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19632" w14:textId="77777777" w:rsidR="005E5BBF" w:rsidRPr="005E5BBF" w:rsidRDefault="005E5BBF" w:rsidP="005E5BBF">
      <w:pPr>
        <w:spacing w:after="0" w:line="360" w:lineRule="auto"/>
        <w:rPr>
          <w:ins w:id="0" w:author="Φλούδα Χριστίνα" w:date="2018-06-18T11:41:00Z"/>
          <w:rFonts w:eastAsia="Times New Roman"/>
          <w:szCs w:val="24"/>
          <w:lang w:eastAsia="en-US"/>
        </w:rPr>
      </w:pPr>
      <w:bookmarkStart w:id="1" w:name="_GoBack"/>
      <w:bookmarkEnd w:id="1"/>
      <w:ins w:id="2" w:author="Φλούδα Χριστίνα" w:date="2018-06-18T11:41:00Z">
        <w:r w:rsidRPr="005E5BB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1FBC1C6" w14:textId="77777777" w:rsidR="005E5BBF" w:rsidRPr="005E5BBF" w:rsidRDefault="005E5BBF" w:rsidP="005E5BBF">
      <w:pPr>
        <w:spacing w:after="0" w:line="360" w:lineRule="auto"/>
        <w:rPr>
          <w:ins w:id="3" w:author="Φλούδα Χριστίνα" w:date="2018-06-18T11:41:00Z"/>
          <w:rFonts w:eastAsia="Times New Roman"/>
          <w:szCs w:val="24"/>
          <w:lang w:eastAsia="en-US"/>
        </w:rPr>
      </w:pPr>
    </w:p>
    <w:p w14:paraId="424598F4" w14:textId="77777777" w:rsidR="005E5BBF" w:rsidRPr="005E5BBF" w:rsidRDefault="005E5BBF" w:rsidP="005E5BBF">
      <w:pPr>
        <w:spacing w:after="0" w:line="360" w:lineRule="auto"/>
        <w:rPr>
          <w:ins w:id="4" w:author="Φλούδα Χριστίνα" w:date="2018-06-18T11:41:00Z"/>
          <w:rFonts w:eastAsia="Times New Roman"/>
          <w:szCs w:val="24"/>
          <w:lang w:eastAsia="en-US"/>
        </w:rPr>
      </w:pPr>
      <w:ins w:id="5" w:author="Φλούδα Χριστίνα" w:date="2018-06-18T11:41:00Z">
        <w:r w:rsidRPr="005E5BBF">
          <w:rPr>
            <w:rFonts w:eastAsia="Times New Roman"/>
            <w:szCs w:val="24"/>
            <w:lang w:eastAsia="en-US"/>
          </w:rPr>
          <w:t>ΠΙΝΑΚΑΣ ΠΕΡΙΕΧΟΜΕΝΩΝ</w:t>
        </w:r>
      </w:ins>
    </w:p>
    <w:p w14:paraId="0309A22F" w14:textId="77777777" w:rsidR="005E5BBF" w:rsidRPr="005E5BBF" w:rsidRDefault="005E5BBF" w:rsidP="005E5BBF">
      <w:pPr>
        <w:spacing w:after="0" w:line="360" w:lineRule="auto"/>
        <w:rPr>
          <w:ins w:id="6" w:author="Φλούδα Χριστίνα" w:date="2018-06-18T11:41:00Z"/>
          <w:rFonts w:eastAsia="Times New Roman"/>
          <w:szCs w:val="24"/>
          <w:lang w:eastAsia="en-US"/>
        </w:rPr>
      </w:pPr>
      <w:ins w:id="7" w:author="Φλούδα Χριστίνα" w:date="2018-06-18T11:41:00Z">
        <w:r w:rsidRPr="005E5BBF">
          <w:rPr>
            <w:rFonts w:eastAsia="Times New Roman"/>
            <w:szCs w:val="24"/>
            <w:lang w:eastAsia="en-US"/>
          </w:rPr>
          <w:t xml:space="preserve">ΙΖ΄ ΠΕΡΙΟΔΟΣ </w:t>
        </w:r>
      </w:ins>
    </w:p>
    <w:p w14:paraId="239F9AE0" w14:textId="77777777" w:rsidR="005E5BBF" w:rsidRPr="005E5BBF" w:rsidRDefault="005E5BBF" w:rsidP="005E5BBF">
      <w:pPr>
        <w:spacing w:after="0" w:line="360" w:lineRule="auto"/>
        <w:rPr>
          <w:ins w:id="8" w:author="Φλούδα Χριστίνα" w:date="2018-06-18T11:41:00Z"/>
          <w:rFonts w:eastAsia="Times New Roman"/>
          <w:szCs w:val="24"/>
          <w:lang w:eastAsia="en-US"/>
        </w:rPr>
      </w:pPr>
      <w:ins w:id="9" w:author="Φλούδα Χριστίνα" w:date="2018-06-18T11:41:00Z">
        <w:r w:rsidRPr="005E5BBF">
          <w:rPr>
            <w:rFonts w:eastAsia="Times New Roman"/>
            <w:szCs w:val="24"/>
            <w:lang w:eastAsia="en-US"/>
          </w:rPr>
          <w:t>ΠΡΟΕΔΡΕΥΟΜΕΝΗΣ ΚΟΙΝΟΒΟΥΛΕΥΤΙΚΗΣ ΔΗΜΟΚΡΑΤΙΑΣ</w:t>
        </w:r>
      </w:ins>
    </w:p>
    <w:p w14:paraId="3D0546E3" w14:textId="77777777" w:rsidR="005E5BBF" w:rsidRPr="005E5BBF" w:rsidRDefault="005E5BBF" w:rsidP="005E5BBF">
      <w:pPr>
        <w:spacing w:after="0" w:line="360" w:lineRule="auto"/>
        <w:rPr>
          <w:ins w:id="10" w:author="Φλούδα Χριστίνα" w:date="2018-06-18T11:41:00Z"/>
          <w:rFonts w:eastAsia="Times New Roman"/>
          <w:szCs w:val="24"/>
          <w:lang w:eastAsia="en-US"/>
        </w:rPr>
      </w:pPr>
      <w:ins w:id="11" w:author="Φλούδα Χριστίνα" w:date="2018-06-18T11:41:00Z">
        <w:r w:rsidRPr="005E5BBF">
          <w:rPr>
            <w:rFonts w:eastAsia="Times New Roman"/>
            <w:szCs w:val="24"/>
            <w:lang w:eastAsia="en-US"/>
          </w:rPr>
          <w:t>ΣΥΝΟΔΟΣ Γ΄</w:t>
        </w:r>
      </w:ins>
    </w:p>
    <w:p w14:paraId="0E7D5633" w14:textId="77777777" w:rsidR="005E5BBF" w:rsidRPr="005E5BBF" w:rsidRDefault="005E5BBF" w:rsidP="005E5BBF">
      <w:pPr>
        <w:spacing w:after="0" w:line="360" w:lineRule="auto"/>
        <w:rPr>
          <w:ins w:id="12" w:author="Φλούδα Χριστίνα" w:date="2018-06-18T11:41:00Z"/>
          <w:rFonts w:eastAsia="Times New Roman"/>
          <w:szCs w:val="24"/>
          <w:lang w:eastAsia="en-US"/>
        </w:rPr>
      </w:pPr>
    </w:p>
    <w:p w14:paraId="79608CEF" w14:textId="77777777" w:rsidR="005E5BBF" w:rsidRPr="005E5BBF" w:rsidRDefault="005E5BBF" w:rsidP="005E5BBF">
      <w:pPr>
        <w:spacing w:after="0" w:line="360" w:lineRule="auto"/>
        <w:rPr>
          <w:ins w:id="13" w:author="Φλούδα Χριστίνα" w:date="2018-06-18T11:41:00Z"/>
          <w:rFonts w:eastAsia="Times New Roman"/>
          <w:szCs w:val="24"/>
          <w:lang w:eastAsia="en-US"/>
        </w:rPr>
      </w:pPr>
      <w:ins w:id="14" w:author="Φλούδα Χριστίνα" w:date="2018-06-18T11:41:00Z">
        <w:r w:rsidRPr="005E5BBF">
          <w:rPr>
            <w:rFonts w:eastAsia="Times New Roman"/>
            <w:szCs w:val="24"/>
            <w:lang w:eastAsia="en-US"/>
          </w:rPr>
          <w:t>ΣΥΝΕΔΡΙΑΣΗ ΡΛΔ΄</w:t>
        </w:r>
      </w:ins>
    </w:p>
    <w:p w14:paraId="080BA5B0" w14:textId="77777777" w:rsidR="005E5BBF" w:rsidRPr="005E5BBF" w:rsidRDefault="005E5BBF" w:rsidP="005E5BBF">
      <w:pPr>
        <w:spacing w:after="0" w:line="360" w:lineRule="auto"/>
        <w:rPr>
          <w:ins w:id="15" w:author="Φλούδα Χριστίνα" w:date="2018-06-18T11:41:00Z"/>
          <w:rFonts w:eastAsia="Times New Roman"/>
          <w:szCs w:val="24"/>
          <w:lang w:eastAsia="en-US"/>
        </w:rPr>
      </w:pPr>
      <w:ins w:id="16" w:author="Φλούδα Χριστίνα" w:date="2018-06-18T11:41:00Z">
        <w:r w:rsidRPr="005E5BBF">
          <w:rPr>
            <w:rFonts w:eastAsia="Times New Roman"/>
            <w:szCs w:val="24"/>
            <w:lang w:eastAsia="en-US"/>
          </w:rPr>
          <w:t>Δευτέρα  11 Ιουνίου 2018</w:t>
        </w:r>
      </w:ins>
    </w:p>
    <w:p w14:paraId="41E003F7" w14:textId="77777777" w:rsidR="005E5BBF" w:rsidRPr="005E5BBF" w:rsidRDefault="005E5BBF" w:rsidP="005E5BBF">
      <w:pPr>
        <w:spacing w:after="0" w:line="360" w:lineRule="auto"/>
        <w:rPr>
          <w:ins w:id="17" w:author="Φλούδα Χριστίνα" w:date="2018-06-18T11:41:00Z"/>
          <w:rFonts w:eastAsia="Times New Roman"/>
          <w:szCs w:val="24"/>
          <w:lang w:eastAsia="en-US"/>
        </w:rPr>
      </w:pPr>
    </w:p>
    <w:p w14:paraId="4A04E8F5" w14:textId="77777777" w:rsidR="005E5BBF" w:rsidRPr="005E5BBF" w:rsidRDefault="005E5BBF" w:rsidP="005E5BBF">
      <w:pPr>
        <w:spacing w:after="0" w:line="360" w:lineRule="auto"/>
        <w:rPr>
          <w:ins w:id="18" w:author="Φλούδα Χριστίνα" w:date="2018-06-18T11:41:00Z"/>
          <w:rFonts w:eastAsia="Times New Roman"/>
          <w:szCs w:val="24"/>
          <w:lang w:eastAsia="en-US"/>
        </w:rPr>
      </w:pPr>
      <w:ins w:id="19" w:author="Φλούδα Χριστίνα" w:date="2018-06-18T11:41:00Z">
        <w:r w:rsidRPr="005E5BBF">
          <w:rPr>
            <w:rFonts w:eastAsia="Times New Roman"/>
            <w:szCs w:val="24"/>
            <w:lang w:eastAsia="en-US"/>
          </w:rPr>
          <w:t>ΘΕΜΑΤΑ</w:t>
        </w:r>
      </w:ins>
    </w:p>
    <w:p w14:paraId="3969CAC2" w14:textId="77777777" w:rsidR="005E5BBF" w:rsidRPr="005E5BBF" w:rsidRDefault="005E5BBF" w:rsidP="005E5BBF">
      <w:pPr>
        <w:spacing w:after="0" w:line="360" w:lineRule="auto"/>
        <w:rPr>
          <w:ins w:id="20" w:author="Φλούδα Χριστίνα" w:date="2018-06-18T11:41:00Z"/>
          <w:rFonts w:eastAsia="Times New Roman"/>
          <w:szCs w:val="24"/>
          <w:lang w:eastAsia="en-US"/>
        </w:rPr>
      </w:pPr>
      <w:ins w:id="21" w:author="Φλούδα Χριστίνα" w:date="2018-06-18T11:41:00Z">
        <w:r w:rsidRPr="005E5BBF">
          <w:rPr>
            <w:rFonts w:eastAsia="Times New Roman"/>
            <w:szCs w:val="24"/>
            <w:lang w:eastAsia="en-US"/>
          </w:rPr>
          <w:t xml:space="preserve"> </w:t>
        </w:r>
        <w:r w:rsidRPr="005E5BBF">
          <w:rPr>
            <w:rFonts w:eastAsia="Times New Roman"/>
            <w:szCs w:val="24"/>
            <w:lang w:eastAsia="en-US"/>
          </w:rPr>
          <w:br/>
          <w:t xml:space="preserve">Α. ΕΙΔΙΚΑ ΘΕΜΑΤΑ </w:t>
        </w:r>
        <w:r w:rsidRPr="005E5BBF">
          <w:rPr>
            <w:rFonts w:eastAsia="Times New Roman"/>
            <w:szCs w:val="24"/>
            <w:lang w:eastAsia="en-US"/>
          </w:rPr>
          <w:br/>
          <w:t xml:space="preserve">1. Επικύρωση Πρακτικών, σελ. </w:t>
        </w:r>
        <w:r w:rsidRPr="005E5BBF">
          <w:rPr>
            <w:rFonts w:eastAsia="Times New Roman"/>
            <w:szCs w:val="24"/>
            <w:lang w:eastAsia="en-US"/>
          </w:rPr>
          <w:br/>
          <w:t xml:space="preserve">2.  Άδεια απουσίας των Βουλευτών κ.κ. Μ. </w:t>
        </w:r>
        <w:proofErr w:type="spellStart"/>
        <w:r w:rsidRPr="005E5BBF">
          <w:rPr>
            <w:rFonts w:eastAsia="Times New Roman"/>
            <w:szCs w:val="24"/>
            <w:lang w:eastAsia="en-US"/>
          </w:rPr>
          <w:t>Μπόλαρη</w:t>
        </w:r>
        <w:proofErr w:type="spellEnd"/>
        <w:r w:rsidRPr="005E5BBF">
          <w:rPr>
            <w:rFonts w:eastAsia="Times New Roman"/>
            <w:szCs w:val="24"/>
            <w:lang w:eastAsia="en-US"/>
          </w:rPr>
          <w:t xml:space="preserve">, Γ. </w:t>
        </w:r>
        <w:proofErr w:type="spellStart"/>
        <w:r w:rsidRPr="005E5BBF">
          <w:rPr>
            <w:rFonts w:eastAsia="Times New Roman"/>
            <w:szCs w:val="24"/>
            <w:lang w:eastAsia="en-US"/>
          </w:rPr>
          <w:t>Βαγιωνά</w:t>
        </w:r>
        <w:proofErr w:type="spellEnd"/>
        <w:r w:rsidRPr="005E5BBF">
          <w:rPr>
            <w:rFonts w:eastAsia="Times New Roman"/>
            <w:szCs w:val="24"/>
            <w:lang w:eastAsia="en-US"/>
          </w:rPr>
          <w:t xml:space="preserve"> και Κ. Κουκοδήμου, σελ. </w:t>
        </w:r>
        <w:r w:rsidRPr="005E5BBF">
          <w:rPr>
            <w:rFonts w:eastAsia="Times New Roman"/>
            <w:szCs w:val="24"/>
            <w:lang w:eastAsia="en-US"/>
          </w:rPr>
          <w:br/>
          <w:t xml:space="preserve">3. Ανακοινώνεται ότι τη συνεδρίαση παρακολουθούν μαθητές από το 15ο Δημοτικό Σχολείο Ηρακλείου, το 12ο Δημοτικό Σχολείο Αλεξανδρούπολης και το Δημοτικό Σχολείο Αρναίας Χαλκιδικής, σελ. </w:t>
        </w:r>
        <w:r w:rsidRPr="005E5BBF">
          <w:rPr>
            <w:rFonts w:eastAsia="Times New Roman"/>
            <w:szCs w:val="24"/>
            <w:lang w:eastAsia="en-US"/>
          </w:rPr>
          <w:br/>
          <w:t xml:space="preserve">4. Ανακοινώνεται ότι κατόπιν του υπ’ αριθμόν πρωτοκόλλου 899/21/02/2018 αιτήματος της Προέδρου της Δημοκρατικής Συμπαράταξης ΠΑΣΟΚ - ΔΗΜΑΡ, κυρίας Φωτεινής Γεννηματά, με την οποία προτάθηκε, σύμφωνα με το άρθρο 44, παράγραφος 1 του Κανονισμού της Βουλής, η σύσταση Διακομματικής Κοινοβουλευτικής Επιτροπής για τη χάραξη μακροπρόθεσμης εθνικής στρατηγικής για το φάρμακο έγινε δεκτή από τη Διάσκεψη των Προέδρων (με την επιφύλαξη του ΚΚΕ), σελ. </w:t>
        </w:r>
        <w:r w:rsidRPr="005E5BBF">
          <w:rPr>
            <w:rFonts w:eastAsia="Times New Roman"/>
            <w:szCs w:val="24"/>
            <w:lang w:eastAsia="en-US"/>
          </w:rPr>
          <w:br/>
          <w:t xml:space="preserve">5.  Έγκριση του Σώματος ως προθεσμία υποβολής της εκθέσεως της ως άνω Επιτροπής μέχρι το τέλος της τρέχουσας Περιόδου, σελ. </w:t>
        </w:r>
        <w:r w:rsidRPr="005E5BBF">
          <w:rPr>
            <w:rFonts w:eastAsia="Times New Roman"/>
            <w:szCs w:val="24"/>
            <w:lang w:eastAsia="en-US"/>
          </w:rPr>
          <w:br/>
          <w:t xml:space="preserve">6.  Έκφραση συλλυπητηρίων από τον Αντιπρόεδρο κ. Νικήτα Κακλαμάνη, εκ μέρους όλων των </w:t>
        </w:r>
        <w:proofErr w:type="spellStart"/>
        <w:r w:rsidRPr="005E5BBF">
          <w:rPr>
            <w:rFonts w:eastAsia="Times New Roman"/>
            <w:szCs w:val="24"/>
            <w:lang w:eastAsia="en-US"/>
          </w:rPr>
          <w:t>πτερυγών</w:t>
        </w:r>
        <w:proofErr w:type="spellEnd"/>
        <w:r w:rsidRPr="005E5BBF">
          <w:rPr>
            <w:rFonts w:eastAsia="Times New Roman"/>
            <w:szCs w:val="24"/>
            <w:lang w:eastAsia="en-US"/>
          </w:rPr>
          <w:t xml:space="preserve"> της Βουλής, στις οικογένειες της Βιργινίας Τσουδερού και το</w:t>
        </w:r>
        <w:r w:rsidRPr="005E5BBF">
          <w:rPr>
            <w:rFonts w:eastAsia="Times New Roman"/>
            <w:szCs w:val="24"/>
            <w:lang w:val="en-US" w:eastAsia="en-US"/>
          </w:rPr>
          <w:t>y</w:t>
        </w:r>
        <w:r w:rsidRPr="005E5BBF">
          <w:rPr>
            <w:rFonts w:eastAsia="Times New Roman"/>
            <w:szCs w:val="24"/>
            <w:lang w:eastAsia="en-US"/>
          </w:rPr>
          <w:t xml:space="preserve"> Παύλου Γιαννακόπουλου, σελ. </w:t>
        </w:r>
        <w:r w:rsidRPr="005E5BBF">
          <w:rPr>
            <w:rFonts w:eastAsia="Times New Roman"/>
            <w:szCs w:val="24"/>
            <w:lang w:eastAsia="en-US"/>
          </w:rPr>
          <w:br/>
          <w:t xml:space="preserve">7. Επί διαδικαστικού θέματος, σελ. </w:t>
        </w:r>
        <w:r w:rsidRPr="005E5BBF">
          <w:rPr>
            <w:rFonts w:eastAsia="Times New Roman"/>
            <w:szCs w:val="24"/>
            <w:lang w:eastAsia="en-US"/>
          </w:rPr>
          <w:br/>
          <w:t xml:space="preserve"> </w:t>
        </w:r>
        <w:r w:rsidRPr="005E5BBF">
          <w:rPr>
            <w:rFonts w:eastAsia="Times New Roman"/>
            <w:szCs w:val="24"/>
            <w:lang w:eastAsia="en-US"/>
          </w:rPr>
          <w:br/>
          <w:t xml:space="preserve">Β. ΝΟΜΟΘΕΤΙΚΗ ΕΡΓΑΣΙΑ </w:t>
        </w:r>
        <w:r w:rsidRPr="005E5BBF">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Οικονομίας και Ανάπτυξης: «Αναμόρφωση του Δικαίου των Ανωνύμων Εταιρειών», σελ. </w:t>
        </w:r>
        <w:r w:rsidRPr="005E5BBF">
          <w:rPr>
            <w:rFonts w:eastAsia="Times New Roman"/>
            <w:szCs w:val="24"/>
            <w:lang w:eastAsia="en-US"/>
          </w:rPr>
          <w:br/>
          <w:t>2. Κατάθεση Εκθέσεως Διαρκούς Επιτροπής:</w:t>
        </w:r>
      </w:ins>
    </w:p>
    <w:p w14:paraId="2A944075" w14:textId="77777777" w:rsidR="005E5BBF" w:rsidRPr="005E5BBF" w:rsidRDefault="005E5BBF" w:rsidP="005E5BBF">
      <w:pPr>
        <w:spacing w:after="0" w:line="360" w:lineRule="auto"/>
        <w:rPr>
          <w:ins w:id="22" w:author="Φλούδα Χριστίνα" w:date="2018-06-18T11:41:00Z"/>
          <w:rFonts w:eastAsia="Times New Roman"/>
          <w:szCs w:val="24"/>
          <w:lang w:eastAsia="en-US"/>
        </w:rPr>
      </w:pPr>
      <w:ins w:id="23" w:author="Φλούδα Χριστίνα" w:date="2018-06-18T11:41:00Z">
        <w:r w:rsidRPr="005E5BBF">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και Ανάπτυξης: «Αναμόρφωση του δικαίου των ανωνύμων εταιρειών», σελ. </w:t>
        </w:r>
        <w:r w:rsidRPr="005E5BBF">
          <w:rPr>
            <w:rFonts w:eastAsia="Times New Roman"/>
            <w:szCs w:val="24"/>
            <w:lang w:eastAsia="en-US"/>
          </w:rPr>
          <w:br/>
          <w:t>3. Κατάθεση σχεδίου νόμου:</w:t>
        </w:r>
      </w:ins>
    </w:p>
    <w:p w14:paraId="14798307" w14:textId="77777777" w:rsidR="005E5BBF" w:rsidRPr="005E5BBF" w:rsidRDefault="005E5BBF" w:rsidP="005E5BBF">
      <w:pPr>
        <w:spacing w:after="0" w:line="360" w:lineRule="auto"/>
        <w:rPr>
          <w:ins w:id="24" w:author="Φλούδα Χριστίνα" w:date="2018-06-18T11:41:00Z"/>
          <w:rFonts w:eastAsia="Times New Roman"/>
          <w:szCs w:val="24"/>
          <w:lang w:eastAsia="en-US"/>
        </w:rPr>
      </w:pPr>
      <w:ins w:id="25" w:author="Φλούδα Χριστίνα" w:date="2018-06-18T11:41:00Z">
        <w:r w:rsidRPr="005E5BBF">
          <w:rPr>
            <w:rFonts w:eastAsia="Times New Roman"/>
            <w:szCs w:val="24"/>
            <w:lang w:eastAsia="en-US"/>
          </w:rPr>
          <w:t xml:space="preserve">Ο Υπουργός Οικονομικών, ο Αντιπρόεδρος της Κυβέρνησης και Υπουργός Οικονομίας και Ανάπτυξης, οι Υπουργοί Ψηφιακής Πολιτικής, Τηλεπικοινωνιών και Ενημέρωσης, Παιδείας,  Έρευνας και Θρησκευμάτων, Εσωτερικών, Εργασίας, Κοινωνικής Ασφάλισης και Κοινωνικής Αλληλεγγύης, Δικαιοσύνης, Διαφάνειας και Ανθρωπίνων Δικαιωμάτων, Υγείας, Διοικητικής Ανασυγκρότησης, Πολιτισμού και Αθλητισμού, Περιβάλλοντος και Ενέργειας, Υποδομών και Μεταφορών, Ναυτιλίας και Νησιωτικής Πολιτικής, Τουρισμού, οι Αναπληρωτές Υπουργοί Οικονομικών, Οικονομίας και Ανάπτυξης, Εργασίας, Κοινωνικής Ασφάλισης και Κοινωνικής Αλληλεγγύης, Υγείας, Περιβάλλοντος και Ενέργειας, καθώς και οι Υφυπουργοί Οικονομικών, Οικονομίας και Ανάπτυξης, Εργασίας, Κοινωνικής Ασφάλισης και Κοινωνικής Αλληλεγγύης, Πολιτισμού και Αθλητισμού, Υποδομών και Μεταφορών και Ναυτιλίας και Νησιωτικής Πολιτικής κατέθεσαν την 8/6/2018 σχέδιο νόμου: «Διατάξεις για την ολοκλήρωση της Συμφωνίας Δημοσιονομικών Στόχων και Διαρθρωτικών Μεταρρυθμίσεων - Μεσοπρόθεσμο Πλαίσιο Δημοσιονομικής Στρατηγικής 2019-2022», σελ. </w:t>
        </w:r>
        <w:r w:rsidRPr="005E5BBF">
          <w:rPr>
            <w:rFonts w:eastAsia="Times New Roman"/>
            <w:szCs w:val="24"/>
            <w:lang w:eastAsia="en-US"/>
          </w:rPr>
          <w:br/>
        </w:r>
      </w:ins>
    </w:p>
    <w:p w14:paraId="14A451B4" w14:textId="77777777" w:rsidR="005E5BBF" w:rsidRPr="005E5BBF" w:rsidRDefault="005E5BBF" w:rsidP="005E5BBF">
      <w:pPr>
        <w:spacing w:after="0" w:line="360" w:lineRule="auto"/>
        <w:rPr>
          <w:ins w:id="26" w:author="Φλούδα Χριστίνα" w:date="2018-06-18T11:41:00Z"/>
          <w:rFonts w:eastAsia="Times New Roman"/>
          <w:szCs w:val="24"/>
          <w:lang w:eastAsia="en-US"/>
        </w:rPr>
      </w:pPr>
      <w:ins w:id="27" w:author="Φλούδα Χριστίνα" w:date="2018-06-18T11:41:00Z">
        <w:r w:rsidRPr="005E5BBF">
          <w:rPr>
            <w:rFonts w:eastAsia="Times New Roman"/>
            <w:szCs w:val="24"/>
            <w:lang w:eastAsia="en-US"/>
          </w:rPr>
          <w:t>ΠΡΟΕΔΕΥΟΝΤΕΣ</w:t>
        </w:r>
      </w:ins>
    </w:p>
    <w:p w14:paraId="7EDF15AB" w14:textId="77777777" w:rsidR="005E5BBF" w:rsidRPr="005E5BBF" w:rsidRDefault="005E5BBF" w:rsidP="005E5BBF">
      <w:pPr>
        <w:spacing w:after="0" w:line="360" w:lineRule="auto"/>
        <w:rPr>
          <w:ins w:id="28" w:author="Φλούδα Χριστίνα" w:date="2018-06-18T11:41:00Z"/>
          <w:rFonts w:eastAsia="Times New Roman"/>
          <w:szCs w:val="24"/>
          <w:lang w:eastAsia="en-US"/>
        </w:rPr>
      </w:pPr>
    </w:p>
    <w:p w14:paraId="4F4F3290" w14:textId="77777777" w:rsidR="005E5BBF" w:rsidRPr="005E5BBF" w:rsidRDefault="005E5BBF" w:rsidP="005E5BBF">
      <w:pPr>
        <w:spacing w:after="0" w:line="360" w:lineRule="auto"/>
        <w:rPr>
          <w:ins w:id="29" w:author="Φλούδα Χριστίνα" w:date="2018-06-18T11:41:00Z"/>
          <w:rFonts w:eastAsia="Times New Roman"/>
          <w:szCs w:val="24"/>
          <w:lang w:eastAsia="en-US"/>
        </w:rPr>
      </w:pPr>
      <w:ins w:id="30" w:author="Φλούδα Χριστίνα" w:date="2018-06-18T11:41:00Z">
        <w:r w:rsidRPr="005E5BBF">
          <w:rPr>
            <w:rFonts w:eastAsia="Times New Roman"/>
            <w:szCs w:val="24"/>
            <w:lang w:eastAsia="en-US"/>
          </w:rPr>
          <w:t>ΚΑΚΛΑΜΑΝΗΣ Ν. , σελ.</w:t>
        </w:r>
        <w:r w:rsidRPr="005E5BBF">
          <w:rPr>
            <w:rFonts w:eastAsia="Times New Roman"/>
            <w:szCs w:val="24"/>
            <w:lang w:eastAsia="en-US"/>
          </w:rPr>
          <w:br/>
          <w:t xml:space="preserve">ΛΑΜΠΡΟΥΛΗΣ Γ. , σελ. </w:t>
        </w:r>
      </w:ins>
    </w:p>
    <w:p w14:paraId="2C539874" w14:textId="77777777" w:rsidR="005E5BBF" w:rsidRPr="005E5BBF" w:rsidRDefault="005E5BBF" w:rsidP="005E5BBF">
      <w:pPr>
        <w:spacing w:after="0" w:line="360" w:lineRule="auto"/>
        <w:rPr>
          <w:ins w:id="31" w:author="Φλούδα Χριστίνα" w:date="2018-06-18T11:41:00Z"/>
          <w:rFonts w:eastAsia="Times New Roman"/>
          <w:szCs w:val="24"/>
          <w:lang w:eastAsia="en-US"/>
        </w:rPr>
      </w:pPr>
      <w:ins w:id="32" w:author="Φλούδα Χριστίνα" w:date="2018-06-18T11:41:00Z">
        <w:r w:rsidRPr="005E5BBF">
          <w:rPr>
            <w:rFonts w:eastAsia="Times New Roman"/>
            <w:szCs w:val="24"/>
            <w:lang w:eastAsia="en-US"/>
          </w:rPr>
          <w:t>ΧΡΙΣΤΟΔΟΥΛΟΠΟΥΛΟΥ Α. , σελ.</w:t>
        </w:r>
        <w:r w:rsidRPr="005E5BBF">
          <w:rPr>
            <w:rFonts w:eastAsia="Times New Roman"/>
            <w:szCs w:val="24"/>
            <w:lang w:eastAsia="en-US"/>
          </w:rPr>
          <w:br/>
        </w:r>
      </w:ins>
    </w:p>
    <w:p w14:paraId="1E0C6153" w14:textId="77777777" w:rsidR="005E5BBF" w:rsidRPr="005E5BBF" w:rsidRDefault="005E5BBF" w:rsidP="005E5BBF">
      <w:pPr>
        <w:spacing w:after="0" w:line="360" w:lineRule="auto"/>
        <w:rPr>
          <w:ins w:id="33" w:author="Φλούδα Χριστίνα" w:date="2018-06-18T11:41:00Z"/>
          <w:rFonts w:eastAsia="Times New Roman"/>
          <w:szCs w:val="24"/>
          <w:lang w:eastAsia="en-US"/>
        </w:rPr>
      </w:pPr>
    </w:p>
    <w:p w14:paraId="5BFE760E" w14:textId="77777777" w:rsidR="005E5BBF" w:rsidRPr="005E5BBF" w:rsidRDefault="005E5BBF" w:rsidP="005E5BBF">
      <w:pPr>
        <w:spacing w:after="0" w:line="360" w:lineRule="auto"/>
        <w:rPr>
          <w:ins w:id="34" w:author="Φλούδα Χριστίνα" w:date="2018-06-18T11:41:00Z"/>
          <w:rFonts w:eastAsia="Times New Roman"/>
          <w:szCs w:val="24"/>
          <w:lang w:eastAsia="en-US"/>
        </w:rPr>
      </w:pPr>
      <w:ins w:id="35" w:author="Φλούδα Χριστίνα" w:date="2018-06-18T11:41:00Z">
        <w:r w:rsidRPr="005E5BBF">
          <w:rPr>
            <w:rFonts w:eastAsia="Times New Roman"/>
            <w:szCs w:val="24"/>
            <w:lang w:eastAsia="en-US"/>
          </w:rPr>
          <w:t>ΟΜΙΛΗΤΕΣ</w:t>
        </w:r>
      </w:ins>
    </w:p>
    <w:p w14:paraId="4BCA6333" w14:textId="4C03ED2C" w:rsidR="005E5BBF" w:rsidRDefault="005E5BBF" w:rsidP="005E5BBF">
      <w:pPr>
        <w:spacing w:line="600" w:lineRule="auto"/>
        <w:ind w:firstLine="720"/>
        <w:contextualSpacing/>
        <w:jc w:val="center"/>
        <w:rPr>
          <w:ins w:id="36" w:author="Φλούδα Χριστίνα" w:date="2018-06-18T11:41:00Z"/>
          <w:rFonts w:eastAsia="Times New Roman"/>
          <w:szCs w:val="24"/>
        </w:rPr>
      </w:pPr>
      <w:ins w:id="37" w:author="Φλούδα Χριστίνα" w:date="2018-06-18T11:41:00Z">
        <w:r w:rsidRPr="005E5BBF">
          <w:rPr>
            <w:rFonts w:eastAsia="Times New Roman"/>
            <w:szCs w:val="24"/>
            <w:lang w:eastAsia="en-US"/>
          </w:rPr>
          <w:br/>
          <w:t>Α. Επί διαδικαστικού θέματος:</w:t>
        </w:r>
        <w:r w:rsidRPr="005E5BBF">
          <w:rPr>
            <w:rFonts w:eastAsia="Times New Roman"/>
            <w:szCs w:val="24"/>
            <w:lang w:eastAsia="en-US"/>
          </w:rPr>
          <w:br/>
          <w:t>ΑΘΑΝΑΣΙΟΥ Χ. , σελ.</w:t>
        </w:r>
        <w:r w:rsidRPr="005E5BBF">
          <w:rPr>
            <w:rFonts w:eastAsia="Times New Roman"/>
            <w:szCs w:val="24"/>
            <w:lang w:eastAsia="en-US"/>
          </w:rPr>
          <w:br/>
          <w:t>ΖΑΡΟΥΛΙΑ Ε. , σελ.</w:t>
        </w:r>
        <w:r w:rsidRPr="005E5BBF">
          <w:rPr>
            <w:rFonts w:eastAsia="Times New Roman"/>
            <w:szCs w:val="24"/>
            <w:lang w:eastAsia="en-US"/>
          </w:rPr>
          <w:br/>
          <w:t>ΚΑΚΛΑΜΑΝΗΣ Ν. , σελ.</w:t>
        </w:r>
        <w:r w:rsidRPr="005E5BBF">
          <w:rPr>
            <w:rFonts w:eastAsia="Times New Roman"/>
            <w:szCs w:val="24"/>
            <w:lang w:eastAsia="en-US"/>
          </w:rPr>
          <w:br/>
          <w:t>ΛΟΒΕΡΔΟΣ Α. , σελ.</w:t>
        </w:r>
        <w:r w:rsidRPr="005E5BBF">
          <w:rPr>
            <w:rFonts w:eastAsia="Times New Roman"/>
            <w:szCs w:val="24"/>
            <w:lang w:eastAsia="en-US"/>
          </w:rPr>
          <w:br/>
          <w:t>ΜΠΑΡΜΠΑΡΟΥΣΗΣ Κ. , σελ.</w:t>
        </w:r>
        <w:r w:rsidRPr="005E5BBF">
          <w:rPr>
            <w:rFonts w:eastAsia="Times New Roman"/>
            <w:szCs w:val="24"/>
            <w:lang w:eastAsia="en-US"/>
          </w:rPr>
          <w:br/>
          <w:t>ΞΥΔΑΚΗΣ Ν. , σελ.</w:t>
        </w:r>
        <w:r w:rsidRPr="005E5BBF">
          <w:rPr>
            <w:rFonts w:eastAsia="Times New Roman"/>
            <w:szCs w:val="24"/>
            <w:lang w:eastAsia="en-US"/>
          </w:rPr>
          <w:br/>
          <w:t>ΣΑΧΙΝΙΔΗΣ Ι. , σελ.</w:t>
        </w:r>
        <w:r w:rsidRPr="005E5BBF">
          <w:rPr>
            <w:rFonts w:eastAsia="Times New Roman"/>
            <w:szCs w:val="24"/>
            <w:lang w:eastAsia="en-US"/>
          </w:rPr>
          <w:br/>
          <w:t>ΧΡΙΣΤΟΔΟΥΛΟΠΟΥΛΟΥ Α. , σελ.</w:t>
        </w:r>
        <w:r w:rsidRPr="005E5BBF">
          <w:rPr>
            <w:rFonts w:eastAsia="Times New Roman"/>
            <w:szCs w:val="24"/>
            <w:lang w:eastAsia="en-US"/>
          </w:rPr>
          <w:br/>
        </w:r>
        <w:r w:rsidRPr="005E5BBF">
          <w:rPr>
            <w:rFonts w:eastAsia="Times New Roman"/>
            <w:szCs w:val="24"/>
            <w:lang w:eastAsia="en-US"/>
          </w:rPr>
          <w:br/>
          <w:t>Β. Επί του σχεδίου νόμου του Υπουργείου Οικονομίας και Ανάπτυξης:</w:t>
        </w:r>
        <w:r w:rsidRPr="005E5BBF">
          <w:rPr>
            <w:rFonts w:eastAsia="Times New Roman"/>
            <w:szCs w:val="24"/>
            <w:lang w:eastAsia="en-US"/>
          </w:rPr>
          <w:br/>
          <w:t>ΑΘΑΝΑΣΙΟΥ Χ. , σελ.</w:t>
        </w:r>
        <w:r w:rsidRPr="005E5BBF">
          <w:rPr>
            <w:rFonts w:eastAsia="Times New Roman"/>
            <w:szCs w:val="24"/>
            <w:lang w:eastAsia="en-US"/>
          </w:rPr>
          <w:br/>
          <w:t>ΑΜΥΡΑΣ Γ. , σελ.</w:t>
        </w:r>
        <w:r w:rsidRPr="005E5BBF">
          <w:rPr>
            <w:rFonts w:eastAsia="Times New Roman"/>
            <w:szCs w:val="24"/>
            <w:lang w:eastAsia="en-US"/>
          </w:rPr>
          <w:br/>
          <w:t>ΒΑΡΔΑΛΗΣ Α. , σελ.</w:t>
        </w:r>
        <w:r w:rsidRPr="005E5BBF">
          <w:rPr>
            <w:rFonts w:eastAsia="Times New Roman"/>
            <w:szCs w:val="24"/>
            <w:lang w:eastAsia="en-US"/>
          </w:rPr>
          <w:br/>
          <w:t>ΔΕΝΔΙΑΣ Ν. , σελ.</w:t>
        </w:r>
        <w:r w:rsidRPr="005E5BBF">
          <w:rPr>
            <w:rFonts w:eastAsia="Times New Roman"/>
            <w:szCs w:val="24"/>
            <w:lang w:eastAsia="en-US"/>
          </w:rPr>
          <w:br/>
          <w:t>ΖΑΡΟΥΛΙΑ Ε. , σελ.</w:t>
        </w:r>
        <w:r w:rsidRPr="005E5BBF">
          <w:rPr>
            <w:rFonts w:eastAsia="Times New Roman"/>
            <w:szCs w:val="24"/>
            <w:lang w:eastAsia="en-US"/>
          </w:rPr>
          <w:br/>
          <w:t>ΘΕΟΦΥΛΑΚΤΟΣ Ι. , σελ.</w:t>
        </w:r>
        <w:r w:rsidRPr="005E5BBF">
          <w:rPr>
            <w:rFonts w:eastAsia="Times New Roman"/>
            <w:szCs w:val="24"/>
            <w:lang w:eastAsia="en-US"/>
          </w:rPr>
          <w:br/>
          <w:t>ΘΕΟΧΑΡΗΣ Θ. , σελ.</w:t>
        </w:r>
        <w:r w:rsidRPr="005E5BBF">
          <w:rPr>
            <w:rFonts w:eastAsia="Times New Roman"/>
            <w:szCs w:val="24"/>
            <w:lang w:eastAsia="en-US"/>
          </w:rPr>
          <w:br/>
          <w:t>ΚΑΒΑΔΕΛΛΑΣ Δ. , σελ.</w:t>
        </w:r>
        <w:r w:rsidRPr="005E5BBF">
          <w:rPr>
            <w:rFonts w:eastAsia="Times New Roman"/>
            <w:szCs w:val="24"/>
            <w:lang w:eastAsia="en-US"/>
          </w:rPr>
          <w:br/>
          <w:t>ΚΑΡΡΑΣ Γ. , σελ.</w:t>
        </w:r>
        <w:r w:rsidRPr="005E5BBF">
          <w:rPr>
            <w:rFonts w:eastAsia="Times New Roman"/>
            <w:szCs w:val="24"/>
            <w:lang w:eastAsia="en-US"/>
          </w:rPr>
          <w:br/>
          <w:t>ΛΑΖΑΡΙΔΗΣ Γ. , σελ.</w:t>
        </w:r>
        <w:r w:rsidRPr="005E5BBF">
          <w:rPr>
            <w:rFonts w:eastAsia="Times New Roman"/>
            <w:szCs w:val="24"/>
            <w:lang w:eastAsia="en-US"/>
          </w:rPr>
          <w:br/>
          <w:t>ΛΟΒΕΡΔΟΣ Α. , σελ.</w:t>
        </w:r>
        <w:r w:rsidRPr="005E5BBF">
          <w:rPr>
            <w:rFonts w:eastAsia="Times New Roman"/>
            <w:szCs w:val="24"/>
            <w:lang w:eastAsia="en-US"/>
          </w:rPr>
          <w:br/>
          <w:t>ΜΕΓΑΛΟΟΙΚΟΝΟΜΟΥ Θ. , σελ.</w:t>
        </w:r>
        <w:r w:rsidRPr="005E5BBF">
          <w:rPr>
            <w:rFonts w:eastAsia="Times New Roman"/>
            <w:szCs w:val="24"/>
            <w:lang w:eastAsia="en-US"/>
          </w:rPr>
          <w:br/>
          <w:t>ΜΠΓΙΑΛΑΣ Χ. , σελ.</w:t>
        </w:r>
        <w:r w:rsidRPr="005E5BBF">
          <w:rPr>
            <w:rFonts w:eastAsia="Times New Roman"/>
            <w:szCs w:val="24"/>
            <w:lang w:eastAsia="en-US"/>
          </w:rPr>
          <w:br/>
          <w:t>ΞΥΔΑΚΗΣ Ν. , σελ.</w:t>
        </w:r>
        <w:r w:rsidRPr="005E5BBF">
          <w:rPr>
            <w:rFonts w:eastAsia="Times New Roman"/>
            <w:szCs w:val="24"/>
            <w:lang w:eastAsia="en-US"/>
          </w:rPr>
          <w:br/>
          <w:t>ΠΑΠΑΗΛΙΟΥ Γ. , σελ.</w:t>
        </w:r>
        <w:r w:rsidRPr="005E5BBF">
          <w:rPr>
            <w:rFonts w:eastAsia="Times New Roman"/>
            <w:szCs w:val="24"/>
            <w:lang w:eastAsia="en-US"/>
          </w:rPr>
          <w:br/>
          <w:t>ΠΙΤΣΙΟΡΛΑΣ Α. , σελ.</w:t>
        </w:r>
        <w:r w:rsidRPr="005E5BBF">
          <w:rPr>
            <w:rFonts w:eastAsia="Times New Roman"/>
            <w:szCs w:val="24"/>
            <w:lang w:eastAsia="en-US"/>
          </w:rPr>
          <w:br/>
          <w:t>ΣΑΡΙΔΗΣ Ι. , σελ.</w:t>
        </w:r>
        <w:r w:rsidRPr="005E5BBF">
          <w:rPr>
            <w:rFonts w:eastAsia="Times New Roman"/>
            <w:szCs w:val="24"/>
            <w:lang w:eastAsia="en-US"/>
          </w:rPr>
          <w:br/>
          <w:t>ΣΑΧΙΝΙΔΗΣ Ι. , σελ.</w:t>
        </w:r>
        <w:r w:rsidRPr="005E5BBF">
          <w:rPr>
            <w:rFonts w:eastAsia="Times New Roman"/>
            <w:szCs w:val="24"/>
            <w:lang w:eastAsia="en-US"/>
          </w:rPr>
          <w:br/>
          <w:t>ΤΣΟΓΚΑΣ Γ. , σελ.</w:t>
        </w:r>
        <w:r w:rsidRPr="005E5BBF">
          <w:rPr>
            <w:rFonts w:eastAsia="Times New Roman"/>
            <w:szCs w:val="24"/>
            <w:lang w:eastAsia="en-US"/>
          </w:rPr>
          <w:br/>
        </w:r>
      </w:ins>
    </w:p>
    <w:p w14:paraId="53C890E1" w14:textId="22EBD155" w:rsidR="006A30E3" w:rsidRDefault="005E5BBF">
      <w:pPr>
        <w:spacing w:line="600" w:lineRule="auto"/>
        <w:ind w:firstLine="720"/>
        <w:contextualSpacing/>
        <w:jc w:val="center"/>
        <w:rPr>
          <w:rFonts w:eastAsia="Times New Roman"/>
          <w:szCs w:val="24"/>
        </w:rPr>
      </w:pPr>
      <w:r>
        <w:rPr>
          <w:rFonts w:eastAsia="Times New Roman"/>
          <w:szCs w:val="24"/>
        </w:rPr>
        <w:t>ΠΡΑΚΤΙΚΑ ΒΟΥΛΗΣ</w:t>
      </w:r>
    </w:p>
    <w:p w14:paraId="53C890E2" w14:textId="77777777" w:rsidR="006A30E3" w:rsidRDefault="005E5BBF">
      <w:pPr>
        <w:spacing w:line="600" w:lineRule="auto"/>
        <w:ind w:firstLine="720"/>
        <w:contextualSpacing/>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53C890E3" w14:textId="77777777" w:rsidR="006A30E3" w:rsidRDefault="005E5BB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53C890E4" w14:textId="77777777" w:rsidR="006A30E3" w:rsidRDefault="005E5BBF">
      <w:pPr>
        <w:spacing w:line="600" w:lineRule="auto"/>
        <w:ind w:firstLine="720"/>
        <w:contextualSpacing/>
        <w:jc w:val="center"/>
        <w:rPr>
          <w:rFonts w:eastAsia="Times New Roman"/>
          <w:szCs w:val="24"/>
        </w:rPr>
      </w:pPr>
      <w:r>
        <w:rPr>
          <w:rFonts w:eastAsia="Times New Roman"/>
          <w:szCs w:val="24"/>
        </w:rPr>
        <w:t>ΣΥΝΟΔΟΣ Γ΄</w:t>
      </w:r>
    </w:p>
    <w:p w14:paraId="53C890E5" w14:textId="77777777" w:rsidR="006A30E3" w:rsidRDefault="005E5BBF">
      <w:pPr>
        <w:spacing w:line="600" w:lineRule="auto"/>
        <w:ind w:firstLine="720"/>
        <w:contextualSpacing/>
        <w:jc w:val="center"/>
        <w:rPr>
          <w:rFonts w:eastAsia="Times New Roman"/>
          <w:szCs w:val="24"/>
        </w:rPr>
      </w:pPr>
      <w:r>
        <w:rPr>
          <w:rFonts w:eastAsia="Times New Roman"/>
          <w:szCs w:val="24"/>
        </w:rPr>
        <w:t>ΣΥΝΕΔΡΙΑΣΗ ΡΛΔ΄</w:t>
      </w:r>
    </w:p>
    <w:p w14:paraId="53C890E6" w14:textId="77777777" w:rsidR="006A30E3" w:rsidRDefault="005E5BBF">
      <w:pPr>
        <w:spacing w:line="600" w:lineRule="auto"/>
        <w:ind w:firstLine="720"/>
        <w:contextualSpacing/>
        <w:jc w:val="center"/>
        <w:rPr>
          <w:rFonts w:eastAsia="Times New Roman"/>
          <w:szCs w:val="24"/>
        </w:rPr>
      </w:pPr>
      <w:r>
        <w:rPr>
          <w:rFonts w:eastAsia="Times New Roman"/>
          <w:szCs w:val="24"/>
        </w:rPr>
        <w:t>Δευτέρα 11 Ιουνίου 2018</w:t>
      </w:r>
    </w:p>
    <w:p w14:paraId="53C890E7" w14:textId="77777777" w:rsidR="006A30E3" w:rsidRDefault="005E5BBF">
      <w:pPr>
        <w:spacing w:line="600" w:lineRule="auto"/>
        <w:ind w:firstLine="720"/>
        <w:contextualSpacing/>
        <w:jc w:val="both"/>
        <w:rPr>
          <w:rFonts w:eastAsia="Times New Roman"/>
          <w:szCs w:val="24"/>
        </w:rPr>
      </w:pPr>
      <w:r>
        <w:rPr>
          <w:rFonts w:eastAsia="Times New Roman"/>
          <w:szCs w:val="24"/>
        </w:rPr>
        <w:t>Αθήνα, σήμερα στις 11 Ιουνίου 2018, ημέρα Δευτέρα και ώρα 17.59΄</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A90DBB">
        <w:rPr>
          <w:rFonts w:eastAsia="Times New Roman"/>
          <w:b/>
          <w:szCs w:val="24"/>
        </w:rPr>
        <w:t>ΝΙΚΗΤΑ ΚΑΚΛΑΜΑΝΗ</w:t>
      </w:r>
      <w:r>
        <w:rPr>
          <w:rFonts w:eastAsia="Times New Roman"/>
          <w:szCs w:val="24"/>
        </w:rPr>
        <w:t>.</w:t>
      </w:r>
    </w:p>
    <w:p w14:paraId="53C890E8" w14:textId="77777777" w:rsidR="006A30E3" w:rsidRDefault="005E5BBF">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53C890E9" w14:textId="77777777" w:rsidR="006A30E3" w:rsidRDefault="005E5BBF">
      <w:pPr>
        <w:spacing w:line="600" w:lineRule="auto"/>
        <w:ind w:firstLine="720"/>
        <w:contextualSpacing/>
        <w:jc w:val="both"/>
        <w:rPr>
          <w:rFonts w:eastAsia="Times New Roman"/>
          <w:szCs w:val="24"/>
        </w:rPr>
      </w:pPr>
      <w:r>
        <w:rPr>
          <w:rFonts w:eastAsia="Times New Roman"/>
          <w:szCs w:val="24"/>
        </w:rPr>
        <w:t>Προτού εισέ</w:t>
      </w:r>
      <w:r>
        <w:rPr>
          <w:rFonts w:eastAsia="Times New Roman"/>
          <w:szCs w:val="24"/>
        </w:rPr>
        <w:t>λθουμε στην ημερήσια διάταξη νομοθετικής εργασίας, έχω να κάνω τρεις ανακοινώσεις προς το Σώμα:</w:t>
      </w:r>
    </w:p>
    <w:p w14:paraId="53C890EA"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 xml:space="preserve">Πρώτον, η Διαρκής Επιτροπή Παραγωγής και Εμπορίου καταθέτει την </w:t>
      </w:r>
      <w:r>
        <w:rPr>
          <w:rFonts w:eastAsia="Times New Roman"/>
          <w:szCs w:val="24"/>
        </w:rPr>
        <w:t>έ</w:t>
      </w:r>
      <w:r>
        <w:rPr>
          <w:rFonts w:eastAsia="Times New Roman"/>
          <w:szCs w:val="24"/>
        </w:rPr>
        <w:t>κθεσή</w:t>
      </w:r>
      <w:r>
        <w:rPr>
          <w:rFonts w:eastAsia="Times New Roman"/>
          <w:szCs w:val="24"/>
        </w:rPr>
        <w:t xml:space="preserve"> της στο σχέδιο νόμου του Υπουργείου Οικονομίας και Ανάπτυξης</w:t>
      </w:r>
      <w:r>
        <w:rPr>
          <w:rFonts w:eastAsia="Times New Roman"/>
          <w:szCs w:val="24"/>
        </w:rPr>
        <w:t>:</w:t>
      </w:r>
      <w:r>
        <w:rPr>
          <w:rFonts w:eastAsia="Times New Roman"/>
          <w:szCs w:val="24"/>
        </w:rPr>
        <w:t xml:space="preserve"> «Αναμόρφωση του δικαίου των</w:t>
      </w:r>
      <w:r>
        <w:rPr>
          <w:rFonts w:eastAsia="Times New Roman"/>
          <w:szCs w:val="24"/>
        </w:rPr>
        <w:t xml:space="preserve"> ανωνύμων εταιρειών».</w:t>
      </w:r>
    </w:p>
    <w:p w14:paraId="53C890EB" w14:textId="77777777" w:rsidR="006A30E3" w:rsidRDefault="005E5BBF">
      <w:pPr>
        <w:spacing w:line="600" w:lineRule="auto"/>
        <w:ind w:firstLine="720"/>
        <w:contextualSpacing/>
        <w:jc w:val="both"/>
        <w:rPr>
          <w:rFonts w:eastAsia="Times New Roman"/>
          <w:szCs w:val="24"/>
        </w:rPr>
      </w:pPr>
      <w:r>
        <w:rPr>
          <w:rFonts w:eastAsia="Times New Roman"/>
          <w:szCs w:val="24"/>
        </w:rPr>
        <w:t>Δεύτερον, ο Υπουργός Οικονομικών, ο Αντιπρόεδρος της Κυβέρνησης και Υπουργός Οικονομίας και Ανάπτυξης, οι Υπουργοί Ψηφιακής Πολιτικής, Τηλεπικοινωνιών και Ενημέρωσης, Παιδείας, Έρευνας και Θρησκευμάτων, Εσωτερικών, Εργασίας, Κοινωνική</w:t>
      </w:r>
      <w:r>
        <w:rPr>
          <w:rFonts w:eastAsia="Times New Roman"/>
          <w:szCs w:val="24"/>
        </w:rPr>
        <w:t>ς Ασφάλισης και Κοινωνικής Αλληλεγγύης, Δικαιοσύνης, Διαφάνειας και Ανθρωπίνων Δικαιωμάτων, Υγείας, Διοικητικής Ανασυγκρότησης, Πολιτισμού και Αθλητισμού, Περιβάλλοντος και Ενέργειας, Υποδομών και Μεταφορών, Ναυτιλίας και Νησιωτικής Πολιτικής, Τουρισμού, ο</w:t>
      </w:r>
      <w:r>
        <w:rPr>
          <w:rFonts w:eastAsia="Times New Roman"/>
          <w:szCs w:val="24"/>
        </w:rPr>
        <w:t>ι Αναπληρωτές Υπουργοί Οικονομικών, Οικονομίας και Ανάπτυξης, Εργασίας, Κοινωνικής Ασφάλισης και Κοινωνικής Αλληλεγγύης, Υγείας, Περιβάλλοντος και Ενέργειας καθώς και οι Υφυπουργοί Οικονομικών, Οικονομίας και Ανάπτυξης, Εργασίας, Κοινωνικής Ασφάλισης και Κ</w:t>
      </w:r>
      <w:r>
        <w:rPr>
          <w:rFonts w:eastAsia="Times New Roman"/>
          <w:szCs w:val="24"/>
        </w:rPr>
        <w:t xml:space="preserve">οινωνικής Αλληλεγγύης, Πολιτισμού και Αθλητισμού, Υποδομών και Μεταφορών και Ναυτιλίας και Νησιωτικής </w:t>
      </w:r>
      <w:r>
        <w:rPr>
          <w:rFonts w:eastAsia="Times New Roman"/>
          <w:szCs w:val="24"/>
        </w:rPr>
        <w:lastRenderedPageBreak/>
        <w:t xml:space="preserve">Πολιτικής κατέθεσαν </w:t>
      </w:r>
      <w:r>
        <w:rPr>
          <w:rFonts w:eastAsia="Times New Roman"/>
          <w:szCs w:val="24"/>
        </w:rPr>
        <w:t>στις</w:t>
      </w:r>
      <w:r>
        <w:rPr>
          <w:rFonts w:eastAsia="Times New Roman"/>
          <w:szCs w:val="24"/>
        </w:rPr>
        <w:t xml:space="preserve"> 8</w:t>
      </w:r>
      <w:r>
        <w:rPr>
          <w:rFonts w:eastAsia="Times New Roman"/>
          <w:szCs w:val="24"/>
        </w:rPr>
        <w:t>-</w:t>
      </w:r>
      <w:r>
        <w:rPr>
          <w:rFonts w:eastAsia="Times New Roman"/>
          <w:szCs w:val="24"/>
        </w:rPr>
        <w:t>6</w:t>
      </w:r>
      <w:r>
        <w:rPr>
          <w:rFonts w:eastAsia="Times New Roman"/>
          <w:szCs w:val="24"/>
        </w:rPr>
        <w:t>-</w:t>
      </w:r>
      <w:r>
        <w:rPr>
          <w:rFonts w:eastAsia="Times New Roman"/>
          <w:szCs w:val="24"/>
        </w:rPr>
        <w:t>2018 σχέδιο νόμου: «Διατάξεις για την ολοκλήρωση της Συμφωνίας Δημοσιονομικών Στόχων και Διαρθρωτικών Μεταρρυθμίσεων – Μεσοπρ</w:t>
      </w:r>
      <w:r>
        <w:rPr>
          <w:rFonts w:eastAsia="Times New Roman"/>
          <w:szCs w:val="24"/>
        </w:rPr>
        <w:t>όθεσμο Πλαίσιο Δημοσιονομικής Στρατηγικής 2019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2022».</w:t>
      </w:r>
    </w:p>
    <w:p w14:paraId="53C890EC" w14:textId="77777777" w:rsidR="006A30E3" w:rsidRDefault="005E5BBF">
      <w:pPr>
        <w:spacing w:line="600" w:lineRule="auto"/>
        <w:ind w:firstLine="720"/>
        <w:contextualSpacing/>
        <w:jc w:val="both"/>
        <w:rPr>
          <w:rFonts w:eastAsia="Times New Roman"/>
          <w:szCs w:val="24"/>
        </w:rPr>
      </w:pPr>
      <w:r>
        <w:rPr>
          <w:rFonts w:eastAsia="Times New Roman"/>
          <w:szCs w:val="24"/>
        </w:rPr>
        <w:t>Το ως άνω σχέδιο νόμου έχει χαρακτηριστεί από την Κυβέρνηση ως επείγον</w:t>
      </w:r>
      <w:r>
        <w:rPr>
          <w:rFonts w:eastAsia="Times New Roman"/>
          <w:szCs w:val="24"/>
        </w:rPr>
        <w:t xml:space="preserve"> και έχει ήδη</w:t>
      </w:r>
      <w:r>
        <w:rPr>
          <w:rFonts w:eastAsia="Times New Roman"/>
          <w:szCs w:val="24"/>
        </w:rPr>
        <w:t xml:space="preserve"> παραπεμφθεί στις συναρμόδιες Διαρκείς Επιτροπές.</w:t>
      </w:r>
    </w:p>
    <w:p w14:paraId="53C890ED" w14:textId="77777777" w:rsidR="006A30E3" w:rsidRDefault="005E5BBF">
      <w:pPr>
        <w:spacing w:line="600" w:lineRule="auto"/>
        <w:ind w:firstLine="720"/>
        <w:contextualSpacing/>
        <w:jc w:val="both"/>
        <w:rPr>
          <w:rFonts w:eastAsia="Times New Roman"/>
          <w:szCs w:val="24"/>
        </w:rPr>
      </w:pPr>
      <w:r>
        <w:rPr>
          <w:rFonts w:eastAsia="Times New Roman"/>
          <w:szCs w:val="24"/>
        </w:rPr>
        <w:t>Θα κάνω και μια τρίτη ανακοίνωση</w:t>
      </w:r>
      <w:r>
        <w:rPr>
          <w:rFonts w:eastAsia="Times New Roman"/>
          <w:szCs w:val="24"/>
        </w:rPr>
        <w:t>,</w:t>
      </w:r>
      <w:r>
        <w:rPr>
          <w:rFonts w:eastAsia="Times New Roman"/>
          <w:szCs w:val="24"/>
        </w:rPr>
        <w:t xml:space="preserve"> που έγινε σχεδόν ομόφωνα αποδεκτή</w:t>
      </w:r>
      <w:r>
        <w:rPr>
          <w:rFonts w:eastAsia="Times New Roman"/>
          <w:szCs w:val="24"/>
        </w:rPr>
        <w:t>, με επιφύλαξη από το Κομμουνιστικό Κόμμα</w:t>
      </w:r>
      <w:r>
        <w:rPr>
          <w:rFonts w:eastAsia="Times New Roman"/>
          <w:szCs w:val="24"/>
        </w:rPr>
        <w:t xml:space="preserve"> Ελλάδας</w:t>
      </w:r>
      <w:r>
        <w:rPr>
          <w:rFonts w:eastAsia="Times New Roman"/>
          <w:szCs w:val="24"/>
        </w:rPr>
        <w:t>, στη Διάσκεψη των Προέδρων</w:t>
      </w:r>
      <w:r w:rsidRPr="00A40FF3">
        <w:rPr>
          <w:rFonts w:eastAsia="Times New Roman"/>
          <w:szCs w:val="24"/>
        </w:rPr>
        <w:t>.</w:t>
      </w:r>
      <w:r>
        <w:rPr>
          <w:rFonts w:eastAsia="Times New Roman"/>
          <w:szCs w:val="24"/>
        </w:rPr>
        <w:t xml:space="preserve"> Απλώς</w:t>
      </w:r>
      <w:r>
        <w:rPr>
          <w:rFonts w:eastAsia="Times New Roman"/>
          <w:szCs w:val="24"/>
        </w:rPr>
        <w:t>,</w:t>
      </w:r>
      <w:r>
        <w:rPr>
          <w:rFonts w:eastAsia="Times New Roman"/>
          <w:szCs w:val="24"/>
        </w:rPr>
        <w:t xml:space="preserve"> για να προχωρήσει, πρέπει να έχω την έγκριση της Ολομέλειας.</w:t>
      </w:r>
    </w:p>
    <w:p w14:paraId="53C890EE"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πως, κατόπιν του </w:t>
      </w:r>
      <w:r>
        <w:rPr>
          <w:rFonts w:eastAsia="Times New Roman"/>
          <w:szCs w:val="24"/>
        </w:rPr>
        <w:t xml:space="preserve">με </w:t>
      </w:r>
      <w:r>
        <w:rPr>
          <w:rFonts w:eastAsia="Times New Roman"/>
          <w:szCs w:val="24"/>
        </w:rPr>
        <w:t>αριθμό πρωτοκόλλου 899/21</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2018 αιτήματος της </w:t>
      </w:r>
      <w:r>
        <w:rPr>
          <w:rFonts w:eastAsia="Times New Roman"/>
          <w:szCs w:val="24"/>
        </w:rPr>
        <w:t>Προέδρου της Δημοκρατικής Συμπαράταξης ΠΑΣΟΚ - ΔΗΜΑΡ κ</w:t>
      </w:r>
      <w:r>
        <w:rPr>
          <w:rFonts w:eastAsia="Times New Roman"/>
          <w:szCs w:val="24"/>
        </w:rPr>
        <w:t>.</w:t>
      </w:r>
      <w:r>
        <w:rPr>
          <w:rFonts w:eastAsia="Times New Roman"/>
          <w:szCs w:val="24"/>
        </w:rPr>
        <w:t xml:space="preserve"> Φωτεινής Γεννηματά, προτάθηκε, σύμφωνα με το άρθρο 44 παράγραφος 1 του Κανονισμού της Βουλής, η σύσταση </w:t>
      </w:r>
      <w:r>
        <w:rPr>
          <w:rFonts w:eastAsia="Times New Roman"/>
          <w:szCs w:val="24"/>
        </w:rPr>
        <w:t xml:space="preserve">διακομματικής κοινοβουλευτικής επιτροπής </w:t>
      </w:r>
      <w:r>
        <w:rPr>
          <w:rFonts w:eastAsia="Times New Roman"/>
          <w:szCs w:val="24"/>
        </w:rPr>
        <w:t>για τη χάραξη μακροπρόθεσμης εθνικής στρατηγικής για το</w:t>
      </w:r>
      <w:r>
        <w:rPr>
          <w:rFonts w:eastAsia="Times New Roman"/>
          <w:szCs w:val="24"/>
        </w:rPr>
        <w:t xml:space="preserve"> φάρμακο.</w:t>
      </w:r>
    </w:p>
    <w:p w14:paraId="53C890EF"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Η Διάσκεψη των Προέδρων στη συνεδρίασ</w:t>
      </w:r>
      <w:r>
        <w:rPr>
          <w:rFonts w:eastAsia="Times New Roman"/>
          <w:szCs w:val="24"/>
        </w:rPr>
        <w:t>ή</w:t>
      </w:r>
      <w:r>
        <w:rPr>
          <w:rFonts w:eastAsia="Times New Roman"/>
          <w:szCs w:val="24"/>
        </w:rPr>
        <w:t xml:space="preserve"> της στις 8</w:t>
      </w:r>
      <w:r>
        <w:rPr>
          <w:rFonts w:eastAsia="Times New Roman"/>
          <w:szCs w:val="24"/>
        </w:rPr>
        <w:t>-</w:t>
      </w:r>
      <w:r>
        <w:rPr>
          <w:rFonts w:eastAsia="Times New Roman"/>
          <w:szCs w:val="24"/>
        </w:rPr>
        <w:t>6</w:t>
      </w:r>
      <w:r>
        <w:rPr>
          <w:rFonts w:eastAsia="Times New Roman"/>
          <w:szCs w:val="24"/>
        </w:rPr>
        <w:t>-</w:t>
      </w:r>
      <w:r>
        <w:rPr>
          <w:rFonts w:eastAsia="Times New Roman"/>
          <w:szCs w:val="24"/>
        </w:rPr>
        <w:t>2018 αποφάσισε</w:t>
      </w:r>
      <w:r>
        <w:rPr>
          <w:rFonts w:eastAsia="Times New Roman"/>
          <w:szCs w:val="24"/>
        </w:rPr>
        <w:t>,</w:t>
      </w:r>
      <w:r>
        <w:rPr>
          <w:rFonts w:eastAsia="Times New Roman"/>
          <w:szCs w:val="24"/>
        </w:rPr>
        <w:t xml:space="preserve"> με την επιφύλαξη του ΚΚΕ</w:t>
      </w:r>
      <w:r>
        <w:rPr>
          <w:rFonts w:eastAsia="Times New Roman"/>
          <w:szCs w:val="24"/>
        </w:rPr>
        <w:t>,</w:t>
      </w:r>
      <w:r>
        <w:rPr>
          <w:rFonts w:eastAsia="Times New Roman"/>
          <w:szCs w:val="24"/>
        </w:rPr>
        <w:t xml:space="preserve"> τη σύσταση </w:t>
      </w:r>
      <w:r>
        <w:rPr>
          <w:rFonts w:eastAsia="Times New Roman"/>
          <w:szCs w:val="24"/>
        </w:rPr>
        <w:t>διακομματικής κοινοβουλευτικής επιτροπής</w:t>
      </w:r>
      <w:r>
        <w:rPr>
          <w:rFonts w:eastAsia="Times New Roman"/>
          <w:szCs w:val="24"/>
        </w:rPr>
        <w:t>.</w:t>
      </w:r>
    </w:p>
    <w:p w14:paraId="53C890F0" w14:textId="77777777" w:rsidR="006A30E3" w:rsidRDefault="005E5BBF">
      <w:pPr>
        <w:spacing w:line="600" w:lineRule="auto"/>
        <w:ind w:firstLine="720"/>
        <w:contextualSpacing/>
        <w:jc w:val="both"/>
        <w:rPr>
          <w:rFonts w:eastAsia="Times New Roman"/>
          <w:szCs w:val="24"/>
        </w:rPr>
      </w:pPr>
      <w:r>
        <w:rPr>
          <w:rFonts w:eastAsia="Times New Roman"/>
          <w:szCs w:val="24"/>
        </w:rPr>
        <w:t>Αναφορικά με</w:t>
      </w:r>
      <w:r>
        <w:rPr>
          <w:rFonts w:eastAsia="Times New Roman"/>
          <w:szCs w:val="24"/>
        </w:rPr>
        <w:t xml:space="preserve"> τη διαδικασία του άρθρου 44 παράγραφοι 1 και 2 του Κανονισμού της Βουλής η Διάσκεψη απ</w:t>
      </w:r>
      <w:r>
        <w:rPr>
          <w:rFonts w:eastAsia="Times New Roman"/>
          <w:szCs w:val="24"/>
        </w:rPr>
        <w:t>οφάσισε ομόφωνα να προτείνει στην Ολομέλεια της Βουλής τη χωρίς συζήτηση αποδοχή της πρότασης.</w:t>
      </w:r>
    </w:p>
    <w:p w14:paraId="53C890F1"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Για λόγους αποτελεσματικής λειτουργίας της </w:t>
      </w:r>
      <w:r>
        <w:rPr>
          <w:rFonts w:eastAsia="Times New Roman"/>
          <w:szCs w:val="24"/>
        </w:rPr>
        <w:t>ε</w:t>
      </w:r>
      <w:r>
        <w:rPr>
          <w:rFonts w:eastAsia="Times New Roman"/>
          <w:szCs w:val="24"/>
        </w:rPr>
        <w:t>πιτροπής</w:t>
      </w:r>
      <w:r>
        <w:rPr>
          <w:rFonts w:eastAsia="Times New Roman"/>
          <w:szCs w:val="24"/>
        </w:rPr>
        <w:t xml:space="preserve"> προτείνεται η σύστασή </w:t>
      </w:r>
      <w:r>
        <w:rPr>
          <w:rFonts w:eastAsia="Times New Roman"/>
          <w:szCs w:val="24"/>
        </w:rPr>
        <w:t>της</w:t>
      </w:r>
      <w:r>
        <w:rPr>
          <w:rFonts w:eastAsia="Times New Roman"/>
          <w:szCs w:val="24"/>
        </w:rPr>
        <w:t xml:space="preserve"> να περιλαμβάνει είκοσι τρία μέλη</w:t>
      </w:r>
      <w:r>
        <w:rPr>
          <w:rFonts w:eastAsia="Times New Roman"/>
          <w:szCs w:val="24"/>
        </w:rPr>
        <w:t>,</w:t>
      </w:r>
      <w:r>
        <w:rPr>
          <w:rFonts w:eastAsia="Times New Roman"/>
          <w:szCs w:val="24"/>
        </w:rPr>
        <w:t xml:space="preserve"> κατ’ αναλογία της δύναμης των </w:t>
      </w:r>
      <w:r>
        <w:rPr>
          <w:rFonts w:eastAsia="Times New Roman"/>
          <w:szCs w:val="24"/>
        </w:rPr>
        <w:t>κ</w:t>
      </w:r>
      <w:r>
        <w:rPr>
          <w:rFonts w:eastAsia="Times New Roman"/>
          <w:szCs w:val="24"/>
        </w:rPr>
        <w:t>ομμάτων και των Α</w:t>
      </w:r>
      <w:r>
        <w:rPr>
          <w:rFonts w:eastAsia="Times New Roman"/>
          <w:szCs w:val="24"/>
        </w:rPr>
        <w:t>νεξάρτητων Βουλευτών.</w:t>
      </w:r>
    </w:p>
    <w:p w14:paraId="53C890F2"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Προτείνεται, επίσης, προθεσμία υποβολής της </w:t>
      </w:r>
      <w:r>
        <w:rPr>
          <w:rFonts w:eastAsia="Times New Roman"/>
          <w:szCs w:val="24"/>
        </w:rPr>
        <w:t>ε</w:t>
      </w:r>
      <w:r>
        <w:rPr>
          <w:rFonts w:eastAsia="Times New Roman"/>
          <w:szCs w:val="24"/>
        </w:rPr>
        <w:t>κθέσεως</w:t>
      </w:r>
      <w:r>
        <w:rPr>
          <w:rFonts w:eastAsia="Times New Roman"/>
          <w:szCs w:val="24"/>
        </w:rPr>
        <w:t xml:space="preserve"> της </w:t>
      </w:r>
      <w:r>
        <w:rPr>
          <w:rFonts w:eastAsia="Times New Roman"/>
          <w:szCs w:val="24"/>
        </w:rPr>
        <w:t>ε</w:t>
      </w:r>
      <w:r>
        <w:rPr>
          <w:rFonts w:eastAsia="Times New Roman"/>
          <w:szCs w:val="24"/>
        </w:rPr>
        <w:t>πιτροπής</w:t>
      </w:r>
      <w:r>
        <w:rPr>
          <w:rFonts w:eastAsia="Times New Roman"/>
          <w:szCs w:val="24"/>
        </w:rPr>
        <w:t xml:space="preserve"> μέχρι το τέλος της τρέχουσας </w:t>
      </w:r>
      <w:r>
        <w:rPr>
          <w:rFonts w:eastAsia="Times New Roman"/>
          <w:szCs w:val="24"/>
        </w:rPr>
        <w:t>π</w:t>
      </w:r>
      <w:r>
        <w:rPr>
          <w:rFonts w:eastAsia="Times New Roman"/>
          <w:szCs w:val="24"/>
        </w:rPr>
        <w:t>εριόδου.</w:t>
      </w:r>
    </w:p>
    <w:p w14:paraId="53C890F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Σώμα</w:t>
      </w:r>
      <w:r>
        <w:rPr>
          <w:rFonts w:eastAsia="Times New Roman" w:cs="Times New Roman"/>
          <w:szCs w:val="24"/>
        </w:rPr>
        <w:t xml:space="preserve"> συμφωνεί</w:t>
      </w:r>
      <w:r>
        <w:rPr>
          <w:rFonts w:eastAsia="Times New Roman" w:cs="Times New Roman"/>
          <w:szCs w:val="24"/>
        </w:rPr>
        <w:t>;</w:t>
      </w:r>
    </w:p>
    <w:p w14:paraId="53C890F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53C890F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Άρα μπορεί να προχωρήσει από αύριο η συ</w:t>
      </w:r>
      <w:r>
        <w:rPr>
          <w:rFonts w:eastAsia="Times New Roman" w:cs="Times New Roman"/>
          <w:szCs w:val="24"/>
        </w:rPr>
        <w:t xml:space="preserve">γκρότηση της συγκεκριμένης </w:t>
      </w:r>
      <w:r>
        <w:rPr>
          <w:rFonts w:eastAsia="Times New Roman" w:cs="Times New Roman"/>
          <w:szCs w:val="24"/>
        </w:rPr>
        <w:t xml:space="preserve">διακομματικής επιτροπής </w:t>
      </w:r>
      <w:r>
        <w:rPr>
          <w:rFonts w:eastAsia="Times New Roman" w:cs="Times New Roman"/>
          <w:szCs w:val="24"/>
        </w:rPr>
        <w:t>μετά την πρόταση της κ</w:t>
      </w:r>
      <w:r>
        <w:rPr>
          <w:rFonts w:eastAsia="Times New Roman" w:cs="Times New Roman"/>
          <w:szCs w:val="24"/>
        </w:rPr>
        <w:t>.</w:t>
      </w:r>
      <w:r>
        <w:rPr>
          <w:rFonts w:eastAsia="Times New Roman" w:cs="Times New Roman"/>
          <w:szCs w:val="24"/>
        </w:rPr>
        <w:t xml:space="preserve"> Γεννηματά. </w:t>
      </w:r>
    </w:p>
    <w:p w14:paraId="53C890F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σχετική με το προαναφερθέν αίτημα </w:t>
      </w:r>
      <w:r>
        <w:rPr>
          <w:rFonts w:eastAsia="Times New Roman" w:cs="Times New Roman"/>
          <w:szCs w:val="24"/>
        </w:rPr>
        <w:t>επιστολή τ</w:t>
      </w:r>
      <w:r>
        <w:rPr>
          <w:rFonts w:eastAsia="Times New Roman" w:cs="Times New Roman"/>
          <w:szCs w:val="24"/>
        </w:rPr>
        <w:t>η</w:t>
      </w:r>
      <w:r>
        <w:rPr>
          <w:rFonts w:eastAsia="Times New Roman" w:cs="Times New Roman"/>
          <w:szCs w:val="24"/>
        </w:rPr>
        <w:t xml:space="preserve">ς Προέδρου της Δημοκρατικής Συμπαράταξης ΠΑΣΟΚ – ΔΗΜΑΡ κ. Φωτεινής Γεννηματά </w:t>
      </w:r>
      <w:r>
        <w:rPr>
          <w:rFonts w:eastAsia="Times New Roman" w:cs="Times New Roman"/>
          <w:szCs w:val="24"/>
        </w:rPr>
        <w:t xml:space="preserve">καταχωρίζεται στα Πρακτικά και </w:t>
      </w:r>
      <w:r>
        <w:rPr>
          <w:rFonts w:eastAsia="Times New Roman" w:cs="Times New Roman"/>
          <w:szCs w:val="24"/>
        </w:rPr>
        <w:t xml:space="preserve">έχει ως εξής: </w:t>
      </w:r>
    </w:p>
    <w:p w14:paraId="53C890F7" w14:textId="77777777" w:rsidR="006A30E3" w:rsidRDefault="005E5BB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BC021D">
        <w:rPr>
          <w:rFonts w:eastAsia="Times New Roman" w:cs="Times New Roman"/>
          <w:color w:val="FF0000"/>
          <w:szCs w:val="24"/>
        </w:rPr>
        <w:t>ΑΛΛΑΓΗ ΣΕΛΙΔΑΣ</w:t>
      </w:r>
      <w:r>
        <w:rPr>
          <w:rFonts w:eastAsia="Times New Roman" w:cs="Times New Roman"/>
          <w:color w:val="FF0000"/>
          <w:szCs w:val="24"/>
        </w:rPr>
        <w:t>)</w:t>
      </w:r>
    </w:p>
    <w:p w14:paraId="53C890F8" w14:textId="77777777" w:rsidR="006A30E3" w:rsidRDefault="005E5BBF">
      <w:pPr>
        <w:spacing w:line="600" w:lineRule="auto"/>
        <w:ind w:firstLine="720"/>
        <w:contextualSpacing/>
        <w:jc w:val="center"/>
        <w:rPr>
          <w:rFonts w:eastAsia="Times New Roman" w:cs="Times New Roman"/>
          <w:color w:val="000000" w:themeColor="text1"/>
          <w:szCs w:val="24"/>
        </w:rPr>
      </w:pPr>
      <w:r w:rsidRPr="00EB702B">
        <w:rPr>
          <w:rFonts w:eastAsia="Times New Roman" w:cs="Times New Roman"/>
          <w:color w:val="000000" w:themeColor="text1"/>
          <w:szCs w:val="24"/>
        </w:rPr>
        <w:t>(Να μπουν οι σελίδες 5-7)</w:t>
      </w:r>
    </w:p>
    <w:p w14:paraId="53C890F9" w14:textId="77777777" w:rsidR="006A30E3" w:rsidRDefault="005E5BBF">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BC021D">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Pr>
          <w:rFonts w:eastAsia="Times New Roman" w:cs="Times New Roman"/>
          <w:color w:val="FF0000"/>
          <w:szCs w:val="24"/>
        </w:rPr>
        <w:t>)</w:t>
      </w:r>
    </w:p>
    <w:p w14:paraId="53C890FA" w14:textId="77777777" w:rsidR="006A30E3" w:rsidRDefault="005E5BBF">
      <w:pPr>
        <w:spacing w:line="600" w:lineRule="auto"/>
        <w:ind w:firstLine="720"/>
        <w:contextualSpacing/>
        <w:jc w:val="both"/>
        <w:rPr>
          <w:rFonts w:eastAsia="Times New Roman"/>
          <w:szCs w:val="24"/>
        </w:rPr>
      </w:pPr>
      <w:r w:rsidRPr="002F73EA">
        <w:rPr>
          <w:rFonts w:eastAsia="Times New Roman"/>
          <w:b/>
          <w:szCs w:val="24"/>
        </w:rPr>
        <w:t>ΠΡΟΕΔΡΕΥΩΝ (Νικήτας Κακλαμάνης):</w:t>
      </w:r>
      <w:r w:rsidRPr="002F73EA">
        <w:rPr>
          <w:rFonts w:eastAsia="Times New Roman"/>
          <w:szCs w:val="24"/>
        </w:rPr>
        <w:t xml:space="preserve"> Κυρίες και κύριοι συνάδελφοι, εισερχόμαστε στην ημερήσια διάταξη της</w:t>
      </w:r>
    </w:p>
    <w:p w14:paraId="53C890FB" w14:textId="77777777" w:rsidR="006A30E3" w:rsidRDefault="005E5BBF">
      <w:pPr>
        <w:spacing w:line="600" w:lineRule="auto"/>
        <w:ind w:firstLine="720"/>
        <w:contextualSpacing/>
        <w:jc w:val="center"/>
        <w:rPr>
          <w:rFonts w:eastAsia="Times New Roman"/>
          <w:b/>
          <w:szCs w:val="24"/>
        </w:rPr>
      </w:pPr>
      <w:r w:rsidRPr="002F73EA">
        <w:rPr>
          <w:rFonts w:eastAsia="Times New Roman"/>
          <w:b/>
          <w:szCs w:val="24"/>
        </w:rPr>
        <w:t>ΝΟΜΟΘΕΤΙΚΗΣ ΕΡΓΑΣΙΑΣ</w:t>
      </w:r>
    </w:p>
    <w:p w14:paraId="53C890FC" w14:textId="77777777" w:rsidR="006A30E3" w:rsidRDefault="005E5BBF">
      <w:pPr>
        <w:spacing w:line="600" w:lineRule="auto"/>
        <w:ind w:firstLine="720"/>
        <w:contextualSpacing/>
        <w:jc w:val="both"/>
        <w:rPr>
          <w:rFonts w:eastAsia="Times New Roman"/>
          <w:szCs w:val="24"/>
        </w:rPr>
      </w:pPr>
      <w:r w:rsidRPr="002F73EA">
        <w:rPr>
          <w:rFonts w:eastAsia="Times New Roman"/>
          <w:szCs w:val="24"/>
        </w:rPr>
        <w:lastRenderedPageBreak/>
        <w:t>Μόνη συζήτηση και ψ</w:t>
      </w:r>
      <w:r>
        <w:rPr>
          <w:rFonts w:eastAsia="Times New Roman"/>
          <w:szCs w:val="24"/>
        </w:rPr>
        <w:t xml:space="preserve">ήφιση επί της </w:t>
      </w:r>
      <w:r>
        <w:rPr>
          <w:rFonts w:eastAsia="Times New Roman"/>
          <w:szCs w:val="24"/>
        </w:rPr>
        <w:t xml:space="preserve">αρχής, των άρθρων </w:t>
      </w:r>
      <w:r w:rsidRPr="002F73EA">
        <w:rPr>
          <w:rFonts w:eastAsia="Times New Roman"/>
          <w:szCs w:val="24"/>
        </w:rPr>
        <w:t>και του συνόλου του σχεδίου νόμου του Υπουργείου Οικονομίας και Ανάπτυξης</w:t>
      </w:r>
      <w:r>
        <w:rPr>
          <w:rFonts w:eastAsia="Times New Roman"/>
          <w:szCs w:val="24"/>
        </w:rPr>
        <w:t>:</w:t>
      </w:r>
      <w:r w:rsidRPr="002F73EA">
        <w:rPr>
          <w:rFonts w:eastAsia="Times New Roman"/>
          <w:szCs w:val="24"/>
        </w:rPr>
        <w:t xml:space="preserve"> «Αναμόρφωση του </w:t>
      </w:r>
      <w:r>
        <w:rPr>
          <w:rFonts w:eastAsia="Times New Roman"/>
          <w:szCs w:val="24"/>
        </w:rPr>
        <w:t>δ</w:t>
      </w:r>
      <w:r w:rsidRPr="002F73EA">
        <w:rPr>
          <w:rFonts w:eastAsia="Times New Roman"/>
          <w:szCs w:val="24"/>
        </w:rPr>
        <w:t>ικαίου</w:t>
      </w:r>
      <w:r w:rsidRPr="002F73EA">
        <w:rPr>
          <w:rFonts w:eastAsia="Times New Roman"/>
          <w:szCs w:val="24"/>
        </w:rPr>
        <w:t xml:space="preserve"> των </w:t>
      </w:r>
      <w:r>
        <w:rPr>
          <w:rFonts w:eastAsia="Times New Roman"/>
          <w:szCs w:val="24"/>
        </w:rPr>
        <w:t>α</w:t>
      </w:r>
      <w:r w:rsidRPr="002F73EA">
        <w:rPr>
          <w:rFonts w:eastAsia="Times New Roman"/>
          <w:szCs w:val="24"/>
        </w:rPr>
        <w:t xml:space="preserve">νωνύμων </w:t>
      </w:r>
      <w:r>
        <w:rPr>
          <w:rFonts w:eastAsia="Times New Roman"/>
          <w:szCs w:val="24"/>
        </w:rPr>
        <w:t>ε</w:t>
      </w:r>
      <w:r w:rsidRPr="002F73EA">
        <w:rPr>
          <w:rFonts w:eastAsia="Times New Roman"/>
          <w:szCs w:val="24"/>
        </w:rPr>
        <w:t>ταιρειών</w:t>
      </w:r>
      <w:r w:rsidRPr="002F73EA">
        <w:rPr>
          <w:rFonts w:eastAsia="Times New Roman"/>
          <w:szCs w:val="24"/>
        </w:rPr>
        <w:t>».</w:t>
      </w:r>
    </w:p>
    <w:p w14:paraId="53C890FD"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Το ανωτέρω σχέδιο νόμου χαρακτηρίστηκε από την Κυβέρνηση ως επείγον και η αρμόδια Διαρκής Επιτροπή Παραγωγής και </w:t>
      </w:r>
      <w:r>
        <w:rPr>
          <w:rFonts w:eastAsia="Times New Roman"/>
          <w:szCs w:val="24"/>
        </w:rPr>
        <w:t>Εμπορίου αποδέχτηκε κατά πλειοψηφία τον χαρακτηρισμό του ως επείγοντος</w:t>
      </w:r>
      <w:r>
        <w:rPr>
          <w:rFonts w:eastAsia="Times New Roman"/>
          <w:szCs w:val="24"/>
        </w:rPr>
        <w:t>,</w:t>
      </w:r>
      <w:r>
        <w:rPr>
          <w:rFonts w:eastAsia="Times New Roman"/>
          <w:szCs w:val="24"/>
        </w:rPr>
        <w:t xml:space="preserve"> σύμφωνα με το άρθρο 110 του Κανονισμού της Βουλής.</w:t>
      </w:r>
    </w:p>
    <w:p w14:paraId="53C890FE" w14:textId="77777777" w:rsidR="006A30E3" w:rsidRDefault="005E5BBF">
      <w:pPr>
        <w:spacing w:line="600" w:lineRule="auto"/>
        <w:ind w:firstLine="720"/>
        <w:contextualSpacing/>
        <w:jc w:val="both"/>
        <w:rPr>
          <w:rFonts w:eastAsia="Times New Roman"/>
          <w:iCs/>
          <w:szCs w:val="24"/>
        </w:rPr>
      </w:pPr>
      <w:r w:rsidRPr="004179DE">
        <w:rPr>
          <w:rFonts w:eastAsia="Times New Roman"/>
          <w:iCs/>
          <w:szCs w:val="24"/>
        </w:rPr>
        <w:t>Η Διάσκεψη των Προέδρων αποφάσισε στη συνεδρίασ</w:t>
      </w:r>
      <w:r>
        <w:rPr>
          <w:rFonts w:eastAsia="Times New Roman"/>
          <w:iCs/>
          <w:szCs w:val="24"/>
        </w:rPr>
        <w:t>ή</w:t>
      </w:r>
      <w:r w:rsidRPr="004179DE">
        <w:rPr>
          <w:rFonts w:eastAsia="Times New Roman"/>
          <w:iCs/>
          <w:szCs w:val="24"/>
        </w:rPr>
        <w:t xml:space="preserve"> της </w:t>
      </w:r>
      <w:r>
        <w:rPr>
          <w:rFonts w:eastAsia="Times New Roman"/>
          <w:iCs/>
          <w:szCs w:val="24"/>
        </w:rPr>
        <w:t xml:space="preserve">στις </w:t>
      </w:r>
      <w:r w:rsidRPr="004179DE">
        <w:rPr>
          <w:rFonts w:eastAsia="Times New Roman"/>
          <w:iCs/>
          <w:szCs w:val="24"/>
        </w:rPr>
        <w:t>8</w:t>
      </w:r>
      <w:r>
        <w:rPr>
          <w:rFonts w:eastAsia="Times New Roman"/>
          <w:iCs/>
          <w:szCs w:val="24"/>
        </w:rPr>
        <w:t xml:space="preserve"> </w:t>
      </w:r>
      <w:r w:rsidRPr="004179DE">
        <w:rPr>
          <w:rFonts w:eastAsia="Times New Roman"/>
          <w:iCs/>
          <w:szCs w:val="24"/>
        </w:rPr>
        <w:t>Ιουνίου 2018 τη συζήτηση του νομοσχεδίου σε</w:t>
      </w:r>
      <w:r>
        <w:rPr>
          <w:rFonts w:eastAsia="Times New Roman"/>
          <w:iCs/>
          <w:szCs w:val="24"/>
        </w:rPr>
        <w:t xml:space="preserve"> </w:t>
      </w:r>
      <w:r>
        <w:rPr>
          <w:rFonts w:eastAsia="Times New Roman"/>
          <w:iCs/>
          <w:szCs w:val="24"/>
        </w:rPr>
        <w:t>μ</w:t>
      </w:r>
      <w:r>
        <w:rPr>
          <w:rFonts w:eastAsia="Times New Roman"/>
          <w:iCs/>
          <w:szCs w:val="24"/>
        </w:rPr>
        <w:t>ί</w:t>
      </w:r>
      <w:r>
        <w:rPr>
          <w:rFonts w:eastAsia="Times New Roman"/>
          <w:iCs/>
          <w:szCs w:val="24"/>
        </w:rPr>
        <w:t>α</w:t>
      </w:r>
      <w:r>
        <w:rPr>
          <w:rFonts w:eastAsia="Times New Roman"/>
          <w:iCs/>
          <w:szCs w:val="24"/>
        </w:rPr>
        <w:t xml:space="preserve"> </w:t>
      </w:r>
      <w:r>
        <w:rPr>
          <w:rFonts w:eastAsia="Times New Roman"/>
          <w:iCs/>
          <w:szCs w:val="24"/>
        </w:rPr>
        <w:t>συνεδρίαση -</w:t>
      </w:r>
      <w:r>
        <w:rPr>
          <w:rFonts w:eastAsia="Times New Roman"/>
          <w:iCs/>
          <w:szCs w:val="24"/>
        </w:rPr>
        <w:t>και αν χρειασ</w:t>
      </w:r>
      <w:r>
        <w:rPr>
          <w:rFonts w:eastAsia="Times New Roman"/>
          <w:iCs/>
          <w:szCs w:val="24"/>
        </w:rPr>
        <w:t>τεί</w:t>
      </w:r>
      <w:r>
        <w:rPr>
          <w:rFonts w:eastAsia="Times New Roman"/>
          <w:iCs/>
          <w:szCs w:val="24"/>
        </w:rPr>
        <w:t>,</w:t>
      </w:r>
      <w:r>
        <w:rPr>
          <w:rFonts w:eastAsia="Times New Roman"/>
          <w:iCs/>
          <w:szCs w:val="24"/>
        </w:rPr>
        <w:t xml:space="preserve"> σε </w:t>
      </w:r>
      <w:r>
        <w:rPr>
          <w:rFonts w:eastAsia="Times New Roman"/>
          <w:iCs/>
          <w:szCs w:val="24"/>
        </w:rPr>
        <w:t xml:space="preserve">δύο συνεδριάσεις- </w:t>
      </w:r>
      <w:r>
        <w:rPr>
          <w:rFonts w:eastAsia="Times New Roman"/>
          <w:iCs/>
          <w:szCs w:val="24"/>
        </w:rPr>
        <w:t>ενιαία επί της αρχής, των άρθρων, των τροπολογιών και του συνόλου.</w:t>
      </w:r>
    </w:p>
    <w:p w14:paraId="53C890F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Πριν ζητήσω την έγκρισή σας</w:t>
      </w:r>
      <w:r w:rsidRPr="00244C7D">
        <w:rPr>
          <w:rFonts w:eastAsia="Times New Roman" w:cs="Times New Roman"/>
          <w:szCs w:val="24"/>
        </w:rPr>
        <w:t>,</w:t>
      </w:r>
      <w:r>
        <w:rPr>
          <w:rFonts w:eastAsia="Times New Roman" w:cs="Times New Roman"/>
          <w:szCs w:val="24"/>
        </w:rPr>
        <w:t xml:space="preserve"> έχω να σας κάνω την εξής πρόταση: Έχω μετρήσει τους χρόνους των εισηγητών, ειδικών αγορητών, Κοινοβουλευτικών Εκπροσώπων και τους χρόν</w:t>
      </w:r>
      <w:r>
        <w:rPr>
          <w:rFonts w:eastAsia="Times New Roman" w:cs="Times New Roman"/>
          <w:szCs w:val="24"/>
        </w:rPr>
        <w:t xml:space="preserve">ους του κυρίου Υπουργού. Θα δούμε και πόσοι συνάδελφοι θα εγγραφούν.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μίλησαν δύο συνάδελφοι. Αν γραφτούν γύρω στους έξι συναδέλφους, </w:t>
      </w:r>
      <w:r>
        <w:rPr>
          <w:rFonts w:eastAsia="Times New Roman" w:cs="Times New Roman"/>
          <w:szCs w:val="24"/>
        </w:rPr>
        <w:lastRenderedPageBreak/>
        <w:t xml:space="preserve">νομίζω ότι μπορούμε γύρω στις 23.00΄, βία 23.30΄, να τελειώσουμε το νομοσχέδιο σήμερα. </w:t>
      </w:r>
    </w:p>
    <w:p w14:paraId="53C8910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σε συνδυασμό με το ότι έχετε και αύριο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για το πολυνομοσχέδιο, να μην απασχοληθείτε με το παρόν νομοσχέδιο</w:t>
      </w:r>
      <w:r>
        <w:rPr>
          <w:rFonts w:eastAsia="Times New Roman" w:cs="Times New Roman"/>
          <w:szCs w:val="24"/>
        </w:rPr>
        <w:t>,</w:t>
      </w:r>
      <w:r>
        <w:rPr>
          <w:rFonts w:eastAsia="Times New Roman" w:cs="Times New Roman"/>
          <w:szCs w:val="24"/>
        </w:rPr>
        <w:t xml:space="preserve"> για το οποίο είχαμε βάλει ενδεχόμενα και δεύτερη συνεδρίαση. Με αυτή την επιφύλαξη να ξεκινήσουμε, που θα τη δούμε όμως καθ’ οδόν,</w:t>
      </w:r>
      <w:r>
        <w:rPr>
          <w:rFonts w:eastAsia="Times New Roman" w:cs="Times New Roman"/>
          <w:szCs w:val="24"/>
        </w:rPr>
        <w:t xml:space="preserve"> ανάλογα με το πόσοι θα εγγραφούν. </w:t>
      </w:r>
    </w:p>
    <w:p w14:paraId="53C89101" w14:textId="77777777" w:rsidR="006A30E3" w:rsidRDefault="005E5BBF">
      <w:pPr>
        <w:spacing w:line="600" w:lineRule="auto"/>
        <w:ind w:firstLine="720"/>
        <w:contextualSpacing/>
        <w:jc w:val="both"/>
        <w:rPr>
          <w:rFonts w:eastAsia="Times New Roman" w:cs="Times New Roman"/>
          <w:szCs w:val="24"/>
        </w:rPr>
      </w:pPr>
      <w:r w:rsidRPr="002A4384">
        <w:rPr>
          <w:rFonts w:eastAsia="Times New Roman" w:cs="Times New Roman"/>
          <w:b/>
          <w:szCs w:val="24"/>
        </w:rPr>
        <w:t xml:space="preserve">ΑΝΔΡΕΑΣ ΛΟΒΕΡΔΟΣ: </w:t>
      </w:r>
      <w:r>
        <w:rPr>
          <w:rFonts w:eastAsia="Times New Roman" w:cs="Times New Roman"/>
          <w:szCs w:val="24"/>
        </w:rPr>
        <w:t xml:space="preserve">Κύριε Πρόεδρε, παρακαλώ τον λόγο. </w:t>
      </w:r>
    </w:p>
    <w:p w14:paraId="53C89102" w14:textId="77777777" w:rsidR="006A30E3" w:rsidRDefault="005E5BBF">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Πριν ρωτήσω αν συμφωνείτε, ορίστε, κύριε Λοβέρδο.</w:t>
      </w:r>
    </w:p>
    <w:p w14:paraId="53C89103" w14:textId="77777777" w:rsidR="006A30E3" w:rsidRDefault="005E5BBF">
      <w:pPr>
        <w:spacing w:line="600" w:lineRule="auto"/>
        <w:ind w:firstLine="720"/>
        <w:contextualSpacing/>
        <w:jc w:val="both"/>
        <w:rPr>
          <w:rFonts w:eastAsia="Times New Roman" w:cs="Times New Roman"/>
          <w:szCs w:val="24"/>
        </w:rPr>
      </w:pPr>
      <w:r w:rsidRPr="002A4384">
        <w:rPr>
          <w:rFonts w:eastAsia="Times New Roman" w:cs="Times New Roman"/>
          <w:b/>
          <w:szCs w:val="24"/>
        </w:rPr>
        <w:t xml:space="preserve">ΑΝΔΡΕΑΣ ΛΟΒΕΡΔΟΣ: </w:t>
      </w:r>
      <w:r>
        <w:rPr>
          <w:rFonts w:eastAsia="Times New Roman" w:cs="Times New Roman"/>
          <w:szCs w:val="24"/>
        </w:rPr>
        <w:t xml:space="preserve">Πριν από λίγες ώρες, όταν συνεδρίαζαν εδώ οι τέσσερις </w:t>
      </w:r>
      <w:r>
        <w:rPr>
          <w:rFonts w:eastAsia="Times New Roman" w:cs="Times New Roman"/>
          <w:szCs w:val="24"/>
        </w:rPr>
        <w:t>ε</w:t>
      </w:r>
      <w:r>
        <w:rPr>
          <w:rFonts w:eastAsia="Times New Roman" w:cs="Times New Roman"/>
          <w:szCs w:val="24"/>
        </w:rPr>
        <w:t>πιτροπές…</w:t>
      </w:r>
    </w:p>
    <w:p w14:paraId="53C89104" w14:textId="77777777" w:rsidR="006A30E3" w:rsidRDefault="005E5BBF">
      <w:pPr>
        <w:spacing w:line="600" w:lineRule="auto"/>
        <w:ind w:firstLine="720"/>
        <w:contextualSpacing/>
        <w:jc w:val="both"/>
        <w:rPr>
          <w:rFonts w:eastAsia="Times New Roman" w:cs="Times New Roman"/>
          <w:szCs w:val="24"/>
        </w:rPr>
      </w:pPr>
      <w:r w:rsidRPr="00E95E1D">
        <w:rPr>
          <w:rFonts w:eastAsia="Times New Roman" w:cs="Times New Roman"/>
          <w:b/>
          <w:szCs w:val="24"/>
        </w:rPr>
        <w:t>Π</w:t>
      </w:r>
      <w:r w:rsidRPr="00E95E1D">
        <w:rPr>
          <w:rFonts w:eastAsia="Times New Roman" w:cs="Times New Roman"/>
          <w:b/>
          <w:szCs w:val="24"/>
        </w:rPr>
        <w:t xml:space="preserve">ΡΟΕΔΡΕΥΩΝ (Νικήτας Κακλαμάνης): </w:t>
      </w:r>
      <w:r>
        <w:rPr>
          <w:rFonts w:eastAsia="Times New Roman" w:cs="Times New Roman"/>
          <w:szCs w:val="24"/>
        </w:rPr>
        <w:t xml:space="preserve">Ένα λεπτό. Για το συγκεκριμένο. Αν είναι να το κλείσω και θα σας δώσω τον λόγο. </w:t>
      </w:r>
    </w:p>
    <w:p w14:paraId="53C89105" w14:textId="77777777" w:rsidR="006A30E3" w:rsidRDefault="005E5BBF">
      <w:pPr>
        <w:spacing w:line="600" w:lineRule="auto"/>
        <w:ind w:firstLine="720"/>
        <w:contextualSpacing/>
        <w:jc w:val="both"/>
        <w:rPr>
          <w:rFonts w:eastAsia="Times New Roman" w:cs="Times New Roman"/>
          <w:szCs w:val="24"/>
        </w:rPr>
      </w:pPr>
      <w:r w:rsidRPr="002A4384">
        <w:rPr>
          <w:rFonts w:eastAsia="Times New Roman" w:cs="Times New Roman"/>
          <w:b/>
          <w:szCs w:val="24"/>
        </w:rPr>
        <w:lastRenderedPageBreak/>
        <w:t xml:space="preserve">ΑΝΔΡΕΑΣ ΛΟΒΕΡΔΟΣ: </w:t>
      </w:r>
      <w:r>
        <w:rPr>
          <w:rFonts w:eastAsia="Times New Roman" w:cs="Times New Roman"/>
          <w:szCs w:val="24"/>
        </w:rPr>
        <w:t xml:space="preserve">Μην το κλείσετε. Θέλω να μιλήσω γι’ αυτό. Παρουσιάστηκε, λοιπόν, το φαινόμενο η </w:t>
      </w:r>
      <w:proofErr w:type="spellStart"/>
      <w:r>
        <w:rPr>
          <w:rFonts w:eastAsia="Times New Roman" w:cs="Times New Roman"/>
          <w:szCs w:val="24"/>
        </w:rPr>
        <w:t>Προεδρεύουσα</w:t>
      </w:r>
      <w:proofErr w:type="spellEnd"/>
      <w:r>
        <w:rPr>
          <w:rFonts w:eastAsia="Times New Roman" w:cs="Times New Roman"/>
          <w:szCs w:val="24"/>
        </w:rPr>
        <w:t xml:space="preserve"> της επιτροπής</w:t>
      </w:r>
      <w:r>
        <w:rPr>
          <w:rFonts w:eastAsia="Times New Roman" w:cs="Times New Roman"/>
          <w:szCs w:val="24"/>
        </w:rPr>
        <w:t>, επειδή κάποιοι συ</w:t>
      </w:r>
      <w:r>
        <w:rPr>
          <w:rFonts w:eastAsia="Times New Roman" w:cs="Times New Roman"/>
          <w:szCs w:val="24"/>
        </w:rPr>
        <w:t xml:space="preserve">νάδελφοι υπερέβαιναν τον χρόνο τους, να τους λέει ότι στρέφεστε εναντίον των άλλων Βουλευτών που δεν θα μιλήσουν. Αυτό έγινε και την Παρασκευή ή την Πέμπτη -δεν θυμάμαι ακριβώς- σε μια αντίστοιχη περίπτωση. </w:t>
      </w:r>
    </w:p>
    <w:p w14:paraId="53C8910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μπορούμε να το πάμε όπως το προτείνετε. Εγώ </w:t>
      </w:r>
      <w:r>
        <w:rPr>
          <w:rFonts w:eastAsia="Times New Roman" w:cs="Times New Roman"/>
          <w:szCs w:val="24"/>
        </w:rPr>
        <w:t xml:space="preserve">θα το ήθελα, είναι λειτουργικό αυτό που λέτε, αλλά αυτή η συνεδρίαση γίνεται για ένα πολύ σοβαρό θέμα. Ξέρετε πόσα άρθρα έχει το σχέδιο νόμου; </w:t>
      </w:r>
      <w:proofErr w:type="spellStart"/>
      <w:r>
        <w:rPr>
          <w:rFonts w:eastAsia="Times New Roman" w:cs="Times New Roman"/>
          <w:szCs w:val="24"/>
        </w:rPr>
        <w:t>Εκατόν</w:t>
      </w:r>
      <w:proofErr w:type="spellEnd"/>
      <w:r>
        <w:rPr>
          <w:rFonts w:eastAsia="Times New Roman" w:cs="Times New Roman"/>
          <w:szCs w:val="24"/>
        </w:rPr>
        <w:t xml:space="preserve"> ενενήντα. Ξέρετε πόσες εταιρείες αφορούν; Κοντά στις πενήντα χιλιάδες. Ξέρετε πόσοι δικηγόροι, μέλη διοικη</w:t>
      </w:r>
      <w:r>
        <w:rPr>
          <w:rFonts w:eastAsia="Times New Roman" w:cs="Times New Roman"/>
          <w:szCs w:val="24"/>
        </w:rPr>
        <w:t>τικών συμβουλίων, μέτοχοι είναι σχετικοί με το θέμα; Δεκάδες χιλιάδες. Αντιλαμβάνεστε τι θα γίνει, αν κάνουμε κάποια από τα λάθη που σας επισημαίνει η Διεύθυνση Επιστημονικών Μελετών στη διατύπωση, στο νόημα; Ρίξτε μια ματιά. Σπάνια έχω δει σελίδες ολόκληρ</w:t>
      </w:r>
      <w:r>
        <w:rPr>
          <w:rFonts w:eastAsia="Times New Roman" w:cs="Times New Roman"/>
          <w:szCs w:val="24"/>
        </w:rPr>
        <w:t xml:space="preserve">ες της Διεύθυνσης Επιστημονικών Μελετών να σας κάνουν φραστικές παρεμβάσεις. </w:t>
      </w:r>
    </w:p>
    <w:p w14:paraId="53C8910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Αν είναι, κύριε Πρόεδρε, η συντομία που προβλέπεται να είναι για καλό, δεν έχουμε κι εμείς αντίρρηση. Αν είναι, όμως, για να μη μας επιτραπεί να αναπτύξουμε τις σκέψεις μας, θα σ</w:t>
      </w:r>
      <w:r>
        <w:rPr>
          <w:rFonts w:eastAsia="Times New Roman" w:cs="Times New Roman"/>
          <w:szCs w:val="24"/>
        </w:rPr>
        <w:t xml:space="preserve">ας παρακαλέσω να δείτε μέσα στην εβδομάδα μια διευθέτηση που να αφορά και την Παρασκευή. Πάντως, είναι </w:t>
      </w:r>
      <w:proofErr w:type="spellStart"/>
      <w:r>
        <w:rPr>
          <w:rFonts w:eastAsia="Times New Roman" w:cs="Times New Roman"/>
          <w:szCs w:val="24"/>
        </w:rPr>
        <w:t>εκατόν</w:t>
      </w:r>
      <w:proofErr w:type="spellEnd"/>
      <w:r>
        <w:rPr>
          <w:rFonts w:eastAsia="Times New Roman" w:cs="Times New Roman"/>
          <w:szCs w:val="24"/>
        </w:rPr>
        <w:t xml:space="preserve"> ενενήντα άρθρα και όλοι εμείς εδώ δεν θέλουμε αύριο να γίνουμε υπόλογοι σε αυτούς που θα διαβάζουν τα Πρακτικά και θα μας κοροϊδεύουν.</w:t>
      </w:r>
    </w:p>
    <w:p w14:paraId="53C89108" w14:textId="77777777" w:rsidR="006A30E3" w:rsidRDefault="005E5BBF">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w:t>
      </w:r>
      <w:r w:rsidRPr="00E95E1D">
        <w:rPr>
          <w:rFonts w:eastAsia="Times New Roman" w:cs="Times New Roman"/>
          <w:b/>
          <w:szCs w:val="24"/>
        </w:rPr>
        <w:t xml:space="preserve">(Νικήτας Κακλαμάνης): </w:t>
      </w:r>
      <w:r>
        <w:rPr>
          <w:rFonts w:eastAsia="Times New Roman" w:cs="Times New Roman"/>
          <w:szCs w:val="24"/>
        </w:rPr>
        <w:t xml:space="preserve">Κύριε Λοβέρδο, κατ’ αρχάς, η δεύτερη συνεδρίαση, εφόσον γίνει, είναι αύριο. Δεν είναι ούτε Πέμπτη ούτε Παρασκευή ούτε την άλλη εβδομάδα. Είναι αύριο. </w:t>
      </w:r>
    </w:p>
    <w:p w14:paraId="53C8910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Δεύτερον, όπως ακούσατε, είπα να δούμε πόσοι συνάδελφοι θα εγγραφούν και</w:t>
      </w:r>
      <w:r>
        <w:rPr>
          <w:rFonts w:eastAsia="Times New Roman" w:cs="Times New Roman"/>
          <w:szCs w:val="24"/>
        </w:rPr>
        <w:t>,</w:t>
      </w:r>
      <w:r>
        <w:rPr>
          <w:rFonts w:eastAsia="Times New Roman" w:cs="Times New Roman"/>
          <w:szCs w:val="24"/>
        </w:rPr>
        <w:t xml:space="preserve"> αν είναι </w:t>
      </w:r>
      <w:r>
        <w:rPr>
          <w:rFonts w:eastAsia="Times New Roman" w:cs="Times New Roman"/>
          <w:szCs w:val="24"/>
        </w:rPr>
        <w:t>πολλοί συνάδελφοι, θα πάμε και αύριο. Δεν θα στερηθεί ο λόγος σε κανέναν. Αν είναι, όμως, πέντε</w:t>
      </w:r>
      <w:r>
        <w:rPr>
          <w:rFonts w:eastAsia="Times New Roman" w:cs="Times New Roman"/>
          <w:szCs w:val="24"/>
        </w:rPr>
        <w:t>,</w:t>
      </w:r>
      <w:r>
        <w:rPr>
          <w:rFonts w:eastAsia="Times New Roman" w:cs="Times New Roman"/>
          <w:szCs w:val="24"/>
        </w:rPr>
        <w:t xml:space="preserve"> έξι συνάδελφοι, επειδή έκανα τη χρονομέτρηση, μπορεί να τελειώσει σήμερα. Γιατί σας υπενθυμίζω, είστε παλιός Κοινοβουλευτικός, ότι με τη διαδικασία του επείγον</w:t>
      </w:r>
      <w:r>
        <w:rPr>
          <w:rFonts w:eastAsia="Times New Roman" w:cs="Times New Roman"/>
          <w:szCs w:val="24"/>
        </w:rPr>
        <w:t xml:space="preserve">τος οι χρόνοι είναι συγκεκριμένοι, ας είναι </w:t>
      </w:r>
      <w:proofErr w:type="spellStart"/>
      <w:r>
        <w:rPr>
          <w:rFonts w:eastAsia="Times New Roman" w:cs="Times New Roman"/>
          <w:szCs w:val="24"/>
        </w:rPr>
        <w:t>εκατόν</w:t>
      </w:r>
      <w:proofErr w:type="spellEnd"/>
      <w:r>
        <w:rPr>
          <w:rFonts w:eastAsia="Times New Roman" w:cs="Times New Roman"/>
          <w:szCs w:val="24"/>
        </w:rPr>
        <w:t xml:space="preserve"> ενενήντα άρθρα. </w:t>
      </w:r>
      <w:r>
        <w:rPr>
          <w:rFonts w:eastAsia="Times New Roman" w:cs="Times New Roman"/>
          <w:szCs w:val="24"/>
        </w:rPr>
        <w:lastRenderedPageBreak/>
        <w:t>Δώδεκα λεπτά έχουν οι αγορητές, δώδεκα λεπτά έχετε οι Κοινοβουλευτικοί Εκπρόσωποι και πέντε λεπτά οι συνάδελφοι. Θα υπάρξει μια σχετική ελαστικότητα, γιατί αναγνωρίζω αυτό που λέτε, να είνα</w:t>
      </w:r>
      <w:r>
        <w:rPr>
          <w:rFonts w:eastAsia="Times New Roman" w:cs="Times New Roman"/>
          <w:szCs w:val="24"/>
        </w:rPr>
        <w:t xml:space="preserve">ι από δεκαπέντε και δεκαπέντε και κάτι παραπάνω και οι συνάδελφοι. Στέρηση του λόγου δεν θα υπάρξει από κανέναν συνάδελφο. </w:t>
      </w: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και είπα ότι κατ’ αρχ</w:t>
      </w:r>
      <w:r>
        <w:rPr>
          <w:rFonts w:eastAsia="Times New Roman" w:cs="Times New Roman"/>
          <w:szCs w:val="24"/>
        </w:rPr>
        <w:t>άς</w:t>
      </w:r>
      <w:r>
        <w:rPr>
          <w:rFonts w:eastAsia="Times New Roman" w:cs="Times New Roman"/>
          <w:szCs w:val="24"/>
        </w:rPr>
        <w:t xml:space="preserve"> παίρνουμε την απόφαση αυτή και όταν κατέβει από το Βήμα ο κ. Αθανασίου και δούμε πόσοι συνάδελφοι έχ</w:t>
      </w:r>
      <w:r>
        <w:rPr>
          <w:rFonts w:eastAsia="Times New Roman" w:cs="Times New Roman"/>
          <w:szCs w:val="24"/>
        </w:rPr>
        <w:t xml:space="preserve">ουν εγγραφεί, θα ξαναρωτήσω για την τελική απόφαση. Μη χάνουμε, όμως, τον χρόνο τώρα. </w:t>
      </w:r>
    </w:p>
    <w:p w14:paraId="53C8910A" w14:textId="77777777" w:rsidR="006A30E3" w:rsidRDefault="005E5BBF">
      <w:pPr>
        <w:spacing w:line="600" w:lineRule="auto"/>
        <w:ind w:firstLine="720"/>
        <w:contextualSpacing/>
        <w:jc w:val="both"/>
        <w:rPr>
          <w:rFonts w:eastAsia="Times New Roman" w:cs="Times New Roman"/>
          <w:szCs w:val="24"/>
        </w:rPr>
      </w:pPr>
      <w:r w:rsidRPr="00B973BE">
        <w:rPr>
          <w:rFonts w:eastAsia="Times New Roman" w:cs="Times New Roman"/>
          <w:b/>
          <w:szCs w:val="24"/>
        </w:rPr>
        <w:t>ΑΝΔΡΕΑΣ ΛΟΒΕΡΔΟΣ:</w:t>
      </w:r>
      <w:r>
        <w:rPr>
          <w:rFonts w:eastAsia="Times New Roman" w:cs="Times New Roman"/>
          <w:szCs w:val="24"/>
        </w:rPr>
        <w:t xml:space="preserve"> Το ότι είναι επείγουσα η διαδικασία το γνωρίζω. Θα μπορούσα να πω ότι κακώς η Διάσκεψη των Προέδρων κατά πλειοψηφία το αποφάσισε αυτό. Δεν το έκανα, κύ</w:t>
      </w:r>
      <w:r>
        <w:rPr>
          <w:rFonts w:eastAsia="Times New Roman" w:cs="Times New Roman"/>
          <w:szCs w:val="24"/>
        </w:rPr>
        <w:t xml:space="preserve">ριε Πρόεδρε, για να πάμε με μεγαλύτερη ταχύτητα. </w:t>
      </w:r>
    </w:p>
    <w:p w14:paraId="53C8910B" w14:textId="77777777" w:rsidR="006A30E3" w:rsidRDefault="005E5BBF">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Η τελική απόφαση δεν λαμβάνεται από τη Διάσκεψη. Λαμβάνεται από 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w:t>
      </w:r>
    </w:p>
    <w:p w14:paraId="53C8910C" w14:textId="77777777" w:rsidR="006A30E3" w:rsidRDefault="005E5BBF">
      <w:pPr>
        <w:spacing w:line="600" w:lineRule="auto"/>
        <w:ind w:firstLine="720"/>
        <w:contextualSpacing/>
        <w:jc w:val="both"/>
        <w:rPr>
          <w:rFonts w:eastAsia="Times New Roman" w:cs="Times New Roman"/>
          <w:szCs w:val="24"/>
        </w:rPr>
      </w:pPr>
      <w:r w:rsidRPr="00B973BE">
        <w:rPr>
          <w:rFonts w:eastAsia="Times New Roman" w:cs="Times New Roman"/>
          <w:b/>
          <w:szCs w:val="24"/>
        </w:rPr>
        <w:lastRenderedPageBreak/>
        <w:t>ΑΝΔΡΕΑΣ ΛΟΒΕΡΔΟΣ:</w:t>
      </w:r>
      <w:r>
        <w:rPr>
          <w:rFonts w:eastAsia="Times New Roman" w:cs="Times New Roman"/>
          <w:b/>
          <w:szCs w:val="24"/>
        </w:rPr>
        <w:t xml:space="preserve"> </w:t>
      </w:r>
      <w:r>
        <w:rPr>
          <w:rFonts w:eastAsia="Times New Roman" w:cs="Times New Roman"/>
          <w:szCs w:val="24"/>
        </w:rPr>
        <w:t>Όμως, επειδή ξέρω ποια θα είναι η απόφαση της Πλειοψηφίας, δεν το έβαλα σαν θέμα για να επιταχύνω τη διαδικασία. Όμως, θα σας παρακαλούσα, επειδή αλλάζει το Προεδρείο και κάθε φορά αυτός που έρχεται δεν είναι σίγουρο ότι συνεχίζει αυτά που έχετε πει εσείς,</w:t>
      </w:r>
      <w:r>
        <w:rPr>
          <w:rFonts w:eastAsia="Times New Roman" w:cs="Times New Roman"/>
          <w:szCs w:val="24"/>
        </w:rPr>
        <w:t xml:space="preserve"> να είστε εσείς εδώ. </w:t>
      </w:r>
    </w:p>
    <w:p w14:paraId="53C8910D" w14:textId="77777777" w:rsidR="006A30E3" w:rsidRDefault="005E5BBF">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Πριν φύγω, θα ξαναδούμε πόσοι θα εγγραφούν. Ούτως ή άλλως</w:t>
      </w:r>
      <w:r>
        <w:rPr>
          <w:rFonts w:eastAsia="Times New Roman" w:cs="Times New Roman"/>
          <w:szCs w:val="24"/>
        </w:rPr>
        <w:t>,</w:t>
      </w:r>
      <w:r>
        <w:rPr>
          <w:rFonts w:eastAsia="Times New Roman" w:cs="Times New Roman"/>
          <w:szCs w:val="24"/>
        </w:rPr>
        <w:t xml:space="preserve"> εδώ θα είμαι μέχρι να κατέβει και ο κ. Αθανασίου και όχι μόνο και μετά και άρα θα το συντονίσουμε και, αν μπορούμε, να το κλείσουμε. Αν δεν μπ</w:t>
      </w:r>
      <w:r>
        <w:rPr>
          <w:rFonts w:eastAsia="Times New Roman" w:cs="Times New Roman"/>
          <w:szCs w:val="24"/>
        </w:rPr>
        <w:t xml:space="preserve">ορούμε, θα πάμε αύριο το απόγευμα, όπως είναι ήδη προγραμματισμένο. </w:t>
      </w:r>
    </w:p>
    <w:p w14:paraId="53C8910E" w14:textId="77777777" w:rsidR="006A30E3" w:rsidRDefault="005E5BBF">
      <w:pPr>
        <w:spacing w:line="600" w:lineRule="auto"/>
        <w:ind w:firstLine="720"/>
        <w:contextualSpacing/>
        <w:jc w:val="both"/>
        <w:rPr>
          <w:rFonts w:eastAsia="Times New Roman" w:cs="Times New Roman"/>
          <w:szCs w:val="24"/>
        </w:rPr>
      </w:pPr>
      <w:r w:rsidRPr="00A557A3">
        <w:rPr>
          <w:rFonts w:eastAsia="Times New Roman" w:cs="Times New Roman"/>
          <w:b/>
          <w:szCs w:val="24"/>
        </w:rPr>
        <w:t>ΝΙΚΟΛΑΟΣ ΞΥΔΑΚΗΣ:</w:t>
      </w:r>
      <w:r>
        <w:rPr>
          <w:rFonts w:eastAsia="Times New Roman" w:cs="Times New Roman"/>
          <w:szCs w:val="24"/>
        </w:rPr>
        <w:t xml:space="preserve"> Κύριε Πρόεδρε, παρακαλώ τον λόγο. </w:t>
      </w:r>
    </w:p>
    <w:p w14:paraId="53C8910F" w14:textId="77777777" w:rsidR="006A30E3" w:rsidRDefault="005E5BBF">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w:t>
      </w:r>
      <w:proofErr w:type="spellStart"/>
      <w:r>
        <w:rPr>
          <w:rFonts w:eastAsia="Times New Roman" w:cs="Times New Roman"/>
          <w:szCs w:val="24"/>
        </w:rPr>
        <w:t>Ξυδάκη</w:t>
      </w:r>
      <w:proofErr w:type="spellEnd"/>
      <w:r>
        <w:rPr>
          <w:rFonts w:eastAsia="Times New Roman" w:cs="Times New Roman"/>
          <w:szCs w:val="24"/>
        </w:rPr>
        <w:t xml:space="preserve">. </w:t>
      </w:r>
    </w:p>
    <w:p w14:paraId="53C89110" w14:textId="77777777" w:rsidR="006A30E3" w:rsidRDefault="005E5BBF">
      <w:pPr>
        <w:spacing w:line="600" w:lineRule="auto"/>
        <w:ind w:firstLine="720"/>
        <w:contextualSpacing/>
        <w:jc w:val="both"/>
        <w:rPr>
          <w:rFonts w:eastAsia="Times New Roman" w:cs="Times New Roman"/>
          <w:szCs w:val="24"/>
        </w:rPr>
      </w:pPr>
      <w:r w:rsidRPr="00A557A3">
        <w:rPr>
          <w:rFonts w:eastAsia="Times New Roman" w:cs="Times New Roman"/>
          <w:b/>
          <w:szCs w:val="24"/>
        </w:rPr>
        <w:t>ΝΙΚΟΛΑΟΣ ΞΥΔΑΚΗΣ:</w:t>
      </w:r>
      <w:r>
        <w:rPr>
          <w:rFonts w:eastAsia="Times New Roman" w:cs="Times New Roman"/>
          <w:szCs w:val="24"/>
        </w:rPr>
        <w:t xml:space="preserve"> Κύριε Πρόεδρε, θα ήθελα να πληροφορήσω το Σώμα ή μάλλον να ε</w:t>
      </w:r>
      <w:r>
        <w:rPr>
          <w:rFonts w:eastAsia="Times New Roman" w:cs="Times New Roman"/>
          <w:szCs w:val="24"/>
        </w:rPr>
        <w:t xml:space="preserve">νημερώσω τους συναδέλφους ότι το νομοσχέδιο αυτό είναι μεγάλης σημασίας, γιατί κάνει μια αναμόρφωση του Εμπορικού Δικαίου, που έχει να γίνει από το </w:t>
      </w:r>
      <w:r>
        <w:rPr>
          <w:rFonts w:eastAsia="Times New Roman" w:cs="Times New Roman"/>
          <w:szCs w:val="24"/>
        </w:rPr>
        <w:lastRenderedPageBreak/>
        <w:t>1920, έναν αιώνα. Έχει όντως μεγάλη σημασία και κατά τούτο συμφωνώ με τον κ. Λοβέρδο</w:t>
      </w:r>
      <w:r>
        <w:rPr>
          <w:rFonts w:eastAsia="Times New Roman" w:cs="Times New Roman"/>
          <w:szCs w:val="24"/>
        </w:rPr>
        <w:t>,</w:t>
      </w:r>
      <w:r>
        <w:rPr>
          <w:rFonts w:eastAsia="Times New Roman" w:cs="Times New Roman"/>
          <w:szCs w:val="24"/>
        </w:rPr>
        <w:t xml:space="preserve"> ότι πρέπει να δοθεί κά</w:t>
      </w:r>
      <w:r>
        <w:rPr>
          <w:rFonts w:eastAsia="Times New Roman" w:cs="Times New Roman"/>
          <w:szCs w:val="24"/>
        </w:rPr>
        <w:t xml:space="preserve">θε προσοχή. </w:t>
      </w:r>
    </w:p>
    <w:p w14:paraId="53C89111" w14:textId="77777777" w:rsidR="006A30E3" w:rsidRDefault="005E5BBF">
      <w:pPr>
        <w:spacing w:line="600" w:lineRule="auto"/>
        <w:ind w:firstLine="720"/>
        <w:contextualSpacing/>
        <w:jc w:val="both"/>
        <w:rPr>
          <w:rFonts w:eastAsia="Times New Roman"/>
          <w:szCs w:val="24"/>
        </w:rPr>
      </w:pPr>
      <w:r>
        <w:rPr>
          <w:rFonts w:eastAsia="Times New Roman"/>
          <w:szCs w:val="24"/>
        </w:rPr>
        <w:t>Έχει ετοιμάσει πολλές νομοτεχνικές βελτιώσεις ο Υπουργός. Θα τις υποβάλει στο Σώμα και θα τις κρίνουμε. Πράγματι, πρέπει να γίνει κάθε συζήτηση. Συμφωνώ, λοιπόν, απολύτως με αυτό που είπατε στην αρχή ότι αν τηρήσουμε τους χρόνους…</w:t>
      </w:r>
    </w:p>
    <w:p w14:paraId="53C89112" w14:textId="77777777" w:rsidR="006A30E3" w:rsidRDefault="005E5BBF">
      <w:pPr>
        <w:spacing w:line="600" w:lineRule="auto"/>
        <w:ind w:firstLine="720"/>
        <w:contextualSpacing/>
        <w:jc w:val="both"/>
        <w:rPr>
          <w:rFonts w:eastAsia="Times New Roman"/>
          <w:szCs w:val="24"/>
        </w:rPr>
      </w:pPr>
      <w:r w:rsidRPr="00B443C9">
        <w:rPr>
          <w:rFonts w:eastAsia="Times New Roman"/>
          <w:b/>
          <w:szCs w:val="24"/>
        </w:rPr>
        <w:t>ΠΡΟΕΔΡΕΥΩΝ (</w:t>
      </w:r>
      <w:r w:rsidRPr="00B443C9">
        <w:rPr>
          <w:rFonts w:eastAsia="Times New Roman"/>
          <w:b/>
          <w:szCs w:val="24"/>
        </w:rPr>
        <w:t xml:space="preserve">Νικήτας Κακλαμάνης): </w:t>
      </w:r>
      <w:r>
        <w:rPr>
          <w:rFonts w:eastAsia="Times New Roman"/>
          <w:szCs w:val="24"/>
        </w:rPr>
        <w:t xml:space="preserve">Με μία ελαστικότητα έχω υπολογίσει. </w:t>
      </w:r>
    </w:p>
    <w:p w14:paraId="53C89113" w14:textId="77777777" w:rsidR="006A30E3" w:rsidRDefault="005E5BBF">
      <w:pPr>
        <w:spacing w:line="600" w:lineRule="auto"/>
        <w:ind w:firstLine="720"/>
        <w:contextualSpacing/>
        <w:jc w:val="both"/>
        <w:rPr>
          <w:rFonts w:eastAsia="Times New Roman"/>
          <w:szCs w:val="24"/>
        </w:rPr>
      </w:pPr>
      <w:r w:rsidRPr="006C49CB">
        <w:rPr>
          <w:rFonts w:eastAsia="Times New Roman"/>
          <w:b/>
          <w:szCs w:val="24"/>
        </w:rPr>
        <w:t xml:space="preserve">ΝΙΚΟΛΑΟΣ ΞΥΔΑΚΗΣ: </w:t>
      </w:r>
      <w:r>
        <w:rPr>
          <w:rFonts w:eastAsia="Times New Roman"/>
          <w:szCs w:val="24"/>
        </w:rPr>
        <w:t xml:space="preserve">Ναι, με ελαστικότητα. Μπορεί να τελειώσει απόψε. Αν δεν μπορεί, να συνεχιστεί αύριο. </w:t>
      </w:r>
    </w:p>
    <w:p w14:paraId="53C89114" w14:textId="77777777" w:rsidR="006A30E3" w:rsidRDefault="005E5BBF">
      <w:pPr>
        <w:spacing w:line="600" w:lineRule="auto"/>
        <w:ind w:firstLine="720"/>
        <w:contextualSpacing/>
        <w:jc w:val="both"/>
        <w:rPr>
          <w:rFonts w:eastAsia="Times New Roman"/>
          <w:szCs w:val="24"/>
        </w:rPr>
      </w:pPr>
      <w:r>
        <w:rPr>
          <w:rFonts w:eastAsia="Times New Roman"/>
          <w:szCs w:val="24"/>
        </w:rPr>
        <w:t>Και θέλω να συμπληρώσω προς γνώση των συναδέλφων ότι το νομοσχέδιο αυτό θα μπορούσε να έχει εν</w:t>
      </w:r>
      <w:r>
        <w:rPr>
          <w:rFonts w:eastAsia="Times New Roman"/>
          <w:szCs w:val="24"/>
        </w:rPr>
        <w:t xml:space="preserve">σωματωθεί στο πολυνομοσχέδιο. Δεν έγινε, διότι </w:t>
      </w:r>
      <w:proofErr w:type="spellStart"/>
      <w:r>
        <w:rPr>
          <w:rFonts w:eastAsia="Times New Roman"/>
          <w:szCs w:val="24"/>
        </w:rPr>
        <w:t>εκρίθη</w:t>
      </w:r>
      <w:proofErr w:type="spellEnd"/>
      <w:r>
        <w:rPr>
          <w:rFonts w:eastAsia="Times New Roman"/>
          <w:szCs w:val="24"/>
        </w:rPr>
        <w:t xml:space="preserve"> και από την Κυβέρνηση -και ενημερωθήκαμε κι εμείς ως Κοινοβουλευτική Ομάδα- να δοθεί μια ξεχωριστή συνεδρίαση, για να γίνει μια αξιοπρεπής συνεδρίαση. </w:t>
      </w:r>
    </w:p>
    <w:p w14:paraId="53C89115" w14:textId="77777777" w:rsidR="006A30E3" w:rsidRDefault="005E5BBF">
      <w:pPr>
        <w:spacing w:line="600" w:lineRule="auto"/>
        <w:ind w:firstLine="720"/>
        <w:contextualSpacing/>
        <w:jc w:val="both"/>
        <w:rPr>
          <w:rFonts w:eastAsia="Times New Roman"/>
          <w:szCs w:val="24"/>
        </w:rPr>
      </w:pPr>
      <w:r w:rsidRPr="00B443C9">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Ωραία. Επομένως, </w:t>
      </w:r>
      <w:r>
        <w:rPr>
          <w:rFonts w:eastAsia="Times New Roman"/>
          <w:szCs w:val="24"/>
        </w:rPr>
        <w:t>κατ’ αρχ</w:t>
      </w:r>
      <w:r>
        <w:rPr>
          <w:rFonts w:eastAsia="Times New Roman"/>
          <w:szCs w:val="24"/>
        </w:rPr>
        <w:t>άς</w:t>
      </w:r>
      <w:r>
        <w:rPr>
          <w:rFonts w:eastAsia="Times New Roman"/>
          <w:szCs w:val="24"/>
        </w:rPr>
        <w:t xml:space="preserve"> συμφωνούμε όπως τα είπαμε και θα δούμε. </w:t>
      </w:r>
    </w:p>
    <w:p w14:paraId="53C89116"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 xml:space="preserve">Κύριε Υπουργέ, θέλετε να μιλήσετε για τις νομοτεχνικές τώρα; Είστε έτοιμος ή θα τις καταθέσετε καθ’ οδόν, αφού θα μιλήσουν </w:t>
      </w:r>
      <w:r>
        <w:rPr>
          <w:rFonts w:eastAsia="Times New Roman"/>
          <w:szCs w:val="24"/>
        </w:rPr>
        <w:t>ένα</w:t>
      </w:r>
      <w:r>
        <w:rPr>
          <w:rFonts w:eastAsia="Times New Roman"/>
          <w:szCs w:val="24"/>
        </w:rPr>
        <w:t>ς</w:t>
      </w:r>
      <w:r>
        <w:rPr>
          <w:rFonts w:eastAsia="Times New Roman"/>
          <w:szCs w:val="24"/>
        </w:rPr>
        <w:t>-δυο εισηγητές;</w:t>
      </w:r>
    </w:p>
    <w:p w14:paraId="53C89117" w14:textId="77777777" w:rsidR="006A30E3" w:rsidRDefault="005E5BBF">
      <w:pPr>
        <w:spacing w:line="600" w:lineRule="auto"/>
        <w:ind w:firstLine="720"/>
        <w:contextualSpacing/>
        <w:jc w:val="both"/>
        <w:rPr>
          <w:rFonts w:eastAsia="Times New Roman"/>
          <w:szCs w:val="24"/>
        </w:rPr>
      </w:pPr>
      <w:r w:rsidRPr="00267542">
        <w:rPr>
          <w:rFonts w:eastAsia="Times New Roman"/>
          <w:b/>
          <w:szCs w:val="24"/>
        </w:rPr>
        <w:t>ΑΣΤΕΡΙΟΣ ΠΙΤΣΙΟΡΛΑΣ (Υφυπουργός Οικονομίας και Ανάπτυξης):</w:t>
      </w:r>
      <w:r>
        <w:rPr>
          <w:rFonts w:eastAsia="Times New Roman"/>
          <w:b/>
          <w:szCs w:val="24"/>
        </w:rPr>
        <w:t xml:space="preserve"> </w:t>
      </w:r>
      <w:r>
        <w:rPr>
          <w:rFonts w:eastAsia="Times New Roman"/>
          <w:szCs w:val="24"/>
        </w:rPr>
        <w:t>Μι</w:t>
      </w:r>
      <w:r>
        <w:rPr>
          <w:rFonts w:eastAsia="Times New Roman"/>
          <w:szCs w:val="24"/>
        </w:rPr>
        <w:t>α λέξη μόνο να πω.</w:t>
      </w:r>
    </w:p>
    <w:p w14:paraId="53C89118" w14:textId="77777777" w:rsidR="006A30E3" w:rsidRDefault="005E5BBF">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Έχετε τον λόγο. Δεν σας βάζω χρόνο. </w:t>
      </w:r>
    </w:p>
    <w:p w14:paraId="53C89119" w14:textId="77777777" w:rsidR="006A30E3" w:rsidRDefault="005E5BBF">
      <w:pPr>
        <w:spacing w:line="600" w:lineRule="auto"/>
        <w:ind w:firstLine="720"/>
        <w:contextualSpacing/>
        <w:jc w:val="both"/>
        <w:rPr>
          <w:rFonts w:eastAsia="Times New Roman"/>
          <w:szCs w:val="24"/>
        </w:rPr>
      </w:pPr>
      <w:r w:rsidRPr="00267542">
        <w:rPr>
          <w:rFonts w:eastAsia="Times New Roman"/>
          <w:b/>
          <w:szCs w:val="24"/>
        </w:rPr>
        <w:t>ΑΣΤΕΡΙΟΣ ΠΙΤΣΙΟΡΛΑΣ (Υφυπουργός Οικονομίας και Ανάπτυξης):</w:t>
      </w:r>
      <w:r>
        <w:rPr>
          <w:rFonts w:eastAsia="Times New Roman"/>
          <w:b/>
          <w:szCs w:val="24"/>
        </w:rPr>
        <w:t xml:space="preserve"> </w:t>
      </w:r>
      <w:r>
        <w:rPr>
          <w:rFonts w:eastAsia="Times New Roman"/>
          <w:szCs w:val="24"/>
        </w:rPr>
        <w:t>Ειπώθηκε από τον Κοινοβουλευτικό Εκπρόσωπο του ΣΥΡΙΖΑ ότι ζητήσαμε το νομοσχέδιο αυτό να μη</w:t>
      </w:r>
      <w:r>
        <w:rPr>
          <w:rFonts w:eastAsia="Times New Roman"/>
          <w:szCs w:val="24"/>
        </w:rPr>
        <w:t xml:space="preserve"> συμπεριληφθεί στο πολυνομοσχέδιο, γιατί ακριβώς δίνουμε τη σημασία που του αρμόζει. Έγινε μια δουλειά αρκετά αναλυτική. Και στην </w:t>
      </w:r>
      <w:r>
        <w:rPr>
          <w:rFonts w:eastAsia="Times New Roman"/>
          <w:szCs w:val="24"/>
        </w:rPr>
        <w:t>ε</w:t>
      </w:r>
      <w:r>
        <w:rPr>
          <w:rFonts w:eastAsia="Times New Roman"/>
          <w:szCs w:val="24"/>
        </w:rPr>
        <w:t>πιτροπή</w:t>
      </w:r>
      <w:r>
        <w:rPr>
          <w:rFonts w:eastAsia="Times New Roman"/>
          <w:szCs w:val="24"/>
        </w:rPr>
        <w:t xml:space="preserve"> συζητήσαμε εξαντλητικά, ακούσαμε τους φορείς. </w:t>
      </w:r>
    </w:p>
    <w:p w14:paraId="53C8911A" w14:textId="77777777" w:rsidR="006A30E3" w:rsidRDefault="005E5BBF">
      <w:pPr>
        <w:spacing w:line="600" w:lineRule="auto"/>
        <w:ind w:firstLine="720"/>
        <w:contextualSpacing/>
        <w:jc w:val="both"/>
        <w:rPr>
          <w:rFonts w:eastAsia="Times New Roman"/>
          <w:szCs w:val="24"/>
        </w:rPr>
      </w:pPr>
      <w:r>
        <w:rPr>
          <w:rFonts w:eastAsia="Times New Roman"/>
          <w:szCs w:val="24"/>
        </w:rPr>
        <w:t>Η διαπίστωση, νομίζω όλων, είναι ότι σε γενικές γραμμές υπάρχει ένα κλ</w:t>
      </w:r>
      <w:r>
        <w:rPr>
          <w:rFonts w:eastAsia="Times New Roman"/>
          <w:szCs w:val="24"/>
        </w:rPr>
        <w:t>ίμα συναίνεσης ως προς το νομοσχέδιο. Όντως υπήρχαν θέματα φραστικά</w:t>
      </w:r>
      <w:r>
        <w:rPr>
          <w:rFonts w:eastAsia="Times New Roman"/>
          <w:szCs w:val="24"/>
        </w:rPr>
        <w:t>,</w:t>
      </w:r>
      <w:r>
        <w:rPr>
          <w:rFonts w:eastAsia="Times New Roman"/>
          <w:szCs w:val="24"/>
        </w:rPr>
        <w:t xml:space="preserve"> τα οποία προσπαθήσαμε να διορθώσουμε. Θα υπάρξει σε λίγο ένας αρκετά μεγάλος κατάλογος φραστικών και άλλων νομοτεχνικών…</w:t>
      </w:r>
    </w:p>
    <w:p w14:paraId="53C8911B" w14:textId="77777777" w:rsidR="006A30E3" w:rsidRDefault="005E5BBF">
      <w:pPr>
        <w:spacing w:line="600" w:lineRule="auto"/>
        <w:ind w:firstLine="720"/>
        <w:contextualSpacing/>
        <w:jc w:val="both"/>
        <w:rPr>
          <w:rFonts w:eastAsia="Times New Roman"/>
          <w:szCs w:val="24"/>
        </w:rPr>
      </w:pPr>
      <w:r w:rsidRPr="00C6022D">
        <w:rPr>
          <w:rFonts w:eastAsia="Times New Roman"/>
          <w:b/>
          <w:szCs w:val="24"/>
        </w:rPr>
        <w:lastRenderedPageBreak/>
        <w:t>ΑΝΔΡΕΑΣ ΛΟΒΕΡΔΟΣ:</w:t>
      </w:r>
      <w:r>
        <w:rPr>
          <w:rFonts w:eastAsia="Times New Roman"/>
          <w:szCs w:val="24"/>
        </w:rPr>
        <w:t xml:space="preserve"> Ισχύει ότι έχετε κάνει ενενήντα μία παρεμβάσεις;</w:t>
      </w:r>
    </w:p>
    <w:p w14:paraId="53C8911C" w14:textId="77777777" w:rsidR="006A30E3" w:rsidRDefault="005E5BBF">
      <w:pPr>
        <w:spacing w:line="600" w:lineRule="auto"/>
        <w:ind w:firstLine="720"/>
        <w:contextualSpacing/>
        <w:jc w:val="both"/>
        <w:rPr>
          <w:rFonts w:eastAsia="Times New Roman"/>
          <w:szCs w:val="24"/>
        </w:rPr>
      </w:pPr>
      <w:r>
        <w:rPr>
          <w:rFonts w:eastAsia="Times New Roman"/>
          <w:b/>
          <w:szCs w:val="24"/>
        </w:rPr>
        <w:t xml:space="preserve">ΑΣΤΕΡΙΟΣ ΠΙΤΣΙΟΡΛΑΣ (Υφυπουργός Οικονομίας και Ανάπτυξης): </w:t>
      </w:r>
      <w:r>
        <w:rPr>
          <w:rFonts w:eastAsia="Times New Roman"/>
          <w:szCs w:val="24"/>
        </w:rPr>
        <w:t xml:space="preserve">Έχουν γίνει ενενήντα μία. </w:t>
      </w:r>
    </w:p>
    <w:p w14:paraId="53C8911D" w14:textId="77777777" w:rsidR="006A30E3" w:rsidRDefault="005E5BBF">
      <w:pPr>
        <w:spacing w:line="600" w:lineRule="auto"/>
        <w:ind w:firstLine="720"/>
        <w:contextualSpacing/>
        <w:jc w:val="both"/>
        <w:rPr>
          <w:rFonts w:eastAsia="Times New Roman"/>
          <w:szCs w:val="24"/>
        </w:rPr>
      </w:pPr>
      <w:r w:rsidRPr="00C6022D">
        <w:rPr>
          <w:rFonts w:eastAsia="Times New Roman"/>
          <w:b/>
          <w:szCs w:val="24"/>
        </w:rPr>
        <w:t>ΑΝΔΡΕΑΣ ΛΟΒΕΡΔΟΣ:</w:t>
      </w:r>
      <w:r>
        <w:rPr>
          <w:rFonts w:eastAsia="Times New Roman"/>
          <w:b/>
          <w:szCs w:val="24"/>
        </w:rPr>
        <w:t xml:space="preserve"> </w:t>
      </w:r>
      <w:r>
        <w:rPr>
          <w:rFonts w:eastAsia="Times New Roman"/>
          <w:szCs w:val="24"/>
        </w:rPr>
        <w:t xml:space="preserve">Δεν είναι πράγματα αυτά! </w:t>
      </w:r>
    </w:p>
    <w:p w14:paraId="53C8911E" w14:textId="77777777" w:rsidR="006A30E3" w:rsidRDefault="005E5BBF">
      <w:pPr>
        <w:spacing w:line="600" w:lineRule="auto"/>
        <w:ind w:firstLine="720"/>
        <w:contextualSpacing/>
        <w:jc w:val="both"/>
        <w:rPr>
          <w:rFonts w:eastAsia="Times New Roman"/>
          <w:szCs w:val="24"/>
        </w:rPr>
      </w:pPr>
      <w:r>
        <w:rPr>
          <w:rFonts w:eastAsia="Times New Roman"/>
          <w:b/>
          <w:szCs w:val="24"/>
        </w:rPr>
        <w:t xml:space="preserve">ΑΣΤΕΡΙΟΣ ΠΙΤΣΙΟΡΛΑΣ (Υφυπουργός Οικονομίας και Ανάπτυξης): </w:t>
      </w:r>
      <w:r>
        <w:rPr>
          <w:rFonts w:eastAsia="Times New Roman"/>
          <w:szCs w:val="24"/>
        </w:rPr>
        <w:t xml:space="preserve">Δεν πειράζει, κύριε Λοβέρδο. </w:t>
      </w:r>
    </w:p>
    <w:p w14:paraId="53C8911F" w14:textId="77777777" w:rsidR="006A30E3" w:rsidRDefault="005E5BBF">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Μην</w:t>
      </w:r>
      <w:r>
        <w:rPr>
          <w:rFonts w:eastAsia="Times New Roman"/>
          <w:szCs w:val="24"/>
        </w:rPr>
        <w:t xml:space="preserve"> κάνετε διάλογο. Κάντε την τοποθέτησή σας.</w:t>
      </w:r>
    </w:p>
    <w:p w14:paraId="53C89120" w14:textId="77777777" w:rsidR="006A30E3" w:rsidRDefault="005E5BBF">
      <w:pPr>
        <w:spacing w:line="600" w:lineRule="auto"/>
        <w:ind w:firstLine="720"/>
        <w:contextualSpacing/>
        <w:jc w:val="both"/>
        <w:rPr>
          <w:rFonts w:eastAsia="Times New Roman"/>
          <w:szCs w:val="24"/>
        </w:rPr>
      </w:pPr>
      <w:r>
        <w:rPr>
          <w:rFonts w:eastAsia="Times New Roman"/>
          <w:b/>
          <w:szCs w:val="24"/>
        </w:rPr>
        <w:t xml:space="preserve">ΑΣΤΕΡΙΟΣ ΠΙΤΣΙΟΡΛΑΣ (Υφυπουργός Οικονομίας και Ανάπτυξης): </w:t>
      </w:r>
      <w:r>
        <w:rPr>
          <w:rFonts w:eastAsia="Times New Roman"/>
          <w:szCs w:val="24"/>
        </w:rPr>
        <w:t xml:space="preserve">Ακούμε τη συζήτηση, θα τις δείτε και θα καταλάβετε ότι δεν είναι θέματα τα οποία δεν θα μπορούσαν να γίνουν. </w:t>
      </w:r>
    </w:p>
    <w:p w14:paraId="53C89121" w14:textId="77777777" w:rsidR="006A30E3" w:rsidRDefault="005E5BBF">
      <w:pPr>
        <w:spacing w:line="600" w:lineRule="auto"/>
        <w:ind w:firstLine="720"/>
        <w:contextualSpacing/>
        <w:jc w:val="both"/>
        <w:rPr>
          <w:rFonts w:eastAsia="Times New Roman"/>
          <w:szCs w:val="24"/>
        </w:rPr>
      </w:pPr>
      <w:r>
        <w:rPr>
          <w:rFonts w:eastAsia="Times New Roman"/>
          <w:szCs w:val="24"/>
        </w:rPr>
        <w:t>Έχει κατατεθεί μία μόνο βουλευτική τροπολογί</w:t>
      </w:r>
      <w:r>
        <w:rPr>
          <w:rFonts w:eastAsia="Times New Roman"/>
          <w:szCs w:val="24"/>
        </w:rPr>
        <w:t>α. Είναι από τους κ</w:t>
      </w:r>
      <w:r>
        <w:rPr>
          <w:rFonts w:eastAsia="Times New Roman"/>
          <w:szCs w:val="24"/>
        </w:rPr>
        <w:t>υρίους</w:t>
      </w:r>
      <w:r>
        <w:rPr>
          <w:rFonts w:eastAsia="Times New Roman"/>
          <w:szCs w:val="24"/>
        </w:rPr>
        <w:t xml:space="preserve"> Θεοχάρη, Παναγούλη, </w:t>
      </w:r>
      <w:proofErr w:type="spellStart"/>
      <w:r>
        <w:rPr>
          <w:rFonts w:eastAsia="Times New Roman"/>
          <w:szCs w:val="24"/>
        </w:rPr>
        <w:t>Κατσιαντώνη</w:t>
      </w:r>
      <w:proofErr w:type="spellEnd"/>
      <w:r>
        <w:rPr>
          <w:rFonts w:eastAsia="Times New Roman"/>
          <w:szCs w:val="24"/>
        </w:rPr>
        <w:t xml:space="preserve"> και </w:t>
      </w:r>
      <w:proofErr w:type="spellStart"/>
      <w:r>
        <w:rPr>
          <w:rFonts w:eastAsia="Times New Roman"/>
          <w:szCs w:val="24"/>
        </w:rPr>
        <w:t>Αμυρά</w:t>
      </w:r>
      <w:proofErr w:type="spellEnd"/>
      <w:r>
        <w:rPr>
          <w:rFonts w:eastAsia="Times New Roman"/>
          <w:szCs w:val="24"/>
        </w:rPr>
        <w:t xml:space="preserve">. Νομίζω ότι μπορούμε να κάνουμε δεκτή </w:t>
      </w:r>
      <w:r>
        <w:rPr>
          <w:rFonts w:eastAsia="Times New Roman"/>
          <w:szCs w:val="24"/>
        </w:rPr>
        <w:lastRenderedPageBreak/>
        <w:t>την τροπολογία αυτή. Το πνεύμα της είναι, κατά τη γνώμη μου, σωστό. Θα μπορούσαμε να δούμε κι εδώ θέματα φραστικά και διατυπώσεων, όμως δεν μένουμε σε</w:t>
      </w:r>
      <w:r>
        <w:rPr>
          <w:rFonts w:eastAsia="Times New Roman"/>
          <w:szCs w:val="24"/>
        </w:rPr>
        <w:t xml:space="preserve"> αυτό. Η ουσία μάς βρίσκει σύμφωνους. Επομένως γίνεται αποδεκτή. </w:t>
      </w:r>
    </w:p>
    <w:p w14:paraId="53C89122"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Να έρθουν, να μοιραστούν οι νομοτεχνικές και μετά τον διάλογο θα προχωρήσουμε. </w:t>
      </w:r>
    </w:p>
    <w:p w14:paraId="53C89123" w14:textId="77777777" w:rsidR="006A30E3" w:rsidRDefault="005E5BBF">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sidRPr="00404E28">
        <w:rPr>
          <w:rFonts w:eastAsia="Times New Roman"/>
          <w:szCs w:val="24"/>
        </w:rPr>
        <w:t>Κυρίες και κύριοι συνάδελφοι, έχω την τιμή να ανακοινώσω στο Σώμα ότι τη συνε</w:t>
      </w:r>
      <w:r w:rsidRPr="00404E28">
        <w:rPr>
          <w:rFonts w:eastAsia="Times New Roman"/>
          <w:szCs w:val="24"/>
        </w:rPr>
        <w:t>δρίασή μας παρακολουθούν από τα άνω δυτικά θεωρ</w:t>
      </w:r>
      <w:r>
        <w:rPr>
          <w:rFonts w:eastAsia="Times New Roman"/>
          <w:szCs w:val="24"/>
        </w:rPr>
        <w:t>ε</w:t>
      </w:r>
      <w:r w:rsidRPr="00404E28">
        <w:rPr>
          <w:rFonts w:eastAsia="Times New Roman"/>
          <w:szCs w:val="24"/>
        </w:rPr>
        <w:t xml:space="preserve">ία </w:t>
      </w:r>
      <w:r>
        <w:rPr>
          <w:rFonts w:eastAsia="Times New Roman"/>
          <w:szCs w:val="24"/>
        </w:rPr>
        <w:t>σαράντα δύο</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w:t>
      </w:r>
      <w:r>
        <w:rPr>
          <w:rFonts w:eastAsia="Times New Roman"/>
          <w:szCs w:val="24"/>
        </w:rPr>
        <w:t>παιδευτικοί συνοδοί τους από το 15</w:t>
      </w:r>
      <w:r w:rsidRPr="0012348F">
        <w:rPr>
          <w:rFonts w:eastAsia="Times New Roman"/>
          <w:szCs w:val="24"/>
          <w:vertAlign w:val="superscript"/>
        </w:rPr>
        <w:t>ο</w:t>
      </w:r>
      <w:r>
        <w:rPr>
          <w:rFonts w:eastAsia="Times New Roman"/>
          <w:szCs w:val="24"/>
        </w:rPr>
        <w:t xml:space="preserve"> </w:t>
      </w:r>
      <w:r>
        <w:rPr>
          <w:rFonts w:eastAsia="Times New Roman"/>
          <w:szCs w:val="24"/>
        </w:rPr>
        <w:t xml:space="preserve">Δημοτικό </w:t>
      </w:r>
      <w:r w:rsidRPr="00404E28">
        <w:rPr>
          <w:rFonts w:eastAsia="Times New Roman"/>
          <w:szCs w:val="24"/>
        </w:rPr>
        <w:t>Σχολείο</w:t>
      </w:r>
      <w:r>
        <w:rPr>
          <w:rFonts w:eastAsia="Times New Roman"/>
          <w:szCs w:val="24"/>
        </w:rPr>
        <w:t xml:space="preserve"> Ηρακλείου</w:t>
      </w:r>
      <w:r w:rsidRPr="00404E28">
        <w:rPr>
          <w:rFonts w:eastAsia="Times New Roman"/>
          <w:szCs w:val="24"/>
        </w:rPr>
        <w:t>.</w:t>
      </w:r>
    </w:p>
    <w:p w14:paraId="53C89124" w14:textId="77777777" w:rsidR="006A30E3" w:rsidRDefault="005E5BBF">
      <w:pPr>
        <w:spacing w:line="600" w:lineRule="auto"/>
        <w:ind w:firstLine="720"/>
        <w:contextualSpacing/>
        <w:rPr>
          <w:rFonts w:eastAsia="Times New Roman"/>
          <w:szCs w:val="24"/>
        </w:rPr>
      </w:pPr>
      <w:r w:rsidRPr="00404E28">
        <w:rPr>
          <w:rFonts w:eastAsia="Times New Roman"/>
          <w:szCs w:val="24"/>
        </w:rPr>
        <w:t xml:space="preserve">Η Βουλή </w:t>
      </w:r>
      <w:r w:rsidRPr="00404E28">
        <w:rPr>
          <w:rFonts w:eastAsia="Times New Roman"/>
          <w:szCs w:val="24"/>
        </w:rPr>
        <w:t>το</w:t>
      </w:r>
      <w:r>
        <w:rPr>
          <w:rFonts w:eastAsia="Times New Roman"/>
          <w:szCs w:val="24"/>
        </w:rPr>
        <w:t>ύ</w:t>
      </w:r>
      <w:r w:rsidRPr="00404E28">
        <w:rPr>
          <w:rFonts w:eastAsia="Times New Roman"/>
          <w:szCs w:val="24"/>
        </w:rPr>
        <w:t>ς</w:t>
      </w:r>
      <w:r w:rsidRPr="00404E28">
        <w:rPr>
          <w:rFonts w:eastAsia="Times New Roman"/>
          <w:szCs w:val="24"/>
        </w:rPr>
        <w:t xml:space="preserve"> καλωσορίζει.</w:t>
      </w:r>
    </w:p>
    <w:p w14:paraId="53C89125" w14:textId="77777777" w:rsidR="006A30E3" w:rsidRDefault="005E5BBF">
      <w:pPr>
        <w:spacing w:line="600" w:lineRule="auto"/>
        <w:ind w:firstLine="720"/>
        <w:contextualSpacing/>
        <w:jc w:val="center"/>
        <w:rPr>
          <w:rFonts w:eastAsia="Times New Roman"/>
          <w:szCs w:val="24"/>
        </w:rPr>
      </w:pPr>
      <w:r w:rsidRPr="00404E28">
        <w:rPr>
          <w:rFonts w:eastAsia="Times New Roman"/>
          <w:szCs w:val="24"/>
        </w:rPr>
        <w:t>(Χειροκροτήματα απ’ όλες τις πτέρυγες της Βουλής)</w:t>
      </w:r>
    </w:p>
    <w:p w14:paraId="53C89126" w14:textId="77777777" w:rsidR="006A30E3" w:rsidRDefault="005E5BBF">
      <w:pPr>
        <w:spacing w:line="600" w:lineRule="auto"/>
        <w:ind w:firstLine="720"/>
        <w:contextualSpacing/>
        <w:jc w:val="both"/>
        <w:rPr>
          <w:rFonts w:eastAsia="Times New Roman"/>
          <w:szCs w:val="24"/>
        </w:rPr>
      </w:pPr>
      <w:r>
        <w:rPr>
          <w:rFonts w:eastAsia="Times New Roman"/>
          <w:szCs w:val="24"/>
        </w:rPr>
        <w:t>Τον λόγο έχει γενικ</w:t>
      </w:r>
      <w:r>
        <w:rPr>
          <w:rFonts w:eastAsia="Times New Roman"/>
          <w:szCs w:val="24"/>
        </w:rPr>
        <w:t xml:space="preserve">ός εισηγητής του ΣΥΡΙΖΑ κ. Χρήστος </w:t>
      </w:r>
      <w:proofErr w:type="spellStart"/>
      <w:r>
        <w:rPr>
          <w:rFonts w:eastAsia="Times New Roman"/>
          <w:szCs w:val="24"/>
        </w:rPr>
        <w:t>Μπγιάλας</w:t>
      </w:r>
      <w:proofErr w:type="spellEnd"/>
      <w:r>
        <w:rPr>
          <w:rFonts w:eastAsia="Times New Roman"/>
          <w:szCs w:val="24"/>
        </w:rPr>
        <w:t xml:space="preserve">. </w:t>
      </w:r>
    </w:p>
    <w:p w14:paraId="53C89127" w14:textId="77777777" w:rsidR="006A30E3" w:rsidRDefault="005E5BBF">
      <w:pPr>
        <w:spacing w:line="600" w:lineRule="auto"/>
        <w:ind w:firstLine="720"/>
        <w:contextualSpacing/>
        <w:jc w:val="both"/>
        <w:rPr>
          <w:rFonts w:eastAsia="Times New Roman"/>
          <w:szCs w:val="24"/>
        </w:rPr>
      </w:pPr>
      <w:r w:rsidRPr="00BB309C">
        <w:rPr>
          <w:rFonts w:eastAsia="Times New Roman"/>
          <w:b/>
          <w:szCs w:val="24"/>
        </w:rPr>
        <w:t>ΧΡΗΣΤΟΣ Μ</w:t>
      </w:r>
      <w:r>
        <w:rPr>
          <w:rFonts w:eastAsia="Times New Roman"/>
          <w:b/>
          <w:szCs w:val="24"/>
        </w:rPr>
        <w:t>Π</w:t>
      </w:r>
      <w:r w:rsidRPr="00BB309C">
        <w:rPr>
          <w:rFonts w:eastAsia="Times New Roman"/>
          <w:b/>
          <w:szCs w:val="24"/>
        </w:rPr>
        <w:t xml:space="preserve">ΓΙΑΛΑΣ: </w:t>
      </w:r>
      <w:r>
        <w:rPr>
          <w:rFonts w:eastAsia="Times New Roman"/>
          <w:szCs w:val="24"/>
        </w:rPr>
        <w:t>Ευχαριστώ πολύ, κύριε Πρόεδρε.</w:t>
      </w:r>
    </w:p>
    <w:p w14:paraId="53C89128"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είναι το δεύτερο κατά σειρά νομοσχέδιο το οποίο παρεμβαίνει και αλλάζει το δίκαιο που έχει να κάνει με τις εταιρείες. Αυτό που προηγήθηκε έχει να κάνει με τις εταιρείες περιορισμένης ευθύνης. Τώρα μιλάμε για μία νομοθετική πρω</w:t>
      </w:r>
      <w:r>
        <w:rPr>
          <w:rFonts w:eastAsia="Times New Roman"/>
          <w:szCs w:val="24"/>
        </w:rPr>
        <w:t xml:space="preserve">τοβουλία για τις ανώνυμες </w:t>
      </w:r>
      <w:r>
        <w:rPr>
          <w:rFonts w:eastAsia="Times New Roman"/>
          <w:szCs w:val="24"/>
        </w:rPr>
        <w:t>εταιρεί</w:t>
      </w:r>
      <w:r>
        <w:rPr>
          <w:rFonts w:eastAsia="Times New Roman"/>
          <w:szCs w:val="24"/>
        </w:rPr>
        <w:t>ε</w:t>
      </w:r>
      <w:r>
        <w:rPr>
          <w:rFonts w:eastAsia="Times New Roman"/>
          <w:szCs w:val="24"/>
        </w:rPr>
        <w:t>ς</w:t>
      </w:r>
      <w:r>
        <w:rPr>
          <w:rFonts w:eastAsia="Times New Roman"/>
          <w:szCs w:val="24"/>
        </w:rPr>
        <w:t>, με την οποία επιχειρείται μία πολύ σημαντική παρέμβαση στην υφιστάμενη επιχειρηματικότητα στην Ελλάδα, όπως την ξέρουμε μέχρι σήμερα και η οποία ισχύει από το 1920. Είναι η αλλαγή του ν.2190.</w:t>
      </w:r>
    </w:p>
    <w:p w14:paraId="53C89129" w14:textId="77777777" w:rsidR="006A30E3" w:rsidRDefault="005E5BBF">
      <w:pPr>
        <w:spacing w:line="600" w:lineRule="auto"/>
        <w:ind w:firstLine="720"/>
        <w:contextualSpacing/>
        <w:jc w:val="both"/>
        <w:rPr>
          <w:rFonts w:eastAsia="Times New Roman"/>
          <w:szCs w:val="24"/>
        </w:rPr>
      </w:pPr>
      <w:r>
        <w:rPr>
          <w:rFonts w:eastAsia="Times New Roman"/>
          <w:szCs w:val="24"/>
        </w:rPr>
        <w:t>Όλα αυτά τα χρόνια η νομοθε</w:t>
      </w:r>
      <w:r>
        <w:rPr>
          <w:rFonts w:eastAsia="Times New Roman"/>
          <w:szCs w:val="24"/>
        </w:rPr>
        <w:t xml:space="preserve">σία για τις ανώνυμες εταιρείες, με τις όποιες επαναλαμβανόμενες τροποποιήσεις της, έχει παραμείνει ουσιαστικά η ίδια, παρά τις παράλληλες εξελίξεις και τα δεδομένα της επιχειρηματικότητας των εκάστοτε περιόδων, καθιστώντας τον σπουδαιότερο νόμο </w:t>
      </w:r>
      <w:r>
        <w:rPr>
          <w:rFonts w:eastAsia="Times New Roman"/>
          <w:szCs w:val="24"/>
        </w:rPr>
        <w:t>ε</w:t>
      </w:r>
      <w:r>
        <w:rPr>
          <w:rFonts w:eastAsia="Times New Roman"/>
          <w:szCs w:val="24"/>
        </w:rPr>
        <w:t xml:space="preserve">ταιρικού </w:t>
      </w:r>
      <w:r>
        <w:rPr>
          <w:rFonts w:eastAsia="Times New Roman"/>
          <w:szCs w:val="24"/>
        </w:rPr>
        <w:t>δ</w:t>
      </w:r>
      <w:r>
        <w:rPr>
          <w:rFonts w:eastAsia="Times New Roman"/>
          <w:szCs w:val="24"/>
        </w:rPr>
        <w:t>ικαίου</w:t>
      </w:r>
      <w:r>
        <w:rPr>
          <w:rFonts w:eastAsia="Times New Roman"/>
          <w:szCs w:val="24"/>
        </w:rPr>
        <w:t xml:space="preserve"> στην Ελλάδα έντονα γραφειοκρατικό και εμπόδιο για τις επενδύσεις και την ανάπτυξη.</w:t>
      </w:r>
    </w:p>
    <w:p w14:paraId="53C8912A"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Στο πλαίσιο της παγκοσμιοποίησης και της ανταγωνιστικότητας, πολλές χώρες έχουν προσαρμόσει τη σχετική με τις ανώνυμες εταιρείες νομοθεσία τους, διαφημίζοντας την εγχ</w:t>
      </w:r>
      <w:r>
        <w:rPr>
          <w:rFonts w:eastAsia="Times New Roman"/>
          <w:szCs w:val="24"/>
        </w:rPr>
        <w:t xml:space="preserve">ώρια αγορά τους και κάνοντάς τη έτσι φιλικότερη προς τις ξένες επενδύσεις. </w:t>
      </w:r>
    </w:p>
    <w:p w14:paraId="53C8912B"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Στην Ελλάδα, όμως, οι εκάστοτε κυβερνήσεις έδειχναν δυσκαμψία στην προσαρμογή του εταιρικού δικαίου στα σύγχρονα δεδομένα. </w:t>
      </w:r>
    </w:p>
    <w:p w14:paraId="53C8912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Αρκεί να σημειωθεί ότι ακόμα και στη γλώσσα υπάρχει ανομ</w:t>
      </w:r>
      <w:r>
        <w:rPr>
          <w:rFonts w:eastAsia="Times New Roman" w:cs="Times New Roman"/>
          <w:szCs w:val="24"/>
        </w:rPr>
        <w:t>οιογένεια, αφού ο ν.2190/1920 είναι γραμμένος στην καθαρεύουσα</w:t>
      </w:r>
      <w:r w:rsidRPr="007B0E9F">
        <w:rPr>
          <w:rFonts w:eastAsia="Times New Roman" w:cs="Times New Roman"/>
          <w:szCs w:val="24"/>
        </w:rPr>
        <w:t>,</w:t>
      </w:r>
      <w:r>
        <w:rPr>
          <w:rFonts w:eastAsia="Times New Roman" w:cs="Times New Roman"/>
          <w:szCs w:val="24"/>
        </w:rPr>
        <w:t xml:space="preserve"> ενώ πολλές νομοθετικές διατάξεις που ήρθαν μετά για να τον βελτιώσουν είναι στη δημοτική γλώσσα, δημιουργώντας έτσι γλωσσική και ορολογική ανομοιογένεια, κάτι που διορθώνουμε τώρα για καλύτερη</w:t>
      </w:r>
      <w:r>
        <w:rPr>
          <w:rFonts w:eastAsia="Times New Roman" w:cs="Times New Roman"/>
          <w:szCs w:val="24"/>
        </w:rPr>
        <w:t xml:space="preserve"> και ασφαλή ανάγνωση.</w:t>
      </w:r>
    </w:p>
    <w:p w14:paraId="53C8912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Έφτασε, λοιπόν, η στιγμή να εκσυγχρονίσουμε εκ νέου και να αναμορφώσουμε συνολικά και όχι απλώς να τροποποιήσουμε για άλλη μια φορά το δίκαιο των </w:t>
      </w:r>
      <w:r>
        <w:rPr>
          <w:rFonts w:eastAsia="Times New Roman" w:cs="Times New Roman"/>
          <w:szCs w:val="24"/>
        </w:rPr>
        <w:t>α</w:t>
      </w:r>
      <w:r>
        <w:rPr>
          <w:rFonts w:eastAsia="Times New Roman" w:cs="Times New Roman"/>
          <w:szCs w:val="24"/>
        </w:rPr>
        <w:t>νωνύ</w:t>
      </w:r>
      <w:r>
        <w:rPr>
          <w:rFonts w:eastAsia="Times New Roman" w:cs="Times New Roman"/>
          <w:szCs w:val="24"/>
        </w:rPr>
        <w:lastRenderedPageBreak/>
        <w:t xml:space="preserve">μων </w:t>
      </w:r>
      <w:r>
        <w:rPr>
          <w:rFonts w:eastAsia="Times New Roman" w:cs="Times New Roman"/>
          <w:szCs w:val="24"/>
        </w:rPr>
        <w:t>ε</w:t>
      </w:r>
      <w:r>
        <w:rPr>
          <w:rFonts w:eastAsia="Times New Roman" w:cs="Times New Roman"/>
          <w:szCs w:val="24"/>
        </w:rPr>
        <w:t>ταιρειών</w:t>
      </w:r>
      <w:r>
        <w:rPr>
          <w:rFonts w:eastAsia="Times New Roman" w:cs="Times New Roman"/>
          <w:szCs w:val="24"/>
        </w:rPr>
        <w:t>, με επιμέρους ρυθμίσεις του νόμου</w:t>
      </w:r>
      <w:r>
        <w:rPr>
          <w:rFonts w:eastAsia="Times New Roman" w:cs="Times New Roman"/>
          <w:szCs w:val="24"/>
        </w:rPr>
        <w:t>,</w:t>
      </w:r>
      <w:r>
        <w:rPr>
          <w:rFonts w:eastAsia="Times New Roman" w:cs="Times New Roman"/>
          <w:szCs w:val="24"/>
        </w:rPr>
        <w:t xml:space="preserve"> που να είναι βελτιωμένες, απλουστε</w:t>
      </w:r>
      <w:r>
        <w:rPr>
          <w:rFonts w:eastAsia="Times New Roman" w:cs="Times New Roman"/>
          <w:szCs w:val="24"/>
        </w:rPr>
        <w:t>υμένες, φιλικότερες</w:t>
      </w:r>
      <w:r>
        <w:rPr>
          <w:rFonts w:eastAsia="Times New Roman" w:cs="Times New Roman"/>
          <w:szCs w:val="24"/>
        </w:rPr>
        <w:t>,</w:t>
      </w:r>
      <w:r>
        <w:rPr>
          <w:rFonts w:eastAsia="Times New Roman" w:cs="Times New Roman"/>
          <w:szCs w:val="24"/>
        </w:rPr>
        <w:t xml:space="preserve"> με καινοτομίες που θα βοηθήσουν </w:t>
      </w:r>
      <w:r>
        <w:rPr>
          <w:rFonts w:eastAsia="Times New Roman" w:cs="Times New Roman"/>
          <w:szCs w:val="24"/>
        </w:rPr>
        <w:t>τους</w:t>
      </w:r>
      <w:r>
        <w:rPr>
          <w:rFonts w:eastAsia="Times New Roman" w:cs="Times New Roman"/>
          <w:szCs w:val="24"/>
        </w:rPr>
        <w:t xml:space="preserve"> Έλληνες επιχειρηματίες. Και όλα αυτά, χωρίς να κάνουμε εκπτώσεις στην προστασία του δημόσιου συμφέροντος σε σχέση με την εποπτεία των οντοτήτων δημοσίου ενδιαφέροντος, των εταιρειών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συμ</w:t>
      </w:r>
      <w:r>
        <w:rPr>
          <w:rFonts w:eastAsia="Times New Roman" w:cs="Times New Roman"/>
          <w:szCs w:val="24"/>
        </w:rPr>
        <w:t xml:space="preserve">μετέχουν σημαντικά στην οικονομική ζωή της χώρας. </w:t>
      </w:r>
    </w:p>
    <w:p w14:paraId="53C8912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και με το εν λόγω νομοσχέδιο, προάγουμε τη διαφάνεια και την αποτελεσματικότητα των ελέγχων</w:t>
      </w:r>
      <w:r>
        <w:rPr>
          <w:rFonts w:eastAsia="Times New Roman" w:cs="Times New Roman"/>
          <w:szCs w:val="24"/>
        </w:rPr>
        <w:t>,</w:t>
      </w:r>
      <w:r>
        <w:rPr>
          <w:rFonts w:eastAsia="Times New Roman" w:cs="Times New Roman"/>
          <w:szCs w:val="24"/>
        </w:rPr>
        <w:t xml:space="preserve"> με την καθιέρωση των ονομαστικών μετοχών για όλες τις ανώνυμες εταιρείες, καθώς οι ανώνυμες μετοχές δημιουργούν κινδύνους για την καταπολέμηση του ξεπλύματος βρώμικου χρήματος, της τρομοκρατίας και της εγκληματικότητας. </w:t>
      </w:r>
    </w:p>
    <w:p w14:paraId="53C8912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Πρέπει να υπάρξουν, λοιπόν, μηχανι</w:t>
      </w:r>
      <w:r>
        <w:rPr>
          <w:rFonts w:eastAsia="Times New Roman" w:cs="Times New Roman"/>
          <w:szCs w:val="24"/>
        </w:rPr>
        <w:t>σμοί για τον εντοπισμό των δικαιούχων των ανωνύμων μετοχών και των πραγματικών δικαιούχων, κάτι το οποίο γίνεται με την κα</w:t>
      </w:r>
      <w:r>
        <w:rPr>
          <w:rFonts w:eastAsia="Times New Roman" w:cs="Times New Roman"/>
          <w:szCs w:val="24"/>
        </w:rPr>
        <w:lastRenderedPageBreak/>
        <w:t>τάργηση των ανωνύμων μετοχών, δεδομένου βέβαια ότι στο Χρηματιστήριο δεν υπάρχουν πολλές εταιρείες που έχουν ανώνυμες μετοχές και η ον</w:t>
      </w:r>
      <w:r>
        <w:rPr>
          <w:rFonts w:eastAsia="Times New Roman" w:cs="Times New Roman"/>
          <w:szCs w:val="24"/>
        </w:rPr>
        <w:t>ομαστικοποίηση αυτών δεν θα είναι χρονοβόρα και δύσκολη διαδικασία.</w:t>
      </w:r>
    </w:p>
    <w:p w14:paraId="53C8913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Αυτό γίνεται με την </w:t>
      </w:r>
      <w:proofErr w:type="spellStart"/>
      <w:r>
        <w:rPr>
          <w:rFonts w:eastAsia="Times New Roman" w:cs="Times New Roman"/>
          <w:szCs w:val="24"/>
        </w:rPr>
        <w:t>αποϋλοπο</w:t>
      </w:r>
      <w:r>
        <w:rPr>
          <w:rFonts w:eastAsia="Times New Roman" w:cs="Times New Roman"/>
          <w:szCs w:val="24"/>
        </w:rPr>
        <w:t>ί</w:t>
      </w:r>
      <w:r>
        <w:rPr>
          <w:rFonts w:eastAsia="Times New Roman" w:cs="Times New Roman"/>
          <w:szCs w:val="24"/>
        </w:rPr>
        <w:t>ηση</w:t>
      </w:r>
      <w:proofErr w:type="spellEnd"/>
      <w:r>
        <w:rPr>
          <w:rFonts w:eastAsia="Times New Roman" w:cs="Times New Roman"/>
          <w:szCs w:val="24"/>
        </w:rPr>
        <w:t xml:space="preserve">, την ακινητοποίησή τους. Οι μετοχές στις εταιρείες μπορούν να τηρούνται σε λογιστική μορφή μετά από </w:t>
      </w:r>
      <w:proofErr w:type="spellStart"/>
      <w:r>
        <w:rPr>
          <w:rFonts w:eastAsia="Times New Roman" w:cs="Times New Roman"/>
          <w:szCs w:val="24"/>
        </w:rPr>
        <w:t>αποϋλοπο</w:t>
      </w:r>
      <w:r>
        <w:rPr>
          <w:rFonts w:eastAsia="Times New Roman" w:cs="Times New Roman"/>
          <w:szCs w:val="24"/>
        </w:rPr>
        <w:t>ί</w:t>
      </w:r>
      <w:r>
        <w:rPr>
          <w:rFonts w:eastAsia="Times New Roman" w:cs="Times New Roman"/>
          <w:szCs w:val="24"/>
        </w:rPr>
        <w:t>ηση</w:t>
      </w:r>
      <w:proofErr w:type="spellEnd"/>
      <w:r>
        <w:rPr>
          <w:rFonts w:eastAsia="Times New Roman" w:cs="Times New Roman"/>
          <w:szCs w:val="24"/>
        </w:rPr>
        <w:t xml:space="preserve"> ή ακινητοποίηση, με την έκδοση ονομαστικών</w:t>
      </w:r>
      <w:r>
        <w:rPr>
          <w:rFonts w:eastAsia="Times New Roman" w:cs="Times New Roman"/>
          <w:szCs w:val="24"/>
        </w:rPr>
        <w:t xml:space="preserve"> πιστοποιητικών, την κατάργηση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Ι</w:t>
      </w:r>
      <w:r>
        <w:rPr>
          <w:rFonts w:eastAsia="Times New Roman" w:cs="Times New Roman"/>
          <w:szCs w:val="24"/>
        </w:rPr>
        <w:t xml:space="preserve">διοκτητών </w:t>
      </w:r>
      <w:r>
        <w:rPr>
          <w:rFonts w:eastAsia="Times New Roman" w:cs="Times New Roman"/>
          <w:szCs w:val="24"/>
        </w:rPr>
        <w:t>Α</w:t>
      </w:r>
      <w:r>
        <w:rPr>
          <w:rFonts w:eastAsia="Times New Roman" w:cs="Times New Roman"/>
          <w:szCs w:val="24"/>
        </w:rPr>
        <w:t xml:space="preserve">νωνύμων </w:t>
      </w:r>
      <w:r>
        <w:rPr>
          <w:rFonts w:eastAsia="Times New Roman" w:cs="Times New Roman"/>
          <w:szCs w:val="24"/>
        </w:rPr>
        <w:t>Ε</w:t>
      </w:r>
      <w:r>
        <w:rPr>
          <w:rFonts w:eastAsia="Times New Roman" w:cs="Times New Roman"/>
          <w:szCs w:val="24"/>
        </w:rPr>
        <w:t>ταιρειών</w:t>
      </w:r>
      <w:r>
        <w:rPr>
          <w:rFonts w:eastAsia="Times New Roman" w:cs="Times New Roman"/>
          <w:szCs w:val="24"/>
        </w:rPr>
        <w:t xml:space="preserve"> ή τους </w:t>
      </w:r>
      <w:proofErr w:type="spellStart"/>
      <w:r>
        <w:rPr>
          <w:rFonts w:eastAsia="Times New Roman" w:cs="Times New Roman"/>
          <w:szCs w:val="24"/>
        </w:rPr>
        <w:t>ταυτοποιήσιμους</w:t>
      </w:r>
      <w:proofErr w:type="spellEnd"/>
      <w:r>
        <w:rPr>
          <w:rFonts w:eastAsia="Times New Roman" w:cs="Times New Roman"/>
          <w:szCs w:val="24"/>
        </w:rPr>
        <w:t xml:space="preserve"> τίτλους στον κομιστή.</w:t>
      </w:r>
    </w:p>
    <w:p w14:paraId="53C8913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Η κατάργηση των ανωνύμων μετοχών θα ισχύσει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 που είναι -θεωρούμε- μια ικανοποιητική μεταβατική περίοδος</w:t>
      </w:r>
      <w:r>
        <w:rPr>
          <w:rFonts w:eastAsia="Times New Roman" w:cs="Times New Roman"/>
          <w:szCs w:val="24"/>
        </w:rPr>
        <w:t>,</w:t>
      </w:r>
      <w:r>
        <w:rPr>
          <w:rFonts w:eastAsia="Times New Roman" w:cs="Times New Roman"/>
          <w:szCs w:val="24"/>
        </w:rPr>
        <w:t xml:space="preserve"> μέσα στην οποία θα μπορέσουν να προσαρμοστούν οι εταιρείες και να αλλάξουν το καθεστώς. Σημειώνεται ότι η ονομαστικοποίηση των μετοχών δεν αφορά μόνο </w:t>
      </w:r>
      <w:r>
        <w:rPr>
          <w:rFonts w:eastAsia="Times New Roman" w:cs="Times New Roman"/>
          <w:szCs w:val="24"/>
        </w:rPr>
        <w:t>τις</w:t>
      </w:r>
      <w:r>
        <w:rPr>
          <w:rFonts w:eastAsia="Times New Roman" w:cs="Times New Roman"/>
          <w:szCs w:val="24"/>
        </w:rPr>
        <w:t xml:space="preserve"> εισηγμένες</w:t>
      </w:r>
      <w:r>
        <w:rPr>
          <w:rFonts w:eastAsia="Times New Roman" w:cs="Times New Roman"/>
          <w:szCs w:val="24"/>
        </w:rPr>
        <w:t>,</w:t>
      </w:r>
      <w:r>
        <w:rPr>
          <w:rFonts w:eastAsia="Times New Roman" w:cs="Times New Roman"/>
          <w:szCs w:val="24"/>
        </w:rPr>
        <w:t xml:space="preserve"> αλλά και τις μη εισηγμένες εταιρείες.</w:t>
      </w:r>
    </w:p>
    <w:p w14:paraId="53C8913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Σχετικά με τη γραφειοκρατία, η κρατική εποπτεία, η </w:t>
      </w:r>
      <w:r>
        <w:rPr>
          <w:rFonts w:eastAsia="Times New Roman" w:cs="Times New Roman"/>
          <w:szCs w:val="24"/>
        </w:rPr>
        <w:t xml:space="preserve">οποία δεν υπάρχει σε άλλη εταιρική μορφή, μειώθηκε με τον ν.3604/2007. Ωστόσο, δημιουργήθηκαν περισσότερο γραφειοκρατικά εμπόδια και ζητήματα ίσης μεταχείρισης των επιχειρήσεων. </w:t>
      </w:r>
    </w:p>
    <w:p w14:paraId="53C8913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Με το σχέδιο νόμου για τις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ταιρείες</w:t>
      </w:r>
      <w:r>
        <w:rPr>
          <w:rFonts w:eastAsia="Times New Roman" w:cs="Times New Roman"/>
          <w:szCs w:val="24"/>
        </w:rPr>
        <w:t xml:space="preserve"> επιχειρείται να γίνει απλούστερ</w:t>
      </w:r>
      <w:r>
        <w:rPr>
          <w:rFonts w:eastAsia="Times New Roman" w:cs="Times New Roman"/>
          <w:szCs w:val="24"/>
        </w:rPr>
        <w:t>ος και ταχύτερος ο έλεγχος κατά την καταχώριση εταιρικών πράξεων στο ΓΕΜΗ, εκτός από τις περιπτώσεις εταιρειών με ιδιαίτερη σημασία για την οικονομία και την κοινωνία, όπου είναι πιο λεπτομερής.</w:t>
      </w:r>
    </w:p>
    <w:p w14:paraId="53C8913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Δημιουργούνται έλεγχοι μόνο σε συστατικές πράξεις και όχι στι</w:t>
      </w:r>
      <w:r>
        <w:rPr>
          <w:rFonts w:eastAsia="Times New Roman" w:cs="Times New Roman"/>
          <w:szCs w:val="24"/>
        </w:rPr>
        <w:t>ς δηλωτικές. Εδώ να σημειωθεί ότι το 80% έως το 90% των διαφόρων πράξεων που έπρεπε να δημοσιοποιηθούν δεν χρειάζεται πλέον να μπαίνουν σε έλεγχο, αλλά μπορούν να βγουν στη δημοσιότητα και έτσι απαλλάσσονται οι επιχειρήσεις απ’ αυτό το διοικητικό βάρος και</w:t>
      </w:r>
      <w:r>
        <w:rPr>
          <w:rFonts w:eastAsia="Times New Roman" w:cs="Times New Roman"/>
          <w:szCs w:val="24"/>
        </w:rPr>
        <w:t xml:space="preserve"> το κόστος λειτουργίας, μιας και το 90% των εγγράφων θα καταχωρίζεται χωρίς προηγούμενο έλεγχο της νομιμότητας από τις </w:t>
      </w:r>
      <w:r>
        <w:rPr>
          <w:rFonts w:eastAsia="Times New Roman" w:cs="Times New Roman"/>
          <w:szCs w:val="24"/>
        </w:rPr>
        <w:t>π</w:t>
      </w:r>
      <w:r>
        <w:rPr>
          <w:rFonts w:eastAsia="Times New Roman" w:cs="Times New Roman"/>
          <w:szCs w:val="24"/>
        </w:rPr>
        <w:t>εριφέρειες</w:t>
      </w:r>
      <w:r>
        <w:rPr>
          <w:rFonts w:eastAsia="Times New Roman" w:cs="Times New Roman"/>
          <w:szCs w:val="24"/>
        </w:rPr>
        <w:t xml:space="preserve"> και θα γίνεται αυτόματα η ηλεκτρονική καταχώριση στο ΓΕΜΗ.</w:t>
      </w:r>
    </w:p>
    <w:p w14:paraId="53C8913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Ακόμη δεν επαναλαμβάνονται κάποιοι κανόνες, όπως η υποχρέωση υποβο</w:t>
      </w:r>
      <w:r>
        <w:rPr>
          <w:rFonts w:eastAsia="Times New Roman" w:cs="Times New Roman"/>
          <w:szCs w:val="24"/>
        </w:rPr>
        <w:t>λής στη διοίκηση πρακτικών του διοικητικού συμβουλίου και της γενικής συνέλευσης, που δεν είχαν ιδιαίτερη χρησιμότητα.</w:t>
      </w:r>
    </w:p>
    <w:p w14:paraId="53C8913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Σε περίπτωση μεταβολών των υπαρχουσών καταχωρίσεων της εταιρείας στο ΓΕΜΗ που δεν εμπίπτουν στην προηγούμενη παράγραφο, όπως μεταβολών στ</w:t>
      </w:r>
      <w:r>
        <w:rPr>
          <w:rFonts w:eastAsia="Times New Roman" w:cs="Times New Roman"/>
          <w:szCs w:val="24"/>
        </w:rPr>
        <w:t>ην εκπροσώπηση της εταιρείας ή δηλώσεων προσαρμογής του καταστατικού, κατά την έννοια της παραγράφου 6 του άρθρου 4, η αρμόδια υπηρεσία ΓΕΜΗ, προβαίνει σε τυπικό έλεγχο των άρθρων 7 του ν.3419/2005 των υποβληθέντων εγγράφων.</w:t>
      </w:r>
    </w:p>
    <w:p w14:paraId="53C8913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Ως τυπικός έλεγχος, έλεγχος πλη</w:t>
      </w:r>
      <w:r>
        <w:rPr>
          <w:rFonts w:eastAsia="Times New Roman" w:cs="Times New Roman"/>
          <w:szCs w:val="24"/>
        </w:rPr>
        <w:t>ρότητας δηλαδή, νοείται η διαπίστωση ότι τα υποβαλλόμενα έγγραφα είναι πλήρη και ανταποκρίνονται στις απαιτήσεις του νόμου χωρίς έλεγχο του περιεχομένου τους.</w:t>
      </w:r>
    </w:p>
    <w:p w14:paraId="53C8913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Κάτι άλλο που ρυθμίζεται είναι ο μεγάλος αριθμός πιστοποιητικών, που χρειαζόταν μέχρι τώρα μια επ</w:t>
      </w:r>
      <w:r>
        <w:rPr>
          <w:rFonts w:eastAsia="Times New Roman" w:cs="Times New Roman"/>
          <w:szCs w:val="24"/>
        </w:rPr>
        <w:t>ιχείρηση για να λειτουργήσει στο σύγχρονο περιβάλλον. Δημιουργείται ένα πιστοποιητικό ανάλογο του «</w:t>
      </w:r>
      <w:r>
        <w:rPr>
          <w:rFonts w:eastAsia="Times New Roman" w:cs="Times New Roman"/>
          <w:szCs w:val="24"/>
          <w:lang w:val="en-US"/>
        </w:rPr>
        <w:t>good</w:t>
      </w:r>
      <w:r w:rsidRPr="007B0E9F">
        <w:rPr>
          <w:rFonts w:eastAsia="Times New Roman" w:cs="Times New Roman"/>
          <w:szCs w:val="24"/>
        </w:rPr>
        <w:t xml:space="preserve"> </w:t>
      </w:r>
      <w:r>
        <w:rPr>
          <w:rFonts w:eastAsia="Times New Roman" w:cs="Times New Roman"/>
          <w:szCs w:val="24"/>
          <w:lang w:val="en-US"/>
        </w:rPr>
        <w:t>standing</w:t>
      </w:r>
      <w:r>
        <w:rPr>
          <w:rFonts w:eastAsia="Times New Roman" w:cs="Times New Roman"/>
          <w:szCs w:val="24"/>
        </w:rPr>
        <w:t>»</w:t>
      </w:r>
      <w:r w:rsidRPr="00104CBF">
        <w:rPr>
          <w:rFonts w:eastAsia="Times New Roman" w:cs="Times New Roman"/>
          <w:szCs w:val="24"/>
        </w:rPr>
        <w:t>,</w:t>
      </w:r>
      <w:r>
        <w:rPr>
          <w:rFonts w:eastAsia="Times New Roman" w:cs="Times New Roman"/>
          <w:szCs w:val="24"/>
        </w:rPr>
        <w:t xml:space="preserve"> που απαλλάσσει τις επιχειρήσεις από το χρονοβόρο και όχι μόνο τρέξιμο για όλα αυτά τα πιστοποιητικά.</w:t>
      </w:r>
    </w:p>
    <w:p w14:paraId="53C8913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α</w:t>
      </w:r>
      <w:r>
        <w:rPr>
          <w:rFonts w:eastAsia="Times New Roman" w:cs="Times New Roman"/>
          <w:szCs w:val="24"/>
        </w:rPr>
        <w:t>πόφαση των Υπουργών Οικονομίας</w:t>
      </w:r>
      <w:r>
        <w:rPr>
          <w:rFonts w:eastAsia="Times New Roman" w:cs="Times New Roman"/>
          <w:szCs w:val="24"/>
        </w:rPr>
        <w:t xml:space="preserve"> και Ανάπτυξης και Δικαιοσύνης, επιτρέπεται η χορήγηση από το ΓΕΜΗ πιστοποιητικού από το οποίο να προκύπτει ότι η εταιρεία συστάθηκε σύμφωνα με τον νόμο, ότι υφίσταται και δεν έχει διαγραφεί από το ΓΕΜΗ, ότι δεν έχει πτωχεύσει και ότι δεν έχει υποβληθεί εν</w:t>
      </w:r>
      <w:r>
        <w:rPr>
          <w:rFonts w:eastAsia="Times New Roman" w:cs="Times New Roman"/>
          <w:szCs w:val="24"/>
        </w:rPr>
        <w:t>αντίον της αίτηση πτώχευσης και ότι έχει υποβάλει προς καταχώριση στο ΓΕΜΗ ετήσιες οικονομικές καταστάσεις κατά την τελευταία τριετία ή νομίμως δεν έχει υποχρέωση γι’ αυτήν.</w:t>
      </w:r>
    </w:p>
    <w:p w14:paraId="53C8913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Αξιοποιείται η τεχνολογία για ακόμη αποτελεσματικότερη λειτουργία των εταιρειών κα</w:t>
      </w:r>
      <w:r>
        <w:rPr>
          <w:rFonts w:eastAsia="Times New Roman" w:cs="Times New Roman"/>
          <w:szCs w:val="24"/>
        </w:rPr>
        <w:t>ι έτσι εισάγονται οι</w:t>
      </w:r>
      <w:r w:rsidRPr="00B6168C">
        <w:rPr>
          <w:rFonts w:eastAsia="Times New Roman" w:cs="Times New Roman"/>
          <w:szCs w:val="24"/>
        </w:rPr>
        <w:t xml:space="preserve"> </w:t>
      </w:r>
      <w:r>
        <w:rPr>
          <w:rFonts w:eastAsia="Times New Roman" w:cs="Times New Roman"/>
          <w:szCs w:val="24"/>
        </w:rPr>
        <w:t>εξ αποστάσεως συνελεύσεις και ψηφοφορίες του διοικητικού συμβουλίου και της γενική συνέλευσης.</w:t>
      </w:r>
    </w:p>
    <w:p w14:paraId="53C8913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των εταιρειών των οποίων οι μετοχές δεν είναι εισηγμένες σε ρυθμιζόμενη αγορά το καταστατικό μπορεί να προβλέπει ότι αν αποφασίσει </w:t>
      </w:r>
      <w:r>
        <w:rPr>
          <w:rFonts w:eastAsia="Times New Roman" w:cs="Times New Roman"/>
          <w:szCs w:val="24"/>
        </w:rPr>
        <w:t>σχετικά το διοικητικό συμβούλιο</w:t>
      </w:r>
      <w:r w:rsidRPr="00805581">
        <w:rPr>
          <w:rFonts w:eastAsia="Times New Roman" w:cs="Times New Roman"/>
          <w:szCs w:val="24"/>
        </w:rPr>
        <w:t>,</w:t>
      </w:r>
      <w:r>
        <w:rPr>
          <w:rFonts w:eastAsia="Times New Roman" w:cs="Times New Roman"/>
          <w:szCs w:val="24"/>
        </w:rPr>
        <w:t xml:space="preserve"> η γενική συνέλευση δεν θα συνέλθει σε κάποιον τόπο, σύμφωνα με το παρόν άρθρο, αλλά θα συνεδριάσει εξ</w:t>
      </w:r>
      <w:r w:rsidRPr="00805581">
        <w:rPr>
          <w:rFonts w:eastAsia="Times New Roman" w:cs="Times New Roman"/>
          <w:szCs w:val="24"/>
        </w:rPr>
        <w:t xml:space="preserve"> </w:t>
      </w:r>
      <w:r>
        <w:rPr>
          <w:rFonts w:eastAsia="Times New Roman" w:cs="Times New Roman"/>
          <w:szCs w:val="24"/>
        </w:rPr>
        <w:t>ολοκλήρου με συμμετοχή των μετόχων από απόσταση με τα ηλεκτρονικά μέσα που προβλέπονται στο άρθρο 125.</w:t>
      </w:r>
    </w:p>
    <w:p w14:paraId="53C8913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Προκειμένου για ετ</w:t>
      </w:r>
      <w:r>
        <w:rPr>
          <w:rFonts w:eastAsia="Times New Roman" w:cs="Times New Roman"/>
          <w:szCs w:val="24"/>
        </w:rPr>
        <w:t>αιρείες με μετοχές εισηγμένες σε ρυθμιζόμενη αγορά η πρόσκληση, πέραν των αναγραφόμενων στην προηγούμενη παράγραφο, περιλαμβάνει πληροφορίες τουλάχιστον για τις διαδικασίες για την άσκηση του δικαιώματος ψήφου με αλληλογραφία ή με ηλεκτρονικά μέσα εφόσον σ</w:t>
      </w:r>
      <w:r>
        <w:rPr>
          <w:rFonts w:eastAsia="Times New Roman" w:cs="Times New Roman"/>
          <w:szCs w:val="24"/>
        </w:rPr>
        <w:t>υντρέχει περίπτωση κατά τα προβλεπόμενα στα άρθρα 125 και 126.</w:t>
      </w:r>
    </w:p>
    <w:p w14:paraId="53C8913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Για τη συμμετοχή στη γενική συνέλευση από απόσταση σε πραγματικό χρόνο το καταστατικό μπορεί να προβλέπει τη δυνατότητα συμμετοχής στη γενική συνέλευση χωρίς τη φυσική παρουσία του μετόχου στον</w:t>
      </w:r>
      <w:r>
        <w:rPr>
          <w:rFonts w:eastAsia="Times New Roman" w:cs="Times New Roman"/>
          <w:szCs w:val="24"/>
        </w:rPr>
        <w:t xml:space="preserve"> τόπο διεξαγωγής της. Στην περίπτωση </w:t>
      </w:r>
      <w:r>
        <w:rPr>
          <w:rFonts w:eastAsia="Times New Roman" w:cs="Times New Roman"/>
          <w:szCs w:val="24"/>
        </w:rPr>
        <w:lastRenderedPageBreak/>
        <w:t>αυτή η εταιρεία λαμβάνει επαρκή μέτρα</w:t>
      </w:r>
      <w:r>
        <w:rPr>
          <w:rFonts w:eastAsia="Times New Roman" w:cs="Times New Roman"/>
          <w:szCs w:val="24"/>
        </w:rPr>
        <w:t>,</w:t>
      </w:r>
      <w:r>
        <w:rPr>
          <w:rFonts w:eastAsia="Times New Roman" w:cs="Times New Roman"/>
          <w:szCs w:val="24"/>
        </w:rPr>
        <w:t xml:space="preserve"> ώστε να παρέχει τη δυνατότητα στον συμμετέχοντα να παρακολουθεί με ηλεκτρονικά ή οπτικοακουστικά μέσα τη διεξαγωγή της συνέλευσης και να απευθύνεται στη συνέλευση προφορικά ή εγγρά</w:t>
      </w:r>
      <w:r>
        <w:rPr>
          <w:rFonts w:eastAsia="Times New Roman" w:cs="Times New Roman"/>
          <w:szCs w:val="24"/>
        </w:rPr>
        <w:t>φως κατά τη διάρκειά της από απόσταση καθώς και να ψηφίζει επί των θεμάτων της ημερήσιας διάταξης.</w:t>
      </w:r>
    </w:p>
    <w:p w14:paraId="53C8913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Έρχομαι στην τήρηση ηλεκτρονικού βιβλίου στο κεντρικό αποθετήριο στις τράπεζας ή σε επιχειρήσεις επενδύσεων. Τ</w:t>
      </w:r>
      <w:r>
        <w:rPr>
          <w:rFonts w:eastAsia="Times New Roman" w:cs="Times New Roman"/>
          <w:szCs w:val="24"/>
        </w:rPr>
        <w:t>ο</w:t>
      </w:r>
      <w:r>
        <w:rPr>
          <w:rFonts w:eastAsia="Times New Roman" w:cs="Times New Roman"/>
          <w:szCs w:val="24"/>
        </w:rPr>
        <w:t xml:space="preserve"> καταστατικό μπορεί να προβλέπει την ηλεκτρονι</w:t>
      </w:r>
      <w:r>
        <w:rPr>
          <w:rFonts w:eastAsia="Times New Roman" w:cs="Times New Roman"/>
          <w:szCs w:val="24"/>
        </w:rPr>
        <w:t>κή τήρηση του βιβλίου και την τήρηση από κεντρικό αποθετήριο τίτλων από πιστωτικό ίδρυμα ή από επιχείρηση επενδύσεων, απλοποιώντας έτσι την εταιρική καθημερινότητα και επιτυγχάνοντας εξοικονόμηση κόστους.</w:t>
      </w:r>
    </w:p>
    <w:p w14:paraId="53C8913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Επιπλέον</w:t>
      </w:r>
      <w:r w:rsidRPr="00805581">
        <w:rPr>
          <w:rFonts w:eastAsia="Times New Roman" w:cs="Times New Roman"/>
          <w:szCs w:val="24"/>
        </w:rPr>
        <w:t>,</w:t>
      </w:r>
      <w:r>
        <w:rPr>
          <w:rFonts w:eastAsia="Times New Roman" w:cs="Times New Roman"/>
          <w:szCs w:val="24"/>
        </w:rPr>
        <w:t xml:space="preserve"> εισάγεται η απεριόριστη διάρκεια της επιχ</w:t>
      </w:r>
      <w:r>
        <w:rPr>
          <w:rFonts w:eastAsia="Times New Roman" w:cs="Times New Roman"/>
          <w:szCs w:val="24"/>
        </w:rPr>
        <w:t>είρησης η οποία απαλλάσσει τους μετόχους από το άγχος πότε τελειώνει η χρήση αυτής της εταιρείας. Υπάρχουν πολλά παραδείγματα εταιρειών που έχαναν την έναρξή τους και τους είχε διαφύγει και από αυτό δημιουργούνταν τεράστια προβλήματα και επιβάλλονταν πρόστ</w:t>
      </w:r>
      <w:r>
        <w:rPr>
          <w:rFonts w:eastAsia="Times New Roman" w:cs="Times New Roman"/>
          <w:szCs w:val="24"/>
        </w:rPr>
        <w:t>ιμα. Έτσι</w:t>
      </w:r>
      <w:r w:rsidRPr="00805581">
        <w:rPr>
          <w:rFonts w:eastAsia="Times New Roman" w:cs="Times New Roman"/>
          <w:szCs w:val="24"/>
        </w:rPr>
        <w:t>,</w:t>
      </w:r>
      <w:r>
        <w:rPr>
          <w:rFonts w:eastAsia="Times New Roman" w:cs="Times New Roman"/>
          <w:szCs w:val="24"/>
        </w:rPr>
        <w:t xml:space="preserve"> η </w:t>
      </w:r>
      <w:r>
        <w:rPr>
          <w:rFonts w:eastAsia="Times New Roman" w:cs="Times New Roman"/>
          <w:szCs w:val="24"/>
        </w:rPr>
        <w:lastRenderedPageBreak/>
        <w:t>απεριόριστη ή η αόριστη διάρκεια των εταιρειών δεν δημιουργεί κανένα ζήτημα όσον αφορά τη λύση και τη διάλυση της εταιρείας και που εφαρμόζονται τα ίδια και για τον ορισμένο χρόνο. Η διάρκεια της ανώνυμης εταιρείας, λοιπόν, είναι ορισμένου και</w:t>
      </w:r>
      <w:r>
        <w:rPr>
          <w:rFonts w:eastAsia="Times New Roman" w:cs="Times New Roman"/>
          <w:szCs w:val="24"/>
        </w:rPr>
        <w:t xml:space="preserve"> αορίστου χρόνου.</w:t>
      </w:r>
    </w:p>
    <w:p w14:paraId="53C8914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Όσον αφορά το διοικητικό συμβούλιο της εταιρείας</w:t>
      </w:r>
      <w:r w:rsidRPr="00805581">
        <w:rPr>
          <w:rFonts w:eastAsia="Times New Roman" w:cs="Times New Roman"/>
          <w:szCs w:val="24"/>
        </w:rPr>
        <w:t>,</w:t>
      </w:r>
      <w:r>
        <w:rPr>
          <w:rFonts w:eastAsia="Times New Roman" w:cs="Times New Roman"/>
          <w:szCs w:val="24"/>
        </w:rPr>
        <w:t xml:space="preserve"> εισάγονται ρυθμίσεις για τον </w:t>
      </w:r>
      <w:r>
        <w:rPr>
          <w:rFonts w:eastAsia="Times New Roman" w:cs="Times New Roman"/>
          <w:szCs w:val="24"/>
        </w:rPr>
        <w:t>πρόεδρο</w:t>
      </w:r>
      <w:r>
        <w:rPr>
          <w:rFonts w:eastAsia="Times New Roman" w:cs="Times New Roman"/>
          <w:szCs w:val="24"/>
        </w:rPr>
        <w:t xml:space="preserve"> του διοικητικού συμβουλίου, όπως επίσης, και τον </w:t>
      </w:r>
      <w:r>
        <w:rPr>
          <w:rFonts w:eastAsia="Times New Roman" w:cs="Times New Roman"/>
          <w:szCs w:val="24"/>
        </w:rPr>
        <w:t>π</w:t>
      </w:r>
      <w:r>
        <w:rPr>
          <w:rFonts w:eastAsia="Times New Roman" w:cs="Times New Roman"/>
          <w:szCs w:val="24"/>
        </w:rPr>
        <w:t>ρόεδρο της γενικής συνέλευσης και καθίσταται αρμόδιο για τη έκδοση συναλλαγών της εταιρείας με συνδεδ</w:t>
      </w:r>
      <w:r>
        <w:rPr>
          <w:rFonts w:eastAsia="Times New Roman" w:cs="Times New Roman"/>
          <w:szCs w:val="24"/>
        </w:rPr>
        <w:t>εμένα μέλη με απλουστευμένη έγκριση δίνοντας τη δυνατότητα και στη μειοψηφία να μπορεί να ζητήσει να κριθεί το ζήτημα από τη γενική συνέλευση.</w:t>
      </w:r>
    </w:p>
    <w:p w14:paraId="53C8914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Με το σχέδιο του νέου νόμου μπορούμε ακόμα να δημιουργήσουμε νέα χρηματοδοτικά εργαλεία</w:t>
      </w:r>
      <w:r w:rsidRPr="00805581">
        <w:rPr>
          <w:rFonts w:eastAsia="Times New Roman" w:cs="Times New Roman"/>
          <w:szCs w:val="24"/>
        </w:rPr>
        <w:t>,</w:t>
      </w:r>
      <w:r>
        <w:rPr>
          <w:rFonts w:eastAsia="Times New Roman" w:cs="Times New Roman"/>
          <w:szCs w:val="24"/>
        </w:rPr>
        <w:t xml:space="preserve"> ενώ προβλέπονται και ομο</w:t>
      </w:r>
      <w:r>
        <w:rPr>
          <w:rFonts w:eastAsia="Times New Roman" w:cs="Times New Roman"/>
          <w:szCs w:val="24"/>
        </w:rPr>
        <w:t>λογιακά δάνεια εντός των ανωνύμων εταιρειών.</w:t>
      </w:r>
    </w:p>
    <w:p w14:paraId="53C8914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ανώνυμη εταιρεία μπορεί να προσφύγει στο κοινό για την κάλυψη του κεφαλαίου </w:t>
      </w:r>
      <w:r>
        <w:rPr>
          <w:rFonts w:eastAsia="Times New Roman" w:cs="Times New Roman"/>
          <w:szCs w:val="24"/>
        </w:rPr>
        <w:t>-</w:t>
      </w:r>
      <w:r>
        <w:rPr>
          <w:rFonts w:eastAsia="Times New Roman" w:cs="Times New Roman"/>
          <w:szCs w:val="24"/>
        </w:rPr>
        <w:t>ολική ή μερική</w:t>
      </w:r>
      <w:r>
        <w:rPr>
          <w:rFonts w:eastAsia="Times New Roman" w:cs="Times New Roman"/>
          <w:szCs w:val="24"/>
        </w:rPr>
        <w:t>-</w:t>
      </w:r>
      <w:r>
        <w:rPr>
          <w:rFonts w:eastAsia="Times New Roman" w:cs="Times New Roman"/>
          <w:szCs w:val="24"/>
        </w:rPr>
        <w:t xml:space="preserve"> είτε του αρχικού είτε προερχόμενου από αύξηση ή και να καλύψει μετατρέψιμο ομολογιακό δάνειο σύμφωνα με τις εκάστοτε</w:t>
      </w:r>
      <w:r>
        <w:rPr>
          <w:rFonts w:eastAsia="Times New Roman" w:cs="Times New Roman"/>
          <w:szCs w:val="24"/>
        </w:rPr>
        <w:t xml:space="preserve"> ισχύουσες διατάξεις για τις δημόσιες προσφορές κινητών αξιών. Με άλλα λόγια διευκολύνεται με τον τρόπο αυτόν συν τοις </w:t>
      </w:r>
      <w:proofErr w:type="spellStart"/>
      <w:r>
        <w:rPr>
          <w:rFonts w:eastAsia="Times New Roman" w:cs="Times New Roman"/>
          <w:szCs w:val="24"/>
        </w:rPr>
        <w:t>άλλοις</w:t>
      </w:r>
      <w:proofErr w:type="spellEnd"/>
      <w:r>
        <w:rPr>
          <w:rFonts w:eastAsia="Times New Roman" w:cs="Times New Roman"/>
          <w:szCs w:val="24"/>
        </w:rPr>
        <w:t xml:space="preserve"> συνολικά και ουσιωδώς η λειτουργία και άντληση χρηματοδότησης από τις νεοφυείς επιχειρήσεις που θα λειτουργήσουν υπό τη μορφή της </w:t>
      </w:r>
      <w:r>
        <w:rPr>
          <w:rFonts w:eastAsia="Times New Roman" w:cs="Times New Roman"/>
          <w:szCs w:val="24"/>
        </w:rPr>
        <w:t>ανώνυμης εταιρείας και οι οποίες αποτελούν τη σπορά για τις μελλοντικές γενιές των εισηγμένων επιχειρήσεων.</w:t>
      </w:r>
    </w:p>
    <w:p w14:paraId="53C8914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Επιπροσθέτως, δίνεται η δυνατότητα αύξησης κεφαλαίου με διαγραφή χρέους</w:t>
      </w:r>
      <w:r>
        <w:rPr>
          <w:rFonts w:eastAsia="Times New Roman" w:cs="Times New Roman"/>
          <w:szCs w:val="24"/>
        </w:rPr>
        <w:t xml:space="preserve">, </w:t>
      </w:r>
      <w:r>
        <w:rPr>
          <w:rFonts w:eastAsia="Times New Roman" w:cs="Times New Roman"/>
          <w:szCs w:val="24"/>
        </w:rPr>
        <w:t>που θα μπορούν να συμμετέχουν και οι εργαζόμενοι. Σχετικά με τον περιορισμό</w:t>
      </w:r>
      <w:r>
        <w:rPr>
          <w:rFonts w:eastAsia="Times New Roman" w:cs="Times New Roman"/>
          <w:szCs w:val="24"/>
        </w:rPr>
        <w:t xml:space="preserve"> και αποκλεισμό του δικαιώματος προτίμησης, δεν υπάρχει αποκλεισμός σε αυτό το δικαίωμα όταν η αύξηση κεφαλαίου έχει σκοπό τη συμμετοχή του προσωπικού στο κεφάλαιο της εταιρείας.</w:t>
      </w:r>
    </w:p>
    <w:p w14:paraId="53C8914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113 έχουμε πρόγραμμα διάθεσης μετοχών σε μέλη του διοικητικού συμβο</w:t>
      </w:r>
      <w:r>
        <w:rPr>
          <w:rFonts w:eastAsia="Times New Roman" w:cs="Times New Roman"/>
          <w:szCs w:val="24"/>
        </w:rPr>
        <w:t>υλίου και το προσωπικό και δωρεάν διάθεση μετοχών σε μέλη του διοικητικού συμβουλίου και το προσωπικό. Αξίζει να σημειωθεί ότι το νομοσχέδιο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ακόμα και τη συμμόρφωση των δικαστηρίων και προσπαθεί να επιλύσει το πρόβλημα με την προώθηση της</w:t>
      </w:r>
      <w:r>
        <w:rPr>
          <w:rFonts w:eastAsia="Times New Roman" w:cs="Times New Roman"/>
          <w:szCs w:val="24"/>
        </w:rPr>
        <w:t xml:space="preserve"> διαιτητικής επίλυσης των διαφορών.</w:t>
      </w:r>
    </w:p>
    <w:p w14:paraId="53C8914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Άλλες αξιοσημείωτες αλλαγές που επιφέρει το νομοσχέδιο είναι η δημιουργία ενιαίων δικαιωμάτων στις υποχρεώσεις των μετόχων και πιο συγκεκριμένα: </w:t>
      </w:r>
      <w:r>
        <w:rPr>
          <w:rFonts w:eastAsia="Times New Roman" w:cs="Times New Roman"/>
          <w:szCs w:val="24"/>
        </w:rPr>
        <w:t>η</w:t>
      </w:r>
      <w:r>
        <w:rPr>
          <w:rFonts w:eastAsia="Times New Roman" w:cs="Times New Roman"/>
          <w:szCs w:val="24"/>
        </w:rPr>
        <w:t xml:space="preserve"> ατομική πληροφόρηση για την κεφαλαιακή συγκρότηση της εταιρείας και τη συ</w:t>
      </w:r>
      <w:r>
        <w:rPr>
          <w:rFonts w:eastAsia="Times New Roman" w:cs="Times New Roman"/>
          <w:szCs w:val="24"/>
        </w:rPr>
        <w:t>μμετοχή του. Η ατομική πληροφόρηση για τις επικείμενες γενικές συνελεύσεις. Η μείωση σε ορισμένες περιπτώσεις των αναγκαίων για την άσκηση δικαιωμάτων μειοψηφίας. Η δυνατότητα μειοψηφίας να μπορεί να λειτουργεί και να έχει λόγο. Η δημιουργία ενώσεων μετοχώ</w:t>
      </w:r>
      <w:r>
        <w:rPr>
          <w:rFonts w:eastAsia="Times New Roman" w:cs="Times New Roman"/>
          <w:szCs w:val="24"/>
        </w:rPr>
        <w:t xml:space="preserve">ν και η </w:t>
      </w:r>
      <w:proofErr w:type="spellStart"/>
      <w:r>
        <w:rPr>
          <w:rFonts w:eastAsia="Times New Roman" w:cs="Times New Roman"/>
          <w:szCs w:val="24"/>
        </w:rPr>
        <w:t>αυστηροποίηση</w:t>
      </w:r>
      <w:proofErr w:type="spellEnd"/>
      <w:r>
        <w:rPr>
          <w:rFonts w:eastAsia="Times New Roman" w:cs="Times New Roman"/>
          <w:szCs w:val="24"/>
        </w:rPr>
        <w:t xml:space="preserve"> των προϋποθέσεων ορθής και έγκαιρης καταβολής του κεφαλαίου.</w:t>
      </w:r>
    </w:p>
    <w:p w14:paraId="53C8914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Επιπροσθέτως, ο νόμος εμπεριέχει διευκρινιστικές διατάξεις σε πολλά αμφισβητούμενα ζητήματα τα οποία και επιλύει, όπως το να δίνει τη δυνατότητα στο διοικητικό συμβούλιο να </w:t>
      </w:r>
      <w:r>
        <w:rPr>
          <w:rFonts w:eastAsia="Times New Roman" w:cs="Times New Roman"/>
          <w:szCs w:val="24"/>
        </w:rPr>
        <w:t>είναι μονομελές στις πολύ μικρές επιχειρήσεις και τριμελές στις υπόλοιπες, να υπάρχει εκλογή και λειτουργία της εκτελεστικής επιτροπής, περιοδική ανανέωση του διοικητικού συμβουλίου, αλλά και σε άλλες διατάξεις άλλων νόμων.</w:t>
      </w:r>
    </w:p>
    <w:p w14:paraId="53C8914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Πέραν των ανωτέρω διευκρινίσεων,</w:t>
      </w:r>
      <w:r>
        <w:rPr>
          <w:rFonts w:eastAsia="Times New Roman" w:cs="Times New Roman"/>
          <w:szCs w:val="24"/>
        </w:rPr>
        <w:t xml:space="preserve"> το νομοσχέδιο ενσωματώνει πολλές διατάξεις, όπως για παράδειγμα τα ομολογιακά δάνεια του ν.3156/2003, το </w:t>
      </w:r>
      <w:r>
        <w:rPr>
          <w:rFonts w:eastAsia="Times New Roman" w:cs="Times New Roman"/>
          <w:szCs w:val="24"/>
        </w:rPr>
        <w:t>π.δ.</w:t>
      </w:r>
      <w:r>
        <w:rPr>
          <w:rFonts w:eastAsia="Times New Roman" w:cs="Times New Roman"/>
          <w:szCs w:val="24"/>
        </w:rPr>
        <w:t>30/1988, τα ζητήματα αλλαγής του μερίσματος που ρυθμίζονται εξ ολοκλήρου, την ετήσια έκθεση διαχείρισης των διοικητικών συμβουλίων, τη δήλωση εται</w:t>
      </w:r>
      <w:r>
        <w:rPr>
          <w:rFonts w:eastAsia="Times New Roman" w:cs="Times New Roman"/>
          <w:szCs w:val="24"/>
        </w:rPr>
        <w:t>ρικής διακυβέρνησης, τις μη χρηματοοικονομικές καταστάσεις, ορισμένες διατάξεις του ν.3060/2002 για τη σύγκρουση συμφερόντων καθώς και κάποια ζητήματα τα οποία μένουν εκτός γιατί αναφέρονται στην Επιτροπή Κεφαλαιαγοράς και η πρωτοβουλία ανήκει σε αυτήν.</w:t>
      </w:r>
    </w:p>
    <w:p w14:paraId="53C8914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Βλ</w:t>
      </w:r>
      <w:r>
        <w:rPr>
          <w:rFonts w:eastAsia="Times New Roman" w:cs="Times New Roman"/>
          <w:szCs w:val="24"/>
        </w:rPr>
        <w:t>έπουμε συνεχώς ότι οι άτακτα τοποθετημένες και ασυστηματοποίητες διατάξεις οργανώνονται καλύτερα και απομακρύνονται όσες δεν ισχύουν. Εν ολίγοις, διαπιστώνουμε ότι με το νέο σχέδιο νόμου αντιμετωπίζουμε το πολύπλοκο και σκληρό νομικό πλαίσιο του ν.2190 που</w:t>
      </w:r>
      <w:r>
        <w:rPr>
          <w:rFonts w:eastAsia="Times New Roman" w:cs="Times New Roman"/>
          <w:szCs w:val="24"/>
        </w:rPr>
        <w:t xml:space="preserve"> εμποδίζει τις επιχειρήσεις να δραστηριοποιηθούν ή να ιδρυθούν νέες επιχειρήσεις και ενισχύεται το κύρος της ιδιαίτερης εταιρικής μορφής της ανώνυμης</w:t>
      </w:r>
      <w:r w:rsidRPr="00631ACC">
        <w:rPr>
          <w:rFonts w:eastAsia="Times New Roman" w:cs="Times New Roman"/>
          <w:szCs w:val="24"/>
        </w:rPr>
        <w:t xml:space="preserve"> εταιρείας</w:t>
      </w:r>
      <w:r>
        <w:rPr>
          <w:rFonts w:eastAsia="Times New Roman" w:cs="Times New Roman"/>
          <w:b/>
          <w:szCs w:val="24"/>
        </w:rPr>
        <w:t>.</w:t>
      </w:r>
      <w:r>
        <w:rPr>
          <w:rFonts w:eastAsia="Times New Roman" w:cs="Times New Roman"/>
          <w:b/>
          <w:szCs w:val="24"/>
        </w:rPr>
        <w:t xml:space="preserve"> </w:t>
      </w:r>
      <w:r w:rsidRPr="006727D3">
        <w:rPr>
          <w:rFonts w:eastAsia="Times New Roman" w:cs="Times New Roman"/>
          <w:szCs w:val="24"/>
        </w:rPr>
        <w:t xml:space="preserve">Οι σύγχρονες διατάξεις του ενισχύουν το κλίμα εμπιστοσύνης </w:t>
      </w:r>
      <w:r>
        <w:rPr>
          <w:rFonts w:eastAsia="Times New Roman" w:cs="Times New Roman"/>
          <w:szCs w:val="24"/>
        </w:rPr>
        <w:t xml:space="preserve">στην ανώνυμη εταιρεία, η οποία </w:t>
      </w:r>
      <w:r>
        <w:rPr>
          <w:rFonts w:eastAsia="Times New Roman" w:cs="Times New Roman"/>
          <w:szCs w:val="24"/>
        </w:rPr>
        <w:t>αποτελεί ένα βασικό μοχλό ανάπτυξης της οικονομίας.</w:t>
      </w:r>
    </w:p>
    <w:p w14:paraId="53C8914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3C8914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Κύριε Πρόεδρε, ολοκληρώνω. Σας παρακαλώ, την ανοχή σας.</w:t>
      </w:r>
    </w:p>
    <w:p w14:paraId="53C8914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Στο επόμενο διάστημα θα έλθει ένα νομοσχέδιο, το οποίο θα αφορά</w:t>
      </w:r>
      <w:r>
        <w:rPr>
          <w:rFonts w:eastAsia="Times New Roman" w:cs="Times New Roman"/>
          <w:szCs w:val="24"/>
        </w:rPr>
        <w:t xml:space="preserve"> και θα ξεκαθαρίζει τα ζητήματα μετατροπών, μετασχηματισμών και συγχωνεύσεων επιχειρήσεων</w:t>
      </w:r>
      <w:r w:rsidRPr="006727D3">
        <w:rPr>
          <w:rFonts w:eastAsia="Times New Roman" w:cs="Times New Roman"/>
          <w:b/>
          <w:szCs w:val="24"/>
        </w:rPr>
        <w:t xml:space="preserve"> </w:t>
      </w:r>
      <w:r>
        <w:rPr>
          <w:rFonts w:eastAsia="Times New Roman" w:cs="Times New Roman"/>
          <w:szCs w:val="24"/>
        </w:rPr>
        <w:t>και</w:t>
      </w:r>
      <w:r w:rsidRPr="00631ACC">
        <w:rPr>
          <w:rFonts w:eastAsia="Times New Roman" w:cs="Times New Roman"/>
          <w:b/>
          <w:szCs w:val="24"/>
        </w:rPr>
        <w:t xml:space="preserve"> </w:t>
      </w:r>
      <w:r w:rsidRPr="006727D3">
        <w:rPr>
          <w:rFonts w:eastAsia="Times New Roman" w:cs="Times New Roman"/>
          <w:szCs w:val="24"/>
        </w:rPr>
        <w:t>ένα</w:t>
      </w:r>
      <w:r>
        <w:rPr>
          <w:rFonts w:eastAsia="Times New Roman" w:cs="Times New Roman"/>
          <w:szCs w:val="24"/>
        </w:rPr>
        <w:t xml:space="preserve"> επόμενο νομοθέτημα, το οποίο θα βελτιώνει 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ε</w:t>
      </w:r>
      <w:r>
        <w:rPr>
          <w:rFonts w:eastAsia="Times New Roman" w:cs="Times New Roman"/>
          <w:szCs w:val="24"/>
        </w:rPr>
        <w:t xml:space="preserve">μπορικό </w:t>
      </w:r>
      <w:r>
        <w:rPr>
          <w:rFonts w:eastAsia="Times New Roman" w:cs="Times New Roman"/>
          <w:szCs w:val="24"/>
        </w:rPr>
        <w:t>μ</w:t>
      </w:r>
      <w:r>
        <w:rPr>
          <w:rFonts w:eastAsia="Times New Roman" w:cs="Times New Roman"/>
          <w:szCs w:val="24"/>
        </w:rPr>
        <w:t xml:space="preserve">ητρώο, θα </w:t>
      </w:r>
      <w:r>
        <w:rPr>
          <w:rFonts w:eastAsia="Times New Roman" w:cs="Times New Roman"/>
          <w:szCs w:val="24"/>
        </w:rPr>
        <w:lastRenderedPageBreak/>
        <w:t>έχει σημαντικό ρόλο στη λειτουργία των επιχειρήσεων, αλλά θα αποτελεί και ένα σημαντικ</w:t>
      </w:r>
      <w:r>
        <w:rPr>
          <w:rFonts w:eastAsia="Times New Roman" w:cs="Times New Roman"/>
          <w:szCs w:val="24"/>
        </w:rPr>
        <w:t>ό εργαλείο για το Υπουργείο.</w:t>
      </w:r>
    </w:p>
    <w:p w14:paraId="53C8914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θα ήθελα να πω, κυρίες και κύριοι συνάδελφοι, ότι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στ</w:t>
      </w:r>
      <w:r>
        <w:rPr>
          <w:rFonts w:eastAsia="Times New Roman" w:cs="Times New Roman"/>
          <w:szCs w:val="24"/>
        </w:rPr>
        <w:t xml:space="preserve">η συζήτηση, που έγινε </w:t>
      </w:r>
      <w:r>
        <w:rPr>
          <w:rFonts w:eastAsia="Times New Roman" w:cs="Times New Roman"/>
          <w:szCs w:val="24"/>
        </w:rPr>
        <w:t xml:space="preserve">τόσο </w:t>
      </w:r>
      <w:r>
        <w:rPr>
          <w:rFonts w:eastAsia="Times New Roman" w:cs="Times New Roman"/>
          <w:szCs w:val="24"/>
        </w:rPr>
        <w:t xml:space="preserve">στην πρώτη και στη δεύτερη </w:t>
      </w:r>
      <w:r>
        <w:rPr>
          <w:rFonts w:eastAsia="Times New Roman" w:cs="Times New Roman"/>
          <w:szCs w:val="24"/>
        </w:rPr>
        <w:t xml:space="preserve">συνεδρίαση </w:t>
      </w:r>
      <w:r>
        <w:rPr>
          <w:rFonts w:eastAsia="Times New Roman" w:cs="Times New Roman"/>
          <w:szCs w:val="24"/>
        </w:rPr>
        <w:t xml:space="preserve">με την ακρόαση των φορέων </w:t>
      </w:r>
      <w:r>
        <w:rPr>
          <w:rFonts w:eastAsia="Times New Roman" w:cs="Times New Roman"/>
          <w:szCs w:val="24"/>
        </w:rPr>
        <w:t xml:space="preserve">όσο </w:t>
      </w:r>
      <w:r>
        <w:rPr>
          <w:rFonts w:eastAsia="Times New Roman" w:cs="Times New Roman"/>
          <w:szCs w:val="24"/>
        </w:rPr>
        <w:t xml:space="preserve">και στην </w:t>
      </w:r>
      <w:r>
        <w:rPr>
          <w:rFonts w:eastAsia="Times New Roman" w:cs="Times New Roman"/>
          <w:szCs w:val="24"/>
        </w:rPr>
        <w:t>τ</w:t>
      </w:r>
      <w:r>
        <w:rPr>
          <w:rFonts w:eastAsia="Times New Roman" w:cs="Times New Roman"/>
          <w:szCs w:val="24"/>
        </w:rPr>
        <w:t>ρίτη</w:t>
      </w:r>
      <w:r>
        <w:rPr>
          <w:rFonts w:eastAsia="Times New Roman" w:cs="Times New Roman"/>
          <w:szCs w:val="24"/>
        </w:rPr>
        <w:t xml:space="preserve"> συνεδρίαση</w:t>
      </w:r>
      <w:r>
        <w:rPr>
          <w:rFonts w:eastAsia="Times New Roman" w:cs="Times New Roman"/>
          <w:szCs w:val="24"/>
        </w:rPr>
        <w:t xml:space="preserve">, ειπώθηκαν πάρα πολύ </w:t>
      </w:r>
      <w:r>
        <w:rPr>
          <w:rFonts w:eastAsia="Times New Roman" w:cs="Times New Roman"/>
          <w:szCs w:val="24"/>
        </w:rPr>
        <w:t>σημαντικά πράγματα. Σχεδόν όλοι οι φορείς είχαν μια θετική άποψη για το νομοσχέδιο. Ενδεικτικά σας αναφέρω, γιατί είναι χαρακτηριστικό, ότι ο Πρόεδρος Κεφαλαιαγοράς σημειώνει συγκεκριμένα: «Πρόκειται για μια πραγματικά πολύ σημαντική παρέμβαση, για την οπο</w:t>
      </w:r>
      <w:r>
        <w:rPr>
          <w:rFonts w:eastAsia="Times New Roman" w:cs="Times New Roman"/>
          <w:szCs w:val="24"/>
        </w:rPr>
        <w:t xml:space="preserve">ία αξίζουν συγχαρητήρια τόσο στον Υφυπουργό, κ. </w:t>
      </w:r>
      <w:proofErr w:type="spellStart"/>
      <w:r w:rsidRPr="00D46096">
        <w:rPr>
          <w:rFonts w:eastAsia="Times New Roman" w:cs="Times New Roman"/>
          <w:szCs w:val="24"/>
        </w:rPr>
        <w:t>Πιτσιόρλ</w:t>
      </w:r>
      <w:r>
        <w:rPr>
          <w:rFonts w:eastAsia="Times New Roman" w:cs="Times New Roman"/>
          <w:szCs w:val="24"/>
        </w:rPr>
        <w:t>α</w:t>
      </w:r>
      <w:proofErr w:type="spellEnd"/>
      <w:r>
        <w:rPr>
          <w:rFonts w:eastAsia="Times New Roman" w:cs="Times New Roman"/>
          <w:szCs w:val="24"/>
        </w:rPr>
        <w:t xml:space="preserve">, ο οποίος ολοκληρώνει αυτή την προσπάθεια, όσο και βέβαια στην </w:t>
      </w:r>
      <w:r>
        <w:rPr>
          <w:rFonts w:eastAsia="Times New Roman" w:cs="Times New Roman"/>
          <w:szCs w:val="24"/>
        </w:rPr>
        <w:t>ε</w:t>
      </w:r>
      <w:r>
        <w:rPr>
          <w:rFonts w:eastAsia="Times New Roman" w:cs="Times New Roman"/>
          <w:szCs w:val="24"/>
        </w:rPr>
        <w:t xml:space="preserve">πιτροπή υπό τον καθηγητή κ. </w:t>
      </w:r>
      <w:proofErr w:type="spellStart"/>
      <w:r>
        <w:rPr>
          <w:rFonts w:eastAsia="Times New Roman" w:cs="Times New Roman"/>
          <w:szCs w:val="24"/>
        </w:rPr>
        <w:t>Περράκη</w:t>
      </w:r>
      <w:proofErr w:type="spellEnd"/>
      <w:r>
        <w:rPr>
          <w:rFonts w:eastAsia="Times New Roman" w:cs="Times New Roman"/>
          <w:szCs w:val="24"/>
        </w:rPr>
        <w:t xml:space="preserve">». Όπως και </w:t>
      </w:r>
      <w:r w:rsidRPr="00D46096">
        <w:rPr>
          <w:rFonts w:eastAsia="Times New Roman" w:cs="Times New Roman"/>
          <w:szCs w:val="24"/>
        </w:rPr>
        <w:t xml:space="preserve">οι επικεφαλής </w:t>
      </w:r>
      <w:r>
        <w:rPr>
          <w:rFonts w:eastAsia="Times New Roman" w:cs="Times New Roman"/>
          <w:szCs w:val="24"/>
        </w:rPr>
        <w:t>της Κανονιστικής Συμμόρφωσης του Ομίλου Χρηματιστηρίου Αθηνών: «Το νομοσχ</w:t>
      </w:r>
      <w:r>
        <w:rPr>
          <w:rFonts w:eastAsia="Times New Roman" w:cs="Times New Roman"/>
          <w:szCs w:val="24"/>
        </w:rPr>
        <w:t>έδιο είναι ένα πραγματικά εκσυγχρονιστικό νομοσχέδιο. Όλες οι διατάξεις είναι μοντέρνες και ενισχύουν την εμπέδωση του κλίματος εμπι</w:t>
      </w:r>
      <w:r>
        <w:rPr>
          <w:rFonts w:eastAsia="Times New Roman" w:cs="Times New Roman"/>
          <w:szCs w:val="24"/>
        </w:rPr>
        <w:lastRenderedPageBreak/>
        <w:t xml:space="preserve">στοσύνης στην ανώνυμη εταιρεία». </w:t>
      </w:r>
      <w:r>
        <w:rPr>
          <w:rFonts w:eastAsia="Times New Roman" w:cs="Times New Roman"/>
          <w:szCs w:val="24"/>
        </w:rPr>
        <w:t xml:space="preserve"> Επίσης, η</w:t>
      </w:r>
      <w:r>
        <w:rPr>
          <w:rFonts w:eastAsia="Times New Roman" w:cs="Times New Roman"/>
          <w:szCs w:val="24"/>
        </w:rPr>
        <w:t xml:space="preserve"> εκπρόσωπος του Συνδέσμου Επιχειρήσεων και Βιομηχανιών</w:t>
      </w:r>
      <w:r>
        <w:rPr>
          <w:rFonts w:eastAsia="Times New Roman" w:cs="Times New Roman"/>
          <w:szCs w:val="24"/>
        </w:rPr>
        <w:t xml:space="preserve"> αναφέρει</w:t>
      </w:r>
      <w:r>
        <w:rPr>
          <w:rFonts w:eastAsia="Times New Roman" w:cs="Times New Roman"/>
          <w:szCs w:val="24"/>
        </w:rPr>
        <w:t>: «Το σχέδιο πράγμ</w:t>
      </w:r>
      <w:r>
        <w:rPr>
          <w:rFonts w:eastAsia="Times New Roman" w:cs="Times New Roman"/>
          <w:szCs w:val="24"/>
        </w:rPr>
        <w:t>ατι αποτυπώνει μ</w:t>
      </w:r>
      <w:r>
        <w:rPr>
          <w:rFonts w:eastAsia="Times New Roman" w:cs="Times New Roman"/>
          <w:szCs w:val="24"/>
        </w:rPr>
        <w:t>ί</w:t>
      </w:r>
      <w:r>
        <w:rPr>
          <w:rFonts w:eastAsia="Times New Roman" w:cs="Times New Roman"/>
          <w:szCs w:val="24"/>
        </w:rPr>
        <w:t>α εξαιρετική προσπάθεια, καθώς εισάγει ένα απλούστερο σχέδιο, που επιτρέπει τη γρήγορη λήψη αποφάσεων και την υλοποίηση των επιχειρηματικών πρωτοβουλιών».</w:t>
      </w:r>
    </w:p>
    <w:p w14:paraId="53C8914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sidRPr="00D46096">
        <w:rPr>
          <w:rFonts w:eastAsia="Times New Roman" w:cs="Times New Roman"/>
          <w:szCs w:val="24"/>
        </w:rPr>
        <w:t xml:space="preserve">ιδικός </w:t>
      </w:r>
      <w:r>
        <w:rPr>
          <w:rFonts w:eastAsia="Times New Roman" w:cs="Times New Roman"/>
          <w:szCs w:val="24"/>
        </w:rPr>
        <w:t>σ</w:t>
      </w:r>
      <w:r w:rsidRPr="00D46096">
        <w:rPr>
          <w:rFonts w:eastAsia="Times New Roman" w:cs="Times New Roman"/>
          <w:szCs w:val="24"/>
        </w:rPr>
        <w:t>ύμβουλος της ΕΣΕΕ</w:t>
      </w:r>
      <w:r>
        <w:rPr>
          <w:rFonts w:eastAsia="Times New Roman" w:cs="Times New Roman"/>
          <w:szCs w:val="24"/>
        </w:rPr>
        <w:t xml:space="preserve"> λέει</w:t>
      </w:r>
      <w:r>
        <w:rPr>
          <w:rFonts w:eastAsia="Times New Roman" w:cs="Times New Roman"/>
          <w:szCs w:val="24"/>
        </w:rPr>
        <w:t>: «Είναι θετικό ότι εκσυγχρονίζει τις βασικές διατά</w:t>
      </w:r>
      <w:r>
        <w:rPr>
          <w:rFonts w:eastAsia="Times New Roman" w:cs="Times New Roman"/>
          <w:szCs w:val="24"/>
        </w:rPr>
        <w:t xml:space="preserve">ξεις». Ο </w:t>
      </w:r>
      <w:r>
        <w:rPr>
          <w:rFonts w:eastAsia="Times New Roman" w:cs="Times New Roman"/>
          <w:szCs w:val="24"/>
        </w:rPr>
        <w:t>ε</w:t>
      </w:r>
      <w:r w:rsidRPr="00D46096">
        <w:rPr>
          <w:rFonts w:eastAsia="Times New Roman" w:cs="Times New Roman"/>
          <w:szCs w:val="24"/>
        </w:rPr>
        <w:t xml:space="preserve">ιδικός </w:t>
      </w:r>
      <w:r>
        <w:rPr>
          <w:rFonts w:eastAsia="Times New Roman" w:cs="Times New Roman"/>
          <w:szCs w:val="24"/>
        </w:rPr>
        <w:t>σ</w:t>
      </w:r>
      <w:r w:rsidRPr="00D46096">
        <w:rPr>
          <w:rFonts w:eastAsia="Times New Roman" w:cs="Times New Roman"/>
          <w:szCs w:val="24"/>
        </w:rPr>
        <w:t>ύμβουλος του ΕΒΕΑ</w:t>
      </w:r>
      <w:r>
        <w:rPr>
          <w:rFonts w:eastAsia="Times New Roman" w:cs="Times New Roman"/>
          <w:szCs w:val="24"/>
        </w:rPr>
        <w:t>, εκ μέρους του κ. Μίχαλου</w:t>
      </w:r>
      <w:r>
        <w:rPr>
          <w:rFonts w:eastAsia="Times New Roman" w:cs="Times New Roman"/>
          <w:szCs w:val="24"/>
        </w:rPr>
        <w:t xml:space="preserve"> σημειώνει</w:t>
      </w:r>
      <w:r>
        <w:rPr>
          <w:rFonts w:eastAsia="Times New Roman" w:cs="Times New Roman"/>
          <w:szCs w:val="24"/>
        </w:rPr>
        <w:t>: «Η γενικότερη φιλοσοφία του νομοσχεδίου για τις ανώνυμες εταιρείες μ</w:t>
      </w:r>
      <w:r>
        <w:rPr>
          <w:rFonts w:eastAsia="Times New Roman" w:cs="Times New Roman"/>
          <w:szCs w:val="24"/>
        </w:rPr>
        <w:t>ά</w:t>
      </w:r>
      <w:r>
        <w:rPr>
          <w:rFonts w:eastAsia="Times New Roman" w:cs="Times New Roman"/>
          <w:szCs w:val="24"/>
        </w:rPr>
        <w:t>ς βρίσκει κατ’ αρχάς σύμφωνους».</w:t>
      </w:r>
    </w:p>
    <w:p w14:paraId="53C8914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αναφέρω και τον Πρόεδρο του Οικονομικού Επιμελητηρίου, ο οποίος </w:t>
      </w:r>
      <w:r>
        <w:rPr>
          <w:rFonts w:eastAsia="Times New Roman" w:cs="Times New Roman"/>
          <w:szCs w:val="24"/>
        </w:rPr>
        <w:t>σημειώνει ότι είναι ιστορικής σημασίας η αλλαγή μετά από εκατό χρόνια από τη θεσμοθέτηση του ν.2190 και το Οικονομικό Επιμελητήριο της Ελλάδος επικροτεί την προσπάθεια του Υπουργείου.</w:t>
      </w:r>
    </w:p>
    <w:p w14:paraId="53C8914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Τα διάβασα ενδεικτικά για να αντιληφθούν οι συνάδελφοι ότι αυτό το νομοσ</w:t>
      </w:r>
      <w:r>
        <w:rPr>
          <w:rFonts w:eastAsia="Times New Roman" w:cs="Times New Roman"/>
          <w:szCs w:val="24"/>
        </w:rPr>
        <w:t>χέδιο έτυχε μιας θετικής άποψης και από τους φορείς. Όμως, ταυτόχρονα όλοι είχαν να κάνουν και τις παρατηρήσεις τους. Σε αυτές οι παρατηρήσεις, καθώς και στην παρατήρηση της Αντιπολίτευσης αλλά και των φορέων, ο Υπουργός ανέφερε, δεσμεύθηκε και παρουσιάζει</w:t>
      </w:r>
      <w:r>
        <w:rPr>
          <w:rFonts w:eastAsia="Times New Roman" w:cs="Times New Roman"/>
          <w:szCs w:val="24"/>
        </w:rPr>
        <w:t xml:space="preserve"> τις νομοτεχνικές βελτιώσεις, οι οποίες συμβάλλουν στην καλύτερη λειτουργία ενός οικοδομήματος, το οποίο είναι νέο, είναι καινούργιο, είναι σύγχρονο.</w:t>
      </w:r>
    </w:p>
    <w:p w14:paraId="53C8915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σας καλώ μετά από αυτή την εισήγηση, ακούγοντας και τους υπόλοιπους συναδέλφ</w:t>
      </w:r>
      <w:r>
        <w:rPr>
          <w:rFonts w:eastAsia="Times New Roman" w:cs="Times New Roman"/>
          <w:szCs w:val="24"/>
        </w:rPr>
        <w:t xml:space="preserve">ους, να υπερψηφίσουμε όλοι το νομοσχέδιο για τις ανώνυμες εταιρείες, ένα εργαλείο που θα βοηθήσει την επιχειρηματικότητα της χώρας, στο όνομα της </w:t>
      </w:r>
      <w:r w:rsidRPr="006727D3">
        <w:rPr>
          <w:rFonts w:eastAsia="Times New Roman" w:cs="Times New Roman"/>
          <w:szCs w:val="24"/>
        </w:rPr>
        <w:t>οποίας πολλοί αναφερόμαστε</w:t>
      </w:r>
      <w:r>
        <w:rPr>
          <w:rFonts w:eastAsia="Times New Roman" w:cs="Times New Roman"/>
          <w:szCs w:val="24"/>
        </w:rPr>
        <w:t xml:space="preserve"> και όλοι θέλουμε να προχωρήσει στην Ελλάδα για να προχωρήσει η ανάπτυξη.</w:t>
      </w:r>
    </w:p>
    <w:p w14:paraId="53C8915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C89152" w14:textId="77777777" w:rsidR="006A30E3" w:rsidRDefault="005E5BBF">
      <w:pPr>
        <w:spacing w:line="600" w:lineRule="auto"/>
        <w:ind w:firstLine="720"/>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53C89153" w14:textId="77777777" w:rsidR="006A30E3" w:rsidRDefault="005E5BBF">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ισηγητής της Νέας Δημοκρατίας, ο συνάδελφος κ. Χαράλαμπος Αθανασίου.</w:t>
      </w:r>
    </w:p>
    <w:p w14:paraId="53C89154" w14:textId="77777777" w:rsidR="006A30E3" w:rsidRDefault="005E5BB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Αθανασίου, έχετε τον λόγο.</w:t>
      </w:r>
    </w:p>
    <w:p w14:paraId="53C89155" w14:textId="77777777" w:rsidR="006A30E3" w:rsidRDefault="005E5BB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53C89156" w14:textId="77777777" w:rsidR="006A30E3" w:rsidRDefault="005E5BB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ομολογώ πως το νομοσχέδιο για την αναμόρφωση του νομοσχεδίου του </w:t>
      </w:r>
      <w:r>
        <w:rPr>
          <w:rFonts w:eastAsia="Times New Roman" w:cs="Times New Roman"/>
          <w:szCs w:val="24"/>
        </w:rPr>
        <w:t>δ</w:t>
      </w:r>
      <w:r>
        <w:rPr>
          <w:rFonts w:eastAsia="Times New Roman" w:cs="Times New Roman"/>
          <w:szCs w:val="24"/>
        </w:rPr>
        <w:t>ικαίου των ανωνύμων εταιρειών μ</w:t>
      </w:r>
      <w:r>
        <w:rPr>
          <w:rFonts w:eastAsia="Times New Roman" w:cs="Times New Roman"/>
          <w:szCs w:val="24"/>
        </w:rPr>
        <w:t>ά</w:t>
      </w:r>
      <w:r>
        <w:rPr>
          <w:rFonts w:eastAsia="Times New Roman" w:cs="Times New Roman"/>
          <w:szCs w:val="24"/>
        </w:rPr>
        <w:t>ς προβλημάτισε πολύ αναφορικά με την τελική στάση που θα τηρούσαμε ως κόμμα.</w:t>
      </w:r>
    </w:p>
    <w:p w14:paraId="53C89157" w14:textId="77777777" w:rsidR="006A30E3" w:rsidRDefault="005E5BB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Να ξεκαθαρίσω κάτι από την αρχή: Το νομοσχέδιο δεν αποτελεί μι</w:t>
      </w:r>
      <w:r>
        <w:rPr>
          <w:rFonts w:eastAsia="Times New Roman" w:cs="Times New Roman"/>
          <w:szCs w:val="24"/>
        </w:rPr>
        <w:t xml:space="preserve">α ριζική αναμόρφωση του </w:t>
      </w:r>
      <w:r>
        <w:rPr>
          <w:rFonts w:eastAsia="Times New Roman" w:cs="Times New Roman"/>
          <w:szCs w:val="24"/>
        </w:rPr>
        <w:t>δ</w:t>
      </w:r>
      <w:r>
        <w:rPr>
          <w:rFonts w:eastAsia="Times New Roman" w:cs="Times New Roman"/>
          <w:szCs w:val="24"/>
        </w:rPr>
        <w:t>ικαίου των ανωνύμων εταιρειών όπως παρουσιάζεται. Ο ν.2190/1920 έχει τροποποιηθεί πλειστάκις από θεσπίσεώς του. Έτσι το νομοσχέδιο αυτό, που ουσιαστικά καταργεί τον ιστορικό αυτό</w:t>
      </w:r>
      <w:r>
        <w:rPr>
          <w:rFonts w:eastAsia="Times New Roman" w:cs="Times New Roman"/>
          <w:szCs w:val="24"/>
        </w:rPr>
        <w:t>ν</w:t>
      </w:r>
      <w:r>
        <w:rPr>
          <w:rFonts w:eastAsia="Times New Roman" w:cs="Times New Roman"/>
          <w:szCs w:val="24"/>
        </w:rPr>
        <w:t xml:space="preserve"> νόμο, αποτελεί μια τεχνικής φύσης συστηματοποίηση τ</w:t>
      </w:r>
      <w:r>
        <w:rPr>
          <w:rFonts w:eastAsia="Times New Roman" w:cs="Times New Roman"/>
          <w:szCs w:val="24"/>
        </w:rPr>
        <w:t>ων υφισταμένων διατάξεων και προβαίνει σε αναθεώρηση ορισμένων άλλων.</w:t>
      </w:r>
    </w:p>
    <w:p w14:paraId="53C89158" w14:textId="77777777" w:rsidR="006A30E3" w:rsidRDefault="005E5BB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αυτή την επιμέρους αναθεώρηση οφείλουμε να δηλώσουμε ότι το νομοσχέδιο περιέχει αρκετές διατάξεις, με τις οποίες συμφωνούμε και συμφωνήσαμε </w:t>
      </w:r>
      <w:r>
        <w:rPr>
          <w:rFonts w:eastAsia="Times New Roman" w:cs="Times New Roman"/>
          <w:szCs w:val="24"/>
        </w:rPr>
        <w:lastRenderedPageBreak/>
        <w:t xml:space="preserve">από την αρχή στην </w:t>
      </w:r>
      <w:r>
        <w:rPr>
          <w:rFonts w:eastAsia="Times New Roman" w:cs="Times New Roman"/>
          <w:szCs w:val="24"/>
        </w:rPr>
        <w:t>ε</w:t>
      </w:r>
      <w:r>
        <w:rPr>
          <w:rFonts w:eastAsia="Times New Roman" w:cs="Times New Roman"/>
          <w:szCs w:val="24"/>
        </w:rPr>
        <w:t>πιτροπή, βεβαί</w:t>
      </w:r>
      <w:r>
        <w:rPr>
          <w:rFonts w:eastAsia="Times New Roman" w:cs="Times New Roman"/>
          <w:szCs w:val="24"/>
        </w:rPr>
        <w:t>ως, και θα συμφωνήσουμε και σήμερα κατά την ψήφιση. Για άλλες, για τις οποίες</w:t>
      </w:r>
      <w:r w:rsidRPr="003730AF">
        <w:rPr>
          <w:rFonts w:eastAsia="Times New Roman" w:cs="Times New Roman"/>
          <w:b/>
          <w:szCs w:val="24"/>
        </w:rPr>
        <w:t xml:space="preserve"> </w:t>
      </w:r>
      <w:r>
        <w:rPr>
          <w:rFonts w:eastAsia="Times New Roman" w:cs="Times New Roman"/>
          <w:szCs w:val="24"/>
        </w:rPr>
        <w:t>αναμείναμε κάποιες θέσεις των αρμοδίων φορέων και μετά τις νομοτεχνικές βελτιώσεις που επέφερε ο Υπουργός και εν</w:t>
      </w:r>
      <w:r>
        <w:rPr>
          <w:rFonts w:eastAsia="Times New Roman" w:cs="Times New Roman"/>
          <w:szCs w:val="24"/>
        </w:rPr>
        <w:t xml:space="preserve"> </w:t>
      </w:r>
      <w:r>
        <w:rPr>
          <w:rFonts w:eastAsia="Times New Roman" w:cs="Times New Roman"/>
          <w:szCs w:val="24"/>
        </w:rPr>
        <w:t>όψει το</w:t>
      </w:r>
      <w:r>
        <w:rPr>
          <w:rFonts w:eastAsia="Times New Roman" w:cs="Times New Roman"/>
          <w:szCs w:val="24"/>
        </w:rPr>
        <w:t>ύ</w:t>
      </w:r>
      <w:r>
        <w:rPr>
          <w:rFonts w:eastAsia="Times New Roman" w:cs="Times New Roman"/>
          <w:szCs w:val="24"/>
        </w:rPr>
        <w:t xml:space="preserve"> ότι είναι θετική η τοποθέτηση των φορέων, θα είμαστε θετ</w:t>
      </w:r>
      <w:r>
        <w:rPr>
          <w:rFonts w:eastAsia="Times New Roman" w:cs="Times New Roman"/>
          <w:szCs w:val="24"/>
        </w:rPr>
        <w:t>ικοί και δεν έχουμε, βεβαίως, αντίρρηση να τις στηρίξουμε.</w:t>
      </w:r>
    </w:p>
    <w:p w14:paraId="53C8915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Αν έπρεπε, δηλαδή, να κρίνουμε το νομοσχέδιο ως σύνολο αποκλειστικά στη βάση των επιμέρους άρθρων του, θα έπρεπε επί της αρχής να εισηγηθούμε θετικά. Και εισηγούμεθα επί της αρχής θετικά. Εντούτοις</w:t>
      </w:r>
      <w:r>
        <w:rPr>
          <w:rFonts w:eastAsia="Times New Roman" w:cs="Times New Roman"/>
          <w:szCs w:val="24"/>
        </w:rPr>
        <w:t>, δεν είναι μόνο αυτό το οποίο θέλουμε να εξετάσουμε.</w:t>
      </w:r>
    </w:p>
    <w:p w14:paraId="53C8915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Είχα την τιμή να είμαι εισηγητής του κόμματός μου, τόσο στο νομοσχέδιο για την τροποποίηση του θεσμικού πλαισίου των εταιρειών περιορισμένης ευθύνης, όσο και στο παρόν για τις ανώνυμες εταιρείες και δια</w:t>
      </w:r>
      <w:r>
        <w:rPr>
          <w:rFonts w:eastAsia="Times New Roman" w:cs="Times New Roman"/>
          <w:szCs w:val="24"/>
        </w:rPr>
        <w:t xml:space="preserve">πιστώνω ένα κοινό πρόβλημα. Ποιο είναι αυτό; Η έλλειψη συγκεκριμένη φιλοσοφίας και στρατηγικής στόχευσης. Είναι σαφές ότι </w:t>
      </w:r>
      <w:r>
        <w:rPr>
          <w:rFonts w:eastAsia="Times New Roman" w:cs="Times New Roman"/>
          <w:szCs w:val="24"/>
        </w:rPr>
        <w:lastRenderedPageBreak/>
        <w:t>αυτά τα νομοσχέδια δεν δουλεύτηκαν παράλληλα και στο πλαίσιο μιας ενιαίας στρατηγικής. Τούτο αποδεικνύεται και από τη νομοτεχνική τους</w:t>
      </w:r>
      <w:r>
        <w:rPr>
          <w:rFonts w:eastAsia="Times New Roman" w:cs="Times New Roman"/>
          <w:szCs w:val="24"/>
        </w:rPr>
        <w:t xml:space="preserve"> επεξεργασία αλλά και από αντιφάσεις που περιέχουν. Παραδείγματος χάριν, οι ανώνυμες εταιρείες με το παρόν νομοσχέδιο επιτρέπεται να είναι αορίστου χρόνου, δυνατότητα που στις εταιρείες περιορισμένης ευθύνης απαγορεύτηκε, χωρίς πειστική δικαιολογία.</w:t>
      </w:r>
    </w:p>
    <w:p w14:paraId="53C8915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Τα νομ</w:t>
      </w:r>
      <w:r>
        <w:rPr>
          <w:rFonts w:eastAsia="Times New Roman" w:cs="Times New Roman"/>
          <w:szCs w:val="24"/>
        </w:rPr>
        <w:t>οσχέδια αυτά αντιμετωπίστηκαν καθαρά ως υποχρέωση της χώρας μας έναντι των δανειστών μας και όχι ως μια πραγματικά σπουδαία ευκαιρία. Να δούμε, δηλαδή, συνολικά τι ρόλο καλούνται να διαδραματίσουν οι κεφαλαιουχικές εταιρείες στη χώρα μας σήμερα, το 2018. Π</w:t>
      </w:r>
      <w:r>
        <w:rPr>
          <w:rFonts w:eastAsia="Times New Roman" w:cs="Times New Roman"/>
          <w:szCs w:val="24"/>
        </w:rPr>
        <w:t xml:space="preserve">οια διαφορετικά χαρακτηριστικά οφείλουν να έχουν οι ανώνυμες εταιρείες, οι εταιρείες περιορισμένης ευθύνης και οι ιδιωτικές και φορολογικές εταιρείες. Ποιες επιχειρήσεις ταιριάζουν σε ποιους εταιρικούς τύπους; Πώς μπορούμε να </w:t>
      </w:r>
      <w:proofErr w:type="spellStart"/>
      <w:r>
        <w:rPr>
          <w:rFonts w:eastAsia="Times New Roman" w:cs="Times New Roman"/>
          <w:szCs w:val="24"/>
        </w:rPr>
        <w:t>κινητροδοτήσουμε</w:t>
      </w:r>
      <w:proofErr w:type="spellEnd"/>
      <w:r>
        <w:rPr>
          <w:rFonts w:eastAsia="Times New Roman" w:cs="Times New Roman"/>
          <w:szCs w:val="24"/>
        </w:rPr>
        <w:t xml:space="preserve"> επιχειρήσεις,</w:t>
      </w:r>
      <w:r>
        <w:rPr>
          <w:rFonts w:eastAsia="Times New Roman" w:cs="Times New Roman"/>
          <w:szCs w:val="24"/>
        </w:rPr>
        <w:t xml:space="preserve"> ώστε να επιλέξουν το εταιρικό όχημα που πραγματικά τους ταιριάζει και θα τις βοηθήσει να αναπτυχθούν.</w:t>
      </w:r>
    </w:p>
    <w:p w14:paraId="53C8915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σκοπεύει μια κυβέρνηση να καταργήσει έναν ιστορικό νόμο, όπως ο ν.2190/20, αυτά τα ερωτήματα φιλοσοφίας και στρατηγικής προηγούνται της κατάρτισης τ</w:t>
      </w:r>
      <w:r>
        <w:rPr>
          <w:rFonts w:eastAsia="Times New Roman" w:cs="Times New Roman"/>
          <w:szCs w:val="24"/>
        </w:rPr>
        <w:t>ων επιμέρους προτάσεων, προκειμένου να λυθούν προβλήματα που δεν αρνούμαστε πως υφίστανται. Αυτό δυστυχώς δεν έγινε και δεν μπορώ παρά να αναδείξω την απώλεια της χαμένης ευκαιρίας αλλά και τη στρατηγική προχειρότητα της Κυβέρνησης.</w:t>
      </w:r>
    </w:p>
    <w:p w14:paraId="53C8915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Αν η Κυβέρνηση είχε κιν</w:t>
      </w:r>
      <w:r>
        <w:rPr>
          <w:rFonts w:eastAsia="Times New Roman" w:cs="Times New Roman"/>
          <w:szCs w:val="24"/>
        </w:rPr>
        <w:t>ηθεί με τον τρόπο που αναφέρω, θα έβλεπε πως δεν υπάρχει λόγος σήμερα να υπάρχουν ανώνυμες εταιρείες τόσο μικρές, που δεν δικαιολογούν ούτε καν τριμελή διοικητικά συμβούλια. Αντί, λοιπόν, να κατευθύνουμε τις ανώνυμες εταιρείες με νομοθετικές παρεμβάσεις, θ</w:t>
      </w:r>
      <w:r>
        <w:rPr>
          <w:rFonts w:eastAsia="Times New Roman" w:cs="Times New Roman"/>
          <w:szCs w:val="24"/>
        </w:rPr>
        <w:t>α προτιμήσουμε άλλους τρόπους και τύπους εταιρικών σχημάτων. Προσπαθούμε επιδερμικά να αντιμετωπίσουμε αυτές τις προβληματικές καταστάσεις με λύσεις, όπως τα μονομελή διοικητικά συμβούλια. Τέτοιες νομοθετικές προτάσεις, ουσιαστικά μπαλώνουν καταστάσεις, αλ</w:t>
      </w:r>
      <w:r>
        <w:rPr>
          <w:rFonts w:eastAsia="Times New Roman" w:cs="Times New Roman"/>
          <w:szCs w:val="24"/>
        </w:rPr>
        <w:t>λά δεν είναι αναπτυξιακές, δεν δίνουν οριστικές λύσεις και δεν εξυπηρετούν την εθνική οικονομία.</w:t>
      </w:r>
    </w:p>
    <w:p w14:paraId="53C8915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Πέραν τούτων, δεν μπορώ να μην αναφερθώ στη βιαστική διαδικασία εισαγωγής και ψήφισης των νομοσχεδίων, καθώς αποδεικνύεται και από τα ίδια τα μέλη της </w:t>
      </w:r>
      <w:r>
        <w:rPr>
          <w:rFonts w:eastAsia="Times New Roman" w:cs="Times New Roman"/>
          <w:szCs w:val="24"/>
        </w:rPr>
        <w:t xml:space="preserve">Κυβέρνησης εξ όσων γνωρίζουμε, αλλά και απ’ ό,τι ειπώθηκε εδώ, ότι ήταν ένα μεγάλο νομοσχέδιο, τριακοσίων μίας σελίδων και </w:t>
      </w:r>
      <w:proofErr w:type="spellStart"/>
      <w:r>
        <w:rPr>
          <w:rFonts w:eastAsia="Times New Roman" w:cs="Times New Roman"/>
          <w:szCs w:val="24"/>
        </w:rPr>
        <w:t>εκατόν</w:t>
      </w:r>
      <w:proofErr w:type="spellEnd"/>
      <w:r>
        <w:rPr>
          <w:rFonts w:eastAsia="Times New Roman" w:cs="Times New Roman"/>
          <w:szCs w:val="24"/>
        </w:rPr>
        <w:t xml:space="preserve"> ενενήντα άρθρων.</w:t>
      </w:r>
    </w:p>
    <w:p w14:paraId="53C8915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Οι ίδιοι οι θεσμικοί φορείς ανέφεραν ότι δεν είχαν επαρκή χρόνο για να το μελετήσουν σε βάθος. Φυσικά και έχο</w:t>
      </w:r>
      <w:r>
        <w:rPr>
          <w:rFonts w:eastAsia="Times New Roman" w:cs="Times New Roman"/>
          <w:szCs w:val="24"/>
        </w:rPr>
        <w:t xml:space="preserve">υν δίκιο, καθώς το νομοσχέδιο περιέχει πολλές εξαιρετικά τεχνικής φύσεως, διατάξεις, που χρήζουν συστηματικής αναλύσεως. </w:t>
      </w:r>
    </w:p>
    <w:p w14:paraId="53C8916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Για τους λόγους που σας ανέφερα, προβληματιστήκαμε πολύ, για την επί της αρχής στάση μας. Τελικά, συνεκτιμώντας τη θετική διάθεση φορέ</w:t>
      </w:r>
      <w:r>
        <w:rPr>
          <w:rFonts w:eastAsia="Times New Roman" w:cs="Times New Roman"/>
          <w:szCs w:val="24"/>
        </w:rPr>
        <w:t xml:space="preserve">ων σε επιμέρους διατάξεις, αποφασίσαμε να υπερψηφίσουμε επί της αρχής το νομοσχέδιο, καταψηφίζοντας, όμως, διατάξεις με τις οποίες διαφωνούμε. </w:t>
      </w:r>
    </w:p>
    <w:p w14:paraId="53C8916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Για λόγους συντομίας, θα αναφερθώ αποκλειστικά στις διατάξεις για τις οποίες εξακολουθούμε να διαφωνούμε, καθώς </w:t>
      </w:r>
      <w:r>
        <w:rPr>
          <w:rFonts w:eastAsia="Times New Roman" w:cs="Times New Roman"/>
          <w:szCs w:val="24"/>
        </w:rPr>
        <w:t xml:space="preserve">και στους λόγους της διαφωνίας μας. Βεβαίως, </w:t>
      </w:r>
      <w:r>
        <w:rPr>
          <w:rFonts w:eastAsia="Times New Roman" w:cs="Times New Roman"/>
          <w:szCs w:val="24"/>
        </w:rPr>
        <w:lastRenderedPageBreak/>
        <w:t>πιστώνουμε στον κύριο Υπουργό –και είναι θετικό- ότι δέχθηκε σωρεία από τις παρατηρήσεις τις οποίες έχε</w:t>
      </w:r>
      <w:r>
        <w:rPr>
          <w:rFonts w:eastAsia="Times New Roman" w:cs="Times New Roman"/>
          <w:szCs w:val="24"/>
        </w:rPr>
        <w:t>ι</w:t>
      </w:r>
      <w:r>
        <w:rPr>
          <w:rFonts w:eastAsia="Times New Roman" w:cs="Times New Roman"/>
          <w:szCs w:val="24"/>
        </w:rPr>
        <w:t xml:space="preserve"> κάνει, όχι μόνο η Νέα Δημοκρατία αλλά και τα άλλα κόμματα, και έχει φέρει πράγματι ουσιώδεις νομοθετικές β</w:t>
      </w:r>
      <w:r>
        <w:rPr>
          <w:rFonts w:eastAsia="Times New Roman" w:cs="Times New Roman"/>
          <w:szCs w:val="24"/>
        </w:rPr>
        <w:t xml:space="preserve">ελτιώσεις και αυτό το πιστώνουμε στον κύριο Υπουργό. </w:t>
      </w:r>
    </w:p>
    <w:p w14:paraId="53C8916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Θα περιοριστώ στις διαφωνίες μας. Το άρθρο 9. Έχουμε διαφωνίες για το άρθρο 9, κύριε Υπουργέ, γιατί θεωρούμε ότι δεν ρυθμίζονται επαρκώς οι αρμοδιότητες για τη στάση και τον έλεγχο νομιμότητας, ανάμεσα στο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Ε</w:t>
      </w:r>
      <w:r>
        <w:rPr>
          <w:rFonts w:eastAsia="Times New Roman" w:cs="Times New Roman"/>
          <w:szCs w:val="24"/>
        </w:rPr>
        <w:t xml:space="preserve">μπορικό </w:t>
      </w:r>
      <w:r>
        <w:rPr>
          <w:rFonts w:eastAsia="Times New Roman" w:cs="Times New Roman"/>
          <w:szCs w:val="24"/>
        </w:rPr>
        <w:t>Μ</w:t>
      </w:r>
      <w:r>
        <w:rPr>
          <w:rFonts w:eastAsia="Times New Roman" w:cs="Times New Roman"/>
          <w:szCs w:val="24"/>
        </w:rPr>
        <w:t>ητρώο και τις κρατικές υπηρεσίες.</w:t>
      </w:r>
      <w:r>
        <w:rPr>
          <w:rFonts w:eastAsia="Times New Roman" w:cs="Times New Roman"/>
          <w:szCs w:val="24"/>
        </w:rPr>
        <w:t xml:space="preserve"> </w:t>
      </w:r>
    </w:p>
    <w:p w14:paraId="53C8916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Θεωρούμε δε ότι το γενικό εμπορικό μητρώο, έχοντας λειτουργήσει αποτελεσματικά έως τώρα, θα μπορούσε να έχει και επιπλέον αρμοδιότητες.</w:t>
      </w:r>
    </w:p>
    <w:p w14:paraId="53C8916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Διαφωνούμε, επίσης, με το άρθρο 20, επειδή διαφωνούμε με την πλήρη κατάργηση του κρατικού ελέγχου για την καταβολή του</w:t>
      </w:r>
      <w:r>
        <w:rPr>
          <w:rFonts w:eastAsia="Times New Roman" w:cs="Times New Roman"/>
          <w:szCs w:val="24"/>
        </w:rPr>
        <w:t xml:space="preserve"> εταιρικού κεφαλαίου. Η βεβαίωση από ορκωτούς λογιστές, που προκρίνεται ως αντίβαρο, έχει μεγάλο κόστος για τις επιχειρήσεις, ενώ η </w:t>
      </w:r>
      <w:proofErr w:type="spellStart"/>
      <w:r>
        <w:rPr>
          <w:rFonts w:eastAsia="Times New Roman" w:cs="Times New Roman"/>
          <w:szCs w:val="24"/>
        </w:rPr>
        <w:t>αυτοπιστοποίηση</w:t>
      </w:r>
      <w:proofErr w:type="spellEnd"/>
      <w:r>
        <w:rPr>
          <w:rFonts w:eastAsia="Times New Roman" w:cs="Times New Roman"/>
          <w:szCs w:val="24"/>
        </w:rPr>
        <w:t xml:space="preserve"> που προτείνεται για τις μικρές ανώνυμες εταιρείες </w:t>
      </w:r>
      <w:r>
        <w:rPr>
          <w:rFonts w:eastAsia="Times New Roman" w:cs="Times New Roman"/>
          <w:szCs w:val="24"/>
        </w:rPr>
        <w:lastRenderedPageBreak/>
        <w:t>δημιουργεί παράθυρα για λειτουργία εταιρειών που λειτουργο</w:t>
      </w:r>
      <w:r>
        <w:rPr>
          <w:rFonts w:eastAsia="Times New Roman" w:cs="Times New Roman"/>
          <w:szCs w:val="24"/>
        </w:rPr>
        <w:t>ύν με εικονικά κεφάλαια, ενώ ελεγκτές και ελεγχόμενοι είναι οι ίδιοι.</w:t>
      </w:r>
    </w:p>
    <w:p w14:paraId="53C8916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μπορούσαμε, όμως, να συμφωνήσουμε στο άρθρο αυτό για την καταβολή του κεφαλαίου με συμβατό συμψηφισμό απαιτήσεων, αλλά βλέπετε, το φέρνετε σε ένα άρθρο, με πολλές παραγράφους και ενώ </w:t>
      </w:r>
      <w:r>
        <w:rPr>
          <w:rFonts w:eastAsia="Times New Roman" w:cs="Times New Roman"/>
          <w:szCs w:val="24"/>
        </w:rPr>
        <w:t>θέλουμε να ψηφίσουμε μερικές διατάξεις, δεν μπορούμε να τις ψηφίσουμε, διότι, όπως ξέρετε, σύμφωνα με τον Κανονισμό της Βουλής, πρέπει να ψηφίζεται ενιαία το άρθρο και δεν μπορεί να ψηφίζεται κατά παραγράφους.</w:t>
      </w:r>
    </w:p>
    <w:p w14:paraId="53C8916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ονομαστικοποίηση των μετοχών </w:t>
      </w:r>
      <w:r>
        <w:rPr>
          <w:rFonts w:eastAsia="Times New Roman" w:cs="Times New Roman"/>
          <w:szCs w:val="24"/>
        </w:rPr>
        <w:t>-και αναφέρομαι στα άρθρα 40 και 184, σε συνδυασμό του κύριου άρθρου με τη μεταβατική διάταξη- προβληματιστήκαμε πολύ. Κατανοούμε ότι είναι μείζον το ζήτημα της διαφάνειας και της καταπολέμησης του μαύρου χρήματος. Από την άλλη, αποδεχθήκαμε κατά την ακρόα</w:t>
      </w:r>
      <w:r>
        <w:rPr>
          <w:rFonts w:eastAsia="Times New Roman" w:cs="Times New Roman"/>
          <w:szCs w:val="24"/>
        </w:rPr>
        <w:t xml:space="preserve">ση των φορέων πως υπήρχαν και άλλες λύσεις που θα έφερναν τα ίδια αποτελέσματα, όπως </w:t>
      </w:r>
      <w:r>
        <w:rPr>
          <w:rFonts w:eastAsia="Times New Roman" w:cs="Times New Roman"/>
          <w:szCs w:val="24"/>
        </w:rPr>
        <w:lastRenderedPageBreak/>
        <w:t>το ιταλικό μοντέλο της ακινητοποίησης σε αποθετήριο τίτλων, οι οποίες δεν εξετάστηκαν. Ακολουθήθηκε, δηλαδή, η λογική «πονάει κεφάλι, κόβει κεφάλι». Εντούτοις, θεωρούμε ότ</w:t>
      </w:r>
      <w:r>
        <w:rPr>
          <w:rFonts w:eastAsia="Times New Roman" w:cs="Times New Roman"/>
          <w:szCs w:val="24"/>
        </w:rPr>
        <w:t>ι εάν ο σκοπός είναι κυρίως η καταπολέμηση του μαύρου χρήματος η διάταξη είναι εν μέρει ατελέσφορος. Γιατί; Γιατί το ξέπλυμα μαύρου χρήματος μέσω μιας ανώνυμης εταιρείας μπορεί να γίνει και μέσω ανωνύμων ομολογιών, τις οποίες προβλέπει το νομοσχέδιο.</w:t>
      </w:r>
    </w:p>
    <w:p w14:paraId="53C8916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Τέλος</w:t>
      </w:r>
      <w:r>
        <w:rPr>
          <w:rFonts w:eastAsia="Times New Roman" w:cs="Times New Roman"/>
          <w:szCs w:val="24"/>
        </w:rPr>
        <w:t>, κατανοούμε τον προβληματισμό που αναπτύχθηκε με αφορμή το άρθρο 102. Ο μη διαχωρισμός των μελών ενός διοικητικού συμβουλίου σε εκτελεστά και μη μέλη, με απόδοση σε κάθε κατηγορία μελών διαφορετικού είδους ευθύνης, δημιουργεί ζητήματα στη λειτουργία των α</w:t>
      </w:r>
      <w:r>
        <w:rPr>
          <w:rFonts w:eastAsia="Times New Roman" w:cs="Times New Roman"/>
          <w:szCs w:val="24"/>
        </w:rPr>
        <w:t xml:space="preserve">νωνύμων εταιρειών. Και αυτό, γιατί αποθαρρύνονται από τη συμμετοχή στο διοικητικό συμβούλιο σημαντικές προσωπικότητες του </w:t>
      </w:r>
      <w:proofErr w:type="spellStart"/>
      <w:r>
        <w:rPr>
          <w:rFonts w:eastAsia="Times New Roman" w:cs="Times New Roman"/>
          <w:szCs w:val="24"/>
        </w:rPr>
        <w:t>επιχειρείν</w:t>
      </w:r>
      <w:proofErr w:type="spellEnd"/>
      <w:r>
        <w:rPr>
          <w:rFonts w:eastAsia="Times New Roman" w:cs="Times New Roman"/>
          <w:szCs w:val="24"/>
        </w:rPr>
        <w:t>, καθώς ακόμα και η τυπική τους συμμετοχή εγείρει σοβαρούς κινδύνους για τους ίδιους. Βλέπετε τι έγινε με τη νομολογία και τ</w:t>
      </w:r>
      <w:r>
        <w:rPr>
          <w:rFonts w:eastAsia="Times New Roman" w:cs="Times New Roman"/>
          <w:szCs w:val="24"/>
        </w:rPr>
        <w:t xml:space="preserve">α θέματα τα οποία έχουν δημιουργηθεί στη νομολογία. Μάλιστα, τελευταία και το Ακυρωτικό Δικαστήριο, ο Άρειος Πάγος, ενώ </w:t>
      </w:r>
      <w:r>
        <w:rPr>
          <w:rFonts w:eastAsia="Times New Roman" w:cs="Times New Roman"/>
          <w:szCs w:val="24"/>
        </w:rPr>
        <w:lastRenderedPageBreak/>
        <w:t>είχαν ευθύνη, κατά το</w:t>
      </w:r>
      <w:r>
        <w:rPr>
          <w:rFonts w:eastAsia="Times New Roman" w:cs="Times New Roman"/>
          <w:szCs w:val="24"/>
        </w:rPr>
        <w:t>ν</w:t>
      </w:r>
      <w:r>
        <w:rPr>
          <w:rFonts w:eastAsia="Times New Roman" w:cs="Times New Roman"/>
          <w:szCs w:val="24"/>
        </w:rPr>
        <w:t xml:space="preserve"> νόμο, όλα τα μέλη του διοικητικού συμβουλίου, ήρθε η νομολογία και εξαιρούσε αυτούς, οι οποίοι δεν είχαν διευθυντ</w:t>
      </w:r>
      <w:r>
        <w:rPr>
          <w:rFonts w:eastAsia="Times New Roman" w:cs="Times New Roman"/>
          <w:szCs w:val="24"/>
        </w:rPr>
        <w:t>ικές σχέσεις ή δεν ήταν εκτελεστικά μέλη.</w:t>
      </w:r>
    </w:p>
    <w:p w14:paraId="53C8916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Εάν θέλουμε, λοιπόν, ισχυρές ανώνυμες εταιρείες, ανθεκτικές στο διεθνή ανταγωνισμό, οφείλουμε να κατανοήσουμε πως αυτές προϋποθέτουν ισχυρά διοικητικά συμβούλια, με προσωπικότητες με γνώση και εμπειρία. Αυτό γίνετα</w:t>
      </w:r>
      <w:r>
        <w:rPr>
          <w:rFonts w:eastAsia="Times New Roman" w:cs="Times New Roman"/>
          <w:szCs w:val="24"/>
        </w:rPr>
        <w:t>ι σε όλες τις επιτυχημένες οικονομίες. Εάν τα μη εκτελεστικά μέλη κινδυνεύουν να καταστραφούν εξαιτίας της απλής συμμετοχής τους στο διοικητικό συμβούλιο, δεν βοηθάμε ούτε τις ανώνυμες εταιρείες, αλλά ούτε και τη χώρα. Για τον λόγο αυτό, το άρθρο αυτό θα τ</w:t>
      </w:r>
      <w:r>
        <w:rPr>
          <w:rFonts w:eastAsia="Times New Roman" w:cs="Times New Roman"/>
          <w:szCs w:val="24"/>
        </w:rPr>
        <w:t>ο καταψηφίσουμε στην παρούσα μορφή, εκτός εάν φέρετε μέχρι το τέλος της συζήτησης κάποια νομοτεχνική βελτίωση, η οποία να διαχωρίζει και να καταμερίζει τις ευθύνες όπως πρέπει.</w:t>
      </w:r>
    </w:p>
    <w:p w14:paraId="53C8916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λόγους φιλοσοφίας, τους οποίους ήδη προανάφερα, διαφωνούμε και με το άρθρο </w:t>
      </w:r>
      <w:r>
        <w:rPr>
          <w:rFonts w:eastAsia="Times New Roman" w:cs="Times New Roman"/>
          <w:szCs w:val="24"/>
        </w:rPr>
        <w:t xml:space="preserve">115 για το μονομελές διοικητικό όργανο, για διοικητικό συμβούλιο δηλαδή μονομελές, θεωρώντας ότι η υποχρέωση για τουλάχιστον τριμελή διοικητικά συμβούλια μπορεί και πρέπει να λειτουργήσει ως αντικίνητρο, προκειμένου οι τόσο μικρές εταιρείες να περιβληθούν </w:t>
      </w:r>
      <w:r>
        <w:rPr>
          <w:rFonts w:eastAsia="Times New Roman" w:cs="Times New Roman"/>
          <w:szCs w:val="24"/>
        </w:rPr>
        <w:t>τον τύπο μιας εταιρείας περιορισμένης ευθύνης ή μιας ιδιωτικής κεφαλαιουχικής εταιρείας.</w:t>
      </w:r>
    </w:p>
    <w:p w14:paraId="53C8916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Διαφωνούμε και με το άρθρο 144, όπως άλλωστε επισημάνθηκε και από την Ένωση Εισηγμένων Εταιρειών. Νομίζω ότι και το υπόμνημα, το οποίο μας έφεραν, είναι πολύ κατατοπισ</w:t>
      </w:r>
      <w:r>
        <w:rPr>
          <w:rFonts w:eastAsia="Times New Roman" w:cs="Times New Roman"/>
          <w:szCs w:val="24"/>
        </w:rPr>
        <w:t>τικό. Γιατί διαφωνούμε; Διότι μας προβληματίζει το γεγονός ότι μέλη της ίδιας ένωσης μετόχων μπορούν να είναι μέτοχοι διαφορετικών ανωνύμων εταιρειών, τα συμφέροντα τα οποίων δεν συμβαδίζουν κατ’ ανάγκη ή ενδέχεται να είναι συγκρουόμενα, καθώς και το ότι ε</w:t>
      </w:r>
      <w:r>
        <w:rPr>
          <w:rFonts w:eastAsia="Times New Roman" w:cs="Times New Roman"/>
          <w:szCs w:val="24"/>
        </w:rPr>
        <w:t>νδεχομένως είναι δυνατόν να υπάρχουν περισσότερες της μιας ενώσεις μετόχων της ίδιας εταιρείας. Δεν αποκλείεται αυτό. Αντιλαμβάνεστε, λοιπόν, τι κυκεώνας θα δημιουργηθεί.</w:t>
      </w:r>
    </w:p>
    <w:p w14:paraId="53C8916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ρύθμιση αυτή δεν πρέπει να καταλήξει στη δημιουργία συνθηκών καταχρηστικής άσκησης </w:t>
      </w:r>
      <w:r>
        <w:rPr>
          <w:rFonts w:eastAsia="Times New Roman" w:cs="Times New Roman"/>
          <w:szCs w:val="24"/>
        </w:rPr>
        <w:t xml:space="preserve">των δικαιωμάτων των μετόχων, ούτε στη </w:t>
      </w:r>
      <w:proofErr w:type="spellStart"/>
      <w:r>
        <w:rPr>
          <w:rFonts w:eastAsia="Times New Roman" w:cs="Times New Roman"/>
          <w:szCs w:val="24"/>
        </w:rPr>
        <w:t>συνδικαλιστικοποίηση</w:t>
      </w:r>
      <w:proofErr w:type="spellEnd"/>
      <w:r>
        <w:rPr>
          <w:rFonts w:eastAsia="Times New Roman" w:cs="Times New Roman"/>
          <w:szCs w:val="24"/>
        </w:rPr>
        <w:t xml:space="preserve"> της μετοχικής ιδιότητος ούτε στη χειραγώγηση μετόχων.</w:t>
      </w:r>
    </w:p>
    <w:p w14:paraId="53C8916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Επίσης, διαφωνούμε και με τις διατάξεις του δ</w:t>
      </w:r>
      <w:r>
        <w:rPr>
          <w:rFonts w:eastAsia="Times New Roman" w:cs="Times New Roman"/>
          <w:szCs w:val="24"/>
        </w:rPr>
        <w:t>έ</w:t>
      </w:r>
      <w:r>
        <w:rPr>
          <w:rFonts w:eastAsia="Times New Roman" w:cs="Times New Roman"/>
          <w:szCs w:val="24"/>
        </w:rPr>
        <w:t>κ</w:t>
      </w:r>
      <w:r>
        <w:rPr>
          <w:rFonts w:eastAsia="Times New Roman" w:cs="Times New Roman"/>
          <w:szCs w:val="24"/>
        </w:rPr>
        <w:t>α</w:t>
      </w:r>
      <w:r>
        <w:rPr>
          <w:rFonts w:eastAsia="Times New Roman" w:cs="Times New Roman"/>
          <w:szCs w:val="24"/>
        </w:rPr>
        <w:t>του τρίτου μέρους, εκτός του άρθρου 178 και θα γίνω πιο σαφής. Στο άρθρο 177 στην πρώτη παράγρα</w:t>
      </w:r>
      <w:r>
        <w:rPr>
          <w:rFonts w:eastAsia="Times New Roman" w:cs="Times New Roman"/>
          <w:szCs w:val="24"/>
        </w:rPr>
        <w:t>φο προβλέπεται ως αδίκημα η σύνταξη των χρηματοοικονομικών καταστάσεων ή των ενοποιημένων χρηματοοικονομικών καταστάσεων κατά παράβαση του νόμου.</w:t>
      </w:r>
    </w:p>
    <w:p w14:paraId="53C8916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Είναι ασαφής η περίπτωση «κατά παράβαση του νόμου», γιατί σημαίνει και απλά τυπικές παραβάσεις. Συνεπώς ορθότε</w:t>
      </w:r>
      <w:r>
        <w:rPr>
          <w:rFonts w:eastAsia="Times New Roman" w:cs="Times New Roman"/>
          <w:szCs w:val="24"/>
        </w:rPr>
        <w:t xml:space="preserve">ρο είναι να απαλειφθεί η περίπτωση «ή τις συντάσσει κατά παράβαση του νόμου». Γιατί θα έχουμε προβλήματα και με το ζήτημα της συρροής των εγκλημάτων, όπως σας εξήγησα και στην </w:t>
      </w:r>
      <w:r>
        <w:rPr>
          <w:rFonts w:eastAsia="Times New Roman" w:cs="Times New Roman"/>
          <w:szCs w:val="24"/>
        </w:rPr>
        <w:t>ε</w:t>
      </w:r>
      <w:r>
        <w:rPr>
          <w:rFonts w:eastAsia="Times New Roman" w:cs="Times New Roman"/>
          <w:szCs w:val="24"/>
        </w:rPr>
        <w:t xml:space="preserve">πιτροπή. Διότι </w:t>
      </w:r>
      <w:r w:rsidRPr="00922299">
        <w:rPr>
          <w:rFonts w:eastAsia="Times New Roman" w:cs="Times New Roman"/>
          <w:bCs/>
          <w:shd w:val="clear" w:color="auto" w:fill="FFFFFF"/>
        </w:rPr>
        <w:t>υπάρχουν</w:t>
      </w:r>
      <w:r>
        <w:rPr>
          <w:rFonts w:eastAsia="Times New Roman" w:cs="Times New Roman"/>
          <w:szCs w:val="24"/>
        </w:rPr>
        <w:t xml:space="preserve"> πάρα πολλές διατάξεις εδώ, οι οποίες ρυθμίζονται διαζευ</w:t>
      </w:r>
      <w:r>
        <w:rPr>
          <w:rFonts w:eastAsia="Times New Roman" w:cs="Times New Roman"/>
          <w:szCs w:val="24"/>
        </w:rPr>
        <w:t xml:space="preserve">κτικά. Αυτές είναι </w:t>
      </w:r>
      <w:r w:rsidRPr="00275481">
        <w:rPr>
          <w:rFonts w:eastAsia="Times New Roman" w:cs="Times New Roman"/>
          <w:szCs w:val="24"/>
        </w:rPr>
        <w:t xml:space="preserve">διατάξεις, οι οποίες στη νομική γλώσσα </w:t>
      </w:r>
      <w:r w:rsidRPr="00275481">
        <w:rPr>
          <w:rFonts w:eastAsia="Times New Roman"/>
          <w:bCs/>
        </w:rPr>
        <w:t>συνιστούν</w:t>
      </w:r>
      <w:r w:rsidRPr="00275481">
        <w:rPr>
          <w:rFonts w:eastAsia="Times New Roman" w:cs="Times New Roman"/>
          <w:szCs w:val="24"/>
        </w:rPr>
        <w:t xml:space="preserve"> τα λεγόμενα «</w:t>
      </w:r>
      <w:proofErr w:type="spellStart"/>
      <w:r w:rsidRPr="00275481">
        <w:rPr>
          <w:rFonts w:eastAsia="Times New Roman" w:cs="Times New Roman"/>
          <w:szCs w:val="24"/>
        </w:rPr>
        <w:t>σωρευτικώς</w:t>
      </w:r>
      <w:proofErr w:type="spellEnd"/>
      <w:r w:rsidRPr="00275481">
        <w:rPr>
          <w:rFonts w:eastAsia="Times New Roman" w:cs="Times New Roman"/>
          <w:szCs w:val="24"/>
        </w:rPr>
        <w:t xml:space="preserve"> μ</w:t>
      </w:r>
      <w:r>
        <w:rPr>
          <w:rFonts w:eastAsia="Times New Roman" w:cs="Times New Roman"/>
          <w:szCs w:val="24"/>
        </w:rPr>
        <w:t>ε</w:t>
      </w:r>
      <w:r w:rsidRPr="00275481">
        <w:rPr>
          <w:rFonts w:eastAsia="Times New Roman" w:cs="Times New Roman"/>
          <w:szCs w:val="24"/>
        </w:rPr>
        <w:t xml:space="preserve">ικτά αδικήματα». </w:t>
      </w:r>
      <w:r w:rsidRPr="00275481">
        <w:rPr>
          <w:rFonts w:eastAsia="Times New Roman" w:cs="Times New Roman"/>
          <w:szCs w:val="24"/>
        </w:rPr>
        <w:lastRenderedPageBreak/>
        <w:t xml:space="preserve">Δηλαδή, υπάρχουν πολλοί τρόποι που μπορεί να </w:t>
      </w:r>
      <w:proofErr w:type="spellStart"/>
      <w:r w:rsidRPr="00275481">
        <w:rPr>
          <w:rFonts w:eastAsia="Times New Roman" w:cs="Times New Roman"/>
          <w:szCs w:val="24"/>
        </w:rPr>
        <w:t>τελεστούν</w:t>
      </w:r>
      <w:proofErr w:type="spellEnd"/>
      <w:r w:rsidRPr="00275481">
        <w:rPr>
          <w:rFonts w:eastAsia="Times New Roman" w:cs="Times New Roman"/>
          <w:szCs w:val="24"/>
        </w:rPr>
        <w:t>, αλλά κάθε τρόπος αποτελεί αυτοτελές αδίκημα. Το επεσήμανα και προχθές και έπρεπε να σας τ</w:t>
      </w:r>
      <w:r w:rsidRPr="00275481">
        <w:rPr>
          <w:rFonts w:eastAsia="Times New Roman" w:cs="Times New Roman"/>
          <w:szCs w:val="24"/>
        </w:rPr>
        <w:t>ο πουν οι σύμβουλοί σας. Ήθελα να το δείτε, αλλά δεν βλέπω να το έχετε δει.</w:t>
      </w:r>
    </w:p>
    <w:p w14:paraId="53C8916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Κατά συνέπεια, όπως είναι διάσπαρτες όλες αυτές οι διατάξεις θα δημιουργηθούν ζητήματα με τη συρροή των εγκλημάτων. Έχω την εντύπωση, όμως, ότι αν στο άρθρο 177 αφαιρέσετε τη φράση</w:t>
      </w:r>
      <w:r>
        <w:rPr>
          <w:rFonts w:eastAsia="Times New Roman" w:cs="Times New Roman"/>
          <w:szCs w:val="24"/>
        </w:rPr>
        <w:t xml:space="preserve"> «ή τις συντάσσει κατά παράβαση του νόμου», η Νέα Δημοκρατία θα ψηφίσει το άρθρο.</w:t>
      </w:r>
    </w:p>
    <w:p w14:paraId="53C8916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ισχύει και για τη δεύτερη παράγραφο του εν λόγω άρθρου, </w:t>
      </w:r>
      <w:r w:rsidRPr="008F0891">
        <w:rPr>
          <w:rFonts w:eastAsia="Times New Roman" w:cs="Times New Roman"/>
          <w:bCs/>
          <w:shd w:val="clear" w:color="auto" w:fill="FFFFFF"/>
        </w:rPr>
        <w:t>που</w:t>
      </w:r>
      <w:r>
        <w:rPr>
          <w:rFonts w:eastAsia="Times New Roman" w:cs="Times New Roman"/>
          <w:szCs w:val="24"/>
        </w:rPr>
        <w:t xml:space="preserve"> αφορά στη διανομή κερδών με βάση καταστάσεις που «συντάχθηκαν κατά παράβαση του νόμου». Με την ίδια δικαιολογητική βάση, αφού ήδη προβλέπεται η τιμ</w:t>
      </w:r>
      <w:r>
        <w:rPr>
          <w:rFonts w:eastAsia="Times New Roman" w:cs="Times New Roman"/>
          <w:szCs w:val="24"/>
        </w:rPr>
        <w:t>ωρία</w:t>
      </w:r>
      <w:r>
        <w:rPr>
          <w:rFonts w:eastAsia="Times New Roman" w:cs="Times New Roman"/>
          <w:szCs w:val="24"/>
        </w:rPr>
        <w:t xml:space="preserve">, όταν τα κέρδη διανεμηθούν βάσει ανακριβών ή παραπλανητικών πληροφοριών, θα έχουμε απορρόφηση, δηλαδή </w:t>
      </w:r>
      <w:r w:rsidRPr="00833F6A">
        <w:rPr>
          <w:rFonts w:eastAsia="Times New Roman"/>
          <w:bCs/>
          <w:shd w:val="clear" w:color="auto" w:fill="FFFFFF"/>
        </w:rPr>
        <w:t>μ</w:t>
      </w:r>
      <w:r w:rsidRPr="00833F6A">
        <w:rPr>
          <w:rFonts w:eastAsia="Times New Roman"/>
          <w:bCs/>
          <w:shd w:val="clear" w:color="auto" w:fill="FFFFFF"/>
        </w:rPr>
        <w:t>ια</w:t>
      </w:r>
      <w:r>
        <w:rPr>
          <w:rFonts w:eastAsia="Times New Roman" w:cs="Times New Roman"/>
          <w:szCs w:val="24"/>
        </w:rPr>
        <w:t xml:space="preserve"> ειδική διάταξη και μια γενικότερη. Και εδώ θα δημιουργηθεί πρόβλημα. Μπορείτε να το διορθώσετε.</w:t>
      </w:r>
    </w:p>
    <w:p w14:paraId="53C89170" w14:textId="77777777" w:rsidR="006A30E3" w:rsidRDefault="005E5BBF">
      <w:pPr>
        <w:spacing w:line="600" w:lineRule="auto"/>
        <w:ind w:firstLine="720"/>
        <w:contextualSpacing/>
        <w:jc w:val="both"/>
        <w:rPr>
          <w:rFonts w:eastAsia="Times New Roman" w:cs="Times New Roman"/>
          <w:color w:val="000000" w:themeColor="text1"/>
          <w:szCs w:val="24"/>
        </w:rPr>
      </w:pPr>
      <w:r w:rsidRPr="008053A3">
        <w:rPr>
          <w:rFonts w:eastAsia="Times New Roman" w:cs="Times New Roman"/>
          <w:color w:val="000000" w:themeColor="text1"/>
          <w:szCs w:val="24"/>
        </w:rPr>
        <w:lastRenderedPageBreak/>
        <w:t xml:space="preserve">Στην παράγραφο 5 του ιδίου άρθρου, νομίζω ότι, για να υπάρχει αρμονία με όλο το πνεύμα της διάταξης, πρέπει να προσθέσετε, μετά τις περιπτώσεις της ατελούς, </w:t>
      </w:r>
      <w:r w:rsidRPr="008053A3">
        <w:rPr>
          <w:rFonts w:eastAsia="Times New Roman" w:cs="Times New Roman"/>
          <w:color w:val="000000" w:themeColor="text1"/>
          <w:szCs w:val="24"/>
        </w:rPr>
        <w:t xml:space="preserve">της μη σύννομης έκθεσης κ.λπ. και τις λέξεις «ή παραπλανητική έκθεση», την οποία επαναλαμβάνετε στις παραπάνω εκθέσεις. Έτσι θα υπάρχει ένας ειρμός σε όλη τη διάταξη. </w:t>
      </w:r>
    </w:p>
    <w:p w14:paraId="53C8917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Σχετικά με το άρθρο 179, στην παράγραφο 5, η πρόβλεψη ποινής «μέχρις ενός (1) έτους» είν</w:t>
      </w:r>
      <w:r>
        <w:rPr>
          <w:rFonts w:eastAsia="Times New Roman" w:cs="Times New Roman"/>
          <w:szCs w:val="24"/>
        </w:rPr>
        <w:t>αι ιδιαίτερα επιεικής για όποιον εσκεμμένα παρακωλύει άμεσα ή έμμεσα τη διενέργεια ελέγχου. Δηλαδή, υπάρχει εδώ μια αντιφατικότητα. Να το εξηγήσουμε, κύριε Υπουργέ. Νομίζω ότι μπορείτε να το δείτε και αντί να βάλετε τις λέξεις «φυλάκιση μέχρις ενός (1) έτο</w:t>
      </w:r>
      <w:r>
        <w:rPr>
          <w:rFonts w:eastAsia="Times New Roman" w:cs="Times New Roman"/>
          <w:szCs w:val="24"/>
        </w:rPr>
        <w:t>υς», να βάλετε τις λέξεις «δι</w:t>
      </w:r>
      <w:r>
        <w:rPr>
          <w:rFonts w:eastAsia="Times New Roman" w:cs="Times New Roman"/>
          <w:szCs w:val="24"/>
        </w:rPr>
        <w:t>ά</w:t>
      </w:r>
      <w:r>
        <w:rPr>
          <w:rFonts w:eastAsia="Times New Roman" w:cs="Times New Roman"/>
          <w:szCs w:val="24"/>
        </w:rPr>
        <w:t xml:space="preserve"> φυλακίσεως», που πάει μέχρι πέντε έτη. Έτσι, θα επαφίεται στην κρίση των δικαστηρίων να σταθμίσουν την παράβαση, βάσει του πλέγματος των παραγράφων του άρθρου αυτού. </w:t>
      </w:r>
    </w:p>
    <w:p w14:paraId="53C8917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Στο άρθρο 180 πρέπει να πω ότι πράγματι έγινε πολύ καλή δο</w:t>
      </w:r>
      <w:r>
        <w:rPr>
          <w:rFonts w:eastAsia="Times New Roman" w:cs="Times New Roman"/>
          <w:szCs w:val="24"/>
        </w:rPr>
        <w:t xml:space="preserve">υλειά. Ήταν ένα δύσκολο άρθρο. Βεβαίως δεν έχω να πω πολλά πράγματα. Ορθώς διαγράψατε το </w:t>
      </w:r>
      <w:r>
        <w:rPr>
          <w:rFonts w:eastAsia="Times New Roman" w:cs="Times New Roman"/>
          <w:szCs w:val="24"/>
        </w:rPr>
        <w:lastRenderedPageBreak/>
        <w:t xml:space="preserve">τελευταίο εδάφιο του άρθρου 180, γιατί θα δημιουργούσε προβλήματα. Το είχαμε επισημάνει. Βεβαίως, αυτό -επιτρέψτε μου να πω- σας το πιστώνουμε. </w:t>
      </w:r>
    </w:p>
    <w:p w14:paraId="53C8917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Στο άρθρο 181, στην πρ</w:t>
      </w:r>
      <w:r>
        <w:rPr>
          <w:rFonts w:eastAsia="Times New Roman" w:cs="Times New Roman"/>
          <w:szCs w:val="24"/>
        </w:rPr>
        <w:t xml:space="preserve">ώτη παράγραφο, δεν γίνεται κατανοητή η πρόβλεψη αληθινής συρροής, όπως σας είπα, γενικά και αόριστα με άλλες διατάξεις. Αν πρόκειται για παραβάσεις, παραδείγματος χάριν κατάχρησης αγοράς ή της νομοθεσίας της κεφαλαιαγοράς, τότε τα αδικήματα των άρθρων 176 </w:t>
      </w:r>
      <w:r>
        <w:rPr>
          <w:rFonts w:eastAsia="Times New Roman" w:cs="Times New Roman"/>
          <w:szCs w:val="24"/>
        </w:rPr>
        <w:t xml:space="preserve">και 177 του σχεδίου νόμου μπορούν να τελούν σε σχέση μιας </w:t>
      </w:r>
      <w:proofErr w:type="spellStart"/>
      <w:r>
        <w:rPr>
          <w:rFonts w:eastAsia="Times New Roman" w:cs="Times New Roman"/>
          <w:szCs w:val="24"/>
        </w:rPr>
        <w:t>φαινομένης</w:t>
      </w:r>
      <w:proofErr w:type="spellEnd"/>
      <w:r>
        <w:rPr>
          <w:rFonts w:eastAsia="Times New Roman" w:cs="Times New Roman"/>
          <w:szCs w:val="24"/>
        </w:rPr>
        <w:t xml:space="preserve"> συρροής. Δεν ξέρω αν </w:t>
      </w:r>
      <w:r w:rsidRPr="00B83DBF">
        <w:rPr>
          <w:rFonts w:eastAsia="Times New Roman" w:cs="Times New Roman"/>
          <w:szCs w:val="24"/>
        </w:rPr>
        <w:t>υπάρχει</w:t>
      </w:r>
      <w:r>
        <w:rPr>
          <w:rFonts w:eastAsia="Times New Roman" w:cs="Times New Roman"/>
          <w:szCs w:val="24"/>
        </w:rPr>
        <w:t xml:space="preserve"> κάποιος νομικός εκεί, για να το καταλάβει και να το διορθώσει, γιατί θα έχουμε το ίδιο πρόβλημα. Συνεπώς η διάταξη μόνο προβλήματα θα δημιουργήσει. </w:t>
      </w:r>
    </w:p>
    <w:p w14:paraId="53C8917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Η ύπαρξη </w:t>
      </w:r>
      <w:r>
        <w:rPr>
          <w:rFonts w:eastAsia="Times New Roman" w:cs="Times New Roman"/>
          <w:szCs w:val="24"/>
        </w:rPr>
        <w:t xml:space="preserve">αληθινής συρροής με άλλες διατάξεις του Ποινικού Κώδικα ειδικών ποινικών νόμων, με βάση το κριτήριο του προσβαλλόμενου εννόμου αγαθού, είναι έργο ήδη γνωστό στα δικαστήρια, χωρίς την ανάγκη μιας αόριστης αναφοράς. Συνεπώς νομίζω ότι πρέπει να απαλειφθεί η </w:t>
      </w:r>
      <w:r>
        <w:rPr>
          <w:rFonts w:eastAsia="Times New Roman" w:cs="Times New Roman"/>
          <w:szCs w:val="24"/>
        </w:rPr>
        <w:t>παράγραφος 1.</w:t>
      </w:r>
    </w:p>
    <w:p w14:paraId="53C89175" w14:textId="77777777" w:rsidR="006A30E3" w:rsidRDefault="005E5BBF">
      <w:pPr>
        <w:spacing w:line="600" w:lineRule="auto"/>
        <w:ind w:firstLine="720"/>
        <w:contextualSpacing/>
        <w:jc w:val="both"/>
        <w:rPr>
          <w:rFonts w:eastAsia="Times New Roman" w:cs="Times New Roman"/>
          <w:szCs w:val="24"/>
        </w:rPr>
      </w:pPr>
      <w:r w:rsidRPr="00D355DE">
        <w:rPr>
          <w:rFonts w:eastAsia="Times New Roman" w:cs="Times New Roman"/>
          <w:bCs/>
          <w:shd w:val="clear" w:color="auto" w:fill="FFFFFF"/>
        </w:rPr>
        <w:lastRenderedPageBreak/>
        <w:t>Όμως</w:t>
      </w:r>
      <w:r>
        <w:rPr>
          <w:rFonts w:eastAsia="Times New Roman" w:cs="Times New Roman"/>
          <w:szCs w:val="24"/>
        </w:rPr>
        <w:t xml:space="preserve">, από ό,τι είδα, νομίζω ότι το διορθώσατε, κύριε Υπουργέ. Απαλείψατε την παράγραφο 1, όπως είχαμε πει. </w:t>
      </w:r>
      <w:r w:rsidRPr="00D66BCA">
        <w:rPr>
          <w:rFonts w:eastAsia="Times New Roman"/>
          <w:bCs/>
        </w:rPr>
        <w:t>Είναι</w:t>
      </w:r>
      <w:r>
        <w:rPr>
          <w:rFonts w:eastAsia="Times New Roman" w:cs="Times New Roman"/>
          <w:szCs w:val="24"/>
        </w:rPr>
        <w:t xml:space="preserve"> πολύ σωστό, λοιπόν. Κατόπιν αυτού, θα ψηφίσουμε και το άρθρο 181.</w:t>
      </w:r>
    </w:p>
    <w:p w14:paraId="53C8917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3C89177" w14:textId="77777777" w:rsidR="006A30E3" w:rsidRDefault="005E5BBF">
      <w:pPr>
        <w:spacing w:line="600" w:lineRule="auto"/>
        <w:ind w:firstLine="709"/>
        <w:contextualSpacing/>
        <w:jc w:val="center"/>
        <w:rPr>
          <w:rFonts w:eastAsia="Times New Roman" w:cs="Times New Roman"/>
        </w:rPr>
      </w:pPr>
      <w:r w:rsidRPr="002914BE">
        <w:rPr>
          <w:rFonts w:eastAsia="Times New Roman" w:cs="Times New Roman"/>
        </w:rPr>
        <w:t>(Χειροκροτήματα από την πτέρυγα της Νέας Δημοκρ</w:t>
      </w:r>
      <w:r w:rsidRPr="002914BE">
        <w:rPr>
          <w:rFonts w:eastAsia="Times New Roman" w:cs="Times New Roman"/>
        </w:rPr>
        <w:t>ατίας)</w:t>
      </w:r>
    </w:p>
    <w:p w14:paraId="53C89178" w14:textId="77777777" w:rsidR="006A30E3" w:rsidRDefault="005E5BBF">
      <w:pPr>
        <w:spacing w:line="600" w:lineRule="auto"/>
        <w:ind w:firstLine="720"/>
        <w:contextualSpacing/>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πριν πάμε στα διαδικαστικά, εκπροσωπώντας όλες τις πτέρυγες της Βουλής νομίζω ότι ομόφωνα πρέπει να </w:t>
      </w:r>
      <w:r>
        <w:rPr>
          <w:rFonts w:eastAsia="Times New Roman" w:cs="Times New Roman"/>
          <w:szCs w:val="24"/>
        </w:rPr>
        <w:t>εκφράσ</w:t>
      </w:r>
      <w:r>
        <w:rPr>
          <w:rFonts w:eastAsia="Times New Roman" w:cs="Times New Roman"/>
          <w:szCs w:val="24"/>
        </w:rPr>
        <w:t>ουμε τα συλλυπητήριά μας στις οικογένειες δ</w:t>
      </w:r>
      <w:r>
        <w:rPr>
          <w:rFonts w:eastAsia="Times New Roman" w:cs="Times New Roman"/>
          <w:szCs w:val="24"/>
        </w:rPr>
        <w:t>ύ</w:t>
      </w:r>
      <w:r>
        <w:rPr>
          <w:rFonts w:eastAsia="Times New Roman" w:cs="Times New Roman"/>
          <w:szCs w:val="24"/>
        </w:rPr>
        <w:t xml:space="preserve">ο προσωπικοτήτων που έφυγαν από κοντά μας. Είναι μια γυναίκα και ένας άντρας. </w:t>
      </w:r>
    </w:p>
    <w:p w14:paraId="53C8917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Η γυναίκα είναι η συνάδελφός μας Βιργινία Τσουδερού. Οι παλαιότεροι τη θυμόμαστε, διότι ήταν για πάρα πολλά χρόνια μέσα σε αυτή την Αίθουσα και είχε πολυποίκιλη δράση. Ο δεύτερο</w:t>
      </w:r>
      <w:r>
        <w:rPr>
          <w:rFonts w:eastAsia="Times New Roman" w:cs="Times New Roman"/>
          <w:szCs w:val="24"/>
        </w:rPr>
        <w:t xml:space="preserve">ς ήταν μια προσωπικότητα της επιχειρηματικής και αθλητικής ζωής. Αναφέρομαι στον Παύλο Γιαννακόπουλο. </w:t>
      </w:r>
    </w:p>
    <w:p w14:paraId="53C8917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 μέρους όλων των πτερύγων της Βουλής, εκφράζουμε τα θερμά μας συλλυπητήρια στις οικογένειες και της Βιργινίας Τσουδερού και του Παύλου Γιαννακόπουλου. </w:t>
      </w:r>
    </w:p>
    <w:p w14:paraId="53C8917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Κύριε Πρόεδρε, μπορώ να έχω τον λόγο;</w:t>
      </w:r>
    </w:p>
    <w:p w14:paraId="53C8917C" w14:textId="77777777" w:rsidR="006A30E3" w:rsidRDefault="005E5BBF">
      <w:pPr>
        <w:spacing w:line="600" w:lineRule="auto"/>
        <w:ind w:firstLine="720"/>
        <w:contextualSpacing/>
        <w:jc w:val="both"/>
        <w:rPr>
          <w:rFonts w:eastAsia="Times New Roman" w:cs="Times New Roman"/>
          <w:szCs w:val="24"/>
        </w:rPr>
      </w:pPr>
      <w:r w:rsidRPr="00CF24B0">
        <w:rPr>
          <w:rFonts w:eastAsia="Times New Roman" w:cs="Times New Roman"/>
          <w:b/>
          <w:szCs w:val="24"/>
        </w:rPr>
        <w:t>ΠΡΟΕΔΡΕΥΩΝ (Νικήτας Κακλαμάνης):</w:t>
      </w:r>
      <w:r>
        <w:rPr>
          <w:rFonts w:eastAsia="Times New Roman" w:cs="Times New Roman"/>
          <w:szCs w:val="24"/>
        </w:rPr>
        <w:t xml:space="preserve"> Ένα λεπτό, κύριε Υ</w:t>
      </w:r>
      <w:r>
        <w:rPr>
          <w:rFonts w:eastAsia="Times New Roman" w:cs="Times New Roman"/>
          <w:szCs w:val="24"/>
        </w:rPr>
        <w:t>φυ</w:t>
      </w:r>
      <w:r>
        <w:rPr>
          <w:rFonts w:eastAsia="Times New Roman" w:cs="Times New Roman"/>
          <w:szCs w:val="24"/>
        </w:rPr>
        <w:t>πουργέ.</w:t>
      </w:r>
    </w:p>
    <w:p w14:paraId="53C8917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Δικαίως ο κ. Λοβέρδος μου έκανε νόημα, αλλά είχα πει ότι θα είμαι ελαστικός λόγω του μεγέθους του νομοσχεδίου. </w:t>
      </w:r>
    </w:p>
    <w:p w14:paraId="53C8917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και οι εισηγητές αντί για δώδεκα λεπτά «νομίμως» -δεν είναι νόμιμο- θα έχουν δεκαπέντε λεπτά ομιλίας. Οι συνάδελφ</w:t>
      </w:r>
      <w:r>
        <w:rPr>
          <w:rFonts w:eastAsia="Times New Roman" w:cs="Times New Roman"/>
          <w:szCs w:val="24"/>
        </w:rPr>
        <w:t xml:space="preserve">οι οι οποίοι ενεγράφησαν είναι πέντε όλοι κι όλοι και αντί για πέντε λεπτά θα έχουν οκτώ λεπτά. Δύο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δεν θα μιλήσουν. O Υπουργός ζήτησε δέκα λεπτά. Επειδή, όμως, μπορεί να χρειαστεί να απαντήσει, του βάζω τριάντα λεπτά. Οι υπόλοι</w:t>
      </w:r>
      <w:r>
        <w:rPr>
          <w:rFonts w:eastAsia="Times New Roman" w:cs="Times New Roman"/>
          <w:szCs w:val="24"/>
        </w:rPr>
        <w:t>ποι συνάδελφοι θα έχουν μία ώρα. Έκανα, λοιπόν, άθροιση των χρόνων και θα χρειαστούμε πέντε ώρες. Άρα στις 23.00</w:t>
      </w:r>
      <w:r>
        <w:rPr>
          <w:rFonts w:eastAsia="Times New Roman" w:cs="Times New Roman"/>
          <w:szCs w:val="24"/>
        </w:rPr>
        <w:t>΄</w:t>
      </w:r>
      <w:r>
        <w:rPr>
          <w:rFonts w:eastAsia="Times New Roman" w:cs="Times New Roman"/>
          <w:szCs w:val="24"/>
        </w:rPr>
        <w:t xml:space="preserve"> απόψε μπορούμε να τελειώσουμε. Αν δεν έχετε </w:t>
      </w:r>
      <w:r>
        <w:rPr>
          <w:rFonts w:eastAsia="Times New Roman" w:cs="Times New Roman"/>
          <w:szCs w:val="24"/>
        </w:rPr>
        <w:lastRenderedPageBreak/>
        <w:t>αντίρρηση και συμφωνούμε, να κλείσουμε στις 23.00</w:t>
      </w:r>
      <w:r>
        <w:rPr>
          <w:rFonts w:eastAsia="Times New Roman" w:cs="Times New Roman"/>
          <w:szCs w:val="24"/>
        </w:rPr>
        <w:t>΄</w:t>
      </w:r>
      <w:r>
        <w:rPr>
          <w:rFonts w:eastAsia="Times New Roman" w:cs="Times New Roman"/>
          <w:szCs w:val="24"/>
        </w:rPr>
        <w:t xml:space="preserve"> και αν χρειαστεί οι εισηγητές μόνο μπορούν να έ</w:t>
      </w:r>
      <w:r>
        <w:rPr>
          <w:rFonts w:eastAsia="Times New Roman" w:cs="Times New Roman"/>
          <w:szCs w:val="24"/>
        </w:rPr>
        <w:t xml:space="preserve">χουν και μία μικρή δευτερολογία. </w:t>
      </w:r>
    </w:p>
    <w:p w14:paraId="53C8917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υλοποιώ και την υπόσχεσή μου προς τον ομοϊδεάτη μου στα ποδοσφαιρικά κ. Λοβέρδο ότι θα το κάνω εγώ πριν φύγω από την Έδρα. </w:t>
      </w:r>
    </w:p>
    <w:p w14:paraId="53C8918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Κύριε Υ</w:t>
      </w:r>
      <w:r>
        <w:rPr>
          <w:rFonts w:eastAsia="Times New Roman" w:cs="Times New Roman"/>
          <w:szCs w:val="24"/>
        </w:rPr>
        <w:t>φυ</w:t>
      </w:r>
      <w:r>
        <w:rPr>
          <w:rFonts w:eastAsia="Times New Roman" w:cs="Times New Roman"/>
          <w:szCs w:val="24"/>
        </w:rPr>
        <w:t>πουργέ, έχετε τον λόγο.</w:t>
      </w:r>
    </w:p>
    <w:p w14:paraId="53C8918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ΑΣΤΕΡΙΟΣ ΠΙΤΣΙΟΡΛΑΣ (Υφυπουργός Οικονομίας και Ανάπτυξης</w:t>
      </w:r>
      <w:r>
        <w:rPr>
          <w:rFonts w:eastAsia="Times New Roman" w:cs="Times New Roman"/>
          <w:b/>
          <w:szCs w:val="24"/>
        </w:rPr>
        <w:t xml:space="preserve">): </w:t>
      </w:r>
      <w:r>
        <w:rPr>
          <w:rFonts w:eastAsia="Times New Roman" w:cs="Times New Roman"/>
          <w:szCs w:val="24"/>
        </w:rPr>
        <w:t xml:space="preserve">Κύριε Πρόεδρε, θα ήθελα να καταθέσω κάποιες νομοτεχνικές βελτιώσεις. </w:t>
      </w:r>
    </w:p>
    <w:p w14:paraId="53C89182" w14:textId="77777777" w:rsidR="006A30E3" w:rsidRDefault="005E5BBF">
      <w:pPr>
        <w:spacing w:line="600" w:lineRule="auto"/>
        <w:ind w:firstLine="720"/>
        <w:contextualSpacing/>
        <w:jc w:val="both"/>
        <w:rPr>
          <w:rFonts w:eastAsia="Times New Roman" w:cs="Times New Roman"/>
          <w:szCs w:val="24"/>
        </w:rPr>
      </w:pPr>
      <w:r w:rsidRPr="008D4152">
        <w:rPr>
          <w:rFonts w:eastAsia="Times New Roman" w:cs="Times New Roman"/>
          <w:b/>
          <w:szCs w:val="24"/>
        </w:rPr>
        <w:t>ΠΡΟΕΔΡΕΥΩΝ (Νικήτας Κακλαμάνης):</w:t>
      </w:r>
      <w:r>
        <w:rPr>
          <w:rFonts w:eastAsia="Times New Roman" w:cs="Times New Roman"/>
          <w:szCs w:val="24"/>
        </w:rPr>
        <w:t xml:space="preserve"> Δεν χρειάζεται να τις εξηγήσετε. Καταθέστε τις νομοτεχνικές για να φωτοτυπηθούν και να διανεμηθούν στους συναδέλφους.</w:t>
      </w:r>
    </w:p>
    <w:p w14:paraId="53C8918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Πρέπει να τις </w:t>
      </w:r>
      <w:r>
        <w:rPr>
          <w:rFonts w:eastAsia="Times New Roman" w:cs="Times New Roman"/>
          <w:szCs w:val="24"/>
        </w:rPr>
        <w:t>ακούσουμε.</w:t>
      </w:r>
    </w:p>
    <w:p w14:paraId="53C89184" w14:textId="77777777" w:rsidR="006A30E3" w:rsidRDefault="005E5BBF">
      <w:pPr>
        <w:spacing w:line="600" w:lineRule="auto"/>
        <w:ind w:firstLine="720"/>
        <w:contextualSpacing/>
        <w:jc w:val="both"/>
        <w:rPr>
          <w:rFonts w:eastAsia="Times New Roman" w:cs="Times New Roman"/>
          <w:szCs w:val="24"/>
        </w:rPr>
      </w:pPr>
      <w:r w:rsidRPr="002854C6">
        <w:rPr>
          <w:rFonts w:eastAsia="Times New Roman" w:cs="Times New Roman"/>
          <w:b/>
          <w:szCs w:val="24"/>
        </w:rPr>
        <w:t xml:space="preserve">ΠΡΟΕΔΡΕΥΩΝ (Νικήτας Κακλαμάνης): </w:t>
      </w:r>
      <w:r>
        <w:rPr>
          <w:rFonts w:eastAsia="Times New Roman" w:cs="Times New Roman"/>
          <w:szCs w:val="24"/>
        </w:rPr>
        <w:t>Κύριε Λοβέρδο, ο Υ</w:t>
      </w:r>
      <w:r>
        <w:rPr>
          <w:rFonts w:eastAsia="Times New Roman" w:cs="Times New Roman"/>
          <w:szCs w:val="24"/>
        </w:rPr>
        <w:t>φυ</w:t>
      </w:r>
      <w:r>
        <w:rPr>
          <w:rFonts w:eastAsia="Times New Roman" w:cs="Times New Roman"/>
          <w:szCs w:val="24"/>
        </w:rPr>
        <w:t>πουργός θα είναι εδώ μέχρι το τέλος. Η γνώμη μου είναι να τις διαβάσετε και επ’ αυτών αν υπάρχουν διευκρινίσεις, θα δοθούν εξηγήσεις.</w:t>
      </w:r>
    </w:p>
    <w:p w14:paraId="53C8918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lastRenderedPageBreak/>
        <w:t>ΑΣΤΕΡΙΟΣ ΠΙΤΣΙΟΡΛΑΣ (Υφυπουργός Οικονομίας και Ανάπτυξης):</w:t>
      </w:r>
      <w:r>
        <w:rPr>
          <w:rFonts w:eastAsia="Times New Roman" w:cs="Times New Roman"/>
          <w:b/>
          <w:szCs w:val="24"/>
        </w:rPr>
        <w:t xml:space="preserve"> </w:t>
      </w:r>
      <w:r>
        <w:rPr>
          <w:rFonts w:eastAsia="Times New Roman" w:cs="Times New Roman"/>
          <w:szCs w:val="24"/>
        </w:rPr>
        <w:t xml:space="preserve">Είναι πολλές. Τις καταθέτω τώρα. Θα μοιραστούν σε όλους, οπότε στη συζήτηση, αν χρειαστεί, θα απαντήσουμε. </w:t>
      </w:r>
    </w:p>
    <w:p w14:paraId="53C8918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Υφυπουργός κ. Αστέριος </w:t>
      </w:r>
      <w:proofErr w:type="spellStart"/>
      <w:r>
        <w:rPr>
          <w:rFonts w:eastAsia="Times New Roman" w:cs="Times New Roman"/>
          <w:szCs w:val="24"/>
        </w:rPr>
        <w:t>Πιτσιόρλας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r>
        <w:rPr>
          <w:rFonts w:eastAsia="Times New Roman" w:cs="Times New Roman"/>
          <w:szCs w:val="24"/>
        </w:rPr>
        <w:t xml:space="preserve">: </w:t>
      </w:r>
    </w:p>
    <w:p w14:paraId="53C89187" w14:textId="77777777" w:rsidR="006A30E3" w:rsidRDefault="005E5BBF">
      <w:pPr>
        <w:spacing w:line="600" w:lineRule="auto"/>
        <w:contextualSpacing/>
        <w:jc w:val="center"/>
        <w:rPr>
          <w:rFonts w:eastAsia="Times New Roman" w:cs="Times New Roman"/>
          <w:szCs w:val="24"/>
        </w:rPr>
      </w:pPr>
      <w:r w:rsidRPr="004E4E4B">
        <w:rPr>
          <w:rFonts w:eastAsia="Times New Roman" w:cs="Times New Roman"/>
          <w:color w:val="FF0000"/>
          <w:szCs w:val="24"/>
        </w:rPr>
        <w:t>ΑΛΛΑΓΗ ΣΕΛΙΔΑΣ</w:t>
      </w:r>
    </w:p>
    <w:p w14:paraId="53C89188" w14:textId="77777777" w:rsidR="006A30E3" w:rsidRDefault="005E5BBF">
      <w:pPr>
        <w:spacing w:line="600" w:lineRule="auto"/>
        <w:contextualSpacing/>
        <w:jc w:val="center"/>
        <w:rPr>
          <w:rFonts w:eastAsia="Times New Roman" w:cs="Times New Roman"/>
          <w:szCs w:val="24"/>
        </w:rPr>
      </w:pPr>
      <w:r>
        <w:rPr>
          <w:rFonts w:eastAsia="Times New Roman" w:cs="Times New Roman"/>
          <w:szCs w:val="24"/>
        </w:rPr>
        <w:t>(Να μπουν οι σελίδες 44 έως 48)</w:t>
      </w:r>
    </w:p>
    <w:p w14:paraId="53C89189" w14:textId="77777777" w:rsidR="006A30E3" w:rsidRDefault="005E5BBF">
      <w:pPr>
        <w:spacing w:line="600" w:lineRule="auto"/>
        <w:contextualSpacing/>
        <w:jc w:val="center"/>
        <w:rPr>
          <w:rFonts w:eastAsia="Times New Roman" w:cs="Times New Roman"/>
          <w:color w:val="FF0000"/>
          <w:szCs w:val="24"/>
        </w:rPr>
      </w:pPr>
      <w:r w:rsidRPr="004E4E4B">
        <w:rPr>
          <w:rFonts w:eastAsia="Times New Roman" w:cs="Times New Roman"/>
          <w:color w:val="FF0000"/>
          <w:szCs w:val="24"/>
        </w:rPr>
        <w:t>ΑΛΛΑΓΗ ΣΕΛΙΔΑΣ</w:t>
      </w:r>
    </w:p>
    <w:p w14:paraId="53C8918A" w14:textId="77777777" w:rsidR="006A30E3" w:rsidRDefault="005E5BBF">
      <w:pPr>
        <w:spacing w:line="600" w:lineRule="auto"/>
        <w:ind w:firstLine="720"/>
        <w:contextualSpacing/>
        <w:jc w:val="both"/>
        <w:rPr>
          <w:rFonts w:eastAsia="Times New Roman" w:cs="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Νικήτας Κακλαμάνης</w:t>
      </w:r>
      <w:r w:rsidRPr="0087367F">
        <w:rPr>
          <w:rFonts w:eastAsia="Times New Roman" w:cs="Times New Roman"/>
          <w:b/>
          <w:szCs w:val="24"/>
        </w:rPr>
        <w:t>):</w:t>
      </w:r>
      <w:r w:rsidRPr="0087367F">
        <w:rPr>
          <w:rFonts w:eastAsia="Times New Roman" w:cs="Times New Roman"/>
          <w:szCs w:val="24"/>
        </w:rPr>
        <w:t xml:space="preserve"> </w:t>
      </w:r>
      <w:r>
        <w:rPr>
          <w:rFonts w:eastAsia="Times New Roman" w:cs="Times New Roman"/>
          <w:szCs w:val="24"/>
        </w:rPr>
        <w:t>Ο κ. Καρράς έχει τον λόγο για δεκαπέντε λεπτά.</w:t>
      </w:r>
    </w:p>
    <w:p w14:paraId="53C8918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Ευχαριστώ, κύριε Πρόεδρε. </w:t>
      </w:r>
    </w:p>
    <w:p w14:paraId="53C8918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Είχα ξεκινήσει με τη σκέψη μιλώντας σήμερα στην </w:t>
      </w:r>
      <w:r>
        <w:rPr>
          <w:rFonts w:eastAsia="Times New Roman" w:cs="Times New Roman"/>
          <w:szCs w:val="24"/>
        </w:rPr>
        <w:t>Ολομέλεια να αναφερθώ στο ότι πρόκειται για ένα καλό νομοθέτημα και να πω ότι η ομάδα εργασίας</w:t>
      </w:r>
      <w:r>
        <w:rPr>
          <w:rFonts w:eastAsia="Times New Roman" w:cs="Times New Roman"/>
          <w:szCs w:val="24"/>
        </w:rPr>
        <w:t>,</w:t>
      </w:r>
      <w:r>
        <w:rPr>
          <w:rFonts w:eastAsia="Times New Roman" w:cs="Times New Roman"/>
          <w:szCs w:val="24"/>
        </w:rPr>
        <w:t xml:space="preserve"> που εργάστηκε υπό τον </w:t>
      </w:r>
      <w:r>
        <w:rPr>
          <w:rFonts w:eastAsia="Times New Roman" w:cs="Times New Roman"/>
          <w:szCs w:val="24"/>
        </w:rPr>
        <w:t>κ</w:t>
      </w:r>
      <w:r>
        <w:rPr>
          <w:rFonts w:eastAsia="Times New Roman" w:cs="Times New Roman"/>
          <w:szCs w:val="24"/>
        </w:rPr>
        <w:t xml:space="preserve">αθηγητή </w:t>
      </w:r>
      <w:proofErr w:type="spellStart"/>
      <w:r>
        <w:rPr>
          <w:rFonts w:eastAsia="Times New Roman" w:cs="Times New Roman"/>
          <w:szCs w:val="24"/>
        </w:rPr>
        <w:t>Περάκη</w:t>
      </w:r>
      <w:proofErr w:type="spellEnd"/>
      <w:r>
        <w:rPr>
          <w:rFonts w:eastAsia="Times New Roman" w:cs="Times New Roman"/>
          <w:szCs w:val="24"/>
        </w:rPr>
        <w:t>, έχει φέρει ένα κατ</w:t>
      </w:r>
      <w:r>
        <w:rPr>
          <w:rFonts w:eastAsia="Times New Roman" w:cs="Times New Roman"/>
          <w:szCs w:val="24"/>
        </w:rPr>
        <w:t xml:space="preserve">’ </w:t>
      </w:r>
      <w:r>
        <w:rPr>
          <w:rFonts w:eastAsia="Times New Roman" w:cs="Times New Roman"/>
          <w:szCs w:val="24"/>
        </w:rPr>
        <w:t xml:space="preserve">αρχήν αποτέλεσμα του πονήματός της. </w:t>
      </w:r>
      <w:r>
        <w:rPr>
          <w:rFonts w:eastAsia="Times New Roman" w:cs="Times New Roman"/>
          <w:szCs w:val="24"/>
        </w:rPr>
        <w:lastRenderedPageBreak/>
        <w:t xml:space="preserve">Στη διαδρομή, όμως, ακούω ότι υπάρχουν ενενήντα μία νομοτεχνικές </w:t>
      </w:r>
      <w:r>
        <w:rPr>
          <w:rFonts w:eastAsia="Times New Roman" w:cs="Times New Roman"/>
          <w:szCs w:val="24"/>
        </w:rPr>
        <w:t>βελτιώσεις, οι οποίες μπορεί να είναι απλές</w:t>
      </w:r>
      <w:r>
        <w:rPr>
          <w:rFonts w:eastAsia="Times New Roman" w:cs="Times New Roman"/>
          <w:szCs w:val="24"/>
        </w:rPr>
        <w:t>,</w:t>
      </w:r>
      <w:r>
        <w:rPr>
          <w:rFonts w:eastAsia="Times New Roman" w:cs="Times New Roman"/>
          <w:szCs w:val="24"/>
        </w:rPr>
        <w:t xml:space="preserve"> λεκτικές, αριθμητικές. Δυστυχώς, όμως, πολλές φορές οι νομοτεχνικές βελτιώσεις έχουμε δει να είναι ολόκληρες παράγραφοι ή ολόκληρες προτάσεις που μεταβάλλουν ή και αλλοιώνουν τη μορφή διατάξεων</w:t>
      </w:r>
      <w:r>
        <w:rPr>
          <w:rFonts w:eastAsia="Times New Roman" w:cs="Times New Roman"/>
          <w:szCs w:val="24"/>
        </w:rPr>
        <w:t>,</w:t>
      </w:r>
      <w:r>
        <w:rPr>
          <w:rFonts w:eastAsia="Times New Roman" w:cs="Times New Roman"/>
          <w:szCs w:val="24"/>
        </w:rPr>
        <w:t xml:space="preserve"> για τις οποίες </w:t>
      </w:r>
      <w:r>
        <w:rPr>
          <w:rFonts w:eastAsia="Times New Roman" w:cs="Times New Roman"/>
          <w:szCs w:val="24"/>
        </w:rPr>
        <w:t>κ</w:t>
      </w:r>
      <w:r>
        <w:rPr>
          <w:rFonts w:eastAsia="Times New Roman" w:cs="Times New Roman"/>
          <w:szCs w:val="24"/>
        </w:rPr>
        <w:t>αλούμαι ν</w:t>
      </w:r>
      <w:r>
        <w:rPr>
          <w:rFonts w:eastAsia="Times New Roman" w:cs="Times New Roman"/>
          <w:szCs w:val="24"/>
        </w:rPr>
        <w:t>α εισηγηθώ σήμερα στη συζήτηση.</w:t>
      </w:r>
    </w:p>
    <w:p w14:paraId="53C8918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Αυτό, λοιπόν, με αναγκάζει να εκφράσω τις αντιρρήσεις μου και τη διαμαρτυρία μου, διότι και μόνο για να γίνει η αντιστοίχιση μεταξύ των ενενήντα μία</w:t>
      </w:r>
      <w:r>
        <w:rPr>
          <w:rFonts w:eastAsia="Times New Roman" w:cs="Times New Roman"/>
          <w:szCs w:val="24"/>
        </w:rPr>
        <w:t>ς</w:t>
      </w:r>
      <w:r>
        <w:rPr>
          <w:rFonts w:eastAsia="Times New Roman" w:cs="Times New Roman"/>
          <w:szCs w:val="24"/>
        </w:rPr>
        <w:t xml:space="preserve"> νομοτεχνικών βελτιώσεων και του αρχικού κειμένου</w:t>
      </w:r>
      <w:r>
        <w:rPr>
          <w:rFonts w:eastAsia="Times New Roman" w:cs="Times New Roman"/>
          <w:szCs w:val="24"/>
        </w:rPr>
        <w:t>,</w:t>
      </w:r>
      <w:r>
        <w:rPr>
          <w:rFonts w:eastAsia="Times New Roman" w:cs="Times New Roman"/>
          <w:szCs w:val="24"/>
        </w:rPr>
        <w:t xml:space="preserve"> που έχουμε στη </w:t>
      </w:r>
      <w:r>
        <w:rPr>
          <w:rFonts w:eastAsia="Times New Roman" w:cs="Times New Roman"/>
          <w:szCs w:val="24"/>
        </w:rPr>
        <w:t xml:space="preserve">διάθεσή </w:t>
      </w:r>
      <w:r>
        <w:rPr>
          <w:rFonts w:eastAsia="Times New Roman" w:cs="Times New Roman"/>
          <w:szCs w:val="24"/>
        </w:rPr>
        <w:t>μας,</w:t>
      </w:r>
      <w:r>
        <w:rPr>
          <w:rFonts w:eastAsia="Times New Roman" w:cs="Times New Roman"/>
          <w:szCs w:val="24"/>
        </w:rPr>
        <w:t xml:space="preserve"> προς το όπως «</w:t>
      </w:r>
      <w:proofErr w:type="spellStart"/>
      <w:r>
        <w:rPr>
          <w:rFonts w:eastAsia="Times New Roman" w:cs="Times New Roman"/>
          <w:szCs w:val="24"/>
        </w:rPr>
        <w:t>νομοτεχνικώς</w:t>
      </w:r>
      <w:proofErr w:type="spellEnd"/>
      <w:r>
        <w:rPr>
          <w:rFonts w:eastAsia="Times New Roman" w:cs="Times New Roman"/>
          <w:szCs w:val="24"/>
        </w:rPr>
        <w:t xml:space="preserve"> βελτιώνεται», απαιτούνται δύο με τρεις ώρες</w:t>
      </w:r>
      <w:r>
        <w:rPr>
          <w:rFonts w:eastAsia="Times New Roman" w:cs="Times New Roman"/>
          <w:szCs w:val="24"/>
        </w:rPr>
        <w:t xml:space="preserve"> χρόνος, ο οποίος δεν μου </w:t>
      </w:r>
      <w:proofErr w:type="spellStart"/>
      <w:r>
        <w:rPr>
          <w:rFonts w:eastAsia="Times New Roman" w:cs="Times New Roman"/>
          <w:szCs w:val="24"/>
        </w:rPr>
        <w:t>παρεσχέθη</w:t>
      </w:r>
      <w:proofErr w:type="spellEnd"/>
      <w:r>
        <w:rPr>
          <w:rFonts w:eastAsia="Times New Roman" w:cs="Times New Roman"/>
          <w:szCs w:val="24"/>
        </w:rPr>
        <w:t>, αφού ο</w:t>
      </w:r>
      <w:r>
        <w:rPr>
          <w:rFonts w:eastAsia="Times New Roman" w:cs="Times New Roman"/>
          <w:szCs w:val="24"/>
        </w:rPr>
        <w:t>ι βελτιώσεις δεν έχουν κατατεθεί</w:t>
      </w:r>
      <w:r>
        <w:rPr>
          <w:rFonts w:eastAsia="Times New Roman" w:cs="Times New Roman"/>
          <w:szCs w:val="24"/>
        </w:rPr>
        <w:t>.</w:t>
      </w:r>
    </w:p>
    <w:p w14:paraId="53C8918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Στη συζήτηση, λοιπόν, η οποία θα ακολουθήσει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οφείλω να πω ότι δεν μπορώ να υποστηρίξω ή να αποδεχθώ ότι θάλπεται ο τρόπος της καλής νομοθέτησης. </w:t>
      </w:r>
    </w:p>
    <w:p w14:paraId="53C8918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Ένα άλλο ζήτημα το οποίο με αναγκάζει να το σχολιάσω είναι ότι ήρθε με τη διαδικασία του επείγοντος. Επίσης, αναφέρθηκε ότι το νομοθέτημα αυτό αποτελούσε μ</w:t>
      </w:r>
      <w:r>
        <w:rPr>
          <w:rFonts w:eastAsia="Times New Roman" w:cs="Times New Roman"/>
          <w:szCs w:val="24"/>
        </w:rPr>
        <w:t xml:space="preserve">ία </w:t>
      </w:r>
      <w:r>
        <w:rPr>
          <w:rFonts w:eastAsia="Times New Roman" w:cs="Times New Roman"/>
          <w:szCs w:val="24"/>
        </w:rPr>
        <w:lastRenderedPageBreak/>
        <w:t xml:space="preserve">υποχρέωση </w:t>
      </w:r>
      <w:proofErr w:type="spellStart"/>
      <w:r>
        <w:rPr>
          <w:rFonts w:eastAsia="Times New Roman" w:cs="Times New Roman"/>
          <w:szCs w:val="24"/>
        </w:rPr>
        <w:t>προαπαιτουμένων</w:t>
      </w:r>
      <w:proofErr w:type="spellEnd"/>
      <w:r>
        <w:rPr>
          <w:rFonts w:eastAsia="Times New Roman" w:cs="Times New Roman"/>
          <w:szCs w:val="24"/>
        </w:rPr>
        <w:t xml:space="preserve">. Δυστυχώς, όμως -και πρέπει να το πω- ανέτρεξα σε εκείνο το περίφημο λεγόμενο «συμπληρωματικό μνημόνιο» που </w:t>
      </w:r>
      <w:proofErr w:type="spellStart"/>
      <w:r>
        <w:rPr>
          <w:rFonts w:eastAsia="Times New Roman" w:cs="Times New Roman"/>
          <w:szCs w:val="24"/>
        </w:rPr>
        <w:t>ανήρτησε</w:t>
      </w:r>
      <w:proofErr w:type="spellEnd"/>
      <w:r>
        <w:rPr>
          <w:rFonts w:eastAsia="Times New Roman" w:cs="Times New Roman"/>
          <w:szCs w:val="24"/>
        </w:rPr>
        <w:t xml:space="preserve"> η Ευρωπαϊκή Επιτροπή στο διαδικτυακό της τόπο, το οποίο τι αναφέρει ως </w:t>
      </w:r>
      <w:proofErr w:type="spellStart"/>
      <w:r>
        <w:rPr>
          <w:rFonts w:eastAsia="Times New Roman" w:cs="Times New Roman"/>
          <w:szCs w:val="24"/>
        </w:rPr>
        <w:t>προαπαιτούμενο</w:t>
      </w:r>
      <w:proofErr w:type="spellEnd"/>
      <w:r>
        <w:rPr>
          <w:rFonts w:eastAsia="Times New Roman" w:cs="Times New Roman"/>
          <w:szCs w:val="24"/>
        </w:rPr>
        <w:t>; Λέει ότι για να εκσυγχρ</w:t>
      </w:r>
      <w:r>
        <w:rPr>
          <w:rFonts w:eastAsia="Times New Roman" w:cs="Times New Roman"/>
          <w:szCs w:val="24"/>
        </w:rPr>
        <w:t>ονίσει το εταιρικό δίκαιο η Κυβέρνηση, έχει ετοιμάσει επισκόπηση των αλλαγών που απαιτούνται για να ευθυγραμμιστεί ο ν.2190 προς τις βέλτιστες πρακτικές.</w:t>
      </w:r>
    </w:p>
    <w:p w14:paraId="53C8919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Συνεπώς εδώ έχουμε μπροστά μας έναν νόμο ο οποίος ουσιαστικά είναι ο Κώδικας των Ανωνύμων Εταιρ</w:t>
      </w:r>
      <w:r>
        <w:rPr>
          <w:rFonts w:eastAsia="Times New Roman" w:cs="Times New Roman"/>
          <w:szCs w:val="24"/>
        </w:rPr>
        <w:t>ε</w:t>
      </w:r>
      <w:r>
        <w:rPr>
          <w:rFonts w:eastAsia="Times New Roman" w:cs="Times New Roman"/>
          <w:szCs w:val="24"/>
        </w:rPr>
        <w:t>ιών, γ</w:t>
      </w:r>
      <w:r>
        <w:rPr>
          <w:rFonts w:eastAsia="Times New Roman" w:cs="Times New Roman"/>
          <w:szCs w:val="24"/>
        </w:rPr>
        <w:t xml:space="preserve">ιατί είναι τα </w:t>
      </w:r>
      <w:proofErr w:type="spellStart"/>
      <w:r>
        <w:rPr>
          <w:rFonts w:eastAsia="Times New Roman" w:cs="Times New Roman"/>
          <w:szCs w:val="24"/>
        </w:rPr>
        <w:t>εκατόν</w:t>
      </w:r>
      <w:proofErr w:type="spellEnd"/>
      <w:r>
        <w:rPr>
          <w:rFonts w:eastAsia="Times New Roman" w:cs="Times New Roman"/>
          <w:szCs w:val="24"/>
        </w:rPr>
        <w:t xml:space="preserve"> ενενήντα άρθρα, τα οποία περιλαμβάνουν όλες τις βασικές διατάξεις του προγενέστερου δικαίου</w:t>
      </w:r>
      <w:r>
        <w:rPr>
          <w:rFonts w:eastAsia="Times New Roman" w:cs="Times New Roman"/>
          <w:szCs w:val="24"/>
        </w:rPr>
        <w:t xml:space="preserve">, ενώ θα αρκούσαν ελάχιστες τροποποιήσεις </w:t>
      </w:r>
      <w:r>
        <w:rPr>
          <w:rFonts w:eastAsia="Times New Roman" w:cs="Times New Roman"/>
          <w:szCs w:val="24"/>
        </w:rPr>
        <w:t>του αρχικού.</w:t>
      </w:r>
      <w:r>
        <w:rPr>
          <w:rFonts w:eastAsia="Times New Roman" w:cs="Times New Roman"/>
          <w:szCs w:val="24"/>
        </w:rPr>
        <w:t xml:space="preserve"> </w:t>
      </w:r>
    </w:p>
    <w:p w14:paraId="53C89191"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Θα συζητήσουμε, λοιπόν, σήμερα γι’ αυτόν τον νόμο, ο οποίος στην έκθεση ρυθμίσεων και στ</w:t>
      </w:r>
      <w:r>
        <w:rPr>
          <w:rFonts w:eastAsia="Times New Roman"/>
          <w:szCs w:val="24"/>
        </w:rPr>
        <w:t xml:space="preserve">ην έκθεση αξιολόγησης αναφέρεται ότι έχει συνέπειες στην οικονομία. Και από τη μία πλευρά αναμένει τη βελτίωση και την ενίσχυση της ανταγωνιστικότητας των επιχειρήσεων και από την άλλη πλευρά, εκείνο το οποίο ήταν το </w:t>
      </w:r>
      <w:proofErr w:type="spellStart"/>
      <w:r>
        <w:rPr>
          <w:rFonts w:eastAsia="Times New Roman"/>
          <w:szCs w:val="24"/>
        </w:rPr>
        <w:t>προαπαιτούμενο</w:t>
      </w:r>
      <w:proofErr w:type="spellEnd"/>
      <w:r>
        <w:rPr>
          <w:rFonts w:eastAsia="Times New Roman"/>
          <w:szCs w:val="24"/>
        </w:rPr>
        <w:t xml:space="preserve">, </w:t>
      </w:r>
      <w:r>
        <w:rPr>
          <w:rFonts w:eastAsia="Times New Roman"/>
          <w:szCs w:val="24"/>
        </w:rPr>
        <w:lastRenderedPageBreak/>
        <w:t>ήταν κάποιες παρεμβάσει</w:t>
      </w:r>
      <w:r>
        <w:rPr>
          <w:rFonts w:eastAsia="Times New Roman"/>
          <w:szCs w:val="24"/>
        </w:rPr>
        <w:t>ς για να δημιουργηθούν κάποιες καλύτερες συνθήκες και υπό λογικές συνθήκες θα έπρεπε να φτάσουμε σε μια κωδικοποίηση στον κατάλληλο χρόνο</w:t>
      </w:r>
      <w:r w:rsidRPr="007D00FF">
        <w:rPr>
          <w:rFonts w:eastAsia="Times New Roman"/>
          <w:szCs w:val="24"/>
        </w:rPr>
        <w:t xml:space="preserve"> </w:t>
      </w:r>
      <w:r>
        <w:rPr>
          <w:rFonts w:eastAsia="Times New Roman"/>
          <w:szCs w:val="24"/>
        </w:rPr>
        <w:t>για να συζητήσουμε</w:t>
      </w:r>
      <w:r>
        <w:rPr>
          <w:rFonts w:eastAsia="Times New Roman"/>
          <w:szCs w:val="24"/>
        </w:rPr>
        <w:t xml:space="preserve">, </w:t>
      </w:r>
      <w:r>
        <w:rPr>
          <w:rFonts w:eastAsia="Times New Roman"/>
          <w:szCs w:val="24"/>
        </w:rPr>
        <w:t xml:space="preserve">όχι υπό τις σημερινές συνθήκες του επείγοντος ως </w:t>
      </w:r>
      <w:proofErr w:type="spellStart"/>
      <w:r>
        <w:rPr>
          <w:rFonts w:eastAsia="Times New Roman"/>
          <w:szCs w:val="24"/>
        </w:rPr>
        <w:t>προαπαιτούμενο</w:t>
      </w:r>
      <w:proofErr w:type="spellEnd"/>
      <w:r>
        <w:rPr>
          <w:rFonts w:eastAsia="Times New Roman"/>
          <w:szCs w:val="24"/>
        </w:rPr>
        <w:t>.</w:t>
      </w:r>
    </w:p>
    <w:p w14:paraId="53C89192"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Βεβαίως, έχω και ένα περαιτέρω σχ</w:t>
      </w:r>
      <w:r>
        <w:rPr>
          <w:rFonts w:eastAsia="Times New Roman"/>
          <w:szCs w:val="24"/>
        </w:rPr>
        <w:t>όλιο σε σχέση με την έκθεση αξιολόγησης των ρυθμίσεων. Μας λέει, λοιπόν, ότι αναμένει να ενισχυθεί η ανταγωνιστικότητα των επιχειρήσεων. Αυτό, βεβαίως, θα ήταν μια ιδεατή σκέψη σε περίπτωση που ζούσαμε υπό ομαλές, κανονικές οικονομικές συνθήκες και θα μπορ</w:t>
      </w:r>
      <w:r>
        <w:rPr>
          <w:rFonts w:eastAsia="Times New Roman"/>
          <w:szCs w:val="24"/>
        </w:rPr>
        <w:t>ούσαμε να λέμε ότι η οικονομία της Ελλάδος βρίσκεται στο καλύτερο σημείο της και έχουμε ανάγκη ενός νομοθετήματος, πλήρους, ανωνύμων εταιρειών για να μπορέσει να ενδυναμωθεί η ανάπτυξη.</w:t>
      </w:r>
    </w:p>
    <w:p w14:paraId="53C89193"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Όμως, τα πραγματικά περιστατικά, τα οποία υπάρχουν αυτή τη στιγμή στην</w:t>
      </w:r>
      <w:r>
        <w:rPr>
          <w:rFonts w:eastAsia="Times New Roman"/>
          <w:szCs w:val="24"/>
        </w:rPr>
        <w:t xml:space="preserve"> ελληνική πραγματικότητα, είναι εντελώς διαφορετικά. Το πρωί στην ίδια Αίθουσα, της Ολομέλειας, συζητούντ</w:t>
      </w:r>
      <w:r>
        <w:rPr>
          <w:rFonts w:eastAsia="Times New Roman"/>
          <w:szCs w:val="24"/>
        </w:rPr>
        <w:t>αν</w:t>
      </w:r>
      <w:r>
        <w:rPr>
          <w:rFonts w:eastAsia="Times New Roman"/>
          <w:szCs w:val="24"/>
        </w:rPr>
        <w:t xml:space="preserve"> ρυθμίσεις</w:t>
      </w:r>
      <w:r>
        <w:rPr>
          <w:rFonts w:eastAsia="Times New Roman"/>
          <w:szCs w:val="24"/>
        </w:rPr>
        <w:t>,</w:t>
      </w:r>
      <w:r>
        <w:rPr>
          <w:rFonts w:eastAsia="Times New Roman"/>
          <w:szCs w:val="24"/>
        </w:rPr>
        <w:t xml:space="preserve"> κυβερνητικές, προτάσεις, οι οποίες </w:t>
      </w:r>
      <w:r>
        <w:rPr>
          <w:rFonts w:eastAsia="Times New Roman"/>
          <w:szCs w:val="24"/>
        </w:rPr>
        <w:t xml:space="preserve">επαναφέρουν εντονότερα </w:t>
      </w:r>
      <w:r>
        <w:rPr>
          <w:rFonts w:eastAsia="Times New Roman"/>
          <w:szCs w:val="24"/>
        </w:rPr>
        <w:t xml:space="preserve">τα όσα έχουν ψηφιστεί παλαιότερα από την κυβερνητική πλειοψηφία. Ποιων </w:t>
      </w:r>
      <w:r>
        <w:rPr>
          <w:rFonts w:eastAsia="Times New Roman"/>
          <w:szCs w:val="24"/>
        </w:rPr>
        <w:lastRenderedPageBreak/>
        <w:t xml:space="preserve">δηλαδή; </w:t>
      </w:r>
      <w:r>
        <w:rPr>
          <w:rFonts w:eastAsia="Times New Roman"/>
          <w:szCs w:val="24"/>
        </w:rPr>
        <w:t>Εκείνων των περικοπών, εκείνων των ρυθμίσεων που αφορούν τη δέσμευση του ελληνικού κράτους για την εξυπηρέτηση των δανείων των μνημονίων.</w:t>
      </w:r>
    </w:p>
    <w:p w14:paraId="53C89194"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Και διερωτώμαι τώρα</w:t>
      </w:r>
      <w:r>
        <w:rPr>
          <w:rFonts w:eastAsia="Times New Roman"/>
          <w:szCs w:val="24"/>
        </w:rPr>
        <w:t>.</w:t>
      </w:r>
      <w:r>
        <w:rPr>
          <w:rFonts w:eastAsia="Times New Roman"/>
          <w:szCs w:val="24"/>
        </w:rPr>
        <w:t xml:space="preserve"> </w:t>
      </w:r>
      <w:r>
        <w:rPr>
          <w:rFonts w:eastAsia="Times New Roman"/>
          <w:szCs w:val="24"/>
        </w:rPr>
        <w:t>Ν</w:t>
      </w:r>
      <w:r>
        <w:rPr>
          <w:rFonts w:eastAsia="Times New Roman"/>
          <w:szCs w:val="24"/>
        </w:rPr>
        <w:t xml:space="preserve">α ενισχυθεί η ανάπτυξη, να υπάρξει ανάπτυξη. Πώς θα υπάρξει ανάπτυξη, όταν το τραπεζικό σύστημα </w:t>
      </w:r>
      <w:r>
        <w:rPr>
          <w:rFonts w:eastAsia="Times New Roman"/>
          <w:szCs w:val="24"/>
        </w:rPr>
        <w:t>δεν μπορεί να δανειοδοτήσει</w:t>
      </w:r>
      <w:r>
        <w:rPr>
          <w:rFonts w:eastAsia="Times New Roman"/>
          <w:szCs w:val="24"/>
        </w:rPr>
        <w:t xml:space="preserve"> την οικονομία</w:t>
      </w:r>
      <w:r>
        <w:rPr>
          <w:rFonts w:eastAsia="Times New Roman"/>
          <w:szCs w:val="24"/>
        </w:rPr>
        <w:t>, διότι δεν έχει την αναγκαία ρευστότητα και τα όποια χρήματα υπάρχουν αυτή τη στιγμή διαθέσιμα, είναι για να καλύπτονται τα εποπτικά κεφάλαια των τραπεζών και τίποτα περαιτέρω;</w:t>
      </w:r>
    </w:p>
    <w:p w14:paraId="53C89195"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 xml:space="preserve">Θα σας αναφέρω ένα σημερινό </w:t>
      </w:r>
      <w:r>
        <w:rPr>
          <w:rFonts w:eastAsia="Times New Roman"/>
          <w:szCs w:val="24"/>
        </w:rPr>
        <w:t>παράδειγμα. Έχουμε δει ότι με διάταξη στο λεγόμενο πολυνομοσχέδιο, στο</w:t>
      </w:r>
      <w:r>
        <w:rPr>
          <w:rFonts w:eastAsia="Times New Roman"/>
          <w:szCs w:val="24"/>
        </w:rPr>
        <w:t>ν</w:t>
      </w:r>
      <w:r>
        <w:rPr>
          <w:rFonts w:eastAsia="Times New Roman"/>
          <w:szCs w:val="24"/>
        </w:rPr>
        <w:t xml:space="preserve"> δημιουργούμενο κεντρικό λογαριασμό της Κυβέρνησης θα μεταφερθούν όλα τα υπόλοιπα των λογαριασμών των φορέων της </w:t>
      </w:r>
      <w:r>
        <w:rPr>
          <w:rFonts w:eastAsia="Times New Roman"/>
          <w:szCs w:val="24"/>
        </w:rPr>
        <w:t>γενικής κυβέρνησης</w:t>
      </w:r>
      <w:r>
        <w:rPr>
          <w:rFonts w:eastAsia="Times New Roman"/>
          <w:szCs w:val="24"/>
        </w:rPr>
        <w:t>. Η Κυβέρνηση, όμως, δεν μας είπε ποιος είναι ο αριθμό</w:t>
      </w:r>
      <w:r>
        <w:rPr>
          <w:rFonts w:eastAsia="Times New Roman"/>
          <w:szCs w:val="24"/>
        </w:rPr>
        <w:t xml:space="preserve">ς, ποιο είναι το ποσό των χρημάτων. Από δημοσιεύματα -χωρίς να διεκδικώ την ακρίβεια- διάβασα ότι είναι 2.600.000.000 </w:t>
      </w:r>
      <w:r>
        <w:rPr>
          <w:rFonts w:eastAsia="Times New Roman"/>
          <w:szCs w:val="24"/>
        </w:rPr>
        <w:t xml:space="preserve">ευρώ </w:t>
      </w:r>
      <w:r>
        <w:rPr>
          <w:rFonts w:eastAsia="Times New Roman"/>
          <w:szCs w:val="24"/>
        </w:rPr>
        <w:t xml:space="preserve">από τις τέσσερις συστημικές τράπεζες, τα οποία θα μεταφερθούν </w:t>
      </w:r>
      <w:r>
        <w:rPr>
          <w:rFonts w:eastAsia="Times New Roman"/>
          <w:szCs w:val="24"/>
        </w:rPr>
        <w:lastRenderedPageBreak/>
        <w:t>στον κεντρικό λογαριασμό στην Τράπεζα της Ελλάδος, ούτως ώστε να μετατρ</w:t>
      </w:r>
      <w:r>
        <w:rPr>
          <w:rFonts w:eastAsia="Times New Roman"/>
          <w:szCs w:val="24"/>
        </w:rPr>
        <w:t xml:space="preserve">απούν σε </w:t>
      </w:r>
      <w:r>
        <w:rPr>
          <w:rFonts w:eastAsia="Times New Roman"/>
          <w:szCs w:val="24"/>
          <w:lang w:val="en-US"/>
        </w:rPr>
        <w:t>repos</w:t>
      </w:r>
      <w:r>
        <w:rPr>
          <w:rFonts w:eastAsia="Times New Roman"/>
          <w:szCs w:val="24"/>
        </w:rPr>
        <w:t xml:space="preserve">. </w:t>
      </w:r>
    </w:p>
    <w:p w14:paraId="53C89196"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Και τι σημαίνει αυτό, κατά τη δική μας άποψη; Αφαίρεση επιπλέον πόρων από την ιδιωτική οικονομία. Αυτά τα 2.600.000.000</w:t>
      </w:r>
      <w:r>
        <w:rPr>
          <w:rFonts w:eastAsia="Times New Roman"/>
          <w:szCs w:val="24"/>
        </w:rPr>
        <w:t xml:space="preserve"> ευρώ </w:t>
      </w:r>
      <w:r>
        <w:rPr>
          <w:rFonts w:eastAsia="Times New Roman"/>
          <w:szCs w:val="24"/>
        </w:rPr>
        <w:t>-</w:t>
      </w:r>
      <w:r>
        <w:rPr>
          <w:rFonts w:eastAsia="Times New Roman"/>
          <w:szCs w:val="24"/>
        </w:rPr>
        <w:t xml:space="preserve">αν είναι ακριβής ο αριθμός, το επαναλαμβάνω- θα ήταν ένα μέσο ενίσχυσης της οικονομίας, ένα μέσο ενίσχυσης της </w:t>
      </w:r>
      <w:r>
        <w:rPr>
          <w:rFonts w:eastAsia="Times New Roman"/>
          <w:szCs w:val="24"/>
        </w:rPr>
        <w:t>κατανάλωσης, της δανειοδοτήσεως και των ανωνύμων αυτών εταιρειών, για τις οποίες μιλάμε, ούτως ώστε να επιτευχθεί η πολλαπλασιαστική κυκλοφορία του χρήματος. Σήμερα αφαιρούνται και αυτά και οδηγούνται στην Τράπεζα της Ελλάδος, για να εξυπηρετήσουν αποκλεισ</w:t>
      </w:r>
      <w:r>
        <w:rPr>
          <w:rFonts w:eastAsia="Times New Roman"/>
          <w:szCs w:val="24"/>
        </w:rPr>
        <w:t>τικά δανειακές ανάγκες της χώρας.</w:t>
      </w:r>
    </w:p>
    <w:p w14:paraId="53C89197"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Πάμε, λοιπόν, παρακάτω. Θέλετε να συζητήσουμε και για τον νόμο; Να συζητήσουμε και για τον νόμο. Δεν θα πω εγώ τι θα γίνει -να μη γίνω κουραστικός πάλι- με τα πρωτογενή πλεονάσματα, αν είναι υπερβολικά, πώς επιδρούν στην α</w:t>
      </w:r>
      <w:r>
        <w:rPr>
          <w:rFonts w:eastAsia="Times New Roman"/>
          <w:szCs w:val="24"/>
        </w:rPr>
        <w:t>νάπτυξη ή όχι της οικονομίας.</w:t>
      </w:r>
    </w:p>
    <w:p w14:paraId="53C89198"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lastRenderedPageBreak/>
        <w:t>Θα πω κάτι άλλο, όμως, συμπληρωματικά των προηγουμένων. Ποιο είναι το Πρόγραμμα Δημοσίων Επενδύσεων, ούτως ώστε να λέμε ότι μέσω των δημοσίων επενδύσεων και οι ανώνυμες εταιρείες -για να το συνδέσω και με το νομοθέτημα το οποί</w:t>
      </w:r>
      <w:r>
        <w:rPr>
          <w:rFonts w:eastAsia="Times New Roman"/>
          <w:szCs w:val="24"/>
        </w:rPr>
        <w:t xml:space="preserve">ο συζητάμε σήμερα- θα μπορούν να </w:t>
      </w:r>
      <w:r>
        <w:rPr>
          <w:rFonts w:eastAsia="Times New Roman"/>
          <w:szCs w:val="24"/>
        </w:rPr>
        <w:t xml:space="preserve">ωφεληθούν αναλαμβάνοντας δημόσια έργα και προμήθειες </w:t>
      </w:r>
      <w:r>
        <w:rPr>
          <w:rFonts w:eastAsia="Times New Roman"/>
          <w:szCs w:val="24"/>
        </w:rPr>
        <w:t>και να παρ</w:t>
      </w:r>
      <w:r>
        <w:rPr>
          <w:rFonts w:eastAsia="Times New Roman"/>
          <w:szCs w:val="24"/>
        </w:rPr>
        <w:t>αγάγ</w:t>
      </w:r>
      <w:r>
        <w:rPr>
          <w:rFonts w:eastAsia="Times New Roman"/>
          <w:szCs w:val="24"/>
        </w:rPr>
        <w:t>ουν και να λειτουργήσει καλύτερα η οικονομία και να αναπτυχθεί;</w:t>
      </w:r>
    </w:p>
    <w:p w14:paraId="53C89199"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Βεβαίως, εδώ είμαι υποχρεωμένος να πω ότι τα αντίμετρα, τα οποία φέρεται να υποστηρίζει η Κυ</w:t>
      </w:r>
      <w:r>
        <w:rPr>
          <w:rFonts w:eastAsia="Times New Roman"/>
          <w:szCs w:val="24"/>
        </w:rPr>
        <w:t xml:space="preserve">βέρνηση πως θα υπάρχουν για το μέλλον, θα έχουν αφαιρέσει ήδη τους πόρους από την οικονομία και όταν υπάρξουν, θα </w:t>
      </w:r>
      <w:r>
        <w:rPr>
          <w:rFonts w:eastAsia="Times New Roman"/>
          <w:szCs w:val="24"/>
        </w:rPr>
        <w:t xml:space="preserve">δημιουργήσουν επιπλέον </w:t>
      </w:r>
      <w:proofErr w:type="spellStart"/>
      <w:r>
        <w:rPr>
          <w:rFonts w:eastAsia="Times New Roman"/>
          <w:szCs w:val="24"/>
        </w:rPr>
        <w:t>επιπλέον</w:t>
      </w:r>
      <w:proofErr w:type="spellEnd"/>
      <w:r>
        <w:rPr>
          <w:rFonts w:eastAsia="Times New Roman"/>
          <w:szCs w:val="24"/>
        </w:rPr>
        <w:t xml:space="preserve"> ύφεση ή θα έχει οδηγηθεί η οικονομία σε περαιτέρω ύφεση και</w:t>
      </w:r>
      <w:r>
        <w:rPr>
          <w:rFonts w:eastAsia="Times New Roman"/>
          <w:szCs w:val="24"/>
        </w:rPr>
        <w:t xml:space="preserve"> τότε</w:t>
      </w:r>
      <w:r>
        <w:rPr>
          <w:rFonts w:eastAsia="Times New Roman"/>
          <w:szCs w:val="24"/>
        </w:rPr>
        <w:t xml:space="preserve"> θα είναι </w:t>
      </w:r>
      <w:proofErr w:type="spellStart"/>
      <w:r>
        <w:rPr>
          <w:rFonts w:eastAsia="Times New Roman"/>
          <w:szCs w:val="24"/>
        </w:rPr>
        <w:t>δώρο</w:t>
      </w:r>
      <w:r>
        <w:rPr>
          <w:rFonts w:eastAsia="Times New Roman"/>
          <w:szCs w:val="24"/>
        </w:rPr>
        <w:t>ν</w:t>
      </w:r>
      <w:proofErr w:type="spellEnd"/>
      <w:r>
        <w:rPr>
          <w:rFonts w:eastAsia="Times New Roman"/>
          <w:szCs w:val="24"/>
        </w:rPr>
        <w:t xml:space="preserve"> άδωρον.</w:t>
      </w:r>
    </w:p>
    <w:p w14:paraId="53C8919A"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Βλέπω, λοιπόν, τώρα, κ</w:t>
      </w:r>
      <w:r>
        <w:rPr>
          <w:rFonts w:eastAsia="Times New Roman"/>
          <w:szCs w:val="24"/>
        </w:rPr>
        <w:t xml:space="preserve">ύριε Πρόεδρε, ότι διανέμονται οι νομοτεχνικές βελτιώσεις, εκείνες για τις οποίες έκανα λόγο στην αρχή. </w:t>
      </w:r>
    </w:p>
    <w:p w14:paraId="53C8919B"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Έστω, λοιπόν, κι αν ακόμα διανέμονται, εγώ οφείλω να πω κάτι και να το στηλιτεύσω: Ως παλαιός νομικός -επιτρέψτε μου αυτόν τον εγωισμό- γνωρίζω ότι όταν</w:t>
      </w:r>
      <w:r>
        <w:rPr>
          <w:rFonts w:eastAsia="Times New Roman" w:cs="Times New Roman"/>
          <w:szCs w:val="24"/>
        </w:rPr>
        <w:t xml:space="preserve"> δεν υπάρχει ήδη διαμορφωμένη νομολογία σε ένα νέο νομοθέτημα -και εγώ πολλές φορές το έχω κάνει- προσφεύγει κανείς στις συζητήσεις της Βουλής, για να αντλήσει ερμηνευτικά επιχειρήματα για τον νόμο. Πολλές φορές αναγκαστήκαμε, όπου δεν υπήρχε νομολογία, να</w:t>
      </w:r>
      <w:r>
        <w:rPr>
          <w:rFonts w:eastAsia="Times New Roman" w:cs="Times New Roman"/>
          <w:szCs w:val="24"/>
        </w:rPr>
        <w:t xml:space="preserve"> δούμε Πρακτικά Βουλής και δη Πρακτικά Ολομέλειας, όπου γίνεται η ευρύτερη συζήτηση. </w:t>
      </w:r>
    </w:p>
    <w:p w14:paraId="53C8919C"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Πώς, λοιπόν, θα βοηθήσουμε τον μελλοντικό ερμηνευτή του δικαίου, του νόμου περί </w:t>
      </w:r>
      <w:r>
        <w:rPr>
          <w:rFonts w:eastAsia="Times New Roman" w:cs="Times New Roman"/>
          <w:szCs w:val="24"/>
        </w:rPr>
        <w:t>ανωνύμων εταιρειών</w:t>
      </w:r>
      <w:r>
        <w:rPr>
          <w:rFonts w:eastAsia="Times New Roman" w:cs="Times New Roman"/>
          <w:szCs w:val="24"/>
        </w:rPr>
        <w:t xml:space="preserve">, όταν σήμερα, αυτή τη στιγμή, έρχονται οι όποιες βελτιώσεις, οι οποίες </w:t>
      </w:r>
      <w:r>
        <w:rPr>
          <w:rFonts w:eastAsia="Times New Roman" w:cs="Times New Roman"/>
          <w:szCs w:val="24"/>
        </w:rPr>
        <w:t>μπορεί να είναι τυπικές, μπορεί να είναι λεκτικές, μπορεί να είναι αριθμητικές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τις προτείνει και να τις φέρνει η Κυβέρνηση να ενσωματωθούν στον νόμο σημαίνει ότι βοηθούν στην ερμηνεία; Πώς, λοιπόν, εγώ θα σχηματίσω εικόνα, </w:t>
      </w:r>
      <w:r>
        <w:rPr>
          <w:rFonts w:eastAsia="Times New Roman" w:cs="Times New Roman"/>
          <w:szCs w:val="24"/>
        </w:rPr>
        <w:t xml:space="preserve">ως αγορητής, για να μπορέσω να τοποθετηθώ και να βοηθήσω και </w:t>
      </w:r>
      <w:r>
        <w:rPr>
          <w:rFonts w:eastAsia="Times New Roman" w:cs="Times New Roman"/>
          <w:szCs w:val="24"/>
        </w:rPr>
        <w:lastRenderedPageBreak/>
        <w:t>τον συνάδελφό μου</w:t>
      </w:r>
      <w:r>
        <w:rPr>
          <w:rFonts w:eastAsia="Times New Roman" w:cs="Times New Roman"/>
          <w:szCs w:val="24"/>
        </w:rPr>
        <w:t xml:space="preserve"> </w:t>
      </w:r>
      <w:r>
        <w:rPr>
          <w:rFonts w:eastAsia="Times New Roman" w:cs="Times New Roman"/>
          <w:szCs w:val="24"/>
        </w:rPr>
        <w:t xml:space="preserve">-μελλοντικό εφαρμοστή και ερμηνευτή του νόμου; Πιστεύω ότι και αυτό θα αποτύχει. </w:t>
      </w:r>
    </w:p>
    <w:p w14:paraId="53C8919D"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πω και ένα τελευταίο: Βλέπω ότι το σχέδιο νόμου, το οποίο συζητάμε, έχει μία ανάλογη μορφή τ</w:t>
      </w:r>
      <w:r>
        <w:rPr>
          <w:rFonts w:eastAsia="Times New Roman" w:cs="Times New Roman"/>
          <w:szCs w:val="24"/>
        </w:rPr>
        <w:t>ου ν.2190, με τις επεμβάσεις και τις συμπληρώσεις που είχαν γίνει. Αναζήτησα, λοιπόν, τον τρόπο, έστω, θέλοντας να έχω μια αισιοδοξία, αν θέλετε, κύριε Υπουργέ και κυρίες και κύριοι συνάδελφοι. Ανώνυμες εταιρείες: 24.000 ευρώ, 25.000 ευρώ. Γιατί, λοιπόν, ν</w:t>
      </w:r>
      <w:r>
        <w:rPr>
          <w:rFonts w:eastAsia="Times New Roman" w:cs="Times New Roman"/>
          <w:szCs w:val="24"/>
        </w:rPr>
        <w:t xml:space="preserve">α είναι </w:t>
      </w:r>
      <w:proofErr w:type="spellStart"/>
      <w:r>
        <w:rPr>
          <w:rFonts w:eastAsia="Times New Roman" w:cs="Times New Roman"/>
          <w:szCs w:val="24"/>
        </w:rPr>
        <w:t>ονομαστικοποιημένες</w:t>
      </w:r>
      <w:proofErr w:type="spellEnd"/>
      <w:r>
        <w:rPr>
          <w:rFonts w:eastAsia="Times New Roman" w:cs="Times New Roman"/>
          <w:szCs w:val="24"/>
        </w:rPr>
        <w:t xml:space="preserve"> οι μετοχές στα 25.000 ευρώ; Δεν έχω πάρει απάντηση, διότι 25.000 ευρώ κοστίζει ένας φούρνος σήμερα, ένας μικρός φούρνος από τους πολλούς που σερβίρουν καφέ στο χέρι. Αυτή είναι η επένδυση. </w:t>
      </w:r>
      <w:r>
        <w:rPr>
          <w:rFonts w:eastAsia="Times New Roman" w:cs="Times New Roman"/>
          <w:szCs w:val="24"/>
        </w:rPr>
        <w:t>Ε</w:t>
      </w:r>
      <w:r>
        <w:rPr>
          <w:rFonts w:eastAsia="Times New Roman" w:cs="Times New Roman"/>
          <w:szCs w:val="24"/>
        </w:rPr>
        <w:t xml:space="preserve">κεί θα γίνει το ξέπλυμα του χρήματος; </w:t>
      </w:r>
      <w:r>
        <w:rPr>
          <w:rFonts w:eastAsia="Times New Roman" w:cs="Times New Roman"/>
          <w:szCs w:val="24"/>
        </w:rPr>
        <w:t>Θα γίνει πιθανόν στις μεγάλες επιχειρήσεις, στις μεγάλες ανώνυμες εταιρείες που απαιτούν κεφάλαια. Όμως και εκεί δεν μπορεί να πιαστεί εύκολα το ξέπλυμα, διότι μέτοχοι των μεγάλων ανωνύμων εταιρειών είναι άλλες ανώνυμες εταιρείες και συνήθως μέτοχοι των μη</w:t>
      </w:r>
      <w:r>
        <w:rPr>
          <w:rFonts w:eastAsia="Times New Roman" w:cs="Times New Roman"/>
          <w:szCs w:val="24"/>
        </w:rPr>
        <w:t xml:space="preserve">τρικών εταιρειών είναι </w:t>
      </w:r>
      <w:proofErr w:type="spellStart"/>
      <w:r>
        <w:rPr>
          <w:rFonts w:eastAsia="Times New Roman" w:cs="Times New Roman"/>
          <w:szCs w:val="24"/>
        </w:rPr>
        <w:t>εξωχώριες</w:t>
      </w:r>
      <w:proofErr w:type="spellEnd"/>
      <w:r>
        <w:rPr>
          <w:rFonts w:eastAsia="Times New Roman" w:cs="Times New Roman"/>
          <w:szCs w:val="24"/>
        </w:rPr>
        <w:t xml:space="preserve"> εταιρείες, για τις οποίες δεν έχουμε ποτέ εικόνα ποιοι είναι οι πραγματικοί μέτοχοι. </w:t>
      </w:r>
    </w:p>
    <w:p w14:paraId="53C8919E"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Κρατώ, λοιπόν, κάποιες επιφυλάξεις για το πώς με την ονομαστικοποίηση των μετοχών θα πετύχουμε ένα αποτέλεσμα. Οι μικρές εταιρείες ας είν</w:t>
      </w:r>
      <w:r>
        <w:rPr>
          <w:rFonts w:eastAsia="Times New Roman" w:cs="Times New Roman"/>
          <w:szCs w:val="24"/>
        </w:rPr>
        <w:t xml:space="preserve">αι ονομαστικές, διότι δεν έχουν και αντικείμενο. Βεβαίως, ο ίδιος ο νόμος -το είπα και στην </w:t>
      </w:r>
      <w:r>
        <w:rPr>
          <w:rFonts w:eastAsia="Times New Roman" w:cs="Times New Roman"/>
          <w:szCs w:val="24"/>
        </w:rPr>
        <w:t>ε</w:t>
      </w:r>
      <w:r>
        <w:rPr>
          <w:rFonts w:eastAsia="Times New Roman" w:cs="Times New Roman"/>
          <w:szCs w:val="24"/>
        </w:rPr>
        <w:t xml:space="preserve">πιτροπή- έρχεται ως ενιαίο νομοθέτημα και ελάχιστες σημειώσεις, διακρίσεις κάνει μεταξύ μικρών, μικρότερων, μεσαίων και μεγάλων επιχειρήσεων. </w:t>
      </w:r>
    </w:p>
    <w:p w14:paraId="53C8919F"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επανέρχομαι στ</w:t>
      </w:r>
      <w:r>
        <w:rPr>
          <w:rFonts w:eastAsia="Times New Roman" w:cs="Times New Roman"/>
          <w:szCs w:val="24"/>
        </w:rPr>
        <w:t>ο κρίσιμο: Πώς θα μπορέσει ο ενδιαφερόμενος να ιδρύσει μία ανώνυμη εταιρεία, να είναι υγιής η ανώνυμη εταιρεία, ή πώς η ήδη υφιστάμενη ανώνυμη εταιρεία που υπάρχει, θα μπορέσει να ενισχυθεί με αύξηση κεφαλαίων, αφού είπαμε ότι δεν μπορεί με τραπεζικό δανει</w:t>
      </w:r>
      <w:r>
        <w:rPr>
          <w:rFonts w:eastAsia="Times New Roman" w:cs="Times New Roman"/>
          <w:szCs w:val="24"/>
        </w:rPr>
        <w:t xml:space="preserve">σμό; Ποιοι θα είναι πρόθυμοι, εκείνοι οι οποίοι θα βάλουν το χέρι στην τσέπη, για να καταθέσουν τα κεφάλαια που απαιτούνται για τη λειτουργία μιας επιχείρησης; </w:t>
      </w:r>
    </w:p>
    <w:p w14:paraId="53C891A0"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Βλέπω, λοιπόν, ότι πάει σε μία μορφή, η οποία υπήρχε μεν και στο προηγούμενο νομοθετικό καθεστώ</w:t>
      </w:r>
      <w:r>
        <w:rPr>
          <w:rFonts w:eastAsia="Times New Roman" w:cs="Times New Roman"/>
          <w:szCs w:val="24"/>
        </w:rPr>
        <w:t xml:space="preserve">ς, αλλά, δυστυχώς, στην πρακτική δεν έχει αποδώσει τα αναμενόμενα. Αφορά μόνο τις πολύ μεγάλες επιχειρήσεις. </w:t>
      </w:r>
    </w:p>
    <w:p w14:paraId="53C891A1"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τις τελευταίες μέρες, σε μία από τις μεγάλες ελληνικές επιχειρήσεις που εμφανίζεται διεθνοποιημένη, έχουμε και πρόβλημα με την κατάπτωση </w:t>
      </w:r>
      <w:r>
        <w:rPr>
          <w:rFonts w:eastAsia="Times New Roman" w:cs="Times New Roman"/>
          <w:szCs w:val="24"/>
        </w:rPr>
        <w:t>των ομολογιακών δανείων που έχει πάρει</w:t>
      </w:r>
      <w:r w:rsidRPr="00826361">
        <w:rPr>
          <w:rFonts w:eastAsia="Times New Roman" w:cs="Times New Roman"/>
          <w:szCs w:val="24"/>
        </w:rPr>
        <w:t xml:space="preserve"> </w:t>
      </w:r>
      <w:r>
        <w:rPr>
          <w:rFonts w:eastAsia="Times New Roman" w:cs="Times New Roman"/>
          <w:szCs w:val="24"/>
        </w:rPr>
        <w:t xml:space="preserve">και όχι μόνο. Διαβάσαμε σε κυριακάτικες εφημερίδες ότι οι ομολογιούχοι ενώνονται -δεν αναφέρω το όνομα της εταιρείας, είναι γνωστή, αφορά </w:t>
      </w:r>
      <w:r>
        <w:rPr>
          <w:rFonts w:eastAsia="Times New Roman" w:cs="Times New Roman"/>
          <w:szCs w:val="24"/>
          <w:lang w:val="en-US"/>
        </w:rPr>
        <w:t>faux</w:t>
      </w:r>
      <w:r w:rsidRPr="00496D16">
        <w:rPr>
          <w:rFonts w:eastAsia="Times New Roman" w:cs="Times New Roman"/>
          <w:szCs w:val="24"/>
        </w:rPr>
        <w:t xml:space="preserve"> </w:t>
      </w:r>
      <w:r>
        <w:rPr>
          <w:rFonts w:eastAsia="Times New Roman" w:cs="Times New Roman"/>
          <w:szCs w:val="24"/>
          <w:lang w:val="en-US"/>
        </w:rPr>
        <w:t>bijoux</w:t>
      </w:r>
      <w:r w:rsidRPr="00496D16">
        <w:rPr>
          <w:rFonts w:eastAsia="Times New Roman" w:cs="Times New Roman"/>
          <w:szCs w:val="24"/>
        </w:rPr>
        <w:t>-</w:t>
      </w:r>
      <w:r>
        <w:rPr>
          <w:rFonts w:eastAsia="Times New Roman" w:cs="Times New Roman"/>
          <w:szCs w:val="24"/>
        </w:rPr>
        <w:t xml:space="preserve"> για να στραφούν κατά της εταιρείας και ενδεχόμενα και κατά της Επι</w:t>
      </w:r>
      <w:r>
        <w:rPr>
          <w:rFonts w:eastAsia="Times New Roman" w:cs="Times New Roman"/>
          <w:szCs w:val="24"/>
        </w:rPr>
        <w:t xml:space="preserve">τροπής Κεφαλαιαγοράς, της οποίας ο εκπρόσωπος, βέβαια, ήρθε στην </w:t>
      </w:r>
      <w:r>
        <w:rPr>
          <w:rFonts w:eastAsia="Times New Roman" w:cs="Times New Roman"/>
          <w:szCs w:val="24"/>
        </w:rPr>
        <w:t>ε</w:t>
      </w:r>
      <w:r>
        <w:rPr>
          <w:rFonts w:eastAsia="Times New Roman" w:cs="Times New Roman"/>
          <w:szCs w:val="24"/>
        </w:rPr>
        <w:t>πιτροπή μας και είπε ότι το νομοσχέδιο είναι πάρα πολύ καλό, αλλά δεν είχε την ευαισθησία τουλάχιστον να μείνει να του απευθύνουμε και κάποιες ερωτήσεις, για να μας δώσει κάποιες εξηγήσεις κ</w:t>
      </w:r>
      <w:r>
        <w:rPr>
          <w:rFonts w:eastAsia="Times New Roman" w:cs="Times New Roman"/>
          <w:szCs w:val="24"/>
        </w:rPr>
        <w:t xml:space="preserve">αι έφυγε πρώτος-πρώτος. Δεν ξέρω γιατί. Τόσο ικανοποιημένος ήταν από το νομοσχέδιο; Τόσο σίγουρος ήταν ότι όλα θα πάνε καλά, ή ήθελε να αποφύγει; Δεν με απασχολεί, δεν με ενδιαφέρει. </w:t>
      </w:r>
    </w:p>
    <w:p w14:paraId="53C891A2"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color w:val="000000" w:themeColor="text1"/>
          <w:szCs w:val="24"/>
        </w:rPr>
      </w:pPr>
      <w:r w:rsidRPr="008053A3">
        <w:rPr>
          <w:rFonts w:eastAsia="Times New Roman" w:cs="Times New Roman"/>
          <w:color w:val="000000" w:themeColor="text1"/>
          <w:szCs w:val="24"/>
        </w:rPr>
        <w:t>Επανέρχομαι, λοιπόν. Μιλάμε για ομολογιακά δάνεια και λέμε ότι οι ελληνι</w:t>
      </w:r>
      <w:r w:rsidRPr="008053A3">
        <w:rPr>
          <w:rFonts w:eastAsia="Times New Roman" w:cs="Times New Roman"/>
          <w:color w:val="000000" w:themeColor="text1"/>
          <w:szCs w:val="24"/>
        </w:rPr>
        <w:t xml:space="preserve">κές εταιρείες στο εξής θα μπορούν να εκδίδουν πολλών κατηγοριών ομολογιακά δάνεια, τουτέστιν να απευθύνονται στο ιδιωτικό επενδυτικό κοινό. </w:t>
      </w:r>
    </w:p>
    <w:p w14:paraId="53C891A3"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color w:val="000000" w:themeColor="text1"/>
          <w:szCs w:val="24"/>
        </w:rPr>
      </w:pPr>
      <w:r w:rsidRPr="008053A3">
        <w:rPr>
          <w:rFonts w:eastAsia="Times New Roman" w:cs="Times New Roman"/>
          <w:color w:val="000000" w:themeColor="text1"/>
          <w:szCs w:val="24"/>
        </w:rPr>
        <w:lastRenderedPageBreak/>
        <w:t xml:space="preserve">Να θυμίσω κάτι: Τα ομολογιακά δάνεια έχουν ένα πλεονέκτημα και ένα μειονέκτημα έναντι των αυξήσεων κεφαλαίου. </w:t>
      </w:r>
    </w:p>
    <w:p w14:paraId="53C891A4" w14:textId="77777777" w:rsidR="006A30E3" w:rsidRDefault="005E5BBF">
      <w:pPr>
        <w:spacing w:line="600" w:lineRule="auto"/>
        <w:ind w:firstLine="720"/>
        <w:contextualSpacing/>
        <w:jc w:val="both"/>
        <w:rPr>
          <w:rFonts w:eastAsia="Times New Roman" w:cs="Times New Roman"/>
          <w:szCs w:val="24"/>
        </w:rPr>
      </w:pPr>
      <w:r w:rsidRPr="00E612A4">
        <w:rPr>
          <w:rFonts w:eastAsia="Times New Roman" w:cs="Times New Roman"/>
          <w:szCs w:val="24"/>
        </w:rPr>
        <w:t>Τα ο</w:t>
      </w:r>
      <w:r w:rsidRPr="00E612A4">
        <w:rPr>
          <w:rFonts w:eastAsia="Times New Roman" w:cs="Times New Roman"/>
          <w:szCs w:val="24"/>
        </w:rPr>
        <w:t>μολογιακά δάνεια είναι έντοκα πάντοτε. Μπορεί να είναι μετατρέψιμα, μπορεί να είναι εξαγοράσιμα, αλλά η επιβάρυνση που αφορά τις εταιρείες είναι αντίστοιχη προς τον τραπεζικό δανεισμό.</w:t>
      </w:r>
    </w:p>
    <w:p w14:paraId="53C891A5" w14:textId="77777777" w:rsidR="006A30E3" w:rsidRDefault="005E5BBF">
      <w:pPr>
        <w:spacing w:line="600" w:lineRule="auto"/>
        <w:ind w:firstLine="720"/>
        <w:contextualSpacing/>
        <w:jc w:val="both"/>
        <w:rPr>
          <w:rFonts w:eastAsia="Times New Roman" w:cs="Times New Roman"/>
          <w:szCs w:val="24"/>
        </w:rPr>
      </w:pPr>
      <w:r w:rsidRPr="00E612A4">
        <w:rPr>
          <w:rFonts w:eastAsia="Times New Roman" w:cs="Times New Roman"/>
          <w:szCs w:val="24"/>
        </w:rPr>
        <w:t>Υπάρχει και προ διετίας περίπου ανάλογη διάταξη, κύριε Υπουργέ, που αφο</w:t>
      </w:r>
      <w:r w:rsidRPr="00E612A4">
        <w:rPr>
          <w:rFonts w:eastAsia="Times New Roman" w:cs="Times New Roman"/>
          <w:szCs w:val="24"/>
        </w:rPr>
        <w:t xml:space="preserve">ρούσε την κατάργηση του ανώτατου επιτοκίου των ομολογιών που ήταν </w:t>
      </w:r>
      <w:r>
        <w:rPr>
          <w:rFonts w:eastAsia="Times New Roman" w:cs="Times New Roman"/>
          <w:szCs w:val="24"/>
        </w:rPr>
        <w:t>5%. Ερχόταν, λοιπόν, προ δύο ετών η νομοθεσία να μας πει το εξής: Ξέρετε κάτι; Όταν οποιοσδήποτε δανείζεται μέσω ομολογιακού δανεισμού, δεν υπάρχει ο περιορισμός του 5% στο δάνειο, για να μπ</w:t>
      </w:r>
      <w:r>
        <w:rPr>
          <w:rFonts w:eastAsia="Times New Roman" w:cs="Times New Roman"/>
          <w:szCs w:val="24"/>
        </w:rPr>
        <w:t xml:space="preserve">ορούν -λέει- να προσελκύουν χρήματα στην Ελλάδα, να έρθουν κεφάλαια. </w:t>
      </w:r>
    </w:p>
    <w:p w14:paraId="53C891A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λοιπόν, μέσα στον ίδιο τον νόμο λέτε -στο άρθρο 60 αναφέρομαι- ότι απελευθερώνεται το επιτόκιο -δεν υπάρχει ανώτατο θεμιτό επιτόκιο- στην έκδοση ομολογιακών δανείων, τα οποία καλ</w:t>
      </w:r>
      <w:r>
        <w:rPr>
          <w:rFonts w:eastAsia="Times New Roman" w:cs="Times New Roman"/>
          <w:szCs w:val="24"/>
        </w:rPr>
        <w:t>ύπτονται από ιδιωτικά κεφάλαια και ότ</w:t>
      </w:r>
      <w:r>
        <w:rPr>
          <w:rFonts w:eastAsia="Times New Roman" w:cs="Times New Roman"/>
          <w:szCs w:val="24"/>
        </w:rPr>
        <w:t>ι</w:t>
      </w:r>
      <w:r>
        <w:rPr>
          <w:rFonts w:eastAsia="Times New Roman" w:cs="Times New Roman"/>
          <w:szCs w:val="24"/>
        </w:rPr>
        <w:t xml:space="preserve"> τις ομολογίες τις καλύπτουν οι τράπεζες</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υπό τη μορφή της εγγύησης. </w:t>
      </w:r>
    </w:p>
    <w:p w14:paraId="53C891A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Και τίθεται, λοιπόν, το ερώτημα: Ποιο είναι σήμερα το επιτόκιο, με το οποίο θα μπορέσει να ενισχυθεί μία εταιρεία μεγάλη, μεσαία, με ένα ομο</w:t>
      </w:r>
      <w:r>
        <w:rPr>
          <w:rFonts w:eastAsia="Times New Roman" w:cs="Times New Roman"/>
          <w:szCs w:val="24"/>
        </w:rPr>
        <w:t xml:space="preserve">λογιακό δάνειο; Είναι το 5%; Είναι το 4,70%, εκείνο για το οποίο έκανε πίσω το ελληνικό κράτος; Μας είπατε </w:t>
      </w:r>
      <w:r>
        <w:rPr>
          <w:rFonts w:eastAsia="Times New Roman" w:cs="Times New Roman"/>
          <w:szCs w:val="24"/>
        </w:rPr>
        <w:t xml:space="preserve">ότι οφειλόταν στην ασαφή πολιτική κατάσταση της </w:t>
      </w:r>
      <w:r>
        <w:rPr>
          <w:rFonts w:eastAsia="Times New Roman" w:cs="Times New Roman"/>
          <w:szCs w:val="24"/>
        </w:rPr>
        <w:t>Ιταλία</w:t>
      </w:r>
      <w:r>
        <w:rPr>
          <w:rFonts w:eastAsia="Times New Roman" w:cs="Times New Roman"/>
          <w:szCs w:val="24"/>
        </w:rPr>
        <w:t>ς</w:t>
      </w:r>
      <w:r>
        <w:rPr>
          <w:rFonts w:eastAsia="Times New Roman" w:cs="Times New Roman"/>
          <w:szCs w:val="24"/>
        </w:rPr>
        <w:t xml:space="preserve">. Το δέχομαι. Η Ιταλία </w:t>
      </w:r>
      <w:proofErr w:type="spellStart"/>
      <w:r>
        <w:rPr>
          <w:rFonts w:eastAsia="Times New Roman" w:cs="Times New Roman"/>
          <w:szCs w:val="24"/>
        </w:rPr>
        <w:t>επέδρασε</w:t>
      </w:r>
      <w:proofErr w:type="spellEnd"/>
      <w:r>
        <w:rPr>
          <w:rFonts w:eastAsia="Times New Roman" w:cs="Times New Roman"/>
          <w:szCs w:val="24"/>
        </w:rPr>
        <w:t xml:space="preserve"> και δεν μπορέσαμε να βγάλουμε </w:t>
      </w:r>
      <w:r>
        <w:rPr>
          <w:rFonts w:eastAsia="Times New Roman" w:cs="Times New Roman"/>
          <w:szCs w:val="24"/>
        </w:rPr>
        <w:t>το</w:t>
      </w:r>
      <w:r>
        <w:rPr>
          <w:rFonts w:eastAsia="Times New Roman" w:cs="Times New Roman"/>
          <w:szCs w:val="24"/>
        </w:rPr>
        <w:t xml:space="preserve"> ομόλογο </w:t>
      </w:r>
      <w:r>
        <w:rPr>
          <w:rFonts w:eastAsia="Times New Roman" w:cs="Times New Roman"/>
          <w:szCs w:val="24"/>
        </w:rPr>
        <w:t xml:space="preserve">των </w:t>
      </w:r>
      <w:r>
        <w:rPr>
          <w:rFonts w:eastAsia="Times New Roman" w:cs="Times New Roman"/>
          <w:szCs w:val="24"/>
        </w:rPr>
        <w:t>10 δισεκατομμυρίω</w:t>
      </w:r>
      <w:r>
        <w:rPr>
          <w:rFonts w:eastAsia="Times New Roman" w:cs="Times New Roman"/>
          <w:szCs w:val="24"/>
        </w:rPr>
        <w:t>ν. Είναι, όμως, αυτή υγιής δανειοδότηση στο 5%, στο 6%, στο 4,75%, που θα ενισχύσει την οικονομία; Εγώ πιστεύω πως όχι.</w:t>
      </w:r>
    </w:p>
    <w:p w14:paraId="53C891A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Και, μάλιστα, είμαι καχύποπτος και για κάτι άλλο. Υπάρχει μέσα στο ίδιο νομοσχέδιο διάταξη</w:t>
      </w:r>
      <w:r>
        <w:rPr>
          <w:rFonts w:eastAsia="Times New Roman" w:cs="Times New Roman"/>
          <w:szCs w:val="24"/>
        </w:rPr>
        <w:t>,</w:t>
      </w:r>
      <w:r>
        <w:rPr>
          <w:rFonts w:eastAsia="Times New Roman" w:cs="Times New Roman"/>
          <w:szCs w:val="24"/>
        </w:rPr>
        <w:t xml:space="preserve"> που λέει ότι γνωστές εταιρείες απόκτησης και</w:t>
      </w:r>
      <w:r>
        <w:rPr>
          <w:rFonts w:eastAsia="Times New Roman" w:cs="Times New Roman"/>
          <w:szCs w:val="24"/>
        </w:rPr>
        <w:t xml:space="preserve"> διαχείρισης «κόκκινων» δανείων -απαιτήσεων, κατά το γράμμα του νόμου, του ν.4354- ονομάζονται σήμερα </w:t>
      </w:r>
      <w:r>
        <w:rPr>
          <w:rFonts w:eastAsia="Times New Roman" w:cs="Times New Roman"/>
          <w:szCs w:val="24"/>
        </w:rPr>
        <w:lastRenderedPageBreak/>
        <w:t xml:space="preserve">«χρηματοδοτικές», δηλαδή μεταφέρονται σε ένα ευρύτερο καθεστώς από εκείνο υπό το οποίο </w:t>
      </w:r>
      <w:proofErr w:type="spellStart"/>
      <w:r>
        <w:rPr>
          <w:rFonts w:eastAsia="Times New Roman" w:cs="Times New Roman"/>
          <w:szCs w:val="24"/>
        </w:rPr>
        <w:t>υπέκειντο</w:t>
      </w:r>
      <w:proofErr w:type="spellEnd"/>
      <w:r>
        <w:rPr>
          <w:rFonts w:eastAsia="Times New Roman" w:cs="Times New Roman"/>
          <w:szCs w:val="24"/>
        </w:rPr>
        <w:t>, στον έλεγχο της Τραπέζης της Ελλάδος, και έχουν και το δ</w:t>
      </w:r>
      <w:r>
        <w:rPr>
          <w:rFonts w:eastAsia="Times New Roman" w:cs="Times New Roman"/>
          <w:szCs w:val="24"/>
        </w:rPr>
        <w:t xml:space="preserve">ικαίωμα να είναι νόμιμοι εκπρόσωποι ομολογιούχων. Γιατί αυτό; Δεν δόθηκε ακόμα εξήγηση. </w:t>
      </w:r>
    </w:p>
    <w:p w14:paraId="53C891A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Βεβαίως δεν μπορώ να είμαι πάντα επικριτικός στο σύνολο ενός νομοσχεδίου, το οποίο έχει μια ιστορική προέλευση και το οποίο</w:t>
      </w:r>
      <w:r>
        <w:rPr>
          <w:rFonts w:eastAsia="Times New Roman" w:cs="Times New Roman"/>
          <w:szCs w:val="24"/>
        </w:rPr>
        <w:t>,</w:t>
      </w:r>
      <w:r>
        <w:rPr>
          <w:rFonts w:eastAsia="Times New Roman" w:cs="Times New Roman"/>
          <w:szCs w:val="24"/>
        </w:rPr>
        <w:t xml:space="preserve"> βεβαίως -θα επαναλάβω και πάλι ότι δεν θέλ</w:t>
      </w:r>
      <w:r>
        <w:rPr>
          <w:rFonts w:eastAsia="Times New Roman" w:cs="Times New Roman"/>
          <w:szCs w:val="24"/>
        </w:rPr>
        <w:t>ω να είμαι άδικος απέναντι σε κανέναν- είναι προϊόν επιμελούς εργασίας. Η κριτική μου γίνεται με βάση τις παρούσες ανάγκες της χώρας και της οικονομίας.</w:t>
      </w:r>
    </w:p>
    <w:p w14:paraId="53C891A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Και να δώσω και ένα άλλο παράδειγμα, γιατί βλέπω ότι εξαντλείται ο χρόνος μου, κύριε Πρόεδρε.</w:t>
      </w:r>
    </w:p>
    <w:p w14:paraId="53C891AB" w14:textId="77777777" w:rsidR="006A30E3" w:rsidRDefault="005E5BBF">
      <w:pPr>
        <w:spacing w:line="600" w:lineRule="auto"/>
        <w:ind w:firstLine="720"/>
        <w:contextualSpacing/>
        <w:jc w:val="both"/>
        <w:rPr>
          <w:rFonts w:eastAsia="Times New Roman" w:cs="Times New Roman"/>
          <w:szCs w:val="24"/>
        </w:rPr>
      </w:pPr>
      <w:r w:rsidRPr="004432DC">
        <w:rPr>
          <w:rFonts w:eastAsia="Times New Roman" w:cs="Times New Roman"/>
          <w:b/>
          <w:szCs w:val="24"/>
        </w:rPr>
        <w:t>ΠΡΟΕΔΡΕΥΩ</w:t>
      </w:r>
      <w:r w:rsidRPr="004432DC">
        <w:rPr>
          <w:rFonts w:eastAsia="Times New Roman" w:cs="Times New Roman"/>
          <w:b/>
          <w:szCs w:val="24"/>
        </w:rPr>
        <w:t>Ν (Νικήτας Κακλαμάνης):</w:t>
      </w:r>
      <w:r>
        <w:rPr>
          <w:rFonts w:eastAsia="Times New Roman" w:cs="Times New Roman"/>
          <w:b/>
          <w:szCs w:val="24"/>
        </w:rPr>
        <w:t xml:space="preserve"> </w:t>
      </w:r>
      <w:r>
        <w:rPr>
          <w:rFonts w:eastAsia="Times New Roman" w:cs="Times New Roman"/>
          <w:szCs w:val="24"/>
        </w:rPr>
        <w:t>Τον έχουμε υπερβεί τον χρόνο.</w:t>
      </w:r>
    </w:p>
    <w:p w14:paraId="53C891A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4432DC">
        <w:rPr>
          <w:rFonts w:eastAsia="Times New Roman" w:cs="Times New Roman"/>
          <w:b/>
          <w:szCs w:val="24"/>
        </w:rPr>
        <w:t xml:space="preserve">ΔΗΜΗΤΡΙΟΣ ΚΑΡΡΑΣ: </w:t>
      </w:r>
      <w:r>
        <w:rPr>
          <w:rFonts w:eastAsia="Times New Roman" w:cs="Times New Roman"/>
          <w:szCs w:val="24"/>
        </w:rPr>
        <w:t>Ελάχιστη ανοχή.</w:t>
      </w:r>
    </w:p>
    <w:p w14:paraId="53C891A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Βεβαίως.</w:t>
      </w:r>
    </w:p>
    <w:p w14:paraId="53C891A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Στην Ελλάδα είναι καταγεγραμμένες -το έχω σημειώσει αυτό και το θεωρώ ακριβές, γιατί το έχω ελέγξει- </w:t>
      </w:r>
      <w:r>
        <w:rPr>
          <w:rFonts w:eastAsia="Times New Roman" w:cs="Times New Roman"/>
          <w:szCs w:val="24"/>
        </w:rPr>
        <w:t>σαράντ</w:t>
      </w:r>
      <w:r>
        <w:rPr>
          <w:rFonts w:eastAsia="Times New Roman" w:cs="Times New Roman"/>
          <w:szCs w:val="24"/>
        </w:rPr>
        <w:t>α</w:t>
      </w:r>
      <w:r>
        <w:rPr>
          <w:rFonts w:eastAsia="Times New Roman" w:cs="Times New Roman"/>
          <w:szCs w:val="24"/>
        </w:rPr>
        <w:t xml:space="preserve"> τρεις χιλιάδες </w:t>
      </w:r>
      <w:r>
        <w:rPr>
          <w:rFonts w:eastAsia="Times New Roman" w:cs="Times New Roman"/>
          <w:szCs w:val="24"/>
        </w:rPr>
        <w:lastRenderedPageBreak/>
        <w:t xml:space="preserve">εξακόσιες σαράντα οκτώ </w:t>
      </w:r>
      <w:r>
        <w:rPr>
          <w:rFonts w:eastAsia="Times New Roman" w:cs="Times New Roman"/>
          <w:szCs w:val="24"/>
        </w:rPr>
        <w:t>ανώνυμες εταιρείες ελληνικής -ας τις ονομάσω έτσι- ιθαγενείας. Βεβαίως δεν ισχυρίζομαι ότι όλες αυτές λειτουρ</w:t>
      </w:r>
      <w:r>
        <w:rPr>
          <w:rFonts w:eastAsia="Times New Roman" w:cs="Times New Roman"/>
          <w:szCs w:val="24"/>
        </w:rPr>
        <w:t>γούν. Έχουν, όμως, ιδρυθεί. Μπορεί να είναι εν υπνώσει, μπορεί να μην έχουν κα</w:t>
      </w:r>
      <w:r>
        <w:rPr>
          <w:rFonts w:eastAsia="Times New Roman" w:cs="Times New Roman"/>
          <w:szCs w:val="24"/>
        </w:rPr>
        <w:t>μ</w:t>
      </w:r>
      <w:r>
        <w:rPr>
          <w:rFonts w:eastAsia="Times New Roman" w:cs="Times New Roman"/>
          <w:szCs w:val="24"/>
        </w:rPr>
        <w:t>μία δραστηριότητα. Αυτό σημαίνει ότι η έννοια της ελληνικής ανώνυμης εταιρείας είναι υποτιμημένη, γιατί όλοι κάνουμε μία ανώνυμη εταιρεία, για να αποφύγουμε, υποτίθεται, τις ευθ</w:t>
      </w:r>
      <w:r>
        <w:rPr>
          <w:rFonts w:eastAsia="Times New Roman" w:cs="Times New Roman"/>
          <w:szCs w:val="24"/>
        </w:rPr>
        <w:t xml:space="preserve">ύνες έναντι των τρίτων, τις οποίες τελικά δεν αποφεύγουμε, διότι μας φωνάζει η τράπεζα για να μας δώσει 1.000 ευρώ, ένα ελάχιστο δάνειο, και υπογράφουμε όλοι μέχρι τρίτης γενεάς, μέχρι και οι πεθερές και οι πεθεροί και οι συμπέθεροι! </w:t>
      </w:r>
    </w:p>
    <w:p w14:paraId="53C891A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Θα επαναφέρω τον προβ</w:t>
      </w:r>
      <w:r>
        <w:rPr>
          <w:rFonts w:eastAsia="Times New Roman" w:cs="Times New Roman"/>
          <w:szCs w:val="24"/>
        </w:rPr>
        <w:t>ληματισμό μου και θα πω τούτο</w:t>
      </w:r>
      <w:r>
        <w:rPr>
          <w:rFonts w:eastAsia="Times New Roman" w:cs="Times New Roman"/>
          <w:szCs w:val="24"/>
        </w:rPr>
        <w:t>.</w:t>
      </w:r>
      <w:r>
        <w:rPr>
          <w:rFonts w:eastAsia="Times New Roman" w:cs="Times New Roman"/>
          <w:szCs w:val="24"/>
        </w:rPr>
        <w:t xml:space="preserve"> Γι’ αυτές τις </w:t>
      </w:r>
      <w:r>
        <w:rPr>
          <w:rFonts w:eastAsia="Times New Roman" w:cs="Times New Roman"/>
          <w:szCs w:val="24"/>
        </w:rPr>
        <w:t>σαράντα τρεις χιλιάδες εξακόσιες σαράντα οκτώ</w:t>
      </w:r>
      <w:r>
        <w:rPr>
          <w:rFonts w:eastAsia="Times New Roman" w:cs="Times New Roman"/>
          <w:szCs w:val="24"/>
        </w:rPr>
        <w:t xml:space="preserve"> ανώνυμες εταιρείες δεν θα έπρεπε να υπάρχει πρόνοια, για να μπορέσουμε να διασώσουμε αρκετές από αυτές και να προχωρήσουμε τώρα σε εισαγωγή απλοποιημένων διατάξεων μ</w:t>
      </w:r>
      <w:r>
        <w:rPr>
          <w:rFonts w:eastAsia="Times New Roman" w:cs="Times New Roman"/>
          <w:szCs w:val="24"/>
        </w:rPr>
        <w:t xml:space="preserve">ετασχηματισμού τους; Θυμίζω το θέμα του ν.3190 </w:t>
      </w:r>
      <w:r>
        <w:rPr>
          <w:rFonts w:eastAsia="Times New Roman" w:cs="Times New Roman"/>
          <w:szCs w:val="24"/>
        </w:rPr>
        <w:t>για τις εταιρείες περιορισμένης ευθύνης</w:t>
      </w:r>
      <w:r>
        <w:rPr>
          <w:rFonts w:eastAsia="Times New Roman" w:cs="Times New Roman"/>
          <w:szCs w:val="24"/>
        </w:rPr>
        <w:t xml:space="preserve"> που είχα θέσει και σχετικά με τη δυνατότητα ή μη να μετατρέπονται, ούτως ώστε να συνεχίσουν να υφίστανται και </w:t>
      </w:r>
      <w:r>
        <w:rPr>
          <w:rFonts w:eastAsia="Times New Roman" w:cs="Times New Roman"/>
          <w:szCs w:val="24"/>
        </w:rPr>
        <w:lastRenderedPageBreak/>
        <w:t>να μην έρχεται ο ΕΦΚΑ να διεκδικεί αμέσως ασφαλιστικές εισφ</w:t>
      </w:r>
      <w:r>
        <w:rPr>
          <w:rFonts w:eastAsia="Times New Roman" w:cs="Times New Roman"/>
          <w:szCs w:val="24"/>
        </w:rPr>
        <w:t>ορές από το σύνολο των μετόχων.</w:t>
      </w:r>
      <w:r w:rsidRPr="00696FDC">
        <w:rPr>
          <w:rFonts w:eastAsia="Times New Roman" w:cs="Times New Roman"/>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υποτίθεται ότι μετατίθεται για το μέλλον.</w:t>
      </w:r>
    </w:p>
    <w:p w14:paraId="53C891B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Και θα κλείσω με ένα δικονομικό θέμα, αν θέλετε, που με έχει προβληματίσει. Πάρα πολλές διατάξεις αναφέρουν ότι θα επιλύονται </w:t>
      </w:r>
      <w:r>
        <w:rPr>
          <w:rFonts w:eastAsia="Times New Roman" w:cs="Times New Roman"/>
          <w:szCs w:val="24"/>
        </w:rPr>
        <w:t xml:space="preserve">οι </w:t>
      </w:r>
      <w:r>
        <w:rPr>
          <w:rFonts w:eastAsia="Times New Roman" w:cs="Times New Roman"/>
          <w:szCs w:val="24"/>
        </w:rPr>
        <w:t>διαφορές με τη διαδικασία των ασφ</w:t>
      </w:r>
      <w:r>
        <w:rPr>
          <w:rFonts w:eastAsia="Times New Roman" w:cs="Times New Roman"/>
          <w:szCs w:val="24"/>
        </w:rPr>
        <w:t>αλιστικών μέτρων.</w:t>
      </w:r>
    </w:p>
    <w:p w14:paraId="53C891B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Καρρά, πρέπει να κλείσετε.</w:t>
      </w:r>
    </w:p>
    <w:p w14:paraId="53C891B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Θα παρακαλέσω για τριάντα δευτερόλεπτα.</w:t>
      </w:r>
    </w:p>
    <w:p w14:paraId="53C891B3" w14:textId="77777777" w:rsidR="006A30E3" w:rsidRDefault="005E5BBF">
      <w:pPr>
        <w:spacing w:line="600" w:lineRule="auto"/>
        <w:ind w:firstLine="720"/>
        <w:contextualSpacing/>
        <w:jc w:val="both"/>
        <w:rPr>
          <w:rFonts w:eastAsia="Times New Roman" w:cs="Times New Roman"/>
          <w:szCs w:val="24"/>
        </w:rPr>
      </w:pPr>
      <w:r w:rsidRPr="005648E3">
        <w:rPr>
          <w:rFonts w:eastAsia="Times New Roman" w:cs="Times New Roman"/>
          <w:b/>
          <w:szCs w:val="24"/>
        </w:rPr>
        <w:t>ΠΡΟΕΔΡΕΥΩΝ (</w:t>
      </w:r>
      <w:r>
        <w:rPr>
          <w:rFonts w:eastAsia="Times New Roman" w:cs="Times New Roman"/>
          <w:b/>
          <w:szCs w:val="24"/>
        </w:rPr>
        <w:t>Νικήτας Κακλαμάνης</w:t>
      </w:r>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Ωραία.</w:t>
      </w:r>
    </w:p>
    <w:p w14:paraId="53C891B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Επαναλαμβάνω, λοιπόν, ότι πάρα πολλές διατάξεις αναφέρουν ότι θα επιλύονται διαφορές με τη διαδικασία των ασφαλιστικών μέτρων, χωρίς να παρέχεται δικαίωμα ένδικων μέσων.</w:t>
      </w:r>
    </w:p>
    <w:p w14:paraId="53C891B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Ας το δουν οι αρμόδιοι. Η νέα Πολιτική Δικονομία δίνει το δικαίωμα στον δικαστή και σ</w:t>
      </w:r>
      <w:r>
        <w:rPr>
          <w:rFonts w:eastAsia="Times New Roman" w:cs="Times New Roman"/>
          <w:szCs w:val="24"/>
        </w:rPr>
        <w:t>τη διαδικασία των ασφαλιστικών μέτρων</w:t>
      </w:r>
      <w:r>
        <w:rPr>
          <w:rFonts w:eastAsia="Times New Roman" w:cs="Times New Roman"/>
          <w:szCs w:val="24"/>
        </w:rPr>
        <w:t>,</w:t>
      </w:r>
      <w:r>
        <w:rPr>
          <w:rFonts w:eastAsia="Times New Roman" w:cs="Times New Roman"/>
          <w:szCs w:val="24"/>
        </w:rPr>
        <w:t xml:space="preserve"> να επιβά</w:t>
      </w:r>
      <w:r>
        <w:rPr>
          <w:rFonts w:eastAsia="Times New Roman" w:cs="Times New Roman"/>
          <w:szCs w:val="24"/>
        </w:rPr>
        <w:t>λ</w:t>
      </w:r>
      <w:r>
        <w:rPr>
          <w:rFonts w:eastAsia="Times New Roman" w:cs="Times New Roman"/>
          <w:szCs w:val="24"/>
        </w:rPr>
        <w:t xml:space="preserve">λει υποχρεωτικά την εντός </w:t>
      </w:r>
      <w:r>
        <w:rPr>
          <w:rFonts w:eastAsia="Times New Roman" w:cs="Times New Roman"/>
          <w:szCs w:val="24"/>
        </w:rPr>
        <w:lastRenderedPageBreak/>
        <w:t>προθεσμίας άσκηση αγωγής. Μήπως πρέπει να διευκρινιστεί αυτό, για να μη βρεθούν δικαστές που θα ματαιώσουν πολλές φορές την επίλυση των διαφορών;</w:t>
      </w:r>
    </w:p>
    <w:p w14:paraId="53C891B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Κατά τα λοιπά θα ψηφίσουμε αρκετές δ</w:t>
      </w:r>
      <w:r>
        <w:rPr>
          <w:rFonts w:eastAsia="Times New Roman" w:cs="Times New Roman"/>
          <w:szCs w:val="24"/>
        </w:rPr>
        <w:t>ιατάξεις, κύριε Υπουργέ -και επί της αρχής εγώ θα πω ότι ψηφίζουμε για τον νόμο- για να μη δώσουμε τη διάσταση ότι ε</w:t>
      </w:r>
      <w:r>
        <w:rPr>
          <w:rFonts w:eastAsia="Times New Roman" w:cs="Times New Roman"/>
          <w:szCs w:val="24"/>
        </w:rPr>
        <w:t>ίμαστε</w:t>
      </w:r>
      <w:r>
        <w:rPr>
          <w:rFonts w:eastAsia="Times New Roman" w:cs="Times New Roman"/>
          <w:szCs w:val="24"/>
        </w:rPr>
        <w:t xml:space="preserve"> αρνητικοί. Όμως θέλουμε να ληφθούν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να ακουστούν οι παρατηρήσεις αυτές που έθεσα σήμερα και όσες επί των οποίων ο κ. Λοβέ</w:t>
      </w:r>
      <w:r>
        <w:rPr>
          <w:rFonts w:eastAsia="Times New Roman" w:cs="Times New Roman"/>
          <w:szCs w:val="24"/>
        </w:rPr>
        <w:t>ρδος εν συνεχεία θα τοποθετηθεί, γιατί θεωρούμε ότι δεν δόθηκε η ανάπτυξη εκείνη η οποία απαιτείτο και δη στην κρίσιμη σημερινή συνεδρίαση.</w:t>
      </w:r>
    </w:p>
    <w:p w14:paraId="53C891B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ιδιαίτερα.</w:t>
      </w:r>
    </w:p>
    <w:p w14:paraId="53C891B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w:t>
      </w:r>
      <w:r w:rsidRPr="001F37D9">
        <w:rPr>
          <w:rFonts w:eastAsia="Times New Roman" w:cs="Times New Roman"/>
          <w:szCs w:val="24"/>
        </w:rPr>
        <w:t>Χειροκροτήματα από τ</w:t>
      </w:r>
      <w:r>
        <w:rPr>
          <w:rFonts w:eastAsia="Times New Roman" w:cs="Times New Roman"/>
          <w:szCs w:val="24"/>
        </w:rPr>
        <w:t>ις πτέρυγες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κα</w:t>
      </w:r>
      <w:r>
        <w:rPr>
          <w:rFonts w:eastAsia="Times New Roman" w:cs="Times New Roman"/>
          <w:szCs w:val="24"/>
        </w:rPr>
        <w:t>ι του Ποταμιού</w:t>
      </w:r>
      <w:r w:rsidRPr="001F37D9">
        <w:rPr>
          <w:rFonts w:eastAsia="Times New Roman" w:cs="Times New Roman"/>
          <w:szCs w:val="24"/>
        </w:rPr>
        <w:t>)</w:t>
      </w:r>
    </w:p>
    <w:p w14:paraId="53C891B9" w14:textId="77777777" w:rsidR="006A30E3" w:rsidRDefault="005E5BBF">
      <w:pPr>
        <w:spacing w:line="600" w:lineRule="auto"/>
        <w:ind w:firstLine="720"/>
        <w:contextualSpacing/>
        <w:jc w:val="both"/>
        <w:rPr>
          <w:rFonts w:eastAsia="Times New Roman" w:cs="Times New Roman"/>
          <w:szCs w:val="24"/>
        </w:rPr>
      </w:pPr>
      <w:r w:rsidRPr="00C407D8">
        <w:rPr>
          <w:rFonts w:eastAsia="Times New Roman" w:cs="Times New Roman"/>
          <w:b/>
          <w:szCs w:val="24"/>
        </w:rPr>
        <w:t>ΠΡΟΕΔΡΕΥΩΝ (Νικήτας Κακλαμάνης):</w:t>
      </w:r>
      <w:r>
        <w:rPr>
          <w:rFonts w:eastAsia="Times New Roman" w:cs="Times New Roman"/>
          <w:szCs w:val="24"/>
        </w:rPr>
        <w:t xml:space="preserve"> </w:t>
      </w:r>
      <w:r w:rsidRPr="007E6EEF">
        <w:rPr>
          <w:rFonts w:eastAsia="Times New Roman" w:cs="Times New Roman"/>
          <w:szCs w:val="24"/>
        </w:rPr>
        <w:t xml:space="preserve">Κυρίες και κύριοι συνάδελφοι, </w:t>
      </w:r>
      <w:r w:rsidRPr="00C407D8">
        <w:rPr>
          <w:rFonts w:eastAsia="Times New Roman" w:cs="Times New Roman"/>
          <w:szCs w:val="24"/>
        </w:rPr>
        <w:t xml:space="preserve">έχω την τιμή να ανακοινώσω στο Σώμα ότι τη συνεδρίασή μας παρακολουθούν από τα άνω </w:t>
      </w:r>
      <w:r w:rsidRPr="00C407D8">
        <w:rPr>
          <w:rFonts w:eastAsia="Times New Roman" w:cs="Times New Roman"/>
          <w:szCs w:val="24"/>
        </w:rPr>
        <w:lastRenderedPageBreak/>
        <w:t xml:space="preserve">δυτικά θεωρεία, είκοσι έξι μαθητές και μαθήτριες και </w:t>
      </w:r>
      <w:r>
        <w:rPr>
          <w:rFonts w:eastAsia="Times New Roman" w:cs="Times New Roman"/>
          <w:szCs w:val="24"/>
        </w:rPr>
        <w:t>τέσσερις</w:t>
      </w:r>
      <w:r w:rsidRPr="00C407D8">
        <w:rPr>
          <w:rFonts w:eastAsia="Times New Roman" w:cs="Times New Roman"/>
          <w:szCs w:val="24"/>
        </w:rPr>
        <w:t xml:space="preserve"> εκπαιδευτικοί συνοδοί τους </w:t>
      </w:r>
      <w:r>
        <w:rPr>
          <w:rFonts w:eastAsia="Times New Roman" w:cs="Times New Roman"/>
          <w:szCs w:val="24"/>
        </w:rPr>
        <w:t>από τ</w:t>
      </w:r>
      <w:r>
        <w:rPr>
          <w:rFonts w:eastAsia="Times New Roman" w:cs="Times New Roman"/>
          <w:szCs w:val="24"/>
        </w:rPr>
        <w:t>ο 12</w:t>
      </w:r>
      <w:r w:rsidRPr="00C407D8">
        <w:rPr>
          <w:rFonts w:eastAsia="Times New Roman" w:cs="Times New Roman"/>
          <w:szCs w:val="24"/>
          <w:vertAlign w:val="superscript"/>
        </w:rPr>
        <w:t>ο</w:t>
      </w:r>
      <w:r w:rsidRPr="00C407D8">
        <w:rPr>
          <w:rFonts w:eastAsia="Times New Roman" w:cs="Times New Roman"/>
          <w:szCs w:val="24"/>
        </w:rPr>
        <w:t xml:space="preserve"> Δημοτικό Σχολείο </w:t>
      </w:r>
      <w:r>
        <w:rPr>
          <w:rFonts w:eastAsia="Times New Roman" w:cs="Times New Roman"/>
          <w:szCs w:val="24"/>
        </w:rPr>
        <w:t>της ωραίας Αλεξανδρούπολης</w:t>
      </w:r>
      <w:r w:rsidRPr="00C407D8">
        <w:rPr>
          <w:rFonts w:eastAsia="Times New Roman" w:cs="Times New Roman"/>
          <w:szCs w:val="24"/>
        </w:rPr>
        <w:t>.</w:t>
      </w:r>
    </w:p>
    <w:p w14:paraId="53C891BA" w14:textId="77777777" w:rsidR="006A30E3" w:rsidRDefault="005E5BBF">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Καλώς ορίσατε στη Βουλή!</w:t>
      </w:r>
    </w:p>
    <w:p w14:paraId="53C891BB" w14:textId="77777777" w:rsidR="006A30E3" w:rsidRDefault="005E5BBF">
      <w:pPr>
        <w:spacing w:line="600" w:lineRule="auto"/>
        <w:ind w:firstLine="709"/>
        <w:contextualSpacing/>
        <w:jc w:val="center"/>
        <w:rPr>
          <w:rFonts w:eastAsia="Times New Roman" w:cs="Times New Roman"/>
          <w:szCs w:val="24"/>
        </w:rPr>
      </w:pPr>
      <w:r w:rsidRPr="007E6EEF">
        <w:rPr>
          <w:rFonts w:eastAsia="Times New Roman" w:cs="Times New Roman"/>
          <w:szCs w:val="24"/>
        </w:rPr>
        <w:t>(Χειροκροτήματα απ</w:t>
      </w:r>
      <w:r>
        <w:rPr>
          <w:rFonts w:eastAsia="Times New Roman" w:cs="Times New Roman"/>
          <w:szCs w:val="24"/>
        </w:rPr>
        <w:t>’</w:t>
      </w:r>
      <w:r w:rsidRPr="007E6EEF">
        <w:rPr>
          <w:rFonts w:eastAsia="Times New Roman" w:cs="Times New Roman"/>
          <w:szCs w:val="24"/>
        </w:rPr>
        <w:t xml:space="preserve"> όλες τις πτέρυγες της Βουλής)</w:t>
      </w:r>
    </w:p>
    <w:p w14:paraId="53C891B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Οι Βουλευτές κ</w:t>
      </w:r>
      <w:r>
        <w:rPr>
          <w:rFonts w:eastAsia="Times New Roman" w:cs="Times New Roman"/>
          <w:szCs w:val="24"/>
        </w:rPr>
        <w:t>ύριοι</w:t>
      </w:r>
      <w:r>
        <w:rPr>
          <w:rFonts w:eastAsia="Times New Roman" w:cs="Times New Roman"/>
          <w:szCs w:val="24"/>
        </w:rPr>
        <w:t xml:space="preserve"> Μάρκος </w:t>
      </w:r>
      <w:proofErr w:type="spellStart"/>
      <w:r>
        <w:rPr>
          <w:rFonts w:eastAsia="Times New Roman" w:cs="Times New Roman"/>
          <w:szCs w:val="24"/>
        </w:rPr>
        <w:t>Μπόλαρης</w:t>
      </w:r>
      <w:proofErr w:type="spellEnd"/>
      <w:r>
        <w:rPr>
          <w:rFonts w:eastAsia="Times New Roman" w:cs="Times New Roman"/>
          <w:szCs w:val="24"/>
        </w:rPr>
        <w:t xml:space="preserve">, Γιώργος </w:t>
      </w:r>
      <w:proofErr w:type="spellStart"/>
      <w:r>
        <w:rPr>
          <w:rFonts w:eastAsia="Times New Roman" w:cs="Times New Roman"/>
          <w:szCs w:val="24"/>
        </w:rPr>
        <w:t>Βαγιωνάς</w:t>
      </w:r>
      <w:proofErr w:type="spellEnd"/>
      <w:r>
        <w:rPr>
          <w:rFonts w:eastAsia="Times New Roman" w:cs="Times New Roman"/>
          <w:szCs w:val="24"/>
        </w:rPr>
        <w:t xml:space="preserve"> και Κώστας Κουκοδήμος ζητούν άδεια ολιγοήμερης απουσίας στο εξωτερικό. Η Βουλή εγκρίνει;</w:t>
      </w:r>
    </w:p>
    <w:p w14:paraId="53C891B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53C891BE" w14:textId="77777777" w:rsidR="006A30E3" w:rsidRDefault="005E5BBF">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53C891B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Χρυσής Αυγής, ο συνάδελφος κ. Ιωάννης </w:t>
      </w:r>
      <w:proofErr w:type="spellStart"/>
      <w:r>
        <w:rPr>
          <w:rFonts w:eastAsia="Times New Roman" w:cs="Times New Roman"/>
          <w:szCs w:val="24"/>
        </w:rPr>
        <w:t>Σαχινίδης</w:t>
      </w:r>
      <w:proofErr w:type="spellEnd"/>
      <w:r>
        <w:rPr>
          <w:rFonts w:eastAsia="Times New Roman" w:cs="Times New Roman"/>
          <w:szCs w:val="24"/>
        </w:rPr>
        <w:t>.</w:t>
      </w:r>
    </w:p>
    <w:p w14:paraId="53C891C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53C891C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Το ότι θα άκουγα από στόμα αριστερού εισηγητή</w:t>
      </w:r>
      <w:r>
        <w:rPr>
          <w:rFonts w:eastAsia="Times New Roman" w:cs="Times New Roman"/>
          <w:szCs w:val="24"/>
        </w:rPr>
        <w:t>,</w:t>
      </w:r>
      <w:r>
        <w:rPr>
          <w:rFonts w:eastAsia="Times New Roman" w:cs="Times New Roman"/>
          <w:szCs w:val="24"/>
        </w:rPr>
        <w:t xml:space="preserve"> να ζητά να υπερψηφιστεί σχέδιο νόμου που έχει σχέση με ανώνυμες εταιρείες, πραγματικά με ξεπ</w:t>
      </w:r>
      <w:r>
        <w:rPr>
          <w:rFonts w:eastAsia="Times New Roman" w:cs="Times New Roman"/>
          <w:szCs w:val="24"/>
        </w:rPr>
        <w:t xml:space="preserve">ερνά! Μου θύμισε την </w:t>
      </w:r>
      <w:r>
        <w:rPr>
          <w:rFonts w:eastAsia="Times New Roman" w:cs="Times New Roman"/>
          <w:szCs w:val="24"/>
        </w:rPr>
        <w:lastRenderedPageBreak/>
        <w:t>εικόνα μιας γελοιογραφίας που απεικόνιζε τον αριστερό σε μικρή ηλικία με το αλφάδι στον κύκλο, στην εφηβεία να μετατρέπεται σε σήμα της ειρήνης και στην ενηλικίωση σε σήμα της Μερσεντές.</w:t>
      </w:r>
    </w:p>
    <w:p w14:paraId="53C891C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Υπήρξαν ενενήντα μία νομοτεχνικές βελτιώσεις, κύ</w:t>
      </w:r>
      <w:r>
        <w:rPr>
          <w:rFonts w:eastAsia="Times New Roman" w:cs="Times New Roman"/>
          <w:szCs w:val="24"/>
        </w:rPr>
        <w:t>ριε Υπουργέ. Αυτό δείχνει ότι μάλλον η Κυβέρνησή σας έχει ανάγκη από πρόσληψη μεταφραστών.</w:t>
      </w:r>
    </w:p>
    <w:p w14:paraId="53C891C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κοινή απαίτηση, κυρίες και κύριοι, σε αυτόν τον τόπο για κάθαρση. Πριν ξεκινήσει το παρόν σχέδιο νόμου, ξεκίνησε στις </w:t>
      </w:r>
      <w:r>
        <w:rPr>
          <w:rFonts w:eastAsia="Times New Roman" w:cs="Times New Roman"/>
          <w:szCs w:val="24"/>
        </w:rPr>
        <w:t>ε</w:t>
      </w:r>
      <w:r>
        <w:rPr>
          <w:rFonts w:eastAsia="Times New Roman" w:cs="Times New Roman"/>
          <w:szCs w:val="24"/>
        </w:rPr>
        <w:t xml:space="preserve">πιτροπές η συζήτηση για τα </w:t>
      </w:r>
      <w:proofErr w:type="spellStart"/>
      <w:r>
        <w:rPr>
          <w:rFonts w:eastAsia="Times New Roman" w:cs="Times New Roman"/>
          <w:szCs w:val="24"/>
        </w:rPr>
        <w:t>προαπαι</w:t>
      </w:r>
      <w:r>
        <w:rPr>
          <w:rFonts w:eastAsia="Times New Roman" w:cs="Times New Roman"/>
          <w:szCs w:val="24"/>
        </w:rPr>
        <w:t>τούμενα</w:t>
      </w:r>
      <w:proofErr w:type="spellEnd"/>
      <w:r>
        <w:rPr>
          <w:rFonts w:eastAsia="Times New Roman" w:cs="Times New Roman"/>
          <w:szCs w:val="24"/>
        </w:rPr>
        <w:t>.</w:t>
      </w:r>
    </w:p>
    <w:p w14:paraId="53C891C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Όλα αυτά, όπως και τα μνημόνια, δεν θα ήταν αναγκαία, αν όλες οι κυβερνήσεις που πέρασαν από τη Μεταπολίτευση και μετά</w:t>
      </w:r>
      <w:r>
        <w:rPr>
          <w:rFonts w:eastAsia="Times New Roman" w:cs="Times New Roman"/>
          <w:szCs w:val="24"/>
        </w:rPr>
        <w:t>,</w:t>
      </w:r>
      <w:r>
        <w:rPr>
          <w:rFonts w:eastAsia="Times New Roman" w:cs="Times New Roman"/>
          <w:szCs w:val="24"/>
        </w:rPr>
        <w:t xml:space="preserve"> είχαν φροντίσει να ψηφίζουν νομοσχέδια που θα προστάτευαν τους Έλληνες πολίτες από εταιρείες όπως οι σημερινές που συζητούμε. Αυτό δεν σημαίνει ότι όλες οι ανώνυμες εταιρείες είναι εταιρείες που θέλουν να ξεπλύνουν μαύρο χρήμα. Ευτυχώς έχουμε πάρα πολλά π</w:t>
      </w:r>
      <w:r>
        <w:rPr>
          <w:rFonts w:eastAsia="Times New Roman" w:cs="Times New Roman"/>
          <w:szCs w:val="24"/>
        </w:rPr>
        <w:t>αραδείγματα</w:t>
      </w:r>
      <w:r>
        <w:rPr>
          <w:rFonts w:eastAsia="Times New Roman" w:cs="Times New Roman"/>
          <w:szCs w:val="24"/>
        </w:rPr>
        <w:t>,</w:t>
      </w:r>
      <w:r>
        <w:rPr>
          <w:rFonts w:eastAsia="Times New Roman" w:cs="Times New Roman"/>
          <w:szCs w:val="24"/>
        </w:rPr>
        <w:t xml:space="preserve"> από εταιρείες οι οποίες εδώ και πάρα πολλά χρόνια θα έπρεπε να είναι πρότυπα λειτουργίας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σε σχέση με το τι προσφέρουν στους εργαζομένους τους και το τι πληρώνουν στα ταμεία του κράτους.</w:t>
      </w:r>
    </w:p>
    <w:p w14:paraId="53C891C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ότι κόπτονται όλοι οι </w:t>
      </w:r>
      <w:proofErr w:type="spellStart"/>
      <w:r>
        <w:rPr>
          <w:rFonts w:eastAsia="Times New Roman" w:cs="Times New Roman"/>
          <w:szCs w:val="24"/>
        </w:rPr>
        <w:t>προλαλήσαντες</w:t>
      </w:r>
      <w:proofErr w:type="spellEnd"/>
      <w:r>
        <w:rPr>
          <w:rFonts w:eastAsia="Times New Roman" w:cs="Times New Roman"/>
          <w:szCs w:val="24"/>
        </w:rPr>
        <w:t xml:space="preserve"> υπέρ της δι</w:t>
      </w:r>
      <w:r>
        <w:rPr>
          <w:rFonts w:eastAsia="Times New Roman" w:cs="Times New Roman"/>
          <w:szCs w:val="24"/>
        </w:rPr>
        <w:t>αφάνειας και υπέρ της καταπολέμησης του μαύρου χρήματος. Αυτό δεν ισχύει.</w:t>
      </w:r>
    </w:p>
    <w:p w14:paraId="53C891C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Και επειδή σας έχουμε μάθει σε αυτή την Αίθουσα</w:t>
      </w:r>
      <w:r>
        <w:rPr>
          <w:rFonts w:eastAsia="Times New Roman" w:cs="Times New Roman"/>
          <w:szCs w:val="24"/>
        </w:rPr>
        <w:t>,</w:t>
      </w:r>
      <w:r>
        <w:rPr>
          <w:rFonts w:eastAsia="Times New Roman" w:cs="Times New Roman"/>
          <w:szCs w:val="24"/>
        </w:rPr>
        <w:t xml:space="preserve"> να συζητάμε πάντα με επιχειρήματα και αποδείξεις, κύριε Υπουργέ, στις </w:t>
      </w:r>
      <w:r>
        <w:rPr>
          <w:rFonts w:eastAsia="Times New Roman" w:cs="Times New Roman"/>
          <w:szCs w:val="24"/>
        </w:rPr>
        <w:t>ε</w:t>
      </w:r>
      <w:r>
        <w:rPr>
          <w:rFonts w:eastAsia="Times New Roman" w:cs="Times New Roman"/>
          <w:szCs w:val="24"/>
        </w:rPr>
        <w:t>πιτροπές σας είχα μιλήσει για ένα σκάνδαλο σχετικά με τον κ. Μ</w:t>
      </w:r>
      <w:r>
        <w:rPr>
          <w:rFonts w:eastAsia="Times New Roman" w:cs="Times New Roman"/>
          <w:szCs w:val="24"/>
        </w:rPr>
        <w:t>αρινόπουλο. Με διαβεβαιώσατε ότι κάτι τέτοιο δεν ισχύει. Ίσως οι συνεργάτες σας σας είπαν ψέματα, διότι μόλις πριν από λίγη ώρα είχα τηλεφωνική επικοινωνία με τη δημοσιογράφο που αρθρογράφησε το συγκεκριμένο άρθρο και μου είπε το εξής: «Υπεύθυνη για την αν</w:t>
      </w:r>
      <w:r>
        <w:rPr>
          <w:rFonts w:eastAsia="Times New Roman" w:cs="Times New Roman"/>
          <w:szCs w:val="24"/>
        </w:rPr>
        <w:t>αίρεση του άρθρου μου είμαι εγώ και κανένας άλλος».</w:t>
      </w:r>
    </w:p>
    <w:p w14:paraId="53C891C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Άρα ισχύει απόλυτα και το θεωρώ δεδομένο, εκτός αν βγει κάποιος από τους κυρίους Μαρινόπουλο, Σκλαβενίτη ή εσείς ακόμα, το Υπουργείο, να αποδείξετε ότι κάτι </w:t>
      </w:r>
      <w:r>
        <w:rPr>
          <w:rFonts w:eastAsia="Times New Roman" w:cs="Times New Roman"/>
          <w:szCs w:val="24"/>
        </w:rPr>
        <w:lastRenderedPageBreak/>
        <w:t xml:space="preserve">τέτοιο δεν ισχύει. Αν θέλετε, έχω στην διάθεσή </w:t>
      </w:r>
      <w:r>
        <w:rPr>
          <w:rFonts w:eastAsia="Times New Roman" w:cs="Times New Roman"/>
          <w:szCs w:val="24"/>
        </w:rPr>
        <w:t>μου και τα τηλέφωνα για να το επιβεβαιώσετε. Ισχύει και ισχύει απόλυτα δυστυχώς. Και πιστέψτε με ότι δεν χαιρόμαστε, όταν επιβεβαιωνόμαστε για τέτοιες καταστάσεις.</w:t>
      </w:r>
    </w:p>
    <w:p w14:paraId="53C891C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λοιπόν, για μια </w:t>
      </w:r>
      <w:r>
        <w:rPr>
          <w:rFonts w:eastAsia="Times New Roman" w:cs="Times New Roman"/>
          <w:szCs w:val="24"/>
        </w:rPr>
        <w:t xml:space="preserve">ανώνυμη </w:t>
      </w:r>
      <w:r>
        <w:rPr>
          <w:rFonts w:eastAsia="Times New Roman" w:cs="Times New Roman"/>
          <w:szCs w:val="24"/>
        </w:rPr>
        <w:t>εταιρεία όπως αυτές που συζητάμε, η οποία παρ</w:t>
      </w:r>
      <w:r>
        <w:rPr>
          <w:rFonts w:eastAsia="Times New Roman" w:cs="Times New Roman"/>
          <w:szCs w:val="24"/>
        </w:rPr>
        <w:t xml:space="preserve">’ </w:t>
      </w:r>
      <w:r>
        <w:rPr>
          <w:rFonts w:eastAsia="Times New Roman" w:cs="Times New Roman"/>
          <w:szCs w:val="24"/>
        </w:rPr>
        <w:t>ότι είναι στο</w:t>
      </w:r>
      <w:r>
        <w:rPr>
          <w:rFonts w:eastAsia="Times New Roman" w:cs="Times New Roman"/>
          <w:szCs w:val="24"/>
        </w:rPr>
        <w:t>ν Πτωχευτικό Κώδικα, κατάφερε και πήρε και ασφαλιστική και φορολογική ενημερότητα για επιστροφή φόρου από πρόστιμα 8 εκατομμυρίων ευρώ.</w:t>
      </w:r>
    </w:p>
    <w:p w14:paraId="53C891C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Μιλάμε για μια εταιρεία</w:t>
      </w:r>
      <w:r>
        <w:rPr>
          <w:rFonts w:eastAsia="Times New Roman" w:cs="Times New Roman"/>
          <w:szCs w:val="24"/>
        </w:rPr>
        <w:t>,</w:t>
      </w:r>
      <w:r>
        <w:rPr>
          <w:rFonts w:eastAsia="Times New Roman" w:cs="Times New Roman"/>
          <w:szCs w:val="24"/>
        </w:rPr>
        <w:t xml:space="preserve"> η οποία έχει βγάλει χρήματα ύψους 1.800.000.000 ευρώ σε δώδεκα χώρες. Μιλάμε για μια εταιρεία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έχει βαρέσει τέτοιο «κανόνι» στην αγορά, που λόγω της δικής της συμπεριφοράς αναγκάστηκαν να κλείσουν πάρα πολλές άλλες εταιρείες. </w:t>
      </w:r>
    </w:p>
    <w:p w14:paraId="53C891C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Θα καταθέσω στα Πρακτικά έναν πίνακα των εταιρειών που αφορά και θα διαβάσω κάποια ονόματα για να καταλάβετε τι ακρι</w:t>
      </w:r>
      <w:r>
        <w:rPr>
          <w:rFonts w:eastAsia="Times New Roman" w:cs="Times New Roman"/>
          <w:szCs w:val="24"/>
        </w:rPr>
        <w:t>βώς συμβαίνει, διότι δυστυχώς αυτά είναι αλυσίδα. Το ότι μία εταιρεία επιλέγει να είναι κακοπληρωτής σε προμηθευτές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αναγκάζει άλλες υγιείς επιχειρήσεις να κλείνουν δημιουργώντας ανεργία, ενώ κλείνουν και επιχειρήσεις από τις οποίες το ελληνικό κράτος εισέ</w:t>
      </w:r>
      <w:r>
        <w:rPr>
          <w:rFonts w:eastAsia="Times New Roman" w:cs="Times New Roman"/>
          <w:szCs w:val="24"/>
        </w:rPr>
        <w:t xml:space="preserve">πραττε χρήματα. </w:t>
      </w:r>
    </w:p>
    <w:p w14:paraId="53C891C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Πού χρωστούσε η εταιρεία </w:t>
      </w:r>
      <w:r>
        <w:rPr>
          <w:rFonts w:eastAsia="Times New Roman" w:cs="Times New Roman"/>
          <w:szCs w:val="24"/>
        </w:rPr>
        <w:t>«</w:t>
      </w:r>
      <w:r>
        <w:rPr>
          <w:rFonts w:eastAsia="Times New Roman" w:cs="Times New Roman"/>
          <w:szCs w:val="24"/>
        </w:rPr>
        <w:t>ΜΑΡΙΝΟΠΟΥΛΟΣ</w:t>
      </w:r>
      <w:r>
        <w:rPr>
          <w:rFonts w:eastAsia="Times New Roman" w:cs="Times New Roman"/>
          <w:szCs w:val="24"/>
        </w:rPr>
        <w:t>»</w:t>
      </w:r>
      <w:r>
        <w:rPr>
          <w:rFonts w:eastAsia="Times New Roman" w:cs="Times New Roman"/>
          <w:szCs w:val="24"/>
        </w:rPr>
        <w:t>;</w:t>
      </w:r>
      <w:r w:rsidRPr="001F6C6C">
        <w:rPr>
          <w:rFonts w:eastAsia="Times New Roman" w:cs="Times New Roman"/>
          <w:szCs w:val="24"/>
        </w:rPr>
        <w:t xml:space="preserve"> </w:t>
      </w:r>
      <w:r>
        <w:rPr>
          <w:rFonts w:eastAsia="Times New Roman" w:cs="Times New Roman"/>
          <w:szCs w:val="24"/>
        </w:rPr>
        <w:t>Σύμφωνα με άρθρο των «</w:t>
      </w:r>
      <w:r>
        <w:rPr>
          <w:rFonts w:eastAsia="Times New Roman" w:cs="Times New Roman"/>
          <w:szCs w:val="24"/>
          <w:lang w:val="en-GB"/>
        </w:rPr>
        <w:t>NEW</w:t>
      </w:r>
      <w:r w:rsidRPr="001F6C6C">
        <w:rPr>
          <w:rFonts w:eastAsia="Times New Roman" w:cs="Times New Roman"/>
          <w:szCs w:val="24"/>
        </w:rPr>
        <w:t xml:space="preserve"> </w:t>
      </w:r>
      <w:r>
        <w:rPr>
          <w:rFonts w:eastAsia="Times New Roman" w:cs="Times New Roman"/>
          <w:szCs w:val="24"/>
          <w:lang w:val="en-GB"/>
        </w:rPr>
        <w:t>YORK</w:t>
      </w:r>
      <w:r w:rsidRPr="001F6C6C">
        <w:rPr>
          <w:rFonts w:eastAsia="Times New Roman" w:cs="Times New Roman"/>
          <w:szCs w:val="24"/>
        </w:rPr>
        <w:t xml:space="preserve"> </w:t>
      </w:r>
      <w:r>
        <w:rPr>
          <w:rFonts w:eastAsia="Times New Roman" w:cs="Times New Roman"/>
          <w:szCs w:val="24"/>
          <w:lang w:val="en-GB"/>
        </w:rPr>
        <w:t>TIMES</w:t>
      </w:r>
      <w:r>
        <w:rPr>
          <w:rFonts w:eastAsia="Times New Roman" w:cs="Times New Roman"/>
          <w:szCs w:val="24"/>
        </w:rPr>
        <w:t>»,</w:t>
      </w:r>
      <w:r w:rsidRPr="001F6C6C">
        <w:rPr>
          <w:rFonts w:eastAsia="Times New Roman" w:cs="Times New Roman"/>
          <w:szCs w:val="24"/>
        </w:rPr>
        <w:t xml:space="preserve"> </w:t>
      </w:r>
      <w:r>
        <w:rPr>
          <w:rFonts w:eastAsia="Times New Roman" w:cs="Times New Roman"/>
          <w:szCs w:val="24"/>
        </w:rPr>
        <w:t xml:space="preserve">χρωστούσε στην εταιρεία </w:t>
      </w:r>
      <w:r>
        <w:rPr>
          <w:rFonts w:eastAsia="Times New Roman" w:cs="Times New Roman"/>
          <w:szCs w:val="24"/>
        </w:rPr>
        <w:t>«</w:t>
      </w:r>
      <w:r>
        <w:rPr>
          <w:rFonts w:eastAsia="Times New Roman" w:cs="Times New Roman"/>
          <w:szCs w:val="24"/>
        </w:rPr>
        <w:t>ΣΑΡΑΝΤΗΣ</w:t>
      </w:r>
      <w:r>
        <w:rPr>
          <w:rFonts w:eastAsia="Times New Roman" w:cs="Times New Roman"/>
          <w:szCs w:val="24"/>
        </w:rPr>
        <w:t>»</w:t>
      </w:r>
      <w:r>
        <w:rPr>
          <w:rFonts w:eastAsia="Times New Roman" w:cs="Times New Roman"/>
          <w:szCs w:val="24"/>
        </w:rPr>
        <w:t xml:space="preserve"> </w:t>
      </w:r>
      <w:r w:rsidRPr="001F6C6C">
        <w:rPr>
          <w:rFonts w:eastAsia="Times New Roman" w:cs="Times New Roman"/>
          <w:szCs w:val="24"/>
        </w:rPr>
        <w:t xml:space="preserve">6,4 </w:t>
      </w:r>
      <w:r>
        <w:rPr>
          <w:rFonts w:eastAsia="Times New Roman" w:cs="Times New Roman"/>
          <w:szCs w:val="24"/>
        </w:rPr>
        <w:t xml:space="preserve">εκατομμύρια ευρώ, στην </w:t>
      </w:r>
      <w:r>
        <w:rPr>
          <w:rFonts w:eastAsia="Times New Roman" w:cs="Times New Roman"/>
          <w:szCs w:val="24"/>
        </w:rPr>
        <w:t>«</w:t>
      </w:r>
      <w:r>
        <w:rPr>
          <w:rFonts w:eastAsia="Times New Roman" w:cs="Times New Roman"/>
          <w:szCs w:val="24"/>
        </w:rPr>
        <w:t>ΕΘΝΙΚΗ ΠΑΝΓΑΙΑ</w:t>
      </w:r>
      <w:r>
        <w:rPr>
          <w:rFonts w:eastAsia="Times New Roman" w:cs="Times New Roman"/>
          <w:szCs w:val="24"/>
        </w:rPr>
        <w:t>»</w:t>
      </w:r>
      <w:r>
        <w:rPr>
          <w:rFonts w:eastAsia="Times New Roman" w:cs="Times New Roman"/>
          <w:szCs w:val="24"/>
        </w:rPr>
        <w:t xml:space="preserve"> </w:t>
      </w:r>
      <w:r w:rsidRPr="001F6C6C">
        <w:rPr>
          <w:rFonts w:eastAsia="Times New Roman" w:cs="Times New Roman"/>
          <w:szCs w:val="24"/>
        </w:rPr>
        <w:t xml:space="preserve">17,3 </w:t>
      </w:r>
      <w:r>
        <w:rPr>
          <w:rFonts w:eastAsia="Times New Roman" w:cs="Times New Roman"/>
          <w:szCs w:val="24"/>
        </w:rPr>
        <w:t xml:space="preserve">εκατομμύρια ευρώ, στην </w:t>
      </w:r>
      <w:r>
        <w:rPr>
          <w:rFonts w:eastAsia="Times New Roman" w:cs="Times New Roman"/>
          <w:szCs w:val="24"/>
        </w:rPr>
        <w:t>«</w:t>
      </w:r>
      <w:r>
        <w:rPr>
          <w:rFonts w:eastAsia="Times New Roman" w:cs="Times New Roman"/>
          <w:szCs w:val="24"/>
          <w:lang w:val="en-GB"/>
        </w:rPr>
        <w:t>CRETA</w:t>
      </w:r>
      <w:r w:rsidRPr="001F6C6C">
        <w:rPr>
          <w:rFonts w:eastAsia="Times New Roman" w:cs="Times New Roman"/>
          <w:szCs w:val="24"/>
        </w:rPr>
        <w:t xml:space="preserve"> </w:t>
      </w:r>
      <w:r>
        <w:rPr>
          <w:rFonts w:eastAsia="Times New Roman" w:cs="Times New Roman"/>
          <w:szCs w:val="24"/>
          <w:lang w:val="en-GB"/>
        </w:rPr>
        <w:t>FARM</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8,6 εκατομμύρια ευρώ, στον </w:t>
      </w:r>
      <w:r>
        <w:rPr>
          <w:rFonts w:eastAsia="Times New Roman" w:cs="Times New Roman"/>
          <w:szCs w:val="24"/>
        </w:rPr>
        <w:t>«</w:t>
      </w:r>
      <w:r>
        <w:rPr>
          <w:rFonts w:eastAsia="Times New Roman" w:cs="Times New Roman"/>
          <w:szCs w:val="24"/>
        </w:rPr>
        <w:t>ΚΑΡΑΜΟΛΕΓΚΟ</w:t>
      </w:r>
      <w:r>
        <w:rPr>
          <w:rFonts w:eastAsia="Times New Roman" w:cs="Times New Roman"/>
          <w:szCs w:val="24"/>
        </w:rPr>
        <w:t>»</w:t>
      </w:r>
      <w:r w:rsidRPr="001F6C6C">
        <w:rPr>
          <w:rFonts w:eastAsia="Times New Roman" w:cs="Times New Roman"/>
          <w:szCs w:val="24"/>
        </w:rPr>
        <w:t xml:space="preserve"> 10,82 </w:t>
      </w:r>
      <w:r>
        <w:rPr>
          <w:rFonts w:eastAsia="Times New Roman" w:cs="Times New Roman"/>
          <w:szCs w:val="24"/>
        </w:rPr>
        <w:t>εκατομμύρια ευρώ, στη</w:t>
      </w:r>
      <w:r w:rsidRPr="001F6C6C">
        <w:rPr>
          <w:rFonts w:eastAsia="Times New Roman" w:cs="Times New Roman"/>
          <w:szCs w:val="24"/>
        </w:rPr>
        <w:t xml:space="preserve"> </w:t>
      </w:r>
      <w:r>
        <w:rPr>
          <w:rFonts w:eastAsia="Times New Roman" w:cs="Times New Roman"/>
          <w:szCs w:val="24"/>
        </w:rPr>
        <w:t>«</w:t>
      </w:r>
      <w:r>
        <w:rPr>
          <w:rFonts w:eastAsia="Times New Roman" w:cs="Times New Roman"/>
          <w:szCs w:val="24"/>
        </w:rPr>
        <w:t>ΝΙΚΑΣ</w:t>
      </w:r>
      <w:r>
        <w:rPr>
          <w:rFonts w:eastAsia="Times New Roman" w:cs="Times New Roman"/>
          <w:szCs w:val="24"/>
        </w:rPr>
        <w:t>»</w:t>
      </w:r>
      <w:r>
        <w:rPr>
          <w:rFonts w:eastAsia="Times New Roman" w:cs="Times New Roman"/>
          <w:szCs w:val="24"/>
        </w:rPr>
        <w:t xml:space="preserve"> 4,2 εκατομμύρια ευρώ, στη </w:t>
      </w:r>
      <w:r>
        <w:rPr>
          <w:rFonts w:eastAsia="Times New Roman" w:cs="Times New Roman"/>
          <w:szCs w:val="24"/>
        </w:rPr>
        <w:t>«</w:t>
      </w:r>
      <w:r>
        <w:rPr>
          <w:rFonts w:eastAsia="Times New Roman" w:cs="Times New Roman"/>
          <w:szCs w:val="24"/>
          <w:lang w:val="en-GB"/>
        </w:rPr>
        <w:t>FOODLINK</w:t>
      </w:r>
      <w:r>
        <w:rPr>
          <w:rFonts w:eastAsia="Times New Roman" w:cs="Times New Roman"/>
          <w:szCs w:val="24"/>
        </w:rPr>
        <w:t>»</w:t>
      </w:r>
      <w:r>
        <w:rPr>
          <w:rFonts w:eastAsia="Times New Roman" w:cs="Times New Roman"/>
          <w:szCs w:val="24"/>
        </w:rPr>
        <w:t xml:space="preserve"> 3.173.000 ευρώ, στην </w:t>
      </w:r>
      <w:r>
        <w:rPr>
          <w:rFonts w:eastAsia="Times New Roman" w:cs="Times New Roman"/>
          <w:szCs w:val="24"/>
        </w:rPr>
        <w:t>«</w:t>
      </w:r>
      <w:r>
        <w:rPr>
          <w:rFonts w:eastAsia="Times New Roman" w:cs="Times New Roman"/>
          <w:szCs w:val="24"/>
        </w:rPr>
        <w:t>ΚΡΙ-ΚΡΙ</w:t>
      </w:r>
      <w:r>
        <w:rPr>
          <w:rFonts w:eastAsia="Times New Roman" w:cs="Times New Roman"/>
          <w:szCs w:val="24"/>
        </w:rPr>
        <w:t>»</w:t>
      </w:r>
      <w:r>
        <w:rPr>
          <w:rFonts w:eastAsia="Times New Roman" w:cs="Times New Roman"/>
          <w:szCs w:val="24"/>
        </w:rPr>
        <w:t xml:space="preserve"> περίπου 5.500 ευρώ –μικρό το ποσό- στην </w:t>
      </w:r>
      <w:r>
        <w:rPr>
          <w:rFonts w:eastAsia="Times New Roman" w:cs="Times New Roman"/>
          <w:szCs w:val="24"/>
        </w:rPr>
        <w:t>«</w:t>
      </w:r>
      <w:r>
        <w:rPr>
          <w:rFonts w:eastAsia="Times New Roman" w:cs="Times New Roman"/>
          <w:szCs w:val="24"/>
        </w:rPr>
        <w:t>ΠΑΠΟΥΤΣΑΝΗΣ</w:t>
      </w:r>
      <w:r>
        <w:rPr>
          <w:rFonts w:eastAsia="Times New Roman" w:cs="Times New Roman"/>
          <w:szCs w:val="24"/>
        </w:rPr>
        <w:t>»</w:t>
      </w:r>
      <w:r>
        <w:rPr>
          <w:rFonts w:eastAsia="Times New Roman" w:cs="Times New Roman"/>
          <w:szCs w:val="24"/>
        </w:rPr>
        <w:t xml:space="preserve"> </w:t>
      </w:r>
      <w:r w:rsidRPr="001F6C6C">
        <w:rPr>
          <w:rFonts w:eastAsia="Times New Roman" w:cs="Times New Roman"/>
          <w:szCs w:val="24"/>
        </w:rPr>
        <w:t xml:space="preserve">368.000 </w:t>
      </w:r>
      <w:r>
        <w:rPr>
          <w:rFonts w:eastAsia="Times New Roman" w:cs="Times New Roman"/>
          <w:szCs w:val="24"/>
        </w:rPr>
        <w:t xml:space="preserve">ευρώ, στην εταιρεία </w:t>
      </w:r>
      <w:r>
        <w:rPr>
          <w:rFonts w:eastAsia="Times New Roman" w:cs="Times New Roman"/>
          <w:szCs w:val="24"/>
        </w:rPr>
        <w:t>«</w:t>
      </w:r>
      <w:r>
        <w:rPr>
          <w:rFonts w:eastAsia="Times New Roman" w:cs="Times New Roman"/>
          <w:szCs w:val="24"/>
        </w:rPr>
        <w:t>ΚΡΗΤΩΝ ΑΡΤΟΣ</w:t>
      </w:r>
      <w:r>
        <w:rPr>
          <w:rFonts w:eastAsia="Times New Roman" w:cs="Times New Roman"/>
          <w:szCs w:val="24"/>
        </w:rPr>
        <w:t>»</w:t>
      </w:r>
      <w:r>
        <w:rPr>
          <w:rFonts w:eastAsia="Times New Roman" w:cs="Times New Roman"/>
          <w:szCs w:val="24"/>
        </w:rPr>
        <w:t xml:space="preserve"> 640.000 ευρώ, στον </w:t>
      </w:r>
      <w:r>
        <w:rPr>
          <w:rFonts w:eastAsia="Times New Roman" w:cs="Times New Roman"/>
          <w:szCs w:val="24"/>
        </w:rPr>
        <w:t>«</w:t>
      </w:r>
      <w:r>
        <w:rPr>
          <w:rFonts w:eastAsia="Times New Roman" w:cs="Times New Roman"/>
          <w:szCs w:val="24"/>
        </w:rPr>
        <w:t>ΜΠΟΥΤΑΡΗ</w:t>
      </w:r>
      <w:r>
        <w:rPr>
          <w:rFonts w:eastAsia="Times New Roman" w:cs="Times New Roman"/>
          <w:szCs w:val="24"/>
        </w:rPr>
        <w:t>»</w:t>
      </w:r>
      <w:r>
        <w:rPr>
          <w:rFonts w:eastAsia="Times New Roman" w:cs="Times New Roman"/>
          <w:szCs w:val="24"/>
        </w:rPr>
        <w:t xml:space="preserve"> 152.000 ευρώ</w:t>
      </w:r>
      <w:r>
        <w:rPr>
          <w:rFonts w:eastAsia="Times New Roman" w:cs="Times New Roman"/>
          <w:szCs w:val="24"/>
        </w:rPr>
        <w:t xml:space="preserve">, στην </w:t>
      </w:r>
      <w:r>
        <w:rPr>
          <w:rFonts w:eastAsia="Times New Roman" w:cs="Times New Roman"/>
          <w:szCs w:val="24"/>
        </w:rPr>
        <w:t>«</w:t>
      </w:r>
      <w:r>
        <w:rPr>
          <w:rFonts w:eastAsia="Times New Roman" w:cs="Times New Roman"/>
          <w:szCs w:val="24"/>
        </w:rPr>
        <w:t>Ε</w:t>
      </w:r>
      <w:r>
        <w:rPr>
          <w:rFonts w:eastAsia="Times New Roman" w:cs="Times New Roman"/>
          <w:szCs w:val="24"/>
          <w:lang w:val="en-US"/>
        </w:rPr>
        <w:t>B</w:t>
      </w:r>
      <w:r>
        <w:rPr>
          <w:rFonts w:eastAsia="Times New Roman" w:cs="Times New Roman"/>
          <w:szCs w:val="24"/>
        </w:rPr>
        <w:t>ΡΟΦΑΡΜΑ</w:t>
      </w:r>
      <w:r>
        <w:rPr>
          <w:rFonts w:eastAsia="Times New Roman" w:cs="Times New Roman"/>
          <w:szCs w:val="24"/>
        </w:rPr>
        <w:t>»</w:t>
      </w:r>
      <w:r>
        <w:rPr>
          <w:rFonts w:eastAsia="Times New Roman" w:cs="Times New Roman"/>
          <w:szCs w:val="24"/>
        </w:rPr>
        <w:t xml:space="preserve"> 677.000 ευρώ, στους </w:t>
      </w:r>
      <w:r>
        <w:rPr>
          <w:rFonts w:eastAsia="Times New Roman" w:cs="Times New Roman"/>
          <w:szCs w:val="24"/>
        </w:rPr>
        <w:t>«</w:t>
      </w:r>
      <w:r>
        <w:rPr>
          <w:rFonts w:eastAsia="Times New Roman" w:cs="Times New Roman"/>
          <w:szCs w:val="24"/>
        </w:rPr>
        <w:t>ΜΥΛΟΥΣ ΛΟΥΛΗ</w:t>
      </w:r>
      <w:r>
        <w:rPr>
          <w:rFonts w:eastAsia="Times New Roman" w:cs="Times New Roman"/>
          <w:szCs w:val="24"/>
        </w:rPr>
        <w:t>»</w:t>
      </w:r>
      <w:r>
        <w:rPr>
          <w:rFonts w:eastAsia="Times New Roman" w:cs="Times New Roman"/>
          <w:szCs w:val="24"/>
        </w:rPr>
        <w:t xml:space="preserve"> 360.000 ευρώ, στον Όμιλο </w:t>
      </w:r>
      <w:r>
        <w:rPr>
          <w:rFonts w:eastAsia="Times New Roman" w:cs="Times New Roman"/>
          <w:szCs w:val="24"/>
        </w:rPr>
        <w:t>«</w:t>
      </w:r>
      <w:r>
        <w:rPr>
          <w:rFonts w:eastAsia="Times New Roman" w:cs="Times New Roman"/>
          <w:szCs w:val="24"/>
        </w:rPr>
        <w:t>ΔΕΛΤΑ</w:t>
      </w:r>
      <w:r>
        <w:rPr>
          <w:rFonts w:eastAsia="Times New Roman" w:cs="Times New Roman"/>
          <w:szCs w:val="24"/>
        </w:rPr>
        <w:t>»</w:t>
      </w:r>
      <w:r>
        <w:rPr>
          <w:rFonts w:eastAsia="Times New Roman" w:cs="Times New Roman"/>
          <w:szCs w:val="24"/>
        </w:rPr>
        <w:t xml:space="preserve"> 18,7 εκατομμύρια ευρώ, στ</w:t>
      </w:r>
      <w:r>
        <w:rPr>
          <w:rFonts w:eastAsia="Times New Roman" w:cs="Times New Roman"/>
          <w:szCs w:val="24"/>
        </w:rPr>
        <w:t>η</w:t>
      </w:r>
      <w:r>
        <w:rPr>
          <w:rFonts w:eastAsia="Times New Roman" w:cs="Times New Roman"/>
          <w:szCs w:val="24"/>
        </w:rPr>
        <w:t xml:space="preserve">ν </w:t>
      </w:r>
      <w:r>
        <w:rPr>
          <w:rFonts w:eastAsia="Times New Roman" w:cs="Times New Roman"/>
          <w:szCs w:val="24"/>
        </w:rPr>
        <w:t>εταιρεία «</w:t>
      </w:r>
      <w:r>
        <w:rPr>
          <w:rFonts w:eastAsia="Times New Roman" w:cs="Times New Roman"/>
          <w:szCs w:val="24"/>
        </w:rPr>
        <w:t>ΜΠΑΡΜΠΑ ΣΤΑΘΗΣ</w:t>
      </w:r>
      <w:r>
        <w:rPr>
          <w:rFonts w:eastAsia="Times New Roman" w:cs="Times New Roman"/>
          <w:szCs w:val="24"/>
        </w:rPr>
        <w:t>»</w:t>
      </w:r>
      <w:r>
        <w:rPr>
          <w:rFonts w:eastAsia="Times New Roman" w:cs="Times New Roman"/>
          <w:szCs w:val="24"/>
        </w:rPr>
        <w:t xml:space="preserve"> 7,7 εκατομμύρια ευρώ.</w:t>
      </w:r>
    </w:p>
    <w:p w14:paraId="53C891C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Αντιλαμβάνεστε, λοιπόν, τι έχουν κάνει αυτοί οι άνθρωποι.</w:t>
      </w:r>
    </w:p>
    <w:p w14:paraId="53C891C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καταθέτω στα Πρακτικά, για να </w:t>
      </w:r>
      <w:r>
        <w:rPr>
          <w:rFonts w:eastAsia="Times New Roman" w:cs="Times New Roman"/>
          <w:szCs w:val="24"/>
        </w:rPr>
        <w:t>μπορούν να έχουν πρόσβαση και οι συνάδελφοι.</w:t>
      </w:r>
    </w:p>
    <w:p w14:paraId="53C891CE" w14:textId="77777777" w:rsidR="006A30E3" w:rsidRDefault="005E5BBF">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C891C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έσω αυτής της «κανονιάς» που έπεσε στην πιάτσα –για να μιλήσω έτσι λαϊκά κι εγώ- τα λεφτά που σας ανέφερα προηγουμένως, το 1,8 δισεκατομμύρια ευρώ, βγήκαν στο εξωτερικό. Η οικογένεια Μαρινόπουλου φέρεται να μετέφερε αυτά τα χρήματα σε εταιρείες και τοποθεσ</w:t>
      </w:r>
      <w:r>
        <w:rPr>
          <w:rFonts w:eastAsia="Times New Roman" w:cs="Times New Roman"/>
          <w:szCs w:val="24"/>
        </w:rPr>
        <w:t xml:space="preserve">ίες του εξωτερικού, όπως είναι το Λουξεμβούργο, οι Ηνωμένες Πολιτείες, οι Μπαχάμες, το Κατάρ, η Βουλγαρία, η Ολλανδία, η Γαλλία, κάνοντας παράλληλα πολλαπλές επενδύσεις. </w:t>
      </w:r>
    </w:p>
    <w:p w14:paraId="53C891D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μία περίπτωση εγώ δεν μπορώ να υιοθετήσω αυτά τα δημοσιεύματα, αλλά από τη στιγ</w:t>
      </w:r>
      <w:r>
        <w:rPr>
          <w:rFonts w:eastAsia="Times New Roman" w:cs="Times New Roman"/>
          <w:szCs w:val="24"/>
        </w:rPr>
        <w:t>μή που υπάρχει άνθρωπος ο οποίος έχει γράψει αυτά τα δημοσιεύματα –</w:t>
      </w:r>
      <w:r>
        <w:rPr>
          <w:rFonts w:eastAsia="Times New Roman" w:cs="Times New Roman"/>
          <w:szCs w:val="24"/>
        </w:rPr>
        <w:lastRenderedPageBreak/>
        <w:t xml:space="preserve">και, μάλιστα, όλοι επικαλούνται την ίδια πηγή, την </w:t>
      </w:r>
      <w:r>
        <w:rPr>
          <w:rFonts w:eastAsia="Times New Roman" w:cs="Times New Roman"/>
          <w:szCs w:val="24"/>
        </w:rPr>
        <w:t>ε</w:t>
      </w:r>
      <w:r>
        <w:rPr>
          <w:rFonts w:eastAsia="Times New Roman" w:cs="Times New Roman"/>
          <w:szCs w:val="24"/>
        </w:rPr>
        <w:t xml:space="preserve">φημερίδα </w:t>
      </w:r>
      <w:r>
        <w:rPr>
          <w:rFonts w:eastAsia="Times New Roman" w:cs="Times New Roman"/>
          <w:szCs w:val="24"/>
        </w:rPr>
        <w:t>«</w:t>
      </w:r>
      <w:r>
        <w:rPr>
          <w:rFonts w:eastAsia="Times New Roman" w:cs="Times New Roman"/>
          <w:szCs w:val="24"/>
        </w:rPr>
        <w:t>ΔΗΜΟΚΡΑΤΙΑ</w:t>
      </w:r>
      <w:r>
        <w:rPr>
          <w:rFonts w:eastAsia="Times New Roman" w:cs="Times New Roman"/>
          <w:szCs w:val="24"/>
        </w:rPr>
        <w:t>»</w:t>
      </w:r>
      <w:r>
        <w:rPr>
          <w:rFonts w:eastAsia="Times New Roman" w:cs="Times New Roman"/>
          <w:szCs w:val="24"/>
        </w:rPr>
        <w:t>- εγώ είμαι υποχρεωμένος να τα αναδείξω.</w:t>
      </w:r>
    </w:p>
    <w:p w14:paraId="53C891D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Τα καταθέτω κι αυτά στα Πρακτικά.</w:t>
      </w:r>
    </w:p>
    <w:p w14:paraId="53C891D2" w14:textId="77777777" w:rsidR="006A30E3" w:rsidRDefault="005E5BBF">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w:t>
      </w:r>
      <w:r>
        <w:rPr>
          <w:rFonts w:eastAsia="Times New Roman" w:cs="Times New Roman"/>
          <w:szCs w:val="24"/>
        </w:rPr>
        <w:t>αχινίδης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C891D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Το θέμα είναι, όμως, ότι ψάχνοντας στο διαδίκτυο για το τι συμβαίνει με τον Μ</w:t>
      </w:r>
      <w:r>
        <w:rPr>
          <w:rFonts w:eastAsia="Times New Roman" w:cs="Times New Roman"/>
          <w:szCs w:val="24"/>
        </w:rPr>
        <w:t>αρινόπουλο</w:t>
      </w:r>
      <w:r>
        <w:rPr>
          <w:rFonts w:eastAsia="Times New Roman" w:cs="Times New Roman"/>
          <w:szCs w:val="24"/>
        </w:rPr>
        <w:t xml:space="preserve"> προέκυψε και κάτι άλλο. Εδώ θα πρέπει να μας απαντήσει και ο κ. Αθανασίου, διότι αυτό που θα πω συνέβη επί των ημερών του.</w:t>
      </w:r>
    </w:p>
    <w:p w14:paraId="53C891D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κακό είναι ότι </w:t>
      </w:r>
      <w:proofErr w:type="spellStart"/>
      <w:r>
        <w:rPr>
          <w:rFonts w:eastAsia="Times New Roman" w:cs="Times New Roman"/>
          <w:szCs w:val="24"/>
        </w:rPr>
        <w:t>τελεσιδίκησε</w:t>
      </w:r>
      <w:proofErr w:type="spellEnd"/>
      <w:r>
        <w:rPr>
          <w:rFonts w:eastAsia="Times New Roman" w:cs="Times New Roman"/>
          <w:szCs w:val="24"/>
        </w:rPr>
        <w:t xml:space="preserve"> επί των δικών σας ημερών, κύριε Υπουργέ. Μιλάμε για την εταιρεία </w:t>
      </w:r>
      <w:r>
        <w:rPr>
          <w:rFonts w:eastAsia="Times New Roman" w:cs="Times New Roman"/>
          <w:szCs w:val="24"/>
        </w:rPr>
        <w:t>«</w:t>
      </w:r>
      <w:r>
        <w:rPr>
          <w:rFonts w:eastAsia="Times New Roman" w:cs="Times New Roman"/>
          <w:szCs w:val="24"/>
        </w:rPr>
        <w:t>ΜΑΡΙΝΟΠΟΥΛΟΣ</w:t>
      </w:r>
      <w:r>
        <w:rPr>
          <w:rFonts w:eastAsia="Times New Roman" w:cs="Times New Roman"/>
          <w:szCs w:val="24"/>
        </w:rPr>
        <w:t>»</w:t>
      </w:r>
      <w:r>
        <w:rPr>
          <w:rFonts w:eastAsia="Times New Roman" w:cs="Times New Roman"/>
          <w:szCs w:val="24"/>
        </w:rPr>
        <w:t>, η οποία είχε στ</w:t>
      </w:r>
      <w:r>
        <w:rPr>
          <w:rFonts w:eastAsia="Times New Roman" w:cs="Times New Roman"/>
          <w:szCs w:val="24"/>
        </w:rPr>
        <w:t xml:space="preserve">ην κατοχή της και τη γνωστή αλυσίδα καφέ </w:t>
      </w:r>
      <w:r>
        <w:rPr>
          <w:rFonts w:eastAsia="Times New Roman" w:cs="Times New Roman"/>
          <w:szCs w:val="24"/>
        </w:rPr>
        <w:t>«</w:t>
      </w:r>
      <w:r>
        <w:rPr>
          <w:rFonts w:eastAsia="Times New Roman" w:cs="Times New Roman"/>
          <w:szCs w:val="24"/>
          <w:lang w:val="en-GB"/>
        </w:rPr>
        <w:t>STARBUCKS</w:t>
      </w:r>
      <w:r>
        <w:rPr>
          <w:rFonts w:eastAsia="Times New Roman" w:cs="Times New Roman"/>
          <w:szCs w:val="24"/>
        </w:rPr>
        <w:t>»</w:t>
      </w:r>
      <w:r>
        <w:rPr>
          <w:rFonts w:eastAsia="Times New Roman" w:cs="Times New Roman"/>
          <w:szCs w:val="24"/>
        </w:rPr>
        <w:t xml:space="preserve">. </w:t>
      </w:r>
    </w:p>
    <w:p w14:paraId="53C891D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w:t>
      </w:r>
      <w:r>
        <w:rPr>
          <w:rFonts w:eastAsia="Times New Roman" w:cs="Times New Roman"/>
          <w:szCs w:val="24"/>
          <w:lang w:val="en-GB"/>
        </w:rPr>
        <w:t>STARBUCKS</w:t>
      </w:r>
      <w:r>
        <w:rPr>
          <w:rFonts w:eastAsia="Times New Roman" w:cs="Times New Roman"/>
          <w:szCs w:val="24"/>
        </w:rPr>
        <w:t>»</w:t>
      </w:r>
      <w:r>
        <w:rPr>
          <w:rFonts w:eastAsia="Times New Roman" w:cs="Times New Roman"/>
          <w:szCs w:val="24"/>
        </w:rPr>
        <w:t xml:space="preserve"> το 2013 επί </w:t>
      </w:r>
      <w:r>
        <w:rPr>
          <w:rFonts w:eastAsia="Times New Roman" w:cs="Times New Roman"/>
          <w:szCs w:val="24"/>
        </w:rPr>
        <w:t>κ</w:t>
      </w:r>
      <w:r>
        <w:rPr>
          <w:rFonts w:eastAsia="Times New Roman" w:cs="Times New Roman"/>
          <w:szCs w:val="24"/>
        </w:rPr>
        <w:t xml:space="preserve">υβερνήσεως Νέας Δημοκρατίας και με Πρωθυπουργό τον Σαμαρά –εσείς ήσασταν Προϊστάμενος στο Υπουργείο Δικαιοσύνης, κύριε </w:t>
      </w:r>
      <w:r>
        <w:rPr>
          <w:rFonts w:eastAsia="Times New Roman" w:cs="Times New Roman"/>
          <w:szCs w:val="24"/>
        </w:rPr>
        <w:lastRenderedPageBreak/>
        <w:t xml:space="preserve">Αθανασίου- σε έλεγχο του ΣΔΟΕ βεβαιώθηκε ένα πρόστιμο </w:t>
      </w:r>
      <w:r>
        <w:rPr>
          <w:rFonts w:eastAsia="Times New Roman" w:cs="Times New Roman"/>
          <w:szCs w:val="24"/>
        </w:rPr>
        <w:t xml:space="preserve">1.131.000 ευρώ. Από αυτό το πρόστιμο τελικά πληρώθηκαν μόνο 100.000 ευρώ. </w:t>
      </w:r>
    </w:p>
    <w:p w14:paraId="53C891D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sidRPr="001F6C6C">
        <w:rPr>
          <w:rFonts w:eastAsia="Times New Roman" w:cs="Times New Roman"/>
          <w:b/>
          <w:szCs w:val="24"/>
        </w:rPr>
        <w:t>:</w:t>
      </w:r>
      <w:r>
        <w:rPr>
          <w:rFonts w:eastAsia="Times New Roman" w:cs="Times New Roman"/>
          <w:szCs w:val="24"/>
        </w:rPr>
        <w:t xml:space="preserve"> Πώς έγινε αυτό; Αφού βεβαιώθηκε.</w:t>
      </w:r>
    </w:p>
    <w:p w14:paraId="53C891D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sidRPr="001F6C6C">
        <w:rPr>
          <w:rFonts w:eastAsia="Times New Roman" w:cs="Times New Roman"/>
          <w:b/>
          <w:szCs w:val="24"/>
        </w:rPr>
        <w:t>:</w:t>
      </w:r>
      <w:r w:rsidRPr="001F6C6C">
        <w:rPr>
          <w:rFonts w:eastAsia="Times New Roman" w:cs="Times New Roman"/>
          <w:szCs w:val="24"/>
        </w:rPr>
        <w:t xml:space="preserve"> </w:t>
      </w:r>
      <w:r>
        <w:rPr>
          <w:rFonts w:eastAsia="Times New Roman" w:cs="Times New Roman"/>
          <w:szCs w:val="24"/>
        </w:rPr>
        <w:t>Θα σας πω πώς ακριβώς συνέβη. Κάντε λίγη υπομονή και θα το ακούσετε όλοι σας.</w:t>
      </w:r>
    </w:p>
    <w:p w14:paraId="53C891D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Αυτής της εταιρείας </w:t>
      </w:r>
      <w:r>
        <w:rPr>
          <w:rFonts w:eastAsia="Times New Roman" w:cs="Times New Roman"/>
          <w:szCs w:val="24"/>
        </w:rPr>
        <w:t>τα λογιστ</w:t>
      </w:r>
      <w:r>
        <w:rPr>
          <w:rFonts w:eastAsia="Times New Roman" w:cs="Times New Roman"/>
          <w:szCs w:val="24"/>
        </w:rPr>
        <w:t xml:space="preserve">ικά, </w:t>
      </w:r>
      <w:r>
        <w:rPr>
          <w:rFonts w:eastAsia="Times New Roman" w:cs="Times New Roman"/>
          <w:szCs w:val="24"/>
        </w:rPr>
        <w:t xml:space="preserve">λοιπόν, ανέλαβε η </w:t>
      </w:r>
      <w:r>
        <w:rPr>
          <w:rFonts w:eastAsia="Times New Roman" w:cs="Times New Roman"/>
          <w:szCs w:val="24"/>
        </w:rPr>
        <w:t>«</w:t>
      </w:r>
      <w:r>
        <w:rPr>
          <w:rFonts w:eastAsia="Times New Roman" w:cs="Times New Roman"/>
          <w:szCs w:val="24"/>
          <w:lang w:val="en-GB"/>
        </w:rPr>
        <w:t>PRICE</w:t>
      </w:r>
      <w:r w:rsidRPr="001F6C6C">
        <w:rPr>
          <w:rFonts w:eastAsia="Times New Roman" w:cs="Times New Roman"/>
          <w:szCs w:val="24"/>
        </w:rPr>
        <w:t xml:space="preserve"> </w:t>
      </w:r>
      <w:r>
        <w:rPr>
          <w:rFonts w:eastAsia="Times New Roman" w:cs="Times New Roman"/>
          <w:szCs w:val="24"/>
          <w:lang w:val="en-GB"/>
        </w:rPr>
        <w:t>WATER</w:t>
      </w:r>
      <w:r w:rsidRPr="001F6C6C">
        <w:rPr>
          <w:rFonts w:eastAsia="Times New Roman" w:cs="Times New Roman"/>
          <w:szCs w:val="24"/>
        </w:rPr>
        <w:t xml:space="preserve"> </w:t>
      </w:r>
      <w:r>
        <w:rPr>
          <w:rFonts w:eastAsia="Times New Roman" w:cs="Times New Roman"/>
          <w:szCs w:val="24"/>
          <w:lang w:val="en-GB"/>
        </w:rPr>
        <w:t>HOUSE</w:t>
      </w:r>
      <w:r w:rsidRPr="001F6C6C">
        <w:rPr>
          <w:rFonts w:eastAsia="Times New Roman" w:cs="Times New Roman"/>
          <w:szCs w:val="24"/>
        </w:rPr>
        <w:t xml:space="preserve"> </w:t>
      </w:r>
      <w:r>
        <w:rPr>
          <w:rFonts w:eastAsia="Times New Roman" w:cs="Times New Roman"/>
          <w:szCs w:val="24"/>
          <w:lang w:val="en-GB"/>
        </w:rPr>
        <w:t>COOPERS</w:t>
      </w:r>
      <w:r>
        <w:rPr>
          <w:rFonts w:eastAsia="Times New Roman" w:cs="Times New Roman"/>
          <w:szCs w:val="24"/>
        </w:rPr>
        <w:t>»</w:t>
      </w:r>
      <w:r>
        <w:rPr>
          <w:rFonts w:eastAsia="Times New Roman" w:cs="Times New Roman"/>
          <w:szCs w:val="24"/>
        </w:rPr>
        <w:t xml:space="preserve"> και για να βρουν μία λύση –μιλάμε για μία από τις μεγαλύτερες εταιρείες παγκοσμίως που ασχολείται με λογιστικά φορολογικά- ανέλαβε να διαπραγματευτεί</w:t>
      </w:r>
      <w:r w:rsidRPr="00171269">
        <w:rPr>
          <w:rFonts w:eastAsia="Times New Roman" w:cs="Times New Roman"/>
          <w:szCs w:val="24"/>
        </w:rPr>
        <w:t xml:space="preserve"> </w:t>
      </w:r>
      <w:r>
        <w:rPr>
          <w:rFonts w:eastAsia="Times New Roman" w:cs="Times New Roman"/>
          <w:szCs w:val="24"/>
        </w:rPr>
        <w:t>το πρόστιμο.</w:t>
      </w:r>
    </w:p>
    <w:p w14:paraId="53C891D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Εδώ υπάρχει μία κ</w:t>
      </w:r>
      <w:r>
        <w:rPr>
          <w:rFonts w:eastAsia="Times New Roman" w:cs="Times New Roman"/>
          <w:szCs w:val="24"/>
        </w:rPr>
        <w:t>.</w:t>
      </w:r>
      <w:r>
        <w:rPr>
          <w:rFonts w:eastAsia="Times New Roman" w:cs="Times New Roman"/>
          <w:szCs w:val="24"/>
        </w:rPr>
        <w:t xml:space="preserve"> Ελένη Ντούρα, η Διευθύντρια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υ</w:t>
      </w:r>
      <w:r>
        <w:rPr>
          <w:rFonts w:eastAsia="Times New Roman" w:cs="Times New Roman"/>
          <w:szCs w:val="24"/>
        </w:rPr>
        <w:t xml:space="preserve">πηρεσιών –και αυτά θα τα καταθέσω και στα Πρακτικά για να τα έχετε στη διάθεσή σας- και μας λέει από </w:t>
      </w:r>
      <w:r>
        <w:rPr>
          <w:rFonts w:eastAsia="Times New Roman" w:cs="Times New Roman"/>
          <w:szCs w:val="24"/>
          <w:lang w:val="en-GB"/>
        </w:rPr>
        <w:t>e</w:t>
      </w:r>
      <w:r w:rsidRPr="001F6C6C">
        <w:rPr>
          <w:rFonts w:eastAsia="Times New Roman" w:cs="Times New Roman"/>
          <w:szCs w:val="24"/>
        </w:rPr>
        <w:t>-</w:t>
      </w:r>
      <w:r>
        <w:rPr>
          <w:rFonts w:eastAsia="Times New Roman" w:cs="Times New Roman"/>
          <w:szCs w:val="24"/>
          <w:lang w:val="en-GB"/>
        </w:rPr>
        <w:t>mail</w:t>
      </w:r>
      <w:r>
        <w:rPr>
          <w:rFonts w:eastAsia="Times New Roman" w:cs="Times New Roman"/>
          <w:szCs w:val="24"/>
        </w:rPr>
        <w:t xml:space="preserve"> που έχει στα χέρια της η συγκεκριμένη δημοσιογράφος ότι προκύπτουν όλα αυτά που σας λέω. </w:t>
      </w:r>
    </w:p>
    <w:p w14:paraId="53C891D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Τι γίνεται; Αφού υπή</w:t>
      </w:r>
      <w:r>
        <w:rPr>
          <w:rFonts w:eastAsia="Times New Roman" w:cs="Times New Roman"/>
          <w:szCs w:val="24"/>
        </w:rPr>
        <w:t xml:space="preserve">ρξαν προσπάθειες και τελικά έπεσε το πρόστιμο από το 1.131.000 ευρώ που σας λέω, γράφει σε κάποιο σημείο ότι «η διαχείριση αυτού του θέματος» –και θα έπρεπε να επιληφθεί η δική σας </w:t>
      </w:r>
      <w:r>
        <w:rPr>
          <w:rFonts w:eastAsia="Times New Roman" w:cs="Times New Roman"/>
          <w:szCs w:val="24"/>
        </w:rPr>
        <w:t>υ</w:t>
      </w:r>
      <w:r>
        <w:rPr>
          <w:rFonts w:eastAsia="Times New Roman" w:cs="Times New Roman"/>
          <w:szCs w:val="24"/>
        </w:rPr>
        <w:t>πηρεσία, το δικό σας Υπουργείο τότε, γιατί αυτό ήταν στο διαδίκτυο από τότ</w:t>
      </w:r>
      <w:r>
        <w:rPr>
          <w:rFonts w:eastAsia="Times New Roman" w:cs="Times New Roman"/>
          <w:szCs w:val="24"/>
        </w:rPr>
        <w:t xml:space="preserve">ε, κύριε πρώην Υπουργέ- «…θα έπρεπε να γίνει σε άλλο επίπεδο, να ασκήσουμε πίεση σαν </w:t>
      </w:r>
      <w:r>
        <w:rPr>
          <w:rFonts w:eastAsia="Times New Roman" w:cs="Times New Roman"/>
          <w:szCs w:val="24"/>
        </w:rPr>
        <w:t>ό</w:t>
      </w:r>
      <w:r>
        <w:rPr>
          <w:rFonts w:eastAsia="Times New Roman" w:cs="Times New Roman"/>
          <w:szCs w:val="24"/>
        </w:rPr>
        <w:t xml:space="preserve">μιλος σε πολιτειακό και </w:t>
      </w:r>
      <w:proofErr w:type="spellStart"/>
      <w:r>
        <w:rPr>
          <w:rFonts w:eastAsia="Times New Roman" w:cs="Times New Roman"/>
          <w:szCs w:val="24"/>
        </w:rPr>
        <w:t>μιντιακό</w:t>
      </w:r>
      <w:proofErr w:type="spellEnd"/>
      <w:r>
        <w:rPr>
          <w:rFonts w:eastAsia="Times New Roman" w:cs="Times New Roman"/>
          <w:szCs w:val="24"/>
        </w:rPr>
        <w:t xml:space="preserve"> επίπεδο…».</w:t>
      </w:r>
    </w:p>
    <w:p w14:paraId="53C891D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 Άρα τι γίνεται; Επιβεβαιώνεται, δυστυχώς, ο ελληνικός λαός ότι </w:t>
      </w:r>
      <w:r>
        <w:rPr>
          <w:rFonts w:eastAsia="Times New Roman" w:cs="Times New Roman"/>
          <w:szCs w:val="24"/>
        </w:rPr>
        <w:t>α</w:t>
      </w:r>
      <w:r>
        <w:rPr>
          <w:rFonts w:eastAsia="Times New Roman" w:cs="Times New Roman"/>
          <w:szCs w:val="24"/>
        </w:rPr>
        <w:t xml:space="preserve">ριστεροί και </w:t>
      </w:r>
      <w:r>
        <w:rPr>
          <w:rFonts w:eastAsia="Times New Roman" w:cs="Times New Roman"/>
          <w:szCs w:val="24"/>
        </w:rPr>
        <w:t>δ</w:t>
      </w:r>
      <w:r>
        <w:rPr>
          <w:rFonts w:eastAsia="Times New Roman" w:cs="Times New Roman"/>
          <w:szCs w:val="24"/>
        </w:rPr>
        <w:t xml:space="preserve">εξιοί είστε ίδιοι στο φαΐ. </w:t>
      </w:r>
    </w:p>
    <w:p w14:paraId="53C891D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όμως, </w:t>
      </w:r>
      <w:proofErr w:type="spellStart"/>
      <w:r>
        <w:rPr>
          <w:rFonts w:eastAsia="Times New Roman" w:cs="Times New Roman"/>
          <w:szCs w:val="24"/>
        </w:rPr>
        <w:t>τελ</w:t>
      </w:r>
      <w:r>
        <w:rPr>
          <w:rFonts w:eastAsia="Times New Roman" w:cs="Times New Roman"/>
          <w:szCs w:val="24"/>
        </w:rPr>
        <w:t>εσιδίκησαν</w:t>
      </w:r>
      <w:proofErr w:type="spellEnd"/>
      <w:r>
        <w:rPr>
          <w:rFonts w:eastAsia="Times New Roman" w:cs="Times New Roman"/>
          <w:szCs w:val="24"/>
        </w:rPr>
        <w:t xml:space="preserve"> στις 8 Μαΐου 2015 όταν εκδόθηκε τελικά και η απόφαση και το 1.131.000 ευρώ μειώθηκε στις 100.000 ευρώ. Δηλαδή αυτή η εταιρεία γλ</w:t>
      </w:r>
      <w:r>
        <w:rPr>
          <w:rFonts w:eastAsia="Times New Roman" w:cs="Times New Roman"/>
          <w:szCs w:val="24"/>
        </w:rPr>
        <w:t>ί</w:t>
      </w:r>
      <w:r>
        <w:rPr>
          <w:rFonts w:eastAsia="Times New Roman" w:cs="Times New Roman"/>
          <w:szCs w:val="24"/>
        </w:rPr>
        <w:t>τωσε 1.031.000 ευρώ, επιχειρήσεις με μετοχικά κεφάλαια –και δεν συμμαζεύεται- σε αντίθεση με τον απλό Έλληνα επιχειρ</w:t>
      </w:r>
      <w:r>
        <w:rPr>
          <w:rFonts w:eastAsia="Times New Roman" w:cs="Times New Roman"/>
          <w:szCs w:val="24"/>
        </w:rPr>
        <w:t>ηματία που σε κα</w:t>
      </w:r>
      <w:r>
        <w:rPr>
          <w:rFonts w:eastAsia="Times New Roman" w:cs="Times New Roman"/>
          <w:szCs w:val="24"/>
        </w:rPr>
        <w:t>μ</w:t>
      </w:r>
      <w:r>
        <w:rPr>
          <w:rFonts w:eastAsia="Times New Roman" w:cs="Times New Roman"/>
          <w:szCs w:val="24"/>
        </w:rPr>
        <w:t>μία περίπτωση δεν έχει πρόσβαση σε τέτοιες ρυθμίσεις.</w:t>
      </w:r>
    </w:p>
    <w:p w14:paraId="53C891D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w:t>
      </w:r>
    </w:p>
    <w:p w14:paraId="53C891DE" w14:textId="77777777" w:rsidR="006A30E3" w:rsidRDefault="005E5BBF">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w:t>
      </w:r>
      <w:r>
        <w:rPr>
          <w:rFonts w:eastAsia="Times New Roman" w:cs="Times New Roman"/>
          <w:szCs w:val="24"/>
        </w:rPr>
        <w:t>της Διεύθυνσης Στενογραφίας και Πρακτικών της Βουλής)</w:t>
      </w:r>
    </w:p>
    <w:p w14:paraId="53C891DF"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Άρα δεν το μειώσαμε εμείς. </w:t>
      </w:r>
    </w:p>
    <w:p w14:paraId="53C891E0"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Επί των δικών σας </w:t>
      </w:r>
      <w:r>
        <w:rPr>
          <w:rFonts w:eastAsia="Times New Roman" w:cs="Times New Roman"/>
          <w:szCs w:val="24"/>
        </w:rPr>
        <w:t>κ</w:t>
      </w:r>
      <w:r>
        <w:rPr>
          <w:rFonts w:eastAsia="Times New Roman" w:cs="Times New Roman"/>
          <w:szCs w:val="24"/>
        </w:rPr>
        <w:t xml:space="preserve">υβερνήσεων ξεκίνησε και επί των δικών τους κατέληξε. </w:t>
      </w:r>
    </w:p>
    <w:p w14:paraId="53C891E1"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Έχουμε εδώ και έναν άλλον κατάλογο από γνωστές ανώνυμες εται</w:t>
      </w:r>
      <w:r>
        <w:rPr>
          <w:rFonts w:eastAsia="Times New Roman" w:cs="Times New Roman"/>
          <w:szCs w:val="24"/>
        </w:rPr>
        <w:t xml:space="preserve">ρείες. Αν προσέχατε αυτά πριν από μερικά χρόνια, δεν θα φτάνατε να ψηφίζατε ούτε μνημόνια ούτε </w:t>
      </w:r>
      <w:proofErr w:type="spellStart"/>
      <w:r>
        <w:rPr>
          <w:rFonts w:eastAsia="Times New Roman" w:cs="Times New Roman"/>
          <w:szCs w:val="24"/>
        </w:rPr>
        <w:t>προαπαιτούμενα</w:t>
      </w:r>
      <w:proofErr w:type="spellEnd"/>
      <w:r>
        <w:rPr>
          <w:rFonts w:eastAsia="Times New Roman" w:cs="Times New Roman"/>
          <w:szCs w:val="24"/>
        </w:rPr>
        <w:t>.</w:t>
      </w:r>
    </w:p>
    <w:p w14:paraId="53C891E2"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w:t>
      </w:r>
      <w:r w:rsidRPr="008C240A">
        <w:rPr>
          <w:rFonts w:eastAsia="Times New Roman" w:cs="Times New Roman"/>
          <w:szCs w:val="24"/>
        </w:rPr>
        <w:t>AXON HOLDINGS</w:t>
      </w:r>
      <w:r>
        <w:rPr>
          <w:rFonts w:eastAsia="Times New Roman" w:cs="Times New Roman"/>
          <w:szCs w:val="24"/>
        </w:rPr>
        <w:t>»</w:t>
      </w:r>
      <w:r w:rsidRPr="008C240A">
        <w:rPr>
          <w:rFonts w:eastAsia="Times New Roman" w:cs="Times New Roman"/>
          <w:szCs w:val="24"/>
        </w:rPr>
        <w:t xml:space="preserve"> </w:t>
      </w:r>
      <w:r>
        <w:rPr>
          <w:rFonts w:eastAsia="Times New Roman" w:cs="Times New Roman"/>
          <w:szCs w:val="24"/>
        </w:rPr>
        <w:t>του</w:t>
      </w:r>
      <w:r w:rsidRPr="008C240A">
        <w:rPr>
          <w:rFonts w:eastAsia="Times New Roman" w:cs="Times New Roman"/>
          <w:szCs w:val="24"/>
        </w:rPr>
        <w:t xml:space="preserve"> </w:t>
      </w:r>
      <w:r>
        <w:rPr>
          <w:rFonts w:eastAsia="Times New Roman" w:cs="Times New Roman"/>
          <w:szCs w:val="24"/>
        </w:rPr>
        <w:t>Θωμά</w:t>
      </w:r>
      <w:r w:rsidRPr="008C240A">
        <w:rPr>
          <w:rFonts w:eastAsia="Times New Roman" w:cs="Times New Roman"/>
          <w:szCs w:val="24"/>
        </w:rPr>
        <w:t xml:space="preserve"> </w:t>
      </w:r>
      <w:proofErr w:type="spellStart"/>
      <w:r>
        <w:rPr>
          <w:rFonts w:eastAsia="Times New Roman" w:cs="Times New Roman"/>
          <w:szCs w:val="24"/>
        </w:rPr>
        <w:t>Λιακουνάκου</w:t>
      </w:r>
      <w:proofErr w:type="spellEnd"/>
      <w:r>
        <w:rPr>
          <w:rFonts w:eastAsia="Times New Roman" w:cs="Times New Roman"/>
          <w:szCs w:val="24"/>
        </w:rPr>
        <w:t xml:space="preserve"> </w:t>
      </w:r>
      <w:r w:rsidRPr="008C240A">
        <w:rPr>
          <w:rFonts w:eastAsia="Times New Roman" w:cs="Times New Roman"/>
          <w:szCs w:val="24"/>
        </w:rPr>
        <w:t>447.000</w:t>
      </w:r>
      <w:r>
        <w:rPr>
          <w:rFonts w:eastAsia="Times New Roman" w:cs="Times New Roman"/>
          <w:szCs w:val="24"/>
        </w:rPr>
        <w:t xml:space="preserve"> ευρώ</w:t>
      </w:r>
      <w:r w:rsidRPr="008C240A">
        <w:rPr>
          <w:rFonts w:eastAsia="Times New Roman" w:cs="Times New Roman"/>
          <w:szCs w:val="24"/>
        </w:rPr>
        <w:t xml:space="preserve"> </w:t>
      </w:r>
      <w:r>
        <w:rPr>
          <w:rFonts w:eastAsia="Times New Roman" w:cs="Times New Roman"/>
          <w:szCs w:val="24"/>
        </w:rPr>
        <w:t>χρέος</w:t>
      </w:r>
      <w:r w:rsidRPr="008C240A">
        <w:rPr>
          <w:rFonts w:eastAsia="Times New Roman" w:cs="Times New Roman"/>
          <w:szCs w:val="24"/>
        </w:rPr>
        <w:t xml:space="preserve">. </w:t>
      </w:r>
      <w:r>
        <w:rPr>
          <w:rFonts w:eastAsia="Times New Roman" w:cs="Times New Roman"/>
          <w:szCs w:val="24"/>
        </w:rPr>
        <w:t xml:space="preserve">Θυγατρική του Ομίλου </w:t>
      </w:r>
      <w:r>
        <w:rPr>
          <w:rFonts w:eastAsia="Times New Roman" w:cs="Times New Roman"/>
          <w:szCs w:val="24"/>
        </w:rPr>
        <w:t>«</w:t>
      </w:r>
      <w:r w:rsidRPr="008C240A">
        <w:rPr>
          <w:rFonts w:eastAsia="Times New Roman" w:cs="Times New Roman"/>
          <w:szCs w:val="24"/>
        </w:rPr>
        <w:t>AXON HOLDINGS</w:t>
      </w:r>
      <w:r>
        <w:rPr>
          <w:rFonts w:eastAsia="Times New Roman" w:cs="Times New Roman"/>
          <w:szCs w:val="24"/>
        </w:rPr>
        <w:t>»</w:t>
      </w:r>
      <w:r>
        <w:rPr>
          <w:rFonts w:eastAsia="Times New Roman" w:cs="Times New Roman"/>
          <w:szCs w:val="24"/>
        </w:rPr>
        <w:t>,</w:t>
      </w:r>
      <w:r w:rsidRPr="008C240A">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w:t>
      </w:r>
      <w:r w:rsidRPr="008C240A">
        <w:rPr>
          <w:rFonts w:eastAsia="Times New Roman" w:cs="Times New Roman"/>
          <w:szCs w:val="24"/>
        </w:rPr>
        <w:t>EUROMEDICA</w:t>
      </w:r>
      <w:r>
        <w:rPr>
          <w:rFonts w:eastAsia="Times New Roman" w:cs="Times New Roman"/>
          <w:szCs w:val="24"/>
        </w:rPr>
        <w:t>»</w:t>
      </w:r>
      <w:r>
        <w:rPr>
          <w:rFonts w:eastAsia="Times New Roman" w:cs="Times New Roman"/>
          <w:szCs w:val="24"/>
        </w:rPr>
        <w:t>,</w:t>
      </w:r>
      <w:r w:rsidRPr="002B57A3">
        <w:rPr>
          <w:rFonts w:eastAsia="Times New Roman" w:cs="Times New Roman"/>
          <w:szCs w:val="24"/>
        </w:rPr>
        <w:t xml:space="preserve"> </w:t>
      </w:r>
      <w:r>
        <w:rPr>
          <w:rFonts w:eastAsia="Times New Roman" w:cs="Times New Roman"/>
          <w:szCs w:val="24"/>
        </w:rPr>
        <w:t xml:space="preserve">έχει χρέη προς τις τράπεζες 372.000 ευρώ. </w:t>
      </w:r>
      <w:r>
        <w:rPr>
          <w:rFonts w:eastAsia="Times New Roman" w:cs="Times New Roman"/>
          <w:szCs w:val="24"/>
        </w:rPr>
        <w:t>«</w:t>
      </w:r>
      <w:r>
        <w:rPr>
          <w:rFonts w:eastAsia="Times New Roman" w:cs="Times New Roman"/>
          <w:szCs w:val="24"/>
          <w:lang w:val="en-US"/>
        </w:rPr>
        <w:t>MEGA</w:t>
      </w:r>
      <w:r w:rsidRPr="00945165">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w:t>
      </w:r>
      <w:r w:rsidRPr="00945165">
        <w:rPr>
          <w:rFonts w:eastAsia="Times New Roman" w:cs="Times New Roman"/>
          <w:szCs w:val="24"/>
        </w:rPr>
        <w:t xml:space="preserve"> </w:t>
      </w:r>
      <w:r>
        <w:rPr>
          <w:rFonts w:eastAsia="Times New Roman" w:cs="Times New Roman"/>
          <w:szCs w:val="24"/>
        </w:rPr>
        <w:t>Μπόμπολας</w:t>
      </w:r>
      <w:r w:rsidRPr="00945165">
        <w:rPr>
          <w:rFonts w:eastAsia="Times New Roman" w:cs="Times New Roman"/>
          <w:szCs w:val="24"/>
        </w:rPr>
        <w:t>,</w:t>
      </w:r>
      <w:r>
        <w:rPr>
          <w:rFonts w:eastAsia="Times New Roman" w:cs="Times New Roman"/>
          <w:szCs w:val="24"/>
        </w:rPr>
        <w:t xml:space="preserve"> Ψυχάρης</w:t>
      </w:r>
      <w:r w:rsidRPr="00945165">
        <w:rPr>
          <w:rFonts w:eastAsia="Times New Roman" w:cs="Times New Roman"/>
          <w:szCs w:val="24"/>
        </w:rPr>
        <w:t>,</w:t>
      </w:r>
      <w:r>
        <w:rPr>
          <w:rFonts w:eastAsia="Times New Roman" w:cs="Times New Roman"/>
          <w:szCs w:val="24"/>
        </w:rPr>
        <w:t xml:space="preserve"> Βαρδινογιάννης τραπεζικός δανεισμός 123.000 ευρώ. Όμιλος Μυτιλ</w:t>
      </w:r>
      <w:r>
        <w:rPr>
          <w:rFonts w:eastAsia="Times New Roman" w:cs="Times New Roman"/>
          <w:szCs w:val="24"/>
        </w:rPr>
        <w:t>η</w:t>
      </w:r>
      <w:r>
        <w:rPr>
          <w:rFonts w:eastAsia="Times New Roman" w:cs="Times New Roman"/>
          <w:szCs w:val="24"/>
        </w:rPr>
        <w:t xml:space="preserve">ναίου 861.000 ευρώ. </w:t>
      </w:r>
      <w:r>
        <w:rPr>
          <w:rFonts w:eastAsia="Times New Roman" w:cs="Times New Roman"/>
          <w:szCs w:val="24"/>
        </w:rPr>
        <w:t>«</w:t>
      </w:r>
      <w:r w:rsidRPr="00945165">
        <w:rPr>
          <w:rFonts w:eastAsia="Times New Roman" w:cs="Times New Roman"/>
          <w:szCs w:val="24"/>
        </w:rPr>
        <w:t>ΚΟΡΙΝΘΟΣ POWER</w:t>
      </w:r>
      <w:r>
        <w:rPr>
          <w:rFonts w:eastAsia="Times New Roman" w:cs="Times New Roman"/>
          <w:szCs w:val="24"/>
        </w:rPr>
        <w:t>»</w:t>
      </w:r>
      <w:r>
        <w:rPr>
          <w:rFonts w:eastAsia="Times New Roman" w:cs="Times New Roman"/>
          <w:szCs w:val="24"/>
        </w:rPr>
        <w:t>, μέτοχος 65% Μυτιλ</w:t>
      </w:r>
      <w:r>
        <w:rPr>
          <w:rFonts w:eastAsia="Times New Roman" w:cs="Times New Roman"/>
          <w:szCs w:val="24"/>
        </w:rPr>
        <w:t>η</w:t>
      </w:r>
      <w:r>
        <w:rPr>
          <w:rFonts w:eastAsia="Times New Roman" w:cs="Times New Roman"/>
          <w:szCs w:val="24"/>
        </w:rPr>
        <w:t xml:space="preserve">ναίος και 35% Βαρδινογιάννης, 172.000 ευρώ. Η </w:t>
      </w:r>
      <w:r>
        <w:rPr>
          <w:rFonts w:eastAsia="Times New Roman" w:cs="Times New Roman"/>
          <w:szCs w:val="24"/>
        </w:rPr>
        <w:lastRenderedPageBreak/>
        <w:t>«</w:t>
      </w:r>
      <w:r w:rsidRPr="00945165">
        <w:rPr>
          <w:rFonts w:eastAsia="Times New Roman" w:cs="Times New Roman"/>
          <w:szCs w:val="24"/>
        </w:rPr>
        <w:t>INTRACOM</w:t>
      </w:r>
      <w:r>
        <w:rPr>
          <w:rFonts w:eastAsia="Times New Roman" w:cs="Times New Roman"/>
          <w:szCs w:val="24"/>
        </w:rPr>
        <w:t>»</w:t>
      </w:r>
      <w:r>
        <w:rPr>
          <w:rFonts w:eastAsia="Times New Roman" w:cs="Times New Roman"/>
          <w:szCs w:val="24"/>
        </w:rPr>
        <w:t xml:space="preserve"> Σωκ</w:t>
      </w:r>
      <w:r>
        <w:rPr>
          <w:rFonts w:eastAsia="Times New Roman" w:cs="Times New Roman"/>
          <w:szCs w:val="24"/>
        </w:rPr>
        <w:t xml:space="preserve">ράτης Κόκκαλης 351.000 ευρώ. </w:t>
      </w:r>
      <w:r>
        <w:rPr>
          <w:rFonts w:eastAsia="Times New Roman" w:cs="Times New Roman"/>
          <w:szCs w:val="24"/>
        </w:rPr>
        <w:t>«</w:t>
      </w:r>
      <w:r w:rsidRPr="00945165">
        <w:rPr>
          <w:rFonts w:eastAsia="Times New Roman" w:cs="Times New Roman"/>
          <w:szCs w:val="24"/>
        </w:rPr>
        <w:t>ΠΗΓΑΣΟΣ ΕΚΔΟΤΙΚΗ</w:t>
      </w:r>
      <w:r>
        <w:rPr>
          <w:rFonts w:eastAsia="Times New Roman" w:cs="Times New Roman"/>
          <w:szCs w:val="24"/>
        </w:rPr>
        <w:t>»</w:t>
      </w:r>
      <w:r>
        <w:rPr>
          <w:rFonts w:eastAsia="Times New Roman" w:cs="Times New Roman"/>
          <w:szCs w:val="24"/>
        </w:rPr>
        <w:t xml:space="preserve"> 164.000 ευρώ. Κατασκευαστικός όμιλος </w:t>
      </w:r>
      <w:r>
        <w:rPr>
          <w:rFonts w:eastAsia="Times New Roman" w:cs="Times New Roman"/>
          <w:szCs w:val="24"/>
        </w:rPr>
        <w:t>«</w:t>
      </w:r>
      <w:r w:rsidRPr="00945165">
        <w:rPr>
          <w:rFonts w:eastAsia="Times New Roman" w:cs="Times New Roman"/>
          <w:szCs w:val="24"/>
        </w:rPr>
        <w:t>ΕΛΛΑΚΤΩΡ</w:t>
      </w:r>
      <w:r>
        <w:rPr>
          <w:rFonts w:eastAsia="Times New Roman" w:cs="Times New Roman"/>
          <w:szCs w:val="24"/>
        </w:rPr>
        <w:t>»</w:t>
      </w:r>
      <w:r>
        <w:rPr>
          <w:rFonts w:eastAsia="Times New Roman" w:cs="Times New Roman"/>
          <w:szCs w:val="24"/>
        </w:rPr>
        <w:t xml:space="preserve"> 1.000.700.000 ευρώ τραπεζικά δάνεια. Δημοσιογραφικός Οργανισμός Λαμπράκη 134.000 ευρώ. </w:t>
      </w:r>
      <w:r>
        <w:rPr>
          <w:rFonts w:eastAsia="Times New Roman" w:cs="Times New Roman"/>
          <w:szCs w:val="24"/>
        </w:rPr>
        <w:t>«</w:t>
      </w:r>
      <w:r>
        <w:rPr>
          <w:rFonts w:eastAsia="Times New Roman" w:cs="Times New Roman"/>
          <w:szCs w:val="24"/>
          <w:lang w:val="en-US"/>
        </w:rPr>
        <w:t>MOTOR</w:t>
      </w:r>
      <w:r w:rsidRPr="005B209A">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w:t>
      </w:r>
      <w:r w:rsidRPr="00945165">
        <w:rPr>
          <w:rFonts w:eastAsia="Times New Roman" w:cs="Times New Roman"/>
          <w:szCs w:val="24"/>
        </w:rPr>
        <w:t xml:space="preserve"> </w:t>
      </w:r>
      <w:r>
        <w:rPr>
          <w:rFonts w:eastAsia="Times New Roman" w:cs="Times New Roman"/>
          <w:szCs w:val="24"/>
        </w:rPr>
        <w:t xml:space="preserve">1.200.000.000 ευρώ. </w:t>
      </w:r>
      <w:r w:rsidRPr="00945165">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STAR</w:t>
      </w:r>
      <w:r w:rsidRPr="00945165">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w:t>
      </w:r>
      <w:r w:rsidRPr="00945165">
        <w:rPr>
          <w:rFonts w:eastAsia="Times New Roman" w:cs="Times New Roman"/>
          <w:szCs w:val="24"/>
        </w:rPr>
        <w:t xml:space="preserve"> </w:t>
      </w:r>
      <w:r>
        <w:rPr>
          <w:rFonts w:eastAsia="Times New Roman" w:cs="Times New Roman"/>
          <w:szCs w:val="24"/>
        </w:rPr>
        <w:t xml:space="preserve">58 </w:t>
      </w:r>
      <w:r w:rsidRPr="00E6430E">
        <w:rPr>
          <w:rFonts w:eastAsia="Times New Roman" w:cs="Times New Roman"/>
          <w:szCs w:val="24"/>
        </w:rPr>
        <w:t>εκατομμύρια</w:t>
      </w:r>
      <w:r>
        <w:rPr>
          <w:rFonts w:eastAsia="Times New Roman" w:cs="Times New Roman"/>
          <w:szCs w:val="24"/>
        </w:rPr>
        <w:t xml:space="preserve"> ευρώ. Όμιλος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 xml:space="preserve"> 170.000</w:t>
      </w:r>
      <w:r w:rsidRPr="00945165">
        <w:rPr>
          <w:rFonts w:eastAsia="Times New Roman" w:cs="Times New Roman"/>
          <w:szCs w:val="24"/>
        </w:rPr>
        <w:t xml:space="preserve"> </w:t>
      </w:r>
      <w:r>
        <w:rPr>
          <w:rFonts w:eastAsia="Times New Roman" w:cs="Times New Roman"/>
          <w:szCs w:val="24"/>
        </w:rPr>
        <w:t xml:space="preserve">ευρώ. </w:t>
      </w:r>
      <w:r>
        <w:rPr>
          <w:rFonts w:eastAsia="Times New Roman" w:cs="Times New Roman"/>
          <w:szCs w:val="24"/>
        </w:rPr>
        <w:t>«</w:t>
      </w:r>
      <w:r>
        <w:rPr>
          <w:rFonts w:eastAsia="Times New Roman" w:cs="Times New Roman"/>
          <w:szCs w:val="24"/>
          <w:lang w:val="en-US"/>
        </w:rPr>
        <w:t>ALPHA</w:t>
      </w:r>
      <w:r w:rsidRPr="00945165">
        <w:rPr>
          <w:rFonts w:eastAsia="Times New Roman" w:cs="Times New Roman"/>
          <w:szCs w:val="24"/>
        </w:rPr>
        <w:t xml:space="preserve"> </w:t>
      </w:r>
      <w:r>
        <w:rPr>
          <w:rFonts w:eastAsia="Times New Roman" w:cs="Times New Roman"/>
          <w:szCs w:val="24"/>
          <w:lang w:val="en-US"/>
        </w:rPr>
        <w:t>TV</w:t>
      </w:r>
      <w:r>
        <w:rPr>
          <w:rFonts w:eastAsia="Times New Roman" w:cs="Times New Roman"/>
          <w:szCs w:val="24"/>
        </w:rPr>
        <w:t>»</w:t>
      </w:r>
      <w:r>
        <w:rPr>
          <w:rFonts w:eastAsia="Times New Roman" w:cs="Times New Roman"/>
          <w:szCs w:val="24"/>
        </w:rPr>
        <w:t xml:space="preserve"> 58 </w:t>
      </w:r>
      <w:r w:rsidRPr="00E6430E">
        <w:rPr>
          <w:rFonts w:eastAsia="Times New Roman" w:cs="Times New Roman"/>
          <w:szCs w:val="24"/>
        </w:rPr>
        <w:t>εκατομμύρια</w:t>
      </w:r>
      <w:r>
        <w:rPr>
          <w:rFonts w:eastAsia="Times New Roman" w:cs="Times New Roman"/>
          <w:szCs w:val="24"/>
        </w:rPr>
        <w:t xml:space="preserve"> ευρώ. </w:t>
      </w:r>
      <w:r>
        <w:rPr>
          <w:rFonts w:eastAsia="Times New Roman" w:cs="Times New Roman"/>
          <w:szCs w:val="24"/>
        </w:rPr>
        <w:t>«</w:t>
      </w:r>
      <w:r w:rsidRPr="00945165">
        <w:rPr>
          <w:rFonts w:eastAsia="Times New Roman" w:cs="Times New Roman"/>
          <w:szCs w:val="24"/>
        </w:rPr>
        <w:t>J&amp;P ΑΒΑΞ</w:t>
      </w:r>
      <w:r>
        <w:rPr>
          <w:rFonts w:eastAsia="Times New Roman" w:cs="Times New Roman"/>
          <w:szCs w:val="24"/>
        </w:rPr>
        <w:t>»</w:t>
      </w:r>
      <w:r>
        <w:rPr>
          <w:rFonts w:eastAsia="Times New Roman" w:cs="Times New Roman"/>
          <w:szCs w:val="24"/>
        </w:rPr>
        <w:t xml:space="preserve"> 265.000 ευρώ. </w:t>
      </w:r>
      <w:r>
        <w:rPr>
          <w:rFonts w:eastAsia="Times New Roman" w:cs="Times New Roman"/>
          <w:szCs w:val="24"/>
        </w:rPr>
        <w:t>«</w:t>
      </w:r>
      <w:r>
        <w:rPr>
          <w:rFonts w:eastAsia="Times New Roman" w:cs="Times New Roman"/>
          <w:szCs w:val="24"/>
          <w:lang w:val="en-US"/>
        </w:rPr>
        <w:t>MARFIN</w:t>
      </w:r>
      <w:r>
        <w:rPr>
          <w:rFonts w:eastAsia="Times New Roman" w:cs="Times New Roman"/>
          <w:szCs w:val="24"/>
        </w:rPr>
        <w:t>»</w:t>
      </w:r>
      <w:r w:rsidRPr="002B57A3">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rPr>
        <w:t>Βγενόπουλου</w:t>
      </w:r>
      <w:proofErr w:type="spellEnd"/>
      <w:r>
        <w:rPr>
          <w:rFonts w:eastAsia="Times New Roman" w:cs="Times New Roman"/>
          <w:szCs w:val="24"/>
        </w:rPr>
        <w:t xml:space="preserve"> 2 δισεκατομμύρια ευρώ. </w:t>
      </w:r>
      <w:r>
        <w:rPr>
          <w:rFonts w:eastAsia="Times New Roman" w:cs="Times New Roman"/>
          <w:szCs w:val="24"/>
        </w:rPr>
        <w:t>«</w:t>
      </w:r>
      <w:r>
        <w:rPr>
          <w:rFonts w:eastAsia="Times New Roman" w:cs="Times New Roman"/>
          <w:szCs w:val="24"/>
        </w:rPr>
        <w:t>ΒΙΟΧΑΛΚΟ</w:t>
      </w:r>
      <w:r>
        <w:rPr>
          <w:rFonts w:eastAsia="Times New Roman" w:cs="Times New Roman"/>
          <w:szCs w:val="24"/>
        </w:rPr>
        <w:t>»</w:t>
      </w:r>
      <w:r>
        <w:rPr>
          <w:rFonts w:eastAsia="Times New Roman" w:cs="Times New Roman"/>
          <w:szCs w:val="24"/>
        </w:rPr>
        <w:t xml:space="preserve"> 1.100.000.000 ευρώ. </w:t>
      </w:r>
      <w:r>
        <w:rPr>
          <w:rFonts w:eastAsia="Times New Roman" w:cs="Times New Roman"/>
          <w:szCs w:val="24"/>
        </w:rPr>
        <w:t>«</w:t>
      </w:r>
      <w:r>
        <w:rPr>
          <w:rFonts w:eastAsia="Times New Roman" w:cs="Times New Roman"/>
          <w:szCs w:val="24"/>
        </w:rPr>
        <w:t>ΤΙΤΑΝ</w:t>
      </w:r>
      <w:r>
        <w:rPr>
          <w:rFonts w:eastAsia="Times New Roman" w:cs="Times New Roman"/>
          <w:szCs w:val="24"/>
        </w:rPr>
        <w:t>»</w:t>
      </w:r>
      <w:r>
        <w:rPr>
          <w:rFonts w:eastAsia="Times New Roman" w:cs="Times New Roman"/>
          <w:szCs w:val="24"/>
        </w:rPr>
        <w:t xml:space="preserve"> Λεωνίδα Κανελλόπουλου 1 δισεκατομμύριο ευρώ. </w:t>
      </w:r>
      <w:r>
        <w:rPr>
          <w:rFonts w:eastAsia="Times New Roman" w:cs="Times New Roman"/>
          <w:szCs w:val="24"/>
        </w:rPr>
        <w:t>«</w:t>
      </w:r>
      <w:r w:rsidRPr="00945165">
        <w:rPr>
          <w:rFonts w:eastAsia="Times New Roman" w:cs="Times New Roman"/>
          <w:szCs w:val="24"/>
        </w:rPr>
        <w:t>FORTHNET</w:t>
      </w:r>
      <w:r>
        <w:rPr>
          <w:rFonts w:eastAsia="Times New Roman" w:cs="Times New Roman"/>
          <w:szCs w:val="24"/>
        </w:rPr>
        <w:t xml:space="preserve"> </w:t>
      </w:r>
      <w:r w:rsidRPr="00945165">
        <w:rPr>
          <w:rFonts w:eastAsia="Times New Roman" w:cs="Times New Roman"/>
          <w:szCs w:val="24"/>
        </w:rPr>
        <w:t>NOVA</w:t>
      </w:r>
      <w:r>
        <w:rPr>
          <w:rFonts w:eastAsia="Times New Roman" w:cs="Times New Roman"/>
          <w:szCs w:val="24"/>
        </w:rPr>
        <w:t>»</w:t>
      </w:r>
      <w:r>
        <w:rPr>
          <w:rFonts w:eastAsia="Times New Roman" w:cs="Times New Roman"/>
          <w:szCs w:val="24"/>
        </w:rPr>
        <w:t xml:space="preserve"> 331.000 ευρώ. </w:t>
      </w:r>
      <w:r>
        <w:rPr>
          <w:rFonts w:eastAsia="Times New Roman" w:cs="Times New Roman"/>
          <w:szCs w:val="24"/>
        </w:rPr>
        <w:t>«</w:t>
      </w:r>
      <w:r w:rsidRPr="00945165">
        <w:rPr>
          <w:rFonts w:eastAsia="Times New Roman" w:cs="Times New Roman"/>
          <w:szCs w:val="24"/>
        </w:rPr>
        <w:t>M</w:t>
      </w:r>
      <w:r w:rsidRPr="00945165">
        <w:rPr>
          <w:rFonts w:eastAsia="Times New Roman" w:cs="Times New Roman"/>
          <w:szCs w:val="24"/>
        </w:rPr>
        <w:t>INOAN LINES</w:t>
      </w:r>
      <w:r>
        <w:rPr>
          <w:rFonts w:eastAsia="Times New Roman" w:cs="Times New Roman"/>
          <w:szCs w:val="24"/>
        </w:rPr>
        <w:t>»</w:t>
      </w:r>
      <w:r>
        <w:rPr>
          <w:rFonts w:eastAsia="Times New Roman" w:cs="Times New Roman"/>
          <w:szCs w:val="24"/>
        </w:rPr>
        <w:t xml:space="preserve"> 270.000 ευρώ.</w:t>
      </w:r>
    </w:p>
    <w:p w14:paraId="53C891E3"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 σύνολο του τραπεζικού δανεισμού μόνο αυτών των επιχειρήσεων ξεπερνάει τα 10,6 δισεκατομμύρια ευρώ, δηλαδή το 10% του χρέους για </w:t>
      </w:r>
      <w:r w:rsidRPr="002F7918">
        <w:rPr>
          <w:rFonts w:eastAsia="Times New Roman" w:cs="Times New Roman"/>
          <w:szCs w:val="24"/>
        </w:rPr>
        <w:t>το οποίο</w:t>
      </w:r>
      <w:r>
        <w:rPr>
          <w:rFonts w:eastAsia="Times New Roman" w:cs="Times New Roman"/>
          <w:szCs w:val="24"/>
        </w:rPr>
        <w:t xml:space="preserve"> μπήκαμε στο Διεθνές Νομισματικό Ταμείο και στα μνημόνια. Είναι ενδεικτικά αυτά τα δείγματ</w:t>
      </w:r>
      <w:r>
        <w:rPr>
          <w:rFonts w:eastAsia="Times New Roman" w:cs="Times New Roman"/>
          <w:szCs w:val="24"/>
        </w:rPr>
        <w:t xml:space="preserve">α του πόσο φεσωμένοι στις τράπεζες είναι οι περισσότεροι από τους </w:t>
      </w:r>
      <w:proofErr w:type="spellStart"/>
      <w:r>
        <w:rPr>
          <w:rFonts w:eastAsia="Times New Roman" w:cs="Times New Roman"/>
          <w:szCs w:val="24"/>
        </w:rPr>
        <w:t>ολιγάρχες</w:t>
      </w:r>
      <w:proofErr w:type="spellEnd"/>
      <w:r>
        <w:rPr>
          <w:rFonts w:eastAsia="Times New Roman" w:cs="Times New Roman"/>
          <w:szCs w:val="24"/>
        </w:rPr>
        <w:t xml:space="preserve"> του χρήματος σε αυτή τη χώρα.</w:t>
      </w:r>
    </w:p>
    <w:p w14:paraId="53C891E4" w14:textId="77777777" w:rsidR="006A30E3" w:rsidRDefault="005E5BBF">
      <w:pPr>
        <w:tabs>
          <w:tab w:val="left" w:pos="3873"/>
        </w:tabs>
        <w:spacing w:line="600" w:lineRule="auto"/>
        <w:ind w:firstLine="720"/>
        <w:contextualSpacing/>
        <w:jc w:val="both"/>
        <w:rPr>
          <w:rFonts w:eastAsia="Times New Roman" w:cs="Times New Roman"/>
          <w:szCs w:val="24"/>
        </w:rPr>
      </w:pPr>
      <w:r w:rsidRPr="00390D90">
        <w:rPr>
          <w:rFonts w:eastAsia="Times New Roman" w:cs="Times New Roman"/>
          <w:szCs w:val="24"/>
        </w:rPr>
        <w:lastRenderedPageBreak/>
        <w:t>Κύριε Υπουργέ,</w:t>
      </w:r>
      <w:r>
        <w:rPr>
          <w:rFonts w:eastAsia="Times New Roman" w:cs="Times New Roman"/>
          <w:szCs w:val="24"/>
        </w:rPr>
        <w:t xml:space="preserve"> η λίστα που σας ανέφερα είναι μια μικρή λίστα. Είναι η τελευταία </w:t>
      </w:r>
      <w:proofErr w:type="spellStart"/>
      <w:r>
        <w:rPr>
          <w:rFonts w:eastAsia="Times New Roman" w:cs="Times New Roman"/>
          <w:szCs w:val="24"/>
        </w:rPr>
        <w:t>επικαιροποιημένη</w:t>
      </w:r>
      <w:proofErr w:type="spellEnd"/>
      <w:r>
        <w:rPr>
          <w:rFonts w:eastAsia="Times New Roman" w:cs="Times New Roman"/>
          <w:szCs w:val="24"/>
        </w:rPr>
        <w:t xml:space="preserve"> λίστα η οποία δημοσιοποιήθηκε από τη βάση δεδομένων τ</w:t>
      </w:r>
      <w:r>
        <w:rPr>
          <w:rFonts w:eastAsia="Times New Roman" w:cs="Times New Roman"/>
          <w:szCs w:val="24"/>
        </w:rPr>
        <w:t xml:space="preserve">ων πληροφοριακών συστημάτων </w:t>
      </w:r>
      <w:r w:rsidRPr="00945165">
        <w:rPr>
          <w:rFonts w:eastAsia="Times New Roman" w:cs="Times New Roman"/>
          <w:szCs w:val="24"/>
        </w:rPr>
        <w:t>TAXIS/ICIS</w:t>
      </w:r>
      <w:r>
        <w:rPr>
          <w:rFonts w:eastAsia="Times New Roman" w:cs="Times New Roman"/>
          <w:szCs w:val="24"/>
        </w:rPr>
        <w:t>, όπως αυτά ενημερώνονται και συντηρούνται από τις ΔΟΥ και τα τελωνεία. Έχει ημερομηνία 9 Αυγούστου του 2017.</w:t>
      </w:r>
    </w:p>
    <w:p w14:paraId="53C891E5"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θα υπάρξει σύντομα, και αν ναι πότε, άλλη </w:t>
      </w:r>
      <w:proofErr w:type="spellStart"/>
      <w:r>
        <w:rPr>
          <w:rFonts w:eastAsia="Times New Roman" w:cs="Times New Roman"/>
          <w:szCs w:val="24"/>
        </w:rPr>
        <w:t>επικαιροποιημένη</w:t>
      </w:r>
      <w:proofErr w:type="spellEnd"/>
      <w:r>
        <w:rPr>
          <w:rFonts w:eastAsia="Times New Roman" w:cs="Times New Roman"/>
          <w:szCs w:val="24"/>
        </w:rPr>
        <w:t xml:space="preserve"> λίστα; Ο λόγος που το ζητάμε, </w:t>
      </w:r>
      <w:r w:rsidRPr="00390D90">
        <w:rPr>
          <w:rFonts w:eastAsia="Times New Roman" w:cs="Times New Roman"/>
          <w:szCs w:val="24"/>
        </w:rPr>
        <w:t>κύριε Υπ</w:t>
      </w:r>
      <w:r w:rsidRPr="00390D90">
        <w:rPr>
          <w:rFonts w:eastAsia="Times New Roman" w:cs="Times New Roman"/>
          <w:szCs w:val="24"/>
        </w:rPr>
        <w:t>ουργέ,</w:t>
      </w:r>
      <w:r>
        <w:rPr>
          <w:rFonts w:eastAsia="Times New Roman" w:cs="Times New Roman"/>
          <w:szCs w:val="24"/>
        </w:rPr>
        <w:t xml:space="preserve"> ως Χρυσή Αυγή είναι απλός</w:t>
      </w:r>
      <w:r>
        <w:rPr>
          <w:rFonts w:eastAsia="Times New Roman" w:cs="Times New Roman"/>
          <w:szCs w:val="24"/>
        </w:rPr>
        <w:t>.</w:t>
      </w:r>
      <w:r>
        <w:rPr>
          <w:rFonts w:eastAsia="Times New Roman" w:cs="Times New Roman"/>
          <w:szCs w:val="24"/>
        </w:rPr>
        <w:t xml:space="preserve"> Επειδή από αυτή τη λίστα εξαιρούνται οφειλές </w:t>
      </w:r>
      <w:r w:rsidRPr="00A16A52">
        <w:rPr>
          <w:rFonts w:eastAsia="Times New Roman"/>
          <w:szCs w:val="24"/>
        </w:rPr>
        <w:t>οι οποίες</w:t>
      </w:r>
      <w:r>
        <w:rPr>
          <w:rFonts w:eastAsia="Times New Roman" w:cs="Times New Roman"/>
          <w:szCs w:val="24"/>
        </w:rPr>
        <w:t xml:space="preserve"> έχουν υπαχθεί σε διευκόλυνση τμηματικής καταβολής ή σε νομοθετική ρύθμιση τμηματικής καταβολής, δεν υπάγονται οι οφειλές για την καταβολή των οποίων έχει διαταχθεί δικαστική απόφαση σύμφωνα με τα οριζόμενα στο άρθρο 3 του </w:t>
      </w:r>
      <w:r>
        <w:rPr>
          <w:rFonts w:eastAsia="Times New Roman" w:cs="Times New Roman"/>
          <w:szCs w:val="24"/>
        </w:rPr>
        <w:t>ν.</w:t>
      </w:r>
      <w:r>
        <w:rPr>
          <w:rFonts w:eastAsia="Times New Roman" w:cs="Times New Roman"/>
          <w:szCs w:val="24"/>
        </w:rPr>
        <w:t>1185/2011 και δεν υπάρχουν σε α</w:t>
      </w:r>
      <w:r>
        <w:rPr>
          <w:rFonts w:eastAsia="Times New Roman" w:cs="Times New Roman"/>
          <w:szCs w:val="24"/>
        </w:rPr>
        <w:t>υτή τη λίστα οφειλές</w:t>
      </w:r>
      <w:r>
        <w:rPr>
          <w:rFonts w:eastAsia="Times New Roman" w:cs="Times New Roman"/>
          <w:szCs w:val="24"/>
        </w:rPr>
        <w:t>,</w:t>
      </w:r>
      <w:r>
        <w:rPr>
          <w:rFonts w:eastAsia="Times New Roman" w:cs="Times New Roman"/>
          <w:szCs w:val="24"/>
        </w:rPr>
        <w:t xml:space="preserve"> </w:t>
      </w:r>
      <w:r w:rsidRPr="00A16A52">
        <w:rPr>
          <w:rFonts w:eastAsia="Times New Roman"/>
          <w:szCs w:val="24"/>
        </w:rPr>
        <w:t>οι οποίες</w:t>
      </w:r>
      <w:r>
        <w:rPr>
          <w:rFonts w:eastAsia="Times New Roman" w:cs="Times New Roman"/>
          <w:szCs w:val="24"/>
        </w:rPr>
        <w:t xml:space="preserve"> είναι είτε υπό δικαστική αμφισβήτηση είτε οφειλές </w:t>
      </w:r>
      <w:r w:rsidRPr="00842E42">
        <w:rPr>
          <w:rFonts w:eastAsia="Times New Roman" w:cs="Times New Roman"/>
          <w:szCs w:val="24"/>
        </w:rPr>
        <w:t>αποβιωσάντων</w:t>
      </w:r>
      <w:r>
        <w:rPr>
          <w:rFonts w:eastAsia="Times New Roman" w:cs="Times New Roman"/>
          <w:szCs w:val="24"/>
        </w:rPr>
        <w:t xml:space="preserve"> φτωχών. Άρα η λίστα θα περιέχει προβληματικές εταιρείες και κακοπληρωτές.</w:t>
      </w:r>
    </w:p>
    <w:p w14:paraId="53C891E6"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Καλείστε, λοιπόν, να ξεκαθαρίσετε το τοπίο σχετικά με αυτές τις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Δεν είναι μόνο οι</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Είναι και κάποιες Ε</w:t>
      </w:r>
      <w:r>
        <w:rPr>
          <w:rFonts w:eastAsia="Times New Roman" w:cs="Times New Roman"/>
          <w:szCs w:val="24"/>
        </w:rPr>
        <w:t>.</w:t>
      </w:r>
      <w:r>
        <w:rPr>
          <w:rFonts w:eastAsia="Times New Roman" w:cs="Times New Roman"/>
          <w:szCs w:val="24"/>
        </w:rPr>
        <w:t>Π</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κάποιες ατομικές επιχειρήσεις. Εάν όλα αυτά </w:t>
      </w:r>
      <w:r>
        <w:rPr>
          <w:rFonts w:eastAsia="Times New Roman" w:cs="Times New Roman"/>
          <w:szCs w:val="24"/>
        </w:rPr>
        <w:lastRenderedPageBreak/>
        <w:t xml:space="preserve">που αναφέραμε λειτουργούσαν όπως έπρεπε, σήμερα η πατρίδα μας δεν θα είχε ανάγκη να υποστεί αυτά που τραβάει. </w:t>
      </w:r>
    </w:p>
    <w:p w14:paraId="53C891E7" w14:textId="77777777" w:rsidR="006A30E3" w:rsidRDefault="005E5BBF">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w:t>
      </w:r>
      <w:r w:rsidRPr="005143EC">
        <w:rPr>
          <w:rFonts w:eastAsia="Times New Roman" w:cs="Times New Roman"/>
          <w:szCs w:val="24"/>
        </w:rPr>
        <w:t>υ κυρίου Βουλευτή)</w:t>
      </w:r>
    </w:p>
    <w:p w14:paraId="53C891E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Τελευταία φράση, </w:t>
      </w:r>
      <w:r w:rsidRPr="00A341B8">
        <w:rPr>
          <w:rFonts w:eastAsia="Times New Roman" w:cs="Times New Roman"/>
          <w:szCs w:val="24"/>
        </w:rPr>
        <w:t>κύριε Πρόεδρε,</w:t>
      </w:r>
      <w:r>
        <w:rPr>
          <w:rFonts w:eastAsia="Times New Roman" w:cs="Times New Roman"/>
          <w:szCs w:val="24"/>
        </w:rPr>
        <w:t xml:space="preserve"> και κλείνω.</w:t>
      </w:r>
    </w:p>
    <w:p w14:paraId="53C891E9"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Έχετε κάποιες απορίες σχετικά με την άνοδο της Χρυσής Αυγής. Οι δικές σας </w:t>
      </w:r>
      <w:r w:rsidRPr="00911877">
        <w:rPr>
          <w:rFonts w:eastAsia="Times New Roman" w:cs="Times New Roman"/>
          <w:szCs w:val="24"/>
        </w:rPr>
        <w:t>πολιτικ</w:t>
      </w:r>
      <w:r>
        <w:rPr>
          <w:rFonts w:eastAsia="Times New Roman" w:cs="Times New Roman"/>
          <w:szCs w:val="24"/>
        </w:rPr>
        <w:t xml:space="preserve">ές και σύντομα αυτές τις </w:t>
      </w:r>
      <w:r w:rsidRPr="00911877">
        <w:rPr>
          <w:rFonts w:eastAsia="Times New Roman" w:cs="Times New Roman"/>
          <w:szCs w:val="24"/>
        </w:rPr>
        <w:t>πολιτικ</w:t>
      </w:r>
      <w:r>
        <w:rPr>
          <w:rFonts w:eastAsia="Times New Roman" w:cs="Times New Roman"/>
          <w:szCs w:val="24"/>
        </w:rPr>
        <w:t>ές που ακολουθείτε θα μας φέρουν ως α</w:t>
      </w:r>
      <w:r w:rsidRPr="005C7DB8">
        <w:rPr>
          <w:rFonts w:eastAsia="Times New Roman" w:cs="Times New Roman"/>
          <w:szCs w:val="24"/>
        </w:rPr>
        <w:t xml:space="preserve">ξιωματική </w:t>
      </w:r>
      <w:r>
        <w:rPr>
          <w:rFonts w:eastAsia="Times New Roman" w:cs="Times New Roman"/>
          <w:szCs w:val="24"/>
        </w:rPr>
        <w:t>α</w:t>
      </w:r>
      <w:r w:rsidRPr="005C7DB8">
        <w:rPr>
          <w:rFonts w:eastAsia="Times New Roman" w:cs="Times New Roman"/>
          <w:szCs w:val="24"/>
        </w:rPr>
        <w:t>ντιπολίτευση</w:t>
      </w:r>
      <w:r>
        <w:rPr>
          <w:rFonts w:eastAsia="Times New Roman" w:cs="Times New Roman"/>
          <w:szCs w:val="24"/>
        </w:rPr>
        <w:t xml:space="preserve"> και σε λίγο χρονικό</w:t>
      </w:r>
      <w:r>
        <w:rPr>
          <w:rFonts w:eastAsia="Times New Roman" w:cs="Times New Roman"/>
          <w:szCs w:val="24"/>
        </w:rPr>
        <w:t xml:space="preserve"> διάστημα ως κ</w:t>
      </w:r>
      <w:r w:rsidRPr="001850F1">
        <w:rPr>
          <w:rFonts w:eastAsia="Times New Roman" w:cs="Times New Roman"/>
          <w:szCs w:val="24"/>
        </w:rPr>
        <w:t>υβέρνηση</w:t>
      </w:r>
      <w:r>
        <w:rPr>
          <w:rFonts w:eastAsia="Times New Roman" w:cs="Times New Roman"/>
          <w:szCs w:val="24"/>
        </w:rPr>
        <w:t xml:space="preserve">. Εσείς είστε η αιτία που γιγαντώθηκε ο εθνικισμός. Και να είστε καλά που κάνατε κακό στην Ελλάδα </w:t>
      </w:r>
      <w:r>
        <w:rPr>
          <w:rFonts w:eastAsia="Times New Roman" w:cs="Times New Roman"/>
          <w:szCs w:val="24"/>
        </w:rPr>
        <w:t>εσείς,</w:t>
      </w:r>
      <w:r>
        <w:rPr>
          <w:rFonts w:eastAsia="Times New Roman" w:cs="Times New Roman"/>
          <w:szCs w:val="24"/>
        </w:rPr>
        <w:t xml:space="preserve"> για να έρθουμε να τα αλλάξουμε και να τα στρώσουμε εμείς.</w:t>
      </w:r>
    </w:p>
    <w:p w14:paraId="53C891EA" w14:textId="77777777" w:rsidR="006A30E3" w:rsidRDefault="005E5BBF">
      <w:pPr>
        <w:tabs>
          <w:tab w:val="left" w:pos="3873"/>
        </w:tabs>
        <w:spacing w:line="600" w:lineRule="auto"/>
        <w:ind w:firstLine="720"/>
        <w:contextualSpacing/>
        <w:jc w:val="both"/>
        <w:rPr>
          <w:rFonts w:eastAsia="Times New Roman"/>
          <w:szCs w:val="24"/>
        </w:rPr>
      </w:pPr>
      <w:r w:rsidRPr="00AC365A">
        <w:rPr>
          <w:rFonts w:eastAsia="Times New Roman"/>
          <w:szCs w:val="24"/>
        </w:rPr>
        <w:t>Ευχαριστώ</w:t>
      </w:r>
      <w:r>
        <w:rPr>
          <w:rFonts w:eastAsia="Times New Roman"/>
          <w:szCs w:val="24"/>
        </w:rPr>
        <w:t>.</w:t>
      </w:r>
    </w:p>
    <w:p w14:paraId="53C891EB" w14:textId="77777777" w:rsidR="006A30E3" w:rsidRDefault="005E5BBF">
      <w:pPr>
        <w:spacing w:line="600" w:lineRule="auto"/>
        <w:ind w:firstLine="720"/>
        <w:contextualSpacing/>
        <w:jc w:val="center"/>
        <w:rPr>
          <w:rFonts w:eastAsia="Times New Roman" w:cs="Times New Roman"/>
          <w:szCs w:val="24"/>
        </w:rPr>
      </w:pPr>
      <w:r w:rsidRPr="00DA5A95">
        <w:rPr>
          <w:rFonts w:eastAsia="Times New Roman" w:cs="Times New Roman"/>
          <w:szCs w:val="24"/>
        </w:rPr>
        <w:t xml:space="preserve">(Χειροκροτήματα από την πτέρυγα </w:t>
      </w:r>
      <w:r>
        <w:rPr>
          <w:rFonts w:eastAsia="Times New Roman" w:cs="Times New Roman"/>
          <w:szCs w:val="24"/>
        </w:rPr>
        <w:t>της</w:t>
      </w:r>
      <w:r w:rsidRPr="00DA5A95">
        <w:rPr>
          <w:rFonts w:eastAsia="Times New Roman" w:cs="Times New Roman"/>
          <w:szCs w:val="24"/>
        </w:rPr>
        <w:t xml:space="preserve"> Χρυσή</w:t>
      </w:r>
      <w:r>
        <w:rPr>
          <w:rFonts w:eastAsia="Times New Roman" w:cs="Times New Roman"/>
          <w:szCs w:val="24"/>
        </w:rPr>
        <w:t>ς</w:t>
      </w:r>
      <w:r w:rsidRPr="00DA5A95">
        <w:rPr>
          <w:rFonts w:eastAsia="Times New Roman" w:cs="Times New Roman"/>
          <w:szCs w:val="24"/>
        </w:rPr>
        <w:t xml:space="preserve"> Αυγή</w:t>
      </w:r>
      <w:r>
        <w:rPr>
          <w:rFonts w:eastAsia="Times New Roman" w:cs="Times New Roman"/>
          <w:szCs w:val="24"/>
        </w:rPr>
        <w:t>ς</w:t>
      </w:r>
      <w:r w:rsidRPr="00DA5A95">
        <w:rPr>
          <w:rFonts w:eastAsia="Times New Roman" w:cs="Times New Roman"/>
          <w:szCs w:val="24"/>
        </w:rPr>
        <w:t>)</w:t>
      </w:r>
    </w:p>
    <w:p w14:paraId="53C891EC"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szCs w:val="24"/>
        </w:rPr>
        <w:t xml:space="preserve"> </w:t>
      </w:r>
      <w:r w:rsidRPr="00893B17">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Συνεχίζουμε με τον ειδικό αγορητή από το Κομμουνιστικό Κόμμα </w:t>
      </w:r>
      <w:r>
        <w:rPr>
          <w:rFonts w:eastAsia="Times New Roman" w:cs="Times New Roman"/>
          <w:szCs w:val="24"/>
        </w:rPr>
        <w:t>Ελλάδας</w:t>
      </w:r>
      <w:r>
        <w:rPr>
          <w:rFonts w:eastAsia="Times New Roman" w:cs="Times New Roman"/>
          <w:szCs w:val="24"/>
        </w:rPr>
        <w:t xml:space="preserve"> τον κ. Αθανάσιο </w:t>
      </w:r>
      <w:proofErr w:type="spellStart"/>
      <w:r>
        <w:rPr>
          <w:rFonts w:eastAsia="Times New Roman" w:cs="Times New Roman"/>
          <w:szCs w:val="24"/>
        </w:rPr>
        <w:t>Βαρδαλή</w:t>
      </w:r>
      <w:proofErr w:type="spellEnd"/>
      <w:r>
        <w:rPr>
          <w:rFonts w:eastAsia="Times New Roman" w:cs="Times New Roman"/>
          <w:szCs w:val="24"/>
        </w:rPr>
        <w:t>.</w:t>
      </w:r>
    </w:p>
    <w:p w14:paraId="53C891ED"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Ελάτε, κύριε </w:t>
      </w:r>
      <w:proofErr w:type="spellStart"/>
      <w:r>
        <w:rPr>
          <w:rFonts w:eastAsia="Times New Roman" w:cs="Times New Roman"/>
          <w:szCs w:val="24"/>
        </w:rPr>
        <w:t>Βαρδαλή</w:t>
      </w:r>
      <w:proofErr w:type="spellEnd"/>
      <w:r>
        <w:rPr>
          <w:rFonts w:eastAsia="Times New Roman" w:cs="Times New Roman"/>
          <w:szCs w:val="24"/>
        </w:rPr>
        <w:t>, έχετε τον λόγο με τη σχετική ανοχή και εσείς.</w:t>
      </w:r>
    </w:p>
    <w:p w14:paraId="53C891EE"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sidRPr="00480689">
        <w:rPr>
          <w:rFonts w:eastAsia="Times New Roman"/>
          <w:color w:val="000000"/>
          <w:szCs w:val="24"/>
        </w:rPr>
        <w:t>Ευχαριστώ, κύριε Πρόεδρε.</w:t>
      </w:r>
      <w:r>
        <w:rPr>
          <w:rFonts w:eastAsia="Times New Roman" w:cs="Times New Roman"/>
          <w:szCs w:val="24"/>
        </w:rPr>
        <w:t xml:space="preserve"> </w:t>
      </w:r>
    </w:p>
    <w:p w14:paraId="53C891EF"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Ήταν να μην πά</w:t>
      </w:r>
      <w:r>
        <w:rPr>
          <w:rFonts w:eastAsia="Times New Roman" w:cs="Times New Roman"/>
          <w:szCs w:val="24"/>
        </w:rPr>
        <w:t xml:space="preserve">ρει φόρα η </w:t>
      </w:r>
      <w:r w:rsidRPr="001850F1">
        <w:rPr>
          <w:rFonts w:eastAsia="Times New Roman" w:cs="Times New Roman"/>
          <w:szCs w:val="24"/>
        </w:rPr>
        <w:t>Κυβέρνηση</w:t>
      </w:r>
      <w:r>
        <w:rPr>
          <w:rFonts w:eastAsia="Times New Roman" w:cs="Times New Roman"/>
          <w:szCs w:val="24"/>
        </w:rPr>
        <w:t xml:space="preserve">, τώρα δεν σταματά πουθενά. </w:t>
      </w:r>
      <w:r w:rsidRPr="00E57B5A">
        <w:rPr>
          <w:rFonts w:eastAsia="Times New Roman" w:cs="Times New Roman"/>
          <w:szCs w:val="24"/>
        </w:rPr>
        <w:t>Πρέπει να</w:t>
      </w:r>
      <w:r>
        <w:rPr>
          <w:rFonts w:eastAsia="Times New Roman" w:cs="Times New Roman"/>
          <w:szCs w:val="24"/>
        </w:rPr>
        <w:t xml:space="preserve"> περάσει, βλέπετε, τις εξετάσεις που δίνει προς το κεφάλαιο και μάλιστα με καλύτερο βαθμό από τους ανταγωνιστές της για την κυβερνητική καρέκλα. Γι’ αυτό</w:t>
      </w:r>
      <w:r>
        <w:rPr>
          <w:rFonts w:eastAsia="Times New Roman" w:cs="Times New Roman"/>
          <w:szCs w:val="24"/>
        </w:rPr>
        <w:t>ν</w:t>
      </w:r>
      <w:r>
        <w:rPr>
          <w:rFonts w:eastAsia="Times New Roman" w:cs="Times New Roman"/>
          <w:szCs w:val="24"/>
        </w:rPr>
        <w:t xml:space="preserve"> τον λόγο φέρνει το ένα </w:t>
      </w:r>
      <w:r w:rsidRPr="00823F09">
        <w:rPr>
          <w:rFonts w:eastAsia="Times New Roman" w:cs="Times New Roman"/>
          <w:szCs w:val="24"/>
        </w:rPr>
        <w:t>νομοσχέδιο</w:t>
      </w:r>
      <w:r>
        <w:rPr>
          <w:rFonts w:eastAsia="Times New Roman" w:cs="Times New Roman"/>
          <w:szCs w:val="24"/>
        </w:rPr>
        <w:t xml:space="preserve"> πίσω από τ</w:t>
      </w:r>
      <w:r>
        <w:rPr>
          <w:rFonts w:eastAsia="Times New Roman" w:cs="Times New Roman"/>
          <w:szCs w:val="24"/>
        </w:rPr>
        <w:t>ο άλλο, για να διευκολύνει τη δράση των επιχειρήσεων, τη στήριξη της κερδοφορίας του κεφαλαίου.</w:t>
      </w:r>
    </w:p>
    <w:p w14:paraId="53C891F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για τις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ταιρείες κάνετε ένα ακόμη βήμα στην κατεύθυνση της συνολικότερης προσπάθειας αναμόρφωσης και εκσυγχρονισμού όλου του Εμπορικο</w:t>
      </w:r>
      <w:r>
        <w:rPr>
          <w:rFonts w:eastAsia="Times New Roman" w:cs="Times New Roman"/>
          <w:szCs w:val="24"/>
        </w:rPr>
        <w:t xml:space="preserve">ύ Δικαίου, παραμερίζετε κάθε εμπόδιο, βοηθάτε στη μείωση του κόστους λειτουργίας τους και την απλοποίηση των διαδικασιών ίδρυσης και λειτουργίας των εταιρειών. </w:t>
      </w:r>
    </w:p>
    <w:p w14:paraId="53C891F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Η πολιτική σας οφείλουμε να ομολογήσουμε πως δεν είναι αποσπασματική. Έχετε συνολικό σχέδιο. Κα</w:t>
      </w:r>
      <w:r>
        <w:rPr>
          <w:rFonts w:eastAsia="Times New Roman" w:cs="Times New Roman"/>
          <w:szCs w:val="24"/>
        </w:rPr>
        <w:t xml:space="preserve">ι ποιο είναι αυτό; Να δημιουργήσετε ένα ευνοϊκό περιβάλλον </w:t>
      </w:r>
      <w:r>
        <w:rPr>
          <w:rFonts w:eastAsia="Times New Roman" w:cs="Times New Roman"/>
          <w:szCs w:val="24"/>
        </w:rPr>
        <w:lastRenderedPageBreak/>
        <w:t>για την αύξηση κερδοφόρων επενδύσεων -όχι ότι τώρα δεν υπάρχει, άλλωστε ιδιαίτερα τα τελευταία χρόνια της καπιταλιστικής οικονομικής κρίσης πάρθηκαν μία σειρά μέτρα σε αυτή την κατεύθυνση- αλλά τώρ</w:t>
      </w:r>
      <w:r>
        <w:rPr>
          <w:rFonts w:eastAsia="Times New Roman" w:cs="Times New Roman"/>
          <w:szCs w:val="24"/>
        </w:rPr>
        <w:t xml:space="preserve">α Κυβέρνηση, Ευρωπαϊκή Ένωση και επιχειρηματικοί όμιλοι εκτιμούν ότι χρειάζεται να ενισχυθεί ακόμη περισσότερο αυτό το ευνοϊκό περιβάλλον που δημιουργήθηκε όλα αυτά τα χρόνια. </w:t>
      </w:r>
    </w:p>
    <w:p w14:paraId="53C891F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Οι σαφείς δεσμεύσεις που αναλαμβάνετε απέναντι στους εκπροσώπους του κεφαλαίου,</w:t>
      </w:r>
      <w:r>
        <w:rPr>
          <w:rFonts w:eastAsia="Times New Roman" w:cs="Times New Roman"/>
          <w:szCs w:val="24"/>
        </w:rPr>
        <w:t xml:space="preserve"> με αυτά τα </w:t>
      </w:r>
      <w:proofErr w:type="spellStart"/>
      <w:r>
        <w:rPr>
          <w:rFonts w:eastAsia="Times New Roman" w:cs="Times New Roman"/>
          <w:szCs w:val="24"/>
        </w:rPr>
        <w:t>σούρτα-φέρτα</w:t>
      </w:r>
      <w:proofErr w:type="spellEnd"/>
      <w:r>
        <w:rPr>
          <w:rFonts w:eastAsia="Times New Roman" w:cs="Times New Roman"/>
          <w:szCs w:val="24"/>
        </w:rPr>
        <w:t xml:space="preserve"> στα συνέδριά τους, φανερώνουν ότι οι βιομήχανοι απαιτούν και η Κυβέρνηση υλοποιεί ακριβώς αυτά που απαιτούν οι κεφαλαιοκράτες</w:t>
      </w:r>
      <w:r>
        <w:rPr>
          <w:rFonts w:eastAsia="Times New Roman" w:cs="Times New Roman"/>
          <w:szCs w:val="24"/>
        </w:rPr>
        <w:t>.</w:t>
      </w:r>
      <w:r>
        <w:rPr>
          <w:rFonts w:eastAsia="Times New Roman" w:cs="Times New Roman"/>
          <w:szCs w:val="24"/>
        </w:rPr>
        <w:t xml:space="preserve"> Από τη μια υποσχέσεις για φθηνό χρήμα στους μονοπωλιακούς ομίλους, φοροαπαλλαγές, </w:t>
      </w:r>
      <w:proofErr w:type="spellStart"/>
      <w:r>
        <w:rPr>
          <w:rFonts w:eastAsia="Times New Roman" w:cs="Times New Roman"/>
          <w:szCs w:val="24"/>
        </w:rPr>
        <w:t>εισφοροαπαλλαγές</w:t>
      </w:r>
      <w:proofErr w:type="spellEnd"/>
      <w:r>
        <w:rPr>
          <w:rFonts w:eastAsia="Times New Roman" w:cs="Times New Roman"/>
          <w:szCs w:val="24"/>
        </w:rPr>
        <w:t>, πακέ</w:t>
      </w:r>
      <w:r>
        <w:rPr>
          <w:rFonts w:eastAsia="Times New Roman" w:cs="Times New Roman"/>
          <w:szCs w:val="24"/>
        </w:rPr>
        <w:t>τα χρηματοδότησης και άλλα. Και από την άλλη δέσμευση για μη επαναφορά των ξηλωμένων κατακτήσεων των εργαζομένων των τελευταίων χρόνων, οι οποίες χαρακτηρίζονται «παθογένειες», ακόμα-ακόμα ότι αποτελούν</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την αιτία της κρίσης. Αυτοί άλλωστε είναι ο</w:t>
      </w:r>
      <w:r>
        <w:rPr>
          <w:rFonts w:eastAsia="Times New Roman" w:cs="Times New Roman"/>
          <w:szCs w:val="24"/>
        </w:rPr>
        <w:t xml:space="preserve">ι όροι για την εξασφάλιση της ανταγωνιστικότητας και την κατοχύρωση αυτής της καπιταλιστικής ανάπτυξης. Αυτό </w:t>
      </w:r>
      <w:r>
        <w:rPr>
          <w:rFonts w:eastAsia="Times New Roman" w:cs="Times New Roman"/>
          <w:szCs w:val="24"/>
        </w:rPr>
        <w:lastRenderedPageBreak/>
        <w:t>που προσπαθείτε να κάνετε</w:t>
      </w:r>
      <w:r>
        <w:rPr>
          <w:rFonts w:eastAsia="Times New Roman" w:cs="Times New Roman"/>
          <w:szCs w:val="24"/>
        </w:rPr>
        <w:t>,</w:t>
      </w:r>
      <w:r>
        <w:rPr>
          <w:rFonts w:eastAsia="Times New Roman" w:cs="Times New Roman"/>
          <w:szCs w:val="24"/>
        </w:rPr>
        <w:t xml:space="preserve"> είναι να ενισχύσετε όλες τις αναγκαίες προϋποθέσεις για να προσελκύσετε κερδοφόρες επενδύσεις, ρίχνοντας βάρος, αυτήν τη</w:t>
      </w:r>
      <w:r>
        <w:rPr>
          <w:rFonts w:eastAsia="Times New Roman" w:cs="Times New Roman"/>
          <w:szCs w:val="24"/>
        </w:rPr>
        <w:t>ν περίοδο, στην προώθηση αντιλαϊκών αναδιαρθρώσεων, που αποτελούν δεσμεύσεις των μνημονίων, αλλά και προτάσεις τόσο του ΟΟΣΑ, όσο και της Ευρωπαϊκής Ένωσης και του Διεθνούς Νομισματικού Ταμείου.</w:t>
      </w:r>
    </w:p>
    <w:p w14:paraId="53C891F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Σε αυτή τη φάση, λοιπόν, της αναιμικής καπιταλιστικής ανάπτυξ</w:t>
      </w:r>
      <w:r>
        <w:rPr>
          <w:rFonts w:eastAsia="Times New Roman" w:cs="Times New Roman"/>
          <w:szCs w:val="24"/>
        </w:rPr>
        <w:t>ης αυτές οι αντιλαϊκές αναδιαρθρώσεις έρχονται να κουμπώσουν με όλα τα αντιλαϊκά μέτρα που μείωσαν το άμεσο και το έμμεσο κόστος στις επιχειρήσεις, μέτρα που πάρθηκαν και με τα τρία μνημόνια τα οποία διατηρείτε άθικτα. Και προσθέτετε ένα ακόμη πακέτο βαριώ</w:t>
      </w:r>
      <w:r>
        <w:rPr>
          <w:rFonts w:eastAsia="Times New Roman" w:cs="Times New Roman"/>
          <w:szCs w:val="24"/>
        </w:rPr>
        <w:t xml:space="preserve">ν αντιλαϊκών μέτρων με τα δεκάδες </w:t>
      </w:r>
      <w:proofErr w:type="spellStart"/>
      <w:r>
        <w:rPr>
          <w:rFonts w:eastAsia="Times New Roman" w:cs="Times New Roman"/>
          <w:szCs w:val="24"/>
        </w:rPr>
        <w:t>προαπαιτούμενα</w:t>
      </w:r>
      <w:proofErr w:type="spellEnd"/>
      <w:r>
        <w:rPr>
          <w:rFonts w:eastAsia="Times New Roman" w:cs="Times New Roman"/>
          <w:szCs w:val="24"/>
        </w:rPr>
        <w:t xml:space="preserve"> της τέταρτης αξιολόγησης</w:t>
      </w:r>
      <w:r>
        <w:rPr>
          <w:rFonts w:eastAsia="Times New Roman" w:cs="Times New Roman"/>
          <w:szCs w:val="24"/>
        </w:rPr>
        <w:t>,</w:t>
      </w:r>
      <w:r>
        <w:rPr>
          <w:rFonts w:eastAsia="Times New Roman" w:cs="Times New Roman"/>
          <w:szCs w:val="24"/>
        </w:rPr>
        <w:t xml:space="preserve"> και το μεσοπρόθεσμο πλαίσιο που συζητείται αυτές τις μέρες στις επιτροπές και θα ψηφίσετε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την Πέμπτη.</w:t>
      </w:r>
    </w:p>
    <w:p w14:paraId="53C891F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Με αυτή την ευκαιρία</w:t>
      </w:r>
      <w:r>
        <w:rPr>
          <w:rFonts w:eastAsia="Times New Roman" w:cs="Times New Roman"/>
          <w:szCs w:val="24"/>
        </w:rPr>
        <w:t xml:space="preserve"> θα θέλαμε και από αυτό το Βήμα να καλέσουμε τους εργαζόμενους και τα λαϊκά στρώματα να βάλουν μπροστά τις δικές τους ανάγκες και να </w:t>
      </w:r>
      <w:r>
        <w:rPr>
          <w:rFonts w:eastAsia="Times New Roman" w:cs="Times New Roman"/>
          <w:szCs w:val="24"/>
        </w:rPr>
        <w:lastRenderedPageBreak/>
        <w:t xml:space="preserve">δυναμώσουν την πάλη ενάντια σε εργοδοσία, Κυβέρνηση και Ευρωπαϊκή Ένωση, απέναντι και στα παλιά και στα νέα μέτρα που τους </w:t>
      </w:r>
      <w:r>
        <w:rPr>
          <w:rFonts w:eastAsia="Times New Roman" w:cs="Times New Roman"/>
          <w:szCs w:val="24"/>
        </w:rPr>
        <w:t>φορτώνετε. Κανένας να μην παρασυρθεί από τις υποσχέσεις και τα μεγάλα λόγια της Κυβέρνησης. Να δώσουν ακόμα πιο αποφασιστικά τη μάχη για την επιτυχία των συλλαλητηρίων που οργανώνει το Πανεργατικό Αγωνιστικό Μέτωπο την Πέμπτη στις 14 Ιουνίου ενάντια στο πο</w:t>
      </w:r>
      <w:r>
        <w:rPr>
          <w:rFonts w:eastAsia="Times New Roman" w:cs="Times New Roman"/>
          <w:szCs w:val="24"/>
        </w:rPr>
        <w:t xml:space="preserve">λυνομοσχέδιο με τα δεκάδες αντιλαϊκά </w:t>
      </w:r>
      <w:proofErr w:type="spellStart"/>
      <w:r>
        <w:rPr>
          <w:rFonts w:eastAsia="Times New Roman" w:cs="Times New Roman"/>
          <w:szCs w:val="24"/>
        </w:rPr>
        <w:t>προαπαιτούμενα</w:t>
      </w:r>
      <w:proofErr w:type="spellEnd"/>
      <w:r>
        <w:rPr>
          <w:rFonts w:eastAsia="Times New Roman" w:cs="Times New Roman"/>
          <w:szCs w:val="24"/>
        </w:rPr>
        <w:t xml:space="preserve"> της τέταρτης αξιολόγησης. Η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 όχι μόνο δεν φέρνει ανάκτηση των απωλειών και ανακούφιση για τον εργαζόμενο λαό, αλλά θα ενισχύσει ακόμα περισσότερο την αντιλαϊκή επίθεση με βάση τα μν</w:t>
      </w:r>
      <w:r>
        <w:rPr>
          <w:rFonts w:eastAsia="Times New Roman" w:cs="Times New Roman"/>
          <w:szCs w:val="24"/>
        </w:rPr>
        <w:t xml:space="preserve">ημόνια επιτήρησης της Ευρωπαϊκής Ένωσης. </w:t>
      </w:r>
    </w:p>
    <w:p w14:paraId="53C891F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Δίπλα σε όλα τα αντιλαϊκά μέτρα που πήρατε όλες οι </w:t>
      </w:r>
      <w:r>
        <w:rPr>
          <w:rFonts w:eastAsia="Times New Roman" w:cs="Times New Roman"/>
          <w:szCs w:val="24"/>
        </w:rPr>
        <w:t>κ</w:t>
      </w:r>
      <w:r>
        <w:rPr>
          <w:rFonts w:eastAsia="Times New Roman" w:cs="Times New Roman"/>
          <w:szCs w:val="24"/>
        </w:rPr>
        <w:t>υβερνήσεις τα χρόνια της καπιταλιστικής οικονομικής κρίσης, τώρα μέσω των αντιλαϊκών αναδιαρθρώσεων που προωθείτε δημιουργείτε και άλλες προϋποθέσεις, αναγκαίες ό</w:t>
      </w:r>
      <w:r>
        <w:rPr>
          <w:rFonts w:eastAsia="Times New Roman" w:cs="Times New Roman"/>
          <w:szCs w:val="24"/>
        </w:rPr>
        <w:t xml:space="preserve">μως για την κερδοφορία των επιχειρηματικών ομίλων, διάφορες υποδομές που έχει ανάγκη το κεφάλαιο για </w:t>
      </w:r>
      <w:r>
        <w:rPr>
          <w:rFonts w:eastAsia="Times New Roman" w:cs="Times New Roman"/>
          <w:szCs w:val="24"/>
        </w:rPr>
        <w:lastRenderedPageBreak/>
        <w:t xml:space="preserve">παράδειγμα, αλλαγές και εκσυγχρονισμοί των </w:t>
      </w:r>
      <w:proofErr w:type="spellStart"/>
      <w:r>
        <w:rPr>
          <w:rFonts w:eastAsia="Times New Roman" w:cs="Times New Roman"/>
          <w:szCs w:val="24"/>
        </w:rPr>
        <w:t>αδειοδοτικών</w:t>
      </w:r>
      <w:proofErr w:type="spellEnd"/>
      <w:r>
        <w:rPr>
          <w:rFonts w:eastAsia="Times New Roman" w:cs="Times New Roman"/>
          <w:szCs w:val="24"/>
        </w:rPr>
        <w:t xml:space="preserve"> καθεστώτων, των ελέγχων και νέων συστημάτων, ζήτημα που προσπαθείτε να υλοποιήσετε κυρίως μέσα από </w:t>
      </w:r>
      <w:r>
        <w:rPr>
          <w:rFonts w:eastAsia="Times New Roman" w:cs="Times New Roman"/>
          <w:szCs w:val="24"/>
        </w:rPr>
        <w:t xml:space="preserve">το νομοσχέδιο που συζητάμε για τις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 xml:space="preserve">ταιρείες ή όπως κάνατε με το νομοσχέδιο για τις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 xml:space="preserve">υθύνης και συνολικά με αλλαγές στο Εμπορικό Δίκαιο. </w:t>
      </w:r>
    </w:p>
    <w:p w14:paraId="53C891F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Δεν μένετε</w:t>
      </w:r>
      <w:r>
        <w:rPr>
          <w:rFonts w:eastAsia="Times New Roman" w:cs="Times New Roman"/>
          <w:szCs w:val="24"/>
        </w:rPr>
        <w:t>,</w:t>
      </w:r>
      <w:r>
        <w:rPr>
          <w:rFonts w:eastAsia="Times New Roman" w:cs="Times New Roman"/>
          <w:szCs w:val="24"/>
        </w:rPr>
        <w:t xml:space="preserve"> όμως, μόνο σε αυτά. Στην ίδια κατεύθυνση αξιοποιείτε τα διάφορα χρηματοδο</w:t>
      </w:r>
      <w:r>
        <w:rPr>
          <w:rFonts w:eastAsia="Times New Roman" w:cs="Times New Roman"/>
          <w:szCs w:val="24"/>
        </w:rPr>
        <w:t xml:space="preserve">τικά εργαλεία όπως τον αναπτυξιακό νόμο το ΕΣΠΑ, το πακέτο </w:t>
      </w:r>
      <w:proofErr w:type="spellStart"/>
      <w:r>
        <w:rPr>
          <w:rFonts w:eastAsia="Times New Roman" w:cs="Times New Roman"/>
          <w:szCs w:val="24"/>
        </w:rPr>
        <w:t>Γιούνκερ</w:t>
      </w:r>
      <w:proofErr w:type="spellEnd"/>
      <w:r>
        <w:rPr>
          <w:rFonts w:eastAsia="Times New Roman" w:cs="Times New Roman"/>
          <w:szCs w:val="24"/>
        </w:rPr>
        <w:t xml:space="preserve">, την Αναπτυξιακή Τράπεζα, το Πρόγραμμα Δημοσίων Επενδύσεων για να δοθεί φτηνό χρήμα στους επιχειρηματικούς ομίλους. </w:t>
      </w:r>
    </w:p>
    <w:p w14:paraId="53C891F7" w14:textId="77777777" w:rsidR="006A30E3" w:rsidRDefault="005E5BBF">
      <w:pPr>
        <w:spacing w:line="600" w:lineRule="auto"/>
        <w:contextualSpacing/>
        <w:jc w:val="both"/>
        <w:rPr>
          <w:rFonts w:eastAsia="Times New Roman"/>
          <w:szCs w:val="24"/>
        </w:rPr>
      </w:pPr>
      <w:r>
        <w:rPr>
          <w:rFonts w:eastAsia="Times New Roman"/>
          <w:szCs w:val="24"/>
        </w:rPr>
        <w:t>Για τον ίδιο λόγο προσφέρετε και νέα εργαλεία, όπως οι αλλαγές στη χρήσ</w:t>
      </w:r>
      <w:r>
        <w:rPr>
          <w:rFonts w:eastAsia="Times New Roman"/>
          <w:szCs w:val="24"/>
        </w:rPr>
        <w:t xml:space="preserve">η γης, τους δασικούς χάρτες, το </w:t>
      </w:r>
      <w:r>
        <w:rPr>
          <w:rFonts w:eastAsia="Times New Roman"/>
          <w:szCs w:val="24"/>
        </w:rPr>
        <w:t>Κτηματολόγιο</w:t>
      </w:r>
      <w:r>
        <w:rPr>
          <w:rFonts w:eastAsia="Times New Roman"/>
          <w:szCs w:val="24"/>
        </w:rPr>
        <w:t>, την οριοθέτηση του αιγιαλού, τα διάφορα αναπτυξιακά σχέδια. Όλα, λοιπόν, για την κοινωνικά υπεύθυνη επιχειρηματικότητα, όπως οι ίδιοι λέτε.</w:t>
      </w:r>
      <w:r w:rsidRPr="00D3174F">
        <w:rPr>
          <w:rFonts w:eastAsia="Times New Roman"/>
          <w:szCs w:val="24"/>
        </w:rPr>
        <w:t xml:space="preserve"> </w:t>
      </w:r>
      <w:r>
        <w:rPr>
          <w:rFonts w:eastAsia="Times New Roman"/>
          <w:szCs w:val="24"/>
        </w:rPr>
        <w:t>Άλλωστε, το βασικό, το πρωτεύον που ιεραρχεί το ίδιο το κεφάλαιο είναι</w:t>
      </w:r>
      <w:r>
        <w:rPr>
          <w:rFonts w:eastAsia="Times New Roman"/>
          <w:szCs w:val="24"/>
        </w:rPr>
        <w:t xml:space="preserve"> αυτή </w:t>
      </w:r>
      <w:r>
        <w:rPr>
          <w:rFonts w:eastAsia="Times New Roman"/>
          <w:szCs w:val="24"/>
        </w:rPr>
        <w:lastRenderedPageBreak/>
        <w:t>ακριβώς η δημιουργία προϋποθέσεων για κερδοφορία και μάλιστα αυτό που τους ενδιαφέρει είναι το κυνήγι του μεγαλύτερου ποσοστού κέρδους.</w:t>
      </w:r>
    </w:p>
    <w:p w14:paraId="53C891F8" w14:textId="77777777" w:rsidR="006A30E3" w:rsidRDefault="005E5BBF">
      <w:pPr>
        <w:spacing w:line="600" w:lineRule="auto"/>
        <w:ind w:firstLine="720"/>
        <w:contextualSpacing/>
        <w:jc w:val="both"/>
        <w:rPr>
          <w:rFonts w:eastAsia="Times New Roman"/>
          <w:szCs w:val="24"/>
        </w:rPr>
      </w:pPr>
      <w:r>
        <w:rPr>
          <w:rFonts w:eastAsia="Times New Roman"/>
          <w:szCs w:val="24"/>
        </w:rPr>
        <w:t>Κάνετε ό,τι μπορείτε για να δημιουργήσετε προϋποθέσεις, ώστε να υπάρξει κερδοφορία. Αυτή είναι η πραγματική αλήθει</w:t>
      </w:r>
      <w:r>
        <w:rPr>
          <w:rFonts w:eastAsia="Times New Roman"/>
          <w:szCs w:val="24"/>
        </w:rPr>
        <w:t>α. Και μάλιστα, θα λέγαμε ότι σε αυτήν την κατεύθυνση κάνετε πολλά περισσότερα από τους προηγούμενους και πιο αποτελεσματικά. Άλλωστε, αυτή είναι και η ουσιαστική διαμάχη με τη Νέα Δημοκρατία και τη Δημοκρατική Συμπαράταξη. Θέλετε να αποδείξετε ποιος είναι</w:t>
      </w:r>
      <w:r>
        <w:rPr>
          <w:rFonts w:eastAsia="Times New Roman"/>
          <w:szCs w:val="24"/>
        </w:rPr>
        <w:t xml:space="preserve"> ο πιο ικανός να εξασφαλίσει την κερδοφορία των επιχειρηματικών ομίλων, να διασφαλίσει την υγιή</w:t>
      </w:r>
      <w:r>
        <w:rPr>
          <w:rFonts w:eastAsia="Times New Roman"/>
          <w:szCs w:val="24"/>
        </w:rPr>
        <w:t xml:space="preserve"> </w:t>
      </w:r>
      <w:r>
        <w:rPr>
          <w:rFonts w:eastAsia="Times New Roman"/>
          <w:szCs w:val="24"/>
        </w:rPr>
        <w:t>καπιταλιστική ανάπτυξη.</w:t>
      </w:r>
    </w:p>
    <w:p w14:paraId="53C891F9" w14:textId="77777777" w:rsidR="006A30E3" w:rsidRDefault="005E5BBF">
      <w:pPr>
        <w:spacing w:line="600" w:lineRule="auto"/>
        <w:ind w:firstLine="720"/>
        <w:contextualSpacing/>
        <w:jc w:val="both"/>
        <w:rPr>
          <w:rFonts w:eastAsia="Times New Roman"/>
          <w:szCs w:val="24"/>
        </w:rPr>
      </w:pPr>
      <w:r>
        <w:rPr>
          <w:rFonts w:eastAsia="Times New Roman"/>
          <w:szCs w:val="24"/>
        </w:rPr>
        <w:t>Γι’ αυτό στο νομοσχέδιο που σήμερα συζητάμε και αφορά τις ανώνυμες εταιρείες ή πριν λίγες μέρες αυτό που αφορούσε τις εταιρείες περιορισ</w:t>
      </w:r>
      <w:r>
        <w:rPr>
          <w:rFonts w:eastAsia="Times New Roman"/>
          <w:szCs w:val="24"/>
        </w:rPr>
        <w:t>μένης ευθύνης, σε κάθε περίπτωση όμως όταν συζητούνται ζητήματα που αφορούν τον επιχειρηματικό κόσμο, η Νέα Δημοκρατία και η Δημοκρατική Συμπαράταξη συμπεριφέρονται σαν να τους πή</w:t>
      </w:r>
      <w:r>
        <w:rPr>
          <w:rFonts w:eastAsia="Times New Roman"/>
          <w:szCs w:val="24"/>
        </w:rPr>
        <w:lastRenderedPageBreak/>
        <w:t xml:space="preserve">ρατε τη μπουκιά από το στόμα. Εσείς, η Κυβέρνηση ΣΥΡΙΖΑ, τους κάνετε καλά τη </w:t>
      </w:r>
      <w:r>
        <w:rPr>
          <w:rFonts w:eastAsia="Times New Roman"/>
          <w:szCs w:val="24"/>
        </w:rPr>
        <w:t>δουλειά -εννοώ τους επιχειρηματίες- και μάλιστα αυτό που αναγνωρίζει το κεφάλαιο στη δική σας προσπάθεια είναι ότι όλη αυτή η αντιλαϊκή πολιτική εφαρμόζεται για την ώρα με τις μικρότερες αντιστάσεις. Αυτό ακριβώς το ζήτημα για το κεφάλαιο έχει μεγάλη, τερά</w:t>
      </w:r>
      <w:r>
        <w:rPr>
          <w:rFonts w:eastAsia="Times New Roman"/>
          <w:szCs w:val="24"/>
        </w:rPr>
        <w:t>στια σημασία θα έλεγα, να περνάει η πολιτική του, δηλαδή, με τις μικρότερες αντιστάσεις από τον λαό. Άλλωστε για αυτό σας προτιμούν, αυτό είναι που αναγνωρίζουν στη δική σας πολιτική.</w:t>
      </w:r>
    </w:p>
    <w:p w14:paraId="53C891FA" w14:textId="77777777" w:rsidR="006A30E3" w:rsidRDefault="005E5BBF">
      <w:pPr>
        <w:spacing w:line="600" w:lineRule="auto"/>
        <w:ind w:firstLine="720"/>
        <w:contextualSpacing/>
        <w:jc w:val="both"/>
        <w:rPr>
          <w:rFonts w:eastAsia="Times New Roman"/>
          <w:szCs w:val="24"/>
        </w:rPr>
      </w:pPr>
      <w:r>
        <w:rPr>
          <w:rFonts w:eastAsia="Times New Roman"/>
          <w:szCs w:val="24"/>
        </w:rPr>
        <w:t>Όμως, αυτά τα κατορθώματα, τα δικά σας, που ανοίγουν νέα πεδία κερδοφορί</w:t>
      </w:r>
      <w:r>
        <w:rPr>
          <w:rFonts w:eastAsia="Times New Roman"/>
          <w:szCs w:val="24"/>
        </w:rPr>
        <w:t>ας στους επιχειρηματικούς ομίλους, βαθαίνουν από την άλλη μεριά την εκμετάλλευση και καταργούν εργατικά δικαιώματα που κατακτήθηκαν με αίμα, που γενικεύουν την επίθεση σε βάρος των λαϊκών οικογενειών.</w:t>
      </w:r>
    </w:p>
    <w:p w14:paraId="53C891FB" w14:textId="77777777" w:rsidR="006A30E3" w:rsidRDefault="005E5BBF">
      <w:pPr>
        <w:spacing w:line="600" w:lineRule="auto"/>
        <w:ind w:firstLine="720"/>
        <w:contextualSpacing/>
        <w:jc w:val="both"/>
        <w:rPr>
          <w:rFonts w:eastAsia="Times New Roman"/>
          <w:szCs w:val="24"/>
        </w:rPr>
      </w:pPr>
      <w:r>
        <w:rPr>
          <w:rFonts w:eastAsia="Times New Roman"/>
          <w:szCs w:val="24"/>
        </w:rPr>
        <w:t>Τι προσπαθείτε να πετύχετε μέσα και από αυτό το νομοσχέ</w:t>
      </w:r>
      <w:r>
        <w:rPr>
          <w:rFonts w:eastAsia="Times New Roman"/>
          <w:szCs w:val="24"/>
        </w:rPr>
        <w:t>διο για τις ανώνυμες εταιρείες; Ο εκσυγχρονισμός της νομοθεσίας αποβλέπει σε μια καλύτερη και αποτελε</w:t>
      </w:r>
      <w:r>
        <w:rPr>
          <w:rFonts w:eastAsia="Times New Roman"/>
          <w:szCs w:val="24"/>
        </w:rPr>
        <w:lastRenderedPageBreak/>
        <w:t>σματικότερη λειτουργία αυτών των εταιρειών, την αξιοποίηση της τεχνολογίας σε όφελός τους, βελτιώνει τη θέση των μετόχων, απλοποιεί, όπως λέτε, την εταιρικ</w:t>
      </w:r>
      <w:r>
        <w:rPr>
          <w:rFonts w:eastAsia="Times New Roman"/>
          <w:szCs w:val="24"/>
        </w:rPr>
        <w:t xml:space="preserve">ή καθημερινότητα, βοηθά στην εξοικονόμηση κόστους και εισάγονται διάφορες καινοτομίες που κρίνετε εσείς ότι είναι ενδιαφέρουσες για τον επιχειρηματικό κόσμο. Αυτά, άλλωστε, τα λέτε εσείς οι ίδιοι στην αιτιολογική έκθεση. Κατά βάση αυτό που κάνετε είναι να </w:t>
      </w:r>
      <w:r>
        <w:rPr>
          <w:rFonts w:eastAsia="Times New Roman"/>
          <w:szCs w:val="24"/>
        </w:rPr>
        <w:t>αντιγράφετε αντίστοιχες διατάξεις δικαίων χωρών-μελών της Ευρωπαϊκής Ένωσης.</w:t>
      </w:r>
    </w:p>
    <w:p w14:paraId="53C891FC"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Μέσα από την αναθεώρηση διατάξεων, αν και στο πρόσφατο παρελθόν είχε </w:t>
      </w:r>
      <w:proofErr w:type="spellStart"/>
      <w:r>
        <w:rPr>
          <w:rFonts w:eastAsia="Times New Roman"/>
          <w:szCs w:val="24"/>
        </w:rPr>
        <w:t>απομειωθεί</w:t>
      </w:r>
      <w:proofErr w:type="spellEnd"/>
      <w:r>
        <w:rPr>
          <w:rFonts w:eastAsia="Times New Roman"/>
          <w:szCs w:val="24"/>
        </w:rPr>
        <w:t>, τώρα ουσιαστικά καταργείται κάθε κρατική εποπτεία. Μαζί με την εταιρικού δικαίου εποπτεία καταργού</w:t>
      </w:r>
      <w:r>
        <w:rPr>
          <w:rFonts w:eastAsia="Times New Roman"/>
          <w:szCs w:val="24"/>
        </w:rPr>
        <w:t>νται και ορισμένοι συναφείς κανόνες, ιδίως η υποχρέωση υποβολής της διοίκησης πρακτικών της γενικής συνέλευσης και του διοικητικού συμβουλίου, εκτός αν πρόκειται για αποφάσεις που πρόκειται να καταχωρηθούν στο ΓΕΜΗ. Εισάγεται νέος τίτλος που μπορεί να εκδί</w:t>
      </w:r>
      <w:r>
        <w:rPr>
          <w:rFonts w:eastAsia="Times New Roman"/>
          <w:szCs w:val="24"/>
        </w:rPr>
        <w:t>δει μια ανώνυμη εταιρεία, όπως είναι οι συνδεδεμένοι τίτλοι. Προβλέπεται η δυνατότητα έκδοσης άυλων τίτλων από μη ει</w:t>
      </w:r>
      <w:r>
        <w:rPr>
          <w:rFonts w:eastAsia="Times New Roman"/>
          <w:szCs w:val="24"/>
        </w:rPr>
        <w:lastRenderedPageBreak/>
        <w:t>σηγμένες εταιρείες. Βελτιώνονται οι τεχνικές μέθοδοι λειτουργίας των οργάνων της εταιρείας με ευρύτερη χρήση εξ αποστάσεως ψηφοφοριών σε διο</w:t>
      </w:r>
      <w:r>
        <w:rPr>
          <w:rFonts w:eastAsia="Times New Roman"/>
          <w:szCs w:val="24"/>
        </w:rPr>
        <w:t xml:space="preserve">ικητικά συμβούλια και γενικές συνελεύσεις, το βιβλίο μετόχων να τηρείται ηλεκτρονικά κ.α. Εισάγεται η απεριόριστη διάρκεια της εταιρείας. Αντιμετωπίζονται ζητήματα σε σχέση με τα δικαιώματα και τις υποχρεώσεις των μετόχων και μέσα σε όλα αυτά είναι και το </w:t>
      </w:r>
      <w:r>
        <w:rPr>
          <w:rFonts w:eastAsia="Times New Roman"/>
          <w:szCs w:val="24"/>
        </w:rPr>
        <w:t>μοίρασμα των κερδών. Με πρόσχημα την αποσυμφόρηση των δικαστηρίων το παρόν νομοσχέδιο ενθαρρύνει τη διαιτητική επίλυση των διαφορών κ.α.</w:t>
      </w:r>
    </w:p>
    <w:p w14:paraId="53C891F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Όλα τα παραπάνω που ανέφερα έχουν στόχευση, όπως εσείς οι ίδιοι πάλι λέτε στην αιτιολογική έκθεση, πέραν την αντιμετώπι</w:t>
      </w:r>
      <w:r>
        <w:rPr>
          <w:rFonts w:eastAsia="Times New Roman" w:cs="Times New Roman"/>
          <w:szCs w:val="24"/>
        </w:rPr>
        <w:t>σης των όποιων νομοτεχνικών προβλημάτων, να βελτιωθεί το καθεστώς της ανώνυμης εταιρείας, να απλουστευτούν, να γίνουν φιλικότερες με εισαγωγή καινοτομιών και να βοηθήσουν τους Έλληνες επιχειρηματίες, με τρόπο τέτοιο μάλιστα ώστε αυτό να διαφημίζει την εγχώ</w:t>
      </w:r>
      <w:r>
        <w:rPr>
          <w:rFonts w:eastAsia="Times New Roman" w:cs="Times New Roman"/>
          <w:szCs w:val="24"/>
        </w:rPr>
        <w:t>ρια αγορά και να την καταστήσει φιλικότερη στους ξένους επενδυτές. Επενδύσεις ψάχνετε, επενδυτές δηλαδή. Αυτή είναι η ουσία του νομοσχεδίου και ο στόχος του.</w:t>
      </w:r>
    </w:p>
    <w:p w14:paraId="53C891F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και δεν παραγνωρίζουμε ότι όλα αυτά τα κάνετε, όπως λέτε, για την ανάπτυξη. Αυτήν την καπι</w:t>
      </w:r>
      <w:r>
        <w:rPr>
          <w:rFonts w:eastAsia="Times New Roman" w:cs="Times New Roman"/>
          <w:szCs w:val="24"/>
        </w:rPr>
        <w:t xml:space="preserve">ταλιστική ανάπτυξη, που στηρίζετε όλοι σας. Πιστεύετε κι εσείς, όπως και τα άλλα αστικά κόμματα, σε αυτόν </w:t>
      </w:r>
      <w:r>
        <w:rPr>
          <w:rFonts w:eastAsia="Times New Roman" w:cs="Times New Roman"/>
          <w:szCs w:val="24"/>
        </w:rPr>
        <w:t xml:space="preserve">τον </w:t>
      </w:r>
      <w:r>
        <w:rPr>
          <w:rFonts w:eastAsia="Times New Roman" w:cs="Times New Roman"/>
          <w:szCs w:val="24"/>
        </w:rPr>
        <w:t xml:space="preserve">δρόμο ανάπτυξης και μάλιστα πιστεύετε και στο ανέκδοτο της δίκαιης ανάπτυξης, όπως οι ίδιοι υποστηρίζετε. </w:t>
      </w:r>
    </w:p>
    <w:p w14:paraId="53C891F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Όμως, αυτό το παραμύθι είναι παλιό. Κυκ</w:t>
      </w:r>
      <w:r>
        <w:rPr>
          <w:rFonts w:eastAsia="Times New Roman" w:cs="Times New Roman"/>
          <w:szCs w:val="24"/>
        </w:rPr>
        <w:t xml:space="preserve">λοφόρησε και από τις προηγούμενες αστικές κυβερνήσεις. Δεν είναι προνόμιο μόνο δικό σας. Τι να </w:t>
      </w:r>
      <w:proofErr w:type="spellStart"/>
      <w:r>
        <w:rPr>
          <w:rFonts w:eastAsia="Times New Roman" w:cs="Times New Roman"/>
          <w:szCs w:val="24"/>
        </w:rPr>
        <w:t>πρωτοθυμηθεί</w:t>
      </w:r>
      <w:proofErr w:type="spellEnd"/>
      <w:r>
        <w:rPr>
          <w:rFonts w:eastAsia="Times New Roman" w:cs="Times New Roman"/>
          <w:szCs w:val="24"/>
        </w:rPr>
        <w:t xml:space="preserve"> </w:t>
      </w:r>
      <w:r>
        <w:rPr>
          <w:rFonts w:eastAsia="Times New Roman" w:cs="Times New Roman"/>
          <w:szCs w:val="24"/>
        </w:rPr>
        <w:t xml:space="preserve">κάποιος </w:t>
      </w:r>
      <w:r>
        <w:rPr>
          <w:rFonts w:eastAsia="Times New Roman" w:cs="Times New Roman"/>
          <w:szCs w:val="24"/>
        </w:rPr>
        <w:t xml:space="preserve">από το πλήθος τέτοιου είδους προπαγανδιστικών τίτλων! Θυμάστε φαντάζομαι την «ισχυρή Ελλάδα» κάποτε, την «επανίδρυση του κράτους», το </w:t>
      </w:r>
      <w:r>
        <w:rPr>
          <w:rFonts w:eastAsia="Times New Roman" w:cs="Times New Roman"/>
          <w:szCs w:val="24"/>
          <w:lang w:val="en-US"/>
        </w:rPr>
        <w:t>succes</w:t>
      </w:r>
      <w:r>
        <w:rPr>
          <w:rFonts w:eastAsia="Times New Roman" w:cs="Times New Roman"/>
          <w:szCs w:val="24"/>
          <w:lang w:val="en-US"/>
        </w:rPr>
        <w:t>s</w:t>
      </w:r>
      <w:r w:rsidRPr="0048671F">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τόσα άλλα, που λέχθηκαν στο πρόσφατο παρελθόν. </w:t>
      </w:r>
    </w:p>
    <w:p w14:paraId="53C8920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Ο βασικός, όμως, πυρήνας όλων αυτών στην ουσία είναι ο ίδιος. Πάντοτε ο λαός σε κάθε περίπτωση καλείται άμεσα να κάνει θυσίες, με την υπόσχεση ότι αυτές οι θυσίες θα είναι προσωρινές και θα συμβάλ</w:t>
      </w:r>
      <w:r>
        <w:rPr>
          <w:rFonts w:eastAsia="Times New Roman" w:cs="Times New Roman"/>
          <w:szCs w:val="24"/>
        </w:rPr>
        <w:t>ουν στην αύξηση των κερδών των μονοπω</w:t>
      </w:r>
      <w:r>
        <w:rPr>
          <w:rFonts w:eastAsia="Times New Roman" w:cs="Times New Roman"/>
          <w:szCs w:val="24"/>
        </w:rPr>
        <w:lastRenderedPageBreak/>
        <w:t>λιακών ομίλων. Η αύξηση της κερδοφορίας του κεφαλαίου στη συνέχεια θα διασφαλίσει την ευημερία των μισθωτών και των αυτοαπασχολούμενων και μάλιστα, όπως υποστηρίζετε, στο ορατό μέλλον κιόλας.</w:t>
      </w:r>
    </w:p>
    <w:p w14:paraId="53C8920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Παρότι το παραμύθι όλων σας</w:t>
      </w:r>
      <w:r>
        <w:rPr>
          <w:rFonts w:eastAsia="Times New Roman" w:cs="Times New Roman"/>
          <w:szCs w:val="24"/>
        </w:rPr>
        <w:t xml:space="preserve"> είναι παλιό, η νέα αφήγηση, το νέο παραμύθι του ΣΥΡΙΖΑ παίρνει εύκολα το πρώτο βραβείο, κατά τη γνώμη μας, θράσους και πολιτικής εξαπάτησης. «Βγαίνουμε από τα μνημόνια», «γυρίζουμε σελίδα», «προχωράμε στη δίκαιη ανάπτυξη», όπου τα οφέλη διαχέοντα</w:t>
      </w:r>
      <w:r>
        <w:rPr>
          <w:rFonts w:eastAsia="Times New Roman" w:cs="Times New Roman"/>
          <w:szCs w:val="24"/>
        </w:rPr>
        <w:t>ι</w:t>
      </w:r>
      <w:r>
        <w:rPr>
          <w:rFonts w:eastAsia="Times New Roman" w:cs="Times New Roman"/>
          <w:szCs w:val="24"/>
        </w:rPr>
        <w:t xml:space="preserve"> τάχα σε</w:t>
      </w:r>
      <w:r>
        <w:rPr>
          <w:rFonts w:eastAsia="Times New Roman" w:cs="Times New Roman"/>
          <w:szCs w:val="24"/>
        </w:rPr>
        <w:t xml:space="preserve"> όλη την κοινωνία και τα βάρη κατανέμονται αναλογικά στα διαφορετικά εισοδήματα. </w:t>
      </w:r>
    </w:p>
    <w:p w14:paraId="53C8920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Η νέα αυτή θαυματουργή πολιτική του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τα συμφέροντα του κεφαλαίου να συμβαδίζουν πλέον με τα συμφέροντα των θυμάτων του κεφαλαίου. Έλα όμως, που οι νόμοι της καπ</w:t>
      </w:r>
      <w:r>
        <w:rPr>
          <w:rFonts w:eastAsia="Times New Roman" w:cs="Times New Roman"/>
          <w:szCs w:val="24"/>
        </w:rPr>
        <w:t xml:space="preserve">ιταλιστικής οικονομίας δεν καταργούνται. Έλα που η ανάγκη του κεφαλαίου να αυξήσει τον βαθμό εκμετάλλευσης, να ξεζουμίσει την εργατική τάξη και να αυξάνει τα κέρδη του δεν ανήκει στο παρελθόν, αλλά ανήκει στο παρόν. Έλα </w:t>
      </w:r>
      <w:r>
        <w:rPr>
          <w:rFonts w:eastAsia="Times New Roman" w:cs="Times New Roman"/>
          <w:szCs w:val="24"/>
        </w:rPr>
        <w:lastRenderedPageBreak/>
        <w:t>που αυτές οι έξυπνες πρωτότυπες λύσε</w:t>
      </w:r>
      <w:r>
        <w:rPr>
          <w:rFonts w:eastAsia="Times New Roman" w:cs="Times New Roman"/>
          <w:szCs w:val="24"/>
        </w:rPr>
        <w:t xml:space="preserve">ις του ΣΥΡΙΖΑ, όπως τα νέα αναπτυξιακά κίνητρα, η έμφαση στην καινοτομία, στην εξωστρέφεια των επιχειρήσεων -που δεν είναι μόνο του ΣΥΡΙΖΑ εδώ που τα λέμε-, η μεταρρύθμιση του φορολογικού και ασφαλιστικού συστήματος, αλλαγές και εκσυγχρονισμοί των </w:t>
      </w:r>
      <w:proofErr w:type="spellStart"/>
      <w:r>
        <w:rPr>
          <w:rFonts w:eastAsia="Times New Roman" w:cs="Times New Roman"/>
          <w:szCs w:val="24"/>
        </w:rPr>
        <w:t>αδειοδοτ</w:t>
      </w:r>
      <w:r>
        <w:rPr>
          <w:rFonts w:eastAsia="Times New Roman" w:cs="Times New Roman"/>
          <w:szCs w:val="24"/>
        </w:rPr>
        <w:t>ικών</w:t>
      </w:r>
      <w:proofErr w:type="spellEnd"/>
      <w:r>
        <w:rPr>
          <w:rFonts w:eastAsia="Times New Roman" w:cs="Times New Roman"/>
          <w:szCs w:val="24"/>
        </w:rPr>
        <w:t xml:space="preserve"> καθεστώτων, η λειτουργία γενικότερα των επιχειρηματικών ομίλων και η σχέση τους με το κράτος, έχουν όλες αυτές τις τραγικές συνέπειες, έχουν αυτήν τη βαρβαρότητα που βιώνουν σήμερα οι λαϊκές οικογένειες. Οι αυτοαπασχολούμενοι εργάτες, οι φτωχοί αγρότε</w:t>
      </w:r>
      <w:r>
        <w:rPr>
          <w:rFonts w:eastAsia="Times New Roman" w:cs="Times New Roman"/>
          <w:szCs w:val="24"/>
        </w:rPr>
        <w:t>ς μετρούν τεράστιες, μεγάλες, αιματηρές απώλειες από την αρχή της καπιταλιστικής κρίσης στην Ελλάδα.</w:t>
      </w:r>
    </w:p>
    <w:p w14:paraId="53C8920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Επομένως, ο λαός πρέπει να κρίνει κάθε αστική αναπτυξιακή πολιτική και αυτήν, με κριτήριο την ανάκτηση των μεγάλων απωλειών του κατ</w:t>
      </w:r>
      <w:r>
        <w:rPr>
          <w:rFonts w:eastAsia="Times New Roman" w:cs="Times New Roman"/>
          <w:szCs w:val="24"/>
        </w:rPr>
        <w:t>’ αρχάς</w:t>
      </w:r>
      <w:r>
        <w:rPr>
          <w:rFonts w:eastAsia="Times New Roman" w:cs="Times New Roman"/>
          <w:szCs w:val="24"/>
        </w:rPr>
        <w:t xml:space="preserve"> και κυρίως, την </w:t>
      </w:r>
      <w:r>
        <w:rPr>
          <w:rFonts w:eastAsia="Times New Roman" w:cs="Times New Roman"/>
          <w:szCs w:val="24"/>
        </w:rPr>
        <w:t>απαίτηση της ικανοποίησης των σύγχρονων, των σημερινών του αναγκών, που θυσιάζονται συνεχώς ακριβώς σε αυτόν το βωμό, στο βωμό του καπιταλιστικού κέρδους.</w:t>
      </w:r>
    </w:p>
    <w:p w14:paraId="53C8920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καλεί τον λαό, που σήκωσε τα βάρη της κρίσης οκτώ χρόνια τώρα, να αποδεχτεί</w:t>
      </w:r>
      <w:r>
        <w:rPr>
          <w:rFonts w:eastAsia="Times New Roman" w:cs="Times New Roman"/>
          <w:szCs w:val="24"/>
        </w:rPr>
        <w:t>, να σφαγιαστεί ακόμα περισσότερο, για να ανακάμψουν τα κέρδη των επιχειρηματικών ομίλων. Και ενώ εφαρμόζει λιτότητα για το</w:t>
      </w:r>
      <w:r>
        <w:rPr>
          <w:rFonts w:eastAsia="Times New Roman" w:cs="Times New Roman"/>
          <w:szCs w:val="24"/>
        </w:rPr>
        <w:t>ν</w:t>
      </w:r>
      <w:r>
        <w:rPr>
          <w:rFonts w:eastAsia="Times New Roman" w:cs="Times New Roman"/>
          <w:szCs w:val="24"/>
        </w:rPr>
        <w:t xml:space="preserve"> λαό, ενώ θα συνεχίσει και τα επόμενα χρόνια να εφαρμόζει λιτότητα για το</w:t>
      </w:r>
      <w:r>
        <w:rPr>
          <w:rFonts w:eastAsia="Times New Roman" w:cs="Times New Roman"/>
          <w:szCs w:val="24"/>
        </w:rPr>
        <w:t>ν</w:t>
      </w:r>
      <w:r>
        <w:rPr>
          <w:rFonts w:eastAsia="Times New Roman" w:cs="Times New Roman"/>
          <w:szCs w:val="24"/>
        </w:rPr>
        <w:t xml:space="preserve"> λαό, από την άλλη μεριά έχει το θράσος να μιλά για μεγάλε</w:t>
      </w:r>
      <w:r>
        <w:rPr>
          <w:rFonts w:eastAsia="Times New Roman" w:cs="Times New Roman"/>
          <w:szCs w:val="24"/>
        </w:rPr>
        <w:t>ς εποχές που θα έλθουν.</w:t>
      </w:r>
    </w:p>
    <w:p w14:paraId="53C8920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Για όλους τους παραπάνω λόγους, το Κομμουνιστικό Κόμμα Ελλάδας θα καταψηφίσει το συγκεκριμένο νομοσχέδιο.</w:t>
      </w:r>
    </w:p>
    <w:p w14:paraId="53C8920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C89207" w14:textId="77777777" w:rsidR="006A30E3" w:rsidRDefault="005E5BBF">
      <w:pPr>
        <w:spacing w:line="600" w:lineRule="auto"/>
        <w:ind w:firstLine="720"/>
        <w:contextualSpacing/>
        <w:jc w:val="both"/>
        <w:rPr>
          <w:rFonts w:eastAsia="Times New Roman" w:cs="Times New Roman"/>
          <w:szCs w:val="24"/>
        </w:rPr>
      </w:pPr>
      <w:r w:rsidRPr="00D85EB4">
        <w:rPr>
          <w:rFonts w:eastAsia="Times New Roman" w:cs="Times New Roman"/>
          <w:b/>
          <w:szCs w:val="24"/>
        </w:rPr>
        <w:t>ΠΡΟΕΔΡΕΥΩΝ (Νικήτας Κακλαμάνης):</w:t>
      </w:r>
      <w:r>
        <w:rPr>
          <w:rFonts w:eastAsia="Times New Roman" w:cs="Times New Roman"/>
          <w:szCs w:val="24"/>
        </w:rPr>
        <w:t xml:space="preserve"> Προχωράμε με τον </w:t>
      </w:r>
      <w:r>
        <w:rPr>
          <w:rFonts w:eastAsia="Times New Roman" w:cs="Times New Roman"/>
          <w:szCs w:val="24"/>
        </w:rPr>
        <w:t xml:space="preserve">ειδικό αγορητή </w:t>
      </w:r>
      <w:r>
        <w:rPr>
          <w:rFonts w:eastAsia="Times New Roman" w:cs="Times New Roman"/>
          <w:szCs w:val="24"/>
        </w:rPr>
        <w:t>από τους Ανεξάρτητους Έλληνες, τον κ. Γιώργο Λαζαρ</w:t>
      </w:r>
      <w:r>
        <w:rPr>
          <w:rFonts w:eastAsia="Times New Roman" w:cs="Times New Roman"/>
          <w:szCs w:val="24"/>
        </w:rPr>
        <w:t>ίδη.</w:t>
      </w:r>
    </w:p>
    <w:p w14:paraId="53C8920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Ελάτε, κύριε Λαζαρίδη. Εσείς έχετε και ευφράδεια, νομίζω δεν θα χρειαστείτε παραπάνω χρόνο. </w:t>
      </w:r>
    </w:p>
    <w:p w14:paraId="53C8920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και σας παραδίδω στην </w:t>
      </w:r>
      <w:r>
        <w:rPr>
          <w:rFonts w:eastAsia="Times New Roman" w:cs="Times New Roman"/>
          <w:szCs w:val="24"/>
        </w:rPr>
        <w:t xml:space="preserve">κ. </w:t>
      </w:r>
      <w:r>
        <w:rPr>
          <w:rFonts w:eastAsia="Times New Roman" w:cs="Times New Roman"/>
          <w:szCs w:val="24"/>
        </w:rPr>
        <w:t>Χριστοδουλοπούλου.</w:t>
      </w:r>
    </w:p>
    <w:p w14:paraId="53C8920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Γ΄ Αντιπρόεδρος της Βουλής </w:t>
      </w:r>
      <w:r>
        <w:rPr>
          <w:rFonts w:eastAsia="Times New Roman" w:cs="Times New Roman"/>
          <w:szCs w:val="24"/>
        </w:rPr>
        <w:t xml:space="preserve">κ. </w:t>
      </w:r>
      <w:r w:rsidRPr="00A25F42">
        <w:rPr>
          <w:rFonts w:eastAsia="Times New Roman" w:cs="Times New Roman"/>
          <w:b/>
          <w:szCs w:val="24"/>
        </w:rPr>
        <w:t>ΑΝΑΣΤΑΣΙΑ ΧΡΙΣΤΟΔΟ</w:t>
      </w:r>
      <w:r w:rsidRPr="00A25F42">
        <w:rPr>
          <w:rFonts w:eastAsia="Times New Roman" w:cs="Times New Roman"/>
          <w:b/>
          <w:szCs w:val="24"/>
        </w:rPr>
        <w:t>ΥΛΟΠΟΥΛΟΥ</w:t>
      </w:r>
      <w:r>
        <w:rPr>
          <w:rFonts w:eastAsia="Times New Roman" w:cs="Times New Roman"/>
          <w:szCs w:val="24"/>
        </w:rPr>
        <w:t>)</w:t>
      </w:r>
    </w:p>
    <w:p w14:paraId="53C8920B" w14:textId="77777777" w:rsidR="006A30E3" w:rsidRDefault="005E5BBF">
      <w:pPr>
        <w:spacing w:line="600" w:lineRule="auto"/>
        <w:ind w:firstLine="720"/>
        <w:contextualSpacing/>
        <w:jc w:val="both"/>
        <w:rPr>
          <w:rFonts w:eastAsia="Times New Roman" w:cs="Times New Roman"/>
          <w:szCs w:val="24"/>
        </w:rPr>
      </w:pPr>
      <w:r w:rsidRPr="00D85EB4">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53C8920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μετά από σχεδόν εκατό χρόνια και με την εισαγωγή του κωδικοποιημένου νόμου 2190/1920 περί ανωνύμων εταιρειών έχουμε το νέο σχέδιο νόμου, με το οποίο επιδιώκεται η αν</w:t>
      </w:r>
      <w:r>
        <w:rPr>
          <w:rFonts w:eastAsia="Times New Roman" w:cs="Times New Roman"/>
          <w:szCs w:val="24"/>
        </w:rPr>
        <w:t>αμόρφωση του δικαίου των εταιρειών αυτών.</w:t>
      </w:r>
    </w:p>
    <w:p w14:paraId="53C8920D"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Το νομοσχέδιο είναι αρκετά μεγάλο και αποτελεί τον εκσυγχρονισμό ενός νομοθετικού πλαισίου που αφορά την επιχειρηματικότητα και τις ανώνυμες εταιρείες που μέχρι τώρα </w:t>
      </w:r>
      <w:proofErr w:type="spellStart"/>
      <w:r>
        <w:rPr>
          <w:rFonts w:eastAsia="Times New Roman"/>
          <w:szCs w:val="24"/>
        </w:rPr>
        <w:t>διέπεται</w:t>
      </w:r>
      <w:proofErr w:type="spellEnd"/>
      <w:r>
        <w:rPr>
          <w:rFonts w:eastAsia="Times New Roman"/>
          <w:szCs w:val="24"/>
        </w:rPr>
        <w:t xml:space="preserve"> από τον </w:t>
      </w:r>
      <w:r>
        <w:rPr>
          <w:rFonts w:eastAsia="Times New Roman"/>
          <w:szCs w:val="24"/>
        </w:rPr>
        <w:t>ν.</w:t>
      </w:r>
      <w:r>
        <w:rPr>
          <w:rFonts w:eastAsia="Times New Roman"/>
          <w:szCs w:val="24"/>
        </w:rPr>
        <w:t>2190/1920, όπως είπαμε νωρίτε</w:t>
      </w:r>
      <w:r>
        <w:rPr>
          <w:rFonts w:eastAsia="Times New Roman"/>
          <w:szCs w:val="24"/>
        </w:rPr>
        <w:t xml:space="preserve">ρα, έναν νόμο ο οποίος στη διάρκεια των ενενήντα οκτώ αυτών ετών έχει υποστεί πολλές αποσπασματικές τροποποιήσεις. </w:t>
      </w:r>
    </w:p>
    <w:p w14:paraId="53C8920E"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 xml:space="preserve">Οι νέες ρυθμίσεις αποβλέπουν σε μια καλύτερη και αποτελεσματικότερη λειτουργία της εταιρείας, αξιοποιούν την τεχνολογία, βελτιώνουν τη θέση </w:t>
      </w:r>
      <w:r>
        <w:rPr>
          <w:rFonts w:eastAsia="Times New Roman"/>
          <w:szCs w:val="24"/>
        </w:rPr>
        <w:t xml:space="preserve">των μετόχων, απλοποιούν την εταιρική καθημερινότητα με αντίστοιχη εξοικονόμηση κόστους και εισάγουν καινοτομίες που κρίθηκαν ότι μπορούν να ενδιαφέρουν τον επιχειρηματικό κόσμο. </w:t>
      </w:r>
    </w:p>
    <w:p w14:paraId="53C8920F"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Ακούσαμε τους φορείς να τοποθετούνται και το πρώτο συμπέρασμα που μπορούσε να εξαχθεί ήταν η αναγκαιότητα της αντικατάστασης του </w:t>
      </w:r>
      <w:r>
        <w:rPr>
          <w:rFonts w:eastAsia="Times New Roman"/>
          <w:szCs w:val="24"/>
        </w:rPr>
        <w:t>ν.</w:t>
      </w:r>
      <w:r>
        <w:rPr>
          <w:rFonts w:eastAsia="Times New Roman"/>
          <w:szCs w:val="24"/>
        </w:rPr>
        <w:t xml:space="preserve">2190/1920 που αποτελεί μέχρι και σήμερα τον κορμό του </w:t>
      </w:r>
      <w:r>
        <w:rPr>
          <w:rFonts w:eastAsia="Times New Roman"/>
          <w:szCs w:val="24"/>
        </w:rPr>
        <w:t>ε</w:t>
      </w:r>
      <w:r>
        <w:rPr>
          <w:rFonts w:eastAsia="Times New Roman"/>
          <w:szCs w:val="24"/>
        </w:rPr>
        <w:t xml:space="preserve">ταιρικού </w:t>
      </w:r>
      <w:r>
        <w:rPr>
          <w:rFonts w:eastAsia="Times New Roman"/>
          <w:szCs w:val="24"/>
        </w:rPr>
        <w:t xml:space="preserve">μας </w:t>
      </w:r>
      <w:r>
        <w:rPr>
          <w:rFonts w:eastAsia="Times New Roman"/>
          <w:szCs w:val="24"/>
        </w:rPr>
        <w:t>δ</w:t>
      </w:r>
      <w:r>
        <w:rPr>
          <w:rFonts w:eastAsia="Times New Roman"/>
          <w:szCs w:val="24"/>
        </w:rPr>
        <w:t>ικαίου</w:t>
      </w:r>
      <w:r>
        <w:rPr>
          <w:rFonts w:eastAsia="Times New Roman"/>
          <w:szCs w:val="24"/>
        </w:rPr>
        <w:t xml:space="preserve">. Ο προηγούμενος νόμος δυστυχώς είχε άτακτες </w:t>
      </w:r>
      <w:r>
        <w:rPr>
          <w:rFonts w:eastAsia="Times New Roman"/>
          <w:szCs w:val="24"/>
        </w:rPr>
        <w:t>νομοθεσίες, μια πολυνομία η οποία δημιουργούσε ζητήματα στα οποία δυσκολευόταν να ανταποκριθεί</w:t>
      </w:r>
      <w:r w:rsidRPr="000D1EFF">
        <w:rPr>
          <w:rFonts w:eastAsia="Times New Roman"/>
          <w:szCs w:val="24"/>
        </w:rPr>
        <w:t xml:space="preserve"> </w:t>
      </w:r>
      <w:r>
        <w:rPr>
          <w:rFonts w:eastAsia="Times New Roman"/>
          <w:szCs w:val="24"/>
        </w:rPr>
        <w:t>η επιχειρηματικότητα, καθώς και διατάξεις απαρχαιωμένες που επιτέλους καταργούνται και εκσυγχρονίζονται, ακολουθώντας τις επιταγές της εποχής μας.</w:t>
      </w:r>
    </w:p>
    <w:p w14:paraId="53C89210"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Το νομοσχέδιο </w:t>
      </w:r>
      <w:r>
        <w:rPr>
          <w:rFonts w:eastAsia="Times New Roman"/>
          <w:szCs w:val="24"/>
        </w:rPr>
        <w:t xml:space="preserve">που συζητάμε σήμερα φιλοδοξεί να συγκεντρώσει σε ένα ενιαίο νομικό πλαίσιο και να βελτιώσει όλες αυτές τις διατάξεις και να εισάγει επιτέλους καινοτομίες και εργαλεία γι’ αυτούς που επιχειρούν στη χώρα μας. Νέες τεχνολογίες με </w:t>
      </w:r>
      <w:r>
        <w:rPr>
          <w:rFonts w:eastAsia="Times New Roman"/>
          <w:szCs w:val="24"/>
        </w:rPr>
        <w:lastRenderedPageBreak/>
        <w:t>καλύτερη οργάνωση και ευκινησ</w:t>
      </w:r>
      <w:r>
        <w:rPr>
          <w:rFonts w:eastAsia="Times New Roman"/>
          <w:szCs w:val="24"/>
        </w:rPr>
        <w:t xml:space="preserve">ία για τη λειτουργία των εταιρειών σημαίνει εξοικονόμηση κόστους και δημιουργία νέου πρόσθετου χώρου δραστηριοποίησης και επενδύσεων, κάτι που είναι προς όφελος όλων των εταιρειών και κατ’ επέκταση όλων των συμμετεχόντων, μετόχων και εργαζομένων. </w:t>
      </w:r>
    </w:p>
    <w:p w14:paraId="53C89211" w14:textId="77777777" w:rsidR="006A30E3" w:rsidRDefault="005E5BBF">
      <w:pPr>
        <w:spacing w:line="600" w:lineRule="auto"/>
        <w:ind w:firstLine="720"/>
        <w:contextualSpacing/>
        <w:jc w:val="both"/>
        <w:rPr>
          <w:rFonts w:eastAsia="Times New Roman"/>
          <w:szCs w:val="24"/>
        </w:rPr>
      </w:pPr>
      <w:r>
        <w:rPr>
          <w:rFonts w:eastAsia="Times New Roman"/>
          <w:szCs w:val="24"/>
        </w:rPr>
        <w:t>Αρχικά σ</w:t>
      </w:r>
      <w:r>
        <w:rPr>
          <w:rFonts w:eastAsia="Times New Roman"/>
          <w:szCs w:val="24"/>
        </w:rPr>
        <w:t xml:space="preserve">υμφωνούμε με τις διατάξεις που εισάγουν νέα στοιχεία σχετικά με τις ψηφοφορίες των </w:t>
      </w:r>
      <w:r>
        <w:rPr>
          <w:rFonts w:eastAsia="Times New Roman"/>
          <w:szCs w:val="24"/>
        </w:rPr>
        <w:t>διοικητικών συμβουλίων</w:t>
      </w:r>
      <w:r>
        <w:rPr>
          <w:rFonts w:eastAsia="Times New Roman"/>
          <w:szCs w:val="24"/>
        </w:rPr>
        <w:t xml:space="preserve"> και των </w:t>
      </w:r>
      <w:r>
        <w:rPr>
          <w:rFonts w:eastAsia="Times New Roman"/>
          <w:szCs w:val="24"/>
        </w:rPr>
        <w:t>γενικών συνελεύσεων</w:t>
      </w:r>
      <w:r>
        <w:rPr>
          <w:rFonts w:eastAsia="Times New Roman"/>
          <w:szCs w:val="24"/>
        </w:rPr>
        <w:t xml:space="preserve"> εξ αποστάσεως, καθώς απλοποιείται η καθημερινότητα των μετόχων, κάτι που ήταν για χρόνια απαιτητό, με παράλληλη όμως δέσμε</w:t>
      </w:r>
      <w:r>
        <w:rPr>
          <w:rFonts w:eastAsia="Times New Roman"/>
          <w:szCs w:val="24"/>
        </w:rPr>
        <w:t xml:space="preserve">υση να τηρείται το ηλεκτρονικό βιβλίο στο κεντρικό αποθετήριο στις τράπεζες ή στις επιχειρήσεις επενδύσεων. </w:t>
      </w:r>
    </w:p>
    <w:p w14:paraId="53C89212" w14:textId="77777777" w:rsidR="006A30E3" w:rsidRDefault="005E5BBF">
      <w:pPr>
        <w:spacing w:line="600" w:lineRule="auto"/>
        <w:ind w:firstLine="720"/>
        <w:contextualSpacing/>
        <w:jc w:val="both"/>
        <w:rPr>
          <w:rFonts w:eastAsia="Times New Roman"/>
          <w:szCs w:val="24"/>
        </w:rPr>
      </w:pPr>
      <w:r>
        <w:rPr>
          <w:rFonts w:eastAsia="Times New Roman"/>
          <w:szCs w:val="24"/>
        </w:rPr>
        <w:t>Μέσα από τον εκσυγχρονισμό αυτό θα μειωθούν οι χρονίζουσες διαδικασίες, στοιχείο της γραφειοκρατίας, με στόχο την ομαλή εταιρική διακυβέρνηση των α</w:t>
      </w:r>
      <w:r>
        <w:rPr>
          <w:rFonts w:eastAsia="Times New Roman"/>
          <w:szCs w:val="24"/>
        </w:rPr>
        <w:t xml:space="preserve">νωνύμων εταιρειών, την απλοποίηση των διαδικασιών και τη μείωση του κόστους των διοικητικών βαρών. Επίσης, θα δημιουργούνται έλεγχοι μόνο σε συστατικές πράξεις και όχι </w:t>
      </w:r>
      <w:r>
        <w:rPr>
          <w:rFonts w:eastAsia="Times New Roman"/>
          <w:szCs w:val="24"/>
        </w:rPr>
        <w:lastRenderedPageBreak/>
        <w:t>στις δηλωτικές, ενώ ο μεγάλος όγκος πιστοποιητικών επιτέλους μειώνεται, προκειμένου να α</w:t>
      </w:r>
      <w:r>
        <w:rPr>
          <w:rFonts w:eastAsia="Times New Roman"/>
          <w:szCs w:val="24"/>
        </w:rPr>
        <w:t xml:space="preserve">παλλαγούν οι επιχειρήσεις από τις συνεχείς διευθετήσεις και να ασχοληθούν επαρκώς με τις δραστηριότητές τους. </w:t>
      </w:r>
    </w:p>
    <w:p w14:paraId="53C89213" w14:textId="77777777" w:rsidR="006A30E3" w:rsidRDefault="005E5BBF">
      <w:pPr>
        <w:spacing w:line="600" w:lineRule="auto"/>
        <w:ind w:firstLine="720"/>
        <w:contextualSpacing/>
        <w:jc w:val="both"/>
        <w:rPr>
          <w:rFonts w:eastAsia="Times New Roman"/>
          <w:szCs w:val="24"/>
        </w:rPr>
      </w:pPr>
      <w:r>
        <w:rPr>
          <w:rFonts w:eastAsia="Times New Roman"/>
          <w:szCs w:val="24"/>
        </w:rPr>
        <w:t>Όσον αφορά τη δική μας κρατική εποπτεία, οι κανόνες θα εξασφαλίζονται και οι διαδικασίες θα εποπτεύονται αυτομάτως με την καταχώρισή τους στο ΓΕΜ</w:t>
      </w:r>
      <w:r>
        <w:rPr>
          <w:rFonts w:eastAsia="Times New Roman"/>
          <w:szCs w:val="24"/>
        </w:rPr>
        <w:t xml:space="preserve">Η. </w:t>
      </w:r>
    </w:p>
    <w:p w14:paraId="53C89214"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Περνάω τώρα σε κάτι εξίσου σημαντικό. Βλέπουμε να εισάγεται επιτρεπτά κατά το </w:t>
      </w:r>
      <w:proofErr w:type="spellStart"/>
      <w:r>
        <w:rPr>
          <w:rFonts w:eastAsia="Times New Roman"/>
          <w:szCs w:val="24"/>
        </w:rPr>
        <w:t>Ενωσιακό</w:t>
      </w:r>
      <w:proofErr w:type="spellEnd"/>
      <w:r>
        <w:rPr>
          <w:rFonts w:eastAsia="Times New Roman"/>
          <w:szCs w:val="24"/>
        </w:rPr>
        <w:t xml:space="preserve"> Δίκαιο</w:t>
      </w:r>
      <w:r>
        <w:rPr>
          <w:rFonts w:eastAsia="Times New Roman"/>
          <w:szCs w:val="24"/>
        </w:rPr>
        <w:t xml:space="preserve"> η απεριόριστη διάρκεια της εταιρείας, που απαλλάσσει τους μετόχους από τη μέριμνα παράτασης της ορισμένης διάρκειας κατά τη λήξη της. Η εταιρεία με απεριόριστ</w:t>
      </w:r>
      <w:r>
        <w:rPr>
          <w:rFonts w:eastAsia="Times New Roman"/>
          <w:szCs w:val="24"/>
        </w:rPr>
        <w:t xml:space="preserve">η διάρκεια, σε αντίθεση με τις έννομες σχέσεις αορίστου χρόνου, δεν </w:t>
      </w:r>
      <w:proofErr w:type="spellStart"/>
      <w:r>
        <w:rPr>
          <w:rFonts w:eastAsia="Times New Roman"/>
          <w:szCs w:val="24"/>
        </w:rPr>
        <w:t>λύεται</w:t>
      </w:r>
      <w:proofErr w:type="spellEnd"/>
      <w:r>
        <w:rPr>
          <w:rFonts w:eastAsia="Times New Roman"/>
          <w:szCs w:val="24"/>
        </w:rPr>
        <w:t xml:space="preserve"> με καταγγελία, αλλά για τους ίδιους λόγους για τους οποίους </w:t>
      </w:r>
      <w:proofErr w:type="spellStart"/>
      <w:r>
        <w:rPr>
          <w:rFonts w:eastAsia="Times New Roman"/>
          <w:szCs w:val="24"/>
        </w:rPr>
        <w:t>λύεται</w:t>
      </w:r>
      <w:proofErr w:type="spellEnd"/>
      <w:r>
        <w:rPr>
          <w:rFonts w:eastAsia="Times New Roman"/>
          <w:szCs w:val="24"/>
        </w:rPr>
        <w:t xml:space="preserve"> και η εταιρεία ορισμένου χρόνου. </w:t>
      </w:r>
    </w:p>
    <w:p w14:paraId="53C89215" w14:textId="77777777" w:rsidR="006A30E3" w:rsidRDefault="005E5BBF">
      <w:pPr>
        <w:spacing w:line="600" w:lineRule="auto"/>
        <w:ind w:firstLine="720"/>
        <w:contextualSpacing/>
        <w:jc w:val="both"/>
        <w:rPr>
          <w:rFonts w:eastAsia="Times New Roman"/>
          <w:szCs w:val="24"/>
        </w:rPr>
      </w:pPr>
      <w:r>
        <w:rPr>
          <w:rFonts w:eastAsia="Times New Roman"/>
          <w:szCs w:val="24"/>
        </w:rPr>
        <w:t>Από τη στιγμή που δεν προκύπτει κανένα ζήτημα όσον αφορά τη λύση και τη διάλυση,</w:t>
      </w:r>
      <w:r>
        <w:rPr>
          <w:rFonts w:eastAsia="Times New Roman"/>
          <w:szCs w:val="24"/>
        </w:rPr>
        <w:t xml:space="preserve"> τα οποία εφαρμόζονται τα ίδια και για τον ορισμένο χρόνο, εμείς βλέπουμε </w:t>
      </w:r>
      <w:r>
        <w:rPr>
          <w:rFonts w:eastAsia="Times New Roman"/>
          <w:szCs w:val="24"/>
        </w:rPr>
        <w:lastRenderedPageBreak/>
        <w:t xml:space="preserve">θετικά αυτήν τη διάταξη. Δίδεται στους ενδιαφερόμενους ευρύτερη καταστατική ελευθερία σε πολλά ζητήματα, ενώ αποσαφηνίζονται τα ποσά των κερδών τα οποία μπορούν να διανεμηθούν, ώστε </w:t>
      </w:r>
      <w:r>
        <w:rPr>
          <w:rFonts w:eastAsia="Times New Roman"/>
          <w:szCs w:val="24"/>
        </w:rPr>
        <w:t>να είναι βέβαιο ότι πρόκειται για ποσά που συνιστούν πραγματικά κέρδη και όχι υπεραξίες.</w:t>
      </w:r>
    </w:p>
    <w:p w14:paraId="53C8921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w:t>
      </w:r>
      <w:r w:rsidRPr="00573639">
        <w:rPr>
          <w:rFonts w:eastAsia="Times New Roman" w:cs="Times New Roman"/>
          <w:szCs w:val="24"/>
        </w:rPr>
        <w:t xml:space="preserve">άτι εξίσου σημαντικό </w:t>
      </w:r>
      <w:r>
        <w:rPr>
          <w:rFonts w:eastAsia="Times New Roman" w:cs="Times New Roman"/>
          <w:szCs w:val="24"/>
        </w:rPr>
        <w:t>τώρα είναι ότι</w:t>
      </w:r>
      <w:r w:rsidRPr="00573639">
        <w:rPr>
          <w:rFonts w:eastAsia="Times New Roman" w:cs="Times New Roman"/>
          <w:szCs w:val="24"/>
        </w:rPr>
        <w:t xml:space="preserve"> δημιουργούνται ενιαία δικαιώ</w:t>
      </w:r>
      <w:r>
        <w:rPr>
          <w:rFonts w:eastAsia="Times New Roman" w:cs="Times New Roman"/>
          <w:szCs w:val="24"/>
        </w:rPr>
        <w:t>ματα στις υποχρεώσεις των μετόχω</w:t>
      </w:r>
      <w:r w:rsidRPr="00573639">
        <w:rPr>
          <w:rFonts w:eastAsia="Times New Roman" w:cs="Times New Roman"/>
          <w:szCs w:val="24"/>
        </w:rPr>
        <w:t>ν</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Υ</w:t>
      </w:r>
      <w:r w:rsidRPr="00573639">
        <w:rPr>
          <w:rFonts w:eastAsia="Times New Roman" w:cs="Times New Roman"/>
          <w:szCs w:val="24"/>
        </w:rPr>
        <w:t>πάρχει ατομική πληροφόρηση για την κεφαλαιακή συγκρότηση της εταιρ</w:t>
      </w:r>
      <w:r w:rsidRPr="00573639">
        <w:rPr>
          <w:rFonts w:eastAsia="Times New Roman" w:cs="Times New Roman"/>
          <w:szCs w:val="24"/>
        </w:rPr>
        <w:t>είας</w:t>
      </w:r>
      <w:r>
        <w:rPr>
          <w:rFonts w:eastAsia="Times New Roman" w:cs="Times New Roman"/>
          <w:szCs w:val="24"/>
        </w:rPr>
        <w:t>,</w:t>
      </w:r>
      <w:r w:rsidRPr="00573639">
        <w:rPr>
          <w:rFonts w:eastAsia="Times New Roman" w:cs="Times New Roman"/>
          <w:szCs w:val="24"/>
        </w:rPr>
        <w:t xml:space="preserve"> ατομική πληροφόρηση για </w:t>
      </w:r>
      <w:r>
        <w:rPr>
          <w:rFonts w:eastAsia="Times New Roman" w:cs="Times New Roman"/>
          <w:szCs w:val="24"/>
        </w:rPr>
        <w:t xml:space="preserve">τις </w:t>
      </w:r>
      <w:r w:rsidRPr="00573639">
        <w:rPr>
          <w:rFonts w:eastAsia="Times New Roman" w:cs="Times New Roman"/>
          <w:szCs w:val="24"/>
        </w:rPr>
        <w:t>επικείμενες γενικές συνελεύσεις</w:t>
      </w:r>
      <w:r>
        <w:rPr>
          <w:rFonts w:eastAsia="Times New Roman" w:cs="Times New Roman"/>
          <w:szCs w:val="24"/>
        </w:rPr>
        <w:t>,</w:t>
      </w:r>
      <w:r w:rsidRPr="00573639">
        <w:rPr>
          <w:rFonts w:eastAsia="Times New Roman" w:cs="Times New Roman"/>
          <w:szCs w:val="24"/>
        </w:rPr>
        <w:t xml:space="preserve"> ενώ όπου είναι αναγκαίο και μπορεί</w:t>
      </w:r>
      <w:r>
        <w:rPr>
          <w:rFonts w:eastAsia="Times New Roman" w:cs="Times New Roman"/>
          <w:szCs w:val="24"/>
        </w:rPr>
        <w:t>,</w:t>
      </w:r>
      <w:r w:rsidRPr="00573639">
        <w:rPr>
          <w:rFonts w:eastAsia="Times New Roman" w:cs="Times New Roman"/>
          <w:szCs w:val="24"/>
        </w:rPr>
        <w:t xml:space="preserve"> προβλέπεται στο καταστατικό η δυνατότητα να </w:t>
      </w:r>
      <w:proofErr w:type="spellStart"/>
      <w:r w:rsidRPr="00573639">
        <w:rPr>
          <w:rFonts w:eastAsia="Times New Roman" w:cs="Times New Roman"/>
          <w:szCs w:val="24"/>
        </w:rPr>
        <w:t>αυστηροποιούνται</w:t>
      </w:r>
      <w:proofErr w:type="spellEnd"/>
      <w:r w:rsidRPr="00573639">
        <w:rPr>
          <w:rFonts w:eastAsia="Times New Roman" w:cs="Times New Roman"/>
          <w:szCs w:val="24"/>
        </w:rPr>
        <w:t xml:space="preserve"> οι προϋποθέσεις ορθής και έγκαιρης καταβολής του κεφαλαίου</w:t>
      </w:r>
      <w:r>
        <w:rPr>
          <w:rFonts w:eastAsia="Times New Roman" w:cs="Times New Roman"/>
          <w:szCs w:val="24"/>
        </w:rPr>
        <w:t>.</w:t>
      </w:r>
    </w:p>
    <w:p w14:paraId="53C89217" w14:textId="77777777" w:rsidR="006A30E3" w:rsidRDefault="005E5BBF">
      <w:pPr>
        <w:spacing w:line="600" w:lineRule="auto"/>
        <w:ind w:firstLine="720"/>
        <w:contextualSpacing/>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w:t>
      </w:r>
      <w:r w:rsidRPr="00573639">
        <w:rPr>
          <w:rFonts w:eastAsia="Times New Roman" w:cs="Times New Roman"/>
          <w:szCs w:val="24"/>
        </w:rPr>
        <w:t xml:space="preserve">ο </w:t>
      </w:r>
      <w:r w:rsidRPr="00573639">
        <w:rPr>
          <w:rFonts w:eastAsia="Times New Roman" w:cs="Times New Roman"/>
          <w:szCs w:val="24"/>
        </w:rPr>
        <w:t xml:space="preserve">νόμος </w:t>
      </w:r>
      <w:r>
        <w:rPr>
          <w:rFonts w:eastAsia="Times New Roman" w:cs="Times New Roman"/>
          <w:szCs w:val="24"/>
        </w:rPr>
        <w:t>εμπε</w:t>
      </w:r>
      <w:r w:rsidRPr="00573639">
        <w:rPr>
          <w:rFonts w:eastAsia="Times New Roman" w:cs="Times New Roman"/>
          <w:szCs w:val="24"/>
        </w:rPr>
        <w:t xml:space="preserve">ριέχει πολλές διευκρινιστικές διατάξεις σε πολλά </w:t>
      </w:r>
      <w:r>
        <w:rPr>
          <w:rFonts w:eastAsia="Times New Roman" w:cs="Times New Roman"/>
          <w:szCs w:val="24"/>
        </w:rPr>
        <w:t>αμφισβητούμενα</w:t>
      </w:r>
      <w:r w:rsidRPr="00573639">
        <w:rPr>
          <w:rFonts w:eastAsia="Times New Roman" w:cs="Times New Roman"/>
          <w:szCs w:val="24"/>
        </w:rPr>
        <w:t xml:space="preserve"> ζητήματα</w:t>
      </w:r>
      <w:r>
        <w:rPr>
          <w:rFonts w:eastAsia="Times New Roman" w:cs="Times New Roman"/>
          <w:szCs w:val="24"/>
        </w:rPr>
        <w:t>,</w:t>
      </w:r>
      <w:r w:rsidRPr="00573639">
        <w:rPr>
          <w:rFonts w:eastAsia="Times New Roman" w:cs="Times New Roman"/>
          <w:szCs w:val="24"/>
        </w:rPr>
        <w:t xml:space="preserve"> αλλά και σε άλλες διατάξεις άλλων νόμων</w:t>
      </w:r>
      <w:r>
        <w:rPr>
          <w:rFonts w:eastAsia="Times New Roman" w:cs="Times New Roman"/>
          <w:szCs w:val="24"/>
        </w:rPr>
        <w:t>,</w:t>
      </w:r>
      <w:r w:rsidRPr="00573639">
        <w:rPr>
          <w:rFonts w:eastAsia="Times New Roman" w:cs="Times New Roman"/>
          <w:szCs w:val="24"/>
        </w:rPr>
        <w:t xml:space="preserve"> τα οποία και επιλύει</w:t>
      </w:r>
      <w:r>
        <w:rPr>
          <w:rFonts w:eastAsia="Times New Roman" w:cs="Times New Roman"/>
          <w:szCs w:val="24"/>
        </w:rPr>
        <w:t>,</w:t>
      </w:r>
      <w:r w:rsidRPr="00573639">
        <w:rPr>
          <w:rFonts w:eastAsia="Times New Roman" w:cs="Times New Roman"/>
          <w:szCs w:val="24"/>
        </w:rPr>
        <w:t xml:space="preserve"> όπως το να </w:t>
      </w:r>
      <w:r>
        <w:rPr>
          <w:rFonts w:eastAsia="Times New Roman" w:cs="Times New Roman"/>
          <w:szCs w:val="24"/>
        </w:rPr>
        <w:t>ε</w:t>
      </w:r>
      <w:r w:rsidRPr="00573639">
        <w:rPr>
          <w:rFonts w:eastAsia="Times New Roman" w:cs="Times New Roman"/>
          <w:szCs w:val="24"/>
        </w:rPr>
        <w:t xml:space="preserve">πιτρέπει περιοδική ανανέωση του </w:t>
      </w:r>
      <w:r>
        <w:rPr>
          <w:rFonts w:eastAsia="Times New Roman" w:cs="Times New Roman"/>
          <w:szCs w:val="24"/>
        </w:rPr>
        <w:t>διοικητικού συμβουλίου</w:t>
      </w:r>
      <w:r>
        <w:rPr>
          <w:rFonts w:eastAsia="Times New Roman" w:cs="Times New Roman"/>
          <w:szCs w:val="24"/>
        </w:rPr>
        <w:t>.</w:t>
      </w:r>
      <w:r>
        <w:rPr>
          <w:rFonts w:eastAsia="Times New Roman" w:cs="Times New Roman"/>
          <w:szCs w:val="24"/>
        </w:rPr>
        <w:t xml:space="preserve"> </w:t>
      </w:r>
    </w:p>
    <w:p w14:paraId="53C8921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τις πιο σημαντικές, όμως,</w:t>
      </w:r>
      <w:r w:rsidRPr="00573639">
        <w:rPr>
          <w:rFonts w:eastAsia="Times New Roman" w:cs="Times New Roman"/>
          <w:szCs w:val="24"/>
        </w:rPr>
        <w:t xml:space="preserve"> διατάξεις και το στοιχείο που θωρακίζει την μακρά βιωσιμότητα των εταιρειών είναι η καθιέρωση των ονομαστικών μετοχών για όλες τις μετοχές από την </w:t>
      </w:r>
      <w:r>
        <w:rPr>
          <w:rFonts w:eastAsia="Times New Roman" w:cs="Times New Roman"/>
          <w:szCs w:val="24"/>
        </w:rPr>
        <w:t>1-1-</w:t>
      </w:r>
      <w:r w:rsidRPr="00573639">
        <w:rPr>
          <w:rFonts w:eastAsia="Times New Roman" w:cs="Times New Roman"/>
          <w:szCs w:val="24"/>
        </w:rPr>
        <w:t>2020</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 xml:space="preserve">Δημιουργούνται οι </w:t>
      </w:r>
      <w:r w:rsidRPr="00573639">
        <w:rPr>
          <w:rFonts w:eastAsia="Times New Roman" w:cs="Times New Roman"/>
          <w:szCs w:val="24"/>
        </w:rPr>
        <w:t xml:space="preserve">μηχανισμοί </w:t>
      </w:r>
      <w:r>
        <w:rPr>
          <w:rFonts w:eastAsia="Times New Roman" w:cs="Times New Roman"/>
          <w:szCs w:val="24"/>
        </w:rPr>
        <w:t xml:space="preserve">και θα </w:t>
      </w:r>
      <w:r w:rsidRPr="00573639">
        <w:rPr>
          <w:rFonts w:eastAsia="Times New Roman" w:cs="Times New Roman"/>
          <w:szCs w:val="24"/>
        </w:rPr>
        <w:t>εντοπίζονται οι δικαιούχοι των ανωνύμων εταιρειών κάνοντας πιο</w:t>
      </w:r>
      <w:r w:rsidRPr="00573639">
        <w:rPr>
          <w:rFonts w:eastAsia="Times New Roman" w:cs="Times New Roman"/>
          <w:szCs w:val="24"/>
        </w:rPr>
        <w:t xml:space="preserve"> εύκολη τη διαδικασία του οικονομικού ελέγχου</w:t>
      </w:r>
      <w:r>
        <w:rPr>
          <w:rFonts w:eastAsia="Times New Roman" w:cs="Times New Roman"/>
          <w:szCs w:val="24"/>
        </w:rPr>
        <w:t>,</w:t>
      </w:r>
      <w:r w:rsidRPr="00573639">
        <w:rPr>
          <w:rFonts w:eastAsia="Times New Roman" w:cs="Times New Roman"/>
          <w:szCs w:val="24"/>
        </w:rPr>
        <w:t xml:space="preserve"> επιτρέποντας να ελέγξουμε τυχόν παράλληλες ή παράνομες διαδρομές χρήματος</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 xml:space="preserve">Δίδεται στους ενδιαφερόμενους </w:t>
      </w:r>
      <w:r w:rsidRPr="00573639">
        <w:rPr>
          <w:rFonts w:eastAsia="Times New Roman" w:cs="Times New Roman"/>
          <w:szCs w:val="24"/>
        </w:rPr>
        <w:t xml:space="preserve">ευρύτερη καταστατική </w:t>
      </w:r>
      <w:r>
        <w:rPr>
          <w:rFonts w:eastAsia="Times New Roman" w:cs="Times New Roman"/>
          <w:szCs w:val="24"/>
        </w:rPr>
        <w:t>ε</w:t>
      </w:r>
      <w:r w:rsidRPr="00573639">
        <w:rPr>
          <w:rFonts w:eastAsia="Times New Roman" w:cs="Times New Roman"/>
          <w:szCs w:val="24"/>
        </w:rPr>
        <w:t>λευθερία σε πολλά ζητήματα</w:t>
      </w:r>
      <w:r>
        <w:rPr>
          <w:rFonts w:eastAsia="Times New Roman" w:cs="Times New Roman"/>
          <w:szCs w:val="24"/>
        </w:rPr>
        <w:t>,</w:t>
      </w:r>
      <w:r w:rsidRPr="00573639">
        <w:rPr>
          <w:rFonts w:eastAsia="Times New Roman" w:cs="Times New Roman"/>
          <w:szCs w:val="24"/>
        </w:rPr>
        <w:t xml:space="preserve"> αποσαφηνίζονται τα ποσά κερδών τα οποία μπορούν να δια</w:t>
      </w:r>
      <w:r w:rsidRPr="00573639">
        <w:rPr>
          <w:rFonts w:eastAsia="Times New Roman" w:cs="Times New Roman"/>
          <w:szCs w:val="24"/>
        </w:rPr>
        <w:t>νεμηθούν</w:t>
      </w:r>
      <w:r>
        <w:rPr>
          <w:rFonts w:eastAsia="Times New Roman" w:cs="Times New Roman"/>
          <w:szCs w:val="24"/>
        </w:rPr>
        <w:t>,</w:t>
      </w:r>
      <w:r w:rsidRPr="00573639">
        <w:rPr>
          <w:rFonts w:eastAsia="Times New Roman" w:cs="Times New Roman"/>
          <w:szCs w:val="24"/>
        </w:rPr>
        <w:t xml:space="preserve"> ώστε να είναι βέβαιο ότι πρόκειται για ποσά που συνιστούν πραγματικά κέρδη και εισάγονται και άλλα μέτρα για την επιτάχυνση των εκκαθαρίσεων</w:t>
      </w:r>
      <w:r>
        <w:rPr>
          <w:rFonts w:eastAsia="Times New Roman" w:cs="Times New Roman"/>
          <w:szCs w:val="24"/>
        </w:rPr>
        <w:t>.</w:t>
      </w:r>
      <w:r w:rsidRPr="00573639">
        <w:rPr>
          <w:rFonts w:eastAsia="Times New Roman" w:cs="Times New Roman"/>
          <w:szCs w:val="24"/>
        </w:rPr>
        <w:t xml:space="preserve"> </w:t>
      </w:r>
    </w:p>
    <w:p w14:paraId="53C8921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Β</w:t>
      </w:r>
      <w:r w:rsidRPr="00573639">
        <w:rPr>
          <w:rFonts w:eastAsia="Times New Roman" w:cs="Times New Roman"/>
          <w:szCs w:val="24"/>
        </w:rPr>
        <w:t>λέπουμε</w:t>
      </w:r>
      <w:r>
        <w:rPr>
          <w:rFonts w:eastAsia="Times New Roman" w:cs="Times New Roman"/>
          <w:szCs w:val="24"/>
        </w:rPr>
        <w:t>,</w:t>
      </w:r>
      <w:r w:rsidRPr="00573639">
        <w:rPr>
          <w:rFonts w:eastAsia="Times New Roman" w:cs="Times New Roman"/>
          <w:szCs w:val="24"/>
        </w:rPr>
        <w:t xml:space="preserve"> δηλαδή</w:t>
      </w:r>
      <w:r>
        <w:rPr>
          <w:rFonts w:eastAsia="Times New Roman" w:cs="Times New Roman"/>
          <w:szCs w:val="24"/>
        </w:rPr>
        <w:t>,</w:t>
      </w:r>
      <w:r w:rsidRPr="00573639">
        <w:rPr>
          <w:rFonts w:eastAsia="Times New Roman" w:cs="Times New Roman"/>
          <w:szCs w:val="24"/>
        </w:rPr>
        <w:t xml:space="preserve"> προσπάθεια εισαγωγής ενός καθαρού πλαισίου με κανόνες</w:t>
      </w:r>
      <w:r>
        <w:rPr>
          <w:rFonts w:eastAsia="Times New Roman" w:cs="Times New Roman"/>
          <w:szCs w:val="24"/>
        </w:rPr>
        <w:t>,</w:t>
      </w:r>
      <w:r w:rsidRPr="00573639">
        <w:rPr>
          <w:rFonts w:eastAsia="Times New Roman" w:cs="Times New Roman"/>
          <w:szCs w:val="24"/>
        </w:rPr>
        <w:t xml:space="preserve"> με κωδικοποίηση της νομοθεσίας</w:t>
      </w:r>
      <w:r w:rsidRPr="00573639">
        <w:rPr>
          <w:rFonts w:eastAsia="Times New Roman" w:cs="Times New Roman"/>
          <w:szCs w:val="24"/>
        </w:rPr>
        <w:t xml:space="preserve"> που θα δώσει ώθηση σε επιχειρηματικές δραστηριότητες </w:t>
      </w:r>
      <w:r>
        <w:rPr>
          <w:rFonts w:eastAsia="Times New Roman" w:cs="Times New Roman"/>
          <w:szCs w:val="24"/>
        </w:rPr>
        <w:t>οι οποίες</w:t>
      </w:r>
      <w:r w:rsidRPr="00573639">
        <w:rPr>
          <w:rFonts w:eastAsia="Times New Roman" w:cs="Times New Roman"/>
          <w:szCs w:val="24"/>
        </w:rPr>
        <w:t xml:space="preserve"> </w:t>
      </w:r>
      <w:r w:rsidRPr="00573639">
        <w:rPr>
          <w:rFonts w:eastAsia="Times New Roman" w:cs="Times New Roman"/>
          <w:szCs w:val="24"/>
        </w:rPr>
        <w:t>προβληματίζοντα</w:t>
      </w:r>
      <w:r>
        <w:rPr>
          <w:rFonts w:eastAsia="Times New Roman" w:cs="Times New Roman"/>
          <w:szCs w:val="24"/>
        </w:rPr>
        <w:t>ν</w:t>
      </w:r>
      <w:r w:rsidRPr="00573639">
        <w:rPr>
          <w:rFonts w:eastAsia="Times New Roman" w:cs="Times New Roman"/>
          <w:szCs w:val="24"/>
        </w:rPr>
        <w:t xml:space="preserve"> από τις γραφειοκρατικές διαδικασίες του παρελθόντος</w:t>
      </w:r>
      <w:r>
        <w:rPr>
          <w:rFonts w:eastAsia="Times New Roman" w:cs="Times New Roman"/>
          <w:szCs w:val="24"/>
        </w:rPr>
        <w:t>.</w:t>
      </w:r>
    </w:p>
    <w:p w14:paraId="53C8921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Ακούσαμε</w:t>
      </w:r>
      <w:r w:rsidRPr="00573639">
        <w:rPr>
          <w:rFonts w:eastAsia="Times New Roman" w:cs="Times New Roman"/>
          <w:szCs w:val="24"/>
        </w:rPr>
        <w:t xml:space="preserve"> σημαντικές παρατηρήσεις στην προηγούμενη συνεδρίαση</w:t>
      </w:r>
      <w:r>
        <w:rPr>
          <w:rFonts w:eastAsia="Times New Roman" w:cs="Times New Roman"/>
          <w:szCs w:val="24"/>
        </w:rPr>
        <w:t xml:space="preserve"> σ</w:t>
      </w:r>
      <w:r w:rsidRPr="00573639">
        <w:rPr>
          <w:rFonts w:eastAsia="Times New Roman" w:cs="Times New Roman"/>
          <w:szCs w:val="24"/>
        </w:rPr>
        <w:t>την προσπάθεια των συμμετεχόντων να συμβάλουν και να ενισχύσ</w:t>
      </w:r>
      <w:r w:rsidRPr="00573639">
        <w:rPr>
          <w:rFonts w:eastAsia="Times New Roman" w:cs="Times New Roman"/>
          <w:szCs w:val="24"/>
        </w:rPr>
        <w:t>ουν έτι περαιτέρω το νομοσχέδιο και να καταστεί αυτό σύμφων</w:t>
      </w:r>
      <w:r>
        <w:rPr>
          <w:rFonts w:eastAsia="Times New Roman" w:cs="Times New Roman"/>
          <w:szCs w:val="24"/>
        </w:rPr>
        <w:t>ο</w:t>
      </w:r>
      <w:r w:rsidRPr="00573639">
        <w:rPr>
          <w:rFonts w:eastAsia="Times New Roman" w:cs="Times New Roman"/>
          <w:szCs w:val="24"/>
        </w:rPr>
        <w:t xml:space="preserve"> με τις τεχνολογικές εξελίξεις και αντάξιο να υποστηρίξει την επιχειρηματικότητα</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Η</w:t>
      </w:r>
      <w:r w:rsidRPr="00573639">
        <w:rPr>
          <w:rFonts w:eastAsia="Times New Roman" w:cs="Times New Roman"/>
          <w:szCs w:val="24"/>
        </w:rPr>
        <w:t xml:space="preserve"> απλοποίηση της διαδικασίας ίδρυσης επιχειρήσεων</w:t>
      </w:r>
      <w:r>
        <w:rPr>
          <w:rFonts w:eastAsia="Times New Roman" w:cs="Times New Roman"/>
          <w:szCs w:val="24"/>
        </w:rPr>
        <w:t>,</w:t>
      </w:r>
      <w:r w:rsidRPr="00573639">
        <w:rPr>
          <w:rFonts w:eastAsia="Times New Roman" w:cs="Times New Roman"/>
          <w:szCs w:val="24"/>
        </w:rPr>
        <w:t xml:space="preserve"> η απλοποίηση των διαδικασιών για την </w:t>
      </w:r>
      <w:proofErr w:type="spellStart"/>
      <w:r w:rsidRPr="00573639">
        <w:rPr>
          <w:rFonts w:eastAsia="Times New Roman" w:cs="Times New Roman"/>
          <w:szCs w:val="24"/>
        </w:rPr>
        <w:t>αδειοδότηση</w:t>
      </w:r>
      <w:proofErr w:type="spellEnd"/>
      <w:r w:rsidRPr="00573639">
        <w:rPr>
          <w:rFonts w:eastAsia="Times New Roman" w:cs="Times New Roman"/>
          <w:szCs w:val="24"/>
        </w:rPr>
        <w:t xml:space="preserve"> των εταιρειών </w:t>
      </w:r>
      <w:r w:rsidRPr="00573639">
        <w:rPr>
          <w:rFonts w:eastAsia="Times New Roman" w:cs="Times New Roman"/>
          <w:szCs w:val="24"/>
        </w:rPr>
        <w:t>διαχείρισης και η απλοποίηση της διαδικασίας στόχευσης για τις μικρομεσαίες επιχειρήσεις ευελπιστούμε να σημάν</w:t>
      </w:r>
      <w:r>
        <w:rPr>
          <w:rFonts w:eastAsia="Times New Roman" w:cs="Times New Roman"/>
          <w:szCs w:val="24"/>
        </w:rPr>
        <w:t xml:space="preserve">ει τη δημιουργία νέων εταιρειών, </w:t>
      </w:r>
      <w:r w:rsidRPr="00573639">
        <w:rPr>
          <w:rFonts w:eastAsia="Times New Roman" w:cs="Times New Roman"/>
          <w:szCs w:val="24"/>
        </w:rPr>
        <w:t xml:space="preserve">νέων θέσεων εργασίας και κυρίως την περαιτέρω ανάπτυξη και την αισιοδοξία πολιτών και επενδυτών και προσβλέπουμε </w:t>
      </w:r>
      <w:r w:rsidRPr="00573639">
        <w:rPr>
          <w:rFonts w:eastAsia="Times New Roman" w:cs="Times New Roman"/>
          <w:szCs w:val="24"/>
        </w:rPr>
        <w:t xml:space="preserve">στις εισερχόμενες διατάξεις </w:t>
      </w:r>
      <w:r>
        <w:rPr>
          <w:rFonts w:eastAsia="Times New Roman" w:cs="Times New Roman"/>
          <w:szCs w:val="24"/>
        </w:rPr>
        <w:t xml:space="preserve">ώστε </w:t>
      </w:r>
      <w:r w:rsidRPr="00573639">
        <w:rPr>
          <w:rFonts w:eastAsia="Times New Roman" w:cs="Times New Roman"/>
          <w:szCs w:val="24"/>
        </w:rPr>
        <w:t xml:space="preserve">να ενισχύσουν και να θωρακίσουν περαιτέρω την επιχειρηματική δραστηριότητα στη χώρα </w:t>
      </w:r>
      <w:r>
        <w:rPr>
          <w:rFonts w:eastAsia="Times New Roman" w:cs="Times New Roman"/>
          <w:szCs w:val="24"/>
        </w:rPr>
        <w:t>μας.</w:t>
      </w:r>
    </w:p>
    <w:p w14:paraId="53C8921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Οι Ανεξάρτητοι Έλληνες σ</w:t>
      </w:r>
      <w:r w:rsidRPr="00573639">
        <w:rPr>
          <w:rFonts w:eastAsia="Times New Roman" w:cs="Times New Roman"/>
          <w:szCs w:val="24"/>
        </w:rPr>
        <w:t xml:space="preserve">τηρίζουμε </w:t>
      </w:r>
      <w:r>
        <w:rPr>
          <w:rFonts w:eastAsia="Times New Roman" w:cs="Times New Roman"/>
          <w:szCs w:val="24"/>
        </w:rPr>
        <w:t xml:space="preserve">το </w:t>
      </w:r>
      <w:r w:rsidRPr="00573639">
        <w:rPr>
          <w:rFonts w:eastAsia="Times New Roman" w:cs="Times New Roman"/>
          <w:szCs w:val="24"/>
        </w:rPr>
        <w:t xml:space="preserve">νομοσχέδιο του </w:t>
      </w:r>
      <w:r>
        <w:rPr>
          <w:rFonts w:eastAsia="Times New Roman" w:cs="Times New Roman"/>
          <w:szCs w:val="24"/>
        </w:rPr>
        <w:t>Υ</w:t>
      </w:r>
      <w:r w:rsidRPr="00573639">
        <w:rPr>
          <w:rFonts w:eastAsia="Times New Roman" w:cs="Times New Roman"/>
          <w:szCs w:val="24"/>
        </w:rPr>
        <w:t>πουργείο</w:t>
      </w:r>
      <w:r>
        <w:rPr>
          <w:rFonts w:eastAsia="Times New Roman" w:cs="Times New Roman"/>
          <w:szCs w:val="24"/>
        </w:rPr>
        <w:t>υ</w:t>
      </w:r>
      <w:r w:rsidRPr="00573639">
        <w:rPr>
          <w:rFonts w:eastAsia="Times New Roman" w:cs="Times New Roman"/>
          <w:szCs w:val="24"/>
        </w:rPr>
        <w:t xml:space="preserve"> Οικονομίας και Ανάπτυξης</w:t>
      </w:r>
      <w:r>
        <w:rPr>
          <w:rFonts w:eastAsia="Times New Roman" w:cs="Times New Roman"/>
          <w:szCs w:val="24"/>
        </w:rPr>
        <w:t>,</w:t>
      </w:r>
      <w:r w:rsidRPr="00573639">
        <w:rPr>
          <w:rFonts w:eastAsia="Times New Roman" w:cs="Times New Roman"/>
          <w:szCs w:val="24"/>
        </w:rPr>
        <w:t xml:space="preserve"> γιατί πιστεύουμε πως η ανάπτυξη δεν πρέπει να διαταράσσεται </w:t>
      </w:r>
      <w:r>
        <w:rPr>
          <w:rFonts w:eastAsia="Times New Roman" w:cs="Times New Roman"/>
          <w:szCs w:val="24"/>
        </w:rPr>
        <w:t>ή</w:t>
      </w:r>
      <w:r w:rsidRPr="00573639">
        <w:rPr>
          <w:rFonts w:eastAsia="Times New Roman" w:cs="Times New Roman"/>
          <w:szCs w:val="24"/>
        </w:rPr>
        <w:t xml:space="preserve"> να εμποδίζεται</w:t>
      </w:r>
      <w:r>
        <w:rPr>
          <w:rFonts w:eastAsia="Times New Roman" w:cs="Times New Roman"/>
          <w:szCs w:val="24"/>
        </w:rPr>
        <w:t>,</w:t>
      </w:r>
      <w:r w:rsidRPr="00573639">
        <w:rPr>
          <w:rFonts w:eastAsia="Times New Roman" w:cs="Times New Roman"/>
          <w:szCs w:val="24"/>
        </w:rPr>
        <w:t xml:space="preserve"> αλλά να επιτυγχάνεται με αντικειμενικές προϋποθέσεις</w:t>
      </w:r>
      <w:r>
        <w:rPr>
          <w:rFonts w:eastAsia="Times New Roman" w:cs="Times New Roman"/>
          <w:szCs w:val="24"/>
        </w:rPr>
        <w:t>,</w:t>
      </w:r>
      <w:r w:rsidRPr="00573639">
        <w:rPr>
          <w:rFonts w:eastAsia="Times New Roman" w:cs="Times New Roman"/>
          <w:szCs w:val="24"/>
        </w:rPr>
        <w:t xml:space="preserve"> με σαφή όρια δη</w:t>
      </w:r>
      <w:r w:rsidRPr="00573639">
        <w:rPr>
          <w:rFonts w:eastAsia="Times New Roman" w:cs="Times New Roman"/>
          <w:szCs w:val="24"/>
        </w:rPr>
        <w:lastRenderedPageBreak/>
        <w:t>μόσιου και ιδιωτικού τομέα</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 xml:space="preserve">με </w:t>
      </w:r>
      <w:r w:rsidRPr="00573639">
        <w:rPr>
          <w:rFonts w:eastAsia="Times New Roman" w:cs="Times New Roman"/>
          <w:szCs w:val="24"/>
        </w:rPr>
        <w:t xml:space="preserve">προστασία των </w:t>
      </w:r>
      <w:r>
        <w:rPr>
          <w:rFonts w:eastAsia="Times New Roman" w:cs="Times New Roman"/>
          <w:szCs w:val="24"/>
        </w:rPr>
        <w:t>ξ</w:t>
      </w:r>
      <w:r w:rsidRPr="00573639">
        <w:rPr>
          <w:rFonts w:eastAsia="Times New Roman" w:cs="Times New Roman"/>
          <w:szCs w:val="24"/>
        </w:rPr>
        <w:t xml:space="preserve">ένων </w:t>
      </w:r>
      <w:r>
        <w:rPr>
          <w:rFonts w:eastAsia="Times New Roman" w:cs="Times New Roman"/>
          <w:szCs w:val="24"/>
        </w:rPr>
        <w:t>ε</w:t>
      </w:r>
      <w:r w:rsidRPr="00573639">
        <w:rPr>
          <w:rFonts w:eastAsia="Times New Roman" w:cs="Times New Roman"/>
          <w:szCs w:val="24"/>
        </w:rPr>
        <w:t>πενδύσεων</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 xml:space="preserve">με </w:t>
      </w:r>
      <w:r w:rsidRPr="00573639">
        <w:rPr>
          <w:rFonts w:eastAsia="Times New Roman" w:cs="Times New Roman"/>
          <w:szCs w:val="24"/>
        </w:rPr>
        <w:t>λιγότερη γραφειοκρατία</w:t>
      </w:r>
      <w:r>
        <w:rPr>
          <w:rFonts w:eastAsia="Times New Roman" w:cs="Times New Roman"/>
          <w:szCs w:val="24"/>
        </w:rPr>
        <w:t>,</w:t>
      </w:r>
      <w:r w:rsidRPr="00573639">
        <w:rPr>
          <w:rFonts w:eastAsia="Times New Roman" w:cs="Times New Roman"/>
          <w:szCs w:val="24"/>
        </w:rPr>
        <w:t xml:space="preserve"> υγι</w:t>
      </w:r>
      <w:r>
        <w:rPr>
          <w:rFonts w:eastAsia="Times New Roman" w:cs="Times New Roman"/>
          <w:szCs w:val="24"/>
        </w:rPr>
        <w:t>ή</w:t>
      </w:r>
      <w:r w:rsidRPr="00573639">
        <w:rPr>
          <w:rFonts w:eastAsia="Times New Roman" w:cs="Times New Roman"/>
          <w:szCs w:val="24"/>
        </w:rPr>
        <w:t xml:space="preserve"> δημόσια οικον</w:t>
      </w:r>
      <w:r w:rsidRPr="00573639">
        <w:rPr>
          <w:rFonts w:eastAsia="Times New Roman" w:cs="Times New Roman"/>
          <w:szCs w:val="24"/>
        </w:rPr>
        <w:t>ομικά</w:t>
      </w:r>
      <w:r>
        <w:rPr>
          <w:rFonts w:eastAsia="Times New Roman" w:cs="Times New Roman"/>
          <w:szCs w:val="24"/>
        </w:rPr>
        <w:t>,</w:t>
      </w:r>
      <w:r w:rsidRPr="00573639">
        <w:rPr>
          <w:rFonts w:eastAsia="Times New Roman" w:cs="Times New Roman"/>
          <w:szCs w:val="24"/>
        </w:rPr>
        <w:t xml:space="preserve"> πρόσβαση σε υγιές τραπεζικό σύστημα και στην κεφαλαιαγορά και ένα εξίσου σημαντικό σταθερό φορολογικό περιβάλλον</w:t>
      </w:r>
      <w:r>
        <w:rPr>
          <w:rFonts w:eastAsia="Times New Roman" w:cs="Times New Roman"/>
          <w:szCs w:val="24"/>
        </w:rPr>
        <w:t>.</w:t>
      </w:r>
    </w:p>
    <w:p w14:paraId="53C8921C" w14:textId="77777777" w:rsidR="006A30E3" w:rsidRDefault="005E5BBF">
      <w:pPr>
        <w:spacing w:line="600" w:lineRule="auto"/>
        <w:ind w:firstLine="720"/>
        <w:contextualSpacing/>
        <w:jc w:val="both"/>
        <w:rPr>
          <w:rFonts w:eastAsia="Times New Roman" w:cs="Times New Roman"/>
          <w:szCs w:val="24"/>
        </w:rPr>
      </w:pPr>
      <w:r w:rsidRPr="00573639">
        <w:rPr>
          <w:rFonts w:eastAsia="Times New Roman" w:cs="Times New Roman"/>
          <w:szCs w:val="24"/>
        </w:rPr>
        <w:t>Σας ευχαριστώ</w:t>
      </w:r>
      <w:r>
        <w:rPr>
          <w:rFonts w:eastAsia="Times New Roman" w:cs="Times New Roman"/>
          <w:szCs w:val="24"/>
        </w:rPr>
        <w:t xml:space="preserve">. </w:t>
      </w:r>
    </w:p>
    <w:p w14:paraId="53C8921D" w14:textId="77777777" w:rsidR="006A30E3" w:rsidRDefault="005E5BBF">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w:t>
      </w:r>
    </w:p>
    <w:p w14:paraId="53C8921E"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Λαζαρίδη. </w:t>
      </w:r>
    </w:p>
    <w:p w14:paraId="53C8921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Αμυ</w:t>
      </w:r>
      <w:r>
        <w:rPr>
          <w:rFonts w:eastAsia="Times New Roman" w:cs="Times New Roman"/>
          <w:szCs w:val="24"/>
        </w:rPr>
        <w:t>ράς</w:t>
      </w:r>
      <w:proofErr w:type="spellEnd"/>
      <w:r>
        <w:rPr>
          <w:rFonts w:eastAsia="Times New Roman" w:cs="Times New Roman"/>
          <w:szCs w:val="24"/>
        </w:rPr>
        <w:t xml:space="preserve">. </w:t>
      </w:r>
    </w:p>
    <w:p w14:paraId="53C89220" w14:textId="77777777" w:rsidR="006A30E3" w:rsidRDefault="005E5BBF">
      <w:pPr>
        <w:spacing w:line="600" w:lineRule="auto"/>
        <w:ind w:firstLine="720"/>
        <w:contextualSpacing/>
        <w:jc w:val="both"/>
        <w:rPr>
          <w:rFonts w:eastAsia="Times New Roman" w:cs="Times New Roman"/>
          <w:szCs w:val="24"/>
        </w:rPr>
      </w:pPr>
      <w:r w:rsidRPr="007978A4">
        <w:rPr>
          <w:rFonts w:eastAsia="Times New Roman" w:cs="Times New Roman"/>
          <w:b/>
          <w:szCs w:val="24"/>
        </w:rPr>
        <w:t>ΓΕΩΡΓΙΟΣ ΑΜΥΡΑΣ:</w:t>
      </w:r>
      <w:r>
        <w:rPr>
          <w:rFonts w:eastAsia="Times New Roman" w:cs="Times New Roman"/>
          <w:szCs w:val="24"/>
        </w:rPr>
        <w:t xml:space="preserve"> </w:t>
      </w:r>
      <w:r w:rsidRPr="00573639">
        <w:rPr>
          <w:rFonts w:eastAsia="Times New Roman" w:cs="Times New Roman"/>
          <w:szCs w:val="24"/>
        </w:rPr>
        <w:t>Ευχαριστώ</w:t>
      </w:r>
      <w:r>
        <w:rPr>
          <w:rFonts w:eastAsia="Times New Roman" w:cs="Times New Roman"/>
          <w:szCs w:val="24"/>
        </w:rPr>
        <w:t>,</w:t>
      </w:r>
      <w:r w:rsidRPr="00573639">
        <w:rPr>
          <w:rFonts w:eastAsia="Times New Roman" w:cs="Times New Roman"/>
          <w:szCs w:val="24"/>
        </w:rPr>
        <w:t xml:space="preserve"> κυρία Πρόεδρε</w:t>
      </w:r>
      <w:r>
        <w:rPr>
          <w:rFonts w:eastAsia="Times New Roman" w:cs="Times New Roman"/>
          <w:szCs w:val="24"/>
        </w:rPr>
        <w:t>.</w:t>
      </w:r>
    </w:p>
    <w:p w14:paraId="53C8922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w:t>
      </w:r>
      <w:r w:rsidRPr="00573639">
        <w:rPr>
          <w:rFonts w:eastAsia="Times New Roman" w:cs="Times New Roman"/>
          <w:szCs w:val="24"/>
        </w:rPr>
        <w:t>υρίες και κύριοι συνάδελφοι</w:t>
      </w:r>
      <w:r>
        <w:rPr>
          <w:rFonts w:eastAsia="Times New Roman" w:cs="Times New Roman"/>
          <w:szCs w:val="24"/>
        </w:rPr>
        <w:t>,</w:t>
      </w:r>
      <w:r w:rsidRPr="00573639">
        <w:rPr>
          <w:rFonts w:eastAsia="Times New Roman" w:cs="Times New Roman"/>
          <w:szCs w:val="24"/>
        </w:rPr>
        <w:t xml:space="preserve"> το παρόν σχέδιο νόμου για τον εκσυγχρονισμό διατάξε</w:t>
      </w:r>
      <w:r>
        <w:rPr>
          <w:rFonts w:eastAsia="Times New Roman" w:cs="Times New Roman"/>
          <w:szCs w:val="24"/>
        </w:rPr>
        <w:t>ων για τις</w:t>
      </w:r>
      <w:r w:rsidRPr="00573639">
        <w:rPr>
          <w:rFonts w:eastAsia="Times New Roman" w:cs="Times New Roman"/>
          <w:szCs w:val="24"/>
        </w:rPr>
        <w:t xml:space="preserve"> ανώνυμες εταιρείες είναι ένα αναγκαίο σχέδιο νόμου</w:t>
      </w:r>
      <w:r>
        <w:rPr>
          <w:rFonts w:eastAsia="Times New Roman" w:cs="Times New Roman"/>
          <w:szCs w:val="24"/>
        </w:rPr>
        <w:t>.</w:t>
      </w:r>
      <w:r w:rsidRPr="00573639">
        <w:rPr>
          <w:rFonts w:eastAsia="Times New Roman" w:cs="Times New Roman"/>
          <w:szCs w:val="24"/>
        </w:rPr>
        <w:t xml:space="preserve"> Ναι</w:t>
      </w:r>
      <w:r>
        <w:rPr>
          <w:rFonts w:eastAsia="Times New Roman" w:cs="Times New Roman"/>
          <w:szCs w:val="24"/>
        </w:rPr>
        <w:t>,</w:t>
      </w:r>
      <w:r w:rsidRPr="00573639">
        <w:rPr>
          <w:rFonts w:eastAsia="Times New Roman" w:cs="Times New Roman"/>
          <w:szCs w:val="24"/>
        </w:rPr>
        <w:t xml:space="preserve"> όντως</w:t>
      </w:r>
      <w:r>
        <w:rPr>
          <w:rFonts w:eastAsia="Times New Roman" w:cs="Times New Roman"/>
          <w:szCs w:val="24"/>
        </w:rPr>
        <w:t>,</w:t>
      </w:r>
      <w:r w:rsidRPr="00573639">
        <w:rPr>
          <w:rFonts w:eastAsia="Times New Roman" w:cs="Times New Roman"/>
          <w:szCs w:val="24"/>
        </w:rPr>
        <w:t xml:space="preserve"> από το 1920 </w:t>
      </w:r>
      <w:r>
        <w:rPr>
          <w:rFonts w:eastAsia="Times New Roman" w:cs="Times New Roman"/>
          <w:szCs w:val="24"/>
        </w:rPr>
        <w:t>υ</w:t>
      </w:r>
      <w:r w:rsidRPr="00573639">
        <w:rPr>
          <w:rFonts w:eastAsia="Times New Roman" w:cs="Times New Roman"/>
          <w:szCs w:val="24"/>
        </w:rPr>
        <w:t xml:space="preserve">πάρχει </w:t>
      </w:r>
      <w:r>
        <w:rPr>
          <w:rFonts w:eastAsia="Times New Roman" w:cs="Times New Roman"/>
          <w:szCs w:val="24"/>
        </w:rPr>
        <w:t xml:space="preserve">ο </w:t>
      </w:r>
      <w:r w:rsidRPr="00573639">
        <w:rPr>
          <w:rFonts w:eastAsia="Times New Roman" w:cs="Times New Roman"/>
          <w:szCs w:val="24"/>
        </w:rPr>
        <w:t>νόμος που διέπει τα των Α.Ε.</w:t>
      </w:r>
    </w:p>
    <w:p w14:paraId="53C8922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κριτική που ακούω να </w:t>
      </w:r>
      <w:r w:rsidRPr="00573639">
        <w:rPr>
          <w:rFonts w:eastAsia="Times New Roman" w:cs="Times New Roman"/>
          <w:szCs w:val="24"/>
        </w:rPr>
        <w:t>γίνεται</w:t>
      </w:r>
      <w:r>
        <w:rPr>
          <w:rFonts w:eastAsia="Times New Roman" w:cs="Times New Roman"/>
          <w:szCs w:val="24"/>
        </w:rPr>
        <w:t xml:space="preserve"> «Έ</w:t>
      </w:r>
      <w:r w:rsidRPr="00573639">
        <w:rPr>
          <w:rFonts w:eastAsia="Times New Roman" w:cs="Times New Roman"/>
          <w:szCs w:val="24"/>
        </w:rPr>
        <w:t>ναν αιώνα δεν κάναμε τίποτα</w:t>
      </w:r>
      <w:r>
        <w:rPr>
          <w:rFonts w:eastAsia="Times New Roman" w:cs="Times New Roman"/>
          <w:szCs w:val="24"/>
        </w:rPr>
        <w:t>;», απαντώ ναι, δ</w:t>
      </w:r>
      <w:r w:rsidRPr="00573639">
        <w:rPr>
          <w:rFonts w:eastAsia="Times New Roman" w:cs="Times New Roman"/>
          <w:szCs w:val="24"/>
        </w:rPr>
        <w:t>ιότι οι καλοί νόμοι κρατάνε για πάντα</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Α</w:t>
      </w:r>
      <w:r w:rsidRPr="00573639">
        <w:rPr>
          <w:rFonts w:eastAsia="Times New Roman" w:cs="Times New Roman"/>
          <w:szCs w:val="24"/>
        </w:rPr>
        <w:t xml:space="preserve">υτό μας το διδάσκουν </w:t>
      </w:r>
      <w:r>
        <w:rPr>
          <w:rFonts w:eastAsia="Times New Roman" w:cs="Times New Roman"/>
          <w:szCs w:val="24"/>
        </w:rPr>
        <w:lastRenderedPageBreak/>
        <w:t>κυρίως οι Αμερικανοί. Τ</w:t>
      </w:r>
      <w:r w:rsidRPr="00573639">
        <w:rPr>
          <w:rFonts w:eastAsia="Times New Roman" w:cs="Times New Roman"/>
          <w:szCs w:val="24"/>
        </w:rPr>
        <w:t>ο νομικό</w:t>
      </w:r>
      <w:r>
        <w:rPr>
          <w:rFonts w:eastAsia="Times New Roman" w:cs="Times New Roman"/>
          <w:szCs w:val="24"/>
        </w:rPr>
        <w:t>,</w:t>
      </w:r>
      <w:r w:rsidRPr="00573639">
        <w:rPr>
          <w:rFonts w:eastAsia="Times New Roman" w:cs="Times New Roman"/>
          <w:szCs w:val="24"/>
        </w:rPr>
        <w:t xml:space="preserve"> φορολογικό τους οπλοστάσιο είναι </w:t>
      </w:r>
      <w:r>
        <w:rPr>
          <w:rFonts w:eastAsia="Times New Roman" w:cs="Times New Roman"/>
          <w:szCs w:val="24"/>
        </w:rPr>
        <w:t>όλο κι όλο πέντε νόμοι, από την</w:t>
      </w:r>
      <w:r w:rsidRPr="00573639">
        <w:rPr>
          <w:rFonts w:eastAsia="Times New Roman" w:cs="Times New Roman"/>
          <w:szCs w:val="24"/>
        </w:rPr>
        <w:t xml:space="preserve"> εποχή της ανεξαρτησίας </w:t>
      </w:r>
      <w:r>
        <w:rPr>
          <w:rFonts w:eastAsia="Times New Roman" w:cs="Times New Roman"/>
          <w:szCs w:val="24"/>
        </w:rPr>
        <w:t>τους.</w:t>
      </w:r>
      <w:r w:rsidRPr="00573639">
        <w:rPr>
          <w:rFonts w:eastAsia="Times New Roman" w:cs="Times New Roman"/>
          <w:szCs w:val="24"/>
        </w:rPr>
        <w:t xml:space="preserve"> </w:t>
      </w:r>
      <w:r>
        <w:rPr>
          <w:rFonts w:eastAsia="Times New Roman" w:cs="Times New Roman"/>
          <w:szCs w:val="24"/>
        </w:rPr>
        <w:t>Είναι,</w:t>
      </w:r>
      <w:r w:rsidRPr="00573639">
        <w:rPr>
          <w:rFonts w:eastAsia="Times New Roman" w:cs="Times New Roman"/>
          <w:szCs w:val="24"/>
        </w:rPr>
        <w:t xml:space="preserve"> </w:t>
      </w:r>
      <w:r>
        <w:rPr>
          <w:rFonts w:eastAsia="Times New Roman" w:cs="Times New Roman"/>
          <w:szCs w:val="24"/>
        </w:rPr>
        <w:t>δ</w:t>
      </w:r>
      <w:r w:rsidRPr="00573639">
        <w:rPr>
          <w:rFonts w:eastAsia="Times New Roman" w:cs="Times New Roman"/>
          <w:szCs w:val="24"/>
        </w:rPr>
        <w:t>ηλαδή</w:t>
      </w:r>
      <w:r>
        <w:rPr>
          <w:rFonts w:eastAsia="Times New Roman" w:cs="Times New Roman"/>
          <w:szCs w:val="24"/>
        </w:rPr>
        <w:t>,</w:t>
      </w:r>
      <w:r w:rsidRPr="00573639">
        <w:rPr>
          <w:rFonts w:eastAsia="Times New Roman" w:cs="Times New Roman"/>
          <w:szCs w:val="24"/>
        </w:rPr>
        <w:t xml:space="preserve"> ένας νόμος</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 xml:space="preserve">χοντρικά, τον αιώνα. </w:t>
      </w:r>
      <w:r w:rsidRPr="00573639">
        <w:rPr>
          <w:rFonts w:eastAsia="Times New Roman" w:cs="Times New Roman"/>
          <w:szCs w:val="24"/>
        </w:rPr>
        <w:t>Άρα</w:t>
      </w:r>
      <w:r>
        <w:rPr>
          <w:rFonts w:eastAsia="Times New Roman" w:cs="Times New Roman"/>
          <w:szCs w:val="24"/>
        </w:rPr>
        <w:t xml:space="preserve">, σε σχέση με </w:t>
      </w:r>
      <w:r w:rsidRPr="00573639">
        <w:rPr>
          <w:rFonts w:eastAsia="Times New Roman" w:cs="Times New Roman"/>
          <w:szCs w:val="24"/>
        </w:rPr>
        <w:t xml:space="preserve">το επιχείρημα </w:t>
      </w:r>
      <w:r>
        <w:rPr>
          <w:rFonts w:eastAsia="Times New Roman" w:cs="Times New Roman"/>
          <w:szCs w:val="24"/>
        </w:rPr>
        <w:t>«οι</w:t>
      </w:r>
      <w:r w:rsidRPr="00573639">
        <w:rPr>
          <w:rFonts w:eastAsia="Times New Roman" w:cs="Times New Roman"/>
          <w:szCs w:val="24"/>
        </w:rPr>
        <w:t xml:space="preserve"> </w:t>
      </w:r>
      <w:r>
        <w:rPr>
          <w:rFonts w:eastAsia="Times New Roman" w:cs="Times New Roman"/>
          <w:szCs w:val="24"/>
        </w:rPr>
        <w:t>π</w:t>
      </w:r>
      <w:r w:rsidRPr="00573639">
        <w:rPr>
          <w:rFonts w:eastAsia="Times New Roman" w:cs="Times New Roman"/>
          <w:szCs w:val="24"/>
        </w:rPr>
        <w:t>ροηγούμεν</w:t>
      </w:r>
      <w:r>
        <w:rPr>
          <w:rFonts w:eastAsia="Times New Roman" w:cs="Times New Roman"/>
          <w:szCs w:val="24"/>
        </w:rPr>
        <w:t>οι»,</w:t>
      </w:r>
      <w:r w:rsidRPr="00573639">
        <w:rPr>
          <w:rFonts w:eastAsia="Times New Roman" w:cs="Times New Roman"/>
          <w:szCs w:val="24"/>
        </w:rPr>
        <w:t xml:space="preserve"> </w:t>
      </w:r>
      <w:r>
        <w:rPr>
          <w:rFonts w:eastAsia="Times New Roman" w:cs="Times New Roman"/>
          <w:szCs w:val="24"/>
        </w:rPr>
        <w:t>θα απαντούσα «ποιοι προηγούμενοι;». Μιλάμε για το 19</w:t>
      </w:r>
      <w:r w:rsidRPr="00573639">
        <w:rPr>
          <w:rFonts w:eastAsia="Times New Roman" w:cs="Times New Roman"/>
          <w:szCs w:val="24"/>
        </w:rPr>
        <w:t>20</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Γ</w:t>
      </w:r>
      <w:r w:rsidRPr="00573639">
        <w:rPr>
          <w:rFonts w:eastAsia="Times New Roman" w:cs="Times New Roman"/>
          <w:szCs w:val="24"/>
        </w:rPr>
        <w:t>ια το</w:t>
      </w:r>
      <w:r>
        <w:rPr>
          <w:rFonts w:eastAsia="Times New Roman" w:cs="Times New Roman"/>
          <w:szCs w:val="24"/>
        </w:rPr>
        <w:t>ν</w:t>
      </w:r>
      <w:r w:rsidRPr="00573639">
        <w:rPr>
          <w:rFonts w:eastAsia="Times New Roman" w:cs="Times New Roman"/>
          <w:szCs w:val="24"/>
        </w:rPr>
        <w:t xml:space="preserve"> Βενιζέλο</w:t>
      </w:r>
      <w:r>
        <w:rPr>
          <w:rFonts w:eastAsia="Times New Roman" w:cs="Times New Roman"/>
          <w:szCs w:val="24"/>
        </w:rPr>
        <w:t>;</w:t>
      </w:r>
      <w:r w:rsidRPr="00573639">
        <w:rPr>
          <w:rFonts w:eastAsia="Times New Roman" w:cs="Times New Roman"/>
          <w:szCs w:val="24"/>
        </w:rPr>
        <w:t xml:space="preserve"> </w:t>
      </w:r>
      <w:r>
        <w:rPr>
          <w:rFonts w:eastAsia="Times New Roman" w:cs="Times New Roman"/>
          <w:szCs w:val="24"/>
        </w:rPr>
        <w:t xml:space="preserve">Για ποιον μιλάμε; Δεν ισχύει απόλυτα. </w:t>
      </w:r>
    </w:p>
    <w:p w14:paraId="53C89223" w14:textId="77777777" w:rsidR="006A30E3" w:rsidRDefault="005E5BBF">
      <w:pPr>
        <w:spacing w:line="600" w:lineRule="auto"/>
        <w:ind w:firstLine="720"/>
        <w:contextualSpacing/>
        <w:jc w:val="both"/>
        <w:rPr>
          <w:rFonts w:eastAsia="Times New Roman"/>
          <w:szCs w:val="24"/>
        </w:rPr>
      </w:pPr>
      <w:r>
        <w:rPr>
          <w:rFonts w:eastAsia="Times New Roman"/>
          <w:szCs w:val="24"/>
        </w:rPr>
        <w:t>Όμως, παρά το γ</w:t>
      </w:r>
      <w:r>
        <w:rPr>
          <w:rFonts w:eastAsia="Times New Roman"/>
          <w:szCs w:val="24"/>
        </w:rPr>
        <w:t>εγονός ότι διαφωνώ με τη διαδικασία του επείγοντος -τα είπαμε και στην προηγούμενη επιτροπή-, είναι θετικό το ότι μας ζορίζουν οι ξένοι πού και πού –δεν ξέρω αν συμφωνεί ο κ. Ψαριανός μαζί μου- για να κάνουμε δύο, τρία πράγματα που πρέπει και είναι αναγκαί</w:t>
      </w:r>
      <w:r>
        <w:rPr>
          <w:rFonts w:eastAsia="Times New Roman"/>
          <w:szCs w:val="24"/>
        </w:rPr>
        <w:t xml:space="preserve">α, για να δώσουμε έτσι έναν καλύτερο δρόμο στην οικονομία. </w:t>
      </w:r>
    </w:p>
    <w:p w14:paraId="53C89224"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Είναι, επίσης, θετικό ότι κάνατε δεκτή τη βουλευτική τροπολογία που καταθέσαμε τέσσερις Βουλευτές, ο κ. Θεοχάρης, ο κ. </w:t>
      </w:r>
      <w:proofErr w:type="spellStart"/>
      <w:r>
        <w:rPr>
          <w:rFonts w:eastAsia="Times New Roman"/>
          <w:szCs w:val="24"/>
        </w:rPr>
        <w:t>Κατσιαντώνης</w:t>
      </w:r>
      <w:proofErr w:type="spellEnd"/>
      <w:r>
        <w:rPr>
          <w:rFonts w:eastAsia="Times New Roman"/>
          <w:szCs w:val="24"/>
        </w:rPr>
        <w:t>, ο κ. Παναγούλης κι εγώ, για την προστασία των μικρομετόχων. Έχο</w:t>
      </w:r>
      <w:r>
        <w:rPr>
          <w:rFonts w:eastAsia="Times New Roman"/>
          <w:szCs w:val="24"/>
        </w:rPr>
        <w:t xml:space="preserve">υμε μπροστά μας απτό και ρεαλιστικό το παράδειγμα μιας ελληνικής εταιρείας η οποία αντιμετωπίζει προβλήματα και δυστυχώς </w:t>
      </w:r>
      <w:r>
        <w:rPr>
          <w:rFonts w:eastAsia="Times New Roman"/>
          <w:szCs w:val="24"/>
        </w:rPr>
        <w:lastRenderedPageBreak/>
        <w:t>την κρυάδα του μπουγέλου θα την υποστούν κατά βάση οι μικρομέτοχοι αυτής της εταιρείας και από κει και πέρα, αρχίζουν τα δύσκολα, όχι γ</w:t>
      </w:r>
      <w:r>
        <w:rPr>
          <w:rFonts w:eastAsia="Times New Roman"/>
          <w:szCs w:val="24"/>
        </w:rPr>
        <w:t xml:space="preserve">ια το νομοσχέδιο, αλλά για το γενικότερο κλίμα. </w:t>
      </w:r>
    </w:p>
    <w:p w14:paraId="53C89225"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Σήμερα συζητάμε ένα σχέδιο νόμου για τις </w:t>
      </w:r>
      <w:r>
        <w:rPr>
          <w:rFonts w:eastAsia="Times New Roman"/>
          <w:szCs w:val="24"/>
        </w:rPr>
        <w:t>ανώνυμες εταιρείες</w:t>
      </w:r>
      <w:r>
        <w:rPr>
          <w:rFonts w:eastAsia="Times New Roman"/>
          <w:szCs w:val="24"/>
        </w:rPr>
        <w:t xml:space="preserve"> όταν –σας θυμίζω και ποιος να το ξεχάσει, αλλά δεν ακούω και πολλούς να το θυμίζουν- έχουμε </w:t>
      </w:r>
      <w:r>
        <w:rPr>
          <w:rFonts w:eastAsia="Times New Roman"/>
          <w:szCs w:val="24"/>
          <w:lang w:val="en-US"/>
        </w:rPr>
        <w:t>capital</w:t>
      </w:r>
      <w:r w:rsidRPr="00802A8A">
        <w:rPr>
          <w:rFonts w:eastAsia="Times New Roman"/>
          <w:szCs w:val="24"/>
        </w:rPr>
        <w:t xml:space="preserve"> </w:t>
      </w:r>
      <w:r>
        <w:rPr>
          <w:rFonts w:eastAsia="Times New Roman"/>
          <w:szCs w:val="24"/>
          <w:lang w:val="en-US"/>
        </w:rPr>
        <w:t>controls</w:t>
      </w:r>
      <w:r w:rsidRPr="00802A8A">
        <w:rPr>
          <w:rFonts w:eastAsia="Times New Roman"/>
          <w:szCs w:val="24"/>
        </w:rPr>
        <w:t xml:space="preserve"> </w:t>
      </w:r>
      <w:r>
        <w:rPr>
          <w:rFonts w:eastAsia="Times New Roman"/>
          <w:szCs w:val="24"/>
        </w:rPr>
        <w:t>στην οικονομία. Αυτό σημαίνει ότι έχου</w:t>
      </w:r>
      <w:r>
        <w:rPr>
          <w:rFonts w:eastAsia="Times New Roman"/>
          <w:szCs w:val="24"/>
        </w:rPr>
        <w:t xml:space="preserve">με τραπεζικό δανεισμό με το σταγονόμετρο και αν, σημαίνει ότι οι Έλληνες </w:t>
      </w:r>
      <w:proofErr w:type="spellStart"/>
      <w:r>
        <w:rPr>
          <w:rFonts w:eastAsia="Times New Roman"/>
          <w:szCs w:val="24"/>
        </w:rPr>
        <w:t>εξαγωγείς</w:t>
      </w:r>
      <w:proofErr w:type="spellEnd"/>
      <w:r>
        <w:rPr>
          <w:rFonts w:eastAsia="Times New Roman"/>
          <w:szCs w:val="24"/>
        </w:rPr>
        <w:t xml:space="preserve"> αντιμετωπίζουν χίλια δυο προβλήματα πέραν των υπολοίπων. Σημαίνει, επίσης, ότι αυτό το σχέδιο νόμου από μόνο του δεν μπορεί να λύσει τίποτα όσον αφορά τη σκληρή γραφειοκρατί</w:t>
      </w:r>
      <w:r>
        <w:rPr>
          <w:rFonts w:eastAsia="Times New Roman"/>
          <w:szCs w:val="24"/>
        </w:rPr>
        <w:t xml:space="preserve">α και τη διαφθορά -τη μικρή και τη μεγάλη- που τη συναντάς οπουδήποτε σαν τα περιστέρια στην πλατεία Συντάγματος. </w:t>
      </w:r>
    </w:p>
    <w:p w14:paraId="53C89226"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Επίσης, δεν είναι δυνατόν αυτό το σχέδιο νόμου να σπρώξει τη δικαιοσύνη σε πιο γρήγορους ρυθμούς. Η ελληνική δικαιοσύνη είναι πιο αργή και από τον θάνατο. Πρώτα </w:t>
      </w:r>
      <w:r>
        <w:rPr>
          <w:rFonts w:eastAsia="Times New Roman"/>
          <w:szCs w:val="24"/>
        </w:rPr>
        <w:lastRenderedPageBreak/>
        <w:t xml:space="preserve">πεθαίνει εκείνος που προσφεύγει στη δικαιοσύνη για μια υπόθεσή του και μετά βγαίνει η απόφαση, </w:t>
      </w:r>
      <w:r>
        <w:rPr>
          <w:rFonts w:eastAsia="Times New Roman"/>
          <w:szCs w:val="24"/>
        </w:rPr>
        <w:t xml:space="preserve">σαν μνημόσυνο αντί για κόλλυβα. </w:t>
      </w:r>
    </w:p>
    <w:p w14:paraId="53C89227"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Σημαίνει, επίσης, ότι δεν υπάρχει ένα υγιές και σταθερό επενδυτικό κλίμα στην Ελλάδα. Και μόνο το ότι συζητάμε στη συνεδρίαση της Ολομέλειας για το ενέχυρο που βάζει η χώρα έναντι των δανειστών, μέσω του </w:t>
      </w:r>
      <w:proofErr w:type="spellStart"/>
      <w:r>
        <w:rPr>
          <w:rFonts w:eastAsia="Times New Roman"/>
          <w:szCs w:val="24"/>
        </w:rPr>
        <w:t>υπερταμείου</w:t>
      </w:r>
      <w:proofErr w:type="spellEnd"/>
      <w:r>
        <w:rPr>
          <w:rFonts w:eastAsia="Times New Roman"/>
          <w:szCs w:val="24"/>
        </w:rPr>
        <w:t>, την κρ</w:t>
      </w:r>
      <w:r>
        <w:rPr>
          <w:rFonts w:eastAsia="Times New Roman"/>
          <w:szCs w:val="24"/>
        </w:rPr>
        <w:t>ατική περιουσίας, ίση με 25 δισεκατομμύρια ευρώ, σημαίνει ότι το επενδυτικό κλίμα στην Ελλάδα είναι στα όρια της αποδοχής ή μη από τους ξένους. Ποιος θα ζητήσει ενέχυρο από μια οικονομία, κρατική περιουσία, παρά μόνο εάν θεωρεί ότι αυτή η οικονομία πνέει τ</w:t>
      </w:r>
      <w:r>
        <w:rPr>
          <w:rFonts w:eastAsia="Times New Roman"/>
          <w:szCs w:val="24"/>
        </w:rPr>
        <w:t xml:space="preserve">α λοίσθια. </w:t>
      </w:r>
    </w:p>
    <w:p w14:paraId="53C89228"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Τώρα, έρχομαι πολύ γρήγορα -και θα είμαι πολύ σύντομος, γιατί τα συζητήσαμε αναλυτικότατα στις προηγούμενες επιτροπές- σε κάποια άρθρα. </w:t>
      </w:r>
    </w:p>
    <w:p w14:paraId="53C89229"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Σχετικά με το άρθρο 9, κι εγώ επιμένω ότι το έχουμε αναπτύξει πολύ και ότι κατά τον έλεγχο και κατά την ίδρ</w:t>
      </w:r>
      <w:r>
        <w:rPr>
          <w:rFonts w:eastAsia="Times New Roman"/>
          <w:szCs w:val="24"/>
        </w:rPr>
        <w:t xml:space="preserve">υση εταιρείας και εταιρικών μεταβολών θα πρέπει ο έλεγχος να γίνεται από έναν φορέα. Εμείς είπαμε το ΓΕΜΗ, το Γενικό Εμπορικό Μητρώο, αντί </w:t>
      </w:r>
      <w:r>
        <w:rPr>
          <w:rFonts w:eastAsia="Times New Roman"/>
          <w:szCs w:val="24"/>
        </w:rPr>
        <w:lastRenderedPageBreak/>
        <w:t>των τριών που προβλέπονται. Δεν θα αναλύσω την πρότασή μου, γιατί την ξέρετε, κύριε Υπουργέ. Σας τα έχω πει πάρα πολλ</w:t>
      </w:r>
      <w:r>
        <w:rPr>
          <w:rFonts w:eastAsia="Times New Roman"/>
          <w:szCs w:val="24"/>
        </w:rPr>
        <w:t>ές φορές.</w:t>
      </w:r>
    </w:p>
    <w:p w14:paraId="53C8922A"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Τα άρθρα 20 και 29 </w:t>
      </w:r>
      <w:r>
        <w:rPr>
          <w:rFonts w:eastAsia="Times New Roman"/>
          <w:szCs w:val="24"/>
        </w:rPr>
        <w:t>τα οποία</w:t>
      </w:r>
      <w:r>
        <w:rPr>
          <w:rFonts w:eastAsia="Times New Roman"/>
          <w:szCs w:val="24"/>
        </w:rPr>
        <w:t xml:space="preserve"> αφορούν την καταβολή και πιστοποίηση καταβολής εταιρικού κεφαλαίου και μείωση κεφαλαίου, που στην ουσία συνδέονται με τη βουλευτική τροπολογία που καταθέσαμε για την προστασία των μικρομετόχων</w:t>
      </w:r>
      <w:r>
        <w:rPr>
          <w:rFonts w:eastAsia="Times New Roman"/>
          <w:szCs w:val="24"/>
        </w:rPr>
        <w:t xml:space="preserve">, </w:t>
      </w:r>
      <w:r>
        <w:rPr>
          <w:rFonts w:eastAsia="Times New Roman"/>
          <w:szCs w:val="24"/>
        </w:rPr>
        <w:t>είναι μέρος αυτού του πλ</w:t>
      </w:r>
      <w:r>
        <w:rPr>
          <w:rFonts w:eastAsia="Times New Roman"/>
          <w:szCs w:val="24"/>
        </w:rPr>
        <w:t xml:space="preserve">έγματος προστασίας. Σας έχω πει ποια είναι η ένστασή μου. </w:t>
      </w:r>
    </w:p>
    <w:p w14:paraId="53C8922B"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w:t>
      </w:r>
      <w:r>
        <w:rPr>
          <w:rFonts w:eastAsia="Times New Roman"/>
          <w:szCs w:val="24"/>
        </w:rPr>
        <w:t>το σημείο αυτό θέλω να πω για τη μείωση κεφαλαίου πως θα πρέπει να επισημάνουμε</w:t>
      </w:r>
      <w:r w:rsidRPr="00BB7A20">
        <w:rPr>
          <w:rFonts w:eastAsia="Times New Roman"/>
          <w:szCs w:val="24"/>
        </w:rPr>
        <w:t xml:space="preserve"> </w:t>
      </w:r>
      <w:r>
        <w:rPr>
          <w:rFonts w:eastAsia="Times New Roman"/>
          <w:szCs w:val="24"/>
        </w:rPr>
        <w:t>ιδιαιτέρως ότι πρέπει να απαγορεύεται οποιαδήποτε μείωση μετοχικού κεφαλαίου που δεν γίνεται αναλογικά προς όλους το</w:t>
      </w:r>
      <w:r>
        <w:rPr>
          <w:rFonts w:eastAsia="Times New Roman"/>
          <w:szCs w:val="24"/>
        </w:rPr>
        <w:t>υς μετόχους. Αυτό έχει μεγάλη σημασία, όπως επίσης να μην επιτρέπεται, εφόσον κατά την ημερομηνία λήξης της τελευταίας χρήσης το κεφάλαιο κίνησης της εταιρείας είναι ή τείνει να γίνει αρνητικό μετά από μείωση κεφαλαίου. Αυτά νομίζω ότι είναι εύλογα.</w:t>
      </w:r>
    </w:p>
    <w:p w14:paraId="53C8922C"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Όσον α</w:t>
      </w:r>
      <w:r>
        <w:rPr>
          <w:rFonts w:eastAsia="Times New Roman"/>
          <w:szCs w:val="24"/>
        </w:rPr>
        <w:t xml:space="preserve">φορά τα άρθρα 59-74 για τα ομολογιακά δάνεια, ποιες θα είναι οι εξασφαλίσεις της δημοσιότητας για το </w:t>
      </w:r>
      <w:r>
        <w:rPr>
          <w:rFonts w:eastAsia="Times New Roman"/>
          <w:szCs w:val="24"/>
        </w:rPr>
        <w:t>Μητρώο Ομολογιούχων</w:t>
      </w:r>
      <w:r>
        <w:rPr>
          <w:rFonts w:eastAsia="Times New Roman"/>
          <w:szCs w:val="24"/>
        </w:rPr>
        <w:t xml:space="preserve">; Θέλω απάντηση σε αυτό. </w:t>
      </w:r>
    </w:p>
    <w:p w14:paraId="53C8922D"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Επίσης, όσον αφορά στο άρθρο 93 για τα πρακτικά των συνεδριάσεων και των αποφάσεων του </w:t>
      </w:r>
      <w:r>
        <w:rPr>
          <w:rFonts w:eastAsia="Times New Roman"/>
          <w:szCs w:val="24"/>
        </w:rPr>
        <w:t>διοικητικού συμβουλίου</w:t>
      </w:r>
      <w:r>
        <w:rPr>
          <w:rFonts w:eastAsia="Times New Roman"/>
          <w:szCs w:val="24"/>
        </w:rPr>
        <w:t xml:space="preserve">, είναι καλό να προβλεφθεί με ρητό τρόπο και η διαδικασία εξωδικαστικής αμφισβήτησης σε επίπεδο ΓΕΜΗ και Μητρώου Ανωνύμων Εταιρειών. Για να αποφύγουμε τα πολλά δικαστήρια, να το πω έτσι. </w:t>
      </w:r>
    </w:p>
    <w:p w14:paraId="53C8922E"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Τώρα, αναφορικά με το άρθρο 102, εμείς προτείνουμε για την ευθύνη τω</w:t>
      </w:r>
      <w:r>
        <w:rPr>
          <w:rFonts w:eastAsia="Times New Roman"/>
          <w:szCs w:val="24"/>
        </w:rPr>
        <w:t xml:space="preserve">ν μελών του </w:t>
      </w:r>
      <w:r>
        <w:rPr>
          <w:rFonts w:eastAsia="Times New Roman"/>
          <w:szCs w:val="24"/>
        </w:rPr>
        <w:t xml:space="preserve">διοικητικού συμβουλίου </w:t>
      </w:r>
      <w:r>
        <w:rPr>
          <w:rFonts w:eastAsia="Times New Roman"/>
          <w:szCs w:val="24"/>
        </w:rPr>
        <w:t xml:space="preserve">να προβλεφθεί πενταετής αντί τριετής παραγραφή για αξιώσεις της εταιρείας κατά μέλους του </w:t>
      </w:r>
      <w:r>
        <w:rPr>
          <w:rFonts w:eastAsia="Times New Roman"/>
          <w:szCs w:val="24"/>
        </w:rPr>
        <w:t>διοικητικού συμβουλίου</w:t>
      </w:r>
      <w:r>
        <w:rPr>
          <w:rFonts w:eastAsia="Times New Roman"/>
          <w:szCs w:val="24"/>
        </w:rPr>
        <w:t xml:space="preserve">, διότι συνήθως τις κομπίνες -να το πω έτσι- στις οποίες μερικές φορές κάποια στελέχη-μέλη του </w:t>
      </w:r>
      <w:r>
        <w:rPr>
          <w:rFonts w:eastAsia="Times New Roman"/>
          <w:szCs w:val="24"/>
        </w:rPr>
        <w:t>διοικητικού συ</w:t>
      </w:r>
      <w:r>
        <w:rPr>
          <w:rFonts w:eastAsia="Times New Roman"/>
          <w:szCs w:val="24"/>
        </w:rPr>
        <w:t>μβουλίου</w:t>
      </w:r>
      <w:r>
        <w:rPr>
          <w:rFonts w:eastAsia="Times New Roman"/>
          <w:szCs w:val="24"/>
        </w:rPr>
        <w:t xml:space="preserve"> προβαίνουν, η εταιρεία τις μαθαίνει μετά από κάποιο χρονικό διάστημα, που συνήθως είναι πέραν της τριετίας.</w:t>
      </w:r>
    </w:p>
    <w:p w14:paraId="53C8922F"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Επομένως, τα ποσά είναι υψηλά, οι παραβάσεις είναι κακουργηματικού χαρακτήρα, λόγω των υψηλών ποσών. Άρα, εγώ σας προτείνω η παραγραφή να γ</w:t>
      </w:r>
      <w:r>
        <w:rPr>
          <w:rFonts w:eastAsia="Times New Roman" w:cs="Times New Roman"/>
          <w:szCs w:val="24"/>
        </w:rPr>
        <w:t>ίνει πενταετής, αντί της τριετούς που έχουμε τώρα.</w:t>
      </w:r>
    </w:p>
    <w:p w14:paraId="53C8923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για τη λύση της εταιρείας με διχαστική απόφαση ύστερα από αίτηση του έχοντος έννομο συμφέρον, δηλαδή το άρθρο 165, εγώ ξαναλέω ότι πρέπει να παραμείνει το δικαίωμα στον Υπουργό να υποβάλει αίτηση λύ</w:t>
      </w:r>
      <w:r>
        <w:rPr>
          <w:rFonts w:eastAsia="Times New Roman" w:cs="Times New Roman"/>
          <w:szCs w:val="24"/>
        </w:rPr>
        <w:t>ση αυτομάτως σε περιπτώσεις ανωνύμων εταιρειών που δραστηριοποιούνται στην εξορυκτική βιομηχανία ή στην υλοτόμηση πρωτογενών δασών.</w:t>
      </w:r>
    </w:p>
    <w:p w14:paraId="53C8923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Τέλος, όσον αφορά στο άρθρο 175 για τα έγγραφα αλλοδαπής εταιρείας, τι θα ισχύσει για τις εταιρείες τρίτων χωρών, μετά από τ</w:t>
      </w:r>
      <w:r>
        <w:rPr>
          <w:rFonts w:eastAsia="Times New Roman" w:cs="Times New Roman"/>
          <w:szCs w:val="24"/>
        </w:rPr>
        <w:t xml:space="preserve">ην ψήφιση αυτού του σχεδίου νόμου; Πείτε μου, για παράδειγμα, ποιες υποχρεώσεις δημοσιότητας και κοινοποίησης στοιχείων θα υπάρχουν μεταξύ Ελλάδος και Παναμά. Δεν ισχύουν αντιστοίχως. Άρα, ποια είναι η δικλίδα ασφαλείας μας; Μιλάμε για τα </w:t>
      </w:r>
      <w:r>
        <w:rPr>
          <w:rFonts w:eastAsia="Times New Roman" w:cs="Times New Roman"/>
          <w:szCs w:val="24"/>
          <w:lang w:val="en-US"/>
        </w:rPr>
        <w:t>Panama</w:t>
      </w:r>
      <w:r w:rsidRPr="00E44952">
        <w:rPr>
          <w:rFonts w:eastAsia="Times New Roman" w:cs="Times New Roman"/>
          <w:szCs w:val="24"/>
        </w:rPr>
        <w:t xml:space="preserve"> </w:t>
      </w:r>
      <w:r>
        <w:rPr>
          <w:rFonts w:eastAsia="Times New Roman" w:cs="Times New Roman"/>
          <w:szCs w:val="24"/>
          <w:lang w:val="en-US"/>
        </w:rPr>
        <w:t>Papers</w:t>
      </w:r>
      <w:r w:rsidRPr="00E44952">
        <w:rPr>
          <w:rFonts w:eastAsia="Times New Roman" w:cs="Times New Roman"/>
          <w:szCs w:val="24"/>
        </w:rPr>
        <w:t xml:space="preserve">, </w:t>
      </w:r>
      <w:r>
        <w:rPr>
          <w:rFonts w:eastAsia="Times New Roman" w:cs="Times New Roman"/>
          <w:szCs w:val="24"/>
        </w:rPr>
        <w:t>μι</w:t>
      </w:r>
      <w:r>
        <w:rPr>
          <w:rFonts w:eastAsia="Times New Roman" w:cs="Times New Roman"/>
          <w:szCs w:val="24"/>
        </w:rPr>
        <w:t xml:space="preserve">λάμε για τους φορολογικούς παραδείσους, για όλες αυτές τις περίεργες τρύπες </w:t>
      </w:r>
      <w:proofErr w:type="spellStart"/>
      <w:r>
        <w:rPr>
          <w:rFonts w:eastAsia="Times New Roman" w:cs="Times New Roman"/>
          <w:szCs w:val="24"/>
        </w:rPr>
        <w:t>εξωχώριες</w:t>
      </w:r>
      <w:proofErr w:type="spellEnd"/>
      <w:r>
        <w:rPr>
          <w:rFonts w:eastAsia="Times New Roman" w:cs="Times New Roman"/>
          <w:szCs w:val="24"/>
        </w:rPr>
        <w:t xml:space="preserve">, υπόγειες, υποθαλάσσιες, διαστημικές και άλλες. Εδώ θέλω να μου πείτε πρακτικά πώς θα προστατευτούμε έναντι τέτοιων χωρών. </w:t>
      </w:r>
    </w:p>
    <w:p w14:paraId="53C8923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ήθελα να σας πω. Εμείς θα ψηφίσουμε το σχ</w:t>
      </w:r>
      <w:r>
        <w:rPr>
          <w:rFonts w:eastAsia="Times New Roman" w:cs="Times New Roman"/>
          <w:szCs w:val="24"/>
        </w:rPr>
        <w:t>έδιο νόμου. Περιμένω βέβαια και τις απαντήσεις, κύριε Υπουργέ.</w:t>
      </w:r>
    </w:p>
    <w:p w14:paraId="53C8923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Κατά τα υπόλοιπα σας έκανα και οικονομία χρόνου, κυρία Πρόεδρε, πέντε λεπτά. Θα μου τα κρατήσετε για μια άλλη ομιλία.</w:t>
      </w:r>
    </w:p>
    <w:p w14:paraId="53C8923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C89235" w14:textId="77777777" w:rsidR="006A30E3" w:rsidRDefault="005E5B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53C89236" w14:textId="77777777" w:rsidR="006A30E3" w:rsidRDefault="005E5BBF">
      <w:pPr>
        <w:spacing w:line="600" w:lineRule="auto"/>
        <w:ind w:firstLine="720"/>
        <w:contextualSpacing/>
        <w:jc w:val="both"/>
        <w:rPr>
          <w:rFonts w:eastAsia="Times New Roman" w:cs="Times New Roman"/>
          <w:szCs w:val="24"/>
        </w:rPr>
      </w:pPr>
      <w:r w:rsidRPr="001F7A71">
        <w:rPr>
          <w:rFonts w:eastAsia="Times New Roman" w:cs="Times New Roman"/>
          <w:b/>
          <w:szCs w:val="24"/>
        </w:rPr>
        <w:t>ΠΡΟΕΔΡΕΥΟΥΣΑ (Ανασ</w:t>
      </w:r>
      <w:r w:rsidRPr="001F7A71">
        <w:rPr>
          <w:rFonts w:eastAsia="Times New Roman" w:cs="Times New Roman"/>
          <w:b/>
          <w:szCs w:val="24"/>
        </w:rPr>
        <w:t>τασία Χριστοδουλοπούλου):</w:t>
      </w:r>
      <w:r>
        <w:rPr>
          <w:rFonts w:eastAsia="Times New Roman" w:cs="Times New Roman"/>
          <w:szCs w:val="24"/>
        </w:rPr>
        <w:t xml:space="preserve"> Ευχαριστούμε.</w:t>
      </w:r>
    </w:p>
    <w:p w14:paraId="53C8923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Τελευταίος αγορητής είναι ο κ. </w:t>
      </w:r>
      <w:proofErr w:type="spellStart"/>
      <w:r>
        <w:rPr>
          <w:rFonts w:eastAsia="Times New Roman" w:cs="Times New Roman"/>
          <w:szCs w:val="24"/>
        </w:rPr>
        <w:t>Καβαδέλλας</w:t>
      </w:r>
      <w:proofErr w:type="spellEnd"/>
      <w:r>
        <w:rPr>
          <w:rFonts w:eastAsia="Times New Roman" w:cs="Times New Roman"/>
          <w:szCs w:val="24"/>
        </w:rPr>
        <w:t xml:space="preserve"> από την Ένωση Κεντρώων.</w:t>
      </w:r>
    </w:p>
    <w:p w14:paraId="53C8923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Καβαδέλλα</w:t>
      </w:r>
      <w:proofErr w:type="spellEnd"/>
      <w:r>
        <w:rPr>
          <w:rFonts w:eastAsia="Times New Roman" w:cs="Times New Roman"/>
          <w:szCs w:val="24"/>
        </w:rPr>
        <w:t xml:space="preserve"> έχετε τον λόγο.</w:t>
      </w:r>
    </w:p>
    <w:p w14:paraId="53C89239" w14:textId="77777777" w:rsidR="006A30E3" w:rsidRDefault="005E5BBF">
      <w:pPr>
        <w:spacing w:line="600" w:lineRule="auto"/>
        <w:ind w:firstLine="720"/>
        <w:contextualSpacing/>
        <w:jc w:val="both"/>
        <w:rPr>
          <w:rFonts w:eastAsia="Times New Roman" w:cs="Times New Roman"/>
          <w:szCs w:val="24"/>
        </w:rPr>
      </w:pPr>
      <w:r w:rsidRPr="001F7A71">
        <w:rPr>
          <w:rFonts w:eastAsia="Times New Roman" w:cs="Times New Roman"/>
          <w:b/>
          <w:szCs w:val="24"/>
        </w:rPr>
        <w:t>ΔΗΜΗΤΡΙΟΣ ΚΑΒΑΔΕΛΛΑΣ:</w:t>
      </w:r>
      <w:r>
        <w:rPr>
          <w:rFonts w:eastAsia="Times New Roman" w:cs="Times New Roman"/>
          <w:szCs w:val="24"/>
        </w:rPr>
        <w:t xml:space="preserve"> Ευχαριστώ, </w:t>
      </w:r>
      <w:r>
        <w:rPr>
          <w:rFonts w:eastAsia="Times New Roman" w:cs="Times New Roman"/>
          <w:szCs w:val="24"/>
        </w:rPr>
        <w:t xml:space="preserve">κυρία </w:t>
      </w:r>
      <w:r>
        <w:rPr>
          <w:rFonts w:eastAsia="Times New Roman" w:cs="Times New Roman"/>
          <w:szCs w:val="24"/>
        </w:rPr>
        <w:t>Πρόεδρε.</w:t>
      </w:r>
    </w:p>
    <w:p w14:paraId="53C8923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σημερινό σχέδιο νόμου </w:t>
      </w:r>
      <w:r>
        <w:rPr>
          <w:rFonts w:eastAsia="Times New Roman" w:cs="Times New Roman"/>
          <w:szCs w:val="24"/>
        </w:rPr>
        <w:t xml:space="preserve">το οποίο </w:t>
      </w:r>
      <w:r>
        <w:rPr>
          <w:rFonts w:eastAsia="Times New Roman" w:cs="Times New Roman"/>
          <w:szCs w:val="24"/>
        </w:rPr>
        <w:t>αφο</w:t>
      </w:r>
      <w:r>
        <w:rPr>
          <w:rFonts w:eastAsia="Times New Roman" w:cs="Times New Roman"/>
          <w:szCs w:val="24"/>
        </w:rPr>
        <w:t xml:space="preserve">ρά στην αναμόρφωση του αναχρονιστικού νομοθετικού πλαισίου για τις ανώνυμες εταιρείες αναδεικνύεται για ακόμη μια φορά η προχειρότητα με την οποία η Κυβέρνηση αντιμετωπίζει το </w:t>
      </w:r>
      <w:proofErr w:type="spellStart"/>
      <w:r>
        <w:rPr>
          <w:rFonts w:eastAsia="Times New Roman" w:cs="Times New Roman"/>
          <w:szCs w:val="24"/>
        </w:rPr>
        <w:t>επιχειρείν</w:t>
      </w:r>
      <w:proofErr w:type="spellEnd"/>
      <w:r>
        <w:rPr>
          <w:rFonts w:eastAsia="Times New Roman" w:cs="Times New Roman"/>
          <w:szCs w:val="24"/>
        </w:rPr>
        <w:t xml:space="preserve">. Πρόκειται, λοιπόν, για </w:t>
      </w:r>
      <w:proofErr w:type="spellStart"/>
      <w:r>
        <w:rPr>
          <w:rFonts w:eastAsia="Times New Roman" w:cs="Times New Roman"/>
          <w:szCs w:val="24"/>
        </w:rPr>
        <w:t>εκατόν</w:t>
      </w:r>
      <w:proofErr w:type="spellEnd"/>
      <w:r>
        <w:rPr>
          <w:rFonts w:eastAsia="Times New Roman" w:cs="Times New Roman"/>
          <w:szCs w:val="24"/>
        </w:rPr>
        <w:t xml:space="preserve"> ενενήντα άρθρα, τριακόσιες σελίδες </w:t>
      </w:r>
      <w:r>
        <w:rPr>
          <w:rFonts w:eastAsia="Times New Roman" w:cs="Times New Roman"/>
          <w:szCs w:val="24"/>
        </w:rPr>
        <w:lastRenderedPageBreak/>
        <w:t xml:space="preserve">με </w:t>
      </w:r>
      <w:r>
        <w:rPr>
          <w:rFonts w:eastAsia="Times New Roman" w:cs="Times New Roman"/>
          <w:szCs w:val="24"/>
        </w:rPr>
        <w:t>διαθέσιμο το ελάχιστο χρονικό διάστημα που μας επιτρέπει η κατεπείγουσα διαδικασία. Και σαν να μην έφτανε αυτό, φέρατε ενενήντα μία νομοτεχνικές βελτιώσεις οι οποίες περιέχουν πάνω από δύο χιλιάδες λέξεις μια ώρα πριν τη συνεδρίαση.</w:t>
      </w:r>
    </w:p>
    <w:p w14:paraId="53C8923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Είναι ένας αγώνας δρόμο</w:t>
      </w:r>
      <w:r>
        <w:rPr>
          <w:rFonts w:eastAsia="Times New Roman" w:cs="Times New Roman"/>
          <w:szCs w:val="24"/>
        </w:rPr>
        <w:t xml:space="preserve">υ για κάτι που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Είναι γεγονός ότι ο </w:t>
      </w:r>
      <w:proofErr w:type="spellStart"/>
      <w:r>
        <w:rPr>
          <w:rFonts w:eastAsia="Times New Roman" w:cs="Times New Roman"/>
          <w:szCs w:val="24"/>
        </w:rPr>
        <w:t>εξορθολογισμός</w:t>
      </w:r>
      <w:proofErr w:type="spellEnd"/>
      <w:r>
        <w:rPr>
          <w:rFonts w:eastAsia="Times New Roman" w:cs="Times New Roman"/>
          <w:szCs w:val="24"/>
        </w:rPr>
        <w:t xml:space="preserve"> της λειτουργίας των ανωνύμων εταιρειών ήταν απαραίτητος προκειμένου να δοθεί ανάσα σε πολλές επιχειρήσεις, καθώς εδώ και ενενήντα οκτώ χρόνια ο </w:t>
      </w:r>
      <w:r>
        <w:rPr>
          <w:rFonts w:eastAsia="Times New Roman" w:cs="Times New Roman"/>
          <w:szCs w:val="24"/>
        </w:rPr>
        <w:t>ν.</w:t>
      </w:r>
      <w:r>
        <w:rPr>
          <w:rFonts w:eastAsia="Times New Roman" w:cs="Times New Roman"/>
          <w:szCs w:val="24"/>
        </w:rPr>
        <w:t>2190/1920 έχει υποστεί πάρα πολλά μπαλ</w:t>
      </w:r>
      <w:r>
        <w:rPr>
          <w:rFonts w:eastAsia="Times New Roman" w:cs="Times New Roman"/>
          <w:szCs w:val="24"/>
        </w:rPr>
        <w:t xml:space="preserve">ώματα, αποσπασματικές τροποποιήσεις με γνώμονα κυρίως την αντιμετώπιση συγκεκριμένων προβλημάτων. </w:t>
      </w:r>
    </w:p>
    <w:p w14:paraId="53C8923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αυτόν και ο τρόπος νομοθέτησης έπρεπε να αντιμετωπιστεί πιο σοβαρά από αυτήν την Κυβέρνηση, </w:t>
      </w:r>
      <w:proofErr w:type="spellStart"/>
      <w:r>
        <w:rPr>
          <w:rFonts w:eastAsia="Times New Roman" w:cs="Times New Roman"/>
          <w:szCs w:val="24"/>
        </w:rPr>
        <w:t>πόσω</w:t>
      </w:r>
      <w:proofErr w:type="spellEnd"/>
      <w:r>
        <w:rPr>
          <w:rFonts w:eastAsia="Times New Roman" w:cs="Times New Roman"/>
          <w:szCs w:val="24"/>
        </w:rPr>
        <w:t xml:space="preserve"> μάλλον όταν διαμηνύει ότι θέλει να αποτρέψει κα</w:t>
      </w:r>
      <w:r>
        <w:rPr>
          <w:rFonts w:eastAsia="Times New Roman" w:cs="Times New Roman"/>
          <w:szCs w:val="24"/>
        </w:rPr>
        <w:t xml:space="preserve">ι άλλα λουκέτα στις επιχειρήσεις και όταν γνωρίζει ότι το παρόν σχέδιο νόμου, που συζητούμε τώρα, αποτελεί μια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και έπρεπε να είχε ολοκληρωθεί η ψήφισή του ως το τέλος του Απριλίου. </w:t>
      </w:r>
    </w:p>
    <w:p w14:paraId="53C8923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έρχομαι τώρα στο σχέδιο νόμου. Το πρώτο μέρος που</w:t>
      </w:r>
      <w:r>
        <w:rPr>
          <w:rFonts w:eastAsia="Times New Roman" w:cs="Times New Roman"/>
          <w:szCs w:val="24"/>
        </w:rPr>
        <w:t xml:space="preserve"> περιλαμβάνει  τις γενικές διατάξεις και τα άρθρα 1 έως 3 δεν μας βρίσκει αντίθετους.</w:t>
      </w:r>
    </w:p>
    <w:p w14:paraId="53C8923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μέρος, άρθρο 4 έως και 11, έχουμε κάποιες επιφυλάξεις, καθώς η λογική των ανωνύμων εταιρειών είναι το πολυμετοχικό κεφάλαιο να χρησιμοποιείται στη διαχείριση </w:t>
      </w:r>
      <w:r>
        <w:rPr>
          <w:rFonts w:eastAsia="Times New Roman" w:cs="Times New Roman"/>
          <w:szCs w:val="24"/>
        </w:rPr>
        <w:t>κινδύνου, κάτι που δεν κατανοούμε πως μπορεί να ισχύει για τις μονοπρόσωπες Α.Ε. Αναρωτιόμαστε, βέβαια, αν αυτό προτείνεται με τη λογική του ελέγχου των μετόχων. Στα θετικά του σχεδίου νόμου είναι η δυνατότητα σύστασης ανωνύμων εταιρειών, όπως και με τις ε</w:t>
      </w:r>
      <w:r>
        <w:rPr>
          <w:rFonts w:eastAsia="Times New Roman" w:cs="Times New Roman"/>
          <w:szCs w:val="24"/>
        </w:rPr>
        <w:t>ταιρείες περιορισμένης ευθύνης με ιδιωτικό έγγραφο, αν υιοθετηθεί βεβαίως το πρότυπο καταστατικό.</w:t>
      </w:r>
    </w:p>
    <w:p w14:paraId="53C8923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Στο τρίτο μέρος, άρθρα 12, 13 και 14, όπου ορίζονται οι πράξεις οι οποίες υπόκεινται σε δημοσιότητα, είμαστε γενικά θετικοί. </w:t>
      </w:r>
    </w:p>
    <w:p w14:paraId="53C8924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Ως προς το τέταρτο μέρος και συγ</w:t>
      </w:r>
      <w:r>
        <w:rPr>
          <w:rFonts w:eastAsia="Times New Roman" w:cs="Times New Roman"/>
          <w:szCs w:val="24"/>
        </w:rPr>
        <w:t xml:space="preserve">κεκριμένα στο άρθρο 15, όπου τροποποιούνται οι όροι καταβολής μετοχικού κεφαλαίου και το ελάχιστο όριο αυξάνεται στις 25.000 ευρώ από 24.000, καλώς το κάνετε μιας και το ορίζει η σχετική </w:t>
      </w:r>
      <w:r>
        <w:rPr>
          <w:rFonts w:eastAsia="Times New Roman" w:cs="Times New Roman"/>
          <w:szCs w:val="24"/>
        </w:rPr>
        <w:t>ο</w:t>
      </w:r>
      <w:r>
        <w:rPr>
          <w:rFonts w:eastAsia="Times New Roman" w:cs="Times New Roman"/>
          <w:szCs w:val="24"/>
        </w:rPr>
        <w:t xml:space="preserve">δηγία 2017/1132. Θα </w:t>
      </w:r>
      <w:r>
        <w:rPr>
          <w:rFonts w:eastAsia="Times New Roman" w:cs="Times New Roman"/>
          <w:szCs w:val="24"/>
        </w:rPr>
        <w:lastRenderedPageBreak/>
        <w:t>φέρει και κάποια έσοδα αυτό, όπως παρατηρείται κ</w:t>
      </w:r>
      <w:r>
        <w:rPr>
          <w:rFonts w:eastAsia="Times New Roman" w:cs="Times New Roman"/>
          <w:szCs w:val="24"/>
        </w:rPr>
        <w:t>αι στην έκθεση του Γενικού Λογιστηρίου του Κράτους.</w:t>
      </w:r>
    </w:p>
    <w:p w14:paraId="53C8924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Ένα άλλο που εκ πρώτης όψεως φαίνεται θετικό είναι η μείωση της ελάχιστης ονομαστικής τιμής κάθε μετοχής στο ποσό των 4 λεπτών του ευρώ, από 30 λεπτά του ευρώ, που ίσχυε μέχρι σήμερα και ταιριάζει με τα ν</w:t>
      </w:r>
      <w:r>
        <w:rPr>
          <w:rFonts w:eastAsia="Times New Roman" w:cs="Times New Roman"/>
          <w:szCs w:val="24"/>
        </w:rPr>
        <w:t>έα δεδομένα της ελληνικής κοινωνίας.</w:t>
      </w:r>
    </w:p>
    <w:p w14:paraId="53C89242"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Ωστόσο αν δούμε το </w:t>
      </w:r>
      <w:r>
        <w:rPr>
          <w:rFonts w:eastAsia="Times New Roman"/>
          <w:szCs w:val="24"/>
        </w:rPr>
        <w:t>δ</w:t>
      </w:r>
      <w:r>
        <w:rPr>
          <w:rFonts w:eastAsia="Times New Roman"/>
          <w:szCs w:val="24"/>
        </w:rPr>
        <w:t xml:space="preserve">ελτίο </w:t>
      </w:r>
      <w:r>
        <w:rPr>
          <w:rFonts w:eastAsia="Times New Roman"/>
          <w:szCs w:val="24"/>
        </w:rPr>
        <w:t>τ</w:t>
      </w:r>
      <w:r>
        <w:rPr>
          <w:rFonts w:eastAsia="Times New Roman"/>
          <w:szCs w:val="24"/>
        </w:rPr>
        <w:t>ιμών κλεισίματος των μετοχών του Χρηματιστηρίου Αξιών Αθηνών της 8</w:t>
      </w:r>
      <w:r w:rsidRPr="00196A5F">
        <w:rPr>
          <w:rFonts w:eastAsia="Times New Roman"/>
          <w:szCs w:val="24"/>
          <w:vertAlign w:val="superscript"/>
        </w:rPr>
        <w:t>ης</w:t>
      </w:r>
      <w:r>
        <w:rPr>
          <w:rFonts w:eastAsia="Times New Roman"/>
          <w:szCs w:val="24"/>
        </w:rPr>
        <w:t xml:space="preserve"> Ιουνίου 2018, θα παρατηρήσουμε ότι μόνο εννέα από τις </w:t>
      </w:r>
      <w:proofErr w:type="spellStart"/>
      <w:r>
        <w:rPr>
          <w:rFonts w:eastAsia="Times New Roman"/>
          <w:szCs w:val="24"/>
        </w:rPr>
        <w:t>εκατόν</w:t>
      </w:r>
      <w:proofErr w:type="spellEnd"/>
      <w:r>
        <w:rPr>
          <w:rFonts w:eastAsia="Times New Roman"/>
          <w:szCs w:val="24"/>
        </w:rPr>
        <w:t xml:space="preserve"> ενενήντα εννέα εισηγμένες μετοχές διαπραγματεύονται με τιμές χ</w:t>
      </w:r>
      <w:r>
        <w:rPr>
          <w:rFonts w:eastAsia="Times New Roman"/>
          <w:szCs w:val="24"/>
        </w:rPr>
        <w:t>αμηλότερες των τεσσάρων λεπτών. Φυσικά, αυτές οι τιμές δεν έχουν άμεση σχέση ονομαστικής αξίας, σε άλλη κατηγορία είναι εισηγμένες, άλλα μεγέθη αντιπροσωπεύουν, αλλά μάλλον θα πρέπει να προβληματιστούμε για τα τέσσερα λεπτά.</w:t>
      </w:r>
    </w:p>
    <w:p w14:paraId="53C89243" w14:textId="77777777" w:rsidR="006A30E3" w:rsidRDefault="005E5BBF">
      <w:pPr>
        <w:spacing w:line="600" w:lineRule="auto"/>
        <w:ind w:firstLine="720"/>
        <w:contextualSpacing/>
        <w:jc w:val="both"/>
        <w:rPr>
          <w:rFonts w:eastAsia="Times New Roman"/>
          <w:szCs w:val="24"/>
        </w:rPr>
      </w:pPr>
      <w:r>
        <w:rPr>
          <w:rFonts w:eastAsia="Times New Roman"/>
          <w:szCs w:val="24"/>
        </w:rPr>
        <w:t>Στα άρθρα 20 έως 21 η αναφορά γ</w:t>
      </w:r>
      <w:r>
        <w:rPr>
          <w:rFonts w:eastAsia="Times New Roman"/>
          <w:szCs w:val="24"/>
        </w:rPr>
        <w:t>ια ουσιαστική κατάργηση του δημόσιου ελέγχου στις διαδικασίες καταβολής εσωτερικού κεφαλαίου δεν μας βρίσκει θετικούς.</w:t>
      </w:r>
    </w:p>
    <w:p w14:paraId="53C89244"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Στο πέμπτο τμήμα, άρθρα 33 έως 76, το πιο ενδιαφέρον ίσως είναι το άρθρο 40 με το οποίο ορίζεται ότι οι ανώνυμες εταιρείες δεν μπορούν πλ</w:t>
      </w:r>
      <w:r>
        <w:rPr>
          <w:rFonts w:eastAsia="Times New Roman"/>
          <w:szCs w:val="24"/>
        </w:rPr>
        <w:t xml:space="preserve">έον να εκδίδουν ανώνυμες μετοχές και όσες έχουν ήδη εκδοθεί </w:t>
      </w:r>
      <w:proofErr w:type="spellStart"/>
      <w:r>
        <w:rPr>
          <w:rFonts w:eastAsia="Times New Roman"/>
          <w:szCs w:val="24"/>
        </w:rPr>
        <w:t>ονομαστικοποιούνται</w:t>
      </w:r>
      <w:proofErr w:type="spellEnd"/>
      <w:r>
        <w:rPr>
          <w:rFonts w:eastAsia="Times New Roman"/>
          <w:szCs w:val="24"/>
        </w:rPr>
        <w:t xml:space="preserve"> υποχρεωτικά από την 1</w:t>
      </w:r>
      <w:r w:rsidRPr="00196A5F">
        <w:rPr>
          <w:rFonts w:eastAsia="Times New Roman"/>
          <w:szCs w:val="24"/>
          <w:vertAlign w:val="superscript"/>
        </w:rPr>
        <w:t>η</w:t>
      </w:r>
      <w:r>
        <w:rPr>
          <w:rFonts w:eastAsia="Times New Roman"/>
          <w:szCs w:val="24"/>
        </w:rPr>
        <w:t xml:space="preserve"> Ιανουαρίου του 2020. </w:t>
      </w:r>
    </w:p>
    <w:p w14:paraId="53C89245" w14:textId="77777777" w:rsidR="006A30E3" w:rsidRDefault="005E5BBF">
      <w:pPr>
        <w:spacing w:line="600" w:lineRule="auto"/>
        <w:ind w:firstLine="720"/>
        <w:contextualSpacing/>
        <w:jc w:val="both"/>
        <w:rPr>
          <w:rFonts w:eastAsia="Times New Roman"/>
          <w:szCs w:val="24"/>
        </w:rPr>
      </w:pPr>
      <w:r>
        <w:rPr>
          <w:rFonts w:eastAsia="Times New Roman"/>
          <w:szCs w:val="24"/>
        </w:rPr>
        <w:t>Ωστόσο υπάρχουν δράσεις επιχειρηματικές που έχουν ήδη ολοκληρωθεί επάνω στο πλαίσιο της ανωνυμίας, οπότε καλό θα είναι να ισχύσει κ</w:t>
      </w:r>
      <w:r>
        <w:rPr>
          <w:rFonts w:eastAsia="Times New Roman"/>
          <w:szCs w:val="24"/>
        </w:rPr>
        <w:t>αι για αυτές τις διατάξεις η μεταβατική διάταξη του άρθρου 184, κάτι που επισημάνθηκε και από τους φορείς.</w:t>
      </w:r>
    </w:p>
    <w:p w14:paraId="53C89246"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Την ονομαστικοποίηση των μετοχών γενικά τη θεωρούμε θετικό μέτρο. Αν και η θετική επιχειρηματολογία της Πλειοψηφίας ότι θα λειτουργήσει εναντίον του </w:t>
      </w:r>
      <w:r>
        <w:rPr>
          <w:rFonts w:eastAsia="Times New Roman"/>
          <w:szCs w:val="24"/>
        </w:rPr>
        <w:t>μαύρου χρήματος και υπέρ της διαφάνειας, θα έπρεπε να συνοδεύεται από σχετικά δείγματα γραφής της Κυβέρνησής σας, που στον τομέα αυτόν δεν έχει να επιδείξει κάτι σημαντικό παρά τις στομφώδεις εξαγγελίες.</w:t>
      </w:r>
    </w:p>
    <w:p w14:paraId="53C89247"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Στο έκτο τμήμα, στο άρθρο 77 συμφωνούμε για τον ορισ</w:t>
      </w:r>
      <w:r>
        <w:rPr>
          <w:rFonts w:eastAsia="Times New Roman"/>
          <w:szCs w:val="24"/>
        </w:rPr>
        <w:t xml:space="preserve">μό </w:t>
      </w:r>
      <w:proofErr w:type="spellStart"/>
      <w:r>
        <w:rPr>
          <w:rFonts w:eastAsia="Times New Roman"/>
          <w:szCs w:val="24"/>
        </w:rPr>
        <w:t>ανωτάτου</w:t>
      </w:r>
      <w:proofErr w:type="spellEnd"/>
      <w:r>
        <w:rPr>
          <w:rFonts w:eastAsia="Times New Roman"/>
          <w:szCs w:val="24"/>
        </w:rPr>
        <w:t xml:space="preserve"> αριθμού των μελών του ΔΣ των ανωνύμων εταιρειών τα δεκαπέντε μέλη, όπως και για το άρθρο 109, σχετικά με την αναμόρφωση του καθεστώτος των αμοιβών των μελών.</w:t>
      </w:r>
    </w:p>
    <w:p w14:paraId="53C89248"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Επίσης, στο έβδομο τμήμα, άρθρα 116-140, κρίνεται ως θετικό σημείο η δυνατότητα λήψης </w:t>
      </w:r>
      <w:r>
        <w:rPr>
          <w:rFonts w:eastAsia="Times New Roman"/>
          <w:szCs w:val="24"/>
        </w:rPr>
        <w:t>απόφασης χωρίς συνέλευση και χωρίς τη σύμπραξη όλων των μετόχων, καθώς διαμορφώνεται έτσι η απαραίτητη ευελιξία, ενώ αντίστοιχα λειτουργούν οι όροι για την ενεργοποίηση της μειοψηφίας.</w:t>
      </w:r>
    </w:p>
    <w:p w14:paraId="53C89249" w14:textId="77777777" w:rsidR="006A30E3" w:rsidRDefault="005E5BBF">
      <w:pPr>
        <w:spacing w:line="600" w:lineRule="auto"/>
        <w:ind w:firstLine="720"/>
        <w:contextualSpacing/>
        <w:jc w:val="both"/>
        <w:rPr>
          <w:rFonts w:eastAsia="Times New Roman"/>
          <w:szCs w:val="24"/>
        </w:rPr>
      </w:pPr>
      <w:r>
        <w:rPr>
          <w:rFonts w:eastAsia="Times New Roman"/>
          <w:szCs w:val="24"/>
        </w:rPr>
        <w:t>Στο όγδοο τμήμα τώρα είμαστε θετικοί με τη διάταξη του άρθρου 144 για τ</w:t>
      </w:r>
      <w:r>
        <w:rPr>
          <w:rFonts w:eastAsia="Times New Roman"/>
          <w:szCs w:val="24"/>
        </w:rPr>
        <w:t>ην ενίσχυση των δικαιωμάτων της μειοψηφίας, κάτι που έλειπε από την ελληνική έννομη τάξη με την επιφύλαξη της εφαρμογής της για την αποφυγή καταχρηστικών συμπεριφορών, όπως επισημάνθηκε από φορείς.</w:t>
      </w:r>
    </w:p>
    <w:p w14:paraId="53C8924A" w14:textId="77777777" w:rsidR="006A30E3" w:rsidRDefault="005E5BBF">
      <w:pPr>
        <w:spacing w:line="600" w:lineRule="auto"/>
        <w:ind w:firstLine="720"/>
        <w:contextualSpacing/>
        <w:jc w:val="both"/>
        <w:rPr>
          <w:rFonts w:eastAsia="Times New Roman"/>
          <w:szCs w:val="24"/>
        </w:rPr>
      </w:pPr>
      <w:r>
        <w:rPr>
          <w:rFonts w:eastAsia="Times New Roman"/>
          <w:szCs w:val="24"/>
        </w:rPr>
        <w:t>Όσον αφορά το ένατο τμήμα τώρα, συμφωνούμε με τις ρυθμίσει</w:t>
      </w:r>
      <w:r>
        <w:rPr>
          <w:rFonts w:eastAsia="Times New Roman"/>
          <w:szCs w:val="24"/>
        </w:rPr>
        <w:t>ς των άρθρων 145 έως 157 για την κατάρτιση και δημοσίευση των ετησίων οικονομικών καταστάσεων.</w:t>
      </w:r>
    </w:p>
    <w:p w14:paraId="53C8924B"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Στο δέκατο τμήμα, άρθρα 158-163, επίσης, συμφωνούμε και αποδεχόμαστε τη γενική ιδέα που διατρέχει τις προσθήκες ότι η διανομή κερδών στους μετόχους θα γίνεται με</w:t>
      </w:r>
      <w:r>
        <w:rPr>
          <w:rFonts w:eastAsia="Times New Roman"/>
          <w:szCs w:val="24"/>
        </w:rPr>
        <w:t xml:space="preserve"> βάση τα πραγματικά καθαρά κέρδη και όχι με βάση τυχόν υπεραξίες.</w:t>
      </w:r>
    </w:p>
    <w:p w14:paraId="53C8924C" w14:textId="77777777" w:rsidR="006A30E3" w:rsidRDefault="005E5BBF">
      <w:pPr>
        <w:spacing w:line="600" w:lineRule="auto"/>
        <w:ind w:firstLine="720"/>
        <w:contextualSpacing/>
        <w:jc w:val="both"/>
        <w:rPr>
          <w:rFonts w:eastAsia="Times New Roman"/>
          <w:szCs w:val="24"/>
        </w:rPr>
      </w:pPr>
      <w:r>
        <w:rPr>
          <w:rFonts w:eastAsia="Times New Roman"/>
          <w:szCs w:val="24"/>
        </w:rPr>
        <w:t>Στο εντέκατο τμήμα, άρθρα 164-171, προβλέπεται η επιτάχυνση της διαδικασίας εκκαθάρισης με την οποία συμφωνούμε απόλυτα μιας και δεν ήταν λίγες οι περιπτώσεις εταιρειών που η εκκαθάρισή τους</w:t>
      </w:r>
      <w:r>
        <w:rPr>
          <w:rFonts w:eastAsia="Times New Roman"/>
          <w:szCs w:val="24"/>
        </w:rPr>
        <w:t xml:space="preserve"> κράτησε πάνω από δέκα χρόνια. Θα πω ένα χαρακτηριστικό παράδειγμα. Αφορά την εταιρεία «Θεσσαλονίκη 1997 - Πολιτιστική Πρωτεύουσα της Ευρώπης Α.Ε.», που ενώ είχε παύσει ουσιαστικά να έχει συναλλαγές από το 1998, υποτίθεται ότι γινόταν κάποια εκκαθάριση έως</w:t>
      </w:r>
      <w:r>
        <w:rPr>
          <w:rFonts w:eastAsia="Times New Roman"/>
          <w:szCs w:val="24"/>
        </w:rPr>
        <w:t xml:space="preserve"> το 2012.</w:t>
      </w:r>
    </w:p>
    <w:p w14:paraId="53C8924D"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Είμαστε θετικοί, επίσης, και με τις διατάξεις του δωδέκατου τμήματος που αφορά τις αλλοδαπές εταιρείες και περιλαμβάνει τα άρθρα 172 έως 175. </w:t>
      </w:r>
    </w:p>
    <w:p w14:paraId="53C8924E" w14:textId="77777777" w:rsidR="006A30E3" w:rsidRDefault="005E5BBF">
      <w:pPr>
        <w:spacing w:line="600" w:lineRule="auto"/>
        <w:ind w:firstLine="720"/>
        <w:contextualSpacing/>
        <w:jc w:val="both"/>
        <w:rPr>
          <w:rFonts w:eastAsia="Times New Roman"/>
          <w:szCs w:val="24"/>
        </w:rPr>
      </w:pPr>
      <w:r>
        <w:rPr>
          <w:rFonts w:eastAsia="Times New Roman"/>
          <w:szCs w:val="24"/>
        </w:rPr>
        <w:t>Στο δέκατο τρίτο τμήμα τώρα και όσον αφορά τις ποινικές διατάξεις του άρθρου 181, ίσως χρειαστεί να γίν</w:t>
      </w:r>
      <w:r>
        <w:rPr>
          <w:rFonts w:eastAsia="Times New Roman"/>
          <w:szCs w:val="24"/>
        </w:rPr>
        <w:t xml:space="preserve">ει κάποια </w:t>
      </w:r>
      <w:proofErr w:type="spellStart"/>
      <w:r>
        <w:rPr>
          <w:rFonts w:eastAsia="Times New Roman"/>
          <w:szCs w:val="24"/>
        </w:rPr>
        <w:t>επαναδιατύπωση</w:t>
      </w:r>
      <w:proofErr w:type="spellEnd"/>
      <w:r>
        <w:rPr>
          <w:rFonts w:eastAsia="Times New Roman"/>
          <w:szCs w:val="24"/>
        </w:rPr>
        <w:t xml:space="preserve"> στο τελευταίο εδάφιο, δηλαδή </w:t>
      </w:r>
      <w:r>
        <w:rPr>
          <w:rFonts w:eastAsia="Times New Roman"/>
          <w:szCs w:val="24"/>
        </w:rPr>
        <w:lastRenderedPageBreak/>
        <w:t>«σε καμμία περίπτωση (αντίθετα προς το ποινικό δίκαιο του ν.2190/1920) η παράβαση του καταστατικού δεν συνιστά αξιόποινη πράξη».</w:t>
      </w:r>
    </w:p>
    <w:p w14:paraId="53C8924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Τώρα, ως προς το τελευταίο μέρος, επισημάναμε και στη συνεδρίαση της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ροπής ότι στο άρθρο 182 παράγραφος 1 </w:t>
      </w:r>
      <w:r w:rsidRPr="00CC2411">
        <w:rPr>
          <w:rFonts w:eastAsia="Times New Roman" w:cs="Times New Roman"/>
          <w:szCs w:val="24"/>
        </w:rPr>
        <w:t>-</w:t>
      </w:r>
      <w:r>
        <w:rPr>
          <w:rFonts w:eastAsia="Times New Roman" w:cs="Times New Roman"/>
          <w:szCs w:val="24"/>
        </w:rPr>
        <w:t>έγινε σχετική αναφορά και από άλλους συναδέλφους</w:t>
      </w:r>
      <w:r w:rsidRPr="00CC2411">
        <w:rPr>
          <w:rFonts w:eastAsia="Times New Roman" w:cs="Times New Roman"/>
          <w:szCs w:val="24"/>
        </w:rPr>
        <w:t>-</w:t>
      </w:r>
      <w:r>
        <w:rPr>
          <w:rFonts w:eastAsia="Times New Roman" w:cs="Times New Roman"/>
          <w:szCs w:val="24"/>
        </w:rPr>
        <w:t xml:space="preserve"> υπάρχει η φράση «για συγκεκριμένες εταιρείες» που ίσως προκύπτει κάτι που αφορά, θα έλεγα, συγκεκριμένες Ανώνυμες Εταιρείες που έχετε μάλλον εσείς υπ’ </w:t>
      </w:r>
      <w:proofErr w:type="spellStart"/>
      <w:r>
        <w:rPr>
          <w:rFonts w:eastAsia="Times New Roman" w:cs="Times New Roman"/>
          <w:szCs w:val="24"/>
        </w:rPr>
        <w:t>όψιν</w:t>
      </w:r>
      <w:proofErr w:type="spellEnd"/>
      <w:r>
        <w:rPr>
          <w:rFonts w:eastAsia="Times New Roman" w:cs="Times New Roman"/>
          <w:szCs w:val="24"/>
        </w:rPr>
        <w:t xml:space="preserve"> σας και δεν </w:t>
      </w:r>
      <w:r>
        <w:rPr>
          <w:rFonts w:eastAsia="Times New Roman" w:cs="Times New Roman"/>
          <w:szCs w:val="24"/>
        </w:rPr>
        <w:t>μας λέτε, μας το κρατάτε μυστικό. Και παρ</w:t>
      </w:r>
      <w:r>
        <w:rPr>
          <w:rFonts w:eastAsia="Times New Roman" w:cs="Times New Roman"/>
          <w:szCs w:val="24"/>
        </w:rPr>
        <w:t xml:space="preserve">’ </w:t>
      </w:r>
      <w:r>
        <w:rPr>
          <w:rFonts w:eastAsia="Times New Roman" w:cs="Times New Roman"/>
          <w:szCs w:val="24"/>
        </w:rPr>
        <w:t>όλο που έχει τεθεί το θέμα στον κύριο Υπουργό, δεν έχει δώσει κα</w:t>
      </w:r>
      <w:r>
        <w:rPr>
          <w:rFonts w:eastAsia="Times New Roman" w:cs="Times New Roman"/>
          <w:szCs w:val="24"/>
        </w:rPr>
        <w:t>μ</w:t>
      </w:r>
      <w:r>
        <w:rPr>
          <w:rFonts w:eastAsia="Times New Roman" w:cs="Times New Roman"/>
          <w:szCs w:val="24"/>
        </w:rPr>
        <w:t xml:space="preserve">μία απάντηση. </w:t>
      </w:r>
    </w:p>
    <w:p w14:paraId="53C89250" w14:textId="77777777" w:rsidR="006A30E3" w:rsidRDefault="005E5BBF">
      <w:pPr>
        <w:spacing w:line="600" w:lineRule="auto"/>
        <w:ind w:firstLine="720"/>
        <w:contextualSpacing/>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όλοι αποδέχονται ότι η προσαρμογή του εταιρικού δικαίου στα σύγχρονα δεδομένα ήταν αναγκαία ώστε να δια</w:t>
      </w:r>
      <w:r>
        <w:rPr>
          <w:rFonts w:eastAsia="Times New Roman" w:cs="Times New Roman"/>
          <w:szCs w:val="24"/>
        </w:rPr>
        <w:t xml:space="preserve">σφαλιστεί τουλάχιστον η διαφάνεια. Προκύπτουν και άλλα καλά στοιχεία. Πρόκειται για ευελιξία της κρατικής μηχανής και για μείωση της γραφειοκρατίας. </w:t>
      </w:r>
    </w:p>
    <w:p w14:paraId="53C8925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Μην ξεχνάμε ότι μια επιχείρηση -σύμφωνα με 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αποδίδει μηνιαία στο δημόσιο είκοσι έναν φόρο</w:t>
      </w:r>
      <w:r>
        <w:rPr>
          <w:rFonts w:eastAsia="Times New Roman" w:cs="Times New Roman"/>
          <w:szCs w:val="24"/>
        </w:rPr>
        <w:t xml:space="preserve">υς και κρατήσεις. Ωστόσο ο εκσυγχρονισμός του </w:t>
      </w:r>
      <w:r>
        <w:rPr>
          <w:rFonts w:eastAsia="Times New Roman" w:cs="Times New Roman"/>
          <w:szCs w:val="24"/>
        </w:rPr>
        <w:lastRenderedPageBreak/>
        <w:t>νομοθετικού πλαισίου που διέπει τις Ανώνυμες Εταιρείες και τίθεται σε ισχύ από 1η Ιανουαρίου του 2019 έπρεπε να ήταν αντικείμενο και αποτέλεσμα ευρείας διαβούλευσης, μιας και αφορά δεκάδες χιλιάδες εταιρείες -π</w:t>
      </w:r>
      <w:r>
        <w:rPr>
          <w:rFonts w:eastAsia="Times New Roman" w:cs="Times New Roman"/>
          <w:szCs w:val="24"/>
        </w:rPr>
        <w:t>άνω από πενήντα χιλιάδες εταιρείες θα μπορούσα να πω- κ</w:t>
      </w:r>
      <w:r>
        <w:rPr>
          <w:rFonts w:eastAsia="Times New Roman" w:cs="Times New Roman"/>
          <w:szCs w:val="24"/>
        </w:rPr>
        <w:t>α</w:t>
      </w:r>
      <w:r>
        <w:rPr>
          <w:rFonts w:eastAsia="Times New Roman" w:cs="Times New Roman"/>
          <w:szCs w:val="24"/>
        </w:rPr>
        <w:t xml:space="preserve">ι επιπρόσθετα να αντιμετωπίζεται με μεγαλύτερη υπευθυνότητα κατά τη συζήτηση στις </w:t>
      </w:r>
      <w:r>
        <w:rPr>
          <w:rFonts w:eastAsia="Times New Roman" w:cs="Times New Roman"/>
          <w:szCs w:val="24"/>
        </w:rPr>
        <w:t>ε</w:t>
      </w:r>
      <w:r>
        <w:rPr>
          <w:rFonts w:eastAsia="Times New Roman" w:cs="Times New Roman"/>
          <w:szCs w:val="24"/>
        </w:rPr>
        <w:t xml:space="preserve">πιτροπές και όχι να μένουν όλες οι εξηγήσεις, οι λεπτομέρειες και οι νομοτεχνικές βελτιώσεις για την Ολομέλεια. </w:t>
      </w:r>
    </w:p>
    <w:p w14:paraId="53C8925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το λέω διότι υπήρχαν πάρα πολλά ζητήματα που άξιζαν μεγαλύτερης προσοχής, δεδομένου του ότι ναι μεν κατά καιρούς ένα σημαντικό μέρος του νομοθετικού πλαισίου των Ανωνύμων Εταιρειών έχει ρυθμιστεί βάσει </w:t>
      </w:r>
      <w:proofErr w:type="spellStart"/>
      <w:r>
        <w:rPr>
          <w:rFonts w:eastAsia="Times New Roman" w:cs="Times New Roman"/>
          <w:szCs w:val="24"/>
        </w:rPr>
        <w:t>ενωσιακών</w:t>
      </w:r>
      <w:proofErr w:type="spellEnd"/>
      <w:r>
        <w:rPr>
          <w:rFonts w:eastAsia="Times New Roman" w:cs="Times New Roman"/>
          <w:szCs w:val="24"/>
        </w:rPr>
        <w:t xml:space="preserve"> οδηγιών, όμως σε ορισμένες περιπτώσ</w:t>
      </w:r>
      <w:r>
        <w:rPr>
          <w:rFonts w:eastAsia="Times New Roman" w:cs="Times New Roman"/>
          <w:szCs w:val="24"/>
        </w:rPr>
        <w:t xml:space="preserve">εις η μεταφορά των ρυθμίσεων αυτών στο ελληνικό δίκαιο έγινε κατά κάποιον τρόπο πρόχειρο, αλλά θα μπορούσα να πω και εσφαλμένο. </w:t>
      </w:r>
    </w:p>
    <w:p w14:paraId="53C8925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Ως Ένωση Κεντρώων αντιλαμβανόμαστε ότι το </w:t>
      </w:r>
      <w:proofErr w:type="spellStart"/>
      <w:r>
        <w:rPr>
          <w:rFonts w:eastAsia="Times New Roman" w:cs="Times New Roman"/>
          <w:szCs w:val="24"/>
        </w:rPr>
        <w:t>επιχειρείν</w:t>
      </w:r>
      <w:proofErr w:type="spellEnd"/>
      <w:r>
        <w:rPr>
          <w:rFonts w:eastAsia="Times New Roman" w:cs="Times New Roman"/>
          <w:szCs w:val="24"/>
        </w:rPr>
        <w:t xml:space="preserve"> έχει μεγάλη αξία</w:t>
      </w:r>
      <w:r w:rsidRPr="00CC2411">
        <w:rPr>
          <w:rFonts w:eastAsia="Times New Roman" w:cs="Times New Roman"/>
          <w:szCs w:val="24"/>
        </w:rPr>
        <w:t xml:space="preserve"> </w:t>
      </w:r>
      <w:r>
        <w:rPr>
          <w:rFonts w:eastAsia="Times New Roman" w:cs="Times New Roman"/>
          <w:szCs w:val="24"/>
        </w:rPr>
        <w:t xml:space="preserve">σήμερα, δεδομένου ότι ουδείς επιχειρεί, όλοι φεύγουν έξω </w:t>
      </w:r>
      <w:r>
        <w:rPr>
          <w:rFonts w:eastAsia="Times New Roman" w:cs="Times New Roman"/>
          <w:szCs w:val="24"/>
        </w:rPr>
        <w:t>και είμαστε υπέρ της αναβάθ</w:t>
      </w:r>
      <w:r>
        <w:rPr>
          <w:rFonts w:eastAsia="Times New Roman" w:cs="Times New Roman"/>
          <w:szCs w:val="24"/>
        </w:rPr>
        <w:lastRenderedPageBreak/>
        <w:t>μισης του επιχειρηματικού περιβάλλοντος, οπότε ελπίζουμε ότι οι διατάξεις για τις Ανώνυμες Εταιρείες που θα ψηφιστούν, να διαμορφώσουν ένα ουσιαστικό πλαίσιο κινήτρων που θα συμβάλουν στην επανεκκίνηση της οικονομίας μας.</w:t>
      </w:r>
    </w:p>
    <w:p w14:paraId="53C8925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Επειδή,</w:t>
      </w:r>
      <w:r>
        <w:rPr>
          <w:rFonts w:eastAsia="Times New Roman" w:cs="Times New Roman"/>
          <w:szCs w:val="24"/>
        </w:rPr>
        <w:t xml:space="preserve"> λοιπόν, δεν επιθυμούμε να συνεχιστούν οι στρεβλώσεις και οι αγκυλώσεις του παρελθόντος, αλλά να δοθεί μία ευκαιρία σε αυτές τις επιχειρήσεις να αναπτυχθούν περισσότερο και προς όφελος της οικονομίας και της κοινωνίας, θα ψηφίσουμε «</w:t>
      </w:r>
      <w:r>
        <w:rPr>
          <w:rFonts w:eastAsia="Times New Roman" w:cs="Times New Roman"/>
          <w:szCs w:val="24"/>
        </w:rPr>
        <w:t>παρών</w:t>
      </w:r>
      <w:r>
        <w:rPr>
          <w:rFonts w:eastAsia="Times New Roman" w:cs="Times New Roman"/>
          <w:szCs w:val="24"/>
        </w:rPr>
        <w:t>» επί της αρχής κα</w:t>
      </w:r>
      <w:r>
        <w:rPr>
          <w:rFonts w:eastAsia="Times New Roman" w:cs="Times New Roman"/>
          <w:szCs w:val="24"/>
        </w:rPr>
        <w:t xml:space="preserve">ι επί του συνόλου με επιμέρους τοποθέτησή μας επί των άρθρων, αντίστοιχη με τα όσα ανέπτυξα παραπάνω. </w:t>
      </w:r>
    </w:p>
    <w:p w14:paraId="53C8925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3C89256" w14:textId="77777777" w:rsidR="006A30E3" w:rsidRDefault="005E5BBF">
      <w:pPr>
        <w:spacing w:line="600" w:lineRule="auto"/>
        <w:ind w:firstLine="720"/>
        <w:contextualSpacing/>
        <w:jc w:val="both"/>
        <w:rPr>
          <w:rFonts w:eastAsia="Times New Roman" w:cs="Times New Roman"/>
          <w:szCs w:val="24"/>
        </w:rPr>
      </w:pPr>
      <w:r w:rsidRPr="00980B0A">
        <w:rPr>
          <w:rFonts w:eastAsia="Times New Roman" w:cs="Times New Roman"/>
          <w:b/>
          <w:szCs w:val="24"/>
        </w:rPr>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 xml:space="preserve">Τον λόγο έχει ο Υφυπουργός Οικονομίας και Ανάπτυξης κ. Στέργιος </w:t>
      </w:r>
      <w:proofErr w:type="spellStart"/>
      <w:r>
        <w:rPr>
          <w:rFonts w:eastAsia="Times New Roman" w:cs="Times New Roman"/>
          <w:szCs w:val="24"/>
        </w:rPr>
        <w:t>Πιτσιόρλας</w:t>
      </w:r>
      <w:proofErr w:type="spellEnd"/>
      <w:r>
        <w:rPr>
          <w:rFonts w:eastAsia="Times New Roman" w:cs="Times New Roman"/>
          <w:szCs w:val="24"/>
        </w:rPr>
        <w:t xml:space="preserve"> για κάποιες νομοτ</w:t>
      </w:r>
      <w:r>
        <w:rPr>
          <w:rFonts w:eastAsia="Times New Roman" w:cs="Times New Roman"/>
          <w:szCs w:val="24"/>
        </w:rPr>
        <w:t xml:space="preserve">εχνικές βελτιώσεις. </w:t>
      </w:r>
    </w:p>
    <w:p w14:paraId="53C8925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Α</w:t>
      </w:r>
      <w:r w:rsidRPr="00680F4A">
        <w:rPr>
          <w:rFonts w:eastAsia="Times New Roman" w:cs="Times New Roman"/>
          <w:b/>
          <w:szCs w:val="24"/>
        </w:rPr>
        <w:t xml:space="preserve">ΣΤΕΡΙΟΣ ΠΙΤΣΙΟΡΛΑΣ (Υφυπουργός Οικονομίας και Ανάπτυξης): </w:t>
      </w:r>
      <w:r>
        <w:rPr>
          <w:rFonts w:eastAsia="Times New Roman" w:cs="Times New Roman"/>
          <w:szCs w:val="24"/>
        </w:rPr>
        <w:t xml:space="preserve">Θα ήθελα να ακούσω και τους ομιλητές, κυρία Πρόεδρε και να πάρω μετά τον λόγο.  </w:t>
      </w:r>
    </w:p>
    <w:p w14:paraId="53C89258" w14:textId="77777777" w:rsidR="006A30E3" w:rsidRDefault="005E5BBF">
      <w:pPr>
        <w:spacing w:line="600" w:lineRule="auto"/>
        <w:ind w:firstLine="720"/>
        <w:contextualSpacing/>
        <w:jc w:val="both"/>
        <w:rPr>
          <w:rFonts w:eastAsia="Times New Roman" w:cs="Times New Roman"/>
          <w:szCs w:val="24"/>
        </w:rPr>
      </w:pPr>
      <w:r w:rsidRPr="00980B0A">
        <w:rPr>
          <w:rFonts w:eastAsia="Times New Roman" w:cs="Times New Roman"/>
          <w:b/>
          <w:szCs w:val="24"/>
        </w:rPr>
        <w:lastRenderedPageBreak/>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Μου είπαν ότι θέλετε τον λόγο για κάποιες νομοτεχνι</w:t>
      </w:r>
      <w:r>
        <w:rPr>
          <w:rFonts w:eastAsia="Times New Roman" w:cs="Times New Roman"/>
          <w:szCs w:val="24"/>
        </w:rPr>
        <w:t xml:space="preserve">κές βελτιώσεις. </w:t>
      </w:r>
    </w:p>
    <w:p w14:paraId="53C8925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Α</w:t>
      </w:r>
      <w:r w:rsidRPr="00680F4A">
        <w:rPr>
          <w:rFonts w:eastAsia="Times New Roman" w:cs="Times New Roman"/>
          <w:b/>
          <w:szCs w:val="24"/>
        </w:rPr>
        <w:t xml:space="preserve">ΣΤΕΡΙΟΣ ΠΙΤΣΙΟΡΛΑΣ (Υφυπουργός Οικονομίας και Ανάπτυξης): </w:t>
      </w:r>
      <w:r>
        <w:rPr>
          <w:rFonts w:eastAsia="Times New Roman" w:cs="Times New Roman"/>
          <w:szCs w:val="24"/>
        </w:rPr>
        <w:t xml:space="preserve">Όχι ακόμα, κυρία Πρόεδρε. </w:t>
      </w:r>
    </w:p>
    <w:p w14:paraId="53C8925A" w14:textId="77777777" w:rsidR="006A30E3" w:rsidRDefault="005E5BBF">
      <w:pPr>
        <w:spacing w:line="600" w:lineRule="auto"/>
        <w:ind w:firstLine="720"/>
        <w:contextualSpacing/>
        <w:jc w:val="both"/>
        <w:rPr>
          <w:rFonts w:eastAsia="Times New Roman" w:cs="Times New Roman"/>
          <w:szCs w:val="24"/>
        </w:rPr>
      </w:pPr>
      <w:r w:rsidRPr="00980B0A">
        <w:rPr>
          <w:rFonts w:eastAsia="Times New Roman" w:cs="Times New Roman"/>
          <w:b/>
          <w:szCs w:val="24"/>
        </w:rPr>
        <w:t>ΠΡΟΕΔΡΕΥΟΥΣΑ (Αναστασία Χριστοδουλοπούλου):</w:t>
      </w:r>
      <w:r>
        <w:rPr>
          <w:rFonts w:eastAsia="Times New Roman" w:cs="Times New Roman"/>
          <w:szCs w:val="24"/>
        </w:rPr>
        <w:t xml:space="preserve"> Άρα δεν θα μιλήσετε τώρα, εντάξει. Ξεκινάμε, λοιπόν, με τον κατάλογο των ομιλητών. </w:t>
      </w:r>
    </w:p>
    <w:p w14:paraId="53C8925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Παπαηλιού από τον </w:t>
      </w:r>
      <w:r w:rsidRPr="00C0242A">
        <w:rPr>
          <w:rFonts w:eastAsia="Times New Roman" w:cs="Times New Roman"/>
          <w:szCs w:val="24"/>
        </w:rPr>
        <w:t>ΣΥΡΙΖΑ</w:t>
      </w:r>
      <w:r>
        <w:rPr>
          <w:rFonts w:eastAsia="Times New Roman" w:cs="Times New Roman"/>
          <w:szCs w:val="24"/>
        </w:rPr>
        <w:t xml:space="preserve">. </w:t>
      </w:r>
    </w:p>
    <w:p w14:paraId="53C8925C" w14:textId="77777777" w:rsidR="006A30E3" w:rsidRDefault="005E5BBF">
      <w:pPr>
        <w:spacing w:line="600" w:lineRule="auto"/>
        <w:ind w:firstLine="720"/>
        <w:contextualSpacing/>
        <w:jc w:val="both"/>
        <w:rPr>
          <w:rFonts w:eastAsia="Times New Roman" w:cs="Times New Roman"/>
          <w:szCs w:val="24"/>
        </w:rPr>
      </w:pPr>
      <w:r w:rsidRPr="00E02A21">
        <w:rPr>
          <w:rFonts w:eastAsia="Times New Roman" w:cs="Times New Roman"/>
          <w:b/>
          <w:szCs w:val="24"/>
        </w:rPr>
        <w:t>ΓΕΩΡΓΙΟΣ ΠΑΠΑΗΛΙΟΥ:</w:t>
      </w:r>
      <w:r>
        <w:rPr>
          <w:rFonts w:eastAsia="Times New Roman" w:cs="Times New Roman"/>
          <w:szCs w:val="24"/>
        </w:rPr>
        <w:t xml:space="preserve"> Κυρία Πρόεδρε, </w:t>
      </w:r>
      <w:r w:rsidRPr="00A1004C">
        <w:rPr>
          <w:rFonts w:eastAsia="Times New Roman" w:cs="Times New Roman"/>
          <w:szCs w:val="24"/>
        </w:rPr>
        <w:t>κυρίες και κύριοι συνάδελφοι</w:t>
      </w:r>
      <w:r>
        <w:rPr>
          <w:rFonts w:eastAsia="Times New Roman" w:cs="Times New Roman"/>
          <w:szCs w:val="24"/>
        </w:rPr>
        <w:t xml:space="preserve">, το παρόν νομοσχέδιο αφορά στην αναμόρφωση του δικαίου των Ανωνύμων Εταιρειών. </w:t>
      </w:r>
    </w:p>
    <w:p w14:paraId="53C8925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Οι Ανώνυμες Εταιρείες αποτελούν σχήματα σ</w:t>
      </w:r>
      <w:r>
        <w:rPr>
          <w:rFonts w:eastAsia="Times New Roman" w:cs="Times New Roman"/>
          <w:szCs w:val="24"/>
        </w:rPr>
        <w:t>υγκέντρωσης</w:t>
      </w:r>
      <w:r>
        <w:rPr>
          <w:rFonts w:eastAsia="Times New Roman" w:cs="Times New Roman"/>
          <w:szCs w:val="24"/>
        </w:rPr>
        <w:t xml:space="preserve"> κεφαλαίων για την άσκηση επιχειρηματικών δραστηριοτήτων στο πλαίσιο του ισχύοντος οικονομικού συστήματος. Η αρχική σκέψη ήταν να υπάρχει συγκέντρωση κεφαλαίων, αλλά και διάχυση της ευθύνης των προσώπων μετόχων, δεδομένων των οικονομικών κινδύνων που γεννώ</w:t>
      </w:r>
      <w:r>
        <w:rPr>
          <w:rFonts w:eastAsia="Times New Roman" w:cs="Times New Roman"/>
          <w:szCs w:val="24"/>
        </w:rPr>
        <w:t xml:space="preserve">νται στις οικονομικές συναλλαγές. </w:t>
      </w:r>
    </w:p>
    <w:p w14:paraId="53C8925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ισχύον θεσμικό πλαίσιο, ο ν.2190/1920, έτσι όπως ισχύει με τις μεταγενέστερες τροποποιήσεις του, είναι εν πολλοίς δύσκαμπτο και δεν διακρίνεται ούτε για γλωσσική συνέπεια ούτε για συστηματική συνοχή. </w:t>
      </w:r>
    </w:p>
    <w:p w14:paraId="53C8925F" w14:textId="77777777" w:rsidR="006A30E3" w:rsidRDefault="005E5BBF">
      <w:pPr>
        <w:spacing w:line="600" w:lineRule="auto"/>
        <w:ind w:firstLine="720"/>
        <w:contextualSpacing/>
        <w:jc w:val="both"/>
        <w:rPr>
          <w:rFonts w:eastAsia="Times New Roman"/>
          <w:szCs w:val="24"/>
        </w:rPr>
      </w:pPr>
      <w:r>
        <w:rPr>
          <w:rFonts w:eastAsia="Times New Roman"/>
          <w:szCs w:val="24"/>
        </w:rPr>
        <w:t>Χρειάζεται επαναξ</w:t>
      </w:r>
      <w:r>
        <w:rPr>
          <w:rFonts w:eastAsia="Times New Roman"/>
          <w:szCs w:val="24"/>
        </w:rPr>
        <w:t xml:space="preserve">ιολόγηση, εκτεταμένη αναθεώρηση, συστηματοποίηση των διατάξεων, διευκρίνιση αμφισβητουμένων ζητημάτων, με τρόπο ώστε η ίδρυση και η λειτουργία των Ανωνύμων Εταιρειών να χαρακτηρίζονται από διαφάνεια, μέσω αποτελεσματικής εποπτείας και ελέγχων, απλοποίηση, </w:t>
      </w:r>
      <w:r>
        <w:rPr>
          <w:rFonts w:eastAsia="Times New Roman"/>
          <w:szCs w:val="24"/>
        </w:rPr>
        <w:t>ταχύτητα στη λήψη αποφάσεων, με διασφάλιση, όμως, και ενίσχυση των δικαιωμάτων της μειοψηφίας, τη διατήρηση και την ενίσχυση του εταιρικού κεφαλαίου, την ευχερέστερη επίλυση των εταιρικών διαφορών, αλλά και την επιτάχυνση της εκκαθάρισης της εταιρείας, δια</w:t>
      </w:r>
      <w:r>
        <w:rPr>
          <w:rFonts w:eastAsia="Times New Roman"/>
          <w:szCs w:val="24"/>
        </w:rPr>
        <w:t>σώζοντας αξία, όπου αυτή υπάρχει, ευελιξία, αποφόρτιση των διοικητικών βαρών, ώστε να ενισχύεται η υγιής επιχειρηματικότητα</w:t>
      </w:r>
      <w:r>
        <w:rPr>
          <w:rFonts w:eastAsia="Times New Roman"/>
          <w:szCs w:val="24"/>
        </w:rPr>
        <w:t>. Κ</w:t>
      </w:r>
      <w:r>
        <w:rPr>
          <w:rFonts w:eastAsia="Times New Roman"/>
          <w:szCs w:val="24"/>
        </w:rPr>
        <w:t>αι βέβαια, να μην παρατηρούνται τα φαινόμενα των πτω</w:t>
      </w:r>
      <w:r>
        <w:rPr>
          <w:rFonts w:eastAsia="Times New Roman"/>
          <w:szCs w:val="24"/>
        </w:rPr>
        <w:lastRenderedPageBreak/>
        <w:t>χευμένων επιχειρήσεων, που ανήκουν σε πλούσιους επιχειρηματίες, οι οποίοι πλού</w:t>
      </w:r>
      <w:r>
        <w:rPr>
          <w:rFonts w:eastAsia="Times New Roman"/>
          <w:szCs w:val="24"/>
        </w:rPr>
        <w:t xml:space="preserve">τισαν εις βάρος των επιχειρήσεών τους, των εργαζομένων σε αυτές και των </w:t>
      </w:r>
      <w:proofErr w:type="spellStart"/>
      <w:r>
        <w:rPr>
          <w:rFonts w:eastAsia="Times New Roman"/>
          <w:szCs w:val="24"/>
        </w:rPr>
        <w:t>συναλλασσομένων</w:t>
      </w:r>
      <w:proofErr w:type="spellEnd"/>
      <w:r>
        <w:rPr>
          <w:rFonts w:eastAsia="Times New Roman"/>
          <w:szCs w:val="24"/>
        </w:rPr>
        <w:t xml:space="preserve">, </w:t>
      </w:r>
      <w:r>
        <w:rPr>
          <w:rFonts w:eastAsia="Times New Roman"/>
          <w:szCs w:val="24"/>
        </w:rPr>
        <w:t xml:space="preserve">με αυτές </w:t>
      </w:r>
      <w:r>
        <w:rPr>
          <w:rFonts w:eastAsia="Times New Roman"/>
          <w:szCs w:val="24"/>
        </w:rPr>
        <w:t>ανταγωνιστών τους και μη.</w:t>
      </w:r>
    </w:p>
    <w:p w14:paraId="53C89260"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Με τις ρυθμίσεις που εισάγονται παρέχονται νέα εργαλεία για την οικονομική και κεφαλαιακή ενίσχυση των Ανωνύμων Εταιρειών, νέοι πιο </w:t>
      </w:r>
      <w:r>
        <w:rPr>
          <w:rFonts w:eastAsia="Times New Roman"/>
          <w:szCs w:val="24"/>
        </w:rPr>
        <w:t>ευέλικτοι τρόποι λήψης αποφάσεων, μεγαλύτερος έλεγχος στα όργανα διοίκησης, μεγαλύτερη διαφάνεια</w:t>
      </w:r>
      <w:r>
        <w:rPr>
          <w:rFonts w:eastAsia="Times New Roman"/>
          <w:szCs w:val="24"/>
        </w:rPr>
        <w:t>. Αυτά</w:t>
      </w:r>
      <w:r>
        <w:rPr>
          <w:rFonts w:eastAsia="Times New Roman"/>
          <w:szCs w:val="24"/>
        </w:rPr>
        <w:t xml:space="preserve"> αναμένεται να επιδράσ</w:t>
      </w:r>
      <w:r>
        <w:rPr>
          <w:rFonts w:eastAsia="Times New Roman"/>
          <w:szCs w:val="24"/>
        </w:rPr>
        <w:t>ουν</w:t>
      </w:r>
      <w:r>
        <w:rPr>
          <w:rFonts w:eastAsia="Times New Roman"/>
          <w:szCs w:val="24"/>
        </w:rPr>
        <w:t xml:space="preserve"> θετικά στην εμπιστοσύνη της αγοράς στο θεσμό της Ανώνυμης Εταιρείας.  </w:t>
      </w:r>
    </w:p>
    <w:p w14:paraId="53C89261" w14:textId="77777777" w:rsidR="006A30E3" w:rsidRDefault="005E5BBF">
      <w:pPr>
        <w:spacing w:line="600" w:lineRule="auto"/>
        <w:ind w:firstLine="720"/>
        <w:contextualSpacing/>
        <w:jc w:val="both"/>
        <w:rPr>
          <w:rFonts w:eastAsia="Times New Roman"/>
          <w:szCs w:val="24"/>
        </w:rPr>
      </w:pPr>
      <w:r>
        <w:rPr>
          <w:rFonts w:eastAsia="Times New Roman"/>
          <w:szCs w:val="24"/>
        </w:rPr>
        <w:t>Εκ των πραγμάτων και λόγω του περιορισμένου χρόνου, θα εσ</w:t>
      </w:r>
      <w:r>
        <w:rPr>
          <w:rFonts w:eastAsia="Times New Roman"/>
          <w:szCs w:val="24"/>
        </w:rPr>
        <w:t xml:space="preserve">τιάσω σε ορισμένα σημεία του νομοσχεδίου που εισάγουν καινοτομίες απαραίτητες για τη διαφανή και αποτελεσματική λειτουργία των Ανωνύμων Εταιρειών στο σημερινό περιβάλλον των ραγδαίων τεχνολογικών εξελίξεων και των </w:t>
      </w:r>
      <w:proofErr w:type="spellStart"/>
      <w:r>
        <w:rPr>
          <w:rFonts w:eastAsia="Times New Roman"/>
          <w:szCs w:val="24"/>
        </w:rPr>
        <w:t>παγκοσμιοποιημένων</w:t>
      </w:r>
      <w:proofErr w:type="spellEnd"/>
      <w:r>
        <w:rPr>
          <w:rFonts w:eastAsia="Times New Roman"/>
          <w:szCs w:val="24"/>
        </w:rPr>
        <w:t xml:space="preserve"> συναλλαγών. Θα εστιάσω </w:t>
      </w:r>
      <w:r>
        <w:rPr>
          <w:rFonts w:eastAsia="Times New Roman"/>
          <w:szCs w:val="24"/>
        </w:rPr>
        <w:t xml:space="preserve">συγκεκριμένα και ειδικά στην κατάργηση των ανωνύμων μετοχών. </w:t>
      </w:r>
    </w:p>
    <w:p w14:paraId="53C89262"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ονομαστικοποίηση των μετοχών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2020 αποτελεί σημαντική καινοτομία, αφού καταργείται η έννοια της ανώνυμης μετοχής. Και μέχρι τώρα, όμως, η μεταβίβαση των αν</w:t>
      </w:r>
      <w:r>
        <w:rPr>
          <w:rFonts w:eastAsia="Times New Roman"/>
          <w:szCs w:val="24"/>
        </w:rPr>
        <w:t>ωνύμων μετοχών σπανίως επιτυγχάνονταν με την παράδοση του τίτλου, λόγω της πρακτικής να μην εκδίδονται ανώνυμοι τίτλοι, λόγω των όμοιων κανόνων μεταβίβασης ανωνύμων και εισηγμένων μετοχών, αλλά και λόγω της φορολογικής νομοθεσίας, που μέχρι πρόσφατα επέβαλ</w:t>
      </w:r>
      <w:r>
        <w:rPr>
          <w:rFonts w:eastAsia="Times New Roman"/>
          <w:szCs w:val="24"/>
        </w:rPr>
        <w:t xml:space="preserve">ε την κατάρτιση εγγράφου για τη μεταβίβασή τους, αλλά και τη δήλωση του κέρδους από την πώλησή τους. </w:t>
      </w:r>
    </w:p>
    <w:p w14:paraId="53C89263" w14:textId="77777777" w:rsidR="006A30E3" w:rsidRDefault="005E5BBF">
      <w:pPr>
        <w:spacing w:line="600" w:lineRule="auto"/>
        <w:ind w:firstLine="720"/>
        <w:contextualSpacing/>
        <w:jc w:val="both"/>
        <w:rPr>
          <w:rFonts w:eastAsia="Times New Roman"/>
          <w:szCs w:val="24"/>
        </w:rPr>
      </w:pPr>
      <w:r>
        <w:rPr>
          <w:rFonts w:eastAsia="Times New Roman"/>
          <w:szCs w:val="24"/>
        </w:rPr>
        <w:t>Η ρητή πρόβλεψη, όμως, κατάργησης της ανώνυμης μετοχής αίρει οποιεσδήποτε αμφισβητήσεις. Το ζήτημα της ονομαστικοποίησης συνδέεται, κυρίως, με την ενισχυμ</w:t>
      </w:r>
      <w:r>
        <w:rPr>
          <w:rFonts w:eastAsia="Times New Roman"/>
          <w:szCs w:val="24"/>
        </w:rPr>
        <w:t xml:space="preserve">ένη διαφάνεια, με την ταχύτερη ενημέρωση των μετόχων και με την εφαρμογή των προτεινομένων ρυθμίσεων για τα </w:t>
      </w:r>
      <w:r>
        <w:rPr>
          <w:rFonts w:eastAsia="Times New Roman"/>
          <w:szCs w:val="24"/>
          <w:lang w:val="en-US"/>
        </w:rPr>
        <w:t>warrants</w:t>
      </w:r>
      <w:r>
        <w:rPr>
          <w:rFonts w:eastAsia="Times New Roman"/>
          <w:szCs w:val="24"/>
        </w:rPr>
        <w:t>, τα δικαιώματα των μετόχων, με την ενημέρωση των τελευταίων μέσω του μετοχολογίου. Δικαιολογητική βάση για την ανωνυμία των κυρίων των μετο</w:t>
      </w:r>
      <w:r>
        <w:rPr>
          <w:rFonts w:eastAsia="Times New Roman"/>
          <w:szCs w:val="24"/>
        </w:rPr>
        <w:t xml:space="preserve">χών δεν υπάρχει, εκτός από τη βούληση απόκρυψης των </w:t>
      </w:r>
      <w:r>
        <w:rPr>
          <w:rFonts w:eastAsia="Times New Roman"/>
          <w:szCs w:val="24"/>
        </w:rPr>
        <w:t>ιδίων</w:t>
      </w:r>
      <w:r>
        <w:rPr>
          <w:rFonts w:eastAsia="Times New Roman"/>
          <w:szCs w:val="24"/>
        </w:rPr>
        <w:t xml:space="preserve">.  </w:t>
      </w:r>
    </w:p>
    <w:p w14:paraId="53C89264" w14:textId="77777777" w:rsidR="006A30E3" w:rsidRDefault="005E5BBF">
      <w:pPr>
        <w:spacing w:line="600" w:lineRule="auto"/>
        <w:ind w:firstLine="720"/>
        <w:contextualSpacing/>
        <w:jc w:val="both"/>
        <w:rPr>
          <w:rFonts w:eastAsia="Times New Roman"/>
          <w:szCs w:val="24"/>
        </w:rPr>
      </w:pPr>
      <w:r>
        <w:rPr>
          <w:rFonts w:eastAsia="Times New Roman"/>
          <w:szCs w:val="24"/>
        </w:rPr>
        <w:lastRenderedPageBreak/>
        <w:t>Επιπλέον, διεθνείς οργανισμοί, αλλά και τελευταία τα όργανα της Ευρωπαϊκής Ένωσης, ζητούν από τα κράτη-μέλη οι ανώνυμες μετοχές να μην αποτελούν μέσον για την άσκηση καταχρηστικών πρακτικών και γ</w:t>
      </w:r>
      <w:r>
        <w:rPr>
          <w:rFonts w:eastAsia="Times New Roman"/>
          <w:szCs w:val="24"/>
        </w:rPr>
        <w:t xml:space="preserve">ια την πρόκληση κινδύνου για ξέπλυμα μαύρου χρήματος και εν γένει διάπραξη άλλων εγκληματικών ενεργειών. Υπάρχει η </w:t>
      </w:r>
      <w:r>
        <w:rPr>
          <w:rFonts w:eastAsia="Times New Roman"/>
          <w:szCs w:val="24"/>
        </w:rPr>
        <w:t>ο</w:t>
      </w:r>
      <w:r>
        <w:rPr>
          <w:rFonts w:eastAsia="Times New Roman"/>
          <w:szCs w:val="24"/>
        </w:rPr>
        <w:t>δηγία 2015/849 της Ευρωπαϊκής Ένωσης, που θα επικυρωθεί και από τη χώρα μας, στην οποία προβλέπονται μηχανισμοί για την εξεύρεση των προσώπω</w:t>
      </w:r>
      <w:r>
        <w:rPr>
          <w:rFonts w:eastAsia="Times New Roman"/>
          <w:szCs w:val="24"/>
        </w:rPr>
        <w:t>ν δικαιούχων των ανωνύμων μετοχών, αλλά και των πραγματικών δικαιούχων, δηλαδή αυτών που κρύβονται πίσω από αυτούς.</w:t>
      </w:r>
    </w:p>
    <w:p w14:paraId="53C89265" w14:textId="77777777" w:rsidR="006A30E3" w:rsidRDefault="005E5BBF">
      <w:pPr>
        <w:spacing w:line="600" w:lineRule="auto"/>
        <w:ind w:firstLine="720"/>
        <w:contextualSpacing/>
        <w:jc w:val="both"/>
        <w:rPr>
          <w:rFonts w:eastAsia="Times New Roman"/>
          <w:szCs w:val="24"/>
        </w:rPr>
      </w:pPr>
      <w:r>
        <w:rPr>
          <w:rFonts w:eastAsia="Times New Roman"/>
          <w:szCs w:val="24"/>
        </w:rPr>
        <w:t>Εκτός από την κατάργηση των ανωνύμων μετοχών, υπάρχουν κι άλλα ισοδύναμα μέτρα, τα οποία, όμως, συνεπάγονται πολύπλοκες ρυθμίσεις και επιβαρ</w:t>
      </w:r>
      <w:r>
        <w:rPr>
          <w:rFonts w:eastAsia="Times New Roman"/>
          <w:szCs w:val="24"/>
        </w:rPr>
        <w:t xml:space="preserve">ύνουν τις Ανώνυμες Εταιρείες με πληθώρα πρόσθετων υποχρεώσεων, επιφέροντας </w:t>
      </w:r>
      <w:r>
        <w:rPr>
          <w:rFonts w:eastAsia="Times New Roman"/>
          <w:szCs w:val="24"/>
        </w:rPr>
        <w:t>«</w:t>
      </w:r>
      <w:r>
        <w:rPr>
          <w:rFonts w:eastAsia="Times New Roman"/>
          <w:szCs w:val="24"/>
        </w:rPr>
        <w:t>πληροφοριακή κόπωση</w:t>
      </w:r>
      <w:r>
        <w:rPr>
          <w:rFonts w:eastAsia="Times New Roman"/>
          <w:szCs w:val="24"/>
        </w:rPr>
        <w:t>»</w:t>
      </w:r>
      <w:r>
        <w:rPr>
          <w:rFonts w:eastAsia="Times New Roman"/>
          <w:szCs w:val="24"/>
        </w:rPr>
        <w:t xml:space="preserve"> στις επιχειρήσεις. </w:t>
      </w:r>
    </w:p>
    <w:p w14:paraId="53C89266" w14:textId="77777777" w:rsidR="006A30E3" w:rsidRDefault="005E5BBF">
      <w:pPr>
        <w:spacing w:line="600" w:lineRule="auto"/>
        <w:ind w:firstLine="720"/>
        <w:contextualSpacing/>
        <w:jc w:val="both"/>
        <w:rPr>
          <w:rFonts w:eastAsia="Times New Roman" w:cs="Times New Roman"/>
          <w:szCs w:val="24"/>
        </w:rPr>
      </w:pPr>
      <w:r>
        <w:rPr>
          <w:rFonts w:eastAsia="Times New Roman"/>
          <w:szCs w:val="24"/>
        </w:rPr>
        <w:t xml:space="preserve">Η </w:t>
      </w:r>
      <w:r>
        <w:rPr>
          <w:rFonts w:eastAsia="Times New Roman"/>
          <w:szCs w:val="24"/>
        </w:rPr>
        <w:t xml:space="preserve">εξεύρεση της </w:t>
      </w:r>
      <w:r>
        <w:rPr>
          <w:rFonts w:eastAsia="Times New Roman"/>
          <w:szCs w:val="24"/>
        </w:rPr>
        <w:t>διαδρομή</w:t>
      </w:r>
      <w:r>
        <w:rPr>
          <w:rFonts w:eastAsia="Times New Roman"/>
          <w:szCs w:val="24"/>
        </w:rPr>
        <w:t>ς</w:t>
      </w:r>
      <w:r>
        <w:rPr>
          <w:rFonts w:eastAsia="Times New Roman"/>
          <w:szCs w:val="24"/>
        </w:rPr>
        <w:t xml:space="preserve"> του μαύρου χρήματος μέσω των γνωστών </w:t>
      </w:r>
      <w:proofErr w:type="spellStart"/>
      <w:r>
        <w:rPr>
          <w:rFonts w:eastAsia="Times New Roman"/>
          <w:szCs w:val="24"/>
        </w:rPr>
        <w:t>εξωχώριων</w:t>
      </w:r>
      <w:proofErr w:type="spellEnd"/>
      <w:r>
        <w:rPr>
          <w:rFonts w:eastAsia="Times New Roman"/>
          <w:szCs w:val="24"/>
        </w:rPr>
        <w:t xml:space="preserve"> εταιρειών και άλλων σχημάτων ανά τον κόσμο δεν είναι εύκολη υπόθεση</w:t>
      </w:r>
      <w:r>
        <w:rPr>
          <w:rFonts w:eastAsia="Times New Roman"/>
          <w:szCs w:val="24"/>
        </w:rPr>
        <w:t xml:space="preserve"> και βέβαια, </w:t>
      </w:r>
      <w:r>
        <w:rPr>
          <w:rFonts w:eastAsia="Times New Roman"/>
          <w:szCs w:val="24"/>
        </w:rPr>
        <w:lastRenderedPageBreak/>
        <w:t xml:space="preserve">μπορεί να αμφισβητηθεί, αν υπάρχει πραγματική βούληση όλων αυτών των διεθνών οργανισμών να φτάσουν μέχρι το τέλος. </w:t>
      </w:r>
      <w:r>
        <w:rPr>
          <w:rFonts w:eastAsia="Times New Roman" w:cs="Times New Roman"/>
          <w:szCs w:val="24"/>
        </w:rPr>
        <w:t xml:space="preserve">Πάντως η ονομαστικοποίηση των ανωνύμων μετοχών είναι μία αρχή. </w:t>
      </w:r>
    </w:p>
    <w:p w14:paraId="53C8926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και αυτό το νομοσχέδιο αποτελεί μί</w:t>
      </w:r>
      <w:r>
        <w:rPr>
          <w:rFonts w:eastAsia="Times New Roman" w:cs="Times New Roman"/>
          <w:szCs w:val="24"/>
        </w:rPr>
        <w:t xml:space="preserve">α επιπλέον ψηφίδα στο σύνολο των ρυθμίσεων που έχουν θεσπιστεί και θα θεσπιστούν στο άμεσο μέλλον. Αυτές οι ρυθμίσεις απλοποιούν τις διαδικασίες σύστασης, λειτουργίας και λύσης των Ανωνύμων Εταιρειών, μειώνουν τη διοικητική γραφειοκρατία και το διοικητικό </w:t>
      </w:r>
      <w:r>
        <w:rPr>
          <w:rFonts w:eastAsia="Times New Roman" w:cs="Times New Roman"/>
          <w:szCs w:val="24"/>
        </w:rPr>
        <w:t>κόστος, αναβαθμίζουν τη συνεργασία και τις συναλλαγές με το εξωτερικό, προσαρμόζουν το θεσμικό πλαίσιο στις νέες συνθήκες, της διεθνούς, της ευρωπαϊκής και της εγχώριας αγοράς. Εν γένει διευκολύνουν την επιχειρηματική δραστηριότητα.</w:t>
      </w:r>
    </w:p>
    <w:p w14:paraId="53C8926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Θα έλεγα ότι όλα αυτά σ</w:t>
      </w:r>
      <w:r>
        <w:rPr>
          <w:rFonts w:eastAsia="Times New Roman" w:cs="Times New Roman"/>
          <w:szCs w:val="24"/>
        </w:rPr>
        <w:t>υνιστούν τη στρατηγική της Κυβέρνησης για την επιχειρηματικότητα, που αποτελεί σημαντικό πυλώνα της προοπτικής ανάπτυξης της χώρας. Σε αυτό το πλαίσιο και σταδιακά δημιουργούνται οι θεσμικές προϋποθέσεις για την προωθούμενη κοινωνικά δίκαιη παραγωγική ανασ</w:t>
      </w:r>
      <w:r>
        <w:rPr>
          <w:rFonts w:eastAsia="Times New Roman" w:cs="Times New Roman"/>
          <w:szCs w:val="24"/>
        </w:rPr>
        <w:t>υγκρότηση της χώρας.</w:t>
      </w:r>
    </w:p>
    <w:p w14:paraId="53C8926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53C8926A" w14:textId="77777777" w:rsidR="006A30E3" w:rsidRDefault="005E5B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3C8926B" w14:textId="77777777" w:rsidR="006A30E3" w:rsidRDefault="005E5BBF">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Ευχαριστούμε.</w:t>
      </w:r>
    </w:p>
    <w:p w14:paraId="53C8926C" w14:textId="77777777" w:rsidR="006A30E3" w:rsidRDefault="005E5BBF">
      <w:pPr>
        <w:spacing w:line="600" w:lineRule="auto"/>
        <w:ind w:firstLine="720"/>
        <w:contextualSpacing/>
        <w:jc w:val="both"/>
        <w:rPr>
          <w:rFonts w:eastAsia="Times New Roman"/>
          <w:bCs/>
          <w:szCs w:val="24"/>
        </w:rPr>
      </w:pPr>
      <w:r>
        <w:rPr>
          <w:rFonts w:eastAsia="Times New Roman"/>
          <w:bCs/>
          <w:szCs w:val="24"/>
        </w:rPr>
        <w:t xml:space="preserve">Τον λόγο έχει ο κ. Θεοχάρης </w:t>
      </w:r>
      <w:proofErr w:type="spellStart"/>
      <w:r>
        <w:rPr>
          <w:rFonts w:eastAsia="Times New Roman"/>
          <w:bCs/>
          <w:szCs w:val="24"/>
        </w:rPr>
        <w:t>Θεοχάρης</w:t>
      </w:r>
      <w:proofErr w:type="spellEnd"/>
      <w:r>
        <w:rPr>
          <w:rFonts w:eastAsia="Times New Roman"/>
          <w:bCs/>
          <w:szCs w:val="24"/>
        </w:rPr>
        <w:t xml:space="preserve"> από τους Ανεξάρτητους Βουλευτές.</w:t>
      </w:r>
    </w:p>
    <w:p w14:paraId="53C8926D" w14:textId="77777777" w:rsidR="006A30E3" w:rsidRDefault="005E5BBF">
      <w:pPr>
        <w:spacing w:line="600" w:lineRule="auto"/>
        <w:ind w:firstLine="720"/>
        <w:contextualSpacing/>
        <w:jc w:val="both"/>
        <w:rPr>
          <w:rFonts w:eastAsia="Times New Roman"/>
          <w:bCs/>
          <w:szCs w:val="24"/>
        </w:rPr>
      </w:pPr>
      <w:r w:rsidRPr="00D954B1">
        <w:rPr>
          <w:rFonts w:eastAsia="Times New Roman"/>
          <w:b/>
          <w:bCs/>
          <w:szCs w:val="24"/>
        </w:rPr>
        <w:t xml:space="preserve">ΘΕΟΧΑΡΗΣ (ΧΑΡΗΣ) ΘΕΟΧΑΡΗΣ: </w:t>
      </w:r>
      <w:r>
        <w:rPr>
          <w:rFonts w:eastAsia="Times New Roman"/>
          <w:bCs/>
          <w:szCs w:val="24"/>
        </w:rPr>
        <w:t xml:space="preserve">Ευχαριστώ, κυρία Πρόεδρε. </w:t>
      </w:r>
    </w:p>
    <w:p w14:paraId="53C8926E" w14:textId="77777777" w:rsidR="006A30E3" w:rsidRDefault="005E5BBF">
      <w:pPr>
        <w:spacing w:line="600" w:lineRule="auto"/>
        <w:ind w:firstLine="720"/>
        <w:contextualSpacing/>
        <w:jc w:val="both"/>
        <w:rPr>
          <w:rFonts w:eastAsia="Times New Roman"/>
          <w:bCs/>
          <w:szCs w:val="24"/>
        </w:rPr>
      </w:pPr>
      <w:r>
        <w:rPr>
          <w:rFonts w:eastAsia="Times New Roman"/>
          <w:bCs/>
          <w:szCs w:val="24"/>
        </w:rPr>
        <w:t>Είχα σκοπό να μιλήσω κατ’ αρχ</w:t>
      </w:r>
      <w:r>
        <w:rPr>
          <w:rFonts w:eastAsia="Times New Roman"/>
          <w:bCs/>
          <w:szCs w:val="24"/>
        </w:rPr>
        <w:t>άς</w:t>
      </w:r>
      <w:r>
        <w:rPr>
          <w:rFonts w:eastAsia="Times New Roman"/>
          <w:bCs/>
          <w:szCs w:val="24"/>
        </w:rPr>
        <w:t xml:space="preserve"> για την τροπολογία την οποία καταθέσαμε και ευχαριστώ τον Υπουργό, γιατί πράγματι την έκανε δεκτή. Και έχω την αίσθηση ότι ακούει τον παλμό της αγοράς, έχει βάλει τον χέρι του πάνω στον σφυγμό. Ζού</w:t>
      </w:r>
      <w:r>
        <w:rPr>
          <w:rFonts w:eastAsia="Times New Roman"/>
          <w:bCs/>
          <w:szCs w:val="24"/>
        </w:rPr>
        <w:t xml:space="preserve">με αυτή την περίοδο το δράμα </w:t>
      </w:r>
      <w:proofErr w:type="spellStart"/>
      <w:r>
        <w:rPr>
          <w:rFonts w:eastAsia="Times New Roman"/>
          <w:bCs/>
          <w:szCs w:val="24"/>
        </w:rPr>
        <w:t>επτάμισι</w:t>
      </w:r>
      <w:proofErr w:type="spellEnd"/>
      <w:r>
        <w:rPr>
          <w:rFonts w:eastAsia="Times New Roman"/>
          <w:bCs/>
          <w:szCs w:val="24"/>
        </w:rPr>
        <w:t xml:space="preserve"> χιλιάδων </w:t>
      </w:r>
      <w:r>
        <w:rPr>
          <w:rFonts w:eastAsia="Times New Roman"/>
          <w:bCs/>
          <w:szCs w:val="24"/>
        </w:rPr>
        <w:t xml:space="preserve">μικροεπενδυτών, οι οποίοι προφανώς έχουν μπλέξει σε μία κατάσταση στην  περίπτωση της </w:t>
      </w:r>
      <w:r>
        <w:rPr>
          <w:rFonts w:eastAsia="Times New Roman"/>
          <w:bCs/>
          <w:szCs w:val="24"/>
        </w:rPr>
        <w:t>«</w:t>
      </w:r>
      <w:r>
        <w:rPr>
          <w:rFonts w:eastAsia="Times New Roman"/>
          <w:bCs/>
          <w:szCs w:val="24"/>
          <w:lang w:val="en-US"/>
        </w:rPr>
        <w:t>FOLLI</w:t>
      </w:r>
      <w:r>
        <w:rPr>
          <w:rFonts w:eastAsia="Times New Roman"/>
          <w:bCs/>
          <w:szCs w:val="24"/>
        </w:rPr>
        <w:t xml:space="preserve"> </w:t>
      </w:r>
      <w:r>
        <w:rPr>
          <w:rFonts w:eastAsia="Times New Roman"/>
          <w:bCs/>
          <w:szCs w:val="24"/>
          <w:lang w:val="en-US"/>
        </w:rPr>
        <w:t>FOLLIE</w:t>
      </w:r>
      <w:r>
        <w:rPr>
          <w:rFonts w:eastAsia="Times New Roman"/>
          <w:bCs/>
          <w:szCs w:val="24"/>
        </w:rPr>
        <w:t>»</w:t>
      </w:r>
      <w:r>
        <w:rPr>
          <w:rFonts w:eastAsia="Times New Roman"/>
          <w:bCs/>
          <w:szCs w:val="24"/>
        </w:rPr>
        <w:t xml:space="preserve"> και θέλω να πιστεύω ότι γρήγορα θα διαλευκανθεί, αλλά κυρίως ότι δεν θα δημιουργηθούν ξανά συνθήκες ώστε να </w:t>
      </w:r>
      <w:r>
        <w:rPr>
          <w:rFonts w:eastAsia="Times New Roman"/>
          <w:bCs/>
          <w:szCs w:val="24"/>
        </w:rPr>
        <w:t>έχουμε τέτοιου είδους εξαπατήσεις του κοινού.</w:t>
      </w:r>
    </w:p>
    <w:p w14:paraId="53C8926F" w14:textId="77777777" w:rsidR="006A30E3" w:rsidRDefault="005E5BBF">
      <w:pPr>
        <w:spacing w:line="600" w:lineRule="auto"/>
        <w:ind w:firstLine="720"/>
        <w:contextualSpacing/>
        <w:jc w:val="both"/>
        <w:rPr>
          <w:rFonts w:eastAsia="Times New Roman"/>
          <w:bCs/>
          <w:szCs w:val="24"/>
        </w:rPr>
      </w:pPr>
      <w:r>
        <w:rPr>
          <w:rFonts w:eastAsia="Times New Roman"/>
          <w:bCs/>
          <w:szCs w:val="24"/>
        </w:rPr>
        <w:lastRenderedPageBreak/>
        <w:t>Σε κάθε περίπτωση, αυτή η τροπολογία -την οποία έκανε αποδεκτή ο Υπουργός και θέλω να την εξηγήσω για τα Πρακτικά και χάριν του ελληνικού λαού- είναι μια τροπολογία που βοηθάει στην άρση ενός ζητήματος σύγκρουσ</w:t>
      </w:r>
      <w:r>
        <w:rPr>
          <w:rFonts w:eastAsia="Times New Roman"/>
          <w:bCs/>
          <w:szCs w:val="24"/>
        </w:rPr>
        <w:t>ης συμφερόντων μεταξύ των μελών του διοικητικού συμβουλίου μιας εισηγμένης και των μετόχων.</w:t>
      </w:r>
    </w:p>
    <w:p w14:paraId="53C89270" w14:textId="77777777" w:rsidR="006A30E3" w:rsidRDefault="005E5BBF">
      <w:pPr>
        <w:spacing w:line="600" w:lineRule="auto"/>
        <w:ind w:firstLine="720"/>
        <w:contextualSpacing/>
        <w:jc w:val="both"/>
        <w:rPr>
          <w:rFonts w:eastAsia="Times New Roman"/>
          <w:bCs/>
          <w:szCs w:val="24"/>
        </w:rPr>
      </w:pPr>
      <w:r>
        <w:rPr>
          <w:rFonts w:eastAsia="Times New Roman"/>
          <w:bCs/>
          <w:szCs w:val="24"/>
        </w:rPr>
        <w:t xml:space="preserve">Αυτό που συμβαίνει είναι ότι κάθε χρόνο σε κάθε γενική συνέλευση ορίζονται οι ορκωτοί ελεγκτές, οι οποίοι είναι μια ελεγκτική εταιρεία που σκοπό έχει να ελέγξει το </w:t>
      </w:r>
      <w:r>
        <w:rPr>
          <w:rFonts w:eastAsia="Times New Roman"/>
          <w:bCs/>
          <w:szCs w:val="24"/>
        </w:rPr>
        <w:t>κατά πόσο υπάρχουν προβλήματα με τους αριθμούς, με τον ισολογισμό, με τη διαχείριση της εταιρείας και έτσι να βγάλει μια έκθεση προς τους μετόχους, λέγοντάς τους ότι όλα τα πράγματα είναι καλά ή ότι υπάρχει το α ή το β ή το γ πρόβλημα με τους λεγόμενους ασ</w:t>
      </w:r>
      <w:r>
        <w:rPr>
          <w:rFonts w:eastAsia="Times New Roman"/>
          <w:bCs/>
          <w:szCs w:val="24"/>
        </w:rPr>
        <w:t xml:space="preserve">τερίσκους. </w:t>
      </w:r>
    </w:p>
    <w:p w14:paraId="53C89271" w14:textId="77777777" w:rsidR="006A30E3" w:rsidRDefault="005E5BBF">
      <w:pPr>
        <w:spacing w:line="600" w:lineRule="auto"/>
        <w:ind w:firstLine="720"/>
        <w:contextualSpacing/>
        <w:jc w:val="both"/>
        <w:rPr>
          <w:rFonts w:eastAsia="Times New Roman"/>
          <w:bCs/>
          <w:szCs w:val="24"/>
        </w:rPr>
      </w:pPr>
      <w:r>
        <w:rPr>
          <w:rFonts w:eastAsia="Times New Roman"/>
          <w:bCs/>
          <w:szCs w:val="24"/>
        </w:rPr>
        <w:t>Στην περίπτωση, όμως, που ένας μέτοχος είναι και ενεργό μέλος του διοικητικού συμβουλίου, είναι προφανές ότι έχει δύο ιδιότητες. Υπό τη μία ιδιότητα ο ελεγκτής τον ελέγχει ως μέλος του διοικητικού συμβουλίου. Υπό τη δεύτερη ιδιότητά του ως μέτο</w:t>
      </w:r>
      <w:r>
        <w:rPr>
          <w:rFonts w:eastAsia="Times New Roman"/>
          <w:bCs/>
          <w:szCs w:val="24"/>
        </w:rPr>
        <w:t xml:space="preserve">χος </w:t>
      </w:r>
      <w:r>
        <w:rPr>
          <w:rFonts w:eastAsia="Times New Roman"/>
          <w:bCs/>
          <w:szCs w:val="24"/>
        </w:rPr>
        <w:lastRenderedPageBreak/>
        <w:t>είναι αυτός ο οποίος ορίζει τον ελεγκτή. Σε αυτήν την περίπτωση δεν μπορεί ο ελεγχόμενος να ορίζει τον ελεγκτή του. Και πράγματι με την τροπολογία, η οποία έγινε δεκτή, αυτό το πρόβλημα σταματάει να υφίσταται. Και έτσι στη συγκεκριμένη ψηφοφορία δεν έχ</w:t>
      </w:r>
      <w:r>
        <w:rPr>
          <w:rFonts w:eastAsia="Times New Roman"/>
          <w:bCs/>
          <w:szCs w:val="24"/>
        </w:rPr>
        <w:t xml:space="preserve">ουν δικαίωμα οι μέτοχοι να ψηφίσουν, εφόσον είναι και ενεργά μέλη του διοικητικού συμβουλίου. Και πάλι σας ευχαριστώ, κύριε Υπουργέ. </w:t>
      </w:r>
    </w:p>
    <w:p w14:paraId="53C89272" w14:textId="77777777" w:rsidR="006A30E3" w:rsidRDefault="005E5BBF">
      <w:pPr>
        <w:spacing w:line="600" w:lineRule="auto"/>
        <w:ind w:firstLine="720"/>
        <w:contextualSpacing/>
        <w:jc w:val="both"/>
        <w:rPr>
          <w:rFonts w:eastAsia="Times New Roman"/>
          <w:bCs/>
          <w:szCs w:val="24"/>
        </w:rPr>
      </w:pPr>
      <w:r>
        <w:rPr>
          <w:rFonts w:eastAsia="Times New Roman"/>
          <w:bCs/>
          <w:szCs w:val="24"/>
        </w:rPr>
        <w:t>Να πω κιόλας ότι είναι μια τροπολογία, η οποία ήρθε μετά από συζήτηση με τον ίδιο τον Πρόεδρο του Χρηματιστηρίου. Πήρα την</w:t>
      </w:r>
      <w:r>
        <w:rPr>
          <w:rFonts w:eastAsia="Times New Roman"/>
          <w:bCs/>
          <w:szCs w:val="24"/>
        </w:rPr>
        <w:t xml:space="preserve"> πρωτοβουλία να μιλήσω μαζί του γι’ αυτό το ζήτημα των μικρομετόχων της </w:t>
      </w:r>
      <w:r>
        <w:rPr>
          <w:rFonts w:eastAsia="Times New Roman"/>
          <w:bCs/>
          <w:szCs w:val="24"/>
        </w:rPr>
        <w:t>«</w:t>
      </w:r>
      <w:r>
        <w:rPr>
          <w:rFonts w:eastAsia="Times New Roman"/>
          <w:bCs/>
          <w:szCs w:val="24"/>
          <w:lang w:val="en-US"/>
        </w:rPr>
        <w:t>FOLLI</w:t>
      </w:r>
      <w:r w:rsidRPr="005C4DAE">
        <w:rPr>
          <w:rFonts w:eastAsia="Times New Roman"/>
          <w:bCs/>
          <w:szCs w:val="24"/>
        </w:rPr>
        <w:t xml:space="preserve"> </w:t>
      </w:r>
      <w:r>
        <w:rPr>
          <w:rFonts w:eastAsia="Times New Roman"/>
          <w:bCs/>
          <w:szCs w:val="24"/>
          <w:lang w:val="en-US"/>
        </w:rPr>
        <w:t>FOLLIE</w:t>
      </w:r>
      <w:r>
        <w:rPr>
          <w:rFonts w:eastAsia="Times New Roman"/>
          <w:bCs/>
          <w:szCs w:val="24"/>
        </w:rPr>
        <w:t>»</w:t>
      </w:r>
      <w:r>
        <w:rPr>
          <w:rFonts w:eastAsia="Times New Roman"/>
          <w:bCs/>
          <w:szCs w:val="24"/>
        </w:rPr>
        <w:t>. Και πάνω στη συζήτηση αυτή, ήρθε η σκέψη να κάνουμε αυτή την τροπολογία και να προσπαθήσουμε να διορθώσουμε αυτό το πρόβλημα.</w:t>
      </w:r>
    </w:p>
    <w:p w14:paraId="53C89273" w14:textId="77777777" w:rsidR="006A30E3" w:rsidRDefault="005E5BBF">
      <w:pPr>
        <w:spacing w:line="600" w:lineRule="auto"/>
        <w:ind w:firstLine="720"/>
        <w:contextualSpacing/>
        <w:jc w:val="both"/>
        <w:rPr>
          <w:rFonts w:eastAsia="Times New Roman"/>
          <w:bCs/>
          <w:szCs w:val="24"/>
        </w:rPr>
      </w:pPr>
      <w:r>
        <w:rPr>
          <w:rFonts w:eastAsia="Times New Roman"/>
          <w:bCs/>
          <w:szCs w:val="24"/>
        </w:rPr>
        <w:t xml:space="preserve">Τρία ακόμα θέματα θα ήθελα να θέσω πολύ </w:t>
      </w:r>
      <w:r>
        <w:rPr>
          <w:rFonts w:eastAsia="Times New Roman"/>
          <w:bCs/>
          <w:szCs w:val="24"/>
        </w:rPr>
        <w:t>σύντομα –και θα ήθελα την προσοχή σας, κύριε Υπουργέ- κυρίως πηγαίνοντας μπροστά. Δεν θέλω να κοιτάζω το παρελθόν. Προτάσεις σας κάνουμε και νομίζω ότι θα ήταν ευτυχές εάν τις λάβετε υπ</w:t>
      </w:r>
      <w:r>
        <w:rPr>
          <w:rFonts w:eastAsia="Times New Roman"/>
          <w:bCs/>
          <w:szCs w:val="24"/>
        </w:rPr>
        <w:t xml:space="preserve">’ </w:t>
      </w:r>
      <w:proofErr w:type="spellStart"/>
      <w:r>
        <w:rPr>
          <w:rFonts w:eastAsia="Times New Roman"/>
          <w:bCs/>
          <w:szCs w:val="24"/>
        </w:rPr>
        <w:t>όψιν</w:t>
      </w:r>
      <w:proofErr w:type="spellEnd"/>
      <w:r>
        <w:rPr>
          <w:rFonts w:eastAsia="Times New Roman"/>
          <w:bCs/>
          <w:szCs w:val="24"/>
        </w:rPr>
        <w:t xml:space="preserve"> σας, όπως κάνατε σε αυτήν την περίπτωση. </w:t>
      </w:r>
    </w:p>
    <w:p w14:paraId="53C89274" w14:textId="77777777" w:rsidR="006A30E3" w:rsidRDefault="005E5BBF">
      <w:pPr>
        <w:spacing w:line="600" w:lineRule="auto"/>
        <w:ind w:firstLine="720"/>
        <w:contextualSpacing/>
        <w:jc w:val="both"/>
        <w:rPr>
          <w:rFonts w:eastAsia="Times New Roman"/>
          <w:bCs/>
          <w:szCs w:val="24"/>
        </w:rPr>
      </w:pPr>
      <w:r>
        <w:rPr>
          <w:rFonts w:eastAsia="Times New Roman"/>
          <w:bCs/>
          <w:szCs w:val="24"/>
        </w:rPr>
        <w:lastRenderedPageBreak/>
        <w:t>Το πρώτο είναι ότι μια</w:t>
      </w:r>
      <w:r>
        <w:rPr>
          <w:rFonts w:eastAsia="Times New Roman"/>
          <w:bCs/>
          <w:szCs w:val="24"/>
        </w:rPr>
        <w:t xml:space="preserve"> επιπλέον δικλείδα ασφαλείας -και ελπίζω στο νομοσχέδιο για τα ελεγκτικά να τη βάλετε- είναι η κατηγοριοποίηση των ελεγκτικών εταιρειών, όπως έχουμε στις τεχνικές εταιρείες. Για παράδειγμα, δεν μπορούμε να δώσουμε σε μία τεχνική εταιρεία των δύο ατόμων να </w:t>
      </w:r>
      <w:r>
        <w:rPr>
          <w:rFonts w:eastAsia="Times New Roman"/>
          <w:bCs/>
          <w:szCs w:val="24"/>
        </w:rPr>
        <w:t>μας κάνει τον αυτοκινητόδρομο Αθηνών</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Θεσσαλονίκης. Έτσι και οι ελεγκτικές εταιρείες των δυο ατόμων -όπως είναι σε αυτήν την περίπτωση- δεν μπορεί να ελέγχουν εταιρείες των εκατομμυρίων, των δεκάδων εκατομμυρίων ή των δισεκατομμυρίων ευρώ τζίρου. </w:t>
      </w:r>
    </w:p>
    <w:p w14:paraId="53C89275" w14:textId="77777777" w:rsidR="006A30E3" w:rsidRDefault="005E5BBF">
      <w:pPr>
        <w:spacing w:line="600" w:lineRule="auto"/>
        <w:ind w:firstLine="720"/>
        <w:contextualSpacing/>
        <w:jc w:val="both"/>
        <w:rPr>
          <w:rFonts w:eastAsia="Times New Roman"/>
          <w:bCs/>
          <w:szCs w:val="24"/>
        </w:rPr>
      </w:pPr>
      <w:r>
        <w:rPr>
          <w:rFonts w:eastAsia="Times New Roman"/>
          <w:bCs/>
          <w:szCs w:val="24"/>
        </w:rPr>
        <w:t>Συνεπώς</w:t>
      </w:r>
      <w:r>
        <w:rPr>
          <w:rFonts w:eastAsia="Times New Roman"/>
          <w:bCs/>
          <w:szCs w:val="24"/>
        </w:rPr>
        <w:t>, θα πρέπει να έχουμε κατηγορίες ελεγκτικών εταιρειών και ανάλογα με τον τζίρο η κάθε επιχείρηση να είναι υποχρεωμένη να ανεβαίνει κατηγορία. Και βέβαια η ΕΛΤΕ θα μπορούσε να ορίσει τα κριτήρια γι’ αυτές τις κατηγορίες.</w:t>
      </w:r>
    </w:p>
    <w:p w14:paraId="53C8927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Η δεύτερη πρόταση που θα ήθελα να σα</w:t>
      </w:r>
      <w:r>
        <w:rPr>
          <w:rFonts w:eastAsia="Times New Roman" w:cs="Times New Roman"/>
          <w:szCs w:val="24"/>
        </w:rPr>
        <w:t xml:space="preserve">ς κάνω έχει σχέση με τις περιπτώσεις όπου είναι υποχρεωμένες οι εταιρείες - έχει γίνει ενσωμάτωση στο εθνικό μας δίκαιο της </w:t>
      </w:r>
      <w:r>
        <w:rPr>
          <w:rFonts w:eastAsia="Times New Roman" w:cs="Times New Roman"/>
          <w:szCs w:val="24"/>
        </w:rPr>
        <w:t>ο</w:t>
      </w:r>
      <w:r>
        <w:rPr>
          <w:rFonts w:eastAsia="Times New Roman" w:cs="Times New Roman"/>
          <w:szCs w:val="24"/>
        </w:rPr>
        <w:t xml:space="preserve">δηγίας από την Ευρωπαϊκή Ένωση- να αλλάζουν κάθε δέκα χρόνια εταιρεία που </w:t>
      </w:r>
      <w:r>
        <w:rPr>
          <w:rFonts w:eastAsia="Times New Roman" w:cs="Times New Roman"/>
          <w:szCs w:val="24"/>
        </w:rPr>
        <w:lastRenderedPageBreak/>
        <w:t xml:space="preserve">τις ελέγχει και να αλλάζουν κάθε πέντε χρόνια τον ορκωτό </w:t>
      </w:r>
      <w:r>
        <w:rPr>
          <w:rFonts w:eastAsia="Times New Roman" w:cs="Times New Roman"/>
          <w:szCs w:val="24"/>
        </w:rPr>
        <w:t xml:space="preserve">λογιστή, ώστε να μην τις ελέγχει το ίδιο άτομο συνέχεια. </w:t>
      </w:r>
    </w:p>
    <w:p w14:paraId="53C8927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Έχει παρατηρηθεί το φαινόμενο να φεύγουν οι ορκωτοί, να φτιάχνουν ψεύτικες εταιρείες των δύο ατόμων, να υπογράφει ο συνεταίρος τους, ενώ στην πραγματικότητα ο ίδιος να συνεχίζει αυτόν τον έλεγχο, γι</w:t>
      </w:r>
      <w:r>
        <w:rPr>
          <w:rFonts w:eastAsia="Times New Roman" w:cs="Times New Roman"/>
          <w:szCs w:val="24"/>
        </w:rPr>
        <w:t>α να παρακάμψει, μέσω παρένθετων στην πραγματικότητα προσώπων, τον περιορισμό αυτού του νόμου.</w:t>
      </w:r>
    </w:p>
    <w:p w14:paraId="53C8927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Δώστε τη δυνατότητα στην ΕΛΤΕ να ελέγχει τέτοιου είδους περιπτώσεις και να μπορεί να επιβάλλει πρόστιμα ή να παίρνει άλλες κυρώσεις και να ρίχνει τα βιβλία για ν</w:t>
      </w:r>
      <w:r>
        <w:rPr>
          <w:rFonts w:eastAsia="Times New Roman" w:cs="Times New Roman"/>
          <w:szCs w:val="24"/>
        </w:rPr>
        <w:t xml:space="preserve">α μην συμβαίνουν αυτά τα πράγματα και να ξαναγυρίσει η εμπιστοσύνη του επενδυτικού κοινού, γιατί δεν μπορούμε να περιμένουμε ανάπτυξη χωρίς να υπάρχει αυτή ακριβώς η έννοια της εμπιστοσύνης. </w:t>
      </w:r>
    </w:p>
    <w:p w14:paraId="53C8927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Κλείνω με ένα θέμα που δεν είχα σκοπό να θίξω, όμως, επειδή αυτό</w:t>
      </w:r>
      <w:r>
        <w:rPr>
          <w:rFonts w:eastAsia="Times New Roman" w:cs="Times New Roman"/>
          <w:szCs w:val="24"/>
        </w:rPr>
        <w:t xml:space="preserve"> το νομοσχέδιο μιλάει και για το πτωχευτικό δίκαιο και επειδή έχω μια προσωπική εμπειρία από εταιρείες που έχουν πτωχεύσει, θα σας πρότεινα, κύριε Υπουργέ, την εξής διαδικασία </w:t>
      </w:r>
      <w:r>
        <w:rPr>
          <w:rFonts w:eastAsia="Times New Roman" w:cs="Times New Roman"/>
          <w:szCs w:val="24"/>
        </w:rPr>
        <w:lastRenderedPageBreak/>
        <w:t>στις πτωχεύσεις, για να είναι γρήγορες και να προστατεύονται τα συμφέροντα των α</w:t>
      </w:r>
      <w:r>
        <w:rPr>
          <w:rFonts w:eastAsia="Times New Roman" w:cs="Times New Roman"/>
          <w:szCs w:val="24"/>
        </w:rPr>
        <w:t xml:space="preserve">νθρώπων οι οποίοι αναγκαστικά βρίσκονται με </w:t>
      </w:r>
      <w:proofErr w:type="spellStart"/>
      <w:r>
        <w:rPr>
          <w:rFonts w:eastAsia="Times New Roman" w:cs="Times New Roman"/>
          <w:szCs w:val="24"/>
        </w:rPr>
        <w:t>χρωστούμενα</w:t>
      </w:r>
      <w:proofErr w:type="spellEnd"/>
      <w:r>
        <w:rPr>
          <w:rFonts w:eastAsia="Times New Roman" w:cs="Times New Roman"/>
          <w:szCs w:val="24"/>
        </w:rPr>
        <w:t xml:space="preserve"> από μια πτώχευση και δεν θα πάρουν όλα τα λεφτά τους. </w:t>
      </w:r>
    </w:p>
    <w:p w14:paraId="53C8927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Πρώτον, να μην υπάρχει κίνητρο στον εκκαθαριστή να εμμένει επ’ άπειρον για να συνεχίζει η εκκαθάριση επ’ άπειρον και να παίρνει συνέχεια τον μισθ</w:t>
      </w:r>
      <w:r>
        <w:rPr>
          <w:rFonts w:eastAsia="Times New Roman" w:cs="Times New Roman"/>
          <w:szCs w:val="24"/>
        </w:rPr>
        <w:t>ό του. Θα πρέπει με μια διαδικασία διαγωνιστική να είναι σταθερή η τιμή, η αμοιβή των εκκαθαριστών για την εκκαθάριση της κάθε εταιρείας, ώστε να μην έχουν κίνητρο την παράταση της διαδικασίας της εκκαθάρισης. Δεν θα τελειώνουμε ποτέ, όπως δεν τελειώνει κα</w:t>
      </w:r>
      <w:r>
        <w:rPr>
          <w:rFonts w:eastAsia="Times New Roman" w:cs="Times New Roman"/>
          <w:szCs w:val="24"/>
        </w:rPr>
        <w:t>μ</w:t>
      </w:r>
      <w:r>
        <w:rPr>
          <w:rFonts w:eastAsia="Times New Roman" w:cs="Times New Roman"/>
          <w:szCs w:val="24"/>
        </w:rPr>
        <w:t>μία εκκαθάριση σχεδόν ποτέ, παίρνει πάρα πολλά χρόνια.</w:t>
      </w:r>
    </w:p>
    <w:p w14:paraId="53C8927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rPr>
        <w:t>Α</w:t>
      </w:r>
      <w:r>
        <w:rPr>
          <w:rFonts w:eastAsia="Times New Roman" w:cs="Times New Roman"/>
          <w:b/>
        </w:rPr>
        <w:t>ΣΤΕΡΙ</w:t>
      </w:r>
      <w:r w:rsidRPr="00680793">
        <w:rPr>
          <w:rFonts w:eastAsia="Times New Roman" w:cs="Times New Roman"/>
          <w:b/>
        </w:rPr>
        <w:t>ΟΣ ΠΙΤΣΙΟΡΛΑΣ (Υφυπουργός Οικονομίας και Ανάπτυξης):</w:t>
      </w:r>
      <w:r>
        <w:rPr>
          <w:rFonts w:eastAsia="Times New Roman" w:cs="Times New Roman"/>
          <w:szCs w:val="24"/>
        </w:rPr>
        <w:t xml:space="preserve"> Το κάναμε τρία χρόνια. </w:t>
      </w:r>
    </w:p>
    <w:p w14:paraId="53C8927C" w14:textId="77777777" w:rsidR="006A30E3" w:rsidRDefault="005E5BBF">
      <w:pPr>
        <w:spacing w:line="600" w:lineRule="auto"/>
        <w:ind w:firstLine="720"/>
        <w:contextualSpacing/>
        <w:jc w:val="both"/>
        <w:rPr>
          <w:rFonts w:eastAsia="Times New Roman" w:cs="Times New Roman"/>
          <w:szCs w:val="24"/>
        </w:rPr>
      </w:pPr>
      <w:r w:rsidRPr="00373A56">
        <w:rPr>
          <w:rFonts w:eastAsia="Times New Roman" w:cs="Times New Roman"/>
          <w:b/>
          <w:szCs w:val="24"/>
        </w:rPr>
        <w:t>ΓΕΩΡΓΙΟΣ ΑΜΥΡΑΣ:</w:t>
      </w:r>
      <w:r>
        <w:rPr>
          <w:rFonts w:eastAsia="Times New Roman" w:cs="Times New Roman"/>
          <w:szCs w:val="24"/>
        </w:rPr>
        <w:t xml:space="preserve"> Είναι τρία χρόνια το ανώτερο.</w:t>
      </w:r>
    </w:p>
    <w:p w14:paraId="53C8927D" w14:textId="77777777" w:rsidR="006A30E3" w:rsidRDefault="005E5BBF">
      <w:pPr>
        <w:spacing w:line="600" w:lineRule="auto"/>
        <w:ind w:firstLine="720"/>
        <w:contextualSpacing/>
        <w:jc w:val="both"/>
        <w:rPr>
          <w:rFonts w:eastAsia="Times New Roman" w:cs="Times New Roman"/>
          <w:szCs w:val="24"/>
        </w:rPr>
      </w:pPr>
      <w:r w:rsidRPr="00373A56">
        <w:rPr>
          <w:rFonts w:eastAsia="Times New Roman" w:cs="Times New Roman"/>
          <w:b/>
          <w:szCs w:val="24"/>
        </w:rPr>
        <w:lastRenderedPageBreak/>
        <w:t>ΘΕΟΧΑΡΗΣ (ΧΑΡΗΣ) ΘΕΟΧΑΡΗΣ:</w:t>
      </w:r>
      <w:r>
        <w:rPr>
          <w:rFonts w:eastAsia="Times New Roman" w:cs="Times New Roman"/>
          <w:szCs w:val="24"/>
        </w:rPr>
        <w:t xml:space="preserve"> Τρία χρόνια το ανώτερο, αλλά εγώ σας λέω ότι, εάν είναι σταθερή η τιμή στην οποία θα αμειφθούν οι εκκαθαριστές για την εκκαθάριση ανάλογα του μεγέθους της εταιρείας, δεν υπάρχει κίνητρο. Δεν χρειάζεται καν να βάλετε όριο. Θα τελειώσουν γρηγορότερα διότι γ</w:t>
      </w:r>
      <w:r>
        <w:rPr>
          <w:rFonts w:eastAsia="Times New Roman" w:cs="Times New Roman"/>
          <w:szCs w:val="24"/>
        </w:rPr>
        <w:t>ια αυτόν είναι κόστος να συνεχίζει τη διαδικασία της εκκαθάρισης. Διορθώστε τα κίνητρα και δεν χρειάζεται να βάζετε τέτοιου είδους όρια, γιατί μετά θα σας έρχονται με παρατάσεις, με διάφορα ζητήματα.</w:t>
      </w:r>
    </w:p>
    <w:p w14:paraId="53C8927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πρέπει οι εκκαθαριστές το πρώτο πράγμα που </w:t>
      </w:r>
      <w:r>
        <w:rPr>
          <w:rFonts w:eastAsia="Times New Roman" w:cs="Times New Roman"/>
          <w:szCs w:val="24"/>
        </w:rPr>
        <w:t>θα κάνουν να ρευστοποιούν υποχρεωτικά και εντός πολύ σύντομου χρονικού διαστήματος όλα τα περιουσιακά στοιχεία της εταιρείας και μετά να μπαίνουν απλώς στη διαδικασία να διαμοιράσουν ανάλογα με το πού πρέπει να μοιραστούν τα περιουσιακά στοιχεία της εταιρε</w:t>
      </w:r>
      <w:r>
        <w:rPr>
          <w:rFonts w:eastAsia="Times New Roman" w:cs="Times New Roman"/>
          <w:szCs w:val="24"/>
        </w:rPr>
        <w:t xml:space="preserve">ίας, τα οποία θα έχουν μετατραπεί σε ρευστό, ώστε να μην υπάρχει αυτό το ζήτημα να κάνουν ενεργή διαχείριση λες και είναι </w:t>
      </w:r>
      <w:r>
        <w:rPr>
          <w:rFonts w:eastAsia="Times New Roman" w:cs="Times New Roman"/>
          <w:szCs w:val="24"/>
          <w:lang w:val="en-US"/>
        </w:rPr>
        <w:t>traders</w:t>
      </w:r>
      <w:r>
        <w:rPr>
          <w:rFonts w:eastAsia="Times New Roman" w:cs="Times New Roman"/>
          <w:szCs w:val="24"/>
        </w:rPr>
        <w:t xml:space="preserve"> κάποιων χρηματιστηριακών εταιρειών ή να συζητάμε αν έπεσε ή ανέβηκε η αξία. Θα πρέπει πολύ γρήγορα να γίνεται </w:t>
      </w:r>
      <w:r>
        <w:rPr>
          <w:rFonts w:eastAsia="Times New Roman" w:cs="Times New Roman"/>
          <w:szCs w:val="24"/>
        </w:rPr>
        <w:lastRenderedPageBreak/>
        <w:t>η εκκαθάριση των</w:t>
      </w:r>
      <w:r>
        <w:rPr>
          <w:rFonts w:eastAsia="Times New Roman" w:cs="Times New Roman"/>
          <w:szCs w:val="24"/>
        </w:rPr>
        <w:t xml:space="preserve"> στοιχείων και η πώλησή τους, να μετατρέπονται σε ρευστό και από εκεί και πέρα θα γίνεται πολύ γρήγορα η διαδικασία της εκκαθάρισης. </w:t>
      </w:r>
    </w:p>
    <w:p w14:paraId="53C8927F" w14:textId="77777777" w:rsidR="006A30E3" w:rsidRDefault="005E5BBF">
      <w:pPr>
        <w:spacing w:line="600" w:lineRule="auto"/>
        <w:ind w:firstLine="720"/>
        <w:contextualSpacing/>
        <w:jc w:val="both"/>
        <w:rPr>
          <w:rFonts w:eastAsia="Times New Roman" w:cs="Times New Roman"/>
          <w:szCs w:val="24"/>
        </w:rPr>
      </w:pPr>
      <w:proofErr w:type="spellStart"/>
      <w:r>
        <w:rPr>
          <w:rFonts w:eastAsia="Times New Roman" w:cs="Times New Roman"/>
          <w:szCs w:val="24"/>
        </w:rPr>
        <w:t>Λάβετέ</w:t>
      </w:r>
      <w:proofErr w:type="spellEnd"/>
      <w:r>
        <w:rPr>
          <w:rFonts w:eastAsia="Times New Roman" w:cs="Times New Roman"/>
          <w:szCs w:val="24"/>
        </w:rPr>
        <w:t xml:space="preserve"> τα αυτά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όπως φέρνετε τα νομοθετήματα, τα οποία είναι αναγκαία και πρέπει να γίνουν, γιατί βέβαια ανάπτυξη</w:t>
      </w:r>
      <w:r>
        <w:rPr>
          <w:rFonts w:eastAsia="Times New Roman" w:cs="Times New Roman"/>
          <w:szCs w:val="24"/>
        </w:rPr>
        <w:t xml:space="preserve"> με εταιρικό δίκαιο του 1920 δεν μπορεί να υπάρξει.</w:t>
      </w:r>
    </w:p>
    <w:p w14:paraId="53C8928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Υπουργέ.</w:t>
      </w:r>
    </w:p>
    <w:p w14:paraId="53C89281" w14:textId="77777777" w:rsidR="006A30E3" w:rsidRDefault="005E5BBF">
      <w:pPr>
        <w:spacing w:line="600" w:lineRule="auto"/>
        <w:ind w:firstLine="720"/>
        <w:contextualSpacing/>
        <w:jc w:val="both"/>
        <w:rPr>
          <w:rFonts w:eastAsia="Times New Roman" w:cs="Times New Roman"/>
          <w:szCs w:val="24"/>
        </w:rPr>
      </w:pPr>
      <w:r w:rsidRPr="00373A56">
        <w:rPr>
          <w:rFonts w:eastAsia="Times New Roman" w:cs="Times New Roman"/>
          <w:b/>
          <w:szCs w:val="24"/>
        </w:rPr>
        <w:t>ΠΡΟΕΔΡΕΥΟΥΣΑ (Αναστασία Χριστοδουλοπούλου):</w:t>
      </w:r>
      <w:r>
        <w:rPr>
          <w:rFonts w:eastAsia="Times New Roman" w:cs="Times New Roman"/>
          <w:szCs w:val="24"/>
        </w:rPr>
        <w:t xml:space="preserve"> Επόμενος ομιλητής ο κ. Δημητριάδης. Δεν βλέπω τον κ. Δημητριάδη.</w:t>
      </w:r>
    </w:p>
    <w:p w14:paraId="53C8928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Θεοφύλακτος.</w:t>
      </w:r>
    </w:p>
    <w:p w14:paraId="53C89283" w14:textId="77777777" w:rsidR="006A30E3" w:rsidRDefault="005E5BBF">
      <w:pPr>
        <w:spacing w:line="600" w:lineRule="auto"/>
        <w:ind w:firstLine="720"/>
        <w:contextualSpacing/>
        <w:jc w:val="both"/>
        <w:rPr>
          <w:rFonts w:eastAsia="Times New Roman" w:cs="Times New Roman"/>
          <w:szCs w:val="24"/>
        </w:rPr>
      </w:pPr>
      <w:r w:rsidRPr="00373A56">
        <w:rPr>
          <w:rFonts w:eastAsia="Times New Roman" w:cs="Times New Roman"/>
          <w:b/>
          <w:szCs w:val="24"/>
        </w:rPr>
        <w:t>ΙΩΑΝΝΗΣ ΘΕΟΦΥΛΑΚΤΟΣ:</w:t>
      </w:r>
      <w:r>
        <w:rPr>
          <w:rFonts w:eastAsia="Times New Roman" w:cs="Times New Roman"/>
          <w:szCs w:val="24"/>
        </w:rPr>
        <w:t xml:space="preserve"> Ευχαριστώ, </w:t>
      </w:r>
      <w:r>
        <w:rPr>
          <w:rFonts w:eastAsia="Times New Roman" w:cs="Times New Roman"/>
          <w:szCs w:val="24"/>
        </w:rPr>
        <w:t>κυρία Πρόεδρε.</w:t>
      </w:r>
    </w:p>
    <w:p w14:paraId="53C8928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επιτρέψτε μου να αναφερθώ λίγο περισσότερο στο γενικό, στο δάσος. Είναι και αυτό σημαντικό να μην το χάνουμε, γιατί έχουν ειπωθεί αρκετά και στις </w:t>
      </w:r>
      <w:r>
        <w:rPr>
          <w:rFonts w:eastAsia="Times New Roman" w:cs="Times New Roman"/>
          <w:szCs w:val="24"/>
        </w:rPr>
        <w:t>ε</w:t>
      </w:r>
      <w:r>
        <w:rPr>
          <w:rFonts w:eastAsia="Times New Roman" w:cs="Times New Roman"/>
          <w:szCs w:val="24"/>
        </w:rPr>
        <w:t>πιτροπές και σήμερα για το ειδικότερο, δηλαδή για</w:t>
      </w:r>
      <w:r>
        <w:rPr>
          <w:rFonts w:eastAsia="Times New Roman" w:cs="Times New Roman"/>
          <w:szCs w:val="24"/>
        </w:rPr>
        <w:t xml:space="preserve"> το νομοσχέδιο.</w:t>
      </w:r>
    </w:p>
    <w:p w14:paraId="53C8928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σημερινό νομοσχέδιο, λοιπόν, για την αναμόρφωση των Ανωνύμων Εταιρειών, που ψηφίζουμε, καταρρίπτεται κάθε επιχείρημα ότι δήθεν ο ΣΥΡΙΖΑ και η Κυβέρνηση είναι αντίθετοι, είναι ιδεοληπτικοί με το </w:t>
      </w:r>
      <w:proofErr w:type="spellStart"/>
      <w:r>
        <w:rPr>
          <w:rFonts w:eastAsia="Times New Roman" w:cs="Times New Roman"/>
          <w:szCs w:val="24"/>
        </w:rPr>
        <w:t>επιχειρείν</w:t>
      </w:r>
      <w:proofErr w:type="spellEnd"/>
      <w:r>
        <w:rPr>
          <w:rFonts w:eastAsia="Times New Roman" w:cs="Times New Roman"/>
          <w:szCs w:val="24"/>
        </w:rPr>
        <w:t>, με τη σωστή λειτουργία της α</w:t>
      </w:r>
      <w:r>
        <w:rPr>
          <w:rFonts w:eastAsia="Times New Roman" w:cs="Times New Roman"/>
          <w:szCs w:val="24"/>
        </w:rPr>
        <w:t xml:space="preserve">γοράς, με το νόμιμο επιχειρηματικό κέρδος. Όχι, δεν ισχύει τίποτα απ’ αυτά και αυτό αποδεικνύεται με τη σειρά των νομοσχεδίων που φέρνει το Υπουργείο Ανάπτυξης. Προηγήθηκε το νομοσχέδιο για τις ΕΠΕ και σήμερα οι Α.Ε.. </w:t>
      </w:r>
    </w:p>
    <w:p w14:paraId="53C8928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Να πούμε τι είπαν οι φορείς, να θυμίσ</w:t>
      </w:r>
      <w:r>
        <w:rPr>
          <w:rFonts w:eastAsia="Times New Roman" w:cs="Times New Roman"/>
          <w:szCs w:val="24"/>
        </w:rPr>
        <w:t>ουμε; Πρόεδρος της Επιτροπής Κεφαλαιαγοράς: «Πολύ σημαντική παρέμβαση. Αξίζουν συγχαρητήρια», λέει.</w:t>
      </w:r>
    </w:p>
    <w:p w14:paraId="53C8928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κπρόσωπος του Χρηματιστηρίου Αθηνών είπε «ένα πραγματικά εκσυγχρονιστικό νομοσχέδιο». Ο εκπρόσωπος του ΣΕΒ, «εξαιρετική προσπάθεια», ΕΣΕΕ, «θετικό σχέδιο</w:t>
      </w:r>
      <w:r>
        <w:rPr>
          <w:rFonts w:eastAsia="Times New Roman" w:cs="Times New Roman"/>
          <w:szCs w:val="24"/>
        </w:rPr>
        <w:t xml:space="preserve"> νόμου», </w:t>
      </w:r>
      <w:r w:rsidRPr="00701E82">
        <w:rPr>
          <w:rFonts w:eastAsia="Times New Roman" w:cs="Times New Roman"/>
          <w:szCs w:val="24"/>
        </w:rPr>
        <w:t>ΓΣΕΒΕΕ και Οικονομικό Επιμελητήριο,</w:t>
      </w:r>
      <w:r>
        <w:rPr>
          <w:rFonts w:eastAsia="Times New Roman" w:cs="Times New Roman"/>
          <w:szCs w:val="24"/>
        </w:rPr>
        <w:t xml:space="preserve"> πέρα από κάποιες παρατηρήσεις, το χαρακτήρισαν «γενικά θετικό».</w:t>
      </w:r>
    </w:p>
    <w:p w14:paraId="53C8928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μεταλλαχθεί ή συμβαίνει κάτι; Όχι. Όλοι θέλουν τη σωστή λειτουργία της αγοράς. Οι υγιείς επαγγελματίες, οι υγιείς επιχειρηματίες θέλουν και </w:t>
      </w:r>
      <w:r>
        <w:rPr>
          <w:rFonts w:eastAsia="Times New Roman" w:cs="Times New Roman"/>
          <w:szCs w:val="24"/>
        </w:rPr>
        <w:t>συμφωνούν και αυτό προάγει η Κυβέρνησή μας, την ορθολογική, τη σωστή λειτουργία της αγοράς και των επιχειρήσεων.</w:t>
      </w:r>
    </w:p>
    <w:p w14:paraId="53C8928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Υπάρχει μια μεγάλη διαφορά με τις έως τώρα στρεβλές πρακτικές που άνθησαν στα σαράντα χρόνια της Μεταπολίτευσης και που εμμέσως πλην σαφώς, και</w:t>
      </w:r>
      <w:r>
        <w:rPr>
          <w:rFonts w:eastAsia="Times New Roman" w:cs="Times New Roman"/>
          <w:szCs w:val="24"/>
        </w:rPr>
        <w:t xml:space="preserve"> κάποιες φορές αμέσως και </w:t>
      </w:r>
      <w:proofErr w:type="spellStart"/>
      <w:r>
        <w:rPr>
          <w:rFonts w:eastAsia="Times New Roman" w:cs="Times New Roman"/>
          <w:szCs w:val="24"/>
        </w:rPr>
        <w:t>αδιστάκτως</w:t>
      </w:r>
      <w:proofErr w:type="spellEnd"/>
      <w:r>
        <w:rPr>
          <w:rFonts w:eastAsia="Times New Roman" w:cs="Times New Roman"/>
          <w:szCs w:val="24"/>
        </w:rPr>
        <w:t>, υποστηρίχτηκαν από τα δύο κόμματα που εναλλάχτηκαν στην εξουσία, Ν</w:t>
      </w:r>
      <w:r>
        <w:rPr>
          <w:rFonts w:eastAsia="Times New Roman" w:cs="Times New Roman"/>
          <w:szCs w:val="24"/>
        </w:rPr>
        <w:t xml:space="preserve">έα </w:t>
      </w:r>
      <w:r>
        <w:rPr>
          <w:rFonts w:eastAsia="Times New Roman" w:cs="Times New Roman"/>
          <w:szCs w:val="24"/>
        </w:rPr>
        <w:t>Δ</w:t>
      </w:r>
      <w:r>
        <w:rPr>
          <w:rFonts w:eastAsia="Times New Roman" w:cs="Times New Roman"/>
          <w:szCs w:val="24"/>
        </w:rPr>
        <w:t xml:space="preserve">ημοκρατία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ΠΑΣΟΚ, στρεβλές πρακτικές που ευνόησαν την κρατικοδίαιτη επιχειρηματικότητα, που δανείστηκε με αέρα σε βάρος του ελληνικού λαού -αυτά πλ</w:t>
      </w:r>
      <w:r>
        <w:rPr>
          <w:rFonts w:eastAsia="Times New Roman" w:cs="Times New Roman"/>
          <w:szCs w:val="24"/>
        </w:rPr>
        <w:t>ηρώνουμε τώρα με τα αρνητικά μέτρα- που δεν σεβάστηκε -και εν μέρει εξακολουθεί να μην σέβεται όσο μπορεί- τα δικαιώματα των εργαζομένων, που αδιαφόρησε για το φυσικό και το αστικό περιβάλλον.</w:t>
      </w:r>
    </w:p>
    <w:p w14:paraId="53C8928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Εμείς, να το ξέρει ο κόσμος αυτό, είμαστε υπέρ της υγιούς επιχε</w:t>
      </w:r>
      <w:r>
        <w:rPr>
          <w:rFonts w:eastAsia="Times New Roman" w:cs="Times New Roman"/>
          <w:szCs w:val="24"/>
        </w:rPr>
        <w:t>ιρηματικότητας και δεν έχουμε κα</w:t>
      </w:r>
      <w:r>
        <w:rPr>
          <w:rFonts w:eastAsia="Times New Roman" w:cs="Times New Roman"/>
          <w:szCs w:val="24"/>
        </w:rPr>
        <w:t>μ</w:t>
      </w:r>
      <w:r>
        <w:rPr>
          <w:rFonts w:eastAsia="Times New Roman" w:cs="Times New Roman"/>
          <w:szCs w:val="24"/>
        </w:rPr>
        <w:t>μία ιδεοληψία ως προς αυτό, αρκεί να προστατεύονται τα δικαιώματα των εργαζομένων. Οι σωστοί επιχειρηματίες προστατεύουν τους εργαζομένους τους. Πρέπει να προστατεύουν το αστικό και το φυσικό περιβάλλον και οι σωστοί επιχει</w:t>
      </w:r>
      <w:r>
        <w:rPr>
          <w:rFonts w:eastAsia="Times New Roman" w:cs="Times New Roman"/>
          <w:szCs w:val="24"/>
        </w:rPr>
        <w:t xml:space="preserve">ρηματίες σέβονται το περιβάλλον. Για αυτά ναι, είμαστε ιδεοληπτικοί και εκεί πρέπει, κυρίες και κύριοι συνάδελφοι, να στοχεύσει όλο το πολιτικό σύστημα και ας είναι αφετηρία νομοσχέδια σαν το σημερινό, που συγκεντρώνουν ευρεία πολιτική συναίνεση. </w:t>
      </w:r>
    </w:p>
    <w:p w14:paraId="53C8928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Δεν πρέπ</w:t>
      </w:r>
      <w:r>
        <w:rPr>
          <w:rFonts w:eastAsia="Times New Roman" w:cs="Times New Roman"/>
          <w:szCs w:val="24"/>
        </w:rPr>
        <w:t xml:space="preserve">ει να αντιμετωπιστούν οι παθογένειες του παρελθόντος; Είχε γίνει κανόνας, σύστημα να αφήνουν οι κακώς εννοούμενοι επιχειρηματίες -πρόκειται για εγκληματίες- χρέη στο </w:t>
      </w:r>
      <w:r>
        <w:rPr>
          <w:rFonts w:eastAsia="Times New Roman" w:cs="Times New Roman"/>
          <w:szCs w:val="24"/>
        </w:rPr>
        <w:t>δ</w:t>
      </w:r>
      <w:r>
        <w:rPr>
          <w:rFonts w:eastAsia="Times New Roman" w:cs="Times New Roman"/>
          <w:szCs w:val="24"/>
        </w:rPr>
        <w:t>ημόσιο, στα ασφαλιστικά ταμεία, σε τράπεζες, σε εργαζόμενους, σε προμηθευτές και οι ίδιοι</w:t>
      </w:r>
      <w:r>
        <w:rPr>
          <w:rFonts w:eastAsia="Times New Roman" w:cs="Times New Roman"/>
          <w:szCs w:val="24"/>
        </w:rPr>
        <w:t xml:space="preserve"> πάμπλουτοι με τα λεφτά στο εξωτερικό. Μας λένε οι εργαζόμενοι, που τώρα έχουν μείνει απλήρωτοι, ότι μάζευαν κάθε μέρα τις εισπράξεις. Τους ρωτήσαμε γιατί δεν τα έχει κατασχέσει το </w:t>
      </w:r>
      <w:r>
        <w:rPr>
          <w:rFonts w:eastAsia="Times New Roman" w:cs="Times New Roman"/>
          <w:szCs w:val="24"/>
        </w:rPr>
        <w:t>δ</w:t>
      </w:r>
      <w:r>
        <w:rPr>
          <w:rFonts w:eastAsia="Times New Roman" w:cs="Times New Roman"/>
          <w:szCs w:val="24"/>
        </w:rPr>
        <w:t>ημόσιο ή τα ταμεία ή εσείς; Γιατί τα μάζευαν σε ρευστό.</w:t>
      </w:r>
    </w:p>
    <w:p w14:paraId="53C8928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το ίδιο </w:t>
      </w:r>
      <w:r>
        <w:rPr>
          <w:rFonts w:eastAsia="Times New Roman" w:cs="Times New Roman"/>
          <w:szCs w:val="24"/>
        </w:rPr>
        <w:t>μοντέλο ακολουθήθηκε και στον δημόσιο χώρο, δηλαδή, σχηματικά στον ιδιωτικό τομέα στις Ανώνυμες Εταιρείες οι πτωχοί επιχειρηματίες ήταν πλούσιοι και στον δημόσιο τομέα η χώρα πτώχευσε και το πολιτικό προσωπικό δεν είδαμε να παθαίνει τίποτα. Ενώ, αν λειτουρ</w:t>
      </w:r>
      <w:r>
        <w:rPr>
          <w:rFonts w:eastAsia="Times New Roman" w:cs="Times New Roman"/>
          <w:szCs w:val="24"/>
        </w:rPr>
        <w:t xml:space="preserve">γούν οι κανόνες της αγοράς -και το λέω και για τις επιχειρήσεις αυτό- υπάρχει ένα εύλογο λελογισμένο κέρδος. </w:t>
      </w:r>
    </w:p>
    <w:p w14:paraId="53C8928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Όσον αφορά το νομοσχέδιο, θα αναφερθώ μόνο στους δύο πυλώνες: Από τη μια, έχουμε μια απλοποίηση διαδικασιών, όπου γίνονται πιο ταχύρρυθμες οι διαδ</w:t>
      </w:r>
      <w:r>
        <w:rPr>
          <w:rFonts w:eastAsia="Times New Roman" w:cs="Times New Roman"/>
          <w:szCs w:val="24"/>
        </w:rPr>
        <w:t xml:space="preserve">ικασίες, πιο εύκολες, πιο απλές για τους επιχειρηματίες και από την άλλη, αυξάνεται η διαφάνεια και ο έλεγχος, ώστε να προστατεύεται το δημόσιο συμφέρον, χωρίς, όμως, να δημιουργεί προβλήματα στους επιχειρηματίες. </w:t>
      </w:r>
    </w:p>
    <w:p w14:paraId="53C8928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Πρώτος πυλώνας: Απλοποίηση διαδικασιών. Κ</w:t>
      </w:r>
      <w:r>
        <w:rPr>
          <w:rFonts w:eastAsia="Times New Roman" w:cs="Times New Roman"/>
          <w:szCs w:val="24"/>
        </w:rPr>
        <w:t xml:space="preserve">ανένας έλεγχος στις δηλωτικές πράξεις. Απλοποιούνται οι διαδικασίες ίδρυσης. Ρυθμίζεται η υπηρεσία μίας </w:t>
      </w:r>
      <w:r w:rsidRPr="003D3962">
        <w:rPr>
          <w:rFonts w:eastAsia="Times New Roman" w:cs="Times New Roman"/>
          <w:szCs w:val="24"/>
        </w:rPr>
        <w:t>στά</w:t>
      </w:r>
      <w:r>
        <w:rPr>
          <w:rFonts w:eastAsia="Times New Roman" w:cs="Times New Roman"/>
          <w:szCs w:val="24"/>
        </w:rPr>
        <w:t xml:space="preserve">σης, ό,τι είναι αρμόδιο για τη σύσταση ανωνύμων εταιρειών, με την παραλαβή της αίτησης και των εγγράφων και τον έλεγχο των δικαιολογητικών. Κατοχύρωση επωνυμίας και διακριτικού τίτλου της Α.Ε., χορήγηση αριθμού ΓΕΜΗ και ΑΦΜ και πρόσβαση στις υπηρεσίες </w:t>
      </w:r>
      <w:r>
        <w:rPr>
          <w:rFonts w:eastAsia="Times New Roman" w:cs="Times New Roman"/>
          <w:szCs w:val="24"/>
        </w:rPr>
        <w:t>«</w:t>
      </w:r>
      <w:r>
        <w:rPr>
          <w:rFonts w:eastAsia="Times New Roman" w:cs="Times New Roman"/>
          <w:szCs w:val="24"/>
          <w:lang w:val="en-US"/>
        </w:rPr>
        <w:t>TAX</w:t>
      </w:r>
      <w:r>
        <w:rPr>
          <w:rFonts w:eastAsia="Times New Roman" w:cs="Times New Roman"/>
          <w:szCs w:val="24"/>
          <w:lang w:val="en-US"/>
        </w:rPr>
        <w:t>ISNET</w:t>
      </w:r>
      <w:r>
        <w:rPr>
          <w:rFonts w:eastAsia="Times New Roman" w:cs="Times New Roman"/>
          <w:szCs w:val="24"/>
        </w:rPr>
        <w:t>»</w:t>
      </w:r>
      <w:r>
        <w:rPr>
          <w:rFonts w:eastAsia="Times New Roman" w:cs="Times New Roman"/>
          <w:szCs w:val="24"/>
        </w:rPr>
        <w:t>. Προβλέπεται ότι εκτός από το συμβολαιογραφικό, εναλλακτικά μπορεί να χρησιμοποιηθεί και ιδιωτικό έγγραφο. Μάλιστα, υπάρχει και σχετικό υπόδειγμα.</w:t>
      </w:r>
    </w:p>
    <w:p w14:paraId="53C8928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Αξιοποιείται η τεχνολογία τόσο με την τήρηση ηλεκτρονικού βιβλίου μετόχων, όσο και με την ηλεκτρονική </w:t>
      </w:r>
      <w:r>
        <w:rPr>
          <w:rFonts w:eastAsia="Times New Roman" w:cs="Times New Roman"/>
          <w:szCs w:val="24"/>
        </w:rPr>
        <w:t>ψηφοφορία στις συνεδριάσεις του Δ.Σ. και της Γενικής Συνέλευσης.</w:t>
      </w:r>
    </w:p>
    <w:p w14:paraId="53C8929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Ενθαρρύνεται η διαδικασία διαιτητικής επίλυσης των διαφορών πριν την προσφυγή στην τακτική </w:t>
      </w:r>
      <w:r>
        <w:rPr>
          <w:rFonts w:eastAsia="Times New Roman" w:cs="Times New Roman"/>
          <w:szCs w:val="24"/>
        </w:rPr>
        <w:t xml:space="preserve">δικαιοσύνη </w:t>
      </w:r>
      <w:r>
        <w:rPr>
          <w:rFonts w:eastAsia="Times New Roman" w:cs="Times New Roman"/>
          <w:szCs w:val="24"/>
        </w:rPr>
        <w:t>με σχετική πρόβλεψη στο καταστατικό. Ενισχύονται τα δικαιώματα των μετόχων της μειοψηφίας</w:t>
      </w:r>
      <w:r>
        <w:rPr>
          <w:rFonts w:eastAsia="Times New Roman" w:cs="Times New Roman"/>
          <w:szCs w:val="24"/>
        </w:rPr>
        <w:t xml:space="preserve"> μέσω της καθιέρωσης της ατομικής πληροφόρησης για τις επικείμενες συνεδριάσεις της Γενικής Συνέλευσης. Προβλέπεται για πρώτη φορά μονομελές διοικητικό όργανο για τις πολύ μικρές και τις μικρές εταιρείες, ενώ τριμελές όργανο για τις υπόλοιπες. </w:t>
      </w:r>
    </w:p>
    <w:p w14:paraId="53C8929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w:t>
      </w:r>
      <w:r>
        <w:rPr>
          <w:rFonts w:eastAsia="Times New Roman" w:cs="Times New Roman"/>
          <w:szCs w:val="24"/>
        </w:rPr>
        <w:t xml:space="preserve">αναφερθώ σε δύο πολύ σημαντικά μέτρα που ενισχύουν τη διαφάνεια και την αποτελεσματικότητα των ελέγχων. Αυτά αναφέρθηκαν από τους άλλους συναδέλφους και τον </w:t>
      </w:r>
      <w:r>
        <w:rPr>
          <w:rFonts w:eastAsia="Times New Roman" w:cs="Times New Roman"/>
          <w:szCs w:val="24"/>
        </w:rPr>
        <w:t xml:space="preserve">εισηγητή </w:t>
      </w:r>
      <w:r>
        <w:rPr>
          <w:rFonts w:eastAsia="Times New Roman" w:cs="Times New Roman"/>
          <w:szCs w:val="24"/>
        </w:rPr>
        <w:t xml:space="preserve">μας, αλλά και από τα άλλα πολιτικά κόμματα. </w:t>
      </w:r>
    </w:p>
    <w:p w14:paraId="53C8929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Καθιερώνεται η υποχρεωτική ονομαστικοποίηση τ</w:t>
      </w:r>
      <w:r>
        <w:rPr>
          <w:rFonts w:eastAsia="Times New Roman" w:cs="Times New Roman"/>
          <w:szCs w:val="24"/>
        </w:rPr>
        <w:t xml:space="preserve">ων μετοχών όλων των </w:t>
      </w:r>
      <w:r>
        <w:rPr>
          <w:rFonts w:eastAsia="Times New Roman" w:cs="Times New Roman"/>
          <w:szCs w:val="24"/>
        </w:rPr>
        <w:t>ανωνύμων εταιρειών</w:t>
      </w:r>
      <w:r>
        <w:rPr>
          <w:rFonts w:eastAsia="Times New Roman" w:cs="Times New Roman"/>
          <w:szCs w:val="24"/>
        </w:rPr>
        <w:t xml:space="preserve">, εισηγμένων και μη, από τον Ιανουάριο του 2020. Όλες οι μετοχές θα είναι ονομαστικές, δηλαδή, με άλλα λόγια, θα γνωρίζουμε τον ιδιοκτήτη τους. </w:t>
      </w:r>
    </w:p>
    <w:p w14:paraId="53C8929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διεθνή τάση, που στόχο έχει την πάταξη της φοροδιαφυγής</w:t>
      </w:r>
      <w:r>
        <w:rPr>
          <w:rFonts w:eastAsia="Times New Roman" w:cs="Times New Roman"/>
          <w:szCs w:val="24"/>
        </w:rPr>
        <w:t xml:space="preserve">. Τόσο έχει υποφέρει και η χώρα μας και όλος ο κόσμος από τα </w:t>
      </w:r>
      <w:r>
        <w:rPr>
          <w:rFonts w:eastAsia="Times New Roman" w:cs="Times New Roman"/>
          <w:szCs w:val="24"/>
          <w:lang w:val="en-US"/>
        </w:rPr>
        <w:t>Panama</w:t>
      </w:r>
      <w:r>
        <w:rPr>
          <w:rFonts w:eastAsia="Times New Roman" w:cs="Times New Roman"/>
          <w:szCs w:val="24"/>
        </w:rPr>
        <w:t xml:space="preserve"> και τα</w:t>
      </w:r>
      <w:r w:rsidRPr="00944112">
        <w:rPr>
          <w:rFonts w:eastAsia="Times New Roman" w:cs="Times New Roman"/>
          <w:szCs w:val="24"/>
        </w:rPr>
        <w:t xml:space="preserve"> </w:t>
      </w:r>
      <w:r>
        <w:rPr>
          <w:rFonts w:eastAsia="Times New Roman" w:cs="Times New Roman"/>
          <w:szCs w:val="24"/>
          <w:lang w:val="en-US"/>
        </w:rPr>
        <w:t>Paradise</w:t>
      </w:r>
      <w:r w:rsidRPr="00944112">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από το ξέπλυμα «μαύρου» χρήματος και την εγκληματικότητα, γιατί με τον τρόπο της ονομαστικοποίησης αίρεται η ανωνυμία των μετόχων και άρα των ουσιαστικών ιδιοκτητών</w:t>
      </w:r>
      <w:r>
        <w:rPr>
          <w:rFonts w:eastAsia="Times New Roman" w:cs="Times New Roman"/>
          <w:szCs w:val="24"/>
        </w:rPr>
        <w:t xml:space="preserve"> της </w:t>
      </w:r>
      <w:r>
        <w:rPr>
          <w:rFonts w:eastAsia="Times New Roman" w:cs="Times New Roman"/>
          <w:szCs w:val="24"/>
        </w:rPr>
        <w:t>ανώνυμης εταιρείας</w:t>
      </w:r>
      <w:r>
        <w:rPr>
          <w:rFonts w:eastAsia="Times New Roman" w:cs="Times New Roman"/>
          <w:szCs w:val="24"/>
        </w:rPr>
        <w:t xml:space="preserve">. </w:t>
      </w:r>
    </w:p>
    <w:p w14:paraId="53C8929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Ιδρύεται ουσιαστικός έλεγχος για τις μεγάλες εταιρείες που στην ουσία ο τζίρος τους αποτελεί το μεγαλύτερο κομμάτι των ανωνύμων εταιρειών στη χώρα. Έως τώρα ο έλεγχος αυτός ήταν ανύπαρκτος. </w:t>
      </w:r>
    </w:p>
    <w:p w14:paraId="53C8929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σαν σήμερ</w:t>
      </w:r>
      <w:r>
        <w:rPr>
          <w:rFonts w:eastAsia="Times New Roman" w:cs="Times New Roman"/>
          <w:szCs w:val="24"/>
        </w:rPr>
        <w:t xml:space="preserve">α, πέντε χρόνια πριν, στις 11 Ιουνίου του 2013, με μια πραξικοπηματική κίνηση η </w:t>
      </w:r>
      <w:r>
        <w:rPr>
          <w:rFonts w:eastAsia="Times New Roman" w:cs="Times New Roman"/>
          <w:szCs w:val="24"/>
        </w:rPr>
        <w:t xml:space="preserve">κυβέρνηση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 xml:space="preserve">-Βενιζέλου έκλεισε μια δημόσια Α.Ε., την ΕΡΤ. Εμείς σήμερα 11 Ιουνίου του 2018 και με μια ευρεία πολιτική συναίνεση ανοίγουμε τον δρόμο για το υγιές </w:t>
      </w:r>
      <w:proofErr w:type="spellStart"/>
      <w:r>
        <w:rPr>
          <w:rFonts w:eastAsia="Times New Roman" w:cs="Times New Roman"/>
          <w:szCs w:val="24"/>
        </w:rPr>
        <w:t>επιχειρείν</w:t>
      </w:r>
      <w:proofErr w:type="spellEnd"/>
      <w:r>
        <w:rPr>
          <w:rFonts w:eastAsia="Times New Roman" w:cs="Times New Roman"/>
          <w:szCs w:val="24"/>
        </w:rPr>
        <w:t xml:space="preserve"> σε όλες τις ανώνυμες εταιρείες. </w:t>
      </w:r>
    </w:p>
    <w:p w14:paraId="53C8929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C89297" w14:textId="77777777" w:rsidR="006A30E3" w:rsidRDefault="005E5B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3C89298" w14:textId="77777777" w:rsidR="006A30E3" w:rsidRDefault="005E5BBF">
      <w:pPr>
        <w:spacing w:line="600" w:lineRule="auto"/>
        <w:ind w:firstLine="720"/>
        <w:contextualSpacing/>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53C8929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Ο κ. Τσόγκας έχει τον λόγο.</w:t>
      </w:r>
    </w:p>
    <w:p w14:paraId="53C8929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Ευχαριστώ, κυρία Πρόεδρε.</w:t>
      </w:r>
    </w:p>
    <w:p w14:paraId="53C8929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Βουλ</w:t>
      </w:r>
      <w:r>
        <w:rPr>
          <w:rFonts w:eastAsia="Times New Roman" w:cs="Times New Roman"/>
          <w:szCs w:val="24"/>
        </w:rPr>
        <w:t xml:space="preserve">ευτές, το παρόν νομοσχέδιο αποτελεί μια ριζική αναμόρφωση του ισχύοντος θεσμικού πλαισίου των ανωνύμων εταιρειών,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οι ανώνυμες εταιρείες αποτελούν τις βασικές συνεργατικές σχέσεις της ελληνικής οικονομίας και την πιο οργανωμένη μορφ</w:t>
      </w:r>
      <w:r>
        <w:rPr>
          <w:rFonts w:eastAsia="Times New Roman" w:cs="Times New Roman"/>
          <w:szCs w:val="24"/>
        </w:rPr>
        <w:t xml:space="preserve">ή επιχειρηματικής δραστηριότητας. </w:t>
      </w:r>
    </w:p>
    <w:p w14:paraId="53C8929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Η ανάγκη αναμόρφωσης του νομοθετικού πλαισίου που διέπει τη λειτουργία της, ενενήντα οκτώ χρόνια από την ψήφιση του 2190/1920, κρίθηκε αναγκαία, προκειμένου η ανώνυμη εταιρεία να ανταποκριθεί στις διαρκώς αυξανόμενες απαι</w:t>
      </w:r>
      <w:r>
        <w:rPr>
          <w:rFonts w:eastAsia="Times New Roman" w:cs="Times New Roman"/>
          <w:szCs w:val="24"/>
        </w:rPr>
        <w:t>τήσεις της σύγχρονης παγκόσμιας οικονομίας, ενώ παράλληλα μέσω του παρόντος νομοσχεδίου προωθείται μια σειρά διαρθρωτικών μεταρρυθμίσεων για την ενίσχυση της αναπτυξιακής δυναμικής της ελληνικής οικονομίας, η οποία αποτελεί πρωτεύοντα στόχο της Κυβέρνησης.</w:t>
      </w:r>
      <w:r>
        <w:rPr>
          <w:rFonts w:eastAsia="Times New Roman" w:cs="Times New Roman"/>
          <w:szCs w:val="24"/>
        </w:rPr>
        <w:t xml:space="preserve"> </w:t>
      </w:r>
    </w:p>
    <w:p w14:paraId="53C8929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Οι βασικοί στόχοι τους οποίους η διαδικασία αναμόρφωσης και συμπλήρωσης της νομοθεσίας για τις ανώνυμες εταιρείες επιδιώκει να πετύχει, είναι η επιτάχυνση ίδρυσης, λύσης και εκκαθάρισης της ανωνύμου εταιρείας, η επιτάχυνση της υλοποίησης επιχειρηματικών </w:t>
      </w:r>
      <w:r>
        <w:rPr>
          <w:rFonts w:eastAsia="Times New Roman" w:cs="Times New Roman"/>
          <w:szCs w:val="24"/>
        </w:rPr>
        <w:t>αποφάσεων, η προστασία των μειοψηφούντων εταίρων, η ενίσχυση της διαφάνειας, η μείωση της γραφειοκρατίας και η ενίσχυση της ασφάλειας για τους συναλλασσόμενους, που αποτελεί την απαραίτητη προϋπόθεση για ένα υγιές επενδυτικό περιβάλλον.</w:t>
      </w:r>
    </w:p>
    <w:p w14:paraId="53C8929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w:t>
      </w:r>
      <w:r>
        <w:rPr>
          <w:rFonts w:eastAsia="Times New Roman" w:cs="Times New Roman"/>
          <w:szCs w:val="24"/>
        </w:rPr>
        <w:t xml:space="preserve"> επιχειρεί μερική ενσωμάτωση της ευρωπαϊκής </w:t>
      </w:r>
      <w:r>
        <w:rPr>
          <w:rFonts w:eastAsia="Times New Roman" w:cs="Times New Roman"/>
          <w:szCs w:val="24"/>
        </w:rPr>
        <w:t xml:space="preserve">οδηγίας </w:t>
      </w:r>
      <w:r>
        <w:rPr>
          <w:rFonts w:eastAsia="Times New Roman" w:cs="Times New Roman"/>
          <w:szCs w:val="24"/>
        </w:rPr>
        <w:t>2017/828 για την ενθάρρυνση της μακροπρόθεσμης ενεργούς συμμετοχής των μετόχων, ιδιαίτερα ως προς τα κεφάλαια που αφορούν την καταβολή αμοιβών σε μέλη του διοικητικού συμβουλίου, σύμφωνα με τα διαλαμβανόμ</w:t>
      </w:r>
      <w:r>
        <w:rPr>
          <w:rFonts w:eastAsia="Times New Roman" w:cs="Times New Roman"/>
          <w:szCs w:val="24"/>
        </w:rPr>
        <w:t xml:space="preserve">ενα στο άρθρο 109 και τη διαφάνεια και εποπτεία των συναλλαγών συνδεδεμένων μερών. </w:t>
      </w:r>
    </w:p>
    <w:p w14:paraId="53C8929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Εκσυγχρονίζονται οι μέθοδοι λειτουργίας των οργάνων της εταιρείας, μέσω της εξ αποστάσεως ψηφοφορίας των διοικητικών συμβουλίων και γενικών συνελεύσεων, καθώς και μέσω της </w:t>
      </w:r>
      <w:r>
        <w:rPr>
          <w:rFonts w:eastAsia="Times New Roman" w:cs="Times New Roman"/>
          <w:szCs w:val="24"/>
        </w:rPr>
        <w:t xml:space="preserve">ηλεκτρονικής τήρησης του βιβλίου μετόχων, το οποίο, σύμφωνα με το άρθρο 40, μπορεί να τηρείται ηλεκτρονικά από το κεντρικό αποθετήριο, τράπεζες ή επιχειρήσεις επενδύσεων. </w:t>
      </w:r>
    </w:p>
    <w:p w14:paraId="53C892A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Σημαντική, επίσης, είναι η πρόβλεψη των άρθρων 102 έως 107, τα οποία ρυθμίζουν την ε</w:t>
      </w:r>
      <w:r>
        <w:rPr>
          <w:rFonts w:eastAsia="Times New Roman" w:cs="Times New Roman"/>
          <w:szCs w:val="24"/>
        </w:rPr>
        <w:t>υθύνη των μελών του διοικητικού συμβουλίου, σε συνδυασμό με τα οριζόμενα στο νομοσχέδιο, το οποίο ορίζει ότι η ευθύνη του διοικητικού συμβουλίου είναι έμμεση και δεν αφορά τρίτους που έχουν υποστεί άμεση ζημία, καθώς και ότι στο ζήτημα αυτό θα εφαρμόζονται</w:t>
      </w:r>
      <w:r>
        <w:rPr>
          <w:rFonts w:eastAsia="Times New Roman" w:cs="Times New Roman"/>
          <w:szCs w:val="24"/>
        </w:rPr>
        <w:t xml:space="preserve"> οι κοινές διατάξεις, ιδίως του Αστικού Κώδικα, άρθρα 914 κι επόμενα, και οι ειδικές διατάξεις του άρθρου 98 του Πτωχευτικού Κώδικα ως ίσχυε με τον νόμο 2190. Ενώ με το άρθρο 108 η γενική συνέλευση δεν απαλλάσσει το διοικητικό συμβούλιο από κάθε ευθύνη κατ</w:t>
      </w:r>
      <w:r>
        <w:rPr>
          <w:rFonts w:eastAsia="Times New Roman" w:cs="Times New Roman"/>
          <w:szCs w:val="24"/>
        </w:rPr>
        <w:t>ά την άσκηση των καθηκόντων του, αλλά εγκρίνει τη συνολική διαχείριση της εποπτείας γενικά, όχι όμως και επιμέρους πράξεις ή παραλείψεις που έχουν τυχόν βλάψει την εταιρεία.</w:t>
      </w:r>
    </w:p>
    <w:p w14:paraId="53C892A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Επιπλέον, με στόχο την επιτάχυνση της εκκαθάρισης, αν η εταιρεία δεν διαθέτει ενερ</w:t>
      </w:r>
      <w:r>
        <w:rPr>
          <w:rFonts w:eastAsia="Times New Roman" w:cs="Times New Roman"/>
          <w:szCs w:val="24"/>
        </w:rPr>
        <w:t xml:space="preserve">γητικό προβλέπεται η δυνατότητα παράλειψης της διαδικασίας εκκαθάρισης μετά τη λύση της εταιρείας, ώστε αυτή να μπορεί να γίνει με απευθείας διαγραφή από το ΓΕΜΗ. </w:t>
      </w:r>
    </w:p>
    <w:p w14:paraId="53C892A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Σημαντικότατη είναι η διάταξη του άρθρου 169, με το οποίο ορίζεται ότι σε περίπτωση που η εκκαθάριση υπερβεί την τριετία της πενταετίας που ίσχυε με το προηγούμενο καθεστώς, ο εκκαθαριστής υποχρεούται να συγκαλέσει γενική συνέλευση στην οποία υποβάλλει σχέ</w:t>
      </w:r>
      <w:r>
        <w:rPr>
          <w:rFonts w:eastAsia="Times New Roman" w:cs="Times New Roman"/>
          <w:szCs w:val="24"/>
        </w:rPr>
        <w:t xml:space="preserve">διο επιτάχυνσης και περάτωσης της εκκαθάρισης. </w:t>
      </w:r>
    </w:p>
    <w:p w14:paraId="53C892A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Αν το σχέδιο εγκριθεί από τη γενική συνέλευση, ο εκκαθαριστής ολοκληρώνει τη διαχείριση, σύμφωνα με τα προβλεπόμενα στο σχέδιο. Αν το σχέδιο δεν εγκριθεί, ο εκκαθαριστής ή οι μέτοχοι που εκπροσωπούν το ένα ει</w:t>
      </w:r>
      <w:r>
        <w:rPr>
          <w:rFonts w:eastAsia="Times New Roman" w:cs="Times New Roman"/>
          <w:szCs w:val="24"/>
        </w:rPr>
        <w:t>κοστό (1/20) του καταβεβλημένου κεφαλαίου μπορούν να ζητήσουν την έγκριση του σχεδίου ή τον ορισμό άλλων κατάλληλων μέτρων από το δικαστήριο, με τη διαδικασία της εκούσιας δικαιοδοσίας, μη δεσμευόμενο το δικαστήριο να υιοθετήσει την πρόταση των μετόχων του</w:t>
      </w:r>
      <w:r>
        <w:rPr>
          <w:rFonts w:eastAsia="Times New Roman" w:cs="Times New Roman"/>
          <w:szCs w:val="24"/>
        </w:rPr>
        <w:t xml:space="preserve"> εκκαθαριστή. </w:t>
      </w:r>
    </w:p>
    <w:p w14:paraId="53C892A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εισάγεται με το άρθρο 8 παράγραφος 2 η απεριόριστη και ήδη αόριστη διάρκεια της εταιρείας, που απαλλάσσει τους μετόχους από τη μέριμνα της παράτασης της ορισμένης διάρκειας κατά τη λήξη της. </w:t>
      </w:r>
    </w:p>
    <w:p w14:paraId="53C892A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Η εταιρεία με αόριστη διάρκεια, σε αντίθε</w:t>
      </w:r>
      <w:r>
        <w:rPr>
          <w:rFonts w:eastAsia="Times New Roman" w:cs="Times New Roman"/>
          <w:szCs w:val="24"/>
        </w:rPr>
        <w:t xml:space="preserve">ση με τις έννομες σχέσεις αορίστου χρόνου, δεν </w:t>
      </w:r>
      <w:proofErr w:type="spellStart"/>
      <w:r>
        <w:rPr>
          <w:rFonts w:eastAsia="Times New Roman" w:cs="Times New Roman"/>
          <w:szCs w:val="24"/>
        </w:rPr>
        <w:t>λύεται</w:t>
      </w:r>
      <w:proofErr w:type="spellEnd"/>
      <w:r>
        <w:rPr>
          <w:rFonts w:eastAsia="Times New Roman" w:cs="Times New Roman"/>
          <w:szCs w:val="24"/>
        </w:rPr>
        <w:t xml:space="preserve"> με καταγγελία, αλλά σύμφωνα με τα όσα ορίζονται στο άρθρο 164, δηλαδή με απόφαση της γενικής συνέλευσης που λαμβάνεται με αυξημένη απαρτία και πλειοψηφία, με την κήρυξη της εταιρείας σε πτώχευση και σε </w:t>
      </w:r>
      <w:r>
        <w:rPr>
          <w:rFonts w:eastAsia="Times New Roman" w:cs="Times New Roman"/>
          <w:szCs w:val="24"/>
        </w:rPr>
        <w:t>περίπτωση απόρριψης της αίτησης πτώχευσης, λόγω ανεπάρκειας της περιουσίας του οφειλέτη για την κάλυψη των εξόδων της διαδικασίας, καθώς και με δικαστική διαδικασία σύμφωνα με τα άρθρα 165 και 166.</w:t>
      </w:r>
    </w:p>
    <w:p w14:paraId="53C892A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Με στόχο την ενίσχυση της διαφάνειας και την πάταξη εγκλημ</w:t>
      </w:r>
      <w:r>
        <w:rPr>
          <w:rFonts w:eastAsia="Times New Roman" w:cs="Times New Roman"/>
          <w:szCs w:val="24"/>
        </w:rPr>
        <w:t>ατικών πρακτικών, όπως του «ξεπλύματος» «μαύρου» χρήματος, που ευνοείται από την κτήση ανωνύμων μετοχών, το άρθρο 184 εισάγει την κατάργηση των ανωνύμων μετοχών από 1-1-2020. Με την κατάργηση των ανωνύμων μετοχών επιταχύνεται η ευχερέστερη μεταβίβασή τους,</w:t>
      </w:r>
      <w:r>
        <w:rPr>
          <w:rFonts w:eastAsia="Times New Roman" w:cs="Times New Roman"/>
          <w:szCs w:val="24"/>
        </w:rPr>
        <w:t xml:space="preserve"> ενώ η γνωστοποίηση του </w:t>
      </w:r>
      <w:proofErr w:type="spellStart"/>
      <w:r>
        <w:rPr>
          <w:rFonts w:eastAsia="Times New Roman" w:cs="Times New Roman"/>
          <w:szCs w:val="24"/>
        </w:rPr>
        <w:t>διεκδικητού</w:t>
      </w:r>
      <w:proofErr w:type="spellEnd"/>
      <w:r>
        <w:rPr>
          <w:rFonts w:eastAsia="Times New Roman" w:cs="Times New Roman"/>
          <w:szCs w:val="24"/>
        </w:rPr>
        <w:t xml:space="preserve"> τους διευκολύνει όχι μόνο τον εντοπισμό του, αλλά και τον εντοπισμό των προσώπων που είναι οι πραγματικοί δικαιούχοι. </w:t>
      </w:r>
    </w:p>
    <w:p w14:paraId="53C892A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Επιπλέον, διατηρούνται οι υπάρχοντες τίτλοι των ανωνύμων εταιρειών, εισάγονται όμως και οι συνδεδεμέν</w:t>
      </w:r>
      <w:r>
        <w:rPr>
          <w:rFonts w:eastAsia="Times New Roman" w:cs="Times New Roman"/>
          <w:szCs w:val="24"/>
        </w:rPr>
        <w:t xml:space="preserve">οι τίτλοι, οι οποίοι μπορούν να αποκτηθούν ή να εκποιηθούν συνδυασμένα, ενώ εισάγονται και οι τίτλοι κτήσης των μετοχών της εταιρείας </w:t>
      </w:r>
      <w:r>
        <w:rPr>
          <w:rFonts w:eastAsia="Times New Roman" w:cs="Times New Roman"/>
          <w:szCs w:val="24"/>
        </w:rPr>
        <w:t>«</w:t>
      </w:r>
      <w:r>
        <w:rPr>
          <w:rFonts w:eastAsia="Times New Roman" w:cs="Times New Roman"/>
          <w:szCs w:val="24"/>
          <w:lang w:val="en-US"/>
        </w:rPr>
        <w:t>WARRANTS</w:t>
      </w:r>
      <w:r>
        <w:rPr>
          <w:rFonts w:eastAsia="Times New Roman" w:cs="Times New Roman"/>
          <w:szCs w:val="24"/>
        </w:rPr>
        <w:t>»</w:t>
      </w:r>
      <w:r>
        <w:rPr>
          <w:rFonts w:eastAsia="Times New Roman" w:cs="Times New Roman"/>
          <w:szCs w:val="24"/>
        </w:rPr>
        <w:t xml:space="preserve">- που είναι ήδη γνώριμοι στον τραπεζικό τομέα. </w:t>
      </w:r>
    </w:p>
    <w:p w14:paraId="53C892A8" w14:textId="77777777" w:rsidR="006A30E3" w:rsidRDefault="005E5BBF">
      <w:pPr>
        <w:spacing w:line="600" w:lineRule="auto"/>
        <w:ind w:firstLine="720"/>
        <w:contextualSpacing/>
        <w:jc w:val="both"/>
        <w:rPr>
          <w:rFonts w:eastAsia="Times New Roman"/>
          <w:bCs/>
        </w:rPr>
      </w:pPr>
      <w:r w:rsidRPr="00F8084C">
        <w:rPr>
          <w:rFonts w:eastAsia="Times New Roman"/>
          <w:bCs/>
        </w:rPr>
        <w:t>(Στο σημείο αυτό κτυπάει το κουδούνι λήξεως του χρόνου ομιλίας τ</w:t>
      </w:r>
      <w:r w:rsidRPr="00F8084C">
        <w:rPr>
          <w:rFonts w:eastAsia="Times New Roman"/>
          <w:bCs/>
        </w:rPr>
        <w:t>ου κυρίου Βουλευτή)</w:t>
      </w:r>
    </w:p>
    <w:p w14:paraId="53C892A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Δυστυχώς, ο χρόνος δεν είναι σύμμαχος για αναφορά σε άλλα άρθρα του παρόντος νομοσχεδίου, τα οποία ένα προς ένα οδηγούν την ίδρυση και λειτουργία της ανώνυμης εταιρείας σε ένα σύγχρονο επενδυτικό περιβάλλον, χωρίς γραφειοκρατικές αγκυλώσεις και σε καθεστώς</w:t>
      </w:r>
      <w:r>
        <w:rPr>
          <w:rFonts w:eastAsia="Times New Roman" w:cs="Times New Roman"/>
          <w:szCs w:val="24"/>
        </w:rPr>
        <w:t xml:space="preserve"> πλήρους διαφάνειας και συνθήκες υγιούς ανάπτυξης, που θα οδηγήσουν σε οικονομικά άλματα. </w:t>
      </w:r>
    </w:p>
    <w:p w14:paraId="53C892A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τα νέα δεδομένα λειτουργίας των αγορών και ο διεθνής ανταγωνισμός επιβάλλουν την αναμόρφωση του νομοθετικού πλαισίου σύστασης και λειτου</w:t>
      </w:r>
      <w:r>
        <w:rPr>
          <w:rFonts w:eastAsia="Times New Roman" w:cs="Times New Roman"/>
          <w:szCs w:val="24"/>
        </w:rPr>
        <w:t xml:space="preserve">ργίας των ανωνύμων εταιρειών που εισάγεται με το παρόν νομοσχέδιο, το οποίο είναι βέβαιο ότι στην πράξη θα αποτελέσει ισχυρό όπλο για την ελληνική οικονομία και τον ελληνικό επιχειρηματικό κόσμο. </w:t>
      </w:r>
    </w:p>
    <w:p w14:paraId="53C892A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Κρατώντας την έκφραση του συναδέλφου της Αντιπολίτευσης «εί</w:t>
      </w:r>
      <w:r>
        <w:rPr>
          <w:rFonts w:eastAsia="Times New Roman" w:cs="Times New Roman"/>
          <w:szCs w:val="24"/>
        </w:rPr>
        <w:t>ναι ένα καλό νομοθέτημα», σας καλώ να υπερψηφίσετε ανεπιφύλακτα το παρόν νομοσχέδιο, που εκσυγχρονίζει το πεπαλαιωμένο και αναχρονιστικό πλαίσιο των εμπορικών εταιρειών, θέτοντας κανόνες διαφάνειας, υγιούς ανταγωνισμού και ανάπτυξης.</w:t>
      </w:r>
    </w:p>
    <w:p w14:paraId="53C892A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3C892AD" w14:textId="77777777" w:rsidR="006A30E3" w:rsidRDefault="005E5BBF">
      <w:pPr>
        <w:spacing w:line="600" w:lineRule="auto"/>
        <w:ind w:firstLine="720"/>
        <w:contextualSpacing/>
        <w:jc w:val="center"/>
        <w:rPr>
          <w:rFonts w:eastAsia="Times New Roman"/>
          <w:bCs/>
        </w:rPr>
      </w:pPr>
      <w:r w:rsidRPr="006651D3">
        <w:rPr>
          <w:rFonts w:eastAsia="Times New Roman"/>
          <w:bCs/>
        </w:rPr>
        <w:t>(Χειροκ</w:t>
      </w:r>
      <w:r w:rsidRPr="006651D3">
        <w:rPr>
          <w:rFonts w:eastAsia="Times New Roman"/>
          <w:bCs/>
        </w:rPr>
        <w:t>ροτήματα από την πτέρυγα του ΣΥΡΙΖΑ)</w:t>
      </w:r>
    </w:p>
    <w:p w14:paraId="53C892AE" w14:textId="77777777" w:rsidR="006A30E3" w:rsidRDefault="005E5BBF">
      <w:pPr>
        <w:spacing w:line="600" w:lineRule="auto"/>
        <w:ind w:firstLine="720"/>
        <w:contextualSpacing/>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Τελευταία ομιλήτρια είναι η κ. </w:t>
      </w:r>
      <w:proofErr w:type="spellStart"/>
      <w:r>
        <w:rPr>
          <w:rFonts w:eastAsia="Times New Roman" w:cs="Times New Roman"/>
          <w:szCs w:val="24"/>
        </w:rPr>
        <w:t>Μεγαλοοικονόμου</w:t>
      </w:r>
      <w:proofErr w:type="spellEnd"/>
      <w:r>
        <w:rPr>
          <w:rFonts w:eastAsia="Times New Roman" w:cs="Times New Roman"/>
          <w:szCs w:val="24"/>
        </w:rPr>
        <w:t xml:space="preserve">. </w:t>
      </w:r>
    </w:p>
    <w:p w14:paraId="53C892A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έχετε τον λόγο. </w:t>
      </w:r>
    </w:p>
    <w:p w14:paraId="53C892B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κυρία Πρόεδρε. </w:t>
      </w:r>
    </w:p>
    <w:p w14:paraId="53C892B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έχουν περάσει σχεδόν εκατ</w:t>
      </w:r>
      <w:r>
        <w:rPr>
          <w:rFonts w:eastAsia="Times New Roman" w:cs="Times New Roman"/>
          <w:szCs w:val="24"/>
        </w:rPr>
        <w:t xml:space="preserve">ό χρόνια από την ψήφιση του ν.2190/1920 -δηλαδή μπορούμε να το κάνουμε και αναγραμματισμό, όπως το βλέπω- και αρκετές αλλαγές έχουν επέλθει στο </w:t>
      </w:r>
      <w:r>
        <w:rPr>
          <w:rFonts w:eastAsia="Times New Roman" w:cs="Times New Roman"/>
          <w:szCs w:val="24"/>
        </w:rPr>
        <w:t xml:space="preserve">δίκαιο </w:t>
      </w:r>
      <w:r>
        <w:rPr>
          <w:rFonts w:eastAsia="Times New Roman" w:cs="Times New Roman"/>
          <w:szCs w:val="24"/>
        </w:rPr>
        <w:t xml:space="preserve">των ανωνύμων εταιρειών έκτοτε, αλλά δεν μπορούμε να παραβλέψουμε σήμερα τη μόνη πραγματική και εκ βάθρων </w:t>
      </w:r>
      <w:r>
        <w:rPr>
          <w:rFonts w:eastAsia="Times New Roman" w:cs="Times New Roman"/>
          <w:szCs w:val="24"/>
        </w:rPr>
        <w:t xml:space="preserve">αναθεώρηση του νόμου. Έπρεπε, δηλαδή, να περάσει ένας σχεδόν αιώνας, για να γίνουν οι απαραίτητες βελτιώσεις στο </w:t>
      </w:r>
      <w:r>
        <w:rPr>
          <w:rFonts w:eastAsia="Times New Roman" w:cs="Times New Roman"/>
          <w:szCs w:val="24"/>
        </w:rPr>
        <w:t xml:space="preserve">δίκαιο </w:t>
      </w:r>
      <w:r>
        <w:rPr>
          <w:rFonts w:eastAsia="Times New Roman" w:cs="Times New Roman"/>
          <w:szCs w:val="24"/>
        </w:rPr>
        <w:t>των ανωνύμων εταιρειών, βελτιώσεις που αποβλέπουν όχι μόνο στην καλύτερη και πιο απλή και πρακτική λειτουργία μιας ανώνυμης εταιρείας, α</w:t>
      </w:r>
      <w:r>
        <w:rPr>
          <w:rFonts w:eastAsia="Times New Roman" w:cs="Times New Roman"/>
          <w:szCs w:val="24"/>
        </w:rPr>
        <w:t>λλά επίσης θα λύσουν ή έστω θα βοηθήσουν αισθητά πολλά γενικότερα ζητήματα της διαφάνειας.</w:t>
      </w:r>
    </w:p>
    <w:p w14:paraId="53C892B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Αντιστοίχως, προηγήθηκε πριν από λίγες ημέρες, όπως ξέρουμε, και ο νόμος για τις εταιρείες περιορισμένης ευθύνης, που έφερε σημαντικές αλλαγές. </w:t>
      </w:r>
    </w:p>
    <w:p w14:paraId="53C892B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Αδιαμφισβήτητα, οι α</w:t>
      </w:r>
      <w:r>
        <w:rPr>
          <w:rFonts w:eastAsia="Times New Roman" w:cs="Times New Roman"/>
          <w:szCs w:val="24"/>
        </w:rPr>
        <w:t xml:space="preserve">νώνυμες εταιρείες στη χώρα μας είναι μια εταιρική μορφή που προτιμούν και οι οικογενειακές επιχειρήσεις και οι </w:t>
      </w:r>
      <w:proofErr w:type="spellStart"/>
      <w:r>
        <w:rPr>
          <w:rFonts w:eastAsia="Times New Roman" w:cs="Times New Roman"/>
          <w:szCs w:val="24"/>
        </w:rPr>
        <w:t>υπερκολοσσοί</w:t>
      </w:r>
      <w:proofErr w:type="spellEnd"/>
      <w:r>
        <w:rPr>
          <w:rFonts w:eastAsia="Times New Roman" w:cs="Times New Roman"/>
          <w:szCs w:val="24"/>
        </w:rPr>
        <w:t>. Επομένως, η νομοθεσία θα πρέπει να καλύπτει ικανοποιητικά όλα τα σχήματα. Όμως, το μέχρι σήμερα νομοσχέδιο ήταν τουλάχιστον αναχρον</w:t>
      </w:r>
      <w:r>
        <w:rPr>
          <w:rFonts w:eastAsia="Times New Roman" w:cs="Times New Roman"/>
          <w:szCs w:val="24"/>
        </w:rPr>
        <w:t xml:space="preserve">ιστικό και σε πολλά σημεία αντιφατικό και συχνά δύσχρηστο. </w:t>
      </w:r>
    </w:p>
    <w:p w14:paraId="53C892B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Θα ήθελα να προσθέσω, επειδή μιλήσαμε για τα δάνεια, ότι μια ανώνυμη εταιρεία για τη λήψη δανείου -επιτρέψτε μου, γιατί έχω πείρα σ’ αυτό- θα έπρεπε να βάλει εμπράγματη δική της περιουσία, εάν έχε</w:t>
      </w:r>
      <w:r>
        <w:rPr>
          <w:rFonts w:eastAsia="Times New Roman" w:cs="Times New Roman"/>
          <w:szCs w:val="24"/>
        </w:rPr>
        <w:t>ι. Βλέπουμε, όμως, ότι οι τράπεζες έδιναν πολλές φορές δάνεια σε ανώνυμες εταιρείες, χωρίς να βάζουν τους μετόχους με την προσωπική τους περιουσία να δίνουν εμπράγματη εξασφάλιση. Αυτό ήταν ένα μεγάλο σφάλμα και γι’ αυτό βρέθηκαν τόσα δάνεια και έχασαν τόσ</w:t>
      </w:r>
      <w:r>
        <w:rPr>
          <w:rFonts w:eastAsia="Times New Roman" w:cs="Times New Roman"/>
          <w:szCs w:val="24"/>
        </w:rPr>
        <w:t xml:space="preserve">ο πολύ οι τράπεζες, τις οποίες αναγκαστήκαμε να </w:t>
      </w:r>
      <w:proofErr w:type="spellStart"/>
      <w:r>
        <w:rPr>
          <w:rFonts w:eastAsia="Times New Roman" w:cs="Times New Roman"/>
          <w:szCs w:val="24"/>
        </w:rPr>
        <w:t>ανακεφαλαιοποιήσουμε</w:t>
      </w:r>
      <w:proofErr w:type="spellEnd"/>
      <w:r>
        <w:rPr>
          <w:rFonts w:eastAsia="Times New Roman" w:cs="Times New Roman"/>
          <w:szCs w:val="24"/>
        </w:rPr>
        <w:t xml:space="preserve">. </w:t>
      </w:r>
    </w:p>
    <w:p w14:paraId="53C892B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θα ήθελα να ξανακούσω, όπως ακούσαμε στην </w:t>
      </w:r>
      <w:r>
        <w:rPr>
          <w:rFonts w:eastAsia="Times New Roman" w:cs="Times New Roman"/>
          <w:szCs w:val="24"/>
        </w:rPr>
        <w:t>εξεταστική επιτροπή</w:t>
      </w:r>
      <w:r>
        <w:rPr>
          <w:rFonts w:eastAsia="Times New Roman" w:cs="Times New Roman"/>
          <w:szCs w:val="24"/>
        </w:rPr>
        <w:t xml:space="preserve"> που έγινε για τα δάνεια των κομμάτων και των ΜΜΕ, ότι ελάμβαναν εκατοντάδες εκατομμύρια δάνεια, για τα οποία έλ</w:t>
      </w:r>
      <w:r>
        <w:rPr>
          <w:rFonts w:eastAsia="Times New Roman" w:cs="Times New Roman"/>
          <w:szCs w:val="24"/>
        </w:rPr>
        <w:t xml:space="preserve">εγαν </w:t>
      </w:r>
      <w:r>
        <w:rPr>
          <w:rFonts w:eastAsia="Times New Roman" w:cs="Times New Roman"/>
          <w:szCs w:val="24"/>
        </w:rPr>
        <w:t>–</w:t>
      </w:r>
      <w:proofErr w:type="spellStart"/>
      <w:r>
        <w:rPr>
          <w:rFonts w:eastAsia="Times New Roman" w:cs="Times New Roman"/>
          <w:szCs w:val="24"/>
        </w:rPr>
        <w:t>άκουσον</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οι μάρτυρες ότι ως εμπράγματη εξασφάλιση έβαζαν «αέρα». Δεν το έχω ξανακούσει αυτό, </w:t>
      </w:r>
      <w:r w:rsidRPr="002B5B2E">
        <w:rPr>
          <w:rFonts w:eastAsia="Times New Roman"/>
          <w:bCs/>
          <w:shd w:val="clear" w:color="auto" w:fill="FFFFFF"/>
        </w:rPr>
        <w:t>ότι</w:t>
      </w:r>
      <w:r>
        <w:rPr>
          <w:rFonts w:eastAsia="Times New Roman" w:cs="Times New Roman"/>
          <w:szCs w:val="24"/>
        </w:rPr>
        <w:t xml:space="preserve"> βάζουν «αέρα». «Αέρα στα πανιά μας» ξέρω εγώ, αλλά «αέρα» στα δάνεια δεν μπορώ να το δεχθώ. </w:t>
      </w:r>
    </w:p>
    <w:p w14:paraId="53C892B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Ομολογώ ότι το σημερινό νομοσχέδιο είναι </w:t>
      </w:r>
      <w:r w:rsidRPr="00833F6A">
        <w:rPr>
          <w:rFonts w:eastAsia="Times New Roman"/>
          <w:bCs/>
          <w:shd w:val="clear" w:color="auto" w:fill="FFFFFF"/>
        </w:rPr>
        <w:t>μια</w:t>
      </w:r>
      <w:r>
        <w:rPr>
          <w:rFonts w:eastAsia="Times New Roman" w:cs="Times New Roman"/>
          <w:szCs w:val="24"/>
        </w:rPr>
        <w:t xml:space="preserve"> από τις πολλές απαραίτητες </w:t>
      </w:r>
      <w:r w:rsidRPr="00F331DF">
        <w:rPr>
          <w:rFonts w:eastAsia="Times New Roman"/>
          <w:bCs/>
        </w:rPr>
        <w:t>και</w:t>
      </w:r>
      <w:r>
        <w:rPr>
          <w:rFonts w:eastAsia="Times New Roman" w:cs="Times New Roman"/>
          <w:szCs w:val="24"/>
        </w:rPr>
        <w:t xml:space="preserve"> επιβεβλημένες νομοθεσίες. Θεωρώ ότι έχει καθυστερήσει κιόλας. Για παράδειγμα, πλέον, λέμε το ότι το διοικητικό συμβούλιο μπορεί να είναι μονομελές σε μερικές πολύ μικρές επιχειρήσεις. </w:t>
      </w:r>
    </w:p>
    <w:p w14:paraId="53C892B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Αυτή η τροποποίηση είναι απολύτως λογικ</w:t>
      </w:r>
      <w:r>
        <w:rPr>
          <w:rFonts w:eastAsia="Times New Roman" w:cs="Times New Roman"/>
          <w:szCs w:val="24"/>
        </w:rPr>
        <w:t xml:space="preserve">ή. </w:t>
      </w:r>
      <w:r w:rsidRPr="00E614B5">
        <w:rPr>
          <w:rFonts w:eastAsia="Times New Roman" w:cs="Times New Roman"/>
        </w:rPr>
        <w:t>Διότι</w:t>
      </w:r>
      <w:r>
        <w:rPr>
          <w:rFonts w:eastAsia="Times New Roman" w:cs="Times New Roman"/>
          <w:szCs w:val="24"/>
        </w:rPr>
        <w:t>, όπως γνωρίζουμε, στις μικρές οικογενειακές επιχειρήσεις, όπου ο ιδιοκτήτης είναι πρόεδρος και διευθύνων σύμβουλος, αναγκάζεται επί χρόνια να βάζει τους οικείους του, τα παιδιά του, τη γυναίκα του, τη μάνα του, τον πατέρα του, για να συμπληρώσει έ</w:t>
      </w:r>
      <w:r>
        <w:rPr>
          <w:rFonts w:eastAsia="Times New Roman" w:cs="Times New Roman"/>
          <w:szCs w:val="24"/>
        </w:rPr>
        <w:t>να διοικητικό συμβούλιο τριών μελών. Τα δύο μέλη, δηλαδή, δεν έχουν κα</w:t>
      </w:r>
      <w:r>
        <w:rPr>
          <w:rFonts w:eastAsia="Times New Roman" w:cs="Times New Roman"/>
          <w:szCs w:val="24"/>
        </w:rPr>
        <w:t>μ</w:t>
      </w:r>
      <w:r>
        <w:rPr>
          <w:rFonts w:eastAsia="Times New Roman" w:cs="Times New Roman"/>
          <w:szCs w:val="24"/>
        </w:rPr>
        <w:t>μία σχέση με την επιχείρηση,</w:t>
      </w:r>
      <w:r w:rsidRPr="005A1ADD">
        <w:rPr>
          <w:rFonts w:eastAsia="Times New Roman" w:cs="Times New Roman"/>
          <w:szCs w:val="24"/>
        </w:rPr>
        <w:t xml:space="preserve"> </w:t>
      </w:r>
      <w:r>
        <w:rPr>
          <w:rFonts w:eastAsia="Times New Roman" w:cs="Times New Roman"/>
          <w:szCs w:val="24"/>
        </w:rPr>
        <w:t xml:space="preserve">ουσιαστικά. Στην ουσία, </w:t>
      </w:r>
      <w:r w:rsidRPr="00D66BCA">
        <w:rPr>
          <w:rFonts w:eastAsia="Times New Roman"/>
          <w:bCs/>
        </w:rPr>
        <w:t>είναι</w:t>
      </w:r>
      <w:r>
        <w:rPr>
          <w:rFonts w:eastAsia="Times New Roman" w:cs="Times New Roman"/>
          <w:szCs w:val="24"/>
        </w:rPr>
        <w:t xml:space="preserve"> ένα θέατρο, το οποίο με τη σημερινή διάταξη σταματά και δίνεται μια πραγματική λύση στις εταιρείες. </w:t>
      </w:r>
    </w:p>
    <w:p w14:paraId="53C892B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Επίσης, το γεγονός ότι πλ</w:t>
      </w:r>
      <w:r>
        <w:rPr>
          <w:rFonts w:eastAsia="Times New Roman" w:cs="Times New Roman"/>
          <w:szCs w:val="24"/>
        </w:rPr>
        <w:t xml:space="preserve">έον δεν θα απαιτείται οπωσδήποτε συμβολαιογραφικό έγγραφο </w:t>
      </w:r>
      <w:r w:rsidRPr="00D66BCA">
        <w:rPr>
          <w:rFonts w:eastAsia="Times New Roman"/>
          <w:bCs/>
        </w:rPr>
        <w:t>είναι</w:t>
      </w:r>
      <w:r>
        <w:rPr>
          <w:rFonts w:eastAsia="Times New Roman" w:cs="Times New Roman"/>
          <w:szCs w:val="24"/>
        </w:rPr>
        <w:t xml:space="preserve"> πάρα πολύ σωστό, γιατί χρειάζονταν ολόκληρες συμβολαιογραφικές πράξεις. Θα αρκεί ένα ιδιωτικό συμφωνητικό, που θα κατατίθεται στο ΓΕΜΗ, όπως ισχύει και σε άλλες μορφές εταιρειών -ομόρρυθμες, ε</w:t>
      </w:r>
      <w:r>
        <w:rPr>
          <w:rFonts w:eastAsia="Times New Roman" w:cs="Times New Roman"/>
          <w:szCs w:val="24"/>
        </w:rPr>
        <w:t>τερόρρυθμες.</w:t>
      </w:r>
    </w:p>
    <w:p w14:paraId="53C892B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972555">
        <w:rPr>
          <w:rFonts w:eastAsia="Times New Roman" w:cs="Times New Roman"/>
          <w:szCs w:val="24"/>
        </w:rPr>
        <w:t>νομοσχέδιο</w:t>
      </w:r>
      <w:r>
        <w:rPr>
          <w:rFonts w:eastAsia="Times New Roman" w:cs="Times New Roman"/>
          <w:szCs w:val="24"/>
        </w:rPr>
        <w:t xml:space="preserve"> καταργεί ένα μεγάλο μέρος της γραφειοκρατίας και απλοποιεί σημαντικά την ίδρυση μιας ανώνυμης εταιρείας. Ακόμα και η αλλαγή της επωνυμίας Α.Ε. δίνει το στίγμα του εκσυγχρονισμού, που ήταν τόσο απαραίτητος. Γιατί επιτρέπεται με τη</w:t>
      </w:r>
      <w:r>
        <w:rPr>
          <w:rFonts w:eastAsia="Times New Roman" w:cs="Times New Roman"/>
          <w:szCs w:val="24"/>
        </w:rPr>
        <w:t xml:space="preserve"> νέα διάταξη η επωνυμία να είναι φανταστική ή να περιέχει ηλεκτρονική διεύθυνση ή άλλη ένδειξη. </w:t>
      </w:r>
    </w:p>
    <w:p w14:paraId="53C892B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Φυσικά, θα ήταν παράλειψη να μην αναφερθώ στη δυνατότητα συμμετοχής στις συνελεύσεις εξ αποστάσεως με ηλεκτρονικά μέσα. Είναι μια διαδικασία που βελτιώνει πάρα</w:t>
      </w:r>
      <w:r>
        <w:rPr>
          <w:rFonts w:eastAsia="Times New Roman" w:cs="Times New Roman"/>
          <w:szCs w:val="24"/>
        </w:rPr>
        <w:t xml:space="preserve"> πολύ την ταχύτητα της λήψης αποφάσεων, εξασφαλίζει πιο εύκολα απαρτία και κυρίως διευκολύνει τους μετόχους που μπορούν να συμμετέχουν από οπουδήποτε και να ψηφίσουν. Στη σύγχρονη εποχή, που έχουμε τόσα τεχνολογικά μέσα και μπορούμε να βλέπουμε και από μακ</w:t>
      </w:r>
      <w:r>
        <w:rPr>
          <w:rFonts w:eastAsia="Times New Roman" w:cs="Times New Roman"/>
          <w:szCs w:val="24"/>
        </w:rPr>
        <w:t xml:space="preserve">ριά, </w:t>
      </w:r>
      <w:r w:rsidRPr="00D66BCA">
        <w:rPr>
          <w:rFonts w:eastAsia="Times New Roman"/>
          <w:bCs/>
        </w:rPr>
        <w:t>είναι</w:t>
      </w:r>
      <w:r>
        <w:rPr>
          <w:rFonts w:eastAsia="Times New Roman" w:cs="Times New Roman"/>
          <w:szCs w:val="24"/>
        </w:rPr>
        <w:t xml:space="preserve"> δυνατόν </w:t>
      </w:r>
      <w:r w:rsidRPr="002314B3">
        <w:rPr>
          <w:rFonts w:eastAsia="Times New Roman"/>
          <w:bCs/>
          <w:shd w:val="clear" w:color="auto" w:fill="FFFFFF"/>
        </w:rPr>
        <w:t>να</w:t>
      </w:r>
      <w:r>
        <w:rPr>
          <w:rFonts w:eastAsia="Times New Roman" w:cs="Times New Roman"/>
          <w:szCs w:val="24"/>
        </w:rPr>
        <w:t xml:space="preserve"> μην μπορούν να ψηφίζουν; Δίνεται αυτή η δυνατότητα, που είναι πάρα πολύ σωστή. </w:t>
      </w:r>
    </w:p>
    <w:p w14:paraId="53C892B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Και μια από τις σημαντικές αλλαγές -σημαντικότατη- είναι η κατάργηση της ανώνυμης μετοχής από 1-1-2020. Ως γνωστόν, οι ανώνυμες μετοχές χρησιμοποιούνται σ</w:t>
      </w:r>
      <w:r>
        <w:rPr>
          <w:rFonts w:eastAsia="Times New Roman" w:cs="Times New Roman"/>
          <w:szCs w:val="24"/>
        </w:rPr>
        <w:t>υχνά για την απόκρυψη εισοδημάτων που προέρχονται από «ξέπλυμα» «μαύρου χρήματος» και γενικότερα από χρήματα που προέρχονται από ύποπτες, παράνομες πηγές. Ήδη έχουμε ένα ζωντανό παράδειγμα. Οι Ηνωμένες Πολιτείες έχουν καταργήσει τις ανώνυμες μετοχές, σε μι</w:t>
      </w:r>
      <w:r>
        <w:rPr>
          <w:rFonts w:eastAsia="Times New Roman" w:cs="Times New Roman"/>
          <w:szCs w:val="24"/>
        </w:rPr>
        <w:t xml:space="preserve">α προσπάθεια να γίνει πιο διαφανής η διαδικασία, για να καταπολεμήσουν την εγκληματική δραστηριότητα που υποκρύπτεται κάτω από τις ανώνυμες μετοχές. </w:t>
      </w:r>
    </w:p>
    <w:p w14:paraId="53C892B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Επίσης, μια σημαντική διάταξη είναι αυτή που επιτρέπει τη λύση της εταιρείας, ακόμη και αν η αίτηση πτώχευ</w:t>
      </w:r>
      <w:r>
        <w:rPr>
          <w:rFonts w:eastAsia="Times New Roman" w:cs="Times New Roman"/>
          <w:szCs w:val="24"/>
        </w:rPr>
        <w:t xml:space="preserve">σης απορρίπτεται λόγω έλλειψης ενεργητικού. Ειδικά στην εποχή μας, που είναι συχνό φαινόμενο οι εταιρείες να κλείνουν και να μην διαθέτουν στοιχεία του ενεργητικού, ήταν επιβεβλημένη αυτή η αλλαγή. </w:t>
      </w:r>
    </w:p>
    <w:p w14:paraId="53C892B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δεν νομίζω ότι μπορεί κανείς να διαφωνήσει </w:t>
      </w:r>
      <w:r>
        <w:rPr>
          <w:rFonts w:eastAsia="Times New Roman" w:cs="Times New Roman"/>
          <w:szCs w:val="24"/>
        </w:rPr>
        <w:t>πως οι βασικές προϋποθέσεις για να αποτελεί μια χώρα πόλο έλξης ξένων επενδύσεων -δηλαδή αυτό που είναι το μέγα ζητούμενο στη χώρα μας- είναι πέντε:</w:t>
      </w:r>
      <w:r>
        <w:rPr>
          <w:rFonts w:eastAsia="Times New Roman" w:cs="Times New Roman"/>
          <w:szCs w:val="24"/>
        </w:rPr>
        <w:t xml:space="preserve"> </w:t>
      </w:r>
      <w:r>
        <w:rPr>
          <w:rFonts w:eastAsia="Times New Roman" w:cs="Times New Roman"/>
          <w:szCs w:val="24"/>
        </w:rPr>
        <w:t>Πρώτον, η πολιτική και οικονομική σταθερότητα, που πέτυχε η σημερινή Κυβέρνηση μετά από πολλά έτη πολιτικής</w:t>
      </w:r>
      <w:r>
        <w:rPr>
          <w:rFonts w:eastAsia="Times New Roman" w:cs="Times New Roman"/>
          <w:szCs w:val="24"/>
        </w:rPr>
        <w:t xml:space="preserve"> αβεβαιότητας και οικονομικής συρρίκνωσής. Δεύτερον, μια λειτουργική και εκσυγχρονισμένη δημόσια διοίκηση, γεγονός στο οποίο έχει στοχεύσει η παρούσα Κυβέρνηση με πολλές νομοθετικές πρωτοβουλίες. Τρίτον, ένα ασφαλές τραπεζικό σύστημα, το οποίο πλέον υπάρχε</w:t>
      </w:r>
      <w:r>
        <w:rPr>
          <w:rFonts w:eastAsia="Times New Roman" w:cs="Times New Roman"/>
          <w:szCs w:val="24"/>
        </w:rPr>
        <w:t xml:space="preserve">ι, διότι </w:t>
      </w:r>
      <w:proofErr w:type="spellStart"/>
      <w:r>
        <w:rPr>
          <w:rFonts w:eastAsia="Times New Roman" w:cs="Times New Roman"/>
          <w:szCs w:val="24"/>
        </w:rPr>
        <w:t>ανακεφαλαιοποιήσαμε</w:t>
      </w:r>
      <w:proofErr w:type="spellEnd"/>
      <w:r>
        <w:rPr>
          <w:rFonts w:eastAsia="Times New Roman" w:cs="Times New Roman"/>
          <w:szCs w:val="24"/>
        </w:rPr>
        <w:t xml:space="preserve"> τρεις φορές τις τράπεζες. Τέταρτον, ένα καλοσχεδιασμένο αναπτυξιακό πλάνο. Και </w:t>
      </w:r>
      <w:proofErr w:type="spellStart"/>
      <w:r>
        <w:rPr>
          <w:rFonts w:eastAsia="Times New Roman" w:cs="Times New Roman"/>
          <w:szCs w:val="24"/>
        </w:rPr>
        <w:t>πέμπτον</w:t>
      </w:r>
      <w:proofErr w:type="spellEnd"/>
      <w:r>
        <w:rPr>
          <w:rFonts w:eastAsia="Times New Roman" w:cs="Times New Roman"/>
          <w:szCs w:val="24"/>
        </w:rPr>
        <w:t xml:space="preserve">, για να υλοποιηθούν όλα τα προηγούμενα, ένα σύγχρονο νομοθετικό πλαίσιο γενικότερα και όσον αφορά τις επιχειρήσεις ειδικότερα. </w:t>
      </w:r>
    </w:p>
    <w:p w14:paraId="53C892B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w:t>
      </w:r>
      <w:r>
        <w:rPr>
          <w:rFonts w:eastAsia="Times New Roman" w:cs="Times New Roman"/>
          <w:szCs w:val="24"/>
        </w:rPr>
        <w:t>νομοσχέδιο είναι ένα λιθαράκι στη συνολική προσπάθεια για την επανεκκίνηση της οικονομίας. Προηγήθηκαν πολλές νομοθετικές πρωτοβουλίες για κίνητρα σε επενδύσεις, καθώς και μια συνολική οικονομική πολιτική, που αποδεικνύει ότι η χώρα έχει ένα σταθερό και ασ</w:t>
      </w:r>
      <w:r>
        <w:rPr>
          <w:rFonts w:eastAsia="Times New Roman" w:cs="Times New Roman"/>
          <w:szCs w:val="24"/>
        </w:rPr>
        <w:t xml:space="preserve">φαλές πλάνο για την επόμενη μέρα. </w:t>
      </w:r>
    </w:p>
    <w:p w14:paraId="53C892B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Οι σημερινές αλλαγές στο δίκαιο των ανωνύμων εταιρειών έρχονται για να ενισχύσουν την εικόνα της ελληνικής οικονομίας και να βοηθήσουν την επιχειρηματικότητα να περάσει στη σύγχρονη εποχή που ζούμε. </w:t>
      </w:r>
    </w:p>
    <w:p w14:paraId="53C892C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3C892C1" w14:textId="77777777" w:rsidR="006A30E3" w:rsidRDefault="005E5BBF">
      <w:pPr>
        <w:spacing w:line="600" w:lineRule="auto"/>
        <w:ind w:firstLine="709"/>
        <w:contextualSpacing/>
        <w:jc w:val="center"/>
        <w:rPr>
          <w:rFonts w:eastAsia="Times New Roman" w:cs="Times New Roman"/>
        </w:rPr>
      </w:pPr>
      <w:r w:rsidRPr="007F5FBB">
        <w:rPr>
          <w:rFonts w:eastAsia="Times New Roman" w:cs="Times New Roman"/>
        </w:rPr>
        <w:t>(Χειρ</w:t>
      </w:r>
      <w:r w:rsidRPr="007F5FBB">
        <w:rPr>
          <w:rFonts w:eastAsia="Times New Roman" w:cs="Times New Roman"/>
        </w:rPr>
        <w:t>οκροτήματα από την πτέρυγα του ΣΥΡΙΖΑ)</w:t>
      </w:r>
    </w:p>
    <w:p w14:paraId="53C892C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εμείς. Τώρα θα δώσω τον λόγο στον κύριο Υπουργό.</w:t>
      </w:r>
    </w:p>
    <w:p w14:paraId="53C892C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Πόσο χρόνο θέλετε, κύριε Υπουργέ; </w:t>
      </w:r>
    </w:p>
    <w:p w14:paraId="53C892C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Θα προσπαθήσω</w:t>
      </w:r>
      <w:r>
        <w:rPr>
          <w:rFonts w:eastAsia="Times New Roman" w:cs="Times New Roman"/>
          <w:szCs w:val="24"/>
        </w:rPr>
        <w:t xml:space="preserve"> να είμαι πολύ σύντομος.</w:t>
      </w:r>
    </w:p>
    <w:p w14:paraId="53C892C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θα μείνω στο σχέδιο νόμου για τις ανώνυμες εταιρείες και θα αποφύγω τον πειρασμό να αναφερθώ στα γενικότερα θέματα που τέθηκαν. Άλλωστε υπάρχει η συζήτηση για το πολυνομοσχέδιο αύριο και υπάρχει ο χρόνο</w:t>
      </w:r>
      <w:r>
        <w:rPr>
          <w:rFonts w:eastAsia="Times New Roman" w:cs="Times New Roman"/>
          <w:szCs w:val="24"/>
        </w:rPr>
        <w:t>ς και ο χώρος για τη συζήτηση αυτή.</w:t>
      </w:r>
    </w:p>
    <w:p w14:paraId="53C892C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Συζητάμε όντως ένα πολύ σοβαρό νομοθέτημα. Η αντικατάσταση του ν.2190 είναι κάτι πάρα πολύ σημαντικό. Ο νόμος αυτός είναι από τους μακροβιότερους και όχι τυχαία. Μακάρι και ο νόμος που ψηφίζουμε σήμερα να έχει την ίδια δ</w:t>
      </w:r>
      <w:r>
        <w:rPr>
          <w:rFonts w:eastAsia="Times New Roman" w:cs="Times New Roman"/>
          <w:szCs w:val="24"/>
        </w:rPr>
        <w:t xml:space="preserve">ιάρκεια. Όντως οι καλοί νόμοι είναι σταθεροί και πρέπει να είναι σταθεροί. </w:t>
      </w:r>
    </w:p>
    <w:p w14:paraId="53C892C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έγινε μια εξαιρετική δουλειά από μια ομάδα έγκριτων νομικών υπό τον κ. </w:t>
      </w:r>
      <w:proofErr w:type="spellStart"/>
      <w:r>
        <w:rPr>
          <w:rFonts w:eastAsia="Times New Roman" w:cs="Times New Roman"/>
          <w:szCs w:val="24"/>
        </w:rPr>
        <w:t>Περάκη</w:t>
      </w:r>
      <w:proofErr w:type="spellEnd"/>
      <w:r>
        <w:rPr>
          <w:rFonts w:eastAsia="Times New Roman" w:cs="Times New Roman"/>
          <w:szCs w:val="24"/>
        </w:rPr>
        <w:t>, μια δουλειά που κράτησε καιρό. Έγινε διαβούλευση με τους κοινωνικούς φορείς πολύ σ</w:t>
      </w:r>
      <w:r>
        <w:rPr>
          <w:rFonts w:eastAsia="Times New Roman" w:cs="Times New Roman"/>
          <w:szCs w:val="24"/>
        </w:rPr>
        <w:t xml:space="preserve">υστηματική. Το είδαμε και χθες στην </w:t>
      </w:r>
      <w:r>
        <w:rPr>
          <w:rFonts w:eastAsia="Times New Roman" w:cs="Times New Roman"/>
          <w:szCs w:val="24"/>
        </w:rPr>
        <w:t>επιτροπή</w:t>
      </w:r>
      <w:r w:rsidRPr="00533EFC">
        <w:rPr>
          <w:rFonts w:eastAsia="Times New Roman" w:cs="Times New Roman"/>
          <w:szCs w:val="24"/>
        </w:rPr>
        <w:t>,</w:t>
      </w:r>
      <w:r>
        <w:rPr>
          <w:rFonts w:eastAsia="Times New Roman" w:cs="Times New Roman"/>
          <w:szCs w:val="24"/>
        </w:rPr>
        <w:t xml:space="preserve"> όπου το γενικό κλίμα ήταν κλίμα συναίνεσης προς το σχέδιο νόμου από τους φορείς και νομίζω ότι φαίνεται και στη συζήτηση που κάνουμε μεταξύ μας.</w:t>
      </w:r>
    </w:p>
    <w:p w14:paraId="53C892C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και η συζήτηση που έγινε </w:t>
      </w:r>
      <w:r>
        <w:rPr>
          <w:rFonts w:eastAsia="Times New Roman" w:cs="Times New Roman"/>
          <w:szCs w:val="24"/>
        </w:rPr>
        <w:t xml:space="preserve">εδώ </w:t>
      </w:r>
      <w:r>
        <w:rPr>
          <w:rFonts w:eastAsia="Times New Roman" w:cs="Times New Roman"/>
          <w:szCs w:val="24"/>
        </w:rPr>
        <w:t>ήταν πάρα πολύ παραγωγική.</w:t>
      </w:r>
      <w:r>
        <w:rPr>
          <w:rFonts w:eastAsia="Times New Roman" w:cs="Times New Roman"/>
          <w:szCs w:val="24"/>
        </w:rPr>
        <w:t xml:space="preserve"> Σχεδόν από όλους υπήρξαν παρατηρήσεις πολύ χρήσιμες και νομίζω ότι το γεγονός ότι φέρνουμε τόσες πολλές νομοτεχνικές βελτιώσεις δεν είναι μειονέκτημα. Απεναντίας είναι πλεονέκτημα και θα έπρεπε να </w:t>
      </w:r>
      <w:proofErr w:type="spellStart"/>
      <w:r>
        <w:rPr>
          <w:rFonts w:eastAsia="Times New Roman" w:cs="Times New Roman"/>
          <w:szCs w:val="24"/>
        </w:rPr>
        <w:t>εξαρθεί</w:t>
      </w:r>
      <w:proofErr w:type="spellEnd"/>
      <w:r>
        <w:rPr>
          <w:rFonts w:eastAsia="Times New Roman" w:cs="Times New Roman"/>
          <w:szCs w:val="24"/>
        </w:rPr>
        <w:t xml:space="preserve">, αντί να θεωρείται ότι κάνουμε κάτι κακό. </w:t>
      </w:r>
    </w:p>
    <w:p w14:paraId="53C892C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Ακούσαμ</w:t>
      </w:r>
      <w:r>
        <w:rPr>
          <w:rFonts w:eastAsia="Times New Roman" w:cs="Times New Roman"/>
          <w:szCs w:val="24"/>
        </w:rPr>
        <w:t>ε και δεχθήκαμε πολλά πράγματα και βελτιώσαμε, όπως ακούσαμε τους πάντες και το ίδιο θα κάνουμε και για τα επόμενα νομοσχέδια και για τα θέματα των μετασχηματισμών και για τα θέματα της αναμόρφωσης του ΓΕΜΗ. Θεωρώ ότι πριν το τέλος του χρόνου θα έχουμε ένα</w:t>
      </w:r>
      <w:r>
        <w:rPr>
          <w:rFonts w:eastAsia="Times New Roman" w:cs="Times New Roman"/>
          <w:szCs w:val="24"/>
        </w:rPr>
        <w:t xml:space="preserve"> πλήρως αναμορφωμένο εταιρικό δίκαιο και άρα θα διαμορφώσουμε τις προϋποθέσεις να λειτουργήσουν σε πολύ καλύτερο περιβάλλον οι ελληνικές επιχειρήσεις.</w:t>
      </w:r>
    </w:p>
    <w:p w14:paraId="53C892C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νομοσχέδιο έχει δώσει λύσεις με το βλέμμα στο μέλλον. Δηλαδή για πολλά χρόνια, για μεγάλο χρονικό διάσ</w:t>
      </w:r>
      <w:r>
        <w:rPr>
          <w:rFonts w:eastAsia="Times New Roman" w:cs="Times New Roman"/>
          <w:szCs w:val="24"/>
        </w:rPr>
        <w:t xml:space="preserve">τημα, με μεγάλο ορίζοντα θα έχουμε πλαίσιο λειτουργίας των επιχειρήσεων. Υπάρχουν θέματα και </w:t>
      </w:r>
      <w:proofErr w:type="spellStart"/>
      <w:r>
        <w:rPr>
          <w:rFonts w:eastAsia="Times New Roman" w:cs="Times New Roman"/>
          <w:szCs w:val="24"/>
        </w:rPr>
        <w:t>περιγράφηκαν</w:t>
      </w:r>
      <w:proofErr w:type="spellEnd"/>
      <w:r>
        <w:rPr>
          <w:rFonts w:eastAsia="Times New Roman" w:cs="Times New Roman"/>
          <w:szCs w:val="24"/>
        </w:rPr>
        <w:t xml:space="preserve"> από τον εισηγητή της Πλειοψηφίας, δεν θέλω να τα επαναλάβω. Υπάρχουν θέματα που αφορούν τη διευκόλυνση των λειτουργιών, πρακτικά θέματα, θέματα ενσωμά</w:t>
      </w:r>
      <w:r>
        <w:rPr>
          <w:rFonts w:eastAsia="Times New Roman" w:cs="Times New Roman"/>
          <w:szCs w:val="24"/>
        </w:rPr>
        <w:t>τωσης και χρήσης των νέων τεχνολογιών. Πιστεύω ότι δεν χρειάζεται να τα αναλύσω. Υπάρχουν θέματα που σχετίζονται με την αποφόρτιση από διοικητικά βάρη, για παράδειγμα, στα θέματα των ελέγχων, στη διάκριση που κάνουμε στις πράξεις, κατασταλτικές και δηλωτικ</w:t>
      </w:r>
      <w:r>
        <w:rPr>
          <w:rFonts w:eastAsia="Times New Roman" w:cs="Times New Roman"/>
          <w:szCs w:val="24"/>
        </w:rPr>
        <w:t xml:space="preserve">ές. </w:t>
      </w:r>
    </w:p>
    <w:p w14:paraId="53C892C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Όμως, θέλω να μείνω σε ορισμένα κεντρικά ζητήματα. Κεντρικό θέμα στη συζήτησή μας εδώ είναι το θέμα που προκύπτει για την ανάγκη ουσιαστικών ελέγχων. Τα φαινόμενα είναι γνωστά σε όλους, δεν θέλω να κάνω ονομαστικές αναφορές, όμως υπάρχει θέμα. Πρέπει,</w:t>
      </w:r>
      <w:r>
        <w:rPr>
          <w:rFonts w:eastAsia="Times New Roman" w:cs="Times New Roman"/>
          <w:szCs w:val="24"/>
        </w:rPr>
        <w:t xml:space="preserve"> λοιπόν, να σκεφθούμε με ποιον τρόπο θα προβλέψουμε ώστε στο μέλλον να αποφύγουμε φαινόμενα που έζησε η ελληνική οικονομία επί δεκαετίες τώρα. Δεν είναι τυπικό το θέμα. Εδώ κάνουμε κάποια βήματα. Θα τα ολοκληρώσουμε όταν θα συζητήσουμε για τα θέματα εποπτε</w:t>
      </w:r>
      <w:r>
        <w:rPr>
          <w:rFonts w:eastAsia="Times New Roman" w:cs="Times New Roman"/>
          <w:szCs w:val="24"/>
        </w:rPr>
        <w:t>ίας. Υπάρχουν και ζητήματα που λύνονται σε άλλους νόμους -όπως ο νόμος περί ελέγχων- που ενδεχομένως και εκεί θα πρέπει να σκεφθούμε κάποιες παρεμβάσεις ολοκληρώνοντας το θεσμικό πλαίσιο.</w:t>
      </w:r>
    </w:p>
    <w:p w14:paraId="53C892C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γίνονται μερικά κρίσιμα βήματα. Για παράδειγμ</w:t>
      </w:r>
      <w:r>
        <w:rPr>
          <w:rFonts w:eastAsia="Times New Roman" w:cs="Times New Roman"/>
          <w:szCs w:val="24"/>
        </w:rPr>
        <w:t xml:space="preserve">α, η δυνατότητα των εχόντων έννομο συμφέρον να προσφύγουν και να ζητήσουν τη λύση της εταιρείας είναι κάτι πάρα πολύ σημαντικό. Όλοι ξέρουμε ότι ορισμένες πολύ μεγάλες εταιρείες έχουν χρόνια να δημοσιοποιήσουν οικονομικές καταστάσεις. Είναι παράνομο, όμως </w:t>
      </w:r>
      <w:r>
        <w:rPr>
          <w:rFonts w:eastAsia="Times New Roman" w:cs="Times New Roman"/>
          <w:szCs w:val="24"/>
        </w:rPr>
        <w:t>παρ’ όλα αυτά δεν υπάρχει κα</w:t>
      </w:r>
      <w:r>
        <w:rPr>
          <w:rFonts w:eastAsia="Times New Roman" w:cs="Times New Roman"/>
          <w:szCs w:val="24"/>
        </w:rPr>
        <w:t>μ</w:t>
      </w:r>
      <w:r>
        <w:rPr>
          <w:rFonts w:eastAsia="Times New Roman" w:cs="Times New Roman"/>
          <w:szCs w:val="24"/>
        </w:rPr>
        <w:t xml:space="preserve">μία κύρωση στην πράξη. Άρα, αυτή η δυνατότητα που δίνεται τώρα είναι ένα βήμα πάρα πολύ σημαντικό. </w:t>
      </w:r>
    </w:p>
    <w:p w14:paraId="53C892CD" w14:textId="77777777" w:rsidR="006A30E3" w:rsidRDefault="005E5BBF">
      <w:pPr>
        <w:spacing w:after="0" w:line="600" w:lineRule="auto"/>
        <w:ind w:firstLine="720"/>
        <w:contextualSpacing/>
        <w:jc w:val="both"/>
        <w:rPr>
          <w:rFonts w:eastAsia="Times New Roman" w:cs="Times New Roman"/>
          <w:szCs w:val="24"/>
        </w:rPr>
      </w:pPr>
      <w:r>
        <w:rPr>
          <w:rFonts w:eastAsia="Times New Roman" w:cs="Times New Roman"/>
          <w:szCs w:val="24"/>
        </w:rPr>
        <w:t>Υπάρχει και μια άλλη πρόβλεψη που δεν εντοπίστηκε, δεν συζητήθηκε.</w:t>
      </w:r>
      <w:r>
        <w:rPr>
          <w:rFonts w:eastAsia="Times New Roman" w:cs="Times New Roman"/>
          <w:szCs w:val="24"/>
        </w:rPr>
        <w:t xml:space="preserve"> </w:t>
      </w:r>
      <w:r>
        <w:rPr>
          <w:rFonts w:eastAsia="Times New Roman" w:cs="Times New Roman"/>
          <w:szCs w:val="24"/>
        </w:rPr>
        <w:t>Για πρώτη φορά εισάγεται η υποχρέωση οι ενοποιημένες οικονομ</w:t>
      </w:r>
      <w:r>
        <w:rPr>
          <w:rFonts w:eastAsia="Times New Roman" w:cs="Times New Roman"/>
          <w:szCs w:val="24"/>
        </w:rPr>
        <w:t>ικές καταστάσεις να εγκρίνονται από τη Γενική Συνέλευση. Αυτό είναι κάτι πάρα πολύ σημαντικό, διότι ίσως είναι το κλειδί για να μπορέσουμε να ελέγξουμε φαινόμενα τα οποία στηλιτεύουμε στη διάρκεια αυτής της συζήτησης. Και πρέπει να πω ότι σε αυτό επέμενε π</w:t>
      </w:r>
      <w:r>
        <w:rPr>
          <w:rFonts w:eastAsia="Times New Roman" w:cs="Times New Roman"/>
          <w:szCs w:val="24"/>
        </w:rPr>
        <w:t xml:space="preserve">άρα πολύ η υπηρεσία και τα έμπειρα στελέχη της στο Υπουργείο, γιατί από την εμπειρία τους θεωρούν ότι αυτό πραγματικά θα είναι τομή μεγάλη. </w:t>
      </w:r>
    </w:p>
    <w:p w14:paraId="53C892C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πάρα πολύ σημαντική η ενίσχυση των δικαιωμάτων των μετόχων μειοψηφίας που γίνεται. </w:t>
      </w:r>
    </w:p>
    <w:p w14:paraId="53C892C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Τέλος, το γεγονός</w:t>
      </w:r>
      <w:r>
        <w:rPr>
          <w:rFonts w:eastAsia="Times New Roman" w:cs="Times New Roman"/>
          <w:szCs w:val="24"/>
        </w:rPr>
        <w:t xml:space="preserve"> ότι για τις εταιρείες δημοσίου ενδιαφέροντος και για τις μεγάλες οντότητες μεταφέρουμε τον έλεγχο στο Υπουργείο είναι κάτι επίσης σημαντικό. </w:t>
      </w:r>
    </w:p>
    <w:p w14:paraId="53C892D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όλα αυτά θα ολοκληρωθούν. Δική μας διάθεση είναι το ΓΕΜΗ, το </w:t>
      </w:r>
      <w:r>
        <w:rPr>
          <w:rFonts w:eastAsia="Times New Roman" w:cs="Times New Roman"/>
          <w:szCs w:val="24"/>
        </w:rPr>
        <w:t>μητρώο</w:t>
      </w:r>
      <w:r>
        <w:rPr>
          <w:rFonts w:eastAsia="Times New Roman" w:cs="Times New Roman"/>
          <w:szCs w:val="24"/>
        </w:rPr>
        <w:t xml:space="preserve">, να είναι το βασικό σημείο. </w:t>
      </w:r>
      <w:r>
        <w:rPr>
          <w:rFonts w:eastAsia="Times New Roman" w:cs="Times New Roman"/>
          <w:szCs w:val="24"/>
        </w:rPr>
        <w:t xml:space="preserve">Το </w:t>
      </w:r>
      <w:r>
        <w:rPr>
          <w:rFonts w:eastAsia="Times New Roman" w:cs="Times New Roman"/>
          <w:szCs w:val="24"/>
        </w:rPr>
        <w:t>μητρώο</w:t>
      </w:r>
      <w:r>
        <w:rPr>
          <w:rFonts w:eastAsia="Times New Roman" w:cs="Times New Roman"/>
          <w:szCs w:val="24"/>
        </w:rPr>
        <w:t>, όμως, πρέπει να εκσυγχρονιστεί, να μπορέσει να παίξει τον ρόλο αυτό. Όπως είναι σήμερα δεν μπορεί να τον παίξει. Επομένως, πρέπει να αναμορφωθεί, για να μπορέσει όντως να αποτελέσει τον βασικό σταθμό για τη λειτουργία και την εποπτεία των επιχει</w:t>
      </w:r>
      <w:r>
        <w:rPr>
          <w:rFonts w:eastAsia="Times New Roman" w:cs="Times New Roman"/>
          <w:szCs w:val="24"/>
        </w:rPr>
        <w:t xml:space="preserve">ρήσεων. Η μεταφορά όμως αυτών των μεγάλων επιχειρήσεων, όπως λέμε, στον έλεγχο του Υπουργείου είναι κρίσιμο θέμα. </w:t>
      </w:r>
    </w:p>
    <w:p w14:paraId="53C892D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Τέλος, υπάρχουν μερικά ζητήματα ποινών. Στον νόμο περί ελέγχων αναφέρονται αδικήματα, αλλά δεν αναφέρονται ποινές. Το βάλαμε τώρα, ακριβώς γι</w:t>
      </w:r>
      <w:r>
        <w:rPr>
          <w:rFonts w:eastAsia="Times New Roman" w:cs="Times New Roman"/>
          <w:szCs w:val="24"/>
        </w:rPr>
        <w:t xml:space="preserve">α να καλύψουμε ένα κενό. Αναφερόμαστε σε ποινές και για τα μέλη του </w:t>
      </w:r>
      <w:r>
        <w:rPr>
          <w:rFonts w:eastAsia="Times New Roman" w:cs="Times New Roman"/>
          <w:szCs w:val="24"/>
        </w:rPr>
        <w:t>διοικητικού συμβουλίου</w:t>
      </w:r>
      <w:r>
        <w:rPr>
          <w:rFonts w:eastAsia="Times New Roman" w:cs="Times New Roman"/>
          <w:szCs w:val="24"/>
        </w:rPr>
        <w:t xml:space="preserve">, αλλά και για τους ελεγκτές. </w:t>
      </w:r>
    </w:p>
    <w:p w14:paraId="53C892D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τα μέλη του </w:t>
      </w:r>
      <w:r>
        <w:rPr>
          <w:rFonts w:eastAsia="Times New Roman" w:cs="Times New Roman"/>
          <w:szCs w:val="24"/>
        </w:rPr>
        <w:t>διοικητικού συμβουλίου</w:t>
      </w:r>
      <w:r>
        <w:rPr>
          <w:rFonts w:eastAsia="Times New Roman" w:cs="Times New Roman"/>
          <w:szCs w:val="24"/>
        </w:rPr>
        <w:t xml:space="preserve"> είναι σωστό ότι πραγματικά οι ανώνυμες εταιρείες σήμερα για να λειτουργήσουν σωστά πρέπει</w:t>
      </w:r>
      <w:r>
        <w:rPr>
          <w:rFonts w:eastAsia="Times New Roman" w:cs="Times New Roman"/>
          <w:szCs w:val="24"/>
        </w:rPr>
        <w:t xml:space="preserve"> να έχουν ικανά διοικητικά συμβούλια και άρα να μην αποθαρρύνονται να μετέχουν ικανά στελέχη. Γι’ αυτόν τον λόγο, σε αντίθεση με ό,τι ισχύει μέχρι σήμερα, εισάγεται για πρώτη φορά η έννοια του επιμερισμού </w:t>
      </w:r>
      <w:r>
        <w:rPr>
          <w:rFonts w:eastAsia="Times New Roman" w:cs="Times New Roman"/>
          <w:szCs w:val="24"/>
        </w:rPr>
        <w:t xml:space="preserve">της </w:t>
      </w:r>
      <w:r>
        <w:rPr>
          <w:rFonts w:eastAsia="Times New Roman" w:cs="Times New Roman"/>
          <w:szCs w:val="24"/>
        </w:rPr>
        <w:t>ευθύνη</w:t>
      </w:r>
      <w:r>
        <w:rPr>
          <w:rFonts w:eastAsia="Times New Roman" w:cs="Times New Roman"/>
          <w:szCs w:val="24"/>
        </w:rPr>
        <w:t>ς</w:t>
      </w:r>
      <w:r>
        <w:rPr>
          <w:rFonts w:eastAsia="Times New Roman" w:cs="Times New Roman"/>
          <w:szCs w:val="24"/>
        </w:rPr>
        <w:t>. Είναι στην κρίση του δικαστηρίου. Το έ</w:t>
      </w:r>
      <w:r>
        <w:rPr>
          <w:rFonts w:eastAsia="Times New Roman" w:cs="Times New Roman"/>
          <w:szCs w:val="24"/>
        </w:rPr>
        <w:t xml:space="preserve">καναν τα δικαστήρια στην πράξη και υπάρχει σχετική νομολογία, όμως μέχρι τώρα </w:t>
      </w:r>
      <w:r>
        <w:rPr>
          <w:rFonts w:eastAsia="Times New Roman" w:cs="Times New Roman"/>
          <w:szCs w:val="24"/>
        </w:rPr>
        <w:t xml:space="preserve">στον νόμο </w:t>
      </w:r>
      <w:r>
        <w:rPr>
          <w:rFonts w:eastAsia="Times New Roman" w:cs="Times New Roman"/>
          <w:szCs w:val="24"/>
        </w:rPr>
        <w:t xml:space="preserve">η ευθύνη ήταν εις </w:t>
      </w:r>
      <w:proofErr w:type="spellStart"/>
      <w:r>
        <w:rPr>
          <w:rFonts w:eastAsia="Times New Roman" w:cs="Times New Roman"/>
          <w:szCs w:val="24"/>
        </w:rPr>
        <w:t>ολόκληρον</w:t>
      </w:r>
      <w:proofErr w:type="spellEnd"/>
      <w:r>
        <w:rPr>
          <w:rFonts w:eastAsia="Times New Roman" w:cs="Times New Roman"/>
          <w:szCs w:val="24"/>
        </w:rPr>
        <w:t xml:space="preserve">. Τώρα εισάγεται το κριτήριο του επιμερισμού και νομίζω ότι κι αυτό είναι πάρα πολύ σημαντικό βήμα. </w:t>
      </w:r>
    </w:p>
    <w:p w14:paraId="53C892D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Για τους ελεγκτές, επίσης, υπάρχουν συγκ</w:t>
      </w:r>
      <w:r>
        <w:rPr>
          <w:rFonts w:eastAsia="Times New Roman" w:cs="Times New Roman"/>
          <w:szCs w:val="24"/>
        </w:rPr>
        <w:t>εκριμένες προβλέψεις. Εδώ ήταν πολύ χρήσιμες, από την εμπειρία του βεβαίως, οι παρατηρήσεις που μας έκανε ο κ. Αθανασίου. Ενσωματώσαμε αρκετές, γιατί νομίζω ότι βοηθούν για να είναι πιο καθαρά τα πράγματα. Όλο αυτό το θέμα, όμως, είναι πολύ σημαντικό. Θεωρ</w:t>
      </w:r>
      <w:r>
        <w:rPr>
          <w:rFonts w:eastAsia="Times New Roman" w:cs="Times New Roman"/>
          <w:szCs w:val="24"/>
        </w:rPr>
        <w:t xml:space="preserve">ώ ότι δίνουμε λύσεις πρακτικές και ουσιαστικές. Θα πρέπει να καταγραφεί αυτό. </w:t>
      </w:r>
    </w:p>
    <w:p w14:paraId="53C892D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ονομαστικοποίηση των μετοχών, και σε αυτό είμαστε με το βλέμμα προς το μέλλον. Η διεθνής τάση είναι αυτή: οι μελέτες του ΟΟΣΑ, οι </w:t>
      </w:r>
      <w:r>
        <w:rPr>
          <w:rFonts w:eastAsia="Times New Roman" w:cs="Times New Roman"/>
          <w:szCs w:val="24"/>
        </w:rPr>
        <w:t xml:space="preserve">οδηγίες </w:t>
      </w:r>
      <w:r>
        <w:rPr>
          <w:rFonts w:eastAsia="Times New Roman" w:cs="Times New Roman"/>
          <w:szCs w:val="24"/>
        </w:rPr>
        <w:t>της Ευρωπαϊκής Ένωσης, ι</w:t>
      </w:r>
      <w:r>
        <w:rPr>
          <w:rFonts w:eastAsia="Times New Roman" w:cs="Times New Roman"/>
          <w:szCs w:val="24"/>
        </w:rPr>
        <w:t xml:space="preserve">διαίτερα η 849/2015 που σύντομα θα την ενσωματώσουμε στη εθνική μας νομοθεσία. Η </w:t>
      </w:r>
      <w:r>
        <w:rPr>
          <w:rFonts w:eastAsia="Times New Roman" w:cs="Times New Roman"/>
          <w:szCs w:val="24"/>
        </w:rPr>
        <w:t>οδηγία</w:t>
      </w:r>
      <w:r>
        <w:rPr>
          <w:rFonts w:eastAsia="Times New Roman" w:cs="Times New Roman"/>
          <w:szCs w:val="24"/>
        </w:rPr>
        <w:t xml:space="preserve"> αυτή προς αυτήν την κατεύθυνση κινείται. </w:t>
      </w:r>
      <w:r>
        <w:rPr>
          <w:rFonts w:eastAsia="Times New Roman" w:cs="Times New Roman"/>
          <w:szCs w:val="24"/>
        </w:rPr>
        <w:t>Ε</w:t>
      </w:r>
      <w:r>
        <w:rPr>
          <w:rFonts w:eastAsia="Times New Roman" w:cs="Times New Roman"/>
          <w:szCs w:val="24"/>
        </w:rPr>
        <w:t>ίναι κατανοητό να υπάρχει δισταγμός. Και από την ακρόαση των φορέων προέκυψε, για παράδειγμα, ότι ο ΣΕΒ και η Κεφαλαιαγορά ήτα</w:t>
      </w:r>
      <w:r>
        <w:rPr>
          <w:rFonts w:eastAsia="Times New Roman" w:cs="Times New Roman"/>
          <w:szCs w:val="24"/>
        </w:rPr>
        <w:t xml:space="preserve">ν υπέρ. Νομίζω ότι πρέπει να προβλέψουμε ακριβώς την τάση και να είμαστε με αυτήν και όχι με το παρελθόν. Επομένως, αυτό είναι ένα αποφασιστικό βήμα. </w:t>
      </w:r>
    </w:p>
    <w:p w14:paraId="53C892D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Ένα θέμα που δεν το θέσαμε και που θα πρέπει να ωριμάσει κάποια στιγμή και σύντομα να το λύσουμε αφορά το</w:t>
      </w:r>
      <w:r>
        <w:rPr>
          <w:rFonts w:eastAsia="Times New Roman" w:cs="Times New Roman"/>
          <w:szCs w:val="24"/>
        </w:rPr>
        <w:t xml:space="preserve"> θέμα της έδρας, καταστατική ή πραγματική. Μέχρι στιγμής, είμαστε με την πραγματική έδρα. Αυτό το διατηρούμε. Και λόγω συγκυρίας τα θέματα της έδρας των εταιρειών είναι πολύ κρίσιμα ακόμα για την Ελλάδα και για να μην υπάρξουν παρεξηγήσεις για το θέμα αυτό</w:t>
      </w:r>
      <w:r>
        <w:rPr>
          <w:rFonts w:eastAsia="Times New Roman" w:cs="Times New Roman"/>
          <w:szCs w:val="24"/>
        </w:rPr>
        <w:t xml:space="preserve">, γι’ αυτό και δεν το θέσαμε. Αυτό όμως είναι ένα από τα ζητήματα που θα πρέπει με το βλέμμα προς το μέλλον κάποια στιγμή και αυτό να το ρυθμίσουμε πιο ουσιαστικά. </w:t>
      </w:r>
    </w:p>
    <w:p w14:paraId="53C892D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Για να μη σας κουράσω άλλο, τελειώνω λέγοντας ότι θεωρώ πως διαμορφώνουμε μέσα από όλες τις</w:t>
      </w:r>
      <w:r>
        <w:rPr>
          <w:rFonts w:eastAsia="Times New Roman" w:cs="Times New Roman"/>
          <w:szCs w:val="24"/>
        </w:rPr>
        <w:t xml:space="preserve"> παρατηρήσεις και από τη συζήτηση που έγινε ένα νομοθέτημα με μεγάλο ορίζοντα ζωής, το οποίο λύνει πολλά προβλήματα και δίνει λύσεις ουσιαστικές. Όταν θα το ολοκληρώσουμε με τα θέματα της εποπτείας και των ελέγχων, θα έχουμε το πλήρες πλαίσιο, για να μπορο</w:t>
      </w:r>
      <w:r>
        <w:rPr>
          <w:rFonts w:eastAsia="Times New Roman" w:cs="Times New Roman"/>
          <w:szCs w:val="24"/>
        </w:rPr>
        <w:t xml:space="preserve">ύμε πραγματικά να πούμε ότι σε μεγάλα θέματα που μας απασχολούν καθημερινά θα έχουμε δώσει λύσεις. </w:t>
      </w:r>
    </w:p>
    <w:p w14:paraId="53C892D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Κατατέθηκε μια τροπολογία από Βουλευτές, την οποία ανέφερα στην αρχή. Την κάνουμε αποδεκτή με μία διαφορά: Θα πρέπει να μπει στο άρθρο 124. Θα πρέπει εκεί ν</w:t>
      </w:r>
      <w:r>
        <w:rPr>
          <w:rFonts w:eastAsia="Times New Roman" w:cs="Times New Roman"/>
          <w:szCs w:val="24"/>
        </w:rPr>
        <w:t xml:space="preserve">α προστεθεί παράγραφος 8 και το κείμενο, διότι και αυτό ακριβώς μπαίνει στη λογική που εξήγησα πριν. </w:t>
      </w:r>
    </w:p>
    <w:p w14:paraId="53C892D8"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 xml:space="preserve">Επίσης, μετά τη συζήτηση και τις παρατηρήσεις που έκανε ο κ. Αθανασίου, έχω μια νομοτεχνική βελτίωση ακόμη. Αφορά το άρθρο 178. Στην περίπτωση 1 του </w:t>
      </w:r>
      <w:r>
        <w:rPr>
          <w:rFonts w:eastAsia="Times New Roman"/>
          <w:szCs w:val="24"/>
        </w:rPr>
        <w:t>άρθρου 178 μετά τις λέξεις «κατά παράβαση των διατάξεων του νόμου» προστίθενται οι λέξεις «ως προς το περιεχόμενό τους».</w:t>
      </w:r>
    </w:p>
    <w:p w14:paraId="53C892D9"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Επίσης, στο πρώτο εδάφιο του άρθρου 179 οι λέξεις «μέχρι ενός (1) έτους» αντικαθίστανται από τις λέξεις «μέχρι τριών (3) ετών». Θεωρώ ό</w:t>
      </w:r>
      <w:r>
        <w:rPr>
          <w:rFonts w:eastAsia="Times New Roman"/>
          <w:szCs w:val="24"/>
        </w:rPr>
        <w:t>τι αυτό απαντάει στα θέματα που τέθηκαν για τις συγκεκριμένες διατάξεις.</w:t>
      </w:r>
    </w:p>
    <w:p w14:paraId="53C892D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 xml:space="preserve">Υφυπουργός </w:t>
      </w:r>
      <w:r>
        <w:rPr>
          <w:rFonts w:eastAsia="Times New Roman" w:cs="Times New Roman"/>
          <w:szCs w:val="24"/>
        </w:rPr>
        <w:t xml:space="preserve">κ. Αστέριος </w:t>
      </w:r>
      <w:proofErr w:type="spellStart"/>
      <w:r>
        <w:rPr>
          <w:rFonts w:eastAsia="Times New Roman" w:cs="Times New Roman"/>
          <w:szCs w:val="24"/>
        </w:rPr>
        <w:t>Πιτσιόρλας</w:t>
      </w:r>
      <w:proofErr w:type="spellEnd"/>
      <w:r>
        <w:rPr>
          <w:rFonts w:eastAsia="Times New Roman" w:cs="Times New Roman"/>
          <w:szCs w:val="24"/>
        </w:rPr>
        <w:t xml:space="preserve"> καταθέτει τις προαναφερθείσες νομοτεχνικές βελτιώσεις, οι οποίες έχουν ως εξής:</w:t>
      </w:r>
    </w:p>
    <w:p w14:paraId="53C892DB" w14:textId="77777777" w:rsidR="006A30E3" w:rsidRDefault="005E5BBF">
      <w:pPr>
        <w:tabs>
          <w:tab w:val="left" w:pos="2940"/>
        </w:tabs>
        <w:spacing w:line="600" w:lineRule="auto"/>
        <w:ind w:firstLine="720"/>
        <w:contextualSpacing/>
        <w:jc w:val="center"/>
        <w:rPr>
          <w:rFonts w:eastAsia="Times New Roman"/>
          <w:color w:val="FF0000"/>
          <w:szCs w:val="24"/>
        </w:rPr>
      </w:pPr>
      <w:r>
        <w:rPr>
          <w:rFonts w:eastAsia="Times New Roman"/>
          <w:color w:val="FF0000"/>
          <w:szCs w:val="24"/>
        </w:rPr>
        <w:t>(</w:t>
      </w:r>
      <w:r w:rsidRPr="003A2B96">
        <w:rPr>
          <w:rFonts w:eastAsia="Times New Roman"/>
          <w:color w:val="FF0000"/>
          <w:szCs w:val="24"/>
        </w:rPr>
        <w:t>ΑΛΛΑΓΗ ΣΕΛΙΔΑΣ</w:t>
      </w:r>
      <w:r>
        <w:rPr>
          <w:rFonts w:eastAsia="Times New Roman"/>
          <w:color w:val="FF0000"/>
          <w:szCs w:val="24"/>
        </w:rPr>
        <w:t>)</w:t>
      </w:r>
    </w:p>
    <w:p w14:paraId="53C892DC" w14:textId="77777777" w:rsidR="006A30E3" w:rsidRDefault="005E5BBF">
      <w:pPr>
        <w:tabs>
          <w:tab w:val="left" w:pos="2940"/>
        </w:tabs>
        <w:spacing w:line="600" w:lineRule="auto"/>
        <w:ind w:firstLine="720"/>
        <w:contextualSpacing/>
        <w:jc w:val="center"/>
        <w:rPr>
          <w:rFonts w:eastAsia="Times New Roman"/>
          <w:szCs w:val="24"/>
        </w:rPr>
      </w:pPr>
      <w:r>
        <w:rPr>
          <w:rFonts w:eastAsia="Times New Roman"/>
          <w:szCs w:val="24"/>
        </w:rPr>
        <w:t>(Να μπει η σελίδα 139)</w:t>
      </w:r>
    </w:p>
    <w:p w14:paraId="53C892DD" w14:textId="77777777" w:rsidR="006A30E3" w:rsidRDefault="005E5BBF">
      <w:pPr>
        <w:tabs>
          <w:tab w:val="left" w:pos="2940"/>
        </w:tabs>
        <w:spacing w:line="600" w:lineRule="auto"/>
        <w:ind w:firstLine="720"/>
        <w:contextualSpacing/>
        <w:jc w:val="center"/>
        <w:rPr>
          <w:rFonts w:eastAsia="Times New Roman"/>
          <w:color w:val="FF0000"/>
          <w:szCs w:val="24"/>
        </w:rPr>
      </w:pPr>
      <w:r>
        <w:rPr>
          <w:rFonts w:eastAsia="Times New Roman"/>
          <w:color w:val="FF0000"/>
          <w:szCs w:val="24"/>
        </w:rPr>
        <w:t>(</w:t>
      </w:r>
      <w:r w:rsidRPr="003A2B96">
        <w:rPr>
          <w:rFonts w:eastAsia="Times New Roman"/>
          <w:color w:val="FF0000"/>
          <w:szCs w:val="24"/>
        </w:rPr>
        <w:t xml:space="preserve">ΑΛΛΑΓΗ </w:t>
      </w:r>
      <w:r w:rsidRPr="003A2B96">
        <w:rPr>
          <w:rFonts w:eastAsia="Times New Roman"/>
          <w:color w:val="FF0000"/>
          <w:szCs w:val="24"/>
        </w:rPr>
        <w:t>ΣΕΛΙΔΑΣ</w:t>
      </w:r>
      <w:r>
        <w:rPr>
          <w:rFonts w:eastAsia="Times New Roman"/>
          <w:color w:val="FF0000"/>
          <w:szCs w:val="24"/>
        </w:rPr>
        <w:t>)</w:t>
      </w:r>
    </w:p>
    <w:p w14:paraId="53C892DE"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b/>
          <w:szCs w:val="24"/>
        </w:rPr>
        <w:t>ΑΣΤΕΡΙΟΣ</w:t>
      </w:r>
      <w:r w:rsidRPr="00456F9A">
        <w:rPr>
          <w:rFonts w:eastAsia="Times New Roman"/>
          <w:b/>
          <w:szCs w:val="24"/>
        </w:rPr>
        <w:t xml:space="preserve"> ΠΙΤΣΙΟΡΛΑΣ (Υφυπουργός Οικονομίας και Ανάπτυξης):</w:t>
      </w:r>
      <w:r>
        <w:rPr>
          <w:rFonts w:eastAsia="Times New Roman"/>
          <w:szCs w:val="24"/>
        </w:rPr>
        <w:t xml:space="preserve"> Τέλος, μόνο μια πολιτική αναφορά θα κάνω σχετικά με ένα δημοσίευμα</w:t>
      </w:r>
      <w:r>
        <w:rPr>
          <w:rFonts w:eastAsia="Times New Roman"/>
          <w:szCs w:val="24"/>
        </w:rPr>
        <w:t>,</w:t>
      </w:r>
      <w:r>
        <w:rPr>
          <w:rFonts w:eastAsia="Times New Roman"/>
          <w:szCs w:val="24"/>
        </w:rPr>
        <w:t xml:space="preserve"> που επικαλέστηκε Βουλευτής εδώ για το θέμα του  Από την έρευνα που έγινε από τις αρμόδιες </w:t>
      </w:r>
      <w:r>
        <w:rPr>
          <w:rFonts w:eastAsia="Times New Roman"/>
          <w:szCs w:val="24"/>
        </w:rPr>
        <w:t>υ</w:t>
      </w:r>
      <w:r>
        <w:rPr>
          <w:rFonts w:eastAsia="Times New Roman"/>
          <w:szCs w:val="24"/>
        </w:rPr>
        <w:t>πηρεσίες, δεν μπόρεσε να επιβ</w:t>
      </w:r>
      <w:r>
        <w:rPr>
          <w:rFonts w:eastAsia="Times New Roman"/>
          <w:szCs w:val="24"/>
        </w:rPr>
        <w:t>εβαιωθεί κανένα από τα στοιχεία του δημοσιεύματος. Δεν ήταν δυνατόν. Δεν υπάρχει. Αν υπάρχει κάτι συγκεκριμένο, ας κατατεθεί. Όμως, προς το παρόν δεν προκύπτει από πουθενά ότι ισχύει κάτι απ’ όλα αυτά.</w:t>
      </w:r>
    </w:p>
    <w:p w14:paraId="53C892DF"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Σας ευχαριστώ πολύ.</w:t>
      </w:r>
    </w:p>
    <w:p w14:paraId="53C892E0" w14:textId="77777777" w:rsidR="006A30E3" w:rsidRDefault="005E5BBF">
      <w:pPr>
        <w:tabs>
          <w:tab w:val="left" w:pos="2940"/>
        </w:tabs>
        <w:spacing w:line="600" w:lineRule="auto"/>
        <w:ind w:firstLine="720"/>
        <w:contextualSpacing/>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τ</w:t>
      </w:r>
      <w:r>
        <w:rPr>
          <w:rFonts w:eastAsia="Times New Roman"/>
          <w:szCs w:val="24"/>
        </w:rPr>
        <w:t xml:space="preserve">ου </w:t>
      </w:r>
      <w:r>
        <w:rPr>
          <w:rFonts w:eastAsia="Times New Roman"/>
          <w:szCs w:val="24"/>
        </w:rPr>
        <w:t>ΣΥΡΙΖΑ και των ΑΝΕΛ)</w:t>
      </w:r>
    </w:p>
    <w:p w14:paraId="53C892E1" w14:textId="77777777" w:rsidR="006A30E3" w:rsidRDefault="005E5BBF">
      <w:pPr>
        <w:tabs>
          <w:tab w:val="left" w:pos="2940"/>
        </w:tabs>
        <w:spacing w:line="600" w:lineRule="auto"/>
        <w:ind w:firstLine="720"/>
        <w:contextualSpacing/>
        <w:jc w:val="both"/>
        <w:rPr>
          <w:rFonts w:eastAsia="Times New Roman"/>
          <w:szCs w:val="24"/>
        </w:rPr>
      </w:pPr>
      <w:r w:rsidRPr="00FA18E4">
        <w:rPr>
          <w:rFonts w:eastAsia="Times New Roman"/>
          <w:b/>
          <w:szCs w:val="24"/>
        </w:rPr>
        <w:t>ΠΡΟΕΔΡΕΥΟΥΣΑ (Αναστασία Χριστοδουλοπούλου):</w:t>
      </w:r>
      <w:r>
        <w:rPr>
          <w:rFonts w:eastAsia="Times New Roman"/>
          <w:szCs w:val="24"/>
        </w:rPr>
        <w:t xml:space="preserve"> Ευχαριστούμε κι εμείς.</w:t>
      </w:r>
    </w:p>
    <w:p w14:paraId="53C892E2"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 xml:space="preserve">Θα μπούμε τώρα στον κύκλο των Κοινοβουλευτικών Εκπροσώπων. Τι έχετε συνεννοηθεί; Ποιος θέλει πρώτος τον λόγο; </w:t>
      </w:r>
    </w:p>
    <w:p w14:paraId="53C892E3" w14:textId="77777777" w:rsidR="006A30E3" w:rsidRDefault="005E5BBF">
      <w:pPr>
        <w:tabs>
          <w:tab w:val="left" w:pos="2940"/>
        </w:tabs>
        <w:spacing w:line="600" w:lineRule="auto"/>
        <w:ind w:firstLine="720"/>
        <w:contextualSpacing/>
        <w:jc w:val="both"/>
        <w:rPr>
          <w:rFonts w:eastAsia="Times New Roman"/>
          <w:szCs w:val="24"/>
        </w:rPr>
      </w:pPr>
      <w:r w:rsidRPr="007741AE">
        <w:rPr>
          <w:rFonts w:eastAsia="Times New Roman"/>
          <w:b/>
          <w:szCs w:val="24"/>
        </w:rPr>
        <w:t>ΝΙΚΟΛΑΟΣ</w:t>
      </w:r>
      <w:r>
        <w:rPr>
          <w:rFonts w:eastAsia="Times New Roman"/>
          <w:b/>
          <w:szCs w:val="24"/>
        </w:rPr>
        <w:t xml:space="preserve"> - </w:t>
      </w:r>
      <w:r w:rsidRPr="007741AE">
        <w:rPr>
          <w:rFonts w:eastAsia="Times New Roman"/>
          <w:b/>
          <w:szCs w:val="24"/>
        </w:rPr>
        <w:t>ΓΕΩΡΓΙΟΣ ΔΕΝΔΙΑΣ:</w:t>
      </w:r>
      <w:r>
        <w:rPr>
          <w:rFonts w:eastAsia="Times New Roman"/>
          <w:szCs w:val="24"/>
        </w:rPr>
        <w:t xml:space="preserve"> Δεν έχουμε συνεννοηθεί.</w:t>
      </w:r>
    </w:p>
    <w:p w14:paraId="53C892E4" w14:textId="77777777" w:rsidR="006A30E3" w:rsidRDefault="005E5BBF">
      <w:pPr>
        <w:tabs>
          <w:tab w:val="left" w:pos="2940"/>
        </w:tabs>
        <w:spacing w:line="600" w:lineRule="auto"/>
        <w:ind w:firstLine="720"/>
        <w:contextualSpacing/>
        <w:jc w:val="both"/>
        <w:rPr>
          <w:rFonts w:eastAsia="Times New Roman"/>
          <w:szCs w:val="24"/>
        </w:rPr>
      </w:pPr>
      <w:r w:rsidRPr="00FA18E4">
        <w:rPr>
          <w:rFonts w:eastAsia="Times New Roman"/>
          <w:b/>
          <w:szCs w:val="24"/>
        </w:rPr>
        <w:t>Ν</w:t>
      </w:r>
      <w:r w:rsidRPr="00FA18E4">
        <w:rPr>
          <w:rFonts w:eastAsia="Times New Roman"/>
          <w:b/>
          <w:szCs w:val="24"/>
        </w:rPr>
        <w:t xml:space="preserve">ΙΚΟΛΑΟΣ ΞΥΔΑΚΗΣ: </w:t>
      </w:r>
      <w:r>
        <w:rPr>
          <w:rFonts w:eastAsia="Times New Roman"/>
          <w:szCs w:val="24"/>
        </w:rPr>
        <w:t xml:space="preserve">Κατά τα </w:t>
      </w:r>
      <w:proofErr w:type="spellStart"/>
      <w:r>
        <w:rPr>
          <w:rFonts w:eastAsia="Times New Roman"/>
          <w:szCs w:val="24"/>
        </w:rPr>
        <w:t>ειωθότα</w:t>
      </w:r>
      <w:proofErr w:type="spellEnd"/>
      <w:r>
        <w:rPr>
          <w:rFonts w:eastAsia="Times New Roman"/>
          <w:szCs w:val="24"/>
        </w:rPr>
        <w:t>.</w:t>
      </w:r>
    </w:p>
    <w:p w14:paraId="53C892E5" w14:textId="77777777" w:rsidR="006A30E3" w:rsidRDefault="005E5BBF">
      <w:pPr>
        <w:tabs>
          <w:tab w:val="left" w:pos="2940"/>
        </w:tabs>
        <w:spacing w:line="600" w:lineRule="auto"/>
        <w:ind w:firstLine="720"/>
        <w:contextualSpacing/>
        <w:jc w:val="both"/>
        <w:rPr>
          <w:rFonts w:eastAsia="Times New Roman"/>
          <w:szCs w:val="24"/>
        </w:rPr>
      </w:pPr>
      <w:r w:rsidRPr="007741AE">
        <w:rPr>
          <w:rFonts w:eastAsia="Times New Roman"/>
          <w:b/>
          <w:szCs w:val="24"/>
        </w:rPr>
        <w:t>ΠΡΟΕΔΡΕΥΟΥΣΑ (Αναστασία Χριστοδουλοπούλου):</w:t>
      </w:r>
      <w:r>
        <w:rPr>
          <w:rFonts w:eastAsia="Times New Roman"/>
          <w:szCs w:val="24"/>
        </w:rPr>
        <w:t xml:space="preserve"> Θέλετε εσείς, κύριε </w:t>
      </w:r>
      <w:proofErr w:type="spellStart"/>
      <w:r>
        <w:rPr>
          <w:rFonts w:eastAsia="Times New Roman"/>
          <w:szCs w:val="24"/>
        </w:rPr>
        <w:t>Δένδια</w:t>
      </w:r>
      <w:proofErr w:type="spellEnd"/>
      <w:r>
        <w:rPr>
          <w:rFonts w:eastAsia="Times New Roman"/>
          <w:szCs w:val="24"/>
        </w:rPr>
        <w:t>, τον λόγο;</w:t>
      </w:r>
    </w:p>
    <w:p w14:paraId="53C892E6"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b/>
          <w:szCs w:val="24"/>
        </w:rPr>
        <w:t>ΝΙΚΟΛΑΟΣ</w:t>
      </w:r>
      <w:r>
        <w:rPr>
          <w:rFonts w:eastAsia="Times New Roman"/>
          <w:b/>
          <w:szCs w:val="24"/>
        </w:rPr>
        <w:t xml:space="preserve"> - </w:t>
      </w:r>
      <w:r>
        <w:rPr>
          <w:rFonts w:eastAsia="Times New Roman"/>
          <w:b/>
          <w:szCs w:val="24"/>
        </w:rPr>
        <w:t>ΓΕΩΡΓΙΟΣ ΔΕΝΔΙΑΣ:</w:t>
      </w:r>
      <w:r>
        <w:rPr>
          <w:rFonts w:eastAsia="Times New Roman"/>
          <w:szCs w:val="24"/>
        </w:rPr>
        <w:t xml:space="preserve"> Αν ήθελε ο κ. </w:t>
      </w:r>
      <w:proofErr w:type="spellStart"/>
      <w:r>
        <w:rPr>
          <w:rFonts w:eastAsia="Times New Roman"/>
          <w:szCs w:val="24"/>
        </w:rPr>
        <w:t>Ξυδάκης</w:t>
      </w:r>
      <w:proofErr w:type="spellEnd"/>
      <w:r>
        <w:rPr>
          <w:rFonts w:eastAsia="Times New Roman"/>
          <w:szCs w:val="24"/>
        </w:rPr>
        <w:t xml:space="preserve"> να προταχθεί, εγώ δεν θα είχα πρόβλημα.</w:t>
      </w:r>
    </w:p>
    <w:p w14:paraId="53C892E7" w14:textId="77777777" w:rsidR="006A30E3" w:rsidRDefault="005E5BBF">
      <w:pPr>
        <w:tabs>
          <w:tab w:val="left" w:pos="2940"/>
        </w:tabs>
        <w:spacing w:line="600" w:lineRule="auto"/>
        <w:ind w:firstLine="720"/>
        <w:contextualSpacing/>
        <w:jc w:val="both"/>
        <w:rPr>
          <w:rFonts w:eastAsia="Times New Roman"/>
          <w:szCs w:val="24"/>
        </w:rPr>
      </w:pPr>
      <w:r w:rsidRPr="00FA18E4">
        <w:rPr>
          <w:rFonts w:eastAsia="Times New Roman"/>
          <w:b/>
          <w:szCs w:val="24"/>
        </w:rPr>
        <w:t>ΠΡΟΕΔΡΕΥΟΥΣΑ (Αναστασία Χριστοδουλοπούλου):</w:t>
      </w:r>
      <w:r>
        <w:rPr>
          <w:rFonts w:eastAsia="Times New Roman"/>
          <w:szCs w:val="24"/>
        </w:rPr>
        <w:t xml:space="preserve"> Παρακαλώ, κύριε </w:t>
      </w:r>
      <w:proofErr w:type="spellStart"/>
      <w:r>
        <w:rPr>
          <w:rFonts w:eastAsia="Times New Roman"/>
          <w:szCs w:val="24"/>
        </w:rPr>
        <w:t>Δένδια</w:t>
      </w:r>
      <w:proofErr w:type="spellEnd"/>
      <w:r>
        <w:rPr>
          <w:rFonts w:eastAsia="Times New Roman"/>
          <w:szCs w:val="24"/>
        </w:rPr>
        <w:t>, έχετε τον λόγο.</w:t>
      </w:r>
    </w:p>
    <w:p w14:paraId="53C892E8"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b/>
          <w:szCs w:val="24"/>
        </w:rPr>
        <w:t>ΝΙΚΟΛΑΟΣ</w:t>
      </w:r>
      <w:r>
        <w:rPr>
          <w:rFonts w:eastAsia="Times New Roman"/>
          <w:b/>
          <w:szCs w:val="24"/>
        </w:rPr>
        <w:t xml:space="preserve"> - </w:t>
      </w:r>
      <w:r>
        <w:rPr>
          <w:rFonts w:eastAsia="Times New Roman"/>
          <w:b/>
          <w:szCs w:val="24"/>
        </w:rPr>
        <w:t>ΓΕΩΡΓΙΟΣ ΔΕΝΔΙΑΣ:</w:t>
      </w:r>
      <w:r>
        <w:rPr>
          <w:rFonts w:eastAsia="Times New Roman"/>
          <w:szCs w:val="24"/>
        </w:rPr>
        <w:t xml:space="preserve"> Ακολουθούμε τότε τη σειρά.</w:t>
      </w:r>
    </w:p>
    <w:p w14:paraId="53C892E9"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Κυρίες και κύριοι συνάδελφοι, η συζήτηση γι’ αυτό το νομοθέτημα εξελίχθηκε σε μια συζήτηση ανταλλαγής σε μεγάλο βαθμό νομικών απόψεων, απόψεων εμπορικού δικαίο</w:t>
      </w:r>
      <w:r>
        <w:rPr>
          <w:rFonts w:eastAsia="Times New Roman"/>
          <w:szCs w:val="24"/>
        </w:rPr>
        <w:t>υ, σε ένα πολύ ήρεμο κλίμα. Δεν είναι αυτό το σύνηθες στην Αίθουσα.</w:t>
      </w:r>
    </w:p>
    <w:p w14:paraId="53C892EA"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όμως, μου επιτρέπετε να πω στους κυρίους συναδέλφους της Πλειοψηφίας και ιδίως του ΣΥΡΙΖΑ ότι για εμάς στη μείζονα Αντιπολίτευση είναι μια μέρα ιδιόρρυθμης εγκεφαλικής </w:t>
      </w:r>
      <w:r>
        <w:rPr>
          <w:rFonts w:eastAsia="Times New Roman"/>
          <w:szCs w:val="24"/>
        </w:rPr>
        <w:t xml:space="preserve">χαράς. </w:t>
      </w:r>
    </w:p>
    <w:p w14:paraId="53C892EB"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 xml:space="preserve">Εξηγούμαι, κύριε Υπουργέ. Είμαι βέβαιος ότι δεν σας διαφεύγει ότι οι εταιρείες κεφαλαιουχικού τύπου δεν δημιουργήθηκαν </w:t>
      </w:r>
      <w:proofErr w:type="spellStart"/>
      <w:r>
        <w:rPr>
          <w:rFonts w:eastAsia="Times New Roman"/>
          <w:szCs w:val="24"/>
        </w:rPr>
        <w:t>εική</w:t>
      </w:r>
      <w:proofErr w:type="spellEnd"/>
      <w:r>
        <w:rPr>
          <w:rFonts w:eastAsia="Times New Roman"/>
          <w:szCs w:val="24"/>
        </w:rPr>
        <w:t xml:space="preserve"> και ως έτυχε. Είναι ένα νομικό εργαλείο, το οποίο δημιουργήθηκε στις πρώιμες φάσεις του καπιταλισμού. Δημιουργήθηκε εκατοντά</w:t>
      </w:r>
      <w:r>
        <w:rPr>
          <w:rFonts w:eastAsia="Times New Roman"/>
          <w:szCs w:val="24"/>
        </w:rPr>
        <w:t xml:space="preserve">δες χρόνια πίσω ακριβώς για να μπορέσει να συνδυάσει από τη μια πλευρά την προστασία του επιχειρηματία απέναντι στους κινδύνους του </w:t>
      </w:r>
      <w:proofErr w:type="spellStart"/>
      <w:r>
        <w:rPr>
          <w:rFonts w:eastAsia="Times New Roman"/>
          <w:szCs w:val="24"/>
        </w:rPr>
        <w:t>επιχειρείν</w:t>
      </w:r>
      <w:proofErr w:type="spellEnd"/>
      <w:r>
        <w:rPr>
          <w:rFonts w:eastAsia="Times New Roman"/>
          <w:szCs w:val="24"/>
        </w:rPr>
        <w:t xml:space="preserve"> και από την άλλη τη συγκέντρωση κεφαλαίων με στόχο την απόκτηση, τον έλεγχο των μέσων παραγωγής.</w:t>
      </w:r>
    </w:p>
    <w:p w14:paraId="53C892EC"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Ειλικρινά σας λέ</w:t>
      </w:r>
      <w:r>
        <w:rPr>
          <w:rFonts w:eastAsia="Times New Roman"/>
          <w:szCs w:val="24"/>
        </w:rPr>
        <w:t>ω ότι μου αρέσει πάρα πολύ που φέρνετε εσείς αυτό το νομοσχέδιο. Το φέρνετε εσείς, ο ΣΥΡΙΖΑ, ένα κόμμα το οποίο διακηρύσσει θεωρητικά στην αντίληψή του για τον κόσμο, το μέλλον, την κοινωνία τις αντιλήψεις που επανειλημμένως έχετε εκφράσει σ’ αυτήν την Αίθ</w:t>
      </w:r>
      <w:r>
        <w:rPr>
          <w:rFonts w:eastAsia="Times New Roman"/>
          <w:szCs w:val="24"/>
        </w:rPr>
        <w:t>ουσα και για την ιδιοκτησία των μέσων παραγωγής. Έρχεστε, λοιπόν, εσείς εδώ να φέρετε και να εισηγηθείτε νομοθέτημα για τις ανώνυμες εταιρείες, τον κατ’ εξοχήν κεφαλαιουχικό τύπο.</w:t>
      </w:r>
    </w:p>
    <w:p w14:paraId="53C892ED"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Και όχι μόνο αυτό, αλλά ο συμπαθέστατος συνάδελφος της Πλειοψηφίας, ο οποίος</w:t>
      </w:r>
      <w:r>
        <w:rPr>
          <w:rFonts w:eastAsia="Times New Roman"/>
          <w:szCs w:val="24"/>
        </w:rPr>
        <w:t xml:space="preserve"> ήταν εδώ και λίγα λεπτά στο Βήμα, μας κάλεσε και έτσι με μια ελαφρά ένταση να ψηφίσουμε αυτό το εκσυγχρονιστικό νομοθέτημα. Βεβαίως, δεν έχουμε καμμιά αντίρρηση. Θα το ψηφίσουμε. Με πολύ μεγάλη χαρά θα το ψηφίσουμε. </w:t>
      </w:r>
    </w:p>
    <w:p w14:paraId="53C892EE"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 xml:space="preserve">Άλλωστε, η </w:t>
      </w:r>
      <w:r>
        <w:rPr>
          <w:rFonts w:eastAsia="Times New Roman"/>
          <w:szCs w:val="24"/>
        </w:rPr>
        <w:t>ε</w:t>
      </w:r>
      <w:r>
        <w:rPr>
          <w:rFonts w:eastAsia="Times New Roman"/>
          <w:szCs w:val="24"/>
        </w:rPr>
        <w:t xml:space="preserve">πιτροπή </w:t>
      </w:r>
      <w:proofErr w:type="spellStart"/>
      <w:r>
        <w:rPr>
          <w:rFonts w:eastAsia="Times New Roman"/>
          <w:szCs w:val="24"/>
        </w:rPr>
        <w:t>Περάκη</w:t>
      </w:r>
      <w:proofErr w:type="spellEnd"/>
      <w:r>
        <w:rPr>
          <w:rFonts w:eastAsia="Times New Roman"/>
          <w:szCs w:val="24"/>
        </w:rPr>
        <w:t xml:space="preserve"> είναι μια ε</w:t>
      </w:r>
      <w:r>
        <w:rPr>
          <w:rFonts w:eastAsia="Times New Roman"/>
          <w:szCs w:val="24"/>
        </w:rPr>
        <w:t>πιτροπή που δεν δημιουργήθηκε επί των ημερών της παρούσας Κυβέρνησης. Τη βρήκα εγώ στο Υπουργείο Ανάπτυξης το 2014. Τον Ιούνιο του 2014 προσπάθησα, μάλιστα, να επιταχύνω. Προφανώς, δεν τα κατάφερα να επιταχύνω στο τετράμηνο που έμεινα εκεί. Χρειάστηκαν άλλ</w:t>
      </w:r>
      <w:r>
        <w:rPr>
          <w:rFonts w:eastAsia="Times New Roman"/>
          <w:szCs w:val="24"/>
        </w:rPr>
        <w:t xml:space="preserve">α δύο, δυόμισι χρόνια, τρία -πόσα έχουν περάσει, γιατί περνάει γρήγορα ο χρόνος επί ΣΥΡΙΖΑ- τέσσερα. Εν πάση </w:t>
      </w:r>
      <w:proofErr w:type="spellStart"/>
      <w:r>
        <w:rPr>
          <w:rFonts w:eastAsia="Times New Roman"/>
          <w:szCs w:val="24"/>
        </w:rPr>
        <w:t>περιπτώσει</w:t>
      </w:r>
      <w:proofErr w:type="spellEnd"/>
      <w:r>
        <w:rPr>
          <w:rFonts w:eastAsia="Times New Roman"/>
          <w:szCs w:val="24"/>
        </w:rPr>
        <w:t>, μας αξίωσε ο Θεός να δούμε την Κυβέρνηση αυτή να φέρνει το νομοθέτημα για τις ανώνυμες εταιρείες.</w:t>
      </w:r>
    </w:p>
    <w:p w14:paraId="53C892EF" w14:textId="77777777" w:rsidR="006A30E3" w:rsidRDefault="005E5BBF">
      <w:pPr>
        <w:tabs>
          <w:tab w:val="left" w:pos="2940"/>
        </w:tabs>
        <w:spacing w:line="600" w:lineRule="auto"/>
        <w:ind w:firstLine="720"/>
        <w:contextualSpacing/>
        <w:jc w:val="both"/>
        <w:rPr>
          <w:rFonts w:eastAsia="Times New Roman"/>
          <w:szCs w:val="24"/>
        </w:rPr>
      </w:pPr>
      <w:r>
        <w:rPr>
          <w:rFonts w:eastAsia="Times New Roman"/>
          <w:szCs w:val="24"/>
        </w:rPr>
        <w:t>Μάλιστα, για να προστεθεί και η ειρων</w:t>
      </w:r>
      <w:r>
        <w:rPr>
          <w:rFonts w:eastAsia="Times New Roman"/>
          <w:szCs w:val="24"/>
        </w:rPr>
        <w:t xml:space="preserve">εία στο εγκεφαλικό αστείο, προηγουμένως στον διάλογο του εισηγητή μας με τον Υπουργό -όχι εντός της Αιθούσης, αλλά όπως τον είδα στα Πρακτικά- ο μεν εισηγητής της Νέας Δημοκρατίας ζητούσε από την Κυβέρνηση να διατηρήσει τον κρατικό έλεγχο στην πιστοποίηση </w:t>
      </w:r>
      <w:r>
        <w:rPr>
          <w:rFonts w:eastAsia="Times New Roman"/>
          <w:szCs w:val="24"/>
        </w:rPr>
        <w:t>καταβολής του κεφαλαίου της ανώνυμης εταιρείας, η δε Κυβέρνηση των ΣΥΡΙΖΑ-ΑΝΕΛ προχώρησε ένα βήμα πιο πέρα και δεν ήθελε να υπάρχει ο αμιγής κρατικός έλεγχος στην πιστοποίηση της καταβολής του κεφαλαίου της εταιρείας. Όχι, να θριαμβεύσει ο ιδιωτικός τομέας</w:t>
      </w:r>
      <w:r>
        <w:rPr>
          <w:rFonts w:eastAsia="Times New Roman"/>
          <w:szCs w:val="24"/>
        </w:rPr>
        <w:t xml:space="preserve">. Μακριά το κράτος από την οικονομία και από τις εταιρείες. Να μη δημιουργούμε τέτοια εμπόδια στο </w:t>
      </w:r>
      <w:proofErr w:type="spellStart"/>
      <w:r>
        <w:rPr>
          <w:rFonts w:eastAsia="Times New Roman"/>
          <w:szCs w:val="24"/>
        </w:rPr>
        <w:t>επιχειρείν</w:t>
      </w:r>
      <w:proofErr w:type="spellEnd"/>
      <w:r>
        <w:rPr>
          <w:rFonts w:eastAsia="Times New Roman"/>
          <w:szCs w:val="24"/>
        </w:rPr>
        <w:t>. Ένα μεγάλο εύγε, λοιπόν, στην Κυβέρνηση!</w:t>
      </w:r>
    </w:p>
    <w:p w14:paraId="53C892F0"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τώρα δεν έχω μεγάλη αντίρρηση στο νομοθέτημα. Και αυτό είναι πάλι διατυπωμένο στις απόψεις του εισηγητή μας. Διατύπωσε παρατηρήσεις. Αρκετές έγιναν δεκτές. </w:t>
      </w:r>
    </w:p>
    <w:p w14:paraId="53C892F1"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 ότι όταν ασκώ τα καθήκοντα του Κοινοβουλευτικού Εκπροσώπου αποφεύγω να μιλώ νομ</w:t>
      </w:r>
      <w:r>
        <w:rPr>
          <w:rFonts w:eastAsia="Times New Roman" w:cs="Times New Roman"/>
          <w:szCs w:val="24"/>
        </w:rPr>
        <w:t xml:space="preserve">ικά –δεν είναι αυτός ο ρόλος- παρά ταύτα, επειδή το </w:t>
      </w:r>
      <w:r>
        <w:rPr>
          <w:rFonts w:eastAsia="Times New Roman" w:cs="Times New Roman"/>
          <w:szCs w:val="24"/>
          <w:lang w:val="en-US"/>
        </w:rPr>
        <w:t>deformation</w:t>
      </w:r>
      <w:r w:rsidRPr="0032608A">
        <w:rPr>
          <w:rFonts w:eastAsia="Times New Roman" w:cs="Times New Roman"/>
          <w:szCs w:val="24"/>
        </w:rPr>
        <w:t xml:space="preserve"> </w:t>
      </w:r>
      <w:proofErr w:type="spellStart"/>
      <w:r>
        <w:rPr>
          <w:rFonts w:eastAsia="Times New Roman" w:cs="Times New Roman"/>
          <w:szCs w:val="24"/>
          <w:lang w:val="en-US"/>
        </w:rPr>
        <w:t>professionelle</w:t>
      </w:r>
      <w:proofErr w:type="spellEnd"/>
      <w:r>
        <w:rPr>
          <w:rFonts w:eastAsia="Times New Roman" w:cs="Times New Roman"/>
          <w:szCs w:val="24"/>
        </w:rPr>
        <w:t xml:space="preserve"> πάντοτε υπάρχει, θα πρότεινα μέσα στις πολλές βελτιώσεις που έγιναν να δει η νομοτεχνική ομάδα, κύριε Υπουργέ, τον συνδυασμό του άρθρου 144 που αφορά τις ενώσεις μετόχων, τη δυν</w:t>
      </w:r>
      <w:r>
        <w:rPr>
          <w:rFonts w:eastAsia="Times New Roman" w:cs="Times New Roman"/>
          <w:szCs w:val="24"/>
        </w:rPr>
        <w:t xml:space="preserve">ατότητα να δημιουργηθούν ενώσεις μετόχων με το άρθρο 182, την πρώτη από τις μεταβατικές σας διατάξεις που δεν διευκρινίζει σχετικά με την απαγόρευση σύμβασης μετόχων στις εισηγμένες εταιρείες. Το άρθρο 182 αναφέρει πού δεν εφαρμόζονται τα προηγούμενα. Δεν </w:t>
      </w:r>
      <w:r>
        <w:rPr>
          <w:rFonts w:eastAsia="Times New Roman" w:cs="Times New Roman"/>
          <w:szCs w:val="24"/>
        </w:rPr>
        <w:t>αναφέρει καθόλου –ή δεν το είδα εγώ- τη νομοθεσία του Χρηματιστηρίου. Βλέπω εκεί μια ασυμβατότητα. Φαντάζομαι ότι αυτά μπορούν να βελτιωθούν ακόμα και με δήλωση του Υπουργού στα Πρακτικά, η οποία να ερμηνευθεί στο μέλλον ως η δήλωση της πρόθεσης του νομοθέ</w:t>
      </w:r>
      <w:r>
        <w:rPr>
          <w:rFonts w:eastAsia="Times New Roman" w:cs="Times New Roman"/>
          <w:szCs w:val="24"/>
        </w:rPr>
        <w:t xml:space="preserve">τη. </w:t>
      </w:r>
    </w:p>
    <w:p w14:paraId="53C892F2"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αλήθεια είναι ότι η </w:t>
      </w:r>
      <w:r>
        <w:rPr>
          <w:rFonts w:eastAsia="Times New Roman" w:cs="Times New Roman"/>
          <w:szCs w:val="24"/>
        </w:rPr>
        <w:t>ε</w:t>
      </w:r>
      <w:r>
        <w:rPr>
          <w:rFonts w:eastAsia="Times New Roman" w:cs="Times New Roman"/>
          <w:szCs w:val="24"/>
        </w:rPr>
        <w:t xml:space="preserve">πιτροπή </w:t>
      </w:r>
      <w:proofErr w:type="spellStart"/>
      <w:r>
        <w:rPr>
          <w:rFonts w:eastAsia="Times New Roman" w:cs="Times New Roman"/>
          <w:szCs w:val="24"/>
        </w:rPr>
        <w:t>Περάκη</w:t>
      </w:r>
      <w:proofErr w:type="spellEnd"/>
      <w:r>
        <w:rPr>
          <w:rFonts w:eastAsia="Times New Roman" w:cs="Times New Roman"/>
          <w:szCs w:val="24"/>
        </w:rPr>
        <w:t xml:space="preserve"> εδώ ακολούθησε μια συντηρητική προσέγγιση. Δεν δημιούργησε κάτι καινούργιο. Προσπάθησε να βελτιώσει μέσα στο υπάρχον πλαίσιο τη λειτουργία του ν.2190/1920, ο οποίος, βεβαίως, δεν είναι νόμος το</w:t>
      </w:r>
      <w:r>
        <w:rPr>
          <w:rFonts w:eastAsia="Times New Roman" w:cs="Times New Roman"/>
          <w:szCs w:val="24"/>
        </w:rPr>
        <w:t xml:space="preserve">υ 1920. Έχει αλλάξει πάρα πολλές φορές. Έχουμε βαρεθεί όσοι δικηγορούμε να βάζουμε στο αντίστοιχο «τύπο </w:t>
      </w:r>
      <w:proofErr w:type="spellStart"/>
      <w:r>
        <w:rPr>
          <w:rFonts w:eastAsia="Times New Roman" w:cs="Times New Roman"/>
          <w:szCs w:val="24"/>
        </w:rPr>
        <w:t>Ραπτάρχη</w:t>
      </w:r>
      <w:proofErr w:type="spellEnd"/>
      <w:r>
        <w:rPr>
          <w:rFonts w:eastAsia="Times New Roman" w:cs="Times New Roman"/>
          <w:szCs w:val="24"/>
        </w:rPr>
        <w:t xml:space="preserve">» τις διάφορες αλλαγές που έχουν επέλθει. Όμως, η </w:t>
      </w:r>
      <w:proofErr w:type="spellStart"/>
      <w:r>
        <w:rPr>
          <w:rFonts w:eastAsia="Times New Roman" w:cs="Times New Roman"/>
          <w:szCs w:val="24"/>
        </w:rPr>
        <w:t>επανακωδικοποίηση</w:t>
      </w:r>
      <w:proofErr w:type="spellEnd"/>
      <w:r>
        <w:rPr>
          <w:rFonts w:eastAsia="Times New Roman" w:cs="Times New Roman"/>
          <w:szCs w:val="24"/>
        </w:rPr>
        <w:t xml:space="preserve"> και η δημιουργία ενός σύγχρονου κειμένου είναι καλοδεχούμενη. </w:t>
      </w:r>
    </w:p>
    <w:p w14:paraId="53C892F3"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δεν </w:t>
      </w:r>
      <w:r>
        <w:rPr>
          <w:rFonts w:eastAsia="Times New Roman" w:cs="Times New Roman"/>
          <w:szCs w:val="24"/>
        </w:rPr>
        <w:t xml:space="preserve">είναι καλοδεχούμενο -και </w:t>
      </w:r>
      <w:proofErr w:type="spellStart"/>
      <w:r>
        <w:rPr>
          <w:rFonts w:eastAsia="Times New Roman" w:cs="Times New Roman"/>
          <w:szCs w:val="24"/>
        </w:rPr>
        <w:t>ελέχθη</w:t>
      </w:r>
      <w:proofErr w:type="spellEnd"/>
      <w:r>
        <w:rPr>
          <w:rFonts w:eastAsia="Times New Roman" w:cs="Times New Roman"/>
          <w:szCs w:val="24"/>
        </w:rPr>
        <w:t xml:space="preserve"> και προηγουμένως- είναι το γεγονός ότι αυτό δεν εντάσσεται σε ένα πλαίσιο. Δηλαδή, θα ήταν πολύ καλύτερο –θα το προτιμούσα και νομίζω ότι αυτό θα ήταν το σωστό- στο σύνολο των νομοθετημάτων που αφορούν τις εταιρείες, όπως η </w:t>
      </w:r>
      <w:r>
        <w:rPr>
          <w:rFonts w:eastAsia="Times New Roman" w:cs="Times New Roman"/>
          <w:szCs w:val="24"/>
        </w:rPr>
        <w:t>τροποποίηση του ν. 3190, του νόμου περί εταιρειών περιορισμένης ευθύνης, που ήρθε την προηγούμενη βδομάδα –δεν υποχρεούνται οι Έλληνες πολίτες να το ξέρουν- να υπάρχει μια ενιαία προσέγγιση και όχι να έρχονται τα νομοθετήματα χωρίς να επικοινωνούν απολύτως</w:t>
      </w:r>
      <w:r>
        <w:rPr>
          <w:rFonts w:eastAsia="Times New Roman" w:cs="Times New Roman"/>
          <w:szCs w:val="24"/>
        </w:rPr>
        <w:t xml:space="preserve"> μεταξύ τους. </w:t>
      </w:r>
    </w:p>
    <w:p w14:paraId="53C892F4"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ξαναλέω ότι επειδή κανείς θα πρέπει να παίρνει μία ευθεία θέση, αυτό είναι ένα νομοθέτημα, το οποίο η Αξιωματική Αντιπολίτευση δεν έχει κανένα πρόβλημα να το ψηφίσει και αυτό και θα πράξει. </w:t>
      </w:r>
    </w:p>
    <w:p w14:paraId="53C892F5"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Βέβαια, δεν κρύβω ότι εδ</w:t>
      </w:r>
      <w:r>
        <w:rPr>
          <w:rFonts w:eastAsia="Times New Roman" w:cs="Times New Roman"/>
          <w:szCs w:val="24"/>
        </w:rPr>
        <w:t>ώ υφίσταται και μία άλλη αντίστιξη. Σήμερα που συζητάμε το νομοθέτημα για τις ανώνυμες εταιρείες στην πραγματικότητα έξω από την Αίθουσα αυτή το πολιτικό περιβάλλον δεν καθορίζεται από το νομοθέτημα και τη συζήτηση για τις ανώνυμες εταιρείες. Προφανώς καθο</w:t>
      </w:r>
      <w:r>
        <w:rPr>
          <w:rFonts w:eastAsia="Times New Roman" w:cs="Times New Roman"/>
          <w:szCs w:val="24"/>
        </w:rPr>
        <w:t xml:space="preserve">ρίζεται από το πολυνομοσχέδιο, το οποίο ήδη συζητιόταν σε αυτή την Αίθουσα στις </w:t>
      </w:r>
      <w:r>
        <w:rPr>
          <w:rFonts w:eastAsia="Times New Roman" w:cs="Times New Roman"/>
          <w:szCs w:val="24"/>
        </w:rPr>
        <w:t>ε</w:t>
      </w:r>
      <w:r>
        <w:rPr>
          <w:rFonts w:eastAsia="Times New Roman" w:cs="Times New Roman"/>
          <w:szCs w:val="24"/>
        </w:rPr>
        <w:t>πιτροπές προ ολίγων ωρών. Την ώρα που η Κυβέρνηση μάς ζητά να συζητήσουμε την τροποποίηση του νόμου περί ανώνυμων εταιρειών, στην πραγματικότητα η ελληνική κοινωνία δεν ασχολε</w:t>
      </w:r>
      <w:r>
        <w:rPr>
          <w:rFonts w:eastAsia="Times New Roman" w:cs="Times New Roman"/>
          <w:szCs w:val="24"/>
        </w:rPr>
        <w:t xml:space="preserve">ίται με αυτό, ασχολείται με τη μείωση των συντάξεων, τη μείωση του αφορολογήτου, την αύξηση του ΕΝΦΙΑ, με όλα αυτά τα οποία συνιστούν μια επιπλέον πάρα πολύ μεγάλη επιβάρυνση των Ελλήνων πολιτών. </w:t>
      </w:r>
    </w:p>
    <w:p w14:paraId="53C892F6"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βέβαια, δεν μπορώ παρά να θυμίσω ότι επιβεβαιώνεται απο</w:t>
      </w:r>
      <w:r>
        <w:rPr>
          <w:rFonts w:eastAsia="Times New Roman" w:cs="Times New Roman"/>
          <w:szCs w:val="24"/>
        </w:rPr>
        <w:t>λύτως μεταξύ των άλλων και η μείωση του αφορολογήτου, η οποία είχε προκαλέσει δήλωση Υπουργού σε αυτή την Αίθουσα ότι αν ποτέ έρθει κάτω από 9.000 ευρώ, ο Υπουργός που το είπε θα παραιτείτο. Βεβαίως, σπανίως υπάρχει αντιστοιχία λόγων και έργων των Υπουργών</w:t>
      </w:r>
      <w:r>
        <w:rPr>
          <w:rFonts w:eastAsia="Times New Roman" w:cs="Times New Roman"/>
          <w:szCs w:val="24"/>
        </w:rPr>
        <w:t xml:space="preserve"> της παρούσας Κυβέρνησης. </w:t>
      </w:r>
    </w:p>
    <w:p w14:paraId="53C892F7"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σας αφορά, κύριε Υπουργέ, δεν έχει καμμία σχέση με εσάς. </w:t>
      </w:r>
    </w:p>
    <w:p w14:paraId="53C892F8"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καλό κανείς να το παρατηρεί. </w:t>
      </w:r>
    </w:p>
    <w:p w14:paraId="53C892F9"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είμαι πάντως ευθύς και να μην καταναλώσω τον χρόνο σας. </w:t>
      </w:r>
    </w:p>
    <w:p w14:paraId="53C892FA" w14:textId="77777777" w:rsidR="006A30E3" w:rsidRDefault="005E5BB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ελληνική</w:t>
      </w:r>
      <w:r>
        <w:rPr>
          <w:rFonts w:eastAsia="Times New Roman" w:cs="Times New Roman"/>
          <w:szCs w:val="24"/>
        </w:rPr>
        <w:t xml:space="preserve"> οικονομία αντιμετωπίζει μεγάλα προβλήματα. Κατά τη δική μου άποψη, το μείζον πρόβλημα του ιδιωτικού τομέα της ελληνικής οικονομίας είναι τα κόκκινα δάνεια. Δεν έχει υπάρξει τρόπος αντιμετώπισης του τεράστιου αυτού προβλήματος. Θυμίζω ότι τα κόκκινα δάνεια</w:t>
      </w:r>
      <w:r>
        <w:rPr>
          <w:rFonts w:eastAsia="Times New Roman" w:cs="Times New Roman"/>
          <w:szCs w:val="24"/>
        </w:rPr>
        <w:t xml:space="preserve"> αυτή τη στιγμή υπερβαίνουν τα 100 δισεκατομμύρια ευρώ. Με εξαίρεση τον ιταλικό αριθμό, που όμως έχει διαφορετικές ποιοτικές παραμέτρους, είναι το μεγαλύτερο ανάλογο χρέος στην ιστορία του πλανήτη –επαναλαμβάνω, του πλανήτη!- και αφορά περίπου τα μισά δάνε</w:t>
      </w:r>
      <w:r>
        <w:rPr>
          <w:rFonts w:eastAsia="Times New Roman" w:cs="Times New Roman"/>
          <w:szCs w:val="24"/>
        </w:rPr>
        <w:t>ια του χαρτοφυλακίου των ελληνικών τραπεζών, όταν ο αποδεκτός μέσος όρος διεθνώς είναι της τάξης περίπου του μείον 9%. Καταλαβαίνετε τη διαφορά του 9% με το 50%.</w:t>
      </w:r>
    </w:p>
    <w:p w14:paraId="53C892F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Κατά συνέπεια, εάν η Κυβέρνηση θέλει να υπερηφανευτεί για ένα επίτευγμα στο ιδιωτικό κομμάτι τ</w:t>
      </w:r>
      <w:r>
        <w:rPr>
          <w:rFonts w:eastAsia="Times New Roman" w:cs="Times New Roman"/>
          <w:szCs w:val="24"/>
        </w:rPr>
        <w:t xml:space="preserve">ης οικονομίας, οφείλει να λειτουργήσει γρήγορα για την αντιμετώπιση του προβλήματος των κόκκινων δανείων. </w:t>
      </w:r>
    </w:p>
    <w:p w14:paraId="53C892F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Το πρόβλημα αυτό η Κυβέρνηση δεν το αντιμετώπισε. Προσπαθήσαμε να την ευαισθητοποιήσουμε ευθύς εξαρχής, από την αρχή της θητείας της το 2015. Δεν ακο</w:t>
      </w:r>
      <w:r>
        <w:rPr>
          <w:rFonts w:eastAsia="Times New Roman" w:cs="Times New Roman"/>
          <w:szCs w:val="24"/>
        </w:rPr>
        <w:t xml:space="preserve">λούθησε το νομοθέτημα που είχαμε ψηφίσει εμείς το 2014. Δεν το βελτίωσε, ενώ έπρεπε να βελτιωθεί. Δεν το συμπλήρωσε, ενώ έπρεπε να συμπληρωθεί, γιατί αυτό που εμφανίστηκε προς ψήφιση ήταν το ένα τρίτο του νομοθετήματος εξαιτίας δικής μου διαφωνίας τότε με </w:t>
      </w:r>
      <w:r>
        <w:rPr>
          <w:rFonts w:eastAsia="Times New Roman" w:cs="Times New Roman"/>
          <w:szCs w:val="24"/>
        </w:rPr>
        <w:t xml:space="preserve">τον Υπουργό Οικονομικών κ. </w:t>
      </w:r>
      <w:proofErr w:type="spellStart"/>
      <w:r>
        <w:rPr>
          <w:rFonts w:eastAsia="Times New Roman" w:cs="Times New Roman"/>
          <w:szCs w:val="24"/>
        </w:rPr>
        <w:t>Χαρδούβελη</w:t>
      </w:r>
      <w:proofErr w:type="spellEnd"/>
      <w:r>
        <w:rPr>
          <w:rFonts w:eastAsia="Times New Roman" w:cs="Times New Roman"/>
          <w:szCs w:val="24"/>
        </w:rPr>
        <w:t xml:space="preserve">, αλλά αυτό δεν δέσμευε σε τίποτα την επόμενη κυβέρνηση. Εν πάση </w:t>
      </w:r>
      <w:proofErr w:type="spellStart"/>
      <w:r>
        <w:rPr>
          <w:rFonts w:eastAsia="Times New Roman" w:cs="Times New Roman"/>
          <w:szCs w:val="24"/>
        </w:rPr>
        <w:t>περιπτώσει</w:t>
      </w:r>
      <w:proofErr w:type="spellEnd"/>
      <w:r>
        <w:rPr>
          <w:rFonts w:eastAsia="Times New Roman" w:cs="Times New Roman"/>
          <w:szCs w:val="24"/>
        </w:rPr>
        <w:t>, όμως, εάν η Κυβέρνηση θέλει πραγματικά να υπηρετήσει την ελληνική οικονομία, πρέπει να ασχοληθεί σοβαρά με το ζήτημα των κόκκινων δανείων.</w:t>
      </w:r>
    </w:p>
    <w:p w14:paraId="53C892FD" w14:textId="77777777" w:rsidR="006A30E3" w:rsidRDefault="005E5BBF">
      <w:pPr>
        <w:spacing w:line="600" w:lineRule="auto"/>
        <w:ind w:firstLine="720"/>
        <w:contextualSpacing/>
        <w:jc w:val="both"/>
        <w:rPr>
          <w:rFonts w:eastAsia="Times New Roman" w:cs="Times New Roman"/>
          <w:szCs w:val="24"/>
        </w:rPr>
      </w:pPr>
      <w:r w:rsidRPr="0079274F">
        <w:rPr>
          <w:rFonts w:eastAsia="Times New Roman" w:cs="Times New Roman"/>
          <w:szCs w:val="24"/>
        </w:rPr>
        <w:t>Επί</w:t>
      </w:r>
      <w:r w:rsidRPr="0079274F">
        <w:rPr>
          <w:rFonts w:eastAsia="Times New Roman" w:cs="Times New Roman"/>
          <w:szCs w:val="24"/>
        </w:rPr>
        <w:t>σης, θα πρέπει να μειώσει γρήγορα τις οφειλές του δημοσίου στον ιδιωτικό τομέα. Δεν ασχολούμαι με τα περαιτέρω, όπως τη μείωση του επιπέδου των ασφαλιστικών υποχρεώσεων κατ’ αρχάς των νομικών προσώπων, δηλαδή των επιχειρήσεων, αλλά και των φυσικών προσώπων</w:t>
      </w:r>
      <w:r w:rsidRPr="0079274F">
        <w:rPr>
          <w:rFonts w:eastAsia="Times New Roman" w:cs="Times New Roman"/>
          <w:szCs w:val="24"/>
        </w:rPr>
        <w:t>, και τη μείωση της φορολογίας κατά 3% από το 29% στο 26%, χωρίς να μειώνεται η προκαταβολή, χωρίς να μειώνεται ο φόρος μερισμάτων</w:t>
      </w:r>
      <w:r>
        <w:rPr>
          <w:rFonts w:eastAsia="Times New Roman" w:cs="Times New Roman"/>
          <w:szCs w:val="24"/>
        </w:rPr>
        <w:t>. Αυτά</w:t>
      </w:r>
      <w:r w:rsidRPr="0079274F">
        <w:rPr>
          <w:rFonts w:eastAsia="Times New Roman" w:cs="Times New Roman"/>
          <w:szCs w:val="24"/>
        </w:rPr>
        <w:t xml:space="preserve"> είναι προφανές ότι αποτελούν σταγόν</w:t>
      </w:r>
      <w:r>
        <w:rPr>
          <w:rFonts w:eastAsia="Times New Roman" w:cs="Times New Roman"/>
          <w:szCs w:val="24"/>
        </w:rPr>
        <w:t>α στον ωκεανό και αδιάφορες παράμετροι</w:t>
      </w:r>
      <w:r w:rsidRPr="0079274F">
        <w:rPr>
          <w:rFonts w:eastAsia="Times New Roman" w:cs="Times New Roman"/>
          <w:szCs w:val="24"/>
        </w:rPr>
        <w:t>.</w:t>
      </w:r>
      <w:r>
        <w:rPr>
          <w:rFonts w:eastAsia="Times New Roman" w:cs="Times New Roman"/>
          <w:szCs w:val="24"/>
        </w:rPr>
        <w:t xml:space="preserve"> </w:t>
      </w:r>
    </w:p>
    <w:p w14:paraId="53C892F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Η ελληνική οικονομία είναι σε μια αρχική φάση αναιμικής ανάπτυξης. Η φάση αυτή πρέπει να ενισχυθεί με κάθε τρόπο και ο τρόπος αυτός δεν είναι μόνον θεσμικά νομοθετήματα, τα οποία πολύ σχετική σημασία έχουν πρέπει να σας πω, αλλά ουσιαστικές παρεμβάσεις στο</w:t>
      </w:r>
      <w:r>
        <w:rPr>
          <w:rFonts w:eastAsia="Times New Roman" w:cs="Times New Roman"/>
          <w:szCs w:val="24"/>
        </w:rPr>
        <w:t xml:space="preserve"> οικονομικό γίγνεσθαι, που η Κυβέρνηση για δικούς της λόγους, προφανείς σε εμάς, μη δυνατόν να διαπιστωθούν από αυτήν, δεν φαίνεται να έχει διάθεση να πραγματοποιήσει. </w:t>
      </w:r>
    </w:p>
    <w:p w14:paraId="53C892F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3C89300" w14:textId="77777777" w:rsidR="006A30E3" w:rsidRDefault="005E5B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C89301" w14:textId="77777777" w:rsidR="006A30E3" w:rsidRDefault="005E5BBF">
      <w:pPr>
        <w:spacing w:line="600" w:lineRule="auto"/>
        <w:ind w:firstLine="720"/>
        <w:contextualSpacing/>
        <w:jc w:val="both"/>
        <w:rPr>
          <w:rFonts w:eastAsia="Times New Roman" w:cs="Times New Roman"/>
          <w:szCs w:val="24"/>
        </w:rPr>
      </w:pPr>
      <w:r w:rsidRPr="00210E90">
        <w:rPr>
          <w:rFonts w:eastAsia="Times New Roman" w:cs="Times New Roman"/>
          <w:b/>
          <w:szCs w:val="24"/>
        </w:rPr>
        <w:t>ΠΡΟΕΔΡΕΥΟΥΣΑ (Ανασ</w:t>
      </w:r>
      <w:r w:rsidRPr="00210E90">
        <w:rPr>
          <w:rFonts w:eastAsia="Times New Roman" w:cs="Times New Roman"/>
          <w:b/>
          <w:szCs w:val="24"/>
        </w:rPr>
        <w:t xml:space="preserve">τασία Χριστοδουλοπούλου): </w:t>
      </w:r>
      <w:r>
        <w:rPr>
          <w:rFonts w:eastAsia="Times New Roman" w:cs="Times New Roman"/>
          <w:szCs w:val="24"/>
        </w:rPr>
        <w:t xml:space="preserve">Ευχαριστούμε τον κ. </w:t>
      </w:r>
      <w:proofErr w:type="spellStart"/>
      <w:r>
        <w:rPr>
          <w:rFonts w:eastAsia="Times New Roman" w:cs="Times New Roman"/>
          <w:szCs w:val="24"/>
        </w:rPr>
        <w:t>Δένδια</w:t>
      </w:r>
      <w:proofErr w:type="spellEnd"/>
      <w:r>
        <w:rPr>
          <w:rFonts w:eastAsia="Times New Roman" w:cs="Times New Roman"/>
          <w:szCs w:val="24"/>
        </w:rPr>
        <w:t>.</w:t>
      </w:r>
    </w:p>
    <w:p w14:paraId="53C8930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w:t>
      </w:r>
      <w:r>
        <w:rPr>
          <w:rFonts w:eastAsia="Times New Roman" w:cs="Times New Roman"/>
        </w:rPr>
        <w:t xml:space="preserve">ΛΟΣ» και ενημερώθηκαν για την ιστορία του κτηρίου και τον τρόπο οργάνωσης και λειτουργίας της Βουλής, είκοσι ένας μαθητές και μαθήτριες και τρεις εκπαιδευτικοί συνοδοί τους από το Δημοτικό Σχολείο Αρναίας Χαλκιδικής. </w:t>
      </w:r>
    </w:p>
    <w:p w14:paraId="53C89303" w14:textId="77777777" w:rsidR="006A30E3" w:rsidRDefault="005E5BBF">
      <w:pPr>
        <w:spacing w:line="600" w:lineRule="auto"/>
        <w:ind w:left="360" w:firstLine="360"/>
        <w:contextualSpacing/>
        <w:jc w:val="both"/>
        <w:rPr>
          <w:rFonts w:eastAsia="Times New Roman" w:cs="Times New Roman"/>
        </w:rPr>
      </w:pPr>
      <w:r>
        <w:rPr>
          <w:rFonts w:eastAsia="Times New Roman" w:cs="Times New Roman"/>
        </w:rPr>
        <w:t xml:space="preserve">Η Βουλή </w:t>
      </w:r>
      <w:r>
        <w:rPr>
          <w:rFonts w:eastAsia="Times New Roman" w:cs="Times New Roman"/>
        </w:rPr>
        <w:t>σάς</w:t>
      </w:r>
      <w:r>
        <w:rPr>
          <w:rFonts w:eastAsia="Times New Roman" w:cs="Times New Roman"/>
        </w:rPr>
        <w:t xml:space="preserve"> καλωσορίζει. </w:t>
      </w:r>
    </w:p>
    <w:p w14:paraId="53C89304" w14:textId="77777777" w:rsidR="006A30E3" w:rsidRDefault="005E5BBF">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53C8930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Λοβέρδος.</w:t>
      </w:r>
    </w:p>
    <w:p w14:paraId="53C89306" w14:textId="77777777" w:rsidR="006A30E3" w:rsidRDefault="005E5BBF">
      <w:pPr>
        <w:spacing w:line="600" w:lineRule="auto"/>
        <w:ind w:firstLine="720"/>
        <w:contextualSpacing/>
        <w:jc w:val="both"/>
        <w:rPr>
          <w:rFonts w:eastAsia="Times New Roman" w:cs="Times New Roman"/>
          <w:szCs w:val="24"/>
        </w:rPr>
      </w:pPr>
      <w:r w:rsidRPr="00DE535E">
        <w:rPr>
          <w:rFonts w:eastAsia="Times New Roman" w:cs="Times New Roman"/>
          <w:b/>
          <w:szCs w:val="24"/>
        </w:rPr>
        <w:t>ΑΝΔΡΕΑΣ ΛΟΒΕΡΔΟΣ:</w:t>
      </w:r>
      <w:r>
        <w:rPr>
          <w:rFonts w:eastAsia="Times New Roman" w:cs="Times New Roman"/>
          <w:szCs w:val="24"/>
        </w:rPr>
        <w:t xml:space="preserve"> Ευχαριστώ, κυρία Πρόεδρε.</w:t>
      </w:r>
    </w:p>
    <w:p w14:paraId="53C8930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Κυρία και κύριοι συνάδελφοι, θα ήθελα να κάνω μια πολύ σύντομη τοποθέτηση γι’ αυτό που απασχολεί την Ελλάδα αυτές τις ημέρες και σχετ</w:t>
      </w:r>
      <w:r>
        <w:rPr>
          <w:rFonts w:eastAsia="Times New Roman" w:cs="Times New Roman"/>
          <w:szCs w:val="24"/>
        </w:rPr>
        <w:t>ίζεται με την επίλυση του προβλήματος</w:t>
      </w:r>
      <w:r>
        <w:rPr>
          <w:rFonts w:eastAsia="Times New Roman" w:cs="Times New Roman"/>
          <w:szCs w:val="24"/>
        </w:rPr>
        <w:t>,</w:t>
      </w:r>
      <w:r>
        <w:rPr>
          <w:rFonts w:eastAsia="Times New Roman" w:cs="Times New Roman"/>
          <w:szCs w:val="24"/>
        </w:rPr>
        <w:t xml:space="preserve"> που έχουμε με τη </w:t>
      </w:r>
      <w:r>
        <w:rPr>
          <w:rFonts w:eastAsia="Times New Roman" w:cs="Times New Roman"/>
          <w:szCs w:val="24"/>
          <w:lang w:val="en-US"/>
        </w:rPr>
        <w:t>FYROM</w:t>
      </w:r>
      <w:r>
        <w:rPr>
          <w:rFonts w:eastAsia="Times New Roman" w:cs="Times New Roman"/>
          <w:szCs w:val="24"/>
        </w:rPr>
        <w:t xml:space="preserve">. Θέλω να το επαναλάβω για τρίτη φορά. Την Παρασκευή το είπα σε αυτήν την Αίθουσα για πρώτη φορά, χθες σε μία δημόσια παρουσία μου για δεύτερη φορά. </w:t>
      </w:r>
    </w:p>
    <w:p w14:paraId="53C8930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Είναι πολύ συχνή τα τελευταία χρόνια η διπλωμ</w:t>
      </w:r>
      <w:r>
        <w:rPr>
          <w:rFonts w:eastAsia="Times New Roman" w:cs="Times New Roman"/>
          <w:szCs w:val="24"/>
        </w:rPr>
        <w:t>ατία του τηλεφώνου και μπορεί να είναι -δεν είναι πάντα- και χρήσιμη. Στην προκειμένη περίπτωση, όμως, από αυτά που μαθαίνουμε, τα οποία μπορεί να μην είναι και ακριβή, η ιδιαιτερότητα δηλαδή ότι η Εθνική Αντιπροσωπεία θα κληθεί να κυρώσει μια σχετική διεθ</w:t>
      </w:r>
      <w:r>
        <w:rPr>
          <w:rFonts w:eastAsia="Times New Roman" w:cs="Times New Roman"/>
          <w:szCs w:val="24"/>
        </w:rPr>
        <w:t>νή συμφωνία μετά από πολύ καιρό, ίσως και χρόνια, δημιουργεί πάρα πολλά προβλήματα σε εμάς, που δεν ξέρουμε τις τελευταίες εξελίξεις των τελευταίων μηνών. Ακούμε ότι με τα τηλεφωνήματα αυτά της τηλεφωνικής διπλωματίας μπορεί και να λήξει το θέμα και σκεφτό</w:t>
      </w:r>
      <w:r>
        <w:rPr>
          <w:rFonts w:eastAsia="Times New Roman" w:cs="Times New Roman"/>
          <w:szCs w:val="24"/>
        </w:rPr>
        <w:t>μαστε ότι είναι παράπτωμα σε πολιτικό επίπεδο -και μάλιστα πολύ σοβαρό- να λήξει ένα θέμα που δεσμεύει τη χώρα και εμείς, ως Εθνική Αντιπροσωπεία, να κληθούμε να πούμε το «ναι» ή το «όχι» μετά από κάποια χρόνια. Αυτό ενδέχεται να εμπεριέχει τεμαχισμό του π</w:t>
      </w:r>
      <w:r>
        <w:rPr>
          <w:rFonts w:eastAsia="Times New Roman" w:cs="Times New Roman"/>
          <w:szCs w:val="24"/>
        </w:rPr>
        <w:t>ροβλήματος και να δημιουργεί θέματα. Δεν έχω κάτι περισσότερο να πω ούτε θέλω να προβλέπω άσχημες εξελίξεις.</w:t>
      </w:r>
    </w:p>
    <w:p w14:paraId="53C8930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Αντιθέτως, επί του θέματος αυτού εμείς, ως Δημοκρατική Συμπαράταξη, αλλά και το Ποτάμι, θέλουμε να έχουμε θετικές εξελίξεις. Οφείλω, όμως, να πω ότ</w:t>
      </w:r>
      <w:r>
        <w:rPr>
          <w:rFonts w:eastAsia="Times New Roman" w:cs="Times New Roman"/>
          <w:szCs w:val="24"/>
        </w:rPr>
        <w:t xml:space="preserve">ι είναι ανησυχητικό. Μας ανησυχεί επίσης –είναι παγκοίνως γνωστό, δεν πρωτοτυπώ- ότι και η επικοινωνία Πρωθυπουργού με τον Πρωθυπουργό της </w:t>
      </w:r>
      <w:r>
        <w:rPr>
          <w:rFonts w:eastAsia="Times New Roman" w:cs="Times New Roman"/>
          <w:szCs w:val="24"/>
          <w:lang w:val="en-US"/>
        </w:rPr>
        <w:t>FYROM</w:t>
      </w:r>
      <w:r>
        <w:rPr>
          <w:rFonts w:eastAsia="Times New Roman" w:cs="Times New Roman"/>
          <w:szCs w:val="24"/>
        </w:rPr>
        <w:t xml:space="preserve"> σήμερα, που συνοδεύεται με την πληροφόρηση ότι αύριο θα επακολουθήσει νέα επικοινωνία, αλλά και μία συνέντευξη </w:t>
      </w:r>
      <w:r>
        <w:rPr>
          <w:rFonts w:eastAsia="Times New Roman" w:cs="Times New Roman"/>
          <w:szCs w:val="24"/>
        </w:rPr>
        <w:t xml:space="preserve">του κυβερνητικού σας εταίρου, κύριοι της Πλειοψηφίας, που θα δώσει συνέντευξη Τύπου επί του θέματος αυτού αύριο. Αυτά είναι δυσάρεστα πράγματα για ένα κυβερνητικό σχήμα και φαινόμενα εκφυλισμού. </w:t>
      </w:r>
    </w:p>
    <w:p w14:paraId="53C8930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Συζητάμε σε ένα πραγματικά ήρεμο πλαίσιο το θέμα της αναμόρφ</w:t>
      </w:r>
      <w:r>
        <w:rPr>
          <w:rFonts w:eastAsia="Times New Roman" w:cs="Times New Roman"/>
          <w:szCs w:val="24"/>
        </w:rPr>
        <w:t xml:space="preserve">ωσης του δικαίου των ανωνύμων εταιρειών. Όμως, εμείς πριν από λίγες ώρες, πριν αρχίσει η Ολομέλεια να ασχολείται με το θέμα αυτό, ακούσαμε τον κ. </w:t>
      </w:r>
      <w:proofErr w:type="spellStart"/>
      <w:r>
        <w:rPr>
          <w:rFonts w:eastAsia="Times New Roman" w:cs="Times New Roman"/>
          <w:szCs w:val="24"/>
        </w:rPr>
        <w:t>Τσακαλώτο</w:t>
      </w:r>
      <w:proofErr w:type="spellEnd"/>
      <w:r>
        <w:rPr>
          <w:rFonts w:eastAsia="Times New Roman" w:cs="Times New Roman"/>
          <w:szCs w:val="24"/>
        </w:rPr>
        <w:t xml:space="preserve"> να κάνει από το Βήμα αυτό κηρύγματα, να μιλά επί είκοσι λεπτά και να κηρύττει ενώπιον της Εθνικής Αν</w:t>
      </w:r>
      <w:r>
        <w:rPr>
          <w:rFonts w:eastAsia="Times New Roman" w:cs="Times New Roman"/>
          <w:szCs w:val="24"/>
        </w:rPr>
        <w:t>τιπροσωπείας τον ευρωπαϊκό λόγο.</w:t>
      </w:r>
    </w:p>
    <w:p w14:paraId="53C8930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Ο εμπνευστής, ο συντάκτης αυτού του αενάως </w:t>
      </w:r>
      <w:proofErr w:type="spellStart"/>
      <w:r>
        <w:rPr>
          <w:rFonts w:eastAsia="Times New Roman" w:cs="Times New Roman"/>
          <w:szCs w:val="24"/>
        </w:rPr>
        <w:t>αυτοανανεωνόμενου</w:t>
      </w:r>
      <w:proofErr w:type="spellEnd"/>
      <w:r>
        <w:rPr>
          <w:rFonts w:eastAsia="Times New Roman" w:cs="Times New Roman"/>
          <w:szCs w:val="24"/>
        </w:rPr>
        <w:t xml:space="preserve"> μνημονίου ήρθε εδώ να μας κάνει τον ευρωπαϊστή, πρώτα, αυτός που έλεγε να ψηφίσουμε «</w:t>
      </w:r>
      <w:r>
        <w:rPr>
          <w:rFonts w:eastAsia="Times New Roman" w:cs="Times New Roman"/>
          <w:szCs w:val="24"/>
        </w:rPr>
        <w:t>όχι</w:t>
      </w:r>
      <w:r>
        <w:rPr>
          <w:rFonts w:eastAsia="Times New Roman" w:cs="Times New Roman"/>
          <w:szCs w:val="24"/>
        </w:rPr>
        <w:t xml:space="preserve">» στο δημοψήφισμα, αυτός ο οποίος </w:t>
      </w:r>
      <w:proofErr w:type="spellStart"/>
      <w:r>
        <w:rPr>
          <w:rFonts w:eastAsia="Times New Roman" w:cs="Times New Roman"/>
          <w:szCs w:val="24"/>
        </w:rPr>
        <w:t>περιέφερε</w:t>
      </w:r>
      <w:proofErr w:type="spellEnd"/>
      <w:r>
        <w:rPr>
          <w:rFonts w:eastAsia="Times New Roman" w:cs="Times New Roman"/>
          <w:szCs w:val="24"/>
        </w:rPr>
        <w:t xml:space="preserve"> στη Βουλή και εκτός Βουλής τα </w:t>
      </w:r>
      <w:r>
        <w:rPr>
          <w:rFonts w:eastAsia="Times New Roman" w:cs="Times New Roman"/>
          <w:szCs w:val="24"/>
        </w:rPr>
        <w:t>κηρύγματά του περί των πτυχίων του στα οικονομικά, που δεν του επιτρέπουν να σκεφτεί πώς η αφαίρεση ρευστότητας από την αγορά μπορεί να είναι μέσο υπέρβασης της κρίσης, αυτός που εισηγείται τώρα σχέδιο νόμου, που σε ό,τι αφορά τα ασφαλιστικά του δεδομένα α</w:t>
      </w:r>
      <w:r>
        <w:rPr>
          <w:rFonts w:eastAsia="Times New Roman" w:cs="Times New Roman"/>
          <w:szCs w:val="24"/>
        </w:rPr>
        <w:t>φαιρεί από την αγορά έτι περαιτέρω πόρους.</w:t>
      </w:r>
    </w:p>
    <w:p w14:paraId="53C8930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λίγη ντροπή δεν βλάπτει τους πολιτικούς, ειδικά αυτούς που κάνουν κυβιστήσεις τέτοιας έντασης και προς τα εμπρός και προς τα πίσω. Λίγη μετριοπάθεια και λίγη συστολή, όταν απευθύνεστε στην Ε</w:t>
      </w:r>
      <w:r>
        <w:rPr>
          <w:rFonts w:eastAsia="Times New Roman" w:cs="Times New Roman"/>
          <w:szCs w:val="24"/>
        </w:rPr>
        <w:t>θνική Αντιπροσωπεία πάντα βοηθάει τους Υπουργούς των κυβιστήσεων, αλλά και γενικώς τους πολιτικούς.</w:t>
      </w:r>
    </w:p>
    <w:p w14:paraId="53C8930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στο σχέδιο νόμου, εγώ συμφωνώ με την προσέγγισή σας, κύριε </w:t>
      </w:r>
      <w:proofErr w:type="spellStart"/>
      <w:r>
        <w:rPr>
          <w:rFonts w:eastAsia="Times New Roman" w:cs="Times New Roman"/>
          <w:szCs w:val="24"/>
        </w:rPr>
        <w:t>Πιτσιόρλα</w:t>
      </w:r>
      <w:proofErr w:type="spellEnd"/>
      <w:r>
        <w:rPr>
          <w:rFonts w:eastAsia="Times New Roman" w:cs="Times New Roman"/>
          <w:szCs w:val="24"/>
        </w:rPr>
        <w:t>, να μην αλλάξετε όλον τον ν.2190/1920 και να πάτε σε αυτές τις επιμέρους,</w:t>
      </w:r>
      <w:r>
        <w:rPr>
          <w:rFonts w:eastAsia="Times New Roman" w:cs="Times New Roman"/>
          <w:szCs w:val="24"/>
        </w:rPr>
        <w:t xml:space="preserve"> πολλές βέβαια, παρεμβάσεις. Σωστό, γιατί η πρόταση να αλλάξει όλο θα δημιουργούσε πάρα πολλά προβλήματα ενόψει και της νομολογίας που εδώ και ογδόντα περίπου χρόνια έχει διαμορφωθεί.</w:t>
      </w:r>
    </w:p>
    <w:p w14:paraId="53C8930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Εμένα μου έτυχε πρόσφατα να δικάζω για ένα πάρα πολύ απλό θέμα της διοίκ</w:t>
      </w:r>
      <w:r>
        <w:rPr>
          <w:rFonts w:eastAsia="Times New Roman" w:cs="Times New Roman"/>
          <w:szCs w:val="24"/>
        </w:rPr>
        <w:t>ησης των εταιρειών και πάνω σε ένα πασιφανώς λογικό θέμα να υπάρχει μια ογκώδης νομολογία του Αρείου Πάγου, στην οποία οποιαδήποτε μικρή αλλαγή σας ενδεχομένως θα οδηγούσε σε αδιέξοδα, το να εφαρμοστεί δηλαδή. Άρα, είναι σωστή η λύση αυτή των επιμέρους παρ</w:t>
      </w:r>
      <w:r>
        <w:rPr>
          <w:rFonts w:eastAsia="Times New Roman" w:cs="Times New Roman"/>
          <w:szCs w:val="24"/>
        </w:rPr>
        <w:t>εμβάσεων, παρ’ ότι είναι πάρα πολλές.</w:t>
      </w:r>
    </w:p>
    <w:p w14:paraId="53C8930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Θα ήθελα, βέβαια, επειδή θα ψηφίσουμε αυτό το σχέδιο νόμου, να μπορούσα να πω σε αυτούς</w:t>
      </w:r>
      <w:r>
        <w:rPr>
          <w:rFonts w:eastAsia="Times New Roman" w:cs="Times New Roman"/>
          <w:szCs w:val="24"/>
        </w:rPr>
        <w:t>,</w:t>
      </w:r>
      <w:r>
        <w:rPr>
          <w:rFonts w:eastAsia="Times New Roman" w:cs="Times New Roman"/>
          <w:szCs w:val="24"/>
        </w:rPr>
        <w:t xml:space="preserve"> που μας μέμφονται το εξής. Θέλω να ξέρετε ότι πολλές φορές μας μέμφονται οι πολίτες που είναι στον χώρο των εταιρειών, ειδικά οι </w:t>
      </w:r>
      <w:r>
        <w:rPr>
          <w:rFonts w:eastAsia="Times New Roman" w:cs="Times New Roman"/>
          <w:szCs w:val="24"/>
        </w:rPr>
        <w:t>καινούργιοι, γιατί δεν έχουμε προσαρμοστεί και εμείς όπως άλλοι -όχι όπως «οι άλλοι»- να γίνεται μέσα από τον ηλεκτρονικό υπολογιστή του ενδιαφερομένου η ίδρυση της ανωνύμου εταιρείας του. Ειδικά όσοι έχουν εμπειρία από τις Ηνωμένες Πολιτείες μάς λένε αυτό</w:t>
      </w:r>
      <w:r w:rsidRPr="004647A0">
        <w:rPr>
          <w:rFonts w:eastAsia="Times New Roman" w:cs="Times New Roman"/>
          <w:szCs w:val="24"/>
        </w:rPr>
        <w:t>:</w:t>
      </w:r>
      <w:r>
        <w:rPr>
          <w:rFonts w:eastAsia="Times New Roman" w:cs="Times New Roman"/>
          <w:szCs w:val="24"/>
        </w:rPr>
        <w:t xml:space="preserve"> Γιατί αυτοί το έκαναν και εμείς δεν μπορούμε να το κάνουμε; Γιατί να έχει κόστος, έστω μικρό, αυτό που είναι σήμερα, αλλά γιατί να έχει κόστος;</w:t>
      </w:r>
    </w:p>
    <w:p w14:paraId="53C8931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Θα ήταν πραγματικά τεράστια η αλλαγή, αν αυτό μπορούσαμε να το έχουμε πραγματοποιήσει. Βέβαια, δεν </w:t>
      </w:r>
      <w:r>
        <w:rPr>
          <w:rFonts w:eastAsia="Times New Roman" w:cs="Times New Roman"/>
          <w:szCs w:val="24"/>
        </w:rPr>
        <w:t>υπερβάλλουμε.</w:t>
      </w:r>
    </w:p>
    <w:p w14:paraId="53C8931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κυρίες και κύριοι Βουλευτές, αν ένας πολίτης ενδιαφέρεται πάρα πολύ και ο δικηγόρος του είναι και καλός, σε πέντε-έξι ημέρες έχει πάρει και ΑΦΜ. Δηλαδή, δεν έχει υπερβολική καθυστέρηση. Έχουν γίνει αυτά τα βήματα. Όμως, αν μπορούσαμε </w:t>
      </w:r>
      <w:r>
        <w:rPr>
          <w:rFonts w:eastAsia="Times New Roman" w:cs="Times New Roman"/>
          <w:szCs w:val="24"/>
        </w:rPr>
        <w:t>να προσφέρουμε στους πολίτες αυτή την μέσω υπολογιστή ηλεκτρονική ενημέρωση για τη δημιουργία της εταιρείας του, νομίζω ότι θα ήταν πραγματικά μια πάρα πολύ μεγάλη αλλαγή στο πεδίο των ανωνύμων εταιρειών, που πια και μετά αυτό το σχέδιο νόμου και για τη δι</w:t>
      </w:r>
      <w:r>
        <w:rPr>
          <w:rFonts w:eastAsia="Times New Roman" w:cs="Times New Roman"/>
          <w:szCs w:val="24"/>
        </w:rPr>
        <w:t>κή μας έννομη τάξη, δεν είναι ανώνυμες.</w:t>
      </w:r>
    </w:p>
    <w:p w14:paraId="53C8931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Δεν ξέρω γιατί κρατάμε τον τίτλο και αν υπάρχει κάποια νομική σκοπιμότητα που κρατάμε τον τίτλο της ανωνύμου εταιρείας, μα δεν είναι πια ανώνυμη. Από τη γένεσή της, στις αρχές του 17</w:t>
      </w:r>
      <w:r w:rsidRPr="00CE7B88">
        <w:rPr>
          <w:rFonts w:eastAsia="Times New Roman" w:cs="Times New Roman"/>
          <w:szCs w:val="24"/>
          <w:vertAlign w:val="superscript"/>
        </w:rPr>
        <w:t>ου</w:t>
      </w:r>
      <w:r>
        <w:rPr>
          <w:rFonts w:eastAsia="Times New Roman" w:cs="Times New Roman"/>
          <w:szCs w:val="24"/>
        </w:rPr>
        <w:t xml:space="preserve"> αιώνα, νομίζω από τους Ολλανδού</w:t>
      </w:r>
      <w:r>
        <w:rPr>
          <w:rFonts w:eastAsia="Times New Roman" w:cs="Times New Roman"/>
          <w:szCs w:val="24"/>
        </w:rPr>
        <w:t>ς, αν δεν με απατούν οι πληροφορίες που έχω συγκεντρώσει…</w:t>
      </w:r>
    </w:p>
    <w:p w14:paraId="53C8931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sidRPr="004647A0">
        <w:rPr>
          <w:rFonts w:eastAsia="Times New Roman" w:cs="Times New Roman"/>
          <w:b/>
          <w:szCs w:val="24"/>
        </w:rPr>
        <w:t>:</w:t>
      </w:r>
      <w:r>
        <w:rPr>
          <w:rFonts w:eastAsia="Times New Roman" w:cs="Times New Roman"/>
          <w:szCs w:val="24"/>
        </w:rPr>
        <w:t xml:space="preserve"> Ο χρυσός αιώνας των Ολλανδών. Οι εφευρέτες της ΕΠΕ.</w:t>
      </w:r>
    </w:p>
    <w:p w14:paraId="53C8931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sidRPr="004647A0">
        <w:rPr>
          <w:rFonts w:eastAsia="Times New Roman" w:cs="Times New Roman"/>
          <w:b/>
          <w:szCs w:val="24"/>
        </w:rPr>
        <w:t>:</w:t>
      </w:r>
      <w:r w:rsidRPr="004647A0">
        <w:rPr>
          <w:rFonts w:eastAsia="Times New Roman" w:cs="Times New Roman"/>
          <w:szCs w:val="24"/>
        </w:rPr>
        <w:t xml:space="preserve"> </w:t>
      </w:r>
      <w:r>
        <w:rPr>
          <w:rFonts w:eastAsia="Times New Roman" w:cs="Times New Roman"/>
          <w:szCs w:val="24"/>
        </w:rPr>
        <w:t>Ναι, της ανωνύμου εταιρείας, το 1602, με την περίφημη Ολλανδική Εταιρεία των Ανατολικών Ινδιών.</w:t>
      </w:r>
    </w:p>
    <w:p w14:paraId="53C8931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Μέσα από τους </w:t>
      </w:r>
      <w:r>
        <w:rPr>
          <w:rFonts w:eastAsia="Times New Roman" w:cs="Times New Roman"/>
          <w:szCs w:val="24"/>
        </w:rPr>
        <w:t xml:space="preserve">αιώνες της διαμόρφωσης της εταιρείας αυτής της μορφής φθάνουμε πια να μην είναι ανώνυμη. Διότι με ενημέρωσε ο κ. Καρράς στην </w:t>
      </w:r>
      <w:r>
        <w:rPr>
          <w:rFonts w:eastAsia="Times New Roman" w:cs="Times New Roman"/>
          <w:szCs w:val="24"/>
        </w:rPr>
        <w:t>ε</w:t>
      </w:r>
      <w:r>
        <w:rPr>
          <w:rFonts w:eastAsia="Times New Roman" w:cs="Times New Roman"/>
          <w:szCs w:val="24"/>
        </w:rPr>
        <w:t>πιτροπή ότι από τις εισηγμένες -ελάχιστες, δέκα-δώδεκα- διατηρούν την ανωνυμία των μετοχών και για λόγους διαφάνειας και για λόγου</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σχετίζονται με τη διαφάνεια, όχι ως οικονομική αρετή, αλλά σε σχέση με τα οργανωμένα εγκλήματα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Οι μετοχές </w:t>
      </w:r>
      <w:proofErr w:type="spellStart"/>
      <w:r>
        <w:rPr>
          <w:rFonts w:eastAsia="Times New Roman" w:cs="Times New Roman"/>
          <w:szCs w:val="24"/>
        </w:rPr>
        <w:t>ονομαστικοποιούνται</w:t>
      </w:r>
      <w:proofErr w:type="spellEnd"/>
      <w:r>
        <w:rPr>
          <w:rFonts w:eastAsia="Times New Roman" w:cs="Times New Roman"/>
          <w:szCs w:val="24"/>
        </w:rPr>
        <w:t xml:space="preserve">. Τώρα τις κρατάμε ανώνυμες ίσως γιατί ορισμένες χώρες δεν έχουν ασπαστεί το πρότυπο που εσείς ασπάζεστε, να κάνετε </w:t>
      </w:r>
      <w:r>
        <w:rPr>
          <w:rFonts w:eastAsia="Times New Roman" w:cs="Times New Roman"/>
          <w:szCs w:val="24"/>
        </w:rPr>
        <w:t>πλήρη κατάργηση της δυνατότητας ύπαρξης και ανωνύμων μετοχών.</w:t>
      </w:r>
    </w:p>
    <w:p w14:paraId="53C89316"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Απλοποιείται η εταιρική καθημερινότητα. Αυτό είναι μια αλήθεια και η </w:t>
      </w:r>
      <w:r>
        <w:rPr>
          <w:rFonts w:eastAsia="Times New Roman" w:cs="Times New Roman"/>
          <w:szCs w:val="24"/>
        </w:rPr>
        <w:t>Ε</w:t>
      </w:r>
      <w:r>
        <w:rPr>
          <w:rFonts w:eastAsia="Times New Roman" w:cs="Times New Roman"/>
          <w:szCs w:val="24"/>
        </w:rPr>
        <w:t>θνική Αντιπροσωπεία το αποδέχθηκε. Εγώ συμφωνώ –διαφωνώντας με τη Νέα Δημοκρατία, ίσως και με τον συνάδελφο κ. Καρρά που κρά</w:t>
      </w:r>
      <w:r>
        <w:rPr>
          <w:rFonts w:eastAsia="Times New Roman" w:cs="Times New Roman"/>
          <w:szCs w:val="24"/>
        </w:rPr>
        <w:t>τησε μια επιφύλαξη ως προς το θέμα- με την άρση διοικητικών εμποδίων, όπως λόγου χάρη του διοικητικού ελέγχου του Υπουργού Ανάπτυξης. Καλά κάνετε και το καταργείτε. Βέβαια, αυτό δεν ταιριάζει πολύ με την πολιτική φιλοσοφία του χώρου σας. Είναι ξένο και συμ</w:t>
      </w:r>
      <w:r>
        <w:rPr>
          <w:rFonts w:eastAsia="Times New Roman" w:cs="Times New Roman"/>
          <w:szCs w:val="24"/>
        </w:rPr>
        <w:t xml:space="preserve">φωνώ με τον κ. </w:t>
      </w:r>
      <w:proofErr w:type="spellStart"/>
      <w:r>
        <w:rPr>
          <w:rFonts w:eastAsia="Times New Roman" w:cs="Times New Roman"/>
          <w:szCs w:val="24"/>
        </w:rPr>
        <w:t>Δένδια</w:t>
      </w:r>
      <w:proofErr w:type="spellEnd"/>
      <w:r>
        <w:rPr>
          <w:rFonts w:eastAsia="Times New Roman" w:cs="Times New Roman"/>
          <w:szCs w:val="24"/>
        </w:rPr>
        <w:t xml:space="preserve"> που έκανε τη σχετική παρατήρηση επί του συνόλου των αρχών του θέματος. </w:t>
      </w:r>
    </w:p>
    <w:p w14:paraId="53C8931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Κατά κάποιον τρόπο εκφράζεσθε πάντα υπέρ των θεσμικών εγγυήσεων των ελέγχων, όσο και αν η πραγματικότητα επιμένει να σας λέει –και να μας λέει, κύριε Αθανασίου- ό</w:t>
      </w:r>
      <w:r>
        <w:rPr>
          <w:rFonts w:eastAsia="Times New Roman" w:cs="Times New Roman"/>
          <w:szCs w:val="24"/>
        </w:rPr>
        <w:t>τι οι πολλές εγγυήσεις οδηγούν σε αυτό που λέμε «γραφειοκρατία», άρα καθυστερήσεις και εν τίνι μέτρω και στη διαφθορά με τα «</w:t>
      </w:r>
      <w:proofErr w:type="spellStart"/>
      <w:r>
        <w:rPr>
          <w:rFonts w:eastAsia="Times New Roman" w:cs="Times New Roman"/>
          <w:szCs w:val="24"/>
        </w:rPr>
        <w:t>γρηγορόσημα</w:t>
      </w:r>
      <w:proofErr w:type="spellEnd"/>
      <w:r>
        <w:rPr>
          <w:rFonts w:eastAsia="Times New Roman" w:cs="Times New Roman"/>
          <w:szCs w:val="24"/>
        </w:rPr>
        <w:t xml:space="preserve">». Άρα, η άρση των εμποδίων επί του προκειμένου θέματος για μένα συμβολίζει την ανάγκη να αφαιρέσουμε το κράτος από την </w:t>
      </w:r>
      <w:r>
        <w:rPr>
          <w:rFonts w:eastAsia="Times New Roman" w:cs="Times New Roman"/>
          <w:szCs w:val="24"/>
        </w:rPr>
        <w:t>οικονομία και αυτό θα βοηθήσει τις δύσκολες ώρες</w:t>
      </w:r>
      <w:r>
        <w:rPr>
          <w:rFonts w:eastAsia="Times New Roman" w:cs="Times New Roman"/>
          <w:szCs w:val="24"/>
        </w:rPr>
        <w:t>,</w:t>
      </w:r>
      <w:r>
        <w:rPr>
          <w:rFonts w:eastAsia="Times New Roman" w:cs="Times New Roman"/>
          <w:szCs w:val="24"/>
        </w:rPr>
        <w:t xml:space="preserve"> που περνάει η ελληνική οικονομία στα θέματα της οικονομικής μεγέθυνσης.</w:t>
      </w:r>
    </w:p>
    <w:p w14:paraId="53C8931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Ήμουν προβληματισμένος ως προς τη διαδικασία. Βέβαια, ο προβληματισμός μου ακυρώθηκε από το γεγονός ότι δεν υπήρχαν πολλοί Βουλευτές π</w:t>
      </w:r>
      <w:r>
        <w:rPr>
          <w:rFonts w:eastAsia="Times New Roman" w:cs="Times New Roman"/>
          <w:szCs w:val="24"/>
        </w:rPr>
        <w:t xml:space="preserve">ου ενδιαφέρονταν να πάρουν τον λόγο. Όμως, έλεγα ότι αν ενδιαφέρονταν πολλοί συνάδελφοι, θα έπρεπε να έχουμε περισσότερο χρόνο για τα </w:t>
      </w:r>
      <w:proofErr w:type="spellStart"/>
      <w:r>
        <w:rPr>
          <w:rFonts w:eastAsia="Times New Roman" w:cs="Times New Roman"/>
          <w:szCs w:val="24"/>
        </w:rPr>
        <w:t>εκατόν</w:t>
      </w:r>
      <w:proofErr w:type="spellEnd"/>
      <w:r>
        <w:rPr>
          <w:rFonts w:eastAsia="Times New Roman" w:cs="Times New Roman"/>
          <w:szCs w:val="24"/>
        </w:rPr>
        <w:t xml:space="preserve"> ενενήντα άρθρα</w:t>
      </w:r>
      <w:r>
        <w:rPr>
          <w:rFonts w:eastAsia="Times New Roman" w:cs="Times New Roman"/>
          <w:szCs w:val="24"/>
        </w:rPr>
        <w:t>,</w:t>
      </w:r>
      <w:r>
        <w:rPr>
          <w:rFonts w:eastAsia="Times New Roman" w:cs="Times New Roman"/>
          <w:szCs w:val="24"/>
        </w:rPr>
        <w:t xml:space="preserve"> που εμπεριέχει το σχέδιο νόμου. Είναι πολύ μεγάλη δουλειά, πολύ σοβαρή δουλειά και επειδή γνωρίζω ε</w:t>
      </w:r>
      <w:r>
        <w:rPr>
          <w:rFonts w:eastAsia="Times New Roman" w:cs="Times New Roman"/>
          <w:szCs w:val="24"/>
        </w:rPr>
        <w:t>κ δικηγορικής πείρας πόσα προβλήματα δημιουργούνται από λανθασμένες διατυπώσεις πάνω στις οποίες θεμελιώνονται δικανικά επιχειρήματα και ο δικαστής ταλαιπωρείται, αλλά και οι διάδικοι ταλαιπωρούνται, θα ήθελα να σας κάτι. Οι ενενήντα μία τεχνικές παρεμβάσε</w:t>
      </w:r>
      <w:r>
        <w:rPr>
          <w:rFonts w:eastAsia="Times New Roman" w:cs="Times New Roman"/>
          <w:szCs w:val="24"/>
        </w:rPr>
        <w:t>ις –που απ’ ό,τι τις είδα, πράγματι οι πιο πολλές είναι τεχνικές, δηλαδή δεν κρύβουν, εκτός από μία-δύο περιπτώσεις, νέες ρυθμίσεις που τις φέρατε τελευταία στιγμή, είναι δηλαδή νομοτεχνικές παρεμβάσεις- εγώ δεν μπορώ να ξέρω αν είναι προς τη σωστή κατεύθυ</w:t>
      </w:r>
      <w:r>
        <w:rPr>
          <w:rFonts w:eastAsia="Times New Roman" w:cs="Times New Roman"/>
          <w:szCs w:val="24"/>
        </w:rPr>
        <w:t>νση ούτε μπήκα στον κόπο να κάνω αντιπαραβολή. Αυτό το κάνω, γιατί φοβάμαι ότι εάν έλεγα «ναι» σ’ αυτόν</w:t>
      </w:r>
      <w:r>
        <w:rPr>
          <w:rFonts w:eastAsia="Times New Roman" w:cs="Times New Roman"/>
          <w:szCs w:val="24"/>
        </w:rPr>
        <w:t>,</w:t>
      </w:r>
      <w:r>
        <w:rPr>
          <w:rFonts w:eastAsia="Times New Roman" w:cs="Times New Roman"/>
          <w:szCs w:val="24"/>
        </w:rPr>
        <w:t xml:space="preserve"> που τα πρώτα χρόνια θα διαβάσει τα Πρακτικά –διότι τα Πρακτικά μετά από κάποια χρόνια δεν διαβάζονται, μιλώ για τους εφαρμοστές του δικαίου που τα πρώτ</w:t>
      </w:r>
      <w:r>
        <w:rPr>
          <w:rFonts w:eastAsia="Times New Roman" w:cs="Times New Roman"/>
          <w:szCs w:val="24"/>
        </w:rPr>
        <w:t xml:space="preserve">α χρόνια κοιτούν τα Πρακτικά- μια δική μας συμφωνία στα θέματα αυτά θα σήμαινε ότι η μομφή θα καταλάμβανε και εμάς που είμαστε Βουλευτές, στους οποίους σήμερα φέρατε στην Ολομέλεια ενενήντα μία παρεμβάσεις. </w:t>
      </w:r>
    </w:p>
    <w:p w14:paraId="53C8931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Εγώ κρατώ επιφυλάξεις. Εμείς ψηφίζουμε, δεν έχου</w:t>
      </w:r>
      <w:r>
        <w:rPr>
          <w:rFonts w:eastAsia="Times New Roman" w:cs="Times New Roman"/>
          <w:szCs w:val="24"/>
        </w:rPr>
        <w:t>με θέμα γι’ αυτό να πούμε «όχι». Πάντως, σ’ αυτόν που θα διαβάσει τα Πρακτικά θέλω να βρει ότι νοιώσαμε αδύναμοι να δούμε το πώς διαμορφώνονται οι ρυθμίσεις σας. Και παίρνω την πρωτοβουλία, αν κάπου έχετε κάνει παρέμβαση και εγώ δεν το ξέρω –δεν είναι κακό</w:t>
      </w:r>
      <w:r>
        <w:rPr>
          <w:rFonts w:eastAsia="Times New Roman" w:cs="Times New Roman"/>
          <w:szCs w:val="24"/>
        </w:rPr>
        <w:t>, για καλό είναι- κοιτάζοντας τη γνώμη της Διεύθυνσης Επιστημονικών Μελετών της Βουλής, να σας πω, όπως σας είπα και κατά τη συζήτηση επί της διαδικασίας, ότι έχει πολλές –μα, πάρα πολλές- γλωσσικές παρεμβάσεις, τεχνικές παρεμβάσεις, διαφόρων μορφών παρεμβ</w:t>
      </w:r>
      <w:r>
        <w:rPr>
          <w:rFonts w:eastAsia="Times New Roman" w:cs="Times New Roman"/>
          <w:szCs w:val="24"/>
        </w:rPr>
        <w:t xml:space="preserve">άσεις αυτού του είδους. Φαντάζομαι ότι τις είδατε και κάποιες τις κάνατε. </w:t>
      </w:r>
    </w:p>
    <w:p w14:paraId="53C8931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Επιμένω στο ότι θα πρέπει να δείτε με προσοχή το άρθρο 17, αν δεν την κάνατε την παρέμβαση. Είδα τη διατύπωση του </w:t>
      </w:r>
      <w:r>
        <w:rPr>
          <w:rFonts w:eastAsia="Times New Roman" w:cs="Times New Roman"/>
          <w:szCs w:val="24"/>
        </w:rPr>
        <w:t xml:space="preserve">εγγράφου </w:t>
      </w:r>
      <w:r>
        <w:rPr>
          <w:rFonts w:eastAsia="Times New Roman" w:cs="Times New Roman"/>
          <w:szCs w:val="24"/>
        </w:rPr>
        <w:t>που μοιράσατε και δεν είδα να έχει λυθεί αυτό το θέμα. Εδώ</w:t>
      </w:r>
      <w:r>
        <w:rPr>
          <w:rFonts w:eastAsia="Times New Roman" w:cs="Times New Roman"/>
          <w:szCs w:val="24"/>
        </w:rPr>
        <w:t xml:space="preserve"> έχετε μία διάζευξη. Στο πρώτο εδάφιο της παραγράφου 3 ορίζεται ότι συντάσσεται έκθεση αποτίμησης από δύο ορκωτούς ελεγκτές-λογιστές ή κατά περίπτωση από δύο ανεξάρτητους πιστοποιημένους εκτιμητές. </w:t>
      </w:r>
    </w:p>
    <w:p w14:paraId="53C8931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Παρεμβήκατε σ’ αυτό; Σας λέει ότι δεν λέτε σε ποια περίπτ</w:t>
      </w:r>
      <w:r>
        <w:rPr>
          <w:rFonts w:eastAsia="Times New Roman" w:cs="Times New Roman"/>
          <w:szCs w:val="24"/>
        </w:rPr>
        <w:t xml:space="preserve">ωση ισχύει το ένα και σε ποια περίπτωση ισχύει το άλλο. </w:t>
      </w:r>
    </w:p>
    <w:p w14:paraId="53C8931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Αμέσως μετά, στο άρθρο 18 βάζετε κάποιες προϋποθέσεις εφαρμογής, αλλά δεν λέτε αν αυτές συντρέχουν </w:t>
      </w:r>
      <w:proofErr w:type="spellStart"/>
      <w:r>
        <w:rPr>
          <w:rFonts w:eastAsia="Times New Roman" w:cs="Times New Roman"/>
          <w:szCs w:val="24"/>
        </w:rPr>
        <w:t>σωρευτικώς</w:t>
      </w:r>
      <w:proofErr w:type="spellEnd"/>
      <w:r>
        <w:rPr>
          <w:rFonts w:eastAsia="Times New Roman" w:cs="Times New Roman"/>
          <w:szCs w:val="24"/>
        </w:rPr>
        <w:t xml:space="preserve"> ή </w:t>
      </w:r>
      <w:proofErr w:type="spellStart"/>
      <w:r>
        <w:rPr>
          <w:rFonts w:eastAsia="Times New Roman" w:cs="Times New Roman"/>
          <w:szCs w:val="24"/>
        </w:rPr>
        <w:t>διαζευκτικώς</w:t>
      </w:r>
      <w:proofErr w:type="spellEnd"/>
      <w:r>
        <w:rPr>
          <w:rFonts w:eastAsia="Times New Roman" w:cs="Times New Roman"/>
          <w:szCs w:val="24"/>
        </w:rPr>
        <w:t xml:space="preserve">. </w:t>
      </w:r>
    </w:p>
    <w:p w14:paraId="53C8931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Και στο άρθρο 177 που προβλέπονται ποινικές κυρώσεις, προβλέπονται ποινι</w:t>
      </w:r>
      <w:r>
        <w:rPr>
          <w:rFonts w:eastAsia="Times New Roman" w:cs="Times New Roman"/>
          <w:szCs w:val="24"/>
        </w:rPr>
        <w:t>κές κυρώσεις –και σωστά- αλλά σε διατάξεις που πάσχουν από πλευράς διατύπωσης.</w:t>
      </w:r>
    </w:p>
    <w:p w14:paraId="53C8931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ΑΣΤΕΡΙΟΣ </w:t>
      </w:r>
      <w:r w:rsidRPr="006D14D1">
        <w:rPr>
          <w:rFonts w:eastAsia="Times New Roman" w:cs="Times New Roman"/>
          <w:b/>
          <w:szCs w:val="24"/>
        </w:rPr>
        <w:t>ΠΙΤΣΙΟΡΛΑΣ</w:t>
      </w:r>
      <w:r>
        <w:rPr>
          <w:rFonts w:eastAsia="Times New Roman" w:cs="Times New Roman"/>
          <w:b/>
          <w:szCs w:val="24"/>
        </w:rPr>
        <w:t xml:space="preserve"> (Υφυπουργός Οικονομίας και Ανάπτυξης): </w:t>
      </w:r>
      <w:r w:rsidRPr="006D14D1">
        <w:rPr>
          <w:rFonts w:eastAsia="Times New Roman" w:cs="Times New Roman"/>
          <w:szCs w:val="24"/>
        </w:rPr>
        <w:t>Τα δ</w:t>
      </w:r>
      <w:r>
        <w:rPr>
          <w:rFonts w:eastAsia="Times New Roman" w:cs="Times New Roman"/>
          <w:szCs w:val="24"/>
        </w:rPr>
        <w:t>ιορθώσαμε.</w:t>
      </w:r>
    </w:p>
    <w:p w14:paraId="53C8931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Τις κάνατε μετά;</w:t>
      </w:r>
    </w:p>
    <w:p w14:paraId="53C8932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ΑΣΤΕΡΙΟΣ </w:t>
      </w:r>
      <w:r w:rsidRPr="006D14D1">
        <w:rPr>
          <w:rFonts w:eastAsia="Times New Roman" w:cs="Times New Roman"/>
          <w:b/>
          <w:szCs w:val="24"/>
        </w:rPr>
        <w:t>ΠΙΤΣΙΟΡΛΑΣ</w:t>
      </w:r>
      <w:r>
        <w:rPr>
          <w:rFonts w:eastAsia="Times New Roman" w:cs="Times New Roman"/>
          <w:b/>
          <w:szCs w:val="24"/>
        </w:rPr>
        <w:t xml:space="preserve"> (Υφυπουργός Οικονομίας και Ανάπτυξης): </w:t>
      </w:r>
      <w:r>
        <w:rPr>
          <w:rFonts w:eastAsia="Times New Roman" w:cs="Times New Roman"/>
          <w:szCs w:val="24"/>
        </w:rPr>
        <w:t xml:space="preserve">Με τα </w:t>
      </w:r>
      <w:r>
        <w:rPr>
          <w:rFonts w:eastAsia="Times New Roman" w:cs="Times New Roman"/>
          <w:szCs w:val="24"/>
        </w:rPr>
        <w:t>προηγούμενα.</w:t>
      </w:r>
    </w:p>
    <w:p w14:paraId="53C8932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Τις κάνατε προηγουμένως. Άρα, λοιπόν, αυτά περί του άρθρου 177 είναι λυμένα θέματα. Μακάρι! </w:t>
      </w:r>
    </w:p>
    <w:p w14:paraId="53C8932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99, επίσης, σας κάνει μια πάρα πολύ σοβαρή παρατήρηση. Αν έχουν οι συνεργάτες σας επιληφθεί, θα ήθελα να την αναγνώσω και </w:t>
      </w:r>
      <w:r>
        <w:rPr>
          <w:rFonts w:eastAsia="Times New Roman" w:cs="Times New Roman"/>
          <w:szCs w:val="24"/>
        </w:rPr>
        <w:t>με αυτήν να κλείσω την παρέμβασή μου.</w:t>
      </w:r>
    </w:p>
    <w:p w14:paraId="53C89323"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Λέει, λοιπόν, το κείμενο: «</w:t>
      </w:r>
      <w:r w:rsidRPr="002E13AA">
        <w:rPr>
          <w:rFonts w:eastAsia="Times New Roman" w:cs="Times New Roman"/>
          <w:szCs w:val="24"/>
        </w:rPr>
        <w:t xml:space="preserve">Δεδομένου ότι με την προτεινόμενη διάταξη επαναλαμβάνεται η διατύπωση της </w:t>
      </w:r>
      <w:r>
        <w:rPr>
          <w:rFonts w:eastAsia="Times New Roman" w:cs="Times New Roman"/>
          <w:szCs w:val="24"/>
        </w:rPr>
        <w:t>ο</w:t>
      </w:r>
      <w:r w:rsidRPr="002E13AA">
        <w:rPr>
          <w:rFonts w:eastAsia="Times New Roman" w:cs="Times New Roman"/>
          <w:szCs w:val="24"/>
        </w:rPr>
        <w:t xml:space="preserve">δηγίας </w:t>
      </w:r>
      <w:r w:rsidRPr="002E13AA">
        <w:rPr>
          <w:rFonts w:eastAsia="Times New Roman" w:cs="Times New Roman"/>
          <w:szCs w:val="24"/>
        </w:rPr>
        <w:t>περί σαφούς καθορι</w:t>
      </w:r>
      <w:r>
        <w:rPr>
          <w:rFonts w:eastAsia="Times New Roman" w:cs="Times New Roman"/>
          <w:szCs w:val="24"/>
        </w:rPr>
        <w:t>σμού τύπου συναλλαγών και περί εθνικών</w:t>
      </w:r>
      <w:r w:rsidRPr="002E13AA">
        <w:rPr>
          <w:rFonts w:eastAsia="Times New Roman" w:cs="Times New Roman"/>
          <w:szCs w:val="24"/>
        </w:rPr>
        <w:t xml:space="preserve"> νομοθετικών διατάξεων ειδικής αντιμετώπισης και επαρ</w:t>
      </w:r>
      <w:r w:rsidRPr="002E13AA">
        <w:rPr>
          <w:rFonts w:eastAsia="Times New Roman" w:cs="Times New Roman"/>
          <w:szCs w:val="24"/>
        </w:rPr>
        <w:t>κούς προστασίας της δίκαιης μεταχείρισης των μετόχων και των εταιρικών συμφερόντων, επιχειρείται η ενσωμάτωση στο εθνικό δίκαιο της ανωτέρω ρύθμισης, χωρίς</w:t>
      </w:r>
      <w:r>
        <w:rPr>
          <w:rFonts w:eastAsia="Times New Roman" w:cs="Times New Roman"/>
          <w:szCs w:val="24"/>
        </w:rPr>
        <w:t xml:space="preserve">, </w:t>
      </w:r>
      <w:r w:rsidRPr="00AC526C">
        <w:rPr>
          <w:rFonts w:eastAsia="Times New Roman" w:cs="Times New Roman"/>
          <w:szCs w:val="24"/>
        </w:rPr>
        <w:t>όμως</w:t>
      </w:r>
      <w:r>
        <w:rPr>
          <w:rFonts w:eastAsia="Times New Roman" w:cs="Times New Roman"/>
          <w:szCs w:val="24"/>
        </w:rPr>
        <w:t>,</w:t>
      </w:r>
      <w:r w:rsidRPr="002E13AA">
        <w:rPr>
          <w:rFonts w:eastAsia="Times New Roman" w:cs="Times New Roman"/>
          <w:szCs w:val="24"/>
        </w:rPr>
        <w:t xml:space="preserve"> να ορίζονται κατά τρόπο συγκεκριμένο, με παράθεση, έστω ενδεικτικώς, ειδικών, στηριζόμενων στ</w:t>
      </w:r>
      <w:r w:rsidRPr="002E13AA">
        <w:rPr>
          <w:rFonts w:eastAsia="Times New Roman" w:cs="Times New Roman"/>
          <w:szCs w:val="24"/>
        </w:rPr>
        <w:t>ο νόμο κριτηρίων, ή με θέσπιση σχετικής νομοθετικής εξουσιοδότησης, κάποιοι τύποι τέτοιων συναλλαγών, χωρίς να υπάρχει, ενδε</w:t>
      </w:r>
      <w:r>
        <w:rPr>
          <w:rFonts w:eastAsia="Times New Roman" w:cs="Times New Roman"/>
          <w:szCs w:val="24"/>
        </w:rPr>
        <w:t xml:space="preserve">ικτική έστω, ρητή παραπομπή σε </w:t>
      </w:r>
      <w:r w:rsidRPr="002E13AA">
        <w:rPr>
          <w:rFonts w:eastAsia="Times New Roman" w:cs="Times New Roman"/>
          <w:szCs w:val="24"/>
        </w:rPr>
        <w:t>σχετικές νομοθετικές διατάξεις».</w:t>
      </w:r>
      <w:r>
        <w:rPr>
          <w:rFonts w:eastAsia="Times New Roman" w:cs="Times New Roman"/>
          <w:szCs w:val="24"/>
        </w:rPr>
        <w:t xml:space="preserve"> Δείτε το. </w:t>
      </w:r>
    </w:p>
    <w:p w14:paraId="53C89324"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 πολύ.</w:t>
      </w:r>
      <w:r>
        <w:rPr>
          <w:rFonts w:eastAsia="Times New Roman" w:cs="Times New Roman"/>
          <w:szCs w:val="24"/>
        </w:rPr>
        <w:t xml:space="preserve"> </w:t>
      </w:r>
    </w:p>
    <w:p w14:paraId="53C8932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Cs/>
          <w:szCs w:val="24"/>
        </w:rPr>
        <w:t>(Χειροκροτήματα από τις</w:t>
      </w:r>
      <w:r w:rsidRPr="00C22418">
        <w:rPr>
          <w:rFonts w:eastAsia="Times New Roman" w:cs="Times New Roman"/>
          <w:bCs/>
          <w:szCs w:val="24"/>
        </w:rPr>
        <w:t xml:space="preserve"> πτέρυγ</w:t>
      </w:r>
      <w:r>
        <w:rPr>
          <w:rFonts w:eastAsia="Times New Roman" w:cs="Times New Roman"/>
          <w:bCs/>
          <w:szCs w:val="24"/>
        </w:rPr>
        <w:t>ες</w:t>
      </w:r>
      <w:r w:rsidRPr="00C22418">
        <w:rPr>
          <w:rFonts w:eastAsia="Times New Roman" w:cs="Times New Roman"/>
          <w:bCs/>
          <w:szCs w:val="24"/>
        </w:rPr>
        <w:t xml:space="preserve"> της</w:t>
      </w:r>
      <w:r w:rsidRPr="00C22418">
        <w:rPr>
          <w:rFonts w:eastAsia="Times New Roman" w:cs="Times New Roman"/>
          <w:bCs/>
          <w:szCs w:val="24"/>
        </w:rPr>
        <w:t xml:space="preserve"> Δημοκρατικής Συμπαράταξης ΠΑΣΟΚ</w:t>
      </w:r>
      <w:r>
        <w:rPr>
          <w:rFonts w:eastAsia="Times New Roman" w:cs="Times New Roman"/>
          <w:bCs/>
          <w:szCs w:val="24"/>
        </w:rPr>
        <w:t xml:space="preserve"> </w:t>
      </w:r>
      <w:r w:rsidRPr="00C22418">
        <w:rPr>
          <w:rFonts w:eastAsia="Times New Roman" w:cs="Times New Roman"/>
          <w:bCs/>
          <w:szCs w:val="24"/>
        </w:rPr>
        <w:t>-</w:t>
      </w:r>
      <w:r>
        <w:rPr>
          <w:rFonts w:eastAsia="Times New Roman" w:cs="Times New Roman"/>
          <w:bCs/>
          <w:szCs w:val="24"/>
        </w:rPr>
        <w:t xml:space="preserve"> </w:t>
      </w:r>
      <w:r w:rsidRPr="00C22418">
        <w:rPr>
          <w:rFonts w:eastAsia="Times New Roman" w:cs="Times New Roman"/>
          <w:bCs/>
          <w:szCs w:val="24"/>
        </w:rPr>
        <w:t>ΔΗΜΑΡ</w:t>
      </w:r>
      <w:r>
        <w:rPr>
          <w:rFonts w:eastAsia="Times New Roman" w:cs="Times New Roman"/>
          <w:bCs/>
          <w:szCs w:val="24"/>
        </w:rPr>
        <w:t xml:space="preserve"> και του Ποταμιού</w:t>
      </w:r>
      <w:r w:rsidRPr="00C22418">
        <w:rPr>
          <w:rFonts w:eastAsia="Times New Roman" w:cs="Times New Roman"/>
          <w:bCs/>
          <w:szCs w:val="24"/>
        </w:rPr>
        <w:t>)</w:t>
      </w:r>
    </w:p>
    <w:p w14:paraId="53C89326" w14:textId="77777777" w:rsidR="006A30E3" w:rsidRDefault="005E5BBF">
      <w:pPr>
        <w:tabs>
          <w:tab w:val="left" w:pos="3873"/>
        </w:tabs>
        <w:spacing w:line="600" w:lineRule="auto"/>
        <w:ind w:firstLine="720"/>
        <w:contextualSpacing/>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Ξυδάκης</w:t>
      </w:r>
      <w:proofErr w:type="spellEnd"/>
      <w:r>
        <w:rPr>
          <w:rFonts w:eastAsia="Times New Roman" w:cs="Times New Roman"/>
          <w:szCs w:val="24"/>
        </w:rPr>
        <w:t>.</w:t>
      </w:r>
    </w:p>
    <w:p w14:paraId="53C89327"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sidRPr="00AC365A">
        <w:rPr>
          <w:rFonts w:eastAsia="Times New Roman"/>
          <w:szCs w:val="24"/>
        </w:rPr>
        <w:t>Ευχαριστώ</w:t>
      </w:r>
      <w:r>
        <w:rPr>
          <w:rFonts w:eastAsia="Times New Roman"/>
          <w:szCs w:val="24"/>
        </w:rPr>
        <w:t>, κ</w:t>
      </w:r>
      <w:r>
        <w:rPr>
          <w:rFonts w:eastAsia="Times New Roman" w:cs="Times New Roman"/>
          <w:szCs w:val="24"/>
        </w:rPr>
        <w:t>υρία Πρόεδρε.</w:t>
      </w:r>
    </w:p>
    <w:p w14:paraId="53C89328"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συμφωνήσω με τους </w:t>
      </w:r>
      <w:proofErr w:type="spellStart"/>
      <w:r>
        <w:rPr>
          <w:rFonts w:eastAsia="Times New Roman" w:cs="Times New Roman"/>
          <w:szCs w:val="24"/>
        </w:rPr>
        <w:t>προλαλήσαντες</w:t>
      </w:r>
      <w:proofErr w:type="spellEnd"/>
      <w:r>
        <w:rPr>
          <w:rFonts w:eastAsia="Times New Roman" w:cs="Times New Roman"/>
          <w:szCs w:val="24"/>
        </w:rPr>
        <w:t xml:space="preserve"> και τους εισηγητές και κυρίως τους Κοινοβουλευτικούς Εκπροσώπους για την παραγωγική ατμόσφαιρα, για το παραγωγικό κλίμα </w:t>
      </w:r>
      <w:r w:rsidRPr="002F7918">
        <w:rPr>
          <w:rFonts w:eastAsia="Times New Roman" w:cs="Times New Roman"/>
          <w:szCs w:val="24"/>
        </w:rPr>
        <w:t>το οποίο</w:t>
      </w:r>
      <w:r>
        <w:rPr>
          <w:rFonts w:eastAsia="Times New Roman" w:cs="Times New Roman"/>
          <w:szCs w:val="24"/>
        </w:rPr>
        <w:t xml:space="preserve"> επικράτησε και στην </w:t>
      </w:r>
      <w:r>
        <w:rPr>
          <w:rFonts w:eastAsia="Times New Roman" w:cs="Times New Roman"/>
          <w:szCs w:val="24"/>
        </w:rPr>
        <w:t xml:space="preserve">επιτροπή </w:t>
      </w:r>
      <w:r>
        <w:rPr>
          <w:rFonts w:eastAsia="Times New Roman" w:cs="Times New Roman"/>
          <w:szCs w:val="24"/>
        </w:rPr>
        <w:t>και στην Ολομέλεια κατά την εισαγωγή και τη συζήτηση του νομοσχ</w:t>
      </w:r>
      <w:r>
        <w:rPr>
          <w:rFonts w:eastAsia="Times New Roman" w:cs="Times New Roman"/>
          <w:szCs w:val="24"/>
        </w:rPr>
        <w:t xml:space="preserve">εδίου για τις </w:t>
      </w:r>
      <w:r>
        <w:rPr>
          <w:rFonts w:eastAsia="Times New Roman" w:cs="Times New Roman"/>
          <w:szCs w:val="24"/>
        </w:rPr>
        <w:t>ανώνυμες εταιρείες</w:t>
      </w:r>
      <w:r>
        <w:rPr>
          <w:rFonts w:eastAsia="Times New Roman" w:cs="Times New Roman"/>
          <w:szCs w:val="24"/>
        </w:rPr>
        <w:t xml:space="preserve">. </w:t>
      </w:r>
      <w:r w:rsidRPr="001878DA">
        <w:rPr>
          <w:rFonts w:eastAsia="Times New Roman" w:cs="Times New Roman"/>
          <w:szCs w:val="24"/>
        </w:rPr>
        <w:t>Νομίζω ότι</w:t>
      </w:r>
      <w:r>
        <w:rPr>
          <w:rFonts w:eastAsia="Times New Roman" w:cs="Times New Roman"/>
          <w:szCs w:val="24"/>
        </w:rPr>
        <w:t xml:space="preserve"> είναι μια συνέχεια του προηγούμενου νόμου για τις </w:t>
      </w:r>
      <w:r>
        <w:rPr>
          <w:rFonts w:eastAsia="Times New Roman" w:cs="Times New Roman"/>
          <w:szCs w:val="24"/>
        </w:rPr>
        <w:t>εταιρείες 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υθύνης και από αυτόν τον εν εξελίξει εκσυγχρονισμό του εμπορικού δικαίου για ένα δίκαιο εμπορικό του 21</w:t>
      </w:r>
      <w:r w:rsidRPr="002E13AA">
        <w:rPr>
          <w:rFonts w:eastAsia="Times New Roman" w:cs="Times New Roman"/>
          <w:szCs w:val="24"/>
          <w:vertAlign w:val="superscript"/>
        </w:rPr>
        <w:t>ου</w:t>
      </w:r>
      <w:r>
        <w:rPr>
          <w:rFonts w:eastAsia="Times New Roman" w:cs="Times New Roman"/>
          <w:szCs w:val="24"/>
        </w:rPr>
        <w:t xml:space="preserve"> αιώνα και όχι των αρχών του </w:t>
      </w:r>
      <w:r>
        <w:rPr>
          <w:rFonts w:eastAsia="Times New Roman" w:cs="Times New Roman"/>
          <w:szCs w:val="24"/>
        </w:rPr>
        <w:t>20</w:t>
      </w:r>
      <w:r w:rsidRPr="002E13AA">
        <w:rPr>
          <w:rFonts w:eastAsia="Times New Roman" w:cs="Times New Roman"/>
          <w:szCs w:val="24"/>
          <w:vertAlign w:val="superscript"/>
        </w:rPr>
        <w:t>ο</w:t>
      </w:r>
      <w:r>
        <w:rPr>
          <w:rFonts w:eastAsia="Times New Roman" w:cs="Times New Roman"/>
          <w:szCs w:val="24"/>
          <w:vertAlign w:val="superscript"/>
        </w:rPr>
        <w:t>ύ</w:t>
      </w:r>
      <w:r>
        <w:rPr>
          <w:rFonts w:eastAsia="Times New Roman" w:cs="Times New Roman"/>
          <w:szCs w:val="24"/>
        </w:rPr>
        <w:t xml:space="preserve"> </w:t>
      </w:r>
      <w:r>
        <w:rPr>
          <w:rFonts w:eastAsia="Times New Roman" w:cs="Times New Roman"/>
          <w:szCs w:val="24"/>
        </w:rPr>
        <w:t>αιώνα.</w:t>
      </w:r>
    </w:p>
    <w:p w14:paraId="53C89329"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Πράγματι, μαζί με το δίκαιο </w:t>
      </w:r>
      <w:r w:rsidRPr="002F7918">
        <w:rPr>
          <w:rFonts w:eastAsia="Times New Roman" w:cs="Times New Roman"/>
          <w:szCs w:val="24"/>
        </w:rPr>
        <w:t>το οποίο</w:t>
      </w:r>
      <w:r>
        <w:rPr>
          <w:rFonts w:eastAsia="Times New Roman" w:cs="Times New Roman"/>
          <w:szCs w:val="24"/>
        </w:rPr>
        <w:t xml:space="preserve"> έχει διαμορφωθεί για τις </w:t>
      </w:r>
      <w:r>
        <w:rPr>
          <w:rFonts w:eastAsia="Times New Roman" w:cs="Times New Roman"/>
          <w:szCs w:val="24"/>
        </w:rPr>
        <w:t>ι</w:t>
      </w:r>
      <w:r>
        <w:rPr>
          <w:rFonts w:eastAsia="Times New Roman" w:cs="Times New Roman"/>
          <w:szCs w:val="24"/>
        </w:rPr>
        <w:t xml:space="preserve">διωτικές </w:t>
      </w:r>
      <w:r>
        <w:rPr>
          <w:rFonts w:eastAsia="Times New Roman" w:cs="Times New Roman"/>
          <w:szCs w:val="24"/>
        </w:rPr>
        <w:t>κ</w:t>
      </w:r>
      <w:r>
        <w:rPr>
          <w:rFonts w:eastAsia="Times New Roman" w:cs="Times New Roman"/>
          <w:szCs w:val="24"/>
        </w:rPr>
        <w:t xml:space="preserve">εφαλαιουχικές </w:t>
      </w:r>
      <w:r>
        <w:rPr>
          <w:rFonts w:eastAsia="Times New Roman" w:cs="Times New Roman"/>
          <w:szCs w:val="24"/>
        </w:rPr>
        <w:t>ε</w:t>
      </w:r>
      <w:r>
        <w:rPr>
          <w:rFonts w:eastAsia="Times New Roman" w:cs="Times New Roman"/>
          <w:szCs w:val="24"/>
        </w:rPr>
        <w:t xml:space="preserve">ταιρείες, μπορούμε να πούμε ότι βαδίζουμε σε ένα πλαίσιο λειτουργικό που ακούει τις ανάγκες της αγοράς, που ακούει τις ανάγκες της σύγχρονης </w:t>
      </w:r>
      <w:r w:rsidRPr="00A42664">
        <w:rPr>
          <w:rFonts w:eastAsia="Times New Roman" w:cs="Times New Roman"/>
          <w:szCs w:val="24"/>
        </w:rPr>
        <w:t>οικονομία</w:t>
      </w:r>
      <w:r>
        <w:rPr>
          <w:rFonts w:eastAsia="Times New Roman" w:cs="Times New Roman"/>
          <w:szCs w:val="24"/>
        </w:rPr>
        <w:t>ς και τι</w:t>
      </w:r>
      <w:r>
        <w:rPr>
          <w:rFonts w:eastAsia="Times New Roman" w:cs="Times New Roman"/>
          <w:szCs w:val="24"/>
        </w:rPr>
        <w:t xml:space="preserve">ς ανάγκες των επαγγελματιών και επιχειρηματιών και φτιάχνει ένα πλαίσιο για την επιχειρηματικότητα πιο λειτουργικό, που υπηρετεί την </w:t>
      </w:r>
      <w:r w:rsidRPr="00A42664">
        <w:rPr>
          <w:rFonts w:eastAsia="Times New Roman" w:cs="Times New Roman"/>
          <w:szCs w:val="24"/>
        </w:rPr>
        <w:t>οικονομία</w:t>
      </w:r>
      <w:r>
        <w:rPr>
          <w:rFonts w:eastAsia="Times New Roman" w:cs="Times New Roman"/>
          <w:szCs w:val="24"/>
        </w:rPr>
        <w:t>.</w:t>
      </w:r>
    </w:p>
    <w:p w14:paraId="53C8932A"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ακούσαμε από τον κ. </w:t>
      </w:r>
      <w:proofErr w:type="spellStart"/>
      <w:r>
        <w:rPr>
          <w:rFonts w:eastAsia="Times New Roman" w:cs="Times New Roman"/>
          <w:szCs w:val="24"/>
        </w:rPr>
        <w:t>Δένδια</w:t>
      </w:r>
      <w:proofErr w:type="spellEnd"/>
      <w:r>
        <w:rPr>
          <w:rFonts w:eastAsia="Times New Roman" w:cs="Times New Roman"/>
          <w:szCs w:val="24"/>
        </w:rPr>
        <w:t xml:space="preserve"> την ιστορία αυτού του νόμου, ότι ξεκινάει από το 2014 με την </w:t>
      </w:r>
      <w:r>
        <w:rPr>
          <w:rFonts w:eastAsia="Times New Roman" w:cs="Times New Roman"/>
          <w:szCs w:val="24"/>
        </w:rPr>
        <w:t xml:space="preserve">επιτροπή </w:t>
      </w:r>
      <w:proofErr w:type="spellStart"/>
      <w:r>
        <w:rPr>
          <w:rFonts w:eastAsia="Times New Roman" w:cs="Times New Roman"/>
          <w:szCs w:val="24"/>
        </w:rPr>
        <w:t>Περράκ</w:t>
      </w:r>
      <w:r>
        <w:rPr>
          <w:rFonts w:eastAsia="Times New Roman" w:cs="Times New Roman"/>
          <w:szCs w:val="24"/>
        </w:rPr>
        <w:t>η</w:t>
      </w:r>
      <w:proofErr w:type="spellEnd"/>
      <w:r>
        <w:rPr>
          <w:rFonts w:eastAsia="Times New Roman" w:cs="Times New Roman"/>
          <w:szCs w:val="24"/>
        </w:rPr>
        <w:t xml:space="preserve"> και μας παίρνει τρία με τέσσερα χρόνια για να ολοκληρωθεί. Επίσης, ν</w:t>
      </w:r>
      <w:r w:rsidRPr="001878DA">
        <w:rPr>
          <w:rFonts w:eastAsia="Times New Roman" w:cs="Times New Roman"/>
          <w:szCs w:val="24"/>
        </w:rPr>
        <w:t xml:space="preserve">ομίζω </w:t>
      </w:r>
      <w:r>
        <w:rPr>
          <w:rFonts w:eastAsia="Times New Roman" w:cs="Times New Roman"/>
          <w:szCs w:val="24"/>
        </w:rPr>
        <w:t xml:space="preserve">ότι αυτή η αναμόρφωση του εμπορικού δικαίου μπήκε στο τραπέζι και από τους δανειστές ως ένας βίαιος εκσυγχρονισμός. Και η δική μου </w:t>
      </w:r>
      <w:r w:rsidRPr="00911877">
        <w:rPr>
          <w:rFonts w:eastAsia="Times New Roman" w:cs="Times New Roman"/>
          <w:szCs w:val="24"/>
        </w:rPr>
        <w:t>πολιτική</w:t>
      </w:r>
      <w:r>
        <w:rPr>
          <w:rFonts w:eastAsia="Times New Roman" w:cs="Times New Roman"/>
          <w:szCs w:val="24"/>
        </w:rPr>
        <w:t xml:space="preserve"> </w:t>
      </w:r>
      <w:proofErr w:type="spellStart"/>
      <w:r>
        <w:rPr>
          <w:rFonts w:eastAsia="Times New Roman" w:cs="Times New Roman"/>
          <w:szCs w:val="24"/>
        </w:rPr>
        <w:t>αναρώτηση</w:t>
      </w:r>
      <w:proofErr w:type="spellEnd"/>
      <w:r>
        <w:rPr>
          <w:rFonts w:eastAsia="Times New Roman" w:cs="Times New Roman"/>
          <w:szCs w:val="24"/>
        </w:rPr>
        <w:t xml:space="preserve"> είναι: Πώς </w:t>
      </w:r>
      <w:proofErr w:type="spellStart"/>
      <w:r>
        <w:rPr>
          <w:rFonts w:eastAsia="Times New Roman" w:cs="Times New Roman"/>
          <w:szCs w:val="24"/>
        </w:rPr>
        <w:t>εβάδιζε</w:t>
      </w:r>
      <w:proofErr w:type="spellEnd"/>
      <w:r>
        <w:rPr>
          <w:rFonts w:eastAsia="Times New Roman" w:cs="Times New Roman"/>
          <w:szCs w:val="24"/>
        </w:rPr>
        <w:t xml:space="preserve"> αυτή η </w:t>
      </w:r>
      <w:r w:rsidRPr="00A42664">
        <w:rPr>
          <w:rFonts w:eastAsia="Times New Roman" w:cs="Times New Roman"/>
          <w:szCs w:val="24"/>
        </w:rPr>
        <w:t>οικο</w:t>
      </w:r>
      <w:r w:rsidRPr="00A42664">
        <w:rPr>
          <w:rFonts w:eastAsia="Times New Roman" w:cs="Times New Roman"/>
          <w:szCs w:val="24"/>
        </w:rPr>
        <w:t>νομία</w:t>
      </w:r>
      <w:r>
        <w:rPr>
          <w:rFonts w:eastAsia="Times New Roman" w:cs="Times New Roman"/>
          <w:szCs w:val="24"/>
        </w:rPr>
        <w:t xml:space="preserve"> χωρίς να έχει εκσυγχρονίσει το νομοθετικό πλαίσιο, το λειτουργικό πλαίσιο για τις εταιρείες, στον βαθμό που και αυτός ο μεγάλος νόμος με τα 190 άρθρα είναι ουσιαστικά μια κωδικοποίηση και ένας εκσυγχρονισμός; Δεν είναι ένα ριζικά νέο εμπορικό δίκαιο.</w:t>
      </w:r>
      <w:r>
        <w:rPr>
          <w:rFonts w:eastAsia="Times New Roman" w:cs="Times New Roman"/>
          <w:szCs w:val="24"/>
        </w:rPr>
        <w:t xml:space="preserve"> </w:t>
      </w:r>
    </w:p>
    <w:p w14:paraId="53C8932B"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Άρα, έχουμε έναν εκσυγχρονισμό του 1920 από την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 xml:space="preserve">Ελευθερίου Βενιζέλου -και πάλι δηλαδή, η προοδευτική, φιλελεύθερη παράταξη αναλαμβάνει να εκσυγχρονίσει την </w:t>
      </w:r>
      <w:r w:rsidRPr="00A42664">
        <w:rPr>
          <w:rFonts w:eastAsia="Times New Roman" w:cs="Times New Roman"/>
          <w:szCs w:val="24"/>
        </w:rPr>
        <w:t>οικονομία</w:t>
      </w:r>
      <w:r>
        <w:rPr>
          <w:rFonts w:eastAsia="Times New Roman" w:cs="Times New Roman"/>
          <w:szCs w:val="24"/>
        </w:rPr>
        <w:t xml:space="preserve"> στη χώρα- και μια συντηρητική παράταξη η οποία λίγο πολύ βαδίζει σε έναν </w:t>
      </w:r>
      <w:proofErr w:type="spellStart"/>
      <w:r>
        <w:rPr>
          <w:rFonts w:eastAsia="Times New Roman" w:cs="Times New Roman"/>
          <w:szCs w:val="24"/>
        </w:rPr>
        <w:t>κοτζαμπάσικο</w:t>
      </w:r>
      <w:proofErr w:type="spellEnd"/>
      <w:r>
        <w:rPr>
          <w:rFonts w:eastAsia="Times New Roman" w:cs="Times New Roman"/>
          <w:szCs w:val="24"/>
        </w:rPr>
        <w:t xml:space="preserve">, </w:t>
      </w:r>
      <w:proofErr w:type="spellStart"/>
      <w:r>
        <w:rPr>
          <w:rFonts w:eastAsia="Times New Roman" w:cs="Times New Roman"/>
          <w:szCs w:val="24"/>
        </w:rPr>
        <w:t>κατσαπλιάδικο</w:t>
      </w:r>
      <w:proofErr w:type="spellEnd"/>
      <w:r>
        <w:rPr>
          <w:rFonts w:eastAsia="Times New Roman" w:cs="Times New Roman"/>
          <w:szCs w:val="24"/>
        </w:rPr>
        <w:t xml:space="preserve"> ή παρασιτικό καπιταλισμό. Και έρχεται μια προοδευτική διακυβέρνηση να εκσυγχρονίσει ακόμη και τους όρους ενός καπιταλισμού που γίνεται με κανόνες, με νόμο</w:t>
      </w:r>
      <w:r>
        <w:rPr>
          <w:rFonts w:eastAsia="Times New Roman" w:cs="Times New Roman"/>
          <w:szCs w:val="24"/>
        </w:rPr>
        <w:t xml:space="preserve">υς και με δυνατότητες ουσιαστικής ανάπτυξης. </w:t>
      </w:r>
    </w:p>
    <w:p w14:paraId="53C8932C"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Προς αυτή</w:t>
      </w:r>
      <w:r>
        <w:rPr>
          <w:rFonts w:eastAsia="Times New Roman" w:cs="Times New Roman"/>
          <w:szCs w:val="24"/>
        </w:rPr>
        <w:t>ν</w:t>
      </w:r>
      <w:r>
        <w:rPr>
          <w:rFonts w:eastAsia="Times New Roman" w:cs="Times New Roman"/>
          <w:szCs w:val="24"/>
        </w:rPr>
        <w:t xml:space="preserve"> την κατεύθυνση ήταν διδακτικά τα απομνημονεύματα του αειμνήστου Κωνσταντίνου Μητσοτάκη που θυμόταν στη δεκαετία του ’50 ότι ένα από τα βασικά εργαλεία άσκησης </w:t>
      </w:r>
      <w:r w:rsidRPr="00911877">
        <w:rPr>
          <w:rFonts w:eastAsia="Times New Roman" w:cs="Times New Roman"/>
          <w:szCs w:val="24"/>
        </w:rPr>
        <w:t>πολιτική</w:t>
      </w:r>
      <w:r>
        <w:rPr>
          <w:rFonts w:eastAsia="Times New Roman" w:cs="Times New Roman"/>
          <w:szCs w:val="24"/>
        </w:rPr>
        <w:t>ς για τη θεραπεία των ανισοτήτων</w:t>
      </w:r>
      <w:r>
        <w:rPr>
          <w:rFonts w:eastAsia="Times New Roman" w:cs="Times New Roman"/>
          <w:szCs w:val="24"/>
        </w:rPr>
        <w:t xml:space="preserve"> ήταν ο μηχανισμός του ρουσφετιού. Καταλόγισε, μάλιστα, και σοσιαλιστικές μανίες στον Κωνσταντίνο Καραμανλή. Εγώ θα έλεγα και τον Παναγή Παπαληγούρα θα </w:t>
      </w:r>
      <w:r w:rsidRPr="00E57B5A">
        <w:rPr>
          <w:rFonts w:eastAsia="Times New Roman" w:cs="Times New Roman"/>
          <w:szCs w:val="24"/>
        </w:rPr>
        <w:t>πρέπει να</w:t>
      </w:r>
      <w:r>
        <w:rPr>
          <w:rFonts w:eastAsia="Times New Roman" w:cs="Times New Roman"/>
          <w:szCs w:val="24"/>
        </w:rPr>
        <w:t xml:space="preserve"> τον θεωρεί ακραιφνή σοσιαλιστή.</w:t>
      </w:r>
    </w:p>
    <w:p w14:paraId="53C8932D" w14:textId="77777777" w:rsidR="006A30E3" w:rsidRDefault="005E5BBF">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Έτσι βλέπουμε, όπως ξεδιπλώνεται ο </w:t>
      </w:r>
      <w:r>
        <w:rPr>
          <w:rFonts w:eastAsia="Times New Roman" w:cs="Times New Roman"/>
          <w:szCs w:val="24"/>
        </w:rPr>
        <w:t>20</w:t>
      </w:r>
      <w:r>
        <w:rPr>
          <w:rFonts w:eastAsia="Times New Roman" w:cs="Times New Roman"/>
          <w:szCs w:val="24"/>
          <w:vertAlign w:val="superscript"/>
        </w:rPr>
        <w:t>ό</w:t>
      </w:r>
      <w:r w:rsidRPr="00735DB9">
        <w:rPr>
          <w:rFonts w:eastAsia="Times New Roman" w:cs="Times New Roman"/>
          <w:szCs w:val="24"/>
          <w:vertAlign w:val="superscript"/>
        </w:rPr>
        <w:t>ς</w:t>
      </w:r>
      <w:r>
        <w:rPr>
          <w:rFonts w:eastAsia="Times New Roman" w:cs="Times New Roman"/>
          <w:szCs w:val="24"/>
        </w:rPr>
        <w:t xml:space="preserve"> </w:t>
      </w:r>
      <w:r>
        <w:rPr>
          <w:rFonts w:eastAsia="Times New Roman" w:cs="Times New Roman"/>
          <w:szCs w:val="24"/>
        </w:rPr>
        <w:t>αιώνας με πολέμους, με</w:t>
      </w:r>
      <w:r>
        <w:rPr>
          <w:rFonts w:eastAsia="Times New Roman" w:cs="Times New Roman"/>
          <w:szCs w:val="24"/>
        </w:rPr>
        <w:t xml:space="preserve"> καταστροφές, με εκδιπλώσεις διαφόρων </w:t>
      </w:r>
      <w:r w:rsidRPr="00911877">
        <w:rPr>
          <w:rFonts w:eastAsia="Times New Roman" w:cs="Times New Roman"/>
          <w:szCs w:val="24"/>
        </w:rPr>
        <w:t>πολιτικ</w:t>
      </w:r>
      <w:r>
        <w:rPr>
          <w:rFonts w:eastAsia="Times New Roman" w:cs="Times New Roman"/>
          <w:szCs w:val="24"/>
        </w:rPr>
        <w:t xml:space="preserve">ών σχεδίων, μια μεγάλη ιστορική παράδοση στον </w:t>
      </w:r>
      <w:r>
        <w:rPr>
          <w:rFonts w:eastAsia="Times New Roman" w:cs="Times New Roman"/>
          <w:szCs w:val="24"/>
        </w:rPr>
        <w:t>20</w:t>
      </w:r>
      <w:r>
        <w:rPr>
          <w:rFonts w:eastAsia="Times New Roman" w:cs="Times New Roman"/>
          <w:szCs w:val="24"/>
          <w:vertAlign w:val="superscript"/>
        </w:rPr>
        <w:t>ό</w:t>
      </w:r>
      <w:r>
        <w:rPr>
          <w:rFonts w:eastAsia="Times New Roman" w:cs="Times New Roman"/>
          <w:szCs w:val="24"/>
        </w:rPr>
        <w:t xml:space="preserve"> </w:t>
      </w:r>
      <w:r>
        <w:rPr>
          <w:rFonts w:eastAsia="Times New Roman" w:cs="Times New Roman"/>
          <w:szCs w:val="24"/>
        </w:rPr>
        <w:t xml:space="preserve">αιώνα να προσπαθεί να εκσυγχρονίσει και την </w:t>
      </w:r>
      <w:r w:rsidRPr="00A42664">
        <w:rPr>
          <w:rFonts w:eastAsia="Times New Roman" w:cs="Times New Roman"/>
          <w:szCs w:val="24"/>
        </w:rPr>
        <w:t>οικονομία</w:t>
      </w:r>
      <w:r>
        <w:rPr>
          <w:rFonts w:eastAsia="Times New Roman" w:cs="Times New Roman"/>
          <w:szCs w:val="24"/>
        </w:rPr>
        <w:t xml:space="preserve"> και την κοινωνία και μια άλλη μεγάλη </w:t>
      </w:r>
      <w:r w:rsidRPr="00911877">
        <w:rPr>
          <w:rFonts w:eastAsia="Times New Roman" w:cs="Times New Roman"/>
          <w:szCs w:val="24"/>
        </w:rPr>
        <w:t>πολιτική</w:t>
      </w:r>
      <w:r>
        <w:rPr>
          <w:rFonts w:eastAsia="Times New Roman" w:cs="Times New Roman"/>
          <w:szCs w:val="24"/>
        </w:rPr>
        <w:t xml:space="preserve"> παράδοση, τη συντηρητική παράδοση, να είναι κλεισμένη στην εσ</w:t>
      </w:r>
      <w:r>
        <w:rPr>
          <w:rFonts w:eastAsia="Times New Roman" w:cs="Times New Roman"/>
          <w:szCs w:val="24"/>
        </w:rPr>
        <w:t>ωστρέφεια και τη στενή νομή της εξουσίας, μέσα στην πτωχή, πλην μικρή Ελλάδα, μέσα στη λογική του οίκαδε, μέσα στη λογική του να μην ανοίξουμε κανέναν ορίζοντα και να μην ανοίξουμε κα</w:t>
      </w:r>
      <w:r>
        <w:rPr>
          <w:rFonts w:eastAsia="Times New Roman" w:cs="Times New Roman"/>
          <w:szCs w:val="24"/>
        </w:rPr>
        <w:t>μ</w:t>
      </w:r>
      <w:r>
        <w:rPr>
          <w:rFonts w:eastAsia="Times New Roman" w:cs="Times New Roman"/>
          <w:szCs w:val="24"/>
        </w:rPr>
        <w:t>μία δυνατότητα.</w:t>
      </w:r>
    </w:p>
    <w:p w14:paraId="53C8932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Και με αυτούς τους όρους και με αυτές τις παραδόσεις και</w:t>
      </w:r>
      <w:r>
        <w:rPr>
          <w:rFonts w:eastAsia="Times New Roman" w:cs="Times New Roman"/>
          <w:szCs w:val="24"/>
        </w:rPr>
        <w:t xml:space="preserve"> με αυτά τα πισωγυρίσματα φτάσαμε στο ιστορικό σημείο του 2010, όταν η χώρα </w:t>
      </w:r>
      <w:proofErr w:type="spellStart"/>
      <w:r>
        <w:rPr>
          <w:rFonts w:eastAsia="Times New Roman" w:cs="Times New Roman"/>
          <w:szCs w:val="24"/>
        </w:rPr>
        <w:t>εβούλιαξε</w:t>
      </w:r>
      <w:proofErr w:type="spellEnd"/>
      <w:r>
        <w:rPr>
          <w:rFonts w:eastAsia="Times New Roman" w:cs="Times New Roman"/>
          <w:szCs w:val="24"/>
        </w:rPr>
        <w:t xml:space="preserve"> μέσα στον εαυτό της και βρέθηκε να έχει ένα καθεστώς </w:t>
      </w:r>
      <w:proofErr w:type="spellStart"/>
      <w:r>
        <w:rPr>
          <w:rFonts w:eastAsia="Times New Roman" w:cs="Times New Roman"/>
          <w:szCs w:val="24"/>
        </w:rPr>
        <w:t>χρεοκρατίας</w:t>
      </w:r>
      <w:proofErr w:type="spellEnd"/>
      <w:r>
        <w:rPr>
          <w:rFonts w:eastAsia="Times New Roman" w:cs="Times New Roman"/>
          <w:szCs w:val="24"/>
        </w:rPr>
        <w:t xml:space="preserve">, απώλειας εθνικής κυριαρχίας και μιας αγωνίας </w:t>
      </w:r>
      <w:r>
        <w:rPr>
          <w:rFonts w:eastAsia="Times New Roman" w:cs="Times New Roman"/>
          <w:szCs w:val="24"/>
        </w:rPr>
        <w:t xml:space="preserve">σ’ </w:t>
      </w:r>
      <w:r>
        <w:rPr>
          <w:rFonts w:eastAsia="Times New Roman" w:cs="Times New Roman"/>
          <w:szCs w:val="24"/>
        </w:rPr>
        <w:t xml:space="preserve">όλον τον ελληνικό πληθυσμό για το πού θα πάει. </w:t>
      </w:r>
    </w:p>
    <w:p w14:paraId="53C8932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Εύχομαι</w:t>
      </w:r>
      <w:r w:rsidRPr="009340A6">
        <w:rPr>
          <w:rFonts w:eastAsia="Times New Roman" w:cs="Times New Roman"/>
          <w:szCs w:val="24"/>
        </w:rPr>
        <w:t>,</w:t>
      </w:r>
      <w:r>
        <w:rPr>
          <w:rFonts w:eastAsia="Times New Roman" w:cs="Times New Roman"/>
          <w:szCs w:val="24"/>
        </w:rPr>
        <w:t xml:space="preserve"> μαζί με την αναμόρφωση την έστω υπό πίεση, την έστω υπό αναγκασμό που θα έπρεπε να την είχαμε κάνει μόνοι μας εδώ και δεκαετίες, να την ακολουθήσουν κι άλλες αναμορφώσεις, να την ακολουθήσει μια ευρύτατη αναμόρφωση εκσυγχρονιστική και λειτουργική του συστ</w:t>
      </w:r>
      <w:r>
        <w:rPr>
          <w:rFonts w:eastAsia="Times New Roman" w:cs="Times New Roman"/>
          <w:szCs w:val="24"/>
        </w:rPr>
        <w:t>ήματος απονομής δικαιοσύνης, το οποίο καταταλαιπωρεί πολίτες, επιχειρήσεις, οικονομία, οικογένειες, νοικοκυριά</w:t>
      </w:r>
      <w:r w:rsidRPr="009340A6">
        <w:rPr>
          <w:rFonts w:eastAsia="Times New Roman" w:cs="Times New Roman"/>
          <w:szCs w:val="24"/>
        </w:rPr>
        <w:t xml:space="preserve">, </w:t>
      </w:r>
      <w:r>
        <w:rPr>
          <w:rFonts w:eastAsia="Times New Roman" w:cs="Times New Roman"/>
          <w:szCs w:val="24"/>
        </w:rPr>
        <w:t xml:space="preserve">την κάθε πτυχή του κοινωνικού βίου. </w:t>
      </w:r>
    </w:p>
    <w:p w14:paraId="53C8933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Όταν η περίφημη </w:t>
      </w:r>
      <w:proofErr w:type="spellStart"/>
      <w:r>
        <w:rPr>
          <w:rFonts w:eastAsia="Times New Roman" w:cs="Times New Roman"/>
          <w:szCs w:val="24"/>
        </w:rPr>
        <w:t>καθαρογραφή</w:t>
      </w:r>
      <w:proofErr w:type="spellEnd"/>
      <w:r>
        <w:rPr>
          <w:rFonts w:eastAsia="Times New Roman" w:cs="Times New Roman"/>
          <w:szCs w:val="24"/>
        </w:rPr>
        <w:t xml:space="preserve"> από τα διοικητικά δικαστήρια κάνει έως και ενάμισι με δυο χρόνια, τι μπορεί να </w:t>
      </w:r>
      <w:r>
        <w:rPr>
          <w:rFonts w:eastAsia="Times New Roman" w:cs="Times New Roman"/>
          <w:szCs w:val="24"/>
        </w:rPr>
        <w:t xml:space="preserve">σημαίνει αυτό για την κοινωνία, τι μπορεί να σημαίνει αυτό για μια οικονομία που βούλιαξε, χρεοκόπησε και περιμένει να πάρει μπροστά με άλλον ορίζοντα και άλλους κανόνες; Όταν φτάνει ο μέσος όρος να </w:t>
      </w:r>
      <w:proofErr w:type="spellStart"/>
      <w:r>
        <w:rPr>
          <w:rFonts w:eastAsia="Times New Roman" w:cs="Times New Roman"/>
          <w:szCs w:val="24"/>
        </w:rPr>
        <w:t>τελεσιδικήσει</w:t>
      </w:r>
      <w:proofErr w:type="spellEnd"/>
      <w:r>
        <w:rPr>
          <w:rFonts w:eastAsia="Times New Roman" w:cs="Times New Roman"/>
          <w:szCs w:val="24"/>
        </w:rPr>
        <w:t xml:space="preserve"> μια υπόθεση στα αστικά και διοικητικά δικασ</w:t>
      </w:r>
      <w:r>
        <w:rPr>
          <w:rFonts w:eastAsia="Times New Roman" w:cs="Times New Roman"/>
          <w:szCs w:val="24"/>
        </w:rPr>
        <w:t>τήρια περίπου πέντε χρόνια, με ποιους όρους θα γίνει η οικονομική ανασυγκρότηση; Νομίζω ότι είναι χρέος όλων των δυνάμεων της ελληνικής δημοκρατίας, σε αυτές τις δυνάμεις που πιστεύουν στη δημοκρατία, που θεωρούν τον εαυτό τους υπόλογο στον πονεμένο ελληνι</w:t>
      </w:r>
      <w:r>
        <w:rPr>
          <w:rFonts w:eastAsia="Times New Roman" w:cs="Times New Roman"/>
          <w:szCs w:val="24"/>
        </w:rPr>
        <w:t xml:space="preserve">κό λαό της κρίσης, να δώσουμε μια λύση είτε μέσω της </w:t>
      </w:r>
      <w:r>
        <w:rPr>
          <w:rFonts w:eastAsia="Times New Roman" w:cs="Times New Roman"/>
          <w:szCs w:val="24"/>
        </w:rPr>
        <w:t>συνταγματικής αναθεώρησης</w:t>
      </w:r>
      <w:r>
        <w:rPr>
          <w:rFonts w:eastAsia="Times New Roman" w:cs="Times New Roman"/>
          <w:szCs w:val="24"/>
        </w:rPr>
        <w:t xml:space="preserve"> είτε μέσω άλλων εργαλείων. </w:t>
      </w:r>
    </w:p>
    <w:p w14:paraId="53C8933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Είπε πιο πριν ο συνάδελφος κ. Θεοχάρης για τον τρόπο που λειτουργούν οι ελεγκτές, πως οι ελεγκτές αυτοδιορίζονται μέσω εικονικών εταιρειών και ελέγχο</w:t>
      </w:r>
      <w:r>
        <w:rPr>
          <w:rFonts w:eastAsia="Times New Roman" w:cs="Times New Roman"/>
          <w:szCs w:val="24"/>
        </w:rPr>
        <w:t>υν την ίδια εταιρεία και τους δίνουν τα γνωστά πιστοποιητικά ορθής λειτουργίας ελέγχου των προϋπολογισμών τους και φτάνουμε στις «φούσκες» που καταρρέουν και προκαλούν τεράστια ζημία συνολικά στην οικονομία. Ας δούμε μαζί –το είπε και ο κ. Θεοχάρης και ακο</w:t>
      </w:r>
      <w:r>
        <w:rPr>
          <w:rFonts w:eastAsia="Times New Roman" w:cs="Times New Roman"/>
          <w:szCs w:val="24"/>
        </w:rPr>
        <w:t>ύστηκε σ’ αυτήν την Αίθουσα- το καθεστώς των εκκαθαριστών, οι οποίοι κατ’ επάγγελμα δεν εκκαθαρίζουν τις εταιρείες, τις οποίες αναλαμβάνουν να εκκαθαρίσουν. Ας δούμε το καθεστώς των συνδίκων πτώχευσης, οι οποίοι έναντι παχυλών αμοιβών εκποιούν και διαλύουν</w:t>
      </w:r>
      <w:r>
        <w:rPr>
          <w:rFonts w:eastAsia="Times New Roman" w:cs="Times New Roman"/>
          <w:szCs w:val="24"/>
        </w:rPr>
        <w:t xml:space="preserve"> τεράστιες περιουσίες, χωρίς ουσιαστικά να έχουν έλεγχο. Ο τρόπος που έγινε η ραγδαία αποβιομηχάνιση σε όλα τα τελευταία τριάντα, σαράντα χρόνια μέσα από τέτοιους θεσμούς. </w:t>
      </w:r>
    </w:p>
    <w:p w14:paraId="53C8933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Και ας δούμε ότι μια εθνική στρατηγική για την οικονομική ανασυγκρότησης της χώρας </w:t>
      </w:r>
      <w:r>
        <w:rPr>
          <w:rFonts w:eastAsia="Times New Roman" w:cs="Times New Roman"/>
          <w:szCs w:val="24"/>
        </w:rPr>
        <w:t>πρέπει να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της ότι όλη η οικονομία σήμερα είναι ένα ανοικτό σύστημα, υπόκειται σε μεγάλες εξωτερικές δυνάμεις, σε μεγάλες εξωτερικές πιέσεις. Οι συσχετισμοί είναι διεθνείς, δεν μπορείς να χαράξεις μια αυτόνομη οικονομική πολιτική, μια αμιγώς </w:t>
      </w:r>
      <w:r>
        <w:rPr>
          <w:rFonts w:eastAsia="Times New Roman" w:cs="Times New Roman"/>
          <w:szCs w:val="24"/>
        </w:rPr>
        <w:t>αυτοτελή οικονομική πολιτική. Αλλά επίσης, πρέπει να δούμε και τη σχέση του πολιτικού με το οικονομικό, των πολιτικών με το οικονομικό. Δεν μπορείς να υποταχθείς στις υπέρτερες οικονομικές δυνάμεις, πρέπει να εκφράσεις ανάγκες της κοινωνίας, ανάγκες της δη</w:t>
      </w:r>
      <w:r>
        <w:rPr>
          <w:rFonts w:eastAsia="Times New Roman" w:cs="Times New Roman"/>
          <w:szCs w:val="24"/>
        </w:rPr>
        <w:t>μοκρατίας, ανάγκες των δημοκρατικών θεσμών οι οποίοι βάλλονται και οι οποίοι βρίσκονται στη δυσπιστία των πολιτών και στη δυσκολία να πιστέψουν ότι η δημοκρατία δεν μπορεί να προστατεύσει τα κοινωνικά και τα φυσικά τους δικαιώματα. Και αυτά είναι ουσιαστικ</w:t>
      </w:r>
      <w:r>
        <w:rPr>
          <w:rFonts w:eastAsia="Times New Roman" w:cs="Times New Roman"/>
          <w:szCs w:val="24"/>
        </w:rPr>
        <w:t>ά τα μεγάλα καθήκοντα και οι μεγάλες ευθύνες για το πολιτικό σύστημα στα χρόνια της κρίσης και στα χρόνια μετά την κρίση, τα οποία θα είναι εξίσου δύσκολα από την άποψη της φαντασίας, της γόνιμης πολιτικής, των νέων συνθέσεων και των νέων ιδεών που θα πρέπ</w:t>
      </w:r>
      <w:r>
        <w:rPr>
          <w:rFonts w:eastAsia="Times New Roman" w:cs="Times New Roman"/>
          <w:szCs w:val="24"/>
        </w:rPr>
        <w:t xml:space="preserve">ει να εκφραστούν. </w:t>
      </w:r>
    </w:p>
    <w:p w14:paraId="53C89333" w14:textId="77777777" w:rsidR="006A30E3" w:rsidRDefault="005E5BBF">
      <w:pPr>
        <w:spacing w:line="600" w:lineRule="auto"/>
        <w:ind w:firstLine="720"/>
        <w:contextualSpacing/>
        <w:jc w:val="both"/>
        <w:rPr>
          <w:rFonts w:eastAsia="Times New Roman"/>
          <w:szCs w:val="24"/>
        </w:rPr>
      </w:pPr>
      <w:r>
        <w:rPr>
          <w:rFonts w:eastAsia="Times New Roman"/>
          <w:szCs w:val="24"/>
        </w:rPr>
        <w:t>Για κάποιες κοινές διαπιστώσεις και κάποιες συνθέσεις που γίνονται όταν έχουμε να αντιμετωπίσουμε τεχνοκρατικά, θεσμικά, κανονιστικά πλαίσια, ελπίζω να καταλαβαίνουμε όλοι την ανάγκη ότι πρέπει να γίνουν και ας γίνουν με έναν τρόπο. Δεν είναι κάποιος ο οπο</w:t>
      </w:r>
      <w:r>
        <w:rPr>
          <w:rFonts w:eastAsia="Times New Roman"/>
          <w:szCs w:val="24"/>
        </w:rPr>
        <w:t>ίος θα δρέψει μόνος του τις δάφνες. Όλο το νομοθετικό σώμα, όλο το δημοκρατικό τόξο είναι πεπεισμένο ότι κάτι πρέπει να γίνει. Το υπόλοιπο, η μικρόψυχη απόδοση ευθυνών ή η νομή ή η λύσσα για να βρεθούμε στην εξουσία και να πούμε πόσα κάναμε είναι σε δεύτερ</w:t>
      </w:r>
      <w:r>
        <w:rPr>
          <w:rFonts w:eastAsia="Times New Roman"/>
          <w:szCs w:val="24"/>
        </w:rPr>
        <w:t>ο χρόνο.</w:t>
      </w:r>
    </w:p>
    <w:p w14:paraId="53C89334" w14:textId="77777777" w:rsidR="006A30E3" w:rsidRDefault="005E5BBF">
      <w:pPr>
        <w:spacing w:line="600" w:lineRule="auto"/>
        <w:ind w:firstLine="720"/>
        <w:contextualSpacing/>
        <w:jc w:val="both"/>
        <w:rPr>
          <w:rFonts w:eastAsia="Times New Roman"/>
          <w:szCs w:val="24"/>
        </w:rPr>
      </w:pPr>
      <w:r>
        <w:rPr>
          <w:rFonts w:eastAsia="Times New Roman"/>
          <w:szCs w:val="24"/>
        </w:rPr>
        <w:t>Η ιστορική στιγμή είναι κρίσιμη. Μετά από οκτώ χρόνια, τον Αύγουστο, σημαίνει τυπικά ένα πρώτο βήμα. Κατ’ εμέ σημαίνει ένα πρώτο βήμα για μια μακρά, επώδυνη και εξαιρετικά απαιτητική πορεία και για τον ελληνικό λαό και για τους θεσμούς και για τις</w:t>
      </w:r>
      <w:r>
        <w:rPr>
          <w:rFonts w:eastAsia="Times New Roman"/>
          <w:szCs w:val="24"/>
        </w:rPr>
        <w:t xml:space="preserve"> πολιτικές δυνάμεις που νομιμοποιούνται από τον λαό και λογοδοτούν σε αυτόν.</w:t>
      </w:r>
    </w:p>
    <w:p w14:paraId="53C89335" w14:textId="77777777" w:rsidR="006A30E3" w:rsidRDefault="005E5BBF">
      <w:pPr>
        <w:spacing w:line="600" w:lineRule="auto"/>
        <w:ind w:firstLine="720"/>
        <w:contextualSpacing/>
        <w:jc w:val="both"/>
        <w:rPr>
          <w:rFonts w:eastAsia="Times New Roman"/>
          <w:szCs w:val="24"/>
        </w:rPr>
      </w:pPr>
      <w:r>
        <w:rPr>
          <w:rFonts w:eastAsia="Times New Roman"/>
          <w:szCs w:val="24"/>
        </w:rPr>
        <w:t>Σας ευχαριστώ πάρα πολύ.</w:t>
      </w:r>
    </w:p>
    <w:p w14:paraId="53C89336" w14:textId="77777777" w:rsidR="006A30E3" w:rsidRDefault="005E5BBF">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53C89337" w14:textId="77777777" w:rsidR="006A30E3" w:rsidRDefault="005E5BBF">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κι εμείς.</w:t>
      </w:r>
    </w:p>
    <w:p w14:paraId="53C89338"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κ. </w:t>
      </w:r>
      <w:proofErr w:type="spellStart"/>
      <w:r>
        <w:rPr>
          <w:rFonts w:eastAsia="Times New Roman"/>
          <w:szCs w:val="24"/>
        </w:rPr>
        <w:t>Ζαρούλια</w:t>
      </w:r>
      <w:proofErr w:type="spellEnd"/>
      <w:r>
        <w:rPr>
          <w:rFonts w:eastAsia="Times New Roman"/>
          <w:szCs w:val="24"/>
        </w:rPr>
        <w:t xml:space="preserve"> έχει τον λόγο.</w:t>
      </w:r>
    </w:p>
    <w:p w14:paraId="53C89339" w14:textId="77777777" w:rsidR="006A30E3" w:rsidRDefault="005E5BBF">
      <w:pPr>
        <w:spacing w:line="600" w:lineRule="auto"/>
        <w:ind w:firstLine="720"/>
        <w:contextualSpacing/>
        <w:jc w:val="both"/>
        <w:rPr>
          <w:rFonts w:eastAsia="Times New Roman"/>
          <w:szCs w:val="24"/>
        </w:rPr>
      </w:pPr>
      <w:r>
        <w:rPr>
          <w:rFonts w:eastAsia="Times New Roman"/>
          <w:b/>
          <w:szCs w:val="24"/>
        </w:rPr>
        <w:t>ΕΛΕΝΗ ΖΑΡΟΥΛΙΑ:</w:t>
      </w:r>
      <w:r>
        <w:rPr>
          <w:rFonts w:eastAsia="Times New Roman"/>
          <w:szCs w:val="24"/>
        </w:rPr>
        <w:t xml:space="preserve"> Αυτήν τη στιγμή που συζητάμε εδώ για το νομοσχέδιο το οποίο είναι μια ευρωπαϊκή </w:t>
      </w:r>
      <w:r>
        <w:rPr>
          <w:rFonts w:eastAsia="Times New Roman"/>
          <w:szCs w:val="24"/>
        </w:rPr>
        <w:t>οδηγία</w:t>
      </w:r>
      <w:r>
        <w:rPr>
          <w:rFonts w:eastAsia="Times New Roman"/>
          <w:szCs w:val="24"/>
        </w:rPr>
        <w:t xml:space="preserve">, ο Τσίπρας ασκεί τη μεγαλύτερη βία στον ελληνικό λαό. Χαρίζει την ψυχή του, το όνομα της Μακεδονίας μας, στους Σκοπιανούς. Δεν του έχει δώσει </w:t>
      </w:r>
      <w:r>
        <w:rPr>
          <w:rFonts w:eastAsia="Times New Roman"/>
          <w:szCs w:val="24"/>
        </w:rPr>
        <w:t xml:space="preserve">κάποιος </w:t>
      </w:r>
      <w:r>
        <w:rPr>
          <w:rFonts w:eastAsia="Times New Roman"/>
          <w:szCs w:val="24"/>
        </w:rPr>
        <w:t>αυτ</w:t>
      </w:r>
      <w:r>
        <w:rPr>
          <w:rFonts w:eastAsia="Times New Roman"/>
          <w:szCs w:val="24"/>
        </w:rPr>
        <w:t>ό το δικαίωμα.</w:t>
      </w:r>
    </w:p>
    <w:p w14:paraId="53C8933A"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Πριν αναφερθώ στο νομοσχέδιο που αφορά </w:t>
      </w:r>
      <w:r>
        <w:rPr>
          <w:rFonts w:eastAsia="Times New Roman"/>
          <w:szCs w:val="24"/>
        </w:rPr>
        <w:t>σ</w:t>
      </w:r>
      <w:r>
        <w:rPr>
          <w:rFonts w:eastAsia="Times New Roman"/>
          <w:szCs w:val="24"/>
        </w:rPr>
        <w:t>τις ανώνυμες εταιρείες και επειδή έχει καταντήσει πάρα πολύ κουραστικό να μας υβρίζετε εσείς οι οπαδοί του Μαρξ, του Λένιν και του Τρότσκι -χωρίς φυσικά το Προεδρείο να επεμβαίνει όπως επεμβαίνει στους</w:t>
      </w:r>
      <w:r>
        <w:rPr>
          <w:rFonts w:eastAsia="Times New Roman"/>
          <w:szCs w:val="24"/>
        </w:rPr>
        <w:t xml:space="preserve"> δικούς μας Βουλευτές- και να μας κουνάτε το δάκτυλο συχνά πυκνά με αφορισμούς και να μας κατηγορείτε για διάφορα, όπως επί παραδείγματι ότι εμείς είμαστε οι οπαδοί της βίας, ότι είμαστε οι μαχαιροβγάλτες, οι εγκληματίες, οι δολοφόνοι, θα πρέπει να πω μερι</w:t>
      </w:r>
      <w:r>
        <w:rPr>
          <w:rFonts w:eastAsia="Times New Roman"/>
          <w:szCs w:val="24"/>
        </w:rPr>
        <w:t>κά πράγματα για το αυτοαποκαλούμενο συνταγματικό τόξο, ούτως ώστε να κρίνουν οι συμπατριώτες μας που μας παρακολουθούν ποιος έχει το όνομα και ποιος τη χάρη. Διότι ως γνωστόν, η Αριστερά είναι η ιερή αγελάδα στην Ελλάδα και κανείς δεν ανατριχιάζει που σήμε</w:t>
      </w:r>
      <w:r>
        <w:rPr>
          <w:rFonts w:eastAsia="Times New Roman"/>
          <w:szCs w:val="24"/>
        </w:rPr>
        <w:t>ρα κυβερνούν τη χώρα οι κομμουνιστές, αυτοί που μας έσφαξαν στον συμμοριτοπόλεμο.</w:t>
      </w:r>
    </w:p>
    <w:p w14:paraId="53C8933B" w14:textId="77777777" w:rsidR="006A30E3" w:rsidRDefault="005E5BBF">
      <w:pPr>
        <w:spacing w:line="600" w:lineRule="auto"/>
        <w:ind w:firstLine="720"/>
        <w:contextualSpacing/>
        <w:jc w:val="both"/>
        <w:rPr>
          <w:rFonts w:eastAsia="Times New Roman"/>
          <w:szCs w:val="24"/>
        </w:rPr>
      </w:pPr>
      <w:r>
        <w:rPr>
          <w:rFonts w:eastAsia="Times New Roman"/>
          <w:szCs w:val="24"/>
        </w:rPr>
        <w:t>Η Αριστερά δεν έχει ιστορία, έχει ποινικό μητρώο και αυτό μπορεί κάποιος πάρα πολύ εύκολα να το αντιληφθεί όταν δει τη λίστα με τους νεκρούς που άφησε πίσω της η κομμουνιστικ</w:t>
      </w:r>
      <w:r>
        <w:rPr>
          <w:rFonts w:eastAsia="Times New Roman"/>
          <w:szCs w:val="24"/>
        </w:rPr>
        <w:t xml:space="preserve">ή λαίλαπα. Χοντρικά ο απολογισμός του κόκκινου τρόμου έχει ως εξής: Σοβιετική Ένωση είκοσι εκατομμύρια θύματα, Κίνα εξήντα πέντε εκατομμύρια, Βιετνάμ ένα εκατομμύριο, Βόρειος Κορέα δύο εκατομμύρια, Καμπότζη δύο εκατομμύρια, ανατολική Ευρώπη ένα </w:t>
      </w:r>
      <w:r>
        <w:rPr>
          <w:rFonts w:eastAsia="Times New Roman"/>
          <w:szCs w:val="24"/>
        </w:rPr>
        <w:t>εκατομμύριο</w:t>
      </w:r>
      <w:r>
        <w:rPr>
          <w:rFonts w:eastAsia="Times New Roman"/>
          <w:szCs w:val="24"/>
        </w:rPr>
        <w:t>, Αφρική ένα εκατομμύριο επτακόσιες χιλιάδες, Αφγανιστάν ένα εκατομμύριο πεντακόσιες χιλιάδες, Διεθνές Κομμουνιστικό Κίνημα και κομμουνιστικά κόμματα που δεν κατείχαν την εξουσία, όπως το Κομμουνιστικό Κόμμα Ισπανίας κατά τον τριετή εμφύλιο πόλεμο 1936-193</w:t>
      </w:r>
      <w:r>
        <w:rPr>
          <w:rFonts w:eastAsia="Times New Roman"/>
          <w:szCs w:val="24"/>
        </w:rPr>
        <w:t xml:space="preserve">9, το Κομμουνιστικό Κόμμα Ελλάδας κατά τη διάρκεια των τριών γύρων και άλλα, δέκα εκατομμύρια. Οι παραπάνω αριθμοί περιλαμβάνουν διάφορους τρόπους εξοντώσεως, όπως ατομικές και ομαδικές εκτελέσεις, θανάτους σε στρατόπεδα συγκεντρώσεως, καθώς επίσης θύματα </w:t>
      </w:r>
      <w:r>
        <w:rPr>
          <w:rFonts w:eastAsia="Times New Roman"/>
          <w:szCs w:val="24"/>
        </w:rPr>
        <w:t xml:space="preserve">λιμοκτονίας </w:t>
      </w:r>
      <w:proofErr w:type="spellStart"/>
      <w:r>
        <w:rPr>
          <w:rFonts w:eastAsia="Times New Roman"/>
          <w:szCs w:val="24"/>
        </w:rPr>
        <w:t>επιβληθείσας</w:t>
      </w:r>
      <w:proofErr w:type="spellEnd"/>
      <w:r>
        <w:rPr>
          <w:rFonts w:eastAsia="Times New Roman"/>
          <w:szCs w:val="24"/>
        </w:rPr>
        <w:t xml:space="preserve"> από το </w:t>
      </w:r>
      <w:r>
        <w:rPr>
          <w:rFonts w:eastAsia="Times New Roman"/>
          <w:szCs w:val="24"/>
        </w:rPr>
        <w:t xml:space="preserve">κομμουνιστικό </w:t>
      </w:r>
      <w:r>
        <w:rPr>
          <w:rFonts w:eastAsia="Times New Roman"/>
          <w:szCs w:val="24"/>
        </w:rPr>
        <w:t xml:space="preserve">κράτος, όπως στην περίπτωση του ολοκαυτώματος της Ουκρανίας, όπου κατά τα έτη 1932-1933 εξολοθρεύθηκαν διά της πείνας έξι εκατομμύρια άνθρωποι, το γνωστό </w:t>
      </w:r>
      <w:proofErr w:type="spellStart"/>
      <w:r w:rsidRPr="00CC4EBA">
        <w:rPr>
          <w:rFonts w:eastAsia="Times New Roman"/>
          <w:szCs w:val="24"/>
        </w:rPr>
        <w:t>Holodomor</w:t>
      </w:r>
      <w:proofErr w:type="spellEnd"/>
      <w:r>
        <w:rPr>
          <w:rFonts w:eastAsia="Times New Roman"/>
          <w:szCs w:val="24"/>
        </w:rPr>
        <w:t>.</w:t>
      </w:r>
    </w:p>
    <w:p w14:paraId="53C8933C"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Τα εγκλήματα των κομμουνιστών που </w:t>
      </w:r>
      <w:proofErr w:type="spellStart"/>
      <w:r>
        <w:rPr>
          <w:rFonts w:eastAsia="Times New Roman"/>
          <w:szCs w:val="24"/>
        </w:rPr>
        <w:t>διετελέστηκ</w:t>
      </w:r>
      <w:r>
        <w:rPr>
          <w:rFonts w:eastAsia="Times New Roman"/>
          <w:szCs w:val="24"/>
        </w:rPr>
        <w:t>αν</w:t>
      </w:r>
      <w:proofErr w:type="spellEnd"/>
      <w:r>
        <w:rPr>
          <w:rFonts w:eastAsia="Times New Roman"/>
          <w:szCs w:val="24"/>
        </w:rPr>
        <w:t xml:space="preserve"> </w:t>
      </w:r>
      <w:r>
        <w:rPr>
          <w:rFonts w:eastAsia="Times New Roman"/>
          <w:szCs w:val="24"/>
        </w:rPr>
        <w:t>στην Ελλάδα δεν πρέπει να ξεχαστούν. Αυτά πρέπει να διδαχτούν τα παιδιά μας στο σχολείο, αλλά να τα μάθουν και όσοι συμπατριώτες μας τα αγνοούν. Για τον προδοτικό τους ρόλο στον Β΄ Παγκόσμιο Πόλεμο πολλοί γνωρίζουν, αλλά αρκετοί προσπαθούν να το αντιστρ</w:t>
      </w:r>
      <w:r>
        <w:rPr>
          <w:rFonts w:eastAsia="Times New Roman"/>
          <w:szCs w:val="24"/>
        </w:rPr>
        <w:t>έψουν σε επαναστατικό αγώνα. Η αλήθεια είναι, όμως, ότι οι κομμουνιστές σκότωσαν περισσότερους Έλληνες από εχθρούς.</w:t>
      </w:r>
    </w:p>
    <w:p w14:paraId="53C8933D" w14:textId="77777777" w:rsidR="006A30E3" w:rsidRDefault="005E5BBF">
      <w:pPr>
        <w:spacing w:line="600" w:lineRule="auto"/>
        <w:ind w:firstLine="720"/>
        <w:contextualSpacing/>
        <w:jc w:val="both"/>
        <w:rPr>
          <w:rFonts w:eastAsia="Times New Roman" w:cs="Times New Roman"/>
          <w:szCs w:val="24"/>
        </w:rPr>
      </w:pPr>
      <w:r>
        <w:rPr>
          <w:rFonts w:eastAsia="Times New Roman"/>
          <w:szCs w:val="24"/>
        </w:rPr>
        <w:t>Παρακάτω θα παραθέσω μερικές μόνο μαρτυρίες απ’ τους ίδιους τους εγκληματίες του Κομμουνιστικού Κόμματος Ελλάδος ΕΑΜ-ΕΛΑΣ, όπως χαρακτηριστι</w:t>
      </w:r>
      <w:r>
        <w:rPr>
          <w:rFonts w:eastAsia="Times New Roman"/>
          <w:szCs w:val="24"/>
        </w:rPr>
        <w:t xml:space="preserve">κά μας αφηγείται ο δήμιος του ΕΑΜ-ΕΛΑΣ Στέφανος Λιόλιος. </w:t>
      </w:r>
      <w:r>
        <w:rPr>
          <w:rFonts w:eastAsia="Times New Roman"/>
          <w:szCs w:val="24"/>
        </w:rPr>
        <w:t>«</w:t>
      </w:r>
      <w:r>
        <w:rPr>
          <w:rFonts w:eastAsia="Times New Roman"/>
          <w:szCs w:val="24"/>
        </w:rPr>
        <w:t xml:space="preserve">Τους διέταζαν να γδυθούν και ύστερα τους έβαζαν να γονατίσουν στο χώμα και να σκύψουν το κεφάλι πάνω σε μεγάλες πέτρες που είχαν αραδιάσει έξω από το </w:t>
      </w:r>
      <w:r>
        <w:rPr>
          <w:rFonts w:eastAsia="Times New Roman"/>
          <w:szCs w:val="24"/>
        </w:rPr>
        <w:t xml:space="preserve">διυλιστήριο </w:t>
      </w:r>
      <w:r>
        <w:rPr>
          <w:rFonts w:eastAsia="Times New Roman"/>
          <w:szCs w:val="24"/>
        </w:rPr>
        <w:t xml:space="preserve">της </w:t>
      </w:r>
      <w:r>
        <w:rPr>
          <w:rFonts w:eastAsia="Times New Roman"/>
          <w:szCs w:val="24"/>
        </w:rPr>
        <w:t>«ΟΥΛΕΝ»</w:t>
      </w:r>
      <w:r>
        <w:rPr>
          <w:rFonts w:eastAsia="Times New Roman"/>
          <w:szCs w:val="24"/>
        </w:rPr>
        <w:t xml:space="preserve">. </w:t>
      </w:r>
      <w:r>
        <w:rPr>
          <w:rFonts w:eastAsia="Times New Roman" w:cs="Times New Roman"/>
          <w:szCs w:val="24"/>
        </w:rPr>
        <w:t>Τότε έπαιρνα ένα τσεκού</w:t>
      </w:r>
      <w:r>
        <w:rPr>
          <w:rFonts w:eastAsia="Times New Roman" w:cs="Times New Roman"/>
          <w:szCs w:val="24"/>
        </w:rPr>
        <w:t xml:space="preserve">ρι και τους έδινα μια τσεκουριά πίσω στο κεφάλι και αν δεν τους αποτελείωνα με την πρώτη, τους έδινα και δεύτερη και τρίτη, ώσπου να τα βροντήξουν. Άλλα παλικάρια, </w:t>
      </w:r>
      <w:r w:rsidRPr="00D14290">
        <w:rPr>
          <w:rFonts w:eastAsia="Times New Roman" w:cs="Times New Roman"/>
          <w:szCs w:val="24"/>
        </w:rPr>
        <w:t xml:space="preserve">όπως ο </w:t>
      </w:r>
      <w:proofErr w:type="spellStart"/>
      <w:r w:rsidRPr="00D14290">
        <w:rPr>
          <w:rFonts w:eastAsia="Times New Roman" w:cs="Times New Roman"/>
          <w:szCs w:val="24"/>
        </w:rPr>
        <w:t>Τζογανάκος</w:t>
      </w:r>
      <w:proofErr w:type="spellEnd"/>
      <w:r w:rsidRPr="00D14290">
        <w:rPr>
          <w:rFonts w:eastAsia="Times New Roman" w:cs="Times New Roman"/>
          <w:szCs w:val="24"/>
        </w:rPr>
        <w:t xml:space="preserve"> και ο </w:t>
      </w:r>
      <w:proofErr w:type="spellStart"/>
      <w:r w:rsidRPr="00D14290">
        <w:rPr>
          <w:rFonts w:eastAsia="Times New Roman" w:cs="Times New Roman"/>
          <w:szCs w:val="24"/>
        </w:rPr>
        <w:t>Μακαρόνας</w:t>
      </w:r>
      <w:proofErr w:type="spellEnd"/>
      <w:r w:rsidRPr="00D14290">
        <w:rPr>
          <w:rFonts w:eastAsia="Times New Roman" w:cs="Times New Roman"/>
          <w:szCs w:val="24"/>
        </w:rPr>
        <w:t>, τους έδιναν κάμποσες μαχαιριές στην καρδιά και κατόπιν ερ</w:t>
      </w:r>
      <w:r w:rsidRPr="00D14290">
        <w:rPr>
          <w:rFonts w:eastAsia="Times New Roman" w:cs="Times New Roman"/>
          <w:szCs w:val="24"/>
        </w:rPr>
        <w:t>χόταν αλλουνού η σειρά. Όταν κουραζόμουν, έπαιρνε άλλος τη θέση μου</w:t>
      </w:r>
      <w:r>
        <w:rPr>
          <w:rFonts w:eastAsia="Times New Roman" w:cs="Times New Roman"/>
          <w:szCs w:val="24"/>
        </w:rPr>
        <w:t>».</w:t>
      </w:r>
    </w:p>
    <w:p w14:paraId="53C8933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Άλλη μαρτυρία: </w:t>
      </w:r>
      <w:r w:rsidRPr="00D14290">
        <w:rPr>
          <w:rFonts w:eastAsia="Times New Roman" w:cs="Times New Roman"/>
          <w:szCs w:val="24"/>
        </w:rPr>
        <w:t xml:space="preserve">«Ο </w:t>
      </w:r>
      <w:r>
        <w:rPr>
          <w:rFonts w:eastAsia="Times New Roman" w:cs="Times New Roman"/>
          <w:szCs w:val="24"/>
        </w:rPr>
        <w:t>Δ</w:t>
      </w:r>
      <w:r w:rsidRPr="00D14290">
        <w:rPr>
          <w:rFonts w:eastAsia="Times New Roman" w:cs="Times New Roman"/>
          <w:szCs w:val="24"/>
        </w:rPr>
        <w:t xml:space="preserve">ημοκρατικός </w:t>
      </w:r>
      <w:r w:rsidRPr="00D14290">
        <w:rPr>
          <w:rFonts w:eastAsia="Times New Roman" w:cs="Times New Roman"/>
          <w:szCs w:val="24"/>
        </w:rPr>
        <w:t>Στρατός έκανε επίθεση τη νύχτα, αιφνιδιαστικά σε χωριά και σε πόλεις και έπαιρνε ανεξέλεγκτα αγόρια και κορίτσια, έστω κι αν ακόμα το στόμα τους μύρι</w:t>
      </w:r>
      <w:r>
        <w:rPr>
          <w:rFonts w:eastAsia="Times New Roman" w:cs="Times New Roman"/>
          <w:szCs w:val="24"/>
        </w:rPr>
        <w:t>ζ</w:t>
      </w:r>
      <w:r w:rsidRPr="00D14290">
        <w:rPr>
          <w:rFonts w:eastAsia="Times New Roman" w:cs="Times New Roman"/>
          <w:szCs w:val="24"/>
        </w:rPr>
        <w:t>ε γάλ</w:t>
      </w:r>
      <w:r w:rsidRPr="00D14290">
        <w:rPr>
          <w:rFonts w:eastAsia="Times New Roman" w:cs="Times New Roman"/>
          <w:szCs w:val="24"/>
        </w:rPr>
        <w:t xml:space="preserve">α. Οι </w:t>
      </w:r>
      <w:proofErr w:type="spellStart"/>
      <w:r w:rsidRPr="00D14290">
        <w:rPr>
          <w:rFonts w:eastAsia="Times New Roman" w:cs="Times New Roman"/>
          <w:szCs w:val="24"/>
        </w:rPr>
        <w:t>μάνες</w:t>
      </w:r>
      <w:proofErr w:type="spellEnd"/>
      <w:r w:rsidRPr="00D14290">
        <w:rPr>
          <w:rFonts w:eastAsia="Times New Roman" w:cs="Times New Roman"/>
          <w:szCs w:val="24"/>
        </w:rPr>
        <w:t xml:space="preserve"> έκρυβαν τα παιδιά τους στους αχερώνες, στα μπαούλα, μα οι αντάρτες τα βρίσκανε και τα παίρνανε μαζί τους στα βουνά. Από τη θαλπωρή του σπιτιού τους, από τη μητρική αγκαλιά, από την πατρική φροντίδα, βρίσκονταν μονομιάς σ’ ένα κρύο αμπρί, στο χι</w:t>
      </w:r>
      <w:r w:rsidRPr="00D14290">
        <w:rPr>
          <w:rFonts w:eastAsia="Times New Roman" w:cs="Times New Roman"/>
          <w:szCs w:val="24"/>
        </w:rPr>
        <w:t xml:space="preserve">όνι, στον παγωμένο αέρα του βουνού, στην πείνα. Και έπρεπε ο Δημοκρατικός Στρατός να πολεμήσει μ’ </w:t>
      </w:r>
      <w:r>
        <w:rPr>
          <w:rFonts w:eastAsia="Times New Roman" w:cs="Times New Roman"/>
          <w:szCs w:val="24"/>
        </w:rPr>
        <w:t>αυτούς.</w:t>
      </w:r>
      <w:r w:rsidRPr="00D14290">
        <w:rPr>
          <w:rFonts w:eastAsia="Times New Roman" w:cs="Times New Roman"/>
          <w:szCs w:val="24"/>
        </w:rPr>
        <w:t xml:space="preserve"> Στις συσκέψεις που κάναμε στα διάφορα τμήματα με τις υπεύθυνες γυναικών των ταγμάτων, των λόχων, των ταξιαρχιών, μαθαίναμε ότι οι μικρές κοπέλες των 1</w:t>
      </w:r>
      <w:r w:rsidRPr="00D14290">
        <w:rPr>
          <w:rFonts w:eastAsia="Times New Roman" w:cs="Times New Roman"/>
          <w:szCs w:val="24"/>
        </w:rPr>
        <w:t>3, 14 και 15 χρονών, που τις επιστρατεύαμε, άμαθε</w:t>
      </w:r>
      <w:r>
        <w:rPr>
          <w:rFonts w:eastAsia="Times New Roman" w:cs="Times New Roman"/>
          <w:szCs w:val="24"/>
        </w:rPr>
        <w:t xml:space="preserve">ς και ανεκπαίδευτες όπως ήταν, </w:t>
      </w:r>
      <w:r w:rsidRPr="00D14290">
        <w:rPr>
          <w:rFonts w:eastAsia="Times New Roman" w:cs="Times New Roman"/>
          <w:szCs w:val="24"/>
        </w:rPr>
        <w:t>σκ</w:t>
      </w:r>
      <w:r>
        <w:rPr>
          <w:rFonts w:eastAsia="Times New Roman" w:cs="Times New Roman"/>
          <w:szCs w:val="24"/>
        </w:rPr>
        <w:t>οτώνονταν στις πρώτες μάχες</w:t>
      </w:r>
      <w:r w:rsidRPr="00D14290">
        <w:rPr>
          <w:rFonts w:eastAsia="Times New Roman" w:cs="Times New Roman"/>
          <w:szCs w:val="24"/>
        </w:rPr>
        <w:t xml:space="preserve"> που τις στέλναμε. Η εντολή από “</w:t>
      </w:r>
      <w:r>
        <w:rPr>
          <w:rFonts w:eastAsia="Times New Roman" w:cs="Times New Roman"/>
          <w:szCs w:val="24"/>
        </w:rPr>
        <w:t>π</w:t>
      </w:r>
      <w:r w:rsidRPr="00D14290">
        <w:rPr>
          <w:rFonts w:eastAsia="Times New Roman" w:cs="Times New Roman"/>
          <w:szCs w:val="24"/>
        </w:rPr>
        <w:t xml:space="preserve">άνω” -από το </w:t>
      </w:r>
      <w:r>
        <w:rPr>
          <w:rFonts w:eastAsia="Times New Roman" w:cs="Times New Roman"/>
          <w:szCs w:val="24"/>
        </w:rPr>
        <w:t>γ</w:t>
      </w:r>
      <w:r w:rsidRPr="00D14290">
        <w:rPr>
          <w:rFonts w:eastAsia="Times New Roman" w:cs="Times New Roman"/>
          <w:szCs w:val="24"/>
        </w:rPr>
        <w:t xml:space="preserve">ενικό </w:t>
      </w:r>
      <w:r>
        <w:rPr>
          <w:rFonts w:eastAsia="Times New Roman" w:cs="Times New Roman"/>
          <w:szCs w:val="24"/>
        </w:rPr>
        <w:t>α</w:t>
      </w:r>
      <w:r w:rsidRPr="00D14290">
        <w:rPr>
          <w:rFonts w:eastAsia="Times New Roman" w:cs="Times New Roman"/>
          <w:szCs w:val="24"/>
        </w:rPr>
        <w:t>ρχηγείο</w:t>
      </w:r>
      <w:r w:rsidRPr="00D14290">
        <w:rPr>
          <w:rFonts w:eastAsia="Times New Roman" w:cs="Times New Roman"/>
          <w:szCs w:val="24"/>
        </w:rPr>
        <w:t xml:space="preserve">-, ήταν να τους καταδικάσουμε όλους σε θάνατο. Μας περίμεναν δύσκολες μάχες, έπρεπε </w:t>
      </w:r>
      <w:r w:rsidRPr="00D14290">
        <w:rPr>
          <w:rFonts w:eastAsia="Times New Roman" w:cs="Times New Roman"/>
          <w:szCs w:val="24"/>
        </w:rPr>
        <w:t>με το μαχαίρι να τα σταματήσουμε όλα αυτά, έπρεπε να επιβάλουμε τιμωρία σκληρή προς παραδειγματισμό και εκφοβισμό».</w:t>
      </w:r>
      <w:r>
        <w:rPr>
          <w:rFonts w:eastAsia="Times New Roman" w:cs="Times New Roman"/>
          <w:szCs w:val="24"/>
        </w:rPr>
        <w:t xml:space="preserve"> Αυτά λέει η καπετάνισσα και δικαστής του Δημοκρατικού Στρατού, Μαργαρίτα Λαζαρίδου.</w:t>
      </w:r>
    </w:p>
    <w:p w14:paraId="53C8933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Τρύπα της </w:t>
      </w:r>
      <w:proofErr w:type="spellStart"/>
      <w:r>
        <w:rPr>
          <w:rFonts w:eastAsia="Times New Roman" w:cs="Times New Roman"/>
          <w:szCs w:val="24"/>
        </w:rPr>
        <w:t>Τατάρνας</w:t>
      </w:r>
      <w:proofErr w:type="spellEnd"/>
      <w:r>
        <w:rPr>
          <w:rFonts w:eastAsia="Times New Roman" w:cs="Times New Roman"/>
          <w:szCs w:val="24"/>
        </w:rPr>
        <w:t xml:space="preserve">: </w:t>
      </w:r>
      <w:r w:rsidRPr="00D14290">
        <w:rPr>
          <w:rFonts w:eastAsia="Times New Roman" w:cs="Times New Roman"/>
          <w:szCs w:val="24"/>
        </w:rPr>
        <w:t xml:space="preserve">Στη φοβερή άβυσσο της </w:t>
      </w:r>
      <w:proofErr w:type="spellStart"/>
      <w:r w:rsidRPr="00D14290">
        <w:rPr>
          <w:rFonts w:eastAsia="Times New Roman" w:cs="Times New Roman"/>
          <w:szCs w:val="24"/>
        </w:rPr>
        <w:t>Τατάρνας</w:t>
      </w:r>
      <w:proofErr w:type="spellEnd"/>
      <w:r w:rsidRPr="00D14290">
        <w:rPr>
          <w:rFonts w:eastAsia="Times New Roman" w:cs="Times New Roman"/>
          <w:szCs w:val="24"/>
        </w:rPr>
        <w:t xml:space="preserve"> Ευρυτ</w:t>
      </w:r>
      <w:r w:rsidRPr="00D14290">
        <w:rPr>
          <w:rFonts w:eastAsia="Times New Roman" w:cs="Times New Roman"/>
          <w:szCs w:val="24"/>
        </w:rPr>
        <w:t xml:space="preserve">ανίας, ρίχτηκαν ζωντανοί πάνω από 3.000 άνθρωποι από όλη τη </w:t>
      </w:r>
      <w:r>
        <w:rPr>
          <w:rFonts w:eastAsia="Times New Roman" w:cs="Times New Roman"/>
          <w:szCs w:val="24"/>
        </w:rPr>
        <w:t>δ</w:t>
      </w:r>
      <w:r w:rsidRPr="00D14290">
        <w:rPr>
          <w:rFonts w:eastAsia="Times New Roman" w:cs="Times New Roman"/>
          <w:szCs w:val="24"/>
        </w:rPr>
        <w:t xml:space="preserve">υτική </w:t>
      </w:r>
      <w:r w:rsidRPr="00D14290">
        <w:rPr>
          <w:rFonts w:eastAsia="Times New Roman" w:cs="Times New Roman"/>
          <w:szCs w:val="24"/>
        </w:rPr>
        <w:t>Ελλάδα.</w:t>
      </w:r>
      <w:r>
        <w:rPr>
          <w:rFonts w:eastAsia="Times New Roman" w:cs="Times New Roman"/>
          <w:szCs w:val="24"/>
        </w:rPr>
        <w:t xml:space="preserve"> </w:t>
      </w:r>
      <w:r w:rsidRPr="007A7CD6">
        <w:rPr>
          <w:rFonts w:eastAsia="Times New Roman" w:cs="Times New Roman"/>
          <w:szCs w:val="24"/>
        </w:rPr>
        <w:t xml:space="preserve">Το βάραθρο ήταν υπό την εποπτεία του </w:t>
      </w:r>
      <w:proofErr w:type="spellStart"/>
      <w:r w:rsidRPr="007A7CD6">
        <w:rPr>
          <w:rFonts w:eastAsia="Times New Roman" w:cs="Times New Roman"/>
          <w:szCs w:val="24"/>
        </w:rPr>
        <w:t>αρχιεγκληματία</w:t>
      </w:r>
      <w:proofErr w:type="spellEnd"/>
      <w:r w:rsidRPr="007A7CD6">
        <w:rPr>
          <w:rFonts w:eastAsia="Times New Roman" w:cs="Times New Roman"/>
          <w:szCs w:val="24"/>
        </w:rPr>
        <w:t xml:space="preserve"> κομμουνιστή Θανάση Κλάρα </w:t>
      </w:r>
      <w:r>
        <w:rPr>
          <w:rFonts w:eastAsia="Times New Roman" w:cs="Times New Roman"/>
          <w:szCs w:val="24"/>
        </w:rPr>
        <w:t xml:space="preserve">ή </w:t>
      </w:r>
      <w:r w:rsidRPr="007A7CD6">
        <w:rPr>
          <w:rFonts w:eastAsia="Times New Roman" w:cs="Times New Roman"/>
          <w:szCs w:val="24"/>
        </w:rPr>
        <w:t>Άρη Βελουχι</w:t>
      </w:r>
      <w:r>
        <w:rPr>
          <w:rFonts w:eastAsia="Times New Roman" w:cs="Times New Roman"/>
          <w:szCs w:val="24"/>
        </w:rPr>
        <w:t>ώτη.</w:t>
      </w:r>
    </w:p>
    <w:p w14:paraId="53C89340" w14:textId="77777777" w:rsidR="006A30E3" w:rsidRDefault="005E5BBF">
      <w:pPr>
        <w:spacing w:line="600" w:lineRule="auto"/>
        <w:ind w:firstLine="720"/>
        <w:contextualSpacing/>
        <w:jc w:val="both"/>
        <w:rPr>
          <w:rFonts w:eastAsia="Times New Roman" w:cs="Times New Roman"/>
          <w:szCs w:val="24"/>
        </w:rPr>
      </w:pPr>
      <w:proofErr w:type="spellStart"/>
      <w:r>
        <w:rPr>
          <w:rFonts w:eastAsia="Times New Roman" w:cs="Times New Roman"/>
          <w:szCs w:val="24"/>
        </w:rPr>
        <w:t>Φενεός</w:t>
      </w:r>
      <w:proofErr w:type="spellEnd"/>
      <w:r>
        <w:rPr>
          <w:rFonts w:eastAsia="Times New Roman" w:cs="Times New Roman"/>
          <w:szCs w:val="24"/>
        </w:rPr>
        <w:t xml:space="preserve">: </w:t>
      </w:r>
      <w:r w:rsidRPr="007A7CD6">
        <w:rPr>
          <w:rFonts w:eastAsia="Times New Roman" w:cs="Times New Roman"/>
          <w:szCs w:val="24"/>
        </w:rPr>
        <w:t xml:space="preserve">Στον </w:t>
      </w:r>
      <w:proofErr w:type="spellStart"/>
      <w:r w:rsidRPr="007A7CD6">
        <w:rPr>
          <w:rFonts w:eastAsia="Times New Roman" w:cs="Times New Roman"/>
          <w:szCs w:val="24"/>
        </w:rPr>
        <w:t>Φενεό</w:t>
      </w:r>
      <w:proofErr w:type="spellEnd"/>
      <w:r w:rsidRPr="007A7CD6">
        <w:rPr>
          <w:rFonts w:eastAsia="Times New Roman" w:cs="Times New Roman"/>
          <w:szCs w:val="24"/>
        </w:rPr>
        <w:t xml:space="preserve"> Κορινθίας δολοφονήθηκαν μαρτυρικά περίπου 4.000 άνθρωποι από όλη τη</w:t>
      </w:r>
      <w:r w:rsidRPr="007A7CD6">
        <w:rPr>
          <w:rFonts w:eastAsia="Times New Roman" w:cs="Times New Roman"/>
          <w:szCs w:val="24"/>
        </w:rPr>
        <w:t xml:space="preserve"> </w:t>
      </w:r>
      <w:r>
        <w:rPr>
          <w:rFonts w:eastAsia="Times New Roman" w:cs="Times New Roman"/>
          <w:szCs w:val="24"/>
        </w:rPr>
        <w:t>β</w:t>
      </w:r>
      <w:r w:rsidRPr="007A7CD6">
        <w:rPr>
          <w:rFonts w:eastAsia="Times New Roman" w:cs="Times New Roman"/>
          <w:szCs w:val="24"/>
        </w:rPr>
        <w:t xml:space="preserve">όρεια </w:t>
      </w:r>
      <w:r w:rsidRPr="007A7CD6">
        <w:rPr>
          <w:rFonts w:eastAsia="Times New Roman" w:cs="Times New Roman"/>
          <w:szCs w:val="24"/>
        </w:rPr>
        <w:t>Πελοπόννησο.</w:t>
      </w:r>
      <w:r w:rsidRPr="007A7CD6">
        <w:rPr>
          <w:rFonts w:ascii="Open Sans" w:eastAsia="Times New Roman" w:hAnsi="Open Sans" w:cs="Helvetica"/>
          <w:color w:val="333333"/>
          <w:sz w:val="23"/>
          <w:szCs w:val="23"/>
        </w:rPr>
        <w:t xml:space="preserve"> </w:t>
      </w:r>
      <w:r w:rsidRPr="007A7CD6">
        <w:rPr>
          <w:rFonts w:eastAsia="Times New Roman" w:cs="Times New Roman"/>
          <w:szCs w:val="24"/>
        </w:rPr>
        <w:t>Με τα χέρια δεμένα πισώπλατα, δεχόταν τις μαχαιριές και τα χτυπήματα των αριστερών φονιάδων</w:t>
      </w:r>
      <w:r>
        <w:rPr>
          <w:rFonts w:eastAsia="Times New Roman" w:cs="Times New Roman"/>
          <w:szCs w:val="24"/>
        </w:rPr>
        <w:t>. Και πετάγονταν συχνά ημιθανείς στο τρομερό βάραθρο.</w:t>
      </w:r>
    </w:p>
    <w:p w14:paraId="53C8934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Τρύπα του Ταράτσα: </w:t>
      </w:r>
      <w:r w:rsidRPr="007A7CD6">
        <w:rPr>
          <w:rFonts w:eastAsia="Times New Roman" w:cs="Times New Roman"/>
          <w:szCs w:val="24"/>
        </w:rPr>
        <w:t xml:space="preserve">Σε αυτό το βάραθρο με το πολύ στενό άνοιγμα και το τεράστιο βάθος, </w:t>
      </w:r>
      <w:proofErr w:type="spellStart"/>
      <w:r w:rsidRPr="007A7CD6">
        <w:rPr>
          <w:rFonts w:eastAsia="Times New Roman" w:cs="Times New Roman"/>
          <w:szCs w:val="24"/>
        </w:rPr>
        <w:t>ρίφθ</w:t>
      </w:r>
      <w:r w:rsidRPr="007A7CD6">
        <w:rPr>
          <w:rFonts w:eastAsia="Times New Roman" w:cs="Times New Roman"/>
          <w:szCs w:val="24"/>
        </w:rPr>
        <w:t>ηκαν</w:t>
      </w:r>
      <w:proofErr w:type="spellEnd"/>
      <w:r w:rsidRPr="007A7CD6">
        <w:rPr>
          <w:rFonts w:eastAsia="Times New Roman" w:cs="Times New Roman"/>
          <w:szCs w:val="24"/>
        </w:rPr>
        <w:t xml:space="preserve"> αντιφρονούντες των Μολάων και της Λακωνίας. Εδώ εγκληματούσε ο σαδιστής κακούργος καπετάν Καλόγηρος, Νίκος </w:t>
      </w:r>
      <w:proofErr w:type="spellStart"/>
      <w:r w:rsidRPr="007A7CD6">
        <w:rPr>
          <w:rFonts w:eastAsia="Times New Roman" w:cs="Times New Roman"/>
          <w:szCs w:val="24"/>
        </w:rPr>
        <w:t>Λάτσης</w:t>
      </w:r>
      <w:proofErr w:type="spellEnd"/>
      <w:r w:rsidRPr="007A7CD6">
        <w:rPr>
          <w:rFonts w:eastAsia="Times New Roman" w:cs="Times New Roman"/>
          <w:szCs w:val="24"/>
        </w:rPr>
        <w:t>.</w:t>
      </w:r>
    </w:p>
    <w:p w14:paraId="53C89342" w14:textId="77777777" w:rsidR="006A30E3" w:rsidRDefault="005E5BBF">
      <w:pPr>
        <w:spacing w:line="600" w:lineRule="auto"/>
        <w:ind w:firstLine="720"/>
        <w:contextualSpacing/>
        <w:jc w:val="both"/>
        <w:rPr>
          <w:rFonts w:eastAsia="Times New Roman" w:cs="Times New Roman"/>
          <w:szCs w:val="24"/>
        </w:rPr>
      </w:pPr>
      <w:proofErr w:type="spellStart"/>
      <w:r>
        <w:rPr>
          <w:rFonts w:eastAsia="Times New Roman" w:cs="Times New Roman"/>
          <w:szCs w:val="24"/>
        </w:rPr>
        <w:t>Στιμάγκα</w:t>
      </w:r>
      <w:proofErr w:type="spellEnd"/>
      <w:r>
        <w:rPr>
          <w:rFonts w:eastAsia="Times New Roman" w:cs="Times New Roman"/>
          <w:szCs w:val="24"/>
        </w:rPr>
        <w:t xml:space="preserve">: </w:t>
      </w:r>
      <w:r w:rsidRPr="007A7CD6">
        <w:rPr>
          <w:rFonts w:eastAsia="Times New Roman" w:cs="Times New Roman"/>
          <w:szCs w:val="24"/>
        </w:rPr>
        <w:t xml:space="preserve">Παράλληλα με τη γενοκτονία του </w:t>
      </w:r>
      <w:proofErr w:type="spellStart"/>
      <w:r w:rsidRPr="007A7CD6">
        <w:rPr>
          <w:rFonts w:eastAsia="Times New Roman" w:cs="Times New Roman"/>
          <w:szCs w:val="24"/>
        </w:rPr>
        <w:t>Φενεού</w:t>
      </w:r>
      <w:proofErr w:type="spellEnd"/>
      <w:r w:rsidRPr="007A7CD6">
        <w:rPr>
          <w:rFonts w:eastAsia="Times New Roman" w:cs="Times New Roman"/>
          <w:szCs w:val="24"/>
        </w:rPr>
        <w:t xml:space="preserve">, εκτεταμένες σφαγές από τον ΕΛΑΣ και την ΟΠΛΑ έγιναν και στην περιοχή </w:t>
      </w:r>
      <w:proofErr w:type="spellStart"/>
      <w:r w:rsidRPr="007A7CD6">
        <w:rPr>
          <w:rFonts w:eastAsia="Times New Roman" w:cs="Times New Roman"/>
          <w:szCs w:val="24"/>
        </w:rPr>
        <w:t>Στιμάγκας</w:t>
      </w:r>
      <w:proofErr w:type="spellEnd"/>
      <w:r w:rsidRPr="007A7CD6">
        <w:rPr>
          <w:rFonts w:eastAsia="Times New Roman" w:cs="Times New Roman"/>
          <w:szCs w:val="24"/>
        </w:rPr>
        <w:t xml:space="preserve"> Κορινθία</w:t>
      </w:r>
      <w:r w:rsidRPr="007A7CD6">
        <w:rPr>
          <w:rFonts w:eastAsia="Times New Roman" w:cs="Times New Roman"/>
          <w:szCs w:val="24"/>
        </w:rPr>
        <w:t>ς</w:t>
      </w:r>
      <w:r>
        <w:rPr>
          <w:rFonts w:eastAsia="Times New Roman" w:cs="Times New Roman"/>
          <w:szCs w:val="24"/>
        </w:rPr>
        <w:t>.</w:t>
      </w:r>
    </w:p>
    <w:p w14:paraId="53C89343" w14:textId="77777777" w:rsidR="006A30E3" w:rsidRDefault="005E5BBF">
      <w:pPr>
        <w:spacing w:line="600" w:lineRule="auto"/>
        <w:ind w:firstLine="720"/>
        <w:contextualSpacing/>
        <w:jc w:val="both"/>
        <w:rPr>
          <w:rFonts w:eastAsia="Times New Roman" w:cs="Times New Roman"/>
          <w:szCs w:val="24"/>
        </w:rPr>
      </w:pPr>
      <w:r w:rsidRPr="007A7CD6">
        <w:rPr>
          <w:rFonts w:eastAsia="Times New Roman" w:cs="Times New Roman"/>
          <w:szCs w:val="24"/>
        </w:rPr>
        <w:t>Σ</w:t>
      </w:r>
      <w:r>
        <w:rPr>
          <w:rFonts w:eastAsia="Times New Roman" w:cs="Times New Roman"/>
          <w:szCs w:val="24"/>
        </w:rPr>
        <w:t xml:space="preserve">φαγή Συντάγματος Δημητρίου Ψαρρού: </w:t>
      </w:r>
      <w:r w:rsidRPr="007A7CD6">
        <w:rPr>
          <w:rFonts w:eastAsia="Times New Roman" w:cs="Times New Roman"/>
          <w:szCs w:val="24"/>
        </w:rPr>
        <w:t xml:space="preserve">Στην προσπάθεια του το ΚΚΕ να εξοντώσει κάθε ένοπλη αντιστασιακή ομάδα εκτός του ΕΑΜ-ΕΛΑΣ, δολοφόνησε τον ήρωα </w:t>
      </w:r>
      <w:r>
        <w:rPr>
          <w:rFonts w:eastAsia="Times New Roman" w:cs="Times New Roman"/>
          <w:szCs w:val="24"/>
        </w:rPr>
        <w:t>συνταγματάρχη Δημήτριο</w:t>
      </w:r>
      <w:r w:rsidRPr="007A7CD6">
        <w:rPr>
          <w:rFonts w:eastAsia="Times New Roman" w:cs="Times New Roman"/>
          <w:szCs w:val="24"/>
        </w:rPr>
        <w:t xml:space="preserve"> Ψαρρό και τριακόσιους από τους άντρες του, του 5</w:t>
      </w:r>
      <w:r>
        <w:rPr>
          <w:rFonts w:eastAsia="Times New Roman" w:cs="Times New Roman"/>
          <w:szCs w:val="24"/>
        </w:rPr>
        <w:t>.</w:t>
      </w:r>
      <w:r w:rsidRPr="007A7CD6">
        <w:rPr>
          <w:rFonts w:eastAsia="Times New Roman" w:cs="Times New Roman"/>
          <w:szCs w:val="24"/>
        </w:rPr>
        <w:t xml:space="preserve">42 Συντάγματος Ευζώνων. Οι άντρες </w:t>
      </w:r>
      <w:r w:rsidRPr="007A7CD6">
        <w:rPr>
          <w:rFonts w:eastAsia="Times New Roman" w:cs="Times New Roman"/>
          <w:szCs w:val="24"/>
        </w:rPr>
        <w:t>του Ψαρρού βασανίστηκαν άγρια πριν σφαγιαστούν.</w:t>
      </w:r>
    </w:p>
    <w:p w14:paraId="53C89344" w14:textId="77777777" w:rsidR="006A30E3" w:rsidRDefault="005E5BBF">
      <w:pPr>
        <w:spacing w:line="600" w:lineRule="auto"/>
        <w:ind w:firstLine="720"/>
        <w:contextualSpacing/>
        <w:jc w:val="both"/>
        <w:rPr>
          <w:rFonts w:eastAsia="Times New Roman" w:cs="Times New Roman"/>
          <w:szCs w:val="24"/>
        </w:rPr>
      </w:pPr>
      <w:proofErr w:type="spellStart"/>
      <w:r w:rsidRPr="007A7CD6">
        <w:rPr>
          <w:rFonts w:eastAsia="Times New Roman" w:cs="Times New Roman"/>
          <w:szCs w:val="24"/>
        </w:rPr>
        <w:t>Α</w:t>
      </w:r>
      <w:r>
        <w:rPr>
          <w:rFonts w:eastAsia="Times New Roman" w:cs="Times New Roman"/>
          <w:szCs w:val="24"/>
        </w:rPr>
        <w:t>γιονόρι</w:t>
      </w:r>
      <w:proofErr w:type="spellEnd"/>
      <w:r>
        <w:rPr>
          <w:rFonts w:eastAsia="Times New Roman" w:cs="Times New Roman"/>
          <w:szCs w:val="24"/>
        </w:rPr>
        <w:t xml:space="preserve">: </w:t>
      </w:r>
      <w:r w:rsidRPr="007A7CD6">
        <w:rPr>
          <w:rFonts w:eastAsia="Times New Roman" w:cs="Times New Roman"/>
          <w:szCs w:val="24"/>
        </w:rPr>
        <w:t xml:space="preserve">Το καλοκαίρι του 1944 οι σφαγές εντάθηκαν στην περιοχή της </w:t>
      </w:r>
      <w:proofErr w:type="spellStart"/>
      <w:r w:rsidRPr="007A7CD6">
        <w:rPr>
          <w:rFonts w:eastAsia="Times New Roman" w:cs="Times New Roman"/>
          <w:szCs w:val="24"/>
        </w:rPr>
        <w:t>Αργολιδοκορινθίας</w:t>
      </w:r>
      <w:proofErr w:type="spellEnd"/>
      <w:r w:rsidRPr="007A7CD6">
        <w:rPr>
          <w:rFonts w:eastAsia="Times New Roman" w:cs="Times New Roman"/>
          <w:szCs w:val="24"/>
        </w:rPr>
        <w:t>. Ιθύνων νους των εγκλημάτων ο κομισάριος του Κ</w:t>
      </w:r>
      <w:r>
        <w:rPr>
          <w:rFonts w:eastAsia="Times New Roman" w:cs="Times New Roman"/>
          <w:szCs w:val="24"/>
        </w:rPr>
        <w:t>ομμουνιστικού Κόμματος Ελλάδος</w:t>
      </w:r>
      <w:r w:rsidRPr="007A7CD6">
        <w:rPr>
          <w:rFonts w:eastAsia="Times New Roman" w:cs="Times New Roman"/>
          <w:szCs w:val="24"/>
        </w:rPr>
        <w:t xml:space="preserve"> Δημήτρης Ανδρεαδάκης. </w:t>
      </w:r>
      <w:r>
        <w:rPr>
          <w:rFonts w:eastAsia="Times New Roman" w:cs="Times New Roman"/>
          <w:szCs w:val="24"/>
        </w:rPr>
        <w:t>Για</w:t>
      </w:r>
      <w:r w:rsidRPr="007A7CD6">
        <w:rPr>
          <w:rFonts w:eastAsia="Times New Roman" w:cs="Times New Roman"/>
          <w:szCs w:val="24"/>
        </w:rPr>
        <w:t xml:space="preserve"> τη διάπραξη των σφ</w:t>
      </w:r>
      <w:r w:rsidRPr="007A7CD6">
        <w:rPr>
          <w:rFonts w:eastAsia="Times New Roman" w:cs="Times New Roman"/>
          <w:szCs w:val="24"/>
        </w:rPr>
        <w:t xml:space="preserve">αγών επιστρατεύτηκαν επαγγελματίες χασάπηδες-εκδοροσφαγείς, οι Δημήτρης Κούρος και Κώστας </w:t>
      </w:r>
      <w:proofErr w:type="spellStart"/>
      <w:r w:rsidRPr="007A7CD6">
        <w:rPr>
          <w:rFonts w:eastAsia="Times New Roman" w:cs="Times New Roman"/>
          <w:szCs w:val="24"/>
        </w:rPr>
        <w:t>Χαύτας</w:t>
      </w:r>
      <w:proofErr w:type="spellEnd"/>
      <w:r w:rsidRPr="007A7CD6">
        <w:rPr>
          <w:rFonts w:eastAsia="Times New Roman" w:cs="Times New Roman"/>
          <w:szCs w:val="24"/>
        </w:rPr>
        <w:t xml:space="preserve">. Με τη συνέργεια μελών της ΟΠΛΑ Αργολίδας και </w:t>
      </w:r>
      <w:proofErr w:type="spellStart"/>
      <w:r w:rsidRPr="007A7CD6">
        <w:rPr>
          <w:rFonts w:eastAsia="Times New Roman" w:cs="Times New Roman"/>
          <w:szCs w:val="24"/>
        </w:rPr>
        <w:t>Ελασιτών</w:t>
      </w:r>
      <w:proofErr w:type="spellEnd"/>
      <w:r w:rsidRPr="007A7CD6">
        <w:rPr>
          <w:rFonts w:eastAsia="Times New Roman" w:cs="Times New Roman"/>
          <w:szCs w:val="24"/>
        </w:rPr>
        <w:t xml:space="preserve"> του καπετάν Γραβιά, οι προαναφερόμενοι κάνοντας χρήση των </w:t>
      </w:r>
      <w:proofErr w:type="spellStart"/>
      <w:r w:rsidRPr="007A7CD6">
        <w:rPr>
          <w:rFonts w:eastAsia="Times New Roman" w:cs="Times New Roman"/>
          <w:szCs w:val="24"/>
        </w:rPr>
        <w:t>χασαπομάχαιρων</w:t>
      </w:r>
      <w:proofErr w:type="spellEnd"/>
      <w:r w:rsidRPr="007A7CD6">
        <w:rPr>
          <w:rFonts w:eastAsia="Times New Roman" w:cs="Times New Roman"/>
          <w:szCs w:val="24"/>
        </w:rPr>
        <w:t xml:space="preserve"> τους, κατέσφαξαν οικογένειες, π</w:t>
      </w:r>
      <w:r w:rsidRPr="007A7CD6">
        <w:rPr>
          <w:rFonts w:eastAsia="Times New Roman" w:cs="Times New Roman"/>
          <w:szCs w:val="24"/>
        </w:rPr>
        <w:t>αιδάκια ακόμη και τρίχρονα νήπια</w:t>
      </w:r>
      <w:r>
        <w:rPr>
          <w:rFonts w:eastAsia="Times New Roman" w:cs="Times New Roman"/>
          <w:szCs w:val="24"/>
        </w:rPr>
        <w:t>,</w:t>
      </w:r>
      <w:r w:rsidRPr="007A7CD6">
        <w:rPr>
          <w:rFonts w:eastAsia="Times New Roman" w:cs="Times New Roman"/>
          <w:szCs w:val="24"/>
        </w:rPr>
        <w:t xml:space="preserve"> όπως</w:t>
      </w:r>
      <w:r>
        <w:rPr>
          <w:rFonts w:eastAsia="Times New Roman" w:cs="Times New Roman"/>
          <w:szCs w:val="24"/>
        </w:rPr>
        <w:t xml:space="preserve"> ο Δημητράκης Ράπτης από τη </w:t>
      </w:r>
      <w:proofErr w:type="spellStart"/>
      <w:r>
        <w:rPr>
          <w:rFonts w:eastAsia="Times New Roman" w:cs="Times New Roman"/>
          <w:szCs w:val="24"/>
        </w:rPr>
        <w:t>Μιδέ</w:t>
      </w:r>
      <w:r w:rsidRPr="007A7CD6">
        <w:rPr>
          <w:rFonts w:eastAsia="Times New Roman" w:cs="Times New Roman"/>
          <w:szCs w:val="24"/>
        </w:rPr>
        <w:t>α</w:t>
      </w:r>
      <w:proofErr w:type="spellEnd"/>
      <w:r w:rsidRPr="007A7CD6">
        <w:rPr>
          <w:rFonts w:eastAsia="Times New Roman" w:cs="Times New Roman"/>
          <w:szCs w:val="24"/>
        </w:rPr>
        <w:t>.</w:t>
      </w:r>
    </w:p>
    <w:p w14:paraId="53C8934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Επίδαυρος: </w:t>
      </w:r>
      <w:r w:rsidRPr="007A7CD6">
        <w:rPr>
          <w:rFonts w:eastAsia="Times New Roman" w:cs="Times New Roman"/>
          <w:szCs w:val="24"/>
        </w:rPr>
        <w:t xml:space="preserve">Στην περιοχή της Επιδαύρου έδρασε ο λυσσαλέος </w:t>
      </w:r>
      <w:proofErr w:type="spellStart"/>
      <w:r>
        <w:rPr>
          <w:rFonts w:eastAsia="Times New Roman" w:cs="Times New Roman"/>
          <w:szCs w:val="24"/>
        </w:rPr>
        <w:t>ε</w:t>
      </w:r>
      <w:r w:rsidRPr="007A7CD6">
        <w:rPr>
          <w:rFonts w:eastAsia="Times New Roman" w:cs="Times New Roman"/>
          <w:szCs w:val="24"/>
        </w:rPr>
        <w:t>λασίτης</w:t>
      </w:r>
      <w:proofErr w:type="spellEnd"/>
      <w:r w:rsidRPr="007A7CD6">
        <w:rPr>
          <w:rFonts w:eastAsia="Times New Roman" w:cs="Times New Roman"/>
          <w:szCs w:val="24"/>
        </w:rPr>
        <w:t xml:space="preserve"> </w:t>
      </w:r>
      <w:r w:rsidRPr="007A7CD6">
        <w:rPr>
          <w:rFonts w:eastAsia="Times New Roman" w:cs="Times New Roman"/>
          <w:szCs w:val="24"/>
        </w:rPr>
        <w:t xml:space="preserve">καπετάν Λευτεριάς (Γιώργος Λέκκας), με βοηθό του τον Νικόλα </w:t>
      </w:r>
      <w:proofErr w:type="spellStart"/>
      <w:r w:rsidRPr="007A7CD6">
        <w:rPr>
          <w:rFonts w:eastAsia="Times New Roman" w:cs="Times New Roman"/>
          <w:szCs w:val="24"/>
        </w:rPr>
        <w:t>Σμυρλή</w:t>
      </w:r>
      <w:proofErr w:type="spellEnd"/>
      <w:r w:rsidRPr="007A7CD6">
        <w:rPr>
          <w:rFonts w:eastAsia="Times New Roman" w:cs="Times New Roman"/>
          <w:szCs w:val="24"/>
        </w:rPr>
        <w:t xml:space="preserve">. Στο ξεροπήγαδο της </w:t>
      </w:r>
      <w:proofErr w:type="spellStart"/>
      <w:r w:rsidRPr="007A7CD6">
        <w:rPr>
          <w:rFonts w:eastAsia="Times New Roman" w:cs="Times New Roman"/>
          <w:szCs w:val="24"/>
        </w:rPr>
        <w:t>Κρίπηζας</w:t>
      </w:r>
      <w:proofErr w:type="spellEnd"/>
      <w:r w:rsidRPr="007A7CD6">
        <w:rPr>
          <w:rFonts w:eastAsia="Times New Roman" w:cs="Times New Roman"/>
          <w:szCs w:val="24"/>
        </w:rPr>
        <w:t xml:space="preserve"> Επιδαύρου, μαρτύρησαν</w:t>
      </w:r>
      <w:r w:rsidRPr="007A7CD6">
        <w:rPr>
          <w:rFonts w:eastAsia="Times New Roman" w:cs="Times New Roman"/>
          <w:szCs w:val="24"/>
        </w:rPr>
        <w:t xml:space="preserve"> </w:t>
      </w:r>
      <w:r>
        <w:rPr>
          <w:rFonts w:eastAsia="Times New Roman" w:cs="Times New Roman"/>
          <w:szCs w:val="24"/>
        </w:rPr>
        <w:t>ολάκερες οικογένειες Ελλήνων συμπατριωτών μας, από</w:t>
      </w:r>
      <w:r w:rsidRPr="007A7CD6">
        <w:rPr>
          <w:rFonts w:eastAsia="Times New Roman" w:cs="Times New Roman"/>
          <w:szCs w:val="24"/>
        </w:rPr>
        <w:t xml:space="preserve"> το Αραχναίο και την </w:t>
      </w:r>
      <w:proofErr w:type="spellStart"/>
      <w:r w:rsidRPr="007A7CD6">
        <w:rPr>
          <w:rFonts w:eastAsia="Times New Roman" w:cs="Times New Roman"/>
          <w:szCs w:val="24"/>
        </w:rPr>
        <w:t>Αγνούντα</w:t>
      </w:r>
      <w:proofErr w:type="spellEnd"/>
      <w:r w:rsidRPr="007A7CD6">
        <w:rPr>
          <w:rFonts w:eastAsia="Times New Roman" w:cs="Times New Roman"/>
          <w:szCs w:val="24"/>
        </w:rPr>
        <w:t>.</w:t>
      </w:r>
    </w:p>
    <w:p w14:paraId="53C89346" w14:textId="77777777" w:rsidR="006A30E3" w:rsidRDefault="005E5BBF">
      <w:pPr>
        <w:spacing w:line="600" w:lineRule="auto"/>
        <w:ind w:firstLine="720"/>
        <w:contextualSpacing/>
        <w:jc w:val="both"/>
        <w:rPr>
          <w:rFonts w:eastAsia="Times New Roman" w:cs="Times New Roman"/>
          <w:szCs w:val="24"/>
        </w:rPr>
      </w:pPr>
      <w:proofErr w:type="spellStart"/>
      <w:r>
        <w:rPr>
          <w:rFonts w:eastAsia="Times New Roman" w:cs="Times New Roman"/>
          <w:szCs w:val="24"/>
        </w:rPr>
        <w:t>Μελιγαλάς</w:t>
      </w:r>
      <w:proofErr w:type="spellEnd"/>
      <w:r>
        <w:rPr>
          <w:rFonts w:eastAsia="Times New Roman" w:cs="Times New Roman"/>
          <w:szCs w:val="24"/>
        </w:rPr>
        <w:t xml:space="preserve">: </w:t>
      </w:r>
      <w:r w:rsidRPr="003D5D48">
        <w:rPr>
          <w:rFonts w:eastAsia="Times New Roman" w:cs="Times New Roman"/>
          <w:szCs w:val="24"/>
        </w:rPr>
        <w:t>Η πι</w:t>
      </w:r>
      <w:r>
        <w:rPr>
          <w:rFonts w:eastAsia="Times New Roman" w:cs="Times New Roman"/>
          <w:szCs w:val="24"/>
        </w:rPr>
        <w:t>ο</w:t>
      </w:r>
      <w:r w:rsidRPr="003D5D48">
        <w:rPr>
          <w:rFonts w:eastAsia="Times New Roman" w:cs="Times New Roman"/>
          <w:szCs w:val="24"/>
        </w:rPr>
        <w:t xml:space="preserve"> απάνθρωπη σφαγή Ελλήνων.</w:t>
      </w:r>
      <w:r>
        <w:rPr>
          <w:rFonts w:eastAsia="Times New Roman" w:cs="Times New Roman"/>
          <w:szCs w:val="24"/>
        </w:rPr>
        <w:t xml:space="preserve"> Μετά από σκληρή μάχη οι </w:t>
      </w:r>
      <w:proofErr w:type="spellStart"/>
      <w:r>
        <w:rPr>
          <w:rFonts w:eastAsia="Times New Roman" w:cs="Times New Roman"/>
          <w:szCs w:val="24"/>
        </w:rPr>
        <w:t>ελασίτες</w:t>
      </w:r>
      <w:proofErr w:type="spellEnd"/>
      <w:r>
        <w:rPr>
          <w:rFonts w:eastAsia="Times New Roman" w:cs="Times New Roman"/>
          <w:szCs w:val="24"/>
        </w:rPr>
        <w:t xml:space="preserve"> σφάγιασαν δύο χιλιάδες αιχμαλώτους. Πολλοί σφάζονταν, </w:t>
      </w:r>
      <w:r>
        <w:rPr>
          <w:rFonts w:eastAsia="Times New Roman" w:cs="Times New Roman"/>
          <w:szCs w:val="24"/>
        </w:rPr>
        <w:t xml:space="preserve">άλλοι ρίχνονταν σε ένα μεγάλο ξεροπήγαδο, άλλοι περίμεναν τη σειρά τους παρακολουθώντας τους άλλους αιχμαλώτους να κατακρεουργούνται. </w:t>
      </w:r>
      <w:r w:rsidRPr="003D5D48">
        <w:rPr>
          <w:rFonts w:eastAsia="Times New Roman" w:cs="Times New Roman"/>
          <w:szCs w:val="24"/>
        </w:rPr>
        <w:t xml:space="preserve">Φοβερές κραυγές πόνου αναμειγνύονταν με σπαραχτικούς θρήνους των κατοίκων, τους οποίους οι </w:t>
      </w:r>
      <w:proofErr w:type="spellStart"/>
      <w:r w:rsidRPr="003D5D48">
        <w:rPr>
          <w:rFonts w:eastAsia="Times New Roman" w:cs="Times New Roman"/>
          <w:szCs w:val="24"/>
        </w:rPr>
        <w:t>κατσαπλιάδες</w:t>
      </w:r>
      <w:proofErr w:type="spellEnd"/>
      <w:r w:rsidRPr="003D5D48">
        <w:rPr>
          <w:rFonts w:eastAsia="Times New Roman" w:cs="Times New Roman"/>
          <w:szCs w:val="24"/>
        </w:rPr>
        <w:t xml:space="preserve"> είχαν υποχρεώσει ν</w:t>
      </w:r>
      <w:r w:rsidRPr="003D5D48">
        <w:rPr>
          <w:rFonts w:eastAsia="Times New Roman" w:cs="Times New Roman"/>
          <w:szCs w:val="24"/>
        </w:rPr>
        <w:t>α παρακολουθούν τη θανάτωση των δικών τους ανθρώπων. Μπροστά στην πηγάδα είχαν σχηματιστεί λίμνες αίματος ενώ ανθρώπινα μέλη βρίσκονταν διάσπαρτα παντού. Όταν έφτανε η σειρά τους, οι μελλοθάνατοι οδηγούνταν στο στόμιο του ξεροπήγαδου. Εκεί με τσεκούρια, κλ</w:t>
      </w:r>
      <w:r w:rsidRPr="003D5D48">
        <w:rPr>
          <w:rFonts w:eastAsia="Times New Roman" w:cs="Times New Roman"/>
          <w:szCs w:val="24"/>
        </w:rPr>
        <w:t>αδευτήρια και πριόνια, σφάζονταν κατά τον αγριότερο και σαδιστικότερο τρόπο και πετάγονταν ημιθανείς, μέσα.</w:t>
      </w:r>
      <w:r>
        <w:rPr>
          <w:rFonts w:eastAsia="Times New Roman" w:cs="Times New Roman"/>
          <w:szCs w:val="24"/>
        </w:rPr>
        <w:t xml:space="preserve"> Από την μήνη των κομμουνιστών δεν την γλίτωσαν ούτε γυναίκες ούτε μικρά παιδιά. </w:t>
      </w:r>
      <w:r w:rsidRPr="0058196F">
        <w:rPr>
          <w:rFonts w:eastAsia="Times New Roman" w:cs="Times New Roman"/>
          <w:szCs w:val="24"/>
        </w:rPr>
        <w:t>Κύριοι υπεύθυνοι της φοβερότερη</w:t>
      </w:r>
      <w:r>
        <w:rPr>
          <w:rFonts w:eastAsia="Times New Roman" w:cs="Times New Roman"/>
          <w:szCs w:val="24"/>
        </w:rPr>
        <w:t xml:space="preserve">ς σφαγής της </w:t>
      </w:r>
      <w:r>
        <w:rPr>
          <w:rFonts w:eastAsia="Times New Roman" w:cs="Times New Roman"/>
          <w:szCs w:val="24"/>
        </w:rPr>
        <w:t>ελληνικής ιστορίας</w:t>
      </w:r>
      <w:r>
        <w:rPr>
          <w:rFonts w:eastAsia="Times New Roman" w:cs="Times New Roman"/>
          <w:szCs w:val="24"/>
        </w:rPr>
        <w:t>…</w:t>
      </w:r>
    </w:p>
    <w:p w14:paraId="53C89347" w14:textId="77777777" w:rsidR="006A30E3" w:rsidRDefault="005E5BBF">
      <w:pPr>
        <w:spacing w:line="600" w:lineRule="auto"/>
        <w:ind w:firstLine="720"/>
        <w:contextualSpacing/>
        <w:jc w:val="both"/>
        <w:rPr>
          <w:rFonts w:eastAsia="Times New Roman" w:cs="Times New Roman"/>
          <w:szCs w:val="24"/>
        </w:rPr>
      </w:pPr>
      <w:r w:rsidRPr="0058196F">
        <w:rPr>
          <w:rFonts w:eastAsia="Times New Roman" w:cs="Times New Roman"/>
          <w:b/>
          <w:szCs w:val="24"/>
        </w:rPr>
        <w:t>ΠΡΟΕ</w:t>
      </w:r>
      <w:r w:rsidRPr="0058196F">
        <w:rPr>
          <w:rFonts w:eastAsia="Times New Roman" w:cs="Times New Roman"/>
          <w:b/>
          <w:szCs w:val="24"/>
        </w:rPr>
        <w:t>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Ζαρούλια</w:t>
      </w:r>
      <w:proofErr w:type="spellEnd"/>
      <w:r>
        <w:rPr>
          <w:rFonts w:eastAsia="Times New Roman" w:cs="Times New Roman"/>
          <w:szCs w:val="24"/>
        </w:rPr>
        <w:t>, για τις ανώνυμες εταιρείες θα πείτε τίποτα;</w:t>
      </w:r>
    </w:p>
    <w:p w14:paraId="53C89348" w14:textId="77777777" w:rsidR="006A30E3" w:rsidRDefault="005E5BBF">
      <w:pPr>
        <w:spacing w:line="600" w:lineRule="auto"/>
        <w:ind w:firstLine="720"/>
        <w:contextualSpacing/>
        <w:jc w:val="both"/>
        <w:rPr>
          <w:rFonts w:eastAsia="Times New Roman" w:cs="Times New Roman"/>
          <w:szCs w:val="24"/>
        </w:rPr>
      </w:pPr>
      <w:r w:rsidRPr="0058196F">
        <w:rPr>
          <w:rFonts w:eastAsia="Times New Roman" w:cs="Times New Roman"/>
          <w:b/>
          <w:szCs w:val="24"/>
        </w:rPr>
        <w:t xml:space="preserve">ΕΛΕΝΗ ΖΑΡΟΥΛΙΑ: </w:t>
      </w:r>
      <w:r>
        <w:rPr>
          <w:rFonts w:eastAsia="Times New Roman" w:cs="Times New Roman"/>
          <w:szCs w:val="24"/>
        </w:rPr>
        <w:t>Ναι, στο τέλος παρακαλώ.</w:t>
      </w:r>
    </w:p>
    <w:p w14:paraId="53C89349" w14:textId="77777777" w:rsidR="006A30E3" w:rsidRDefault="005E5BBF">
      <w:pPr>
        <w:spacing w:line="600" w:lineRule="auto"/>
        <w:ind w:firstLine="720"/>
        <w:contextualSpacing/>
        <w:jc w:val="both"/>
        <w:rPr>
          <w:rFonts w:eastAsia="Times New Roman" w:cs="Times New Roman"/>
          <w:szCs w:val="24"/>
        </w:rPr>
      </w:pPr>
      <w:r w:rsidRPr="0058196F">
        <w:rPr>
          <w:rFonts w:eastAsia="Times New Roman" w:cs="Times New Roman"/>
          <w:b/>
          <w:szCs w:val="24"/>
        </w:rPr>
        <w:t>ΠΡΟΕΔΡΕΥΟΥΣΑ (Αναστασία Χριστοδουλοπούλου):</w:t>
      </w:r>
      <w:r>
        <w:rPr>
          <w:rFonts w:eastAsia="Times New Roman" w:cs="Times New Roman"/>
          <w:szCs w:val="24"/>
        </w:rPr>
        <w:t xml:space="preserve"> Πότε; Τι ώρα δηλαδή;</w:t>
      </w:r>
    </w:p>
    <w:p w14:paraId="53C8934A" w14:textId="77777777" w:rsidR="006A30E3" w:rsidRDefault="005E5BBF">
      <w:pPr>
        <w:spacing w:line="600" w:lineRule="auto"/>
        <w:ind w:firstLine="720"/>
        <w:contextualSpacing/>
        <w:jc w:val="both"/>
        <w:rPr>
          <w:rFonts w:eastAsia="Times New Roman" w:cs="Times New Roman"/>
          <w:szCs w:val="24"/>
        </w:rPr>
      </w:pPr>
      <w:r w:rsidRPr="0058196F">
        <w:rPr>
          <w:rFonts w:eastAsia="Times New Roman" w:cs="Times New Roman"/>
          <w:b/>
          <w:szCs w:val="24"/>
        </w:rPr>
        <w:t>ΕΛΕΝΗ ΖΑΡΟΥΛΙΑ:</w:t>
      </w:r>
      <w:r>
        <w:rPr>
          <w:rFonts w:eastAsia="Times New Roman" w:cs="Times New Roman"/>
          <w:b/>
          <w:szCs w:val="24"/>
        </w:rPr>
        <w:t xml:space="preserve"> </w:t>
      </w:r>
      <w:r>
        <w:rPr>
          <w:rFonts w:eastAsia="Times New Roman" w:cs="Times New Roman"/>
          <w:szCs w:val="24"/>
        </w:rPr>
        <w:t>Έχω χρόνο. Μη με διακόπτετε σας πα</w:t>
      </w:r>
      <w:r>
        <w:rPr>
          <w:rFonts w:eastAsia="Times New Roman" w:cs="Times New Roman"/>
          <w:szCs w:val="24"/>
        </w:rPr>
        <w:t>ρακαλώ.</w:t>
      </w:r>
    </w:p>
    <w:p w14:paraId="53C8934B" w14:textId="77777777" w:rsidR="006A30E3" w:rsidRDefault="005E5BBF">
      <w:pPr>
        <w:spacing w:line="600" w:lineRule="auto"/>
        <w:ind w:firstLine="720"/>
        <w:contextualSpacing/>
        <w:jc w:val="both"/>
        <w:rPr>
          <w:rFonts w:eastAsia="Times New Roman" w:cs="Times New Roman"/>
          <w:szCs w:val="24"/>
        </w:rPr>
      </w:pPr>
      <w:r w:rsidRPr="0058196F">
        <w:rPr>
          <w:rFonts w:eastAsia="Times New Roman" w:cs="Times New Roman"/>
          <w:b/>
          <w:szCs w:val="24"/>
        </w:rPr>
        <w:t>ΠΡΟΕΔΡΕΥΟΥΣΑ (Αναστασία Χριστοδουλοπούλου):</w:t>
      </w:r>
      <w:r>
        <w:rPr>
          <w:rFonts w:eastAsia="Times New Roman" w:cs="Times New Roman"/>
          <w:szCs w:val="24"/>
        </w:rPr>
        <w:t xml:space="preserve"> Ξέρετε, όταν δεν είστε εντός του θέματος, ο Πρόεδρος ανακαλεί στην τάξη.</w:t>
      </w:r>
    </w:p>
    <w:p w14:paraId="53C8934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Σας παρακαλώ, μπείτε στο θέμα, αλλιώς δεν θα συνεχίσετε.</w:t>
      </w:r>
    </w:p>
    <w:p w14:paraId="53C8934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Όταν, όμως, μας υβρίζουν, δεν βλέπω να ανακαλείτε </w:t>
      </w:r>
      <w:r>
        <w:rPr>
          <w:rFonts w:eastAsia="Times New Roman" w:cs="Times New Roman"/>
          <w:szCs w:val="24"/>
        </w:rPr>
        <w:t xml:space="preserve">κάποιον </w:t>
      </w:r>
      <w:r>
        <w:rPr>
          <w:rFonts w:eastAsia="Times New Roman" w:cs="Times New Roman"/>
          <w:szCs w:val="24"/>
        </w:rPr>
        <w:t>στην τάξη.</w:t>
      </w:r>
    </w:p>
    <w:p w14:paraId="53C8934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υπάρχει </w:t>
      </w:r>
      <w:r>
        <w:rPr>
          <w:rFonts w:eastAsia="Times New Roman" w:cs="Times New Roman"/>
          <w:szCs w:val="24"/>
        </w:rPr>
        <w:t xml:space="preserve">κανείς </w:t>
      </w:r>
      <w:r>
        <w:rPr>
          <w:rFonts w:eastAsia="Times New Roman" w:cs="Times New Roman"/>
          <w:szCs w:val="24"/>
        </w:rPr>
        <w:t>που να υβρίζει επί δώδεκα λεπτά.</w:t>
      </w:r>
    </w:p>
    <w:p w14:paraId="53C8934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Σας παρακαλώ, μου τρώτε τον χρόνο.</w:t>
      </w:r>
    </w:p>
    <w:p w14:paraId="53C8935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καταλαβαίνω τι θέλετε ακριβώς. Για πείτε μας.</w:t>
      </w:r>
    </w:p>
    <w:p w14:paraId="53C8935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Αφήστε, θα κρίνει ο ελληνικός λαός.</w:t>
      </w:r>
    </w:p>
    <w:p w14:paraId="53C8935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δεν θα σας αφήσω. Θα μπείτε στο θέμα.</w:t>
      </w:r>
    </w:p>
    <w:p w14:paraId="53C89353"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Θα μπω στο θέμα όποτε θέλω εγώ. Δεν έχετε το δικαίωμα να παρέμβετε.</w:t>
      </w:r>
    </w:p>
    <w:p w14:paraId="53C89354" w14:textId="77777777" w:rsidR="006A30E3" w:rsidRDefault="005E5BBF">
      <w:pPr>
        <w:spacing w:line="600" w:lineRule="auto"/>
        <w:ind w:firstLine="720"/>
        <w:contextualSpacing/>
        <w:jc w:val="both"/>
        <w:rPr>
          <w:rFonts w:eastAsia="Times New Roman"/>
          <w:szCs w:val="24"/>
        </w:rPr>
      </w:pPr>
      <w:r w:rsidRPr="00D86A6B">
        <w:rPr>
          <w:rFonts w:eastAsia="Times New Roman"/>
          <w:b/>
          <w:szCs w:val="24"/>
        </w:rPr>
        <w:t>ΚΩΝΣΤΑΝΤΙΝΟΣ ΜΠΑΡΜΠΑΡΟΥΣΗΣ:</w:t>
      </w:r>
      <w:r>
        <w:rPr>
          <w:rFonts w:eastAsia="Times New Roman"/>
          <w:szCs w:val="24"/>
        </w:rPr>
        <w:t xml:space="preserve"> Σας λέει τι έκανε ο κομμουνισμός.</w:t>
      </w:r>
    </w:p>
    <w:p w14:paraId="53C89355"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 xml:space="preserve">Συνήγορος της </w:t>
      </w:r>
      <w:r>
        <w:rPr>
          <w:rFonts w:eastAsia="Times New Roman"/>
          <w:szCs w:val="24"/>
        </w:rPr>
        <w:t xml:space="preserve">κ. </w:t>
      </w:r>
      <w:proofErr w:type="spellStart"/>
      <w:r>
        <w:rPr>
          <w:rFonts w:eastAsia="Times New Roman"/>
          <w:szCs w:val="24"/>
        </w:rPr>
        <w:t>Ζαρούλια</w:t>
      </w:r>
      <w:proofErr w:type="spellEnd"/>
      <w:r>
        <w:rPr>
          <w:rFonts w:eastAsia="Times New Roman"/>
          <w:szCs w:val="24"/>
        </w:rPr>
        <w:t xml:space="preserve"> γίνατε; Τι θέλετε;</w:t>
      </w:r>
    </w:p>
    <w:p w14:paraId="53C89356" w14:textId="77777777" w:rsidR="006A30E3" w:rsidRDefault="005E5BBF">
      <w:pPr>
        <w:spacing w:line="600" w:lineRule="auto"/>
        <w:ind w:firstLine="720"/>
        <w:contextualSpacing/>
        <w:jc w:val="both"/>
        <w:rPr>
          <w:rFonts w:eastAsia="Times New Roman"/>
          <w:szCs w:val="24"/>
        </w:rPr>
      </w:pPr>
      <w:r w:rsidRPr="00D86A6B">
        <w:rPr>
          <w:rFonts w:eastAsia="Times New Roman"/>
          <w:b/>
          <w:szCs w:val="24"/>
        </w:rPr>
        <w:t>ΚΩΝΣΤΑΝΤΙΝΟΣ ΜΠΑΡΜΠΑΡΟΥΣΗΣ:</w:t>
      </w:r>
      <w:r w:rsidRPr="009363F4">
        <w:rPr>
          <w:rFonts w:eastAsia="Times New Roman"/>
          <w:szCs w:val="24"/>
        </w:rPr>
        <w:t xml:space="preserve"> … (</w:t>
      </w:r>
      <w:r>
        <w:rPr>
          <w:rFonts w:eastAsia="Times New Roman"/>
          <w:szCs w:val="24"/>
        </w:rPr>
        <w:t xml:space="preserve">δεν </w:t>
      </w:r>
      <w:r>
        <w:rPr>
          <w:rFonts w:eastAsia="Times New Roman"/>
          <w:szCs w:val="24"/>
        </w:rPr>
        <w:t>ακούστηκε)</w:t>
      </w:r>
    </w:p>
    <w:p w14:paraId="53C89357"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 xml:space="preserve">Ακούστε να δείτε, κυρία μου, που είστε μάρτυρας κατά της Χρυσής Αυγής </w:t>
      </w:r>
      <w:r>
        <w:rPr>
          <w:rFonts w:eastAsia="Times New Roman"/>
          <w:szCs w:val="24"/>
        </w:rPr>
        <w:t>σε όλες τις περιπτώσεις, λες και είστε πανταχού παρούσα. Θα με αφήσετε να πω αυτά που θέλω να πω. Δεν έχετε το δικαίωμα να το κάνετε αυτό.</w:t>
      </w:r>
    </w:p>
    <w:p w14:paraId="53C89358"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 xml:space="preserve">Υπάρχει ο Κανονισμός της Βουλής, ο οποίος λέει ότι ο αγορητής δεν μπορεί </w:t>
      </w:r>
      <w:r>
        <w:rPr>
          <w:rFonts w:eastAsia="Times New Roman"/>
          <w:szCs w:val="24"/>
        </w:rPr>
        <w:t>να απομακρύνεται από το υπό συζήτηση θέμα, διαφορετικά ο Πρόεδρος τον καλεί να επανέλθει.</w:t>
      </w:r>
    </w:p>
    <w:p w14:paraId="53C89359"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 xml:space="preserve">Δεν είμαι αγορητής. Είμαι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κπρόσωπος. Μπορώ να αναφερθώ όπου θέλω.</w:t>
      </w:r>
    </w:p>
    <w:p w14:paraId="53C8935A"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Αν δεν συμμορφωθεί, ο Π</w:t>
      </w:r>
      <w:r>
        <w:rPr>
          <w:rFonts w:eastAsia="Times New Roman"/>
          <w:szCs w:val="24"/>
        </w:rPr>
        <w:t>ρόεδρος τον προειδοποιεί ότι θα του αφαιρέσει τον λόγο.</w:t>
      </w:r>
    </w:p>
    <w:p w14:paraId="53C8935B"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 xml:space="preserve">Είμαι </w:t>
      </w:r>
      <w:r>
        <w:rPr>
          <w:rFonts w:eastAsia="Times New Roman"/>
          <w:szCs w:val="24"/>
        </w:rPr>
        <w:t>Κοινοβουλευτική Εκπρόσωπος</w:t>
      </w:r>
      <w:r>
        <w:rPr>
          <w:rFonts w:eastAsia="Times New Roman"/>
          <w:szCs w:val="24"/>
        </w:rPr>
        <w:t>. Μπορώ να αναφερθώ όπου θέλω. Το ακούσατε;</w:t>
      </w:r>
    </w:p>
    <w:p w14:paraId="53C8935C"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 xml:space="preserve">Εάν και μετά απ’ αυτήν την επισήμανση ο αγορητής δεν επανέλθει, </w:t>
      </w:r>
      <w:r>
        <w:rPr>
          <w:rFonts w:eastAsia="Times New Roman"/>
          <w:szCs w:val="24"/>
        </w:rPr>
        <w:t xml:space="preserve">ο Πρόεδρος τού αφαιρεί τον λόγο. </w:t>
      </w:r>
    </w:p>
    <w:p w14:paraId="53C8935D"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Κυρία μου …</w:t>
      </w:r>
    </w:p>
    <w:p w14:paraId="53C8935E"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Καλό είναι να ξέρετε τι λέει ο Κανονισμός.</w:t>
      </w:r>
    </w:p>
    <w:p w14:paraId="53C8935F"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Δεν είμαι αγορητής.</w:t>
      </w:r>
    </w:p>
    <w:p w14:paraId="53C89360"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Συζητείται ένα νομοσχέδιο γ</w:t>
      </w:r>
      <w:r>
        <w:rPr>
          <w:rFonts w:eastAsia="Times New Roman"/>
          <w:szCs w:val="24"/>
        </w:rPr>
        <w:t>ια τις ανώνυμες εταιρείες. Αν έχετε να πείτε κάτι πάνω σ’ αυτό, παρακαλώ πείτε το, αλλιώς κατεβείτε από το Βήμα.</w:t>
      </w:r>
    </w:p>
    <w:p w14:paraId="53C89361"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 xml:space="preserve">Θα το πω στο τέλος, όταν με αφήσετε να ολοκληρώσω. Δεν είμαι αγορητής. Είμαι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 xml:space="preserve">κπρόσωπος και έχω το δικαίωμα να </w:t>
      </w:r>
      <w:r>
        <w:rPr>
          <w:rFonts w:eastAsia="Times New Roman"/>
          <w:szCs w:val="24"/>
        </w:rPr>
        <w:t>αναφερθώ όπου θέλω.</w:t>
      </w:r>
    </w:p>
    <w:p w14:paraId="53C89362"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 xml:space="preserve">Ναι, αλλά είστε για συγκεκριμένο ζήτημα. Δεν έρχεται εδώ ο καθένας να λέει ό,τι θέλει. Υπάρχουν κάποιοι κανόνες. Στο Κοινοβούλιο είμαστε. </w:t>
      </w:r>
    </w:p>
    <w:p w14:paraId="53C89363"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Μα, τι λέτε τώρα; Θα αφήνετε όλους να</w:t>
      </w:r>
      <w:r>
        <w:rPr>
          <w:rFonts w:eastAsia="Times New Roman"/>
          <w:szCs w:val="24"/>
        </w:rPr>
        <w:t xml:space="preserve"> μας βρίζουν και δεν με αφήσετε εμένα να υπερασπιστώ τον εαυτό μας; Είστε σοβαρή;</w:t>
      </w:r>
    </w:p>
    <w:p w14:paraId="53C89364"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Ποιον εαυτό σας να υπερασπιστείτε; Ποιος σας κατηγόρησε, κυρία μου; Σε νομοσχέδιο για τις ανώνυμες εταιρείες;</w:t>
      </w:r>
    </w:p>
    <w:p w14:paraId="53C89365"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 xml:space="preserve">Την </w:t>
      </w:r>
      <w:r>
        <w:rPr>
          <w:rFonts w:eastAsia="Times New Roman"/>
          <w:szCs w:val="24"/>
        </w:rPr>
        <w:t>Παρασκευή μάς έλεγαν μαχαιροβγάλτες εδώ. Να πάρετε τα Πρακτικά να διαβάσετε.</w:t>
      </w:r>
    </w:p>
    <w:p w14:paraId="53C89366"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Για τις ανώνυμες εταιρείες μιλάνε όλοι. Μιλήστε κι εσείς γι’ αυτό. Αν δεν έχετε τι να πείτε, κατεβείτε.</w:t>
      </w:r>
    </w:p>
    <w:p w14:paraId="53C89367"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Pr>
          <w:rFonts w:eastAsia="Times New Roman"/>
          <w:b/>
          <w:szCs w:val="24"/>
        </w:rPr>
        <w:t xml:space="preserve"> </w:t>
      </w:r>
      <w:r>
        <w:rPr>
          <w:rFonts w:eastAsia="Times New Roman"/>
          <w:szCs w:val="24"/>
        </w:rPr>
        <w:t>Θα μιλήσω στο τ</w:t>
      </w:r>
      <w:r>
        <w:rPr>
          <w:rFonts w:eastAsia="Times New Roman"/>
          <w:szCs w:val="24"/>
        </w:rPr>
        <w:t>έλος.</w:t>
      </w:r>
    </w:p>
    <w:p w14:paraId="53C89368"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 xml:space="preserve">ΠΡΟΕΔΡΕΥΟΥΣΑ (Αναστασία Χριστοδουλοπούλου): </w:t>
      </w:r>
      <w:r>
        <w:rPr>
          <w:rFonts w:eastAsia="Times New Roman"/>
          <w:szCs w:val="24"/>
        </w:rPr>
        <w:t>Εντάξει. Δεν υπάρχει τέλος. Είστε δέκα λεπτά στο Βήμα.</w:t>
      </w:r>
    </w:p>
    <w:p w14:paraId="53C89369"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sidRPr="00363D9A">
        <w:rPr>
          <w:rFonts w:eastAsia="Times New Roman"/>
          <w:b/>
          <w:szCs w:val="24"/>
        </w:rPr>
        <w:t>:</w:t>
      </w:r>
      <w:r>
        <w:rPr>
          <w:rFonts w:eastAsia="Times New Roman"/>
          <w:b/>
          <w:szCs w:val="24"/>
        </w:rPr>
        <w:t xml:space="preserve"> </w:t>
      </w:r>
      <w:r>
        <w:rPr>
          <w:rFonts w:eastAsia="Times New Roman"/>
          <w:szCs w:val="24"/>
        </w:rPr>
        <w:t>Μου αφαιρείτε… Όχι, δεν έχω δέκα λεπτά. Μου έχετε φάει πέντε λεπτά και είναι δεκαπέντε λεπτά ο χρόνος που έχει δώσει ο…</w:t>
      </w:r>
    </w:p>
    <w:p w14:paraId="53C8936A"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ΠΡΟΕΔΡΕΥΟΥΣΑ (Α</w:t>
      </w:r>
      <w:r w:rsidRPr="009363F4">
        <w:rPr>
          <w:rFonts w:eastAsia="Times New Roman"/>
          <w:b/>
          <w:szCs w:val="24"/>
        </w:rPr>
        <w:t>ναστασία Χριστοδουλοπούλου)</w:t>
      </w:r>
      <w:r w:rsidRPr="00363D9A">
        <w:rPr>
          <w:rFonts w:eastAsia="Times New Roman"/>
          <w:b/>
          <w:szCs w:val="24"/>
        </w:rPr>
        <w:t>:</w:t>
      </w:r>
      <w:r w:rsidRPr="009363F4">
        <w:rPr>
          <w:rFonts w:eastAsia="Times New Roman"/>
          <w:b/>
          <w:szCs w:val="24"/>
        </w:rPr>
        <w:t xml:space="preserve"> </w:t>
      </w:r>
      <w:r>
        <w:rPr>
          <w:rFonts w:eastAsia="Times New Roman"/>
          <w:szCs w:val="24"/>
        </w:rPr>
        <w:t>Μπορώ να σας αφαιρέσω τον λόγο. Σας διάβασα και το άρθρο. Δεν είναι εδώ χώρος για να λέμε γενικώς ό,τι νομίζουμε. Υπάρχει ημερήσια διάταξη.</w:t>
      </w:r>
    </w:p>
    <w:p w14:paraId="53C8936B"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sidRPr="00363D9A">
        <w:rPr>
          <w:rFonts w:eastAsia="Times New Roman"/>
          <w:b/>
          <w:szCs w:val="24"/>
        </w:rPr>
        <w:t>:</w:t>
      </w:r>
      <w:r>
        <w:rPr>
          <w:rFonts w:eastAsia="Times New Roman"/>
          <w:b/>
          <w:szCs w:val="24"/>
        </w:rPr>
        <w:t xml:space="preserve"> </w:t>
      </w:r>
      <w:r>
        <w:rPr>
          <w:rFonts w:eastAsia="Times New Roman"/>
          <w:szCs w:val="24"/>
        </w:rPr>
        <w:t>Λέει κάπου ο Κανονισμός ότι μπορούμε να συζητάμε εμείς οι δύο; Αυτό απα</w:t>
      </w:r>
      <w:r>
        <w:rPr>
          <w:rFonts w:eastAsia="Times New Roman"/>
          <w:szCs w:val="24"/>
        </w:rPr>
        <w:t>γορεύεται.</w:t>
      </w:r>
    </w:p>
    <w:p w14:paraId="53C8936C"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ΠΡΟΕΔΡΕΥΟΥΣΑ (Αναστασία Χριστοδουλοπούλου)</w:t>
      </w:r>
      <w:r w:rsidRPr="00363D9A">
        <w:rPr>
          <w:rFonts w:eastAsia="Times New Roman"/>
          <w:b/>
          <w:szCs w:val="24"/>
        </w:rPr>
        <w:t>:</w:t>
      </w:r>
      <w:r w:rsidRPr="009363F4">
        <w:rPr>
          <w:rFonts w:eastAsia="Times New Roman"/>
          <w:b/>
          <w:szCs w:val="24"/>
        </w:rPr>
        <w:t xml:space="preserve"> </w:t>
      </w:r>
      <w:r>
        <w:rPr>
          <w:rFonts w:eastAsia="Times New Roman"/>
          <w:szCs w:val="24"/>
        </w:rPr>
        <w:t>Ελάτε, πείτε αυτά που έχετε να πείτε, γιατί τελειώνει ο χρόνος.</w:t>
      </w:r>
    </w:p>
    <w:p w14:paraId="53C8936D"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sidRPr="00363D9A">
        <w:rPr>
          <w:rFonts w:eastAsia="Times New Roman"/>
          <w:b/>
          <w:szCs w:val="24"/>
        </w:rPr>
        <w:t>:</w:t>
      </w:r>
      <w:r>
        <w:rPr>
          <w:rFonts w:eastAsia="Times New Roman"/>
          <w:b/>
          <w:szCs w:val="24"/>
        </w:rPr>
        <w:t xml:space="preserve"> </w:t>
      </w:r>
      <w:r>
        <w:rPr>
          <w:rFonts w:eastAsia="Times New Roman"/>
          <w:szCs w:val="24"/>
        </w:rPr>
        <w:t>Αυτά που έχω να πω θα τα πω.</w:t>
      </w:r>
    </w:p>
    <w:p w14:paraId="53C8936E" w14:textId="77777777" w:rsidR="006A30E3" w:rsidRDefault="005E5BBF">
      <w:pPr>
        <w:spacing w:line="600" w:lineRule="auto"/>
        <w:ind w:firstLine="720"/>
        <w:contextualSpacing/>
        <w:jc w:val="both"/>
        <w:rPr>
          <w:rFonts w:eastAsia="Times New Roman"/>
          <w:szCs w:val="24"/>
        </w:rPr>
      </w:pPr>
      <w:r>
        <w:rPr>
          <w:rFonts w:eastAsia="Times New Roman"/>
          <w:szCs w:val="24"/>
        </w:rPr>
        <w:t>Επειδή στεναχωρηθήκατε μ’ αυτά που είπα…</w:t>
      </w:r>
    </w:p>
    <w:p w14:paraId="53C8936F"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ΠΡΟΕΔΡΕΥΟΥΣΑ (Αναστασία Χριστοδουλοπούλου)</w:t>
      </w:r>
      <w:r w:rsidRPr="00363D9A">
        <w:rPr>
          <w:rFonts w:eastAsia="Times New Roman"/>
          <w:b/>
          <w:szCs w:val="24"/>
        </w:rPr>
        <w:t>:</w:t>
      </w:r>
      <w:r w:rsidRPr="009363F4">
        <w:rPr>
          <w:rFonts w:eastAsia="Times New Roman"/>
          <w:b/>
          <w:szCs w:val="24"/>
        </w:rPr>
        <w:t xml:space="preserve"> </w:t>
      </w:r>
      <w:r>
        <w:rPr>
          <w:rFonts w:eastAsia="Times New Roman"/>
          <w:szCs w:val="24"/>
        </w:rPr>
        <w:t xml:space="preserve">Πολύ, </w:t>
      </w:r>
      <w:r>
        <w:rPr>
          <w:rFonts w:eastAsia="Times New Roman"/>
          <w:szCs w:val="24"/>
        </w:rPr>
        <w:t>ναι.</w:t>
      </w:r>
    </w:p>
    <w:p w14:paraId="53C89370" w14:textId="77777777" w:rsidR="006A30E3" w:rsidRDefault="005E5BBF">
      <w:pPr>
        <w:spacing w:line="600" w:lineRule="auto"/>
        <w:ind w:firstLine="720"/>
        <w:contextualSpacing/>
        <w:jc w:val="both"/>
        <w:rPr>
          <w:rFonts w:eastAsia="Times New Roman"/>
          <w:szCs w:val="24"/>
        </w:rPr>
      </w:pPr>
      <w:r w:rsidRPr="009363F4">
        <w:rPr>
          <w:rFonts w:eastAsia="Times New Roman"/>
          <w:b/>
          <w:szCs w:val="24"/>
        </w:rPr>
        <w:t>ΕΛΕΝΗ ΖΑΡΟΥΛΙΑ</w:t>
      </w:r>
      <w:r w:rsidRPr="00363D9A">
        <w:rPr>
          <w:rFonts w:eastAsia="Times New Roman"/>
          <w:b/>
          <w:szCs w:val="24"/>
        </w:rPr>
        <w:t>:</w:t>
      </w:r>
      <w:r>
        <w:rPr>
          <w:rFonts w:eastAsia="Times New Roman"/>
          <w:b/>
          <w:szCs w:val="24"/>
        </w:rPr>
        <w:t xml:space="preserve"> </w:t>
      </w:r>
      <w:r>
        <w:rPr>
          <w:rFonts w:eastAsia="Times New Roman"/>
          <w:szCs w:val="24"/>
        </w:rPr>
        <w:t>…ας πάμε σε κάτι λίγο πιο σύγχρονο, γιατί απ’ ό,τι βλέπω θα μου κλείσετε δημοκρατικότατα το μικρόφωνο, επειδή είστε πολύ δημοκράτισσα.</w:t>
      </w:r>
    </w:p>
    <w:p w14:paraId="53C89371" w14:textId="77777777" w:rsidR="006A30E3" w:rsidRDefault="005E5BBF">
      <w:pPr>
        <w:spacing w:line="600" w:lineRule="auto"/>
        <w:ind w:firstLine="720"/>
        <w:contextualSpacing/>
        <w:jc w:val="both"/>
        <w:rPr>
          <w:rFonts w:eastAsia="Times New Roman"/>
          <w:szCs w:val="24"/>
        </w:rPr>
      </w:pPr>
      <w:r>
        <w:rPr>
          <w:rFonts w:eastAsia="Times New Roman"/>
          <w:szCs w:val="24"/>
        </w:rPr>
        <w:t>Συνεχίζω</w:t>
      </w:r>
      <w:r w:rsidRPr="00D86A6B">
        <w:rPr>
          <w:rFonts w:eastAsia="Times New Roman"/>
          <w:szCs w:val="24"/>
        </w:rPr>
        <w:t>:</w:t>
      </w:r>
      <w:r>
        <w:rPr>
          <w:rFonts w:eastAsia="Times New Roman"/>
          <w:szCs w:val="24"/>
        </w:rPr>
        <w:t xml:space="preserve"> Δολοφονικές επιθέσεις έχουμε και τη δεκαετία του ’80 με τη νεολαία του Κομμουνιστικού Κόμμ</w:t>
      </w:r>
      <w:r>
        <w:rPr>
          <w:rFonts w:eastAsia="Times New Roman"/>
          <w:szCs w:val="24"/>
        </w:rPr>
        <w:t>ατος Ελλάδ</w:t>
      </w:r>
      <w:r>
        <w:rPr>
          <w:rFonts w:eastAsia="Times New Roman"/>
          <w:szCs w:val="24"/>
        </w:rPr>
        <w:t>α</w:t>
      </w:r>
      <w:r>
        <w:rPr>
          <w:rFonts w:eastAsia="Times New Roman"/>
          <w:szCs w:val="24"/>
        </w:rPr>
        <w:t xml:space="preserve">ς και το ΠΑΣΟΚ. Είχαμε πυροβολισμούς στην Καλαμάτα με </w:t>
      </w:r>
      <w:r>
        <w:rPr>
          <w:rFonts w:eastAsia="Times New Roman"/>
          <w:szCs w:val="24"/>
        </w:rPr>
        <w:t>τριάντα τέσσερα</w:t>
      </w:r>
      <w:r>
        <w:rPr>
          <w:rFonts w:eastAsia="Times New Roman"/>
          <w:szCs w:val="24"/>
        </w:rPr>
        <w:t xml:space="preserve"> θύματα. Πολλά χρόνια δε πριν μπει στη Βουλή η Χρυσή Αυγή, το 1987, υπήρχε η εταιρεία δολοφόνων του ΠΑΣΟΚ. Αλήθεια, γιατί δεν φυλακίστηκε τότε η ηγεσία του ΠΑΣΟΚ και όλοι οι Βο</w:t>
      </w:r>
      <w:r>
        <w:rPr>
          <w:rFonts w:eastAsia="Times New Roman"/>
          <w:szCs w:val="24"/>
        </w:rPr>
        <w:t xml:space="preserve">υλευτές του; </w:t>
      </w:r>
    </w:p>
    <w:p w14:paraId="53C89372"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Ο εκλεγμένος Δήμαρχος Νέας Χαλκηδόνας Χρήστος Παπαδόπουλος σκότωνε τα θύματά του για να τους αρπάξει τις περιουσίες τους και είχε πει ο ίδιος ότι είχε ιδεολογικό υπόβαθρο αυτό που έκανε. </w:t>
      </w:r>
    </w:p>
    <w:p w14:paraId="53C89373"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Άλλη μία δολοφονία, αυτή του </w:t>
      </w:r>
      <w:proofErr w:type="spellStart"/>
      <w:r>
        <w:rPr>
          <w:rFonts w:eastAsia="Times New Roman"/>
          <w:szCs w:val="24"/>
        </w:rPr>
        <w:t>Τεμπονέρα</w:t>
      </w:r>
      <w:proofErr w:type="spellEnd"/>
      <w:r>
        <w:rPr>
          <w:rFonts w:eastAsia="Times New Roman"/>
          <w:szCs w:val="24"/>
        </w:rPr>
        <w:t xml:space="preserve">, που έγινε από </w:t>
      </w:r>
      <w:r>
        <w:rPr>
          <w:rFonts w:eastAsia="Times New Roman"/>
          <w:szCs w:val="24"/>
        </w:rPr>
        <w:t xml:space="preserve">μέλη της ΟΝΝΕΔ, δεν είδαμε να καταδικάζεται και να φυλακίζεται η ηγεσία της Νέας Δημοκρατίας και οι Βουλευτές της το 1991. </w:t>
      </w:r>
    </w:p>
    <w:p w14:paraId="53C89374" w14:textId="77777777" w:rsidR="006A30E3" w:rsidRDefault="005E5BBF">
      <w:pPr>
        <w:spacing w:line="600" w:lineRule="auto"/>
        <w:ind w:firstLine="720"/>
        <w:contextualSpacing/>
        <w:jc w:val="both"/>
        <w:rPr>
          <w:rFonts w:eastAsia="Times New Roman"/>
          <w:szCs w:val="24"/>
        </w:rPr>
      </w:pPr>
      <w:r>
        <w:rPr>
          <w:rFonts w:eastAsia="Times New Roman"/>
          <w:szCs w:val="24"/>
        </w:rPr>
        <w:t>Το 1990 στο Ηράκλειο Κρήτης σε ομιλία του Μητσοτάκη, πάνω στον χαμό βγήκαν πιστόλια και μ</w:t>
      </w:r>
      <w:r>
        <w:rPr>
          <w:rFonts w:eastAsia="Times New Roman"/>
          <w:szCs w:val="24"/>
        </w:rPr>
        <w:t>ί</w:t>
      </w:r>
      <w:r>
        <w:rPr>
          <w:rFonts w:eastAsia="Times New Roman"/>
          <w:szCs w:val="24"/>
        </w:rPr>
        <w:t>α σφαίρα βρήκε και σκότωσε τον άτυχο Μανώλ</w:t>
      </w:r>
      <w:r>
        <w:rPr>
          <w:rFonts w:eastAsia="Times New Roman"/>
          <w:szCs w:val="24"/>
        </w:rPr>
        <w:t xml:space="preserve">η Γιακουμάκη που ήταν πάνω σ’ ένα τοιχίο. </w:t>
      </w:r>
    </w:p>
    <w:p w14:paraId="53C89375" w14:textId="77777777" w:rsidR="006A30E3" w:rsidRDefault="005E5BBF">
      <w:pPr>
        <w:spacing w:line="600" w:lineRule="auto"/>
        <w:ind w:firstLine="720"/>
        <w:contextualSpacing/>
        <w:jc w:val="both"/>
        <w:rPr>
          <w:rFonts w:eastAsia="Times New Roman"/>
          <w:szCs w:val="24"/>
        </w:rPr>
      </w:pPr>
      <w:r>
        <w:rPr>
          <w:rFonts w:eastAsia="Times New Roman"/>
          <w:szCs w:val="24"/>
        </w:rPr>
        <w:t>Γι’ αυτό όταν ακούμε τη λέξη δολοφόνος από τα χείλη των ακροαριστερών</w:t>
      </w:r>
      <w:r w:rsidRPr="000C4414">
        <w:rPr>
          <w:rFonts w:eastAsia="Times New Roman"/>
          <w:szCs w:val="24"/>
        </w:rPr>
        <w:t>,</w:t>
      </w:r>
      <w:r>
        <w:rPr>
          <w:rFonts w:eastAsia="Times New Roman"/>
          <w:szCs w:val="24"/>
        </w:rPr>
        <w:t xml:space="preserve"> παρακρατικών</w:t>
      </w:r>
      <w:r w:rsidRPr="000C4414">
        <w:rPr>
          <w:rFonts w:eastAsia="Times New Roman"/>
          <w:szCs w:val="24"/>
        </w:rPr>
        <w:t>,</w:t>
      </w:r>
      <w:r>
        <w:rPr>
          <w:rFonts w:eastAsia="Times New Roman"/>
          <w:szCs w:val="24"/>
        </w:rPr>
        <w:t xml:space="preserve"> αναρχικών</w:t>
      </w:r>
      <w:r w:rsidRPr="000C4414">
        <w:rPr>
          <w:rFonts w:eastAsia="Times New Roman"/>
          <w:szCs w:val="24"/>
        </w:rPr>
        <w:t>,</w:t>
      </w:r>
      <w:r>
        <w:rPr>
          <w:rFonts w:eastAsia="Times New Roman"/>
          <w:szCs w:val="24"/>
        </w:rPr>
        <w:t xml:space="preserve"> τρομοκρατών </w:t>
      </w:r>
      <w:proofErr w:type="spellStart"/>
      <w:r>
        <w:rPr>
          <w:rFonts w:eastAsia="Times New Roman"/>
          <w:szCs w:val="24"/>
        </w:rPr>
        <w:t>συριζαίων</w:t>
      </w:r>
      <w:proofErr w:type="spellEnd"/>
      <w:r>
        <w:rPr>
          <w:rFonts w:eastAsia="Times New Roman"/>
          <w:szCs w:val="24"/>
        </w:rPr>
        <w:t xml:space="preserve"> και άλλων, γελάμε πάρα πολύ, γιατί για δεκαετίες ολόκληρες η αριστερή προπαγάνδα παρουσιάζει το</w:t>
      </w:r>
      <w:r>
        <w:rPr>
          <w:rFonts w:eastAsia="Times New Roman"/>
          <w:szCs w:val="24"/>
        </w:rPr>
        <w:t xml:space="preserve"> δεξιό χαστούκι ως έγκλημα και την αριστερή τρομοκρατία ως επανάσταση. Η αποδόμηση των αριστερών «παρθένων» του πολιτικού σκηνικού γίνεται από τα μνήματα των αθώων θυμάτων τους, που ζητούν δικαίωση χωρίς αντίκρισμα ακόμη και σήμερα. </w:t>
      </w:r>
    </w:p>
    <w:p w14:paraId="53C89376"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Μερικές απ’ αυτές τις </w:t>
      </w:r>
      <w:r>
        <w:rPr>
          <w:rFonts w:eastAsia="Times New Roman"/>
          <w:szCs w:val="24"/>
        </w:rPr>
        <w:t xml:space="preserve">στυγνές δολοφονίες </w:t>
      </w:r>
      <w:proofErr w:type="spellStart"/>
      <w:r>
        <w:rPr>
          <w:rFonts w:eastAsia="Times New Roman"/>
          <w:szCs w:val="24"/>
        </w:rPr>
        <w:t>διεπράχθησαν</w:t>
      </w:r>
      <w:proofErr w:type="spellEnd"/>
      <w:r>
        <w:rPr>
          <w:rFonts w:eastAsia="Times New Roman"/>
          <w:szCs w:val="24"/>
        </w:rPr>
        <w:t xml:space="preserve"> από αναρχικούς παρακρατικούς και κουκουλοφόρους που χαίρουν της απόλυτης προστασίας και ασυλίας τόσο της σημερινής Κυβέρνησης του ΣΥΡΙΖΑ και των ΑΝΕΛ όσο και των προγενέστερων Νέας Δημοκρατίας και ΠΑΣΟΚ. </w:t>
      </w:r>
    </w:p>
    <w:p w14:paraId="53C89377" w14:textId="77777777" w:rsidR="006A30E3" w:rsidRDefault="005E5BBF">
      <w:pPr>
        <w:spacing w:line="600" w:lineRule="auto"/>
        <w:ind w:firstLine="720"/>
        <w:contextualSpacing/>
        <w:jc w:val="both"/>
        <w:rPr>
          <w:rFonts w:eastAsia="Times New Roman"/>
          <w:szCs w:val="24"/>
        </w:rPr>
      </w:pPr>
      <w:r>
        <w:rPr>
          <w:rFonts w:eastAsia="Times New Roman"/>
          <w:szCs w:val="24"/>
        </w:rPr>
        <w:t xml:space="preserve">Στις 11 Ιανουαρίου του 1991 καίγονται ζωντανοί από ρίψη μολότοφ μέσα στο μέγαρο που στέγαζε το πολυκατάστημα «Κάπα </w:t>
      </w:r>
      <w:proofErr w:type="spellStart"/>
      <w:r>
        <w:rPr>
          <w:rFonts w:eastAsia="Times New Roman"/>
          <w:szCs w:val="24"/>
        </w:rPr>
        <w:t>Μαρούσης</w:t>
      </w:r>
      <w:proofErr w:type="spellEnd"/>
      <w:r>
        <w:rPr>
          <w:rFonts w:eastAsia="Times New Roman"/>
          <w:szCs w:val="24"/>
        </w:rPr>
        <w:t xml:space="preserve">» οι Περικλής </w:t>
      </w:r>
      <w:proofErr w:type="spellStart"/>
      <w:r>
        <w:rPr>
          <w:rFonts w:eastAsia="Times New Roman"/>
          <w:szCs w:val="24"/>
        </w:rPr>
        <w:t>Ρεπαπής</w:t>
      </w:r>
      <w:proofErr w:type="spellEnd"/>
      <w:r>
        <w:rPr>
          <w:rFonts w:eastAsia="Times New Roman"/>
          <w:szCs w:val="24"/>
        </w:rPr>
        <w:t xml:space="preserve">, Γιάννης </w:t>
      </w:r>
      <w:proofErr w:type="spellStart"/>
      <w:r>
        <w:rPr>
          <w:rFonts w:eastAsia="Times New Roman"/>
          <w:szCs w:val="24"/>
        </w:rPr>
        <w:t>Μεμετζίδης</w:t>
      </w:r>
      <w:proofErr w:type="spellEnd"/>
      <w:r>
        <w:rPr>
          <w:rFonts w:eastAsia="Times New Roman"/>
          <w:szCs w:val="24"/>
        </w:rPr>
        <w:t xml:space="preserve"> και Εμμανουήλ Κοντόπουλος. </w:t>
      </w:r>
    </w:p>
    <w:p w14:paraId="53C89378" w14:textId="77777777" w:rsidR="006A30E3" w:rsidRDefault="005E5BBF">
      <w:pPr>
        <w:spacing w:line="600" w:lineRule="auto"/>
        <w:ind w:firstLine="720"/>
        <w:contextualSpacing/>
        <w:jc w:val="both"/>
        <w:rPr>
          <w:rFonts w:eastAsia="Times New Roman"/>
          <w:szCs w:val="24"/>
        </w:rPr>
      </w:pPr>
      <w:r>
        <w:rPr>
          <w:rFonts w:eastAsia="Times New Roman"/>
          <w:szCs w:val="24"/>
        </w:rPr>
        <w:t>Στις 5</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2010 πέθαναν από ασφυξία μετά από ρίψη βόμβας μολότοφ </w:t>
      </w:r>
      <w:r>
        <w:rPr>
          <w:rFonts w:eastAsia="Times New Roman"/>
          <w:szCs w:val="24"/>
        </w:rPr>
        <w:t xml:space="preserve">μέσα στην τράπεζα </w:t>
      </w:r>
      <w:proofErr w:type="spellStart"/>
      <w:r>
        <w:rPr>
          <w:rFonts w:eastAsia="Times New Roman"/>
          <w:szCs w:val="24"/>
          <w:lang w:val="en-US"/>
        </w:rPr>
        <w:t>Marfin</w:t>
      </w:r>
      <w:proofErr w:type="spellEnd"/>
      <w:r>
        <w:rPr>
          <w:rFonts w:eastAsia="Times New Roman"/>
          <w:szCs w:val="24"/>
        </w:rPr>
        <w:t xml:space="preserve"> η Αγγελική Παπαθανασοπούλου και το αγέννητο παιδί της </w:t>
      </w:r>
      <w:r>
        <w:rPr>
          <w:rFonts w:eastAsia="Times New Roman"/>
          <w:szCs w:val="24"/>
        </w:rPr>
        <w:t>–</w:t>
      </w:r>
      <w:r>
        <w:rPr>
          <w:rFonts w:eastAsia="Times New Roman"/>
          <w:szCs w:val="24"/>
        </w:rPr>
        <w:t xml:space="preserve">καθότι ήταν έγκυος-, η Παρασκευή </w:t>
      </w:r>
      <w:proofErr w:type="spellStart"/>
      <w:r>
        <w:rPr>
          <w:rFonts w:eastAsia="Times New Roman"/>
          <w:szCs w:val="24"/>
        </w:rPr>
        <w:t>Ζούλια</w:t>
      </w:r>
      <w:proofErr w:type="spellEnd"/>
      <w:r>
        <w:rPr>
          <w:rFonts w:eastAsia="Times New Roman"/>
          <w:szCs w:val="24"/>
        </w:rPr>
        <w:t xml:space="preserve"> και ο Επαμεινώνδας </w:t>
      </w:r>
      <w:proofErr w:type="spellStart"/>
      <w:r>
        <w:rPr>
          <w:rFonts w:eastAsia="Times New Roman"/>
          <w:szCs w:val="24"/>
        </w:rPr>
        <w:t>Τσάκαλης</w:t>
      </w:r>
      <w:proofErr w:type="spellEnd"/>
      <w:r>
        <w:rPr>
          <w:rFonts w:eastAsia="Times New Roman"/>
          <w:szCs w:val="24"/>
        </w:rPr>
        <w:t xml:space="preserve">. Η λίστα των θυμάτων είναι μακριά. </w:t>
      </w:r>
    </w:p>
    <w:p w14:paraId="53C89379" w14:textId="77777777" w:rsidR="006A30E3" w:rsidRDefault="005E5BBF">
      <w:pPr>
        <w:spacing w:line="600" w:lineRule="auto"/>
        <w:ind w:firstLine="720"/>
        <w:contextualSpacing/>
        <w:jc w:val="both"/>
        <w:rPr>
          <w:rFonts w:eastAsia="Times New Roman"/>
          <w:b/>
          <w:szCs w:val="24"/>
        </w:rPr>
      </w:pPr>
      <w:r>
        <w:rPr>
          <w:rFonts w:eastAsia="Times New Roman"/>
          <w:szCs w:val="24"/>
        </w:rPr>
        <w:t>Άλλη μ</w:t>
      </w:r>
      <w:r>
        <w:rPr>
          <w:rFonts w:eastAsia="Times New Roman"/>
          <w:szCs w:val="24"/>
        </w:rPr>
        <w:t>ί</w:t>
      </w:r>
      <w:r>
        <w:rPr>
          <w:rFonts w:eastAsia="Times New Roman"/>
          <w:szCs w:val="24"/>
        </w:rPr>
        <w:t>α ξεχωριστή κατηγορία συμπατριωτών μας που είναι αποδέκτες του μέ</w:t>
      </w:r>
      <w:r>
        <w:rPr>
          <w:rFonts w:eastAsia="Times New Roman"/>
          <w:szCs w:val="24"/>
        </w:rPr>
        <w:t xml:space="preserve">νους της αριστερής δολοφονικής μανίας είναι οι ένστολοι, ανάμεσα σ’ αυτούς η ειδική φρουρός Σοφία Ψυχογιού και ο αρχιφύλακας Αντώνιος-Νεκτάριος Σάββας, ο οποίος δολοφονήθηκε στα Άνω </w:t>
      </w:r>
      <w:proofErr w:type="spellStart"/>
      <w:r>
        <w:rPr>
          <w:rFonts w:eastAsia="Times New Roman"/>
          <w:szCs w:val="24"/>
        </w:rPr>
        <w:t>Πατήσια</w:t>
      </w:r>
      <w:proofErr w:type="spellEnd"/>
      <w:r>
        <w:rPr>
          <w:rFonts w:eastAsia="Times New Roman"/>
          <w:szCs w:val="24"/>
        </w:rPr>
        <w:t xml:space="preserve"> από τη Σέχτα Επαναστατών. </w:t>
      </w:r>
    </w:p>
    <w:p w14:paraId="53C8937A"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ΠΡΟΕΔΡΕΥΟΥΣΑ (Αναστασία Χριστοδουλοπούλ</w:t>
      </w:r>
      <w:r w:rsidRPr="00E7322B">
        <w:rPr>
          <w:rFonts w:eastAsia="Times New Roman" w:cs="Times New Roman"/>
          <w:b/>
          <w:szCs w:val="24"/>
        </w:rPr>
        <w:t xml:space="preserve">ου): </w:t>
      </w: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τελειώσατε.</w:t>
      </w:r>
    </w:p>
    <w:p w14:paraId="53C8937B" w14:textId="77777777" w:rsidR="006A30E3" w:rsidRDefault="005E5BBF">
      <w:pPr>
        <w:spacing w:line="600" w:lineRule="auto"/>
        <w:ind w:firstLine="720"/>
        <w:contextualSpacing/>
        <w:jc w:val="both"/>
        <w:rPr>
          <w:rFonts w:eastAsia="Times New Roman" w:cs="Times New Roman"/>
          <w:szCs w:val="24"/>
        </w:rPr>
      </w:pPr>
      <w:r w:rsidRPr="00154464">
        <w:rPr>
          <w:rFonts w:eastAsia="Times New Roman" w:cs="Times New Roman"/>
          <w:b/>
          <w:szCs w:val="24"/>
        </w:rPr>
        <w:t>ΕΛΕΝΗ ΖΑΡΟΥΛΙΑ:</w:t>
      </w:r>
      <w:r>
        <w:rPr>
          <w:rFonts w:eastAsia="Times New Roman" w:cs="Times New Roman"/>
          <w:b/>
          <w:szCs w:val="24"/>
        </w:rPr>
        <w:t xml:space="preserve"> </w:t>
      </w:r>
      <w:r>
        <w:rPr>
          <w:rFonts w:eastAsia="Times New Roman" w:cs="Times New Roman"/>
          <w:szCs w:val="24"/>
        </w:rPr>
        <w:t xml:space="preserve">Δεν έχω τελειώσει! </w:t>
      </w:r>
    </w:p>
    <w:p w14:paraId="53C8937C"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Τελειώσατε. Κατεβείτε. Σας </w:t>
      </w:r>
      <w:proofErr w:type="spellStart"/>
      <w:r>
        <w:rPr>
          <w:rFonts w:eastAsia="Times New Roman" w:cs="Times New Roman"/>
          <w:szCs w:val="24"/>
        </w:rPr>
        <w:t>επανέφερα</w:t>
      </w:r>
      <w:proofErr w:type="spellEnd"/>
      <w:r>
        <w:rPr>
          <w:rFonts w:eastAsia="Times New Roman" w:cs="Times New Roman"/>
          <w:szCs w:val="24"/>
        </w:rPr>
        <w:t xml:space="preserve"> εις την τάξη, δεν επανήλθατε. Σας αφαίρεσα και τα δύο λεπτά που σας είχα διακόψει. Τελείωσε ο χρόνος. </w:t>
      </w:r>
    </w:p>
    <w:p w14:paraId="53C8937D" w14:textId="77777777" w:rsidR="006A30E3" w:rsidRDefault="005E5BBF">
      <w:pPr>
        <w:spacing w:line="600" w:lineRule="auto"/>
        <w:ind w:firstLine="720"/>
        <w:contextualSpacing/>
        <w:jc w:val="both"/>
        <w:rPr>
          <w:rFonts w:eastAsia="Times New Roman" w:cs="Times New Roman"/>
          <w:szCs w:val="24"/>
        </w:rPr>
      </w:pPr>
      <w:r w:rsidRPr="00154464">
        <w:rPr>
          <w:rFonts w:eastAsia="Times New Roman" w:cs="Times New Roman"/>
          <w:b/>
          <w:szCs w:val="24"/>
        </w:rPr>
        <w:t>ΕΛΕ</w:t>
      </w:r>
      <w:r w:rsidRPr="00154464">
        <w:rPr>
          <w:rFonts w:eastAsia="Times New Roman" w:cs="Times New Roman"/>
          <w:b/>
          <w:szCs w:val="24"/>
        </w:rPr>
        <w:t>ΝΗ ΖΑΡΟΥΛΙΑ:</w:t>
      </w:r>
      <w:r>
        <w:rPr>
          <w:rFonts w:eastAsia="Times New Roman" w:cs="Times New Roman"/>
          <w:b/>
          <w:szCs w:val="24"/>
        </w:rPr>
        <w:t xml:space="preserve"> </w:t>
      </w:r>
      <w:r>
        <w:rPr>
          <w:rFonts w:eastAsia="Times New Roman" w:cs="Times New Roman"/>
          <w:szCs w:val="24"/>
        </w:rPr>
        <w:t xml:space="preserve">Όχι, δεν έχει τελειώσει ο χρόνος μου. </w:t>
      </w:r>
    </w:p>
    <w:p w14:paraId="53C8937E"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Τελείωσε ο χρόνος σας.</w:t>
      </w:r>
    </w:p>
    <w:p w14:paraId="53C8937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Είναι δεκαπέντε λεπτά ο χρόνος μου.</w:t>
      </w:r>
    </w:p>
    <w:p w14:paraId="53C89380"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μπορείτε να κατεβείτε.</w:t>
      </w:r>
    </w:p>
    <w:p w14:paraId="53C8938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ΕΛ</w:t>
      </w:r>
      <w:r>
        <w:rPr>
          <w:rFonts w:eastAsia="Times New Roman" w:cs="Times New Roman"/>
          <w:b/>
          <w:szCs w:val="24"/>
        </w:rPr>
        <w:t xml:space="preserve">ΕΝΗ ΖΑΡΟΥΛΙΑ: </w:t>
      </w:r>
      <w:r>
        <w:rPr>
          <w:rFonts w:eastAsia="Times New Roman" w:cs="Times New Roman"/>
          <w:szCs w:val="24"/>
        </w:rPr>
        <w:t xml:space="preserve">Ναι, φωνάξτε τον Φρούραρχο. </w:t>
      </w:r>
    </w:p>
    <w:p w14:paraId="53C89382"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μπορεί να συνεχιστεί αυτό. Δεν γίνεται να περιφρονείτε τον Κανονισμό, τις εκκλήσεις. Κάτι πρέπει να γίνει. Κατεβείτε. Τι θέλετε; Να ειδοποιήσω τη Φρουρά; </w:t>
      </w:r>
    </w:p>
    <w:p w14:paraId="53C8938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ΕΛΕΝΗ ΖΑΡΟ</w:t>
      </w:r>
      <w:r>
        <w:rPr>
          <w:rFonts w:eastAsia="Times New Roman" w:cs="Times New Roman"/>
          <w:b/>
          <w:szCs w:val="24"/>
        </w:rPr>
        <w:t xml:space="preserve">ΥΛΙΑ: </w:t>
      </w:r>
      <w:r>
        <w:rPr>
          <w:rFonts w:eastAsia="Times New Roman" w:cs="Times New Roman"/>
          <w:szCs w:val="24"/>
        </w:rPr>
        <w:t xml:space="preserve">Ναι, ναι. «Φρουρά, φρουρά»! </w:t>
      </w:r>
    </w:p>
    <w:p w14:paraId="53C89384"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αρέσει; </w:t>
      </w:r>
    </w:p>
    <w:p w14:paraId="53C8938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Σας καλώ εγώ! «Φρουρά»! </w:t>
      </w:r>
    </w:p>
    <w:p w14:paraId="53C89386"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Θέλετε να κάνετε την </w:t>
      </w:r>
      <w:proofErr w:type="spellStart"/>
      <w:r>
        <w:rPr>
          <w:rFonts w:eastAsia="Times New Roman" w:cs="Times New Roman"/>
          <w:szCs w:val="24"/>
        </w:rPr>
        <w:t>ηρωίδα</w:t>
      </w:r>
      <w:proofErr w:type="spellEnd"/>
      <w:r>
        <w:rPr>
          <w:rFonts w:eastAsia="Times New Roman" w:cs="Times New Roman"/>
          <w:szCs w:val="24"/>
        </w:rPr>
        <w:t xml:space="preserve">, ότι σας παίρνει η </w:t>
      </w:r>
      <w:r>
        <w:rPr>
          <w:rFonts w:eastAsia="Times New Roman" w:cs="Times New Roman"/>
          <w:szCs w:val="24"/>
        </w:rPr>
        <w:t>Α</w:t>
      </w:r>
      <w:r>
        <w:rPr>
          <w:rFonts w:eastAsia="Times New Roman" w:cs="Times New Roman"/>
          <w:szCs w:val="24"/>
        </w:rPr>
        <w:t xml:space="preserve">στυνομία; Τι ακριβώς θέλετε; </w:t>
      </w:r>
    </w:p>
    <w:p w14:paraId="53C8938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Κυρία Πρόεδρε, επί της διαδικασίας είχε πει ο κ. Κακλαμάνης…</w:t>
      </w:r>
    </w:p>
    <w:p w14:paraId="53C89388"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Παρακαλώ;!</w:t>
      </w:r>
    </w:p>
    <w:p w14:paraId="53C8938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sidRPr="00B156F0">
        <w:rPr>
          <w:rFonts w:eastAsia="Times New Roman" w:cs="Times New Roman"/>
          <w:szCs w:val="24"/>
        </w:rPr>
        <w:t>…</w:t>
      </w:r>
      <w:r>
        <w:rPr>
          <w:rFonts w:eastAsia="Times New Roman" w:cs="Times New Roman"/>
          <w:szCs w:val="24"/>
        </w:rPr>
        <w:t xml:space="preserve">δεκαπέντε λεπτά οι </w:t>
      </w:r>
      <w:r>
        <w:rPr>
          <w:rFonts w:eastAsia="Times New Roman" w:cs="Times New Roman"/>
          <w:szCs w:val="24"/>
        </w:rPr>
        <w:t>ε</w:t>
      </w:r>
      <w:r>
        <w:rPr>
          <w:rFonts w:eastAsia="Times New Roman" w:cs="Times New Roman"/>
          <w:szCs w:val="24"/>
        </w:rPr>
        <w:t>ισηγητές και δεκαπέντε οι Κοινοβουλευτικοί Εκπρόσωποι.</w:t>
      </w:r>
    </w:p>
    <w:p w14:paraId="53C8938A"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Δώδεκα λεπτά έχω δώσει σε όλους. Δεν υπάρχουν ειδικές…</w:t>
      </w:r>
    </w:p>
    <w:p w14:paraId="53C8938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Όχι. Να δείτε τι είπε ο κ. Κακλαμάνης. </w:t>
      </w:r>
    </w:p>
    <w:p w14:paraId="53C8938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Κάθε Πρόεδρος τα αλλάζει; </w:t>
      </w:r>
    </w:p>
    <w:p w14:paraId="53C8938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Είστε ανενημέρωτη.</w:t>
      </w:r>
    </w:p>
    <w:p w14:paraId="53C8938E"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ΠΡΟΕΔΡΕΥΟΥΣΑ (Αναστα</w:t>
      </w:r>
      <w:r w:rsidRPr="00E7322B">
        <w:rPr>
          <w:rFonts w:eastAsia="Times New Roman" w:cs="Times New Roman"/>
          <w:b/>
          <w:szCs w:val="24"/>
        </w:rPr>
        <w:t xml:space="preserve">σία Χριστοδουλοπούλου): </w:t>
      </w:r>
      <w:r>
        <w:rPr>
          <w:rFonts w:eastAsia="Times New Roman" w:cs="Times New Roman"/>
          <w:szCs w:val="24"/>
        </w:rPr>
        <w:t xml:space="preserve">Ελάτε, κυρία </w:t>
      </w:r>
      <w:proofErr w:type="spellStart"/>
      <w:r>
        <w:rPr>
          <w:rFonts w:eastAsia="Times New Roman" w:cs="Times New Roman"/>
          <w:szCs w:val="24"/>
        </w:rPr>
        <w:t>Ζαρούλια</w:t>
      </w:r>
      <w:proofErr w:type="spellEnd"/>
      <w:r>
        <w:rPr>
          <w:rFonts w:eastAsia="Times New Roman" w:cs="Times New Roman"/>
          <w:szCs w:val="24"/>
        </w:rPr>
        <w:t xml:space="preserve">! Εσείς έτσι και αλλιώς είστε εκτός θέματος. Έπρεπε προ πολλού να έχετε κατέβει. Σας το είπα. </w:t>
      </w:r>
    </w:p>
    <w:p w14:paraId="53C8938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Κυρία Πρόεδρε, ο κ. Λοβέρδος είχε ζητήσει να τηρηθεί αυτό που είχε πει ο κ. Κακλαμάνης. </w:t>
      </w:r>
    </w:p>
    <w:p w14:paraId="53C89390"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w:t>
      </w:r>
      <w:r w:rsidRPr="00E7322B">
        <w:rPr>
          <w:rFonts w:eastAsia="Times New Roman" w:cs="Times New Roman"/>
          <w:b/>
          <w:szCs w:val="24"/>
        </w:rPr>
        <w:t xml:space="preserve">ΟΥΣΑ (Αναστασία Χριστοδουλοπούλου): </w:t>
      </w:r>
      <w:r>
        <w:rPr>
          <w:rFonts w:eastAsia="Times New Roman" w:cs="Times New Roman"/>
          <w:szCs w:val="24"/>
        </w:rPr>
        <w:t>Τώρα τι σχέση έχει αυτό με το ζήτημα που θέτω εγώ; Μιλάει δώδεκα λεπτά εκτός θέματος.</w:t>
      </w:r>
    </w:p>
    <w:p w14:paraId="53C8939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Για τον χρόνο. </w:t>
      </w:r>
    </w:p>
    <w:p w14:paraId="53C89392"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Δεν υπάρχουν τέτοια περιθώρια στη Βουλή. Πρέπει να το κ</w:t>
      </w:r>
      <w:r>
        <w:rPr>
          <w:rFonts w:eastAsia="Times New Roman" w:cs="Times New Roman"/>
          <w:szCs w:val="24"/>
        </w:rPr>
        <w:t>αταλάβετε.</w:t>
      </w:r>
    </w:p>
    <w:p w14:paraId="53C8939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Γιατί το κάνετε επιλεκτικά;</w:t>
      </w:r>
    </w:p>
    <w:p w14:paraId="53C89394"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Τι επιλεκτικά; Ποιος μίλησε; Πείτε μου ένα παράδειγμα!</w:t>
      </w:r>
    </w:p>
    <w:p w14:paraId="53C89395"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Προχθές, ομιλητής από το ΚΚΕ…</w:t>
      </w:r>
    </w:p>
    <w:p w14:paraId="53C89396"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ΠΡΟΕΔΡΕΥΟΥΣΑ</w:t>
      </w:r>
      <w:r>
        <w:rPr>
          <w:rFonts w:eastAsia="Times New Roman" w:cs="Times New Roman"/>
          <w:b/>
          <w:szCs w:val="24"/>
        </w:rPr>
        <w:t xml:space="preserve"> (Αναστασία Χριστοδουλοπούλου): </w:t>
      </w:r>
      <w:r>
        <w:rPr>
          <w:rFonts w:eastAsia="Times New Roman" w:cs="Times New Roman"/>
          <w:szCs w:val="24"/>
        </w:rPr>
        <w:t>Προχθέ</w:t>
      </w:r>
      <w:r>
        <w:rPr>
          <w:rFonts w:eastAsia="Times New Roman" w:cs="Times New Roman"/>
          <w:szCs w:val="24"/>
        </w:rPr>
        <w:t xml:space="preserve">ς. Σήμερα, λέμε, εδώ. Υπάρχει θέμα «Ανώνυμες Εταιρείες». </w:t>
      </w:r>
    </w:p>
    <w:p w14:paraId="53C89397"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Την ώρα που προεδρεύετε…</w:t>
      </w:r>
    </w:p>
    <w:p w14:paraId="53C89398"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ΠΡΟΕΔΡΕΥΟΥΣΑ</w:t>
      </w:r>
      <w:r>
        <w:rPr>
          <w:rFonts w:eastAsia="Times New Roman" w:cs="Times New Roman"/>
          <w:b/>
          <w:szCs w:val="24"/>
        </w:rPr>
        <w:t xml:space="preserve"> (Αναστασία Χριστοδουλοπούλου): </w:t>
      </w:r>
      <w:r>
        <w:rPr>
          <w:rFonts w:eastAsia="Times New Roman" w:cs="Times New Roman"/>
          <w:szCs w:val="24"/>
        </w:rPr>
        <w:t xml:space="preserve">Δεν θα κάνω διάλογο μαζί σας. </w:t>
      </w:r>
    </w:p>
    <w:p w14:paraId="53C8939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Λοιπόν, θα τελειώσω, καταθέτοντας στα Πρακτικά μ</w:t>
      </w:r>
      <w:r>
        <w:rPr>
          <w:rFonts w:eastAsia="Times New Roman" w:cs="Times New Roman"/>
          <w:szCs w:val="24"/>
        </w:rPr>
        <w:t>ί</w:t>
      </w:r>
      <w:r>
        <w:rPr>
          <w:rFonts w:eastAsia="Times New Roman" w:cs="Times New Roman"/>
          <w:szCs w:val="24"/>
        </w:rPr>
        <w:t>α φωτογραφία τ</w:t>
      </w:r>
      <w:r>
        <w:rPr>
          <w:rFonts w:eastAsia="Times New Roman" w:cs="Times New Roman"/>
          <w:szCs w:val="24"/>
        </w:rPr>
        <w:t xml:space="preserve">ου υιού </w:t>
      </w:r>
      <w:proofErr w:type="spellStart"/>
      <w:r>
        <w:rPr>
          <w:rFonts w:eastAsia="Times New Roman" w:cs="Times New Roman"/>
          <w:szCs w:val="24"/>
        </w:rPr>
        <w:t>Κουφοντίνα</w:t>
      </w:r>
      <w:proofErr w:type="spellEnd"/>
      <w:r>
        <w:rPr>
          <w:rFonts w:eastAsia="Times New Roman" w:cs="Times New Roman"/>
          <w:szCs w:val="24"/>
        </w:rPr>
        <w:t>, ο οποίος είναι ντυμένος με τη στολή του βουνού, κρατώντας ένα κονσερβοκούτι.</w:t>
      </w:r>
    </w:p>
    <w:p w14:paraId="53C8939A" w14:textId="77777777" w:rsidR="006A30E3" w:rsidRDefault="005E5BBF">
      <w:pPr>
        <w:spacing w:line="600" w:lineRule="auto"/>
        <w:ind w:firstLine="720"/>
        <w:contextualSpacing/>
        <w:jc w:val="both"/>
        <w:rPr>
          <w:rFonts w:eastAsia="Times New Roman" w:cs="Times New Roman"/>
          <w:szCs w:val="24"/>
        </w:rPr>
      </w:pPr>
      <w:r w:rsidRPr="00AF3B92">
        <w:rPr>
          <w:rFonts w:eastAsia="Times New Roman"/>
          <w:szCs w:val="24"/>
        </w:rPr>
        <w:t xml:space="preserve">(Στο σημείο αυτό </w:t>
      </w:r>
      <w:r>
        <w:rPr>
          <w:rFonts w:eastAsia="Times New Roman"/>
          <w:szCs w:val="24"/>
        </w:rPr>
        <w:t>η</w:t>
      </w:r>
      <w:r w:rsidRPr="00AF3B92">
        <w:rPr>
          <w:rFonts w:eastAsia="Times New Roman"/>
          <w:szCs w:val="24"/>
        </w:rPr>
        <w:t xml:space="preserve"> Βουλευτής κ</w:t>
      </w:r>
      <w:r>
        <w:rPr>
          <w:rFonts w:eastAsia="Times New Roman"/>
          <w:szCs w:val="24"/>
        </w:rPr>
        <w:t>.</w:t>
      </w:r>
      <w:r w:rsidRPr="00AF3B92">
        <w:rPr>
          <w:rFonts w:eastAsia="Times New Roman"/>
          <w:szCs w:val="24"/>
        </w:rPr>
        <w:t xml:space="preserve"> </w:t>
      </w:r>
      <w:r>
        <w:rPr>
          <w:rFonts w:eastAsia="Times New Roman" w:cs="Times New Roman"/>
          <w:szCs w:val="24"/>
        </w:rPr>
        <w:t xml:space="preserve">Ελένη </w:t>
      </w:r>
      <w:proofErr w:type="spellStart"/>
      <w:r>
        <w:rPr>
          <w:rFonts w:eastAsia="Times New Roman" w:cs="Times New Roman"/>
          <w:szCs w:val="24"/>
        </w:rPr>
        <w:t>Ζαρούλια</w:t>
      </w:r>
      <w:proofErr w:type="spellEnd"/>
      <w:r>
        <w:rPr>
          <w:rFonts w:eastAsia="Times New Roman" w:cs="Times New Roman"/>
          <w:szCs w:val="24"/>
        </w:rPr>
        <w:t xml:space="preserve"> </w:t>
      </w:r>
      <w:r w:rsidRPr="00AF3B92">
        <w:rPr>
          <w:rFonts w:eastAsia="Times New Roman"/>
          <w:szCs w:val="24"/>
        </w:rPr>
        <w:t xml:space="preserve">καταθέτει για τα Πρακτικά </w:t>
      </w:r>
      <w:r>
        <w:rPr>
          <w:rFonts w:eastAsia="Times New Roman"/>
          <w:szCs w:val="24"/>
        </w:rPr>
        <w:t xml:space="preserve">την προαναφερθείσα φωτογραφία, η οποία </w:t>
      </w:r>
      <w:r w:rsidRPr="00AF3B92">
        <w:rPr>
          <w:rFonts w:eastAsia="Times New Roman"/>
          <w:szCs w:val="24"/>
        </w:rPr>
        <w:t xml:space="preserve">βρίσκεται στο </w:t>
      </w:r>
      <w:r>
        <w:rPr>
          <w:rFonts w:eastAsia="Times New Roman"/>
          <w:szCs w:val="24"/>
        </w:rPr>
        <w:t>α</w:t>
      </w:r>
      <w:r w:rsidRPr="00AF3B92">
        <w:rPr>
          <w:rFonts w:eastAsia="Times New Roman"/>
          <w:szCs w:val="24"/>
        </w:rPr>
        <w:t xml:space="preserve">ρχείο του Τμήματος Γραμματείας </w:t>
      </w:r>
      <w:r w:rsidRPr="00AF3B92">
        <w:rPr>
          <w:rFonts w:eastAsia="Times New Roman"/>
          <w:szCs w:val="24"/>
        </w:rPr>
        <w:t>της Διεύθυνσης Στενογραφίας και Πρακτικών της Βουλής)</w:t>
      </w:r>
    </w:p>
    <w:p w14:paraId="53C8939B"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53C8939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Γιατί είναι επίκαιρος ο κ. </w:t>
      </w:r>
      <w:proofErr w:type="spellStart"/>
      <w:r>
        <w:rPr>
          <w:rFonts w:eastAsia="Times New Roman" w:cs="Times New Roman"/>
          <w:szCs w:val="24"/>
        </w:rPr>
        <w:t>Κουφοντίνας</w:t>
      </w:r>
      <w:proofErr w:type="spellEnd"/>
      <w:r>
        <w:rPr>
          <w:rFonts w:eastAsia="Times New Roman" w:cs="Times New Roman"/>
          <w:szCs w:val="24"/>
        </w:rPr>
        <w:t>. Μπήκαν σήμερα οι…</w:t>
      </w:r>
    </w:p>
    <w:p w14:paraId="53C8939D"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Ποιος θέλει να δευτερολογ</w:t>
      </w:r>
      <w:r>
        <w:rPr>
          <w:rFonts w:eastAsia="Times New Roman" w:cs="Times New Roman"/>
          <w:szCs w:val="24"/>
        </w:rPr>
        <w:t xml:space="preserve">ήσει από τους αγορητές για δύο λεπτά; </w:t>
      </w:r>
    </w:p>
    <w:p w14:paraId="53C8939E" w14:textId="77777777" w:rsidR="006A30E3" w:rsidRDefault="005E5BBF">
      <w:pPr>
        <w:spacing w:line="600" w:lineRule="auto"/>
        <w:ind w:firstLine="720"/>
        <w:contextualSpacing/>
        <w:jc w:val="both"/>
        <w:rPr>
          <w:rFonts w:eastAsia="Times New Roman" w:cs="Times New Roman"/>
          <w:szCs w:val="24"/>
        </w:rPr>
      </w:pPr>
      <w:r w:rsidRPr="003F174A">
        <w:rPr>
          <w:rFonts w:eastAsia="Times New Roman" w:cs="Times New Roman"/>
          <w:b/>
          <w:szCs w:val="24"/>
        </w:rPr>
        <w:t>ΧΑΡΑΛΑΜΠΟΣ ΑΘΑΝΑΣΙΟΥ:</w:t>
      </w:r>
      <w:r>
        <w:rPr>
          <w:rFonts w:eastAsia="Times New Roman" w:cs="Times New Roman"/>
          <w:szCs w:val="24"/>
        </w:rPr>
        <w:t xml:space="preserve"> Εγώ, κυρία Πρόεδρε.</w:t>
      </w:r>
    </w:p>
    <w:p w14:paraId="53C8939F"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Ζήτω η Δημοκρατία! </w:t>
      </w:r>
    </w:p>
    <w:p w14:paraId="53C893A0"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Αθανασίου για δύο λεπτά. </w:t>
      </w:r>
    </w:p>
    <w:p w14:paraId="53C893A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Από τη θέση σας, κύριε Αθανασίου, ή θα ανεβείτε; </w:t>
      </w:r>
    </w:p>
    <w:p w14:paraId="53C893A2" w14:textId="77777777" w:rsidR="006A30E3" w:rsidRDefault="005E5BBF">
      <w:pPr>
        <w:spacing w:line="600" w:lineRule="auto"/>
        <w:ind w:firstLine="720"/>
        <w:contextualSpacing/>
        <w:jc w:val="both"/>
        <w:rPr>
          <w:rFonts w:eastAsia="Times New Roman" w:cs="Times New Roman"/>
          <w:szCs w:val="24"/>
        </w:rPr>
      </w:pPr>
      <w:r w:rsidRPr="003F174A">
        <w:rPr>
          <w:rFonts w:eastAsia="Times New Roman" w:cs="Times New Roman"/>
          <w:b/>
          <w:szCs w:val="24"/>
        </w:rPr>
        <w:t>ΧΑΡΑΛΑΜΠΟΣ ΑΘΑΝΑΣΙΟΥ:</w:t>
      </w:r>
      <w:r w:rsidRPr="003F174A">
        <w:rPr>
          <w:rFonts w:eastAsia="Times New Roman" w:cs="Times New Roman"/>
          <w:szCs w:val="24"/>
        </w:rPr>
        <w:t xml:space="preserve"> </w:t>
      </w:r>
      <w:r>
        <w:rPr>
          <w:rFonts w:eastAsia="Times New Roman" w:cs="Times New Roman"/>
          <w:szCs w:val="24"/>
        </w:rPr>
        <w:t>Αν τελείωσε η κυρία.</w:t>
      </w:r>
    </w:p>
    <w:p w14:paraId="53C893A3" w14:textId="77777777" w:rsidR="006A30E3" w:rsidRDefault="005E5BBF">
      <w:pPr>
        <w:spacing w:line="600" w:lineRule="auto"/>
        <w:ind w:firstLine="720"/>
        <w:contextualSpacing/>
        <w:jc w:val="both"/>
        <w:rPr>
          <w:rFonts w:eastAsia="Times New Roman" w:cs="Times New Roman"/>
          <w:b/>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Τελείωσε η κυρία. </w:t>
      </w:r>
    </w:p>
    <w:p w14:paraId="53C893A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Δεν τελείωσα, κύριε Αθανασίου. Όπως βλέπετε μου αφαίρεσαν δημοκρατικότατα τον λόγο. Δημοκρατικότητα! </w:t>
      </w:r>
    </w:p>
    <w:p w14:paraId="53C893A5"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Αθανασίου, δεν θα πείτε εσείς ποιος τελείωσε ή δεν τελείωσε. Σας ρωτώ απλά αν θέλετε να μιλήσετε από το Βήμα ή από το έδρανό σας. </w:t>
      </w:r>
    </w:p>
    <w:p w14:paraId="53C893A6" w14:textId="77777777" w:rsidR="006A30E3" w:rsidRDefault="005E5BBF">
      <w:pPr>
        <w:spacing w:line="600" w:lineRule="auto"/>
        <w:ind w:firstLine="720"/>
        <w:contextualSpacing/>
        <w:jc w:val="both"/>
        <w:rPr>
          <w:rFonts w:eastAsia="Times New Roman" w:cs="Times New Roman"/>
          <w:szCs w:val="24"/>
        </w:rPr>
      </w:pPr>
      <w:r w:rsidRPr="003F174A">
        <w:rPr>
          <w:rFonts w:eastAsia="Times New Roman" w:cs="Times New Roman"/>
          <w:b/>
          <w:szCs w:val="24"/>
        </w:rPr>
        <w:t>ΧΑΡΑΛΑΜΠΟΣ ΑΘΑΝΑΣΙΟΥ:</w:t>
      </w:r>
      <w:r w:rsidRPr="003F174A">
        <w:rPr>
          <w:rFonts w:eastAsia="Times New Roman" w:cs="Times New Roman"/>
          <w:szCs w:val="24"/>
        </w:rPr>
        <w:t xml:space="preserve"> </w:t>
      </w:r>
      <w:r>
        <w:rPr>
          <w:rFonts w:eastAsia="Times New Roman" w:cs="Times New Roman"/>
          <w:szCs w:val="24"/>
        </w:rPr>
        <w:t>Θα μιλήσω από τη θέση μου, κυρία Πρόεδρε.</w:t>
      </w:r>
    </w:p>
    <w:p w14:paraId="53C893A7" w14:textId="77777777" w:rsidR="006A30E3" w:rsidRDefault="005E5BBF">
      <w:pPr>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ΠΡΟΕΔΡΕΥΟΥΣ</w:t>
      </w:r>
      <w:r w:rsidRPr="00E7322B">
        <w:rPr>
          <w:rFonts w:eastAsia="Times New Roman" w:cs="Times New Roman"/>
          <w:b/>
          <w:szCs w:val="24"/>
        </w:rPr>
        <w:t>Α (Αναστασία Χριστοδουλοπούλου):</w:t>
      </w:r>
      <w:r>
        <w:rPr>
          <w:rFonts w:eastAsia="Times New Roman" w:cs="Times New Roman"/>
          <w:szCs w:val="24"/>
        </w:rPr>
        <w:t xml:space="preserve"> Ορίστε, έχετε τον λόγο.</w:t>
      </w:r>
    </w:p>
    <w:p w14:paraId="53C893A8" w14:textId="77777777" w:rsidR="006A30E3" w:rsidRDefault="005E5BBF">
      <w:pPr>
        <w:spacing w:line="600" w:lineRule="auto"/>
        <w:ind w:firstLine="720"/>
        <w:contextualSpacing/>
        <w:jc w:val="both"/>
        <w:rPr>
          <w:rFonts w:eastAsia="Times New Roman" w:cs="Times New Roman"/>
          <w:color w:val="000000" w:themeColor="text1"/>
          <w:szCs w:val="24"/>
        </w:rPr>
      </w:pPr>
      <w:r w:rsidRPr="003F174A">
        <w:rPr>
          <w:rFonts w:eastAsia="Times New Roman" w:cs="Times New Roman"/>
          <w:b/>
          <w:szCs w:val="24"/>
        </w:rPr>
        <w:t>ΧΑΡΑΛΑΜΠΟΣ ΑΘΑΝΑΣΙΟΥ:</w:t>
      </w:r>
      <w:r>
        <w:rPr>
          <w:rFonts w:eastAsia="Times New Roman" w:cs="Times New Roman"/>
          <w:b/>
          <w:szCs w:val="24"/>
        </w:rPr>
        <w:t xml:space="preserve"> </w:t>
      </w:r>
      <w:r>
        <w:rPr>
          <w:rFonts w:eastAsia="Times New Roman" w:cs="Times New Roman"/>
          <w:szCs w:val="24"/>
        </w:rPr>
        <w:t>Θα ήθελα να</w:t>
      </w:r>
      <w:r w:rsidRPr="00404AC1">
        <w:rPr>
          <w:rFonts w:eastAsia="Times New Roman" w:cs="Times New Roman"/>
          <w:szCs w:val="24"/>
        </w:rPr>
        <w:t xml:space="preserve"> </w:t>
      </w:r>
      <w:r>
        <w:rPr>
          <w:rFonts w:eastAsia="Times New Roman" w:cs="Times New Roman"/>
          <w:szCs w:val="24"/>
        </w:rPr>
        <w:t>σταθώ,</w:t>
      </w:r>
      <w:r w:rsidRPr="00404AC1">
        <w:rPr>
          <w:rFonts w:eastAsia="Times New Roman" w:cs="Times New Roman"/>
          <w:szCs w:val="24"/>
        </w:rPr>
        <w:t xml:space="preserve"> κυρία </w:t>
      </w:r>
      <w:r>
        <w:rPr>
          <w:rFonts w:eastAsia="Times New Roman" w:cs="Times New Roman"/>
          <w:szCs w:val="24"/>
        </w:rPr>
        <w:t>Π</w:t>
      </w:r>
      <w:r w:rsidRPr="00404AC1">
        <w:rPr>
          <w:rFonts w:eastAsia="Times New Roman" w:cs="Times New Roman"/>
          <w:szCs w:val="24"/>
        </w:rPr>
        <w:t>ρόεδρε</w:t>
      </w:r>
      <w:r>
        <w:rPr>
          <w:rFonts w:eastAsia="Times New Roman" w:cs="Times New Roman"/>
          <w:szCs w:val="24"/>
        </w:rPr>
        <w:t>,</w:t>
      </w:r>
      <w:r w:rsidRPr="00404AC1">
        <w:rPr>
          <w:rFonts w:eastAsia="Times New Roman" w:cs="Times New Roman"/>
          <w:szCs w:val="24"/>
        </w:rPr>
        <w:t xml:space="preserve"> σε </w:t>
      </w:r>
      <w:r>
        <w:rPr>
          <w:rFonts w:eastAsia="Times New Roman" w:cs="Times New Roman"/>
          <w:szCs w:val="24"/>
        </w:rPr>
        <w:t>μια</w:t>
      </w:r>
      <w:r w:rsidRPr="00404AC1">
        <w:rPr>
          <w:rFonts w:eastAsia="Times New Roman" w:cs="Times New Roman"/>
          <w:szCs w:val="24"/>
        </w:rPr>
        <w:t xml:space="preserve"> αναφορά </w:t>
      </w:r>
      <w:r>
        <w:rPr>
          <w:rFonts w:eastAsia="Times New Roman" w:cs="Times New Roman"/>
          <w:szCs w:val="24"/>
        </w:rPr>
        <w:t>η οποία έγινε σε σχέση με</w:t>
      </w:r>
      <w:r w:rsidRPr="00404AC1">
        <w:rPr>
          <w:rFonts w:eastAsia="Times New Roman" w:cs="Times New Roman"/>
          <w:szCs w:val="24"/>
        </w:rPr>
        <w:t xml:space="preserve"> ένα πρόστιμο το οποίο καταλογίστηκε και στη συνέχεια εκδικάστηκε από τα δικαστήρια </w:t>
      </w:r>
      <w:r>
        <w:rPr>
          <w:rFonts w:eastAsia="Times New Roman" w:cs="Times New Roman"/>
          <w:szCs w:val="24"/>
        </w:rPr>
        <w:t>ό</w:t>
      </w:r>
      <w:r w:rsidRPr="00404AC1">
        <w:rPr>
          <w:rFonts w:eastAsia="Times New Roman" w:cs="Times New Roman"/>
          <w:szCs w:val="24"/>
        </w:rPr>
        <w:t xml:space="preserve">σον αφορά την </w:t>
      </w:r>
      <w:r w:rsidRPr="00404AC1">
        <w:rPr>
          <w:rFonts w:eastAsia="Times New Roman" w:cs="Times New Roman"/>
          <w:szCs w:val="24"/>
        </w:rPr>
        <w:t>εταιρεία Μαρινόπουλος</w:t>
      </w:r>
      <w:r>
        <w:rPr>
          <w:rFonts w:eastAsia="Times New Roman" w:cs="Times New Roman"/>
          <w:szCs w:val="24"/>
        </w:rPr>
        <w:t>.</w:t>
      </w:r>
      <w:r w:rsidRPr="00404AC1">
        <w:rPr>
          <w:rFonts w:eastAsia="Times New Roman" w:cs="Times New Roman"/>
          <w:szCs w:val="24"/>
        </w:rPr>
        <w:t xml:space="preserve"> </w:t>
      </w:r>
      <w:r>
        <w:rPr>
          <w:rFonts w:eastAsia="Times New Roman" w:cs="Times New Roman"/>
          <w:szCs w:val="24"/>
        </w:rPr>
        <w:t xml:space="preserve">Θα αναφερθώ στα κατατεθέντα έγγραφα -αληθή υποτιθέμενα- στα αναφερόμενα στο </w:t>
      </w:r>
      <w:r>
        <w:rPr>
          <w:rFonts w:eastAsia="Times New Roman" w:cs="Times New Roman"/>
          <w:szCs w:val="24"/>
          <w:lang w:val="en-US"/>
        </w:rPr>
        <w:t>site</w:t>
      </w:r>
      <w:r w:rsidRPr="00F75A7B">
        <w:rPr>
          <w:rFonts w:eastAsia="Times New Roman" w:cs="Times New Roman"/>
          <w:szCs w:val="24"/>
        </w:rPr>
        <w:t xml:space="preserve"> </w:t>
      </w:r>
      <w:r>
        <w:rPr>
          <w:rFonts w:eastAsia="Times New Roman" w:cs="Times New Roman"/>
          <w:szCs w:val="24"/>
        </w:rPr>
        <w:t xml:space="preserve">εδώ και θα σας πω το εξής: </w:t>
      </w:r>
    </w:p>
    <w:p w14:paraId="53C893A9"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Π</w:t>
      </w:r>
      <w:r w:rsidRPr="00404AC1">
        <w:rPr>
          <w:rFonts w:eastAsia="Times New Roman" w:cs="Times New Roman"/>
          <w:szCs w:val="24"/>
        </w:rPr>
        <w:t xml:space="preserve">ράγματι το 2013 γίνεται έλεγχος από το ΣΔΟΕ στην εταιρεία Μαρινόπουλου </w:t>
      </w:r>
      <w:r>
        <w:rPr>
          <w:rFonts w:eastAsia="Times New Roman" w:cs="Times New Roman"/>
          <w:szCs w:val="24"/>
        </w:rPr>
        <w:t xml:space="preserve">επί </w:t>
      </w:r>
      <w:r w:rsidRPr="00404AC1">
        <w:rPr>
          <w:rFonts w:eastAsia="Times New Roman" w:cs="Times New Roman"/>
          <w:szCs w:val="24"/>
        </w:rPr>
        <w:t>κυβερνήσεως Νέας Δημοκρατίας και καταλογίζεται π</w:t>
      </w:r>
      <w:r w:rsidRPr="00404AC1">
        <w:rPr>
          <w:rFonts w:eastAsia="Times New Roman" w:cs="Times New Roman"/>
          <w:szCs w:val="24"/>
        </w:rPr>
        <w:t xml:space="preserve">ρόστιμο </w:t>
      </w:r>
      <w:r>
        <w:rPr>
          <w:rFonts w:eastAsia="Times New Roman" w:cs="Times New Roman"/>
          <w:szCs w:val="24"/>
        </w:rPr>
        <w:t>1.</w:t>
      </w:r>
      <w:r w:rsidRPr="00404AC1">
        <w:rPr>
          <w:rFonts w:eastAsia="Times New Roman" w:cs="Times New Roman"/>
          <w:szCs w:val="24"/>
        </w:rPr>
        <w:t>131.</w:t>
      </w:r>
      <w:r>
        <w:rPr>
          <w:rFonts w:eastAsia="Times New Roman" w:cs="Times New Roman"/>
          <w:szCs w:val="24"/>
        </w:rPr>
        <w:t>7</w:t>
      </w:r>
      <w:r w:rsidRPr="00404AC1">
        <w:rPr>
          <w:rFonts w:eastAsia="Times New Roman" w:cs="Times New Roman"/>
          <w:szCs w:val="24"/>
        </w:rPr>
        <w:t>56 ευρώ</w:t>
      </w:r>
      <w:r>
        <w:rPr>
          <w:rFonts w:eastAsia="Times New Roman" w:cs="Times New Roman"/>
          <w:szCs w:val="24"/>
        </w:rPr>
        <w:t>.</w:t>
      </w:r>
      <w:r w:rsidRPr="00404AC1">
        <w:rPr>
          <w:rFonts w:eastAsia="Times New Roman" w:cs="Times New Roman"/>
          <w:szCs w:val="24"/>
        </w:rPr>
        <w:t xml:space="preserve"> </w:t>
      </w:r>
      <w:r>
        <w:rPr>
          <w:rFonts w:eastAsia="Times New Roman" w:cs="Times New Roman"/>
          <w:szCs w:val="24"/>
        </w:rPr>
        <w:t>Η</w:t>
      </w:r>
      <w:r w:rsidRPr="00404AC1">
        <w:rPr>
          <w:rFonts w:eastAsia="Times New Roman" w:cs="Times New Roman"/>
          <w:szCs w:val="24"/>
        </w:rPr>
        <w:t xml:space="preserve"> </w:t>
      </w:r>
      <w:r>
        <w:rPr>
          <w:rFonts w:eastAsia="Times New Roman" w:cs="Times New Roman"/>
          <w:szCs w:val="24"/>
        </w:rPr>
        <w:t>ε</w:t>
      </w:r>
      <w:r w:rsidRPr="00404AC1">
        <w:rPr>
          <w:rFonts w:eastAsia="Times New Roman" w:cs="Times New Roman"/>
          <w:szCs w:val="24"/>
        </w:rPr>
        <w:t>ταιρ</w:t>
      </w:r>
      <w:r>
        <w:rPr>
          <w:rFonts w:eastAsia="Times New Roman" w:cs="Times New Roman"/>
          <w:szCs w:val="24"/>
        </w:rPr>
        <w:t>ε</w:t>
      </w:r>
      <w:r w:rsidRPr="00404AC1">
        <w:rPr>
          <w:rFonts w:eastAsia="Times New Roman" w:cs="Times New Roman"/>
          <w:szCs w:val="24"/>
        </w:rPr>
        <w:t>ία για να προσφύγει στα δικαστήρια</w:t>
      </w:r>
      <w:r>
        <w:rPr>
          <w:rFonts w:eastAsia="Times New Roman" w:cs="Times New Roman"/>
          <w:szCs w:val="24"/>
        </w:rPr>
        <w:t>,</w:t>
      </w:r>
      <w:r w:rsidRPr="00404AC1">
        <w:rPr>
          <w:rFonts w:eastAsia="Times New Roman" w:cs="Times New Roman"/>
          <w:szCs w:val="24"/>
        </w:rPr>
        <w:t xml:space="preserve"> σύμφωνα με το νόμο</w:t>
      </w:r>
      <w:r>
        <w:rPr>
          <w:rFonts w:eastAsia="Times New Roman" w:cs="Times New Roman"/>
          <w:szCs w:val="24"/>
        </w:rPr>
        <w:t>,</w:t>
      </w:r>
      <w:r w:rsidRPr="00404AC1">
        <w:rPr>
          <w:rFonts w:eastAsia="Times New Roman" w:cs="Times New Roman"/>
          <w:szCs w:val="24"/>
        </w:rPr>
        <w:t xml:space="preserve"> έπρεπε να καταβάλει ένα </w:t>
      </w:r>
      <w:r>
        <w:rPr>
          <w:rFonts w:eastAsia="Times New Roman" w:cs="Times New Roman"/>
          <w:szCs w:val="24"/>
        </w:rPr>
        <w:t xml:space="preserve">ποσό. Εάν ήταν το </w:t>
      </w:r>
      <w:r w:rsidRPr="00404AC1">
        <w:rPr>
          <w:rFonts w:eastAsia="Times New Roman" w:cs="Times New Roman"/>
          <w:szCs w:val="24"/>
        </w:rPr>
        <w:t xml:space="preserve">40% </w:t>
      </w:r>
      <w:r>
        <w:rPr>
          <w:rFonts w:eastAsia="Times New Roman" w:cs="Times New Roman"/>
          <w:szCs w:val="24"/>
        </w:rPr>
        <w:t>ή το</w:t>
      </w:r>
      <w:r w:rsidRPr="00404AC1">
        <w:rPr>
          <w:rFonts w:eastAsia="Times New Roman" w:cs="Times New Roman"/>
          <w:szCs w:val="24"/>
        </w:rPr>
        <w:t xml:space="preserve"> 50</w:t>
      </w:r>
      <w:r>
        <w:rPr>
          <w:rFonts w:eastAsia="Times New Roman" w:cs="Times New Roman"/>
          <w:szCs w:val="24"/>
        </w:rPr>
        <w:t>%</w:t>
      </w:r>
      <w:r w:rsidRPr="00404AC1">
        <w:rPr>
          <w:rFonts w:eastAsia="Times New Roman" w:cs="Times New Roman"/>
          <w:szCs w:val="24"/>
        </w:rPr>
        <w:t xml:space="preserve"> </w:t>
      </w:r>
      <w:r>
        <w:rPr>
          <w:rFonts w:eastAsia="Times New Roman" w:cs="Times New Roman"/>
          <w:szCs w:val="24"/>
        </w:rPr>
        <w:t xml:space="preserve">δεν </w:t>
      </w:r>
      <w:r w:rsidRPr="00404AC1">
        <w:rPr>
          <w:rFonts w:eastAsia="Times New Roman" w:cs="Times New Roman"/>
          <w:szCs w:val="24"/>
        </w:rPr>
        <w:t>έχει σημασία</w:t>
      </w:r>
      <w:r>
        <w:rPr>
          <w:rFonts w:eastAsia="Times New Roman" w:cs="Times New Roman"/>
          <w:szCs w:val="24"/>
        </w:rPr>
        <w:t xml:space="preserve">. Καταθέτει, λοιπόν, </w:t>
      </w:r>
      <w:r w:rsidRPr="00404AC1">
        <w:rPr>
          <w:rFonts w:eastAsia="Times New Roman" w:cs="Times New Roman"/>
          <w:szCs w:val="24"/>
        </w:rPr>
        <w:t>5</w:t>
      </w:r>
      <w:r>
        <w:rPr>
          <w:rFonts w:eastAsia="Times New Roman" w:cs="Times New Roman"/>
          <w:szCs w:val="24"/>
        </w:rPr>
        <w:t>00</w:t>
      </w:r>
      <w:r w:rsidRPr="00404AC1">
        <w:rPr>
          <w:rFonts w:eastAsia="Times New Roman" w:cs="Times New Roman"/>
          <w:szCs w:val="24"/>
        </w:rPr>
        <w:t xml:space="preserve">.000 ευρώ και προσφεύγει στο Διοικητικό Δικαστήριο </w:t>
      </w:r>
      <w:r>
        <w:rPr>
          <w:rFonts w:eastAsia="Times New Roman" w:cs="Times New Roman"/>
          <w:szCs w:val="24"/>
        </w:rPr>
        <w:t>γ</w:t>
      </w:r>
      <w:r w:rsidRPr="00404AC1">
        <w:rPr>
          <w:rFonts w:eastAsia="Times New Roman" w:cs="Times New Roman"/>
          <w:szCs w:val="24"/>
        </w:rPr>
        <w:t>ια να εκδικαστεί η υπ</w:t>
      </w:r>
      <w:r w:rsidRPr="00404AC1">
        <w:rPr>
          <w:rFonts w:eastAsia="Times New Roman" w:cs="Times New Roman"/>
          <w:szCs w:val="24"/>
        </w:rPr>
        <w:t>όθεση</w:t>
      </w:r>
      <w:r>
        <w:rPr>
          <w:rFonts w:eastAsia="Times New Roman" w:cs="Times New Roman"/>
          <w:szCs w:val="24"/>
        </w:rPr>
        <w:t>. Κ</w:t>
      </w:r>
      <w:r w:rsidRPr="00404AC1">
        <w:rPr>
          <w:rFonts w:eastAsia="Times New Roman" w:cs="Times New Roman"/>
          <w:szCs w:val="24"/>
        </w:rPr>
        <w:t>αι αυτό έγινε</w:t>
      </w:r>
      <w:r>
        <w:rPr>
          <w:rFonts w:eastAsia="Times New Roman" w:cs="Times New Roman"/>
          <w:szCs w:val="24"/>
        </w:rPr>
        <w:t>.</w:t>
      </w:r>
    </w:p>
    <w:p w14:paraId="53C893AA"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Η</w:t>
      </w:r>
      <w:r w:rsidRPr="00404AC1">
        <w:rPr>
          <w:rFonts w:eastAsia="Times New Roman" w:cs="Times New Roman"/>
          <w:szCs w:val="24"/>
        </w:rPr>
        <w:t xml:space="preserve"> υπόθεση</w:t>
      </w:r>
      <w:r>
        <w:rPr>
          <w:rFonts w:eastAsia="Times New Roman" w:cs="Times New Roman"/>
          <w:szCs w:val="24"/>
        </w:rPr>
        <w:t>,</w:t>
      </w:r>
      <w:r w:rsidRPr="00404AC1">
        <w:rPr>
          <w:rFonts w:eastAsia="Times New Roman" w:cs="Times New Roman"/>
          <w:szCs w:val="24"/>
        </w:rPr>
        <w:t xml:space="preserve"> λοιπόν</w:t>
      </w:r>
      <w:r>
        <w:rPr>
          <w:rFonts w:eastAsia="Times New Roman" w:cs="Times New Roman"/>
          <w:szCs w:val="24"/>
        </w:rPr>
        <w:t>,</w:t>
      </w:r>
      <w:r w:rsidRPr="00404AC1">
        <w:rPr>
          <w:rFonts w:eastAsia="Times New Roman" w:cs="Times New Roman"/>
          <w:szCs w:val="24"/>
        </w:rPr>
        <w:t xml:space="preserve"> εκδικάζε</w:t>
      </w:r>
      <w:r>
        <w:rPr>
          <w:rFonts w:eastAsia="Times New Roman" w:cs="Times New Roman"/>
          <w:szCs w:val="24"/>
        </w:rPr>
        <w:t>ται</w:t>
      </w:r>
      <w:r w:rsidRPr="00404AC1">
        <w:rPr>
          <w:rFonts w:eastAsia="Times New Roman" w:cs="Times New Roman"/>
          <w:szCs w:val="24"/>
        </w:rPr>
        <w:t xml:space="preserve"> στη συνέχεια στο Εφετείο Αθηνών και μειώνεται το πρόστιμο με δικαστική απόφαση</w:t>
      </w:r>
      <w:r>
        <w:rPr>
          <w:rFonts w:eastAsia="Times New Roman" w:cs="Times New Roman"/>
          <w:szCs w:val="24"/>
        </w:rPr>
        <w:t>.</w:t>
      </w:r>
      <w:r w:rsidRPr="00404AC1">
        <w:rPr>
          <w:rFonts w:eastAsia="Times New Roman" w:cs="Times New Roman"/>
          <w:szCs w:val="24"/>
        </w:rPr>
        <w:t xml:space="preserve"> Δεν βλέπω ποια είναι η εμπλοκή της τότε κυβέρνησης </w:t>
      </w:r>
      <w:r>
        <w:rPr>
          <w:rFonts w:eastAsia="Times New Roman" w:cs="Times New Roman"/>
          <w:szCs w:val="24"/>
        </w:rPr>
        <w:t>της Νέας</w:t>
      </w:r>
      <w:r w:rsidRPr="00404AC1">
        <w:rPr>
          <w:rFonts w:eastAsia="Times New Roman" w:cs="Times New Roman"/>
          <w:szCs w:val="24"/>
        </w:rPr>
        <w:t xml:space="preserve"> Δημοκρατίας και τι δουλειά </w:t>
      </w:r>
      <w:r>
        <w:rPr>
          <w:rFonts w:eastAsia="Times New Roman" w:cs="Times New Roman"/>
          <w:szCs w:val="24"/>
        </w:rPr>
        <w:t>είχε</w:t>
      </w:r>
      <w:r w:rsidRPr="00404AC1">
        <w:rPr>
          <w:rFonts w:eastAsia="Times New Roman" w:cs="Times New Roman"/>
          <w:szCs w:val="24"/>
        </w:rPr>
        <w:t xml:space="preserve"> με τη μείωση του προστίμου</w:t>
      </w:r>
      <w:r>
        <w:rPr>
          <w:rFonts w:eastAsia="Times New Roman" w:cs="Times New Roman"/>
          <w:szCs w:val="24"/>
        </w:rPr>
        <w:t>.</w:t>
      </w:r>
      <w:r w:rsidRPr="00404AC1">
        <w:rPr>
          <w:rFonts w:eastAsia="Times New Roman" w:cs="Times New Roman"/>
          <w:szCs w:val="24"/>
        </w:rPr>
        <w:t xml:space="preserve"> </w:t>
      </w:r>
      <w:r>
        <w:rPr>
          <w:rFonts w:eastAsia="Times New Roman" w:cs="Times New Roman"/>
          <w:szCs w:val="24"/>
        </w:rPr>
        <w:t>Κ</w:t>
      </w:r>
      <w:r w:rsidRPr="00404AC1">
        <w:rPr>
          <w:rFonts w:eastAsia="Times New Roman" w:cs="Times New Roman"/>
          <w:szCs w:val="24"/>
        </w:rPr>
        <w:t>α</w:t>
      </w:r>
      <w:r w:rsidRPr="00404AC1">
        <w:rPr>
          <w:rFonts w:eastAsia="Times New Roman" w:cs="Times New Roman"/>
          <w:szCs w:val="24"/>
        </w:rPr>
        <w:t>μ</w:t>
      </w:r>
      <w:r>
        <w:rPr>
          <w:rFonts w:eastAsia="Times New Roman" w:cs="Times New Roman"/>
          <w:szCs w:val="24"/>
        </w:rPr>
        <w:t>μ</w:t>
      </w:r>
      <w:r w:rsidRPr="00404AC1">
        <w:rPr>
          <w:rFonts w:eastAsia="Times New Roman" w:cs="Times New Roman"/>
          <w:szCs w:val="24"/>
        </w:rPr>
        <w:t>ία απολύτως</w:t>
      </w:r>
      <w:r>
        <w:rPr>
          <w:rFonts w:eastAsia="Times New Roman" w:cs="Times New Roman"/>
          <w:szCs w:val="24"/>
        </w:rPr>
        <w:t>.</w:t>
      </w:r>
      <w:r w:rsidRPr="00404AC1">
        <w:rPr>
          <w:rFonts w:eastAsia="Times New Roman" w:cs="Times New Roman"/>
          <w:szCs w:val="24"/>
        </w:rPr>
        <w:t xml:space="preserve"> </w:t>
      </w:r>
      <w:r>
        <w:rPr>
          <w:rFonts w:eastAsia="Times New Roman" w:cs="Times New Roman"/>
          <w:szCs w:val="24"/>
        </w:rPr>
        <w:t>Ή</w:t>
      </w:r>
      <w:r w:rsidRPr="00404AC1">
        <w:rPr>
          <w:rFonts w:eastAsia="Times New Roman" w:cs="Times New Roman"/>
          <w:szCs w:val="24"/>
        </w:rPr>
        <w:t xml:space="preserve">ταν νόμιμο δικαίωμα καθενός </w:t>
      </w:r>
      <w:r>
        <w:rPr>
          <w:rFonts w:eastAsia="Times New Roman" w:cs="Times New Roman"/>
          <w:szCs w:val="24"/>
        </w:rPr>
        <w:t>στον οποίο</w:t>
      </w:r>
      <w:r w:rsidRPr="00404AC1">
        <w:rPr>
          <w:rFonts w:eastAsia="Times New Roman" w:cs="Times New Roman"/>
          <w:szCs w:val="24"/>
        </w:rPr>
        <w:t xml:space="preserve"> καταλογί</w:t>
      </w:r>
      <w:r>
        <w:rPr>
          <w:rFonts w:eastAsia="Times New Roman" w:cs="Times New Roman"/>
          <w:szCs w:val="24"/>
        </w:rPr>
        <w:t>ζεται ένα</w:t>
      </w:r>
      <w:r w:rsidRPr="00404AC1">
        <w:rPr>
          <w:rFonts w:eastAsia="Times New Roman" w:cs="Times New Roman"/>
          <w:szCs w:val="24"/>
        </w:rPr>
        <w:t xml:space="preserve"> πρόστιμ</w:t>
      </w:r>
      <w:r>
        <w:rPr>
          <w:rFonts w:eastAsia="Times New Roman" w:cs="Times New Roman"/>
          <w:szCs w:val="24"/>
        </w:rPr>
        <w:t>ο,</w:t>
      </w:r>
      <w:r w:rsidRPr="00404AC1">
        <w:rPr>
          <w:rFonts w:eastAsia="Times New Roman" w:cs="Times New Roman"/>
          <w:szCs w:val="24"/>
        </w:rPr>
        <w:t xml:space="preserve"> να </w:t>
      </w:r>
      <w:r>
        <w:rPr>
          <w:rFonts w:eastAsia="Times New Roman" w:cs="Times New Roman"/>
          <w:szCs w:val="24"/>
        </w:rPr>
        <w:t>προσφεύγει</w:t>
      </w:r>
      <w:r w:rsidRPr="00404AC1">
        <w:rPr>
          <w:rFonts w:eastAsia="Times New Roman" w:cs="Times New Roman"/>
          <w:szCs w:val="24"/>
        </w:rPr>
        <w:t xml:space="preserve"> στα δικαστήρια</w:t>
      </w:r>
      <w:r>
        <w:rPr>
          <w:rFonts w:eastAsia="Times New Roman" w:cs="Times New Roman"/>
          <w:szCs w:val="24"/>
        </w:rPr>
        <w:t>.</w:t>
      </w:r>
      <w:r w:rsidRPr="00404AC1">
        <w:rPr>
          <w:rFonts w:eastAsia="Times New Roman" w:cs="Times New Roman"/>
          <w:szCs w:val="24"/>
        </w:rPr>
        <w:t xml:space="preserve"> </w:t>
      </w:r>
      <w:r>
        <w:rPr>
          <w:rFonts w:eastAsia="Times New Roman" w:cs="Times New Roman"/>
          <w:szCs w:val="24"/>
        </w:rPr>
        <w:t>Τ</w:t>
      </w:r>
      <w:r>
        <w:rPr>
          <w:rFonts w:eastAsia="Times New Roman" w:cs="Times New Roman"/>
          <w:szCs w:val="24"/>
        </w:rPr>
        <w:t>α</w:t>
      </w:r>
      <w:r w:rsidRPr="00404AC1">
        <w:rPr>
          <w:rFonts w:eastAsia="Times New Roman" w:cs="Times New Roman"/>
          <w:szCs w:val="24"/>
        </w:rPr>
        <w:t xml:space="preserve"> δικαστήρι</w:t>
      </w:r>
      <w:r>
        <w:rPr>
          <w:rFonts w:eastAsia="Times New Roman" w:cs="Times New Roman"/>
          <w:szCs w:val="24"/>
        </w:rPr>
        <w:t>α</w:t>
      </w:r>
      <w:r w:rsidRPr="00404AC1">
        <w:rPr>
          <w:rFonts w:eastAsia="Times New Roman" w:cs="Times New Roman"/>
          <w:szCs w:val="24"/>
        </w:rPr>
        <w:t xml:space="preserve"> </w:t>
      </w:r>
      <w:proofErr w:type="spellStart"/>
      <w:r w:rsidRPr="00404AC1">
        <w:rPr>
          <w:rFonts w:eastAsia="Times New Roman" w:cs="Times New Roman"/>
          <w:szCs w:val="24"/>
        </w:rPr>
        <w:t>απεφάνθ</w:t>
      </w:r>
      <w:r>
        <w:rPr>
          <w:rFonts w:eastAsia="Times New Roman" w:cs="Times New Roman"/>
          <w:szCs w:val="24"/>
        </w:rPr>
        <w:t>ησαν</w:t>
      </w:r>
      <w:proofErr w:type="spellEnd"/>
      <w:r>
        <w:rPr>
          <w:rFonts w:eastAsia="Times New Roman" w:cs="Times New Roman"/>
          <w:szCs w:val="24"/>
        </w:rPr>
        <w:t xml:space="preserve"> μ</w:t>
      </w:r>
      <w:r w:rsidRPr="00404AC1">
        <w:rPr>
          <w:rFonts w:eastAsia="Times New Roman" w:cs="Times New Roman"/>
          <w:szCs w:val="24"/>
        </w:rPr>
        <w:t>ε τελεσίδικη απόφαση</w:t>
      </w:r>
      <w:r>
        <w:rPr>
          <w:rFonts w:eastAsia="Times New Roman" w:cs="Times New Roman"/>
          <w:szCs w:val="24"/>
        </w:rPr>
        <w:t xml:space="preserve"> και το</w:t>
      </w:r>
      <w:r w:rsidRPr="00404AC1">
        <w:rPr>
          <w:rFonts w:eastAsia="Times New Roman" w:cs="Times New Roman"/>
          <w:szCs w:val="24"/>
        </w:rPr>
        <w:t xml:space="preserve"> πρόστιμο</w:t>
      </w:r>
      <w:r>
        <w:rPr>
          <w:rFonts w:eastAsia="Times New Roman" w:cs="Times New Roman"/>
          <w:szCs w:val="24"/>
        </w:rPr>
        <w:t xml:space="preserve"> μειώθηκε. </w:t>
      </w:r>
    </w:p>
    <w:p w14:paraId="53C893AB"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Ό</w:t>
      </w:r>
      <w:r w:rsidRPr="00404AC1">
        <w:rPr>
          <w:rFonts w:eastAsia="Times New Roman" w:cs="Times New Roman"/>
          <w:szCs w:val="24"/>
        </w:rPr>
        <w:t>σον αφορά την τροπολογία</w:t>
      </w:r>
      <w:r>
        <w:rPr>
          <w:rFonts w:eastAsia="Times New Roman" w:cs="Times New Roman"/>
          <w:szCs w:val="24"/>
        </w:rPr>
        <w:t xml:space="preserve"> θα ήθελα να πω το εξής: Ε</w:t>
      </w:r>
      <w:r w:rsidRPr="00404AC1">
        <w:rPr>
          <w:rFonts w:eastAsia="Times New Roman" w:cs="Times New Roman"/>
          <w:szCs w:val="24"/>
        </w:rPr>
        <w:t xml:space="preserve">νώ </w:t>
      </w:r>
      <w:r>
        <w:rPr>
          <w:rFonts w:eastAsia="Times New Roman" w:cs="Times New Roman"/>
          <w:szCs w:val="24"/>
        </w:rPr>
        <w:t>κ</w:t>
      </w:r>
      <w:r w:rsidRPr="00404AC1">
        <w:rPr>
          <w:rFonts w:eastAsia="Times New Roman" w:cs="Times New Roman"/>
          <w:szCs w:val="24"/>
        </w:rPr>
        <w:t>ατ</w:t>
      </w:r>
      <w:r>
        <w:rPr>
          <w:rFonts w:eastAsia="Times New Roman" w:cs="Times New Roman"/>
          <w:szCs w:val="24"/>
        </w:rPr>
        <w:t xml:space="preserve">’ </w:t>
      </w:r>
      <w:r w:rsidRPr="00404AC1">
        <w:rPr>
          <w:rFonts w:eastAsia="Times New Roman" w:cs="Times New Roman"/>
          <w:szCs w:val="24"/>
        </w:rPr>
        <w:t>αρχάς τη</w:t>
      </w:r>
      <w:r>
        <w:rPr>
          <w:rFonts w:eastAsia="Times New Roman" w:cs="Times New Roman"/>
          <w:szCs w:val="24"/>
        </w:rPr>
        <w:t>ν</w:t>
      </w:r>
      <w:r>
        <w:rPr>
          <w:rFonts w:eastAsia="Times New Roman" w:cs="Times New Roman"/>
          <w:szCs w:val="24"/>
        </w:rPr>
        <w:t xml:space="preserve"> είδα</w:t>
      </w:r>
      <w:r w:rsidRPr="00404AC1">
        <w:rPr>
          <w:rFonts w:eastAsia="Times New Roman" w:cs="Times New Roman"/>
          <w:szCs w:val="24"/>
        </w:rPr>
        <w:t xml:space="preserve"> θετικ</w:t>
      </w:r>
      <w:r>
        <w:rPr>
          <w:rFonts w:eastAsia="Times New Roman" w:cs="Times New Roman"/>
          <w:szCs w:val="24"/>
        </w:rPr>
        <w:t>ά</w:t>
      </w:r>
      <w:r>
        <w:rPr>
          <w:rFonts w:eastAsia="Times New Roman" w:cs="Times New Roman"/>
          <w:szCs w:val="24"/>
        </w:rPr>
        <w:t xml:space="preserve">, κύριε Υπουργέ και κύριε </w:t>
      </w:r>
      <w:proofErr w:type="spellStart"/>
      <w:r>
        <w:rPr>
          <w:rFonts w:eastAsia="Times New Roman" w:cs="Times New Roman"/>
          <w:szCs w:val="24"/>
        </w:rPr>
        <w:t>Αμυρά</w:t>
      </w:r>
      <w:proofErr w:type="spellEnd"/>
      <w:r>
        <w:rPr>
          <w:rFonts w:eastAsia="Times New Roman" w:cs="Times New Roman"/>
          <w:szCs w:val="24"/>
        </w:rPr>
        <w:t>,</w:t>
      </w:r>
      <w:r w:rsidRPr="00404AC1">
        <w:rPr>
          <w:rFonts w:eastAsia="Times New Roman" w:cs="Times New Roman"/>
          <w:szCs w:val="24"/>
        </w:rPr>
        <w:t xml:space="preserve"> έχω </w:t>
      </w:r>
      <w:r>
        <w:rPr>
          <w:rFonts w:eastAsia="Times New Roman" w:cs="Times New Roman"/>
          <w:szCs w:val="24"/>
        </w:rPr>
        <w:t>τον εξής προβληματισμό: Λέει «Φ</w:t>
      </w:r>
      <w:r w:rsidRPr="00404AC1">
        <w:rPr>
          <w:rFonts w:eastAsia="Times New Roman" w:cs="Times New Roman"/>
          <w:szCs w:val="24"/>
        </w:rPr>
        <w:t xml:space="preserve">υσικό πρόσωπο το οποίο κατέχει μέρος του </w:t>
      </w:r>
      <w:r>
        <w:rPr>
          <w:rFonts w:eastAsia="Times New Roman" w:cs="Times New Roman"/>
          <w:szCs w:val="24"/>
        </w:rPr>
        <w:t>μ</w:t>
      </w:r>
      <w:r w:rsidRPr="00404AC1">
        <w:rPr>
          <w:rFonts w:eastAsia="Times New Roman" w:cs="Times New Roman"/>
          <w:szCs w:val="24"/>
        </w:rPr>
        <w:t>ετοχικού κεφαλαίου</w:t>
      </w:r>
      <w:r>
        <w:rPr>
          <w:rFonts w:eastAsia="Times New Roman" w:cs="Times New Roman"/>
          <w:szCs w:val="24"/>
        </w:rPr>
        <w:t xml:space="preserve"> εισηγμένης</w:t>
      </w:r>
      <w:r w:rsidRPr="00404AC1">
        <w:rPr>
          <w:rFonts w:eastAsia="Times New Roman" w:cs="Times New Roman"/>
          <w:szCs w:val="24"/>
        </w:rPr>
        <w:t xml:space="preserve"> στο </w:t>
      </w:r>
      <w:r>
        <w:rPr>
          <w:rFonts w:eastAsia="Times New Roman" w:cs="Times New Roman"/>
          <w:szCs w:val="24"/>
        </w:rPr>
        <w:t>Χ</w:t>
      </w:r>
      <w:r w:rsidRPr="00404AC1">
        <w:rPr>
          <w:rFonts w:eastAsia="Times New Roman" w:cs="Times New Roman"/>
          <w:szCs w:val="24"/>
        </w:rPr>
        <w:t>ρηματιστήριο Αθηνών</w:t>
      </w:r>
      <w:r>
        <w:rPr>
          <w:rFonts w:eastAsia="Times New Roman" w:cs="Times New Roman"/>
          <w:szCs w:val="24"/>
        </w:rPr>
        <w:t xml:space="preserve">». Δηλαδή, </w:t>
      </w:r>
      <w:r w:rsidRPr="00404AC1">
        <w:rPr>
          <w:rFonts w:eastAsia="Times New Roman" w:cs="Times New Roman"/>
          <w:szCs w:val="24"/>
        </w:rPr>
        <w:t>αν έχω μετοχές</w:t>
      </w:r>
      <w:r>
        <w:rPr>
          <w:rFonts w:eastAsia="Times New Roman" w:cs="Times New Roman"/>
          <w:szCs w:val="24"/>
        </w:rPr>
        <w:t xml:space="preserve"> εγώ</w:t>
      </w:r>
      <w:r w:rsidRPr="00404AC1">
        <w:rPr>
          <w:rFonts w:eastAsia="Times New Roman" w:cs="Times New Roman"/>
          <w:szCs w:val="24"/>
        </w:rPr>
        <w:t xml:space="preserve"> σε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404AC1">
        <w:rPr>
          <w:rFonts w:eastAsia="Times New Roman" w:cs="Times New Roman"/>
          <w:szCs w:val="24"/>
        </w:rPr>
        <w:t xml:space="preserve"> εισηγμένη στο </w:t>
      </w:r>
      <w:r>
        <w:rPr>
          <w:rFonts w:eastAsia="Times New Roman" w:cs="Times New Roman"/>
          <w:szCs w:val="24"/>
        </w:rPr>
        <w:t>χ</w:t>
      </w:r>
      <w:r w:rsidRPr="00404AC1">
        <w:rPr>
          <w:rFonts w:eastAsia="Times New Roman" w:cs="Times New Roman"/>
          <w:szCs w:val="24"/>
        </w:rPr>
        <w:t>ρηματιστήριο</w:t>
      </w:r>
      <w:r>
        <w:rPr>
          <w:rFonts w:eastAsia="Times New Roman" w:cs="Times New Roman"/>
          <w:szCs w:val="24"/>
        </w:rPr>
        <w:t xml:space="preserve"> ξένης χώρας, δε</w:t>
      </w:r>
      <w:r>
        <w:rPr>
          <w:rFonts w:eastAsia="Times New Roman" w:cs="Times New Roman"/>
          <w:szCs w:val="24"/>
        </w:rPr>
        <w:t>ν θα ισχύει; Πρώτον αυτό.</w:t>
      </w:r>
    </w:p>
    <w:p w14:paraId="53C893AC"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Δεύτερον,</w:t>
      </w:r>
      <w:r w:rsidRPr="00404AC1">
        <w:rPr>
          <w:rFonts w:eastAsia="Times New Roman" w:cs="Times New Roman"/>
          <w:szCs w:val="24"/>
        </w:rPr>
        <w:t xml:space="preserve"> δεν </w:t>
      </w:r>
      <w:r>
        <w:rPr>
          <w:rFonts w:eastAsia="Times New Roman" w:cs="Times New Roman"/>
          <w:szCs w:val="24"/>
        </w:rPr>
        <w:t xml:space="preserve">θα έχει </w:t>
      </w:r>
      <w:r w:rsidRPr="00404AC1">
        <w:rPr>
          <w:rFonts w:eastAsia="Times New Roman" w:cs="Times New Roman"/>
          <w:szCs w:val="24"/>
        </w:rPr>
        <w:t>δικαίωμα ψήφου στη γενική συνέλευση</w:t>
      </w:r>
      <w:r>
        <w:rPr>
          <w:rFonts w:eastAsia="Times New Roman" w:cs="Times New Roman"/>
          <w:szCs w:val="24"/>
        </w:rPr>
        <w:t>. Η απαρτία; Η απαρτία</w:t>
      </w:r>
      <w:r w:rsidRPr="00404AC1">
        <w:rPr>
          <w:rFonts w:eastAsia="Times New Roman" w:cs="Times New Roman"/>
          <w:szCs w:val="24"/>
        </w:rPr>
        <w:t xml:space="preserve"> ξεκινάει από την αρχή</w:t>
      </w:r>
      <w:r>
        <w:rPr>
          <w:rFonts w:eastAsia="Times New Roman" w:cs="Times New Roman"/>
          <w:szCs w:val="24"/>
        </w:rPr>
        <w:t xml:space="preserve">. Όταν ξεκινάει ένα συλλογικό όργανο σε μία εταιρεία, </w:t>
      </w:r>
      <w:r w:rsidRPr="00404AC1">
        <w:rPr>
          <w:rFonts w:eastAsia="Times New Roman" w:cs="Times New Roman"/>
          <w:szCs w:val="24"/>
        </w:rPr>
        <w:t xml:space="preserve"> </w:t>
      </w:r>
      <w:r>
        <w:rPr>
          <w:rFonts w:eastAsia="Times New Roman" w:cs="Times New Roman"/>
          <w:szCs w:val="24"/>
        </w:rPr>
        <w:t>η απαρτία</w:t>
      </w:r>
      <w:r w:rsidRPr="00404AC1">
        <w:rPr>
          <w:rFonts w:eastAsia="Times New Roman" w:cs="Times New Roman"/>
          <w:szCs w:val="24"/>
        </w:rPr>
        <w:t xml:space="preserve"> καθορίζεται εκείνη</w:t>
      </w:r>
      <w:r>
        <w:rPr>
          <w:rFonts w:eastAsia="Times New Roman" w:cs="Times New Roman"/>
          <w:szCs w:val="24"/>
        </w:rPr>
        <w:t>ν</w:t>
      </w:r>
      <w:r w:rsidRPr="00404AC1">
        <w:rPr>
          <w:rFonts w:eastAsia="Times New Roman" w:cs="Times New Roman"/>
          <w:szCs w:val="24"/>
        </w:rPr>
        <w:t xml:space="preserve"> την ώρα</w:t>
      </w:r>
      <w:r>
        <w:rPr>
          <w:rFonts w:eastAsia="Times New Roman" w:cs="Times New Roman"/>
          <w:szCs w:val="24"/>
        </w:rPr>
        <w:t>. Θ</w:t>
      </w:r>
      <w:r w:rsidRPr="00404AC1">
        <w:rPr>
          <w:rFonts w:eastAsia="Times New Roman" w:cs="Times New Roman"/>
          <w:szCs w:val="24"/>
        </w:rPr>
        <w:t>α συμμετέχει στην απαρτία</w:t>
      </w:r>
      <w:r>
        <w:rPr>
          <w:rFonts w:eastAsia="Times New Roman" w:cs="Times New Roman"/>
          <w:szCs w:val="24"/>
        </w:rPr>
        <w:t>;</w:t>
      </w:r>
      <w:r w:rsidRPr="00404AC1">
        <w:rPr>
          <w:rFonts w:eastAsia="Times New Roman" w:cs="Times New Roman"/>
          <w:szCs w:val="24"/>
        </w:rPr>
        <w:t xml:space="preserve"> </w:t>
      </w:r>
      <w:r>
        <w:rPr>
          <w:rFonts w:eastAsia="Times New Roman" w:cs="Times New Roman"/>
          <w:szCs w:val="24"/>
        </w:rPr>
        <w:t>Θ</w:t>
      </w:r>
      <w:r w:rsidRPr="00404AC1">
        <w:rPr>
          <w:rFonts w:eastAsia="Times New Roman" w:cs="Times New Roman"/>
          <w:szCs w:val="24"/>
        </w:rPr>
        <w:t>α υπολ</w:t>
      </w:r>
      <w:r w:rsidRPr="00404AC1">
        <w:rPr>
          <w:rFonts w:eastAsia="Times New Roman" w:cs="Times New Roman"/>
          <w:szCs w:val="24"/>
        </w:rPr>
        <w:t>ογίζεται στην απαρτία και όχι στη</w:t>
      </w:r>
      <w:r>
        <w:rPr>
          <w:rFonts w:eastAsia="Times New Roman" w:cs="Times New Roman"/>
          <w:szCs w:val="24"/>
        </w:rPr>
        <w:t xml:space="preserve"> ψηφοφορία στη</w:t>
      </w:r>
      <w:r w:rsidRPr="00404AC1">
        <w:rPr>
          <w:rFonts w:eastAsia="Times New Roman" w:cs="Times New Roman"/>
          <w:szCs w:val="24"/>
        </w:rPr>
        <w:t xml:space="preserve"> γενική συνέλευση</w:t>
      </w:r>
      <w:r>
        <w:rPr>
          <w:rFonts w:eastAsia="Times New Roman" w:cs="Times New Roman"/>
          <w:szCs w:val="24"/>
        </w:rPr>
        <w:t>;</w:t>
      </w:r>
      <w:r w:rsidRPr="00404AC1">
        <w:rPr>
          <w:rFonts w:eastAsia="Times New Roman" w:cs="Times New Roman"/>
          <w:szCs w:val="24"/>
        </w:rPr>
        <w:t xml:space="preserve"> Είμαι προβληματισμένος </w:t>
      </w:r>
      <w:r>
        <w:rPr>
          <w:rFonts w:eastAsia="Times New Roman" w:cs="Times New Roman"/>
          <w:szCs w:val="24"/>
        </w:rPr>
        <w:t>επ’ αυτού και ενώ η αρχική τοποθέτηση ήταν θετική όταν άκουσα την πρότασή σας, μελετώντας πιο προσεκτικά την τροπολογία, θα ψηφίσουμε «</w:t>
      </w:r>
      <w:r>
        <w:rPr>
          <w:rFonts w:eastAsia="Times New Roman" w:cs="Times New Roman"/>
          <w:szCs w:val="24"/>
        </w:rPr>
        <w:t>π</w:t>
      </w:r>
      <w:r>
        <w:rPr>
          <w:rFonts w:eastAsia="Times New Roman" w:cs="Times New Roman"/>
          <w:szCs w:val="24"/>
        </w:rPr>
        <w:t>αρών».</w:t>
      </w:r>
    </w:p>
    <w:p w14:paraId="53C893AD"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Οι νομοθετικές βελτιώσει</w:t>
      </w:r>
      <w:r>
        <w:rPr>
          <w:rFonts w:eastAsia="Times New Roman" w:cs="Times New Roman"/>
          <w:szCs w:val="24"/>
        </w:rPr>
        <w:t xml:space="preserve">ς που κάνατε μας βρίσκουν σύμφωνους. Ήταν και πρότασή μας. Συνεπώς στα δύο άρθρα που φέρατε, </w:t>
      </w:r>
      <w:r>
        <w:rPr>
          <w:rFonts w:eastAsia="Times New Roman" w:cs="Times New Roman"/>
          <w:szCs w:val="24"/>
        </w:rPr>
        <w:t>τις βελτιώσεις</w:t>
      </w:r>
      <w:r>
        <w:rPr>
          <w:rFonts w:eastAsia="Times New Roman" w:cs="Times New Roman"/>
          <w:szCs w:val="24"/>
        </w:rPr>
        <w:t xml:space="preserve">, είμαστε θετικοί. </w:t>
      </w:r>
    </w:p>
    <w:p w14:paraId="53C893AE"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w:t>
      </w:r>
    </w:p>
    <w:p w14:paraId="53C893AF"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Ευχαριστούμε.</w:t>
      </w:r>
    </w:p>
    <w:p w14:paraId="53C893B0"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Βαρδαλής</w:t>
      </w:r>
      <w:proofErr w:type="spellEnd"/>
      <w:r>
        <w:rPr>
          <w:rFonts w:eastAsia="Times New Roman"/>
          <w:szCs w:val="24"/>
        </w:rPr>
        <w:t xml:space="preserve"> έχει τον λόγο.</w:t>
      </w:r>
    </w:p>
    <w:p w14:paraId="53C893B1"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B61419">
        <w:rPr>
          <w:rFonts w:eastAsia="Times New Roman"/>
          <w:b/>
          <w:szCs w:val="24"/>
        </w:rPr>
        <w:t xml:space="preserve">ΙΩΑΝΝΗΣ </w:t>
      </w:r>
      <w:r w:rsidRPr="00B61419">
        <w:rPr>
          <w:rFonts w:eastAsia="Times New Roman"/>
          <w:b/>
          <w:szCs w:val="24"/>
        </w:rPr>
        <w:t>ΣΑΧΙΝΙΔΗΣ:</w:t>
      </w:r>
      <w:r>
        <w:rPr>
          <w:rFonts w:eastAsia="Times New Roman"/>
          <w:szCs w:val="24"/>
        </w:rPr>
        <w:t xml:space="preserve"> Κυρία Πρόεδρε, είχα σηκώσει πρώτος το χέρι…</w:t>
      </w:r>
    </w:p>
    <w:p w14:paraId="53C893B2"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Σήκωσε το χέρι του πριν από σας.</w:t>
      </w:r>
    </w:p>
    <w:p w14:paraId="53C893B3"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Όχι, κυρία Πρόεδρε. Σήκωσα πρώτος το χέρι.</w:t>
      </w:r>
    </w:p>
    <w:p w14:paraId="53C893B4"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 xml:space="preserve">Δεν σας είδα. Δεν </w:t>
      </w:r>
      <w:r>
        <w:rPr>
          <w:rFonts w:eastAsia="Times New Roman"/>
          <w:szCs w:val="24"/>
        </w:rPr>
        <w:t>υπάρχει τώρα σε αυτό το στάδιο κοινοβουλευτική σειρά. Σε δύο λεπτά θα πάρετε τον λόγο.</w:t>
      </w:r>
    </w:p>
    <w:p w14:paraId="53C893B5"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Βαρδαλή</w:t>
      </w:r>
      <w:proofErr w:type="spellEnd"/>
      <w:r>
        <w:rPr>
          <w:rFonts w:eastAsia="Times New Roman"/>
          <w:szCs w:val="24"/>
        </w:rPr>
        <w:t>, έχετε τον λόγο.</w:t>
      </w:r>
    </w:p>
    <w:p w14:paraId="53C893B6"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B61419">
        <w:rPr>
          <w:rFonts w:eastAsia="Times New Roman"/>
          <w:b/>
          <w:szCs w:val="24"/>
        </w:rPr>
        <w:t>ΑΘΑΝΑΣΙΟΣ ΒΑΡΔΑΛΗΣ:</w:t>
      </w:r>
      <w:r>
        <w:rPr>
          <w:rFonts w:eastAsia="Times New Roman"/>
          <w:szCs w:val="24"/>
        </w:rPr>
        <w:t xml:space="preserve"> Ευχαριστώ, κυρία Πρόεδρε.</w:t>
      </w:r>
    </w:p>
    <w:p w14:paraId="53C893B7"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Καταλαβαίνουμε τον φόβο των απογόνων των </w:t>
      </w:r>
      <w:r>
        <w:rPr>
          <w:rFonts w:eastAsia="Times New Roman"/>
          <w:szCs w:val="24"/>
          <w:lang w:val="en-US"/>
        </w:rPr>
        <w:t>SS</w:t>
      </w:r>
      <w:r w:rsidRPr="00B61419">
        <w:rPr>
          <w:rFonts w:eastAsia="Times New Roman"/>
          <w:szCs w:val="24"/>
        </w:rPr>
        <w:t xml:space="preserve"> </w:t>
      </w:r>
      <w:r>
        <w:rPr>
          <w:rFonts w:eastAsia="Times New Roman"/>
          <w:szCs w:val="24"/>
        </w:rPr>
        <w:t>και των ταγμάτων ασφαλείας, των φασιστών</w:t>
      </w:r>
      <w:r>
        <w:rPr>
          <w:rFonts w:eastAsia="Times New Roman"/>
          <w:szCs w:val="24"/>
        </w:rPr>
        <w:t xml:space="preserve"> της Χρυσής Αυγής που είναι υπόδικοι για εγκλήματα, για δολοφονίες, που δεν μπορούν να χωνέψουν ότι η κόκκινη σημαία με το σφυροδρέπανο καρφώθηκε στο </w:t>
      </w:r>
      <w:proofErr w:type="spellStart"/>
      <w:r>
        <w:rPr>
          <w:rFonts w:eastAsia="Times New Roman"/>
          <w:szCs w:val="24"/>
        </w:rPr>
        <w:t>Ράιχσταγκ</w:t>
      </w:r>
      <w:proofErr w:type="spellEnd"/>
      <w:r>
        <w:rPr>
          <w:rFonts w:eastAsia="Times New Roman"/>
          <w:szCs w:val="24"/>
        </w:rPr>
        <w:t>, όμως θα πρέπει να γνωρίζουν ότι τα εγκλήματα του φασισμού, παρά τις όποιες προσπάθειες αναθεώρη</w:t>
      </w:r>
      <w:r>
        <w:rPr>
          <w:rFonts w:eastAsia="Times New Roman"/>
          <w:szCs w:val="24"/>
        </w:rPr>
        <w:t>σης της ιστορίας, δεν πρόκειται να σβήσουν με τίποτα.</w:t>
      </w:r>
    </w:p>
    <w:p w14:paraId="53C893B8"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 xml:space="preserve">(Γέλωτες - </w:t>
      </w:r>
      <w:r>
        <w:rPr>
          <w:rFonts w:eastAsia="Times New Roman"/>
          <w:szCs w:val="24"/>
        </w:rPr>
        <w:t>δ</w:t>
      </w:r>
      <w:r>
        <w:rPr>
          <w:rFonts w:eastAsia="Times New Roman"/>
          <w:szCs w:val="24"/>
        </w:rPr>
        <w:t>ιαμαρτυρίες από την πτέρυγα της Χρυσής Αυγής)</w:t>
      </w:r>
    </w:p>
    <w:p w14:paraId="53C893B9"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 xml:space="preserve">Ο κ. </w:t>
      </w:r>
      <w:proofErr w:type="spellStart"/>
      <w:r>
        <w:rPr>
          <w:rFonts w:eastAsia="Times New Roman"/>
          <w:szCs w:val="24"/>
        </w:rPr>
        <w:t>Σαχινίδης</w:t>
      </w:r>
      <w:proofErr w:type="spellEnd"/>
      <w:r>
        <w:rPr>
          <w:rFonts w:eastAsia="Times New Roman"/>
          <w:szCs w:val="24"/>
        </w:rPr>
        <w:t xml:space="preserve"> έχει τώρα τον λόγο.</w:t>
      </w:r>
    </w:p>
    <w:p w14:paraId="53C893BA"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B61419">
        <w:rPr>
          <w:rFonts w:eastAsia="Times New Roman"/>
          <w:b/>
          <w:szCs w:val="24"/>
        </w:rPr>
        <w:t>ΝΙΚΟΛΑΟΣ ΞΥΔΑΚΗΣ:</w:t>
      </w:r>
      <w:r>
        <w:rPr>
          <w:rFonts w:eastAsia="Times New Roman"/>
          <w:szCs w:val="24"/>
        </w:rPr>
        <w:t xml:space="preserve"> Μιλάνε οι σκληροί δίσκοι. </w:t>
      </w:r>
    </w:p>
    <w:p w14:paraId="53C893BB"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Άκουσα τίποτα;</w:t>
      </w:r>
    </w:p>
    <w:p w14:paraId="53C893BC"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Μιλάνε οι σκληροί δίσκοι.</w:t>
      </w:r>
    </w:p>
    <w:p w14:paraId="53C893BD"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Οι σκληροί δίσκοι μιλάνε, τα μυαλά σας να δούμε πότε θα μιλήσουν.</w:t>
      </w:r>
    </w:p>
    <w:p w14:paraId="53C893BE"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Τα γεγονότα μιλάνε.</w:t>
      </w:r>
    </w:p>
    <w:p w14:paraId="53C893BF"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Ελάτε τώρα! Ελάτε.</w:t>
      </w:r>
    </w:p>
    <w:p w14:paraId="53C893C0"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ΙΩΑΝΝΗΣ ΣΑ</w:t>
      </w:r>
      <w:r>
        <w:rPr>
          <w:rFonts w:eastAsia="Times New Roman"/>
          <w:b/>
          <w:szCs w:val="24"/>
        </w:rPr>
        <w:t>ΧΙΝΙΔΗΣ:</w:t>
      </w:r>
      <w:r>
        <w:rPr>
          <w:rFonts w:eastAsia="Times New Roman"/>
          <w:szCs w:val="24"/>
        </w:rPr>
        <w:t xml:space="preserve"> Κυρία Πρόεδρε, να τηρείτε τον Κανονισμό…</w:t>
      </w:r>
    </w:p>
    <w:p w14:paraId="53C893C1"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szCs w:val="24"/>
        </w:rPr>
        <w:t xml:space="preserve"> Τον τηρώ.</w:t>
      </w:r>
    </w:p>
    <w:p w14:paraId="53C893C2"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cs="Times New Roman"/>
          <w:b/>
          <w:szCs w:val="24"/>
        </w:rPr>
        <w:t>ΙΩΑΝΝΗΣ ΣΑΧΙΝΙΔΗΣ:</w:t>
      </w:r>
      <w:r>
        <w:rPr>
          <w:rFonts w:eastAsia="Times New Roman" w:cs="Times New Roman"/>
          <w:szCs w:val="24"/>
        </w:rPr>
        <w:t xml:space="preserve"> …</w:t>
      </w:r>
      <w:r>
        <w:rPr>
          <w:rFonts w:eastAsia="Times New Roman"/>
          <w:szCs w:val="24"/>
        </w:rPr>
        <w:t>και να τον επαναφέρετε στην τάξη, να μην διακόπτει, γιατί αυτό το συνήθειο το έχει πάρα πολλές φορές ο Κοινοβουλευτικός Εκπρόσωπος τ</w:t>
      </w:r>
      <w:r>
        <w:rPr>
          <w:rFonts w:eastAsia="Times New Roman"/>
          <w:szCs w:val="24"/>
        </w:rPr>
        <w:t xml:space="preserve">ου ΣΥΡΙΖΑ, να καταφέρεται, δηλαδή, εναντίον άλλων όταν ομιλούν και να διακόπτει την ώρα που είναι στο Βήμα κάποιος. Και δεν τους επαναφέρετε στην τάξη. Αυτό ακριβώς σας λέμε, να εφαρμόσετε τον Κανονισμό. </w:t>
      </w:r>
    </w:p>
    <w:p w14:paraId="53C893C3"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Σχετικά με αυτά που αναφέρθηκαν από τον </w:t>
      </w:r>
      <w:r>
        <w:rPr>
          <w:rFonts w:eastAsia="Times New Roman"/>
          <w:szCs w:val="24"/>
        </w:rPr>
        <w:t>ε</w:t>
      </w:r>
      <w:r>
        <w:rPr>
          <w:rFonts w:eastAsia="Times New Roman"/>
          <w:szCs w:val="24"/>
        </w:rPr>
        <w:t>ισηγητή τη</w:t>
      </w:r>
      <w:r>
        <w:rPr>
          <w:rFonts w:eastAsia="Times New Roman"/>
          <w:szCs w:val="24"/>
        </w:rPr>
        <w:t xml:space="preserve">ς Νέας Δημοκρατίας, θα ήθελα να πω τα εξής: Όταν απομονώνεις ένα κομμάτι από το κείμενο που έχει κατατεθεί -κι ευτυχώς το κατέθεσα στα Πρακτικά και είναι στη διάθεση και των υπολοίπων αγορητών και εισηγητών- εκεί που σταμάτησε και αναφέρθηκε στο πρόστιμο, </w:t>
      </w:r>
      <w:r>
        <w:rPr>
          <w:rFonts w:eastAsia="Times New Roman"/>
          <w:szCs w:val="24"/>
        </w:rPr>
        <w:t>συνεχίζει από κάτω και λέει</w:t>
      </w:r>
      <w:r>
        <w:rPr>
          <w:rFonts w:eastAsia="Times New Roman"/>
          <w:szCs w:val="24"/>
        </w:rPr>
        <w:t>:</w:t>
      </w:r>
      <w:r>
        <w:rPr>
          <w:rFonts w:eastAsia="Times New Roman"/>
          <w:szCs w:val="24"/>
        </w:rPr>
        <w:t xml:space="preserve"> «Οι αρχές επιστρέφουν το 2014 για να πραγματοποιήσουν σχετικούς ελέγχους στα βιβλία για το 2011, για το 2012 και για το 2013». Αναφέρει ποια ήταν η διευθύνουσα σύμβουλος, μ</w:t>
      </w:r>
      <w:r>
        <w:rPr>
          <w:rFonts w:eastAsia="Times New Roman"/>
          <w:szCs w:val="24"/>
        </w:rPr>
        <w:t>ί</w:t>
      </w:r>
      <w:r>
        <w:rPr>
          <w:rFonts w:eastAsia="Times New Roman"/>
          <w:szCs w:val="24"/>
        </w:rPr>
        <w:t xml:space="preserve">α κυρία </w:t>
      </w:r>
      <w:proofErr w:type="spellStart"/>
      <w:r>
        <w:rPr>
          <w:rFonts w:eastAsia="Times New Roman"/>
          <w:szCs w:val="24"/>
        </w:rPr>
        <w:t>Μπονάνο</w:t>
      </w:r>
      <w:proofErr w:type="spellEnd"/>
      <w:r>
        <w:rPr>
          <w:rFonts w:eastAsia="Times New Roman"/>
          <w:szCs w:val="24"/>
        </w:rPr>
        <w:t xml:space="preserve">. Αναφέρει ότι ακριβώς σε αυτό το σημείο μπαίνει η φορολογικών συμβουλών παροχής εταιρεία, η λεγόμενη </w:t>
      </w:r>
      <w:r>
        <w:rPr>
          <w:rFonts w:eastAsia="Times New Roman"/>
          <w:szCs w:val="24"/>
        </w:rPr>
        <w:t>«</w:t>
      </w:r>
      <w:r>
        <w:rPr>
          <w:rFonts w:eastAsia="Times New Roman"/>
          <w:szCs w:val="24"/>
          <w:lang w:val="en-US"/>
        </w:rPr>
        <w:t>PR</w:t>
      </w:r>
      <w:r w:rsidRPr="0044674B">
        <w:rPr>
          <w:rFonts w:eastAsia="Times New Roman"/>
          <w:szCs w:val="24"/>
          <w:lang w:val="en-US"/>
        </w:rPr>
        <w:t>ICEWATERHOUSECOOPERS</w:t>
      </w:r>
      <w:r w:rsidRPr="004E128D">
        <w:rPr>
          <w:rFonts w:eastAsia="Times New Roman"/>
          <w:szCs w:val="24"/>
        </w:rPr>
        <w:t xml:space="preserve"> </w:t>
      </w:r>
      <w:r>
        <w:rPr>
          <w:rFonts w:eastAsia="Times New Roman"/>
          <w:szCs w:val="24"/>
          <w:lang w:val="en-US"/>
        </w:rPr>
        <w:t>B</w:t>
      </w:r>
      <w:r w:rsidRPr="0044674B">
        <w:rPr>
          <w:rFonts w:eastAsia="Times New Roman"/>
          <w:szCs w:val="24"/>
          <w:lang w:val="en-US"/>
        </w:rPr>
        <w:t>USINESS</w:t>
      </w:r>
      <w:r>
        <w:rPr>
          <w:rFonts w:eastAsia="Times New Roman"/>
          <w:szCs w:val="24"/>
        </w:rPr>
        <w:t>»,</w:t>
      </w:r>
      <w:r w:rsidRPr="004E128D">
        <w:rPr>
          <w:rFonts w:eastAsia="Times New Roman"/>
          <w:szCs w:val="24"/>
        </w:rPr>
        <w:t xml:space="preserve"> </w:t>
      </w:r>
      <w:r>
        <w:rPr>
          <w:rFonts w:eastAsia="Times New Roman"/>
          <w:szCs w:val="24"/>
        </w:rPr>
        <w:t>για να βρουν καλύτερη λύση για τους ελέγχους του ΣΔΟΕ, για το πρόστιμο που έχει επιβληθεί και για τα επα</w:t>
      </w:r>
      <w:r>
        <w:rPr>
          <w:rFonts w:eastAsia="Times New Roman"/>
          <w:szCs w:val="24"/>
        </w:rPr>
        <w:t xml:space="preserve">πειλούμενα πρόστιμα που διαφαίνονται στον ορίζοντα. </w:t>
      </w:r>
    </w:p>
    <w:p w14:paraId="53C893C4" w14:textId="77777777" w:rsidR="006A30E3" w:rsidRDefault="005E5BBF">
      <w:pPr>
        <w:spacing w:line="600" w:lineRule="auto"/>
        <w:ind w:firstLine="709"/>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w:t>
      </w:r>
      <w:r>
        <w:rPr>
          <w:rFonts w:eastAsia="Times New Roman" w:cs="Times New Roman"/>
          <w:szCs w:val="24"/>
        </w:rPr>
        <w:t>ς του χρόνου ομιλίας του κυρίου</w:t>
      </w:r>
      <w:r>
        <w:rPr>
          <w:rFonts w:eastAsia="Times New Roman" w:cs="Times New Roman"/>
          <w:szCs w:val="24"/>
        </w:rPr>
        <w:t xml:space="preserve"> </w:t>
      </w:r>
      <w:r w:rsidRPr="00F81B27">
        <w:rPr>
          <w:rFonts w:eastAsia="Times New Roman" w:cs="Times New Roman"/>
          <w:szCs w:val="24"/>
        </w:rPr>
        <w:t>Βουλευτή)</w:t>
      </w:r>
    </w:p>
    <w:p w14:paraId="53C893C5"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Αυτή η κ</w:t>
      </w:r>
      <w:r>
        <w:rPr>
          <w:rFonts w:eastAsia="Times New Roman"/>
          <w:szCs w:val="24"/>
        </w:rPr>
        <w:t>.</w:t>
      </w:r>
      <w:r>
        <w:rPr>
          <w:rFonts w:eastAsia="Times New Roman"/>
          <w:szCs w:val="24"/>
        </w:rPr>
        <w:t xml:space="preserve"> Ελένη Ντούρα, η διευθύντρια νομικός σύμβουλος</w:t>
      </w:r>
      <w:r w:rsidRPr="004E128D">
        <w:rPr>
          <w:rFonts w:eastAsia="Times New Roman"/>
          <w:szCs w:val="24"/>
        </w:rPr>
        <w:t>,</w:t>
      </w:r>
      <w:r>
        <w:rPr>
          <w:rFonts w:eastAsia="Times New Roman"/>
          <w:szCs w:val="24"/>
        </w:rPr>
        <w:t xml:space="preserve"> παρέχοντας υπηρεσίες στην «</w:t>
      </w:r>
      <w:r>
        <w:rPr>
          <w:rFonts w:eastAsia="Times New Roman"/>
          <w:szCs w:val="24"/>
        </w:rPr>
        <w:t>ΜΑΡΙΝΟΠΟΥΛΟΣ Α.Ε.</w:t>
      </w:r>
      <w:r>
        <w:rPr>
          <w:rFonts w:eastAsia="Times New Roman"/>
          <w:szCs w:val="24"/>
        </w:rPr>
        <w:t>», στέλνει αυτό το</w:t>
      </w:r>
      <w:r>
        <w:rPr>
          <w:rFonts w:eastAsia="Times New Roman"/>
          <w:szCs w:val="24"/>
        </w:rPr>
        <w:t xml:space="preserve"> </w:t>
      </w:r>
      <w:r>
        <w:rPr>
          <w:rFonts w:eastAsia="Times New Roman"/>
          <w:szCs w:val="24"/>
          <w:lang w:val="en-US"/>
        </w:rPr>
        <w:t>e</w:t>
      </w:r>
      <w:r>
        <w:rPr>
          <w:rFonts w:eastAsia="Times New Roman"/>
          <w:szCs w:val="24"/>
        </w:rPr>
        <w:t>-</w:t>
      </w:r>
      <w:r>
        <w:rPr>
          <w:rFonts w:eastAsia="Times New Roman"/>
          <w:szCs w:val="24"/>
          <w:lang w:val="en-US"/>
        </w:rPr>
        <w:t>mail</w:t>
      </w:r>
      <w:r w:rsidRPr="00C609B6">
        <w:rPr>
          <w:rFonts w:eastAsia="Times New Roman"/>
          <w:szCs w:val="24"/>
        </w:rPr>
        <w:t xml:space="preserve"> </w:t>
      </w:r>
      <w:r>
        <w:rPr>
          <w:rFonts w:eastAsia="Times New Roman"/>
          <w:szCs w:val="24"/>
        </w:rPr>
        <w:t xml:space="preserve">στον </w:t>
      </w:r>
      <w:proofErr w:type="spellStart"/>
      <w:r w:rsidRPr="004E128D">
        <w:rPr>
          <w:rFonts w:eastAsia="Times New Roman" w:cs="Times New Roman"/>
          <w:szCs w:val="24"/>
        </w:rPr>
        <w:t>Jerome</w:t>
      </w:r>
      <w:proofErr w:type="spellEnd"/>
      <w:r>
        <w:rPr>
          <w:rFonts w:eastAsia="Times New Roman" w:cs="Times New Roman"/>
          <w:szCs w:val="24"/>
        </w:rPr>
        <w:t xml:space="preserve"> </w:t>
      </w:r>
      <w:proofErr w:type="spellStart"/>
      <w:r w:rsidRPr="004E128D">
        <w:rPr>
          <w:rFonts w:eastAsia="Times New Roman" w:cs="Times New Roman"/>
          <w:szCs w:val="24"/>
        </w:rPr>
        <w:t>Louber</w:t>
      </w:r>
      <w:proofErr w:type="spellEnd"/>
      <w:r>
        <w:rPr>
          <w:rFonts w:eastAsia="Times New Roman" w:cs="Times New Roman"/>
          <w:szCs w:val="24"/>
        </w:rPr>
        <w:t>,</w:t>
      </w:r>
      <w:r>
        <w:rPr>
          <w:rFonts w:eastAsia="Times New Roman"/>
          <w:szCs w:val="24"/>
        </w:rPr>
        <w:t xml:space="preserve"> διευθύνοντα σύμβουλο, το στέλνει και το κοινοποιεί και σε μ</w:t>
      </w:r>
      <w:r>
        <w:rPr>
          <w:rFonts w:eastAsia="Times New Roman"/>
          <w:szCs w:val="24"/>
        </w:rPr>
        <w:t>ί</w:t>
      </w:r>
      <w:r>
        <w:rPr>
          <w:rFonts w:eastAsia="Times New Roman"/>
          <w:szCs w:val="24"/>
        </w:rPr>
        <w:t>α άλλη κυρία και το κοινοποιεί και στον κ. Βογιατζάκη, που ήταν για χρόνια διευθυντικό στέλεχος. Τι γράφει; Τους ενημερώνει για το πώς ήταν η σύνθεση του δικαστηρίου. Κ</w:t>
      </w:r>
      <w:r>
        <w:rPr>
          <w:rFonts w:eastAsia="Times New Roman"/>
          <w:szCs w:val="24"/>
        </w:rPr>
        <w:t xml:space="preserve">ι εμείς ρωτάμε για ποιον λόγο. </w:t>
      </w:r>
    </w:p>
    <w:p w14:paraId="53C893C6"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Η πλάκα είναι ότι αναφέρθηκαν επιλεκτικά πράγματα. Αναφέρθηκε ότι η απόφαση βγήκε το 2015. Όμως, ακριβώς δύο σειρές πιο πάνω αναφέρει ότι για το έτος 2014, που ελέγχθηκε, φαίνεται πως η εταιρεία κατάφερε να ξεφύγει από την ι</w:t>
      </w:r>
      <w:r>
        <w:rPr>
          <w:rFonts w:eastAsia="Times New Roman"/>
          <w:szCs w:val="24"/>
        </w:rPr>
        <w:t xml:space="preserve">στορία με το λιγότερο δυνατό κόστος. Αυτά για τη συγκεκριμένη ιστορία του κ. Μαρινόπουλου. </w:t>
      </w:r>
    </w:p>
    <w:p w14:paraId="53C893C7"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Εις ό,τι αναφορά την αναφορά του κυρίου Υπουργού στο τέλος της τοποθέτησής του, είπε ότι υπήρξαν έλεγχοι. Κύριε Υπουργέ, ο έλεγχος από ποιον έγινε; Έγινε από κάποιο</w:t>
      </w:r>
      <w:r>
        <w:rPr>
          <w:rFonts w:eastAsia="Times New Roman"/>
          <w:szCs w:val="24"/>
        </w:rPr>
        <w:t>ν εισαγγελέα διαφθοράς; Γιατί αν έγινε από εισαγγελέα διαφθοράς και δεν βρέθηκαν στοιχεία -το δημοσίευμα στην εφημερίδα «</w:t>
      </w:r>
      <w:r>
        <w:rPr>
          <w:rFonts w:eastAsia="Times New Roman"/>
          <w:szCs w:val="24"/>
        </w:rPr>
        <w:t>ΔΗΜΟΚΡΑΤΙΑ</w:t>
      </w:r>
      <w:r>
        <w:rPr>
          <w:rFonts w:eastAsia="Times New Roman"/>
          <w:szCs w:val="24"/>
        </w:rPr>
        <w:t>» είναι επώνυμο, είναι από την κ</w:t>
      </w:r>
      <w:r>
        <w:rPr>
          <w:rFonts w:eastAsia="Times New Roman"/>
          <w:szCs w:val="24"/>
        </w:rPr>
        <w:t>.</w:t>
      </w:r>
      <w:r>
        <w:rPr>
          <w:rFonts w:eastAsia="Times New Roman"/>
          <w:szCs w:val="24"/>
        </w:rPr>
        <w:t xml:space="preserve"> Παναγιώτου Μαρία- εάν δεν έχει βρεθεί κάτι από κάποιον απλό έλεγχο που κάνατε, πείτε μας μέ</w:t>
      </w:r>
      <w:r>
        <w:rPr>
          <w:rFonts w:eastAsia="Times New Roman"/>
          <w:szCs w:val="24"/>
        </w:rPr>
        <w:t xml:space="preserve">σω ποιων φορέων του Υπουργείου σας ασκήθηκε αυτός ο έλεγχος. </w:t>
      </w:r>
    </w:p>
    <w:p w14:paraId="53C893C8"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szCs w:val="24"/>
        </w:rPr>
        <w:t>Ολοκληρώστε</w:t>
      </w:r>
      <w:r w:rsidRPr="00F275B8">
        <w:rPr>
          <w:rFonts w:eastAsia="Times New Roman"/>
          <w:szCs w:val="24"/>
        </w:rPr>
        <w:t xml:space="preserve">, </w:t>
      </w:r>
      <w:r>
        <w:rPr>
          <w:rFonts w:eastAsia="Times New Roman"/>
          <w:szCs w:val="24"/>
        </w:rPr>
        <w:t>κύριε</w:t>
      </w:r>
      <w:r w:rsidRPr="00F275B8">
        <w:rPr>
          <w:rFonts w:eastAsia="Times New Roman"/>
          <w:szCs w:val="24"/>
        </w:rPr>
        <w:t xml:space="preserve"> </w:t>
      </w:r>
      <w:proofErr w:type="spellStart"/>
      <w:r>
        <w:rPr>
          <w:rFonts w:eastAsia="Times New Roman"/>
          <w:szCs w:val="24"/>
        </w:rPr>
        <w:t>Σαχινίδη</w:t>
      </w:r>
      <w:proofErr w:type="spellEnd"/>
      <w:r w:rsidRPr="00F275B8">
        <w:rPr>
          <w:rFonts w:eastAsia="Times New Roman"/>
          <w:szCs w:val="24"/>
        </w:rPr>
        <w:t>.</w:t>
      </w:r>
    </w:p>
    <w:p w14:paraId="53C893C9"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Τελειώνω, κυρία Πρόεδρε. </w:t>
      </w:r>
    </w:p>
    <w:p w14:paraId="53C893CA"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Αλλιώς θα πρέπει να επιληφθεί άλλος εισαγγελέας για συκοφαντική δυσφήμιση. </w:t>
      </w:r>
      <w:r>
        <w:rPr>
          <w:rFonts w:eastAsia="Times New Roman"/>
          <w:szCs w:val="24"/>
        </w:rPr>
        <w:t>Από τη στιγμή που δεν υπήρξαν αντιδράσεις από την εταιρεία «</w:t>
      </w:r>
      <w:r>
        <w:rPr>
          <w:rFonts w:eastAsia="Times New Roman"/>
          <w:szCs w:val="24"/>
        </w:rPr>
        <w:t>ΜΑΡΙΝΟΠΟΥΛΟΣ Α.Ε.</w:t>
      </w:r>
      <w:r>
        <w:rPr>
          <w:rFonts w:eastAsia="Times New Roman"/>
          <w:szCs w:val="24"/>
        </w:rPr>
        <w:t xml:space="preserve">», να κατατεθούν μηνύσεις, θεωρώ, κύριε Υπουργέ, ότι ο έλεγχος που ασκήσατε ήταν ελλιπέστατος. </w:t>
      </w:r>
    </w:p>
    <w:p w14:paraId="53C893CB"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w:t>
      </w:r>
    </w:p>
    <w:p w14:paraId="53C893CC"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53C893CD"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7322B">
        <w:rPr>
          <w:rFonts w:eastAsia="Times New Roman" w:cs="Times New Roman"/>
          <w:b/>
          <w:szCs w:val="24"/>
        </w:rPr>
        <w:t>ΠΡΟΕΔΡΕΥΟΥΣΑ (Αναστασί</w:t>
      </w:r>
      <w:r w:rsidRPr="00E7322B">
        <w:rPr>
          <w:rFonts w:eastAsia="Times New Roman" w:cs="Times New Roman"/>
          <w:b/>
          <w:szCs w:val="24"/>
        </w:rPr>
        <w:t>α Χριστοδουλοπούλου):</w:t>
      </w:r>
      <w:r>
        <w:rPr>
          <w:rFonts w:eastAsia="Times New Roman" w:cs="Times New Roman"/>
          <w:szCs w:val="24"/>
        </w:rPr>
        <w:t xml:space="preserve"> </w:t>
      </w:r>
      <w:r>
        <w:rPr>
          <w:rFonts w:eastAsia="Times New Roman"/>
          <w:szCs w:val="24"/>
        </w:rPr>
        <w:t>Θέλετε, κύριε Υπουργέ τον λόγο; Αλλιώς θα διακόψουμε για πέντε λεπτά, ώστε να έρθει το Σώμα με τις τροπολογίες, να το δουν πριν αρχίσει η ψηφοφορία.</w:t>
      </w:r>
    </w:p>
    <w:p w14:paraId="53C893CE" w14:textId="77777777" w:rsidR="006A30E3" w:rsidRDefault="005E5BB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ΑΣΤΕΡΙΟΣ</w:t>
      </w:r>
      <w:r w:rsidRPr="001779CC">
        <w:rPr>
          <w:rFonts w:eastAsia="Times New Roman"/>
          <w:b/>
          <w:szCs w:val="24"/>
        </w:rPr>
        <w:t xml:space="preserve"> ΠΙΤΣΙΟΡΛΑΣ (Υφυπουργός Οικονομίας και Ανάπτυξης): </w:t>
      </w:r>
      <w:r>
        <w:rPr>
          <w:rFonts w:eastAsia="Times New Roman"/>
          <w:szCs w:val="24"/>
        </w:rPr>
        <w:t>Εγώ ήθελα να κάνω ένα σχόλ</w:t>
      </w:r>
      <w:r>
        <w:rPr>
          <w:rFonts w:eastAsia="Times New Roman"/>
          <w:szCs w:val="24"/>
        </w:rPr>
        <w:t xml:space="preserve">ιο στα όσα είπαν ο κ. Λοβέρδος και ο κ. </w:t>
      </w:r>
      <w:proofErr w:type="spellStart"/>
      <w:r>
        <w:rPr>
          <w:rFonts w:eastAsia="Times New Roman"/>
          <w:szCs w:val="24"/>
        </w:rPr>
        <w:t>Δένδιας</w:t>
      </w:r>
      <w:proofErr w:type="spellEnd"/>
      <w:r>
        <w:rPr>
          <w:rFonts w:eastAsia="Times New Roman"/>
          <w:szCs w:val="24"/>
        </w:rPr>
        <w:t>.</w:t>
      </w:r>
    </w:p>
    <w:p w14:paraId="53C893CF" w14:textId="77777777" w:rsidR="006A30E3" w:rsidRDefault="005E5BBF">
      <w:pPr>
        <w:spacing w:line="600" w:lineRule="auto"/>
        <w:contextualSpacing/>
        <w:jc w:val="both"/>
        <w:rPr>
          <w:rFonts w:eastAsia="Times New Roman" w:cs="Times New Roman"/>
          <w:szCs w:val="24"/>
        </w:rPr>
      </w:pPr>
      <w:r>
        <w:rPr>
          <w:rFonts w:eastAsia="Times New Roman" w:cs="Times New Roman"/>
          <w:szCs w:val="24"/>
        </w:rPr>
        <w:t>Έχουν φύγει από την Αίθουσα τώρα. Απλώς για την ιστορία να πω ότι υπάρχει μια παρεξήγηση προς τον όρο. Ο όρος «</w:t>
      </w:r>
      <w:r>
        <w:rPr>
          <w:rFonts w:eastAsia="Times New Roman" w:cs="Times New Roman"/>
          <w:szCs w:val="24"/>
        </w:rPr>
        <w:t>ανώνυμες εταιρείες</w:t>
      </w:r>
      <w:r>
        <w:rPr>
          <w:rFonts w:eastAsia="Times New Roman" w:cs="Times New Roman"/>
          <w:szCs w:val="24"/>
        </w:rPr>
        <w:t>» δεν αφορά το ανώνυμο των μετοχών. Έμειναν να ονομάζονται ανώνυμες, διότι δεν</w:t>
      </w:r>
      <w:r>
        <w:rPr>
          <w:rFonts w:eastAsia="Times New Roman" w:cs="Times New Roman"/>
          <w:szCs w:val="24"/>
        </w:rPr>
        <w:t xml:space="preserve"> αναφέρονταν στην επωνυμία όνομα μετόχου. Γι’ αυτό έμειναν στην ιστορία ως ανώνυμες.</w:t>
      </w:r>
    </w:p>
    <w:p w14:paraId="53C893D0"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για τα κόκκινα δάνεια, που είπε ο κ. </w:t>
      </w:r>
      <w:proofErr w:type="spellStart"/>
      <w:r>
        <w:rPr>
          <w:rFonts w:eastAsia="Times New Roman" w:cs="Times New Roman"/>
          <w:szCs w:val="24"/>
        </w:rPr>
        <w:t>Δένδιας</w:t>
      </w:r>
      <w:proofErr w:type="spellEnd"/>
      <w:r>
        <w:rPr>
          <w:rFonts w:eastAsia="Times New Roman" w:cs="Times New Roman"/>
          <w:szCs w:val="24"/>
        </w:rPr>
        <w:t>, όντως είναι τεράστιο το θέμα. Είπε χαρακτηριστικά ότι η Κυβέρνηση πρέπει να το λύσει αποφασιστικά και γρήγορα, για</w:t>
      </w:r>
      <w:r>
        <w:rPr>
          <w:rFonts w:eastAsia="Times New Roman" w:cs="Times New Roman"/>
          <w:szCs w:val="24"/>
        </w:rPr>
        <w:t>τί είναι το  κρίσιμο θέμα της ελληνικής οικονομίας. Τα κόκκινα δάνεια κάπως προέκυψαν, όμως. Αυτό το τεράστιο βάρος κάπως δημιουργήθηκε.</w:t>
      </w:r>
    </w:p>
    <w:p w14:paraId="53C893D1"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Σε ό,τι αφορά τα επιχειρηματικά, ορισμένες αιτίες αναφέρονται ακριβώς στα θέματα που συζητάμε. Το γεγονός ότι οι εταιρε</w:t>
      </w:r>
      <w:r>
        <w:rPr>
          <w:rFonts w:eastAsia="Times New Roman" w:cs="Times New Roman"/>
          <w:szCs w:val="24"/>
        </w:rPr>
        <w:t>ίες μπορούσαν να λειτουργούν με τόσα δάνεια και με τέτοια σχέση ιδίων κεφαλαίων δανεισμού, είναι μ</w:t>
      </w:r>
      <w:r>
        <w:rPr>
          <w:rFonts w:eastAsia="Times New Roman" w:cs="Times New Roman"/>
          <w:szCs w:val="24"/>
        </w:rPr>
        <w:t>ί</w:t>
      </w:r>
      <w:r>
        <w:rPr>
          <w:rFonts w:eastAsia="Times New Roman" w:cs="Times New Roman"/>
          <w:szCs w:val="24"/>
        </w:rPr>
        <w:t>α παθογένεια την οποία προσπαθούμε να επιλύσουμε. Άρα όταν πάμε να συζητήσουμε</w:t>
      </w:r>
      <w:r w:rsidRPr="00C02C91">
        <w:rPr>
          <w:rFonts w:eastAsia="Times New Roman" w:cs="Times New Roman"/>
          <w:szCs w:val="24"/>
        </w:rPr>
        <w:t xml:space="preserve"> </w:t>
      </w:r>
      <w:r>
        <w:rPr>
          <w:rFonts w:eastAsia="Times New Roman" w:cs="Times New Roman"/>
          <w:szCs w:val="24"/>
        </w:rPr>
        <w:t>επί του συγκεκριμένου, τότε είναι που λύνουμε τα προβλήματα και όχι με γενικές</w:t>
      </w:r>
      <w:r>
        <w:rPr>
          <w:rFonts w:eastAsia="Times New Roman" w:cs="Times New Roman"/>
          <w:szCs w:val="24"/>
        </w:rPr>
        <w:t xml:space="preserve"> αναφορές. </w:t>
      </w:r>
    </w:p>
    <w:p w14:paraId="53C893D2"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Θα κλείσω, λοιπόν, λέγοντας ότι το νομοσχέδιο είναι μ</w:t>
      </w:r>
      <w:r>
        <w:rPr>
          <w:rFonts w:eastAsia="Times New Roman" w:cs="Times New Roman"/>
          <w:szCs w:val="24"/>
        </w:rPr>
        <w:t>ί</w:t>
      </w:r>
      <w:r>
        <w:rPr>
          <w:rFonts w:eastAsia="Times New Roman" w:cs="Times New Roman"/>
          <w:szCs w:val="24"/>
        </w:rPr>
        <w:t xml:space="preserve">α πολύ σημαντική προσπάθεια εκσυγχρονισμού του δικαίου περί των </w:t>
      </w:r>
      <w:r>
        <w:rPr>
          <w:rFonts w:eastAsia="Times New Roman" w:cs="Times New Roman"/>
          <w:szCs w:val="24"/>
        </w:rPr>
        <w:t>α</w:t>
      </w:r>
      <w:r>
        <w:rPr>
          <w:rFonts w:eastAsia="Times New Roman" w:cs="Times New Roman"/>
          <w:szCs w:val="24"/>
        </w:rPr>
        <w:t xml:space="preserve">νωνύμων </w:t>
      </w:r>
      <w:r>
        <w:rPr>
          <w:rFonts w:eastAsia="Times New Roman" w:cs="Times New Roman"/>
          <w:szCs w:val="24"/>
        </w:rPr>
        <w:t>ε</w:t>
      </w:r>
      <w:r>
        <w:rPr>
          <w:rFonts w:eastAsia="Times New Roman" w:cs="Times New Roman"/>
          <w:szCs w:val="24"/>
        </w:rPr>
        <w:t xml:space="preserve">ταιρειών. Από τη συζήτηση φάνηκε η ευρύτερη συναίνεση που συγκεντρώνει. Επομένως, θεωρώ ότι είναι ένα τεράστιο βήμα </w:t>
      </w:r>
      <w:r>
        <w:rPr>
          <w:rFonts w:eastAsia="Times New Roman" w:cs="Times New Roman"/>
          <w:szCs w:val="24"/>
        </w:rPr>
        <w:t>που θα ολοκληρωθεί με τα επόμενα για τους μετασχηματισμούς και για την εποπτεία. Νομίζω ότι φαίνεται πως προχωράμε στην επίλυση μεγάλων εκκρεμοτήτων, μεγάλων προβλημάτων.</w:t>
      </w:r>
    </w:p>
    <w:p w14:paraId="53C893D3"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στον κ. </w:t>
      </w:r>
      <w:proofErr w:type="spellStart"/>
      <w:r>
        <w:rPr>
          <w:rFonts w:eastAsia="Times New Roman" w:cs="Times New Roman"/>
          <w:szCs w:val="24"/>
        </w:rPr>
        <w:t>Δένδια</w:t>
      </w:r>
      <w:proofErr w:type="spellEnd"/>
      <w:r>
        <w:rPr>
          <w:rFonts w:eastAsia="Times New Roman" w:cs="Times New Roman"/>
          <w:szCs w:val="24"/>
        </w:rPr>
        <w:t xml:space="preserve"> ότι όντως έχουμε φορτωθεί από το παρελθόν πολύ μεγάλα προβλ</w:t>
      </w:r>
      <w:r>
        <w:rPr>
          <w:rFonts w:eastAsia="Times New Roman" w:cs="Times New Roman"/>
          <w:szCs w:val="24"/>
        </w:rPr>
        <w:t>ήματα για να τα επιλύσουμε και βήμα</w:t>
      </w:r>
      <w:r>
        <w:rPr>
          <w:rFonts w:eastAsia="Times New Roman" w:cs="Times New Roman"/>
          <w:szCs w:val="24"/>
        </w:rPr>
        <w:t xml:space="preserve"> </w:t>
      </w:r>
      <w:proofErr w:type="spellStart"/>
      <w:r>
        <w:rPr>
          <w:rFonts w:eastAsia="Times New Roman" w:cs="Times New Roman"/>
          <w:szCs w:val="24"/>
        </w:rPr>
        <w:t>βήμα</w:t>
      </w:r>
      <w:proofErr w:type="spellEnd"/>
      <w:r>
        <w:rPr>
          <w:rFonts w:eastAsia="Times New Roman" w:cs="Times New Roman"/>
          <w:szCs w:val="24"/>
        </w:rPr>
        <w:t xml:space="preserve"> τα επιλύουμε. Νομίζω ότι κάνει αντιπολίτευση σε μ</w:t>
      </w:r>
      <w:r>
        <w:rPr>
          <w:rFonts w:eastAsia="Times New Roman" w:cs="Times New Roman"/>
          <w:szCs w:val="24"/>
        </w:rPr>
        <w:t>ί</w:t>
      </w:r>
      <w:r>
        <w:rPr>
          <w:rFonts w:eastAsia="Times New Roman" w:cs="Times New Roman"/>
          <w:szCs w:val="24"/>
        </w:rPr>
        <w:t xml:space="preserve">α εικόνα που δεν υπάρχει πια. </w:t>
      </w:r>
    </w:p>
    <w:p w14:paraId="53C893D4"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 xml:space="preserve">Τώρα πρέπει να μιλάμε επί των συγκεκριμένων. </w:t>
      </w:r>
      <w:r>
        <w:rPr>
          <w:rFonts w:eastAsia="Times New Roman" w:cs="Times New Roman"/>
          <w:szCs w:val="24"/>
        </w:rPr>
        <w:t>Η</w:t>
      </w:r>
      <w:r>
        <w:rPr>
          <w:rFonts w:eastAsia="Times New Roman" w:cs="Times New Roman"/>
          <w:szCs w:val="24"/>
        </w:rPr>
        <w:t xml:space="preserve"> Κυβέρνηση έχει περάσει σε αυτό το στάδιο και προωθεί συγκεκριμένες λύσεις για συγκεκριμένα προβλήματα. Επ’ αυτών πραγματικά η συζήτηση αποδεικνύει ότι τα περιθώρια για μεγάλες διαφωνίες είναι λίγα. Υπάρχουν πράγματα στην Ελλάδα που πρέπει να γίνουν και θα</w:t>
      </w:r>
      <w:r>
        <w:rPr>
          <w:rFonts w:eastAsia="Times New Roman" w:cs="Times New Roman"/>
          <w:szCs w:val="24"/>
        </w:rPr>
        <w:t xml:space="preserve"> γίνουν.</w:t>
      </w:r>
    </w:p>
    <w:p w14:paraId="53C893D5" w14:textId="77777777" w:rsidR="006A30E3" w:rsidRDefault="005E5BBF">
      <w:pPr>
        <w:spacing w:line="600" w:lineRule="auto"/>
        <w:ind w:firstLine="720"/>
        <w:contextualSpacing/>
        <w:jc w:val="both"/>
        <w:rPr>
          <w:rFonts w:eastAsia="Times New Roman" w:cs="Times New Roman"/>
          <w:szCs w:val="24"/>
        </w:rPr>
      </w:pPr>
      <w:r w:rsidRPr="00BB3788">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Βουλευτές, θα διακόψουμε για πέντε λεπτά μέχρι να σας διανεμηθεί το σώμα</w:t>
      </w:r>
      <w:r>
        <w:rPr>
          <w:rFonts w:eastAsia="Times New Roman" w:cs="Times New Roman"/>
          <w:szCs w:val="24"/>
        </w:rPr>
        <w:t xml:space="preserve"> του νομοσχεδίου</w:t>
      </w:r>
      <w:r>
        <w:rPr>
          <w:rFonts w:eastAsia="Times New Roman" w:cs="Times New Roman"/>
          <w:szCs w:val="24"/>
        </w:rPr>
        <w:t>, διότι θα γίνει ψηφοφορία για ένα</w:t>
      </w:r>
      <w:r>
        <w:rPr>
          <w:rFonts w:eastAsia="Times New Roman" w:cs="Times New Roman"/>
          <w:szCs w:val="24"/>
        </w:rPr>
        <w:t xml:space="preserve"> </w:t>
      </w:r>
      <w:proofErr w:type="spellStart"/>
      <w:r>
        <w:rPr>
          <w:rFonts w:eastAsia="Times New Roman" w:cs="Times New Roman"/>
          <w:szCs w:val="24"/>
        </w:rPr>
        <w:t>ένα</w:t>
      </w:r>
      <w:proofErr w:type="spellEnd"/>
      <w:r>
        <w:rPr>
          <w:rFonts w:eastAsia="Times New Roman" w:cs="Times New Roman"/>
          <w:szCs w:val="24"/>
        </w:rPr>
        <w:t xml:space="preserve"> άρθρο. </w:t>
      </w:r>
      <w:r>
        <w:rPr>
          <w:rFonts w:eastAsia="Times New Roman" w:cs="Times New Roman"/>
          <w:szCs w:val="24"/>
        </w:rPr>
        <w:t>Ε</w:t>
      </w:r>
      <w:r>
        <w:rPr>
          <w:rFonts w:eastAsia="Times New Roman" w:cs="Times New Roman"/>
          <w:szCs w:val="24"/>
        </w:rPr>
        <w:t>πειδή είναι πάρα πολλά τα άρθρα, εάν δεν έχετε...</w:t>
      </w:r>
    </w:p>
    <w:p w14:paraId="53C893D6" w14:textId="77777777" w:rsidR="006A30E3" w:rsidRDefault="005E5BBF">
      <w:pPr>
        <w:spacing w:line="600" w:lineRule="auto"/>
        <w:ind w:firstLine="720"/>
        <w:contextualSpacing/>
        <w:jc w:val="both"/>
        <w:rPr>
          <w:rFonts w:eastAsia="Times New Roman" w:cs="Times New Roman"/>
          <w:szCs w:val="24"/>
        </w:rPr>
      </w:pPr>
      <w:r w:rsidRPr="00BB3788">
        <w:rPr>
          <w:rFonts w:eastAsia="Times New Roman" w:cs="Times New Roman"/>
          <w:b/>
          <w:szCs w:val="24"/>
        </w:rPr>
        <w:t>ΓΕΩΡΓΙΟΣ</w:t>
      </w:r>
      <w:r>
        <w:rPr>
          <w:rFonts w:eastAsia="Times New Roman" w:cs="Times New Roman"/>
          <w:b/>
          <w:szCs w:val="24"/>
        </w:rPr>
        <w:t xml:space="preserve"> </w:t>
      </w:r>
      <w:r w:rsidRPr="00BB3788">
        <w:rPr>
          <w:rFonts w:eastAsia="Times New Roman" w:cs="Times New Roman"/>
          <w:b/>
          <w:szCs w:val="24"/>
        </w:rPr>
        <w:t>-</w:t>
      </w:r>
      <w:r>
        <w:rPr>
          <w:rFonts w:eastAsia="Times New Roman" w:cs="Times New Roman"/>
          <w:b/>
          <w:szCs w:val="24"/>
        </w:rPr>
        <w:t xml:space="preserve"> </w:t>
      </w:r>
      <w:r w:rsidRPr="00BB3788">
        <w:rPr>
          <w:rFonts w:eastAsia="Times New Roman" w:cs="Times New Roman"/>
          <w:b/>
          <w:szCs w:val="24"/>
        </w:rPr>
        <w:t>ΔΗΜΗΤΡΙΟΣ ΚΑΡΡΑΣ:</w:t>
      </w:r>
      <w:r>
        <w:rPr>
          <w:rFonts w:eastAsia="Times New Roman" w:cs="Times New Roman"/>
          <w:szCs w:val="24"/>
        </w:rPr>
        <w:t xml:space="preserve"> Να μη διακόψουμε.</w:t>
      </w:r>
    </w:p>
    <w:p w14:paraId="53C893D7" w14:textId="77777777" w:rsidR="006A30E3" w:rsidRDefault="005E5BBF">
      <w:pPr>
        <w:spacing w:line="600" w:lineRule="auto"/>
        <w:ind w:firstLine="720"/>
        <w:contextualSpacing/>
        <w:jc w:val="both"/>
        <w:rPr>
          <w:rFonts w:eastAsia="Times New Roman" w:cs="Times New Roman"/>
          <w:szCs w:val="24"/>
        </w:rPr>
      </w:pPr>
      <w:r w:rsidRPr="00BB3788">
        <w:rPr>
          <w:rFonts w:eastAsia="Times New Roman" w:cs="Times New Roman"/>
          <w:b/>
          <w:szCs w:val="24"/>
        </w:rPr>
        <w:t>ΠΡΟΕΔΡΕΥΟΥΣΑ (Αναστασία Χριστοδουλοπούλου):</w:t>
      </w:r>
      <w:r>
        <w:rPr>
          <w:rFonts w:eastAsia="Times New Roman" w:cs="Times New Roman"/>
          <w:szCs w:val="24"/>
        </w:rPr>
        <w:t xml:space="preserve"> Τι να κάνουμε; Πρέπει να το ολοκληρώσουν για να σας το δώσουν.</w:t>
      </w:r>
    </w:p>
    <w:p w14:paraId="53C893D8" w14:textId="77777777" w:rsidR="006A30E3" w:rsidRDefault="005E5BBF">
      <w:pPr>
        <w:spacing w:line="600" w:lineRule="auto"/>
        <w:ind w:firstLine="720"/>
        <w:contextualSpacing/>
        <w:jc w:val="both"/>
        <w:rPr>
          <w:rFonts w:eastAsia="Times New Roman" w:cs="Times New Roman"/>
          <w:szCs w:val="24"/>
        </w:rPr>
      </w:pPr>
      <w:r>
        <w:rPr>
          <w:rFonts w:eastAsia="Times New Roman" w:cs="Times New Roman"/>
          <w:szCs w:val="24"/>
        </w:rPr>
        <w:t>Διακόπτουμε για πέντε λεπτά.</w:t>
      </w:r>
    </w:p>
    <w:p w14:paraId="53C893D9" w14:textId="77777777" w:rsidR="006A30E3" w:rsidRDefault="005E5BBF">
      <w:pPr>
        <w:spacing w:line="600" w:lineRule="auto"/>
        <w:contextualSpacing/>
        <w:jc w:val="center"/>
        <w:rPr>
          <w:rFonts w:eastAsia="Times New Roman" w:cs="Times New Roman"/>
          <w:szCs w:val="24"/>
        </w:rPr>
      </w:pPr>
      <w:r>
        <w:rPr>
          <w:rFonts w:eastAsia="Times New Roman" w:cs="Times New Roman"/>
          <w:szCs w:val="24"/>
        </w:rPr>
        <w:t>(ΔΙΑΚΟΠΗ)</w:t>
      </w:r>
    </w:p>
    <w:p w14:paraId="53C893DA" w14:textId="77777777" w:rsidR="006A30E3" w:rsidRDefault="005E5BBF">
      <w:pPr>
        <w:spacing w:line="600" w:lineRule="auto"/>
        <w:contextualSpacing/>
        <w:jc w:val="center"/>
        <w:rPr>
          <w:rFonts w:eastAsia="Times New Roman"/>
          <w:szCs w:val="24"/>
        </w:rPr>
      </w:pPr>
      <w:r>
        <w:rPr>
          <w:rFonts w:eastAsia="Times New Roman"/>
          <w:szCs w:val="24"/>
        </w:rPr>
        <w:t>(ΜΕΤΑ ΤΗ ΔΙΑΚΟΠΗ)</w:t>
      </w:r>
    </w:p>
    <w:p w14:paraId="53C893DB" w14:textId="77777777" w:rsidR="006A30E3" w:rsidRDefault="005E5BBF">
      <w:pPr>
        <w:spacing w:line="600" w:lineRule="auto"/>
        <w:ind w:firstLine="720"/>
        <w:contextualSpacing/>
        <w:jc w:val="both"/>
        <w:rPr>
          <w:rFonts w:eastAsia="Times New Roman"/>
          <w:szCs w:val="24"/>
        </w:rPr>
      </w:pPr>
      <w:r>
        <w:rPr>
          <w:rFonts w:eastAsia="Times New Roman"/>
          <w:szCs w:val="24"/>
        </w:rPr>
        <w:t>(Στο σημείο αυτό την Προεδρική Έδρα καταλαμβά</w:t>
      </w:r>
      <w:r>
        <w:rPr>
          <w:rFonts w:eastAsia="Times New Roman"/>
          <w:szCs w:val="24"/>
        </w:rPr>
        <w:t>νει ο ΣΤ΄ Αντιπρόεδρος της Βουλής κ</w:t>
      </w:r>
      <w:r w:rsidRPr="00B156F0">
        <w:rPr>
          <w:rFonts w:eastAsia="Times New Roman"/>
          <w:szCs w:val="24"/>
        </w:rPr>
        <w:t>.</w:t>
      </w:r>
      <w:r w:rsidRPr="001766BB">
        <w:rPr>
          <w:rFonts w:eastAsia="Times New Roman"/>
          <w:b/>
          <w:szCs w:val="24"/>
        </w:rPr>
        <w:t xml:space="preserve"> ΓΕΩΡΓΙΟΣ ΛΑΜΠΡΟΥΛΗΣ</w:t>
      </w:r>
      <w:r>
        <w:rPr>
          <w:rFonts w:eastAsia="Times New Roman"/>
          <w:szCs w:val="24"/>
        </w:rPr>
        <w:t>)</w:t>
      </w:r>
    </w:p>
    <w:p w14:paraId="53C893DC" w14:textId="77777777" w:rsidR="006A30E3" w:rsidRDefault="005E5BBF">
      <w:pPr>
        <w:autoSpaceDE w:val="0"/>
        <w:autoSpaceDN w:val="0"/>
        <w:adjustRightInd w:val="0"/>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sidRPr="00531E79">
        <w:rPr>
          <w:rFonts w:eastAsia="SimSun"/>
          <w:bCs/>
          <w:szCs w:val="24"/>
          <w:lang w:eastAsia="zh-CN"/>
        </w:rPr>
        <w:t xml:space="preserve">Κυρίες και κύριοι συνάδελφοι, </w:t>
      </w:r>
      <w:r>
        <w:rPr>
          <w:rFonts w:eastAsia="SimSun"/>
          <w:bCs/>
          <w:szCs w:val="24"/>
          <w:lang w:eastAsia="zh-CN"/>
        </w:rPr>
        <w:t>συνεχίζεται</w:t>
      </w:r>
      <w:r w:rsidRPr="00531E79">
        <w:rPr>
          <w:rFonts w:eastAsia="SimSun"/>
          <w:bCs/>
          <w:szCs w:val="24"/>
          <w:lang w:eastAsia="zh-CN"/>
        </w:rPr>
        <w:t xml:space="preserve"> η συνεδρίαση.</w:t>
      </w:r>
    </w:p>
    <w:p w14:paraId="53C893DD" w14:textId="77777777" w:rsidR="006A30E3" w:rsidRDefault="005E5BBF">
      <w:pPr>
        <w:autoSpaceDE w:val="0"/>
        <w:autoSpaceDN w:val="0"/>
        <w:adjustRightInd w:val="0"/>
        <w:spacing w:line="600" w:lineRule="auto"/>
        <w:ind w:firstLine="720"/>
        <w:contextualSpacing/>
        <w:jc w:val="both"/>
        <w:rPr>
          <w:rFonts w:eastAsia="SimSun"/>
          <w:b/>
          <w:bCs/>
          <w:szCs w:val="24"/>
          <w:lang w:eastAsia="zh-CN"/>
        </w:rPr>
      </w:pPr>
      <w:r>
        <w:rPr>
          <w:rFonts w:eastAsia="SimSun"/>
          <w:szCs w:val="24"/>
          <w:lang w:eastAsia="zh-CN"/>
        </w:rPr>
        <w:t>Κηρύσσεται περαιωμένη η συζήτηση επί της αρχής, των άρθρων</w:t>
      </w:r>
      <w:r>
        <w:rPr>
          <w:rFonts w:eastAsia="SimSun"/>
          <w:szCs w:val="24"/>
          <w:lang w:eastAsia="zh-CN"/>
        </w:rPr>
        <w:t xml:space="preserve">, </w:t>
      </w:r>
      <w:r>
        <w:rPr>
          <w:rFonts w:eastAsia="SimSun"/>
          <w:szCs w:val="24"/>
          <w:lang w:eastAsia="zh-CN"/>
        </w:rPr>
        <w:t>των τροπολογιών</w:t>
      </w:r>
      <w:r>
        <w:rPr>
          <w:rFonts w:eastAsia="SimSun"/>
          <w:szCs w:val="24"/>
          <w:lang w:eastAsia="zh-CN"/>
        </w:rPr>
        <w:t xml:space="preserve"> </w:t>
      </w:r>
      <w:r>
        <w:rPr>
          <w:rFonts w:eastAsia="SimSun"/>
          <w:szCs w:val="24"/>
          <w:lang w:eastAsia="zh-CN"/>
        </w:rPr>
        <w:t xml:space="preserve">και του συνόλου </w:t>
      </w:r>
      <w:r>
        <w:rPr>
          <w:rFonts w:eastAsia="SimSun"/>
          <w:szCs w:val="24"/>
          <w:lang w:eastAsia="zh-CN"/>
        </w:rPr>
        <w:t xml:space="preserve">του σχεδίου νόμου του Υπουργείου </w:t>
      </w:r>
      <w:r>
        <w:rPr>
          <w:rFonts w:eastAsia="Times New Roman"/>
          <w:szCs w:val="24"/>
        </w:rPr>
        <w:t>Οικονομίας και Ανάπτυξης</w:t>
      </w:r>
      <w:r>
        <w:rPr>
          <w:rFonts w:eastAsia="Times New Roman"/>
          <w:szCs w:val="24"/>
        </w:rPr>
        <w:t>:</w:t>
      </w:r>
      <w:r>
        <w:rPr>
          <w:rFonts w:eastAsia="Times New Roman"/>
          <w:szCs w:val="24"/>
        </w:rPr>
        <w:t xml:space="preserve"> «Αναμόρφωση του </w:t>
      </w:r>
      <w:r>
        <w:rPr>
          <w:rFonts w:eastAsia="Times New Roman"/>
          <w:szCs w:val="24"/>
        </w:rPr>
        <w:t>δ</w:t>
      </w:r>
      <w:r>
        <w:rPr>
          <w:rFonts w:eastAsia="Times New Roman"/>
          <w:szCs w:val="24"/>
        </w:rPr>
        <w:t xml:space="preserve">ικαίου των </w:t>
      </w:r>
      <w:r>
        <w:rPr>
          <w:rFonts w:eastAsia="Times New Roman"/>
          <w:szCs w:val="24"/>
        </w:rPr>
        <w:t>α</w:t>
      </w:r>
      <w:r>
        <w:rPr>
          <w:rFonts w:eastAsia="Times New Roman"/>
          <w:szCs w:val="24"/>
        </w:rPr>
        <w:t xml:space="preserve">νωνύμων </w:t>
      </w:r>
      <w:r>
        <w:rPr>
          <w:rFonts w:eastAsia="Times New Roman"/>
          <w:szCs w:val="24"/>
        </w:rPr>
        <w:t>ε</w:t>
      </w:r>
      <w:r>
        <w:rPr>
          <w:rFonts w:eastAsia="Times New Roman"/>
          <w:szCs w:val="24"/>
        </w:rPr>
        <w:t>ταιρειών».</w:t>
      </w:r>
    </w:p>
    <w:p w14:paraId="53C893DE" w14:textId="77777777" w:rsidR="006A30E3" w:rsidRDefault="005E5BBF">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Εισερχόμαστε στην ψήφιση επί της αρχής, των άρθρων</w:t>
      </w:r>
      <w:r>
        <w:rPr>
          <w:rFonts w:eastAsia="SimSun"/>
          <w:szCs w:val="24"/>
          <w:lang w:eastAsia="zh-CN"/>
        </w:rPr>
        <w:t xml:space="preserve">, των </w:t>
      </w:r>
      <w:r>
        <w:rPr>
          <w:rFonts w:eastAsia="SimSun"/>
          <w:szCs w:val="24"/>
          <w:lang w:eastAsia="zh-CN"/>
        </w:rPr>
        <w:t xml:space="preserve">τροπολογιών και του συνόλου και η ψήφισή τους θα γίνει χωριστά. </w:t>
      </w:r>
    </w:p>
    <w:p w14:paraId="53C893DF" w14:textId="77777777" w:rsidR="006A30E3" w:rsidRDefault="005E5BBF">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Παρακαλώ να ανοίξει το σύστ</w:t>
      </w:r>
      <w:r>
        <w:rPr>
          <w:rFonts w:eastAsia="SimSun"/>
          <w:szCs w:val="24"/>
          <w:lang w:eastAsia="zh-CN"/>
        </w:rPr>
        <w:t>ημα της ηλεκτρονικής ψηφοφορίας.</w:t>
      </w:r>
    </w:p>
    <w:p w14:paraId="53C893E0" w14:textId="77777777" w:rsidR="006A30E3" w:rsidRDefault="005E5BBF">
      <w:pPr>
        <w:autoSpaceDE w:val="0"/>
        <w:autoSpaceDN w:val="0"/>
        <w:adjustRightInd w:val="0"/>
        <w:spacing w:line="600" w:lineRule="auto"/>
        <w:contextualSpacing/>
        <w:jc w:val="center"/>
        <w:rPr>
          <w:rFonts w:eastAsia="Times New Roman"/>
          <w:szCs w:val="24"/>
        </w:rPr>
      </w:pPr>
      <w:r>
        <w:rPr>
          <w:rFonts w:eastAsia="SimSun"/>
          <w:szCs w:val="24"/>
          <w:lang w:eastAsia="zh-CN"/>
        </w:rPr>
        <w:t>(ΨΗΦΟΦΟΡΙΑ)</w:t>
      </w:r>
    </w:p>
    <w:p w14:paraId="53C893E1" w14:textId="77777777" w:rsidR="006A30E3" w:rsidRDefault="005E5BBF">
      <w:pPr>
        <w:spacing w:line="600" w:lineRule="auto"/>
        <w:ind w:firstLine="720"/>
        <w:contextualSpacing/>
        <w:jc w:val="both"/>
        <w:rPr>
          <w:rFonts w:eastAsia="Times New Roman"/>
          <w:szCs w:val="24"/>
        </w:rPr>
      </w:pPr>
      <w:r w:rsidRPr="000E7621">
        <w:rPr>
          <w:rFonts w:eastAsia="Times New Roman"/>
          <w:b/>
          <w:szCs w:val="24"/>
        </w:rPr>
        <w:t xml:space="preserve">ΠΡΟΕΔΡΕΥΩΝ (Γεώργιος </w:t>
      </w:r>
      <w:proofErr w:type="spellStart"/>
      <w:r w:rsidRPr="000E7621">
        <w:rPr>
          <w:rFonts w:eastAsia="Times New Roman"/>
          <w:b/>
          <w:szCs w:val="24"/>
        </w:rPr>
        <w:t>Λαμπρούλης</w:t>
      </w:r>
      <w:proofErr w:type="spellEnd"/>
      <w:r w:rsidRPr="000E7621">
        <w:rPr>
          <w:rFonts w:eastAsia="Times New Roman"/>
          <w:b/>
          <w:szCs w:val="24"/>
        </w:rPr>
        <w:t>):</w:t>
      </w:r>
      <w:r>
        <w:rPr>
          <w:rFonts w:eastAsia="Times New Roman"/>
          <w:b/>
          <w:szCs w:val="24"/>
        </w:rPr>
        <w:t xml:space="preserve"> </w:t>
      </w:r>
      <w:r>
        <w:rPr>
          <w:rFonts w:eastAsia="Times New Roman"/>
          <w:szCs w:val="24"/>
        </w:rPr>
        <w:t>Παρακαλώ να κλείσει το σύστημα της ηλεκτρονικής ψηφοφορίας.</w:t>
      </w:r>
    </w:p>
    <w:p w14:paraId="53C893E2" w14:textId="77777777" w:rsidR="006A30E3" w:rsidRDefault="005E5BBF">
      <w:pPr>
        <w:spacing w:line="600" w:lineRule="auto"/>
        <w:ind w:firstLine="720"/>
        <w:contextualSpacing/>
        <w:jc w:val="center"/>
        <w:rPr>
          <w:rFonts w:eastAsia="Times New Roman"/>
          <w:szCs w:val="24"/>
        </w:rPr>
      </w:pPr>
      <w:r>
        <w:rPr>
          <w:rFonts w:eastAsia="Times New Roman"/>
          <w:szCs w:val="24"/>
        </w:rPr>
        <w:t>(ΗΛΕΚΤΡΟΝΙΚΗ ΚΑΤΑΜΕΤΡΗΣΗ)</w:t>
      </w:r>
    </w:p>
    <w:p w14:paraId="53C893E3" w14:textId="77777777" w:rsidR="006A30E3" w:rsidRDefault="005E5BBF">
      <w:pPr>
        <w:spacing w:line="600" w:lineRule="auto"/>
        <w:ind w:firstLine="720"/>
        <w:contextualSpacing/>
        <w:jc w:val="center"/>
        <w:rPr>
          <w:rFonts w:eastAsia="Times New Roman"/>
          <w:szCs w:val="24"/>
        </w:rPr>
      </w:pPr>
      <w:r>
        <w:rPr>
          <w:rFonts w:eastAsia="Times New Roman"/>
          <w:szCs w:val="24"/>
        </w:rPr>
        <w:t>(ΜΕΤΑ ΤΗΝ ΗΛΕΚΤΡΟΝΙΚΗ ΚΑΤΑΜΕΤΡΗΣΗ)</w:t>
      </w:r>
    </w:p>
    <w:p w14:paraId="53C893E4" w14:textId="77777777" w:rsidR="006A30E3" w:rsidRDefault="005E5BBF">
      <w:pPr>
        <w:spacing w:line="600" w:lineRule="auto"/>
        <w:ind w:firstLine="720"/>
        <w:contextualSpacing/>
        <w:jc w:val="both"/>
        <w:rPr>
          <w:rFonts w:eastAsia="Times New Roman"/>
          <w:szCs w:val="24"/>
        </w:rPr>
      </w:pPr>
      <w:r w:rsidRPr="000E7621">
        <w:rPr>
          <w:rFonts w:eastAsia="Times New Roman"/>
          <w:b/>
          <w:szCs w:val="24"/>
        </w:rPr>
        <w:t xml:space="preserve">ΠΡΟΕΔΡΕΥΩΝ (Γεώργιος </w:t>
      </w:r>
      <w:proofErr w:type="spellStart"/>
      <w:r w:rsidRPr="000E7621">
        <w:rPr>
          <w:rFonts w:eastAsia="Times New Roman"/>
          <w:b/>
          <w:szCs w:val="24"/>
        </w:rPr>
        <w:t>Λαμπρούλης</w:t>
      </w:r>
      <w:proofErr w:type="spellEnd"/>
      <w:r w:rsidRPr="000E7621">
        <w:rPr>
          <w:rFonts w:eastAsia="Times New Roman"/>
          <w:b/>
          <w:szCs w:val="24"/>
        </w:rPr>
        <w:t>):</w:t>
      </w:r>
      <w:r>
        <w:rPr>
          <w:rFonts w:eastAsia="Times New Roman"/>
          <w:b/>
          <w:szCs w:val="24"/>
        </w:rPr>
        <w:t xml:space="preserve"> </w:t>
      </w:r>
      <w:r>
        <w:rPr>
          <w:rFonts w:eastAsia="Times New Roman"/>
          <w:szCs w:val="24"/>
        </w:rPr>
        <w:t xml:space="preserve">Οι θέσεις των </w:t>
      </w:r>
      <w:r>
        <w:rPr>
          <w:rFonts w:eastAsia="Times New Roman"/>
          <w:szCs w:val="24"/>
        </w:rPr>
        <w:t>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9120" w:type="dxa"/>
        <w:tblCellMar>
          <w:left w:w="10" w:type="dxa"/>
          <w:right w:w="10" w:type="dxa"/>
        </w:tblCellMar>
        <w:tblLook w:val="04A0" w:firstRow="1" w:lastRow="0" w:firstColumn="1" w:lastColumn="0" w:noHBand="0" w:noVBand="1"/>
      </w:tblPr>
      <w:tblGrid>
        <w:gridCol w:w="5760"/>
        <w:gridCol w:w="480"/>
        <w:gridCol w:w="480"/>
        <w:gridCol w:w="480"/>
        <w:gridCol w:w="480"/>
        <w:gridCol w:w="480"/>
        <w:gridCol w:w="960"/>
      </w:tblGrid>
      <w:tr w:rsidR="006A30E3" w14:paraId="53C893E7" w14:textId="77777777">
        <w:trPr>
          <w:trHeight w:val="300"/>
        </w:trPr>
        <w:tc>
          <w:tcPr>
            <w:tcW w:w="8160" w:type="dxa"/>
            <w:gridSpan w:val="6"/>
            <w:tcBorders>
              <w:top w:val="nil"/>
              <w:left w:val="nil"/>
              <w:bottom w:val="nil"/>
              <w:right w:val="nil"/>
            </w:tcBorders>
            <w:shd w:val="clear" w:color="auto" w:fill="auto"/>
            <w:noWrap/>
            <w:vAlign w:val="bottom"/>
          </w:tcPr>
          <w:p w14:paraId="53C893E5" w14:textId="77777777" w:rsidR="00A33413" w:rsidRPr="001F1AD2" w:rsidRDefault="005E5BBF">
            <w:pPr>
              <w:contextualSpacing/>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3C893E6" w14:textId="77777777" w:rsidR="00A33413" w:rsidRPr="001F1AD2" w:rsidRDefault="005E5BBF">
            <w:pPr>
              <w:contextualSpacing/>
              <w:rPr>
                <w:rFonts w:ascii="Calibri" w:eastAsia="Times New Roman" w:hAnsi="Calibri" w:cs="Times New Roman"/>
                <w:color w:val="000000"/>
                <w:sz w:val="22"/>
                <w:szCs w:val="22"/>
              </w:rPr>
            </w:pPr>
          </w:p>
        </w:tc>
      </w:tr>
      <w:tr w:rsidR="006A30E3" w14:paraId="53C893EF" w14:textId="77777777">
        <w:trPr>
          <w:trHeight w:val="300"/>
        </w:trPr>
        <w:tc>
          <w:tcPr>
            <w:tcW w:w="5760" w:type="dxa"/>
            <w:tcBorders>
              <w:top w:val="nil"/>
              <w:left w:val="nil"/>
              <w:bottom w:val="nil"/>
              <w:right w:val="nil"/>
            </w:tcBorders>
            <w:shd w:val="clear" w:color="auto" w:fill="auto"/>
            <w:noWrap/>
            <w:vAlign w:val="bottom"/>
            <w:hideMark/>
          </w:tcPr>
          <w:p w14:paraId="53C893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tcPr>
          <w:p w14:paraId="53C893E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tcPr>
          <w:p w14:paraId="53C893EA" w14:textId="77777777" w:rsidR="00A33413" w:rsidRPr="001F1AD2" w:rsidRDefault="005E5BBF">
            <w:pPr>
              <w:contextualSpacing/>
              <w:jc w:val="cente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3EB" w14:textId="77777777" w:rsidR="00A33413" w:rsidRPr="001F1AD2" w:rsidRDefault="005E5BBF">
            <w:pPr>
              <w:contextualSpacing/>
              <w:jc w:val="cente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3E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3E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3EE" w14:textId="77777777" w:rsidR="00A33413" w:rsidRPr="001F1AD2" w:rsidRDefault="005E5BBF">
            <w:pPr>
              <w:contextualSpacing/>
              <w:rPr>
                <w:rFonts w:ascii="Times New Roman" w:eastAsia="Times New Roman" w:hAnsi="Times New Roman" w:cs="Times New Roman"/>
                <w:sz w:val="20"/>
              </w:rPr>
            </w:pPr>
          </w:p>
        </w:tc>
      </w:tr>
      <w:tr w:rsidR="006A30E3" w14:paraId="53C893F7" w14:textId="77777777">
        <w:trPr>
          <w:trHeight w:val="300"/>
        </w:trPr>
        <w:tc>
          <w:tcPr>
            <w:tcW w:w="5760" w:type="dxa"/>
            <w:tcBorders>
              <w:top w:val="nil"/>
              <w:left w:val="nil"/>
              <w:bottom w:val="nil"/>
              <w:right w:val="nil"/>
            </w:tcBorders>
            <w:shd w:val="clear" w:color="auto" w:fill="auto"/>
            <w:noWrap/>
            <w:vAlign w:val="bottom"/>
            <w:hideMark/>
          </w:tcPr>
          <w:p w14:paraId="53C893F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tcPr>
          <w:p w14:paraId="53C893F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tcPr>
          <w:p w14:paraId="53C893F2" w14:textId="77777777" w:rsidR="00A33413" w:rsidRPr="001F1AD2" w:rsidRDefault="005E5BBF">
            <w:pPr>
              <w:contextualSpacing/>
              <w:jc w:val="cente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3F3" w14:textId="77777777" w:rsidR="00A33413" w:rsidRPr="001F1AD2" w:rsidRDefault="005E5BBF">
            <w:pPr>
              <w:contextualSpacing/>
              <w:jc w:val="cente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3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3F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3F6" w14:textId="77777777" w:rsidR="00A33413" w:rsidRPr="001F1AD2" w:rsidRDefault="005E5BBF">
            <w:pPr>
              <w:contextualSpacing/>
              <w:rPr>
                <w:rFonts w:ascii="Times New Roman" w:eastAsia="Times New Roman" w:hAnsi="Times New Roman" w:cs="Times New Roman"/>
                <w:sz w:val="20"/>
              </w:rPr>
            </w:pPr>
          </w:p>
        </w:tc>
      </w:tr>
      <w:tr w:rsidR="006A30E3" w14:paraId="53C893FB" w14:textId="77777777">
        <w:trPr>
          <w:trHeight w:val="300"/>
        </w:trPr>
        <w:tc>
          <w:tcPr>
            <w:tcW w:w="5760" w:type="dxa"/>
            <w:tcBorders>
              <w:top w:val="nil"/>
              <w:left w:val="nil"/>
              <w:bottom w:val="nil"/>
              <w:right w:val="nil"/>
            </w:tcBorders>
            <w:shd w:val="clear" w:color="auto" w:fill="auto"/>
            <w:noWrap/>
            <w:vAlign w:val="bottom"/>
            <w:hideMark/>
          </w:tcPr>
          <w:p w14:paraId="53C893F8"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3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Επί της αρχής   ΔΕΚΤΟ ΚΑΤΑ ΠΛΕΙΟΨΗΦΙΑ</w:t>
            </w:r>
          </w:p>
        </w:tc>
        <w:tc>
          <w:tcPr>
            <w:tcW w:w="960" w:type="dxa"/>
            <w:tcBorders>
              <w:top w:val="nil"/>
              <w:left w:val="nil"/>
              <w:bottom w:val="nil"/>
              <w:right w:val="nil"/>
            </w:tcBorders>
            <w:shd w:val="clear" w:color="auto" w:fill="auto"/>
            <w:noWrap/>
            <w:vAlign w:val="bottom"/>
            <w:hideMark/>
          </w:tcPr>
          <w:p w14:paraId="53C893FA" w14:textId="77777777" w:rsidR="00A33413" w:rsidRPr="001F1AD2" w:rsidRDefault="005E5BBF">
            <w:pPr>
              <w:contextualSpacing/>
              <w:rPr>
                <w:rFonts w:ascii="Calibri" w:eastAsia="Times New Roman" w:hAnsi="Calibri" w:cs="Times New Roman"/>
                <w:color w:val="000000"/>
                <w:sz w:val="22"/>
                <w:szCs w:val="22"/>
              </w:rPr>
            </w:pPr>
          </w:p>
        </w:tc>
      </w:tr>
      <w:tr w:rsidR="006A30E3" w14:paraId="53C89403" w14:textId="77777777">
        <w:trPr>
          <w:trHeight w:val="300"/>
        </w:trPr>
        <w:tc>
          <w:tcPr>
            <w:tcW w:w="5760" w:type="dxa"/>
            <w:tcBorders>
              <w:top w:val="nil"/>
              <w:left w:val="nil"/>
              <w:bottom w:val="nil"/>
              <w:right w:val="nil"/>
            </w:tcBorders>
            <w:shd w:val="clear" w:color="auto" w:fill="auto"/>
            <w:noWrap/>
            <w:vAlign w:val="bottom"/>
            <w:hideMark/>
          </w:tcPr>
          <w:p w14:paraId="53C893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3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3F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3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0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02" w14:textId="77777777" w:rsidR="00A33413" w:rsidRPr="001F1AD2" w:rsidRDefault="005E5BBF">
            <w:pPr>
              <w:contextualSpacing/>
              <w:rPr>
                <w:rFonts w:ascii="Times New Roman" w:eastAsia="Times New Roman" w:hAnsi="Times New Roman" w:cs="Times New Roman"/>
                <w:sz w:val="20"/>
              </w:rPr>
            </w:pPr>
          </w:p>
        </w:tc>
      </w:tr>
      <w:tr w:rsidR="006A30E3" w14:paraId="53C8940B" w14:textId="77777777">
        <w:trPr>
          <w:trHeight w:val="300"/>
        </w:trPr>
        <w:tc>
          <w:tcPr>
            <w:tcW w:w="5760" w:type="dxa"/>
            <w:tcBorders>
              <w:top w:val="nil"/>
              <w:left w:val="nil"/>
              <w:bottom w:val="nil"/>
              <w:right w:val="nil"/>
            </w:tcBorders>
            <w:shd w:val="clear" w:color="auto" w:fill="auto"/>
            <w:noWrap/>
            <w:vAlign w:val="bottom"/>
            <w:hideMark/>
          </w:tcPr>
          <w:p w14:paraId="53C894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40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0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0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0A" w14:textId="77777777" w:rsidR="00A33413" w:rsidRPr="001F1AD2" w:rsidRDefault="005E5BBF">
            <w:pPr>
              <w:contextualSpacing/>
              <w:rPr>
                <w:rFonts w:ascii="Times New Roman" w:eastAsia="Times New Roman" w:hAnsi="Times New Roman" w:cs="Times New Roman"/>
                <w:sz w:val="20"/>
              </w:rPr>
            </w:pPr>
          </w:p>
        </w:tc>
      </w:tr>
      <w:tr w:rsidR="006A30E3" w14:paraId="53C89413" w14:textId="77777777">
        <w:trPr>
          <w:trHeight w:val="300"/>
        </w:trPr>
        <w:tc>
          <w:tcPr>
            <w:tcW w:w="5760" w:type="dxa"/>
            <w:tcBorders>
              <w:top w:val="nil"/>
              <w:left w:val="nil"/>
              <w:bottom w:val="nil"/>
              <w:right w:val="nil"/>
            </w:tcBorders>
            <w:shd w:val="clear" w:color="auto" w:fill="auto"/>
            <w:noWrap/>
            <w:vAlign w:val="bottom"/>
            <w:hideMark/>
          </w:tcPr>
          <w:p w14:paraId="53C894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4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0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1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12" w14:textId="77777777" w:rsidR="00A33413" w:rsidRPr="001F1AD2" w:rsidRDefault="005E5BBF">
            <w:pPr>
              <w:contextualSpacing/>
              <w:rPr>
                <w:rFonts w:ascii="Times New Roman" w:eastAsia="Times New Roman" w:hAnsi="Times New Roman" w:cs="Times New Roman"/>
                <w:sz w:val="20"/>
              </w:rPr>
            </w:pPr>
          </w:p>
        </w:tc>
      </w:tr>
      <w:tr w:rsidR="006A30E3" w14:paraId="53C8941B" w14:textId="77777777">
        <w:trPr>
          <w:trHeight w:val="300"/>
        </w:trPr>
        <w:tc>
          <w:tcPr>
            <w:tcW w:w="5760" w:type="dxa"/>
            <w:tcBorders>
              <w:top w:val="nil"/>
              <w:left w:val="nil"/>
              <w:bottom w:val="nil"/>
              <w:right w:val="nil"/>
            </w:tcBorders>
            <w:shd w:val="clear" w:color="auto" w:fill="auto"/>
            <w:noWrap/>
            <w:vAlign w:val="bottom"/>
            <w:hideMark/>
          </w:tcPr>
          <w:p w14:paraId="53C894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4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1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4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1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1A" w14:textId="77777777" w:rsidR="00A33413" w:rsidRPr="001F1AD2" w:rsidRDefault="005E5BBF">
            <w:pPr>
              <w:contextualSpacing/>
              <w:rPr>
                <w:rFonts w:ascii="Times New Roman" w:eastAsia="Times New Roman" w:hAnsi="Times New Roman" w:cs="Times New Roman"/>
                <w:sz w:val="20"/>
              </w:rPr>
            </w:pPr>
          </w:p>
        </w:tc>
      </w:tr>
      <w:tr w:rsidR="006A30E3" w14:paraId="53C89423" w14:textId="77777777">
        <w:trPr>
          <w:trHeight w:val="300"/>
        </w:trPr>
        <w:tc>
          <w:tcPr>
            <w:tcW w:w="5760" w:type="dxa"/>
            <w:tcBorders>
              <w:top w:val="nil"/>
              <w:left w:val="nil"/>
              <w:bottom w:val="nil"/>
              <w:right w:val="nil"/>
            </w:tcBorders>
            <w:shd w:val="clear" w:color="auto" w:fill="auto"/>
            <w:noWrap/>
            <w:vAlign w:val="bottom"/>
            <w:hideMark/>
          </w:tcPr>
          <w:p w14:paraId="53C894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4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1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1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42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2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22" w14:textId="77777777" w:rsidR="00A33413" w:rsidRPr="001F1AD2" w:rsidRDefault="005E5BBF">
            <w:pPr>
              <w:contextualSpacing/>
              <w:rPr>
                <w:rFonts w:ascii="Times New Roman" w:eastAsia="Times New Roman" w:hAnsi="Times New Roman" w:cs="Times New Roman"/>
                <w:sz w:val="20"/>
              </w:rPr>
            </w:pPr>
          </w:p>
        </w:tc>
      </w:tr>
      <w:tr w:rsidR="006A30E3" w14:paraId="53C8942B" w14:textId="77777777">
        <w:trPr>
          <w:trHeight w:val="300"/>
        </w:trPr>
        <w:tc>
          <w:tcPr>
            <w:tcW w:w="5760" w:type="dxa"/>
            <w:tcBorders>
              <w:top w:val="nil"/>
              <w:left w:val="nil"/>
              <w:bottom w:val="nil"/>
              <w:right w:val="nil"/>
            </w:tcBorders>
            <w:shd w:val="clear" w:color="auto" w:fill="auto"/>
            <w:noWrap/>
            <w:vAlign w:val="bottom"/>
            <w:hideMark/>
          </w:tcPr>
          <w:p w14:paraId="53C894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4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2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2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2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2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2A" w14:textId="77777777" w:rsidR="00A33413" w:rsidRPr="001F1AD2" w:rsidRDefault="005E5BBF">
            <w:pPr>
              <w:contextualSpacing/>
              <w:rPr>
                <w:rFonts w:ascii="Times New Roman" w:eastAsia="Times New Roman" w:hAnsi="Times New Roman" w:cs="Times New Roman"/>
                <w:sz w:val="20"/>
              </w:rPr>
            </w:pPr>
          </w:p>
        </w:tc>
      </w:tr>
      <w:tr w:rsidR="006A30E3" w14:paraId="53C89433" w14:textId="77777777">
        <w:trPr>
          <w:trHeight w:val="300"/>
        </w:trPr>
        <w:tc>
          <w:tcPr>
            <w:tcW w:w="5760" w:type="dxa"/>
            <w:tcBorders>
              <w:top w:val="nil"/>
              <w:left w:val="nil"/>
              <w:bottom w:val="nil"/>
              <w:right w:val="nil"/>
            </w:tcBorders>
            <w:shd w:val="clear" w:color="auto" w:fill="auto"/>
            <w:noWrap/>
            <w:vAlign w:val="bottom"/>
            <w:hideMark/>
          </w:tcPr>
          <w:p w14:paraId="53C894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4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2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2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3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3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32" w14:textId="77777777" w:rsidR="00A33413" w:rsidRPr="001F1AD2" w:rsidRDefault="005E5BBF">
            <w:pPr>
              <w:contextualSpacing/>
              <w:rPr>
                <w:rFonts w:ascii="Times New Roman" w:eastAsia="Times New Roman" w:hAnsi="Times New Roman" w:cs="Times New Roman"/>
                <w:sz w:val="20"/>
              </w:rPr>
            </w:pPr>
          </w:p>
        </w:tc>
      </w:tr>
      <w:tr w:rsidR="006A30E3" w14:paraId="53C8943A" w14:textId="77777777">
        <w:trPr>
          <w:trHeight w:val="300"/>
        </w:trPr>
        <w:tc>
          <w:tcPr>
            <w:tcW w:w="6240" w:type="dxa"/>
            <w:gridSpan w:val="2"/>
            <w:tcBorders>
              <w:top w:val="nil"/>
              <w:left w:val="nil"/>
              <w:bottom w:val="nil"/>
              <w:right w:val="nil"/>
            </w:tcBorders>
            <w:shd w:val="clear" w:color="auto" w:fill="auto"/>
            <w:noWrap/>
            <w:vAlign w:val="bottom"/>
            <w:hideMark/>
          </w:tcPr>
          <w:p w14:paraId="53C894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4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94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3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39" w14:textId="77777777" w:rsidR="00A33413" w:rsidRPr="001F1AD2" w:rsidRDefault="005E5BBF">
            <w:pPr>
              <w:contextualSpacing/>
              <w:rPr>
                <w:rFonts w:ascii="Times New Roman" w:eastAsia="Times New Roman" w:hAnsi="Times New Roman" w:cs="Times New Roman"/>
                <w:sz w:val="20"/>
              </w:rPr>
            </w:pPr>
          </w:p>
        </w:tc>
      </w:tr>
      <w:tr w:rsidR="006A30E3" w14:paraId="53C89442" w14:textId="77777777">
        <w:trPr>
          <w:trHeight w:val="300"/>
        </w:trPr>
        <w:tc>
          <w:tcPr>
            <w:tcW w:w="5760" w:type="dxa"/>
            <w:tcBorders>
              <w:top w:val="nil"/>
              <w:left w:val="nil"/>
              <w:bottom w:val="nil"/>
              <w:right w:val="nil"/>
            </w:tcBorders>
            <w:shd w:val="clear" w:color="auto" w:fill="auto"/>
            <w:noWrap/>
            <w:vAlign w:val="bottom"/>
            <w:hideMark/>
          </w:tcPr>
          <w:p w14:paraId="53C894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4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41" w14:textId="77777777" w:rsidR="00A33413" w:rsidRPr="001F1AD2" w:rsidRDefault="005E5BBF">
            <w:pPr>
              <w:contextualSpacing/>
              <w:rPr>
                <w:rFonts w:ascii="Times New Roman" w:eastAsia="Times New Roman" w:hAnsi="Times New Roman" w:cs="Times New Roman"/>
                <w:sz w:val="20"/>
              </w:rPr>
            </w:pPr>
          </w:p>
        </w:tc>
      </w:tr>
      <w:tr w:rsidR="006A30E3" w14:paraId="53C89446" w14:textId="77777777">
        <w:trPr>
          <w:trHeight w:val="300"/>
        </w:trPr>
        <w:tc>
          <w:tcPr>
            <w:tcW w:w="5760" w:type="dxa"/>
            <w:tcBorders>
              <w:top w:val="nil"/>
              <w:left w:val="nil"/>
              <w:bottom w:val="nil"/>
              <w:right w:val="nil"/>
            </w:tcBorders>
            <w:shd w:val="clear" w:color="auto" w:fill="auto"/>
            <w:noWrap/>
            <w:vAlign w:val="bottom"/>
            <w:hideMark/>
          </w:tcPr>
          <w:p w14:paraId="53C89443"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4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 ως έχει   ΔΕΚΤΟ ΚΑΤΑ ΠΛΕΙΟΨΗΦΙΑ</w:t>
            </w:r>
          </w:p>
        </w:tc>
        <w:tc>
          <w:tcPr>
            <w:tcW w:w="960" w:type="dxa"/>
            <w:tcBorders>
              <w:top w:val="nil"/>
              <w:left w:val="nil"/>
              <w:bottom w:val="nil"/>
              <w:right w:val="nil"/>
            </w:tcBorders>
            <w:shd w:val="clear" w:color="auto" w:fill="auto"/>
            <w:noWrap/>
            <w:vAlign w:val="bottom"/>
            <w:hideMark/>
          </w:tcPr>
          <w:p w14:paraId="53C89445" w14:textId="77777777" w:rsidR="00A33413" w:rsidRPr="001F1AD2" w:rsidRDefault="005E5BBF">
            <w:pPr>
              <w:contextualSpacing/>
              <w:rPr>
                <w:rFonts w:ascii="Calibri" w:eastAsia="Times New Roman" w:hAnsi="Calibri" w:cs="Times New Roman"/>
                <w:color w:val="000000"/>
                <w:sz w:val="22"/>
                <w:szCs w:val="22"/>
              </w:rPr>
            </w:pPr>
          </w:p>
        </w:tc>
      </w:tr>
      <w:tr w:rsidR="006A30E3" w14:paraId="53C8944E" w14:textId="77777777">
        <w:trPr>
          <w:trHeight w:val="300"/>
        </w:trPr>
        <w:tc>
          <w:tcPr>
            <w:tcW w:w="5760" w:type="dxa"/>
            <w:tcBorders>
              <w:top w:val="nil"/>
              <w:left w:val="nil"/>
              <w:bottom w:val="nil"/>
              <w:right w:val="nil"/>
            </w:tcBorders>
            <w:shd w:val="clear" w:color="auto" w:fill="auto"/>
            <w:noWrap/>
            <w:vAlign w:val="bottom"/>
            <w:hideMark/>
          </w:tcPr>
          <w:p w14:paraId="53C8944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44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4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4D" w14:textId="77777777" w:rsidR="00A33413" w:rsidRPr="001F1AD2" w:rsidRDefault="005E5BBF">
            <w:pPr>
              <w:contextualSpacing/>
              <w:rPr>
                <w:rFonts w:ascii="Times New Roman" w:eastAsia="Times New Roman" w:hAnsi="Times New Roman" w:cs="Times New Roman"/>
                <w:sz w:val="20"/>
              </w:rPr>
            </w:pPr>
          </w:p>
        </w:tc>
      </w:tr>
      <w:tr w:rsidR="006A30E3" w14:paraId="53C89456" w14:textId="77777777">
        <w:trPr>
          <w:trHeight w:val="300"/>
        </w:trPr>
        <w:tc>
          <w:tcPr>
            <w:tcW w:w="5760" w:type="dxa"/>
            <w:tcBorders>
              <w:top w:val="nil"/>
              <w:left w:val="nil"/>
              <w:bottom w:val="nil"/>
              <w:right w:val="nil"/>
            </w:tcBorders>
            <w:shd w:val="clear" w:color="auto" w:fill="auto"/>
            <w:noWrap/>
            <w:vAlign w:val="bottom"/>
            <w:hideMark/>
          </w:tcPr>
          <w:p w14:paraId="53C894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4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5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55" w14:textId="77777777" w:rsidR="00A33413" w:rsidRPr="001F1AD2" w:rsidRDefault="005E5BBF">
            <w:pPr>
              <w:contextualSpacing/>
              <w:rPr>
                <w:rFonts w:ascii="Times New Roman" w:eastAsia="Times New Roman" w:hAnsi="Times New Roman" w:cs="Times New Roman"/>
                <w:sz w:val="20"/>
              </w:rPr>
            </w:pPr>
          </w:p>
        </w:tc>
      </w:tr>
      <w:tr w:rsidR="006A30E3" w14:paraId="53C8945E" w14:textId="77777777">
        <w:trPr>
          <w:trHeight w:val="300"/>
        </w:trPr>
        <w:tc>
          <w:tcPr>
            <w:tcW w:w="5760" w:type="dxa"/>
            <w:tcBorders>
              <w:top w:val="nil"/>
              <w:left w:val="nil"/>
              <w:bottom w:val="nil"/>
              <w:right w:val="nil"/>
            </w:tcBorders>
            <w:shd w:val="clear" w:color="auto" w:fill="auto"/>
            <w:noWrap/>
            <w:vAlign w:val="bottom"/>
            <w:hideMark/>
          </w:tcPr>
          <w:p w14:paraId="53C894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4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5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5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5D" w14:textId="77777777" w:rsidR="00A33413" w:rsidRPr="001F1AD2" w:rsidRDefault="005E5BBF">
            <w:pPr>
              <w:contextualSpacing/>
              <w:rPr>
                <w:rFonts w:ascii="Times New Roman" w:eastAsia="Times New Roman" w:hAnsi="Times New Roman" w:cs="Times New Roman"/>
                <w:sz w:val="20"/>
              </w:rPr>
            </w:pPr>
          </w:p>
        </w:tc>
      </w:tr>
      <w:tr w:rsidR="006A30E3" w14:paraId="53C89466" w14:textId="77777777">
        <w:trPr>
          <w:trHeight w:val="300"/>
        </w:trPr>
        <w:tc>
          <w:tcPr>
            <w:tcW w:w="5760" w:type="dxa"/>
            <w:tcBorders>
              <w:top w:val="nil"/>
              <w:left w:val="nil"/>
              <w:bottom w:val="nil"/>
              <w:right w:val="nil"/>
            </w:tcBorders>
            <w:shd w:val="clear" w:color="auto" w:fill="auto"/>
            <w:noWrap/>
            <w:vAlign w:val="bottom"/>
            <w:hideMark/>
          </w:tcPr>
          <w:p w14:paraId="53C894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4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6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4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6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65" w14:textId="77777777" w:rsidR="00A33413" w:rsidRPr="001F1AD2" w:rsidRDefault="005E5BBF">
            <w:pPr>
              <w:contextualSpacing/>
              <w:rPr>
                <w:rFonts w:ascii="Times New Roman" w:eastAsia="Times New Roman" w:hAnsi="Times New Roman" w:cs="Times New Roman"/>
                <w:sz w:val="20"/>
              </w:rPr>
            </w:pPr>
          </w:p>
        </w:tc>
      </w:tr>
      <w:tr w:rsidR="006A30E3" w14:paraId="53C8946E" w14:textId="77777777">
        <w:trPr>
          <w:trHeight w:val="300"/>
        </w:trPr>
        <w:tc>
          <w:tcPr>
            <w:tcW w:w="5760" w:type="dxa"/>
            <w:tcBorders>
              <w:top w:val="nil"/>
              <w:left w:val="nil"/>
              <w:bottom w:val="nil"/>
              <w:right w:val="nil"/>
            </w:tcBorders>
            <w:shd w:val="clear" w:color="auto" w:fill="auto"/>
            <w:noWrap/>
            <w:vAlign w:val="bottom"/>
            <w:hideMark/>
          </w:tcPr>
          <w:p w14:paraId="53C894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4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4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6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6D" w14:textId="77777777" w:rsidR="00A33413" w:rsidRPr="001F1AD2" w:rsidRDefault="005E5BBF">
            <w:pPr>
              <w:contextualSpacing/>
              <w:rPr>
                <w:rFonts w:ascii="Times New Roman" w:eastAsia="Times New Roman" w:hAnsi="Times New Roman" w:cs="Times New Roman"/>
                <w:sz w:val="20"/>
              </w:rPr>
            </w:pPr>
          </w:p>
        </w:tc>
      </w:tr>
      <w:tr w:rsidR="006A30E3" w14:paraId="53C89476" w14:textId="77777777">
        <w:trPr>
          <w:trHeight w:val="300"/>
        </w:trPr>
        <w:tc>
          <w:tcPr>
            <w:tcW w:w="5760" w:type="dxa"/>
            <w:tcBorders>
              <w:top w:val="nil"/>
              <w:left w:val="nil"/>
              <w:bottom w:val="nil"/>
              <w:right w:val="nil"/>
            </w:tcBorders>
            <w:shd w:val="clear" w:color="auto" w:fill="auto"/>
            <w:noWrap/>
            <w:vAlign w:val="bottom"/>
            <w:hideMark/>
          </w:tcPr>
          <w:p w14:paraId="53C894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4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7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75" w14:textId="77777777" w:rsidR="00A33413" w:rsidRPr="001F1AD2" w:rsidRDefault="005E5BBF">
            <w:pPr>
              <w:contextualSpacing/>
              <w:rPr>
                <w:rFonts w:ascii="Times New Roman" w:eastAsia="Times New Roman" w:hAnsi="Times New Roman" w:cs="Times New Roman"/>
                <w:sz w:val="20"/>
              </w:rPr>
            </w:pPr>
          </w:p>
        </w:tc>
      </w:tr>
      <w:tr w:rsidR="006A30E3" w14:paraId="53C8947E" w14:textId="77777777">
        <w:trPr>
          <w:trHeight w:val="300"/>
        </w:trPr>
        <w:tc>
          <w:tcPr>
            <w:tcW w:w="5760" w:type="dxa"/>
            <w:tcBorders>
              <w:top w:val="nil"/>
              <w:left w:val="nil"/>
              <w:bottom w:val="nil"/>
              <w:right w:val="nil"/>
            </w:tcBorders>
            <w:shd w:val="clear" w:color="auto" w:fill="auto"/>
            <w:noWrap/>
            <w:vAlign w:val="bottom"/>
            <w:hideMark/>
          </w:tcPr>
          <w:p w14:paraId="53C894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4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7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7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7D" w14:textId="77777777" w:rsidR="00A33413" w:rsidRPr="001F1AD2" w:rsidRDefault="005E5BBF">
            <w:pPr>
              <w:contextualSpacing/>
              <w:rPr>
                <w:rFonts w:ascii="Times New Roman" w:eastAsia="Times New Roman" w:hAnsi="Times New Roman" w:cs="Times New Roman"/>
                <w:sz w:val="20"/>
              </w:rPr>
            </w:pPr>
          </w:p>
        </w:tc>
      </w:tr>
      <w:tr w:rsidR="006A30E3" w14:paraId="53C89485" w14:textId="77777777">
        <w:trPr>
          <w:trHeight w:val="300"/>
        </w:trPr>
        <w:tc>
          <w:tcPr>
            <w:tcW w:w="6240" w:type="dxa"/>
            <w:gridSpan w:val="2"/>
            <w:tcBorders>
              <w:top w:val="nil"/>
              <w:left w:val="nil"/>
              <w:bottom w:val="nil"/>
              <w:right w:val="nil"/>
            </w:tcBorders>
            <w:shd w:val="clear" w:color="auto" w:fill="auto"/>
            <w:noWrap/>
            <w:vAlign w:val="bottom"/>
            <w:hideMark/>
          </w:tcPr>
          <w:p w14:paraId="53C894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4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8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8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8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84" w14:textId="77777777" w:rsidR="00A33413" w:rsidRPr="001F1AD2" w:rsidRDefault="005E5BBF">
            <w:pPr>
              <w:contextualSpacing/>
              <w:rPr>
                <w:rFonts w:ascii="Times New Roman" w:eastAsia="Times New Roman" w:hAnsi="Times New Roman" w:cs="Times New Roman"/>
                <w:sz w:val="20"/>
              </w:rPr>
            </w:pPr>
          </w:p>
        </w:tc>
      </w:tr>
      <w:tr w:rsidR="006A30E3" w14:paraId="53C8948D" w14:textId="77777777">
        <w:trPr>
          <w:trHeight w:val="300"/>
        </w:trPr>
        <w:tc>
          <w:tcPr>
            <w:tcW w:w="5760" w:type="dxa"/>
            <w:tcBorders>
              <w:top w:val="nil"/>
              <w:left w:val="nil"/>
              <w:bottom w:val="nil"/>
              <w:right w:val="nil"/>
            </w:tcBorders>
            <w:shd w:val="clear" w:color="auto" w:fill="auto"/>
            <w:noWrap/>
            <w:vAlign w:val="bottom"/>
            <w:hideMark/>
          </w:tcPr>
          <w:p w14:paraId="53C894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8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8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8C" w14:textId="77777777" w:rsidR="00A33413" w:rsidRPr="001F1AD2" w:rsidRDefault="005E5BBF">
            <w:pPr>
              <w:contextualSpacing/>
              <w:rPr>
                <w:rFonts w:ascii="Times New Roman" w:eastAsia="Times New Roman" w:hAnsi="Times New Roman" w:cs="Times New Roman"/>
                <w:sz w:val="20"/>
              </w:rPr>
            </w:pPr>
          </w:p>
        </w:tc>
      </w:tr>
      <w:tr w:rsidR="006A30E3" w14:paraId="53C89490" w14:textId="77777777">
        <w:trPr>
          <w:trHeight w:val="300"/>
        </w:trPr>
        <w:tc>
          <w:tcPr>
            <w:tcW w:w="5760" w:type="dxa"/>
            <w:tcBorders>
              <w:top w:val="nil"/>
              <w:left w:val="nil"/>
              <w:bottom w:val="nil"/>
              <w:right w:val="nil"/>
            </w:tcBorders>
            <w:shd w:val="clear" w:color="auto" w:fill="auto"/>
            <w:noWrap/>
            <w:vAlign w:val="bottom"/>
            <w:hideMark/>
          </w:tcPr>
          <w:p w14:paraId="53C8948E"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4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2 όπως τροποποιήθηκε   ΔΕΚΤΟ ΚΑΤΑ ΠΛΕΙΟΨΗΦΙΑ</w:t>
            </w:r>
          </w:p>
        </w:tc>
      </w:tr>
      <w:tr w:rsidR="006A30E3" w14:paraId="53C89498" w14:textId="77777777">
        <w:trPr>
          <w:trHeight w:val="300"/>
        </w:trPr>
        <w:tc>
          <w:tcPr>
            <w:tcW w:w="5760" w:type="dxa"/>
            <w:tcBorders>
              <w:top w:val="nil"/>
              <w:left w:val="nil"/>
              <w:bottom w:val="nil"/>
              <w:right w:val="nil"/>
            </w:tcBorders>
            <w:shd w:val="clear" w:color="auto" w:fill="auto"/>
            <w:noWrap/>
            <w:vAlign w:val="bottom"/>
            <w:hideMark/>
          </w:tcPr>
          <w:p w14:paraId="53C8949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49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9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97" w14:textId="77777777" w:rsidR="00A33413" w:rsidRPr="001F1AD2" w:rsidRDefault="005E5BBF">
            <w:pPr>
              <w:contextualSpacing/>
              <w:rPr>
                <w:rFonts w:ascii="Times New Roman" w:eastAsia="Times New Roman" w:hAnsi="Times New Roman" w:cs="Times New Roman"/>
                <w:sz w:val="20"/>
              </w:rPr>
            </w:pPr>
          </w:p>
        </w:tc>
      </w:tr>
      <w:tr w:rsidR="006A30E3" w14:paraId="53C894A0" w14:textId="77777777">
        <w:trPr>
          <w:trHeight w:val="300"/>
        </w:trPr>
        <w:tc>
          <w:tcPr>
            <w:tcW w:w="5760" w:type="dxa"/>
            <w:tcBorders>
              <w:top w:val="nil"/>
              <w:left w:val="nil"/>
              <w:bottom w:val="nil"/>
              <w:right w:val="nil"/>
            </w:tcBorders>
            <w:shd w:val="clear" w:color="auto" w:fill="auto"/>
            <w:noWrap/>
            <w:vAlign w:val="bottom"/>
            <w:hideMark/>
          </w:tcPr>
          <w:p w14:paraId="53C8949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49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9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9F" w14:textId="77777777" w:rsidR="00A33413" w:rsidRPr="001F1AD2" w:rsidRDefault="005E5BBF">
            <w:pPr>
              <w:contextualSpacing/>
              <w:rPr>
                <w:rFonts w:ascii="Times New Roman" w:eastAsia="Times New Roman" w:hAnsi="Times New Roman" w:cs="Times New Roman"/>
                <w:sz w:val="20"/>
              </w:rPr>
            </w:pPr>
          </w:p>
        </w:tc>
      </w:tr>
      <w:tr w:rsidR="006A30E3" w14:paraId="53C894A8" w14:textId="77777777">
        <w:trPr>
          <w:trHeight w:val="300"/>
        </w:trPr>
        <w:tc>
          <w:tcPr>
            <w:tcW w:w="5760" w:type="dxa"/>
            <w:tcBorders>
              <w:top w:val="nil"/>
              <w:left w:val="nil"/>
              <w:bottom w:val="nil"/>
              <w:right w:val="nil"/>
            </w:tcBorders>
            <w:shd w:val="clear" w:color="auto" w:fill="auto"/>
            <w:noWrap/>
            <w:vAlign w:val="bottom"/>
            <w:hideMark/>
          </w:tcPr>
          <w:p w14:paraId="53C894A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4A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A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A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A7" w14:textId="77777777" w:rsidR="00A33413" w:rsidRPr="001F1AD2" w:rsidRDefault="005E5BBF">
            <w:pPr>
              <w:contextualSpacing/>
              <w:rPr>
                <w:rFonts w:ascii="Times New Roman" w:eastAsia="Times New Roman" w:hAnsi="Times New Roman" w:cs="Times New Roman"/>
                <w:sz w:val="20"/>
              </w:rPr>
            </w:pPr>
          </w:p>
        </w:tc>
      </w:tr>
      <w:tr w:rsidR="006A30E3" w14:paraId="53C894B0" w14:textId="77777777">
        <w:trPr>
          <w:trHeight w:val="300"/>
        </w:trPr>
        <w:tc>
          <w:tcPr>
            <w:tcW w:w="5760" w:type="dxa"/>
            <w:tcBorders>
              <w:top w:val="nil"/>
              <w:left w:val="nil"/>
              <w:bottom w:val="nil"/>
              <w:right w:val="nil"/>
            </w:tcBorders>
            <w:shd w:val="clear" w:color="auto" w:fill="auto"/>
            <w:noWrap/>
            <w:vAlign w:val="bottom"/>
            <w:hideMark/>
          </w:tcPr>
          <w:p w14:paraId="53C894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4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A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4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A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AF" w14:textId="77777777" w:rsidR="00A33413" w:rsidRPr="001F1AD2" w:rsidRDefault="005E5BBF">
            <w:pPr>
              <w:contextualSpacing/>
              <w:rPr>
                <w:rFonts w:ascii="Times New Roman" w:eastAsia="Times New Roman" w:hAnsi="Times New Roman" w:cs="Times New Roman"/>
                <w:sz w:val="20"/>
              </w:rPr>
            </w:pPr>
          </w:p>
        </w:tc>
      </w:tr>
      <w:tr w:rsidR="006A30E3" w14:paraId="53C894B8" w14:textId="77777777">
        <w:trPr>
          <w:trHeight w:val="300"/>
        </w:trPr>
        <w:tc>
          <w:tcPr>
            <w:tcW w:w="5760" w:type="dxa"/>
            <w:tcBorders>
              <w:top w:val="nil"/>
              <w:left w:val="nil"/>
              <w:bottom w:val="nil"/>
              <w:right w:val="nil"/>
            </w:tcBorders>
            <w:shd w:val="clear" w:color="auto" w:fill="auto"/>
            <w:noWrap/>
            <w:vAlign w:val="bottom"/>
            <w:hideMark/>
          </w:tcPr>
          <w:p w14:paraId="53C894B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4B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B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4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B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B7" w14:textId="77777777" w:rsidR="00A33413" w:rsidRPr="001F1AD2" w:rsidRDefault="005E5BBF">
            <w:pPr>
              <w:contextualSpacing/>
              <w:rPr>
                <w:rFonts w:ascii="Times New Roman" w:eastAsia="Times New Roman" w:hAnsi="Times New Roman" w:cs="Times New Roman"/>
                <w:sz w:val="20"/>
              </w:rPr>
            </w:pPr>
          </w:p>
        </w:tc>
      </w:tr>
      <w:tr w:rsidR="006A30E3" w14:paraId="53C894C0" w14:textId="77777777">
        <w:trPr>
          <w:trHeight w:val="300"/>
        </w:trPr>
        <w:tc>
          <w:tcPr>
            <w:tcW w:w="5760" w:type="dxa"/>
            <w:tcBorders>
              <w:top w:val="nil"/>
              <w:left w:val="nil"/>
              <w:bottom w:val="nil"/>
              <w:right w:val="nil"/>
            </w:tcBorders>
            <w:shd w:val="clear" w:color="auto" w:fill="auto"/>
            <w:noWrap/>
            <w:vAlign w:val="bottom"/>
            <w:hideMark/>
          </w:tcPr>
          <w:p w14:paraId="53C894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4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B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B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BF" w14:textId="77777777" w:rsidR="00A33413" w:rsidRPr="001F1AD2" w:rsidRDefault="005E5BBF">
            <w:pPr>
              <w:contextualSpacing/>
              <w:rPr>
                <w:rFonts w:ascii="Times New Roman" w:eastAsia="Times New Roman" w:hAnsi="Times New Roman" w:cs="Times New Roman"/>
                <w:sz w:val="20"/>
              </w:rPr>
            </w:pPr>
          </w:p>
        </w:tc>
      </w:tr>
      <w:tr w:rsidR="006A30E3" w14:paraId="53C894C8" w14:textId="77777777">
        <w:trPr>
          <w:trHeight w:val="300"/>
        </w:trPr>
        <w:tc>
          <w:tcPr>
            <w:tcW w:w="5760" w:type="dxa"/>
            <w:tcBorders>
              <w:top w:val="nil"/>
              <w:left w:val="nil"/>
              <w:bottom w:val="nil"/>
              <w:right w:val="nil"/>
            </w:tcBorders>
            <w:shd w:val="clear" w:color="auto" w:fill="auto"/>
            <w:noWrap/>
            <w:vAlign w:val="bottom"/>
            <w:hideMark/>
          </w:tcPr>
          <w:p w14:paraId="53C894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4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C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C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C7" w14:textId="77777777" w:rsidR="00A33413" w:rsidRPr="001F1AD2" w:rsidRDefault="005E5BBF">
            <w:pPr>
              <w:contextualSpacing/>
              <w:rPr>
                <w:rFonts w:ascii="Times New Roman" w:eastAsia="Times New Roman" w:hAnsi="Times New Roman" w:cs="Times New Roman"/>
                <w:sz w:val="20"/>
              </w:rPr>
            </w:pPr>
          </w:p>
        </w:tc>
      </w:tr>
      <w:tr w:rsidR="006A30E3" w14:paraId="53C894CF" w14:textId="77777777">
        <w:trPr>
          <w:trHeight w:val="300"/>
        </w:trPr>
        <w:tc>
          <w:tcPr>
            <w:tcW w:w="6240" w:type="dxa"/>
            <w:gridSpan w:val="2"/>
            <w:tcBorders>
              <w:top w:val="nil"/>
              <w:left w:val="nil"/>
              <w:bottom w:val="nil"/>
              <w:right w:val="nil"/>
            </w:tcBorders>
            <w:shd w:val="clear" w:color="auto" w:fill="auto"/>
            <w:noWrap/>
            <w:vAlign w:val="bottom"/>
            <w:hideMark/>
          </w:tcPr>
          <w:p w14:paraId="53C894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4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C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CE" w14:textId="77777777" w:rsidR="00A33413" w:rsidRPr="001F1AD2" w:rsidRDefault="005E5BBF">
            <w:pPr>
              <w:contextualSpacing/>
              <w:rPr>
                <w:rFonts w:ascii="Times New Roman" w:eastAsia="Times New Roman" w:hAnsi="Times New Roman" w:cs="Times New Roman"/>
                <w:sz w:val="20"/>
              </w:rPr>
            </w:pPr>
          </w:p>
        </w:tc>
      </w:tr>
      <w:tr w:rsidR="006A30E3" w14:paraId="53C894D7" w14:textId="77777777">
        <w:trPr>
          <w:trHeight w:val="300"/>
        </w:trPr>
        <w:tc>
          <w:tcPr>
            <w:tcW w:w="5760" w:type="dxa"/>
            <w:tcBorders>
              <w:top w:val="nil"/>
              <w:left w:val="nil"/>
              <w:bottom w:val="nil"/>
              <w:right w:val="nil"/>
            </w:tcBorders>
            <w:shd w:val="clear" w:color="auto" w:fill="auto"/>
            <w:noWrap/>
            <w:vAlign w:val="bottom"/>
            <w:hideMark/>
          </w:tcPr>
          <w:p w14:paraId="53C894D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D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D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D6" w14:textId="77777777" w:rsidR="00A33413" w:rsidRPr="001F1AD2" w:rsidRDefault="005E5BBF">
            <w:pPr>
              <w:contextualSpacing/>
              <w:rPr>
                <w:rFonts w:ascii="Times New Roman" w:eastAsia="Times New Roman" w:hAnsi="Times New Roman" w:cs="Times New Roman"/>
                <w:sz w:val="20"/>
              </w:rPr>
            </w:pPr>
          </w:p>
        </w:tc>
      </w:tr>
      <w:tr w:rsidR="006A30E3" w14:paraId="53C894DA" w14:textId="77777777">
        <w:trPr>
          <w:trHeight w:val="300"/>
        </w:trPr>
        <w:tc>
          <w:tcPr>
            <w:tcW w:w="5760" w:type="dxa"/>
            <w:tcBorders>
              <w:top w:val="nil"/>
              <w:left w:val="nil"/>
              <w:bottom w:val="nil"/>
              <w:right w:val="nil"/>
            </w:tcBorders>
            <w:shd w:val="clear" w:color="auto" w:fill="auto"/>
            <w:noWrap/>
            <w:vAlign w:val="bottom"/>
            <w:hideMark/>
          </w:tcPr>
          <w:p w14:paraId="53C894D8"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4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3 όπως </w:t>
            </w:r>
            <w:r w:rsidRPr="001F1AD2">
              <w:rPr>
                <w:rFonts w:ascii="Calibri" w:eastAsia="Times New Roman" w:hAnsi="Calibri" w:cs="Times New Roman"/>
                <w:color w:val="000000"/>
                <w:sz w:val="22"/>
                <w:szCs w:val="22"/>
              </w:rPr>
              <w:t>τροποποιήθηκε   ΔΕΚΤΟ ΚΑΤΑ ΠΛΕΙΟΨΗΦΙΑ</w:t>
            </w:r>
          </w:p>
        </w:tc>
      </w:tr>
      <w:tr w:rsidR="006A30E3" w14:paraId="53C894E2" w14:textId="77777777">
        <w:trPr>
          <w:trHeight w:val="300"/>
        </w:trPr>
        <w:tc>
          <w:tcPr>
            <w:tcW w:w="5760" w:type="dxa"/>
            <w:tcBorders>
              <w:top w:val="nil"/>
              <w:left w:val="nil"/>
              <w:bottom w:val="nil"/>
              <w:right w:val="nil"/>
            </w:tcBorders>
            <w:shd w:val="clear" w:color="auto" w:fill="auto"/>
            <w:noWrap/>
            <w:vAlign w:val="bottom"/>
            <w:hideMark/>
          </w:tcPr>
          <w:p w14:paraId="53C894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4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E1" w14:textId="77777777" w:rsidR="00A33413" w:rsidRPr="001F1AD2" w:rsidRDefault="005E5BBF">
            <w:pPr>
              <w:contextualSpacing/>
              <w:rPr>
                <w:rFonts w:ascii="Times New Roman" w:eastAsia="Times New Roman" w:hAnsi="Times New Roman" w:cs="Times New Roman"/>
                <w:sz w:val="20"/>
              </w:rPr>
            </w:pPr>
          </w:p>
        </w:tc>
      </w:tr>
      <w:tr w:rsidR="006A30E3" w14:paraId="53C894EA" w14:textId="77777777">
        <w:trPr>
          <w:trHeight w:val="300"/>
        </w:trPr>
        <w:tc>
          <w:tcPr>
            <w:tcW w:w="5760" w:type="dxa"/>
            <w:tcBorders>
              <w:top w:val="nil"/>
              <w:left w:val="nil"/>
              <w:bottom w:val="nil"/>
              <w:right w:val="nil"/>
            </w:tcBorders>
            <w:shd w:val="clear" w:color="auto" w:fill="auto"/>
            <w:noWrap/>
            <w:vAlign w:val="bottom"/>
            <w:hideMark/>
          </w:tcPr>
          <w:p w14:paraId="53C894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4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E9" w14:textId="77777777" w:rsidR="00A33413" w:rsidRPr="001F1AD2" w:rsidRDefault="005E5BBF">
            <w:pPr>
              <w:contextualSpacing/>
              <w:rPr>
                <w:rFonts w:ascii="Times New Roman" w:eastAsia="Times New Roman" w:hAnsi="Times New Roman" w:cs="Times New Roman"/>
                <w:sz w:val="20"/>
              </w:rPr>
            </w:pPr>
          </w:p>
        </w:tc>
      </w:tr>
      <w:tr w:rsidR="006A30E3" w14:paraId="53C894F2" w14:textId="77777777">
        <w:trPr>
          <w:trHeight w:val="300"/>
        </w:trPr>
        <w:tc>
          <w:tcPr>
            <w:tcW w:w="5760" w:type="dxa"/>
            <w:tcBorders>
              <w:top w:val="nil"/>
              <w:left w:val="nil"/>
              <w:bottom w:val="nil"/>
              <w:right w:val="nil"/>
            </w:tcBorders>
            <w:shd w:val="clear" w:color="auto" w:fill="auto"/>
            <w:noWrap/>
            <w:vAlign w:val="bottom"/>
            <w:hideMark/>
          </w:tcPr>
          <w:p w14:paraId="53C894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4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E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4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F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F1" w14:textId="77777777" w:rsidR="00A33413" w:rsidRPr="001F1AD2" w:rsidRDefault="005E5BBF">
            <w:pPr>
              <w:contextualSpacing/>
              <w:rPr>
                <w:rFonts w:ascii="Times New Roman" w:eastAsia="Times New Roman" w:hAnsi="Times New Roman" w:cs="Times New Roman"/>
                <w:sz w:val="20"/>
              </w:rPr>
            </w:pPr>
          </w:p>
        </w:tc>
      </w:tr>
      <w:tr w:rsidR="006A30E3" w14:paraId="53C894FA" w14:textId="77777777">
        <w:trPr>
          <w:trHeight w:val="300"/>
        </w:trPr>
        <w:tc>
          <w:tcPr>
            <w:tcW w:w="5760" w:type="dxa"/>
            <w:tcBorders>
              <w:top w:val="nil"/>
              <w:left w:val="nil"/>
              <w:bottom w:val="nil"/>
              <w:right w:val="nil"/>
            </w:tcBorders>
            <w:shd w:val="clear" w:color="auto" w:fill="auto"/>
            <w:noWrap/>
            <w:vAlign w:val="bottom"/>
            <w:hideMark/>
          </w:tcPr>
          <w:p w14:paraId="53C894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4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4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F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4F9" w14:textId="77777777" w:rsidR="00A33413" w:rsidRPr="001F1AD2" w:rsidRDefault="005E5BBF">
            <w:pPr>
              <w:contextualSpacing/>
              <w:rPr>
                <w:rFonts w:ascii="Times New Roman" w:eastAsia="Times New Roman" w:hAnsi="Times New Roman" w:cs="Times New Roman"/>
                <w:sz w:val="20"/>
              </w:rPr>
            </w:pPr>
          </w:p>
        </w:tc>
      </w:tr>
      <w:tr w:rsidR="006A30E3" w14:paraId="53C89502" w14:textId="77777777">
        <w:trPr>
          <w:trHeight w:val="300"/>
        </w:trPr>
        <w:tc>
          <w:tcPr>
            <w:tcW w:w="5760" w:type="dxa"/>
            <w:tcBorders>
              <w:top w:val="nil"/>
              <w:left w:val="nil"/>
              <w:bottom w:val="nil"/>
              <w:right w:val="nil"/>
            </w:tcBorders>
            <w:shd w:val="clear" w:color="auto" w:fill="auto"/>
            <w:noWrap/>
            <w:vAlign w:val="bottom"/>
            <w:hideMark/>
          </w:tcPr>
          <w:p w14:paraId="53C894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4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4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4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4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0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01" w14:textId="77777777" w:rsidR="00A33413" w:rsidRPr="001F1AD2" w:rsidRDefault="005E5BBF">
            <w:pPr>
              <w:contextualSpacing/>
              <w:rPr>
                <w:rFonts w:ascii="Times New Roman" w:eastAsia="Times New Roman" w:hAnsi="Times New Roman" w:cs="Times New Roman"/>
                <w:sz w:val="20"/>
              </w:rPr>
            </w:pPr>
          </w:p>
        </w:tc>
      </w:tr>
      <w:tr w:rsidR="006A30E3" w14:paraId="53C8950A" w14:textId="77777777">
        <w:trPr>
          <w:trHeight w:val="300"/>
        </w:trPr>
        <w:tc>
          <w:tcPr>
            <w:tcW w:w="5760" w:type="dxa"/>
            <w:tcBorders>
              <w:top w:val="nil"/>
              <w:left w:val="nil"/>
              <w:bottom w:val="nil"/>
              <w:right w:val="nil"/>
            </w:tcBorders>
            <w:shd w:val="clear" w:color="auto" w:fill="auto"/>
            <w:noWrap/>
            <w:vAlign w:val="bottom"/>
            <w:hideMark/>
          </w:tcPr>
          <w:p w14:paraId="53C895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5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0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0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09" w14:textId="77777777" w:rsidR="00A33413" w:rsidRPr="001F1AD2" w:rsidRDefault="005E5BBF">
            <w:pPr>
              <w:contextualSpacing/>
              <w:rPr>
                <w:rFonts w:ascii="Times New Roman" w:eastAsia="Times New Roman" w:hAnsi="Times New Roman" w:cs="Times New Roman"/>
                <w:sz w:val="20"/>
              </w:rPr>
            </w:pPr>
          </w:p>
        </w:tc>
      </w:tr>
      <w:tr w:rsidR="006A30E3" w14:paraId="53C89512" w14:textId="77777777">
        <w:trPr>
          <w:trHeight w:val="300"/>
        </w:trPr>
        <w:tc>
          <w:tcPr>
            <w:tcW w:w="5760" w:type="dxa"/>
            <w:tcBorders>
              <w:top w:val="nil"/>
              <w:left w:val="nil"/>
              <w:bottom w:val="nil"/>
              <w:right w:val="nil"/>
            </w:tcBorders>
            <w:shd w:val="clear" w:color="auto" w:fill="auto"/>
            <w:noWrap/>
            <w:vAlign w:val="bottom"/>
            <w:hideMark/>
          </w:tcPr>
          <w:p w14:paraId="53C895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5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0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1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11" w14:textId="77777777" w:rsidR="00A33413" w:rsidRPr="001F1AD2" w:rsidRDefault="005E5BBF">
            <w:pPr>
              <w:contextualSpacing/>
              <w:rPr>
                <w:rFonts w:ascii="Times New Roman" w:eastAsia="Times New Roman" w:hAnsi="Times New Roman" w:cs="Times New Roman"/>
                <w:sz w:val="20"/>
              </w:rPr>
            </w:pPr>
          </w:p>
        </w:tc>
      </w:tr>
      <w:tr w:rsidR="006A30E3" w14:paraId="53C89519" w14:textId="77777777">
        <w:trPr>
          <w:trHeight w:val="300"/>
        </w:trPr>
        <w:tc>
          <w:tcPr>
            <w:tcW w:w="6240" w:type="dxa"/>
            <w:gridSpan w:val="2"/>
            <w:tcBorders>
              <w:top w:val="nil"/>
              <w:left w:val="nil"/>
              <w:bottom w:val="nil"/>
              <w:right w:val="nil"/>
            </w:tcBorders>
            <w:shd w:val="clear" w:color="auto" w:fill="auto"/>
            <w:noWrap/>
            <w:vAlign w:val="bottom"/>
            <w:hideMark/>
          </w:tcPr>
          <w:p w14:paraId="53C895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5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18" w14:textId="77777777" w:rsidR="00A33413" w:rsidRPr="001F1AD2" w:rsidRDefault="005E5BBF">
            <w:pPr>
              <w:contextualSpacing/>
              <w:rPr>
                <w:rFonts w:ascii="Times New Roman" w:eastAsia="Times New Roman" w:hAnsi="Times New Roman" w:cs="Times New Roman"/>
                <w:sz w:val="20"/>
              </w:rPr>
            </w:pPr>
          </w:p>
        </w:tc>
      </w:tr>
      <w:tr w:rsidR="006A30E3" w14:paraId="53C89521" w14:textId="77777777">
        <w:trPr>
          <w:trHeight w:val="300"/>
        </w:trPr>
        <w:tc>
          <w:tcPr>
            <w:tcW w:w="5760" w:type="dxa"/>
            <w:tcBorders>
              <w:top w:val="nil"/>
              <w:left w:val="nil"/>
              <w:bottom w:val="nil"/>
              <w:right w:val="nil"/>
            </w:tcBorders>
            <w:shd w:val="clear" w:color="auto" w:fill="auto"/>
            <w:noWrap/>
            <w:vAlign w:val="bottom"/>
            <w:hideMark/>
          </w:tcPr>
          <w:p w14:paraId="53C8951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1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1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20" w14:textId="77777777" w:rsidR="00A33413" w:rsidRPr="001F1AD2" w:rsidRDefault="005E5BBF">
            <w:pPr>
              <w:contextualSpacing/>
              <w:rPr>
                <w:rFonts w:ascii="Times New Roman" w:eastAsia="Times New Roman" w:hAnsi="Times New Roman" w:cs="Times New Roman"/>
                <w:sz w:val="20"/>
              </w:rPr>
            </w:pPr>
          </w:p>
        </w:tc>
      </w:tr>
      <w:tr w:rsidR="006A30E3" w14:paraId="53C89524" w14:textId="77777777">
        <w:trPr>
          <w:trHeight w:val="300"/>
        </w:trPr>
        <w:tc>
          <w:tcPr>
            <w:tcW w:w="5760" w:type="dxa"/>
            <w:tcBorders>
              <w:top w:val="nil"/>
              <w:left w:val="nil"/>
              <w:bottom w:val="nil"/>
              <w:right w:val="nil"/>
            </w:tcBorders>
            <w:shd w:val="clear" w:color="auto" w:fill="auto"/>
            <w:noWrap/>
            <w:vAlign w:val="bottom"/>
            <w:hideMark/>
          </w:tcPr>
          <w:p w14:paraId="53C89522"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5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4 όπως τροποποιήθηκε   ΔΕΚΤΟ ΚΑΤΑ ΠΛΕΙΟΨΗΦΙΑ</w:t>
            </w:r>
          </w:p>
        </w:tc>
      </w:tr>
      <w:tr w:rsidR="006A30E3" w14:paraId="53C8952C" w14:textId="77777777">
        <w:trPr>
          <w:trHeight w:val="300"/>
        </w:trPr>
        <w:tc>
          <w:tcPr>
            <w:tcW w:w="5760" w:type="dxa"/>
            <w:tcBorders>
              <w:top w:val="nil"/>
              <w:left w:val="nil"/>
              <w:bottom w:val="nil"/>
              <w:right w:val="nil"/>
            </w:tcBorders>
            <w:shd w:val="clear" w:color="auto" w:fill="auto"/>
            <w:noWrap/>
            <w:vAlign w:val="bottom"/>
            <w:hideMark/>
          </w:tcPr>
          <w:p w14:paraId="53C895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5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2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2B" w14:textId="77777777" w:rsidR="00A33413" w:rsidRPr="001F1AD2" w:rsidRDefault="005E5BBF">
            <w:pPr>
              <w:contextualSpacing/>
              <w:rPr>
                <w:rFonts w:ascii="Times New Roman" w:eastAsia="Times New Roman" w:hAnsi="Times New Roman" w:cs="Times New Roman"/>
                <w:sz w:val="20"/>
              </w:rPr>
            </w:pPr>
          </w:p>
        </w:tc>
      </w:tr>
      <w:tr w:rsidR="006A30E3" w14:paraId="53C89534" w14:textId="77777777">
        <w:trPr>
          <w:trHeight w:val="300"/>
        </w:trPr>
        <w:tc>
          <w:tcPr>
            <w:tcW w:w="5760" w:type="dxa"/>
            <w:tcBorders>
              <w:top w:val="nil"/>
              <w:left w:val="nil"/>
              <w:bottom w:val="nil"/>
              <w:right w:val="nil"/>
            </w:tcBorders>
            <w:shd w:val="clear" w:color="auto" w:fill="auto"/>
            <w:noWrap/>
            <w:vAlign w:val="bottom"/>
            <w:hideMark/>
          </w:tcPr>
          <w:p w14:paraId="53C895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5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2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3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33" w14:textId="77777777" w:rsidR="00A33413" w:rsidRPr="001F1AD2" w:rsidRDefault="005E5BBF">
            <w:pPr>
              <w:contextualSpacing/>
              <w:rPr>
                <w:rFonts w:ascii="Times New Roman" w:eastAsia="Times New Roman" w:hAnsi="Times New Roman" w:cs="Times New Roman"/>
                <w:sz w:val="20"/>
              </w:rPr>
            </w:pPr>
          </w:p>
        </w:tc>
      </w:tr>
      <w:tr w:rsidR="006A30E3" w14:paraId="53C8953C" w14:textId="77777777">
        <w:trPr>
          <w:trHeight w:val="300"/>
        </w:trPr>
        <w:tc>
          <w:tcPr>
            <w:tcW w:w="5760" w:type="dxa"/>
            <w:tcBorders>
              <w:top w:val="nil"/>
              <w:left w:val="nil"/>
              <w:bottom w:val="nil"/>
              <w:right w:val="nil"/>
            </w:tcBorders>
            <w:shd w:val="clear" w:color="auto" w:fill="auto"/>
            <w:noWrap/>
            <w:vAlign w:val="bottom"/>
            <w:hideMark/>
          </w:tcPr>
          <w:p w14:paraId="53C895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5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3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3B" w14:textId="77777777" w:rsidR="00A33413" w:rsidRPr="001F1AD2" w:rsidRDefault="005E5BBF">
            <w:pPr>
              <w:contextualSpacing/>
              <w:rPr>
                <w:rFonts w:ascii="Times New Roman" w:eastAsia="Times New Roman" w:hAnsi="Times New Roman" w:cs="Times New Roman"/>
                <w:sz w:val="20"/>
              </w:rPr>
            </w:pPr>
          </w:p>
        </w:tc>
      </w:tr>
      <w:tr w:rsidR="006A30E3" w14:paraId="53C89544" w14:textId="77777777">
        <w:trPr>
          <w:trHeight w:val="300"/>
        </w:trPr>
        <w:tc>
          <w:tcPr>
            <w:tcW w:w="5760" w:type="dxa"/>
            <w:tcBorders>
              <w:top w:val="nil"/>
              <w:left w:val="nil"/>
              <w:bottom w:val="nil"/>
              <w:right w:val="nil"/>
            </w:tcBorders>
            <w:shd w:val="clear" w:color="auto" w:fill="auto"/>
            <w:noWrap/>
            <w:vAlign w:val="bottom"/>
            <w:hideMark/>
          </w:tcPr>
          <w:p w14:paraId="53C895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5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5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43" w14:textId="77777777" w:rsidR="00A33413" w:rsidRPr="001F1AD2" w:rsidRDefault="005E5BBF">
            <w:pPr>
              <w:contextualSpacing/>
              <w:rPr>
                <w:rFonts w:ascii="Times New Roman" w:eastAsia="Times New Roman" w:hAnsi="Times New Roman" w:cs="Times New Roman"/>
                <w:sz w:val="20"/>
              </w:rPr>
            </w:pPr>
          </w:p>
        </w:tc>
      </w:tr>
      <w:tr w:rsidR="006A30E3" w14:paraId="53C8954C" w14:textId="77777777">
        <w:trPr>
          <w:trHeight w:val="300"/>
        </w:trPr>
        <w:tc>
          <w:tcPr>
            <w:tcW w:w="5760" w:type="dxa"/>
            <w:tcBorders>
              <w:top w:val="nil"/>
              <w:left w:val="nil"/>
              <w:bottom w:val="nil"/>
              <w:right w:val="nil"/>
            </w:tcBorders>
            <w:shd w:val="clear" w:color="auto" w:fill="auto"/>
            <w:noWrap/>
            <w:vAlign w:val="bottom"/>
            <w:hideMark/>
          </w:tcPr>
          <w:p w14:paraId="53C895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5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5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4B" w14:textId="77777777" w:rsidR="00A33413" w:rsidRPr="001F1AD2" w:rsidRDefault="005E5BBF">
            <w:pPr>
              <w:contextualSpacing/>
              <w:rPr>
                <w:rFonts w:ascii="Times New Roman" w:eastAsia="Times New Roman" w:hAnsi="Times New Roman" w:cs="Times New Roman"/>
                <w:sz w:val="20"/>
              </w:rPr>
            </w:pPr>
          </w:p>
        </w:tc>
      </w:tr>
      <w:tr w:rsidR="006A30E3" w14:paraId="53C89554" w14:textId="77777777">
        <w:trPr>
          <w:trHeight w:val="300"/>
        </w:trPr>
        <w:tc>
          <w:tcPr>
            <w:tcW w:w="5760" w:type="dxa"/>
            <w:tcBorders>
              <w:top w:val="nil"/>
              <w:left w:val="nil"/>
              <w:bottom w:val="nil"/>
              <w:right w:val="nil"/>
            </w:tcBorders>
            <w:shd w:val="clear" w:color="auto" w:fill="auto"/>
            <w:noWrap/>
            <w:vAlign w:val="bottom"/>
            <w:hideMark/>
          </w:tcPr>
          <w:p w14:paraId="53C895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5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5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53" w14:textId="77777777" w:rsidR="00A33413" w:rsidRPr="001F1AD2" w:rsidRDefault="005E5BBF">
            <w:pPr>
              <w:contextualSpacing/>
              <w:rPr>
                <w:rFonts w:ascii="Times New Roman" w:eastAsia="Times New Roman" w:hAnsi="Times New Roman" w:cs="Times New Roman"/>
                <w:sz w:val="20"/>
              </w:rPr>
            </w:pPr>
          </w:p>
        </w:tc>
      </w:tr>
      <w:tr w:rsidR="006A30E3" w14:paraId="53C8955C" w14:textId="77777777">
        <w:trPr>
          <w:trHeight w:val="300"/>
        </w:trPr>
        <w:tc>
          <w:tcPr>
            <w:tcW w:w="5760" w:type="dxa"/>
            <w:tcBorders>
              <w:top w:val="nil"/>
              <w:left w:val="nil"/>
              <w:bottom w:val="nil"/>
              <w:right w:val="nil"/>
            </w:tcBorders>
            <w:shd w:val="clear" w:color="auto" w:fill="auto"/>
            <w:noWrap/>
            <w:vAlign w:val="bottom"/>
            <w:hideMark/>
          </w:tcPr>
          <w:p w14:paraId="53C895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5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5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5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5B" w14:textId="77777777" w:rsidR="00A33413" w:rsidRPr="001F1AD2" w:rsidRDefault="005E5BBF">
            <w:pPr>
              <w:contextualSpacing/>
              <w:rPr>
                <w:rFonts w:ascii="Times New Roman" w:eastAsia="Times New Roman" w:hAnsi="Times New Roman" w:cs="Times New Roman"/>
                <w:sz w:val="20"/>
              </w:rPr>
            </w:pPr>
          </w:p>
        </w:tc>
      </w:tr>
      <w:tr w:rsidR="006A30E3" w14:paraId="53C89563" w14:textId="77777777">
        <w:trPr>
          <w:trHeight w:val="300"/>
        </w:trPr>
        <w:tc>
          <w:tcPr>
            <w:tcW w:w="6240" w:type="dxa"/>
            <w:gridSpan w:val="2"/>
            <w:tcBorders>
              <w:top w:val="nil"/>
              <w:left w:val="nil"/>
              <w:bottom w:val="nil"/>
              <w:right w:val="nil"/>
            </w:tcBorders>
            <w:shd w:val="clear" w:color="auto" w:fill="auto"/>
            <w:noWrap/>
            <w:vAlign w:val="bottom"/>
            <w:hideMark/>
          </w:tcPr>
          <w:p w14:paraId="53C895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5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62" w14:textId="77777777" w:rsidR="00A33413" w:rsidRPr="001F1AD2" w:rsidRDefault="005E5BBF">
            <w:pPr>
              <w:contextualSpacing/>
              <w:rPr>
                <w:rFonts w:ascii="Times New Roman" w:eastAsia="Times New Roman" w:hAnsi="Times New Roman" w:cs="Times New Roman"/>
                <w:sz w:val="20"/>
              </w:rPr>
            </w:pPr>
          </w:p>
        </w:tc>
      </w:tr>
      <w:tr w:rsidR="006A30E3" w14:paraId="53C8956B" w14:textId="77777777">
        <w:trPr>
          <w:trHeight w:val="300"/>
        </w:trPr>
        <w:tc>
          <w:tcPr>
            <w:tcW w:w="5760" w:type="dxa"/>
            <w:tcBorders>
              <w:top w:val="nil"/>
              <w:left w:val="nil"/>
              <w:bottom w:val="nil"/>
              <w:right w:val="nil"/>
            </w:tcBorders>
            <w:shd w:val="clear" w:color="auto" w:fill="auto"/>
            <w:noWrap/>
            <w:vAlign w:val="bottom"/>
            <w:hideMark/>
          </w:tcPr>
          <w:p w14:paraId="53C8956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6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6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6A" w14:textId="77777777" w:rsidR="00A33413" w:rsidRPr="001F1AD2" w:rsidRDefault="005E5BBF">
            <w:pPr>
              <w:contextualSpacing/>
              <w:rPr>
                <w:rFonts w:ascii="Times New Roman" w:eastAsia="Times New Roman" w:hAnsi="Times New Roman" w:cs="Times New Roman"/>
                <w:sz w:val="20"/>
              </w:rPr>
            </w:pPr>
          </w:p>
        </w:tc>
      </w:tr>
      <w:tr w:rsidR="006A30E3" w14:paraId="53C8956E" w14:textId="77777777">
        <w:trPr>
          <w:trHeight w:val="300"/>
        </w:trPr>
        <w:tc>
          <w:tcPr>
            <w:tcW w:w="5760" w:type="dxa"/>
            <w:tcBorders>
              <w:top w:val="nil"/>
              <w:left w:val="nil"/>
              <w:bottom w:val="nil"/>
              <w:right w:val="nil"/>
            </w:tcBorders>
            <w:shd w:val="clear" w:color="auto" w:fill="auto"/>
            <w:noWrap/>
            <w:vAlign w:val="bottom"/>
            <w:hideMark/>
          </w:tcPr>
          <w:p w14:paraId="53C8956C"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5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5 όπως τροποποιήθηκε   ΔΕΚΤΟ ΚΑΤΑ ΠΛΕΙΟΨΗΦΙΑ</w:t>
            </w:r>
          </w:p>
        </w:tc>
      </w:tr>
      <w:tr w:rsidR="006A30E3" w14:paraId="53C89576" w14:textId="77777777">
        <w:trPr>
          <w:trHeight w:val="300"/>
        </w:trPr>
        <w:tc>
          <w:tcPr>
            <w:tcW w:w="5760" w:type="dxa"/>
            <w:tcBorders>
              <w:top w:val="nil"/>
              <w:left w:val="nil"/>
              <w:bottom w:val="nil"/>
              <w:right w:val="nil"/>
            </w:tcBorders>
            <w:shd w:val="clear" w:color="auto" w:fill="auto"/>
            <w:noWrap/>
            <w:vAlign w:val="bottom"/>
            <w:hideMark/>
          </w:tcPr>
          <w:p w14:paraId="53C895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5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7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75" w14:textId="77777777" w:rsidR="00A33413" w:rsidRPr="001F1AD2" w:rsidRDefault="005E5BBF">
            <w:pPr>
              <w:contextualSpacing/>
              <w:rPr>
                <w:rFonts w:ascii="Times New Roman" w:eastAsia="Times New Roman" w:hAnsi="Times New Roman" w:cs="Times New Roman"/>
                <w:sz w:val="20"/>
              </w:rPr>
            </w:pPr>
          </w:p>
        </w:tc>
      </w:tr>
      <w:tr w:rsidR="006A30E3" w14:paraId="53C8957E" w14:textId="77777777">
        <w:trPr>
          <w:trHeight w:val="300"/>
        </w:trPr>
        <w:tc>
          <w:tcPr>
            <w:tcW w:w="5760" w:type="dxa"/>
            <w:tcBorders>
              <w:top w:val="nil"/>
              <w:left w:val="nil"/>
              <w:bottom w:val="nil"/>
              <w:right w:val="nil"/>
            </w:tcBorders>
            <w:shd w:val="clear" w:color="auto" w:fill="auto"/>
            <w:noWrap/>
            <w:vAlign w:val="bottom"/>
            <w:hideMark/>
          </w:tcPr>
          <w:p w14:paraId="53C895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5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7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7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7D" w14:textId="77777777" w:rsidR="00A33413" w:rsidRPr="001F1AD2" w:rsidRDefault="005E5BBF">
            <w:pPr>
              <w:contextualSpacing/>
              <w:rPr>
                <w:rFonts w:ascii="Times New Roman" w:eastAsia="Times New Roman" w:hAnsi="Times New Roman" w:cs="Times New Roman"/>
                <w:sz w:val="20"/>
              </w:rPr>
            </w:pPr>
          </w:p>
        </w:tc>
      </w:tr>
      <w:tr w:rsidR="006A30E3" w14:paraId="53C89586" w14:textId="77777777">
        <w:trPr>
          <w:trHeight w:val="300"/>
        </w:trPr>
        <w:tc>
          <w:tcPr>
            <w:tcW w:w="5760" w:type="dxa"/>
            <w:tcBorders>
              <w:top w:val="nil"/>
              <w:left w:val="nil"/>
              <w:bottom w:val="nil"/>
              <w:right w:val="nil"/>
            </w:tcBorders>
            <w:shd w:val="clear" w:color="auto" w:fill="auto"/>
            <w:noWrap/>
            <w:vAlign w:val="bottom"/>
            <w:hideMark/>
          </w:tcPr>
          <w:p w14:paraId="53C895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5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8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8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85" w14:textId="77777777" w:rsidR="00A33413" w:rsidRPr="001F1AD2" w:rsidRDefault="005E5BBF">
            <w:pPr>
              <w:contextualSpacing/>
              <w:rPr>
                <w:rFonts w:ascii="Times New Roman" w:eastAsia="Times New Roman" w:hAnsi="Times New Roman" w:cs="Times New Roman"/>
                <w:sz w:val="20"/>
              </w:rPr>
            </w:pPr>
          </w:p>
        </w:tc>
      </w:tr>
      <w:tr w:rsidR="006A30E3" w14:paraId="53C8958E" w14:textId="77777777">
        <w:trPr>
          <w:trHeight w:val="300"/>
        </w:trPr>
        <w:tc>
          <w:tcPr>
            <w:tcW w:w="5760" w:type="dxa"/>
            <w:tcBorders>
              <w:top w:val="nil"/>
              <w:left w:val="nil"/>
              <w:bottom w:val="nil"/>
              <w:right w:val="nil"/>
            </w:tcBorders>
            <w:shd w:val="clear" w:color="auto" w:fill="auto"/>
            <w:noWrap/>
            <w:vAlign w:val="bottom"/>
            <w:hideMark/>
          </w:tcPr>
          <w:p w14:paraId="53C895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5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5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8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8D" w14:textId="77777777" w:rsidR="00A33413" w:rsidRPr="001F1AD2" w:rsidRDefault="005E5BBF">
            <w:pPr>
              <w:contextualSpacing/>
              <w:rPr>
                <w:rFonts w:ascii="Times New Roman" w:eastAsia="Times New Roman" w:hAnsi="Times New Roman" w:cs="Times New Roman"/>
                <w:sz w:val="20"/>
              </w:rPr>
            </w:pPr>
          </w:p>
        </w:tc>
      </w:tr>
      <w:tr w:rsidR="006A30E3" w14:paraId="53C89596" w14:textId="77777777">
        <w:trPr>
          <w:trHeight w:val="300"/>
        </w:trPr>
        <w:tc>
          <w:tcPr>
            <w:tcW w:w="5760" w:type="dxa"/>
            <w:tcBorders>
              <w:top w:val="nil"/>
              <w:left w:val="nil"/>
              <w:bottom w:val="nil"/>
              <w:right w:val="nil"/>
            </w:tcBorders>
            <w:shd w:val="clear" w:color="auto" w:fill="auto"/>
            <w:noWrap/>
            <w:vAlign w:val="bottom"/>
            <w:hideMark/>
          </w:tcPr>
          <w:p w14:paraId="53C895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5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9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5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9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95" w14:textId="77777777" w:rsidR="00A33413" w:rsidRPr="001F1AD2" w:rsidRDefault="005E5BBF">
            <w:pPr>
              <w:contextualSpacing/>
              <w:rPr>
                <w:rFonts w:ascii="Times New Roman" w:eastAsia="Times New Roman" w:hAnsi="Times New Roman" w:cs="Times New Roman"/>
                <w:sz w:val="20"/>
              </w:rPr>
            </w:pPr>
          </w:p>
        </w:tc>
      </w:tr>
      <w:tr w:rsidR="006A30E3" w14:paraId="53C8959E" w14:textId="77777777">
        <w:trPr>
          <w:trHeight w:val="300"/>
        </w:trPr>
        <w:tc>
          <w:tcPr>
            <w:tcW w:w="5760" w:type="dxa"/>
            <w:tcBorders>
              <w:top w:val="nil"/>
              <w:left w:val="nil"/>
              <w:bottom w:val="nil"/>
              <w:right w:val="nil"/>
            </w:tcBorders>
            <w:shd w:val="clear" w:color="auto" w:fill="auto"/>
            <w:noWrap/>
            <w:vAlign w:val="bottom"/>
            <w:hideMark/>
          </w:tcPr>
          <w:p w14:paraId="53C895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5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9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9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9D" w14:textId="77777777" w:rsidR="00A33413" w:rsidRPr="001F1AD2" w:rsidRDefault="005E5BBF">
            <w:pPr>
              <w:contextualSpacing/>
              <w:rPr>
                <w:rFonts w:ascii="Times New Roman" w:eastAsia="Times New Roman" w:hAnsi="Times New Roman" w:cs="Times New Roman"/>
                <w:sz w:val="20"/>
              </w:rPr>
            </w:pPr>
          </w:p>
        </w:tc>
      </w:tr>
      <w:tr w:rsidR="006A30E3" w14:paraId="53C895A6" w14:textId="77777777">
        <w:trPr>
          <w:trHeight w:val="300"/>
        </w:trPr>
        <w:tc>
          <w:tcPr>
            <w:tcW w:w="5760" w:type="dxa"/>
            <w:tcBorders>
              <w:top w:val="nil"/>
              <w:left w:val="nil"/>
              <w:bottom w:val="nil"/>
              <w:right w:val="nil"/>
            </w:tcBorders>
            <w:shd w:val="clear" w:color="auto" w:fill="auto"/>
            <w:noWrap/>
            <w:vAlign w:val="bottom"/>
            <w:hideMark/>
          </w:tcPr>
          <w:p w14:paraId="53C895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5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A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A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A5" w14:textId="77777777" w:rsidR="00A33413" w:rsidRPr="001F1AD2" w:rsidRDefault="005E5BBF">
            <w:pPr>
              <w:contextualSpacing/>
              <w:rPr>
                <w:rFonts w:ascii="Times New Roman" w:eastAsia="Times New Roman" w:hAnsi="Times New Roman" w:cs="Times New Roman"/>
                <w:sz w:val="20"/>
              </w:rPr>
            </w:pPr>
          </w:p>
        </w:tc>
      </w:tr>
      <w:tr w:rsidR="006A30E3" w14:paraId="53C895AD" w14:textId="77777777">
        <w:trPr>
          <w:trHeight w:val="300"/>
        </w:trPr>
        <w:tc>
          <w:tcPr>
            <w:tcW w:w="6240" w:type="dxa"/>
            <w:gridSpan w:val="2"/>
            <w:tcBorders>
              <w:top w:val="nil"/>
              <w:left w:val="nil"/>
              <w:bottom w:val="nil"/>
              <w:right w:val="nil"/>
            </w:tcBorders>
            <w:shd w:val="clear" w:color="auto" w:fill="auto"/>
            <w:noWrap/>
            <w:vAlign w:val="bottom"/>
            <w:hideMark/>
          </w:tcPr>
          <w:p w14:paraId="53C895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5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A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AC" w14:textId="77777777" w:rsidR="00A33413" w:rsidRPr="001F1AD2" w:rsidRDefault="005E5BBF">
            <w:pPr>
              <w:contextualSpacing/>
              <w:rPr>
                <w:rFonts w:ascii="Times New Roman" w:eastAsia="Times New Roman" w:hAnsi="Times New Roman" w:cs="Times New Roman"/>
                <w:sz w:val="20"/>
              </w:rPr>
            </w:pPr>
          </w:p>
        </w:tc>
      </w:tr>
      <w:tr w:rsidR="006A30E3" w14:paraId="53C895B5" w14:textId="77777777">
        <w:trPr>
          <w:trHeight w:val="300"/>
        </w:trPr>
        <w:tc>
          <w:tcPr>
            <w:tcW w:w="5760" w:type="dxa"/>
            <w:tcBorders>
              <w:top w:val="nil"/>
              <w:left w:val="nil"/>
              <w:bottom w:val="nil"/>
              <w:right w:val="nil"/>
            </w:tcBorders>
            <w:shd w:val="clear" w:color="auto" w:fill="auto"/>
            <w:noWrap/>
            <w:vAlign w:val="bottom"/>
            <w:hideMark/>
          </w:tcPr>
          <w:p w14:paraId="53C895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A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B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B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B4" w14:textId="77777777" w:rsidR="00A33413" w:rsidRPr="001F1AD2" w:rsidRDefault="005E5BBF">
            <w:pPr>
              <w:contextualSpacing/>
              <w:rPr>
                <w:rFonts w:ascii="Times New Roman" w:eastAsia="Times New Roman" w:hAnsi="Times New Roman" w:cs="Times New Roman"/>
                <w:sz w:val="20"/>
              </w:rPr>
            </w:pPr>
          </w:p>
        </w:tc>
      </w:tr>
      <w:tr w:rsidR="006A30E3" w14:paraId="53C895B9" w14:textId="77777777">
        <w:trPr>
          <w:trHeight w:val="300"/>
        </w:trPr>
        <w:tc>
          <w:tcPr>
            <w:tcW w:w="5760" w:type="dxa"/>
            <w:tcBorders>
              <w:top w:val="nil"/>
              <w:left w:val="nil"/>
              <w:bottom w:val="nil"/>
              <w:right w:val="nil"/>
            </w:tcBorders>
            <w:shd w:val="clear" w:color="auto" w:fill="auto"/>
            <w:noWrap/>
            <w:vAlign w:val="bottom"/>
            <w:hideMark/>
          </w:tcPr>
          <w:p w14:paraId="53C895B6"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5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 ως έχει   ΔΕΚΤΟ ΚΑΤΑ ΠΛΕΙΟΨΗΦΙΑ</w:t>
            </w:r>
          </w:p>
        </w:tc>
        <w:tc>
          <w:tcPr>
            <w:tcW w:w="960" w:type="dxa"/>
            <w:tcBorders>
              <w:top w:val="nil"/>
              <w:left w:val="nil"/>
              <w:bottom w:val="nil"/>
              <w:right w:val="nil"/>
            </w:tcBorders>
            <w:shd w:val="clear" w:color="auto" w:fill="auto"/>
            <w:noWrap/>
            <w:vAlign w:val="bottom"/>
            <w:hideMark/>
          </w:tcPr>
          <w:p w14:paraId="53C895B8" w14:textId="77777777" w:rsidR="00A33413" w:rsidRPr="001F1AD2" w:rsidRDefault="005E5BBF">
            <w:pPr>
              <w:contextualSpacing/>
              <w:rPr>
                <w:rFonts w:ascii="Calibri" w:eastAsia="Times New Roman" w:hAnsi="Calibri" w:cs="Times New Roman"/>
                <w:color w:val="000000"/>
                <w:sz w:val="22"/>
                <w:szCs w:val="22"/>
              </w:rPr>
            </w:pPr>
          </w:p>
        </w:tc>
      </w:tr>
      <w:tr w:rsidR="006A30E3" w14:paraId="53C895C1" w14:textId="77777777">
        <w:trPr>
          <w:trHeight w:val="300"/>
        </w:trPr>
        <w:tc>
          <w:tcPr>
            <w:tcW w:w="5760" w:type="dxa"/>
            <w:tcBorders>
              <w:top w:val="nil"/>
              <w:left w:val="nil"/>
              <w:bottom w:val="nil"/>
              <w:right w:val="nil"/>
            </w:tcBorders>
            <w:shd w:val="clear" w:color="auto" w:fill="auto"/>
            <w:noWrap/>
            <w:vAlign w:val="bottom"/>
            <w:hideMark/>
          </w:tcPr>
          <w:p w14:paraId="53C895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5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B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B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B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B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C0" w14:textId="77777777" w:rsidR="00A33413" w:rsidRPr="001F1AD2" w:rsidRDefault="005E5BBF">
            <w:pPr>
              <w:contextualSpacing/>
              <w:rPr>
                <w:rFonts w:ascii="Times New Roman" w:eastAsia="Times New Roman" w:hAnsi="Times New Roman" w:cs="Times New Roman"/>
                <w:sz w:val="20"/>
              </w:rPr>
            </w:pPr>
          </w:p>
        </w:tc>
      </w:tr>
      <w:tr w:rsidR="006A30E3" w14:paraId="53C895C9" w14:textId="77777777">
        <w:trPr>
          <w:trHeight w:val="300"/>
        </w:trPr>
        <w:tc>
          <w:tcPr>
            <w:tcW w:w="5760" w:type="dxa"/>
            <w:tcBorders>
              <w:top w:val="nil"/>
              <w:left w:val="nil"/>
              <w:bottom w:val="nil"/>
              <w:right w:val="nil"/>
            </w:tcBorders>
            <w:shd w:val="clear" w:color="auto" w:fill="auto"/>
            <w:noWrap/>
            <w:vAlign w:val="bottom"/>
            <w:hideMark/>
          </w:tcPr>
          <w:p w14:paraId="53C895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5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C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C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C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C8" w14:textId="77777777" w:rsidR="00A33413" w:rsidRPr="001F1AD2" w:rsidRDefault="005E5BBF">
            <w:pPr>
              <w:contextualSpacing/>
              <w:rPr>
                <w:rFonts w:ascii="Times New Roman" w:eastAsia="Times New Roman" w:hAnsi="Times New Roman" w:cs="Times New Roman"/>
                <w:sz w:val="20"/>
              </w:rPr>
            </w:pPr>
          </w:p>
        </w:tc>
      </w:tr>
      <w:tr w:rsidR="006A30E3" w14:paraId="53C895D1" w14:textId="77777777">
        <w:trPr>
          <w:trHeight w:val="300"/>
        </w:trPr>
        <w:tc>
          <w:tcPr>
            <w:tcW w:w="5760" w:type="dxa"/>
            <w:tcBorders>
              <w:top w:val="nil"/>
              <w:left w:val="nil"/>
              <w:bottom w:val="nil"/>
              <w:right w:val="nil"/>
            </w:tcBorders>
            <w:shd w:val="clear" w:color="auto" w:fill="auto"/>
            <w:noWrap/>
            <w:vAlign w:val="bottom"/>
            <w:hideMark/>
          </w:tcPr>
          <w:p w14:paraId="53C895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5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C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C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C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C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D0" w14:textId="77777777" w:rsidR="00A33413" w:rsidRPr="001F1AD2" w:rsidRDefault="005E5BBF">
            <w:pPr>
              <w:contextualSpacing/>
              <w:rPr>
                <w:rFonts w:ascii="Times New Roman" w:eastAsia="Times New Roman" w:hAnsi="Times New Roman" w:cs="Times New Roman"/>
                <w:sz w:val="20"/>
              </w:rPr>
            </w:pPr>
          </w:p>
        </w:tc>
      </w:tr>
      <w:tr w:rsidR="006A30E3" w14:paraId="53C895D9" w14:textId="77777777">
        <w:trPr>
          <w:trHeight w:val="300"/>
        </w:trPr>
        <w:tc>
          <w:tcPr>
            <w:tcW w:w="5760" w:type="dxa"/>
            <w:tcBorders>
              <w:top w:val="nil"/>
              <w:left w:val="nil"/>
              <w:bottom w:val="nil"/>
              <w:right w:val="nil"/>
            </w:tcBorders>
            <w:shd w:val="clear" w:color="auto" w:fill="auto"/>
            <w:noWrap/>
            <w:vAlign w:val="bottom"/>
            <w:hideMark/>
          </w:tcPr>
          <w:p w14:paraId="53C895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5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D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5D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D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D8" w14:textId="77777777" w:rsidR="00A33413" w:rsidRPr="001F1AD2" w:rsidRDefault="005E5BBF">
            <w:pPr>
              <w:contextualSpacing/>
              <w:rPr>
                <w:rFonts w:ascii="Times New Roman" w:eastAsia="Times New Roman" w:hAnsi="Times New Roman" w:cs="Times New Roman"/>
                <w:sz w:val="20"/>
              </w:rPr>
            </w:pPr>
          </w:p>
        </w:tc>
      </w:tr>
      <w:tr w:rsidR="006A30E3" w14:paraId="53C895E1" w14:textId="77777777">
        <w:trPr>
          <w:trHeight w:val="300"/>
        </w:trPr>
        <w:tc>
          <w:tcPr>
            <w:tcW w:w="5760" w:type="dxa"/>
            <w:tcBorders>
              <w:top w:val="nil"/>
              <w:left w:val="nil"/>
              <w:bottom w:val="nil"/>
              <w:right w:val="nil"/>
            </w:tcBorders>
            <w:shd w:val="clear" w:color="auto" w:fill="auto"/>
            <w:noWrap/>
            <w:vAlign w:val="bottom"/>
            <w:hideMark/>
          </w:tcPr>
          <w:p w14:paraId="53C895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5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D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5D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D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E0" w14:textId="77777777" w:rsidR="00A33413" w:rsidRPr="001F1AD2" w:rsidRDefault="005E5BBF">
            <w:pPr>
              <w:contextualSpacing/>
              <w:rPr>
                <w:rFonts w:ascii="Times New Roman" w:eastAsia="Times New Roman" w:hAnsi="Times New Roman" w:cs="Times New Roman"/>
                <w:sz w:val="20"/>
              </w:rPr>
            </w:pPr>
          </w:p>
        </w:tc>
      </w:tr>
      <w:tr w:rsidR="006A30E3" w14:paraId="53C895E9" w14:textId="77777777">
        <w:trPr>
          <w:trHeight w:val="300"/>
        </w:trPr>
        <w:tc>
          <w:tcPr>
            <w:tcW w:w="5760" w:type="dxa"/>
            <w:tcBorders>
              <w:top w:val="nil"/>
              <w:left w:val="nil"/>
              <w:bottom w:val="nil"/>
              <w:right w:val="nil"/>
            </w:tcBorders>
            <w:shd w:val="clear" w:color="auto" w:fill="auto"/>
            <w:noWrap/>
            <w:vAlign w:val="bottom"/>
            <w:hideMark/>
          </w:tcPr>
          <w:p w14:paraId="53C895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5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E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E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E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E8" w14:textId="77777777" w:rsidR="00A33413" w:rsidRPr="001F1AD2" w:rsidRDefault="005E5BBF">
            <w:pPr>
              <w:contextualSpacing/>
              <w:rPr>
                <w:rFonts w:ascii="Times New Roman" w:eastAsia="Times New Roman" w:hAnsi="Times New Roman" w:cs="Times New Roman"/>
                <w:sz w:val="20"/>
              </w:rPr>
            </w:pPr>
          </w:p>
        </w:tc>
      </w:tr>
      <w:tr w:rsidR="006A30E3" w14:paraId="53C895F1" w14:textId="77777777">
        <w:trPr>
          <w:trHeight w:val="300"/>
        </w:trPr>
        <w:tc>
          <w:tcPr>
            <w:tcW w:w="5760" w:type="dxa"/>
            <w:tcBorders>
              <w:top w:val="nil"/>
              <w:left w:val="nil"/>
              <w:bottom w:val="nil"/>
              <w:right w:val="nil"/>
            </w:tcBorders>
            <w:shd w:val="clear" w:color="auto" w:fill="auto"/>
            <w:noWrap/>
            <w:vAlign w:val="bottom"/>
            <w:hideMark/>
          </w:tcPr>
          <w:p w14:paraId="53C895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5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E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E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F0" w14:textId="77777777" w:rsidR="00A33413" w:rsidRPr="001F1AD2" w:rsidRDefault="005E5BBF">
            <w:pPr>
              <w:contextualSpacing/>
              <w:rPr>
                <w:rFonts w:ascii="Times New Roman" w:eastAsia="Times New Roman" w:hAnsi="Times New Roman" w:cs="Times New Roman"/>
                <w:sz w:val="20"/>
              </w:rPr>
            </w:pPr>
          </w:p>
        </w:tc>
      </w:tr>
      <w:tr w:rsidR="006A30E3" w14:paraId="53C895F8" w14:textId="77777777">
        <w:trPr>
          <w:trHeight w:val="300"/>
        </w:trPr>
        <w:tc>
          <w:tcPr>
            <w:tcW w:w="6240" w:type="dxa"/>
            <w:gridSpan w:val="2"/>
            <w:tcBorders>
              <w:top w:val="nil"/>
              <w:left w:val="nil"/>
              <w:bottom w:val="nil"/>
              <w:right w:val="nil"/>
            </w:tcBorders>
            <w:shd w:val="clear" w:color="auto" w:fill="auto"/>
            <w:noWrap/>
            <w:vAlign w:val="bottom"/>
            <w:hideMark/>
          </w:tcPr>
          <w:p w14:paraId="53C895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5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5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5F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F7" w14:textId="77777777" w:rsidR="00A33413" w:rsidRPr="001F1AD2" w:rsidRDefault="005E5BBF">
            <w:pPr>
              <w:contextualSpacing/>
              <w:rPr>
                <w:rFonts w:ascii="Times New Roman" w:eastAsia="Times New Roman" w:hAnsi="Times New Roman" w:cs="Times New Roman"/>
                <w:sz w:val="20"/>
              </w:rPr>
            </w:pPr>
          </w:p>
        </w:tc>
      </w:tr>
      <w:tr w:rsidR="006A30E3" w14:paraId="53C89600" w14:textId="77777777">
        <w:trPr>
          <w:trHeight w:val="300"/>
        </w:trPr>
        <w:tc>
          <w:tcPr>
            <w:tcW w:w="5760" w:type="dxa"/>
            <w:tcBorders>
              <w:top w:val="nil"/>
              <w:left w:val="nil"/>
              <w:bottom w:val="nil"/>
              <w:right w:val="nil"/>
            </w:tcBorders>
            <w:shd w:val="clear" w:color="auto" w:fill="auto"/>
            <w:noWrap/>
            <w:vAlign w:val="bottom"/>
            <w:hideMark/>
          </w:tcPr>
          <w:p w14:paraId="53C895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F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5F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5FF" w14:textId="77777777" w:rsidR="00A33413" w:rsidRPr="001F1AD2" w:rsidRDefault="005E5BBF">
            <w:pPr>
              <w:contextualSpacing/>
              <w:rPr>
                <w:rFonts w:ascii="Times New Roman" w:eastAsia="Times New Roman" w:hAnsi="Times New Roman" w:cs="Times New Roman"/>
                <w:sz w:val="20"/>
              </w:rPr>
            </w:pPr>
          </w:p>
        </w:tc>
      </w:tr>
      <w:tr w:rsidR="006A30E3" w14:paraId="53C89604" w14:textId="77777777">
        <w:trPr>
          <w:trHeight w:val="300"/>
        </w:trPr>
        <w:tc>
          <w:tcPr>
            <w:tcW w:w="5760" w:type="dxa"/>
            <w:tcBorders>
              <w:top w:val="nil"/>
              <w:left w:val="nil"/>
              <w:bottom w:val="nil"/>
              <w:right w:val="nil"/>
            </w:tcBorders>
            <w:shd w:val="clear" w:color="auto" w:fill="auto"/>
            <w:noWrap/>
            <w:vAlign w:val="bottom"/>
            <w:hideMark/>
          </w:tcPr>
          <w:p w14:paraId="53C89601"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6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 ως έχει   ΔΕΚΤΟ ΚΑΤΑ ΠΛΕΙΟΨΗΦΙΑ</w:t>
            </w:r>
          </w:p>
        </w:tc>
        <w:tc>
          <w:tcPr>
            <w:tcW w:w="960" w:type="dxa"/>
            <w:tcBorders>
              <w:top w:val="nil"/>
              <w:left w:val="nil"/>
              <w:bottom w:val="nil"/>
              <w:right w:val="nil"/>
            </w:tcBorders>
            <w:shd w:val="clear" w:color="auto" w:fill="auto"/>
            <w:noWrap/>
            <w:vAlign w:val="bottom"/>
            <w:hideMark/>
          </w:tcPr>
          <w:p w14:paraId="53C89603" w14:textId="77777777" w:rsidR="00A33413" w:rsidRPr="001F1AD2" w:rsidRDefault="005E5BBF">
            <w:pPr>
              <w:contextualSpacing/>
              <w:rPr>
                <w:rFonts w:ascii="Calibri" w:eastAsia="Times New Roman" w:hAnsi="Calibri" w:cs="Times New Roman"/>
                <w:color w:val="000000"/>
                <w:sz w:val="22"/>
                <w:szCs w:val="22"/>
              </w:rPr>
            </w:pPr>
          </w:p>
        </w:tc>
      </w:tr>
      <w:tr w:rsidR="006A30E3" w14:paraId="53C8960C" w14:textId="77777777">
        <w:trPr>
          <w:trHeight w:val="300"/>
        </w:trPr>
        <w:tc>
          <w:tcPr>
            <w:tcW w:w="5760" w:type="dxa"/>
            <w:tcBorders>
              <w:top w:val="nil"/>
              <w:left w:val="nil"/>
              <w:bottom w:val="nil"/>
              <w:right w:val="nil"/>
            </w:tcBorders>
            <w:shd w:val="clear" w:color="auto" w:fill="auto"/>
            <w:noWrap/>
            <w:vAlign w:val="bottom"/>
            <w:hideMark/>
          </w:tcPr>
          <w:p w14:paraId="53C896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6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0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0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0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0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0B" w14:textId="77777777" w:rsidR="00A33413" w:rsidRPr="001F1AD2" w:rsidRDefault="005E5BBF">
            <w:pPr>
              <w:contextualSpacing/>
              <w:rPr>
                <w:rFonts w:ascii="Times New Roman" w:eastAsia="Times New Roman" w:hAnsi="Times New Roman" w:cs="Times New Roman"/>
                <w:sz w:val="20"/>
              </w:rPr>
            </w:pPr>
          </w:p>
        </w:tc>
      </w:tr>
      <w:tr w:rsidR="006A30E3" w14:paraId="53C89614" w14:textId="77777777">
        <w:trPr>
          <w:trHeight w:val="300"/>
        </w:trPr>
        <w:tc>
          <w:tcPr>
            <w:tcW w:w="5760" w:type="dxa"/>
            <w:tcBorders>
              <w:top w:val="nil"/>
              <w:left w:val="nil"/>
              <w:bottom w:val="nil"/>
              <w:right w:val="nil"/>
            </w:tcBorders>
            <w:shd w:val="clear" w:color="auto" w:fill="auto"/>
            <w:noWrap/>
            <w:vAlign w:val="bottom"/>
            <w:hideMark/>
          </w:tcPr>
          <w:p w14:paraId="53C896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6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0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1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13" w14:textId="77777777" w:rsidR="00A33413" w:rsidRPr="001F1AD2" w:rsidRDefault="005E5BBF">
            <w:pPr>
              <w:contextualSpacing/>
              <w:rPr>
                <w:rFonts w:ascii="Times New Roman" w:eastAsia="Times New Roman" w:hAnsi="Times New Roman" w:cs="Times New Roman"/>
                <w:sz w:val="20"/>
              </w:rPr>
            </w:pPr>
          </w:p>
        </w:tc>
      </w:tr>
      <w:tr w:rsidR="006A30E3" w14:paraId="53C8961C" w14:textId="77777777">
        <w:trPr>
          <w:trHeight w:val="300"/>
        </w:trPr>
        <w:tc>
          <w:tcPr>
            <w:tcW w:w="5760" w:type="dxa"/>
            <w:tcBorders>
              <w:top w:val="nil"/>
              <w:left w:val="nil"/>
              <w:bottom w:val="nil"/>
              <w:right w:val="nil"/>
            </w:tcBorders>
            <w:shd w:val="clear" w:color="auto" w:fill="auto"/>
            <w:noWrap/>
            <w:vAlign w:val="bottom"/>
            <w:hideMark/>
          </w:tcPr>
          <w:p w14:paraId="53C896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6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1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1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1B" w14:textId="77777777" w:rsidR="00A33413" w:rsidRPr="001F1AD2" w:rsidRDefault="005E5BBF">
            <w:pPr>
              <w:contextualSpacing/>
              <w:rPr>
                <w:rFonts w:ascii="Times New Roman" w:eastAsia="Times New Roman" w:hAnsi="Times New Roman" w:cs="Times New Roman"/>
                <w:sz w:val="20"/>
              </w:rPr>
            </w:pPr>
          </w:p>
        </w:tc>
      </w:tr>
      <w:tr w:rsidR="006A30E3" w14:paraId="53C89624" w14:textId="77777777">
        <w:trPr>
          <w:trHeight w:val="300"/>
        </w:trPr>
        <w:tc>
          <w:tcPr>
            <w:tcW w:w="5760" w:type="dxa"/>
            <w:tcBorders>
              <w:top w:val="nil"/>
              <w:left w:val="nil"/>
              <w:bottom w:val="nil"/>
              <w:right w:val="nil"/>
            </w:tcBorders>
            <w:shd w:val="clear" w:color="auto" w:fill="auto"/>
            <w:noWrap/>
            <w:vAlign w:val="bottom"/>
            <w:hideMark/>
          </w:tcPr>
          <w:p w14:paraId="53C896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6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6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2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23" w14:textId="77777777" w:rsidR="00A33413" w:rsidRPr="001F1AD2" w:rsidRDefault="005E5BBF">
            <w:pPr>
              <w:contextualSpacing/>
              <w:rPr>
                <w:rFonts w:ascii="Times New Roman" w:eastAsia="Times New Roman" w:hAnsi="Times New Roman" w:cs="Times New Roman"/>
                <w:sz w:val="20"/>
              </w:rPr>
            </w:pPr>
          </w:p>
        </w:tc>
      </w:tr>
      <w:tr w:rsidR="006A30E3" w14:paraId="53C8962C" w14:textId="77777777">
        <w:trPr>
          <w:trHeight w:val="300"/>
        </w:trPr>
        <w:tc>
          <w:tcPr>
            <w:tcW w:w="5760" w:type="dxa"/>
            <w:tcBorders>
              <w:top w:val="nil"/>
              <w:left w:val="nil"/>
              <w:bottom w:val="nil"/>
              <w:right w:val="nil"/>
            </w:tcBorders>
            <w:shd w:val="clear" w:color="auto" w:fill="auto"/>
            <w:noWrap/>
            <w:vAlign w:val="bottom"/>
            <w:hideMark/>
          </w:tcPr>
          <w:p w14:paraId="53C896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6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6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2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2B" w14:textId="77777777" w:rsidR="00A33413" w:rsidRPr="001F1AD2" w:rsidRDefault="005E5BBF">
            <w:pPr>
              <w:contextualSpacing/>
              <w:rPr>
                <w:rFonts w:ascii="Times New Roman" w:eastAsia="Times New Roman" w:hAnsi="Times New Roman" w:cs="Times New Roman"/>
                <w:sz w:val="20"/>
              </w:rPr>
            </w:pPr>
          </w:p>
        </w:tc>
      </w:tr>
      <w:tr w:rsidR="006A30E3" w14:paraId="53C89634" w14:textId="77777777">
        <w:trPr>
          <w:trHeight w:val="300"/>
        </w:trPr>
        <w:tc>
          <w:tcPr>
            <w:tcW w:w="5760" w:type="dxa"/>
            <w:tcBorders>
              <w:top w:val="nil"/>
              <w:left w:val="nil"/>
              <w:bottom w:val="nil"/>
              <w:right w:val="nil"/>
            </w:tcBorders>
            <w:shd w:val="clear" w:color="auto" w:fill="auto"/>
            <w:noWrap/>
            <w:vAlign w:val="bottom"/>
            <w:hideMark/>
          </w:tcPr>
          <w:p w14:paraId="53C896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6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2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3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33" w14:textId="77777777" w:rsidR="00A33413" w:rsidRPr="001F1AD2" w:rsidRDefault="005E5BBF">
            <w:pPr>
              <w:contextualSpacing/>
              <w:rPr>
                <w:rFonts w:ascii="Times New Roman" w:eastAsia="Times New Roman" w:hAnsi="Times New Roman" w:cs="Times New Roman"/>
                <w:sz w:val="20"/>
              </w:rPr>
            </w:pPr>
          </w:p>
        </w:tc>
      </w:tr>
      <w:tr w:rsidR="006A30E3" w14:paraId="53C8963C" w14:textId="77777777">
        <w:trPr>
          <w:trHeight w:val="300"/>
        </w:trPr>
        <w:tc>
          <w:tcPr>
            <w:tcW w:w="5760" w:type="dxa"/>
            <w:tcBorders>
              <w:top w:val="nil"/>
              <w:left w:val="nil"/>
              <w:bottom w:val="nil"/>
              <w:right w:val="nil"/>
            </w:tcBorders>
            <w:shd w:val="clear" w:color="auto" w:fill="auto"/>
            <w:noWrap/>
            <w:vAlign w:val="bottom"/>
            <w:hideMark/>
          </w:tcPr>
          <w:p w14:paraId="53C896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6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3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3B" w14:textId="77777777" w:rsidR="00A33413" w:rsidRPr="001F1AD2" w:rsidRDefault="005E5BBF">
            <w:pPr>
              <w:contextualSpacing/>
              <w:rPr>
                <w:rFonts w:ascii="Times New Roman" w:eastAsia="Times New Roman" w:hAnsi="Times New Roman" w:cs="Times New Roman"/>
                <w:sz w:val="20"/>
              </w:rPr>
            </w:pPr>
          </w:p>
        </w:tc>
      </w:tr>
      <w:tr w:rsidR="006A30E3" w14:paraId="53C89643" w14:textId="77777777">
        <w:trPr>
          <w:trHeight w:val="300"/>
        </w:trPr>
        <w:tc>
          <w:tcPr>
            <w:tcW w:w="6240" w:type="dxa"/>
            <w:gridSpan w:val="2"/>
            <w:tcBorders>
              <w:top w:val="nil"/>
              <w:left w:val="nil"/>
              <w:bottom w:val="nil"/>
              <w:right w:val="nil"/>
            </w:tcBorders>
            <w:shd w:val="clear" w:color="auto" w:fill="auto"/>
            <w:noWrap/>
            <w:vAlign w:val="bottom"/>
            <w:hideMark/>
          </w:tcPr>
          <w:p w14:paraId="53C896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6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4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42" w14:textId="77777777" w:rsidR="00A33413" w:rsidRPr="001F1AD2" w:rsidRDefault="005E5BBF">
            <w:pPr>
              <w:contextualSpacing/>
              <w:rPr>
                <w:rFonts w:ascii="Times New Roman" w:eastAsia="Times New Roman" w:hAnsi="Times New Roman" w:cs="Times New Roman"/>
                <w:sz w:val="20"/>
              </w:rPr>
            </w:pPr>
          </w:p>
        </w:tc>
      </w:tr>
      <w:tr w:rsidR="006A30E3" w14:paraId="53C8964B" w14:textId="77777777">
        <w:trPr>
          <w:trHeight w:val="300"/>
        </w:trPr>
        <w:tc>
          <w:tcPr>
            <w:tcW w:w="5760" w:type="dxa"/>
            <w:tcBorders>
              <w:top w:val="nil"/>
              <w:left w:val="nil"/>
              <w:bottom w:val="nil"/>
              <w:right w:val="nil"/>
            </w:tcBorders>
            <w:shd w:val="clear" w:color="auto" w:fill="auto"/>
            <w:noWrap/>
            <w:vAlign w:val="bottom"/>
            <w:hideMark/>
          </w:tcPr>
          <w:p w14:paraId="53C896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4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4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4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4A" w14:textId="77777777" w:rsidR="00A33413" w:rsidRPr="001F1AD2" w:rsidRDefault="005E5BBF">
            <w:pPr>
              <w:contextualSpacing/>
              <w:rPr>
                <w:rFonts w:ascii="Times New Roman" w:eastAsia="Times New Roman" w:hAnsi="Times New Roman" w:cs="Times New Roman"/>
                <w:sz w:val="20"/>
              </w:rPr>
            </w:pPr>
          </w:p>
        </w:tc>
      </w:tr>
      <w:tr w:rsidR="006A30E3" w14:paraId="53C8964E" w14:textId="77777777">
        <w:trPr>
          <w:trHeight w:val="300"/>
        </w:trPr>
        <w:tc>
          <w:tcPr>
            <w:tcW w:w="5760" w:type="dxa"/>
            <w:tcBorders>
              <w:top w:val="nil"/>
              <w:left w:val="nil"/>
              <w:bottom w:val="nil"/>
              <w:right w:val="nil"/>
            </w:tcBorders>
            <w:shd w:val="clear" w:color="auto" w:fill="auto"/>
            <w:noWrap/>
            <w:vAlign w:val="bottom"/>
            <w:hideMark/>
          </w:tcPr>
          <w:p w14:paraId="53C8964C"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6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8 όπως τροποποιήθηκε   ΔΕΚΤΟ ΚΑΤΑ ΠΛΕΙΟΨΗΦΙΑ</w:t>
            </w:r>
          </w:p>
        </w:tc>
      </w:tr>
      <w:tr w:rsidR="006A30E3" w14:paraId="53C89656" w14:textId="77777777">
        <w:trPr>
          <w:trHeight w:val="300"/>
        </w:trPr>
        <w:tc>
          <w:tcPr>
            <w:tcW w:w="5760" w:type="dxa"/>
            <w:tcBorders>
              <w:top w:val="nil"/>
              <w:left w:val="nil"/>
              <w:bottom w:val="nil"/>
              <w:right w:val="nil"/>
            </w:tcBorders>
            <w:shd w:val="clear" w:color="auto" w:fill="auto"/>
            <w:noWrap/>
            <w:vAlign w:val="bottom"/>
            <w:hideMark/>
          </w:tcPr>
          <w:p w14:paraId="53C896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6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5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55" w14:textId="77777777" w:rsidR="00A33413" w:rsidRPr="001F1AD2" w:rsidRDefault="005E5BBF">
            <w:pPr>
              <w:contextualSpacing/>
              <w:rPr>
                <w:rFonts w:ascii="Times New Roman" w:eastAsia="Times New Roman" w:hAnsi="Times New Roman" w:cs="Times New Roman"/>
                <w:sz w:val="20"/>
              </w:rPr>
            </w:pPr>
          </w:p>
        </w:tc>
      </w:tr>
      <w:tr w:rsidR="006A30E3" w14:paraId="53C8965E" w14:textId="77777777">
        <w:trPr>
          <w:trHeight w:val="300"/>
        </w:trPr>
        <w:tc>
          <w:tcPr>
            <w:tcW w:w="5760" w:type="dxa"/>
            <w:tcBorders>
              <w:top w:val="nil"/>
              <w:left w:val="nil"/>
              <w:bottom w:val="nil"/>
              <w:right w:val="nil"/>
            </w:tcBorders>
            <w:shd w:val="clear" w:color="auto" w:fill="auto"/>
            <w:noWrap/>
            <w:vAlign w:val="bottom"/>
            <w:hideMark/>
          </w:tcPr>
          <w:p w14:paraId="53C896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6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5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5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5D" w14:textId="77777777" w:rsidR="00A33413" w:rsidRPr="001F1AD2" w:rsidRDefault="005E5BBF">
            <w:pPr>
              <w:contextualSpacing/>
              <w:rPr>
                <w:rFonts w:ascii="Times New Roman" w:eastAsia="Times New Roman" w:hAnsi="Times New Roman" w:cs="Times New Roman"/>
                <w:sz w:val="20"/>
              </w:rPr>
            </w:pPr>
          </w:p>
        </w:tc>
      </w:tr>
      <w:tr w:rsidR="006A30E3" w14:paraId="53C89666" w14:textId="77777777">
        <w:trPr>
          <w:trHeight w:val="300"/>
        </w:trPr>
        <w:tc>
          <w:tcPr>
            <w:tcW w:w="5760" w:type="dxa"/>
            <w:tcBorders>
              <w:top w:val="nil"/>
              <w:left w:val="nil"/>
              <w:bottom w:val="nil"/>
              <w:right w:val="nil"/>
            </w:tcBorders>
            <w:shd w:val="clear" w:color="auto" w:fill="auto"/>
            <w:noWrap/>
            <w:vAlign w:val="bottom"/>
            <w:hideMark/>
          </w:tcPr>
          <w:p w14:paraId="53C896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6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6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6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65" w14:textId="77777777" w:rsidR="00A33413" w:rsidRPr="001F1AD2" w:rsidRDefault="005E5BBF">
            <w:pPr>
              <w:contextualSpacing/>
              <w:rPr>
                <w:rFonts w:ascii="Times New Roman" w:eastAsia="Times New Roman" w:hAnsi="Times New Roman" w:cs="Times New Roman"/>
                <w:sz w:val="20"/>
              </w:rPr>
            </w:pPr>
          </w:p>
        </w:tc>
      </w:tr>
      <w:tr w:rsidR="006A30E3" w14:paraId="53C8966E" w14:textId="77777777">
        <w:trPr>
          <w:trHeight w:val="300"/>
        </w:trPr>
        <w:tc>
          <w:tcPr>
            <w:tcW w:w="5760" w:type="dxa"/>
            <w:tcBorders>
              <w:top w:val="nil"/>
              <w:left w:val="nil"/>
              <w:bottom w:val="nil"/>
              <w:right w:val="nil"/>
            </w:tcBorders>
            <w:shd w:val="clear" w:color="auto" w:fill="auto"/>
            <w:noWrap/>
            <w:vAlign w:val="bottom"/>
            <w:hideMark/>
          </w:tcPr>
          <w:p w14:paraId="53C896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6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6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6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6D" w14:textId="77777777" w:rsidR="00A33413" w:rsidRPr="001F1AD2" w:rsidRDefault="005E5BBF">
            <w:pPr>
              <w:contextualSpacing/>
              <w:rPr>
                <w:rFonts w:ascii="Times New Roman" w:eastAsia="Times New Roman" w:hAnsi="Times New Roman" w:cs="Times New Roman"/>
                <w:sz w:val="20"/>
              </w:rPr>
            </w:pPr>
          </w:p>
        </w:tc>
      </w:tr>
      <w:tr w:rsidR="006A30E3" w14:paraId="53C89676" w14:textId="77777777">
        <w:trPr>
          <w:trHeight w:val="300"/>
        </w:trPr>
        <w:tc>
          <w:tcPr>
            <w:tcW w:w="5760" w:type="dxa"/>
            <w:tcBorders>
              <w:top w:val="nil"/>
              <w:left w:val="nil"/>
              <w:bottom w:val="nil"/>
              <w:right w:val="nil"/>
            </w:tcBorders>
            <w:shd w:val="clear" w:color="auto" w:fill="auto"/>
            <w:noWrap/>
            <w:vAlign w:val="bottom"/>
            <w:hideMark/>
          </w:tcPr>
          <w:p w14:paraId="53C896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6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6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7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75" w14:textId="77777777" w:rsidR="00A33413" w:rsidRPr="001F1AD2" w:rsidRDefault="005E5BBF">
            <w:pPr>
              <w:contextualSpacing/>
              <w:rPr>
                <w:rFonts w:ascii="Times New Roman" w:eastAsia="Times New Roman" w:hAnsi="Times New Roman" w:cs="Times New Roman"/>
                <w:sz w:val="20"/>
              </w:rPr>
            </w:pPr>
          </w:p>
        </w:tc>
      </w:tr>
      <w:tr w:rsidR="006A30E3" w14:paraId="53C8967E" w14:textId="77777777">
        <w:trPr>
          <w:trHeight w:val="300"/>
        </w:trPr>
        <w:tc>
          <w:tcPr>
            <w:tcW w:w="5760" w:type="dxa"/>
            <w:tcBorders>
              <w:top w:val="nil"/>
              <w:left w:val="nil"/>
              <w:bottom w:val="nil"/>
              <w:right w:val="nil"/>
            </w:tcBorders>
            <w:shd w:val="clear" w:color="auto" w:fill="auto"/>
            <w:noWrap/>
            <w:vAlign w:val="bottom"/>
            <w:hideMark/>
          </w:tcPr>
          <w:p w14:paraId="53C896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6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7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7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7D" w14:textId="77777777" w:rsidR="00A33413" w:rsidRPr="001F1AD2" w:rsidRDefault="005E5BBF">
            <w:pPr>
              <w:contextualSpacing/>
              <w:rPr>
                <w:rFonts w:ascii="Times New Roman" w:eastAsia="Times New Roman" w:hAnsi="Times New Roman" w:cs="Times New Roman"/>
                <w:sz w:val="20"/>
              </w:rPr>
            </w:pPr>
          </w:p>
        </w:tc>
      </w:tr>
      <w:tr w:rsidR="006A30E3" w14:paraId="53C89686" w14:textId="77777777">
        <w:trPr>
          <w:trHeight w:val="300"/>
        </w:trPr>
        <w:tc>
          <w:tcPr>
            <w:tcW w:w="5760" w:type="dxa"/>
            <w:tcBorders>
              <w:top w:val="nil"/>
              <w:left w:val="nil"/>
              <w:bottom w:val="nil"/>
              <w:right w:val="nil"/>
            </w:tcBorders>
            <w:shd w:val="clear" w:color="auto" w:fill="auto"/>
            <w:noWrap/>
            <w:vAlign w:val="bottom"/>
            <w:hideMark/>
          </w:tcPr>
          <w:p w14:paraId="53C896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6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8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8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85" w14:textId="77777777" w:rsidR="00A33413" w:rsidRPr="001F1AD2" w:rsidRDefault="005E5BBF">
            <w:pPr>
              <w:contextualSpacing/>
              <w:rPr>
                <w:rFonts w:ascii="Times New Roman" w:eastAsia="Times New Roman" w:hAnsi="Times New Roman" w:cs="Times New Roman"/>
                <w:sz w:val="20"/>
              </w:rPr>
            </w:pPr>
          </w:p>
        </w:tc>
      </w:tr>
      <w:tr w:rsidR="006A30E3" w14:paraId="53C8968D" w14:textId="77777777">
        <w:trPr>
          <w:trHeight w:val="300"/>
        </w:trPr>
        <w:tc>
          <w:tcPr>
            <w:tcW w:w="6240" w:type="dxa"/>
            <w:gridSpan w:val="2"/>
            <w:tcBorders>
              <w:top w:val="nil"/>
              <w:left w:val="nil"/>
              <w:bottom w:val="nil"/>
              <w:right w:val="nil"/>
            </w:tcBorders>
            <w:shd w:val="clear" w:color="auto" w:fill="auto"/>
            <w:noWrap/>
            <w:vAlign w:val="bottom"/>
            <w:hideMark/>
          </w:tcPr>
          <w:p w14:paraId="53C896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6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8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968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8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8C" w14:textId="77777777" w:rsidR="00A33413" w:rsidRPr="001F1AD2" w:rsidRDefault="005E5BBF">
            <w:pPr>
              <w:contextualSpacing/>
              <w:rPr>
                <w:rFonts w:ascii="Times New Roman" w:eastAsia="Times New Roman" w:hAnsi="Times New Roman" w:cs="Times New Roman"/>
                <w:sz w:val="20"/>
              </w:rPr>
            </w:pPr>
          </w:p>
        </w:tc>
      </w:tr>
      <w:tr w:rsidR="006A30E3" w14:paraId="53C89695" w14:textId="77777777">
        <w:trPr>
          <w:trHeight w:val="300"/>
        </w:trPr>
        <w:tc>
          <w:tcPr>
            <w:tcW w:w="5760" w:type="dxa"/>
            <w:tcBorders>
              <w:top w:val="nil"/>
              <w:left w:val="nil"/>
              <w:bottom w:val="nil"/>
              <w:right w:val="nil"/>
            </w:tcBorders>
            <w:shd w:val="clear" w:color="auto" w:fill="auto"/>
            <w:noWrap/>
            <w:vAlign w:val="bottom"/>
            <w:hideMark/>
          </w:tcPr>
          <w:p w14:paraId="53C896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8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9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9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9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94" w14:textId="77777777" w:rsidR="00A33413" w:rsidRPr="001F1AD2" w:rsidRDefault="005E5BBF">
            <w:pPr>
              <w:contextualSpacing/>
              <w:rPr>
                <w:rFonts w:ascii="Times New Roman" w:eastAsia="Times New Roman" w:hAnsi="Times New Roman" w:cs="Times New Roman"/>
                <w:sz w:val="20"/>
              </w:rPr>
            </w:pPr>
          </w:p>
        </w:tc>
      </w:tr>
      <w:tr w:rsidR="006A30E3" w14:paraId="53C89698" w14:textId="77777777">
        <w:trPr>
          <w:trHeight w:val="300"/>
        </w:trPr>
        <w:tc>
          <w:tcPr>
            <w:tcW w:w="5760" w:type="dxa"/>
            <w:tcBorders>
              <w:top w:val="nil"/>
              <w:left w:val="nil"/>
              <w:bottom w:val="nil"/>
              <w:right w:val="nil"/>
            </w:tcBorders>
            <w:shd w:val="clear" w:color="auto" w:fill="auto"/>
            <w:noWrap/>
            <w:vAlign w:val="bottom"/>
            <w:hideMark/>
          </w:tcPr>
          <w:p w14:paraId="53C89696"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6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9 όπως τροποποιήθηκε   ΔΕΚΤΟ ΚΑΤΑ ΠΛΕΙΟΨΗΦΙΑ</w:t>
            </w:r>
          </w:p>
        </w:tc>
      </w:tr>
      <w:tr w:rsidR="006A30E3" w14:paraId="53C896A0" w14:textId="77777777">
        <w:trPr>
          <w:trHeight w:val="300"/>
        </w:trPr>
        <w:tc>
          <w:tcPr>
            <w:tcW w:w="5760" w:type="dxa"/>
            <w:tcBorders>
              <w:top w:val="nil"/>
              <w:left w:val="nil"/>
              <w:bottom w:val="nil"/>
              <w:right w:val="nil"/>
            </w:tcBorders>
            <w:shd w:val="clear" w:color="auto" w:fill="auto"/>
            <w:noWrap/>
            <w:vAlign w:val="bottom"/>
            <w:hideMark/>
          </w:tcPr>
          <w:p w14:paraId="53C8969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69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9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9F" w14:textId="77777777" w:rsidR="00A33413" w:rsidRPr="001F1AD2" w:rsidRDefault="005E5BBF">
            <w:pPr>
              <w:contextualSpacing/>
              <w:rPr>
                <w:rFonts w:ascii="Times New Roman" w:eastAsia="Times New Roman" w:hAnsi="Times New Roman" w:cs="Times New Roman"/>
                <w:sz w:val="20"/>
              </w:rPr>
            </w:pPr>
          </w:p>
        </w:tc>
      </w:tr>
      <w:tr w:rsidR="006A30E3" w14:paraId="53C896A8" w14:textId="77777777">
        <w:trPr>
          <w:trHeight w:val="300"/>
        </w:trPr>
        <w:tc>
          <w:tcPr>
            <w:tcW w:w="5760" w:type="dxa"/>
            <w:tcBorders>
              <w:top w:val="nil"/>
              <w:left w:val="nil"/>
              <w:bottom w:val="nil"/>
              <w:right w:val="nil"/>
            </w:tcBorders>
            <w:shd w:val="clear" w:color="auto" w:fill="auto"/>
            <w:noWrap/>
            <w:vAlign w:val="bottom"/>
            <w:hideMark/>
          </w:tcPr>
          <w:p w14:paraId="53C896A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6A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A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6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A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A7" w14:textId="77777777" w:rsidR="00A33413" w:rsidRPr="001F1AD2" w:rsidRDefault="005E5BBF">
            <w:pPr>
              <w:contextualSpacing/>
              <w:rPr>
                <w:rFonts w:ascii="Times New Roman" w:eastAsia="Times New Roman" w:hAnsi="Times New Roman" w:cs="Times New Roman"/>
                <w:sz w:val="20"/>
              </w:rPr>
            </w:pPr>
          </w:p>
        </w:tc>
      </w:tr>
      <w:tr w:rsidR="006A30E3" w14:paraId="53C896B0" w14:textId="77777777">
        <w:trPr>
          <w:trHeight w:val="300"/>
        </w:trPr>
        <w:tc>
          <w:tcPr>
            <w:tcW w:w="5760" w:type="dxa"/>
            <w:tcBorders>
              <w:top w:val="nil"/>
              <w:left w:val="nil"/>
              <w:bottom w:val="nil"/>
              <w:right w:val="nil"/>
            </w:tcBorders>
            <w:shd w:val="clear" w:color="auto" w:fill="auto"/>
            <w:noWrap/>
            <w:vAlign w:val="bottom"/>
            <w:hideMark/>
          </w:tcPr>
          <w:p w14:paraId="53C896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6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A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A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AF" w14:textId="77777777" w:rsidR="00A33413" w:rsidRPr="001F1AD2" w:rsidRDefault="005E5BBF">
            <w:pPr>
              <w:contextualSpacing/>
              <w:rPr>
                <w:rFonts w:ascii="Times New Roman" w:eastAsia="Times New Roman" w:hAnsi="Times New Roman" w:cs="Times New Roman"/>
                <w:sz w:val="20"/>
              </w:rPr>
            </w:pPr>
          </w:p>
        </w:tc>
      </w:tr>
      <w:tr w:rsidR="006A30E3" w14:paraId="53C896B8" w14:textId="77777777">
        <w:trPr>
          <w:trHeight w:val="300"/>
        </w:trPr>
        <w:tc>
          <w:tcPr>
            <w:tcW w:w="5760" w:type="dxa"/>
            <w:tcBorders>
              <w:top w:val="nil"/>
              <w:left w:val="nil"/>
              <w:bottom w:val="nil"/>
              <w:right w:val="nil"/>
            </w:tcBorders>
            <w:shd w:val="clear" w:color="auto" w:fill="auto"/>
            <w:noWrap/>
            <w:vAlign w:val="bottom"/>
            <w:hideMark/>
          </w:tcPr>
          <w:p w14:paraId="53C896B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6B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B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6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B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B7" w14:textId="77777777" w:rsidR="00A33413" w:rsidRPr="001F1AD2" w:rsidRDefault="005E5BBF">
            <w:pPr>
              <w:contextualSpacing/>
              <w:rPr>
                <w:rFonts w:ascii="Times New Roman" w:eastAsia="Times New Roman" w:hAnsi="Times New Roman" w:cs="Times New Roman"/>
                <w:sz w:val="20"/>
              </w:rPr>
            </w:pPr>
          </w:p>
        </w:tc>
      </w:tr>
      <w:tr w:rsidR="006A30E3" w14:paraId="53C896C0" w14:textId="77777777">
        <w:trPr>
          <w:trHeight w:val="300"/>
        </w:trPr>
        <w:tc>
          <w:tcPr>
            <w:tcW w:w="5760" w:type="dxa"/>
            <w:tcBorders>
              <w:top w:val="nil"/>
              <w:left w:val="nil"/>
              <w:bottom w:val="nil"/>
              <w:right w:val="nil"/>
            </w:tcBorders>
            <w:shd w:val="clear" w:color="auto" w:fill="auto"/>
            <w:noWrap/>
            <w:vAlign w:val="bottom"/>
            <w:hideMark/>
          </w:tcPr>
          <w:p w14:paraId="53C896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6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B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6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B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BF" w14:textId="77777777" w:rsidR="00A33413" w:rsidRPr="001F1AD2" w:rsidRDefault="005E5BBF">
            <w:pPr>
              <w:contextualSpacing/>
              <w:rPr>
                <w:rFonts w:ascii="Times New Roman" w:eastAsia="Times New Roman" w:hAnsi="Times New Roman" w:cs="Times New Roman"/>
                <w:sz w:val="20"/>
              </w:rPr>
            </w:pPr>
          </w:p>
        </w:tc>
      </w:tr>
      <w:tr w:rsidR="006A30E3" w14:paraId="53C896C8" w14:textId="77777777">
        <w:trPr>
          <w:trHeight w:val="300"/>
        </w:trPr>
        <w:tc>
          <w:tcPr>
            <w:tcW w:w="5760" w:type="dxa"/>
            <w:tcBorders>
              <w:top w:val="nil"/>
              <w:left w:val="nil"/>
              <w:bottom w:val="nil"/>
              <w:right w:val="nil"/>
            </w:tcBorders>
            <w:shd w:val="clear" w:color="auto" w:fill="auto"/>
            <w:noWrap/>
            <w:vAlign w:val="bottom"/>
            <w:hideMark/>
          </w:tcPr>
          <w:p w14:paraId="53C896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6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C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C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C7" w14:textId="77777777" w:rsidR="00A33413" w:rsidRPr="001F1AD2" w:rsidRDefault="005E5BBF">
            <w:pPr>
              <w:contextualSpacing/>
              <w:rPr>
                <w:rFonts w:ascii="Times New Roman" w:eastAsia="Times New Roman" w:hAnsi="Times New Roman" w:cs="Times New Roman"/>
                <w:sz w:val="20"/>
              </w:rPr>
            </w:pPr>
          </w:p>
        </w:tc>
      </w:tr>
      <w:tr w:rsidR="006A30E3" w14:paraId="53C896D0" w14:textId="77777777">
        <w:trPr>
          <w:trHeight w:val="300"/>
        </w:trPr>
        <w:tc>
          <w:tcPr>
            <w:tcW w:w="5760" w:type="dxa"/>
            <w:tcBorders>
              <w:top w:val="nil"/>
              <w:left w:val="nil"/>
              <w:bottom w:val="nil"/>
              <w:right w:val="nil"/>
            </w:tcBorders>
            <w:shd w:val="clear" w:color="auto" w:fill="auto"/>
            <w:noWrap/>
            <w:vAlign w:val="bottom"/>
            <w:hideMark/>
          </w:tcPr>
          <w:p w14:paraId="53C896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6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C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C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CF" w14:textId="77777777" w:rsidR="00A33413" w:rsidRPr="001F1AD2" w:rsidRDefault="005E5BBF">
            <w:pPr>
              <w:contextualSpacing/>
              <w:rPr>
                <w:rFonts w:ascii="Times New Roman" w:eastAsia="Times New Roman" w:hAnsi="Times New Roman" w:cs="Times New Roman"/>
                <w:sz w:val="20"/>
              </w:rPr>
            </w:pPr>
          </w:p>
        </w:tc>
      </w:tr>
      <w:tr w:rsidR="006A30E3" w14:paraId="53C896D7" w14:textId="77777777">
        <w:trPr>
          <w:trHeight w:val="300"/>
        </w:trPr>
        <w:tc>
          <w:tcPr>
            <w:tcW w:w="6240" w:type="dxa"/>
            <w:gridSpan w:val="2"/>
            <w:tcBorders>
              <w:top w:val="nil"/>
              <w:left w:val="nil"/>
              <w:bottom w:val="nil"/>
              <w:right w:val="nil"/>
            </w:tcBorders>
            <w:shd w:val="clear" w:color="auto" w:fill="auto"/>
            <w:noWrap/>
            <w:vAlign w:val="bottom"/>
            <w:hideMark/>
          </w:tcPr>
          <w:p w14:paraId="53C896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6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D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D6" w14:textId="77777777" w:rsidR="00A33413" w:rsidRPr="001F1AD2" w:rsidRDefault="005E5BBF">
            <w:pPr>
              <w:contextualSpacing/>
              <w:rPr>
                <w:rFonts w:ascii="Times New Roman" w:eastAsia="Times New Roman" w:hAnsi="Times New Roman" w:cs="Times New Roman"/>
                <w:sz w:val="20"/>
              </w:rPr>
            </w:pPr>
          </w:p>
        </w:tc>
      </w:tr>
      <w:tr w:rsidR="006A30E3" w14:paraId="53C896DF" w14:textId="77777777">
        <w:trPr>
          <w:trHeight w:val="300"/>
        </w:trPr>
        <w:tc>
          <w:tcPr>
            <w:tcW w:w="5760" w:type="dxa"/>
            <w:tcBorders>
              <w:top w:val="nil"/>
              <w:left w:val="nil"/>
              <w:bottom w:val="nil"/>
              <w:right w:val="nil"/>
            </w:tcBorders>
            <w:shd w:val="clear" w:color="auto" w:fill="auto"/>
            <w:noWrap/>
            <w:vAlign w:val="bottom"/>
            <w:hideMark/>
          </w:tcPr>
          <w:p w14:paraId="53C896D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D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D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D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DE" w14:textId="77777777" w:rsidR="00A33413" w:rsidRPr="001F1AD2" w:rsidRDefault="005E5BBF">
            <w:pPr>
              <w:contextualSpacing/>
              <w:rPr>
                <w:rFonts w:ascii="Times New Roman" w:eastAsia="Times New Roman" w:hAnsi="Times New Roman" w:cs="Times New Roman"/>
                <w:sz w:val="20"/>
              </w:rPr>
            </w:pPr>
          </w:p>
        </w:tc>
      </w:tr>
      <w:tr w:rsidR="006A30E3" w14:paraId="53C896E3" w14:textId="77777777">
        <w:trPr>
          <w:trHeight w:val="300"/>
        </w:trPr>
        <w:tc>
          <w:tcPr>
            <w:tcW w:w="5760" w:type="dxa"/>
            <w:tcBorders>
              <w:top w:val="nil"/>
              <w:left w:val="nil"/>
              <w:bottom w:val="nil"/>
              <w:right w:val="nil"/>
            </w:tcBorders>
            <w:shd w:val="clear" w:color="auto" w:fill="auto"/>
            <w:noWrap/>
            <w:vAlign w:val="bottom"/>
            <w:hideMark/>
          </w:tcPr>
          <w:p w14:paraId="53C896E0"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6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 ως έχει   ΔΕΚΤΟ ΚΑΤΑ ΠΛΕΙΟΨΗΦΙΑ</w:t>
            </w:r>
          </w:p>
        </w:tc>
        <w:tc>
          <w:tcPr>
            <w:tcW w:w="960" w:type="dxa"/>
            <w:tcBorders>
              <w:top w:val="nil"/>
              <w:left w:val="nil"/>
              <w:bottom w:val="nil"/>
              <w:right w:val="nil"/>
            </w:tcBorders>
            <w:shd w:val="clear" w:color="auto" w:fill="auto"/>
            <w:noWrap/>
            <w:vAlign w:val="bottom"/>
            <w:hideMark/>
          </w:tcPr>
          <w:p w14:paraId="53C896E2" w14:textId="77777777" w:rsidR="00A33413" w:rsidRPr="001F1AD2" w:rsidRDefault="005E5BBF">
            <w:pPr>
              <w:contextualSpacing/>
              <w:rPr>
                <w:rFonts w:ascii="Calibri" w:eastAsia="Times New Roman" w:hAnsi="Calibri" w:cs="Times New Roman"/>
                <w:color w:val="000000"/>
                <w:sz w:val="22"/>
                <w:szCs w:val="22"/>
              </w:rPr>
            </w:pPr>
          </w:p>
        </w:tc>
      </w:tr>
      <w:tr w:rsidR="006A30E3" w14:paraId="53C896EB" w14:textId="77777777">
        <w:trPr>
          <w:trHeight w:val="300"/>
        </w:trPr>
        <w:tc>
          <w:tcPr>
            <w:tcW w:w="5760" w:type="dxa"/>
            <w:tcBorders>
              <w:top w:val="nil"/>
              <w:left w:val="nil"/>
              <w:bottom w:val="nil"/>
              <w:right w:val="nil"/>
            </w:tcBorders>
            <w:shd w:val="clear" w:color="auto" w:fill="auto"/>
            <w:noWrap/>
            <w:vAlign w:val="bottom"/>
            <w:hideMark/>
          </w:tcPr>
          <w:p w14:paraId="53C896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6E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E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EA" w14:textId="77777777" w:rsidR="00A33413" w:rsidRPr="001F1AD2" w:rsidRDefault="005E5BBF">
            <w:pPr>
              <w:contextualSpacing/>
              <w:rPr>
                <w:rFonts w:ascii="Times New Roman" w:eastAsia="Times New Roman" w:hAnsi="Times New Roman" w:cs="Times New Roman"/>
                <w:sz w:val="20"/>
              </w:rPr>
            </w:pPr>
          </w:p>
        </w:tc>
      </w:tr>
      <w:tr w:rsidR="006A30E3" w14:paraId="53C896F3" w14:textId="77777777">
        <w:trPr>
          <w:trHeight w:val="300"/>
        </w:trPr>
        <w:tc>
          <w:tcPr>
            <w:tcW w:w="5760" w:type="dxa"/>
            <w:tcBorders>
              <w:top w:val="nil"/>
              <w:left w:val="nil"/>
              <w:bottom w:val="nil"/>
              <w:right w:val="nil"/>
            </w:tcBorders>
            <w:shd w:val="clear" w:color="auto" w:fill="auto"/>
            <w:noWrap/>
            <w:vAlign w:val="bottom"/>
            <w:hideMark/>
          </w:tcPr>
          <w:p w14:paraId="53C896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6E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E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F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F2" w14:textId="77777777" w:rsidR="00A33413" w:rsidRPr="001F1AD2" w:rsidRDefault="005E5BBF">
            <w:pPr>
              <w:contextualSpacing/>
              <w:rPr>
                <w:rFonts w:ascii="Times New Roman" w:eastAsia="Times New Roman" w:hAnsi="Times New Roman" w:cs="Times New Roman"/>
                <w:sz w:val="20"/>
              </w:rPr>
            </w:pPr>
          </w:p>
        </w:tc>
      </w:tr>
      <w:tr w:rsidR="006A30E3" w14:paraId="53C896FB" w14:textId="77777777">
        <w:trPr>
          <w:trHeight w:val="300"/>
        </w:trPr>
        <w:tc>
          <w:tcPr>
            <w:tcW w:w="5760" w:type="dxa"/>
            <w:tcBorders>
              <w:top w:val="nil"/>
              <w:left w:val="nil"/>
              <w:bottom w:val="nil"/>
              <w:right w:val="nil"/>
            </w:tcBorders>
            <w:shd w:val="clear" w:color="auto" w:fill="auto"/>
            <w:noWrap/>
            <w:vAlign w:val="bottom"/>
            <w:hideMark/>
          </w:tcPr>
          <w:p w14:paraId="53C896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6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F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6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F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6FA" w14:textId="77777777" w:rsidR="00A33413" w:rsidRPr="001F1AD2" w:rsidRDefault="005E5BBF">
            <w:pPr>
              <w:contextualSpacing/>
              <w:rPr>
                <w:rFonts w:ascii="Times New Roman" w:eastAsia="Times New Roman" w:hAnsi="Times New Roman" w:cs="Times New Roman"/>
                <w:sz w:val="20"/>
              </w:rPr>
            </w:pPr>
          </w:p>
        </w:tc>
      </w:tr>
      <w:tr w:rsidR="006A30E3" w14:paraId="53C89703" w14:textId="77777777">
        <w:trPr>
          <w:trHeight w:val="300"/>
        </w:trPr>
        <w:tc>
          <w:tcPr>
            <w:tcW w:w="5760" w:type="dxa"/>
            <w:tcBorders>
              <w:top w:val="nil"/>
              <w:left w:val="nil"/>
              <w:bottom w:val="nil"/>
              <w:right w:val="nil"/>
            </w:tcBorders>
            <w:shd w:val="clear" w:color="auto" w:fill="auto"/>
            <w:noWrap/>
            <w:vAlign w:val="bottom"/>
            <w:hideMark/>
          </w:tcPr>
          <w:p w14:paraId="53C896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6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6F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6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7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0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02" w14:textId="77777777" w:rsidR="00A33413" w:rsidRPr="001F1AD2" w:rsidRDefault="005E5BBF">
            <w:pPr>
              <w:contextualSpacing/>
              <w:rPr>
                <w:rFonts w:ascii="Times New Roman" w:eastAsia="Times New Roman" w:hAnsi="Times New Roman" w:cs="Times New Roman"/>
                <w:sz w:val="20"/>
              </w:rPr>
            </w:pPr>
          </w:p>
        </w:tc>
      </w:tr>
      <w:tr w:rsidR="006A30E3" w14:paraId="53C8970B" w14:textId="77777777">
        <w:trPr>
          <w:trHeight w:val="300"/>
        </w:trPr>
        <w:tc>
          <w:tcPr>
            <w:tcW w:w="5760" w:type="dxa"/>
            <w:tcBorders>
              <w:top w:val="nil"/>
              <w:left w:val="nil"/>
              <w:bottom w:val="nil"/>
              <w:right w:val="nil"/>
            </w:tcBorders>
            <w:shd w:val="clear" w:color="auto" w:fill="auto"/>
            <w:noWrap/>
            <w:vAlign w:val="bottom"/>
            <w:hideMark/>
          </w:tcPr>
          <w:p w14:paraId="53C897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70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0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7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0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0A" w14:textId="77777777" w:rsidR="00A33413" w:rsidRPr="001F1AD2" w:rsidRDefault="005E5BBF">
            <w:pPr>
              <w:contextualSpacing/>
              <w:rPr>
                <w:rFonts w:ascii="Times New Roman" w:eastAsia="Times New Roman" w:hAnsi="Times New Roman" w:cs="Times New Roman"/>
                <w:sz w:val="20"/>
              </w:rPr>
            </w:pPr>
          </w:p>
        </w:tc>
      </w:tr>
      <w:tr w:rsidR="006A30E3" w14:paraId="53C89713" w14:textId="77777777">
        <w:trPr>
          <w:trHeight w:val="300"/>
        </w:trPr>
        <w:tc>
          <w:tcPr>
            <w:tcW w:w="5760" w:type="dxa"/>
            <w:tcBorders>
              <w:top w:val="nil"/>
              <w:left w:val="nil"/>
              <w:bottom w:val="nil"/>
              <w:right w:val="nil"/>
            </w:tcBorders>
            <w:shd w:val="clear" w:color="auto" w:fill="auto"/>
            <w:noWrap/>
            <w:vAlign w:val="bottom"/>
            <w:hideMark/>
          </w:tcPr>
          <w:p w14:paraId="53C897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7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0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1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12" w14:textId="77777777" w:rsidR="00A33413" w:rsidRPr="001F1AD2" w:rsidRDefault="005E5BBF">
            <w:pPr>
              <w:contextualSpacing/>
              <w:rPr>
                <w:rFonts w:ascii="Times New Roman" w:eastAsia="Times New Roman" w:hAnsi="Times New Roman" w:cs="Times New Roman"/>
                <w:sz w:val="20"/>
              </w:rPr>
            </w:pPr>
          </w:p>
        </w:tc>
      </w:tr>
      <w:tr w:rsidR="006A30E3" w14:paraId="53C8971B" w14:textId="77777777">
        <w:trPr>
          <w:trHeight w:val="300"/>
        </w:trPr>
        <w:tc>
          <w:tcPr>
            <w:tcW w:w="5760" w:type="dxa"/>
            <w:tcBorders>
              <w:top w:val="nil"/>
              <w:left w:val="nil"/>
              <w:bottom w:val="nil"/>
              <w:right w:val="nil"/>
            </w:tcBorders>
            <w:shd w:val="clear" w:color="auto" w:fill="auto"/>
            <w:noWrap/>
            <w:vAlign w:val="bottom"/>
            <w:hideMark/>
          </w:tcPr>
          <w:p w14:paraId="53C897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7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1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1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1A" w14:textId="77777777" w:rsidR="00A33413" w:rsidRPr="001F1AD2" w:rsidRDefault="005E5BBF">
            <w:pPr>
              <w:contextualSpacing/>
              <w:rPr>
                <w:rFonts w:ascii="Times New Roman" w:eastAsia="Times New Roman" w:hAnsi="Times New Roman" w:cs="Times New Roman"/>
                <w:sz w:val="20"/>
              </w:rPr>
            </w:pPr>
          </w:p>
        </w:tc>
      </w:tr>
      <w:tr w:rsidR="006A30E3" w14:paraId="53C89722" w14:textId="77777777">
        <w:trPr>
          <w:trHeight w:val="300"/>
        </w:trPr>
        <w:tc>
          <w:tcPr>
            <w:tcW w:w="6240" w:type="dxa"/>
            <w:gridSpan w:val="2"/>
            <w:tcBorders>
              <w:top w:val="nil"/>
              <w:left w:val="nil"/>
              <w:bottom w:val="nil"/>
              <w:right w:val="nil"/>
            </w:tcBorders>
            <w:shd w:val="clear" w:color="auto" w:fill="auto"/>
            <w:noWrap/>
            <w:vAlign w:val="bottom"/>
            <w:hideMark/>
          </w:tcPr>
          <w:p w14:paraId="53C897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7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2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21" w14:textId="77777777" w:rsidR="00A33413" w:rsidRPr="001F1AD2" w:rsidRDefault="005E5BBF">
            <w:pPr>
              <w:contextualSpacing/>
              <w:rPr>
                <w:rFonts w:ascii="Times New Roman" w:eastAsia="Times New Roman" w:hAnsi="Times New Roman" w:cs="Times New Roman"/>
                <w:sz w:val="20"/>
              </w:rPr>
            </w:pPr>
          </w:p>
        </w:tc>
      </w:tr>
      <w:tr w:rsidR="006A30E3" w14:paraId="53C8972A" w14:textId="77777777">
        <w:trPr>
          <w:trHeight w:val="300"/>
        </w:trPr>
        <w:tc>
          <w:tcPr>
            <w:tcW w:w="5760" w:type="dxa"/>
            <w:tcBorders>
              <w:top w:val="nil"/>
              <w:left w:val="nil"/>
              <w:bottom w:val="nil"/>
              <w:right w:val="nil"/>
            </w:tcBorders>
            <w:shd w:val="clear" w:color="auto" w:fill="auto"/>
            <w:noWrap/>
            <w:vAlign w:val="bottom"/>
            <w:hideMark/>
          </w:tcPr>
          <w:p w14:paraId="53C897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2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2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2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2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29" w14:textId="77777777" w:rsidR="00A33413" w:rsidRPr="001F1AD2" w:rsidRDefault="005E5BBF">
            <w:pPr>
              <w:contextualSpacing/>
              <w:rPr>
                <w:rFonts w:ascii="Times New Roman" w:eastAsia="Times New Roman" w:hAnsi="Times New Roman" w:cs="Times New Roman"/>
                <w:sz w:val="20"/>
              </w:rPr>
            </w:pPr>
          </w:p>
        </w:tc>
      </w:tr>
      <w:tr w:rsidR="006A30E3" w14:paraId="53C8972E" w14:textId="77777777">
        <w:trPr>
          <w:trHeight w:val="300"/>
        </w:trPr>
        <w:tc>
          <w:tcPr>
            <w:tcW w:w="5760" w:type="dxa"/>
            <w:tcBorders>
              <w:top w:val="nil"/>
              <w:left w:val="nil"/>
              <w:bottom w:val="nil"/>
              <w:right w:val="nil"/>
            </w:tcBorders>
            <w:shd w:val="clear" w:color="auto" w:fill="auto"/>
            <w:noWrap/>
            <w:vAlign w:val="bottom"/>
            <w:hideMark/>
          </w:tcPr>
          <w:p w14:paraId="53C8972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7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11 ως έχει   ΔΕΚΤΟ ΚΑΤΑ ΠΛΕΙΟΨΗΦΙΑ</w:t>
            </w:r>
          </w:p>
        </w:tc>
        <w:tc>
          <w:tcPr>
            <w:tcW w:w="960" w:type="dxa"/>
            <w:tcBorders>
              <w:top w:val="nil"/>
              <w:left w:val="nil"/>
              <w:bottom w:val="nil"/>
              <w:right w:val="nil"/>
            </w:tcBorders>
            <w:shd w:val="clear" w:color="auto" w:fill="auto"/>
            <w:noWrap/>
            <w:vAlign w:val="bottom"/>
            <w:hideMark/>
          </w:tcPr>
          <w:p w14:paraId="53C8972D" w14:textId="77777777" w:rsidR="00A33413" w:rsidRPr="001F1AD2" w:rsidRDefault="005E5BBF">
            <w:pPr>
              <w:contextualSpacing/>
              <w:rPr>
                <w:rFonts w:ascii="Calibri" w:eastAsia="Times New Roman" w:hAnsi="Calibri" w:cs="Times New Roman"/>
                <w:color w:val="000000"/>
                <w:sz w:val="22"/>
                <w:szCs w:val="22"/>
              </w:rPr>
            </w:pPr>
          </w:p>
        </w:tc>
      </w:tr>
      <w:tr w:rsidR="006A30E3" w14:paraId="53C89736" w14:textId="77777777">
        <w:trPr>
          <w:trHeight w:val="300"/>
        </w:trPr>
        <w:tc>
          <w:tcPr>
            <w:tcW w:w="5760" w:type="dxa"/>
            <w:tcBorders>
              <w:top w:val="nil"/>
              <w:left w:val="nil"/>
              <w:bottom w:val="nil"/>
              <w:right w:val="nil"/>
            </w:tcBorders>
            <w:shd w:val="clear" w:color="auto" w:fill="auto"/>
            <w:noWrap/>
            <w:vAlign w:val="bottom"/>
            <w:hideMark/>
          </w:tcPr>
          <w:p w14:paraId="53C8972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73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3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35" w14:textId="77777777" w:rsidR="00A33413" w:rsidRPr="001F1AD2" w:rsidRDefault="005E5BBF">
            <w:pPr>
              <w:contextualSpacing/>
              <w:rPr>
                <w:rFonts w:ascii="Times New Roman" w:eastAsia="Times New Roman" w:hAnsi="Times New Roman" w:cs="Times New Roman"/>
                <w:sz w:val="20"/>
              </w:rPr>
            </w:pPr>
          </w:p>
        </w:tc>
      </w:tr>
      <w:tr w:rsidR="006A30E3" w14:paraId="53C8973E" w14:textId="77777777">
        <w:trPr>
          <w:trHeight w:val="300"/>
        </w:trPr>
        <w:tc>
          <w:tcPr>
            <w:tcW w:w="5760" w:type="dxa"/>
            <w:tcBorders>
              <w:top w:val="nil"/>
              <w:left w:val="nil"/>
              <w:bottom w:val="nil"/>
              <w:right w:val="nil"/>
            </w:tcBorders>
            <w:shd w:val="clear" w:color="auto" w:fill="auto"/>
            <w:noWrap/>
            <w:vAlign w:val="bottom"/>
            <w:hideMark/>
          </w:tcPr>
          <w:p w14:paraId="53C8973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73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3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3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3D" w14:textId="77777777" w:rsidR="00A33413" w:rsidRPr="001F1AD2" w:rsidRDefault="005E5BBF">
            <w:pPr>
              <w:contextualSpacing/>
              <w:rPr>
                <w:rFonts w:ascii="Times New Roman" w:eastAsia="Times New Roman" w:hAnsi="Times New Roman" w:cs="Times New Roman"/>
                <w:sz w:val="20"/>
              </w:rPr>
            </w:pPr>
          </w:p>
        </w:tc>
      </w:tr>
      <w:tr w:rsidR="006A30E3" w14:paraId="53C89746" w14:textId="77777777">
        <w:trPr>
          <w:trHeight w:val="300"/>
        </w:trPr>
        <w:tc>
          <w:tcPr>
            <w:tcW w:w="5760" w:type="dxa"/>
            <w:tcBorders>
              <w:top w:val="nil"/>
              <w:left w:val="nil"/>
              <w:bottom w:val="nil"/>
              <w:right w:val="nil"/>
            </w:tcBorders>
            <w:shd w:val="clear" w:color="auto" w:fill="auto"/>
            <w:noWrap/>
            <w:vAlign w:val="bottom"/>
            <w:hideMark/>
          </w:tcPr>
          <w:p w14:paraId="53C897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7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4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4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45" w14:textId="77777777" w:rsidR="00A33413" w:rsidRPr="001F1AD2" w:rsidRDefault="005E5BBF">
            <w:pPr>
              <w:contextualSpacing/>
              <w:rPr>
                <w:rFonts w:ascii="Times New Roman" w:eastAsia="Times New Roman" w:hAnsi="Times New Roman" w:cs="Times New Roman"/>
                <w:sz w:val="20"/>
              </w:rPr>
            </w:pPr>
          </w:p>
        </w:tc>
      </w:tr>
      <w:tr w:rsidR="006A30E3" w14:paraId="53C8974E" w14:textId="77777777">
        <w:trPr>
          <w:trHeight w:val="300"/>
        </w:trPr>
        <w:tc>
          <w:tcPr>
            <w:tcW w:w="5760" w:type="dxa"/>
            <w:tcBorders>
              <w:top w:val="nil"/>
              <w:left w:val="nil"/>
              <w:bottom w:val="nil"/>
              <w:right w:val="nil"/>
            </w:tcBorders>
            <w:shd w:val="clear" w:color="auto" w:fill="auto"/>
            <w:noWrap/>
            <w:vAlign w:val="bottom"/>
            <w:hideMark/>
          </w:tcPr>
          <w:p w14:paraId="53C8974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74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7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4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4D" w14:textId="77777777" w:rsidR="00A33413" w:rsidRPr="001F1AD2" w:rsidRDefault="005E5BBF">
            <w:pPr>
              <w:contextualSpacing/>
              <w:rPr>
                <w:rFonts w:ascii="Times New Roman" w:eastAsia="Times New Roman" w:hAnsi="Times New Roman" w:cs="Times New Roman"/>
                <w:sz w:val="20"/>
              </w:rPr>
            </w:pPr>
          </w:p>
        </w:tc>
      </w:tr>
      <w:tr w:rsidR="006A30E3" w14:paraId="53C89756" w14:textId="77777777">
        <w:trPr>
          <w:trHeight w:val="300"/>
        </w:trPr>
        <w:tc>
          <w:tcPr>
            <w:tcW w:w="5760" w:type="dxa"/>
            <w:tcBorders>
              <w:top w:val="nil"/>
              <w:left w:val="nil"/>
              <w:bottom w:val="nil"/>
              <w:right w:val="nil"/>
            </w:tcBorders>
            <w:shd w:val="clear" w:color="auto" w:fill="auto"/>
            <w:noWrap/>
            <w:vAlign w:val="bottom"/>
            <w:hideMark/>
          </w:tcPr>
          <w:p w14:paraId="53C897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7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7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5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55" w14:textId="77777777" w:rsidR="00A33413" w:rsidRPr="001F1AD2" w:rsidRDefault="005E5BBF">
            <w:pPr>
              <w:contextualSpacing/>
              <w:rPr>
                <w:rFonts w:ascii="Times New Roman" w:eastAsia="Times New Roman" w:hAnsi="Times New Roman" w:cs="Times New Roman"/>
                <w:sz w:val="20"/>
              </w:rPr>
            </w:pPr>
          </w:p>
        </w:tc>
      </w:tr>
      <w:tr w:rsidR="006A30E3" w14:paraId="53C8975E" w14:textId="77777777">
        <w:trPr>
          <w:trHeight w:val="300"/>
        </w:trPr>
        <w:tc>
          <w:tcPr>
            <w:tcW w:w="5760" w:type="dxa"/>
            <w:tcBorders>
              <w:top w:val="nil"/>
              <w:left w:val="nil"/>
              <w:bottom w:val="nil"/>
              <w:right w:val="nil"/>
            </w:tcBorders>
            <w:shd w:val="clear" w:color="auto" w:fill="auto"/>
            <w:noWrap/>
            <w:vAlign w:val="bottom"/>
            <w:hideMark/>
          </w:tcPr>
          <w:p w14:paraId="53C897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7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5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5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5D" w14:textId="77777777" w:rsidR="00A33413" w:rsidRPr="001F1AD2" w:rsidRDefault="005E5BBF">
            <w:pPr>
              <w:contextualSpacing/>
              <w:rPr>
                <w:rFonts w:ascii="Times New Roman" w:eastAsia="Times New Roman" w:hAnsi="Times New Roman" w:cs="Times New Roman"/>
                <w:sz w:val="20"/>
              </w:rPr>
            </w:pPr>
          </w:p>
        </w:tc>
      </w:tr>
      <w:tr w:rsidR="006A30E3" w14:paraId="53C89766" w14:textId="77777777">
        <w:trPr>
          <w:trHeight w:val="300"/>
        </w:trPr>
        <w:tc>
          <w:tcPr>
            <w:tcW w:w="5760" w:type="dxa"/>
            <w:tcBorders>
              <w:top w:val="nil"/>
              <w:left w:val="nil"/>
              <w:bottom w:val="nil"/>
              <w:right w:val="nil"/>
            </w:tcBorders>
            <w:shd w:val="clear" w:color="auto" w:fill="auto"/>
            <w:noWrap/>
            <w:vAlign w:val="bottom"/>
            <w:hideMark/>
          </w:tcPr>
          <w:p w14:paraId="53C897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7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6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6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65" w14:textId="77777777" w:rsidR="00A33413" w:rsidRPr="001F1AD2" w:rsidRDefault="005E5BBF">
            <w:pPr>
              <w:contextualSpacing/>
              <w:rPr>
                <w:rFonts w:ascii="Times New Roman" w:eastAsia="Times New Roman" w:hAnsi="Times New Roman" w:cs="Times New Roman"/>
                <w:sz w:val="20"/>
              </w:rPr>
            </w:pPr>
          </w:p>
        </w:tc>
      </w:tr>
      <w:tr w:rsidR="006A30E3" w14:paraId="53C8976D" w14:textId="77777777">
        <w:trPr>
          <w:trHeight w:val="300"/>
        </w:trPr>
        <w:tc>
          <w:tcPr>
            <w:tcW w:w="6240" w:type="dxa"/>
            <w:gridSpan w:val="2"/>
            <w:tcBorders>
              <w:top w:val="nil"/>
              <w:left w:val="nil"/>
              <w:bottom w:val="nil"/>
              <w:right w:val="nil"/>
            </w:tcBorders>
            <w:shd w:val="clear" w:color="auto" w:fill="auto"/>
            <w:noWrap/>
            <w:vAlign w:val="bottom"/>
            <w:hideMark/>
          </w:tcPr>
          <w:p w14:paraId="53C897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7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6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6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6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6C" w14:textId="77777777" w:rsidR="00A33413" w:rsidRPr="001F1AD2" w:rsidRDefault="005E5BBF">
            <w:pPr>
              <w:contextualSpacing/>
              <w:rPr>
                <w:rFonts w:ascii="Times New Roman" w:eastAsia="Times New Roman" w:hAnsi="Times New Roman" w:cs="Times New Roman"/>
                <w:sz w:val="20"/>
              </w:rPr>
            </w:pPr>
          </w:p>
        </w:tc>
      </w:tr>
      <w:tr w:rsidR="006A30E3" w14:paraId="53C89775" w14:textId="77777777">
        <w:trPr>
          <w:trHeight w:val="300"/>
        </w:trPr>
        <w:tc>
          <w:tcPr>
            <w:tcW w:w="5760" w:type="dxa"/>
            <w:tcBorders>
              <w:top w:val="nil"/>
              <w:left w:val="nil"/>
              <w:bottom w:val="nil"/>
              <w:right w:val="nil"/>
            </w:tcBorders>
            <w:shd w:val="clear" w:color="auto" w:fill="auto"/>
            <w:noWrap/>
            <w:vAlign w:val="bottom"/>
            <w:hideMark/>
          </w:tcPr>
          <w:p w14:paraId="53C897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6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7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7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74" w14:textId="77777777" w:rsidR="00A33413" w:rsidRPr="001F1AD2" w:rsidRDefault="005E5BBF">
            <w:pPr>
              <w:contextualSpacing/>
              <w:rPr>
                <w:rFonts w:ascii="Times New Roman" w:eastAsia="Times New Roman" w:hAnsi="Times New Roman" w:cs="Times New Roman"/>
                <w:sz w:val="20"/>
              </w:rPr>
            </w:pPr>
          </w:p>
        </w:tc>
      </w:tr>
      <w:tr w:rsidR="006A30E3" w14:paraId="53C89779" w14:textId="77777777">
        <w:trPr>
          <w:trHeight w:val="300"/>
        </w:trPr>
        <w:tc>
          <w:tcPr>
            <w:tcW w:w="5760" w:type="dxa"/>
            <w:tcBorders>
              <w:top w:val="nil"/>
              <w:left w:val="nil"/>
              <w:bottom w:val="nil"/>
              <w:right w:val="nil"/>
            </w:tcBorders>
            <w:shd w:val="clear" w:color="auto" w:fill="auto"/>
            <w:noWrap/>
            <w:vAlign w:val="bottom"/>
            <w:hideMark/>
          </w:tcPr>
          <w:p w14:paraId="53C89776"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7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12 ως έχει   ΔΕΚΤΟ ΚΑΤΑ </w:t>
            </w:r>
            <w:r w:rsidRPr="001F1AD2">
              <w:rPr>
                <w:rFonts w:ascii="Calibri" w:eastAsia="Times New Roman" w:hAnsi="Calibri" w:cs="Times New Roman"/>
                <w:color w:val="000000"/>
                <w:sz w:val="22"/>
                <w:szCs w:val="22"/>
              </w:rPr>
              <w:t>ΠΛΕΙΟΨΗΦΙΑ</w:t>
            </w:r>
          </w:p>
        </w:tc>
        <w:tc>
          <w:tcPr>
            <w:tcW w:w="960" w:type="dxa"/>
            <w:tcBorders>
              <w:top w:val="nil"/>
              <w:left w:val="nil"/>
              <w:bottom w:val="nil"/>
              <w:right w:val="nil"/>
            </w:tcBorders>
            <w:shd w:val="clear" w:color="auto" w:fill="auto"/>
            <w:noWrap/>
            <w:vAlign w:val="bottom"/>
            <w:hideMark/>
          </w:tcPr>
          <w:p w14:paraId="53C89778" w14:textId="77777777" w:rsidR="00A33413" w:rsidRPr="001F1AD2" w:rsidRDefault="005E5BBF">
            <w:pPr>
              <w:contextualSpacing/>
              <w:rPr>
                <w:rFonts w:ascii="Calibri" w:eastAsia="Times New Roman" w:hAnsi="Calibri" w:cs="Times New Roman"/>
                <w:color w:val="000000"/>
                <w:sz w:val="22"/>
                <w:szCs w:val="22"/>
              </w:rPr>
            </w:pPr>
          </w:p>
        </w:tc>
      </w:tr>
      <w:tr w:rsidR="006A30E3" w14:paraId="53C89781" w14:textId="77777777">
        <w:trPr>
          <w:trHeight w:val="300"/>
        </w:trPr>
        <w:tc>
          <w:tcPr>
            <w:tcW w:w="5760" w:type="dxa"/>
            <w:tcBorders>
              <w:top w:val="nil"/>
              <w:left w:val="nil"/>
              <w:bottom w:val="nil"/>
              <w:right w:val="nil"/>
            </w:tcBorders>
            <w:shd w:val="clear" w:color="auto" w:fill="auto"/>
            <w:noWrap/>
            <w:vAlign w:val="bottom"/>
            <w:hideMark/>
          </w:tcPr>
          <w:p w14:paraId="53C897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7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7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80" w14:textId="77777777" w:rsidR="00A33413" w:rsidRPr="001F1AD2" w:rsidRDefault="005E5BBF">
            <w:pPr>
              <w:contextualSpacing/>
              <w:rPr>
                <w:rFonts w:ascii="Times New Roman" w:eastAsia="Times New Roman" w:hAnsi="Times New Roman" w:cs="Times New Roman"/>
                <w:sz w:val="20"/>
              </w:rPr>
            </w:pPr>
          </w:p>
        </w:tc>
      </w:tr>
      <w:tr w:rsidR="006A30E3" w14:paraId="53C89789" w14:textId="77777777">
        <w:trPr>
          <w:trHeight w:val="300"/>
        </w:trPr>
        <w:tc>
          <w:tcPr>
            <w:tcW w:w="5760" w:type="dxa"/>
            <w:tcBorders>
              <w:top w:val="nil"/>
              <w:left w:val="nil"/>
              <w:bottom w:val="nil"/>
              <w:right w:val="nil"/>
            </w:tcBorders>
            <w:shd w:val="clear" w:color="auto" w:fill="auto"/>
            <w:noWrap/>
            <w:vAlign w:val="bottom"/>
            <w:hideMark/>
          </w:tcPr>
          <w:p w14:paraId="53C897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7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8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8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88" w14:textId="77777777" w:rsidR="00A33413" w:rsidRPr="001F1AD2" w:rsidRDefault="005E5BBF">
            <w:pPr>
              <w:contextualSpacing/>
              <w:rPr>
                <w:rFonts w:ascii="Times New Roman" w:eastAsia="Times New Roman" w:hAnsi="Times New Roman" w:cs="Times New Roman"/>
                <w:sz w:val="20"/>
              </w:rPr>
            </w:pPr>
          </w:p>
        </w:tc>
      </w:tr>
      <w:tr w:rsidR="006A30E3" w14:paraId="53C89791" w14:textId="77777777">
        <w:trPr>
          <w:trHeight w:val="300"/>
        </w:trPr>
        <w:tc>
          <w:tcPr>
            <w:tcW w:w="5760" w:type="dxa"/>
            <w:tcBorders>
              <w:top w:val="nil"/>
              <w:left w:val="nil"/>
              <w:bottom w:val="nil"/>
              <w:right w:val="nil"/>
            </w:tcBorders>
            <w:shd w:val="clear" w:color="auto" w:fill="auto"/>
            <w:noWrap/>
            <w:vAlign w:val="bottom"/>
            <w:hideMark/>
          </w:tcPr>
          <w:p w14:paraId="53C897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7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8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8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90" w14:textId="77777777" w:rsidR="00A33413" w:rsidRPr="001F1AD2" w:rsidRDefault="005E5BBF">
            <w:pPr>
              <w:contextualSpacing/>
              <w:rPr>
                <w:rFonts w:ascii="Times New Roman" w:eastAsia="Times New Roman" w:hAnsi="Times New Roman" w:cs="Times New Roman"/>
                <w:sz w:val="20"/>
              </w:rPr>
            </w:pPr>
          </w:p>
        </w:tc>
      </w:tr>
      <w:tr w:rsidR="006A30E3" w14:paraId="53C89799" w14:textId="77777777">
        <w:trPr>
          <w:trHeight w:val="300"/>
        </w:trPr>
        <w:tc>
          <w:tcPr>
            <w:tcW w:w="5760" w:type="dxa"/>
            <w:tcBorders>
              <w:top w:val="nil"/>
              <w:left w:val="nil"/>
              <w:bottom w:val="nil"/>
              <w:right w:val="nil"/>
            </w:tcBorders>
            <w:shd w:val="clear" w:color="auto" w:fill="auto"/>
            <w:noWrap/>
            <w:vAlign w:val="bottom"/>
            <w:hideMark/>
          </w:tcPr>
          <w:p w14:paraId="53C897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7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7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9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98" w14:textId="77777777" w:rsidR="00A33413" w:rsidRPr="001F1AD2" w:rsidRDefault="005E5BBF">
            <w:pPr>
              <w:contextualSpacing/>
              <w:rPr>
                <w:rFonts w:ascii="Times New Roman" w:eastAsia="Times New Roman" w:hAnsi="Times New Roman" w:cs="Times New Roman"/>
                <w:sz w:val="20"/>
              </w:rPr>
            </w:pPr>
          </w:p>
        </w:tc>
      </w:tr>
      <w:tr w:rsidR="006A30E3" w14:paraId="53C897A1" w14:textId="77777777">
        <w:trPr>
          <w:trHeight w:val="300"/>
        </w:trPr>
        <w:tc>
          <w:tcPr>
            <w:tcW w:w="5760" w:type="dxa"/>
            <w:tcBorders>
              <w:top w:val="nil"/>
              <w:left w:val="nil"/>
              <w:bottom w:val="nil"/>
              <w:right w:val="nil"/>
            </w:tcBorders>
            <w:shd w:val="clear" w:color="auto" w:fill="auto"/>
            <w:noWrap/>
            <w:vAlign w:val="bottom"/>
            <w:hideMark/>
          </w:tcPr>
          <w:p w14:paraId="53C897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7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7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9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A0" w14:textId="77777777" w:rsidR="00A33413" w:rsidRPr="001F1AD2" w:rsidRDefault="005E5BBF">
            <w:pPr>
              <w:contextualSpacing/>
              <w:rPr>
                <w:rFonts w:ascii="Times New Roman" w:eastAsia="Times New Roman" w:hAnsi="Times New Roman" w:cs="Times New Roman"/>
                <w:sz w:val="20"/>
              </w:rPr>
            </w:pPr>
          </w:p>
        </w:tc>
      </w:tr>
      <w:tr w:rsidR="006A30E3" w14:paraId="53C897A9" w14:textId="77777777">
        <w:trPr>
          <w:trHeight w:val="300"/>
        </w:trPr>
        <w:tc>
          <w:tcPr>
            <w:tcW w:w="5760" w:type="dxa"/>
            <w:tcBorders>
              <w:top w:val="nil"/>
              <w:left w:val="nil"/>
              <w:bottom w:val="nil"/>
              <w:right w:val="nil"/>
            </w:tcBorders>
            <w:shd w:val="clear" w:color="auto" w:fill="auto"/>
            <w:noWrap/>
            <w:vAlign w:val="bottom"/>
            <w:hideMark/>
          </w:tcPr>
          <w:p w14:paraId="53C897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7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A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A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A8" w14:textId="77777777" w:rsidR="00A33413" w:rsidRPr="001F1AD2" w:rsidRDefault="005E5BBF">
            <w:pPr>
              <w:contextualSpacing/>
              <w:rPr>
                <w:rFonts w:ascii="Times New Roman" w:eastAsia="Times New Roman" w:hAnsi="Times New Roman" w:cs="Times New Roman"/>
                <w:sz w:val="20"/>
              </w:rPr>
            </w:pPr>
          </w:p>
        </w:tc>
      </w:tr>
      <w:tr w:rsidR="006A30E3" w14:paraId="53C897B1" w14:textId="77777777">
        <w:trPr>
          <w:trHeight w:val="300"/>
        </w:trPr>
        <w:tc>
          <w:tcPr>
            <w:tcW w:w="5760" w:type="dxa"/>
            <w:tcBorders>
              <w:top w:val="nil"/>
              <w:left w:val="nil"/>
              <w:bottom w:val="nil"/>
              <w:right w:val="nil"/>
            </w:tcBorders>
            <w:shd w:val="clear" w:color="auto" w:fill="auto"/>
            <w:noWrap/>
            <w:vAlign w:val="bottom"/>
            <w:hideMark/>
          </w:tcPr>
          <w:p w14:paraId="53C897A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7A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A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A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B0" w14:textId="77777777" w:rsidR="00A33413" w:rsidRPr="001F1AD2" w:rsidRDefault="005E5BBF">
            <w:pPr>
              <w:contextualSpacing/>
              <w:rPr>
                <w:rFonts w:ascii="Times New Roman" w:eastAsia="Times New Roman" w:hAnsi="Times New Roman" w:cs="Times New Roman"/>
                <w:sz w:val="20"/>
              </w:rPr>
            </w:pPr>
          </w:p>
        </w:tc>
      </w:tr>
      <w:tr w:rsidR="006A30E3" w14:paraId="53C897B8" w14:textId="77777777">
        <w:trPr>
          <w:trHeight w:val="300"/>
        </w:trPr>
        <w:tc>
          <w:tcPr>
            <w:tcW w:w="6240" w:type="dxa"/>
            <w:gridSpan w:val="2"/>
            <w:tcBorders>
              <w:top w:val="nil"/>
              <w:left w:val="nil"/>
              <w:bottom w:val="nil"/>
              <w:right w:val="nil"/>
            </w:tcBorders>
            <w:shd w:val="clear" w:color="auto" w:fill="auto"/>
            <w:noWrap/>
            <w:vAlign w:val="bottom"/>
            <w:hideMark/>
          </w:tcPr>
          <w:p w14:paraId="53C897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7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B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B7" w14:textId="77777777" w:rsidR="00A33413" w:rsidRPr="001F1AD2" w:rsidRDefault="005E5BBF">
            <w:pPr>
              <w:contextualSpacing/>
              <w:rPr>
                <w:rFonts w:ascii="Times New Roman" w:eastAsia="Times New Roman" w:hAnsi="Times New Roman" w:cs="Times New Roman"/>
                <w:sz w:val="20"/>
              </w:rPr>
            </w:pPr>
          </w:p>
        </w:tc>
      </w:tr>
      <w:tr w:rsidR="006A30E3" w14:paraId="53C897C0" w14:textId="77777777">
        <w:trPr>
          <w:trHeight w:val="300"/>
        </w:trPr>
        <w:tc>
          <w:tcPr>
            <w:tcW w:w="5760" w:type="dxa"/>
            <w:tcBorders>
              <w:top w:val="nil"/>
              <w:left w:val="nil"/>
              <w:bottom w:val="nil"/>
              <w:right w:val="nil"/>
            </w:tcBorders>
            <w:shd w:val="clear" w:color="auto" w:fill="auto"/>
            <w:noWrap/>
            <w:vAlign w:val="bottom"/>
            <w:hideMark/>
          </w:tcPr>
          <w:p w14:paraId="53C897B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B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B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B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B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BF" w14:textId="77777777" w:rsidR="00A33413" w:rsidRPr="001F1AD2" w:rsidRDefault="005E5BBF">
            <w:pPr>
              <w:contextualSpacing/>
              <w:rPr>
                <w:rFonts w:ascii="Times New Roman" w:eastAsia="Times New Roman" w:hAnsi="Times New Roman" w:cs="Times New Roman"/>
                <w:sz w:val="20"/>
              </w:rPr>
            </w:pPr>
          </w:p>
        </w:tc>
      </w:tr>
      <w:tr w:rsidR="006A30E3" w14:paraId="53C897C4" w14:textId="77777777">
        <w:trPr>
          <w:trHeight w:val="300"/>
        </w:trPr>
        <w:tc>
          <w:tcPr>
            <w:tcW w:w="5760" w:type="dxa"/>
            <w:tcBorders>
              <w:top w:val="nil"/>
              <w:left w:val="nil"/>
              <w:bottom w:val="nil"/>
              <w:right w:val="nil"/>
            </w:tcBorders>
            <w:shd w:val="clear" w:color="auto" w:fill="auto"/>
            <w:noWrap/>
            <w:vAlign w:val="bottom"/>
            <w:hideMark/>
          </w:tcPr>
          <w:p w14:paraId="53C897C1"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7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 ως έχει   ΔΕΚΤΟ ΚΑΤΑ ΠΛΕΙΟΨΗΦΙΑ</w:t>
            </w:r>
          </w:p>
        </w:tc>
        <w:tc>
          <w:tcPr>
            <w:tcW w:w="960" w:type="dxa"/>
            <w:tcBorders>
              <w:top w:val="nil"/>
              <w:left w:val="nil"/>
              <w:bottom w:val="nil"/>
              <w:right w:val="nil"/>
            </w:tcBorders>
            <w:shd w:val="clear" w:color="auto" w:fill="auto"/>
            <w:noWrap/>
            <w:vAlign w:val="bottom"/>
            <w:hideMark/>
          </w:tcPr>
          <w:p w14:paraId="53C897C3" w14:textId="77777777" w:rsidR="00A33413" w:rsidRPr="001F1AD2" w:rsidRDefault="005E5BBF">
            <w:pPr>
              <w:contextualSpacing/>
              <w:rPr>
                <w:rFonts w:ascii="Calibri" w:eastAsia="Times New Roman" w:hAnsi="Calibri" w:cs="Times New Roman"/>
                <w:color w:val="000000"/>
                <w:sz w:val="22"/>
                <w:szCs w:val="22"/>
              </w:rPr>
            </w:pPr>
          </w:p>
        </w:tc>
      </w:tr>
      <w:tr w:rsidR="006A30E3" w14:paraId="53C897CC" w14:textId="77777777">
        <w:trPr>
          <w:trHeight w:val="300"/>
        </w:trPr>
        <w:tc>
          <w:tcPr>
            <w:tcW w:w="5760" w:type="dxa"/>
            <w:tcBorders>
              <w:top w:val="nil"/>
              <w:left w:val="nil"/>
              <w:bottom w:val="nil"/>
              <w:right w:val="nil"/>
            </w:tcBorders>
            <w:shd w:val="clear" w:color="auto" w:fill="auto"/>
            <w:noWrap/>
            <w:vAlign w:val="bottom"/>
            <w:hideMark/>
          </w:tcPr>
          <w:p w14:paraId="53C897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7C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C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C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CB" w14:textId="77777777" w:rsidR="00A33413" w:rsidRPr="001F1AD2" w:rsidRDefault="005E5BBF">
            <w:pPr>
              <w:contextualSpacing/>
              <w:rPr>
                <w:rFonts w:ascii="Times New Roman" w:eastAsia="Times New Roman" w:hAnsi="Times New Roman" w:cs="Times New Roman"/>
                <w:sz w:val="20"/>
              </w:rPr>
            </w:pPr>
          </w:p>
        </w:tc>
      </w:tr>
      <w:tr w:rsidR="006A30E3" w14:paraId="53C897D4" w14:textId="77777777">
        <w:trPr>
          <w:trHeight w:val="300"/>
        </w:trPr>
        <w:tc>
          <w:tcPr>
            <w:tcW w:w="5760" w:type="dxa"/>
            <w:tcBorders>
              <w:top w:val="nil"/>
              <w:left w:val="nil"/>
              <w:bottom w:val="nil"/>
              <w:right w:val="nil"/>
            </w:tcBorders>
            <w:shd w:val="clear" w:color="auto" w:fill="auto"/>
            <w:noWrap/>
            <w:vAlign w:val="bottom"/>
            <w:hideMark/>
          </w:tcPr>
          <w:p w14:paraId="53C897C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7C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C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D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D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D3" w14:textId="77777777" w:rsidR="00A33413" w:rsidRPr="001F1AD2" w:rsidRDefault="005E5BBF">
            <w:pPr>
              <w:contextualSpacing/>
              <w:rPr>
                <w:rFonts w:ascii="Times New Roman" w:eastAsia="Times New Roman" w:hAnsi="Times New Roman" w:cs="Times New Roman"/>
                <w:sz w:val="20"/>
              </w:rPr>
            </w:pPr>
          </w:p>
        </w:tc>
      </w:tr>
      <w:tr w:rsidR="006A30E3" w14:paraId="53C897DC" w14:textId="77777777">
        <w:trPr>
          <w:trHeight w:val="300"/>
        </w:trPr>
        <w:tc>
          <w:tcPr>
            <w:tcW w:w="5760" w:type="dxa"/>
            <w:tcBorders>
              <w:top w:val="nil"/>
              <w:left w:val="nil"/>
              <w:bottom w:val="nil"/>
              <w:right w:val="nil"/>
            </w:tcBorders>
            <w:shd w:val="clear" w:color="auto" w:fill="auto"/>
            <w:noWrap/>
            <w:vAlign w:val="bottom"/>
            <w:hideMark/>
          </w:tcPr>
          <w:p w14:paraId="53C897D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7D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D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D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D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D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DB" w14:textId="77777777" w:rsidR="00A33413" w:rsidRPr="001F1AD2" w:rsidRDefault="005E5BBF">
            <w:pPr>
              <w:contextualSpacing/>
              <w:rPr>
                <w:rFonts w:ascii="Times New Roman" w:eastAsia="Times New Roman" w:hAnsi="Times New Roman" w:cs="Times New Roman"/>
                <w:sz w:val="20"/>
              </w:rPr>
            </w:pPr>
          </w:p>
        </w:tc>
      </w:tr>
      <w:tr w:rsidR="006A30E3" w14:paraId="53C897E4" w14:textId="77777777">
        <w:trPr>
          <w:trHeight w:val="300"/>
        </w:trPr>
        <w:tc>
          <w:tcPr>
            <w:tcW w:w="5760" w:type="dxa"/>
            <w:tcBorders>
              <w:top w:val="nil"/>
              <w:left w:val="nil"/>
              <w:bottom w:val="nil"/>
              <w:right w:val="nil"/>
            </w:tcBorders>
            <w:shd w:val="clear" w:color="auto" w:fill="auto"/>
            <w:noWrap/>
            <w:vAlign w:val="bottom"/>
            <w:hideMark/>
          </w:tcPr>
          <w:p w14:paraId="53C897D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7D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7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E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E3" w14:textId="77777777" w:rsidR="00A33413" w:rsidRPr="001F1AD2" w:rsidRDefault="005E5BBF">
            <w:pPr>
              <w:contextualSpacing/>
              <w:rPr>
                <w:rFonts w:ascii="Times New Roman" w:eastAsia="Times New Roman" w:hAnsi="Times New Roman" w:cs="Times New Roman"/>
                <w:sz w:val="20"/>
              </w:rPr>
            </w:pPr>
          </w:p>
        </w:tc>
      </w:tr>
      <w:tr w:rsidR="006A30E3" w14:paraId="53C897EC" w14:textId="77777777">
        <w:trPr>
          <w:trHeight w:val="300"/>
        </w:trPr>
        <w:tc>
          <w:tcPr>
            <w:tcW w:w="5760" w:type="dxa"/>
            <w:tcBorders>
              <w:top w:val="nil"/>
              <w:left w:val="nil"/>
              <w:bottom w:val="nil"/>
              <w:right w:val="nil"/>
            </w:tcBorders>
            <w:shd w:val="clear" w:color="auto" w:fill="auto"/>
            <w:noWrap/>
            <w:vAlign w:val="bottom"/>
            <w:hideMark/>
          </w:tcPr>
          <w:p w14:paraId="53C897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7E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E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7E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E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EB" w14:textId="77777777" w:rsidR="00A33413" w:rsidRPr="001F1AD2" w:rsidRDefault="005E5BBF">
            <w:pPr>
              <w:contextualSpacing/>
              <w:rPr>
                <w:rFonts w:ascii="Times New Roman" w:eastAsia="Times New Roman" w:hAnsi="Times New Roman" w:cs="Times New Roman"/>
                <w:sz w:val="20"/>
              </w:rPr>
            </w:pPr>
          </w:p>
        </w:tc>
      </w:tr>
      <w:tr w:rsidR="006A30E3" w14:paraId="53C897F4" w14:textId="77777777">
        <w:trPr>
          <w:trHeight w:val="300"/>
        </w:trPr>
        <w:tc>
          <w:tcPr>
            <w:tcW w:w="5760" w:type="dxa"/>
            <w:tcBorders>
              <w:top w:val="nil"/>
              <w:left w:val="nil"/>
              <w:bottom w:val="nil"/>
              <w:right w:val="nil"/>
            </w:tcBorders>
            <w:shd w:val="clear" w:color="auto" w:fill="auto"/>
            <w:noWrap/>
            <w:vAlign w:val="bottom"/>
            <w:hideMark/>
          </w:tcPr>
          <w:p w14:paraId="53C897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7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E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F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F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F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F3" w14:textId="77777777" w:rsidR="00A33413" w:rsidRPr="001F1AD2" w:rsidRDefault="005E5BBF">
            <w:pPr>
              <w:contextualSpacing/>
              <w:rPr>
                <w:rFonts w:ascii="Times New Roman" w:eastAsia="Times New Roman" w:hAnsi="Times New Roman" w:cs="Times New Roman"/>
                <w:sz w:val="20"/>
              </w:rPr>
            </w:pPr>
          </w:p>
        </w:tc>
      </w:tr>
      <w:tr w:rsidR="006A30E3" w14:paraId="53C897FC" w14:textId="77777777">
        <w:trPr>
          <w:trHeight w:val="300"/>
        </w:trPr>
        <w:tc>
          <w:tcPr>
            <w:tcW w:w="5760" w:type="dxa"/>
            <w:tcBorders>
              <w:top w:val="nil"/>
              <w:left w:val="nil"/>
              <w:bottom w:val="nil"/>
              <w:right w:val="nil"/>
            </w:tcBorders>
            <w:shd w:val="clear" w:color="auto" w:fill="auto"/>
            <w:noWrap/>
            <w:vAlign w:val="bottom"/>
            <w:hideMark/>
          </w:tcPr>
          <w:p w14:paraId="53C897F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7F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F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7F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7F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F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7FB" w14:textId="77777777" w:rsidR="00A33413" w:rsidRPr="001F1AD2" w:rsidRDefault="005E5BBF">
            <w:pPr>
              <w:contextualSpacing/>
              <w:rPr>
                <w:rFonts w:ascii="Times New Roman" w:eastAsia="Times New Roman" w:hAnsi="Times New Roman" w:cs="Times New Roman"/>
                <w:sz w:val="20"/>
              </w:rPr>
            </w:pPr>
          </w:p>
        </w:tc>
      </w:tr>
      <w:tr w:rsidR="006A30E3" w14:paraId="53C89803" w14:textId="77777777">
        <w:trPr>
          <w:trHeight w:val="300"/>
        </w:trPr>
        <w:tc>
          <w:tcPr>
            <w:tcW w:w="6240" w:type="dxa"/>
            <w:gridSpan w:val="2"/>
            <w:tcBorders>
              <w:top w:val="nil"/>
              <w:left w:val="nil"/>
              <w:bottom w:val="nil"/>
              <w:right w:val="nil"/>
            </w:tcBorders>
            <w:shd w:val="clear" w:color="auto" w:fill="auto"/>
            <w:noWrap/>
            <w:vAlign w:val="bottom"/>
            <w:hideMark/>
          </w:tcPr>
          <w:p w14:paraId="53C897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7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7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0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02" w14:textId="77777777" w:rsidR="00A33413" w:rsidRPr="001F1AD2" w:rsidRDefault="005E5BBF">
            <w:pPr>
              <w:contextualSpacing/>
              <w:rPr>
                <w:rFonts w:ascii="Times New Roman" w:eastAsia="Times New Roman" w:hAnsi="Times New Roman" w:cs="Times New Roman"/>
                <w:sz w:val="20"/>
              </w:rPr>
            </w:pPr>
          </w:p>
        </w:tc>
      </w:tr>
      <w:tr w:rsidR="006A30E3" w14:paraId="53C8980B" w14:textId="77777777">
        <w:trPr>
          <w:trHeight w:val="300"/>
        </w:trPr>
        <w:tc>
          <w:tcPr>
            <w:tcW w:w="5760" w:type="dxa"/>
            <w:tcBorders>
              <w:top w:val="nil"/>
              <w:left w:val="nil"/>
              <w:bottom w:val="nil"/>
              <w:right w:val="nil"/>
            </w:tcBorders>
            <w:shd w:val="clear" w:color="auto" w:fill="auto"/>
            <w:noWrap/>
            <w:vAlign w:val="bottom"/>
            <w:hideMark/>
          </w:tcPr>
          <w:p w14:paraId="53C898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0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0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0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0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0A" w14:textId="77777777" w:rsidR="00A33413" w:rsidRPr="001F1AD2" w:rsidRDefault="005E5BBF">
            <w:pPr>
              <w:contextualSpacing/>
              <w:rPr>
                <w:rFonts w:ascii="Times New Roman" w:eastAsia="Times New Roman" w:hAnsi="Times New Roman" w:cs="Times New Roman"/>
                <w:sz w:val="20"/>
              </w:rPr>
            </w:pPr>
          </w:p>
        </w:tc>
      </w:tr>
      <w:tr w:rsidR="006A30E3" w14:paraId="53C8980F" w14:textId="77777777">
        <w:trPr>
          <w:trHeight w:val="300"/>
        </w:trPr>
        <w:tc>
          <w:tcPr>
            <w:tcW w:w="5760" w:type="dxa"/>
            <w:tcBorders>
              <w:top w:val="nil"/>
              <w:left w:val="nil"/>
              <w:bottom w:val="nil"/>
              <w:right w:val="nil"/>
            </w:tcBorders>
            <w:shd w:val="clear" w:color="auto" w:fill="auto"/>
            <w:noWrap/>
            <w:vAlign w:val="bottom"/>
            <w:hideMark/>
          </w:tcPr>
          <w:p w14:paraId="53C8980C"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8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 ως έχει   ΔΕΚΤΟ ΚΑΤΑ ΠΛΕΙΟΨΗΦΙΑ</w:t>
            </w:r>
          </w:p>
        </w:tc>
        <w:tc>
          <w:tcPr>
            <w:tcW w:w="960" w:type="dxa"/>
            <w:tcBorders>
              <w:top w:val="nil"/>
              <w:left w:val="nil"/>
              <w:bottom w:val="nil"/>
              <w:right w:val="nil"/>
            </w:tcBorders>
            <w:shd w:val="clear" w:color="auto" w:fill="auto"/>
            <w:noWrap/>
            <w:vAlign w:val="bottom"/>
            <w:hideMark/>
          </w:tcPr>
          <w:p w14:paraId="53C8980E" w14:textId="77777777" w:rsidR="00A33413" w:rsidRPr="001F1AD2" w:rsidRDefault="005E5BBF">
            <w:pPr>
              <w:contextualSpacing/>
              <w:rPr>
                <w:rFonts w:ascii="Calibri" w:eastAsia="Times New Roman" w:hAnsi="Calibri" w:cs="Times New Roman"/>
                <w:color w:val="000000"/>
                <w:sz w:val="22"/>
                <w:szCs w:val="22"/>
              </w:rPr>
            </w:pPr>
          </w:p>
        </w:tc>
      </w:tr>
      <w:tr w:rsidR="006A30E3" w14:paraId="53C89817" w14:textId="77777777">
        <w:trPr>
          <w:trHeight w:val="300"/>
        </w:trPr>
        <w:tc>
          <w:tcPr>
            <w:tcW w:w="5760" w:type="dxa"/>
            <w:tcBorders>
              <w:top w:val="nil"/>
              <w:left w:val="nil"/>
              <w:bottom w:val="nil"/>
              <w:right w:val="nil"/>
            </w:tcBorders>
            <w:shd w:val="clear" w:color="auto" w:fill="auto"/>
            <w:noWrap/>
            <w:vAlign w:val="bottom"/>
            <w:hideMark/>
          </w:tcPr>
          <w:p w14:paraId="53C898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8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1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16" w14:textId="77777777" w:rsidR="00A33413" w:rsidRPr="001F1AD2" w:rsidRDefault="005E5BBF">
            <w:pPr>
              <w:contextualSpacing/>
              <w:rPr>
                <w:rFonts w:ascii="Times New Roman" w:eastAsia="Times New Roman" w:hAnsi="Times New Roman" w:cs="Times New Roman"/>
                <w:sz w:val="20"/>
              </w:rPr>
            </w:pPr>
          </w:p>
        </w:tc>
      </w:tr>
      <w:tr w:rsidR="006A30E3" w14:paraId="53C8981F" w14:textId="77777777">
        <w:trPr>
          <w:trHeight w:val="300"/>
        </w:trPr>
        <w:tc>
          <w:tcPr>
            <w:tcW w:w="5760" w:type="dxa"/>
            <w:tcBorders>
              <w:top w:val="nil"/>
              <w:left w:val="nil"/>
              <w:bottom w:val="nil"/>
              <w:right w:val="nil"/>
            </w:tcBorders>
            <w:shd w:val="clear" w:color="auto" w:fill="auto"/>
            <w:noWrap/>
            <w:vAlign w:val="bottom"/>
            <w:hideMark/>
          </w:tcPr>
          <w:p w14:paraId="53C898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8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1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1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1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1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1E" w14:textId="77777777" w:rsidR="00A33413" w:rsidRPr="001F1AD2" w:rsidRDefault="005E5BBF">
            <w:pPr>
              <w:contextualSpacing/>
              <w:rPr>
                <w:rFonts w:ascii="Times New Roman" w:eastAsia="Times New Roman" w:hAnsi="Times New Roman" w:cs="Times New Roman"/>
                <w:sz w:val="20"/>
              </w:rPr>
            </w:pPr>
          </w:p>
        </w:tc>
      </w:tr>
      <w:tr w:rsidR="006A30E3" w14:paraId="53C89827" w14:textId="77777777">
        <w:trPr>
          <w:trHeight w:val="300"/>
        </w:trPr>
        <w:tc>
          <w:tcPr>
            <w:tcW w:w="5760" w:type="dxa"/>
            <w:tcBorders>
              <w:top w:val="nil"/>
              <w:left w:val="nil"/>
              <w:bottom w:val="nil"/>
              <w:right w:val="nil"/>
            </w:tcBorders>
            <w:shd w:val="clear" w:color="auto" w:fill="auto"/>
            <w:noWrap/>
            <w:vAlign w:val="bottom"/>
            <w:hideMark/>
          </w:tcPr>
          <w:p w14:paraId="53C898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8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2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2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2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26" w14:textId="77777777" w:rsidR="00A33413" w:rsidRPr="001F1AD2" w:rsidRDefault="005E5BBF">
            <w:pPr>
              <w:contextualSpacing/>
              <w:rPr>
                <w:rFonts w:ascii="Times New Roman" w:eastAsia="Times New Roman" w:hAnsi="Times New Roman" w:cs="Times New Roman"/>
                <w:sz w:val="20"/>
              </w:rPr>
            </w:pPr>
          </w:p>
        </w:tc>
      </w:tr>
      <w:tr w:rsidR="006A30E3" w14:paraId="53C8982F" w14:textId="77777777">
        <w:trPr>
          <w:trHeight w:val="300"/>
        </w:trPr>
        <w:tc>
          <w:tcPr>
            <w:tcW w:w="5760" w:type="dxa"/>
            <w:tcBorders>
              <w:top w:val="nil"/>
              <w:left w:val="nil"/>
              <w:bottom w:val="nil"/>
              <w:right w:val="nil"/>
            </w:tcBorders>
            <w:shd w:val="clear" w:color="auto" w:fill="auto"/>
            <w:noWrap/>
            <w:vAlign w:val="bottom"/>
            <w:hideMark/>
          </w:tcPr>
          <w:p w14:paraId="53C898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8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8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2E" w14:textId="77777777" w:rsidR="00A33413" w:rsidRPr="001F1AD2" w:rsidRDefault="005E5BBF">
            <w:pPr>
              <w:contextualSpacing/>
              <w:rPr>
                <w:rFonts w:ascii="Times New Roman" w:eastAsia="Times New Roman" w:hAnsi="Times New Roman" w:cs="Times New Roman"/>
                <w:sz w:val="20"/>
              </w:rPr>
            </w:pPr>
          </w:p>
        </w:tc>
      </w:tr>
      <w:tr w:rsidR="006A30E3" w14:paraId="53C89837" w14:textId="77777777">
        <w:trPr>
          <w:trHeight w:val="300"/>
        </w:trPr>
        <w:tc>
          <w:tcPr>
            <w:tcW w:w="5760" w:type="dxa"/>
            <w:tcBorders>
              <w:top w:val="nil"/>
              <w:left w:val="nil"/>
              <w:bottom w:val="nil"/>
              <w:right w:val="nil"/>
            </w:tcBorders>
            <w:shd w:val="clear" w:color="auto" w:fill="auto"/>
            <w:noWrap/>
            <w:vAlign w:val="bottom"/>
            <w:hideMark/>
          </w:tcPr>
          <w:p w14:paraId="53C898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8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8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36" w14:textId="77777777" w:rsidR="00A33413" w:rsidRPr="001F1AD2" w:rsidRDefault="005E5BBF">
            <w:pPr>
              <w:contextualSpacing/>
              <w:rPr>
                <w:rFonts w:ascii="Times New Roman" w:eastAsia="Times New Roman" w:hAnsi="Times New Roman" w:cs="Times New Roman"/>
                <w:sz w:val="20"/>
              </w:rPr>
            </w:pPr>
          </w:p>
        </w:tc>
      </w:tr>
      <w:tr w:rsidR="006A30E3" w14:paraId="53C8983F" w14:textId="77777777">
        <w:trPr>
          <w:trHeight w:val="300"/>
        </w:trPr>
        <w:tc>
          <w:tcPr>
            <w:tcW w:w="5760" w:type="dxa"/>
            <w:tcBorders>
              <w:top w:val="nil"/>
              <w:left w:val="nil"/>
              <w:bottom w:val="nil"/>
              <w:right w:val="nil"/>
            </w:tcBorders>
            <w:shd w:val="clear" w:color="auto" w:fill="auto"/>
            <w:noWrap/>
            <w:vAlign w:val="bottom"/>
            <w:hideMark/>
          </w:tcPr>
          <w:p w14:paraId="53C898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8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3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3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3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3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3E" w14:textId="77777777" w:rsidR="00A33413" w:rsidRPr="001F1AD2" w:rsidRDefault="005E5BBF">
            <w:pPr>
              <w:contextualSpacing/>
              <w:rPr>
                <w:rFonts w:ascii="Times New Roman" w:eastAsia="Times New Roman" w:hAnsi="Times New Roman" w:cs="Times New Roman"/>
                <w:sz w:val="20"/>
              </w:rPr>
            </w:pPr>
          </w:p>
        </w:tc>
      </w:tr>
      <w:tr w:rsidR="006A30E3" w14:paraId="53C89847" w14:textId="77777777">
        <w:trPr>
          <w:trHeight w:val="300"/>
        </w:trPr>
        <w:tc>
          <w:tcPr>
            <w:tcW w:w="5760" w:type="dxa"/>
            <w:tcBorders>
              <w:top w:val="nil"/>
              <w:left w:val="nil"/>
              <w:bottom w:val="nil"/>
              <w:right w:val="nil"/>
            </w:tcBorders>
            <w:shd w:val="clear" w:color="auto" w:fill="auto"/>
            <w:noWrap/>
            <w:vAlign w:val="bottom"/>
            <w:hideMark/>
          </w:tcPr>
          <w:p w14:paraId="53C898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8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4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46" w14:textId="77777777" w:rsidR="00A33413" w:rsidRPr="001F1AD2" w:rsidRDefault="005E5BBF">
            <w:pPr>
              <w:contextualSpacing/>
              <w:rPr>
                <w:rFonts w:ascii="Times New Roman" w:eastAsia="Times New Roman" w:hAnsi="Times New Roman" w:cs="Times New Roman"/>
                <w:sz w:val="20"/>
              </w:rPr>
            </w:pPr>
          </w:p>
        </w:tc>
      </w:tr>
      <w:tr w:rsidR="006A30E3" w14:paraId="53C8984E" w14:textId="77777777">
        <w:trPr>
          <w:trHeight w:val="300"/>
        </w:trPr>
        <w:tc>
          <w:tcPr>
            <w:tcW w:w="6240" w:type="dxa"/>
            <w:gridSpan w:val="2"/>
            <w:tcBorders>
              <w:top w:val="nil"/>
              <w:left w:val="nil"/>
              <w:bottom w:val="nil"/>
              <w:right w:val="nil"/>
            </w:tcBorders>
            <w:shd w:val="clear" w:color="auto" w:fill="auto"/>
            <w:noWrap/>
            <w:vAlign w:val="bottom"/>
            <w:hideMark/>
          </w:tcPr>
          <w:p w14:paraId="53C898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8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4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4D" w14:textId="77777777" w:rsidR="00A33413" w:rsidRPr="001F1AD2" w:rsidRDefault="005E5BBF">
            <w:pPr>
              <w:contextualSpacing/>
              <w:rPr>
                <w:rFonts w:ascii="Times New Roman" w:eastAsia="Times New Roman" w:hAnsi="Times New Roman" w:cs="Times New Roman"/>
                <w:sz w:val="20"/>
              </w:rPr>
            </w:pPr>
          </w:p>
        </w:tc>
      </w:tr>
      <w:tr w:rsidR="006A30E3" w14:paraId="53C89856" w14:textId="77777777">
        <w:trPr>
          <w:trHeight w:val="300"/>
        </w:trPr>
        <w:tc>
          <w:tcPr>
            <w:tcW w:w="5760" w:type="dxa"/>
            <w:tcBorders>
              <w:top w:val="nil"/>
              <w:left w:val="nil"/>
              <w:bottom w:val="nil"/>
              <w:right w:val="nil"/>
            </w:tcBorders>
            <w:shd w:val="clear" w:color="auto" w:fill="auto"/>
            <w:noWrap/>
            <w:vAlign w:val="bottom"/>
            <w:hideMark/>
          </w:tcPr>
          <w:p w14:paraId="53C898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5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5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55" w14:textId="77777777" w:rsidR="00A33413" w:rsidRPr="001F1AD2" w:rsidRDefault="005E5BBF">
            <w:pPr>
              <w:contextualSpacing/>
              <w:rPr>
                <w:rFonts w:ascii="Times New Roman" w:eastAsia="Times New Roman" w:hAnsi="Times New Roman" w:cs="Times New Roman"/>
                <w:sz w:val="20"/>
              </w:rPr>
            </w:pPr>
          </w:p>
        </w:tc>
      </w:tr>
      <w:tr w:rsidR="006A30E3" w14:paraId="53C8985A" w14:textId="77777777">
        <w:trPr>
          <w:trHeight w:val="300"/>
        </w:trPr>
        <w:tc>
          <w:tcPr>
            <w:tcW w:w="5760" w:type="dxa"/>
            <w:tcBorders>
              <w:top w:val="nil"/>
              <w:left w:val="nil"/>
              <w:bottom w:val="nil"/>
              <w:right w:val="nil"/>
            </w:tcBorders>
            <w:shd w:val="clear" w:color="auto" w:fill="auto"/>
            <w:noWrap/>
            <w:vAlign w:val="bottom"/>
            <w:hideMark/>
          </w:tcPr>
          <w:p w14:paraId="53C8985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8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 ως έχει    ΔΕΚΤΟ ΚΑΤΑ ΠΛΕΙΟΨΗΦΙΑ</w:t>
            </w:r>
          </w:p>
        </w:tc>
        <w:tc>
          <w:tcPr>
            <w:tcW w:w="960" w:type="dxa"/>
            <w:tcBorders>
              <w:top w:val="nil"/>
              <w:left w:val="nil"/>
              <w:bottom w:val="nil"/>
              <w:right w:val="nil"/>
            </w:tcBorders>
            <w:shd w:val="clear" w:color="auto" w:fill="auto"/>
            <w:noWrap/>
            <w:vAlign w:val="bottom"/>
            <w:hideMark/>
          </w:tcPr>
          <w:p w14:paraId="53C89859" w14:textId="77777777" w:rsidR="00A33413" w:rsidRPr="001F1AD2" w:rsidRDefault="005E5BBF">
            <w:pPr>
              <w:contextualSpacing/>
              <w:rPr>
                <w:rFonts w:ascii="Calibri" w:eastAsia="Times New Roman" w:hAnsi="Calibri" w:cs="Times New Roman"/>
                <w:color w:val="000000"/>
                <w:sz w:val="22"/>
                <w:szCs w:val="22"/>
              </w:rPr>
            </w:pPr>
          </w:p>
        </w:tc>
      </w:tr>
      <w:tr w:rsidR="006A30E3" w14:paraId="53C89862" w14:textId="77777777">
        <w:trPr>
          <w:trHeight w:val="300"/>
        </w:trPr>
        <w:tc>
          <w:tcPr>
            <w:tcW w:w="5760" w:type="dxa"/>
            <w:tcBorders>
              <w:top w:val="nil"/>
              <w:left w:val="nil"/>
              <w:bottom w:val="nil"/>
              <w:right w:val="nil"/>
            </w:tcBorders>
            <w:shd w:val="clear" w:color="auto" w:fill="auto"/>
            <w:noWrap/>
            <w:vAlign w:val="bottom"/>
            <w:hideMark/>
          </w:tcPr>
          <w:p w14:paraId="53C898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8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5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5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6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61" w14:textId="77777777" w:rsidR="00A33413" w:rsidRPr="001F1AD2" w:rsidRDefault="005E5BBF">
            <w:pPr>
              <w:contextualSpacing/>
              <w:rPr>
                <w:rFonts w:ascii="Times New Roman" w:eastAsia="Times New Roman" w:hAnsi="Times New Roman" w:cs="Times New Roman"/>
                <w:sz w:val="20"/>
              </w:rPr>
            </w:pPr>
          </w:p>
        </w:tc>
      </w:tr>
      <w:tr w:rsidR="006A30E3" w14:paraId="53C8986A" w14:textId="77777777">
        <w:trPr>
          <w:trHeight w:val="300"/>
        </w:trPr>
        <w:tc>
          <w:tcPr>
            <w:tcW w:w="5760" w:type="dxa"/>
            <w:tcBorders>
              <w:top w:val="nil"/>
              <w:left w:val="nil"/>
              <w:bottom w:val="nil"/>
              <w:right w:val="nil"/>
            </w:tcBorders>
            <w:shd w:val="clear" w:color="auto" w:fill="auto"/>
            <w:noWrap/>
            <w:vAlign w:val="bottom"/>
            <w:hideMark/>
          </w:tcPr>
          <w:p w14:paraId="53C898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8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6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6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6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6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69" w14:textId="77777777" w:rsidR="00A33413" w:rsidRPr="001F1AD2" w:rsidRDefault="005E5BBF">
            <w:pPr>
              <w:contextualSpacing/>
              <w:rPr>
                <w:rFonts w:ascii="Times New Roman" w:eastAsia="Times New Roman" w:hAnsi="Times New Roman" w:cs="Times New Roman"/>
                <w:sz w:val="20"/>
              </w:rPr>
            </w:pPr>
          </w:p>
        </w:tc>
      </w:tr>
      <w:tr w:rsidR="006A30E3" w14:paraId="53C89872" w14:textId="77777777">
        <w:trPr>
          <w:trHeight w:val="300"/>
        </w:trPr>
        <w:tc>
          <w:tcPr>
            <w:tcW w:w="5760" w:type="dxa"/>
            <w:tcBorders>
              <w:top w:val="nil"/>
              <w:left w:val="nil"/>
              <w:bottom w:val="nil"/>
              <w:right w:val="nil"/>
            </w:tcBorders>
            <w:shd w:val="clear" w:color="auto" w:fill="auto"/>
            <w:noWrap/>
            <w:vAlign w:val="bottom"/>
            <w:hideMark/>
          </w:tcPr>
          <w:p w14:paraId="53C898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8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6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6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7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71" w14:textId="77777777" w:rsidR="00A33413" w:rsidRPr="001F1AD2" w:rsidRDefault="005E5BBF">
            <w:pPr>
              <w:contextualSpacing/>
              <w:rPr>
                <w:rFonts w:ascii="Times New Roman" w:eastAsia="Times New Roman" w:hAnsi="Times New Roman" w:cs="Times New Roman"/>
                <w:sz w:val="20"/>
              </w:rPr>
            </w:pPr>
          </w:p>
        </w:tc>
      </w:tr>
      <w:tr w:rsidR="006A30E3" w14:paraId="53C8987A" w14:textId="77777777">
        <w:trPr>
          <w:trHeight w:val="300"/>
        </w:trPr>
        <w:tc>
          <w:tcPr>
            <w:tcW w:w="5760" w:type="dxa"/>
            <w:tcBorders>
              <w:top w:val="nil"/>
              <w:left w:val="nil"/>
              <w:bottom w:val="nil"/>
              <w:right w:val="nil"/>
            </w:tcBorders>
            <w:shd w:val="clear" w:color="auto" w:fill="auto"/>
            <w:noWrap/>
            <w:vAlign w:val="bottom"/>
            <w:hideMark/>
          </w:tcPr>
          <w:p w14:paraId="53C898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8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8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79" w14:textId="77777777" w:rsidR="00A33413" w:rsidRPr="001F1AD2" w:rsidRDefault="005E5BBF">
            <w:pPr>
              <w:contextualSpacing/>
              <w:rPr>
                <w:rFonts w:ascii="Times New Roman" w:eastAsia="Times New Roman" w:hAnsi="Times New Roman" w:cs="Times New Roman"/>
                <w:sz w:val="20"/>
              </w:rPr>
            </w:pPr>
          </w:p>
        </w:tc>
      </w:tr>
      <w:tr w:rsidR="006A30E3" w14:paraId="53C89882" w14:textId="77777777">
        <w:trPr>
          <w:trHeight w:val="300"/>
        </w:trPr>
        <w:tc>
          <w:tcPr>
            <w:tcW w:w="5760" w:type="dxa"/>
            <w:tcBorders>
              <w:top w:val="nil"/>
              <w:left w:val="nil"/>
              <w:bottom w:val="nil"/>
              <w:right w:val="nil"/>
            </w:tcBorders>
            <w:shd w:val="clear" w:color="auto" w:fill="auto"/>
            <w:noWrap/>
            <w:vAlign w:val="bottom"/>
            <w:hideMark/>
          </w:tcPr>
          <w:p w14:paraId="53C898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8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7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87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81" w14:textId="77777777" w:rsidR="00A33413" w:rsidRPr="001F1AD2" w:rsidRDefault="005E5BBF">
            <w:pPr>
              <w:contextualSpacing/>
              <w:rPr>
                <w:rFonts w:ascii="Times New Roman" w:eastAsia="Times New Roman" w:hAnsi="Times New Roman" w:cs="Times New Roman"/>
                <w:sz w:val="20"/>
              </w:rPr>
            </w:pPr>
          </w:p>
        </w:tc>
      </w:tr>
      <w:tr w:rsidR="006A30E3" w14:paraId="53C8988A" w14:textId="77777777">
        <w:trPr>
          <w:trHeight w:val="300"/>
        </w:trPr>
        <w:tc>
          <w:tcPr>
            <w:tcW w:w="5760" w:type="dxa"/>
            <w:tcBorders>
              <w:top w:val="nil"/>
              <w:left w:val="nil"/>
              <w:bottom w:val="nil"/>
              <w:right w:val="nil"/>
            </w:tcBorders>
            <w:shd w:val="clear" w:color="auto" w:fill="auto"/>
            <w:noWrap/>
            <w:vAlign w:val="bottom"/>
            <w:hideMark/>
          </w:tcPr>
          <w:p w14:paraId="53C898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8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8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8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8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8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89" w14:textId="77777777" w:rsidR="00A33413" w:rsidRPr="001F1AD2" w:rsidRDefault="005E5BBF">
            <w:pPr>
              <w:contextualSpacing/>
              <w:rPr>
                <w:rFonts w:ascii="Times New Roman" w:eastAsia="Times New Roman" w:hAnsi="Times New Roman" w:cs="Times New Roman"/>
                <w:sz w:val="20"/>
              </w:rPr>
            </w:pPr>
          </w:p>
        </w:tc>
      </w:tr>
      <w:tr w:rsidR="006A30E3" w14:paraId="53C89892" w14:textId="77777777">
        <w:trPr>
          <w:trHeight w:val="300"/>
        </w:trPr>
        <w:tc>
          <w:tcPr>
            <w:tcW w:w="5760" w:type="dxa"/>
            <w:tcBorders>
              <w:top w:val="nil"/>
              <w:left w:val="nil"/>
              <w:bottom w:val="nil"/>
              <w:right w:val="nil"/>
            </w:tcBorders>
            <w:shd w:val="clear" w:color="auto" w:fill="auto"/>
            <w:noWrap/>
            <w:vAlign w:val="bottom"/>
            <w:hideMark/>
          </w:tcPr>
          <w:p w14:paraId="53C898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8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8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8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8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9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91" w14:textId="77777777" w:rsidR="00A33413" w:rsidRPr="001F1AD2" w:rsidRDefault="005E5BBF">
            <w:pPr>
              <w:contextualSpacing/>
              <w:rPr>
                <w:rFonts w:ascii="Times New Roman" w:eastAsia="Times New Roman" w:hAnsi="Times New Roman" w:cs="Times New Roman"/>
                <w:sz w:val="20"/>
              </w:rPr>
            </w:pPr>
          </w:p>
        </w:tc>
      </w:tr>
      <w:tr w:rsidR="006A30E3" w14:paraId="53C89899" w14:textId="77777777">
        <w:trPr>
          <w:trHeight w:val="300"/>
        </w:trPr>
        <w:tc>
          <w:tcPr>
            <w:tcW w:w="6240" w:type="dxa"/>
            <w:gridSpan w:val="2"/>
            <w:tcBorders>
              <w:top w:val="nil"/>
              <w:left w:val="nil"/>
              <w:bottom w:val="nil"/>
              <w:right w:val="nil"/>
            </w:tcBorders>
            <w:shd w:val="clear" w:color="auto" w:fill="auto"/>
            <w:noWrap/>
            <w:vAlign w:val="bottom"/>
            <w:hideMark/>
          </w:tcPr>
          <w:p w14:paraId="53C898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8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9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98" w14:textId="77777777" w:rsidR="00A33413" w:rsidRPr="001F1AD2" w:rsidRDefault="005E5BBF">
            <w:pPr>
              <w:contextualSpacing/>
              <w:rPr>
                <w:rFonts w:ascii="Times New Roman" w:eastAsia="Times New Roman" w:hAnsi="Times New Roman" w:cs="Times New Roman"/>
                <w:sz w:val="20"/>
              </w:rPr>
            </w:pPr>
          </w:p>
        </w:tc>
      </w:tr>
      <w:tr w:rsidR="006A30E3" w14:paraId="53C898A1" w14:textId="77777777">
        <w:trPr>
          <w:trHeight w:val="300"/>
        </w:trPr>
        <w:tc>
          <w:tcPr>
            <w:tcW w:w="5760" w:type="dxa"/>
            <w:tcBorders>
              <w:top w:val="nil"/>
              <w:left w:val="nil"/>
              <w:bottom w:val="nil"/>
              <w:right w:val="nil"/>
            </w:tcBorders>
            <w:shd w:val="clear" w:color="auto" w:fill="auto"/>
            <w:noWrap/>
            <w:vAlign w:val="bottom"/>
            <w:hideMark/>
          </w:tcPr>
          <w:p w14:paraId="53C898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9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A0" w14:textId="77777777" w:rsidR="00A33413" w:rsidRPr="001F1AD2" w:rsidRDefault="005E5BBF">
            <w:pPr>
              <w:contextualSpacing/>
              <w:rPr>
                <w:rFonts w:ascii="Times New Roman" w:eastAsia="Times New Roman" w:hAnsi="Times New Roman" w:cs="Times New Roman"/>
                <w:sz w:val="20"/>
              </w:rPr>
            </w:pPr>
          </w:p>
        </w:tc>
      </w:tr>
      <w:tr w:rsidR="006A30E3" w14:paraId="53C898A5" w14:textId="77777777">
        <w:trPr>
          <w:trHeight w:val="300"/>
        </w:trPr>
        <w:tc>
          <w:tcPr>
            <w:tcW w:w="5760" w:type="dxa"/>
            <w:tcBorders>
              <w:top w:val="nil"/>
              <w:left w:val="nil"/>
              <w:bottom w:val="nil"/>
              <w:right w:val="nil"/>
            </w:tcBorders>
            <w:shd w:val="clear" w:color="auto" w:fill="auto"/>
            <w:noWrap/>
            <w:vAlign w:val="bottom"/>
            <w:hideMark/>
          </w:tcPr>
          <w:p w14:paraId="53C898A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8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16 ως έχει   ΔΕΚΤΟ </w:t>
            </w:r>
            <w:r w:rsidRPr="001F1AD2">
              <w:rPr>
                <w:rFonts w:ascii="Calibri" w:eastAsia="Times New Roman" w:hAnsi="Calibri" w:cs="Times New Roman"/>
                <w:color w:val="000000"/>
                <w:sz w:val="22"/>
                <w:szCs w:val="22"/>
              </w:rPr>
              <w:t>ΚΑΤΑ ΠΛΕΙΟΨΗΦΙΑ</w:t>
            </w:r>
          </w:p>
        </w:tc>
        <w:tc>
          <w:tcPr>
            <w:tcW w:w="960" w:type="dxa"/>
            <w:tcBorders>
              <w:top w:val="nil"/>
              <w:left w:val="nil"/>
              <w:bottom w:val="nil"/>
              <w:right w:val="nil"/>
            </w:tcBorders>
            <w:shd w:val="clear" w:color="auto" w:fill="auto"/>
            <w:noWrap/>
            <w:vAlign w:val="bottom"/>
            <w:hideMark/>
          </w:tcPr>
          <w:p w14:paraId="53C898A4" w14:textId="77777777" w:rsidR="00A33413" w:rsidRPr="001F1AD2" w:rsidRDefault="005E5BBF">
            <w:pPr>
              <w:contextualSpacing/>
              <w:rPr>
                <w:rFonts w:ascii="Calibri" w:eastAsia="Times New Roman" w:hAnsi="Calibri" w:cs="Times New Roman"/>
                <w:color w:val="000000"/>
                <w:sz w:val="22"/>
                <w:szCs w:val="22"/>
              </w:rPr>
            </w:pPr>
          </w:p>
        </w:tc>
      </w:tr>
      <w:tr w:rsidR="006A30E3" w14:paraId="53C898AD" w14:textId="77777777">
        <w:trPr>
          <w:trHeight w:val="300"/>
        </w:trPr>
        <w:tc>
          <w:tcPr>
            <w:tcW w:w="5760" w:type="dxa"/>
            <w:tcBorders>
              <w:top w:val="nil"/>
              <w:left w:val="nil"/>
              <w:bottom w:val="nil"/>
              <w:right w:val="nil"/>
            </w:tcBorders>
            <w:shd w:val="clear" w:color="auto" w:fill="auto"/>
            <w:noWrap/>
            <w:vAlign w:val="bottom"/>
            <w:hideMark/>
          </w:tcPr>
          <w:p w14:paraId="53C898A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8A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A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AC" w14:textId="77777777" w:rsidR="00A33413" w:rsidRPr="001F1AD2" w:rsidRDefault="005E5BBF">
            <w:pPr>
              <w:contextualSpacing/>
              <w:rPr>
                <w:rFonts w:ascii="Times New Roman" w:eastAsia="Times New Roman" w:hAnsi="Times New Roman" w:cs="Times New Roman"/>
                <w:sz w:val="20"/>
              </w:rPr>
            </w:pPr>
          </w:p>
        </w:tc>
      </w:tr>
      <w:tr w:rsidR="006A30E3" w14:paraId="53C898B5" w14:textId="77777777">
        <w:trPr>
          <w:trHeight w:val="300"/>
        </w:trPr>
        <w:tc>
          <w:tcPr>
            <w:tcW w:w="5760" w:type="dxa"/>
            <w:tcBorders>
              <w:top w:val="nil"/>
              <w:left w:val="nil"/>
              <w:bottom w:val="nil"/>
              <w:right w:val="nil"/>
            </w:tcBorders>
            <w:shd w:val="clear" w:color="auto" w:fill="auto"/>
            <w:noWrap/>
            <w:vAlign w:val="bottom"/>
            <w:hideMark/>
          </w:tcPr>
          <w:p w14:paraId="53C898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8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B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B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B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B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B4" w14:textId="77777777" w:rsidR="00A33413" w:rsidRPr="001F1AD2" w:rsidRDefault="005E5BBF">
            <w:pPr>
              <w:contextualSpacing/>
              <w:rPr>
                <w:rFonts w:ascii="Times New Roman" w:eastAsia="Times New Roman" w:hAnsi="Times New Roman" w:cs="Times New Roman"/>
                <w:sz w:val="20"/>
              </w:rPr>
            </w:pPr>
          </w:p>
        </w:tc>
      </w:tr>
      <w:tr w:rsidR="006A30E3" w14:paraId="53C898BD" w14:textId="77777777">
        <w:trPr>
          <w:trHeight w:val="300"/>
        </w:trPr>
        <w:tc>
          <w:tcPr>
            <w:tcW w:w="5760" w:type="dxa"/>
            <w:tcBorders>
              <w:top w:val="nil"/>
              <w:left w:val="nil"/>
              <w:bottom w:val="nil"/>
              <w:right w:val="nil"/>
            </w:tcBorders>
            <w:shd w:val="clear" w:color="auto" w:fill="auto"/>
            <w:noWrap/>
            <w:vAlign w:val="bottom"/>
            <w:hideMark/>
          </w:tcPr>
          <w:p w14:paraId="53C898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8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B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B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BC" w14:textId="77777777" w:rsidR="00A33413" w:rsidRPr="001F1AD2" w:rsidRDefault="005E5BBF">
            <w:pPr>
              <w:contextualSpacing/>
              <w:rPr>
                <w:rFonts w:ascii="Times New Roman" w:eastAsia="Times New Roman" w:hAnsi="Times New Roman" w:cs="Times New Roman"/>
                <w:sz w:val="20"/>
              </w:rPr>
            </w:pPr>
          </w:p>
        </w:tc>
      </w:tr>
      <w:tr w:rsidR="006A30E3" w14:paraId="53C898C5" w14:textId="77777777">
        <w:trPr>
          <w:trHeight w:val="300"/>
        </w:trPr>
        <w:tc>
          <w:tcPr>
            <w:tcW w:w="5760" w:type="dxa"/>
            <w:tcBorders>
              <w:top w:val="nil"/>
              <w:left w:val="nil"/>
              <w:bottom w:val="nil"/>
              <w:right w:val="nil"/>
            </w:tcBorders>
            <w:shd w:val="clear" w:color="auto" w:fill="auto"/>
            <w:noWrap/>
            <w:vAlign w:val="bottom"/>
            <w:hideMark/>
          </w:tcPr>
          <w:p w14:paraId="53C898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8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8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C4" w14:textId="77777777" w:rsidR="00A33413" w:rsidRPr="001F1AD2" w:rsidRDefault="005E5BBF">
            <w:pPr>
              <w:contextualSpacing/>
              <w:rPr>
                <w:rFonts w:ascii="Times New Roman" w:eastAsia="Times New Roman" w:hAnsi="Times New Roman" w:cs="Times New Roman"/>
                <w:sz w:val="20"/>
              </w:rPr>
            </w:pPr>
          </w:p>
        </w:tc>
      </w:tr>
      <w:tr w:rsidR="006A30E3" w14:paraId="53C898CD" w14:textId="77777777">
        <w:trPr>
          <w:trHeight w:val="300"/>
        </w:trPr>
        <w:tc>
          <w:tcPr>
            <w:tcW w:w="5760" w:type="dxa"/>
            <w:tcBorders>
              <w:top w:val="nil"/>
              <w:left w:val="nil"/>
              <w:bottom w:val="nil"/>
              <w:right w:val="nil"/>
            </w:tcBorders>
            <w:shd w:val="clear" w:color="auto" w:fill="auto"/>
            <w:noWrap/>
            <w:vAlign w:val="bottom"/>
            <w:hideMark/>
          </w:tcPr>
          <w:p w14:paraId="53C898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8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8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C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CC" w14:textId="77777777" w:rsidR="00A33413" w:rsidRPr="001F1AD2" w:rsidRDefault="005E5BBF">
            <w:pPr>
              <w:contextualSpacing/>
              <w:rPr>
                <w:rFonts w:ascii="Times New Roman" w:eastAsia="Times New Roman" w:hAnsi="Times New Roman" w:cs="Times New Roman"/>
                <w:sz w:val="20"/>
              </w:rPr>
            </w:pPr>
          </w:p>
        </w:tc>
      </w:tr>
      <w:tr w:rsidR="006A30E3" w14:paraId="53C898D5" w14:textId="77777777">
        <w:trPr>
          <w:trHeight w:val="300"/>
        </w:trPr>
        <w:tc>
          <w:tcPr>
            <w:tcW w:w="5760" w:type="dxa"/>
            <w:tcBorders>
              <w:top w:val="nil"/>
              <w:left w:val="nil"/>
              <w:bottom w:val="nil"/>
              <w:right w:val="nil"/>
            </w:tcBorders>
            <w:shd w:val="clear" w:color="auto" w:fill="auto"/>
            <w:noWrap/>
            <w:vAlign w:val="bottom"/>
            <w:hideMark/>
          </w:tcPr>
          <w:p w14:paraId="53C898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8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D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D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D4" w14:textId="77777777" w:rsidR="00A33413" w:rsidRPr="001F1AD2" w:rsidRDefault="005E5BBF">
            <w:pPr>
              <w:contextualSpacing/>
              <w:rPr>
                <w:rFonts w:ascii="Times New Roman" w:eastAsia="Times New Roman" w:hAnsi="Times New Roman" w:cs="Times New Roman"/>
                <w:sz w:val="20"/>
              </w:rPr>
            </w:pPr>
          </w:p>
        </w:tc>
      </w:tr>
      <w:tr w:rsidR="006A30E3" w14:paraId="53C898DD" w14:textId="77777777">
        <w:trPr>
          <w:trHeight w:val="300"/>
        </w:trPr>
        <w:tc>
          <w:tcPr>
            <w:tcW w:w="5760" w:type="dxa"/>
            <w:tcBorders>
              <w:top w:val="nil"/>
              <w:left w:val="nil"/>
              <w:bottom w:val="nil"/>
              <w:right w:val="nil"/>
            </w:tcBorders>
            <w:shd w:val="clear" w:color="auto" w:fill="auto"/>
            <w:noWrap/>
            <w:vAlign w:val="bottom"/>
            <w:hideMark/>
          </w:tcPr>
          <w:p w14:paraId="53C898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8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D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D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DC" w14:textId="77777777" w:rsidR="00A33413" w:rsidRPr="001F1AD2" w:rsidRDefault="005E5BBF">
            <w:pPr>
              <w:contextualSpacing/>
              <w:rPr>
                <w:rFonts w:ascii="Times New Roman" w:eastAsia="Times New Roman" w:hAnsi="Times New Roman" w:cs="Times New Roman"/>
                <w:sz w:val="20"/>
              </w:rPr>
            </w:pPr>
          </w:p>
        </w:tc>
      </w:tr>
      <w:tr w:rsidR="006A30E3" w14:paraId="53C898E4" w14:textId="77777777">
        <w:trPr>
          <w:trHeight w:val="300"/>
        </w:trPr>
        <w:tc>
          <w:tcPr>
            <w:tcW w:w="6240" w:type="dxa"/>
            <w:gridSpan w:val="2"/>
            <w:tcBorders>
              <w:top w:val="nil"/>
              <w:left w:val="nil"/>
              <w:bottom w:val="nil"/>
              <w:right w:val="nil"/>
            </w:tcBorders>
            <w:shd w:val="clear" w:color="auto" w:fill="auto"/>
            <w:noWrap/>
            <w:vAlign w:val="bottom"/>
            <w:hideMark/>
          </w:tcPr>
          <w:p w14:paraId="53C898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8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E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E3" w14:textId="77777777" w:rsidR="00A33413" w:rsidRPr="001F1AD2" w:rsidRDefault="005E5BBF">
            <w:pPr>
              <w:contextualSpacing/>
              <w:rPr>
                <w:rFonts w:ascii="Times New Roman" w:eastAsia="Times New Roman" w:hAnsi="Times New Roman" w:cs="Times New Roman"/>
                <w:sz w:val="20"/>
              </w:rPr>
            </w:pPr>
          </w:p>
        </w:tc>
      </w:tr>
      <w:tr w:rsidR="006A30E3" w14:paraId="53C898EC" w14:textId="77777777">
        <w:trPr>
          <w:trHeight w:val="300"/>
        </w:trPr>
        <w:tc>
          <w:tcPr>
            <w:tcW w:w="5760" w:type="dxa"/>
            <w:tcBorders>
              <w:top w:val="nil"/>
              <w:left w:val="nil"/>
              <w:bottom w:val="nil"/>
              <w:right w:val="nil"/>
            </w:tcBorders>
            <w:shd w:val="clear" w:color="auto" w:fill="auto"/>
            <w:noWrap/>
            <w:vAlign w:val="bottom"/>
            <w:hideMark/>
          </w:tcPr>
          <w:p w14:paraId="53C898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E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EB" w14:textId="77777777" w:rsidR="00A33413" w:rsidRPr="001F1AD2" w:rsidRDefault="005E5BBF">
            <w:pPr>
              <w:contextualSpacing/>
              <w:rPr>
                <w:rFonts w:ascii="Times New Roman" w:eastAsia="Times New Roman" w:hAnsi="Times New Roman" w:cs="Times New Roman"/>
                <w:sz w:val="20"/>
              </w:rPr>
            </w:pPr>
          </w:p>
        </w:tc>
      </w:tr>
      <w:tr w:rsidR="006A30E3" w14:paraId="53C898EF" w14:textId="77777777">
        <w:trPr>
          <w:trHeight w:val="300"/>
        </w:trPr>
        <w:tc>
          <w:tcPr>
            <w:tcW w:w="5760" w:type="dxa"/>
            <w:tcBorders>
              <w:top w:val="nil"/>
              <w:left w:val="nil"/>
              <w:bottom w:val="nil"/>
              <w:right w:val="nil"/>
            </w:tcBorders>
            <w:shd w:val="clear" w:color="auto" w:fill="auto"/>
            <w:noWrap/>
            <w:vAlign w:val="bottom"/>
            <w:hideMark/>
          </w:tcPr>
          <w:p w14:paraId="53C898ED"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8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 όπως τροποποιήθηκε   ΔΕΚΤΟ ΚΑΤΑ ΠΛΕΙΟΨΗΦΙΑ</w:t>
            </w:r>
          </w:p>
        </w:tc>
      </w:tr>
      <w:tr w:rsidR="006A30E3" w14:paraId="53C898F7" w14:textId="77777777">
        <w:trPr>
          <w:trHeight w:val="300"/>
        </w:trPr>
        <w:tc>
          <w:tcPr>
            <w:tcW w:w="5760" w:type="dxa"/>
            <w:tcBorders>
              <w:top w:val="nil"/>
              <w:left w:val="nil"/>
              <w:bottom w:val="nil"/>
              <w:right w:val="nil"/>
            </w:tcBorders>
            <w:shd w:val="clear" w:color="auto" w:fill="auto"/>
            <w:noWrap/>
            <w:vAlign w:val="bottom"/>
            <w:hideMark/>
          </w:tcPr>
          <w:p w14:paraId="53C898F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8F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F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F6" w14:textId="77777777" w:rsidR="00A33413" w:rsidRPr="001F1AD2" w:rsidRDefault="005E5BBF">
            <w:pPr>
              <w:contextualSpacing/>
              <w:rPr>
                <w:rFonts w:ascii="Times New Roman" w:eastAsia="Times New Roman" w:hAnsi="Times New Roman" w:cs="Times New Roman"/>
                <w:sz w:val="20"/>
              </w:rPr>
            </w:pPr>
          </w:p>
        </w:tc>
      </w:tr>
      <w:tr w:rsidR="006A30E3" w14:paraId="53C898FF" w14:textId="77777777">
        <w:trPr>
          <w:trHeight w:val="300"/>
        </w:trPr>
        <w:tc>
          <w:tcPr>
            <w:tcW w:w="5760" w:type="dxa"/>
            <w:tcBorders>
              <w:top w:val="nil"/>
              <w:left w:val="nil"/>
              <w:bottom w:val="nil"/>
              <w:right w:val="nil"/>
            </w:tcBorders>
            <w:shd w:val="clear" w:color="auto" w:fill="auto"/>
            <w:noWrap/>
            <w:vAlign w:val="bottom"/>
            <w:hideMark/>
          </w:tcPr>
          <w:p w14:paraId="53C898F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8F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F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8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8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8F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8FE" w14:textId="77777777" w:rsidR="00A33413" w:rsidRPr="001F1AD2" w:rsidRDefault="005E5BBF">
            <w:pPr>
              <w:contextualSpacing/>
              <w:rPr>
                <w:rFonts w:ascii="Times New Roman" w:eastAsia="Times New Roman" w:hAnsi="Times New Roman" w:cs="Times New Roman"/>
                <w:sz w:val="20"/>
              </w:rPr>
            </w:pPr>
          </w:p>
        </w:tc>
      </w:tr>
      <w:tr w:rsidR="006A30E3" w14:paraId="53C89907" w14:textId="77777777">
        <w:trPr>
          <w:trHeight w:val="300"/>
        </w:trPr>
        <w:tc>
          <w:tcPr>
            <w:tcW w:w="5760" w:type="dxa"/>
            <w:tcBorders>
              <w:top w:val="nil"/>
              <w:left w:val="nil"/>
              <w:bottom w:val="nil"/>
              <w:right w:val="nil"/>
            </w:tcBorders>
            <w:shd w:val="clear" w:color="auto" w:fill="auto"/>
            <w:noWrap/>
            <w:vAlign w:val="bottom"/>
            <w:hideMark/>
          </w:tcPr>
          <w:p w14:paraId="53C8990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90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0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99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0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06" w14:textId="77777777" w:rsidR="00A33413" w:rsidRPr="001F1AD2" w:rsidRDefault="005E5BBF">
            <w:pPr>
              <w:contextualSpacing/>
              <w:rPr>
                <w:rFonts w:ascii="Times New Roman" w:eastAsia="Times New Roman" w:hAnsi="Times New Roman" w:cs="Times New Roman"/>
                <w:sz w:val="20"/>
              </w:rPr>
            </w:pPr>
          </w:p>
        </w:tc>
      </w:tr>
      <w:tr w:rsidR="006A30E3" w14:paraId="53C8990F" w14:textId="77777777">
        <w:trPr>
          <w:trHeight w:val="300"/>
        </w:trPr>
        <w:tc>
          <w:tcPr>
            <w:tcW w:w="5760" w:type="dxa"/>
            <w:tcBorders>
              <w:top w:val="nil"/>
              <w:left w:val="nil"/>
              <w:bottom w:val="nil"/>
              <w:right w:val="nil"/>
            </w:tcBorders>
            <w:shd w:val="clear" w:color="auto" w:fill="auto"/>
            <w:noWrap/>
            <w:vAlign w:val="bottom"/>
            <w:hideMark/>
          </w:tcPr>
          <w:p w14:paraId="53C8990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90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0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0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0E" w14:textId="77777777" w:rsidR="00A33413" w:rsidRPr="001F1AD2" w:rsidRDefault="005E5BBF">
            <w:pPr>
              <w:contextualSpacing/>
              <w:rPr>
                <w:rFonts w:ascii="Times New Roman" w:eastAsia="Times New Roman" w:hAnsi="Times New Roman" w:cs="Times New Roman"/>
                <w:sz w:val="20"/>
              </w:rPr>
            </w:pPr>
          </w:p>
        </w:tc>
      </w:tr>
      <w:tr w:rsidR="006A30E3" w14:paraId="53C89917" w14:textId="77777777">
        <w:trPr>
          <w:trHeight w:val="300"/>
        </w:trPr>
        <w:tc>
          <w:tcPr>
            <w:tcW w:w="5760" w:type="dxa"/>
            <w:tcBorders>
              <w:top w:val="nil"/>
              <w:left w:val="nil"/>
              <w:bottom w:val="nil"/>
              <w:right w:val="nil"/>
            </w:tcBorders>
            <w:shd w:val="clear" w:color="auto" w:fill="auto"/>
            <w:noWrap/>
            <w:vAlign w:val="bottom"/>
            <w:hideMark/>
          </w:tcPr>
          <w:p w14:paraId="53C899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9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1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16" w14:textId="77777777" w:rsidR="00A33413" w:rsidRPr="001F1AD2" w:rsidRDefault="005E5BBF">
            <w:pPr>
              <w:contextualSpacing/>
              <w:rPr>
                <w:rFonts w:ascii="Times New Roman" w:eastAsia="Times New Roman" w:hAnsi="Times New Roman" w:cs="Times New Roman"/>
                <w:sz w:val="20"/>
              </w:rPr>
            </w:pPr>
          </w:p>
        </w:tc>
      </w:tr>
      <w:tr w:rsidR="006A30E3" w14:paraId="53C8991F" w14:textId="77777777">
        <w:trPr>
          <w:trHeight w:val="300"/>
        </w:trPr>
        <w:tc>
          <w:tcPr>
            <w:tcW w:w="5760" w:type="dxa"/>
            <w:tcBorders>
              <w:top w:val="nil"/>
              <w:left w:val="nil"/>
              <w:bottom w:val="nil"/>
              <w:right w:val="nil"/>
            </w:tcBorders>
            <w:shd w:val="clear" w:color="auto" w:fill="auto"/>
            <w:noWrap/>
            <w:vAlign w:val="bottom"/>
            <w:hideMark/>
          </w:tcPr>
          <w:p w14:paraId="53C899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9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1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1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1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1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1E" w14:textId="77777777" w:rsidR="00A33413" w:rsidRPr="001F1AD2" w:rsidRDefault="005E5BBF">
            <w:pPr>
              <w:contextualSpacing/>
              <w:rPr>
                <w:rFonts w:ascii="Times New Roman" w:eastAsia="Times New Roman" w:hAnsi="Times New Roman" w:cs="Times New Roman"/>
                <w:sz w:val="20"/>
              </w:rPr>
            </w:pPr>
          </w:p>
        </w:tc>
      </w:tr>
      <w:tr w:rsidR="006A30E3" w14:paraId="53C89927" w14:textId="77777777">
        <w:trPr>
          <w:trHeight w:val="300"/>
        </w:trPr>
        <w:tc>
          <w:tcPr>
            <w:tcW w:w="5760" w:type="dxa"/>
            <w:tcBorders>
              <w:top w:val="nil"/>
              <w:left w:val="nil"/>
              <w:bottom w:val="nil"/>
              <w:right w:val="nil"/>
            </w:tcBorders>
            <w:shd w:val="clear" w:color="auto" w:fill="auto"/>
            <w:noWrap/>
            <w:vAlign w:val="bottom"/>
            <w:hideMark/>
          </w:tcPr>
          <w:p w14:paraId="53C899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9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2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992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2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26" w14:textId="77777777" w:rsidR="00A33413" w:rsidRPr="001F1AD2" w:rsidRDefault="005E5BBF">
            <w:pPr>
              <w:contextualSpacing/>
              <w:rPr>
                <w:rFonts w:ascii="Times New Roman" w:eastAsia="Times New Roman" w:hAnsi="Times New Roman" w:cs="Times New Roman"/>
                <w:sz w:val="20"/>
              </w:rPr>
            </w:pPr>
          </w:p>
        </w:tc>
      </w:tr>
      <w:tr w:rsidR="006A30E3" w14:paraId="53C8992E" w14:textId="77777777">
        <w:trPr>
          <w:trHeight w:val="300"/>
        </w:trPr>
        <w:tc>
          <w:tcPr>
            <w:tcW w:w="6240" w:type="dxa"/>
            <w:gridSpan w:val="2"/>
            <w:tcBorders>
              <w:top w:val="nil"/>
              <w:left w:val="nil"/>
              <w:bottom w:val="nil"/>
              <w:right w:val="nil"/>
            </w:tcBorders>
            <w:shd w:val="clear" w:color="auto" w:fill="auto"/>
            <w:noWrap/>
            <w:vAlign w:val="bottom"/>
            <w:hideMark/>
          </w:tcPr>
          <w:p w14:paraId="53C899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9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2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2D" w14:textId="77777777" w:rsidR="00A33413" w:rsidRPr="001F1AD2" w:rsidRDefault="005E5BBF">
            <w:pPr>
              <w:contextualSpacing/>
              <w:rPr>
                <w:rFonts w:ascii="Times New Roman" w:eastAsia="Times New Roman" w:hAnsi="Times New Roman" w:cs="Times New Roman"/>
                <w:sz w:val="20"/>
              </w:rPr>
            </w:pPr>
          </w:p>
        </w:tc>
      </w:tr>
      <w:tr w:rsidR="006A30E3" w14:paraId="53C89936" w14:textId="77777777">
        <w:trPr>
          <w:trHeight w:val="300"/>
        </w:trPr>
        <w:tc>
          <w:tcPr>
            <w:tcW w:w="5760" w:type="dxa"/>
            <w:tcBorders>
              <w:top w:val="nil"/>
              <w:left w:val="nil"/>
              <w:bottom w:val="nil"/>
              <w:right w:val="nil"/>
            </w:tcBorders>
            <w:shd w:val="clear" w:color="auto" w:fill="auto"/>
            <w:noWrap/>
            <w:vAlign w:val="bottom"/>
            <w:hideMark/>
          </w:tcPr>
          <w:p w14:paraId="53C8992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3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35" w14:textId="77777777" w:rsidR="00A33413" w:rsidRPr="001F1AD2" w:rsidRDefault="005E5BBF">
            <w:pPr>
              <w:contextualSpacing/>
              <w:rPr>
                <w:rFonts w:ascii="Times New Roman" w:eastAsia="Times New Roman" w:hAnsi="Times New Roman" w:cs="Times New Roman"/>
                <w:sz w:val="20"/>
              </w:rPr>
            </w:pPr>
          </w:p>
        </w:tc>
      </w:tr>
      <w:tr w:rsidR="006A30E3" w14:paraId="53C89939" w14:textId="77777777">
        <w:trPr>
          <w:trHeight w:val="300"/>
        </w:trPr>
        <w:tc>
          <w:tcPr>
            <w:tcW w:w="5760" w:type="dxa"/>
            <w:tcBorders>
              <w:top w:val="nil"/>
              <w:left w:val="nil"/>
              <w:bottom w:val="nil"/>
              <w:right w:val="nil"/>
            </w:tcBorders>
            <w:shd w:val="clear" w:color="auto" w:fill="auto"/>
            <w:noWrap/>
            <w:vAlign w:val="bottom"/>
            <w:hideMark/>
          </w:tcPr>
          <w:p w14:paraId="53C89937"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9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 όπως τροποποιήθηκε   ΔΕΚΤΟ ΚΑΤΑ ΠΛΕΙΟΨΗΦΙΑ</w:t>
            </w:r>
          </w:p>
        </w:tc>
      </w:tr>
      <w:tr w:rsidR="006A30E3" w14:paraId="53C89941" w14:textId="77777777">
        <w:trPr>
          <w:trHeight w:val="300"/>
        </w:trPr>
        <w:tc>
          <w:tcPr>
            <w:tcW w:w="5760" w:type="dxa"/>
            <w:tcBorders>
              <w:top w:val="nil"/>
              <w:left w:val="nil"/>
              <w:bottom w:val="nil"/>
              <w:right w:val="nil"/>
            </w:tcBorders>
            <w:shd w:val="clear" w:color="auto" w:fill="auto"/>
            <w:noWrap/>
            <w:vAlign w:val="bottom"/>
            <w:hideMark/>
          </w:tcPr>
          <w:p w14:paraId="53C899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9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40" w14:textId="77777777" w:rsidR="00A33413" w:rsidRPr="001F1AD2" w:rsidRDefault="005E5BBF">
            <w:pPr>
              <w:contextualSpacing/>
              <w:rPr>
                <w:rFonts w:ascii="Times New Roman" w:eastAsia="Times New Roman" w:hAnsi="Times New Roman" w:cs="Times New Roman"/>
                <w:sz w:val="20"/>
              </w:rPr>
            </w:pPr>
          </w:p>
        </w:tc>
      </w:tr>
      <w:tr w:rsidR="006A30E3" w14:paraId="53C89949" w14:textId="77777777">
        <w:trPr>
          <w:trHeight w:val="300"/>
        </w:trPr>
        <w:tc>
          <w:tcPr>
            <w:tcW w:w="5760" w:type="dxa"/>
            <w:tcBorders>
              <w:top w:val="nil"/>
              <w:left w:val="nil"/>
              <w:bottom w:val="nil"/>
              <w:right w:val="nil"/>
            </w:tcBorders>
            <w:shd w:val="clear" w:color="auto" w:fill="auto"/>
            <w:noWrap/>
            <w:vAlign w:val="bottom"/>
            <w:hideMark/>
          </w:tcPr>
          <w:p w14:paraId="53C899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9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4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48" w14:textId="77777777" w:rsidR="00A33413" w:rsidRPr="001F1AD2" w:rsidRDefault="005E5BBF">
            <w:pPr>
              <w:contextualSpacing/>
              <w:rPr>
                <w:rFonts w:ascii="Times New Roman" w:eastAsia="Times New Roman" w:hAnsi="Times New Roman" w:cs="Times New Roman"/>
                <w:sz w:val="20"/>
              </w:rPr>
            </w:pPr>
          </w:p>
        </w:tc>
      </w:tr>
      <w:tr w:rsidR="006A30E3" w14:paraId="53C89951" w14:textId="77777777">
        <w:trPr>
          <w:trHeight w:val="300"/>
        </w:trPr>
        <w:tc>
          <w:tcPr>
            <w:tcW w:w="5760" w:type="dxa"/>
            <w:tcBorders>
              <w:top w:val="nil"/>
              <w:left w:val="nil"/>
              <w:bottom w:val="nil"/>
              <w:right w:val="nil"/>
            </w:tcBorders>
            <w:shd w:val="clear" w:color="auto" w:fill="auto"/>
            <w:noWrap/>
            <w:vAlign w:val="bottom"/>
            <w:hideMark/>
          </w:tcPr>
          <w:p w14:paraId="53C899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9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99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4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50" w14:textId="77777777" w:rsidR="00A33413" w:rsidRPr="001F1AD2" w:rsidRDefault="005E5BBF">
            <w:pPr>
              <w:contextualSpacing/>
              <w:rPr>
                <w:rFonts w:ascii="Times New Roman" w:eastAsia="Times New Roman" w:hAnsi="Times New Roman" w:cs="Times New Roman"/>
                <w:sz w:val="20"/>
              </w:rPr>
            </w:pPr>
          </w:p>
        </w:tc>
      </w:tr>
      <w:tr w:rsidR="006A30E3" w14:paraId="53C89959" w14:textId="77777777">
        <w:trPr>
          <w:trHeight w:val="300"/>
        </w:trPr>
        <w:tc>
          <w:tcPr>
            <w:tcW w:w="5760" w:type="dxa"/>
            <w:tcBorders>
              <w:top w:val="nil"/>
              <w:left w:val="nil"/>
              <w:bottom w:val="nil"/>
              <w:right w:val="nil"/>
            </w:tcBorders>
            <w:shd w:val="clear" w:color="auto" w:fill="auto"/>
            <w:noWrap/>
            <w:vAlign w:val="bottom"/>
            <w:hideMark/>
          </w:tcPr>
          <w:p w14:paraId="53C899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9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5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58" w14:textId="77777777" w:rsidR="00A33413" w:rsidRPr="001F1AD2" w:rsidRDefault="005E5BBF">
            <w:pPr>
              <w:contextualSpacing/>
              <w:rPr>
                <w:rFonts w:ascii="Times New Roman" w:eastAsia="Times New Roman" w:hAnsi="Times New Roman" w:cs="Times New Roman"/>
                <w:sz w:val="20"/>
              </w:rPr>
            </w:pPr>
          </w:p>
        </w:tc>
      </w:tr>
      <w:tr w:rsidR="006A30E3" w14:paraId="53C89961" w14:textId="77777777">
        <w:trPr>
          <w:trHeight w:val="300"/>
        </w:trPr>
        <w:tc>
          <w:tcPr>
            <w:tcW w:w="5760" w:type="dxa"/>
            <w:tcBorders>
              <w:top w:val="nil"/>
              <w:left w:val="nil"/>
              <w:bottom w:val="nil"/>
              <w:right w:val="nil"/>
            </w:tcBorders>
            <w:shd w:val="clear" w:color="auto" w:fill="auto"/>
            <w:noWrap/>
            <w:vAlign w:val="bottom"/>
            <w:hideMark/>
          </w:tcPr>
          <w:p w14:paraId="53C899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9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5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60" w14:textId="77777777" w:rsidR="00A33413" w:rsidRPr="001F1AD2" w:rsidRDefault="005E5BBF">
            <w:pPr>
              <w:contextualSpacing/>
              <w:rPr>
                <w:rFonts w:ascii="Times New Roman" w:eastAsia="Times New Roman" w:hAnsi="Times New Roman" w:cs="Times New Roman"/>
                <w:sz w:val="20"/>
              </w:rPr>
            </w:pPr>
          </w:p>
        </w:tc>
      </w:tr>
      <w:tr w:rsidR="006A30E3" w14:paraId="53C89969" w14:textId="77777777">
        <w:trPr>
          <w:trHeight w:val="300"/>
        </w:trPr>
        <w:tc>
          <w:tcPr>
            <w:tcW w:w="5760" w:type="dxa"/>
            <w:tcBorders>
              <w:top w:val="nil"/>
              <w:left w:val="nil"/>
              <w:bottom w:val="nil"/>
              <w:right w:val="nil"/>
            </w:tcBorders>
            <w:shd w:val="clear" w:color="auto" w:fill="auto"/>
            <w:noWrap/>
            <w:vAlign w:val="bottom"/>
            <w:hideMark/>
          </w:tcPr>
          <w:p w14:paraId="53C899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9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6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6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68" w14:textId="77777777" w:rsidR="00A33413" w:rsidRPr="001F1AD2" w:rsidRDefault="005E5BBF">
            <w:pPr>
              <w:contextualSpacing/>
              <w:rPr>
                <w:rFonts w:ascii="Times New Roman" w:eastAsia="Times New Roman" w:hAnsi="Times New Roman" w:cs="Times New Roman"/>
                <w:sz w:val="20"/>
              </w:rPr>
            </w:pPr>
          </w:p>
        </w:tc>
      </w:tr>
      <w:tr w:rsidR="006A30E3" w14:paraId="53C89971" w14:textId="77777777">
        <w:trPr>
          <w:trHeight w:val="300"/>
        </w:trPr>
        <w:tc>
          <w:tcPr>
            <w:tcW w:w="5760" w:type="dxa"/>
            <w:tcBorders>
              <w:top w:val="nil"/>
              <w:left w:val="nil"/>
              <w:bottom w:val="nil"/>
              <w:right w:val="nil"/>
            </w:tcBorders>
            <w:shd w:val="clear" w:color="auto" w:fill="auto"/>
            <w:noWrap/>
            <w:vAlign w:val="bottom"/>
            <w:hideMark/>
          </w:tcPr>
          <w:p w14:paraId="53C899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9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6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99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6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70" w14:textId="77777777" w:rsidR="00A33413" w:rsidRPr="001F1AD2" w:rsidRDefault="005E5BBF">
            <w:pPr>
              <w:contextualSpacing/>
              <w:rPr>
                <w:rFonts w:ascii="Times New Roman" w:eastAsia="Times New Roman" w:hAnsi="Times New Roman" w:cs="Times New Roman"/>
                <w:sz w:val="20"/>
              </w:rPr>
            </w:pPr>
          </w:p>
        </w:tc>
      </w:tr>
      <w:tr w:rsidR="006A30E3" w14:paraId="53C89978" w14:textId="77777777">
        <w:trPr>
          <w:trHeight w:val="300"/>
        </w:trPr>
        <w:tc>
          <w:tcPr>
            <w:tcW w:w="6240" w:type="dxa"/>
            <w:gridSpan w:val="2"/>
            <w:tcBorders>
              <w:top w:val="nil"/>
              <w:left w:val="nil"/>
              <w:bottom w:val="nil"/>
              <w:right w:val="nil"/>
            </w:tcBorders>
            <w:shd w:val="clear" w:color="auto" w:fill="auto"/>
            <w:noWrap/>
            <w:vAlign w:val="bottom"/>
            <w:hideMark/>
          </w:tcPr>
          <w:p w14:paraId="53C899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9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77" w14:textId="77777777" w:rsidR="00A33413" w:rsidRPr="001F1AD2" w:rsidRDefault="005E5BBF">
            <w:pPr>
              <w:contextualSpacing/>
              <w:rPr>
                <w:rFonts w:ascii="Times New Roman" w:eastAsia="Times New Roman" w:hAnsi="Times New Roman" w:cs="Times New Roman"/>
                <w:sz w:val="20"/>
              </w:rPr>
            </w:pPr>
          </w:p>
        </w:tc>
      </w:tr>
      <w:tr w:rsidR="006A30E3" w14:paraId="53C89980" w14:textId="77777777">
        <w:trPr>
          <w:trHeight w:val="300"/>
        </w:trPr>
        <w:tc>
          <w:tcPr>
            <w:tcW w:w="5760" w:type="dxa"/>
            <w:tcBorders>
              <w:top w:val="nil"/>
              <w:left w:val="nil"/>
              <w:bottom w:val="nil"/>
              <w:right w:val="nil"/>
            </w:tcBorders>
            <w:shd w:val="clear" w:color="auto" w:fill="auto"/>
            <w:noWrap/>
            <w:vAlign w:val="bottom"/>
            <w:hideMark/>
          </w:tcPr>
          <w:p w14:paraId="53C8997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7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7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7F" w14:textId="77777777" w:rsidR="00A33413" w:rsidRPr="001F1AD2" w:rsidRDefault="005E5BBF">
            <w:pPr>
              <w:contextualSpacing/>
              <w:rPr>
                <w:rFonts w:ascii="Times New Roman" w:eastAsia="Times New Roman" w:hAnsi="Times New Roman" w:cs="Times New Roman"/>
                <w:sz w:val="20"/>
              </w:rPr>
            </w:pPr>
          </w:p>
        </w:tc>
      </w:tr>
      <w:tr w:rsidR="006A30E3" w14:paraId="53C89984" w14:textId="77777777">
        <w:trPr>
          <w:trHeight w:val="300"/>
        </w:trPr>
        <w:tc>
          <w:tcPr>
            <w:tcW w:w="5760" w:type="dxa"/>
            <w:tcBorders>
              <w:top w:val="nil"/>
              <w:left w:val="nil"/>
              <w:bottom w:val="nil"/>
              <w:right w:val="nil"/>
            </w:tcBorders>
            <w:shd w:val="clear" w:color="auto" w:fill="auto"/>
            <w:noWrap/>
            <w:vAlign w:val="bottom"/>
            <w:hideMark/>
          </w:tcPr>
          <w:p w14:paraId="53C89981"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9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19 ως έχει   ΔΕΚΤΟ ΚΑΤΑ ΠΛΕΙΟΨΗΦΙΑ</w:t>
            </w:r>
          </w:p>
        </w:tc>
        <w:tc>
          <w:tcPr>
            <w:tcW w:w="960" w:type="dxa"/>
            <w:tcBorders>
              <w:top w:val="nil"/>
              <w:left w:val="nil"/>
              <w:bottom w:val="nil"/>
              <w:right w:val="nil"/>
            </w:tcBorders>
            <w:shd w:val="clear" w:color="auto" w:fill="auto"/>
            <w:noWrap/>
            <w:vAlign w:val="bottom"/>
            <w:hideMark/>
          </w:tcPr>
          <w:p w14:paraId="53C89983" w14:textId="77777777" w:rsidR="00A33413" w:rsidRPr="001F1AD2" w:rsidRDefault="005E5BBF">
            <w:pPr>
              <w:contextualSpacing/>
              <w:rPr>
                <w:rFonts w:ascii="Calibri" w:eastAsia="Times New Roman" w:hAnsi="Calibri" w:cs="Times New Roman"/>
                <w:color w:val="000000"/>
                <w:sz w:val="22"/>
                <w:szCs w:val="22"/>
              </w:rPr>
            </w:pPr>
          </w:p>
        </w:tc>
      </w:tr>
      <w:tr w:rsidR="006A30E3" w14:paraId="53C8998C" w14:textId="77777777">
        <w:trPr>
          <w:trHeight w:val="300"/>
        </w:trPr>
        <w:tc>
          <w:tcPr>
            <w:tcW w:w="5760" w:type="dxa"/>
            <w:tcBorders>
              <w:top w:val="nil"/>
              <w:left w:val="nil"/>
              <w:bottom w:val="nil"/>
              <w:right w:val="nil"/>
            </w:tcBorders>
            <w:shd w:val="clear" w:color="auto" w:fill="auto"/>
            <w:noWrap/>
            <w:vAlign w:val="bottom"/>
            <w:hideMark/>
          </w:tcPr>
          <w:p w14:paraId="53C899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9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8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8B" w14:textId="77777777" w:rsidR="00A33413" w:rsidRPr="001F1AD2" w:rsidRDefault="005E5BBF">
            <w:pPr>
              <w:contextualSpacing/>
              <w:rPr>
                <w:rFonts w:ascii="Times New Roman" w:eastAsia="Times New Roman" w:hAnsi="Times New Roman" w:cs="Times New Roman"/>
                <w:sz w:val="20"/>
              </w:rPr>
            </w:pPr>
          </w:p>
        </w:tc>
      </w:tr>
      <w:tr w:rsidR="006A30E3" w14:paraId="53C89994" w14:textId="77777777">
        <w:trPr>
          <w:trHeight w:val="300"/>
        </w:trPr>
        <w:tc>
          <w:tcPr>
            <w:tcW w:w="5760" w:type="dxa"/>
            <w:tcBorders>
              <w:top w:val="nil"/>
              <w:left w:val="nil"/>
              <w:bottom w:val="nil"/>
              <w:right w:val="nil"/>
            </w:tcBorders>
            <w:shd w:val="clear" w:color="auto" w:fill="auto"/>
            <w:noWrap/>
            <w:vAlign w:val="bottom"/>
            <w:hideMark/>
          </w:tcPr>
          <w:p w14:paraId="53C899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9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8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9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93" w14:textId="77777777" w:rsidR="00A33413" w:rsidRPr="001F1AD2" w:rsidRDefault="005E5BBF">
            <w:pPr>
              <w:contextualSpacing/>
              <w:rPr>
                <w:rFonts w:ascii="Times New Roman" w:eastAsia="Times New Roman" w:hAnsi="Times New Roman" w:cs="Times New Roman"/>
                <w:sz w:val="20"/>
              </w:rPr>
            </w:pPr>
          </w:p>
        </w:tc>
      </w:tr>
      <w:tr w:rsidR="006A30E3" w14:paraId="53C8999C" w14:textId="77777777">
        <w:trPr>
          <w:trHeight w:val="300"/>
        </w:trPr>
        <w:tc>
          <w:tcPr>
            <w:tcW w:w="5760" w:type="dxa"/>
            <w:tcBorders>
              <w:top w:val="nil"/>
              <w:left w:val="nil"/>
              <w:bottom w:val="nil"/>
              <w:right w:val="nil"/>
            </w:tcBorders>
            <w:shd w:val="clear" w:color="auto" w:fill="auto"/>
            <w:noWrap/>
            <w:vAlign w:val="bottom"/>
            <w:hideMark/>
          </w:tcPr>
          <w:p w14:paraId="53C899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9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9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9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9B" w14:textId="77777777" w:rsidR="00A33413" w:rsidRPr="001F1AD2" w:rsidRDefault="005E5BBF">
            <w:pPr>
              <w:contextualSpacing/>
              <w:rPr>
                <w:rFonts w:ascii="Times New Roman" w:eastAsia="Times New Roman" w:hAnsi="Times New Roman" w:cs="Times New Roman"/>
                <w:sz w:val="20"/>
              </w:rPr>
            </w:pPr>
          </w:p>
        </w:tc>
      </w:tr>
      <w:tr w:rsidR="006A30E3" w14:paraId="53C899A4" w14:textId="77777777">
        <w:trPr>
          <w:trHeight w:val="300"/>
        </w:trPr>
        <w:tc>
          <w:tcPr>
            <w:tcW w:w="5760" w:type="dxa"/>
            <w:tcBorders>
              <w:top w:val="nil"/>
              <w:left w:val="nil"/>
              <w:bottom w:val="nil"/>
              <w:right w:val="nil"/>
            </w:tcBorders>
            <w:shd w:val="clear" w:color="auto" w:fill="auto"/>
            <w:noWrap/>
            <w:vAlign w:val="bottom"/>
            <w:hideMark/>
          </w:tcPr>
          <w:p w14:paraId="53C899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9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A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A3" w14:textId="77777777" w:rsidR="00A33413" w:rsidRPr="001F1AD2" w:rsidRDefault="005E5BBF">
            <w:pPr>
              <w:contextualSpacing/>
              <w:rPr>
                <w:rFonts w:ascii="Times New Roman" w:eastAsia="Times New Roman" w:hAnsi="Times New Roman" w:cs="Times New Roman"/>
                <w:sz w:val="20"/>
              </w:rPr>
            </w:pPr>
          </w:p>
        </w:tc>
      </w:tr>
      <w:tr w:rsidR="006A30E3" w14:paraId="53C899AC" w14:textId="77777777">
        <w:trPr>
          <w:trHeight w:val="300"/>
        </w:trPr>
        <w:tc>
          <w:tcPr>
            <w:tcW w:w="5760" w:type="dxa"/>
            <w:tcBorders>
              <w:top w:val="nil"/>
              <w:left w:val="nil"/>
              <w:bottom w:val="nil"/>
              <w:right w:val="nil"/>
            </w:tcBorders>
            <w:shd w:val="clear" w:color="auto" w:fill="auto"/>
            <w:noWrap/>
            <w:vAlign w:val="bottom"/>
            <w:hideMark/>
          </w:tcPr>
          <w:p w14:paraId="53C899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9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A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AB" w14:textId="77777777" w:rsidR="00A33413" w:rsidRPr="001F1AD2" w:rsidRDefault="005E5BBF">
            <w:pPr>
              <w:contextualSpacing/>
              <w:rPr>
                <w:rFonts w:ascii="Times New Roman" w:eastAsia="Times New Roman" w:hAnsi="Times New Roman" w:cs="Times New Roman"/>
                <w:sz w:val="20"/>
              </w:rPr>
            </w:pPr>
          </w:p>
        </w:tc>
      </w:tr>
      <w:tr w:rsidR="006A30E3" w14:paraId="53C899B4" w14:textId="77777777">
        <w:trPr>
          <w:trHeight w:val="300"/>
        </w:trPr>
        <w:tc>
          <w:tcPr>
            <w:tcW w:w="5760" w:type="dxa"/>
            <w:tcBorders>
              <w:top w:val="nil"/>
              <w:left w:val="nil"/>
              <w:bottom w:val="nil"/>
              <w:right w:val="nil"/>
            </w:tcBorders>
            <w:shd w:val="clear" w:color="auto" w:fill="auto"/>
            <w:noWrap/>
            <w:vAlign w:val="bottom"/>
            <w:hideMark/>
          </w:tcPr>
          <w:p w14:paraId="53C899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9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A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B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B3" w14:textId="77777777" w:rsidR="00A33413" w:rsidRPr="001F1AD2" w:rsidRDefault="005E5BBF">
            <w:pPr>
              <w:contextualSpacing/>
              <w:rPr>
                <w:rFonts w:ascii="Times New Roman" w:eastAsia="Times New Roman" w:hAnsi="Times New Roman" w:cs="Times New Roman"/>
                <w:sz w:val="20"/>
              </w:rPr>
            </w:pPr>
          </w:p>
        </w:tc>
      </w:tr>
      <w:tr w:rsidR="006A30E3" w14:paraId="53C899BC" w14:textId="77777777">
        <w:trPr>
          <w:trHeight w:val="300"/>
        </w:trPr>
        <w:tc>
          <w:tcPr>
            <w:tcW w:w="5760" w:type="dxa"/>
            <w:tcBorders>
              <w:top w:val="nil"/>
              <w:left w:val="nil"/>
              <w:bottom w:val="nil"/>
              <w:right w:val="nil"/>
            </w:tcBorders>
            <w:shd w:val="clear" w:color="auto" w:fill="auto"/>
            <w:noWrap/>
            <w:vAlign w:val="bottom"/>
            <w:hideMark/>
          </w:tcPr>
          <w:p w14:paraId="53C899B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9B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B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B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BB" w14:textId="77777777" w:rsidR="00A33413" w:rsidRPr="001F1AD2" w:rsidRDefault="005E5BBF">
            <w:pPr>
              <w:contextualSpacing/>
              <w:rPr>
                <w:rFonts w:ascii="Times New Roman" w:eastAsia="Times New Roman" w:hAnsi="Times New Roman" w:cs="Times New Roman"/>
                <w:sz w:val="20"/>
              </w:rPr>
            </w:pPr>
          </w:p>
        </w:tc>
      </w:tr>
      <w:tr w:rsidR="006A30E3" w14:paraId="53C899C3" w14:textId="77777777">
        <w:trPr>
          <w:trHeight w:val="300"/>
        </w:trPr>
        <w:tc>
          <w:tcPr>
            <w:tcW w:w="6240" w:type="dxa"/>
            <w:gridSpan w:val="2"/>
            <w:tcBorders>
              <w:top w:val="nil"/>
              <w:left w:val="nil"/>
              <w:bottom w:val="nil"/>
              <w:right w:val="nil"/>
            </w:tcBorders>
            <w:shd w:val="clear" w:color="auto" w:fill="auto"/>
            <w:noWrap/>
            <w:vAlign w:val="bottom"/>
            <w:hideMark/>
          </w:tcPr>
          <w:p w14:paraId="53C899B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9B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C2" w14:textId="77777777" w:rsidR="00A33413" w:rsidRPr="001F1AD2" w:rsidRDefault="005E5BBF">
            <w:pPr>
              <w:contextualSpacing/>
              <w:rPr>
                <w:rFonts w:ascii="Times New Roman" w:eastAsia="Times New Roman" w:hAnsi="Times New Roman" w:cs="Times New Roman"/>
                <w:sz w:val="20"/>
              </w:rPr>
            </w:pPr>
          </w:p>
        </w:tc>
      </w:tr>
      <w:tr w:rsidR="006A30E3" w14:paraId="53C899CB" w14:textId="77777777">
        <w:trPr>
          <w:trHeight w:val="300"/>
        </w:trPr>
        <w:tc>
          <w:tcPr>
            <w:tcW w:w="5760" w:type="dxa"/>
            <w:tcBorders>
              <w:top w:val="nil"/>
              <w:left w:val="nil"/>
              <w:bottom w:val="nil"/>
              <w:right w:val="nil"/>
            </w:tcBorders>
            <w:shd w:val="clear" w:color="auto" w:fill="auto"/>
            <w:noWrap/>
            <w:vAlign w:val="bottom"/>
            <w:hideMark/>
          </w:tcPr>
          <w:p w14:paraId="53C899C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C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CA" w14:textId="77777777" w:rsidR="00A33413" w:rsidRPr="001F1AD2" w:rsidRDefault="005E5BBF">
            <w:pPr>
              <w:contextualSpacing/>
              <w:rPr>
                <w:rFonts w:ascii="Times New Roman" w:eastAsia="Times New Roman" w:hAnsi="Times New Roman" w:cs="Times New Roman"/>
                <w:sz w:val="20"/>
              </w:rPr>
            </w:pPr>
          </w:p>
        </w:tc>
      </w:tr>
      <w:tr w:rsidR="006A30E3" w14:paraId="53C899CE" w14:textId="77777777">
        <w:trPr>
          <w:trHeight w:val="300"/>
        </w:trPr>
        <w:tc>
          <w:tcPr>
            <w:tcW w:w="5760" w:type="dxa"/>
            <w:tcBorders>
              <w:top w:val="nil"/>
              <w:left w:val="nil"/>
              <w:bottom w:val="nil"/>
              <w:right w:val="nil"/>
            </w:tcBorders>
            <w:shd w:val="clear" w:color="auto" w:fill="auto"/>
            <w:noWrap/>
            <w:vAlign w:val="bottom"/>
            <w:hideMark/>
          </w:tcPr>
          <w:p w14:paraId="53C899CC"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9C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20 όπως τροποποιήθηκε   ΔΕΚΤΟ ΚΑΤΑ ΠΛΕΙΟΨΗΦΙΑ</w:t>
            </w:r>
          </w:p>
        </w:tc>
      </w:tr>
      <w:tr w:rsidR="006A30E3" w14:paraId="53C899D6" w14:textId="77777777">
        <w:trPr>
          <w:trHeight w:val="300"/>
        </w:trPr>
        <w:tc>
          <w:tcPr>
            <w:tcW w:w="5760" w:type="dxa"/>
            <w:tcBorders>
              <w:top w:val="nil"/>
              <w:left w:val="nil"/>
              <w:bottom w:val="nil"/>
              <w:right w:val="nil"/>
            </w:tcBorders>
            <w:shd w:val="clear" w:color="auto" w:fill="auto"/>
            <w:noWrap/>
            <w:vAlign w:val="bottom"/>
            <w:hideMark/>
          </w:tcPr>
          <w:p w14:paraId="53C899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9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D5" w14:textId="77777777" w:rsidR="00A33413" w:rsidRPr="001F1AD2" w:rsidRDefault="005E5BBF">
            <w:pPr>
              <w:contextualSpacing/>
              <w:rPr>
                <w:rFonts w:ascii="Times New Roman" w:eastAsia="Times New Roman" w:hAnsi="Times New Roman" w:cs="Times New Roman"/>
                <w:sz w:val="20"/>
              </w:rPr>
            </w:pPr>
          </w:p>
        </w:tc>
      </w:tr>
      <w:tr w:rsidR="006A30E3" w14:paraId="53C899DE" w14:textId="77777777">
        <w:trPr>
          <w:trHeight w:val="300"/>
        </w:trPr>
        <w:tc>
          <w:tcPr>
            <w:tcW w:w="5760" w:type="dxa"/>
            <w:tcBorders>
              <w:top w:val="nil"/>
              <w:left w:val="nil"/>
              <w:bottom w:val="nil"/>
              <w:right w:val="nil"/>
            </w:tcBorders>
            <w:shd w:val="clear" w:color="auto" w:fill="auto"/>
            <w:noWrap/>
            <w:vAlign w:val="bottom"/>
            <w:hideMark/>
          </w:tcPr>
          <w:p w14:paraId="53C899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9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DD" w14:textId="77777777" w:rsidR="00A33413" w:rsidRPr="001F1AD2" w:rsidRDefault="005E5BBF">
            <w:pPr>
              <w:contextualSpacing/>
              <w:rPr>
                <w:rFonts w:ascii="Times New Roman" w:eastAsia="Times New Roman" w:hAnsi="Times New Roman" w:cs="Times New Roman"/>
                <w:sz w:val="20"/>
              </w:rPr>
            </w:pPr>
          </w:p>
        </w:tc>
      </w:tr>
      <w:tr w:rsidR="006A30E3" w14:paraId="53C899E6" w14:textId="77777777">
        <w:trPr>
          <w:trHeight w:val="300"/>
        </w:trPr>
        <w:tc>
          <w:tcPr>
            <w:tcW w:w="5760" w:type="dxa"/>
            <w:tcBorders>
              <w:top w:val="nil"/>
              <w:left w:val="nil"/>
              <w:bottom w:val="nil"/>
              <w:right w:val="nil"/>
            </w:tcBorders>
            <w:shd w:val="clear" w:color="auto" w:fill="auto"/>
            <w:noWrap/>
            <w:vAlign w:val="bottom"/>
            <w:hideMark/>
          </w:tcPr>
          <w:p w14:paraId="53C899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9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E5" w14:textId="77777777" w:rsidR="00A33413" w:rsidRPr="001F1AD2" w:rsidRDefault="005E5BBF">
            <w:pPr>
              <w:contextualSpacing/>
              <w:rPr>
                <w:rFonts w:ascii="Times New Roman" w:eastAsia="Times New Roman" w:hAnsi="Times New Roman" w:cs="Times New Roman"/>
                <w:sz w:val="20"/>
              </w:rPr>
            </w:pPr>
          </w:p>
        </w:tc>
      </w:tr>
      <w:tr w:rsidR="006A30E3" w14:paraId="53C899EE" w14:textId="77777777">
        <w:trPr>
          <w:trHeight w:val="300"/>
        </w:trPr>
        <w:tc>
          <w:tcPr>
            <w:tcW w:w="5760" w:type="dxa"/>
            <w:tcBorders>
              <w:top w:val="nil"/>
              <w:left w:val="nil"/>
              <w:bottom w:val="nil"/>
              <w:right w:val="nil"/>
            </w:tcBorders>
            <w:shd w:val="clear" w:color="auto" w:fill="auto"/>
            <w:noWrap/>
            <w:vAlign w:val="bottom"/>
            <w:hideMark/>
          </w:tcPr>
          <w:p w14:paraId="53C899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9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ED" w14:textId="77777777" w:rsidR="00A33413" w:rsidRPr="001F1AD2" w:rsidRDefault="005E5BBF">
            <w:pPr>
              <w:contextualSpacing/>
              <w:rPr>
                <w:rFonts w:ascii="Times New Roman" w:eastAsia="Times New Roman" w:hAnsi="Times New Roman" w:cs="Times New Roman"/>
                <w:sz w:val="20"/>
              </w:rPr>
            </w:pPr>
          </w:p>
        </w:tc>
      </w:tr>
      <w:tr w:rsidR="006A30E3" w14:paraId="53C899F6" w14:textId="77777777">
        <w:trPr>
          <w:trHeight w:val="300"/>
        </w:trPr>
        <w:tc>
          <w:tcPr>
            <w:tcW w:w="5760" w:type="dxa"/>
            <w:tcBorders>
              <w:top w:val="nil"/>
              <w:left w:val="nil"/>
              <w:bottom w:val="nil"/>
              <w:right w:val="nil"/>
            </w:tcBorders>
            <w:shd w:val="clear" w:color="auto" w:fill="auto"/>
            <w:noWrap/>
            <w:vAlign w:val="bottom"/>
            <w:hideMark/>
          </w:tcPr>
          <w:p w14:paraId="53C899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9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9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F5" w14:textId="77777777" w:rsidR="00A33413" w:rsidRPr="001F1AD2" w:rsidRDefault="005E5BBF">
            <w:pPr>
              <w:contextualSpacing/>
              <w:rPr>
                <w:rFonts w:ascii="Times New Roman" w:eastAsia="Times New Roman" w:hAnsi="Times New Roman" w:cs="Times New Roman"/>
                <w:sz w:val="20"/>
              </w:rPr>
            </w:pPr>
          </w:p>
        </w:tc>
      </w:tr>
      <w:tr w:rsidR="006A30E3" w14:paraId="53C899FE" w14:textId="77777777">
        <w:trPr>
          <w:trHeight w:val="300"/>
        </w:trPr>
        <w:tc>
          <w:tcPr>
            <w:tcW w:w="5760" w:type="dxa"/>
            <w:tcBorders>
              <w:top w:val="nil"/>
              <w:left w:val="nil"/>
              <w:bottom w:val="nil"/>
              <w:right w:val="nil"/>
            </w:tcBorders>
            <w:shd w:val="clear" w:color="auto" w:fill="auto"/>
            <w:noWrap/>
            <w:vAlign w:val="bottom"/>
            <w:hideMark/>
          </w:tcPr>
          <w:p w14:paraId="53C899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9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9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9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9F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9FD" w14:textId="77777777" w:rsidR="00A33413" w:rsidRPr="001F1AD2" w:rsidRDefault="005E5BBF">
            <w:pPr>
              <w:contextualSpacing/>
              <w:rPr>
                <w:rFonts w:ascii="Times New Roman" w:eastAsia="Times New Roman" w:hAnsi="Times New Roman" w:cs="Times New Roman"/>
                <w:sz w:val="20"/>
              </w:rPr>
            </w:pPr>
          </w:p>
        </w:tc>
      </w:tr>
      <w:tr w:rsidR="006A30E3" w14:paraId="53C89A06" w14:textId="77777777">
        <w:trPr>
          <w:trHeight w:val="300"/>
        </w:trPr>
        <w:tc>
          <w:tcPr>
            <w:tcW w:w="5760" w:type="dxa"/>
            <w:tcBorders>
              <w:top w:val="nil"/>
              <w:left w:val="nil"/>
              <w:bottom w:val="nil"/>
              <w:right w:val="nil"/>
            </w:tcBorders>
            <w:shd w:val="clear" w:color="auto" w:fill="auto"/>
            <w:noWrap/>
            <w:vAlign w:val="bottom"/>
            <w:hideMark/>
          </w:tcPr>
          <w:p w14:paraId="53C899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A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0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05" w14:textId="77777777" w:rsidR="00A33413" w:rsidRPr="001F1AD2" w:rsidRDefault="005E5BBF">
            <w:pPr>
              <w:contextualSpacing/>
              <w:rPr>
                <w:rFonts w:ascii="Times New Roman" w:eastAsia="Times New Roman" w:hAnsi="Times New Roman" w:cs="Times New Roman"/>
                <w:sz w:val="20"/>
              </w:rPr>
            </w:pPr>
          </w:p>
        </w:tc>
      </w:tr>
      <w:tr w:rsidR="006A30E3" w14:paraId="53C89A0D" w14:textId="77777777">
        <w:trPr>
          <w:trHeight w:val="300"/>
        </w:trPr>
        <w:tc>
          <w:tcPr>
            <w:tcW w:w="6240" w:type="dxa"/>
            <w:gridSpan w:val="2"/>
            <w:tcBorders>
              <w:top w:val="nil"/>
              <w:left w:val="nil"/>
              <w:bottom w:val="nil"/>
              <w:right w:val="nil"/>
            </w:tcBorders>
            <w:shd w:val="clear" w:color="auto" w:fill="auto"/>
            <w:noWrap/>
            <w:vAlign w:val="bottom"/>
            <w:hideMark/>
          </w:tcPr>
          <w:p w14:paraId="53C89A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A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A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0C" w14:textId="77777777" w:rsidR="00A33413" w:rsidRPr="001F1AD2" w:rsidRDefault="005E5BBF">
            <w:pPr>
              <w:contextualSpacing/>
              <w:rPr>
                <w:rFonts w:ascii="Times New Roman" w:eastAsia="Times New Roman" w:hAnsi="Times New Roman" w:cs="Times New Roman"/>
                <w:sz w:val="20"/>
              </w:rPr>
            </w:pPr>
          </w:p>
        </w:tc>
      </w:tr>
      <w:tr w:rsidR="006A30E3" w14:paraId="53C89A15" w14:textId="77777777">
        <w:trPr>
          <w:trHeight w:val="300"/>
        </w:trPr>
        <w:tc>
          <w:tcPr>
            <w:tcW w:w="5760" w:type="dxa"/>
            <w:tcBorders>
              <w:top w:val="nil"/>
              <w:left w:val="nil"/>
              <w:bottom w:val="nil"/>
              <w:right w:val="nil"/>
            </w:tcBorders>
            <w:shd w:val="clear" w:color="auto" w:fill="auto"/>
            <w:noWrap/>
            <w:vAlign w:val="bottom"/>
            <w:hideMark/>
          </w:tcPr>
          <w:p w14:paraId="53C89A0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0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14" w14:textId="77777777" w:rsidR="00A33413" w:rsidRPr="001F1AD2" w:rsidRDefault="005E5BBF">
            <w:pPr>
              <w:contextualSpacing/>
              <w:rPr>
                <w:rFonts w:ascii="Times New Roman" w:eastAsia="Times New Roman" w:hAnsi="Times New Roman" w:cs="Times New Roman"/>
                <w:sz w:val="20"/>
              </w:rPr>
            </w:pPr>
          </w:p>
        </w:tc>
      </w:tr>
      <w:tr w:rsidR="006A30E3" w14:paraId="53C89A18" w14:textId="77777777">
        <w:trPr>
          <w:trHeight w:val="300"/>
        </w:trPr>
        <w:tc>
          <w:tcPr>
            <w:tcW w:w="5760" w:type="dxa"/>
            <w:tcBorders>
              <w:top w:val="nil"/>
              <w:left w:val="nil"/>
              <w:bottom w:val="nil"/>
              <w:right w:val="nil"/>
            </w:tcBorders>
            <w:shd w:val="clear" w:color="auto" w:fill="auto"/>
            <w:noWrap/>
            <w:vAlign w:val="bottom"/>
            <w:hideMark/>
          </w:tcPr>
          <w:p w14:paraId="53C89A16"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A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21 όπως τροποποιήθηκε   ΔΕΚΤΟ ΚΑΤΑ ΠΛΕΙΟΨΗΦΙΑ</w:t>
            </w:r>
          </w:p>
        </w:tc>
      </w:tr>
      <w:tr w:rsidR="006A30E3" w14:paraId="53C89A20" w14:textId="77777777">
        <w:trPr>
          <w:trHeight w:val="300"/>
        </w:trPr>
        <w:tc>
          <w:tcPr>
            <w:tcW w:w="5760" w:type="dxa"/>
            <w:tcBorders>
              <w:top w:val="nil"/>
              <w:left w:val="nil"/>
              <w:bottom w:val="nil"/>
              <w:right w:val="nil"/>
            </w:tcBorders>
            <w:shd w:val="clear" w:color="auto" w:fill="auto"/>
            <w:noWrap/>
            <w:vAlign w:val="bottom"/>
            <w:hideMark/>
          </w:tcPr>
          <w:p w14:paraId="53C89A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A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1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1F" w14:textId="77777777" w:rsidR="00A33413" w:rsidRPr="001F1AD2" w:rsidRDefault="005E5BBF">
            <w:pPr>
              <w:contextualSpacing/>
              <w:rPr>
                <w:rFonts w:ascii="Times New Roman" w:eastAsia="Times New Roman" w:hAnsi="Times New Roman" w:cs="Times New Roman"/>
                <w:sz w:val="20"/>
              </w:rPr>
            </w:pPr>
          </w:p>
        </w:tc>
      </w:tr>
      <w:tr w:rsidR="006A30E3" w14:paraId="53C89A28" w14:textId="77777777">
        <w:trPr>
          <w:trHeight w:val="300"/>
        </w:trPr>
        <w:tc>
          <w:tcPr>
            <w:tcW w:w="5760" w:type="dxa"/>
            <w:tcBorders>
              <w:top w:val="nil"/>
              <w:left w:val="nil"/>
              <w:bottom w:val="nil"/>
              <w:right w:val="nil"/>
            </w:tcBorders>
            <w:shd w:val="clear" w:color="auto" w:fill="auto"/>
            <w:noWrap/>
            <w:vAlign w:val="bottom"/>
            <w:hideMark/>
          </w:tcPr>
          <w:p w14:paraId="53C89A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A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2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27" w14:textId="77777777" w:rsidR="00A33413" w:rsidRPr="001F1AD2" w:rsidRDefault="005E5BBF">
            <w:pPr>
              <w:contextualSpacing/>
              <w:rPr>
                <w:rFonts w:ascii="Times New Roman" w:eastAsia="Times New Roman" w:hAnsi="Times New Roman" w:cs="Times New Roman"/>
                <w:sz w:val="20"/>
              </w:rPr>
            </w:pPr>
          </w:p>
        </w:tc>
      </w:tr>
      <w:tr w:rsidR="006A30E3" w14:paraId="53C89A30" w14:textId="77777777">
        <w:trPr>
          <w:trHeight w:val="300"/>
        </w:trPr>
        <w:tc>
          <w:tcPr>
            <w:tcW w:w="5760" w:type="dxa"/>
            <w:tcBorders>
              <w:top w:val="nil"/>
              <w:left w:val="nil"/>
              <w:bottom w:val="nil"/>
              <w:right w:val="nil"/>
            </w:tcBorders>
            <w:shd w:val="clear" w:color="auto" w:fill="auto"/>
            <w:noWrap/>
            <w:vAlign w:val="bottom"/>
            <w:hideMark/>
          </w:tcPr>
          <w:p w14:paraId="53C89A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A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2F" w14:textId="77777777" w:rsidR="00A33413" w:rsidRPr="001F1AD2" w:rsidRDefault="005E5BBF">
            <w:pPr>
              <w:contextualSpacing/>
              <w:rPr>
                <w:rFonts w:ascii="Times New Roman" w:eastAsia="Times New Roman" w:hAnsi="Times New Roman" w:cs="Times New Roman"/>
                <w:sz w:val="20"/>
              </w:rPr>
            </w:pPr>
          </w:p>
        </w:tc>
      </w:tr>
      <w:tr w:rsidR="006A30E3" w14:paraId="53C89A38" w14:textId="77777777">
        <w:trPr>
          <w:trHeight w:val="300"/>
        </w:trPr>
        <w:tc>
          <w:tcPr>
            <w:tcW w:w="5760" w:type="dxa"/>
            <w:tcBorders>
              <w:top w:val="nil"/>
              <w:left w:val="nil"/>
              <w:bottom w:val="nil"/>
              <w:right w:val="nil"/>
            </w:tcBorders>
            <w:shd w:val="clear" w:color="auto" w:fill="auto"/>
            <w:noWrap/>
            <w:vAlign w:val="bottom"/>
            <w:hideMark/>
          </w:tcPr>
          <w:p w14:paraId="53C89A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A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A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37" w14:textId="77777777" w:rsidR="00A33413" w:rsidRPr="001F1AD2" w:rsidRDefault="005E5BBF">
            <w:pPr>
              <w:contextualSpacing/>
              <w:rPr>
                <w:rFonts w:ascii="Times New Roman" w:eastAsia="Times New Roman" w:hAnsi="Times New Roman" w:cs="Times New Roman"/>
                <w:sz w:val="20"/>
              </w:rPr>
            </w:pPr>
          </w:p>
        </w:tc>
      </w:tr>
      <w:tr w:rsidR="006A30E3" w14:paraId="53C89A40" w14:textId="77777777">
        <w:trPr>
          <w:trHeight w:val="300"/>
        </w:trPr>
        <w:tc>
          <w:tcPr>
            <w:tcW w:w="5760" w:type="dxa"/>
            <w:tcBorders>
              <w:top w:val="nil"/>
              <w:left w:val="nil"/>
              <w:bottom w:val="nil"/>
              <w:right w:val="nil"/>
            </w:tcBorders>
            <w:shd w:val="clear" w:color="auto" w:fill="auto"/>
            <w:noWrap/>
            <w:vAlign w:val="bottom"/>
            <w:hideMark/>
          </w:tcPr>
          <w:p w14:paraId="53C89A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A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A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3F" w14:textId="77777777" w:rsidR="00A33413" w:rsidRPr="001F1AD2" w:rsidRDefault="005E5BBF">
            <w:pPr>
              <w:contextualSpacing/>
              <w:rPr>
                <w:rFonts w:ascii="Times New Roman" w:eastAsia="Times New Roman" w:hAnsi="Times New Roman" w:cs="Times New Roman"/>
                <w:sz w:val="20"/>
              </w:rPr>
            </w:pPr>
          </w:p>
        </w:tc>
      </w:tr>
      <w:tr w:rsidR="006A30E3" w14:paraId="53C89A48" w14:textId="77777777">
        <w:trPr>
          <w:trHeight w:val="300"/>
        </w:trPr>
        <w:tc>
          <w:tcPr>
            <w:tcW w:w="5760" w:type="dxa"/>
            <w:tcBorders>
              <w:top w:val="nil"/>
              <w:left w:val="nil"/>
              <w:bottom w:val="nil"/>
              <w:right w:val="nil"/>
            </w:tcBorders>
            <w:shd w:val="clear" w:color="auto" w:fill="auto"/>
            <w:noWrap/>
            <w:vAlign w:val="bottom"/>
            <w:hideMark/>
          </w:tcPr>
          <w:p w14:paraId="53C89A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A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4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4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47" w14:textId="77777777" w:rsidR="00A33413" w:rsidRPr="001F1AD2" w:rsidRDefault="005E5BBF">
            <w:pPr>
              <w:contextualSpacing/>
              <w:rPr>
                <w:rFonts w:ascii="Times New Roman" w:eastAsia="Times New Roman" w:hAnsi="Times New Roman" w:cs="Times New Roman"/>
                <w:sz w:val="20"/>
              </w:rPr>
            </w:pPr>
          </w:p>
        </w:tc>
      </w:tr>
      <w:tr w:rsidR="006A30E3" w14:paraId="53C89A50" w14:textId="77777777">
        <w:trPr>
          <w:trHeight w:val="300"/>
        </w:trPr>
        <w:tc>
          <w:tcPr>
            <w:tcW w:w="5760" w:type="dxa"/>
            <w:tcBorders>
              <w:top w:val="nil"/>
              <w:left w:val="nil"/>
              <w:bottom w:val="nil"/>
              <w:right w:val="nil"/>
            </w:tcBorders>
            <w:shd w:val="clear" w:color="auto" w:fill="auto"/>
            <w:noWrap/>
            <w:vAlign w:val="bottom"/>
            <w:hideMark/>
          </w:tcPr>
          <w:p w14:paraId="53C89A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A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4F" w14:textId="77777777" w:rsidR="00A33413" w:rsidRPr="001F1AD2" w:rsidRDefault="005E5BBF">
            <w:pPr>
              <w:contextualSpacing/>
              <w:rPr>
                <w:rFonts w:ascii="Times New Roman" w:eastAsia="Times New Roman" w:hAnsi="Times New Roman" w:cs="Times New Roman"/>
                <w:sz w:val="20"/>
              </w:rPr>
            </w:pPr>
          </w:p>
        </w:tc>
      </w:tr>
      <w:tr w:rsidR="006A30E3" w14:paraId="53C89A57" w14:textId="77777777">
        <w:trPr>
          <w:trHeight w:val="300"/>
        </w:trPr>
        <w:tc>
          <w:tcPr>
            <w:tcW w:w="6240" w:type="dxa"/>
            <w:gridSpan w:val="2"/>
            <w:tcBorders>
              <w:top w:val="nil"/>
              <w:left w:val="nil"/>
              <w:bottom w:val="nil"/>
              <w:right w:val="nil"/>
            </w:tcBorders>
            <w:shd w:val="clear" w:color="auto" w:fill="auto"/>
            <w:noWrap/>
            <w:vAlign w:val="bottom"/>
            <w:hideMark/>
          </w:tcPr>
          <w:p w14:paraId="53C89A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A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A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5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56" w14:textId="77777777" w:rsidR="00A33413" w:rsidRPr="001F1AD2" w:rsidRDefault="005E5BBF">
            <w:pPr>
              <w:contextualSpacing/>
              <w:rPr>
                <w:rFonts w:ascii="Times New Roman" w:eastAsia="Times New Roman" w:hAnsi="Times New Roman" w:cs="Times New Roman"/>
                <w:sz w:val="20"/>
              </w:rPr>
            </w:pPr>
          </w:p>
        </w:tc>
      </w:tr>
      <w:tr w:rsidR="006A30E3" w14:paraId="53C89A5F" w14:textId="77777777">
        <w:trPr>
          <w:trHeight w:val="300"/>
        </w:trPr>
        <w:tc>
          <w:tcPr>
            <w:tcW w:w="5760" w:type="dxa"/>
            <w:tcBorders>
              <w:top w:val="nil"/>
              <w:left w:val="nil"/>
              <w:bottom w:val="nil"/>
              <w:right w:val="nil"/>
            </w:tcBorders>
            <w:shd w:val="clear" w:color="auto" w:fill="auto"/>
            <w:noWrap/>
            <w:vAlign w:val="bottom"/>
            <w:hideMark/>
          </w:tcPr>
          <w:p w14:paraId="53C89A5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5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5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5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5E" w14:textId="77777777" w:rsidR="00A33413" w:rsidRPr="001F1AD2" w:rsidRDefault="005E5BBF">
            <w:pPr>
              <w:contextualSpacing/>
              <w:rPr>
                <w:rFonts w:ascii="Times New Roman" w:eastAsia="Times New Roman" w:hAnsi="Times New Roman" w:cs="Times New Roman"/>
                <w:sz w:val="20"/>
              </w:rPr>
            </w:pPr>
          </w:p>
        </w:tc>
      </w:tr>
      <w:tr w:rsidR="006A30E3" w14:paraId="53C89A63" w14:textId="77777777">
        <w:trPr>
          <w:trHeight w:val="300"/>
        </w:trPr>
        <w:tc>
          <w:tcPr>
            <w:tcW w:w="5760" w:type="dxa"/>
            <w:tcBorders>
              <w:top w:val="nil"/>
              <w:left w:val="nil"/>
              <w:bottom w:val="nil"/>
              <w:right w:val="nil"/>
            </w:tcBorders>
            <w:shd w:val="clear" w:color="auto" w:fill="auto"/>
            <w:noWrap/>
            <w:vAlign w:val="bottom"/>
            <w:hideMark/>
          </w:tcPr>
          <w:p w14:paraId="53C89A60"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A6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22 ως έχει    ΔΕΚΤΟ ΚΑΤΑ ΠΛΕΙΟΨΗΦΙΑ</w:t>
            </w:r>
          </w:p>
        </w:tc>
        <w:tc>
          <w:tcPr>
            <w:tcW w:w="960" w:type="dxa"/>
            <w:tcBorders>
              <w:top w:val="nil"/>
              <w:left w:val="nil"/>
              <w:bottom w:val="nil"/>
              <w:right w:val="nil"/>
            </w:tcBorders>
            <w:shd w:val="clear" w:color="auto" w:fill="auto"/>
            <w:noWrap/>
            <w:vAlign w:val="bottom"/>
            <w:hideMark/>
          </w:tcPr>
          <w:p w14:paraId="53C89A62" w14:textId="77777777" w:rsidR="00A33413" w:rsidRPr="001F1AD2" w:rsidRDefault="005E5BBF">
            <w:pPr>
              <w:contextualSpacing/>
              <w:rPr>
                <w:rFonts w:ascii="Calibri" w:eastAsia="Times New Roman" w:hAnsi="Calibri" w:cs="Times New Roman"/>
                <w:color w:val="000000"/>
                <w:sz w:val="22"/>
                <w:szCs w:val="22"/>
              </w:rPr>
            </w:pPr>
          </w:p>
        </w:tc>
      </w:tr>
      <w:tr w:rsidR="006A30E3" w14:paraId="53C89A6B" w14:textId="77777777">
        <w:trPr>
          <w:trHeight w:val="300"/>
        </w:trPr>
        <w:tc>
          <w:tcPr>
            <w:tcW w:w="5760" w:type="dxa"/>
            <w:tcBorders>
              <w:top w:val="nil"/>
              <w:left w:val="nil"/>
              <w:bottom w:val="nil"/>
              <w:right w:val="nil"/>
            </w:tcBorders>
            <w:shd w:val="clear" w:color="auto" w:fill="auto"/>
            <w:noWrap/>
            <w:vAlign w:val="bottom"/>
            <w:hideMark/>
          </w:tcPr>
          <w:p w14:paraId="53C89A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A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6A" w14:textId="77777777" w:rsidR="00A33413" w:rsidRPr="001F1AD2" w:rsidRDefault="005E5BBF">
            <w:pPr>
              <w:contextualSpacing/>
              <w:rPr>
                <w:rFonts w:ascii="Times New Roman" w:eastAsia="Times New Roman" w:hAnsi="Times New Roman" w:cs="Times New Roman"/>
                <w:sz w:val="20"/>
              </w:rPr>
            </w:pPr>
          </w:p>
        </w:tc>
      </w:tr>
      <w:tr w:rsidR="006A30E3" w14:paraId="53C89A73" w14:textId="77777777">
        <w:trPr>
          <w:trHeight w:val="300"/>
        </w:trPr>
        <w:tc>
          <w:tcPr>
            <w:tcW w:w="5760" w:type="dxa"/>
            <w:tcBorders>
              <w:top w:val="nil"/>
              <w:left w:val="nil"/>
              <w:bottom w:val="nil"/>
              <w:right w:val="nil"/>
            </w:tcBorders>
            <w:shd w:val="clear" w:color="auto" w:fill="auto"/>
            <w:noWrap/>
            <w:vAlign w:val="bottom"/>
            <w:hideMark/>
          </w:tcPr>
          <w:p w14:paraId="53C89A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A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7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72" w14:textId="77777777" w:rsidR="00A33413" w:rsidRPr="001F1AD2" w:rsidRDefault="005E5BBF">
            <w:pPr>
              <w:contextualSpacing/>
              <w:rPr>
                <w:rFonts w:ascii="Times New Roman" w:eastAsia="Times New Roman" w:hAnsi="Times New Roman" w:cs="Times New Roman"/>
                <w:sz w:val="20"/>
              </w:rPr>
            </w:pPr>
          </w:p>
        </w:tc>
      </w:tr>
      <w:tr w:rsidR="006A30E3" w14:paraId="53C89A7B" w14:textId="77777777">
        <w:trPr>
          <w:trHeight w:val="300"/>
        </w:trPr>
        <w:tc>
          <w:tcPr>
            <w:tcW w:w="5760" w:type="dxa"/>
            <w:tcBorders>
              <w:top w:val="nil"/>
              <w:left w:val="nil"/>
              <w:bottom w:val="nil"/>
              <w:right w:val="nil"/>
            </w:tcBorders>
            <w:shd w:val="clear" w:color="auto" w:fill="auto"/>
            <w:noWrap/>
            <w:vAlign w:val="bottom"/>
            <w:hideMark/>
          </w:tcPr>
          <w:p w14:paraId="53C89A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A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7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7A" w14:textId="77777777" w:rsidR="00A33413" w:rsidRPr="001F1AD2" w:rsidRDefault="005E5BBF">
            <w:pPr>
              <w:contextualSpacing/>
              <w:rPr>
                <w:rFonts w:ascii="Times New Roman" w:eastAsia="Times New Roman" w:hAnsi="Times New Roman" w:cs="Times New Roman"/>
                <w:sz w:val="20"/>
              </w:rPr>
            </w:pPr>
          </w:p>
        </w:tc>
      </w:tr>
      <w:tr w:rsidR="006A30E3" w14:paraId="53C89A83" w14:textId="77777777">
        <w:trPr>
          <w:trHeight w:val="300"/>
        </w:trPr>
        <w:tc>
          <w:tcPr>
            <w:tcW w:w="5760" w:type="dxa"/>
            <w:tcBorders>
              <w:top w:val="nil"/>
              <w:left w:val="nil"/>
              <w:bottom w:val="nil"/>
              <w:right w:val="nil"/>
            </w:tcBorders>
            <w:shd w:val="clear" w:color="auto" w:fill="auto"/>
            <w:noWrap/>
            <w:vAlign w:val="bottom"/>
            <w:hideMark/>
          </w:tcPr>
          <w:p w14:paraId="53C89A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A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A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82" w14:textId="77777777" w:rsidR="00A33413" w:rsidRPr="001F1AD2" w:rsidRDefault="005E5BBF">
            <w:pPr>
              <w:contextualSpacing/>
              <w:rPr>
                <w:rFonts w:ascii="Times New Roman" w:eastAsia="Times New Roman" w:hAnsi="Times New Roman" w:cs="Times New Roman"/>
                <w:sz w:val="20"/>
              </w:rPr>
            </w:pPr>
          </w:p>
        </w:tc>
      </w:tr>
      <w:tr w:rsidR="006A30E3" w14:paraId="53C89A8B" w14:textId="77777777">
        <w:trPr>
          <w:trHeight w:val="300"/>
        </w:trPr>
        <w:tc>
          <w:tcPr>
            <w:tcW w:w="5760" w:type="dxa"/>
            <w:tcBorders>
              <w:top w:val="nil"/>
              <w:left w:val="nil"/>
              <w:bottom w:val="nil"/>
              <w:right w:val="nil"/>
            </w:tcBorders>
            <w:shd w:val="clear" w:color="auto" w:fill="auto"/>
            <w:noWrap/>
            <w:vAlign w:val="bottom"/>
            <w:hideMark/>
          </w:tcPr>
          <w:p w14:paraId="53C89A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A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A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8A" w14:textId="77777777" w:rsidR="00A33413" w:rsidRPr="001F1AD2" w:rsidRDefault="005E5BBF">
            <w:pPr>
              <w:contextualSpacing/>
              <w:rPr>
                <w:rFonts w:ascii="Times New Roman" w:eastAsia="Times New Roman" w:hAnsi="Times New Roman" w:cs="Times New Roman"/>
                <w:sz w:val="20"/>
              </w:rPr>
            </w:pPr>
          </w:p>
        </w:tc>
      </w:tr>
      <w:tr w:rsidR="006A30E3" w14:paraId="53C89A93" w14:textId="77777777">
        <w:trPr>
          <w:trHeight w:val="300"/>
        </w:trPr>
        <w:tc>
          <w:tcPr>
            <w:tcW w:w="5760" w:type="dxa"/>
            <w:tcBorders>
              <w:top w:val="nil"/>
              <w:left w:val="nil"/>
              <w:bottom w:val="nil"/>
              <w:right w:val="nil"/>
            </w:tcBorders>
            <w:shd w:val="clear" w:color="auto" w:fill="auto"/>
            <w:noWrap/>
            <w:vAlign w:val="bottom"/>
            <w:hideMark/>
          </w:tcPr>
          <w:p w14:paraId="53C89A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A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9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92" w14:textId="77777777" w:rsidR="00A33413" w:rsidRPr="001F1AD2" w:rsidRDefault="005E5BBF">
            <w:pPr>
              <w:contextualSpacing/>
              <w:rPr>
                <w:rFonts w:ascii="Times New Roman" w:eastAsia="Times New Roman" w:hAnsi="Times New Roman" w:cs="Times New Roman"/>
                <w:sz w:val="20"/>
              </w:rPr>
            </w:pPr>
          </w:p>
        </w:tc>
      </w:tr>
      <w:tr w:rsidR="006A30E3" w14:paraId="53C89A9B" w14:textId="77777777">
        <w:trPr>
          <w:trHeight w:val="300"/>
        </w:trPr>
        <w:tc>
          <w:tcPr>
            <w:tcW w:w="5760" w:type="dxa"/>
            <w:tcBorders>
              <w:top w:val="nil"/>
              <w:left w:val="nil"/>
              <w:bottom w:val="nil"/>
              <w:right w:val="nil"/>
            </w:tcBorders>
            <w:shd w:val="clear" w:color="auto" w:fill="auto"/>
            <w:noWrap/>
            <w:vAlign w:val="bottom"/>
            <w:hideMark/>
          </w:tcPr>
          <w:p w14:paraId="53C89A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A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9A" w14:textId="77777777" w:rsidR="00A33413" w:rsidRPr="001F1AD2" w:rsidRDefault="005E5BBF">
            <w:pPr>
              <w:contextualSpacing/>
              <w:rPr>
                <w:rFonts w:ascii="Times New Roman" w:eastAsia="Times New Roman" w:hAnsi="Times New Roman" w:cs="Times New Roman"/>
                <w:sz w:val="20"/>
              </w:rPr>
            </w:pPr>
          </w:p>
        </w:tc>
      </w:tr>
      <w:tr w:rsidR="006A30E3" w14:paraId="53C89AA2" w14:textId="77777777">
        <w:trPr>
          <w:trHeight w:val="300"/>
        </w:trPr>
        <w:tc>
          <w:tcPr>
            <w:tcW w:w="6240" w:type="dxa"/>
            <w:gridSpan w:val="2"/>
            <w:tcBorders>
              <w:top w:val="nil"/>
              <w:left w:val="nil"/>
              <w:bottom w:val="nil"/>
              <w:right w:val="nil"/>
            </w:tcBorders>
            <w:shd w:val="clear" w:color="auto" w:fill="auto"/>
            <w:noWrap/>
            <w:vAlign w:val="bottom"/>
            <w:hideMark/>
          </w:tcPr>
          <w:p w14:paraId="53C89A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A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9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9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A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A1" w14:textId="77777777" w:rsidR="00A33413" w:rsidRPr="001F1AD2" w:rsidRDefault="005E5BBF">
            <w:pPr>
              <w:contextualSpacing/>
              <w:rPr>
                <w:rFonts w:ascii="Times New Roman" w:eastAsia="Times New Roman" w:hAnsi="Times New Roman" w:cs="Times New Roman"/>
                <w:sz w:val="20"/>
              </w:rPr>
            </w:pPr>
          </w:p>
        </w:tc>
      </w:tr>
      <w:tr w:rsidR="006A30E3" w14:paraId="53C89AAA" w14:textId="77777777">
        <w:trPr>
          <w:trHeight w:val="300"/>
        </w:trPr>
        <w:tc>
          <w:tcPr>
            <w:tcW w:w="5760" w:type="dxa"/>
            <w:tcBorders>
              <w:top w:val="nil"/>
              <w:left w:val="nil"/>
              <w:bottom w:val="nil"/>
              <w:right w:val="nil"/>
            </w:tcBorders>
            <w:shd w:val="clear" w:color="auto" w:fill="auto"/>
            <w:noWrap/>
            <w:vAlign w:val="bottom"/>
            <w:hideMark/>
          </w:tcPr>
          <w:p w14:paraId="53C89AA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A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A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A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A9" w14:textId="77777777" w:rsidR="00A33413" w:rsidRPr="001F1AD2" w:rsidRDefault="005E5BBF">
            <w:pPr>
              <w:contextualSpacing/>
              <w:rPr>
                <w:rFonts w:ascii="Times New Roman" w:eastAsia="Times New Roman" w:hAnsi="Times New Roman" w:cs="Times New Roman"/>
                <w:sz w:val="20"/>
              </w:rPr>
            </w:pPr>
          </w:p>
        </w:tc>
      </w:tr>
      <w:tr w:rsidR="006A30E3" w14:paraId="53C89AAE" w14:textId="77777777">
        <w:trPr>
          <w:trHeight w:val="300"/>
        </w:trPr>
        <w:tc>
          <w:tcPr>
            <w:tcW w:w="5760" w:type="dxa"/>
            <w:tcBorders>
              <w:top w:val="nil"/>
              <w:left w:val="nil"/>
              <w:bottom w:val="nil"/>
              <w:right w:val="nil"/>
            </w:tcBorders>
            <w:shd w:val="clear" w:color="auto" w:fill="auto"/>
            <w:noWrap/>
            <w:vAlign w:val="bottom"/>
            <w:hideMark/>
          </w:tcPr>
          <w:p w14:paraId="53C89AA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A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23 ως έχει    ΔΕΚΤΟ ΚΑΤΑ ΠΛΕΙΟΨΗΦΙΑ</w:t>
            </w:r>
          </w:p>
        </w:tc>
        <w:tc>
          <w:tcPr>
            <w:tcW w:w="960" w:type="dxa"/>
            <w:tcBorders>
              <w:top w:val="nil"/>
              <w:left w:val="nil"/>
              <w:bottom w:val="nil"/>
              <w:right w:val="nil"/>
            </w:tcBorders>
            <w:shd w:val="clear" w:color="auto" w:fill="auto"/>
            <w:noWrap/>
            <w:vAlign w:val="bottom"/>
            <w:hideMark/>
          </w:tcPr>
          <w:p w14:paraId="53C89AAD" w14:textId="77777777" w:rsidR="00A33413" w:rsidRPr="001F1AD2" w:rsidRDefault="005E5BBF">
            <w:pPr>
              <w:contextualSpacing/>
              <w:rPr>
                <w:rFonts w:ascii="Calibri" w:eastAsia="Times New Roman" w:hAnsi="Calibri" w:cs="Times New Roman"/>
                <w:color w:val="000000"/>
                <w:sz w:val="22"/>
                <w:szCs w:val="22"/>
              </w:rPr>
            </w:pPr>
          </w:p>
        </w:tc>
      </w:tr>
      <w:tr w:rsidR="006A30E3" w14:paraId="53C89AB6" w14:textId="77777777">
        <w:trPr>
          <w:trHeight w:val="300"/>
        </w:trPr>
        <w:tc>
          <w:tcPr>
            <w:tcW w:w="5760" w:type="dxa"/>
            <w:tcBorders>
              <w:top w:val="nil"/>
              <w:left w:val="nil"/>
              <w:bottom w:val="nil"/>
              <w:right w:val="nil"/>
            </w:tcBorders>
            <w:shd w:val="clear" w:color="auto" w:fill="auto"/>
            <w:noWrap/>
            <w:vAlign w:val="bottom"/>
            <w:hideMark/>
          </w:tcPr>
          <w:p w14:paraId="53C89A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A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B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B5" w14:textId="77777777" w:rsidR="00A33413" w:rsidRPr="001F1AD2" w:rsidRDefault="005E5BBF">
            <w:pPr>
              <w:contextualSpacing/>
              <w:rPr>
                <w:rFonts w:ascii="Times New Roman" w:eastAsia="Times New Roman" w:hAnsi="Times New Roman" w:cs="Times New Roman"/>
                <w:sz w:val="20"/>
              </w:rPr>
            </w:pPr>
          </w:p>
        </w:tc>
      </w:tr>
      <w:tr w:rsidR="006A30E3" w14:paraId="53C89ABE" w14:textId="77777777">
        <w:trPr>
          <w:trHeight w:val="300"/>
        </w:trPr>
        <w:tc>
          <w:tcPr>
            <w:tcW w:w="5760" w:type="dxa"/>
            <w:tcBorders>
              <w:top w:val="nil"/>
              <w:left w:val="nil"/>
              <w:bottom w:val="nil"/>
              <w:right w:val="nil"/>
            </w:tcBorders>
            <w:shd w:val="clear" w:color="auto" w:fill="auto"/>
            <w:noWrap/>
            <w:vAlign w:val="bottom"/>
            <w:hideMark/>
          </w:tcPr>
          <w:p w14:paraId="53C89A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A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B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B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BD" w14:textId="77777777" w:rsidR="00A33413" w:rsidRPr="001F1AD2" w:rsidRDefault="005E5BBF">
            <w:pPr>
              <w:contextualSpacing/>
              <w:rPr>
                <w:rFonts w:ascii="Times New Roman" w:eastAsia="Times New Roman" w:hAnsi="Times New Roman" w:cs="Times New Roman"/>
                <w:sz w:val="20"/>
              </w:rPr>
            </w:pPr>
          </w:p>
        </w:tc>
      </w:tr>
      <w:tr w:rsidR="006A30E3" w14:paraId="53C89AC6" w14:textId="77777777">
        <w:trPr>
          <w:trHeight w:val="300"/>
        </w:trPr>
        <w:tc>
          <w:tcPr>
            <w:tcW w:w="5760" w:type="dxa"/>
            <w:tcBorders>
              <w:top w:val="nil"/>
              <w:left w:val="nil"/>
              <w:bottom w:val="nil"/>
              <w:right w:val="nil"/>
            </w:tcBorders>
            <w:shd w:val="clear" w:color="auto" w:fill="auto"/>
            <w:noWrap/>
            <w:vAlign w:val="bottom"/>
            <w:hideMark/>
          </w:tcPr>
          <w:p w14:paraId="53C89A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A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C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C5" w14:textId="77777777" w:rsidR="00A33413" w:rsidRPr="001F1AD2" w:rsidRDefault="005E5BBF">
            <w:pPr>
              <w:contextualSpacing/>
              <w:rPr>
                <w:rFonts w:ascii="Times New Roman" w:eastAsia="Times New Roman" w:hAnsi="Times New Roman" w:cs="Times New Roman"/>
                <w:sz w:val="20"/>
              </w:rPr>
            </w:pPr>
          </w:p>
        </w:tc>
      </w:tr>
      <w:tr w:rsidR="006A30E3" w14:paraId="53C89ACE" w14:textId="77777777">
        <w:trPr>
          <w:trHeight w:val="300"/>
        </w:trPr>
        <w:tc>
          <w:tcPr>
            <w:tcW w:w="5760" w:type="dxa"/>
            <w:tcBorders>
              <w:top w:val="nil"/>
              <w:left w:val="nil"/>
              <w:bottom w:val="nil"/>
              <w:right w:val="nil"/>
            </w:tcBorders>
            <w:shd w:val="clear" w:color="auto" w:fill="auto"/>
            <w:noWrap/>
            <w:vAlign w:val="bottom"/>
            <w:hideMark/>
          </w:tcPr>
          <w:p w14:paraId="53C89A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A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A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CD" w14:textId="77777777" w:rsidR="00A33413" w:rsidRPr="001F1AD2" w:rsidRDefault="005E5BBF">
            <w:pPr>
              <w:contextualSpacing/>
              <w:rPr>
                <w:rFonts w:ascii="Times New Roman" w:eastAsia="Times New Roman" w:hAnsi="Times New Roman" w:cs="Times New Roman"/>
                <w:sz w:val="20"/>
              </w:rPr>
            </w:pPr>
          </w:p>
        </w:tc>
      </w:tr>
      <w:tr w:rsidR="006A30E3" w14:paraId="53C89AD6" w14:textId="77777777">
        <w:trPr>
          <w:trHeight w:val="300"/>
        </w:trPr>
        <w:tc>
          <w:tcPr>
            <w:tcW w:w="5760" w:type="dxa"/>
            <w:tcBorders>
              <w:top w:val="nil"/>
              <w:left w:val="nil"/>
              <w:bottom w:val="nil"/>
              <w:right w:val="nil"/>
            </w:tcBorders>
            <w:shd w:val="clear" w:color="auto" w:fill="auto"/>
            <w:noWrap/>
            <w:vAlign w:val="bottom"/>
            <w:hideMark/>
          </w:tcPr>
          <w:p w14:paraId="53C89A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A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A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D5" w14:textId="77777777" w:rsidR="00A33413" w:rsidRPr="001F1AD2" w:rsidRDefault="005E5BBF">
            <w:pPr>
              <w:contextualSpacing/>
              <w:rPr>
                <w:rFonts w:ascii="Times New Roman" w:eastAsia="Times New Roman" w:hAnsi="Times New Roman" w:cs="Times New Roman"/>
                <w:sz w:val="20"/>
              </w:rPr>
            </w:pPr>
          </w:p>
        </w:tc>
      </w:tr>
      <w:tr w:rsidR="006A30E3" w14:paraId="53C89ADE" w14:textId="77777777">
        <w:trPr>
          <w:trHeight w:val="300"/>
        </w:trPr>
        <w:tc>
          <w:tcPr>
            <w:tcW w:w="5760" w:type="dxa"/>
            <w:tcBorders>
              <w:top w:val="nil"/>
              <w:left w:val="nil"/>
              <w:bottom w:val="nil"/>
              <w:right w:val="nil"/>
            </w:tcBorders>
            <w:shd w:val="clear" w:color="auto" w:fill="auto"/>
            <w:noWrap/>
            <w:vAlign w:val="bottom"/>
            <w:hideMark/>
          </w:tcPr>
          <w:p w14:paraId="53C89A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A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DD" w14:textId="77777777" w:rsidR="00A33413" w:rsidRPr="001F1AD2" w:rsidRDefault="005E5BBF">
            <w:pPr>
              <w:contextualSpacing/>
              <w:rPr>
                <w:rFonts w:ascii="Times New Roman" w:eastAsia="Times New Roman" w:hAnsi="Times New Roman" w:cs="Times New Roman"/>
                <w:sz w:val="20"/>
              </w:rPr>
            </w:pPr>
          </w:p>
        </w:tc>
      </w:tr>
      <w:tr w:rsidR="006A30E3" w14:paraId="53C89AE6" w14:textId="77777777">
        <w:trPr>
          <w:trHeight w:val="300"/>
        </w:trPr>
        <w:tc>
          <w:tcPr>
            <w:tcW w:w="5760" w:type="dxa"/>
            <w:tcBorders>
              <w:top w:val="nil"/>
              <w:left w:val="nil"/>
              <w:bottom w:val="nil"/>
              <w:right w:val="nil"/>
            </w:tcBorders>
            <w:shd w:val="clear" w:color="auto" w:fill="auto"/>
            <w:noWrap/>
            <w:vAlign w:val="bottom"/>
            <w:hideMark/>
          </w:tcPr>
          <w:p w14:paraId="53C89A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A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E5" w14:textId="77777777" w:rsidR="00A33413" w:rsidRPr="001F1AD2" w:rsidRDefault="005E5BBF">
            <w:pPr>
              <w:contextualSpacing/>
              <w:rPr>
                <w:rFonts w:ascii="Times New Roman" w:eastAsia="Times New Roman" w:hAnsi="Times New Roman" w:cs="Times New Roman"/>
                <w:sz w:val="20"/>
              </w:rPr>
            </w:pPr>
          </w:p>
        </w:tc>
      </w:tr>
      <w:tr w:rsidR="006A30E3" w14:paraId="53C89AED" w14:textId="77777777">
        <w:trPr>
          <w:trHeight w:val="300"/>
        </w:trPr>
        <w:tc>
          <w:tcPr>
            <w:tcW w:w="6240" w:type="dxa"/>
            <w:gridSpan w:val="2"/>
            <w:tcBorders>
              <w:top w:val="nil"/>
              <w:left w:val="nil"/>
              <w:bottom w:val="nil"/>
              <w:right w:val="nil"/>
            </w:tcBorders>
            <w:shd w:val="clear" w:color="auto" w:fill="auto"/>
            <w:noWrap/>
            <w:vAlign w:val="bottom"/>
            <w:hideMark/>
          </w:tcPr>
          <w:p w14:paraId="53C89A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ΕΝ. </w:t>
            </w:r>
            <w:r w:rsidRPr="001F1AD2">
              <w:rPr>
                <w:rFonts w:ascii="Calibri" w:eastAsia="Times New Roman" w:hAnsi="Calibri" w:cs="Times New Roman"/>
                <w:color w:val="000000"/>
                <w:sz w:val="22"/>
                <w:szCs w:val="22"/>
              </w:rPr>
              <w:t>ΚΕΝΤΡΩΩΝ:</w:t>
            </w:r>
          </w:p>
        </w:tc>
        <w:tc>
          <w:tcPr>
            <w:tcW w:w="480" w:type="dxa"/>
            <w:tcBorders>
              <w:top w:val="nil"/>
              <w:left w:val="nil"/>
              <w:bottom w:val="nil"/>
              <w:right w:val="nil"/>
            </w:tcBorders>
            <w:shd w:val="clear" w:color="auto" w:fill="auto"/>
            <w:noWrap/>
            <w:vAlign w:val="bottom"/>
            <w:hideMark/>
          </w:tcPr>
          <w:p w14:paraId="53C89A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E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EC" w14:textId="77777777" w:rsidR="00A33413" w:rsidRPr="001F1AD2" w:rsidRDefault="005E5BBF">
            <w:pPr>
              <w:contextualSpacing/>
              <w:rPr>
                <w:rFonts w:ascii="Times New Roman" w:eastAsia="Times New Roman" w:hAnsi="Times New Roman" w:cs="Times New Roman"/>
                <w:sz w:val="20"/>
              </w:rPr>
            </w:pPr>
          </w:p>
        </w:tc>
      </w:tr>
      <w:tr w:rsidR="006A30E3" w14:paraId="53C89AF5" w14:textId="77777777">
        <w:trPr>
          <w:trHeight w:val="300"/>
        </w:trPr>
        <w:tc>
          <w:tcPr>
            <w:tcW w:w="5760" w:type="dxa"/>
            <w:tcBorders>
              <w:top w:val="nil"/>
              <w:left w:val="nil"/>
              <w:bottom w:val="nil"/>
              <w:right w:val="nil"/>
            </w:tcBorders>
            <w:shd w:val="clear" w:color="auto" w:fill="auto"/>
            <w:noWrap/>
            <w:vAlign w:val="bottom"/>
            <w:hideMark/>
          </w:tcPr>
          <w:p w14:paraId="53C89AE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E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F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F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AF4" w14:textId="77777777" w:rsidR="00A33413" w:rsidRPr="001F1AD2" w:rsidRDefault="005E5BBF">
            <w:pPr>
              <w:contextualSpacing/>
              <w:rPr>
                <w:rFonts w:ascii="Times New Roman" w:eastAsia="Times New Roman" w:hAnsi="Times New Roman" w:cs="Times New Roman"/>
                <w:sz w:val="20"/>
              </w:rPr>
            </w:pPr>
          </w:p>
        </w:tc>
      </w:tr>
      <w:tr w:rsidR="006A30E3" w14:paraId="53C89AF9" w14:textId="77777777">
        <w:trPr>
          <w:trHeight w:val="300"/>
        </w:trPr>
        <w:tc>
          <w:tcPr>
            <w:tcW w:w="5760" w:type="dxa"/>
            <w:tcBorders>
              <w:top w:val="nil"/>
              <w:left w:val="nil"/>
              <w:bottom w:val="nil"/>
              <w:right w:val="nil"/>
            </w:tcBorders>
            <w:shd w:val="clear" w:color="auto" w:fill="auto"/>
            <w:noWrap/>
            <w:vAlign w:val="bottom"/>
            <w:hideMark/>
          </w:tcPr>
          <w:p w14:paraId="53C89AF6"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A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24 ως έχει    ΔΕΚΤΟ ΚΑΤΑ ΠΛΕΙΟΨΗΦΙΑ</w:t>
            </w:r>
          </w:p>
        </w:tc>
        <w:tc>
          <w:tcPr>
            <w:tcW w:w="960" w:type="dxa"/>
            <w:tcBorders>
              <w:top w:val="nil"/>
              <w:left w:val="nil"/>
              <w:bottom w:val="nil"/>
              <w:right w:val="nil"/>
            </w:tcBorders>
            <w:shd w:val="clear" w:color="auto" w:fill="auto"/>
            <w:noWrap/>
            <w:vAlign w:val="bottom"/>
            <w:hideMark/>
          </w:tcPr>
          <w:p w14:paraId="53C89AF8" w14:textId="77777777" w:rsidR="00A33413" w:rsidRPr="001F1AD2" w:rsidRDefault="005E5BBF">
            <w:pPr>
              <w:contextualSpacing/>
              <w:rPr>
                <w:rFonts w:ascii="Calibri" w:eastAsia="Times New Roman" w:hAnsi="Calibri" w:cs="Times New Roman"/>
                <w:color w:val="000000"/>
                <w:sz w:val="22"/>
                <w:szCs w:val="22"/>
              </w:rPr>
            </w:pPr>
          </w:p>
        </w:tc>
      </w:tr>
      <w:tr w:rsidR="006A30E3" w14:paraId="53C89B01" w14:textId="77777777">
        <w:trPr>
          <w:trHeight w:val="300"/>
        </w:trPr>
        <w:tc>
          <w:tcPr>
            <w:tcW w:w="5760" w:type="dxa"/>
            <w:tcBorders>
              <w:top w:val="nil"/>
              <w:left w:val="nil"/>
              <w:bottom w:val="nil"/>
              <w:right w:val="nil"/>
            </w:tcBorders>
            <w:shd w:val="clear" w:color="auto" w:fill="auto"/>
            <w:noWrap/>
            <w:vAlign w:val="bottom"/>
            <w:hideMark/>
          </w:tcPr>
          <w:p w14:paraId="53C89A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A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A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A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AF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00" w14:textId="77777777" w:rsidR="00A33413" w:rsidRPr="001F1AD2" w:rsidRDefault="005E5BBF">
            <w:pPr>
              <w:contextualSpacing/>
              <w:rPr>
                <w:rFonts w:ascii="Times New Roman" w:eastAsia="Times New Roman" w:hAnsi="Times New Roman" w:cs="Times New Roman"/>
                <w:sz w:val="20"/>
              </w:rPr>
            </w:pPr>
          </w:p>
        </w:tc>
      </w:tr>
      <w:tr w:rsidR="006A30E3" w14:paraId="53C89B09" w14:textId="77777777">
        <w:trPr>
          <w:trHeight w:val="300"/>
        </w:trPr>
        <w:tc>
          <w:tcPr>
            <w:tcW w:w="5760" w:type="dxa"/>
            <w:tcBorders>
              <w:top w:val="nil"/>
              <w:left w:val="nil"/>
              <w:bottom w:val="nil"/>
              <w:right w:val="nil"/>
            </w:tcBorders>
            <w:shd w:val="clear" w:color="auto" w:fill="auto"/>
            <w:noWrap/>
            <w:vAlign w:val="bottom"/>
            <w:hideMark/>
          </w:tcPr>
          <w:p w14:paraId="53C89B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B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0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08" w14:textId="77777777" w:rsidR="00A33413" w:rsidRPr="001F1AD2" w:rsidRDefault="005E5BBF">
            <w:pPr>
              <w:contextualSpacing/>
              <w:rPr>
                <w:rFonts w:ascii="Times New Roman" w:eastAsia="Times New Roman" w:hAnsi="Times New Roman" w:cs="Times New Roman"/>
                <w:sz w:val="20"/>
              </w:rPr>
            </w:pPr>
          </w:p>
        </w:tc>
      </w:tr>
      <w:tr w:rsidR="006A30E3" w14:paraId="53C89B11" w14:textId="77777777">
        <w:trPr>
          <w:trHeight w:val="300"/>
        </w:trPr>
        <w:tc>
          <w:tcPr>
            <w:tcW w:w="5760" w:type="dxa"/>
            <w:tcBorders>
              <w:top w:val="nil"/>
              <w:left w:val="nil"/>
              <w:bottom w:val="nil"/>
              <w:right w:val="nil"/>
            </w:tcBorders>
            <w:shd w:val="clear" w:color="auto" w:fill="auto"/>
            <w:noWrap/>
            <w:vAlign w:val="bottom"/>
            <w:hideMark/>
          </w:tcPr>
          <w:p w14:paraId="53C89B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B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0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0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10" w14:textId="77777777" w:rsidR="00A33413" w:rsidRPr="001F1AD2" w:rsidRDefault="005E5BBF">
            <w:pPr>
              <w:contextualSpacing/>
              <w:rPr>
                <w:rFonts w:ascii="Times New Roman" w:eastAsia="Times New Roman" w:hAnsi="Times New Roman" w:cs="Times New Roman"/>
                <w:sz w:val="20"/>
              </w:rPr>
            </w:pPr>
          </w:p>
        </w:tc>
      </w:tr>
      <w:tr w:rsidR="006A30E3" w14:paraId="53C89B19" w14:textId="77777777">
        <w:trPr>
          <w:trHeight w:val="300"/>
        </w:trPr>
        <w:tc>
          <w:tcPr>
            <w:tcW w:w="5760" w:type="dxa"/>
            <w:tcBorders>
              <w:top w:val="nil"/>
              <w:left w:val="nil"/>
              <w:bottom w:val="nil"/>
              <w:right w:val="nil"/>
            </w:tcBorders>
            <w:shd w:val="clear" w:color="auto" w:fill="auto"/>
            <w:noWrap/>
            <w:vAlign w:val="bottom"/>
            <w:hideMark/>
          </w:tcPr>
          <w:p w14:paraId="53C89B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B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B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18" w14:textId="77777777" w:rsidR="00A33413" w:rsidRPr="001F1AD2" w:rsidRDefault="005E5BBF">
            <w:pPr>
              <w:contextualSpacing/>
              <w:rPr>
                <w:rFonts w:ascii="Times New Roman" w:eastAsia="Times New Roman" w:hAnsi="Times New Roman" w:cs="Times New Roman"/>
                <w:sz w:val="20"/>
              </w:rPr>
            </w:pPr>
          </w:p>
        </w:tc>
      </w:tr>
      <w:tr w:rsidR="006A30E3" w14:paraId="53C89B21" w14:textId="77777777">
        <w:trPr>
          <w:trHeight w:val="300"/>
        </w:trPr>
        <w:tc>
          <w:tcPr>
            <w:tcW w:w="5760" w:type="dxa"/>
            <w:tcBorders>
              <w:top w:val="nil"/>
              <w:left w:val="nil"/>
              <w:bottom w:val="nil"/>
              <w:right w:val="nil"/>
            </w:tcBorders>
            <w:shd w:val="clear" w:color="auto" w:fill="auto"/>
            <w:noWrap/>
            <w:vAlign w:val="bottom"/>
            <w:hideMark/>
          </w:tcPr>
          <w:p w14:paraId="53C89B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B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B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20" w14:textId="77777777" w:rsidR="00A33413" w:rsidRPr="001F1AD2" w:rsidRDefault="005E5BBF">
            <w:pPr>
              <w:contextualSpacing/>
              <w:rPr>
                <w:rFonts w:ascii="Times New Roman" w:eastAsia="Times New Roman" w:hAnsi="Times New Roman" w:cs="Times New Roman"/>
                <w:sz w:val="20"/>
              </w:rPr>
            </w:pPr>
          </w:p>
        </w:tc>
      </w:tr>
      <w:tr w:rsidR="006A30E3" w14:paraId="53C89B29" w14:textId="77777777">
        <w:trPr>
          <w:trHeight w:val="300"/>
        </w:trPr>
        <w:tc>
          <w:tcPr>
            <w:tcW w:w="5760" w:type="dxa"/>
            <w:tcBorders>
              <w:top w:val="nil"/>
              <w:left w:val="nil"/>
              <w:bottom w:val="nil"/>
              <w:right w:val="nil"/>
            </w:tcBorders>
            <w:shd w:val="clear" w:color="auto" w:fill="auto"/>
            <w:noWrap/>
            <w:vAlign w:val="bottom"/>
            <w:hideMark/>
          </w:tcPr>
          <w:p w14:paraId="53C89B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B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2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2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28" w14:textId="77777777" w:rsidR="00A33413" w:rsidRPr="001F1AD2" w:rsidRDefault="005E5BBF">
            <w:pPr>
              <w:contextualSpacing/>
              <w:rPr>
                <w:rFonts w:ascii="Times New Roman" w:eastAsia="Times New Roman" w:hAnsi="Times New Roman" w:cs="Times New Roman"/>
                <w:sz w:val="20"/>
              </w:rPr>
            </w:pPr>
          </w:p>
        </w:tc>
      </w:tr>
      <w:tr w:rsidR="006A30E3" w14:paraId="53C89B31" w14:textId="77777777">
        <w:trPr>
          <w:trHeight w:val="300"/>
        </w:trPr>
        <w:tc>
          <w:tcPr>
            <w:tcW w:w="5760" w:type="dxa"/>
            <w:tcBorders>
              <w:top w:val="nil"/>
              <w:left w:val="nil"/>
              <w:bottom w:val="nil"/>
              <w:right w:val="nil"/>
            </w:tcBorders>
            <w:shd w:val="clear" w:color="auto" w:fill="auto"/>
            <w:noWrap/>
            <w:vAlign w:val="bottom"/>
            <w:hideMark/>
          </w:tcPr>
          <w:p w14:paraId="53C89B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B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2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2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30" w14:textId="77777777" w:rsidR="00A33413" w:rsidRPr="001F1AD2" w:rsidRDefault="005E5BBF">
            <w:pPr>
              <w:contextualSpacing/>
              <w:rPr>
                <w:rFonts w:ascii="Times New Roman" w:eastAsia="Times New Roman" w:hAnsi="Times New Roman" w:cs="Times New Roman"/>
                <w:sz w:val="20"/>
              </w:rPr>
            </w:pPr>
          </w:p>
        </w:tc>
      </w:tr>
      <w:tr w:rsidR="006A30E3" w14:paraId="53C89B38" w14:textId="77777777">
        <w:trPr>
          <w:trHeight w:val="300"/>
        </w:trPr>
        <w:tc>
          <w:tcPr>
            <w:tcW w:w="6240" w:type="dxa"/>
            <w:gridSpan w:val="2"/>
            <w:tcBorders>
              <w:top w:val="nil"/>
              <w:left w:val="nil"/>
              <w:bottom w:val="nil"/>
              <w:right w:val="nil"/>
            </w:tcBorders>
            <w:shd w:val="clear" w:color="auto" w:fill="auto"/>
            <w:noWrap/>
            <w:vAlign w:val="bottom"/>
            <w:hideMark/>
          </w:tcPr>
          <w:p w14:paraId="53C89B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B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37" w14:textId="77777777" w:rsidR="00A33413" w:rsidRPr="001F1AD2" w:rsidRDefault="005E5BBF">
            <w:pPr>
              <w:contextualSpacing/>
              <w:rPr>
                <w:rFonts w:ascii="Times New Roman" w:eastAsia="Times New Roman" w:hAnsi="Times New Roman" w:cs="Times New Roman"/>
                <w:sz w:val="20"/>
              </w:rPr>
            </w:pPr>
          </w:p>
        </w:tc>
      </w:tr>
      <w:tr w:rsidR="006A30E3" w14:paraId="53C89B40" w14:textId="77777777">
        <w:trPr>
          <w:trHeight w:val="300"/>
        </w:trPr>
        <w:tc>
          <w:tcPr>
            <w:tcW w:w="5760" w:type="dxa"/>
            <w:tcBorders>
              <w:top w:val="nil"/>
              <w:left w:val="nil"/>
              <w:bottom w:val="nil"/>
              <w:right w:val="nil"/>
            </w:tcBorders>
            <w:shd w:val="clear" w:color="auto" w:fill="auto"/>
            <w:noWrap/>
            <w:vAlign w:val="bottom"/>
            <w:hideMark/>
          </w:tcPr>
          <w:p w14:paraId="53C89B3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3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3F" w14:textId="77777777" w:rsidR="00A33413" w:rsidRPr="001F1AD2" w:rsidRDefault="005E5BBF">
            <w:pPr>
              <w:contextualSpacing/>
              <w:rPr>
                <w:rFonts w:ascii="Times New Roman" w:eastAsia="Times New Roman" w:hAnsi="Times New Roman" w:cs="Times New Roman"/>
                <w:sz w:val="20"/>
              </w:rPr>
            </w:pPr>
          </w:p>
        </w:tc>
      </w:tr>
      <w:tr w:rsidR="006A30E3" w14:paraId="53C89B44" w14:textId="77777777">
        <w:trPr>
          <w:trHeight w:val="300"/>
        </w:trPr>
        <w:tc>
          <w:tcPr>
            <w:tcW w:w="5760" w:type="dxa"/>
            <w:tcBorders>
              <w:top w:val="nil"/>
              <w:left w:val="nil"/>
              <w:bottom w:val="nil"/>
              <w:right w:val="nil"/>
            </w:tcBorders>
            <w:shd w:val="clear" w:color="auto" w:fill="auto"/>
            <w:noWrap/>
            <w:vAlign w:val="bottom"/>
            <w:hideMark/>
          </w:tcPr>
          <w:p w14:paraId="53C89B41"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B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25 ως έχει    ΔΕΚΤΟ ΚΑΤΑ </w:t>
            </w:r>
            <w:r w:rsidRPr="001F1AD2">
              <w:rPr>
                <w:rFonts w:ascii="Calibri" w:eastAsia="Times New Roman" w:hAnsi="Calibri" w:cs="Times New Roman"/>
                <w:color w:val="000000"/>
                <w:sz w:val="22"/>
                <w:szCs w:val="22"/>
              </w:rPr>
              <w:t>ΠΛΕΙΟΨΗΦΙΑ</w:t>
            </w:r>
          </w:p>
        </w:tc>
        <w:tc>
          <w:tcPr>
            <w:tcW w:w="960" w:type="dxa"/>
            <w:tcBorders>
              <w:top w:val="nil"/>
              <w:left w:val="nil"/>
              <w:bottom w:val="nil"/>
              <w:right w:val="nil"/>
            </w:tcBorders>
            <w:shd w:val="clear" w:color="auto" w:fill="auto"/>
            <w:noWrap/>
            <w:vAlign w:val="bottom"/>
            <w:hideMark/>
          </w:tcPr>
          <w:p w14:paraId="53C89B43" w14:textId="77777777" w:rsidR="00A33413" w:rsidRPr="001F1AD2" w:rsidRDefault="005E5BBF">
            <w:pPr>
              <w:contextualSpacing/>
              <w:rPr>
                <w:rFonts w:ascii="Calibri" w:eastAsia="Times New Roman" w:hAnsi="Calibri" w:cs="Times New Roman"/>
                <w:color w:val="000000"/>
                <w:sz w:val="22"/>
                <w:szCs w:val="22"/>
              </w:rPr>
            </w:pPr>
          </w:p>
        </w:tc>
      </w:tr>
      <w:tr w:rsidR="006A30E3" w14:paraId="53C89B4C" w14:textId="77777777">
        <w:trPr>
          <w:trHeight w:val="300"/>
        </w:trPr>
        <w:tc>
          <w:tcPr>
            <w:tcW w:w="5760" w:type="dxa"/>
            <w:tcBorders>
              <w:top w:val="nil"/>
              <w:left w:val="nil"/>
              <w:bottom w:val="nil"/>
              <w:right w:val="nil"/>
            </w:tcBorders>
            <w:shd w:val="clear" w:color="auto" w:fill="auto"/>
            <w:noWrap/>
            <w:vAlign w:val="bottom"/>
            <w:hideMark/>
          </w:tcPr>
          <w:p w14:paraId="53C89B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B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4B" w14:textId="77777777" w:rsidR="00A33413" w:rsidRPr="001F1AD2" w:rsidRDefault="005E5BBF">
            <w:pPr>
              <w:contextualSpacing/>
              <w:rPr>
                <w:rFonts w:ascii="Times New Roman" w:eastAsia="Times New Roman" w:hAnsi="Times New Roman" w:cs="Times New Roman"/>
                <w:sz w:val="20"/>
              </w:rPr>
            </w:pPr>
          </w:p>
        </w:tc>
      </w:tr>
      <w:tr w:rsidR="006A30E3" w14:paraId="53C89B54" w14:textId="77777777">
        <w:trPr>
          <w:trHeight w:val="300"/>
        </w:trPr>
        <w:tc>
          <w:tcPr>
            <w:tcW w:w="5760" w:type="dxa"/>
            <w:tcBorders>
              <w:top w:val="nil"/>
              <w:left w:val="nil"/>
              <w:bottom w:val="nil"/>
              <w:right w:val="nil"/>
            </w:tcBorders>
            <w:shd w:val="clear" w:color="auto" w:fill="auto"/>
            <w:noWrap/>
            <w:vAlign w:val="bottom"/>
            <w:hideMark/>
          </w:tcPr>
          <w:p w14:paraId="53C89B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B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5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53" w14:textId="77777777" w:rsidR="00A33413" w:rsidRPr="001F1AD2" w:rsidRDefault="005E5BBF">
            <w:pPr>
              <w:contextualSpacing/>
              <w:rPr>
                <w:rFonts w:ascii="Times New Roman" w:eastAsia="Times New Roman" w:hAnsi="Times New Roman" w:cs="Times New Roman"/>
                <w:sz w:val="20"/>
              </w:rPr>
            </w:pPr>
          </w:p>
        </w:tc>
      </w:tr>
      <w:tr w:rsidR="006A30E3" w14:paraId="53C89B5C" w14:textId="77777777">
        <w:trPr>
          <w:trHeight w:val="300"/>
        </w:trPr>
        <w:tc>
          <w:tcPr>
            <w:tcW w:w="5760" w:type="dxa"/>
            <w:tcBorders>
              <w:top w:val="nil"/>
              <w:left w:val="nil"/>
              <w:bottom w:val="nil"/>
              <w:right w:val="nil"/>
            </w:tcBorders>
            <w:shd w:val="clear" w:color="auto" w:fill="auto"/>
            <w:noWrap/>
            <w:vAlign w:val="bottom"/>
            <w:hideMark/>
          </w:tcPr>
          <w:p w14:paraId="53C89B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B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5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5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5B" w14:textId="77777777" w:rsidR="00A33413" w:rsidRPr="001F1AD2" w:rsidRDefault="005E5BBF">
            <w:pPr>
              <w:contextualSpacing/>
              <w:rPr>
                <w:rFonts w:ascii="Times New Roman" w:eastAsia="Times New Roman" w:hAnsi="Times New Roman" w:cs="Times New Roman"/>
                <w:sz w:val="20"/>
              </w:rPr>
            </w:pPr>
          </w:p>
        </w:tc>
      </w:tr>
      <w:tr w:rsidR="006A30E3" w14:paraId="53C89B64" w14:textId="77777777">
        <w:trPr>
          <w:trHeight w:val="300"/>
        </w:trPr>
        <w:tc>
          <w:tcPr>
            <w:tcW w:w="5760" w:type="dxa"/>
            <w:tcBorders>
              <w:top w:val="nil"/>
              <w:left w:val="nil"/>
              <w:bottom w:val="nil"/>
              <w:right w:val="nil"/>
            </w:tcBorders>
            <w:shd w:val="clear" w:color="auto" w:fill="auto"/>
            <w:noWrap/>
            <w:vAlign w:val="bottom"/>
            <w:hideMark/>
          </w:tcPr>
          <w:p w14:paraId="53C89B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B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B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6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63" w14:textId="77777777" w:rsidR="00A33413" w:rsidRPr="001F1AD2" w:rsidRDefault="005E5BBF">
            <w:pPr>
              <w:contextualSpacing/>
              <w:rPr>
                <w:rFonts w:ascii="Times New Roman" w:eastAsia="Times New Roman" w:hAnsi="Times New Roman" w:cs="Times New Roman"/>
                <w:sz w:val="20"/>
              </w:rPr>
            </w:pPr>
          </w:p>
        </w:tc>
      </w:tr>
      <w:tr w:rsidR="006A30E3" w14:paraId="53C89B6C" w14:textId="77777777">
        <w:trPr>
          <w:trHeight w:val="300"/>
        </w:trPr>
        <w:tc>
          <w:tcPr>
            <w:tcW w:w="5760" w:type="dxa"/>
            <w:tcBorders>
              <w:top w:val="nil"/>
              <w:left w:val="nil"/>
              <w:bottom w:val="nil"/>
              <w:right w:val="nil"/>
            </w:tcBorders>
            <w:shd w:val="clear" w:color="auto" w:fill="auto"/>
            <w:noWrap/>
            <w:vAlign w:val="bottom"/>
            <w:hideMark/>
          </w:tcPr>
          <w:p w14:paraId="53C89B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B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B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6B" w14:textId="77777777" w:rsidR="00A33413" w:rsidRPr="001F1AD2" w:rsidRDefault="005E5BBF">
            <w:pPr>
              <w:contextualSpacing/>
              <w:rPr>
                <w:rFonts w:ascii="Times New Roman" w:eastAsia="Times New Roman" w:hAnsi="Times New Roman" w:cs="Times New Roman"/>
                <w:sz w:val="20"/>
              </w:rPr>
            </w:pPr>
          </w:p>
        </w:tc>
      </w:tr>
      <w:tr w:rsidR="006A30E3" w14:paraId="53C89B74" w14:textId="77777777">
        <w:trPr>
          <w:trHeight w:val="300"/>
        </w:trPr>
        <w:tc>
          <w:tcPr>
            <w:tcW w:w="5760" w:type="dxa"/>
            <w:tcBorders>
              <w:top w:val="nil"/>
              <w:left w:val="nil"/>
              <w:bottom w:val="nil"/>
              <w:right w:val="nil"/>
            </w:tcBorders>
            <w:shd w:val="clear" w:color="auto" w:fill="auto"/>
            <w:noWrap/>
            <w:vAlign w:val="bottom"/>
            <w:hideMark/>
          </w:tcPr>
          <w:p w14:paraId="53C89B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B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6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7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73" w14:textId="77777777" w:rsidR="00A33413" w:rsidRPr="001F1AD2" w:rsidRDefault="005E5BBF">
            <w:pPr>
              <w:contextualSpacing/>
              <w:rPr>
                <w:rFonts w:ascii="Times New Roman" w:eastAsia="Times New Roman" w:hAnsi="Times New Roman" w:cs="Times New Roman"/>
                <w:sz w:val="20"/>
              </w:rPr>
            </w:pPr>
          </w:p>
        </w:tc>
      </w:tr>
      <w:tr w:rsidR="006A30E3" w14:paraId="53C89B7C" w14:textId="77777777">
        <w:trPr>
          <w:trHeight w:val="300"/>
        </w:trPr>
        <w:tc>
          <w:tcPr>
            <w:tcW w:w="5760" w:type="dxa"/>
            <w:tcBorders>
              <w:top w:val="nil"/>
              <w:left w:val="nil"/>
              <w:bottom w:val="nil"/>
              <w:right w:val="nil"/>
            </w:tcBorders>
            <w:shd w:val="clear" w:color="auto" w:fill="auto"/>
            <w:noWrap/>
            <w:vAlign w:val="bottom"/>
            <w:hideMark/>
          </w:tcPr>
          <w:p w14:paraId="53C89B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B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7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7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7B" w14:textId="77777777" w:rsidR="00A33413" w:rsidRPr="001F1AD2" w:rsidRDefault="005E5BBF">
            <w:pPr>
              <w:contextualSpacing/>
              <w:rPr>
                <w:rFonts w:ascii="Times New Roman" w:eastAsia="Times New Roman" w:hAnsi="Times New Roman" w:cs="Times New Roman"/>
                <w:sz w:val="20"/>
              </w:rPr>
            </w:pPr>
          </w:p>
        </w:tc>
      </w:tr>
      <w:tr w:rsidR="006A30E3" w14:paraId="53C89B83" w14:textId="77777777">
        <w:trPr>
          <w:trHeight w:val="300"/>
        </w:trPr>
        <w:tc>
          <w:tcPr>
            <w:tcW w:w="6240" w:type="dxa"/>
            <w:gridSpan w:val="2"/>
            <w:tcBorders>
              <w:top w:val="nil"/>
              <w:left w:val="nil"/>
              <w:bottom w:val="nil"/>
              <w:right w:val="nil"/>
            </w:tcBorders>
            <w:shd w:val="clear" w:color="auto" w:fill="auto"/>
            <w:noWrap/>
            <w:vAlign w:val="bottom"/>
            <w:hideMark/>
          </w:tcPr>
          <w:p w14:paraId="53C89B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B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82" w14:textId="77777777" w:rsidR="00A33413" w:rsidRPr="001F1AD2" w:rsidRDefault="005E5BBF">
            <w:pPr>
              <w:contextualSpacing/>
              <w:rPr>
                <w:rFonts w:ascii="Times New Roman" w:eastAsia="Times New Roman" w:hAnsi="Times New Roman" w:cs="Times New Roman"/>
                <w:sz w:val="20"/>
              </w:rPr>
            </w:pPr>
          </w:p>
        </w:tc>
      </w:tr>
      <w:tr w:rsidR="006A30E3" w14:paraId="53C89B8B" w14:textId="77777777">
        <w:trPr>
          <w:trHeight w:val="300"/>
        </w:trPr>
        <w:tc>
          <w:tcPr>
            <w:tcW w:w="5760" w:type="dxa"/>
            <w:tcBorders>
              <w:top w:val="nil"/>
              <w:left w:val="nil"/>
              <w:bottom w:val="nil"/>
              <w:right w:val="nil"/>
            </w:tcBorders>
            <w:shd w:val="clear" w:color="auto" w:fill="auto"/>
            <w:noWrap/>
            <w:vAlign w:val="bottom"/>
            <w:hideMark/>
          </w:tcPr>
          <w:p w14:paraId="53C89B8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8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8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8A" w14:textId="77777777" w:rsidR="00A33413" w:rsidRPr="001F1AD2" w:rsidRDefault="005E5BBF">
            <w:pPr>
              <w:contextualSpacing/>
              <w:rPr>
                <w:rFonts w:ascii="Times New Roman" w:eastAsia="Times New Roman" w:hAnsi="Times New Roman" w:cs="Times New Roman"/>
                <w:sz w:val="20"/>
              </w:rPr>
            </w:pPr>
          </w:p>
        </w:tc>
      </w:tr>
      <w:tr w:rsidR="006A30E3" w14:paraId="53C89B8F" w14:textId="77777777">
        <w:trPr>
          <w:trHeight w:val="300"/>
        </w:trPr>
        <w:tc>
          <w:tcPr>
            <w:tcW w:w="5760" w:type="dxa"/>
            <w:tcBorders>
              <w:top w:val="nil"/>
              <w:left w:val="nil"/>
              <w:bottom w:val="nil"/>
              <w:right w:val="nil"/>
            </w:tcBorders>
            <w:shd w:val="clear" w:color="auto" w:fill="auto"/>
            <w:noWrap/>
            <w:vAlign w:val="bottom"/>
            <w:hideMark/>
          </w:tcPr>
          <w:p w14:paraId="53C89B8C"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B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 Άρθρο 26 ως έχει    ΔΕΚΤΟ ΚΑΤΑ ΠΛΕΙΟΨΗΦΙΑ</w:t>
            </w:r>
          </w:p>
        </w:tc>
        <w:tc>
          <w:tcPr>
            <w:tcW w:w="960" w:type="dxa"/>
            <w:tcBorders>
              <w:top w:val="nil"/>
              <w:left w:val="nil"/>
              <w:bottom w:val="nil"/>
              <w:right w:val="nil"/>
            </w:tcBorders>
            <w:shd w:val="clear" w:color="auto" w:fill="auto"/>
            <w:noWrap/>
            <w:vAlign w:val="bottom"/>
            <w:hideMark/>
          </w:tcPr>
          <w:p w14:paraId="53C89B8E" w14:textId="77777777" w:rsidR="00A33413" w:rsidRPr="001F1AD2" w:rsidRDefault="005E5BBF">
            <w:pPr>
              <w:contextualSpacing/>
              <w:rPr>
                <w:rFonts w:ascii="Calibri" w:eastAsia="Times New Roman" w:hAnsi="Calibri" w:cs="Times New Roman"/>
                <w:color w:val="000000"/>
                <w:sz w:val="22"/>
                <w:szCs w:val="22"/>
              </w:rPr>
            </w:pPr>
          </w:p>
        </w:tc>
      </w:tr>
      <w:tr w:rsidR="006A30E3" w14:paraId="53C89B97" w14:textId="77777777">
        <w:trPr>
          <w:trHeight w:val="300"/>
        </w:trPr>
        <w:tc>
          <w:tcPr>
            <w:tcW w:w="5760" w:type="dxa"/>
            <w:tcBorders>
              <w:top w:val="nil"/>
              <w:left w:val="nil"/>
              <w:bottom w:val="nil"/>
              <w:right w:val="nil"/>
            </w:tcBorders>
            <w:shd w:val="clear" w:color="auto" w:fill="auto"/>
            <w:noWrap/>
            <w:vAlign w:val="bottom"/>
            <w:hideMark/>
          </w:tcPr>
          <w:p w14:paraId="53C89B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B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9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96" w14:textId="77777777" w:rsidR="00A33413" w:rsidRPr="001F1AD2" w:rsidRDefault="005E5BBF">
            <w:pPr>
              <w:contextualSpacing/>
              <w:rPr>
                <w:rFonts w:ascii="Times New Roman" w:eastAsia="Times New Roman" w:hAnsi="Times New Roman" w:cs="Times New Roman"/>
                <w:sz w:val="20"/>
              </w:rPr>
            </w:pPr>
          </w:p>
        </w:tc>
      </w:tr>
      <w:tr w:rsidR="006A30E3" w14:paraId="53C89B9F" w14:textId="77777777">
        <w:trPr>
          <w:trHeight w:val="300"/>
        </w:trPr>
        <w:tc>
          <w:tcPr>
            <w:tcW w:w="5760" w:type="dxa"/>
            <w:tcBorders>
              <w:top w:val="nil"/>
              <w:left w:val="nil"/>
              <w:bottom w:val="nil"/>
              <w:right w:val="nil"/>
            </w:tcBorders>
            <w:shd w:val="clear" w:color="auto" w:fill="auto"/>
            <w:noWrap/>
            <w:vAlign w:val="bottom"/>
            <w:hideMark/>
          </w:tcPr>
          <w:p w14:paraId="53C89B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B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9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9E" w14:textId="77777777" w:rsidR="00A33413" w:rsidRPr="001F1AD2" w:rsidRDefault="005E5BBF">
            <w:pPr>
              <w:contextualSpacing/>
              <w:rPr>
                <w:rFonts w:ascii="Times New Roman" w:eastAsia="Times New Roman" w:hAnsi="Times New Roman" w:cs="Times New Roman"/>
                <w:sz w:val="20"/>
              </w:rPr>
            </w:pPr>
          </w:p>
        </w:tc>
      </w:tr>
      <w:tr w:rsidR="006A30E3" w14:paraId="53C89BA7" w14:textId="77777777">
        <w:trPr>
          <w:trHeight w:val="300"/>
        </w:trPr>
        <w:tc>
          <w:tcPr>
            <w:tcW w:w="5760" w:type="dxa"/>
            <w:tcBorders>
              <w:top w:val="nil"/>
              <w:left w:val="nil"/>
              <w:bottom w:val="nil"/>
              <w:right w:val="nil"/>
            </w:tcBorders>
            <w:shd w:val="clear" w:color="auto" w:fill="auto"/>
            <w:noWrap/>
            <w:vAlign w:val="bottom"/>
            <w:hideMark/>
          </w:tcPr>
          <w:p w14:paraId="53C89B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B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A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A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A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A6" w14:textId="77777777" w:rsidR="00A33413" w:rsidRPr="001F1AD2" w:rsidRDefault="005E5BBF">
            <w:pPr>
              <w:contextualSpacing/>
              <w:rPr>
                <w:rFonts w:ascii="Times New Roman" w:eastAsia="Times New Roman" w:hAnsi="Times New Roman" w:cs="Times New Roman"/>
                <w:sz w:val="20"/>
              </w:rPr>
            </w:pPr>
          </w:p>
        </w:tc>
      </w:tr>
      <w:tr w:rsidR="006A30E3" w14:paraId="53C89BAF" w14:textId="77777777">
        <w:trPr>
          <w:trHeight w:val="300"/>
        </w:trPr>
        <w:tc>
          <w:tcPr>
            <w:tcW w:w="5760" w:type="dxa"/>
            <w:tcBorders>
              <w:top w:val="nil"/>
              <w:left w:val="nil"/>
              <w:bottom w:val="nil"/>
              <w:right w:val="nil"/>
            </w:tcBorders>
            <w:shd w:val="clear" w:color="auto" w:fill="auto"/>
            <w:noWrap/>
            <w:vAlign w:val="bottom"/>
            <w:hideMark/>
          </w:tcPr>
          <w:p w14:paraId="53C89B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B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B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A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AE" w14:textId="77777777" w:rsidR="00A33413" w:rsidRPr="001F1AD2" w:rsidRDefault="005E5BBF">
            <w:pPr>
              <w:contextualSpacing/>
              <w:rPr>
                <w:rFonts w:ascii="Times New Roman" w:eastAsia="Times New Roman" w:hAnsi="Times New Roman" w:cs="Times New Roman"/>
                <w:sz w:val="20"/>
              </w:rPr>
            </w:pPr>
          </w:p>
        </w:tc>
      </w:tr>
      <w:tr w:rsidR="006A30E3" w14:paraId="53C89BB7" w14:textId="77777777">
        <w:trPr>
          <w:trHeight w:val="300"/>
        </w:trPr>
        <w:tc>
          <w:tcPr>
            <w:tcW w:w="5760" w:type="dxa"/>
            <w:tcBorders>
              <w:top w:val="nil"/>
              <w:left w:val="nil"/>
              <w:bottom w:val="nil"/>
              <w:right w:val="nil"/>
            </w:tcBorders>
            <w:shd w:val="clear" w:color="auto" w:fill="auto"/>
            <w:noWrap/>
            <w:vAlign w:val="bottom"/>
            <w:hideMark/>
          </w:tcPr>
          <w:p w14:paraId="53C89B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B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B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B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B6" w14:textId="77777777" w:rsidR="00A33413" w:rsidRPr="001F1AD2" w:rsidRDefault="005E5BBF">
            <w:pPr>
              <w:contextualSpacing/>
              <w:rPr>
                <w:rFonts w:ascii="Times New Roman" w:eastAsia="Times New Roman" w:hAnsi="Times New Roman" w:cs="Times New Roman"/>
                <w:sz w:val="20"/>
              </w:rPr>
            </w:pPr>
          </w:p>
        </w:tc>
      </w:tr>
      <w:tr w:rsidR="006A30E3" w14:paraId="53C89BBF" w14:textId="77777777">
        <w:trPr>
          <w:trHeight w:val="300"/>
        </w:trPr>
        <w:tc>
          <w:tcPr>
            <w:tcW w:w="5760" w:type="dxa"/>
            <w:tcBorders>
              <w:top w:val="nil"/>
              <w:left w:val="nil"/>
              <w:bottom w:val="nil"/>
              <w:right w:val="nil"/>
            </w:tcBorders>
            <w:shd w:val="clear" w:color="auto" w:fill="auto"/>
            <w:noWrap/>
            <w:vAlign w:val="bottom"/>
            <w:hideMark/>
          </w:tcPr>
          <w:p w14:paraId="53C89B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B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B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B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BE" w14:textId="77777777" w:rsidR="00A33413" w:rsidRPr="001F1AD2" w:rsidRDefault="005E5BBF">
            <w:pPr>
              <w:contextualSpacing/>
              <w:rPr>
                <w:rFonts w:ascii="Times New Roman" w:eastAsia="Times New Roman" w:hAnsi="Times New Roman" w:cs="Times New Roman"/>
                <w:sz w:val="20"/>
              </w:rPr>
            </w:pPr>
          </w:p>
        </w:tc>
      </w:tr>
      <w:tr w:rsidR="006A30E3" w14:paraId="53C89BC7" w14:textId="77777777">
        <w:trPr>
          <w:trHeight w:val="300"/>
        </w:trPr>
        <w:tc>
          <w:tcPr>
            <w:tcW w:w="5760" w:type="dxa"/>
            <w:tcBorders>
              <w:top w:val="nil"/>
              <w:left w:val="nil"/>
              <w:bottom w:val="nil"/>
              <w:right w:val="nil"/>
            </w:tcBorders>
            <w:shd w:val="clear" w:color="auto" w:fill="auto"/>
            <w:noWrap/>
            <w:vAlign w:val="bottom"/>
            <w:hideMark/>
          </w:tcPr>
          <w:p w14:paraId="53C89BC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BC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C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C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C6" w14:textId="77777777" w:rsidR="00A33413" w:rsidRPr="001F1AD2" w:rsidRDefault="005E5BBF">
            <w:pPr>
              <w:contextualSpacing/>
              <w:rPr>
                <w:rFonts w:ascii="Times New Roman" w:eastAsia="Times New Roman" w:hAnsi="Times New Roman" w:cs="Times New Roman"/>
                <w:sz w:val="20"/>
              </w:rPr>
            </w:pPr>
          </w:p>
        </w:tc>
      </w:tr>
      <w:tr w:rsidR="006A30E3" w14:paraId="53C89BCE" w14:textId="77777777">
        <w:trPr>
          <w:trHeight w:val="300"/>
        </w:trPr>
        <w:tc>
          <w:tcPr>
            <w:tcW w:w="6240" w:type="dxa"/>
            <w:gridSpan w:val="2"/>
            <w:tcBorders>
              <w:top w:val="nil"/>
              <w:left w:val="nil"/>
              <w:bottom w:val="nil"/>
              <w:right w:val="nil"/>
            </w:tcBorders>
            <w:shd w:val="clear" w:color="auto" w:fill="auto"/>
            <w:noWrap/>
            <w:vAlign w:val="bottom"/>
            <w:hideMark/>
          </w:tcPr>
          <w:p w14:paraId="53C89B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BC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CD" w14:textId="77777777" w:rsidR="00A33413" w:rsidRPr="001F1AD2" w:rsidRDefault="005E5BBF">
            <w:pPr>
              <w:contextualSpacing/>
              <w:rPr>
                <w:rFonts w:ascii="Times New Roman" w:eastAsia="Times New Roman" w:hAnsi="Times New Roman" w:cs="Times New Roman"/>
                <w:sz w:val="20"/>
              </w:rPr>
            </w:pPr>
          </w:p>
        </w:tc>
      </w:tr>
      <w:tr w:rsidR="006A30E3" w14:paraId="53C89BD6" w14:textId="77777777">
        <w:trPr>
          <w:trHeight w:val="300"/>
        </w:trPr>
        <w:tc>
          <w:tcPr>
            <w:tcW w:w="5760" w:type="dxa"/>
            <w:tcBorders>
              <w:top w:val="nil"/>
              <w:left w:val="nil"/>
              <w:bottom w:val="nil"/>
              <w:right w:val="nil"/>
            </w:tcBorders>
            <w:shd w:val="clear" w:color="auto" w:fill="auto"/>
            <w:noWrap/>
            <w:vAlign w:val="bottom"/>
            <w:hideMark/>
          </w:tcPr>
          <w:p w14:paraId="53C89BC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D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D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D5" w14:textId="77777777" w:rsidR="00A33413" w:rsidRPr="001F1AD2" w:rsidRDefault="005E5BBF">
            <w:pPr>
              <w:contextualSpacing/>
              <w:rPr>
                <w:rFonts w:ascii="Times New Roman" w:eastAsia="Times New Roman" w:hAnsi="Times New Roman" w:cs="Times New Roman"/>
                <w:sz w:val="20"/>
              </w:rPr>
            </w:pPr>
          </w:p>
        </w:tc>
      </w:tr>
      <w:tr w:rsidR="006A30E3" w14:paraId="53C89BDA" w14:textId="77777777">
        <w:trPr>
          <w:trHeight w:val="300"/>
        </w:trPr>
        <w:tc>
          <w:tcPr>
            <w:tcW w:w="5760" w:type="dxa"/>
            <w:tcBorders>
              <w:top w:val="nil"/>
              <w:left w:val="nil"/>
              <w:bottom w:val="nil"/>
              <w:right w:val="nil"/>
            </w:tcBorders>
            <w:shd w:val="clear" w:color="auto" w:fill="auto"/>
            <w:noWrap/>
            <w:vAlign w:val="bottom"/>
            <w:hideMark/>
          </w:tcPr>
          <w:p w14:paraId="53C89BD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BD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27 ως έχει    ΔΕΚΤΟ ΚΑΤΑ ΠΛΕΙΟΨΗΦΙΑ</w:t>
            </w:r>
          </w:p>
        </w:tc>
        <w:tc>
          <w:tcPr>
            <w:tcW w:w="960" w:type="dxa"/>
            <w:tcBorders>
              <w:top w:val="nil"/>
              <w:left w:val="nil"/>
              <w:bottom w:val="nil"/>
              <w:right w:val="nil"/>
            </w:tcBorders>
            <w:shd w:val="clear" w:color="auto" w:fill="auto"/>
            <w:noWrap/>
            <w:vAlign w:val="bottom"/>
            <w:hideMark/>
          </w:tcPr>
          <w:p w14:paraId="53C89BD9" w14:textId="77777777" w:rsidR="00A33413" w:rsidRPr="001F1AD2" w:rsidRDefault="005E5BBF">
            <w:pPr>
              <w:contextualSpacing/>
              <w:rPr>
                <w:rFonts w:ascii="Calibri" w:eastAsia="Times New Roman" w:hAnsi="Calibri" w:cs="Times New Roman"/>
                <w:color w:val="000000"/>
                <w:sz w:val="22"/>
                <w:szCs w:val="22"/>
              </w:rPr>
            </w:pPr>
          </w:p>
        </w:tc>
      </w:tr>
      <w:tr w:rsidR="006A30E3" w14:paraId="53C89BE2" w14:textId="77777777">
        <w:trPr>
          <w:trHeight w:val="300"/>
        </w:trPr>
        <w:tc>
          <w:tcPr>
            <w:tcW w:w="5760" w:type="dxa"/>
            <w:tcBorders>
              <w:top w:val="nil"/>
              <w:left w:val="nil"/>
              <w:bottom w:val="nil"/>
              <w:right w:val="nil"/>
            </w:tcBorders>
            <w:shd w:val="clear" w:color="auto" w:fill="auto"/>
            <w:noWrap/>
            <w:vAlign w:val="bottom"/>
            <w:hideMark/>
          </w:tcPr>
          <w:p w14:paraId="53C89B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B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E1" w14:textId="77777777" w:rsidR="00A33413" w:rsidRPr="001F1AD2" w:rsidRDefault="005E5BBF">
            <w:pPr>
              <w:contextualSpacing/>
              <w:rPr>
                <w:rFonts w:ascii="Times New Roman" w:eastAsia="Times New Roman" w:hAnsi="Times New Roman" w:cs="Times New Roman"/>
                <w:sz w:val="20"/>
              </w:rPr>
            </w:pPr>
          </w:p>
        </w:tc>
      </w:tr>
      <w:tr w:rsidR="006A30E3" w14:paraId="53C89BEA" w14:textId="77777777">
        <w:trPr>
          <w:trHeight w:val="300"/>
        </w:trPr>
        <w:tc>
          <w:tcPr>
            <w:tcW w:w="5760" w:type="dxa"/>
            <w:tcBorders>
              <w:top w:val="nil"/>
              <w:left w:val="nil"/>
              <w:bottom w:val="nil"/>
              <w:right w:val="nil"/>
            </w:tcBorders>
            <w:shd w:val="clear" w:color="auto" w:fill="auto"/>
            <w:noWrap/>
            <w:vAlign w:val="bottom"/>
            <w:hideMark/>
          </w:tcPr>
          <w:p w14:paraId="53C89B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B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E9" w14:textId="77777777" w:rsidR="00A33413" w:rsidRPr="001F1AD2" w:rsidRDefault="005E5BBF">
            <w:pPr>
              <w:contextualSpacing/>
              <w:rPr>
                <w:rFonts w:ascii="Times New Roman" w:eastAsia="Times New Roman" w:hAnsi="Times New Roman" w:cs="Times New Roman"/>
                <w:sz w:val="20"/>
              </w:rPr>
            </w:pPr>
          </w:p>
        </w:tc>
      </w:tr>
      <w:tr w:rsidR="006A30E3" w14:paraId="53C89BF2" w14:textId="77777777">
        <w:trPr>
          <w:trHeight w:val="300"/>
        </w:trPr>
        <w:tc>
          <w:tcPr>
            <w:tcW w:w="5760" w:type="dxa"/>
            <w:tcBorders>
              <w:top w:val="nil"/>
              <w:left w:val="nil"/>
              <w:bottom w:val="nil"/>
              <w:right w:val="nil"/>
            </w:tcBorders>
            <w:shd w:val="clear" w:color="auto" w:fill="auto"/>
            <w:noWrap/>
            <w:vAlign w:val="bottom"/>
            <w:hideMark/>
          </w:tcPr>
          <w:p w14:paraId="53C89B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B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E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B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F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F1" w14:textId="77777777" w:rsidR="00A33413" w:rsidRPr="001F1AD2" w:rsidRDefault="005E5BBF">
            <w:pPr>
              <w:contextualSpacing/>
              <w:rPr>
                <w:rFonts w:ascii="Times New Roman" w:eastAsia="Times New Roman" w:hAnsi="Times New Roman" w:cs="Times New Roman"/>
                <w:sz w:val="20"/>
              </w:rPr>
            </w:pPr>
          </w:p>
        </w:tc>
      </w:tr>
      <w:tr w:rsidR="006A30E3" w14:paraId="53C89BFA" w14:textId="77777777">
        <w:trPr>
          <w:trHeight w:val="300"/>
        </w:trPr>
        <w:tc>
          <w:tcPr>
            <w:tcW w:w="5760" w:type="dxa"/>
            <w:tcBorders>
              <w:top w:val="nil"/>
              <w:left w:val="nil"/>
              <w:bottom w:val="nil"/>
              <w:right w:val="nil"/>
            </w:tcBorders>
            <w:shd w:val="clear" w:color="auto" w:fill="auto"/>
            <w:noWrap/>
            <w:vAlign w:val="bottom"/>
            <w:hideMark/>
          </w:tcPr>
          <w:p w14:paraId="53C89B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B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B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F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BF9" w14:textId="77777777" w:rsidR="00A33413" w:rsidRPr="001F1AD2" w:rsidRDefault="005E5BBF">
            <w:pPr>
              <w:contextualSpacing/>
              <w:rPr>
                <w:rFonts w:ascii="Times New Roman" w:eastAsia="Times New Roman" w:hAnsi="Times New Roman" w:cs="Times New Roman"/>
                <w:sz w:val="20"/>
              </w:rPr>
            </w:pPr>
          </w:p>
        </w:tc>
      </w:tr>
      <w:tr w:rsidR="006A30E3" w14:paraId="53C89C02" w14:textId="77777777">
        <w:trPr>
          <w:trHeight w:val="300"/>
        </w:trPr>
        <w:tc>
          <w:tcPr>
            <w:tcW w:w="5760" w:type="dxa"/>
            <w:tcBorders>
              <w:top w:val="nil"/>
              <w:left w:val="nil"/>
              <w:bottom w:val="nil"/>
              <w:right w:val="nil"/>
            </w:tcBorders>
            <w:shd w:val="clear" w:color="auto" w:fill="auto"/>
            <w:noWrap/>
            <w:vAlign w:val="bottom"/>
            <w:hideMark/>
          </w:tcPr>
          <w:p w14:paraId="53C89B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B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B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B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B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0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01" w14:textId="77777777" w:rsidR="00A33413" w:rsidRPr="001F1AD2" w:rsidRDefault="005E5BBF">
            <w:pPr>
              <w:contextualSpacing/>
              <w:rPr>
                <w:rFonts w:ascii="Times New Roman" w:eastAsia="Times New Roman" w:hAnsi="Times New Roman" w:cs="Times New Roman"/>
                <w:sz w:val="20"/>
              </w:rPr>
            </w:pPr>
          </w:p>
        </w:tc>
      </w:tr>
      <w:tr w:rsidR="006A30E3" w14:paraId="53C89C0A" w14:textId="77777777">
        <w:trPr>
          <w:trHeight w:val="300"/>
        </w:trPr>
        <w:tc>
          <w:tcPr>
            <w:tcW w:w="5760" w:type="dxa"/>
            <w:tcBorders>
              <w:top w:val="nil"/>
              <w:left w:val="nil"/>
              <w:bottom w:val="nil"/>
              <w:right w:val="nil"/>
            </w:tcBorders>
            <w:shd w:val="clear" w:color="auto" w:fill="auto"/>
            <w:noWrap/>
            <w:vAlign w:val="bottom"/>
            <w:hideMark/>
          </w:tcPr>
          <w:p w14:paraId="53C89C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C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0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0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09" w14:textId="77777777" w:rsidR="00A33413" w:rsidRPr="001F1AD2" w:rsidRDefault="005E5BBF">
            <w:pPr>
              <w:contextualSpacing/>
              <w:rPr>
                <w:rFonts w:ascii="Times New Roman" w:eastAsia="Times New Roman" w:hAnsi="Times New Roman" w:cs="Times New Roman"/>
                <w:sz w:val="20"/>
              </w:rPr>
            </w:pPr>
          </w:p>
        </w:tc>
      </w:tr>
      <w:tr w:rsidR="006A30E3" w14:paraId="53C89C12" w14:textId="77777777">
        <w:trPr>
          <w:trHeight w:val="300"/>
        </w:trPr>
        <w:tc>
          <w:tcPr>
            <w:tcW w:w="5760" w:type="dxa"/>
            <w:tcBorders>
              <w:top w:val="nil"/>
              <w:left w:val="nil"/>
              <w:bottom w:val="nil"/>
              <w:right w:val="nil"/>
            </w:tcBorders>
            <w:shd w:val="clear" w:color="auto" w:fill="auto"/>
            <w:noWrap/>
            <w:vAlign w:val="bottom"/>
            <w:hideMark/>
          </w:tcPr>
          <w:p w14:paraId="53C89C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C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0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1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11" w14:textId="77777777" w:rsidR="00A33413" w:rsidRPr="001F1AD2" w:rsidRDefault="005E5BBF">
            <w:pPr>
              <w:contextualSpacing/>
              <w:rPr>
                <w:rFonts w:ascii="Times New Roman" w:eastAsia="Times New Roman" w:hAnsi="Times New Roman" w:cs="Times New Roman"/>
                <w:sz w:val="20"/>
              </w:rPr>
            </w:pPr>
          </w:p>
        </w:tc>
      </w:tr>
      <w:tr w:rsidR="006A30E3" w14:paraId="53C89C19" w14:textId="77777777">
        <w:trPr>
          <w:trHeight w:val="300"/>
        </w:trPr>
        <w:tc>
          <w:tcPr>
            <w:tcW w:w="6240" w:type="dxa"/>
            <w:gridSpan w:val="2"/>
            <w:tcBorders>
              <w:top w:val="nil"/>
              <w:left w:val="nil"/>
              <w:bottom w:val="nil"/>
              <w:right w:val="nil"/>
            </w:tcBorders>
            <w:shd w:val="clear" w:color="auto" w:fill="auto"/>
            <w:noWrap/>
            <w:vAlign w:val="bottom"/>
            <w:hideMark/>
          </w:tcPr>
          <w:p w14:paraId="53C89C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C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18" w14:textId="77777777" w:rsidR="00A33413" w:rsidRPr="001F1AD2" w:rsidRDefault="005E5BBF">
            <w:pPr>
              <w:contextualSpacing/>
              <w:rPr>
                <w:rFonts w:ascii="Times New Roman" w:eastAsia="Times New Roman" w:hAnsi="Times New Roman" w:cs="Times New Roman"/>
                <w:sz w:val="20"/>
              </w:rPr>
            </w:pPr>
          </w:p>
        </w:tc>
      </w:tr>
      <w:tr w:rsidR="006A30E3" w14:paraId="53C89C21" w14:textId="77777777">
        <w:trPr>
          <w:trHeight w:val="300"/>
        </w:trPr>
        <w:tc>
          <w:tcPr>
            <w:tcW w:w="5760" w:type="dxa"/>
            <w:tcBorders>
              <w:top w:val="nil"/>
              <w:left w:val="nil"/>
              <w:bottom w:val="nil"/>
              <w:right w:val="nil"/>
            </w:tcBorders>
            <w:shd w:val="clear" w:color="auto" w:fill="auto"/>
            <w:noWrap/>
            <w:vAlign w:val="bottom"/>
            <w:hideMark/>
          </w:tcPr>
          <w:p w14:paraId="53C89C1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1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1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20" w14:textId="77777777" w:rsidR="00A33413" w:rsidRPr="001F1AD2" w:rsidRDefault="005E5BBF">
            <w:pPr>
              <w:contextualSpacing/>
              <w:rPr>
                <w:rFonts w:ascii="Times New Roman" w:eastAsia="Times New Roman" w:hAnsi="Times New Roman" w:cs="Times New Roman"/>
                <w:sz w:val="20"/>
              </w:rPr>
            </w:pPr>
          </w:p>
        </w:tc>
      </w:tr>
      <w:tr w:rsidR="006A30E3" w14:paraId="53C89C25" w14:textId="77777777">
        <w:trPr>
          <w:trHeight w:val="300"/>
        </w:trPr>
        <w:tc>
          <w:tcPr>
            <w:tcW w:w="5760" w:type="dxa"/>
            <w:tcBorders>
              <w:top w:val="nil"/>
              <w:left w:val="nil"/>
              <w:bottom w:val="nil"/>
              <w:right w:val="nil"/>
            </w:tcBorders>
            <w:shd w:val="clear" w:color="auto" w:fill="auto"/>
            <w:noWrap/>
            <w:vAlign w:val="bottom"/>
            <w:hideMark/>
          </w:tcPr>
          <w:p w14:paraId="53C89C2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C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28 ως έχει    ΔΕΚΤΟ ΚΑΤΑ ΠΛΕΙΟΨΗΦΙΑ</w:t>
            </w:r>
          </w:p>
        </w:tc>
        <w:tc>
          <w:tcPr>
            <w:tcW w:w="960" w:type="dxa"/>
            <w:tcBorders>
              <w:top w:val="nil"/>
              <w:left w:val="nil"/>
              <w:bottom w:val="nil"/>
              <w:right w:val="nil"/>
            </w:tcBorders>
            <w:shd w:val="clear" w:color="auto" w:fill="auto"/>
            <w:noWrap/>
            <w:vAlign w:val="bottom"/>
            <w:hideMark/>
          </w:tcPr>
          <w:p w14:paraId="53C89C24" w14:textId="77777777" w:rsidR="00A33413" w:rsidRPr="001F1AD2" w:rsidRDefault="005E5BBF">
            <w:pPr>
              <w:contextualSpacing/>
              <w:rPr>
                <w:rFonts w:ascii="Calibri" w:eastAsia="Times New Roman" w:hAnsi="Calibri" w:cs="Times New Roman"/>
                <w:color w:val="000000"/>
                <w:sz w:val="22"/>
                <w:szCs w:val="22"/>
              </w:rPr>
            </w:pPr>
          </w:p>
        </w:tc>
      </w:tr>
      <w:tr w:rsidR="006A30E3" w14:paraId="53C89C2D" w14:textId="77777777">
        <w:trPr>
          <w:trHeight w:val="300"/>
        </w:trPr>
        <w:tc>
          <w:tcPr>
            <w:tcW w:w="5760" w:type="dxa"/>
            <w:tcBorders>
              <w:top w:val="nil"/>
              <w:left w:val="nil"/>
              <w:bottom w:val="nil"/>
              <w:right w:val="nil"/>
            </w:tcBorders>
            <w:shd w:val="clear" w:color="auto" w:fill="auto"/>
            <w:noWrap/>
            <w:vAlign w:val="bottom"/>
            <w:hideMark/>
          </w:tcPr>
          <w:p w14:paraId="53C89C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C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2C" w14:textId="77777777" w:rsidR="00A33413" w:rsidRPr="001F1AD2" w:rsidRDefault="005E5BBF">
            <w:pPr>
              <w:contextualSpacing/>
              <w:rPr>
                <w:rFonts w:ascii="Times New Roman" w:eastAsia="Times New Roman" w:hAnsi="Times New Roman" w:cs="Times New Roman"/>
                <w:sz w:val="20"/>
              </w:rPr>
            </w:pPr>
          </w:p>
        </w:tc>
      </w:tr>
      <w:tr w:rsidR="006A30E3" w14:paraId="53C89C35" w14:textId="77777777">
        <w:trPr>
          <w:trHeight w:val="300"/>
        </w:trPr>
        <w:tc>
          <w:tcPr>
            <w:tcW w:w="5760" w:type="dxa"/>
            <w:tcBorders>
              <w:top w:val="nil"/>
              <w:left w:val="nil"/>
              <w:bottom w:val="nil"/>
              <w:right w:val="nil"/>
            </w:tcBorders>
            <w:shd w:val="clear" w:color="auto" w:fill="auto"/>
            <w:noWrap/>
            <w:vAlign w:val="bottom"/>
            <w:hideMark/>
          </w:tcPr>
          <w:p w14:paraId="53C89C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C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3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34" w14:textId="77777777" w:rsidR="00A33413" w:rsidRPr="001F1AD2" w:rsidRDefault="005E5BBF">
            <w:pPr>
              <w:contextualSpacing/>
              <w:rPr>
                <w:rFonts w:ascii="Times New Roman" w:eastAsia="Times New Roman" w:hAnsi="Times New Roman" w:cs="Times New Roman"/>
                <w:sz w:val="20"/>
              </w:rPr>
            </w:pPr>
          </w:p>
        </w:tc>
      </w:tr>
      <w:tr w:rsidR="006A30E3" w14:paraId="53C89C3D" w14:textId="77777777">
        <w:trPr>
          <w:trHeight w:val="300"/>
        </w:trPr>
        <w:tc>
          <w:tcPr>
            <w:tcW w:w="5760" w:type="dxa"/>
            <w:tcBorders>
              <w:top w:val="nil"/>
              <w:left w:val="nil"/>
              <w:bottom w:val="nil"/>
              <w:right w:val="nil"/>
            </w:tcBorders>
            <w:shd w:val="clear" w:color="auto" w:fill="auto"/>
            <w:noWrap/>
            <w:vAlign w:val="bottom"/>
            <w:hideMark/>
          </w:tcPr>
          <w:p w14:paraId="53C89C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C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3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3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3C" w14:textId="77777777" w:rsidR="00A33413" w:rsidRPr="001F1AD2" w:rsidRDefault="005E5BBF">
            <w:pPr>
              <w:contextualSpacing/>
              <w:rPr>
                <w:rFonts w:ascii="Times New Roman" w:eastAsia="Times New Roman" w:hAnsi="Times New Roman" w:cs="Times New Roman"/>
                <w:sz w:val="20"/>
              </w:rPr>
            </w:pPr>
          </w:p>
        </w:tc>
      </w:tr>
      <w:tr w:rsidR="006A30E3" w14:paraId="53C89C45" w14:textId="77777777">
        <w:trPr>
          <w:trHeight w:val="300"/>
        </w:trPr>
        <w:tc>
          <w:tcPr>
            <w:tcW w:w="5760" w:type="dxa"/>
            <w:tcBorders>
              <w:top w:val="nil"/>
              <w:left w:val="nil"/>
              <w:bottom w:val="nil"/>
              <w:right w:val="nil"/>
            </w:tcBorders>
            <w:shd w:val="clear" w:color="auto" w:fill="auto"/>
            <w:noWrap/>
            <w:vAlign w:val="bottom"/>
            <w:hideMark/>
          </w:tcPr>
          <w:p w14:paraId="53C89C3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C3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4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C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4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44" w14:textId="77777777" w:rsidR="00A33413" w:rsidRPr="001F1AD2" w:rsidRDefault="005E5BBF">
            <w:pPr>
              <w:contextualSpacing/>
              <w:rPr>
                <w:rFonts w:ascii="Times New Roman" w:eastAsia="Times New Roman" w:hAnsi="Times New Roman" w:cs="Times New Roman"/>
                <w:sz w:val="20"/>
              </w:rPr>
            </w:pPr>
          </w:p>
        </w:tc>
      </w:tr>
      <w:tr w:rsidR="006A30E3" w14:paraId="53C89C4D" w14:textId="77777777">
        <w:trPr>
          <w:trHeight w:val="300"/>
        </w:trPr>
        <w:tc>
          <w:tcPr>
            <w:tcW w:w="5760" w:type="dxa"/>
            <w:tcBorders>
              <w:top w:val="nil"/>
              <w:left w:val="nil"/>
              <w:bottom w:val="nil"/>
              <w:right w:val="nil"/>
            </w:tcBorders>
            <w:shd w:val="clear" w:color="auto" w:fill="auto"/>
            <w:noWrap/>
            <w:vAlign w:val="bottom"/>
            <w:hideMark/>
          </w:tcPr>
          <w:p w14:paraId="53C89C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C4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C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4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4C" w14:textId="77777777" w:rsidR="00A33413" w:rsidRPr="001F1AD2" w:rsidRDefault="005E5BBF">
            <w:pPr>
              <w:contextualSpacing/>
              <w:rPr>
                <w:rFonts w:ascii="Times New Roman" w:eastAsia="Times New Roman" w:hAnsi="Times New Roman" w:cs="Times New Roman"/>
                <w:sz w:val="20"/>
              </w:rPr>
            </w:pPr>
          </w:p>
        </w:tc>
      </w:tr>
      <w:tr w:rsidR="006A30E3" w14:paraId="53C89C55" w14:textId="77777777">
        <w:trPr>
          <w:trHeight w:val="300"/>
        </w:trPr>
        <w:tc>
          <w:tcPr>
            <w:tcW w:w="5760" w:type="dxa"/>
            <w:tcBorders>
              <w:top w:val="nil"/>
              <w:left w:val="nil"/>
              <w:bottom w:val="nil"/>
              <w:right w:val="nil"/>
            </w:tcBorders>
            <w:shd w:val="clear" w:color="auto" w:fill="auto"/>
            <w:noWrap/>
            <w:vAlign w:val="bottom"/>
            <w:hideMark/>
          </w:tcPr>
          <w:p w14:paraId="53C89C4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C4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5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5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54" w14:textId="77777777" w:rsidR="00A33413" w:rsidRPr="001F1AD2" w:rsidRDefault="005E5BBF">
            <w:pPr>
              <w:contextualSpacing/>
              <w:rPr>
                <w:rFonts w:ascii="Times New Roman" w:eastAsia="Times New Roman" w:hAnsi="Times New Roman" w:cs="Times New Roman"/>
                <w:sz w:val="20"/>
              </w:rPr>
            </w:pPr>
          </w:p>
        </w:tc>
      </w:tr>
      <w:tr w:rsidR="006A30E3" w14:paraId="53C89C5D" w14:textId="77777777">
        <w:trPr>
          <w:trHeight w:val="300"/>
        </w:trPr>
        <w:tc>
          <w:tcPr>
            <w:tcW w:w="5760" w:type="dxa"/>
            <w:tcBorders>
              <w:top w:val="nil"/>
              <w:left w:val="nil"/>
              <w:bottom w:val="nil"/>
              <w:right w:val="nil"/>
            </w:tcBorders>
            <w:shd w:val="clear" w:color="auto" w:fill="auto"/>
            <w:noWrap/>
            <w:vAlign w:val="bottom"/>
            <w:hideMark/>
          </w:tcPr>
          <w:p w14:paraId="53C89C5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C5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5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5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5C" w14:textId="77777777" w:rsidR="00A33413" w:rsidRPr="001F1AD2" w:rsidRDefault="005E5BBF">
            <w:pPr>
              <w:contextualSpacing/>
              <w:rPr>
                <w:rFonts w:ascii="Times New Roman" w:eastAsia="Times New Roman" w:hAnsi="Times New Roman" w:cs="Times New Roman"/>
                <w:sz w:val="20"/>
              </w:rPr>
            </w:pPr>
          </w:p>
        </w:tc>
      </w:tr>
      <w:tr w:rsidR="006A30E3" w14:paraId="53C89C64" w14:textId="77777777">
        <w:trPr>
          <w:trHeight w:val="300"/>
        </w:trPr>
        <w:tc>
          <w:tcPr>
            <w:tcW w:w="6240" w:type="dxa"/>
            <w:gridSpan w:val="2"/>
            <w:tcBorders>
              <w:top w:val="nil"/>
              <w:left w:val="nil"/>
              <w:bottom w:val="nil"/>
              <w:right w:val="nil"/>
            </w:tcBorders>
            <w:shd w:val="clear" w:color="auto" w:fill="auto"/>
            <w:noWrap/>
            <w:vAlign w:val="bottom"/>
            <w:hideMark/>
          </w:tcPr>
          <w:p w14:paraId="53C89C5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C5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6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63" w14:textId="77777777" w:rsidR="00A33413" w:rsidRPr="001F1AD2" w:rsidRDefault="005E5BBF">
            <w:pPr>
              <w:contextualSpacing/>
              <w:rPr>
                <w:rFonts w:ascii="Times New Roman" w:eastAsia="Times New Roman" w:hAnsi="Times New Roman" w:cs="Times New Roman"/>
                <w:sz w:val="20"/>
              </w:rPr>
            </w:pPr>
          </w:p>
        </w:tc>
      </w:tr>
      <w:tr w:rsidR="006A30E3" w14:paraId="53C89C6C" w14:textId="77777777">
        <w:trPr>
          <w:trHeight w:val="300"/>
        </w:trPr>
        <w:tc>
          <w:tcPr>
            <w:tcW w:w="5760" w:type="dxa"/>
            <w:tcBorders>
              <w:top w:val="nil"/>
              <w:left w:val="nil"/>
              <w:bottom w:val="nil"/>
              <w:right w:val="nil"/>
            </w:tcBorders>
            <w:shd w:val="clear" w:color="auto" w:fill="auto"/>
            <w:noWrap/>
            <w:vAlign w:val="bottom"/>
            <w:hideMark/>
          </w:tcPr>
          <w:p w14:paraId="53C89C6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6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6B" w14:textId="77777777" w:rsidR="00A33413" w:rsidRPr="001F1AD2" w:rsidRDefault="005E5BBF">
            <w:pPr>
              <w:contextualSpacing/>
              <w:rPr>
                <w:rFonts w:ascii="Times New Roman" w:eastAsia="Times New Roman" w:hAnsi="Times New Roman" w:cs="Times New Roman"/>
                <w:sz w:val="20"/>
              </w:rPr>
            </w:pPr>
          </w:p>
        </w:tc>
      </w:tr>
      <w:tr w:rsidR="006A30E3" w14:paraId="53C89C70" w14:textId="77777777">
        <w:trPr>
          <w:trHeight w:val="300"/>
        </w:trPr>
        <w:tc>
          <w:tcPr>
            <w:tcW w:w="5760" w:type="dxa"/>
            <w:tcBorders>
              <w:top w:val="nil"/>
              <w:left w:val="nil"/>
              <w:bottom w:val="nil"/>
              <w:right w:val="nil"/>
            </w:tcBorders>
            <w:shd w:val="clear" w:color="auto" w:fill="auto"/>
            <w:noWrap/>
            <w:vAlign w:val="bottom"/>
            <w:hideMark/>
          </w:tcPr>
          <w:p w14:paraId="53C89C6D"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C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29 ως έχει    ΔΕΚΤΟ </w:t>
            </w:r>
            <w:r w:rsidRPr="001F1AD2">
              <w:rPr>
                <w:rFonts w:ascii="Calibri" w:eastAsia="Times New Roman" w:hAnsi="Calibri" w:cs="Times New Roman"/>
                <w:color w:val="000000"/>
                <w:sz w:val="22"/>
                <w:szCs w:val="22"/>
              </w:rPr>
              <w:t>ΚΑΤΑ ΠΛΕΙΟΨΗΦΙΑ</w:t>
            </w:r>
          </w:p>
        </w:tc>
        <w:tc>
          <w:tcPr>
            <w:tcW w:w="960" w:type="dxa"/>
            <w:tcBorders>
              <w:top w:val="nil"/>
              <w:left w:val="nil"/>
              <w:bottom w:val="nil"/>
              <w:right w:val="nil"/>
            </w:tcBorders>
            <w:shd w:val="clear" w:color="auto" w:fill="auto"/>
            <w:noWrap/>
            <w:vAlign w:val="bottom"/>
            <w:hideMark/>
          </w:tcPr>
          <w:p w14:paraId="53C89C6F" w14:textId="77777777" w:rsidR="00A33413" w:rsidRPr="001F1AD2" w:rsidRDefault="005E5BBF">
            <w:pPr>
              <w:contextualSpacing/>
              <w:rPr>
                <w:rFonts w:ascii="Calibri" w:eastAsia="Times New Roman" w:hAnsi="Calibri" w:cs="Times New Roman"/>
                <w:color w:val="000000"/>
                <w:sz w:val="22"/>
                <w:szCs w:val="22"/>
              </w:rPr>
            </w:pPr>
          </w:p>
        </w:tc>
      </w:tr>
      <w:tr w:rsidR="006A30E3" w14:paraId="53C89C78" w14:textId="77777777">
        <w:trPr>
          <w:trHeight w:val="300"/>
        </w:trPr>
        <w:tc>
          <w:tcPr>
            <w:tcW w:w="5760" w:type="dxa"/>
            <w:tcBorders>
              <w:top w:val="nil"/>
              <w:left w:val="nil"/>
              <w:bottom w:val="nil"/>
              <w:right w:val="nil"/>
            </w:tcBorders>
            <w:shd w:val="clear" w:color="auto" w:fill="auto"/>
            <w:noWrap/>
            <w:vAlign w:val="bottom"/>
            <w:hideMark/>
          </w:tcPr>
          <w:p w14:paraId="53C89C7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C7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77" w14:textId="77777777" w:rsidR="00A33413" w:rsidRPr="001F1AD2" w:rsidRDefault="005E5BBF">
            <w:pPr>
              <w:contextualSpacing/>
              <w:rPr>
                <w:rFonts w:ascii="Times New Roman" w:eastAsia="Times New Roman" w:hAnsi="Times New Roman" w:cs="Times New Roman"/>
                <w:sz w:val="20"/>
              </w:rPr>
            </w:pPr>
          </w:p>
        </w:tc>
      </w:tr>
      <w:tr w:rsidR="006A30E3" w14:paraId="53C89C80" w14:textId="77777777">
        <w:trPr>
          <w:trHeight w:val="300"/>
        </w:trPr>
        <w:tc>
          <w:tcPr>
            <w:tcW w:w="5760" w:type="dxa"/>
            <w:tcBorders>
              <w:top w:val="nil"/>
              <w:left w:val="nil"/>
              <w:bottom w:val="nil"/>
              <w:right w:val="nil"/>
            </w:tcBorders>
            <w:shd w:val="clear" w:color="auto" w:fill="auto"/>
            <w:noWrap/>
            <w:vAlign w:val="bottom"/>
            <w:hideMark/>
          </w:tcPr>
          <w:p w14:paraId="53C89C7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C7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7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7F" w14:textId="77777777" w:rsidR="00A33413" w:rsidRPr="001F1AD2" w:rsidRDefault="005E5BBF">
            <w:pPr>
              <w:contextualSpacing/>
              <w:rPr>
                <w:rFonts w:ascii="Times New Roman" w:eastAsia="Times New Roman" w:hAnsi="Times New Roman" w:cs="Times New Roman"/>
                <w:sz w:val="20"/>
              </w:rPr>
            </w:pPr>
          </w:p>
        </w:tc>
      </w:tr>
      <w:tr w:rsidR="006A30E3" w14:paraId="53C89C88" w14:textId="77777777">
        <w:trPr>
          <w:trHeight w:val="300"/>
        </w:trPr>
        <w:tc>
          <w:tcPr>
            <w:tcW w:w="5760" w:type="dxa"/>
            <w:tcBorders>
              <w:top w:val="nil"/>
              <w:left w:val="nil"/>
              <w:bottom w:val="nil"/>
              <w:right w:val="nil"/>
            </w:tcBorders>
            <w:shd w:val="clear" w:color="auto" w:fill="auto"/>
            <w:noWrap/>
            <w:vAlign w:val="bottom"/>
            <w:hideMark/>
          </w:tcPr>
          <w:p w14:paraId="53C89C8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C8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8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8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87" w14:textId="77777777" w:rsidR="00A33413" w:rsidRPr="001F1AD2" w:rsidRDefault="005E5BBF">
            <w:pPr>
              <w:contextualSpacing/>
              <w:rPr>
                <w:rFonts w:ascii="Times New Roman" w:eastAsia="Times New Roman" w:hAnsi="Times New Roman" w:cs="Times New Roman"/>
                <w:sz w:val="20"/>
              </w:rPr>
            </w:pPr>
          </w:p>
        </w:tc>
      </w:tr>
      <w:tr w:rsidR="006A30E3" w14:paraId="53C89C90" w14:textId="77777777">
        <w:trPr>
          <w:trHeight w:val="300"/>
        </w:trPr>
        <w:tc>
          <w:tcPr>
            <w:tcW w:w="5760" w:type="dxa"/>
            <w:tcBorders>
              <w:top w:val="nil"/>
              <w:left w:val="nil"/>
              <w:bottom w:val="nil"/>
              <w:right w:val="nil"/>
            </w:tcBorders>
            <w:shd w:val="clear" w:color="auto" w:fill="auto"/>
            <w:noWrap/>
            <w:vAlign w:val="bottom"/>
            <w:hideMark/>
          </w:tcPr>
          <w:p w14:paraId="53C89C8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C8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8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C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8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8F" w14:textId="77777777" w:rsidR="00A33413" w:rsidRPr="001F1AD2" w:rsidRDefault="005E5BBF">
            <w:pPr>
              <w:contextualSpacing/>
              <w:rPr>
                <w:rFonts w:ascii="Times New Roman" w:eastAsia="Times New Roman" w:hAnsi="Times New Roman" w:cs="Times New Roman"/>
                <w:sz w:val="20"/>
              </w:rPr>
            </w:pPr>
          </w:p>
        </w:tc>
      </w:tr>
      <w:tr w:rsidR="006A30E3" w14:paraId="53C89C98" w14:textId="77777777">
        <w:trPr>
          <w:trHeight w:val="300"/>
        </w:trPr>
        <w:tc>
          <w:tcPr>
            <w:tcW w:w="5760" w:type="dxa"/>
            <w:tcBorders>
              <w:top w:val="nil"/>
              <w:left w:val="nil"/>
              <w:bottom w:val="nil"/>
              <w:right w:val="nil"/>
            </w:tcBorders>
            <w:shd w:val="clear" w:color="auto" w:fill="auto"/>
            <w:noWrap/>
            <w:vAlign w:val="bottom"/>
            <w:hideMark/>
          </w:tcPr>
          <w:p w14:paraId="53C89C9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C9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C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9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97" w14:textId="77777777" w:rsidR="00A33413" w:rsidRPr="001F1AD2" w:rsidRDefault="005E5BBF">
            <w:pPr>
              <w:contextualSpacing/>
              <w:rPr>
                <w:rFonts w:ascii="Times New Roman" w:eastAsia="Times New Roman" w:hAnsi="Times New Roman" w:cs="Times New Roman"/>
                <w:sz w:val="20"/>
              </w:rPr>
            </w:pPr>
          </w:p>
        </w:tc>
      </w:tr>
      <w:tr w:rsidR="006A30E3" w14:paraId="53C89CA0" w14:textId="77777777">
        <w:trPr>
          <w:trHeight w:val="300"/>
        </w:trPr>
        <w:tc>
          <w:tcPr>
            <w:tcW w:w="5760" w:type="dxa"/>
            <w:tcBorders>
              <w:top w:val="nil"/>
              <w:left w:val="nil"/>
              <w:bottom w:val="nil"/>
              <w:right w:val="nil"/>
            </w:tcBorders>
            <w:shd w:val="clear" w:color="auto" w:fill="auto"/>
            <w:noWrap/>
            <w:vAlign w:val="bottom"/>
            <w:hideMark/>
          </w:tcPr>
          <w:p w14:paraId="53C89C9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C9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9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9F" w14:textId="77777777" w:rsidR="00A33413" w:rsidRPr="001F1AD2" w:rsidRDefault="005E5BBF">
            <w:pPr>
              <w:contextualSpacing/>
              <w:rPr>
                <w:rFonts w:ascii="Times New Roman" w:eastAsia="Times New Roman" w:hAnsi="Times New Roman" w:cs="Times New Roman"/>
                <w:sz w:val="20"/>
              </w:rPr>
            </w:pPr>
          </w:p>
        </w:tc>
      </w:tr>
      <w:tr w:rsidR="006A30E3" w14:paraId="53C89CA8" w14:textId="77777777">
        <w:trPr>
          <w:trHeight w:val="300"/>
        </w:trPr>
        <w:tc>
          <w:tcPr>
            <w:tcW w:w="5760" w:type="dxa"/>
            <w:tcBorders>
              <w:top w:val="nil"/>
              <w:left w:val="nil"/>
              <w:bottom w:val="nil"/>
              <w:right w:val="nil"/>
            </w:tcBorders>
            <w:shd w:val="clear" w:color="auto" w:fill="auto"/>
            <w:noWrap/>
            <w:vAlign w:val="bottom"/>
            <w:hideMark/>
          </w:tcPr>
          <w:p w14:paraId="53C89CA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CA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A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A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A7" w14:textId="77777777" w:rsidR="00A33413" w:rsidRPr="001F1AD2" w:rsidRDefault="005E5BBF">
            <w:pPr>
              <w:contextualSpacing/>
              <w:rPr>
                <w:rFonts w:ascii="Times New Roman" w:eastAsia="Times New Roman" w:hAnsi="Times New Roman" w:cs="Times New Roman"/>
                <w:sz w:val="20"/>
              </w:rPr>
            </w:pPr>
          </w:p>
        </w:tc>
      </w:tr>
      <w:tr w:rsidR="006A30E3" w14:paraId="53C89CAF" w14:textId="77777777">
        <w:trPr>
          <w:trHeight w:val="300"/>
        </w:trPr>
        <w:tc>
          <w:tcPr>
            <w:tcW w:w="6240" w:type="dxa"/>
            <w:gridSpan w:val="2"/>
            <w:tcBorders>
              <w:top w:val="nil"/>
              <w:left w:val="nil"/>
              <w:bottom w:val="nil"/>
              <w:right w:val="nil"/>
            </w:tcBorders>
            <w:shd w:val="clear" w:color="auto" w:fill="auto"/>
            <w:noWrap/>
            <w:vAlign w:val="bottom"/>
            <w:hideMark/>
          </w:tcPr>
          <w:p w14:paraId="53C89C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C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A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AE" w14:textId="77777777" w:rsidR="00A33413" w:rsidRPr="001F1AD2" w:rsidRDefault="005E5BBF">
            <w:pPr>
              <w:contextualSpacing/>
              <w:rPr>
                <w:rFonts w:ascii="Times New Roman" w:eastAsia="Times New Roman" w:hAnsi="Times New Roman" w:cs="Times New Roman"/>
                <w:sz w:val="20"/>
              </w:rPr>
            </w:pPr>
          </w:p>
        </w:tc>
      </w:tr>
      <w:tr w:rsidR="006A30E3" w14:paraId="53C89CB7" w14:textId="77777777">
        <w:trPr>
          <w:trHeight w:val="300"/>
        </w:trPr>
        <w:tc>
          <w:tcPr>
            <w:tcW w:w="5760" w:type="dxa"/>
            <w:tcBorders>
              <w:top w:val="nil"/>
              <w:left w:val="nil"/>
              <w:bottom w:val="nil"/>
              <w:right w:val="nil"/>
            </w:tcBorders>
            <w:shd w:val="clear" w:color="auto" w:fill="auto"/>
            <w:noWrap/>
            <w:vAlign w:val="bottom"/>
            <w:hideMark/>
          </w:tcPr>
          <w:p w14:paraId="53C89CB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B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B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B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B6" w14:textId="77777777" w:rsidR="00A33413" w:rsidRPr="001F1AD2" w:rsidRDefault="005E5BBF">
            <w:pPr>
              <w:contextualSpacing/>
              <w:rPr>
                <w:rFonts w:ascii="Times New Roman" w:eastAsia="Times New Roman" w:hAnsi="Times New Roman" w:cs="Times New Roman"/>
                <w:sz w:val="20"/>
              </w:rPr>
            </w:pPr>
          </w:p>
        </w:tc>
      </w:tr>
      <w:tr w:rsidR="006A30E3" w14:paraId="53C89CBA" w14:textId="77777777">
        <w:trPr>
          <w:trHeight w:val="300"/>
        </w:trPr>
        <w:tc>
          <w:tcPr>
            <w:tcW w:w="5760" w:type="dxa"/>
            <w:tcBorders>
              <w:top w:val="nil"/>
              <w:left w:val="nil"/>
              <w:bottom w:val="nil"/>
              <w:right w:val="nil"/>
            </w:tcBorders>
            <w:shd w:val="clear" w:color="auto" w:fill="auto"/>
            <w:noWrap/>
            <w:vAlign w:val="bottom"/>
            <w:hideMark/>
          </w:tcPr>
          <w:p w14:paraId="53C89CB8"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C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30 όπως τροποποιήθηκε   ΔΕΚΤΟ ΚΑΤΑ ΠΛΕΙΟΨΗΦΙΑ</w:t>
            </w:r>
          </w:p>
        </w:tc>
      </w:tr>
      <w:tr w:rsidR="006A30E3" w14:paraId="53C89CC2" w14:textId="77777777">
        <w:trPr>
          <w:trHeight w:val="300"/>
        </w:trPr>
        <w:tc>
          <w:tcPr>
            <w:tcW w:w="5760" w:type="dxa"/>
            <w:tcBorders>
              <w:top w:val="nil"/>
              <w:left w:val="nil"/>
              <w:bottom w:val="nil"/>
              <w:right w:val="nil"/>
            </w:tcBorders>
            <w:shd w:val="clear" w:color="auto" w:fill="auto"/>
            <w:noWrap/>
            <w:vAlign w:val="bottom"/>
            <w:hideMark/>
          </w:tcPr>
          <w:p w14:paraId="53C89C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C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C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C1" w14:textId="77777777" w:rsidR="00A33413" w:rsidRPr="001F1AD2" w:rsidRDefault="005E5BBF">
            <w:pPr>
              <w:contextualSpacing/>
              <w:rPr>
                <w:rFonts w:ascii="Times New Roman" w:eastAsia="Times New Roman" w:hAnsi="Times New Roman" w:cs="Times New Roman"/>
                <w:sz w:val="20"/>
              </w:rPr>
            </w:pPr>
          </w:p>
        </w:tc>
      </w:tr>
      <w:tr w:rsidR="006A30E3" w14:paraId="53C89CCA" w14:textId="77777777">
        <w:trPr>
          <w:trHeight w:val="300"/>
        </w:trPr>
        <w:tc>
          <w:tcPr>
            <w:tcW w:w="5760" w:type="dxa"/>
            <w:tcBorders>
              <w:top w:val="nil"/>
              <w:left w:val="nil"/>
              <w:bottom w:val="nil"/>
              <w:right w:val="nil"/>
            </w:tcBorders>
            <w:shd w:val="clear" w:color="auto" w:fill="auto"/>
            <w:noWrap/>
            <w:vAlign w:val="bottom"/>
            <w:hideMark/>
          </w:tcPr>
          <w:p w14:paraId="53C89C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C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C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C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C9" w14:textId="77777777" w:rsidR="00A33413" w:rsidRPr="001F1AD2" w:rsidRDefault="005E5BBF">
            <w:pPr>
              <w:contextualSpacing/>
              <w:rPr>
                <w:rFonts w:ascii="Times New Roman" w:eastAsia="Times New Roman" w:hAnsi="Times New Roman" w:cs="Times New Roman"/>
                <w:sz w:val="20"/>
              </w:rPr>
            </w:pPr>
          </w:p>
        </w:tc>
      </w:tr>
      <w:tr w:rsidR="006A30E3" w14:paraId="53C89CD2" w14:textId="77777777">
        <w:trPr>
          <w:trHeight w:val="300"/>
        </w:trPr>
        <w:tc>
          <w:tcPr>
            <w:tcW w:w="5760" w:type="dxa"/>
            <w:tcBorders>
              <w:top w:val="nil"/>
              <w:left w:val="nil"/>
              <w:bottom w:val="nil"/>
              <w:right w:val="nil"/>
            </w:tcBorders>
            <w:shd w:val="clear" w:color="auto" w:fill="auto"/>
            <w:noWrap/>
            <w:vAlign w:val="bottom"/>
            <w:hideMark/>
          </w:tcPr>
          <w:p w14:paraId="53C89C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C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C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D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D1" w14:textId="77777777" w:rsidR="00A33413" w:rsidRPr="001F1AD2" w:rsidRDefault="005E5BBF">
            <w:pPr>
              <w:contextualSpacing/>
              <w:rPr>
                <w:rFonts w:ascii="Times New Roman" w:eastAsia="Times New Roman" w:hAnsi="Times New Roman" w:cs="Times New Roman"/>
                <w:sz w:val="20"/>
              </w:rPr>
            </w:pPr>
          </w:p>
        </w:tc>
      </w:tr>
      <w:tr w:rsidR="006A30E3" w14:paraId="53C89CDA" w14:textId="77777777">
        <w:trPr>
          <w:trHeight w:val="300"/>
        </w:trPr>
        <w:tc>
          <w:tcPr>
            <w:tcW w:w="5760" w:type="dxa"/>
            <w:tcBorders>
              <w:top w:val="nil"/>
              <w:left w:val="nil"/>
              <w:bottom w:val="nil"/>
              <w:right w:val="nil"/>
            </w:tcBorders>
            <w:shd w:val="clear" w:color="auto" w:fill="auto"/>
            <w:noWrap/>
            <w:vAlign w:val="bottom"/>
            <w:hideMark/>
          </w:tcPr>
          <w:p w14:paraId="53C89C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C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C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D9" w14:textId="77777777" w:rsidR="00A33413" w:rsidRPr="001F1AD2" w:rsidRDefault="005E5BBF">
            <w:pPr>
              <w:contextualSpacing/>
              <w:rPr>
                <w:rFonts w:ascii="Times New Roman" w:eastAsia="Times New Roman" w:hAnsi="Times New Roman" w:cs="Times New Roman"/>
                <w:sz w:val="20"/>
              </w:rPr>
            </w:pPr>
          </w:p>
        </w:tc>
      </w:tr>
      <w:tr w:rsidR="006A30E3" w14:paraId="53C89CE2" w14:textId="77777777">
        <w:trPr>
          <w:trHeight w:val="300"/>
        </w:trPr>
        <w:tc>
          <w:tcPr>
            <w:tcW w:w="5760" w:type="dxa"/>
            <w:tcBorders>
              <w:top w:val="nil"/>
              <w:left w:val="nil"/>
              <w:bottom w:val="nil"/>
              <w:right w:val="nil"/>
            </w:tcBorders>
            <w:shd w:val="clear" w:color="auto" w:fill="auto"/>
            <w:noWrap/>
            <w:vAlign w:val="bottom"/>
            <w:hideMark/>
          </w:tcPr>
          <w:p w14:paraId="53C89C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C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C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E1" w14:textId="77777777" w:rsidR="00A33413" w:rsidRPr="001F1AD2" w:rsidRDefault="005E5BBF">
            <w:pPr>
              <w:contextualSpacing/>
              <w:rPr>
                <w:rFonts w:ascii="Times New Roman" w:eastAsia="Times New Roman" w:hAnsi="Times New Roman" w:cs="Times New Roman"/>
                <w:sz w:val="20"/>
              </w:rPr>
            </w:pPr>
          </w:p>
        </w:tc>
      </w:tr>
      <w:tr w:rsidR="006A30E3" w14:paraId="53C89CEA" w14:textId="77777777">
        <w:trPr>
          <w:trHeight w:val="300"/>
        </w:trPr>
        <w:tc>
          <w:tcPr>
            <w:tcW w:w="5760" w:type="dxa"/>
            <w:tcBorders>
              <w:top w:val="nil"/>
              <w:left w:val="nil"/>
              <w:bottom w:val="nil"/>
              <w:right w:val="nil"/>
            </w:tcBorders>
            <w:shd w:val="clear" w:color="auto" w:fill="auto"/>
            <w:noWrap/>
            <w:vAlign w:val="bottom"/>
            <w:hideMark/>
          </w:tcPr>
          <w:p w14:paraId="53C89C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C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E9" w14:textId="77777777" w:rsidR="00A33413" w:rsidRPr="001F1AD2" w:rsidRDefault="005E5BBF">
            <w:pPr>
              <w:contextualSpacing/>
              <w:rPr>
                <w:rFonts w:ascii="Times New Roman" w:eastAsia="Times New Roman" w:hAnsi="Times New Roman" w:cs="Times New Roman"/>
                <w:sz w:val="20"/>
              </w:rPr>
            </w:pPr>
          </w:p>
        </w:tc>
      </w:tr>
      <w:tr w:rsidR="006A30E3" w14:paraId="53C89CF2" w14:textId="77777777">
        <w:trPr>
          <w:trHeight w:val="300"/>
        </w:trPr>
        <w:tc>
          <w:tcPr>
            <w:tcW w:w="5760" w:type="dxa"/>
            <w:tcBorders>
              <w:top w:val="nil"/>
              <w:left w:val="nil"/>
              <w:bottom w:val="nil"/>
              <w:right w:val="nil"/>
            </w:tcBorders>
            <w:shd w:val="clear" w:color="auto" w:fill="auto"/>
            <w:noWrap/>
            <w:vAlign w:val="bottom"/>
            <w:hideMark/>
          </w:tcPr>
          <w:p w14:paraId="53C89C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C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E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F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F1" w14:textId="77777777" w:rsidR="00A33413" w:rsidRPr="001F1AD2" w:rsidRDefault="005E5BBF">
            <w:pPr>
              <w:contextualSpacing/>
              <w:rPr>
                <w:rFonts w:ascii="Times New Roman" w:eastAsia="Times New Roman" w:hAnsi="Times New Roman" w:cs="Times New Roman"/>
                <w:sz w:val="20"/>
              </w:rPr>
            </w:pPr>
          </w:p>
        </w:tc>
      </w:tr>
      <w:tr w:rsidR="006A30E3" w14:paraId="53C89CF9" w14:textId="77777777">
        <w:trPr>
          <w:trHeight w:val="300"/>
        </w:trPr>
        <w:tc>
          <w:tcPr>
            <w:tcW w:w="6240" w:type="dxa"/>
            <w:gridSpan w:val="2"/>
            <w:tcBorders>
              <w:top w:val="nil"/>
              <w:left w:val="nil"/>
              <w:bottom w:val="nil"/>
              <w:right w:val="nil"/>
            </w:tcBorders>
            <w:shd w:val="clear" w:color="auto" w:fill="auto"/>
            <w:noWrap/>
            <w:vAlign w:val="bottom"/>
            <w:hideMark/>
          </w:tcPr>
          <w:p w14:paraId="53C89C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C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F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CF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CF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CF8" w14:textId="77777777" w:rsidR="00A33413" w:rsidRPr="001F1AD2" w:rsidRDefault="005E5BBF">
            <w:pPr>
              <w:contextualSpacing/>
              <w:rPr>
                <w:rFonts w:ascii="Times New Roman" w:eastAsia="Times New Roman" w:hAnsi="Times New Roman" w:cs="Times New Roman"/>
                <w:sz w:val="20"/>
              </w:rPr>
            </w:pPr>
          </w:p>
        </w:tc>
      </w:tr>
      <w:tr w:rsidR="006A30E3" w14:paraId="53C89D01" w14:textId="77777777">
        <w:trPr>
          <w:trHeight w:val="300"/>
        </w:trPr>
        <w:tc>
          <w:tcPr>
            <w:tcW w:w="5760" w:type="dxa"/>
            <w:tcBorders>
              <w:top w:val="nil"/>
              <w:left w:val="nil"/>
              <w:bottom w:val="nil"/>
              <w:right w:val="nil"/>
            </w:tcBorders>
            <w:shd w:val="clear" w:color="auto" w:fill="auto"/>
            <w:noWrap/>
            <w:vAlign w:val="bottom"/>
            <w:hideMark/>
          </w:tcPr>
          <w:p w14:paraId="53C89CF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F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CF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00" w14:textId="77777777" w:rsidR="00A33413" w:rsidRPr="001F1AD2" w:rsidRDefault="005E5BBF">
            <w:pPr>
              <w:contextualSpacing/>
              <w:rPr>
                <w:rFonts w:ascii="Times New Roman" w:eastAsia="Times New Roman" w:hAnsi="Times New Roman" w:cs="Times New Roman"/>
                <w:sz w:val="20"/>
              </w:rPr>
            </w:pPr>
          </w:p>
        </w:tc>
      </w:tr>
      <w:tr w:rsidR="006A30E3" w14:paraId="53C89D05" w14:textId="77777777">
        <w:trPr>
          <w:trHeight w:val="300"/>
        </w:trPr>
        <w:tc>
          <w:tcPr>
            <w:tcW w:w="5760" w:type="dxa"/>
            <w:tcBorders>
              <w:top w:val="nil"/>
              <w:left w:val="nil"/>
              <w:bottom w:val="nil"/>
              <w:right w:val="nil"/>
            </w:tcBorders>
            <w:shd w:val="clear" w:color="auto" w:fill="auto"/>
            <w:noWrap/>
            <w:vAlign w:val="bottom"/>
            <w:hideMark/>
          </w:tcPr>
          <w:p w14:paraId="53C89D0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D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31 ως έχει    ΔΕΚΤΟ ΚΑΤΑ ΠΛΕΙΟΨΗΦΙΑ</w:t>
            </w:r>
          </w:p>
        </w:tc>
        <w:tc>
          <w:tcPr>
            <w:tcW w:w="960" w:type="dxa"/>
            <w:tcBorders>
              <w:top w:val="nil"/>
              <w:left w:val="nil"/>
              <w:bottom w:val="nil"/>
              <w:right w:val="nil"/>
            </w:tcBorders>
            <w:shd w:val="clear" w:color="auto" w:fill="auto"/>
            <w:noWrap/>
            <w:vAlign w:val="bottom"/>
            <w:hideMark/>
          </w:tcPr>
          <w:p w14:paraId="53C89D04" w14:textId="77777777" w:rsidR="00A33413" w:rsidRPr="001F1AD2" w:rsidRDefault="005E5BBF">
            <w:pPr>
              <w:contextualSpacing/>
              <w:rPr>
                <w:rFonts w:ascii="Calibri" w:eastAsia="Times New Roman" w:hAnsi="Calibri" w:cs="Times New Roman"/>
                <w:color w:val="000000"/>
                <w:sz w:val="22"/>
                <w:szCs w:val="22"/>
              </w:rPr>
            </w:pPr>
          </w:p>
        </w:tc>
      </w:tr>
      <w:tr w:rsidR="006A30E3" w14:paraId="53C89D0D" w14:textId="77777777">
        <w:trPr>
          <w:trHeight w:val="300"/>
        </w:trPr>
        <w:tc>
          <w:tcPr>
            <w:tcW w:w="5760" w:type="dxa"/>
            <w:tcBorders>
              <w:top w:val="nil"/>
              <w:left w:val="nil"/>
              <w:bottom w:val="nil"/>
              <w:right w:val="nil"/>
            </w:tcBorders>
            <w:shd w:val="clear" w:color="auto" w:fill="auto"/>
            <w:noWrap/>
            <w:vAlign w:val="bottom"/>
            <w:hideMark/>
          </w:tcPr>
          <w:p w14:paraId="53C89D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D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0C" w14:textId="77777777" w:rsidR="00A33413" w:rsidRPr="001F1AD2" w:rsidRDefault="005E5BBF">
            <w:pPr>
              <w:contextualSpacing/>
              <w:rPr>
                <w:rFonts w:ascii="Times New Roman" w:eastAsia="Times New Roman" w:hAnsi="Times New Roman" w:cs="Times New Roman"/>
                <w:sz w:val="20"/>
              </w:rPr>
            </w:pPr>
          </w:p>
        </w:tc>
      </w:tr>
      <w:tr w:rsidR="006A30E3" w14:paraId="53C89D15" w14:textId="77777777">
        <w:trPr>
          <w:trHeight w:val="300"/>
        </w:trPr>
        <w:tc>
          <w:tcPr>
            <w:tcW w:w="5760" w:type="dxa"/>
            <w:tcBorders>
              <w:top w:val="nil"/>
              <w:left w:val="nil"/>
              <w:bottom w:val="nil"/>
              <w:right w:val="nil"/>
            </w:tcBorders>
            <w:shd w:val="clear" w:color="auto" w:fill="auto"/>
            <w:noWrap/>
            <w:vAlign w:val="bottom"/>
            <w:hideMark/>
          </w:tcPr>
          <w:p w14:paraId="53C89D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D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14" w14:textId="77777777" w:rsidR="00A33413" w:rsidRPr="001F1AD2" w:rsidRDefault="005E5BBF">
            <w:pPr>
              <w:contextualSpacing/>
              <w:rPr>
                <w:rFonts w:ascii="Times New Roman" w:eastAsia="Times New Roman" w:hAnsi="Times New Roman" w:cs="Times New Roman"/>
                <w:sz w:val="20"/>
              </w:rPr>
            </w:pPr>
          </w:p>
        </w:tc>
      </w:tr>
      <w:tr w:rsidR="006A30E3" w14:paraId="53C89D1D" w14:textId="77777777">
        <w:trPr>
          <w:trHeight w:val="300"/>
        </w:trPr>
        <w:tc>
          <w:tcPr>
            <w:tcW w:w="5760" w:type="dxa"/>
            <w:tcBorders>
              <w:top w:val="nil"/>
              <w:left w:val="nil"/>
              <w:bottom w:val="nil"/>
              <w:right w:val="nil"/>
            </w:tcBorders>
            <w:shd w:val="clear" w:color="auto" w:fill="auto"/>
            <w:noWrap/>
            <w:vAlign w:val="bottom"/>
            <w:hideMark/>
          </w:tcPr>
          <w:p w14:paraId="53C89D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D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1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1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1C" w14:textId="77777777" w:rsidR="00A33413" w:rsidRPr="001F1AD2" w:rsidRDefault="005E5BBF">
            <w:pPr>
              <w:contextualSpacing/>
              <w:rPr>
                <w:rFonts w:ascii="Times New Roman" w:eastAsia="Times New Roman" w:hAnsi="Times New Roman" w:cs="Times New Roman"/>
                <w:sz w:val="20"/>
              </w:rPr>
            </w:pPr>
          </w:p>
        </w:tc>
      </w:tr>
      <w:tr w:rsidR="006A30E3" w14:paraId="53C89D25" w14:textId="77777777">
        <w:trPr>
          <w:trHeight w:val="300"/>
        </w:trPr>
        <w:tc>
          <w:tcPr>
            <w:tcW w:w="5760" w:type="dxa"/>
            <w:tcBorders>
              <w:top w:val="nil"/>
              <w:left w:val="nil"/>
              <w:bottom w:val="nil"/>
              <w:right w:val="nil"/>
            </w:tcBorders>
            <w:shd w:val="clear" w:color="auto" w:fill="auto"/>
            <w:noWrap/>
            <w:vAlign w:val="bottom"/>
            <w:hideMark/>
          </w:tcPr>
          <w:p w14:paraId="53C89D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D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D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2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24" w14:textId="77777777" w:rsidR="00A33413" w:rsidRPr="001F1AD2" w:rsidRDefault="005E5BBF">
            <w:pPr>
              <w:contextualSpacing/>
              <w:rPr>
                <w:rFonts w:ascii="Times New Roman" w:eastAsia="Times New Roman" w:hAnsi="Times New Roman" w:cs="Times New Roman"/>
                <w:sz w:val="20"/>
              </w:rPr>
            </w:pPr>
          </w:p>
        </w:tc>
      </w:tr>
      <w:tr w:rsidR="006A30E3" w14:paraId="53C89D2D" w14:textId="77777777">
        <w:trPr>
          <w:trHeight w:val="300"/>
        </w:trPr>
        <w:tc>
          <w:tcPr>
            <w:tcW w:w="5760" w:type="dxa"/>
            <w:tcBorders>
              <w:top w:val="nil"/>
              <w:left w:val="nil"/>
              <w:bottom w:val="nil"/>
              <w:right w:val="nil"/>
            </w:tcBorders>
            <w:shd w:val="clear" w:color="auto" w:fill="auto"/>
            <w:noWrap/>
            <w:vAlign w:val="bottom"/>
            <w:hideMark/>
          </w:tcPr>
          <w:p w14:paraId="53C89D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D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D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2C" w14:textId="77777777" w:rsidR="00A33413" w:rsidRPr="001F1AD2" w:rsidRDefault="005E5BBF">
            <w:pPr>
              <w:contextualSpacing/>
              <w:rPr>
                <w:rFonts w:ascii="Times New Roman" w:eastAsia="Times New Roman" w:hAnsi="Times New Roman" w:cs="Times New Roman"/>
                <w:sz w:val="20"/>
              </w:rPr>
            </w:pPr>
          </w:p>
        </w:tc>
      </w:tr>
      <w:tr w:rsidR="006A30E3" w14:paraId="53C89D35" w14:textId="77777777">
        <w:trPr>
          <w:trHeight w:val="300"/>
        </w:trPr>
        <w:tc>
          <w:tcPr>
            <w:tcW w:w="5760" w:type="dxa"/>
            <w:tcBorders>
              <w:top w:val="nil"/>
              <w:left w:val="nil"/>
              <w:bottom w:val="nil"/>
              <w:right w:val="nil"/>
            </w:tcBorders>
            <w:shd w:val="clear" w:color="auto" w:fill="auto"/>
            <w:noWrap/>
            <w:vAlign w:val="bottom"/>
            <w:hideMark/>
          </w:tcPr>
          <w:p w14:paraId="53C89D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D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3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34" w14:textId="77777777" w:rsidR="00A33413" w:rsidRPr="001F1AD2" w:rsidRDefault="005E5BBF">
            <w:pPr>
              <w:contextualSpacing/>
              <w:rPr>
                <w:rFonts w:ascii="Times New Roman" w:eastAsia="Times New Roman" w:hAnsi="Times New Roman" w:cs="Times New Roman"/>
                <w:sz w:val="20"/>
              </w:rPr>
            </w:pPr>
          </w:p>
        </w:tc>
      </w:tr>
      <w:tr w:rsidR="006A30E3" w14:paraId="53C89D3D" w14:textId="77777777">
        <w:trPr>
          <w:trHeight w:val="300"/>
        </w:trPr>
        <w:tc>
          <w:tcPr>
            <w:tcW w:w="5760" w:type="dxa"/>
            <w:tcBorders>
              <w:top w:val="nil"/>
              <w:left w:val="nil"/>
              <w:bottom w:val="nil"/>
              <w:right w:val="nil"/>
            </w:tcBorders>
            <w:shd w:val="clear" w:color="auto" w:fill="auto"/>
            <w:noWrap/>
            <w:vAlign w:val="bottom"/>
            <w:hideMark/>
          </w:tcPr>
          <w:p w14:paraId="53C89D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D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3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3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3C" w14:textId="77777777" w:rsidR="00A33413" w:rsidRPr="001F1AD2" w:rsidRDefault="005E5BBF">
            <w:pPr>
              <w:contextualSpacing/>
              <w:rPr>
                <w:rFonts w:ascii="Times New Roman" w:eastAsia="Times New Roman" w:hAnsi="Times New Roman" w:cs="Times New Roman"/>
                <w:sz w:val="20"/>
              </w:rPr>
            </w:pPr>
          </w:p>
        </w:tc>
      </w:tr>
      <w:tr w:rsidR="006A30E3" w14:paraId="53C89D44" w14:textId="77777777">
        <w:trPr>
          <w:trHeight w:val="300"/>
        </w:trPr>
        <w:tc>
          <w:tcPr>
            <w:tcW w:w="6240" w:type="dxa"/>
            <w:gridSpan w:val="2"/>
            <w:tcBorders>
              <w:top w:val="nil"/>
              <w:left w:val="nil"/>
              <w:bottom w:val="nil"/>
              <w:right w:val="nil"/>
            </w:tcBorders>
            <w:shd w:val="clear" w:color="auto" w:fill="auto"/>
            <w:noWrap/>
            <w:vAlign w:val="bottom"/>
            <w:hideMark/>
          </w:tcPr>
          <w:p w14:paraId="53C89D3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D3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43" w14:textId="77777777" w:rsidR="00A33413" w:rsidRPr="001F1AD2" w:rsidRDefault="005E5BBF">
            <w:pPr>
              <w:contextualSpacing/>
              <w:rPr>
                <w:rFonts w:ascii="Times New Roman" w:eastAsia="Times New Roman" w:hAnsi="Times New Roman" w:cs="Times New Roman"/>
                <w:sz w:val="20"/>
              </w:rPr>
            </w:pPr>
          </w:p>
        </w:tc>
      </w:tr>
      <w:tr w:rsidR="006A30E3" w14:paraId="53C89D4C" w14:textId="77777777">
        <w:trPr>
          <w:trHeight w:val="300"/>
        </w:trPr>
        <w:tc>
          <w:tcPr>
            <w:tcW w:w="5760" w:type="dxa"/>
            <w:tcBorders>
              <w:top w:val="nil"/>
              <w:left w:val="nil"/>
              <w:bottom w:val="nil"/>
              <w:right w:val="nil"/>
            </w:tcBorders>
            <w:shd w:val="clear" w:color="auto" w:fill="auto"/>
            <w:noWrap/>
            <w:vAlign w:val="bottom"/>
            <w:hideMark/>
          </w:tcPr>
          <w:p w14:paraId="53C89D4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4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4B" w14:textId="77777777" w:rsidR="00A33413" w:rsidRPr="001F1AD2" w:rsidRDefault="005E5BBF">
            <w:pPr>
              <w:contextualSpacing/>
              <w:rPr>
                <w:rFonts w:ascii="Times New Roman" w:eastAsia="Times New Roman" w:hAnsi="Times New Roman" w:cs="Times New Roman"/>
                <w:sz w:val="20"/>
              </w:rPr>
            </w:pPr>
          </w:p>
        </w:tc>
      </w:tr>
      <w:tr w:rsidR="006A30E3" w14:paraId="53C89D50" w14:textId="77777777">
        <w:trPr>
          <w:trHeight w:val="300"/>
        </w:trPr>
        <w:tc>
          <w:tcPr>
            <w:tcW w:w="5760" w:type="dxa"/>
            <w:tcBorders>
              <w:top w:val="nil"/>
              <w:left w:val="nil"/>
              <w:bottom w:val="nil"/>
              <w:right w:val="nil"/>
            </w:tcBorders>
            <w:shd w:val="clear" w:color="auto" w:fill="auto"/>
            <w:noWrap/>
            <w:vAlign w:val="bottom"/>
            <w:hideMark/>
          </w:tcPr>
          <w:p w14:paraId="53C89D4D"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D4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32 ως έχει    ΔΕΚΤΟ ΚΑΤΑ ΠΛΕΙΟΨΗΦΙΑ</w:t>
            </w:r>
          </w:p>
        </w:tc>
        <w:tc>
          <w:tcPr>
            <w:tcW w:w="960" w:type="dxa"/>
            <w:tcBorders>
              <w:top w:val="nil"/>
              <w:left w:val="nil"/>
              <w:bottom w:val="nil"/>
              <w:right w:val="nil"/>
            </w:tcBorders>
            <w:shd w:val="clear" w:color="auto" w:fill="auto"/>
            <w:noWrap/>
            <w:vAlign w:val="bottom"/>
            <w:hideMark/>
          </w:tcPr>
          <w:p w14:paraId="53C89D4F" w14:textId="77777777" w:rsidR="00A33413" w:rsidRPr="001F1AD2" w:rsidRDefault="005E5BBF">
            <w:pPr>
              <w:contextualSpacing/>
              <w:rPr>
                <w:rFonts w:ascii="Calibri" w:eastAsia="Times New Roman" w:hAnsi="Calibri" w:cs="Times New Roman"/>
                <w:color w:val="000000"/>
                <w:sz w:val="22"/>
                <w:szCs w:val="22"/>
              </w:rPr>
            </w:pPr>
          </w:p>
        </w:tc>
      </w:tr>
      <w:tr w:rsidR="006A30E3" w14:paraId="53C89D58" w14:textId="77777777">
        <w:trPr>
          <w:trHeight w:val="300"/>
        </w:trPr>
        <w:tc>
          <w:tcPr>
            <w:tcW w:w="5760" w:type="dxa"/>
            <w:tcBorders>
              <w:top w:val="nil"/>
              <w:left w:val="nil"/>
              <w:bottom w:val="nil"/>
              <w:right w:val="nil"/>
            </w:tcBorders>
            <w:shd w:val="clear" w:color="auto" w:fill="auto"/>
            <w:noWrap/>
            <w:vAlign w:val="bottom"/>
            <w:hideMark/>
          </w:tcPr>
          <w:p w14:paraId="53C89D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D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57" w14:textId="77777777" w:rsidR="00A33413" w:rsidRPr="001F1AD2" w:rsidRDefault="005E5BBF">
            <w:pPr>
              <w:contextualSpacing/>
              <w:rPr>
                <w:rFonts w:ascii="Times New Roman" w:eastAsia="Times New Roman" w:hAnsi="Times New Roman" w:cs="Times New Roman"/>
                <w:sz w:val="20"/>
              </w:rPr>
            </w:pPr>
          </w:p>
        </w:tc>
      </w:tr>
      <w:tr w:rsidR="006A30E3" w14:paraId="53C89D60" w14:textId="77777777">
        <w:trPr>
          <w:trHeight w:val="300"/>
        </w:trPr>
        <w:tc>
          <w:tcPr>
            <w:tcW w:w="5760" w:type="dxa"/>
            <w:tcBorders>
              <w:top w:val="nil"/>
              <w:left w:val="nil"/>
              <w:bottom w:val="nil"/>
              <w:right w:val="nil"/>
            </w:tcBorders>
            <w:shd w:val="clear" w:color="auto" w:fill="auto"/>
            <w:noWrap/>
            <w:vAlign w:val="bottom"/>
            <w:hideMark/>
          </w:tcPr>
          <w:p w14:paraId="53C89D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D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5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5F" w14:textId="77777777" w:rsidR="00A33413" w:rsidRPr="001F1AD2" w:rsidRDefault="005E5BBF">
            <w:pPr>
              <w:contextualSpacing/>
              <w:rPr>
                <w:rFonts w:ascii="Times New Roman" w:eastAsia="Times New Roman" w:hAnsi="Times New Roman" w:cs="Times New Roman"/>
                <w:sz w:val="20"/>
              </w:rPr>
            </w:pPr>
          </w:p>
        </w:tc>
      </w:tr>
      <w:tr w:rsidR="006A30E3" w14:paraId="53C89D68" w14:textId="77777777">
        <w:trPr>
          <w:trHeight w:val="300"/>
        </w:trPr>
        <w:tc>
          <w:tcPr>
            <w:tcW w:w="5760" w:type="dxa"/>
            <w:tcBorders>
              <w:top w:val="nil"/>
              <w:left w:val="nil"/>
              <w:bottom w:val="nil"/>
              <w:right w:val="nil"/>
            </w:tcBorders>
            <w:shd w:val="clear" w:color="auto" w:fill="auto"/>
            <w:noWrap/>
            <w:vAlign w:val="bottom"/>
            <w:hideMark/>
          </w:tcPr>
          <w:p w14:paraId="53C89D6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D6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6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6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67" w14:textId="77777777" w:rsidR="00A33413" w:rsidRPr="001F1AD2" w:rsidRDefault="005E5BBF">
            <w:pPr>
              <w:contextualSpacing/>
              <w:rPr>
                <w:rFonts w:ascii="Times New Roman" w:eastAsia="Times New Roman" w:hAnsi="Times New Roman" w:cs="Times New Roman"/>
                <w:sz w:val="20"/>
              </w:rPr>
            </w:pPr>
          </w:p>
        </w:tc>
      </w:tr>
      <w:tr w:rsidR="006A30E3" w14:paraId="53C89D70" w14:textId="77777777">
        <w:trPr>
          <w:trHeight w:val="300"/>
        </w:trPr>
        <w:tc>
          <w:tcPr>
            <w:tcW w:w="5760" w:type="dxa"/>
            <w:tcBorders>
              <w:top w:val="nil"/>
              <w:left w:val="nil"/>
              <w:bottom w:val="nil"/>
              <w:right w:val="nil"/>
            </w:tcBorders>
            <w:shd w:val="clear" w:color="auto" w:fill="auto"/>
            <w:noWrap/>
            <w:vAlign w:val="bottom"/>
            <w:hideMark/>
          </w:tcPr>
          <w:p w14:paraId="53C89D6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D6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6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D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6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6F" w14:textId="77777777" w:rsidR="00A33413" w:rsidRPr="001F1AD2" w:rsidRDefault="005E5BBF">
            <w:pPr>
              <w:contextualSpacing/>
              <w:rPr>
                <w:rFonts w:ascii="Times New Roman" w:eastAsia="Times New Roman" w:hAnsi="Times New Roman" w:cs="Times New Roman"/>
                <w:sz w:val="20"/>
              </w:rPr>
            </w:pPr>
          </w:p>
        </w:tc>
      </w:tr>
      <w:tr w:rsidR="006A30E3" w14:paraId="53C89D78" w14:textId="77777777">
        <w:trPr>
          <w:trHeight w:val="300"/>
        </w:trPr>
        <w:tc>
          <w:tcPr>
            <w:tcW w:w="5760" w:type="dxa"/>
            <w:tcBorders>
              <w:top w:val="nil"/>
              <w:left w:val="nil"/>
              <w:bottom w:val="nil"/>
              <w:right w:val="nil"/>
            </w:tcBorders>
            <w:shd w:val="clear" w:color="auto" w:fill="auto"/>
            <w:noWrap/>
            <w:vAlign w:val="bottom"/>
            <w:hideMark/>
          </w:tcPr>
          <w:p w14:paraId="53C89D7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D7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D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77" w14:textId="77777777" w:rsidR="00A33413" w:rsidRPr="001F1AD2" w:rsidRDefault="005E5BBF">
            <w:pPr>
              <w:contextualSpacing/>
              <w:rPr>
                <w:rFonts w:ascii="Times New Roman" w:eastAsia="Times New Roman" w:hAnsi="Times New Roman" w:cs="Times New Roman"/>
                <w:sz w:val="20"/>
              </w:rPr>
            </w:pPr>
          </w:p>
        </w:tc>
      </w:tr>
      <w:tr w:rsidR="006A30E3" w14:paraId="53C89D80" w14:textId="77777777">
        <w:trPr>
          <w:trHeight w:val="300"/>
        </w:trPr>
        <w:tc>
          <w:tcPr>
            <w:tcW w:w="5760" w:type="dxa"/>
            <w:tcBorders>
              <w:top w:val="nil"/>
              <w:left w:val="nil"/>
              <w:bottom w:val="nil"/>
              <w:right w:val="nil"/>
            </w:tcBorders>
            <w:shd w:val="clear" w:color="auto" w:fill="auto"/>
            <w:noWrap/>
            <w:vAlign w:val="bottom"/>
            <w:hideMark/>
          </w:tcPr>
          <w:p w14:paraId="53C89D7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D7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7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7F" w14:textId="77777777" w:rsidR="00A33413" w:rsidRPr="001F1AD2" w:rsidRDefault="005E5BBF">
            <w:pPr>
              <w:contextualSpacing/>
              <w:rPr>
                <w:rFonts w:ascii="Times New Roman" w:eastAsia="Times New Roman" w:hAnsi="Times New Roman" w:cs="Times New Roman"/>
                <w:sz w:val="20"/>
              </w:rPr>
            </w:pPr>
          </w:p>
        </w:tc>
      </w:tr>
      <w:tr w:rsidR="006A30E3" w14:paraId="53C89D88" w14:textId="77777777">
        <w:trPr>
          <w:trHeight w:val="300"/>
        </w:trPr>
        <w:tc>
          <w:tcPr>
            <w:tcW w:w="5760" w:type="dxa"/>
            <w:tcBorders>
              <w:top w:val="nil"/>
              <w:left w:val="nil"/>
              <w:bottom w:val="nil"/>
              <w:right w:val="nil"/>
            </w:tcBorders>
            <w:shd w:val="clear" w:color="auto" w:fill="auto"/>
            <w:noWrap/>
            <w:vAlign w:val="bottom"/>
            <w:hideMark/>
          </w:tcPr>
          <w:p w14:paraId="53C89D8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D8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8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8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87" w14:textId="77777777" w:rsidR="00A33413" w:rsidRPr="001F1AD2" w:rsidRDefault="005E5BBF">
            <w:pPr>
              <w:contextualSpacing/>
              <w:rPr>
                <w:rFonts w:ascii="Times New Roman" w:eastAsia="Times New Roman" w:hAnsi="Times New Roman" w:cs="Times New Roman"/>
                <w:sz w:val="20"/>
              </w:rPr>
            </w:pPr>
          </w:p>
        </w:tc>
      </w:tr>
      <w:tr w:rsidR="006A30E3" w14:paraId="53C89D8F" w14:textId="77777777">
        <w:trPr>
          <w:trHeight w:val="300"/>
        </w:trPr>
        <w:tc>
          <w:tcPr>
            <w:tcW w:w="6240" w:type="dxa"/>
            <w:gridSpan w:val="2"/>
            <w:tcBorders>
              <w:top w:val="nil"/>
              <w:left w:val="nil"/>
              <w:bottom w:val="nil"/>
              <w:right w:val="nil"/>
            </w:tcBorders>
            <w:shd w:val="clear" w:color="auto" w:fill="auto"/>
            <w:noWrap/>
            <w:vAlign w:val="bottom"/>
            <w:hideMark/>
          </w:tcPr>
          <w:p w14:paraId="53C89D8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D8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8E" w14:textId="77777777" w:rsidR="00A33413" w:rsidRPr="001F1AD2" w:rsidRDefault="005E5BBF">
            <w:pPr>
              <w:contextualSpacing/>
              <w:rPr>
                <w:rFonts w:ascii="Times New Roman" w:eastAsia="Times New Roman" w:hAnsi="Times New Roman" w:cs="Times New Roman"/>
                <w:sz w:val="20"/>
              </w:rPr>
            </w:pPr>
          </w:p>
        </w:tc>
      </w:tr>
      <w:tr w:rsidR="006A30E3" w14:paraId="53C89D97" w14:textId="77777777">
        <w:trPr>
          <w:trHeight w:val="300"/>
        </w:trPr>
        <w:tc>
          <w:tcPr>
            <w:tcW w:w="5760" w:type="dxa"/>
            <w:tcBorders>
              <w:top w:val="nil"/>
              <w:left w:val="nil"/>
              <w:bottom w:val="nil"/>
              <w:right w:val="nil"/>
            </w:tcBorders>
            <w:shd w:val="clear" w:color="auto" w:fill="auto"/>
            <w:noWrap/>
            <w:vAlign w:val="bottom"/>
            <w:hideMark/>
          </w:tcPr>
          <w:p w14:paraId="53C89D9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9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9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96" w14:textId="77777777" w:rsidR="00A33413" w:rsidRPr="001F1AD2" w:rsidRDefault="005E5BBF">
            <w:pPr>
              <w:contextualSpacing/>
              <w:rPr>
                <w:rFonts w:ascii="Times New Roman" w:eastAsia="Times New Roman" w:hAnsi="Times New Roman" w:cs="Times New Roman"/>
                <w:sz w:val="20"/>
              </w:rPr>
            </w:pPr>
          </w:p>
        </w:tc>
      </w:tr>
      <w:tr w:rsidR="006A30E3" w14:paraId="53C89D9B" w14:textId="77777777">
        <w:trPr>
          <w:trHeight w:val="300"/>
        </w:trPr>
        <w:tc>
          <w:tcPr>
            <w:tcW w:w="5760" w:type="dxa"/>
            <w:tcBorders>
              <w:top w:val="nil"/>
              <w:left w:val="nil"/>
              <w:bottom w:val="nil"/>
              <w:right w:val="nil"/>
            </w:tcBorders>
            <w:shd w:val="clear" w:color="auto" w:fill="auto"/>
            <w:noWrap/>
            <w:vAlign w:val="bottom"/>
            <w:hideMark/>
          </w:tcPr>
          <w:p w14:paraId="53C89D98"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D9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33 </w:t>
            </w:r>
            <w:r w:rsidRPr="001F1AD2">
              <w:rPr>
                <w:rFonts w:ascii="Calibri" w:eastAsia="Times New Roman" w:hAnsi="Calibri" w:cs="Times New Roman"/>
                <w:color w:val="000000"/>
                <w:sz w:val="22"/>
                <w:szCs w:val="22"/>
              </w:rPr>
              <w:t>ως έχει    ΔΕΚΤΟ ΚΑΤΑ ΠΛΕΙΟΨΗΦΙΑ</w:t>
            </w:r>
          </w:p>
        </w:tc>
        <w:tc>
          <w:tcPr>
            <w:tcW w:w="960" w:type="dxa"/>
            <w:tcBorders>
              <w:top w:val="nil"/>
              <w:left w:val="nil"/>
              <w:bottom w:val="nil"/>
              <w:right w:val="nil"/>
            </w:tcBorders>
            <w:shd w:val="clear" w:color="auto" w:fill="auto"/>
            <w:noWrap/>
            <w:vAlign w:val="bottom"/>
            <w:hideMark/>
          </w:tcPr>
          <w:p w14:paraId="53C89D9A" w14:textId="77777777" w:rsidR="00A33413" w:rsidRPr="001F1AD2" w:rsidRDefault="005E5BBF">
            <w:pPr>
              <w:contextualSpacing/>
              <w:rPr>
                <w:rFonts w:ascii="Calibri" w:eastAsia="Times New Roman" w:hAnsi="Calibri" w:cs="Times New Roman"/>
                <w:color w:val="000000"/>
                <w:sz w:val="22"/>
                <w:szCs w:val="22"/>
              </w:rPr>
            </w:pPr>
          </w:p>
        </w:tc>
      </w:tr>
      <w:tr w:rsidR="006A30E3" w14:paraId="53C89DA3" w14:textId="77777777">
        <w:trPr>
          <w:trHeight w:val="300"/>
        </w:trPr>
        <w:tc>
          <w:tcPr>
            <w:tcW w:w="5760" w:type="dxa"/>
            <w:tcBorders>
              <w:top w:val="nil"/>
              <w:left w:val="nil"/>
              <w:bottom w:val="nil"/>
              <w:right w:val="nil"/>
            </w:tcBorders>
            <w:shd w:val="clear" w:color="auto" w:fill="auto"/>
            <w:noWrap/>
            <w:vAlign w:val="bottom"/>
            <w:hideMark/>
          </w:tcPr>
          <w:p w14:paraId="53C89D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D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A2" w14:textId="77777777" w:rsidR="00A33413" w:rsidRPr="001F1AD2" w:rsidRDefault="005E5BBF">
            <w:pPr>
              <w:contextualSpacing/>
              <w:rPr>
                <w:rFonts w:ascii="Times New Roman" w:eastAsia="Times New Roman" w:hAnsi="Times New Roman" w:cs="Times New Roman"/>
                <w:sz w:val="20"/>
              </w:rPr>
            </w:pPr>
          </w:p>
        </w:tc>
      </w:tr>
      <w:tr w:rsidR="006A30E3" w14:paraId="53C89DAB" w14:textId="77777777">
        <w:trPr>
          <w:trHeight w:val="300"/>
        </w:trPr>
        <w:tc>
          <w:tcPr>
            <w:tcW w:w="5760" w:type="dxa"/>
            <w:tcBorders>
              <w:top w:val="nil"/>
              <w:left w:val="nil"/>
              <w:bottom w:val="nil"/>
              <w:right w:val="nil"/>
            </w:tcBorders>
            <w:shd w:val="clear" w:color="auto" w:fill="auto"/>
            <w:noWrap/>
            <w:vAlign w:val="bottom"/>
            <w:hideMark/>
          </w:tcPr>
          <w:p w14:paraId="53C89D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D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AA" w14:textId="77777777" w:rsidR="00A33413" w:rsidRPr="001F1AD2" w:rsidRDefault="005E5BBF">
            <w:pPr>
              <w:contextualSpacing/>
              <w:rPr>
                <w:rFonts w:ascii="Times New Roman" w:eastAsia="Times New Roman" w:hAnsi="Times New Roman" w:cs="Times New Roman"/>
                <w:sz w:val="20"/>
              </w:rPr>
            </w:pPr>
          </w:p>
        </w:tc>
      </w:tr>
      <w:tr w:rsidR="006A30E3" w14:paraId="53C89DB3" w14:textId="77777777">
        <w:trPr>
          <w:trHeight w:val="300"/>
        </w:trPr>
        <w:tc>
          <w:tcPr>
            <w:tcW w:w="5760" w:type="dxa"/>
            <w:tcBorders>
              <w:top w:val="nil"/>
              <w:left w:val="nil"/>
              <w:bottom w:val="nil"/>
              <w:right w:val="nil"/>
            </w:tcBorders>
            <w:shd w:val="clear" w:color="auto" w:fill="auto"/>
            <w:noWrap/>
            <w:vAlign w:val="bottom"/>
            <w:hideMark/>
          </w:tcPr>
          <w:p w14:paraId="53C89D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D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B2" w14:textId="77777777" w:rsidR="00A33413" w:rsidRPr="001F1AD2" w:rsidRDefault="005E5BBF">
            <w:pPr>
              <w:contextualSpacing/>
              <w:rPr>
                <w:rFonts w:ascii="Times New Roman" w:eastAsia="Times New Roman" w:hAnsi="Times New Roman" w:cs="Times New Roman"/>
                <w:sz w:val="20"/>
              </w:rPr>
            </w:pPr>
          </w:p>
        </w:tc>
      </w:tr>
      <w:tr w:rsidR="006A30E3" w14:paraId="53C89DBB" w14:textId="77777777">
        <w:trPr>
          <w:trHeight w:val="300"/>
        </w:trPr>
        <w:tc>
          <w:tcPr>
            <w:tcW w:w="5760" w:type="dxa"/>
            <w:tcBorders>
              <w:top w:val="nil"/>
              <w:left w:val="nil"/>
              <w:bottom w:val="nil"/>
              <w:right w:val="nil"/>
            </w:tcBorders>
            <w:shd w:val="clear" w:color="auto" w:fill="auto"/>
            <w:noWrap/>
            <w:vAlign w:val="bottom"/>
            <w:hideMark/>
          </w:tcPr>
          <w:p w14:paraId="53C89D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D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D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BA" w14:textId="77777777" w:rsidR="00A33413" w:rsidRPr="001F1AD2" w:rsidRDefault="005E5BBF">
            <w:pPr>
              <w:contextualSpacing/>
              <w:rPr>
                <w:rFonts w:ascii="Times New Roman" w:eastAsia="Times New Roman" w:hAnsi="Times New Roman" w:cs="Times New Roman"/>
                <w:sz w:val="20"/>
              </w:rPr>
            </w:pPr>
          </w:p>
        </w:tc>
      </w:tr>
      <w:tr w:rsidR="006A30E3" w14:paraId="53C89DC3" w14:textId="77777777">
        <w:trPr>
          <w:trHeight w:val="300"/>
        </w:trPr>
        <w:tc>
          <w:tcPr>
            <w:tcW w:w="5760" w:type="dxa"/>
            <w:tcBorders>
              <w:top w:val="nil"/>
              <w:left w:val="nil"/>
              <w:bottom w:val="nil"/>
              <w:right w:val="nil"/>
            </w:tcBorders>
            <w:shd w:val="clear" w:color="auto" w:fill="auto"/>
            <w:noWrap/>
            <w:vAlign w:val="bottom"/>
            <w:hideMark/>
          </w:tcPr>
          <w:p w14:paraId="53C89D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D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D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C2" w14:textId="77777777" w:rsidR="00A33413" w:rsidRPr="001F1AD2" w:rsidRDefault="005E5BBF">
            <w:pPr>
              <w:contextualSpacing/>
              <w:rPr>
                <w:rFonts w:ascii="Times New Roman" w:eastAsia="Times New Roman" w:hAnsi="Times New Roman" w:cs="Times New Roman"/>
                <w:sz w:val="20"/>
              </w:rPr>
            </w:pPr>
          </w:p>
        </w:tc>
      </w:tr>
      <w:tr w:rsidR="006A30E3" w14:paraId="53C89DCB" w14:textId="77777777">
        <w:trPr>
          <w:trHeight w:val="300"/>
        </w:trPr>
        <w:tc>
          <w:tcPr>
            <w:tcW w:w="5760" w:type="dxa"/>
            <w:tcBorders>
              <w:top w:val="nil"/>
              <w:left w:val="nil"/>
              <w:bottom w:val="nil"/>
              <w:right w:val="nil"/>
            </w:tcBorders>
            <w:shd w:val="clear" w:color="auto" w:fill="auto"/>
            <w:noWrap/>
            <w:vAlign w:val="bottom"/>
            <w:hideMark/>
          </w:tcPr>
          <w:p w14:paraId="53C89D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D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CA" w14:textId="77777777" w:rsidR="00A33413" w:rsidRPr="001F1AD2" w:rsidRDefault="005E5BBF">
            <w:pPr>
              <w:contextualSpacing/>
              <w:rPr>
                <w:rFonts w:ascii="Times New Roman" w:eastAsia="Times New Roman" w:hAnsi="Times New Roman" w:cs="Times New Roman"/>
                <w:sz w:val="20"/>
              </w:rPr>
            </w:pPr>
          </w:p>
        </w:tc>
      </w:tr>
      <w:tr w:rsidR="006A30E3" w14:paraId="53C89DD3" w14:textId="77777777">
        <w:trPr>
          <w:trHeight w:val="300"/>
        </w:trPr>
        <w:tc>
          <w:tcPr>
            <w:tcW w:w="5760" w:type="dxa"/>
            <w:tcBorders>
              <w:top w:val="nil"/>
              <w:left w:val="nil"/>
              <w:bottom w:val="nil"/>
              <w:right w:val="nil"/>
            </w:tcBorders>
            <w:shd w:val="clear" w:color="auto" w:fill="auto"/>
            <w:noWrap/>
            <w:vAlign w:val="bottom"/>
            <w:hideMark/>
          </w:tcPr>
          <w:p w14:paraId="53C89D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D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C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D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D2" w14:textId="77777777" w:rsidR="00A33413" w:rsidRPr="001F1AD2" w:rsidRDefault="005E5BBF">
            <w:pPr>
              <w:contextualSpacing/>
              <w:rPr>
                <w:rFonts w:ascii="Times New Roman" w:eastAsia="Times New Roman" w:hAnsi="Times New Roman" w:cs="Times New Roman"/>
                <w:sz w:val="20"/>
              </w:rPr>
            </w:pPr>
          </w:p>
        </w:tc>
      </w:tr>
      <w:tr w:rsidR="006A30E3" w14:paraId="53C89DDA" w14:textId="77777777">
        <w:trPr>
          <w:trHeight w:val="300"/>
        </w:trPr>
        <w:tc>
          <w:tcPr>
            <w:tcW w:w="6240" w:type="dxa"/>
            <w:gridSpan w:val="2"/>
            <w:tcBorders>
              <w:top w:val="nil"/>
              <w:left w:val="nil"/>
              <w:bottom w:val="nil"/>
              <w:right w:val="nil"/>
            </w:tcBorders>
            <w:shd w:val="clear" w:color="auto" w:fill="auto"/>
            <w:noWrap/>
            <w:vAlign w:val="bottom"/>
            <w:hideMark/>
          </w:tcPr>
          <w:p w14:paraId="53C89D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D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D9" w14:textId="77777777" w:rsidR="00A33413" w:rsidRPr="001F1AD2" w:rsidRDefault="005E5BBF">
            <w:pPr>
              <w:contextualSpacing/>
              <w:rPr>
                <w:rFonts w:ascii="Times New Roman" w:eastAsia="Times New Roman" w:hAnsi="Times New Roman" w:cs="Times New Roman"/>
                <w:sz w:val="20"/>
              </w:rPr>
            </w:pPr>
          </w:p>
        </w:tc>
      </w:tr>
      <w:tr w:rsidR="006A30E3" w14:paraId="53C89DE2" w14:textId="77777777">
        <w:trPr>
          <w:trHeight w:val="300"/>
        </w:trPr>
        <w:tc>
          <w:tcPr>
            <w:tcW w:w="5760" w:type="dxa"/>
            <w:tcBorders>
              <w:top w:val="nil"/>
              <w:left w:val="nil"/>
              <w:bottom w:val="nil"/>
              <w:right w:val="nil"/>
            </w:tcBorders>
            <w:shd w:val="clear" w:color="auto" w:fill="auto"/>
            <w:noWrap/>
            <w:vAlign w:val="bottom"/>
            <w:hideMark/>
          </w:tcPr>
          <w:p w14:paraId="53C89DD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D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E1" w14:textId="77777777" w:rsidR="00A33413" w:rsidRPr="001F1AD2" w:rsidRDefault="005E5BBF">
            <w:pPr>
              <w:contextualSpacing/>
              <w:rPr>
                <w:rFonts w:ascii="Times New Roman" w:eastAsia="Times New Roman" w:hAnsi="Times New Roman" w:cs="Times New Roman"/>
                <w:sz w:val="20"/>
              </w:rPr>
            </w:pPr>
          </w:p>
        </w:tc>
      </w:tr>
      <w:tr w:rsidR="006A30E3" w14:paraId="53C89DE6" w14:textId="77777777">
        <w:trPr>
          <w:trHeight w:val="300"/>
        </w:trPr>
        <w:tc>
          <w:tcPr>
            <w:tcW w:w="5760" w:type="dxa"/>
            <w:tcBorders>
              <w:top w:val="nil"/>
              <w:left w:val="nil"/>
              <w:bottom w:val="nil"/>
              <w:right w:val="nil"/>
            </w:tcBorders>
            <w:shd w:val="clear" w:color="auto" w:fill="auto"/>
            <w:noWrap/>
            <w:vAlign w:val="bottom"/>
            <w:hideMark/>
          </w:tcPr>
          <w:p w14:paraId="53C89DE3"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D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34 ως έχει    ΔΕΚΤΟ ΚΑΤΑ ΠΛΕΙΟΨΗΦΙΑ</w:t>
            </w:r>
          </w:p>
        </w:tc>
        <w:tc>
          <w:tcPr>
            <w:tcW w:w="960" w:type="dxa"/>
            <w:tcBorders>
              <w:top w:val="nil"/>
              <w:left w:val="nil"/>
              <w:bottom w:val="nil"/>
              <w:right w:val="nil"/>
            </w:tcBorders>
            <w:shd w:val="clear" w:color="auto" w:fill="auto"/>
            <w:noWrap/>
            <w:vAlign w:val="bottom"/>
            <w:hideMark/>
          </w:tcPr>
          <w:p w14:paraId="53C89DE5" w14:textId="77777777" w:rsidR="00A33413" w:rsidRPr="001F1AD2" w:rsidRDefault="005E5BBF">
            <w:pPr>
              <w:contextualSpacing/>
              <w:rPr>
                <w:rFonts w:ascii="Calibri" w:eastAsia="Times New Roman" w:hAnsi="Calibri" w:cs="Times New Roman"/>
                <w:color w:val="000000"/>
                <w:sz w:val="22"/>
                <w:szCs w:val="22"/>
              </w:rPr>
            </w:pPr>
          </w:p>
        </w:tc>
      </w:tr>
      <w:tr w:rsidR="006A30E3" w14:paraId="53C89DEE" w14:textId="77777777">
        <w:trPr>
          <w:trHeight w:val="300"/>
        </w:trPr>
        <w:tc>
          <w:tcPr>
            <w:tcW w:w="5760" w:type="dxa"/>
            <w:tcBorders>
              <w:top w:val="nil"/>
              <w:left w:val="nil"/>
              <w:bottom w:val="nil"/>
              <w:right w:val="nil"/>
            </w:tcBorders>
            <w:shd w:val="clear" w:color="auto" w:fill="auto"/>
            <w:noWrap/>
            <w:vAlign w:val="bottom"/>
            <w:hideMark/>
          </w:tcPr>
          <w:p w14:paraId="53C89D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D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ED" w14:textId="77777777" w:rsidR="00A33413" w:rsidRPr="001F1AD2" w:rsidRDefault="005E5BBF">
            <w:pPr>
              <w:contextualSpacing/>
              <w:rPr>
                <w:rFonts w:ascii="Times New Roman" w:eastAsia="Times New Roman" w:hAnsi="Times New Roman" w:cs="Times New Roman"/>
                <w:sz w:val="20"/>
              </w:rPr>
            </w:pPr>
          </w:p>
        </w:tc>
      </w:tr>
      <w:tr w:rsidR="006A30E3" w14:paraId="53C89DF6" w14:textId="77777777">
        <w:trPr>
          <w:trHeight w:val="300"/>
        </w:trPr>
        <w:tc>
          <w:tcPr>
            <w:tcW w:w="5760" w:type="dxa"/>
            <w:tcBorders>
              <w:top w:val="nil"/>
              <w:left w:val="nil"/>
              <w:bottom w:val="nil"/>
              <w:right w:val="nil"/>
            </w:tcBorders>
            <w:shd w:val="clear" w:color="auto" w:fill="auto"/>
            <w:noWrap/>
            <w:vAlign w:val="bottom"/>
            <w:hideMark/>
          </w:tcPr>
          <w:p w14:paraId="53C89D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D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F5" w14:textId="77777777" w:rsidR="00A33413" w:rsidRPr="001F1AD2" w:rsidRDefault="005E5BBF">
            <w:pPr>
              <w:contextualSpacing/>
              <w:rPr>
                <w:rFonts w:ascii="Times New Roman" w:eastAsia="Times New Roman" w:hAnsi="Times New Roman" w:cs="Times New Roman"/>
                <w:sz w:val="20"/>
              </w:rPr>
            </w:pPr>
          </w:p>
        </w:tc>
      </w:tr>
      <w:tr w:rsidR="006A30E3" w14:paraId="53C89DFE" w14:textId="77777777">
        <w:trPr>
          <w:trHeight w:val="300"/>
        </w:trPr>
        <w:tc>
          <w:tcPr>
            <w:tcW w:w="5760" w:type="dxa"/>
            <w:tcBorders>
              <w:top w:val="nil"/>
              <w:left w:val="nil"/>
              <w:bottom w:val="nil"/>
              <w:right w:val="nil"/>
            </w:tcBorders>
            <w:shd w:val="clear" w:color="auto" w:fill="auto"/>
            <w:noWrap/>
            <w:vAlign w:val="bottom"/>
            <w:hideMark/>
          </w:tcPr>
          <w:p w14:paraId="53C89D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D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D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D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DF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DFD" w14:textId="77777777" w:rsidR="00A33413" w:rsidRPr="001F1AD2" w:rsidRDefault="005E5BBF">
            <w:pPr>
              <w:contextualSpacing/>
              <w:rPr>
                <w:rFonts w:ascii="Times New Roman" w:eastAsia="Times New Roman" w:hAnsi="Times New Roman" w:cs="Times New Roman"/>
                <w:sz w:val="20"/>
              </w:rPr>
            </w:pPr>
          </w:p>
        </w:tc>
      </w:tr>
      <w:tr w:rsidR="006A30E3" w14:paraId="53C89E06" w14:textId="77777777">
        <w:trPr>
          <w:trHeight w:val="300"/>
        </w:trPr>
        <w:tc>
          <w:tcPr>
            <w:tcW w:w="5760" w:type="dxa"/>
            <w:tcBorders>
              <w:top w:val="nil"/>
              <w:left w:val="nil"/>
              <w:bottom w:val="nil"/>
              <w:right w:val="nil"/>
            </w:tcBorders>
            <w:shd w:val="clear" w:color="auto" w:fill="auto"/>
            <w:noWrap/>
            <w:vAlign w:val="bottom"/>
            <w:hideMark/>
          </w:tcPr>
          <w:p w14:paraId="53C89D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E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E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0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05" w14:textId="77777777" w:rsidR="00A33413" w:rsidRPr="001F1AD2" w:rsidRDefault="005E5BBF">
            <w:pPr>
              <w:contextualSpacing/>
              <w:rPr>
                <w:rFonts w:ascii="Times New Roman" w:eastAsia="Times New Roman" w:hAnsi="Times New Roman" w:cs="Times New Roman"/>
                <w:sz w:val="20"/>
              </w:rPr>
            </w:pPr>
          </w:p>
        </w:tc>
      </w:tr>
      <w:tr w:rsidR="006A30E3" w14:paraId="53C89E0E" w14:textId="77777777">
        <w:trPr>
          <w:trHeight w:val="300"/>
        </w:trPr>
        <w:tc>
          <w:tcPr>
            <w:tcW w:w="5760" w:type="dxa"/>
            <w:tcBorders>
              <w:top w:val="nil"/>
              <w:left w:val="nil"/>
              <w:bottom w:val="nil"/>
              <w:right w:val="nil"/>
            </w:tcBorders>
            <w:shd w:val="clear" w:color="auto" w:fill="auto"/>
            <w:noWrap/>
            <w:vAlign w:val="bottom"/>
            <w:hideMark/>
          </w:tcPr>
          <w:p w14:paraId="53C89E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E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E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0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0D" w14:textId="77777777" w:rsidR="00A33413" w:rsidRPr="001F1AD2" w:rsidRDefault="005E5BBF">
            <w:pPr>
              <w:contextualSpacing/>
              <w:rPr>
                <w:rFonts w:ascii="Times New Roman" w:eastAsia="Times New Roman" w:hAnsi="Times New Roman" w:cs="Times New Roman"/>
                <w:sz w:val="20"/>
              </w:rPr>
            </w:pPr>
          </w:p>
        </w:tc>
      </w:tr>
      <w:tr w:rsidR="006A30E3" w14:paraId="53C89E16" w14:textId="77777777">
        <w:trPr>
          <w:trHeight w:val="300"/>
        </w:trPr>
        <w:tc>
          <w:tcPr>
            <w:tcW w:w="5760" w:type="dxa"/>
            <w:tcBorders>
              <w:top w:val="nil"/>
              <w:left w:val="nil"/>
              <w:bottom w:val="nil"/>
              <w:right w:val="nil"/>
            </w:tcBorders>
            <w:shd w:val="clear" w:color="auto" w:fill="auto"/>
            <w:noWrap/>
            <w:vAlign w:val="bottom"/>
            <w:hideMark/>
          </w:tcPr>
          <w:p w14:paraId="53C89E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E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1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15" w14:textId="77777777" w:rsidR="00A33413" w:rsidRPr="001F1AD2" w:rsidRDefault="005E5BBF">
            <w:pPr>
              <w:contextualSpacing/>
              <w:rPr>
                <w:rFonts w:ascii="Times New Roman" w:eastAsia="Times New Roman" w:hAnsi="Times New Roman" w:cs="Times New Roman"/>
                <w:sz w:val="20"/>
              </w:rPr>
            </w:pPr>
          </w:p>
        </w:tc>
      </w:tr>
      <w:tr w:rsidR="006A30E3" w14:paraId="53C89E1E" w14:textId="77777777">
        <w:trPr>
          <w:trHeight w:val="300"/>
        </w:trPr>
        <w:tc>
          <w:tcPr>
            <w:tcW w:w="5760" w:type="dxa"/>
            <w:tcBorders>
              <w:top w:val="nil"/>
              <w:left w:val="nil"/>
              <w:bottom w:val="nil"/>
              <w:right w:val="nil"/>
            </w:tcBorders>
            <w:shd w:val="clear" w:color="auto" w:fill="auto"/>
            <w:noWrap/>
            <w:vAlign w:val="bottom"/>
            <w:hideMark/>
          </w:tcPr>
          <w:p w14:paraId="53C89E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E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1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1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1D" w14:textId="77777777" w:rsidR="00A33413" w:rsidRPr="001F1AD2" w:rsidRDefault="005E5BBF">
            <w:pPr>
              <w:contextualSpacing/>
              <w:rPr>
                <w:rFonts w:ascii="Times New Roman" w:eastAsia="Times New Roman" w:hAnsi="Times New Roman" w:cs="Times New Roman"/>
                <w:sz w:val="20"/>
              </w:rPr>
            </w:pPr>
          </w:p>
        </w:tc>
      </w:tr>
      <w:tr w:rsidR="006A30E3" w14:paraId="53C89E25" w14:textId="77777777">
        <w:trPr>
          <w:trHeight w:val="300"/>
        </w:trPr>
        <w:tc>
          <w:tcPr>
            <w:tcW w:w="6240" w:type="dxa"/>
            <w:gridSpan w:val="2"/>
            <w:tcBorders>
              <w:top w:val="nil"/>
              <w:left w:val="nil"/>
              <w:bottom w:val="nil"/>
              <w:right w:val="nil"/>
            </w:tcBorders>
            <w:shd w:val="clear" w:color="auto" w:fill="auto"/>
            <w:noWrap/>
            <w:vAlign w:val="bottom"/>
            <w:hideMark/>
          </w:tcPr>
          <w:p w14:paraId="53C89E1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E2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2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24" w14:textId="77777777" w:rsidR="00A33413" w:rsidRPr="001F1AD2" w:rsidRDefault="005E5BBF">
            <w:pPr>
              <w:contextualSpacing/>
              <w:rPr>
                <w:rFonts w:ascii="Times New Roman" w:eastAsia="Times New Roman" w:hAnsi="Times New Roman" w:cs="Times New Roman"/>
                <w:sz w:val="20"/>
              </w:rPr>
            </w:pPr>
          </w:p>
        </w:tc>
      </w:tr>
      <w:tr w:rsidR="006A30E3" w14:paraId="53C89E2D" w14:textId="77777777">
        <w:trPr>
          <w:trHeight w:val="300"/>
        </w:trPr>
        <w:tc>
          <w:tcPr>
            <w:tcW w:w="5760" w:type="dxa"/>
            <w:tcBorders>
              <w:top w:val="nil"/>
              <w:left w:val="nil"/>
              <w:bottom w:val="nil"/>
              <w:right w:val="nil"/>
            </w:tcBorders>
            <w:shd w:val="clear" w:color="auto" w:fill="auto"/>
            <w:noWrap/>
            <w:vAlign w:val="bottom"/>
            <w:hideMark/>
          </w:tcPr>
          <w:p w14:paraId="53C89E2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2C" w14:textId="77777777" w:rsidR="00A33413" w:rsidRPr="001F1AD2" w:rsidRDefault="005E5BBF">
            <w:pPr>
              <w:contextualSpacing/>
              <w:rPr>
                <w:rFonts w:ascii="Times New Roman" w:eastAsia="Times New Roman" w:hAnsi="Times New Roman" w:cs="Times New Roman"/>
                <w:sz w:val="20"/>
              </w:rPr>
            </w:pPr>
          </w:p>
        </w:tc>
      </w:tr>
      <w:tr w:rsidR="006A30E3" w14:paraId="53C89E31" w14:textId="77777777">
        <w:trPr>
          <w:trHeight w:val="300"/>
        </w:trPr>
        <w:tc>
          <w:tcPr>
            <w:tcW w:w="5760" w:type="dxa"/>
            <w:tcBorders>
              <w:top w:val="nil"/>
              <w:left w:val="nil"/>
              <w:bottom w:val="nil"/>
              <w:right w:val="nil"/>
            </w:tcBorders>
            <w:shd w:val="clear" w:color="auto" w:fill="auto"/>
            <w:noWrap/>
            <w:vAlign w:val="bottom"/>
            <w:hideMark/>
          </w:tcPr>
          <w:p w14:paraId="53C89E2E"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E2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35 ως έχει    ΔΕΚΤΟ ΚΑΤΑ ΠΛΕΙΟΨΗΦΙΑ</w:t>
            </w:r>
          </w:p>
        </w:tc>
        <w:tc>
          <w:tcPr>
            <w:tcW w:w="960" w:type="dxa"/>
            <w:tcBorders>
              <w:top w:val="nil"/>
              <w:left w:val="nil"/>
              <w:bottom w:val="nil"/>
              <w:right w:val="nil"/>
            </w:tcBorders>
            <w:shd w:val="clear" w:color="auto" w:fill="auto"/>
            <w:noWrap/>
            <w:vAlign w:val="bottom"/>
            <w:hideMark/>
          </w:tcPr>
          <w:p w14:paraId="53C89E30" w14:textId="77777777" w:rsidR="00A33413" w:rsidRPr="001F1AD2" w:rsidRDefault="005E5BBF">
            <w:pPr>
              <w:contextualSpacing/>
              <w:rPr>
                <w:rFonts w:ascii="Calibri" w:eastAsia="Times New Roman" w:hAnsi="Calibri" w:cs="Times New Roman"/>
                <w:color w:val="000000"/>
                <w:sz w:val="22"/>
                <w:szCs w:val="22"/>
              </w:rPr>
            </w:pPr>
          </w:p>
        </w:tc>
      </w:tr>
      <w:tr w:rsidR="006A30E3" w14:paraId="53C89E39" w14:textId="77777777">
        <w:trPr>
          <w:trHeight w:val="300"/>
        </w:trPr>
        <w:tc>
          <w:tcPr>
            <w:tcW w:w="5760" w:type="dxa"/>
            <w:tcBorders>
              <w:top w:val="nil"/>
              <w:left w:val="nil"/>
              <w:bottom w:val="nil"/>
              <w:right w:val="nil"/>
            </w:tcBorders>
            <w:shd w:val="clear" w:color="auto" w:fill="auto"/>
            <w:noWrap/>
            <w:vAlign w:val="bottom"/>
            <w:hideMark/>
          </w:tcPr>
          <w:p w14:paraId="53C89E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E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3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38" w14:textId="77777777" w:rsidR="00A33413" w:rsidRPr="001F1AD2" w:rsidRDefault="005E5BBF">
            <w:pPr>
              <w:contextualSpacing/>
              <w:rPr>
                <w:rFonts w:ascii="Times New Roman" w:eastAsia="Times New Roman" w:hAnsi="Times New Roman" w:cs="Times New Roman"/>
                <w:sz w:val="20"/>
              </w:rPr>
            </w:pPr>
          </w:p>
        </w:tc>
      </w:tr>
      <w:tr w:rsidR="006A30E3" w14:paraId="53C89E41" w14:textId="77777777">
        <w:trPr>
          <w:trHeight w:val="300"/>
        </w:trPr>
        <w:tc>
          <w:tcPr>
            <w:tcW w:w="5760" w:type="dxa"/>
            <w:tcBorders>
              <w:top w:val="nil"/>
              <w:left w:val="nil"/>
              <w:bottom w:val="nil"/>
              <w:right w:val="nil"/>
            </w:tcBorders>
            <w:shd w:val="clear" w:color="auto" w:fill="auto"/>
            <w:noWrap/>
            <w:vAlign w:val="bottom"/>
            <w:hideMark/>
          </w:tcPr>
          <w:p w14:paraId="53C89E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E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40" w14:textId="77777777" w:rsidR="00A33413" w:rsidRPr="001F1AD2" w:rsidRDefault="005E5BBF">
            <w:pPr>
              <w:contextualSpacing/>
              <w:rPr>
                <w:rFonts w:ascii="Times New Roman" w:eastAsia="Times New Roman" w:hAnsi="Times New Roman" w:cs="Times New Roman"/>
                <w:sz w:val="20"/>
              </w:rPr>
            </w:pPr>
          </w:p>
        </w:tc>
      </w:tr>
      <w:tr w:rsidR="006A30E3" w14:paraId="53C89E49" w14:textId="77777777">
        <w:trPr>
          <w:trHeight w:val="300"/>
        </w:trPr>
        <w:tc>
          <w:tcPr>
            <w:tcW w:w="5760" w:type="dxa"/>
            <w:tcBorders>
              <w:top w:val="nil"/>
              <w:left w:val="nil"/>
              <w:bottom w:val="nil"/>
              <w:right w:val="nil"/>
            </w:tcBorders>
            <w:shd w:val="clear" w:color="auto" w:fill="auto"/>
            <w:noWrap/>
            <w:vAlign w:val="bottom"/>
            <w:hideMark/>
          </w:tcPr>
          <w:p w14:paraId="53C89E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E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4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48" w14:textId="77777777" w:rsidR="00A33413" w:rsidRPr="001F1AD2" w:rsidRDefault="005E5BBF">
            <w:pPr>
              <w:contextualSpacing/>
              <w:rPr>
                <w:rFonts w:ascii="Times New Roman" w:eastAsia="Times New Roman" w:hAnsi="Times New Roman" w:cs="Times New Roman"/>
                <w:sz w:val="20"/>
              </w:rPr>
            </w:pPr>
          </w:p>
        </w:tc>
      </w:tr>
      <w:tr w:rsidR="006A30E3" w14:paraId="53C89E51" w14:textId="77777777">
        <w:trPr>
          <w:trHeight w:val="300"/>
        </w:trPr>
        <w:tc>
          <w:tcPr>
            <w:tcW w:w="5760" w:type="dxa"/>
            <w:tcBorders>
              <w:top w:val="nil"/>
              <w:left w:val="nil"/>
              <w:bottom w:val="nil"/>
              <w:right w:val="nil"/>
            </w:tcBorders>
            <w:shd w:val="clear" w:color="auto" w:fill="auto"/>
            <w:noWrap/>
            <w:vAlign w:val="bottom"/>
            <w:hideMark/>
          </w:tcPr>
          <w:p w14:paraId="53C89E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E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E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4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50" w14:textId="77777777" w:rsidR="00A33413" w:rsidRPr="001F1AD2" w:rsidRDefault="005E5BBF">
            <w:pPr>
              <w:contextualSpacing/>
              <w:rPr>
                <w:rFonts w:ascii="Times New Roman" w:eastAsia="Times New Roman" w:hAnsi="Times New Roman" w:cs="Times New Roman"/>
                <w:sz w:val="20"/>
              </w:rPr>
            </w:pPr>
          </w:p>
        </w:tc>
      </w:tr>
      <w:tr w:rsidR="006A30E3" w14:paraId="53C89E59" w14:textId="77777777">
        <w:trPr>
          <w:trHeight w:val="300"/>
        </w:trPr>
        <w:tc>
          <w:tcPr>
            <w:tcW w:w="5760" w:type="dxa"/>
            <w:tcBorders>
              <w:top w:val="nil"/>
              <w:left w:val="nil"/>
              <w:bottom w:val="nil"/>
              <w:right w:val="nil"/>
            </w:tcBorders>
            <w:shd w:val="clear" w:color="auto" w:fill="auto"/>
            <w:noWrap/>
            <w:vAlign w:val="bottom"/>
            <w:hideMark/>
          </w:tcPr>
          <w:p w14:paraId="53C89E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E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E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5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58" w14:textId="77777777" w:rsidR="00A33413" w:rsidRPr="001F1AD2" w:rsidRDefault="005E5BBF">
            <w:pPr>
              <w:contextualSpacing/>
              <w:rPr>
                <w:rFonts w:ascii="Times New Roman" w:eastAsia="Times New Roman" w:hAnsi="Times New Roman" w:cs="Times New Roman"/>
                <w:sz w:val="20"/>
              </w:rPr>
            </w:pPr>
          </w:p>
        </w:tc>
      </w:tr>
      <w:tr w:rsidR="006A30E3" w14:paraId="53C89E61" w14:textId="77777777">
        <w:trPr>
          <w:trHeight w:val="300"/>
        </w:trPr>
        <w:tc>
          <w:tcPr>
            <w:tcW w:w="5760" w:type="dxa"/>
            <w:tcBorders>
              <w:top w:val="nil"/>
              <w:left w:val="nil"/>
              <w:bottom w:val="nil"/>
              <w:right w:val="nil"/>
            </w:tcBorders>
            <w:shd w:val="clear" w:color="auto" w:fill="auto"/>
            <w:noWrap/>
            <w:vAlign w:val="bottom"/>
            <w:hideMark/>
          </w:tcPr>
          <w:p w14:paraId="53C89E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E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5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60" w14:textId="77777777" w:rsidR="00A33413" w:rsidRPr="001F1AD2" w:rsidRDefault="005E5BBF">
            <w:pPr>
              <w:contextualSpacing/>
              <w:rPr>
                <w:rFonts w:ascii="Times New Roman" w:eastAsia="Times New Roman" w:hAnsi="Times New Roman" w:cs="Times New Roman"/>
                <w:sz w:val="20"/>
              </w:rPr>
            </w:pPr>
          </w:p>
        </w:tc>
      </w:tr>
      <w:tr w:rsidR="006A30E3" w14:paraId="53C89E69" w14:textId="77777777">
        <w:trPr>
          <w:trHeight w:val="300"/>
        </w:trPr>
        <w:tc>
          <w:tcPr>
            <w:tcW w:w="5760" w:type="dxa"/>
            <w:tcBorders>
              <w:top w:val="nil"/>
              <w:left w:val="nil"/>
              <w:bottom w:val="nil"/>
              <w:right w:val="nil"/>
            </w:tcBorders>
            <w:shd w:val="clear" w:color="auto" w:fill="auto"/>
            <w:noWrap/>
            <w:vAlign w:val="bottom"/>
            <w:hideMark/>
          </w:tcPr>
          <w:p w14:paraId="53C89E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E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6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6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68" w14:textId="77777777" w:rsidR="00A33413" w:rsidRPr="001F1AD2" w:rsidRDefault="005E5BBF">
            <w:pPr>
              <w:contextualSpacing/>
              <w:rPr>
                <w:rFonts w:ascii="Times New Roman" w:eastAsia="Times New Roman" w:hAnsi="Times New Roman" w:cs="Times New Roman"/>
                <w:sz w:val="20"/>
              </w:rPr>
            </w:pPr>
          </w:p>
        </w:tc>
      </w:tr>
      <w:tr w:rsidR="006A30E3" w14:paraId="53C89E70" w14:textId="77777777">
        <w:trPr>
          <w:trHeight w:val="300"/>
        </w:trPr>
        <w:tc>
          <w:tcPr>
            <w:tcW w:w="6240" w:type="dxa"/>
            <w:gridSpan w:val="2"/>
            <w:tcBorders>
              <w:top w:val="nil"/>
              <w:left w:val="nil"/>
              <w:bottom w:val="nil"/>
              <w:right w:val="nil"/>
            </w:tcBorders>
            <w:shd w:val="clear" w:color="auto" w:fill="auto"/>
            <w:noWrap/>
            <w:vAlign w:val="bottom"/>
            <w:hideMark/>
          </w:tcPr>
          <w:p w14:paraId="53C89E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E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6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6F" w14:textId="77777777" w:rsidR="00A33413" w:rsidRPr="001F1AD2" w:rsidRDefault="005E5BBF">
            <w:pPr>
              <w:contextualSpacing/>
              <w:rPr>
                <w:rFonts w:ascii="Times New Roman" w:eastAsia="Times New Roman" w:hAnsi="Times New Roman" w:cs="Times New Roman"/>
                <w:sz w:val="20"/>
              </w:rPr>
            </w:pPr>
          </w:p>
        </w:tc>
      </w:tr>
      <w:tr w:rsidR="006A30E3" w14:paraId="53C89E78" w14:textId="77777777">
        <w:trPr>
          <w:trHeight w:val="300"/>
        </w:trPr>
        <w:tc>
          <w:tcPr>
            <w:tcW w:w="5760" w:type="dxa"/>
            <w:tcBorders>
              <w:top w:val="nil"/>
              <w:left w:val="nil"/>
              <w:bottom w:val="nil"/>
              <w:right w:val="nil"/>
            </w:tcBorders>
            <w:shd w:val="clear" w:color="auto" w:fill="auto"/>
            <w:noWrap/>
            <w:vAlign w:val="bottom"/>
            <w:hideMark/>
          </w:tcPr>
          <w:p w14:paraId="53C89E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77" w14:textId="77777777" w:rsidR="00A33413" w:rsidRPr="001F1AD2" w:rsidRDefault="005E5BBF">
            <w:pPr>
              <w:contextualSpacing/>
              <w:rPr>
                <w:rFonts w:ascii="Times New Roman" w:eastAsia="Times New Roman" w:hAnsi="Times New Roman" w:cs="Times New Roman"/>
                <w:sz w:val="20"/>
              </w:rPr>
            </w:pPr>
          </w:p>
        </w:tc>
      </w:tr>
      <w:tr w:rsidR="006A30E3" w14:paraId="53C89E7C" w14:textId="77777777">
        <w:trPr>
          <w:trHeight w:val="300"/>
        </w:trPr>
        <w:tc>
          <w:tcPr>
            <w:tcW w:w="5760" w:type="dxa"/>
            <w:tcBorders>
              <w:top w:val="nil"/>
              <w:left w:val="nil"/>
              <w:bottom w:val="nil"/>
              <w:right w:val="nil"/>
            </w:tcBorders>
            <w:shd w:val="clear" w:color="auto" w:fill="auto"/>
            <w:noWrap/>
            <w:vAlign w:val="bottom"/>
            <w:hideMark/>
          </w:tcPr>
          <w:p w14:paraId="53C89E79"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E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36 ως έχει    ΔΕΚΤΟ ΚΑΤΑ ΠΛΕΙΟΨΗΦΙΑ</w:t>
            </w:r>
          </w:p>
        </w:tc>
        <w:tc>
          <w:tcPr>
            <w:tcW w:w="960" w:type="dxa"/>
            <w:tcBorders>
              <w:top w:val="nil"/>
              <w:left w:val="nil"/>
              <w:bottom w:val="nil"/>
              <w:right w:val="nil"/>
            </w:tcBorders>
            <w:shd w:val="clear" w:color="auto" w:fill="auto"/>
            <w:noWrap/>
            <w:vAlign w:val="bottom"/>
            <w:hideMark/>
          </w:tcPr>
          <w:p w14:paraId="53C89E7B" w14:textId="77777777" w:rsidR="00A33413" w:rsidRPr="001F1AD2" w:rsidRDefault="005E5BBF">
            <w:pPr>
              <w:contextualSpacing/>
              <w:rPr>
                <w:rFonts w:ascii="Calibri" w:eastAsia="Times New Roman" w:hAnsi="Calibri" w:cs="Times New Roman"/>
                <w:color w:val="000000"/>
                <w:sz w:val="22"/>
                <w:szCs w:val="22"/>
              </w:rPr>
            </w:pPr>
          </w:p>
        </w:tc>
      </w:tr>
      <w:tr w:rsidR="006A30E3" w14:paraId="53C89E84" w14:textId="77777777">
        <w:trPr>
          <w:trHeight w:val="300"/>
        </w:trPr>
        <w:tc>
          <w:tcPr>
            <w:tcW w:w="5760" w:type="dxa"/>
            <w:tcBorders>
              <w:top w:val="nil"/>
              <w:left w:val="nil"/>
              <w:bottom w:val="nil"/>
              <w:right w:val="nil"/>
            </w:tcBorders>
            <w:shd w:val="clear" w:color="auto" w:fill="auto"/>
            <w:noWrap/>
            <w:vAlign w:val="bottom"/>
            <w:hideMark/>
          </w:tcPr>
          <w:p w14:paraId="53C89E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E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8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83" w14:textId="77777777" w:rsidR="00A33413" w:rsidRPr="001F1AD2" w:rsidRDefault="005E5BBF">
            <w:pPr>
              <w:contextualSpacing/>
              <w:rPr>
                <w:rFonts w:ascii="Times New Roman" w:eastAsia="Times New Roman" w:hAnsi="Times New Roman" w:cs="Times New Roman"/>
                <w:sz w:val="20"/>
              </w:rPr>
            </w:pPr>
          </w:p>
        </w:tc>
      </w:tr>
      <w:tr w:rsidR="006A30E3" w14:paraId="53C89E8C" w14:textId="77777777">
        <w:trPr>
          <w:trHeight w:val="300"/>
        </w:trPr>
        <w:tc>
          <w:tcPr>
            <w:tcW w:w="5760" w:type="dxa"/>
            <w:tcBorders>
              <w:top w:val="nil"/>
              <w:left w:val="nil"/>
              <w:bottom w:val="nil"/>
              <w:right w:val="nil"/>
            </w:tcBorders>
            <w:shd w:val="clear" w:color="auto" w:fill="auto"/>
            <w:noWrap/>
            <w:vAlign w:val="bottom"/>
            <w:hideMark/>
          </w:tcPr>
          <w:p w14:paraId="53C89E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E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8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8B" w14:textId="77777777" w:rsidR="00A33413" w:rsidRPr="001F1AD2" w:rsidRDefault="005E5BBF">
            <w:pPr>
              <w:contextualSpacing/>
              <w:rPr>
                <w:rFonts w:ascii="Times New Roman" w:eastAsia="Times New Roman" w:hAnsi="Times New Roman" w:cs="Times New Roman"/>
                <w:sz w:val="20"/>
              </w:rPr>
            </w:pPr>
          </w:p>
        </w:tc>
      </w:tr>
      <w:tr w:rsidR="006A30E3" w14:paraId="53C89E94" w14:textId="77777777">
        <w:trPr>
          <w:trHeight w:val="300"/>
        </w:trPr>
        <w:tc>
          <w:tcPr>
            <w:tcW w:w="5760" w:type="dxa"/>
            <w:tcBorders>
              <w:top w:val="nil"/>
              <w:left w:val="nil"/>
              <w:bottom w:val="nil"/>
              <w:right w:val="nil"/>
            </w:tcBorders>
            <w:shd w:val="clear" w:color="auto" w:fill="auto"/>
            <w:noWrap/>
            <w:vAlign w:val="bottom"/>
            <w:hideMark/>
          </w:tcPr>
          <w:p w14:paraId="53C89E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E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8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9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93" w14:textId="77777777" w:rsidR="00A33413" w:rsidRPr="001F1AD2" w:rsidRDefault="005E5BBF">
            <w:pPr>
              <w:contextualSpacing/>
              <w:rPr>
                <w:rFonts w:ascii="Times New Roman" w:eastAsia="Times New Roman" w:hAnsi="Times New Roman" w:cs="Times New Roman"/>
                <w:sz w:val="20"/>
              </w:rPr>
            </w:pPr>
          </w:p>
        </w:tc>
      </w:tr>
      <w:tr w:rsidR="006A30E3" w14:paraId="53C89E9C" w14:textId="77777777">
        <w:trPr>
          <w:trHeight w:val="300"/>
        </w:trPr>
        <w:tc>
          <w:tcPr>
            <w:tcW w:w="5760" w:type="dxa"/>
            <w:tcBorders>
              <w:top w:val="nil"/>
              <w:left w:val="nil"/>
              <w:bottom w:val="nil"/>
              <w:right w:val="nil"/>
            </w:tcBorders>
            <w:shd w:val="clear" w:color="auto" w:fill="auto"/>
            <w:noWrap/>
            <w:vAlign w:val="bottom"/>
            <w:hideMark/>
          </w:tcPr>
          <w:p w14:paraId="53C89E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E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9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E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9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9B" w14:textId="77777777" w:rsidR="00A33413" w:rsidRPr="001F1AD2" w:rsidRDefault="005E5BBF">
            <w:pPr>
              <w:contextualSpacing/>
              <w:rPr>
                <w:rFonts w:ascii="Times New Roman" w:eastAsia="Times New Roman" w:hAnsi="Times New Roman" w:cs="Times New Roman"/>
                <w:sz w:val="20"/>
              </w:rPr>
            </w:pPr>
          </w:p>
        </w:tc>
      </w:tr>
      <w:tr w:rsidR="006A30E3" w14:paraId="53C89EA4" w14:textId="77777777">
        <w:trPr>
          <w:trHeight w:val="300"/>
        </w:trPr>
        <w:tc>
          <w:tcPr>
            <w:tcW w:w="5760" w:type="dxa"/>
            <w:tcBorders>
              <w:top w:val="nil"/>
              <w:left w:val="nil"/>
              <w:bottom w:val="nil"/>
              <w:right w:val="nil"/>
            </w:tcBorders>
            <w:shd w:val="clear" w:color="auto" w:fill="auto"/>
            <w:noWrap/>
            <w:vAlign w:val="bottom"/>
            <w:hideMark/>
          </w:tcPr>
          <w:p w14:paraId="53C89E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E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E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A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A3" w14:textId="77777777" w:rsidR="00A33413" w:rsidRPr="001F1AD2" w:rsidRDefault="005E5BBF">
            <w:pPr>
              <w:contextualSpacing/>
              <w:rPr>
                <w:rFonts w:ascii="Times New Roman" w:eastAsia="Times New Roman" w:hAnsi="Times New Roman" w:cs="Times New Roman"/>
                <w:sz w:val="20"/>
              </w:rPr>
            </w:pPr>
          </w:p>
        </w:tc>
      </w:tr>
      <w:tr w:rsidR="006A30E3" w14:paraId="53C89EAC" w14:textId="77777777">
        <w:trPr>
          <w:trHeight w:val="300"/>
        </w:trPr>
        <w:tc>
          <w:tcPr>
            <w:tcW w:w="5760" w:type="dxa"/>
            <w:tcBorders>
              <w:top w:val="nil"/>
              <w:left w:val="nil"/>
              <w:bottom w:val="nil"/>
              <w:right w:val="nil"/>
            </w:tcBorders>
            <w:shd w:val="clear" w:color="auto" w:fill="auto"/>
            <w:noWrap/>
            <w:vAlign w:val="bottom"/>
            <w:hideMark/>
          </w:tcPr>
          <w:p w14:paraId="53C89E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E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A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AB" w14:textId="77777777" w:rsidR="00A33413" w:rsidRPr="001F1AD2" w:rsidRDefault="005E5BBF">
            <w:pPr>
              <w:contextualSpacing/>
              <w:rPr>
                <w:rFonts w:ascii="Times New Roman" w:eastAsia="Times New Roman" w:hAnsi="Times New Roman" w:cs="Times New Roman"/>
                <w:sz w:val="20"/>
              </w:rPr>
            </w:pPr>
          </w:p>
        </w:tc>
      </w:tr>
      <w:tr w:rsidR="006A30E3" w14:paraId="53C89EB4" w14:textId="77777777">
        <w:trPr>
          <w:trHeight w:val="300"/>
        </w:trPr>
        <w:tc>
          <w:tcPr>
            <w:tcW w:w="5760" w:type="dxa"/>
            <w:tcBorders>
              <w:top w:val="nil"/>
              <w:left w:val="nil"/>
              <w:bottom w:val="nil"/>
              <w:right w:val="nil"/>
            </w:tcBorders>
            <w:shd w:val="clear" w:color="auto" w:fill="auto"/>
            <w:noWrap/>
            <w:vAlign w:val="bottom"/>
            <w:hideMark/>
          </w:tcPr>
          <w:p w14:paraId="53C89E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E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A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B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B3" w14:textId="77777777" w:rsidR="00A33413" w:rsidRPr="001F1AD2" w:rsidRDefault="005E5BBF">
            <w:pPr>
              <w:contextualSpacing/>
              <w:rPr>
                <w:rFonts w:ascii="Times New Roman" w:eastAsia="Times New Roman" w:hAnsi="Times New Roman" w:cs="Times New Roman"/>
                <w:sz w:val="20"/>
              </w:rPr>
            </w:pPr>
          </w:p>
        </w:tc>
      </w:tr>
      <w:tr w:rsidR="006A30E3" w14:paraId="53C89EBB" w14:textId="77777777">
        <w:trPr>
          <w:trHeight w:val="300"/>
        </w:trPr>
        <w:tc>
          <w:tcPr>
            <w:tcW w:w="6240" w:type="dxa"/>
            <w:gridSpan w:val="2"/>
            <w:tcBorders>
              <w:top w:val="nil"/>
              <w:left w:val="nil"/>
              <w:bottom w:val="nil"/>
              <w:right w:val="nil"/>
            </w:tcBorders>
            <w:shd w:val="clear" w:color="auto" w:fill="auto"/>
            <w:noWrap/>
            <w:vAlign w:val="bottom"/>
            <w:hideMark/>
          </w:tcPr>
          <w:p w14:paraId="53C89EB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EB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BA" w14:textId="77777777" w:rsidR="00A33413" w:rsidRPr="001F1AD2" w:rsidRDefault="005E5BBF">
            <w:pPr>
              <w:contextualSpacing/>
              <w:rPr>
                <w:rFonts w:ascii="Times New Roman" w:eastAsia="Times New Roman" w:hAnsi="Times New Roman" w:cs="Times New Roman"/>
                <w:sz w:val="20"/>
              </w:rPr>
            </w:pPr>
          </w:p>
        </w:tc>
      </w:tr>
      <w:tr w:rsidR="006A30E3" w14:paraId="53C89EC3" w14:textId="77777777">
        <w:trPr>
          <w:trHeight w:val="300"/>
        </w:trPr>
        <w:tc>
          <w:tcPr>
            <w:tcW w:w="5760" w:type="dxa"/>
            <w:tcBorders>
              <w:top w:val="nil"/>
              <w:left w:val="nil"/>
              <w:bottom w:val="nil"/>
              <w:right w:val="nil"/>
            </w:tcBorders>
            <w:shd w:val="clear" w:color="auto" w:fill="auto"/>
            <w:noWrap/>
            <w:vAlign w:val="bottom"/>
            <w:hideMark/>
          </w:tcPr>
          <w:p w14:paraId="53C89EB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B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C2" w14:textId="77777777" w:rsidR="00A33413" w:rsidRPr="001F1AD2" w:rsidRDefault="005E5BBF">
            <w:pPr>
              <w:contextualSpacing/>
              <w:rPr>
                <w:rFonts w:ascii="Times New Roman" w:eastAsia="Times New Roman" w:hAnsi="Times New Roman" w:cs="Times New Roman"/>
                <w:sz w:val="20"/>
              </w:rPr>
            </w:pPr>
          </w:p>
        </w:tc>
      </w:tr>
      <w:tr w:rsidR="006A30E3" w14:paraId="53C89EC7" w14:textId="77777777">
        <w:trPr>
          <w:trHeight w:val="300"/>
        </w:trPr>
        <w:tc>
          <w:tcPr>
            <w:tcW w:w="5760" w:type="dxa"/>
            <w:tcBorders>
              <w:top w:val="nil"/>
              <w:left w:val="nil"/>
              <w:bottom w:val="nil"/>
              <w:right w:val="nil"/>
            </w:tcBorders>
            <w:shd w:val="clear" w:color="auto" w:fill="auto"/>
            <w:noWrap/>
            <w:vAlign w:val="bottom"/>
            <w:hideMark/>
          </w:tcPr>
          <w:p w14:paraId="53C89EC4"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E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w:t>
            </w:r>
            <w:r w:rsidRPr="001F1AD2">
              <w:rPr>
                <w:rFonts w:ascii="Calibri" w:eastAsia="Times New Roman" w:hAnsi="Calibri" w:cs="Times New Roman"/>
                <w:color w:val="000000"/>
                <w:sz w:val="22"/>
                <w:szCs w:val="22"/>
              </w:rPr>
              <w:t xml:space="preserve"> 37 ως έχει    ΔΕΚΤΟ ΚΑΤΑ ΠΛΕΙΟΨΗΦΙΑ</w:t>
            </w:r>
          </w:p>
        </w:tc>
        <w:tc>
          <w:tcPr>
            <w:tcW w:w="960" w:type="dxa"/>
            <w:tcBorders>
              <w:top w:val="nil"/>
              <w:left w:val="nil"/>
              <w:bottom w:val="nil"/>
              <w:right w:val="nil"/>
            </w:tcBorders>
            <w:shd w:val="clear" w:color="auto" w:fill="auto"/>
            <w:noWrap/>
            <w:vAlign w:val="bottom"/>
            <w:hideMark/>
          </w:tcPr>
          <w:p w14:paraId="53C89EC6" w14:textId="77777777" w:rsidR="00A33413" w:rsidRPr="001F1AD2" w:rsidRDefault="005E5BBF">
            <w:pPr>
              <w:contextualSpacing/>
              <w:rPr>
                <w:rFonts w:ascii="Calibri" w:eastAsia="Times New Roman" w:hAnsi="Calibri" w:cs="Times New Roman"/>
                <w:color w:val="000000"/>
                <w:sz w:val="22"/>
                <w:szCs w:val="22"/>
              </w:rPr>
            </w:pPr>
          </w:p>
        </w:tc>
      </w:tr>
      <w:tr w:rsidR="006A30E3" w14:paraId="53C89ECF" w14:textId="77777777">
        <w:trPr>
          <w:trHeight w:val="300"/>
        </w:trPr>
        <w:tc>
          <w:tcPr>
            <w:tcW w:w="5760" w:type="dxa"/>
            <w:tcBorders>
              <w:top w:val="nil"/>
              <w:left w:val="nil"/>
              <w:bottom w:val="nil"/>
              <w:right w:val="nil"/>
            </w:tcBorders>
            <w:shd w:val="clear" w:color="auto" w:fill="auto"/>
            <w:noWrap/>
            <w:vAlign w:val="bottom"/>
            <w:hideMark/>
          </w:tcPr>
          <w:p w14:paraId="53C89E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EC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C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C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CE" w14:textId="77777777" w:rsidR="00A33413" w:rsidRPr="001F1AD2" w:rsidRDefault="005E5BBF">
            <w:pPr>
              <w:contextualSpacing/>
              <w:rPr>
                <w:rFonts w:ascii="Times New Roman" w:eastAsia="Times New Roman" w:hAnsi="Times New Roman" w:cs="Times New Roman"/>
                <w:sz w:val="20"/>
              </w:rPr>
            </w:pPr>
          </w:p>
        </w:tc>
      </w:tr>
      <w:tr w:rsidR="006A30E3" w14:paraId="53C89ED7" w14:textId="77777777">
        <w:trPr>
          <w:trHeight w:val="300"/>
        </w:trPr>
        <w:tc>
          <w:tcPr>
            <w:tcW w:w="5760" w:type="dxa"/>
            <w:tcBorders>
              <w:top w:val="nil"/>
              <w:left w:val="nil"/>
              <w:bottom w:val="nil"/>
              <w:right w:val="nil"/>
            </w:tcBorders>
            <w:shd w:val="clear" w:color="auto" w:fill="auto"/>
            <w:noWrap/>
            <w:vAlign w:val="bottom"/>
            <w:hideMark/>
          </w:tcPr>
          <w:p w14:paraId="53C89E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ED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D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D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D6" w14:textId="77777777" w:rsidR="00A33413" w:rsidRPr="001F1AD2" w:rsidRDefault="005E5BBF">
            <w:pPr>
              <w:contextualSpacing/>
              <w:rPr>
                <w:rFonts w:ascii="Times New Roman" w:eastAsia="Times New Roman" w:hAnsi="Times New Roman" w:cs="Times New Roman"/>
                <w:sz w:val="20"/>
              </w:rPr>
            </w:pPr>
          </w:p>
        </w:tc>
      </w:tr>
      <w:tr w:rsidR="006A30E3" w14:paraId="53C89EDF" w14:textId="77777777">
        <w:trPr>
          <w:trHeight w:val="300"/>
        </w:trPr>
        <w:tc>
          <w:tcPr>
            <w:tcW w:w="5760" w:type="dxa"/>
            <w:tcBorders>
              <w:top w:val="nil"/>
              <w:left w:val="nil"/>
              <w:bottom w:val="nil"/>
              <w:right w:val="nil"/>
            </w:tcBorders>
            <w:shd w:val="clear" w:color="auto" w:fill="auto"/>
            <w:noWrap/>
            <w:vAlign w:val="bottom"/>
            <w:hideMark/>
          </w:tcPr>
          <w:p w14:paraId="53C89ED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ED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D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D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DE" w14:textId="77777777" w:rsidR="00A33413" w:rsidRPr="001F1AD2" w:rsidRDefault="005E5BBF">
            <w:pPr>
              <w:contextualSpacing/>
              <w:rPr>
                <w:rFonts w:ascii="Times New Roman" w:eastAsia="Times New Roman" w:hAnsi="Times New Roman" w:cs="Times New Roman"/>
                <w:sz w:val="20"/>
              </w:rPr>
            </w:pPr>
          </w:p>
        </w:tc>
      </w:tr>
      <w:tr w:rsidR="006A30E3" w14:paraId="53C89EE7" w14:textId="77777777">
        <w:trPr>
          <w:trHeight w:val="300"/>
        </w:trPr>
        <w:tc>
          <w:tcPr>
            <w:tcW w:w="5760" w:type="dxa"/>
            <w:tcBorders>
              <w:top w:val="nil"/>
              <w:left w:val="nil"/>
              <w:bottom w:val="nil"/>
              <w:right w:val="nil"/>
            </w:tcBorders>
            <w:shd w:val="clear" w:color="auto" w:fill="auto"/>
            <w:noWrap/>
            <w:vAlign w:val="bottom"/>
            <w:hideMark/>
          </w:tcPr>
          <w:p w14:paraId="53C89E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E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E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E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E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E6" w14:textId="77777777" w:rsidR="00A33413" w:rsidRPr="001F1AD2" w:rsidRDefault="005E5BBF">
            <w:pPr>
              <w:contextualSpacing/>
              <w:rPr>
                <w:rFonts w:ascii="Times New Roman" w:eastAsia="Times New Roman" w:hAnsi="Times New Roman" w:cs="Times New Roman"/>
                <w:sz w:val="20"/>
              </w:rPr>
            </w:pPr>
          </w:p>
        </w:tc>
      </w:tr>
      <w:tr w:rsidR="006A30E3" w14:paraId="53C89EEF" w14:textId="77777777">
        <w:trPr>
          <w:trHeight w:val="300"/>
        </w:trPr>
        <w:tc>
          <w:tcPr>
            <w:tcW w:w="5760" w:type="dxa"/>
            <w:tcBorders>
              <w:top w:val="nil"/>
              <w:left w:val="nil"/>
              <w:bottom w:val="nil"/>
              <w:right w:val="nil"/>
            </w:tcBorders>
            <w:shd w:val="clear" w:color="auto" w:fill="auto"/>
            <w:noWrap/>
            <w:vAlign w:val="bottom"/>
            <w:hideMark/>
          </w:tcPr>
          <w:p w14:paraId="53C89EE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EE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E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E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E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EE" w14:textId="77777777" w:rsidR="00A33413" w:rsidRPr="001F1AD2" w:rsidRDefault="005E5BBF">
            <w:pPr>
              <w:contextualSpacing/>
              <w:rPr>
                <w:rFonts w:ascii="Times New Roman" w:eastAsia="Times New Roman" w:hAnsi="Times New Roman" w:cs="Times New Roman"/>
                <w:sz w:val="20"/>
              </w:rPr>
            </w:pPr>
          </w:p>
        </w:tc>
      </w:tr>
      <w:tr w:rsidR="006A30E3" w14:paraId="53C89EF7" w14:textId="77777777">
        <w:trPr>
          <w:trHeight w:val="300"/>
        </w:trPr>
        <w:tc>
          <w:tcPr>
            <w:tcW w:w="5760" w:type="dxa"/>
            <w:tcBorders>
              <w:top w:val="nil"/>
              <w:left w:val="nil"/>
              <w:bottom w:val="nil"/>
              <w:right w:val="nil"/>
            </w:tcBorders>
            <w:shd w:val="clear" w:color="auto" w:fill="auto"/>
            <w:noWrap/>
            <w:vAlign w:val="bottom"/>
            <w:hideMark/>
          </w:tcPr>
          <w:p w14:paraId="53C89EF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EF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F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F6" w14:textId="77777777" w:rsidR="00A33413" w:rsidRPr="001F1AD2" w:rsidRDefault="005E5BBF">
            <w:pPr>
              <w:contextualSpacing/>
              <w:rPr>
                <w:rFonts w:ascii="Times New Roman" w:eastAsia="Times New Roman" w:hAnsi="Times New Roman" w:cs="Times New Roman"/>
                <w:sz w:val="20"/>
              </w:rPr>
            </w:pPr>
          </w:p>
        </w:tc>
      </w:tr>
      <w:tr w:rsidR="006A30E3" w14:paraId="53C89EFF" w14:textId="77777777">
        <w:trPr>
          <w:trHeight w:val="300"/>
        </w:trPr>
        <w:tc>
          <w:tcPr>
            <w:tcW w:w="5760" w:type="dxa"/>
            <w:tcBorders>
              <w:top w:val="nil"/>
              <w:left w:val="nil"/>
              <w:bottom w:val="nil"/>
              <w:right w:val="nil"/>
            </w:tcBorders>
            <w:shd w:val="clear" w:color="auto" w:fill="auto"/>
            <w:noWrap/>
            <w:vAlign w:val="bottom"/>
            <w:hideMark/>
          </w:tcPr>
          <w:p w14:paraId="53C89EF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EF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F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E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E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EF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EFE" w14:textId="77777777" w:rsidR="00A33413" w:rsidRPr="001F1AD2" w:rsidRDefault="005E5BBF">
            <w:pPr>
              <w:contextualSpacing/>
              <w:rPr>
                <w:rFonts w:ascii="Times New Roman" w:eastAsia="Times New Roman" w:hAnsi="Times New Roman" w:cs="Times New Roman"/>
                <w:sz w:val="20"/>
              </w:rPr>
            </w:pPr>
          </w:p>
        </w:tc>
      </w:tr>
      <w:tr w:rsidR="006A30E3" w14:paraId="53C89F06" w14:textId="77777777">
        <w:trPr>
          <w:trHeight w:val="300"/>
        </w:trPr>
        <w:tc>
          <w:tcPr>
            <w:tcW w:w="6240" w:type="dxa"/>
            <w:gridSpan w:val="2"/>
            <w:tcBorders>
              <w:top w:val="nil"/>
              <w:left w:val="nil"/>
              <w:bottom w:val="nil"/>
              <w:right w:val="nil"/>
            </w:tcBorders>
            <w:shd w:val="clear" w:color="auto" w:fill="auto"/>
            <w:noWrap/>
            <w:vAlign w:val="bottom"/>
            <w:hideMark/>
          </w:tcPr>
          <w:p w14:paraId="53C89F0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F0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0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05" w14:textId="77777777" w:rsidR="00A33413" w:rsidRPr="001F1AD2" w:rsidRDefault="005E5BBF">
            <w:pPr>
              <w:contextualSpacing/>
              <w:rPr>
                <w:rFonts w:ascii="Times New Roman" w:eastAsia="Times New Roman" w:hAnsi="Times New Roman" w:cs="Times New Roman"/>
                <w:sz w:val="20"/>
              </w:rPr>
            </w:pPr>
          </w:p>
        </w:tc>
      </w:tr>
      <w:tr w:rsidR="006A30E3" w14:paraId="53C89F0E" w14:textId="77777777">
        <w:trPr>
          <w:trHeight w:val="300"/>
        </w:trPr>
        <w:tc>
          <w:tcPr>
            <w:tcW w:w="5760" w:type="dxa"/>
            <w:tcBorders>
              <w:top w:val="nil"/>
              <w:left w:val="nil"/>
              <w:bottom w:val="nil"/>
              <w:right w:val="nil"/>
            </w:tcBorders>
            <w:shd w:val="clear" w:color="auto" w:fill="auto"/>
            <w:noWrap/>
            <w:vAlign w:val="bottom"/>
            <w:hideMark/>
          </w:tcPr>
          <w:p w14:paraId="53C89F0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0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0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0D" w14:textId="77777777" w:rsidR="00A33413" w:rsidRPr="001F1AD2" w:rsidRDefault="005E5BBF">
            <w:pPr>
              <w:contextualSpacing/>
              <w:rPr>
                <w:rFonts w:ascii="Times New Roman" w:eastAsia="Times New Roman" w:hAnsi="Times New Roman" w:cs="Times New Roman"/>
                <w:sz w:val="20"/>
              </w:rPr>
            </w:pPr>
          </w:p>
        </w:tc>
      </w:tr>
      <w:tr w:rsidR="006A30E3" w14:paraId="53C89F11" w14:textId="77777777">
        <w:trPr>
          <w:trHeight w:val="300"/>
        </w:trPr>
        <w:tc>
          <w:tcPr>
            <w:tcW w:w="5760" w:type="dxa"/>
            <w:tcBorders>
              <w:top w:val="nil"/>
              <w:left w:val="nil"/>
              <w:bottom w:val="nil"/>
              <w:right w:val="nil"/>
            </w:tcBorders>
            <w:shd w:val="clear" w:color="auto" w:fill="auto"/>
            <w:noWrap/>
            <w:vAlign w:val="bottom"/>
            <w:hideMark/>
          </w:tcPr>
          <w:p w14:paraId="53C89F0F"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F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38 όπως τροποποιήθηκε   ΔΕΚΤΟ ΚΑΤΑ ΠΛΕΙΟΨΗΦΙΑ</w:t>
            </w:r>
          </w:p>
        </w:tc>
      </w:tr>
      <w:tr w:rsidR="006A30E3" w14:paraId="53C89F19" w14:textId="77777777">
        <w:trPr>
          <w:trHeight w:val="300"/>
        </w:trPr>
        <w:tc>
          <w:tcPr>
            <w:tcW w:w="5760" w:type="dxa"/>
            <w:tcBorders>
              <w:top w:val="nil"/>
              <w:left w:val="nil"/>
              <w:bottom w:val="nil"/>
              <w:right w:val="nil"/>
            </w:tcBorders>
            <w:shd w:val="clear" w:color="auto" w:fill="auto"/>
            <w:noWrap/>
            <w:vAlign w:val="bottom"/>
            <w:hideMark/>
          </w:tcPr>
          <w:p w14:paraId="53C89F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F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18" w14:textId="77777777" w:rsidR="00A33413" w:rsidRPr="001F1AD2" w:rsidRDefault="005E5BBF">
            <w:pPr>
              <w:contextualSpacing/>
              <w:rPr>
                <w:rFonts w:ascii="Times New Roman" w:eastAsia="Times New Roman" w:hAnsi="Times New Roman" w:cs="Times New Roman"/>
                <w:sz w:val="20"/>
              </w:rPr>
            </w:pPr>
          </w:p>
        </w:tc>
      </w:tr>
      <w:tr w:rsidR="006A30E3" w14:paraId="53C89F21" w14:textId="77777777">
        <w:trPr>
          <w:trHeight w:val="300"/>
        </w:trPr>
        <w:tc>
          <w:tcPr>
            <w:tcW w:w="5760" w:type="dxa"/>
            <w:tcBorders>
              <w:top w:val="nil"/>
              <w:left w:val="nil"/>
              <w:bottom w:val="nil"/>
              <w:right w:val="nil"/>
            </w:tcBorders>
            <w:shd w:val="clear" w:color="auto" w:fill="auto"/>
            <w:noWrap/>
            <w:vAlign w:val="bottom"/>
            <w:hideMark/>
          </w:tcPr>
          <w:p w14:paraId="53C89F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F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20" w14:textId="77777777" w:rsidR="00A33413" w:rsidRPr="001F1AD2" w:rsidRDefault="005E5BBF">
            <w:pPr>
              <w:contextualSpacing/>
              <w:rPr>
                <w:rFonts w:ascii="Times New Roman" w:eastAsia="Times New Roman" w:hAnsi="Times New Roman" w:cs="Times New Roman"/>
                <w:sz w:val="20"/>
              </w:rPr>
            </w:pPr>
          </w:p>
        </w:tc>
      </w:tr>
      <w:tr w:rsidR="006A30E3" w14:paraId="53C89F29" w14:textId="77777777">
        <w:trPr>
          <w:trHeight w:val="300"/>
        </w:trPr>
        <w:tc>
          <w:tcPr>
            <w:tcW w:w="5760" w:type="dxa"/>
            <w:tcBorders>
              <w:top w:val="nil"/>
              <w:left w:val="nil"/>
              <w:bottom w:val="nil"/>
              <w:right w:val="nil"/>
            </w:tcBorders>
            <w:shd w:val="clear" w:color="auto" w:fill="auto"/>
            <w:noWrap/>
            <w:vAlign w:val="bottom"/>
            <w:hideMark/>
          </w:tcPr>
          <w:p w14:paraId="53C89F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F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2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2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28" w14:textId="77777777" w:rsidR="00A33413" w:rsidRPr="001F1AD2" w:rsidRDefault="005E5BBF">
            <w:pPr>
              <w:contextualSpacing/>
              <w:rPr>
                <w:rFonts w:ascii="Times New Roman" w:eastAsia="Times New Roman" w:hAnsi="Times New Roman" w:cs="Times New Roman"/>
                <w:sz w:val="20"/>
              </w:rPr>
            </w:pPr>
          </w:p>
        </w:tc>
      </w:tr>
      <w:tr w:rsidR="006A30E3" w14:paraId="53C89F31" w14:textId="77777777">
        <w:trPr>
          <w:trHeight w:val="300"/>
        </w:trPr>
        <w:tc>
          <w:tcPr>
            <w:tcW w:w="5760" w:type="dxa"/>
            <w:tcBorders>
              <w:top w:val="nil"/>
              <w:left w:val="nil"/>
              <w:bottom w:val="nil"/>
              <w:right w:val="nil"/>
            </w:tcBorders>
            <w:shd w:val="clear" w:color="auto" w:fill="auto"/>
            <w:noWrap/>
            <w:vAlign w:val="bottom"/>
            <w:hideMark/>
          </w:tcPr>
          <w:p w14:paraId="53C89F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F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2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F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2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30" w14:textId="77777777" w:rsidR="00A33413" w:rsidRPr="001F1AD2" w:rsidRDefault="005E5BBF">
            <w:pPr>
              <w:contextualSpacing/>
              <w:rPr>
                <w:rFonts w:ascii="Times New Roman" w:eastAsia="Times New Roman" w:hAnsi="Times New Roman" w:cs="Times New Roman"/>
                <w:sz w:val="20"/>
              </w:rPr>
            </w:pPr>
          </w:p>
        </w:tc>
      </w:tr>
      <w:tr w:rsidR="006A30E3" w14:paraId="53C89F39" w14:textId="77777777">
        <w:trPr>
          <w:trHeight w:val="300"/>
        </w:trPr>
        <w:tc>
          <w:tcPr>
            <w:tcW w:w="5760" w:type="dxa"/>
            <w:tcBorders>
              <w:top w:val="nil"/>
              <w:left w:val="nil"/>
              <w:bottom w:val="nil"/>
              <w:right w:val="nil"/>
            </w:tcBorders>
            <w:shd w:val="clear" w:color="auto" w:fill="auto"/>
            <w:noWrap/>
            <w:vAlign w:val="bottom"/>
            <w:hideMark/>
          </w:tcPr>
          <w:p w14:paraId="53C89F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F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F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3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38" w14:textId="77777777" w:rsidR="00A33413" w:rsidRPr="001F1AD2" w:rsidRDefault="005E5BBF">
            <w:pPr>
              <w:contextualSpacing/>
              <w:rPr>
                <w:rFonts w:ascii="Times New Roman" w:eastAsia="Times New Roman" w:hAnsi="Times New Roman" w:cs="Times New Roman"/>
                <w:sz w:val="20"/>
              </w:rPr>
            </w:pPr>
          </w:p>
        </w:tc>
      </w:tr>
      <w:tr w:rsidR="006A30E3" w14:paraId="53C89F41" w14:textId="77777777">
        <w:trPr>
          <w:trHeight w:val="300"/>
        </w:trPr>
        <w:tc>
          <w:tcPr>
            <w:tcW w:w="5760" w:type="dxa"/>
            <w:tcBorders>
              <w:top w:val="nil"/>
              <w:left w:val="nil"/>
              <w:bottom w:val="nil"/>
              <w:right w:val="nil"/>
            </w:tcBorders>
            <w:shd w:val="clear" w:color="auto" w:fill="auto"/>
            <w:noWrap/>
            <w:vAlign w:val="bottom"/>
            <w:hideMark/>
          </w:tcPr>
          <w:p w14:paraId="53C89F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F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40" w14:textId="77777777" w:rsidR="00A33413" w:rsidRPr="001F1AD2" w:rsidRDefault="005E5BBF">
            <w:pPr>
              <w:contextualSpacing/>
              <w:rPr>
                <w:rFonts w:ascii="Times New Roman" w:eastAsia="Times New Roman" w:hAnsi="Times New Roman" w:cs="Times New Roman"/>
                <w:sz w:val="20"/>
              </w:rPr>
            </w:pPr>
          </w:p>
        </w:tc>
      </w:tr>
      <w:tr w:rsidR="006A30E3" w14:paraId="53C89F49" w14:textId="77777777">
        <w:trPr>
          <w:trHeight w:val="300"/>
        </w:trPr>
        <w:tc>
          <w:tcPr>
            <w:tcW w:w="5760" w:type="dxa"/>
            <w:tcBorders>
              <w:top w:val="nil"/>
              <w:left w:val="nil"/>
              <w:bottom w:val="nil"/>
              <w:right w:val="nil"/>
            </w:tcBorders>
            <w:shd w:val="clear" w:color="auto" w:fill="auto"/>
            <w:noWrap/>
            <w:vAlign w:val="bottom"/>
            <w:hideMark/>
          </w:tcPr>
          <w:p w14:paraId="53C89F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F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4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48" w14:textId="77777777" w:rsidR="00A33413" w:rsidRPr="001F1AD2" w:rsidRDefault="005E5BBF">
            <w:pPr>
              <w:contextualSpacing/>
              <w:rPr>
                <w:rFonts w:ascii="Times New Roman" w:eastAsia="Times New Roman" w:hAnsi="Times New Roman" w:cs="Times New Roman"/>
                <w:sz w:val="20"/>
              </w:rPr>
            </w:pPr>
          </w:p>
        </w:tc>
      </w:tr>
      <w:tr w:rsidR="006A30E3" w14:paraId="53C89F50" w14:textId="77777777">
        <w:trPr>
          <w:trHeight w:val="300"/>
        </w:trPr>
        <w:tc>
          <w:tcPr>
            <w:tcW w:w="6240" w:type="dxa"/>
            <w:gridSpan w:val="2"/>
            <w:tcBorders>
              <w:top w:val="nil"/>
              <w:left w:val="nil"/>
              <w:bottom w:val="nil"/>
              <w:right w:val="nil"/>
            </w:tcBorders>
            <w:shd w:val="clear" w:color="auto" w:fill="auto"/>
            <w:noWrap/>
            <w:vAlign w:val="bottom"/>
            <w:hideMark/>
          </w:tcPr>
          <w:p w14:paraId="53C89F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F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4F" w14:textId="77777777" w:rsidR="00A33413" w:rsidRPr="001F1AD2" w:rsidRDefault="005E5BBF">
            <w:pPr>
              <w:contextualSpacing/>
              <w:rPr>
                <w:rFonts w:ascii="Times New Roman" w:eastAsia="Times New Roman" w:hAnsi="Times New Roman" w:cs="Times New Roman"/>
                <w:sz w:val="20"/>
              </w:rPr>
            </w:pPr>
          </w:p>
        </w:tc>
      </w:tr>
      <w:tr w:rsidR="006A30E3" w14:paraId="53C89F58" w14:textId="77777777">
        <w:trPr>
          <w:trHeight w:val="300"/>
        </w:trPr>
        <w:tc>
          <w:tcPr>
            <w:tcW w:w="5760" w:type="dxa"/>
            <w:tcBorders>
              <w:top w:val="nil"/>
              <w:left w:val="nil"/>
              <w:bottom w:val="nil"/>
              <w:right w:val="nil"/>
            </w:tcBorders>
            <w:shd w:val="clear" w:color="auto" w:fill="auto"/>
            <w:noWrap/>
            <w:vAlign w:val="bottom"/>
            <w:hideMark/>
          </w:tcPr>
          <w:p w14:paraId="53C89F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5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57" w14:textId="77777777" w:rsidR="00A33413" w:rsidRPr="001F1AD2" w:rsidRDefault="005E5BBF">
            <w:pPr>
              <w:contextualSpacing/>
              <w:rPr>
                <w:rFonts w:ascii="Times New Roman" w:eastAsia="Times New Roman" w:hAnsi="Times New Roman" w:cs="Times New Roman"/>
                <w:sz w:val="20"/>
              </w:rPr>
            </w:pPr>
          </w:p>
        </w:tc>
      </w:tr>
      <w:tr w:rsidR="006A30E3" w14:paraId="53C89F5B" w14:textId="77777777">
        <w:trPr>
          <w:trHeight w:val="300"/>
        </w:trPr>
        <w:tc>
          <w:tcPr>
            <w:tcW w:w="5760" w:type="dxa"/>
            <w:tcBorders>
              <w:top w:val="nil"/>
              <w:left w:val="nil"/>
              <w:bottom w:val="nil"/>
              <w:right w:val="nil"/>
            </w:tcBorders>
            <w:shd w:val="clear" w:color="auto" w:fill="auto"/>
            <w:noWrap/>
            <w:vAlign w:val="bottom"/>
            <w:hideMark/>
          </w:tcPr>
          <w:p w14:paraId="53C89F59"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F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39 όπως τροποποιήθηκε   ΔΕΚΤΟ ΚΑΤΑ ΠΛΕΙΟΨΗΦΙΑ</w:t>
            </w:r>
          </w:p>
        </w:tc>
      </w:tr>
      <w:tr w:rsidR="006A30E3" w14:paraId="53C89F63" w14:textId="77777777">
        <w:trPr>
          <w:trHeight w:val="300"/>
        </w:trPr>
        <w:tc>
          <w:tcPr>
            <w:tcW w:w="5760" w:type="dxa"/>
            <w:tcBorders>
              <w:top w:val="nil"/>
              <w:left w:val="nil"/>
              <w:bottom w:val="nil"/>
              <w:right w:val="nil"/>
            </w:tcBorders>
            <w:shd w:val="clear" w:color="auto" w:fill="auto"/>
            <w:noWrap/>
            <w:vAlign w:val="bottom"/>
            <w:hideMark/>
          </w:tcPr>
          <w:p w14:paraId="53C89F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F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62" w14:textId="77777777" w:rsidR="00A33413" w:rsidRPr="001F1AD2" w:rsidRDefault="005E5BBF">
            <w:pPr>
              <w:contextualSpacing/>
              <w:rPr>
                <w:rFonts w:ascii="Times New Roman" w:eastAsia="Times New Roman" w:hAnsi="Times New Roman" w:cs="Times New Roman"/>
                <w:sz w:val="20"/>
              </w:rPr>
            </w:pPr>
          </w:p>
        </w:tc>
      </w:tr>
      <w:tr w:rsidR="006A30E3" w14:paraId="53C89F6B" w14:textId="77777777">
        <w:trPr>
          <w:trHeight w:val="300"/>
        </w:trPr>
        <w:tc>
          <w:tcPr>
            <w:tcW w:w="5760" w:type="dxa"/>
            <w:tcBorders>
              <w:top w:val="nil"/>
              <w:left w:val="nil"/>
              <w:bottom w:val="nil"/>
              <w:right w:val="nil"/>
            </w:tcBorders>
            <w:shd w:val="clear" w:color="auto" w:fill="auto"/>
            <w:noWrap/>
            <w:vAlign w:val="bottom"/>
            <w:hideMark/>
          </w:tcPr>
          <w:p w14:paraId="53C89F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F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6A" w14:textId="77777777" w:rsidR="00A33413" w:rsidRPr="001F1AD2" w:rsidRDefault="005E5BBF">
            <w:pPr>
              <w:contextualSpacing/>
              <w:rPr>
                <w:rFonts w:ascii="Times New Roman" w:eastAsia="Times New Roman" w:hAnsi="Times New Roman" w:cs="Times New Roman"/>
                <w:sz w:val="20"/>
              </w:rPr>
            </w:pPr>
          </w:p>
        </w:tc>
      </w:tr>
      <w:tr w:rsidR="006A30E3" w14:paraId="53C89F73" w14:textId="77777777">
        <w:trPr>
          <w:trHeight w:val="300"/>
        </w:trPr>
        <w:tc>
          <w:tcPr>
            <w:tcW w:w="5760" w:type="dxa"/>
            <w:tcBorders>
              <w:top w:val="nil"/>
              <w:left w:val="nil"/>
              <w:bottom w:val="nil"/>
              <w:right w:val="nil"/>
            </w:tcBorders>
            <w:shd w:val="clear" w:color="auto" w:fill="auto"/>
            <w:noWrap/>
            <w:vAlign w:val="bottom"/>
            <w:hideMark/>
          </w:tcPr>
          <w:p w14:paraId="53C89F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F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7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72" w14:textId="77777777" w:rsidR="00A33413" w:rsidRPr="001F1AD2" w:rsidRDefault="005E5BBF">
            <w:pPr>
              <w:contextualSpacing/>
              <w:rPr>
                <w:rFonts w:ascii="Times New Roman" w:eastAsia="Times New Roman" w:hAnsi="Times New Roman" w:cs="Times New Roman"/>
                <w:sz w:val="20"/>
              </w:rPr>
            </w:pPr>
          </w:p>
        </w:tc>
      </w:tr>
      <w:tr w:rsidR="006A30E3" w14:paraId="53C89F7B" w14:textId="77777777">
        <w:trPr>
          <w:trHeight w:val="300"/>
        </w:trPr>
        <w:tc>
          <w:tcPr>
            <w:tcW w:w="5760" w:type="dxa"/>
            <w:tcBorders>
              <w:top w:val="nil"/>
              <w:left w:val="nil"/>
              <w:bottom w:val="nil"/>
              <w:right w:val="nil"/>
            </w:tcBorders>
            <w:shd w:val="clear" w:color="auto" w:fill="auto"/>
            <w:noWrap/>
            <w:vAlign w:val="bottom"/>
            <w:hideMark/>
          </w:tcPr>
          <w:p w14:paraId="53C89F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F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7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F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7A" w14:textId="77777777" w:rsidR="00A33413" w:rsidRPr="001F1AD2" w:rsidRDefault="005E5BBF">
            <w:pPr>
              <w:contextualSpacing/>
              <w:rPr>
                <w:rFonts w:ascii="Times New Roman" w:eastAsia="Times New Roman" w:hAnsi="Times New Roman" w:cs="Times New Roman"/>
                <w:sz w:val="20"/>
              </w:rPr>
            </w:pPr>
          </w:p>
        </w:tc>
      </w:tr>
      <w:tr w:rsidR="006A30E3" w14:paraId="53C89F83" w14:textId="77777777">
        <w:trPr>
          <w:trHeight w:val="300"/>
        </w:trPr>
        <w:tc>
          <w:tcPr>
            <w:tcW w:w="5760" w:type="dxa"/>
            <w:tcBorders>
              <w:top w:val="nil"/>
              <w:left w:val="nil"/>
              <w:bottom w:val="nil"/>
              <w:right w:val="nil"/>
            </w:tcBorders>
            <w:shd w:val="clear" w:color="auto" w:fill="auto"/>
            <w:noWrap/>
            <w:vAlign w:val="bottom"/>
            <w:hideMark/>
          </w:tcPr>
          <w:p w14:paraId="53C89F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F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F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82" w14:textId="77777777" w:rsidR="00A33413" w:rsidRPr="001F1AD2" w:rsidRDefault="005E5BBF">
            <w:pPr>
              <w:contextualSpacing/>
              <w:rPr>
                <w:rFonts w:ascii="Times New Roman" w:eastAsia="Times New Roman" w:hAnsi="Times New Roman" w:cs="Times New Roman"/>
                <w:sz w:val="20"/>
              </w:rPr>
            </w:pPr>
          </w:p>
        </w:tc>
      </w:tr>
      <w:tr w:rsidR="006A30E3" w14:paraId="53C89F8B" w14:textId="77777777">
        <w:trPr>
          <w:trHeight w:val="300"/>
        </w:trPr>
        <w:tc>
          <w:tcPr>
            <w:tcW w:w="5760" w:type="dxa"/>
            <w:tcBorders>
              <w:top w:val="nil"/>
              <w:left w:val="nil"/>
              <w:bottom w:val="nil"/>
              <w:right w:val="nil"/>
            </w:tcBorders>
            <w:shd w:val="clear" w:color="auto" w:fill="auto"/>
            <w:noWrap/>
            <w:vAlign w:val="bottom"/>
            <w:hideMark/>
          </w:tcPr>
          <w:p w14:paraId="53C89F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F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8A" w14:textId="77777777" w:rsidR="00A33413" w:rsidRPr="001F1AD2" w:rsidRDefault="005E5BBF">
            <w:pPr>
              <w:contextualSpacing/>
              <w:rPr>
                <w:rFonts w:ascii="Times New Roman" w:eastAsia="Times New Roman" w:hAnsi="Times New Roman" w:cs="Times New Roman"/>
                <w:sz w:val="20"/>
              </w:rPr>
            </w:pPr>
          </w:p>
        </w:tc>
      </w:tr>
      <w:tr w:rsidR="006A30E3" w14:paraId="53C89F93" w14:textId="77777777">
        <w:trPr>
          <w:trHeight w:val="300"/>
        </w:trPr>
        <w:tc>
          <w:tcPr>
            <w:tcW w:w="5760" w:type="dxa"/>
            <w:tcBorders>
              <w:top w:val="nil"/>
              <w:left w:val="nil"/>
              <w:bottom w:val="nil"/>
              <w:right w:val="nil"/>
            </w:tcBorders>
            <w:shd w:val="clear" w:color="auto" w:fill="auto"/>
            <w:noWrap/>
            <w:vAlign w:val="bottom"/>
            <w:hideMark/>
          </w:tcPr>
          <w:p w14:paraId="53C89F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F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9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92" w14:textId="77777777" w:rsidR="00A33413" w:rsidRPr="001F1AD2" w:rsidRDefault="005E5BBF">
            <w:pPr>
              <w:contextualSpacing/>
              <w:rPr>
                <w:rFonts w:ascii="Times New Roman" w:eastAsia="Times New Roman" w:hAnsi="Times New Roman" w:cs="Times New Roman"/>
                <w:sz w:val="20"/>
              </w:rPr>
            </w:pPr>
          </w:p>
        </w:tc>
      </w:tr>
      <w:tr w:rsidR="006A30E3" w14:paraId="53C89F9A" w14:textId="77777777">
        <w:trPr>
          <w:trHeight w:val="300"/>
        </w:trPr>
        <w:tc>
          <w:tcPr>
            <w:tcW w:w="6240" w:type="dxa"/>
            <w:gridSpan w:val="2"/>
            <w:tcBorders>
              <w:top w:val="nil"/>
              <w:left w:val="nil"/>
              <w:bottom w:val="nil"/>
              <w:right w:val="nil"/>
            </w:tcBorders>
            <w:shd w:val="clear" w:color="auto" w:fill="auto"/>
            <w:noWrap/>
            <w:vAlign w:val="bottom"/>
            <w:hideMark/>
          </w:tcPr>
          <w:p w14:paraId="53C89F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F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9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9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9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99" w14:textId="77777777" w:rsidR="00A33413" w:rsidRPr="001F1AD2" w:rsidRDefault="005E5BBF">
            <w:pPr>
              <w:contextualSpacing/>
              <w:rPr>
                <w:rFonts w:ascii="Times New Roman" w:eastAsia="Times New Roman" w:hAnsi="Times New Roman" w:cs="Times New Roman"/>
                <w:sz w:val="20"/>
              </w:rPr>
            </w:pPr>
          </w:p>
        </w:tc>
      </w:tr>
      <w:tr w:rsidR="006A30E3" w14:paraId="53C89FA2" w14:textId="77777777">
        <w:trPr>
          <w:trHeight w:val="300"/>
        </w:trPr>
        <w:tc>
          <w:tcPr>
            <w:tcW w:w="5760" w:type="dxa"/>
            <w:tcBorders>
              <w:top w:val="nil"/>
              <w:left w:val="nil"/>
              <w:bottom w:val="nil"/>
              <w:right w:val="nil"/>
            </w:tcBorders>
            <w:shd w:val="clear" w:color="auto" w:fill="auto"/>
            <w:noWrap/>
            <w:vAlign w:val="bottom"/>
            <w:hideMark/>
          </w:tcPr>
          <w:p w14:paraId="53C89F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A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A1" w14:textId="77777777" w:rsidR="00A33413" w:rsidRPr="001F1AD2" w:rsidRDefault="005E5BBF">
            <w:pPr>
              <w:contextualSpacing/>
              <w:rPr>
                <w:rFonts w:ascii="Times New Roman" w:eastAsia="Times New Roman" w:hAnsi="Times New Roman" w:cs="Times New Roman"/>
                <w:sz w:val="20"/>
              </w:rPr>
            </w:pPr>
          </w:p>
        </w:tc>
      </w:tr>
      <w:tr w:rsidR="006A30E3" w14:paraId="53C89FA5" w14:textId="77777777">
        <w:trPr>
          <w:trHeight w:val="300"/>
        </w:trPr>
        <w:tc>
          <w:tcPr>
            <w:tcW w:w="5760" w:type="dxa"/>
            <w:tcBorders>
              <w:top w:val="nil"/>
              <w:left w:val="nil"/>
              <w:bottom w:val="nil"/>
              <w:right w:val="nil"/>
            </w:tcBorders>
            <w:shd w:val="clear" w:color="auto" w:fill="auto"/>
            <w:noWrap/>
            <w:vAlign w:val="bottom"/>
            <w:hideMark/>
          </w:tcPr>
          <w:p w14:paraId="53C89FA3"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9F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40 όπως τροποποιήθηκε   ΔΕΚΤΟ ΚΑΤΑ ΠΛΕΙΟΨΗΦΙΑ</w:t>
            </w:r>
          </w:p>
        </w:tc>
      </w:tr>
      <w:tr w:rsidR="006A30E3" w14:paraId="53C89FAD" w14:textId="77777777">
        <w:trPr>
          <w:trHeight w:val="300"/>
        </w:trPr>
        <w:tc>
          <w:tcPr>
            <w:tcW w:w="5760" w:type="dxa"/>
            <w:tcBorders>
              <w:top w:val="nil"/>
              <w:left w:val="nil"/>
              <w:bottom w:val="nil"/>
              <w:right w:val="nil"/>
            </w:tcBorders>
            <w:shd w:val="clear" w:color="auto" w:fill="auto"/>
            <w:noWrap/>
            <w:vAlign w:val="bottom"/>
            <w:hideMark/>
          </w:tcPr>
          <w:p w14:paraId="53C89FA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FA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A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AC" w14:textId="77777777" w:rsidR="00A33413" w:rsidRPr="001F1AD2" w:rsidRDefault="005E5BBF">
            <w:pPr>
              <w:contextualSpacing/>
              <w:rPr>
                <w:rFonts w:ascii="Times New Roman" w:eastAsia="Times New Roman" w:hAnsi="Times New Roman" w:cs="Times New Roman"/>
                <w:sz w:val="20"/>
              </w:rPr>
            </w:pPr>
          </w:p>
        </w:tc>
      </w:tr>
      <w:tr w:rsidR="006A30E3" w14:paraId="53C89FB5" w14:textId="77777777">
        <w:trPr>
          <w:trHeight w:val="300"/>
        </w:trPr>
        <w:tc>
          <w:tcPr>
            <w:tcW w:w="5760" w:type="dxa"/>
            <w:tcBorders>
              <w:top w:val="nil"/>
              <w:left w:val="nil"/>
              <w:bottom w:val="nil"/>
              <w:right w:val="nil"/>
            </w:tcBorders>
            <w:shd w:val="clear" w:color="auto" w:fill="auto"/>
            <w:noWrap/>
            <w:vAlign w:val="bottom"/>
            <w:hideMark/>
          </w:tcPr>
          <w:p w14:paraId="53C89F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F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B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B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9FB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B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B4" w14:textId="77777777" w:rsidR="00A33413" w:rsidRPr="001F1AD2" w:rsidRDefault="005E5BBF">
            <w:pPr>
              <w:contextualSpacing/>
              <w:rPr>
                <w:rFonts w:ascii="Times New Roman" w:eastAsia="Times New Roman" w:hAnsi="Times New Roman" w:cs="Times New Roman"/>
                <w:sz w:val="20"/>
              </w:rPr>
            </w:pPr>
          </w:p>
        </w:tc>
      </w:tr>
      <w:tr w:rsidR="006A30E3" w14:paraId="53C89FBD" w14:textId="77777777">
        <w:trPr>
          <w:trHeight w:val="300"/>
        </w:trPr>
        <w:tc>
          <w:tcPr>
            <w:tcW w:w="5760" w:type="dxa"/>
            <w:tcBorders>
              <w:top w:val="nil"/>
              <w:left w:val="nil"/>
              <w:bottom w:val="nil"/>
              <w:right w:val="nil"/>
            </w:tcBorders>
            <w:shd w:val="clear" w:color="auto" w:fill="auto"/>
            <w:noWrap/>
            <w:vAlign w:val="bottom"/>
            <w:hideMark/>
          </w:tcPr>
          <w:p w14:paraId="53C89F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9F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B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B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BC" w14:textId="77777777" w:rsidR="00A33413" w:rsidRPr="001F1AD2" w:rsidRDefault="005E5BBF">
            <w:pPr>
              <w:contextualSpacing/>
              <w:rPr>
                <w:rFonts w:ascii="Times New Roman" w:eastAsia="Times New Roman" w:hAnsi="Times New Roman" w:cs="Times New Roman"/>
                <w:sz w:val="20"/>
              </w:rPr>
            </w:pPr>
          </w:p>
        </w:tc>
      </w:tr>
      <w:tr w:rsidR="006A30E3" w14:paraId="53C89FC5" w14:textId="77777777">
        <w:trPr>
          <w:trHeight w:val="300"/>
        </w:trPr>
        <w:tc>
          <w:tcPr>
            <w:tcW w:w="5760" w:type="dxa"/>
            <w:tcBorders>
              <w:top w:val="nil"/>
              <w:left w:val="nil"/>
              <w:bottom w:val="nil"/>
              <w:right w:val="nil"/>
            </w:tcBorders>
            <w:shd w:val="clear" w:color="auto" w:fill="auto"/>
            <w:noWrap/>
            <w:vAlign w:val="bottom"/>
            <w:hideMark/>
          </w:tcPr>
          <w:p w14:paraId="53C89F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9F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F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C4" w14:textId="77777777" w:rsidR="00A33413" w:rsidRPr="001F1AD2" w:rsidRDefault="005E5BBF">
            <w:pPr>
              <w:contextualSpacing/>
              <w:rPr>
                <w:rFonts w:ascii="Times New Roman" w:eastAsia="Times New Roman" w:hAnsi="Times New Roman" w:cs="Times New Roman"/>
                <w:sz w:val="20"/>
              </w:rPr>
            </w:pPr>
          </w:p>
        </w:tc>
      </w:tr>
      <w:tr w:rsidR="006A30E3" w14:paraId="53C89FCD" w14:textId="77777777">
        <w:trPr>
          <w:trHeight w:val="300"/>
        </w:trPr>
        <w:tc>
          <w:tcPr>
            <w:tcW w:w="5760" w:type="dxa"/>
            <w:tcBorders>
              <w:top w:val="nil"/>
              <w:left w:val="nil"/>
              <w:bottom w:val="nil"/>
              <w:right w:val="nil"/>
            </w:tcBorders>
            <w:shd w:val="clear" w:color="auto" w:fill="auto"/>
            <w:noWrap/>
            <w:vAlign w:val="bottom"/>
            <w:hideMark/>
          </w:tcPr>
          <w:p w14:paraId="53C89F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9F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9F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C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CC" w14:textId="77777777" w:rsidR="00A33413" w:rsidRPr="001F1AD2" w:rsidRDefault="005E5BBF">
            <w:pPr>
              <w:contextualSpacing/>
              <w:rPr>
                <w:rFonts w:ascii="Times New Roman" w:eastAsia="Times New Roman" w:hAnsi="Times New Roman" w:cs="Times New Roman"/>
                <w:sz w:val="20"/>
              </w:rPr>
            </w:pPr>
          </w:p>
        </w:tc>
      </w:tr>
      <w:tr w:rsidR="006A30E3" w14:paraId="53C89FD5" w14:textId="77777777">
        <w:trPr>
          <w:trHeight w:val="300"/>
        </w:trPr>
        <w:tc>
          <w:tcPr>
            <w:tcW w:w="5760" w:type="dxa"/>
            <w:tcBorders>
              <w:top w:val="nil"/>
              <w:left w:val="nil"/>
              <w:bottom w:val="nil"/>
              <w:right w:val="nil"/>
            </w:tcBorders>
            <w:shd w:val="clear" w:color="auto" w:fill="auto"/>
            <w:noWrap/>
            <w:vAlign w:val="bottom"/>
            <w:hideMark/>
          </w:tcPr>
          <w:p w14:paraId="53C89F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9F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D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D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D4" w14:textId="77777777" w:rsidR="00A33413" w:rsidRPr="001F1AD2" w:rsidRDefault="005E5BBF">
            <w:pPr>
              <w:contextualSpacing/>
              <w:rPr>
                <w:rFonts w:ascii="Times New Roman" w:eastAsia="Times New Roman" w:hAnsi="Times New Roman" w:cs="Times New Roman"/>
                <w:sz w:val="20"/>
              </w:rPr>
            </w:pPr>
          </w:p>
        </w:tc>
      </w:tr>
      <w:tr w:rsidR="006A30E3" w14:paraId="53C89FDD" w14:textId="77777777">
        <w:trPr>
          <w:trHeight w:val="300"/>
        </w:trPr>
        <w:tc>
          <w:tcPr>
            <w:tcW w:w="5760" w:type="dxa"/>
            <w:tcBorders>
              <w:top w:val="nil"/>
              <w:left w:val="nil"/>
              <w:bottom w:val="nil"/>
              <w:right w:val="nil"/>
            </w:tcBorders>
            <w:shd w:val="clear" w:color="auto" w:fill="auto"/>
            <w:noWrap/>
            <w:vAlign w:val="bottom"/>
            <w:hideMark/>
          </w:tcPr>
          <w:p w14:paraId="53C89F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9F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D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D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DC" w14:textId="77777777" w:rsidR="00A33413" w:rsidRPr="001F1AD2" w:rsidRDefault="005E5BBF">
            <w:pPr>
              <w:contextualSpacing/>
              <w:rPr>
                <w:rFonts w:ascii="Times New Roman" w:eastAsia="Times New Roman" w:hAnsi="Times New Roman" w:cs="Times New Roman"/>
                <w:sz w:val="20"/>
              </w:rPr>
            </w:pPr>
          </w:p>
        </w:tc>
      </w:tr>
      <w:tr w:rsidR="006A30E3" w14:paraId="53C89FE4" w14:textId="77777777">
        <w:trPr>
          <w:trHeight w:val="300"/>
        </w:trPr>
        <w:tc>
          <w:tcPr>
            <w:tcW w:w="6240" w:type="dxa"/>
            <w:gridSpan w:val="2"/>
            <w:tcBorders>
              <w:top w:val="nil"/>
              <w:left w:val="nil"/>
              <w:bottom w:val="nil"/>
              <w:right w:val="nil"/>
            </w:tcBorders>
            <w:shd w:val="clear" w:color="auto" w:fill="auto"/>
            <w:noWrap/>
            <w:vAlign w:val="bottom"/>
            <w:hideMark/>
          </w:tcPr>
          <w:p w14:paraId="53C89F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9F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9F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E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E3" w14:textId="77777777" w:rsidR="00A33413" w:rsidRPr="001F1AD2" w:rsidRDefault="005E5BBF">
            <w:pPr>
              <w:contextualSpacing/>
              <w:rPr>
                <w:rFonts w:ascii="Times New Roman" w:eastAsia="Times New Roman" w:hAnsi="Times New Roman" w:cs="Times New Roman"/>
                <w:sz w:val="20"/>
              </w:rPr>
            </w:pPr>
          </w:p>
        </w:tc>
      </w:tr>
      <w:tr w:rsidR="006A30E3" w14:paraId="53C89FEC" w14:textId="77777777">
        <w:trPr>
          <w:trHeight w:val="300"/>
        </w:trPr>
        <w:tc>
          <w:tcPr>
            <w:tcW w:w="5760" w:type="dxa"/>
            <w:tcBorders>
              <w:top w:val="nil"/>
              <w:left w:val="nil"/>
              <w:bottom w:val="nil"/>
              <w:right w:val="nil"/>
            </w:tcBorders>
            <w:shd w:val="clear" w:color="auto" w:fill="auto"/>
            <w:noWrap/>
            <w:vAlign w:val="bottom"/>
            <w:hideMark/>
          </w:tcPr>
          <w:p w14:paraId="53C89F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E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EB" w14:textId="77777777" w:rsidR="00A33413" w:rsidRPr="001F1AD2" w:rsidRDefault="005E5BBF">
            <w:pPr>
              <w:contextualSpacing/>
              <w:rPr>
                <w:rFonts w:ascii="Times New Roman" w:eastAsia="Times New Roman" w:hAnsi="Times New Roman" w:cs="Times New Roman"/>
                <w:sz w:val="20"/>
              </w:rPr>
            </w:pPr>
          </w:p>
        </w:tc>
      </w:tr>
      <w:tr w:rsidR="006A30E3" w14:paraId="53C89FF0" w14:textId="77777777">
        <w:trPr>
          <w:trHeight w:val="300"/>
        </w:trPr>
        <w:tc>
          <w:tcPr>
            <w:tcW w:w="5760" w:type="dxa"/>
            <w:tcBorders>
              <w:top w:val="nil"/>
              <w:left w:val="nil"/>
              <w:bottom w:val="nil"/>
              <w:right w:val="nil"/>
            </w:tcBorders>
            <w:shd w:val="clear" w:color="auto" w:fill="auto"/>
            <w:noWrap/>
            <w:vAlign w:val="bottom"/>
            <w:hideMark/>
          </w:tcPr>
          <w:p w14:paraId="53C89FED"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9F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41 ως έχει   ΔΕΚΤΟ ΚΑΤΑ ΠΛΕΙΟΨΗΦΙΑ</w:t>
            </w:r>
          </w:p>
        </w:tc>
        <w:tc>
          <w:tcPr>
            <w:tcW w:w="960" w:type="dxa"/>
            <w:tcBorders>
              <w:top w:val="nil"/>
              <w:left w:val="nil"/>
              <w:bottom w:val="nil"/>
              <w:right w:val="nil"/>
            </w:tcBorders>
            <w:shd w:val="clear" w:color="auto" w:fill="auto"/>
            <w:noWrap/>
            <w:vAlign w:val="bottom"/>
            <w:hideMark/>
          </w:tcPr>
          <w:p w14:paraId="53C89FEF" w14:textId="77777777" w:rsidR="00A33413" w:rsidRPr="001F1AD2" w:rsidRDefault="005E5BBF">
            <w:pPr>
              <w:contextualSpacing/>
              <w:rPr>
                <w:rFonts w:ascii="Calibri" w:eastAsia="Times New Roman" w:hAnsi="Calibri" w:cs="Times New Roman"/>
                <w:color w:val="000000"/>
                <w:sz w:val="22"/>
                <w:szCs w:val="22"/>
              </w:rPr>
            </w:pPr>
          </w:p>
        </w:tc>
      </w:tr>
      <w:tr w:rsidR="006A30E3" w14:paraId="53C89FF8" w14:textId="77777777">
        <w:trPr>
          <w:trHeight w:val="300"/>
        </w:trPr>
        <w:tc>
          <w:tcPr>
            <w:tcW w:w="5760" w:type="dxa"/>
            <w:tcBorders>
              <w:top w:val="nil"/>
              <w:left w:val="nil"/>
              <w:bottom w:val="nil"/>
              <w:right w:val="nil"/>
            </w:tcBorders>
            <w:shd w:val="clear" w:color="auto" w:fill="auto"/>
            <w:noWrap/>
            <w:vAlign w:val="bottom"/>
            <w:hideMark/>
          </w:tcPr>
          <w:p w14:paraId="53C89F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9F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F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F7" w14:textId="77777777" w:rsidR="00A33413" w:rsidRPr="001F1AD2" w:rsidRDefault="005E5BBF">
            <w:pPr>
              <w:contextualSpacing/>
              <w:rPr>
                <w:rFonts w:ascii="Times New Roman" w:eastAsia="Times New Roman" w:hAnsi="Times New Roman" w:cs="Times New Roman"/>
                <w:sz w:val="20"/>
              </w:rPr>
            </w:pPr>
          </w:p>
        </w:tc>
      </w:tr>
      <w:tr w:rsidR="006A30E3" w14:paraId="53C8A000" w14:textId="77777777">
        <w:trPr>
          <w:trHeight w:val="300"/>
        </w:trPr>
        <w:tc>
          <w:tcPr>
            <w:tcW w:w="5760" w:type="dxa"/>
            <w:tcBorders>
              <w:top w:val="nil"/>
              <w:left w:val="nil"/>
              <w:bottom w:val="nil"/>
              <w:right w:val="nil"/>
            </w:tcBorders>
            <w:shd w:val="clear" w:color="auto" w:fill="auto"/>
            <w:noWrap/>
            <w:vAlign w:val="bottom"/>
            <w:hideMark/>
          </w:tcPr>
          <w:p w14:paraId="53C89F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9F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9F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9F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9FF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9FFF" w14:textId="77777777" w:rsidR="00A33413" w:rsidRPr="001F1AD2" w:rsidRDefault="005E5BBF">
            <w:pPr>
              <w:contextualSpacing/>
              <w:rPr>
                <w:rFonts w:ascii="Times New Roman" w:eastAsia="Times New Roman" w:hAnsi="Times New Roman" w:cs="Times New Roman"/>
                <w:sz w:val="20"/>
              </w:rPr>
            </w:pPr>
          </w:p>
        </w:tc>
      </w:tr>
      <w:tr w:rsidR="006A30E3" w14:paraId="53C8A008" w14:textId="77777777">
        <w:trPr>
          <w:trHeight w:val="300"/>
        </w:trPr>
        <w:tc>
          <w:tcPr>
            <w:tcW w:w="5760" w:type="dxa"/>
            <w:tcBorders>
              <w:top w:val="nil"/>
              <w:left w:val="nil"/>
              <w:bottom w:val="nil"/>
              <w:right w:val="nil"/>
            </w:tcBorders>
            <w:shd w:val="clear" w:color="auto" w:fill="auto"/>
            <w:noWrap/>
            <w:vAlign w:val="bottom"/>
            <w:hideMark/>
          </w:tcPr>
          <w:p w14:paraId="53C8A0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0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0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0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0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07" w14:textId="77777777" w:rsidR="00A33413" w:rsidRPr="001F1AD2" w:rsidRDefault="005E5BBF">
            <w:pPr>
              <w:contextualSpacing/>
              <w:rPr>
                <w:rFonts w:ascii="Times New Roman" w:eastAsia="Times New Roman" w:hAnsi="Times New Roman" w:cs="Times New Roman"/>
                <w:sz w:val="20"/>
              </w:rPr>
            </w:pPr>
          </w:p>
        </w:tc>
      </w:tr>
      <w:tr w:rsidR="006A30E3" w14:paraId="53C8A010" w14:textId="77777777">
        <w:trPr>
          <w:trHeight w:val="300"/>
        </w:trPr>
        <w:tc>
          <w:tcPr>
            <w:tcW w:w="5760" w:type="dxa"/>
            <w:tcBorders>
              <w:top w:val="nil"/>
              <w:left w:val="nil"/>
              <w:bottom w:val="nil"/>
              <w:right w:val="nil"/>
            </w:tcBorders>
            <w:shd w:val="clear" w:color="auto" w:fill="auto"/>
            <w:noWrap/>
            <w:vAlign w:val="bottom"/>
            <w:hideMark/>
          </w:tcPr>
          <w:p w14:paraId="53C8A0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0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0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0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0F" w14:textId="77777777" w:rsidR="00A33413" w:rsidRPr="001F1AD2" w:rsidRDefault="005E5BBF">
            <w:pPr>
              <w:contextualSpacing/>
              <w:rPr>
                <w:rFonts w:ascii="Times New Roman" w:eastAsia="Times New Roman" w:hAnsi="Times New Roman" w:cs="Times New Roman"/>
                <w:sz w:val="20"/>
              </w:rPr>
            </w:pPr>
          </w:p>
        </w:tc>
      </w:tr>
      <w:tr w:rsidR="006A30E3" w14:paraId="53C8A018" w14:textId="77777777">
        <w:trPr>
          <w:trHeight w:val="300"/>
        </w:trPr>
        <w:tc>
          <w:tcPr>
            <w:tcW w:w="5760" w:type="dxa"/>
            <w:tcBorders>
              <w:top w:val="nil"/>
              <w:left w:val="nil"/>
              <w:bottom w:val="nil"/>
              <w:right w:val="nil"/>
            </w:tcBorders>
            <w:shd w:val="clear" w:color="auto" w:fill="auto"/>
            <w:noWrap/>
            <w:vAlign w:val="bottom"/>
            <w:hideMark/>
          </w:tcPr>
          <w:p w14:paraId="53C8A0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0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0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17" w14:textId="77777777" w:rsidR="00A33413" w:rsidRPr="001F1AD2" w:rsidRDefault="005E5BBF">
            <w:pPr>
              <w:contextualSpacing/>
              <w:rPr>
                <w:rFonts w:ascii="Times New Roman" w:eastAsia="Times New Roman" w:hAnsi="Times New Roman" w:cs="Times New Roman"/>
                <w:sz w:val="20"/>
              </w:rPr>
            </w:pPr>
          </w:p>
        </w:tc>
      </w:tr>
      <w:tr w:rsidR="006A30E3" w14:paraId="53C8A020" w14:textId="77777777">
        <w:trPr>
          <w:trHeight w:val="300"/>
        </w:trPr>
        <w:tc>
          <w:tcPr>
            <w:tcW w:w="5760" w:type="dxa"/>
            <w:tcBorders>
              <w:top w:val="nil"/>
              <w:left w:val="nil"/>
              <w:bottom w:val="nil"/>
              <w:right w:val="nil"/>
            </w:tcBorders>
            <w:shd w:val="clear" w:color="auto" w:fill="auto"/>
            <w:noWrap/>
            <w:vAlign w:val="bottom"/>
            <w:hideMark/>
          </w:tcPr>
          <w:p w14:paraId="53C8A0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0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1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1F" w14:textId="77777777" w:rsidR="00A33413" w:rsidRPr="001F1AD2" w:rsidRDefault="005E5BBF">
            <w:pPr>
              <w:contextualSpacing/>
              <w:rPr>
                <w:rFonts w:ascii="Times New Roman" w:eastAsia="Times New Roman" w:hAnsi="Times New Roman" w:cs="Times New Roman"/>
                <w:sz w:val="20"/>
              </w:rPr>
            </w:pPr>
          </w:p>
        </w:tc>
      </w:tr>
      <w:tr w:rsidR="006A30E3" w14:paraId="53C8A028" w14:textId="77777777">
        <w:trPr>
          <w:trHeight w:val="300"/>
        </w:trPr>
        <w:tc>
          <w:tcPr>
            <w:tcW w:w="5760" w:type="dxa"/>
            <w:tcBorders>
              <w:top w:val="nil"/>
              <w:left w:val="nil"/>
              <w:bottom w:val="nil"/>
              <w:right w:val="nil"/>
            </w:tcBorders>
            <w:shd w:val="clear" w:color="auto" w:fill="auto"/>
            <w:noWrap/>
            <w:vAlign w:val="bottom"/>
            <w:hideMark/>
          </w:tcPr>
          <w:p w14:paraId="53C8A0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0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2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27" w14:textId="77777777" w:rsidR="00A33413" w:rsidRPr="001F1AD2" w:rsidRDefault="005E5BBF">
            <w:pPr>
              <w:contextualSpacing/>
              <w:rPr>
                <w:rFonts w:ascii="Times New Roman" w:eastAsia="Times New Roman" w:hAnsi="Times New Roman" w:cs="Times New Roman"/>
                <w:sz w:val="20"/>
              </w:rPr>
            </w:pPr>
          </w:p>
        </w:tc>
      </w:tr>
      <w:tr w:rsidR="006A30E3" w14:paraId="53C8A02F" w14:textId="77777777">
        <w:trPr>
          <w:trHeight w:val="300"/>
        </w:trPr>
        <w:tc>
          <w:tcPr>
            <w:tcW w:w="6240" w:type="dxa"/>
            <w:gridSpan w:val="2"/>
            <w:tcBorders>
              <w:top w:val="nil"/>
              <w:left w:val="nil"/>
              <w:bottom w:val="nil"/>
              <w:right w:val="nil"/>
            </w:tcBorders>
            <w:shd w:val="clear" w:color="auto" w:fill="auto"/>
            <w:noWrap/>
            <w:vAlign w:val="bottom"/>
            <w:hideMark/>
          </w:tcPr>
          <w:p w14:paraId="53C8A0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0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2E" w14:textId="77777777" w:rsidR="00A33413" w:rsidRPr="001F1AD2" w:rsidRDefault="005E5BBF">
            <w:pPr>
              <w:contextualSpacing/>
              <w:rPr>
                <w:rFonts w:ascii="Times New Roman" w:eastAsia="Times New Roman" w:hAnsi="Times New Roman" w:cs="Times New Roman"/>
                <w:sz w:val="20"/>
              </w:rPr>
            </w:pPr>
          </w:p>
        </w:tc>
      </w:tr>
      <w:tr w:rsidR="006A30E3" w14:paraId="53C8A037" w14:textId="77777777">
        <w:trPr>
          <w:trHeight w:val="300"/>
        </w:trPr>
        <w:tc>
          <w:tcPr>
            <w:tcW w:w="5760" w:type="dxa"/>
            <w:tcBorders>
              <w:top w:val="nil"/>
              <w:left w:val="nil"/>
              <w:bottom w:val="nil"/>
              <w:right w:val="nil"/>
            </w:tcBorders>
            <w:shd w:val="clear" w:color="auto" w:fill="auto"/>
            <w:noWrap/>
            <w:vAlign w:val="bottom"/>
            <w:hideMark/>
          </w:tcPr>
          <w:p w14:paraId="53C8A0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36" w14:textId="77777777" w:rsidR="00A33413" w:rsidRPr="001F1AD2" w:rsidRDefault="005E5BBF">
            <w:pPr>
              <w:contextualSpacing/>
              <w:rPr>
                <w:rFonts w:ascii="Times New Roman" w:eastAsia="Times New Roman" w:hAnsi="Times New Roman" w:cs="Times New Roman"/>
                <w:sz w:val="20"/>
              </w:rPr>
            </w:pPr>
          </w:p>
        </w:tc>
      </w:tr>
      <w:tr w:rsidR="006A30E3" w14:paraId="53C8A03B" w14:textId="77777777">
        <w:trPr>
          <w:trHeight w:val="300"/>
        </w:trPr>
        <w:tc>
          <w:tcPr>
            <w:tcW w:w="5760" w:type="dxa"/>
            <w:tcBorders>
              <w:top w:val="nil"/>
              <w:left w:val="nil"/>
              <w:bottom w:val="nil"/>
              <w:right w:val="nil"/>
            </w:tcBorders>
            <w:shd w:val="clear" w:color="auto" w:fill="auto"/>
            <w:noWrap/>
            <w:vAlign w:val="bottom"/>
            <w:hideMark/>
          </w:tcPr>
          <w:p w14:paraId="53C8A038"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0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42 ως έχει    ΔΕΚΤΟ ΚΑΤΑ </w:t>
            </w:r>
            <w:r w:rsidRPr="001F1AD2">
              <w:rPr>
                <w:rFonts w:ascii="Calibri" w:eastAsia="Times New Roman" w:hAnsi="Calibri" w:cs="Times New Roman"/>
                <w:color w:val="000000"/>
                <w:sz w:val="22"/>
                <w:szCs w:val="22"/>
              </w:rPr>
              <w:t>ΠΛΕΙΟΨΗΦΙΑ</w:t>
            </w:r>
          </w:p>
        </w:tc>
        <w:tc>
          <w:tcPr>
            <w:tcW w:w="960" w:type="dxa"/>
            <w:tcBorders>
              <w:top w:val="nil"/>
              <w:left w:val="nil"/>
              <w:bottom w:val="nil"/>
              <w:right w:val="nil"/>
            </w:tcBorders>
            <w:shd w:val="clear" w:color="auto" w:fill="auto"/>
            <w:noWrap/>
            <w:vAlign w:val="bottom"/>
            <w:hideMark/>
          </w:tcPr>
          <w:p w14:paraId="53C8A03A" w14:textId="77777777" w:rsidR="00A33413" w:rsidRPr="001F1AD2" w:rsidRDefault="005E5BBF">
            <w:pPr>
              <w:contextualSpacing/>
              <w:rPr>
                <w:rFonts w:ascii="Calibri" w:eastAsia="Times New Roman" w:hAnsi="Calibri" w:cs="Times New Roman"/>
                <w:color w:val="000000"/>
                <w:sz w:val="22"/>
                <w:szCs w:val="22"/>
              </w:rPr>
            </w:pPr>
          </w:p>
        </w:tc>
      </w:tr>
      <w:tr w:rsidR="006A30E3" w14:paraId="53C8A043" w14:textId="77777777">
        <w:trPr>
          <w:trHeight w:val="300"/>
        </w:trPr>
        <w:tc>
          <w:tcPr>
            <w:tcW w:w="5760" w:type="dxa"/>
            <w:tcBorders>
              <w:top w:val="nil"/>
              <w:left w:val="nil"/>
              <w:bottom w:val="nil"/>
              <w:right w:val="nil"/>
            </w:tcBorders>
            <w:shd w:val="clear" w:color="auto" w:fill="auto"/>
            <w:noWrap/>
            <w:vAlign w:val="bottom"/>
            <w:hideMark/>
          </w:tcPr>
          <w:p w14:paraId="53C8A0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0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4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42" w14:textId="77777777" w:rsidR="00A33413" w:rsidRPr="001F1AD2" w:rsidRDefault="005E5BBF">
            <w:pPr>
              <w:contextualSpacing/>
              <w:rPr>
                <w:rFonts w:ascii="Times New Roman" w:eastAsia="Times New Roman" w:hAnsi="Times New Roman" w:cs="Times New Roman"/>
                <w:sz w:val="20"/>
              </w:rPr>
            </w:pPr>
          </w:p>
        </w:tc>
      </w:tr>
      <w:tr w:rsidR="006A30E3" w14:paraId="53C8A04B" w14:textId="77777777">
        <w:trPr>
          <w:trHeight w:val="300"/>
        </w:trPr>
        <w:tc>
          <w:tcPr>
            <w:tcW w:w="5760" w:type="dxa"/>
            <w:tcBorders>
              <w:top w:val="nil"/>
              <w:left w:val="nil"/>
              <w:bottom w:val="nil"/>
              <w:right w:val="nil"/>
            </w:tcBorders>
            <w:shd w:val="clear" w:color="auto" w:fill="auto"/>
            <w:noWrap/>
            <w:vAlign w:val="bottom"/>
            <w:hideMark/>
          </w:tcPr>
          <w:p w14:paraId="53C8A0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0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4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4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4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4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4A" w14:textId="77777777" w:rsidR="00A33413" w:rsidRPr="001F1AD2" w:rsidRDefault="005E5BBF">
            <w:pPr>
              <w:contextualSpacing/>
              <w:rPr>
                <w:rFonts w:ascii="Times New Roman" w:eastAsia="Times New Roman" w:hAnsi="Times New Roman" w:cs="Times New Roman"/>
                <w:sz w:val="20"/>
              </w:rPr>
            </w:pPr>
          </w:p>
        </w:tc>
      </w:tr>
      <w:tr w:rsidR="006A30E3" w14:paraId="53C8A053" w14:textId="77777777">
        <w:trPr>
          <w:trHeight w:val="300"/>
        </w:trPr>
        <w:tc>
          <w:tcPr>
            <w:tcW w:w="5760" w:type="dxa"/>
            <w:tcBorders>
              <w:top w:val="nil"/>
              <w:left w:val="nil"/>
              <w:bottom w:val="nil"/>
              <w:right w:val="nil"/>
            </w:tcBorders>
            <w:shd w:val="clear" w:color="auto" w:fill="auto"/>
            <w:noWrap/>
            <w:vAlign w:val="bottom"/>
            <w:hideMark/>
          </w:tcPr>
          <w:p w14:paraId="53C8A0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0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4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5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52" w14:textId="77777777" w:rsidR="00A33413" w:rsidRPr="001F1AD2" w:rsidRDefault="005E5BBF">
            <w:pPr>
              <w:contextualSpacing/>
              <w:rPr>
                <w:rFonts w:ascii="Times New Roman" w:eastAsia="Times New Roman" w:hAnsi="Times New Roman" w:cs="Times New Roman"/>
                <w:sz w:val="20"/>
              </w:rPr>
            </w:pPr>
          </w:p>
        </w:tc>
      </w:tr>
      <w:tr w:rsidR="006A30E3" w14:paraId="53C8A05B" w14:textId="77777777">
        <w:trPr>
          <w:trHeight w:val="300"/>
        </w:trPr>
        <w:tc>
          <w:tcPr>
            <w:tcW w:w="5760" w:type="dxa"/>
            <w:tcBorders>
              <w:top w:val="nil"/>
              <w:left w:val="nil"/>
              <w:bottom w:val="nil"/>
              <w:right w:val="nil"/>
            </w:tcBorders>
            <w:shd w:val="clear" w:color="auto" w:fill="auto"/>
            <w:noWrap/>
            <w:vAlign w:val="bottom"/>
            <w:hideMark/>
          </w:tcPr>
          <w:p w14:paraId="53C8A0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0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5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0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5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5A" w14:textId="77777777" w:rsidR="00A33413" w:rsidRPr="001F1AD2" w:rsidRDefault="005E5BBF">
            <w:pPr>
              <w:contextualSpacing/>
              <w:rPr>
                <w:rFonts w:ascii="Times New Roman" w:eastAsia="Times New Roman" w:hAnsi="Times New Roman" w:cs="Times New Roman"/>
                <w:sz w:val="20"/>
              </w:rPr>
            </w:pPr>
          </w:p>
        </w:tc>
      </w:tr>
      <w:tr w:rsidR="006A30E3" w14:paraId="53C8A063" w14:textId="77777777">
        <w:trPr>
          <w:trHeight w:val="300"/>
        </w:trPr>
        <w:tc>
          <w:tcPr>
            <w:tcW w:w="5760" w:type="dxa"/>
            <w:tcBorders>
              <w:top w:val="nil"/>
              <w:left w:val="nil"/>
              <w:bottom w:val="nil"/>
              <w:right w:val="nil"/>
            </w:tcBorders>
            <w:shd w:val="clear" w:color="auto" w:fill="auto"/>
            <w:noWrap/>
            <w:vAlign w:val="bottom"/>
            <w:hideMark/>
          </w:tcPr>
          <w:p w14:paraId="53C8A0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0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0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62" w14:textId="77777777" w:rsidR="00A33413" w:rsidRPr="001F1AD2" w:rsidRDefault="005E5BBF">
            <w:pPr>
              <w:contextualSpacing/>
              <w:rPr>
                <w:rFonts w:ascii="Times New Roman" w:eastAsia="Times New Roman" w:hAnsi="Times New Roman" w:cs="Times New Roman"/>
                <w:sz w:val="20"/>
              </w:rPr>
            </w:pPr>
          </w:p>
        </w:tc>
      </w:tr>
      <w:tr w:rsidR="006A30E3" w14:paraId="53C8A06B" w14:textId="77777777">
        <w:trPr>
          <w:trHeight w:val="300"/>
        </w:trPr>
        <w:tc>
          <w:tcPr>
            <w:tcW w:w="5760" w:type="dxa"/>
            <w:tcBorders>
              <w:top w:val="nil"/>
              <w:left w:val="nil"/>
              <w:bottom w:val="nil"/>
              <w:right w:val="nil"/>
            </w:tcBorders>
            <w:shd w:val="clear" w:color="auto" w:fill="auto"/>
            <w:noWrap/>
            <w:vAlign w:val="bottom"/>
            <w:hideMark/>
          </w:tcPr>
          <w:p w14:paraId="53C8A0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0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6A" w14:textId="77777777" w:rsidR="00A33413" w:rsidRPr="001F1AD2" w:rsidRDefault="005E5BBF">
            <w:pPr>
              <w:contextualSpacing/>
              <w:rPr>
                <w:rFonts w:ascii="Times New Roman" w:eastAsia="Times New Roman" w:hAnsi="Times New Roman" w:cs="Times New Roman"/>
                <w:sz w:val="20"/>
              </w:rPr>
            </w:pPr>
          </w:p>
        </w:tc>
      </w:tr>
      <w:tr w:rsidR="006A30E3" w14:paraId="53C8A073" w14:textId="77777777">
        <w:trPr>
          <w:trHeight w:val="300"/>
        </w:trPr>
        <w:tc>
          <w:tcPr>
            <w:tcW w:w="5760" w:type="dxa"/>
            <w:tcBorders>
              <w:top w:val="nil"/>
              <w:left w:val="nil"/>
              <w:bottom w:val="nil"/>
              <w:right w:val="nil"/>
            </w:tcBorders>
            <w:shd w:val="clear" w:color="auto" w:fill="auto"/>
            <w:noWrap/>
            <w:vAlign w:val="bottom"/>
            <w:hideMark/>
          </w:tcPr>
          <w:p w14:paraId="53C8A0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0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7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72" w14:textId="77777777" w:rsidR="00A33413" w:rsidRPr="001F1AD2" w:rsidRDefault="005E5BBF">
            <w:pPr>
              <w:contextualSpacing/>
              <w:rPr>
                <w:rFonts w:ascii="Times New Roman" w:eastAsia="Times New Roman" w:hAnsi="Times New Roman" w:cs="Times New Roman"/>
                <w:sz w:val="20"/>
              </w:rPr>
            </w:pPr>
          </w:p>
        </w:tc>
      </w:tr>
      <w:tr w:rsidR="006A30E3" w14:paraId="53C8A07A" w14:textId="77777777">
        <w:trPr>
          <w:trHeight w:val="300"/>
        </w:trPr>
        <w:tc>
          <w:tcPr>
            <w:tcW w:w="6240" w:type="dxa"/>
            <w:gridSpan w:val="2"/>
            <w:tcBorders>
              <w:top w:val="nil"/>
              <w:left w:val="nil"/>
              <w:bottom w:val="nil"/>
              <w:right w:val="nil"/>
            </w:tcBorders>
            <w:shd w:val="clear" w:color="auto" w:fill="auto"/>
            <w:noWrap/>
            <w:vAlign w:val="bottom"/>
            <w:hideMark/>
          </w:tcPr>
          <w:p w14:paraId="53C8A0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0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79" w14:textId="77777777" w:rsidR="00A33413" w:rsidRPr="001F1AD2" w:rsidRDefault="005E5BBF">
            <w:pPr>
              <w:contextualSpacing/>
              <w:rPr>
                <w:rFonts w:ascii="Times New Roman" w:eastAsia="Times New Roman" w:hAnsi="Times New Roman" w:cs="Times New Roman"/>
                <w:sz w:val="20"/>
              </w:rPr>
            </w:pPr>
          </w:p>
        </w:tc>
      </w:tr>
      <w:tr w:rsidR="006A30E3" w14:paraId="53C8A082" w14:textId="77777777">
        <w:trPr>
          <w:trHeight w:val="300"/>
        </w:trPr>
        <w:tc>
          <w:tcPr>
            <w:tcW w:w="5760" w:type="dxa"/>
            <w:tcBorders>
              <w:top w:val="nil"/>
              <w:left w:val="nil"/>
              <w:bottom w:val="nil"/>
              <w:right w:val="nil"/>
            </w:tcBorders>
            <w:shd w:val="clear" w:color="auto" w:fill="auto"/>
            <w:noWrap/>
            <w:vAlign w:val="bottom"/>
            <w:hideMark/>
          </w:tcPr>
          <w:p w14:paraId="53C8A0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81" w14:textId="77777777" w:rsidR="00A33413" w:rsidRPr="001F1AD2" w:rsidRDefault="005E5BBF">
            <w:pPr>
              <w:contextualSpacing/>
              <w:rPr>
                <w:rFonts w:ascii="Times New Roman" w:eastAsia="Times New Roman" w:hAnsi="Times New Roman" w:cs="Times New Roman"/>
                <w:sz w:val="20"/>
              </w:rPr>
            </w:pPr>
          </w:p>
        </w:tc>
      </w:tr>
      <w:tr w:rsidR="006A30E3" w14:paraId="53C8A085" w14:textId="77777777">
        <w:trPr>
          <w:trHeight w:val="300"/>
        </w:trPr>
        <w:tc>
          <w:tcPr>
            <w:tcW w:w="5760" w:type="dxa"/>
            <w:tcBorders>
              <w:top w:val="nil"/>
              <w:left w:val="nil"/>
              <w:bottom w:val="nil"/>
              <w:right w:val="nil"/>
            </w:tcBorders>
            <w:shd w:val="clear" w:color="auto" w:fill="auto"/>
            <w:noWrap/>
            <w:vAlign w:val="bottom"/>
            <w:hideMark/>
          </w:tcPr>
          <w:p w14:paraId="53C8A083"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0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43 όπως τροποποιήθηκε   ΔΕΚΤΟ ΚΑΤΑ ΠΛΕΙΟΨΗΦΙΑ</w:t>
            </w:r>
          </w:p>
        </w:tc>
      </w:tr>
      <w:tr w:rsidR="006A30E3" w14:paraId="53C8A08D" w14:textId="77777777">
        <w:trPr>
          <w:trHeight w:val="300"/>
        </w:trPr>
        <w:tc>
          <w:tcPr>
            <w:tcW w:w="5760" w:type="dxa"/>
            <w:tcBorders>
              <w:top w:val="nil"/>
              <w:left w:val="nil"/>
              <w:bottom w:val="nil"/>
              <w:right w:val="nil"/>
            </w:tcBorders>
            <w:shd w:val="clear" w:color="auto" w:fill="auto"/>
            <w:noWrap/>
            <w:vAlign w:val="bottom"/>
            <w:hideMark/>
          </w:tcPr>
          <w:p w14:paraId="53C8A08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08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8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8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8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8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8C" w14:textId="77777777" w:rsidR="00A33413" w:rsidRPr="001F1AD2" w:rsidRDefault="005E5BBF">
            <w:pPr>
              <w:contextualSpacing/>
              <w:rPr>
                <w:rFonts w:ascii="Times New Roman" w:eastAsia="Times New Roman" w:hAnsi="Times New Roman" w:cs="Times New Roman"/>
                <w:sz w:val="20"/>
              </w:rPr>
            </w:pPr>
          </w:p>
        </w:tc>
      </w:tr>
      <w:tr w:rsidR="006A30E3" w14:paraId="53C8A095" w14:textId="77777777">
        <w:trPr>
          <w:trHeight w:val="300"/>
        </w:trPr>
        <w:tc>
          <w:tcPr>
            <w:tcW w:w="5760" w:type="dxa"/>
            <w:tcBorders>
              <w:top w:val="nil"/>
              <w:left w:val="nil"/>
              <w:bottom w:val="nil"/>
              <w:right w:val="nil"/>
            </w:tcBorders>
            <w:shd w:val="clear" w:color="auto" w:fill="auto"/>
            <w:noWrap/>
            <w:vAlign w:val="bottom"/>
            <w:hideMark/>
          </w:tcPr>
          <w:p w14:paraId="53C8A08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08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9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9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9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9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94" w14:textId="77777777" w:rsidR="00A33413" w:rsidRPr="001F1AD2" w:rsidRDefault="005E5BBF">
            <w:pPr>
              <w:contextualSpacing/>
              <w:rPr>
                <w:rFonts w:ascii="Times New Roman" w:eastAsia="Times New Roman" w:hAnsi="Times New Roman" w:cs="Times New Roman"/>
                <w:sz w:val="20"/>
              </w:rPr>
            </w:pPr>
          </w:p>
        </w:tc>
      </w:tr>
      <w:tr w:rsidR="006A30E3" w14:paraId="53C8A09D" w14:textId="77777777">
        <w:trPr>
          <w:trHeight w:val="300"/>
        </w:trPr>
        <w:tc>
          <w:tcPr>
            <w:tcW w:w="5760" w:type="dxa"/>
            <w:tcBorders>
              <w:top w:val="nil"/>
              <w:left w:val="nil"/>
              <w:bottom w:val="nil"/>
              <w:right w:val="nil"/>
            </w:tcBorders>
            <w:shd w:val="clear" w:color="auto" w:fill="auto"/>
            <w:noWrap/>
            <w:vAlign w:val="bottom"/>
            <w:hideMark/>
          </w:tcPr>
          <w:p w14:paraId="53C8A09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09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9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9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9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9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9C" w14:textId="77777777" w:rsidR="00A33413" w:rsidRPr="001F1AD2" w:rsidRDefault="005E5BBF">
            <w:pPr>
              <w:contextualSpacing/>
              <w:rPr>
                <w:rFonts w:ascii="Times New Roman" w:eastAsia="Times New Roman" w:hAnsi="Times New Roman" w:cs="Times New Roman"/>
                <w:sz w:val="20"/>
              </w:rPr>
            </w:pPr>
          </w:p>
        </w:tc>
      </w:tr>
      <w:tr w:rsidR="006A30E3" w14:paraId="53C8A0A5" w14:textId="77777777">
        <w:trPr>
          <w:trHeight w:val="300"/>
        </w:trPr>
        <w:tc>
          <w:tcPr>
            <w:tcW w:w="5760" w:type="dxa"/>
            <w:tcBorders>
              <w:top w:val="nil"/>
              <w:left w:val="nil"/>
              <w:bottom w:val="nil"/>
              <w:right w:val="nil"/>
            </w:tcBorders>
            <w:shd w:val="clear" w:color="auto" w:fill="auto"/>
            <w:noWrap/>
            <w:vAlign w:val="bottom"/>
            <w:hideMark/>
          </w:tcPr>
          <w:p w14:paraId="53C8A09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09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A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A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0A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A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A4" w14:textId="77777777" w:rsidR="00A33413" w:rsidRPr="001F1AD2" w:rsidRDefault="005E5BBF">
            <w:pPr>
              <w:contextualSpacing/>
              <w:rPr>
                <w:rFonts w:ascii="Times New Roman" w:eastAsia="Times New Roman" w:hAnsi="Times New Roman" w:cs="Times New Roman"/>
                <w:sz w:val="20"/>
              </w:rPr>
            </w:pPr>
          </w:p>
        </w:tc>
      </w:tr>
      <w:tr w:rsidR="006A30E3" w14:paraId="53C8A0AD" w14:textId="77777777">
        <w:trPr>
          <w:trHeight w:val="300"/>
        </w:trPr>
        <w:tc>
          <w:tcPr>
            <w:tcW w:w="5760" w:type="dxa"/>
            <w:tcBorders>
              <w:top w:val="nil"/>
              <w:left w:val="nil"/>
              <w:bottom w:val="nil"/>
              <w:right w:val="nil"/>
            </w:tcBorders>
            <w:shd w:val="clear" w:color="auto" w:fill="auto"/>
            <w:noWrap/>
            <w:vAlign w:val="bottom"/>
            <w:hideMark/>
          </w:tcPr>
          <w:p w14:paraId="53C8A0A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0A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0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A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AC" w14:textId="77777777" w:rsidR="00A33413" w:rsidRPr="001F1AD2" w:rsidRDefault="005E5BBF">
            <w:pPr>
              <w:contextualSpacing/>
              <w:rPr>
                <w:rFonts w:ascii="Times New Roman" w:eastAsia="Times New Roman" w:hAnsi="Times New Roman" w:cs="Times New Roman"/>
                <w:sz w:val="20"/>
              </w:rPr>
            </w:pPr>
          </w:p>
        </w:tc>
      </w:tr>
      <w:tr w:rsidR="006A30E3" w14:paraId="53C8A0B5" w14:textId="77777777">
        <w:trPr>
          <w:trHeight w:val="300"/>
        </w:trPr>
        <w:tc>
          <w:tcPr>
            <w:tcW w:w="5760" w:type="dxa"/>
            <w:tcBorders>
              <w:top w:val="nil"/>
              <w:left w:val="nil"/>
              <w:bottom w:val="nil"/>
              <w:right w:val="nil"/>
            </w:tcBorders>
            <w:shd w:val="clear" w:color="auto" w:fill="auto"/>
            <w:noWrap/>
            <w:vAlign w:val="bottom"/>
            <w:hideMark/>
          </w:tcPr>
          <w:p w14:paraId="53C8A0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0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B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B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B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B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B4" w14:textId="77777777" w:rsidR="00A33413" w:rsidRPr="001F1AD2" w:rsidRDefault="005E5BBF">
            <w:pPr>
              <w:contextualSpacing/>
              <w:rPr>
                <w:rFonts w:ascii="Times New Roman" w:eastAsia="Times New Roman" w:hAnsi="Times New Roman" w:cs="Times New Roman"/>
                <w:sz w:val="20"/>
              </w:rPr>
            </w:pPr>
          </w:p>
        </w:tc>
      </w:tr>
      <w:tr w:rsidR="006A30E3" w14:paraId="53C8A0BD" w14:textId="77777777">
        <w:trPr>
          <w:trHeight w:val="300"/>
        </w:trPr>
        <w:tc>
          <w:tcPr>
            <w:tcW w:w="5760" w:type="dxa"/>
            <w:tcBorders>
              <w:top w:val="nil"/>
              <w:left w:val="nil"/>
              <w:bottom w:val="nil"/>
              <w:right w:val="nil"/>
            </w:tcBorders>
            <w:shd w:val="clear" w:color="auto" w:fill="auto"/>
            <w:noWrap/>
            <w:vAlign w:val="bottom"/>
            <w:hideMark/>
          </w:tcPr>
          <w:p w14:paraId="53C8A0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0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B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B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BC" w14:textId="77777777" w:rsidR="00A33413" w:rsidRPr="001F1AD2" w:rsidRDefault="005E5BBF">
            <w:pPr>
              <w:contextualSpacing/>
              <w:rPr>
                <w:rFonts w:ascii="Times New Roman" w:eastAsia="Times New Roman" w:hAnsi="Times New Roman" w:cs="Times New Roman"/>
                <w:sz w:val="20"/>
              </w:rPr>
            </w:pPr>
          </w:p>
        </w:tc>
      </w:tr>
      <w:tr w:rsidR="006A30E3" w14:paraId="53C8A0C4" w14:textId="77777777">
        <w:trPr>
          <w:trHeight w:val="300"/>
        </w:trPr>
        <w:tc>
          <w:tcPr>
            <w:tcW w:w="6240" w:type="dxa"/>
            <w:gridSpan w:val="2"/>
            <w:tcBorders>
              <w:top w:val="nil"/>
              <w:left w:val="nil"/>
              <w:bottom w:val="nil"/>
              <w:right w:val="nil"/>
            </w:tcBorders>
            <w:shd w:val="clear" w:color="auto" w:fill="auto"/>
            <w:noWrap/>
            <w:vAlign w:val="bottom"/>
            <w:hideMark/>
          </w:tcPr>
          <w:p w14:paraId="53C8A0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0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C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C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C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C3" w14:textId="77777777" w:rsidR="00A33413" w:rsidRPr="001F1AD2" w:rsidRDefault="005E5BBF">
            <w:pPr>
              <w:contextualSpacing/>
              <w:rPr>
                <w:rFonts w:ascii="Times New Roman" w:eastAsia="Times New Roman" w:hAnsi="Times New Roman" w:cs="Times New Roman"/>
                <w:sz w:val="20"/>
              </w:rPr>
            </w:pPr>
          </w:p>
        </w:tc>
      </w:tr>
      <w:tr w:rsidR="006A30E3" w14:paraId="53C8A0CC" w14:textId="77777777">
        <w:trPr>
          <w:trHeight w:val="300"/>
        </w:trPr>
        <w:tc>
          <w:tcPr>
            <w:tcW w:w="5760" w:type="dxa"/>
            <w:tcBorders>
              <w:top w:val="nil"/>
              <w:left w:val="nil"/>
              <w:bottom w:val="nil"/>
              <w:right w:val="nil"/>
            </w:tcBorders>
            <w:shd w:val="clear" w:color="auto" w:fill="auto"/>
            <w:noWrap/>
            <w:vAlign w:val="bottom"/>
            <w:hideMark/>
          </w:tcPr>
          <w:p w14:paraId="53C8A0C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C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CB" w14:textId="77777777" w:rsidR="00A33413" w:rsidRPr="001F1AD2" w:rsidRDefault="005E5BBF">
            <w:pPr>
              <w:contextualSpacing/>
              <w:rPr>
                <w:rFonts w:ascii="Times New Roman" w:eastAsia="Times New Roman" w:hAnsi="Times New Roman" w:cs="Times New Roman"/>
                <w:sz w:val="20"/>
              </w:rPr>
            </w:pPr>
          </w:p>
        </w:tc>
      </w:tr>
      <w:tr w:rsidR="006A30E3" w14:paraId="53C8A0D0" w14:textId="77777777">
        <w:trPr>
          <w:trHeight w:val="300"/>
        </w:trPr>
        <w:tc>
          <w:tcPr>
            <w:tcW w:w="5760" w:type="dxa"/>
            <w:tcBorders>
              <w:top w:val="nil"/>
              <w:left w:val="nil"/>
              <w:bottom w:val="nil"/>
              <w:right w:val="nil"/>
            </w:tcBorders>
            <w:shd w:val="clear" w:color="auto" w:fill="auto"/>
            <w:noWrap/>
            <w:vAlign w:val="bottom"/>
            <w:hideMark/>
          </w:tcPr>
          <w:p w14:paraId="53C8A0CD"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0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44 ως έχει    ΔΕΚΤΟ ΚΑΤΑ ΠΛΕΙΟΨΗΦΙΑ</w:t>
            </w:r>
          </w:p>
        </w:tc>
        <w:tc>
          <w:tcPr>
            <w:tcW w:w="960" w:type="dxa"/>
            <w:tcBorders>
              <w:top w:val="nil"/>
              <w:left w:val="nil"/>
              <w:bottom w:val="nil"/>
              <w:right w:val="nil"/>
            </w:tcBorders>
            <w:shd w:val="clear" w:color="auto" w:fill="auto"/>
            <w:noWrap/>
            <w:vAlign w:val="bottom"/>
            <w:hideMark/>
          </w:tcPr>
          <w:p w14:paraId="53C8A0CF" w14:textId="77777777" w:rsidR="00A33413" w:rsidRPr="001F1AD2" w:rsidRDefault="005E5BBF">
            <w:pPr>
              <w:contextualSpacing/>
              <w:rPr>
                <w:rFonts w:ascii="Calibri" w:eastAsia="Times New Roman" w:hAnsi="Calibri" w:cs="Times New Roman"/>
                <w:color w:val="000000"/>
                <w:sz w:val="22"/>
                <w:szCs w:val="22"/>
              </w:rPr>
            </w:pPr>
          </w:p>
        </w:tc>
      </w:tr>
      <w:tr w:rsidR="006A30E3" w14:paraId="53C8A0D8" w14:textId="77777777">
        <w:trPr>
          <w:trHeight w:val="300"/>
        </w:trPr>
        <w:tc>
          <w:tcPr>
            <w:tcW w:w="5760" w:type="dxa"/>
            <w:tcBorders>
              <w:top w:val="nil"/>
              <w:left w:val="nil"/>
              <w:bottom w:val="nil"/>
              <w:right w:val="nil"/>
            </w:tcBorders>
            <w:shd w:val="clear" w:color="auto" w:fill="auto"/>
            <w:noWrap/>
            <w:vAlign w:val="bottom"/>
            <w:hideMark/>
          </w:tcPr>
          <w:p w14:paraId="53C8A0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0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D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D7" w14:textId="77777777" w:rsidR="00A33413" w:rsidRPr="001F1AD2" w:rsidRDefault="005E5BBF">
            <w:pPr>
              <w:contextualSpacing/>
              <w:rPr>
                <w:rFonts w:ascii="Times New Roman" w:eastAsia="Times New Roman" w:hAnsi="Times New Roman" w:cs="Times New Roman"/>
                <w:sz w:val="20"/>
              </w:rPr>
            </w:pPr>
          </w:p>
        </w:tc>
      </w:tr>
      <w:tr w:rsidR="006A30E3" w14:paraId="53C8A0E0" w14:textId="77777777">
        <w:trPr>
          <w:trHeight w:val="300"/>
        </w:trPr>
        <w:tc>
          <w:tcPr>
            <w:tcW w:w="5760" w:type="dxa"/>
            <w:tcBorders>
              <w:top w:val="nil"/>
              <w:left w:val="nil"/>
              <w:bottom w:val="nil"/>
              <w:right w:val="nil"/>
            </w:tcBorders>
            <w:shd w:val="clear" w:color="auto" w:fill="auto"/>
            <w:noWrap/>
            <w:vAlign w:val="bottom"/>
            <w:hideMark/>
          </w:tcPr>
          <w:p w14:paraId="53C8A0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0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D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D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D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DF" w14:textId="77777777" w:rsidR="00A33413" w:rsidRPr="001F1AD2" w:rsidRDefault="005E5BBF">
            <w:pPr>
              <w:contextualSpacing/>
              <w:rPr>
                <w:rFonts w:ascii="Times New Roman" w:eastAsia="Times New Roman" w:hAnsi="Times New Roman" w:cs="Times New Roman"/>
                <w:sz w:val="20"/>
              </w:rPr>
            </w:pPr>
          </w:p>
        </w:tc>
      </w:tr>
      <w:tr w:rsidR="006A30E3" w14:paraId="53C8A0E8" w14:textId="77777777">
        <w:trPr>
          <w:trHeight w:val="300"/>
        </w:trPr>
        <w:tc>
          <w:tcPr>
            <w:tcW w:w="5760" w:type="dxa"/>
            <w:tcBorders>
              <w:top w:val="nil"/>
              <w:left w:val="nil"/>
              <w:bottom w:val="nil"/>
              <w:right w:val="nil"/>
            </w:tcBorders>
            <w:shd w:val="clear" w:color="auto" w:fill="auto"/>
            <w:noWrap/>
            <w:vAlign w:val="bottom"/>
            <w:hideMark/>
          </w:tcPr>
          <w:p w14:paraId="53C8A0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0E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E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E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E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E7" w14:textId="77777777" w:rsidR="00A33413" w:rsidRPr="001F1AD2" w:rsidRDefault="005E5BBF">
            <w:pPr>
              <w:contextualSpacing/>
              <w:rPr>
                <w:rFonts w:ascii="Times New Roman" w:eastAsia="Times New Roman" w:hAnsi="Times New Roman" w:cs="Times New Roman"/>
                <w:sz w:val="20"/>
              </w:rPr>
            </w:pPr>
          </w:p>
        </w:tc>
      </w:tr>
      <w:tr w:rsidR="006A30E3" w14:paraId="53C8A0F0" w14:textId="77777777">
        <w:trPr>
          <w:trHeight w:val="300"/>
        </w:trPr>
        <w:tc>
          <w:tcPr>
            <w:tcW w:w="5760" w:type="dxa"/>
            <w:tcBorders>
              <w:top w:val="nil"/>
              <w:left w:val="nil"/>
              <w:bottom w:val="nil"/>
              <w:right w:val="nil"/>
            </w:tcBorders>
            <w:shd w:val="clear" w:color="auto" w:fill="auto"/>
            <w:noWrap/>
            <w:vAlign w:val="bottom"/>
            <w:hideMark/>
          </w:tcPr>
          <w:p w14:paraId="53C8A0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0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E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0E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E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EF" w14:textId="77777777" w:rsidR="00A33413" w:rsidRPr="001F1AD2" w:rsidRDefault="005E5BBF">
            <w:pPr>
              <w:contextualSpacing/>
              <w:rPr>
                <w:rFonts w:ascii="Times New Roman" w:eastAsia="Times New Roman" w:hAnsi="Times New Roman" w:cs="Times New Roman"/>
                <w:sz w:val="20"/>
              </w:rPr>
            </w:pPr>
          </w:p>
        </w:tc>
      </w:tr>
      <w:tr w:rsidR="006A30E3" w14:paraId="53C8A0F8" w14:textId="77777777">
        <w:trPr>
          <w:trHeight w:val="300"/>
        </w:trPr>
        <w:tc>
          <w:tcPr>
            <w:tcW w:w="5760" w:type="dxa"/>
            <w:tcBorders>
              <w:top w:val="nil"/>
              <w:left w:val="nil"/>
              <w:bottom w:val="nil"/>
              <w:right w:val="nil"/>
            </w:tcBorders>
            <w:shd w:val="clear" w:color="auto" w:fill="auto"/>
            <w:noWrap/>
            <w:vAlign w:val="bottom"/>
            <w:hideMark/>
          </w:tcPr>
          <w:p w14:paraId="53C8A0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0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0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F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F7" w14:textId="77777777" w:rsidR="00A33413" w:rsidRPr="001F1AD2" w:rsidRDefault="005E5BBF">
            <w:pPr>
              <w:contextualSpacing/>
              <w:rPr>
                <w:rFonts w:ascii="Times New Roman" w:eastAsia="Times New Roman" w:hAnsi="Times New Roman" w:cs="Times New Roman"/>
                <w:sz w:val="20"/>
              </w:rPr>
            </w:pPr>
          </w:p>
        </w:tc>
      </w:tr>
      <w:tr w:rsidR="006A30E3" w14:paraId="53C8A100" w14:textId="77777777">
        <w:trPr>
          <w:trHeight w:val="300"/>
        </w:trPr>
        <w:tc>
          <w:tcPr>
            <w:tcW w:w="5760" w:type="dxa"/>
            <w:tcBorders>
              <w:top w:val="nil"/>
              <w:left w:val="nil"/>
              <w:bottom w:val="nil"/>
              <w:right w:val="nil"/>
            </w:tcBorders>
            <w:shd w:val="clear" w:color="auto" w:fill="auto"/>
            <w:noWrap/>
            <w:vAlign w:val="bottom"/>
            <w:hideMark/>
          </w:tcPr>
          <w:p w14:paraId="53C8A0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0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0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0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0F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0FF" w14:textId="77777777" w:rsidR="00A33413" w:rsidRPr="001F1AD2" w:rsidRDefault="005E5BBF">
            <w:pPr>
              <w:contextualSpacing/>
              <w:rPr>
                <w:rFonts w:ascii="Times New Roman" w:eastAsia="Times New Roman" w:hAnsi="Times New Roman" w:cs="Times New Roman"/>
                <w:sz w:val="20"/>
              </w:rPr>
            </w:pPr>
          </w:p>
        </w:tc>
      </w:tr>
      <w:tr w:rsidR="006A30E3" w14:paraId="53C8A108" w14:textId="77777777">
        <w:trPr>
          <w:trHeight w:val="300"/>
        </w:trPr>
        <w:tc>
          <w:tcPr>
            <w:tcW w:w="5760" w:type="dxa"/>
            <w:tcBorders>
              <w:top w:val="nil"/>
              <w:left w:val="nil"/>
              <w:bottom w:val="nil"/>
              <w:right w:val="nil"/>
            </w:tcBorders>
            <w:shd w:val="clear" w:color="auto" w:fill="auto"/>
            <w:noWrap/>
            <w:vAlign w:val="bottom"/>
            <w:hideMark/>
          </w:tcPr>
          <w:p w14:paraId="53C8A1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1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0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0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0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07" w14:textId="77777777" w:rsidR="00A33413" w:rsidRPr="001F1AD2" w:rsidRDefault="005E5BBF">
            <w:pPr>
              <w:contextualSpacing/>
              <w:rPr>
                <w:rFonts w:ascii="Times New Roman" w:eastAsia="Times New Roman" w:hAnsi="Times New Roman" w:cs="Times New Roman"/>
                <w:sz w:val="20"/>
              </w:rPr>
            </w:pPr>
          </w:p>
        </w:tc>
      </w:tr>
      <w:tr w:rsidR="006A30E3" w14:paraId="53C8A10F" w14:textId="77777777">
        <w:trPr>
          <w:trHeight w:val="300"/>
        </w:trPr>
        <w:tc>
          <w:tcPr>
            <w:tcW w:w="6240" w:type="dxa"/>
            <w:gridSpan w:val="2"/>
            <w:tcBorders>
              <w:top w:val="nil"/>
              <w:left w:val="nil"/>
              <w:bottom w:val="nil"/>
              <w:right w:val="nil"/>
            </w:tcBorders>
            <w:shd w:val="clear" w:color="auto" w:fill="auto"/>
            <w:noWrap/>
            <w:vAlign w:val="bottom"/>
            <w:hideMark/>
          </w:tcPr>
          <w:p w14:paraId="53C8A1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1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0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0E" w14:textId="77777777" w:rsidR="00A33413" w:rsidRPr="001F1AD2" w:rsidRDefault="005E5BBF">
            <w:pPr>
              <w:contextualSpacing/>
              <w:rPr>
                <w:rFonts w:ascii="Times New Roman" w:eastAsia="Times New Roman" w:hAnsi="Times New Roman" w:cs="Times New Roman"/>
                <w:sz w:val="20"/>
              </w:rPr>
            </w:pPr>
          </w:p>
        </w:tc>
      </w:tr>
      <w:tr w:rsidR="006A30E3" w14:paraId="53C8A117" w14:textId="77777777">
        <w:trPr>
          <w:trHeight w:val="300"/>
        </w:trPr>
        <w:tc>
          <w:tcPr>
            <w:tcW w:w="5760" w:type="dxa"/>
            <w:tcBorders>
              <w:top w:val="nil"/>
              <w:left w:val="nil"/>
              <w:bottom w:val="nil"/>
              <w:right w:val="nil"/>
            </w:tcBorders>
            <w:shd w:val="clear" w:color="auto" w:fill="auto"/>
            <w:noWrap/>
            <w:vAlign w:val="bottom"/>
            <w:hideMark/>
          </w:tcPr>
          <w:p w14:paraId="53C8A1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1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16" w14:textId="77777777" w:rsidR="00A33413" w:rsidRPr="001F1AD2" w:rsidRDefault="005E5BBF">
            <w:pPr>
              <w:contextualSpacing/>
              <w:rPr>
                <w:rFonts w:ascii="Times New Roman" w:eastAsia="Times New Roman" w:hAnsi="Times New Roman" w:cs="Times New Roman"/>
                <w:sz w:val="20"/>
              </w:rPr>
            </w:pPr>
          </w:p>
        </w:tc>
      </w:tr>
      <w:tr w:rsidR="006A30E3" w14:paraId="53C8A11B" w14:textId="77777777">
        <w:trPr>
          <w:trHeight w:val="300"/>
        </w:trPr>
        <w:tc>
          <w:tcPr>
            <w:tcW w:w="5760" w:type="dxa"/>
            <w:tcBorders>
              <w:top w:val="nil"/>
              <w:left w:val="nil"/>
              <w:bottom w:val="nil"/>
              <w:right w:val="nil"/>
            </w:tcBorders>
            <w:shd w:val="clear" w:color="auto" w:fill="auto"/>
            <w:noWrap/>
            <w:vAlign w:val="bottom"/>
            <w:hideMark/>
          </w:tcPr>
          <w:p w14:paraId="53C8A118"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1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45 ως έχει   ΔΕΚΤΟ ΚΑΤΑ ΠΛΕΙΟΨΗΦΙΑ</w:t>
            </w:r>
          </w:p>
        </w:tc>
        <w:tc>
          <w:tcPr>
            <w:tcW w:w="960" w:type="dxa"/>
            <w:tcBorders>
              <w:top w:val="nil"/>
              <w:left w:val="nil"/>
              <w:bottom w:val="nil"/>
              <w:right w:val="nil"/>
            </w:tcBorders>
            <w:shd w:val="clear" w:color="auto" w:fill="auto"/>
            <w:noWrap/>
            <w:vAlign w:val="bottom"/>
            <w:hideMark/>
          </w:tcPr>
          <w:p w14:paraId="53C8A11A" w14:textId="77777777" w:rsidR="00A33413" w:rsidRPr="001F1AD2" w:rsidRDefault="005E5BBF">
            <w:pPr>
              <w:contextualSpacing/>
              <w:rPr>
                <w:rFonts w:ascii="Calibri" w:eastAsia="Times New Roman" w:hAnsi="Calibri" w:cs="Times New Roman"/>
                <w:color w:val="000000"/>
                <w:sz w:val="22"/>
                <w:szCs w:val="22"/>
              </w:rPr>
            </w:pPr>
          </w:p>
        </w:tc>
      </w:tr>
      <w:tr w:rsidR="006A30E3" w14:paraId="53C8A123" w14:textId="77777777">
        <w:trPr>
          <w:trHeight w:val="300"/>
        </w:trPr>
        <w:tc>
          <w:tcPr>
            <w:tcW w:w="5760" w:type="dxa"/>
            <w:tcBorders>
              <w:top w:val="nil"/>
              <w:left w:val="nil"/>
              <w:bottom w:val="nil"/>
              <w:right w:val="nil"/>
            </w:tcBorders>
            <w:shd w:val="clear" w:color="auto" w:fill="auto"/>
            <w:noWrap/>
            <w:vAlign w:val="bottom"/>
            <w:hideMark/>
          </w:tcPr>
          <w:p w14:paraId="53C8A1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1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1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1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2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2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22" w14:textId="77777777" w:rsidR="00A33413" w:rsidRPr="001F1AD2" w:rsidRDefault="005E5BBF">
            <w:pPr>
              <w:contextualSpacing/>
              <w:rPr>
                <w:rFonts w:ascii="Times New Roman" w:eastAsia="Times New Roman" w:hAnsi="Times New Roman" w:cs="Times New Roman"/>
                <w:sz w:val="20"/>
              </w:rPr>
            </w:pPr>
          </w:p>
        </w:tc>
      </w:tr>
      <w:tr w:rsidR="006A30E3" w14:paraId="53C8A12B" w14:textId="77777777">
        <w:trPr>
          <w:trHeight w:val="300"/>
        </w:trPr>
        <w:tc>
          <w:tcPr>
            <w:tcW w:w="5760" w:type="dxa"/>
            <w:tcBorders>
              <w:top w:val="nil"/>
              <w:left w:val="nil"/>
              <w:bottom w:val="nil"/>
              <w:right w:val="nil"/>
            </w:tcBorders>
            <w:shd w:val="clear" w:color="auto" w:fill="auto"/>
            <w:noWrap/>
            <w:vAlign w:val="bottom"/>
            <w:hideMark/>
          </w:tcPr>
          <w:p w14:paraId="53C8A1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1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2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2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2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2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2A" w14:textId="77777777" w:rsidR="00A33413" w:rsidRPr="001F1AD2" w:rsidRDefault="005E5BBF">
            <w:pPr>
              <w:contextualSpacing/>
              <w:rPr>
                <w:rFonts w:ascii="Times New Roman" w:eastAsia="Times New Roman" w:hAnsi="Times New Roman" w:cs="Times New Roman"/>
                <w:sz w:val="20"/>
              </w:rPr>
            </w:pPr>
          </w:p>
        </w:tc>
      </w:tr>
      <w:tr w:rsidR="006A30E3" w14:paraId="53C8A133" w14:textId="77777777">
        <w:trPr>
          <w:trHeight w:val="300"/>
        </w:trPr>
        <w:tc>
          <w:tcPr>
            <w:tcW w:w="5760" w:type="dxa"/>
            <w:tcBorders>
              <w:top w:val="nil"/>
              <w:left w:val="nil"/>
              <w:bottom w:val="nil"/>
              <w:right w:val="nil"/>
            </w:tcBorders>
            <w:shd w:val="clear" w:color="auto" w:fill="auto"/>
            <w:noWrap/>
            <w:vAlign w:val="bottom"/>
            <w:hideMark/>
          </w:tcPr>
          <w:p w14:paraId="53C8A1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1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2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2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3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3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32" w14:textId="77777777" w:rsidR="00A33413" w:rsidRPr="001F1AD2" w:rsidRDefault="005E5BBF">
            <w:pPr>
              <w:contextualSpacing/>
              <w:rPr>
                <w:rFonts w:ascii="Times New Roman" w:eastAsia="Times New Roman" w:hAnsi="Times New Roman" w:cs="Times New Roman"/>
                <w:sz w:val="20"/>
              </w:rPr>
            </w:pPr>
          </w:p>
        </w:tc>
      </w:tr>
      <w:tr w:rsidR="006A30E3" w14:paraId="53C8A13B" w14:textId="77777777">
        <w:trPr>
          <w:trHeight w:val="300"/>
        </w:trPr>
        <w:tc>
          <w:tcPr>
            <w:tcW w:w="5760" w:type="dxa"/>
            <w:tcBorders>
              <w:top w:val="nil"/>
              <w:left w:val="nil"/>
              <w:bottom w:val="nil"/>
              <w:right w:val="nil"/>
            </w:tcBorders>
            <w:shd w:val="clear" w:color="auto" w:fill="auto"/>
            <w:noWrap/>
            <w:vAlign w:val="bottom"/>
            <w:hideMark/>
          </w:tcPr>
          <w:p w14:paraId="53C8A1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1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3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3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13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3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3A" w14:textId="77777777" w:rsidR="00A33413" w:rsidRPr="001F1AD2" w:rsidRDefault="005E5BBF">
            <w:pPr>
              <w:contextualSpacing/>
              <w:rPr>
                <w:rFonts w:ascii="Times New Roman" w:eastAsia="Times New Roman" w:hAnsi="Times New Roman" w:cs="Times New Roman"/>
                <w:sz w:val="20"/>
              </w:rPr>
            </w:pPr>
          </w:p>
        </w:tc>
      </w:tr>
      <w:tr w:rsidR="006A30E3" w14:paraId="53C8A143" w14:textId="77777777">
        <w:trPr>
          <w:trHeight w:val="300"/>
        </w:trPr>
        <w:tc>
          <w:tcPr>
            <w:tcW w:w="5760" w:type="dxa"/>
            <w:tcBorders>
              <w:top w:val="nil"/>
              <w:left w:val="nil"/>
              <w:bottom w:val="nil"/>
              <w:right w:val="nil"/>
            </w:tcBorders>
            <w:shd w:val="clear" w:color="auto" w:fill="auto"/>
            <w:noWrap/>
            <w:vAlign w:val="bottom"/>
            <w:hideMark/>
          </w:tcPr>
          <w:p w14:paraId="53C8A1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1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1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4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42" w14:textId="77777777" w:rsidR="00A33413" w:rsidRPr="001F1AD2" w:rsidRDefault="005E5BBF">
            <w:pPr>
              <w:contextualSpacing/>
              <w:rPr>
                <w:rFonts w:ascii="Times New Roman" w:eastAsia="Times New Roman" w:hAnsi="Times New Roman" w:cs="Times New Roman"/>
                <w:sz w:val="20"/>
              </w:rPr>
            </w:pPr>
          </w:p>
        </w:tc>
      </w:tr>
      <w:tr w:rsidR="006A30E3" w14:paraId="53C8A14B" w14:textId="77777777">
        <w:trPr>
          <w:trHeight w:val="300"/>
        </w:trPr>
        <w:tc>
          <w:tcPr>
            <w:tcW w:w="5760" w:type="dxa"/>
            <w:tcBorders>
              <w:top w:val="nil"/>
              <w:left w:val="nil"/>
              <w:bottom w:val="nil"/>
              <w:right w:val="nil"/>
            </w:tcBorders>
            <w:shd w:val="clear" w:color="auto" w:fill="auto"/>
            <w:noWrap/>
            <w:vAlign w:val="bottom"/>
            <w:hideMark/>
          </w:tcPr>
          <w:p w14:paraId="53C8A1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1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4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4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4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4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4A" w14:textId="77777777" w:rsidR="00A33413" w:rsidRPr="001F1AD2" w:rsidRDefault="005E5BBF">
            <w:pPr>
              <w:contextualSpacing/>
              <w:rPr>
                <w:rFonts w:ascii="Times New Roman" w:eastAsia="Times New Roman" w:hAnsi="Times New Roman" w:cs="Times New Roman"/>
                <w:sz w:val="20"/>
              </w:rPr>
            </w:pPr>
          </w:p>
        </w:tc>
      </w:tr>
      <w:tr w:rsidR="006A30E3" w14:paraId="53C8A153" w14:textId="77777777">
        <w:trPr>
          <w:trHeight w:val="300"/>
        </w:trPr>
        <w:tc>
          <w:tcPr>
            <w:tcW w:w="5760" w:type="dxa"/>
            <w:tcBorders>
              <w:top w:val="nil"/>
              <w:left w:val="nil"/>
              <w:bottom w:val="nil"/>
              <w:right w:val="nil"/>
            </w:tcBorders>
            <w:shd w:val="clear" w:color="auto" w:fill="auto"/>
            <w:noWrap/>
            <w:vAlign w:val="bottom"/>
            <w:hideMark/>
          </w:tcPr>
          <w:p w14:paraId="53C8A1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1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4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5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52" w14:textId="77777777" w:rsidR="00A33413" w:rsidRPr="001F1AD2" w:rsidRDefault="005E5BBF">
            <w:pPr>
              <w:contextualSpacing/>
              <w:rPr>
                <w:rFonts w:ascii="Times New Roman" w:eastAsia="Times New Roman" w:hAnsi="Times New Roman" w:cs="Times New Roman"/>
                <w:sz w:val="20"/>
              </w:rPr>
            </w:pPr>
          </w:p>
        </w:tc>
      </w:tr>
      <w:tr w:rsidR="006A30E3" w14:paraId="53C8A15A" w14:textId="77777777">
        <w:trPr>
          <w:trHeight w:val="300"/>
        </w:trPr>
        <w:tc>
          <w:tcPr>
            <w:tcW w:w="6240" w:type="dxa"/>
            <w:gridSpan w:val="2"/>
            <w:tcBorders>
              <w:top w:val="nil"/>
              <w:left w:val="nil"/>
              <w:bottom w:val="nil"/>
              <w:right w:val="nil"/>
            </w:tcBorders>
            <w:shd w:val="clear" w:color="auto" w:fill="auto"/>
            <w:noWrap/>
            <w:vAlign w:val="bottom"/>
            <w:hideMark/>
          </w:tcPr>
          <w:p w14:paraId="53C8A1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1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5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5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5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59" w14:textId="77777777" w:rsidR="00A33413" w:rsidRPr="001F1AD2" w:rsidRDefault="005E5BBF">
            <w:pPr>
              <w:contextualSpacing/>
              <w:rPr>
                <w:rFonts w:ascii="Times New Roman" w:eastAsia="Times New Roman" w:hAnsi="Times New Roman" w:cs="Times New Roman"/>
                <w:sz w:val="20"/>
              </w:rPr>
            </w:pPr>
          </w:p>
        </w:tc>
      </w:tr>
      <w:tr w:rsidR="006A30E3" w14:paraId="53C8A162" w14:textId="77777777">
        <w:trPr>
          <w:trHeight w:val="300"/>
        </w:trPr>
        <w:tc>
          <w:tcPr>
            <w:tcW w:w="5760" w:type="dxa"/>
            <w:tcBorders>
              <w:top w:val="nil"/>
              <w:left w:val="nil"/>
              <w:bottom w:val="nil"/>
              <w:right w:val="nil"/>
            </w:tcBorders>
            <w:shd w:val="clear" w:color="auto" w:fill="auto"/>
            <w:noWrap/>
            <w:vAlign w:val="bottom"/>
            <w:hideMark/>
          </w:tcPr>
          <w:p w14:paraId="53C8A1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6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61" w14:textId="77777777" w:rsidR="00A33413" w:rsidRPr="001F1AD2" w:rsidRDefault="005E5BBF">
            <w:pPr>
              <w:contextualSpacing/>
              <w:rPr>
                <w:rFonts w:ascii="Times New Roman" w:eastAsia="Times New Roman" w:hAnsi="Times New Roman" w:cs="Times New Roman"/>
                <w:sz w:val="20"/>
              </w:rPr>
            </w:pPr>
          </w:p>
        </w:tc>
      </w:tr>
      <w:tr w:rsidR="006A30E3" w14:paraId="53C8A166" w14:textId="77777777">
        <w:trPr>
          <w:trHeight w:val="300"/>
        </w:trPr>
        <w:tc>
          <w:tcPr>
            <w:tcW w:w="5760" w:type="dxa"/>
            <w:tcBorders>
              <w:top w:val="nil"/>
              <w:left w:val="nil"/>
              <w:bottom w:val="nil"/>
              <w:right w:val="nil"/>
            </w:tcBorders>
            <w:shd w:val="clear" w:color="auto" w:fill="auto"/>
            <w:noWrap/>
            <w:vAlign w:val="bottom"/>
            <w:hideMark/>
          </w:tcPr>
          <w:p w14:paraId="53C8A163"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1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46 ως </w:t>
            </w:r>
            <w:r w:rsidRPr="001F1AD2">
              <w:rPr>
                <w:rFonts w:ascii="Calibri" w:eastAsia="Times New Roman" w:hAnsi="Calibri" w:cs="Times New Roman"/>
                <w:color w:val="000000"/>
                <w:sz w:val="22"/>
                <w:szCs w:val="22"/>
              </w:rPr>
              <w:t>έχει   ΔΕΚΤΟ ΚΑΤΑ ΠΛΕΙΟΨΗΦΙΑ</w:t>
            </w:r>
          </w:p>
        </w:tc>
        <w:tc>
          <w:tcPr>
            <w:tcW w:w="960" w:type="dxa"/>
            <w:tcBorders>
              <w:top w:val="nil"/>
              <w:left w:val="nil"/>
              <w:bottom w:val="nil"/>
              <w:right w:val="nil"/>
            </w:tcBorders>
            <w:shd w:val="clear" w:color="auto" w:fill="auto"/>
            <w:noWrap/>
            <w:vAlign w:val="bottom"/>
            <w:hideMark/>
          </w:tcPr>
          <w:p w14:paraId="53C8A165" w14:textId="77777777" w:rsidR="00A33413" w:rsidRPr="001F1AD2" w:rsidRDefault="005E5BBF">
            <w:pPr>
              <w:contextualSpacing/>
              <w:rPr>
                <w:rFonts w:ascii="Calibri" w:eastAsia="Times New Roman" w:hAnsi="Calibri" w:cs="Times New Roman"/>
                <w:color w:val="000000"/>
                <w:sz w:val="22"/>
                <w:szCs w:val="22"/>
              </w:rPr>
            </w:pPr>
          </w:p>
        </w:tc>
      </w:tr>
      <w:tr w:rsidR="006A30E3" w14:paraId="53C8A16E" w14:textId="77777777">
        <w:trPr>
          <w:trHeight w:val="300"/>
        </w:trPr>
        <w:tc>
          <w:tcPr>
            <w:tcW w:w="5760" w:type="dxa"/>
            <w:tcBorders>
              <w:top w:val="nil"/>
              <w:left w:val="nil"/>
              <w:bottom w:val="nil"/>
              <w:right w:val="nil"/>
            </w:tcBorders>
            <w:shd w:val="clear" w:color="auto" w:fill="auto"/>
            <w:noWrap/>
            <w:vAlign w:val="bottom"/>
            <w:hideMark/>
          </w:tcPr>
          <w:p w14:paraId="53C8A1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1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6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6D" w14:textId="77777777" w:rsidR="00A33413" w:rsidRPr="001F1AD2" w:rsidRDefault="005E5BBF">
            <w:pPr>
              <w:contextualSpacing/>
              <w:rPr>
                <w:rFonts w:ascii="Times New Roman" w:eastAsia="Times New Roman" w:hAnsi="Times New Roman" w:cs="Times New Roman"/>
                <w:sz w:val="20"/>
              </w:rPr>
            </w:pPr>
          </w:p>
        </w:tc>
      </w:tr>
      <w:tr w:rsidR="006A30E3" w14:paraId="53C8A176" w14:textId="77777777">
        <w:trPr>
          <w:trHeight w:val="300"/>
        </w:trPr>
        <w:tc>
          <w:tcPr>
            <w:tcW w:w="5760" w:type="dxa"/>
            <w:tcBorders>
              <w:top w:val="nil"/>
              <w:left w:val="nil"/>
              <w:bottom w:val="nil"/>
              <w:right w:val="nil"/>
            </w:tcBorders>
            <w:shd w:val="clear" w:color="auto" w:fill="auto"/>
            <w:noWrap/>
            <w:vAlign w:val="bottom"/>
            <w:hideMark/>
          </w:tcPr>
          <w:p w14:paraId="53C8A1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1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7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75" w14:textId="77777777" w:rsidR="00A33413" w:rsidRPr="001F1AD2" w:rsidRDefault="005E5BBF">
            <w:pPr>
              <w:contextualSpacing/>
              <w:rPr>
                <w:rFonts w:ascii="Times New Roman" w:eastAsia="Times New Roman" w:hAnsi="Times New Roman" w:cs="Times New Roman"/>
                <w:sz w:val="20"/>
              </w:rPr>
            </w:pPr>
          </w:p>
        </w:tc>
      </w:tr>
      <w:tr w:rsidR="006A30E3" w14:paraId="53C8A17E" w14:textId="77777777">
        <w:trPr>
          <w:trHeight w:val="300"/>
        </w:trPr>
        <w:tc>
          <w:tcPr>
            <w:tcW w:w="5760" w:type="dxa"/>
            <w:tcBorders>
              <w:top w:val="nil"/>
              <w:left w:val="nil"/>
              <w:bottom w:val="nil"/>
              <w:right w:val="nil"/>
            </w:tcBorders>
            <w:shd w:val="clear" w:color="auto" w:fill="auto"/>
            <w:noWrap/>
            <w:vAlign w:val="bottom"/>
            <w:hideMark/>
          </w:tcPr>
          <w:p w14:paraId="53C8A1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1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7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7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7D" w14:textId="77777777" w:rsidR="00A33413" w:rsidRPr="001F1AD2" w:rsidRDefault="005E5BBF">
            <w:pPr>
              <w:contextualSpacing/>
              <w:rPr>
                <w:rFonts w:ascii="Times New Roman" w:eastAsia="Times New Roman" w:hAnsi="Times New Roman" w:cs="Times New Roman"/>
                <w:sz w:val="20"/>
              </w:rPr>
            </w:pPr>
          </w:p>
        </w:tc>
      </w:tr>
      <w:tr w:rsidR="006A30E3" w14:paraId="53C8A186" w14:textId="77777777">
        <w:trPr>
          <w:trHeight w:val="300"/>
        </w:trPr>
        <w:tc>
          <w:tcPr>
            <w:tcW w:w="5760" w:type="dxa"/>
            <w:tcBorders>
              <w:top w:val="nil"/>
              <w:left w:val="nil"/>
              <w:bottom w:val="nil"/>
              <w:right w:val="nil"/>
            </w:tcBorders>
            <w:shd w:val="clear" w:color="auto" w:fill="auto"/>
            <w:noWrap/>
            <w:vAlign w:val="bottom"/>
            <w:hideMark/>
          </w:tcPr>
          <w:p w14:paraId="53C8A1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1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8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1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8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85" w14:textId="77777777" w:rsidR="00A33413" w:rsidRPr="001F1AD2" w:rsidRDefault="005E5BBF">
            <w:pPr>
              <w:contextualSpacing/>
              <w:rPr>
                <w:rFonts w:ascii="Times New Roman" w:eastAsia="Times New Roman" w:hAnsi="Times New Roman" w:cs="Times New Roman"/>
                <w:sz w:val="20"/>
              </w:rPr>
            </w:pPr>
          </w:p>
        </w:tc>
      </w:tr>
      <w:tr w:rsidR="006A30E3" w14:paraId="53C8A18E" w14:textId="77777777">
        <w:trPr>
          <w:trHeight w:val="300"/>
        </w:trPr>
        <w:tc>
          <w:tcPr>
            <w:tcW w:w="5760" w:type="dxa"/>
            <w:tcBorders>
              <w:top w:val="nil"/>
              <w:left w:val="nil"/>
              <w:bottom w:val="nil"/>
              <w:right w:val="nil"/>
            </w:tcBorders>
            <w:shd w:val="clear" w:color="auto" w:fill="auto"/>
            <w:noWrap/>
            <w:vAlign w:val="bottom"/>
            <w:hideMark/>
          </w:tcPr>
          <w:p w14:paraId="53C8A1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1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1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8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8D" w14:textId="77777777" w:rsidR="00A33413" w:rsidRPr="001F1AD2" w:rsidRDefault="005E5BBF">
            <w:pPr>
              <w:contextualSpacing/>
              <w:rPr>
                <w:rFonts w:ascii="Times New Roman" w:eastAsia="Times New Roman" w:hAnsi="Times New Roman" w:cs="Times New Roman"/>
                <w:sz w:val="20"/>
              </w:rPr>
            </w:pPr>
          </w:p>
        </w:tc>
      </w:tr>
      <w:tr w:rsidR="006A30E3" w14:paraId="53C8A196" w14:textId="77777777">
        <w:trPr>
          <w:trHeight w:val="300"/>
        </w:trPr>
        <w:tc>
          <w:tcPr>
            <w:tcW w:w="5760" w:type="dxa"/>
            <w:tcBorders>
              <w:top w:val="nil"/>
              <w:left w:val="nil"/>
              <w:bottom w:val="nil"/>
              <w:right w:val="nil"/>
            </w:tcBorders>
            <w:shd w:val="clear" w:color="auto" w:fill="auto"/>
            <w:noWrap/>
            <w:vAlign w:val="bottom"/>
            <w:hideMark/>
          </w:tcPr>
          <w:p w14:paraId="53C8A1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1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9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9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95" w14:textId="77777777" w:rsidR="00A33413" w:rsidRPr="001F1AD2" w:rsidRDefault="005E5BBF">
            <w:pPr>
              <w:contextualSpacing/>
              <w:rPr>
                <w:rFonts w:ascii="Times New Roman" w:eastAsia="Times New Roman" w:hAnsi="Times New Roman" w:cs="Times New Roman"/>
                <w:sz w:val="20"/>
              </w:rPr>
            </w:pPr>
          </w:p>
        </w:tc>
      </w:tr>
      <w:tr w:rsidR="006A30E3" w14:paraId="53C8A19E" w14:textId="77777777">
        <w:trPr>
          <w:trHeight w:val="300"/>
        </w:trPr>
        <w:tc>
          <w:tcPr>
            <w:tcW w:w="5760" w:type="dxa"/>
            <w:tcBorders>
              <w:top w:val="nil"/>
              <w:left w:val="nil"/>
              <w:bottom w:val="nil"/>
              <w:right w:val="nil"/>
            </w:tcBorders>
            <w:shd w:val="clear" w:color="auto" w:fill="auto"/>
            <w:noWrap/>
            <w:vAlign w:val="bottom"/>
            <w:hideMark/>
          </w:tcPr>
          <w:p w14:paraId="53C8A1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1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9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9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9D" w14:textId="77777777" w:rsidR="00A33413" w:rsidRPr="001F1AD2" w:rsidRDefault="005E5BBF">
            <w:pPr>
              <w:contextualSpacing/>
              <w:rPr>
                <w:rFonts w:ascii="Times New Roman" w:eastAsia="Times New Roman" w:hAnsi="Times New Roman" w:cs="Times New Roman"/>
                <w:sz w:val="20"/>
              </w:rPr>
            </w:pPr>
          </w:p>
        </w:tc>
      </w:tr>
      <w:tr w:rsidR="006A30E3" w14:paraId="53C8A1A5" w14:textId="77777777">
        <w:trPr>
          <w:trHeight w:val="300"/>
        </w:trPr>
        <w:tc>
          <w:tcPr>
            <w:tcW w:w="6240" w:type="dxa"/>
            <w:gridSpan w:val="2"/>
            <w:tcBorders>
              <w:top w:val="nil"/>
              <w:left w:val="nil"/>
              <w:bottom w:val="nil"/>
              <w:right w:val="nil"/>
            </w:tcBorders>
            <w:shd w:val="clear" w:color="auto" w:fill="auto"/>
            <w:noWrap/>
            <w:vAlign w:val="bottom"/>
            <w:hideMark/>
          </w:tcPr>
          <w:p w14:paraId="53C8A1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1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A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A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A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A4" w14:textId="77777777" w:rsidR="00A33413" w:rsidRPr="001F1AD2" w:rsidRDefault="005E5BBF">
            <w:pPr>
              <w:contextualSpacing/>
              <w:rPr>
                <w:rFonts w:ascii="Times New Roman" w:eastAsia="Times New Roman" w:hAnsi="Times New Roman" w:cs="Times New Roman"/>
                <w:sz w:val="20"/>
              </w:rPr>
            </w:pPr>
          </w:p>
        </w:tc>
      </w:tr>
      <w:tr w:rsidR="006A30E3" w14:paraId="53C8A1AD" w14:textId="77777777">
        <w:trPr>
          <w:trHeight w:val="300"/>
        </w:trPr>
        <w:tc>
          <w:tcPr>
            <w:tcW w:w="5760" w:type="dxa"/>
            <w:tcBorders>
              <w:top w:val="nil"/>
              <w:left w:val="nil"/>
              <w:bottom w:val="nil"/>
              <w:right w:val="nil"/>
            </w:tcBorders>
            <w:shd w:val="clear" w:color="auto" w:fill="auto"/>
            <w:noWrap/>
            <w:vAlign w:val="bottom"/>
            <w:hideMark/>
          </w:tcPr>
          <w:p w14:paraId="53C8A1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A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A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AC" w14:textId="77777777" w:rsidR="00A33413" w:rsidRPr="001F1AD2" w:rsidRDefault="005E5BBF">
            <w:pPr>
              <w:contextualSpacing/>
              <w:rPr>
                <w:rFonts w:ascii="Times New Roman" w:eastAsia="Times New Roman" w:hAnsi="Times New Roman" w:cs="Times New Roman"/>
                <w:sz w:val="20"/>
              </w:rPr>
            </w:pPr>
          </w:p>
        </w:tc>
      </w:tr>
      <w:tr w:rsidR="006A30E3" w14:paraId="53C8A1B1" w14:textId="77777777">
        <w:trPr>
          <w:trHeight w:val="300"/>
        </w:trPr>
        <w:tc>
          <w:tcPr>
            <w:tcW w:w="5760" w:type="dxa"/>
            <w:tcBorders>
              <w:top w:val="nil"/>
              <w:left w:val="nil"/>
              <w:bottom w:val="nil"/>
              <w:right w:val="nil"/>
            </w:tcBorders>
            <w:shd w:val="clear" w:color="auto" w:fill="auto"/>
            <w:noWrap/>
            <w:vAlign w:val="bottom"/>
            <w:hideMark/>
          </w:tcPr>
          <w:p w14:paraId="53C8A1AE"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1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47 ως έχει   ΔΕΚΤΟ ΚΑΤΑ ΠΛΕΙΟΨΗΦΙΑ</w:t>
            </w:r>
          </w:p>
        </w:tc>
        <w:tc>
          <w:tcPr>
            <w:tcW w:w="960" w:type="dxa"/>
            <w:tcBorders>
              <w:top w:val="nil"/>
              <w:left w:val="nil"/>
              <w:bottom w:val="nil"/>
              <w:right w:val="nil"/>
            </w:tcBorders>
            <w:shd w:val="clear" w:color="auto" w:fill="auto"/>
            <w:noWrap/>
            <w:vAlign w:val="bottom"/>
            <w:hideMark/>
          </w:tcPr>
          <w:p w14:paraId="53C8A1B0" w14:textId="77777777" w:rsidR="00A33413" w:rsidRPr="001F1AD2" w:rsidRDefault="005E5BBF">
            <w:pPr>
              <w:contextualSpacing/>
              <w:rPr>
                <w:rFonts w:ascii="Calibri" w:eastAsia="Times New Roman" w:hAnsi="Calibri" w:cs="Times New Roman"/>
                <w:color w:val="000000"/>
                <w:sz w:val="22"/>
                <w:szCs w:val="22"/>
              </w:rPr>
            </w:pPr>
          </w:p>
        </w:tc>
      </w:tr>
      <w:tr w:rsidR="006A30E3" w14:paraId="53C8A1B9" w14:textId="77777777">
        <w:trPr>
          <w:trHeight w:val="300"/>
        </w:trPr>
        <w:tc>
          <w:tcPr>
            <w:tcW w:w="5760" w:type="dxa"/>
            <w:tcBorders>
              <w:top w:val="nil"/>
              <w:left w:val="nil"/>
              <w:bottom w:val="nil"/>
              <w:right w:val="nil"/>
            </w:tcBorders>
            <w:shd w:val="clear" w:color="auto" w:fill="auto"/>
            <w:noWrap/>
            <w:vAlign w:val="bottom"/>
            <w:hideMark/>
          </w:tcPr>
          <w:p w14:paraId="53C8A1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1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B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B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B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B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B8" w14:textId="77777777" w:rsidR="00A33413" w:rsidRPr="001F1AD2" w:rsidRDefault="005E5BBF">
            <w:pPr>
              <w:contextualSpacing/>
              <w:rPr>
                <w:rFonts w:ascii="Times New Roman" w:eastAsia="Times New Roman" w:hAnsi="Times New Roman" w:cs="Times New Roman"/>
                <w:sz w:val="20"/>
              </w:rPr>
            </w:pPr>
          </w:p>
        </w:tc>
      </w:tr>
      <w:tr w:rsidR="006A30E3" w14:paraId="53C8A1C1" w14:textId="77777777">
        <w:trPr>
          <w:trHeight w:val="300"/>
        </w:trPr>
        <w:tc>
          <w:tcPr>
            <w:tcW w:w="5760" w:type="dxa"/>
            <w:tcBorders>
              <w:top w:val="nil"/>
              <w:left w:val="nil"/>
              <w:bottom w:val="nil"/>
              <w:right w:val="nil"/>
            </w:tcBorders>
            <w:shd w:val="clear" w:color="auto" w:fill="auto"/>
            <w:noWrap/>
            <w:vAlign w:val="bottom"/>
            <w:hideMark/>
          </w:tcPr>
          <w:p w14:paraId="53C8A1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1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B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B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B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B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C0" w14:textId="77777777" w:rsidR="00A33413" w:rsidRPr="001F1AD2" w:rsidRDefault="005E5BBF">
            <w:pPr>
              <w:contextualSpacing/>
              <w:rPr>
                <w:rFonts w:ascii="Times New Roman" w:eastAsia="Times New Roman" w:hAnsi="Times New Roman" w:cs="Times New Roman"/>
                <w:sz w:val="20"/>
              </w:rPr>
            </w:pPr>
          </w:p>
        </w:tc>
      </w:tr>
      <w:tr w:rsidR="006A30E3" w14:paraId="53C8A1C9" w14:textId="77777777">
        <w:trPr>
          <w:trHeight w:val="300"/>
        </w:trPr>
        <w:tc>
          <w:tcPr>
            <w:tcW w:w="5760" w:type="dxa"/>
            <w:tcBorders>
              <w:top w:val="nil"/>
              <w:left w:val="nil"/>
              <w:bottom w:val="nil"/>
              <w:right w:val="nil"/>
            </w:tcBorders>
            <w:shd w:val="clear" w:color="auto" w:fill="auto"/>
            <w:noWrap/>
            <w:vAlign w:val="bottom"/>
            <w:hideMark/>
          </w:tcPr>
          <w:p w14:paraId="53C8A1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1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C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C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C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C8" w14:textId="77777777" w:rsidR="00A33413" w:rsidRPr="001F1AD2" w:rsidRDefault="005E5BBF">
            <w:pPr>
              <w:contextualSpacing/>
              <w:rPr>
                <w:rFonts w:ascii="Times New Roman" w:eastAsia="Times New Roman" w:hAnsi="Times New Roman" w:cs="Times New Roman"/>
                <w:sz w:val="20"/>
              </w:rPr>
            </w:pPr>
          </w:p>
        </w:tc>
      </w:tr>
      <w:tr w:rsidR="006A30E3" w14:paraId="53C8A1D1" w14:textId="77777777">
        <w:trPr>
          <w:trHeight w:val="300"/>
        </w:trPr>
        <w:tc>
          <w:tcPr>
            <w:tcW w:w="5760" w:type="dxa"/>
            <w:tcBorders>
              <w:top w:val="nil"/>
              <w:left w:val="nil"/>
              <w:bottom w:val="nil"/>
              <w:right w:val="nil"/>
            </w:tcBorders>
            <w:shd w:val="clear" w:color="auto" w:fill="auto"/>
            <w:noWrap/>
            <w:vAlign w:val="bottom"/>
            <w:hideMark/>
          </w:tcPr>
          <w:p w14:paraId="53C8A1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1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C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C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1C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C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D0" w14:textId="77777777" w:rsidR="00A33413" w:rsidRPr="001F1AD2" w:rsidRDefault="005E5BBF">
            <w:pPr>
              <w:contextualSpacing/>
              <w:rPr>
                <w:rFonts w:ascii="Times New Roman" w:eastAsia="Times New Roman" w:hAnsi="Times New Roman" w:cs="Times New Roman"/>
                <w:sz w:val="20"/>
              </w:rPr>
            </w:pPr>
          </w:p>
        </w:tc>
      </w:tr>
      <w:tr w:rsidR="006A30E3" w14:paraId="53C8A1D9" w14:textId="77777777">
        <w:trPr>
          <w:trHeight w:val="300"/>
        </w:trPr>
        <w:tc>
          <w:tcPr>
            <w:tcW w:w="5760" w:type="dxa"/>
            <w:tcBorders>
              <w:top w:val="nil"/>
              <w:left w:val="nil"/>
              <w:bottom w:val="nil"/>
              <w:right w:val="nil"/>
            </w:tcBorders>
            <w:shd w:val="clear" w:color="auto" w:fill="auto"/>
            <w:noWrap/>
            <w:vAlign w:val="bottom"/>
            <w:hideMark/>
          </w:tcPr>
          <w:p w14:paraId="53C8A1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1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D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1D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D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D8" w14:textId="77777777" w:rsidR="00A33413" w:rsidRPr="001F1AD2" w:rsidRDefault="005E5BBF">
            <w:pPr>
              <w:contextualSpacing/>
              <w:rPr>
                <w:rFonts w:ascii="Times New Roman" w:eastAsia="Times New Roman" w:hAnsi="Times New Roman" w:cs="Times New Roman"/>
                <w:sz w:val="20"/>
              </w:rPr>
            </w:pPr>
          </w:p>
        </w:tc>
      </w:tr>
      <w:tr w:rsidR="006A30E3" w14:paraId="53C8A1E1" w14:textId="77777777">
        <w:trPr>
          <w:trHeight w:val="300"/>
        </w:trPr>
        <w:tc>
          <w:tcPr>
            <w:tcW w:w="5760" w:type="dxa"/>
            <w:tcBorders>
              <w:top w:val="nil"/>
              <w:left w:val="nil"/>
              <w:bottom w:val="nil"/>
              <w:right w:val="nil"/>
            </w:tcBorders>
            <w:shd w:val="clear" w:color="auto" w:fill="auto"/>
            <w:noWrap/>
            <w:vAlign w:val="bottom"/>
            <w:hideMark/>
          </w:tcPr>
          <w:p w14:paraId="53C8A1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1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D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D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D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E0" w14:textId="77777777" w:rsidR="00A33413" w:rsidRPr="001F1AD2" w:rsidRDefault="005E5BBF">
            <w:pPr>
              <w:contextualSpacing/>
              <w:rPr>
                <w:rFonts w:ascii="Times New Roman" w:eastAsia="Times New Roman" w:hAnsi="Times New Roman" w:cs="Times New Roman"/>
                <w:sz w:val="20"/>
              </w:rPr>
            </w:pPr>
          </w:p>
        </w:tc>
      </w:tr>
      <w:tr w:rsidR="006A30E3" w14:paraId="53C8A1E9" w14:textId="77777777">
        <w:trPr>
          <w:trHeight w:val="300"/>
        </w:trPr>
        <w:tc>
          <w:tcPr>
            <w:tcW w:w="5760" w:type="dxa"/>
            <w:tcBorders>
              <w:top w:val="nil"/>
              <w:left w:val="nil"/>
              <w:bottom w:val="nil"/>
              <w:right w:val="nil"/>
            </w:tcBorders>
            <w:shd w:val="clear" w:color="auto" w:fill="auto"/>
            <w:noWrap/>
            <w:vAlign w:val="bottom"/>
            <w:hideMark/>
          </w:tcPr>
          <w:p w14:paraId="53C8A1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1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E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E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E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E8" w14:textId="77777777" w:rsidR="00A33413" w:rsidRPr="001F1AD2" w:rsidRDefault="005E5BBF">
            <w:pPr>
              <w:contextualSpacing/>
              <w:rPr>
                <w:rFonts w:ascii="Times New Roman" w:eastAsia="Times New Roman" w:hAnsi="Times New Roman" w:cs="Times New Roman"/>
                <w:sz w:val="20"/>
              </w:rPr>
            </w:pPr>
          </w:p>
        </w:tc>
      </w:tr>
      <w:tr w:rsidR="006A30E3" w14:paraId="53C8A1F0" w14:textId="77777777">
        <w:trPr>
          <w:trHeight w:val="300"/>
        </w:trPr>
        <w:tc>
          <w:tcPr>
            <w:tcW w:w="6240" w:type="dxa"/>
            <w:gridSpan w:val="2"/>
            <w:tcBorders>
              <w:top w:val="nil"/>
              <w:left w:val="nil"/>
              <w:bottom w:val="nil"/>
              <w:right w:val="nil"/>
            </w:tcBorders>
            <w:shd w:val="clear" w:color="auto" w:fill="auto"/>
            <w:noWrap/>
            <w:vAlign w:val="bottom"/>
            <w:hideMark/>
          </w:tcPr>
          <w:p w14:paraId="53C8A1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1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1E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E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EF" w14:textId="77777777" w:rsidR="00A33413" w:rsidRPr="001F1AD2" w:rsidRDefault="005E5BBF">
            <w:pPr>
              <w:contextualSpacing/>
              <w:rPr>
                <w:rFonts w:ascii="Times New Roman" w:eastAsia="Times New Roman" w:hAnsi="Times New Roman" w:cs="Times New Roman"/>
                <w:sz w:val="20"/>
              </w:rPr>
            </w:pPr>
          </w:p>
        </w:tc>
      </w:tr>
      <w:tr w:rsidR="006A30E3" w14:paraId="53C8A1F8" w14:textId="77777777">
        <w:trPr>
          <w:trHeight w:val="300"/>
        </w:trPr>
        <w:tc>
          <w:tcPr>
            <w:tcW w:w="5760" w:type="dxa"/>
            <w:tcBorders>
              <w:top w:val="nil"/>
              <w:left w:val="nil"/>
              <w:bottom w:val="nil"/>
              <w:right w:val="nil"/>
            </w:tcBorders>
            <w:shd w:val="clear" w:color="auto" w:fill="auto"/>
            <w:noWrap/>
            <w:vAlign w:val="bottom"/>
            <w:hideMark/>
          </w:tcPr>
          <w:p w14:paraId="53C8A1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1F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1F7" w14:textId="77777777" w:rsidR="00A33413" w:rsidRPr="001F1AD2" w:rsidRDefault="005E5BBF">
            <w:pPr>
              <w:contextualSpacing/>
              <w:rPr>
                <w:rFonts w:ascii="Times New Roman" w:eastAsia="Times New Roman" w:hAnsi="Times New Roman" w:cs="Times New Roman"/>
                <w:sz w:val="20"/>
              </w:rPr>
            </w:pPr>
          </w:p>
        </w:tc>
      </w:tr>
      <w:tr w:rsidR="006A30E3" w14:paraId="53C8A1FC" w14:textId="77777777">
        <w:trPr>
          <w:trHeight w:val="300"/>
        </w:trPr>
        <w:tc>
          <w:tcPr>
            <w:tcW w:w="5760" w:type="dxa"/>
            <w:tcBorders>
              <w:top w:val="nil"/>
              <w:left w:val="nil"/>
              <w:bottom w:val="nil"/>
              <w:right w:val="nil"/>
            </w:tcBorders>
            <w:shd w:val="clear" w:color="auto" w:fill="auto"/>
            <w:noWrap/>
            <w:vAlign w:val="bottom"/>
            <w:hideMark/>
          </w:tcPr>
          <w:p w14:paraId="53C8A1F9"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1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48 ως έχει   ΔΕΚΤΟ ΚΑΤΑ ΠΛΕΙΟΨΗΦΙΑ</w:t>
            </w:r>
          </w:p>
        </w:tc>
        <w:tc>
          <w:tcPr>
            <w:tcW w:w="960" w:type="dxa"/>
            <w:tcBorders>
              <w:top w:val="nil"/>
              <w:left w:val="nil"/>
              <w:bottom w:val="nil"/>
              <w:right w:val="nil"/>
            </w:tcBorders>
            <w:shd w:val="clear" w:color="auto" w:fill="auto"/>
            <w:noWrap/>
            <w:vAlign w:val="bottom"/>
            <w:hideMark/>
          </w:tcPr>
          <w:p w14:paraId="53C8A1FB" w14:textId="77777777" w:rsidR="00A33413" w:rsidRPr="001F1AD2" w:rsidRDefault="005E5BBF">
            <w:pPr>
              <w:contextualSpacing/>
              <w:rPr>
                <w:rFonts w:ascii="Calibri" w:eastAsia="Times New Roman" w:hAnsi="Calibri" w:cs="Times New Roman"/>
                <w:color w:val="000000"/>
                <w:sz w:val="22"/>
                <w:szCs w:val="22"/>
              </w:rPr>
            </w:pPr>
          </w:p>
        </w:tc>
      </w:tr>
      <w:tr w:rsidR="006A30E3" w14:paraId="53C8A204" w14:textId="77777777">
        <w:trPr>
          <w:trHeight w:val="300"/>
        </w:trPr>
        <w:tc>
          <w:tcPr>
            <w:tcW w:w="5760" w:type="dxa"/>
            <w:tcBorders>
              <w:top w:val="nil"/>
              <w:left w:val="nil"/>
              <w:bottom w:val="nil"/>
              <w:right w:val="nil"/>
            </w:tcBorders>
            <w:shd w:val="clear" w:color="auto" w:fill="auto"/>
            <w:noWrap/>
            <w:vAlign w:val="bottom"/>
            <w:hideMark/>
          </w:tcPr>
          <w:p w14:paraId="53C8A1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1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1F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0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0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0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03" w14:textId="77777777" w:rsidR="00A33413" w:rsidRPr="001F1AD2" w:rsidRDefault="005E5BBF">
            <w:pPr>
              <w:contextualSpacing/>
              <w:rPr>
                <w:rFonts w:ascii="Times New Roman" w:eastAsia="Times New Roman" w:hAnsi="Times New Roman" w:cs="Times New Roman"/>
                <w:sz w:val="20"/>
              </w:rPr>
            </w:pPr>
          </w:p>
        </w:tc>
      </w:tr>
      <w:tr w:rsidR="006A30E3" w14:paraId="53C8A20C" w14:textId="77777777">
        <w:trPr>
          <w:trHeight w:val="300"/>
        </w:trPr>
        <w:tc>
          <w:tcPr>
            <w:tcW w:w="5760" w:type="dxa"/>
            <w:tcBorders>
              <w:top w:val="nil"/>
              <w:left w:val="nil"/>
              <w:bottom w:val="nil"/>
              <w:right w:val="nil"/>
            </w:tcBorders>
            <w:shd w:val="clear" w:color="auto" w:fill="auto"/>
            <w:noWrap/>
            <w:vAlign w:val="bottom"/>
            <w:hideMark/>
          </w:tcPr>
          <w:p w14:paraId="53C8A2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2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0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0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0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0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0B" w14:textId="77777777" w:rsidR="00A33413" w:rsidRPr="001F1AD2" w:rsidRDefault="005E5BBF">
            <w:pPr>
              <w:contextualSpacing/>
              <w:rPr>
                <w:rFonts w:ascii="Times New Roman" w:eastAsia="Times New Roman" w:hAnsi="Times New Roman" w:cs="Times New Roman"/>
                <w:sz w:val="20"/>
              </w:rPr>
            </w:pPr>
          </w:p>
        </w:tc>
      </w:tr>
      <w:tr w:rsidR="006A30E3" w14:paraId="53C8A214" w14:textId="77777777">
        <w:trPr>
          <w:trHeight w:val="300"/>
        </w:trPr>
        <w:tc>
          <w:tcPr>
            <w:tcW w:w="5760" w:type="dxa"/>
            <w:tcBorders>
              <w:top w:val="nil"/>
              <w:left w:val="nil"/>
              <w:bottom w:val="nil"/>
              <w:right w:val="nil"/>
            </w:tcBorders>
            <w:shd w:val="clear" w:color="auto" w:fill="auto"/>
            <w:noWrap/>
            <w:vAlign w:val="bottom"/>
            <w:hideMark/>
          </w:tcPr>
          <w:p w14:paraId="53C8A2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2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0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1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13" w14:textId="77777777" w:rsidR="00A33413" w:rsidRPr="001F1AD2" w:rsidRDefault="005E5BBF">
            <w:pPr>
              <w:contextualSpacing/>
              <w:rPr>
                <w:rFonts w:ascii="Times New Roman" w:eastAsia="Times New Roman" w:hAnsi="Times New Roman" w:cs="Times New Roman"/>
                <w:sz w:val="20"/>
              </w:rPr>
            </w:pPr>
          </w:p>
        </w:tc>
      </w:tr>
      <w:tr w:rsidR="006A30E3" w14:paraId="53C8A21C" w14:textId="77777777">
        <w:trPr>
          <w:trHeight w:val="300"/>
        </w:trPr>
        <w:tc>
          <w:tcPr>
            <w:tcW w:w="5760" w:type="dxa"/>
            <w:tcBorders>
              <w:top w:val="nil"/>
              <w:left w:val="nil"/>
              <w:bottom w:val="nil"/>
              <w:right w:val="nil"/>
            </w:tcBorders>
            <w:shd w:val="clear" w:color="auto" w:fill="auto"/>
            <w:noWrap/>
            <w:vAlign w:val="bottom"/>
            <w:hideMark/>
          </w:tcPr>
          <w:p w14:paraId="53C8A2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2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1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2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1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1B" w14:textId="77777777" w:rsidR="00A33413" w:rsidRPr="001F1AD2" w:rsidRDefault="005E5BBF">
            <w:pPr>
              <w:contextualSpacing/>
              <w:rPr>
                <w:rFonts w:ascii="Times New Roman" w:eastAsia="Times New Roman" w:hAnsi="Times New Roman" w:cs="Times New Roman"/>
                <w:sz w:val="20"/>
              </w:rPr>
            </w:pPr>
          </w:p>
        </w:tc>
      </w:tr>
      <w:tr w:rsidR="006A30E3" w14:paraId="53C8A224" w14:textId="77777777">
        <w:trPr>
          <w:trHeight w:val="300"/>
        </w:trPr>
        <w:tc>
          <w:tcPr>
            <w:tcW w:w="5760" w:type="dxa"/>
            <w:tcBorders>
              <w:top w:val="nil"/>
              <w:left w:val="nil"/>
              <w:bottom w:val="nil"/>
              <w:right w:val="nil"/>
            </w:tcBorders>
            <w:shd w:val="clear" w:color="auto" w:fill="auto"/>
            <w:noWrap/>
            <w:vAlign w:val="bottom"/>
            <w:hideMark/>
          </w:tcPr>
          <w:p w14:paraId="53C8A2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2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2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2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23" w14:textId="77777777" w:rsidR="00A33413" w:rsidRPr="001F1AD2" w:rsidRDefault="005E5BBF">
            <w:pPr>
              <w:contextualSpacing/>
              <w:rPr>
                <w:rFonts w:ascii="Times New Roman" w:eastAsia="Times New Roman" w:hAnsi="Times New Roman" w:cs="Times New Roman"/>
                <w:sz w:val="20"/>
              </w:rPr>
            </w:pPr>
          </w:p>
        </w:tc>
      </w:tr>
      <w:tr w:rsidR="006A30E3" w14:paraId="53C8A22C" w14:textId="77777777">
        <w:trPr>
          <w:trHeight w:val="300"/>
        </w:trPr>
        <w:tc>
          <w:tcPr>
            <w:tcW w:w="5760" w:type="dxa"/>
            <w:tcBorders>
              <w:top w:val="nil"/>
              <w:left w:val="nil"/>
              <w:bottom w:val="nil"/>
              <w:right w:val="nil"/>
            </w:tcBorders>
            <w:shd w:val="clear" w:color="auto" w:fill="auto"/>
            <w:noWrap/>
            <w:vAlign w:val="bottom"/>
            <w:hideMark/>
          </w:tcPr>
          <w:p w14:paraId="53C8A2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2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2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2B" w14:textId="77777777" w:rsidR="00A33413" w:rsidRPr="001F1AD2" w:rsidRDefault="005E5BBF">
            <w:pPr>
              <w:contextualSpacing/>
              <w:rPr>
                <w:rFonts w:ascii="Times New Roman" w:eastAsia="Times New Roman" w:hAnsi="Times New Roman" w:cs="Times New Roman"/>
                <w:sz w:val="20"/>
              </w:rPr>
            </w:pPr>
          </w:p>
        </w:tc>
      </w:tr>
      <w:tr w:rsidR="006A30E3" w14:paraId="53C8A234" w14:textId="77777777">
        <w:trPr>
          <w:trHeight w:val="300"/>
        </w:trPr>
        <w:tc>
          <w:tcPr>
            <w:tcW w:w="5760" w:type="dxa"/>
            <w:tcBorders>
              <w:top w:val="nil"/>
              <w:left w:val="nil"/>
              <w:bottom w:val="nil"/>
              <w:right w:val="nil"/>
            </w:tcBorders>
            <w:shd w:val="clear" w:color="auto" w:fill="auto"/>
            <w:noWrap/>
            <w:vAlign w:val="bottom"/>
            <w:hideMark/>
          </w:tcPr>
          <w:p w14:paraId="53C8A2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2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2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3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33" w14:textId="77777777" w:rsidR="00A33413" w:rsidRPr="001F1AD2" w:rsidRDefault="005E5BBF">
            <w:pPr>
              <w:contextualSpacing/>
              <w:rPr>
                <w:rFonts w:ascii="Times New Roman" w:eastAsia="Times New Roman" w:hAnsi="Times New Roman" w:cs="Times New Roman"/>
                <w:sz w:val="20"/>
              </w:rPr>
            </w:pPr>
          </w:p>
        </w:tc>
      </w:tr>
      <w:tr w:rsidR="006A30E3" w14:paraId="53C8A23B" w14:textId="77777777">
        <w:trPr>
          <w:trHeight w:val="300"/>
        </w:trPr>
        <w:tc>
          <w:tcPr>
            <w:tcW w:w="6240" w:type="dxa"/>
            <w:gridSpan w:val="2"/>
            <w:tcBorders>
              <w:top w:val="nil"/>
              <w:left w:val="nil"/>
              <w:bottom w:val="nil"/>
              <w:right w:val="nil"/>
            </w:tcBorders>
            <w:shd w:val="clear" w:color="auto" w:fill="auto"/>
            <w:noWrap/>
            <w:vAlign w:val="bottom"/>
            <w:hideMark/>
          </w:tcPr>
          <w:p w14:paraId="53C8A2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2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3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3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3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3A" w14:textId="77777777" w:rsidR="00A33413" w:rsidRPr="001F1AD2" w:rsidRDefault="005E5BBF">
            <w:pPr>
              <w:contextualSpacing/>
              <w:rPr>
                <w:rFonts w:ascii="Times New Roman" w:eastAsia="Times New Roman" w:hAnsi="Times New Roman" w:cs="Times New Roman"/>
                <w:sz w:val="20"/>
              </w:rPr>
            </w:pPr>
          </w:p>
        </w:tc>
      </w:tr>
      <w:tr w:rsidR="006A30E3" w14:paraId="53C8A243" w14:textId="77777777">
        <w:trPr>
          <w:trHeight w:val="300"/>
        </w:trPr>
        <w:tc>
          <w:tcPr>
            <w:tcW w:w="5760" w:type="dxa"/>
            <w:tcBorders>
              <w:top w:val="nil"/>
              <w:left w:val="nil"/>
              <w:bottom w:val="nil"/>
              <w:right w:val="nil"/>
            </w:tcBorders>
            <w:shd w:val="clear" w:color="auto" w:fill="auto"/>
            <w:noWrap/>
            <w:vAlign w:val="bottom"/>
            <w:hideMark/>
          </w:tcPr>
          <w:p w14:paraId="53C8A2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4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4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42" w14:textId="77777777" w:rsidR="00A33413" w:rsidRPr="001F1AD2" w:rsidRDefault="005E5BBF">
            <w:pPr>
              <w:contextualSpacing/>
              <w:rPr>
                <w:rFonts w:ascii="Times New Roman" w:eastAsia="Times New Roman" w:hAnsi="Times New Roman" w:cs="Times New Roman"/>
                <w:sz w:val="20"/>
              </w:rPr>
            </w:pPr>
          </w:p>
        </w:tc>
      </w:tr>
      <w:tr w:rsidR="006A30E3" w14:paraId="53C8A246" w14:textId="77777777">
        <w:trPr>
          <w:trHeight w:val="300"/>
        </w:trPr>
        <w:tc>
          <w:tcPr>
            <w:tcW w:w="5760" w:type="dxa"/>
            <w:tcBorders>
              <w:top w:val="nil"/>
              <w:left w:val="nil"/>
              <w:bottom w:val="nil"/>
              <w:right w:val="nil"/>
            </w:tcBorders>
            <w:shd w:val="clear" w:color="auto" w:fill="auto"/>
            <w:noWrap/>
            <w:vAlign w:val="bottom"/>
            <w:hideMark/>
          </w:tcPr>
          <w:p w14:paraId="53C8A244"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2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49 όπως τροποποιήθηκε   ΔΕΚΤΟ ΚΑΤΑ ΠΛΕΙΟΨΗΦΙΑ</w:t>
            </w:r>
          </w:p>
        </w:tc>
      </w:tr>
      <w:tr w:rsidR="006A30E3" w14:paraId="53C8A24E" w14:textId="77777777">
        <w:trPr>
          <w:trHeight w:val="300"/>
        </w:trPr>
        <w:tc>
          <w:tcPr>
            <w:tcW w:w="5760" w:type="dxa"/>
            <w:tcBorders>
              <w:top w:val="nil"/>
              <w:left w:val="nil"/>
              <w:bottom w:val="nil"/>
              <w:right w:val="nil"/>
            </w:tcBorders>
            <w:shd w:val="clear" w:color="auto" w:fill="auto"/>
            <w:noWrap/>
            <w:vAlign w:val="bottom"/>
            <w:hideMark/>
          </w:tcPr>
          <w:p w14:paraId="53C8A24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24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4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4D" w14:textId="77777777" w:rsidR="00A33413" w:rsidRPr="001F1AD2" w:rsidRDefault="005E5BBF">
            <w:pPr>
              <w:contextualSpacing/>
              <w:rPr>
                <w:rFonts w:ascii="Times New Roman" w:eastAsia="Times New Roman" w:hAnsi="Times New Roman" w:cs="Times New Roman"/>
                <w:sz w:val="20"/>
              </w:rPr>
            </w:pPr>
          </w:p>
        </w:tc>
      </w:tr>
      <w:tr w:rsidR="006A30E3" w14:paraId="53C8A256" w14:textId="77777777">
        <w:trPr>
          <w:trHeight w:val="300"/>
        </w:trPr>
        <w:tc>
          <w:tcPr>
            <w:tcW w:w="5760" w:type="dxa"/>
            <w:tcBorders>
              <w:top w:val="nil"/>
              <w:left w:val="nil"/>
              <w:bottom w:val="nil"/>
              <w:right w:val="nil"/>
            </w:tcBorders>
            <w:shd w:val="clear" w:color="auto" w:fill="auto"/>
            <w:noWrap/>
            <w:vAlign w:val="bottom"/>
            <w:hideMark/>
          </w:tcPr>
          <w:p w14:paraId="53C8A2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2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5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55" w14:textId="77777777" w:rsidR="00A33413" w:rsidRPr="001F1AD2" w:rsidRDefault="005E5BBF">
            <w:pPr>
              <w:contextualSpacing/>
              <w:rPr>
                <w:rFonts w:ascii="Times New Roman" w:eastAsia="Times New Roman" w:hAnsi="Times New Roman" w:cs="Times New Roman"/>
                <w:sz w:val="20"/>
              </w:rPr>
            </w:pPr>
          </w:p>
        </w:tc>
      </w:tr>
      <w:tr w:rsidR="006A30E3" w14:paraId="53C8A25E" w14:textId="77777777">
        <w:trPr>
          <w:trHeight w:val="300"/>
        </w:trPr>
        <w:tc>
          <w:tcPr>
            <w:tcW w:w="5760" w:type="dxa"/>
            <w:tcBorders>
              <w:top w:val="nil"/>
              <w:left w:val="nil"/>
              <w:bottom w:val="nil"/>
              <w:right w:val="nil"/>
            </w:tcBorders>
            <w:shd w:val="clear" w:color="auto" w:fill="auto"/>
            <w:noWrap/>
            <w:vAlign w:val="bottom"/>
            <w:hideMark/>
          </w:tcPr>
          <w:p w14:paraId="53C8A2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2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5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5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5D" w14:textId="77777777" w:rsidR="00A33413" w:rsidRPr="001F1AD2" w:rsidRDefault="005E5BBF">
            <w:pPr>
              <w:contextualSpacing/>
              <w:rPr>
                <w:rFonts w:ascii="Times New Roman" w:eastAsia="Times New Roman" w:hAnsi="Times New Roman" w:cs="Times New Roman"/>
                <w:sz w:val="20"/>
              </w:rPr>
            </w:pPr>
          </w:p>
        </w:tc>
      </w:tr>
      <w:tr w:rsidR="006A30E3" w14:paraId="53C8A266" w14:textId="77777777">
        <w:trPr>
          <w:trHeight w:val="300"/>
        </w:trPr>
        <w:tc>
          <w:tcPr>
            <w:tcW w:w="5760" w:type="dxa"/>
            <w:tcBorders>
              <w:top w:val="nil"/>
              <w:left w:val="nil"/>
              <w:bottom w:val="nil"/>
              <w:right w:val="nil"/>
            </w:tcBorders>
            <w:shd w:val="clear" w:color="auto" w:fill="auto"/>
            <w:noWrap/>
            <w:vAlign w:val="bottom"/>
            <w:hideMark/>
          </w:tcPr>
          <w:p w14:paraId="53C8A2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2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6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2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6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65" w14:textId="77777777" w:rsidR="00A33413" w:rsidRPr="001F1AD2" w:rsidRDefault="005E5BBF">
            <w:pPr>
              <w:contextualSpacing/>
              <w:rPr>
                <w:rFonts w:ascii="Times New Roman" w:eastAsia="Times New Roman" w:hAnsi="Times New Roman" w:cs="Times New Roman"/>
                <w:sz w:val="20"/>
              </w:rPr>
            </w:pPr>
          </w:p>
        </w:tc>
      </w:tr>
      <w:tr w:rsidR="006A30E3" w14:paraId="53C8A26E" w14:textId="77777777">
        <w:trPr>
          <w:trHeight w:val="300"/>
        </w:trPr>
        <w:tc>
          <w:tcPr>
            <w:tcW w:w="5760" w:type="dxa"/>
            <w:tcBorders>
              <w:top w:val="nil"/>
              <w:left w:val="nil"/>
              <w:bottom w:val="nil"/>
              <w:right w:val="nil"/>
            </w:tcBorders>
            <w:shd w:val="clear" w:color="auto" w:fill="auto"/>
            <w:noWrap/>
            <w:vAlign w:val="bottom"/>
            <w:hideMark/>
          </w:tcPr>
          <w:p w14:paraId="53C8A2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2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2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6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6D" w14:textId="77777777" w:rsidR="00A33413" w:rsidRPr="001F1AD2" w:rsidRDefault="005E5BBF">
            <w:pPr>
              <w:contextualSpacing/>
              <w:rPr>
                <w:rFonts w:ascii="Times New Roman" w:eastAsia="Times New Roman" w:hAnsi="Times New Roman" w:cs="Times New Roman"/>
                <w:sz w:val="20"/>
              </w:rPr>
            </w:pPr>
          </w:p>
        </w:tc>
      </w:tr>
      <w:tr w:rsidR="006A30E3" w14:paraId="53C8A276" w14:textId="77777777">
        <w:trPr>
          <w:trHeight w:val="300"/>
        </w:trPr>
        <w:tc>
          <w:tcPr>
            <w:tcW w:w="5760" w:type="dxa"/>
            <w:tcBorders>
              <w:top w:val="nil"/>
              <w:left w:val="nil"/>
              <w:bottom w:val="nil"/>
              <w:right w:val="nil"/>
            </w:tcBorders>
            <w:shd w:val="clear" w:color="auto" w:fill="auto"/>
            <w:noWrap/>
            <w:vAlign w:val="bottom"/>
            <w:hideMark/>
          </w:tcPr>
          <w:p w14:paraId="53C8A2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2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7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75" w14:textId="77777777" w:rsidR="00A33413" w:rsidRPr="001F1AD2" w:rsidRDefault="005E5BBF">
            <w:pPr>
              <w:contextualSpacing/>
              <w:rPr>
                <w:rFonts w:ascii="Times New Roman" w:eastAsia="Times New Roman" w:hAnsi="Times New Roman" w:cs="Times New Roman"/>
                <w:sz w:val="20"/>
              </w:rPr>
            </w:pPr>
          </w:p>
        </w:tc>
      </w:tr>
      <w:tr w:rsidR="006A30E3" w14:paraId="53C8A27E" w14:textId="77777777">
        <w:trPr>
          <w:trHeight w:val="300"/>
        </w:trPr>
        <w:tc>
          <w:tcPr>
            <w:tcW w:w="5760" w:type="dxa"/>
            <w:tcBorders>
              <w:top w:val="nil"/>
              <w:left w:val="nil"/>
              <w:bottom w:val="nil"/>
              <w:right w:val="nil"/>
            </w:tcBorders>
            <w:shd w:val="clear" w:color="auto" w:fill="auto"/>
            <w:noWrap/>
            <w:vAlign w:val="bottom"/>
            <w:hideMark/>
          </w:tcPr>
          <w:p w14:paraId="53C8A2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2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7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7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7D" w14:textId="77777777" w:rsidR="00A33413" w:rsidRPr="001F1AD2" w:rsidRDefault="005E5BBF">
            <w:pPr>
              <w:contextualSpacing/>
              <w:rPr>
                <w:rFonts w:ascii="Times New Roman" w:eastAsia="Times New Roman" w:hAnsi="Times New Roman" w:cs="Times New Roman"/>
                <w:sz w:val="20"/>
              </w:rPr>
            </w:pPr>
          </w:p>
        </w:tc>
      </w:tr>
      <w:tr w:rsidR="006A30E3" w14:paraId="53C8A285" w14:textId="77777777">
        <w:trPr>
          <w:trHeight w:val="300"/>
        </w:trPr>
        <w:tc>
          <w:tcPr>
            <w:tcW w:w="6240" w:type="dxa"/>
            <w:gridSpan w:val="2"/>
            <w:tcBorders>
              <w:top w:val="nil"/>
              <w:left w:val="nil"/>
              <w:bottom w:val="nil"/>
              <w:right w:val="nil"/>
            </w:tcBorders>
            <w:shd w:val="clear" w:color="auto" w:fill="auto"/>
            <w:noWrap/>
            <w:vAlign w:val="bottom"/>
            <w:hideMark/>
          </w:tcPr>
          <w:p w14:paraId="53C8A2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2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8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8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8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84" w14:textId="77777777" w:rsidR="00A33413" w:rsidRPr="001F1AD2" w:rsidRDefault="005E5BBF">
            <w:pPr>
              <w:contextualSpacing/>
              <w:rPr>
                <w:rFonts w:ascii="Times New Roman" w:eastAsia="Times New Roman" w:hAnsi="Times New Roman" w:cs="Times New Roman"/>
                <w:sz w:val="20"/>
              </w:rPr>
            </w:pPr>
          </w:p>
        </w:tc>
      </w:tr>
      <w:tr w:rsidR="006A30E3" w14:paraId="53C8A28D" w14:textId="77777777">
        <w:trPr>
          <w:trHeight w:val="300"/>
        </w:trPr>
        <w:tc>
          <w:tcPr>
            <w:tcW w:w="5760" w:type="dxa"/>
            <w:tcBorders>
              <w:top w:val="nil"/>
              <w:left w:val="nil"/>
              <w:bottom w:val="nil"/>
              <w:right w:val="nil"/>
            </w:tcBorders>
            <w:shd w:val="clear" w:color="auto" w:fill="auto"/>
            <w:noWrap/>
            <w:vAlign w:val="bottom"/>
            <w:hideMark/>
          </w:tcPr>
          <w:p w14:paraId="53C8A2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8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8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8C" w14:textId="77777777" w:rsidR="00A33413" w:rsidRPr="001F1AD2" w:rsidRDefault="005E5BBF">
            <w:pPr>
              <w:contextualSpacing/>
              <w:rPr>
                <w:rFonts w:ascii="Times New Roman" w:eastAsia="Times New Roman" w:hAnsi="Times New Roman" w:cs="Times New Roman"/>
                <w:sz w:val="20"/>
              </w:rPr>
            </w:pPr>
          </w:p>
        </w:tc>
      </w:tr>
      <w:tr w:rsidR="006A30E3" w14:paraId="53C8A291" w14:textId="77777777">
        <w:trPr>
          <w:trHeight w:val="300"/>
        </w:trPr>
        <w:tc>
          <w:tcPr>
            <w:tcW w:w="5760" w:type="dxa"/>
            <w:tcBorders>
              <w:top w:val="nil"/>
              <w:left w:val="nil"/>
              <w:bottom w:val="nil"/>
              <w:right w:val="nil"/>
            </w:tcBorders>
            <w:shd w:val="clear" w:color="auto" w:fill="auto"/>
            <w:noWrap/>
            <w:vAlign w:val="bottom"/>
            <w:hideMark/>
          </w:tcPr>
          <w:p w14:paraId="53C8A28E"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2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50 ως έχει   ΔΕΚΤΟ ΚΑΤΑ ΠΛΕΙΟΨΗΦΙΑ</w:t>
            </w:r>
          </w:p>
        </w:tc>
        <w:tc>
          <w:tcPr>
            <w:tcW w:w="960" w:type="dxa"/>
            <w:tcBorders>
              <w:top w:val="nil"/>
              <w:left w:val="nil"/>
              <w:bottom w:val="nil"/>
              <w:right w:val="nil"/>
            </w:tcBorders>
            <w:shd w:val="clear" w:color="auto" w:fill="auto"/>
            <w:noWrap/>
            <w:vAlign w:val="bottom"/>
            <w:hideMark/>
          </w:tcPr>
          <w:p w14:paraId="53C8A290" w14:textId="77777777" w:rsidR="00A33413" w:rsidRPr="001F1AD2" w:rsidRDefault="005E5BBF">
            <w:pPr>
              <w:contextualSpacing/>
              <w:rPr>
                <w:rFonts w:ascii="Calibri" w:eastAsia="Times New Roman" w:hAnsi="Calibri" w:cs="Times New Roman"/>
                <w:color w:val="000000"/>
                <w:sz w:val="22"/>
                <w:szCs w:val="22"/>
              </w:rPr>
            </w:pPr>
          </w:p>
        </w:tc>
      </w:tr>
      <w:tr w:rsidR="006A30E3" w14:paraId="53C8A299" w14:textId="77777777">
        <w:trPr>
          <w:trHeight w:val="300"/>
        </w:trPr>
        <w:tc>
          <w:tcPr>
            <w:tcW w:w="5760" w:type="dxa"/>
            <w:tcBorders>
              <w:top w:val="nil"/>
              <w:left w:val="nil"/>
              <w:bottom w:val="nil"/>
              <w:right w:val="nil"/>
            </w:tcBorders>
            <w:shd w:val="clear" w:color="auto" w:fill="auto"/>
            <w:noWrap/>
            <w:vAlign w:val="bottom"/>
            <w:hideMark/>
          </w:tcPr>
          <w:p w14:paraId="53C8A2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2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9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98" w14:textId="77777777" w:rsidR="00A33413" w:rsidRPr="001F1AD2" w:rsidRDefault="005E5BBF">
            <w:pPr>
              <w:contextualSpacing/>
              <w:rPr>
                <w:rFonts w:ascii="Times New Roman" w:eastAsia="Times New Roman" w:hAnsi="Times New Roman" w:cs="Times New Roman"/>
                <w:sz w:val="20"/>
              </w:rPr>
            </w:pPr>
          </w:p>
        </w:tc>
      </w:tr>
      <w:tr w:rsidR="006A30E3" w14:paraId="53C8A2A1" w14:textId="77777777">
        <w:trPr>
          <w:trHeight w:val="300"/>
        </w:trPr>
        <w:tc>
          <w:tcPr>
            <w:tcW w:w="5760" w:type="dxa"/>
            <w:tcBorders>
              <w:top w:val="nil"/>
              <w:left w:val="nil"/>
              <w:bottom w:val="nil"/>
              <w:right w:val="nil"/>
            </w:tcBorders>
            <w:shd w:val="clear" w:color="auto" w:fill="auto"/>
            <w:noWrap/>
            <w:vAlign w:val="bottom"/>
            <w:hideMark/>
          </w:tcPr>
          <w:p w14:paraId="53C8A2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2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9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A0" w14:textId="77777777" w:rsidR="00A33413" w:rsidRPr="001F1AD2" w:rsidRDefault="005E5BBF">
            <w:pPr>
              <w:contextualSpacing/>
              <w:rPr>
                <w:rFonts w:ascii="Times New Roman" w:eastAsia="Times New Roman" w:hAnsi="Times New Roman" w:cs="Times New Roman"/>
                <w:sz w:val="20"/>
              </w:rPr>
            </w:pPr>
          </w:p>
        </w:tc>
      </w:tr>
      <w:tr w:rsidR="006A30E3" w14:paraId="53C8A2A9" w14:textId="77777777">
        <w:trPr>
          <w:trHeight w:val="300"/>
        </w:trPr>
        <w:tc>
          <w:tcPr>
            <w:tcW w:w="5760" w:type="dxa"/>
            <w:tcBorders>
              <w:top w:val="nil"/>
              <w:left w:val="nil"/>
              <w:bottom w:val="nil"/>
              <w:right w:val="nil"/>
            </w:tcBorders>
            <w:shd w:val="clear" w:color="auto" w:fill="auto"/>
            <w:noWrap/>
            <w:vAlign w:val="bottom"/>
            <w:hideMark/>
          </w:tcPr>
          <w:p w14:paraId="53C8A2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2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A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A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A8" w14:textId="77777777" w:rsidR="00A33413" w:rsidRPr="001F1AD2" w:rsidRDefault="005E5BBF">
            <w:pPr>
              <w:contextualSpacing/>
              <w:rPr>
                <w:rFonts w:ascii="Times New Roman" w:eastAsia="Times New Roman" w:hAnsi="Times New Roman" w:cs="Times New Roman"/>
                <w:sz w:val="20"/>
              </w:rPr>
            </w:pPr>
          </w:p>
        </w:tc>
      </w:tr>
      <w:tr w:rsidR="006A30E3" w14:paraId="53C8A2B1" w14:textId="77777777">
        <w:trPr>
          <w:trHeight w:val="300"/>
        </w:trPr>
        <w:tc>
          <w:tcPr>
            <w:tcW w:w="5760" w:type="dxa"/>
            <w:tcBorders>
              <w:top w:val="nil"/>
              <w:left w:val="nil"/>
              <w:bottom w:val="nil"/>
              <w:right w:val="nil"/>
            </w:tcBorders>
            <w:shd w:val="clear" w:color="auto" w:fill="auto"/>
            <w:noWrap/>
            <w:vAlign w:val="bottom"/>
            <w:hideMark/>
          </w:tcPr>
          <w:p w14:paraId="53C8A2A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2A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A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2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A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B0" w14:textId="77777777" w:rsidR="00A33413" w:rsidRPr="001F1AD2" w:rsidRDefault="005E5BBF">
            <w:pPr>
              <w:contextualSpacing/>
              <w:rPr>
                <w:rFonts w:ascii="Times New Roman" w:eastAsia="Times New Roman" w:hAnsi="Times New Roman" w:cs="Times New Roman"/>
                <w:sz w:val="20"/>
              </w:rPr>
            </w:pPr>
          </w:p>
        </w:tc>
      </w:tr>
      <w:tr w:rsidR="006A30E3" w14:paraId="53C8A2B9" w14:textId="77777777">
        <w:trPr>
          <w:trHeight w:val="300"/>
        </w:trPr>
        <w:tc>
          <w:tcPr>
            <w:tcW w:w="5760" w:type="dxa"/>
            <w:tcBorders>
              <w:top w:val="nil"/>
              <w:left w:val="nil"/>
              <w:bottom w:val="nil"/>
              <w:right w:val="nil"/>
            </w:tcBorders>
            <w:shd w:val="clear" w:color="auto" w:fill="auto"/>
            <w:noWrap/>
            <w:vAlign w:val="bottom"/>
            <w:hideMark/>
          </w:tcPr>
          <w:p w14:paraId="53C8A2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2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B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B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2B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B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B8" w14:textId="77777777" w:rsidR="00A33413" w:rsidRPr="001F1AD2" w:rsidRDefault="005E5BBF">
            <w:pPr>
              <w:contextualSpacing/>
              <w:rPr>
                <w:rFonts w:ascii="Times New Roman" w:eastAsia="Times New Roman" w:hAnsi="Times New Roman" w:cs="Times New Roman"/>
                <w:sz w:val="20"/>
              </w:rPr>
            </w:pPr>
          </w:p>
        </w:tc>
      </w:tr>
      <w:tr w:rsidR="006A30E3" w14:paraId="53C8A2C1" w14:textId="77777777">
        <w:trPr>
          <w:trHeight w:val="300"/>
        </w:trPr>
        <w:tc>
          <w:tcPr>
            <w:tcW w:w="5760" w:type="dxa"/>
            <w:tcBorders>
              <w:top w:val="nil"/>
              <w:left w:val="nil"/>
              <w:bottom w:val="nil"/>
              <w:right w:val="nil"/>
            </w:tcBorders>
            <w:shd w:val="clear" w:color="auto" w:fill="auto"/>
            <w:noWrap/>
            <w:vAlign w:val="bottom"/>
            <w:hideMark/>
          </w:tcPr>
          <w:p w14:paraId="53C8A2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2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B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B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B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B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C0" w14:textId="77777777" w:rsidR="00A33413" w:rsidRPr="001F1AD2" w:rsidRDefault="005E5BBF">
            <w:pPr>
              <w:contextualSpacing/>
              <w:rPr>
                <w:rFonts w:ascii="Times New Roman" w:eastAsia="Times New Roman" w:hAnsi="Times New Roman" w:cs="Times New Roman"/>
                <w:sz w:val="20"/>
              </w:rPr>
            </w:pPr>
          </w:p>
        </w:tc>
      </w:tr>
      <w:tr w:rsidR="006A30E3" w14:paraId="53C8A2C9" w14:textId="77777777">
        <w:trPr>
          <w:trHeight w:val="300"/>
        </w:trPr>
        <w:tc>
          <w:tcPr>
            <w:tcW w:w="5760" w:type="dxa"/>
            <w:tcBorders>
              <w:top w:val="nil"/>
              <w:left w:val="nil"/>
              <w:bottom w:val="nil"/>
              <w:right w:val="nil"/>
            </w:tcBorders>
            <w:shd w:val="clear" w:color="auto" w:fill="auto"/>
            <w:noWrap/>
            <w:vAlign w:val="bottom"/>
            <w:hideMark/>
          </w:tcPr>
          <w:p w14:paraId="53C8A2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2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C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C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C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C8" w14:textId="77777777" w:rsidR="00A33413" w:rsidRPr="001F1AD2" w:rsidRDefault="005E5BBF">
            <w:pPr>
              <w:contextualSpacing/>
              <w:rPr>
                <w:rFonts w:ascii="Times New Roman" w:eastAsia="Times New Roman" w:hAnsi="Times New Roman" w:cs="Times New Roman"/>
                <w:sz w:val="20"/>
              </w:rPr>
            </w:pPr>
          </w:p>
        </w:tc>
      </w:tr>
      <w:tr w:rsidR="006A30E3" w14:paraId="53C8A2D0" w14:textId="77777777">
        <w:trPr>
          <w:trHeight w:val="300"/>
        </w:trPr>
        <w:tc>
          <w:tcPr>
            <w:tcW w:w="6240" w:type="dxa"/>
            <w:gridSpan w:val="2"/>
            <w:tcBorders>
              <w:top w:val="nil"/>
              <w:left w:val="nil"/>
              <w:bottom w:val="nil"/>
              <w:right w:val="nil"/>
            </w:tcBorders>
            <w:shd w:val="clear" w:color="auto" w:fill="auto"/>
            <w:noWrap/>
            <w:vAlign w:val="bottom"/>
            <w:hideMark/>
          </w:tcPr>
          <w:p w14:paraId="53C8A2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2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C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CF" w14:textId="77777777" w:rsidR="00A33413" w:rsidRPr="001F1AD2" w:rsidRDefault="005E5BBF">
            <w:pPr>
              <w:contextualSpacing/>
              <w:rPr>
                <w:rFonts w:ascii="Times New Roman" w:eastAsia="Times New Roman" w:hAnsi="Times New Roman" w:cs="Times New Roman"/>
                <w:sz w:val="20"/>
              </w:rPr>
            </w:pPr>
          </w:p>
        </w:tc>
      </w:tr>
      <w:tr w:rsidR="006A30E3" w14:paraId="53C8A2D8" w14:textId="77777777">
        <w:trPr>
          <w:trHeight w:val="300"/>
        </w:trPr>
        <w:tc>
          <w:tcPr>
            <w:tcW w:w="5760" w:type="dxa"/>
            <w:tcBorders>
              <w:top w:val="nil"/>
              <w:left w:val="nil"/>
              <w:bottom w:val="nil"/>
              <w:right w:val="nil"/>
            </w:tcBorders>
            <w:shd w:val="clear" w:color="auto" w:fill="auto"/>
            <w:noWrap/>
            <w:vAlign w:val="bottom"/>
            <w:hideMark/>
          </w:tcPr>
          <w:p w14:paraId="53C8A2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D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D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D7" w14:textId="77777777" w:rsidR="00A33413" w:rsidRPr="001F1AD2" w:rsidRDefault="005E5BBF">
            <w:pPr>
              <w:contextualSpacing/>
              <w:rPr>
                <w:rFonts w:ascii="Times New Roman" w:eastAsia="Times New Roman" w:hAnsi="Times New Roman" w:cs="Times New Roman"/>
                <w:sz w:val="20"/>
              </w:rPr>
            </w:pPr>
          </w:p>
        </w:tc>
      </w:tr>
      <w:tr w:rsidR="006A30E3" w14:paraId="53C8A2DC" w14:textId="77777777">
        <w:trPr>
          <w:trHeight w:val="300"/>
        </w:trPr>
        <w:tc>
          <w:tcPr>
            <w:tcW w:w="5760" w:type="dxa"/>
            <w:tcBorders>
              <w:top w:val="nil"/>
              <w:left w:val="nil"/>
              <w:bottom w:val="nil"/>
              <w:right w:val="nil"/>
            </w:tcBorders>
            <w:shd w:val="clear" w:color="auto" w:fill="auto"/>
            <w:noWrap/>
            <w:vAlign w:val="bottom"/>
            <w:hideMark/>
          </w:tcPr>
          <w:p w14:paraId="53C8A2D9"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2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51 ως έχει   ΔΕΚΤΟ ΚΑΤΑ ΠΛΕΙΟΨΗΦΙΑ</w:t>
            </w:r>
          </w:p>
        </w:tc>
        <w:tc>
          <w:tcPr>
            <w:tcW w:w="960" w:type="dxa"/>
            <w:tcBorders>
              <w:top w:val="nil"/>
              <w:left w:val="nil"/>
              <w:bottom w:val="nil"/>
              <w:right w:val="nil"/>
            </w:tcBorders>
            <w:shd w:val="clear" w:color="auto" w:fill="auto"/>
            <w:noWrap/>
            <w:vAlign w:val="bottom"/>
            <w:hideMark/>
          </w:tcPr>
          <w:p w14:paraId="53C8A2DB" w14:textId="77777777" w:rsidR="00A33413" w:rsidRPr="001F1AD2" w:rsidRDefault="005E5BBF">
            <w:pPr>
              <w:contextualSpacing/>
              <w:rPr>
                <w:rFonts w:ascii="Calibri" w:eastAsia="Times New Roman" w:hAnsi="Calibri" w:cs="Times New Roman"/>
                <w:color w:val="000000"/>
                <w:sz w:val="22"/>
                <w:szCs w:val="22"/>
              </w:rPr>
            </w:pPr>
          </w:p>
        </w:tc>
      </w:tr>
      <w:tr w:rsidR="006A30E3" w14:paraId="53C8A2E4" w14:textId="77777777">
        <w:trPr>
          <w:trHeight w:val="300"/>
        </w:trPr>
        <w:tc>
          <w:tcPr>
            <w:tcW w:w="5760" w:type="dxa"/>
            <w:tcBorders>
              <w:top w:val="nil"/>
              <w:left w:val="nil"/>
              <w:bottom w:val="nil"/>
              <w:right w:val="nil"/>
            </w:tcBorders>
            <w:shd w:val="clear" w:color="auto" w:fill="auto"/>
            <w:noWrap/>
            <w:vAlign w:val="bottom"/>
            <w:hideMark/>
          </w:tcPr>
          <w:p w14:paraId="53C8A2D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2D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E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E3" w14:textId="77777777" w:rsidR="00A33413" w:rsidRPr="001F1AD2" w:rsidRDefault="005E5BBF">
            <w:pPr>
              <w:contextualSpacing/>
              <w:rPr>
                <w:rFonts w:ascii="Times New Roman" w:eastAsia="Times New Roman" w:hAnsi="Times New Roman" w:cs="Times New Roman"/>
                <w:sz w:val="20"/>
              </w:rPr>
            </w:pPr>
          </w:p>
        </w:tc>
      </w:tr>
      <w:tr w:rsidR="006A30E3" w14:paraId="53C8A2EC" w14:textId="77777777">
        <w:trPr>
          <w:trHeight w:val="300"/>
        </w:trPr>
        <w:tc>
          <w:tcPr>
            <w:tcW w:w="5760" w:type="dxa"/>
            <w:tcBorders>
              <w:top w:val="nil"/>
              <w:left w:val="nil"/>
              <w:bottom w:val="nil"/>
              <w:right w:val="nil"/>
            </w:tcBorders>
            <w:shd w:val="clear" w:color="auto" w:fill="auto"/>
            <w:noWrap/>
            <w:vAlign w:val="bottom"/>
            <w:hideMark/>
          </w:tcPr>
          <w:p w14:paraId="53C8A2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2E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E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E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E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EB" w14:textId="77777777" w:rsidR="00A33413" w:rsidRPr="001F1AD2" w:rsidRDefault="005E5BBF">
            <w:pPr>
              <w:contextualSpacing/>
              <w:rPr>
                <w:rFonts w:ascii="Times New Roman" w:eastAsia="Times New Roman" w:hAnsi="Times New Roman" w:cs="Times New Roman"/>
                <w:sz w:val="20"/>
              </w:rPr>
            </w:pPr>
          </w:p>
        </w:tc>
      </w:tr>
      <w:tr w:rsidR="006A30E3" w14:paraId="53C8A2F4" w14:textId="77777777">
        <w:trPr>
          <w:trHeight w:val="300"/>
        </w:trPr>
        <w:tc>
          <w:tcPr>
            <w:tcW w:w="5760" w:type="dxa"/>
            <w:tcBorders>
              <w:top w:val="nil"/>
              <w:left w:val="nil"/>
              <w:bottom w:val="nil"/>
              <w:right w:val="nil"/>
            </w:tcBorders>
            <w:shd w:val="clear" w:color="auto" w:fill="auto"/>
            <w:noWrap/>
            <w:vAlign w:val="bottom"/>
            <w:hideMark/>
          </w:tcPr>
          <w:p w14:paraId="53C8A2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2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E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F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2F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F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F3" w14:textId="77777777" w:rsidR="00A33413" w:rsidRPr="001F1AD2" w:rsidRDefault="005E5BBF">
            <w:pPr>
              <w:contextualSpacing/>
              <w:rPr>
                <w:rFonts w:ascii="Times New Roman" w:eastAsia="Times New Roman" w:hAnsi="Times New Roman" w:cs="Times New Roman"/>
                <w:sz w:val="20"/>
              </w:rPr>
            </w:pPr>
          </w:p>
        </w:tc>
      </w:tr>
      <w:tr w:rsidR="006A30E3" w14:paraId="53C8A2FC" w14:textId="77777777">
        <w:trPr>
          <w:trHeight w:val="300"/>
        </w:trPr>
        <w:tc>
          <w:tcPr>
            <w:tcW w:w="5760" w:type="dxa"/>
            <w:tcBorders>
              <w:top w:val="nil"/>
              <w:left w:val="nil"/>
              <w:bottom w:val="nil"/>
              <w:right w:val="nil"/>
            </w:tcBorders>
            <w:shd w:val="clear" w:color="auto" w:fill="auto"/>
            <w:noWrap/>
            <w:vAlign w:val="bottom"/>
            <w:hideMark/>
          </w:tcPr>
          <w:p w14:paraId="53C8A2F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2F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F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2F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2F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F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2FB" w14:textId="77777777" w:rsidR="00A33413" w:rsidRPr="001F1AD2" w:rsidRDefault="005E5BBF">
            <w:pPr>
              <w:contextualSpacing/>
              <w:rPr>
                <w:rFonts w:ascii="Times New Roman" w:eastAsia="Times New Roman" w:hAnsi="Times New Roman" w:cs="Times New Roman"/>
                <w:sz w:val="20"/>
              </w:rPr>
            </w:pPr>
          </w:p>
        </w:tc>
      </w:tr>
      <w:tr w:rsidR="006A30E3" w14:paraId="53C8A304" w14:textId="77777777">
        <w:trPr>
          <w:trHeight w:val="300"/>
        </w:trPr>
        <w:tc>
          <w:tcPr>
            <w:tcW w:w="5760" w:type="dxa"/>
            <w:tcBorders>
              <w:top w:val="nil"/>
              <w:left w:val="nil"/>
              <w:bottom w:val="nil"/>
              <w:right w:val="nil"/>
            </w:tcBorders>
            <w:shd w:val="clear" w:color="auto" w:fill="auto"/>
            <w:noWrap/>
            <w:vAlign w:val="bottom"/>
            <w:hideMark/>
          </w:tcPr>
          <w:p w14:paraId="53C8A2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2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2F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0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30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0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03" w14:textId="77777777" w:rsidR="00A33413" w:rsidRPr="001F1AD2" w:rsidRDefault="005E5BBF">
            <w:pPr>
              <w:contextualSpacing/>
              <w:rPr>
                <w:rFonts w:ascii="Times New Roman" w:eastAsia="Times New Roman" w:hAnsi="Times New Roman" w:cs="Times New Roman"/>
                <w:sz w:val="20"/>
              </w:rPr>
            </w:pPr>
          </w:p>
        </w:tc>
      </w:tr>
      <w:tr w:rsidR="006A30E3" w14:paraId="53C8A30C" w14:textId="77777777">
        <w:trPr>
          <w:trHeight w:val="300"/>
        </w:trPr>
        <w:tc>
          <w:tcPr>
            <w:tcW w:w="5760" w:type="dxa"/>
            <w:tcBorders>
              <w:top w:val="nil"/>
              <w:left w:val="nil"/>
              <w:bottom w:val="nil"/>
              <w:right w:val="nil"/>
            </w:tcBorders>
            <w:shd w:val="clear" w:color="auto" w:fill="auto"/>
            <w:noWrap/>
            <w:vAlign w:val="bottom"/>
            <w:hideMark/>
          </w:tcPr>
          <w:p w14:paraId="53C8A3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3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0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0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0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0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0B" w14:textId="77777777" w:rsidR="00A33413" w:rsidRPr="001F1AD2" w:rsidRDefault="005E5BBF">
            <w:pPr>
              <w:contextualSpacing/>
              <w:rPr>
                <w:rFonts w:ascii="Times New Roman" w:eastAsia="Times New Roman" w:hAnsi="Times New Roman" w:cs="Times New Roman"/>
                <w:sz w:val="20"/>
              </w:rPr>
            </w:pPr>
          </w:p>
        </w:tc>
      </w:tr>
      <w:tr w:rsidR="006A30E3" w14:paraId="53C8A314" w14:textId="77777777">
        <w:trPr>
          <w:trHeight w:val="300"/>
        </w:trPr>
        <w:tc>
          <w:tcPr>
            <w:tcW w:w="5760" w:type="dxa"/>
            <w:tcBorders>
              <w:top w:val="nil"/>
              <w:left w:val="nil"/>
              <w:bottom w:val="nil"/>
              <w:right w:val="nil"/>
            </w:tcBorders>
            <w:shd w:val="clear" w:color="auto" w:fill="auto"/>
            <w:noWrap/>
            <w:vAlign w:val="bottom"/>
            <w:hideMark/>
          </w:tcPr>
          <w:p w14:paraId="53C8A3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3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0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1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13" w14:textId="77777777" w:rsidR="00A33413" w:rsidRPr="001F1AD2" w:rsidRDefault="005E5BBF">
            <w:pPr>
              <w:contextualSpacing/>
              <w:rPr>
                <w:rFonts w:ascii="Times New Roman" w:eastAsia="Times New Roman" w:hAnsi="Times New Roman" w:cs="Times New Roman"/>
                <w:sz w:val="20"/>
              </w:rPr>
            </w:pPr>
          </w:p>
        </w:tc>
      </w:tr>
      <w:tr w:rsidR="006A30E3" w14:paraId="53C8A31B" w14:textId="77777777">
        <w:trPr>
          <w:trHeight w:val="300"/>
        </w:trPr>
        <w:tc>
          <w:tcPr>
            <w:tcW w:w="6240" w:type="dxa"/>
            <w:gridSpan w:val="2"/>
            <w:tcBorders>
              <w:top w:val="nil"/>
              <w:left w:val="nil"/>
              <w:bottom w:val="nil"/>
              <w:right w:val="nil"/>
            </w:tcBorders>
            <w:shd w:val="clear" w:color="auto" w:fill="auto"/>
            <w:noWrap/>
            <w:vAlign w:val="bottom"/>
            <w:hideMark/>
          </w:tcPr>
          <w:p w14:paraId="53C8A3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3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1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1A" w14:textId="77777777" w:rsidR="00A33413" w:rsidRPr="001F1AD2" w:rsidRDefault="005E5BBF">
            <w:pPr>
              <w:contextualSpacing/>
              <w:rPr>
                <w:rFonts w:ascii="Times New Roman" w:eastAsia="Times New Roman" w:hAnsi="Times New Roman" w:cs="Times New Roman"/>
                <w:sz w:val="20"/>
              </w:rPr>
            </w:pPr>
          </w:p>
        </w:tc>
      </w:tr>
      <w:tr w:rsidR="006A30E3" w14:paraId="53C8A323" w14:textId="77777777">
        <w:trPr>
          <w:trHeight w:val="300"/>
        </w:trPr>
        <w:tc>
          <w:tcPr>
            <w:tcW w:w="5760" w:type="dxa"/>
            <w:tcBorders>
              <w:top w:val="nil"/>
              <w:left w:val="nil"/>
              <w:bottom w:val="nil"/>
              <w:right w:val="nil"/>
            </w:tcBorders>
            <w:shd w:val="clear" w:color="auto" w:fill="auto"/>
            <w:noWrap/>
            <w:vAlign w:val="bottom"/>
            <w:hideMark/>
          </w:tcPr>
          <w:p w14:paraId="53C8A3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1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1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2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22" w14:textId="77777777" w:rsidR="00A33413" w:rsidRPr="001F1AD2" w:rsidRDefault="005E5BBF">
            <w:pPr>
              <w:contextualSpacing/>
              <w:rPr>
                <w:rFonts w:ascii="Times New Roman" w:eastAsia="Times New Roman" w:hAnsi="Times New Roman" w:cs="Times New Roman"/>
                <w:sz w:val="20"/>
              </w:rPr>
            </w:pPr>
          </w:p>
        </w:tc>
      </w:tr>
      <w:tr w:rsidR="006A30E3" w14:paraId="53C8A327" w14:textId="77777777">
        <w:trPr>
          <w:trHeight w:val="300"/>
        </w:trPr>
        <w:tc>
          <w:tcPr>
            <w:tcW w:w="5760" w:type="dxa"/>
            <w:tcBorders>
              <w:top w:val="nil"/>
              <w:left w:val="nil"/>
              <w:bottom w:val="nil"/>
              <w:right w:val="nil"/>
            </w:tcBorders>
            <w:shd w:val="clear" w:color="auto" w:fill="auto"/>
            <w:noWrap/>
            <w:vAlign w:val="bottom"/>
            <w:hideMark/>
          </w:tcPr>
          <w:p w14:paraId="53C8A324"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3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 Άρθρο 52 ως έχει   ΔΕΚΤΟ ΚΑΤΑ ΠΛΕΙΟΨΗΦΙΑ</w:t>
            </w:r>
          </w:p>
        </w:tc>
        <w:tc>
          <w:tcPr>
            <w:tcW w:w="960" w:type="dxa"/>
            <w:tcBorders>
              <w:top w:val="nil"/>
              <w:left w:val="nil"/>
              <w:bottom w:val="nil"/>
              <w:right w:val="nil"/>
            </w:tcBorders>
            <w:shd w:val="clear" w:color="auto" w:fill="auto"/>
            <w:noWrap/>
            <w:vAlign w:val="bottom"/>
            <w:hideMark/>
          </w:tcPr>
          <w:p w14:paraId="53C8A326" w14:textId="77777777" w:rsidR="00A33413" w:rsidRPr="001F1AD2" w:rsidRDefault="005E5BBF">
            <w:pPr>
              <w:contextualSpacing/>
              <w:rPr>
                <w:rFonts w:ascii="Calibri" w:eastAsia="Times New Roman" w:hAnsi="Calibri" w:cs="Times New Roman"/>
                <w:color w:val="000000"/>
                <w:sz w:val="22"/>
                <w:szCs w:val="22"/>
              </w:rPr>
            </w:pPr>
          </w:p>
        </w:tc>
      </w:tr>
      <w:tr w:rsidR="006A30E3" w14:paraId="53C8A32F" w14:textId="77777777">
        <w:trPr>
          <w:trHeight w:val="300"/>
        </w:trPr>
        <w:tc>
          <w:tcPr>
            <w:tcW w:w="5760" w:type="dxa"/>
            <w:tcBorders>
              <w:top w:val="nil"/>
              <w:left w:val="nil"/>
              <w:bottom w:val="nil"/>
              <w:right w:val="nil"/>
            </w:tcBorders>
            <w:shd w:val="clear" w:color="auto" w:fill="auto"/>
            <w:noWrap/>
            <w:vAlign w:val="bottom"/>
            <w:hideMark/>
          </w:tcPr>
          <w:p w14:paraId="53C8A3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3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2E" w14:textId="77777777" w:rsidR="00A33413" w:rsidRPr="001F1AD2" w:rsidRDefault="005E5BBF">
            <w:pPr>
              <w:contextualSpacing/>
              <w:rPr>
                <w:rFonts w:ascii="Times New Roman" w:eastAsia="Times New Roman" w:hAnsi="Times New Roman" w:cs="Times New Roman"/>
                <w:sz w:val="20"/>
              </w:rPr>
            </w:pPr>
          </w:p>
        </w:tc>
      </w:tr>
      <w:tr w:rsidR="006A30E3" w14:paraId="53C8A337" w14:textId="77777777">
        <w:trPr>
          <w:trHeight w:val="300"/>
        </w:trPr>
        <w:tc>
          <w:tcPr>
            <w:tcW w:w="5760" w:type="dxa"/>
            <w:tcBorders>
              <w:top w:val="nil"/>
              <w:left w:val="nil"/>
              <w:bottom w:val="nil"/>
              <w:right w:val="nil"/>
            </w:tcBorders>
            <w:shd w:val="clear" w:color="auto" w:fill="auto"/>
            <w:noWrap/>
            <w:vAlign w:val="bottom"/>
            <w:hideMark/>
          </w:tcPr>
          <w:p w14:paraId="53C8A3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3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36" w14:textId="77777777" w:rsidR="00A33413" w:rsidRPr="001F1AD2" w:rsidRDefault="005E5BBF">
            <w:pPr>
              <w:contextualSpacing/>
              <w:rPr>
                <w:rFonts w:ascii="Times New Roman" w:eastAsia="Times New Roman" w:hAnsi="Times New Roman" w:cs="Times New Roman"/>
                <w:sz w:val="20"/>
              </w:rPr>
            </w:pPr>
          </w:p>
        </w:tc>
      </w:tr>
      <w:tr w:rsidR="006A30E3" w14:paraId="53C8A33F" w14:textId="77777777">
        <w:trPr>
          <w:trHeight w:val="300"/>
        </w:trPr>
        <w:tc>
          <w:tcPr>
            <w:tcW w:w="5760" w:type="dxa"/>
            <w:tcBorders>
              <w:top w:val="nil"/>
              <w:left w:val="nil"/>
              <w:bottom w:val="nil"/>
              <w:right w:val="nil"/>
            </w:tcBorders>
            <w:shd w:val="clear" w:color="auto" w:fill="auto"/>
            <w:noWrap/>
            <w:vAlign w:val="bottom"/>
            <w:hideMark/>
          </w:tcPr>
          <w:p w14:paraId="53C8A3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3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3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3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3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3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3E" w14:textId="77777777" w:rsidR="00A33413" w:rsidRPr="001F1AD2" w:rsidRDefault="005E5BBF">
            <w:pPr>
              <w:contextualSpacing/>
              <w:rPr>
                <w:rFonts w:ascii="Times New Roman" w:eastAsia="Times New Roman" w:hAnsi="Times New Roman" w:cs="Times New Roman"/>
                <w:sz w:val="20"/>
              </w:rPr>
            </w:pPr>
          </w:p>
        </w:tc>
      </w:tr>
      <w:tr w:rsidR="006A30E3" w14:paraId="53C8A347" w14:textId="77777777">
        <w:trPr>
          <w:trHeight w:val="300"/>
        </w:trPr>
        <w:tc>
          <w:tcPr>
            <w:tcW w:w="5760" w:type="dxa"/>
            <w:tcBorders>
              <w:top w:val="nil"/>
              <w:left w:val="nil"/>
              <w:bottom w:val="nil"/>
              <w:right w:val="nil"/>
            </w:tcBorders>
            <w:shd w:val="clear" w:color="auto" w:fill="auto"/>
            <w:noWrap/>
            <w:vAlign w:val="bottom"/>
            <w:hideMark/>
          </w:tcPr>
          <w:p w14:paraId="53C8A3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3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4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3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46" w14:textId="77777777" w:rsidR="00A33413" w:rsidRPr="001F1AD2" w:rsidRDefault="005E5BBF">
            <w:pPr>
              <w:contextualSpacing/>
              <w:rPr>
                <w:rFonts w:ascii="Times New Roman" w:eastAsia="Times New Roman" w:hAnsi="Times New Roman" w:cs="Times New Roman"/>
                <w:sz w:val="20"/>
              </w:rPr>
            </w:pPr>
          </w:p>
        </w:tc>
      </w:tr>
      <w:tr w:rsidR="006A30E3" w14:paraId="53C8A34F" w14:textId="77777777">
        <w:trPr>
          <w:trHeight w:val="300"/>
        </w:trPr>
        <w:tc>
          <w:tcPr>
            <w:tcW w:w="5760" w:type="dxa"/>
            <w:tcBorders>
              <w:top w:val="nil"/>
              <w:left w:val="nil"/>
              <w:bottom w:val="nil"/>
              <w:right w:val="nil"/>
            </w:tcBorders>
            <w:shd w:val="clear" w:color="auto" w:fill="auto"/>
            <w:noWrap/>
            <w:vAlign w:val="bottom"/>
            <w:hideMark/>
          </w:tcPr>
          <w:p w14:paraId="53C8A3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3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3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4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4E" w14:textId="77777777" w:rsidR="00A33413" w:rsidRPr="001F1AD2" w:rsidRDefault="005E5BBF">
            <w:pPr>
              <w:contextualSpacing/>
              <w:rPr>
                <w:rFonts w:ascii="Times New Roman" w:eastAsia="Times New Roman" w:hAnsi="Times New Roman" w:cs="Times New Roman"/>
                <w:sz w:val="20"/>
              </w:rPr>
            </w:pPr>
          </w:p>
        </w:tc>
      </w:tr>
      <w:tr w:rsidR="006A30E3" w14:paraId="53C8A357" w14:textId="77777777">
        <w:trPr>
          <w:trHeight w:val="300"/>
        </w:trPr>
        <w:tc>
          <w:tcPr>
            <w:tcW w:w="5760" w:type="dxa"/>
            <w:tcBorders>
              <w:top w:val="nil"/>
              <w:left w:val="nil"/>
              <w:bottom w:val="nil"/>
              <w:right w:val="nil"/>
            </w:tcBorders>
            <w:shd w:val="clear" w:color="auto" w:fill="auto"/>
            <w:noWrap/>
            <w:vAlign w:val="bottom"/>
            <w:hideMark/>
          </w:tcPr>
          <w:p w14:paraId="53C8A3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3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5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56" w14:textId="77777777" w:rsidR="00A33413" w:rsidRPr="001F1AD2" w:rsidRDefault="005E5BBF">
            <w:pPr>
              <w:contextualSpacing/>
              <w:rPr>
                <w:rFonts w:ascii="Times New Roman" w:eastAsia="Times New Roman" w:hAnsi="Times New Roman" w:cs="Times New Roman"/>
                <w:sz w:val="20"/>
              </w:rPr>
            </w:pPr>
          </w:p>
        </w:tc>
      </w:tr>
      <w:tr w:rsidR="006A30E3" w14:paraId="53C8A35F" w14:textId="77777777">
        <w:trPr>
          <w:trHeight w:val="300"/>
        </w:trPr>
        <w:tc>
          <w:tcPr>
            <w:tcW w:w="5760" w:type="dxa"/>
            <w:tcBorders>
              <w:top w:val="nil"/>
              <w:left w:val="nil"/>
              <w:bottom w:val="nil"/>
              <w:right w:val="nil"/>
            </w:tcBorders>
            <w:shd w:val="clear" w:color="auto" w:fill="auto"/>
            <w:noWrap/>
            <w:vAlign w:val="bottom"/>
            <w:hideMark/>
          </w:tcPr>
          <w:p w14:paraId="53C8A3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3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5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5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5E" w14:textId="77777777" w:rsidR="00A33413" w:rsidRPr="001F1AD2" w:rsidRDefault="005E5BBF">
            <w:pPr>
              <w:contextualSpacing/>
              <w:rPr>
                <w:rFonts w:ascii="Times New Roman" w:eastAsia="Times New Roman" w:hAnsi="Times New Roman" w:cs="Times New Roman"/>
                <w:sz w:val="20"/>
              </w:rPr>
            </w:pPr>
          </w:p>
        </w:tc>
      </w:tr>
      <w:tr w:rsidR="006A30E3" w14:paraId="53C8A366" w14:textId="77777777">
        <w:trPr>
          <w:trHeight w:val="300"/>
        </w:trPr>
        <w:tc>
          <w:tcPr>
            <w:tcW w:w="6240" w:type="dxa"/>
            <w:gridSpan w:val="2"/>
            <w:tcBorders>
              <w:top w:val="nil"/>
              <w:left w:val="nil"/>
              <w:bottom w:val="nil"/>
              <w:right w:val="nil"/>
            </w:tcBorders>
            <w:shd w:val="clear" w:color="auto" w:fill="auto"/>
            <w:noWrap/>
            <w:vAlign w:val="bottom"/>
            <w:hideMark/>
          </w:tcPr>
          <w:p w14:paraId="53C8A3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3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6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65" w14:textId="77777777" w:rsidR="00A33413" w:rsidRPr="001F1AD2" w:rsidRDefault="005E5BBF">
            <w:pPr>
              <w:contextualSpacing/>
              <w:rPr>
                <w:rFonts w:ascii="Times New Roman" w:eastAsia="Times New Roman" w:hAnsi="Times New Roman" w:cs="Times New Roman"/>
                <w:sz w:val="20"/>
              </w:rPr>
            </w:pPr>
          </w:p>
        </w:tc>
      </w:tr>
      <w:tr w:rsidR="006A30E3" w14:paraId="53C8A36E" w14:textId="77777777">
        <w:trPr>
          <w:trHeight w:val="300"/>
        </w:trPr>
        <w:tc>
          <w:tcPr>
            <w:tcW w:w="5760" w:type="dxa"/>
            <w:tcBorders>
              <w:top w:val="nil"/>
              <w:left w:val="nil"/>
              <w:bottom w:val="nil"/>
              <w:right w:val="nil"/>
            </w:tcBorders>
            <w:shd w:val="clear" w:color="auto" w:fill="auto"/>
            <w:noWrap/>
            <w:vAlign w:val="bottom"/>
            <w:hideMark/>
          </w:tcPr>
          <w:p w14:paraId="53C8A3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6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6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6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6D" w14:textId="77777777" w:rsidR="00A33413" w:rsidRPr="001F1AD2" w:rsidRDefault="005E5BBF">
            <w:pPr>
              <w:contextualSpacing/>
              <w:rPr>
                <w:rFonts w:ascii="Times New Roman" w:eastAsia="Times New Roman" w:hAnsi="Times New Roman" w:cs="Times New Roman"/>
                <w:sz w:val="20"/>
              </w:rPr>
            </w:pPr>
          </w:p>
        </w:tc>
      </w:tr>
      <w:tr w:rsidR="006A30E3" w14:paraId="53C8A372" w14:textId="77777777">
        <w:trPr>
          <w:trHeight w:val="300"/>
        </w:trPr>
        <w:tc>
          <w:tcPr>
            <w:tcW w:w="5760" w:type="dxa"/>
            <w:tcBorders>
              <w:top w:val="nil"/>
              <w:left w:val="nil"/>
              <w:bottom w:val="nil"/>
              <w:right w:val="nil"/>
            </w:tcBorders>
            <w:shd w:val="clear" w:color="auto" w:fill="auto"/>
            <w:noWrap/>
            <w:vAlign w:val="bottom"/>
            <w:hideMark/>
          </w:tcPr>
          <w:p w14:paraId="53C8A36F"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3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53 ως έχει   ΔΕΚΤΟ ΚΑΤΑ ΠΛΕΙΟΨΗΦΙΑ</w:t>
            </w:r>
          </w:p>
        </w:tc>
        <w:tc>
          <w:tcPr>
            <w:tcW w:w="960" w:type="dxa"/>
            <w:tcBorders>
              <w:top w:val="nil"/>
              <w:left w:val="nil"/>
              <w:bottom w:val="nil"/>
              <w:right w:val="nil"/>
            </w:tcBorders>
            <w:shd w:val="clear" w:color="auto" w:fill="auto"/>
            <w:noWrap/>
            <w:vAlign w:val="bottom"/>
            <w:hideMark/>
          </w:tcPr>
          <w:p w14:paraId="53C8A371" w14:textId="77777777" w:rsidR="00A33413" w:rsidRPr="001F1AD2" w:rsidRDefault="005E5BBF">
            <w:pPr>
              <w:contextualSpacing/>
              <w:rPr>
                <w:rFonts w:ascii="Calibri" w:eastAsia="Times New Roman" w:hAnsi="Calibri" w:cs="Times New Roman"/>
                <w:color w:val="000000"/>
                <w:sz w:val="22"/>
                <w:szCs w:val="22"/>
              </w:rPr>
            </w:pPr>
          </w:p>
        </w:tc>
      </w:tr>
      <w:tr w:rsidR="006A30E3" w14:paraId="53C8A37A" w14:textId="77777777">
        <w:trPr>
          <w:trHeight w:val="300"/>
        </w:trPr>
        <w:tc>
          <w:tcPr>
            <w:tcW w:w="5760" w:type="dxa"/>
            <w:tcBorders>
              <w:top w:val="nil"/>
              <w:left w:val="nil"/>
              <w:bottom w:val="nil"/>
              <w:right w:val="nil"/>
            </w:tcBorders>
            <w:shd w:val="clear" w:color="auto" w:fill="auto"/>
            <w:noWrap/>
            <w:vAlign w:val="bottom"/>
            <w:hideMark/>
          </w:tcPr>
          <w:p w14:paraId="53C8A3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3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79" w14:textId="77777777" w:rsidR="00A33413" w:rsidRPr="001F1AD2" w:rsidRDefault="005E5BBF">
            <w:pPr>
              <w:contextualSpacing/>
              <w:rPr>
                <w:rFonts w:ascii="Times New Roman" w:eastAsia="Times New Roman" w:hAnsi="Times New Roman" w:cs="Times New Roman"/>
                <w:sz w:val="20"/>
              </w:rPr>
            </w:pPr>
          </w:p>
        </w:tc>
      </w:tr>
      <w:tr w:rsidR="006A30E3" w14:paraId="53C8A382" w14:textId="77777777">
        <w:trPr>
          <w:trHeight w:val="300"/>
        </w:trPr>
        <w:tc>
          <w:tcPr>
            <w:tcW w:w="5760" w:type="dxa"/>
            <w:tcBorders>
              <w:top w:val="nil"/>
              <w:left w:val="nil"/>
              <w:bottom w:val="nil"/>
              <w:right w:val="nil"/>
            </w:tcBorders>
            <w:shd w:val="clear" w:color="auto" w:fill="auto"/>
            <w:noWrap/>
            <w:vAlign w:val="bottom"/>
            <w:hideMark/>
          </w:tcPr>
          <w:p w14:paraId="53C8A3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3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7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7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81" w14:textId="77777777" w:rsidR="00A33413" w:rsidRPr="001F1AD2" w:rsidRDefault="005E5BBF">
            <w:pPr>
              <w:contextualSpacing/>
              <w:rPr>
                <w:rFonts w:ascii="Times New Roman" w:eastAsia="Times New Roman" w:hAnsi="Times New Roman" w:cs="Times New Roman"/>
                <w:sz w:val="20"/>
              </w:rPr>
            </w:pPr>
          </w:p>
        </w:tc>
      </w:tr>
      <w:tr w:rsidR="006A30E3" w14:paraId="53C8A38A" w14:textId="77777777">
        <w:trPr>
          <w:trHeight w:val="300"/>
        </w:trPr>
        <w:tc>
          <w:tcPr>
            <w:tcW w:w="5760" w:type="dxa"/>
            <w:tcBorders>
              <w:top w:val="nil"/>
              <w:left w:val="nil"/>
              <w:bottom w:val="nil"/>
              <w:right w:val="nil"/>
            </w:tcBorders>
            <w:shd w:val="clear" w:color="auto" w:fill="auto"/>
            <w:noWrap/>
            <w:vAlign w:val="bottom"/>
            <w:hideMark/>
          </w:tcPr>
          <w:p w14:paraId="53C8A3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3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8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8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8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8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89" w14:textId="77777777" w:rsidR="00A33413" w:rsidRPr="001F1AD2" w:rsidRDefault="005E5BBF">
            <w:pPr>
              <w:contextualSpacing/>
              <w:rPr>
                <w:rFonts w:ascii="Times New Roman" w:eastAsia="Times New Roman" w:hAnsi="Times New Roman" w:cs="Times New Roman"/>
                <w:sz w:val="20"/>
              </w:rPr>
            </w:pPr>
          </w:p>
        </w:tc>
      </w:tr>
      <w:tr w:rsidR="006A30E3" w14:paraId="53C8A392" w14:textId="77777777">
        <w:trPr>
          <w:trHeight w:val="300"/>
        </w:trPr>
        <w:tc>
          <w:tcPr>
            <w:tcW w:w="5760" w:type="dxa"/>
            <w:tcBorders>
              <w:top w:val="nil"/>
              <w:left w:val="nil"/>
              <w:bottom w:val="nil"/>
              <w:right w:val="nil"/>
            </w:tcBorders>
            <w:shd w:val="clear" w:color="auto" w:fill="auto"/>
            <w:noWrap/>
            <w:vAlign w:val="bottom"/>
            <w:hideMark/>
          </w:tcPr>
          <w:p w14:paraId="53C8A3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3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8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8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38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9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91" w14:textId="77777777" w:rsidR="00A33413" w:rsidRPr="001F1AD2" w:rsidRDefault="005E5BBF">
            <w:pPr>
              <w:contextualSpacing/>
              <w:rPr>
                <w:rFonts w:ascii="Times New Roman" w:eastAsia="Times New Roman" w:hAnsi="Times New Roman" w:cs="Times New Roman"/>
                <w:sz w:val="20"/>
              </w:rPr>
            </w:pPr>
          </w:p>
        </w:tc>
      </w:tr>
      <w:tr w:rsidR="006A30E3" w14:paraId="53C8A39A" w14:textId="77777777">
        <w:trPr>
          <w:trHeight w:val="300"/>
        </w:trPr>
        <w:tc>
          <w:tcPr>
            <w:tcW w:w="5760" w:type="dxa"/>
            <w:tcBorders>
              <w:top w:val="nil"/>
              <w:left w:val="nil"/>
              <w:bottom w:val="nil"/>
              <w:right w:val="nil"/>
            </w:tcBorders>
            <w:shd w:val="clear" w:color="auto" w:fill="auto"/>
            <w:noWrap/>
            <w:vAlign w:val="bottom"/>
            <w:hideMark/>
          </w:tcPr>
          <w:p w14:paraId="53C8A3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3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9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39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9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99" w14:textId="77777777" w:rsidR="00A33413" w:rsidRPr="001F1AD2" w:rsidRDefault="005E5BBF">
            <w:pPr>
              <w:contextualSpacing/>
              <w:rPr>
                <w:rFonts w:ascii="Times New Roman" w:eastAsia="Times New Roman" w:hAnsi="Times New Roman" w:cs="Times New Roman"/>
                <w:sz w:val="20"/>
              </w:rPr>
            </w:pPr>
          </w:p>
        </w:tc>
      </w:tr>
      <w:tr w:rsidR="006A30E3" w14:paraId="53C8A3A2" w14:textId="77777777">
        <w:trPr>
          <w:trHeight w:val="300"/>
        </w:trPr>
        <w:tc>
          <w:tcPr>
            <w:tcW w:w="5760" w:type="dxa"/>
            <w:tcBorders>
              <w:top w:val="nil"/>
              <w:left w:val="nil"/>
              <w:bottom w:val="nil"/>
              <w:right w:val="nil"/>
            </w:tcBorders>
            <w:shd w:val="clear" w:color="auto" w:fill="auto"/>
            <w:noWrap/>
            <w:vAlign w:val="bottom"/>
            <w:hideMark/>
          </w:tcPr>
          <w:p w14:paraId="53C8A3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3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9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9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A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A1" w14:textId="77777777" w:rsidR="00A33413" w:rsidRPr="001F1AD2" w:rsidRDefault="005E5BBF">
            <w:pPr>
              <w:contextualSpacing/>
              <w:rPr>
                <w:rFonts w:ascii="Times New Roman" w:eastAsia="Times New Roman" w:hAnsi="Times New Roman" w:cs="Times New Roman"/>
                <w:sz w:val="20"/>
              </w:rPr>
            </w:pPr>
          </w:p>
        </w:tc>
      </w:tr>
      <w:tr w:rsidR="006A30E3" w14:paraId="53C8A3AA" w14:textId="77777777">
        <w:trPr>
          <w:trHeight w:val="300"/>
        </w:trPr>
        <w:tc>
          <w:tcPr>
            <w:tcW w:w="5760" w:type="dxa"/>
            <w:tcBorders>
              <w:top w:val="nil"/>
              <w:left w:val="nil"/>
              <w:bottom w:val="nil"/>
              <w:right w:val="nil"/>
            </w:tcBorders>
            <w:shd w:val="clear" w:color="auto" w:fill="auto"/>
            <w:noWrap/>
            <w:vAlign w:val="bottom"/>
            <w:hideMark/>
          </w:tcPr>
          <w:p w14:paraId="53C8A3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3A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A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A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A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A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A9" w14:textId="77777777" w:rsidR="00A33413" w:rsidRPr="001F1AD2" w:rsidRDefault="005E5BBF">
            <w:pPr>
              <w:contextualSpacing/>
              <w:rPr>
                <w:rFonts w:ascii="Times New Roman" w:eastAsia="Times New Roman" w:hAnsi="Times New Roman" w:cs="Times New Roman"/>
                <w:sz w:val="20"/>
              </w:rPr>
            </w:pPr>
          </w:p>
        </w:tc>
      </w:tr>
      <w:tr w:rsidR="006A30E3" w14:paraId="53C8A3B1" w14:textId="77777777">
        <w:trPr>
          <w:trHeight w:val="300"/>
        </w:trPr>
        <w:tc>
          <w:tcPr>
            <w:tcW w:w="6240" w:type="dxa"/>
            <w:gridSpan w:val="2"/>
            <w:tcBorders>
              <w:top w:val="nil"/>
              <w:left w:val="nil"/>
              <w:bottom w:val="nil"/>
              <w:right w:val="nil"/>
            </w:tcBorders>
            <w:shd w:val="clear" w:color="auto" w:fill="auto"/>
            <w:noWrap/>
            <w:vAlign w:val="bottom"/>
            <w:hideMark/>
          </w:tcPr>
          <w:p w14:paraId="53C8A3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3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A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B0" w14:textId="77777777" w:rsidR="00A33413" w:rsidRPr="001F1AD2" w:rsidRDefault="005E5BBF">
            <w:pPr>
              <w:contextualSpacing/>
              <w:rPr>
                <w:rFonts w:ascii="Times New Roman" w:eastAsia="Times New Roman" w:hAnsi="Times New Roman" w:cs="Times New Roman"/>
                <w:sz w:val="20"/>
              </w:rPr>
            </w:pPr>
          </w:p>
        </w:tc>
      </w:tr>
      <w:tr w:rsidR="006A30E3" w14:paraId="53C8A3B9" w14:textId="77777777">
        <w:trPr>
          <w:trHeight w:val="300"/>
        </w:trPr>
        <w:tc>
          <w:tcPr>
            <w:tcW w:w="5760" w:type="dxa"/>
            <w:tcBorders>
              <w:top w:val="nil"/>
              <w:left w:val="nil"/>
              <w:bottom w:val="nil"/>
              <w:right w:val="nil"/>
            </w:tcBorders>
            <w:shd w:val="clear" w:color="auto" w:fill="auto"/>
            <w:noWrap/>
            <w:vAlign w:val="bottom"/>
            <w:hideMark/>
          </w:tcPr>
          <w:p w14:paraId="53C8A3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B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B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B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B8" w14:textId="77777777" w:rsidR="00A33413" w:rsidRPr="001F1AD2" w:rsidRDefault="005E5BBF">
            <w:pPr>
              <w:contextualSpacing/>
              <w:rPr>
                <w:rFonts w:ascii="Times New Roman" w:eastAsia="Times New Roman" w:hAnsi="Times New Roman" w:cs="Times New Roman"/>
                <w:sz w:val="20"/>
              </w:rPr>
            </w:pPr>
          </w:p>
        </w:tc>
      </w:tr>
      <w:tr w:rsidR="006A30E3" w14:paraId="53C8A3BD" w14:textId="77777777">
        <w:trPr>
          <w:trHeight w:val="300"/>
        </w:trPr>
        <w:tc>
          <w:tcPr>
            <w:tcW w:w="5760" w:type="dxa"/>
            <w:tcBorders>
              <w:top w:val="nil"/>
              <w:left w:val="nil"/>
              <w:bottom w:val="nil"/>
              <w:right w:val="nil"/>
            </w:tcBorders>
            <w:shd w:val="clear" w:color="auto" w:fill="auto"/>
            <w:noWrap/>
            <w:vAlign w:val="bottom"/>
            <w:hideMark/>
          </w:tcPr>
          <w:p w14:paraId="53C8A3BA"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3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54 ως έχει   ΔΕΚΤΟ ΚΑΤΑ ΠΛΕΙΟΨΗΦΙΑ</w:t>
            </w:r>
          </w:p>
        </w:tc>
        <w:tc>
          <w:tcPr>
            <w:tcW w:w="960" w:type="dxa"/>
            <w:tcBorders>
              <w:top w:val="nil"/>
              <w:left w:val="nil"/>
              <w:bottom w:val="nil"/>
              <w:right w:val="nil"/>
            </w:tcBorders>
            <w:shd w:val="clear" w:color="auto" w:fill="auto"/>
            <w:noWrap/>
            <w:vAlign w:val="bottom"/>
            <w:hideMark/>
          </w:tcPr>
          <w:p w14:paraId="53C8A3BC" w14:textId="77777777" w:rsidR="00A33413" w:rsidRPr="001F1AD2" w:rsidRDefault="005E5BBF">
            <w:pPr>
              <w:contextualSpacing/>
              <w:rPr>
                <w:rFonts w:ascii="Calibri" w:eastAsia="Times New Roman" w:hAnsi="Calibri" w:cs="Times New Roman"/>
                <w:color w:val="000000"/>
                <w:sz w:val="22"/>
                <w:szCs w:val="22"/>
              </w:rPr>
            </w:pPr>
          </w:p>
        </w:tc>
      </w:tr>
      <w:tr w:rsidR="006A30E3" w14:paraId="53C8A3C5" w14:textId="77777777">
        <w:trPr>
          <w:trHeight w:val="300"/>
        </w:trPr>
        <w:tc>
          <w:tcPr>
            <w:tcW w:w="5760" w:type="dxa"/>
            <w:tcBorders>
              <w:top w:val="nil"/>
              <w:left w:val="nil"/>
              <w:bottom w:val="nil"/>
              <w:right w:val="nil"/>
            </w:tcBorders>
            <w:shd w:val="clear" w:color="auto" w:fill="auto"/>
            <w:noWrap/>
            <w:vAlign w:val="bottom"/>
            <w:hideMark/>
          </w:tcPr>
          <w:p w14:paraId="53C8A3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3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C4" w14:textId="77777777" w:rsidR="00A33413" w:rsidRPr="001F1AD2" w:rsidRDefault="005E5BBF">
            <w:pPr>
              <w:contextualSpacing/>
              <w:rPr>
                <w:rFonts w:ascii="Times New Roman" w:eastAsia="Times New Roman" w:hAnsi="Times New Roman" w:cs="Times New Roman"/>
                <w:sz w:val="20"/>
              </w:rPr>
            </w:pPr>
          </w:p>
        </w:tc>
      </w:tr>
      <w:tr w:rsidR="006A30E3" w14:paraId="53C8A3CD" w14:textId="77777777">
        <w:trPr>
          <w:trHeight w:val="300"/>
        </w:trPr>
        <w:tc>
          <w:tcPr>
            <w:tcW w:w="5760" w:type="dxa"/>
            <w:tcBorders>
              <w:top w:val="nil"/>
              <w:left w:val="nil"/>
              <w:bottom w:val="nil"/>
              <w:right w:val="nil"/>
            </w:tcBorders>
            <w:shd w:val="clear" w:color="auto" w:fill="auto"/>
            <w:noWrap/>
            <w:vAlign w:val="bottom"/>
            <w:hideMark/>
          </w:tcPr>
          <w:p w14:paraId="53C8A3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3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C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CC" w14:textId="77777777" w:rsidR="00A33413" w:rsidRPr="001F1AD2" w:rsidRDefault="005E5BBF">
            <w:pPr>
              <w:contextualSpacing/>
              <w:rPr>
                <w:rFonts w:ascii="Times New Roman" w:eastAsia="Times New Roman" w:hAnsi="Times New Roman" w:cs="Times New Roman"/>
                <w:sz w:val="20"/>
              </w:rPr>
            </w:pPr>
          </w:p>
        </w:tc>
      </w:tr>
      <w:tr w:rsidR="006A30E3" w14:paraId="53C8A3D5" w14:textId="77777777">
        <w:trPr>
          <w:trHeight w:val="300"/>
        </w:trPr>
        <w:tc>
          <w:tcPr>
            <w:tcW w:w="5760" w:type="dxa"/>
            <w:tcBorders>
              <w:top w:val="nil"/>
              <w:left w:val="nil"/>
              <w:bottom w:val="nil"/>
              <w:right w:val="nil"/>
            </w:tcBorders>
            <w:shd w:val="clear" w:color="auto" w:fill="auto"/>
            <w:noWrap/>
            <w:vAlign w:val="bottom"/>
            <w:hideMark/>
          </w:tcPr>
          <w:p w14:paraId="53C8A3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3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D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D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D4" w14:textId="77777777" w:rsidR="00A33413" w:rsidRPr="001F1AD2" w:rsidRDefault="005E5BBF">
            <w:pPr>
              <w:contextualSpacing/>
              <w:rPr>
                <w:rFonts w:ascii="Times New Roman" w:eastAsia="Times New Roman" w:hAnsi="Times New Roman" w:cs="Times New Roman"/>
                <w:sz w:val="20"/>
              </w:rPr>
            </w:pPr>
          </w:p>
        </w:tc>
      </w:tr>
      <w:tr w:rsidR="006A30E3" w14:paraId="53C8A3DD" w14:textId="77777777">
        <w:trPr>
          <w:trHeight w:val="300"/>
        </w:trPr>
        <w:tc>
          <w:tcPr>
            <w:tcW w:w="5760" w:type="dxa"/>
            <w:tcBorders>
              <w:top w:val="nil"/>
              <w:left w:val="nil"/>
              <w:bottom w:val="nil"/>
              <w:right w:val="nil"/>
            </w:tcBorders>
            <w:shd w:val="clear" w:color="auto" w:fill="auto"/>
            <w:noWrap/>
            <w:vAlign w:val="bottom"/>
            <w:hideMark/>
          </w:tcPr>
          <w:p w14:paraId="53C8A3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3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D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3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D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DC" w14:textId="77777777" w:rsidR="00A33413" w:rsidRPr="001F1AD2" w:rsidRDefault="005E5BBF">
            <w:pPr>
              <w:contextualSpacing/>
              <w:rPr>
                <w:rFonts w:ascii="Times New Roman" w:eastAsia="Times New Roman" w:hAnsi="Times New Roman" w:cs="Times New Roman"/>
                <w:sz w:val="20"/>
              </w:rPr>
            </w:pPr>
          </w:p>
        </w:tc>
      </w:tr>
      <w:tr w:rsidR="006A30E3" w14:paraId="53C8A3E5" w14:textId="77777777">
        <w:trPr>
          <w:trHeight w:val="300"/>
        </w:trPr>
        <w:tc>
          <w:tcPr>
            <w:tcW w:w="5760" w:type="dxa"/>
            <w:tcBorders>
              <w:top w:val="nil"/>
              <w:left w:val="nil"/>
              <w:bottom w:val="nil"/>
              <w:right w:val="nil"/>
            </w:tcBorders>
            <w:shd w:val="clear" w:color="auto" w:fill="auto"/>
            <w:noWrap/>
            <w:vAlign w:val="bottom"/>
            <w:hideMark/>
          </w:tcPr>
          <w:p w14:paraId="53C8A3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3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E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3E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E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E4" w14:textId="77777777" w:rsidR="00A33413" w:rsidRPr="001F1AD2" w:rsidRDefault="005E5BBF">
            <w:pPr>
              <w:contextualSpacing/>
              <w:rPr>
                <w:rFonts w:ascii="Times New Roman" w:eastAsia="Times New Roman" w:hAnsi="Times New Roman" w:cs="Times New Roman"/>
                <w:sz w:val="20"/>
              </w:rPr>
            </w:pPr>
          </w:p>
        </w:tc>
      </w:tr>
      <w:tr w:rsidR="006A30E3" w14:paraId="53C8A3ED" w14:textId="77777777">
        <w:trPr>
          <w:trHeight w:val="300"/>
        </w:trPr>
        <w:tc>
          <w:tcPr>
            <w:tcW w:w="5760" w:type="dxa"/>
            <w:tcBorders>
              <w:top w:val="nil"/>
              <w:left w:val="nil"/>
              <w:bottom w:val="nil"/>
              <w:right w:val="nil"/>
            </w:tcBorders>
            <w:shd w:val="clear" w:color="auto" w:fill="auto"/>
            <w:noWrap/>
            <w:vAlign w:val="bottom"/>
            <w:hideMark/>
          </w:tcPr>
          <w:p w14:paraId="53C8A3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3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E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EC" w14:textId="77777777" w:rsidR="00A33413" w:rsidRPr="001F1AD2" w:rsidRDefault="005E5BBF">
            <w:pPr>
              <w:contextualSpacing/>
              <w:rPr>
                <w:rFonts w:ascii="Times New Roman" w:eastAsia="Times New Roman" w:hAnsi="Times New Roman" w:cs="Times New Roman"/>
                <w:sz w:val="20"/>
              </w:rPr>
            </w:pPr>
          </w:p>
        </w:tc>
      </w:tr>
      <w:tr w:rsidR="006A30E3" w14:paraId="53C8A3F5" w14:textId="77777777">
        <w:trPr>
          <w:trHeight w:val="300"/>
        </w:trPr>
        <w:tc>
          <w:tcPr>
            <w:tcW w:w="5760" w:type="dxa"/>
            <w:tcBorders>
              <w:top w:val="nil"/>
              <w:left w:val="nil"/>
              <w:bottom w:val="nil"/>
              <w:right w:val="nil"/>
            </w:tcBorders>
            <w:shd w:val="clear" w:color="auto" w:fill="auto"/>
            <w:noWrap/>
            <w:vAlign w:val="bottom"/>
            <w:hideMark/>
          </w:tcPr>
          <w:p w14:paraId="53C8A3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3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F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F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F4" w14:textId="77777777" w:rsidR="00A33413" w:rsidRPr="001F1AD2" w:rsidRDefault="005E5BBF">
            <w:pPr>
              <w:contextualSpacing/>
              <w:rPr>
                <w:rFonts w:ascii="Times New Roman" w:eastAsia="Times New Roman" w:hAnsi="Times New Roman" w:cs="Times New Roman"/>
                <w:sz w:val="20"/>
              </w:rPr>
            </w:pPr>
          </w:p>
        </w:tc>
      </w:tr>
      <w:tr w:rsidR="006A30E3" w14:paraId="53C8A3FC" w14:textId="77777777">
        <w:trPr>
          <w:trHeight w:val="300"/>
        </w:trPr>
        <w:tc>
          <w:tcPr>
            <w:tcW w:w="6240" w:type="dxa"/>
            <w:gridSpan w:val="2"/>
            <w:tcBorders>
              <w:top w:val="nil"/>
              <w:left w:val="nil"/>
              <w:bottom w:val="nil"/>
              <w:right w:val="nil"/>
            </w:tcBorders>
            <w:shd w:val="clear" w:color="auto" w:fill="auto"/>
            <w:noWrap/>
            <w:vAlign w:val="bottom"/>
            <w:hideMark/>
          </w:tcPr>
          <w:p w14:paraId="53C8A3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3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F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3F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3F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3FB" w14:textId="77777777" w:rsidR="00A33413" w:rsidRPr="001F1AD2" w:rsidRDefault="005E5BBF">
            <w:pPr>
              <w:contextualSpacing/>
              <w:rPr>
                <w:rFonts w:ascii="Times New Roman" w:eastAsia="Times New Roman" w:hAnsi="Times New Roman" w:cs="Times New Roman"/>
                <w:sz w:val="20"/>
              </w:rPr>
            </w:pPr>
          </w:p>
        </w:tc>
      </w:tr>
      <w:tr w:rsidR="006A30E3" w14:paraId="53C8A404" w14:textId="77777777">
        <w:trPr>
          <w:trHeight w:val="300"/>
        </w:trPr>
        <w:tc>
          <w:tcPr>
            <w:tcW w:w="5760" w:type="dxa"/>
            <w:tcBorders>
              <w:top w:val="nil"/>
              <w:left w:val="nil"/>
              <w:bottom w:val="nil"/>
              <w:right w:val="nil"/>
            </w:tcBorders>
            <w:shd w:val="clear" w:color="auto" w:fill="auto"/>
            <w:noWrap/>
            <w:vAlign w:val="bottom"/>
            <w:hideMark/>
          </w:tcPr>
          <w:p w14:paraId="53C8A3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F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3F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0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03" w14:textId="77777777" w:rsidR="00A33413" w:rsidRPr="001F1AD2" w:rsidRDefault="005E5BBF">
            <w:pPr>
              <w:contextualSpacing/>
              <w:rPr>
                <w:rFonts w:ascii="Times New Roman" w:eastAsia="Times New Roman" w:hAnsi="Times New Roman" w:cs="Times New Roman"/>
                <w:sz w:val="20"/>
              </w:rPr>
            </w:pPr>
          </w:p>
        </w:tc>
      </w:tr>
      <w:tr w:rsidR="006A30E3" w14:paraId="53C8A408" w14:textId="77777777">
        <w:trPr>
          <w:trHeight w:val="300"/>
        </w:trPr>
        <w:tc>
          <w:tcPr>
            <w:tcW w:w="5760" w:type="dxa"/>
            <w:tcBorders>
              <w:top w:val="nil"/>
              <w:left w:val="nil"/>
              <w:bottom w:val="nil"/>
              <w:right w:val="nil"/>
            </w:tcBorders>
            <w:shd w:val="clear" w:color="auto" w:fill="auto"/>
            <w:noWrap/>
            <w:vAlign w:val="bottom"/>
            <w:hideMark/>
          </w:tcPr>
          <w:p w14:paraId="53C8A405"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4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55 ως έχει   ΔΕΚΤΟ ΚΑΤΑ ΠΛΕΙΟΨΗΦΙΑ</w:t>
            </w:r>
          </w:p>
        </w:tc>
        <w:tc>
          <w:tcPr>
            <w:tcW w:w="960" w:type="dxa"/>
            <w:tcBorders>
              <w:top w:val="nil"/>
              <w:left w:val="nil"/>
              <w:bottom w:val="nil"/>
              <w:right w:val="nil"/>
            </w:tcBorders>
            <w:shd w:val="clear" w:color="auto" w:fill="auto"/>
            <w:noWrap/>
            <w:vAlign w:val="bottom"/>
            <w:hideMark/>
          </w:tcPr>
          <w:p w14:paraId="53C8A407" w14:textId="77777777" w:rsidR="00A33413" w:rsidRPr="001F1AD2" w:rsidRDefault="005E5BBF">
            <w:pPr>
              <w:contextualSpacing/>
              <w:rPr>
                <w:rFonts w:ascii="Calibri" w:eastAsia="Times New Roman" w:hAnsi="Calibri" w:cs="Times New Roman"/>
                <w:color w:val="000000"/>
                <w:sz w:val="22"/>
                <w:szCs w:val="22"/>
              </w:rPr>
            </w:pPr>
          </w:p>
        </w:tc>
      </w:tr>
      <w:tr w:rsidR="006A30E3" w14:paraId="53C8A410" w14:textId="77777777">
        <w:trPr>
          <w:trHeight w:val="300"/>
        </w:trPr>
        <w:tc>
          <w:tcPr>
            <w:tcW w:w="5760" w:type="dxa"/>
            <w:tcBorders>
              <w:top w:val="nil"/>
              <w:left w:val="nil"/>
              <w:bottom w:val="nil"/>
              <w:right w:val="nil"/>
            </w:tcBorders>
            <w:shd w:val="clear" w:color="auto" w:fill="auto"/>
            <w:noWrap/>
            <w:vAlign w:val="bottom"/>
            <w:hideMark/>
          </w:tcPr>
          <w:p w14:paraId="53C8A4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4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0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0F" w14:textId="77777777" w:rsidR="00A33413" w:rsidRPr="001F1AD2" w:rsidRDefault="005E5BBF">
            <w:pPr>
              <w:contextualSpacing/>
              <w:rPr>
                <w:rFonts w:ascii="Times New Roman" w:eastAsia="Times New Roman" w:hAnsi="Times New Roman" w:cs="Times New Roman"/>
                <w:sz w:val="20"/>
              </w:rPr>
            </w:pPr>
          </w:p>
        </w:tc>
      </w:tr>
      <w:tr w:rsidR="006A30E3" w14:paraId="53C8A418" w14:textId="77777777">
        <w:trPr>
          <w:trHeight w:val="300"/>
        </w:trPr>
        <w:tc>
          <w:tcPr>
            <w:tcW w:w="5760" w:type="dxa"/>
            <w:tcBorders>
              <w:top w:val="nil"/>
              <w:left w:val="nil"/>
              <w:bottom w:val="nil"/>
              <w:right w:val="nil"/>
            </w:tcBorders>
            <w:shd w:val="clear" w:color="auto" w:fill="auto"/>
            <w:noWrap/>
            <w:vAlign w:val="bottom"/>
            <w:hideMark/>
          </w:tcPr>
          <w:p w14:paraId="53C8A4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4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17" w14:textId="77777777" w:rsidR="00A33413" w:rsidRPr="001F1AD2" w:rsidRDefault="005E5BBF">
            <w:pPr>
              <w:contextualSpacing/>
              <w:rPr>
                <w:rFonts w:ascii="Times New Roman" w:eastAsia="Times New Roman" w:hAnsi="Times New Roman" w:cs="Times New Roman"/>
                <w:sz w:val="20"/>
              </w:rPr>
            </w:pPr>
          </w:p>
        </w:tc>
      </w:tr>
      <w:tr w:rsidR="006A30E3" w14:paraId="53C8A420" w14:textId="77777777">
        <w:trPr>
          <w:trHeight w:val="300"/>
        </w:trPr>
        <w:tc>
          <w:tcPr>
            <w:tcW w:w="5760" w:type="dxa"/>
            <w:tcBorders>
              <w:top w:val="nil"/>
              <w:left w:val="nil"/>
              <w:bottom w:val="nil"/>
              <w:right w:val="nil"/>
            </w:tcBorders>
            <w:shd w:val="clear" w:color="auto" w:fill="auto"/>
            <w:noWrap/>
            <w:vAlign w:val="bottom"/>
            <w:hideMark/>
          </w:tcPr>
          <w:p w14:paraId="53C8A4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4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1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1F" w14:textId="77777777" w:rsidR="00A33413" w:rsidRPr="001F1AD2" w:rsidRDefault="005E5BBF">
            <w:pPr>
              <w:contextualSpacing/>
              <w:rPr>
                <w:rFonts w:ascii="Times New Roman" w:eastAsia="Times New Roman" w:hAnsi="Times New Roman" w:cs="Times New Roman"/>
                <w:sz w:val="20"/>
              </w:rPr>
            </w:pPr>
          </w:p>
        </w:tc>
      </w:tr>
      <w:tr w:rsidR="006A30E3" w14:paraId="53C8A428" w14:textId="77777777">
        <w:trPr>
          <w:trHeight w:val="300"/>
        </w:trPr>
        <w:tc>
          <w:tcPr>
            <w:tcW w:w="5760" w:type="dxa"/>
            <w:tcBorders>
              <w:top w:val="nil"/>
              <w:left w:val="nil"/>
              <w:bottom w:val="nil"/>
              <w:right w:val="nil"/>
            </w:tcBorders>
            <w:shd w:val="clear" w:color="auto" w:fill="auto"/>
            <w:noWrap/>
            <w:vAlign w:val="bottom"/>
            <w:hideMark/>
          </w:tcPr>
          <w:p w14:paraId="53C8A4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4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2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27" w14:textId="77777777" w:rsidR="00A33413" w:rsidRPr="001F1AD2" w:rsidRDefault="005E5BBF">
            <w:pPr>
              <w:contextualSpacing/>
              <w:rPr>
                <w:rFonts w:ascii="Times New Roman" w:eastAsia="Times New Roman" w:hAnsi="Times New Roman" w:cs="Times New Roman"/>
                <w:sz w:val="20"/>
              </w:rPr>
            </w:pPr>
          </w:p>
        </w:tc>
      </w:tr>
      <w:tr w:rsidR="006A30E3" w14:paraId="53C8A430" w14:textId="77777777">
        <w:trPr>
          <w:trHeight w:val="300"/>
        </w:trPr>
        <w:tc>
          <w:tcPr>
            <w:tcW w:w="5760" w:type="dxa"/>
            <w:tcBorders>
              <w:top w:val="nil"/>
              <w:left w:val="nil"/>
              <w:bottom w:val="nil"/>
              <w:right w:val="nil"/>
            </w:tcBorders>
            <w:shd w:val="clear" w:color="auto" w:fill="auto"/>
            <w:noWrap/>
            <w:vAlign w:val="bottom"/>
            <w:hideMark/>
          </w:tcPr>
          <w:p w14:paraId="53C8A4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4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2F" w14:textId="77777777" w:rsidR="00A33413" w:rsidRPr="001F1AD2" w:rsidRDefault="005E5BBF">
            <w:pPr>
              <w:contextualSpacing/>
              <w:rPr>
                <w:rFonts w:ascii="Times New Roman" w:eastAsia="Times New Roman" w:hAnsi="Times New Roman" w:cs="Times New Roman"/>
                <w:sz w:val="20"/>
              </w:rPr>
            </w:pPr>
          </w:p>
        </w:tc>
      </w:tr>
      <w:tr w:rsidR="006A30E3" w14:paraId="53C8A438" w14:textId="77777777">
        <w:trPr>
          <w:trHeight w:val="300"/>
        </w:trPr>
        <w:tc>
          <w:tcPr>
            <w:tcW w:w="5760" w:type="dxa"/>
            <w:tcBorders>
              <w:top w:val="nil"/>
              <w:left w:val="nil"/>
              <w:bottom w:val="nil"/>
              <w:right w:val="nil"/>
            </w:tcBorders>
            <w:shd w:val="clear" w:color="auto" w:fill="auto"/>
            <w:noWrap/>
            <w:vAlign w:val="bottom"/>
            <w:hideMark/>
          </w:tcPr>
          <w:p w14:paraId="53C8A4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4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37" w14:textId="77777777" w:rsidR="00A33413" w:rsidRPr="001F1AD2" w:rsidRDefault="005E5BBF">
            <w:pPr>
              <w:contextualSpacing/>
              <w:rPr>
                <w:rFonts w:ascii="Times New Roman" w:eastAsia="Times New Roman" w:hAnsi="Times New Roman" w:cs="Times New Roman"/>
                <w:sz w:val="20"/>
              </w:rPr>
            </w:pPr>
          </w:p>
        </w:tc>
      </w:tr>
      <w:tr w:rsidR="006A30E3" w14:paraId="53C8A440" w14:textId="77777777">
        <w:trPr>
          <w:trHeight w:val="300"/>
        </w:trPr>
        <w:tc>
          <w:tcPr>
            <w:tcW w:w="5760" w:type="dxa"/>
            <w:tcBorders>
              <w:top w:val="nil"/>
              <w:left w:val="nil"/>
              <w:bottom w:val="nil"/>
              <w:right w:val="nil"/>
            </w:tcBorders>
            <w:shd w:val="clear" w:color="auto" w:fill="auto"/>
            <w:noWrap/>
            <w:vAlign w:val="bottom"/>
            <w:hideMark/>
          </w:tcPr>
          <w:p w14:paraId="53C8A4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4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3F" w14:textId="77777777" w:rsidR="00A33413" w:rsidRPr="001F1AD2" w:rsidRDefault="005E5BBF">
            <w:pPr>
              <w:contextualSpacing/>
              <w:rPr>
                <w:rFonts w:ascii="Times New Roman" w:eastAsia="Times New Roman" w:hAnsi="Times New Roman" w:cs="Times New Roman"/>
                <w:sz w:val="20"/>
              </w:rPr>
            </w:pPr>
          </w:p>
        </w:tc>
      </w:tr>
      <w:tr w:rsidR="006A30E3" w14:paraId="53C8A447" w14:textId="77777777">
        <w:trPr>
          <w:trHeight w:val="300"/>
        </w:trPr>
        <w:tc>
          <w:tcPr>
            <w:tcW w:w="6240" w:type="dxa"/>
            <w:gridSpan w:val="2"/>
            <w:tcBorders>
              <w:top w:val="nil"/>
              <w:left w:val="nil"/>
              <w:bottom w:val="nil"/>
              <w:right w:val="nil"/>
            </w:tcBorders>
            <w:shd w:val="clear" w:color="auto" w:fill="auto"/>
            <w:noWrap/>
            <w:vAlign w:val="bottom"/>
            <w:hideMark/>
          </w:tcPr>
          <w:p w14:paraId="53C8A4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4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46" w14:textId="77777777" w:rsidR="00A33413" w:rsidRPr="001F1AD2" w:rsidRDefault="005E5BBF">
            <w:pPr>
              <w:contextualSpacing/>
              <w:rPr>
                <w:rFonts w:ascii="Times New Roman" w:eastAsia="Times New Roman" w:hAnsi="Times New Roman" w:cs="Times New Roman"/>
                <w:sz w:val="20"/>
              </w:rPr>
            </w:pPr>
          </w:p>
        </w:tc>
      </w:tr>
      <w:tr w:rsidR="006A30E3" w14:paraId="53C8A44F" w14:textId="77777777">
        <w:trPr>
          <w:trHeight w:val="300"/>
        </w:trPr>
        <w:tc>
          <w:tcPr>
            <w:tcW w:w="5760" w:type="dxa"/>
            <w:tcBorders>
              <w:top w:val="nil"/>
              <w:left w:val="nil"/>
              <w:bottom w:val="nil"/>
              <w:right w:val="nil"/>
            </w:tcBorders>
            <w:shd w:val="clear" w:color="auto" w:fill="auto"/>
            <w:noWrap/>
            <w:vAlign w:val="bottom"/>
            <w:hideMark/>
          </w:tcPr>
          <w:p w14:paraId="53C8A4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4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4E" w14:textId="77777777" w:rsidR="00A33413" w:rsidRPr="001F1AD2" w:rsidRDefault="005E5BBF">
            <w:pPr>
              <w:contextualSpacing/>
              <w:rPr>
                <w:rFonts w:ascii="Times New Roman" w:eastAsia="Times New Roman" w:hAnsi="Times New Roman" w:cs="Times New Roman"/>
                <w:sz w:val="20"/>
              </w:rPr>
            </w:pPr>
          </w:p>
        </w:tc>
      </w:tr>
      <w:tr w:rsidR="006A30E3" w14:paraId="53C8A452" w14:textId="77777777">
        <w:trPr>
          <w:trHeight w:val="300"/>
        </w:trPr>
        <w:tc>
          <w:tcPr>
            <w:tcW w:w="5760" w:type="dxa"/>
            <w:tcBorders>
              <w:top w:val="nil"/>
              <w:left w:val="nil"/>
              <w:bottom w:val="nil"/>
              <w:right w:val="nil"/>
            </w:tcBorders>
            <w:shd w:val="clear" w:color="auto" w:fill="auto"/>
            <w:noWrap/>
            <w:vAlign w:val="bottom"/>
            <w:hideMark/>
          </w:tcPr>
          <w:p w14:paraId="53C8A450"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4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56 όπως τροποποιήθηκε   ΔΕΚΤΟ ΚΑΤΑ ΠΛΕΙΟΨΗΦΙΑ</w:t>
            </w:r>
          </w:p>
        </w:tc>
      </w:tr>
      <w:tr w:rsidR="006A30E3" w14:paraId="53C8A45A" w14:textId="77777777">
        <w:trPr>
          <w:trHeight w:val="300"/>
        </w:trPr>
        <w:tc>
          <w:tcPr>
            <w:tcW w:w="5760" w:type="dxa"/>
            <w:tcBorders>
              <w:top w:val="nil"/>
              <w:left w:val="nil"/>
              <w:bottom w:val="nil"/>
              <w:right w:val="nil"/>
            </w:tcBorders>
            <w:shd w:val="clear" w:color="auto" w:fill="auto"/>
            <w:noWrap/>
            <w:vAlign w:val="bottom"/>
            <w:hideMark/>
          </w:tcPr>
          <w:p w14:paraId="53C8A4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4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5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5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5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5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59" w14:textId="77777777" w:rsidR="00A33413" w:rsidRPr="001F1AD2" w:rsidRDefault="005E5BBF">
            <w:pPr>
              <w:contextualSpacing/>
              <w:rPr>
                <w:rFonts w:ascii="Times New Roman" w:eastAsia="Times New Roman" w:hAnsi="Times New Roman" w:cs="Times New Roman"/>
                <w:sz w:val="20"/>
              </w:rPr>
            </w:pPr>
          </w:p>
        </w:tc>
      </w:tr>
      <w:tr w:rsidR="006A30E3" w14:paraId="53C8A462" w14:textId="77777777">
        <w:trPr>
          <w:trHeight w:val="300"/>
        </w:trPr>
        <w:tc>
          <w:tcPr>
            <w:tcW w:w="5760" w:type="dxa"/>
            <w:tcBorders>
              <w:top w:val="nil"/>
              <w:left w:val="nil"/>
              <w:bottom w:val="nil"/>
              <w:right w:val="nil"/>
            </w:tcBorders>
            <w:shd w:val="clear" w:color="auto" w:fill="auto"/>
            <w:noWrap/>
            <w:vAlign w:val="bottom"/>
            <w:hideMark/>
          </w:tcPr>
          <w:p w14:paraId="53C8A4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4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5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5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6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61" w14:textId="77777777" w:rsidR="00A33413" w:rsidRPr="001F1AD2" w:rsidRDefault="005E5BBF">
            <w:pPr>
              <w:contextualSpacing/>
              <w:rPr>
                <w:rFonts w:ascii="Times New Roman" w:eastAsia="Times New Roman" w:hAnsi="Times New Roman" w:cs="Times New Roman"/>
                <w:sz w:val="20"/>
              </w:rPr>
            </w:pPr>
          </w:p>
        </w:tc>
      </w:tr>
      <w:tr w:rsidR="006A30E3" w14:paraId="53C8A46A" w14:textId="77777777">
        <w:trPr>
          <w:trHeight w:val="300"/>
        </w:trPr>
        <w:tc>
          <w:tcPr>
            <w:tcW w:w="5760" w:type="dxa"/>
            <w:tcBorders>
              <w:top w:val="nil"/>
              <w:left w:val="nil"/>
              <w:bottom w:val="nil"/>
              <w:right w:val="nil"/>
            </w:tcBorders>
            <w:shd w:val="clear" w:color="auto" w:fill="auto"/>
            <w:noWrap/>
            <w:vAlign w:val="bottom"/>
            <w:hideMark/>
          </w:tcPr>
          <w:p w14:paraId="53C8A4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4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6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6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6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6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69" w14:textId="77777777" w:rsidR="00A33413" w:rsidRPr="001F1AD2" w:rsidRDefault="005E5BBF">
            <w:pPr>
              <w:contextualSpacing/>
              <w:rPr>
                <w:rFonts w:ascii="Times New Roman" w:eastAsia="Times New Roman" w:hAnsi="Times New Roman" w:cs="Times New Roman"/>
                <w:sz w:val="20"/>
              </w:rPr>
            </w:pPr>
          </w:p>
        </w:tc>
      </w:tr>
      <w:tr w:rsidR="006A30E3" w14:paraId="53C8A472" w14:textId="77777777">
        <w:trPr>
          <w:trHeight w:val="300"/>
        </w:trPr>
        <w:tc>
          <w:tcPr>
            <w:tcW w:w="5760" w:type="dxa"/>
            <w:tcBorders>
              <w:top w:val="nil"/>
              <w:left w:val="nil"/>
              <w:bottom w:val="nil"/>
              <w:right w:val="nil"/>
            </w:tcBorders>
            <w:shd w:val="clear" w:color="auto" w:fill="auto"/>
            <w:noWrap/>
            <w:vAlign w:val="bottom"/>
            <w:hideMark/>
          </w:tcPr>
          <w:p w14:paraId="53C8A4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4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6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6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7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71" w14:textId="77777777" w:rsidR="00A33413" w:rsidRPr="001F1AD2" w:rsidRDefault="005E5BBF">
            <w:pPr>
              <w:contextualSpacing/>
              <w:rPr>
                <w:rFonts w:ascii="Times New Roman" w:eastAsia="Times New Roman" w:hAnsi="Times New Roman" w:cs="Times New Roman"/>
                <w:sz w:val="20"/>
              </w:rPr>
            </w:pPr>
          </w:p>
        </w:tc>
      </w:tr>
      <w:tr w:rsidR="006A30E3" w14:paraId="53C8A47A" w14:textId="77777777">
        <w:trPr>
          <w:trHeight w:val="300"/>
        </w:trPr>
        <w:tc>
          <w:tcPr>
            <w:tcW w:w="5760" w:type="dxa"/>
            <w:tcBorders>
              <w:top w:val="nil"/>
              <w:left w:val="nil"/>
              <w:bottom w:val="nil"/>
              <w:right w:val="nil"/>
            </w:tcBorders>
            <w:shd w:val="clear" w:color="auto" w:fill="auto"/>
            <w:noWrap/>
            <w:vAlign w:val="bottom"/>
            <w:hideMark/>
          </w:tcPr>
          <w:p w14:paraId="53C8A4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4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79" w14:textId="77777777" w:rsidR="00A33413" w:rsidRPr="001F1AD2" w:rsidRDefault="005E5BBF">
            <w:pPr>
              <w:contextualSpacing/>
              <w:rPr>
                <w:rFonts w:ascii="Times New Roman" w:eastAsia="Times New Roman" w:hAnsi="Times New Roman" w:cs="Times New Roman"/>
                <w:sz w:val="20"/>
              </w:rPr>
            </w:pPr>
          </w:p>
        </w:tc>
      </w:tr>
      <w:tr w:rsidR="006A30E3" w14:paraId="53C8A482" w14:textId="77777777">
        <w:trPr>
          <w:trHeight w:val="300"/>
        </w:trPr>
        <w:tc>
          <w:tcPr>
            <w:tcW w:w="5760" w:type="dxa"/>
            <w:tcBorders>
              <w:top w:val="nil"/>
              <w:left w:val="nil"/>
              <w:bottom w:val="nil"/>
              <w:right w:val="nil"/>
            </w:tcBorders>
            <w:shd w:val="clear" w:color="auto" w:fill="auto"/>
            <w:noWrap/>
            <w:vAlign w:val="bottom"/>
            <w:hideMark/>
          </w:tcPr>
          <w:p w14:paraId="53C8A4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4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7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7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81" w14:textId="77777777" w:rsidR="00A33413" w:rsidRPr="001F1AD2" w:rsidRDefault="005E5BBF">
            <w:pPr>
              <w:contextualSpacing/>
              <w:rPr>
                <w:rFonts w:ascii="Times New Roman" w:eastAsia="Times New Roman" w:hAnsi="Times New Roman" w:cs="Times New Roman"/>
                <w:sz w:val="20"/>
              </w:rPr>
            </w:pPr>
          </w:p>
        </w:tc>
      </w:tr>
      <w:tr w:rsidR="006A30E3" w14:paraId="53C8A48A" w14:textId="77777777">
        <w:trPr>
          <w:trHeight w:val="300"/>
        </w:trPr>
        <w:tc>
          <w:tcPr>
            <w:tcW w:w="5760" w:type="dxa"/>
            <w:tcBorders>
              <w:top w:val="nil"/>
              <w:left w:val="nil"/>
              <w:bottom w:val="nil"/>
              <w:right w:val="nil"/>
            </w:tcBorders>
            <w:shd w:val="clear" w:color="auto" w:fill="auto"/>
            <w:noWrap/>
            <w:vAlign w:val="bottom"/>
            <w:hideMark/>
          </w:tcPr>
          <w:p w14:paraId="53C8A4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4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8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8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8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8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89" w14:textId="77777777" w:rsidR="00A33413" w:rsidRPr="001F1AD2" w:rsidRDefault="005E5BBF">
            <w:pPr>
              <w:contextualSpacing/>
              <w:rPr>
                <w:rFonts w:ascii="Times New Roman" w:eastAsia="Times New Roman" w:hAnsi="Times New Roman" w:cs="Times New Roman"/>
                <w:sz w:val="20"/>
              </w:rPr>
            </w:pPr>
          </w:p>
        </w:tc>
      </w:tr>
      <w:tr w:rsidR="006A30E3" w14:paraId="53C8A491" w14:textId="77777777">
        <w:trPr>
          <w:trHeight w:val="300"/>
        </w:trPr>
        <w:tc>
          <w:tcPr>
            <w:tcW w:w="6240" w:type="dxa"/>
            <w:gridSpan w:val="2"/>
            <w:tcBorders>
              <w:top w:val="nil"/>
              <w:left w:val="nil"/>
              <w:bottom w:val="nil"/>
              <w:right w:val="nil"/>
            </w:tcBorders>
            <w:shd w:val="clear" w:color="auto" w:fill="auto"/>
            <w:noWrap/>
            <w:vAlign w:val="bottom"/>
            <w:hideMark/>
          </w:tcPr>
          <w:p w14:paraId="53C8A4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4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8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90" w14:textId="77777777" w:rsidR="00A33413" w:rsidRPr="001F1AD2" w:rsidRDefault="005E5BBF">
            <w:pPr>
              <w:contextualSpacing/>
              <w:rPr>
                <w:rFonts w:ascii="Times New Roman" w:eastAsia="Times New Roman" w:hAnsi="Times New Roman" w:cs="Times New Roman"/>
                <w:sz w:val="20"/>
              </w:rPr>
            </w:pPr>
          </w:p>
        </w:tc>
      </w:tr>
      <w:tr w:rsidR="006A30E3" w14:paraId="53C8A499" w14:textId="77777777">
        <w:trPr>
          <w:trHeight w:val="300"/>
        </w:trPr>
        <w:tc>
          <w:tcPr>
            <w:tcW w:w="5760" w:type="dxa"/>
            <w:tcBorders>
              <w:top w:val="nil"/>
              <w:left w:val="nil"/>
              <w:bottom w:val="nil"/>
              <w:right w:val="nil"/>
            </w:tcBorders>
            <w:shd w:val="clear" w:color="auto" w:fill="auto"/>
            <w:noWrap/>
            <w:vAlign w:val="bottom"/>
            <w:hideMark/>
          </w:tcPr>
          <w:p w14:paraId="53C8A4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9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98" w14:textId="77777777" w:rsidR="00A33413" w:rsidRPr="001F1AD2" w:rsidRDefault="005E5BBF">
            <w:pPr>
              <w:contextualSpacing/>
              <w:rPr>
                <w:rFonts w:ascii="Times New Roman" w:eastAsia="Times New Roman" w:hAnsi="Times New Roman" w:cs="Times New Roman"/>
                <w:sz w:val="20"/>
              </w:rPr>
            </w:pPr>
          </w:p>
        </w:tc>
      </w:tr>
      <w:tr w:rsidR="006A30E3" w14:paraId="53C8A49C" w14:textId="77777777">
        <w:trPr>
          <w:trHeight w:val="300"/>
        </w:trPr>
        <w:tc>
          <w:tcPr>
            <w:tcW w:w="5760" w:type="dxa"/>
            <w:tcBorders>
              <w:top w:val="nil"/>
              <w:left w:val="nil"/>
              <w:bottom w:val="nil"/>
              <w:right w:val="nil"/>
            </w:tcBorders>
            <w:shd w:val="clear" w:color="auto" w:fill="auto"/>
            <w:noWrap/>
            <w:vAlign w:val="bottom"/>
            <w:hideMark/>
          </w:tcPr>
          <w:p w14:paraId="53C8A49A"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4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57 όπως τροποποιήθηκε   ΔΕΚΤΟ ΚΑΤΑ ΠΛΕΙΟΨΗΦΙΑ</w:t>
            </w:r>
          </w:p>
        </w:tc>
      </w:tr>
      <w:tr w:rsidR="006A30E3" w14:paraId="53C8A4A4" w14:textId="77777777">
        <w:trPr>
          <w:trHeight w:val="300"/>
        </w:trPr>
        <w:tc>
          <w:tcPr>
            <w:tcW w:w="5760" w:type="dxa"/>
            <w:tcBorders>
              <w:top w:val="nil"/>
              <w:left w:val="nil"/>
              <w:bottom w:val="nil"/>
              <w:right w:val="nil"/>
            </w:tcBorders>
            <w:shd w:val="clear" w:color="auto" w:fill="auto"/>
            <w:noWrap/>
            <w:vAlign w:val="bottom"/>
            <w:hideMark/>
          </w:tcPr>
          <w:p w14:paraId="53C8A4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4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A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A3" w14:textId="77777777" w:rsidR="00A33413" w:rsidRPr="001F1AD2" w:rsidRDefault="005E5BBF">
            <w:pPr>
              <w:contextualSpacing/>
              <w:rPr>
                <w:rFonts w:ascii="Times New Roman" w:eastAsia="Times New Roman" w:hAnsi="Times New Roman" w:cs="Times New Roman"/>
                <w:sz w:val="20"/>
              </w:rPr>
            </w:pPr>
          </w:p>
        </w:tc>
      </w:tr>
      <w:tr w:rsidR="006A30E3" w14:paraId="53C8A4AC" w14:textId="77777777">
        <w:trPr>
          <w:trHeight w:val="300"/>
        </w:trPr>
        <w:tc>
          <w:tcPr>
            <w:tcW w:w="5760" w:type="dxa"/>
            <w:tcBorders>
              <w:top w:val="nil"/>
              <w:left w:val="nil"/>
              <w:bottom w:val="nil"/>
              <w:right w:val="nil"/>
            </w:tcBorders>
            <w:shd w:val="clear" w:color="auto" w:fill="auto"/>
            <w:noWrap/>
            <w:vAlign w:val="bottom"/>
            <w:hideMark/>
          </w:tcPr>
          <w:p w14:paraId="53C8A4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4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A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AB" w14:textId="77777777" w:rsidR="00A33413" w:rsidRPr="001F1AD2" w:rsidRDefault="005E5BBF">
            <w:pPr>
              <w:contextualSpacing/>
              <w:rPr>
                <w:rFonts w:ascii="Times New Roman" w:eastAsia="Times New Roman" w:hAnsi="Times New Roman" w:cs="Times New Roman"/>
                <w:sz w:val="20"/>
              </w:rPr>
            </w:pPr>
          </w:p>
        </w:tc>
      </w:tr>
      <w:tr w:rsidR="006A30E3" w14:paraId="53C8A4B4" w14:textId="77777777">
        <w:trPr>
          <w:trHeight w:val="300"/>
        </w:trPr>
        <w:tc>
          <w:tcPr>
            <w:tcW w:w="5760" w:type="dxa"/>
            <w:tcBorders>
              <w:top w:val="nil"/>
              <w:left w:val="nil"/>
              <w:bottom w:val="nil"/>
              <w:right w:val="nil"/>
            </w:tcBorders>
            <w:shd w:val="clear" w:color="auto" w:fill="auto"/>
            <w:noWrap/>
            <w:vAlign w:val="bottom"/>
            <w:hideMark/>
          </w:tcPr>
          <w:p w14:paraId="53C8A4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4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A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B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B3" w14:textId="77777777" w:rsidR="00A33413" w:rsidRPr="001F1AD2" w:rsidRDefault="005E5BBF">
            <w:pPr>
              <w:contextualSpacing/>
              <w:rPr>
                <w:rFonts w:ascii="Times New Roman" w:eastAsia="Times New Roman" w:hAnsi="Times New Roman" w:cs="Times New Roman"/>
                <w:sz w:val="20"/>
              </w:rPr>
            </w:pPr>
          </w:p>
        </w:tc>
      </w:tr>
      <w:tr w:rsidR="006A30E3" w14:paraId="53C8A4BC" w14:textId="77777777">
        <w:trPr>
          <w:trHeight w:val="300"/>
        </w:trPr>
        <w:tc>
          <w:tcPr>
            <w:tcW w:w="5760" w:type="dxa"/>
            <w:tcBorders>
              <w:top w:val="nil"/>
              <w:left w:val="nil"/>
              <w:bottom w:val="nil"/>
              <w:right w:val="nil"/>
            </w:tcBorders>
            <w:shd w:val="clear" w:color="auto" w:fill="auto"/>
            <w:noWrap/>
            <w:vAlign w:val="bottom"/>
            <w:hideMark/>
          </w:tcPr>
          <w:p w14:paraId="53C8A4B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4B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B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B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BB" w14:textId="77777777" w:rsidR="00A33413" w:rsidRPr="001F1AD2" w:rsidRDefault="005E5BBF">
            <w:pPr>
              <w:contextualSpacing/>
              <w:rPr>
                <w:rFonts w:ascii="Times New Roman" w:eastAsia="Times New Roman" w:hAnsi="Times New Roman" w:cs="Times New Roman"/>
                <w:sz w:val="20"/>
              </w:rPr>
            </w:pPr>
          </w:p>
        </w:tc>
      </w:tr>
      <w:tr w:rsidR="006A30E3" w14:paraId="53C8A4C4" w14:textId="77777777">
        <w:trPr>
          <w:trHeight w:val="300"/>
        </w:trPr>
        <w:tc>
          <w:tcPr>
            <w:tcW w:w="5760" w:type="dxa"/>
            <w:tcBorders>
              <w:top w:val="nil"/>
              <w:left w:val="nil"/>
              <w:bottom w:val="nil"/>
              <w:right w:val="nil"/>
            </w:tcBorders>
            <w:shd w:val="clear" w:color="auto" w:fill="auto"/>
            <w:noWrap/>
            <w:vAlign w:val="bottom"/>
            <w:hideMark/>
          </w:tcPr>
          <w:p w14:paraId="53C8A4B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4B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B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C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C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C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C3" w14:textId="77777777" w:rsidR="00A33413" w:rsidRPr="001F1AD2" w:rsidRDefault="005E5BBF">
            <w:pPr>
              <w:contextualSpacing/>
              <w:rPr>
                <w:rFonts w:ascii="Times New Roman" w:eastAsia="Times New Roman" w:hAnsi="Times New Roman" w:cs="Times New Roman"/>
                <w:sz w:val="20"/>
              </w:rPr>
            </w:pPr>
          </w:p>
        </w:tc>
      </w:tr>
      <w:tr w:rsidR="006A30E3" w14:paraId="53C8A4CC" w14:textId="77777777">
        <w:trPr>
          <w:trHeight w:val="300"/>
        </w:trPr>
        <w:tc>
          <w:tcPr>
            <w:tcW w:w="5760" w:type="dxa"/>
            <w:tcBorders>
              <w:top w:val="nil"/>
              <w:left w:val="nil"/>
              <w:bottom w:val="nil"/>
              <w:right w:val="nil"/>
            </w:tcBorders>
            <w:shd w:val="clear" w:color="auto" w:fill="auto"/>
            <w:noWrap/>
            <w:vAlign w:val="bottom"/>
            <w:hideMark/>
          </w:tcPr>
          <w:p w14:paraId="53C8A4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4C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C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C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CB" w14:textId="77777777" w:rsidR="00A33413" w:rsidRPr="001F1AD2" w:rsidRDefault="005E5BBF">
            <w:pPr>
              <w:contextualSpacing/>
              <w:rPr>
                <w:rFonts w:ascii="Times New Roman" w:eastAsia="Times New Roman" w:hAnsi="Times New Roman" w:cs="Times New Roman"/>
                <w:sz w:val="20"/>
              </w:rPr>
            </w:pPr>
          </w:p>
        </w:tc>
      </w:tr>
      <w:tr w:rsidR="006A30E3" w14:paraId="53C8A4D4" w14:textId="77777777">
        <w:trPr>
          <w:trHeight w:val="300"/>
        </w:trPr>
        <w:tc>
          <w:tcPr>
            <w:tcW w:w="5760" w:type="dxa"/>
            <w:tcBorders>
              <w:top w:val="nil"/>
              <w:left w:val="nil"/>
              <w:bottom w:val="nil"/>
              <w:right w:val="nil"/>
            </w:tcBorders>
            <w:shd w:val="clear" w:color="auto" w:fill="auto"/>
            <w:noWrap/>
            <w:vAlign w:val="bottom"/>
            <w:hideMark/>
          </w:tcPr>
          <w:p w14:paraId="53C8A4C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4C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C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D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D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D3" w14:textId="77777777" w:rsidR="00A33413" w:rsidRPr="001F1AD2" w:rsidRDefault="005E5BBF">
            <w:pPr>
              <w:contextualSpacing/>
              <w:rPr>
                <w:rFonts w:ascii="Times New Roman" w:eastAsia="Times New Roman" w:hAnsi="Times New Roman" w:cs="Times New Roman"/>
                <w:sz w:val="20"/>
              </w:rPr>
            </w:pPr>
          </w:p>
        </w:tc>
      </w:tr>
      <w:tr w:rsidR="006A30E3" w14:paraId="53C8A4DB" w14:textId="77777777">
        <w:trPr>
          <w:trHeight w:val="300"/>
        </w:trPr>
        <w:tc>
          <w:tcPr>
            <w:tcW w:w="6240" w:type="dxa"/>
            <w:gridSpan w:val="2"/>
            <w:tcBorders>
              <w:top w:val="nil"/>
              <w:left w:val="nil"/>
              <w:bottom w:val="nil"/>
              <w:right w:val="nil"/>
            </w:tcBorders>
            <w:shd w:val="clear" w:color="auto" w:fill="auto"/>
            <w:noWrap/>
            <w:vAlign w:val="bottom"/>
            <w:hideMark/>
          </w:tcPr>
          <w:p w14:paraId="53C8A4D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ΕΝ. </w:t>
            </w:r>
            <w:r w:rsidRPr="001F1AD2">
              <w:rPr>
                <w:rFonts w:ascii="Calibri" w:eastAsia="Times New Roman" w:hAnsi="Calibri" w:cs="Times New Roman"/>
                <w:color w:val="000000"/>
                <w:sz w:val="22"/>
                <w:szCs w:val="22"/>
              </w:rPr>
              <w:t>ΚΕΝΤΡΩΩΝ:</w:t>
            </w:r>
          </w:p>
        </w:tc>
        <w:tc>
          <w:tcPr>
            <w:tcW w:w="480" w:type="dxa"/>
            <w:tcBorders>
              <w:top w:val="nil"/>
              <w:left w:val="nil"/>
              <w:bottom w:val="nil"/>
              <w:right w:val="nil"/>
            </w:tcBorders>
            <w:shd w:val="clear" w:color="auto" w:fill="auto"/>
            <w:noWrap/>
            <w:vAlign w:val="bottom"/>
            <w:hideMark/>
          </w:tcPr>
          <w:p w14:paraId="53C8A4D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D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DA" w14:textId="77777777" w:rsidR="00A33413" w:rsidRPr="001F1AD2" w:rsidRDefault="005E5BBF">
            <w:pPr>
              <w:contextualSpacing/>
              <w:rPr>
                <w:rFonts w:ascii="Times New Roman" w:eastAsia="Times New Roman" w:hAnsi="Times New Roman" w:cs="Times New Roman"/>
                <w:sz w:val="20"/>
              </w:rPr>
            </w:pPr>
          </w:p>
        </w:tc>
      </w:tr>
      <w:tr w:rsidR="006A30E3" w14:paraId="53C8A4E3" w14:textId="77777777">
        <w:trPr>
          <w:trHeight w:val="300"/>
        </w:trPr>
        <w:tc>
          <w:tcPr>
            <w:tcW w:w="5760" w:type="dxa"/>
            <w:tcBorders>
              <w:top w:val="nil"/>
              <w:left w:val="nil"/>
              <w:bottom w:val="nil"/>
              <w:right w:val="nil"/>
            </w:tcBorders>
            <w:shd w:val="clear" w:color="auto" w:fill="auto"/>
            <w:noWrap/>
            <w:vAlign w:val="bottom"/>
            <w:hideMark/>
          </w:tcPr>
          <w:p w14:paraId="53C8A4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D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E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E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E2" w14:textId="77777777" w:rsidR="00A33413" w:rsidRPr="001F1AD2" w:rsidRDefault="005E5BBF">
            <w:pPr>
              <w:contextualSpacing/>
              <w:rPr>
                <w:rFonts w:ascii="Times New Roman" w:eastAsia="Times New Roman" w:hAnsi="Times New Roman" w:cs="Times New Roman"/>
                <w:sz w:val="20"/>
              </w:rPr>
            </w:pPr>
          </w:p>
        </w:tc>
      </w:tr>
      <w:tr w:rsidR="006A30E3" w14:paraId="53C8A4E7" w14:textId="77777777">
        <w:trPr>
          <w:trHeight w:val="300"/>
        </w:trPr>
        <w:tc>
          <w:tcPr>
            <w:tcW w:w="5760" w:type="dxa"/>
            <w:tcBorders>
              <w:top w:val="nil"/>
              <w:left w:val="nil"/>
              <w:bottom w:val="nil"/>
              <w:right w:val="nil"/>
            </w:tcBorders>
            <w:shd w:val="clear" w:color="auto" w:fill="auto"/>
            <w:noWrap/>
            <w:vAlign w:val="bottom"/>
            <w:hideMark/>
          </w:tcPr>
          <w:p w14:paraId="53C8A4E4"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4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58 ως έχει   ΔΕΚΤΟ ΚΑΤΑ ΠΛΕΙΟΨΗΦΙΑ</w:t>
            </w:r>
          </w:p>
        </w:tc>
        <w:tc>
          <w:tcPr>
            <w:tcW w:w="960" w:type="dxa"/>
            <w:tcBorders>
              <w:top w:val="nil"/>
              <w:left w:val="nil"/>
              <w:bottom w:val="nil"/>
              <w:right w:val="nil"/>
            </w:tcBorders>
            <w:shd w:val="clear" w:color="auto" w:fill="auto"/>
            <w:noWrap/>
            <w:vAlign w:val="bottom"/>
            <w:hideMark/>
          </w:tcPr>
          <w:p w14:paraId="53C8A4E6" w14:textId="77777777" w:rsidR="00A33413" w:rsidRPr="001F1AD2" w:rsidRDefault="005E5BBF">
            <w:pPr>
              <w:contextualSpacing/>
              <w:rPr>
                <w:rFonts w:ascii="Calibri" w:eastAsia="Times New Roman" w:hAnsi="Calibri" w:cs="Times New Roman"/>
                <w:color w:val="000000"/>
                <w:sz w:val="22"/>
                <w:szCs w:val="22"/>
              </w:rPr>
            </w:pPr>
          </w:p>
        </w:tc>
      </w:tr>
      <w:tr w:rsidR="006A30E3" w14:paraId="53C8A4EF" w14:textId="77777777">
        <w:trPr>
          <w:trHeight w:val="300"/>
        </w:trPr>
        <w:tc>
          <w:tcPr>
            <w:tcW w:w="5760" w:type="dxa"/>
            <w:tcBorders>
              <w:top w:val="nil"/>
              <w:left w:val="nil"/>
              <w:bottom w:val="nil"/>
              <w:right w:val="nil"/>
            </w:tcBorders>
            <w:shd w:val="clear" w:color="auto" w:fill="auto"/>
            <w:noWrap/>
            <w:vAlign w:val="bottom"/>
            <w:hideMark/>
          </w:tcPr>
          <w:p w14:paraId="53C8A4E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4E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E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E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EE" w14:textId="77777777" w:rsidR="00A33413" w:rsidRPr="001F1AD2" w:rsidRDefault="005E5BBF">
            <w:pPr>
              <w:contextualSpacing/>
              <w:rPr>
                <w:rFonts w:ascii="Times New Roman" w:eastAsia="Times New Roman" w:hAnsi="Times New Roman" w:cs="Times New Roman"/>
                <w:sz w:val="20"/>
              </w:rPr>
            </w:pPr>
          </w:p>
        </w:tc>
      </w:tr>
      <w:tr w:rsidR="006A30E3" w14:paraId="53C8A4F7" w14:textId="77777777">
        <w:trPr>
          <w:trHeight w:val="300"/>
        </w:trPr>
        <w:tc>
          <w:tcPr>
            <w:tcW w:w="5760" w:type="dxa"/>
            <w:tcBorders>
              <w:top w:val="nil"/>
              <w:left w:val="nil"/>
              <w:bottom w:val="nil"/>
              <w:right w:val="nil"/>
            </w:tcBorders>
            <w:shd w:val="clear" w:color="auto" w:fill="auto"/>
            <w:noWrap/>
            <w:vAlign w:val="bottom"/>
            <w:hideMark/>
          </w:tcPr>
          <w:p w14:paraId="53C8A4F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4F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4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F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F6" w14:textId="77777777" w:rsidR="00A33413" w:rsidRPr="001F1AD2" w:rsidRDefault="005E5BBF">
            <w:pPr>
              <w:contextualSpacing/>
              <w:rPr>
                <w:rFonts w:ascii="Times New Roman" w:eastAsia="Times New Roman" w:hAnsi="Times New Roman" w:cs="Times New Roman"/>
                <w:sz w:val="20"/>
              </w:rPr>
            </w:pPr>
          </w:p>
        </w:tc>
      </w:tr>
      <w:tr w:rsidR="006A30E3" w14:paraId="53C8A4FF" w14:textId="77777777">
        <w:trPr>
          <w:trHeight w:val="300"/>
        </w:trPr>
        <w:tc>
          <w:tcPr>
            <w:tcW w:w="5760" w:type="dxa"/>
            <w:tcBorders>
              <w:top w:val="nil"/>
              <w:left w:val="nil"/>
              <w:bottom w:val="nil"/>
              <w:right w:val="nil"/>
            </w:tcBorders>
            <w:shd w:val="clear" w:color="auto" w:fill="auto"/>
            <w:noWrap/>
            <w:vAlign w:val="bottom"/>
            <w:hideMark/>
          </w:tcPr>
          <w:p w14:paraId="53C8A4F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4F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F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4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4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4F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4FE" w14:textId="77777777" w:rsidR="00A33413" w:rsidRPr="001F1AD2" w:rsidRDefault="005E5BBF">
            <w:pPr>
              <w:contextualSpacing/>
              <w:rPr>
                <w:rFonts w:ascii="Times New Roman" w:eastAsia="Times New Roman" w:hAnsi="Times New Roman" w:cs="Times New Roman"/>
                <w:sz w:val="20"/>
              </w:rPr>
            </w:pPr>
          </w:p>
        </w:tc>
      </w:tr>
      <w:tr w:rsidR="006A30E3" w14:paraId="53C8A507" w14:textId="77777777">
        <w:trPr>
          <w:trHeight w:val="300"/>
        </w:trPr>
        <w:tc>
          <w:tcPr>
            <w:tcW w:w="5760" w:type="dxa"/>
            <w:tcBorders>
              <w:top w:val="nil"/>
              <w:left w:val="nil"/>
              <w:bottom w:val="nil"/>
              <w:right w:val="nil"/>
            </w:tcBorders>
            <w:shd w:val="clear" w:color="auto" w:fill="auto"/>
            <w:noWrap/>
            <w:vAlign w:val="bottom"/>
            <w:hideMark/>
          </w:tcPr>
          <w:p w14:paraId="53C8A50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50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0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5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0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06" w14:textId="77777777" w:rsidR="00A33413" w:rsidRPr="001F1AD2" w:rsidRDefault="005E5BBF">
            <w:pPr>
              <w:contextualSpacing/>
              <w:rPr>
                <w:rFonts w:ascii="Times New Roman" w:eastAsia="Times New Roman" w:hAnsi="Times New Roman" w:cs="Times New Roman"/>
                <w:sz w:val="20"/>
              </w:rPr>
            </w:pPr>
          </w:p>
        </w:tc>
      </w:tr>
      <w:tr w:rsidR="006A30E3" w14:paraId="53C8A50F" w14:textId="77777777">
        <w:trPr>
          <w:trHeight w:val="300"/>
        </w:trPr>
        <w:tc>
          <w:tcPr>
            <w:tcW w:w="5760" w:type="dxa"/>
            <w:tcBorders>
              <w:top w:val="nil"/>
              <w:left w:val="nil"/>
              <w:bottom w:val="nil"/>
              <w:right w:val="nil"/>
            </w:tcBorders>
            <w:shd w:val="clear" w:color="auto" w:fill="auto"/>
            <w:noWrap/>
            <w:vAlign w:val="bottom"/>
            <w:hideMark/>
          </w:tcPr>
          <w:p w14:paraId="53C8A50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50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0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5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0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0E" w14:textId="77777777" w:rsidR="00A33413" w:rsidRPr="001F1AD2" w:rsidRDefault="005E5BBF">
            <w:pPr>
              <w:contextualSpacing/>
              <w:rPr>
                <w:rFonts w:ascii="Times New Roman" w:eastAsia="Times New Roman" w:hAnsi="Times New Roman" w:cs="Times New Roman"/>
                <w:sz w:val="20"/>
              </w:rPr>
            </w:pPr>
          </w:p>
        </w:tc>
      </w:tr>
      <w:tr w:rsidR="006A30E3" w14:paraId="53C8A517" w14:textId="77777777">
        <w:trPr>
          <w:trHeight w:val="300"/>
        </w:trPr>
        <w:tc>
          <w:tcPr>
            <w:tcW w:w="5760" w:type="dxa"/>
            <w:tcBorders>
              <w:top w:val="nil"/>
              <w:left w:val="nil"/>
              <w:bottom w:val="nil"/>
              <w:right w:val="nil"/>
            </w:tcBorders>
            <w:shd w:val="clear" w:color="auto" w:fill="auto"/>
            <w:noWrap/>
            <w:vAlign w:val="bottom"/>
            <w:hideMark/>
          </w:tcPr>
          <w:p w14:paraId="53C8A5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5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1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16" w14:textId="77777777" w:rsidR="00A33413" w:rsidRPr="001F1AD2" w:rsidRDefault="005E5BBF">
            <w:pPr>
              <w:contextualSpacing/>
              <w:rPr>
                <w:rFonts w:ascii="Times New Roman" w:eastAsia="Times New Roman" w:hAnsi="Times New Roman" w:cs="Times New Roman"/>
                <w:sz w:val="20"/>
              </w:rPr>
            </w:pPr>
          </w:p>
        </w:tc>
      </w:tr>
      <w:tr w:rsidR="006A30E3" w14:paraId="53C8A51F" w14:textId="77777777">
        <w:trPr>
          <w:trHeight w:val="300"/>
        </w:trPr>
        <w:tc>
          <w:tcPr>
            <w:tcW w:w="5760" w:type="dxa"/>
            <w:tcBorders>
              <w:top w:val="nil"/>
              <w:left w:val="nil"/>
              <w:bottom w:val="nil"/>
              <w:right w:val="nil"/>
            </w:tcBorders>
            <w:shd w:val="clear" w:color="auto" w:fill="auto"/>
            <w:noWrap/>
            <w:vAlign w:val="bottom"/>
            <w:hideMark/>
          </w:tcPr>
          <w:p w14:paraId="53C8A5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5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1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1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1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1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1E" w14:textId="77777777" w:rsidR="00A33413" w:rsidRPr="001F1AD2" w:rsidRDefault="005E5BBF">
            <w:pPr>
              <w:contextualSpacing/>
              <w:rPr>
                <w:rFonts w:ascii="Times New Roman" w:eastAsia="Times New Roman" w:hAnsi="Times New Roman" w:cs="Times New Roman"/>
                <w:sz w:val="20"/>
              </w:rPr>
            </w:pPr>
          </w:p>
        </w:tc>
      </w:tr>
      <w:tr w:rsidR="006A30E3" w14:paraId="53C8A526" w14:textId="77777777">
        <w:trPr>
          <w:trHeight w:val="300"/>
        </w:trPr>
        <w:tc>
          <w:tcPr>
            <w:tcW w:w="6240" w:type="dxa"/>
            <w:gridSpan w:val="2"/>
            <w:tcBorders>
              <w:top w:val="nil"/>
              <w:left w:val="nil"/>
              <w:bottom w:val="nil"/>
              <w:right w:val="nil"/>
            </w:tcBorders>
            <w:shd w:val="clear" w:color="auto" w:fill="auto"/>
            <w:noWrap/>
            <w:vAlign w:val="bottom"/>
            <w:hideMark/>
          </w:tcPr>
          <w:p w14:paraId="53C8A5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5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2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25" w14:textId="77777777" w:rsidR="00A33413" w:rsidRPr="001F1AD2" w:rsidRDefault="005E5BBF">
            <w:pPr>
              <w:contextualSpacing/>
              <w:rPr>
                <w:rFonts w:ascii="Times New Roman" w:eastAsia="Times New Roman" w:hAnsi="Times New Roman" w:cs="Times New Roman"/>
                <w:sz w:val="20"/>
              </w:rPr>
            </w:pPr>
          </w:p>
        </w:tc>
      </w:tr>
      <w:tr w:rsidR="006A30E3" w14:paraId="53C8A52E" w14:textId="77777777">
        <w:trPr>
          <w:trHeight w:val="300"/>
        </w:trPr>
        <w:tc>
          <w:tcPr>
            <w:tcW w:w="5760" w:type="dxa"/>
            <w:tcBorders>
              <w:top w:val="nil"/>
              <w:left w:val="nil"/>
              <w:bottom w:val="nil"/>
              <w:right w:val="nil"/>
            </w:tcBorders>
            <w:shd w:val="clear" w:color="auto" w:fill="auto"/>
            <w:noWrap/>
            <w:vAlign w:val="bottom"/>
            <w:hideMark/>
          </w:tcPr>
          <w:p w14:paraId="53C8A5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2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2D" w14:textId="77777777" w:rsidR="00A33413" w:rsidRPr="001F1AD2" w:rsidRDefault="005E5BBF">
            <w:pPr>
              <w:contextualSpacing/>
              <w:rPr>
                <w:rFonts w:ascii="Times New Roman" w:eastAsia="Times New Roman" w:hAnsi="Times New Roman" w:cs="Times New Roman"/>
                <w:sz w:val="20"/>
              </w:rPr>
            </w:pPr>
          </w:p>
        </w:tc>
      </w:tr>
      <w:tr w:rsidR="006A30E3" w14:paraId="53C8A531" w14:textId="77777777">
        <w:trPr>
          <w:trHeight w:val="300"/>
        </w:trPr>
        <w:tc>
          <w:tcPr>
            <w:tcW w:w="5760" w:type="dxa"/>
            <w:tcBorders>
              <w:top w:val="nil"/>
              <w:left w:val="nil"/>
              <w:bottom w:val="nil"/>
              <w:right w:val="nil"/>
            </w:tcBorders>
            <w:shd w:val="clear" w:color="auto" w:fill="auto"/>
            <w:noWrap/>
            <w:vAlign w:val="bottom"/>
            <w:hideMark/>
          </w:tcPr>
          <w:p w14:paraId="53C8A52F"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5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59 όπως τροποποιήθηκε   ΔΕΚΤΟ </w:t>
            </w:r>
            <w:r w:rsidRPr="001F1AD2">
              <w:rPr>
                <w:rFonts w:ascii="Calibri" w:eastAsia="Times New Roman" w:hAnsi="Calibri" w:cs="Times New Roman"/>
                <w:color w:val="000000"/>
                <w:sz w:val="22"/>
                <w:szCs w:val="22"/>
              </w:rPr>
              <w:t>ΚΑΤΑ ΠΛΕΙΟΨΗΦΙΑ</w:t>
            </w:r>
          </w:p>
        </w:tc>
      </w:tr>
      <w:tr w:rsidR="006A30E3" w14:paraId="53C8A539" w14:textId="77777777">
        <w:trPr>
          <w:trHeight w:val="300"/>
        </w:trPr>
        <w:tc>
          <w:tcPr>
            <w:tcW w:w="5760" w:type="dxa"/>
            <w:tcBorders>
              <w:top w:val="nil"/>
              <w:left w:val="nil"/>
              <w:bottom w:val="nil"/>
              <w:right w:val="nil"/>
            </w:tcBorders>
            <w:shd w:val="clear" w:color="auto" w:fill="auto"/>
            <w:noWrap/>
            <w:vAlign w:val="bottom"/>
            <w:hideMark/>
          </w:tcPr>
          <w:p w14:paraId="53C8A5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5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3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38" w14:textId="77777777" w:rsidR="00A33413" w:rsidRPr="001F1AD2" w:rsidRDefault="005E5BBF">
            <w:pPr>
              <w:contextualSpacing/>
              <w:rPr>
                <w:rFonts w:ascii="Times New Roman" w:eastAsia="Times New Roman" w:hAnsi="Times New Roman" w:cs="Times New Roman"/>
                <w:sz w:val="20"/>
              </w:rPr>
            </w:pPr>
          </w:p>
        </w:tc>
      </w:tr>
      <w:tr w:rsidR="006A30E3" w14:paraId="53C8A541" w14:textId="77777777">
        <w:trPr>
          <w:trHeight w:val="300"/>
        </w:trPr>
        <w:tc>
          <w:tcPr>
            <w:tcW w:w="5760" w:type="dxa"/>
            <w:tcBorders>
              <w:top w:val="nil"/>
              <w:left w:val="nil"/>
              <w:bottom w:val="nil"/>
              <w:right w:val="nil"/>
            </w:tcBorders>
            <w:shd w:val="clear" w:color="auto" w:fill="auto"/>
            <w:noWrap/>
            <w:vAlign w:val="bottom"/>
            <w:hideMark/>
          </w:tcPr>
          <w:p w14:paraId="53C8A5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5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40" w14:textId="77777777" w:rsidR="00A33413" w:rsidRPr="001F1AD2" w:rsidRDefault="005E5BBF">
            <w:pPr>
              <w:contextualSpacing/>
              <w:rPr>
                <w:rFonts w:ascii="Times New Roman" w:eastAsia="Times New Roman" w:hAnsi="Times New Roman" w:cs="Times New Roman"/>
                <w:sz w:val="20"/>
              </w:rPr>
            </w:pPr>
          </w:p>
        </w:tc>
      </w:tr>
      <w:tr w:rsidR="006A30E3" w14:paraId="53C8A549" w14:textId="77777777">
        <w:trPr>
          <w:trHeight w:val="300"/>
        </w:trPr>
        <w:tc>
          <w:tcPr>
            <w:tcW w:w="5760" w:type="dxa"/>
            <w:tcBorders>
              <w:top w:val="nil"/>
              <w:left w:val="nil"/>
              <w:bottom w:val="nil"/>
              <w:right w:val="nil"/>
            </w:tcBorders>
            <w:shd w:val="clear" w:color="auto" w:fill="auto"/>
            <w:noWrap/>
            <w:vAlign w:val="bottom"/>
            <w:hideMark/>
          </w:tcPr>
          <w:p w14:paraId="53C8A5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5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5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4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48" w14:textId="77777777" w:rsidR="00A33413" w:rsidRPr="001F1AD2" w:rsidRDefault="005E5BBF">
            <w:pPr>
              <w:contextualSpacing/>
              <w:rPr>
                <w:rFonts w:ascii="Times New Roman" w:eastAsia="Times New Roman" w:hAnsi="Times New Roman" w:cs="Times New Roman"/>
                <w:sz w:val="20"/>
              </w:rPr>
            </w:pPr>
          </w:p>
        </w:tc>
      </w:tr>
      <w:tr w:rsidR="006A30E3" w14:paraId="53C8A551" w14:textId="77777777">
        <w:trPr>
          <w:trHeight w:val="300"/>
        </w:trPr>
        <w:tc>
          <w:tcPr>
            <w:tcW w:w="5760" w:type="dxa"/>
            <w:tcBorders>
              <w:top w:val="nil"/>
              <w:left w:val="nil"/>
              <w:bottom w:val="nil"/>
              <w:right w:val="nil"/>
            </w:tcBorders>
            <w:shd w:val="clear" w:color="auto" w:fill="auto"/>
            <w:noWrap/>
            <w:vAlign w:val="bottom"/>
            <w:hideMark/>
          </w:tcPr>
          <w:p w14:paraId="53C8A5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5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5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4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50" w14:textId="77777777" w:rsidR="00A33413" w:rsidRPr="001F1AD2" w:rsidRDefault="005E5BBF">
            <w:pPr>
              <w:contextualSpacing/>
              <w:rPr>
                <w:rFonts w:ascii="Times New Roman" w:eastAsia="Times New Roman" w:hAnsi="Times New Roman" w:cs="Times New Roman"/>
                <w:sz w:val="20"/>
              </w:rPr>
            </w:pPr>
          </w:p>
        </w:tc>
      </w:tr>
      <w:tr w:rsidR="006A30E3" w14:paraId="53C8A559" w14:textId="77777777">
        <w:trPr>
          <w:trHeight w:val="300"/>
        </w:trPr>
        <w:tc>
          <w:tcPr>
            <w:tcW w:w="5760" w:type="dxa"/>
            <w:tcBorders>
              <w:top w:val="nil"/>
              <w:left w:val="nil"/>
              <w:bottom w:val="nil"/>
              <w:right w:val="nil"/>
            </w:tcBorders>
            <w:shd w:val="clear" w:color="auto" w:fill="auto"/>
            <w:noWrap/>
            <w:vAlign w:val="bottom"/>
            <w:hideMark/>
          </w:tcPr>
          <w:p w14:paraId="53C8A5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5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5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5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58" w14:textId="77777777" w:rsidR="00A33413" w:rsidRPr="001F1AD2" w:rsidRDefault="005E5BBF">
            <w:pPr>
              <w:contextualSpacing/>
              <w:rPr>
                <w:rFonts w:ascii="Times New Roman" w:eastAsia="Times New Roman" w:hAnsi="Times New Roman" w:cs="Times New Roman"/>
                <w:sz w:val="20"/>
              </w:rPr>
            </w:pPr>
          </w:p>
        </w:tc>
      </w:tr>
      <w:tr w:rsidR="006A30E3" w14:paraId="53C8A561" w14:textId="77777777">
        <w:trPr>
          <w:trHeight w:val="300"/>
        </w:trPr>
        <w:tc>
          <w:tcPr>
            <w:tcW w:w="5760" w:type="dxa"/>
            <w:tcBorders>
              <w:top w:val="nil"/>
              <w:left w:val="nil"/>
              <w:bottom w:val="nil"/>
              <w:right w:val="nil"/>
            </w:tcBorders>
            <w:shd w:val="clear" w:color="auto" w:fill="auto"/>
            <w:noWrap/>
            <w:vAlign w:val="bottom"/>
            <w:hideMark/>
          </w:tcPr>
          <w:p w14:paraId="53C8A5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5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5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60" w14:textId="77777777" w:rsidR="00A33413" w:rsidRPr="001F1AD2" w:rsidRDefault="005E5BBF">
            <w:pPr>
              <w:contextualSpacing/>
              <w:rPr>
                <w:rFonts w:ascii="Times New Roman" w:eastAsia="Times New Roman" w:hAnsi="Times New Roman" w:cs="Times New Roman"/>
                <w:sz w:val="20"/>
              </w:rPr>
            </w:pPr>
          </w:p>
        </w:tc>
      </w:tr>
      <w:tr w:rsidR="006A30E3" w14:paraId="53C8A569" w14:textId="77777777">
        <w:trPr>
          <w:trHeight w:val="300"/>
        </w:trPr>
        <w:tc>
          <w:tcPr>
            <w:tcW w:w="5760" w:type="dxa"/>
            <w:tcBorders>
              <w:top w:val="nil"/>
              <w:left w:val="nil"/>
              <w:bottom w:val="nil"/>
              <w:right w:val="nil"/>
            </w:tcBorders>
            <w:shd w:val="clear" w:color="auto" w:fill="auto"/>
            <w:noWrap/>
            <w:vAlign w:val="bottom"/>
            <w:hideMark/>
          </w:tcPr>
          <w:p w14:paraId="53C8A5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5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6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5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6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68" w14:textId="77777777" w:rsidR="00A33413" w:rsidRPr="001F1AD2" w:rsidRDefault="005E5BBF">
            <w:pPr>
              <w:contextualSpacing/>
              <w:rPr>
                <w:rFonts w:ascii="Times New Roman" w:eastAsia="Times New Roman" w:hAnsi="Times New Roman" w:cs="Times New Roman"/>
                <w:sz w:val="20"/>
              </w:rPr>
            </w:pPr>
          </w:p>
        </w:tc>
      </w:tr>
      <w:tr w:rsidR="006A30E3" w14:paraId="53C8A570" w14:textId="77777777">
        <w:trPr>
          <w:trHeight w:val="300"/>
        </w:trPr>
        <w:tc>
          <w:tcPr>
            <w:tcW w:w="6240" w:type="dxa"/>
            <w:gridSpan w:val="2"/>
            <w:tcBorders>
              <w:top w:val="nil"/>
              <w:left w:val="nil"/>
              <w:bottom w:val="nil"/>
              <w:right w:val="nil"/>
            </w:tcBorders>
            <w:shd w:val="clear" w:color="auto" w:fill="auto"/>
            <w:noWrap/>
            <w:vAlign w:val="bottom"/>
            <w:hideMark/>
          </w:tcPr>
          <w:p w14:paraId="53C8A5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5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5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6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6F" w14:textId="77777777" w:rsidR="00A33413" w:rsidRPr="001F1AD2" w:rsidRDefault="005E5BBF">
            <w:pPr>
              <w:contextualSpacing/>
              <w:rPr>
                <w:rFonts w:ascii="Times New Roman" w:eastAsia="Times New Roman" w:hAnsi="Times New Roman" w:cs="Times New Roman"/>
                <w:sz w:val="20"/>
              </w:rPr>
            </w:pPr>
          </w:p>
        </w:tc>
      </w:tr>
      <w:tr w:rsidR="006A30E3" w14:paraId="53C8A578" w14:textId="77777777">
        <w:trPr>
          <w:trHeight w:val="300"/>
        </w:trPr>
        <w:tc>
          <w:tcPr>
            <w:tcW w:w="5760" w:type="dxa"/>
            <w:tcBorders>
              <w:top w:val="nil"/>
              <w:left w:val="nil"/>
              <w:bottom w:val="nil"/>
              <w:right w:val="nil"/>
            </w:tcBorders>
            <w:shd w:val="clear" w:color="auto" w:fill="auto"/>
            <w:noWrap/>
            <w:vAlign w:val="bottom"/>
            <w:hideMark/>
          </w:tcPr>
          <w:p w14:paraId="53C8A5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77" w14:textId="77777777" w:rsidR="00A33413" w:rsidRPr="001F1AD2" w:rsidRDefault="005E5BBF">
            <w:pPr>
              <w:contextualSpacing/>
              <w:rPr>
                <w:rFonts w:ascii="Times New Roman" w:eastAsia="Times New Roman" w:hAnsi="Times New Roman" w:cs="Times New Roman"/>
                <w:sz w:val="20"/>
              </w:rPr>
            </w:pPr>
          </w:p>
        </w:tc>
      </w:tr>
      <w:tr w:rsidR="006A30E3" w14:paraId="53C8A57B" w14:textId="77777777">
        <w:trPr>
          <w:trHeight w:val="300"/>
        </w:trPr>
        <w:tc>
          <w:tcPr>
            <w:tcW w:w="5760" w:type="dxa"/>
            <w:tcBorders>
              <w:top w:val="nil"/>
              <w:left w:val="nil"/>
              <w:bottom w:val="nil"/>
              <w:right w:val="nil"/>
            </w:tcBorders>
            <w:shd w:val="clear" w:color="auto" w:fill="auto"/>
            <w:noWrap/>
            <w:vAlign w:val="bottom"/>
            <w:hideMark/>
          </w:tcPr>
          <w:p w14:paraId="53C8A579"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5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60 όπως τροποποιήθηκε   ΔΕΚΤΟ ΚΑΤΑ ΠΛΕΙΟΨΗΦΙΑ</w:t>
            </w:r>
          </w:p>
        </w:tc>
      </w:tr>
      <w:tr w:rsidR="006A30E3" w14:paraId="53C8A583" w14:textId="77777777">
        <w:trPr>
          <w:trHeight w:val="300"/>
        </w:trPr>
        <w:tc>
          <w:tcPr>
            <w:tcW w:w="5760" w:type="dxa"/>
            <w:tcBorders>
              <w:top w:val="nil"/>
              <w:left w:val="nil"/>
              <w:bottom w:val="nil"/>
              <w:right w:val="nil"/>
            </w:tcBorders>
            <w:shd w:val="clear" w:color="auto" w:fill="auto"/>
            <w:noWrap/>
            <w:vAlign w:val="bottom"/>
            <w:hideMark/>
          </w:tcPr>
          <w:p w14:paraId="53C8A5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5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82" w14:textId="77777777" w:rsidR="00A33413" w:rsidRPr="001F1AD2" w:rsidRDefault="005E5BBF">
            <w:pPr>
              <w:contextualSpacing/>
              <w:rPr>
                <w:rFonts w:ascii="Times New Roman" w:eastAsia="Times New Roman" w:hAnsi="Times New Roman" w:cs="Times New Roman"/>
                <w:sz w:val="20"/>
              </w:rPr>
            </w:pPr>
          </w:p>
        </w:tc>
      </w:tr>
      <w:tr w:rsidR="006A30E3" w14:paraId="53C8A58B" w14:textId="77777777">
        <w:trPr>
          <w:trHeight w:val="300"/>
        </w:trPr>
        <w:tc>
          <w:tcPr>
            <w:tcW w:w="5760" w:type="dxa"/>
            <w:tcBorders>
              <w:top w:val="nil"/>
              <w:left w:val="nil"/>
              <w:bottom w:val="nil"/>
              <w:right w:val="nil"/>
            </w:tcBorders>
            <w:shd w:val="clear" w:color="auto" w:fill="auto"/>
            <w:noWrap/>
            <w:vAlign w:val="bottom"/>
            <w:hideMark/>
          </w:tcPr>
          <w:p w14:paraId="53C8A5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5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8A" w14:textId="77777777" w:rsidR="00A33413" w:rsidRPr="001F1AD2" w:rsidRDefault="005E5BBF">
            <w:pPr>
              <w:contextualSpacing/>
              <w:rPr>
                <w:rFonts w:ascii="Times New Roman" w:eastAsia="Times New Roman" w:hAnsi="Times New Roman" w:cs="Times New Roman"/>
                <w:sz w:val="20"/>
              </w:rPr>
            </w:pPr>
          </w:p>
        </w:tc>
      </w:tr>
      <w:tr w:rsidR="006A30E3" w14:paraId="53C8A593" w14:textId="77777777">
        <w:trPr>
          <w:trHeight w:val="300"/>
        </w:trPr>
        <w:tc>
          <w:tcPr>
            <w:tcW w:w="5760" w:type="dxa"/>
            <w:tcBorders>
              <w:top w:val="nil"/>
              <w:left w:val="nil"/>
              <w:bottom w:val="nil"/>
              <w:right w:val="nil"/>
            </w:tcBorders>
            <w:shd w:val="clear" w:color="auto" w:fill="auto"/>
            <w:noWrap/>
            <w:vAlign w:val="bottom"/>
            <w:hideMark/>
          </w:tcPr>
          <w:p w14:paraId="53C8A5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5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5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9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92" w14:textId="77777777" w:rsidR="00A33413" w:rsidRPr="001F1AD2" w:rsidRDefault="005E5BBF">
            <w:pPr>
              <w:contextualSpacing/>
              <w:rPr>
                <w:rFonts w:ascii="Times New Roman" w:eastAsia="Times New Roman" w:hAnsi="Times New Roman" w:cs="Times New Roman"/>
                <w:sz w:val="20"/>
              </w:rPr>
            </w:pPr>
          </w:p>
        </w:tc>
      </w:tr>
      <w:tr w:rsidR="006A30E3" w14:paraId="53C8A59B" w14:textId="77777777">
        <w:trPr>
          <w:trHeight w:val="300"/>
        </w:trPr>
        <w:tc>
          <w:tcPr>
            <w:tcW w:w="5760" w:type="dxa"/>
            <w:tcBorders>
              <w:top w:val="nil"/>
              <w:left w:val="nil"/>
              <w:bottom w:val="nil"/>
              <w:right w:val="nil"/>
            </w:tcBorders>
            <w:shd w:val="clear" w:color="auto" w:fill="auto"/>
            <w:noWrap/>
            <w:vAlign w:val="bottom"/>
            <w:hideMark/>
          </w:tcPr>
          <w:p w14:paraId="53C8A5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5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5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9A" w14:textId="77777777" w:rsidR="00A33413" w:rsidRPr="001F1AD2" w:rsidRDefault="005E5BBF">
            <w:pPr>
              <w:contextualSpacing/>
              <w:rPr>
                <w:rFonts w:ascii="Times New Roman" w:eastAsia="Times New Roman" w:hAnsi="Times New Roman" w:cs="Times New Roman"/>
                <w:sz w:val="20"/>
              </w:rPr>
            </w:pPr>
          </w:p>
        </w:tc>
      </w:tr>
      <w:tr w:rsidR="006A30E3" w14:paraId="53C8A5A3" w14:textId="77777777">
        <w:trPr>
          <w:trHeight w:val="300"/>
        </w:trPr>
        <w:tc>
          <w:tcPr>
            <w:tcW w:w="5760" w:type="dxa"/>
            <w:tcBorders>
              <w:top w:val="nil"/>
              <w:left w:val="nil"/>
              <w:bottom w:val="nil"/>
              <w:right w:val="nil"/>
            </w:tcBorders>
            <w:shd w:val="clear" w:color="auto" w:fill="auto"/>
            <w:noWrap/>
            <w:vAlign w:val="bottom"/>
            <w:hideMark/>
          </w:tcPr>
          <w:p w14:paraId="53C8A5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5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5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A2" w14:textId="77777777" w:rsidR="00A33413" w:rsidRPr="001F1AD2" w:rsidRDefault="005E5BBF">
            <w:pPr>
              <w:contextualSpacing/>
              <w:rPr>
                <w:rFonts w:ascii="Times New Roman" w:eastAsia="Times New Roman" w:hAnsi="Times New Roman" w:cs="Times New Roman"/>
                <w:sz w:val="20"/>
              </w:rPr>
            </w:pPr>
          </w:p>
        </w:tc>
      </w:tr>
      <w:tr w:rsidR="006A30E3" w14:paraId="53C8A5AB" w14:textId="77777777">
        <w:trPr>
          <w:trHeight w:val="300"/>
        </w:trPr>
        <w:tc>
          <w:tcPr>
            <w:tcW w:w="5760" w:type="dxa"/>
            <w:tcBorders>
              <w:top w:val="nil"/>
              <w:left w:val="nil"/>
              <w:bottom w:val="nil"/>
              <w:right w:val="nil"/>
            </w:tcBorders>
            <w:shd w:val="clear" w:color="auto" w:fill="auto"/>
            <w:noWrap/>
            <w:vAlign w:val="bottom"/>
            <w:hideMark/>
          </w:tcPr>
          <w:p w14:paraId="53C8A5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5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AA" w14:textId="77777777" w:rsidR="00A33413" w:rsidRPr="001F1AD2" w:rsidRDefault="005E5BBF">
            <w:pPr>
              <w:contextualSpacing/>
              <w:rPr>
                <w:rFonts w:ascii="Times New Roman" w:eastAsia="Times New Roman" w:hAnsi="Times New Roman" w:cs="Times New Roman"/>
                <w:sz w:val="20"/>
              </w:rPr>
            </w:pPr>
          </w:p>
        </w:tc>
      </w:tr>
      <w:tr w:rsidR="006A30E3" w14:paraId="53C8A5B3" w14:textId="77777777">
        <w:trPr>
          <w:trHeight w:val="300"/>
        </w:trPr>
        <w:tc>
          <w:tcPr>
            <w:tcW w:w="5760" w:type="dxa"/>
            <w:tcBorders>
              <w:top w:val="nil"/>
              <w:left w:val="nil"/>
              <w:bottom w:val="nil"/>
              <w:right w:val="nil"/>
            </w:tcBorders>
            <w:shd w:val="clear" w:color="auto" w:fill="auto"/>
            <w:noWrap/>
            <w:vAlign w:val="bottom"/>
            <w:hideMark/>
          </w:tcPr>
          <w:p w14:paraId="53C8A5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5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5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B2" w14:textId="77777777" w:rsidR="00A33413" w:rsidRPr="001F1AD2" w:rsidRDefault="005E5BBF">
            <w:pPr>
              <w:contextualSpacing/>
              <w:rPr>
                <w:rFonts w:ascii="Times New Roman" w:eastAsia="Times New Roman" w:hAnsi="Times New Roman" w:cs="Times New Roman"/>
                <w:sz w:val="20"/>
              </w:rPr>
            </w:pPr>
          </w:p>
        </w:tc>
      </w:tr>
      <w:tr w:rsidR="006A30E3" w14:paraId="53C8A5BA" w14:textId="77777777">
        <w:trPr>
          <w:trHeight w:val="300"/>
        </w:trPr>
        <w:tc>
          <w:tcPr>
            <w:tcW w:w="6240" w:type="dxa"/>
            <w:gridSpan w:val="2"/>
            <w:tcBorders>
              <w:top w:val="nil"/>
              <w:left w:val="nil"/>
              <w:bottom w:val="nil"/>
              <w:right w:val="nil"/>
            </w:tcBorders>
            <w:shd w:val="clear" w:color="auto" w:fill="auto"/>
            <w:noWrap/>
            <w:vAlign w:val="bottom"/>
            <w:hideMark/>
          </w:tcPr>
          <w:p w14:paraId="53C8A5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5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5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B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B9" w14:textId="77777777" w:rsidR="00A33413" w:rsidRPr="001F1AD2" w:rsidRDefault="005E5BBF">
            <w:pPr>
              <w:contextualSpacing/>
              <w:rPr>
                <w:rFonts w:ascii="Times New Roman" w:eastAsia="Times New Roman" w:hAnsi="Times New Roman" w:cs="Times New Roman"/>
                <w:sz w:val="20"/>
              </w:rPr>
            </w:pPr>
          </w:p>
        </w:tc>
      </w:tr>
      <w:tr w:rsidR="006A30E3" w14:paraId="53C8A5C2" w14:textId="77777777">
        <w:trPr>
          <w:trHeight w:val="300"/>
        </w:trPr>
        <w:tc>
          <w:tcPr>
            <w:tcW w:w="5760" w:type="dxa"/>
            <w:tcBorders>
              <w:top w:val="nil"/>
              <w:left w:val="nil"/>
              <w:bottom w:val="nil"/>
              <w:right w:val="nil"/>
            </w:tcBorders>
            <w:shd w:val="clear" w:color="auto" w:fill="auto"/>
            <w:noWrap/>
            <w:vAlign w:val="bottom"/>
            <w:hideMark/>
          </w:tcPr>
          <w:p w14:paraId="53C8A5B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B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B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C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C1" w14:textId="77777777" w:rsidR="00A33413" w:rsidRPr="001F1AD2" w:rsidRDefault="005E5BBF">
            <w:pPr>
              <w:contextualSpacing/>
              <w:rPr>
                <w:rFonts w:ascii="Times New Roman" w:eastAsia="Times New Roman" w:hAnsi="Times New Roman" w:cs="Times New Roman"/>
                <w:sz w:val="20"/>
              </w:rPr>
            </w:pPr>
          </w:p>
        </w:tc>
      </w:tr>
      <w:tr w:rsidR="006A30E3" w14:paraId="53C8A5C6" w14:textId="77777777">
        <w:trPr>
          <w:trHeight w:val="300"/>
        </w:trPr>
        <w:tc>
          <w:tcPr>
            <w:tcW w:w="5760" w:type="dxa"/>
            <w:tcBorders>
              <w:top w:val="nil"/>
              <w:left w:val="nil"/>
              <w:bottom w:val="nil"/>
              <w:right w:val="nil"/>
            </w:tcBorders>
            <w:shd w:val="clear" w:color="auto" w:fill="auto"/>
            <w:noWrap/>
            <w:vAlign w:val="bottom"/>
            <w:hideMark/>
          </w:tcPr>
          <w:p w14:paraId="53C8A5C3"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5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61 ως έχει   ΔΕΚΤΟ ΚΑΤΑ ΠΛΕΙΟΨΗΦΙΑ</w:t>
            </w:r>
          </w:p>
        </w:tc>
        <w:tc>
          <w:tcPr>
            <w:tcW w:w="960" w:type="dxa"/>
            <w:tcBorders>
              <w:top w:val="nil"/>
              <w:left w:val="nil"/>
              <w:bottom w:val="nil"/>
              <w:right w:val="nil"/>
            </w:tcBorders>
            <w:shd w:val="clear" w:color="auto" w:fill="auto"/>
            <w:noWrap/>
            <w:vAlign w:val="bottom"/>
            <w:hideMark/>
          </w:tcPr>
          <w:p w14:paraId="53C8A5C5" w14:textId="77777777" w:rsidR="00A33413" w:rsidRPr="001F1AD2" w:rsidRDefault="005E5BBF">
            <w:pPr>
              <w:contextualSpacing/>
              <w:rPr>
                <w:rFonts w:ascii="Calibri" w:eastAsia="Times New Roman" w:hAnsi="Calibri" w:cs="Times New Roman"/>
                <w:color w:val="000000"/>
                <w:sz w:val="22"/>
                <w:szCs w:val="22"/>
              </w:rPr>
            </w:pPr>
          </w:p>
        </w:tc>
      </w:tr>
      <w:tr w:rsidR="006A30E3" w14:paraId="53C8A5CE" w14:textId="77777777">
        <w:trPr>
          <w:trHeight w:val="300"/>
        </w:trPr>
        <w:tc>
          <w:tcPr>
            <w:tcW w:w="5760" w:type="dxa"/>
            <w:tcBorders>
              <w:top w:val="nil"/>
              <w:left w:val="nil"/>
              <w:bottom w:val="nil"/>
              <w:right w:val="nil"/>
            </w:tcBorders>
            <w:shd w:val="clear" w:color="auto" w:fill="auto"/>
            <w:noWrap/>
            <w:vAlign w:val="bottom"/>
            <w:hideMark/>
          </w:tcPr>
          <w:p w14:paraId="53C8A5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5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CD" w14:textId="77777777" w:rsidR="00A33413" w:rsidRPr="001F1AD2" w:rsidRDefault="005E5BBF">
            <w:pPr>
              <w:contextualSpacing/>
              <w:rPr>
                <w:rFonts w:ascii="Times New Roman" w:eastAsia="Times New Roman" w:hAnsi="Times New Roman" w:cs="Times New Roman"/>
                <w:sz w:val="20"/>
              </w:rPr>
            </w:pPr>
          </w:p>
        </w:tc>
      </w:tr>
      <w:tr w:rsidR="006A30E3" w14:paraId="53C8A5D6" w14:textId="77777777">
        <w:trPr>
          <w:trHeight w:val="300"/>
        </w:trPr>
        <w:tc>
          <w:tcPr>
            <w:tcW w:w="5760" w:type="dxa"/>
            <w:tcBorders>
              <w:top w:val="nil"/>
              <w:left w:val="nil"/>
              <w:bottom w:val="nil"/>
              <w:right w:val="nil"/>
            </w:tcBorders>
            <w:shd w:val="clear" w:color="auto" w:fill="auto"/>
            <w:noWrap/>
            <w:vAlign w:val="bottom"/>
            <w:hideMark/>
          </w:tcPr>
          <w:p w14:paraId="53C8A5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5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D5" w14:textId="77777777" w:rsidR="00A33413" w:rsidRPr="001F1AD2" w:rsidRDefault="005E5BBF">
            <w:pPr>
              <w:contextualSpacing/>
              <w:rPr>
                <w:rFonts w:ascii="Times New Roman" w:eastAsia="Times New Roman" w:hAnsi="Times New Roman" w:cs="Times New Roman"/>
                <w:sz w:val="20"/>
              </w:rPr>
            </w:pPr>
          </w:p>
        </w:tc>
      </w:tr>
      <w:tr w:rsidR="006A30E3" w14:paraId="53C8A5DE" w14:textId="77777777">
        <w:trPr>
          <w:trHeight w:val="300"/>
        </w:trPr>
        <w:tc>
          <w:tcPr>
            <w:tcW w:w="5760" w:type="dxa"/>
            <w:tcBorders>
              <w:top w:val="nil"/>
              <w:left w:val="nil"/>
              <w:bottom w:val="nil"/>
              <w:right w:val="nil"/>
            </w:tcBorders>
            <w:shd w:val="clear" w:color="auto" w:fill="auto"/>
            <w:noWrap/>
            <w:vAlign w:val="bottom"/>
            <w:hideMark/>
          </w:tcPr>
          <w:p w14:paraId="53C8A5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5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5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DD" w14:textId="77777777" w:rsidR="00A33413" w:rsidRPr="001F1AD2" w:rsidRDefault="005E5BBF">
            <w:pPr>
              <w:contextualSpacing/>
              <w:rPr>
                <w:rFonts w:ascii="Times New Roman" w:eastAsia="Times New Roman" w:hAnsi="Times New Roman" w:cs="Times New Roman"/>
                <w:sz w:val="20"/>
              </w:rPr>
            </w:pPr>
          </w:p>
        </w:tc>
      </w:tr>
      <w:tr w:rsidR="006A30E3" w14:paraId="53C8A5E6" w14:textId="77777777">
        <w:trPr>
          <w:trHeight w:val="300"/>
        </w:trPr>
        <w:tc>
          <w:tcPr>
            <w:tcW w:w="5760" w:type="dxa"/>
            <w:tcBorders>
              <w:top w:val="nil"/>
              <w:left w:val="nil"/>
              <w:bottom w:val="nil"/>
              <w:right w:val="nil"/>
            </w:tcBorders>
            <w:shd w:val="clear" w:color="auto" w:fill="auto"/>
            <w:noWrap/>
            <w:vAlign w:val="bottom"/>
            <w:hideMark/>
          </w:tcPr>
          <w:p w14:paraId="53C8A5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5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5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E5" w14:textId="77777777" w:rsidR="00A33413" w:rsidRPr="001F1AD2" w:rsidRDefault="005E5BBF">
            <w:pPr>
              <w:contextualSpacing/>
              <w:rPr>
                <w:rFonts w:ascii="Times New Roman" w:eastAsia="Times New Roman" w:hAnsi="Times New Roman" w:cs="Times New Roman"/>
                <w:sz w:val="20"/>
              </w:rPr>
            </w:pPr>
          </w:p>
        </w:tc>
      </w:tr>
      <w:tr w:rsidR="006A30E3" w14:paraId="53C8A5EE" w14:textId="77777777">
        <w:trPr>
          <w:trHeight w:val="300"/>
        </w:trPr>
        <w:tc>
          <w:tcPr>
            <w:tcW w:w="5760" w:type="dxa"/>
            <w:tcBorders>
              <w:top w:val="nil"/>
              <w:left w:val="nil"/>
              <w:bottom w:val="nil"/>
              <w:right w:val="nil"/>
            </w:tcBorders>
            <w:shd w:val="clear" w:color="auto" w:fill="auto"/>
            <w:noWrap/>
            <w:vAlign w:val="bottom"/>
            <w:hideMark/>
          </w:tcPr>
          <w:p w14:paraId="53C8A5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5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5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ED" w14:textId="77777777" w:rsidR="00A33413" w:rsidRPr="001F1AD2" w:rsidRDefault="005E5BBF">
            <w:pPr>
              <w:contextualSpacing/>
              <w:rPr>
                <w:rFonts w:ascii="Times New Roman" w:eastAsia="Times New Roman" w:hAnsi="Times New Roman" w:cs="Times New Roman"/>
                <w:sz w:val="20"/>
              </w:rPr>
            </w:pPr>
          </w:p>
        </w:tc>
      </w:tr>
      <w:tr w:rsidR="006A30E3" w14:paraId="53C8A5F6" w14:textId="77777777">
        <w:trPr>
          <w:trHeight w:val="300"/>
        </w:trPr>
        <w:tc>
          <w:tcPr>
            <w:tcW w:w="5760" w:type="dxa"/>
            <w:tcBorders>
              <w:top w:val="nil"/>
              <w:left w:val="nil"/>
              <w:bottom w:val="nil"/>
              <w:right w:val="nil"/>
            </w:tcBorders>
            <w:shd w:val="clear" w:color="auto" w:fill="auto"/>
            <w:noWrap/>
            <w:vAlign w:val="bottom"/>
            <w:hideMark/>
          </w:tcPr>
          <w:p w14:paraId="53C8A5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5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5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F5" w14:textId="77777777" w:rsidR="00A33413" w:rsidRPr="001F1AD2" w:rsidRDefault="005E5BBF">
            <w:pPr>
              <w:contextualSpacing/>
              <w:rPr>
                <w:rFonts w:ascii="Times New Roman" w:eastAsia="Times New Roman" w:hAnsi="Times New Roman" w:cs="Times New Roman"/>
                <w:sz w:val="20"/>
              </w:rPr>
            </w:pPr>
          </w:p>
        </w:tc>
      </w:tr>
      <w:tr w:rsidR="006A30E3" w14:paraId="53C8A5FE" w14:textId="77777777">
        <w:trPr>
          <w:trHeight w:val="300"/>
        </w:trPr>
        <w:tc>
          <w:tcPr>
            <w:tcW w:w="5760" w:type="dxa"/>
            <w:tcBorders>
              <w:top w:val="nil"/>
              <w:left w:val="nil"/>
              <w:bottom w:val="nil"/>
              <w:right w:val="nil"/>
            </w:tcBorders>
            <w:shd w:val="clear" w:color="auto" w:fill="auto"/>
            <w:noWrap/>
            <w:vAlign w:val="bottom"/>
            <w:hideMark/>
          </w:tcPr>
          <w:p w14:paraId="53C8A5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5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5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5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5F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5FD" w14:textId="77777777" w:rsidR="00A33413" w:rsidRPr="001F1AD2" w:rsidRDefault="005E5BBF">
            <w:pPr>
              <w:contextualSpacing/>
              <w:rPr>
                <w:rFonts w:ascii="Times New Roman" w:eastAsia="Times New Roman" w:hAnsi="Times New Roman" w:cs="Times New Roman"/>
                <w:sz w:val="20"/>
              </w:rPr>
            </w:pPr>
          </w:p>
        </w:tc>
      </w:tr>
      <w:tr w:rsidR="006A30E3" w14:paraId="53C8A605" w14:textId="77777777">
        <w:trPr>
          <w:trHeight w:val="300"/>
        </w:trPr>
        <w:tc>
          <w:tcPr>
            <w:tcW w:w="6240" w:type="dxa"/>
            <w:gridSpan w:val="2"/>
            <w:tcBorders>
              <w:top w:val="nil"/>
              <w:left w:val="nil"/>
              <w:bottom w:val="nil"/>
              <w:right w:val="nil"/>
            </w:tcBorders>
            <w:shd w:val="clear" w:color="auto" w:fill="auto"/>
            <w:noWrap/>
            <w:vAlign w:val="bottom"/>
            <w:hideMark/>
          </w:tcPr>
          <w:p w14:paraId="53C8A5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6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04" w14:textId="77777777" w:rsidR="00A33413" w:rsidRPr="001F1AD2" w:rsidRDefault="005E5BBF">
            <w:pPr>
              <w:contextualSpacing/>
              <w:rPr>
                <w:rFonts w:ascii="Times New Roman" w:eastAsia="Times New Roman" w:hAnsi="Times New Roman" w:cs="Times New Roman"/>
                <w:sz w:val="20"/>
              </w:rPr>
            </w:pPr>
          </w:p>
        </w:tc>
      </w:tr>
      <w:tr w:rsidR="006A30E3" w14:paraId="53C8A60D" w14:textId="77777777">
        <w:trPr>
          <w:trHeight w:val="300"/>
        </w:trPr>
        <w:tc>
          <w:tcPr>
            <w:tcW w:w="5760" w:type="dxa"/>
            <w:tcBorders>
              <w:top w:val="nil"/>
              <w:left w:val="nil"/>
              <w:bottom w:val="nil"/>
              <w:right w:val="nil"/>
            </w:tcBorders>
            <w:shd w:val="clear" w:color="auto" w:fill="auto"/>
            <w:noWrap/>
            <w:vAlign w:val="bottom"/>
            <w:hideMark/>
          </w:tcPr>
          <w:p w14:paraId="53C8A60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0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0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0C" w14:textId="77777777" w:rsidR="00A33413" w:rsidRPr="001F1AD2" w:rsidRDefault="005E5BBF">
            <w:pPr>
              <w:contextualSpacing/>
              <w:rPr>
                <w:rFonts w:ascii="Times New Roman" w:eastAsia="Times New Roman" w:hAnsi="Times New Roman" w:cs="Times New Roman"/>
                <w:sz w:val="20"/>
              </w:rPr>
            </w:pPr>
          </w:p>
        </w:tc>
      </w:tr>
      <w:tr w:rsidR="006A30E3" w14:paraId="53C8A611" w14:textId="77777777">
        <w:trPr>
          <w:trHeight w:val="300"/>
        </w:trPr>
        <w:tc>
          <w:tcPr>
            <w:tcW w:w="5760" w:type="dxa"/>
            <w:tcBorders>
              <w:top w:val="nil"/>
              <w:left w:val="nil"/>
              <w:bottom w:val="nil"/>
              <w:right w:val="nil"/>
            </w:tcBorders>
            <w:shd w:val="clear" w:color="auto" w:fill="auto"/>
            <w:noWrap/>
            <w:vAlign w:val="bottom"/>
            <w:hideMark/>
          </w:tcPr>
          <w:p w14:paraId="53C8A60E"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6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62 ως έχει   ΔΕΚΤΟ ΚΑΤΑ ΠΛΕΙΟΨΗΦΙΑ</w:t>
            </w:r>
          </w:p>
        </w:tc>
        <w:tc>
          <w:tcPr>
            <w:tcW w:w="960" w:type="dxa"/>
            <w:tcBorders>
              <w:top w:val="nil"/>
              <w:left w:val="nil"/>
              <w:bottom w:val="nil"/>
              <w:right w:val="nil"/>
            </w:tcBorders>
            <w:shd w:val="clear" w:color="auto" w:fill="auto"/>
            <w:noWrap/>
            <w:vAlign w:val="bottom"/>
            <w:hideMark/>
          </w:tcPr>
          <w:p w14:paraId="53C8A610" w14:textId="77777777" w:rsidR="00A33413" w:rsidRPr="001F1AD2" w:rsidRDefault="005E5BBF">
            <w:pPr>
              <w:contextualSpacing/>
              <w:rPr>
                <w:rFonts w:ascii="Calibri" w:eastAsia="Times New Roman" w:hAnsi="Calibri" w:cs="Times New Roman"/>
                <w:color w:val="000000"/>
                <w:sz w:val="22"/>
                <w:szCs w:val="22"/>
              </w:rPr>
            </w:pPr>
          </w:p>
        </w:tc>
      </w:tr>
      <w:tr w:rsidR="006A30E3" w14:paraId="53C8A619" w14:textId="77777777">
        <w:trPr>
          <w:trHeight w:val="300"/>
        </w:trPr>
        <w:tc>
          <w:tcPr>
            <w:tcW w:w="5760" w:type="dxa"/>
            <w:tcBorders>
              <w:top w:val="nil"/>
              <w:left w:val="nil"/>
              <w:bottom w:val="nil"/>
              <w:right w:val="nil"/>
            </w:tcBorders>
            <w:shd w:val="clear" w:color="auto" w:fill="auto"/>
            <w:noWrap/>
            <w:vAlign w:val="bottom"/>
            <w:hideMark/>
          </w:tcPr>
          <w:p w14:paraId="53C8A6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6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18" w14:textId="77777777" w:rsidR="00A33413" w:rsidRPr="001F1AD2" w:rsidRDefault="005E5BBF">
            <w:pPr>
              <w:contextualSpacing/>
              <w:rPr>
                <w:rFonts w:ascii="Times New Roman" w:eastAsia="Times New Roman" w:hAnsi="Times New Roman" w:cs="Times New Roman"/>
                <w:sz w:val="20"/>
              </w:rPr>
            </w:pPr>
          </w:p>
        </w:tc>
      </w:tr>
      <w:tr w:rsidR="006A30E3" w14:paraId="53C8A621" w14:textId="77777777">
        <w:trPr>
          <w:trHeight w:val="300"/>
        </w:trPr>
        <w:tc>
          <w:tcPr>
            <w:tcW w:w="5760" w:type="dxa"/>
            <w:tcBorders>
              <w:top w:val="nil"/>
              <w:left w:val="nil"/>
              <w:bottom w:val="nil"/>
              <w:right w:val="nil"/>
            </w:tcBorders>
            <w:shd w:val="clear" w:color="auto" w:fill="auto"/>
            <w:noWrap/>
            <w:vAlign w:val="bottom"/>
            <w:hideMark/>
          </w:tcPr>
          <w:p w14:paraId="53C8A6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6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20" w14:textId="77777777" w:rsidR="00A33413" w:rsidRPr="001F1AD2" w:rsidRDefault="005E5BBF">
            <w:pPr>
              <w:contextualSpacing/>
              <w:rPr>
                <w:rFonts w:ascii="Times New Roman" w:eastAsia="Times New Roman" w:hAnsi="Times New Roman" w:cs="Times New Roman"/>
                <w:sz w:val="20"/>
              </w:rPr>
            </w:pPr>
          </w:p>
        </w:tc>
      </w:tr>
      <w:tr w:rsidR="006A30E3" w14:paraId="53C8A629" w14:textId="77777777">
        <w:trPr>
          <w:trHeight w:val="300"/>
        </w:trPr>
        <w:tc>
          <w:tcPr>
            <w:tcW w:w="5760" w:type="dxa"/>
            <w:tcBorders>
              <w:top w:val="nil"/>
              <w:left w:val="nil"/>
              <w:bottom w:val="nil"/>
              <w:right w:val="nil"/>
            </w:tcBorders>
            <w:shd w:val="clear" w:color="auto" w:fill="auto"/>
            <w:noWrap/>
            <w:vAlign w:val="bottom"/>
            <w:hideMark/>
          </w:tcPr>
          <w:p w14:paraId="53C8A6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6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2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2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28" w14:textId="77777777" w:rsidR="00A33413" w:rsidRPr="001F1AD2" w:rsidRDefault="005E5BBF">
            <w:pPr>
              <w:contextualSpacing/>
              <w:rPr>
                <w:rFonts w:ascii="Times New Roman" w:eastAsia="Times New Roman" w:hAnsi="Times New Roman" w:cs="Times New Roman"/>
                <w:sz w:val="20"/>
              </w:rPr>
            </w:pPr>
          </w:p>
        </w:tc>
      </w:tr>
      <w:tr w:rsidR="006A30E3" w14:paraId="53C8A631" w14:textId="77777777">
        <w:trPr>
          <w:trHeight w:val="300"/>
        </w:trPr>
        <w:tc>
          <w:tcPr>
            <w:tcW w:w="5760" w:type="dxa"/>
            <w:tcBorders>
              <w:top w:val="nil"/>
              <w:left w:val="nil"/>
              <w:bottom w:val="nil"/>
              <w:right w:val="nil"/>
            </w:tcBorders>
            <w:shd w:val="clear" w:color="auto" w:fill="auto"/>
            <w:noWrap/>
            <w:vAlign w:val="bottom"/>
            <w:hideMark/>
          </w:tcPr>
          <w:p w14:paraId="53C8A6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6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2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6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2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30" w14:textId="77777777" w:rsidR="00A33413" w:rsidRPr="001F1AD2" w:rsidRDefault="005E5BBF">
            <w:pPr>
              <w:contextualSpacing/>
              <w:rPr>
                <w:rFonts w:ascii="Times New Roman" w:eastAsia="Times New Roman" w:hAnsi="Times New Roman" w:cs="Times New Roman"/>
                <w:sz w:val="20"/>
              </w:rPr>
            </w:pPr>
          </w:p>
        </w:tc>
      </w:tr>
      <w:tr w:rsidR="006A30E3" w14:paraId="53C8A639" w14:textId="77777777">
        <w:trPr>
          <w:trHeight w:val="300"/>
        </w:trPr>
        <w:tc>
          <w:tcPr>
            <w:tcW w:w="5760" w:type="dxa"/>
            <w:tcBorders>
              <w:top w:val="nil"/>
              <w:left w:val="nil"/>
              <w:bottom w:val="nil"/>
              <w:right w:val="nil"/>
            </w:tcBorders>
            <w:shd w:val="clear" w:color="auto" w:fill="auto"/>
            <w:noWrap/>
            <w:vAlign w:val="bottom"/>
            <w:hideMark/>
          </w:tcPr>
          <w:p w14:paraId="53C8A6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6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6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3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38" w14:textId="77777777" w:rsidR="00A33413" w:rsidRPr="001F1AD2" w:rsidRDefault="005E5BBF">
            <w:pPr>
              <w:contextualSpacing/>
              <w:rPr>
                <w:rFonts w:ascii="Times New Roman" w:eastAsia="Times New Roman" w:hAnsi="Times New Roman" w:cs="Times New Roman"/>
                <w:sz w:val="20"/>
              </w:rPr>
            </w:pPr>
          </w:p>
        </w:tc>
      </w:tr>
      <w:tr w:rsidR="006A30E3" w14:paraId="53C8A641" w14:textId="77777777">
        <w:trPr>
          <w:trHeight w:val="300"/>
        </w:trPr>
        <w:tc>
          <w:tcPr>
            <w:tcW w:w="5760" w:type="dxa"/>
            <w:tcBorders>
              <w:top w:val="nil"/>
              <w:left w:val="nil"/>
              <w:bottom w:val="nil"/>
              <w:right w:val="nil"/>
            </w:tcBorders>
            <w:shd w:val="clear" w:color="auto" w:fill="auto"/>
            <w:noWrap/>
            <w:vAlign w:val="bottom"/>
            <w:hideMark/>
          </w:tcPr>
          <w:p w14:paraId="53C8A6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6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40" w14:textId="77777777" w:rsidR="00A33413" w:rsidRPr="001F1AD2" w:rsidRDefault="005E5BBF">
            <w:pPr>
              <w:contextualSpacing/>
              <w:rPr>
                <w:rFonts w:ascii="Times New Roman" w:eastAsia="Times New Roman" w:hAnsi="Times New Roman" w:cs="Times New Roman"/>
                <w:sz w:val="20"/>
              </w:rPr>
            </w:pPr>
          </w:p>
        </w:tc>
      </w:tr>
      <w:tr w:rsidR="006A30E3" w14:paraId="53C8A649" w14:textId="77777777">
        <w:trPr>
          <w:trHeight w:val="300"/>
        </w:trPr>
        <w:tc>
          <w:tcPr>
            <w:tcW w:w="5760" w:type="dxa"/>
            <w:tcBorders>
              <w:top w:val="nil"/>
              <w:left w:val="nil"/>
              <w:bottom w:val="nil"/>
              <w:right w:val="nil"/>
            </w:tcBorders>
            <w:shd w:val="clear" w:color="auto" w:fill="auto"/>
            <w:noWrap/>
            <w:vAlign w:val="bottom"/>
            <w:hideMark/>
          </w:tcPr>
          <w:p w14:paraId="53C8A6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6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4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48" w14:textId="77777777" w:rsidR="00A33413" w:rsidRPr="001F1AD2" w:rsidRDefault="005E5BBF">
            <w:pPr>
              <w:contextualSpacing/>
              <w:rPr>
                <w:rFonts w:ascii="Times New Roman" w:eastAsia="Times New Roman" w:hAnsi="Times New Roman" w:cs="Times New Roman"/>
                <w:sz w:val="20"/>
              </w:rPr>
            </w:pPr>
          </w:p>
        </w:tc>
      </w:tr>
      <w:tr w:rsidR="006A30E3" w14:paraId="53C8A650" w14:textId="77777777">
        <w:trPr>
          <w:trHeight w:val="300"/>
        </w:trPr>
        <w:tc>
          <w:tcPr>
            <w:tcW w:w="6240" w:type="dxa"/>
            <w:gridSpan w:val="2"/>
            <w:tcBorders>
              <w:top w:val="nil"/>
              <w:left w:val="nil"/>
              <w:bottom w:val="nil"/>
              <w:right w:val="nil"/>
            </w:tcBorders>
            <w:shd w:val="clear" w:color="auto" w:fill="auto"/>
            <w:noWrap/>
            <w:vAlign w:val="bottom"/>
            <w:hideMark/>
          </w:tcPr>
          <w:p w14:paraId="53C8A6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6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4F" w14:textId="77777777" w:rsidR="00A33413" w:rsidRPr="001F1AD2" w:rsidRDefault="005E5BBF">
            <w:pPr>
              <w:contextualSpacing/>
              <w:rPr>
                <w:rFonts w:ascii="Times New Roman" w:eastAsia="Times New Roman" w:hAnsi="Times New Roman" w:cs="Times New Roman"/>
                <w:sz w:val="20"/>
              </w:rPr>
            </w:pPr>
          </w:p>
        </w:tc>
      </w:tr>
      <w:tr w:rsidR="006A30E3" w14:paraId="53C8A658" w14:textId="77777777">
        <w:trPr>
          <w:trHeight w:val="300"/>
        </w:trPr>
        <w:tc>
          <w:tcPr>
            <w:tcW w:w="5760" w:type="dxa"/>
            <w:tcBorders>
              <w:top w:val="nil"/>
              <w:left w:val="nil"/>
              <w:bottom w:val="nil"/>
              <w:right w:val="nil"/>
            </w:tcBorders>
            <w:shd w:val="clear" w:color="auto" w:fill="auto"/>
            <w:noWrap/>
            <w:vAlign w:val="bottom"/>
            <w:hideMark/>
          </w:tcPr>
          <w:p w14:paraId="53C8A6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5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57" w14:textId="77777777" w:rsidR="00A33413" w:rsidRPr="001F1AD2" w:rsidRDefault="005E5BBF">
            <w:pPr>
              <w:contextualSpacing/>
              <w:rPr>
                <w:rFonts w:ascii="Times New Roman" w:eastAsia="Times New Roman" w:hAnsi="Times New Roman" w:cs="Times New Roman"/>
                <w:sz w:val="20"/>
              </w:rPr>
            </w:pPr>
          </w:p>
        </w:tc>
      </w:tr>
      <w:tr w:rsidR="006A30E3" w14:paraId="53C8A65C" w14:textId="77777777">
        <w:trPr>
          <w:trHeight w:val="300"/>
        </w:trPr>
        <w:tc>
          <w:tcPr>
            <w:tcW w:w="5760" w:type="dxa"/>
            <w:tcBorders>
              <w:top w:val="nil"/>
              <w:left w:val="nil"/>
              <w:bottom w:val="nil"/>
              <w:right w:val="nil"/>
            </w:tcBorders>
            <w:shd w:val="clear" w:color="auto" w:fill="auto"/>
            <w:noWrap/>
            <w:vAlign w:val="bottom"/>
            <w:hideMark/>
          </w:tcPr>
          <w:p w14:paraId="53C8A659"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6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63 ως </w:t>
            </w:r>
            <w:r w:rsidRPr="001F1AD2">
              <w:rPr>
                <w:rFonts w:ascii="Calibri" w:eastAsia="Times New Roman" w:hAnsi="Calibri" w:cs="Times New Roman"/>
                <w:color w:val="000000"/>
                <w:sz w:val="22"/>
                <w:szCs w:val="22"/>
              </w:rPr>
              <w:t>έχει   ΔΕΚΤΟ ΚΑΤΑ ΠΛΕΙΟΨΗΦΙΑ</w:t>
            </w:r>
          </w:p>
        </w:tc>
        <w:tc>
          <w:tcPr>
            <w:tcW w:w="960" w:type="dxa"/>
            <w:tcBorders>
              <w:top w:val="nil"/>
              <w:left w:val="nil"/>
              <w:bottom w:val="nil"/>
              <w:right w:val="nil"/>
            </w:tcBorders>
            <w:shd w:val="clear" w:color="auto" w:fill="auto"/>
            <w:noWrap/>
            <w:vAlign w:val="bottom"/>
            <w:hideMark/>
          </w:tcPr>
          <w:p w14:paraId="53C8A65B" w14:textId="77777777" w:rsidR="00A33413" w:rsidRPr="001F1AD2" w:rsidRDefault="005E5BBF">
            <w:pPr>
              <w:contextualSpacing/>
              <w:rPr>
                <w:rFonts w:ascii="Calibri" w:eastAsia="Times New Roman" w:hAnsi="Calibri" w:cs="Times New Roman"/>
                <w:color w:val="000000"/>
                <w:sz w:val="22"/>
                <w:szCs w:val="22"/>
              </w:rPr>
            </w:pPr>
          </w:p>
        </w:tc>
      </w:tr>
      <w:tr w:rsidR="006A30E3" w14:paraId="53C8A664" w14:textId="77777777">
        <w:trPr>
          <w:trHeight w:val="300"/>
        </w:trPr>
        <w:tc>
          <w:tcPr>
            <w:tcW w:w="5760" w:type="dxa"/>
            <w:tcBorders>
              <w:top w:val="nil"/>
              <w:left w:val="nil"/>
              <w:bottom w:val="nil"/>
              <w:right w:val="nil"/>
            </w:tcBorders>
            <w:shd w:val="clear" w:color="auto" w:fill="auto"/>
            <w:noWrap/>
            <w:vAlign w:val="bottom"/>
            <w:hideMark/>
          </w:tcPr>
          <w:p w14:paraId="53C8A6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6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6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63" w14:textId="77777777" w:rsidR="00A33413" w:rsidRPr="001F1AD2" w:rsidRDefault="005E5BBF">
            <w:pPr>
              <w:contextualSpacing/>
              <w:rPr>
                <w:rFonts w:ascii="Times New Roman" w:eastAsia="Times New Roman" w:hAnsi="Times New Roman" w:cs="Times New Roman"/>
                <w:sz w:val="20"/>
              </w:rPr>
            </w:pPr>
          </w:p>
        </w:tc>
      </w:tr>
      <w:tr w:rsidR="006A30E3" w14:paraId="53C8A66C" w14:textId="77777777">
        <w:trPr>
          <w:trHeight w:val="300"/>
        </w:trPr>
        <w:tc>
          <w:tcPr>
            <w:tcW w:w="5760" w:type="dxa"/>
            <w:tcBorders>
              <w:top w:val="nil"/>
              <w:left w:val="nil"/>
              <w:bottom w:val="nil"/>
              <w:right w:val="nil"/>
            </w:tcBorders>
            <w:shd w:val="clear" w:color="auto" w:fill="auto"/>
            <w:noWrap/>
            <w:vAlign w:val="bottom"/>
            <w:hideMark/>
          </w:tcPr>
          <w:p w14:paraId="53C8A6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6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6B" w14:textId="77777777" w:rsidR="00A33413" w:rsidRPr="001F1AD2" w:rsidRDefault="005E5BBF">
            <w:pPr>
              <w:contextualSpacing/>
              <w:rPr>
                <w:rFonts w:ascii="Times New Roman" w:eastAsia="Times New Roman" w:hAnsi="Times New Roman" w:cs="Times New Roman"/>
                <w:sz w:val="20"/>
              </w:rPr>
            </w:pPr>
          </w:p>
        </w:tc>
      </w:tr>
      <w:tr w:rsidR="006A30E3" w14:paraId="53C8A674" w14:textId="77777777">
        <w:trPr>
          <w:trHeight w:val="300"/>
        </w:trPr>
        <w:tc>
          <w:tcPr>
            <w:tcW w:w="5760" w:type="dxa"/>
            <w:tcBorders>
              <w:top w:val="nil"/>
              <w:left w:val="nil"/>
              <w:bottom w:val="nil"/>
              <w:right w:val="nil"/>
            </w:tcBorders>
            <w:shd w:val="clear" w:color="auto" w:fill="auto"/>
            <w:noWrap/>
            <w:vAlign w:val="bottom"/>
            <w:hideMark/>
          </w:tcPr>
          <w:p w14:paraId="53C8A6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6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6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7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73" w14:textId="77777777" w:rsidR="00A33413" w:rsidRPr="001F1AD2" w:rsidRDefault="005E5BBF">
            <w:pPr>
              <w:contextualSpacing/>
              <w:rPr>
                <w:rFonts w:ascii="Times New Roman" w:eastAsia="Times New Roman" w:hAnsi="Times New Roman" w:cs="Times New Roman"/>
                <w:sz w:val="20"/>
              </w:rPr>
            </w:pPr>
          </w:p>
        </w:tc>
      </w:tr>
      <w:tr w:rsidR="006A30E3" w14:paraId="53C8A67C" w14:textId="77777777">
        <w:trPr>
          <w:trHeight w:val="300"/>
        </w:trPr>
        <w:tc>
          <w:tcPr>
            <w:tcW w:w="5760" w:type="dxa"/>
            <w:tcBorders>
              <w:top w:val="nil"/>
              <w:left w:val="nil"/>
              <w:bottom w:val="nil"/>
              <w:right w:val="nil"/>
            </w:tcBorders>
            <w:shd w:val="clear" w:color="auto" w:fill="auto"/>
            <w:noWrap/>
            <w:vAlign w:val="bottom"/>
            <w:hideMark/>
          </w:tcPr>
          <w:p w14:paraId="53C8A6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6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7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6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7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7B" w14:textId="77777777" w:rsidR="00A33413" w:rsidRPr="001F1AD2" w:rsidRDefault="005E5BBF">
            <w:pPr>
              <w:contextualSpacing/>
              <w:rPr>
                <w:rFonts w:ascii="Times New Roman" w:eastAsia="Times New Roman" w:hAnsi="Times New Roman" w:cs="Times New Roman"/>
                <w:sz w:val="20"/>
              </w:rPr>
            </w:pPr>
          </w:p>
        </w:tc>
      </w:tr>
      <w:tr w:rsidR="006A30E3" w14:paraId="53C8A684" w14:textId="77777777">
        <w:trPr>
          <w:trHeight w:val="300"/>
        </w:trPr>
        <w:tc>
          <w:tcPr>
            <w:tcW w:w="5760" w:type="dxa"/>
            <w:tcBorders>
              <w:top w:val="nil"/>
              <w:left w:val="nil"/>
              <w:bottom w:val="nil"/>
              <w:right w:val="nil"/>
            </w:tcBorders>
            <w:shd w:val="clear" w:color="auto" w:fill="auto"/>
            <w:noWrap/>
            <w:vAlign w:val="bottom"/>
            <w:hideMark/>
          </w:tcPr>
          <w:p w14:paraId="53C8A6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6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6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8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83" w14:textId="77777777" w:rsidR="00A33413" w:rsidRPr="001F1AD2" w:rsidRDefault="005E5BBF">
            <w:pPr>
              <w:contextualSpacing/>
              <w:rPr>
                <w:rFonts w:ascii="Times New Roman" w:eastAsia="Times New Roman" w:hAnsi="Times New Roman" w:cs="Times New Roman"/>
                <w:sz w:val="20"/>
              </w:rPr>
            </w:pPr>
          </w:p>
        </w:tc>
      </w:tr>
      <w:tr w:rsidR="006A30E3" w14:paraId="53C8A68C" w14:textId="77777777">
        <w:trPr>
          <w:trHeight w:val="300"/>
        </w:trPr>
        <w:tc>
          <w:tcPr>
            <w:tcW w:w="5760" w:type="dxa"/>
            <w:tcBorders>
              <w:top w:val="nil"/>
              <w:left w:val="nil"/>
              <w:bottom w:val="nil"/>
              <w:right w:val="nil"/>
            </w:tcBorders>
            <w:shd w:val="clear" w:color="auto" w:fill="auto"/>
            <w:noWrap/>
            <w:vAlign w:val="bottom"/>
            <w:hideMark/>
          </w:tcPr>
          <w:p w14:paraId="53C8A6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6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8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8B" w14:textId="77777777" w:rsidR="00A33413" w:rsidRPr="001F1AD2" w:rsidRDefault="005E5BBF">
            <w:pPr>
              <w:contextualSpacing/>
              <w:rPr>
                <w:rFonts w:ascii="Times New Roman" w:eastAsia="Times New Roman" w:hAnsi="Times New Roman" w:cs="Times New Roman"/>
                <w:sz w:val="20"/>
              </w:rPr>
            </w:pPr>
          </w:p>
        </w:tc>
      </w:tr>
      <w:tr w:rsidR="006A30E3" w14:paraId="53C8A694" w14:textId="77777777">
        <w:trPr>
          <w:trHeight w:val="300"/>
        </w:trPr>
        <w:tc>
          <w:tcPr>
            <w:tcW w:w="5760" w:type="dxa"/>
            <w:tcBorders>
              <w:top w:val="nil"/>
              <w:left w:val="nil"/>
              <w:bottom w:val="nil"/>
              <w:right w:val="nil"/>
            </w:tcBorders>
            <w:shd w:val="clear" w:color="auto" w:fill="auto"/>
            <w:noWrap/>
            <w:vAlign w:val="bottom"/>
            <w:hideMark/>
          </w:tcPr>
          <w:p w14:paraId="53C8A6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6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8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9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93" w14:textId="77777777" w:rsidR="00A33413" w:rsidRPr="001F1AD2" w:rsidRDefault="005E5BBF">
            <w:pPr>
              <w:contextualSpacing/>
              <w:rPr>
                <w:rFonts w:ascii="Times New Roman" w:eastAsia="Times New Roman" w:hAnsi="Times New Roman" w:cs="Times New Roman"/>
                <w:sz w:val="20"/>
              </w:rPr>
            </w:pPr>
          </w:p>
        </w:tc>
      </w:tr>
      <w:tr w:rsidR="006A30E3" w14:paraId="53C8A69B" w14:textId="77777777">
        <w:trPr>
          <w:trHeight w:val="300"/>
        </w:trPr>
        <w:tc>
          <w:tcPr>
            <w:tcW w:w="6240" w:type="dxa"/>
            <w:gridSpan w:val="2"/>
            <w:tcBorders>
              <w:top w:val="nil"/>
              <w:left w:val="nil"/>
              <w:bottom w:val="nil"/>
              <w:right w:val="nil"/>
            </w:tcBorders>
            <w:shd w:val="clear" w:color="auto" w:fill="auto"/>
            <w:noWrap/>
            <w:vAlign w:val="bottom"/>
            <w:hideMark/>
          </w:tcPr>
          <w:p w14:paraId="53C8A6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6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9A" w14:textId="77777777" w:rsidR="00A33413" w:rsidRPr="001F1AD2" w:rsidRDefault="005E5BBF">
            <w:pPr>
              <w:contextualSpacing/>
              <w:rPr>
                <w:rFonts w:ascii="Times New Roman" w:eastAsia="Times New Roman" w:hAnsi="Times New Roman" w:cs="Times New Roman"/>
                <w:sz w:val="20"/>
              </w:rPr>
            </w:pPr>
          </w:p>
        </w:tc>
      </w:tr>
      <w:tr w:rsidR="006A30E3" w14:paraId="53C8A6A3" w14:textId="77777777">
        <w:trPr>
          <w:trHeight w:val="300"/>
        </w:trPr>
        <w:tc>
          <w:tcPr>
            <w:tcW w:w="5760" w:type="dxa"/>
            <w:tcBorders>
              <w:top w:val="nil"/>
              <w:left w:val="nil"/>
              <w:bottom w:val="nil"/>
              <w:right w:val="nil"/>
            </w:tcBorders>
            <w:shd w:val="clear" w:color="auto" w:fill="auto"/>
            <w:noWrap/>
            <w:vAlign w:val="bottom"/>
            <w:hideMark/>
          </w:tcPr>
          <w:p w14:paraId="53C8A6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A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A2" w14:textId="77777777" w:rsidR="00A33413" w:rsidRPr="001F1AD2" w:rsidRDefault="005E5BBF">
            <w:pPr>
              <w:contextualSpacing/>
              <w:rPr>
                <w:rFonts w:ascii="Times New Roman" w:eastAsia="Times New Roman" w:hAnsi="Times New Roman" w:cs="Times New Roman"/>
                <w:sz w:val="20"/>
              </w:rPr>
            </w:pPr>
          </w:p>
        </w:tc>
      </w:tr>
      <w:tr w:rsidR="006A30E3" w14:paraId="53C8A6A6" w14:textId="77777777">
        <w:trPr>
          <w:trHeight w:val="300"/>
        </w:trPr>
        <w:tc>
          <w:tcPr>
            <w:tcW w:w="5760" w:type="dxa"/>
            <w:tcBorders>
              <w:top w:val="nil"/>
              <w:left w:val="nil"/>
              <w:bottom w:val="nil"/>
              <w:right w:val="nil"/>
            </w:tcBorders>
            <w:shd w:val="clear" w:color="auto" w:fill="auto"/>
            <w:noWrap/>
            <w:vAlign w:val="bottom"/>
            <w:hideMark/>
          </w:tcPr>
          <w:p w14:paraId="53C8A6A4"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6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64 όπως τροποποιήθηκε   ΔΕΚΤΟ ΚΑΤΑ ΠΛΕΙΟΨΗΦΙΑ</w:t>
            </w:r>
          </w:p>
        </w:tc>
      </w:tr>
      <w:tr w:rsidR="006A30E3" w14:paraId="53C8A6AE" w14:textId="77777777">
        <w:trPr>
          <w:trHeight w:val="300"/>
        </w:trPr>
        <w:tc>
          <w:tcPr>
            <w:tcW w:w="5760" w:type="dxa"/>
            <w:tcBorders>
              <w:top w:val="nil"/>
              <w:left w:val="nil"/>
              <w:bottom w:val="nil"/>
              <w:right w:val="nil"/>
            </w:tcBorders>
            <w:shd w:val="clear" w:color="auto" w:fill="auto"/>
            <w:noWrap/>
            <w:vAlign w:val="bottom"/>
            <w:hideMark/>
          </w:tcPr>
          <w:p w14:paraId="53C8A6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6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A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A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A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A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AD" w14:textId="77777777" w:rsidR="00A33413" w:rsidRPr="001F1AD2" w:rsidRDefault="005E5BBF">
            <w:pPr>
              <w:contextualSpacing/>
              <w:rPr>
                <w:rFonts w:ascii="Times New Roman" w:eastAsia="Times New Roman" w:hAnsi="Times New Roman" w:cs="Times New Roman"/>
                <w:sz w:val="20"/>
              </w:rPr>
            </w:pPr>
          </w:p>
        </w:tc>
      </w:tr>
      <w:tr w:rsidR="006A30E3" w14:paraId="53C8A6B6" w14:textId="77777777">
        <w:trPr>
          <w:trHeight w:val="300"/>
        </w:trPr>
        <w:tc>
          <w:tcPr>
            <w:tcW w:w="5760" w:type="dxa"/>
            <w:tcBorders>
              <w:top w:val="nil"/>
              <w:left w:val="nil"/>
              <w:bottom w:val="nil"/>
              <w:right w:val="nil"/>
            </w:tcBorders>
            <w:shd w:val="clear" w:color="auto" w:fill="auto"/>
            <w:noWrap/>
            <w:vAlign w:val="bottom"/>
            <w:hideMark/>
          </w:tcPr>
          <w:p w14:paraId="53C8A6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6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B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B5" w14:textId="77777777" w:rsidR="00A33413" w:rsidRPr="001F1AD2" w:rsidRDefault="005E5BBF">
            <w:pPr>
              <w:contextualSpacing/>
              <w:rPr>
                <w:rFonts w:ascii="Times New Roman" w:eastAsia="Times New Roman" w:hAnsi="Times New Roman" w:cs="Times New Roman"/>
                <w:sz w:val="20"/>
              </w:rPr>
            </w:pPr>
          </w:p>
        </w:tc>
      </w:tr>
      <w:tr w:rsidR="006A30E3" w14:paraId="53C8A6BE" w14:textId="77777777">
        <w:trPr>
          <w:trHeight w:val="300"/>
        </w:trPr>
        <w:tc>
          <w:tcPr>
            <w:tcW w:w="5760" w:type="dxa"/>
            <w:tcBorders>
              <w:top w:val="nil"/>
              <w:left w:val="nil"/>
              <w:bottom w:val="nil"/>
              <w:right w:val="nil"/>
            </w:tcBorders>
            <w:shd w:val="clear" w:color="auto" w:fill="auto"/>
            <w:noWrap/>
            <w:vAlign w:val="bottom"/>
            <w:hideMark/>
          </w:tcPr>
          <w:p w14:paraId="53C8A6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6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B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B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BD" w14:textId="77777777" w:rsidR="00A33413" w:rsidRPr="001F1AD2" w:rsidRDefault="005E5BBF">
            <w:pPr>
              <w:contextualSpacing/>
              <w:rPr>
                <w:rFonts w:ascii="Times New Roman" w:eastAsia="Times New Roman" w:hAnsi="Times New Roman" w:cs="Times New Roman"/>
                <w:sz w:val="20"/>
              </w:rPr>
            </w:pPr>
          </w:p>
        </w:tc>
      </w:tr>
      <w:tr w:rsidR="006A30E3" w14:paraId="53C8A6C6" w14:textId="77777777">
        <w:trPr>
          <w:trHeight w:val="300"/>
        </w:trPr>
        <w:tc>
          <w:tcPr>
            <w:tcW w:w="5760" w:type="dxa"/>
            <w:tcBorders>
              <w:top w:val="nil"/>
              <w:left w:val="nil"/>
              <w:bottom w:val="nil"/>
              <w:right w:val="nil"/>
            </w:tcBorders>
            <w:shd w:val="clear" w:color="auto" w:fill="auto"/>
            <w:noWrap/>
            <w:vAlign w:val="bottom"/>
            <w:hideMark/>
          </w:tcPr>
          <w:p w14:paraId="53C8A6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6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C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6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C5" w14:textId="77777777" w:rsidR="00A33413" w:rsidRPr="001F1AD2" w:rsidRDefault="005E5BBF">
            <w:pPr>
              <w:contextualSpacing/>
              <w:rPr>
                <w:rFonts w:ascii="Times New Roman" w:eastAsia="Times New Roman" w:hAnsi="Times New Roman" w:cs="Times New Roman"/>
                <w:sz w:val="20"/>
              </w:rPr>
            </w:pPr>
          </w:p>
        </w:tc>
      </w:tr>
      <w:tr w:rsidR="006A30E3" w14:paraId="53C8A6CE" w14:textId="77777777">
        <w:trPr>
          <w:trHeight w:val="300"/>
        </w:trPr>
        <w:tc>
          <w:tcPr>
            <w:tcW w:w="5760" w:type="dxa"/>
            <w:tcBorders>
              <w:top w:val="nil"/>
              <w:left w:val="nil"/>
              <w:bottom w:val="nil"/>
              <w:right w:val="nil"/>
            </w:tcBorders>
            <w:shd w:val="clear" w:color="auto" w:fill="auto"/>
            <w:noWrap/>
            <w:vAlign w:val="bottom"/>
            <w:hideMark/>
          </w:tcPr>
          <w:p w14:paraId="53C8A6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6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6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CD" w14:textId="77777777" w:rsidR="00A33413" w:rsidRPr="001F1AD2" w:rsidRDefault="005E5BBF">
            <w:pPr>
              <w:contextualSpacing/>
              <w:rPr>
                <w:rFonts w:ascii="Times New Roman" w:eastAsia="Times New Roman" w:hAnsi="Times New Roman" w:cs="Times New Roman"/>
                <w:sz w:val="20"/>
              </w:rPr>
            </w:pPr>
          </w:p>
        </w:tc>
      </w:tr>
      <w:tr w:rsidR="006A30E3" w14:paraId="53C8A6D6" w14:textId="77777777">
        <w:trPr>
          <w:trHeight w:val="300"/>
        </w:trPr>
        <w:tc>
          <w:tcPr>
            <w:tcW w:w="5760" w:type="dxa"/>
            <w:tcBorders>
              <w:top w:val="nil"/>
              <w:left w:val="nil"/>
              <w:bottom w:val="nil"/>
              <w:right w:val="nil"/>
            </w:tcBorders>
            <w:shd w:val="clear" w:color="auto" w:fill="auto"/>
            <w:noWrap/>
            <w:vAlign w:val="bottom"/>
            <w:hideMark/>
          </w:tcPr>
          <w:p w14:paraId="53C8A6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6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D5" w14:textId="77777777" w:rsidR="00A33413" w:rsidRPr="001F1AD2" w:rsidRDefault="005E5BBF">
            <w:pPr>
              <w:contextualSpacing/>
              <w:rPr>
                <w:rFonts w:ascii="Times New Roman" w:eastAsia="Times New Roman" w:hAnsi="Times New Roman" w:cs="Times New Roman"/>
                <w:sz w:val="20"/>
              </w:rPr>
            </w:pPr>
          </w:p>
        </w:tc>
      </w:tr>
      <w:tr w:rsidR="006A30E3" w14:paraId="53C8A6DE" w14:textId="77777777">
        <w:trPr>
          <w:trHeight w:val="300"/>
        </w:trPr>
        <w:tc>
          <w:tcPr>
            <w:tcW w:w="5760" w:type="dxa"/>
            <w:tcBorders>
              <w:top w:val="nil"/>
              <w:left w:val="nil"/>
              <w:bottom w:val="nil"/>
              <w:right w:val="nil"/>
            </w:tcBorders>
            <w:shd w:val="clear" w:color="auto" w:fill="auto"/>
            <w:noWrap/>
            <w:vAlign w:val="bottom"/>
            <w:hideMark/>
          </w:tcPr>
          <w:p w14:paraId="53C8A6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6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DD" w14:textId="77777777" w:rsidR="00A33413" w:rsidRPr="001F1AD2" w:rsidRDefault="005E5BBF">
            <w:pPr>
              <w:contextualSpacing/>
              <w:rPr>
                <w:rFonts w:ascii="Times New Roman" w:eastAsia="Times New Roman" w:hAnsi="Times New Roman" w:cs="Times New Roman"/>
                <w:sz w:val="20"/>
              </w:rPr>
            </w:pPr>
          </w:p>
        </w:tc>
      </w:tr>
      <w:tr w:rsidR="006A30E3" w14:paraId="53C8A6E5" w14:textId="77777777">
        <w:trPr>
          <w:trHeight w:val="300"/>
        </w:trPr>
        <w:tc>
          <w:tcPr>
            <w:tcW w:w="6240" w:type="dxa"/>
            <w:gridSpan w:val="2"/>
            <w:tcBorders>
              <w:top w:val="nil"/>
              <w:left w:val="nil"/>
              <w:bottom w:val="nil"/>
              <w:right w:val="nil"/>
            </w:tcBorders>
            <w:shd w:val="clear" w:color="auto" w:fill="auto"/>
            <w:noWrap/>
            <w:vAlign w:val="bottom"/>
            <w:hideMark/>
          </w:tcPr>
          <w:p w14:paraId="53C8A6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6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6E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E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E4" w14:textId="77777777" w:rsidR="00A33413" w:rsidRPr="001F1AD2" w:rsidRDefault="005E5BBF">
            <w:pPr>
              <w:contextualSpacing/>
              <w:rPr>
                <w:rFonts w:ascii="Times New Roman" w:eastAsia="Times New Roman" w:hAnsi="Times New Roman" w:cs="Times New Roman"/>
                <w:sz w:val="20"/>
              </w:rPr>
            </w:pPr>
          </w:p>
        </w:tc>
      </w:tr>
      <w:tr w:rsidR="006A30E3" w14:paraId="53C8A6ED" w14:textId="77777777">
        <w:trPr>
          <w:trHeight w:val="300"/>
        </w:trPr>
        <w:tc>
          <w:tcPr>
            <w:tcW w:w="5760" w:type="dxa"/>
            <w:tcBorders>
              <w:top w:val="nil"/>
              <w:left w:val="nil"/>
              <w:bottom w:val="nil"/>
              <w:right w:val="nil"/>
            </w:tcBorders>
            <w:shd w:val="clear" w:color="auto" w:fill="auto"/>
            <w:noWrap/>
            <w:vAlign w:val="bottom"/>
            <w:hideMark/>
          </w:tcPr>
          <w:p w14:paraId="53C8A6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E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E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EC" w14:textId="77777777" w:rsidR="00A33413" w:rsidRPr="001F1AD2" w:rsidRDefault="005E5BBF">
            <w:pPr>
              <w:contextualSpacing/>
              <w:rPr>
                <w:rFonts w:ascii="Times New Roman" w:eastAsia="Times New Roman" w:hAnsi="Times New Roman" w:cs="Times New Roman"/>
                <w:sz w:val="20"/>
              </w:rPr>
            </w:pPr>
          </w:p>
        </w:tc>
      </w:tr>
      <w:tr w:rsidR="006A30E3" w14:paraId="53C8A6F1" w14:textId="77777777">
        <w:trPr>
          <w:trHeight w:val="300"/>
        </w:trPr>
        <w:tc>
          <w:tcPr>
            <w:tcW w:w="5760" w:type="dxa"/>
            <w:tcBorders>
              <w:top w:val="nil"/>
              <w:left w:val="nil"/>
              <w:bottom w:val="nil"/>
              <w:right w:val="nil"/>
            </w:tcBorders>
            <w:shd w:val="clear" w:color="auto" w:fill="auto"/>
            <w:noWrap/>
            <w:vAlign w:val="bottom"/>
            <w:hideMark/>
          </w:tcPr>
          <w:p w14:paraId="53C8A6EE"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6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65 ως έχει   ΔΕΚΤΟ ΚΑΤΑ ΠΛΕΙΟΨΗΦΙΑ</w:t>
            </w:r>
          </w:p>
        </w:tc>
        <w:tc>
          <w:tcPr>
            <w:tcW w:w="960" w:type="dxa"/>
            <w:tcBorders>
              <w:top w:val="nil"/>
              <w:left w:val="nil"/>
              <w:bottom w:val="nil"/>
              <w:right w:val="nil"/>
            </w:tcBorders>
            <w:shd w:val="clear" w:color="auto" w:fill="auto"/>
            <w:noWrap/>
            <w:vAlign w:val="bottom"/>
            <w:hideMark/>
          </w:tcPr>
          <w:p w14:paraId="53C8A6F0" w14:textId="77777777" w:rsidR="00A33413" w:rsidRPr="001F1AD2" w:rsidRDefault="005E5BBF">
            <w:pPr>
              <w:contextualSpacing/>
              <w:rPr>
                <w:rFonts w:ascii="Calibri" w:eastAsia="Times New Roman" w:hAnsi="Calibri" w:cs="Times New Roman"/>
                <w:color w:val="000000"/>
                <w:sz w:val="22"/>
                <w:szCs w:val="22"/>
              </w:rPr>
            </w:pPr>
          </w:p>
        </w:tc>
      </w:tr>
      <w:tr w:rsidR="006A30E3" w14:paraId="53C8A6F9" w14:textId="77777777">
        <w:trPr>
          <w:trHeight w:val="300"/>
        </w:trPr>
        <w:tc>
          <w:tcPr>
            <w:tcW w:w="5760" w:type="dxa"/>
            <w:tcBorders>
              <w:top w:val="nil"/>
              <w:left w:val="nil"/>
              <w:bottom w:val="nil"/>
              <w:right w:val="nil"/>
            </w:tcBorders>
            <w:shd w:val="clear" w:color="auto" w:fill="auto"/>
            <w:noWrap/>
            <w:vAlign w:val="bottom"/>
            <w:hideMark/>
          </w:tcPr>
          <w:p w14:paraId="53C8A6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6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F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F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F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6F8" w14:textId="77777777" w:rsidR="00A33413" w:rsidRPr="001F1AD2" w:rsidRDefault="005E5BBF">
            <w:pPr>
              <w:contextualSpacing/>
              <w:rPr>
                <w:rFonts w:ascii="Times New Roman" w:eastAsia="Times New Roman" w:hAnsi="Times New Roman" w:cs="Times New Roman"/>
                <w:sz w:val="20"/>
              </w:rPr>
            </w:pPr>
          </w:p>
        </w:tc>
      </w:tr>
      <w:tr w:rsidR="006A30E3" w14:paraId="53C8A701" w14:textId="77777777">
        <w:trPr>
          <w:trHeight w:val="300"/>
        </w:trPr>
        <w:tc>
          <w:tcPr>
            <w:tcW w:w="5760" w:type="dxa"/>
            <w:tcBorders>
              <w:top w:val="nil"/>
              <w:left w:val="nil"/>
              <w:bottom w:val="nil"/>
              <w:right w:val="nil"/>
            </w:tcBorders>
            <w:shd w:val="clear" w:color="auto" w:fill="auto"/>
            <w:noWrap/>
            <w:vAlign w:val="bottom"/>
            <w:hideMark/>
          </w:tcPr>
          <w:p w14:paraId="53C8A6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6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6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6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6F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00" w14:textId="77777777" w:rsidR="00A33413" w:rsidRPr="001F1AD2" w:rsidRDefault="005E5BBF">
            <w:pPr>
              <w:contextualSpacing/>
              <w:rPr>
                <w:rFonts w:ascii="Times New Roman" w:eastAsia="Times New Roman" w:hAnsi="Times New Roman" w:cs="Times New Roman"/>
                <w:sz w:val="20"/>
              </w:rPr>
            </w:pPr>
          </w:p>
        </w:tc>
      </w:tr>
      <w:tr w:rsidR="006A30E3" w14:paraId="53C8A709" w14:textId="77777777">
        <w:trPr>
          <w:trHeight w:val="300"/>
        </w:trPr>
        <w:tc>
          <w:tcPr>
            <w:tcW w:w="5760" w:type="dxa"/>
            <w:tcBorders>
              <w:top w:val="nil"/>
              <w:left w:val="nil"/>
              <w:bottom w:val="nil"/>
              <w:right w:val="nil"/>
            </w:tcBorders>
            <w:shd w:val="clear" w:color="auto" w:fill="auto"/>
            <w:noWrap/>
            <w:vAlign w:val="bottom"/>
            <w:hideMark/>
          </w:tcPr>
          <w:p w14:paraId="53C8A7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7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0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08" w14:textId="77777777" w:rsidR="00A33413" w:rsidRPr="001F1AD2" w:rsidRDefault="005E5BBF">
            <w:pPr>
              <w:contextualSpacing/>
              <w:rPr>
                <w:rFonts w:ascii="Times New Roman" w:eastAsia="Times New Roman" w:hAnsi="Times New Roman" w:cs="Times New Roman"/>
                <w:sz w:val="20"/>
              </w:rPr>
            </w:pPr>
          </w:p>
        </w:tc>
      </w:tr>
      <w:tr w:rsidR="006A30E3" w14:paraId="53C8A711" w14:textId="77777777">
        <w:trPr>
          <w:trHeight w:val="300"/>
        </w:trPr>
        <w:tc>
          <w:tcPr>
            <w:tcW w:w="5760" w:type="dxa"/>
            <w:tcBorders>
              <w:top w:val="nil"/>
              <w:left w:val="nil"/>
              <w:bottom w:val="nil"/>
              <w:right w:val="nil"/>
            </w:tcBorders>
            <w:shd w:val="clear" w:color="auto" w:fill="auto"/>
            <w:noWrap/>
            <w:vAlign w:val="bottom"/>
            <w:hideMark/>
          </w:tcPr>
          <w:p w14:paraId="53C8A7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7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0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7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0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10" w14:textId="77777777" w:rsidR="00A33413" w:rsidRPr="001F1AD2" w:rsidRDefault="005E5BBF">
            <w:pPr>
              <w:contextualSpacing/>
              <w:rPr>
                <w:rFonts w:ascii="Times New Roman" w:eastAsia="Times New Roman" w:hAnsi="Times New Roman" w:cs="Times New Roman"/>
                <w:sz w:val="20"/>
              </w:rPr>
            </w:pPr>
          </w:p>
        </w:tc>
      </w:tr>
      <w:tr w:rsidR="006A30E3" w14:paraId="53C8A719" w14:textId="77777777">
        <w:trPr>
          <w:trHeight w:val="300"/>
        </w:trPr>
        <w:tc>
          <w:tcPr>
            <w:tcW w:w="5760" w:type="dxa"/>
            <w:tcBorders>
              <w:top w:val="nil"/>
              <w:left w:val="nil"/>
              <w:bottom w:val="nil"/>
              <w:right w:val="nil"/>
            </w:tcBorders>
            <w:shd w:val="clear" w:color="auto" w:fill="auto"/>
            <w:noWrap/>
            <w:vAlign w:val="bottom"/>
            <w:hideMark/>
          </w:tcPr>
          <w:p w14:paraId="53C8A7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7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7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18" w14:textId="77777777" w:rsidR="00A33413" w:rsidRPr="001F1AD2" w:rsidRDefault="005E5BBF">
            <w:pPr>
              <w:contextualSpacing/>
              <w:rPr>
                <w:rFonts w:ascii="Times New Roman" w:eastAsia="Times New Roman" w:hAnsi="Times New Roman" w:cs="Times New Roman"/>
                <w:sz w:val="20"/>
              </w:rPr>
            </w:pPr>
          </w:p>
        </w:tc>
      </w:tr>
      <w:tr w:rsidR="006A30E3" w14:paraId="53C8A721" w14:textId="77777777">
        <w:trPr>
          <w:trHeight w:val="300"/>
        </w:trPr>
        <w:tc>
          <w:tcPr>
            <w:tcW w:w="5760" w:type="dxa"/>
            <w:tcBorders>
              <w:top w:val="nil"/>
              <w:left w:val="nil"/>
              <w:bottom w:val="nil"/>
              <w:right w:val="nil"/>
            </w:tcBorders>
            <w:shd w:val="clear" w:color="auto" w:fill="auto"/>
            <w:noWrap/>
            <w:vAlign w:val="bottom"/>
            <w:hideMark/>
          </w:tcPr>
          <w:p w14:paraId="53C8A7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7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20" w14:textId="77777777" w:rsidR="00A33413" w:rsidRPr="001F1AD2" w:rsidRDefault="005E5BBF">
            <w:pPr>
              <w:contextualSpacing/>
              <w:rPr>
                <w:rFonts w:ascii="Times New Roman" w:eastAsia="Times New Roman" w:hAnsi="Times New Roman" w:cs="Times New Roman"/>
                <w:sz w:val="20"/>
              </w:rPr>
            </w:pPr>
          </w:p>
        </w:tc>
      </w:tr>
      <w:tr w:rsidR="006A30E3" w14:paraId="53C8A729" w14:textId="77777777">
        <w:trPr>
          <w:trHeight w:val="300"/>
        </w:trPr>
        <w:tc>
          <w:tcPr>
            <w:tcW w:w="5760" w:type="dxa"/>
            <w:tcBorders>
              <w:top w:val="nil"/>
              <w:left w:val="nil"/>
              <w:bottom w:val="nil"/>
              <w:right w:val="nil"/>
            </w:tcBorders>
            <w:shd w:val="clear" w:color="auto" w:fill="auto"/>
            <w:noWrap/>
            <w:vAlign w:val="bottom"/>
            <w:hideMark/>
          </w:tcPr>
          <w:p w14:paraId="53C8A7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7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2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2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28" w14:textId="77777777" w:rsidR="00A33413" w:rsidRPr="001F1AD2" w:rsidRDefault="005E5BBF">
            <w:pPr>
              <w:contextualSpacing/>
              <w:rPr>
                <w:rFonts w:ascii="Times New Roman" w:eastAsia="Times New Roman" w:hAnsi="Times New Roman" w:cs="Times New Roman"/>
                <w:sz w:val="20"/>
              </w:rPr>
            </w:pPr>
          </w:p>
        </w:tc>
      </w:tr>
      <w:tr w:rsidR="006A30E3" w14:paraId="53C8A730" w14:textId="77777777">
        <w:trPr>
          <w:trHeight w:val="300"/>
        </w:trPr>
        <w:tc>
          <w:tcPr>
            <w:tcW w:w="6240" w:type="dxa"/>
            <w:gridSpan w:val="2"/>
            <w:tcBorders>
              <w:top w:val="nil"/>
              <w:left w:val="nil"/>
              <w:bottom w:val="nil"/>
              <w:right w:val="nil"/>
            </w:tcBorders>
            <w:shd w:val="clear" w:color="auto" w:fill="auto"/>
            <w:noWrap/>
            <w:vAlign w:val="bottom"/>
            <w:hideMark/>
          </w:tcPr>
          <w:p w14:paraId="53C8A7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7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2F" w14:textId="77777777" w:rsidR="00A33413" w:rsidRPr="001F1AD2" w:rsidRDefault="005E5BBF">
            <w:pPr>
              <w:contextualSpacing/>
              <w:rPr>
                <w:rFonts w:ascii="Times New Roman" w:eastAsia="Times New Roman" w:hAnsi="Times New Roman" w:cs="Times New Roman"/>
                <w:sz w:val="20"/>
              </w:rPr>
            </w:pPr>
          </w:p>
        </w:tc>
      </w:tr>
      <w:tr w:rsidR="006A30E3" w14:paraId="53C8A738" w14:textId="77777777">
        <w:trPr>
          <w:trHeight w:val="300"/>
        </w:trPr>
        <w:tc>
          <w:tcPr>
            <w:tcW w:w="5760" w:type="dxa"/>
            <w:tcBorders>
              <w:top w:val="nil"/>
              <w:left w:val="nil"/>
              <w:bottom w:val="nil"/>
              <w:right w:val="nil"/>
            </w:tcBorders>
            <w:shd w:val="clear" w:color="auto" w:fill="auto"/>
            <w:noWrap/>
            <w:vAlign w:val="bottom"/>
            <w:hideMark/>
          </w:tcPr>
          <w:p w14:paraId="53C8A7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3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37" w14:textId="77777777" w:rsidR="00A33413" w:rsidRPr="001F1AD2" w:rsidRDefault="005E5BBF">
            <w:pPr>
              <w:contextualSpacing/>
              <w:rPr>
                <w:rFonts w:ascii="Times New Roman" w:eastAsia="Times New Roman" w:hAnsi="Times New Roman" w:cs="Times New Roman"/>
                <w:sz w:val="20"/>
              </w:rPr>
            </w:pPr>
          </w:p>
        </w:tc>
      </w:tr>
      <w:tr w:rsidR="006A30E3" w14:paraId="53C8A73C" w14:textId="77777777">
        <w:trPr>
          <w:trHeight w:val="300"/>
        </w:trPr>
        <w:tc>
          <w:tcPr>
            <w:tcW w:w="5760" w:type="dxa"/>
            <w:tcBorders>
              <w:top w:val="nil"/>
              <w:left w:val="nil"/>
              <w:bottom w:val="nil"/>
              <w:right w:val="nil"/>
            </w:tcBorders>
            <w:shd w:val="clear" w:color="auto" w:fill="auto"/>
            <w:noWrap/>
            <w:vAlign w:val="bottom"/>
            <w:hideMark/>
          </w:tcPr>
          <w:p w14:paraId="53C8A739"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7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66 ως έχει   ΔΕΚΤΟ ΚΑΤΑ ΠΛΕΙΟΨΗΦΙΑ</w:t>
            </w:r>
          </w:p>
        </w:tc>
        <w:tc>
          <w:tcPr>
            <w:tcW w:w="960" w:type="dxa"/>
            <w:tcBorders>
              <w:top w:val="nil"/>
              <w:left w:val="nil"/>
              <w:bottom w:val="nil"/>
              <w:right w:val="nil"/>
            </w:tcBorders>
            <w:shd w:val="clear" w:color="auto" w:fill="auto"/>
            <w:noWrap/>
            <w:vAlign w:val="bottom"/>
            <w:hideMark/>
          </w:tcPr>
          <w:p w14:paraId="53C8A73B" w14:textId="77777777" w:rsidR="00A33413" w:rsidRPr="001F1AD2" w:rsidRDefault="005E5BBF">
            <w:pPr>
              <w:contextualSpacing/>
              <w:rPr>
                <w:rFonts w:ascii="Calibri" w:eastAsia="Times New Roman" w:hAnsi="Calibri" w:cs="Times New Roman"/>
                <w:color w:val="000000"/>
                <w:sz w:val="22"/>
                <w:szCs w:val="22"/>
              </w:rPr>
            </w:pPr>
          </w:p>
        </w:tc>
      </w:tr>
      <w:tr w:rsidR="006A30E3" w14:paraId="53C8A744" w14:textId="77777777">
        <w:trPr>
          <w:trHeight w:val="300"/>
        </w:trPr>
        <w:tc>
          <w:tcPr>
            <w:tcW w:w="5760" w:type="dxa"/>
            <w:tcBorders>
              <w:top w:val="nil"/>
              <w:left w:val="nil"/>
              <w:bottom w:val="nil"/>
              <w:right w:val="nil"/>
            </w:tcBorders>
            <w:shd w:val="clear" w:color="auto" w:fill="auto"/>
            <w:noWrap/>
            <w:vAlign w:val="bottom"/>
            <w:hideMark/>
          </w:tcPr>
          <w:p w14:paraId="53C8A7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7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43" w14:textId="77777777" w:rsidR="00A33413" w:rsidRPr="001F1AD2" w:rsidRDefault="005E5BBF">
            <w:pPr>
              <w:contextualSpacing/>
              <w:rPr>
                <w:rFonts w:ascii="Times New Roman" w:eastAsia="Times New Roman" w:hAnsi="Times New Roman" w:cs="Times New Roman"/>
                <w:sz w:val="20"/>
              </w:rPr>
            </w:pPr>
          </w:p>
        </w:tc>
      </w:tr>
      <w:tr w:rsidR="006A30E3" w14:paraId="53C8A74C" w14:textId="77777777">
        <w:trPr>
          <w:trHeight w:val="300"/>
        </w:trPr>
        <w:tc>
          <w:tcPr>
            <w:tcW w:w="5760" w:type="dxa"/>
            <w:tcBorders>
              <w:top w:val="nil"/>
              <w:left w:val="nil"/>
              <w:bottom w:val="nil"/>
              <w:right w:val="nil"/>
            </w:tcBorders>
            <w:shd w:val="clear" w:color="auto" w:fill="auto"/>
            <w:noWrap/>
            <w:vAlign w:val="bottom"/>
            <w:hideMark/>
          </w:tcPr>
          <w:p w14:paraId="53C8A7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7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4B" w14:textId="77777777" w:rsidR="00A33413" w:rsidRPr="001F1AD2" w:rsidRDefault="005E5BBF">
            <w:pPr>
              <w:contextualSpacing/>
              <w:rPr>
                <w:rFonts w:ascii="Times New Roman" w:eastAsia="Times New Roman" w:hAnsi="Times New Roman" w:cs="Times New Roman"/>
                <w:sz w:val="20"/>
              </w:rPr>
            </w:pPr>
          </w:p>
        </w:tc>
      </w:tr>
      <w:tr w:rsidR="006A30E3" w14:paraId="53C8A754" w14:textId="77777777">
        <w:trPr>
          <w:trHeight w:val="300"/>
        </w:trPr>
        <w:tc>
          <w:tcPr>
            <w:tcW w:w="5760" w:type="dxa"/>
            <w:tcBorders>
              <w:top w:val="nil"/>
              <w:left w:val="nil"/>
              <w:bottom w:val="nil"/>
              <w:right w:val="nil"/>
            </w:tcBorders>
            <w:shd w:val="clear" w:color="auto" w:fill="auto"/>
            <w:noWrap/>
            <w:vAlign w:val="bottom"/>
            <w:hideMark/>
          </w:tcPr>
          <w:p w14:paraId="53C8A7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7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5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53" w14:textId="77777777" w:rsidR="00A33413" w:rsidRPr="001F1AD2" w:rsidRDefault="005E5BBF">
            <w:pPr>
              <w:contextualSpacing/>
              <w:rPr>
                <w:rFonts w:ascii="Times New Roman" w:eastAsia="Times New Roman" w:hAnsi="Times New Roman" w:cs="Times New Roman"/>
                <w:sz w:val="20"/>
              </w:rPr>
            </w:pPr>
          </w:p>
        </w:tc>
      </w:tr>
      <w:tr w:rsidR="006A30E3" w14:paraId="53C8A75C" w14:textId="77777777">
        <w:trPr>
          <w:trHeight w:val="300"/>
        </w:trPr>
        <w:tc>
          <w:tcPr>
            <w:tcW w:w="5760" w:type="dxa"/>
            <w:tcBorders>
              <w:top w:val="nil"/>
              <w:left w:val="nil"/>
              <w:bottom w:val="nil"/>
              <w:right w:val="nil"/>
            </w:tcBorders>
            <w:shd w:val="clear" w:color="auto" w:fill="auto"/>
            <w:noWrap/>
            <w:vAlign w:val="bottom"/>
            <w:hideMark/>
          </w:tcPr>
          <w:p w14:paraId="53C8A7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7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5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7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5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5B" w14:textId="77777777" w:rsidR="00A33413" w:rsidRPr="001F1AD2" w:rsidRDefault="005E5BBF">
            <w:pPr>
              <w:contextualSpacing/>
              <w:rPr>
                <w:rFonts w:ascii="Times New Roman" w:eastAsia="Times New Roman" w:hAnsi="Times New Roman" w:cs="Times New Roman"/>
                <w:sz w:val="20"/>
              </w:rPr>
            </w:pPr>
          </w:p>
        </w:tc>
      </w:tr>
      <w:tr w:rsidR="006A30E3" w14:paraId="53C8A764" w14:textId="77777777">
        <w:trPr>
          <w:trHeight w:val="300"/>
        </w:trPr>
        <w:tc>
          <w:tcPr>
            <w:tcW w:w="5760" w:type="dxa"/>
            <w:tcBorders>
              <w:top w:val="nil"/>
              <w:left w:val="nil"/>
              <w:bottom w:val="nil"/>
              <w:right w:val="nil"/>
            </w:tcBorders>
            <w:shd w:val="clear" w:color="auto" w:fill="auto"/>
            <w:noWrap/>
            <w:vAlign w:val="bottom"/>
            <w:hideMark/>
          </w:tcPr>
          <w:p w14:paraId="53C8A7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7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7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6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63" w14:textId="77777777" w:rsidR="00A33413" w:rsidRPr="001F1AD2" w:rsidRDefault="005E5BBF">
            <w:pPr>
              <w:contextualSpacing/>
              <w:rPr>
                <w:rFonts w:ascii="Times New Roman" w:eastAsia="Times New Roman" w:hAnsi="Times New Roman" w:cs="Times New Roman"/>
                <w:sz w:val="20"/>
              </w:rPr>
            </w:pPr>
          </w:p>
        </w:tc>
      </w:tr>
      <w:tr w:rsidR="006A30E3" w14:paraId="53C8A76C" w14:textId="77777777">
        <w:trPr>
          <w:trHeight w:val="300"/>
        </w:trPr>
        <w:tc>
          <w:tcPr>
            <w:tcW w:w="5760" w:type="dxa"/>
            <w:tcBorders>
              <w:top w:val="nil"/>
              <w:left w:val="nil"/>
              <w:bottom w:val="nil"/>
              <w:right w:val="nil"/>
            </w:tcBorders>
            <w:shd w:val="clear" w:color="auto" w:fill="auto"/>
            <w:noWrap/>
            <w:vAlign w:val="bottom"/>
            <w:hideMark/>
          </w:tcPr>
          <w:p w14:paraId="53C8A7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7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6B" w14:textId="77777777" w:rsidR="00A33413" w:rsidRPr="001F1AD2" w:rsidRDefault="005E5BBF">
            <w:pPr>
              <w:contextualSpacing/>
              <w:rPr>
                <w:rFonts w:ascii="Times New Roman" w:eastAsia="Times New Roman" w:hAnsi="Times New Roman" w:cs="Times New Roman"/>
                <w:sz w:val="20"/>
              </w:rPr>
            </w:pPr>
          </w:p>
        </w:tc>
      </w:tr>
      <w:tr w:rsidR="006A30E3" w14:paraId="53C8A774" w14:textId="77777777">
        <w:trPr>
          <w:trHeight w:val="300"/>
        </w:trPr>
        <w:tc>
          <w:tcPr>
            <w:tcW w:w="5760" w:type="dxa"/>
            <w:tcBorders>
              <w:top w:val="nil"/>
              <w:left w:val="nil"/>
              <w:bottom w:val="nil"/>
              <w:right w:val="nil"/>
            </w:tcBorders>
            <w:shd w:val="clear" w:color="auto" w:fill="auto"/>
            <w:noWrap/>
            <w:vAlign w:val="bottom"/>
            <w:hideMark/>
          </w:tcPr>
          <w:p w14:paraId="53C8A7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7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6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7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73" w14:textId="77777777" w:rsidR="00A33413" w:rsidRPr="001F1AD2" w:rsidRDefault="005E5BBF">
            <w:pPr>
              <w:contextualSpacing/>
              <w:rPr>
                <w:rFonts w:ascii="Times New Roman" w:eastAsia="Times New Roman" w:hAnsi="Times New Roman" w:cs="Times New Roman"/>
                <w:sz w:val="20"/>
              </w:rPr>
            </w:pPr>
          </w:p>
        </w:tc>
      </w:tr>
      <w:tr w:rsidR="006A30E3" w14:paraId="53C8A77B" w14:textId="77777777">
        <w:trPr>
          <w:trHeight w:val="300"/>
        </w:trPr>
        <w:tc>
          <w:tcPr>
            <w:tcW w:w="6240" w:type="dxa"/>
            <w:gridSpan w:val="2"/>
            <w:tcBorders>
              <w:top w:val="nil"/>
              <w:left w:val="nil"/>
              <w:bottom w:val="nil"/>
              <w:right w:val="nil"/>
            </w:tcBorders>
            <w:shd w:val="clear" w:color="auto" w:fill="auto"/>
            <w:noWrap/>
            <w:vAlign w:val="bottom"/>
            <w:hideMark/>
          </w:tcPr>
          <w:p w14:paraId="53C8A7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7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7A" w14:textId="77777777" w:rsidR="00A33413" w:rsidRPr="001F1AD2" w:rsidRDefault="005E5BBF">
            <w:pPr>
              <w:contextualSpacing/>
              <w:rPr>
                <w:rFonts w:ascii="Times New Roman" w:eastAsia="Times New Roman" w:hAnsi="Times New Roman" w:cs="Times New Roman"/>
                <w:sz w:val="20"/>
              </w:rPr>
            </w:pPr>
          </w:p>
        </w:tc>
      </w:tr>
      <w:tr w:rsidR="006A30E3" w14:paraId="53C8A783" w14:textId="77777777">
        <w:trPr>
          <w:trHeight w:val="300"/>
        </w:trPr>
        <w:tc>
          <w:tcPr>
            <w:tcW w:w="5760" w:type="dxa"/>
            <w:tcBorders>
              <w:top w:val="nil"/>
              <w:left w:val="nil"/>
              <w:bottom w:val="nil"/>
              <w:right w:val="nil"/>
            </w:tcBorders>
            <w:shd w:val="clear" w:color="auto" w:fill="auto"/>
            <w:noWrap/>
            <w:vAlign w:val="bottom"/>
            <w:hideMark/>
          </w:tcPr>
          <w:p w14:paraId="53C8A7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8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82" w14:textId="77777777" w:rsidR="00A33413" w:rsidRPr="001F1AD2" w:rsidRDefault="005E5BBF">
            <w:pPr>
              <w:contextualSpacing/>
              <w:rPr>
                <w:rFonts w:ascii="Times New Roman" w:eastAsia="Times New Roman" w:hAnsi="Times New Roman" w:cs="Times New Roman"/>
                <w:sz w:val="20"/>
              </w:rPr>
            </w:pPr>
          </w:p>
        </w:tc>
      </w:tr>
      <w:tr w:rsidR="006A30E3" w14:paraId="53C8A787" w14:textId="77777777">
        <w:trPr>
          <w:trHeight w:val="300"/>
        </w:trPr>
        <w:tc>
          <w:tcPr>
            <w:tcW w:w="5760" w:type="dxa"/>
            <w:tcBorders>
              <w:top w:val="nil"/>
              <w:left w:val="nil"/>
              <w:bottom w:val="nil"/>
              <w:right w:val="nil"/>
            </w:tcBorders>
            <w:shd w:val="clear" w:color="auto" w:fill="auto"/>
            <w:noWrap/>
            <w:vAlign w:val="bottom"/>
            <w:hideMark/>
          </w:tcPr>
          <w:p w14:paraId="53C8A784"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7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67 ως έχει   ΔΕΚΤΟ ΚΑΤΑ ΠΛΕΙΟΨΗΦΙΑ</w:t>
            </w:r>
          </w:p>
        </w:tc>
        <w:tc>
          <w:tcPr>
            <w:tcW w:w="960" w:type="dxa"/>
            <w:tcBorders>
              <w:top w:val="nil"/>
              <w:left w:val="nil"/>
              <w:bottom w:val="nil"/>
              <w:right w:val="nil"/>
            </w:tcBorders>
            <w:shd w:val="clear" w:color="auto" w:fill="auto"/>
            <w:noWrap/>
            <w:vAlign w:val="bottom"/>
            <w:hideMark/>
          </w:tcPr>
          <w:p w14:paraId="53C8A786" w14:textId="77777777" w:rsidR="00A33413" w:rsidRPr="001F1AD2" w:rsidRDefault="005E5BBF">
            <w:pPr>
              <w:contextualSpacing/>
              <w:rPr>
                <w:rFonts w:ascii="Calibri" w:eastAsia="Times New Roman" w:hAnsi="Calibri" w:cs="Times New Roman"/>
                <w:color w:val="000000"/>
                <w:sz w:val="22"/>
                <w:szCs w:val="22"/>
              </w:rPr>
            </w:pPr>
          </w:p>
        </w:tc>
      </w:tr>
      <w:tr w:rsidR="006A30E3" w14:paraId="53C8A78F" w14:textId="77777777">
        <w:trPr>
          <w:trHeight w:val="300"/>
        </w:trPr>
        <w:tc>
          <w:tcPr>
            <w:tcW w:w="5760" w:type="dxa"/>
            <w:tcBorders>
              <w:top w:val="nil"/>
              <w:left w:val="nil"/>
              <w:bottom w:val="nil"/>
              <w:right w:val="nil"/>
            </w:tcBorders>
            <w:shd w:val="clear" w:color="auto" w:fill="auto"/>
            <w:noWrap/>
            <w:vAlign w:val="bottom"/>
            <w:hideMark/>
          </w:tcPr>
          <w:p w14:paraId="53C8A7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7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8E" w14:textId="77777777" w:rsidR="00A33413" w:rsidRPr="001F1AD2" w:rsidRDefault="005E5BBF">
            <w:pPr>
              <w:contextualSpacing/>
              <w:rPr>
                <w:rFonts w:ascii="Times New Roman" w:eastAsia="Times New Roman" w:hAnsi="Times New Roman" w:cs="Times New Roman"/>
                <w:sz w:val="20"/>
              </w:rPr>
            </w:pPr>
          </w:p>
        </w:tc>
      </w:tr>
      <w:tr w:rsidR="006A30E3" w14:paraId="53C8A797" w14:textId="77777777">
        <w:trPr>
          <w:trHeight w:val="300"/>
        </w:trPr>
        <w:tc>
          <w:tcPr>
            <w:tcW w:w="5760" w:type="dxa"/>
            <w:tcBorders>
              <w:top w:val="nil"/>
              <w:left w:val="nil"/>
              <w:bottom w:val="nil"/>
              <w:right w:val="nil"/>
            </w:tcBorders>
            <w:shd w:val="clear" w:color="auto" w:fill="auto"/>
            <w:noWrap/>
            <w:vAlign w:val="bottom"/>
            <w:hideMark/>
          </w:tcPr>
          <w:p w14:paraId="53C8A7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7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9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96" w14:textId="77777777" w:rsidR="00A33413" w:rsidRPr="001F1AD2" w:rsidRDefault="005E5BBF">
            <w:pPr>
              <w:contextualSpacing/>
              <w:rPr>
                <w:rFonts w:ascii="Times New Roman" w:eastAsia="Times New Roman" w:hAnsi="Times New Roman" w:cs="Times New Roman"/>
                <w:sz w:val="20"/>
              </w:rPr>
            </w:pPr>
          </w:p>
        </w:tc>
      </w:tr>
      <w:tr w:rsidR="006A30E3" w14:paraId="53C8A79F" w14:textId="77777777">
        <w:trPr>
          <w:trHeight w:val="300"/>
        </w:trPr>
        <w:tc>
          <w:tcPr>
            <w:tcW w:w="5760" w:type="dxa"/>
            <w:tcBorders>
              <w:top w:val="nil"/>
              <w:left w:val="nil"/>
              <w:bottom w:val="nil"/>
              <w:right w:val="nil"/>
            </w:tcBorders>
            <w:shd w:val="clear" w:color="auto" w:fill="auto"/>
            <w:noWrap/>
            <w:vAlign w:val="bottom"/>
            <w:hideMark/>
          </w:tcPr>
          <w:p w14:paraId="53C8A7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7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9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9E" w14:textId="77777777" w:rsidR="00A33413" w:rsidRPr="001F1AD2" w:rsidRDefault="005E5BBF">
            <w:pPr>
              <w:contextualSpacing/>
              <w:rPr>
                <w:rFonts w:ascii="Times New Roman" w:eastAsia="Times New Roman" w:hAnsi="Times New Roman" w:cs="Times New Roman"/>
                <w:sz w:val="20"/>
              </w:rPr>
            </w:pPr>
          </w:p>
        </w:tc>
      </w:tr>
      <w:tr w:rsidR="006A30E3" w14:paraId="53C8A7A7" w14:textId="77777777">
        <w:trPr>
          <w:trHeight w:val="300"/>
        </w:trPr>
        <w:tc>
          <w:tcPr>
            <w:tcW w:w="5760" w:type="dxa"/>
            <w:tcBorders>
              <w:top w:val="nil"/>
              <w:left w:val="nil"/>
              <w:bottom w:val="nil"/>
              <w:right w:val="nil"/>
            </w:tcBorders>
            <w:shd w:val="clear" w:color="auto" w:fill="auto"/>
            <w:noWrap/>
            <w:vAlign w:val="bottom"/>
            <w:hideMark/>
          </w:tcPr>
          <w:p w14:paraId="53C8A7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7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A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7A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A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A6" w14:textId="77777777" w:rsidR="00A33413" w:rsidRPr="001F1AD2" w:rsidRDefault="005E5BBF">
            <w:pPr>
              <w:contextualSpacing/>
              <w:rPr>
                <w:rFonts w:ascii="Times New Roman" w:eastAsia="Times New Roman" w:hAnsi="Times New Roman" w:cs="Times New Roman"/>
                <w:sz w:val="20"/>
              </w:rPr>
            </w:pPr>
          </w:p>
        </w:tc>
      </w:tr>
      <w:tr w:rsidR="006A30E3" w14:paraId="53C8A7AF" w14:textId="77777777">
        <w:trPr>
          <w:trHeight w:val="300"/>
        </w:trPr>
        <w:tc>
          <w:tcPr>
            <w:tcW w:w="5760" w:type="dxa"/>
            <w:tcBorders>
              <w:top w:val="nil"/>
              <w:left w:val="nil"/>
              <w:bottom w:val="nil"/>
              <w:right w:val="nil"/>
            </w:tcBorders>
            <w:shd w:val="clear" w:color="auto" w:fill="auto"/>
            <w:noWrap/>
            <w:vAlign w:val="bottom"/>
            <w:hideMark/>
          </w:tcPr>
          <w:p w14:paraId="53C8A7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7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7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A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AE" w14:textId="77777777" w:rsidR="00A33413" w:rsidRPr="001F1AD2" w:rsidRDefault="005E5BBF">
            <w:pPr>
              <w:contextualSpacing/>
              <w:rPr>
                <w:rFonts w:ascii="Times New Roman" w:eastAsia="Times New Roman" w:hAnsi="Times New Roman" w:cs="Times New Roman"/>
                <w:sz w:val="20"/>
              </w:rPr>
            </w:pPr>
          </w:p>
        </w:tc>
      </w:tr>
      <w:tr w:rsidR="006A30E3" w14:paraId="53C8A7B7" w14:textId="77777777">
        <w:trPr>
          <w:trHeight w:val="300"/>
        </w:trPr>
        <w:tc>
          <w:tcPr>
            <w:tcW w:w="5760" w:type="dxa"/>
            <w:tcBorders>
              <w:top w:val="nil"/>
              <w:left w:val="nil"/>
              <w:bottom w:val="nil"/>
              <w:right w:val="nil"/>
            </w:tcBorders>
            <w:shd w:val="clear" w:color="auto" w:fill="auto"/>
            <w:noWrap/>
            <w:vAlign w:val="bottom"/>
            <w:hideMark/>
          </w:tcPr>
          <w:p w14:paraId="53C8A7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7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B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B6" w14:textId="77777777" w:rsidR="00A33413" w:rsidRPr="001F1AD2" w:rsidRDefault="005E5BBF">
            <w:pPr>
              <w:contextualSpacing/>
              <w:rPr>
                <w:rFonts w:ascii="Times New Roman" w:eastAsia="Times New Roman" w:hAnsi="Times New Roman" w:cs="Times New Roman"/>
                <w:sz w:val="20"/>
              </w:rPr>
            </w:pPr>
          </w:p>
        </w:tc>
      </w:tr>
      <w:tr w:rsidR="006A30E3" w14:paraId="53C8A7BF" w14:textId="77777777">
        <w:trPr>
          <w:trHeight w:val="300"/>
        </w:trPr>
        <w:tc>
          <w:tcPr>
            <w:tcW w:w="5760" w:type="dxa"/>
            <w:tcBorders>
              <w:top w:val="nil"/>
              <w:left w:val="nil"/>
              <w:bottom w:val="nil"/>
              <w:right w:val="nil"/>
            </w:tcBorders>
            <w:shd w:val="clear" w:color="auto" w:fill="auto"/>
            <w:noWrap/>
            <w:vAlign w:val="bottom"/>
            <w:hideMark/>
          </w:tcPr>
          <w:p w14:paraId="53C8A7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7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B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B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BE" w14:textId="77777777" w:rsidR="00A33413" w:rsidRPr="001F1AD2" w:rsidRDefault="005E5BBF">
            <w:pPr>
              <w:contextualSpacing/>
              <w:rPr>
                <w:rFonts w:ascii="Times New Roman" w:eastAsia="Times New Roman" w:hAnsi="Times New Roman" w:cs="Times New Roman"/>
                <w:sz w:val="20"/>
              </w:rPr>
            </w:pPr>
          </w:p>
        </w:tc>
      </w:tr>
      <w:tr w:rsidR="006A30E3" w14:paraId="53C8A7C6" w14:textId="77777777">
        <w:trPr>
          <w:trHeight w:val="300"/>
        </w:trPr>
        <w:tc>
          <w:tcPr>
            <w:tcW w:w="6240" w:type="dxa"/>
            <w:gridSpan w:val="2"/>
            <w:tcBorders>
              <w:top w:val="nil"/>
              <w:left w:val="nil"/>
              <w:bottom w:val="nil"/>
              <w:right w:val="nil"/>
            </w:tcBorders>
            <w:shd w:val="clear" w:color="auto" w:fill="auto"/>
            <w:noWrap/>
            <w:vAlign w:val="bottom"/>
            <w:hideMark/>
          </w:tcPr>
          <w:p w14:paraId="53C8A7C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7C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C5" w14:textId="77777777" w:rsidR="00A33413" w:rsidRPr="001F1AD2" w:rsidRDefault="005E5BBF">
            <w:pPr>
              <w:contextualSpacing/>
              <w:rPr>
                <w:rFonts w:ascii="Times New Roman" w:eastAsia="Times New Roman" w:hAnsi="Times New Roman" w:cs="Times New Roman"/>
                <w:sz w:val="20"/>
              </w:rPr>
            </w:pPr>
          </w:p>
        </w:tc>
      </w:tr>
      <w:tr w:rsidR="006A30E3" w14:paraId="53C8A7CE" w14:textId="77777777">
        <w:trPr>
          <w:trHeight w:val="300"/>
        </w:trPr>
        <w:tc>
          <w:tcPr>
            <w:tcW w:w="5760" w:type="dxa"/>
            <w:tcBorders>
              <w:top w:val="nil"/>
              <w:left w:val="nil"/>
              <w:bottom w:val="nil"/>
              <w:right w:val="nil"/>
            </w:tcBorders>
            <w:shd w:val="clear" w:color="auto" w:fill="auto"/>
            <w:noWrap/>
            <w:vAlign w:val="bottom"/>
            <w:hideMark/>
          </w:tcPr>
          <w:p w14:paraId="53C8A7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C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C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CD" w14:textId="77777777" w:rsidR="00A33413" w:rsidRPr="001F1AD2" w:rsidRDefault="005E5BBF">
            <w:pPr>
              <w:contextualSpacing/>
              <w:rPr>
                <w:rFonts w:ascii="Times New Roman" w:eastAsia="Times New Roman" w:hAnsi="Times New Roman" w:cs="Times New Roman"/>
                <w:sz w:val="20"/>
              </w:rPr>
            </w:pPr>
          </w:p>
        </w:tc>
      </w:tr>
      <w:tr w:rsidR="006A30E3" w14:paraId="53C8A7D1" w14:textId="77777777">
        <w:trPr>
          <w:trHeight w:val="300"/>
        </w:trPr>
        <w:tc>
          <w:tcPr>
            <w:tcW w:w="5760" w:type="dxa"/>
            <w:tcBorders>
              <w:top w:val="nil"/>
              <w:left w:val="nil"/>
              <w:bottom w:val="nil"/>
              <w:right w:val="nil"/>
            </w:tcBorders>
            <w:shd w:val="clear" w:color="auto" w:fill="auto"/>
            <w:noWrap/>
            <w:vAlign w:val="bottom"/>
            <w:hideMark/>
          </w:tcPr>
          <w:p w14:paraId="53C8A7CF"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7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68 όπως τροποποιήθηκε   ΔΕΚΤΟ ΚΑΤΑ ΠΛΕΙΟΨΗΦΙΑ</w:t>
            </w:r>
          </w:p>
        </w:tc>
      </w:tr>
      <w:tr w:rsidR="006A30E3" w14:paraId="53C8A7D9" w14:textId="77777777">
        <w:trPr>
          <w:trHeight w:val="300"/>
        </w:trPr>
        <w:tc>
          <w:tcPr>
            <w:tcW w:w="5760" w:type="dxa"/>
            <w:tcBorders>
              <w:top w:val="nil"/>
              <w:left w:val="nil"/>
              <w:bottom w:val="nil"/>
              <w:right w:val="nil"/>
            </w:tcBorders>
            <w:shd w:val="clear" w:color="auto" w:fill="auto"/>
            <w:noWrap/>
            <w:vAlign w:val="bottom"/>
            <w:hideMark/>
          </w:tcPr>
          <w:p w14:paraId="53C8A7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7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D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D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D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D8" w14:textId="77777777" w:rsidR="00A33413" w:rsidRPr="001F1AD2" w:rsidRDefault="005E5BBF">
            <w:pPr>
              <w:contextualSpacing/>
              <w:rPr>
                <w:rFonts w:ascii="Times New Roman" w:eastAsia="Times New Roman" w:hAnsi="Times New Roman" w:cs="Times New Roman"/>
                <w:sz w:val="20"/>
              </w:rPr>
            </w:pPr>
          </w:p>
        </w:tc>
      </w:tr>
      <w:tr w:rsidR="006A30E3" w14:paraId="53C8A7E1" w14:textId="77777777">
        <w:trPr>
          <w:trHeight w:val="300"/>
        </w:trPr>
        <w:tc>
          <w:tcPr>
            <w:tcW w:w="5760" w:type="dxa"/>
            <w:tcBorders>
              <w:top w:val="nil"/>
              <w:left w:val="nil"/>
              <w:bottom w:val="nil"/>
              <w:right w:val="nil"/>
            </w:tcBorders>
            <w:shd w:val="clear" w:color="auto" w:fill="auto"/>
            <w:noWrap/>
            <w:vAlign w:val="bottom"/>
            <w:hideMark/>
          </w:tcPr>
          <w:p w14:paraId="53C8A7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7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D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D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D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E0" w14:textId="77777777" w:rsidR="00A33413" w:rsidRPr="001F1AD2" w:rsidRDefault="005E5BBF">
            <w:pPr>
              <w:contextualSpacing/>
              <w:rPr>
                <w:rFonts w:ascii="Times New Roman" w:eastAsia="Times New Roman" w:hAnsi="Times New Roman" w:cs="Times New Roman"/>
                <w:sz w:val="20"/>
              </w:rPr>
            </w:pPr>
          </w:p>
        </w:tc>
      </w:tr>
      <w:tr w:rsidR="006A30E3" w14:paraId="53C8A7E9" w14:textId="77777777">
        <w:trPr>
          <w:trHeight w:val="300"/>
        </w:trPr>
        <w:tc>
          <w:tcPr>
            <w:tcW w:w="5760" w:type="dxa"/>
            <w:tcBorders>
              <w:top w:val="nil"/>
              <w:left w:val="nil"/>
              <w:bottom w:val="nil"/>
              <w:right w:val="nil"/>
            </w:tcBorders>
            <w:shd w:val="clear" w:color="auto" w:fill="auto"/>
            <w:noWrap/>
            <w:vAlign w:val="bottom"/>
            <w:hideMark/>
          </w:tcPr>
          <w:p w14:paraId="53C8A7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7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E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7E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E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E8" w14:textId="77777777" w:rsidR="00A33413" w:rsidRPr="001F1AD2" w:rsidRDefault="005E5BBF">
            <w:pPr>
              <w:contextualSpacing/>
              <w:rPr>
                <w:rFonts w:ascii="Times New Roman" w:eastAsia="Times New Roman" w:hAnsi="Times New Roman" w:cs="Times New Roman"/>
                <w:sz w:val="20"/>
              </w:rPr>
            </w:pPr>
          </w:p>
        </w:tc>
      </w:tr>
      <w:tr w:rsidR="006A30E3" w14:paraId="53C8A7F1" w14:textId="77777777">
        <w:trPr>
          <w:trHeight w:val="300"/>
        </w:trPr>
        <w:tc>
          <w:tcPr>
            <w:tcW w:w="5760" w:type="dxa"/>
            <w:tcBorders>
              <w:top w:val="nil"/>
              <w:left w:val="nil"/>
              <w:bottom w:val="nil"/>
              <w:right w:val="nil"/>
            </w:tcBorders>
            <w:shd w:val="clear" w:color="auto" w:fill="auto"/>
            <w:noWrap/>
            <w:vAlign w:val="bottom"/>
            <w:hideMark/>
          </w:tcPr>
          <w:p w14:paraId="53C8A7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7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E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7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E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F0" w14:textId="77777777" w:rsidR="00A33413" w:rsidRPr="001F1AD2" w:rsidRDefault="005E5BBF">
            <w:pPr>
              <w:contextualSpacing/>
              <w:rPr>
                <w:rFonts w:ascii="Times New Roman" w:eastAsia="Times New Roman" w:hAnsi="Times New Roman" w:cs="Times New Roman"/>
                <w:sz w:val="20"/>
              </w:rPr>
            </w:pPr>
          </w:p>
        </w:tc>
      </w:tr>
      <w:tr w:rsidR="006A30E3" w14:paraId="53C8A7F9" w14:textId="77777777">
        <w:trPr>
          <w:trHeight w:val="300"/>
        </w:trPr>
        <w:tc>
          <w:tcPr>
            <w:tcW w:w="5760" w:type="dxa"/>
            <w:tcBorders>
              <w:top w:val="nil"/>
              <w:left w:val="nil"/>
              <w:bottom w:val="nil"/>
              <w:right w:val="nil"/>
            </w:tcBorders>
            <w:shd w:val="clear" w:color="auto" w:fill="auto"/>
            <w:noWrap/>
            <w:vAlign w:val="bottom"/>
            <w:hideMark/>
          </w:tcPr>
          <w:p w14:paraId="53C8A7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7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F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7F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F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7F8" w14:textId="77777777" w:rsidR="00A33413" w:rsidRPr="001F1AD2" w:rsidRDefault="005E5BBF">
            <w:pPr>
              <w:contextualSpacing/>
              <w:rPr>
                <w:rFonts w:ascii="Times New Roman" w:eastAsia="Times New Roman" w:hAnsi="Times New Roman" w:cs="Times New Roman"/>
                <w:sz w:val="20"/>
              </w:rPr>
            </w:pPr>
          </w:p>
        </w:tc>
      </w:tr>
      <w:tr w:rsidR="006A30E3" w14:paraId="53C8A801" w14:textId="77777777">
        <w:trPr>
          <w:trHeight w:val="300"/>
        </w:trPr>
        <w:tc>
          <w:tcPr>
            <w:tcW w:w="5760" w:type="dxa"/>
            <w:tcBorders>
              <w:top w:val="nil"/>
              <w:left w:val="nil"/>
              <w:bottom w:val="nil"/>
              <w:right w:val="nil"/>
            </w:tcBorders>
            <w:shd w:val="clear" w:color="auto" w:fill="auto"/>
            <w:noWrap/>
            <w:vAlign w:val="bottom"/>
            <w:hideMark/>
          </w:tcPr>
          <w:p w14:paraId="53C8A7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7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7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7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7F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00" w14:textId="77777777" w:rsidR="00A33413" w:rsidRPr="001F1AD2" w:rsidRDefault="005E5BBF">
            <w:pPr>
              <w:contextualSpacing/>
              <w:rPr>
                <w:rFonts w:ascii="Times New Roman" w:eastAsia="Times New Roman" w:hAnsi="Times New Roman" w:cs="Times New Roman"/>
                <w:sz w:val="20"/>
              </w:rPr>
            </w:pPr>
          </w:p>
        </w:tc>
      </w:tr>
      <w:tr w:rsidR="006A30E3" w14:paraId="53C8A809" w14:textId="77777777">
        <w:trPr>
          <w:trHeight w:val="300"/>
        </w:trPr>
        <w:tc>
          <w:tcPr>
            <w:tcW w:w="5760" w:type="dxa"/>
            <w:tcBorders>
              <w:top w:val="nil"/>
              <w:left w:val="nil"/>
              <w:bottom w:val="nil"/>
              <w:right w:val="nil"/>
            </w:tcBorders>
            <w:shd w:val="clear" w:color="auto" w:fill="auto"/>
            <w:noWrap/>
            <w:vAlign w:val="bottom"/>
            <w:hideMark/>
          </w:tcPr>
          <w:p w14:paraId="53C8A8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8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0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08" w14:textId="77777777" w:rsidR="00A33413" w:rsidRPr="001F1AD2" w:rsidRDefault="005E5BBF">
            <w:pPr>
              <w:contextualSpacing/>
              <w:rPr>
                <w:rFonts w:ascii="Times New Roman" w:eastAsia="Times New Roman" w:hAnsi="Times New Roman" w:cs="Times New Roman"/>
                <w:sz w:val="20"/>
              </w:rPr>
            </w:pPr>
          </w:p>
        </w:tc>
      </w:tr>
      <w:tr w:rsidR="006A30E3" w14:paraId="53C8A810" w14:textId="77777777">
        <w:trPr>
          <w:trHeight w:val="300"/>
        </w:trPr>
        <w:tc>
          <w:tcPr>
            <w:tcW w:w="6240" w:type="dxa"/>
            <w:gridSpan w:val="2"/>
            <w:tcBorders>
              <w:top w:val="nil"/>
              <w:left w:val="nil"/>
              <w:bottom w:val="nil"/>
              <w:right w:val="nil"/>
            </w:tcBorders>
            <w:shd w:val="clear" w:color="auto" w:fill="auto"/>
            <w:noWrap/>
            <w:vAlign w:val="bottom"/>
            <w:hideMark/>
          </w:tcPr>
          <w:p w14:paraId="53C8A8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8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0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0F" w14:textId="77777777" w:rsidR="00A33413" w:rsidRPr="001F1AD2" w:rsidRDefault="005E5BBF">
            <w:pPr>
              <w:contextualSpacing/>
              <w:rPr>
                <w:rFonts w:ascii="Times New Roman" w:eastAsia="Times New Roman" w:hAnsi="Times New Roman" w:cs="Times New Roman"/>
                <w:sz w:val="20"/>
              </w:rPr>
            </w:pPr>
          </w:p>
        </w:tc>
      </w:tr>
      <w:tr w:rsidR="006A30E3" w14:paraId="53C8A818" w14:textId="77777777">
        <w:trPr>
          <w:trHeight w:val="300"/>
        </w:trPr>
        <w:tc>
          <w:tcPr>
            <w:tcW w:w="5760" w:type="dxa"/>
            <w:tcBorders>
              <w:top w:val="nil"/>
              <w:left w:val="nil"/>
              <w:bottom w:val="nil"/>
              <w:right w:val="nil"/>
            </w:tcBorders>
            <w:shd w:val="clear" w:color="auto" w:fill="auto"/>
            <w:noWrap/>
            <w:vAlign w:val="bottom"/>
            <w:hideMark/>
          </w:tcPr>
          <w:p w14:paraId="53C8A8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1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17" w14:textId="77777777" w:rsidR="00A33413" w:rsidRPr="001F1AD2" w:rsidRDefault="005E5BBF">
            <w:pPr>
              <w:contextualSpacing/>
              <w:rPr>
                <w:rFonts w:ascii="Times New Roman" w:eastAsia="Times New Roman" w:hAnsi="Times New Roman" w:cs="Times New Roman"/>
                <w:sz w:val="20"/>
              </w:rPr>
            </w:pPr>
          </w:p>
        </w:tc>
      </w:tr>
      <w:tr w:rsidR="006A30E3" w14:paraId="53C8A81C" w14:textId="77777777">
        <w:trPr>
          <w:trHeight w:val="300"/>
        </w:trPr>
        <w:tc>
          <w:tcPr>
            <w:tcW w:w="5760" w:type="dxa"/>
            <w:tcBorders>
              <w:top w:val="nil"/>
              <w:left w:val="nil"/>
              <w:bottom w:val="nil"/>
              <w:right w:val="nil"/>
            </w:tcBorders>
            <w:shd w:val="clear" w:color="auto" w:fill="auto"/>
            <w:noWrap/>
            <w:vAlign w:val="bottom"/>
            <w:hideMark/>
          </w:tcPr>
          <w:p w14:paraId="53C8A819"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8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69 ως έχει   ΔΕΚΤΟ ΚΑΤΑ ΠΛΕΙΟΨΗΦΙΑ</w:t>
            </w:r>
          </w:p>
        </w:tc>
        <w:tc>
          <w:tcPr>
            <w:tcW w:w="960" w:type="dxa"/>
            <w:tcBorders>
              <w:top w:val="nil"/>
              <w:left w:val="nil"/>
              <w:bottom w:val="nil"/>
              <w:right w:val="nil"/>
            </w:tcBorders>
            <w:shd w:val="clear" w:color="auto" w:fill="auto"/>
            <w:noWrap/>
            <w:vAlign w:val="bottom"/>
            <w:hideMark/>
          </w:tcPr>
          <w:p w14:paraId="53C8A81B" w14:textId="77777777" w:rsidR="00A33413" w:rsidRPr="001F1AD2" w:rsidRDefault="005E5BBF">
            <w:pPr>
              <w:contextualSpacing/>
              <w:rPr>
                <w:rFonts w:ascii="Calibri" w:eastAsia="Times New Roman" w:hAnsi="Calibri" w:cs="Times New Roman"/>
                <w:color w:val="000000"/>
                <w:sz w:val="22"/>
                <w:szCs w:val="22"/>
              </w:rPr>
            </w:pPr>
          </w:p>
        </w:tc>
      </w:tr>
      <w:tr w:rsidR="006A30E3" w14:paraId="53C8A824" w14:textId="77777777">
        <w:trPr>
          <w:trHeight w:val="300"/>
        </w:trPr>
        <w:tc>
          <w:tcPr>
            <w:tcW w:w="5760" w:type="dxa"/>
            <w:tcBorders>
              <w:top w:val="nil"/>
              <w:left w:val="nil"/>
              <w:bottom w:val="nil"/>
              <w:right w:val="nil"/>
            </w:tcBorders>
            <w:shd w:val="clear" w:color="auto" w:fill="auto"/>
            <w:noWrap/>
            <w:vAlign w:val="bottom"/>
            <w:hideMark/>
          </w:tcPr>
          <w:p w14:paraId="53C8A8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8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8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2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23" w14:textId="77777777" w:rsidR="00A33413" w:rsidRPr="001F1AD2" w:rsidRDefault="005E5BBF">
            <w:pPr>
              <w:contextualSpacing/>
              <w:rPr>
                <w:rFonts w:ascii="Times New Roman" w:eastAsia="Times New Roman" w:hAnsi="Times New Roman" w:cs="Times New Roman"/>
                <w:sz w:val="20"/>
              </w:rPr>
            </w:pPr>
          </w:p>
        </w:tc>
      </w:tr>
      <w:tr w:rsidR="006A30E3" w14:paraId="53C8A82C" w14:textId="77777777">
        <w:trPr>
          <w:trHeight w:val="300"/>
        </w:trPr>
        <w:tc>
          <w:tcPr>
            <w:tcW w:w="5760" w:type="dxa"/>
            <w:tcBorders>
              <w:top w:val="nil"/>
              <w:left w:val="nil"/>
              <w:bottom w:val="nil"/>
              <w:right w:val="nil"/>
            </w:tcBorders>
            <w:shd w:val="clear" w:color="auto" w:fill="auto"/>
            <w:noWrap/>
            <w:vAlign w:val="bottom"/>
            <w:hideMark/>
          </w:tcPr>
          <w:p w14:paraId="53C8A8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8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8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2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2B" w14:textId="77777777" w:rsidR="00A33413" w:rsidRPr="001F1AD2" w:rsidRDefault="005E5BBF">
            <w:pPr>
              <w:contextualSpacing/>
              <w:rPr>
                <w:rFonts w:ascii="Times New Roman" w:eastAsia="Times New Roman" w:hAnsi="Times New Roman" w:cs="Times New Roman"/>
                <w:sz w:val="20"/>
              </w:rPr>
            </w:pPr>
          </w:p>
        </w:tc>
      </w:tr>
      <w:tr w:rsidR="006A30E3" w14:paraId="53C8A834" w14:textId="77777777">
        <w:trPr>
          <w:trHeight w:val="300"/>
        </w:trPr>
        <w:tc>
          <w:tcPr>
            <w:tcW w:w="5760" w:type="dxa"/>
            <w:tcBorders>
              <w:top w:val="nil"/>
              <w:left w:val="nil"/>
              <w:bottom w:val="nil"/>
              <w:right w:val="nil"/>
            </w:tcBorders>
            <w:shd w:val="clear" w:color="auto" w:fill="auto"/>
            <w:noWrap/>
            <w:vAlign w:val="bottom"/>
            <w:hideMark/>
          </w:tcPr>
          <w:p w14:paraId="53C8A8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8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2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3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33" w14:textId="77777777" w:rsidR="00A33413" w:rsidRPr="001F1AD2" w:rsidRDefault="005E5BBF">
            <w:pPr>
              <w:contextualSpacing/>
              <w:rPr>
                <w:rFonts w:ascii="Times New Roman" w:eastAsia="Times New Roman" w:hAnsi="Times New Roman" w:cs="Times New Roman"/>
                <w:sz w:val="20"/>
              </w:rPr>
            </w:pPr>
          </w:p>
        </w:tc>
      </w:tr>
      <w:tr w:rsidR="006A30E3" w14:paraId="53C8A83C" w14:textId="77777777">
        <w:trPr>
          <w:trHeight w:val="300"/>
        </w:trPr>
        <w:tc>
          <w:tcPr>
            <w:tcW w:w="5760" w:type="dxa"/>
            <w:tcBorders>
              <w:top w:val="nil"/>
              <w:left w:val="nil"/>
              <w:bottom w:val="nil"/>
              <w:right w:val="nil"/>
            </w:tcBorders>
            <w:shd w:val="clear" w:color="auto" w:fill="auto"/>
            <w:noWrap/>
            <w:vAlign w:val="bottom"/>
            <w:hideMark/>
          </w:tcPr>
          <w:p w14:paraId="53C8A8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8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3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8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3B" w14:textId="77777777" w:rsidR="00A33413" w:rsidRPr="001F1AD2" w:rsidRDefault="005E5BBF">
            <w:pPr>
              <w:contextualSpacing/>
              <w:rPr>
                <w:rFonts w:ascii="Times New Roman" w:eastAsia="Times New Roman" w:hAnsi="Times New Roman" w:cs="Times New Roman"/>
                <w:sz w:val="20"/>
              </w:rPr>
            </w:pPr>
          </w:p>
        </w:tc>
      </w:tr>
      <w:tr w:rsidR="006A30E3" w14:paraId="53C8A844" w14:textId="77777777">
        <w:trPr>
          <w:trHeight w:val="300"/>
        </w:trPr>
        <w:tc>
          <w:tcPr>
            <w:tcW w:w="5760" w:type="dxa"/>
            <w:tcBorders>
              <w:top w:val="nil"/>
              <w:left w:val="nil"/>
              <w:bottom w:val="nil"/>
              <w:right w:val="nil"/>
            </w:tcBorders>
            <w:shd w:val="clear" w:color="auto" w:fill="auto"/>
            <w:noWrap/>
            <w:vAlign w:val="bottom"/>
            <w:hideMark/>
          </w:tcPr>
          <w:p w14:paraId="53C8A8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8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8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43" w14:textId="77777777" w:rsidR="00A33413" w:rsidRPr="001F1AD2" w:rsidRDefault="005E5BBF">
            <w:pPr>
              <w:contextualSpacing/>
              <w:rPr>
                <w:rFonts w:ascii="Times New Roman" w:eastAsia="Times New Roman" w:hAnsi="Times New Roman" w:cs="Times New Roman"/>
                <w:sz w:val="20"/>
              </w:rPr>
            </w:pPr>
          </w:p>
        </w:tc>
      </w:tr>
      <w:tr w:rsidR="006A30E3" w14:paraId="53C8A84C" w14:textId="77777777">
        <w:trPr>
          <w:trHeight w:val="300"/>
        </w:trPr>
        <w:tc>
          <w:tcPr>
            <w:tcW w:w="5760" w:type="dxa"/>
            <w:tcBorders>
              <w:top w:val="nil"/>
              <w:left w:val="nil"/>
              <w:bottom w:val="nil"/>
              <w:right w:val="nil"/>
            </w:tcBorders>
            <w:shd w:val="clear" w:color="auto" w:fill="auto"/>
            <w:noWrap/>
            <w:vAlign w:val="bottom"/>
            <w:hideMark/>
          </w:tcPr>
          <w:p w14:paraId="53C8A8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8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8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4B" w14:textId="77777777" w:rsidR="00A33413" w:rsidRPr="001F1AD2" w:rsidRDefault="005E5BBF">
            <w:pPr>
              <w:contextualSpacing/>
              <w:rPr>
                <w:rFonts w:ascii="Times New Roman" w:eastAsia="Times New Roman" w:hAnsi="Times New Roman" w:cs="Times New Roman"/>
                <w:sz w:val="20"/>
              </w:rPr>
            </w:pPr>
          </w:p>
        </w:tc>
      </w:tr>
      <w:tr w:rsidR="006A30E3" w14:paraId="53C8A854" w14:textId="77777777">
        <w:trPr>
          <w:trHeight w:val="300"/>
        </w:trPr>
        <w:tc>
          <w:tcPr>
            <w:tcW w:w="5760" w:type="dxa"/>
            <w:tcBorders>
              <w:top w:val="nil"/>
              <w:left w:val="nil"/>
              <w:bottom w:val="nil"/>
              <w:right w:val="nil"/>
            </w:tcBorders>
            <w:shd w:val="clear" w:color="auto" w:fill="auto"/>
            <w:noWrap/>
            <w:vAlign w:val="bottom"/>
            <w:hideMark/>
          </w:tcPr>
          <w:p w14:paraId="53C8A8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8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5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53" w14:textId="77777777" w:rsidR="00A33413" w:rsidRPr="001F1AD2" w:rsidRDefault="005E5BBF">
            <w:pPr>
              <w:contextualSpacing/>
              <w:rPr>
                <w:rFonts w:ascii="Times New Roman" w:eastAsia="Times New Roman" w:hAnsi="Times New Roman" w:cs="Times New Roman"/>
                <w:sz w:val="20"/>
              </w:rPr>
            </w:pPr>
          </w:p>
        </w:tc>
      </w:tr>
      <w:tr w:rsidR="006A30E3" w14:paraId="53C8A85B" w14:textId="77777777">
        <w:trPr>
          <w:trHeight w:val="300"/>
        </w:trPr>
        <w:tc>
          <w:tcPr>
            <w:tcW w:w="6240" w:type="dxa"/>
            <w:gridSpan w:val="2"/>
            <w:tcBorders>
              <w:top w:val="nil"/>
              <w:left w:val="nil"/>
              <w:bottom w:val="nil"/>
              <w:right w:val="nil"/>
            </w:tcBorders>
            <w:shd w:val="clear" w:color="auto" w:fill="auto"/>
            <w:noWrap/>
            <w:vAlign w:val="bottom"/>
            <w:hideMark/>
          </w:tcPr>
          <w:p w14:paraId="53C8A8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8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5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5A" w14:textId="77777777" w:rsidR="00A33413" w:rsidRPr="001F1AD2" w:rsidRDefault="005E5BBF">
            <w:pPr>
              <w:contextualSpacing/>
              <w:rPr>
                <w:rFonts w:ascii="Times New Roman" w:eastAsia="Times New Roman" w:hAnsi="Times New Roman" w:cs="Times New Roman"/>
                <w:sz w:val="20"/>
              </w:rPr>
            </w:pPr>
          </w:p>
        </w:tc>
      </w:tr>
      <w:tr w:rsidR="006A30E3" w14:paraId="53C8A863" w14:textId="77777777">
        <w:trPr>
          <w:trHeight w:val="300"/>
        </w:trPr>
        <w:tc>
          <w:tcPr>
            <w:tcW w:w="5760" w:type="dxa"/>
            <w:tcBorders>
              <w:top w:val="nil"/>
              <w:left w:val="nil"/>
              <w:bottom w:val="nil"/>
              <w:right w:val="nil"/>
            </w:tcBorders>
            <w:shd w:val="clear" w:color="auto" w:fill="auto"/>
            <w:noWrap/>
            <w:vAlign w:val="bottom"/>
            <w:hideMark/>
          </w:tcPr>
          <w:p w14:paraId="53C8A8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6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62" w14:textId="77777777" w:rsidR="00A33413" w:rsidRPr="001F1AD2" w:rsidRDefault="005E5BBF">
            <w:pPr>
              <w:contextualSpacing/>
              <w:rPr>
                <w:rFonts w:ascii="Times New Roman" w:eastAsia="Times New Roman" w:hAnsi="Times New Roman" w:cs="Times New Roman"/>
                <w:sz w:val="20"/>
              </w:rPr>
            </w:pPr>
          </w:p>
        </w:tc>
      </w:tr>
      <w:tr w:rsidR="006A30E3" w14:paraId="53C8A867" w14:textId="77777777">
        <w:trPr>
          <w:trHeight w:val="300"/>
        </w:trPr>
        <w:tc>
          <w:tcPr>
            <w:tcW w:w="5760" w:type="dxa"/>
            <w:tcBorders>
              <w:top w:val="nil"/>
              <w:left w:val="nil"/>
              <w:bottom w:val="nil"/>
              <w:right w:val="nil"/>
            </w:tcBorders>
            <w:shd w:val="clear" w:color="auto" w:fill="auto"/>
            <w:noWrap/>
            <w:vAlign w:val="bottom"/>
            <w:hideMark/>
          </w:tcPr>
          <w:p w14:paraId="53C8A864"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8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70 ως έχει   ΔΕΚΤΟ ΚΑΤΑ ΠΛΕΙΟΨΗΦΙΑ</w:t>
            </w:r>
          </w:p>
        </w:tc>
        <w:tc>
          <w:tcPr>
            <w:tcW w:w="960" w:type="dxa"/>
            <w:tcBorders>
              <w:top w:val="nil"/>
              <w:left w:val="nil"/>
              <w:bottom w:val="nil"/>
              <w:right w:val="nil"/>
            </w:tcBorders>
            <w:shd w:val="clear" w:color="auto" w:fill="auto"/>
            <w:noWrap/>
            <w:vAlign w:val="bottom"/>
            <w:hideMark/>
          </w:tcPr>
          <w:p w14:paraId="53C8A866" w14:textId="77777777" w:rsidR="00A33413" w:rsidRPr="001F1AD2" w:rsidRDefault="005E5BBF">
            <w:pPr>
              <w:contextualSpacing/>
              <w:rPr>
                <w:rFonts w:ascii="Calibri" w:eastAsia="Times New Roman" w:hAnsi="Calibri" w:cs="Times New Roman"/>
                <w:color w:val="000000"/>
                <w:sz w:val="22"/>
                <w:szCs w:val="22"/>
              </w:rPr>
            </w:pPr>
          </w:p>
        </w:tc>
      </w:tr>
      <w:tr w:rsidR="006A30E3" w14:paraId="53C8A86F" w14:textId="77777777">
        <w:trPr>
          <w:trHeight w:val="300"/>
        </w:trPr>
        <w:tc>
          <w:tcPr>
            <w:tcW w:w="5760" w:type="dxa"/>
            <w:tcBorders>
              <w:top w:val="nil"/>
              <w:left w:val="nil"/>
              <w:bottom w:val="nil"/>
              <w:right w:val="nil"/>
            </w:tcBorders>
            <w:shd w:val="clear" w:color="auto" w:fill="auto"/>
            <w:noWrap/>
            <w:vAlign w:val="bottom"/>
            <w:hideMark/>
          </w:tcPr>
          <w:p w14:paraId="53C8A8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8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8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6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6E" w14:textId="77777777" w:rsidR="00A33413" w:rsidRPr="001F1AD2" w:rsidRDefault="005E5BBF">
            <w:pPr>
              <w:contextualSpacing/>
              <w:rPr>
                <w:rFonts w:ascii="Times New Roman" w:eastAsia="Times New Roman" w:hAnsi="Times New Roman" w:cs="Times New Roman"/>
                <w:sz w:val="20"/>
              </w:rPr>
            </w:pPr>
          </w:p>
        </w:tc>
      </w:tr>
      <w:tr w:rsidR="006A30E3" w14:paraId="53C8A877" w14:textId="77777777">
        <w:trPr>
          <w:trHeight w:val="300"/>
        </w:trPr>
        <w:tc>
          <w:tcPr>
            <w:tcW w:w="5760" w:type="dxa"/>
            <w:tcBorders>
              <w:top w:val="nil"/>
              <w:left w:val="nil"/>
              <w:bottom w:val="nil"/>
              <w:right w:val="nil"/>
            </w:tcBorders>
            <w:shd w:val="clear" w:color="auto" w:fill="auto"/>
            <w:noWrap/>
            <w:vAlign w:val="bottom"/>
            <w:hideMark/>
          </w:tcPr>
          <w:p w14:paraId="53C8A8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8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8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7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76" w14:textId="77777777" w:rsidR="00A33413" w:rsidRPr="001F1AD2" w:rsidRDefault="005E5BBF">
            <w:pPr>
              <w:contextualSpacing/>
              <w:rPr>
                <w:rFonts w:ascii="Times New Roman" w:eastAsia="Times New Roman" w:hAnsi="Times New Roman" w:cs="Times New Roman"/>
                <w:sz w:val="20"/>
              </w:rPr>
            </w:pPr>
          </w:p>
        </w:tc>
      </w:tr>
      <w:tr w:rsidR="006A30E3" w14:paraId="53C8A87F" w14:textId="77777777">
        <w:trPr>
          <w:trHeight w:val="300"/>
        </w:trPr>
        <w:tc>
          <w:tcPr>
            <w:tcW w:w="5760" w:type="dxa"/>
            <w:tcBorders>
              <w:top w:val="nil"/>
              <w:left w:val="nil"/>
              <w:bottom w:val="nil"/>
              <w:right w:val="nil"/>
            </w:tcBorders>
            <w:shd w:val="clear" w:color="auto" w:fill="auto"/>
            <w:noWrap/>
            <w:vAlign w:val="bottom"/>
            <w:hideMark/>
          </w:tcPr>
          <w:p w14:paraId="53C8A8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8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7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7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7E" w14:textId="77777777" w:rsidR="00A33413" w:rsidRPr="001F1AD2" w:rsidRDefault="005E5BBF">
            <w:pPr>
              <w:contextualSpacing/>
              <w:rPr>
                <w:rFonts w:ascii="Times New Roman" w:eastAsia="Times New Roman" w:hAnsi="Times New Roman" w:cs="Times New Roman"/>
                <w:sz w:val="20"/>
              </w:rPr>
            </w:pPr>
          </w:p>
        </w:tc>
      </w:tr>
      <w:tr w:rsidR="006A30E3" w14:paraId="53C8A887" w14:textId="77777777">
        <w:trPr>
          <w:trHeight w:val="300"/>
        </w:trPr>
        <w:tc>
          <w:tcPr>
            <w:tcW w:w="5760" w:type="dxa"/>
            <w:tcBorders>
              <w:top w:val="nil"/>
              <w:left w:val="nil"/>
              <w:bottom w:val="nil"/>
              <w:right w:val="nil"/>
            </w:tcBorders>
            <w:shd w:val="clear" w:color="auto" w:fill="auto"/>
            <w:noWrap/>
            <w:vAlign w:val="bottom"/>
            <w:hideMark/>
          </w:tcPr>
          <w:p w14:paraId="53C8A8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8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8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8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8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86" w14:textId="77777777" w:rsidR="00A33413" w:rsidRPr="001F1AD2" w:rsidRDefault="005E5BBF">
            <w:pPr>
              <w:contextualSpacing/>
              <w:rPr>
                <w:rFonts w:ascii="Times New Roman" w:eastAsia="Times New Roman" w:hAnsi="Times New Roman" w:cs="Times New Roman"/>
                <w:sz w:val="20"/>
              </w:rPr>
            </w:pPr>
          </w:p>
        </w:tc>
      </w:tr>
      <w:tr w:rsidR="006A30E3" w14:paraId="53C8A88F" w14:textId="77777777">
        <w:trPr>
          <w:trHeight w:val="300"/>
        </w:trPr>
        <w:tc>
          <w:tcPr>
            <w:tcW w:w="5760" w:type="dxa"/>
            <w:tcBorders>
              <w:top w:val="nil"/>
              <w:left w:val="nil"/>
              <w:bottom w:val="nil"/>
              <w:right w:val="nil"/>
            </w:tcBorders>
            <w:shd w:val="clear" w:color="auto" w:fill="auto"/>
            <w:noWrap/>
            <w:vAlign w:val="bottom"/>
            <w:hideMark/>
          </w:tcPr>
          <w:p w14:paraId="53C8A8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8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8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8E" w14:textId="77777777" w:rsidR="00A33413" w:rsidRPr="001F1AD2" w:rsidRDefault="005E5BBF">
            <w:pPr>
              <w:contextualSpacing/>
              <w:rPr>
                <w:rFonts w:ascii="Times New Roman" w:eastAsia="Times New Roman" w:hAnsi="Times New Roman" w:cs="Times New Roman"/>
                <w:sz w:val="20"/>
              </w:rPr>
            </w:pPr>
          </w:p>
        </w:tc>
      </w:tr>
      <w:tr w:rsidR="006A30E3" w14:paraId="53C8A897" w14:textId="77777777">
        <w:trPr>
          <w:trHeight w:val="300"/>
        </w:trPr>
        <w:tc>
          <w:tcPr>
            <w:tcW w:w="5760" w:type="dxa"/>
            <w:tcBorders>
              <w:top w:val="nil"/>
              <w:left w:val="nil"/>
              <w:bottom w:val="nil"/>
              <w:right w:val="nil"/>
            </w:tcBorders>
            <w:shd w:val="clear" w:color="auto" w:fill="auto"/>
            <w:noWrap/>
            <w:vAlign w:val="bottom"/>
            <w:hideMark/>
          </w:tcPr>
          <w:p w14:paraId="53C8A8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8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8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9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96" w14:textId="77777777" w:rsidR="00A33413" w:rsidRPr="001F1AD2" w:rsidRDefault="005E5BBF">
            <w:pPr>
              <w:contextualSpacing/>
              <w:rPr>
                <w:rFonts w:ascii="Times New Roman" w:eastAsia="Times New Roman" w:hAnsi="Times New Roman" w:cs="Times New Roman"/>
                <w:sz w:val="20"/>
              </w:rPr>
            </w:pPr>
          </w:p>
        </w:tc>
      </w:tr>
      <w:tr w:rsidR="006A30E3" w14:paraId="53C8A89F" w14:textId="77777777">
        <w:trPr>
          <w:trHeight w:val="300"/>
        </w:trPr>
        <w:tc>
          <w:tcPr>
            <w:tcW w:w="5760" w:type="dxa"/>
            <w:tcBorders>
              <w:top w:val="nil"/>
              <w:left w:val="nil"/>
              <w:bottom w:val="nil"/>
              <w:right w:val="nil"/>
            </w:tcBorders>
            <w:shd w:val="clear" w:color="auto" w:fill="auto"/>
            <w:noWrap/>
            <w:vAlign w:val="bottom"/>
            <w:hideMark/>
          </w:tcPr>
          <w:p w14:paraId="53C8A8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8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9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9E" w14:textId="77777777" w:rsidR="00A33413" w:rsidRPr="001F1AD2" w:rsidRDefault="005E5BBF">
            <w:pPr>
              <w:contextualSpacing/>
              <w:rPr>
                <w:rFonts w:ascii="Times New Roman" w:eastAsia="Times New Roman" w:hAnsi="Times New Roman" w:cs="Times New Roman"/>
                <w:sz w:val="20"/>
              </w:rPr>
            </w:pPr>
          </w:p>
        </w:tc>
      </w:tr>
      <w:tr w:rsidR="006A30E3" w14:paraId="53C8A8A6" w14:textId="77777777">
        <w:trPr>
          <w:trHeight w:val="300"/>
        </w:trPr>
        <w:tc>
          <w:tcPr>
            <w:tcW w:w="6240" w:type="dxa"/>
            <w:gridSpan w:val="2"/>
            <w:tcBorders>
              <w:top w:val="nil"/>
              <w:left w:val="nil"/>
              <w:bottom w:val="nil"/>
              <w:right w:val="nil"/>
            </w:tcBorders>
            <w:shd w:val="clear" w:color="auto" w:fill="auto"/>
            <w:noWrap/>
            <w:vAlign w:val="bottom"/>
            <w:hideMark/>
          </w:tcPr>
          <w:p w14:paraId="53C8A8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8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A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A5" w14:textId="77777777" w:rsidR="00A33413" w:rsidRPr="001F1AD2" w:rsidRDefault="005E5BBF">
            <w:pPr>
              <w:contextualSpacing/>
              <w:rPr>
                <w:rFonts w:ascii="Times New Roman" w:eastAsia="Times New Roman" w:hAnsi="Times New Roman" w:cs="Times New Roman"/>
                <w:sz w:val="20"/>
              </w:rPr>
            </w:pPr>
          </w:p>
        </w:tc>
      </w:tr>
      <w:tr w:rsidR="006A30E3" w14:paraId="53C8A8AE" w14:textId="77777777">
        <w:trPr>
          <w:trHeight w:val="300"/>
        </w:trPr>
        <w:tc>
          <w:tcPr>
            <w:tcW w:w="5760" w:type="dxa"/>
            <w:tcBorders>
              <w:top w:val="nil"/>
              <w:left w:val="nil"/>
              <w:bottom w:val="nil"/>
              <w:right w:val="nil"/>
            </w:tcBorders>
            <w:shd w:val="clear" w:color="auto" w:fill="auto"/>
            <w:noWrap/>
            <w:vAlign w:val="bottom"/>
            <w:hideMark/>
          </w:tcPr>
          <w:p w14:paraId="53C8A8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A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A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A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AD" w14:textId="77777777" w:rsidR="00A33413" w:rsidRPr="001F1AD2" w:rsidRDefault="005E5BBF">
            <w:pPr>
              <w:contextualSpacing/>
              <w:rPr>
                <w:rFonts w:ascii="Times New Roman" w:eastAsia="Times New Roman" w:hAnsi="Times New Roman" w:cs="Times New Roman"/>
                <w:sz w:val="20"/>
              </w:rPr>
            </w:pPr>
          </w:p>
        </w:tc>
      </w:tr>
      <w:tr w:rsidR="006A30E3" w14:paraId="53C8A8B2" w14:textId="77777777">
        <w:trPr>
          <w:trHeight w:val="300"/>
        </w:trPr>
        <w:tc>
          <w:tcPr>
            <w:tcW w:w="5760" w:type="dxa"/>
            <w:tcBorders>
              <w:top w:val="nil"/>
              <w:left w:val="nil"/>
              <w:bottom w:val="nil"/>
              <w:right w:val="nil"/>
            </w:tcBorders>
            <w:shd w:val="clear" w:color="auto" w:fill="auto"/>
            <w:noWrap/>
            <w:vAlign w:val="bottom"/>
            <w:hideMark/>
          </w:tcPr>
          <w:p w14:paraId="53C8A8AF"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8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71 ως έχει   ΔΕΚΤΟ ΚΑΤΑ ΠΛΕΙΟΨΗΦΙΑ</w:t>
            </w:r>
          </w:p>
        </w:tc>
        <w:tc>
          <w:tcPr>
            <w:tcW w:w="960" w:type="dxa"/>
            <w:tcBorders>
              <w:top w:val="nil"/>
              <w:left w:val="nil"/>
              <w:bottom w:val="nil"/>
              <w:right w:val="nil"/>
            </w:tcBorders>
            <w:shd w:val="clear" w:color="auto" w:fill="auto"/>
            <w:noWrap/>
            <w:vAlign w:val="bottom"/>
            <w:hideMark/>
          </w:tcPr>
          <w:p w14:paraId="53C8A8B1" w14:textId="77777777" w:rsidR="00A33413" w:rsidRPr="001F1AD2" w:rsidRDefault="005E5BBF">
            <w:pPr>
              <w:contextualSpacing/>
              <w:rPr>
                <w:rFonts w:ascii="Calibri" w:eastAsia="Times New Roman" w:hAnsi="Calibri" w:cs="Times New Roman"/>
                <w:color w:val="000000"/>
                <w:sz w:val="22"/>
                <w:szCs w:val="22"/>
              </w:rPr>
            </w:pPr>
          </w:p>
        </w:tc>
      </w:tr>
      <w:tr w:rsidR="006A30E3" w14:paraId="53C8A8BA" w14:textId="77777777">
        <w:trPr>
          <w:trHeight w:val="300"/>
        </w:trPr>
        <w:tc>
          <w:tcPr>
            <w:tcW w:w="5760" w:type="dxa"/>
            <w:tcBorders>
              <w:top w:val="nil"/>
              <w:left w:val="nil"/>
              <w:bottom w:val="nil"/>
              <w:right w:val="nil"/>
            </w:tcBorders>
            <w:shd w:val="clear" w:color="auto" w:fill="auto"/>
            <w:noWrap/>
            <w:vAlign w:val="bottom"/>
            <w:hideMark/>
          </w:tcPr>
          <w:p w14:paraId="53C8A8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8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8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B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B9" w14:textId="77777777" w:rsidR="00A33413" w:rsidRPr="001F1AD2" w:rsidRDefault="005E5BBF">
            <w:pPr>
              <w:contextualSpacing/>
              <w:rPr>
                <w:rFonts w:ascii="Times New Roman" w:eastAsia="Times New Roman" w:hAnsi="Times New Roman" w:cs="Times New Roman"/>
                <w:sz w:val="20"/>
              </w:rPr>
            </w:pPr>
          </w:p>
        </w:tc>
      </w:tr>
      <w:tr w:rsidR="006A30E3" w14:paraId="53C8A8C2" w14:textId="77777777">
        <w:trPr>
          <w:trHeight w:val="300"/>
        </w:trPr>
        <w:tc>
          <w:tcPr>
            <w:tcW w:w="5760" w:type="dxa"/>
            <w:tcBorders>
              <w:top w:val="nil"/>
              <w:left w:val="nil"/>
              <w:bottom w:val="nil"/>
              <w:right w:val="nil"/>
            </w:tcBorders>
            <w:shd w:val="clear" w:color="auto" w:fill="auto"/>
            <w:noWrap/>
            <w:vAlign w:val="bottom"/>
            <w:hideMark/>
          </w:tcPr>
          <w:p w14:paraId="53C8A8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8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8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C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C1" w14:textId="77777777" w:rsidR="00A33413" w:rsidRPr="001F1AD2" w:rsidRDefault="005E5BBF">
            <w:pPr>
              <w:contextualSpacing/>
              <w:rPr>
                <w:rFonts w:ascii="Times New Roman" w:eastAsia="Times New Roman" w:hAnsi="Times New Roman" w:cs="Times New Roman"/>
                <w:sz w:val="20"/>
              </w:rPr>
            </w:pPr>
          </w:p>
        </w:tc>
      </w:tr>
      <w:tr w:rsidR="006A30E3" w14:paraId="53C8A8CA" w14:textId="77777777">
        <w:trPr>
          <w:trHeight w:val="300"/>
        </w:trPr>
        <w:tc>
          <w:tcPr>
            <w:tcW w:w="5760" w:type="dxa"/>
            <w:tcBorders>
              <w:top w:val="nil"/>
              <w:left w:val="nil"/>
              <w:bottom w:val="nil"/>
              <w:right w:val="nil"/>
            </w:tcBorders>
            <w:shd w:val="clear" w:color="auto" w:fill="auto"/>
            <w:noWrap/>
            <w:vAlign w:val="bottom"/>
            <w:hideMark/>
          </w:tcPr>
          <w:p w14:paraId="53C8A8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8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C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C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C9" w14:textId="77777777" w:rsidR="00A33413" w:rsidRPr="001F1AD2" w:rsidRDefault="005E5BBF">
            <w:pPr>
              <w:contextualSpacing/>
              <w:rPr>
                <w:rFonts w:ascii="Times New Roman" w:eastAsia="Times New Roman" w:hAnsi="Times New Roman" w:cs="Times New Roman"/>
                <w:sz w:val="20"/>
              </w:rPr>
            </w:pPr>
          </w:p>
        </w:tc>
      </w:tr>
      <w:tr w:rsidR="006A30E3" w14:paraId="53C8A8D2" w14:textId="77777777">
        <w:trPr>
          <w:trHeight w:val="300"/>
        </w:trPr>
        <w:tc>
          <w:tcPr>
            <w:tcW w:w="5760" w:type="dxa"/>
            <w:tcBorders>
              <w:top w:val="nil"/>
              <w:left w:val="nil"/>
              <w:bottom w:val="nil"/>
              <w:right w:val="nil"/>
            </w:tcBorders>
            <w:shd w:val="clear" w:color="auto" w:fill="auto"/>
            <w:noWrap/>
            <w:vAlign w:val="bottom"/>
            <w:hideMark/>
          </w:tcPr>
          <w:p w14:paraId="53C8A8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8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C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8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D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D1" w14:textId="77777777" w:rsidR="00A33413" w:rsidRPr="001F1AD2" w:rsidRDefault="005E5BBF">
            <w:pPr>
              <w:contextualSpacing/>
              <w:rPr>
                <w:rFonts w:ascii="Times New Roman" w:eastAsia="Times New Roman" w:hAnsi="Times New Roman" w:cs="Times New Roman"/>
                <w:sz w:val="20"/>
              </w:rPr>
            </w:pPr>
          </w:p>
        </w:tc>
      </w:tr>
      <w:tr w:rsidR="006A30E3" w14:paraId="53C8A8DA" w14:textId="77777777">
        <w:trPr>
          <w:trHeight w:val="300"/>
        </w:trPr>
        <w:tc>
          <w:tcPr>
            <w:tcW w:w="5760" w:type="dxa"/>
            <w:tcBorders>
              <w:top w:val="nil"/>
              <w:left w:val="nil"/>
              <w:bottom w:val="nil"/>
              <w:right w:val="nil"/>
            </w:tcBorders>
            <w:shd w:val="clear" w:color="auto" w:fill="auto"/>
            <w:noWrap/>
            <w:vAlign w:val="bottom"/>
            <w:hideMark/>
          </w:tcPr>
          <w:p w14:paraId="53C8A8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8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8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D9" w14:textId="77777777" w:rsidR="00A33413" w:rsidRPr="001F1AD2" w:rsidRDefault="005E5BBF">
            <w:pPr>
              <w:contextualSpacing/>
              <w:rPr>
                <w:rFonts w:ascii="Times New Roman" w:eastAsia="Times New Roman" w:hAnsi="Times New Roman" w:cs="Times New Roman"/>
                <w:sz w:val="20"/>
              </w:rPr>
            </w:pPr>
          </w:p>
        </w:tc>
      </w:tr>
      <w:tr w:rsidR="006A30E3" w14:paraId="53C8A8E2" w14:textId="77777777">
        <w:trPr>
          <w:trHeight w:val="300"/>
        </w:trPr>
        <w:tc>
          <w:tcPr>
            <w:tcW w:w="5760" w:type="dxa"/>
            <w:tcBorders>
              <w:top w:val="nil"/>
              <w:left w:val="nil"/>
              <w:bottom w:val="nil"/>
              <w:right w:val="nil"/>
            </w:tcBorders>
            <w:shd w:val="clear" w:color="auto" w:fill="auto"/>
            <w:noWrap/>
            <w:vAlign w:val="bottom"/>
            <w:hideMark/>
          </w:tcPr>
          <w:p w14:paraId="53C8A8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8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8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E1" w14:textId="77777777" w:rsidR="00A33413" w:rsidRPr="001F1AD2" w:rsidRDefault="005E5BBF">
            <w:pPr>
              <w:contextualSpacing/>
              <w:rPr>
                <w:rFonts w:ascii="Times New Roman" w:eastAsia="Times New Roman" w:hAnsi="Times New Roman" w:cs="Times New Roman"/>
                <w:sz w:val="20"/>
              </w:rPr>
            </w:pPr>
          </w:p>
        </w:tc>
      </w:tr>
      <w:tr w:rsidR="006A30E3" w14:paraId="53C8A8EA" w14:textId="77777777">
        <w:trPr>
          <w:trHeight w:val="300"/>
        </w:trPr>
        <w:tc>
          <w:tcPr>
            <w:tcW w:w="5760" w:type="dxa"/>
            <w:tcBorders>
              <w:top w:val="nil"/>
              <w:left w:val="nil"/>
              <w:bottom w:val="nil"/>
              <w:right w:val="nil"/>
            </w:tcBorders>
            <w:shd w:val="clear" w:color="auto" w:fill="auto"/>
            <w:noWrap/>
            <w:vAlign w:val="bottom"/>
            <w:hideMark/>
          </w:tcPr>
          <w:p w14:paraId="53C8A8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8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E9" w14:textId="77777777" w:rsidR="00A33413" w:rsidRPr="001F1AD2" w:rsidRDefault="005E5BBF">
            <w:pPr>
              <w:contextualSpacing/>
              <w:rPr>
                <w:rFonts w:ascii="Times New Roman" w:eastAsia="Times New Roman" w:hAnsi="Times New Roman" w:cs="Times New Roman"/>
                <w:sz w:val="20"/>
              </w:rPr>
            </w:pPr>
          </w:p>
        </w:tc>
      </w:tr>
      <w:tr w:rsidR="006A30E3" w14:paraId="53C8A8F1" w14:textId="77777777">
        <w:trPr>
          <w:trHeight w:val="300"/>
        </w:trPr>
        <w:tc>
          <w:tcPr>
            <w:tcW w:w="6240" w:type="dxa"/>
            <w:gridSpan w:val="2"/>
            <w:tcBorders>
              <w:top w:val="nil"/>
              <w:left w:val="nil"/>
              <w:bottom w:val="nil"/>
              <w:right w:val="nil"/>
            </w:tcBorders>
            <w:shd w:val="clear" w:color="auto" w:fill="auto"/>
            <w:noWrap/>
            <w:vAlign w:val="bottom"/>
            <w:hideMark/>
          </w:tcPr>
          <w:p w14:paraId="53C8A8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8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8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8E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F0" w14:textId="77777777" w:rsidR="00A33413" w:rsidRPr="001F1AD2" w:rsidRDefault="005E5BBF">
            <w:pPr>
              <w:contextualSpacing/>
              <w:rPr>
                <w:rFonts w:ascii="Times New Roman" w:eastAsia="Times New Roman" w:hAnsi="Times New Roman" w:cs="Times New Roman"/>
                <w:sz w:val="20"/>
              </w:rPr>
            </w:pPr>
          </w:p>
        </w:tc>
      </w:tr>
      <w:tr w:rsidR="006A30E3" w14:paraId="53C8A8F9" w14:textId="77777777">
        <w:trPr>
          <w:trHeight w:val="300"/>
        </w:trPr>
        <w:tc>
          <w:tcPr>
            <w:tcW w:w="5760" w:type="dxa"/>
            <w:tcBorders>
              <w:top w:val="nil"/>
              <w:left w:val="nil"/>
              <w:bottom w:val="nil"/>
              <w:right w:val="nil"/>
            </w:tcBorders>
            <w:shd w:val="clear" w:color="auto" w:fill="auto"/>
            <w:noWrap/>
            <w:vAlign w:val="bottom"/>
            <w:hideMark/>
          </w:tcPr>
          <w:p w14:paraId="53C8A8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F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8F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8F8" w14:textId="77777777" w:rsidR="00A33413" w:rsidRPr="001F1AD2" w:rsidRDefault="005E5BBF">
            <w:pPr>
              <w:contextualSpacing/>
              <w:rPr>
                <w:rFonts w:ascii="Times New Roman" w:eastAsia="Times New Roman" w:hAnsi="Times New Roman" w:cs="Times New Roman"/>
                <w:sz w:val="20"/>
              </w:rPr>
            </w:pPr>
          </w:p>
        </w:tc>
      </w:tr>
      <w:tr w:rsidR="006A30E3" w14:paraId="53C8A8FD" w14:textId="77777777">
        <w:trPr>
          <w:trHeight w:val="300"/>
        </w:trPr>
        <w:tc>
          <w:tcPr>
            <w:tcW w:w="5760" w:type="dxa"/>
            <w:tcBorders>
              <w:top w:val="nil"/>
              <w:left w:val="nil"/>
              <w:bottom w:val="nil"/>
              <w:right w:val="nil"/>
            </w:tcBorders>
            <w:shd w:val="clear" w:color="auto" w:fill="auto"/>
            <w:noWrap/>
            <w:vAlign w:val="bottom"/>
            <w:hideMark/>
          </w:tcPr>
          <w:p w14:paraId="53C8A8FA"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8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72 ως έχει   ΔΕΚΤΟ ΚΑΤΑ ΠΛΕΙΟΨΗΦΙΑ</w:t>
            </w:r>
          </w:p>
        </w:tc>
        <w:tc>
          <w:tcPr>
            <w:tcW w:w="960" w:type="dxa"/>
            <w:tcBorders>
              <w:top w:val="nil"/>
              <w:left w:val="nil"/>
              <w:bottom w:val="nil"/>
              <w:right w:val="nil"/>
            </w:tcBorders>
            <w:shd w:val="clear" w:color="auto" w:fill="auto"/>
            <w:noWrap/>
            <w:vAlign w:val="bottom"/>
            <w:hideMark/>
          </w:tcPr>
          <w:p w14:paraId="53C8A8FC" w14:textId="77777777" w:rsidR="00A33413" w:rsidRPr="001F1AD2" w:rsidRDefault="005E5BBF">
            <w:pPr>
              <w:contextualSpacing/>
              <w:rPr>
                <w:rFonts w:ascii="Calibri" w:eastAsia="Times New Roman" w:hAnsi="Calibri" w:cs="Times New Roman"/>
                <w:color w:val="000000"/>
                <w:sz w:val="22"/>
                <w:szCs w:val="22"/>
              </w:rPr>
            </w:pPr>
          </w:p>
        </w:tc>
      </w:tr>
      <w:tr w:rsidR="006A30E3" w14:paraId="53C8A905" w14:textId="77777777">
        <w:trPr>
          <w:trHeight w:val="300"/>
        </w:trPr>
        <w:tc>
          <w:tcPr>
            <w:tcW w:w="5760" w:type="dxa"/>
            <w:tcBorders>
              <w:top w:val="nil"/>
              <w:left w:val="nil"/>
              <w:bottom w:val="nil"/>
              <w:right w:val="nil"/>
            </w:tcBorders>
            <w:shd w:val="clear" w:color="auto" w:fill="auto"/>
            <w:noWrap/>
            <w:vAlign w:val="bottom"/>
            <w:hideMark/>
          </w:tcPr>
          <w:p w14:paraId="53C8A8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8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04" w14:textId="77777777" w:rsidR="00A33413" w:rsidRPr="001F1AD2" w:rsidRDefault="005E5BBF">
            <w:pPr>
              <w:contextualSpacing/>
              <w:rPr>
                <w:rFonts w:ascii="Times New Roman" w:eastAsia="Times New Roman" w:hAnsi="Times New Roman" w:cs="Times New Roman"/>
                <w:sz w:val="20"/>
              </w:rPr>
            </w:pPr>
          </w:p>
        </w:tc>
      </w:tr>
      <w:tr w:rsidR="006A30E3" w14:paraId="53C8A90D" w14:textId="77777777">
        <w:trPr>
          <w:trHeight w:val="300"/>
        </w:trPr>
        <w:tc>
          <w:tcPr>
            <w:tcW w:w="5760" w:type="dxa"/>
            <w:tcBorders>
              <w:top w:val="nil"/>
              <w:left w:val="nil"/>
              <w:bottom w:val="nil"/>
              <w:right w:val="nil"/>
            </w:tcBorders>
            <w:shd w:val="clear" w:color="auto" w:fill="auto"/>
            <w:noWrap/>
            <w:vAlign w:val="bottom"/>
            <w:hideMark/>
          </w:tcPr>
          <w:p w14:paraId="53C8A9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9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0C" w14:textId="77777777" w:rsidR="00A33413" w:rsidRPr="001F1AD2" w:rsidRDefault="005E5BBF">
            <w:pPr>
              <w:contextualSpacing/>
              <w:rPr>
                <w:rFonts w:ascii="Times New Roman" w:eastAsia="Times New Roman" w:hAnsi="Times New Roman" w:cs="Times New Roman"/>
                <w:sz w:val="20"/>
              </w:rPr>
            </w:pPr>
          </w:p>
        </w:tc>
      </w:tr>
      <w:tr w:rsidR="006A30E3" w14:paraId="53C8A915" w14:textId="77777777">
        <w:trPr>
          <w:trHeight w:val="300"/>
        </w:trPr>
        <w:tc>
          <w:tcPr>
            <w:tcW w:w="5760" w:type="dxa"/>
            <w:tcBorders>
              <w:top w:val="nil"/>
              <w:left w:val="nil"/>
              <w:bottom w:val="nil"/>
              <w:right w:val="nil"/>
            </w:tcBorders>
            <w:shd w:val="clear" w:color="auto" w:fill="auto"/>
            <w:noWrap/>
            <w:vAlign w:val="bottom"/>
            <w:hideMark/>
          </w:tcPr>
          <w:p w14:paraId="53C8A9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9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9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14" w14:textId="77777777" w:rsidR="00A33413" w:rsidRPr="001F1AD2" w:rsidRDefault="005E5BBF">
            <w:pPr>
              <w:contextualSpacing/>
              <w:rPr>
                <w:rFonts w:ascii="Times New Roman" w:eastAsia="Times New Roman" w:hAnsi="Times New Roman" w:cs="Times New Roman"/>
                <w:sz w:val="20"/>
              </w:rPr>
            </w:pPr>
          </w:p>
        </w:tc>
      </w:tr>
      <w:tr w:rsidR="006A30E3" w14:paraId="53C8A91D" w14:textId="77777777">
        <w:trPr>
          <w:trHeight w:val="300"/>
        </w:trPr>
        <w:tc>
          <w:tcPr>
            <w:tcW w:w="5760" w:type="dxa"/>
            <w:tcBorders>
              <w:top w:val="nil"/>
              <w:left w:val="nil"/>
              <w:bottom w:val="nil"/>
              <w:right w:val="nil"/>
            </w:tcBorders>
            <w:shd w:val="clear" w:color="auto" w:fill="auto"/>
            <w:noWrap/>
            <w:vAlign w:val="bottom"/>
            <w:hideMark/>
          </w:tcPr>
          <w:p w14:paraId="53C8A9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9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1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9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1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1C" w14:textId="77777777" w:rsidR="00A33413" w:rsidRPr="001F1AD2" w:rsidRDefault="005E5BBF">
            <w:pPr>
              <w:contextualSpacing/>
              <w:rPr>
                <w:rFonts w:ascii="Times New Roman" w:eastAsia="Times New Roman" w:hAnsi="Times New Roman" w:cs="Times New Roman"/>
                <w:sz w:val="20"/>
              </w:rPr>
            </w:pPr>
          </w:p>
        </w:tc>
      </w:tr>
      <w:tr w:rsidR="006A30E3" w14:paraId="53C8A925" w14:textId="77777777">
        <w:trPr>
          <w:trHeight w:val="300"/>
        </w:trPr>
        <w:tc>
          <w:tcPr>
            <w:tcW w:w="5760" w:type="dxa"/>
            <w:tcBorders>
              <w:top w:val="nil"/>
              <w:left w:val="nil"/>
              <w:bottom w:val="nil"/>
              <w:right w:val="nil"/>
            </w:tcBorders>
            <w:shd w:val="clear" w:color="auto" w:fill="auto"/>
            <w:noWrap/>
            <w:vAlign w:val="bottom"/>
            <w:hideMark/>
          </w:tcPr>
          <w:p w14:paraId="53C8A9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9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9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2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24" w14:textId="77777777" w:rsidR="00A33413" w:rsidRPr="001F1AD2" w:rsidRDefault="005E5BBF">
            <w:pPr>
              <w:contextualSpacing/>
              <w:rPr>
                <w:rFonts w:ascii="Times New Roman" w:eastAsia="Times New Roman" w:hAnsi="Times New Roman" w:cs="Times New Roman"/>
                <w:sz w:val="20"/>
              </w:rPr>
            </w:pPr>
          </w:p>
        </w:tc>
      </w:tr>
      <w:tr w:rsidR="006A30E3" w14:paraId="53C8A92D" w14:textId="77777777">
        <w:trPr>
          <w:trHeight w:val="300"/>
        </w:trPr>
        <w:tc>
          <w:tcPr>
            <w:tcW w:w="5760" w:type="dxa"/>
            <w:tcBorders>
              <w:top w:val="nil"/>
              <w:left w:val="nil"/>
              <w:bottom w:val="nil"/>
              <w:right w:val="nil"/>
            </w:tcBorders>
            <w:shd w:val="clear" w:color="auto" w:fill="auto"/>
            <w:noWrap/>
            <w:vAlign w:val="bottom"/>
            <w:hideMark/>
          </w:tcPr>
          <w:p w14:paraId="53C8A9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9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2C" w14:textId="77777777" w:rsidR="00A33413" w:rsidRPr="001F1AD2" w:rsidRDefault="005E5BBF">
            <w:pPr>
              <w:contextualSpacing/>
              <w:rPr>
                <w:rFonts w:ascii="Times New Roman" w:eastAsia="Times New Roman" w:hAnsi="Times New Roman" w:cs="Times New Roman"/>
                <w:sz w:val="20"/>
              </w:rPr>
            </w:pPr>
          </w:p>
        </w:tc>
      </w:tr>
      <w:tr w:rsidR="006A30E3" w14:paraId="53C8A935" w14:textId="77777777">
        <w:trPr>
          <w:trHeight w:val="300"/>
        </w:trPr>
        <w:tc>
          <w:tcPr>
            <w:tcW w:w="5760" w:type="dxa"/>
            <w:tcBorders>
              <w:top w:val="nil"/>
              <w:left w:val="nil"/>
              <w:bottom w:val="nil"/>
              <w:right w:val="nil"/>
            </w:tcBorders>
            <w:shd w:val="clear" w:color="auto" w:fill="auto"/>
            <w:noWrap/>
            <w:vAlign w:val="bottom"/>
            <w:hideMark/>
          </w:tcPr>
          <w:p w14:paraId="53C8A9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9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9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3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34" w14:textId="77777777" w:rsidR="00A33413" w:rsidRPr="001F1AD2" w:rsidRDefault="005E5BBF">
            <w:pPr>
              <w:contextualSpacing/>
              <w:rPr>
                <w:rFonts w:ascii="Times New Roman" w:eastAsia="Times New Roman" w:hAnsi="Times New Roman" w:cs="Times New Roman"/>
                <w:sz w:val="20"/>
              </w:rPr>
            </w:pPr>
          </w:p>
        </w:tc>
      </w:tr>
      <w:tr w:rsidR="006A30E3" w14:paraId="53C8A93C" w14:textId="77777777">
        <w:trPr>
          <w:trHeight w:val="300"/>
        </w:trPr>
        <w:tc>
          <w:tcPr>
            <w:tcW w:w="6240" w:type="dxa"/>
            <w:gridSpan w:val="2"/>
            <w:tcBorders>
              <w:top w:val="nil"/>
              <w:left w:val="nil"/>
              <w:bottom w:val="nil"/>
              <w:right w:val="nil"/>
            </w:tcBorders>
            <w:shd w:val="clear" w:color="auto" w:fill="auto"/>
            <w:noWrap/>
            <w:vAlign w:val="bottom"/>
            <w:hideMark/>
          </w:tcPr>
          <w:p w14:paraId="53C8A9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9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9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3B" w14:textId="77777777" w:rsidR="00A33413" w:rsidRPr="001F1AD2" w:rsidRDefault="005E5BBF">
            <w:pPr>
              <w:contextualSpacing/>
              <w:rPr>
                <w:rFonts w:ascii="Times New Roman" w:eastAsia="Times New Roman" w:hAnsi="Times New Roman" w:cs="Times New Roman"/>
                <w:sz w:val="20"/>
              </w:rPr>
            </w:pPr>
          </w:p>
        </w:tc>
      </w:tr>
      <w:tr w:rsidR="006A30E3" w14:paraId="53C8A944" w14:textId="77777777">
        <w:trPr>
          <w:trHeight w:val="300"/>
        </w:trPr>
        <w:tc>
          <w:tcPr>
            <w:tcW w:w="5760" w:type="dxa"/>
            <w:tcBorders>
              <w:top w:val="nil"/>
              <w:left w:val="nil"/>
              <w:bottom w:val="nil"/>
              <w:right w:val="nil"/>
            </w:tcBorders>
            <w:shd w:val="clear" w:color="auto" w:fill="auto"/>
            <w:noWrap/>
            <w:vAlign w:val="bottom"/>
            <w:hideMark/>
          </w:tcPr>
          <w:p w14:paraId="53C8A9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4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4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43" w14:textId="77777777" w:rsidR="00A33413" w:rsidRPr="001F1AD2" w:rsidRDefault="005E5BBF">
            <w:pPr>
              <w:contextualSpacing/>
              <w:rPr>
                <w:rFonts w:ascii="Times New Roman" w:eastAsia="Times New Roman" w:hAnsi="Times New Roman" w:cs="Times New Roman"/>
                <w:sz w:val="20"/>
              </w:rPr>
            </w:pPr>
          </w:p>
        </w:tc>
      </w:tr>
      <w:tr w:rsidR="006A30E3" w14:paraId="53C8A948" w14:textId="77777777">
        <w:trPr>
          <w:trHeight w:val="300"/>
        </w:trPr>
        <w:tc>
          <w:tcPr>
            <w:tcW w:w="5760" w:type="dxa"/>
            <w:tcBorders>
              <w:top w:val="nil"/>
              <w:left w:val="nil"/>
              <w:bottom w:val="nil"/>
              <w:right w:val="nil"/>
            </w:tcBorders>
            <w:shd w:val="clear" w:color="auto" w:fill="auto"/>
            <w:noWrap/>
            <w:vAlign w:val="bottom"/>
            <w:hideMark/>
          </w:tcPr>
          <w:p w14:paraId="53C8A945"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9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73 ως έχει   ΔΕΚΤΟ ΚΑΤΑ ΠΛΕΙΟΨΗΦΙΑ</w:t>
            </w:r>
          </w:p>
        </w:tc>
        <w:tc>
          <w:tcPr>
            <w:tcW w:w="960" w:type="dxa"/>
            <w:tcBorders>
              <w:top w:val="nil"/>
              <w:left w:val="nil"/>
              <w:bottom w:val="nil"/>
              <w:right w:val="nil"/>
            </w:tcBorders>
            <w:shd w:val="clear" w:color="auto" w:fill="auto"/>
            <w:noWrap/>
            <w:vAlign w:val="bottom"/>
            <w:hideMark/>
          </w:tcPr>
          <w:p w14:paraId="53C8A947" w14:textId="77777777" w:rsidR="00A33413" w:rsidRPr="001F1AD2" w:rsidRDefault="005E5BBF">
            <w:pPr>
              <w:contextualSpacing/>
              <w:rPr>
                <w:rFonts w:ascii="Calibri" w:eastAsia="Times New Roman" w:hAnsi="Calibri" w:cs="Times New Roman"/>
                <w:color w:val="000000"/>
                <w:sz w:val="22"/>
                <w:szCs w:val="22"/>
              </w:rPr>
            </w:pPr>
          </w:p>
        </w:tc>
      </w:tr>
      <w:tr w:rsidR="006A30E3" w14:paraId="53C8A950" w14:textId="77777777">
        <w:trPr>
          <w:trHeight w:val="300"/>
        </w:trPr>
        <w:tc>
          <w:tcPr>
            <w:tcW w:w="5760" w:type="dxa"/>
            <w:tcBorders>
              <w:top w:val="nil"/>
              <w:left w:val="nil"/>
              <w:bottom w:val="nil"/>
              <w:right w:val="nil"/>
            </w:tcBorders>
            <w:shd w:val="clear" w:color="auto" w:fill="auto"/>
            <w:noWrap/>
            <w:vAlign w:val="bottom"/>
            <w:hideMark/>
          </w:tcPr>
          <w:p w14:paraId="53C8A9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9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4F" w14:textId="77777777" w:rsidR="00A33413" w:rsidRPr="001F1AD2" w:rsidRDefault="005E5BBF">
            <w:pPr>
              <w:contextualSpacing/>
              <w:rPr>
                <w:rFonts w:ascii="Times New Roman" w:eastAsia="Times New Roman" w:hAnsi="Times New Roman" w:cs="Times New Roman"/>
                <w:sz w:val="20"/>
              </w:rPr>
            </w:pPr>
          </w:p>
        </w:tc>
      </w:tr>
      <w:tr w:rsidR="006A30E3" w14:paraId="53C8A958" w14:textId="77777777">
        <w:trPr>
          <w:trHeight w:val="300"/>
        </w:trPr>
        <w:tc>
          <w:tcPr>
            <w:tcW w:w="5760" w:type="dxa"/>
            <w:tcBorders>
              <w:top w:val="nil"/>
              <w:left w:val="nil"/>
              <w:bottom w:val="nil"/>
              <w:right w:val="nil"/>
            </w:tcBorders>
            <w:shd w:val="clear" w:color="auto" w:fill="auto"/>
            <w:noWrap/>
            <w:vAlign w:val="bottom"/>
            <w:hideMark/>
          </w:tcPr>
          <w:p w14:paraId="53C8A9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9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57" w14:textId="77777777" w:rsidR="00A33413" w:rsidRPr="001F1AD2" w:rsidRDefault="005E5BBF">
            <w:pPr>
              <w:contextualSpacing/>
              <w:rPr>
                <w:rFonts w:ascii="Times New Roman" w:eastAsia="Times New Roman" w:hAnsi="Times New Roman" w:cs="Times New Roman"/>
                <w:sz w:val="20"/>
              </w:rPr>
            </w:pPr>
          </w:p>
        </w:tc>
      </w:tr>
      <w:tr w:rsidR="006A30E3" w14:paraId="53C8A960" w14:textId="77777777">
        <w:trPr>
          <w:trHeight w:val="300"/>
        </w:trPr>
        <w:tc>
          <w:tcPr>
            <w:tcW w:w="5760" w:type="dxa"/>
            <w:tcBorders>
              <w:top w:val="nil"/>
              <w:left w:val="nil"/>
              <w:bottom w:val="nil"/>
              <w:right w:val="nil"/>
            </w:tcBorders>
            <w:shd w:val="clear" w:color="auto" w:fill="auto"/>
            <w:noWrap/>
            <w:vAlign w:val="bottom"/>
            <w:hideMark/>
          </w:tcPr>
          <w:p w14:paraId="53C8A9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9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9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5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5F" w14:textId="77777777" w:rsidR="00A33413" w:rsidRPr="001F1AD2" w:rsidRDefault="005E5BBF">
            <w:pPr>
              <w:contextualSpacing/>
              <w:rPr>
                <w:rFonts w:ascii="Times New Roman" w:eastAsia="Times New Roman" w:hAnsi="Times New Roman" w:cs="Times New Roman"/>
                <w:sz w:val="20"/>
              </w:rPr>
            </w:pPr>
          </w:p>
        </w:tc>
      </w:tr>
      <w:tr w:rsidR="006A30E3" w14:paraId="53C8A968" w14:textId="77777777">
        <w:trPr>
          <w:trHeight w:val="300"/>
        </w:trPr>
        <w:tc>
          <w:tcPr>
            <w:tcW w:w="5760" w:type="dxa"/>
            <w:tcBorders>
              <w:top w:val="nil"/>
              <w:left w:val="nil"/>
              <w:bottom w:val="nil"/>
              <w:right w:val="nil"/>
            </w:tcBorders>
            <w:shd w:val="clear" w:color="auto" w:fill="auto"/>
            <w:noWrap/>
            <w:vAlign w:val="bottom"/>
            <w:hideMark/>
          </w:tcPr>
          <w:p w14:paraId="53C8A96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96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6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9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6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67" w14:textId="77777777" w:rsidR="00A33413" w:rsidRPr="001F1AD2" w:rsidRDefault="005E5BBF">
            <w:pPr>
              <w:contextualSpacing/>
              <w:rPr>
                <w:rFonts w:ascii="Times New Roman" w:eastAsia="Times New Roman" w:hAnsi="Times New Roman" w:cs="Times New Roman"/>
                <w:sz w:val="20"/>
              </w:rPr>
            </w:pPr>
          </w:p>
        </w:tc>
      </w:tr>
      <w:tr w:rsidR="006A30E3" w14:paraId="53C8A970" w14:textId="77777777">
        <w:trPr>
          <w:trHeight w:val="300"/>
        </w:trPr>
        <w:tc>
          <w:tcPr>
            <w:tcW w:w="5760" w:type="dxa"/>
            <w:tcBorders>
              <w:top w:val="nil"/>
              <w:left w:val="nil"/>
              <w:bottom w:val="nil"/>
              <w:right w:val="nil"/>
            </w:tcBorders>
            <w:shd w:val="clear" w:color="auto" w:fill="auto"/>
            <w:noWrap/>
            <w:vAlign w:val="bottom"/>
            <w:hideMark/>
          </w:tcPr>
          <w:p w14:paraId="53C8A96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96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6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9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6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6F" w14:textId="77777777" w:rsidR="00A33413" w:rsidRPr="001F1AD2" w:rsidRDefault="005E5BBF">
            <w:pPr>
              <w:contextualSpacing/>
              <w:rPr>
                <w:rFonts w:ascii="Times New Roman" w:eastAsia="Times New Roman" w:hAnsi="Times New Roman" w:cs="Times New Roman"/>
                <w:sz w:val="20"/>
              </w:rPr>
            </w:pPr>
          </w:p>
        </w:tc>
      </w:tr>
      <w:tr w:rsidR="006A30E3" w14:paraId="53C8A978" w14:textId="77777777">
        <w:trPr>
          <w:trHeight w:val="300"/>
        </w:trPr>
        <w:tc>
          <w:tcPr>
            <w:tcW w:w="5760" w:type="dxa"/>
            <w:tcBorders>
              <w:top w:val="nil"/>
              <w:left w:val="nil"/>
              <w:bottom w:val="nil"/>
              <w:right w:val="nil"/>
            </w:tcBorders>
            <w:shd w:val="clear" w:color="auto" w:fill="auto"/>
            <w:noWrap/>
            <w:vAlign w:val="bottom"/>
            <w:hideMark/>
          </w:tcPr>
          <w:p w14:paraId="53C8A97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97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77" w14:textId="77777777" w:rsidR="00A33413" w:rsidRPr="001F1AD2" w:rsidRDefault="005E5BBF">
            <w:pPr>
              <w:contextualSpacing/>
              <w:rPr>
                <w:rFonts w:ascii="Times New Roman" w:eastAsia="Times New Roman" w:hAnsi="Times New Roman" w:cs="Times New Roman"/>
                <w:sz w:val="20"/>
              </w:rPr>
            </w:pPr>
          </w:p>
        </w:tc>
      </w:tr>
      <w:tr w:rsidR="006A30E3" w14:paraId="53C8A980" w14:textId="77777777">
        <w:trPr>
          <w:trHeight w:val="300"/>
        </w:trPr>
        <w:tc>
          <w:tcPr>
            <w:tcW w:w="5760" w:type="dxa"/>
            <w:tcBorders>
              <w:top w:val="nil"/>
              <w:left w:val="nil"/>
              <w:bottom w:val="nil"/>
              <w:right w:val="nil"/>
            </w:tcBorders>
            <w:shd w:val="clear" w:color="auto" w:fill="auto"/>
            <w:noWrap/>
            <w:vAlign w:val="bottom"/>
            <w:hideMark/>
          </w:tcPr>
          <w:p w14:paraId="53C8A97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97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9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7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7F" w14:textId="77777777" w:rsidR="00A33413" w:rsidRPr="001F1AD2" w:rsidRDefault="005E5BBF">
            <w:pPr>
              <w:contextualSpacing/>
              <w:rPr>
                <w:rFonts w:ascii="Times New Roman" w:eastAsia="Times New Roman" w:hAnsi="Times New Roman" w:cs="Times New Roman"/>
                <w:sz w:val="20"/>
              </w:rPr>
            </w:pPr>
          </w:p>
        </w:tc>
      </w:tr>
      <w:tr w:rsidR="006A30E3" w14:paraId="53C8A987" w14:textId="77777777">
        <w:trPr>
          <w:trHeight w:val="300"/>
        </w:trPr>
        <w:tc>
          <w:tcPr>
            <w:tcW w:w="6240" w:type="dxa"/>
            <w:gridSpan w:val="2"/>
            <w:tcBorders>
              <w:top w:val="nil"/>
              <w:left w:val="nil"/>
              <w:bottom w:val="nil"/>
              <w:right w:val="nil"/>
            </w:tcBorders>
            <w:shd w:val="clear" w:color="auto" w:fill="auto"/>
            <w:noWrap/>
            <w:vAlign w:val="bottom"/>
            <w:hideMark/>
          </w:tcPr>
          <w:p w14:paraId="53C8A98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98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9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8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86" w14:textId="77777777" w:rsidR="00A33413" w:rsidRPr="001F1AD2" w:rsidRDefault="005E5BBF">
            <w:pPr>
              <w:contextualSpacing/>
              <w:rPr>
                <w:rFonts w:ascii="Times New Roman" w:eastAsia="Times New Roman" w:hAnsi="Times New Roman" w:cs="Times New Roman"/>
                <w:sz w:val="20"/>
              </w:rPr>
            </w:pPr>
          </w:p>
        </w:tc>
      </w:tr>
      <w:tr w:rsidR="006A30E3" w14:paraId="53C8A98F" w14:textId="77777777">
        <w:trPr>
          <w:trHeight w:val="300"/>
        </w:trPr>
        <w:tc>
          <w:tcPr>
            <w:tcW w:w="5760" w:type="dxa"/>
            <w:tcBorders>
              <w:top w:val="nil"/>
              <w:left w:val="nil"/>
              <w:bottom w:val="nil"/>
              <w:right w:val="nil"/>
            </w:tcBorders>
            <w:shd w:val="clear" w:color="auto" w:fill="auto"/>
            <w:noWrap/>
            <w:vAlign w:val="bottom"/>
            <w:hideMark/>
          </w:tcPr>
          <w:p w14:paraId="53C8A98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8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8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8E" w14:textId="77777777" w:rsidR="00A33413" w:rsidRPr="001F1AD2" w:rsidRDefault="005E5BBF">
            <w:pPr>
              <w:contextualSpacing/>
              <w:rPr>
                <w:rFonts w:ascii="Times New Roman" w:eastAsia="Times New Roman" w:hAnsi="Times New Roman" w:cs="Times New Roman"/>
                <w:sz w:val="20"/>
              </w:rPr>
            </w:pPr>
          </w:p>
        </w:tc>
      </w:tr>
      <w:tr w:rsidR="006A30E3" w14:paraId="53C8A993" w14:textId="77777777">
        <w:trPr>
          <w:trHeight w:val="300"/>
        </w:trPr>
        <w:tc>
          <w:tcPr>
            <w:tcW w:w="5760" w:type="dxa"/>
            <w:tcBorders>
              <w:top w:val="nil"/>
              <w:left w:val="nil"/>
              <w:bottom w:val="nil"/>
              <w:right w:val="nil"/>
            </w:tcBorders>
            <w:shd w:val="clear" w:color="auto" w:fill="auto"/>
            <w:noWrap/>
            <w:vAlign w:val="bottom"/>
            <w:hideMark/>
          </w:tcPr>
          <w:p w14:paraId="53C8A990"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99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74 ως έχει   ΔΕΚΤΟ ΚΑΤΑ ΠΛΕΙΟΨΗΦΙΑ</w:t>
            </w:r>
          </w:p>
        </w:tc>
        <w:tc>
          <w:tcPr>
            <w:tcW w:w="960" w:type="dxa"/>
            <w:tcBorders>
              <w:top w:val="nil"/>
              <w:left w:val="nil"/>
              <w:bottom w:val="nil"/>
              <w:right w:val="nil"/>
            </w:tcBorders>
            <w:shd w:val="clear" w:color="auto" w:fill="auto"/>
            <w:noWrap/>
            <w:vAlign w:val="bottom"/>
            <w:hideMark/>
          </w:tcPr>
          <w:p w14:paraId="53C8A992" w14:textId="77777777" w:rsidR="00A33413" w:rsidRPr="001F1AD2" w:rsidRDefault="005E5BBF">
            <w:pPr>
              <w:contextualSpacing/>
              <w:rPr>
                <w:rFonts w:ascii="Calibri" w:eastAsia="Times New Roman" w:hAnsi="Calibri" w:cs="Times New Roman"/>
                <w:color w:val="000000"/>
                <w:sz w:val="22"/>
                <w:szCs w:val="22"/>
              </w:rPr>
            </w:pPr>
          </w:p>
        </w:tc>
      </w:tr>
      <w:tr w:rsidR="006A30E3" w14:paraId="53C8A99B" w14:textId="77777777">
        <w:trPr>
          <w:trHeight w:val="300"/>
        </w:trPr>
        <w:tc>
          <w:tcPr>
            <w:tcW w:w="5760" w:type="dxa"/>
            <w:tcBorders>
              <w:top w:val="nil"/>
              <w:left w:val="nil"/>
              <w:bottom w:val="nil"/>
              <w:right w:val="nil"/>
            </w:tcBorders>
            <w:shd w:val="clear" w:color="auto" w:fill="auto"/>
            <w:noWrap/>
            <w:vAlign w:val="bottom"/>
            <w:hideMark/>
          </w:tcPr>
          <w:p w14:paraId="53C8A9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9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9A" w14:textId="77777777" w:rsidR="00A33413" w:rsidRPr="001F1AD2" w:rsidRDefault="005E5BBF">
            <w:pPr>
              <w:contextualSpacing/>
              <w:rPr>
                <w:rFonts w:ascii="Times New Roman" w:eastAsia="Times New Roman" w:hAnsi="Times New Roman" w:cs="Times New Roman"/>
                <w:sz w:val="20"/>
              </w:rPr>
            </w:pPr>
          </w:p>
        </w:tc>
      </w:tr>
      <w:tr w:rsidR="006A30E3" w14:paraId="53C8A9A3" w14:textId="77777777">
        <w:trPr>
          <w:trHeight w:val="300"/>
        </w:trPr>
        <w:tc>
          <w:tcPr>
            <w:tcW w:w="5760" w:type="dxa"/>
            <w:tcBorders>
              <w:top w:val="nil"/>
              <w:left w:val="nil"/>
              <w:bottom w:val="nil"/>
              <w:right w:val="nil"/>
            </w:tcBorders>
            <w:shd w:val="clear" w:color="auto" w:fill="auto"/>
            <w:noWrap/>
            <w:vAlign w:val="bottom"/>
            <w:hideMark/>
          </w:tcPr>
          <w:p w14:paraId="53C8A9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9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A2" w14:textId="77777777" w:rsidR="00A33413" w:rsidRPr="001F1AD2" w:rsidRDefault="005E5BBF">
            <w:pPr>
              <w:contextualSpacing/>
              <w:rPr>
                <w:rFonts w:ascii="Times New Roman" w:eastAsia="Times New Roman" w:hAnsi="Times New Roman" w:cs="Times New Roman"/>
                <w:sz w:val="20"/>
              </w:rPr>
            </w:pPr>
          </w:p>
        </w:tc>
      </w:tr>
      <w:tr w:rsidR="006A30E3" w14:paraId="53C8A9AB" w14:textId="77777777">
        <w:trPr>
          <w:trHeight w:val="300"/>
        </w:trPr>
        <w:tc>
          <w:tcPr>
            <w:tcW w:w="5760" w:type="dxa"/>
            <w:tcBorders>
              <w:top w:val="nil"/>
              <w:left w:val="nil"/>
              <w:bottom w:val="nil"/>
              <w:right w:val="nil"/>
            </w:tcBorders>
            <w:shd w:val="clear" w:color="auto" w:fill="auto"/>
            <w:noWrap/>
            <w:vAlign w:val="bottom"/>
            <w:hideMark/>
          </w:tcPr>
          <w:p w14:paraId="53C8A9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9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9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AA" w14:textId="77777777" w:rsidR="00A33413" w:rsidRPr="001F1AD2" w:rsidRDefault="005E5BBF">
            <w:pPr>
              <w:contextualSpacing/>
              <w:rPr>
                <w:rFonts w:ascii="Times New Roman" w:eastAsia="Times New Roman" w:hAnsi="Times New Roman" w:cs="Times New Roman"/>
                <w:sz w:val="20"/>
              </w:rPr>
            </w:pPr>
          </w:p>
        </w:tc>
      </w:tr>
      <w:tr w:rsidR="006A30E3" w14:paraId="53C8A9B3" w14:textId="77777777">
        <w:trPr>
          <w:trHeight w:val="300"/>
        </w:trPr>
        <w:tc>
          <w:tcPr>
            <w:tcW w:w="5760" w:type="dxa"/>
            <w:tcBorders>
              <w:top w:val="nil"/>
              <w:left w:val="nil"/>
              <w:bottom w:val="nil"/>
              <w:right w:val="nil"/>
            </w:tcBorders>
            <w:shd w:val="clear" w:color="auto" w:fill="auto"/>
            <w:noWrap/>
            <w:vAlign w:val="bottom"/>
            <w:hideMark/>
          </w:tcPr>
          <w:p w14:paraId="53C8A9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9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9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B2" w14:textId="77777777" w:rsidR="00A33413" w:rsidRPr="001F1AD2" w:rsidRDefault="005E5BBF">
            <w:pPr>
              <w:contextualSpacing/>
              <w:rPr>
                <w:rFonts w:ascii="Times New Roman" w:eastAsia="Times New Roman" w:hAnsi="Times New Roman" w:cs="Times New Roman"/>
                <w:sz w:val="20"/>
              </w:rPr>
            </w:pPr>
          </w:p>
        </w:tc>
      </w:tr>
      <w:tr w:rsidR="006A30E3" w14:paraId="53C8A9BB" w14:textId="77777777">
        <w:trPr>
          <w:trHeight w:val="300"/>
        </w:trPr>
        <w:tc>
          <w:tcPr>
            <w:tcW w:w="5760" w:type="dxa"/>
            <w:tcBorders>
              <w:top w:val="nil"/>
              <w:left w:val="nil"/>
              <w:bottom w:val="nil"/>
              <w:right w:val="nil"/>
            </w:tcBorders>
            <w:shd w:val="clear" w:color="auto" w:fill="auto"/>
            <w:noWrap/>
            <w:vAlign w:val="bottom"/>
            <w:hideMark/>
          </w:tcPr>
          <w:p w14:paraId="53C8A9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9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9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BA" w14:textId="77777777" w:rsidR="00A33413" w:rsidRPr="001F1AD2" w:rsidRDefault="005E5BBF">
            <w:pPr>
              <w:contextualSpacing/>
              <w:rPr>
                <w:rFonts w:ascii="Times New Roman" w:eastAsia="Times New Roman" w:hAnsi="Times New Roman" w:cs="Times New Roman"/>
                <w:sz w:val="20"/>
              </w:rPr>
            </w:pPr>
          </w:p>
        </w:tc>
      </w:tr>
      <w:tr w:rsidR="006A30E3" w14:paraId="53C8A9C3" w14:textId="77777777">
        <w:trPr>
          <w:trHeight w:val="300"/>
        </w:trPr>
        <w:tc>
          <w:tcPr>
            <w:tcW w:w="5760" w:type="dxa"/>
            <w:tcBorders>
              <w:top w:val="nil"/>
              <w:left w:val="nil"/>
              <w:bottom w:val="nil"/>
              <w:right w:val="nil"/>
            </w:tcBorders>
            <w:shd w:val="clear" w:color="auto" w:fill="auto"/>
            <w:noWrap/>
            <w:vAlign w:val="bottom"/>
            <w:hideMark/>
          </w:tcPr>
          <w:p w14:paraId="53C8A9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9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C2" w14:textId="77777777" w:rsidR="00A33413" w:rsidRPr="001F1AD2" w:rsidRDefault="005E5BBF">
            <w:pPr>
              <w:contextualSpacing/>
              <w:rPr>
                <w:rFonts w:ascii="Times New Roman" w:eastAsia="Times New Roman" w:hAnsi="Times New Roman" w:cs="Times New Roman"/>
                <w:sz w:val="20"/>
              </w:rPr>
            </w:pPr>
          </w:p>
        </w:tc>
      </w:tr>
      <w:tr w:rsidR="006A30E3" w14:paraId="53C8A9CB" w14:textId="77777777">
        <w:trPr>
          <w:trHeight w:val="300"/>
        </w:trPr>
        <w:tc>
          <w:tcPr>
            <w:tcW w:w="5760" w:type="dxa"/>
            <w:tcBorders>
              <w:top w:val="nil"/>
              <w:left w:val="nil"/>
              <w:bottom w:val="nil"/>
              <w:right w:val="nil"/>
            </w:tcBorders>
            <w:shd w:val="clear" w:color="auto" w:fill="auto"/>
            <w:noWrap/>
            <w:vAlign w:val="bottom"/>
            <w:hideMark/>
          </w:tcPr>
          <w:p w14:paraId="53C8A9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9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9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CA" w14:textId="77777777" w:rsidR="00A33413" w:rsidRPr="001F1AD2" w:rsidRDefault="005E5BBF">
            <w:pPr>
              <w:contextualSpacing/>
              <w:rPr>
                <w:rFonts w:ascii="Times New Roman" w:eastAsia="Times New Roman" w:hAnsi="Times New Roman" w:cs="Times New Roman"/>
                <w:sz w:val="20"/>
              </w:rPr>
            </w:pPr>
          </w:p>
        </w:tc>
      </w:tr>
      <w:tr w:rsidR="006A30E3" w14:paraId="53C8A9D2" w14:textId="77777777">
        <w:trPr>
          <w:trHeight w:val="300"/>
        </w:trPr>
        <w:tc>
          <w:tcPr>
            <w:tcW w:w="6240" w:type="dxa"/>
            <w:gridSpan w:val="2"/>
            <w:tcBorders>
              <w:top w:val="nil"/>
              <w:left w:val="nil"/>
              <w:bottom w:val="nil"/>
              <w:right w:val="nil"/>
            </w:tcBorders>
            <w:shd w:val="clear" w:color="auto" w:fill="auto"/>
            <w:noWrap/>
            <w:vAlign w:val="bottom"/>
            <w:hideMark/>
          </w:tcPr>
          <w:p w14:paraId="53C8A9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9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A9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D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D1" w14:textId="77777777" w:rsidR="00A33413" w:rsidRPr="001F1AD2" w:rsidRDefault="005E5BBF">
            <w:pPr>
              <w:contextualSpacing/>
              <w:rPr>
                <w:rFonts w:ascii="Times New Roman" w:eastAsia="Times New Roman" w:hAnsi="Times New Roman" w:cs="Times New Roman"/>
                <w:sz w:val="20"/>
              </w:rPr>
            </w:pPr>
          </w:p>
        </w:tc>
      </w:tr>
      <w:tr w:rsidR="006A30E3" w14:paraId="53C8A9DA" w14:textId="77777777">
        <w:trPr>
          <w:trHeight w:val="300"/>
        </w:trPr>
        <w:tc>
          <w:tcPr>
            <w:tcW w:w="5760" w:type="dxa"/>
            <w:tcBorders>
              <w:top w:val="nil"/>
              <w:left w:val="nil"/>
              <w:bottom w:val="nil"/>
              <w:right w:val="nil"/>
            </w:tcBorders>
            <w:shd w:val="clear" w:color="auto" w:fill="auto"/>
            <w:noWrap/>
            <w:vAlign w:val="bottom"/>
            <w:hideMark/>
          </w:tcPr>
          <w:p w14:paraId="53C8A9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D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D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D9" w14:textId="77777777" w:rsidR="00A33413" w:rsidRPr="001F1AD2" w:rsidRDefault="005E5BBF">
            <w:pPr>
              <w:contextualSpacing/>
              <w:rPr>
                <w:rFonts w:ascii="Times New Roman" w:eastAsia="Times New Roman" w:hAnsi="Times New Roman" w:cs="Times New Roman"/>
                <w:sz w:val="20"/>
              </w:rPr>
            </w:pPr>
          </w:p>
        </w:tc>
      </w:tr>
      <w:tr w:rsidR="006A30E3" w14:paraId="53C8A9DD" w14:textId="77777777">
        <w:trPr>
          <w:trHeight w:val="300"/>
        </w:trPr>
        <w:tc>
          <w:tcPr>
            <w:tcW w:w="5760" w:type="dxa"/>
            <w:tcBorders>
              <w:top w:val="nil"/>
              <w:left w:val="nil"/>
              <w:bottom w:val="nil"/>
              <w:right w:val="nil"/>
            </w:tcBorders>
            <w:shd w:val="clear" w:color="auto" w:fill="auto"/>
            <w:noWrap/>
            <w:vAlign w:val="bottom"/>
            <w:hideMark/>
          </w:tcPr>
          <w:p w14:paraId="53C8A9DB"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9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75 όπως τροποποιήθηκε   ΔΕΚΤΟ ΚΑΤΑ ΠΛΕΙΟΨΗΦΙΑ</w:t>
            </w:r>
          </w:p>
        </w:tc>
      </w:tr>
      <w:tr w:rsidR="006A30E3" w14:paraId="53C8A9E5" w14:textId="77777777">
        <w:trPr>
          <w:trHeight w:val="300"/>
        </w:trPr>
        <w:tc>
          <w:tcPr>
            <w:tcW w:w="5760" w:type="dxa"/>
            <w:tcBorders>
              <w:top w:val="nil"/>
              <w:left w:val="nil"/>
              <w:bottom w:val="nil"/>
              <w:right w:val="nil"/>
            </w:tcBorders>
            <w:shd w:val="clear" w:color="auto" w:fill="auto"/>
            <w:noWrap/>
            <w:vAlign w:val="bottom"/>
            <w:hideMark/>
          </w:tcPr>
          <w:p w14:paraId="53C8A9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9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E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E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E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E4" w14:textId="77777777" w:rsidR="00A33413" w:rsidRPr="001F1AD2" w:rsidRDefault="005E5BBF">
            <w:pPr>
              <w:contextualSpacing/>
              <w:rPr>
                <w:rFonts w:ascii="Times New Roman" w:eastAsia="Times New Roman" w:hAnsi="Times New Roman" w:cs="Times New Roman"/>
                <w:sz w:val="20"/>
              </w:rPr>
            </w:pPr>
          </w:p>
        </w:tc>
      </w:tr>
      <w:tr w:rsidR="006A30E3" w14:paraId="53C8A9ED" w14:textId="77777777">
        <w:trPr>
          <w:trHeight w:val="300"/>
        </w:trPr>
        <w:tc>
          <w:tcPr>
            <w:tcW w:w="5760" w:type="dxa"/>
            <w:tcBorders>
              <w:top w:val="nil"/>
              <w:left w:val="nil"/>
              <w:bottom w:val="nil"/>
              <w:right w:val="nil"/>
            </w:tcBorders>
            <w:shd w:val="clear" w:color="auto" w:fill="auto"/>
            <w:noWrap/>
            <w:vAlign w:val="bottom"/>
            <w:hideMark/>
          </w:tcPr>
          <w:p w14:paraId="53C8A9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9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E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EC" w14:textId="77777777" w:rsidR="00A33413" w:rsidRPr="001F1AD2" w:rsidRDefault="005E5BBF">
            <w:pPr>
              <w:contextualSpacing/>
              <w:rPr>
                <w:rFonts w:ascii="Times New Roman" w:eastAsia="Times New Roman" w:hAnsi="Times New Roman" w:cs="Times New Roman"/>
                <w:sz w:val="20"/>
              </w:rPr>
            </w:pPr>
          </w:p>
        </w:tc>
      </w:tr>
      <w:tr w:rsidR="006A30E3" w14:paraId="53C8A9F5" w14:textId="77777777">
        <w:trPr>
          <w:trHeight w:val="300"/>
        </w:trPr>
        <w:tc>
          <w:tcPr>
            <w:tcW w:w="5760" w:type="dxa"/>
            <w:tcBorders>
              <w:top w:val="nil"/>
              <w:left w:val="nil"/>
              <w:bottom w:val="nil"/>
              <w:right w:val="nil"/>
            </w:tcBorders>
            <w:shd w:val="clear" w:color="auto" w:fill="auto"/>
            <w:noWrap/>
            <w:vAlign w:val="bottom"/>
            <w:hideMark/>
          </w:tcPr>
          <w:p w14:paraId="53C8A9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9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F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9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F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F4" w14:textId="77777777" w:rsidR="00A33413" w:rsidRPr="001F1AD2" w:rsidRDefault="005E5BBF">
            <w:pPr>
              <w:contextualSpacing/>
              <w:rPr>
                <w:rFonts w:ascii="Times New Roman" w:eastAsia="Times New Roman" w:hAnsi="Times New Roman" w:cs="Times New Roman"/>
                <w:sz w:val="20"/>
              </w:rPr>
            </w:pPr>
          </w:p>
        </w:tc>
      </w:tr>
      <w:tr w:rsidR="006A30E3" w14:paraId="53C8A9FD" w14:textId="77777777">
        <w:trPr>
          <w:trHeight w:val="300"/>
        </w:trPr>
        <w:tc>
          <w:tcPr>
            <w:tcW w:w="5760" w:type="dxa"/>
            <w:tcBorders>
              <w:top w:val="nil"/>
              <w:left w:val="nil"/>
              <w:bottom w:val="nil"/>
              <w:right w:val="nil"/>
            </w:tcBorders>
            <w:shd w:val="clear" w:color="auto" w:fill="auto"/>
            <w:noWrap/>
            <w:vAlign w:val="bottom"/>
            <w:hideMark/>
          </w:tcPr>
          <w:p w14:paraId="53C8A9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9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F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9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9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9F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9FC" w14:textId="77777777" w:rsidR="00A33413" w:rsidRPr="001F1AD2" w:rsidRDefault="005E5BBF">
            <w:pPr>
              <w:contextualSpacing/>
              <w:rPr>
                <w:rFonts w:ascii="Times New Roman" w:eastAsia="Times New Roman" w:hAnsi="Times New Roman" w:cs="Times New Roman"/>
                <w:sz w:val="20"/>
              </w:rPr>
            </w:pPr>
          </w:p>
        </w:tc>
      </w:tr>
      <w:tr w:rsidR="006A30E3" w14:paraId="53C8AA05" w14:textId="77777777">
        <w:trPr>
          <w:trHeight w:val="300"/>
        </w:trPr>
        <w:tc>
          <w:tcPr>
            <w:tcW w:w="5760" w:type="dxa"/>
            <w:tcBorders>
              <w:top w:val="nil"/>
              <w:left w:val="nil"/>
              <w:bottom w:val="nil"/>
              <w:right w:val="nil"/>
            </w:tcBorders>
            <w:shd w:val="clear" w:color="auto" w:fill="auto"/>
            <w:noWrap/>
            <w:vAlign w:val="bottom"/>
            <w:hideMark/>
          </w:tcPr>
          <w:p w14:paraId="53C8A9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9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A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04" w14:textId="77777777" w:rsidR="00A33413" w:rsidRPr="001F1AD2" w:rsidRDefault="005E5BBF">
            <w:pPr>
              <w:contextualSpacing/>
              <w:rPr>
                <w:rFonts w:ascii="Times New Roman" w:eastAsia="Times New Roman" w:hAnsi="Times New Roman" w:cs="Times New Roman"/>
                <w:sz w:val="20"/>
              </w:rPr>
            </w:pPr>
          </w:p>
        </w:tc>
      </w:tr>
      <w:tr w:rsidR="006A30E3" w14:paraId="53C8AA0D" w14:textId="77777777">
        <w:trPr>
          <w:trHeight w:val="300"/>
        </w:trPr>
        <w:tc>
          <w:tcPr>
            <w:tcW w:w="5760" w:type="dxa"/>
            <w:tcBorders>
              <w:top w:val="nil"/>
              <w:left w:val="nil"/>
              <w:bottom w:val="nil"/>
              <w:right w:val="nil"/>
            </w:tcBorders>
            <w:shd w:val="clear" w:color="auto" w:fill="auto"/>
            <w:noWrap/>
            <w:vAlign w:val="bottom"/>
            <w:hideMark/>
          </w:tcPr>
          <w:p w14:paraId="53C8AA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A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0C" w14:textId="77777777" w:rsidR="00A33413" w:rsidRPr="001F1AD2" w:rsidRDefault="005E5BBF">
            <w:pPr>
              <w:contextualSpacing/>
              <w:rPr>
                <w:rFonts w:ascii="Times New Roman" w:eastAsia="Times New Roman" w:hAnsi="Times New Roman" w:cs="Times New Roman"/>
                <w:sz w:val="20"/>
              </w:rPr>
            </w:pPr>
          </w:p>
        </w:tc>
      </w:tr>
      <w:tr w:rsidR="006A30E3" w14:paraId="53C8AA15" w14:textId="77777777">
        <w:trPr>
          <w:trHeight w:val="300"/>
        </w:trPr>
        <w:tc>
          <w:tcPr>
            <w:tcW w:w="5760" w:type="dxa"/>
            <w:tcBorders>
              <w:top w:val="nil"/>
              <w:left w:val="nil"/>
              <w:bottom w:val="nil"/>
              <w:right w:val="nil"/>
            </w:tcBorders>
            <w:shd w:val="clear" w:color="auto" w:fill="auto"/>
            <w:noWrap/>
            <w:vAlign w:val="bottom"/>
            <w:hideMark/>
          </w:tcPr>
          <w:p w14:paraId="53C8AA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A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14" w14:textId="77777777" w:rsidR="00A33413" w:rsidRPr="001F1AD2" w:rsidRDefault="005E5BBF">
            <w:pPr>
              <w:contextualSpacing/>
              <w:rPr>
                <w:rFonts w:ascii="Times New Roman" w:eastAsia="Times New Roman" w:hAnsi="Times New Roman" w:cs="Times New Roman"/>
                <w:sz w:val="20"/>
              </w:rPr>
            </w:pPr>
          </w:p>
        </w:tc>
      </w:tr>
      <w:tr w:rsidR="006A30E3" w14:paraId="53C8AA1C" w14:textId="77777777">
        <w:trPr>
          <w:trHeight w:val="300"/>
        </w:trPr>
        <w:tc>
          <w:tcPr>
            <w:tcW w:w="6240" w:type="dxa"/>
            <w:gridSpan w:val="2"/>
            <w:tcBorders>
              <w:top w:val="nil"/>
              <w:left w:val="nil"/>
              <w:bottom w:val="nil"/>
              <w:right w:val="nil"/>
            </w:tcBorders>
            <w:shd w:val="clear" w:color="auto" w:fill="auto"/>
            <w:noWrap/>
            <w:vAlign w:val="bottom"/>
            <w:hideMark/>
          </w:tcPr>
          <w:p w14:paraId="53C8AA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A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1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1B" w14:textId="77777777" w:rsidR="00A33413" w:rsidRPr="001F1AD2" w:rsidRDefault="005E5BBF">
            <w:pPr>
              <w:contextualSpacing/>
              <w:rPr>
                <w:rFonts w:ascii="Times New Roman" w:eastAsia="Times New Roman" w:hAnsi="Times New Roman" w:cs="Times New Roman"/>
                <w:sz w:val="20"/>
              </w:rPr>
            </w:pPr>
          </w:p>
        </w:tc>
      </w:tr>
      <w:tr w:rsidR="006A30E3" w14:paraId="53C8AA24" w14:textId="77777777">
        <w:trPr>
          <w:trHeight w:val="300"/>
        </w:trPr>
        <w:tc>
          <w:tcPr>
            <w:tcW w:w="5760" w:type="dxa"/>
            <w:tcBorders>
              <w:top w:val="nil"/>
              <w:left w:val="nil"/>
              <w:bottom w:val="nil"/>
              <w:right w:val="nil"/>
            </w:tcBorders>
            <w:shd w:val="clear" w:color="auto" w:fill="auto"/>
            <w:noWrap/>
            <w:vAlign w:val="bottom"/>
            <w:hideMark/>
          </w:tcPr>
          <w:p w14:paraId="53C8AA1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1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2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2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23" w14:textId="77777777" w:rsidR="00A33413" w:rsidRPr="001F1AD2" w:rsidRDefault="005E5BBF">
            <w:pPr>
              <w:contextualSpacing/>
              <w:rPr>
                <w:rFonts w:ascii="Times New Roman" w:eastAsia="Times New Roman" w:hAnsi="Times New Roman" w:cs="Times New Roman"/>
                <w:sz w:val="20"/>
              </w:rPr>
            </w:pPr>
          </w:p>
        </w:tc>
      </w:tr>
      <w:tr w:rsidR="006A30E3" w14:paraId="53C8AA28" w14:textId="77777777">
        <w:trPr>
          <w:trHeight w:val="300"/>
        </w:trPr>
        <w:tc>
          <w:tcPr>
            <w:tcW w:w="5760" w:type="dxa"/>
            <w:tcBorders>
              <w:top w:val="nil"/>
              <w:left w:val="nil"/>
              <w:bottom w:val="nil"/>
              <w:right w:val="nil"/>
            </w:tcBorders>
            <w:shd w:val="clear" w:color="auto" w:fill="auto"/>
            <w:noWrap/>
            <w:vAlign w:val="bottom"/>
            <w:hideMark/>
          </w:tcPr>
          <w:p w14:paraId="53C8AA25"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A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76 ως έχει   ΔΕΚΤΟ ΚΑΤΑ ΠΛΕΙΟΨΗΦΙΑ</w:t>
            </w:r>
          </w:p>
        </w:tc>
        <w:tc>
          <w:tcPr>
            <w:tcW w:w="960" w:type="dxa"/>
            <w:tcBorders>
              <w:top w:val="nil"/>
              <w:left w:val="nil"/>
              <w:bottom w:val="nil"/>
              <w:right w:val="nil"/>
            </w:tcBorders>
            <w:shd w:val="clear" w:color="auto" w:fill="auto"/>
            <w:noWrap/>
            <w:vAlign w:val="bottom"/>
            <w:hideMark/>
          </w:tcPr>
          <w:p w14:paraId="53C8AA27" w14:textId="77777777" w:rsidR="00A33413" w:rsidRPr="001F1AD2" w:rsidRDefault="005E5BBF">
            <w:pPr>
              <w:contextualSpacing/>
              <w:rPr>
                <w:rFonts w:ascii="Calibri" w:eastAsia="Times New Roman" w:hAnsi="Calibri" w:cs="Times New Roman"/>
                <w:color w:val="000000"/>
                <w:sz w:val="22"/>
                <w:szCs w:val="22"/>
              </w:rPr>
            </w:pPr>
          </w:p>
        </w:tc>
      </w:tr>
      <w:tr w:rsidR="006A30E3" w14:paraId="53C8AA30" w14:textId="77777777">
        <w:trPr>
          <w:trHeight w:val="300"/>
        </w:trPr>
        <w:tc>
          <w:tcPr>
            <w:tcW w:w="5760" w:type="dxa"/>
            <w:tcBorders>
              <w:top w:val="nil"/>
              <w:left w:val="nil"/>
              <w:bottom w:val="nil"/>
              <w:right w:val="nil"/>
            </w:tcBorders>
            <w:shd w:val="clear" w:color="auto" w:fill="auto"/>
            <w:noWrap/>
            <w:vAlign w:val="bottom"/>
            <w:hideMark/>
          </w:tcPr>
          <w:p w14:paraId="53C8AA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A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2F" w14:textId="77777777" w:rsidR="00A33413" w:rsidRPr="001F1AD2" w:rsidRDefault="005E5BBF">
            <w:pPr>
              <w:contextualSpacing/>
              <w:rPr>
                <w:rFonts w:ascii="Times New Roman" w:eastAsia="Times New Roman" w:hAnsi="Times New Roman" w:cs="Times New Roman"/>
                <w:sz w:val="20"/>
              </w:rPr>
            </w:pPr>
          </w:p>
        </w:tc>
      </w:tr>
      <w:tr w:rsidR="006A30E3" w14:paraId="53C8AA38" w14:textId="77777777">
        <w:trPr>
          <w:trHeight w:val="300"/>
        </w:trPr>
        <w:tc>
          <w:tcPr>
            <w:tcW w:w="5760" w:type="dxa"/>
            <w:tcBorders>
              <w:top w:val="nil"/>
              <w:left w:val="nil"/>
              <w:bottom w:val="nil"/>
              <w:right w:val="nil"/>
            </w:tcBorders>
            <w:shd w:val="clear" w:color="auto" w:fill="auto"/>
            <w:noWrap/>
            <w:vAlign w:val="bottom"/>
            <w:hideMark/>
          </w:tcPr>
          <w:p w14:paraId="53C8AA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A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37" w14:textId="77777777" w:rsidR="00A33413" w:rsidRPr="001F1AD2" w:rsidRDefault="005E5BBF">
            <w:pPr>
              <w:contextualSpacing/>
              <w:rPr>
                <w:rFonts w:ascii="Times New Roman" w:eastAsia="Times New Roman" w:hAnsi="Times New Roman" w:cs="Times New Roman"/>
                <w:sz w:val="20"/>
              </w:rPr>
            </w:pPr>
          </w:p>
        </w:tc>
      </w:tr>
      <w:tr w:rsidR="006A30E3" w14:paraId="53C8AA40" w14:textId="77777777">
        <w:trPr>
          <w:trHeight w:val="300"/>
        </w:trPr>
        <w:tc>
          <w:tcPr>
            <w:tcW w:w="5760" w:type="dxa"/>
            <w:tcBorders>
              <w:top w:val="nil"/>
              <w:left w:val="nil"/>
              <w:bottom w:val="nil"/>
              <w:right w:val="nil"/>
            </w:tcBorders>
            <w:shd w:val="clear" w:color="auto" w:fill="auto"/>
            <w:noWrap/>
            <w:vAlign w:val="bottom"/>
            <w:hideMark/>
          </w:tcPr>
          <w:p w14:paraId="53C8AA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A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3F" w14:textId="77777777" w:rsidR="00A33413" w:rsidRPr="001F1AD2" w:rsidRDefault="005E5BBF">
            <w:pPr>
              <w:contextualSpacing/>
              <w:rPr>
                <w:rFonts w:ascii="Times New Roman" w:eastAsia="Times New Roman" w:hAnsi="Times New Roman" w:cs="Times New Roman"/>
                <w:sz w:val="20"/>
              </w:rPr>
            </w:pPr>
          </w:p>
        </w:tc>
      </w:tr>
      <w:tr w:rsidR="006A30E3" w14:paraId="53C8AA48" w14:textId="77777777">
        <w:trPr>
          <w:trHeight w:val="300"/>
        </w:trPr>
        <w:tc>
          <w:tcPr>
            <w:tcW w:w="5760" w:type="dxa"/>
            <w:tcBorders>
              <w:top w:val="nil"/>
              <w:left w:val="nil"/>
              <w:bottom w:val="nil"/>
              <w:right w:val="nil"/>
            </w:tcBorders>
            <w:shd w:val="clear" w:color="auto" w:fill="auto"/>
            <w:noWrap/>
            <w:vAlign w:val="bottom"/>
            <w:hideMark/>
          </w:tcPr>
          <w:p w14:paraId="53C8AA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A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4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A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4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47" w14:textId="77777777" w:rsidR="00A33413" w:rsidRPr="001F1AD2" w:rsidRDefault="005E5BBF">
            <w:pPr>
              <w:contextualSpacing/>
              <w:rPr>
                <w:rFonts w:ascii="Times New Roman" w:eastAsia="Times New Roman" w:hAnsi="Times New Roman" w:cs="Times New Roman"/>
                <w:sz w:val="20"/>
              </w:rPr>
            </w:pPr>
          </w:p>
        </w:tc>
      </w:tr>
      <w:tr w:rsidR="006A30E3" w14:paraId="53C8AA50" w14:textId="77777777">
        <w:trPr>
          <w:trHeight w:val="300"/>
        </w:trPr>
        <w:tc>
          <w:tcPr>
            <w:tcW w:w="5760" w:type="dxa"/>
            <w:tcBorders>
              <w:top w:val="nil"/>
              <w:left w:val="nil"/>
              <w:bottom w:val="nil"/>
              <w:right w:val="nil"/>
            </w:tcBorders>
            <w:shd w:val="clear" w:color="auto" w:fill="auto"/>
            <w:noWrap/>
            <w:vAlign w:val="bottom"/>
            <w:hideMark/>
          </w:tcPr>
          <w:p w14:paraId="53C8AA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A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A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4F" w14:textId="77777777" w:rsidR="00A33413" w:rsidRPr="001F1AD2" w:rsidRDefault="005E5BBF">
            <w:pPr>
              <w:contextualSpacing/>
              <w:rPr>
                <w:rFonts w:ascii="Times New Roman" w:eastAsia="Times New Roman" w:hAnsi="Times New Roman" w:cs="Times New Roman"/>
                <w:sz w:val="20"/>
              </w:rPr>
            </w:pPr>
          </w:p>
        </w:tc>
      </w:tr>
      <w:tr w:rsidR="006A30E3" w14:paraId="53C8AA58" w14:textId="77777777">
        <w:trPr>
          <w:trHeight w:val="300"/>
        </w:trPr>
        <w:tc>
          <w:tcPr>
            <w:tcW w:w="5760" w:type="dxa"/>
            <w:tcBorders>
              <w:top w:val="nil"/>
              <w:left w:val="nil"/>
              <w:bottom w:val="nil"/>
              <w:right w:val="nil"/>
            </w:tcBorders>
            <w:shd w:val="clear" w:color="auto" w:fill="auto"/>
            <w:noWrap/>
            <w:vAlign w:val="bottom"/>
            <w:hideMark/>
          </w:tcPr>
          <w:p w14:paraId="53C8AA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A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57" w14:textId="77777777" w:rsidR="00A33413" w:rsidRPr="001F1AD2" w:rsidRDefault="005E5BBF">
            <w:pPr>
              <w:contextualSpacing/>
              <w:rPr>
                <w:rFonts w:ascii="Times New Roman" w:eastAsia="Times New Roman" w:hAnsi="Times New Roman" w:cs="Times New Roman"/>
                <w:sz w:val="20"/>
              </w:rPr>
            </w:pPr>
          </w:p>
        </w:tc>
      </w:tr>
      <w:tr w:rsidR="006A30E3" w14:paraId="53C8AA60" w14:textId="77777777">
        <w:trPr>
          <w:trHeight w:val="300"/>
        </w:trPr>
        <w:tc>
          <w:tcPr>
            <w:tcW w:w="5760" w:type="dxa"/>
            <w:tcBorders>
              <w:top w:val="nil"/>
              <w:left w:val="nil"/>
              <w:bottom w:val="nil"/>
              <w:right w:val="nil"/>
            </w:tcBorders>
            <w:shd w:val="clear" w:color="auto" w:fill="auto"/>
            <w:noWrap/>
            <w:vAlign w:val="bottom"/>
            <w:hideMark/>
          </w:tcPr>
          <w:p w14:paraId="53C8AA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A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5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5F" w14:textId="77777777" w:rsidR="00A33413" w:rsidRPr="001F1AD2" w:rsidRDefault="005E5BBF">
            <w:pPr>
              <w:contextualSpacing/>
              <w:rPr>
                <w:rFonts w:ascii="Times New Roman" w:eastAsia="Times New Roman" w:hAnsi="Times New Roman" w:cs="Times New Roman"/>
                <w:sz w:val="20"/>
              </w:rPr>
            </w:pPr>
          </w:p>
        </w:tc>
      </w:tr>
      <w:tr w:rsidR="006A30E3" w14:paraId="53C8AA67" w14:textId="77777777">
        <w:trPr>
          <w:trHeight w:val="300"/>
        </w:trPr>
        <w:tc>
          <w:tcPr>
            <w:tcW w:w="6240" w:type="dxa"/>
            <w:gridSpan w:val="2"/>
            <w:tcBorders>
              <w:top w:val="nil"/>
              <w:left w:val="nil"/>
              <w:bottom w:val="nil"/>
              <w:right w:val="nil"/>
            </w:tcBorders>
            <w:shd w:val="clear" w:color="auto" w:fill="auto"/>
            <w:noWrap/>
            <w:vAlign w:val="bottom"/>
            <w:hideMark/>
          </w:tcPr>
          <w:p w14:paraId="53C8AA6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A6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6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66" w14:textId="77777777" w:rsidR="00A33413" w:rsidRPr="001F1AD2" w:rsidRDefault="005E5BBF">
            <w:pPr>
              <w:contextualSpacing/>
              <w:rPr>
                <w:rFonts w:ascii="Times New Roman" w:eastAsia="Times New Roman" w:hAnsi="Times New Roman" w:cs="Times New Roman"/>
                <w:sz w:val="20"/>
              </w:rPr>
            </w:pPr>
          </w:p>
        </w:tc>
      </w:tr>
      <w:tr w:rsidR="006A30E3" w14:paraId="53C8AA6F" w14:textId="77777777">
        <w:trPr>
          <w:trHeight w:val="300"/>
        </w:trPr>
        <w:tc>
          <w:tcPr>
            <w:tcW w:w="5760" w:type="dxa"/>
            <w:tcBorders>
              <w:top w:val="nil"/>
              <w:left w:val="nil"/>
              <w:bottom w:val="nil"/>
              <w:right w:val="nil"/>
            </w:tcBorders>
            <w:shd w:val="clear" w:color="auto" w:fill="auto"/>
            <w:noWrap/>
            <w:vAlign w:val="bottom"/>
            <w:hideMark/>
          </w:tcPr>
          <w:p w14:paraId="53C8AA6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6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6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6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6E" w14:textId="77777777" w:rsidR="00A33413" w:rsidRPr="001F1AD2" w:rsidRDefault="005E5BBF">
            <w:pPr>
              <w:contextualSpacing/>
              <w:rPr>
                <w:rFonts w:ascii="Times New Roman" w:eastAsia="Times New Roman" w:hAnsi="Times New Roman" w:cs="Times New Roman"/>
                <w:sz w:val="20"/>
              </w:rPr>
            </w:pPr>
          </w:p>
        </w:tc>
      </w:tr>
      <w:tr w:rsidR="006A30E3" w14:paraId="53C8AA73" w14:textId="77777777">
        <w:trPr>
          <w:trHeight w:val="300"/>
        </w:trPr>
        <w:tc>
          <w:tcPr>
            <w:tcW w:w="5760" w:type="dxa"/>
            <w:tcBorders>
              <w:top w:val="nil"/>
              <w:left w:val="nil"/>
              <w:bottom w:val="nil"/>
              <w:right w:val="nil"/>
            </w:tcBorders>
            <w:shd w:val="clear" w:color="auto" w:fill="auto"/>
            <w:noWrap/>
            <w:vAlign w:val="bottom"/>
            <w:hideMark/>
          </w:tcPr>
          <w:p w14:paraId="53C8AA70"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A7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77 ως έχει   ΔΕΚΤΟ ΚΑΤΑ ΠΛΕΙΟΨΗΦΙΑ</w:t>
            </w:r>
          </w:p>
        </w:tc>
        <w:tc>
          <w:tcPr>
            <w:tcW w:w="960" w:type="dxa"/>
            <w:tcBorders>
              <w:top w:val="nil"/>
              <w:left w:val="nil"/>
              <w:bottom w:val="nil"/>
              <w:right w:val="nil"/>
            </w:tcBorders>
            <w:shd w:val="clear" w:color="auto" w:fill="auto"/>
            <w:noWrap/>
            <w:vAlign w:val="bottom"/>
            <w:hideMark/>
          </w:tcPr>
          <w:p w14:paraId="53C8AA72" w14:textId="77777777" w:rsidR="00A33413" w:rsidRPr="001F1AD2" w:rsidRDefault="005E5BBF">
            <w:pPr>
              <w:contextualSpacing/>
              <w:rPr>
                <w:rFonts w:ascii="Calibri" w:eastAsia="Times New Roman" w:hAnsi="Calibri" w:cs="Times New Roman"/>
                <w:color w:val="000000"/>
                <w:sz w:val="22"/>
                <w:szCs w:val="22"/>
              </w:rPr>
            </w:pPr>
          </w:p>
        </w:tc>
      </w:tr>
      <w:tr w:rsidR="006A30E3" w14:paraId="53C8AA7B" w14:textId="77777777">
        <w:trPr>
          <w:trHeight w:val="300"/>
        </w:trPr>
        <w:tc>
          <w:tcPr>
            <w:tcW w:w="5760" w:type="dxa"/>
            <w:tcBorders>
              <w:top w:val="nil"/>
              <w:left w:val="nil"/>
              <w:bottom w:val="nil"/>
              <w:right w:val="nil"/>
            </w:tcBorders>
            <w:shd w:val="clear" w:color="auto" w:fill="auto"/>
            <w:noWrap/>
            <w:vAlign w:val="bottom"/>
            <w:hideMark/>
          </w:tcPr>
          <w:p w14:paraId="53C8AA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A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7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7A" w14:textId="77777777" w:rsidR="00A33413" w:rsidRPr="001F1AD2" w:rsidRDefault="005E5BBF">
            <w:pPr>
              <w:contextualSpacing/>
              <w:rPr>
                <w:rFonts w:ascii="Times New Roman" w:eastAsia="Times New Roman" w:hAnsi="Times New Roman" w:cs="Times New Roman"/>
                <w:sz w:val="20"/>
              </w:rPr>
            </w:pPr>
          </w:p>
        </w:tc>
      </w:tr>
      <w:tr w:rsidR="006A30E3" w14:paraId="53C8AA83" w14:textId="77777777">
        <w:trPr>
          <w:trHeight w:val="300"/>
        </w:trPr>
        <w:tc>
          <w:tcPr>
            <w:tcW w:w="5760" w:type="dxa"/>
            <w:tcBorders>
              <w:top w:val="nil"/>
              <w:left w:val="nil"/>
              <w:bottom w:val="nil"/>
              <w:right w:val="nil"/>
            </w:tcBorders>
            <w:shd w:val="clear" w:color="auto" w:fill="auto"/>
            <w:noWrap/>
            <w:vAlign w:val="bottom"/>
            <w:hideMark/>
          </w:tcPr>
          <w:p w14:paraId="53C8AA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A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82" w14:textId="77777777" w:rsidR="00A33413" w:rsidRPr="001F1AD2" w:rsidRDefault="005E5BBF">
            <w:pPr>
              <w:contextualSpacing/>
              <w:rPr>
                <w:rFonts w:ascii="Times New Roman" w:eastAsia="Times New Roman" w:hAnsi="Times New Roman" w:cs="Times New Roman"/>
                <w:sz w:val="20"/>
              </w:rPr>
            </w:pPr>
          </w:p>
        </w:tc>
      </w:tr>
      <w:tr w:rsidR="006A30E3" w14:paraId="53C8AA8B" w14:textId="77777777">
        <w:trPr>
          <w:trHeight w:val="300"/>
        </w:trPr>
        <w:tc>
          <w:tcPr>
            <w:tcW w:w="5760" w:type="dxa"/>
            <w:tcBorders>
              <w:top w:val="nil"/>
              <w:left w:val="nil"/>
              <w:bottom w:val="nil"/>
              <w:right w:val="nil"/>
            </w:tcBorders>
            <w:shd w:val="clear" w:color="auto" w:fill="auto"/>
            <w:noWrap/>
            <w:vAlign w:val="bottom"/>
            <w:hideMark/>
          </w:tcPr>
          <w:p w14:paraId="53C8AA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A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8A" w14:textId="77777777" w:rsidR="00A33413" w:rsidRPr="001F1AD2" w:rsidRDefault="005E5BBF">
            <w:pPr>
              <w:contextualSpacing/>
              <w:rPr>
                <w:rFonts w:ascii="Times New Roman" w:eastAsia="Times New Roman" w:hAnsi="Times New Roman" w:cs="Times New Roman"/>
                <w:sz w:val="20"/>
              </w:rPr>
            </w:pPr>
          </w:p>
        </w:tc>
      </w:tr>
      <w:tr w:rsidR="006A30E3" w14:paraId="53C8AA93" w14:textId="77777777">
        <w:trPr>
          <w:trHeight w:val="300"/>
        </w:trPr>
        <w:tc>
          <w:tcPr>
            <w:tcW w:w="5760" w:type="dxa"/>
            <w:tcBorders>
              <w:top w:val="nil"/>
              <w:left w:val="nil"/>
              <w:bottom w:val="nil"/>
              <w:right w:val="nil"/>
            </w:tcBorders>
            <w:shd w:val="clear" w:color="auto" w:fill="auto"/>
            <w:noWrap/>
            <w:vAlign w:val="bottom"/>
            <w:hideMark/>
          </w:tcPr>
          <w:p w14:paraId="53C8AA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A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A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9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92" w14:textId="77777777" w:rsidR="00A33413" w:rsidRPr="001F1AD2" w:rsidRDefault="005E5BBF">
            <w:pPr>
              <w:contextualSpacing/>
              <w:rPr>
                <w:rFonts w:ascii="Times New Roman" w:eastAsia="Times New Roman" w:hAnsi="Times New Roman" w:cs="Times New Roman"/>
                <w:sz w:val="20"/>
              </w:rPr>
            </w:pPr>
          </w:p>
        </w:tc>
      </w:tr>
      <w:tr w:rsidR="006A30E3" w14:paraId="53C8AA9B" w14:textId="77777777">
        <w:trPr>
          <w:trHeight w:val="300"/>
        </w:trPr>
        <w:tc>
          <w:tcPr>
            <w:tcW w:w="5760" w:type="dxa"/>
            <w:tcBorders>
              <w:top w:val="nil"/>
              <w:left w:val="nil"/>
              <w:bottom w:val="nil"/>
              <w:right w:val="nil"/>
            </w:tcBorders>
            <w:shd w:val="clear" w:color="auto" w:fill="auto"/>
            <w:noWrap/>
            <w:vAlign w:val="bottom"/>
            <w:hideMark/>
          </w:tcPr>
          <w:p w14:paraId="53C8AA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A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A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9A" w14:textId="77777777" w:rsidR="00A33413" w:rsidRPr="001F1AD2" w:rsidRDefault="005E5BBF">
            <w:pPr>
              <w:contextualSpacing/>
              <w:rPr>
                <w:rFonts w:ascii="Times New Roman" w:eastAsia="Times New Roman" w:hAnsi="Times New Roman" w:cs="Times New Roman"/>
                <w:sz w:val="20"/>
              </w:rPr>
            </w:pPr>
          </w:p>
        </w:tc>
      </w:tr>
      <w:tr w:rsidR="006A30E3" w14:paraId="53C8AAA3" w14:textId="77777777">
        <w:trPr>
          <w:trHeight w:val="300"/>
        </w:trPr>
        <w:tc>
          <w:tcPr>
            <w:tcW w:w="5760" w:type="dxa"/>
            <w:tcBorders>
              <w:top w:val="nil"/>
              <w:left w:val="nil"/>
              <w:bottom w:val="nil"/>
              <w:right w:val="nil"/>
            </w:tcBorders>
            <w:shd w:val="clear" w:color="auto" w:fill="auto"/>
            <w:noWrap/>
            <w:vAlign w:val="bottom"/>
            <w:hideMark/>
          </w:tcPr>
          <w:p w14:paraId="53C8AA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A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A2" w14:textId="77777777" w:rsidR="00A33413" w:rsidRPr="001F1AD2" w:rsidRDefault="005E5BBF">
            <w:pPr>
              <w:contextualSpacing/>
              <w:rPr>
                <w:rFonts w:ascii="Times New Roman" w:eastAsia="Times New Roman" w:hAnsi="Times New Roman" w:cs="Times New Roman"/>
                <w:sz w:val="20"/>
              </w:rPr>
            </w:pPr>
          </w:p>
        </w:tc>
      </w:tr>
      <w:tr w:rsidR="006A30E3" w14:paraId="53C8AAAB" w14:textId="77777777">
        <w:trPr>
          <w:trHeight w:val="300"/>
        </w:trPr>
        <w:tc>
          <w:tcPr>
            <w:tcW w:w="5760" w:type="dxa"/>
            <w:tcBorders>
              <w:top w:val="nil"/>
              <w:left w:val="nil"/>
              <w:bottom w:val="nil"/>
              <w:right w:val="nil"/>
            </w:tcBorders>
            <w:shd w:val="clear" w:color="auto" w:fill="auto"/>
            <w:noWrap/>
            <w:vAlign w:val="bottom"/>
            <w:hideMark/>
          </w:tcPr>
          <w:p w14:paraId="53C8AA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A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AA" w14:textId="77777777" w:rsidR="00A33413" w:rsidRPr="001F1AD2" w:rsidRDefault="005E5BBF">
            <w:pPr>
              <w:contextualSpacing/>
              <w:rPr>
                <w:rFonts w:ascii="Times New Roman" w:eastAsia="Times New Roman" w:hAnsi="Times New Roman" w:cs="Times New Roman"/>
                <w:sz w:val="20"/>
              </w:rPr>
            </w:pPr>
          </w:p>
        </w:tc>
      </w:tr>
      <w:tr w:rsidR="006A30E3" w14:paraId="53C8AAB2" w14:textId="77777777">
        <w:trPr>
          <w:trHeight w:val="300"/>
        </w:trPr>
        <w:tc>
          <w:tcPr>
            <w:tcW w:w="6240" w:type="dxa"/>
            <w:gridSpan w:val="2"/>
            <w:tcBorders>
              <w:top w:val="nil"/>
              <w:left w:val="nil"/>
              <w:bottom w:val="nil"/>
              <w:right w:val="nil"/>
            </w:tcBorders>
            <w:shd w:val="clear" w:color="auto" w:fill="auto"/>
            <w:noWrap/>
            <w:vAlign w:val="bottom"/>
            <w:hideMark/>
          </w:tcPr>
          <w:p w14:paraId="53C8AA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A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B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B1" w14:textId="77777777" w:rsidR="00A33413" w:rsidRPr="001F1AD2" w:rsidRDefault="005E5BBF">
            <w:pPr>
              <w:contextualSpacing/>
              <w:rPr>
                <w:rFonts w:ascii="Times New Roman" w:eastAsia="Times New Roman" w:hAnsi="Times New Roman" w:cs="Times New Roman"/>
                <w:sz w:val="20"/>
              </w:rPr>
            </w:pPr>
          </w:p>
        </w:tc>
      </w:tr>
      <w:tr w:rsidR="006A30E3" w14:paraId="53C8AABA" w14:textId="77777777">
        <w:trPr>
          <w:trHeight w:val="300"/>
        </w:trPr>
        <w:tc>
          <w:tcPr>
            <w:tcW w:w="5760" w:type="dxa"/>
            <w:tcBorders>
              <w:top w:val="nil"/>
              <w:left w:val="nil"/>
              <w:bottom w:val="nil"/>
              <w:right w:val="nil"/>
            </w:tcBorders>
            <w:shd w:val="clear" w:color="auto" w:fill="auto"/>
            <w:noWrap/>
            <w:vAlign w:val="bottom"/>
            <w:hideMark/>
          </w:tcPr>
          <w:p w14:paraId="53C8AAB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B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B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B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B9" w14:textId="77777777" w:rsidR="00A33413" w:rsidRPr="001F1AD2" w:rsidRDefault="005E5BBF">
            <w:pPr>
              <w:contextualSpacing/>
              <w:rPr>
                <w:rFonts w:ascii="Times New Roman" w:eastAsia="Times New Roman" w:hAnsi="Times New Roman" w:cs="Times New Roman"/>
                <w:sz w:val="20"/>
              </w:rPr>
            </w:pPr>
          </w:p>
        </w:tc>
      </w:tr>
      <w:tr w:rsidR="006A30E3" w14:paraId="53C8AABE" w14:textId="77777777">
        <w:trPr>
          <w:trHeight w:val="300"/>
        </w:trPr>
        <w:tc>
          <w:tcPr>
            <w:tcW w:w="5760" w:type="dxa"/>
            <w:tcBorders>
              <w:top w:val="nil"/>
              <w:left w:val="nil"/>
              <w:bottom w:val="nil"/>
              <w:right w:val="nil"/>
            </w:tcBorders>
            <w:shd w:val="clear" w:color="auto" w:fill="auto"/>
            <w:noWrap/>
            <w:vAlign w:val="bottom"/>
            <w:hideMark/>
          </w:tcPr>
          <w:p w14:paraId="53C8AAB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A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78 ως έχει   ΔΕΚΤΟ ΚΑΤΑ ΠΛΕΙΟΨΗΦΙΑ</w:t>
            </w:r>
          </w:p>
        </w:tc>
        <w:tc>
          <w:tcPr>
            <w:tcW w:w="960" w:type="dxa"/>
            <w:tcBorders>
              <w:top w:val="nil"/>
              <w:left w:val="nil"/>
              <w:bottom w:val="nil"/>
              <w:right w:val="nil"/>
            </w:tcBorders>
            <w:shd w:val="clear" w:color="auto" w:fill="auto"/>
            <w:noWrap/>
            <w:vAlign w:val="bottom"/>
            <w:hideMark/>
          </w:tcPr>
          <w:p w14:paraId="53C8AABD" w14:textId="77777777" w:rsidR="00A33413" w:rsidRPr="001F1AD2" w:rsidRDefault="005E5BBF">
            <w:pPr>
              <w:contextualSpacing/>
              <w:rPr>
                <w:rFonts w:ascii="Calibri" w:eastAsia="Times New Roman" w:hAnsi="Calibri" w:cs="Times New Roman"/>
                <w:color w:val="000000"/>
                <w:sz w:val="22"/>
                <w:szCs w:val="22"/>
              </w:rPr>
            </w:pPr>
          </w:p>
        </w:tc>
      </w:tr>
      <w:tr w:rsidR="006A30E3" w14:paraId="53C8AAC6" w14:textId="77777777">
        <w:trPr>
          <w:trHeight w:val="300"/>
        </w:trPr>
        <w:tc>
          <w:tcPr>
            <w:tcW w:w="5760" w:type="dxa"/>
            <w:tcBorders>
              <w:top w:val="nil"/>
              <w:left w:val="nil"/>
              <w:bottom w:val="nil"/>
              <w:right w:val="nil"/>
            </w:tcBorders>
            <w:shd w:val="clear" w:color="auto" w:fill="auto"/>
            <w:noWrap/>
            <w:vAlign w:val="bottom"/>
            <w:hideMark/>
          </w:tcPr>
          <w:p w14:paraId="53C8AA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A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C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C5" w14:textId="77777777" w:rsidR="00A33413" w:rsidRPr="001F1AD2" w:rsidRDefault="005E5BBF">
            <w:pPr>
              <w:contextualSpacing/>
              <w:rPr>
                <w:rFonts w:ascii="Times New Roman" w:eastAsia="Times New Roman" w:hAnsi="Times New Roman" w:cs="Times New Roman"/>
                <w:sz w:val="20"/>
              </w:rPr>
            </w:pPr>
          </w:p>
        </w:tc>
      </w:tr>
      <w:tr w:rsidR="006A30E3" w14:paraId="53C8AACE" w14:textId="77777777">
        <w:trPr>
          <w:trHeight w:val="300"/>
        </w:trPr>
        <w:tc>
          <w:tcPr>
            <w:tcW w:w="5760" w:type="dxa"/>
            <w:tcBorders>
              <w:top w:val="nil"/>
              <w:left w:val="nil"/>
              <w:bottom w:val="nil"/>
              <w:right w:val="nil"/>
            </w:tcBorders>
            <w:shd w:val="clear" w:color="auto" w:fill="auto"/>
            <w:noWrap/>
            <w:vAlign w:val="bottom"/>
            <w:hideMark/>
          </w:tcPr>
          <w:p w14:paraId="53C8AA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A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CD" w14:textId="77777777" w:rsidR="00A33413" w:rsidRPr="001F1AD2" w:rsidRDefault="005E5BBF">
            <w:pPr>
              <w:contextualSpacing/>
              <w:rPr>
                <w:rFonts w:ascii="Times New Roman" w:eastAsia="Times New Roman" w:hAnsi="Times New Roman" w:cs="Times New Roman"/>
                <w:sz w:val="20"/>
              </w:rPr>
            </w:pPr>
          </w:p>
        </w:tc>
      </w:tr>
      <w:tr w:rsidR="006A30E3" w14:paraId="53C8AAD6" w14:textId="77777777">
        <w:trPr>
          <w:trHeight w:val="300"/>
        </w:trPr>
        <w:tc>
          <w:tcPr>
            <w:tcW w:w="5760" w:type="dxa"/>
            <w:tcBorders>
              <w:top w:val="nil"/>
              <w:left w:val="nil"/>
              <w:bottom w:val="nil"/>
              <w:right w:val="nil"/>
            </w:tcBorders>
            <w:shd w:val="clear" w:color="auto" w:fill="auto"/>
            <w:noWrap/>
            <w:vAlign w:val="bottom"/>
            <w:hideMark/>
          </w:tcPr>
          <w:p w14:paraId="53C8AA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A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D5" w14:textId="77777777" w:rsidR="00A33413" w:rsidRPr="001F1AD2" w:rsidRDefault="005E5BBF">
            <w:pPr>
              <w:contextualSpacing/>
              <w:rPr>
                <w:rFonts w:ascii="Times New Roman" w:eastAsia="Times New Roman" w:hAnsi="Times New Roman" w:cs="Times New Roman"/>
                <w:sz w:val="20"/>
              </w:rPr>
            </w:pPr>
          </w:p>
        </w:tc>
      </w:tr>
      <w:tr w:rsidR="006A30E3" w14:paraId="53C8AADE" w14:textId="77777777">
        <w:trPr>
          <w:trHeight w:val="300"/>
        </w:trPr>
        <w:tc>
          <w:tcPr>
            <w:tcW w:w="5760" w:type="dxa"/>
            <w:tcBorders>
              <w:top w:val="nil"/>
              <w:left w:val="nil"/>
              <w:bottom w:val="nil"/>
              <w:right w:val="nil"/>
            </w:tcBorders>
            <w:shd w:val="clear" w:color="auto" w:fill="auto"/>
            <w:noWrap/>
            <w:vAlign w:val="bottom"/>
            <w:hideMark/>
          </w:tcPr>
          <w:p w14:paraId="53C8AA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A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A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DD" w14:textId="77777777" w:rsidR="00A33413" w:rsidRPr="001F1AD2" w:rsidRDefault="005E5BBF">
            <w:pPr>
              <w:contextualSpacing/>
              <w:rPr>
                <w:rFonts w:ascii="Times New Roman" w:eastAsia="Times New Roman" w:hAnsi="Times New Roman" w:cs="Times New Roman"/>
                <w:sz w:val="20"/>
              </w:rPr>
            </w:pPr>
          </w:p>
        </w:tc>
      </w:tr>
      <w:tr w:rsidR="006A30E3" w14:paraId="53C8AAE6" w14:textId="77777777">
        <w:trPr>
          <w:trHeight w:val="300"/>
        </w:trPr>
        <w:tc>
          <w:tcPr>
            <w:tcW w:w="5760" w:type="dxa"/>
            <w:tcBorders>
              <w:top w:val="nil"/>
              <w:left w:val="nil"/>
              <w:bottom w:val="nil"/>
              <w:right w:val="nil"/>
            </w:tcBorders>
            <w:shd w:val="clear" w:color="auto" w:fill="auto"/>
            <w:noWrap/>
            <w:vAlign w:val="bottom"/>
            <w:hideMark/>
          </w:tcPr>
          <w:p w14:paraId="53C8AA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A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A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E5" w14:textId="77777777" w:rsidR="00A33413" w:rsidRPr="001F1AD2" w:rsidRDefault="005E5BBF">
            <w:pPr>
              <w:contextualSpacing/>
              <w:rPr>
                <w:rFonts w:ascii="Times New Roman" w:eastAsia="Times New Roman" w:hAnsi="Times New Roman" w:cs="Times New Roman"/>
                <w:sz w:val="20"/>
              </w:rPr>
            </w:pPr>
          </w:p>
        </w:tc>
      </w:tr>
      <w:tr w:rsidR="006A30E3" w14:paraId="53C8AAEE" w14:textId="77777777">
        <w:trPr>
          <w:trHeight w:val="300"/>
        </w:trPr>
        <w:tc>
          <w:tcPr>
            <w:tcW w:w="5760" w:type="dxa"/>
            <w:tcBorders>
              <w:top w:val="nil"/>
              <w:left w:val="nil"/>
              <w:bottom w:val="nil"/>
              <w:right w:val="nil"/>
            </w:tcBorders>
            <w:shd w:val="clear" w:color="auto" w:fill="auto"/>
            <w:noWrap/>
            <w:vAlign w:val="bottom"/>
            <w:hideMark/>
          </w:tcPr>
          <w:p w14:paraId="53C8AA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A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ED" w14:textId="77777777" w:rsidR="00A33413" w:rsidRPr="001F1AD2" w:rsidRDefault="005E5BBF">
            <w:pPr>
              <w:contextualSpacing/>
              <w:rPr>
                <w:rFonts w:ascii="Times New Roman" w:eastAsia="Times New Roman" w:hAnsi="Times New Roman" w:cs="Times New Roman"/>
                <w:sz w:val="20"/>
              </w:rPr>
            </w:pPr>
          </w:p>
        </w:tc>
      </w:tr>
      <w:tr w:rsidR="006A30E3" w14:paraId="53C8AAF6" w14:textId="77777777">
        <w:trPr>
          <w:trHeight w:val="300"/>
        </w:trPr>
        <w:tc>
          <w:tcPr>
            <w:tcW w:w="5760" w:type="dxa"/>
            <w:tcBorders>
              <w:top w:val="nil"/>
              <w:left w:val="nil"/>
              <w:bottom w:val="nil"/>
              <w:right w:val="nil"/>
            </w:tcBorders>
            <w:shd w:val="clear" w:color="auto" w:fill="auto"/>
            <w:noWrap/>
            <w:vAlign w:val="bottom"/>
            <w:hideMark/>
          </w:tcPr>
          <w:p w14:paraId="53C8AA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A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F5" w14:textId="77777777" w:rsidR="00A33413" w:rsidRPr="001F1AD2" w:rsidRDefault="005E5BBF">
            <w:pPr>
              <w:contextualSpacing/>
              <w:rPr>
                <w:rFonts w:ascii="Times New Roman" w:eastAsia="Times New Roman" w:hAnsi="Times New Roman" w:cs="Times New Roman"/>
                <w:sz w:val="20"/>
              </w:rPr>
            </w:pPr>
          </w:p>
        </w:tc>
      </w:tr>
      <w:tr w:rsidR="006A30E3" w14:paraId="53C8AAFD" w14:textId="77777777">
        <w:trPr>
          <w:trHeight w:val="300"/>
        </w:trPr>
        <w:tc>
          <w:tcPr>
            <w:tcW w:w="6240" w:type="dxa"/>
            <w:gridSpan w:val="2"/>
            <w:tcBorders>
              <w:top w:val="nil"/>
              <w:left w:val="nil"/>
              <w:bottom w:val="nil"/>
              <w:right w:val="nil"/>
            </w:tcBorders>
            <w:shd w:val="clear" w:color="auto" w:fill="auto"/>
            <w:noWrap/>
            <w:vAlign w:val="bottom"/>
            <w:hideMark/>
          </w:tcPr>
          <w:p w14:paraId="53C8AA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ΕΝ. </w:t>
            </w:r>
            <w:r w:rsidRPr="001F1AD2">
              <w:rPr>
                <w:rFonts w:ascii="Calibri" w:eastAsia="Times New Roman" w:hAnsi="Calibri" w:cs="Times New Roman"/>
                <w:color w:val="000000"/>
                <w:sz w:val="22"/>
                <w:szCs w:val="22"/>
              </w:rPr>
              <w:t>ΚΕΝΤΡΩΩΝ:</w:t>
            </w:r>
          </w:p>
        </w:tc>
        <w:tc>
          <w:tcPr>
            <w:tcW w:w="480" w:type="dxa"/>
            <w:tcBorders>
              <w:top w:val="nil"/>
              <w:left w:val="nil"/>
              <w:bottom w:val="nil"/>
              <w:right w:val="nil"/>
            </w:tcBorders>
            <w:shd w:val="clear" w:color="auto" w:fill="auto"/>
            <w:noWrap/>
            <w:vAlign w:val="bottom"/>
            <w:hideMark/>
          </w:tcPr>
          <w:p w14:paraId="53C8AA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A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AF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AFC" w14:textId="77777777" w:rsidR="00A33413" w:rsidRPr="001F1AD2" w:rsidRDefault="005E5BBF">
            <w:pPr>
              <w:contextualSpacing/>
              <w:rPr>
                <w:rFonts w:ascii="Times New Roman" w:eastAsia="Times New Roman" w:hAnsi="Times New Roman" w:cs="Times New Roman"/>
                <w:sz w:val="20"/>
              </w:rPr>
            </w:pPr>
          </w:p>
        </w:tc>
      </w:tr>
      <w:tr w:rsidR="006A30E3" w14:paraId="53C8AB05" w14:textId="77777777">
        <w:trPr>
          <w:trHeight w:val="300"/>
        </w:trPr>
        <w:tc>
          <w:tcPr>
            <w:tcW w:w="5760" w:type="dxa"/>
            <w:tcBorders>
              <w:top w:val="nil"/>
              <w:left w:val="nil"/>
              <w:bottom w:val="nil"/>
              <w:right w:val="nil"/>
            </w:tcBorders>
            <w:shd w:val="clear" w:color="auto" w:fill="auto"/>
            <w:noWrap/>
            <w:vAlign w:val="bottom"/>
            <w:hideMark/>
          </w:tcPr>
          <w:p w14:paraId="53C8AAF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AF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0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04" w14:textId="77777777" w:rsidR="00A33413" w:rsidRPr="001F1AD2" w:rsidRDefault="005E5BBF">
            <w:pPr>
              <w:contextualSpacing/>
              <w:rPr>
                <w:rFonts w:ascii="Times New Roman" w:eastAsia="Times New Roman" w:hAnsi="Times New Roman" w:cs="Times New Roman"/>
                <w:sz w:val="20"/>
              </w:rPr>
            </w:pPr>
          </w:p>
        </w:tc>
      </w:tr>
      <w:tr w:rsidR="006A30E3" w14:paraId="53C8AB08" w14:textId="77777777">
        <w:trPr>
          <w:trHeight w:val="300"/>
        </w:trPr>
        <w:tc>
          <w:tcPr>
            <w:tcW w:w="5760" w:type="dxa"/>
            <w:tcBorders>
              <w:top w:val="nil"/>
              <w:left w:val="nil"/>
              <w:bottom w:val="nil"/>
              <w:right w:val="nil"/>
            </w:tcBorders>
            <w:shd w:val="clear" w:color="auto" w:fill="auto"/>
            <w:noWrap/>
            <w:vAlign w:val="bottom"/>
            <w:hideMark/>
          </w:tcPr>
          <w:p w14:paraId="53C8AB06"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B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79 όπως τροποποιήθηκε   ΔΕΚΤΟ ΚΑΤΑ ΠΛΕΙΟΨΗΦΙΑ</w:t>
            </w:r>
          </w:p>
        </w:tc>
      </w:tr>
      <w:tr w:rsidR="006A30E3" w14:paraId="53C8AB10" w14:textId="77777777">
        <w:trPr>
          <w:trHeight w:val="300"/>
        </w:trPr>
        <w:tc>
          <w:tcPr>
            <w:tcW w:w="5760" w:type="dxa"/>
            <w:tcBorders>
              <w:top w:val="nil"/>
              <w:left w:val="nil"/>
              <w:bottom w:val="nil"/>
              <w:right w:val="nil"/>
            </w:tcBorders>
            <w:shd w:val="clear" w:color="auto" w:fill="auto"/>
            <w:noWrap/>
            <w:vAlign w:val="bottom"/>
            <w:hideMark/>
          </w:tcPr>
          <w:p w14:paraId="53C8AB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B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0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0F" w14:textId="77777777" w:rsidR="00A33413" w:rsidRPr="001F1AD2" w:rsidRDefault="005E5BBF">
            <w:pPr>
              <w:contextualSpacing/>
              <w:rPr>
                <w:rFonts w:ascii="Times New Roman" w:eastAsia="Times New Roman" w:hAnsi="Times New Roman" w:cs="Times New Roman"/>
                <w:sz w:val="20"/>
              </w:rPr>
            </w:pPr>
          </w:p>
        </w:tc>
      </w:tr>
      <w:tr w:rsidR="006A30E3" w14:paraId="53C8AB18" w14:textId="77777777">
        <w:trPr>
          <w:trHeight w:val="300"/>
        </w:trPr>
        <w:tc>
          <w:tcPr>
            <w:tcW w:w="5760" w:type="dxa"/>
            <w:tcBorders>
              <w:top w:val="nil"/>
              <w:left w:val="nil"/>
              <w:bottom w:val="nil"/>
              <w:right w:val="nil"/>
            </w:tcBorders>
            <w:shd w:val="clear" w:color="auto" w:fill="auto"/>
            <w:noWrap/>
            <w:vAlign w:val="bottom"/>
            <w:hideMark/>
          </w:tcPr>
          <w:p w14:paraId="53C8AB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B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17" w14:textId="77777777" w:rsidR="00A33413" w:rsidRPr="001F1AD2" w:rsidRDefault="005E5BBF">
            <w:pPr>
              <w:contextualSpacing/>
              <w:rPr>
                <w:rFonts w:ascii="Times New Roman" w:eastAsia="Times New Roman" w:hAnsi="Times New Roman" w:cs="Times New Roman"/>
                <w:sz w:val="20"/>
              </w:rPr>
            </w:pPr>
          </w:p>
        </w:tc>
      </w:tr>
      <w:tr w:rsidR="006A30E3" w14:paraId="53C8AB20" w14:textId="77777777">
        <w:trPr>
          <w:trHeight w:val="300"/>
        </w:trPr>
        <w:tc>
          <w:tcPr>
            <w:tcW w:w="5760" w:type="dxa"/>
            <w:tcBorders>
              <w:top w:val="nil"/>
              <w:left w:val="nil"/>
              <w:bottom w:val="nil"/>
              <w:right w:val="nil"/>
            </w:tcBorders>
            <w:shd w:val="clear" w:color="auto" w:fill="auto"/>
            <w:noWrap/>
            <w:vAlign w:val="bottom"/>
            <w:hideMark/>
          </w:tcPr>
          <w:p w14:paraId="53C8AB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B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1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1F" w14:textId="77777777" w:rsidR="00A33413" w:rsidRPr="001F1AD2" w:rsidRDefault="005E5BBF">
            <w:pPr>
              <w:contextualSpacing/>
              <w:rPr>
                <w:rFonts w:ascii="Times New Roman" w:eastAsia="Times New Roman" w:hAnsi="Times New Roman" w:cs="Times New Roman"/>
                <w:sz w:val="20"/>
              </w:rPr>
            </w:pPr>
          </w:p>
        </w:tc>
      </w:tr>
      <w:tr w:rsidR="006A30E3" w14:paraId="53C8AB28" w14:textId="77777777">
        <w:trPr>
          <w:trHeight w:val="300"/>
        </w:trPr>
        <w:tc>
          <w:tcPr>
            <w:tcW w:w="5760" w:type="dxa"/>
            <w:tcBorders>
              <w:top w:val="nil"/>
              <w:left w:val="nil"/>
              <w:bottom w:val="nil"/>
              <w:right w:val="nil"/>
            </w:tcBorders>
            <w:shd w:val="clear" w:color="auto" w:fill="auto"/>
            <w:noWrap/>
            <w:vAlign w:val="bottom"/>
            <w:hideMark/>
          </w:tcPr>
          <w:p w14:paraId="53C8AB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B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B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2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27" w14:textId="77777777" w:rsidR="00A33413" w:rsidRPr="001F1AD2" w:rsidRDefault="005E5BBF">
            <w:pPr>
              <w:contextualSpacing/>
              <w:rPr>
                <w:rFonts w:ascii="Times New Roman" w:eastAsia="Times New Roman" w:hAnsi="Times New Roman" w:cs="Times New Roman"/>
                <w:sz w:val="20"/>
              </w:rPr>
            </w:pPr>
          </w:p>
        </w:tc>
      </w:tr>
      <w:tr w:rsidR="006A30E3" w14:paraId="53C8AB30" w14:textId="77777777">
        <w:trPr>
          <w:trHeight w:val="300"/>
        </w:trPr>
        <w:tc>
          <w:tcPr>
            <w:tcW w:w="5760" w:type="dxa"/>
            <w:tcBorders>
              <w:top w:val="nil"/>
              <w:left w:val="nil"/>
              <w:bottom w:val="nil"/>
              <w:right w:val="nil"/>
            </w:tcBorders>
            <w:shd w:val="clear" w:color="auto" w:fill="auto"/>
            <w:noWrap/>
            <w:vAlign w:val="bottom"/>
            <w:hideMark/>
          </w:tcPr>
          <w:p w14:paraId="53C8AB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B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B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2F" w14:textId="77777777" w:rsidR="00A33413" w:rsidRPr="001F1AD2" w:rsidRDefault="005E5BBF">
            <w:pPr>
              <w:contextualSpacing/>
              <w:rPr>
                <w:rFonts w:ascii="Times New Roman" w:eastAsia="Times New Roman" w:hAnsi="Times New Roman" w:cs="Times New Roman"/>
                <w:sz w:val="20"/>
              </w:rPr>
            </w:pPr>
          </w:p>
        </w:tc>
      </w:tr>
      <w:tr w:rsidR="006A30E3" w14:paraId="53C8AB38" w14:textId="77777777">
        <w:trPr>
          <w:trHeight w:val="300"/>
        </w:trPr>
        <w:tc>
          <w:tcPr>
            <w:tcW w:w="5760" w:type="dxa"/>
            <w:tcBorders>
              <w:top w:val="nil"/>
              <w:left w:val="nil"/>
              <w:bottom w:val="nil"/>
              <w:right w:val="nil"/>
            </w:tcBorders>
            <w:shd w:val="clear" w:color="auto" w:fill="auto"/>
            <w:noWrap/>
            <w:vAlign w:val="bottom"/>
            <w:hideMark/>
          </w:tcPr>
          <w:p w14:paraId="53C8AB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B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37" w14:textId="77777777" w:rsidR="00A33413" w:rsidRPr="001F1AD2" w:rsidRDefault="005E5BBF">
            <w:pPr>
              <w:contextualSpacing/>
              <w:rPr>
                <w:rFonts w:ascii="Times New Roman" w:eastAsia="Times New Roman" w:hAnsi="Times New Roman" w:cs="Times New Roman"/>
                <w:sz w:val="20"/>
              </w:rPr>
            </w:pPr>
          </w:p>
        </w:tc>
      </w:tr>
      <w:tr w:rsidR="006A30E3" w14:paraId="53C8AB40" w14:textId="77777777">
        <w:trPr>
          <w:trHeight w:val="300"/>
        </w:trPr>
        <w:tc>
          <w:tcPr>
            <w:tcW w:w="5760" w:type="dxa"/>
            <w:tcBorders>
              <w:top w:val="nil"/>
              <w:left w:val="nil"/>
              <w:bottom w:val="nil"/>
              <w:right w:val="nil"/>
            </w:tcBorders>
            <w:shd w:val="clear" w:color="auto" w:fill="auto"/>
            <w:noWrap/>
            <w:vAlign w:val="bottom"/>
            <w:hideMark/>
          </w:tcPr>
          <w:p w14:paraId="53C8AB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B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3F" w14:textId="77777777" w:rsidR="00A33413" w:rsidRPr="001F1AD2" w:rsidRDefault="005E5BBF">
            <w:pPr>
              <w:contextualSpacing/>
              <w:rPr>
                <w:rFonts w:ascii="Times New Roman" w:eastAsia="Times New Roman" w:hAnsi="Times New Roman" w:cs="Times New Roman"/>
                <w:sz w:val="20"/>
              </w:rPr>
            </w:pPr>
          </w:p>
        </w:tc>
      </w:tr>
      <w:tr w:rsidR="006A30E3" w14:paraId="53C8AB47" w14:textId="77777777">
        <w:trPr>
          <w:trHeight w:val="300"/>
        </w:trPr>
        <w:tc>
          <w:tcPr>
            <w:tcW w:w="6240" w:type="dxa"/>
            <w:gridSpan w:val="2"/>
            <w:tcBorders>
              <w:top w:val="nil"/>
              <w:left w:val="nil"/>
              <w:bottom w:val="nil"/>
              <w:right w:val="nil"/>
            </w:tcBorders>
            <w:shd w:val="clear" w:color="auto" w:fill="auto"/>
            <w:noWrap/>
            <w:vAlign w:val="bottom"/>
            <w:hideMark/>
          </w:tcPr>
          <w:p w14:paraId="53C8AB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B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46" w14:textId="77777777" w:rsidR="00A33413" w:rsidRPr="001F1AD2" w:rsidRDefault="005E5BBF">
            <w:pPr>
              <w:contextualSpacing/>
              <w:rPr>
                <w:rFonts w:ascii="Times New Roman" w:eastAsia="Times New Roman" w:hAnsi="Times New Roman" w:cs="Times New Roman"/>
                <w:sz w:val="20"/>
              </w:rPr>
            </w:pPr>
          </w:p>
        </w:tc>
      </w:tr>
      <w:tr w:rsidR="006A30E3" w14:paraId="53C8AB4F" w14:textId="77777777">
        <w:trPr>
          <w:trHeight w:val="300"/>
        </w:trPr>
        <w:tc>
          <w:tcPr>
            <w:tcW w:w="5760" w:type="dxa"/>
            <w:tcBorders>
              <w:top w:val="nil"/>
              <w:left w:val="nil"/>
              <w:bottom w:val="nil"/>
              <w:right w:val="nil"/>
            </w:tcBorders>
            <w:shd w:val="clear" w:color="auto" w:fill="auto"/>
            <w:noWrap/>
            <w:vAlign w:val="bottom"/>
            <w:hideMark/>
          </w:tcPr>
          <w:p w14:paraId="53C8AB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4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4E" w14:textId="77777777" w:rsidR="00A33413" w:rsidRPr="001F1AD2" w:rsidRDefault="005E5BBF">
            <w:pPr>
              <w:contextualSpacing/>
              <w:rPr>
                <w:rFonts w:ascii="Times New Roman" w:eastAsia="Times New Roman" w:hAnsi="Times New Roman" w:cs="Times New Roman"/>
                <w:sz w:val="20"/>
              </w:rPr>
            </w:pPr>
          </w:p>
        </w:tc>
      </w:tr>
      <w:tr w:rsidR="006A30E3" w14:paraId="53C8AB53" w14:textId="77777777">
        <w:trPr>
          <w:trHeight w:val="300"/>
        </w:trPr>
        <w:tc>
          <w:tcPr>
            <w:tcW w:w="5760" w:type="dxa"/>
            <w:tcBorders>
              <w:top w:val="nil"/>
              <w:left w:val="nil"/>
              <w:bottom w:val="nil"/>
              <w:right w:val="nil"/>
            </w:tcBorders>
            <w:shd w:val="clear" w:color="auto" w:fill="auto"/>
            <w:noWrap/>
            <w:vAlign w:val="bottom"/>
            <w:hideMark/>
          </w:tcPr>
          <w:p w14:paraId="53C8AB50"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B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80 ως έχει   ΔΕΚΤΟ </w:t>
            </w:r>
            <w:r w:rsidRPr="001F1AD2">
              <w:rPr>
                <w:rFonts w:ascii="Calibri" w:eastAsia="Times New Roman" w:hAnsi="Calibri" w:cs="Times New Roman"/>
                <w:color w:val="000000"/>
                <w:sz w:val="22"/>
                <w:szCs w:val="22"/>
              </w:rPr>
              <w:t>ΚΑΤΑ ΠΛΕΙΟΨΗΦΙΑ</w:t>
            </w:r>
          </w:p>
        </w:tc>
        <w:tc>
          <w:tcPr>
            <w:tcW w:w="960" w:type="dxa"/>
            <w:tcBorders>
              <w:top w:val="nil"/>
              <w:left w:val="nil"/>
              <w:bottom w:val="nil"/>
              <w:right w:val="nil"/>
            </w:tcBorders>
            <w:shd w:val="clear" w:color="auto" w:fill="auto"/>
            <w:noWrap/>
            <w:vAlign w:val="bottom"/>
            <w:hideMark/>
          </w:tcPr>
          <w:p w14:paraId="53C8AB52" w14:textId="77777777" w:rsidR="00A33413" w:rsidRPr="001F1AD2" w:rsidRDefault="005E5BBF">
            <w:pPr>
              <w:contextualSpacing/>
              <w:rPr>
                <w:rFonts w:ascii="Calibri" w:eastAsia="Times New Roman" w:hAnsi="Calibri" w:cs="Times New Roman"/>
                <w:color w:val="000000"/>
                <w:sz w:val="22"/>
                <w:szCs w:val="22"/>
              </w:rPr>
            </w:pPr>
          </w:p>
        </w:tc>
      </w:tr>
      <w:tr w:rsidR="006A30E3" w14:paraId="53C8AB5B" w14:textId="77777777">
        <w:trPr>
          <w:trHeight w:val="300"/>
        </w:trPr>
        <w:tc>
          <w:tcPr>
            <w:tcW w:w="5760" w:type="dxa"/>
            <w:tcBorders>
              <w:top w:val="nil"/>
              <w:left w:val="nil"/>
              <w:bottom w:val="nil"/>
              <w:right w:val="nil"/>
            </w:tcBorders>
            <w:shd w:val="clear" w:color="auto" w:fill="auto"/>
            <w:noWrap/>
            <w:vAlign w:val="bottom"/>
            <w:hideMark/>
          </w:tcPr>
          <w:p w14:paraId="53C8AB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B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5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5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5A" w14:textId="77777777" w:rsidR="00A33413" w:rsidRPr="001F1AD2" w:rsidRDefault="005E5BBF">
            <w:pPr>
              <w:contextualSpacing/>
              <w:rPr>
                <w:rFonts w:ascii="Times New Roman" w:eastAsia="Times New Roman" w:hAnsi="Times New Roman" w:cs="Times New Roman"/>
                <w:sz w:val="20"/>
              </w:rPr>
            </w:pPr>
          </w:p>
        </w:tc>
      </w:tr>
      <w:tr w:rsidR="006A30E3" w14:paraId="53C8AB63" w14:textId="77777777">
        <w:trPr>
          <w:trHeight w:val="300"/>
        </w:trPr>
        <w:tc>
          <w:tcPr>
            <w:tcW w:w="5760" w:type="dxa"/>
            <w:tcBorders>
              <w:top w:val="nil"/>
              <w:left w:val="nil"/>
              <w:bottom w:val="nil"/>
              <w:right w:val="nil"/>
            </w:tcBorders>
            <w:shd w:val="clear" w:color="auto" w:fill="auto"/>
            <w:noWrap/>
            <w:vAlign w:val="bottom"/>
            <w:hideMark/>
          </w:tcPr>
          <w:p w14:paraId="53C8AB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B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62" w14:textId="77777777" w:rsidR="00A33413" w:rsidRPr="001F1AD2" w:rsidRDefault="005E5BBF">
            <w:pPr>
              <w:contextualSpacing/>
              <w:rPr>
                <w:rFonts w:ascii="Times New Roman" w:eastAsia="Times New Roman" w:hAnsi="Times New Roman" w:cs="Times New Roman"/>
                <w:sz w:val="20"/>
              </w:rPr>
            </w:pPr>
          </w:p>
        </w:tc>
      </w:tr>
      <w:tr w:rsidR="006A30E3" w14:paraId="53C8AB6B" w14:textId="77777777">
        <w:trPr>
          <w:trHeight w:val="300"/>
        </w:trPr>
        <w:tc>
          <w:tcPr>
            <w:tcW w:w="5760" w:type="dxa"/>
            <w:tcBorders>
              <w:top w:val="nil"/>
              <w:left w:val="nil"/>
              <w:bottom w:val="nil"/>
              <w:right w:val="nil"/>
            </w:tcBorders>
            <w:shd w:val="clear" w:color="auto" w:fill="auto"/>
            <w:noWrap/>
            <w:vAlign w:val="bottom"/>
            <w:hideMark/>
          </w:tcPr>
          <w:p w14:paraId="53C8AB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B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6A" w14:textId="77777777" w:rsidR="00A33413" w:rsidRPr="001F1AD2" w:rsidRDefault="005E5BBF">
            <w:pPr>
              <w:contextualSpacing/>
              <w:rPr>
                <w:rFonts w:ascii="Times New Roman" w:eastAsia="Times New Roman" w:hAnsi="Times New Roman" w:cs="Times New Roman"/>
                <w:sz w:val="20"/>
              </w:rPr>
            </w:pPr>
          </w:p>
        </w:tc>
      </w:tr>
      <w:tr w:rsidR="006A30E3" w14:paraId="53C8AB73" w14:textId="77777777">
        <w:trPr>
          <w:trHeight w:val="300"/>
        </w:trPr>
        <w:tc>
          <w:tcPr>
            <w:tcW w:w="5760" w:type="dxa"/>
            <w:tcBorders>
              <w:top w:val="nil"/>
              <w:left w:val="nil"/>
              <w:bottom w:val="nil"/>
              <w:right w:val="nil"/>
            </w:tcBorders>
            <w:shd w:val="clear" w:color="auto" w:fill="auto"/>
            <w:noWrap/>
            <w:vAlign w:val="bottom"/>
            <w:hideMark/>
          </w:tcPr>
          <w:p w14:paraId="53C8AB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B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B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7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72" w14:textId="77777777" w:rsidR="00A33413" w:rsidRPr="001F1AD2" w:rsidRDefault="005E5BBF">
            <w:pPr>
              <w:contextualSpacing/>
              <w:rPr>
                <w:rFonts w:ascii="Times New Roman" w:eastAsia="Times New Roman" w:hAnsi="Times New Roman" w:cs="Times New Roman"/>
                <w:sz w:val="20"/>
              </w:rPr>
            </w:pPr>
          </w:p>
        </w:tc>
      </w:tr>
      <w:tr w:rsidR="006A30E3" w14:paraId="53C8AB7B" w14:textId="77777777">
        <w:trPr>
          <w:trHeight w:val="300"/>
        </w:trPr>
        <w:tc>
          <w:tcPr>
            <w:tcW w:w="5760" w:type="dxa"/>
            <w:tcBorders>
              <w:top w:val="nil"/>
              <w:left w:val="nil"/>
              <w:bottom w:val="nil"/>
              <w:right w:val="nil"/>
            </w:tcBorders>
            <w:shd w:val="clear" w:color="auto" w:fill="auto"/>
            <w:noWrap/>
            <w:vAlign w:val="bottom"/>
            <w:hideMark/>
          </w:tcPr>
          <w:p w14:paraId="53C8AB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B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7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B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7A" w14:textId="77777777" w:rsidR="00A33413" w:rsidRPr="001F1AD2" w:rsidRDefault="005E5BBF">
            <w:pPr>
              <w:contextualSpacing/>
              <w:rPr>
                <w:rFonts w:ascii="Times New Roman" w:eastAsia="Times New Roman" w:hAnsi="Times New Roman" w:cs="Times New Roman"/>
                <w:sz w:val="20"/>
              </w:rPr>
            </w:pPr>
          </w:p>
        </w:tc>
      </w:tr>
      <w:tr w:rsidR="006A30E3" w14:paraId="53C8AB83" w14:textId="77777777">
        <w:trPr>
          <w:trHeight w:val="300"/>
        </w:trPr>
        <w:tc>
          <w:tcPr>
            <w:tcW w:w="5760" w:type="dxa"/>
            <w:tcBorders>
              <w:top w:val="nil"/>
              <w:left w:val="nil"/>
              <w:bottom w:val="nil"/>
              <w:right w:val="nil"/>
            </w:tcBorders>
            <w:shd w:val="clear" w:color="auto" w:fill="auto"/>
            <w:noWrap/>
            <w:vAlign w:val="bottom"/>
            <w:hideMark/>
          </w:tcPr>
          <w:p w14:paraId="53C8AB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B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82" w14:textId="77777777" w:rsidR="00A33413" w:rsidRPr="001F1AD2" w:rsidRDefault="005E5BBF">
            <w:pPr>
              <w:contextualSpacing/>
              <w:rPr>
                <w:rFonts w:ascii="Times New Roman" w:eastAsia="Times New Roman" w:hAnsi="Times New Roman" w:cs="Times New Roman"/>
                <w:sz w:val="20"/>
              </w:rPr>
            </w:pPr>
          </w:p>
        </w:tc>
      </w:tr>
      <w:tr w:rsidR="006A30E3" w14:paraId="53C8AB8B" w14:textId="77777777">
        <w:trPr>
          <w:trHeight w:val="300"/>
        </w:trPr>
        <w:tc>
          <w:tcPr>
            <w:tcW w:w="5760" w:type="dxa"/>
            <w:tcBorders>
              <w:top w:val="nil"/>
              <w:left w:val="nil"/>
              <w:bottom w:val="nil"/>
              <w:right w:val="nil"/>
            </w:tcBorders>
            <w:shd w:val="clear" w:color="auto" w:fill="auto"/>
            <w:noWrap/>
            <w:vAlign w:val="bottom"/>
            <w:hideMark/>
          </w:tcPr>
          <w:p w14:paraId="53C8AB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B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8A" w14:textId="77777777" w:rsidR="00A33413" w:rsidRPr="001F1AD2" w:rsidRDefault="005E5BBF">
            <w:pPr>
              <w:contextualSpacing/>
              <w:rPr>
                <w:rFonts w:ascii="Times New Roman" w:eastAsia="Times New Roman" w:hAnsi="Times New Roman" w:cs="Times New Roman"/>
                <w:sz w:val="20"/>
              </w:rPr>
            </w:pPr>
          </w:p>
        </w:tc>
      </w:tr>
      <w:tr w:rsidR="006A30E3" w14:paraId="53C8AB92" w14:textId="77777777">
        <w:trPr>
          <w:trHeight w:val="300"/>
        </w:trPr>
        <w:tc>
          <w:tcPr>
            <w:tcW w:w="6240" w:type="dxa"/>
            <w:gridSpan w:val="2"/>
            <w:tcBorders>
              <w:top w:val="nil"/>
              <w:left w:val="nil"/>
              <w:bottom w:val="nil"/>
              <w:right w:val="nil"/>
            </w:tcBorders>
            <w:shd w:val="clear" w:color="auto" w:fill="auto"/>
            <w:noWrap/>
            <w:vAlign w:val="bottom"/>
            <w:hideMark/>
          </w:tcPr>
          <w:p w14:paraId="53C8AB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B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8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8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9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91" w14:textId="77777777" w:rsidR="00A33413" w:rsidRPr="001F1AD2" w:rsidRDefault="005E5BBF">
            <w:pPr>
              <w:contextualSpacing/>
              <w:rPr>
                <w:rFonts w:ascii="Times New Roman" w:eastAsia="Times New Roman" w:hAnsi="Times New Roman" w:cs="Times New Roman"/>
                <w:sz w:val="20"/>
              </w:rPr>
            </w:pPr>
          </w:p>
        </w:tc>
      </w:tr>
      <w:tr w:rsidR="006A30E3" w14:paraId="53C8AB9A" w14:textId="77777777">
        <w:trPr>
          <w:trHeight w:val="300"/>
        </w:trPr>
        <w:tc>
          <w:tcPr>
            <w:tcW w:w="5760" w:type="dxa"/>
            <w:tcBorders>
              <w:top w:val="nil"/>
              <w:left w:val="nil"/>
              <w:bottom w:val="nil"/>
              <w:right w:val="nil"/>
            </w:tcBorders>
            <w:shd w:val="clear" w:color="auto" w:fill="auto"/>
            <w:noWrap/>
            <w:vAlign w:val="bottom"/>
            <w:hideMark/>
          </w:tcPr>
          <w:p w14:paraId="53C8AB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9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9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99" w14:textId="77777777" w:rsidR="00A33413" w:rsidRPr="001F1AD2" w:rsidRDefault="005E5BBF">
            <w:pPr>
              <w:contextualSpacing/>
              <w:rPr>
                <w:rFonts w:ascii="Times New Roman" w:eastAsia="Times New Roman" w:hAnsi="Times New Roman" w:cs="Times New Roman"/>
                <w:sz w:val="20"/>
              </w:rPr>
            </w:pPr>
          </w:p>
        </w:tc>
      </w:tr>
      <w:tr w:rsidR="006A30E3" w14:paraId="53C8AB9E" w14:textId="77777777">
        <w:trPr>
          <w:trHeight w:val="300"/>
        </w:trPr>
        <w:tc>
          <w:tcPr>
            <w:tcW w:w="5760" w:type="dxa"/>
            <w:tcBorders>
              <w:top w:val="nil"/>
              <w:left w:val="nil"/>
              <w:bottom w:val="nil"/>
              <w:right w:val="nil"/>
            </w:tcBorders>
            <w:shd w:val="clear" w:color="auto" w:fill="auto"/>
            <w:noWrap/>
            <w:vAlign w:val="bottom"/>
            <w:hideMark/>
          </w:tcPr>
          <w:p w14:paraId="53C8AB9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B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81 ως έχει   ΔΕΚΤΟ ΚΑΤΑ ΠΛΕΙΟΨΗΦΙΑ</w:t>
            </w:r>
          </w:p>
        </w:tc>
        <w:tc>
          <w:tcPr>
            <w:tcW w:w="960" w:type="dxa"/>
            <w:tcBorders>
              <w:top w:val="nil"/>
              <w:left w:val="nil"/>
              <w:bottom w:val="nil"/>
              <w:right w:val="nil"/>
            </w:tcBorders>
            <w:shd w:val="clear" w:color="auto" w:fill="auto"/>
            <w:noWrap/>
            <w:vAlign w:val="bottom"/>
            <w:hideMark/>
          </w:tcPr>
          <w:p w14:paraId="53C8AB9D" w14:textId="77777777" w:rsidR="00A33413" w:rsidRPr="001F1AD2" w:rsidRDefault="005E5BBF">
            <w:pPr>
              <w:contextualSpacing/>
              <w:rPr>
                <w:rFonts w:ascii="Calibri" w:eastAsia="Times New Roman" w:hAnsi="Calibri" w:cs="Times New Roman"/>
                <w:color w:val="000000"/>
                <w:sz w:val="22"/>
                <w:szCs w:val="22"/>
              </w:rPr>
            </w:pPr>
          </w:p>
        </w:tc>
      </w:tr>
      <w:tr w:rsidR="006A30E3" w14:paraId="53C8ABA6" w14:textId="77777777">
        <w:trPr>
          <w:trHeight w:val="300"/>
        </w:trPr>
        <w:tc>
          <w:tcPr>
            <w:tcW w:w="5760" w:type="dxa"/>
            <w:tcBorders>
              <w:top w:val="nil"/>
              <w:left w:val="nil"/>
              <w:bottom w:val="nil"/>
              <w:right w:val="nil"/>
            </w:tcBorders>
            <w:shd w:val="clear" w:color="auto" w:fill="auto"/>
            <w:noWrap/>
            <w:vAlign w:val="bottom"/>
            <w:hideMark/>
          </w:tcPr>
          <w:p w14:paraId="53C8AB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B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A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A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A5" w14:textId="77777777" w:rsidR="00A33413" w:rsidRPr="001F1AD2" w:rsidRDefault="005E5BBF">
            <w:pPr>
              <w:contextualSpacing/>
              <w:rPr>
                <w:rFonts w:ascii="Times New Roman" w:eastAsia="Times New Roman" w:hAnsi="Times New Roman" w:cs="Times New Roman"/>
                <w:sz w:val="20"/>
              </w:rPr>
            </w:pPr>
          </w:p>
        </w:tc>
      </w:tr>
      <w:tr w:rsidR="006A30E3" w14:paraId="53C8ABAE" w14:textId="77777777">
        <w:trPr>
          <w:trHeight w:val="300"/>
        </w:trPr>
        <w:tc>
          <w:tcPr>
            <w:tcW w:w="5760" w:type="dxa"/>
            <w:tcBorders>
              <w:top w:val="nil"/>
              <w:left w:val="nil"/>
              <w:bottom w:val="nil"/>
              <w:right w:val="nil"/>
            </w:tcBorders>
            <w:shd w:val="clear" w:color="auto" w:fill="auto"/>
            <w:noWrap/>
            <w:vAlign w:val="bottom"/>
            <w:hideMark/>
          </w:tcPr>
          <w:p w14:paraId="53C8AB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B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A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A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A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A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AD" w14:textId="77777777" w:rsidR="00A33413" w:rsidRPr="001F1AD2" w:rsidRDefault="005E5BBF">
            <w:pPr>
              <w:contextualSpacing/>
              <w:rPr>
                <w:rFonts w:ascii="Times New Roman" w:eastAsia="Times New Roman" w:hAnsi="Times New Roman" w:cs="Times New Roman"/>
                <w:sz w:val="20"/>
              </w:rPr>
            </w:pPr>
          </w:p>
        </w:tc>
      </w:tr>
      <w:tr w:rsidR="006A30E3" w14:paraId="53C8ABB6" w14:textId="77777777">
        <w:trPr>
          <w:trHeight w:val="300"/>
        </w:trPr>
        <w:tc>
          <w:tcPr>
            <w:tcW w:w="5760" w:type="dxa"/>
            <w:tcBorders>
              <w:top w:val="nil"/>
              <w:left w:val="nil"/>
              <w:bottom w:val="nil"/>
              <w:right w:val="nil"/>
            </w:tcBorders>
            <w:shd w:val="clear" w:color="auto" w:fill="auto"/>
            <w:noWrap/>
            <w:vAlign w:val="bottom"/>
            <w:hideMark/>
          </w:tcPr>
          <w:p w14:paraId="53C8AB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B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B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B5" w14:textId="77777777" w:rsidR="00A33413" w:rsidRPr="001F1AD2" w:rsidRDefault="005E5BBF">
            <w:pPr>
              <w:contextualSpacing/>
              <w:rPr>
                <w:rFonts w:ascii="Times New Roman" w:eastAsia="Times New Roman" w:hAnsi="Times New Roman" w:cs="Times New Roman"/>
                <w:sz w:val="20"/>
              </w:rPr>
            </w:pPr>
          </w:p>
        </w:tc>
      </w:tr>
      <w:tr w:rsidR="006A30E3" w14:paraId="53C8ABBE" w14:textId="77777777">
        <w:trPr>
          <w:trHeight w:val="300"/>
        </w:trPr>
        <w:tc>
          <w:tcPr>
            <w:tcW w:w="5760" w:type="dxa"/>
            <w:tcBorders>
              <w:top w:val="nil"/>
              <w:left w:val="nil"/>
              <w:bottom w:val="nil"/>
              <w:right w:val="nil"/>
            </w:tcBorders>
            <w:shd w:val="clear" w:color="auto" w:fill="auto"/>
            <w:noWrap/>
            <w:vAlign w:val="bottom"/>
            <w:hideMark/>
          </w:tcPr>
          <w:p w14:paraId="53C8AB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B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B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B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B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BD" w14:textId="77777777" w:rsidR="00A33413" w:rsidRPr="001F1AD2" w:rsidRDefault="005E5BBF">
            <w:pPr>
              <w:contextualSpacing/>
              <w:rPr>
                <w:rFonts w:ascii="Times New Roman" w:eastAsia="Times New Roman" w:hAnsi="Times New Roman" w:cs="Times New Roman"/>
                <w:sz w:val="20"/>
              </w:rPr>
            </w:pPr>
          </w:p>
        </w:tc>
      </w:tr>
      <w:tr w:rsidR="006A30E3" w14:paraId="53C8ABC6" w14:textId="77777777">
        <w:trPr>
          <w:trHeight w:val="300"/>
        </w:trPr>
        <w:tc>
          <w:tcPr>
            <w:tcW w:w="5760" w:type="dxa"/>
            <w:tcBorders>
              <w:top w:val="nil"/>
              <w:left w:val="nil"/>
              <w:bottom w:val="nil"/>
              <w:right w:val="nil"/>
            </w:tcBorders>
            <w:shd w:val="clear" w:color="auto" w:fill="auto"/>
            <w:noWrap/>
            <w:vAlign w:val="bottom"/>
            <w:hideMark/>
          </w:tcPr>
          <w:p w14:paraId="53C8AB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B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C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B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C5" w14:textId="77777777" w:rsidR="00A33413" w:rsidRPr="001F1AD2" w:rsidRDefault="005E5BBF">
            <w:pPr>
              <w:contextualSpacing/>
              <w:rPr>
                <w:rFonts w:ascii="Times New Roman" w:eastAsia="Times New Roman" w:hAnsi="Times New Roman" w:cs="Times New Roman"/>
                <w:sz w:val="20"/>
              </w:rPr>
            </w:pPr>
          </w:p>
        </w:tc>
      </w:tr>
      <w:tr w:rsidR="006A30E3" w14:paraId="53C8ABCE" w14:textId="77777777">
        <w:trPr>
          <w:trHeight w:val="300"/>
        </w:trPr>
        <w:tc>
          <w:tcPr>
            <w:tcW w:w="5760" w:type="dxa"/>
            <w:tcBorders>
              <w:top w:val="nil"/>
              <w:left w:val="nil"/>
              <w:bottom w:val="nil"/>
              <w:right w:val="nil"/>
            </w:tcBorders>
            <w:shd w:val="clear" w:color="auto" w:fill="auto"/>
            <w:noWrap/>
            <w:vAlign w:val="bottom"/>
            <w:hideMark/>
          </w:tcPr>
          <w:p w14:paraId="53C8AB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B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CD" w14:textId="77777777" w:rsidR="00A33413" w:rsidRPr="001F1AD2" w:rsidRDefault="005E5BBF">
            <w:pPr>
              <w:contextualSpacing/>
              <w:rPr>
                <w:rFonts w:ascii="Times New Roman" w:eastAsia="Times New Roman" w:hAnsi="Times New Roman" w:cs="Times New Roman"/>
                <w:sz w:val="20"/>
              </w:rPr>
            </w:pPr>
          </w:p>
        </w:tc>
      </w:tr>
      <w:tr w:rsidR="006A30E3" w14:paraId="53C8ABD6" w14:textId="77777777">
        <w:trPr>
          <w:trHeight w:val="300"/>
        </w:trPr>
        <w:tc>
          <w:tcPr>
            <w:tcW w:w="5760" w:type="dxa"/>
            <w:tcBorders>
              <w:top w:val="nil"/>
              <w:left w:val="nil"/>
              <w:bottom w:val="nil"/>
              <w:right w:val="nil"/>
            </w:tcBorders>
            <w:shd w:val="clear" w:color="auto" w:fill="auto"/>
            <w:noWrap/>
            <w:vAlign w:val="bottom"/>
            <w:hideMark/>
          </w:tcPr>
          <w:p w14:paraId="53C8AB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B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D5" w14:textId="77777777" w:rsidR="00A33413" w:rsidRPr="001F1AD2" w:rsidRDefault="005E5BBF">
            <w:pPr>
              <w:contextualSpacing/>
              <w:rPr>
                <w:rFonts w:ascii="Times New Roman" w:eastAsia="Times New Roman" w:hAnsi="Times New Roman" w:cs="Times New Roman"/>
                <w:sz w:val="20"/>
              </w:rPr>
            </w:pPr>
          </w:p>
        </w:tc>
      </w:tr>
      <w:tr w:rsidR="006A30E3" w14:paraId="53C8ABDD" w14:textId="77777777">
        <w:trPr>
          <w:trHeight w:val="300"/>
        </w:trPr>
        <w:tc>
          <w:tcPr>
            <w:tcW w:w="6240" w:type="dxa"/>
            <w:gridSpan w:val="2"/>
            <w:tcBorders>
              <w:top w:val="nil"/>
              <w:left w:val="nil"/>
              <w:bottom w:val="nil"/>
              <w:right w:val="nil"/>
            </w:tcBorders>
            <w:shd w:val="clear" w:color="auto" w:fill="auto"/>
            <w:noWrap/>
            <w:vAlign w:val="bottom"/>
            <w:hideMark/>
          </w:tcPr>
          <w:p w14:paraId="53C8AB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B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D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DC" w14:textId="77777777" w:rsidR="00A33413" w:rsidRPr="001F1AD2" w:rsidRDefault="005E5BBF">
            <w:pPr>
              <w:contextualSpacing/>
              <w:rPr>
                <w:rFonts w:ascii="Times New Roman" w:eastAsia="Times New Roman" w:hAnsi="Times New Roman" w:cs="Times New Roman"/>
                <w:sz w:val="20"/>
              </w:rPr>
            </w:pPr>
          </w:p>
        </w:tc>
      </w:tr>
      <w:tr w:rsidR="006A30E3" w14:paraId="53C8ABE5" w14:textId="77777777">
        <w:trPr>
          <w:trHeight w:val="300"/>
        </w:trPr>
        <w:tc>
          <w:tcPr>
            <w:tcW w:w="5760" w:type="dxa"/>
            <w:tcBorders>
              <w:top w:val="nil"/>
              <w:left w:val="nil"/>
              <w:bottom w:val="nil"/>
              <w:right w:val="nil"/>
            </w:tcBorders>
            <w:shd w:val="clear" w:color="auto" w:fill="auto"/>
            <w:noWrap/>
            <w:vAlign w:val="bottom"/>
            <w:hideMark/>
          </w:tcPr>
          <w:p w14:paraId="53C8ABD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E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E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E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E4" w14:textId="77777777" w:rsidR="00A33413" w:rsidRPr="001F1AD2" w:rsidRDefault="005E5BBF">
            <w:pPr>
              <w:contextualSpacing/>
              <w:rPr>
                <w:rFonts w:ascii="Times New Roman" w:eastAsia="Times New Roman" w:hAnsi="Times New Roman" w:cs="Times New Roman"/>
                <w:sz w:val="20"/>
              </w:rPr>
            </w:pPr>
          </w:p>
        </w:tc>
      </w:tr>
      <w:tr w:rsidR="006A30E3" w14:paraId="53C8ABE8" w14:textId="77777777">
        <w:trPr>
          <w:trHeight w:val="300"/>
        </w:trPr>
        <w:tc>
          <w:tcPr>
            <w:tcW w:w="5760" w:type="dxa"/>
            <w:tcBorders>
              <w:top w:val="nil"/>
              <w:left w:val="nil"/>
              <w:bottom w:val="nil"/>
              <w:right w:val="nil"/>
            </w:tcBorders>
            <w:shd w:val="clear" w:color="auto" w:fill="auto"/>
            <w:noWrap/>
            <w:vAlign w:val="bottom"/>
            <w:hideMark/>
          </w:tcPr>
          <w:p w14:paraId="53C8ABE6"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B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82 όπως τροποποιήθηκε    ΔΕΚΤΟ ΚΑΤΑ ΠΛΕΙΟΨΗΦΙΑ</w:t>
            </w:r>
          </w:p>
        </w:tc>
      </w:tr>
      <w:tr w:rsidR="006A30E3" w14:paraId="53C8ABF0" w14:textId="77777777">
        <w:trPr>
          <w:trHeight w:val="300"/>
        </w:trPr>
        <w:tc>
          <w:tcPr>
            <w:tcW w:w="5760" w:type="dxa"/>
            <w:tcBorders>
              <w:top w:val="nil"/>
              <w:left w:val="nil"/>
              <w:bottom w:val="nil"/>
              <w:right w:val="nil"/>
            </w:tcBorders>
            <w:shd w:val="clear" w:color="auto" w:fill="auto"/>
            <w:noWrap/>
            <w:vAlign w:val="bottom"/>
            <w:hideMark/>
          </w:tcPr>
          <w:p w14:paraId="53C8AB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B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E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E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E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EF" w14:textId="77777777" w:rsidR="00A33413" w:rsidRPr="001F1AD2" w:rsidRDefault="005E5BBF">
            <w:pPr>
              <w:contextualSpacing/>
              <w:rPr>
                <w:rFonts w:ascii="Times New Roman" w:eastAsia="Times New Roman" w:hAnsi="Times New Roman" w:cs="Times New Roman"/>
                <w:sz w:val="20"/>
              </w:rPr>
            </w:pPr>
          </w:p>
        </w:tc>
      </w:tr>
      <w:tr w:rsidR="006A30E3" w14:paraId="53C8ABF8" w14:textId="77777777">
        <w:trPr>
          <w:trHeight w:val="300"/>
        </w:trPr>
        <w:tc>
          <w:tcPr>
            <w:tcW w:w="5760" w:type="dxa"/>
            <w:tcBorders>
              <w:top w:val="nil"/>
              <w:left w:val="nil"/>
              <w:bottom w:val="nil"/>
              <w:right w:val="nil"/>
            </w:tcBorders>
            <w:shd w:val="clear" w:color="auto" w:fill="auto"/>
            <w:noWrap/>
            <w:vAlign w:val="bottom"/>
            <w:hideMark/>
          </w:tcPr>
          <w:p w14:paraId="53C8AB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B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F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F7" w14:textId="77777777" w:rsidR="00A33413" w:rsidRPr="001F1AD2" w:rsidRDefault="005E5BBF">
            <w:pPr>
              <w:contextualSpacing/>
              <w:rPr>
                <w:rFonts w:ascii="Times New Roman" w:eastAsia="Times New Roman" w:hAnsi="Times New Roman" w:cs="Times New Roman"/>
                <w:sz w:val="20"/>
              </w:rPr>
            </w:pPr>
          </w:p>
        </w:tc>
      </w:tr>
      <w:tr w:rsidR="006A30E3" w14:paraId="53C8AC00" w14:textId="77777777">
        <w:trPr>
          <w:trHeight w:val="300"/>
        </w:trPr>
        <w:tc>
          <w:tcPr>
            <w:tcW w:w="5760" w:type="dxa"/>
            <w:tcBorders>
              <w:top w:val="nil"/>
              <w:left w:val="nil"/>
              <w:bottom w:val="nil"/>
              <w:right w:val="nil"/>
            </w:tcBorders>
            <w:shd w:val="clear" w:color="auto" w:fill="auto"/>
            <w:noWrap/>
            <w:vAlign w:val="bottom"/>
            <w:hideMark/>
          </w:tcPr>
          <w:p w14:paraId="53C8AB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B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B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B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BF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BFF" w14:textId="77777777" w:rsidR="00A33413" w:rsidRPr="001F1AD2" w:rsidRDefault="005E5BBF">
            <w:pPr>
              <w:contextualSpacing/>
              <w:rPr>
                <w:rFonts w:ascii="Times New Roman" w:eastAsia="Times New Roman" w:hAnsi="Times New Roman" w:cs="Times New Roman"/>
                <w:sz w:val="20"/>
              </w:rPr>
            </w:pPr>
          </w:p>
        </w:tc>
      </w:tr>
      <w:tr w:rsidR="006A30E3" w14:paraId="53C8AC08" w14:textId="77777777">
        <w:trPr>
          <w:trHeight w:val="300"/>
        </w:trPr>
        <w:tc>
          <w:tcPr>
            <w:tcW w:w="5760" w:type="dxa"/>
            <w:tcBorders>
              <w:top w:val="nil"/>
              <w:left w:val="nil"/>
              <w:bottom w:val="nil"/>
              <w:right w:val="nil"/>
            </w:tcBorders>
            <w:shd w:val="clear" w:color="auto" w:fill="auto"/>
            <w:noWrap/>
            <w:vAlign w:val="bottom"/>
            <w:hideMark/>
          </w:tcPr>
          <w:p w14:paraId="53C8AC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C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0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C0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0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07" w14:textId="77777777" w:rsidR="00A33413" w:rsidRPr="001F1AD2" w:rsidRDefault="005E5BBF">
            <w:pPr>
              <w:contextualSpacing/>
              <w:rPr>
                <w:rFonts w:ascii="Times New Roman" w:eastAsia="Times New Roman" w:hAnsi="Times New Roman" w:cs="Times New Roman"/>
                <w:sz w:val="20"/>
              </w:rPr>
            </w:pPr>
          </w:p>
        </w:tc>
      </w:tr>
      <w:tr w:rsidR="006A30E3" w14:paraId="53C8AC10" w14:textId="77777777">
        <w:trPr>
          <w:trHeight w:val="300"/>
        </w:trPr>
        <w:tc>
          <w:tcPr>
            <w:tcW w:w="5760" w:type="dxa"/>
            <w:tcBorders>
              <w:top w:val="nil"/>
              <w:left w:val="nil"/>
              <w:bottom w:val="nil"/>
              <w:right w:val="nil"/>
            </w:tcBorders>
            <w:shd w:val="clear" w:color="auto" w:fill="auto"/>
            <w:noWrap/>
            <w:vAlign w:val="bottom"/>
            <w:hideMark/>
          </w:tcPr>
          <w:p w14:paraId="53C8AC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C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C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0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0F" w14:textId="77777777" w:rsidR="00A33413" w:rsidRPr="001F1AD2" w:rsidRDefault="005E5BBF">
            <w:pPr>
              <w:contextualSpacing/>
              <w:rPr>
                <w:rFonts w:ascii="Times New Roman" w:eastAsia="Times New Roman" w:hAnsi="Times New Roman" w:cs="Times New Roman"/>
                <w:sz w:val="20"/>
              </w:rPr>
            </w:pPr>
          </w:p>
        </w:tc>
      </w:tr>
      <w:tr w:rsidR="006A30E3" w14:paraId="53C8AC18" w14:textId="77777777">
        <w:trPr>
          <w:trHeight w:val="300"/>
        </w:trPr>
        <w:tc>
          <w:tcPr>
            <w:tcW w:w="5760" w:type="dxa"/>
            <w:tcBorders>
              <w:top w:val="nil"/>
              <w:left w:val="nil"/>
              <w:bottom w:val="nil"/>
              <w:right w:val="nil"/>
            </w:tcBorders>
            <w:shd w:val="clear" w:color="auto" w:fill="auto"/>
            <w:noWrap/>
            <w:vAlign w:val="bottom"/>
            <w:hideMark/>
          </w:tcPr>
          <w:p w14:paraId="53C8AC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C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17" w14:textId="77777777" w:rsidR="00A33413" w:rsidRPr="001F1AD2" w:rsidRDefault="005E5BBF">
            <w:pPr>
              <w:contextualSpacing/>
              <w:rPr>
                <w:rFonts w:ascii="Times New Roman" w:eastAsia="Times New Roman" w:hAnsi="Times New Roman" w:cs="Times New Roman"/>
                <w:sz w:val="20"/>
              </w:rPr>
            </w:pPr>
          </w:p>
        </w:tc>
      </w:tr>
      <w:tr w:rsidR="006A30E3" w14:paraId="53C8AC20" w14:textId="77777777">
        <w:trPr>
          <w:trHeight w:val="300"/>
        </w:trPr>
        <w:tc>
          <w:tcPr>
            <w:tcW w:w="5760" w:type="dxa"/>
            <w:tcBorders>
              <w:top w:val="nil"/>
              <w:left w:val="nil"/>
              <w:bottom w:val="nil"/>
              <w:right w:val="nil"/>
            </w:tcBorders>
            <w:shd w:val="clear" w:color="auto" w:fill="auto"/>
            <w:noWrap/>
            <w:vAlign w:val="bottom"/>
            <w:hideMark/>
          </w:tcPr>
          <w:p w14:paraId="53C8AC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C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1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1F" w14:textId="77777777" w:rsidR="00A33413" w:rsidRPr="001F1AD2" w:rsidRDefault="005E5BBF">
            <w:pPr>
              <w:contextualSpacing/>
              <w:rPr>
                <w:rFonts w:ascii="Times New Roman" w:eastAsia="Times New Roman" w:hAnsi="Times New Roman" w:cs="Times New Roman"/>
                <w:sz w:val="20"/>
              </w:rPr>
            </w:pPr>
          </w:p>
        </w:tc>
      </w:tr>
      <w:tr w:rsidR="006A30E3" w14:paraId="53C8AC27" w14:textId="77777777">
        <w:trPr>
          <w:trHeight w:val="300"/>
        </w:trPr>
        <w:tc>
          <w:tcPr>
            <w:tcW w:w="6240" w:type="dxa"/>
            <w:gridSpan w:val="2"/>
            <w:tcBorders>
              <w:top w:val="nil"/>
              <w:left w:val="nil"/>
              <w:bottom w:val="nil"/>
              <w:right w:val="nil"/>
            </w:tcBorders>
            <w:shd w:val="clear" w:color="auto" w:fill="auto"/>
            <w:noWrap/>
            <w:vAlign w:val="bottom"/>
            <w:hideMark/>
          </w:tcPr>
          <w:p w14:paraId="53C8AC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C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2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2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26" w14:textId="77777777" w:rsidR="00A33413" w:rsidRPr="001F1AD2" w:rsidRDefault="005E5BBF">
            <w:pPr>
              <w:contextualSpacing/>
              <w:rPr>
                <w:rFonts w:ascii="Times New Roman" w:eastAsia="Times New Roman" w:hAnsi="Times New Roman" w:cs="Times New Roman"/>
                <w:sz w:val="20"/>
              </w:rPr>
            </w:pPr>
          </w:p>
        </w:tc>
      </w:tr>
      <w:tr w:rsidR="006A30E3" w14:paraId="53C8AC2F" w14:textId="77777777">
        <w:trPr>
          <w:trHeight w:val="300"/>
        </w:trPr>
        <w:tc>
          <w:tcPr>
            <w:tcW w:w="5760" w:type="dxa"/>
            <w:tcBorders>
              <w:top w:val="nil"/>
              <w:left w:val="nil"/>
              <w:bottom w:val="nil"/>
              <w:right w:val="nil"/>
            </w:tcBorders>
            <w:shd w:val="clear" w:color="auto" w:fill="auto"/>
            <w:noWrap/>
            <w:vAlign w:val="bottom"/>
            <w:hideMark/>
          </w:tcPr>
          <w:p w14:paraId="53C8AC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2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2E" w14:textId="77777777" w:rsidR="00A33413" w:rsidRPr="001F1AD2" w:rsidRDefault="005E5BBF">
            <w:pPr>
              <w:contextualSpacing/>
              <w:rPr>
                <w:rFonts w:ascii="Times New Roman" w:eastAsia="Times New Roman" w:hAnsi="Times New Roman" w:cs="Times New Roman"/>
                <w:sz w:val="20"/>
              </w:rPr>
            </w:pPr>
          </w:p>
        </w:tc>
      </w:tr>
      <w:tr w:rsidR="006A30E3" w14:paraId="53C8AC33" w14:textId="77777777">
        <w:trPr>
          <w:trHeight w:val="300"/>
        </w:trPr>
        <w:tc>
          <w:tcPr>
            <w:tcW w:w="5760" w:type="dxa"/>
            <w:tcBorders>
              <w:top w:val="nil"/>
              <w:left w:val="nil"/>
              <w:bottom w:val="nil"/>
              <w:right w:val="nil"/>
            </w:tcBorders>
            <w:shd w:val="clear" w:color="auto" w:fill="auto"/>
            <w:noWrap/>
            <w:vAlign w:val="bottom"/>
            <w:hideMark/>
          </w:tcPr>
          <w:p w14:paraId="53C8AC30"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C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83 ως έχει   ΔΕΚΤΟ ΚΑΤΑ ΠΛΕΙΟΨΗΦΙΑ</w:t>
            </w:r>
          </w:p>
        </w:tc>
        <w:tc>
          <w:tcPr>
            <w:tcW w:w="960" w:type="dxa"/>
            <w:tcBorders>
              <w:top w:val="nil"/>
              <w:left w:val="nil"/>
              <w:bottom w:val="nil"/>
              <w:right w:val="nil"/>
            </w:tcBorders>
            <w:shd w:val="clear" w:color="auto" w:fill="auto"/>
            <w:noWrap/>
            <w:vAlign w:val="bottom"/>
            <w:hideMark/>
          </w:tcPr>
          <w:p w14:paraId="53C8AC32" w14:textId="77777777" w:rsidR="00A33413" w:rsidRPr="001F1AD2" w:rsidRDefault="005E5BBF">
            <w:pPr>
              <w:contextualSpacing/>
              <w:rPr>
                <w:rFonts w:ascii="Calibri" w:eastAsia="Times New Roman" w:hAnsi="Calibri" w:cs="Times New Roman"/>
                <w:color w:val="000000"/>
                <w:sz w:val="22"/>
                <w:szCs w:val="22"/>
              </w:rPr>
            </w:pPr>
          </w:p>
        </w:tc>
      </w:tr>
      <w:tr w:rsidR="006A30E3" w14:paraId="53C8AC3B" w14:textId="77777777">
        <w:trPr>
          <w:trHeight w:val="300"/>
        </w:trPr>
        <w:tc>
          <w:tcPr>
            <w:tcW w:w="5760" w:type="dxa"/>
            <w:tcBorders>
              <w:top w:val="nil"/>
              <w:left w:val="nil"/>
              <w:bottom w:val="nil"/>
              <w:right w:val="nil"/>
            </w:tcBorders>
            <w:shd w:val="clear" w:color="auto" w:fill="auto"/>
            <w:noWrap/>
            <w:vAlign w:val="bottom"/>
            <w:hideMark/>
          </w:tcPr>
          <w:p w14:paraId="53C8AC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C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3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3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3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3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3A" w14:textId="77777777" w:rsidR="00A33413" w:rsidRPr="001F1AD2" w:rsidRDefault="005E5BBF">
            <w:pPr>
              <w:contextualSpacing/>
              <w:rPr>
                <w:rFonts w:ascii="Times New Roman" w:eastAsia="Times New Roman" w:hAnsi="Times New Roman" w:cs="Times New Roman"/>
                <w:sz w:val="20"/>
              </w:rPr>
            </w:pPr>
          </w:p>
        </w:tc>
      </w:tr>
      <w:tr w:rsidR="006A30E3" w14:paraId="53C8AC43" w14:textId="77777777">
        <w:trPr>
          <w:trHeight w:val="300"/>
        </w:trPr>
        <w:tc>
          <w:tcPr>
            <w:tcW w:w="5760" w:type="dxa"/>
            <w:tcBorders>
              <w:top w:val="nil"/>
              <w:left w:val="nil"/>
              <w:bottom w:val="nil"/>
              <w:right w:val="nil"/>
            </w:tcBorders>
            <w:shd w:val="clear" w:color="auto" w:fill="auto"/>
            <w:noWrap/>
            <w:vAlign w:val="bottom"/>
            <w:hideMark/>
          </w:tcPr>
          <w:p w14:paraId="53C8AC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C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4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42" w14:textId="77777777" w:rsidR="00A33413" w:rsidRPr="001F1AD2" w:rsidRDefault="005E5BBF">
            <w:pPr>
              <w:contextualSpacing/>
              <w:rPr>
                <w:rFonts w:ascii="Times New Roman" w:eastAsia="Times New Roman" w:hAnsi="Times New Roman" w:cs="Times New Roman"/>
                <w:sz w:val="20"/>
              </w:rPr>
            </w:pPr>
          </w:p>
        </w:tc>
      </w:tr>
      <w:tr w:rsidR="006A30E3" w14:paraId="53C8AC4B" w14:textId="77777777">
        <w:trPr>
          <w:trHeight w:val="300"/>
        </w:trPr>
        <w:tc>
          <w:tcPr>
            <w:tcW w:w="5760" w:type="dxa"/>
            <w:tcBorders>
              <w:top w:val="nil"/>
              <w:left w:val="nil"/>
              <w:bottom w:val="nil"/>
              <w:right w:val="nil"/>
            </w:tcBorders>
            <w:shd w:val="clear" w:color="auto" w:fill="auto"/>
            <w:noWrap/>
            <w:vAlign w:val="bottom"/>
            <w:hideMark/>
          </w:tcPr>
          <w:p w14:paraId="53C8AC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C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4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4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4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4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4A" w14:textId="77777777" w:rsidR="00A33413" w:rsidRPr="001F1AD2" w:rsidRDefault="005E5BBF">
            <w:pPr>
              <w:contextualSpacing/>
              <w:rPr>
                <w:rFonts w:ascii="Times New Roman" w:eastAsia="Times New Roman" w:hAnsi="Times New Roman" w:cs="Times New Roman"/>
                <w:sz w:val="20"/>
              </w:rPr>
            </w:pPr>
          </w:p>
        </w:tc>
      </w:tr>
      <w:tr w:rsidR="006A30E3" w14:paraId="53C8AC53" w14:textId="77777777">
        <w:trPr>
          <w:trHeight w:val="300"/>
        </w:trPr>
        <w:tc>
          <w:tcPr>
            <w:tcW w:w="5760" w:type="dxa"/>
            <w:tcBorders>
              <w:top w:val="nil"/>
              <w:left w:val="nil"/>
              <w:bottom w:val="nil"/>
              <w:right w:val="nil"/>
            </w:tcBorders>
            <w:shd w:val="clear" w:color="auto" w:fill="auto"/>
            <w:noWrap/>
            <w:vAlign w:val="bottom"/>
            <w:hideMark/>
          </w:tcPr>
          <w:p w14:paraId="53C8AC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C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4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C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5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52" w14:textId="77777777" w:rsidR="00A33413" w:rsidRPr="001F1AD2" w:rsidRDefault="005E5BBF">
            <w:pPr>
              <w:contextualSpacing/>
              <w:rPr>
                <w:rFonts w:ascii="Times New Roman" w:eastAsia="Times New Roman" w:hAnsi="Times New Roman" w:cs="Times New Roman"/>
                <w:sz w:val="20"/>
              </w:rPr>
            </w:pPr>
          </w:p>
        </w:tc>
      </w:tr>
      <w:tr w:rsidR="006A30E3" w14:paraId="53C8AC5B" w14:textId="77777777">
        <w:trPr>
          <w:trHeight w:val="300"/>
        </w:trPr>
        <w:tc>
          <w:tcPr>
            <w:tcW w:w="5760" w:type="dxa"/>
            <w:tcBorders>
              <w:top w:val="nil"/>
              <w:left w:val="nil"/>
              <w:bottom w:val="nil"/>
              <w:right w:val="nil"/>
            </w:tcBorders>
            <w:shd w:val="clear" w:color="auto" w:fill="auto"/>
            <w:noWrap/>
            <w:vAlign w:val="bottom"/>
            <w:hideMark/>
          </w:tcPr>
          <w:p w14:paraId="53C8AC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C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5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C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5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5A" w14:textId="77777777" w:rsidR="00A33413" w:rsidRPr="001F1AD2" w:rsidRDefault="005E5BBF">
            <w:pPr>
              <w:contextualSpacing/>
              <w:rPr>
                <w:rFonts w:ascii="Times New Roman" w:eastAsia="Times New Roman" w:hAnsi="Times New Roman" w:cs="Times New Roman"/>
                <w:sz w:val="20"/>
              </w:rPr>
            </w:pPr>
          </w:p>
        </w:tc>
      </w:tr>
      <w:tr w:rsidR="006A30E3" w14:paraId="53C8AC63" w14:textId="77777777">
        <w:trPr>
          <w:trHeight w:val="300"/>
        </w:trPr>
        <w:tc>
          <w:tcPr>
            <w:tcW w:w="5760" w:type="dxa"/>
            <w:tcBorders>
              <w:top w:val="nil"/>
              <w:left w:val="nil"/>
              <w:bottom w:val="nil"/>
              <w:right w:val="nil"/>
            </w:tcBorders>
            <w:shd w:val="clear" w:color="auto" w:fill="auto"/>
            <w:noWrap/>
            <w:vAlign w:val="bottom"/>
            <w:hideMark/>
          </w:tcPr>
          <w:p w14:paraId="53C8AC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C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62" w14:textId="77777777" w:rsidR="00A33413" w:rsidRPr="001F1AD2" w:rsidRDefault="005E5BBF">
            <w:pPr>
              <w:contextualSpacing/>
              <w:rPr>
                <w:rFonts w:ascii="Times New Roman" w:eastAsia="Times New Roman" w:hAnsi="Times New Roman" w:cs="Times New Roman"/>
                <w:sz w:val="20"/>
              </w:rPr>
            </w:pPr>
          </w:p>
        </w:tc>
      </w:tr>
      <w:tr w:rsidR="006A30E3" w14:paraId="53C8AC6B" w14:textId="77777777">
        <w:trPr>
          <w:trHeight w:val="300"/>
        </w:trPr>
        <w:tc>
          <w:tcPr>
            <w:tcW w:w="5760" w:type="dxa"/>
            <w:tcBorders>
              <w:top w:val="nil"/>
              <w:left w:val="nil"/>
              <w:bottom w:val="nil"/>
              <w:right w:val="nil"/>
            </w:tcBorders>
            <w:shd w:val="clear" w:color="auto" w:fill="auto"/>
            <w:noWrap/>
            <w:vAlign w:val="bottom"/>
            <w:hideMark/>
          </w:tcPr>
          <w:p w14:paraId="53C8AC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C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6A" w14:textId="77777777" w:rsidR="00A33413" w:rsidRPr="001F1AD2" w:rsidRDefault="005E5BBF">
            <w:pPr>
              <w:contextualSpacing/>
              <w:rPr>
                <w:rFonts w:ascii="Times New Roman" w:eastAsia="Times New Roman" w:hAnsi="Times New Roman" w:cs="Times New Roman"/>
                <w:sz w:val="20"/>
              </w:rPr>
            </w:pPr>
          </w:p>
        </w:tc>
      </w:tr>
      <w:tr w:rsidR="006A30E3" w14:paraId="53C8AC72" w14:textId="77777777">
        <w:trPr>
          <w:trHeight w:val="300"/>
        </w:trPr>
        <w:tc>
          <w:tcPr>
            <w:tcW w:w="6240" w:type="dxa"/>
            <w:gridSpan w:val="2"/>
            <w:tcBorders>
              <w:top w:val="nil"/>
              <w:left w:val="nil"/>
              <w:bottom w:val="nil"/>
              <w:right w:val="nil"/>
            </w:tcBorders>
            <w:shd w:val="clear" w:color="auto" w:fill="auto"/>
            <w:noWrap/>
            <w:vAlign w:val="bottom"/>
            <w:hideMark/>
          </w:tcPr>
          <w:p w14:paraId="53C8AC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C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6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7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71" w14:textId="77777777" w:rsidR="00A33413" w:rsidRPr="001F1AD2" w:rsidRDefault="005E5BBF">
            <w:pPr>
              <w:contextualSpacing/>
              <w:rPr>
                <w:rFonts w:ascii="Times New Roman" w:eastAsia="Times New Roman" w:hAnsi="Times New Roman" w:cs="Times New Roman"/>
                <w:sz w:val="20"/>
              </w:rPr>
            </w:pPr>
          </w:p>
        </w:tc>
      </w:tr>
      <w:tr w:rsidR="006A30E3" w14:paraId="53C8AC7A" w14:textId="77777777">
        <w:trPr>
          <w:trHeight w:val="300"/>
        </w:trPr>
        <w:tc>
          <w:tcPr>
            <w:tcW w:w="5760" w:type="dxa"/>
            <w:tcBorders>
              <w:top w:val="nil"/>
              <w:left w:val="nil"/>
              <w:bottom w:val="nil"/>
              <w:right w:val="nil"/>
            </w:tcBorders>
            <w:shd w:val="clear" w:color="auto" w:fill="auto"/>
            <w:noWrap/>
            <w:vAlign w:val="bottom"/>
            <w:hideMark/>
          </w:tcPr>
          <w:p w14:paraId="53C8AC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7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7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79" w14:textId="77777777" w:rsidR="00A33413" w:rsidRPr="001F1AD2" w:rsidRDefault="005E5BBF">
            <w:pPr>
              <w:contextualSpacing/>
              <w:rPr>
                <w:rFonts w:ascii="Times New Roman" w:eastAsia="Times New Roman" w:hAnsi="Times New Roman" w:cs="Times New Roman"/>
                <w:sz w:val="20"/>
              </w:rPr>
            </w:pPr>
          </w:p>
        </w:tc>
      </w:tr>
      <w:tr w:rsidR="006A30E3" w14:paraId="53C8AC7E" w14:textId="77777777">
        <w:trPr>
          <w:trHeight w:val="300"/>
        </w:trPr>
        <w:tc>
          <w:tcPr>
            <w:tcW w:w="5760" w:type="dxa"/>
            <w:tcBorders>
              <w:top w:val="nil"/>
              <w:left w:val="nil"/>
              <w:bottom w:val="nil"/>
              <w:right w:val="nil"/>
            </w:tcBorders>
            <w:shd w:val="clear" w:color="auto" w:fill="auto"/>
            <w:noWrap/>
            <w:vAlign w:val="bottom"/>
            <w:hideMark/>
          </w:tcPr>
          <w:p w14:paraId="53C8AC7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C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84 ως </w:t>
            </w:r>
            <w:r w:rsidRPr="001F1AD2">
              <w:rPr>
                <w:rFonts w:ascii="Calibri" w:eastAsia="Times New Roman" w:hAnsi="Calibri" w:cs="Times New Roman"/>
                <w:color w:val="000000"/>
                <w:sz w:val="22"/>
                <w:szCs w:val="22"/>
              </w:rPr>
              <w:t>έχει   ΔΕΚΤΟ ΚΑΤΑ ΠΛΕΙΟΨΗΦΙΑ</w:t>
            </w:r>
          </w:p>
        </w:tc>
        <w:tc>
          <w:tcPr>
            <w:tcW w:w="960" w:type="dxa"/>
            <w:tcBorders>
              <w:top w:val="nil"/>
              <w:left w:val="nil"/>
              <w:bottom w:val="nil"/>
              <w:right w:val="nil"/>
            </w:tcBorders>
            <w:shd w:val="clear" w:color="auto" w:fill="auto"/>
            <w:noWrap/>
            <w:vAlign w:val="bottom"/>
            <w:hideMark/>
          </w:tcPr>
          <w:p w14:paraId="53C8AC7D" w14:textId="77777777" w:rsidR="00A33413" w:rsidRPr="001F1AD2" w:rsidRDefault="005E5BBF">
            <w:pPr>
              <w:contextualSpacing/>
              <w:rPr>
                <w:rFonts w:ascii="Calibri" w:eastAsia="Times New Roman" w:hAnsi="Calibri" w:cs="Times New Roman"/>
                <w:color w:val="000000"/>
                <w:sz w:val="22"/>
                <w:szCs w:val="22"/>
              </w:rPr>
            </w:pPr>
          </w:p>
        </w:tc>
      </w:tr>
      <w:tr w:rsidR="006A30E3" w14:paraId="53C8AC86" w14:textId="77777777">
        <w:trPr>
          <w:trHeight w:val="300"/>
        </w:trPr>
        <w:tc>
          <w:tcPr>
            <w:tcW w:w="5760" w:type="dxa"/>
            <w:tcBorders>
              <w:top w:val="nil"/>
              <w:left w:val="nil"/>
              <w:bottom w:val="nil"/>
              <w:right w:val="nil"/>
            </w:tcBorders>
            <w:shd w:val="clear" w:color="auto" w:fill="auto"/>
            <w:noWrap/>
            <w:vAlign w:val="bottom"/>
            <w:hideMark/>
          </w:tcPr>
          <w:p w14:paraId="53C8AC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C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8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8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85" w14:textId="77777777" w:rsidR="00A33413" w:rsidRPr="001F1AD2" w:rsidRDefault="005E5BBF">
            <w:pPr>
              <w:contextualSpacing/>
              <w:rPr>
                <w:rFonts w:ascii="Times New Roman" w:eastAsia="Times New Roman" w:hAnsi="Times New Roman" w:cs="Times New Roman"/>
                <w:sz w:val="20"/>
              </w:rPr>
            </w:pPr>
          </w:p>
        </w:tc>
      </w:tr>
      <w:tr w:rsidR="006A30E3" w14:paraId="53C8AC8E" w14:textId="77777777">
        <w:trPr>
          <w:trHeight w:val="300"/>
        </w:trPr>
        <w:tc>
          <w:tcPr>
            <w:tcW w:w="5760" w:type="dxa"/>
            <w:tcBorders>
              <w:top w:val="nil"/>
              <w:left w:val="nil"/>
              <w:bottom w:val="nil"/>
              <w:right w:val="nil"/>
            </w:tcBorders>
            <w:shd w:val="clear" w:color="auto" w:fill="auto"/>
            <w:noWrap/>
            <w:vAlign w:val="bottom"/>
            <w:hideMark/>
          </w:tcPr>
          <w:p w14:paraId="53C8AC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C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8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8D" w14:textId="77777777" w:rsidR="00A33413" w:rsidRPr="001F1AD2" w:rsidRDefault="005E5BBF">
            <w:pPr>
              <w:contextualSpacing/>
              <w:rPr>
                <w:rFonts w:ascii="Times New Roman" w:eastAsia="Times New Roman" w:hAnsi="Times New Roman" w:cs="Times New Roman"/>
                <w:sz w:val="20"/>
              </w:rPr>
            </w:pPr>
          </w:p>
        </w:tc>
      </w:tr>
      <w:tr w:rsidR="006A30E3" w14:paraId="53C8AC96" w14:textId="77777777">
        <w:trPr>
          <w:trHeight w:val="300"/>
        </w:trPr>
        <w:tc>
          <w:tcPr>
            <w:tcW w:w="5760" w:type="dxa"/>
            <w:tcBorders>
              <w:top w:val="nil"/>
              <w:left w:val="nil"/>
              <w:bottom w:val="nil"/>
              <w:right w:val="nil"/>
            </w:tcBorders>
            <w:shd w:val="clear" w:color="auto" w:fill="auto"/>
            <w:noWrap/>
            <w:vAlign w:val="bottom"/>
            <w:hideMark/>
          </w:tcPr>
          <w:p w14:paraId="53C8AC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C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9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9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95" w14:textId="77777777" w:rsidR="00A33413" w:rsidRPr="001F1AD2" w:rsidRDefault="005E5BBF">
            <w:pPr>
              <w:contextualSpacing/>
              <w:rPr>
                <w:rFonts w:ascii="Times New Roman" w:eastAsia="Times New Roman" w:hAnsi="Times New Roman" w:cs="Times New Roman"/>
                <w:sz w:val="20"/>
              </w:rPr>
            </w:pPr>
          </w:p>
        </w:tc>
      </w:tr>
      <w:tr w:rsidR="006A30E3" w14:paraId="53C8AC9E" w14:textId="77777777">
        <w:trPr>
          <w:trHeight w:val="300"/>
        </w:trPr>
        <w:tc>
          <w:tcPr>
            <w:tcW w:w="5760" w:type="dxa"/>
            <w:tcBorders>
              <w:top w:val="nil"/>
              <w:left w:val="nil"/>
              <w:bottom w:val="nil"/>
              <w:right w:val="nil"/>
            </w:tcBorders>
            <w:shd w:val="clear" w:color="auto" w:fill="auto"/>
            <w:noWrap/>
            <w:vAlign w:val="bottom"/>
            <w:hideMark/>
          </w:tcPr>
          <w:p w14:paraId="53C8AC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C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9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C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9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9D" w14:textId="77777777" w:rsidR="00A33413" w:rsidRPr="001F1AD2" w:rsidRDefault="005E5BBF">
            <w:pPr>
              <w:contextualSpacing/>
              <w:rPr>
                <w:rFonts w:ascii="Times New Roman" w:eastAsia="Times New Roman" w:hAnsi="Times New Roman" w:cs="Times New Roman"/>
                <w:sz w:val="20"/>
              </w:rPr>
            </w:pPr>
          </w:p>
        </w:tc>
      </w:tr>
      <w:tr w:rsidR="006A30E3" w14:paraId="53C8ACA6" w14:textId="77777777">
        <w:trPr>
          <w:trHeight w:val="300"/>
        </w:trPr>
        <w:tc>
          <w:tcPr>
            <w:tcW w:w="5760" w:type="dxa"/>
            <w:tcBorders>
              <w:top w:val="nil"/>
              <w:left w:val="nil"/>
              <w:bottom w:val="nil"/>
              <w:right w:val="nil"/>
            </w:tcBorders>
            <w:shd w:val="clear" w:color="auto" w:fill="auto"/>
            <w:noWrap/>
            <w:vAlign w:val="bottom"/>
            <w:hideMark/>
          </w:tcPr>
          <w:p w14:paraId="53C8AC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C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A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C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A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A5" w14:textId="77777777" w:rsidR="00A33413" w:rsidRPr="001F1AD2" w:rsidRDefault="005E5BBF">
            <w:pPr>
              <w:contextualSpacing/>
              <w:rPr>
                <w:rFonts w:ascii="Times New Roman" w:eastAsia="Times New Roman" w:hAnsi="Times New Roman" w:cs="Times New Roman"/>
                <w:sz w:val="20"/>
              </w:rPr>
            </w:pPr>
          </w:p>
        </w:tc>
      </w:tr>
      <w:tr w:rsidR="006A30E3" w14:paraId="53C8ACAE" w14:textId="77777777">
        <w:trPr>
          <w:trHeight w:val="300"/>
        </w:trPr>
        <w:tc>
          <w:tcPr>
            <w:tcW w:w="5760" w:type="dxa"/>
            <w:tcBorders>
              <w:top w:val="nil"/>
              <w:left w:val="nil"/>
              <w:bottom w:val="nil"/>
              <w:right w:val="nil"/>
            </w:tcBorders>
            <w:shd w:val="clear" w:color="auto" w:fill="auto"/>
            <w:noWrap/>
            <w:vAlign w:val="bottom"/>
            <w:hideMark/>
          </w:tcPr>
          <w:p w14:paraId="53C8AC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C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A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A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A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A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AD" w14:textId="77777777" w:rsidR="00A33413" w:rsidRPr="001F1AD2" w:rsidRDefault="005E5BBF">
            <w:pPr>
              <w:contextualSpacing/>
              <w:rPr>
                <w:rFonts w:ascii="Times New Roman" w:eastAsia="Times New Roman" w:hAnsi="Times New Roman" w:cs="Times New Roman"/>
                <w:sz w:val="20"/>
              </w:rPr>
            </w:pPr>
          </w:p>
        </w:tc>
      </w:tr>
      <w:tr w:rsidR="006A30E3" w14:paraId="53C8ACB6" w14:textId="77777777">
        <w:trPr>
          <w:trHeight w:val="300"/>
        </w:trPr>
        <w:tc>
          <w:tcPr>
            <w:tcW w:w="5760" w:type="dxa"/>
            <w:tcBorders>
              <w:top w:val="nil"/>
              <w:left w:val="nil"/>
              <w:bottom w:val="nil"/>
              <w:right w:val="nil"/>
            </w:tcBorders>
            <w:shd w:val="clear" w:color="auto" w:fill="auto"/>
            <w:noWrap/>
            <w:vAlign w:val="bottom"/>
            <w:hideMark/>
          </w:tcPr>
          <w:p w14:paraId="53C8AC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C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B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B5" w14:textId="77777777" w:rsidR="00A33413" w:rsidRPr="001F1AD2" w:rsidRDefault="005E5BBF">
            <w:pPr>
              <w:contextualSpacing/>
              <w:rPr>
                <w:rFonts w:ascii="Times New Roman" w:eastAsia="Times New Roman" w:hAnsi="Times New Roman" w:cs="Times New Roman"/>
                <w:sz w:val="20"/>
              </w:rPr>
            </w:pPr>
          </w:p>
        </w:tc>
      </w:tr>
      <w:tr w:rsidR="006A30E3" w14:paraId="53C8ACBD" w14:textId="77777777">
        <w:trPr>
          <w:trHeight w:val="300"/>
        </w:trPr>
        <w:tc>
          <w:tcPr>
            <w:tcW w:w="6240" w:type="dxa"/>
            <w:gridSpan w:val="2"/>
            <w:tcBorders>
              <w:top w:val="nil"/>
              <w:left w:val="nil"/>
              <w:bottom w:val="nil"/>
              <w:right w:val="nil"/>
            </w:tcBorders>
            <w:shd w:val="clear" w:color="auto" w:fill="auto"/>
            <w:noWrap/>
            <w:vAlign w:val="bottom"/>
            <w:hideMark/>
          </w:tcPr>
          <w:p w14:paraId="53C8AC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C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B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BC" w14:textId="77777777" w:rsidR="00A33413" w:rsidRPr="001F1AD2" w:rsidRDefault="005E5BBF">
            <w:pPr>
              <w:contextualSpacing/>
              <w:rPr>
                <w:rFonts w:ascii="Times New Roman" w:eastAsia="Times New Roman" w:hAnsi="Times New Roman" w:cs="Times New Roman"/>
                <w:sz w:val="20"/>
              </w:rPr>
            </w:pPr>
          </w:p>
        </w:tc>
      </w:tr>
      <w:tr w:rsidR="006A30E3" w14:paraId="53C8ACC5" w14:textId="77777777">
        <w:trPr>
          <w:trHeight w:val="300"/>
        </w:trPr>
        <w:tc>
          <w:tcPr>
            <w:tcW w:w="5760" w:type="dxa"/>
            <w:tcBorders>
              <w:top w:val="nil"/>
              <w:left w:val="nil"/>
              <w:bottom w:val="nil"/>
              <w:right w:val="nil"/>
            </w:tcBorders>
            <w:shd w:val="clear" w:color="auto" w:fill="auto"/>
            <w:noWrap/>
            <w:vAlign w:val="bottom"/>
            <w:hideMark/>
          </w:tcPr>
          <w:p w14:paraId="53C8AC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B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C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C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C4" w14:textId="77777777" w:rsidR="00A33413" w:rsidRPr="001F1AD2" w:rsidRDefault="005E5BBF">
            <w:pPr>
              <w:contextualSpacing/>
              <w:rPr>
                <w:rFonts w:ascii="Times New Roman" w:eastAsia="Times New Roman" w:hAnsi="Times New Roman" w:cs="Times New Roman"/>
                <w:sz w:val="20"/>
              </w:rPr>
            </w:pPr>
          </w:p>
        </w:tc>
      </w:tr>
      <w:tr w:rsidR="006A30E3" w14:paraId="53C8ACC8" w14:textId="77777777">
        <w:trPr>
          <w:trHeight w:val="300"/>
        </w:trPr>
        <w:tc>
          <w:tcPr>
            <w:tcW w:w="5760" w:type="dxa"/>
            <w:tcBorders>
              <w:top w:val="nil"/>
              <w:left w:val="nil"/>
              <w:bottom w:val="nil"/>
              <w:right w:val="nil"/>
            </w:tcBorders>
            <w:shd w:val="clear" w:color="auto" w:fill="auto"/>
            <w:noWrap/>
            <w:vAlign w:val="bottom"/>
            <w:hideMark/>
          </w:tcPr>
          <w:p w14:paraId="53C8ACC6"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C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85 όπως τροποποιήθηκε   ΔΕΚΤΟ ΚΑΤΑ ΠΛΕΙΟΨΗΦΙΑ</w:t>
            </w:r>
          </w:p>
        </w:tc>
      </w:tr>
      <w:tr w:rsidR="006A30E3" w14:paraId="53C8ACD0" w14:textId="77777777">
        <w:trPr>
          <w:trHeight w:val="300"/>
        </w:trPr>
        <w:tc>
          <w:tcPr>
            <w:tcW w:w="5760" w:type="dxa"/>
            <w:tcBorders>
              <w:top w:val="nil"/>
              <w:left w:val="nil"/>
              <w:bottom w:val="nil"/>
              <w:right w:val="nil"/>
            </w:tcBorders>
            <w:shd w:val="clear" w:color="auto" w:fill="auto"/>
            <w:noWrap/>
            <w:vAlign w:val="bottom"/>
            <w:hideMark/>
          </w:tcPr>
          <w:p w14:paraId="53C8AC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C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C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C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CF" w14:textId="77777777" w:rsidR="00A33413" w:rsidRPr="001F1AD2" w:rsidRDefault="005E5BBF">
            <w:pPr>
              <w:contextualSpacing/>
              <w:rPr>
                <w:rFonts w:ascii="Times New Roman" w:eastAsia="Times New Roman" w:hAnsi="Times New Roman" w:cs="Times New Roman"/>
                <w:sz w:val="20"/>
              </w:rPr>
            </w:pPr>
          </w:p>
        </w:tc>
      </w:tr>
      <w:tr w:rsidR="006A30E3" w14:paraId="53C8ACD8" w14:textId="77777777">
        <w:trPr>
          <w:trHeight w:val="300"/>
        </w:trPr>
        <w:tc>
          <w:tcPr>
            <w:tcW w:w="5760" w:type="dxa"/>
            <w:tcBorders>
              <w:top w:val="nil"/>
              <w:left w:val="nil"/>
              <w:bottom w:val="nil"/>
              <w:right w:val="nil"/>
            </w:tcBorders>
            <w:shd w:val="clear" w:color="auto" w:fill="auto"/>
            <w:noWrap/>
            <w:vAlign w:val="bottom"/>
            <w:hideMark/>
          </w:tcPr>
          <w:p w14:paraId="53C8AC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C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D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D7" w14:textId="77777777" w:rsidR="00A33413" w:rsidRPr="001F1AD2" w:rsidRDefault="005E5BBF">
            <w:pPr>
              <w:contextualSpacing/>
              <w:rPr>
                <w:rFonts w:ascii="Times New Roman" w:eastAsia="Times New Roman" w:hAnsi="Times New Roman" w:cs="Times New Roman"/>
                <w:sz w:val="20"/>
              </w:rPr>
            </w:pPr>
          </w:p>
        </w:tc>
      </w:tr>
      <w:tr w:rsidR="006A30E3" w14:paraId="53C8ACE0" w14:textId="77777777">
        <w:trPr>
          <w:trHeight w:val="300"/>
        </w:trPr>
        <w:tc>
          <w:tcPr>
            <w:tcW w:w="5760" w:type="dxa"/>
            <w:tcBorders>
              <w:top w:val="nil"/>
              <w:left w:val="nil"/>
              <w:bottom w:val="nil"/>
              <w:right w:val="nil"/>
            </w:tcBorders>
            <w:shd w:val="clear" w:color="auto" w:fill="auto"/>
            <w:noWrap/>
            <w:vAlign w:val="bottom"/>
            <w:hideMark/>
          </w:tcPr>
          <w:p w14:paraId="53C8AC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C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D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D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D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DF" w14:textId="77777777" w:rsidR="00A33413" w:rsidRPr="001F1AD2" w:rsidRDefault="005E5BBF">
            <w:pPr>
              <w:contextualSpacing/>
              <w:rPr>
                <w:rFonts w:ascii="Times New Roman" w:eastAsia="Times New Roman" w:hAnsi="Times New Roman" w:cs="Times New Roman"/>
                <w:sz w:val="20"/>
              </w:rPr>
            </w:pPr>
          </w:p>
        </w:tc>
      </w:tr>
      <w:tr w:rsidR="006A30E3" w14:paraId="53C8ACE8" w14:textId="77777777">
        <w:trPr>
          <w:trHeight w:val="300"/>
        </w:trPr>
        <w:tc>
          <w:tcPr>
            <w:tcW w:w="5760" w:type="dxa"/>
            <w:tcBorders>
              <w:top w:val="nil"/>
              <w:left w:val="nil"/>
              <w:bottom w:val="nil"/>
              <w:right w:val="nil"/>
            </w:tcBorders>
            <w:shd w:val="clear" w:color="auto" w:fill="auto"/>
            <w:noWrap/>
            <w:vAlign w:val="bottom"/>
            <w:hideMark/>
          </w:tcPr>
          <w:p w14:paraId="53C8AC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CE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E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CE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E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E7" w14:textId="77777777" w:rsidR="00A33413" w:rsidRPr="001F1AD2" w:rsidRDefault="005E5BBF">
            <w:pPr>
              <w:contextualSpacing/>
              <w:rPr>
                <w:rFonts w:ascii="Times New Roman" w:eastAsia="Times New Roman" w:hAnsi="Times New Roman" w:cs="Times New Roman"/>
                <w:sz w:val="20"/>
              </w:rPr>
            </w:pPr>
          </w:p>
        </w:tc>
      </w:tr>
      <w:tr w:rsidR="006A30E3" w14:paraId="53C8ACF0" w14:textId="77777777">
        <w:trPr>
          <w:trHeight w:val="300"/>
        </w:trPr>
        <w:tc>
          <w:tcPr>
            <w:tcW w:w="5760" w:type="dxa"/>
            <w:tcBorders>
              <w:top w:val="nil"/>
              <w:left w:val="nil"/>
              <w:bottom w:val="nil"/>
              <w:right w:val="nil"/>
            </w:tcBorders>
            <w:shd w:val="clear" w:color="auto" w:fill="auto"/>
            <w:noWrap/>
            <w:vAlign w:val="bottom"/>
            <w:hideMark/>
          </w:tcPr>
          <w:p w14:paraId="53C8AC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C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E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CE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E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EF" w14:textId="77777777" w:rsidR="00A33413" w:rsidRPr="001F1AD2" w:rsidRDefault="005E5BBF">
            <w:pPr>
              <w:contextualSpacing/>
              <w:rPr>
                <w:rFonts w:ascii="Times New Roman" w:eastAsia="Times New Roman" w:hAnsi="Times New Roman" w:cs="Times New Roman"/>
                <w:sz w:val="20"/>
              </w:rPr>
            </w:pPr>
          </w:p>
        </w:tc>
      </w:tr>
      <w:tr w:rsidR="006A30E3" w14:paraId="53C8ACF8" w14:textId="77777777">
        <w:trPr>
          <w:trHeight w:val="300"/>
        </w:trPr>
        <w:tc>
          <w:tcPr>
            <w:tcW w:w="5760" w:type="dxa"/>
            <w:tcBorders>
              <w:top w:val="nil"/>
              <w:left w:val="nil"/>
              <w:bottom w:val="nil"/>
              <w:right w:val="nil"/>
            </w:tcBorders>
            <w:shd w:val="clear" w:color="auto" w:fill="auto"/>
            <w:noWrap/>
            <w:vAlign w:val="bottom"/>
            <w:hideMark/>
          </w:tcPr>
          <w:p w14:paraId="53C8AC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C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F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F7" w14:textId="77777777" w:rsidR="00A33413" w:rsidRPr="001F1AD2" w:rsidRDefault="005E5BBF">
            <w:pPr>
              <w:contextualSpacing/>
              <w:rPr>
                <w:rFonts w:ascii="Times New Roman" w:eastAsia="Times New Roman" w:hAnsi="Times New Roman" w:cs="Times New Roman"/>
                <w:sz w:val="20"/>
              </w:rPr>
            </w:pPr>
          </w:p>
        </w:tc>
      </w:tr>
      <w:tr w:rsidR="006A30E3" w14:paraId="53C8AD00" w14:textId="77777777">
        <w:trPr>
          <w:trHeight w:val="300"/>
        </w:trPr>
        <w:tc>
          <w:tcPr>
            <w:tcW w:w="5760" w:type="dxa"/>
            <w:tcBorders>
              <w:top w:val="nil"/>
              <w:left w:val="nil"/>
              <w:bottom w:val="nil"/>
              <w:right w:val="nil"/>
            </w:tcBorders>
            <w:shd w:val="clear" w:color="auto" w:fill="auto"/>
            <w:noWrap/>
            <w:vAlign w:val="bottom"/>
            <w:hideMark/>
          </w:tcPr>
          <w:p w14:paraId="53C8AC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C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C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C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CF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CFF" w14:textId="77777777" w:rsidR="00A33413" w:rsidRPr="001F1AD2" w:rsidRDefault="005E5BBF">
            <w:pPr>
              <w:contextualSpacing/>
              <w:rPr>
                <w:rFonts w:ascii="Times New Roman" w:eastAsia="Times New Roman" w:hAnsi="Times New Roman" w:cs="Times New Roman"/>
                <w:sz w:val="20"/>
              </w:rPr>
            </w:pPr>
          </w:p>
        </w:tc>
      </w:tr>
      <w:tr w:rsidR="006A30E3" w14:paraId="53C8AD07" w14:textId="77777777">
        <w:trPr>
          <w:trHeight w:val="300"/>
        </w:trPr>
        <w:tc>
          <w:tcPr>
            <w:tcW w:w="6240" w:type="dxa"/>
            <w:gridSpan w:val="2"/>
            <w:tcBorders>
              <w:top w:val="nil"/>
              <w:left w:val="nil"/>
              <w:bottom w:val="nil"/>
              <w:right w:val="nil"/>
            </w:tcBorders>
            <w:shd w:val="clear" w:color="auto" w:fill="auto"/>
            <w:noWrap/>
            <w:vAlign w:val="bottom"/>
            <w:hideMark/>
          </w:tcPr>
          <w:p w14:paraId="53C8AD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D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0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06" w14:textId="77777777" w:rsidR="00A33413" w:rsidRPr="001F1AD2" w:rsidRDefault="005E5BBF">
            <w:pPr>
              <w:contextualSpacing/>
              <w:rPr>
                <w:rFonts w:ascii="Times New Roman" w:eastAsia="Times New Roman" w:hAnsi="Times New Roman" w:cs="Times New Roman"/>
                <w:sz w:val="20"/>
              </w:rPr>
            </w:pPr>
          </w:p>
        </w:tc>
      </w:tr>
      <w:tr w:rsidR="006A30E3" w14:paraId="53C8AD0F" w14:textId="77777777">
        <w:trPr>
          <w:trHeight w:val="300"/>
        </w:trPr>
        <w:tc>
          <w:tcPr>
            <w:tcW w:w="5760" w:type="dxa"/>
            <w:tcBorders>
              <w:top w:val="nil"/>
              <w:left w:val="nil"/>
              <w:bottom w:val="nil"/>
              <w:right w:val="nil"/>
            </w:tcBorders>
            <w:shd w:val="clear" w:color="auto" w:fill="auto"/>
            <w:noWrap/>
            <w:vAlign w:val="bottom"/>
            <w:hideMark/>
          </w:tcPr>
          <w:p w14:paraId="53C8AD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0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0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0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0E" w14:textId="77777777" w:rsidR="00A33413" w:rsidRPr="001F1AD2" w:rsidRDefault="005E5BBF">
            <w:pPr>
              <w:contextualSpacing/>
              <w:rPr>
                <w:rFonts w:ascii="Times New Roman" w:eastAsia="Times New Roman" w:hAnsi="Times New Roman" w:cs="Times New Roman"/>
                <w:sz w:val="20"/>
              </w:rPr>
            </w:pPr>
          </w:p>
        </w:tc>
      </w:tr>
      <w:tr w:rsidR="006A30E3" w14:paraId="53C8AD12" w14:textId="77777777">
        <w:trPr>
          <w:trHeight w:val="300"/>
        </w:trPr>
        <w:tc>
          <w:tcPr>
            <w:tcW w:w="5760" w:type="dxa"/>
            <w:tcBorders>
              <w:top w:val="nil"/>
              <w:left w:val="nil"/>
              <w:bottom w:val="nil"/>
              <w:right w:val="nil"/>
            </w:tcBorders>
            <w:shd w:val="clear" w:color="auto" w:fill="auto"/>
            <w:noWrap/>
            <w:vAlign w:val="bottom"/>
            <w:hideMark/>
          </w:tcPr>
          <w:p w14:paraId="53C8AD10"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D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86 όπως τροποποιήθηκε   ΔΕΚΤΟ ΚΑΤΑ ΠΛΕΙΟΨΗΦΙΑ</w:t>
            </w:r>
          </w:p>
        </w:tc>
      </w:tr>
      <w:tr w:rsidR="006A30E3" w14:paraId="53C8AD1A" w14:textId="77777777">
        <w:trPr>
          <w:trHeight w:val="300"/>
        </w:trPr>
        <w:tc>
          <w:tcPr>
            <w:tcW w:w="5760" w:type="dxa"/>
            <w:tcBorders>
              <w:top w:val="nil"/>
              <w:left w:val="nil"/>
              <w:bottom w:val="nil"/>
              <w:right w:val="nil"/>
            </w:tcBorders>
            <w:shd w:val="clear" w:color="auto" w:fill="auto"/>
            <w:noWrap/>
            <w:vAlign w:val="bottom"/>
            <w:hideMark/>
          </w:tcPr>
          <w:p w14:paraId="53C8AD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D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1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1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19" w14:textId="77777777" w:rsidR="00A33413" w:rsidRPr="001F1AD2" w:rsidRDefault="005E5BBF">
            <w:pPr>
              <w:contextualSpacing/>
              <w:rPr>
                <w:rFonts w:ascii="Times New Roman" w:eastAsia="Times New Roman" w:hAnsi="Times New Roman" w:cs="Times New Roman"/>
                <w:sz w:val="20"/>
              </w:rPr>
            </w:pPr>
          </w:p>
        </w:tc>
      </w:tr>
      <w:tr w:rsidR="006A30E3" w14:paraId="53C8AD22" w14:textId="77777777">
        <w:trPr>
          <w:trHeight w:val="300"/>
        </w:trPr>
        <w:tc>
          <w:tcPr>
            <w:tcW w:w="5760" w:type="dxa"/>
            <w:tcBorders>
              <w:top w:val="nil"/>
              <w:left w:val="nil"/>
              <w:bottom w:val="nil"/>
              <w:right w:val="nil"/>
            </w:tcBorders>
            <w:shd w:val="clear" w:color="auto" w:fill="auto"/>
            <w:noWrap/>
            <w:vAlign w:val="bottom"/>
            <w:hideMark/>
          </w:tcPr>
          <w:p w14:paraId="53C8AD1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D1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1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w:t>
            </w:r>
          </w:p>
        </w:tc>
        <w:tc>
          <w:tcPr>
            <w:tcW w:w="480" w:type="dxa"/>
            <w:tcBorders>
              <w:top w:val="nil"/>
              <w:left w:val="nil"/>
              <w:bottom w:val="nil"/>
              <w:right w:val="nil"/>
            </w:tcBorders>
            <w:shd w:val="clear" w:color="auto" w:fill="auto"/>
            <w:noWrap/>
            <w:vAlign w:val="bottom"/>
            <w:hideMark/>
          </w:tcPr>
          <w:p w14:paraId="53C8AD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2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21" w14:textId="77777777" w:rsidR="00A33413" w:rsidRPr="001F1AD2" w:rsidRDefault="005E5BBF">
            <w:pPr>
              <w:contextualSpacing/>
              <w:rPr>
                <w:rFonts w:ascii="Times New Roman" w:eastAsia="Times New Roman" w:hAnsi="Times New Roman" w:cs="Times New Roman"/>
                <w:sz w:val="20"/>
              </w:rPr>
            </w:pPr>
          </w:p>
        </w:tc>
      </w:tr>
      <w:tr w:rsidR="006A30E3" w14:paraId="53C8AD2A" w14:textId="77777777">
        <w:trPr>
          <w:trHeight w:val="300"/>
        </w:trPr>
        <w:tc>
          <w:tcPr>
            <w:tcW w:w="5760" w:type="dxa"/>
            <w:tcBorders>
              <w:top w:val="nil"/>
              <w:left w:val="nil"/>
              <w:bottom w:val="nil"/>
              <w:right w:val="nil"/>
            </w:tcBorders>
            <w:shd w:val="clear" w:color="auto" w:fill="auto"/>
            <w:noWrap/>
            <w:vAlign w:val="bottom"/>
            <w:hideMark/>
          </w:tcPr>
          <w:p w14:paraId="53C8AD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D2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2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2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29" w14:textId="77777777" w:rsidR="00A33413" w:rsidRPr="001F1AD2" w:rsidRDefault="005E5BBF">
            <w:pPr>
              <w:contextualSpacing/>
              <w:rPr>
                <w:rFonts w:ascii="Times New Roman" w:eastAsia="Times New Roman" w:hAnsi="Times New Roman" w:cs="Times New Roman"/>
                <w:sz w:val="20"/>
              </w:rPr>
            </w:pPr>
          </w:p>
        </w:tc>
      </w:tr>
      <w:tr w:rsidR="006A30E3" w14:paraId="53C8AD32" w14:textId="77777777">
        <w:trPr>
          <w:trHeight w:val="300"/>
        </w:trPr>
        <w:tc>
          <w:tcPr>
            <w:tcW w:w="5760" w:type="dxa"/>
            <w:tcBorders>
              <w:top w:val="nil"/>
              <w:left w:val="nil"/>
              <w:bottom w:val="nil"/>
              <w:right w:val="nil"/>
            </w:tcBorders>
            <w:shd w:val="clear" w:color="auto" w:fill="auto"/>
            <w:noWrap/>
            <w:vAlign w:val="bottom"/>
            <w:hideMark/>
          </w:tcPr>
          <w:p w14:paraId="53C8AD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D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2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D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3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31" w14:textId="77777777" w:rsidR="00A33413" w:rsidRPr="001F1AD2" w:rsidRDefault="005E5BBF">
            <w:pPr>
              <w:contextualSpacing/>
              <w:rPr>
                <w:rFonts w:ascii="Times New Roman" w:eastAsia="Times New Roman" w:hAnsi="Times New Roman" w:cs="Times New Roman"/>
                <w:sz w:val="20"/>
              </w:rPr>
            </w:pPr>
          </w:p>
        </w:tc>
      </w:tr>
      <w:tr w:rsidR="006A30E3" w14:paraId="53C8AD3A" w14:textId="77777777">
        <w:trPr>
          <w:trHeight w:val="300"/>
        </w:trPr>
        <w:tc>
          <w:tcPr>
            <w:tcW w:w="5760" w:type="dxa"/>
            <w:tcBorders>
              <w:top w:val="nil"/>
              <w:left w:val="nil"/>
              <w:bottom w:val="nil"/>
              <w:right w:val="nil"/>
            </w:tcBorders>
            <w:shd w:val="clear" w:color="auto" w:fill="auto"/>
            <w:noWrap/>
            <w:vAlign w:val="bottom"/>
            <w:hideMark/>
          </w:tcPr>
          <w:p w14:paraId="53C8AD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D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3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D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3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39" w14:textId="77777777" w:rsidR="00A33413" w:rsidRPr="001F1AD2" w:rsidRDefault="005E5BBF">
            <w:pPr>
              <w:contextualSpacing/>
              <w:rPr>
                <w:rFonts w:ascii="Times New Roman" w:eastAsia="Times New Roman" w:hAnsi="Times New Roman" w:cs="Times New Roman"/>
                <w:sz w:val="20"/>
              </w:rPr>
            </w:pPr>
          </w:p>
        </w:tc>
      </w:tr>
      <w:tr w:rsidR="006A30E3" w14:paraId="53C8AD42" w14:textId="77777777">
        <w:trPr>
          <w:trHeight w:val="300"/>
        </w:trPr>
        <w:tc>
          <w:tcPr>
            <w:tcW w:w="5760" w:type="dxa"/>
            <w:tcBorders>
              <w:top w:val="nil"/>
              <w:left w:val="nil"/>
              <w:bottom w:val="nil"/>
              <w:right w:val="nil"/>
            </w:tcBorders>
            <w:shd w:val="clear" w:color="auto" w:fill="auto"/>
            <w:noWrap/>
            <w:vAlign w:val="bottom"/>
            <w:hideMark/>
          </w:tcPr>
          <w:p w14:paraId="53C8AD3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D3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3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3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4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41" w14:textId="77777777" w:rsidR="00A33413" w:rsidRPr="001F1AD2" w:rsidRDefault="005E5BBF">
            <w:pPr>
              <w:contextualSpacing/>
              <w:rPr>
                <w:rFonts w:ascii="Times New Roman" w:eastAsia="Times New Roman" w:hAnsi="Times New Roman" w:cs="Times New Roman"/>
                <w:sz w:val="20"/>
              </w:rPr>
            </w:pPr>
          </w:p>
        </w:tc>
      </w:tr>
      <w:tr w:rsidR="006A30E3" w14:paraId="53C8AD4A" w14:textId="77777777">
        <w:trPr>
          <w:trHeight w:val="300"/>
        </w:trPr>
        <w:tc>
          <w:tcPr>
            <w:tcW w:w="5760" w:type="dxa"/>
            <w:tcBorders>
              <w:top w:val="nil"/>
              <w:left w:val="nil"/>
              <w:bottom w:val="nil"/>
              <w:right w:val="nil"/>
            </w:tcBorders>
            <w:shd w:val="clear" w:color="auto" w:fill="auto"/>
            <w:noWrap/>
            <w:vAlign w:val="bottom"/>
            <w:hideMark/>
          </w:tcPr>
          <w:p w14:paraId="53C8AD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D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4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4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4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49" w14:textId="77777777" w:rsidR="00A33413" w:rsidRPr="001F1AD2" w:rsidRDefault="005E5BBF">
            <w:pPr>
              <w:contextualSpacing/>
              <w:rPr>
                <w:rFonts w:ascii="Times New Roman" w:eastAsia="Times New Roman" w:hAnsi="Times New Roman" w:cs="Times New Roman"/>
                <w:sz w:val="20"/>
              </w:rPr>
            </w:pPr>
          </w:p>
        </w:tc>
      </w:tr>
      <w:tr w:rsidR="006A30E3" w14:paraId="53C8AD51" w14:textId="77777777">
        <w:trPr>
          <w:trHeight w:val="300"/>
        </w:trPr>
        <w:tc>
          <w:tcPr>
            <w:tcW w:w="6240" w:type="dxa"/>
            <w:gridSpan w:val="2"/>
            <w:tcBorders>
              <w:top w:val="nil"/>
              <w:left w:val="nil"/>
              <w:bottom w:val="nil"/>
              <w:right w:val="nil"/>
            </w:tcBorders>
            <w:shd w:val="clear" w:color="auto" w:fill="auto"/>
            <w:noWrap/>
            <w:vAlign w:val="bottom"/>
            <w:hideMark/>
          </w:tcPr>
          <w:p w14:paraId="53C8AD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D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4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50" w14:textId="77777777" w:rsidR="00A33413" w:rsidRPr="001F1AD2" w:rsidRDefault="005E5BBF">
            <w:pPr>
              <w:contextualSpacing/>
              <w:rPr>
                <w:rFonts w:ascii="Times New Roman" w:eastAsia="Times New Roman" w:hAnsi="Times New Roman" w:cs="Times New Roman"/>
                <w:sz w:val="20"/>
              </w:rPr>
            </w:pPr>
          </w:p>
        </w:tc>
      </w:tr>
      <w:tr w:rsidR="006A30E3" w14:paraId="53C8AD59" w14:textId="77777777">
        <w:trPr>
          <w:trHeight w:val="300"/>
        </w:trPr>
        <w:tc>
          <w:tcPr>
            <w:tcW w:w="5760" w:type="dxa"/>
            <w:tcBorders>
              <w:top w:val="nil"/>
              <w:left w:val="nil"/>
              <w:bottom w:val="nil"/>
              <w:right w:val="nil"/>
            </w:tcBorders>
            <w:shd w:val="clear" w:color="auto" w:fill="auto"/>
            <w:noWrap/>
            <w:vAlign w:val="bottom"/>
            <w:hideMark/>
          </w:tcPr>
          <w:p w14:paraId="53C8AD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5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5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5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58" w14:textId="77777777" w:rsidR="00A33413" w:rsidRPr="001F1AD2" w:rsidRDefault="005E5BBF">
            <w:pPr>
              <w:contextualSpacing/>
              <w:rPr>
                <w:rFonts w:ascii="Times New Roman" w:eastAsia="Times New Roman" w:hAnsi="Times New Roman" w:cs="Times New Roman"/>
                <w:sz w:val="20"/>
              </w:rPr>
            </w:pPr>
          </w:p>
        </w:tc>
      </w:tr>
      <w:tr w:rsidR="006A30E3" w14:paraId="53C8AD5C" w14:textId="77777777">
        <w:trPr>
          <w:trHeight w:val="300"/>
        </w:trPr>
        <w:tc>
          <w:tcPr>
            <w:tcW w:w="5760" w:type="dxa"/>
            <w:tcBorders>
              <w:top w:val="nil"/>
              <w:left w:val="nil"/>
              <w:bottom w:val="nil"/>
              <w:right w:val="nil"/>
            </w:tcBorders>
            <w:shd w:val="clear" w:color="auto" w:fill="auto"/>
            <w:noWrap/>
            <w:vAlign w:val="bottom"/>
            <w:hideMark/>
          </w:tcPr>
          <w:p w14:paraId="53C8AD5A"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D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87 όπως τροποποιήθηκε   ΔΕΚΤΟ ΚΑΤΑ ΠΛΕΙΟΨΗΦΙΑ</w:t>
            </w:r>
          </w:p>
        </w:tc>
      </w:tr>
      <w:tr w:rsidR="006A30E3" w14:paraId="53C8AD64" w14:textId="77777777">
        <w:trPr>
          <w:trHeight w:val="300"/>
        </w:trPr>
        <w:tc>
          <w:tcPr>
            <w:tcW w:w="5760" w:type="dxa"/>
            <w:tcBorders>
              <w:top w:val="nil"/>
              <w:left w:val="nil"/>
              <w:bottom w:val="nil"/>
              <w:right w:val="nil"/>
            </w:tcBorders>
            <w:shd w:val="clear" w:color="auto" w:fill="auto"/>
            <w:noWrap/>
            <w:vAlign w:val="bottom"/>
            <w:hideMark/>
          </w:tcPr>
          <w:p w14:paraId="53C8AD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D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6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63" w14:textId="77777777" w:rsidR="00A33413" w:rsidRPr="001F1AD2" w:rsidRDefault="005E5BBF">
            <w:pPr>
              <w:contextualSpacing/>
              <w:rPr>
                <w:rFonts w:ascii="Times New Roman" w:eastAsia="Times New Roman" w:hAnsi="Times New Roman" w:cs="Times New Roman"/>
                <w:sz w:val="20"/>
              </w:rPr>
            </w:pPr>
          </w:p>
        </w:tc>
      </w:tr>
      <w:tr w:rsidR="006A30E3" w14:paraId="53C8AD6C" w14:textId="77777777">
        <w:trPr>
          <w:trHeight w:val="300"/>
        </w:trPr>
        <w:tc>
          <w:tcPr>
            <w:tcW w:w="5760" w:type="dxa"/>
            <w:tcBorders>
              <w:top w:val="nil"/>
              <w:left w:val="nil"/>
              <w:bottom w:val="nil"/>
              <w:right w:val="nil"/>
            </w:tcBorders>
            <w:shd w:val="clear" w:color="auto" w:fill="auto"/>
            <w:noWrap/>
            <w:vAlign w:val="bottom"/>
            <w:hideMark/>
          </w:tcPr>
          <w:p w14:paraId="53C8AD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D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6B" w14:textId="77777777" w:rsidR="00A33413" w:rsidRPr="001F1AD2" w:rsidRDefault="005E5BBF">
            <w:pPr>
              <w:contextualSpacing/>
              <w:rPr>
                <w:rFonts w:ascii="Times New Roman" w:eastAsia="Times New Roman" w:hAnsi="Times New Roman" w:cs="Times New Roman"/>
                <w:sz w:val="20"/>
              </w:rPr>
            </w:pPr>
          </w:p>
        </w:tc>
      </w:tr>
      <w:tr w:rsidR="006A30E3" w14:paraId="53C8AD74" w14:textId="77777777">
        <w:trPr>
          <w:trHeight w:val="300"/>
        </w:trPr>
        <w:tc>
          <w:tcPr>
            <w:tcW w:w="5760" w:type="dxa"/>
            <w:tcBorders>
              <w:top w:val="nil"/>
              <w:left w:val="nil"/>
              <w:bottom w:val="nil"/>
              <w:right w:val="nil"/>
            </w:tcBorders>
            <w:shd w:val="clear" w:color="auto" w:fill="auto"/>
            <w:noWrap/>
            <w:vAlign w:val="bottom"/>
            <w:hideMark/>
          </w:tcPr>
          <w:p w14:paraId="53C8AD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D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6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7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73" w14:textId="77777777" w:rsidR="00A33413" w:rsidRPr="001F1AD2" w:rsidRDefault="005E5BBF">
            <w:pPr>
              <w:contextualSpacing/>
              <w:rPr>
                <w:rFonts w:ascii="Times New Roman" w:eastAsia="Times New Roman" w:hAnsi="Times New Roman" w:cs="Times New Roman"/>
                <w:sz w:val="20"/>
              </w:rPr>
            </w:pPr>
          </w:p>
        </w:tc>
      </w:tr>
      <w:tr w:rsidR="006A30E3" w14:paraId="53C8AD7C" w14:textId="77777777">
        <w:trPr>
          <w:trHeight w:val="300"/>
        </w:trPr>
        <w:tc>
          <w:tcPr>
            <w:tcW w:w="5760" w:type="dxa"/>
            <w:tcBorders>
              <w:top w:val="nil"/>
              <w:left w:val="nil"/>
              <w:bottom w:val="nil"/>
              <w:right w:val="nil"/>
            </w:tcBorders>
            <w:shd w:val="clear" w:color="auto" w:fill="auto"/>
            <w:noWrap/>
            <w:vAlign w:val="bottom"/>
            <w:hideMark/>
          </w:tcPr>
          <w:p w14:paraId="53C8AD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D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7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D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7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7B" w14:textId="77777777" w:rsidR="00A33413" w:rsidRPr="001F1AD2" w:rsidRDefault="005E5BBF">
            <w:pPr>
              <w:contextualSpacing/>
              <w:rPr>
                <w:rFonts w:ascii="Times New Roman" w:eastAsia="Times New Roman" w:hAnsi="Times New Roman" w:cs="Times New Roman"/>
                <w:sz w:val="20"/>
              </w:rPr>
            </w:pPr>
          </w:p>
        </w:tc>
      </w:tr>
      <w:tr w:rsidR="006A30E3" w14:paraId="53C8AD84" w14:textId="77777777">
        <w:trPr>
          <w:trHeight w:val="300"/>
        </w:trPr>
        <w:tc>
          <w:tcPr>
            <w:tcW w:w="5760" w:type="dxa"/>
            <w:tcBorders>
              <w:top w:val="nil"/>
              <w:left w:val="nil"/>
              <w:bottom w:val="nil"/>
              <w:right w:val="nil"/>
            </w:tcBorders>
            <w:shd w:val="clear" w:color="auto" w:fill="auto"/>
            <w:noWrap/>
            <w:vAlign w:val="bottom"/>
            <w:hideMark/>
          </w:tcPr>
          <w:p w14:paraId="53C8AD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D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D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8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83" w14:textId="77777777" w:rsidR="00A33413" w:rsidRPr="001F1AD2" w:rsidRDefault="005E5BBF">
            <w:pPr>
              <w:contextualSpacing/>
              <w:rPr>
                <w:rFonts w:ascii="Times New Roman" w:eastAsia="Times New Roman" w:hAnsi="Times New Roman" w:cs="Times New Roman"/>
                <w:sz w:val="20"/>
              </w:rPr>
            </w:pPr>
          </w:p>
        </w:tc>
      </w:tr>
      <w:tr w:rsidR="006A30E3" w14:paraId="53C8AD8C" w14:textId="77777777">
        <w:trPr>
          <w:trHeight w:val="300"/>
        </w:trPr>
        <w:tc>
          <w:tcPr>
            <w:tcW w:w="5760" w:type="dxa"/>
            <w:tcBorders>
              <w:top w:val="nil"/>
              <w:left w:val="nil"/>
              <w:bottom w:val="nil"/>
              <w:right w:val="nil"/>
            </w:tcBorders>
            <w:shd w:val="clear" w:color="auto" w:fill="auto"/>
            <w:noWrap/>
            <w:vAlign w:val="bottom"/>
            <w:hideMark/>
          </w:tcPr>
          <w:p w14:paraId="53C8AD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D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8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8B" w14:textId="77777777" w:rsidR="00A33413" w:rsidRPr="001F1AD2" w:rsidRDefault="005E5BBF">
            <w:pPr>
              <w:contextualSpacing/>
              <w:rPr>
                <w:rFonts w:ascii="Times New Roman" w:eastAsia="Times New Roman" w:hAnsi="Times New Roman" w:cs="Times New Roman"/>
                <w:sz w:val="20"/>
              </w:rPr>
            </w:pPr>
          </w:p>
        </w:tc>
      </w:tr>
      <w:tr w:rsidR="006A30E3" w14:paraId="53C8AD94" w14:textId="77777777">
        <w:trPr>
          <w:trHeight w:val="300"/>
        </w:trPr>
        <w:tc>
          <w:tcPr>
            <w:tcW w:w="5760" w:type="dxa"/>
            <w:tcBorders>
              <w:top w:val="nil"/>
              <w:left w:val="nil"/>
              <w:bottom w:val="nil"/>
              <w:right w:val="nil"/>
            </w:tcBorders>
            <w:shd w:val="clear" w:color="auto" w:fill="auto"/>
            <w:noWrap/>
            <w:vAlign w:val="bottom"/>
            <w:hideMark/>
          </w:tcPr>
          <w:p w14:paraId="53C8AD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D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8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9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93" w14:textId="77777777" w:rsidR="00A33413" w:rsidRPr="001F1AD2" w:rsidRDefault="005E5BBF">
            <w:pPr>
              <w:contextualSpacing/>
              <w:rPr>
                <w:rFonts w:ascii="Times New Roman" w:eastAsia="Times New Roman" w:hAnsi="Times New Roman" w:cs="Times New Roman"/>
                <w:sz w:val="20"/>
              </w:rPr>
            </w:pPr>
          </w:p>
        </w:tc>
      </w:tr>
      <w:tr w:rsidR="006A30E3" w14:paraId="53C8AD9B" w14:textId="77777777">
        <w:trPr>
          <w:trHeight w:val="300"/>
        </w:trPr>
        <w:tc>
          <w:tcPr>
            <w:tcW w:w="6240" w:type="dxa"/>
            <w:gridSpan w:val="2"/>
            <w:tcBorders>
              <w:top w:val="nil"/>
              <w:left w:val="nil"/>
              <w:bottom w:val="nil"/>
              <w:right w:val="nil"/>
            </w:tcBorders>
            <w:shd w:val="clear" w:color="auto" w:fill="auto"/>
            <w:noWrap/>
            <w:vAlign w:val="bottom"/>
            <w:hideMark/>
          </w:tcPr>
          <w:p w14:paraId="53C8AD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D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9A" w14:textId="77777777" w:rsidR="00A33413" w:rsidRPr="001F1AD2" w:rsidRDefault="005E5BBF">
            <w:pPr>
              <w:contextualSpacing/>
              <w:rPr>
                <w:rFonts w:ascii="Times New Roman" w:eastAsia="Times New Roman" w:hAnsi="Times New Roman" w:cs="Times New Roman"/>
                <w:sz w:val="20"/>
              </w:rPr>
            </w:pPr>
          </w:p>
        </w:tc>
      </w:tr>
      <w:tr w:rsidR="006A30E3" w14:paraId="53C8ADA3" w14:textId="77777777">
        <w:trPr>
          <w:trHeight w:val="300"/>
        </w:trPr>
        <w:tc>
          <w:tcPr>
            <w:tcW w:w="5760" w:type="dxa"/>
            <w:tcBorders>
              <w:top w:val="nil"/>
              <w:left w:val="nil"/>
              <w:bottom w:val="nil"/>
              <w:right w:val="nil"/>
            </w:tcBorders>
            <w:shd w:val="clear" w:color="auto" w:fill="auto"/>
            <w:noWrap/>
            <w:vAlign w:val="bottom"/>
            <w:hideMark/>
          </w:tcPr>
          <w:p w14:paraId="53C8AD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A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A2" w14:textId="77777777" w:rsidR="00A33413" w:rsidRPr="001F1AD2" w:rsidRDefault="005E5BBF">
            <w:pPr>
              <w:contextualSpacing/>
              <w:rPr>
                <w:rFonts w:ascii="Times New Roman" w:eastAsia="Times New Roman" w:hAnsi="Times New Roman" w:cs="Times New Roman"/>
                <w:sz w:val="20"/>
              </w:rPr>
            </w:pPr>
          </w:p>
        </w:tc>
      </w:tr>
      <w:tr w:rsidR="006A30E3" w14:paraId="53C8ADA7" w14:textId="77777777">
        <w:trPr>
          <w:trHeight w:val="300"/>
        </w:trPr>
        <w:tc>
          <w:tcPr>
            <w:tcW w:w="5760" w:type="dxa"/>
            <w:tcBorders>
              <w:top w:val="nil"/>
              <w:left w:val="nil"/>
              <w:bottom w:val="nil"/>
              <w:right w:val="nil"/>
            </w:tcBorders>
            <w:shd w:val="clear" w:color="auto" w:fill="auto"/>
            <w:noWrap/>
            <w:vAlign w:val="bottom"/>
            <w:hideMark/>
          </w:tcPr>
          <w:p w14:paraId="53C8ADA4"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D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88 ως έχει   ΔΕΚΤΟ ΚΑΤΑ ΠΛΕΙΟΨΗΦΙΑ</w:t>
            </w:r>
          </w:p>
        </w:tc>
        <w:tc>
          <w:tcPr>
            <w:tcW w:w="960" w:type="dxa"/>
            <w:tcBorders>
              <w:top w:val="nil"/>
              <w:left w:val="nil"/>
              <w:bottom w:val="nil"/>
              <w:right w:val="nil"/>
            </w:tcBorders>
            <w:shd w:val="clear" w:color="auto" w:fill="auto"/>
            <w:noWrap/>
            <w:vAlign w:val="bottom"/>
            <w:hideMark/>
          </w:tcPr>
          <w:p w14:paraId="53C8ADA6" w14:textId="77777777" w:rsidR="00A33413" w:rsidRPr="001F1AD2" w:rsidRDefault="005E5BBF">
            <w:pPr>
              <w:contextualSpacing/>
              <w:rPr>
                <w:rFonts w:ascii="Calibri" w:eastAsia="Times New Roman" w:hAnsi="Calibri" w:cs="Times New Roman"/>
                <w:color w:val="000000"/>
                <w:sz w:val="22"/>
                <w:szCs w:val="22"/>
              </w:rPr>
            </w:pPr>
          </w:p>
        </w:tc>
      </w:tr>
      <w:tr w:rsidR="006A30E3" w14:paraId="53C8ADAF" w14:textId="77777777">
        <w:trPr>
          <w:trHeight w:val="300"/>
        </w:trPr>
        <w:tc>
          <w:tcPr>
            <w:tcW w:w="5760" w:type="dxa"/>
            <w:tcBorders>
              <w:top w:val="nil"/>
              <w:left w:val="nil"/>
              <w:bottom w:val="nil"/>
              <w:right w:val="nil"/>
            </w:tcBorders>
            <w:shd w:val="clear" w:color="auto" w:fill="auto"/>
            <w:noWrap/>
            <w:vAlign w:val="bottom"/>
            <w:hideMark/>
          </w:tcPr>
          <w:p w14:paraId="53C8AD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D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A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AE" w14:textId="77777777" w:rsidR="00A33413" w:rsidRPr="001F1AD2" w:rsidRDefault="005E5BBF">
            <w:pPr>
              <w:contextualSpacing/>
              <w:rPr>
                <w:rFonts w:ascii="Times New Roman" w:eastAsia="Times New Roman" w:hAnsi="Times New Roman" w:cs="Times New Roman"/>
                <w:sz w:val="20"/>
              </w:rPr>
            </w:pPr>
          </w:p>
        </w:tc>
      </w:tr>
      <w:tr w:rsidR="006A30E3" w14:paraId="53C8ADB7" w14:textId="77777777">
        <w:trPr>
          <w:trHeight w:val="300"/>
        </w:trPr>
        <w:tc>
          <w:tcPr>
            <w:tcW w:w="5760" w:type="dxa"/>
            <w:tcBorders>
              <w:top w:val="nil"/>
              <w:left w:val="nil"/>
              <w:bottom w:val="nil"/>
              <w:right w:val="nil"/>
            </w:tcBorders>
            <w:shd w:val="clear" w:color="auto" w:fill="auto"/>
            <w:noWrap/>
            <w:vAlign w:val="bottom"/>
            <w:hideMark/>
          </w:tcPr>
          <w:p w14:paraId="53C8AD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D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B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B6" w14:textId="77777777" w:rsidR="00A33413" w:rsidRPr="001F1AD2" w:rsidRDefault="005E5BBF">
            <w:pPr>
              <w:contextualSpacing/>
              <w:rPr>
                <w:rFonts w:ascii="Times New Roman" w:eastAsia="Times New Roman" w:hAnsi="Times New Roman" w:cs="Times New Roman"/>
                <w:sz w:val="20"/>
              </w:rPr>
            </w:pPr>
          </w:p>
        </w:tc>
      </w:tr>
      <w:tr w:rsidR="006A30E3" w14:paraId="53C8ADBF" w14:textId="77777777">
        <w:trPr>
          <w:trHeight w:val="300"/>
        </w:trPr>
        <w:tc>
          <w:tcPr>
            <w:tcW w:w="5760" w:type="dxa"/>
            <w:tcBorders>
              <w:top w:val="nil"/>
              <w:left w:val="nil"/>
              <w:bottom w:val="nil"/>
              <w:right w:val="nil"/>
            </w:tcBorders>
            <w:shd w:val="clear" w:color="auto" w:fill="auto"/>
            <w:noWrap/>
            <w:vAlign w:val="bottom"/>
            <w:hideMark/>
          </w:tcPr>
          <w:p w14:paraId="53C8AD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D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B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B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BE" w14:textId="77777777" w:rsidR="00A33413" w:rsidRPr="001F1AD2" w:rsidRDefault="005E5BBF">
            <w:pPr>
              <w:contextualSpacing/>
              <w:rPr>
                <w:rFonts w:ascii="Times New Roman" w:eastAsia="Times New Roman" w:hAnsi="Times New Roman" w:cs="Times New Roman"/>
                <w:sz w:val="20"/>
              </w:rPr>
            </w:pPr>
          </w:p>
        </w:tc>
      </w:tr>
      <w:tr w:rsidR="006A30E3" w14:paraId="53C8ADC7" w14:textId="77777777">
        <w:trPr>
          <w:trHeight w:val="300"/>
        </w:trPr>
        <w:tc>
          <w:tcPr>
            <w:tcW w:w="5760" w:type="dxa"/>
            <w:tcBorders>
              <w:top w:val="nil"/>
              <w:left w:val="nil"/>
              <w:bottom w:val="nil"/>
              <w:right w:val="nil"/>
            </w:tcBorders>
            <w:shd w:val="clear" w:color="auto" w:fill="auto"/>
            <w:noWrap/>
            <w:vAlign w:val="bottom"/>
            <w:hideMark/>
          </w:tcPr>
          <w:p w14:paraId="53C8ADC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DC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C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D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C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C6" w14:textId="77777777" w:rsidR="00A33413" w:rsidRPr="001F1AD2" w:rsidRDefault="005E5BBF">
            <w:pPr>
              <w:contextualSpacing/>
              <w:rPr>
                <w:rFonts w:ascii="Times New Roman" w:eastAsia="Times New Roman" w:hAnsi="Times New Roman" w:cs="Times New Roman"/>
                <w:sz w:val="20"/>
              </w:rPr>
            </w:pPr>
          </w:p>
        </w:tc>
      </w:tr>
      <w:tr w:rsidR="006A30E3" w14:paraId="53C8ADCF" w14:textId="77777777">
        <w:trPr>
          <w:trHeight w:val="300"/>
        </w:trPr>
        <w:tc>
          <w:tcPr>
            <w:tcW w:w="5760" w:type="dxa"/>
            <w:tcBorders>
              <w:top w:val="nil"/>
              <w:left w:val="nil"/>
              <w:bottom w:val="nil"/>
              <w:right w:val="nil"/>
            </w:tcBorders>
            <w:shd w:val="clear" w:color="auto" w:fill="auto"/>
            <w:noWrap/>
            <w:vAlign w:val="bottom"/>
            <w:hideMark/>
          </w:tcPr>
          <w:p w14:paraId="53C8AD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DC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C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D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C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CE" w14:textId="77777777" w:rsidR="00A33413" w:rsidRPr="001F1AD2" w:rsidRDefault="005E5BBF">
            <w:pPr>
              <w:contextualSpacing/>
              <w:rPr>
                <w:rFonts w:ascii="Times New Roman" w:eastAsia="Times New Roman" w:hAnsi="Times New Roman" w:cs="Times New Roman"/>
                <w:sz w:val="20"/>
              </w:rPr>
            </w:pPr>
          </w:p>
        </w:tc>
      </w:tr>
      <w:tr w:rsidR="006A30E3" w14:paraId="53C8ADD7" w14:textId="77777777">
        <w:trPr>
          <w:trHeight w:val="300"/>
        </w:trPr>
        <w:tc>
          <w:tcPr>
            <w:tcW w:w="5760" w:type="dxa"/>
            <w:tcBorders>
              <w:top w:val="nil"/>
              <w:left w:val="nil"/>
              <w:bottom w:val="nil"/>
              <w:right w:val="nil"/>
            </w:tcBorders>
            <w:shd w:val="clear" w:color="auto" w:fill="auto"/>
            <w:noWrap/>
            <w:vAlign w:val="bottom"/>
            <w:hideMark/>
          </w:tcPr>
          <w:p w14:paraId="53C8AD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DD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D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D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D6" w14:textId="77777777" w:rsidR="00A33413" w:rsidRPr="001F1AD2" w:rsidRDefault="005E5BBF">
            <w:pPr>
              <w:contextualSpacing/>
              <w:rPr>
                <w:rFonts w:ascii="Times New Roman" w:eastAsia="Times New Roman" w:hAnsi="Times New Roman" w:cs="Times New Roman"/>
                <w:sz w:val="20"/>
              </w:rPr>
            </w:pPr>
          </w:p>
        </w:tc>
      </w:tr>
      <w:tr w:rsidR="006A30E3" w14:paraId="53C8ADDF" w14:textId="77777777">
        <w:trPr>
          <w:trHeight w:val="300"/>
        </w:trPr>
        <w:tc>
          <w:tcPr>
            <w:tcW w:w="5760" w:type="dxa"/>
            <w:tcBorders>
              <w:top w:val="nil"/>
              <w:left w:val="nil"/>
              <w:bottom w:val="nil"/>
              <w:right w:val="nil"/>
            </w:tcBorders>
            <w:shd w:val="clear" w:color="auto" w:fill="auto"/>
            <w:noWrap/>
            <w:vAlign w:val="bottom"/>
            <w:hideMark/>
          </w:tcPr>
          <w:p w14:paraId="53C8ADD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DD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D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D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DE" w14:textId="77777777" w:rsidR="00A33413" w:rsidRPr="001F1AD2" w:rsidRDefault="005E5BBF">
            <w:pPr>
              <w:contextualSpacing/>
              <w:rPr>
                <w:rFonts w:ascii="Times New Roman" w:eastAsia="Times New Roman" w:hAnsi="Times New Roman" w:cs="Times New Roman"/>
                <w:sz w:val="20"/>
              </w:rPr>
            </w:pPr>
          </w:p>
        </w:tc>
      </w:tr>
      <w:tr w:rsidR="006A30E3" w14:paraId="53C8ADE6" w14:textId="77777777">
        <w:trPr>
          <w:trHeight w:val="300"/>
        </w:trPr>
        <w:tc>
          <w:tcPr>
            <w:tcW w:w="6240" w:type="dxa"/>
            <w:gridSpan w:val="2"/>
            <w:tcBorders>
              <w:top w:val="nil"/>
              <w:left w:val="nil"/>
              <w:bottom w:val="nil"/>
              <w:right w:val="nil"/>
            </w:tcBorders>
            <w:shd w:val="clear" w:color="auto" w:fill="auto"/>
            <w:noWrap/>
            <w:vAlign w:val="bottom"/>
            <w:hideMark/>
          </w:tcPr>
          <w:p w14:paraId="53C8AD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D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E5" w14:textId="77777777" w:rsidR="00A33413" w:rsidRPr="001F1AD2" w:rsidRDefault="005E5BBF">
            <w:pPr>
              <w:contextualSpacing/>
              <w:rPr>
                <w:rFonts w:ascii="Times New Roman" w:eastAsia="Times New Roman" w:hAnsi="Times New Roman" w:cs="Times New Roman"/>
                <w:sz w:val="20"/>
              </w:rPr>
            </w:pPr>
          </w:p>
        </w:tc>
      </w:tr>
      <w:tr w:rsidR="006A30E3" w14:paraId="53C8ADEE" w14:textId="77777777">
        <w:trPr>
          <w:trHeight w:val="300"/>
        </w:trPr>
        <w:tc>
          <w:tcPr>
            <w:tcW w:w="5760" w:type="dxa"/>
            <w:tcBorders>
              <w:top w:val="nil"/>
              <w:left w:val="nil"/>
              <w:bottom w:val="nil"/>
              <w:right w:val="nil"/>
            </w:tcBorders>
            <w:shd w:val="clear" w:color="auto" w:fill="auto"/>
            <w:noWrap/>
            <w:vAlign w:val="bottom"/>
            <w:hideMark/>
          </w:tcPr>
          <w:p w14:paraId="53C8AD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E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E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ED" w14:textId="77777777" w:rsidR="00A33413" w:rsidRPr="001F1AD2" w:rsidRDefault="005E5BBF">
            <w:pPr>
              <w:contextualSpacing/>
              <w:rPr>
                <w:rFonts w:ascii="Times New Roman" w:eastAsia="Times New Roman" w:hAnsi="Times New Roman" w:cs="Times New Roman"/>
                <w:sz w:val="20"/>
              </w:rPr>
            </w:pPr>
          </w:p>
        </w:tc>
      </w:tr>
      <w:tr w:rsidR="006A30E3" w14:paraId="53C8ADF1" w14:textId="77777777">
        <w:trPr>
          <w:trHeight w:val="300"/>
        </w:trPr>
        <w:tc>
          <w:tcPr>
            <w:tcW w:w="5760" w:type="dxa"/>
            <w:tcBorders>
              <w:top w:val="nil"/>
              <w:left w:val="nil"/>
              <w:bottom w:val="nil"/>
              <w:right w:val="nil"/>
            </w:tcBorders>
            <w:shd w:val="clear" w:color="auto" w:fill="auto"/>
            <w:noWrap/>
            <w:vAlign w:val="bottom"/>
            <w:hideMark/>
          </w:tcPr>
          <w:p w14:paraId="53C8ADEF"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DF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89 όπως τροποποιήθηκε   ΔΕΚΤΟ ΚΑΤΑ </w:t>
            </w:r>
            <w:r w:rsidRPr="001F1AD2">
              <w:rPr>
                <w:rFonts w:ascii="Calibri" w:eastAsia="Times New Roman" w:hAnsi="Calibri" w:cs="Times New Roman"/>
                <w:color w:val="000000"/>
                <w:sz w:val="22"/>
                <w:szCs w:val="22"/>
              </w:rPr>
              <w:t>ΠΛΕΙΟΨΗΦΙΑ</w:t>
            </w:r>
          </w:p>
        </w:tc>
      </w:tr>
      <w:tr w:rsidR="006A30E3" w14:paraId="53C8ADF9" w14:textId="77777777">
        <w:trPr>
          <w:trHeight w:val="300"/>
        </w:trPr>
        <w:tc>
          <w:tcPr>
            <w:tcW w:w="5760" w:type="dxa"/>
            <w:tcBorders>
              <w:top w:val="nil"/>
              <w:left w:val="nil"/>
              <w:bottom w:val="nil"/>
              <w:right w:val="nil"/>
            </w:tcBorders>
            <w:shd w:val="clear" w:color="auto" w:fill="auto"/>
            <w:noWrap/>
            <w:vAlign w:val="bottom"/>
            <w:hideMark/>
          </w:tcPr>
          <w:p w14:paraId="53C8AD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D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F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F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F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DF8" w14:textId="77777777" w:rsidR="00A33413" w:rsidRPr="001F1AD2" w:rsidRDefault="005E5BBF">
            <w:pPr>
              <w:contextualSpacing/>
              <w:rPr>
                <w:rFonts w:ascii="Times New Roman" w:eastAsia="Times New Roman" w:hAnsi="Times New Roman" w:cs="Times New Roman"/>
                <w:sz w:val="20"/>
              </w:rPr>
            </w:pPr>
          </w:p>
        </w:tc>
      </w:tr>
      <w:tr w:rsidR="006A30E3" w14:paraId="53C8AE01" w14:textId="77777777">
        <w:trPr>
          <w:trHeight w:val="300"/>
        </w:trPr>
        <w:tc>
          <w:tcPr>
            <w:tcW w:w="5760" w:type="dxa"/>
            <w:tcBorders>
              <w:top w:val="nil"/>
              <w:left w:val="nil"/>
              <w:bottom w:val="nil"/>
              <w:right w:val="nil"/>
            </w:tcBorders>
            <w:shd w:val="clear" w:color="auto" w:fill="auto"/>
            <w:noWrap/>
            <w:vAlign w:val="bottom"/>
            <w:hideMark/>
          </w:tcPr>
          <w:p w14:paraId="53C8AD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D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D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D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DF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00" w14:textId="77777777" w:rsidR="00A33413" w:rsidRPr="001F1AD2" w:rsidRDefault="005E5BBF">
            <w:pPr>
              <w:contextualSpacing/>
              <w:rPr>
                <w:rFonts w:ascii="Times New Roman" w:eastAsia="Times New Roman" w:hAnsi="Times New Roman" w:cs="Times New Roman"/>
                <w:sz w:val="20"/>
              </w:rPr>
            </w:pPr>
          </w:p>
        </w:tc>
      </w:tr>
      <w:tr w:rsidR="006A30E3" w14:paraId="53C8AE09" w14:textId="77777777">
        <w:trPr>
          <w:trHeight w:val="300"/>
        </w:trPr>
        <w:tc>
          <w:tcPr>
            <w:tcW w:w="5760" w:type="dxa"/>
            <w:tcBorders>
              <w:top w:val="nil"/>
              <w:left w:val="nil"/>
              <w:bottom w:val="nil"/>
              <w:right w:val="nil"/>
            </w:tcBorders>
            <w:shd w:val="clear" w:color="auto" w:fill="auto"/>
            <w:noWrap/>
            <w:vAlign w:val="bottom"/>
            <w:hideMark/>
          </w:tcPr>
          <w:p w14:paraId="53C8AE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E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0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08" w14:textId="77777777" w:rsidR="00A33413" w:rsidRPr="001F1AD2" w:rsidRDefault="005E5BBF">
            <w:pPr>
              <w:contextualSpacing/>
              <w:rPr>
                <w:rFonts w:ascii="Times New Roman" w:eastAsia="Times New Roman" w:hAnsi="Times New Roman" w:cs="Times New Roman"/>
                <w:sz w:val="20"/>
              </w:rPr>
            </w:pPr>
          </w:p>
        </w:tc>
      </w:tr>
      <w:tr w:rsidR="006A30E3" w14:paraId="53C8AE11" w14:textId="77777777">
        <w:trPr>
          <w:trHeight w:val="300"/>
        </w:trPr>
        <w:tc>
          <w:tcPr>
            <w:tcW w:w="5760" w:type="dxa"/>
            <w:tcBorders>
              <w:top w:val="nil"/>
              <w:left w:val="nil"/>
              <w:bottom w:val="nil"/>
              <w:right w:val="nil"/>
            </w:tcBorders>
            <w:shd w:val="clear" w:color="auto" w:fill="auto"/>
            <w:noWrap/>
            <w:vAlign w:val="bottom"/>
            <w:hideMark/>
          </w:tcPr>
          <w:p w14:paraId="53C8AE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E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0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E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0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10" w14:textId="77777777" w:rsidR="00A33413" w:rsidRPr="001F1AD2" w:rsidRDefault="005E5BBF">
            <w:pPr>
              <w:contextualSpacing/>
              <w:rPr>
                <w:rFonts w:ascii="Times New Roman" w:eastAsia="Times New Roman" w:hAnsi="Times New Roman" w:cs="Times New Roman"/>
                <w:sz w:val="20"/>
              </w:rPr>
            </w:pPr>
          </w:p>
        </w:tc>
      </w:tr>
      <w:tr w:rsidR="006A30E3" w14:paraId="53C8AE19" w14:textId="77777777">
        <w:trPr>
          <w:trHeight w:val="300"/>
        </w:trPr>
        <w:tc>
          <w:tcPr>
            <w:tcW w:w="5760" w:type="dxa"/>
            <w:tcBorders>
              <w:top w:val="nil"/>
              <w:left w:val="nil"/>
              <w:bottom w:val="nil"/>
              <w:right w:val="nil"/>
            </w:tcBorders>
            <w:shd w:val="clear" w:color="auto" w:fill="auto"/>
            <w:noWrap/>
            <w:vAlign w:val="bottom"/>
            <w:hideMark/>
          </w:tcPr>
          <w:p w14:paraId="53C8AE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E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E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18" w14:textId="77777777" w:rsidR="00A33413" w:rsidRPr="001F1AD2" w:rsidRDefault="005E5BBF">
            <w:pPr>
              <w:contextualSpacing/>
              <w:rPr>
                <w:rFonts w:ascii="Times New Roman" w:eastAsia="Times New Roman" w:hAnsi="Times New Roman" w:cs="Times New Roman"/>
                <w:sz w:val="20"/>
              </w:rPr>
            </w:pPr>
          </w:p>
        </w:tc>
      </w:tr>
      <w:tr w:rsidR="006A30E3" w14:paraId="53C8AE21" w14:textId="77777777">
        <w:trPr>
          <w:trHeight w:val="300"/>
        </w:trPr>
        <w:tc>
          <w:tcPr>
            <w:tcW w:w="5760" w:type="dxa"/>
            <w:tcBorders>
              <w:top w:val="nil"/>
              <w:left w:val="nil"/>
              <w:bottom w:val="nil"/>
              <w:right w:val="nil"/>
            </w:tcBorders>
            <w:shd w:val="clear" w:color="auto" w:fill="auto"/>
            <w:noWrap/>
            <w:vAlign w:val="bottom"/>
            <w:hideMark/>
          </w:tcPr>
          <w:p w14:paraId="53C8AE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E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20" w14:textId="77777777" w:rsidR="00A33413" w:rsidRPr="001F1AD2" w:rsidRDefault="005E5BBF">
            <w:pPr>
              <w:contextualSpacing/>
              <w:rPr>
                <w:rFonts w:ascii="Times New Roman" w:eastAsia="Times New Roman" w:hAnsi="Times New Roman" w:cs="Times New Roman"/>
                <w:sz w:val="20"/>
              </w:rPr>
            </w:pPr>
          </w:p>
        </w:tc>
      </w:tr>
      <w:tr w:rsidR="006A30E3" w14:paraId="53C8AE29" w14:textId="77777777">
        <w:trPr>
          <w:trHeight w:val="300"/>
        </w:trPr>
        <w:tc>
          <w:tcPr>
            <w:tcW w:w="5760" w:type="dxa"/>
            <w:tcBorders>
              <w:top w:val="nil"/>
              <w:left w:val="nil"/>
              <w:bottom w:val="nil"/>
              <w:right w:val="nil"/>
            </w:tcBorders>
            <w:shd w:val="clear" w:color="auto" w:fill="auto"/>
            <w:noWrap/>
            <w:vAlign w:val="bottom"/>
            <w:hideMark/>
          </w:tcPr>
          <w:p w14:paraId="53C8AE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E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2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2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28" w14:textId="77777777" w:rsidR="00A33413" w:rsidRPr="001F1AD2" w:rsidRDefault="005E5BBF">
            <w:pPr>
              <w:contextualSpacing/>
              <w:rPr>
                <w:rFonts w:ascii="Times New Roman" w:eastAsia="Times New Roman" w:hAnsi="Times New Roman" w:cs="Times New Roman"/>
                <w:sz w:val="20"/>
              </w:rPr>
            </w:pPr>
          </w:p>
        </w:tc>
      </w:tr>
      <w:tr w:rsidR="006A30E3" w14:paraId="53C8AE30" w14:textId="77777777">
        <w:trPr>
          <w:trHeight w:val="300"/>
        </w:trPr>
        <w:tc>
          <w:tcPr>
            <w:tcW w:w="6240" w:type="dxa"/>
            <w:gridSpan w:val="2"/>
            <w:tcBorders>
              <w:top w:val="nil"/>
              <w:left w:val="nil"/>
              <w:bottom w:val="nil"/>
              <w:right w:val="nil"/>
            </w:tcBorders>
            <w:shd w:val="clear" w:color="auto" w:fill="auto"/>
            <w:noWrap/>
            <w:vAlign w:val="bottom"/>
            <w:hideMark/>
          </w:tcPr>
          <w:p w14:paraId="53C8AE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E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2F" w14:textId="77777777" w:rsidR="00A33413" w:rsidRPr="001F1AD2" w:rsidRDefault="005E5BBF">
            <w:pPr>
              <w:contextualSpacing/>
              <w:rPr>
                <w:rFonts w:ascii="Times New Roman" w:eastAsia="Times New Roman" w:hAnsi="Times New Roman" w:cs="Times New Roman"/>
                <w:sz w:val="20"/>
              </w:rPr>
            </w:pPr>
          </w:p>
        </w:tc>
      </w:tr>
      <w:tr w:rsidR="006A30E3" w14:paraId="53C8AE38" w14:textId="77777777">
        <w:trPr>
          <w:trHeight w:val="300"/>
        </w:trPr>
        <w:tc>
          <w:tcPr>
            <w:tcW w:w="5760" w:type="dxa"/>
            <w:tcBorders>
              <w:top w:val="nil"/>
              <w:left w:val="nil"/>
              <w:bottom w:val="nil"/>
              <w:right w:val="nil"/>
            </w:tcBorders>
            <w:shd w:val="clear" w:color="auto" w:fill="auto"/>
            <w:noWrap/>
            <w:vAlign w:val="bottom"/>
            <w:hideMark/>
          </w:tcPr>
          <w:p w14:paraId="53C8AE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3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37" w14:textId="77777777" w:rsidR="00A33413" w:rsidRPr="001F1AD2" w:rsidRDefault="005E5BBF">
            <w:pPr>
              <w:contextualSpacing/>
              <w:rPr>
                <w:rFonts w:ascii="Times New Roman" w:eastAsia="Times New Roman" w:hAnsi="Times New Roman" w:cs="Times New Roman"/>
                <w:sz w:val="20"/>
              </w:rPr>
            </w:pPr>
          </w:p>
        </w:tc>
      </w:tr>
      <w:tr w:rsidR="006A30E3" w14:paraId="53C8AE3C" w14:textId="77777777">
        <w:trPr>
          <w:trHeight w:val="300"/>
        </w:trPr>
        <w:tc>
          <w:tcPr>
            <w:tcW w:w="5760" w:type="dxa"/>
            <w:tcBorders>
              <w:top w:val="nil"/>
              <w:left w:val="nil"/>
              <w:bottom w:val="nil"/>
              <w:right w:val="nil"/>
            </w:tcBorders>
            <w:shd w:val="clear" w:color="auto" w:fill="auto"/>
            <w:noWrap/>
            <w:vAlign w:val="bottom"/>
            <w:hideMark/>
          </w:tcPr>
          <w:p w14:paraId="53C8AE39"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E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90 ως έχει   ΔΕΚΤΟ ΚΑΤΑ ΠΛΕΙΟΨΗΦΙΑ</w:t>
            </w:r>
          </w:p>
        </w:tc>
        <w:tc>
          <w:tcPr>
            <w:tcW w:w="960" w:type="dxa"/>
            <w:tcBorders>
              <w:top w:val="nil"/>
              <w:left w:val="nil"/>
              <w:bottom w:val="nil"/>
              <w:right w:val="nil"/>
            </w:tcBorders>
            <w:shd w:val="clear" w:color="auto" w:fill="auto"/>
            <w:noWrap/>
            <w:vAlign w:val="bottom"/>
            <w:hideMark/>
          </w:tcPr>
          <w:p w14:paraId="53C8AE3B" w14:textId="77777777" w:rsidR="00A33413" w:rsidRPr="001F1AD2" w:rsidRDefault="005E5BBF">
            <w:pPr>
              <w:contextualSpacing/>
              <w:rPr>
                <w:rFonts w:ascii="Calibri" w:eastAsia="Times New Roman" w:hAnsi="Calibri" w:cs="Times New Roman"/>
                <w:color w:val="000000"/>
                <w:sz w:val="22"/>
                <w:szCs w:val="22"/>
              </w:rPr>
            </w:pPr>
          </w:p>
        </w:tc>
      </w:tr>
      <w:tr w:rsidR="006A30E3" w14:paraId="53C8AE44" w14:textId="77777777">
        <w:trPr>
          <w:trHeight w:val="300"/>
        </w:trPr>
        <w:tc>
          <w:tcPr>
            <w:tcW w:w="5760" w:type="dxa"/>
            <w:tcBorders>
              <w:top w:val="nil"/>
              <w:left w:val="nil"/>
              <w:bottom w:val="nil"/>
              <w:right w:val="nil"/>
            </w:tcBorders>
            <w:shd w:val="clear" w:color="auto" w:fill="auto"/>
            <w:noWrap/>
            <w:vAlign w:val="bottom"/>
            <w:hideMark/>
          </w:tcPr>
          <w:p w14:paraId="53C8AE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E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43" w14:textId="77777777" w:rsidR="00A33413" w:rsidRPr="001F1AD2" w:rsidRDefault="005E5BBF">
            <w:pPr>
              <w:contextualSpacing/>
              <w:rPr>
                <w:rFonts w:ascii="Times New Roman" w:eastAsia="Times New Roman" w:hAnsi="Times New Roman" w:cs="Times New Roman"/>
                <w:sz w:val="20"/>
              </w:rPr>
            </w:pPr>
          </w:p>
        </w:tc>
      </w:tr>
      <w:tr w:rsidR="006A30E3" w14:paraId="53C8AE4C" w14:textId="77777777">
        <w:trPr>
          <w:trHeight w:val="300"/>
        </w:trPr>
        <w:tc>
          <w:tcPr>
            <w:tcW w:w="5760" w:type="dxa"/>
            <w:tcBorders>
              <w:top w:val="nil"/>
              <w:left w:val="nil"/>
              <w:bottom w:val="nil"/>
              <w:right w:val="nil"/>
            </w:tcBorders>
            <w:shd w:val="clear" w:color="auto" w:fill="auto"/>
            <w:noWrap/>
            <w:vAlign w:val="bottom"/>
            <w:hideMark/>
          </w:tcPr>
          <w:p w14:paraId="53C8AE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E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4B" w14:textId="77777777" w:rsidR="00A33413" w:rsidRPr="001F1AD2" w:rsidRDefault="005E5BBF">
            <w:pPr>
              <w:contextualSpacing/>
              <w:rPr>
                <w:rFonts w:ascii="Times New Roman" w:eastAsia="Times New Roman" w:hAnsi="Times New Roman" w:cs="Times New Roman"/>
                <w:sz w:val="20"/>
              </w:rPr>
            </w:pPr>
          </w:p>
        </w:tc>
      </w:tr>
      <w:tr w:rsidR="006A30E3" w14:paraId="53C8AE54" w14:textId="77777777">
        <w:trPr>
          <w:trHeight w:val="300"/>
        </w:trPr>
        <w:tc>
          <w:tcPr>
            <w:tcW w:w="5760" w:type="dxa"/>
            <w:tcBorders>
              <w:top w:val="nil"/>
              <w:left w:val="nil"/>
              <w:bottom w:val="nil"/>
              <w:right w:val="nil"/>
            </w:tcBorders>
            <w:shd w:val="clear" w:color="auto" w:fill="auto"/>
            <w:noWrap/>
            <w:vAlign w:val="bottom"/>
            <w:hideMark/>
          </w:tcPr>
          <w:p w14:paraId="53C8AE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E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5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53" w14:textId="77777777" w:rsidR="00A33413" w:rsidRPr="001F1AD2" w:rsidRDefault="005E5BBF">
            <w:pPr>
              <w:contextualSpacing/>
              <w:rPr>
                <w:rFonts w:ascii="Times New Roman" w:eastAsia="Times New Roman" w:hAnsi="Times New Roman" w:cs="Times New Roman"/>
                <w:sz w:val="20"/>
              </w:rPr>
            </w:pPr>
          </w:p>
        </w:tc>
      </w:tr>
      <w:tr w:rsidR="006A30E3" w14:paraId="53C8AE5C" w14:textId="77777777">
        <w:trPr>
          <w:trHeight w:val="300"/>
        </w:trPr>
        <w:tc>
          <w:tcPr>
            <w:tcW w:w="5760" w:type="dxa"/>
            <w:tcBorders>
              <w:top w:val="nil"/>
              <w:left w:val="nil"/>
              <w:bottom w:val="nil"/>
              <w:right w:val="nil"/>
            </w:tcBorders>
            <w:shd w:val="clear" w:color="auto" w:fill="auto"/>
            <w:noWrap/>
            <w:vAlign w:val="bottom"/>
            <w:hideMark/>
          </w:tcPr>
          <w:p w14:paraId="53C8AE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E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5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E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5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5B" w14:textId="77777777" w:rsidR="00A33413" w:rsidRPr="001F1AD2" w:rsidRDefault="005E5BBF">
            <w:pPr>
              <w:contextualSpacing/>
              <w:rPr>
                <w:rFonts w:ascii="Times New Roman" w:eastAsia="Times New Roman" w:hAnsi="Times New Roman" w:cs="Times New Roman"/>
                <w:sz w:val="20"/>
              </w:rPr>
            </w:pPr>
          </w:p>
        </w:tc>
      </w:tr>
      <w:tr w:rsidR="006A30E3" w14:paraId="53C8AE64" w14:textId="77777777">
        <w:trPr>
          <w:trHeight w:val="300"/>
        </w:trPr>
        <w:tc>
          <w:tcPr>
            <w:tcW w:w="5760" w:type="dxa"/>
            <w:tcBorders>
              <w:top w:val="nil"/>
              <w:left w:val="nil"/>
              <w:bottom w:val="nil"/>
              <w:right w:val="nil"/>
            </w:tcBorders>
            <w:shd w:val="clear" w:color="auto" w:fill="auto"/>
            <w:noWrap/>
            <w:vAlign w:val="bottom"/>
            <w:hideMark/>
          </w:tcPr>
          <w:p w14:paraId="53C8AE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E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E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6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63" w14:textId="77777777" w:rsidR="00A33413" w:rsidRPr="001F1AD2" w:rsidRDefault="005E5BBF">
            <w:pPr>
              <w:contextualSpacing/>
              <w:rPr>
                <w:rFonts w:ascii="Times New Roman" w:eastAsia="Times New Roman" w:hAnsi="Times New Roman" w:cs="Times New Roman"/>
                <w:sz w:val="20"/>
              </w:rPr>
            </w:pPr>
          </w:p>
        </w:tc>
      </w:tr>
      <w:tr w:rsidR="006A30E3" w14:paraId="53C8AE6C" w14:textId="77777777">
        <w:trPr>
          <w:trHeight w:val="300"/>
        </w:trPr>
        <w:tc>
          <w:tcPr>
            <w:tcW w:w="5760" w:type="dxa"/>
            <w:tcBorders>
              <w:top w:val="nil"/>
              <w:left w:val="nil"/>
              <w:bottom w:val="nil"/>
              <w:right w:val="nil"/>
            </w:tcBorders>
            <w:shd w:val="clear" w:color="auto" w:fill="auto"/>
            <w:noWrap/>
            <w:vAlign w:val="bottom"/>
            <w:hideMark/>
          </w:tcPr>
          <w:p w14:paraId="53C8AE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E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6B" w14:textId="77777777" w:rsidR="00A33413" w:rsidRPr="001F1AD2" w:rsidRDefault="005E5BBF">
            <w:pPr>
              <w:contextualSpacing/>
              <w:rPr>
                <w:rFonts w:ascii="Times New Roman" w:eastAsia="Times New Roman" w:hAnsi="Times New Roman" w:cs="Times New Roman"/>
                <w:sz w:val="20"/>
              </w:rPr>
            </w:pPr>
          </w:p>
        </w:tc>
      </w:tr>
      <w:tr w:rsidR="006A30E3" w14:paraId="53C8AE74" w14:textId="77777777">
        <w:trPr>
          <w:trHeight w:val="300"/>
        </w:trPr>
        <w:tc>
          <w:tcPr>
            <w:tcW w:w="5760" w:type="dxa"/>
            <w:tcBorders>
              <w:top w:val="nil"/>
              <w:left w:val="nil"/>
              <w:bottom w:val="nil"/>
              <w:right w:val="nil"/>
            </w:tcBorders>
            <w:shd w:val="clear" w:color="auto" w:fill="auto"/>
            <w:noWrap/>
            <w:vAlign w:val="bottom"/>
            <w:hideMark/>
          </w:tcPr>
          <w:p w14:paraId="53C8AE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E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6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7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73" w14:textId="77777777" w:rsidR="00A33413" w:rsidRPr="001F1AD2" w:rsidRDefault="005E5BBF">
            <w:pPr>
              <w:contextualSpacing/>
              <w:rPr>
                <w:rFonts w:ascii="Times New Roman" w:eastAsia="Times New Roman" w:hAnsi="Times New Roman" w:cs="Times New Roman"/>
                <w:sz w:val="20"/>
              </w:rPr>
            </w:pPr>
          </w:p>
        </w:tc>
      </w:tr>
      <w:tr w:rsidR="006A30E3" w14:paraId="53C8AE7B" w14:textId="77777777">
        <w:trPr>
          <w:trHeight w:val="300"/>
        </w:trPr>
        <w:tc>
          <w:tcPr>
            <w:tcW w:w="6240" w:type="dxa"/>
            <w:gridSpan w:val="2"/>
            <w:tcBorders>
              <w:top w:val="nil"/>
              <w:left w:val="nil"/>
              <w:bottom w:val="nil"/>
              <w:right w:val="nil"/>
            </w:tcBorders>
            <w:shd w:val="clear" w:color="auto" w:fill="auto"/>
            <w:noWrap/>
            <w:vAlign w:val="bottom"/>
            <w:hideMark/>
          </w:tcPr>
          <w:p w14:paraId="53C8AE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E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7A" w14:textId="77777777" w:rsidR="00A33413" w:rsidRPr="001F1AD2" w:rsidRDefault="005E5BBF">
            <w:pPr>
              <w:contextualSpacing/>
              <w:rPr>
                <w:rFonts w:ascii="Times New Roman" w:eastAsia="Times New Roman" w:hAnsi="Times New Roman" w:cs="Times New Roman"/>
                <w:sz w:val="20"/>
              </w:rPr>
            </w:pPr>
          </w:p>
        </w:tc>
      </w:tr>
      <w:tr w:rsidR="006A30E3" w14:paraId="53C8AE83" w14:textId="77777777">
        <w:trPr>
          <w:trHeight w:val="300"/>
        </w:trPr>
        <w:tc>
          <w:tcPr>
            <w:tcW w:w="5760" w:type="dxa"/>
            <w:tcBorders>
              <w:top w:val="nil"/>
              <w:left w:val="nil"/>
              <w:bottom w:val="nil"/>
              <w:right w:val="nil"/>
            </w:tcBorders>
            <w:shd w:val="clear" w:color="auto" w:fill="auto"/>
            <w:noWrap/>
            <w:vAlign w:val="bottom"/>
            <w:hideMark/>
          </w:tcPr>
          <w:p w14:paraId="53C8AE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8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82" w14:textId="77777777" w:rsidR="00A33413" w:rsidRPr="001F1AD2" w:rsidRDefault="005E5BBF">
            <w:pPr>
              <w:contextualSpacing/>
              <w:rPr>
                <w:rFonts w:ascii="Times New Roman" w:eastAsia="Times New Roman" w:hAnsi="Times New Roman" w:cs="Times New Roman"/>
                <w:sz w:val="20"/>
              </w:rPr>
            </w:pPr>
          </w:p>
        </w:tc>
      </w:tr>
      <w:tr w:rsidR="006A30E3" w14:paraId="53C8AE87" w14:textId="77777777">
        <w:trPr>
          <w:trHeight w:val="300"/>
        </w:trPr>
        <w:tc>
          <w:tcPr>
            <w:tcW w:w="5760" w:type="dxa"/>
            <w:tcBorders>
              <w:top w:val="nil"/>
              <w:left w:val="nil"/>
              <w:bottom w:val="nil"/>
              <w:right w:val="nil"/>
            </w:tcBorders>
            <w:shd w:val="clear" w:color="auto" w:fill="auto"/>
            <w:noWrap/>
            <w:vAlign w:val="bottom"/>
            <w:hideMark/>
          </w:tcPr>
          <w:p w14:paraId="53C8AE84"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E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91 ως έχει   ΔΕΚΤΟ ΚΑΤΑ ΠΛΕΙΟΨΗΦΙΑ</w:t>
            </w:r>
          </w:p>
        </w:tc>
        <w:tc>
          <w:tcPr>
            <w:tcW w:w="960" w:type="dxa"/>
            <w:tcBorders>
              <w:top w:val="nil"/>
              <w:left w:val="nil"/>
              <w:bottom w:val="nil"/>
              <w:right w:val="nil"/>
            </w:tcBorders>
            <w:shd w:val="clear" w:color="auto" w:fill="auto"/>
            <w:noWrap/>
            <w:vAlign w:val="bottom"/>
            <w:hideMark/>
          </w:tcPr>
          <w:p w14:paraId="53C8AE86" w14:textId="77777777" w:rsidR="00A33413" w:rsidRPr="001F1AD2" w:rsidRDefault="005E5BBF">
            <w:pPr>
              <w:contextualSpacing/>
              <w:rPr>
                <w:rFonts w:ascii="Calibri" w:eastAsia="Times New Roman" w:hAnsi="Calibri" w:cs="Times New Roman"/>
                <w:color w:val="000000"/>
                <w:sz w:val="22"/>
                <w:szCs w:val="22"/>
              </w:rPr>
            </w:pPr>
          </w:p>
        </w:tc>
      </w:tr>
      <w:tr w:rsidR="006A30E3" w14:paraId="53C8AE8F" w14:textId="77777777">
        <w:trPr>
          <w:trHeight w:val="300"/>
        </w:trPr>
        <w:tc>
          <w:tcPr>
            <w:tcW w:w="5760" w:type="dxa"/>
            <w:tcBorders>
              <w:top w:val="nil"/>
              <w:left w:val="nil"/>
              <w:bottom w:val="nil"/>
              <w:right w:val="nil"/>
            </w:tcBorders>
            <w:shd w:val="clear" w:color="auto" w:fill="auto"/>
            <w:noWrap/>
            <w:vAlign w:val="bottom"/>
            <w:hideMark/>
          </w:tcPr>
          <w:p w14:paraId="53C8AE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E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8E" w14:textId="77777777" w:rsidR="00A33413" w:rsidRPr="001F1AD2" w:rsidRDefault="005E5BBF">
            <w:pPr>
              <w:contextualSpacing/>
              <w:rPr>
                <w:rFonts w:ascii="Times New Roman" w:eastAsia="Times New Roman" w:hAnsi="Times New Roman" w:cs="Times New Roman"/>
                <w:sz w:val="20"/>
              </w:rPr>
            </w:pPr>
          </w:p>
        </w:tc>
      </w:tr>
      <w:tr w:rsidR="006A30E3" w14:paraId="53C8AE97" w14:textId="77777777">
        <w:trPr>
          <w:trHeight w:val="300"/>
        </w:trPr>
        <w:tc>
          <w:tcPr>
            <w:tcW w:w="5760" w:type="dxa"/>
            <w:tcBorders>
              <w:top w:val="nil"/>
              <w:left w:val="nil"/>
              <w:bottom w:val="nil"/>
              <w:right w:val="nil"/>
            </w:tcBorders>
            <w:shd w:val="clear" w:color="auto" w:fill="auto"/>
            <w:noWrap/>
            <w:vAlign w:val="bottom"/>
            <w:hideMark/>
          </w:tcPr>
          <w:p w14:paraId="53C8AE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E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9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96" w14:textId="77777777" w:rsidR="00A33413" w:rsidRPr="001F1AD2" w:rsidRDefault="005E5BBF">
            <w:pPr>
              <w:contextualSpacing/>
              <w:rPr>
                <w:rFonts w:ascii="Times New Roman" w:eastAsia="Times New Roman" w:hAnsi="Times New Roman" w:cs="Times New Roman"/>
                <w:sz w:val="20"/>
              </w:rPr>
            </w:pPr>
          </w:p>
        </w:tc>
      </w:tr>
      <w:tr w:rsidR="006A30E3" w14:paraId="53C8AE9F" w14:textId="77777777">
        <w:trPr>
          <w:trHeight w:val="300"/>
        </w:trPr>
        <w:tc>
          <w:tcPr>
            <w:tcW w:w="5760" w:type="dxa"/>
            <w:tcBorders>
              <w:top w:val="nil"/>
              <w:left w:val="nil"/>
              <w:bottom w:val="nil"/>
              <w:right w:val="nil"/>
            </w:tcBorders>
            <w:shd w:val="clear" w:color="auto" w:fill="auto"/>
            <w:noWrap/>
            <w:vAlign w:val="bottom"/>
            <w:hideMark/>
          </w:tcPr>
          <w:p w14:paraId="53C8AE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E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9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9E" w14:textId="77777777" w:rsidR="00A33413" w:rsidRPr="001F1AD2" w:rsidRDefault="005E5BBF">
            <w:pPr>
              <w:contextualSpacing/>
              <w:rPr>
                <w:rFonts w:ascii="Times New Roman" w:eastAsia="Times New Roman" w:hAnsi="Times New Roman" w:cs="Times New Roman"/>
                <w:sz w:val="20"/>
              </w:rPr>
            </w:pPr>
          </w:p>
        </w:tc>
      </w:tr>
      <w:tr w:rsidR="006A30E3" w14:paraId="53C8AEA7" w14:textId="77777777">
        <w:trPr>
          <w:trHeight w:val="300"/>
        </w:trPr>
        <w:tc>
          <w:tcPr>
            <w:tcW w:w="5760" w:type="dxa"/>
            <w:tcBorders>
              <w:top w:val="nil"/>
              <w:left w:val="nil"/>
              <w:bottom w:val="nil"/>
              <w:right w:val="nil"/>
            </w:tcBorders>
            <w:shd w:val="clear" w:color="auto" w:fill="auto"/>
            <w:noWrap/>
            <w:vAlign w:val="bottom"/>
            <w:hideMark/>
          </w:tcPr>
          <w:p w14:paraId="53C8AE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E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A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EA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A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A6" w14:textId="77777777" w:rsidR="00A33413" w:rsidRPr="001F1AD2" w:rsidRDefault="005E5BBF">
            <w:pPr>
              <w:contextualSpacing/>
              <w:rPr>
                <w:rFonts w:ascii="Times New Roman" w:eastAsia="Times New Roman" w:hAnsi="Times New Roman" w:cs="Times New Roman"/>
                <w:sz w:val="20"/>
              </w:rPr>
            </w:pPr>
          </w:p>
        </w:tc>
      </w:tr>
      <w:tr w:rsidR="006A30E3" w14:paraId="53C8AEAF" w14:textId="77777777">
        <w:trPr>
          <w:trHeight w:val="300"/>
        </w:trPr>
        <w:tc>
          <w:tcPr>
            <w:tcW w:w="5760" w:type="dxa"/>
            <w:tcBorders>
              <w:top w:val="nil"/>
              <w:left w:val="nil"/>
              <w:bottom w:val="nil"/>
              <w:right w:val="nil"/>
            </w:tcBorders>
            <w:shd w:val="clear" w:color="auto" w:fill="auto"/>
            <w:noWrap/>
            <w:vAlign w:val="bottom"/>
            <w:hideMark/>
          </w:tcPr>
          <w:p w14:paraId="53C8AE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E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E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A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AE" w14:textId="77777777" w:rsidR="00A33413" w:rsidRPr="001F1AD2" w:rsidRDefault="005E5BBF">
            <w:pPr>
              <w:contextualSpacing/>
              <w:rPr>
                <w:rFonts w:ascii="Times New Roman" w:eastAsia="Times New Roman" w:hAnsi="Times New Roman" w:cs="Times New Roman"/>
                <w:sz w:val="20"/>
              </w:rPr>
            </w:pPr>
          </w:p>
        </w:tc>
      </w:tr>
      <w:tr w:rsidR="006A30E3" w14:paraId="53C8AEB7" w14:textId="77777777">
        <w:trPr>
          <w:trHeight w:val="300"/>
        </w:trPr>
        <w:tc>
          <w:tcPr>
            <w:tcW w:w="5760" w:type="dxa"/>
            <w:tcBorders>
              <w:top w:val="nil"/>
              <w:left w:val="nil"/>
              <w:bottom w:val="nil"/>
              <w:right w:val="nil"/>
            </w:tcBorders>
            <w:shd w:val="clear" w:color="auto" w:fill="auto"/>
            <w:noWrap/>
            <w:vAlign w:val="bottom"/>
            <w:hideMark/>
          </w:tcPr>
          <w:p w14:paraId="53C8AE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E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B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B6" w14:textId="77777777" w:rsidR="00A33413" w:rsidRPr="001F1AD2" w:rsidRDefault="005E5BBF">
            <w:pPr>
              <w:contextualSpacing/>
              <w:rPr>
                <w:rFonts w:ascii="Times New Roman" w:eastAsia="Times New Roman" w:hAnsi="Times New Roman" w:cs="Times New Roman"/>
                <w:sz w:val="20"/>
              </w:rPr>
            </w:pPr>
          </w:p>
        </w:tc>
      </w:tr>
      <w:tr w:rsidR="006A30E3" w14:paraId="53C8AEBF" w14:textId="77777777">
        <w:trPr>
          <w:trHeight w:val="300"/>
        </w:trPr>
        <w:tc>
          <w:tcPr>
            <w:tcW w:w="5760" w:type="dxa"/>
            <w:tcBorders>
              <w:top w:val="nil"/>
              <w:left w:val="nil"/>
              <w:bottom w:val="nil"/>
              <w:right w:val="nil"/>
            </w:tcBorders>
            <w:shd w:val="clear" w:color="auto" w:fill="auto"/>
            <w:noWrap/>
            <w:vAlign w:val="bottom"/>
            <w:hideMark/>
          </w:tcPr>
          <w:p w14:paraId="53C8AE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E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B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B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BE" w14:textId="77777777" w:rsidR="00A33413" w:rsidRPr="001F1AD2" w:rsidRDefault="005E5BBF">
            <w:pPr>
              <w:contextualSpacing/>
              <w:rPr>
                <w:rFonts w:ascii="Times New Roman" w:eastAsia="Times New Roman" w:hAnsi="Times New Roman" w:cs="Times New Roman"/>
                <w:sz w:val="20"/>
              </w:rPr>
            </w:pPr>
          </w:p>
        </w:tc>
      </w:tr>
      <w:tr w:rsidR="006A30E3" w14:paraId="53C8AEC6" w14:textId="77777777">
        <w:trPr>
          <w:trHeight w:val="300"/>
        </w:trPr>
        <w:tc>
          <w:tcPr>
            <w:tcW w:w="6240" w:type="dxa"/>
            <w:gridSpan w:val="2"/>
            <w:tcBorders>
              <w:top w:val="nil"/>
              <w:left w:val="nil"/>
              <w:bottom w:val="nil"/>
              <w:right w:val="nil"/>
            </w:tcBorders>
            <w:shd w:val="clear" w:color="auto" w:fill="auto"/>
            <w:noWrap/>
            <w:vAlign w:val="bottom"/>
            <w:hideMark/>
          </w:tcPr>
          <w:p w14:paraId="53C8AEC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EC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C5" w14:textId="77777777" w:rsidR="00A33413" w:rsidRPr="001F1AD2" w:rsidRDefault="005E5BBF">
            <w:pPr>
              <w:contextualSpacing/>
              <w:rPr>
                <w:rFonts w:ascii="Times New Roman" w:eastAsia="Times New Roman" w:hAnsi="Times New Roman" w:cs="Times New Roman"/>
                <w:sz w:val="20"/>
              </w:rPr>
            </w:pPr>
          </w:p>
        </w:tc>
      </w:tr>
      <w:tr w:rsidR="006A30E3" w14:paraId="53C8AECE" w14:textId="77777777">
        <w:trPr>
          <w:trHeight w:val="300"/>
        </w:trPr>
        <w:tc>
          <w:tcPr>
            <w:tcW w:w="5760" w:type="dxa"/>
            <w:tcBorders>
              <w:top w:val="nil"/>
              <w:left w:val="nil"/>
              <w:bottom w:val="nil"/>
              <w:right w:val="nil"/>
            </w:tcBorders>
            <w:shd w:val="clear" w:color="auto" w:fill="auto"/>
            <w:noWrap/>
            <w:vAlign w:val="bottom"/>
            <w:hideMark/>
          </w:tcPr>
          <w:p w14:paraId="53C8AE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C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C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CD" w14:textId="77777777" w:rsidR="00A33413" w:rsidRPr="001F1AD2" w:rsidRDefault="005E5BBF">
            <w:pPr>
              <w:contextualSpacing/>
              <w:rPr>
                <w:rFonts w:ascii="Times New Roman" w:eastAsia="Times New Roman" w:hAnsi="Times New Roman" w:cs="Times New Roman"/>
                <w:sz w:val="20"/>
              </w:rPr>
            </w:pPr>
          </w:p>
        </w:tc>
      </w:tr>
      <w:tr w:rsidR="006A30E3" w14:paraId="53C8AED2" w14:textId="77777777">
        <w:trPr>
          <w:trHeight w:val="300"/>
        </w:trPr>
        <w:tc>
          <w:tcPr>
            <w:tcW w:w="5760" w:type="dxa"/>
            <w:tcBorders>
              <w:top w:val="nil"/>
              <w:left w:val="nil"/>
              <w:bottom w:val="nil"/>
              <w:right w:val="nil"/>
            </w:tcBorders>
            <w:shd w:val="clear" w:color="auto" w:fill="auto"/>
            <w:noWrap/>
            <w:vAlign w:val="bottom"/>
            <w:hideMark/>
          </w:tcPr>
          <w:p w14:paraId="53C8AECF"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E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92 ως έχει   ΔΕΚΤΟ ΚΑΤΑ ΠΛΕΙΟΨΗΦΙΑ</w:t>
            </w:r>
          </w:p>
        </w:tc>
        <w:tc>
          <w:tcPr>
            <w:tcW w:w="960" w:type="dxa"/>
            <w:tcBorders>
              <w:top w:val="nil"/>
              <w:left w:val="nil"/>
              <w:bottom w:val="nil"/>
              <w:right w:val="nil"/>
            </w:tcBorders>
            <w:shd w:val="clear" w:color="auto" w:fill="auto"/>
            <w:noWrap/>
            <w:vAlign w:val="bottom"/>
            <w:hideMark/>
          </w:tcPr>
          <w:p w14:paraId="53C8AED1" w14:textId="77777777" w:rsidR="00A33413" w:rsidRPr="001F1AD2" w:rsidRDefault="005E5BBF">
            <w:pPr>
              <w:contextualSpacing/>
              <w:rPr>
                <w:rFonts w:ascii="Calibri" w:eastAsia="Times New Roman" w:hAnsi="Calibri" w:cs="Times New Roman"/>
                <w:color w:val="000000"/>
                <w:sz w:val="22"/>
                <w:szCs w:val="22"/>
              </w:rPr>
            </w:pPr>
          </w:p>
        </w:tc>
      </w:tr>
      <w:tr w:rsidR="006A30E3" w14:paraId="53C8AEDA" w14:textId="77777777">
        <w:trPr>
          <w:trHeight w:val="300"/>
        </w:trPr>
        <w:tc>
          <w:tcPr>
            <w:tcW w:w="5760" w:type="dxa"/>
            <w:tcBorders>
              <w:top w:val="nil"/>
              <w:left w:val="nil"/>
              <w:bottom w:val="nil"/>
              <w:right w:val="nil"/>
            </w:tcBorders>
            <w:shd w:val="clear" w:color="auto" w:fill="auto"/>
            <w:noWrap/>
            <w:vAlign w:val="bottom"/>
            <w:hideMark/>
          </w:tcPr>
          <w:p w14:paraId="53C8AE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E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D9" w14:textId="77777777" w:rsidR="00A33413" w:rsidRPr="001F1AD2" w:rsidRDefault="005E5BBF">
            <w:pPr>
              <w:contextualSpacing/>
              <w:rPr>
                <w:rFonts w:ascii="Times New Roman" w:eastAsia="Times New Roman" w:hAnsi="Times New Roman" w:cs="Times New Roman"/>
                <w:sz w:val="20"/>
              </w:rPr>
            </w:pPr>
          </w:p>
        </w:tc>
      </w:tr>
      <w:tr w:rsidR="006A30E3" w14:paraId="53C8AEE2" w14:textId="77777777">
        <w:trPr>
          <w:trHeight w:val="300"/>
        </w:trPr>
        <w:tc>
          <w:tcPr>
            <w:tcW w:w="5760" w:type="dxa"/>
            <w:tcBorders>
              <w:top w:val="nil"/>
              <w:left w:val="nil"/>
              <w:bottom w:val="nil"/>
              <w:right w:val="nil"/>
            </w:tcBorders>
            <w:shd w:val="clear" w:color="auto" w:fill="auto"/>
            <w:noWrap/>
            <w:vAlign w:val="bottom"/>
            <w:hideMark/>
          </w:tcPr>
          <w:p w14:paraId="53C8AE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E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E1" w14:textId="77777777" w:rsidR="00A33413" w:rsidRPr="001F1AD2" w:rsidRDefault="005E5BBF">
            <w:pPr>
              <w:contextualSpacing/>
              <w:rPr>
                <w:rFonts w:ascii="Times New Roman" w:eastAsia="Times New Roman" w:hAnsi="Times New Roman" w:cs="Times New Roman"/>
                <w:sz w:val="20"/>
              </w:rPr>
            </w:pPr>
          </w:p>
        </w:tc>
      </w:tr>
      <w:tr w:rsidR="006A30E3" w14:paraId="53C8AEEA" w14:textId="77777777">
        <w:trPr>
          <w:trHeight w:val="300"/>
        </w:trPr>
        <w:tc>
          <w:tcPr>
            <w:tcW w:w="5760" w:type="dxa"/>
            <w:tcBorders>
              <w:top w:val="nil"/>
              <w:left w:val="nil"/>
              <w:bottom w:val="nil"/>
              <w:right w:val="nil"/>
            </w:tcBorders>
            <w:shd w:val="clear" w:color="auto" w:fill="auto"/>
            <w:noWrap/>
            <w:vAlign w:val="bottom"/>
            <w:hideMark/>
          </w:tcPr>
          <w:p w14:paraId="53C8AE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E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E9" w14:textId="77777777" w:rsidR="00A33413" w:rsidRPr="001F1AD2" w:rsidRDefault="005E5BBF">
            <w:pPr>
              <w:contextualSpacing/>
              <w:rPr>
                <w:rFonts w:ascii="Times New Roman" w:eastAsia="Times New Roman" w:hAnsi="Times New Roman" w:cs="Times New Roman"/>
                <w:sz w:val="20"/>
              </w:rPr>
            </w:pPr>
          </w:p>
        </w:tc>
      </w:tr>
      <w:tr w:rsidR="006A30E3" w14:paraId="53C8AEF2" w14:textId="77777777">
        <w:trPr>
          <w:trHeight w:val="300"/>
        </w:trPr>
        <w:tc>
          <w:tcPr>
            <w:tcW w:w="5760" w:type="dxa"/>
            <w:tcBorders>
              <w:top w:val="nil"/>
              <w:left w:val="nil"/>
              <w:bottom w:val="nil"/>
              <w:right w:val="nil"/>
            </w:tcBorders>
            <w:shd w:val="clear" w:color="auto" w:fill="auto"/>
            <w:noWrap/>
            <w:vAlign w:val="bottom"/>
            <w:hideMark/>
          </w:tcPr>
          <w:p w14:paraId="53C8AE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E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E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E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F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F1" w14:textId="77777777" w:rsidR="00A33413" w:rsidRPr="001F1AD2" w:rsidRDefault="005E5BBF">
            <w:pPr>
              <w:contextualSpacing/>
              <w:rPr>
                <w:rFonts w:ascii="Times New Roman" w:eastAsia="Times New Roman" w:hAnsi="Times New Roman" w:cs="Times New Roman"/>
                <w:sz w:val="20"/>
              </w:rPr>
            </w:pPr>
          </w:p>
        </w:tc>
      </w:tr>
      <w:tr w:rsidR="006A30E3" w14:paraId="53C8AEFA" w14:textId="77777777">
        <w:trPr>
          <w:trHeight w:val="300"/>
        </w:trPr>
        <w:tc>
          <w:tcPr>
            <w:tcW w:w="5760" w:type="dxa"/>
            <w:tcBorders>
              <w:top w:val="nil"/>
              <w:left w:val="nil"/>
              <w:bottom w:val="nil"/>
              <w:right w:val="nil"/>
            </w:tcBorders>
            <w:shd w:val="clear" w:color="auto" w:fill="auto"/>
            <w:noWrap/>
            <w:vAlign w:val="bottom"/>
            <w:hideMark/>
          </w:tcPr>
          <w:p w14:paraId="53C8AE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E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E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F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EF9" w14:textId="77777777" w:rsidR="00A33413" w:rsidRPr="001F1AD2" w:rsidRDefault="005E5BBF">
            <w:pPr>
              <w:contextualSpacing/>
              <w:rPr>
                <w:rFonts w:ascii="Times New Roman" w:eastAsia="Times New Roman" w:hAnsi="Times New Roman" w:cs="Times New Roman"/>
                <w:sz w:val="20"/>
              </w:rPr>
            </w:pPr>
          </w:p>
        </w:tc>
      </w:tr>
      <w:tr w:rsidR="006A30E3" w14:paraId="53C8AF02" w14:textId="77777777">
        <w:trPr>
          <w:trHeight w:val="300"/>
        </w:trPr>
        <w:tc>
          <w:tcPr>
            <w:tcW w:w="5760" w:type="dxa"/>
            <w:tcBorders>
              <w:top w:val="nil"/>
              <w:left w:val="nil"/>
              <w:bottom w:val="nil"/>
              <w:right w:val="nil"/>
            </w:tcBorders>
            <w:shd w:val="clear" w:color="auto" w:fill="auto"/>
            <w:noWrap/>
            <w:vAlign w:val="bottom"/>
            <w:hideMark/>
          </w:tcPr>
          <w:p w14:paraId="53C8AE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E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E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E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E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0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01" w14:textId="77777777" w:rsidR="00A33413" w:rsidRPr="001F1AD2" w:rsidRDefault="005E5BBF">
            <w:pPr>
              <w:contextualSpacing/>
              <w:rPr>
                <w:rFonts w:ascii="Times New Roman" w:eastAsia="Times New Roman" w:hAnsi="Times New Roman" w:cs="Times New Roman"/>
                <w:sz w:val="20"/>
              </w:rPr>
            </w:pPr>
          </w:p>
        </w:tc>
      </w:tr>
      <w:tr w:rsidR="006A30E3" w14:paraId="53C8AF0A" w14:textId="77777777">
        <w:trPr>
          <w:trHeight w:val="300"/>
        </w:trPr>
        <w:tc>
          <w:tcPr>
            <w:tcW w:w="5760" w:type="dxa"/>
            <w:tcBorders>
              <w:top w:val="nil"/>
              <w:left w:val="nil"/>
              <w:bottom w:val="nil"/>
              <w:right w:val="nil"/>
            </w:tcBorders>
            <w:shd w:val="clear" w:color="auto" w:fill="auto"/>
            <w:noWrap/>
            <w:vAlign w:val="bottom"/>
            <w:hideMark/>
          </w:tcPr>
          <w:p w14:paraId="53C8AF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F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0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0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09" w14:textId="77777777" w:rsidR="00A33413" w:rsidRPr="001F1AD2" w:rsidRDefault="005E5BBF">
            <w:pPr>
              <w:contextualSpacing/>
              <w:rPr>
                <w:rFonts w:ascii="Times New Roman" w:eastAsia="Times New Roman" w:hAnsi="Times New Roman" w:cs="Times New Roman"/>
                <w:sz w:val="20"/>
              </w:rPr>
            </w:pPr>
          </w:p>
        </w:tc>
      </w:tr>
      <w:tr w:rsidR="006A30E3" w14:paraId="53C8AF11" w14:textId="77777777">
        <w:trPr>
          <w:trHeight w:val="300"/>
        </w:trPr>
        <w:tc>
          <w:tcPr>
            <w:tcW w:w="6240" w:type="dxa"/>
            <w:gridSpan w:val="2"/>
            <w:tcBorders>
              <w:top w:val="nil"/>
              <w:left w:val="nil"/>
              <w:bottom w:val="nil"/>
              <w:right w:val="nil"/>
            </w:tcBorders>
            <w:shd w:val="clear" w:color="auto" w:fill="auto"/>
            <w:noWrap/>
            <w:vAlign w:val="bottom"/>
            <w:hideMark/>
          </w:tcPr>
          <w:p w14:paraId="53C8AF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F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0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10" w14:textId="77777777" w:rsidR="00A33413" w:rsidRPr="001F1AD2" w:rsidRDefault="005E5BBF">
            <w:pPr>
              <w:contextualSpacing/>
              <w:rPr>
                <w:rFonts w:ascii="Times New Roman" w:eastAsia="Times New Roman" w:hAnsi="Times New Roman" w:cs="Times New Roman"/>
                <w:sz w:val="20"/>
              </w:rPr>
            </w:pPr>
          </w:p>
        </w:tc>
      </w:tr>
      <w:tr w:rsidR="006A30E3" w14:paraId="53C8AF19" w14:textId="77777777">
        <w:trPr>
          <w:trHeight w:val="300"/>
        </w:trPr>
        <w:tc>
          <w:tcPr>
            <w:tcW w:w="5760" w:type="dxa"/>
            <w:tcBorders>
              <w:top w:val="nil"/>
              <w:left w:val="nil"/>
              <w:bottom w:val="nil"/>
              <w:right w:val="nil"/>
            </w:tcBorders>
            <w:shd w:val="clear" w:color="auto" w:fill="auto"/>
            <w:noWrap/>
            <w:vAlign w:val="bottom"/>
            <w:hideMark/>
          </w:tcPr>
          <w:p w14:paraId="53C8AF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1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1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18" w14:textId="77777777" w:rsidR="00A33413" w:rsidRPr="001F1AD2" w:rsidRDefault="005E5BBF">
            <w:pPr>
              <w:contextualSpacing/>
              <w:rPr>
                <w:rFonts w:ascii="Times New Roman" w:eastAsia="Times New Roman" w:hAnsi="Times New Roman" w:cs="Times New Roman"/>
                <w:sz w:val="20"/>
              </w:rPr>
            </w:pPr>
          </w:p>
        </w:tc>
      </w:tr>
      <w:tr w:rsidR="006A30E3" w14:paraId="53C8AF1C" w14:textId="77777777">
        <w:trPr>
          <w:trHeight w:val="300"/>
        </w:trPr>
        <w:tc>
          <w:tcPr>
            <w:tcW w:w="5760" w:type="dxa"/>
            <w:tcBorders>
              <w:top w:val="nil"/>
              <w:left w:val="nil"/>
              <w:bottom w:val="nil"/>
              <w:right w:val="nil"/>
            </w:tcBorders>
            <w:shd w:val="clear" w:color="auto" w:fill="auto"/>
            <w:noWrap/>
            <w:vAlign w:val="bottom"/>
            <w:hideMark/>
          </w:tcPr>
          <w:p w14:paraId="53C8AF1A"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AF1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93 όπως τροποποιήθηκε  </w:t>
            </w:r>
            <w:r w:rsidRPr="001F1AD2">
              <w:rPr>
                <w:rFonts w:ascii="Calibri" w:eastAsia="Times New Roman" w:hAnsi="Calibri" w:cs="Times New Roman"/>
                <w:color w:val="000000"/>
                <w:sz w:val="22"/>
                <w:szCs w:val="22"/>
              </w:rPr>
              <w:t xml:space="preserve"> ΔΕΚΤΟ ΚΑΤΑ ΠΛΕΙΟΨΗΦΙΑ</w:t>
            </w:r>
          </w:p>
        </w:tc>
      </w:tr>
      <w:tr w:rsidR="006A30E3" w14:paraId="53C8AF24" w14:textId="77777777">
        <w:trPr>
          <w:trHeight w:val="300"/>
        </w:trPr>
        <w:tc>
          <w:tcPr>
            <w:tcW w:w="5760" w:type="dxa"/>
            <w:tcBorders>
              <w:top w:val="nil"/>
              <w:left w:val="nil"/>
              <w:bottom w:val="nil"/>
              <w:right w:val="nil"/>
            </w:tcBorders>
            <w:shd w:val="clear" w:color="auto" w:fill="auto"/>
            <w:noWrap/>
            <w:vAlign w:val="bottom"/>
            <w:hideMark/>
          </w:tcPr>
          <w:p w14:paraId="53C8AF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F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2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23" w14:textId="77777777" w:rsidR="00A33413" w:rsidRPr="001F1AD2" w:rsidRDefault="005E5BBF">
            <w:pPr>
              <w:contextualSpacing/>
              <w:rPr>
                <w:rFonts w:ascii="Times New Roman" w:eastAsia="Times New Roman" w:hAnsi="Times New Roman" w:cs="Times New Roman"/>
                <w:sz w:val="20"/>
              </w:rPr>
            </w:pPr>
          </w:p>
        </w:tc>
      </w:tr>
      <w:tr w:rsidR="006A30E3" w14:paraId="53C8AF2C" w14:textId="77777777">
        <w:trPr>
          <w:trHeight w:val="300"/>
        </w:trPr>
        <w:tc>
          <w:tcPr>
            <w:tcW w:w="5760" w:type="dxa"/>
            <w:tcBorders>
              <w:top w:val="nil"/>
              <w:left w:val="nil"/>
              <w:bottom w:val="nil"/>
              <w:right w:val="nil"/>
            </w:tcBorders>
            <w:shd w:val="clear" w:color="auto" w:fill="auto"/>
            <w:noWrap/>
            <w:vAlign w:val="bottom"/>
            <w:hideMark/>
          </w:tcPr>
          <w:p w14:paraId="53C8AF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F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2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2B" w14:textId="77777777" w:rsidR="00A33413" w:rsidRPr="001F1AD2" w:rsidRDefault="005E5BBF">
            <w:pPr>
              <w:contextualSpacing/>
              <w:rPr>
                <w:rFonts w:ascii="Times New Roman" w:eastAsia="Times New Roman" w:hAnsi="Times New Roman" w:cs="Times New Roman"/>
                <w:sz w:val="20"/>
              </w:rPr>
            </w:pPr>
          </w:p>
        </w:tc>
      </w:tr>
      <w:tr w:rsidR="006A30E3" w14:paraId="53C8AF34" w14:textId="77777777">
        <w:trPr>
          <w:trHeight w:val="300"/>
        </w:trPr>
        <w:tc>
          <w:tcPr>
            <w:tcW w:w="5760" w:type="dxa"/>
            <w:tcBorders>
              <w:top w:val="nil"/>
              <w:left w:val="nil"/>
              <w:bottom w:val="nil"/>
              <w:right w:val="nil"/>
            </w:tcBorders>
            <w:shd w:val="clear" w:color="auto" w:fill="auto"/>
            <w:noWrap/>
            <w:vAlign w:val="bottom"/>
            <w:hideMark/>
          </w:tcPr>
          <w:p w14:paraId="53C8AF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F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2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3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33" w14:textId="77777777" w:rsidR="00A33413" w:rsidRPr="001F1AD2" w:rsidRDefault="005E5BBF">
            <w:pPr>
              <w:contextualSpacing/>
              <w:rPr>
                <w:rFonts w:ascii="Times New Roman" w:eastAsia="Times New Roman" w:hAnsi="Times New Roman" w:cs="Times New Roman"/>
                <w:sz w:val="20"/>
              </w:rPr>
            </w:pPr>
          </w:p>
        </w:tc>
      </w:tr>
      <w:tr w:rsidR="006A30E3" w14:paraId="53C8AF3C" w14:textId="77777777">
        <w:trPr>
          <w:trHeight w:val="300"/>
        </w:trPr>
        <w:tc>
          <w:tcPr>
            <w:tcW w:w="5760" w:type="dxa"/>
            <w:tcBorders>
              <w:top w:val="nil"/>
              <w:left w:val="nil"/>
              <w:bottom w:val="nil"/>
              <w:right w:val="nil"/>
            </w:tcBorders>
            <w:shd w:val="clear" w:color="auto" w:fill="auto"/>
            <w:noWrap/>
            <w:vAlign w:val="bottom"/>
            <w:hideMark/>
          </w:tcPr>
          <w:p w14:paraId="53C8AF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F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3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F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3B" w14:textId="77777777" w:rsidR="00A33413" w:rsidRPr="001F1AD2" w:rsidRDefault="005E5BBF">
            <w:pPr>
              <w:contextualSpacing/>
              <w:rPr>
                <w:rFonts w:ascii="Times New Roman" w:eastAsia="Times New Roman" w:hAnsi="Times New Roman" w:cs="Times New Roman"/>
                <w:sz w:val="20"/>
              </w:rPr>
            </w:pPr>
          </w:p>
        </w:tc>
      </w:tr>
      <w:tr w:rsidR="006A30E3" w14:paraId="53C8AF44" w14:textId="77777777">
        <w:trPr>
          <w:trHeight w:val="300"/>
        </w:trPr>
        <w:tc>
          <w:tcPr>
            <w:tcW w:w="5760" w:type="dxa"/>
            <w:tcBorders>
              <w:top w:val="nil"/>
              <w:left w:val="nil"/>
              <w:bottom w:val="nil"/>
              <w:right w:val="nil"/>
            </w:tcBorders>
            <w:shd w:val="clear" w:color="auto" w:fill="auto"/>
            <w:noWrap/>
            <w:vAlign w:val="bottom"/>
            <w:hideMark/>
          </w:tcPr>
          <w:p w14:paraId="53C8AF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F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F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43" w14:textId="77777777" w:rsidR="00A33413" w:rsidRPr="001F1AD2" w:rsidRDefault="005E5BBF">
            <w:pPr>
              <w:contextualSpacing/>
              <w:rPr>
                <w:rFonts w:ascii="Times New Roman" w:eastAsia="Times New Roman" w:hAnsi="Times New Roman" w:cs="Times New Roman"/>
                <w:sz w:val="20"/>
              </w:rPr>
            </w:pPr>
          </w:p>
        </w:tc>
      </w:tr>
      <w:tr w:rsidR="006A30E3" w14:paraId="53C8AF4C" w14:textId="77777777">
        <w:trPr>
          <w:trHeight w:val="300"/>
        </w:trPr>
        <w:tc>
          <w:tcPr>
            <w:tcW w:w="5760" w:type="dxa"/>
            <w:tcBorders>
              <w:top w:val="nil"/>
              <w:left w:val="nil"/>
              <w:bottom w:val="nil"/>
              <w:right w:val="nil"/>
            </w:tcBorders>
            <w:shd w:val="clear" w:color="auto" w:fill="auto"/>
            <w:noWrap/>
            <w:vAlign w:val="bottom"/>
            <w:hideMark/>
          </w:tcPr>
          <w:p w14:paraId="53C8AF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F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4B" w14:textId="77777777" w:rsidR="00A33413" w:rsidRPr="001F1AD2" w:rsidRDefault="005E5BBF">
            <w:pPr>
              <w:contextualSpacing/>
              <w:rPr>
                <w:rFonts w:ascii="Times New Roman" w:eastAsia="Times New Roman" w:hAnsi="Times New Roman" w:cs="Times New Roman"/>
                <w:sz w:val="20"/>
              </w:rPr>
            </w:pPr>
          </w:p>
        </w:tc>
      </w:tr>
      <w:tr w:rsidR="006A30E3" w14:paraId="53C8AF54" w14:textId="77777777">
        <w:trPr>
          <w:trHeight w:val="300"/>
        </w:trPr>
        <w:tc>
          <w:tcPr>
            <w:tcW w:w="5760" w:type="dxa"/>
            <w:tcBorders>
              <w:top w:val="nil"/>
              <w:left w:val="nil"/>
              <w:bottom w:val="nil"/>
              <w:right w:val="nil"/>
            </w:tcBorders>
            <w:shd w:val="clear" w:color="auto" w:fill="auto"/>
            <w:noWrap/>
            <w:vAlign w:val="bottom"/>
            <w:hideMark/>
          </w:tcPr>
          <w:p w14:paraId="53C8AF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F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5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53" w14:textId="77777777" w:rsidR="00A33413" w:rsidRPr="001F1AD2" w:rsidRDefault="005E5BBF">
            <w:pPr>
              <w:contextualSpacing/>
              <w:rPr>
                <w:rFonts w:ascii="Times New Roman" w:eastAsia="Times New Roman" w:hAnsi="Times New Roman" w:cs="Times New Roman"/>
                <w:sz w:val="20"/>
              </w:rPr>
            </w:pPr>
          </w:p>
        </w:tc>
      </w:tr>
      <w:tr w:rsidR="006A30E3" w14:paraId="53C8AF5B" w14:textId="77777777">
        <w:trPr>
          <w:trHeight w:val="300"/>
        </w:trPr>
        <w:tc>
          <w:tcPr>
            <w:tcW w:w="6240" w:type="dxa"/>
            <w:gridSpan w:val="2"/>
            <w:tcBorders>
              <w:top w:val="nil"/>
              <w:left w:val="nil"/>
              <w:bottom w:val="nil"/>
              <w:right w:val="nil"/>
            </w:tcBorders>
            <w:shd w:val="clear" w:color="auto" w:fill="auto"/>
            <w:noWrap/>
            <w:vAlign w:val="bottom"/>
            <w:hideMark/>
          </w:tcPr>
          <w:p w14:paraId="53C8AF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F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5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5A" w14:textId="77777777" w:rsidR="00A33413" w:rsidRPr="001F1AD2" w:rsidRDefault="005E5BBF">
            <w:pPr>
              <w:contextualSpacing/>
              <w:rPr>
                <w:rFonts w:ascii="Times New Roman" w:eastAsia="Times New Roman" w:hAnsi="Times New Roman" w:cs="Times New Roman"/>
                <w:sz w:val="20"/>
              </w:rPr>
            </w:pPr>
          </w:p>
        </w:tc>
      </w:tr>
      <w:tr w:rsidR="006A30E3" w14:paraId="53C8AF63" w14:textId="77777777">
        <w:trPr>
          <w:trHeight w:val="300"/>
        </w:trPr>
        <w:tc>
          <w:tcPr>
            <w:tcW w:w="5760" w:type="dxa"/>
            <w:tcBorders>
              <w:top w:val="nil"/>
              <w:left w:val="nil"/>
              <w:bottom w:val="nil"/>
              <w:right w:val="nil"/>
            </w:tcBorders>
            <w:shd w:val="clear" w:color="auto" w:fill="auto"/>
            <w:noWrap/>
            <w:vAlign w:val="bottom"/>
            <w:hideMark/>
          </w:tcPr>
          <w:p w14:paraId="53C8AF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6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62" w14:textId="77777777" w:rsidR="00A33413" w:rsidRPr="001F1AD2" w:rsidRDefault="005E5BBF">
            <w:pPr>
              <w:contextualSpacing/>
              <w:rPr>
                <w:rFonts w:ascii="Times New Roman" w:eastAsia="Times New Roman" w:hAnsi="Times New Roman" w:cs="Times New Roman"/>
                <w:sz w:val="20"/>
              </w:rPr>
            </w:pPr>
          </w:p>
        </w:tc>
      </w:tr>
      <w:tr w:rsidR="006A30E3" w14:paraId="53C8AF67" w14:textId="77777777">
        <w:trPr>
          <w:trHeight w:val="300"/>
        </w:trPr>
        <w:tc>
          <w:tcPr>
            <w:tcW w:w="5760" w:type="dxa"/>
            <w:tcBorders>
              <w:top w:val="nil"/>
              <w:left w:val="nil"/>
              <w:bottom w:val="nil"/>
              <w:right w:val="nil"/>
            </w:tcBorders>
            <w:shd w:val="clear" w:color="auto" w:fill="auto"/>
            <w:noWrap/>
            <w:vAlign w:val="bottom"/>
            <w:hideMark/>
          </w:tcPr>
          <w:p w14:paraId="53C8AF64"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F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94 ως έχει   ΔΕΚΤΟ ΚΑΤΑ ΠΛΕΙΟΨΗΦΙΑ</w:t>
            </w:r>
          </w:p>
        </w:tc>
        <w:tc>
          <w:tcPr>
            <w:tcW w:w="960" w:type="dxa"/>
            <w:tcBorders>
              <w:top w:val="nil"/>
              <w:left w:val="nil"/>
              <w:bottom w:val="nil"/>
              <w:right w:val="nil"/>
            </w:tcBorders>
            <w:shd w:val="clear" w:color="auto" w:fill="auto"/>
            <w:noWrap/>
            <w:vAlign w:val="bottom"/>
            <w:hideMark/>
          </w:tcPr>
          <w:p w14:paraId="53C8AF66" w14:textId="77777777" w:rsidR="00A33413" w:rsidRPr="001F1AD2" w:rsidRDefault="005E5BBF">
            <w:pPr>
              <w:contextualSpacing/>
              <w:rPr>
                <w:rFonts w:ascii="Calibri" w:eastAsia="Times New Roman" w:hAnsi="Calibri" w:cs="Times New Roman"/>
                <w:color w:val="000000"/>
                <w:sz w:val="22"/>
                <w:szCs w:val="22"/>
              </w:rPr>
            </w:pPr>
          </w:p>
        </w:tc>
      </w:tr>
      <w:tr w:rsidR="006A30E3" w14:paraId="53C8AF6F" w14:textId="77777777">
        <w:trPr>
          <w:trHeight w:val="300"/>
        </w:trPr>
        <w:tc>
          <w:tcPr>
            <w:tcW w:w="5760" w:type="dxa"/>
            <w:tcBorders>
              <w:top w:val="nil"/>
              <w:left w:val="nil"/>
              <w:bottom w:val="nil"/>
              <w:right w:val="nil"/>
            </w:tcBorders>
            <w:shd w:val="clear" w:color="auto" w:fill="auto"/>
            <w:noWrap/>
            <w:vAlign w:val="bottom"/>
            <w:hideMark/>
          </w:tcPr>
          <w:p w14:paraId="53C8AF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F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6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6E" w14:textId="77777777" w:rsidR="00A33413" w:rsidRPr="001F1AD2" w:rsidRDefault="005E5BBF">
            <w:pPr>
              <w:contextualSpacing/>
              <w:rPr>
                <w:rFonts w:ascii="Times New Roman" w:eastAsia="Times New Roman" w:hAnsi="Times New Roman" w:cs="Times New Roman"/>
                <w:sz w:val="20"/>
              </w:rPr>
            </w:pPr>
          </w:p>
        </w:tc>
      </w:tr>
      <w:tr w:rsidR="006A30E3" w14:paraId="53C8AF77" w14:textId="77777777">
        <w:trPr>
          <w:trHeight w:val="300"/>
        </w:trPr>
        <w:tc>
          <w:tcPr>
            <w:tcW w:w="5760" w:type="dxa"/>
            <w:tcBorders>
              <w:top w:val="nil"/>
              <w:left w:val="nil"/>
              <w:bottom w:val="nil"/>
              <w:right w:val="nil"/>
            </w:tcBorders>
            <w:shd w:val="clear" w:color="auto" w:fill="auto"/>
            <w:noWrap/>
            <w:vAlign w:val="bottom"/>
            <w:hideMark/>
          </w:tcPr>
          <w:p w14:paraId="53C8AF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F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7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76" w14:textId="77777777" w:rsidR="00A33413" w:rsidRPr="001F1AD2" w:rsidRDefault="005E5BBF">
            <w:pPr>
              <w:contextualSpacing/>
              <w:rPr>
                <w:rFonts w:ascii="Times New Roman" w:eastAsia="Times New Roman" w:hAnsi="Times New Roman" w:cs="Times New Roman"/>
                <w:sz w:val="20"/>
              </w:rPr>
            </w:pPr>
          </w:p>
        </w:tc>
      </w:tr>
      <w:tr w:rsidR="006A30E3" w14:paraId="53C8AF7F" w14:textId="77777777">
        <w:trPr>
          <w:trHeight w:val="300"/>
        </w:trPr>
        <w:tc>
          <w:tcPr>
            <w:tcW w:w="5760" w:type="dxa"/>
            <w:tcBorders>
              <w:top w:val="nil"/>
              <w:left w:val="nil"/>
              <w:bottom w:val="nil"/>
              <w:right w:val="nil"/>
            </w:tcBorders>
            <w:shd w:val="clear" w:color="auto" w:fill="auto"/>
            <w:noWrap/>
            <w:vAlign w:val="bottom"/>
            <w:hideMark/>
          </w:tcPr>
          <w:p w14:paraId="53C8AF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F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7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7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7E" w14:textId="77777777" w:rsidR="00A33413" w:rsidRPr="001F1AD2" w:rsidRDefault="005E5BBF">
            <w:pPr>
              <w:contextualSpacing/>
              <w:rPr>
                <w:rFonts w:ascii="Times New Roman" w:eastAsia="Times New Roman" w:hAnsi="Times New Roman" w:cs="Times New Roman"/>
                <w:sz w:val="20"/>
              </w:rPr>
            </w:pPr>
          </w:p>
        </w:tc>
      </w:tr>
      <w:tr w:rsidR="006A30E3" w14:paraId="53C8AF87" w14:textId="77777777">
        <w:trPr>
          <w:trHeight w:val="300"/>
        </w:trPr>
        <w:tc>
          <w:tcPr>
            <w:tcW w:w="5760" w:type="dxa"/>
            <w:tcBorders>
              <w:top w:val="nil"/>
              <w:left w:val="nil"/>
              <w:bottom w:val="nil"/>
              <w:right w:val="nil"/>
            </w:tcBorders>
            <w:shd w:val="clear" w:color="auto" w:fill="auto"/>
            <w:noWrap/>
            <w:vAlign w:val="bottom"/>
            <w:hideMark/>
          </w:tcPr>
          <w:p w14:paraId="53C8AF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F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8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F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8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86" w14:textId="77777777" w:rsidR="00A33413" w:rsidRPr="001F1AD2" w:rsidRDefault="005E5BBF">
            <w:pPr>
              <w:contextualSpacing/>
              <w:rPr>
                <w:rFonts w:ascii="Times New Roman" w:eastAsia="Times New Roman" w:hAnsi="Times New Roman" w:cs="Times New Roman"/>
                <w:sz w:val="20"/>
              </w:rPr>
            </w:pPr>
          </w:p>
        </w:tc>
      </w:tr>
      <w:tr w:rsidR="006A30E3" w14:paraId="53C8AF8F" w14:textId="77777777">
        <w:trPr>
          <w:trHeight w:val="300"/>
        </w:trPr>
        <w:tc>
          <w:tcPr>
            <w:tcW w:w="5760" w:type="dxa"/>
            <w:tcBorders>
              <w:top w:val="nil"/>
              <w:left w:val="nil"/>
              <w:bottom w:val="nil"/>
              <w:right w:val="nil"/>
            </w:tcBorders>
            <w:shd w:val="clear" w:color="auto" w:fill="auto"/>
            <w:noWrap/>
            <w:vAlign w:val="bottom"/>
            <w:hideMark/>
          </w:tcPr>
          <w:p w14:paraId="53C8AF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F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F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8E" w14:textId="77777777" w:rsidR="00A33413" w:rsidRPr="001F1AD2" w:rsidRDefault="005E5BBF">
            <w:pPr>
              <w:contextualSpacing/>
              <w:rPr>
                <w:rFonts w:ascii="Times New Roman" w:eastAsia="Times New Roman" w:hAnsi="Times New Roman" w:cs="Times New Roman"/>
                <w:sz w:val="20"/>
              </w:rPr>
            </w:pPr>
          </w:p>
        </w:tc>
      </w:tr>
      <w:tr w:rsidR="006A30E3" w14:paraId="53C8AF97" w14:textId="77777777">
        <w:trPr>
          <w:trHeight w:val="300"/>
        </w:trPr>
        <w:tc>
          <w:tcPr>
            <w:tcW w:w="5760" w:type="dxa"/>
            <w:tcBorders>
              <w:top w:val="nil"/>
              <w:left w:val="nil"/>
              <w:bottom w:val="nil"/>
              <w:right w:val="nil"/>
            </w:tcBorders>
            <w:shd w:val="clear" w:color="auto" w:fill="auto"/>
            <w:noWrap/>
            <w:vAlign w:val="bottom"/>
            <w:hideMark/>
          </w:tcPr>
          <w:p w14:paraId="53C8AF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F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9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96" w14:textId="77777777" w:rsidR="00A33413" w:rsidRPr="001F1AD2" w:rsidRDefault="005E5BBF">
            <w:pPr>
              <w:contextualSpacing/>
              <w:rPr>
                <w:rFonts w:ascii="Times New Roman" w:eastAsia="Times New Roman" w:hAnsi="Times New Roman" w:cs="Times New Roman"/>
                <w:sz w:val="20"/>
              </w:rPr>
            </w:pPr>
          </w:p>
        </w:tc>
      </w:tr>
      <w:tr w:rsidR="006A30E3" w14:paraId="53C8AF9F" w14:textId="77777777">
        <w:trPr>
          <w:trHeight w:val="300"/>
        </w:trPr>
        <w:tc>
          <w:tcPr>
            <w:tcW w:w="5760" w:type="dxa"/>
            <w:tcBorders>
              <w:top w:val="nil"/>
              <w:left w:val="nil"/>
              <w:bottom w:val="nil"/>
              <w:right w:val="nil"/>
            </w:tcBorders>
            <w:shd w:val="clear" w:color="auto" w:fill="auto"/>
            <w:noWrap/>
            <w:vAlign w:val="bottom"/>
            <w:hideMark/>
          </w:tcPr>
          <w:p w14:paraId="53C8AF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F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9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9E" w14:textId="77777777" w:rsidR="00A33413" w:rsidRPr="001F1AD2" w:rsidRDefault="005E5BBF">
            <w:pPr>
              <w:contextualSpacing/>
              <w:rPr>
                <w:rFonts w:ascii="Times New Roman" w:eastAsia="Times New Roman" w:hAnsi="Times New Roman" w:cs="Times New Roman"/>
                <w:sz w:val="20"/>
              </w:rPr>
            </w:pPr>
          </w:p>
        </w:tc>
      </w:tr>
      <w:tr w:rsidR="006A30E3" w14:paraId="53C8AFA6" w14:textId="77777777">
        <w:trPr>
          <w:trHeight w:val="300"/>
        </w:trPr>
        <w:tc>
          <w:tcPr>
            <w:tcW w:w="6240" w:type="dxa"/>
            <w:gridSpan w:val="2"/>
            <w:tcBorders>
              <w:top w:val="nil"/>
              <w:left w:val="nil"/>
              <w:bottom w:val="nil"/>
              <w:right w:val="nil"/>
            </w:tcBorders>
            <w:shd w:val="clear" w:color="auto" w:fill="auto"/>
            <w:noWrap/>
            <w:vAlign w:val="bottom"/>
            <w:hideMark/>
          </w:tcPr>
          <w:p w14:paraId="53C8AF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F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A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A5" w14:textId="77777777" w:rsidR="00A33413" w:rsidRPr="001F1AD2" w:rsidRDefault="005E5BBF">
            <w:pPr>
              <w:contextualSpacing/>
              <w:rPr>
                <w:rFonts w:ascii="Times New Roman" w:eastAsia="Times New Roman" w:hAnsi="Times New Roman" w:cs="Times New Roman"/>
                <w:sz w:val="20"/>
              </w:rPr>
            </w:pPr>
          </w:p>
        </w:tc>
      </w:tr>
      <w:tr w:rsidR="006A30E3" w14:paraId="53C8AFAE" w14:textId="77777777">
        <w:trPr>
          <w:trHeight w:val="300"/>
        </w:trPr>
        <w:tc>
          <w:tcPr>
            <w:tcW w:w="5760" w:type="dxa"/>
            <w:tcBorders>
              <w:top w:val="nil"/>
              <w:left w:val="nil"/>
              <w:bottom w:val="nil"/>
              <w:right w:val="nil"/>
            </w:tcBorders>
            <w:shd w:val="clear" w:color="auto" w:fill="auto"/>
            <w:noWrap/>
            <w:vAlign w:val="bottom"/>
            <w:hideMark/>
          </w:tcPr>
          <w:p w14:paraId="53C8AF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A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A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A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AD" w14:textId="77777777" w:rsidR="00A33413" w:rsidRPr="001F1AD2" w:rsidRDefault="005E5BBF">
            <w:pPr>
              <w:contextualSpacing/>
              <w:rPr>
                <w:rFonts w:ascii="Times New Roman" w:eastAsia="Times New Roman" w:hAnsi="Times New Roman" w:cs="Times New Roman"/>
                <w:sz w:val="20"/>
              </w:rPr>
            </w:pPr>
          </w:p>
        </w:tc>
      </w:tr>
      <w:tr w:rsidR="006A30E3" w14:paraId="53C8AFB2" w14:textId="77777777">
        <w:trPr>
          <w:trHeight w:val="300"/>
        </w:trPr>
        <w:tc>
          <w:tcPr>
            <w:tcW w:w="5760" w:type="dxa"/>
            <w:tcBorders>
              <w:top w:val="nil"/>
              <w:left w:val="nil"/>
              <w:bottom w:val="nil"/>
              <w:right w:val="nil"/>
            </w:tcBorders>
            <w:shd w:val="clear" w:color="auto" w:fill="auto"/>
            <w:noWrap/>
            <w:vAlign w:val="bottom"/>
            <w:hideMark/>
          </w:tcPr>
          <w:p w14:paraId="53C8AFAF"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F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95 ως έχει   ΔΕΚΤΟ ΚΑΤΑ ΠΛΕΙΟΨΗΦΙΑ</w:t>
            </w:r>
          </w:p>
        </w:tc>
        <w:tc>
          <w:tcPr>
            <w:tcW w:w="960" w:type="dxa"/>
            <w:tcBorders>
              <w:top w:val="nil"/>
              <w:left w:val="nil"/>
              <w:bottom w:val="nil"/>
              <w:right w:val="nil"/>
            </w:tcBorders>
            <w:shd w:val="clear" w:color="auto" w:fill="auto"/>
            <w:noWrap/>
            <w:vAlign w:val="bottom"/>
            <w:hideMark/>
          </w:tcPr>
          <w:p w14:paraId="53C8AFB1" w14:textId="77777777" w:rsidR="00A33413" w:rsidRPr="001F1AD2" w:rsidRDefault="005E5BBF">
            <w:pPr>
              <w:contextualSpacing/>
              <w:rPr>
                <w:rFonts w:ascii="Calibri" w:eastAsia="Times New Roman" w:hAnsi="Calibri" w:cs="Times New Roman"/>
                <w:color w:val="000000"/>
                <w:sz w:val="22"/>
                <w:szCs w:val="22"/>
              </w:rPr>
            </w:pPr>
          </w:p>
        </w:tc>
      </w:tr>
      <w:tr w:rsidR="006A30E3" w14:paraId="53C8AFBA" w14:textId="77777777">
        <w:trPr>
          <w:trHeight w:val="300"/>
        </w:trPr>
        <w:tc>
          <w:tcPr>
            <w:tcW w:w="5760" w:type="dxa"/>
            <w:tcBorders>
              <w:top w:val="nil"/>
              <w:left w:val="nil"/>
              <w:bottom w:val="nil"/>
              <w:right w:val="nil"/>
            </w:tcBorders>
            <w:shd w:val="clear" w:color="auto" w:fill="auto"/>
            <w:noWrap/>
            <w:vAlign w:val="bottom"/>
            <w:hideMark/>
          </w:tcPr>
          <w:p w14:paraId="53C8AF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F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B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B9" w14:textId="77777777" w:rsidR="00A33413" w:rsidRPr="001F1AD2" w:rsidRDefault="005E5BBF">
            <w:pPr>
              <w:contextualSpacing/>
              <w:rPr>
                <w:rFonts w:ascii="Times New Roman" w:eastAsia="Times New Roman" w:hAnsi="Times New Roman" w:cs="Times New Roman"/>
                <w:sz w:val="20"/>
              </w:rPr>
            </w:pPr>
          </w:p>
        </w:tc>
      </w:tr>
      <w:tr w:rsidR="006A30E3" w14:paraId="53C8AFC2" w14:textId="77777777">
        <w:trPr>
          <w:trHeight w:val="300"/>
        </w:trPr>
        <w:tc>
          <w:tcPr>
            <w:tcW w:w="5760" w:type="dxa"/>
            <w:tcBorders>
              <w:top w:val="nil"/>
              <w:left w:val="nil"/>
              <w:bottom w:val="nil"/>
              <w:right w:val="nil"/>
            </w:tcBorders>
            <w:shd w:val="clear" w:color="auto" w:fill="auto"/>
            <w:noWrap/>
            <w:vAlign w:val="bottom"/>
            <w:hideMark/>
          </w:tcPr>
          <w:p w14:paraId="53C8AF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AF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C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C1" w14:textId="77777777" w:rsidR="00A33413" w:rsidRPr="001F1AD2" w:rsidRDefault="005E5BBF">
            <w:pPr>
              <w:contextualSpacing/>
              <w:rPr>
                <w:rFonts w:ascii="Times New Roman" w:eastAsia="Times New Roman" w:hAnsi="Times New Roman" w:cs="Times New Roman"/>
                <w:sz w:val="20"/>
              </w:rPr>
            </w:pPr>
          </w:p>
        </w:tc>
      </w:tr>
      <w:tr w:rsidR="006A30E3" w14:paraId="53C8AFCA" w14:textId="77777777">
        <w:trPr>
          <w:trHeight w:val="300"/>
        </w:trPr>
        <w:tc>
          <w:tcPr>
            <w:tcW w:w="5760" w:type="dxa"/>
            <w:tcBorders>
              <w:top w:val="nil"/>
              <w:left w:val="nil"/>
              <w:bottom w:val="nil"/>
              <w:right w:val="nil"/>
            </w:tcBorders>
            <w:shd w:val="clear" w:color="auto" w:fill="auto"/>
            <w:noWrap/>
            <w:vAlign w:val="bottom"/>
            <w:hideMark/>
          </w:tcPr>
          <w:p w14:paraId="53C8AF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AF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C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C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C9" w14:textId="77777777" w:rsidR="00A33413" w:rsidRPr="001F1AD2" w:rsidRDefault="005E5BBF">
            <w:pPr>
              <w:contextualSpacing/>
              <w:rPr>
                <w:rFonts w:ascii="Times New Roman" w:eastAsia="Times New Roman" w:hAnsi="Times New Roman" w:cs="Times New Roman"/>
                <w:sz w:val="20"/>
              </w:rPr>
            </w:pPr>
          </w:p>
        </w:tc>
      </w:tr>
      <w:tr w:rsidR="006A30E3" w14:paraId="53C8AFD2" w14:textId="77777777">
        <w:trPr>
          <w:trHeight w:val="300"/>
        </w:trPr>
        <w:tc>
          <w:tcPr>
            <w:tcW w:w="5760" w:type="dxa"/>
            <w:tcBorders>
              <w:top w:val="nil"/>
              <w:left w:val="nil"/>
              <w:bottom w:val="nil"/>
              <w:right w:val="nil"/>
            </w:tcBorders>
            <w:shd w:val="clear" w:color="auto" w:fill="auto"/>
            <w:noWrap/>
            <w:vAlign w:val="bottom"/>
            <w:hideMark/>
          </w:tcPr>
          <w:p w14:paraId="53C8AF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AF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C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F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D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D1" w14:textId="77777777" w:rsidR="00A33413" w:rsidRPr="001F1AD2" w:rsidRDefault="005E5BBF">
            <w:pPr>
              <w:contextualSpacing/>
              <w:rPr>
                <w:rFonts w:ascii="Times New Roman" w:eastAsia="Times New Roman" w:hAnsi="Times New Roman" w:cs="Times New Roman"/>
                <w:sz w:val="20"/>
              </w:rPr>
            </w:pPr>
          </w:p>
        </w:tc>
      </w:tr>
      <w:tr w:rsidR="006A30E3" w14:paraId="53C8AFDA" w14:textId="77777777">
        <w:trPr>
          <w:trHeight w:val="300"/>
        </w:trPr>
        <w:tc>
          <w:tcPr>
            <w:tcW w:w="5760" w:type="dxa"/>
            <w:tcBorders>
              <w:top w:val="nil"/>
              <w:left w:val="nil"/>
              <w:bottom w:val="nil"/>
              <w:right w:val="nil"/>
            </w:tcBorders>
            <w:shd w:val="clear" w:color="auto" w:fill="auto"/>
            <w:noWrap/>
            <w:vAlign w:val="bottom"/>
            <w:hideMark/>
          </w:tcPr>
          <w:p w14:paraId="53C8AF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AF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AF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D9" w14:textId="77777777" w:rsidR="00A33413" w:rsidRPr="001F1AD2" w:rsidRDefault="005E5BBF">
            <w:pPr>
              <w:contextualSpacing/>
              <w:rPr>
                <w:rFonts w:ascii="Times New Roman" w:eastAsia="Times New Roman" w:hAnsi="Times New Roman" w:cs="Times New Roman"/>
                <w:sz w:val="20"/>
              </w:rPr>
            </w:pPr>
          </w:p>
        </w:tc>
      </w:tr>
      <w:tr w:rsidR="006A30E3" w14:paraId="53C8AFE2" w14:textId="77777777">
        <w:trPr>
          <w:trHeight w:val="300"/>
        </w:trPr>
        <w:tc>
          <w:tcPr>
            <w:tcW w:w="5760" w:type="dxa"/>
            <w:tcBorders>
              <w:top w:val="nil"/>
              <w:left w:val="nil"/>
              <w:bottom w:val="nil"/>
              <w:right w:val="nil"/>
            </w:tcBorders>
            <w:shd w:val="clear" w:color="auto" w:fill="auto"/>
            <w:noWrap/>
            <w:vAlign w:val="bottom"/>
            <w:hideMark/>
          </w:tcPr>
          <w:p w14:paraId="53C8AF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AF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E1" w14:textId="77777777" w:rsidR="00A33413" w:rsidRPr="001F1AD2" w:rsidRDefault="005E5BBF">
            <w:pPr>
              <w:contextualSpacing/>
              <w:rPr>
                <w:rFonts w:ascii="Times New Roman" w:eastAsia="Times New Roman" w:hAnsi="Times New Roman" w:cs="Times New Roman"/>
                <w:sz w:val="20"/>
              </w:rPr>
            </w:pPr>
          </w:p>
        </w:tc>
      </w:tr>
      <w:tr w:rsidR="006A30E3" w14:paraId="53C8AFEA" w14:textId="77777777">
        <w:trPr>
          <w:trHeight w:val="300"/>
        </w:trPr>
        <w:tc>
          <w:tcPr>
            <w:tcW w:w="5760" w:type="dxa"/>
            <w:tcBorders>
              <w:top w:val="nil"/>
              <w:left w:val="nil"/>
              <w:bottom w:val="nil"/>
              <w:right w:val="nil"/>
            </w:tcBorders>
            <w:shd w:val="clear" w:color="auto" w:fill="auto"/>
            <w:noWrap/>
            <w:vAlign w:val="bottom"/>
            <w:hideMark/>
          </w:tcPr>
          <w:p w14:paraId="53C8AF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AF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E9" w14:textId="77777777" w:rsidR="00A33413" w:rsidRPr="001F1AD2" w:rsidRDefault="005E5BBF">
            <w:pPr>
              <w:contextualSpacing/>
              <w:rPr>
                <w:rFonts w:ascii="Times New Roman" w:eastAsia="Times New Roman" w:hAnsi="Times New Roman" w:cs="Times New Roman"/>
                <w:sz w:val="20"/>
              </w:rPr>
            </w:pPr>
          </w:p>
        </w:tc>
      </w:tr>
      <w:tr w:rsidR="006A30E3" w14:paraId="53C8AFF1" w14:textId="77777777">
        <w:trPr>
          <w:trHeight w:val="300"/>
        </w:trPr>
        <w:tc>
          <w:tcPr>
            <w:tcW w:w="6240" w:type="dxa"/>
            <w:gridSpan w:val="2"/>
            <w:tcBorders>
              <w:top w:val="nil"/>
              <w:left w:val="nil"/>
              <w:bottom w:val="nil"/>
              <w:right w:val="nil"/>
            </w:tcBorders>
            <w:shd w:val="clear" w:color="auto" w:fill="auto"/>
            <w:noWrap/>
            <w:vAlign w:val="bottom"/>
            <w:hideMark/>
          </w:tcPr>
          <w:p w14:paraId="53C8AF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AF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AF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AFE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F0" w14:textId="77777777" w:rsidR="00A33413" w:rsidRPr="001F1AD2" w:rsidRDefault="005E5BBF">
            <w:pPr>
              <w:contextualSpacing/>
              <w:rPr>
                <w:rFonts w:ascii="Times New Roman" w:eastAsia="Times New Roman" w:hAnsi="Times New Roman" w:cs="Times New Roman"/>
                <w:sz w:val="20"/>
              </w:rPr>
            </w:pPr>
          </w:p>
        </w:tc>
      </w:tr>
      <w:tr w:rsidR="006A30E3" w14:paraId="53C8AFF9" w14:textId="77777777">
        <w:trPr>
          <w:trHeight w:val="300"/>
        </w:trPr>
        <w:tc>
          <w:tcPr>
            <w:tcW w:w="5760" w:type="dxa"/>
            <w:tcBorders>
              <w:top w:val="nil"/>
              <w:left w:val="nil"/>
              <w:bottom w:val="nil"/>
              <w:right w:val="nil"/>
            </w:tcBorders>
            <w:shd w:val="clear" w:color="auto" w:fill="auto"/>
            <w:noWrap/>
            <w:vAlign w:val="bottom"/>
            <w:hideMark/>
          </w:tcPr>
          <w:p w14:paraId="53C8AF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F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AFF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AFF8" w14:textId="77777777" w:rsidR="00A33413" w:rsidRPr="001F1AD2" w:rsidRDefault="005E5BBF">
            <w:pPr>
              <w:contextualSpacing/>
              <w:rPr>
                <w:rFonts w:ascii="Times New Roman" w:eastAsia="Times New Roman" w:hAnsi="Times New Roman" w:cs="Times New Roman"/>
                <w:sz w:val="20"/>
              </w:rPr>
            </w:pPr>
          </w:p>
        </w:tc>
      </w:tr>
      <w:tr w:rsidR="006A30E3" w14:paraId="53C8AFFD" w14:textId="77777777">
        <w:trPr>
          <w:trHeight w:val="300"/>
        </w:trPr>
        <w:tc>
          <w:tcPr>
            <w:tcW w:w="5760" w:type="dxa"/>
            <w:tcBorders>
              <w:top w:val="nil"/>
              <w:left w:val="nil"/>
              <w:bottom w:val="nil"/>
              <w:right w:val="nil"/>
            </w:tcBorders>
            <w:shd w:val="clear" w:color="auto" w:fill="auto"/>
            <w:noWrap/>
            <w:vAlign w:val="bottom"/>
            <w:hideMark/>
          </w:tcPr>
          <w:p w14:paraId="53C8AFFA"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AF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96 ως έχει   ΔΕΚΤΟ ΚΑΤΑ ΠΛΕΙΟΨΗΦΙΑ</w:t>
            </w:r>
          </w:p>
        </w:tc>
        <w:tc>
          <w:tcPr>
            <w:tcW w:w="960" w:type="dxa"/>
            <w:tcBorders>
              <w:top w:val="nil"/>
              <w:left w:val="nil"/>
              <w:bottom w:val="nil"/>
              <w:right w:val="nil"/>
            </w:tcBorders>
            <w:shd w:val="clear" w:color="auto" w:fill="auto"/>
            <w:noWrap/>
            <w:vAlign w:val="bottom"/>
            <w:hideMark/>
          </w:tcPr>
          <w:p w14:paraId="53C8AFFC" w14:textId="77777777" w:rsidR="00A33413" w:rsidRPr="001F1AD2" w:rsidRDefault="005E5BBF">
            <w:pPr>
              <w:contextualSpacing/>
              <w:rPr>
                <w:rFonts w:ascii="Calibri" w:eastAsia="Times New Roman" w:hAnsi="Calibri" w:cs="Times New Roman"/>
                <w:color w:val="000000"/>
                <w:sz w:val="22"/>
                <w:szCs w:val="22"/>
              </w:rPr>
            </w:pPr>
          </w:p>
        </w:tc>
      </w:tr>
      <w:tr w:rsidR="006A30E3" w14:paraId="53C8B005" w14:textId="77777777">
        <w:trPr>
          <w:trHeight w:val="300"/>
        </w:trPr>
        <w:tc>
          <w:tcPr>
            <w:tcW w:w="5760" w:type="dxa"/>
            <w:tcBorders>
              <w:top w:val="nil"/>
              <w:left w:val="nil"/>
              <w:bottom w:val="nil"/>
              <w:right w:val="nil"/>
            </w:tcBorders>
            <w:shd w:val="clear" w:color="auto" w:fill="auto"/>
            <w:noWrap/>
            <w:vAlign w:val="bottom"/>
            <w:hideMark/>
          </w:tcPr>
          <w:p w14:paraId="53C8AF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AF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04" w14:textId="77777777" w:rsidR="00A33413" w:rsidRPr="001F1AD2" w:rsidRDefault="005E5BBF">
            <w:pPr>
              <w:contextualSpacing/>
              <w:rPr>
                <w:rFonts w:ascii="Times New Roman" w:eastAsia="Times New Roman" w:hAnsi="Times New Roman" w:cs="Times New Roman"/>
                <w:sz w:val="20"/>
              </w:rPr>
            </w:pPr>
          </w:p>
        </w:tc>
      </w:tr>
      <w:tr w:rsidR="006A30E3" w14:paraId="53C8B00D" w14:textId="77777777">
        <w:trPr>
          <w:trHeight w:val="300"/>
        </w:trPr>
        <w:tc>
          <w:tcPr>
            <w:tcW w:w="5760" w:type="dxa"/>
            <w:tcBorders>
              <w:top w:val="nil"/>
              <w:left w:val="nil"/>
              <w:bottom w:val="nil"/>
              <w:right w:val="nil"/>
            </w:tcBorders>
            <w:shd w:val="clear" w:color="auto" w:fill="auto"/>
            <w:noWrap/>
            <w:vAlign w:val="bottom"/>
            <w:hideMark/>
          </w:tcPr>
          <w:p w14:paraId="53C8B0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0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0C" w14:textId="77777777" w:rsidR="00A33413" w:rsidRPr="001F1AD2" w:rsidRDefault="005E5BBF">
            <w:pPr>
              <w:contextualSpacing/>
              <w:rPr>
                <w:rFonts w:ascii="Times New Roman" w:eastAsia="Times New Roman" w:hAnsi="Times New Roman" w:cs="Times New Roman"/>
                <w:sz w:val="20"/>
              </w:rPr>
            </w:pPr>
          </w:p>
        </w:tc>
      </w:tr>
      <w:tr w:rsidR="006A30E3" w14:paraId="53C8B015" w14:textId="77777777">
        <w:trPr>
          <w:trHeight w:val="300"/>
        </w:trPr>
        <w:tc>
          <w:tcPr>
            <w:tcW w:w="5760" w:type="dxa"/>
            <w:tcBorders>
              <w:top w:val="nil"/>
              <w:left w:val="nil"/>
              <w:bottom w:val="nil"/>
              <w:right w:val="nil"/>
            </w:tcBorders>
            <w:shd w:val="clear" w:color="auto" w:fill="auto"/>
            <w:noWrap/>
            <w:vAlign w:val="bottom"/>
            <w:hideMark/>
          </w:tcPr>
          <w:p w14:paraId="53C8B0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0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14" w14:textId="77777777" w:rsidR="00A33413" w:rsidRPr="001F1AD2" w:rsidRDefault="005E5BBF">
            <w:pPr>
              <w:contextualSpacing/>
              <w:rPr>
                <w:rFonts w:ascii="Times New Roman" w:eastAsia="Times New Roman" w:hAnsi="Times New Roman" w:cs="Times New Roman"/>
                <w:sz w:val="20"/>
              </w:rPr>
            </w:pPr>
          </w:p>
        </w:tc>
      </w:tr>
      <w:tr w:rsidR="006A30E3" w14:paraId="53C8B01D" w14:textId="77777777">
        <w:trPr>
          <w:trHeight w:val="300"/>
        </w:trPr>
        <w:tc>
          <w:tcPr>
            <w:tcW w:w="5760" w:type="dxa"/>
            <w:tcBorders>
              <w:top w:val="nil"/>
              <w:left w:val="nil"/>
              <w:bottom w:val="nil"/>
              <w:right w:val="nil"/>
            </w:tcBorders>
            <w:shd w:val="clear" w:color="auto" w:fill="auto"/>
            <w:noWrap/>
            <w:vAlign w:val="bottom"/>
            <w:hideMark/>
          </w:tcPr>
          <w:p w14:paraId="53C8B0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0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1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0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1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1C" w14:textId="77777777" w:rsidR="00A33413" w:rsidRPr="001F1AD2" w:rsidRDefault="005E5BBF">
            <w:pPr>
              <w:contextualSpacing/>
              <w:rPr>
                <w:rFonts w:ascii="Times New Roman" w:eastAsia="Times New Roman" w:hAnsi="Times New Roman" w:cs="Times New Roman"/>
                <w:sz w:val="20"/>
              </w:rPr>
            </w:pPr>
          </w:p>
        </w:tc>
      </w:tr>
      <w:tr w:rsidR="006A30E3" w14:paraId="53C8B025" w14:textId="77777777">
        <w:trPr>
          <w:trHeight w:val="300"/>
        </w:trPr>
        <w:tc>
          <w:tcPr>
            <w:tcW w:w="5760" w:type="dxa"/>
            <w:tcBorders>
              <w:top w:val="nil"/>
              <w:left w:val="nil"/>
              <w:bottom w:val="nil"/>
              <w:right w:val="nil"/>
            </w:tcBorders>
            <w:shd w:val="clear" w:color="auto" w:fill="auto"/>
            <w:noWrap/>
            <w:vAlign w:val="bottom"/>
            <w:hideMark/>
          </w:tcPr>
          <w:p w14:paraId="53C8B0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0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0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2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24" w14:textId="77777777" w:rsidR="00A33413" w:rsidRPr="001F1AD2" w:rsidRDefault="005E5BBF">
            <w:pPr>
              <w:contextualSpacing/>
              <w:rPr>
                <w:rFonts w:ascii="Times New Roman" w:eastAsia="Times New Roman" w:hAnsi="Times New Roman" w:cs="Times New Roman"/>
                <w:sz w:val="20"/>
              </w:rPr>
            </w:pPr>
          </w:p>
        </w:tc>
      </w:tr>
      <w:tr w:rsidR="006A30E3" w14:paraId="53C8B02D" w14:textId="77777777">
        <w:trPr>
          <w:trHeight w:val="300"/>
        </w:trPr>
        <w:tc>
          <w:tcPr>
            <w:tcW w:w="5760" w:type="dxa"/>
            <w:tcBorders>
              <w:top w:val="nil"/>
              <w:left w:val="nil"/>
              <w:bottom w:val="nil"/>
              <w:right w:val="nil"/>
            </w:tcBorders>
            <w:shd w:val="clear" w:color="auto" w:fill="auto"/>
            <w:noWrap/>
            <w:vAlign w:val="bottom"/>
            <w:hideMark/>
          </w:tcPr>
          <w:p w14:paraId="53C8B0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0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2C" w14:textId="77777777" w:rsidR="00A33413" w:rsidRPr="001F1AD2" w:rsidRDefault="005E5BBF">
            <w:pPr>
              <w:contextualSpacing/>
              <w:rPr>
                <w:rFonts w:ascii="Times New Roman" w:eastAsia="Times New Roman" w:hAnsi="Times New Roman" w:cs="Times New Roman"/>
                <w:sz w:val="20"/>
              </w:rPr>
            </w:pPr>
          </w:p>
        </w:tc>
      </w:tr>
      <w:tr w:rsidR="006A30E3" w14:paraId="53C8B035" w14:textId="77777777">
        <w:trPr>
          <w:trHeight w:val="300"/>
        </w:trPr>
        <w:tc>
          <w:tcPr>
            <w:tcW w:w="5760" w:type="dxa"/>
            <w:tcBorders>
              <w:top w:val="nil"/>
              <w:left w:val="nil"/>
              <w:bottom w:val="nil"/>
              <w:right w:val="nil"/>
            </w:tcBorders>
            <w:shd w:val="clear" w:color="auto" w:fill="auto"/>
            <w:noWrap/>
            <w:vAlign w:val="bottom"/>
            <w:hideMark/>
          </w:tcPr>
          <w:p w14:paraId="53C8B0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0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3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34" w14:textId="77777777" w:rsidR="00A33413" w:rsidRPr="001F1AD2" w:rsidRDefault="005E5BBF">
            <w:pPr>
              <w:contextualSpacing/>
              <w:rPr>
                <w:rFonts w:ascii="Times New Roman" w:eastAsia="Times New Roman" w:hAnsi="Times New Roman" w:cs="Times New Roman"/>
                <w:sz w:val="20"/>
              </w:rPr>
            </w:pPr>
          </w:p>
        </w:tc>
      </w:tr>
      <w:tr w:rsidR="006A30E3" w14:paraId="53C8B03C" w14:textId="77777777">
        <w:trPr>
          <w:trHeight w:val="300"/>
        </w:trPr>
        <w:tc>
          <w:tcPr>
            <w:tcW w:w="6240" w:type="dxa"/>
            <w:gridSpan w:val="2"/>
            <w:tcBorders>
              <w:top w:val="nil"/>
              <w:left w:val="nil"/>
              <w:bottom w:val="nil"/>
              <w:right w:val="nil"/>
            </w:tcBorders>
            <w:shd w:val="clear" w:color="auto" w:fill="auto"/>
            <w:noWrap/>
            <w:vAlign w:val="bottom"/>
            <w:hideMark/>
          </w:tcPr>
          <w:p w14:paraId="53C8B0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0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3B" w14:textId="77777777" w:rsidR="00A33413" w:rsidRPr="001F1AD2" w:rsidRDefault="005E5BBF">
            <w:pPr>
              <w:contextualSpacing/>
              <w:rPr>
                <w:rFonts w:ascii="Times New Roman" w:eastAsia="Times New Roman" w:hAnsi="Times New Roman" w:cs="Times New Roman"/>
                <w:sz w:val="20"/>
              </w:rPr>
            </w:pPr>
          </w:p>
        </w:tc>
      </w:tr>
      <w:tr w:rsidR="006A30E3" w14:paraId="53C8B044" w14:textId="77777777">
        <w:trPr>
          <w:trHeight w:val="300"/>
        </w:trPr>
        <w:tc>
          <w:tcPr>
            <w:tcW w:w="5760" w:type="dxa"/>
            <w:tcBorders>
              <w:top w:val="nil"/>
              <w:left w:val="nil"/>
              <w:bottom w:val="nil"/>
              <w:right w:val="nil"/>
            </w:tcBorders>
            <w:shd w:val="clear" w:color="auto" w:fill="auto"/>
            <w:noWrap/>
            <w:vAlign w:val="bottom"/>
            <w:hideMark/>
          </w:tcPr>
          <w:p w14:paraId="53C8B0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4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4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43" w14:textId="77777777" w:rsidR="00A33413" w:rsidRPr="001F1AD2" w:rsidRDefault="005E5BBF">
            <w:pPr>
              <w:contextualSpacing/>
              <w:rPr>
                <w:rFonts w:ascii="Times New Roman" w:eastAsia="Times New Roman" w:hAnsi="Times New Roman" w:cs="Times New Roman"/>
                <w:sz w:val="20"/>
              </w:rPr>
            </w:pPr>
          </w:p>
        </w:tc>
      </w:tr>
      <w:tr w:rsidR="006A30E3" w14:paraId="53C8B048" w14:textId="77777777">
        <w:trPr>
          <w:trHeight w:val="300"/>
        </w:trPr>
        <w:tc>
          <w:tcPr>
            <w:tcW w:w="5760" w:type="dxa"/>
            <w:tcBorders>
              <w:top w:val="nil"/>
              <w:left w:val="nil"/>
              <w:bottom w:val="nil"/>
              <w:right w:val="nil"/>
            </w:tcBorders>
            <w:shd w:val="clear" w:color="auto" w:fill="auto"/>
            <w:noWrap/>
            <w:vAlign w:val="bottom"/>
            <w:hideMark/>
          </w:tcPr>
          <w:p w14:paraId="53C8B045"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0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97 ως </w:t>
            </w:r>
            <w:r w:rsidRPr="001F1AD2">
              <w:rPr>
                <w:rFonts w:ascii="Calibri" w:eastAsia="Times New Roman" w:hAnsi="Calibri" w:cs="Times New Roman"/>
                <w:color w:val="000000"/>
                <w:sz w:val="22"/>
                <w:szCs w:val="22"/>
              </w:rPr>
              <w:t>έχει   ΔΕΚΤΟ ΚΑΤΑ ΠΛΕΙΟΨΗΦΙΑ</w:t>
            </w:r>
          </w:p>
        </w:tc>
        <w:tc>
          <w:tcPr>
            <w:tcW w:w="960" w:type="dxa"/>
            <w:tcBorders>
              <w:top w:val="nil"/>
              <w:left w:val="nil"/>
              <w:bottom w:val="nil"/>
              <w:right w:val="nil"/>
            </w:tcBorders>
            <w:shd w:val="clear" w:color="auto" w:fill="auto"/>
            <w:noWrap/>
            <w:vAlign w:val="bottom"/>
            <w:hideMark/>
          </w:tcPr>
          <w:p w14:paraId="53C8B047" w14:textId="77777777" w:rsidR="00A33413" w:rsidRPr="001F1AD2" w:rsidRDefault="005E5BBF">
            <w:pPr>
              <w:contextualSpacing/>
              <w:rPr>
                <w:rFonts w:ascii="Calibri" w:eastAsia="Times New Roman" w:hAnsi="Calibri" w:cs="Times New Roman"/>
                <w:color w:val="000000"/>
                <w:sz w:val="22"/>
                <w:szCs w:val="22"/>
              </w:rPr>
            </w:pPr>
          </w:p>
        </w:tc>
      </w:tr>
      <w:tr w:rsidR="006A30E3" w14:paraId="53C8B050" w14:textId="77777777">
        <w:trPr>
          <w:trHeight w:val="300"/>
        </w:trPr>
        <w:tc>
          <w:tcPr>
            <w:tcW w:w="5760" w:type="dxa"/>
            <w:tcBorders>
              <w:top w:val="nil"/>
              <w:left w:val="nil"/>
              <w:bottom w:val="nil"/>
              <w:right w:val="nil"/>
            </w:tcBorders>
            <w:shd w:val="clear" w:color="auto" w:fill="auto"/>
            <w:noWrap/>
            <w:vAlign w:val="bottom"/>
            <w:hideMark/>
          </w:tcPr>
          <w:p w14:paraId="53C8B0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0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4F" w14:textId="77777777" w:rsidR="00A33413" w:rsidRPr="001F1AD2" w:rsidRDefault="005E5BBF">
            <w:pPr>
              <w:contextualSpacing/>
              <w:rPr>
                <w:rFonts w:ascii="Times New Roman" w:eastAsia="Times New Roman" w:hAnsi="Times New Roman" w:cs="Times New Roman"/>
                <w:sz w:val="20"/>
              </w:rPr>
            </w:pPr>
          </w:p>
        </w:tc>
      </w:tr>
      <w:tr w:rsidR="006A30E3" w14:paraId="53C8B058" w14:textId="77777777">
        <w:trPr>
          <w:trHeight w:val="300"/>
        </w:trPr>
        <w:tc>
          <w:tcPr>
            <w:tcW w:w="5760" w:type="dxa"/>
            <w:tcBorders>
              <w:top w:val="nil"/>
              <w:left w:val="nil"/>
              <w:bottom w:val="nil"/>
              <w:right w:val="nil"/>
            </w:tcBorders>
            <w:shd w:val="clear" w:color="auto" w:fill="auto"/>
            <w:noWrap/>
            <w:vAlign w:val="bottom"/>
            <w:hideMark/>
          </w:tcPr>
          <w:p w14:paraId="53C8B0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0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57" w14:textId="77777777" w:rsidR="00A33413" w:rsidRPr="001F1AD2" w:rsidRDefault="005E5BBF">
            <w:pPr>
              <w:contextualSpacing/>
              <w:rPr>
                <w:rFonts w:ascii="Times New Roman" w:eastAsia="Times New Roman" w:hAnsi="Times New Roman" w:cs="Times New Roman"/>
                <w:sz w:val="20"/>
              </w:rPr>
            </w:pPr>
          </w:p>
        </w:tc>
      </w:tr>
      <w:tr w:rsidR="006A30E3" w14:paraId="53C8B060" w14:textId="77777777">
        <w:trPr>
          <w:trHeight w:val="300"/>
        </w:trPr>
        <w:tc>
          <w:tcPr>
            <w:tcW w:w="5760" w:type="dxa"/>
            <w:tcBorders>
              <w:top w:val="nil"/>
              <w:left w:val="nil"/>
              <w:bottom w:val="nil"/>
              <w:right w:val="nil"/>
            </w:tcBorders>
            <w:shd w:val="clear" w:color="auto" w:fill="auto"/>
            <w:noWrap/>
            <w:vAlign w:val="bottom"/>
            <w:hideMark/>
          </w:tcPr>
          <w:p w14:paraId="53C8B0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0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5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5F" w14:textId="77777777" w:rsidR="00A33413" w:rsidRPr="001F1AD2" w:rsidRDefault="005E5BBF">
            <w:pPr>
              <w:contextualSpacing/>
              <w:rPr>
                <w:rFonts w:ascii="Times New Roman" w:eastAsia="Times New Roman" w:hAnsi="Times New Roman" w:cs="Times New Roman"/>
                <w:sz w:val="20"/>
              </w:rPr>
            </w:pPr>
          </w:p>
        </w:tc>
      </w:tr>
      <w:tr w:rsidR="006A30E3" w14:paraId="53C8B068" w14:textId="77777777">
        <w:trPr>
          <w:trHeight w:val="300"/>
        </w:trPr>
        <w:tc>
          <w:tcPr>
            <w:tcW w:w="5760" w:type="dxa"/>
            <w:tcBorders>
              <w:top w:val="nil"/>
              <w:left w:val="nil"/>
              <w:bottom w:val="nil"/>
              <w:right w:val="nil"/>
            </w:tcBorders>
            <w:shd w:val="clear" w:color="auto" w:fill="auto"/>
            <w:noWrap/>
            <w:vAlign w:val="bottom"/>
            <w:hideMark/>
          </w:tcPr>
          <w:p w14:paraId="53C8B06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06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6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0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6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67" w14:textId="77777777" w:rsidR="00A33413" w:rsidRPr="001F1AD2" w:rsidRDefault="005E5BBF">
            <w:pPr>
              <w:contextualSpacing/>
              <w:rPr>
                <w:rFonts w:ascii="Times New Roman" w:eastAsia="Times New Roman" w:hAnsi="Times New Roman" w:cs="Times New Roman"/>
                <w:sz w:val="20"/>
              </w:rPr>
            </w:pPr>
          </w:p>
        </w:tc>
      </w:tr>
      <w:tr w:rsidR="006A30E3" w14:paraId="53C8B070" w14:textId="77777777">
        <w:trPr>
          <w:trHeight w:val="300"/>
        </w:trPr>
        <w:tc>
          <w:tcPr>
            <w:tcW w:w="5760" w:type="dxa"/>
            <w:tcBorders>
              <w:top w:val="nil"/>
              <w:left w:val="nil"/>
              <w:bottom w:val="nil"/>
              <w:right w:val="nil"/>
            </w:tcBorders>
            <w:shd w:val="clear" w:color="auto" w:fill="auto"/>
            <w:noWrap/>
            <w:vAlign w:val="bottom"/>
            <w:hideMark/>
          </w:tcPr>
          <w:p w14:paraId="53C8B06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06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6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0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6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6F" w14:textId="77777777" w:rsidR="00A33413" w:rsidRPr="001F1AD2" w:rsidRDefault="005E5BBF">
            <w:pPr>
              <w:contextualSpacing/>
              <w:rPr>
                <w:rFonts w:ascii="Times New Roman" w:eastAsia="Times New Roman" w:hAnsi="Times New Roman" w:cs="Times New Roman"/>
                <w:sz w:val="20"/>
              </w:rPr>
            </w:pPr>
          </w:p>
        </w:tc>
      </w:tr>
      <w:tr w:rsidR="006A30E3" w14:paraId="53C8B078" w14:textId="77777777">
        <w:trPr>
          <w:trHeight w:val="300"/>
        </w:trPr>
        <w:tc>
          <w:tcPr>
            <w:tcW w:w="5760" w:type="dxa"/>
            <w:tcBorders>
              <w:top w:val="nil"/>
              <w:left w:val="nil"/>
              <w:bottom w:val="nil"/>
              <w:right w:val="nil"/>
            </w:tcBorders>
            <w:shd w:val="clear" w:color="auto" w:fill="auto"/>
            <w:noWrap/>
            <w:vAlign w:val="bottom"/>
            <w:hideMark/>
          </w:tcPr>
          <w:p w14:paraId="53C8B07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07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77" w14:textId="77777777" w:rsidR="00A33413" w:rsidRPr="001F1AD2" w:rsidRDefault="005E5BBF">
            <w:pPr>
              <w:contextualSpacing/>
              <w:rPr>
                <w:rFonts w:ascii="Times New Roman" w:eastAsia="Times New Roman" w:hAnsi="Times New Roman" w:cs="Times New Roman"/>
                <w:sz w:val="20"/>
              </w:rPr>
            </w:pPr>
          </w:p>
        </w:tc>
      </w:tr>
      <w:tr w:rsidR="006A30E3" w14:paraId="53C8B080" w14:textId="77777777">
        <w:trPr>
          <w:trHeight w:val="300"/>
        </w:trPr>
        <w:tc>
          <w:tcPr>
            <w:tcW w:w="5760" w:type="dxa"/>
            <w:tcBorders>
              <w:top w:val="nil"/>
              <w:left w:val="nil"/>
              <w:bottom w:val="nil"/>
              <w:right w:val="nil"/>
            </w:tcBorders>
            <w:shd w:val="clear" w:color="auto" w:fill="auto"/>
            <w:noWrap/>
            <w:vAlign w:val="bottom"/>
            <w:hideMark/>
          </w:tcPr>
          <w:p w14:paraId="53C8B07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07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7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7F" w14:textId="77777777" w:rsidR="00A33413" w:rsidRPr="001F1AD2" w:rsidRDefault="005E5BBF">
            <w:pPr>
              <w:contextualSpacing/>
              <w:rPr>
                <w:rFonts w:ascii="Times New Roman" w:eastAsia="Times New Roman" w:hAnsi="Times New Roman" w:cs="Times New Roman"/>
                <w:sz w:val="20"/>
              </w:rPr>
            </w:pPr>
          </w:p>
        </w:tc>
      </w:tr>
      <w:tr w:rsidR="006A30E3" w14:paraId="53C8B087" w14:textId="77777777">
        <w:trPr>
          <w:trHeight w:val="300"/>
        </w:trPr>
        <w:tc>
          <w:tcPr>
            <w:tcW w:w="6240" w:type="dxa"/>
            <w:gridSpan w:val="2"/>
            <w:tcBorders>
              <w:top w:val="nil"/>
              <w:left w:val="nil"/>
              <w:bottom w:val="nil"/>
              <w:right w:val="nil"/>
            </w:tcBorders>
            <w:shd w:val="clear" w:color="auto" w:fill="auto"/>
            <w:noWrap/>
            <w:vAlign w:val="bottom"/>
            <w:hideMark/>
          </w:tcPr>
          <w:p w14:paraId="53C8B08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08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8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86" w14:textId="77777777" w:rsidR="00A33413" w:rsidRPr="001F1AD2" w:rsidRDefault="005E5BBF">
            <w:pPr>
              <w:contextualSpacing/>
              <w:rPr>
                <w:rFonts w:ascii="Times New Roman" w:eastAsia="Times New Roman" w:hAnsi="Times New Roman" w:cs="Times New Roman"/>
                <w:sz w:val="20"/>
              </w:rPr>
            </w:pPr>
          </w:p>
        </w:tc>
      </w:tr>
      <w:tr w:rsidR="006A30E3" w14:paraId="53C8B08F" w14:textId="77777777">
        <w:trPr>
          <w:trHeight w:val="300"/>
        </w:trPr>
        <w:tc>
          <w:tcPr>
            <w:tcW w:w="5760" w:type="dxa"/>
            <w:tcBorders>
              <w:top w:val="nil"/>
              <w:left w:val="nil"/>
              <w:bottom w:val="nil"/>
              <w:right w:val="nil"/>
            </w:tcBorders>
            <w:shd w:val="clear" w:color="auto" w:fill="auto"/>
            <w:noWrap/>
            <w:vAlign w:val="bottom"/>
            <w:hideMark/>
          </w:tcPr>
          <w:p w14:paraId="53C8B08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8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8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8E" w14:textId="77777777" w:rsidR="00A33413" w:rsidRPr="001F1AD2" w:rsidRDefault="005E5BBF">
            <w:pPr>
              <w:contextualSpacing/>
              <w:rPr>
                <w:rFonts w:ascii="Times New Roman" w:eastAsia="Times New Roman" w:hAnsi="Times New Roman" w:cs="Times New Roman"/>
                <w:sz w:val="20"/>
              </w:rPr>
            </w:pPr>
          </w:p>
        </w:tc>
      </w:tr>
      <w:tr w:rsidR="006A30E3" w14:paraId="53C8B093" w14:textId="77777777">
        <w:trPr>
          <w:trHeight w:val="300"/>
        </w:trPr>
        <w:tc>
          <w:tcPr>
            <w:tcW w:w="5760" w:type="dxa"/>
            <w:tcBorders>
              <w:top w:val="nil"/>
              <w:left w:val="nil"/>
              <w:bottom w:val="nil"/>
              <w:right w:val="nil"/>
            </w:tcBorders>
            <w:shd w:val="clear" w:color="auto" w:fill="auto"/>
            <w:noWrap/>
            <w:vAlign w:val="bottom"/>
            <w:hideMark/>
          </w:tcPr>
          <w:p w14:paraId="53C8B090"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09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98 ως έχει   ΔΕΚΤΟ ΚΑΤΑ ΠΛΕΙΟΨΗΦΙΑ</w:t>
            </w:r>
          </w:p>
        </w:tc>
        <w:tc>
          <w:tcPr>
            <w:tcW w:w="960" w:type="dxa"/>
            <w:tcBorders>
              <w:top w:val="nil"/>
              <w:left w:val="nil"/>
              <w:bottom w:val="nil"/>
              <w:right w:val="nil"/>
            </w:tcBorders>
            <w:shd w:val="clear" w:color="auto" w:fill="auto"/>
            <w:noWrap/>
            <w:vAlign w:val="bottom"/>
            <w:hideMark/>
          </w:tcPr>
          <w:p w14:paraId="53C8B092" w14:textId="77777777" w:rsidR="00A33413" w:rsidRPr="001F1AD2" w:rsidRDefault="005E5BBF">
            <w:pPr>
              <w:contextualSpacing/>
              <w:rPr>
                <w:rFonts w:ascii="Calibri" w:eastAsia="Times New Roman" w:hAnsi="Calibri" w:cs="Times New Roman"/>
                <w:color w:val="000000"/>
                <w:sz w:val="22"/>
                <w:szCs w:val="22"/>
              </w:rPr>
            </w:pPr>
          </w:p>
        </w:tc>
      </w:tr>
      <w:tr w:rsidR="006A30E3" w14:paraId="53C8B09B" w14:textId="77777777">
        <w:trPr>
          <w:trHeight w:val="300"/>
        </w:trPr>
        <w:tc>
          <w:tcPr>
            <w:tcW w:w="5760" w:type="dxa"/>
            <w:tcBorders>
              <w:top w:val="nil"/>
              <w:left w:val="nil"/>
              <w:bottom w:val="nil"/>
              <w:right w:val="nil"/>
            </w:tcBorders>
            <w:shd w:val="clear" w:color="auto" w:fill="auto"/>
            <w:noWrap/>
            <w:vAlign w:val="bottom"/>
            <w:hideMark/>
          </w:tcPr>
          <w:p w14:paraId="53C8B0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0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9A" w14:textId="77777777" w:rsidR="00A33413" w:rsidRPr="001F1AD2" w:rsidRDefault="005E5BBF">
            <w:pPr>
              <w:contextualSpacing/>
              <w:rPr>
                <w:rFonts w:ascii="Times New Roman" w:eastAsia="Times New Roman" w:hAnsi="Times New Roman" w:cs="Times New Roman"/>
                <w:sz w:val="20"/>
              </w:rPr>
            </w:pPr>
          </w:p>
        </w:tc>
      </w:tr>
      <w:tr w:rsidR="006A30E3" w14:paraId="53C8B0A3" w14:textId="77777777">
        <w:trPr>
          <w:trHeight w:val="300"/>
        </w:trPr>
        <w:tc>
          <w:tcPr>
            <w:tcW w:w="5760" w:type="dxa"/>
            <w:tcBorders>
              <w:top w:val="nil"/>
              <w:left w:val="nil"/>
              <w:bottom w:val="nil"/>
              <w:right w:val="nil"/>
            </w:tcBorders>
            <w:shd w:val="clear" w:color="auto" w:fill="auto"/>
            <w:noWrap/>
            <w:vAlign w:val="bottom"/>
            <w:hideMark/>
          </w:tcPr>
          <w:p w14:paraId="53C8B0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0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A2" w14:textId="77777777" w:rsidR="00A33413" w:rsidRPr="001F1AD2" w:rsidRDefault="005E5BBF">
            <w:pPr>
              <w:contextualSpacing/>
              <w:rPr>
                <w:rFonts w:ascii="Times New Roman" w:eastAsia="Times New Roman" w:hAnsi="Times New Roman" w:cs="Times New Roman"/>
                <w:sz w:val="20"/>
              </w:rPr>
            </w:pPr>
          </w:p>
        </w:tc>
      </w:tr>
      <w:tr w:rsidR="006A30E3" w14:paraId="53C8B0AB" w14:textId="77777777">
        <w:trPr>
          <w:trHeight w:val="300"/>
        </w:trPr>
        <w:tc>
          <w:tcPr>
            <w:tcW w:w="5760" w:type="dxa"/>
            <w:tcBorders>
              <w:top w:val="nil"/>
              <w:left w:val="nil"/>
              <w:bottom w:val="nil"/>
              <w:right w:val="nil"/>
            </w:tcBorders>
            <w:shd w:val="clear" w:color="auto" w:fill="auto"/>
            <w:noWrap/>
            <w:vAlign w:val="bottom"/>
            <w:hideMark/>
          </w:tcPr>
          <w:p w14:paraId="53C8B0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0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AA" w14:textId="77777777" w:rsidR="00A33413" w:rsidRPr="001F1AD2" w:rsidRDefault="005E5BBF">
            <w:pPr>
              <w:contextualSpacing/>
              <w:rPr>
                <w:rFonts w:ascii="Times New Roman" w:eastAsia="Times New Roman" w:hAnsi="Times New Roman" w:cs="Times New Roman"/>
                <w:sz w:val="20"/>
              </w:rPr>
            </w:pPr>
          </w:p>
        </w:tc>
      </w:tr>
      <w:tr w:rsidR="006A30E3" w14:paraId="53C8B0B3" w14:textId="77777777">
        <w:trPr>
          <w:trHeight w:val="300"/>
        </w:trPr>
        <w:tc>
          <w:tcPr>
            <w:tcW w:w="5760" w:type="dxa"/>
            <w:tcBorders>
              <w:top w:val="nil"/>
              <w:left w:val="nil"/>
              <w:bottom w:val="nil"/>
              <w:right w:val="nil"/>
            </w:tcBorders>
            <w:shd w:val="clear" w:color="auto" w:fill="auto"/>
            <w:noWrap/>
            <w:vAlign w:val="bottom"/>
            <w:hideMark/>
          </w:tcPr>
          <w:p w14:paraId="53C8B0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0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0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B2" w14:textId="77777777" w:rsidR="00A33413" w:rsidRPr="001F1AD2" w:rsidRDefault="005E5BBF">
            <w:pPr>
              <w:contextualSpacing/>
              <w:rPr>
                <w:rFonts w:ascii="Times New Roman" w:eastAsia="Times New Roman" w:hAnsi="Times New Roman" w:cs="Times New Roman"/>
                <w:sz w:val="20"/>
              </w:rPr>
            </w:pPr>
          </w:p>
        </w:tc>
      </w:tr>
      <w:tr w:rsidR="006A30E3" w14:paraId="53C8B0BB" w14:textId="77777777">
        <w:trPr>
          <w:trHeight w:val="300"/>
        </w:trPr>
        <w:tc>
          <w:tcPr>
            <w:tcW w:w="5760" w:type="dxa"/>
            <w:tcBorders>
              <w:top w:val="nil"/>
              <w:left w:val="nil"/>
              <w:bottom w:val="nil"/>
              <w:right w:val="nil"/>
            </w:tcBorders>
            <w:shd w:val="clear" w:color="auto" w:fill="auto"/>
            <w:noWrap/>
            <w:vAlign w:val="bottom"/>
            <w:hideMark/>
          </w:tcPr>
          <w:p w14:paraId="53C8B0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0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0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BA" w14:textId="77777777" w:rsidR="00A33413" w:rsidRPr="001F1AD2" w:rsidRDefault="005E5BBF">
            <w:pPr>
              <w:contextualSpacing/>
              <w:rPr>
                <w:rFonts w:ascii="Times New Roman" w:eastAsia="Times New Roman" w:hAnsi="Times New Roman" w:cs="Times New Roman"/>
                <w:sz w:val="20"/>
              </w:rPr>
            </w:pPr>
          </w:p>
        </w:tc>
      </w:tr>
      <w:tr w:rsidR="006A30E3" w14:paraId="53C8B0C3" w14:textId="77777777">
        <w:trPr>
          <w:trHeight w:val="300"/>
        </w:trPr>
        <w:tc>
          <w:tcPr>
            <w:tcW w:w="5760" w:type="dxa"/>
            <w:tcBorders>
              <w:top w:val="nil"/>
              <w:left w:val="nil"/>
              <w:bottom w:val="nil"/>
              <w:right w:val="nil"/>
            </w:tcBorders>
            <w:shd w:val="clear" w:color="auto" w:fill="auto"/>
            <w:noWrap/>
            <w:vAlign w:val="bottom"/>
            <w:hideMark/>
          </w:tcPr>
          <w:p w14:paraId="53C8B0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0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C2" w14:textId="77777777" w:rsidR="00A33413" w:rsidRPr="001F1AD2" w:rsidRDefault="005E5BBF">
            <w:pPr>
              <w:contextualSpacing/>
              <w:rPr>
                <w:rFonts w:ascii="Times New Roman" w:eastAsia="Times New Roman" w:hAnsi="Times New Roman" w:cs="Times New Roman"/>
                <w:sz w:val="20"/>
              </w:rPr>
            </w:pPr>
          </w:p>
        </w:tc>
      </w:tr>
      <w:tr w:rsidR="006A30E3" w14:paraId="53C8B0CB" w14:textId="77777777">
        <w:trPr>
          <w:trHeight w:val="300"/>
        </w:trPr>
        <w:tc>
          <w:tcPr>
            <w:tcW w:w="5760" w:type="dxa"/>
            <w:tcBorders>
              <w:top w:val="nil"/>
              <w:left w:val="nil"/>
              <w:bottom w:val="nil"/>
              <w:right w:val="nil"/>
            </w:tcBorders>
            <w:shd w:val="clear" w:color="auto" w:fill="auto"/>
            <w:noWrap/>
            <w:vAlign w:val="bottom"/>
            <w:hideMark/>
          </w:tcPr>
          <w:p w14:paraId="53C8B0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0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CA" w14:textId="77777777" w:rsidR="00A33413" w:rsidRPr="001F1AD2" w:rsidRDefault="005E5BBF">
            <w:pPr>
              <w:contextualSpacing/>
              <w:rPr>
                <w:rFonts w:ascii="Times New Roman" w:eastAsia="Times New Roman" w:hAnsi="Times New Roman" w:cs="Times New Roman"/>
                <w:sz w:val="20"/>
              </w:rPr>
            </w:pPr>
          </w:p>
        </w:tc>
      </w:tr>
      <w:tr w:rsidR="006A30E3" w14:paraId="53C8B0D2" w14:textId="77777777">
        <w:trPr>
          <w:trHeight w:val="300"/>
        </w:trPr>
        <w:tc>
          <w:tcPr>
            <w:tcW w:w="6240" w:type="dxa"/>
            <w:gridSpan w:val="2"/>
            <w:tcBorders>
              <w:top w:val="nil"/>
              <w:left w:val="nil"/>
              <w:bottom w:val="nil"/>
              <w:right w:val="nil"/>
            </w:tcBorders>
            <w:shd w:val="clear" w:color="auto" w:fill="auto"/>
            <w:noWrap/>
            <w:vAlign w:val="bottom"/>
            <w:hideMark/>
          </w:tcPr>
          <w:p w14:paraId="53C8B0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0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D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D1" w14:textId="77777777" w:rsidR="00A33413" w:rsidRPr="001F1AD2" w:rsidRDefault="005E5BBF">
            <w:pPr>
              <w:contextualSpacing/>
              <w:rPr>
                <w:rFonts w:ascii="Times New Roman" w:eastAsia="Times New Roman" w:hAnsi="Times New Roman" w:cs="Times New Roman"/>
                <w:sz w:val="20"/>
              </w:rPr>
            </w:pPr>
          </w:p>
        </w:tc>
      </w:tr>
      <w:tr w:rsidR="006A30E3" w14:paraId="53C8B0DA" w14:textId="77777777">
        <w:trPr>
          <w:trHeight w:val="300"/>
        </w:trPr>
        <w:tc>
          <w:tcPr>
            <w:tcW w:w="5760" w:type="dxa"/>
            <w:tcBorders>
              <w:top w:val="nil"/>
              <w:left w:val="nil"/>
              <w:bottom w:val="nil"/>
              <w:right w:val="nil"/>
            </w:tcBorders>
            <w:shd w:val="clear" w:color="auto" w:fill="auto"/>
            <w:noWrap/>
            <w:vAlign w:val="bottom"/>
            <w:hideMark/>
          </w:tcPr>
          <w:p w14:paraId="53C8B0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D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D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D9" w14:textId="77777777" w:rsidR="00A33413" w:rsidRPr="001F1AD2" w:rsidRDefault="005E5BBF">
            <w:pPr>
              <w:contextualSpacing/>
              <w:rPr>
                <w:rFonts w:ascii="Times New Roman" w:eastAsia="Times New Roman" w:hAnsi="Times New Roman" w:cs="Times New Roman"/>
                <w:sz w:val="20"/>
              </w:rPr>
            </w:pPr>
          </w:p>
        </w:tc>
      </w:tr>
      <w:tr w:rsidR="006A30E3" w14:paraId="53C8B0DD" w14:textId="77777777">
        <w:trPr>
          <w:trHeight w:val="300"/>
        </w:trPr>
        <w:tc>
          <w:tcPr>
            <w:tcW w:w="5760" w:type="dxa"/>
            <w:tcBorders>
              <w:top w:val="nil"/>
              <w:left w:val="nil"/>
              <w:bottom w:val="nil"/>
              <w:right w:val="nil"/>
            </w:tcBorders>
            <w:shd w:val="clear" w:color="auto" w:fill="auto"/>
            <w:noWrap/>
            <w:vAlign w:val="bottom"/>
            <w:hideMark/>
          </w:tcPr>
          <w:p w14:paraId="53C8B0DB"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0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99 όπως τροποποιήθηκε   ΔΕΚΤΟ ΚΑΤΑ ΠΛΕΙΟΨΗΦΙΑ</w:t>
            </w:r>
          </w:p>
        </w:tc>
      </w:tr>
      <w:tr w:rsidR="006A30E3" w14:paraId="53C8B0E5" w14:textId="77777777">
        <w:trPr>
          <w:trHeight w:val="300"/>
        </w:trPr>
        <w:tc>
          <w:tcPr>
            <w:tcW w:w="5760" w:type="dxa"/>
            <w:tcBorders>
              <w:top w:val="nil"/>
              <w:left w:val="nil"/>
              <w:bottom w:val="nil"/>
              <w:right w:val="nil"/>
            </w:tcBorders>
            <w:shd w:val="clear" w:color="auto" w:fill="auto"/>
            <w:noWrap/>
            <w:vAlign w:val="bottom"/>
            <w:hideMark/>
          </w:tcPr>
          <w:p w14:paraId="53C8B0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0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E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E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E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E4" w14:textId="77777777" w:rsidR="00A33413" w:rsidRPr="001F1AD2" w:rsidRDefault="005E5BBF">
            <w:pPr>
              <w:contextualSpacing/>
              <w:rPr>
                <w:rFonts w:ascii="Times New Roman" w:eastAsia="Times New Roman" w:hAnsi="Times New Roman" w:cs="Times New Roman"/>
                <w:sz w:val="20"/>
              </w:rPr>
            </w:pPr>
          </w:p>
        </w:tc>
      </w:tr>
      <w:tr w:rsidR="006A30E3" w14:paraId="53C8B0ED" w14:textId="77777777">
        <w:trPr>
          <w:trHeight w:val="300"/>
        </w:trPr>
        <w:tc>
          <w:tcPr>
            <w:tcW w:w="5760" w:type="dxa"/>
            <w:tcBorders>
              <w:top w:val="nil"/>
              <w:left w:val="nil"/>
              <w:bottom w:val="nil"/>
              <w:right w:val="nil"/>
            </w:tcBorders>
            <w:shd w:val="clear" w:color="auto" w:fill="auto"/>
            <w:noWrap/>
            <w:vAlign w:val="bottom"/>
            <w:hideMark/>
          </w:tcPr>
          <w:p w14:paraId="53C8B0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0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E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EC" w14:textId="77777777" w:rsidR="00A33413" w:rsidRPr="001F1AD2" w:rsidRDefault="005E5BBF">
            <w:pPr>
              <w:contextualSpacing/>
              <w:rPr>
                <w:rFonts w:ascii="Times New Roman" w:eastAsia="Times New Roman" w:hAnsi="Times New Roman" w:cs="Times New Roman"/>
                <w:sz w:val="20"/>
              </w:rPr>
            </w:pPr>
          </w:p>
        </w:tc>
      </w:tr>
      <w:tr w:rsidR="006A30E3" w14:paraId="53C8B0F5" w14:textId="77777777">
        <w:trPr>
          <w:trHeight w:val="300"/>
        </w:trPr>
        <w:tc>
          <w:tcPr>
            <w:tcW w:w="5760" w:type="dxa"/>
            <w:tcBorders>
              <w:top w:val="nil"/>
              <w:left w:val="nil"/>
              <w:bottom w:val="nil"/>
              <w:right w:val="nil"/>
            </w:tcBorders>
            <w:shd w:val="clear" w:color="auto" w:fill="auto"/>
            <w:noWrap/>
            <w:vAlign w:val="bottom"/>
            <w:hideMark/>
          </w:tcPr>
          <w:p w14:paraId="53C8B0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0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F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0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F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F4" w14:textId="77777777" w:rsidR="00A33413" w:rsidRPr="001F1AD2" w:rsidRDefault="005E5BBF">
            <w:pPr>
              <w:contextualSpacing/>
              <w:rPr>
                <w:rFonts w:ascii="Times New Roman" w:eastAsia="Times New Roman" w:hAnsi="Times New Roman" w:cs="Times New Roman"/>
                <w:sz w:val="20"/>
              </w:rPr>
            </w:pPr>
          </w:p>
        </w:tc>
      </w:tr>
      <w:tr w:rsidR="006A30E3" w14:paraId="53C8B0FD" w14:textId="77777777">
        <w:trPr>
          <w:trHeight w:val="300"/>
        </w:trPr>
        <w:tc>
          <w:tcPr>
            <w:tcW w:w="5760" w:type="dxa"/>
            <w:tcBorders>
              <w:top w:val="nil"/>
              <w:left w:val="nil"/>
              <w:bottom w:val="nil"/>
              <w:right w:val="nil"/>
            </w:tcBorders>
            <w:shd w:val="clear" w:color="auto" w:fill="auto"/>
            <w:noWrap/>
            <w:vAlign w:val="bottom"/>
            <w:hideMark/>
          </w:tcPr>
          <w:p w14:paraId="53C8B0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0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F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0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0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0F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0FC" w14:textId="77777777" w:rsidR="00A33413" w:rsidRPr="001F1AD2" w:rsidRDefault="005E5BBF">
            <w:pPr>
              <w:contextualSpacing/>
              <w:rPr>
                <w:rFonts w:ascii="Times New Roman" w:eastAsia="Times New Roman" w:hAnsi="Times New Roman" w:cs="Times New Roman"/>
                <w:sz w:val="20"/>
              </w:rPr>
            </w:pPr>
          </w:p>
        </w:tc>
      </w:tr>
      <w:tr w:rsidR="006A30E3" w14:paraId="53C8B105" w14:textId="77777777">
        <w:trPr>
          <w:trHeight w:val="300"/>
        </w:trPr>
        <w:tc>
          <w:tcPr>
            <w:tcW w:w="5760" w:type="dxa"/>
            <w:tcBorders>
              <w:top w:val="nil"/>
              <w:left w:val="nil"/>
              <w:bottom w:val="nil"/>
              <w:right w:val="nil"/>
            </w:tcBorders>
            <w:shd w:val="clear" w:color="auto" w:fill="auto"/>
            <w:noWrap/>
            <w:vAlign w:val="bottom"/>
            <w:hideMark/>
          </w:tcPr>
          <w:p w14:paraId="53C8B0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0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1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04" w14:textId="77777777" w:rsidR="00A33413" w:rsidRPr="001F1AD2" w:rsidRDefault="005E5BBF">
            <w:pPr>
              <w:contextualSpacing/>
              <w:rPr>
                <w:rFonts w:ascii="Times New Roman" w:eastAsia="Times New Roman" w:hAnsi="Times New Roman" w:cs="Times New Roman"/>
                <w:sz w:val="20"/>
              </w:rPr>
            </w:pPr>
          </w:p>
        </w:tc>
      </w:tr>
      <w:tr w:rsidR="006A30E3" w14:paraId="53C8B10D" w14:textId="77777777">
        <w:trPr>
          <w:trHeight w:val="300"/>
        </w:trPr>
        <w:tc>
          <w:tcPr>
            <w:tcW w:w="5760" w:type="dxa"/>
            <w:tcBorders>
              <w:top w:val="nil"/>
              <w:left w:val="nil"/>
              <w:bottom w:val="nil"/>
              <w:right w:val="nil"/>
            </w:tcBorders>
            <w:shd w:val="clear" w:color="auto" w:fill="auto"/>
            <w:noWrap/>
            <w:vAlign w:val="bottom"/>
            <w:hideMark/>
          </w:tcPr>
          <w:p w14:paraId="53C8B1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1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0C" w14:textId="77777777" w:rsidR="00A33413" w:rsidRPr="001F1AD2" w:rsidRDefault="005E5BBF">
            <w:pPr>
              <w:contextualSpacing/>
              <w:rPr>
                <w:rFonts w:ascii="Times New Roman" w:eastAsia="Times New Roman" w:hAnsi="Times New Roman" w:cs="Times New Roman"/>
                <w:sz w:val="20"/>
              </w:rPr>
            </w:pPr>
          </w:p>
        </w:tc>
      </w:tr>
      <w:tr w:rsidR="006A30E3" w14:paraId="53C8B115" w14:textId="77777777">
        <w:trPr>
          <w:trHeight w:val="300"/>
        </w:trPr>
        <w:tc>
          <w:tcPr>
            <w:tcW w:w="5760" w:type="dxa"/>
            <w:tcBorders>
              <w:top w:val="nil"/>
              <w:left w:val="nil"/>
              <w:bottom w:val="nil"/>
              <w:right w:val="nil"/>
            </w:tcBorders>
            <w:shd w:val="clear" w:color="auto" w:fill="auto"/>
            <w:noWrap/>
            <w:vAlign w:val="bottom"/>
            <w:hideMark/>
          </w:tcPr>
          <w:p w14:paraId="53C8B1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1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14" w14:textId="77777777" w:rsidR="00A33413" w:rsidRPr="001F1AD2" w:rsidRDefault="005E5BBF">
            <w:pPr>
              <w:contextualSpacing/>
              <w:rPr>
                <w:rFonts w:ascii="Times New Roman" w:eastAsia="Times New Roman" w:hAnsi="Times New Roman" w:cs="Times New Roman"/>
                <w:sz w:val="20"/>
              </w:rPr>
            </w:pPr>
          </w:p>
        </w:tc>
      </w:tr>
      <w:tr w:rsidR="006A30E3" w14:paraId="53C8B11C" w14:textId="77777777">
        <w:trPr>
          <w:trHeight w:val="300"/>
        </w:trPr>
        <w:tc>
          <w:tcPr>
            <w:tcW w:w="6240" w:type="dxa"/>
            <w:gridSpan w:val="2"/>
            <w:tcBorders>
              <w:top w:val="nil"/>
              <w:left w:val="nil"/>
              <w:bottom w:val="nil"/>
              <w:right w:val="nil"/>
            </w:tcBorders>
            <w:shd w:val="clear" w:color="auto" w:fill="auto"/>
            <w:noWrap/>
            <w:vAlign w:val="bottom"/>
            <w:hideMark/>
          </w:tcPr>
          <w:p w14:paraId="53C8B1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1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B1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1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1B" w14:textId="77777777" w:rsidR="00A33413" w:rsidRPr="001F1AD2" w:rsidRDefault="005E5BBF">
            <w:pPr>
              <w:contextualSpacing/>
              <w:rPr>
                <w:rFonts w:ascii="Times New Roman" w:eastAsia="Times New Roman" w:hAnsi="Times New Roman" w:cs="Times New Roman"/>
                <w:sz w:val="20"/>
              </w:rPr>
            </w:pPr>
          </w:p>
        </w:tc>
      </w:tr>
      <w:tr w:rsidR="006A30E3" w14:paraId="53C8B124" w14:textId="77777777">
        <w:trPr>
          <w:trHeight w:val="300"/>
        </w:trPr>
        <w:tc>
          <w:tcPr>
            <w:tcW w:w="5760" w:type="dxa"/>
            <w:tcBorders>
              <w:top w:val="nil"/>
              <w:left w:val="nil"/>
              <w:bottom w:val="nil"/>
              <w:right w:val="nil"/>
            </w:tcBorders>
            <w:shd w:val="clear" w:color="auto" w:fill="auto"/>
            <w:noWrap/>
            <w:vAlign w:val="bottom"/>
            <w:hideMark/>
          </w:tcPr>
          <w:p w14:paraId="53C8B11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1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2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2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23" w14:textId="77777777" w:rsidR="00A33413" w:rsidRPr="001F1AD2" w:rsidRDefault="005E5BBF">
            <w:pPr>
              <w:contextualSpacing/>
              <w:rPr>
                <w:rFonts w:ascii="Times New Roman" w:eastAsia="Times New Roman" w:hAnsi="Times New Roman" w:cs="Times New Roman"/>
                <w:sz w:val="20"/>
              </w:rPr>
            </w:pPr>
          </w:p>
        </w:tc>
      </w:tr>
      <w:tr w:rsidR="006A30E3" w14:paraId="53C8B127" w14:textId="77777777">
        <w:trPr>
          <w:trHeight w:val="300"/>
        </w:trPr>
        <w:tc>
          <w:tcPr>
            <w:tcW w:w="5760" w:type="dxa"/>
            <w:tcBorders>
              <w:top w:val="nil"/>
              <w:left w:val="nil"/>
              <w:bottom w:val="nil"/>
              <w:right w:val="nil"/>
            </w:tcBorders>
            <w:shd w:val="clear" w:color="auto" w:fill="auto"/>
            <w:noWrap/>
            <w:vAlign w:val="bottom"/>
            <w:hideMark/>
          </w:tcPr>
          <w:p w14:paraId="53C8B125"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1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100 όπως τροποποιήθηκε   ΔΕΚΤΟ ΚΑΤΑ ΠΛΕΙΟΨΗΦΙΑ</w:t>
            </w:r>
          </w:p>
        </w:tc>
      </w:tr>
      <w:tr w:rsidR="006A30E3" w14:paraId="53C8B12F" w14:textId="77777777">
        <w:trPr>
          <w:trHeight w:val="300"/>
        </w:trPr>
        <w:tc>
          <w:tcPr>
            <w:tcW w:w="5760" w:type="dxa"/>
            <w:tcBorders>
              <w:top w:val="nil"/>
              <w:left w:val="nil"/>
              <w:bottom w:val="nil"/>
              <w:right w:val="nil"/>
            </w:tcBorders>
            <w:shd w:val="clear" w:color="auto" w:fill="auto"/>
            <w:noWrap/>
            <w:vAlign w:val="bottom"/>
            <w:hideMark/>
          </w:tcPr>
          <w:p w14:paraId="53C8B1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1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2E" w14:textId="77777777" w:rsidR="00A33413" w:rsidRPr="001F1AD2" w:rsidRDefault="005E5BBF">
            <w:pPr>
              <w:contextualSpacing/>
              <w:rPr>
                <w:rFonts w:ascii="Times New Roman" w:eastAsia="Times New Roman" w:hAnsi="Times New Roman" w:cs="Times New Roman"/>
                <w:sz w:val="20"/>
              </w:rPr>
            </w:pPr>
          </w:p>
        </w:tc>
      </w:tr>
      <w:tr w:rsidR="006A30E3" w14:paraId="53C8B137" w14:textId="77777777">
        <w:trPr>
          <w:trHeight w:val="300"/>
        </w:trPr>
        <w:tc>
          <w:tcPr>
            <w:tcW w:w="5760" w:type="dxa"/>
            <w:tcBorders>
              <w:top w:val="nil"/>
              <w:left w:val="nil"/>
              <w:bottom w:val="nil"/>
              <w:right w:val="nil"/>
            </w:tcBorders>
            <w:shd w:val="clear" w:color="auto" w:fill="auto"/>
            <w:noWrap/>
            <w:vAlign w:val="bottom"/>
            <w:hideMark/>
          </w:tcPr>
          <w:p w14:paraId="53C8B1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1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36" w14:textId="77777777" w:rsidR="00A33413" w:rsidRPr="001F1AD2" w:rsidRDefault="005E5BBF">
            <w:pPr>
              <w:contextualSpacing/>
              <w:rPr>
                <w:rFonts w:ascii="Times New Roman" w:eastAsia="Times New Roman" w:hAnsi="Times New Roman" w:cs="Times New Roman"/>
                <w:sz w:val="20"/>
              </w:rPr>
            </w:pPr>
          </w:p>
        </w:tc>
      </w:tr>
      <w:tr w:rsidR="006A30E3" w14:paraId="53C8B13F" w14:textId="77777777">
        <w:trPr>
          <w:trHeight w:val="300"/>
        </w:trPr>
        <w:tc>
          <w:tcPr>
            <w:tcW w:w="5760" w:type="dxa"/>
            <w:tcBorders>
              <w:top w:val="nil"/>
              <w:left w:val="nil"/>
              <w:bottom w:val="nil"/>
              <w:right w:val="nil"/>
            </w:tcBorders>
            <w:shd w:val="clear" w:color="auto" w:fill="auto"/>
            <w:noWrap/>
            <w:vAlign w:val="bottom"/>
            <w:hideMark/>
          </w:tcPr>
          <w:p w14:paraId="53C8B1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1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3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3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3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3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3E" w14:textId="77777777" w:rsidR="00A33413" w:rsidRPr="001F1AD2" w:rsidRDefault="005E5BBF">
            <w:pPr>
              <w:contextualSpacing/>
              <w:rPr>
                <w:rFonts w:ascii="Times New Roman" w:eastAsia="Times New Roman" w:hAnsi="Times New Roman" w:cs="Times New Roman"/>
                <w:sz w:val="20"/>
              </w:rPr>
            </w:pPr>
          </w:p>
        </w:tc>
      </w:tr>
      <w:tr w:rsidR="006A30E3" w14:paraId="53C8B147" w14:textId="77777777">
        <w:trPr>
          <w:trHeight w:val="300"/>
        </w:trPr>
        <w:tc>
          <w:tcPr>
            <w:tcW w:w="5760" w:type="dxa"/>
            <w:tcBorders>
              <w:top w:val="nil"/>
              <w:left w:val="nil"/>
              <w:bottom w:val="nil"/>
              <w:right w:val="nil"/>
            </w:tcBorders>
            <w:shd w:val="clear" w:color="auto" w:fill="auto"/>
            <w:noWrap/>
            <w:vAlign w:val="bottom"/>
            <w:hideMark/>
          </w:tcPr>
          <w:p w14:paraId="53C8B1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1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4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1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46" w14:textId="77777777" w:rsidR="00A33413" w:rsidRPr="001F1AD2" w:rsidRDefault="005E5BBF">
            <w:pPr>
              <w:contextualSpacing/>
              <w:rPr>
                <w:rFonts w:ascii="Times New Roman" w:eastAsia="Times New Roman" w:hAnsi="Times New Roman" w:cs="Times New Roman"/>
                <w:sz w:val="20"/>
              </w:rPr>
            </w:pPr>
          </w:p>
        </w:tc>
      </w:tr>
      <w:tr w:rsidR="006A30E3" w14:paraId="53C8B14F" w14:textId="77777777">
        <w:trPr>
          <w:trHeight w:val="300"/>
        </w:trPr>
        <w:tc>
          <w:tcPr>
            <w:tcW w:w="5760" w:type="dxa"/>
            <w:tcBorders>
              <w:top w:val="nil"/>
              <w:left w:val="nil"/>
              <w:bottom w:val="nil"/>
              <w:right w:val="nil"/>
            </w:tcBorders>
            <w:shd w:val="clear" w:color="auto" w:fill="auto"/>
            <w:noWrap/>
            <w:vAlign w:val="bottom"/>
            <w:hideMark/>
          </w:tcPr>
          <w:p w14:paraId="53C8B1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1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1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4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4E" w14:textId="77777777" w:rsidR="00A33413" w:rsidRPr="001F1AD2" w:rsidRDefault="005E5BBF">
            <w:pPr>
              <w:contextualSpacing/>
              <w:rPr>
                <w:rFonts w:ascii="Times New Roman" w:eastAsia="Times New Roman" w:hAnsi="Times New Roman" w:cs="Times New Roman"/>
                <w:sz w:val="20"/>
              </w:rPr>
            </w:pPr>
          </w:p>
        </w:tc>
      </w:tr>
      <w:tr w:rsidR="006A30E3" w14:paraId="53C8B157" w14:textId="77777777">
        <w:trPr>
          <w:trHeight w:val="300"/>
        </w:trPr>
        <w:tc>
          <w:tcPr>
            <w:tcW w:w="5760" w:type="dxa"/>
            <w:tcBorders>
              <w:top w:val="nil"/>
              <w:left w:val="nil"/>
              <w:bottom w:val="nil"/>
              <w:right w:val="nil"/>
            </w:tcBorders>
            <w:shd w:val="clear" w:color="auto" w:fill="auto"/>
            <w:noWrap/>
            <w:vAlign w:val="bottom"/>
            <w:hideMark/>
          </w:tcPr>
          <w:p w14:paraId="53C8B1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1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5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56" w14:textId="77777777" w:rsidR="00A33413" w:rsidRPr="001F1AD2" w:rsidRDefault="005E5BBF">
            <w:pPr>
              <w:contextualSpacing/>
              <w:rPr>
                <w:rFonts w:ascii="Times New Roman" w:eastAsia="Times New Roman" w:hAnsi="Times New Roman" w:cs="Times New Roman"/>
                <w:sz w:val="20"/>
              </w:rPr>
            </w:pPr>
          </w:p>
        </w:tc>
      </w:tr>
      <w:tr w:rsidR="006A30E3" w14:paraId="53C8B15F" w14:textId="77777777">
        <w:trPr>
          <w:trHeight w:val="300"/>
        </w:trPr>
        <w:tc>
          <w:tcPr>
            <w:tcW w:w="5760" w:type="dxa"/>
            <w:tcBorders>
              <w:top w:val="nil"/>
              <w:left w:val="nil"/>
              <w:bottom w:val="nil"/>
              <w:right w:val="nil"/>
            </w:tcBorders>
            <w:shd w:val="clear" w:color="auto" w:fill="auto"/>
            <w:noWrap/>
            <w:vAlign w:val="bottom"/>
            <w:hideMark/>
          </w:tcPr>
          <w:p w14:paraId="53C8B1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1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5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5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5E" w14:textId="77777777" w:rsidR="00A33413" w:rsidRPr="001F1AD2" w:rsidRDefault="005E5BBF">
            <w:pPr>
              <w:contextualSpacing/>
              <w:rPr>
                <w:rFonts w:ascii="Times New Roman" w:eastAsia="Times New Roman" w:hAnsi="Times New Roman" w:cs="Times New Roman"/>
                <w:sz w:val="20"/>
              </w:rPr>
            </w:pPr>
          </w:p>
        </w:tc>
      </w:tr>
      <w:tr w:rsidR="006A30E3" w14:paraId="53C8B166" w14:textId="77777777">
        <w:trPr>
          <w:trHeight w:val="300"/>
        </w:trPr>
        <w:tc>
          <w:tcPr>
            <w:tcW w:w="6240" w:type="dxa"/>
            <w:gridSpan w:val="2"/>
            <w:tcBorders>
              <w:top w:val="nil"/>
              <w:left w:val="nil"/>
              <w:bottom w:val="nil"/>
              <w:right w:val="nil"/>
            </w:tcBorders>
            <w:shd w:val="clear" w:color="auto" w:fill="auto"/>
            <w:noWrap/>
            <w:vAlign w:val="bottom"/>
            <w:hideMark/>
          </w:tcPr>
          <w:p w14:paraId="53C8B1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1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B1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6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65" w14:textId="77777777" w:rsidR="00A33413" w:rsidRPr="001F1AD2" w:rsidRDefault="005E5BBF">
            <w:pPr>
              <w:contextualSpacing/>
              <w:rPr>
                <w:rFonts w:ascii="Times New Roman" w:eastAsia="Times New Roman" w:hAnsi="Times New Roman" w:cs="Times New Roman"/>
                <w:sz w:val="20"/>
              </w:rPr>
            </w:pPr>
          </w:p>
        </w:tc>
      </w:tr>
      <w:tr w:rsidR="006A30E3" w14:paraId="53C8B16E" w14:textId="77777777">
        <w:trPr>
          <w:trHeight w:val="300"/>
        </w:trPr>
        <w:tc>
          <w:tcPr>
            <w:tcW w:w="5760" w:type="dxa"/>
            <w:tcBorders>
              <w:top w:val="nil"/>
              <w:left w:val="nil"/>
              <w:bottom w:val="nil"/>
              <w:right w:val="nil"/>
            </w:tcBorders>
            <w:shd w:val="clear" w:color="auto" w:fill="auto"/>
            <w:noWrap/>
            <w:vAlign w:val="bottom"/>
            <w:hideMark/>
          </w:tcPr>
          <w:p w14:paraId="53C8B1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6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6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6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6D" w14:textId="77777777" w:rsidR="00A33413" w:rsidRPr="001F1AD2" w:rsidRDefault="005E5BBF">
            <w:pPr>
              <w:contextualSpacing/>
              <w:rPr>
                <w:rFonts w:ascii="Times New Roman" w:eastAsia="Times New Roman" w:hAnsi="Times New Roman" w:cs="Times New Roman"/>
                <w:sz w:val="20"/>
              </w:rPr>
            </w:pPr>
          </w:p>
        </w:tc>
      </w:tr>
      <w:tr w:rsidR="006A30E3" w14:paraId="53C8B171" w14:textId="77777777">
        <w:trPr>
          <w:trHeight w:val="300"/>
        </w:trPr>
        <w:tc>
          <w:tcPr>
            <w:tcW w:w="5760" w:type="dxa"/>
            <w:tcBorders>
              <w:top w:val="nil"/>
              <w:left w:val="nil"/>
              <w:bottom w:val="nil"/>
              <w:right w:val="nil"/>
            </w:tcBorders>
            <w:shd w:val="clear" w:color="auto" w:fill="auto"/>
            <w:noWrap/>
            <w:vAlign w:val="bottom"/>
            <w:hideMark/>
          </w:tcPr>
          <w:p w14:paraId="53C8B16F"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1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101 όπως τροποποιήθηκε   ΔΕΚΤΟ ΚΑΤΑ ΠΛΕΙΟΨΗΦΙΑ</w:t>
            </w:r>
          </w:p>
        </w:tc>
      </w:tr>
      <w:tr w:rsidR="006A30E3" w14:paraId="53C8B179" w14:textId="77777777">
        <w:trPr>
          <w:trHeight w:val="300"/>
        </w:trPr>
        <w:tc>
          <w:tcPr>
            <w:tcW w:w="5760" w:type="dxa"/>
            <w:tcBorders>
              <w:top w:val="nil"/>
              <w:left w:val="nil"/>
              <w:bottom w:val="nil"/>
              <w:right w:val="nil"/>
            </w:tcBorders>
            <w:shd w:val="clear" w:color="auto" w:fill="auto"/>
            <w:noWrap/>
            <w:vAlign w:val="bottom"/>
            <w:hideMark/>
          </w:tcPr>
          <w:p w14:paraId="53C8B1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1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7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78" w14:textId="77777777" w:rsidR="00A33413" w:rsidRPr="001F1AD2" w:rsidRDefault="005E5BBF">
            <w:pPr>
              <w:contextualSpacing/>
              <w:rPr>
                <w:rFonts w:ascii="Times New Roman" w:eastAsia="Times New Roman" w:hAnsi="Times New Roman" w:cs="Times New Roman"/>
                <w:sz w:val="20"/>
              </w:rPr>
            </w:pPr>
          </w:p>
        </w:tc>
      </w:tr>
      <w:tr w:rsidR="006A30E3" w14:paraId="53C8B181" w14:textId="77777777">
        <w:trPr>
          <w:trHeight w:val="300"/>
        </w:trPr>
        <w:tc>
          <w:tcPr>
            <w:tcW w:w="5760" w:type="dxa"/>
            <w:tcBorders>
              <w:top w:val="nil"/>
              <w:left w:val="nil"/>
              <w:bottom w:val="nil"/>
              <w:right w:val="nil"/>
            </w:tcBorders>
            <w:shd w:val="clear" w:color="auto" w:fill="auto"/>
            <w:noWrap/>
            <w:vAlign w:val="bottom"/>
            <w:hideMark/>
          </w:tcPr>
          <w:p w14:paraId="53C8B1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1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7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80" w14:textId="77777777" w:rsidR="00A33413" w:rsidRPr="001F1AD2" w:rsidRDefault="005E5BBF">
            <w:pPr>
              <w:contextualSpacing/>
              <w:rPr>
                <w:rFonts w:ascii="Times New Roman" w:eastAsia="Times New Roman" w:hAnsi="Times New Roman" w:cs="Times New Roman"/>
                <w:sz w:val="20"/>
              </w:rPr>
            </w:pPr>
          </w:p>
        </w:tc>
      </w:tr>
      <w:tr w:rsidR="006A30E3" w14:paraId="53C8B189" w14:textId="77777777">
        <w:trPr>
          <w:trHeight w:val="300"/>
        </w:trPr>
        <w:tc>
          <w:tcPr>
            <w:tcW w:w="5760" w:type="dxa"/>
            <w:tcBorders>
              <w:top w:val="nil"/>
              <w:left w:val="nil"/>
              <w:bottom w:val="nil"/>
              <w:right w:val="nil"/>
            </w:tcBorders>
            <w:shd w:val="clear" w:color="auto" w:fill="auto"/>
            <w:noWrap/>
            <w:vAlign w:val="bottom"/>
            <w:hideMark/>
          </w:tcPr>
          <w:p w14:paraId="53C8B1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1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8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8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88" w14:textId="77777777" w:rsidR="00A33413" w:rsidRPr="001F1AD2" w:rsidRDefault="005E5BBF">
            <w:pPr>
              <w:contextualSpacing/>
              <w:rPr>
                <w:rFonts w:ascii="Times New Roman" w:eastAsia="Times New Roman" w:hAnsi="Times New Roman" w:cs="Times New Roman"/>
                <w:sz w:val="20"/>
              </w:rPr>
            </w:pPr>
          </w:p>
        </w:tc>
      </w:tr>
      <w:tr w:rsidR="006A30E3" w14:paraId="53C8B191" w14:textId="77777777">
        <w:trPr>
          <w:trHeight w:val="300"/>
        </w:trPr>
        <w:tc>
          <w:tcPr>
            <w:tcW w:w="5760" w:type="dxa"/>
            <w:tcBorders>
              <w:top w:val="nil"/>
              <w:left w:val="nil"/>
              <w:bottom w:val="nil"/>
              <w:right w:val="nil"/>
            </w:tcBorders>
            <w:shd w:val="clear" w:color="auto" w:fill="auto"/>
            <w:noWrap/>
            <w:vAlign w:val="bottom"/>
            <w:hideMark/>
          </w:tcPr>
          <w:p w14:paraId="53C8B1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1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8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1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8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90" w14:textId="77777777" w:rsidR="00A33413" w:rsidRPr="001F1AD2" w:rsidRDefault="005E5BBF">
            <w:pPr>
              <w:contextualSpacing/>
              <w:rPr>
                <w:rFonts w:ascii="Times New Roman" w:eastAsia="Times New Roman" w:hAnsi="Times New Roman" w:cs="Times New Roman"/>
                <w:sz w:val="20"/>
              </w:rPr>
            </w:pPr>
          </w:p>
        </w:tc>
      </w:tr>
      <w:tr w:rsidR="006A30E3" w14:paraId="53C8B199" w14:textId="77777777">
        <w:trPr>
          <w:trHeight w:val="300"/>
        </w:trPr>
        <w:tc>
          <w:tcPr>
            <w:tcW w:w="5760" w:type="dxa"/>
            <w:tcBorders>
              <w:top w:val="nil"/>
              <w:left w:val="nil"/>
              <w:bottom w:val="nil"/>
              <w:right w:val="nil"/>
            </w:tcBorders>
            <w:shd w:val="clear" w:color="auto" w:fill="auto"/>
            <w:noWrap/>
            <w:vAlign w:val="bottom"/>
            <w:hideMark/>
          </w:tcPr>
          <w:p w14:paraId="53C8B1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1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1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9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98" w14:textId="77777777" w:rsidR="00A33413" w:rsidRPr="001F1AD2" w:rsidRDefault="005E5BBF">
            <w:pPr>
              <w:contextualSpacing/>
              <w:rPr>
                <w:rFonts w:ascii="Times New Roman" w:eastAsia="Times New Roman" w:hAnsi="Times New Roman" w:cs="Times New Roman"/>
                <w:sz w:val="20"/>
              </w:rPr>
            </w:pPr>
          </w:p>
        </w:tc>
      </w:tr>
      <w:tr w:rsidR="006A30E3" w14:paraId="53C8B1A1" w14:textId="77777777">
        <w:trPr>
          <w:trHeight w:val="300"/>
        </w:trPr>
        <w:tc>
          <w:tcPr>
            <w:tcW w:w="5760" w:type="dxa"/>
            <w:tcBorders>
              <w:top w:val="nil"/>
              <w:left w:val="nil"/>
              <w:bottom w:val="nil"/>
              <w:right w:val="nil"/>
            </w:tcBorders>
            <w:shd w:val="clear" w:color="auto" w:fill="auto"/>
            <w:noWrap/>
            <w:vAlign w:val="bottom"/>
            <w:hideMark/>
          </w:tcPr>
          <w:p w14:paraId="53C8B1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1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9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A0" w14:textId="77777777" w:rsidR="00A33413" w:rsidRPr="001F1AD2" w:rsidRDefault="005E5BBF">
            <w:pPr>
              <w:contextualSpacing/>
              <w:rPr>
                <w:rFonts w:ascii="Times New Roman" w:eastAsia="Times New Roman" w:hAnsi="Times New Roman" w:cs="Times New Roman"/>
                <w:sz w:val="20"/>
              </w:rPr>
            </w:pPr>
          </w:p>
        </w:tc>
      </w:tr>
      <w:tr w:rsidR="006A30E3" w14:paraId="53C8B1A9" w14:textId="77777777">
        <w:trPr>
          <w:trHeight w:val="300"/>
        </w:trPr>
        <w:tc>
          <w:tcPr>
            <w:tcW w:w="5760" w:type="dxa"/>
            <w:tcBorders>
              <w:top w:val="nil"/>
              <w:left w:val="nil"/>
              <w:bottom w:val="nil"/>
              <w:right w:val="nil"/>
            </w:tcBorders>
            <w:shd w:val="clear" w:color="auto" w:fill="auto"/>
            <w:noWrap/>
            <w:vAlign w:val="bottom"/>
            <w:hideMark/>
          </w:tcPr>
          <w:p w14:paraId="53C8B1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1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A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A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A8" w14:textId="77777777" w:rsidR="00A33413" w:rsidRPr="001F1AD2" w:rsidRDefault="005E5BBF">
            <w:pPr>
              <w:contextualSpacing/>
              <w:rPr>
                <w:rFonts w:ascii="Times New Roman" w:eastAsia="Times New Roman" w:hAnsi="Times New Roman" w:cs="Times New Roman"/>
                <w:sz w:val="20"/>
              </w:rPr>
            </w:pPr>
          </w:p>
        </w:tc>
      </w:tr>
      <w:tr w:rsidR="006A30E3" w14:paraId="53C8B1B0" w14:textId="77777777">
        <w:trPr>
          <w:trHeight w:val="300"/>
        </w:trPr>
        <w:tc>
          <w:tcPr>
            <w:tcW w:w="6240" w:type="dxa"/>
            <w:gridSpan w:val="2"/>
            <w:tcBorders>
              <w:top w:val="nil"/>
              <w:left w:val="nil"/>
              <w:bottom w:val="nil"/>
              <w:right w:val="nil"/>
            </w:tcBorders>
            <w:shd w:val="clear" w:color="auto" w:fill="auto"/>
            <w:noWrap/>
            <w:vAlign w:val="bottom"/>
            <w:hideMark/>
          </w:tcPr>
          <w:p w14:paraId="53C8B1A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1A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B1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A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AF" w14:textId="77777777" w:rsidR="00A33413" w:rsidRPr="001F1AD2" w:rsidRDefault="005E5BBF">
            <w:pPr>
              <w:contextualSpacing/>
              <w:rPr>
                <w:rFonts w:ascii="Times New Roman" w:eastAsia="Times New Roman" w:hAnsi="Times New Roman" w:cs="Times New Roman"/>
                <w:sz w:val="20"/>
              </w:rPr>
            </w:pPr>
          </w:p>
        </w:tc>
      </w:tr>
      <w:tr w:rsidR="006A30E3" w14:paraId="53C8B1B8" w14:textId="77777777">
        <w:trPr>
          <w:trHeight w:val="300"/>
        </w:trPr>
        <w:tc>
          <w:tcPr>
            <w:tcW w:w="5760" w:type="dxa"/>
            <w:tcBorders>
              <w:top w:val="nil"/>
              <w:left w:val="nil"/>
              <w:bottom w:val="nil"/>
              <w:right w:val="nil"/>
            </w:tcBorders>
            <w:shd w:val="clear" w:color="auto" w:fill="auto"/>
            <w:noWrap/>
            <w:vAlign w:val="bottom"/>
            <w:hideMark/>
          </w:tcPr>
          <w:p w14:paraId="53C8B1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B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B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B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B7" w14:textId="77777777" w:rsidR="00A33413" w:rsidRPr="001F1AD2" w:rsidRDefault="005E5BBF">
            <w:pPr>
              <w:contextualSpacing/>
              <w:rPr>
                <w:rFonts w:ascii="Times New Roman" w:eastAsia="Times New Roman" w:hAnsi="Times New Roman" w:cs="Times New Roman"/>
                <w:sz w:val="20"/>
              </w:rPr>
            </w:pPr>
          </w:p>
        </w:tc>
      </w:tr>
      <w:tr w:rsidR="006A30E3" w14:paraId="53C8B1BB" w14:textId="77777777">
        <w:trPr>
          <w:trHeight w:val="300"/>
        </w:trPr>
        <w:tc>
          <w:tcPr>
            <w:tcW w:w="5760" w:type="dxa"/>
            <w:tcBorders>
              <w:top w:val="nil"/>
              <w:left w:val="nil"/>
              <w:bottom w:val="nil"/>
              <w:right w:val="nil"/>
            </w:tcBorders>
            <w:shd w:val="clear" w:color="auto" w:fill="auto"/>
            <w:noWrap/>
            <w:vAlign w:val="bottom"/>
            <w:hideMark/>
          </w:tcPr>
          <w:p w14:paraId="53C8B1B9"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1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102 όπως τροποποιήθηκε   ΔΕΚΤΟ </w:t>
            </w:r>
            <w:r w:rsidRPr="001F1AD2">
              <w:rPr>
                <w:rFonts w:ascii="Calibri" w:eastAsia="Times New Roman" w:hAnsi="Calibri" w:cs="Times New Roman"/>
                <w:color w:val="000000"/>
                <w:sz w:val="22"/>
                <w:szCs w:val="22"/>
              </w:rPr>
              <w:t>ΚΑΤΑ ΠΛΕΙΟΨΗΦΙΑ</w:t>
            </w:r>
          </w:p>
        </w:tc>
      </w:tr>
      <w:tr w:rsidR="006A30E3" w14:paraId="53C8B1C3" w14:textId="77777777">
        <w:trPr>
          <w:trHeight w:val="300"/>
        </w:trPr>
        <w:tc>
          <w:tcPr>
            <w:tcW w:w="5760" w:type="dxa"/>
            <w:tcBorders>
              <w:top w:val="nil"/>
              <w:left w:val="nil"/>
              <w:bottom w:val="nil"/>
              <w:right w:val="nil"/>
            </w:tcBorders>
            <w:shd w:val="clear" w:color="auto" w:fill="auto"/>
            <w:noWrap/>
            <w:vAlign w:val="bottom"/>
            <w:hideMark/>
          </w:tcPr>
          <w:p w14:paraId="53C8B1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1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C2" w14:textId="77777777" w:rsidR="00A33413" w:rsidRPr="001F1AD2" w:rsidRDefault="005E5BBF">
            <w:pPr>
              <w:contextualSpacing/>
              <w:rPr>
                <w:rFonts w:ascii="Times New Roman" w:eastAsia="Times New Roman" w:hAnsi="Times New Roman" w:cs="Times New Roman"/>
                <w:sz w:val="20"/>
              </w:rPr>
            </w:pPr>
          </w:p>
        </w:tc>
      </w:tr>
      <w:tr w:rsidR="006A30E3" w14:paraId="53C8B1CB" w14:textId="77777777">
        <w:trPr>
          <w:trHeight w:val="300"/>
        </w:trPr>
        <w:tc>
          <w:tcPr>
            <w:tcW w:w="5760" w:type="dxa"/>
            <w:tcBorders>
              <w:top w:val="nil"/>
              <w:left w:val="nil"/>
              <w:bottom w:val="nil"/>
              <w:right w:val="nil"/>
            </w:tcBorders>
            <w:shd w:val="clear" w:color="auto" w:fill="auto"/>
            <w:noWrap/>
            <w:vAlign w:val="bottom"/>
            <w:hideMark/>
          </w:tcPr>
          <w:p w14:paraId="53C8B1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1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1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CA" w14:textId="77777777" w:rsidR="00A33413" w:rsidRPr="001F1AD2" w:rsidRDefault="005E5BBF">
            <w:pPr>
              <w:contextualSpacing/>
              <w:rPr>
                <w:rFonts w:ascii="Times New Roman" w:eastAsia="Times New Roman" w:hAnsi="Times New Roman" w:cs="Times New Roman"/>
                <w:sz w:val="20"/>
              </w:rPr>
            </w:pPr>
          </w:p>
        </w:tc>
      </w:tr>
      <w:tr w:rsidR="006A30E3" w14:paraId="53C8B1D3" w14:textId="77777777">
        <w:trPr>
          <w:trHeight w:val="300"/>
        </w:trPr>
        <w:tc>
          <w:tcPr>
            <w:tcW w:w="5760" w:type="dxa"/>
            <w:tcBorders>
              <w:top w:val="nil"/>
              <w:left w:val="nil"/>
              <w:bottom w:val="nil"/>
              <w:right w:val="nil"/>
            </w:tcBorders>
            <w:shd w:val="clear" w:color="auto" w:fill="auto"/>
            <w:noWrap/>
            <w:vAlign w:val="bottom"/>
            <w:hideMark/>
          </w:tcPr>
          <w:p w14:paraId="53C8B1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1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C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D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D2" w14:textId="77777777" w:rsidR="00A33413" w:rsidRPr="001F1AD2" w:rsidRDefault="005E5BBF">
            <w:pPr>
              <w:contextualSpacing/>
              <w:rPr>
                <w:rFonts w:ascii="Times New Roman" w:eastAsia="Times New Roman" w:hAnsi="Times New Roman" w:cs="Times New Roman"/>
                <w:sz w:val="20"/>
              </w:rPr>
            </w:pPr>
          </w:p>
        </w:tc>
      </w:tr>
      <w:tr w:rsidR="006A30E3" w14:paraId="53C8B1DB" w14:textId="77777777">
        <w:trPr>
          <w:trHeight w:val="300"/>
        </w:trPr>
        <w:tc>
          <w:tcPr>
            <w:tcW w:w="5760" w:type="dxa"/>
            <w:tcBorders>
              <w:top w:val="nil"/>
              <w:left w:val="nil"/>
              <w:bottom w:val="nil"/>
              <w:right w:val="nil"/>
            </w:tcBorders>
            <w:shd w:val="clear" w:color="auto" w:fill="auto"/>
            <w:noWrap/>
            <w:vAlign w:val="bottom"/>
            <w:hideMark/>
          </w:tcPr>
          <w:p w14:paraId="53C8B1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1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D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1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D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DA" w14:textId="77777777" w:rsidR="00A33413" w:rsidRPr="001F1AD2" w:rsidRDefault="005E5BBF">
            <w:pPr>
              <w:contextualSpacing/>
              <w:rPr>
                <w:rFonts w:ascii="Times New Roman" w:eastAsia="Times New Roman" w:hAnsi="Times New Roman" w:cs="Times New Roman"/>
                <w:sz w:val="20"/>
              </w:rPr>
            </w:pPr>
          </w:p>
        </w:tc>
      </w:tr>
      <w:tr w:rsidR="006A30E3" w14:paraId="53C8B1E3" w14:textId="77777777">
        <w:trPr>
          <w:trHeight w:val="300"/>
        </w:trPr>
        <w:tc>
          <w:tcPr>
            <w:tcW w:w="5760" w:type="dxa"/>
            <w:tcBorders>
              <w:top w:val="nil"/>
              <w:left w:val="nil"/>
              <w:bottom w:val="nil"/>
              <w:right w:val="nil"/>
            </w:tcBorders>
            <w:shd w:val="clear" w:color="auto" w:fill="auto"/>
            <w:noWrap/>
            <w:vAlign w:val="bottom"/>
            <w:hideMark/>
          </w:tcPr>
          <w:p w14:paraId="53C8B1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1D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D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1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E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E2" w14:textId="77777777" w:rsidR="00A33413" w:rsidRPr="001F1AD2" w:rsidRDefault="005E5BBF">
            <w:pPr>
              <w:contextualSpacing/>
              <w:rPr>
                <w:rFonts w:ascii="Times New Roman" w:eastAsia="Times New Roman" w:hAnsi="Times New Roman" w:cs="Times New Roman"/>
                <w:sz w:val="20"/>
              </w:rPr>
            </w:pPr>
          </w:p>
        </w:tc>
      </w:tr>
      <w:tr w:rsidR="006A30E3" w14:paraId="53C8B1EB" w14:textId="77777777">
        <w:trPr>
          <w:trHeight w:val="300"/>
        </w:trPr>
        <w:tc>
          <w:tcPr>
            <w:tcW w:w="5760" w:type="dxa"/>
            <w:tcBorders>
              <w:top w:val="nil"/>
              <w:left w:val="nil"/>
              <w:bottom w:val="nil"/>
              <w:right w:val="nil"/>
            </w:tcBorders>
            <w:shd w:val="clear" w:color="auto" w:fill="auto"/>
            <w:noWrap/>
            <w:vAlign w:val="bottom"/>
            <w:hideMark/>
          </w:tcPr>
          <w:p w14:paraId="53C8B1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1E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E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EA" w14:textId="77777777" w:rsidR="00A33413" w:rsidRPr="001F1AD2" w:rsidRDefault="005E5BBF">
            <w:pPr>
              <w:contextualSpacing/>
              <w:rPr>
                <w:rFonts w:ascii="Times New Roman" w:eastAsia="Times New Roman" w:hAnsi="Times New Roman" w:cs="Times New Roman"/>
                <w:sz w:val="20"/>
              </w:rPr>
            </w:pPr>
          </w:p>
        </w:tc>
      </w:tr>
      <w:tr w:rsidR="006A30E3" w14:paraId="53C8B1F3" w14:textId="77777777">
        <w:trPr>
          <w:trHeight w:val="300"/>
        </w:trPr>
        <w:tc>
          <w:tcPr>
            <w:tcW w:w="5760" w:type="dxa"/>
            <w:tcBorders>
              <w:top w:val="nil"/>
              <w:left w:val="nil"/>
              <w:bottom w:val="nil"/>
              <w:right w:val="nil"/>
            </w:tcBorders>
            <w:shd w:val="clear" w:color="auto" w:fill="auto"/>
            <w:noWrap/>
            <w:vAlign w:val="bottom"/>
            <w:hideMark/>
          </w:tcPr>
          <w:p w14:paraId="53C8B1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1E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E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F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F2" w14:textId="77777777" w:rsidR="00A33413" w:rsidRPr="001F1AD2" w:rsidRDefault="005E5BBF">
            <w:pPr>
              <w:contextualSpacing/>
              <w:rPr>
                <w:rFonts w:ascii="Times New Roman" w:eastAsia="Times New Roman" w:hAnsi="Times New Roman" w:cs="Times New Roman"/>
                <w:sz w:val="20"/>
              </w:rPr>
            </w:pPr>
          </w:p>
        </w:tc>
      </w:tr>
      <w:tr w:rsidR="006A30E3" w14:paraId="53C8B1FA" w14:textId="77777777">
        <w:trPr>
          <w:trHeight w:val="300"/>
        </w:trPr>
        <w:tc>
          <w:tcPr>
            <w:tcW w:w="6240" w:type="dxa"/>
            <w:gridSpan w:val="2"/>
            <w:tcBorders>
              <w:top w:val="nil"/>
              <w:left w:val="nil"/>
              <w:bottom w:val="nil"/>
              <w:right w:val="nil"/>
            </w:tcBorders>
            <w:shd w:val="clear" w:color="auto" w:fill="auto"/>
            <w:noWrap/>
            <w:vAlign w:val="bottom"/>
            <w:hideMark/>
          </w:tcPr>
          <w:p w14:paraId="53C8B1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1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1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1F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1F9" w14:textId="77777777" w:rsidR="00A33413" w:rsidRPr="001F1AD2" w:rsidRDefault="005E5BBF">
            <w:pPr>
              <w:contextualSpacing/>
              <w:rPr>
                <w:rFonts w:ascii="Times New Roman" w:eastAsia="Times New Roman" w:hAnsi="Times New Roman" w:cs="Times New Roman"/>
                <w:sz w:val="20"/>
              </w:rPr>
            </w:pPr>
          </w:p>
        </w:tc>
      </w:tr>
      <w:tr w:rsidR="006A30E3" w14:paraId="53C8B202" w14:textId="77777777">
        <w:trPr>
          <w:trHeight w:val="300"/>
        </w:trPr>
        <w:tc>
          <w:tcPr>
            <w:tcW w:w="5760" w:type="dxa"/>
            <w:tcBorders>
              <w:top w:val="nil"/>
              <w:left w:val="nil"/>
              <w:bottom w:val="nil"/>
              <w:right w:val="nil"/>
            </w:tcBorders>
            <w:shd w:val="clear" w:color="auto" w:fill="auto"/>
            <w:noWrap/>
            <w:vAlign w:val="bottom"/>
            <w:hideMark/>
          </w:tcPr>
          <w:p w14:paraId="53C8B1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F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1F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0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01" w14:textId="77777777" w:rsidR="00A33413" w:rsidRPr="001F1AD2" w:rsidRDefault="005E5BBF">
            <w:pPr>
              <w:contextualSpacing/>
              <w:rPr>
                <w:rFonts w:ascii="Times New Roman" w:eastAsia="Times New Roman" w:hAnsi="Times New Roman" w:cs="Times New Roman"/>
                <w:sz w:val="20"/>
              </w:rPr>
            </w:pPr>
          </w:p>
        </w:tc>
      </w:tr>
      <w:tr w:rsidR="006A30E3" w14:paraId="53C8B206" w14:textId="77777777">
        <w:trPr>
          <w:trHeight w:val="300"/>
        </w:trPr>
        <w:tc>
          <w:tcPr>
            <w:tcW w:w="5760" w:type="dxa"/>
            <w:tcBorders>
              <w:top w:val="nil"/>
              <w:left w:val="nil"/>
              <w:bottom w:val="nil"/>
              <w:right w:val="nil"/>
            </w:tcBorders>
            <w:shd w:val="clear" w:color="auto" w:fill="auto"/>
            <w:noWrap/>
            <w:vAlign w:val="bottom"/>
            <w:hideMark/>
          </w:tcPr>
          <w:p w14:paraId="53C8B203"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2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103 ως έχει   ΔΕΚΤΟ ΚΑΤΑ ΠΛΕΙΟΨΗΦΙΑ</w:t>
            </w:r>
          </w:p>
        </w:tc>
        <w:tc>
          <w:tcPr>
            <w:tcW w:w="960" w:type="dxa"/>
            <w:tcBorders>
              <w:top w:val="nil"/>
              <w:left w:val="nil"/>
              <w:bottom w:val="nil"/>
              <w:right w:val="nil"/>
            </w:tcBorders>
            <w:shd w:val="clear" w:color="auto" w:fill="auto"/>
            <w:noWrap/>
            <w:vAlign w:val="bottom"/>
            <w:hideMark/>
          </w:tcPr>
          <w:p w14:paraId="53C8B205" w14:textId="77777777" w:rsidR="00A33413" w:rsidRPr="001F1AD2" w:rsidRDefault="005E5BBF">
            <w:pPr>
              <w:contextualSpacing/>
              <w:rPr>
                <w:rFonts w:ascii="Calibri" w:eastAsia="Times New Roman" w:hAnsi="Calibri" w:cs="Times New Roman"/>
                <w:color w:val="000000"/>
                <w:sz w:val="22"/>
                <w:szCs w:val="22"/>
              </w:rPr>
            </w:pPr>
          </w:p>
        </w:tc>
      </w:tr>
      <w:tr w:rsidR="006A30E3" w14:paraId="53C8B20E" w14:textId="77777777">
        <w:trPr>
          <w:trHeight w:val="300"/>
        </w:trPr>
        <w:tc>
          <w:tcPr>
            <w:tcW w:w="5760" w:type="dxa"/>
            <w:tcBorders>
              <w:top w:val="nil"/>
              <w:left w:val="nil"/>
              <w:bottom w:val="nil"/>
              <w:right w:val="nil"/>
            </w:tcBorders>
            <w:shd w:val="clear" w:color="auto" w:fill="auto"/>
            <w:noWrap/>
            <w:vAlign w:val="bottom"/>
            <w:hideMark/>
          </w:tcPr>
          <w:p w14:paraId="53C8B2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2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0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0D" w14:textId="77777777" w:rsidR="00A33413" w:rsidRPr="001F1AD2" w:rsidRDefault="005E5BBF">
            <w:pPr>
              <w:contextualSpacing/>
              <w:rPr>
                <w:rFonts w:ascii="Times New Roman" w:eastAsia="Times New Roman" w:hAnsi="Times New Roman" w:cs="Times New Roman"/>
                <w:sz w:val="20"/>
              </w:rPr>
            </w:pPr>
          </w:p>
        </w:tc>
      </w:tr>
      <w:tr w:rsidR="006A30E3" w14:paraId="53C8B216" w14:textId="77777777">
        <w:trPr>
          <w:trHeight w:val="300"/>
        </w:trPr>
        <w:tc>
          <w:tcPr>
            <w:tcW w:w="5760" w:type="dxa"/>
            <w:tcBorders>
              <w:top w:val="nil"/>
              <w:left w:val="nil"/>
              <w:bottom w:val="nil"/>
              <w:right w:val="nil"/>
            </w:tcBorders>
            <w:shd w:val="clear" w:color="auto" w:fill="auto"/>
            <w:noWrap/>
            <w:vAlign w:val="bottom"/>
            <w:hideMark/>
          </w:tcPr>
          <w:p w14:paraId="53C8B2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2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1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15" w14:textId="77777777" w:rsidR="00A33413" w:rsidRPr="001F1AD2" w:rsidRDefault="005E5BBF">
            <w:pPr>
              <w:contextualSpacing/>
              <w:rPr>
                <w:rFonts w:ascii="Times New Roman" w:eastAsia="Times New Roman" w:hAnsi="Times New Roman" w:cs="Times New Roman"/>
                <w:sz w:val="20"/>
              </w:rPr>
            </w:pPr>
          </w:p>
        </w:tc>
      </w:tr>
      <w:tr w:rsidR="006A30E3" w14:paraId="53C8B21E" w14:textId="77777777">
        <w:trPr>
          <w:trHeight w:val="300"/>
        </w:trPr>
        <w:tc>
          <w:tcPr>
            <w:tcW w:w="5760" w:type="dxa"/>
            <w:tcBorders>
              <w:top w:val="nil"/>
              <w:left w:val="nil"/>
              <w:bottom w:val="nil"/>
              <w:right w:val="nil"/>
            </w:tcBorders>
            <w:shd w:val="clear" w:color="auto" w:fill="auto"/>
            <w:noWrap/>
            <w:vAlign w:val="bottom"/>
            <w:hideMark/>
          </w:tcPr>
          <w:p w14:paraId="53C8B2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2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1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1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1D" w14:textId="77777777" w:rsidR="00A33413" w:rsidRPr="001F1AD2" w:rsidRDefault="005E5BBF">
            <w:pPr>
              <w:contextualSpacing/>
              <w:rPr>
                <w:rFonts w:ascii="Times New Roman" w:eastAsia="Times New Roman" w:hAnsi="Times New Roman" w:cs="Times New Roman"/>
                <w:sz w:val="20"/>
              </w:rPr>
            </w:pPr>
          </w:p>
        </w:tc>
      </w:tr>
      <w:tr w:rsidR="006A30E3" w14:paraId="53C8B226" w14:textId="77777777">
        <w:trPr>
          <w:trHeight w:val="300"/>
        </w:trPr>
        <w:tc>
          <w:tcPr>
            <w:tcW w:w="5760" w:type="dxa"/>
            <w:tcBorders>
              <w:top w:val="nil"/>
              <w:left w:val="nil"/>
              <w:bottom w:val="nil"/>
              <w:right w:val="nil"/>
            </w:tcBorders>
            <w:shd w:val="clear" w:color="auto" w:fill="auto"/>
            <w:noWrap/>
            <w:vAlign w:val="bottom"/>
            <w:hideMark/>
          </w:tcPr>
          <w:p w14:paraId="53C8B21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22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2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2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2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25" w14:textId="77777777" w:rsidR="00A33413" w:rsidRPr="001F1AD2" w:rsidRDefault="005E5BBF">
            <w:pPr>
              <w:contextualSpacing/>
              <w:rPr>
                <w:rFonts w:ascii="Times New Roman" w:eastAsia="Times New Roman" w:hAnsi="Times New Roman" w:cs="Times New Roman"/>
                <w:sz w:val="20"/>
              </w:rPr>
            </w:pPr>
          </w:p>
        </w:tc>
      </w:tr>
      <w:tr w:rsidR="006A30E3" w14:paraId="53C8B22E" w14:textId="77777777">
        <w:trPr>
          <w:trHeight w:val="300"/>
        </w:trPr>
        <w:tc>
          <w:tcPr>
            <w:tcW w:w="5760" w:type="dxa"/>
            <w:tcBorders>
              <w:top w:val="nil"/>
              <w:left w:val="nil"/>
              <w:bottom w:val="nil"/>
              <w:right w:val="nil"/>
            </w:tcBorders>
            <w:shd w:val="clear" w:color="auto" w:fill="auto"/>
            <w:noWrap/>
            <w:vAlign w:val="bottom"/>
            <w:hideMark/>
          </w:tcPr>
          <w:p w14:paraId="53C8B22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22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2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2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2D" w14:textId="77777777" w:rsidR="00A33413" w:rsidRPr="001F1AD2" w:rsidRDefault="005E5BBF">
            <w:pPr>
              <w:contextualSpacing/>
              <w:rPr>
                <w:rFonts w:ascii="Times New Roman" w:eastAsia="Times New Roman" w:hAnsi="Times New Roman" w:cs="Times New Roman"/>
                <w:sz w:val="20"/>
              </w:rPr>
            </w:pPr>
          </w:p>
        </w:tc>
      </w:tr>
      <w:tr w:rsidR="006A30E3" w14:paraId="53C8B236" w14:textId="77777777">
        <w:trPr>
          <w:trHeight w:val="300"/>
        </w:trPr>
        <w:tc>
          <w:tcPr>
            <w:tcW w:w="5760" w:type="dxa"/>
            <w:tcBorders>
              <w:top w:val="nil"/>
              <w:left w:val="nil"/>
              <w:bottom w:val="nil"/>
              <w:right w:val="nil"/>
            </w:tcBorders>
            <w:shd w:val="clear" w:color="auto" w:fill="auto"/>
            <w:noWrap/>
            <w:vAlign w:val="bottom"/>
            <w:hideMark/>
          </w:tcPr>
          <w:p w14:paraId="53C8B22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23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3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35" w14:textId="77777777" w:rsidR="00A33413" w:rsidRPr="001F1AD2" w:rsidRDefault="005E5BBF">
            <w:pPr>
              <w:contextualSpacing/>
              <w:rPr>
                <w:rFonts w:ascii="Times New Roman" w:eastAsia="Times New Roman" w:hAnsi="Times New Roman" w:cs="Times New Roman"/>
                <w:sz w:val="20"/>
              </w:rPr>
            </w:pPr>
          </w:p>
        </w:tc>
      </w:tr>
      <w:tr w:rsidR="006A30E3" w14:paraId="53C8B23E" w14:textId="77777777">
        <w:trPr>
          <w:trHeight w:val="300"/>
        </w:trPr>
        <w:tc>
          <w:tcPr>
            <w:tcW w:w="5760" w:type="dxa"/>
            <w:tcBorders>
              <w:top w:val="nil"/>
              <w:left w:val="nil"/>
              <w:bottom w:val="nil"/>
              <w:right w:val="nil"/>
            </w:tcBorders>
            <w:shd w:val="clear" w:color="auto" w:fill="auto"/>
            <w:noWrap/>
            <w:vAlign w:val="bottom"/>
            <w:hideMark/>
          </w:tcPr>
          <w:p w14:paraId="53C8B23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23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3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3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3D" w14:textId="77777777" w:rsidR="00A33413" w:rsidRPr="001F1AD2" w:rsidRDefault="005E5BBF">
            <w:pPr>
              <w:contextualSpacing/>
              <w:rPr>
                <w:rFonts w:ascii="Times New Roman" w:eastAsia="Times New Roman" w:hAnsi="Times New Roman" w:cs="Times New Roman"/>
                <w:sz w:val="20"/>
              </w:rPr>
            </w:pPr>
          </w:p>
        </w:tc>
      </w:tr>
      <w:tr w:rsidR="006A30E3" w14:paraId="53C8B245" w14:textId="77777777">
        <w:trPr>
          <w:trHeight w:val="300"/>
        </w:trPr>
        <w:tc>
          <w:tcPr>
            <w:tcW w:w="6240" w:type="dxa"/>
            <w:gridSpan w:val="2"/>
            <w:tcBorders>
              <w:top w:val="nil"/>
              <w:left w:val="nil"/>
              <w:bottom w:val="nil"/>
              <w:right w:val="nil"/>
            </w:tcBorders>
            <w:shd w:val="clear" w:color="auto" w:fill="auto"/>
            <w:noWrap/>
            <w:vAlign w:val="bottom"/>
            <w:hideMark/>
          </w:tcPr>
          <w:p w14:paraId="53C8B2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2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4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44" w14:textId="77777777" w:rsidR="00A33413" w:rsidRPr="001F1AD2" w:rsidRDefault="005E5BBF">
            <w:pPr>
              <w:contextualSpacing/>
              <w:rPr>
                <w:rFonts w:ascii="Times New Roman" w:eastAsia="Times New Roman" w:hAnsi="Times New Roman" w:cs="Times New Roman"/>
                <w:sz w:val="20"/>
              </w:rPr>
            </w:pPr>
          </w:p>
        </w:tc>
      </w:tr>
      <w:tr w:rsidR="006A30E3" w14:paraId="53C8B24D" w14:textId="77777777">
        <w:trPr>
          <w:trHeight w:val="300"/>
        </w:trPr>
        <w:tc>
          <w:tcPr>
            <w:tcW w:w="5760" w:type="dxa"/>
            <w:tcBorders>
              <w:top w:val="nil"/>
              <w:left w:val="nil"/>
              <w:bottom w:val="nil"/>
              <w:right w:val="nil"/>
            </w:tcBorders>
            <w:shd w:val="clear" w:color="auto" w:fill="auto"/>
            <w:noWrap/>
            <w:vAlign w:val="bottom"/>
            <w:hideMark/>
          </w:tcPr>
          <w:p w14:paraId="53C8B24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4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4C" w14:textId="77777777" w:rsidR="00A33413" w:rsidRPr="001F1AD2" w:rsidRDefault="005E5BBF">
            <w:pPr>
              <w:contextualSpacing/>
              <w:rPr>
                <w:rFonts w:ascii="Times New Roman" w:eastAsia="Times New Roman" w:hAnsi="Times New Roman" w:cs="Times New Roman"/>
                <w:sz w:val="20"/>
              </w:rPr>
            </w:pPr>
          </w:p>
        </w:tc>
      </w:tr>
      <w:tr w:rsidR="006A30E3" w14:paraId="53C8B251" w14:textId="77777777">
        <w:trPr>
          <w:trHeight w:val="300"/>
        </w:trPr>
        <w:tc>
          <w:tcPr>
            <w:tcW w:w="5760" w:type="dxa"/>
            <w:tcBorders>
              <w:top w:val="nil"/>
              <w:left w:val="nil"/>
              <w:bottom w:val="nil"/>
              <w:right w:val="nil"/>
            </w:tcBorders>
            <w:shd w:val="clear" w:color="auto" w:fill="auto"/>
            <w:noWrap/>
            <w:vAlign w:val="bottom"/>
            <w:hideMark/>
          </w:tcPr>
          <w:p w14:paraId="53C8B24E"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2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104 ως έχει    ΔΕΚΤΟ ΚΑΤΑ ΠΛΕΙΟΨΗΦΙΑ</w:t>
            </w:r>
          </w:p>
        </w:tc>
        <w:tc>
          <w:tcPr>
            <w:tcW w:w="960" w:type="dxa"/>
            <w:tcBorders>
              <w:top w:val="nil"/>
              <w:left w:val="nil"/>
              <w:bottom w:val="nil"/>
              <w:right w:val="nil"/>
            </w:tcBorders>
            <w:shd w:val="clear" w:color="auto" w:fill="auto"/>
            <w:noWrap/>
            <w:vAlign w:val="bottom"/>
            <w:hideMark/>
          </w:tcPr>
          <w:p w14:paraId="53C8B250" w14:textId="77777777" w:rsidR="00A33413" w:rsidRPr="001F1AD2" w:rsidRDefault="005E5BBF">
            <w:pPr>
              <w:contextualSpacing/>
              <w:rPr>
                <w:rFonts w:ascii="Calibri" w:eastAsia="Times New Roman" w:hAnsi="Calibri" w:cs="Times New Roman"/>
                <w:color w:val="000000"/>
                <w:sz w:val="22"/>
                <w:szCs w:val="22"/>
              </w:rPr>
            </w:pPr>
          </w:p>
        </w:tc>
      </w:tr>
      <w:tr w:rsidR="006A30E3" w14:paraId="53C8B259" w14:textId="77777777">
        <w:trPr>
          <w:trHeight w:val="300"/>
        </w:trPr>
        <w:tc>
          <w:tcPr>
            <w:tcW w:w="5760" w:type="dxa"/>
            <w:tcBorders>
              <w:top w:val="nil"/>
              <w:left w:val="nil"/>
              <w:bottom w:val="nil"/>
              <w:right w:val="nil"/>
            </w:tcBorders>
            <w:shd w:val="clear" w:color="auto" w:fill="auto"/>
            <w:noWrap/>
            <w:vAlign w:val="bottom"/>
            <w:hideMark/>
          </w:tcPr>
          <w:p w14:paraId="53C8B2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2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5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58" w14:textId="77777777" w:rsidR="00A33413" w:rsidRPr="001F1AD2" w:rsidRDefault="005E5BBF">
            <w:pPr>
              <w:contextualSpacing/>
              <w:rPr>
                <w:rFonts w:ascii="Times New Roman" w:eastAsia="Times New Roman" w:hAnsi="Times New Roman" w:cs="Times New Roman"/>
                <w:sz w:val="20"/>
              </w:rPr>
            </w:pPr>
          </w:p>
        </w:tc>
      </w:tr>
      <w:tr w:rsidR="006A30E3" w14:paraId="53C8B261" w14:textId="77777777">
        <w:trPr>
          <w:trHeight w:val="300"/>
        </w:trPr>
        <w:tc>
          <w:tcPr>
            <w:tcW w:w="5760" w:type="dxa"/>
            <w:tcBorders>
              <w:top w:val="nil"/>
              <w:left w:val="nil"/>
              <w:bottom w:val="nil"/>
              <w:right w:val="nil"/>
            </w:tcBorders>
            <w:shd w:val="clear" w:color="auto" w:fill="auto"/>
            <w:noWrap/>
            <w:vAlign w:val="bottom"/>
            <w:hideMark/>
          </w:tcPr>
          <w:p w14:paraId="53C8B2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2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5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60" w14:textId="77777777" w:rsidR="00A33413" w:rsidRPr="001F1AD2" w:rsidRDefault="005E5BBF">
            <w:pPr>
              <w:contextualSpacing/>
              <w:rPr>
                <w:rFonts w:ascii="Times New Roman" w:eastAsia="Times New Roman" w:hAnsi="Times New Roman" w:cs="Times New Roman"/>
                <w:sz w:val="20"/>
              </w:rPr>
            </w:pPr>
          </w:p>
        </w:tc>
      </w:tr>
      <w:tr w:rsidR="006A30E3" w14:paraId="53C8B269" w14:textId="77777777">
        <w:trPr>
          <w:trHeight w:val="300"/>
        </w:trPr>
        <w:tc>
          <w:tcPr>
            <w:tcW w:w="5760" w:type="dxa"/>
            <w:tcBorders>
              <w:top w:val="nil"/>
              <w:left w:val="nil"/>
              <w:bottom w:val="nil"/>
              <w:right w:val="nil"/>
            </w:tcBorders>
            <w:shd w:val="clear" w:color="auto" w:fill="auto"/>
            <w:noWrap/>
            <w:vAlign w:val="bottom"/>
            <w:hideMark/>
          </w:tcPr>
          <w:p w14:paraId="53C8B2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2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6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6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68" w14:textId="77777777" w:rsidR="00A33413" w:rsidRPr="001F1AD2" w:rsidRDefault="005E5BBF">
            <w:pPr>
              <w:contextualSpacing/>
              <w:rPr>
                <w:rFonts w:ascii="Times New Roman" w:eastAsia="Times New Roman" w:hAnsi="Times New Roman" w:cs="Times New Roman"/>
                <w:sz w:val="20"/>
              </w:rPr>
            </w:pPr>
          </w:p>
        </w:tc>
      </w:tr>
      <w:tr w:rsidR="006A30E3" w14:paraId="53C8B271" w14:textId="77777777">
        <w:trPr>
          <w:trHeight w:val="300"/>
        </w:trPr>
        <w:tc>
          <w:tcPr>
            <w:tcW w:w="5760" w:type="dxa"/>
            <w:tcBorders>
              <w:top w:val="nil"/>
              <w:left w:val="nil"/>
              <w:bottom w:val="nil"/>
              <w:right w:val="nil"/>
            </w:tcBorders>
            <w:shd w:val="clear" w:color="auto" w:fill="auto"/>
            <w:noWrap/>
            <w:vAlign w:val="bottom"/>
            <w:hideMark/>
          </w:tcPr>
          <w:p w14:paraId="53C8B2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2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6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2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6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70" w14:textId="77777777" w:rsidR="00A33413" w:rsidRPr="001F1AD2" w:rsidRDefault="005E5BBF">
            <w:pPr>
              <w:contextualSpacing/>
              <w:rPr>
                <w:rFonts w:ascii="Times New Roman" w:eastAsia="Times New Roman" w:hAnsi="Times New Roman" w:cs="Times New Roman"/>
                <w:sz w:val="20"/>
              </w:rPr>
            </w:pPr>
          </w:p>
        </w:tc>
      </w:tr>
      <w:tr w:rsidR="006A30E3" w14:paraId="53C8B279" w14:textId="77777777">
        <w:trPr>
          <w:trHeight w:val="300"/>
        </w:trPr>
        <w:tc>
          <w:tcPr>
            <w:tcW w:w="5760" w:type="dxa"/>
            <w:tcBorders>
              <w:top w:val="nil"/>
              <w:left w:val="nil"/>
              <w:bottom w:val="nil"/>
              <w:right w:val="nil"/>
            </w:tcBorders>
            <w:shd w:val="clear" w:color="auto" w:fill="auto"/>
            <w:noWrap/>
            <w:vAlign w:val="bottom"/>
            <w:hideMark/>
          </w:tcPr>
          <w:p w14:paraId="53C8B2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2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2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7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78" w14:textId="77777777" w:rsidR="00A33413" w:rsidRPr="001F1AD2" w:rsidRDefault="005E5BBF">
            <w:pPr>
              <w:contextualSpacing/>
              <w:rPr>
                <w:rFonts w:ascii="Times New Roman" w:eastAsia="Times New Roman" w:hAnsi="Times New Roman" w:cs="Times New Roman"/>
                <w:sz w:val="20"/>
              </w:rPr>
            </w:pPr>
          </w:p>
        </w:tc>
      </w:tr>
      <w:tr w:rsidR="006A30E3" w14:paraId="53C8B281" w14:textId="77777777">
        <w:trPr>
          <w:trHeight w:val="300"/>
        </w:trPr>
        <w:tc>
          <w:tcPr>
            <w:tcW w:w="5760" w:type="dxa"/>
            <w:tcBorders>
              <w:top w:val="nil"/>
              <w:left w:val="nil"/>
              <w:bottom w:val="nil"/>
              <w:right w:val="nil"/>
            </w:tcBorders>
            <w:shd w:val="clear" w:color="auto" w:fill="auto"/>
            <w:noWrap/>
            <w:vAlign w:val="bottom"/>
            <w:hideMark/>
          </w:tcPr>
          <w:p w14:paraId="53C8B2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2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7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80" w14:textId="77777777" w:rsidR="00A33413" w:rsidRPr="001F1AD2" w:rsidRDefault="005E5BBF">
            <w:pPr>
              <w:contextualSpacing/>
              <w:rPr>
                <w:rFonts w:ascii="Times New Roman" w:eastAsia="Times New Roman" w:hAnsi="Times New Roman" w:cs="Times New Roman"/>
                <w:sz w:val="20"/>
              </w:rPr>
            </w:pPr>
          </w:p>
        </w:tc>
      </w:tr>
      <w:tr w:rsidR="006A30E3" w14:paraId="53C8B289" w14:textId="77777777">
        <w:trPr>
          <w:trHeight w:val="300"/>
        </w:trPr>
        <w:tc>
          <w:tcPr>
            <w:tcW w:w="5760" w:type="dxa"/>
            <w:tcBorders>
              <w:top w:val="nil"/>
              <w:left w:val="nil"/>
              <w:bottom w:val="nil"/>
              <w:right w:val="nil"/>
            </w:tcBorders>
            <w:shd w:val="clear" w:color="auto" w:fill="auto"/>
            <w:noWrap/>
            <w:vAlign w:val="bottom"/>
            <w:hideMark/>
          </w:tcPr>
          <w:p w14:paraId="53C8B2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2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8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8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88" w14:textId="77777777" w:rsidR="00A33413" w:rsidRPr="001F1AD2" w:rsidRDefault="005E5BBF">
            <w:pPr>
              <w:contextualSpacing/>
              <w:rPr>
                <w:rFonts w:ascii="Times New Roman" w:eastAsia="Times New Roman" w:hAnsi="Times New Roman" w:cs="Times New Roman"/>
                <w:sz w:val="20"/>
              </w:rPr>
            </w:pPr>
          </w:p>
        </w:tc>
      </w:tr>
      <w:tr w:rsidR="006A30E3" w14:paraId="53C8B290" w14:textId="77777777">
        <w:trPr>
          <w:trHeight w:val="300"/>
        </w:trPr>
        <w:tc>
          <w:tcPr>
            <w:tcW w:w="6240" w:type="dxa"/>
            <w:gridSpan w:val="2"/>
            <w:tcBorders>
              <w:top w:val="nil"/>
              <w:left w:val="nil"/>
              <w:bottom w:val="nil"/>
              <w:right w:val="nil"/>
            </w:tcBorders>
            <w:shd w:val="clear" w:color="auto" w:fill="auto"/>
            <w:noWrap/>
            <w:vAlign w:val="bottom"/>
            <w:hideMark/>
          </w:tcPr>
          <w:p w14:paraId="53C8B2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2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8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8F" w14:textId="77777777" w:rsidR="00A33413" w:rsidRPr="001F1AD2" w:rsidRDefault="005E5BBF">
            <w:pPr>
              <w:contextualSpacing/>
              <w:rPr>
                <w:rFonts w:ascii="Times New Roman" w:eastAsia="Times New Roman" w:hAnsi="Times New Roman" w:cs="Times New Roman"/>
                <w:sz w:val="20"/>
              </w:rPr>
            </w:pPr>
          </w:p>
        </w:tc>
      </w:tr>
      <w:tr w:rsidR="006A30E3" w14:paraId="53C8B298" w14:textId="77777777">
        <w:trPr>
          <w:trHeight w:val="300"/>
        </w:trPr>
        <w:tc>
          <w:tcPr>
            <w:tcW w:w="5760" w:type="dxa"/>
            <w:tcBorders>
              <w:top w:val="nil"/>
              <w:left w:val="nil"/>
              <w:bottom w:val="nil"/>
              <w:right w:val="nil"/>
            </w:tcBorders>
            <w:shd w:val="clear" w:color="auto" w:fill="auto"/>
            <w:noWrap/>
            <w:vAlign w:val="bottom"/>
            <w:hideMark/>
          </w:tcPr>
          <w:p w14:paraId="53C8B29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9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97" w14:textId="77777777" w:rsidR="00A33413" w:rsidRPr="001F1AD2" w:rsidRDefault="005E5BBF">
            <w:pPr>
              <w:contextualSpacing/>
              <w:rPr>
                <w:rFonts w:ascii="Times New Roman" w:eastAsia="Times New Roman" w:hAnsi="Times New Roman" w:cs="Times New Roman"/>
                <w:sz w:val="20"/>
              </w:rPr>
            </w:pPr>
          </w:p>
        </w:tc>
      </w:tr>
      <w:tr w:rsidR="006A30E3" w14:paraId="53C8B29B" w14:textId="77777777">
        <w:trPr>
          <w:trHeight w:val="300"/>
        </w:trPr>
        <w:tc>
          <w:tcPr>
            <w:tcW w:w="5760" w:type="dxa"/>
            <w:tcBorders>
              <w:top w:val="nil"/>
              <w:left w:val="nil"/>
              <w:bottom w:val="nil"/>
              <w:right w:val="nil"/>
            </w:tcBorders>
            <w:shd w:val="clear" w:color="auto" w:fill="auto"/>
            <w:noWrap/>
            <w:vAlign w:val="bottom"/>
            <w:hideMark/>
          </w:tcPr>
          <w:p w14:paraId="53C8B299"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2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105 όπως τροποποιήθηκε   ΔΕΚΤΟ ΚΑΤΑ ΠΛΕΙΟΨΗΦΙΑ</w:t>
            </w:r>
          </w:p>
        </w:tc>
      </w:tr>
      <w:tr w:rsidR="006A30E3" w14:paraId="53C8B2A3" w14:textId="77777777">
        <w:trPr>
          <w:trHeight w:val="300"/>
        </w:trPr>
        <w:tc>
          <w:tcPr>
            <w:tcW w:w="5760" w:type="dxa"/>
            <w:tcBorders>
              <w:top w:val="nil"/>
              <w:left w:val="nil"/>
              <w:bottom w:val="nil"/>
              <w:right w:val="nil"/>
            </w:tcBorders>
            <w:shd w:val="clear" w:color="auto" w:fill="auto"/>
            <w:noWrap/>
            <w:vAlign w:val="bottom"/>
            <w:hideMark/>
          </w:tcPr>
          <w:p w14:paraId="53C8B2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2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A2" w14:textId="77777777" w:rsidR="00A33413" w:rsidRPr="001F1AD2" w:rsidRDefault="005E5BBF">
            <w:pPr>
              <w:contextualSpacing/>
              <w:rPr>
                <w:rFonts w:ascii="Times New Roman" w:eastAsia="Times New Roman" w:hAnsi="Times New Roman" w:cs="Times New Roman"/>
                <w:sz w:val="20"/>
              </w:rPr>
            </w:pPr>
          </w:p>
        </w:tc>
      </w:tr>
      <w:tr w:rsidR="006A30E3" w14:paraId="53C8B2AB" w14:textId="77777777">
        <w:trPr>
          <w:trHeight w:val="300"/>
        </w:trPr>
        <w:tc>
          <w:tcPr>
            <w:tcW w:w="5760" w:type="dxa"/>
            <w:tcBorders>
              <w:top w:val="nil"/>
              <w:left w:val="nil"/>
              <w:bottom w:val="nil"/>
              <w:right w:val="nil"/>
            </w:tcBorders>
            <w:shd w:val="clear" w:color="auto" w:fill="auto"/>
            <w:noWrap/>
            <w:vAlign w:val="bottom"/>
            <w:hideMark/>
          </w:tcPr>
          <w:p w14:paraId="53C8B2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2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AA" w14:textId="77777777" w:rsidR="00A33413" w:rsidRPr="001F1AD2" w:rsidRDefault="005E5BBF">
            <w:pPr>
              <w:contextualSpacing/>
              <w:rPr>
                <w:rFonts w:ascii="Times New Roman" w:eastAsia="Times New Roman" w:hAnsi="Times New Roman" w:cs="Times New Roman"/>
                <w:sz w:val="20"/>
              </w:rPr>
            </w:pPr>
          </w:p>
        </w:tc>
      </w:tr>
      <w:tr w:rsidR="006A30E3" w14:paraId="53C8B2B3" w14:textId="77777777">
        <w:trPr>
          <w:trHeight w:val="300"/>
        </w:trPr>
        <w:tc>
          <w:tcPr>
            <w:tcW w:w="5760" w:type="dxa"/>
            <w:tcBorders>
              <w:top w:val="nil"/>
              <w:left w:val="nil"/>
              <w:bottom w:val="nil"/>
              <w:right w:val="nil"/>
            </w:tcBorders>
            <w:shd w:val="clear" w:color="auto" w:fill="auto"/>
            <w:noWrap/>
            <w:vAlign w:val="bottom"/>
            <w:hideMark/>
          </w:tcPr>
          <w:p w14:paraId="53C8B2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2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B2" w14:textId="77777777" w:rsidR="00A33413" w:rsidRPr="001F1AD2" w:rsidRDefault="005E5BBF">
            <w:pPr>
              <w:contextualSpacing/>
              <w:rPr>
                <w:rFonts w:ascii="Times New Roman" w:eastAsia="Times New Roman" w:hAnsi="Times New Roman" w:cs="Times New Roman"/>
                <w:sz w:val="20"/>
              </w:rPr>
            </w:pPr>
          </w:p>
        </w:tc>
      </w:tr>
      <w:tr w:rsidR="006A30E3" w14:paraId="53C8B2BB" w14:textId="77777777">
        <w:trPr>
          <w:trHeight w:val="300"/>
        </w:trPr>
        <w:tc>
          <w:tcPr>
            <w:tcW w:w="5760" w:type="dxa"/>
            <w:tcBorders>
              <w:top w:val="nil"/>
              <w:left w:val="nil"/>
              <w:bottom w:val="nil"/>
              <w:right w:val="nil"/>
            </w:tcBorders>
            <w:shd w:val="clear" w:color="auto" w:fill="auto"/>
            <w:noWrap/>
            <w:vAlign w:val="bottom"/>
            <w:hideMark/>
          </w:tcPr>
          <w:p w14:paraId="53C8B2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2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2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BA" w14:textId="77777777" w:rsidR="00A33413" w:rsidRPr="001F1AD2" w:rsidRDefault="005E5BBF">
            <w:pPr>
              <w:contextualSpacing/>
              <w:rPr>
                <w:rFonts w:ascii="Times New Roman" w:eastAsia="Times New Roman" w:hAnsi="Times New Roman" w:cs="Times New Roman"/>
                <w:sz w:val="20"/>
              </w:rPr>
            </w:pPr>
          </w:p>
        </w:tc>
      </w:tr>
      <w:tr w:rsidR="006A30E3" w14:paraId="53C8B2C3" w14:textId="77777777">
        <w:trPr>
          <w:trHeight w:val="300"/>
        </w:trPr>
        <w:tc>
          <w:tcPr>
            <w:tcW w:w="5760" w:type="dxa"/>
            <w:tcBorders>
              <w:top w:val="nil"/>
              <w:left w:val="nil"/>
              <w:bottom w:val="nil"/>
              <w:right w:val="nil"/>
            </w:tcBorders>
            <w:shd w:val="clear" w:color="auto" w:fill="auto"/>
            <w:noWrap/>
            <w:vAlign w:val="bottom"/>
            <w:hideMark/>
          </w:tcPr>
          <w:p w14:paraId="53C8B2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2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2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C2" w14:textId="77777777" w:rsidR="00A33413" w:rsidRPr="001F1AD2" w:rsidRDefault="005E5BBF">
            <w:pPr>
              <w:contextualSpacing/>
              <w:rPr>
                <w:rFonts w:ascii="Times New Roman" w:eastAsia="Times New Roman" w:hAnsi="Times New Roman" w:cs="Times New Roman"/>
                <w:sz w:val="20"/>
              </w:rPr>
            </w:pPr>
          </w:p>
        </w:tc>
      </w:tr>
      <w:tr w:rsidR="006A30E3" w14:paraId="53C8B2CB" w14:textId="77777777">
        <w:trPr>
          <w:trHeight w:val="300"/>
        </w:trPr>
        <w:tc>
          <w:tcPr>
            <w:tcW w:w="5760" w:type="dxa"/>
            <w:tcBorders>
              <w:top w:val="nil"/>
              <w:left w:val="nil"/>
              <w:bottom w:val="nil"/>
              <w:right w:val="nil"/>
            </w:tcBorders>
            <w:shd w:val="clear" w:color="auto" w:fill="auto"/>
            <w:noWrap/>
            <w:vAlign w:val="bottom"/>
            <w:hideMark/>
          </w:tcPr>
          <w:p w14:paraId="53C8B2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2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CA" w14:textId="77777777" w:rsidR="00A33413" w:rsidRPr="001F1AD2" w:rsidRDefault="005E5BBF">
            <w:pPr>
              <w:contextualSpacing/>
              <w:rPr>
                <w:rFonts w:ascii="Times New Roman" w:eastAsia="Times New Roman" w:hAnsi="Times New Roman" w:cs="Times New Roman"/>
                <w:sz w:val="20"/>
              </w:rPr>
            </w:pPr>
          </w:p>
        </w:tc>
      </w:tr>
      <w:tr w:rsidR="006A30E3" w14:paraId="53C8B2D3" w14:textId="77777777">
        <w:trPr>
          <w:trHeight w:val="300"/>
        </w:trPr>
        <w:tc>
          <w:tcPr>
            <w:tcW w:w="5760" w:type="dxa"/>
            <w:tcBorders>
              <w:top w:val="nil"/>
              <w:left w:val="nil"/>
              <w:bottom w:val="nil"/>
              <w:right w:val="nil"/>
            </w:tcBorders>
            <w:shd w:val="clear" w:color="auto" w:fill="auto"/>
            <w:noWrap/>
            <w:vAlign w:val="bottom"/>
            <w:hideMark/>
          </w:tcPr>
          <w:p w14:paraId="53C8B2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2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C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D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D2" w14:textId="77777777" w:rsidR="00A33413" w:rsidRPr="001F1AD2" w:rsidRDefault="005E5BBF">
            <w:pPr>
              <w:contextualSpacing/>
              <w:rPr>
                <w:rFonts w:ascii="Times New Roman" w:eastAsia="Times New Roman" w:hAnsi="Times New Roman" w:cs="Times New Roman"/>
                <w:sz w:val="20"/>
              </w:rPr>
            </w:pPr>
          </w:p>
        </w:tc>
      </w:tr>
      <w:tr w:rsidR="006A30E3" w14:paraId="53C8B2DA" w14:textId="77777777">
        <w:trPr>
          <w:trHeight w:val="300"/>
        </w:trPr>
        <w:tc>
          <w:tcPr>
            <w:tcW w:w="6240" w:type="dxa"/>
            <w:gridSpan w:val="2"/>
            <w:tcBorders>
              <w:top w:val="nil"/>
              <w:left w:val="nil"/>
              <w:bottom w:val="nil"/>
              <w:right w:val="nil"/>
            </w:tcBorders>
            <w:shd w:val="clear" w:color="auto" w:fill="auto"/>
            <w:noWrap/>
            <w:vAlign w:val="bottom"/>
            <w:hideMark/>
          </w:tcPr>
          <w:p w14:paraId="53C8B2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2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D9" w14:textId="77777777" w:rsidR="00A33413" w:rsidRPr="001F1AD2" w:rsidRDefault="005E5BBF">
            <w:pPr>
              <w:contextualSpacing/>
              <w:rPr>
                <w:rFonts w:ascii="Times New Roman" w:eastAsia="Times New Roman" w:hAnsi="Times New Roman" w:cs="Times New Roman"/>
                <w:sz w:val="20"/>
              </w:rPr>
            </w:pPr>
          </w:p>
        </w:tc>
      </w:tr>
      <w:tr w:rsidR="006A30E3" w14:paraId="53C8B2E2" w14:textId="77777777">
        <w:trPr>
          <w:trHeight w:val="300"/>
        </w:trPr>
        <w:tc>
          <w:tcPr>
            <w:tcW w:w="5760" w:type="dxa"/>
            <w:tcBorders>
              <w:top w:val="nil"/>
              <w:left w:val="nil"/>
              <w:bottom w:val="nil"/>
              <w:right w:val="nil"/>
            </w:tcBorders>
            <w:shd w:val="clear" w:color="auto" w:fill="auto"/>
            <w:noWrap/>
            <w:vAlign w:val="bottom"/>
            <w:hideMark/>
          </w:tcPr>
          <w:p w14:paraId="53C8B2D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D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E1" w14:textId="77777777" w:rsidR="00A33413" w:rsidRPr="001F1AD2" w:rsidRDefault="005E5BBF">
            <w:pPr>
              <w:contextualSpacing/>
              <w:rPr>
                <w:rFonts w:ascii="Times New Roman" w:eastAsia="Times New Roman" w:hAnsi="Times New Roman" w:cs="Times New Roman"/>
                <w:sz w:val="20"/>
              </w:rPr>
            </w:pPr>
          </w:p>
        </w:tc>
      </w:tr>
      <w:tr w:rsidR="006A30E3" w14:paraId="53C8B2E6" w14:textId="77777777">
        <w:trPr>
          <w:trHeight w:val="300"/>
        </w:trPr>
        <w:tc>
          <w:tcPr>
            <w:tcW w:w="5760" w:type="dxa"/>
            <w:tcBorders>
              <w:top w:val="nil"/>
              <w:left w:val="nil"/>
              <w:bottom w:val="nil"/>
              <w:right w:val="nil"/>
            </w:tcBorders>
            <w:shd w:val="clear" w:color="auto" w:fill="auto"/>
            <w:noWrap/>
            <w:vAlign w:val="bottom"/>
            <w:hideMark/>
          </w:tcPr>
          <w:p w14:paraId="53C8B2E3"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2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106 ως</w:t>
            </w:r>
            <w:r w:rsidRPr="001F1AD2">
              <w:rPr>
                <w:rFonts w:ascii="Calibri" w:eastAsia="Times New Roman" w:hAnsi="Calibri" w:cs="Times New Roman"/>
                <w:color w:val="000000"/>
                <w:sz w:val="22"/>
                <w:szCs w:val="22"/>
              </w:rPr>
              <w:t xml:space="preserve"> έχει   ΔΕΚΤΟ ΚΑΤΑ ΠΛΕΙΟΨΗΦΙΑ</w:t>
            </w:r>
          </w:p>
        </w:tc>
        <w:tc>
          <w:tcPr>
            <w:tcW w:w="960" w:type="dxa"/>
            <w:tcBorders>
              <w:top w:val="nil"/>
              <w:left w:val="nil"/>
              <w:bottom w:val="nil"/>
              <w:right w:val="nil"/>
            </w:tcBorders>
            <w:shd w:val="clear" w:color="auto" w:fill="auto"/>
            <w:noWrap/>
            <w:vAlign w:val="bottom"/>
            <w:hideMark/>
          </w:tcPr>
          <w:p w14:paraId="53C8B2E5" w14:textId="77777777" w:rsidR="00A33413" w:rsidRPr="001F1AD2" w:rsidRDefault="005E5BBF">
            <w:pPr>
              <w:contextualSpacing/>
              <w:rPr>
                <w:rFonts w:ascii="Calibri" w:eastAsia="Times New Roman" w:hAnsi="Calibri" w:cs="Times New Roman"/>
                <w:color w:val="000000"/>
                <w:sz w:val="22"/>
                <w:szCs w:val="22"/>
              </w:rPr>
            </w:pPr>
          </w:p>
        </w:tc>
      </w:tr>
      <w:tr w:rsidR="006A30E3" w14:paraId="53C8B2EE" w14:textId="77777777">
        <w:trPr>
          <w:trHeight w:val="300"/>
        </w:trPr>
        <w:tc>
          <w:tcPr>
            <w:tcW w:w="5760" w:type="dxa"/>
            <w:tcBorders>
              <w:top w:val="nil"/>
              <w:left w:val="nil"/>
              <w:bottom w:val="nil"/>
              <w:right w:val="nil"/>
            </w:tcBorders>
            <w:shd w:val="clear" w:color="auto" w:fill="auto"/>
            <w:noWrap/>
            <w:vAlign w:val="bottom"/>
            <w:hideMark/>
          </w:tcPr>
          <w:p w14:paraId="53C8B2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2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ED" w14:textId="77777777" w:rsidR="00A33413" w:rsidRPr="001F1AD2" w:rsidRDefault="005E5BBF">
            <w:pPr>
              <w:contextualSpacing/>
              <w:rPr>
                <w:rFonts w:ascii="Times New Roman" w:eastAsia="Times New Roman" w:hAnsi="Times New Roman" w:cs="Times New Roman"/>
                <w:sz w:val="20"/>
              </w:rPr>
            </w:pPr>
          </w:p>
        </w:tc>
      </w:tr>
      <w:tr w:rsidR="006A30E3" w14:paraId="53C8B2F6" w14:textId="77777777">
        <w:trPr>
          <w:trHeight w:val="300"/>
        </w:trPr>
        <w:tc>
          <w:tcPr>
            <w:tcW w:w="5760" w:type="dxa"/>
            <w:tcBorders>
              <w:top w:val="nil"/>
              <w:left w:val="nil"/>
              <w:bottom w:val="nil"/>
              <w:right w:val="nil"/>
            </w:tcBorders>
            <w:shd w:val="clear" w:color="auto" w:fill="auto"/>
            <w:noWrap/>
            <w:vAlign w:val="bottom"/>
            <w:hideMark/>
          </w:tcPr>
          <w:p w14:paraId="53C8B2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2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F5" w14:textId="77777777" w:rsidR="00A33413" w:rsidRPr="001F1AD2" w:rsidRDefault="005E5BBF">
            <w:pPr>
              <w:contextualSpacing/>
              <w:rPr>
                <w:rFonts w:ascii="Times New Roman" w:eastAsia="Times New Roman" w:hAnsi="Times New Roman" w:cs="Times New Roman"/>
                <w:sz w:val="20"/>
              </w:rPr>
            </w:pPr>
          </w:p>
        </w:tc>
      </w:tr>
      <w:tr w:rsidR="006A30E3" w14:paraId="53C8B2FE" w14:textId="77777777">
        <w:trPr>
          <w:trHeight w:val="300"/>
        </w:trPr>
        <w:tc>
          <w:tcPr>
            <w:tcW w:w="5760" w:type="dxa"/>
            <w:tcBorders>
              <w:top w:val="nil"/>
              <w:left w:val="nil"/>
              <w:bottom w:val="nil"/>
              <w:right w:val="nil"/>
            </w:tcBorders>
            <w:shd w:val="clear" w:color="auto" w:fill="auto"/>
            <w:noWrap/>
            <w:vAlign w:val="bottom"/>
            <w:hideMark/>
          </w:tcPr>
          <w:p w14:paraId="53C8B2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2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2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2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2F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2FD" w14:textId="77777777" w:rsidR="00A33413" w:rsidRPr="001F1AD2" w:rsidRDefault="005E5BBF">
            <w:pPr>
              <w:contextualSpacing/>
              <w:rPr>
                <w:rFonts w:ascii="Times New Roman" w:eastAsia="Times New Roman" w:hAnsi="Times New Roman" w:cs="Times New Roman"/>
                <w:sz w:val="20"/>
              </w:rPr>
            </w:pPr>
          </w:p>
        </w:tc>
      </w:tr>
      <w:tr w:rsidR="006A30E3" w14:paraId="53C8B306" w14:textId="77777777">
        <w:trPr>
          <w:trHeight w:val="300"/>
        </w:trPr>
        <w:tc>
          <w:tcPr>
            <w:tcW w:w="5760" w:type="dxa"/>
            <w:tcBorders>
              <w:top w:val="nil"/>
              <w:left w:val="nil"/>
              <w:bottom w:val="nil"/>
              <w:right w:val="nil"/>
            </w:tcBorders>
            <w:shd w:val="clear" w:color="auto" w:fill="auto"/>
            <w:noWrap/>
            <w:vAlign w:val="bottom"/>
            <w:hideMark/>
          </w:tcPr>
          <w:p w14:paraId="53C8B2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3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3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0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05" w14:textId="77777777" w:rsidR="00A33413" w:rsidRPr="001F1AD2" w:rsidRDefault="005E5BBF">
            <w:pPr>
              <w:contextualSpacing/>
              <w:rPr>
                <w:rFonts w:ascii="Times New Roman" w:eastAsia="Times New Roman" w:hAnsi="Times New Roman" w:cs="Times New Roman"/>
                <w:sz w:val="20"/>
              </w:rPr>
            </w:pPr>
          </w:p>
        </w:tc>
      </w:tr>
      <w:tr w:rsidR="006A30E3" w14:paraId="53C8B30E" w14:textId="77777777">
        <w:trPr>
          <w:trHeight w:val="300"/>
        </w:trPr>
        <w:tc>
          <w:tcPr>
            <w:tcW w:w="5760" w:type="dxa"/>
            <w:tcBorders>
              <w:top w:val="nil"/>
              <w:left w:val="nil"/>
              <w:bottom w:val="nil"/>
              <w:right w:val="nil"/>
            </w:tcBorders>
            <w:shd w:val="clear" w:color="auto" w:fill="auto"/>
            <w:noWrap/>
            <w:vAlign w:val="bottom"/>
            <w:hideMark/>
          </w:tcPr>
          <w:p w14:paraId="53C8B3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3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3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0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0D" w14:textId="77777777" w:rsidR="00A33413" w:rsidRPr="001F1AD2" w:rsidRDefault="005E5BBF">
            <w:pPr>
              <w:contextualSpacing/>
              <w:rPr>
                <w:rFonts w:ascii="Times New Roman" w:eastAsia="Times New Roman" w:hAnsi="Times New Roman" w:cs="Times New Roman"/>
                <w:sz w:val="20"/>
              </w:rPr>
            </w:pPr>
          </w:p>
        </w:tc>
      </w:tr>
      <w:tr w:rsidR="006A30E3" w14:paraId="53C8B316" w14:textId="77777777">
        <w:trPr>
          <w:trHeight w:val="300"/>
        </w:trPr>
        <w:tc>
          <w:tcPr>
            <w:tcW w:w="5760" w:type="dxa"/>
            <w:tcBorders>
              <w:top w:val="nil"/>
              <w:left w:val="nil"/>
              <w:bottom w:val="nil"/>
              <w:right w:val="nil"/>
            </w:tcBorders>
            <w:shd w:val="clear" w:color="auto" w:fill="auto"/>
            <w:noWrap/>
            <w:vAlign w:val="bottom"/>
            <w:hideMark/>
          </w:tcPr>
          <w:p w14:paraId="53C8B3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3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1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15" w14:textId="77777777" w:rsidR="00A33413" w:rsidRPr="001F1AD2" w:rsidRDefault="005E5BBF">
            <w:pPr>
              <w:contextualSpacing/>
              <w:rPr>
                <w:rFonts w:ascii="Times New Roman" w:eastAsia="Times New Roman" w:hAnsi="Times New Roman" w:cs="Times New Roman"/>
                <w:sz w:val="20"/>
              </w:rPr>
            </w:pPr>
          </w:p>
        </w:tc>
      </w:tr>
      <w:tr w:rsidR="006A30E3" w14:paraId="53C8B31E" w14:textId="77777777">
        <w:trPr>
          <w:trHeight w:val="300"/>
        </w:trPr>
        <w:tc>
          <w:tcPr>
            <w:tcW w:w="5760" w:type="dxa"/>
            <w:tcBorders>
              <w:top w:val="nil"/>
              <w:left w:val="nil"/>
              <w:bottom w:val="nil"/>
              <w:right w:val="nil"/>
            </w:tcBorders>
            <w:shd w:val="clear" w:color="auto" w:fill="auto"/>
            <w:noWrap/>
            <w:vAlign w:val="bottom"/>
            <w:hideMark/>
          </w:tcPr>
          <w:p w14:paraId="53C8B3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3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1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1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1D" w14:textId="77777777" w:rsidR="00A33413" w:rsidRPr="001F1AD2" w:rsidRDefault="005E5BBF">
            <w:pPr>
              <w:contextualSpacing/>
              <w:rPr>
                <w:rFonts w:ascii="Times New Roman" w:eastAsia="Times New Roman" w:hAnsi="Times New Roman" w:cs="Times New Roman"/>
                <w:sz w:val="20"/>
              </w:rPr>
            </w:pPr>
          </w:p>
        </w:tc>
      </w:tr>
      <w:tr w:rsidR="006A30E3" w14:paraId="53C8B325" w14:textId="77777777">
        <w:trPr>
          <w:trHeight w:val="300"/>
        </w:trPr>
        <w:tc>
          <w:tcPr>
            <w:tcW w:w="6240" w:type="dxa"/>
            <w:gridSpan w:val="2"/>
            <w:tcBorders>
              <w:top w:val="nil"/>
              <w:left w:val="nil"/>
              <w:bottom w:val="nil"/>
              <w:right w:val="nil"/>
            </w:tcBorders>
            <w:shd w:val="clear" w:color="auto" w:fill="auto"/>
            <w:noWrap/>
            <w:vAlign w:val="bottom"/>
            <w:hideMark/>
          </w:tcPr>
          <w:p w14:paraId="53C8B31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32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2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24" w14:textId="77777777" w:rsidR="00A33413" w:rsidRPr="001F1AD2" w:rsidRDefault="005E5BBF">
            <w:pPr>
              <w:contextualSpacing/>
              <w:rPr>
                <w:rFonts w:ascii="Times New Roman" w:eastAsia="Times New Roman" w:hAnsi="Times New Roman" w:cs="Times New Roman"/>
                <w:sz w:val="20"/>
              </w:rPr>
            </w:pPr>
          </w:p>
        </w:tc>
      </w:tr>
      <w:tr w:rsidR="006A30E3" w14:paraId="53C8B32D" w14:textId="77777777">
        <w:trPr>
          <w:trHeight w:val="300"/>
        </w:trPr>
        <w:tc>
          <w:tcPr>
            <w:tcW w:w="5760" w:type="dxa"/>
            <w:tcBorders>
              <w:top w:val="nil"/>
              <w:left w:val="nil"/>
              <w:bottom w:val="nil"/>
              <w:right w:val="nil"/>
            </w:tcBorders>
            <w:shd w:val="clear" w:color="auto" w:fill="auto"/>
            <w:noWrap/>
            <w:vAlign w:val="bottom"/>
            <w:hideMark/>
          </w:tcPr>
          <w:p w14:paraId="53C8B32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2C" w14:textId="77777777" w:rsidR="00A33413" w:rsidRPr="001F1AD2" w:rsidRDefault="005E5BBF">
            <w:pPr>
              <w:contextualSpacing/>
              <w:rPr>
                <w:rFonts w:ascii="Times New Roman" w:eastAsia="Times New Roman" w:hAnsi="Times New Roman" w:cs="Times New Roman"/>
                <w:sz w:val="20"/>
              </w:rPr>
            </w:pPr>
          </w:p>
        </w:tc>
      </w:tr>
      <w:tr w:rsidR="006A30E3" w14:paraId="53C8B331" w14:textId="77777777">
        <w:trPr>
          <w:trHeight w:val="300"/>
        </w:trPr>
        <w:tc>
          <w:tcPr>
            <w:tcW w:w="5760" w:type="dxa"/>
            <w:tcBorders>
              <w:top w:val="nil"/>
              <w:left w:val="nil"/>
              <w:bottom w:val="nil"/>
              <w:right w:val="nil"/>
            </w:tcBorders>
            <w:shd w:val="clear" w:color="auto" w:fill="auto"/>
            <w:noWrap/>
            <w:vAlign w:val="bottom"/>
            <w:hideMark/>
          </w:tcPr>
          <w:p w14:paraId="53C8B32E"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32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107 ως έχει    ΔΕΚΤΟ ΚΑΤΑ ΠΛΕΙΟΨΗΦΙΑ</w:t>
            </w:r>
          </w:p>
        </w:tc>
        <w:tc>
          <w:tcPr>
            <w:tcW w:w="960" w:type="dxa"/>
            <w:tcBorders>
              <w:top w:val="nil"/>
              <w:left w:val="nil"/>
              <w:bottom w:val="nil"/>
              <w:right w:val="nil"/>
            </w:tcBorders>
            <w:shd w:val="clear" w:color="auto" w:fill="auto"/>
            <w:noWrap/>
            <w:vAlign w:val="bottom"/>
            <w:hideMark/>
          </w:tcPr>
          <w:p w14:paraId="53C8B330" w14:textId="77777777" w:rsidR="00A33413" w:rsidRPr="001F1AD2" w:rsidRDefault="005E5BBF">
            <w:pPr>
              <w:contextualSpacing/>
              <w:rPr>
                <w:rFonts w:ascii="Calibri" w:eastAsia="Times New Roman" w:hAnsi="Calibri" w:cs="Times New Roman"/>
                <w:color w:val="000000"/>
                <w:sz w:val="22"/>
                <w:szCs w:val="22"/>
              </w:rPr>
            </w:pPr>
          </w:p>
        </w:tc>
      </w:tr>
      <w:tr w:rsidR="006A30E3" w14:paraId="53C8B339" w14:textId="77777777">
        <w:trPr>
          <w:trHeight w:val="300"/>
        </w:trPr>
        <w:tc>
          <w:tcPr>
            <w:tcW w:w="5760" w:type="dxa"/>
            <w:tcBorders>
              <w:top w:val="nil"/>
              <w:left w:val="nil"/>
              <w:bottom w:val="nil"/>
              <w:right w:val="nil"/>
            </w:tcBorders>
            <w:shd w:val="clear" w:color="auto" w:fill="auto"/>
            <w:noWrap/>
            <w:vAlign w:val="bottom"/>
            <w:hideMark/>
          </w:tcPr>
          <w:p w14:paraId="53C8B3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3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3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38" w14:textId="77777777" w:rsidR="00A33413" w:rsidRPr="001F1AD2" w:rsidRDefault="005E5BBF">
            <w:pPr>
              <w:contextualSpacing/>
              <w:rPr>
                <w:rFonts w:ascii="Times New Roman" w:eastAsia="Times New Roman" w:hAnsi="Times New Roman" w:cs="Times New Roman"/>
                <w:sz w:val="20"/>
              </w:rPr>
            </w:pPr>
          </w:p>
        </w:tc>
      </w:tr>
      <w:tr w:rsidR="006A30E3" w14:paraId="53C8B341" w14:textId="77777777">
        <w:trPr>
          <w:trHeight w:val="300"/>
        </w:trPr>
        <w:tc>
          <w:tcPr>
            <w:tcW w:w="5760" w:type="dxa"/>
            <w:tcBorders>
              <w:top w:val="nil"/>
              <w:left w:val="nil"/>
              <w:bottom w:val="nil"/>
              <w:right w:val="nil"/>
            </w:tcBorders>
            <w:shd w:val="clear" w:color="auto" w:fill="auto"/>
            <w:noWrap/>
            <w:vAlign w:val="bottom"/>
            <w:hideMark/>
          </w:tcPr>
          <w:p w14:paraId="53C8B3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3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40" w14:textId="77777777" w:rsidR="00A33413" w:rsidRPr="001F1AD2" w:rsidRDefault="005E5BBF">
            <w:pPr>
              <w:contextualSpacing/>
              <w:rPr>
                <w:rFonts w:ascii="Times New Roman" w:eastAsia="Times New Roman" w:hAnsi="Times New Roman" w:cs="Times New Roman"/>
                <w:sz w:val="20"/>
              </w:rPr>
            </w:pPr>
          </w:p>
        </w:tc>
      </w:tr>
      <w:tr w:rsidR="006A30E3" w14:paraId="53C8B349" w14:textId="77777777">
        <w:trPr>
          <w:trHeight w:val="300"/>
        </w:trPr>
        <w:tc>
          <w:tcPr>
            <w:tcW w:w="5760" w:type="dxa"/>
            <w:tcBorders>
              <w:top w:val="nil"/>
              <w:left w:val="nil"/>
              <w:bottom w:val="nil"/>
              <w:right w:val="nil"/>
            </w:tcBorders>
            <w:shd w:val="clear" w:color="auto" w:fill="auto"/>
            <w:noWrap/>
            <w:vAlign w:val="bottom"/>
            <w:hideMark/>
          </w:tcPr>
          <w:p w14:paraId="53C8B3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3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4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48" w14:textId="77777777" w:rsidR="00A33413" w:rsidRPr="001F1AD2" w:rsidRDefault="005E5BBF">
            <w:pPr>
              <w:contextualSpacing/>
              <w:rPr>
                <w:rFonts w:ascii="Times New Roman" w:eastAsia="Times New Roman" w:hAnsi="Times New Roman" w:cs="Times New Roman"/>
                <w:sz w:val="20"/>
              </w:rPr>
            </w:pPr>
          </w:p>
        </w:tc>
      </w:tr>
      <w:tr w:rsidR="006A30E3" w14:paraId="53C8B351" w14:textId="77777777">
        <w:trPr>
          <w:trHeight w:val="300"/>
        </w:trPr>
        <w:tc>
          <w:tcPr>
            <w:tcW w:w="5760" w:type="dxa"/>
            <w:tcBorders>
              <w:top w:val="nil"/>
              <w:left w:val="nil"/>
              <w:bottom w:val="nil"/>
              <w:right w:val="nil"/>
            </w:tcBorders>
            <w:shd w:val="clear" w:color="auto" w:fill="auto"/>
            <w:noWrap/>
            <w:vAlign w:val="bottom"/>
            <w:hideMark/>
          </w:tcPr>
          <w:p w14:paraId="53C8B3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3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3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4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50" w14:textId="77777777" w:rsidR="00A33413" w:rsidRPr="001F1AD2" w:rsidRDefault="005E5BBF">
            <w:pPr>
              <w:contextualSpacing/>
              <w:rPr>
                <w:rFonts w:ascii="Times New Roman" w:eastAsia="Times New Roman" w:hAnsi="Times New Roman" w:cs="Times New Roman"/>
                <w:sz w:val="20"/>
              </w:rPr>
            </w:pPr>
          </w:p>
        </w:tc>
      </w:tr>
      <w:tr w:rsidR="006A30E3" w14:paraId="53C8B359" w14:textId="77777777">
        <w:trPr>
          <w:trHeight w:val="300"/>
        </w:trPr>
        <w:tc>
          <w:tcPr>
            <w:tcW w:w="5760" w:type="dxa"/>
            <w:tcBorders>
              <w:top w:val="nil"/>
              <w:left w:val="nil"/>
              <w:bottom w:val="nil"/>
              <w:right w:val="nil"/>
            </w:tcBorders>
            <w:shd w:val="clear" w:color="auto" w:fill="auto"/>
            <w:noWrap/>
            <w:vAlign w:val="bottom"/>
            <w:hideMark/>
          </w:tcPr>
          <w:p w14:paraId="53C8B3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3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3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5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58" w14:textId="77777777" w:rsidR="00A33413" w:rsidRPr="001F1AD2" w:rsidRDefault="005E5BBF">
            <w:pPr>
              <w:contextualSpacing/>
              <w:rPr>
                <w:rFonts w:ascii="Times New Roman" w:eastAsia="Times New Roman" w:hAnsi="Times New Roman" w:cs="Times New Roman"/>
                <w:sz w:val="20"/>
              </w:rPr>
            </w:pPr>
          </w:p>
        </w:tc>
      </w:tr>
      <w:tr w:rsidR="006A30E3" w14:paraId="53C8B361" w14:textId="77777777">
        <w:trPr>
          <w:trHeight w:val="300"/>
        </w:trPr>
        <w:tc>
          <w:tcPr>
            <w:tcW w:w="5760" w:type="dxa"/>
            <w:tcBorders>
              <w:top w:val="nil"/>
              <w:left w:val="nil"/>
              <w:bottom w:val="nil"/>
              <w:right w:val="nil"/>
            </w:tcBorders>
            <w:shd w:val="clear" w:color="auto" w:fill="auto"/>
            <w:noWrap/>
            <w:vAlign w:val="bottom"/>
            <w:hideMark/>
          </w:tcPr>
          <w:p w14:paraId="53C8B3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3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5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60" w14:textId="77777777" w:rsidR="00A33413" w:rsidRPr="001F1AD2" w:rsidRDefault="005E5BBF">
            <w:pPr>
              <w:contextualSpacing/>
              <w:rPr>
                <w:rFonts w:ascii="Times New Roman" w:eastAsia="Times New Roman" w:hAnsi="Times New Roman" w:cs="Times New Roman"/>
                <w:sz w:val="20"/>
              </w:rPr>
            </w:pPr>
          </w:p>
        </w:tc>
      </w:tr>
      <w:tr w:rsidR="006A30E3" w14:paraId="53C8B369" w14:textId="77777777">
        <w:trPr>
          <w:trHeight w:val="300"/>
        </w:trPr>
        <w:tc>
          <w:tcPr>
            <w:tcW w:w="5760" w:type="dxa"/>
            <w:tcBorders>
              <w:top w:val="nil"/>
              <w:left w:val="nil"/>
              <w:bottom w:val="nil"/>
              <w:right w:val="nil"/>
            </w:tcBorders>
            <w:shd w:val="clear" w:color="auto" w:fill="auto"/>
            <w:noWrap/>
            <w:vAlign w:val="bottom"/>
            <w:hideMark/>
          </w:tcPr>
          <w:p w14:paraId="53C8B3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3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6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6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68" w14:textId="77777777" w:rsidR="00A33413" w:rsidRPr="001F1AD2" w:rsidRDefault="005E5BBF">
            <w:pPr>
              <w:contextualSpacing/>
              <w:rPr>
                <w:rFonts w:ascii="Times New Roman" w:eastAsia="Times New Roman" w:hAnsi="Times New Roman" w:cs="Times New Roman"/>
                <w:sz w:val="20"/>
              </w:rPr>
            </w:pPr>
          </w:p>
        </w:tc>
      </w:tr>
      <w:tr w:rsidR="006A30E3" w14:paraId="53C8B370" w14:textId="77777777">
        <w:trPr>
          <w:trHeight w:val="300"/>
        </w:trPr>
        <w:tc>
          <w:tcPr>
            <w:tcW w:w="6240" w:type="dxa"/>
            <w:gridSpan w:val="2"/>
            <w:tcBorders>
              <w:top w:val="nil"/>
              <w:left w:val="nil"/>
              <w:bottom w:val="nil"/>
              <w:right w:val="nil"/>
            </w:tcBorders>
            <w:shd w:val="clear" w:color="auto" w:fill="auto"/>
            <w:noWrap/>
            <w:vAlign w:val="bottom"/>
            <w:hideMark/>
          </w:tcPr>
          <w:p w14:paraId="53C8B3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3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6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6F" w14:textId="77777777" w:rsidR="00A33413" w:rsidRPr="001F1AD2" w:rsidRDefault="005E5BBF">
            <w:pPr>
              <w:contextualSpacing/>
              <w:rPr>
                <w:rFonts w:ascii="Times New Roman" w:eastAsia="Times New Roman" w:hAnsi="Times New Roman" w:cs="Times New Roman"/>
                <w:sz w:val="20"/>
              </w:rPr>
            </w:pPr>
          </w:p>
        </w:tc>
      </w:tr>
      <w:tr w:rsidR="006A30E3" w14:paraId="53C8B378" w14:textId="77777777">
        <w:trPr>
          <w:trHeight w:val="300"/>
        </w:trPr>
        <w:tc>
          <w:tcPr>
            <w:tcW w:w="5760" w:type="dxa"/>
            <w:tcBorders>
              <w:top w:val="nil"/>
              <w:left w:val="nil"/>
              <w:bottom w:val="nil"/>
              <w:right w:val="nil"/>
            </w:tcBorders>
            <w:shd w:val="clear" w:color="auto" w:fill="auto"/>
            <w:noWrap/>
            <w:vAlign w:val="bottom"/>
            <w:hideMark/>
          </w:tcPr>
          <w:p w14:paraId="53C8B3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77" w14:textId="77777777" w:rsidR="00A33413" w:rsidRPr="001F1AD2" w:rsidRDefault="005E5BBF">
            <w:pPr>
              <w:contextualSpacing/>
              <w:rPr>
                <w:rFonts w:ascii="Times New Roman" w:eastAsia="Times New Roman" w:hAnsi="Times New Roman" w:cs="Times New Roman"/>
                <w:sz w:val="20"/>
              </w:rPr>
            </w:pPr>
          </w:p>
        </w:tc>
      </w:tr>
      <w:tr w:rsidR="006A30E3" w14:paraId="53C8B37C" w14:textId="77777777">
        <w:trPr>
          <w:trHeight w:val="300"/>
        </w:trPr>
        <w:tc>
          <w:tcPr>
            <w:tcW w:w="5760" w:type="dxa"/>
            <w:tcBorders>
              <w:top w:val="nil"/>
              <w:left w:val="nil"/>
              <w:bottom w:val="nil"/>
              <w:right w:val="nil"/>
            </w:tcBorders>
            <w:shd w:val="clear" w:color="auto" w:fill="auto"/>
            <w:noWrap/>
            <w:vAlign w:val="bottom"/>
            <w:hideMark/>
          </w:tcPr>
          <w:p w14:paraId="53C8B379"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3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108 ως έχει   ΔΕΚΤΟ ΚΑΤΑ ΠΛΕΙΟΨΗΦΙΑ</w:t>
            </w:r>
          </w:p>
        </w:tc>
        <w:tc>
          <w:tcPr>
            <w:tcW w:w="960" w:type="dxa"/>
            <w:tcBorders>
              <w:top w:val="nil"/>
              <w:left w:val="nil"/>
              <w:bottom w:val="nil"/>
              <w:right w:val="nil"/>
            </w:tcBorders>
            <w:shd w:val="clear" w:color="auto" w:fill="auto"/>
            <w:noWrap/>
            <w:vAlign w:val="bottom"/>
            <w:hideMark/>
          </w:tcPr>
          <w:p w14:paraId="53C8B37B" w14:textId="77777777" w:rsidR="00A33413" w:rsidRPr="001F1AD2" w:rsidRDefault="005E5BBF">
            <w:pPr>
              <w:contextualSpacing/>
              <w:rPr>
                <w:rFonts w:ascii="Calibri" w:eastAsia="Times New Roman" w:hAnsi="Calibri" w:cs="Times New Roman"/>
                <w:color w:val="000000"/>
                <w:sz w:val="22"/>
                <w:szCs w:val="22"/>
              </w:rPr>
            </w:pPr>
          </w:p>
        </w:tc>
      </w:tr>
      <w:tr w:rsidR="006A30E3" w14:paraId="53C8B384" w14:textId="77777777">
        <w:trPr>
          <w:trHeight w:val="300"/>
        </w:trPr>
        <w:tc>
          <w:tcPr>
            <w:tcW w:w="5760" w:type="dxa"/>
            <w:tcBorders>
              <w:top w:val="nil"/>
              <w:left w:val="nil"/>
              <w:bottom w:val="nil"/>
              <w:right w:val="nil"/>
            </w:tcBorders>
            <w:shd w:val="clear" w:color="auto" w:fill="auto"/>
            <w:noWrap/>
            <w:vAlign w:val="bottom"/>
            <w:hideMark/>
          </w:tcPr>
          <w:p w14:paraId="53C8B3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3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8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83" w14:textId="77777777" w:rsidR="00A33413" w:rsidRPr="001F1AD2" w:rsidRDefault="005E5BBF">
            <w:pPr>
              <w:contextualSpacing/>
              <w:rPr>
                <w:rFonts w:ascii="Times New Roman" w:eastAsia="Times New Roman" w:hAnsi="Times New Roman" w:cs="Times New Roman"/>
                <w:sz w:val="20"/>
              </w:rPr>
            </w:pPr>
          </w:p>
        </w:tc>
      </w:tr>
      <w:tr w:rsidR="006A30E3" w14:paraId="53C8B38C" w14:textId="77777777">
        <w:trPr>
          <w:trHeight w:val="300"/>
        </w:trPr>
        <w:tc>
          <w:tcPr>
            <w:tcW w:w="5760" w:type="dxa"/>
            <w:tcBorders>
              <w:top w:val="nil"/>
              <w:left w:val="nil"/>
              <w:bottom w:val="nil"/>
              <w:right w:val="nil"/>
            </w:tcBorders>
            <w:shd w:val="clear" w:color="auto" w:fill="auto"/>
            <w:noWrap/>
            <w:vAlign w:val="bottom"/>
            <w:hideMark/>
          </w:tcPr>
          <w:p w14:paraId="53C8B3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3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8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8B" w14:textId="77777777" w:rsidR="00A33413" w:rsidRPr="001F1AD2" w:rsidRDefault="005E5BBF">
            <w:pPr>
              <w:contextualSpacing/>
              <w:rPr>
                <w:rFonts w:ascii="Times New Roman" w:eastAsia="Times New Roman" w:hAnsi="Times New Roman" w:cs="Times New Roman"/>
                <w:sz w:val="20"/>
              </w:rPr>
            </w:pPr>
          </w:p>
        </w:tc>
      </w:tr>
      <w:tr w:rsidR="006A30E3" w14:paraId="53C8B394" w14:textId="77777777">
        <w:trPr>
          <w:trHeight w:val="300"/>
        </w:trPr>
        <w:tc>
          <w:tcPr>
            <w:tcW w:w="5760" w:type="dxa"/>
            <w:tcBorders>
              <w:top w:val="nil"/>
              <w:left w:val="nil"/>
              <w:bottom w:val="nil"/>
              <w:right w:val="nil"/>
            </w:tcBorders>
            <w:shd w:val="clear" w:color="auto" w:fill="auto"/>
            <w:noWrap/>
            <w:vAlign w:val="bottom"/>
            <w:hideMark/>
          </w:tcPr>
          <w:p w14:paraId="53C8B3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3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8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9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93" w14:textId="77777777" w:rsidR="00A33413" w:rsidRPr="001F1AD2" w:rsidRDefault="005E5BBF">
            <w:pPr>
              <w:contextualSpacing/>
              <w:rPr>
                <w:rFonts w:ascii="Times New Roman" w:eastAsia="Times New Roman" w:hAnsi="Times New Roman" w:cs="Times New Roman"/>
                <w:sz w:val="20"/>
              </w:rPr>
            </w:pPr>
          </w:p>
        </w:tc>
      </w:tr>
      <w:tr w:rsidR="006A30E3" w14:paraId="53C8B39C" w14:textId="77777777">
        <w:trPr>
          <w:trHeight w:val="300"/>
        </w:trPr>
        <w:tc>
          <w:tcPr>
            <w:tcW w:w="5760" w:type="dxa"/>
            <w:tcBorders>
              <w:top w:val="nil"/>
              <w:left w:val="nil"/>
              <w:bottom w:val="nil"/>
              <w:right w:val="nil"/>
            </w:tcBorders>
            <w:shd w:val="clear" w:color="auto" w:fill="auto"/>
            <w:noWrap/>
            <w:vAlign w:val="bottom"/>
            <w:hideMark/>
          </w:tcPr>
          <w:p w14:paraId="53C8B3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3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9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3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9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9B" w14:textId="77777777" w:rsidR="00A33413" w:rsidRPr="001F1AD2" w:rsidRDefault="005E5BBF">
            <w:pPr>
              <w:contextualSpacing/>
              <w:rPr>
                <w:rFonts w:ascii="Times New Roman" w:eastAsia="Times New Roman" w:hAnsi="Times New Roman" w:cs="Times New Roman"/>
                <w:sz w:val="20"/>
              </w:rPr>
            </w:pPr>
          </w:p>
        </w:tc>
      </w:tr>
      <w:tr w:rsidR="006A30E3" w14:paraId="53C8B3A4" w14:textId="77777777">
        <w:trPr>
          <w:trHeight w:val="300"/>
        </w:trPr>
        <w:tc>
          <w:tcPr>
            <w:tcW w:w="5760" w:type="dxa"/>
            <w:tcBorders>
              <w:top w:val="nil"/>
              <w:left w:val="nil"/>
              <w:bottom w:val="nil"/>
              <w:right w:val="nil"/>
            </w:tcBorders>
            <w:shd w:val="clear" w:color="auto" w:fill="auto"/>
            <w:noWrap/>
            <w:vAlign w:val="bottom"/>
            <w:hideMark/>
          </w:tcPr>
          <w:p w14:paraId="53C8B3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3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3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A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A3" w14:textId="77777777" w:rsidR="00A33413" w:rsidRPr="001F1AD2" w:rsidRDefault="005E5BBF">
            <w:pPr>
              <w:contextualSpacing/>
              <w:rPr>
                <w:rFonts w:ascii="Times New Roman" w:eastAsia="Times New Roman" w:hAnsi="Times New Roman" w:cs="Times New Roman"/>
                <w:sz w:val="20"/>
              </w:rPr>
            </w:pPr>
          </w:p>
        </w:tc>
      </w:tr>
      <w:tr w:rsidR="006A30E3" w14:paraId="53C8B3AC" w14:textId="77777777">
        <w:trPr>
          <w:trHeight w:val="300"/>
        </w:trPr>
        <w:tc>
          <w:tcPr>
            <w:tcW w:w="5760" w:type="dxa"/>
            <w:tcBorders>
              <w:top w:val="nil"/>
              <w:left w:val="nil"/>
              <w:bottom w:val="nil"/>
              <w:right w:val="nil"/>
            </w:tcBorders>
            <w:shd w:val="clear" w:color="auto" w:fill="auto"/>
            <w:noWrap/>
            <w:vAlign w:val="bottom"/>
            <w:hideMark/>
          </w:tcPr>
          <w:p w14:paraId="53C8B3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3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A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AB" w14:textId="77777777" w:rsidR="00A33413" w:rsidRPr="001F1AD2" w:rsidRDefault="005E5BBF">
            <w:pPr>
              <w:contextualSpacing/>
              <w:rPr>
                <w:rFonts w:ascii="Times New Roman" w:eastAsia="Times New Roman" w:hAnsi="Times New Roman" w:cs="Times New Roman"/>
                <w:sz w:val="20"/>
              </w:rPr>
            </w:pPr>
          </w:p>
        </w:tc>
      </w:tr>
      <w:tr w:rsidR="006A30E3" w14:paraId="53C8B3B4" w14:textId="77777777">
        <w:trPr>
          <w:trHeight w:val="300"/>
        </w:trPr>
        <w:tc>
          <w:tcPr>
            <w:tcW w:w="5760" w:type="dxa"/>
            <w:tcBorders>
              <w:top w:val="nil"/>
              <w:left w:val="nil"/>
              <w:bottom w:val="nil"/>
              <w:right w:val="nil"/>
            </w:tcBorders>
            <w:shd w:val="clear" w:color="auto" w:fill="auto"/>
            <w:noWrap/>
            <w:vAlign w:val="bottom"/>
            <w:hideMark/>
          </w:tcPr>
          <w:p w14:paraId="53C8B3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3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A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B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B3" w14:textId="77777777" w:rsidR="00A33413" w:rsidRPr="001F1AD2" w:rsidRDefault="005E5BBF">
            <w:pPr>
              <w:contextualSpacing/>
              <w:rPr>
                <w:rFonts w:ascii="Times New Roman" w:eastAsia="Times New Roman" w:hAnsi="Times New Roman" w:cs="Times New Roman"/>
                <w:sz w:val="20"/>
              </w:rPr>
            </w:pPr>
          </w:p>
        </w:tc>
      </w:tr>
      <w:tr w:rsidR="006A30E3" w14:paraId="53C8B3BB" w14:textId="77777777">
        <w:trPr>
          <w:trHeight w:val="300"/>
        </w:trPr>
        <w:tc>
          <w:tcPr>
            <w:tcW w:w="6240" w:type="dxa"/>
            <w:gridSpan w:val="2"/>
            <w:tcBorders>
              <w:top w:val="nil"/>
              <w:left w:val="nil"/>
              <w:bottom w:val="nil"/>
              <w:right w:val="nil"/>
            </w:tcBorders>
            <w:shd w:val="clear" w:color="auto" w:fill="auto"/>
            <w:noWrap/>
            <w:vAlign w:val="bottom"/>
            <w:hideMark/>
          </w:tcPr>
          <w:p w14:paraId="53C8B3B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3B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BA" w14:textId="77777777" w:rsidR="00A33413" w:rsidRPr="001F1AD2" w:rsidRDefault="005E5BBF">
            <w:pPr>
              <w:contextualSpacing/>
              <w:rPr>
                <w:rFonts w:ascii="Times New Roman" w:eastAsia="Times New Roman" w:hAnsi="Times New Roman" w:cs="Times New Roman"/>
                <w:sz w:val="20"/>
              </w:rPr>
            </w:pPr>
          </w:p>
        </w:tc>
      </w:tr>
      <w:tr w:rsidR="006A30E3" w14:paraId="53C8B3C3" w14:textId="77777777">
        <w:trPr>
          <w:trHeight w:val="300"/>
        </w:trPr>
        <w:tc>
          <w:tcPr>
            <w:tcW w:w="5760" w:type="dxa"/>
            <w:tcBorders>
              <w:top w:val="nil"/>
              <w:left w:val="nil"/>
              <w:bottom w:val="nil"/>
              <w:right w:val="nil"/>
            </w:tcBorders>
            <w:shd w:val="clear" w:color="auto" w:fill="auto"/>
            <w:noWrap/>
            <w:vAlign w:val="bottom"/>
            <w:hideMark/>
          </w:tcPr>
          <w:p w14:paraId="53C8B3B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B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C2" w14:textId="77777777" w:rsidR="00A33413" w:rsidRPr="001F1AD2" w:rsidRDefault="005E5BBF">
            <w:pPr>
              <w:contextualSpacing/>
              <w:rPr>
                <w:rFonts w:ascii="Times New Roman" w:eastAsia="Times New Roman" w:hAnsi="Times New Roman" w:cs="Times New Roman"/>
                <w:sz w:val="20"/>
              </w:rPr>
            </w:pPr>
          </w:p>
        </w:tc>
      </w:tr>
      <w:tr w:rsidR="006A30E3" w14:paraId="53C8B3C6" w14:textId="77777777">
        <w:trPr>
          <w:trHeight w:val="300"/>
        </w:trPr>
        <w:tc>
          <w:tcPr>
            <w:tcW w:w="5760" w:type="dxa"/>
            <w:tcBorders>
              <w:top w:val="nil"/>
              <w:left w:val="nil"/>
              <w:bottom w:val="nil"/>
              <w:right w:val="nil"/>
            </w:tcBorders>
            <w:shd w:val="clear" w:color="auto" w:fill="auto"/>
            <w:noWrap/>
            <w:vAlign w:val="bottom"/>
            <w:hideMark/>
          </w:tcPr>
          <w:p w14:paraId="53C8B3C4"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3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109 όπως τροποποιήθηκε   ΔΕΚΤΟ ΚΑΤΑ ΠΛΕΙΟΨΗΦΙΑ</w:t>
            </w:r>
          </w:p>
        </w:tc>
      </w:tr>
      <w:tr w:rsidR="006A30E3" w14:paraId="53C8B3CE" w14:textId="77777777">
        <w:trPr>
          <w:trHeight w:val="300"/>
        </w:trPr>
        <w:tc>
          <w:tcPr>
            <w:tcW w:w="5760" w:type="dxa"/>
            <w:tcBorders>
              <w:top w:val="nil"/>
              <w:left w:val="nil"/>
              <w:bottom w:val="nil"/>
              <w:right w:val="nil"/>
            </w:tcBorders>
            <w:shd w:val="clear" w:color="auto" w:fill="auto"/>
            <w:noWrap/>
            <w:vAlign w:val="bottom"/>
            <w:hideMark/>
          </w:tcPr>
          <w:p w14:paraId="53C8B3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3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CD" w14:textId="77777777" w:rsidR="00A33413" w:rsidRPr="001F1AD2" w:rsidRDefault="005E5BBF">
            <w:pPr>
              <w:contextualSpacing/>
              <w:rPr>
                <w:rFonts w:ascii="Times New Roman" w:eastAsia="Times New Roman" w:hAnsi="Times New Roman" w:cs="Times New Roman"/>
                <w:sz w:val="20"/>
              </w:rPr>
            </w:pPr>
          </w:p>
        </w:tc>
      </w:tr>
      <w:tr w:rsidR="006A30E3" w14:paraId="53C8B3D6" w14:textId="77777777">
        <w:trPr>
          <w:trHeight w:val="300"/>
        </w:trPr>
        <w:tc>
          <w:tcPr>
            <w:tcW w:w="5760" w:type="dxa"/>
            <w:tcBorders>
              <w:top w:val="nil"/>
              <w:left w:val="nil"/>
              <w:bottom w:val="nil"/>
              <w:right w:val="nil"/>
            </w:tcBorders>
            <w:shd w:val="clear" w:color="auto" w:fill="auto"/>
            <w:noWrap/>
            <w:vAlign w:val="bottom"/>
            <w:hideMark/>
          </w:tcPr>
          <w:p w14:paraId="53C8B3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3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D5" w14:textId="77777777" w:rsidR="00A33413" w:rsidRPr="001F1AD2" w:rsidRDefault="005E5BBF">
            <w:pPr>
              <w:contextualSpacing/>
              <w:rPr>
                <w:rFonts w:ascii="Times New Roman" w:eastAsia="Times New Roman" w:hAnsi="Times New Roman" w:cs="Times New Roman"/>
                <w:sz w:val="20"/>
              </w:rPr>
            </w:pPr>
          </w:p>
        </w:tc>
      </w:tr>
      <w:tr w:rsidR="006A30E3" w14:paraId="53C8B3DE" w14:textId="77777777">
        <w:trPr>
          <w:trHeight w:val="300"/>
        </w:trPr>
        <w:tc>
          <w:tcPr>
            <w:tcW w:w="5760" w:type="dxa"/>
            <w:tcBorders>
              <w:top w:val="nil"/>
              <w:left w:val="nil"/>
              <w:bottom w:val="nil"/>
              <w:right w:val="nil"/>
            </w:tcBorders>
            <w:shd w:val="clear" w:color="auto" w:fill="auto"/>
            <w:noWrap/>
            <w:vAlign w:val="bottom"/>
            <w:hideMark/>
          </w:tcPr>
          <w:p w14:paraId="53C8B3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3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DD" w14:textId="77777777" w:rsidR="00A33413" w:rsidRPr="001F1AD2" w:rsidRDefault="005E5BBF">
            <w:pPr>
              <w:contextualSpacing/>
              <w:rPr>
                <w:rFonts w:ascii="Times New Roman" w:eastAsia="Times New Roman" w:hAnsi="Times New Roman" w:cs="Times New Roman"/>
                <w:sz w:val="20"/>
              </w:rPr>
            </w:pPr>
          </w:p>
        </w:tc>
      </w:tr>
      <w:tr w:rsidR="006A30E3" w14:paraId="53C8B3E6" w14:textId="77777777">
        <w:trPr>
          <w:trHeight w:val="300"/>
        </w:trPr>
        <w:tc>
          <w:tcPr>
            <w:tcW w:w="5760" w:type="dxa"/>
            <w:tcBorders>
              <w:top w:val="nil"/>
              <w:left w:val="nil"/>
              <w:bottom w:val="nil"/>
              <w:right w:val="nil"/>
            </w:tcBorders>
            <w:shd w:val="clear" w:color="auto" w:fill="auto"/>
            <w:noWrap/>
            <w:vAlign w:val="bottom"/>
            <w:hideMark/>
          </w:tcPr>
          <w:p w14:paraId="53C8B3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3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3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E5" w14:textId="77777777" w:rsidR="00A33413" w:rsidRPr="001F1AD2" w:rsidRDefault="005E5BBF">
            <w:pPr>
              <w:contextualSpacing/>
              <w:rPr>
                <w:rFonts w:ascii="Times New Roman" w:eastAsia="Times New Roman" w:hAnsi="Times New Roman" w:cs="Times New Roman"/>
                <w:sz w:val="20"/>
              </w:rPr>
            </w:pPr>
          </w:p>
        </w:tc>
      </w:tr>
      <w:tr w:rsidR="006A30E3" w14:paraId="53C8B3EE" w14:textId="77777777">
        <w:trPr>
          <w:trHeight w:val="300"/>
        </w:trPr>
        <w:tc>
          <w:tcPr>
            <w:tcW w:w="5760" w:type="dxa"/>
            <w:tcBorders>
              <w:top w:val="nil"/>
              <w:left w:val="nil"/>
              <w:bottom w:val="nil"/>
              <w:right w:val="nil"/>
            </w:tcBorders>
            <w:shd w:val="clear" w:color="auto" w:fill="auto"/>
            <w:noWrap/>
            <w:vAlign w:val="bottom"/>
            <w:hideMark/>
          </w:tcPr>
          <w:p w14:paraId="53C8B3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3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3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ED" w14:textId="77777777" w:rsidR="00A33413" w:rsidRPr="001F1AD2" w:rsidRDefault="005E5BBF">
            <w:pPr>
              <w:contextualSpacing/>
              <w:rPr>
                <w:rFonts w:ascii="Times New Roman" w:eastAsia="Times New Roman" w:hAnsi="Times New Roman" w:cs="Times New Roman"/>
                <w:sz w:val="20"/>
              </w:rPr>
            </w:pPr>
          </w:p>
        </w:tc>
      </w:tr>
      <w:tr w:rsidR="006A30E3" w14:paraId="53C8B3F6" w14:textId="77777777">
        <w:trPr>
          <w:trHeight w:val="300"/>
        </w:trPr>
        <w:tc>
          <w:tcPr>
            <w:tcW w:w="5760" w:type="dxa"/>
            <w:tcBorders>
              <w:top w:val="nil"/>
              <w:left w:val="nil"/>
              <w:bottom w:val="nil"/>
              <w:right w:val="nil"/>
            </w:tcBorders>
            <w:shd w:val="clear" w:color="auto" w:fill="auto"/>
            <w:noWrap/>
            <w:vAlign w:val="bottom"/>
            <w:hideMark/>
          </w:tcPr>
          <w:p w14:paraId="53C8B3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3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F5" w14:textId="77777777" w:rsidR="00A33413" w:rsidRPr="001F1AD2" w:rsidRDefault="005E5BBF">
            <w:pPr>
              <w:contextualSpacing/>
              <w:rPr>
                <w:rFonts w:ascii="Times New Roman" w:eastAsia="Times New Roman" w:hAnsi="Times New Roman" w:cs="Times New Roman"/>
                <w:sz w:val="20"/>
              </w:rPr>
            </w:pPr>
          </w:p>
        </w:tc>
      </w:tr>
      <w:tr w:rsidR="006A30E3" w14:paraId="53C8B3FE" w14:textId="77777777">
        <w:trPr>
          <w:trHeight w:val="300"/>
        </w:trPr>
        <w:tc>
          <w:tcPr>
            <w:tcW w:w="5760" w:type="dxa"/>
            <w:tcBorders>
              <w:top w:val="nil"/>
              <w:left w:val="nil"/>
              <w:bottom w:val="nil"/>
              <w:right w:val="nil"/>
            </w:tcBorders>
            <w:shd w:val="clear" w:color="auto" w:fill="auto"/>
            <w:noWrap/>
            <w:vAlign w:val="bottom"/>
            <w:hideMark/>
          </w:tcPr>
          <w:p w14:paraId="53C8B3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3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3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3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3F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3FD" w14:textId="77777777" w:rsidR="00A33413" w:rsidRPr="001F1AD2" w:rsidRDefault="005E5BBF">
            <w:pPr>
              <w:contextualSpacing/>
              <w:rPr>
                <w:rFonts w:ascii="Times New Roman" w:eastAsia="Times New Roman" w:hAnsi="Times New Roman" w:cs="Times New Roman"/>
                <w:sz w:val="20"/>
              </w:rPr>
            </w:pPr>
          </w:p>
        </w:tc>
      </w:tr>
      <w:tr w:rsidR="006A30E3" w14:paraId="53C8B405" w14:textId="77777777">
        <w:trPr>
          <w:trHeight w:val="300"/>
        </w:trPr>
        <w:tc>
          <w:tcPr>
            <w:tcW w:w="6240" w:type="dxa"/>
            <w:gridSpan w:val="2"/>
            <w:tcBorders>
              <w:top w:val="nil"/>
              <w:left w:val="nil"/>
              <w:bottom w:val="nil"/>
              <w:right w:val="nil"/>
            </w:tcBorders>
            <w:shd w:val="clear" w:color="auto" w:fill="auto"/>
            <w:noWrap/>
            <w:vAlign w:val="bottom"/>
            <w:hideMark/>
          </w:tcPr>
          <w:p w14:paraId="53C8B3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4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04" w14:textId="77777777" w:rsidR="00A33413" w:rsidRPr="001F1AD2" w:rsidRDefault="005E5BBF">
            <w:pPr>
              <w:contextualSpacing/>
              <w:rPr>
                <w:rFonts w:ascii="Times New Roman" w:eastAsia="Times New Roman" w:hAnsi="Times New Roman" w:cs="Times New Roman"/>
                <w:sz w:val="20"/>
              </w:rPr>
            </w:pPr>
          </w:p>
        </w:tc>
      </w:tr>
      <w:tr w:rsidR="006A30E3" w14:paraId="53C8B40D" w14:textId="77777777">
        <w:trPr>
          <w:trHeight w:val="300"/>
        </w:trPr>
        <w:tc>
          <w:tcPr>
            <w:tcW w:w="5760" w:type="dxa"/>
            <w:tcBorders>
              <w:top w:val="nil"/>
              <w:left w:val="nil"/>
              <w:bottom w:val="nil"/>
              <w:right w:val="nil"/>
            </w:tcBorders>
            <w:shd w:val="clear" w:color="auto" w:fill="auto"/>
            <w:noWrap/>
            <w:vAlign w:val="bottom"/>
            <w:hideMark/>
          </w:tcPr>
          <w:p w14:paraId="53C8B40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0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0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0C" w14:textId="77777777" w:rsidR="00A33413" w:rsidRPr="001F1AD2" w:rsidRDefault="005E5BBF">
            <w:pPr>
              <w:contextualSpacing/>
              <w:rPr>
                <w:rFonts w:ascii="Times New Roman" w:eastAsia="Times New Roman" w:hAnsi="Times New Roman" w:cs="Times New Roman"/>
                <w:sz w:val="20"/>
              </w:rPr>
            </w:pPr>
          </w:p>
        </w:tc>
      </w:tr>
      <w:tr w:rsidR="006A30E3" w14:paraId="53C8B410" w14:textId="77777777">
        <w:trPr>
          <w:trHeight w:val="300"/>
        </w:trPr>
        <w:tc>
          <w:tcPr>
            <w:tcW w:w="5760" w:type="dxa"/>
            <w:tcBorders>
              <w:top w:val="nil"/>
              <w:left w:val="nil"/>
              <w:bottom w:val="nil"/>
              <w:right w:val="nil"/>
            </w:tcBorders>
            <w:shd w:val="clear" w:color="auto" w:fill="auto"/>
            <w:noWrap/>
            <w:vAlign w:val="bottom"/>
            <w:hideMark/>
          </w:tcPr>
          <w:p w14:paraId="53C8B40E"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4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110 όπως τροποποιήθηκε   ΔΕΚΤΟ ΚΑΤΑ ΠΛΕΙΟΨΗΦΙΑ</w:t>
            </w:r>
          </w:p>
        </w:tc>
      </w:tr>
      <w:tr w:rsidR="006A30E3" w14:paraId="53C8B418" w14:textId="77777777">
        <w:trPr>
          <w:trHeight w:val="300"/>
        </w:trPr>
        <w:tc>
          <w:tcPr>
            <w:tcW w:w="5760" w:type="dxa"/>
            <w:tcBorders>
              <w:top w:val="nil"/>
              <w:left w:val="nil"/>
              <w:bottom w:val="nil"/>
              <w:right w:val="nil"/>
            </w:tcBorders>
            <w:shd w:val="clear" w:color="auto" w:fill="auto"/>
            <w:noWrap/>
            <w:vAlign w:val="bottom"/>
            <w:hideMark/>
          </w:tcPr>
          <w:p w14:paraId="53C8B4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4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17" w14:textId="77777777" w:rsidR="00A33413" w:rsidRPr="001F1AD2" w:rsidRDefault="005E5BBF">
            <w:pPr>
              <w:contextualSpacing/>
              <w:rPr>
                <w:rFonts w:ascii="Times New Roman" w:eastAsia="Times New Roman" w:hAnsi="Times New Roman" w:cs="Times New Roman"/>
                <w:sz w:val="20"/>
              </w:rPr>
            </w:pPr>
          </w:p>
        </w:tc>
      </w:tr>
      <w:tr w:rsidR="006A30E3" w14:paraId="53C8B420" w14:textId="77777777">
        <w:trPr>
          <w:trHeight w:val="300"/>
        </w:trPr>
        <w:tc>
          <w:tcPr>
            <w:tcW w:w="5760" w:type="dxa"/>
            <w:tcBorders>
              <w:top w:val="nil"/>
              <w:left w:val="nil"/>
              <w:bottom w:val="nil"/>
              <w:right w:val="nil"/>
            </w:tcBorders>
            <w:shd w:val="clear" w:color="auto" w:fill="auto"/>
            <w:noWrap/>
            <w:vAlign w:val="bottom"/>
            <w:hideMark/>
          </w:tcPr>
          <w:p w14:paraId="53C8B4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4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1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1F" w14:textId="77777777" w:rsidR="00A33413" w:rsidRPr="001F1AD2" w:rsidRDefault="005E5BBF">
            <w:pPr>
              <w:contextualSpacing/>
              <w:rPr>
                <w:rFonts w:ascii="Times New Roman" w:eastAsia="Times New Roman" w:hAnsi="Times New Roman" w:cs="Times New Roman"/>
                <w:sz w:val="20"/>
              </w:rPr>
            </w:pPr>
          </w:p>
        </w:tc>
      </w:tr>
      <w:tr w:rsidR="006A30E3" w14:paraId="53C8B428" w14:textId="77777777">
        <w:trPr>
          <w:trHeight w:val="300"/>
        </w:trPr>
        <w:tc>
          <w:tcPr>
            <w:tcW w:w="5760" w:type="dxa"/>
            <w:tcBorders>
              <w:top w:val="nil"/>
              <w:left w:val="nil"/>
              <w:bottom w:val="nil"/>
              <w:right w:val="nil"/>
            </w:tcBorders>
            <w:shd w:val="clear" w:color="auto" w:fill="auto"/>
            <w:noWrap/>
            <w:vAlign w:val="bottom"/>
            <w:hideMark/>
          </w:tcPr>
          <w:p w14:paraId="53C8B4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4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2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27" w14:textId="77777777" w:rsidR="00A33413" w:rsidRPr="001F1AD2" w:rsidRDefault="005E5BBF">
            <w:pPr>
              <w:contextualSpacing/>
              <w:rPr>
                <w:rFonts w:ascii="Times New Roman" w:eastAsia="Times New Roman" w:hAnsi="Times New Roman" w:cs="Times New Roman"/>
                <w:sz w:val="20"/>
              </w:rPr>
            </w:pPr>
          </w:p>
        </w:tc>
      </w:tr>
      <w:tr w:rsidR="006A30E3" w14:paraId="53C8B430" w14:textId="77777777">
        <w:trPr>
          <w:trHeight w:val="300"/>
        </w:trPr>
        <w:tc>
          <w:tcPr>
            <w:tcW w:w="5760" w:type="dxa"/>
            <w:tcBorders>
              <w:top w:val="nil"/>
              <w:left w:val="nil"/>
              <w:bottom w:val="nil"/>
              <w:right w:val="nil"/>
            </w:tcBorders>
            <w:shd w:val="clear" w:color="auto" w:fill="auto"/>
            <w:noWrap/>
            <w:vAlign w:val="bottom"/>
            <w:hideMark/>
          </w:tcPr>
          <w:p w14:paraId="53C8B4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4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4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2F" w14:textId="77777777" w:rsidR="00A33413" w:rsidRPr="001F1AD2" w:rsidRDefault="005E5BBF">
            <w:pPr>
              <w:contextualSpacing/>
              <w:rPr>
                <w:rFonts w:ascii="Times New Roman" w:eastAsia="Times New Roman" w:hAnsi="Times New Roman" w:cs="Times New Roman"/>
                <w:sz w:val="20"/>
              </w:rPr>
            </w:pPr>
          </w:p>
        </w:tc>
      </w:tr>
      <w:tr w:rsidR="006A30E3" w14:paraId="53C8B438" w14:textId="77777777">
        <w:trPr>
          <w:trHeight w:val="300"/>
        </w:trPr>
        <w:tc>
          <w:tcPr>
            <w:tcW w:w="5760" w:type="dxa"/>
            <w:tcBorders>
              <w:top w:val="nil"/>
              <w:left w:val="nil"/>
              <w:bottom w:val="nil"/>
              <w:right w:val="nil"/>
            </w:tcBorders>
            <w:shd w:val="clear" w:color="auto" w:fill="auto"/>
            <w:noWrap/>
            <w:vAlign w:val="bottom"/>
            <w:hideMark/>
          </w:tcPr>
          <w:p w14:paraId="53C8B4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4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4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37" w14:textId="77777777" w:rsidR="00A33413" w:rsidRPr="001F1AD2" w:rsidRDefault="005E5BBF">
            <w:pPr>
              <w:contextualSpacing/>
              <w:rPr>
                <w:rFonts w:ascii="Times New Roman" w:eastAsia="Times New Roman" w:hAnsi="Times New Roman" w:cs="Times New Roman"/>
                <w:sz w:val="20"/>
              </w:rPr>
            </w:pPr>
          </w:p>
        </w:tc>
      </w:tr>
      <w:tr w:rsidR="006A30E3" w14:paraId="53C8B440" w14:textId="77777777">
        <w:trPr>
          <w:trHeight w:val="300"/>
        </w:trPr>
        <w:tc>
          <w:tcPr>
            <w:tcW w:w="5760" w:type="dxa"/>
            <w:tcBorders>
              <w:top w:val="nil"/>
              <w:left w:val="nil"/>
              <w:bottom w:val="nil"/>
              <w:right w:val="nil"/>
            </w:tcBorders>
            <w:shd w:val="clear" w:color="auto" w:fill="auto"/>
            <w:noWrap/>
            <w:vAlign w:val="bottom"/>
            <w:hideMark/>
          </w:tcPr>
          <w:p w14:paraId="53C8B4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4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3F" w14:textId="77777777" w:rsidR="00A33413" w:rsidRPr="001F1AD2" w:rsidRDefault="005E5BBF">
            <w:pPr>
              <w:contextualSpacing/>
              <w:rPr>
                <w:rFonts w:ascii="Times New Roman" w:eastAsia="Times New Roman" w:hAnsi="Times New Roman" w:cs="Times New Roman"/>
                <w:sz w:val="20"/>
              </w:rPr>
            </w:pPr>
          </w:p>
        </w:tc>
      </w:tr>
      <w:tr w:rsidR="006A30E3" w14:paraId="53C8B448" w14:textId="77777777">
        <w:trPr>
          <w:trHeight w:val="300"/>
        </w:trPr>
        <w:tc>
          <w:tcPr>
            <w:tcW w:w="5760" w:type="dxa"/>
            <w:tcBorders>
              <w:top w:val="nil"/>
              <w:left w:val="nil"/>
              <w:bottom w:val="nil"/>
              <w:right w:val="nil"/>
            </w:tcBorders>
            <w:shd w:val="clear" w:color="auto" w:fill="auto"/>
            <w:noWrap/>
            <w:vAlign w:val="bottom"/>
            <w:hideMark/>
          </w:tcPr>
          <w:p w14:paraId="53C8B4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4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4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4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47" w14:textId="77777777" w:rsidR="00A33413" w:rsidRPr="001F1AD2" w:rsidRDefault="005E5BBF">
            <w:pPr>
              <w:contextualSpacing/>
              <w:rPr>
                <w:rFonts w:ascii="Times New Roman" w:eastAsia="Times New Roman" w:hAnsi="Times New Roman" w:cs="Times New Roman"/>
                <w:sz w:val="20"/>
              </w:rPr>
            </w:pPr>
          </w:p>
        </w:tc>
      </w:tr>
      <w:tr w:rsidR="006A30E3" w14:paraId="53C8B44F" w14:textId="77777777">
        <w:trPr>
          <w:trHeight w:val="300"/>
        </w:trPr>
        <w:tc>
          <w:tcPr>
            <w:tcW w:w="6240" w:type="dxa"/>
            <w:gridSpan w:val="2"/>
            <w:tcBorders>
              <w:top w:val="nil"/>
              <w:left w:val="nil"/>
              <w:bottom w:val="nil"/>
              <w:right w:val="nil"/>
            </w:tcBorders>
            <w:shd w:val="clear" w:color="auto" w:fill="auto"/>
            <w:noWrap/>
            <w:vAlign w:val="bottom"/>
            <w:hideMark/>
          </w:tcPr>
          <w:p w14:paraId="53C8B4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4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4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4E" w14:textId="77777777" w:rsidR="00A33413" w:rsidRPr="001F1AD2" w:rsidRDefault="005E5BBF">
            <w:pPr>
              <w:contextualSpacing/>
              <w:rPr>
                <w:rFonts w:ascii="Times New Roman" w:eastAsia="Times New Roman" w:hAnsi="Times New Roman" w:cs="Times New Roman"/>
                <w:sz w:val="20"/>
              </w:rPr>
            </w:pPr>
          </w:p>
        </w:tc>
      </w:tr>
      <w:tr w:rsidR="006A30E3" w14:paraId="53C8B457" w14:textId="77777777">
        <w:trPr>
          <w:trHeight w:val="300"/>
        </w:trPr>
        <w:tc>
          <w:tcPr>
            <w:tcW w:w="5760" w:type="dxa"/>
            <w:tcBorders>
              <w:top w:val="nil"/>
              <w:left w:val="nil"/>
              <w:bottom w:val="nil"/>
              <w:right w:val="nil"/>
            </w:tcBorders>
            <w:shd w:val="clear" w:color="auto" w:fill="auto"/>
            <w:noWrap/>
            <w:vAlign w:val="bottom"/>
            <w:hideMark/>
          </w:tcPr>
          <w:p w14:paraId="53C8B45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5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56" w14:textId="77777777" w:rsidR="00A33413" w:rsidRPr="001F1AD2" w:rsidRDefault="005E5BBF">
            <w:pPr>
              <w:contextualSpacing/>
              <w:rPr>
                <w:rFonts w:ascii="Times New Roman" w:eastAsia="Times New Roman" w:hAnsi="Times New Roman" w:cs="Times New Roman"/>
                <w:sz w:val="20"/>
              </w:rPr>
            </w:pPr>
          </w:p>
        </w:tc>
      </w:tr>
      <w:tr w:rsidR="006A30E3" w14:paraId="53C8B45B" w14:textId="77777777">
        <w:trPr>
          <w:trHeight w:val="300"/>
        </w:trPr>
        <w:tc>
          <w:tcPr>
            <w:tcW w:w="5760" w:type="dxa"/>
            <w:tcBorders>
              <w:top w:val="nil"/>
              <w:left w:val="nil"/>
              <w:bottom w:val="nil"/>
              <w:right w:val="nil"/>
            </w:tcBorders>
            <w:shd w:val="clear" w:color="auto" w:fill="auto"/>
            <w:noWrap/>
            <w:vAlign w:val="bottom"/>
            <w:hideMark/>
          </w:tcPr>
          <w:p w14:paraId="53C8B458"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4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111 ως έχει    ΔΕΚΤΟ ΚΑΤΑ ΠΛΕΙΟΨΗΦΙΑ</w:t>
            </w:r>
          </w:p>
        </w:tc>
        <w:tc>
          <w:tcPr>
            <w:tcW w:w="960" w:type="dxa"/>
            <w:tcBorders>
              <w:top w:val="nil"/>
              <w:left w:val="nil"/>
              <w:bottom w:val="nil"/>
              <w:right w:val="nil"/>
            </w:tcBorders>
            <w:shd w:val="clear" w:color="auto" w:fill="auto"/>
            <w:noWrap/>
            <w:vAlign w:val="bottom"/>
            <w:hideMark/>
          </w:tcPr>
          <w:p w14:paraId="53C8B45A" w14:textId="77777777" w:rsidR="00A33413" w:rsidRPr="001F1AD2" w:rsidRDefault="005E5BBF">
            <w:pPr>
              <w:contextualSpacing/>
              <w:rPr>
                <w:rFonts w:ascii="Calibri" w:eastAsia="Times New Roman" w:hAnsi="Calibri" w:cs="Times New Roman"/>
                <w:color w:val="000000"/>
                <w:sz w:val="22"/>
                <w:szCs w:val="22"/>
              </w:rPr>
            </w:pPr>
          </w:p>
        </w:tc>
      </w:tr>
      <w:tr w:rsidR="006A30E3" w14:paraId="53C8B463" w14:textId="77777777">
        <w:trPr>
          <w:trHeight w:val="300"/>
        </w:trPr>
        <w:tc>
          <w:tcPr>
            <w:tcW w:w="5760" w:type="dxa"/>
            <w:tcBorders>
              <w:top w:val="nil"/>
              <w:left w:val="nil"/>
              <w:bottom w:val="nil"/>
              <w:right w:val="nil"/>
            </w:tcBorders>
            <w:shd w:val="clear" w:color="auto" w:fill="auto"/>
            <w:noWrap/>
            <w:vAlign w:val="bottom"/>
            <w:hideMark/>
          </w:tcPr>
          <w:p w14:paraId="53C8B4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4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62" w14:textId="77777777" w:rsidR="00A33413" w:rsidRPr="001F1AD2" w:rsidRDefault="005E5BBF">
            <w:pPr>
              <w:contextualSpacing/>
              <w:rPr>
                <w:rFonts w:ascii="Times New Roman" w:eastAsia="Times New Roman" w:hAnsi="Times New Roman" w:cs="Times New Roman"/>
                <w:sz w:val="20"/>
              </w:rPr>
            </w:pPr>
          </w:p>
        </w:tc>
      </w:tr>
      <w:tr w:rsidR="006A30E3" w14:paraId="53C8B46B" w14:textId="77777777">
        <w:trPr>
          <w:trHeight w:val="300"/>
        </w:trPr>
        <w:tc>
          <w:tcPr>
            <w:tcW w:w="5760" w:type="dxa"/>
            <w:tcBorders>
              <w:top w:val="nil"/>
              <w:left w:val="nil"/>
              <w:bottom w:val="nil"/>
              <w:right w:val="nil"/>
            </w:tcBorders>
            <w:shd w:val="clear" w:color="auto" w:fill="auto"/>
            <w:noWrap/>
            <w:vAlign w:val="bottom"/>
            <w:hideMark/>
          </w:tcPr>
          <w:p w14:paraId="53C8B4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4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6A" w14:textId="77777777" w:rsidR="00A33413" w:rsidRPr="001F1AD2" w:rsidRDefault="005E5BBF">
            <w:pPr>
              <w:contextualSpacing/>
              <w:rPr>
                <w:rFonts w:ascii="Times New Roman" w:eastAsia="Times New Roman" w:hAnsi="Times New Roman" w:cs="Times New Roman"/>
                <w:sz w:val="20"/>
              </w:rPr>
            </w:pPr>
          </w:p>
        </w:tc>
      </w:tr>
      <w:tr w:rsidR="006A30E3" w14:paraId="53C8B473" w14:textId="77777777">
        <w:trPr>
          <w:trHeight w:val="300"/>
        </w:trPr>
        <w:tc>
          <w:tcPr>
            <w:tcW w:w="5760" w:type="dxa"/>
            <w:tcBorders>
              <w:top w:val="nil"/>
              <w:left w:val="nil"/>
              <w:bottom w:val="nil"/>
              <w:right w:val="nil"/>
            </w:tcBorders>
            <w:shd w:val="clear" w:color="auto" w:fill="auto"/>
            <w:noWrap/>
            <w:vAlign w:val="bottom"/>
            <w:hideMark/>
          </w:tcPr>
          <w:p w14:paraId="53C8B4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4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7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72" w14:textId="77777777" w:rsidR="00A33413" w:rsidRPr="001F1AD2" w:rsidRDefault="005E5BBF">
            <w:pPr>
              <w:contextualSpacing/>
              <w:rPr>
                <w:rFonts w:ascii="Times New Roman" w:eastAsia="Times New Roman" w:hAnsi="Times New Roman" w:cs="Times New Roman"/>
                <w:sz w:val="20"/>
              </w:rPr>
            </w:pPr>
          </w:p>
        </w:tc>
      </w:tr>
      <w:tr w:rsidR="006A30E3" w14:paraId="53C8B47B" w14:textId="77777777">
        <w:trPr>
          <w:trHeight w:val="300"/>
        </w:trPr>
        <w:tc>
          <w:tcPr>
            <w:tcW w:w="5760" w:type="dxa"/>
            <w:tcBorders>
              <w:top w:val="nil"/>
              <w:left w:val="nil"/>
              <w:bottom w:val="nil"/>
              <w:right w:val="nil"/>
            </w:tcBorders>
            <w:shd w:val="clear" w:color="auto" w:fill="auto"/>
            <w:noWrap/>
            <w:vAlign w:val="bottom"/>
            <w:hideMark/>
          </w:tcPr>
          <w:p w14:paraId="53C8B4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4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7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4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7A" w14:textId="77777777" w:rsidR="00A33413" w:rsidRPr="001F1AD2" w:rsidRDefault="005E5BBF">
            <w:pPr>
              <w:contextualSpacing/>
              <w:rPr>
                <w:rFonts w:ascii="Times New Roman" w:eastAsia="Times New Roman" w:hAnsi="Times New Roman" w:cs="Times New Roman"/>
                <w:sz w:val="20"/>
              </w:rPr>
            </w:pPr>
          </w:p>
        </w:tc>
      </w:tr>
      <w:tr w:rsidR="006A30E3" w14:paraId="53C8B483" w14:textId="77777777">
        <w:trPr>
          <w:trHeight w:val="300"/>
        </w:trPr>
        <w:tc>
          <w:tcPr>
            <w:tcW w:w="5760" w:type="dxa"/>
            <w:tcBorders>
              <w:top w:val="nil"/>
              <w:left w:val="nil"/>
              <w:bottom w:val="nil"/>
              <w:right w:val="nil"/>
            </w:tcBorders>
            <w:shd w:val="clear" w:color="auto" w:fill="auto"/>
            <w:noWrap/>
            <w:vAlign w:val="bottom"/>
            <w:hideMark/>
          </w:tcPr>
          <w:p w14:paraId="53C8B4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4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4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82" w14:textId="77777777" w:rsidR="00A33413" w:rsidRPr="001F1AD2" w:rsidRDefault="005E5BBF">
            <w:pPr>
              <w:contextualSpacing/>
              <w:rPr>
                <w:rFonts w:ascii="Times New Roman" w:eastAsia="Times New Roman" w:hAnsi="Times New Roman" w:cs="Times New Roman"/>
                <w:sz w:val="20"/>
              </w:rPr>
            </w:pPr>
          </w:p>
        </w:tc>
      </w:tr>
      <w:tr w:rsidR="006A30E3" w14:paraId="53C8B48B" w14:textId="77777777">
        <w:trPr>
          <w:trHeight w:val="300"/>
        </w:trPr>
        <w:tc>
          <w:tcPr>
            <w:tcW w:w="5760" w:type="dxa"/>
            <w:tcBorders>
              <w:top w:val="nil"/>
              <w:left w:val="nil"/>
              <w:bottom w:val="nil"/>
              <w:right w:val="nil"/>
            </w:tcBorders>
            <w:shd w:val="clear" w:color="auto" w:fill="auto"/>
            <w:noWrap/>
            <w:vAlign w:val="bottom"/>
            <w:hideMark/>
          </w:tcPr>
          <w:p w14:paraId="53C8B4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4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8A" w14:textId="77777777" w:rsidR="00A33413" w:rsidRPr="001F1AD2" w:rsidRDefault="005E5BBF">
            <w:pPr>
              <w:contextualSpacing/>
              <w:rPr>
                <w:rFonts w:ascii="Times New Roman" w:eastAsia="Times New Roman" w:hAnsi="Times New Roman" w:cs="Times New Roman"/>
                <w:sz w:val="20"/>
              </w:rPr>
            </w:pPr>
          </w:p>
        </w:tc>
      </w:tr>
      <w:tr w:rsidR="006A30E3" w14:paraId="53C8B493" w14:textId="77777777">
        <w:trPr>
          <w:trHeight w:val="300"/>
        </w:trPr>
        <w:tc>
          <w:tcPr>
            <w:tcW w:w="5760" w:type="dxa"/>
            <w:tcBorders>
              <w:top w:val="nil"/>
              <w:left w:val="nil"/>
              <w:bottom w:val="nil"/>
              <w:right w:val="nil"/>
            </w:tcBorders>
            <w:shd w:val="clear" w:color="auto" w:fill="auto"/>
            <w:noWrap/>
            <w:vAlign w:val="bottom"/>
            <w:hideMark/>
          </w:tcPr>
          <w:p w14:paraId="53C8B4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4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9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92" w14:textId="77777777" w:rsidR="00A33413" w:rsidRPr="001F1AD2" w:rsidRDefault="005E5BBF">
            <w:pPr>
              <w:contextualSpacing/>
              <w:rPr>
                <w:rFonts w:ascii="Times New Roman" w:eastAsia="Times New Roman" w:hAnsi="Times New Roman" w:cs="Times New Roman"/>
                <w:sz w:val="20"/>
              </w:rPr>
            </w:pPr>
          </w:p>
        </w:tc>
      </w:tr>
      <w:tr w:rsidR="006A30E3" w14:paraId="53C8B49A" w14:textId="77777777">
        <w:trPr>
          <w:trHeight w:val="300"/>
        </w:trPr>
        <w:tc>
          <w:tcPr>
            <w:tcW w:w="6240" w:type="dxa"/>
            <w:gridSpan w:val="2"/>
            <w:tcBorders>
              <w:top w:val="nil"/>
              <w:left w:val="nil"/>
              <w:bottom w:val="nil"/>
              <w:right w:val="nil"/>
            </w:tcBorders>
            <w:shd w:val="clear" w:color="auto" w:fill="auto"/>
            <w:noWrap/>
            <w:vAlign w:val="bottom"/>
            <w:hideMark/>
          </w:tcPr>
          <w:p w14:paraId="53C8B4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4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9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9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9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99" w14:textId="77777777" w:rsidR="00A33413" w:rsidRPr="001F1AD2" w:rsidRDefault="005E5BBF">
            <w:pPr>
              <w:contextualSpacing/>
              <w:rPr>
                <w:rFonts w:ascii="Times New Roman" w:eastAsia="Times New Roman" w:hAnsi="Times New Roman" w:cs="Times New Roman"/>
                <w:sz w:val="20"/>
              </w:rPr>
            </w:pPr>
          </w:p>
        </w:tc>
      </w:tr>
      <w:tr w:rsidR="006A30E3" w14:paraId="53C8B4A2" w14:textId="77777777">
        <w:trPr>
          <w:trHeight w:val="300"/>
        </w:trPr>
        <w:tc>
          <w:tcPr>
            <w:tcW w:w="5760" w:type="dxa"/>
            <w:tcBorders>
              <w:top w:val="nil"/>
              <w:left w:val="nil"/>
              <w:bottom w:val="nil"/>
              <w:right w:val="nil"/>
            </w:tcBorders>
            <w:shd w:val="clear" w:color="auto" w:fill="auto"/>
            <w:noWrap/>
            <w:vAlign w:val="bottom"/>
            <w:hideMark/>
          </w:tcPr>
          <w:p w14:paraId="53C8B4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A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A1" w14:textId="77777777" w:rsidR="00A33413" w:rsidRPr="001F1AD2" w:rsidRDefault="005E5BBF">
            <w:pPr>
              <w:contextualSpacing/>
              <w:rPr>
                <w:rFonts w:ascii="Times New Roman" w:eastAsia="Times New Roman" w:hAnsi="Times New Roman" w:cs="Times New Roman"/>
                <w:sz w:val="20"/>
              </w:rPr>
            </w:pPr>
          </w:p>
        </w:tc>
      </w:tr>
      <w:tr w:rsidR="006A30E3" w14:paraId="53C8B4A5" w14:textId="77777777">
        <w:trPr>
          <w:trHeight w:val="300"/>
        </w:trPr>
        <w:tc>
          <w:tcPr>
            <w:tcW w:w="5760" w:type="dxa"/>
            <w:tcBorders>
              <w:top w:val="nil"/>
              <w:left w:val="nil"/>
              <w:bottom w:val="nil"/>
              <w:right w:val="nil"/>
            </w:tcBorders>
            <w:shd w:val="clear" w:color="auto" w:fill="auto"/>
            <w:noWrap/>
            <w:vAlign w:val="bottom"/>
            <w:hideMark/>
          </w:tcPr>
          <w:p w14:paraId="53C8B4A3"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4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112 όπως τροποποιήθηκε   ΔΕΚΤΟ ΚΑΤΑ ΠΛΕΙΟΨΗΦΙΑ</w:t>
            </w:r>
          </w:p>
        </w:tc>
      </w:tr>
      <w:tr w:rsidR="006A30E3" w14:paraId="53C8B4AD" w14:textId="77777777">
        <w:trPr>
          <w:trHeight w:val="300"/>
        </w:trPr>
        <w:tc>
          <w:tcPr>
            <w:tcW w:w="5760" w:type="dxa"/>
            <w:tcBorders>
              <w:top w:val="nil"/>
              <w:left w:val="nil"/>
              <w:bottom w:val="nil"/>
              <w:right w:val="nil"/>
            </w:tcBorders>
            <w:shd w:val="clear" w:color="auto" w:fill="auto"/>
            <w:noWrap/>
            <w:vAlign w:val="bottom"/>
            <w:hideMark/>
          </w:tcPr>
          <w:p w14:paraId="53C8B4A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4A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A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AC" w14:textId="77777777" w:rsidR="00A33413" w:rsidRPr="001F1AD2" w:rsidRDefault="005E5BBF">
            <w:pPr>
              <w:contextualSpacing/>
              <w:rPr>
                <w:rFonts w:ascii="Times New Roman" w:eastAsia="Times New Roman" w:hAnsi="Times New Roman" w:cs="Times New Roman"/>
                <w:sz w:val="20"/>
              </w:rPr>
            </w:pPr>
          </w:p>
        </w:tc>
      </w:tr>
      <w:tr w:rsidR="006A30E3" w14:paraId="53C8B4B5" w14:textId="77777777">
        <w:trPr>
          <w:trHeight w:val="300"/>
        </w:trPr>
        <w:tc>
          <w:tcPr>
            <w:tcW w:w="5760" w:type="dxa"/>
            <w:tcBorders>
              <w:top w:val="nil"/>
              <w:left w:val="nil"/>
              <w:bottom w:val="nil"/>
              <w:right w:val="nil"/>
            </w:tcBorders>
            <w:shd w:val="clear" w:color="auto" w:fill="auto"/>
            <w:noWrap/>
            <w:vAlign w:val="bottom"/>
            <w:hideMark/>
          </w:tcPr>
          <w:p w14:paraId="53C8B4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4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B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B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B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B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B4" w14:textId="77777777" w:rsidR="00A33413" w:rsidRPr="001F1AD2" w:rsidRDefault="005E5BBF">
            <w:pPr>
              <w:contextualSpacing/>
              <w:rPr>
                <w:rFonts w:ascii="Times New Roman" w:eastAsia="Times New Roman" w:hAnsi="Times New Roman" w:cs="Times New Roman"/>
                <w:sz w:val="20"/>
              </w:rPr>
            </w:pPr>
          </w:p>
        </w:tc>
      </w:tr>
      <w:tr w:rsidR="006A30E3" w14:paraId="53C8B4BD" w14:textId="77777777">
        <w:trPr>
          <w:trHeight w:val="300"/>
        </w:trPr>
        <w:tc>
          <w:tcPr>
            <w:tcW w:w="5760" w:type="dxa"/>
            <w:tcBorders>
              <w:top w:val="nil"/>
              <w:left w:val="nil"/>
              <w:bottom w:val="nil"/>
              <w:right w:val="nil"/>
            </w:tcBorders>
            <w:shd w:val="clear" w:color="auto" w:fill="auto"/>
            <w:noWrap/>
            <w:vAlign w:val="bottom"/>
            <w:hideMark/>
          </w:tcPr>
          <w:p w14:paraId="53C8B4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4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B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B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BC" w14:textId="77777777" w:rsidR="00A33413" w:rsidRPr="001F1AD2" w:rsidRDefault="005E5BBF">
            <w:pPr>
              <w:contextualSpacing/>
              <w:rPr>
                <w:rFonts w:ascii="Times New Roman" w:eastAsia="Times New Roman" w:hAnsi="Times New Roman" w:cs="Times New Roman"/>
                <w:sz w:val="20"/>
              </w:rPr>
            </w:pPr>
          </w:p>
        </w:tc>
      </w:tr>
      <w:tr w:rsidR="006A30E3" w14:paraId="53C8B4C5" w14:textId="77777777">
        <w:trPr>
          <w:trHeight w:val="300"/>
        </w:trPr>
        <w:tc>
          <w:tcPr>
            <w:tcW w:w="5760" w:type="dxa"/>
            <w:tcBorders>
              <w:top w:val="nil"/>
              <w:left w:val="nil"/>
              <w:bottom w:val="nil"/>
              <w:right w:val="nil"/>
            </w:tcBorders>
            <w:shd w:val="clear" w:color="auto" w:fill="auto"/>
            <w:noWrap/>
            <w:vAlign w:val="bottom"/>
            <w:hideMark/>
          </w:tcPr>
          <w:p w14:paraId="53C8B4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4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4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C4" w14:textId="77777777" w:rsidR="00A33413" w:rsidRPr="001F1AD2" w:rsidRDefault="005E5BBF">
            <w:pPr>
              <w:contextualSpacing/>
              <w:rPr>
                <w:rFonts w:ascii="Times New Roman" w:eastAsia="Times New Roman" w:hAnsi="Times New Roman" w:cs="Times New Roman"/>
                <w:sz w:val="20"/>
              </w:rPr>
            </w:pPr>
          </w:p>
        </w:tc>
      </w:tr>
      <w:tr w:rsidR="006A30E3" w14:paraId="53C8B4CD" w14:textId="77777777">
        <w:trPr>
          <w:trHeight w:val="300"/>
        </w:trPr>
        <w:tc>
          <w:tcPr>
            <w:tcW w:w="5760" w:type="dxa"/>
            <w:tcBorders>
              <w:top w:val="nil"/>
              <w:left w:val="nil"/>
              <w:bottom w:val="nil"/>
              <w:right w:val="nil"/>
            </w:tcBorders>
            <w:shd w:val="clear" w:color="auto" w:fill="auto"/>
            <w:noWrap/>
            <w:vAlign w:val="bottom"/>
            <w:hideMark/>
          </w:tcPr>
          <w:p w14:paraId="53C8B4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4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4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C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CC" w14:textId="77777777" w:rsidR="00A33413" w:rsidRPr="001F1AD2" w:rsidRDefault="005E5BBF">
            <w:pPr>
              <w:contextualSpacing/>
              <w:rPr>
                <w:rFonts w:ascii="Times New Roman" w:eastAsia="Times New Roman" w:hAnsi="Times New Roman" w:cs="Times New Roman"/>
                <w:sz w:val="20"/>
              </w:rPr>
            </w:pPr>
          </w:p>
        </w:tc>
      </w:tr>
      <w:tr w:rsidR="006A30E3" w14:paraId="53C8B4D5" w14:textId="77777777">
        <w:trPr>
          <w:trHeight w:val="300"/>
        </w:trPr>
        <w:tc>
          <w:tcPr>
            <w:tcW w:w="5760" w:type="dxa"/>
            <w:tcBorders>
              <w:top w:val="nil"/>
              <w:left w:val="nil"/>
              <w:bottom w:val="nil"/>
              <w:right w:val="nil"/>
            </w:tcBorders>
            <w:shd w:val="clear" w:color="auto" w:fill="auto"/>
            <w:noWrap/>
            <w:vAlign w:val="bottom"/>
            <w:hideMark/>
          </w:tcPr>
          <w:p w14:paraId="53C8B4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4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D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D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D4" w14:textId="77777777" w:rsidR="00A33413" w:rsidRPr="001F1AD2" w:rsidRDefault="005E5BBF">
            <w:pPr>
              <w:contextualSpacing/>
              <w:rPr>
                <w:rFonts w:ascii="Times New Roman" w:eastAsia="Times New Roman" w:hAnsi="Times New Roman" w:cs="Times New Roman"/>
                <w:sz w:val="20"/>
              </w:rPr>
            </w:pPr>
          </w:p>
        </w:tc>
      </w:tr>
      <w:tr w:rsidR="006A30E3" w14:paraId="53C8B4DD" w14:textId="77777777">
        <w:trPr>
          <w:trHeight w:val="300"/>
        </w:trPr>
        <w:tc>
          <w:tcPr>
            <w:tcW w:w="5760" w:type="dxa"/>
            <w:tcBorders>
              <w:top w:val="nil"/>
              <w:left w:val="nil"/>
              <w:bottom w:val="nil"/>
              <w:right w:val="nil"/>
            </w:tcBorders>
            <w:shd w:val="clear" w:color="auto" w:fill="auto"/>
            <w:noWrap/>
            <w:vAlign w:val="bottom"/>
            <w:hideMark/>
          </w:tcPr>
          <w:p w14:paraId="53C8B4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4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D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D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DC" w14:textId="77777777" w:rsidR="00A33413" w:rsidRPr="001F1AD2" w:rsidRDefault="005E5BBF">
            <w:pPr>
              <w:contextualSpacing/>
              <w:rPr>
                <w:rFonts w:ascii="Times New Roman" w:eastAsia="Times New Roman" w:hAnsi="Times New Roman" w:cs="Times New Roman"/>
                <w:sz w:val="20"/>
              </w:rPr>
            </w:pPr>
          </w:p>
        </w:tc>
      </w:tr>
      <w:tr w:rsidR="006A30E3" w14:paraId="53C8B4E4" w14:textId="77777777">
        <w:trPr>
          <w:trHeight w:val="300"/>
        </w:trPr>
        <w:tc>
          <w:tcPr>
            <w:tcW w:w="6240" w:type="dxa"/>
            <w:gridSpan w:val="2"/>
            <w:tcBorders>
              <w:top w:val="nil"/>
              <w:left w:val="nil"/>
              <w:bottom w:val="nil"/>
              <w:right w:val="nil"/>
            </w:tcBorders>
            <w:shd w:val="clear" w:color="auto" w:fill="auto"/>
            <w:noWrap/>
            <w:vAlign w:val="bottom"/>
            <w:hideMark/>
          </w:tcPr>
          <w:p w14:paraId="53C8B4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4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E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E3" w14:textId="77777777" w:rsidR="00A33413" w:rsidRPr="001F1AD2" w:rsidRDefault="005E5BBF">
            <w:pPr>
              <w:contextualSpacing/>
              <w:rPr>
                <w:rFonts w:ascii="Times New Roman" w:eastAsia="Times New Roman" w:hAnsi="Times New Roman" w:cs="Times New Roman"/>
                <w:sz w:val="20"/>
              </w:rPr>
            </w:pPr>
          </w:p>
        </w:tc>
      </w:tr>
      <w:tr w:rsidR="006A30E3" w14:paraId="53C8B4EC" w14:textId="77777777">
        <w:trPr>
          <w:trHeight w:val="300"/>
        </w:trPr>
        <w:tc>
          <w:tcPr>
            <w:tcW w:w="5760" w:type="dxa"/>
            <w:tcBorders>
              <w:top w:val="nil"/>
              <w:left w:val="nil"/>
              <w:bottom w:val="nil"/>
              <w:right w:val="nil"/>
            </w:tcBorders>
            <w:shd w:val="clear" w:color="auto" w:fill="auto"/>
            <w:noWrap/>
            <w:vAlign w:val="bottom"/>
            <w:hideMark/>
          </w:tcPr>
          <w:p w14:paraId="53C8B4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E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EB" w14:textId="77777777" w:rsidR="00A33413" w:rsidRPr="001F1AD2" w:rsidRDefault="005E5BBF">
            <w:pPr>
              <w:contextualSpacing/>
              <w:rPr>
                <w:rFonts w:ascii="Times New Roman" w:eastAsia="Times New Roman" w:hAnsi="Times New Roman" w:cs="Times New Roman"/>
                <w:sz w:val="20"/>
              </w:rPr>
            </w:pPr>
          </w:p>
        </w:tc>
      </w:tr>
      <w:tr w:rsidR="006A30E3" w14:paraId="53C8B4F0" w14:textId="77777777">
        <w:trPr>
          <w:trHeight w:val="300"/>
        </w:trPr>
        <w:tc>
          <w:tcPr>
            <w:tcW w:w="5760" w:type="dxa"/>
            <w:tcBorders>
              <w:top w:val="nil"/>
              <w:left w:val="nil"/>
              <w:bottom w:val="nil"/>
              <w:right w:val="nil"/>
            </w:tcBorders>
            <w:shd w:val="clear" w:color="auto" w:fill="auto"/>
            <w:noWrap/>
            <w:vAlign w:val="bottom"/>
            <w:hideMark/>
          </w:tcPr>
          <w:p w14:paraId="53C8B4ED"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4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113 ως έχει    ΔΕΚΤΟ ΚΑΤΑ ΠΛΕΙΟΨΗΦΙΑ</w:t>
            </w:r>
          </w:p>
        </w:tc>
        <w:tc>
          <w:tcPr>
            <w:tcW w:w="960" w:type="dxa"/>
            <w:tcBorders>
              <w:top w:val="nil"/>
              <w:left w:val="nil"/>
              <w:bottom w:val="nil"/>
              <w:right w:val="nil"/>
            </w:tcBorders>
            <w:shd w:val="clear" w:color="auto" w:fill="auto"/>
            <w:noWrap/>
            <w:vAlign w:val="bottom"/>
            <w:hideMark/>
          </w:tcPr>
          <w:p w14:paraId="53C8B4EF" w14:textId="77777777" w:rsidR="00A33413" w:rsidRPr="001F1AD2" w:rsidRDefault="005E5BBF">
            <w:pPr>
              <w:contextualSpacing/>
              <w:rPr>
                <w:rFonts w:ascii="Calibri" w:eastAsia="Times New Roman" w:hAnsi="Calibri" w:cs="Times New Roman"/>
                <w:color w:val="000000"/>
                <w:sz w:val="22"/>
                <w:szCs w:val="22"/>
              </w:rPr>
            </w:pPr>
          </w:p>
        </w:tc>
      </w:tr>
      <w:tr w:rsidR="006A30E3" w14:paraId="53C8B4F8" w14:textId="77777777">
        <w:trPr>
          <w:trHeight w:val="300"/>
        </w:trPr>
        <w:tc>
          <w:tcPr>
            <w:tcW w:w="5760" w:type="dxa"/>
            <w:tcBorders>
              <w:top w:val="nil"/>
              <w:left w:val="nil"/>
              <w:bottom w:val="nil"/>
              <w:right w:val="nil"/>
            </w:tcBorders>
            <w:shd w:val="clear" w:color="auto" w:fill="auto"/>
            <w:noWrap/>
            <w:vAlign w:val="bottom"/>
            <w:hideMark/>
          </w:tcPr>
          <w:p w14:paraId="53C8B4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4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F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F7" w14:textId="77777777" w:rsidR="00A33413" w:rsidRPr="001F1AD2" w:rsidRDefault="005E5BBF">
            <w:pPr>
              <w:contextualSpacing/>
              <w:rPr>
                <w:rFonts w:ascii="Times New Roman" w:eastAsia="Times New Roman" w:hAnsi="Times New Roman" w:cs="Times New Roman"/>
                <w:sz w:val="20"/>
              </w:rPr>
            </w:pPr>
          </w:p>
        </w:tc>
      </w:tr>
      <w:tr w:rsidR="006A30E3" w14:paraId="53C8B500" w14:textId="77777777">
        <w:trPr>
          <w:trHeight w:val="300"/>
        </w:trPr>
        <w:tc>
          <w:tcPr>
            <w:tcW w:w="5760" w:type="dxa"/>
            <w:tcBorders>
              <w:top w:val="nil"/>
              <w:left w:val="nil"/>
              <w:bottom w:val="nil"/>
              <w:right w:val="nil"/>
            </w:tcBorders>
            <w:shd w:val="clear" w:color="auto" w:fill="auto"/>
            <w:noWrap/>
            <w:vAlign w:val="bottom"/>
            <w:hideMark/>
          </w:tcPr>
          <w:p w14:paraId="53C8B4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4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4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4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4F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4FF" w14:textId="77777777" w:rsidR="00A33413" w:rsidRPr="001F1AD2" w:rsidRDefault="005E5BBF">
            <w:pPr>
              <w:contextualSpacing/>
              <w:rPr>
                <w:rFonts w:ascii="Times New Roman" w:eastAsia="Times New Roman" w:hAnsi="Times New Roman" w:cs="Times New Roman"/>
                <w:sz w:val="20"/>
              </w:rPr>
            </w:pPr>
          </w:p>
        </w:tc>
      </w:tr>
      <w:tr w:rsidR="006A30E3" w14:paraId="53C8B508" w14:textId="77777777">
        <w:trPr>
          <w:trHeight w:val="300"/>
        </w:trPr>
        <w:tc>
          <w:tcPr>
            <w:tcW w:w="5760" w:type="dxa"/>
            <w:tcBorders>
              <w:top w:val="nil"/>
              <w:left w:val="nil"/>
              <w:bottom w:val="nil"/>
              <w:right w:val="nil"/>
            </w:tcBorders>
            <w:shd w:val="clear" w:color="auto" w:fill="auto"/>
            <w:noWrap/>
            <w:vAlign w:val="bottom"/>
            <w:hideMark/>
          </w:tcPr>
          <w:p w14:paraId="53C8B5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5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0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0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0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07" w14:textId="77777777" w:rsidR="00A33413" w:rsidRPr="001F1AD2" w:rsidRDefault="005E5BBF">
            <w:pPr>
              <w:contextualSpacing/>
              <w:rPr>
                <w:rFonts w:ascii="Times New Roman" w:eastAsia="Times New Roman" w:hAnsi="Times New Roman" w:cs="Times New Roman"/>
                <w:sz w:val="20"/>
              </w:rPr>
            </w:pPr>
          </w:p>
        </w:tc>
      </w:tr>
      <w:tr w:rsidR="006A30E3" w14:paraId="53C8B510" w14:textId="77777777">
        <w:trPr>
          <w:trHeight w:val="300"/>
        </w:trPr>
        <w:tc>
          <w:tcPr>
            <w:tcW w:w="5760" w:type="dxa"/>
            <w:tcBorders>
              <w:top w:val="nil"/>
              <w:left w:val="nil"/>
              <w:bottom w:val="nil"/>
              <w:right w:val="nil"/>
            </w:tcBorders>
            <w:shd w:val="clear" w:color="auto" w:fill="auto"/>
            <w:noWrap/>
            <w:vAlign w:val="bottom"/>
            <w:hideMark/>
          </w:tcPr>
          <w:p w14:paraId="53C8B5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5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5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0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0F" w14:textId="77777777" w:rsidR="00A33413" w:rsidRPr="001F1AD2" w:rsidRDefault="005E5BBF">
            <w:pPr>
              <w:contextualSpacing/>
              <w:rPr>
                <w:rFonts w:ascii="Times New Roman" w:eastAsia="Times New Roman" w:hAnsi="Times New Roman" w:cs="Times New Roman"/>
                <w:sz w:val="20"/>
              </w:rPr>
            </w:pPr>
          </w:p>
        </w:tc>
      </w:tr>
      <w:tr w:rsidR="006A30E3" w14:paraId="53C8B518" w14:textId="77777777">
        <w:trPr>
          <w:trHeight w:val="300"/>
        </w:trPr>
        <w:tc>
          <w:tcPr>
            <w:tcW w:w="5760" w:type="dxa"/>
            <w:tcBorders>
              <w:top w:val="nil"/>
              <w:left w:val="nil"/>
              <w:bottom w:val="nil"/>
              <w:right w:val="nil"/>
            </w:tcBorders>
            <w:shd w:val="clear" w:color="auto" w:fill="auto"/>
            <w:noWrap/>
            <w:vAlign w:val="bottom"/>
            <w:hideMark/>
          </w:tcPr>
          <w:p w14:paraId="53C8B5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5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5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17" w14:textId="77777777" w:rsidR="00A33413" w:rsidRPr="001F1AD2" w:rsidRDefault="005E5BBF">
            <w:pPr>
              <w:contextualSpacing/>
              <w:rPr>
                <w:rFonts w:ascii="Times New Roman" w:eastAsia="Times New Roman" w:hAnsi="Times New Roman" w:cs="Times New Roman"/>
                <w:sz w:val="20"/>
              </w:rPr>
            </w:pPr>
          </w:p>
        </w:tc>
      </w:tr>
      <w:tr w:rsidR="006A30E3" w14:paraId="53C8B520" w14:textId="77777777">
        <w:trPr>
          <w:trHeight w:val="300"/>
        </w:trPr>
        <w:tc>
          <w:tcPr>
            <w:tcW w:w="5760" w:type="dxa"/>
            <w:tcBorders>
              <w:top w:val="nil"/>
              <w:left w:val="nil"/>
              <w:bottom w:val="nil"/>
              <w:right w:val="nil"/>
            </w:tcBorders>
            <w:shd w:val="clear" w:color="auto" w:fill="auto"/>
            <w:noWrap/>
            <w:vAlign w:val="bottom"/>
            <w:hideMark/>
          </w:tcPr>
          <w:p w14:paraId="53C8B5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5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1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1F" w14:textId="77777777" w:rsidR="00A33413" w:rsidRPr="001F1AD2" w:rsidRDefault="005E5BBF">
            <w:pPr>
              <w:contextualSpacing/>
              <w:rPr>
                <w:rFonts w:ascii="Times New Roman" w:eastAsia="Times New Roman" w:hAnsi="Times New Roman" w:cs="Times New Roman"/>
                <w:sz w:val="20"/>
              </w:rPr>
            </w:pPr>
          </w:p>
        </w:tc>
      </w:tr>
      <w:tr w:rsidR="006A30E3" w14:paraId="53C8B528" w14:textId="77777777">
        <w:trPr>
          <w:trHeight w:val="300"/>
        </w:trPr>
        <w:tc>
          <w:tcPr>
            <w:tcW w:w="5760" w:type="dxa"/>
            <w:tcBorders>
              <w:top w:val="nil"/>
              <w:left w:val="nil"/>
              <w:bottom w:val="nil"/>
              <w:right w:val="nil"/>
            </w:tcBorders>
            <w:shd w:val="clear" w:color="auto" w:fill="auto"/>
            <w:noWrap/>
            <w:vAlign w:val="bottom"/>
            <w:hideMark/>
          </w:tcPr>
          <w:p w14:paraId="53C8B5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5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2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27" w14:textId="77777777" w:rsidR="00A33413" w:rsidRPr="001F1AD2" w:rsidRDefault="005E5BBF">
            <w:pPr>
              <w:contextualSpacing/>
              <w:rPr>
                <w:rFonts w:ascii="Times New Roman" w:eastAsia="Times New Roman" w:hAnsi="Times New Roman" w:cs="Times New Roman"/>
                <w:sz w:val="20"/>
              </w:rPr>
            </w:pPr>
          </w:p>
        </w:tc>
      </w:tr>
      <w:tr w:rsidR="006A30E3" w14:paraId="53C8B52F" w14:textId="77777777">
        <w:trPr>
          <w:trHeight w:val="300"/>
        </w:trPr>
        <w:tc>
          <w:tcPr>
            <w:tcW w:w="6240" w:type="dxa"/>
            <w:gridSpan w:val="2"/>
            <w:tcBorders>
              <w:top w:val="nil"/>
              <w:left w:val="nil"/>
              <w:bottom w:val="nil"/>
              <w:right w:val="nil"/>
            </w:tcBorders>
            <w:shd w:val="clear" w:color="auto" w:fill="auto"/>
            <w:noWrap/>
            <w:vAlign w:val="bottom"/>
            <w:hideMark/>
          </w:tcPr>
          <w:p w14:paraId="53C8B5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5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2E" w14:textId="77777777" w:rsidR="00A33413" w:rsidRPr="001F1AD2" w:rsidRDefault="005E5BBF">
            <w:pPr>
              <w:contextualSpacing/>
              <w:rPr>
                <w:rFonts w:ascii="Times New Roman" w:eastAsia="Times New Roman" w:hAnsi="Times New Roman" w:cs="Times New Roman"/>
                <w:sz w:val="20"/>
              </w:rPr>
            </w:pPr>
          </w:p>
        </w:tc>
      </w:tr>
      <w:tr w:rsidR="006A30E3" w14:paraId="53C8B537" w14:textId="77777777">
        <w:trPr>
          <w:trHeight w:val="300"/>
        </w:trPr>
        <w:tc>
          <w:tcPr>
            <w:tcW w:w="5760" w:type="dxa"/>
            <w:tcBorders>
              <w:top w:val="nil"/>
              <w:left w:val="nil"/>
              <w:bottom w:val="nil"/>
              <w:right w:val="nil"/>
            </w:tcBorders>
            <w:shd w:val="clear" w:color="auto" w:fill="auto"/>
            <w:noWrap/>
            <w:vAlign w:val="bottom"/>
            <w:hideMark/>
          </w:tcPr>
          <w:p w14:paraId="53C8B5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36" w14:textId="77777777" w:rsidR="00A33413" w:rsidRPr="001F1AD2" w:rsidRDefault="005E5BBF">
            <w:pPr>
              <w:contextualSpacing/>
              <w:rPr>
                <w:rFonts w:ascii="Times New Roman" w:eastAsia="Times New Roman" w:hAnsi="Times New Roman" w:cs="Times New Roman"/>
                <w:sz w:val="20"/>
              </w:rPr>
            </w:pPr>
          </w:p>
        </w:tc>
      </w:tr>
      <w:tr w:rsidR="006A30E3" w14:paraId="53C8B53B" w14:textId="77777777">
        <w:trPr>
          <w:trHeight w:val="300"/>
        </w:trPr>
        <w:tc>
          <w:tcPr>
            <w:tcW w:w="5760" w:type="dxa"/>
            <w:tcBorders>
              <w:top w:val="nil"/>
              <w:left w:val="nil"/>
              <w:bottom w:val="nil"/>
              <w:right w:val="nil"/>
            </w:tcBorders>
            <w:shd w:val="clear" w:color="auto" w:fill="auto"/>
            <w:noWrap/>
            <w:vAlign w:val="bottom"/>
            <w:hideMark/>
          </w:tcPr>
          <w:p w14:paraId="53C8B538"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5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114 ως έχει    ΔΕΚΤΟ ΚΑΤΑ ΠΛΕΙΟΨΗΦΙΑ</w:t>
            </w:r>
          </w:p>
        </w:tc>
        <w:tc>
          <w:tcPr>
            <w:tcW w:w="960" w:type="dxa"/>
            <w:tcBorders>
              <w:top w:val="nil"/>
              <w:left w:val="nil"/>
              <w:bottom w:val="nil"/>
              <w:right w:val="nil"/>
            </w:tcBorders>
            <w:shd w:val="clear" w:color="auto" w:fill="auto"/>
            <w:noWrap/>
            <w:vAlign w:val="bottom"/>
            <w:hideMark/>
          </w:tcPr>
          <w:p w14:paraId="53C8B53A" w14:textId="77777777" w:rsidR="00A33413" w:rsidRPr="001F1AD2" w:rsidRDefault="005E5BBF">
            <w:pPr>
              <w:contextualSpacing/>
              <w:rPr>
                <w:rFonts w:ascii="Calibri" w:eastAsia="Times New Roman" w:hAnsi="Calibri" w:cs="Times New Roman"/>
                <w:color w:val="000000"/>
                <w:sz w:val="22"/>
                <w:szCs w:val="22"/>
              </w:rPr>
            </w:pPr>
          </w:p>
        </w:tc>
      </w:tr>
      <w:tr w:rsidR="006A30E3" w14:paraId="53C8B543" w14:textId="77777777">
        <w:trPr>
          <w:trHeight w:val="300"/>
        </w:trPr>
        <w:tc>
          <w:tcPr>
            <w:tcW w:w="5760" w:type="dxa"/>
            <w:tcBorders>
              <w:top w:val="nil"/>
              <w:left w:val="nil"/>
              <w:bottom w:val="nil"/>
              <w:right w:val="nil"/>
            </w:tcBorders>
            <w:shd w:val="clear" w:color="auto" w:fill="auto"/>
            <w:noWrap/>
            <w:vAlign w:val="bottom"/>
            <w:hideMark/>
          </w:tcPr>
          <w:p w14:paraId="53C8B5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5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4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42" w14:textId="77777777" w:rsidR="00A33413" w:rsidRPr="001F1AD2" w:rsidRDefault="005E5BBF">
            <w:pPr>
              <w:contextualSpacing/>
              <w:rPr>
                <w:rFonts w:ascii="Times New Roman" w:eastAsia="Times New Roman" w:hAnsi="Times New Roman" w:cs="Times New Roman"/>
                <w:sz w:val="20"/>
              </w:rPr>
            </w:pPr>
          </w:p>
        </w:tc>
      </w:tr>
      <w:tr w:rsidR="006A30E3" w14:paraId="53C8B54B" w14:textId="77777777">
        <w:trPr>
          <w:trHeight w:val="300"/>
        </w:trPr>
        <w:tc>
          <w:tcPr>
            <w:tcW w:w="5760" w:type="dxa"/>
            <w:tcBorders>
              <w:top w:val="nil"/>
              <w:left w:val="nil"/>
              <w:bottom w:val="nil"/>
              <w:right w:val="nil"/>
            </w:tcBorders>
            <w:shd w:val="clear" w:color="auto" w:fill="auto"/>
            <w:noWrap/>
            <w:vAlign w:val="bottom"/>
            <w:hideMark/>
          </w:tcPr>
          <w:p w14:paraId="53C8B5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5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4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4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4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4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4A" w14:textId="77777777" w:rsidR="00A33413" w:rsidRPr="001F1AD2" w:rsidRDefault="005E5BBF">
            <w:pPr>
              <w:contextualSpacing/>
              <w:rPr>
                <w:rFonts w:ascii="Times New Roman" w:eastAsia="Times New Roman" w:hAnsi="Times New Roman" w:cs="Times New Roman"/>
                <w:sz w:val="20"/>
              </w:rPr>
            </w:pPr>
          </w:p>
        </w:tc>
      </w:tr>
      <w:tr w:rsidR="006A30E3" w14:paraId="53C8B553" w14:textId="77777777">
        <w:trPr>
          <w:trHeight w:val="300"/>
        </w:trPr>
        <w:tc>
          <w:tcPr>
            <w:tcW w:w="5760" w:type="dxa"/>
            <w:tcBorders>
              <w:top w:val="nil"/>
              <w:left w:val="nil"/>
              <w:bottom w:val="nil"/>
              <w:right w:val="nil"/>
            </w:tcBorders>
            <w:shd w:val="clear" w:color="auto" w:fill="auto"/>
            <w:noWrap/>
            <w:vAlign w:val="bottom"/>
            <w:hideMark/>
          </w:tcPr>
          <w:p w14:paraId="53C8B5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5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4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5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52" w14:textId="77777777" w:rsidR="00A33413" w:rsidRPr="001F1AD2" w:rsidRDefault="005E5BBF">
            <w:pPr>
              <w:contextualSpacing/>
              <w:rPr>
                <w:rFonts w:ascii="Times New Roman" w:eastAsia="Times New Roman" w:hAnsi="Times New Roman" w:cs="Times New Roman"/>
                <w:sz w:val="20"/>
              </w:rPr>
            </w:pPr>
          </w:p>
        </w:tc>
      </w:tr>
      <w:tr w:rsidR="006A30E3" w14:paraId="53C8B55B" w14:textId="77777777">
        <w:trPr>
          <w:trHeight w:val="300"/>
        </w:trPr>
        <w:tc>
          <w:tcPr>
            <w:tcW w:w="5760" w:type="dxa"/>
            <w:tcBorders>
              <w:top w:val="nil"/>
              <w:left w:val="nil"/>
              <w:bottom w:val="nil"/>
              <w:right w:val="nil"/>
            </w:tcBorders>
            <w:shd w:val="clear" w:color="auto" w:fill="auto"/>
            <w:noWrap/>
            <w:vAlign w:val="bottom"/>
            <w:hideMark/>
          </w:tcPr>
          <w:p w14:paraId="53C8B5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5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5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5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5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5A" w14:textId="77777777" w:rsidR="00A33413" w:rsidRPr="001F1AD2" w:rsidRDefault="005E5BBF">
            <w:pPr>
              <w:contextualSpacing/>
              <w:rPr>
                <w:rFonts w:ascii="Times New Roman" w:eastAsia="Times New Roman" w:hAnsi="Times New Roman" w:cs="Times New Roman"/>
                <w:sz w:val="20"/>
              </w:rPr>
            </w:pPr>
          </w:p>
        </w:tc>
      </w:tr>
      <w:tr w:rsidR="006A30E3" w14:paraId="53C8B563" w14:textId="77777777">
        <w:trPr>
          <w:trHeight w:val="300"/>
        </w:trPr>
        <w:tc>
          <w:tcPr>
            <w:tcW w:w="5760" w:type="dxa"/>
            <w:tcBorders>
              <w:top w:val="nil"/>
              <w:left w:val="nil"/>
              <w:bottom w:val="nil"/>
              <w:right w:val="nil"/>
            </w:tcBorders>
            <w:shd w:val="clear" w:color="auto" w:fill="auto"/>
            <w:noWrap/>
            <w:vAlign w:val="bottom"/>
            <w:hideMark/>
          </w:tcPr>
          <w:p w14:paraId="53C8B5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5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5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62" w14:textId="77777777" w:rsidR="00A33413" w:rsidRPr="001F1AD2" w:rsidRDefault="005E5BBF">
            <w:pPr>
              <w:contextualSpacing/>
              <w:rPr>
                <w:rFonts w:ascii="Times New Roman" w:eastAsia="Times New Roman" w:hAnsi="Times New Roman" w:cs="Times New Roman"/>
                <w:sz w:val="20"/>
              </w:rPr>
            </w:pPr>
          </w:p>
        </w:tc>
      </w:tr>
      <w:tr w:rsidR="006A30E3" w14:paraId="53C8B56B" w14:textId="77777777">
        <w:trPr>
          <w:trHeight w:val="300"/>
        </w:trPr>
        <w:tc>
          <w:tcPr>
            <w:tcW w:w="5760" w:type="dxa"/>
            <w:tcBorders>
              <w:top w:val="nil"/>
              <w:left w:val="nil"/>
              <w:bottom w:val="nil"/>
              <w:right w:val="nil"/>
            </w:tcBorders>
            <w:shd w:val="clear" w:color="auto" w:fill="auto"/>
            <w:noWrap/>
            <w:vAlign w:val="bottom"/>
            <w:hideMark/>
          </w:tcPr>
          <w:p w14:paraId="53C8B5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5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6A" w14:textId="77777777" w:rsidR="00A33413" w:rsidRPr="001F1AD2" w:rsidRDefault="005E5BBF">
            <w:pPr>
              <w:contextualSpacing/>
              <w:rPr>
                <w:rFonts w:ascii="Times New Roman" w:eastAsia="Times New Roman" w:hAnsi="Times New Roman" w:cs="Times New Roman"/>
                <w:sz w:val="20"/>
              </w:rPr>
            </w:pPr>
          </w:p>
        </w:tc>
      </w:tr>
      <w:tr w:rsidR="006A30E3" w14:paraId="53C8B573" w14:textId="77777777">
        <w:trPr>
          <w:trHeight w:val="300"/>
        </w:trPr>
        <w:tc>
          <w:tcPr>
            <w:tcW w:w="5760" w:type="dxa"/>
            <w:tcBorders>
              <w:top w:val="nil"/>
              <w:left w:val="nil"/>
              <w:bottom w:val="nil"/>
              <w:right w:val="nil"/>
            </w:tcBorders>
            <w:shd w:val="clear" w:color="auto" w:fill="auto"/>
            <w:noWrap/>
            <w:vAlign w:val="bottom"/>
            <w:hideMark/>
          </w:tcPr>
          <w:p w14:paraId="53C8B5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5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7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72" w14:textId="77777777" w:rsidR="00A33413" w:rsidRPr="001F1AD2" w:rsidRDefault="005E5BBF">
            <w:pPr>
              <w:contextualSpacing/>
              <w:rPr>
                <w:rFonts w:ascii="Times New Roman" w:eastAsia="Times New Roman" w:hAnsi="Times New Roman" w:cs="Times New Roman"/>
                <w:sz w:val="20"/>
              </w:rPr>
            </w:pPr>
          </w:p>
        </w:tc>
      </w:tr>
      <w:tr w:rsidR="006A30E3" w14:paraId="53C8B57A" w14:textId="77777777">
        <w:trPr>
          <w:trHeight w:val="300"/>
        </w:trPr>
        <w:tc>
          <w:tcPr>
            <w:tcW w:w="6240" w:type="dxa"/>
            <w:gridSpan w:val="2"/>
            <w:tcBorders>
              <w:top w:val="nil"/>
              <w:left w:val="nil"/>
              <w:bottom w:val="nil"/>
              <w:right w:val="nil"/>
            </w:tcBorders>
            <w:shd w:val="clear" w:color="auto" w:fill="auto"/>
            <w:noWrap/>
            <w:vAlign w:val="bottom"/>
            <w:hideMark/>
          </w:tcPr>
          <w:p w14:paraId="53C8B5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5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79" w14:textId="77777777" w:rsidR="00A33413" w:rsidRPr="001F1AD2" w:rsidRDefault="005E5BBF">
            <w:pPr>
              <w:contextualSpacing/>
              <w:rPr>
                <w:rFonts w:ascii="Times New Roman" w:eastAsia="Times New Roman" w:hAnsi="Times New Roman" w:cs="Times New Roman"/>
                <w:sz w:val="20"/>
              </w:rPr>
            </w:pPr>
          </w:p>
        </w:tc>
      </w:tr>
      <w:tr w:rsidR="006A30E3" w14:paraId="53C8B582" w14:textId="77777777">
        <w:trPr>
          <w:trHeight w:val="300"/>
        </w:trPr>
        <w:tc>
          <w:tcPr>
            <w:tcW w:w="5760" w:type="dxa"/>
            <w:tcBorders>
              <w:top w:val="nil"/>
              <w:left w:val="nil"/>
              <w:bottom w:val="nil"/>
              <w:right w:val="nil"/>
            </w:tcBorders>
            <w:shd w:val="clear" w:color="auto" w:fill="auto"/>
            <w:noWrap/>
            <w:vAlign w:val="bottom"/>
            <w:hideMark/>
          </w:tcPr>
          <w:p w14:paraId="53C8B5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81" w14:textId="77777777" w:rsidR="00A33413" w:rsidRPr="001F1AD2" w:rsidRDefault="005E5BBF">
            <w:pPr>
              <w:contextualSpacing/>
              <w:rPr>
                <w:rFonts w:ascii="Times New Roman" w:eastAsia="Times New Roman" w:hAnsi="Times New Roman" w:cs="Times New Roman"/>
                <w:sz w:val="20"/>
              </w:rPr>
            </w:pPr>
          </w:p>
        </w:tc>
      </w:tr>
      <w:tr w:rsidR="006A30E3" w14:paraId="53C8B586" w14:textId="77777777">
        <w:trPr>
          <w:trHeight w:val="300"/>
        </w:trPr>
        <w:tc>
          <w:tcPr>
            <w:tcW w:w="5760" w:type="dxa"/>
            <w:tcBorders>
              <w:top w:val="nil"/>
              <w:left w:val="nil"/>
              <w:bottom w:val="nil"/>
              <w:right w:val="nil"/>
            </w:tcBorders>
            <w:shd w:val="clear" w:color="auto" w:fill="auto"/>
            <w:noWrap/>
            <w:vAlign w:val="bottom"/>
            <w:hideMark/>
          </w:tcPr>
          <w:p w14:paraId="53C8B583"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5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115 ως έχει    </w:t>
            </w:r>
            <w:r w:rsidRPr="001F1AD2">
              <w:rPr>
                <w:rFonts w:ascii="Calibri" w:eastAsia="Times New Roman" w:hAnsi="Calibri" w:cs="Times New Roman"/>
                <w:color w:val="000000"/>
                <w:sz w:val="22"/>
                <w:szCs w:val="22"/>
              </w:rPr>
              <w:t>ΔΕΚΤΟ ΚΑΤΑ ΠΛΕΙΟΨΗΦΙΑ</w:t>
            </w:r>
          </w:p>
        </w:tc>
        <w:tc>
          <w:tcPr>
            <w:tcW w:w="960" w:type="dxa"/>
            <w:tcBorders>
              <w:top w:val="nil"/>
              <w:left w:val="nil"/>
              <w:bottom w:val="nil"/>
              <w:right w:val="nil"/>
            </w:tcBorders>
            <w:shd w:val="clear" w:color="auto" w:fill="auto"/>
            <w:noWrap/>
            <w:vAlign w:val="bottom"/>
            <w:hideMark/>
          </w:tcPr>
          <w:p w14:paraId="53C8B585" w14:textId="77777777" w:rsidR="00A33413" w:rsidRPr="001F1AD2" w:rsidRDefault="005E5BBF">
            <w:pPr>
              <w:contextualSpacing/>
              <w:rPr>
                <w:rFonts w:ascii="Calibri" w:eastAsia="Times New Roman" w:hAnsi="Calibri" w:cs="Times New Roman"/>
                <w:color w:val="000000"/>
                <w:sz w:val="22"/>
                <w:szCs w:val="22"/>
              </w:rPr>
            </w:pPr>
          </w:p>
        </w:tc>
      </w:tr>
      <w:tr w:rsidR="006A30E3" w14:paraId="53C8B58E" w14:textId="77777777">
        <w:trPr>
          <w:trHeight w:val="300"/>
        </w:trPr>
        <w:tc>
          <w:tcPr>
            <w:tcW w:w="5760" w:type="dxa"/>
            <w:tcBorders>
              <w:top w:val="nil"/>
              <w:left w:val="nil"/>
              <w:bottom w:val="nil"/>
              <w:right w:val="nil"/>
            </w:tcBorders>
            <w:shd w:val="clear" w:color="auto" w:fill="auto"/>
            <w:noWrap/>
            <w:vAlign w:val="bottom"/>
            <w:hideMark/>
          </w:tcPr>
          <w:p w14:paraId="53C8B5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5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8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8D" w14:textId="77777777" w:rsidR="00A33413" w:rsidRPr="001F1AD2" w:rsidRDefault="005E5BBF">
            <w:pPr>
              <w:contextualSpacing/>
              <w:rPr>
                <w:rFonts w:ascii="Times New Roman" w:eastAsia="Times New Roman" w:hAnsi="Times New Roman" w:cs="Times New Roman"/>
                <w:sz w:val="20"/>
              </w:rPr>
            </w:pPr>
          </w:p>
        </w:tc>
      </w:tr>
      <w:tr w:rsidR="006A30E3" w14:paraId="53C8B596" w14:textId="77777777">
        <w:trPr>
          <w:trHeight w:val="300"/>
        </w:trPr>
        <w:tc>
          <w:tcPr>
            <w:tcW w:w="5760" w:type="dxa"/>
            <w:tcBorders>
              <w:top w:val="nil"/>
              <w:left w:val="nil"/>
              <w:bottom w:val="nil"/>
              <w:right w:val="nil"/>
            </w:tcBorders>
            <w:shd w:val="clear" w:color="auto" w:fill="auto"/>
            <w:noWrap/>
            <w:vAlign w:val="bottom"/>
            <w:hideMark/>
          </w:tcPr>
          <w:p w14:paraId="53C8B5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5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9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5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9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95" w14:textId="77777777" w:rsidR="00A33413" w:rsidRPr="001F1AD2" w:rsidRDefault="005E5BBF">
            <w:pPr>
              <w:contextualSpacing/>
              <w:rPr>
                <w:rFonts w:ascii="Times New Roman" w:eastAsia="Times New Roman" w:hAnsi="Times New Roman" w:cs="Times New Roman"/>
                <w:sz w:val="20"/>
              </w:rPr>
            </w:pPr>
          </w:p>
        </w:tc>
      </w:tr>
      <w:tr w:rsidR="006A30E3" w14:paraId="53C8B59E" w14:textId="77777777">
        <w:trPr>
          <w:trHeight w:val="300"/>
        </w:trPr>
        <w:tc>
          <w:tcPr>
            <w:tcW w:w="5760" w:type="dxa"/>
            <w:tcBorders>
              <w:top w:val="nil"/>
              <w:left w:val="nil"/>
              <w:bottom w:val="nil"/>
              <w:right w:val="nil"/>
            </w:tcBorders>
            <w:shd w:val="clear" w:color="auto" w:fill="auto"/>
            <w:noWrap/>
            <w:vAlign w:val="bottom"/>
            <w:hideMark/>
          </w:tcPr>
          <w:p w14:paraId="53C8B5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5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9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9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9D" w14:textId="77777777" w:rsidR="00A33413" w:rsidRPr="001F1AD2" w:rsidRDefault="005E5BBF">
            <w:pPr>
              <w:contextualSpacing/>
              <w:rPr>
                <w:rFonts w:ascii="Times New Roman" w:eastAsia="Times New Roman" w:hAnsi="Times New Roman" w:cs="Times New Roman"/>
                <w:sz w:val="20"/>
              </w:rPr>
            </w:pPr>
          </w:p>
        </w:tc>
      </w:tr>
      <w:tr w:rsidR="006A30E3" w14:paraId="53C8B5A6" w14:textId="77777777">
        <w:trPr>
          <w:trHeight w:val="300"/>
        </w:trPr>
        <w:tc>
          <w:tcPr>
            <w:tcW w:w="5760" w:type="dxa"/>
            <w:tcBorders>
              <w:top w:val="nil"/>
              <w:left w:val="nil"/>
              <w:bottom w:val="nil"/>
              <w:right w:val="nil"/>
            </w:tcBorders>
            <w:shd w:val="clear" w:color="auto" w:fill="auto"/>
            <w:noWrap/>
            <w:vAlign w:val="bottom"/>
            <w:hideMark/>
          </w:tcPr>
          <w:p w14:paraId="53C8B5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5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A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5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A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A5" w14:textId="77777777" w:rsidR="00A33413" w:rsidRPr="001F1AD2" w:rsidRDefault="005E5BBF">
            <w:pPr>
              <w:contextualSpacing/>
              <w:rPr>
                <w:rFonts w:ascii="Times New Roman" w:eastAsia="Times New Roman" w:hAnsi="Times New Roman" w:cs="Times New Roman"/>
                <w:sz w:val="20"/>
              </w:rPr>
            </w:pPr>
          </w:p>
        </w:tc>
      </w:tr>
      <w:tr w:rsidR="006A30E3" w14:paraId="53C8B5AE" w14:textId="77777777">
        <w:trPr>
          <w:trHeight w:val="300"/>
        </w:trPr>
        <w:tc>
          <w:tcPr>
            <w:tcW w:w="5760" w:type="dxa"/>
            <w:tcBorders>
              <w:top w:val="nil"/>
              <w:left w:val="nil"/>
              <w:bottom w:val="nil"/>
              <w:right w:val="nil"/>
            </w:tcBorders>
            <w:shd w:val="clear" w:color="auto" w:fill="auto"/>
            <w:noWrap/>
            <w:vAlign w:val="bottom"/>
            <w:hideMark/>
          </w:tcPr>
          <w:p w14:paraId="53C8B5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5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A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A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5A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A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AD" w14:textId="77777777" w:rsidR="00A33413" w:rsidRPr="001F1AD2" w:rsidRDefault="005E5BBF">
            <w:pPr>
              <w:contextualSpacing/>
              <w:rPr>
                <w:rFonts w:ascii="Times New Roman" w:eastAsia="Times New Roman" w:hAnsi="Times New Roman" w:cs="Times New Roman"/>
                <w:sz w:val="20"/>
              </w:rPr>
            </w:pPr>
          </w:p>
        </w:tc>
      </w:tr>
      <w:tr w:rsidR="006A30E3" w14:paraId="53C8B5B6" w14:textId="77777777">
        <w:trPr>
          <w:trHeight w:val="300"/>
        </w:trPr>
        <w:tc>
          <w:tcPr>
            <w:tcW w:w="5760" w:type="dxa"/>
            <w:tcBorders>
              <w:top w:val="nil"/>
              <w:left w:val="nil"/>
              <w:bottom w:val="nil"/>
              <w:right w:val="nil"/>
            </w:tcBorders>
            <w:shd w:val="clear" w:color="auto" w:fill="auto"/>
            <w:noWrap/>
            <w:vAlign w:val="bottom"/>
            <w:hideMark/>
          </w:tcPr>
          <w:p w14:paraId="53C8B5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5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B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B5" w14:textId="77777777" w:rsidR="00A33413" w:rsidRPr="001F1AD2" w:rsidRDefault="005E5BBF">
            <w:pPr>
              <w:contextualSpacing/>
              <w:rPr>
                <w:rFonts w:ascii="Times New Roman" w:eastAsia="Times New Roman" w:hAnsi="Times New Roman" w:cs="Times New Roman"/>
                <w:sz w:val="20"/>
              </w:rPr>
            </w:pPr>
          </w:p>
        </w:tc>
      </w:tr>
      <w:tr w:rsidR="006A30E3" w14:paraId="53C8B5BE" w14:textId="77777777">
        <w:trPr>
          <w:trHeight w:val="300"/>
        </w:trPr>
        <w:tc>
          <w:tcPr>
            <w:tcW w:w="5760" w:type="dxa"/>
            <w:tcBorders>
              <w:top w:val="nil"/>
              <w:left w:val="nil"/>
              <w:bottom w:val="nil"/>
              <w:right w:val="nil"/>
            </w:tcBorders>
            <w:shd w:val="clear" w:color="auto" w:fill="auto"/>
            <w:noWrap/>
            <w:vAlign w:val="bottom"/>
            <w:hideMark/>
          </w:tcPr>
          <w:p w14:paraId="53C8B5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5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B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B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BD" w14:textId="77777777" w:rsidR="00A33413" w:rsidRPr="001F1AD2" w:rsidRDefault="005E5BBF">
            <w:pPr>
              <w:contextualSpacing/>
              <w:rPr>
                <w:rFonts w:ascii="Times New Roman" w:eastAsia="Times New Roman" w:hAnsi="Times New Roman" w:cs="Times New Roman"/>
                <w:sz w:val="20"/>
              </w:rPr>
            </w:pPr>
          </w:p>
        </w:tc>
      </w:tr>
      <w:tr w:rsidR="006A30E3" w14:paraId="53C8B5C5" w14:textId="77777777">
        <w:trPr>
          <w:trHeight w:val="300"/>
        </w:trPr>
        <w:tc>
          <w:tcPr>
            <w:tcW w:w="6240" w:type="dxa"/>
            <w:gridSpan w:val="2"/>
            <w:tcBorders>
              <w:top w:val="nil"/>
              <w:left w:val="nil"/>
              <w:bottom w:val="nil"/>
              <w:right w:val="nil"/>
            </w:tcBorders>
            <w:shd w:val="clear" w:color="auto" w:fill="auto"/>
            <w:noWrap/>
            <w:vAlign w:val="bottom"/>
            <w:hideMark/>
          </w:tcPr>
          <w:p w14:paraId="53C8B5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5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C4" w14:textId="77777777" w:rsidR="00A33413" w:rsidRPr="001F1AD2" w:rsidRDefault="005E5BBF">
            <w:pPr>
              <w:contextualSpacing/>
              <w:rPr>
                <w:rFonts w:ascii="Times New Roman" w:eastAsia="Times New Roman" w:hAnsi="Times New Roman" w:cs="Times New Roman"/>
                <w:sz w:val="20"/>
              </w:rPr>
            </w:pPr>
          </w:p>
        </w:tc>
      </w:tr>
      <w:tr w:rsidR="006A30E3" w14:paraId="53C8B5CD" w14:textId="77777777">
        <w:trPr>
          <w:trHeight w:val="300"/>
        </w:trPr>
        <w:tc>
          <w:tcPr>
            <w:tcW w:w="5760" w:type="dxa"/>
            <w:tcBorders>
              <w:top w:val="nil"/>
              <w:left w:val="nil"/>
              <w:bottom w:val="nil"/>
              <w:right w:val="nil"/>
            </w:tcBorders>
            <w:shd w:val="clear" w:color="auto" w:fill="auto"/>
            <w:noWrap/>
            <w:vAlign w:val="bottom"/>
            <w:hideMark/>
          </w:tcPr>
          <w:p w14:paraId="53C8B5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C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C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CC" w14:textId="77777777" w:rsidR="00A33413" w:rsidRPr="001F1AD2" w:rsidRDefault="005E5BBF">
            <w:pPr>
              <w:contextualSpacing/>
              <w:rPr>
                <w:rFonts w:ascii="Times New Roman" w:eastAsia="Times New Roman" w:hAnsi="Times New Roman" w:cs="Times New Roman"/>
                <w:sz w:val="20"/>
              </w:rPr>
            </w:pPr>
          </w:p>
        </w:tc>
      </w:tr>
      <w:tr w:rsidR="006A30E3" w14:paraId="53C8B5D1" w14:textId="77777777">
        <w:trPr>
          <w:trHeight w:val="300"/>
        </w:trPr>
        <w:tc>
          <w:tcPr>
            <w:tcW w:w="5760" w:type="dxa"/>
            <w:tcBorders>
              <w:top w:val="nil"/>
              <w:left w:val="nil"/>
              <w:bottom w:val="nil"/>
              <w:right w:val="nil"/>
            </w:tcBorders>
            <w:shd w:val="clear" w:color="auto" w:fill="auto"/>
            <w:noWrap/>
            <w:vAlign w:val="bottom"/>
            <w:hideMark/>
          </w:tcPr>
          <w:p w14:paraId="53C8B5CE"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5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116 ως έχει    ΔΕΚΤΟ ΚΑΤΑ ΠΛΕΙΟΨΗΦΙΑ</w:t>
            </w:r>
          </w:p>
        </w:tc>
        <w:tc>
          <w:tcPr>
            <w:tcW w:w="960" w:type="dxa"/>
            <w:tcBorders>
              <w:top w:val="nil"/>
              <w:left w:val="nil"/>
              <w:bottom w:val="nil"/>
              <w:right w:val="nil"/>
            </w:tcBorders>
            <w:shd w:val="clear" w:color="auto" w:fill="auto"/>
            <w:noWrap/>
            <w:vAlign w:val="bottom"/>
            <w:hideMark/>
          </w:tcPr>
          <w:p w14:paraId="53C8B5D0" w14:textId="77777777" w:rsidR="00A33413" w:rsidRPr="001F1AD2" w:rsidRDefault="005E5BBF">
            <w:pPr>
              <w:contextualSpacing/>
              <w:rPr>
                <w:rFonts w:ascii="Calibri" w:eastAsia="Times New Roman" w:hAnsi="Calibri" w:cs="Times New Roman"/>
                <w:color w:val="000000"/>
                <w:sz w:val="22"/>
                <w:szCs w:val="22"/>
              </w:rPr>
            </w:pPr>
          </w:p>
        </w:tc>
      </w:tr>
      <w:tr w:rsidR="006A30E3" w14:paraId="53C8B5D9" w14:textId="77777777">
        <w:trPr>
          <w:trHeight w:val="300"/>
        </w:trPr>
        <w:tc>
          <w:tcPr>
            <w:tcW w:w="5760" w:type="dxa"/>
            <w:tcBorders>
              <w:top w:val="nil"/>
              <w:left w:val="nil"/>
              <w:bottom w:val="nil"/>
              <w:right w:val="nil"/>
            </w:tcBorders>
            <w:shd w:val="clear" w:color="auto" w:fill="auto"/>
            <w:noWrap/>
            <w:vAlign w:val="bottom"/>
            <w:hideMark/>
          </w:tcPr>
          <w:p w14:paraId="53C8B5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5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D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D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D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D8" w14:textId="77777777" w:rsidR="00A33413" w:rsidRPr="001F1AD2" w:rsidRDefault="005E5BBF">
            <w:pPr>
              <w:contextualSpacing/>
              <w:rPr>
                <w:rFonts w:ascii="Times New Roman" w:eastAsia="Times New Roman" w:hAnsi="Times New Roman" w:cs="Times New Roman"/>
                <w:sz w:val="20"/>
              </w:rPr>
            </w:pPr>
          </w:p>
        </w:tc>
      </w:tr>
      <w:tr w:rsidR="006A30E3" w14:paraId="53C8B5E1" w14:textId="77777777">
        <w:trPr>
          <w:trHeight w:val="300"/>
        </w:trPr>
        <w:tc>
          <w:tcPr>
            <w:tcW w:w="5760" w:type="dxa"/>
            <w:tcBorders>
              <w:top w:val="nil"/>
              <w:left w:val="nil"/>
              <w:bottom w:val="nil"/>
              <w:right w:val="nil"/>
            </w:tcBorders>
            <w:shd w:val="clear" w:color="auto" w:fill="auto"/>
            <w:noWrap/>
            <w:vAlign w:val="bottom"/>
            <w:hideMark/>
          </w:tcPr>
          <w:p w14:paraId="53C8B5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5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D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D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D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E0" w14:textId="77777777" w:rsidR="00A33413" w:rsidRPr="001F1AD2" w:rsidRDefault="005E5BBF">
            <w:pPr>
              <w:contextualSpacing/>
              <w:rPr>
                <w:rFonts w:ascii="Times New Roman" w:eastAsia="Times New Roman" w:hAnsi="Times New Roman" w:cs="Times New Roman"/>
                <w:sz w:val="20"/>
              </w:rPr>
            </w:pPr>
          </w:p>
        </w:tc>
      </w:tr>
      <w:tr w:rsidR="006A30E3" w14:paraId="53C8B5E9" w14:textId="77777777">
        <w:trPr>
          <w:trHeight w:val="300"/>
        </w:trPr>
        <w:tc>
          <w:tcPr>
            <w:tcW w:w="5760" w:type="dxa"/>
            <w:tcBorders>
              <w:top w:val="nil"/>
              <w:left w:val="nil"/>
              <w:bottom w:val="nil"/>
              <w:right w:val="nil"/>
            </w:tcBorders>
            <w:shd w:val="clear" w:color="auto" w:fill="auto"/>
            <w:noWrap/>
            <w:vAlign w:val="bottom"/>
            <w:hideMark/>
          </w:tcPr>
          <w:p w14:paraId="53C8B5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5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E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E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E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E8" w14:textId="77777777" w:rsidR="00A33413" w:rsidRPr="001F1AD2" w:rsidRDefault="005E5BBF">
            <w:pPr>
              <w:contextualSpacing/>
              <w:rPr>
                <w:rFonts w:ascii="Times New Roman" w:eastAsia="Times New Roman" w:hAnsi="Times New Roman" w:cs="Times New Roman"/>
                <w:sz w:val="20"/>
              </w:rPr>
            </w:pPr>
          </w:p>
        </w:tc>
      </w:tr>
      <w:tr w:rsidR="006A30E3" w14:paraId="53C8B5F1" w14:textId="77777777">
        <w:trPr>
          <w:trHeight w:val="300"/>
        </w:trPr>
        <w:tc>
          <w:tcPr>
            <w:tcW w:w="5760" w:type="dxa"/>
            <w:tcBorders>
              <w:top w:val="nil"/>
              <w:left w:val="nil"/>
              <w:bottom w:val="nil"/>
              <w:right w:val="nil"/>
            </w:tcBorders>
            <w:shd w:val="clear" w:color="auto" w:fill="auto"/>
            <w:noWrap/>
            <w:vAlign w:val="bottom"/>
            <w:hideMark/>
          </w:tcPr>
          <w:p w14:paraId="53C8B5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5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E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5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E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F0" w14:textId="77777777" w:rsidR="00A33413" w:rsidRPr="001F1AD2" w:rsidRDefault="005E5BBF">
            <w:pPr>
              <w:contextualSpacing/>
              <w:rPr>
                <w:rFonts w:ascii="Times New Roman" w:eastAsia="Times New Roman" w:hAnsi="Times New Roman" w:cs="Times New Roman"/>
                <w:sz w:val="20"/>
              </w:rPr>
            </w:pPr>
          </w:p>
        </w:tc>
      </w:tr>
      <w:tr w:rsidR="006A30E3" w14:paraId="53C8B5F9" w14:textId="77777777">
        <w:trPr>
          <w:trHeight w:val="300"/>
        </w:trPr>
        <w:tc>
          <w:tcPr>
            <w:tcW w:w="5760" w:type="dxa"/>
            <w:tcBorders>
              <w:top w:val="nil"/>
              <w:left w:val="nil"/>
              <w:bottom w:val="nil"/>
              <w:right w:val="nil"/>
            </w:tcBorders>
            <w:shd w:val="clear" w:color="auto" w:fill="auto"/>
            <w:noWrap/>
            <w:vAlign w:val="bottom"/>
            <w:hideMark/>
          </w:tcPr>
          <w:p w14:paraId="53C8B5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5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F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5F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F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5F8" w14:textId="77777777" w:rsidR="00A33413" w:rsidRPr="001F1AD2" w:rsidRDefault="005E5BBF">
            <w:pPr>
              <w:contextualSpacing/>
              <w:rPr>
                <w:rFonts w:ascii="Times New Roman" w:eastAsia="Times New Roman" w:hAnsi="Times New Roman" w:cs="Times New Roman"/>
                <w:sz w:val="20"/>
              </w:rPr>
            </w:pPr>
          </w:p>
        </w:tc>
      </w:tr>
      <w:tr w:rsidR="006A30E3" w14:paraId="53C8B601" w14:textId="77777777">
        <w:trPr>
          <w:trHeight w:val="300"/>
        </w:trPr>
        <w:tc>
          <w:tcPr>
            <w:tcW w:w="5760" w:type="dxa"/>
            <w:tcBorders>
              <w:top w:val="nil"/>
              <w:left w:val="nil"/>
              <w:bottom w:val="nil"/>
              <w:right w:val="nil"/>
            </w:tcBorders>
            <w:shd w:val="clear" w:color="auto" w:fill="auto"/>
            <w:noWrap/>
            <w:vAlign w:val="bottom"/>
            <w:hideMark/>
          </w:tcPr>
          <w:p w14:paraId="53C8B5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5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5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5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5F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00" w14:textId="77777777" w:rsidR="00A33413" w:rsidRPr="001F1AD2" w:rsidRDefault="005E5BBF">
            <w:pPr>
              <w:contextualSpacing/>
              <w:rPr>
                <w:rFonts w:ascii="Times New Roman" w:eastAsia="Times New Roman" w:hAnsi="Times New Roman" w:cs="Times New Roman"/>
                <w:sz w:val="20"/>
              </w:rPr>
            </w:pPr>
          </w:p>
        </w:tc>
      </w:tr>
      <w:tr w:rsidR="006A30E3" w14:paraId="53C8B609" w14:textId="77777777">
        <w:trPr>
          <w:trHeight w:val="300"/>
        </w:trPr>
        <w:tc>
          <w:tcPr>
            <w:tcW w:w="5760" w:type="dxa"/>
            <w:tcBorders>
              <w:top w:val="nil"/>
              <w:left w:val="nil"/>
              <w:bottom w:val="nil"/>
              <w:right w:val="nil"/>
            </w:tcBorders>
            <w:shd w:val="clear" w:color="auto" w:fill="auto"/>
            <w:noWrap/>
            <w:vAlign w:val="bottom"/>
            <w:hideMark/>
          </w:tcPr>
          <w:p w14:paraId="53C8B6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6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0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08" w14:textId="77777777" w:rsidR="00A33413" w:rsidRPr="001F1AD2" w:rsidRDefault="005E5BBF">
            <w:pPr>
              <w:contextualSpacing/>
              <w:rPr>
                <w:rFonts w:ascii="Times New Roman" w:eastAsia="Times New Roman" w:hAnsi="Times New Roman" w:cs="Times New Roman"/>
                <w:sz w:val="20"/>
              </w:rPr>
            </w:pPr>
          </w:p>
        </w:tc>
      </w:tr>
      <w:tr w:rsidR="006A30E3" w14:paraId="53C8B610" w14:textId="77777777">
        <w:trPr>
          <w:trHeight w:val="300"/>
        </w:trPr>
        <w:tc>
          <w:tcPr>
            <w:tcW w:w="6240" w:type="dxa"/>
            <w:gridSpan w:val="2"/>
            <w:tcBorders>
              <w:top w:val="nil"/>
              <w:left w:val="nil"/>
              <w:bottom w:val="nil"/>
              <w:right w:val="nil"/>
            </w:tcBorders>
            <w:shd w:val="clear" w:color="auto" w:fill="auto"/>
            <w:noWrap/>
            <w:vAlign w:val="bottom"/>
            <w:hideMark/>
          </w:tcPr>
          <w:p w14:paraId="53C8B6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6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0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0F" w14:textId="77777777" w:rsidR="00A33413" w:rsidRPr="001F1AD2" w:rsidRDefault="005E5BBF">
            <w:pPr>
              <w:contextualSpacing/>
              <w:rPr>
                <w:rFonts w:ascii="Times New Roman" w:eastAsia="Times New Roman" w:hAnsi="Times New Roman" w:cs="Times New Roman"/>
                <w:sz w:val="20"/>
              </w:rPr>
            </w:pPr>
          </w:p>
        </w:tc>
      </w:tr>
      <w:tr w:rsidR="006A30E3" w14:paraId="53C8B618" w14:textId="77777777">
        <w:trPr>
          <w:trHeight w:val="300"/>
        </w:trPr>
        <w:tc>
          <w:tcPr>
            <w:tcW w:w="5760" w:type="dxa"/>
            <w:tcBorders>
              <w:top w:val="nil"/>
              <w:left w:val="nil"/>
              <w:bottom w:val="nil"/>
              <w:right w:val="nil"/>
            </w:tcBorders>
            <w:shd w:val="clear" w:color="auto" w:fill="auto"/>
            <w:noWrap/>
            <w:vAlign w:val="bottom"/>
            <w:hideMark/>
          </w:tcPr>
          <w:p w14:paraId="53C8B6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1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17" w14:textId="77777777" w:rsidR="00A33413" w:rsidRPr="001F1AD2" w:rsidRDefault="005E5BBF">
            <w:pPr>
              <w:contextualSpacing/>
              <w:rPr>
                <w:rFonts w:ascii="Times New Roman" w:eastAsia="Times New Roman" w:hAnsi="Times New Roman" w:cs="Times New Roman"/>
                <w:sz w:val="20"/>
              </w:rPr>
            </w:pPr>
          </w:p>
        </w:tc>
      </w:tr>
      <w:tr w:rsidR="006A30E3" w14:paraId="53C8B61C" w14:textId="77777777">
        <w:trPr>
          <w:trHeight w:val="300"/>
        </w:trPr>
        <w:tc>
          <w:tcPr>
            <w:tcW w:w="5760" w:type="dxa"/>
            <w:tcBorders>
              <w:top w:val="nil"/>
              <w:left w:val="nil"/>
              <w:bottom w:val="nil"/>
              <w:right w:val="nil"/>
            </w:tcBorders>
            <w:shd w:val="clear" w:color="auto" w:fill="auto"/>
            <w:noWrap/>
            <w:vAlign w:val="bottom"/>
            <w:hideMark/>
          </w:tcPr>
          <w:p w14:paraId="53C8B619"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6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117 ως έχει    ΔΕΚΤΟ ΚΑΤΑ ΠΛΕΙΟΨΗΦΙΑ</w:t>
            </w:r>
          </w:p>
        </w:tc>
        <w:tc>
          <w:tcPr>
            <w:tcW w:w="960" w:type="dxa"/>
            <w:tcBorders>
              <w:top w:val="nil"/>
              <w:left w:val="nil"/>
              <w:bottom w:val="nil"/>
              <w:right w:val="nil"/>
            </w:tcBorders>
            <w:shd w:val="clear" w:color="auto" w:fill="auto"/>
            <w:noWrap/>
            <w:vAlign w:val="bottom"/>
            <w:hideMark/>
          </w:tcPr>
          <w:p w14:paraId="53C8B61B" w14:textId="77777777" w:rsidR="00A33413" w:rsidRPr="001F1AD2" w:rsidRDefault="005E5BBF">
            <w:pPr>
              <w:contextualSpacing/>
              <w:rPr>
                <w:rFonts w:ascii="Calibri" w:eastAsia="Times New Roman" w:hAnsi="Calibri" w:cs="Times New Roman"/>
                <w:color w:val="000000"/>
                <w:sz w:val="22"/>
                <w:szCs w:val="22"/>
              </w:rPr>
            </w:pPr>
          </w:p>
        </w:tc>
      </w:tr>
      <w:tr w:rsidR="006A30E3" w14:paraId="53C8B624" w14:textId="77777777">
        <w:trPr>
          <w:trHeight w:val="300"/>
        </w:trPr>
        <w:tc>
          <w:tcPr>
            <w:tcW w:w="5760" w:type="dxa"/>
            <w:tcBorders>
              <w:top w:val="nil"/>
              <w:left w:val="nil"/>
              <w:bottom w:val="nil"/>
              <w:right w:val="nil"/>
            </w:tcBorders>
            <w:shd w:val="clear" w:color="auto" w:fill="auto"/>
            <w:noWrap/>
            <w:vAlign w:val="bottom"/>
            <w:hideMark/>
          </w:tcPr>
          <w:p w14:paraId="53C8B6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6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2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23" w14:textId="77777777" w:rsidR="00A33413" w:rsidRPr="001F1AD2" w:rsidRDefault="005E5BBF">
            <w:pPr>
              <w:contextualSpacing/>
              <w:rPr>
                <w:rFonts w:ascii="Times New Roman" w:eastAsia="Times New Roman" w:hAnsi="Times New Roman" w:cs="Times New Roman"/>
                <w:sz w:val="20"/>
              </w:rPr>
            </w:pPr>
          </w:p>
        </w:tc>
      </w:tr>
      <w:tr w:rsidR="006A30E3" w14:paraId="53C8B62C" w14:textId="77777777">
        <w:trPr>
          <w:trHeight w:val="300"/>
        </w:trPr>
        <w:tc>
          <w:tcPr>
            <w:tcW w:w="5760" w:type="dxa"/>
            <w:tcBorders>
              <w:top w:val="nil"/>
              <w:left w:val="nil"/>
              <w:bottom w:val="nil"/>
              <w:right w:val="nil"/>
            </w:tcBorders>
            <w:shd w:val="clear" w:color="auto" w:fill="auto"/>
            <w:noWrap/>
            <w:vAlign w:val="bottom"/>
            <w:hideMark/>
          </w:tcPr>
          <w:p w14:paraId="53C8B6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6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2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2B" w14:textId="77777777" w:rsidR="00A33413" w:rsidRPr="001F1AD2" w:rsidRDefault="005E5BBF">
            <w:pPr>
              <w:contextualSpacing/>
              <w:rPr>
                <w:rFonts w:ascii="Times New Roman" w:eastAsia="Times New Roman" w:hAnsi="Times New Roman" w:cs="Times New Roman"/>
                <w:sz w:val="20"/>
              </w:rPr>
            </w:pPr>
          </w:p>
        </w:tc>
      </w:tr>
      <w:tr w:rsidR="006A30E3" w14:paraId="53C8B634" w14:textId="77777777">
        <w:trPr>
          <w:trHeight w:val="300"/>
        </w:trPr>
        <w:tc>
          <w:tcPr>
            <w:tcW w:w="5760" w:type="dxa"/>
            <w:tcBorders>
              <w:top w:val="nil"/>
              <w:left w:val="nil"/>
              <w:bottom w:val="nil"/>
              <w:right w:val="nil"/>
            </w:tcBorders>
            <w:shd w:val="clear" w:color="auto" w:fill="auto"/>
            <w:noWrap/>
            <w:vAlign w:val="bottom"/>
            <w:hideMark/>
          </w:tcPr>
          <w:p w14:paraId="53C8B6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6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2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3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33" w14:textId="77777777" w:rsidR="00A33413" w:rsidRPr="001F1AD2" w:rsidRDefault="005E5BBF">
            <w:pPr>
              <w:contextualSpacing/>
              <w:rPr>
                <w:rFonts w:ascii="Times New Roman" w:eastAsia="Times New Roman" w:hAnsi="Times New Roman" w:cs="Times New Roman"/>
                <w:sz w:val="20"/>
              </w:rPr>
            </w:pPr>
          </w:p>
        </w:tc>
      </w:tr>
      <w:tr w:rsidR="006A30E3" w14:paraId="53C8B63C" w14:textId="77777777">
        <w:trPr>
          <w:trHeight w:val="300"/>
        </w:trPr>
        <w:tc>
          <w:tcPr>
            <w:tcW w:w="5760" w:type="dxa"/>
            <w:tcBorders>
              <w:top w:val="nil"/>
              <w:left w:val="nil"/>
              <w:bottom w:val="nil"/>
              <w:right w:val="nil"/>
            </w:tcBorders>
            <w:shd w:val="clear" w:color="auto" w:fill="auto"/>
            <w:noWrap/>
            <w:vAlign w:val="bottom"/>
            <w:hideMark/>
          </w:tcPr>
          <w:p w14:paraId="53C8B6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6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3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6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3B" w14:textId="77777777" w:rsidR="00A33413" w:rsidRPr="001F1AD2" w:rsidRDefault="005E5BBF">
            <w:pPr>
              <w:contextualSpacing/>
              <w:rPr>
                <w:rFonts w:ascii="Times New Roman" w:eastAsia="Times New Roman" w:hAnsi="Times New Roman" w:cs="Times New Roman"/>
                <w:sz w:val="20"/>
              </w:rPr>
            </w:pPr>
          </w:p>
        </w:tc>
      </w:tr>
      <w:tr w:rsidR="006A30E3" w14:paraId="53C8B644" w14:textId="77777777">
        <w:trPr>
          <w:trHeight w:val="300"/>
        </w:trPr>
        <w:tc>
          <w:tcPr>
            <w:tcW w:w="5760" w:type="dxa"/>
            <w:tcBorders>
              <w:top w:val="nil"/>
              <w:left w:val="nil"/>
              <w:bottom w:val="nil"/>
              <w:right w:val="nil"/>
            </w:tcBorders>
            <w:shd w:val="clear" w:color="auto" w:fill="auto"/>
            <w:noWrap/>
            <w:vAlign w:val="bottom"/>
            <w:hideMark/>
          </w:tcPr>
          <w:p w14:paraId="53C8B6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6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6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43" w14:textId="77777777" w:rsidR="00A33413" w:rsidRPr="001F1AD2" w:rsidRDefault="005E5BBF">
            <w:pPr>
              <w:contextualSpacing/>
              <w:rPr>
                <w:rFonts w:ascii="Times New Roman" w:eastAsia="Times New Roman" w:hAnsi="Times New Roman" w:cs="Times New Roman"/>
                <w:sz w:val="20"/>
              </w:rPr>
            </w:pPr>
          </w:p>
        </w:tc>
      </w:tr>
      <w:tr w:rsidR="006A30E3" w14:paraId="53C8B64C" w14:textId="77777777">
        <w:trPr>
          <w:trHeight w:val="300"/>
        </w:trPr>
        <w:tc>
          <w:tcPr>
            <w:tcW w:w="5760" w:type="dxa"/>
            <w:tcBorders>
              <w:top w:val="nil"/>
              <w:left w:val="nil"/>
              <w:bottom w:val="nil"/>
              <w:right w:val="nil"/>
            </w:tcBorders>
            <w:shd w:val="clear" w:color="auto" w:fill="auto"/>
            <w:noWrap/>
            <w:vAlign w:val="bottom"/>
            <w:hideMark/>
          </w:tcPr>
          <w:p w14:paraId="53C8B6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6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4B" w14:textId="77777777" w:rsidR="00A33413" w:rsidRPr="001F1AD2" w:rsidRDefault="005E5BBF">
            <w:pPr>
              <w:contextualSpacing/>
              <w:rPr>
                <w:rFonts w:ascii="Times New Roman" w:eastAsia="Times New Roman" w:hAnsi="Times New Roman" w:cs="Times New Roman"/>
                <w:sz w:val="20"/>
              </w:rPr>
            </w:pPr>
          </w:p>
        </w:tc>
      </w:tr>
      <w:tr w:rsidR="006A30E3" w14:paraId="53C8B654" w14:textId="77777777">
        <w:trPr>
          <w:trHeight w:val="300"/>
        </w:trPr>
        <w:tc>
          <w:tcPr>
            <w:tcW w:w="5760" w:type="dxa"/>
            <w:tcBorders>
              <w:top w:val="nil"/>
              <w:left w:val="nil"/>
              <w:bottom w:val="nil"/>
              <w:right w:val="nil"/>
            </w:tcBorders>
            <w:shd w:val="clear" w:color="auto" w:fill="auto"/>
            <w:noWrap/>
            <w:vAlign w:val="bottom"/>
            <w:hideMark/>
          </w:tcPr>
          <w:p w14:paraId="53C8B6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6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5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53" w14:textId="77777777" w:rsidR="00A33413" w:rsidRPr="001F1AD2" w:rsidRDefault="005E5BBF">
            <w:pPr>
              <w:contextualSpacing/>
              <w:rPr>
                <w:rFonts w:ascii="Times New Roman" w:eastAsia="Times New Roman" w:hAnsi="Times New Roman" w:cs="Times New Roman"/>
                <w:sz w:val="20"/>
              </w:rPr>
            </w:pPr>
          </w:p>
        </w:tc>
      </w:tr>
      <w:tr w:rsidR="006A30E3" w14:paraId="53C8B65B" w14:textId="77777777">
        <w:trPr>
          <w:trHeight w:val="300"/>
        </w:trPr>
        <w:tc>
          <w:tcPr>
            <w:tcW w:w="6240" w:type="dxa"/>
            <w:gridSpan w:val="2"/>
            <w:tcBorders>
              <w:top w:val="nil"/>
              <w:left w:val="nil"/>
              <w:bottom w:val="nil"/>
              <w:right w:val="nil"/>
            </w:tcBorders>
            <w:shd w:val="clear" w:color="auto" w:fill="auto"/>
            <w:noWrap/>
            <w:vAlign w:val="bottom"/>
            <w:hideMark/>
          </w:tcPr>
          <w:p w14:paraId="53C8B6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6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5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5A" w14:textId="77777777" w:rsidR="00A33413" w:rsidRPr="001F1AD2" w:rsidRDefault="005E5BBF">
            <w:pPr>
              <w:contextualSpacing/>
              <w:rPr>
                <w:rFonts w:ascii="Times New Roman" w:eastAsia="Times New Roman" w:hAnsi="Times New Roman" w:cs="Times New Roman"/>
                <w:sz w:val="20"/>
              </w:rPr>
            </w:pPr>
          </w:p>
        </w:tc>
      </w:tr>
      <w:tr w:rsidR="006A30E3" w14:paraId="53C8B663" w14:textId="77777777">
        <w:trPr>
          <w:trHeight w:val="300"/>
        </w:trPr>
        <w:tc>
          <w:tcPr>
            <w:tcW w:w="5760" w:type="dxa"/>
            <w:tcBorders>
              <w:top w:val="nil"/>
              <w:left w:val="nil"/>
              <w:bottom w:val="nil"/>
              <w:right w:val="nil"/>
            </w:tcBorders>
            <w:shd w:val="clear" w:color="auto" w:fill="auto"/>
            <w:noWrap/>
            <w:vAlign w:val="bottom"/>
            <w:hideMark/>
          </w:tcPr>
          <w:p w14:paraId="53C8B6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6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62" w14:textId="77777777" w:rsidR="00A33413" w:rsidRPr="001F1AD2" w:rsidRDefault="005E5BBF">
            <w:pPr>
              <w:contextualSpacing/>
              <w:rPr>
                <w:rFonts w:ascii="Times New Roman" w:eastAsia="Times New Roman" w:hAnsi="Times New Roman" w:cs="Times New Roman"/>
                <w:sz w:val="20"/>
              </w:rPr>
            </w:pPr>
          </w:p>
        </w:tc>
      </w:tr>
      <w:tr w:rsidR="006A30E3" w14:paraId="53C8B667" w14:textId="77777777">
        <w:trPr>
          <w:trHeight w:val="300"/>
        </w:trPr>
        <w:tc>
          <w:tcPr>
            <w:tcW w:w="5760" w:type="dxa"/>
            <w:tcBorders>
              <w:top w:val="nil"/>
              <w:left w:val="nil"/>
              <w:bottom w:val="nil"/>
              <w:right w:val="nil"/>
            </w:tcBorders>
            <w:shd w:val="clear" w:color="auto" w:fill="auto"/>
            <w:noWrap/>
            <w:vAlign w:val="bottom"/>
            <w:hideMark/>
          </w:tcPr>
          <w:p w14:paraId="53C8B664"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6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118 ως έχει    ΔΕΚΤΟ ΚΑΤΑ ΠΛΕΙΟΨΗΦΙΑ</w:t>
            </w:r>
          </w:p>
        </w:tc>
        <w:tc>
          <w:tcPr>
            <w:tcW w:w="960" w:type="dxa"/>
            <w:tcBorders>
              <w:top w:val="nil"/>
              <w:left w:val="nil"/>
              <w:bottom w:val="nil"/>
              <w:right w:val="nil"/>
            </w:tcBorders>
            <w:shd w:val="clear" w:color="auto" w:fill="auto"/>
            <w:noWrap/>
            <w:vAlign w:val="bottom"/>
            <w:hideMark/>
          </w:tcPr>
          <w:p w14:paraId="53C8B666" w14:textId="77777777" w:rsidR="00A33413" w:rsidRPr="001F1AD2" w:rsidRDefault="005E5BBF">
            <w:pPr>
              <w:contextualSpacing/>
              <w:rPr>
                <w:rFonts w:ascii="Calibri" w:eastAsia="Times New Roman" w:hAnsi="Calibri" w:cs="Times New Roman"/>
                <w:color w:val="000000"/>
                <w:sz w:val="22"/>
                <w:szCs w:val="22"/>
              </w:rPr>
            </w:pPr>
          </w:p>
        </w:tc>
      </w:tr>
      <w:tr w:rsidR="006A30E3" w14:paraId="53C8B66F" w14:textId="77777777">
        <w:trPr>
          <w:trHeight w:val="300"/>
        </w:trPr>
        <w:tc>
          <w:tcPr>
            <w:tcW w:w="5760" w:type="dxa"/>
            <w:tcBorders>
              <w:top w:val="nil"/>
              <w:left w:val="nil"/>
              <w:bottom w:val="nil"/>
              <w:right w:val="nil"/>
            </w:tcBorders>
            <w:shd w:val="clear" w:color="auto" w:fill="auto"/>
            <w:noWrap/>
            <w:vAlign w:val="bottom"/>
            <w:hideMark/>
          </w:tcPr>
          <w:p w14:paraId="53C8B6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6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6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6E" w14:textId="77777777" w:rsidR="00A33413" w:rsidRPr="001F1AD2" w:rsidRDefault="005E5BBF">
            <w:pPr>
              <w:contextualSpacing/>
              <w:rPr>
                <w:rFonts w:ascii="Times New Roman" w:eastAsia="Times New Roman" w:hAnsi="Times New Roman" w:cs="Times New Roman"/>
                <w:sz w:val="20"/>
              </w:rPr>
            </w:pPr>
          </w:p>
        </w:tc>
      </w:tr>
      <w:tr w:rsidR="006A30E3" w14:paraId="53C8B677" w14:textId="77777777">
        <w:trPr>
          <w:trHeight w:val="300"/>
        </w:trPr>
        <w:tc>
          <w:tcPr>
            <w:tcW w:w="5760" w:type="dxa"/>
            <w:tcBorders>
              <w:top w:val="nil"/>
              <w:left w:val="nil"/>
              <w:bottom w:val="nil"/>
              <w:right w:val="nil"/>
            </w:tcBorders>
            <w:shd w:val="clear" w:color="auto" w:fill="auto"/>
            <w:noWrap/>
            <w:vAlign w:val="bottom"/>
            <w:hideMark/>
          </w:tcPr>
          <w:p w14:paraId="53C8B6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6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7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76" w14:textId="77777777" w:rsidR="00A33413" w:rsidRPr="001F1AD2" w:rsidRDefault="005E5BBF">
            <w:pPr>
              <w:contextualSpacing/>
              <w:rPr>
                <w:rFonts w:ascii="Times New Roman" w:eastAsia="Times New Roman" w:hAnsi="Times New Roman" w:cs="Times New Roman"/>
                <w:sz w:val="20"/>
              </w:rPr>
            </w:pPr>
          </w:p>
        </w:tc>
      </w:tr>
      <w:tr w:rsidR="006A30E3" w14:paraId="53C8B67F" w14:textId="77777777">
        <w:trPr>
          <w:trHeight w:val="300"/>
        </w:trPr>
        <w:tc>
          <w:tcPr>
            <w:tcW w:w="5760" w:type="dxa"/>
            <w:tcBorders>
              <w:top w:val="nil"/>
              <w:left w:val="nil"/>
              <w:bottom w:val="nil"/>
              <w:right w:val="nil"/>
            </w:tcBorders>
            <w:shd w:val="clear" w:color="auto" w:fill="auto"/>
            <w:noWrap/>
            <w:vAlign w:val="bottom"/>
            <w:hideMark/>
          </w:tcPr>
          <w:p w14:paraId="53C8B6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6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7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7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7E" w14:textId="77777777" w:rsidR="00A33413" w:rsidRPr="001F1AD2" w:rsidRDefault="005E5BBF">
            <w:pPr>
              <w:contextualSpacing/>
              <w:rPr>
                <w:rFonts w:ascii="Times New Roman" w:eastAsia="Times New Roman" w:hAnsi="Times New Roman" w:cs="Times New Roman"/>
                <w:sz w:val="20"/>
              </w:rPr>
            </w:pPr>
          </w:p>
        </w:tc>
      </w:tr>
      <w:tr w:rsidR="006A30E3" w14:paraId="53C8B687" w14:textId="77777777">
        <w:trPr>
          <w:trHeight w:val="300"/>
        </w:trPr>
        <w:tc>
          <w:tcPr>
            <w:tcW w:w="5760" w:type="dxa"/>
            <w:tcBorders>
              <w:top w:val="nil"/>
              <w:left w:val="nil"/>
              <w:bottom w:val="nil"/>
              <w:right w:val="nil"/>
            </w:tcBorders>
            <w:shd w:val="clear" w:color="auto" w:fill="auto"/>
            <w:noWrap/>
            <w:vAlign w:val="bottom"/>
            <w:hideMark/>
          </w:tcPr>
          <w:p w14:paraId="53C8B6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6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8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6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8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86" w14:textId="77777777" w:rsidR="00A33413" w:rsidRPr="001F1AD2" w:rsidRDefault="005E5BBF">
            <w:pPr>
              <w:contextualSpacing/>
              <w:rPr>
                <w:rFonts w:ascii="Times New Roman" w:eastAsia="Times New Roman" w:hAnsi="Times New Roman" w:cs="Times New Roman"/>
                <w:sz w:val="20"/>
              </w:rPr>
            </w:pPr>
          </w:p>
        </w:tc>
      </w:tr>
      <w:tr w:rsidR="006A30E3" w14:paraId="53C8B68F" w14:textId="77777777">
        <w:trPr>
          <w:trHeight w:val="300"/>
        </w:trPr>
        <w:tc>
          <w:tcPr>
            <w:tcW w:w="5760" w:type="dxa"/>
            <w:tcBorders>
              <w:top w:val="nil"/>
              <w:left w:val="nil"/>
              <w:bottom w:val="nil"/>
              <w:right w:val="nil"/>
            </w:tcBorders>
            <w:shd w:val="clear" w:color="auto" w:fill="auto"/>
            <w:noWrap/>
            <w:vAlign w:val="bottom"/>
            <w:hideMark/>
          </w:tcPr>
          <w:p w14:paraId="53C8B6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6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6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8E" w14:textId="77777777" w:rsidR="00A33413" w:rsidRPr="001F1AD2" w:rsidRDefault="005E5BBF">
            <w:pPr>
              <w:contextualSpacing/>
              <w:rPr>
                <w:rFonts w:ascii="Times New Roman" w:eastAsia="Times New Roman" w:hAnsi="Times New Roman" w:cs="Times New Roman"/>
                <w:sz w:val="20"/>
              </w:rPr>
            </w:pPr>
          </w:p>
        </w:tc>
      </w:tr>
      <w:tr w:rsidR="006A30E3" w14:paraId="53C8B697" w14:textId="77777777">
        <w:trPr>
          <w:trHeight w:val="300"/>
        </w:trPr>
        <w:tc>
          <w:tcPr>
            <w:tcW w:w="5760" w:type="dxa"/>
            <w:tcBorders>
              <w:top w:val="nil"/>
              <w:left w:val="nil"/>
              <w:bottom w:val="nil"/>
              <w:right w:val="nil"/>
            </w:tcBorders>
            <w:shd w:val="clear" w:color="auto" w:fill="auto"/>
            <w:noWrap/>
            <w:vAlign w:val="bottom"/>
            <w:hideMark/>
          </w:tcPr>
          <w:p w14:paraId="53C8B6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6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9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96" w14:textId="77777777" w:rsidR="00A33413" w:rsidRPr="001F1AD2" w:rsidRDefault="005E5BBF">
            <w:pPr>
              <w:contextualSpacing/>
              <w:rPr>
                <w:rFonts w:ascii="Times New Roman" w:eastAsia="Times New Roman" w:hAnsi="Times New Roman" w:cs="Times New Roman"/>
                <w:sz w:val="20"/>
              </w:rPr>
            </w:pPr>
          </w:p>
        </w:tc>
      </w:tr>
      <w:tr w:rsidR="006A30E3" w14:paraId="53C8B69F" w14:textId="77777777">
        <w:trPr>
          <w:trHeight w:val="300"/>
        </w:trPr>
        <w:tc>
          <w:tcPr>
            <w:tcW w:w="5760" w:type="dxa"/>
            <w:tcBorders>
              <w:top w:val="nil"/>
              <w:left w:val="nil"/>
              <w:bottom w:val="nil"/>
              <w:right w:val="nil"/>
            </w:tcBorders>
            <w:shd w:val="clear" w:color="auto" w:fill="auto"/>
            <w:noWrap/>
            <w:vAlign w:val="bottom"/>
            <w:hideMark/>
          </w:tcPr>
          <w:p w14:paraId="53C8B6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6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9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9E" w14:textId="77777777" w:rsidR="00A33413" w:rsidRPr="001F1AD2" w:rsidRDefault="005E5BBF">
            <w:pPr>
              <w:contextualSpacing/>
              <w:rPr>
                <w:rFonts w:ascii="Times New Roman" w:eastAsia="Times New Roman" w:hAnsi="Times New Roman" w:cs="Times New Roman"/>
                <w:sz w:val="20"/>
              </w:rPr>
            </w:pPr>
          </w:p>
        </w:tc>
      </w:tr>
      <w:tr w:rsidR="006A30E3" w14:paraId="53C8B6A6" w14:textId="77777777">
        <w:trPr>
          <w:trHeight w:val="300"/>
        </w:trPr>
        <w:tc>
          <w:tcPr>
            <w:tcW w:w="6240" w:type="dxa"/>
            <w:gridSpan w:val="2"/>
            <w:tcBorders>
              <w:top w:val="nil"/>
              <w:left w:val="nil"/>
              <w:bottom w:val="nil"/>
              <w:right w:val="nil"/>
            </w:tcBorders>
            <w:shd w:val="clear" w:color="auto" w:fill="auto"/>
            <w:noWrap/>
            <w:vAlign w:val="bottom"/>
            <w:hideMark/>
          </w:tcPr>
          <w:p w14:paraId="53C8B6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6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A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A5" w14:textId="77777777" w:rsidR="00A33413" w:rsidRPr="001F1AD2" w:rsidRDefault="005E5BBF">
            <w:pPr>
              <w:contextualSpacing/>
              <w:rPr>
                <w:rFonts w:ascii="Times New Roman" w:eastAsia="Times New Roman" w:hAnsi="Times New Roman" w:cs="Times New Roman"/>
                <w:sz w:val="20"/>
              </w:rPr>
            </w:pPr>
          </w:p>
        </w:tc>
      </w:tr>
      <w:tr w:rsidR="006A30E3" w14:paraId="53C8B6AE" w14:textId="77777777">
        <w:trPr>
          <w:trHeight w:val="300"/>
        </w:trPr>
        <w:tc>
          <w:tcPr>
            <w:tcW w:w="5760" w:type="dxa"/>
            <w:tcBorders>
              <w:top w:val="nil"/>
              <w:left w:val="nil"/>
              <w:bottom w:val="nil"/>
              <w:right w:val="nil"/>
            </w:tcBorders>
            <w:shd w:val="clear" w:color="auto" w:fill="auto"/>
            <w:noWrap/>
            <w:vAlign w:val="bottom"/>
            <w:hideMark/>
          </w:tcPr>
          <w:p w14:paraId="53C8B6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A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A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A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AD" w14:textId="77777777" w:rsidR="00A33413" w:rsidRPr="001F1AD2" w:rsidRDefault="005E5BBF">
            <w:pPr>
              <w:contextualSpacing/>
              <w:rPr>
                <w:rFonts w:ascii="Times New Roman" w:eastAsia="Times New Roman" w:hAnsi="Times New Roman" w:cs="Times New Roman"/>
                <w:sz w:val="20"/>
              </w:rPr>
            </w:pPr>
          </w:p>
        </w:tc>
      </w:tr>
      <w:tr w:rsidR="006A30E3" w14:paraId="53C8B6B2" w14:textId="77777777">
        <w:trPr>
          <w:trHeight w:val="300"/>
        </w:trPr>
        <w:tc>
          <w:tcPr>
            <w:tcW w:w="5760" w:type="dxa"/>
            <w:tcBorders>
              <w:top w:val="nil"/>
              <w:left w:val="nil"/>
              <w:bottom w:val="nil"/>
              <w:right w:val="nil"/>
            </w:tcBorders>
            <w:shd w:val="clear" w:color="auto" w:fill="auto"/>
            <w:noWrap/>
            <w:vAlign w:val="bottom"/>
            <w:hideMark/>
          </w:tcPr>
          <w:p w14:paraId="53C8B6AF"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6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w:t>
            </w:r>
            <w:r w:rsidRPr="001F1AD2">
              <w:rPr>
                <w:rFonts w:ascii="Calibri" w:eastAsia="Times New Roman" w:hAnsi="Calibri" w:cs="Times New Roman"/>
                <w:color w:val="000000"/>
                <w:sz w:val="22"/>
                <w:szCs w:val="22"/>
              </w:rPr>
              <w:t>119 ως έχει    ΔΕΚΤΟ ΚΑΤΑ ΠΛΕΙΟΨΗΦΙΑ</w:t>
            </w:r>
          </w:p>
        </w:tc>
        <w:tc>
          <w:tcPr>
            <w:tcW w:w="960" w:type="dxa"/>
            <w:tcBorders>
              <w:top w:val="nil"/>
              <w:left w:val="nil"/>
              <w:bottom w:val="nil"/>
              <w:right w:val="nil"/>
            </w:tcBorders>
            <w:shd w:val="clear" w:color="auto" w:fill="auto"/>
            <w:noWrap/>
            <w:vAlign w:val="bottom"/>
            <w:hideMark/>
          </w:tcPr>
          <w:p w14:paraId="53C8B6B1" w14:textId="77777777" w:rsidR="00A33413" w:rsidRPr="001F1AD2" w:rsidRDefault="005E5BBF">
            <w:pPr>
              <w:contextualSpacing/>
              <w:rPr>
                <w:rFonts w:ascii="Calibri" w:eastAsia="Times New Roman" w:hAnsi="Calibri" w:cs="Times New Roman"/>
                <w:color w:val="000000"/>
                <w:sz w:val="22"/>
                <w:szCs w:val="22"/>
              </w:rPr>
            </w:pPr>
          </w:p>
        </w:tc>
      </w:tr>
      <w:tr w:rsidR="006A30E3" w14:paraId="53C8B6BA" w14:textId="77777777">
        <w:trPr>
          <w:trHeight w:val="300"/>
        </w:trPr>
        <w:tc>
          <w:tcPr>
            <w:tcW w:w="5760" w:type="dxa"/>
            <w:tcBorders>
              <w:top w:val="nil"/>
              <w:left w:val="nil"/>
              <w:bottom w:val="nil"/>
              <w:right w:val="nil"/>
            </w:tcBorders>
            <w:shd w:val="clear" w:color="auto" w:fill="auto"/>
            <w:noWrap/>
            <w:vAlign w:val="bottom"/>
            <w:hideMark/>
          </w:tcPr>
          <w:p w14:paraId="53C8B6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6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B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B9" w14:textId="77777777" w:rsidR="00A33413" w:rsidRPr="001F1AD2" w:rsidRDefault="005E5BBF">
            <w:pPr>
              <w:contextualSpacing/>
              <w:rPr>
                <w:rFonts w:ascii="Times New Roman" w:eastAsia="Times New Roman" w:hAnsi="Times New Roman" w:cs="Times New Roman"/>
                <w:sz w:val="20"/>
              </w:rPr>
            </w:pPr>
          </w:p>
        </w:tc>
      </w:tr>
      <w:tr w:rsidR="006A30E3" w14:paraId="53C8B6C2" w14:textId="77777777">
        <w:trPr>
          <w:trHeight w:val="300"/>
        </w:trPr>
        <w:tc>
          <w:tcPr>
            <w:tcW w:w="5760" w:type="dxa"/>
            <w:tcBorders>
              <w:top w:val="nil"/>
              <w:left w:val="nil"/>
              <w:bottom w:val="nil"/>
              <w:right w:val="nil"/>
            </w:tcBorders>
            <w:shd w:val="clear" w:color="auto" w:fill="auto"/>
            <w:noWrap/>
            <w:vAlign w:val="bottom"/>
            <w:hideMark/>
          </w:tcPr>
          <w:p w14:paraId="53C8B6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6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C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C1" w14:textId="77777777" w:rsidR="00A33413" w:rsidRPr="001F1AD2" w:rsidRDefault="005E5BBF">
            <w:pPr>
              <w:contextualSpacing/>
              <w:rPr>
                <w:rFonts w:ascii="Times New Roman" w:eastAsia="Times New Roman" w:hAnsi="Times New Roman" w:cs="Times New Roman"/>
                <w:sz w:val="20"/>
              </w:rPr>
            </w:pPr>
          </w:p>
        </w:tc>
      </w:tr>
      <w:tr w:rsidR="006A30E3" w14:paraId="53C8B6CA" w14:textId="77777777">
        <w:trPr>
          <w:trHeight w:val="300"/>
        </w:trPr>
        <w:tc>
          <w:tcPr>
            <w:tcW w:w="5760" w:type="dxa"/>
            <w:tcBorders>
              <w:top w:val="nil"/>
              <w:left w:val="nil"/>
              <w:bottom w:val="nil"/>
              <w:right w:val="nil"/>
            </w:tcBorders>
            <w:shd w:val="clear" w:color="auto" w:fill="auto"/>
            <w:noWrap/>
            <w:vAlign w:val="bottom"/>
            <w:hideMark/>
          </w:tcPr>
          <w:p w14:paraId="53C8B6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6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C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C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C9" w14:textId="77777777" w:rsidR="00A33413" w:rsidRPr="001F1AD2" w:rsidRDefault="005E5BBF">
            <w:pPr>
              <w:contextualSpacing/>
              <w:rPr>
                <w:rFonts w:ascii="Times New Roman" w:eastAsia="Times New Roman" w:hAnsi="Times New Roman" w:cs="Times New Roman"/>
                <w:sz w:val="20"/>
              </w:rPr>
            </w:pPr>
          </w:p>
        </w:tc>
      </w:tr>
      <w:tr w:rsidR="006A30E3" w14:paraId="53C8B6D2" w14:textId="77777777">
        <w:trPr>
          <w:trHeight w:val="300"/>
        </w:trPr>
        <w:tc>
          <w:tcPr>
            <w:tcW w:w="5760" w:type="dxa"/>
            <w:tcBorders>
              <w:top w:val="nil"/>
              <w:left w:val="nil"/>
              <w:bottom w:val="nil"/>
              <w:right w:val="nil"/>
            </w:tcBorders>
            <w:shd w:val="clear" w:color="auto" w:fill="auto"/>
            <w:noWrap/>
            <w:vAlign w:val="bottom"/>
            <w:hideMark/>
          </w:tcPr>
          <w:p w14:paraId="53C8B6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6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C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6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D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D1" w14:textId="77777777" w:rsidR="00A33413" w:rsidRPr="001F1AD2" w:rsidRDefault="005E5BBF">
            <w:pPr>
              <w:contextualSpacing/>
              <w:rPr>
                <w:rFonts w:ascii="Times New Roman" w:eastAsia="Times New Roman" w:hAnsi="Times New Roman" w:cs="Times New Roman"/>
                <w:sz w:val="20"/>
              </w:rPr>
            </w:pPr>
          </w:p>
        </w:tc>
      </w:tr>
      <w:tr w:rsidR="006A30E3" w14:paraId="53C8B6DA" w14:textId="77777777">
        <w:trPr>
          <w:trHeight w:val="300"/>
        </w:trPr>
        <w:tc>
          <w:tcPr>
            <w:tcW w:w="5760" w:type="dxa"/>
            <w:tcBorders>
              <w:top w:val="nil"/>
              <w:left w:val="nil"/>
              <w:bottom w:val="nil"/>
              <w:right w:val="nil"/>
            </w:tcBorders>
            <w:shd w:val="clear" w:color="auto" w:fill="auto"/>
            <w:noWrap/>
            <w:vAlign w:val="bottom"/>
            <w:hideMark/>
          </w:tcPr>
          <w:p w14:paraId="53C8B6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6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6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D9" w14:textId="77777777" w:rsidR="00A33413" w:rsidRPr="001F1AD2" w:rsidRDefault="005E5BBF">
            <w:pPr>
              <w:contextualSpacing/>
              <w:rPr>
                <w:rFonts w:ascii="Times New Roman" w:eastAsia="Times New Roman" w:hAnsi="Times New Roman" w:cs="Times New Roman"/>
                <w:sz w:val="20"/>
              </w:rPr>
            </w:pPr>
          </w:p>
        </w:tc>
      </w:tr>
      <w:tr w:rsidR="006A30E3" w14:paraId="53C8B6E2" w14:textId="77777777">
        <w:trPr>
          <w:trHeight w:val="300"/>
        </w:trPr>
        <w:tc>
          <w:tcPr>
            <w:tcW w:w="5760" w:type="dxa"/>
            <w:tcBorders>
              <w:top w:val="nil"/>
              <w:left w:val="nil"/>
              <w:bottom w:val="nil"/>
              <w:right w:val="nil"/>
            </w:tcBorders>
            <w:shd w:val="clear" w:color="auto" w:fill="auto"/>
            <w:noWrap/>
            <w:vAlign w:val="bottom"/>
            <w:hideMark/>
          </w:tcPr>
          <w:p w14:paraId="53C8B6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6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E1" w14:textId="77777777" w:rsidR="00A33413" w:rsidRPr="001F1AD2" w:rsidRDefault="005E5BBF">
            <w:pPr>
              <w:contextualSpacing/>
              <w:rPr>
                <w:rFonts w:ascii="Times New Roman" w:eastAsia="Times New Roman" w:hAnsi="Times New Roman" w:cs="Times New Roman"/>
                <w:sz w:val="20"/>
              </w:rPr>
            </w:pPr>
          </w:p>
        </w:tc>
      </w:tr>
      <w:tr w:rsidR="006A30E3" w14:paraId="53C8B6EA" w14:textId="77777777">
        <w:trPr>
          <w:trHeight w:val="300"/>
        </w:trPr>
        <w:tc>
          <w:tcPr>
            <w:tcW w:w="5760" w:type="dxa"/>
            <w:tcBorders>
              <w:top w:val="nil"/>
              <w:left w:val="nil"/>
              <w:bottom w:val="nil"/>
              <w:right w:val="nil"/>
            </w:tcBorders>
            <w:shd w:val="clear" w:color="auto" w:fill="auto"/>
            <w:noWrap/>
            <w:vAlign w:val="bottom"/>
            <w:hideMark/>
          </w:tcPr>
          <w:p w14:paraId="53C8B6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6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E9" w14:textId="77777777" w:rsidR="00A33413" w:rsidRPr="001F1AD2" w:rsidRDefault="005E5BBF">
            <w:pPr>
              <w:contextualSpacing/>
              <w:rPr>
                <w:rFonts w:ascii="Times New Roman" w:eastAsia="Times New Roman" w:hAnsi="Times New Roman" w:cs="Times New Roman"/>
                <w:sz w:val="20"/>
              </w:rPr>
            </w:pPr>
          </w:p>
        </w:tc>
      </w:tr>
      <w:tr w:rsidR="006A30E3" w14:paraId="53C8B6F1" w14:textId="77777777">
        <w:trPr>
          <w:trHeight w:val="300"/>
        </w:trPr>
        <w:tc>
          <w:tcPr>
            <w:tcW w:w="6240" w:type="dxa"/>
            <w:gridSpan w:val="2"/>
            <w:tcBorders>
              <w:top w:val="nil"/>
              <w:left w:val="nil"/>
              <w:bottom w:val="nil"/>
              <w:right w:val="nil"/>
            </w:tcBorders>
            <w:shd w:val="clear" w:color="auto" w:fill="auto"/>
            <w:noWrap/>
            <w:vAlign w:val="bottom"/>
            <w:hideMark/>
          </w:tcPr>
          <w:p w14:paraId="53C8B6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6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6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6E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F0" w14:textId="77777777" w:rsidR="00A33413" w:rsidRPr="001F1AD2" w:rsidRDefault="005E5BBF">
            <w:pPr>
              <w:contextualSpacing/>
              <w:rPr>
                <w:rFonts w:ascii="Times New Roman" w:eastAsia="Times New Roman" w:hAnsi="Times New Roman" w:cs="Times New Roman"/>
                <w:sz w:val="20"/>
              </w:rPr>
            </w:pPr>
          </w:p>
        </w:tc>
      </w:tr>
      <w:tr w:rsidR="006A30E3" w14:paraId="53C8B6F9" w14:textId="77777777">
        <w:trPr>
          <w:trHeight w:val="300"/>
        </w:trPr>
        <w:tc>
          <w:tcPr>
            <w:tcW w:w="5760" w:type="dxa"/>
            <w:tcBorders>
              <w:top w:val="nil"/>
              <w:left w:val="nil"/>
              <w:bottom w:val="nil"/>
              <w:right w:val="nil"/>
            </w:tcBorders>
            <w:shd w:val="clear" w:color="auto" w:fill="auto"/>
            <w:noWrap/>
            <w:vAlign w:val="bottom"/>
            <w:hideMark/>
          </w:tcPr>
          <w:p w14:paraId="53C8B6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F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6F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6F8" w14:textId="77777777" w:rsidR="00A33413" w:rsidRPr="001F1AD2" w:rsidRDefault="005E5BBF">
            <w:pPr>
              <w:contextualSpacing/>
              <w:rPr>
                <w:rFonts w:ascii="Times New Roman" w:eastAsia="Times New Roman" w:hAnsi="Times New Roman" w:cs="Times New Roman"/>
                <w:sz w:val="20"/>
              </w:rPr>
            </w:pPr>
          </w:p>
        </w:tc>
      </w:tr>
      <w:tr w:rsidR="006A30E3" w14:paraId="53C8B6FD" w14:textId="77777777">
        <w:trPr>
          <w:trHeight w:val="300"/>
        </w:trPr>
        <w:tc>
          <w:tcPr>
            <w:tcW w:w="5760" w:type="dxa"/>
            <w:tcBorders>
              <w:top w:val="nil"/>
              <w:left w:val="nil"/>
              <w:bottom w:val="nil"/>
              <w:right w:val="nil"/>
            </w:tcBorders>
            <w:shd w:val="clear" w:color="auto" w:fill="auto"/>
            <w:noWrap/>
            <w:vAlign w:val="bottom"/>
            <w:hideMark/>
          </w:tcPr>
          <w:p w14:paraId="53C8B6FA"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6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120 ως έχει    ΔΕΚΤΟ ΚΑΤΑ ΠΛΕΙΟΨΗΦΙΑ</w:t>
            </w:r>
          </w:p>
        </w:tc>
        <w:tc>
          <w:tcPr>
            <w:tcW w:w="960" w:type="dxa"/>
            <w:tcBorders>
              <w:top w:val="nil"/>
              <w:left w:val="nil"/>
              <w:bottom w:val="nil"/>
              <w:right w:val="nil"/>
            </w:tcBorders>
            <w:shd w:val="clear" w:color="auto" w:fill="auto"/>
            <w:noWrap/>
            <w:vAlign w:val="bottom"/>
            <w:hideMark/>
          </w:tcPr>
          <w:p w14:paraId="53C8B6FC" w14:textId="77777777" w:rsidR="00A33413" w:rsidRPr="001F1AD2" w:rsidRDefault="005E5BBF">
            <w:pPr>
              <w:contextualSpacing/>
              <w:rPr>
                <w:rFonts w:ascii="Calibri" w:eastAsia="Times New Roman" w:hAnsi="Calibri" w:cs="Times New Roman"/>
                <w:color w:val="000000"/>
                <w:sz w:val="22"/>
                <w:szCs w:val="22"/>
              </w:rPr>
            </w:pPr>
          </w:p>
        </w:tc>
      </w:tr>
      <w:tr w:rsidR="006A30E3" w14:paraId="53C8B705" w14:textId="77777777">
        <w:trPr>
          <w:trHeight w:val="300"/>
        </w:trPr>
        <w:tc>
          <w:tcPr>
            <w:tcW w:w="5760" w:type="dxa"/>
            <w:tcBorders>
              <w:top w:val="nil"/>
              <w:left w:val="nil"/>
              <w:bottom w:val="nil"/>
              <w:right w:val="nil"/>
            </w:tcBorders>
            <w:shd w:val="clear" w:color="auto" w:fill="auto"/>
            <w:noWrap/>
            <w:vAlign w:val="bottom"/>
            <w:hideMark/>
          </w:tcPr>
          <w:p w14:paraId="53C8B6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6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04" w14:textId="77777777" w:rsidR="00A33413" w:rsidRPr="001F1AD2" w:rsidRDefault="005E5BBF">
            <w:pPr>
              <w:contextualSpacing/>
              <w:rPr>
                <w:rFonts w:ascii="Times New Roman" w:eastAsia="Times New Roman" w:hAnsi="Times New Roman" w:cs="Times New Roman"/>
                <w:sz w:val="20"/>
              </w:rPr>
            </w:pPr>
          </w:p>
        </w:tc>
      </w:tr>
      <w:tr w:rsidR="006A30E3" w14:paraId="53C8B70D" w14:textId="77777777">
        <w:trPr>
          <w:trHeight w:val="300"/>
        </w:trPr>
        <w:tc>
          <w:tcPr>
            <w:tcW w:w="5760" w:type="dxa"/>
            <w:tcBorders>
              <w:top w:val="nil"/>
              <w:left w:val="nil"/>
              <w:bottom w:val="nil"/>
              <w:right w:val="nil"/>
            </w:tcBorders>
            <w:shd w:val="clear" w:color="auto" w:fill="auto"/>
            <w:noWrap/>
            <w:vAlign w:val="bottom"/>
            <w:hideMark/>
          </w:tcPr>
          <w:p w14:paraId="53C8B7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7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0C" w14:textId="77777777" w:rsidR="00A33413" w:rsidRPr="001F1AD2" w:rsidRDefault="005E5BBF">
            <w:pPr>
              <w:contextualSpacing/>
              <w:rPr>
                <w:rFonts w:ascii="Times New Roman" w:eastAsia="Times New Roman" w:hAnsi="Times New Roman" w:cs="Times New Roman"/>
                <w:sz w:val="20"/>
              </w:rPr>
            </w:pPr>
          </w:p>
        </w:tc>
      </w:tr>
      <w:tr w:rsidR="006A30E3" w14:paraId="53C8B715" w14:textId="77777777">
        <w:trPr>
          <w:trHeight w:val="300"/>
        </w:trPr>
        <w:tc>
          <w:tcPr>
            <w:tcW w:w="5760" w:type="dxa"/>
            <w:tcBorders>
              <w:top w:val="nil"/>
              <w:left w:val="nil"/>
              <w:bottom w:val="nil"/>
              <w:right w:val="nil"/>
            </w:tcBorders>
            <w:shd w:val="clear" w:color="auto" w:fill="auto"/>
            <w:noWrap/>
            <w:vAlign w:val="bottom"/>
            <w:hideMark/>
          </w:tcPr>
          <w:p w14:paraId="53C8B7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7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14" w14:textId="77777777" w:rsidR="00A33413" w:rsidRPr="001F1AD2" w:rsidRDefault="005E5BBF">
            <w:pPr>
              <w:contextualSpacing/>
              <w:rPr>
                <w:rFonts w:ascii="Times New Roman" w:eastAsia="Times New Roman" w:hAnsi="Times New Roman" w:cs="Times New Roman"/>
                <w:sz w:val="20"/>
              </w:rPr>
            </w:pPr>
          </w:p>
        </w:tc>
      </w:tr>
      <w:tr w:rsidR="006A30E3" w14:paraId="53C8B71D" w14:textId="77777777">
        <w:trPr>
          <w:trHeight w:val="300"/>
        </w:trPr>
        <w:tc>
          <w:tcPr>
            <w:tcW w:w="5760" w:type="dxa"/>
            <w:tcBorders>
              <w:top w:val="nil"/>
              <w:left w:val="nil"/>
              <w:bottom w:val="nil"/>
              <w:right w:val="nil"/>
            </w:tcBorders>
            <w:shd w:val="clear" w:color="auto" w:fill="auto"/>
            <w:noWrap/>
            <w:vAlign w:val="bottom"/>
            <w:hideMark/>
          </w:tcPr>
          <w:p w14:paraId="53C8B7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7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1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7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1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1C" w14:textId="77777777" w:rsidR="00A33413" w:rsidRPr="001F1AD2" w:rsidRDefault="005E5BBF">
            <w:pPr>
              <w:contextualSpacing/>
              <w:rPr>
                <w:rFonts w:ascii="Times New Roman" w:eastAsia="Times New Roman" w:hAnsi="Times New Roman" w:cs="Times New Roman"/>
                <w:sz w:val="20"/>
              </w:rPr>
            </w:pPr>
          </w:p>
        </w:tc>
      </w:tr>
      <w:tr w:rsidR="006A30E3" w14:paraId="53C8B725" w14:textId="77777777">
        <w:trPr>
          <w:trHeight w:val="300"/>
        </w:trPr>
        <w:tc>
          <w:tcPr>
            <w:tcW w:w="5760" w:type="dxa"/>
            <w:tcBorders>
              <w:top w:val="nil"/>
              <w:left w:val="nil"/>
              <w:bottom w:val="nil"/>
              <w:right w:val="nil"/>
            </w:tcBorders>
            <w:shd w:val="clear" w:color="auto" w:fill="auto"/>
            <w:noWrap/>
            <w:vAlign w:val="bottom"/>
            <w:hideMark/>
          </w:tcPr>
          <w:p w14:paraId="53C8B7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7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7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2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24" w14:textId="77777777" w:rsidR="00A33413" w:rsidRPr="001F1AD2" w:rsidRDefault="005E5BBF">
            <w:pPr>
              <w:contextualSpacing/>
              <w:rPr>
                <w:rFonts w:ascii="Times New Roman" w:eastAsia="Times New Roman" w:hAnsi="Times New Roman" w:cs="Times New Roman"/>
                <w:sz w:val="20"/>
              </w:rPr>
            </w:pPr>
          </w:p>
        </w:tc>
      </w:tr>
      <w:tr w:rsidR="006A30E3" w14:paraId="53C8B72D" w14:textId="77777777">
        <w:trPr>
          <w:trHeight w:val="300"/>
        </w:trPr>
        <w:tc>
          <w:tcPr>
            <w:tcW w:w="5760" w:type="dxa"/>
            <w:tcBorders>
              <w:top w:val="nil"/>
              <w:left w:val="nil"/>
              <w:bottom w:val="nil"/>
              <w:right w:val="nil"/>
            </w:tcBorders>
            <w:shd w:val="clear" w:color="auto" w:fill="auto"/>
            <w:noWrap/>
            <w:vAlign w:val="bottom"/>
            <w:hideMark/>
          </w:tcPr>
          <w:p w14:paraId="53C8B7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7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2C" w14:textId="77777777" w:rsidR="00A33413" w:rsidRPr="001F1AD2" w:rsidRDefault="005E5BBF">
            <w:pPr>
              <w:contextualSpacing/>
              <w:rPr>
                <w:rFonts w:ascii="Times New Roman" w:eastAsia="Times New Roman" w:hAnsi="Times New Roman" w:cs="Times New Roman"/>
                <w:sz w:val="20"/>
              </w:rPr>
            </w:pPr>
          </w:p>
        </w:tc>
      </w:tr>
      <w:tr w:rsidR="006A30E3" w14:paraId="53C8B735" w14:textId="77777777">
        <w:trPr>
          <w:trHeight w:val="300"/>
        </w:trPr>
        <w:tc>
          <w:tcPr>
            <w:tcW w:w="5760" w:type="dxa"/>
            <w:tcBorders>
              <w:top w:val="nil"/>
              <w:left w:val="nil"/>
              <w:bottom w:val="nil"/>
              <w:right w:val="nil"/>
            </w:tcBorders>
            <w:shd w:val="clear" w:color="auto" w:fill="auto"/>
            <w:noWrap/>
            <w:vAlign w:val="bottom"/>
            <w:hideMark/>
          </w:tcPr>
          <w:p w14:paraId="53C8B7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7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3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34" w14:textId="77777777" w:rsidR="00A33413" w:rsidRPr="001F1AD2" w:rsidRDefault="005E5BBF">
            <w:pPr>
              <w:contextualSpacing/>
              <w:rPr>
                <w:rFonts w:ascii="Times New Roman" w:eastAsia="Times New Roman" w:hAnsi="Times New Roman" w:cs="Times New Roman"/>
                <w:sz w:val="20"/>
              </w:rPr>
            </w:pPr>
          </w:p>
        </w:tc>
      </w:tr>
      <w:tr w:rsidR="006A30E3" w14:paraId="53C8B73C" w14:textId="77777777">
        <w:trPr>
          <w:trHeight w:val="300"/>
        </w:trPr>
        <w:tc>
          <w:tcPr>
            <w:tcW w:w="6240" w:type="dxa"/>
            <w:gridSpan w:val="2"/>
            <w:tcBorders>
              <w:top w:val="nil"/>
              <w:left w:val="nil"/>
              <w:bottom w:val="nil"/>
              <w:right w:val="nil"/>
            </w:tcBorders>
            <w:shd w:val="clear" w:color="auto" w:fill="auto"/>
            <w:noWrap/>
            <w:vAlign w:val="bottom"/>
            <w:hideMark/>
          </w:tcPr>
          <w:p w14:paraId="53C8B7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7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3B" w14:textId="77777777" w:rsidR="00A33413" w:rsidRPr="001F1AD2" w:rsidRDefault="005E5BBF">
            <w:pPr>
              <w:contextualSpacing/>
              <w:rPr>
                <w:rFonts w:ascii="Times New Roman" w:eastAsia="Times New Roman" w:hAnsi="Times New Roman" w:cs="Times New Roman"/>
                <w:sz w:val="20"/>
              </w:rPr>
            </w:pPr>
          </w:p>
        </w:tc>
      </w:tr>
      <w:tr w:rsidR="006A30E3" w14:paraId="53C8B744" w14:textId="77777777">
        <w:trPr>
          <w:trHeight w:val="300"/>
        </w:trPr>
        <w:tc>
          <w:tcPr>
            <w:tcW w:w="5760" w:type="dxa"/>
            <w:tcBorders>
              <w:top w:val="nil"/>
              <w:left w:val="nil"/>
              <w:bottom w:val="nil"/>
              <w:right w:val="nil"/>
            </w:tcBorders>
            <w:shd w:val="clear" w:color="auto" w:fill="auto"/>
            <w:noWrap/>
            <w:vAlign w:val="bottom"/>
            <w:hideMark/>
          </w:tcPr>
          <w:p w14:paraId="53C8B7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4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4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43" w14:textId="77777777" w:rsidR="00A33413" w:rsidRPr="001F1AD2" w:rsidRDefault="005E5BBF">
            <w:pPr>
              <w:contextualSpacing/>
              <w:rPr>
                <w:rFonts w:ascii="Times New Roman" w:eastAsia="Times New Roman" w:hAnsi="Times New Roman" w:cs="Times New Roman"/>
                <w:sz w:val="20"/>
              </w:rPr>
            </w:pPr>
          </w:p>
        </w:tc>
      </w:tr>
      <w:tr w:rsidR="006A30E3" w14:paraId="53C8B748" w14:textId="77777777">
        <w:trPr>
          <w:trHeight w:val="300"/>
        </w:trPr>
        <w:tc>
          <w:tcPr>
            <w:tcW w:w="5760" w:type="dxa"/>
            <w:tcBorders>
              <w:top w:val="nil"/>
              <w:left w:val="nil"/>
              <w:bottom w:val="nil"/>
              <w:right w:val="nil"/>
            </w:tcBorders>
            <w:shd w:val="clear" w:color="auto" w:fill="auto"/>
            <w:noWrap/>
            <w:vAlign w:val="bottom"/>
            <w:hideMark/>
          </w:tcPr>
          <w:p w14:paraId="53C8B745"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7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121 ως έχει    ΔΕΚΤΟ ΚΑΤΑ ΠΛΕΙΟΨΗΦΙΑ</w:t>
            </w:r>
          </w:p>
        </w:tc>
        <w:tc>
          <w:tcPr>
            <w:tcW w:w="960" w:type="dxa"/>
            <w:tcBorders>
              <w:top w:val="nil"/>
              <w:left w:val="nil"/>
              <w:bottom w:val="nil"/>
              <w:right w:val="nil"/>
            </w:tcBorders>
            <w:shd w:val="clear" w:color="auto" w:fill="auto"/>
            <w:noWrap/>
            <w:vAlign w:val="bottom"/>
            <w:hideMark/>
          </w:tcPr>
          <w:p w14:paraId="53C8B747" w14:textId="77777777" w:rsidR="00A33413" w:rsidRPr="001F1AD2" w:rsidRDefault="005E5BBF">
            <w:pPr>
              <w:contextualSpacing/>
              <w:rPr>
                <w:rFonts w:ascii="Calibri" w:eastAsia="Times New Roman" w:hAnsi="Calibri" w:cs="Times New Roman"/>
                <w:color w:val="000000"/>
                <w:sz w:val="22"/>
                <w:szCs w:val="22"/>
              </w:rPr>
            </w:pPr>
          </w:p>
        </w:tc>
      </w:tr>
      <w:tr w:rsidR="006A30E3" w14:paraId="53C8B750" w14:textId="77777777">
        <w:trPr>
          <w:trHeight w:val="300"/>
        </w:trPr>
        <w:tc>
          <w:tcPr>
            <w:tcW w:w="5760" w:type="dxa"/>
            <w:tcBorders>
              <w:top w:val="nil"/>
              <w:left w:val="nil"/>
              <w:bottom w:val="nil"/>
              <w:right w:val="nil"/>
            </w:tcBorders>
            <w:shd w:val="clear" w:color="auto" w:fill="auto"/>
            <w:noWrap/>
            <w:vAlign w:val="bottom"/>
            <w:hideMark/>
          </w:tcPr>
          <w:p w14:paraId="53C8B7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7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4F" w14:textId="77777777" w:rsidR="00A33413" w:rsidRPr="001F1AD2" w:rsidRDefault="005E5BBF">
            <w:pPr>
              <w:contextualSpacing/>
              <w:rPr>
                <w:rFonts w:ascii="Times New Roman" w:eastAsia="Times New Roman" w:hAnsi="Times New Roman" w:cs="Times New Roman"/>
                <w:sz w:val="20"/>
              </w:rPr>
            </w:pPr>
          </w:p>
        </w:tc>
      </w:tr>
      <w:tr w:rsidR="006A30E3" w14:paraId="53C8B758" w14:textId="77777777">
        <w:trPr>
          <w:trHeight w:val="300"/>
        </w:trPr>
        <w:tc>
          <w:tcPr>
            <w:tcW w:w="5760" w:type="dxa"/>
            <w:tcBorders>
              <w:top w:val="nil"/>
              <w:left w:val="nil"/>
              <w:bottom w:val="nil"/>
              <w:right w:val="nil"/>
            </w:tcBorders>
            <w:shd w:val="clear" w:color="auto" w:fill="auto"/>
            <w:noWrap/>
            <w:vAlign w:val="bottom"/>
            <w:hideMark/>
          </w:tcPr>
          <w:p w14:paraId="53C8B7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7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57" w14:textId="77777777" w:rsidR="00A33413" w:rsidRPr="001F1AD2" w:rsidRDefault="005E5BBF">
            <w:pPr>
              <w:contextualSpacing/>
              <w:rPr>
                <w:rFonts w:ascii="Times New Roman" w:eastAsia="Times New Roman" w:hAnsi="Times New Roman" w:cs="Times New Roman"/>
                <w:sz w:val="20"/>
              </w:rPr>
            </w:pPr>
          </w:p>
        </w:tc>
      </w:tr>
      <w:tr w:rsidR="006A30E3" w14:paraId="53C8B760" w14:textId="77777777">
        <w:trPr>
          <w:trHeight w:val="300"/>
        </w:trPr>
        <w:tc>
          <w:tcPr>
            <w:tcW w:w="5760" w:type="dxa"/>
            <w:tcBorders>
              <w:top w:val="nil"/>
              <w:left w:val="nil"/>
              <w:bottom w:val="nil"/>
              <w:right w:val="nil"/>
            </w:tcBorders>
            <w:shd w:val="clear" w:color="auto" w:fill="auto"/>
            <w:noWrap/>
            <w:vAlign w:val="bottom"/>
            <w:hideMark/>
          </w:tcPr>
          <w:p w14:paraId="53C8B7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7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5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5F" w14:textId="77777777" w:rsidR="00A33413" w:rsidRPr="001F1AD2" w:rsidRDefault="005E5BBF">
            <w:pPr>
              <w:contextualSpacing/>
              <w:rPr>
                <w:rFonts w:ascii="Times New Roman" w:eastAsia="Times New Roman" w:hAnsi="Times New Roman" w:cs="Times New Roman"/>
                <w:sz w:val="20"/>
              </w:rPr>
            </w:pPr>
          </w:p>
        </w:tc>
      </w:tr>
      <w:tr w:rsidR="006A30E3" w14:paraId="53C8B768" w14:textId="77777777">
        <w:trPr>
          <w:trHeight w:val="300"/>
        </w:trPr>
        <w:tc>
          <w:tcPr>
            <w:tcW w:w="5760" w:type="dxa"/>
            <w:tcBorders>
              <w:top w:val="nil"/>
              <w:left w:val="nil"/>
              <w:bottom w:val="nil"/>
              <w:right w:val="nil"/>
            </w:tcBorders>
            <w:shd w:val="clear" w:color="auto" w:fill="auto"/>
            <w:noWrap/>
            <w:vAlign w:val="bottom"/>
            <w:hideMark/>
          </w:tcPr>
          <w:p w14:paraId="53C8B76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76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6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7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6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67" w14:textId="77777777" w:rsidR="00A33413" w:rsidRPr="001F1AD2" w:rsidRDefault="005E5BBF">
            <w:pPr>
              <w:contextualSpacing/>
              <w:rPr>
                <w:rFonts w:ascii="Times New Roman" w:eastAsia="Times New Roman" w:hAnsi="Times New Roman" w:cs="Times New Roman"/>
                <w:sz w:val="20"/>
              </w:rPr>
            </w:pPr>
          </w:p>
        </w:tc>
      </w:tr>
      <w:tr w:rsidR="006A30E3" w14:paraId="53C8B770" w14:textId="77777777">
        <w:trPr>
          <w:trHeight w:val="300"/>
        </w:trPr>
        <w:tc>
          <w:tcPr>
            <w:tcW w:w="5760" w:type="dxa"/>
            <w:tcBorders>
              <w:top w:val="nil"/>
              <w:left w:val="nil"/>
              <w:bottom w:val="nil"/>
              <w:right w:val="nil"/>
            </w:tcBorders>
            <w:shd w:val="clear" w:color="auto" w:fill="auto"/>
            <w:noWrap/>
            <w:vAlign w:val="bottom"/>
            <w:hideMark/>
          </w:tcPr>
          <w:p w14:paraId="53C8B76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76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6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7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6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6F" w14:textId="77777777" w:rsidR="00A33413" w:rsidRPr="001F1AD2" w:rsidRDefault="005E5BBF">
            <w:pPr>
              <w:contextualSpacing/>
              <w:rPr>
                <w:rFonts w:ascii="Times New Roman" w:eastAsia="Times New Roman" w:hAnsi="Times New Roman" w:cs="Times New Roman"/>
                <w:sz w:val="20"/>
              </w:rPr>
            </w:pPr>
          </w:p>
        </w:tc>
      </w:tr>
      <w:tr w:rsidR="006A30E3" w14:paraId="53C8B778" w14:textId="77777777">
        <w:trPr>
          <w:trHeight w:val="300"/>
        </w:trPr>
        <w:tc>
          <w:tcPr>
            <w:tcW w:w="5760" w:type="dxa"/>
            <w:tcBorders>
              <w:top w:val="nil"/>
              <w:left w:val="nil"/>
              <w:bottom w:val="nil"/>
              <w:right w:val="nil"/>
            </w:tcBorders>
            <w:shd w:val="clear" w:color="auto" w:fill="auto"/>
            <w:noWrap/>
            <w:vAlign w:val="bottom"/>
            <w:hideMark/>
          </w:tcPr>
          <w:p w14:paraId="53C8B77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77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77" w14:textId="77777777" w:rsidR="00A33413" w:rsidRPr="001F1AD2" w:rsidRDefault="005E5BBF">
            <w:pPr>
              <w:contextualSpacing/>
              <w:rPr>
                <w:rFonts w:ascii="Times New Roman" w:eastAsia="Times New Roman" w:hAnsi="Times New Roman" w:cs="Times New Roman"/>
                <w:sz w:val="20"/>
              </w:rPr>
            </w:pPr>
          </w:p>
        </w:tc>
      </w:tr>
      <w:tr w:rsidR="006A30E3" w14:paraId="53C8B780" w14:textId="77777777">
        <w:trPr>
          <w:trHeight w:val="300"/>
        </w:trPr>
        <w:tc>
          <w:tcPr>
            <w:tcW w:w="5760" w:type="dxa"/>
            <w:tcBorders>
              <w:top w:val="nil"/>
              <w:left w:val="nil"/>
              <w:bottom w:val="nil"/>
              <w:right w:val="nil"/>
            </w:tcBorders>
            <w:shd w:val="clear" w:color="auto" w:fill="auto"/>
            <w:noWrap/>
            <w:vAlign w:val="bottom"/>
            <w:hideMark/>
          </w:tcPr>
          <w:p w14:paraId="53C8B77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77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7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7F" w14:textId="77777777" w:rsidR="00A33413" w:rsidRPr="001F1AD2" w:rsidRDefault="005E5BBF">
            <w:pPr>
              <w:contextualSpacing/>
              <w:rPr>
                <w:rFonts w:ascii="Times New Roman" w:eastAsia="Times New Roman" w:hAnsi="Times New Roman" w:cs="Times New Roman"/>
                <w:sz w:val="20"/>
              </w:rPr>
            </w:pPr>
          </w:p>
        </w:tc>
      </w:tr>
      <w:tr w:rsidR="006A30E3" w14:paraId="53C8B787" w14:textId="77777777">
        <w:trPr>
          <w:trHeight w:val="300"/>
        </w:trPr>
        <w:tc>
          <w:tcPr>
            <w:tcW w:w="6240" w:type="dxa"/>
            <w:gridSpan w:val="2"/>
            <w:tcBorders>
              <w:top w:val="nil"/>
              <w:left w:val="nil"/>
              <w:bottom w:val="nil"/>
              <w:right w:val="nil"/>
            </w:tcBorders>
            <w:shd w:val="clear" w:color="auto" w:fill="auto"/>
            <w:noWrap/>
            <w:vAlign w:val="bottom"/>
            <w:hideMark/>
          </w:tcPr>
          <w:p w14:paraId="53C8B78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78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8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86" w14:textId="77777777" w:rsidR="00A33413" w:rsidRPr="001F1AD2" w:rsidRDefault="005E5BBF">
            <w:pPr>
              <w:contextualSpacing/>
              <w:rPr>
                <w:rFonts w:ascii="Times New Roman" w:eastAsia="Times New Roman" w:hAnsi="Times New Roman" w:cs="Times New Roman"/>
                <w:sz w:val="20"/>
              </w:rPr>
            </w:pPr>
          </w:p>
        </w:tc>
      </w:tr>
      <w:tr w:rsidR="006A30E3" w14:paraId="53C8B78F" w14:textId="77777777">
        <w:trPr>
          <w:trHeight w:val="300"/>
        </w:trPr>
        <w:tc>
          <w:tcPr>
            <w:tcW w:w="5760" w:type="dxa"/>
            <w:tcBorders>
              <w:top w:val="nil"/>
              <w:left w:val="nil"/>
              <w:bottom w:val="nil"/>
              <w:right w:val="nil"/>
            </w:tcBorders>
            <w:shd w:val="clear" w:color="auto" w:fill="auto"/>
            <w:noWrap/>
            <w:vAlign w:val="bottom"/>
            <w:hideMark/>
          </w:tcPr>
          <w:p w14:paraId="53C8B78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8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8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8E" w14:textId="77777777" w:rsidR="00A33413" w:rsidRPr="001F1AD2" w:rsidRDefault="005E5BBF">
            <w:pPr>
              <w:contextualSpacing/>
              <w:rPr>
                <w:rFonts w:ascii="Times New Roman" w:eastAsia="Times New Roman" w:hAnsi="Times New Roman" w:cs="Times New Roman"/>
                <w:sz w:val="20"/>
              </w:rPr>
            </w:pPr>
          </w:p>
        </w:tc>
      </w:tr>
      <w:tr w:rsidR="006A30E3" w14:paraId="53C8B793" w14:textId="77777777">
        <w:trPr>
          <w:trHeight w:val="300"/>
        </w:trPr>
        <w:tc>
          <w:tcPr>
            <w:tcW w:w="5760" w:type="dxa"/>
            <w:tcBorders>
              <w:top w:val="nil"/>
              <w:left w:val="nil"/>
              <w:bottom w:val="nil"/>
              <w:right w:val="nil"/>
            </w:tcBorders>
            <w:shd w:val="clear" w:color="auto" w:fill="auto"/>
            <w:noWrap/>
            <w:vAlign w:val="bottom"/>
            <w:hideMark/>
          </w:tcPr>
          <w:p w14:paraId="53C8B790"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79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122 ως έχει    ΔΕΚΤΟ ΚΑΤΑ ΠΛΕΙΟΨΗΦΙΑ</w:t>
            </w:r>
          </w:p>
        </w:tc>
        <w:tc>
          <w:tcPr>
            <w:tcW w:w="960" w:type="dxa"/>
            <w:tcBorders>
              <w:top w:val="nil"/>
              <w:left w:val="nil"/>
              <w:bottom w:val="nil"/>
              <w:right w:val="nil"/>
            </w:tcBorders>
            <w:shd w:val="clear" w:color="auto" w:fill="auto"/>
            <w:noWrap/>
            <w:vAlign w:val="bottom"/>
            <w:hideMark/>
          </w:tcPr>
          <w:p w14:paraId="53C8B792" w14:textId="77777777" w:rsidR="00A33413" w:rsidRPr="001F1AD2" w:rsidRDefault="005E5BBF">
            <w:pPr>
              <w:contextualSpacing/>
              <w:rPr>
                <w:rFonts w:ascii="Calibri" w:eastAsia="Times New Roman" w:hAnsi="Calibri" w:cs="Times New Roman"/>
                <w:color w:val="000000"/>
                <w:sz w:val="22"/>
                <w:szCs w:val="22"/>
              </w:rPr>
            </w:pPr>
          </w:p>
        </w:tc>
      </w:tr>
      <w:tr w:rsidR="006A30E3" w14:paraId="53C8B79B" w14:textId="77777777">
        <w:trPr>
          <w:trHeight w:val="300"/>
        </w:trPr>
        <w:tc>
          <w:tcPr>
            <w:tcW w:w="5760" w:type="dxa"/>
            <w:tcBorders>
              <w:top w:val="nil"/>
              <w:left w:val="nil"/>
              <w:bottom w:val="nil"/>
              <w:right w:val="nil"/>
            </w:tcBorders>
            <w:shd w:val="clear" w:color="auto" w:fill="auto"/>
            <w:noWrap/>
            <w:vAlign w:val="bottom"/>
            <w:hideMark/>
          </w:tcPr>
          <w:p w14:paraId="53C8B7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7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9A" w14:textId="77777777" w:rsidR="00A33413" w:rsidRPr="001F1AD2" w:rsidRDefault="005E5BBF">
            <w:pPr>
              <w:contextualSpacing/>
              <w:rPr>
                <w:rFonts w:ascii="Times New Roman" w:eastAsia="Times New Roman" w:hAnsi="Times New Roman" w:cs="Times New Roman"/>
                <w:sz w:val="20"/>
              </w:rPr>
            </w:pPr>
          </w:p>
        </w:tc>
      </w:tr>
      <w:tr w:rsidR="006A30E3" w14:paraId="53C8B7A3" w14:textId="77777777">
        <w:trPr>
          <w:trHeight w:val="300"/>
        </w:trPr>
        <w:tc>
          <w:tcPr>
            <w:tcW w:w="5760" w:type="dxa"/>
            <w:tcBorders>
              <w:top w:val="nil"/>
              <w:left w:val="nil"/>
              <w:bottom w:val="nil"/>
              <w:right w:val="nil"/>
            </w:tcBorders>
            <w:shd w:val="clear" w:color="auto" w:fill="auto"/>
            <w:noWrap/>
            <w:vAlign w:val="bottom"/>
            <w:hideMark/>
          </w:tcPr>
          <w:p w14:paraId="53C8B7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7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A2" w14:textId="77777777" w:rsidR="00A33413" w:rsidRPr="001F1AD2" w:rsidRDefault="005E5BBF">
            <w:pPr>
              <w:contextualSpacing/>
              <w:rPr>
                <w:rFonts w:ascii="Times New Roman" w:eastAsia="Times New Roman" w:hAnsi="Times New Roman" w:cs="Times New Roman"/>
                <w:sz w:val="20"/>
              </w:rPr>
            </w:pPr>
          </w:p>
        </w:tc>
      </w:tr>
      <w:tr w:rsidR="006A30E3" w14:paraId="53C8B7AB" w14:textId="77777777">
        <w:trPr>
          <w:trHeight w:val="300"/>
        </w:trPr>
        <w:tc>
          <w:tcPr>
            <w:tcW w:w="5760" w:type="dxa"/>
            <w:tcBorders>
              <w:top w:val="nil"/>
              <w:left w:val="nil"/>
              <w:bottom w:val="nil"/>
              <w:right w:val="nil"/>
            </w:tcBorders>
            <w:shd w:val="clear" w:color="auto" w:fill="auto"/>
            <w:noWrap/>
            <w:vAlign w:val="bottom"/>
            <w:hideMark/>
          </w:tcPr>
          <w:p w14:paraId="53C8B7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7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AA" w14:textId="77777777" w:rsidR="00A33413" w:rsidRPr="001F1AD2" w:rsidRDefault="005E5BBF">
            <w:pPr>
              <w:contextualSpacing/>
              <w:rPr>
                <w:rFonts w:ascii="Times New Roman" w:eastAsia="Times New Roman" w:hAnsi="Times New Roman" w:cs="Times New Roman"/>
                <w:sz w:val="20"/>
              </w:rPr>
            </w:pPr>
          </w:p>
        </w:tc>
      </w:tr>
      <w:tr w:rsidR="006A30E3" w14:paraId="53C8B7B3" w14:textId="77777777">
        <w:trPr>
          <w:trHeight w:val="300"/>
        </w:trPr>
        <w:tc>
          <w:tcPr>
            <w:tcW w:w="5760" w:type="dxa"/>
            <w:tcBorders>
              <w:top w:val="nil"/>
              <w:left w:val="nil"/>
              <w:bottom w:val="nil"/>
              <w:right w:val="nil"/>
            </w:tcBorders>
            <w:shd w:val="clear" w:color="auto" w:fill="auto"/>
            <w:noWrap/>
            <w:vAlign w:val="bottom"/>
            <w:hideMark/>
          </w:tcPr>
          <w:p w14:paraId="53C8B7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7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7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B2" w14:textId="77777777" w:rsidR="00A33413" w:rsidRPr="001F1AD2" w:rsidRDefault="005E5BBF">
            <w:pPr>
              <w:contextualSpacing/>
              <w:rPr>
                <w:rFonts w:ascii="Times New Roman" w:eastAsia="Times New Roman" w:hAnsi="Times New Roman" w:cs="Times New Roman"/>
                <w:sz w:val="20"/>
              </w:rPr>
            </w:pPr>
          </w:p>
        </w:tc>
      </w:tr>
      <w:tr w:rsidR="006A30E3" w14:paraId="53C8B7BB" w14:textId="77777777">
        <w:trPr>
          <w:trHeight w:val="300"/>
        </w:trPr>
        <w:tc>
          <w:tcPr>
            <w:tcW w:w="5760" w:type="dxa"/>
            <w:tcBorders>
              <w:top w:val="nil"/>
              <w:left w:val="nil"/>
              <w:bottom w:val="nil"/>
              <w:right w:val="nil"/>
            </w:tcBorders>
            <w:shd w:val="clear" w:color="auto" w:fill="auto"/>
            <w:noWrap/>
            <w:vAlign w:val="bottom"/>
            <w:hideMark/>
          </w:tcPr>
          <w:p w14:paraId="53C8B7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7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7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BA" w14:textId="77777777" w:rsidR="00A33413" w:rsidRPr="001F1AD2" w:rsidRDefault="005E5BBF">
            <w:pPr>
              <w:contextualSpacing/>
              <w:rPr>
                <w:rFonts w:ascii="Times New Roman" w:eastAsia="Times New Roman" w:hAnsi="Times New Roman" w:cs="Times New Roman"/>
                <w:sz w:val="20"/>
              </w:rPr>
            </w:pPr>
          </w:p>
        </w:tc>
      </w:tr>
      <w:tr w:rsidR="006A30E3" w14:paraId="53C8B7C3" w14:textId="77777777">
        <w:trPr>
          <w:trHeight w:val="300"/>
        </w:trPr>
        <w:tc>
          <w:tcPr>
            <w:tcW w:w="5760" w:type="dxa"/>
            <w:tcBorders>
              <w:top w:val="nil"/>
              <w:left w:val="nil"/>
              <w:bottom w:val="nil"/>
              <w:right w:val="nil"/>
            </w:tcBorders>
            <w:shd w:val="clear" w:color="auto" w:fill="auto"/>
            <w:noWrap/>
            <w:vAlign w:val="bottom"/>
            <w:hideMark/>
          </w:tcPr>
          <w:p w14:paraId="53C8B7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7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C2" w14:textId="77777777" w:rsidR="00A33413" w:rsidRPr="001F1AD2" w:rsidRDefault="005E5BBF">
            <w:pPr>
              <w:contextualSpacing/>
              <w:rPr>
                <w:rFonts w:ascii="Times New Roman" w:eastAsia="Times New Roman" w:hAnsi="Times New Roman" w:cs="Times New Roman"/>
                <w:sz w:val="20"/>
              </w:rPr>
            </w:pPr>
          </w:p>
        </w:tc>
      </w:tr>
      <w:tr w:rsidR="006A30E3" w14:paraId="53C8B7CB" w14:textId="77777777">
        <w:trPr>
          <w:trHeight w:val="300"/>
        </w:trPr>
        <w:tc>
          <w:tcPr>
            <w:tcW w:w="5760" w:type="dxa"/>
            <w:tcBorders>
              <w:top w:val="nil"/>
              <w:left w:val="nil"/>
              <w:bottom w:val="nil"/>
              <w:right w:val="nil"/>
            </w:tcBorders>
            <w:shd w:val="clear" w:color="auto" w:fill="auto"/>
            <w:noWrap/>
            <w:vAlign w:val="bottom"/>
            <w:hideMark/>
          </w:tcPr>
          <w:p w14:paraId="53C8B7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7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CA" w14:textId="77777777" w:rsidR="00A33413" w:rsidRPr="001F1AD2" w:rsidRDefault="005E5BBF">
            <w:pPr>
              <w:contextualSpacing/>
              <w:rPr>
                <w:rFonts w:ascii="Times New Roman" w:eastAsia="Times New Roman" w:hAnsi="Times New Roman" w:cs="Times New Roman"/>
                <w:sz w:val="20"/>
              </w:rPr>
            </w:pPr>
          </w:p>
        </w:tc>
      </w:tr>
      <w:tr w:rsidR="006A30E3" w14:paraId="53C8B7D2" w14:textId="77777777">
        <w:trPr>
          <w:trHeight w:val="300"/>
        </w:trPr>
        <w:tc>
          <w:tcPr>
            <w:tcW w:w="6240" w:type="dxa"/>
            <w:gridSpan w:val="2"/>
            <w:tcBorders>
              <w:top w:val="nil"/>
              <w:left w:val="nil"/>
              <w:bottom w:val="nil"/>
              <w:right w:val="nil"/>
            </w:tcBorders>
            <w:shd w:val="clear" w:color="auto" w:fill="auto"/>
            <w:noWrap/>
            <w:vAlign w:val="bottom"/>
            <w:hideMark/>
          </w:tcPr>
          <w:p w14:paraId="53C8B7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7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D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D1" w14:textId="77777777" w:rsidR="00A33413" w:rsidRPr="001F1AD2" w:rsidRDefault="005E5BBF">
            <w:pPr>
              <w:contextualSpacing/>
              <w:rPr>
                <w:rFonts w:ascii="Times New Roman" w:eastAsia="Times New Roman" w:hAnsi="Times New Roman" w:cs="Times New Roman"/>
                <w:sz w:val="20"/>
              </w:rPr>
            </w:pPr>
          </w:p>
        </w:tc>
      </w:tr>
      <w:tr w:rsidR="006A30E3" w14:paraId="53C8B7DA" w14:textId="77777777">
        <w:trPr>
          <w:trHeight w:val="300"/>
        </w:trPr>
        <w:tc>
          <w:tcPr>
            <w:tcW w:w="5760" w:type="dxa"/>
            <w:tcBorders>
              <w:top w:val="nil"/>
              <w:left w:val="nil"/>
              <w:bottom w:val="nil"/>
              <w:right w:val="nil"/>
            </w:tcBorders>
            <w:shd w:val="clear" w:color="auto" w:fill="auto"/>
            <w:noWrap/>
            <w:vAlign w:val="bottom"/>
            <w:hideMark/>
          </w:tcPr>
          <w:p w14:paraId="53C8B7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D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D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D9" w14:textId="77777777" w:rsidR="00A33413" w:rsidRPr="001F1AD2" w:rsidRDefault="005E5BBF">
            <w:pPr>
              <w:contextualSpacing/>
              <w:rPr>
                <w:rFonts w:ascii="Times New Roman" w:eastAsia="Times New Roman" w:hAnsi="Times New Roman" w:cs="Times New Roman"/>
                <w:sz w:val="20"/>
              </w:rPr>
            </w:pPr>
          </w:p>
        </w:tc>
      </w:tr>
      <w:tr w:rsidR="006A30E3" w14:paraId="53C8B7DE" w14:textId="77777777">
        <w:trPr>
          <w:trHeight w:val="300"/>
        </w:trPr>
        <w:tc>
          <w:tcPr>
            <w:tcW w:w="5760" w:type="dxa"/>
            <w:tcBorders>
              <w:top w:val="nil"/>
              <w:left w:val="nil"/>
              <w:bottom w:val="nil"/>
              <w:right w:val="nil"/>
            </w:tcBorders>
            <w:shd w:val="clear" w:color="auto" w:fill="auto"/>
            <w:noWrap/>
            <w:vAlign w:val="bottom"/>
            <w:hideMark/>
          </w:tcPr>
          <w:p w14:paraId="53C8B7D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7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123 ως έχει    ΔΕΚΤΟ ΚΑΤΑ ΠΛΕΙΟΨΗΦΙΑ</w:t>
            </w:r>
          </w:p>
        </w:tc>
        <w:tc>
          <w:tcPr>
            <w:tcW w:w="960" w:type="dxa"/>
            <w:tcBorders>
              <w:top w:val="nil"/>
              <w:left w:val="nil"/>
              <w:bottom w:val="nil"/>
              <w:right w:val="nil"/>
            </w:tcBorders>
            <w:shd w:val="clear" w:color="auto" w:fill="auto"/>
            <w:noWrap/>
            <w:vAlign w:val="bottom"/>
            <w:hideMark/>
          </w:tcPr>
          <w:p w14:paraId="53C8B7DD" w14:textId="77777777" w:rsidR="00A33413" w:rsidRPr="001F1AD2" w:rsidRDefault="005E5BBF">
            <w:pPr>
              <w:contextualSpacing/>
              <w:rPr>
                <w:rFonts w:ascii="Calibri" w:eastAsia="Times New Roman" w:hAnsi="Calibri" w:cs="Times New Roman"/>
                <w:color w:val="000000"/>
                <w:sz w:val="22"/>
                <w:szCs w:val="22"/>
              </w:rPr>
            </w:pPr>
          </w:p>
        </w:tc>
      </w:tr>
      <w:tr w:rsidR="006A30E3" w14:paraId="53C8B7E6" w14:textId="77777777">
        <w:trPr>
          <w:trHeight w:val="300"/>
        </w:trPr>
        <w:tc>
          <w:tcPr>
            <w:tcW w:w="5760" w:type="dxa"/>
            <w:tcBorders>
              <w:top w:val="nil"/>
              <w:left w:val="nil"/>
              <w:bottom w:val="nil"/>
              <w:right w:val="nil"/>
            </w:tcBorders>
            <w:shd w:val="clear" w:color="auto" w:fill="auto"/>
            <w:noWrap/>
            <w:vAlign w:val="bottom"/>
            <w:hideMark/>
          </w:tcPr>
          <w:p w14:paraId="53C8B7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7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E5" w14:textId="77777777" w:rsidR="00A33413" w:rsidRPr="001F1AD2" w:rsidRDefault="005E5BBF">
            <w:pPr>
              <w:contextualSpacing/>
              <w:rPr>
                <w:rFonts w:ascii="Times New Roman" w:eastAsia="Times New Roman" w:hAnsi="Times New Roman" w:cs="Times New Roman"/>
                <w:sz w:val="20"/>
              </w:rPr>
            </w:pPr>
          </w:p>
        </w:tc>
      </w:tr>
      <w:tr w:rsidR="006A30E3" w14:paraId="53C8B7EE" w14:textId="77777777">
        <w:trPr>
          <w:trHeight w:val="300"/>
        </w:trPr>
        <w:tc>
          <w:tcPr>
            <w:tcW w:w="5760" w:type="dxa"/>
            <w:tcBorders>
              <w:top w:val="nil"/>
              <w:left w:val="nil"/>
              <w:bottom w:val="nil"/>
              <w:right w:val="nil"/>
            </w:tcBorders>
            <w:shd w:val="clear" w:color="auto" w:fill="auto"/>
            <w:noWrap/>
            <w:vAlign w:val="bottom"/>
            <w:hideMark/>
          </w:tcPr>
          <w:p w14:paraId="53C8B7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7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ED" w14:textId="77777777" w:rsidR="00A33413" w:rsidRPr="001F1AD2" w:rsidRDefault="005E5BBF">
            <w:pPr>
              <w:contextualSpacing/>
              <w:rPr>
                <w:rFonts w:ascii="Times New Roman" w:eastAsia="Times New Roman" w:hAnsi="Times New Roman" w:cs="Times New Roman"/>
                <w:sz w:val="20"/>
              </w:rPr>
            </w:pPr>
          </w:p>
        </w:tc>
      </w:tr>
      <w:tr w:rsidR="006A30E3" w14:paraId="53C8B7F6" w14:textId="77777777">
        <w:trPr>
          <w:trHeight w:val="300"/>
        </w:trPr>
        <w:tc>
          <w:tcPr>
            <w:tcW w:w="5760" w:type="dxa"/>
            <w:tcBorders>
              <w:top w:val="nil"/>
              <w:left w:val="nil"/>
              <w:bottom w:val="nil"/>
              <w:right w:val="nil"/>
            </w:tcBorders>
            <w:shd w:val="clear" w:color="auto" w:fill="auto"/>
            <w:noWrap/>
            <w:vAlign w:val="bottom"/>
            <w:hideMark/>
          </w:tcPr>
          <w:p w14:paraId="53C8B7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7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7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F5" w14:textId="77777777" w:rsidR="00A33413" w:rsidRPr="001F1AD2" w:rsidRDefault="005E5BBF">
            <w:pPr>
              <w:contextualSpacing/>
              <w:rPr>
                <w:rFonts w:ascii="Times New Roman" w:eastAsia="Times New Roman" w:hAnsi="Times New Roman" w:cs="Times New Roman"/>
                <w:sz w:val="20"/>
              </w:rPr>
            </w:pPr>
          </w:p>
        </w:tc>
      </w:tr>
      <w:tr w:rsidR="006A30E3" w14:paraId="53C8B7FE" w14:textId="77777777">
        <w:trPr>
          <w:trHeight w:val="300"/>
        </w:trPr>
        <w:tc>
          <w:tcPr>
            <w:tcW w:w="5760" w:type="dxa"/>
            <w:tcBorders>
              <w:top w:val="nil"/>
              <w:left w:val="nil"/>
              <w:bottom w:val="nil"/>
              <w:right w:val="nil"/>
            </w:tcBorders>
            <w:shd w:val="clear" w:color="auto" w:fill="auto"/>
            <w:noWrap/>
            <w:vAlign w:val="bottom"/>
            <w:hideMark/>
          </w:tcPr>
          <w:p w14:paraId="53C8B7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7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7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7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7F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7FD" w14:textId="77777777" w:rsidR="00A33413" w:rsidRPr="001F1AD2" w:rsidRDefault="005E5BBF">
            <w:pPr>
              <w:contextualSpacing/>
              <w:rPr>
                <w:rFonts w:ascii="Times New Roman" w:eastAsia="Times New Roman" w:hAnsi="Times New Roman" w:cs="Times New Roman"/>
                <w:sz w:val="20"/>
              </w:rPr>
            </w:pPr>
          </w:p>
        </w:tc>
      </w:tr>
      <w:tr w:rsidR="006A30E3" w14:paraId="53C8B806" w14:textId="77777777">
        <w:trPr>
          <w:trHeight w:val="300"/>
        </w:trPr>
        <w:tc>
          <w:tcPr>
            <w:tcW w:w="5760" w:type="dxa"/>
            <w:tcBorders>
              <w:top w:val="nil"/>
              <w:left w:val="nil"/>
              <w:bottom w:val="nil"/>
              <w:right w:val="nil"/>
            </w:tcBorders>
            <w:shd w:val="clear" w:color="auto" w:fill="auto"/>
            <w:noWrap/>
            <w:vAlign w:val="bottom"/>
            <w:hideMark/>
          </w:tcPr>
          <w:p w14:paraId="53C8B7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8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8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0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05" w14:textId="77777777" w:rsidR="00A33413" w:rsidRPr="001F1AD2" w:rsidRDefault="005E5BBF">
            <w:pPr>
              <w:contextualSpacing/>
              <w:rPr>
                <w:rFonts w:ascii="Times New Roman" w:eastAsia="Times New Roman" w:hAnsi="Times New Roman" w:cs="Times New Roman"/>
                <w:sz w:val="20"/>
              </w:rPr>
            </w:pPr>
          </w:p>
        </w:tc>
      </w:tr>
      <w:tr w:rsidR="006A30E3" w14:paraId="53C8B80E" w14:textId="77777777">
        <w:trPr>
          <w:trHeight w:val="300"/>
        </w:trPr>
        <w:tc>
          <w:tcPr>
            <w:tcW w:w="5760" w:type="dxa"/>
            <w:tcBorders>
              <w:top w:val="nil"/>
              <w:left w:val="nil"/>
              <w:bottom w:val="nil"/>
              <w:right w:val="nil"/>
            </w:tcBorders>
            <w:shd w:val="clear" w:color="auto" w:fill="auto"/>
            <w:noWrap/>
            <w:vAlign w:val="bottom"/>
            <w:hideMark/>
          </w:tcPr>
          <w:p w14:paraId="53C8B8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8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0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0D" w14:textId="77777777" w:rsidR="00A33413" w:rsidRPr="001F1AD2" w:rsidRDefault="005E5BBF">
            <w:pPr>
              <w:contextualSpacing/>
              <w:rPr>
                <w:rFonts w:ascii="Times New Roman" w:eastAsia="Times New Roman" w:hAnsi="Times New Roman" w:cs="Times New Roman"/>
                <w:sz w:val="20"/>
              </w:rPr>
            </w:pPr>
          </w:p>
        </w:tc>
      </w:tr>
      <w:tr w:rsidR="006A30E3" w14:paraId="53C8B816" w14:textId="77777777">
        <w:trPr>
          <w:trHeight w:val="300"/>
        </w:trPr>
        <w:tc>
          <w:tcPr>
            <w:tcW w:w="5760" w:type="dxa"/>
            <w:tcBorders>
              <w:top w:val="nil"/>
              <w:left w:val="nil"/>
              <w:bottom w:val="nil"/>
              <w:right w:val="nil"/>
            </w:tcBorders>
            <w:shd w:val="clear" w:color="auto" w:fill="auto"/>
            <w:noWrap/>
            <w:vAlign w:val="bottom"/>
            <w:hideMark/>
          </w:tcPr>
          <w:p w14:paraId="53C8B8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8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1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15" w14:textId="77777777" w:rsidR="00A33413" w:rsidRPr="001F1AD2" w:rsidRDefault="005E5BBF">
            <w:pPr>
              <w:contextualSpacing/>
              <w:rPr>
                <w:rFonts w:ascii="Times New Roman" w:eastAsia="Times New Roman" w:hAnsi="Times New Roman" w:cs="Times New Roman"/>
                <w:sz w:val="20"/>
              </w:rPr>
            </w:pPr>
          </w:p>
        </w:tc>
      </w:tr>
      <w:tr w:rsidR="006A30E3" w14:paraId="53C8B81D" w14:textId="77777777">
        <w:trPr>
          <w:trHeight w:val="300"/>
        </w:trPr>
        <w:tc>
          <w:tcPr>
            <w:tcW w:w="6240" w:type="dxa"/>
            <w:gridSpan w:val="2"/>
            <w:tcBorders>
              <w:top w:val="nil"/>
              <w:left w:val="nil"/>
              <w:bottom w:val="nil"/>
              <w:right w:val="nil"/>
            </w:tcBorders>
            <w:shd w:val="clear" w:color="auto" w:fill="auto"/>
            <w:noWrap/>
            <w:vAlign w:val="bottom"/>
            <w:hideMark/>
          </w:tcPr>
          <w:p w14:paraId="53C8B8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8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1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1C" w14:textId="77777777" w:rsidR="00A33413" w:rsidRPr="001F1AD2" w:rsidRDefault="005E5BBF">
            <w:pPr>
              <w:contextualSpacing/>
              <w:rPr>
                <w:rFonts w:ascii="Times New Roman" w:eastAsia="Times New Roman" w:hAnsi="Times New Roman" w:cs="Times New Roman"/>
                <w:sz w:val="20"/>
              </w:rPr>
            </w:pPr>
          </w:p>
        </w:tc>
      </w:tr>
      <w:tr w:rsidR="006A30E3" w14:paraId="53C8B825" w14:textId="77777777">
        <w:trPr>
          <w:trHeight w:val="300"/>
        </w:trPr>
        <w:tc>
          <w:tcPr>
            <w:tcW w:w="5760" w:type="dxa"/>
            <w:tcBorders>
              <w:top w:val="nil"/>
              <w:left w:val="nil"/>
              <w:bottom w:val="nil"/>
              <w:right w:val="nil"/>
            </w:tcBorders>
            <w:shd w:val="clear" w:color="auto" w:fill="auto"/>
            <w:noWrap/>
            <w:vAlign w:val="bottom"/>
            <w:hideMark/>
          </w:tcPr>
          <w:p w14:paraId="53C8B81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2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2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2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24" w14:textId="77777777" w:rsidR="00A33413" w:rsidRPr="001F1AD2" w:rsidRDefault="005E5BBF">
            <w:pPr>
              <w:contextualSpacing/>
              <w:rPr>
                <w:rFonts w:ascii="Times New Roman" w:eastAsia="Times New Roman" w:hAnsi="Times New Roman" w:cs="Times New Roman"/>
                <w:sz w:val="20"/>
              </w:rPr>
            </w:pPr>
          </w:p>
        </w:tc>
      </w:tr>
      <w:tr w:rsidR="006A30E3" w14:paraId="53C8B828" w14:textId="77777777">
        <w:trPr>
          <w:trHeight w:val="300"/>
        </w:trPr>
        <w:tc>
          <w:tcPr>
            <w:tcW w:w="5760" w:type="dxa"/>
            <w:tcBorders>
              <w:top w:val="nil"/>
              <w:left w:val="nil"/>
              <w:bottom w:val="nil"/>
              <w:right w:val="nil"/>
            </w:tcBorders>
            <w:shd w:val="clear" w:color="auto" w:fill="auto"/>
            <w:noWrap/>
            <w:vAlign w:val="bottom"/>
            <w:hideMark/>
          </w:tcPr>
          <w:p w14:paraId="53C8B826"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82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124 όπως τροποποιήθηκε   ΔΕΚΤΟ ΚΑΤΑ ΠΛΕΙΟΨΗΦΙΑ</w:t>
            </w:r>
          </w:p>
        </w:tc>
      </w:tr>
      <w:tr w:rsidR="006A30E3" w14:paraId="53C8B830" w14:textId="77777777">
        <w:trPr>
          <w:trHeight w:val="300"/>
        </w:trPr>
        <w:tc>
          <w:tcPr>
            <w:tcW w:w="5760" w:type="dxa"/>
            <w:tcBorders>
              <w:top w:val="nil"/>
              <w:left w:val="nil"/>
              <w:bottom w:val="nil"/>
              <w:right w:val="nil"/>
            </w:tcBorders>
            <w:shd w:val="clear" w:color="auto" w:fill="auto"/>
            <w:noWrap/>
            <w:vAlign w:val="bottom"/>
            <w:hideMark/>
          </w:tcPr>
          <w:p w14:paraId="53C8B8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8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2F" w14:textId="77777777" w:rsidR="00A33413" w:rsidRPr="001F1AD2" w:rsidRDefault="005E5BBF">
            <w:pPr>
              <w:contextualSpacing/>
              <w:rPr>
                <w:rFonts w:ascii="Times New Roman" w:eastAsia="Times New Roman" w:hAnsi="Times New Roman" w:cs="Times New Roman"/>
                <w:sz w:val="20"/>
              </w:rPr>
            </w:pPr>
          </w:p>
        </w:tc>
      </w:tr>
      <w:tr w:rsidR="006A30E3" w14:paraId="53C8B838" w14:textId="77777777">
        <w:trPr>
          <w:trHeight w:val="300"/>
        </w:trPr>
        <w:tc>
          <w:tcPr>
            <w:tcW w:w="5760" w:type="dxa"/>
            <w:tcBorders>
              <w:top w:val="nil"/>
              <w:left w:val="nil"/>
              <w:bottom w:val="nil"/>
              <w:right w:val="nil"/>
            </w:tcBorders>
            <w:shd w:val="clear" w:color="auto" w:fill="auto"/>
            <w:noWrap/>
            <w:vAlign w:val="bottom"/>
            <w:hideMark/>
          </w:tcPr>
          <w:p w14:paraId="53C8B8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8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37" w14:textId="77777777" w:rsidR="00A33413" w:rsidRPr="001F1AD2" w:rsidRDefault="005E5BBF">
            <w:pPr>
              <w:contextualSpacing/>
              <w:rPr>
                <w:rFonts w:ascii="Times New Roman" w:eastAsia="Times New Roman" w:hAnsi="Times New Roman" w:cs="Times New Roman"/>
                <w:sz w:val="20"/>
              </w:rPr>
            </w:pPr>
          </w:p>
        </w:tc>
      </w:tr>
      <w:tr w:rsidR="006A30E3" w14:paraId="53C8B840" w14:textId="77777777">
        <w:trPr>
          <w:trHeight w:val="300"/>
        </w:trPr>
        <w:tc>
          <w:tcPr>
            <w:tcW w:w="5760" w:type="dxa"/>
            <w:tcBorders>
              <w:top w:val="nil"/>
              <w:left w:val="nil"/>
              <w:bottom w:val="nil"/>
              <w:right w:val="nil"/>
            </w:tcBorders>
            <w:shd w:val="clear" w:color="auto" w:fill="auto"/>
            <w:noWrap/>
            <w:vAlign w:val="bottom"/>
            <w:hideMark/>
          </w:tcPr>
          <w:p w14:paraId="53C8B8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8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3F" w14:textId="77777777" w:rsidR="00A33413" w:rsidRPr="001F1AD2" w:rsidRDefault="005E5BBF">
            <w:pPr>
              <w:contextualSpacing/>
              <w:rPr>
                <w:rFonts w:ascii="Times New Roman" w:eastAsia="Times New Roman" w:hAnsi="Times New Roman" w:cs="Times New Roman"/>
                <w:sz w:val="20"/>
              </w:rPr>
            </w:pPr>
          </w:p>
        </w:tc>
      </w:tr>
      <w:tr w:rsidR="006A30E3" w14:paraId="53C8B848" w14:textId="77777777">
        <w:trPr>
          <w:trHeight w:val="300"/>
        </w:trPr>
        <w:tc>
          <w:tcPr>
            <w:tcW w:w="5760" w:type="dxa"/>
            <w:tcBorders>
              <w:top w:val="nil"/>
              <w:left w:val="nil"/>
              <w:bottom w:val="nil"/>
              <w:right w:val="nil"/>
            </w:tcBorders>
            <w:shd w:val="clear" w:color="auto" w:fill="auto"/>
            <w:noWrap/>
            <w:vAlign w:val="bottom"/>
            <w:hideMark/>
          </w:tcPr>
          <w:p w14:paraId="53C8B8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8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4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8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4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47" w14:textId="77777777" w:rsidR="00A33413" w:rsidRPr="001F1AD2" w:rsidRDefault="005E5BBF">
            <w:pPr>
              <w:contextualSpacing/>
              <w:rPr>
                <w:rFonts w:ascii="Times New Roman" w:eastAsia="Times New Roman" w:hAnsi="Times New Roman" w:cs="Times New Roman"/>
                <w:sz w:val="20"/>
              </w:rPr>
            </w:pPr>
          </w:p>
        </w:tc>
      </w:tr>
      <w:tr w:rsidR="006A30E3" w14:paraId="53C8B850" w14:textId="77777777">
        <w:trPr>
          <w:trHeight w:val="300"/>
        </w:trPr>
        <w:tc>
          <w:tcPr>
            <w:tcW w:w="5760" w:type="dxa"/>
            <w:tcBorders>
              <w:top w:val="nil"/>
              <w:left w:val="nil"/>
              <w:bottom w:val="nil"/>
              <w:right w:val="nil"/>
            </w:tcBorders>
            <w:shd w:val="clear" w:color="auto" w:fill="auto"/>
            <w:noWrap/>
            <w:vAlign w:val="bottom"/>
            <w:hideMark/>
          </w:tcPr>
          <w:p w14:paraId="53C8B8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8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8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4F" w14:textId="77777777" w:rsidR="00A33413" w:rsidRPr="001F1AD2" w:rsidRDefault="005E5BBF">
            <w:pPr>
              <w:contextualSpacing/>
              <w:rPr>
                <w:rFonts w:ascii="Times New Roman" w:eastAsia="Times New Roman" w:hAnsi="Times New Roman" w:cs="Times New Roman"/>
                <w:sz w:val="20"/>
              </w:rPr>
            </w:pPr>
          </w:p>
        </w:tc>
      </w:tr>
      <w:tr w:rsidR="006A30E3" w14:paraId="53C8B858" w14:textId="77777777">
        <w:trPr>
          <w:trHeight w:val="300"/>
        </w:trPr>
        <w:tc>
          <w:tcPr>
            <w:tcW w:w="5760" w:type="dxa"/>
            <w:tcBorders>
              <w:top w:val="nil"/>
              <w:left w:val="nil"/>
              <w:bottom w:val="nil"/>
              <w:right w:val="nil"/>
            </w:tcBorders>
            <w:shd w:val="clear" w:color="auto" w:fill="auto"/>
            <w:noWrap/>
            <w:vAlign w:val="bottom"/>
            <w:hideMark/>
          </w:tcPr>
          <w:p w14:paraId="53C8B8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8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57" w14:textId="77777777" w:rsidR="00A33413" w:rsidRPr="001F1AD2" w:rsidRDefault="005E5BBF">
            <w:pPr>
              <w:contextualSpacing/>
              <w:rPr>
                <w:rFonts w:ascii="Times New Roman" w:eastAsia="Times New Roman" w:hAnsi="Times New Roman" w:cs="Times New Roman"/>
                <w:sz w:val="20"/>
              </w:rPr>
            </w:pPr>
          </w:p>
        </w:tc>
      </w:tr>
      <w:tr w:rsidR="006A30E3" w14:paraId="53C8B860" w14:textId="77777777">
        <w:trPr>
          <w:trHeight w:val="300"/>
        </w:trPr>
        <w:tc>
          <w:tcPr>
            <w:tcW w:w="5760" w:type="dxa"/>
            <w:tcBorders>
              <w:top w:val="nil"/>
              <w:left w:val="nil"/>
              <w:bottom w:val="nil"/>
              <w:right w:val="nil"/>
            </w:tcBorders>
            <w:shd w:val="clear" w:color="auto" w:fill="auto"/>
            <w:noWrap/>
            <w:vAlign w:val="bottom"/>
            <w:hideMark/>
          </w:tcPr>
          <w:p w14:paraId="53C8B8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8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5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5F" w14:textId="77777777" w:rsidR="00A33413" w:rsidRPr="001F1AD2" w:rsidRDefault="005E5BBF">
            <w:pPr>
              <w:contextualSpacing/>
              <w:rPr>
                <w:rFonts w:ascii="Times New Roman" w:eastAsia="Times New Roman" w:hAnsi="Times New Roman" w:cs="Times New Roman"/>
                <w:sz w:val="20"/>
              </w:rPr>
            </w:pPr>
          </w:p>
        </w:tc>
      </w:tr>
      <w:tr w:rsidR="006A30E3" w14:paraId="53C8B867" w14:textId="77777777">
        <w:trPr>
          <w:trHeight w:val="300"/>
        </w:trPr>
        <w:tc>
          <w:tcPr>
            <w:tcW w:w="6240" w:type="dxa"/>
            <w:gridSpan w:val="2"/>
            <w:tcBorders>
              <w:top w:val="nil"/>
              <w:left w:val="nil"/>
              <w:bottom w:val="nil"/>
              <w:right w:val="nil"/>
            </w:tcBorders>
            <w:shd w:val="clear" w:color="auto" w:fill="auto"/>
            <w:noWrap/>
            <w:vAlign w:val="bottom"/>
            <w:hideMark/>
          </w:tcPr>
          <w:p w14:paraId="53C8B86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86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6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66" w14:textId="77777777" w:rsidR="00A33413" w:rsidRPr="001F1AD2" w:rsidRDefault="005E5BBF">
            <w:pPr>
              <w:contextualSpacing/>
              <w:rPr>
                <w:rFonts w:ascii="Times New Roman" w:eastAsia="Times New Roman" w:hAnsi="Times New Roman" w:cs="Times New Roman"/>
                <w:sz w:val="20"/>
              </w:rPr>
            </w:pPr>
          </w:p>
        </w:tc>
      </w:tr>
      <w:tr w:rsidR="006A30E3" w14:paraId="53C8B86F" w14:textId="77777777">
        <w:trPr>
          <w:trHeight w:val="300"/>
        </w:trPr>
        <w:tc>
          <w:tcPr>
            <w:tcW w:w="5760" w:type="dxa"/>
            <w:tcBorders>
              <w:top w:val="nil"/>
              <w:left w:val="nil"/>
              <w:bottom w:val="nil"/>
              <w:right w:val="nil"/>
            </w:tcBorders>
            <w:shd w:val="clear" w:color="auto" w:fill="auto"/>
            <w:noWrap/>
            <w:vAlign w:val="bottom"/>
            <w:hideMark/>
          </w:tcPr>
          <w:p w14:paraId="53C8B86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6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6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6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6E" w14:textId="77777777" w:rsidR="00A33413" w:rsidRPr="001F1AD2" w:rsidRDefault="005E5BBF">
            <w:pPr>
              <w:contextualSpacing/>
              <w:rPr>
                <w:rFonts w:ascii="Times New Roman" w:eastAsia="Times New Roman" w:hAnsi="Times New Roman" w:cs="Times New Roman"/>
                <w:sz w:val="20"/>
              </w:rPr>
            </w:pPr>
          </w:p>
        </w:tc>
      </w:tr>
      <w:tr w:rsidR="006A30E3" w14:paraId="53C8B873" w14:textId="77777777">
        <w:trPr>
          <w:trHeight w:val="300"/>
        </w:trPr>
        <w:tc>
          <w:tcPr>
            <w:tcW w:w="5760" w:type="dxa"/>
            <w:tcBorders>
              <w:top w:val="nil"/>
              <w:left w:val="nil"/>
              <w:bottom w:val="nil"/>
              <w:right w:val="nil"/>
            </w:tcBorders>
            <w:shd w:val="clear" w:color="auto" w:fill="auto"/>
            <w:noWrap/>
            <w:vAlign w:val="bottom"/>
            <w:hideMark/>
          </w:tcPr>
          <w:p w14:paraId="53C8B870"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87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125 ως έχει   ΔΕΚΤΟ ΚΑΤΑ ΠΛΕΙΟΨΗΦΙΑ</w:t>
            </w:r>
          </w:p>
        </w:tc>
        <w:tc>
          <w:tcPr>
            <w:tcW w:w="960" w:type="dxa"/>
            <w:tcBorders>
              <w:top w:val="nil"/>
              <w:left w:val="nil"/>
              <w:bottom w:val="nil"/>
              <w:right w:val="nil"/>
            </w:tcBorders>
            <w:shd w:val="clear" w:color="auto" w:fill="auto"/>
            <w:noWrap/>
            <w:vAlign w:val="bottom"/>
            <w:hideMark/>
          </w:tcPr>
          <w:p w14:paraId="53C8B872" w14:textId="77777777" w:rsidR="00A33413" w:rsidRPr="001F1AD2" w:rsidRDefault="005E5BBF">
            <w:pPr>
              <w:contextualSpacing/>
              <w:rPr>
                <w:rFonts w:ascii="Calibri" w:eastAsia="Times New Roman" w:hAnsi="Calibri" w:cs="Times New Roman"/>
                <w:color w:val="000000"/>
                <w:sz w:val="22"/>
                <w:szCs w:val="22"/>
              </w:rPr>
            </w:pPr>
          </w:p>
        </w:tc>
      </w:tr>
      <w:tr w:rsidR="006A30E3" w14:paraId="53C8B87B" w14:textId="77777777">
        <w:trPr>
          <w:trHeight w:val="300"/>
        </w:trPr>
        <w:tc>
          <w:tcPr>
            <w:tcW w:w="5760" w:type="dxa"/>
            <w:tcBorders>
              <w:top w:val="nil"/>
              <w:left w:val="nil"/>
              <w:bottom w:val="nil"/>
              <w:right w:val="nil"/>
            </w:tcBorders>
            <w:shd w:val="clear" w:color="auto" w:fill="auto"/>
            <w:noWrap/>
            <w:vAlign w:val="bottom"/>
            <w:hideMark/>
          </w:tcPr>
          <w:p w14:paraId="53C8B8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8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7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7A" w14:textId="77777777" w:rsidR="00A33413" w:rsidRPr="001F1AD2" w:rsidRDefault="005E5BBF">
            <w:pPr>
              <w:contextualSpacing/>
              <w:rPr>
                <w:rFonts w:ascii="Times New Roman" w:eastAsia="Times New Roman" w:hAnsi="Times New Roman" w:cs="Times New Roman"/>
                <w:sz w:val="20"/>
              </w:rPr>
            </w:pPr>
          </w:p>
        </w:tc>
      </w:tr>
      <w:tr w:rsidR="006A30E3" w14:paraId="53C8B883" w14:textId="77777777">
        <w:trPr>
          <w:trHeight w:val="300"/>
        </w:trPr>
        <w:tc>
          <w:tcPr>
            <w:tcW w:w="5760" w:type="dxa"/>
            <w:tcBorders>
              <w:top w:val="nil"/>
              <w:left w:val="nil"/>
              <w:bottom w:val="nil"/>
              <w:right w:val="nil"/>
            </w:tcBorders>
            <w:shd w:val="clear" w:color="auto" w:fill="auto"/>
            <w:noWrap/>
            <w:vAlign w:val="bottom"/>
            <w:hideMark/>
          </w:tcPr>
          <w:p w14:paraId="53C8B8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8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82" w14:textId="77777777" w:rsidR="00A33413" w:rsidRPr="001F1AD2" w:rsidRDefault="005E5BBF">
            <w:pPr>
              <w:contextualSpacing/>
              <w:rPr>
                <w:rFonts w:ascii="Times New Roman" w:eastAsia="Times New Roman" w:hAnsi="Times New Roman" w:cs="Times New Roman"/>
                <w:sz w:val="20"/>
              </w:rPr>
            </w:pPr>
          </w:p>
        </w:tc>
      </w:tr>
      <w:tr w:rsidR="006A30E3" w14:paraId="53C8B88B" w14:textId="77777777">
        <w:trPr>
          <w:trHeight w:val="300"/>
        </w:trPr>
        <w:tc>
          <w:tcPr>
            <w:tcW w:w="5760" w:type="dxa"/>
            <w:tcBorders>
              <w:top w:val="nil"/>
              <w:left w:val="nil"/>
              <w:bottom w:val="nil"/>
              <w:right w:val="nil"/>
            </w:tcBorders>
            <w:shd w:val="clear" w:color="auto" w:fill="auto"/>
            <w:noWrap/>
            <w:vAlign w:val="bottom"/>
            <w:hideMark/>
          </w:tcPr>
          <w:p w14:paraId="53C8B8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8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8A" w14:textId="77777777" w:rsidR="00A33413" w:rsidRPr="001F1AD2" w:rsidRDefault="005E5BBF">
            <w:pPr>
              <w:contextualSpacing/>
              <w:rPr>
                <w:rFonts w:ascii="Times New Roman" w:eastAsia="Times New Roman" w:hAnsi="Times New Roman" w:cs="Times New Roman"/>
                <w:sz w:val="20"/>
              </w:rPr>
            </w:pPr>
          </w:p>
        </w:tc>
      </w:tr>
      <w:tr w:rsidR="006A30E3" w14:paraId="53C8B893" w14:textId="77777777">
        <w:trPr>
          <w:trHeight w:val="300"/>
        </w:trPr>
        <w:tc>
          <w:tcPr>
            <w:tcW w:w="5760" w:type="dxa"/>
            <w:tcBorders>
              <w:top w:val="nil"/>
              <w:left w:val="nil"/>
              <w:bottom w:val="nil"/>
              <w:right w:val="nil"/>
            </w:tcBorders>
            <w:shd w:val="clear" w:color="auto" w:fill="auto"/>
            <w:noWrap/>
            <w:vAlign w:val="bottom"/>
            <w:hideMark/>
          </w:tcPr>
          <w:p w14:paraId="53C8B8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8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8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9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92" w14:textId="77777777" w:rsidR="00A33413" w:rsidRPr="001F1AD2" w:rsidRDefault="005E5BBF">
            <w:pPr>
              <w:contextualSpacing/>
              <w:rPr>
                <w:rFonts w:ascii="Times New Roman" w:eastAsia="Times New Roman" w:hAnsi="Times New Roman" w:cs="Times New Roman"/>
                <w:sz w:val="20"/>
              </w:rPr>
            </w:pPr>
          </w:p>
        </w:tc>
      </w:tr>
      <w:tr w:rsidR="006A30E3" w14:paraId="53C8B89B" w14:textId="77777777">
        <w:trPr>
          <w:trHeight w:val="300"/>
        </w:trPr>
        <w:tc>
          <w:tcPr>
            <w:tcW w:w="5760" w:type="dxa"/>
            <w:tcBorders>
              <w:top w:val="nil"/>
              <w:left w:val="nil"/>
              <w:bottom w:val="nil"/>
              <w:right w:val="nil"/>
            </w:tcBorders>
            <w:shd w:val="clear" w:color="auto" w:fill="auto"/>
            <w:noWrap/>
            <w:vAlign w:val="bottom"/>
            <w:hideMark/>
          </w:tcPr>
          <w:p w14:paraId="53C8B8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8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8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9A" w14:textId="77777777" w:rsidR="00A33413" w:rsidRPr="001F1AD2" w:rsidRDefault="005E5BBF">
            <w:pPr>
              <w:contextualSpacing/>
              <w:rPr>
                <w:rFonts w:ascii="Times New Roman" w:eastAsia="Times New Roman" w:hAnsi="Times New Roman" w:cs="Times New Roman"/>
                <w:sz w:val="20"/>
              </w:rPr>
            </w:pPr>
          </w:p>
        </w:tc>
      </w:tr>
      <w:tr w:rsidR="006A30E3" w14:paraId="53C8B8A3" w14:textId="77777777">
        <w:trPr>
          <w:trHeight w:val="300"/>
        </w:trPr>
        <w:tc>
          <w:tcPr>
            <w:tcW w:w="5760" w:type="dxa"/>
            <w:tcBorders>
              <w:top w:val="nil"/>
              <w:left w:val="nil"/>
              <w:bottom w:val="nil"/>
              <w:right w:val="nil"/>
            </w:tcBorders>
            <w:shd w:val="clear" w:color="auto" w:fill="auto"/>
            <w:noWrap/>
            <w:vAlign w:val="bottom"/>
            <w:hideMark/>
          </w:tcPr>
          <w:p w14:paraId="53C8B8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8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A2" w14:textId="77777777" w:rsidR="00A33413" w:rsidRPr="001F1AD2" w:rsidRDefault="005E5BBF">
            <w:pPr>
              <w:contextualSpacing/>
              <w:rPr>
                <w:rFonts w:ascii="Times New Roman" w:eastAsia="Times New Roman" w:hAnsi="Times New Roman" w:cs="Times New Roman"/>
                <w:sz w:val="20"/>
              </w:rPr>
            </w:pPr>
          </w:p>
        </w:tc>
      </w:tr>
      <w:tr w:rsidR="006A30E3" w14:paraId="53C8B8AB" w14:textId="77777777">
        <w:trPr>
          <w:trHeight w:val="300"/>
        </w:trPr>
        <w:tc>
          <w:tcPr>
            <w:tcW w:w="5760" w:type="dxa"/>
            <w:tcBorders>
              <w:top w:val="nil"/>
              <w:left w:val="nil"/>
              <w:bottom w:val="nil"/>
              <w:right w:val="nil"/>
            </w:tcBorders>
            <w:shd w:val="clear" w:color="auto" w:fill="auto"/>
            <w:noWrap/>
            <w:vAlign w:val="bottom"/>
            <w:hideMark/>
          </w:tcPr>
          <w:p w14:paraId="53C8B8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8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AA" w14:textId="77777777" w:rsidR="00A33413" w:rsidRPr="001F1AD2" w:rsidRDefault="005E5BBF">
            <w:pPr>
              <w:contextualSpacing/>
              <w:rPr>
                <w:rFonts w:ascii="Times New Roman" w:eastAsia="Times New Roman" w:hAnsi="Times New Roman" w:cs="Times New Roman"/>
                <w:sz w:val="20"/>
              </w:rPr>
            </w:pPr>
          </w:p>
        </w:tc>
      </w:tr>
      <w:tr w:rsidR="006A30E3" w14:paraId="53C8B8B2" w14:textId="77777777">
        <w:trPr>
          <w:trHeight w:val="300"/>
        </w:trPr>
        <w:tc>
          <w:tcPr>
            <w:tcW w:w="6240" w:type="dxa"/>
            <w:gridSpan w:val="2"/>
            <w:tcBorders>
              <w:top w:val="nil"/>
              <w:left w:val="nil"/>
              <w:bottom w:val="nil"/>
              <w:right w:val="nil"/>
            </w:tcBorders>
            <w:shd w:val="clear" w:color="auto" w:fill="auto"/>
            <w:noWrap/>
            <w:vAlign w:val="bottom"/>
            <w:hideMark/>
          </w:tcPr>
          <w:p w14:paraId="53C8B8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8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B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B1" w14:textId="77777777" w:rsidR="00A33413" w:rsidRPr="001F1AD2" w:rsidRDefault="005E5BBF">
            <w:pPr>
              <w:contextualSpacing/>
              <w:rPr>
                <w:rFonts w:ascii="Times New Roman" w:eastAsia="Times New Roman" w:hAnsi="Times New Roman" w:cs="Times New Roman"/>
                <w:sz w:val="20"/>
              </w:rPr>
            </w:pPr>
          </w:p>
        </w:tc>
      </w:tr>
      <w:tr w:rsidR="006A30E3" w14:paraId="53C8B8BA" w14:textId="77777777">
        <w:trPr>
          <w:trHeight w:val="300"/>
        </w:trPr>
        <w:tc>
          <w:tcPr>
            <w:tcW w:w="5760" w:type="dxa"/>
            <w:tcBorders>
              <w:top w:val="nil"/>
              <w:left w:val="nil"/>
              <w:bottom w:val="nil"/>
              <w:right w:val="nil"/>
            </w:tcBorders>
            <w:shd w:val="clear" w:color="auto" w:fill="auto"/>
            <w:noWrap/>
            <w:vAlign w:val="bottom"/>
            <w:hideMark/>
          </w:tcPr>
          <w:p w14:paraId="53C8B8B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B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B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B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B9" w14:textId="77777777" w:rsidR="00A33413" w:rsidRPr="001F1AD2" w:rsidRDefault="005E5BBF">
            <w:pPr>
              <w:contextualSpacing/>
              <w:rPr>
                <w:rFonts w:ascii="Times New Roman" w:eastAsia="Times New Roman" w:hAnsi="Times New Roman" w:cs="Times New Roman"/>
                <w:sz w:val="20"/>
              </w:rPr>
            </w:pPr>
          </w:p>
        </w:tc>
      </w:tr>
      <w:tr w:rsidR="006A30E3" w14:paraId="53C8B8BE" w14:textId="77777777">
        <w:trPr>
          <w:trHeight w:val="300"/>
        </w:trPr>
        <w:tc>
          <w:tcPr>
            <w:tcW w:w="5760" w:type="dxa"/>
            <w:tcBorders>
              <w:top w:val="nil"/>
              <w:left w:val="nil"/>
              <w:bottom w:val="nil"/>
              <w:right w:val="nil"/>
            </w:tcBorders>
            <w:shd w:val="clear" w:color="auto" w:fill="auto"/>
            <w:noWrap/>
            <w:vAlign w:val="bottom"/>
            <w:hideMark/>
          </w:tcPr>
          <w:p w14:paraId="53C8B8B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8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126  ως έχει   ΔΕΚΤΟ ΚΑΤΑ ΠΛΕΙΟΨΗΦΙΑ</w:t>
            </w:r>
          </w:p>
        </w:tc>
        <w:tc>
          <w:tcPr>
            <w:tcW w:w="960" w:type="dxa"/>
            <w:tcBorders>
              <w:top w:val="nil"/>
              <w:left w:val="nil"/>
              <w:bottom w:val="nil"/>
              <w:right w:val="nil"/>
            </w:tcBorders>
            <w:shd w:val="clear" w:color="auto" w:fill="auto"/>
            <w:noWrap/>
            <w:vAlign w:val="bottom"/>
            <w:hideMark/>
          </w:tcPr>
          <w:p w14:paraId="53C8B8BD" w14:textId="77777777" w:rsidR="00A33413" w:rsidRPr="001F1AD2" w:rsidRDefault="005E5BBF">
            <w:pPr>
              <w:contextualSpacing/>
              <w:rPr>
                <w:rFonts w:ascii="Calibri" w:eastAsia="Times New Roman" w:hAnsi="Calibri" w:cs="Times New Roman"/>
                <w:color w:val="000000"/>
                <w:sz w:val="22"/>
                <w:szCs w:val="22"/>
              </w:rPr>
            </w:pPr>
          </w:p>
        </w:tc>
      </w:tr>
      <w:tr w:rsidR="006A30E3" w14:paraId="53C8B8C6" w14:textId="77777777">
        <w:trPr>
          <w:trHeight w:val="300"/>
        </w:trPr>
        <w:tc>
          <w:tcPr>
            <w:tcW w:w="5760" w:type="dxa"/>
            <w:tcBorders>
              <w:top w:val="nil"/>
              <w:left w:val="nil"/>
              <w:bottom w:val="nil"/>
              <w:right w:val="nil"/>
            </w:tcBorders>
            <w:shd w:val="clear" w:color="auto" w:fill="auto"/>
            <w:noWrap/>
            <w:vAlign w:val="bottom"/>
            <w:hideMark/>
          </w:tcPr>
          <w:p w14:paraId="53C8B8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8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C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C5" w14:textId="77777777" w:rsidR="00A33413" w:rsidRPr="001F1AD2" w:rsidRDefault="005E5BBF">
            <w:pPr>
              <w:contextualSpacing/>
              <w:rPr>
                <w:rFonts w:ascii="Times New Roman" w:eastAsia="Times New Roman" w:hAnsi="Times New Roman" w:cs="Times New Roman"/>
                <w:sz w:val="20"/>
              </w:rPr>
            </w:pPr>
          </w:p>
        </w:tc>
      </w:tr>
      <w:tr w:rsidR="006A30E3" w14:paraId="53C8B8CE" w14:textId="77777777">
        <w:trPr>
          <w:trHeight w:val="300"/>
        </w:trPr>
        <w:tc>
          <w:tcPr>
            <w:tcW w:w="5760" w:type="dxa"/>
            <w:tcBorders>
              <w:top w:val="nil"/>
              <w:left w:val="nil"/>
              <w:bottom w:val="nil"/>
              <w:right w:val="nil"/>
            </w:tcBorders>
            <w:shd w:val="clear" w:color="auto" w:fill="auto"/>
            <w:noWrap/>
            <w:vAlign w:val="bottom"/>
            <w:hideMark/>
          </w:tcPr>
          <w:p w14:paraId="53C8B8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8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CD" w14:textId="77777777" w:rsidR="00A33413" w:rsidRPr="001F1AD2" w:rsidRDefault="005E5BBF">
            <w:pPr>
              <w:contextualSpacing/>
              <w:rPr>
                <w:rFonts w:ascii="Times New Roman" w:eastAsia="Times New Roman" w:hAnsi="Times New Roman" w:cs="Times New Roman"/>
                <w:sz w:val="20"/>
              </w:rPr>
            </w:pPr>
          </w:p>
        </w:tc>
      </w:tr>
      <w:tr w:rsidR="006A30E3" w14:paraId="53C8B8D6" w14:textId="77777777">
        <w:trPr>
          <w:trHeight w:val="300"/>
        </w:trPr>
        <w:tc>
          <w:tcPr>
            <w:tcW w:w="5760" w:type="dxa"/>
            <w:tcBorders>
              <w:top w:val="nil"/>
              <w:left w:val="nil"/>
              <w:bottom w:val="nil"/>
              <w:right w:val="nil"/>
            </w:tcBorders>
            <w:shd w:val="clear" w:color="auto" w:fill="auto"/>
            <w:noWrap/>
            <w:vAlign w:val="bottom"/>
            <w:hideMark/>
          </w:tcPr>
          <w:p w14:paraId="53C8B8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8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D5" w14:textId="77777777" w:rsidR="00A33413" w:rsidRPr="001F1AD2" w:rsidRDefault="005E5BBF">
            <w:pPr>
              <w:contextualSpacing/>
              <w:rPr>
                <w:rFonts w:ascii="Times New Roman" w:eastAsia="Times New Roman" w:hAnsi="Times New Roman" w:cs="Times New Roman"/>
                <w:sz w:val="20"/>
              </w:rPr>
            </w:pPr>
          </w:p>
        </w:tc>
      </w:tr>
      <w:tr w:rsidR="006A30E3" w14:paraId="53C8B8DE" w14:textId="77777777">
        <w:trPr>
          <w:trHeight w:val="300"/>
        </w:trPr>
        <w:tc>
          <w:tcPr>
            <w:tcW w:w="5760" w:type="dxa"/>
            <w:tcBorders>
              <w:top w:val="nil"/>
              <w:left w:val="nil"/>
              <w:bottom w:val="nil"/>
              <w:right w:val="nil"/>
            </w:tcBorders>
            <w:shd w:val="clear" w:color="auto" w:fill="auto"/>
            <w:noWrap/>
            <w:vAlign w:val="bottom"/>
            <w:hideMark/>
          </w:tcPr>
          <w:p w14:paraId="53C8B8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8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8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DD" w14:textId="77777777" w:rsidR="00A33413" w:rsidRPr="001F1AD2" w:rsidRDefault="005E5BBF">
            <w:pPr>
              <w:contextualSpacing/>
              <w:rPr>
                <w:rFonts w:ascii="Times New Roman" w:eastAsia="Times New Roman" w:hAnsi="Times New Roman" w:cs="Times New Roman"/>
                <w:sz w:val="20"/>
              </w:rPr>
            </w:pPr>
          </w:p>
        </w:tc>
      </w:tr>
      <w:tr w:rsidR="006A30E3" w14:paraId="53C8B8E6" w14:textId="77777777">
        <w:trPr>
          <w:trHeight w:val="300"/>
        </w:trPr>
        <w:tc>
          <w:tcPr>
            <w:tcW w:w="5760" w:type="dxa"/>
            <w:tcBorders>
              <w:top w:val="nil"/>
              <w:left w:val="nil"/>
              <w:bottom w:val="nil"/>
              <w:right w:val="nil"/>
            </w:tcBorders>
            <w:shd w:val="clear" w:color="auto" w:fill="auto"/>
            <w:noWrap/>
            <w:vAlign w:val="bottom"/>
            <w:hideMark/>
          </w:tcPr>
          <w:p w14:paraId="53C8B8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8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8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E5" w14:textId="77777777" w:rsidR="00A33413" w:rsidRPr="001F1AD2" w:rsidRDefault="005E5BBF">
            <w:pPr>
              <w:contextualSpacing/>
              <w:rPr>
                <w:rFonts w:ascii="Times New Roman" w:eastAsia="Times New Roman" w:hAnsi="Times New Roman" w:cs="Times New Roman"/>
                <w:sz w:val="20"/>
              </w:rPr>
            </w:pPr>
          </w:p>
        </w:tc>
      </w:tr>
      <w:tr w:rsidR="006A30E3" w14:paraId="53C8B8EE" w14:textId="77777777">
        <w:trPr>
          <w:trHeight w:val="300"/>
        </w:trPr>
        <w:tc>
          <w:tcPr>
            <w:tcW w:w="5760" w:type="dxa"/>
            <w:tcBorders>
              <w:top w:val="nil"/>
              <w:left w:val="nil"/>
              <w:bottom w:val="nil"/>
              <w:right w:val="nil"/>
            </w:tcBorders>
            <w:shd w:val="clear" w:color="auto" w:fill="auto"/>
            <w:noWrap/>
            <w:vAlign w:val="bottom"/>
            <w:hideMark/>
          </w:tcPr>
          <w:p w14:paraId="53C8B8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8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ED" w14:textId="77777777" w:rsidR="00A33413" w:rsidRPr="001F1AD2" w:rsidRDefault="005E5BBF">
            <w:pPr>
              <w:contextualSpacing/>
              <w:rPr>
                <w:rFonts w:ascii="Times New Roman" w:eastAsia="Times New Roman" w:hAnsi="Times New Roman" w:cs="Times New Roman"/>
                <w:sz w:val="20"/>
              </w:rPr>
            </w:pPr>
          </w:p>
        </w:tc>
      </w:tr>
      <w:tr w:rsidR="006A30E3" w14:paraId="53C8B8F6" w14:textId="77777777">
        <w:trPr>
          <w:trHeight w:val="300"/>
        </w:trPr>
        <w:tc>
          <w:tcPr>
            <w:tcW w:w="5760" w:type="dxa"/>
            <w:tcBorders>
              <w:top w:val="nil"/>
              <w:left w:val="nil"/>
              <w:bottom w:val="nil"/>
              <w:right w:val="nil"/>
            </w:tcBorders>
            <w:shd w:val="clear" w:color="auto" w:fill="auto"/>
            <w:noWrap/>
            <w:vAlign w:val="bottom"/>
            <w:hideMark/>
          </w:tcPr>
          <w:p w14:paraId="53C8B8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8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F5" w14:textId="77777777" w:rsidR="00A33413" w:rsidRPr="001F1AD2" w:rsidRDefault="005E5BBF">
            <w:pPr>
              <w:contextualSpacing/>
              <w:rPr>
                <w:rFonts w:ascii="Times New Roman" w:eastAsia="Times New Roman" w:hAnsi="Times New Roman" w:cs="Times New Roman"/>
                <w:sz w:val="20"/>
              </w:rPr>
            </w:pPr>
          </w:p>
        </w:tc>
      </w:tr>
      <w:tr w:rsidR="006A30E3" w14:paraId="53C8B8FD" w14:textId="77777777">
        <w:trPr>
          <w:trHeight w:val="300"/>
        </w:trPr>
        <w:tc>
          <w:tcPr>
            <w:tcW w:w="6240" w:type="dxa"/>
            <w:gridSpan w:val="2"/>
            <w:tcBorders>
              <w:top w:val="nil"/>
              <w:left w:val="nil"/>
              <w:bottom w:val="nil"/>
              <w:right w:val="nil"/>
            </w:tcBorders>
            <w:shd w:val="clear" w:color="auto" w:fill="auto"/>
            <w:noWrap/>
            <w:vAlign w:val="bottom"/>
            <w:hideMark/>
          </w:tcPr>
          <w:p w14:paraId="53C8B8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ΕΝ. </w:t>
            </w:r>
            <w:r w:rsidRPr="001F1AD2">
              <w:rPr>
                <w:rFonts w:ascii="Calibri" w:eastAsia="Times New Roman" w:hAnsi="Calibri" w:cs="Times New Roman"/>
                <w:color w:val="000000"/>
                <w:sz w:val="22"/>
                <w:szCs w:val="22"/>
              </w:rPr>
              <w:t>ΚΕΝΤΡΩΩΝ:</w:t>
            </w:r>
          </w:p>
        </w:tc>
        <w:tc>
          <w:tcPr>
            <w:tcW w:w="480" w:type="dxa"/>
            <w:tcBorders>
              <w:top w:val="nil"/>
              <w:left w:val="nil"/>
              <w:bottom w:val="nil"/>
              <w:right w:val="nil"/>
            </w:tcBorders>
            <w:shd w:val="clear" w:color="auto" w:fill="auto"/>
            <w:noWrap/>
            <w:vAlign w:val="bottom"/>
            <w:hideMark/>
          </w:tcPr>
          <w:p w14:paraId="53C8B8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8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8F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8FC" w14:textId="77777777" w:rsidR="00A33413" w:rsidRPr="001F1AD2" w:rsidRDefault="005E5BBF">
            <w:pPr>
              <w:contextualSpacing/>
              <w:rPr>
                <w:rFonts w:ascii="Times New Roman" w:eastAsia="Times New Roman" w:hAnsi="Times New Roman" w:cs="Times New Roman"/>
                <w:sz w:val="20"/>
              </w:rPr>
            </w:pPr>
          </w:p>
        </w:tc>
      </w:tr>
      <w:tr w:rsidR="006A30E3" w14:paraId="53C8B905" w14:textId="77777777">
        <w:trPr>
          <w:trHeight w:val="300"/>
        </w:trPr>
        <w:tc>
          <w:tcPr>
            <w:tcW w:w="5760" w:type="dxa"/>
            <w:tcBorders>
              <w:top w:val="nil"/>
              <w:left w:val="nil"/>
              <w:bottom w:val="nil"/>
              <w:right w:val="nil"/>
            </w:tcBorders>
            <w:shd w:val="clear" w:color="auto" w:fill="auto"/>
            <w:noWrap/>
            <w:vAlign w:val="bottom"/>
            <w:hideMark/>
          </w:tcPr>
          <w:p w14:paraId="53C8B8F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8F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0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04" w14:textId="77777777" w:rsidR="00A33413" w:rsidRPr="001F1AD2" w:rsidRDefault="005E5BBF">
            <w:pPr>
              <w:contextualSpacing/>
              <w:rPr>
                <w:rFonts w:ascii="Times New Roman" w:eastAsia="Times New Roman" w:hAnsi="Times New Roman" w:cs="Times New Roman"/>
                <w:sz w:val="20"/>
              </w:rPr>
            </w:pPr>
          </w:p>
        </w:tc>
      </w:tr>
      <w:tr w:rsidR="006A30E3" w14:paraId="53C8B909" w14:textId="77777777">
        <w:trPr>
          <w:trHeight w:val="300"/>
        </w:trPr>
        <w:tc>
          <w:tcPr>
            <w:tcW w:w="5760" w:type="dxa"/>
            <w:tcBorders>
              <w:top w:val="nil"/>
              <w:left w:val="nil"/>
              <w:bottom w:val="nil"/>
              <w:right w:val="nil"/>
            </w:tcBorders>
            <w:shd w:val="clear" w:color="auto" w:fill="auto"/>
            <w:noWrap/>
            <w:vAlign w:val="bottom"/>
            <w:hideMark/>
          </w:tcPr>
          <w:p w14:paraId="53C8B906"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9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127 ως έχει   ΔΕΚΤΟ ΚΑΤΑ ΠΛΕΙΟΨΗΦΙΑ</w:t>
            </w:r>
          </w:p>
        </w:tc>
        <w:tc>
          <w:tcPr>
            <w:tcW w:w="960" w:type="dxa"/>
            <w:tcBorders>
              <w:top w:val="nil"/>
              <w:left w:val="nil"/>
              <w:bottom w:val="nil"/>
              <w:right w:val="nil"/>
            </w:tcBorders>
            <w:shd w:val="clear" w:color="auto" w:fill="auto"/>
            <w:noWrap/>
            <w:vAlign w:val="bottom"/>
            <w:hideMark/>
          </w:tcPr>
          <w:p w14:paraId="53C8B908" w14:textId="77777777" w:rsidR="00A33413" w:rsidRPr="001F1AD2" w:rsidRDefault="005E5BBF">
            <w:pPr>
              <w:contextualSpacing/>
              <w:rPr>
                <w:rFonts w:ascii="Calibri" w:eastAsia="Times New Roman" w:hAnsi="Calibri" w:cs="Times New Roman"/>
                <w:color w:val="000000"/>
                <w:sz w:val="22"/>
                <w:szCs w:val="22"/>
              </w:rPr>
            </w:pPr>
          </w:p>
        </w:tc>
      </w:tr>
      <w:tr w:rsidR="006A30E3" w14:paraId="53C8B911" w14:textId="77777777">
        <w:trPr>
          <w:trHeight w:val="300"/>
        </w:trPr>
        <w:tc>
          <w:tcPr>
            <w:tcW w:w="5760" w:type="dxa"/>
            <w:tcBorders>
              <w:top w:val="nil"/>
              <w:left w:val="nil"/>
              <w:bottom w:val="nil"/>
              <w:right w:val="nil"/>
            </w:tcBorders>
            <w:shd w:val="clear" w:color="auto" w:fill="auto"/>
            <w:noWrap/>
            <w:vAlign w:val="bottom"/>
            <w:hideMark/>
          </w:tcPr>
          <w:p w14:paraId="53C8B9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9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0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0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10" w14:textId="77777777" w:rsidR="00A33413" w:rsidRPr="001F1AD2" w:rsidRDefault="005E5BBF">
            <w:pPr>
              <w:contextualSpacing/>
              <w:rPr>
                <w:rFonts w:ascii="Times New Roman" w:eastAsia="Times New Roman" w:hAnsi="Times New Roman" w:cs="Times New Roman"/>
                <w:sz w:val="20"/>
              </w:rPr>
            </w:pPr>
          </w:p>
        </w:tc>
      </w:tr>
      <w:tr w:rsidR="006A30E3" w14:paraId="53C8B919" w14:textId="77777777">
        <w:trPr>
          <w:trHeight w:val="300"/>
        </w:trPr>
        <w:tc>
          <w:tcPr>
            <w:tcW w:w="5760" w:type="dxa"/>
            <w:tcBorders>
              <w:top w:val="nil"/>
              <w:left w:val="nil"/>
              <w:bottom w:val="nil"/>
              <w:right w:val="nil"/>
            </w:tcBorders>
            <w:shd w:val="clear" w:color="auto" w:fill="auto"/>
            <w:noWrap/>
            <w:vAlign w:val="bottom"/>
            <w:hideMark/>
          </w:tcPr>
          <w:p w14:paraId="53C8B9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9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18" w14:textId="77777777" w:rsidR="00A33413" w:rsidRPr="001F1AD2" w:rsidRDefault="005E5BBF">
            <w:pPr>
              <w:contextualSpacing/>
              <w:rPr>
                <w:rFonts w:ascii="Times New Roman" w:eastAsia="Times New Roman" w:hAnsi="Times New Roman" w:cs="Times New Roman"/>
                <w:sz w:val="20"/>
              </w:rPr>
            </w:pPr>
          </w:p>
        </w:tc>
      </w:tr>
      <w:tr w:rsidR="006A30E3" w14:paraId="53C8B921" w14:textId="77777777">
        <w:trPr>
          <w:trHeight w:val="300"/>
        </w:trPr>
        <w:tc>
          <w:tcPr>
            <w:tcW w:w="5760" w:type="dxa"/>
            <w:tcBorders>
              <w:top w:val="nil"/>
              <w:left w:val="nil"/>
              <w:bottom w:val="nil"/>
              <w:right w:val="nil"/>
            </w:tcBorders>
            <w:shd w:val="clear" w:color="auto" w:fill="auto"/>
            <w:noWrap/>
            <w:vAlign w:val="bottom"/>
            <w:hideMark/>
          </w:tcPr>
          <w:p w14:paraId="53C8B9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9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20" w14:textId="77777777" w:rsidR="00A33413" w:rsidRPr="001F1AD2" w:rsidRDefault="005E5BBF">
            <w:pPr>
              <w:contextualSpacing/>
              <w:rPr>
                <w:rFonts w:ascii="Times New Roman" w:eastAsia="Times New Roman" w:hAnsi="Times New Roman" w:cs="Times New Roman"/>
                <w:sz w:val="20"/>
              </w:rPr>
            </w:pPr>
          </w:p>
        </w:tc>
      </w:tr>
      <w:tr w:rsidR="006A30E3" w14:paraId="53C8B929" w14:textId="77777777">
        <w:trPr>
          <w:trHeight w:val="300"/>
        </w:trPr>
        <w:tc>
          <w:tcPr>
            <w:tcW w:w="5760" w:type="dxa"/>
            <w:tcBorders>
              <w:top w:val="nil"/>
              <w:left w:val="nil"/>
              <w:bottom w:val="nil"/>
              <w:right w:val="nil"/>
            </w:tcBorders>
            <w:shd w:val="clear" w:color="auto" w:fill="auto"/>
            <w:noWrap/>
            <w:vAlign w:val="bottom"/>
            <w:hideMark/>
          </w:tcPr>
          <w:p w14:paraId="53C8B9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9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2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9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2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28" w14:textId="77777777" w:rsidR="00A33413" w:rsidRPr="001F1AD2" w:rsidRDefault="005E5BBF">
            <w:pPr>
              <w:contextualSpacing/>
              <w:rPr>
                <w:rFonts w:ascii="Times New Roman" w:eastAsia="Times New Roman" w:hAnsi="Times New Roman" w:cs="Times New Roman"/>
                <w:sz w:val="20"/>
              </w:rPr>
            </w:pPr>
          </w:p>
        </w:tc>
      </w:tr>
      <w:tr w:rsidR="006A30E3" w14:paraId="53C8B931" w14:textId="77777777">
        <w:trPr>
          <w:trHeight w:val="300"/>
        </w:trPr>
        <w:tc>
          <w:tcPr>
            <w:tcW w:w="5760" w:type="dxa"/>
            <w:tcBorders>
              <w:top w:val="nil"/>
              <w:left w:val="nil"/>
              <w:bottom w:val="nil"/>
              <w:right w:val="nil"/>
            </w:tcBorders>
            <w:shd w:val="clear" w:color="auto" w:fill="auto"/>
            <w:noWrap/>
            <w:vAlign w:val="bottom"/>
            <w:hideMark/>
          </w:tcPr>
          <w:p w14:paraId="53C8B9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9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2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9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2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30" w14:textId="77777777" w:rsidR="00A33413" w:rsidRPr="001F1AD2" w:rsidRDefault="005E5BBF">
            <w:pPr>
              <w:contextualSpacing/>
              <w:rPr>
                <w:rFonts w:ascii="Times New Roman" w:eastAsia="Times New Roman" w:hAnsi="Times New Roman" w:cs="Times New Roman"/>
                <w:sz w:val="20"/>
              </w:rPr>
            </w:pPr>
          </w:p>
        </w:tc>
      </w:tr>
      <w:tr w:rsidR="006A30E3" w14:paraId="53C8B939" w14:textId="77777777">
        <w:trPr>
          <w:trHeight w:val="300"/>
        </w:trPr>
        <w:tc>
          <w:tcPr>
            <w:tcW w:w="5760" w:type="dxa"/>
            <w:tcBorders>
              <w:top w:val="nil"/>
              <w:left w:val="nil"/>
              <w:bottom w:val="nil"/>
              <w:right w:val="nil"/>
            </w:tcBorders>
            <w:shd w:val="clear" w:color="auto" w:fill="auto"/>
            <w:noWrap/>
            <w:vAlign w:val="bottom"/>
            <w:hideMark/>
          </w:tcPr>
          <w:p w14:paraId="53C8B9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9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3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38" w14:textId="77777777" w:rsidR="00A33413" w:rsidRPr="001F1AD2" w:rsidRDefault="005E5BBF">
            <w:pPr>
              <w:contextualSpacing/>
              <w:rPr>
                <w:rFonts w:ascii="Times New Roman" w:eastAsia="Times New Roman" w:hAnsi="Times New Roman" w:cs="Times New Roman"/>
                <w:sz w:val="20"/>
              </w:rPr>
            </w:pPr>
          </w:p>
        </w:tc>
      </w:tr>
      <w:tr w:rsidR="006A30E3" w14:paraId="53C8B941" w14:textId="77777777">
        <w:trPr>
          <w:trHeight w:val="300"/>
        </w:trPr>
        <w:tc>
          <w:tcPr>
            <w:tcW w:w="5760" w:type="dxa"/>
            <w:tcBorders>
              <w:top w:val="nil"/>
              <w:left w:val="nil"/>
              <w:bottom w:val="nil"/>
              <w:right w:val="nil"/>
            </w:tcBorders>
            <w:shd w:val="clear" w:color="auto" w:fill="auto"/>
            <w:noWrap/>
            <w:vAlign w:val="bottom"/>
            <w:hideMark/>
          </w:tcPr>
          <w:p w14:paraId="53C8B9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9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40" w14:textId="77777777" w:rsidR="00A33413" w:rsidRPr="001F1AD2" w:rsidRDefault="005E5BBF">
            <w:pPr>
              <w:contextualSpacing/>
              <w:rPr>
                <w:rFonts w:ascii="Times New Roman" w:eastAsia="Times New Roman" w:hAnsi="Times New Roman" w:cs="Times New Roman"/>
                <w:sz w:val="20"/>
              </w:rPr>
            </w:pPr>
          </w:p>
        </w:tc>
      </w:tr>
      <w:tr w:rsidR="006A30E3" w14:paraId="53C8B948" w14:textId="77777777">
        <w:trPr>
          <w:trHeight w:val="300"/>
        </w:trPr>
        <w:tc>
          <w:tcPr>
            <w:tcW w:w="6240" w:type="dxa"/>
            <w:gridSpan w:val="2"/>
            <w:tcBorders>
              <w:top w:val="nil"/>
              <w:left w:val="nil"/>
              <w:bottom w:val="nil"/>
              <w:right w:val="nil"/>
            </w:tcBorders>
            <w:shd w:val="clear" w:color="auto" w:fill="auto"/>
            <w:noWrap/>
            <w:vAlign w:val="bottom"/>
            <w:hideMark/>
          </w:tcPr>
          <w:p w14:paraId="53C8B9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9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4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47" w14:textId="77777777" w:rsidR="00A33413" w:rsidRPr="001F1AD2" w:rsidRDefault="005E5BBF">
            <w:pPr>
              <w:contextualSpacing/>
              <w:rPr>
                <w:rFonts w:ascii="Times New Roman" w:eastAsia="Times New Roman" w:hAnsi="Times New Roman" w:cs="Times New Roman"/>
                <w:sz w:val="20"/>
              </w:rPr>
            </w:pPr>
          </w:p>
        </w:tc>
      </w:tr>
      <w:tr w:rsidR="006A30E3" w14:paraId="53C8B950" w14:textId="77777777">
        <w:trPr>
          <w:trHeight w:val="300"/>
        </w:trPr>
        <w:tc>
          <w:tcPr>
            <w:tcW w:w="5760" w:type="dxa"/>
            <w:tcBorders>
              <w:top w:val="nil"/>
              <w:left w:val="nil"/>
              <w:bottom w:val="nil"/>
              <w:right w:val="nil"/>
            </w:tcBorders>
            <w:shd w:val="clear" w:color="auto" w:fill="auto"/>
            <w:noWrap/>
            <w:vAlign w:val="bottom"/>
            <w:hideMark/>
          </w:tcPr>
          <w:p w14:paraId="53C8B9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4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4F" w14:textId="77777777" w:rsidR="00A33413" w:rsidRPr="001F1AD2" w:rsidRDefault="005E5BBF">
            <w:pPr>
              <w:contextualSpacing/>
              <w:rPr>
                <w:rFonts w:ascii="Times New Roman" w:eastAsia="Times New Roman" w:hAnsi="Times New Roman" w:cs="Times New Roman"/>
                <w:sz w:val="20"/>
              </w:rPr>
            </w:pPr>
          </w:p>
        </w:tc>
      </w:tr>
      <w:tr w:rsidR="006A30E3" w14:paraId="53C8B954" w14:textId="77777777">
        <w:trPr>
          <w:trHeight w:val="300"/>
        </w:trPr>
        <w:tc>
          <w:tcPr>
            <w:tcW w:w="5760" w:type="dxa"/>
            <w:tcBorders>
              <w:top w:val="nil"/>
              <w:left w:val="nil"/>
              <w:bottom w:val="nil"/>
              <w:right w:val="nil"/>
            </w:tcBorders>
            <w:shd w:val="clear" w:color="auto" w:fill="auto"/>
            <w:noWrap/>
            <w:vAlign w:val="bottom"/>
            <w:hideMark/>
          </w:tcPr>
          <w:p w14:paraId="53C8B951"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9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128 ως έχει   ΔΕΚΤΟ ΚΑΤΑ </w:t>
            </w:r>
            <w:r w:rsidRPr="001F1AD2">
              <w:rPr>
                <w:rFonts w:ascii="Calibri" w:eastAsia="Times New Roman" w:hAnsi="Calibri" w:cs="Times New Roman"/>
                <w:color w:val="000000"/>
                <w:sz w:val="22"/>
                <w:szCs w:val="22"/>
              </w:rPr>
              <w:t>ΠΛΕΙΟΨΗΦΙΑ</w:t>
            </w:r>
          </w:p>
        </w:tc>
        <w:tc>
          <w:tcPr>
            <w:tcW w:w="960" w:type="dxa"/>
            <w:tcBorders>
              <w:top w:val="nil"/>
              <w:left w:val="nil"/>
              <w:bottom w:val="nil"/>
              <w:right w:val="nil"/>
            </w:tcBorders>
            <w:shd w:val="clear" w:color="auto" w:fill="auto"/>
            <w:noWrap/>
            <w:vAlign w:val="bottom"/>
            <w:hideMark/>
          </w:tcPr>
          <w:p w14:paraId="53C8B953" w14:textId="77777777" w:rsidR="00A33413" w:rsidRPr="001F1AD2" w:rsidRDefault="005E5BBF">
            <w:pPr>
              <w:contextualSpacing/>
              <w:rPr>
                <w:rFonts w:ascii="Calibri" w:eastAsia="Times New Roman" w:hAnsi="Calibri" w:cs="Times New Roman"/>
                <w:color w:val="000000"/>
                <w:sz w:val="22"/>
                <w:szCs w:val="22"/>
              </w:rPr>
            </w:pPr>
          </w:p>
        </w:tc>
      </w:tr>
      <w:tr w:rsidR="006A30E3" w14:paraId="53C8B95C" w14:textId="77777777">
        <w:trPr>
          <w:trHeight w:val="300"/>
        </w:trPr>
        <w:tc>
          <w:tcPr>
            <w:tcW w:w="5760" w:type="dxa"/>
            <w:tcBorders>
              <w:top w:val="nil"/>
              <w:left w:val="nil"/>
              <w:bottom w:val="nil"/>
              <w:right w:val="nil"/>
            </w:tcBorders>
            <w:shd w:val="clear" w:color="auto" w:fill="auto"/>
            <w:noWrap/>
            <w:vAlign w:val="bottom"/>
            <w:hideMark/>
          </w:tcPr>
          <w:p w14:paraId="53C8B9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9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5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5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5B" w14:textId="77777777" w:rsidR="00A33413" w:rsidRPr="001F1AD2" w:rsidRDefault="005E5BBF">
            <w:pPr>
              <w:contextualSpacing/>
              <w:rPr>
                <w:rFonts w:ascii="Times New Roman" w:eastAsia="Times New Roman" w:hAnsi="Times New Roman" w:cs="Times New Roman"/>
                <w:sz w:val="20"/>
              </w:rPr>
            </w:pPr>
          </w:p>
        </w:tc>
      </w:tr>
      <w:tr w:rsidR="006A30E3" w14:paraId="53C8B964" w14:textId="77777777">
        <w:trPr>
          <w:trHeight w:val="300"/>
        </w:trPr>
        <w:tc>
          <w:tcPr>
            <w:tcW w:w="5760" w:type="dxa"/>
            <w:tcBorders>
              <w:top w:val="nil"/>
              <w:left w:val="nil"/>
              <w:bottom w:val="nil"/>
              <w:right w:val="nil"/>
            </w:tcBorders>
            <w:shd w:val="clear" w:color="auto" w:fill="auto"/>
            <w:noWrap/>
            <w:vAlign w:val="bottom"/>
            <w:hideMark/>
          </w:tcPr>
          <w:p w14:paraId="53C8B9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9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6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63" w14:textId="77777777" w:rsidR="00A33413" w:rsidRPr="001F1AD2" w:rsidRDefault="005E5BBF">
            <w:pPr>
              <w:contextualSpacing/>
              <w:rPr>
                <w:rFonts w:ascii="Times New Roman" w:eastAsia="Times New Roman" w:hAnsi="Times New Roman" w:cs="Times New Roman"/>
                <w:sz w:val="20"/>
              </w:rPr>
            </w:pPr>
          </w:p>
        </w:tc>
      </w:tr>
      <w:tr w:rsidR="006A30E3" w14:paraId="53C8B96C" w14:textId="77777777">
        <w:trPr>
          <w:trHeight w:val="300"/>
        </w:trPr>
        <w:tc>
          <w:tcPr>
            <w:tcW w:w="5760" w:type="dxa"/>
            <w:tcBorders>
              <w:top w:val="nil"/>
              <w:left w:val="nil"/>
              <w:bottom w:val="nil"/>
              <w:right w:val="nil"/>
            </w:tcBorders>
            <w:shd w:val="clear" w:color="auto" w:fill="auto"/>
            <w:noWrap/>
            <w:vAlign w:val="bottom"/>
            <w:hideMark/>
          </w:tcPr>
          <w:p w14:paraId="53C8B9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9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6B" w14:textId="77777777" w:rsidR="00A33413" w:rsidRPr="001F1AD2" w:rsidRDefault="005E5BBF">
            <w:pPr>
              <w:contextualSpacing/>
              <w:rPr>
                <w:rFonts w:ascii="Times New Roman" w:eastAsia="Times New Roman" w:hAnsi="Times New Roman" w:cs="Times New Roman"/>
                <w:sz w:val="20"/>
              </w:rPr>
            </w:pPr>
          </w:p>
        </w:tc>
      </w:tr>
      <w:tr w:rsidR="006A30E3" w14:paraId="53C8B974" w14:textId="77777777">
        <w:trPr>
          <w:trHeight w:val="300"/>
        </w:trPr>
        <w:tc>
          <w:tcPr>
            <w:tcW w:w="5760" w:type="dxa"/>
            <w:tcBorders>
              <w:top w:val="nil"/>
              <w:left w:val="nil"/>
              <w:bottom w:val="nil"/>
              <w:right w:val="nil"/>
            </w:tcBorders>
            <w:shd w:val="clear" w:color="auto" w:fill="auto"/>
            <w:noWrap/>
            <w:vAlign w:val="bottom"/>
            <w:hideMark/>
          </w:tcPr>
          <w:p w14:paraId="53C8B9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9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6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9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7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73" w14:textId="77777777" w:rsidR="00A33413" w:rsidRPr="001F1AD2" w:rsidRDefault="005E5BBF">
            <w:pPr>
              <w:contextualSpacing/>
              <w:rPr>
                <w:rFonts w:ascii="Times New Roman" w:eastAsia="Times New Roman" w:hAnsi="Times New Roman" w:cs="Times New Roman"/>
                <w:sz w:val="20"/>
              </w:rPr>
            </w:pPr>
          </w:p>
        </w:tc>
      </w:tr>
      <w:tr w:rsidR="006A30E3" w14:paraId="53C8B97C" w14:textId="77777777">
        <w:trPr>
          <w:trHeight w:val="300"/>
        </w:trPr>
        <w:tc>
          <w:tcPr>
            <w:tcW w:w="5760" w:type="dxa"/>
            <w:tcBorders>
              <w:top w:val="nil"/>
              <w:left w:val="nil"/>
              <w:bottom w:val="nil"/>
              <w:right w:val="nil"/>
            </w:tcBorders>
            <w:shd w:val="clear" w:color="auto" w:fill="auto"/>
            <w:noWrap/>
            <w:vAlign w:val="bottom"/>
            <w:hideMark/>
          </w:tcPr>
          <w:p w14:paraId="53C8B9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9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7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9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7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7B" w14:textId="77777777" w:rsidR="00A33413" w:rsidRPr="001F1AD2" w:rsidRDefault="005E5BBF">
            <w:pPr>
              <w:contextualSpacing/>
              <w:rPr>
                <w:rFonts w:ascii="Times New Roman" w:eastAsia="Times New Roman" w:hAnsi="Times New Roman" w:cs="Times New Roman"/>
                <w:sz w:val="20"/>
              </w:rPr>
            </w:pPr>
          </w:p>
        </w:tc>
      </w:tr>
      <w:tr w:rsidR="006A30E3" w14:paraId="53C8B984" w14:textId="77777777">
        <w:trPr>
          <w:trHeight w:val="300"/>
        </w:trPr>
        <w:tc>
          <w:tcPr>
            <w:tcW w:w="5760" w:type="dxa"/>
            <w:tcBorders>
              <w:top w:val="nil"/>
              <w:left w:val="nil"/>
              <w:bottom w:val="nil"/>
              <w:right w:val="nil"/>
            </w:tcBorders>
            <w:shd w:val="clear" w:color="auto" w:fill="auto"/>
            <w:noWrap/>
            <w:vAlign w:val="bottom"/>
            <w:hideMark/>
          </w:tcPr>
          <w:p w14:paraId="53C8B9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9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8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83" w14:textId="77777777" w:rsidR="00A33413" w:rsidRPr="001F1AD2" w:rsidRDefault="005E5BBF">
            <w:pPr>
              <w:contextualSpacing/>
              <w:rPr>
                <w:rFonts w:ascii="Times New Roman" w:eastAsia="Times New Roman" w:hAnsi="Times New Roman" w:cs="Times New Roman"/>
                <w:sz w:val="20"/>
              </w:rPr>
            </w:pPr>
          </w:p>
        </w:tc>
      </w:tr>
      <w:tr w:rsidR="006A30E3" w14:paraId="53C8B98C" w14:textId="77777777">
        <w:trPr>
          <w:trHeight w:val="300"/>
        </w:trPr>
        <w:tc>
          <w:tcPr>
            <w:tcW w:w="5760" w:type="dxa"/>
            <w:tcBorders>
              <w:top w:val="nil"/>
              <w:left w:val="nil"/>
              <w:bottom w:val="nil"/>
              <w:right w:val="nil"/>
            </w:tcBorders>
            <w:shd w:val="clear" w:color="auto" w:fill="auto"/>
            <w:noWrap/>
            <w:vAlign w:val="bottom"/>
            <w:hideMark/>
          </w:tcPr>
          <w:p w14:paraId="53C8B9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9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8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8B" w14:textId="77777777" w:rsidR="00A33413" w:rsidRPr="001F1AD2" w:rsidRDefault="005E5BBF">
            <w:pPr>
              <w:contextualSpacing/>
              <w:rPr>
                <w:rFonts w:ascii="Times New Roman" w:eastAsia="Times New Roman" w:hAnsi="Times New Roman" w:cs="Times New Roman"/>
                <w:sz w:val="20"/>
              </w:rPr>
            </w:pPr>
          </w:p>
        </w:tc>
      </w:tr>
      <w:tr w:rsidR="006A30E3" w14:paraId="53C8B993" w14:textId="77777777">
        <w:trPr>
          <w:trHeight w:val="300"/>
        </w:trPr>
        <w:tc>
          <w:tcPr>
            <w:tcW w:w="6240" w:type="dxa"/>
            <w:gridSpan w:val="2"/>
            <w:tcBorders>
              <w:top w:val="nil"/>
              <w:left w:val="nil"/>
              <w:bottom w:val="nil"/>
              <w:right w:val="nil"/>
            </w:tcBorders>
            <w:shd w:val="clear" w:color="auto" w:fill="auto"/>
            <w:noWrap/>
            <w:vAlign w:val="bottom"/>
            <w:hideMark/>
          </w:tcPr>
          <w:p w14:paraId="53C8B9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9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9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92" w14:textId="77777777" w:rsidR="00A33413" w:rsidRPr="001F1AD2" w:rsidRDefault="005E5BBF">
            <w:pPr>
              <w:contextualSpacing/>
              <w:rPr>
                <w:rFonts w:ascii="Times New Roman" w:eastAsia="Times New Roman" w:hAnsi="Times New Roman" w:cs="Times New Roman"/>
                <w:sz w:val="20"/>
              </w:rPr>
            </w:pPr>
          </w:p>
        </w:tc>
      </w:tr>
      <w:tr w:rsidR="006A30E3" w14:paraId="53C8B99B" w14:textId="77777777">
        <w:trPr>
          <w:trHeight w:val="300"/>
        </w:trPr>
        <w:tc>
          <w:tcPr>
            <w:tcW w:w="5760" w:type="dxa"/>
            <w:tcBorders>
              <w:top w:val="nil"/>
              <w:left w:val="nil"/>
              <w:bottom w:val="nil"/>
              <w:right w:val="nil"/>
            </w:tcBorders>
            <w:shd w:val="clear" w:color="auto" w:fill="auto"/>
            <w:noWrap/>
            <w:vAlign w:val="bottom"/>
            <w:hideMark/>
          </w:tcPr>
          <w:p w14:paraId="53C8B9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9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9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9A" w14:textId="77777777" w:rsidR="00A33413" w:rsidRPr="001F1AD2" w:rsidRDefault="005E5BBF">
            <w:pPr>
              <w:contextualSpacing/>
              <w:rPr>
                <w:rFonts w:ascii="Times New Roman" w:eastAsia="Times New Roman" w:hAnsi="Times New Roman" w:cs="Times New Roman"/>
                <w:sz w:val="20"/>
              </w:rPr>
            </w:pPr>
          </w:p>
        </w:tc>
      </w:tr>
      <w:tr w:rsidR="006A30E3" w14:paraId="53C8B99F" w14:textId="77777777">
        <w:trPr>
          <w:trHeight w:val="300"/>
        </w:trPr>
        <w:tc>
          <w:tcPr>
            <w:tcW w:w="5760" w:type="dxa"/>
            <w:tcBorders>
              <w:top w:val="nil"/>
              <w:left w:val="nil"/>
              <w:bottom w:val="nil"/>
              <w:right w:val="nil"/>
            </w:tcBorders>
            <w:shd w:val="clear" w:color="auto" w:fill="auto"/>
            <w:noWrap/>
            <w:vAlign w:val="bottom"/>
            <w:hideMark/>
          </w:tcPr>
          <w:p w14:paraId="53C8B99C"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9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129 ως έχει   ΔΕΚΤΟ ΚΑΤΑ ΠΛΕΙΟΨΗΦΙΑ</w:t>
            </w:r>
          </w:p>
        </w:tc>
        <w:tc>
          <w:tcPr>
            <w:tcW w:w="960" w:type="dxa"/>
            <w:tcBorders>
              <w:top w:val="nil"/>
              <w:left w:val="nil"/>
              <w:bottom w:val="nil"/>
              <w:right w:val="nil"/>
            </w:tcBorders>
            <w:shd w:val="clear" w:color="auto" w:fill="auto"/>
            <w:noWrap/>
            <w:vAlign w:val="bottom"/>
            <w:hideMark/>
          </w:tcPr>
          <w:p w14:paraId="53C8B99E" w14:textId="77777777" w:rsidR="00A33413" w:rsidRPr="001F1AD2" w:rsidRDefault="005E5BBF">
            <w:pPr>
              <w:contextualSpacing/>
              <w:rPr>
                <w:rFonts w:ascii="Calibri" w:eastAsia="Times New Roman" w:hAnsi="Calibri" w:cs="Times New Roman"/>
                <w:color w:val="000000"/>
                <w:sz w:val="22"/>
                <w:szCs w:val="22"/>
              </w:rPr>
            </w:pPr>
          </w:p>
        </w:tc>
      </w:tr>
      <w:tr w:rsidR="006A30E3" w14:paraId="53C8B9A7" w14:textId="77777777">
        <w:trPr>
          <w:trHeight w:val="300"/>
        </w:trPr>
        <w:tc>
          <w:tcPr>
            <w:tcW w:w="5760" w:type="dxa"/>
            <w:tcBorders>
              <w:top w:val="nil"/>
              <w:left w:val="nil"/>
              <w:bottom w:val="nil"/>
              <w:right w:val="nil"/>
            </w:tcBorders>
            <w:shd w:val="clear" w:color="auto" w:fill="auto"/>
            <w:noWrap/>
            <w:vAlign w:val="bottom"/>
            <w:hideMark/>
          </w:tcPr>
          <w:p w14:paraId="53C8B9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9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A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A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A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A6" w14:textId="77777777" w:rsidR="00A33413" w:rsidRPr="001F1AD2" w:rsidRDefault="005E5BBF">
            <w:pPr>
              <w:contextualSpacing/>
              <w:rPr>
                <w:rFonts w:ascii="Times New Roman" w:eastAsia="Times New Roman" w:hAnsi="Times New Roman" w:cs="Times New Roman"/>
                <w:sz w:val="20"/>
              </w:rPr>
            </w:pPr>
          </w:p>
        </w:tc>
      </w:tr>
      <w:tr w:rsidR="006A30E3" w14:paraId="53C8B9AF" w14:textId="77777777">
        <w:trPr>
          <w:trHeight w:val="300"/>
        </w:trPr>
        <w:tc>
          <w:tcPr>
            <w:tcW w:w="5760" w:type="dxa"/>
            <w:tcBorders>
              <w:top w:val="nil"/>
              <w:left w:val="nil"/>
              <w:bottom w:val="nil"/>
              <w:right w:val="nil"/>
            </w:tcBorders>
            <w:shd w:val="clear" w:color="auto" w:fill="auto"/>
            <w:noWrap/>
            <w:vAlign w:val="bottom"/>
            <w:hideMark/>
          </w:tcPr>
          <w:p w14:paraId="53C8B9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9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A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AE" w14:textId="77777777" w:rsidR="00A33413" w:rsidRPr="001F1AD2" w:rsidRDefault="005E5BBF">
            <w:pPr>
              <w:contextualSpacing/>
              <w:rPr>
                <w:rFonts w:ascii="Times New Roman" w:eastAsia="Times New Roman" w:hAnsi="Times New Roman" w:cs="Times New Roman"/>
                <w:sz w:val="20"/>
              </w:rPr>
            </w:pPr>
          </w:p>
        </w:tc>
      </w:tr>
      <w:tr w:rsidR="006A30E3" w14:paraId="53C8B9B7" w14:textId="77777777">
        <w:trPr>
          <w:trHeight w:val="300"/>
        </w:trPr>
        <w:tc>
          <w:tcPr>
            <w:tcW w:w="5760" w:type="dxa"/>
            <w:tcBorders>
              <w:top w:val="nil"/>
              <w:left w:val="nil"/>
              <w:bottom w:val="nil"/>
              <w:right w:val="nil"/>
            </w:tcBorders>
            <w:shd w:val="clear" w:color="auto" w:fill="auto"/>
            <w:noWrap/>
            <w:vAlign w:val="bottom"/>
            <w:hideMark/>
          </w:tcPr>
          <w:p w14:paraId="53C8B9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9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B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B6" w14:textId="77777777" w:rsidR="00A33413" w:rsidRPr="001F1AD2" w:rsidRDefault="005E5BBF">
            <w:pPr>
              <w:contextualSpacing/>
              <w:rPr>
                <w:rFonts w:ascii="Times New Roman" w:eastAsia="Times New Roman" w:hAnsi="Times New Roman" w:cs="Times New Roman"/>
                <w:sz w:val="20"/>
              </w:rPr>
            </w:pPr>
          </w:p>
        </w:tc>
      </w:tr>
      <w:tr w:rsidR="006A30E3" w14:paraId="53C8B9BF" w14:textId="77777777">
        <w:trPr>
          <w:trHeight w:val="300"/>
        </w:trPr>
        <w:tc>
          <w:tcPr>
            <w:tcW w:w="5760" w:type="dxa"/>
            <w:tcBorders>
              <w:top w:val="nil"/>
              <w:left w:val="nil"/>
              <w:bottom w:val="nil"/>
              <w:right w:val="nil"/>
            </w:tcBorders>
            <w:shd w:val="clear" w:color="auto" w:fill="auto"/>
            <w:noWrap/>
            <w:vAlign w:val="bottom"/>
            <w:hideMark/>
          </w:tcPr>
          <w:p w14:paraId="53C8B9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9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B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9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B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BE" w14:textId="77777777" w:rsidR="00A33413" w:rsidRPr="001F1AD2" w:rsidRDefault="005E5BBF">
            <w:pPr>
              <w:contextualSpacing/>
              <w:rPr>
                <w:rFonts w:ascii="Times New Roman" w:eastAsia="Times New Roman" w:hAnsi="Times New Roman" w:cs="Times New Roman"/>
                <w:sz w:val="20"/>
              </w:rPr>
            </w:pPr>
          </w:p>
        </w:tc>
      </w:tr>
      <w:tr w:rsidR="006A30E3" w14:paraId="53C8B9C7" w14:textId="77777777">
        <w:trPr>
          <w:trHeight w:val="300"/>
        </w:trPr>
        <w:tc>
          <w:tcPr>
            <w:tcW w:w="5760" w:type="dxa"/>
            <w:tcBorders>
              <w:top w:val="nil"/>
              <w:left w:val="nil"/>
              <w:bottom w:val="nil"/>
              <w:right w:val="nil"/>
            </w:tcBorders>
            <w:shd w:val="clear" w:color="auto" w:fill="auto"/>
            <w:noWrap/>
            <w:vAlign w:val="bottom"/>
            <w:hideMark/>
          </w:tcPr>
          <w:p w14:paraId="53C8B9C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9C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C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9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C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C6" w14:textId="77777777" w:rsidR="00A33413" w:rsidRPr="001F1AD2" w:rsidRDefault="005E5BBF">
            <w:pPr>
              <w:contextualSpacing/>
              <w:rPr>
                <w:rFonts w:ascii="Times New Roman" w:eastAsia="Times New Roman" w:hAnsi="Times New Roman" w:cs="Times New Roman"/>
                <w:sz w:val="20"/>
              </w:rPr>
            </w:pPr>
          </w:p>
        </w:tc>
      </w:tr>
      <w:tr w:rsidR="006A30E3" w14:paraId="53C8B9CF" w14:textId="77777777">
        <w:trPr>
          <w:trHeight w:val="300"/>
        </w:trPr>
        <w:tc>
          <w:tcPr>
            <w:tcW w:w="5760" w:type="dxa"/>
            <w:tcBorders>
              <w:top w:val="nil"/>
              <w:left w:val="nil"/>
              <w:bottom w:val="nil"/>
              <w:right w:val="nil"/>
            </w:tcBorders>
            <w:shd w:val="clear" w:color="auto" w:fill="auto"/>
            <w:noWrap/>
            <w:vAlign w:val="bottom"/>
            <w:hideMark/>
          </w:tcPr>
          <w:p w14:paraId="53C8B9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9C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C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C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CE" w14:textId="77777777" w:rsidR="00A33413" w:rsidRPr="001F1AD2" w:rsidRDefault="005E5BBF">
            <w:pPr>
              <w:contextualSpacing/>
              <w:rPr>
                <w:rFonts w:ascii="Times New Roman" w:eastAsia="Times New Roman" w:hAnsi="Times New Roman" w:cs="Times New Roman"/>
                <w:sz w:val="20"/>
              </w:rPr>
            </w:pPr>
          </w:p>
        </w:tc>
      </w:tr>
      <w:tr w:rsidR="006A30E3" w14:paraId="53C8B9D7" w14:textId="77777777">
        <w:trPr>
          <w:trHeight w:val="300"/>
        </w:trPr>
        <w:tc>
          <w:tcPr>
            <w:tcW w:w="5760" w:type="dxa"/>
            <w:tcBorders>
              <w:top w:val="nil"/>
              <w:left w:val="nil"/>
              <w:bottom w:val="nil"/>
              <w:right w:val="nil"/>
            </w:tcBorders>
            <w:shd w:val="clear" w:color="auto" w:fill="auto"/>
            <w:noWrap/>
            <w:vAlign w:val="bottom"/>
            <w:hideMark/>
          </w:tcPr>
          <w:p w14:paraId="53C8B9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9D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D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D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D6" w14:textId="77777777" w:rsidR="00A33413" w:rsidRPr="001F1AD2" w:rsidRDefault="005E5BBF">
            <w:pPr>
              <w:contextualSpacing/>
              <w:rPr>
                <w:rFonts w:ascii="Times New Roman" w:eastAsia="Times New Roman" w:hAnsi="Times New Roman" w:cs="Times New Roman"/>
                <w:sz w:val="20"/>
              </w:rPr>
            </w:pPr>
          </w:p>
        </w:tc>
      </w:tr>
      <w:tr w:rsidR="006A30E3" w14:paraId="53C8B9DE" w14:textId="77777777">
        <w:trPr>
          <w:trHeight w:val="300"/>
        </w:trPr>
        <w:tc>
          <w:tcPr>
            <w:tcW w:w="6240" w:type="dxa"/>
            <w:gridSpan w:val="2"/>
            <w:tcBorders>
              <w:top w:val="nil"/>
              <w:left w:val="nil"/>
              <w:bottom w:val="nil"/>
              <w:right w:val="nil"/>
            </w:tcBorders>
            <w:shd w:val="clear" w:color="auto" w:fill="auto"/>
            <w:noWrap/>
            <w:vAlign w:val="bottom"/>
            <w:hideMark/>
          </w:tcPr>
          <w:p w14:paraId="53C8B9D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9D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DD" w14:textId="77777777" w:rsidR="00A33413" w:rsidRPr="001F1AD2" w:rsidRDefault="005E5BBF">
            <w:pPr>
              <w:contextualSpacing/>
              <w:rPr>
                <w:rFonts w:ascii="Times New Roman" w:eastAsia="Times New Roman" w:hAnsi="Times New Roman" w:cs="Times New Roman"/>
                <w:sz w:val="20"/>
              </w:rPr>
            </w:pPr>
          </w:p>
        </w:tc>
      </w:tr>
      <w:tr w:rsidR="006A30E3" w14:paraId="53C8B9E6" w14:textId="77777777">
        <w:trPr>
          <w:trHeight w:val="300"/>
        </w:trPr>
        <w:tc>
          <w:tcPr>
            <w:tcW w:w="5760" w:type="dxa"/>
            <w:tcBorders>
              <w:top w:val="nil"/>
              <w:left w:val="nil"/>
              <w:bottom w:val="nil"/>
              <w:right w:val="nil"/>
            </w:tcBorders>
            <w:shd w:val="clear" w:color="auto" w:fill="auto"/>
            <w:noWrap/>
            <w:vAlign w:val="bottom"/>
            <w:hideMark/>
          </w:tcPr>
          <w:p w14:paraId="53C8B9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E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E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E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E5" w14:textId="77777777" w:rsidR="00A33413" w:rsidRPr="001F1AD2" w:rsidRDefault="005E5BBF">
            <w:pPr>
              <w:contextualSpacing/>
              <w:rPr>
                <w:rFonts w:ascii="Times New Roman" w:eastAsia="Times New Roman" w:hAnsi="Times New Roman" w:cs="Times New Roman"/>
                <w:sz w:val="20"/>
              </w:rPr>
            </w:pPr>
          </w:p>
        </w:tc>
      </w:tr>
      <w:tr w:rsidR="006A30E3" w14:paraId="53C8B9E9" w14:textId="77777777">
        <w:trPr>
          <w:trHeight w:val="300"/>
        </w:trPr>
        <w:tc>
          <w:tcPr>
            <w:tcW w:w="5760" w:type="dxa"/>
            <w:tcBorders>
              <w:top w:val="nil"/>
              <w:left w:val="nil"/>
              <w:bottom w:val="nil"/>
              <w:right w:val="nil"/>
            </w:tcBorders>
            <w:shd w:val="clear" w:color="auto" w:fill="auto"/>
            <w:noWrap/>
            <w:vAlign w:val="bottom"/>
            <w:hideMark/>
          </w:tcPr>
          <w:p w14:paraId="53C8B9E7"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9E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130 όπως τροποποιήθηκε   ΔΕΚΤΟ ΚΑΤΑ ΠΛΕΙΟΨΗΦΙΑ</w:t>
            </w:r>
          </w:p>
        </w:tc>
      </w:tr>
      <w:tr w:rsidR="006A30E3" w14:paraId="53C8B9F1" w14:textId="77777777">
        <w:trPr>
          <w:trHeight w:val="300"/>
        </w:trPr>
        <w:tc>
          <w:tcPr>
            <w:tcW w:w="5760" w:type="dxa"/>
            <w:tcBorders>
              <w:top w:val="nil"/>
              <w:left w:val="nil"/>
              <w:bottom w:val="nil"/>
              <w:right w:val="nil"/>
            </w:tcBorders>
            <w:shd w:val="clear" w:color="auto" w:fill="auto"/>
            <w:noWrap/>
            <w:vAlign w:val="bottom"/>
            <w:hideMark/>
          </w:tcPr>
          <w:p w14:paraId="53C8B9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9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E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E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F0" w14:textId="77777777" w:rsidR="00A33413" w:rsidRPr="001F1AD2" w:rsidRDefault="005E5BBF">
            <w:pPr>
              <w:contextualSpacing/>
              <w:rPr>
                <w:rFonts w:ascii="Times New Roman" w:eastAsia="Times New Roman" w:hAnsi="Times New Roman" w:cs="Times New Roman"/>
                <w:sz w:val="20"/>
              </w:rPr>
            </w:pPr>
          </w:p>
        </w:tc>
      </w:tr>
      <w:tr w:rsidR="006A30E3" w14:paraId="53C8B9F9" w14:textId="77777777">
        <w:trPr>
          <w:trHeight w:val="300"/>
        </w:trPr>
        <w:tc>
          <w:tcPr>
            <w:tcW w:w="5760" w:type="dxa"/>
            <w:tcBorders>
              <w:top w:val="nil"/>
              <w:left w:val="nil"/>
              <w:bottom w:val="nil"/>
              <w:right w:val="nil"/>
            </w:tcBorders>
            <w:shd w:val="clear" w:color="auto" w:fill="auto"/>
            <w:noWrap/>
            <w:vAlign w:val="bottom"/>
            <w:hideMark/>
          </w:tcPr>
          <w:p w14:paraId="53C8B9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9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F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F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F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F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9F8" w14:textId="77777777" w:rsidR="00A33413" w:rsidRPr="001F1AD2" w:rsidRDefault="005E5BBF">
            <w:pPr>
              <w:contextualSpacing/>
              <w:rPr>
                <w:rFonts w:ascii="Times New Roman" w:eastAsia="Times New Roman" w:hAnsi="Times New Roman" w:cs="Times New Roman"/>
                <w:sz w:val="20"/>
              </w:rPr>
            </w:pPr>
          </w:p>
        </w:tc>
      </w:tr>
      <w:tr w:rsidR="006A30E3" w14:paraId="53C8BA01" w14:textId="77777777">
        <w:trPr>
          <w:trHeight w:val="300"/>
        </w:trPr>
        <w:tc>
          <w:tcPr>
            <w:tcW w:w="5760" w:type="dxa"/>
            <w:tcBorders>
              <w:top w:val="nil"/>
              <w:left w:val="nil"/>
              <w:bottom w:val="nil"/>
              <w:right w:val="nil"/>
            </w:tcBorders>
            <w:shd w:val="clear" w:color="auto" w:fill="auto"/>
            <w:noWrap/>
            <w:vAlign w:val="bottom"/>
            <w:hideMark/>
          </w:tcPr>
          <w:p w14:paraId="53C8B9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9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9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9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9F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00" w14:textId="77777777" w:rsidR="00A33413" w:rsidRPr="001F1AD2" w:rsidRDefault="005E5BBF">
            <w:pPr>
              <w:contextualSpacing/>
              <w:rPr>
                <w:rFonts w:ascii="Times New Roman" w:eastAsia="Times New Roman" w:hAnsi="Times New Roman" w:cs="Times New Roman"/>
                <w:sz w:val="20"/>
              </w:rPr>
            </w:pPr>
          </w:p>
        </w:tc>
      </w:tr>
      <w:tr w:rsidR="006A30E3" w14:paraId="53C8BA09" w14:textId="77777777">
        <w:trPr>
          <w:trHeight w:val="300"/>
        </w:trPr>
        <w:tc>
          <w:tcPr>
            <w:tcW w:w="5760" w:type="dxa"/>
            <w:tcBorders>
              <w:top w:val="nil"/>
              <w:left w:val="nil"/>
              <w:bottom w:val="nil"/>
              <w:right w:val="nil"/>
            </w:tcBorders>
            <w:shd w:val="clear" w:color="auto" w:fill="auto"/>
            <w:noWrap/>
            <w:vAlign w:val="bottom"/>
            <w:hideMark/>
          </w:tcPr>
          <w:p w14:paraId="53C8BA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A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A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0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08" w14:textId="77777777" w:rsidR="00A33413" w:rsidRPr="001F1AD2" w:rsidRDefault="005E5BBF">
            <w:pPr>
              <w:contextualSpacing/>
              <w:rPr>
                <w:rFonts w:ascii="Times New Roman" w:eastAsia="Times New Roman" w:hAnsi="Times New Roman" w:cs="Times New Roman"/>
                <w:sz w:val="20"/>
              </w:rPr>
            </w:pPr>
          </w:p>
        </w:tc>
      </w:tr>
      <w:tr w:rsidR="006A30E3" w14:paraId="53C8BA11" w14:textId="77777777">
        <w:trPr>
          <w:trHeight w:val="300"/>
        </w:trPr>
        <w:tc>
          <w:tcPr>
            <w:tcW w:w="5760" w:type="dxa"/>
            <w:tcBorders>
              <w:top w:val="nil"/>
              <w:left w:val="nil"/>
              <w:bottom w:val="nil"/>
              <w:right w:val="nil"/>
            </w:tcBorders>
            <w:shd w:val="clear" w:color="auto" w:fill="auto"/>
            <w:noWrap/>
            <w:vAlign w:val="bottom"/>
            <w:hideMark/>
          </w:tcPr>
          <w:p w14:paraId="53C8BA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A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0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A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0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10" w14:textId="77777777" w:rsidR="00A33413" w:rsidRPr="001F1AD2" w:rsidRDefault="005E5BBF">
            <w:pPr>
              <w:contextualSpacing/>
              <w:rPr>
                <w:rFonts w:ascii="Times New Roman" w:eastAsia="Times New Roman" w:hAnsi="Times New Roman" w:cs="Times New Roman"/>
                <w:sz w:val="20"/>
              </w:rPr>
            </w:pPr>
          </w:p>
        </w:tc>
      </w:tr>
      <w:tr w:rsidR="006A30E3" w14:paraId="53C8BA19" w14:textId="77777777">
        <w:trPr>
          <w:trHeight w:val="300"/>
        </w:trPr>
        <w:tc>
          <w:tcPr>
            <w:tcW w:w="5760" w:type="dxa"/>
            <w:tcBorders>
              <w:top w:val="nil"/>
              <w:left w:val="nil"/>
              <w:bottom w:val="nil"/>
              <w:right w:val="nil"/>
            </w:tcBorders>
            <w:shd w:val="clear" w:color="auto" w:fill="auto"/>
            <w:noWrap/>
            <w:vAlign w:val="bottom"/>
            <w:hideMark/>
          </w:tcPr>
          <w:p w14:paraId="53C8BA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A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18" w14:textId="77777777" w:rsidR="00A33413" w:rsidRPr="001F1AD2" w:rsidRDefault="005E5BBF">
            <w:pPr>
              <w:contextualSpacing/>
              <w:rPr>
                <w:rFonts w:ascii="Times New Roman" w:eastAsia="Times New Roman" w:hAnsi="Times New Roman" w:cs="Times New Roman"/>
                <w:sz w:val="20"/>
              </w:rPr>
            </w:pPr>
          </w:p>
        </w:tc>
      </w:tr>
      <w:tr w:rsidR="006A30E3" w14:paraId="53C8BA21" w14:textId="77777777">
        <w:trPr>
          <w:trHeight w:val="300"/>
        </w:trPr>
        <w:tc>
          <w:tcPr>
            <w:tcW w:w="5760" w:type="dxa"/>
            <w:tcBorders>
              <w:top w:val="nil"/>
              <w:left w:val="nil"/>
              <w:bottom w:val="nil"/>
              <w:right w:val="nil"/>
            </w:tcBorders>
            <w:shd w:val="clear" w:color="auto" w:fill="auto"/>
            <w:noWrap/>
            <w:vAlign w:val="bottom"/>
            <w:hideMark/>
          </w:tcPr>
          <w:p w14:paraId="53C8BA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A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20" w14:textId="77777777" w:rsidR="00A33413" w:rsidRPr="001F1AD2" w:rsidRDefault="005E5BBF">
            <w:pPr>
              <w:contextualSpacing/>
              <w:rPr>
                <w:rFonts w:ascii="Times New Roman" w:eastAsia="Times New Roman" w:hAnsi="Times New Roman" w:cs="Times New Roman"/>
                <w:sz w:val="20"/>
              </w:rPr>
            </w:pPr>
          </w:p>
        </w:tc>
      </w:tr>
      <w:tr w:rsidR="006A30E3" w14:paraId="53C8BA28" w14:textId="77777777">
        <w:trPr>
          <w:trHeight w:val="300"/>
        </w:trPr>
        <w:tc>
          <w:tcPr>
            <w:tcW w:w="6240" w:type="dxa"/>
            <w:gridSpan w:val="2"/>
            <w:tcBorders>
              <w:top w:val="nil"/>
              <w:left w:val="nil"/>
              <w:bottom w:val="nil"/>
              <w:right w:val="nil"/>
            </w:tcBorders>
            <w:shd w:val="clear" w:color="auto" w:fill="auto"/>
            <w:noWrap/>
            <w:vAlign w:val="bottom"/>
            <w:hideMark/>
          </w:tcPr>
          <w:p w14:paraId="53C8BA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A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2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27" w14:textId="77777777" w:rsidR="00A33413" w:rsidRPr="001F1AD2" w:rsidRDefault="005E5BBF">
            <w:pPr>
              <w:contextualSpacing/>
              <w:rPr>
                <w:rFonts w:ascii="Times New Roman" w:eastAsia="Times New Roman" w:hAnsi="Times New Roman" w:cs="Times New Roman"/>
                <w:sz w:val="20"/>
              </w:rPr>
            </w:pPr>
          </w:p>
        </w:tc>
      </w:tr>
      <w:tr w:rsidR="006A30E3" w14:paraId="53C8BA30" w14:textId="77777777">
        <w:trPr>
          <w:trHeight w:val="300"/>
        </w:trPr>
        <w:tc>
          <w:tcPr>
            <w:tcW w:w="5760" w:type="dxa"/>
            <w:tcBorders>
              <w:top w:val="nil"/>
              <w:left w:val="nil"/>
              <w:bottom w:val="nil"/>
              <w:right w:val="nil"/>
            </w:tcBorders>
            <w:shd w:val="clear" w:color="auto" w:fill="auto"/>
            <w:noWrap/>
            <w:vAlign w:val="bottom"/>
            <w:hideMark/>
          </w:tcPr>
          <w:p w14:paraId="53C8BA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2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2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2F" w14:textId="77777777" w:rsidR="00A33413" w:rsidRPr="001F1AD2" w:rsidRDefault="005E5BBF">
            <w:pPr>
              <w:contextualSpacing/>
              <w:rPr>
                <w:rFonts w:ascii="Times New Roman" w:eastAsia="Times New Roman" w:hAnsi="Times New Roman" w:cs="Times New Roman"/>
                <w:sz w:val="20"/>
              </w:rPr>
            </w:pPr>
          </w:p>
        </w:tc>
      </w:tr>
      <w:tr w:rsidR="006A30E3" w14:paraId="53C8BA34" w14:textId="77777777">
        <w:trPr>
          <w:trHeight w:val="300"/>
        </w:trPr>
        <w:tc>
          <w:tcPr>
            <w:tcW w:w="5760" w:type="dxa"/>
            <w:tcBorders>
              <w:top w:val="nil"/>
              <w:left w:val="nil"/>
              <w:bottom w:val="nil"/>
              <w:right w:val="nil"/>
            </w:tcBorders>
            <w:shd w:val="clear" w:color="auto" w:fill="auto"/>
            <w:noWrap/>
            <w:vAlign w:val="bottom"/>
            <w:hideMark/>
          </w:tcPr>
          <w:p w14:paraId="53C8BA31"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A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131 ως έχει   ΔΕΚΤΟ ΚΑΤΑ ΠΛΕΙΟΨΗΦΙΑ</w:t>
            </w:r>
          </w:p>
        </w:tc>
        <w:tc>
          <w:tcPr>
            <w:tcW w:w="960" w:type="dxa"/>
            <w:tcBorders>
              <w:top w:val="nil"/>
              <w:left w:val="nil"/>
              <w:bottom w:val="nil"/>
              <w:right w:val="nil"/>
            </w:tcBorders>
            <w:shd w:val="clear" w:color="auto" w:fill="auto"/>
            <w:noWrap/>
            <w:vAlign w:val="bottom"/>
            <w:hideMark/>
          </w:tcPr>
          <w:p w14:paraId="53C8BA33" w14:textId="77777777" w:rsidR="00A33413" w:rsidRPr="001F1AD2" w:rsidRDefault="005E5BBF">
            <w:pPr>
              <w:contextualSpacing/>
              <w:rPr>
                <w:rFonts w:ascii="Calibri" w:eastAsia="Times New Roman" w:hAnsi="Calibri" w:cs="Times New Roman"/>
                <w:color w:val="000000"/>
                <w:sz w:val="22"/>
                <w:szCs w:val="22"/>
              </w:rPr>
            </w:pPr>
          </w:p>
        </w:tc>
      </w:tr>
      <w:tr w:rsidR="006A30E3" w14:paraId="53C8BA3C" w14:textId="77777777">
        <w:trPr>
          <w:trHeight w:val="300"/>
        </w:trPr>
        <w:tc>
          <w:tcPr>
            <w:tcW w:w="5760" w:type="dxa"/>
            <w:tcBorders>
              <w:top w:val="nil"/>
              <w:left w:val="nil"/>
              <w:bottom w:val="nil"/>
              <w:right w:val="nil"/>
            </w:tcBorders>
            <w:shd w:val="clear" w:color="auto" w:fill="auto"/>
            <w:noWrap/>
            <w:vAlign w:val="bottom"/>
            <w:hideMark/>
          </w:tcPr>
          <w:p w14:paraId="53C8BA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A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3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3B" w14:textId="77777777" w:rsidR="00A33413" w:rsidRPr="001F1AD2" w:rsidRDefault="005E5BBF">
            <w:pPr>
              <w:contextualSpacing/>
              <w:rPr>
                <w:rFonts w:ascii="Times New Roman" w:eastAsia="Times New Roman" w:hAnsi="Times New Roman" w:cs="Times New Roman"/>
                <w:sz w:val="20"/>
              </w:rPr>
            </w:pPr>
          </w:p>
        </w:tc>
      </w:tr>
      <w:tr w:rsidR="006A30E3" w14:paraId="53C8BA44" w14:textId="77777777">
        <w:trPr>
          <w:trHeight w:val="300"/>
        </w:trPr>
        <w:tc>
          <w:tcPr>
            <w:tcW w:w="5760" w:type="dxa"/>
            <w:tcBorders>
              <w:top w:val="nil"/>
              <w:left w:val="nil"/>
              <w:bottom w:val="nil"/>
              <w:right w:val="nil"/>
            </w:tcBorders>
            <w:shd w:val="clear" w:color="auto" w:fill="auto"/>
            <w:noWrap/>
            <w:vAlign w:val="bottom"/>
            <w:hideMark/>
          </w:tcPr>
          <w:p w14:paraId="53C8BA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A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43" w14:textId="77777777" w:rsidR="00A33413" w:rsidRPr="001F1AD2" w:rsidRDefault="005E5BBF">
            <w:pPr>
              <w:contextualSpacing/>
              <w:rPr>
                <w:rFonts w:ascii="Times New Roman" w:eastAsia="Times New Roman" w:hAnsi="Times New Roman" w:cs="Times New Roman"/>
                <w:sz w:val="20"/>
              </w:rPr>
            </w:pPr>
          </w:p>
        </w:tc>
      </w:tr>
      <w:tr w:rsidR="006A30E3" w14:paraId="53C8BA4C" w14:textId="77777777">
        <w:trPr>
          <w:trHeight w:val="300"/>
        </w:trPr>
        <w:tc>
          <w:tcPr>
            <w:tcW w:w="5760" w:type="dxa"/>
            <w:tcBorders>
              <w:top w:val="nil"/>
              <w:left w:val="nil"/>
              <w:bottom w:val="nil"/>
              <w:right w:val="nil"/>
            </w:tcBorders>
            <w:shd w:val="clear" w:color="auto" w:fill="auto"/>
            <w:noWrap/>
            <w:vAlign w:val="bottom"/>
            <w:hideMark/>
          </w:tcPr>
          <w:p w14:paraId="53C8BA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A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4B" w14:textId="77777777" w:rsidR="00A33413" w:rsidRPr="001F1AD2" w:rsidRDefault="005E5BBF">
            <w:pPr>
              <w:contextualSpacing/>
              <w:rPr>
                <w:rFonts w:ascii="Times New Roman" w:eastAsia="Times New Roman" w:hAnsi="Times New Roman" w:cs="Times New Roman"/>
                <w:sz w:val="20"/>
              </w:rPr>
            </w:pPr>
          </w:p>
        </w:tc>
      </w:tr>
      <w:tr w:rsidR="006A30E3" w14:paraId="53C8BA54" w14:textId="77777777">
        <w:trPr>
          <w:trHeight w:val="300"/>
        </w:trPr>
        <w:tc>
          <w:tcPr>
            <w:tcW w:w="5760" w:type="dxa"/>
            <w:tcBorders>
              <w:top w:val="nil"/>
              <w:left w:val="nil"/>
              <w:bottom w:val="nil"/>
              <w:right w:val="nil"/>
            </w:tcBorders>
            <w:shd w:val="clear" w:color="auto" w:fill="auto"/>
            <w:noWrap/>
            <w:vAlign w:val="bottom"/>
            <w:hideMark/>
          </w:tcPr>
          <w:p w14:paraId="53C8BA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A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A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5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53" w14:textId="77777777" w:rsidR="00A33413" w:rsidRPr="001F1AD2" w:rsidRDefault="005E5BBF">
            <w:pPr>
              <w:contextualSpacing/>
              <w:rPr>
                <w:rFonts w:ascii="Times New Roman" w:eastAsia="Times New Roman" w:hAnsi="Times New Roman" w:cs="Times New Roman"/>
                <w:sz w:val="20"/>
              </w:rPr>
            </w:pPr>
          </w:p>
        </w:tc>
      </w:tr>
      <w:tr w:rsidR="006A30E3" w14:paraId="53C8BA5C" w14:textId="77777777">
        <w:trPr>
          <w:trHeight w:val="300"/>
        </w:trPr>
        <w:tc>
          <w:tcPr>
            <w:tcW w:w="5760" w:type="dxa"/>
            <w:tcBorders>
              <w:top w:val="nil"/>
              <w:left w:val="nil"/>
              <w:bottom w:val="nil"/>
              <w:right w:val="nil"/>
            </w:tcBorders>
            <w:shd w:val="clear" w:color="auto" w:fill="auto"/>
            <w:noWrap/>
            <w:vAlign w:val="bottom"/>
            <w:hideMark/>
          </w:tcPr>
          <w:p w14:paraId="53C8BA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A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5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A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5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5B" w14:textId="77777777" w:rsidR="00A33413" w:rsidRPr="001F1AD2" w:rsidRDefault="005E5BBF">
            <w:pPr>
              <w:contextualSpacing/>
              <w:rPr>
                <w:rFonts w:ascii="Times New Roman" w:eastAsia="Times New Roman" w:hAnsi="Times New Roman" w:cs="Times New Roman"/>
                <w:sz w:val="20"/>
              </w:rPr>
            </w:pPr>
          </w:p>
        </w:tc>
      </w:tr>
      <w:tr w:rsidR="006A30E3" w14:paraId="53C8BA64" w14:textId="77777777">
        <w:trPr>
          <w:trHeight w:val="300"/>
        </w:trPr>
        <w:tc>
          <w:tcPr>
            <w:tcW w:w="5760" w:type="dxa"/>
            <w:tcBorders>
              <w:top w:val="nil"/>
              <w:left w:val="nil"/>
              <w:bottom w:val="nil"/>
              <w:right w:val="nil"/>
            </w:tcBorders>
            <w:shd w:val="clear" w:color="auto" w:fill="auto"/>
            <w:noWrap/>
            <w:vAlign w:val="bottom"/>
            <w:hideMark/>
          </w:tcPr>
          <w:p w14:paraId="53C8BA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A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6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63" w14:textId="77777777" w:rsidR="00A33413" w:rsidRPr="001F1AD2" w:rsidRDefault="005E5BBF">
            <w:pPr>
              <w:contextualSpacing/>
              <w:rPr>
                <w:rFonts w:ascii="Times New Roman" w:eastAsia="Times New Roman" w:hAnsi="Times New Roman" w:cs="Times New Roman"/>
                <w:sz w:val="20"/>
              </w:rPr>
            </w:pPr>
          </w:p>
        </w:tc>
      </w:tr>
      <w:tr w:rsidR="006A30E3" w14:paraId="53C8BA6C" w14:textId="77777777">
        <w:trPr>
          <w:trHeight w:val="300"/>
        </w:trPr>
        <w:tc>
          <w:tcPr>
            <w:tcW w:w="5760" w:type="dxa"/>
            <w:tcBorders>
              <w:top w:val="nil"/>
              <w:left w:val="nil"/>
              <w:bottom w:val="nil"/>
              <w:right w:val="nil"/>
            </w:tcBorders>
            <w:shd w:val="clear" w:color="auto" w:fill="auto"/>
            <w:noWrap/>
            <w:vAlign w:val="bottom"/>
            <w:hideMark/>
          </w:tcPr>
          <w:p w14:paraId="53C8BA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A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6B" w14:textId="77777777" w:rsidR="00A33413" w:rsidRPr="001F1AD2" w:rsidRDefault="005E5BBF">
            <w:pPr>
              <w:contextualSpacing/>
              <w:rPr>
                <w:rFonts w:ascii="Times New Roman" w:eastAsia="Times New Roman" w:hAnsi="Times New Roman" w:cs="Times New Roman"/>
                <w:sz w:val="20"/>
              </w:rPr>
            </w:pPr>
          </w:p>
        </w:tc>
      </w:tr>
      <w:tr w:rsidR="006A30E3" w14:paraId="53C8BA73" w14:textId="77777777">
        <w:trPr>
          <w:trHeight w:val="300"/>
        </w:trPr>
        <w:tc>
          <w:tcPr>
            <w:tcW w:w="6240" w:type="dxa"/>
            <w:gridSpan w:val="2"/>
            <w:tcBorders>
              <w:top w:val="nil"/>
              <w:left w:val="nil"/>
              <w:bottom w:val="nil"/>
              <w:right w:val="nil"/>
            </w:tcBorders>
            <w:shd w:val="clear" w:color="auto" w:fill="auto"/>
            <w:noWrap/>
            <w:vAlign w:val="bottom"/>
            <w:hideMark/>
          </w:tcPr>
          <w:p w14:paraId="53C8BA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A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7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72" w14:textId="77777777" w:rsidR="00A33413" w:rsidRPr="001F1AD2" w:rsidRDefault="005E5BBF">
            <w:pPr>
              <w:contextualSpacing/>
              <w:rPr>
                <w:rFonts w:ascii="Times New Roman" w:eastAsia="Times New Roman" w:hAnsi="Times New Roman" w:cs="Times New Roman"/>
                <w:sz w:val="20"/>
              </w:rPr>
            </w:pPr>
          </w:p>
        </w:tc>
      </w:tr>
      <w:tr w:rsidR="006A30E3" w14:paraId="53C8BA7B" w14:textId="77777777">
        <w:trPr>
          <w:trHeight w:val="300"/>
        </w:trPr>
        <w:tc>
          <w:tcPr>
            <w:tcW w:w="5760" w:type="dxa"/>
            <w:tcBorders>
              <w:top w:val="nil"/>
              <w:left w:val="nil"/>
              <w:bottom w:val="nil"/>
              <w:right w:val="nil"/>
            </w:tcBorders>
            <w:shd w:val="clear" w:color="auto" w:fill="auto"/>
            <w:noWrap/>
            <w:vAlign w:val="bottom"/>
            <w:hideMark/>
          </w:tcPr>
          <w:p w14:paraId="53C8BA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7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7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7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7A" w14:textId="77777777" w:rsidR="00A33413" w:rsidRPr="001F1AD2" w:rsidRDefault="005E5BBF">
            <w:pPr>
              <w:contextualSpacing/>
              <w:rPr>
                <w:rFonts w:ascii="Times New Roman" w:eastAsia="Times New Roman" w:hAnsi="Times New Roman" w:cs="Times New Roman"/>
                <w:sz w:val="20"/>
              </w:rPr>
            </w:pPr>
          </w:p>
        </w:tc>
      </w:tr>
      <w:tr w:rsidR="006A30E3" w14:paraId="53C8BA7F" w14:textId="77777777">
        <w:trPr>
          <w:trHeight w:val="300"/>
        </w:trPr>
        <w:tc>
          <w:tcPr>
            <w:tcW w:w="5760" w:type="dxa"/>
            <w:tcBorders>
              <w:top w:val="nil"/>
              <w:left w:val="nil"/>
              <w:bottom w:val="nil"/>
              <w:right w:val="nil"/>
            </w:tcBorders>
            <w:shd w:val="clear" w:color="auto" w:fill="auto"/>
            <w:noWrap/>
            <w:vAlign w:val="bottom"/>
            <w:hideMark/>
          </w:tcPr>
          <w:p w14:paraId="53C8BA7C"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A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132 ως </w:t>
            </w:r>
            <w:r w:rsidRPr="001F1AD2">
              <w:rPr>
                <w:rFonts w:ascii="Calibri" w:eastAsia="Times New Roman" w:hAnsi="Calibri" w:cs="Times New Roman"/>
                <w:color w:val="000000"/>
                <w:sz w:val="22"/>
                <w:szCs w:val="22"/>
              </w:rPr>
              <w:t>έχει   ΔΕΚΤΟ ΚΑΤΑ ΠΛΕΙΟΨΗΦΙΑ</w:t>
            </w:r>
          </w:p>
        </w:tc>
        <w:tc>
          <w:tcPr>
            <w:tcW w:w="960" w:type="dxa"/>
            <w:tcBorders>
              <w:top w:val="nil"/>
              <w:left w:val="nil"/>
              <w:bottom w:val="nil"/>
              <w:right w:val="nil"/>
            </w:tcBorders>
            <w:shd w:val="clear" w:color="auto" w:fill="auto"/>
            <w:noWrap/>
            <w:vAlign w:val="bottom"/>
            <w:hideMark/>
          </w:tcPr>
          <w:p w14:paraId="53C8BA7E" w14:textId="77777777" w:rsidR="00A33413" w:rsidRPr="001F1AD2" w:rsidRDefault="005E5BBF">
            <w:pPr>
              <w:contextualSpacing/>
              <w:rPr>
                <w:rFonts w:ascii="Calibri" w:eastAsia="Times New Roman" w:hAnsi="Calibri" w:cs="Times New Roman"/>
                <w:color w:val="000000"/>
                <w:sz w:val="22"/>
                <w:szCs w:val="22"/>
              </w:rPr>
            </w:pPr>
          </w:p>
        </w:tc>
      </w:tr>
      <w:tr w:rsidR="006A30E3" w14:paraId="53C8BA87" w14:textId="77777777">
        <w:trPr>
          <w:trHeight w:val="300"/>
        </w:trPr>
        <w:tc>
          <w:tcPr>
            <w:tcW w:w="5760" w:type="dxa"/>
            <w:tcBorders>
              <w:top w:val="nil"/>
              <w:left w:val="nil"/>
              <w:bottom w:val="nil"/>
              <w:right w:val="nil"/>
            </w:tcBorders>
            <w:shd w:val="clear" w:color="auto" w:fill="auto"/>
            <w:noWrap/>
            <w:vAlign w:val="bottom"/>
            <w:hideMark/>
          </w:tcPr>
          <w:p w14:paraId="53C8BA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A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8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8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86" w14:textId="77777777" w:rsidR="00A33413" w:rsidRPr="001F1AD2" w:rsidRDefault="005E5BBF">
            <w:pPr>
              <w:contextualSpacing/>
              <w:rPr>
                <w:rFonts w:ascii="Times New Roman" w:eastAsia="Times New Roman" w:hAnsi="Times New Roman" w:cs="Times New Roman"/>
                <w:sz w:val="20"/>
              </w:rPr>
            </w:pPr>
          </w:p>
        </w:tc>
      </w:tr>
      <w:tr w:rsidR="006A30E3" w14:paraId="53C8BA8F" w14:textId="77777777">
        <w:trPr>
          <w:trHeight w:val="300"/>
        </w:trPr>
        <w:tc>
          <w:tcPr>
            <w:tcW w:w="5760" w:type="dxa"/>
            <w:tcBorders>
              <w:top w:val="nil"/>
              <w:left w:val="nil"/>
              <w:bottom w:val="nil"/>
              <w:right w:val="nil"/>
            </w:tcBorders>
            <w:shd w:val="clear" w:color="auto" w:fill="auto"/>
            <w:noWrap/>
            <w:vAlign w:val="bottom"/>
            <w:hideMark/>
          </w:tcPr>
          <w:p w14:paraId="53C8BA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A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8E" w14:textId="77777777" w:rsidR="00A33413" w:rsidRPr="001F1AD2" w:rsidRDefault="005E5BBF">
            <w:pPr>
              <w:contextualSpacing/>
              <w:rPr>
                <w:rFonts w:ascii="Times New Roman" w:eastAsia="Times New Roman" w:hAnsi="Times New Roman" w:cs="Times New Roman"/>
                <w:sz w:val="20"/>
              </w:rPr>
            </w:pPr>
          </w:p>
        </w:tc>
      </w:tr>
      <w:tr w:rsidR="006A30E3" w14:paraId="53C8BA97" w14:textId="77777777">
        <w:trPr>
          <w:trHeight w:val="300"/>
        </w:trPr>
        <w:tc>
          <w:tcPr>
            <w:tcW w:w="5760" w:type="dxa"/>
            <w:tcBorders>
              <w:top w:val="nil"/>
              <w:left w:val="nil"/>
              <w:bottom w:val="nil"/>
              <w:right w:val="nil"/>
            </w:tcBorders>
            <w:shd w:val="clear" w:color="auto" w:fill="auto"/>
            <w:noWrap/>
            <w:vAlign w:val="bottom"/>
            <w:hideMark/>
          </w:tcPr>
          <w:p w14:paraId="53C8BA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A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9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96" w14:textId="77777777" w:rsidR="00A33413" w:rsidRPr="001F1AD2" w:rsidRDefault="005E5BBF">
            <w:pPr>
              <w:contextualSpacing/>
              <w:rPr>
                <w:rFonts w:ascii="Times New Roman" w:eastAsia="Times New Roman" w:hAnsi="Times New Roman" w:cs="Times New Roman"/>
                <w:sz w:val="20"/>
              </w:rPr>
            </w:pPr>
          </w:p>
        </w:tc>
      </w:tr>
      <w:tr w:rsidR="006A30E3" w14:paraId="53C8BA9F" w14:textId="77777777">
        <w:trPr>
          <w:trHeight w:val="300"/>
        </w:trPr>
        <w:tc>
          <w:tcPr>
            <w:tcW w:w="5760" w:type="dxa"/>
            <w:tcBorders>
              <w:top w:val="nil"/>
              <w:left w:val="nil"/>
              <w:bottom w:val="nil"/>
              <w:right w:val="nil"/>
            </w:tcBorders>
            <w:shd w:val="clear" w:color="auto" w:fill="auto"/>
            <w:noWrap/>
            <w:vAlign w:val="bottom"/>
            <w:hideMark/>
          </w:tcPr>
          <w:p w14:paraId="53C8BA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A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A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9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9E" w14:textId="77777777" w:rsidR="00A33413" w:rsidRPr="001F1AD2" w:rsidRDefault="005E5BBF">
            <w:pPr>
              <w:contextualSpacing/>
              <w:rPr>
                <w:rFonts w:ascii="Times New Roman" w:eastAsia="Times New Roman" w:hAnsi="Times New Roman" w:cs="Times New Roman"/>
                <w:sz w:val="20"/>
              </w:rPr>
            </w:pPr>
          </w:p>
        </w:tc>
      </w:tr>
      <w:tr w:rsidR="006A30E3" w14:paraId="53C8BAA7" w14:textId="77777777">
        <w:trPr>
          <w:trHeight w:val="300"/>
        </w:trPr>
        <w:tc>
          <w:tcPr>
            <w:tcW w:w="5760" w:type="dxa"/>
            <w:tcBorders>
              <w:top w:val="nil"/>
              <w:left w:val="nil"/>
              <w:bottom w:val="nil"/>
              <w:right w:val="nil"/>
            </w:tcBorders>
            <w:shd w:val="clear" w:color="auto" w:fill="auto"/>
            <w:noWrap/>
            <w:vAlign w:val="bottom"/>
            <w:hideMark/>
          </w:tcPr>
          <w:p w14:paraId="53C8BA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A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A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AA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A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A6" w14:textId="77777777" w:rsidR="00A33413" w:rsidRPr="001F1AD2" w:rsidRDefault="005E5BBF">
            <w:pPr>
              <w:contextualSpacing/>
              <w:rPr>
                <w:rFonts w:ascii="Times New Roman" w:eastAsia="Times New Roman" w:hAnsi="Times New Roman" w:cs="Times New Roman"/>
                <w:sz w:val="20"/>
              </w:rPr>
            </w:pPr>
          </w:p>
        </w:tc>
      </w:tr>
      <w:tr w:rsidR="006A30E3" w14:paraId="53C8BAAF" w14:textId="77777777">
        <w:trPr>
          <w:trHeight w:val="300"/>
        </w:trPr>
        <w:tc>
          <w:tcPr>
            <w:tcW w:w="5760" w:type="dxa"/>
            <w:tcBorders>
              <w:top w:val="nil"/>
              <w:left w:val="nil"/>
              <w:bottom w:val="nil"/>
              <w:right w:val="nil"/>
            </w:tcBorders>
            <w:shd w:val="clear" w:color="auto" w:fill="auto"/>
            <w:noWrap/>
            <w:vAlign w:val="bottom"/>
            <w:hideMark/>
          </w:tcPr>
          <w:p w14:paraId="53C8BA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A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A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AE" w14:textId="77777777" w:rsidR="00A33413" w:rsidRPr="001F1AD2" w:rsidRDefault="005E5BBF">
            <w:pPr>
              <w:contextualSpacing/>
              <w:rPr>
                <w:rFonts w:ascii="Times New Roman" w:eastAsia="Times New Roman" w:hAnsi="Times New Roman" w:cs="Times New Roman"/>
                <w:sz w:val="20"/>
              </w:rPr>
            </w:pPr>
          </w:p>
        </w:tc>
      </w:tr>
      <w:tr w:rsidR="006A30E3" w14:paraId="53C8BAB7" w14:textId="77777777">
        <w:trPr>
          <w:trHeight w:val="300"/>
        </w:trPr>
        <w:tc>
          <w:tcPr>
            <w:tcW w:w="5760" w:type="dxa"/>
            <w:tcBorders>
              <w:top w:val="nil"/>
              <w:left w:val="nil"/>
              <w:bottom w:val="nil"/>
              <w:right w:val="nil"/>
            </w:tcBorders>
            <w:shd w:val="clear" w:color="auto" w:fill="auto"/>
            <w:noWrap/>
            <w:vAlign w:val="bottom"/>
            <w:hideMark/>
          </w:tcPr>
          <w:p w14:paraId="53C8BA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A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B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B6" w14:textId="77777777" w:rsidR="00A33413" w:rsidRPr="001F1AD2" w:rsidRDefault="005E5BBF">
            <w:pPr>
              <w:contextualSpacing/>
              <w:rPr>
                <w:rFonts w:ascii="Times New Roman" w:eastAsia="Times New Roman" w:hAnsi="Times New Roman" w:cs="Times New Roman"/>
                <w:sz w:val="20"/>
              </w:rPr>
            </w:pPr>
          </w:p>
        </w:tc>
      </w:tr>
      <w:tr w:rsidR="006A30E3" w14:paraId="53C8BABE" w14:textId="77777777">
        <w:trPr>
          <w:trHeight w:val="300"/>
        </w:trPr>
        <w:tc>
          <w:tcPr>
            <w:tcW w:w="6240" w:type="dxa"/>
            <w:gridSpan w:val="2"/>
            <w:tcBorders>
              <w:top w:val="nil"/>
              <w:left w:val="nil"/>
              <w:bottom w:val="nil"/>
              <w:right w:val="nil"/>
            </w:tcBorders>
            <w:shd w:val="clear" w:color="auto" w:fill="auto"/>
            <w:noWrap/>
            <w:vAlign w:val="bottom"/>
            <w:hideMark/>
          </w:tcPr>
          <w:p w14:paraId="53C8BA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A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B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BD" w14:textId="77777777" w:rsidR="00A33413" w:rsidRPr="001F1AD2" w:rsidRDefault="005E5BBF">
            <w:pPr>
              <w:contextualSpacing/>
              <w:rPr>
                <w:rFonts w:ascii="Times New Roman" w:eastAsia="Times New Roman" w:hAnsi="Times New Roman" w:cs="Times New Roman"/>
                <w:sz w:val="20"/>
              </w:rPr>
            </w:pPr>
          </w:p>
        </w:tc>
      </w:tr>
      <w:tr w:rsidR="006A30E3" w14:paraId="53C8BAC6" w14:textId="77777777">
        <w:trPr>
          <w:trHeight w:val="300"/>
        </w:trPr>
        <w:tc>
          <w:tcPr>
            <w:tcW w:w="5760" w:type="dxa"/>
            <w:tcBorders>
              <w:top w:val="nil"/>
              <w:left w:val="nil"/>
              <w:bottom w:val="nil"/>
              <w:right w:val="nil"/>
            </w:tcBorders>
            <w:shd w:val="clear" w:color="auto" w:fill="auto"/>
            <w:noWrap/>
            <w:vAlign w:val="bottom"/>
            <w:hideMark/>
          </w:tcPr>
          <w:p w14:paraId="53C8BAB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C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C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C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C5" w14:textId="77777777" w:rsidR="00A33413" w:rsidRPr="001F1AD2" w:rsidRDefault="005E5BBF">
            <w:pPr>
              <w:contextualSpacing/>
              <w:rPr>
                <w:rFonts w:ascii="Times New Roman" w:eastAsia="Times New Roman" w:hAnsi="Times New Roman" w:cs="Times New Roman"/>
                <w:sz w:val="20"/>
              </w:rPr>
            </w:pPr>
          </w:p>
        </w:tc>
      </w:tr>
      <w:tr w:rsidR="006A30E3" w14:paraId="53C8BACA" w14:textId="77777777">
        <w:trPr>
          <w:trHeight w:val="300"/>
        </w:trPr>
        <w:tc>
          <w:tcPr>
            <w:tcW w:w="5760" w:type="dxa"/>
            <w:tcBorders>
              <w:top w:val="nil"/>
              <w:left w:val="nil"/>
              <w:bottom w:val="nil"/>
              <w:right w:val="nil"/>
            </w:tcBorders>
            <w:shd w:val="clear" w:color="auto" w:fill="auto"/>
            <w:noWrap/>
            <w:vAlign w:val="bottom"/>
            <w:hideMark/>
          </w:tcPr>
          <w:p w14:paraId="53C8BAC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A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133 ως έχει    ΔΕΚΤΟ ΚΑΤΑ ΠΛΕΙΟΨΗΦΙΑ</w:t>
            </w:r>
          </w:p>
        </w:tc>
        <w:tc>
          <w:tcPr>
            <w:tcW w:w="960" w:type="dxa"/>
            <w:tcBorders>
              <w:top w:val="nil"/>
              <w:left w:val="nil"/>
              <w:bottom w:val="nil"/>
              <w:right w:val="nil"/>
            </w:tcBorders>
            <w:shd w:val="clear" w:color="auto" w:fill="auto"/>
            <w:noWrap/>
            <w:vAlign w:val="bottom"/>
            <w:hideMark/>
          </w:tcPr>
          <w:p w14:paraId="53C8BAC9" w14:textId="77777777" w:rsidR="00A33413" w:rsidRPr="001F1AD2" w:rsidRDefault="005E5BBF">
            <w:pPr>
              <w:contextualSpacing/>
              <w:rPr>
                <w:rFonts w:ascii="Calibri" w:eastAsia="Times New Roman" w:hAnsi="Calibri" w:cs="Times New Roman"/>
                <w:color w:val="000000"/>
                <w:sz w:val="22"/>
                <w:szCs w:val="22"/>
              </w:rPr>
            </w:pPr>
          </w:p>
        </w:tc>
      </w:tr>
      <w:tr w:rsidR="006A30E3" w14:paraId="53C8BAD2" w14:textId="77777777">
        <w:trPr>
          <w:trHeight w:val="300"/>
        </w:trPr>
        <w:tc>
          <w:tcPr>
            <w:tcW w:w="5760" w:type="dxa"/>
            <w:tcBorders>
              <w:top w:val="nil"/>
              <w:left w:val="nil"/>
              <w:bottom w:val="nil"/>
              <w:right w:val="nil"/>
            </w:tcBorders>
            <w:shd w:val="clear" w:color="auto" w:fill="auto"/>
            <w:noWrap/>
            <w:vAlign w:val="bottom"/>
            <w:hideMark/>
          </w:tcPr>
          <w:p w14:paraId="53C8BA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A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C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D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D1" w14:textId="77777777" w:rsidR="00A33413" w:rsidRPr="001F1AD2" w:rsidRDefault="005E5BBF">
            <w:pPr>
              <w:contextualSpacing/>
              <w:rPr>
                <w:rFonts w:ascii="Times New Roman" w:eastAsia="Times New Roman" w:hAnsi="Times New Roman" w:cs="Times New Roman"/>
                <w:sz w:val="20"/>
              </w:rPr>
            </w:pPr>
          </w:p>
        </w:tc>
      </w:tr>
      <w:tr w:rsidR="006A30E3" w14:paraId="53C8BADA" w14:textId="77777777">
        <w:trPr>
          <w:trHeight w:val="300"/>
        </w:trPr>
        <w:tc>
          <w:tcPr>
            <w:tcW w:w="5760" w:type="dxa"/>
            <w:tcBorders>
              <w:top w:val="nil"/>
              <w:left w:val="nil"/>
              <w:bottom w:val="nil"/>
              <w:right w:val="nil"/>
            </w:tcBorders>
            <w:shd w:val="clear" w:color="auto" w:fill="auto"/>
            <w:noWrap/>
            <w:vAlign w:val="bottom"/>
            <w:hideMark/>
          </w:tcPr>
          <w:p w14:paraId="53C8BA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A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D9" w14:textId="77777777" w:rsidR="00A33413" w:rsidRPr="001F1AD2" w:rsidRDefault="005E5BBF">
            <w:pPr>
              <w:contextualSpacing/>
              <w:rPr>
                <w:rFonts w:ascii="Times New Roman" w:eastAsia="Times New Roman" w:hAnsi="Times New Roman" w:cs="Times New Roman"/>
                <w:sz w:val="20"/>
              </w:rPr>
            </w:pPr>
          </w:p>
        </w:tc>
      </w:tr>
      <w:tr w:rsidR="006A30E3" w14:paraId="53C8BAE2" w14:textId="77777777">
        <w:trPr>
          <w:trHeight w:val="300"/>
        </w:trPr>
        <w:tc>
          <w:tcPr>
            <w:tcW w:w="5760" w:type="dxa"/>
            <w:tcBorders>
              <w:top w:val="nil"/>
              <w:left w:val="nil"/>
              <w:bottom w:val="nil"/>
              <w:right w:val="nil"/>
            </w:tcBorders>
            <w:shd w:val="clear" w:color="auto" w:fill="auto"/>
            <w:noWrap/>
            <w:vAlign w:val="bottom"/>
            <w:hideMark/>
          </w:tcPr>
          <w:p w14:paraId="53C8BA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A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E1" w14:textId="77777777" w:rsidR="00A33413" w:rsidRPr="001F1AD2" w:rsidRDefault="005E5BBF">
            <w:pPr>
              <w:contextualSpacing/>
              <w:rPr>
                <w:rFonts w:ascii="Times New Roman" w:eastAsia="Times New Roman" w:hAnsi="Times New Roman" w:cs="Times New Roman"/>
                <w:sz w:val="20"/>
              </w:rPr>
            </w:pPr>
          </w:p>
        </w:tc>
      </w:tr>
      <w:tr w:rsidR="006A30E3" w14:paraId="53C8BAEA" w14:textId="77777777">
        <w:trPr>
          <w:trHeight w:val="300"/>
        </w:trPr>
        <w:tc>
          <w:tcPr>
            <w:tcW w:w="5760" w:type="dxa"/>
            <w:tcBorders>
              <w:top w:val="nil"/>
              <w:left w:val="nil"/>
              <w:bottom w:val="nil"/>
              <w:right w:val="nil"/>
            </w:tcBorders>
            <w:shd w:val="clear" w:color="auto" w:fill="auto"/>
            <w:noWrap/>
            <w:vAlign w:val="bottom"/>
            <w:hideMark/>
          </w:tcPr>
          <w:p w14:paraId="53C8BA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A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A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E9" w14:textId="77777777" w:rsidR="00A33413" w:rsidRPr="001F1AD2" w:rsidRDefault="005E5BBF">
            <w:pPr>
              <w:contextualSpacing/>
              <w:rPr>
                <w:rFonts w:ascii="Times New Roman" w:eastAsia="Times New Roman" w:hAnsi="Times New Roman" w:cs="Times New Roman"/>
                <w:sz w:val="20"/>
              </w:rPr>
            </w:pPr>
          </w:p>
        </w:tc>
      </w:tr>
      <w:tr w:rsidR="006A30E3" w14:paraId="53C8BAF2" w14:textId="77777777">
        <w:trPr>
          <w:trHeight w:val="300"/>
        </w:trPr>
        <w:tc>
          <w:tcPr>
            <w:tcW w:w="5760" w:type="dxa"/>
            <w:tcBorders>
              <w:top w:val="nil"/>
              <w:left w:val="nil"/>
              <w:bottom w:val="nil"/>
              <w:right w:val="nil"/>
            </w:tcBorders>
            <w:shd w:val="clear" w:color="auto" w:fill="auto"/>
            <w:noWrap/>
            <w:vAlign w:val="bottom"/>
            <w:hideMark/>
          </w:tcPr>
          <w:p w14:paraId="53C8BA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A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E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A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F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F1" w14:textId="77777777" w:rsidR="00A33413" w:rsidRPr="001F1AD2" w:rsidRDefault="005E5BBF">
            <w:pPr>
              <w:contextualSpacing/>
              <w:rPr>
                <w:rFonts w:ascii="Times New Roman" w:eastAsia="Times New Roman" w:hAnsi="Times New Roman" w:cs="Times New Roman"/>
                <w:sz w:val="20"/>
              </w:rPr>
            </w:pPr>
          </w:p>
        </w:tc>
      </w:tr>
      <w:tr w:rsidR="006A30E3" w14:paraId="53C8BAFA" w14:textId="77777777">
        <w:trPr>
          <w:trHeight w:val="300"/>
        </w:trPr>
        <w:tc>
          <w:tcPr>
            <w:tcW w:w="5760" w:type="dxa"/>
            <w:tcBorders>
              <w:top w:val="nil"/>
              <w:left w:val="nil"/>
              <w:bottom w:val="nil"/>
              <w:right w:val="nil"/>
            </w:tcBorders>
            <w:shd w:val="clear" w:color="auto" w:fill="auto"/>
            <w:noWrap/>
            <w:vAlign w:val="bottom"/>
            <w:hideMark/>
          </w:tcPr>
          <w:p w14:paraId="53C8BA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A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F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AF9" w14:textId="77777777" w:rsidR="00A33413" w:rsidRPr="001F1AD2" w:rsidRDefault="005E5BBF">
            <w:pPr>
              <w:contextualSpacing/>
              <w:rPr>
                <w:rFonts w:ascii="Times New Roman" w:eastAsia="Times New Roman" w:hAnsi="Times New Roman" w:cs="Times New Roman"/>
                <w:sz w:val="20"/>
              </w:rPr>
            </w:pPr>
          </w:p>
        </w:tc>
      </w:tr>
      <w:tr w:rsidR="006A30E3" w14:paraId="53C8BB02" w14:textId="77777777">
        <w:trPr>
          <w:trHeight w:val="300"/>
        </w:trPr>
        <w:tc>
          <w:tcPr>
            <w:tcW w:w="5760" w:type="dxa"/>
            <w:tcBorders>
              <w:top w:val="nil"/>
              <w:left w:val="nil"/>
              <w:bottom w:val="nil"/>
              <w:right w:val="nil"/>
            </w:tcBorders>
            <w:shd w:val="clear" w:color="auto" w:fill="auto"/>
            <w:noWrap/>
            <w:vAlign w:val="bottom"/>
            <w:hideMark/>
          </w:tcPr>
          <w:p w14:paraId="53C8BA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A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A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A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A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0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01" w14:textId="77777777" w:rsidR="00A33413" w:rsidRPr="001F1AD2" w:rsidRDefault="005E5BBF">
            <w:pPr>
              <w:contextualSpacing/>
              <w:rPr>
                <w:rFonts w:ascii="Times New Roman" w:eastAsia="Times New Roman" w:hAnsi="Times New Roman" w:cs="Times New Roman"/>
                <w:sz w:val="20"/>
              </w:rPr>
            </w:pPr>
          </w:p>
        </w:tc>
      </w:tr>
      <w:tr w:rsidR="006A30E3" w14:paraId="53C8BB09" w14:textId="77777777">
        <w:trPr>
          <w:trHeight w:val="300"/>
        </w:trPr>
        <w:tc>
          <w:tcPr>
            <w:tcW w:w="6240" w:type="dxa"/>
            <w:gridSpan w:val="2"/>
            <w:tcBorders>
              <w:top w:val="nil"/>
              <w:left w:val="nil"/>
              <w:bottom w:val="nil"/>
              <w:right w:val="nil"/>
            </w:tcBorders>
            <w:shd w:val="clear" w:color="auto" w:fill="auto"/>
            <w:noWrap/>
            <w:vAlign w:val="bottom"/>
            <w:hideMark/>
          </w:tcPr>
          <w:p w14:paraId="53C8BB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B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0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08" w14:textId="77777777" w:rsidR="00A33413" w:rsidRPr="001F1AD2" w:rsidRDefault="005E5BBF">
            <w:pPr>
              <w:contextualSpacing/>
              <w:rPr>
                <w:rFonts w:ascii="Times New Roman" w:eastAsia="Times New Roman" w:hAnsi="Times New Roman" w:cs="Times New Roman"/>
                <w:sz w:val="20"/>
              </w:rPr>
            </w:pPr>
          </w:p>
        </w:tc>
      </w:tr>
      <w:tr w:rsidR="006A30E3" w14:paraId="53C8BB11" w14:textId="77777777">
        <w:trPr>
          <w:trHeight w:val="300"/>
        </w:trPr>
        <w:tc>
          <w:tcPr>
            <w:tcW w:w="5760" w:type="dxa"/>
            <w:tcBorders>
              <w:top w:val="nil"/>
              <w:left w:val="nil"/>
              <w:bottom w:val="nil"/>
              <w:right w:val="nil"/>
            </w:tcBorders>
            <w:shd w:val="clear" w:color="auto" w:fill="auto"/>
            <w:noWrap/>
            <w:vAlign w:val="bottom"/>
            <w:hideMark/>
          </w:tcPr>
          <w:p w14:paraId="53C8BB0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0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0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0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0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10" w14:textId="77777777" w:rsidR="00A33413" w:rsidRPr="001F1AD2" w:rsidRDefault="005E5BBF">
            <w:pPr>
              <w:contextualSpacing/>
              <w:rPr>
                <w:rFonts w:ascii="Times New Roman" w:eastAsia="Times New Roman" w:hAnsi="Times New Roman" w:cs="Times New Roman"/>
                <w:sz w:val="20"/>
              </w:rPr>
            </w:pPr>
          </w:p>
        </w:tc>
      </w:tr>
      <w:tr w:rsidR="006A30E3" w14:paraId="53C8BB14" w14:textId="77777777">
        <w:trPr>
          <w:trHeight w:val="300"/>
        </w:trPr>
        <w:tc>
          <w:tcPr>
            <w:tcW w:w="5760" w:type="dxa"/>
            <w:tcBorders>
              <w:top w:val="nil"/>
              <w:left w:val="nil"/>
              <w:bottom w:val="nil"/>
              <w:right w:val="nil"/>
            </w:tcBorders>
            <w:shd w:val="clear" w:color="auto" w:fill="auto"/>
            <w:noWrap/>
            <w:vAlign w:val="bottom"/>
            <w:hideMark/>
          </w:tcPr>
          <w:p w14:paraId="53C8BB12"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B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134 όπως τροποποιήθηκε   ΔΕΚΤΟ ΚΑΤΑ ΠΛΕΙΟΨΗΦΙΑ</w:t>
            </w:r>
          </w:p>
        </w:tc>
      </w:tr>
      <w:tr w:rsidR="006A30E3" w14:paraId="53C8BB1C" w14:textId="77777777">
        <w:trPr>
          <w:trHeight w:val="300"/>
        </w:trPr>
        <w:tc>
          <w:tcPr>
            <w:tcW w:w="5760" w:type="dxa"/>
            <w:tcBorders>
              <w:top w:val="nil"/>
              <w:left w:val="nil"/>
              <w:bottom w:val="nil"/>
              <w:right w:val="nil"/>
            </w:tcBorders>
            <w:shd w:val="clear" w:color="auto" w:fill="auto"/>
            <w:noWrap/>
            <w:vAlign w:val="bottom"/>
            <w:hideMark/>
          </w:tcPr>
          <w:p w14:paraId="53C8BB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B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1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1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1B" w14:textId="77777777" w:rsidR="00A33413" w:rsidRPr="001F1AD2" w:rsidRDefault="005E5BBF">
            <w:pPr>
              <w:contextualSpacing/>
              <w:rPr>
                <w:rFonts w:ascii="Times New Roman" w:eastAsia="Times New Roman" w:hAnsi="Times New Roman" w:cs="Times New Roman"/>
                <w:sz w:val="20"/>
              </w:rPr>
            </w:pPr>
          </w:p>
        </w:tc>
      </w:tr>
      <w:tr w:rsidR="006A30E3" w14:paraId="53C8BB24" w14:textId="77777777">
        <w:trPr>
          <w:trHeight w:val="300"/>
        </w:trPr>
        <w:tc>
          <w:tcPr>
            <w:tcW w:w="5760" w:type="dxa"/>
            <w:tcBorders>
              <w:top w:val="nil"/>
              <w:left w:val="nil"/>
              <w:bottom w:val="nil"/>
              <w:right w:val="nil"/>
            </w:tcBorders>
            <w:shd w:val="clear" w:color="auto" w:fill="auto"/>
            <w:noWrap/>
            <w:vAlign w:val="bottom"/>
            <w:hideMark/>
          </w:tcPr>
          <w:p w14:paraId="53C8BB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B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2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23" w14:textId="77777777" w:rsidR="00A33413" w:rsidRPr="001F1AD2" w:rsidRDefault="005E5BBF">
            <w:pPr>
              <w:contextualSpacing/>
              <w:rPr>
                <w:rFonts w:ascii="Times New Roman" w:eastAsia="Times New Roman" w:hAnsi="Times New Roman" w:cs="Times New Roman"/>
                <w:sz w:val="20"/>
              </w:rPr>
            </w:pPr>
          </w:p>
        </w:tc>
      </w:tr>
      <w:tr w:rsidR="006A30E3" w14:paraId="53C8BB2C" w14:textId="77777777">
        <w:trPr>
          <w:trHeight w:val="300"/>
        </w:trPr>
        <w:tc>
          <w:tcPr>
            <w:tcW w:w="5760" w:type="dxa"/>
            <w:tcBorders>
              <w:top w:val="nil"/>
              <w:left w:val="nil"/>
              <w:bottom w:val="nil"/>
              <w:right w:val="nil"/>
            </w:tcBorders>
            <w:shd w:val="clear" w:color="auto" w:fill="auto"/>
            <w:noWrap/>
            <w:vAlign w:val="bottom"/>
            <w:hideMark/>
          </w:tcPr>
          <w:p w14:paraId="53C8BB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B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2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2B" w14:textId="77777777" w:rsidR="00A33413" w:rsidRPr="001F1AD2" w:rsidRDefault="005E5BBF">
            <w:pPr>
              <w:contextualSpacing/>
              <w:rPr>
                <w:rFonts w:ascii="Times New Roman" w:eastAsia="Times New Roman" w:hAnsi="Times New Roman" w:cs="Times New Roman"/>
                <w:sz w:val="20"/>
              </w:rPr>
            </w:pPr>
          </w:p>
        </w:tc>
      </w:tr>
      <w:tr w:rsidR="006A30E3" w14:paraId="53C8BB34" w14:textId="77777777">
        <w:trPr>
          <w:trHeight w:val="300"/>
        </w:trPr>
        <w:tc>
          <w:tcPr>
            <w:tcW w:w="5760" w:type="dxa"/>
            <w:tcBorders>
              <w:top w:val="nil"/>
              <w:left w:val="nil"/>
              <w:bottom w:val="nil"/>
              <w:right w:val="nil"/>
            </w:tcBorders>
            <w:shd w:val="clear" w:color="auto" w:fill="auto"/>
            <w:noWrap/>
            <w:vAlign w:val="bottom"/>
            <w:hideMark/>
          </w:tcPr>
          <w:p w14:paraId="53C8BB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B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2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B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3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33" w14:textId="77777777" w:rsidR="00A33413" w:rsidRPr="001F1AD2" w:rsidRDefault="005E5BBF">
            <w:pPr>
              <w:contextualSpacing/>
              <w:rPr>
                <w:rFonts w:ascii="Times New Roman" w:eastAsia="Times New Roman" w:hAnsi="Times New Roman" w:cs="Times New Roman"/>
                <w:sz w:val="20"/>
              </w:rPr>
            </w:pPr>
          </w:p>
        </w:tc>
      </w:tr>
      <w:tr w:rsidR="006A30E3" w14:paraId="53C8BB3C" w14:textId="77777777">
        <w:trPr>
          <w:trHeight w:val="300"/>
        </w:trPr>
        <w:tc>
          <w:tcPr>
            <w:tcW w:w="5760" w:type="dxa"/>
            <w:tcBorders>
              <w:top w:val="nil"/>
              <w:left w:val="nil"/>
              <w:bottom w:val="nil"/>
              <w:right w:val="nil"/>
            </w:tcBorders>
            <w:shd w:val="clear" w:color="auto" w:fill="auto"/>
            <w:noWrap/>
            <w:vAlign w:val="bottom"/>
            <w:hideMark/>
          </w:tcPr>
          <w:p w14:paraId="53C8BB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B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3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B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3B" w14:textId="77777777" w:rsidR="00A33413" w:rsidRPr="001F1AD2" w:rsidRDefault="005E5BBF">
            <w:pPr>
              <w:contextualSpacing/>
              <w:rPr>
                <w:rFonts w:ascii="Times New Roman" w:eastAsia="Times New Roman" w:hAnsi="Times New Roman" w:cs="Times New Roman"/>
                <w:sz w:val="20"/>
              </w:rPr>
            </w:pPr>
          </w:p>
        </w:tc>
      </w:tr>
      <w:tr w:rsidR="006A30E3" w14:paraId="53C8BB44" w14:textId="77777777">
        <w:trPr>
          <w:trHeight w:val="300"/>
        </w:trPr>
        <w:tc>
          <w:tcPr>
            <w:tcW w:w="5760" w:type="dxa"/>
            <w:tcBorders>
              <w:top w:val="nil"/>
              <w:left w:val="nil"/>
              <w:bottom w:val="nil"/>
              <w:right w:val="nil"/>
            </w:tcBorders>
            <w:shd w:val="clear" w:color="auto" w:fill="auto"/>
            <w:noWrap/>
            <w:vAlign w:val="bottom"/>
            <w:hideMark/>
          </w:tcPr>
          <w:p w14:paraId="53C8BB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B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4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43" w14:textId="77777777" w:rsidR="00A33413" w:rsidRPr="001F1AD2" w:rsidRDefault="005E5BBF">
            <w:pPr>
              <w:contextualSpacing/>
              <w:rPr>
                <w:rFonts w:ascii="Times New Roman" w:eastAsia="Times New Roman" w:hAnsi="Times New Roman" w:cs="Times New Roman"/>
                <w:sz w:val="20"/>
              </w:rPr>
            </w:pPr>
          </w:p>
        </w:tc>
      </w:tr>
      <w:tr w:rsidR="006A30E3" w14:paraId="53C8BB4C" w14:textId="77777777">
        <w:trPr>
          <w:trHeight w:val="300"/>
        </w:trPr>
        <w:tc>
          <w:tcPr>
            <w:tcW w:w="5760" w:type="dxa"/>
            <w:tcBorders>
              <w:top w:val="nil"/>
              <w:left w:val="nil"/>
              <w:bottom w:val="nil"/>
              <w:right w:val="nil"/>
            </w:tcBorders>
            <w:shd w:val="clear" w:color="auto" w:fill="auto"/>
            <w:noWrap/>
            <w:vAlign w:val="bottom"/>
            <w:hideMark/>
          </w:tcPr>
          <w:p w14:paraId="53C8BB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B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4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4B" w14:textId="77777777" w:rsidR="00A33413" w:rsidRPr="001F1AD2" w:rsidRDefault="005E5BBF">
            <w:pPr>
              <w:contextualSpacing/>
              <w:rPr>
                <w:rFonts w:ascii="Times New Roman" w:eastAsia="Times New Roman" w:hAnsi="Times New Roman" w:cs="Times New Roman"/>
                <w:sz w:val="20"/>
              </w:rPr>
            </w:pPr>
          </w:p>
        </w:tc>
      </w:tr>
      <w:tr w:rsidR="006A30E3" w14:paraId="53C8BB53" w14:textId="77777777">
        <w:trPr>
          <w:trHeight w:val="300"/>
        </w:trPr>
        <w:tc>
          <w:tcPr>
            <w:tcW w:w="6240" w:type="dxa"/>
            <w:gridSpan w:val="2"/>
            <w:tcBorders>
              <w:top w:val="nil"/>
              <w:left w:val="nil"/>
              <w:bottom w:val="nil"/>
              <w:right w:val="nil"/>
            </w:tcBorders>
            <w:shd w:val="clear" w:color="auto" w:fill="auto"/>
            <w:noWrap/>
            <w:vAlign w:val="bottom"/>
            <w:hideMark/>
          </w:tcPr>
          <w:p w14:paraId="53C8BB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B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5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52" w14:textId="77777777" w:rsidR="00A33413" w:rsidRPr="001F1AD2" w:rsidRDefault="005E5BBF">
            <w:pPr>
              <w:contextualSpacing/>
              <w:rPr>
                <w:rFonts w:ascii="Times New Roman" w:eastAsia="Times New Roman" w:hAnsi="Times New Roman" w:cs="Times New Roman"/>
                <w:sz w:val="20"/>
              </w:rPr>
            </w:pPr>
          </w:p>
        </w:tc>
      </w:tr>
      <w:tr w:rsidR="006A30E3" w14:paraId="53C8BB5B" w14:textId="77777777">
        <w:trPr>
          <w:trHeight w:val="300"/>
        </w:trPr>
        <w:tc>
          <w:tcPr>
            <w:tcW w:w="5760" w:type="dxa"/>
            <w:tcBorders>
              <w:top w:val="nil"/>
              <w:left w:val="nil"/>
              <w:bottom w:val="nil"/>
              <w:right w:val="nil"/>
            </w:tcBorders>
            <w:shd w:val="clear" w:color="auto" w:fill="auto"/>
            <w:noWrap/>
            <w:vAlign w:val="bottom"/>
            <w:hideMark/>
          </w:tcPr>
          <w:p w14:paraId="53C8BB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5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5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5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5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5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5A" w14:textId="77777777" w:rsidR="00A33413" w:rsidRPr="001F1AD2" w:rsidRDefault="005E5BBF">
            <w:pPr>
              <w:contextualSpacing/>
              <w:rPr>
                <w:rFonts w:ascii="Times New Roman" w:eastAsia="Times New Roman" w:hAnsi="Times New Roman" w:cs="Times New Roman"/>
                <w:sz w:val="20"/>
              </w:rPr>
            </w:pPr>
          </w:p>
        </w:tc>
      </w:tr>
      <w:tr w:rsidR="006A30E3" w14:paraId="53C8BB5F" w14:textId="77777777">
        <w:trPr>
          <w:trHeight w:val="300"/>
        </w:trPr>
        <w:tc>
          <w:tcPr>
            <w:tcW w:w="5760" w:type="dxa"/>
            <w:tcBorders>
              <w:top w:val="nil"/>
              <w:left w:val="nil"/>
              <w:bottom w:val="nil"/>
              <w:right w:val="nil"/>
            </w:tcBorders>
            <w:shd w:val="clear" w:color="auto" w:fill="auto"/>
            <w:noWrap/>
            <w:vAlign w:val="bottom"/>
            <w:hideMark/>
          </w:tcPr>
          <w:p w14:paraId="53C8BB5C"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B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135 ως έχει    ΔΕΚΤΟ ΚΑΤΑ ΠΛΕΙΟΨΗΦΙΑ</w:t>
            </w:r>
          </w:p>
        </w:tc>
        <w:tc>
          <w:tcPr>
            <w:tcW w:w="960" w:type="dxa"/>
            <w:tcBorders>
              <w:top w:val="nil"/>
              <w:left w:val="nil"/>
              <w:bottom w:val="nil"/>
              <w:right w:val="nil"/>
            </w:tcBorders>
            <w:shd w:val="clear" w:color="auto" w:fill="auto"/>
            <w:noWrap/>
            <w:vAlign w:val="bottom"/>
            <w:hideMark/>
          </w:tcPr>
          <w:p w14:paraId="53C8BB5E" w14:textId="77777777" w:rsidR="00A33413" w:rsidRPr="001F1AD2" w:rsidRDefault="005E5BBF">
            <w:pPr>
              <w:contextualSpacing/>
              <w:rPr>
                <w:rFonts w:ascii="Calibri" w:eastAsia="Times New Roman" w:hAnsi="Calibri" w:cs="Times New Roman"/>
                <w:color w:val="000000"/>
                <w:sz w:val="22"/>
                <w:szCs w:val="22"/>
              </w:rPr>
            </w:pPr>
          </w:p>
        </w:tc>
      </w:tr>
      <w:tr w:rsidR="006A30E3" w14:paraId="53C8BB67" w14:textId="77777777">
        <w:trPr>
          <w:trHeight w:val="300"/>
        </w:trPr>
        <w:tc>
          <w:tcPr>
            <w:tcW w:w="5760" w:type="dxa"/>
            <w:tcBorders>
              <w:top w:val="nil"/>
              <w:left w:val="nil"/>
              <w:bottom w:val="nil"/>
              <w:right w:val="nil"/>
            </w:tcBorders>
            <w:shd w:val="clear" w:color="auto" w:fill="auto"/>
            <w:noWrap/>
            <w:vAlign w:val="bottom"/>
            <w:hideMark/>
          </w:tcPr>
          <w:p w14:paraId="53C8BB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B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6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6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66" w14:textId="77777777" w:rsidR="00A33413" w:rsidRPr="001F1AD2" w:rsidRDefault="005E5BBF">
            <w:pPr>
              <w:contextualSpacing/>
              <w:rPr>
                <w:rFonts w:ascii="Times New Roman" w:eastAsia="Times New Roman" w:hAnsi="Times New Roman" w:cs="Times New Roman"/>
                <w:sz w:val="20"/>
              </w:rPr>
            </w:pPr>
          </w:p>
        </w:tc>
      </w:tr>
      <w:tr w:rsidR="006A30E3" w14:paraId="53C8BB6F" w14:textId="77777777">
        <w:trPr>
          <w:trHeight w:val="300"/>
        </w:trPr>
        <w:tc>
          <w:tcPr>
            <w:tcW w:w="5760" w:type="dxa"/>
            <w:tcBorders>
              <w:top w:val="nil"/>
              <w:left w:val="nil"/>
              <w:bottom w:val="nil"/>
              <w:right w:val="nil"/>
            </w:tcBorders>
            <w:shd w:val="clear" w:color="auto" w:fill="auto"/>
            <w:noWrap/>
            <w:vAlign w:val="bottom"/>
            <w:hideMark/>
          </w:tcPr>
          <w:p w14:paraId="53C8BB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B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6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6E" w14:textId="77777777" w:rsidR="00A33413" w:rsidRPr="001F1AD2" w:rsidRDefault="005E5BBF">
            <w:pPr>
              <w:contextualSpacing/>
              <w:rPr>
                <w:rFonts w:ascii="Times New Roman" w:eastAsia="Times New Roman" w:hAnsi="Times New Roman" w:cs="Times New Roman"/>
                <w:sz w:val="20"/>
              </w:rPr>
            </w:pPr>
          </w:p>
        </w:tc>
      </w:tr>
      <w:tr w:rsidR="006A30E3" w14:paraId="53C8BB77" w14:textId="77777777">
        <w:trPr>
          <w:trHeight w:val="300"/>
        </w:trPr>
        <w:tc>
          <w:tcPr>
            <w:tcW w:w="5760" w:type="dxa"/>
            <w:tcBorders>
              <w:top w:val="nil"/>
              <w:left w:val="nil"/>
              <w:bottom w:val="nil"/>
              <w:right w:val="nil"/>
            </w:tcBorders>
            <w:shd w:val="clear" w:color="auto" w:fill="auto"/>
            <w:noWrap/>
            <w:vAlign w:val="bottom"/>
            <w:hideMark/>
          </w:tcPr>
          <w:p w14:paraId="53C8BB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B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7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76" w14:textId="77777777" w:rsidR="00A33413" w:rsidRPr="001F1AD2" w:rsidRDefault="005E5BBF">
            <w:pPr>
              <w:contextualSpacing/>
              <w:rPr>
                <w:rFonts w:ascii="Times New Roman" w:eastAsia="Times New Roman" w:hAnsi="Times New Roman" w:cs="Times New Roman"/>
                <w:sz w:val="20"/>
              </w:rPr>
            </w:pPr>
          </w:p>
        </w:tc>
      </w:tr>
      <w:tr w:rsidR="006A30E3" w14:paraId="53C8BB7F" w14:textId="77777777">
        <w:trPr>
          <w:trHeight w:val="300"/>
        </w:trPr>
        <w:tc>
          <w:tcPr>
            <w:tcW w:w="5760" w:type="dxa"/>
            <w:tcBorders>
              <w:top w:val="nil"/>
              <w:left w:val="nil"/>
              <w:bottom w:val="nil"/>
              <w:right w:val="nil"/>
            </w:tcBorders>
            <w:shd w:val="clear" w:color="auto" w:fill="auto"/>
            <w:noWrap/>
            <w:vAlign w:val="bottom"/>
            <w:hideMark/>
          </w:tcPr>
          <w:p w14:paraId="53C8BB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B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7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B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7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7E" w14:textId="77777777" w:rsidR="00A33413" w:rsidRPr="001F1AD2" w:rsidRDefault="005E5BBF">
            <w:pPr>
              <w:contextualSpacing/>
              <w:rPr>
                <w:rFonts w:ascii="Times New Roman" w:eastAsia="Times New Roman" w:hAnsi="Times New Roman" w:cs="Times New Roman"/>
                <w:sz w:val="20"/>
              </w:rPr>
            </w:pPr>
          </w:p>
        </w:tc>
      </w:tr>
      <w:tr w:rsidR="006A30E3" w14:paraId="53C8BB87" w14:textId="77777777">
        <w:trPr>
          <w:trHeight w:val="300"/>
        </w:trPr>
        <w:tc>
          <w:tcPr>
            <w:tcW w:w="5760" w:type="dxa"/>
            <w:tcBorders>
              <w:top w:val="nil"/>
              <w:left w:val="nil"/>
              <w:bottom w:val="nil"/>
              <w:right w:val="nil"/>
            </w:tcBorders>
            <w:shd w:val="clear" w:color="auto" w:fill="auto"/>
            <w:noWrap/>
            <w:vAlign w:val="bottom"/>
            <w:hideMark/>
          </w:tcPr>
          <w:p w14:paraId="53C8BB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B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8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B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8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86" w14:textId="77777777" w:rsidR="00A33413" w:rsidRPr="001F1AD2" w:rsidRDefault="005E5BBF">
            <w:pPr>
              <w:contextualSpacing/>
              <w:rPr>
                <w:rFonts w:ascii="Times New Roman" w:eastAsia="Times New Roman" w:hAnsi="Times New Roman" w:cs="Times New Roman"/>
                <w:sz w:val="20"/>
              </w:rPr>
            </w:pPr>
          </w:p>
        </w:tc>
      </w:tr>
      <w:tr w:rsidR="006A30E3" w14:paraId="53C8BB8F" w14:textId="77777777">
        <w:trPr>
          <w:trHeight w:val="300"/>
        </w:trPr>
        <w:tc>
          <w:tcPr>
            <w:tcW w:w="5760" w:type="dxa"/>
            <w:tcBorders>
              <w:top w:val="nil"/>
              <w:left w:val="nil"/>
              <w:bottom w:val="nil"/>
              <w:right w:val="nil"/>
            </w:tcBorders>
            <w:shd w:val="clear" w:color="auto" w:fill="auto"/>
            <w:noWrap/>
            <w:vAlign w:val="bottom"/>
            <w:hideMark/>
          </w:tcPr>
          <w:p w14:paraId="53C8BB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B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8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8E" w14:textId="77777777" w:rsidR="00A33413" w:rsidRPr="001F1AD2" w:rsidRDefault="005E5BBF">
            <w:pPr>
              <w:contextualSpacing/>
              <w:rPr>
                <w:rFonts w:ascii="Times New Roman" w:eastAsia="Times New Roman" w:hAnsi="Times New Roman" w:cs="Times New Roman"/>
                <w:sz w:val="20"/>
              </w:rPr>
            </w:pPr>
          </w:p>
        </w:tc>
      </w:tr>
      <w:tr w:rsidR="006A30E3" w14:paraId="53C8BB97" w14:textId="77777777">
        <w:trPr>
          <w:trHeight w:val="300"/>
        </w:trPr>
        <w:tc>
          <w:tcPr>
            <w:tcW w:w="5760" w:type="dxa"/>
            <w:tcBorders>
              <w:top w:val="nil"/>
              <w:left w:val="nil"/>
              <w:bottom w:val="nil"/>
              <w:right w:val="nil"/>
            </w:tcBorders>
            <w:shd w:val="clear" w:color="auto" w:fill="auto"/>
            <w:noWrap/>
            <w:vAlign w:val="bottom"/>
            <w:hideMark/>
          </w:tcPr>
          <w:p w14:paraId="53C8BB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B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9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96" w14:textId="77777777" w:rsidR="00A33413" w:rsidRPr="001F1AD2" w:rsidRDefault="005E5BBF">
            <w:pPr>
              <w:contextualSpacing/>
              <w:rPr>
                <w:rFonts w:ascii="Times New Roman" w:eastAsia="Times New Roman" w:hAnsi="Times New Roman" w:cs="Times New Roman"/>
                <w:sz w:val="20"/>
              </w:rPr>
            </w:pPr>
          </w:p>
        </w:tc>
      </w:tr>
      <w:tr w:rsidR="006A30E3" w14:paraId="53C8BB9E" w14:textId="77777777">
        <w:trPr>
          <w:trHeight w:val="300"/>
        </w:trPr>
        <w:tc>
          <w:tcPr>
            <w:tcW w:w="6240" w:type="dxa"/>
            <w:gridSpan w:val="2"/>
            <w:tcBorders>
              <w:top w:val="nil"/>
              <w:left w:val="nil"/>
              <w:bottom w:val="nil"/>
              <w:right w:val="nil"/>
            </w:tcBorders>
            <w:shd w:val="clear" w:color="auto" w:fill="auto"/>
            <w:noWrap/>
            <w:vAlign w:val="bottom"/>
            <w:hideMark/>
          </w:tcPr>
          <w:p w14:paraId="53C8BB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B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9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9D" w14:textId="77777777" w:rsidR="00A33413" w:rsidRPr="001F1AD2" w:rsidRDefault="005E5BBF">
            <w:pPr>
              <w:contextualSpacing/>
              <w:rPr>
                <w:rFonts w:ascii="Times New Roman" w:eastAsia="Times New Roman" w:hAnsi="Times New Roman" w:cs="Times New Roman"/>
                <w:sz w:val="20"/>
              </w:rPr>
            </w:pPr>
          </w:p>
        </w:tc>
      </w:tr>
      <w:tr w:rsidR="006A30E3" w14:paraId="53C8BBA6" w14:textId="77777777">
        <w:trPr>
          <w:trHeight w:val="300"/>
        </w:trPr>
        <w:tc>
          <w:tcPr>
            <w:tcW w:w="5760" w:type="dxa"/>
            <w:tcBorders>
              <w:top w:val="nil"/>
              <w:left w:val="nil"/>
              <w:bottom w:val="nil"/>
              <w:right w:val="nil"/>
            </w:tcBorders>
            <w:shd w:val="clear" w:color="auto" w:fill="auto"/>
            <w:noWrap/>
            <w:vAlign w:val="bottom"/>
            <w:hideMark/>
          </w:tcPr>
          <w:p w14:paraId="53C8BB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A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A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A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A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A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A5" w14:textId="77777777" w:rsidR="00A33413" w:rsidRPr="001F1AD2" w:rsidRDefault="005E5BBF">
            <w:pPr>
              <w:contextualSpacing/>
              <w:rPr>
                <w:rFonts w:ascii="Times New Roman" w:eastAsia="Times New Roman" w:hAnsi="Times New Roman" w:cs="Times New Roman"/>
                <w:sz w:val="20"/>
              </w:rPr>
            </w:pPr>
          </w:p>
        </w:tc>
      </w:tr>
      <w:tr w:rsidR="006A30E3" w14:paraId="53C8BBAA" w14:textId="77777777">
        <w:trPr>
          <w:trHeight w:val="300"/>
        </w:trPr>
        <w:tc>
          <w:tcPr>
            <w:tcW w:w="5760" w:type="dxa"/>
            <w:tcBorders>
              <w:top w:val="nil"/>
              <w:left w:val="nil"/>
              <w:bottom w:val="nil"/>
              <w:right w:val="nil"/>
            </w:tcBorders>
            <w:shd w:val="clear" w:color="auto" w:fill="auto"/>
            <w:noWrap/>
            <w:vAlign w:val="bottom"/>
            <w:hideMark/>
          </w:tcPr>
          <w:p w14:paraId="53C8BBA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B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136 ως έχει    ΔΕΚΤΟ ΚΑΤΑ ΠΛΕΙΟΨΗΦΙΑ</w:t>
            </w:r>
          </w:p>
        </w:tc>
        <w:tc>
          <w:tcPr>
            <w:tcW w:w="960" w:type="dxa"/>
            <w:tcBorders>
              <w:top w:val="nil"/>
              <w:left w:val="nil"/>
              <w:bottom w:val="nil"/>
              <w:right w:val="nil"/>
            </w:tcBorders>
            <w:shd w:val="clear" w:color="auto" w:fill="auto"/>
            <w:noWrap/>
            <w:vAlign w:val="bottom"/>
            <w:hideMark/>
          </w:tcPr>
          <w:p w14:paraId="53C8BBA9" w14:textId="77777777" w:rsidR="00A33413" w:rsidRPr="001F1AD2" w:rsidRDefault="005E5BBF">
            <w:pPr>
              <w:contextualSpacing/>
              <w:rPr>
                <w:rFonts w:ascii="Calibri" w:eastAsia="Times New Roman" w:hAnsi="Calibri" w:cs="Times New Roman"/>
                <w:color w:val="000000"/>
                <w:sz w:val="22"/>
                <w:szCs w:val="22"/>
              </w:rPr>
            </w:pPr>
          </w:p>
        </w:tc>
      </w:tr>
      <w:tr w:rsidR="006A30E3" w14:paraId="53C8BBB2" w14:textId="77777777">
        <w:trPr>
          <w:trHeight w:val="300"/>
        </w:trPr>
        <w:tc>
          <w:tcPr>
            <w:tcW w:w="5760" w:type="dxa"/>
            <w:tcBorders>
              <w:top w:val="nil"/>
              <w:left w:val="nil"/>
              <w:bottom w:val="nil"/>
              <w:right w:val="nil"/>
            </w:tcBorders>
            <w:shd w:val="clear" w:color="auto" w:fill="auto"/>
            <w:noWrap/>
            <w:vAlign w:val="bottom"/>
            <w:hideMark/>
          </w:tcPr>
          <w:p w14:paraId="53C8BB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B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A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B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B1" w14:textId="77777777" w:rsidR="00A33413" w:rsidRPr="001F1AD2" w:rsidRDefault="005E5BBF">
            <w:pPr>
              <w:contextualSpacing/>
              <w:rPr>
                <w:rFonts w:ascii="Times New Roman" w:eastAsia="Times New Roman" w:hAnsi="Times New Roman" w:cs="Times New Roman"/>
                <w:sz w:val="20"/>
              </w:rPr>
            </w:pPr>
          </w:p>
        </w:tc>
      </w:tr>
      <w:tr w:rsidR="006A30E3" w14:paraId="53C8BBBA" w14:textId="77777777">
        <w:trPr>
          <w:trHeight w:val="300"/>
        </w:trPr>
        <w:tc>
          <w:tcPr>
            <w:tcW w:w="5760" w:type="dxa"/>
            <w:tcBorders>
              <w:top w:val="nil"/>
              <w:left w:val="nil"/>
              <w:bottom w:val="nil"/>
              <w:right w:val="nil"/>
            </w:tcBorders>
            <w:shd w:val="clear" w:color="auto" w:fill="auto"/>
            <w:noWrap/>
            <w:vAlign w:val="bottom"/>
            <w:hideMark/>
          </w:tcPr>
          <w:p w14:paraId="53C8BB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B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B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B9" w14:textId="77777777" w:rsidR="00A33413" w:rsidRPr="001F1AD2" w:rsidRDefault="005E5BBF">
            <w:pPr>
              <w:contextualSpacing/>
              <w:rPr>
                <w:rFonts w:ascii="Times New Roman" w:eastAsia="Times New Roman" w:hAnsi="Times New Roman" w:cs="Times New Roman"/>
                <w:sz w:val="20"/>
              </w:rPr>
            </w:pPr>
          </w:p>
        </w:tc>
      </w:tr>
      <w:tr w:rsidR="006A30E3" w14:paraId="53C8BBC2" w14:textId="77777777">
        <w:trPr>
          <w:trHeight w:val="300"/>
        </w:trPr>
        <w:tc>
          <w:tcPr>
            <w:tcW w:w="5760" w:type="dxa"/>
            <w:tcBorders>
              <w:top w:val="nil"/>
              <w:left w:val="nil"/>
              <w:bottom w:val="nil"/>
              <w:right w:val="nil"/>
            </w:tcBorders>
            <w:shd w:val="clear" w:color="auto" w:fill="auto"/>
            <w:noWrap/>
            <w:vAlign w:val="bottom"/>
            <w:hideMark/>
          </w:tcPr>
          <w:p w14:paraId="53C8BB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B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C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C1" w14:textId="77777777" w:rsidR="00A33413" w:rsidRPr="001F1AD2" w:rsidRDefault="005E5BBF">
            <w:pPr>
              <w:contextualSpacing/>
              <w:rPr>
                <w:rFonts w:ascii="Times New Roman" w:eastAsia="Times New Roman" w:hAnsi="Times New Roman" w:cs="Times New Roman"/>
                <w:sz w:val="20"/>
              </w:rPr>
            </w:pPr>
          </w:p>
        </w:tc>
      </w:tr>
      <w:tr w:rsidR="006A30E3" w14:paraId="53C8BBCA" w14:textId="77777777">
        <w:trPr>
          <w:trHeight w:val="300"/>
        </w:trPr>
        <w:tc>
          <w:tcPr>
            <w:tcW w:w="5760" w:type="dxa"/>
            <w:tcBorders>
              <w:top w:val="nil"/>
              <w:left w:val="nil"/>
              <w:bottom w:val="nil"/>
              <w:right w:val="nil"/>
            </w:tcBorders>
            <w:shd w:val="clear" w:color="auto" w:fill="auto"/>
            <w:noWrap/>
            <w:vAlign w:val="bottom"/>
            <w:hideMark/>
          </w:tcPr>
          <w:p w14:paraId="53C8BB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B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C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B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C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C9" w14:textId="77777777" w:rsidR="00A33413" w:rsidRPr="001F1AD2" w:rsidRDefault="005E5BBF">
            <w:pPr>
              <w:contextualSpacing/>
              <w:rPr>
                <w:rFonts w:ascii="Times New Roman" w:eastAsia="Times New Roman" w:hAnsi="Times New Roman" w:cs="Times New Roman"/>
                <w:sz w:val="20"/>
              </w:rPr>
            </w:pPr>
          </w:p>
        </w:tc>
      </w:tr>
      <w:tr w:rsidR="006A30E3" w14:paraId="53C8BBD2" w14:textId="77777777">
        <w:trPr>
          <w:trHeight w:val="300"/>
        </w:trPr>
        <w:tc>
          <w:tcPr>
            <w:tcW w:w="5760" w:type="dxa"/>
            <w:tcBorders>
              <w:top w:val="nil"/>
              <w:left w:val="nil"/>
              <w:bottom w:val="nil"/>
              <w:right w:val="nil"/>
            </w:tcBorders>
            <w:shd w:val="clear" w:color="auto" w:fill="auto"/>
            <w:noWrap/>
            <w:vAlign w:val="bottom"/>
            <w:hideMark/>
          </w:tcPr>
          <w:p w14:paraId="53C8BB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B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C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B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D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D1" w14:textId="77777777" w:rsidR="00A33413" w:rsidRPr="001F1AD2" w:rsidRDefault="005E5BBF">
            <w:pPr>
              <w:contextualSpacing/>
              <w:rPr>
                <w:rFonts w:ascii="Times New Roman" w:eastAsia="Times New Roman" w:hAnsi="Times New Roman" w:cs="Times New Roman"/>
                <w:sz w:val="20"/>
              </w:rPr>
            </w:pPr>
          </w:p>
        </w:tc>
      </w:tr>
      <w:tr w:rsidR="006A30E3" w14:paraId="53C8BBDA" w14:textId="77777777">
        <w:trPr>
          <w:trHeight w:val="300"/>
        </w:trPr>
        <w:tc>
          <w:tcPr>
            <w:tcW w:w="5760" w:type="dxa"/>
            <w:tcBorders>
              <w:top w:val="nil"/>
              <w:left w:val="nil"/>
              <w:bottom w:val="nil"/>
              <w:right w:val="nil"/>
            </w:tcBorders>
            <w:shd w:val="clear" w:color="auto" w:fill="auto"/>
            <w:noWrap/>
            <w:vAlign w:val="bottom"/>
            <w:hideMark/>
          </w:tcPr>
          <w:p w14:paraId="53C8BB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B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D9" w14:textId="77777777" w:rsidR="00A33413" w:rsidRPr="001F1AD2" w:rsidRDefault="005E5BBF">
            <w:pPr>
              <w:contextualSpacing/>
              <w:rPr>
                <w:rFonts w:ascii="Times New Roman" w:eastAsia="Times New Roman" w:hAnsi="Times New Roman" w:cs="Times New Roman"/>
                <w:sz w:val="20"/>
              </w:rPr>
            </w:pPr>
          </w:p>
        </w:tc>
      </w:tr>
      <w:tr w:rsidR="006A30E3" w14:paraId="53C8BBE2" w14:textId="77777777">
        <w:trPr>
          <w:trHeight w:val="300"/>
        </w:trPr>
        <w:tc>
          <w:tcPr>
            <w:tcW w:w="5760" w:type="dxa"/>
            <w:tcBorders>
              <w:top w:val="nil"/>
              <w:left w:val="nil"/>
              <w:bottom w:val="nil"/>
              <w:right w:val="nil"/>
            </w:tcBorders>
            <w:shd w:val="clear" w:color="auto" w:fill="auto"/>
            <w:noWrap/>
            <w:vAlign w:val="bottom"/>
            <w:hideMark/>
          </w:tcPr>
          <w:p w14:paraId="53C8BB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B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E1" w14:textId="77777777" w:rsidR="00A33413" w:rsidRPr="001F1AD2" w:rsidRDefault="005E5BBF">
            <w:pPr>
              <w:contextualSpacing/>
              <w:rPr>
                <w:rFonts w:ascii="Times New Roman" w:eastAsia="Times New Roman" w:hAnsi="Times New Roman" w:cs="Times New Roman"/>
                <w:sz w:val="20"/>
              </w:rPr>
            </w:pPr>
          </w:p>
        </w:tc>
      </w:tr>
      <w:tr w:rsidR="006A30E3" w14:paraId="53C8BBE9" w14:textId="77777777">
        <w:trPr>
          <w:trHeight w:val="300"/>
        </w:trPr>
        <w:tc>
          <w:tcPr>
            <w:tcW w:w="6240" w:type="dxa"/>
            <w:gridSpan w:val="2"/>
            <w:tcBorders>
              <w:top w:val="nil"/>
              <w:left w:val="nil"/>
              <w:bottom w:val="nil"/>
              <w:right w:val="nil"/>
            </w:tcBorders>
            <w:shd w:val="clear" w:color="auto" w:fill="auto"/>
            <w:noWrap/>
            <w:vAlign w:val="bottom"/>
            <w:hideMark/>
          </w:tcPr>
          <w:p w14:paraId="53C8BB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B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E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E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E8" w14:textId="77777777" w:rsidR="00A33413" w:rsidRPr="001F1AD2" w:rsidRDefault="005E5BBF">
            <w:pPr>
              <w:contextualSpacing/>
              <w:rPr>
                <w:rFonts w:ascii="Times New Roman" w:eastAsia="Times New Roman" w:hAnsi="Times New Roman" w:cs="Times New Roman"/>
                <w:sz w:val="20"/>
              </w:rPr>
            </w:pPr>
          </w:p>
        </w:tc>
      </w:tr>
      <w:tr w:rsidR="006A30E3" w14:paraId="53C8BBF1" w14:textId="77777777">
        <w:trPr>
          <w:trHeight w:val="300"/>
        </w:trPr>
        <w:tc>
          <w:tcPr>
            <w:tcW w:w="5760" w:type="dxa"/>
            <w:tcBorders>
              <w:top w:val="nil"/>
              <w:left w:val="nil"/>
              <w:bottom w:val="nil"/>
              <w:right w:val="nil"/>
            </w:tcBorders>
            <w:shd w:val="clear" w:color="auto" w:fill="auto"/>
            <w:noWrap/>
            <w:vAlign w:val="bottom"/>
            <w:hideMark/>
          </w:tcPr>
          <w:p w14:paraId="53C8BBE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E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E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E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E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E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F0" w14:textId="77777777" w:rsidR="00A33413" w:rsidRPr="001F1AD2" w:rsidRDefault="005E5BBF">
            <w:pPr>
              <w:contextualSpacing/>
              <w:rPr>
                <w:rFonts w:ascii="Times New Roman" w:eastAsia="Times New Roman" w:hAnsi="Times New Roman" w:cs="Times New Roman"/>
                <w:sz w:val="20"/>
              </w:rPr>
            </w:pPr>
          </w:p>
        </w:tc>
      </w:tr>
      <w:tr w:rsidR="006A30E3" w14:paraId="53C8BBF5" w14:textId="77777777">
        <w:trPr>
          <w:trHeight w:val="300"/>
        </w:trPr>
        <w:tc>
          <w:tcPr>
            <w:tcW w:w="5760" w:type="dxa"/>
            <w:tcBorders>
              <w:top w:val="nil"/>
              <w:left w:val="nil"/>
              <w:bottom w:val="nil"/>
              <w:right w:val="nil"/>
            </w:tcBorders>
            <w:shd w:val="clear" w:color="auto" w:fill="auto"/>
            <w:noWrap/>
            <w:vAlign w:val="bottom"/>
            <w:hideMark/>
          </w:tcPr>
          <w:p w14:paraId="53C8BBF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B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137 ως έχει    ΔΕΚΤΟ ΚΑΤΑ ΠΛΕΙΟΨΗΦΙΑ</w:t>
            </w:r>
          </w:p>
        </w:tc>
        <w:tc>
          <w:tcPr>
            <w:tcW w:w="960" w:type="dxa"/>
            <w:tcBorders>
              <w:top w:val="nil"/>
              <w:left w:val="nil"/>
              <w:bottom w:val="nil"/>
              <w:right w:val="nil"/>
            </w:tcBorders>
            <w:shd w:val="clear" w:color="auto" w:fill="auto"/>
            <w:noWrap/>
            <w:vAlign w:val="bottom"/>
            <w:hideMark/>
          </w:tcPr>
          <w:p w14:paraId="53C8BBF4" w14:textId="77777777" w:rsidR="00A33413" w:rsidRPr="001F1AD2" w:rsidRDefault="005E5BBF">
            <w:pPr>
              <w:contextualSpacing/>
              <w:rPr>
                <w:rFonts w:ascii="Calibri" w:eastAsia="Times New Roman" w:hAnsi="Calibri" w:cs="Times New Roman"/>
                <w:color w:val="000000"/>
                <w:sz w:val="22"/>
                <w:szCs w:val="22"/>
              </w:rPr>
            </w:pPr>
          </w:p>
        </w:tc>
      </w:tr>
      <w:tr w:rsidR="006A30E3" w14:paraId="53C8BBFD" w14:textId="77777777">
        <w:trPr>
          <w:trHeight w:val="300"/>
        </w:trPr>
        <w:tc>
          <w:tcPr>
            <w:tcW w:w="5760" w:type="dxa"/>
            <w:tcBorders>
              <w:top w:val="nil"/>
              <w:left w:val="nil"/>
              <w:bottom w:val="nil"/>
              <w:right w:val="nil"/>
            </w:tcBorders>
            <w:shd w:val="clear" w:color="auto" w:fill="auto"/>
            <w:noWrap/>
            <w:vAlign w:val="bottom"/>
            <w:hideMark/>
          </w:tcPr>
          <w:p w14:paraId="53C8BB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B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F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B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B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BF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BFC" w14:textId="77777777" w:rsidR="00A33413" w:rsidRPr="001F1AD2" w:rsidRDefault="005E5BBF">
            <w:pPr>
              <w:contextualSpacing/>
              <w:rPr>
                <w:rFonts w:ascii="Times New Roman" w:eastAsia="Times New Roman" w:hAnsi="Times New Roman" w:cs="Times New Roman"/>
                <w:sz w:val="20"/>
              </w:rPr>
            </w:pPr>
          </w:p>
        </w:tc>
      </w:tr>
      <w:tr w:rsidR="006A30E3" w14:paraId="53C8BC05" w14:textId="77777777">
        <w:trPr>
          <w:trHeight w:val="300"/>
        </w:trPr>
        <w:tc>
          <w:tcPr>
            <w:tcW w:w="5760" w:type="dxa"/>
            <w:tcBorders>
              <w:top w:val="nil"/>
              <w:left w:val="nil"/>
              <w:bottom w:val="nil"/>
              <w:right w:val="nil"/>
            </w:tcBorders>
            <w:shd w:val="clear" w:color="auto" w:fill="auto"/>
            <w:noWrap/>
            <w:vAlign w:val="bottom"/>
            <w:hideMark/>
          </w:tcPr>
          <w:p w14:paraId="53C8BB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B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04" w14:textId="77777777" w:rsidR="00A33413" w:rsidRPr="001F1AD2" w:rsidRDefault="005E5BBF">
            <w:pPr>
              <w:contextualSpacing/>
              <w:rPr>
                <w:rFonts w:ascii="Times New Roman" w:eastAsia="Times New Roman" w:hAnsi="Times New Roman" w:cs="Times New Roman"/>
                <w:sz w:val="20"/>
              </w:rPr>
            </w:pPr>
          </w:p>
        </w:tc>
      </w:tr>
      <w:tr w:rsidR="006A30E3" w14:paraId="53C8BC0D" w14:textId="77777777">
        <w:trPr>
          <w:trHeight w:val="300"/>
        </w:trPr>
        <w:tc>
          <w:tcPr>
            <w:tcW w:w="5760" w:type="dxa"/>
            <w:tcBorders>
              <w:top w:val="nil"/>
              <w:left w:val="nil"/>
              <w:bottom w:val="nil"/>
              <w:right w:val="nil"/>
            </w:tcBorders>
            <w:shd w:val="clear" w:color="auto" w:fill="auto"/>
            <w:noWrap/>
            <w:vAlign w:val="bottom"/>
            <w:hideMark/>
          </w:tcPr>
          <w:p w14:paraId="53C8BC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C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0C" w14:textId="77777777" w:rsidR="00A33413" w:rsidRPr="001F1AD2" w:rsidRDefault="005E5BBF">
            <w:pPr>
              <w:contextualSpacing/>
              <w:rPr>
                <w:rFonts w:ascii="Times New Roman" w:eastAsia="Times New Roman" w:hAnsi="Times New Roman" w:cs="Times New Roman"/>
                <w:sz w:val="20"/>
              </w:rPr>
            </w:pPr>
          </w:p>
        </w:tc>
      </w:tr>
      <w:tr w:rsidR="006A30E3" w14:paraId="53C8BC15" w14:textId="77777777">
        <w:trPr>
          <w:trHeight w:val="300"/>
        </w:trPr>
        <w:tc>
          <w:tcPr>
            <w:tcW w:w="5760" w:type="dxa"/>
            <w:tcBorders>
              <w:top w:val="nil"/>
              <w:left w:val="nil"/>
              <w:bottom w:val="nil"/>
              <w:right w:val="nil"/>
            </w:tcBorders>
            <w:shd w:val="clear" w:color="auto" w:fill="auto"/>
            <w:noWrap/>
            <w:vAlign w:val="bottom"/>
            <w:hideMark/>
          </w:tcPr>
          <w:p w14:paraId="53C8BC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C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C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14" w14:textId="77777777" w:rsidR="00A33413" w:rsidRPr="001F1AD2" w:rsidRDefault="005E5BBF">
            <w:pPr>
              <w:contextualSpacing/>
              <w:rPr>
                <w:rFonts w:ascii="Times New Roman" w:eastAsia="Times New Roman" w:hAnsi="Times New Roman" w:cs="Times New Roman"/>
                <w:sz w:val="20"/>
              </w:rPr>
            </w:pPr>
          </w:p>
        </w:tc>
      </w:tr>
      <w:tr w:rsidR="006A30E3" w14:paraId="53C8BC1D" w14:textId="77777777">
        <w:trPr>
          <w:trHeight w:val="300"/>
        </w:trPr>
        <w:tc>
          <w:tcPr>
            <w:tcW w:w="5760" w:type="dxa"/>
            <w:tcBorders>
              <w:top w:val="nil"/>
              <w:left w:val="nil"/>
              <w:bottom w:val="nil"/>
              <w:right w:val="nil"/>
            </w:tcBorders>
            <w:shd w:val="clear" w:color="auto" w:fill="auto"/>
            <w:noWrap/>
            <w:vAlign w:val="bottom"/>
            <w:hideMark/>
          </w:tcPr>
          <w:p w14:paraId="53C8BC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C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1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C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1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1C" w14:textId="77777777" w:rsidR="00A33413" w:rsidRPr="001F1AD2" w:rsidRDefault="005E5BBF">
            <w:pPr>
              <w:contextualSpacing/>
              <w:rPr>
                <w:rFonts w:ascii="Times New Roman" w:eastAsia="Times New Roman" w:hAnsi="Times New Roman" w:cs="Times New Roman"/>
                <w:sz w:val="20"/>
              </w:rPr>
            </w:pPr>
          </w:p>
        </w:tc>
      </w:tr>
      <w:tr w:rsidR="006A30E3" w14:paraId="53C8BC25" w14:textId="77777777">
        <w:trPr>
          <w:trHeight w:val="300"/>
        </w:trPr>
        <w:tc>
          <w:tcPr>
            <w:tcW w:w="5760" w:type="dxa"/>
            <w:tcBorders>
              <w:top w:val="nil"/>
              <w:left w:val="nil"/>
              <w:bottom w:val="nil"/>
              <w:right w:val="nil"/>
            </w:tcBorders>
            <w:shd w:val="clear" w:color="auto" w:fill="auto"/>
            <w:noWrap/>
            <w:vAlign w:val="bottom"/>
            <w:hideMark/>
          </w:tcPr>
          <w:p w14:paraId="53C8BC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C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2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24" w14:textId="77777777" w:rsidR="00A33413" w:rsidRPr="001F1AD2" w:rsidRDefault="005E5BBF">
            <w:pPr>
              <w:contextualSpacing/>
              <w:rPr>
                <w:rFonts w:ascii="Times New Roman" w:eastAsia="Times New Roman" w:hAnsi="Times New Roman" w:cs="Times New Roman"/>
                <w:sz w:val="20"/>
              </w:rPr>
            </w:pPr>
          </w:p>
        </w:tc>
      </w:tr>
      <w:tr w:rsidR="006A30E3" w14:paraId="53C8BC2D" w14:textId="77777777">
        <w:trPr>
          <w:trHeight w:val="300"/>
        </w:trPr>
        <w:tc>
          <w:tcPr>
            <w:tcW w:w="5760" w:type="dxa"/>
            <w:tcBorders>
              <w:top w:val="nil"/>
              <w:left w:val="nil"/>
              <w:bottom w:val="nil"/>
              <w:right w:val="nil"/>
            </w:tcBorders>
            <w:shd w:val="clear" w:color="auto" w:fill="auto"/>
            <w:noWrap/>
            <w:vAlign w:val="bottom"/>
            <w:hideMark/>
          </w:tcPr>
          <w:p w14:paraId="53C8BC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C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2C" w14:textId="77777777" w:rsidR="00A33413" w:rsidRPr="001F1AD2" w:rsidRDefault="005E5BBF">
            <w:pPr>
              <w:contextualSpacing/>
              <w:rPr>
                <w:rFonts w:ascii="Times New Roman" w:eastAsia="Times New Roman" w:hAnsi="Times New Roman" w:cs="Times New Roman"/>
                <w:sz w:val="20"/>
              </w:rPr>
            </w:pPr>
          </w:p>
        </w:tc>
      </w:tr>
      <w:tr w:rsidR="006A30E3" w14:paraId="53C8BC34" w14:textId="77777777">
        <w:trPr>
          <w:trHeight w:val="300"/>
        </w:trPr>
        <w:tc>
          <w:tcPr>
            <w:tcW w:w="6240" w:type="dxa"/>
            <w:gridSpan w:val="2"/>
            <w:tcBorders>
              <w:top w:val="nil"/>
              <w:left w:val="nil"/>
              <w:bottom w:val="nil"/>
              <w:right w:val="nil"/>
            </w:tcBorders>
            <w:shd w:val="clear" w:color="auto" w:fill="auto"/>
            <w:noWrap/>
            <w:vAlign w:val="bottom"/>
            <w:hideMark/>
          </w:tcPr>
          <w:p w14:paraId="53C8BC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C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3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33" w14:textId="77777777" w:rsidR="00A33413" w:rsidRPr="001F1AD2" w:rsidRDefault="005E5BBF">
            <w:pPr>
              <w:contextualSpacing/>
              <w:rPr>
                <w:rFonts w:ascii="Times New Roman" w:eastAsia="Times New Roman" w:hAnsi="Times New Roman" w:cs="Times New Roman"/>
                <w:sz w:val="20"/>
              </w:rPr>
            </w:pPr>
          </w:p>
        </w:tc>
      </w:tr>
      <w:tr w:rsidR="006A30E3" w14:paraId="53C8BC3C" w14:textId="77777777">
        <w:trPr>
          <w:trHeight w:val="300"/>
        </w:trPr>
        <w:tc>
          <w:tcPr>
            <w:tcW w:w="5760" w:type="dxa"/>
            <w:tcBorders>
              <w:top w:val="nil"/>
              <w:left w:val="nil"/>
              <w:bottom w:val="nil"/>
              <w:right w:val="nil"/>
            </w:tcBorders>
            <w:shd w:val="clear" w:color="auto" w:fill="auto"/>
            <w:noWrap/>
            <w:vAlign w:val="bottom"/>
            <w:hideMark/>
          </w:tcPr>
          <w:p w14:paraId="53C8BC3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3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3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3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3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3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3B" w14:textId="77777777" w:rsidR="00A33413" w:rsidRPr="001F1AD2" w:rsidRDefault="005E5BBF">
            <w:pPr>
              <w:contextualSpacing/>
              <w:rPr>
                <w:rFonts w:ascii="Times New Roman" w:eastAsia="Times New Roman" w:hAnsi="Times New Roman" w:cs="Times New Roman"/>
                <w:sz w:val="20"/>
              </w:rPr>
            </w:pPr>
          </w:p>
        </w:tc>
      </w:tr>
      <w:tr w:rsidR="006A30E3" w14:paraId="53C8BC3F" w14:textId="77777777">
        <w:trPr>
          <w:trHeight w:val="300"/>
        </w:trPr>
        <w:tc>
          <w:tcPr>
            <w:tcW w:w="5760" w:type="dxa"/>
            <w:tcBorders>
              <w:top w:val="nil"/>
              <w:left w:val="nil"/>
              <w:bottom w:val="nil"/>
              <w:right w:val="nil"/>
            </w:tcBorders>
            <w:shd w:val="clear" w:color="auto" w:fill="auto"/>
            <w:noWrap/>
            <w:vAlign w:val="bottom"/>
            <w:hideMark/>
          </w:tcPr>
          <w:p w14:paraId="53C8BC3D"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C3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138 όπως τροποποιήθηκε   ΔΕΚΤΟ ΚΑΤΑ ΠΛΕΙΟΨΗΦΙΑ</w:t>
            </w:r>
          </w:p>
        </w:tc>
      </w:tr>
      <w:tr w:rsidR="006A30E3" w14:paraId="53C8BC47" w14:textId="77777777">
        <w:trPr>
          <w:trHeight w:val="300"/>
        </w:trPr>
        <w:tc>
          <w:tcPr>
            <w:tcW w:w="5760" w:type="dxa"/>
            <w:tcBorders>
              <w:top w:val="nil"/>
              <w:left w:val="nil"/>
              <w:bottom w:val="nil"/>
              <w:right w:val="nil"/>
            </w:tcBorders>
            <w:shd w:val="clear" w:color="auto" w:fill="auto"/>
            <w:noWrap/>
            <w:vAlign w:val="bottom"/>
            <w:hideMark/>
          </w:tcPr>
          <w:p w14:paraId="53C8BC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C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4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46" w14:textId="77777777" w:rsidR="00A33413" w:rsidRPr="001F1AD2" w:rsidRDefault="005E5BBF">
            <w:pPr>
              <w:contextualSpacing/>
              <w:rPr>
                <w:rFonts w:ascii="Times New Roman" w:eastAsia="Times New Roman" w:hAnsi="Times New Roman" w:cs="Times New Roman"/>
                <w:sz w:val="20"/>
              </w:rPr>
            </w:pPr>
          </w:p>
        </w:tc>
      </w:tr>
      <w:tr w:rsidR="006A30E3" w14:paraId="53C8BC4F" w14:textId="77777777">
        <w:trPr>
          <w:trHeight w:val="300"/>
        </w:trPr>
        <w:tc>
          <w:tcPr>
            <w:tcW w:w="5760" w:type="dxa"/>
            <w:tcBorders>
              <w:top w:val="nil"/>
              <w:left w:val="nil"/>
              <w:bottom w:val="nil"/>
              <w:right w:val="nil"/>
            </w:tcBorders>
            <w:shd w:val="clear" w:color="auto" w:fill="auto"/>
            <w:noWrap/>
            <w:vAlign w:val="bottom"/>
            <w:hideMark/>
          </w:tcPr>
          <w:p w14:paraId="53C8BC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C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4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4E" w14:textId="77777777" w:rsidR="00A33413" w:rsidRPr="001F1AD2" w:rsidRDefault="005E5BBF">
            <w:pPr>
              <w:contextualSpacing/>
              <w:rPr>
                <w:rFonts w:ascii="Times New Roman" w:eastAsia="Times New Roman" w:hAnsi="Times New Roman" w:cs="Times New Roman"/>
                <w:sz w:val="20"/>
              </w:rPr>
            </w:pPr>
          </w:p>
        </w:tc>
      </w:tr>
      <w:tr w:rsidR="006A30E3" w14:paraId="53C8BC57" w14:textId="77777777">
        <w:trPr>
          <w:trHeight w:val="300"/>
        </w:trPr>
        <w:tc>
          <w:tcPr>
            <w:tcW w:w="5760" w:type="dxa"/>
            <w:tcBorders>
              <w:top w:val="nil"/>
              <w:left w:val="nil"/>
              <w:bottom w:val="nil"/>
              <w:right w:val="nil"/>
            </w:tcBorders>
            <w:shd w:val="clear" w:color="auto" w:fill="auto"/>
            <w:noWrap/>
            <w:vAlign w:val="bottom"/>
            <w:hideMark/>
          </w:tcPr>
          <w:p w14:paraId="53C8BC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C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5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56" w14:textId="77777777" w:rsidR="00A33413" w:rsidRPr="001F1AD2" w:rsidRDefault="005E5BBF">
            <w:pPr>
              <w:contextualSpacing/>
              <w:rPr>
                <w:rFonts w:ascii="Times New Roman" w:eastAsia="Times New Roman" w:hAnsi="Times New Roman" w:cs="Times New Roman"/>
                <w:sz w:val="20"/>
              </w:rPr>
            </w:pPr>
          </w:p>
        </w:tc>
      </w:tr>
      <w:tr w:rsidR="006A30E3" w14:paraId="53C8BC5F" w14:textId="77777777">
        <w:trPr>
          <w:trHeight w:val="300"/>
        </w:trPr>
        <w:tc>
          <w:tcPr>
            <w:tcW w:w="5760" w:type="dxa"/>
            <w:tcBorders>
              <w:top w:val="nil"/>
              <w:left w:val="nil"/>
              <w:bottom w:val="nil"/>
              <w:right w:val="nil"/>
            </w:tcBorders>
            <w:shd w:val="clear" w:color="auto" w:fill="auto"/>
            <w:noWrap/>
            <w:vAlign w:val="bottom"/>
            <w:hideMark/>
          </w:tcPr>
          <w:p w14:paraId="53C8BC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C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5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C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5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5E" w14:textId="77777777" w:rsidR="00A33413" w:rsidRPr="001F1AD2" w:rsidRDefault="005E5BBF">
            <w:pPr>
              <w:contextualSpacing/>
              <w:rPr>
                <w:rFonts w:ascii="Times New Roman" w:eastAsia="Times New Roman" w:hAnsi="Times New Roman" w:cs="Times New Roman"/>
                <w:sz w:val="20"/>
              </w:rPr>
            </w:pPr>
          </w:p>
        </w:tc>
      </w:tr>
      <w:tr w:rsidR="006A30E3" w14:paraId="53C8BC67" w14:textId="77777777">
        <w:trPr>
          <w:trHeight w:val="300"/>
        </w:trPr>
        <w:tc>
          <w:tcPr>
            <w:tcW w:w="5760" w:type="dxa"/>
            <w:tcBorders>
              <w:top w:val="nil"/>
              <w:left w:val="nil"/>
              <w:bottom w:val="nil"/>
              <w:right w:val="nil"/>
            </w:tcBorders>
            <w:shd w:val="clear" w:color="auto" w:fill="auto"/>
            <w:noWrap/>
            <w:vAlign w:val="bottom"/>
            <w:hideMark/>
          </w:tcPr>
          <w:p w14:paraId="53C8BC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C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6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C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6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66" w14:textId="77777777" w:rsidR="00A33413" w:rsidRPr="001F1AD2" w:rsidRDefault="005E5BBF">
            <w:pPr>
              <w:contextualSpacing/>
              <w:rPr>
                <w:rFonts w:ascii="Times New Roman" w:eastAsia="Times New Roman" w:hAnsi="Times New Roman" w:cs="Times New Roman"/>
                <w:sz w:val="20"/>
              </w:rPr>
            </w:pPr>
          </w:p>
        </w:tc>
      </w:tr>
      <w:tr w:rsidR="006A30E3" w14:paraId="53C8BC6F" w14:textId="77777777">
        <w:trPr>
          <w:trHeight w:val="300"/>
        </w:trPr>
        <w:tc>
          <w:tcPr>
            <w:tcW w:w="5760" w:type="dxa"/>
            <w:tcBorders>
              <w:top w:val="nil"/>
              <w:left w:val="nil"/>
              <w:bottom w:val="nil"/>
              <w:right w:val="nil"/>
            </w:tcBorders>
            <w:shd w:val="clear" w:color="auto" w:fill="auto"/>
            <w:noWrap/>
            <w:vAlign w:val="bottom"/>
            <w:hideMark/>
          </w:tcPr>
          <w:p w14:paraId="53C8BC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C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6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6E" w14:textId="77777777" w:rsidR="00A33413" w:rsidRPr="001F1AD2" w:rsidRDefault="005E5BBF">
            <w:pPr>
              <w:contextualSpacing/>
              <w:rPr>
                <w:rFonts w:ascii="Times New Roman" w:eastAsia="Times New Roman" w:hAnsi="Times New Roman" w:cs="Times New Roman"/>
                <w:sz w:val="20"/>
              </w:rPr>
            </w:pPr>
          </w:p>
        </w:tc>
      </w:tr>
      <w:tr w:rsidR="006A30E3" w14:paraId="53C8BC77" w14:textId="77777777">
        <w:trPr>
          <w:trHeight w:val="300"/>
        </w:trPr>
        <w:tc>
          <w:tcPr>
            <w:tcW w:w="5760" w:type="dxa"/>
            <w:tcBorders>
              <w:top w:val="nil"/>
              <w:left w:val="nil"/>
              <w:bottom w:val="nil"/>
              <w:right w:val="nil"/>
            </w:tcBorders>
            <w:shd w:val="clear" w:color="auto" w:fill="auto"/>
            <w:noWrap/>
            <w:vAlign w:val="bottom"/>
            <w:hideMark/>
          </w:tcPr>
          <w:p w14:paraId="53C8BC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C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7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76" w14:textId="77777777" w:rsidR="00A33413" w:rsidRPr="001F1AD2" w:rsidRDefault="005E5BBF">
            <w:pPr>
              <w:contextualSpacing/>
              <w:rPr>
                <w:rFonts w:ascii="Times New Roman" w:eastAsia="Times New Roman" w:hAnsi="Times New Roman" w:cs="Times New Roman"/>
                <w:sz w:val="20"/>
              </w:rPr>
            </w:pPr>
          </w:p>
        </w:tc>
      </w:tr>
      <w:tr w:rsidR="006A30E3" w14:paraId="53C8BC7E" w14:textId="77777777">
        <w:trPr>
          <w:trHeight w:val="300"/>
        </w:trPr>
        <w:tc>
          <w:tcPr>
            <w:tcW w:w="6240" w:type="dxa"/>
            <w:gridSpan w:val="2"/>
            <w:tcBorders>
              <w:top w:val="nil"/>
              <w:left w:val="nil"/>
              <w:bottom w:val="nil"/>
              <w:right w:val="nil"/>
            </w:tcBorders>
            <w:shd w:val="clear" w:color="auto" w:fill="auto"/>
            <w:noWrap/>
            <w:vAlign w:val="bottom"/>
            <w:hideMark/>
          </w:tcPr>
          <w:p w14:paraId="53C8BC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C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7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7D" w14:textId="77777777" w:rsidR="00A33413" w:rsidRPr="001F1AD2" w:rsidRDefault="005E5BBF">
            <w:pPr>
              <w:contextualSpacing/>
              <w:rPr>
                <w:rFonts w:ascii="Times New Roman" w:eastAsia="Times New Roman" w:hAnsi="Times New Roman" w:cs="Times New Roman"/>
                <w:sz w:val="20"/>
              </w:rPr>
            </w:pPr>
          </w:p>
        </w:tc>
      </w:tr>
      <w:tr w:rsidR="006A30E3" w14:paraId="53C8BC86" w14:textId="77777777">
        <w:trPr>
          <w:trHeight w:val="300"/>
        </w:trPr>
        <w:tc>
          <w:tcPr>
            <w:tcW w:w="5760" w:type="dxa"/>
            <w:tcBorders>
              <w:top w:val="nil"/>
              <w:left w:val="nil"/>
              <w:bottom w:val="nil"/>
              <w:right w:val="nil"/>
            </w:tcBorders>
            <w:shd w:val="clear" w:color="auto" w:fill="auto"/>
            <w:noWrap/>
            <w:vAlign w:val="bottom"/>
            <w:hideMark/>
          </w:tcPr>
          <w:p w14:paraId="53C8BC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8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8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8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8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8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85" w14:textId="77777777" w:rsidR="00A33413" w:rsidRPr="001F1AD2" w:rsidRDefault="005E5BBF">
            <w:pPr>
              <w:contextualSpacing/>
              <w:rPr>
                <w:rFonts w:ascii="Times New Roman" w:eastAsia="Times New Roman" w:hAnsi="Times New Roman" w:cs="Times New Roman"/>
                <w:sz w:val="20"/>
              </w:rPr>
            </w:pPr>
          </w:p>
        </w:tc>
      </w:tr>
      <w:tr w:rsidR="006A30E3" w14:paraId="53C8BC8A" w14:textId="77777777">
        <w:trPr>
          <w:trHeight w:val="300"/>
        </w:trPr>
        <w:tc>
          <w:tcPr>
            <w:tcW w:w="5760" w:type="dxa"/>
            <w:tcBorders>
              <w:top w:val="nil"/>
              <w:left w:val="nil"/>
              <w:bottom w:val="nil"/>
              <w:right w:val="nil"/>
            </w:tcBorders>
            <w:shd w:val="clear" w:color="auto" w:fill="auto"/>
            <w:noWrap/>
            <w:vAlign w:val="bottom"/>
            <w:hideMark/>
          </w:tcPr>
          <w:p w14:paraId="53C8BC8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C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139 ως έχει    ΔΕΚΤΟ ΚΑΤΑ ΠΛΕΙΟΨΗΦΙΑ</w:t>
            </w:r>
          </w:p>
        </w:tc>
        <w:tc>
          <w:tcPr>
            <w:tcW w:w="960" w:type="dxa"/>
            <w:tcBorders>
              <w:top w:val="nil"/>
              <w:left w:val="nil"/>
              <w:bottom w:val="nil"/>
              <w:right w:val="nil"/>
            </w:tcBorders>
            <w:shd w:val="clear" w:color="auto" w:fill="auto"/>
            <w:noWrap/>
            <w:vAlign w:val="bottom"/>
            <w:hideMark/>
          </w:tcPr>
          <w:p w14:paraId="53C8BC89" w14:textId="77777777" w:rsidR="00A33413" w:rsidRPr="001F1AD2" w:rsidRDefault="005E5BBF">
            <w:pPr>
              <w:contextualSpacing/>
              <w:rPr>
                <w:rFonts w:ascii="Calibri" w:eastAsia="Times New Roman" w:hAnsi="Calibri" w:cs="Times New Roman"/>
                <w:color w:val="000000"/>
                <w:sz w:val="22"/>
                <w:szCs w:val="22"/>
              </w:rPr>
            </w:pPr>
          </w:p>
        </w:tc>
      </w:tr>
      <w:tr w:rsidR="006A30E3" w14:paraId="53C8BC92" w14:textId="77777777">
        <w:trPr>
          <w:trHeight w:val="300"/>
        </w:trPr>
        <w:tc>
          <w:tcPr>
            <w:tcW w:w="5760" w:type="dxa"/>
            <w:tcBorders>
              <w:top w:val="nil"/>
              <w:left w:val="nil"/>
              <w:bottom w:val="nil"/>
              <w:right w:val="nil"/>
            </w:tcBorders>
            <w:shd w:val="clear" w:color="auto" w:fill="auto"/>
            <w:noWrap/>
            <w:vAlign w:val="bottom"/>
            <w:hideMark/>
          </w:tcPr>
          <w:p w14:paraId="53C8BC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C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8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8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8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9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91" w14:textId="77777777" w:rsidR="00A33413" w:rsidRPr="001F1AD2" w:rsidRDefault="005E5BBF">
            <w:pPr>
              <w:contextualSpacing/>
              <w:rPr>
                <w:rFonts w:ascii="Times New Roman" w:eastAsia="Times New Roman" w:hAnsi="Times New Roman" w:cs="Times New Roman"/>
                <w:sz w:val="20"/>
              </w:rPr>
            </w:pPr>
          </w:p>
        </w:tc>
      </w:tr>
      <w:tr w:rsidR="006A30E3" w14:paraId="53C8BC9A" w14:textId="77777777">
        <w:trPr>
          <w:trHeight w:val="300"/>
        </w:trPr>
        <w:tc>
          <w:tcPr>
            <w:tcW w:w="5760" w:type="dxa"/>
            <w:tcBorders>
              <w:top w:val="nil"/>
              <w:left w:val="nil"/>
              <w:bottom w:val="nil"/>
              <w:right w:val="nil"/>
            </w:tcBorders>
            <w:shd w:val="clear" w:color="auto" w:fill="auto"/>
            <w:noWrap/>
            <w:vAlign w:val="bottom"/>
            <w:hideMark/>
          </w:tcPr>
          <w:p w14:paraId="53C8BC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C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9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9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9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99" w14:textId="77777777" w:rsidR="00A33413" w:rsidRPr="001F1AD2" w:rsidRDefault="005E5BBF">
            <w:pPr>
              <w:contextualSpacing/>
              <w:rPr>
                <w:rFonts w:ascii="Times New Roman" w:eastAsia="Times New Roman" w:hAnsi="Times New Roman" w:cs="Times New Roman"/>
                <w:sz w:val="20"/>
              </w:rPr>
            </w:pPr>
          </w:p>
        </w:tc>
      </w:tr>
      <w:tr w:rsidR="006A30E3" w14:paraId="53C8BCA2" w14:textId="77777777">
        <w:trPr>
          <w:trHeight w:val="300"/>
        </w:trPr>
        <w:tc>
          <w:tcPr>
            <w:tcW w:w="5760" w:type="dxa"/>
            <w:tcBorders>
              <w:top w:val="nil"/>
              <w:left w:val="nil"/>
              <w:bottom w:val="nil"/>
              <w:right w:val="nil"/>
            </w:tcBorders>
            <w:shd w:val="clear" w:color="auto" w:fill="auto"/>
            <w:noWrap/>
            <w:vAlign w:val="bottom"/>
            <w:hideMark/>
          </w:tcPr>
          <w:p w14:paraId="53C8BC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C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9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9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A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A1" w14:textId="77777777" w:rsidR="00A33413" w:rsidRPr="001F1AD2" w:rsidRDefault="005E5BBF">
            <w:pPr>
              <w:contextualSpacing/>
              <w:rPr>
                <w:rFonts w:ascii="Times New Roman" w:eastAsia="Times New Roman" w:hAnsi="Times New Roman" w:cs="Times New Roman"/>
                <w:sz w:val="20"/>
              </w:rPr>
            </w:pPr>
          </w:p>
        </w:tc>
      </w:tr>
      <w:tr w:rsidR="006A30E3" w14:paraId="53C8BCAA" w14:textId="77777777">
        <w:trPr>
          <w:trHeight w:val="300"/>
        </w:trPr>
        <w:tc>
          <w:tcPr>
            <w:tcW w:w="5760" w:type="dxa"/>
            <w:tcBorders>
              <w:top w:val="nil"/>
              <w:left w:val="nil"/>
              <w:bottom w:val="nil"/>
              <w:right w:val="nil"/>
            </w:tcBorders>
            <w:shd w:val="clear" w:color="auto" w:fill="auto"/>
            <w:noWrap/>
            <w:vAlign w:val="bottom"/>
            <w:hideMark/>
          </w:tcPr>
          <w:p w14:paraId="53C8BC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CA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A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A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CA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A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A9" w14:textId="77777777" w:rsidR="00A33413" w:rsidRPr="001F1AD2" w:rsidRDefault="005E5BBF">
            <w:pPr>
              <w:contextualSpacing/>
              <w:rPr>
                <w:rFonts w:ascii="Times New Roman" w:eastAsia="Times New Roman" w:hAnsi="Times New Roman" w:cs="Times New Roman"/>
                <w:sz w:val="20"/>
              </w:rPr>
            </w:pPr>
          </w:p>
        </w:tc>
      </w:tr>
      <w:tr w:rsidR="006A30E3" w14:paraId="53C8BCB2" w14:textId="77777777">
        <w:trPr>
          <w:trHeight w:val="300"/>
        </w:trPr>
        <w:tc>
          <w:tcPr>
            <w:tcW w:w="5760" w:type="dxa"/>
            <w:tcBorders>
              <w:top w:val="nil"/>
              <w:left w:val="nil"/>
              <w:bottom w:val="nil"/>
              <w:right w:val="nil"/>
            </w:tcBorders>
            <w:shd w:val="clear" w:color="auto" w:fill="auto"/>
            <w:noWrap/>
            <w:vAlign w:val="bottom"/>
            <w:hideMark/>
          </w:tcPr>
          <w:p w14:paraId="53C8BC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C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A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C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B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B1" w14:textId="77777777" w:rsidR="00A33413" w:rsidRPr="001F1AD2" w:rsidRDefault="005E5BBF">
            <w:pPr>
              <w:contextualSpacing/>
              <w:rPr>
                <w:rFonts w:ascii="Times New Roman" w:eastAsia="Times New Roman" w:hAnsi="Times New Roman" w:cs="Times New Roman"/>
                <w:sz w:val="20"/>
              </w:rPr>
            </w:pPr>
          </w:p>
        </w:tc>
      </w:tr>
      <w:tr w:rsidR="006A30E3" w14:paraId="53C8BCBA" w14:textId="77777777">
        <w:trPr>
          <w:trHeight w:val="300"/>
        </w:trPr>
        <w:tc>
          <w:tcPr>
            <w:tcW w:w="5760" w:type="dxa"/>
            <w:tcBorders>
              <w:top w:val="nil"/>
              <w:left w:val="nil"/>
              <w:bottom w:val="nil"/>
              <w:right w:val="nil"/>
            </w:tcBorders>
            <w:shd w:val="clear" w:color="auto" w:fill="auto"/>
            <w:noWrap/>
            <w:vAlign w:val="bottom"/>
            <w:hideMark/>
          </w:tcPr>
          <w:p w14:paraId="53C8BC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C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B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B9" w14:textId="77777777" w:rsidR="00A33413" w:rsidRPr="001F1AD2" w:rsidRDefault="005E5BBF">
            <w:pPr>
              <w:contextualSpacing/>
              <w:rPr>
                <w:rFonts w:ascii="Times New Roman" w:eastAsia="Times New Roman" w:hAnsi="Times New Roman" w:cs="Times New Roman"/>
                <w:sz w:val="20"/>
              </w:rPr>
            </w:pPr>
          </w:p>
        </w:tc>
      </w:tr>
      <w:tr w:rsidR="006A30E3" w14:paraId="53C8BCC2" w14:textId="77777777">
        <w:trPr>
          <w:trHeight w:val="300"/>
        </w:trPr>
        <w:tc>
          <w:tcPr>
            <w:tcW w:w="5760" w:type="dxa"/>
            <w:tcBorders>
              <w:top w:val="nil"/>
              <w:left w:val="nil"/>
              <w:bottom w:val="nil"/>
              <w:right w:val="nil"/>
            </w:tcBorders>
            <w:shd w:val="clear" w:color="auto" w:fill="auto"/>
            <w:noWrap/>
            <w:vAlign w:val="bottom"/>
            <w:hideMark/>
          </w:tcPr>
          <w:p w14:paraId="53C8BC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C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C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C1" w14:textId="77777777" w:rsidR="00A33413" w:rsidRPr="001F1AD2" w:rsidRDefault="005E5BBF">
            <w:pPr>
              <w:contextualSpacing/>
              <w:rPr>
                <w:rFonts w:ascii="Times New Roman" w:eastAsia="Times New Roman" w:hAnsi="Times New Roman" w:cs="Times New Roman"/>
                <w:sz w:val="20"/>
              </w:rPr>
            </w:pPr>
          </w:p>
        </w:tc>
      </w:tr>
      <w:tr w:rsidR="006A30E3" w14:paraId="53C8BCC9" w14:textId="77777777">
        <w:trPr>
          <w:trHeight w:val="300"/>
        </w:trPr>
        <w:tc>
          <w:tcPr>
            <w:tcW w:w="6240" w:type="dxa"/>
            <w:gridSpan w:val="2"/>
            <w:tcBorders>
              <w:top w:val="nil"/>
              <w:left w:val="nil"/>
              <w:bottom w:val="nil"/>
              <w:right w:val="nil"/>
            </w:tcBorders>
            <w:shd w:val="clear" w:color="auto" w:fill="auto"/>
            <w:noWrap/>
            <w:vAlign w:val="bottom"/>
            <w:hideMark/>
          </w:tcPr>
          <w:p w14:paraId="53C8BC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ΕΝ. </w:t>
            </w:r>
            <w:r w:rsidRPr="001F1AD2">
              <w:rPr>
                <w:rFonts w:ascii="Calibri" w:eastAsia="Times New Roman" w:hAnsi="Calibri" w:cs="Times New Roman"/>
                <w:color w:val="000000"/>
                <w:sz w:val="22"/>
                <w:szCs w:val="22"/>
              </w:rPr>
              <w:t>ΚΕΝΤΡΩΩΝ:</w:t>
            </w:r>
          </w:p>
        </w:tc>
        <w:tc>
          <w:tcPr>
            <w:tcW w:w="480" w:type="dxa"/>
            <w:tcBorders>
              <w:top w:val="nil"/>
              <w:left w:val="nil"/>
              <w:bottom w:val="nil"/>
              <w:right w:val="nil"/>
            </w:tcBorders>
            <w:shd w:val="clear" w:color="auto" w:fill="auto"/>
            <w:noWrap/>
            <w:vAlign w:val="bottom"/>
            <w:hideMark/>
          </w:tcPr>
          <w:p w14:paraId="53C8BC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C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C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C8" w14:textId="77777777" w:rsidR="00A33413" w:rsidRPr="001F1AD2" w:rsidRDefault="005E5BBF">
            <w:pPr>
              <w:contextualSpacing/>
              <w:rPr>
                <w:rFonts w:ascii="Times New Roman" w:eastAsia="Times New Roman" w:hAnsi="Times New Roman" w:cs="Times New Roman"/>
                <w:sz w:val="20"/>
              </w:rPr>
            </w:pPr>
          </w:p>
        </w:tc>
      </w:tr>
      <w:tr w:rsidR="006A30E3" w14:paraId="53C8BCD1" w14:textId="77777777">
        <w:trPr>
          <w:trHeight w:val="300"/>
        </w:trPr>
        <w:tc>
          <w:tcPr>
            <w:tcW w:w="5760" w:type="dxa"/>
            <w:tcBorders>
              <w:top w:val="nil"/>
              <w:left w:val="nil"/>
              <w:bottom w:val="nil"/>
              <w:right w:val="nil"/>
            </w:tcBorders>
            <w:shd w:val="clear" w:color="auto" w:fill="auto"/>
            <w:noWrap/>
            <w:vAlign w:val="bottom"/>
            <w:hideMark/>
          </w:tcPr>
          <w:p w14:paraId="53C8BCC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C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C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C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C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C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D0" w14:textId="77777777" w:rsidR="00A33413" w:rsidRPr="001F1AD2" w:rsidRDefault="005E5BBF">
            <w:pPr>
              <w:contextualSpacing/>
              <w:rPr>
                <w:rFonts w:ascii="Times New Roman" w:eastAsia="Times New Roman" w:hAnsi="Times New Roman" w:cs="Times New Roman"/>
                <w:sz w:val="20"/>
              </w:rPr>
            </w:pPr>
          </w:p>
        </w:tc>
      </w:tr>
      <w:tr w:rsidR="006A30E3" w14:paraId="53C8BCD5" w14:textId="77777777">
        <w:trPr>
          <w:trHeight w:val="300"/>
        </w:trPr>
        <w:tc>
          <w:tcPr>
            <w:tcW w:w="5760" w:type="dxa"/>
            <w:tcBorders>
              <w:top w:val="nil"/>
              <w:left w:val="nil"/>
              <w:bottom w:val="nil"/>
              <w:right w:val="nil"/>
            </w:tcBorders>
            <w:shd w:val="clear" w:color="auto" w:fill="auto"/>
            <w:noWrap/>
            <w:vAlign w:val="bottom"/>
            <w:hideMark/>
          </w:tcPr>
          <w:p w14:paraId="53C8BCD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C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140 ως έχει    ΔΕΚΤΟ ΚΑΤΑ ΠΛΕΙΟΨΗΦΙΑ</w:t>
            </w:r>
          </w:p>
        </w:tc>
        <w:tc>
          <w:tcPr>
            <w:tcW w:w="960" w:type="dxa"/>
            <w:tcBorders>
              <w:top w:val="nil"/>
              <w:left w:val="nil"/>
              <w:bottom w:val="nil"/>
              <w:right w:val="nil"/>
            </w:tcBorders>
            <w:shd w:val="clear" w:color="auto" w:fill="auto"/>
            <w:noWrap/>
            <w:vAlign w:val="bottom"/>
            <w:hideMark/>
          </w:tcPr>
          <w:p w14:paraId="53C8BCD4" w14:textId="77777777" w:rsidR="00A33413" w:rsidRPr="001F1AD2" w:rsidRDefault="005E5BBF">
            <w:pPr>
              <w:contextualSpacing/>
              <w:rPr>
                <w:rFonts w:ascii="Calibri" w:eastAsia="Times New Roman" w:hAnsi="Calibri" w:cs="Times New Roman"/>
                <w:color w:val="000000"/>
                <w:sz w:val="22"/>
                <w:szCs w:val="22"/>
              </w:rPr>
            </w:pPr>
          </w:p>
        </w:tc>
      </w:tr>
      <w:tr w:rsidR="006A30E3" w14:paraId="53C8BCDD" w14:textId="77777777">
        <w:trPr>
          <w:trHeight w:val="300"/>
        </w:trPr>
        <w:tc>
          <w:tcPr>
            <w:tcW w:w="5760" w:type="dxa"/>
            <w:tcBorders>
              <w:top w:val="nil"/>
              <w:left w:val="nil"/>
              <w:bottom w:val="nil"/>
              <w:right w:val="nil"/>
            </w:tcBorders>
            <w:shd w:val="clear" w:color="auto" w:fill="auto"/>
            <w:noWrap/>
            <w:vAlign w:val="bottom"/>
            <w:hideMark/>
          </w:tcPr>
          <w:p w14:paraId="53C8BC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C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D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D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DC" w14:textId="77777777" w:rsidR="00A33413" w:rsidRPr="001F1AD2" w:rsidRDefault="005E5BBF">
            <w:pPr>
              <w:contextualSpacing/>
              <w:rPr>
                <w:rFonts w:ascii="Times New Roman" w:eastAsia="Times New Roman" w:hAnsi="Times New Roman" w:cs="Times New Roman"/>
                <w:sz w:val="20"/>
              </w:rPr>
            </w:pPr>
          </w:p>
        </w:tc>
      </w:tr>
      <w:tr w:rsidR="006A30E3" w14:paraId="53C8BCE5" w14:textId="77777777">
        <w:trPr>
          <w:trHeight w:val="300"/>
        </w:trPr>
        <w:tc>
          <w:tcPr>
            <w:tcW w:w="5760" w:type="dxa"/>
            <w:tcBorders>
              <w:top w:val="nil"/>
              <w:left w:val="nil"/>
              <w:bottom w:val="nil"/>
              <w:right w:val="nil"/>
            </w:tcBorders>
            <w:shd w:val="clear" w:color="auto" w:fill="auto"/>
            <w:noWrap/>
            <w:vAlign w:val="bottom"/>
            <w:hideMark/>
          </w:tcPr>
          <w:p w14:paraId="53C8BC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C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E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E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E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E4" w14:textId="77777777" w:rsidR="00A33413" w:rsidRPr="001F1AD2" w:rsidRDefault="005E5BBF">
            <w:pPr>
              <w:contextualSpacing/>
              <w:rPr>
                <w:rFonts w:ascii="Times New Roman" w:eastAsia="Times New Roman" w:hAnsi="Times New Roman" w:cs="Times New Roman"/>
                <w:sz w:val="20"/>
              </w:rPr>
            </w:pPr>
          </w:p>
        </w:tc>
      </w:tr>
      <w:tr w:rsidR="006A30E3" w14:paraId="53C8BCED" w14:textId="77777777">
        <w:trPr>
          <w:trHeight w:val="300"/>
        </w:trPr>
        <w:tc>
          <w:tcPr>
            <w:tcW w:w="5760" w:type="dxa"/>
            <w:tcBorders>
              <w:top w:val="nil"/>
              <w:left w:val="nil"/>
              <w:bottom w:val="nil"/>
              <w:right w:val="nil"/>
            </w:tcBorders>
            <w:shd w:val="clear" w:color="auto" w:fill="auto"/>
            <w:noWrap/>
            <w:vAlign w:val="bottom"/>
            <w:hideMark/>
          </w:tcPr>
          <w:p w14:paraId="53C8BC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C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C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E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EC" w14:textId="77777777" w:rsidR="00A33413" w:rsidRPr="001F1AD2" w:rsidRDefault="005E5BBF">
            <w:pPr>
              <w:contextualSpacing/>
              <w:rPr>
                <w:rFonts w:ascii="Times New Roman" w:eastAsia="Times New Roman" w:hAnsi="Times New Roman" w:cs="Times New Roman"/>
                <w:sz w:val="20"/>
              </w:rPr>
            </w:pPr>
          </w:p>
        </w:tc>
      </w:tr>
      <w:tr w:rsidR="006A30E3" w14:paraId="53C8BCF5" w14:textId="77777777">
        <w:trPr>
          <w:trHeight w:val="300"/>
        </w:trPr>
        <w:tc>
          <w:tcPr>
            <w:tcW w:w="5760" w:type="dxa"/>
            <w:tcBorders>
              <w:top w:val="nil"/>
              <w:left w:val="nil"/>
              <w:bottom w:val="nil"/>
              <w:right w:val="nil"/>
            </w:tcBorders>
            <w:shd w:val="clear" w:color="auto" w:fill="auto"/>
            <w:noWrap/>
            <w:vAlign w:val="bottom"/>
            <w:hideMark/>
          </w:tcPr>
          <w:p w14:paraId="53C8BC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C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F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C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F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F4" w14:textId="77777777" w:rsidR="00A33413" w:rsidRPr="001F1AD2" w:rsidRDefault="005E5BBF">
            <w:pPr>
              <w:contextualSpacing/>
              <w:rPr>
                <w:rFonts w:ascii="Times New Roman" w:eastAsia="Times New Roman" w:hAnsi="Times New Roman" w:cs="Times New Roman"/>
                <w:sz w:val="20"/>
              </w:rPr>
            </w:pPr>
          </w:p>
        </w:tc>
      </w:tr>
      <w:tr w:rsidR="006A30E3" w14:paraId="53C8BCFD" w14:textId="77777777">
        <w:trPr>
          <w:trHeight w:val="300"/>
        </w:trPr>
        <w:tc>
          <w:tcPr>
            <w:tcW w:w="5760" w:type="dxa"/>
            <w:tcBorders>
              <w:top w:val="nil"/>
              <w:left w:val="nil"/>
              <w:bottom w:val="nil"/>
              <w:right w:val="nil"/>
            </w:tcBorders>
            <w:shd w:val="clear" w:color="auto" w:fill="auto"/>
            <w:noWrap/>
            <w:vAlign w:val="bottom"/>
            <w:hideMark/>
          </w:tcPr>
          <w:p w14:paraId="53C8BC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C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F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C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C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CF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CFC" w14:textId="77777777" w:rsidR="00A33413" w:rsidRPr="001F1AD2" w:rsidRDefault="005E5BBF">
            <w:pPr>
              <w:contextualSpacing/>
              <w:rPr>
                <w:rFonts w:ascii="Times New Roman" w:eastAsia="Times New Roman" w:hAnsi="Times New Roman" w:cs="Times New Roman"/>
                <w:sz w:val="20"/>
              </w:rPr>
            </w:pPr>
          </w:p>
        </w:tc>
      </w:tr>
      <w:tr w:rsidR="006A30E3" w14:paraId="53C8BD05" w14:textId="77777777">
        <w:trPr>
          <w:trHeight w:val="300"/>
        </w:trPr>
        <w:tc>
          <w:tcPr>
            <w:tcW w:w="5760" w:type="dxa"/>
            <w:tcBorders>
              <w:top w:val="nil"/>
              <w:left w:val="nil"/>
              <w:bottom w:val="nil"/>
              <w:right w:val="nil"/>
            </w:tcBorders>
            <w:shd w:val="clear" w:color="auto" w:fill="auto"/>
            <w:noWrap/>
            <w:vAlign w:val="bottom"/>
            <w:hideMark/>
          </w:tcPr>
          <w:p w14:paraId="53C8BC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C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04" w14:textId="77777777" w:rsidR="00A33413" w:rsidRPr="001F1AD2" w:rsidRDefault="005E5BBF">
            <w:pPr>
              <w:contextualSpacing/>
              <w:rPr>
                <w:rFonts w:ascii="Times New Roman" w:eastAsia="Times New Roman" w:hAnsi="Times New Roman" w:cs="Times New Roman"/>
                <w:sz w:val="20"/>
              </w:rPr>
            </w:pPr>
          </w:p>
        </w:tc>
      </w:tr>
      <w:tr w:rsidR="006A30E3" w14:paraId="53C8BD0D" w14:textId="77777777">
        <w:trPr>
          <w:trHeight w:val="300"/>
        </w:trPr>
        <w:tc>
          <w:tcPr>
            <w:tcW w:w="5760" w:type="dxa"/>
            <w:tcBorders>
              <w:top w:val="nil"/>
              <w:left w:val="nil"/>
              <w:bottom w:val="nil"/>
              <w:right w:val="nil"/>
            </w:tcBorders>
            <w:shd w:val="clear" w:color="auto" w:fill="auto"/>
            <w:noWrap/>
            <w:vAlign w:val="bottom"/>
            <w:hideMark/>
          </w:tcPr>
          <w:p w14:paraId="53C8BD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D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0C" w14:textId="77777777" w:rsidR="00A33413" w:rsidRPr="001F1AD2" w:rsidRDefault="005E5BBF">
            <w:pPr>
              <w:contextualSpacing/>
              <w:rPr>
                <w:rFonts w:ascii="Times New Roman" w:eastAsia="Times New Roman" w:hAnsi="Times New Roman" w:cs="Times New Roman"/>
                <w:sz w:val="20"/>
              </w:rPr>
            </w:pPr>
          </w:p>
        </w:tc>
      </w:tr>
      <w:tr w:rsidR="006A30E3" w14:paraId="53C8BD14" w14:textId="77777777">
        <w:trPr>
          <w:trHeight w:val="300"/>
        </w:trPr>
        <w:tc>
          <w:tcPr>
            <w:tcW w:w="6240" w:type="dxa"/>
            <w:gridSpan w:val="2"/>
            <w:tcBorders>
              <w:top w:val="nil"/>
              <w:left w:val="nil"/>
              <w:bottom w:val="nil"/>
              <w:right w:val="nil"/>
            </w:tcBorders>
            <w:shd w:val="clear" w:color="auto" w:fill="auto"/>
            <w:noWrap/>
            <w:vAlign w:val="bottom"/>
            <w:hideMark/>
          </w:tcPr>
          <w:p w14:paraId="53C8BD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D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1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13" w14:textId="77777777" w:rsidR="00A33413" w:rsidRPr="001F1AD2" w:rsidRDefault="005E5BBF">
            <w:pPr>
              <w:contextualSpacing/>
              <w:rPr>
                <w:rFonts w:ascii="Times New Roman" w:eastAsia="Times New Roman" w:hAnsi="Times New Roman" w:cs="Times New Roman"/>
                <w:sz w:val="20"/>
              </w:rPr>
            </w:pPr>
          </w:p>
        </w:tc>
      </w:tr>
      <w:tr w:rsidR="006A30E3" w14:paraId="53C8BD1C" w14:textId="77777777">
        <w:trPr>
          <w:trHeight w:val="300"/>
        </w:trPr>
        <w:tc>
          <w:tcPr>
            <w:tcW w:w="5760" w:type="dxa"/>
            <w:tcBorders>
              <w:top w:val="nil"/>
              <w:left w:val="nil"/>
              <w:bottom w:val="nil"/>
              <w:right w:val="nil"/>
            </w:tcBorders>
            <w:shd w:val="clear" w:color="auto" w:fill="auto"/>
            <w:noWrap/>
            <w:vAlign w:val="bottom"/>
            <w:hideMark/>
          </w:tcPr>
          <w:p w14:paraId="53C8BD1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1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1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1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1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1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1B" w14:textId="77777777" w:rsidR="00A33413" w:rsidRPr="001F1AD2" w:rsidRDefault="005E5BBF">
            <w:pPr>
              <w:contextualSpacing/>
              <w:rPr>
                <w:rFonts w:ascii="Times New Roman" w:eastAsia="Times New Roman" w:hAnsi="Times New Roman" w:cs="Times New Roman"/>
                <w:sz w:val="20"/>
              </w:rPr>
            </w:pPr>
          </w:p>
        </w:tc>
      </w:tr>
      <w:tr w:rsidR="006A30E3" w14:paraId="53C8BD1F" w14:textId="77777777">
        <w:trPr>
          <w:trHeight w:val="300"/>
        </w:trPr>
        <w:tc>
          <w:tcPr>
            <w:tcW w:w="5760" w:type="dxa"/>
            <w:tcBorders>
              <w:top w:val="nil"/>
              <w:left w:val="nil"/>
              <w:bottom w:val="nil"/>
              <w:right w:val="nil"/>
            </w:tcBorders>
            <w:shd w:val="clear" w:color="auto" w:fill="auto"/>
            <w:noWrap/>
            <w:vAlign w:val="bottom"/>
            <w:hideMark/>
          </w:tcPr>
          <w:p w14:paraId="53C8BD1D"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D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141 όπως τροποποιήθηκε   </w:t>
            </w:r>
            <w:r w:rsidRPr="001F1AD2">
              <w:rPr>
                <w:rFonts w:ascii="Calibri" w:eastAsia="Times New Roman" w:hAnsi="Calibri" w:cs="Times New Roman"/>
                <w:color w:val="000000"/>
                <w:sz w:val="22"/>
                <w:szCs w:val="22"/>
              </w:rPr>
              <w:t>ΔΕΚΤΟ ΚΑΤΑ ΠΛΕΙΟΨΗΦΙΑ</w:t>
            </w:r>
          </w:p>
        </w:tc>
      </w:tr>
      <w:tr w:rsidR="006A30E3" w14:paraId="53C8BD27" w14:textId="77777777">
        <w:trPr>
          <w:trHeight w:val="300"/>
        </w:trPr>
        <w:tc>
          <w:tcPr>
            <w:tcW w:w="5760" w:type="dxa"/>
            <w:tcBorders>
              <w:top w:val="nil"/>
              <w:left w:val="nil"/>
              <w:bottom w:val="nil"/>
              <w:right w:val="nil"/>
            </w:tcBorders>
            <w:shd w:val="clear" w:color="auto" w:fill="auto"/>
            <w:noWrap/>
            <w:vAlign w:val="bottom"/>
            <w:hideMark/>
          </w:tcPr>
          <w:p w14:paraId="53C8BD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D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2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2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2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26" w14:textId="77777777" w:rsidR="00A33413" w:rsidRPr="001F1AD2" w:rsidRDefault="005E5BBF">
            <w:pPr>
              <w:contextualSpacing/>
              <w:rPr>
                <w:rFonts w:ascii="Times New Roman" w:eastAsia="Times New Roman" w:hAnsi="Times New Roman" w:cs="Times New Roman"/>
                <w:sz w:val="20"/>
              </w:rPr>
            </w:pPr>
          </w:p>
        </w:tc>
      </w:tr>
      <w:tr w:rsidR="006A30E3" w14:paraId="53C8BD2F" w14:textId="77777777">
        <w:trPr>
          <w:trHeight w:val="300"/>
        </w:trPr>
        <w:tc>
          <w:tcPr>
            <w:tcW w:w="5760" w:type="dxa"/>
            <w:tcBorders>
              <w:top w:val="nil"/>
              <w:left w:val="nil"/>
              <w:bottom w:val="nil"/>
              <w:right w:val="nil"/>
            </w:tcBorders>
            <w:shd w:val="clear" w:color="auto" w:fill="auto"/>
            <w:noWrap/>
            <w:vAlign w:val="bottom"/>
            <w:hideMark/>
          </w:tcPr>
          <w:p w14:paraId="53C8BD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D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2E" w14:textId="77777777" w:rsidR="00A33413" w:rsidRPr="001F1AD2" w:rsidRDefault="005E5BBF">
            <w:pPr>
              <w:contextualSpacing/>
              <w:rPr>
                <w:rFonts w:ascii="Times New Roman" w:eastAsia="Times New Roman" w:hAnsi="Times New Roman" w:cs="Times New Roman"/>
                <w:sz w:val="20"/>
              </w:rPr>
            </w:pPr>
          </w:p>
        </w:tc>
      </w:tr>
      <w:tr w:rsidR="006A30E3" w14:paraId="53C8BD37" w14:textId="77777777">
        <w:trPr>
          <w:trHeight w:val="300"/>
        </w:trPr>
        <w:tc>
          <w:tcPr>
            <w:tcW w:w="5760" w:type="dxa"/>
            <w:tcBorders>
              <w:top w:val="nil"/>
              <w:left w:val="nil"/>
              <w:bottom w:val="nil"/>
              <w:right w:val="nil"/>
            </w:tcBorders>
            <w:shd w:val="clear" w:color="auto" w:fill="auto"/>
            <w:noWrap/>
            <w:vAlign w:val="bottom"/>
            <w:hideMark/>
          </w:tcPr>
          <w:p w14:paraId="53C8BD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D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36" w14:textId="77777777" w:rsidR="00A33413" w:rsidRPr="001F1AD2" w:rsidRDefault="005E5BBF">
            <w:pPr>
              <w:contextualSpacing/>
              <w:rPr>
                <w:rFonts w:ascii="Times New Roman" w:eastAsia="Times New Roman" w:hAnsi="Times New Roman" w:cs="Times New Roman"/>
                <w:sz w:val="20"/>
              </w:rPr>
            </w:pPr>
          </w:p>
        </w:tc>
      </w:tr>
      <w:tr w:rsidR="006A30E3" w14:paraId="53C8BD3F" w14:textId="77777777">
        <w:trPr>
          <w:trHeight w:val="300"/>
        </w:trPr>
        <w:tc>
          <w:tcPr>
            <w:tcW w:w="5760" w:type="dxa"/>
            <w:tcBorders>
              <w:top w:val="nil"/>
              <w:left w:val="nil"/>
              <w:bottom w:val="nil"/>
              <w:right w:val="nil"/>
            </w:tcBorders>
            <w:shd w:val="clear" w:color="auto" w:fill="auto"/>
            <w:noWrap/>
            <w:vAlign w:val="bottom"/>
            <w:hideMark/>
          </w:tcPr>
          <w:p w14:paraId="53C8BD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D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3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3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D3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3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3E" w14:textId="77777777" w:rsidR="00A33413" w:rsidRPr="001F1AD2" w:rsidRDefault="005E5BBF">
            <w:pPr>
              <w:contextualSpacing/>
              <w:rPr>
                <w:rFonts w:ascii="Times New Roman" w:eastAsia="Times New Roman" w:hAnsi="Times New Roman" w:cs="Times New Roman"/>
                <w:sz w:val="20"/>
              </w:rPr>
            </w:pPr>
          </w:p>
        </w:tc>
      </w:tr>
      <w:tr w:rsidR="006A30E3" w14:paraId="53C8BD47" w14:textId="77777777">
        <w:trPr>
          <w:trHeight w:val="300"/>
        </w:trPr>
        <w:tc>
          <w:tcPr>
            <w:tcW w:w="5760" w:type="dxa"/>
            <w:tcBorders>
              <w:top w:val="nil"/>
              <w:left w:val="nil"/>
              <w:bottom w:val="nil"/>
              <w:right w:val="nil"/>
            </w:tcBorders>
            <w:shd w:val="clear" w:color="auto" w:fill="auto"/>
            <w:noWrap/>
            <w:vAlign w:val="bottom"/>
            <w:hideMark/>
          </w:tcPr>
          <w:p w14:paraId="53C8BD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D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4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D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46" w14:textId="77777777" w:rsidR="00A33413" w:rsidRPr="001F1AD2" w:rsidRDefault="005E5BBF">
            <w:pPr>
              <w:contextualSpacing/>
              <w:rPr>
                <w:rFonts w:ascii="Times New Roman" w:eastAsia="Times New Roman" w:hAnsi="Times New Roman" w:cs="Times New Roman"/>
                <w:sz w:val="20"/>
              </w:rPr>
            </w:pPr>
          </w:p>
        </w:tc>
      </w:tr>
      <w:tr w:rsidR="006A30E3" w14:paraId="53C8BD4F" w14:textId="77777777">
        <w:trPr>
          <w:trHeight w:val="300"/>
        </w:trPr>
        <w:tc>
          <w:tcPr>
            <w:tcW w:w="5760" w:type="dxa"/>
            <w:tcBorders>
              <w:top w:val="nil"/>
              <w:left w:val="nil"/>
              <w:bottom w:val="nil"/>
              <w:right w:val="nil"/>
            </w:tcBorders>
            <w:shd w:val="clear" w:color="auto" w:fill="auto"/>
            <w:noWrap/>
            <w:vAlign w:val="bottom"/>
            <w:hideMark/>
          </w:tcPr>
          <w:p w14:paraId="53C8BD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D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4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4E" w14:textId="77777777" w:rsidR="00A33413" w:rsidRPr="001F1AD2" w:rsidRDefault="005E5BBF">
            <w:pPr>
              <w:contextualSpacing/>
              <w:rPr>
                <w:rFonts w:ascii="Times New Roman" w:eastAsia="Times New Roman" w:hAnsi="Times New Roman" w:cs="Times New Roman"/>
                <w:sz w:val="20"/>
              </w:rPr>
            </w:pPr>
          </w:p>
        </w:tc>
      </w:tr>
      <w:tr w:rsidR="006A30E3" w14:paraId="53C8BD57" w14:textId="77777777">
        <w:trPr>
          <w:trHeight w:val="300"/>
        </w:trPr>
        <w:tc>
          <w:tcPr>
            <w:tcW w:w="5760" w:type="dxa"/>
            <w:tcBorders>
              <w:top w:val="nil"/>
              <w:left w:val="nil"/>
              <w:bottom w:val="nil"/>
              <w:right w:val="nil"/>
            </w:tcBorders>
            <w:shd w:val="clear" w:color="auto" w:fill="auto"/>
            <w:noWrap/>
            <w:vAlign w:val="bottom"/>
            <w:hideMark/>
          </w:tcPr>
          <w:p w14:paraId="53C8BD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D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5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56" w14:textId="77777777" w:rsidR="00A33413" w:rsidRPr="001F1AD2" w:rsidRDefault="005E5BBF">
            <w:pPr>
              <w:contextualSpacing/>
              <w:rPr>
                <w:rFonts w:ascii="Times New Roman" w:eastAsia="Times New Roman" w:hAnsi="Times New Roman" w:cs="Times New Roman"/>
                <w:sz w:val="20"/>
              </w:rPr>
            </w:pPr>
          </w:p>
        </w:tc>
      </w:tr>
      <w:tr w:rsidR="006A30E3" w14:paraId="53C8BD5E" w14:textId="77777777">
        <w:trPr>
          <w:trHeight w:val="300"/>
        </w:trPr>
        <w:tc>
          <w:tcPr>
            <w:tcW w:w="6240" w:type="dxa"/>
            <w:gridSpan w:val="2"/>
            <w:tcBorders>
              <w:top w:val="nil"/>
              <w:left w:val="nil"/>
              <w:bottom w:val="nil"/>
              <w:right w:val="nil"/>
            </w:tcBorders>
            <w:shd w:val="clear" w:color="auto" w:fill="auto"/>
            <w:noWrap/>
            <w:vAlign w:val="bottom"/>
            <w:hideMark/>
          </w:tcPr>
          <w:p w14:paraId="53C8BD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D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5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5D" w14:textId="77777777" w:rsidR="00A33413" w:rsidRPr="001F1AD2" w:rsidRDefault="005E5BBF">
            <w:pPr>
              <w:contextualSpacing/>
              <w:rPr>
                <w:rFonts w:ascii="Times New Roman" w:eastAsia="Times New Roman" w:hAnsi="Times New Roman" w:cs="Times New Roman"/>
                <w:sz w:val="20"/>
              </w:rPr>
            </w:pPr>
          </w:p>
        </w:tc>
      </w:tr>
      <w:tr w:rsidR="006A30E3" w14:paraId="53C8BD66" w14:textId="77777777">
        <w:trPr>
          <w:trHeight w:val="300"/>
        </w:trPr>
        <w:tc>
          <w:tcPr>
            <w:tcW w:w="5760" w:type="dxa"/>
            <w:tcBorders>
              <w:top w:val="nil"/>
              <w:left w:val="nil"/>
              <w:bottom w:val="nil"/>
              <w:right w:val="nil"/>
            </w:tcBorders>
            <w:shd w:val="clear" w:color="auto" w:fill="auto"/>
            <w:noWrap/>
            <w:vAlign w:val="bottom"/>
            <w:hideMark/>
          </w:tcPr>
          <w:p w14:paraId="53C8BD5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6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6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6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6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6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65" w14:textId="77777777" w:rsidR="00A33413" w:rsidRPr="001F1AD2" w:rsidRDefault="005E5BBF">
            <w:pPr>
              <w:contextualSpacing/>
              <w:rPr>
                <w:rFonts w:ascii="Times New Roman" w:eastAsia="Times New Roman" w:hAnsi="Times New Roman" w:cs="Times New Roman"/>
                <w:sz w:val="20"/>
              </w:rPr>
            </w:pPr>
          </w:p>
        </w:tc>
      </w:tr>
      <w:tr w:rsidR="006A30E3" w14:paraId="53C8BD6A" w14:textId="77777777">
        <w:trPr>
          <w:trHeight w:val="300"/>
        </w:trPr>
        <w:tc>
          <w:tcPr>
            <w:tcW w:w="5760" w:type="dxa"/>
            <w:tcBorders>
              <w:top w:val="nil"/>
              <w:left w:val="nil"/>
              <w:bottom w:val="nil"/>
              <w:right w:val="nil"/>
            </w:tcBorders>
            <w:shd w:val="clear" w:color="auto" w:fill="auto"/>
            <w:noWrap/>
            <w:vAlign w:val="bottom"/>
            <w:hideMark/>
          </w:tcPr>
          <w:p w14:paraId="53C8BD6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D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142 ως έχει   ΔΕΚΤΟ ΚΑΤΑ ΠΛΕΙΟΨΗΦΙΑ</w:t>
            </w:r>
          </w:p>
        </w:tc>
        <w:tc>
          <w:tcPr>
            <w:tcW w:w="960" w:type="dxa"/>
            <w:tcBorders>
              <w:top w:val="nil"/>
              <w:left w:val="nil"/>
              <w:bottom w:val="nil"/>
              <w:right w:val="nil"/>
            </w:tcBorders>
            <w:shd w:val="clear" w:color="auto" w:fill="auto"/>
            <w:noWrap/>
            <w:vAlign w:val="bottom"/>
            <w:hideMark/>
          </w:tcPr>
          <w:p w14:paraId="53C8BD69" w14:textId="77777777" w:rsidR="00A33413" w:rsidRPr="001F1AD2" w:rsidRDefault="005E5BBF">
            <w:pPr>
              <w:contextualSpacing/>
              <w:rPr>
                <w:rFonts w:ascii="Calibri" w:eastAsia="Times New Roman" w:hAnsi="Calibri" w:cs="Times New Roman"/>
                <w:color w:val="000000"/>
                <w:sz w:val="22"/>
                <w:szCs w:val="22"/>
              </w:rPr>
            </w:pPr>
          </w:p>
        </w:tc>
      </w:tr>
      <w:tr w:rsidR="006A30E3" w14:paraId="53C8BD72" w14:textId="77777777">
        <w:trPr>
          <w:trHeight w:val="300"/>
        </w:trPr>
        <w:tc>
          <w:tcPr>
            <w:tcW w:w="5760" w:type="dxa"/>
            <w:tcBorders>
              <w:top w:val="nil"/>
              <w:left w:val="nil"/>
              <w:bottom w:val="nil"/>
              <w:right w:val="nil"/>
            </w:tcBorders>
            <w:shd w:val="clear" w:color="auto" w:fill="auto"/>
            <w:noWrap/>
            <w:vAlign w:val="bottom"/>
            <w:hideMark/>
          </w:tcPr>
          <w:p w14:paraId="53C8BD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D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6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6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7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71" w14:textId="77777777" w:rsidR="00A33413" w:rsidRPr="001F1AD2" w:rsidRDefault="005E5BBF">
            <w:pPr>
              <w:contextualSpacing/>
              <w:rPr>
                <w:rFonts w:ascii="Times New Roman" w:eastAsia="Times New Roman" w:hAnsi="Times New Roman" w:cs="Times New Roman"/>
                <w:sz w:val="20"/>
              </w:rPr>
            </w:pPr>
          </w:p>
        </w:tc>
      </w:tr>
      <w:tr w:rsidR="006A30E3" w14:paraId="53C8BD7A" w14:textId="77777777">
        <w:trPr>
          <w:trHeight w:val="300"/>
        </w:trPr>
        <w:tc>
          <w:tcPr>
            <w:tcW w:w="5760" w:type="dxa"/>
            <w:tcBorders>
              <w:top w:val="nil"/>
              <w:left w:val="nil"/>
              <w:bottom w:val="nil"/>
              <w:right w:val="nil"/>
            </w:tcBorders>
            <w:shd w:val="clear" w:color="auto" w:fill="auto"/>
            <w:noWrap/>
            <w:vAlign w:val="bottom"/>
            <w:hideMark/>
          </w:tcPr>
          <w:p w14:paraId="53C8BD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D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79" w14:textId="77777777" w:rsidR="00A33413" w:rsidRPr="001F1AD2" w:rsidRDefault="005E5BBF">
            <w:pPr>
              <w:contextualSpacing/>
              <w:rPr>
                <w:rFonts w:ascii="Times New Roman" w:eastAsia="Times New Roman" w:hAnsi="Times New Roman" w:cs="Times New Roman"/>
                <w:sz w:val="20"/>
              </w:rPr>
            </w:pPr>
          </w:p>
        </w:tc>
      </w:tr>
      <w:tr w:rsidR="006A30E3" w14:paraId="53C8BD82" w14:textId="77777777">
        <w:trPr>
          <w:trHeight w:val="300"/>
        </w:trPr>
        <w:tc>
          <w:tcPr>
            <w:tcW w:w="5760" w:type="dxa"/>
            <w:tcBorders>
              <w:top w:val="nil"/>
              <w:left w:val="nil"/>
              <w:bottom w:val="nil"/>
              <w:right w:val="nil"/>
            </w:tcBorders>
            <w:shd w:val="clear" w:color="auto" w:fill="auto"/>
            <w:noWrap/>
            <w:vAlign w:val="bottom"/>
            <w:hideMark/>
          </w:tcPr>
          <w:p w14:paraId="53C8BD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D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7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7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81" w14:textId="77777777" w:rsidR="00A33413" w:rsidRPr="001F1AD2" w:rsidRDefault="005E5BBF">
            <w:pPr>
              <w:contextualSpacing/>
              <w:rPr>
                <w:rFonts w:ascii="Times New Roman" w:eastAsia="Times New Roman" w:hAnsi="Times New Roman" w:cs="Times New Roman"/>
                <w:sz w:val="20"/>
              </w:rPr>
            </w:pPr>
          </w:p>
        </w:tc>
      </w:tr>
      <w:tr w:rsidR="006A30E3" w14:paraId="53C8BD8A" w14:textId="77777777">
        <w:trPr>
          <w:trHeight w:val="300"/>
        </w:trPr>
        <w:tc>
          <w:tcPr>
            <w:tcW w:w="5760" w:type="dxa"/>
            <w:tcBorders>
              <w:top w:val="nil"/>
              <w:left w:val="nil"/>
              <w:bottom w:val="nil"/>
              <w:right w:val="nil"/>
            </w:tcBorders>
            <w:shd w:val="clear" w:color="auto" w:fill="auto"/>
            <w:noWrap/>
            <w:vAlign w:val="bottom"/>
            <w:hideMark/>
          </w:tcPr>
          <w:p w14:paraId="53C8BD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D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8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8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D8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8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89" w14:textId="77777777" w:rsidR="00A33413" w:rsidRPr="001F1AD2" w:rsidRDefault="005E5BBF">
            <w:pPr>
              <w:contextualSpacing/>
              <w:rPr>
                <w:rFonts w:ascii="Times New Roman" w:eastAsia="Times New Roman" w:hAnsi="Times New Roman" w:cs="Times New Roman"/>
                <w:sz w:val="20"/>
              </w:rPr>
            </w:pPr>
          </w:p>
        </w:tc>
      </w:tr>
      <w:tr w:rsidR="006A30E3" w14:paraId="53C8BD92" w14:textId="77777777">
        <w:trPr>
          <w:trHeight w:val="300"/>
        </w:trPr>
        <w:tc>
          <w:tcPr>
            <w:tcW w:w="5760" w:type="dxa"/>
            <w:tcBorders>
              <w:top w:val="nil"/>
              <w:left w:val="nil"/>
              <w:bottom w:val="nil"/>
              <w:right w:val="nil"/>
            </w:tcBorders>
            <w:shd w:val="clear" w:color="auto" w:fill="auto"/>
            <w:noWrap/>
            <w:vAlign w:val="bottom"/>
            <w:hideMark/>
          </w:tcPr>
          <w:p w14:paraId="53C8BD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D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8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8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D8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9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91" w14:textId="77777777" w:rsidR="00A33413" w:rsidRPr="001F1AD2" w:rsidRDefault="005E5BBF">
            <w:pPr>
              <w:contextualSpacing/>
              <w:rPr>
                <w:rFonts w:ascii="Times New Roman" w:eastAsia="Times New Roman" w:hAnsi="Times New Roman" w:cs="Times New Roman"/>
                <w:sz w:val="20"/>
              </w:rPr>
            </w:pPr>
          </w:p>
        </w:tc>
      </w:tr>
      <w:tr w:rsidR="006A30E3" w14:paraId="53C8BD9A" w14:textId="77777777">
        <w:trPr>
          <w:trHeight w:val="300"/>
        </w:trPr>
        <w:tc>
          <w:tcPr>
            <w:tcW w:w="5760" w:type="dxa"/>
            <w:tcBorders>
              <w:top w:val="nil"/>
              <w:left w:val="nil"/>
              <w:bottom w:val="nil"/>
              <w:right w:val="nil"/>
            </w:tcBorders>
            <w:shd w:val="clear" w:color="auto" w:fill="auto"/>
            <w:noWrap/>
            <w:vAlign w:val="bottom"/>
            <w:hideMark/>
          </w:tcPr>
          <w:p w14:paraId="53C8BD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D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9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9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9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99" w14:textId="77777777" w:rsidR="00A33413" w:rsidRPr="001F1AD2" w:rsidRDefault="005E5BBF">
            <w:pPr>
              <w:contextualSpacing/>
              <w:rPr>
                <w:rFonts w:ascii="Times New Roman" w:eastAsia="Times New Roman" w:hAnsi="Times New Roman" w:cs="Times New Roman"/>
                <w:sz w:val="20"/>
              </w:rPr>
            </w:pPr>
          </w:p>
        </w:tc>
      </w:tr>
      <w:tr w:rsidR="006A30E3" w14:paraId="53C8BDA2" w14:textId="77777777">
        <w:trPr>
          <w:trHeight w:val="300"/>
        </w:trPr>
        <w:tc>
          <w:tcPr>
            <w:tcW w:w="5760" w:type="dxa"/>
            <w:tcBorders>
              <w:top w:val="nil"/>
              <w:left w:val="nil"/>
              <w:bottom w:val="nil"/>
              <w:right w:val="nil"/>
            </w:tcBorders>
            <w:shd w:val="clear" w:color="auto" w:fill="auto"/>
            <w:noWrap/>
            <w:vAlign w:val="bottom"/>
            <w:hideMark/>
          </w:tcPr>
          <w:p w14:paraId="53C8BD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D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9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9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A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A1" w14:textId="77777777" w:rsidR="00A33413" w:rsidRPr="001F1AD2" w:rsidRDefault="005E5BBF">
            <w:pPr>
              <w:contextualSpacing/>
              <w:rPr>
                <w:rFonts w:ascii="Times New Roman" w:eastAsia="Times New Roman" w:hAnsi="Times New Roman" w:cs="Times New Roman"/>
                <w:sz w:val="20"/>
              </w:rPr>
            </w:pPr>
          </w:p>
        </w:tc>
      </w:tr>
      <w:tr w:rsidR="006A30E3" w14:paraId="53C8BDA9" w14:textId="77777777">
        <w:trPr>
          <w:trHeight w:val="300"/>
        </w:trPr>
        <w:tc>
          <w:tcPr>
            <w:tcW w:w="6240" w:type="dxa"/>
            <w:gridSpan w:val="2"/>
            <w:tcBorders>
              <w:top w:val="nil"/>
              <w:left w:val="nil"/>
              <w:bottom w:val="nil"/>
              <w:right w:val="nil"/>
            </w:tcBorders>
            <w:shd w:val="clear" w:color="auto" w:fill="auto"/>
            <w:noWrap/>
            <w:vAlign w:val="bottom"/>
            <w:hideMark/>
          </w:tcPr>
          <w:p w14:paraId="53C8BD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DA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A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A8" w14:textId="77777777" w:rsidR="00A33413" w:rsidRPr="001F1AD2" w:rsidRDefault="005E5BBF">
            <w:pPr>
              <w:contextualSpacing/>
              <w:rPr>
                <w:rFonts w:ascii="Times New Roman" w:eastAsia="Times New Roman" w:hAnsi="Times New Roman" w:cs="Times New Roman"/>
                <w:sz w:val="20"/>
              </w:rPr>
            </w:pPr>
          </w:p>
        </w:tc>
      </w:tr>
      <w:tr w:rsidR="006A30E3" w14:paraId="53C8BDB1" w14:textId="77777777">
        <w:trPr>
          <w:trHeight w:val="300"/>
        </w:trPr>
        <w:tc>
          <w:tcPr>
            <w:tcW w:w="5760" w:type="dxa"/>
            <w:tcBorders>
              <w:top w:val="nil"/>
              <w:left w:val="nil"/>
              <w:bottom w:val="nil"/>
              <w:right w:val="nil"/>
            </w:tcBorders>
            <w:shd w:val="clear" w:color="auto" w:fill="auto"/>
            <w:noWrap/>
            <w:vAlign w:val="bottom"/>
            <w:hideMark/>
          </w:tcPr>
          <w:p w14:paraId="53C8BDA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A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A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A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A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B0" w14:textId="77777777" w:rsidR="00A33413" w:rsidRPr="001F1AD2" w:rsidRDefault="005E5BBF">
            <w:pPr>
              <w:contextualSpacing/>
              <w:rPr>
                <w:rFonts w:ascii="Times New Roman" w:eastAsia="Times New Roman" w:hAnsi="Times New Roman" w:cs="Times New Roman"/>
                <w:sz w:val="20"/>
              </w:rPr>
            </w:pPr>
          </w:p>
        </w:tc>
      </w:tr>
      <w:tr w:rsidR="006A30E3" w14:paraId="53C8BDB5" w14:textId="77777777">
        <w:trPr>
          <w:trHeight w:val="300"/>
        </w:trPr>
        <w:tc>
          <w:tcPr>
            <w:tcW w:w="5760" w:type="dxa"/>
            <w:tcBorders>
              <w:top w:val="nil"/>
              <w:left w:val="nil"/>
              <w:bottom w:val="nil"/>
              <w:right w:val="nil"/>
            </w:tcBorders>
            <w:shd w:val="clear" w:color="auto" w:fill="auto"/>
            <w:noWrap/>
            <w:vAlign w:val="bottom"/>
            <w:hideMark/>
          </w:tcPr>
          <w:p w14:paraId="53C8BDB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D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143 ως έχει   ΔΕΚΤΟ ΚΑΤΑ ΠΛΕΙΟΨΗΦΙΑ</w:t>
            </w:r>
          </w:p>
        </w:tc>
        <w:tc>
          <w:tcPr>
            <w:tcW w:w="960" w:type="dxa"/>
            <w:tcBorders>
              <w:top w:val="nil"/>
              <w:left w:val="nil"/>
              <w:bottom w:val="nil"/>
              <w:right w:val="nil"/>
            </w:tcBorders>
            <w:shd w:val="clear" w:color="auto" w:fill="auto"/>
            <w:noWrap/>
            <w:vAlign w:val="bottom"/>
            <w:hideMark/>
          </w:tcPr>
          <w:p w14:paraId="53C8BDB4" w14:textId="77777777" w:rsidR="00A33413" w:rsidRPr="001F1AD2" w:rsidRDefault="005E5BBF">
            <w:pPr>
              <w:contextualSpacing/>
              <w:rPr>
                <w:rFonts w:ascii="Calibri" w:eastAsia="Times New Roman" w:hAnsi="Calibri" w:cs="Times New Roman"/>
                <w:color w:val="000000"/>
                <w:sz w:val="22"/>
                <w:szCs w:val="22"/>
              </w:rPr>
            </w:pPr>
          </w:p>
        </w:tc>
      </w:tr>
      <w:tr w:rsidR="006A30E3" w14:paraId="53C8BDBD" w14:textId="77777777">
        <w:trPr>
          <w:trHeight w:val="300"/>
        </w:trPr>
        <w:tc>
          <w:tcPr>
            <w:tcW w:w="5760" w:type="dxa"/>
            <w:tcBorders>
              <w:top w:val="nil"/>
              <w:left w:val="nil"/>
              <w:bottom w:val="nil"/>
              <w:right w:val="nil"/>
            </w:tcBorders>
            <w:shd w:val="clear" w:color="auto" w:fill="auto"/>
            <w:noWrap/>
            <w:vAlign w:val="bottom"/>
            <w:hideMark/>
          </w:tcPr>
          <w:p w14:paraId="53C8BD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D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B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B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BC" w14:textId="77777777" w:rsidR="00A33413" w:rsidRPr="001F1AD2" w:rsidRDefault="005E5BBF">
            <w:pPr>
              <w:contextualSpacing/>
              <w:rPr>
                <w:rFonts w:ascii="Times New Roman" w:eastAsia="Times New Roman" w:hAnsi="Times New Roman" w:cs="Times New Roman"/>
                <w:sz w:val="20"/>
              </w:rPr>
            </w:pPr>
          </w:p>
        </w:tc>
      </w:tr>
      <w:tr w:rsidR="006A30E3" w14:paraId="53C8BDC5" w14:textId="77777777">
        <w:trPr>
          <w:trHeight w:val="300"/>
        </w:trPr>
        <w:tc>
          <w:tcPr>
            <w:tcW w:w="5760" w:type="dxa"/>
            <w:tcBorders>
              <w:top w:val="nil"/>
              <w:left w:val="nil"/>
              <w:bottom w:val="nil"/>
              <w:right w:val="nil"/>
            </w:tcBorders>
            <w:shd w:val="clear" w:color="auto" w:fill="auto"/>
            <w:noWrap/>
            <w:vAlign w:val="bottom"/>
            <w:hideMark/>
          </w:tcPr>
          <w:p w14:paraId="53C8BD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D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C4" w14:textId="77777777" w:rsidR="00A33413" w:rsidRPr="001F1AD2" w:rsidRDefault="005E5BBF">
            <w:pPr>
              <w:contextualSpacing/>
              <w:rPr>
                <w:rFonts w:ascii="Times New Roman" w:eastAsia="Times New Roman" w:hAnsi="Times New Roman" w:cs="Times New Roman"/>
                <w:sz w:val="20"/>
              </w:rPr>
            </w:pPr>
          </w:p>
        </w:tc>
      </w:tr>
      <w:tr w:rsidR="006A30E3" w14:paraId="53C8BDCD" w14:textId="77777777">
        <w:trPr>
          <w:trHeight w:val="300"/>
        </w:trPr>
        <w:tc>
          <w:tcPr>
            <w:tcW w:w="5760" w:type="dxa"/>
            <w:tcBorders>
              <w:top w:val="nil"/>
              <w:left w:val="nil"/>
              <w:bottom w:val="nil"/>
              <w:right w:val="nil"/>
            </w:tcBorders>
            <w:shd w:val="clear" w:color="auto" w:fill="auto"/>
            <w:noWrap/>
            <w:vAlign w:val="bottom"/>
            <w:hideMark/>
          </w:tcPr>
          <w:p w14:paraId="53C8BD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D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C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CC" w14:textId="77777777" w:rsidR="00A33413" w:rsidRPr="001F1AD2" w:rsidRDefault="005E5BBF">
            <w:pPr>
              <w:contextualSpacing/>
              <w:rPr>
                <w:rFonts w:ascii="Times New Roman" w:eastAsia="Times New Roman" w:hAnsi="Times New Roman" w:cs="Times New Roman"/>
                <w:sz w:val="20"/>
              </w:rPr>
            </w:pPr>
          </w:p>
        </w:tc>
      </w:tr>
      <w:tr w:rsidR="006A30E3" w14:paraId="53C8BDD5" w14:textId="77777777">
        <w:trPr>
          <w:trHeight w:val="300"/>
        </w:trPr>
        <w:tc>
          <w:tcPr>
            <w:tcW w:w="5760" w:type="dxa"/>
            <w:tcBorders>
              <w:top w:val="nil"/>
              <w:left w:val="nil"/>
              <w:bottom w:val="nil"/>
              <w:right w:val="nil"/>
            </w:tcBorders>
            <w:shd w:val="clear" w:color="auto" w:fill="auto"/>
            <w:noWrap/>
            <w:vAlign w:val="bottom"/>
            <w:hideMark/>
          </w:tcPr>
          <w:p w14:paraId="53C8BD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D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D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D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D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D4" w14:textId="77777777" w:rsidR="00A33413" w:rsidRPr="001F1AD2" w:rsidRDefault="005E5BBF">
            <w:pPr>
              <w:contextualSpacing/>
              <w:rPr>
                <w:rFonts w:ascii="Times New Roman" w:eastAsia="Times New Roman" w:hAnsi="Times New Roman" w:cs="Times New Roman"/>
                <w:sz w:val="20"/>
              </w:rPr>
            </w:pPr>
          </w:p>
        </w:tc>
      </w:tr>
      <w:tr w:rsidR="006A30E3" w14:paraId="53C8BDDD" w14:textId="77777777">
        <w:trPr>
          <w:trHeight w:val="300"/>
        </w:trPr>
        <w:tc>
          <w:tcPr>
            <w:tcW w:w="5760" w:type="dxa"/>
            <w:tcBorders>
              <w:top w:val="nil"/>
              <w:left w:val="nil"/>
              <w:bottom w:val="nil"/>
              <w:right w:val="nil"/>
            </w:tcBorders>
            <w:shd w:val="clear" w:color="auto" w:fill="auto"/>
            <w:noWrap/>
            <w:vAlign w:val="bottom"/>
            <w:hideMark/>
          </w:tcPr>
          <w:p w14:paraId="53C8BD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D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D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D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D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DC" w14:textId="77777777" w:rsidR="00A33413" w:rsidRPr="001F1AD2" w:rsidRDefault="005E5BBF">
            <w:pPr>
              <w:contextualSpacing/>
              <w:rPr>
                <w:rFonts w:ascii="Times New Roman" w:eastAsia="Times New Roman" w:hAnsi="Times New Roman" w:cs="Times New Roman"/>
                <w:sz w:val="20"/>
              </w:rPr>
            </w:pPr>
          </w:p>
        </w:tc>
      </w:tr>
      <w:tr w:rsidR="006A30E3" w14:paraId="53C8BDE5" w14:textId="77777777">
        <w:trPr>
          <w:trHeight w:val="300"/>
        </w:trPr>
        <w:tc>
          <w:tcPr>
            <w:tcW w:w="5760" w:type="dxa"/>
            <w:tcBorders>
              <w:top w:val="nil"/>
              <w:left w:val="nil"/>
              <w:bottom w:val="nil"/>
              <w:right w:val="nil"/>
            </w:tcBorders>
            <w:shd w:val="clear" w:color="auto" w:fill="auto"/>
            <w:noWrap/>
            <w:vAlign w:val="bottom"/>
            <w:hideMark/>
          </w:tcPr>
          <w:p w14:paraId="53C8BD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D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E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E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E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E4" w14:textId="77777777" w:rsidR="00A33413" w:rsidRPr="001F1AD2" w:rsidRDefault="005E5BBF">
            <w:pPr>
              <w:contextualSpacing/>
              <w:rPr>
                <w:rFonts w:ascii="Times New Roman" w:eastAsia="Times New Roman" w:hAnsi="Times New Roman" w:cs="Times New Roman"/>
                <w:sz w:val="20"/>
              </w:rPr>
            </w:pPr>
          </w:p>
        </w:tc>
      </w:tr>
      <w:tr w:rsidR="006A30E3" w14:paraId="53C8BDED" w14:textId="77777777">
        <w:trPr>
          <w:trHeight w:val="300"/>
        </w:trPr>
        <w:tc>
          <w:tcPr>
            <w:tcW w:w="5760" w:type="dxa"/>
            <w:tcBorders>
              <w:top w:val="nil"/>
              <w:left w:val="nil"/>
              <w:bottom w:val="nil"/>
              <w:right w:val="nil"/>
            </w:tcBorders>
            <w:shd w:val="clear" w:color="auto" w:fill="auto"/>
            <w:noWrap/>
            <w:vAlign w:val="bottom"/>
            <w:hideMark/>
          </w:tcPr>
          <w:p w14:paraId="53C8BD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D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E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EC" w14:textId="77777777" w:rsidR="00A33413" w:rsidRPr="001F1AD2" w:rsidRDefault="005E5BBF">
            <w:pPr>
              <w:contextualSpacing/>
              <w:rPr>
                <w:rFonts w:ascii="Times New Roman" w:eastAsia="Times New Roman" w:hAnsi="Times New Roman" w:cs="Times New Roman"/>
                <w:sz w:val="20"/>
              </w:rPr>
            </w:pPr>
          </w:p>
        </w:tc>
      </w:tr>
      <w:tr w:rsidR="006A30E3" w14:paraId="53C8BDF4" w14:textId="77777777">
        <w:trPr>
          <w:trHeight w:val="300"/>
        </w:trPr>
        <w:tc>
          <w:tcPr>
            <w:tcW w:w="6240" w:type="dxa"/>
            <w:gridSpan w:val="2"/>
            <w:tcBorders>
              <w:top w:val="nil"/>
              <w:left w:val="nil"/>
              <w:bottom w:val="nil"/>
              <w:right w:val="nil"/>
            </w:tcBorders>
            <w:shd w:val="clear" w:color="auto" w:fill="auto"/>
            <w:noWrap/>
            <w:vAlign w:val="bottom"/>
            <w:hideMark/>
          </w:tcPr>
          <w:p w14:paraId="53C8BD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D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F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DF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DF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F3" w14:textId="77777777" w:rsidR="00A33413" w:rsidRPr="001F1AD2" w:rsidRDefault="005E5BBF">
            <w:pPr>
              <w:contextualSpacing/>
              <w:rPr>
                <w:rFonts w:ascii="Times New Roman" w:eastAsia="Times New Roman" w:hAnsi="Times New Roman" w:cs="Times New Roman"/>
                <w:sz w:val="20"/>
              </w:rPr>
            </w:pPr>
          </w:p>
        </w:tc>
      </w:tr>
      <w:tr w:rsidR="006A30E3" w14:paraId="53C8BDFC" w14:textId="77777777">
        <w:trPr>
          <w:trHeight w:val="300"/>
        </w:trPr>
        <w:tc>
          <w:tcPr>
            <w:tcW w:w="5760" w:type="dxa"/>
            <w:tcBorders>
              <w:top w:val="nil"/>
              <w:left w:val="nil"/>
              <w:bottom w:val="nil"/>
              <w:right w:val="nil"/>
            </w:tcBorders>
            <w:shd w:val="clear" w:color="auto" w:fill="auto"/>
            <w:noWrap/>
            <w:vAlign w:val="bottom"/>
            <w:hideMark/>
          </w:tcPr>
          <w:p w14:paraId="53C8BD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F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F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F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DF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DFB" w14:textId="77777777" w:rsidR="00A33413" w:rsidRPr="001F1AD2" w:rsidRDefault="005E5BBF">
            <w:pPr>
              <w:contextualSpacing/>
              <w:rPr>
                <w:rFonts w:ascii="Times New Roman" w:eastAsia="Times New Roman" w:hAnsi="Times New Roman" w:cs="Times New Roman"/>
                <w:sz w:val="20"/>
              </w:rPr>
            </w:pPr>
          </w:p>
        </w:tc>
      </w:tr>
      <w:tr w:rsidR="006A30E3" w14:paraId="53C8BDFF" w14:textId="77777777">
        <w:trPr>
          <w:trHeight w:val="300"/>
        </w:trPr>
        <w:tc>
          <w:tcPr>
            <w:tcW w:w="5760" w:type="dxa"/>
            <w:tcBorders>
              <w:top w:val="nil"/>
              <w:left w:val="nil"/>
              <w:bottom w:val="nil"/>
              <w:right w:val="nil"/>
            </w:tcBorders>
            <w:shd w:val="clear" w:color="auto" w:fill="auto"/>
            <w:noWrap/>
            <w:vAlign w:val="bottom"/>
            <w:hideMark/>
          </w:tcPr>
          <w:p w14:paraId="53C8BDFD"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D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144 όπως  τροποποιήθηκε   ΔΕΚΤΟ ΚΑΤΑ ΠΛΕΙΟΨΗΦΙΑ</w:t>
            </w:r>
          </w:p>
        </w:tc>
      </w:tr>
      <w:tr w:rsidR="006A30E3" w14:paraId="53C8BE07" w14:textId="77777777">
        <w:trPr>
          <w:trHeight w:val="300"/>
        </w:trPr>
        <w:tc>
          <w:tcPr>
            <w:tcW w:w="5760" w:type="dxa"/>
            <w:tcBorders>
              <w:top w:val="nil"/>
              <w:left w:val="nil"/>
              <w:bottom w:val="nil"/>
              <w:right w:val="nil"/>
            </w:tcBorders>
            <w:shd w:val="clear" w:color="auto" w:fill="auto"/>
            <w:noWrap/>
            <w:vAlign w:val="bottom"/>
            <w:hideMark/>
          </w:tcPr>
          <w:p w14:paraId="53C8BE0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E0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0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0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06" w14:textId="77777777" w:rsidR="00A33413" w:rsidRPr="001F1AD2" w:rsidRDefault="005E5BBF">
            <w:pPr>
              <w:contextualSpacing/>
              <w:rPr>
                <w:rFonts w:ascii="Times New Roman" w:eastAsia="Times New Roman" w:hAnsi="Times New Roman" w:cs="Times New Roman"/>
                <w:sz w:val="20"/>
              </w:rPr>
            </w:pPr>
          </w:p>
        </w:tc>
      </w:tr>
      <w:tr w:rsidR="006A30E3" w14:paraId="53C8BE0F" w14:textId="77777777">
        <w:trPr>
          <w:trHeight w:val="300"/>
        </w:trPr>
        <w:tc>
          <w:tcPr>
            <w:tcW w:w="5760" w:type="dxa"/>
            <w:tcBorders>
              <w:top w:val="nil"/>
              <w:left w:val="nil"/>
              <w:bottom w:val="nil"/>
              <w:right w:val="nil"/>
            </w:tcBorders>
            <w:shd w:val="clear" w:color="auto" w:fill="auto"/>
            <w:noWrap/>
            <w:vAlign w:val="bottom"/>
            <w:hideMark/>
          </w:tcPr>
          <w:p w14:paraId="53C8BE0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E0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0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E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0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0E" w14:textId="77777777" w:rsidR="00A33413" w:rsidRPr="001F1AD2" w:rsidRDefault="005E5BBF">
            <w:pPr>
              <w:contextualSpacing/>
              <w:rPr>
                <w:rFonts w:ascii="Times New Roman" w:eastAsia="Times New Roman" w:hAnsi="Times New Roman" w:cs="Times New Roman"/>
                <w:sz w:val="20"/>
              </w:rPr>
            </w:pPr>
          </w:p>
        </w:tc>
      </w:tr>
      <w:tr w:rsidR="006A30E3" w14:paraId="53C8BE17" w14:textId="77777777">
        <w:trPr>
          <w:trHeight w:val="300"/>
        </w:trPr>
        <w:tc>
          <w:tcPr>
            <w:tcW w:w="5760" w:type="dxa"/>
            <w:tcBorders>
              <w:top w:val="nil"/>
              <w:left w:val="nil"/>
              <w:bottom w:val="nil"/>
              <w:right w:val="nil"/>
            </w:tcBorders>
            <w:shd w:val="clear" w:color="auto" w:fill="auto"/>
            <w:noWrap/>
            <w:vAlign w:val="bottom"/>
            <w:hideMark/>
          </w:tcPr>
          <w:p w14:paraId="53C8BE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E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1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16" w14:textId="77777777" w:rsidR="00A33413" w:rsidRPr="001F1AD2" w:rsidRDefault="005E5BBF">
            <w:pPr>
              <w:contextualSpacing/>
              <w:rPr>
                <w:rFonts w:ascii="Times New Roman" w:eastAsia="Times New Roman" w:hAnsi="Times New Roman" w:cs="Times New Roman"/>
                <w:sz w:val="20"/>
              </w:rPr>
            </w:pPr>
          </w:p>
        </w:tc>
      </w:tr>
      <w:tr w:rsidR="006A30E3" w14:paraId="53C8BE1F" w14:textId="77777777">
        <w:trPr>
          <w:trHeight w:val="300"/>
        </w:trPr>
        <w:tc>
          <w:tcPr>
            <w:tcW w:w="5760" w:type="dxa"/>
            <w:tcBorders>
              <w:top w:val="nil"/>
              <w:left w:val="nil"/>
              <w:bottom w:val="nil"/>
              <w:right w:val="nil"/>
            </w:tcBorders>
            <w:shd w:val="clear" w:color="auto" w:fill="auto"/>
            <w:noWrap/>
            <w:vAlign w:val="bottom"/>
            <w:hideMark/>
          </w:tcPr>
          <w:p w14:paraId="53C8BE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E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1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1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E1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1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1E" w14:textId="77777777" w:rsidR="00A33413" w:rsidRPr="001F1AD2" w:rsidRDefault="005E5BBF">
            <w:pPr>
              <w:contextualSpacing/>
              <w:rPr>
                <w:rFonts w:ascii="Times New Roman" w:eastAsia="Times New Roman" w:hAnsi="Times New Roman" w:cs="Times New Roman"/>
                <w:sz w:val="20"/>
              </w:rPr>
            </w:pPr>
          </w:p>
        </w:tc>
      </w:tr>
      <w:tr w:rsidR="006A30E3" w14:paraId="53C8BE27" w14:textId="77777777">
        <w:trPr>
          <w:trHeight w:val="300"/>
        </w:trPr>
        <w:tc>
          <w:tcPr>
            <w:tcW w:w="5760" w:type="dxa"/>
            <w:tcBorders>
              <w:top w:val="nil"/>
              <w:left w:val="nil"/>
              <w:bottom w:val="nil"/>
              <w:right w:val="nil"/>
            </w:tcBorders>
            <w:shd w:val="clear" w:color="auto" w:fill="auto"/>
            <w:noWrap/>
            <w:vAlign w:val="bottom"/>
            <w:hideMark/>
          </w:tcPr>
          <w:p w14:paraId="53C8BE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E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2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E2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2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26" w14:textId="77777777" w:rsidR="00A33413" w:rsidRPr="001F1AD2" w:rsidRDefault="005E5BBF">
            <w:pPr>
              <w:contextualSpacing/>
              <w:rPr>
                <w:rFonts w:ascii="Times New Roman" w:eastAsia="Times New Roman" w:hAnsi="Times New Roman" w:cs="Times New Roman"/>
                <w:sz w:val="20"/>
              </w:rPr>
            </w:pPr>
          </w:p>
        </w:tc>
      </w:tr>
      <w:tr w:rsidR="006A30E3" w14:paraId="53C8BE2F" w14:textId="77777777">
        <w:trPr>
          <w:trHeight w:val="300"/>
        </w:trPr>
        <w:tc>
          <w:tcPr>
            <w:tcW w:w="5760" w:type="dxa"/>
            <w:tcBorders>
              <w:top w:val="nil"/>
              <w:left w:val="nil"/>
              <w:bottom w:val="nil"/>
              <w:right w:val="nil"/>
            </w:tcBorders>
            <w:shd w:val="clear" w:color="auto" w:fill="auto"/>
            <w:noWrap/>
            <w:vAlign w:val="bottom"/>
            <w:hideMark/>
          </w:tcPr>
          <w:p w14:paraId="53C8BE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E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2E" w14:textId="77777777" w:rsidR="00A33413" w:rsidRPr="001F1AD2" w:rsidRDefault="005E5BBF">
            <w:pPr>
              <w:contextualSpacing/>
              <w:rPr>
                <w:rFonts w:ascii="Times New Roman" w:eastAsia="Times New Roman" w:hAnsi="Times New Roman" w:cs="Times New Roman"/>
                <w:sz w:val="20"/>
              </w:rPr>
            </w:pPr>
          </w:p>
        </w:tc>
      </w:tr>
      <w:tr w:rsidR="006A30E3" w14:paraId="53C8BE37" w14:textId="77777777">
        <w:trPr>
          <w:trHeight w:val="300"/>
        </w:trPr>
        <w:tc>
          <w:tcPr>
            <w:tcW w:w="5760" w:type="dxa"/>
            <w:tcBorders>
              <w:top w:val="nil"/>
              <w:left w:val="nil"/>
              <w:bottom w:val="nil"/>
              <w:right w:val="nil"/>
            </w:tcBorders>
            <w:shd w:val="clear" w:color="auto" w:fill="auto"/>
            <w:noWrap/>
            <w:vAlign w:val="bottom"/>
            <w:hideMark/>
          </w:tcPr>
          <w:p w14:paraId="53C8BE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E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36" w14:textId="77777777" w:rsidR="00A33413" w:rsidRPr="001F1AD2" w:rsidRDefault="005E5BBF">
            <w:pPr>
              <w:contextualSpacing/>
              <w:rPr>
                <w:rFonts w:ascii="Times New Roman" w:eastAsia="Times New Roman" w:hAnsi="Times New Roman" w:cs="Times New Roman"/>
                <w:sz w:val="20"/>
              </w:rPr>
            </w:pPr>
          </w:p>
        </w:tc>
      </w:tr>
      <w:tr w:rsidR="006A30E3" w14:paraId="53C8BE3E" w14:textId="77777777">
        <w:trPr>
          <w:trHeight w:val="300"/>
        </w:trPr>
        <w:tc>
          <w:tcPr>
            <w:tcW w:w="6240" w:type="dxa"/>
            <w:gridSpan w:val="2"/>
            <w:tcBorders>
              <w:top w:val="nil"/>
              <w:left w:val="nil"/>
              <w:bottom w:val="nil"/>
              <w:right w:val="nil"/>
            </w:tcBorders>
            <w:shd w:val="clear" w:color="auto" w:fill="auto"/>
            <w:noWrap/>
            <w:vAlign w:val="bottom"/>
            <w:hideMark/>
          </w:tcPr>
          <w:p w14:paraId="53C8BE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E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3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3D" w14:textId="77777777" w:rsidR="00A33413" w:rsidRPr="001F1AD2" w:rsidRDefault="005E5BBF">
            <w:pPr>
              <w:contextualSpacing/>
              <w:rPr>
                <w:rFonts w:ascii="Times New Roman" w:eastAsia="Times New Roman" w:hAnsi="Times New Roman" w:cs="Times New Roman"/>
                <w:sz w:val="20"/>
              </w:rPr>
            </w:pPr>
          </w:p>
        </w:tc>
      </w:tr>
      <w:tr w:rsidR="006A30E3" w14:paraId="53C8BE46" w14:textId="77777777">
        <w:trPr>
          <w:trHeight w:val="300"/>
        </w:trPr>
        <w:tc>
          <w:tcPr>
            <w:tcW w:w="5760" w:type="dxa"/>
            <w:tcBorders>
              <w:top w:val="nil"/>
              <w:left w:val="nil"/>
              <w:bottom w:val="nil"/>
              <w:right w:val="nil"/>
            </w:tcBorders>
            <w:shd w:val="clear" w:color="auto" w:fill="auto"/>
            <w:noWrap/>
            <w:vAlign w:val="bottom"/>
            <w:hideMark/>
          </w:tcPr>
          <w:p w14:paraId="53C8BE3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4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4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4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4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4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45" w14:textId="77777777" w:rsidR="00A33413" w:rsidRPr="001F1AD2" w:rsidRDefault="005E5BBF">
            <w:pPr>
              <w:contextualSpacing/>
              <w:rPr>
                <w:rFonts w:ascii="Times New Roman" w:eastAsia="Times New Roman" w:hAnsi="Times New Roman" w:cs="Times New Roman"/>
                <w:sz w:val="20"/>
              </w:rPr>
            </w:pPr>
          </w:p>
        </w:tc>
      </w:tr>
      <w:tr w:rsidR="006A30E3" w14:paraId="53C8BE4A" w14:textId="77777777">
        <w:trPr>
          <w:trHeight w:val="300"/>
        </w:trPr>
        <w:tc>
          <w:tcPr>
            <w:tcW w:w="5760" w:type="dxa"/>
            <w:tcBorders>
              <w:top w:val="nil"/>
              <w:left w:val="nil"/>
              <w:bottom w:val="nil"/>
              <w:right w:val="nil"/>
            </w:tcBorders>
            <w:shd w:val="clear" w:color="auto" w:fill="auto"/>
            <w:noWrap/>
            <w:vAlign w:val="bottom"/>
            <w:hideMark/>
          </w:tcPr>
          <w:p w14:paraId="53C8BE4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E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145 ως έχει   ΔΕΚΤΟ ΚΑΤΑ ΠΛΕΙΟΨΗΦΙΑ</w:t>
            </w:r>
          </w:p>
        </w:tc>
        <w:tc>
          <w:tcPr>
            <w:tcW w:w="960" w:type="dxa"/>
            <w:tcBorders>
              <w:top w:val="nil"/>
              <w:left w:val="nil"/>
              <w:bottom w:val="nil"/>
              <w:right w:val="nil"/>
            </w:tcBorders>
            <w:shd w:val="clear" w:color="auto" w:fill="auto"/>
            <w:noWrap/>
            <w:vAlign w:val="bottom"/>
            <w:hideMark/>
          </w:tcPr>
          <w:p w14:paraId="53C8BE49" w14:textId="77777777" w:rsidR="00A33413" w:rsidRPr="001F1AD2" w:rsidRDefault="005E5BBF">
            <w:pPr>
              <w:contextualSpacing/>
              <w:rPr>
                <w:rFonts w:ascii="Calibri" w:eastAsia="Times New Roman" w:hAnsi="Calibri" w:cs="Times New Roman"/>
                <w:color w:val="000000"/>
                <w:sz w:val="22"/>
                <w:szCs w:val="22"/>
              </w:rPr>
            </w:pPr>
          </w:p>
        </w:tc>
      </w:tr>
      <w:tr w:rsidR="006A30E3" w14:paraId="53C8BE52" w14:textId="77777777">
        <w:trPr>
          <w:trHeight w:val="300"/>
        </w:trPr>
        <w:tc>
          <w:tcPr>
            <w:tcW w:w="5760" w:type="dxa"/>
            <w:tcBorders>
              <w:top w:val="nil"/>
              <w:left w:val="nil"/>
              <w:bottom w:val="nil"/>
              <w:right w:val="nil"/>
            </w:tcBorders>
            <w:shd w:val="clear" w:color="auto" w:fill="auto"/>
            <w:noWrap/>
            <w:vAlign w:val="bottom"/>
            <w:hideMark/>
          </w:tcPr>
          <w:p w14:paraId="53C8BE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E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4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4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4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5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51" w14:textId="77777777" w:rsidR="00A33413" w:rsidRPr="001F1AD2" w:rsidRDefault="005E5BBF">
            <w:pPr>
              <w:contextualSpacing/>
              <w:rPr>
                <w:rFonts w:ascii="Times New Roman" w:eastAsia="Times New Roman" w:hAnsi="Times New Roman" w:cs="Times New Roman"/>
                <w:sz w:val="20"/>
              </w:rPr>
            </w:pPr>
          </w:p>
        </w:tc>
      </w:tr>
      <w:tr w:rsidR="006A30E3" w14:paraId="53C8BE5A" w14:textId="77777777">
        <w:trPr>
          <w:trHeight w:val="300"/>
        </w:trPr>
        <w:tc>
          <w:tcPr>
            <w:tcW w:w="5760" w:type="dxa"/>
            <w:tcBorders>
              <w:top w:val="nil"/>
              <w:left w:val="nil"/>
              <w:bottom w:val="nil"/>
              <w:right w:val="nil"/>
            </w:tcBorders>
            <w:shd w:val="clear" w:color="auto" w:fill="auto"/>
            <w:noWrap/>
            <w:vAlign w:val="bottom"/>
            <w:hideMark/>
          </w:tcPr>
          <w:p w14:paraId="53C8BE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E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5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5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5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5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59" w14:textId="77777777" w:rsidR="00A33413" w:rsidRPr="001F1AD2" w:rsidRDefault="005E5BBF">
            <w:pPr>
              <w:contextualSpacing/>
              <w:rPr>
                <w:rFonts w:ascii="Times New Roman" w:eastAsia="Times New Roman" w:hAnsi="Times New Roman" w:cs="Times New Roman"/>
                <w:sz w:val="20"/>
              </w:rPr>
            </w:pPr>
          </w:p>
        </w:tc>
      </w:tr>
      <w:tr w:rsidR="006A30E3" w14:paraId="53C8BE62" w14:textId="77777777">
        <w:trPr>
          <w:trHeight w:val="300"/>
        </w:trPr>
        <w:tc>
          <w:tcPr>
            <w:tcW w:w="5760" w:type="dxa"/>
            <w:tcBorders>
              <w:top w:val="nil"/>
              <w:left w:val="nil"/>
              <w:bottom w:val="nil"/>
              <w:right w:val="nil"/>
            </w:tcBorders>
            <w:shd w:val="clear" w:color="auto" w:fill="auto"/>
            <w:noWrap/>
            <w:vAlign w:val="bottom"/>
            <w:hideMark/>
          </w:tcPr>
          <w:p w14:paraId="53C8BE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E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5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5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6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61" w14:textId="77777777" w:rsidR="00A33413" w:rsidRPr="001F1AD2" w:rsidRDefault="005E5BBF">
            <w:pPr>
              <w:contextualSpacing/>
              <w:rPr>
                <w:rFonts w:ascii="Times New Roman" w:eastAsia="Times New Roman" w:hAnsi="Times New Roman" w:cs="Times New Roman"/>
                <w:sz w:val="20"/>
              </w:rPr>
            </w:pPr>
          </w:p>
        </w:tc>
      </w:tr>
      <w:tr w:rsidR="006A30E3" w14:paraId="53C8BE6A" w14:textId="77777777">
        <w:trPr>
          <w:trHeight w:val="300"/>
        </w:trPr>
        <w:tc>
          <w:tcPr>
            <w:tcW w:w="5760" w:type="dxa"/>
            <w:tcBorders>
              <w:top w:val="nil"/>
              <w:left w:val="nil"/>
              <w:bottom w:val="nil"/>
              <w:right w:val="nil"/>
            </w:tcBorders>
            <w:shd w:val="clear" w:color="auto" w:fill="auto"/>
            <w:noWrap/>
            <w:vAlign w:val="bottom"/>
            <w:hideMark/>
          </w:tcPr>
          <w:p w14:paraId="53C8BE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E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6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6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E6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6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69" w14:textId="77777777" w:rsidR="00A33413" w:rsidRPr="001F1AD2" w:rsidRDefault="005E5BBF">
            <w:pPr>
              <w:contextualSpacing/>
              <w:rPr>
                <w:rFonts w:ascii="Times New Roman" w:eastAsia="Times New Roman" w:hAnsi="Times New Roman" w:cs="Times New Roman"/>
                <w:sz w:val="20"/>
              </w:rPr>
            </w:pPr>
          </w:p>
        </w:tc>
      </w:tr>
      <w:tr w:rsidR="006A30E3" w14:paraId="53C8BE72" w14:textId="77777777">
        <w:trPr>
          <w:trHeight w:val="300"/>
        </w:trPr>
        <w:tc>
          <w:tcPr>
            <w:tcW w:w="5760" w:type="dxa"/>
            <w:tcBorders>
              <w:top w:val="nil"/>
              <w:left w:val="nil"/>
              <w:bottom w:val="nil"/>
              <w:right w:val="nil"/>
            </w:tcBorders>
            <w:shd w:val="clear" w:color="auto" w:fill="auto"/>
            <w:noWrap/>
            <w:vAlign w:val="bottom"/>
            <w:hideMark/>
          </w:tcPr>
          <w:p w14:paraId="53C8BE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E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6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E6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7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71" w14:textId="77777777" w:rsidR="00A33413" w:rsidRPr="001F1AD2" w:rsidRDefault="005E5BBF">
            <w:pPr>
              <w:contextualSpacing/>
              <w:rPr>
                <w:rFonts w:ascii="Times New Roman" w:eastAsia="Times New Roman" w:hAnsi="Times New Roman" w:cs="Times New Roman"/>
                <w:sz w:val="20"/>
              </w:rPr>
            </w:pPr>
          </w:p>
        </w:tc>
      </w:tr>
      <w:tr w:rsidR="006A30E3" w14:paraId="53C8BE7A" w14:textId="77777777">
        <w:trPr>
          <w:trHeight w:val="300"/>
        </w:trPr>
        <w:tc>
          <w:tcPr>
            <w:tcW w:w="5760" w:type="dxa"/>
            <w:tcBorders>
              <w:top w:val="nil"/>
              <w:left w:val="nil"/>
              <w:bottom w:val="nil"/>
              <w:right w:val="nil"/>
            </w:tcBorders>
            <w:shd w:val="clear" w:color="auto" w:fill="auto"/>
            <w:noWrap/>
            <w:vAlign w:val="bottom"/>
            <w:hideMark/>
          </w:tcPr>
          <w:p w14:paraId="53C8BE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E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79" w14:textId="77777777" w:rsidR="00A33413" w:rsidRPr="001F1AD2" w:rsidRDefault="005E5BBF">
            <w:pPr>
              <w:contextualSpacing/>
              <w:rPr>
                <w:rFonts w:ascii="Times New Roman" w:eastAsia="Times New Roman" w:hAnsi="Times New Roman" w:cs="Times New Roman"/>
                <w:sz w:val="20"/>
              </w:rPr>
            </w:pPr>
          </w:p>
        </w:tc>
      </w:tr>
      <w:tr w:rsidR="006A30E3" w14:paraId="53C8BE82" w14:textId="77777777">
        <w:trPr>
          <w:trHeight w:val="300"/>
        </w:trPr>
        <w:tc>
          <w:tcPr>
            <w:tcW w:w="5760" w:type="dxa"/>
            <w:tcBorders>
              <w:top w:val="nil"/>
              <w:left w:val="nil"/>
              <w:bottom w:val="nil"/>
              <w:right w:val="nil"/>
            </w:tcBorders>
            <w:shd w:val="clear" w:color="auto" w:fill="auto"/>
            <w:noWrap/>
            <w:vAlign w:val="bottom"/>
            <w:hideMark/>
          </w:tcPr>
          <w:p w14:paraId="53C8BE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E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7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7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81" w14:textId="77777777" w:rsidR="00A33413" w:rsidRPr="001F1AD2" w:rsidRDefault="005E5BBF">
            <w:pPr>
              <w:contextualSpacing/>
              <w:rPr>
                <w:rFonts w:ascii="Times New Roman" w:eastAsia="Times New Roman" w:hAnsi="Times New Roman" w:cs="Times New Roman"/>
                <w:sz w:val="20"/>
              </w:rPr>
            </w:pPr>
          </w:p>
        </w:tc>
      </w:tr>
      <w:tr w:rsidR="006A30E3" w14:paraId="53C8BE89" w14:textId="77777777">
        <w:trPr>
          <w:trHeight w:val="300"/>
        </w:trPr>
        <w:tc>
          <w:tcPr>
            <w:tcW w:w="6240" w:type="dxa"/>
            <w:gridSpan w:val="2"/>
            <w:tcBorders>
              <w:top w:val="nil"/>
              <w:left w:val="nil"/>
              <w:bottom w:val="nil"/>
              <w:right w:val="nil"/>
            </w:tcBorders>
            <w:shd w:val="clear" w:color="auto" w:fill="auto"/>
            <w:noWrap/>
            <w:vAlign w:val="bottom"/>
            <w:hideMark/>
          </w:tcPr>
          <w:p w14:paraId="53C8BE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E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8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88" w14:textId="77777777" w:rsidR="00A33413" w:rsidRPr="001F1AD2" w:rsidRDefault="005E5BBF">
            <w:pPr>
              <w:contextualSpacing/>
              <w:rPr>
                <w:rFonts w:ascii="Times New Roman" w:eastAsia="Times New Roman" w:hAnsi="Times New Roman" w:cs="Times New Roman"/>
                <w:sz w:val="20"/>
              </w:rPr>
            </w:pPr>
          </w:p>
        </w:tc>
      </w:tr>
      <w:tr w:rsidR="006A30E3" w14:paraId="53C8BE91" w14:textId="77777777">
        <w:trPr>
          <w:trHeight w:val="300"/>
        </w:trPr>
        <w:tc>
          <w:tcPr>
            <w:tcW w:w="5760" w:type="dxa"/>
            <w:tcBorders>
              <w:top w:val="nil"/>
              <w:left w:val="nil"/>
              <w:bottom w:val="nil"/>
              <w:right w:val="nil"/>
            </w:tcBorders>
            <w:shd w:val="clear" w:color="auto" w:fill="auto"/>
            <w:noWrap/>
            <w:vAlign w:val="bottom"/>
            <w:hideMark/>
          </w:tcPr>
          <w:p w14:paraId="53C8BE8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8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8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8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8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90" w14:textId="77777777" w:rsidR="00A33413" w:rsidRPr="001F1AD2" w:rsidRDefault="005E5BBF">
            <w:pPr>
              <w:contextualSpacing/>
              <w:rPr>
                <w:rFonts w:ascii="Times New Roman" w:eastAsia="Times New Roman" w:hAnsi="Times New Roman" w:cs="Times New Roman"/>
                <w:sz w:val="20"/>
              </w:rPr>
            </w:pPr>
          </w:p>
        </w:tc>
      </w:tr>
      <w:tr w:rsidR="006A30E3" w14:paraId="53C8BE95" w14:textId="77777777">
        <w:trPr>
          <w:trHeight w:val="300"/>
        </w:trPr>
        <w:tc>
          <w:tcPr>
            <w:tcW w:w="5760" w:type="dxa"/>
            <w:tcBorders>
              <w:top w:val="nil"/>
              <w:left w:val="nil"/>
              <w:bottom w:val="nil"/>
              <w:right w:val="nil"/>
            </w:tcBorders>
            <w:shd w:val="clear" w:color="auto" w:fill="auto"/>
            <w:noWrap/>
            <w:vAlign w:val="bottom"/>
            <w:hideMark/>
          </w:tcPr>
          <w:p w14:paraId="53C8BE9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E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146 ως έχει   ΔΕΚΤΟ ΚΑΤΑ ΠΛΕΙΟΨΗΦΙΑ</w:t>
            </w:r>
          </w:p>
        </w:tc>
        <w:tc>
          <w:tcPr>
            <w:tcW w:w="960" w:type="dxa"/>
            <w:tcBorders>
              <w:top w:val="nil"/>
              <w:left w:val="nil"/>
              <w:bottom w:val="nil"/>
              <w:right w:val="nil"/>
            </w:tcBorders>
            <w:shd w:val="clear" w:color="auto" w:fill="auto"/>
            <w:noWrap/>
            <w:vAlign w:val="bottom"/>
            <w:hideMark/>
          </w:tcPr>
          <w:p w14:paraId="53C8BE94" w14:textId="77777777" w:rsidR="00A33413" w:rsidRPr="001F1AD2" w:rsidRDefault="005E5BBF">
            <w:pPr>
              <w:contextualSpacing/>
              <w:rPr>
                <w:rFonts w:ascii="Calibri" w:eastAsia="Times New Roman" w:hAnsi="Calibri" w:cs="Times New Roman"/>
                <w:color w:val="000000"/>
                <w:sz w:val="22"/>
                <w:szCs w:val="22"/>
              </w:rPr>
            </w:pPr>
          </w:p>
        </w:tc>
      </w:tr>
      <w:tr w:rsidR="006A30E3" w14:paraId="53C8BE9D" w14:textId="77777777">
        <w:trPr>
          <w:trHeight w:val="300"/>
        </w:trPr>
        <w:tc>
          <w:tcPr>
            <w:tcW w:w="5760" w:type="dxa"/>
            <w:tcBorders>
              <w:top w:val="nil"/>
              <w:left w:val="nil"/>
              <w:bottom w:val="nil"/>
              <w:right w:val="nil"/>
            </w:tcBorders>
            <w:shd w:val="clear" w:color="auto" w:fill="auto"/>
            <w:noWrap/>
            <w:vAlign w:val="bottom"/>
            <w:hideMark/>
          </w:tcPr>
          <w:p w14:paraId="53C8BE9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E9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9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9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9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9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9C" w14:textId="77777777" w:rsidR="00A33413" w:rsidRPr="001F1AD2" w:rsidRDefault="005E5BBF">
            <w:pPr>
              <w:contextualSpacing/>
              <w:rPr>
                <w:rFonts w:ascii="Times New Roman" w:eastAsia="Times New Roman" w:hAnsi="Times New Roman" w:cs="Times New Roman"/>
                <w:sz w:val="20"/>
              </w:rPr>
            </w:pPr>
          </w:p>
        </w:tc>
      </w:tr>
      <w:tr w:rsidR="006A30E3" w14:paraId="53C8BEA5" w14:textId="77777777">
        <w:trPr>
          <w:trHeight w:val="300"/>
        </w:trPr>
        <w:tc>
          <w:tcPr>
            <w:tcW w:w="5760" w:type="dxa"/>
            <w:tcBorders>
              <w:top w:val="nil"/>
              <w:left w:val="nil"/>
              <w:bottom w:val="nil"/>
              <w:right w:val="nil"/>
            </w:tcBorders>
            <w:shd w:val="clear" w:color="auto" w:fill="auto"/>
            <w:noWrap/>
            <w:vAlign w:val="bottom"/>
            <w:hideMark/>
          </w:tcPr>
          <w:p w14:paraId="53C8BE9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E9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A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A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A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A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A4" w14:textId="77777777" w:rsidR="00A33413" w:rsidRPr="001F1AD2" w:rsidRDefault="005E5BBF">
            <w:pPr>
              <w:contextualSpacing/>
              <w:rPr>
                <w:rFonts w:ascii="Times New Roman" w:eastAsia="Times New Roman" w:hAnsi="Times New Roman" w:cs="Times New Roman"/>
                <w:sz w:val="20"/>
              </w:rPr>
            </w:pPr>
          </w:p>
        </w:tc>
      </w:tr>
      <w:tr w:rsidR="006A30E3" w14:paraId="53C8BEAD" w14:textId="77777777">
        <w:trPr>
          <w:trHeight w:val="300"/>
        </w:trPr>
        <w:tc>
          <w:tcPr>
            <w:tcW w:w="5760" w:type="dxa"/>
            <w:tcBorders>
              <w:top w:val="nil"/>
              <w:left w:val="nil"/>
              <w:bottom w:val="nil"/>
              <w:right w:val="nil"/>
            </w:tcBorders>
            <w:shd w:val="clear" w:color="auto" w:fill="auto"/>
            <w:noWrap/>
            <w:vAlign w:val="bottom"/>
            <w:hideMark/>
          </w:tcPr>
          <w:p w14:paraId="53C8BEA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EA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A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AC" w14:textId="77777777" w:rsidR="00A33413" w:rsidRPr="001F1AD2" w:rsidRDefault="005E5BBF">
            <w:pPr>
              <w:contextualSpacing/>
              <w:rPr>
                <w:rFonts w:ascii="Times New Roman" w:eastAsia="Times New Roman" w:hAnsi="Times New Roman" w:cs="Times New Roman"/>
                <w:sz w:val="20"/>
              </w:rPr>
            </w:pPr>
          </w:p>
        </w:tc>
      </w:tr>
      <w:tr w:rsidR="006A30E3" w14:paraId="53C8BEB5" w14:textId="77777777">
        <w:trPr>
          <w:trHeight w:val="300"/>
        </w:trPr>
        <w:tc>
          <w:tcPr>
            <w:tcW w:w="5760" w:type="dxa"/>
            <w:tcBorders>
              <w:top w:val="nil"/>
              <w:left w:val="nil"/>
              <w:bottom w:val="nil"/>
              <w:right w:val="nil"/>
            </w:tcBorders>
            <w:shd w:val="clear" w:color="auto" w:fill="auto"/>
            <w:noWrap/>
            <w:vAlign w:val="bottom"/>
            <w:hideMark/>
          </w:tcPr>
          <w:p w14:paraId="53C8BE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E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B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B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EB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B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B4" w14:textId="77777777" w:rsidR="00A33413" w:rsidRPr="001F1AD2" w:rsidRDefault="005E5BBF">
            <w:pPr>
              <w:contextualSpacing/>
              <w:rPr>
                <w:rFonts w:ascii="Times New Roman" w:eastAsia="Times New Roman" w:hAnsi="Times New Roman" w:cs="Times New Roman"/>
                <w:sz w:val="20"/>
              </w:rPr>
            </w:pPr>
          </w:p>
        </w:tc>
      </w:tr>
      <w:tr w:rsidR="006A30E3" w14:paraId="53C8BEBD" w14:textId="77777777">
        <w:trPr>
          <w:trHeight w:val="300"/>
        </w:trPr>
        <w:tc>
          <w:tcPr>
            <w:tcW w:w="5760" w:type="dxa"/>
            <w:tcBorders>
              <w:top w:val="nil"/>
              <w:left w:val="nil"/>
              <w:bottom w:val="nil"/>
              <w:right w:val="nil"/>
            </w:tcBorders>
            <w:shd w:val="clear" w:color="auto" w:fill="auto"/>
            <w:noWrap/>
            <w:vAlign w:val="bottom"/>
            <w:hideMark/>
          </w:tcPr>
          <w:p w14:paraId="53C8BE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E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B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E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B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BC" w14:textId="77777777" w:rsidR="00A33413" w:rsidRPr="001F1AD2" w:rsidRDefault="005E5BBF">
            <w:pPr>
              <w:contextualSpacing/>
              <w:rPr>
                <w:rFonts w:ascii="Times New Roman" w:eastAsia="Times New Roman" w:hAnsi="Times New Roman" w:cs="Times New Roman"/>
                <w:sz w:val="20"/>
              </w:rPr>
            </w:pPr>
          </w:p>
        </w:tc>
      </w:tr>
      <w:tr w:rsidR="006A30E3" w14:paraId="53C8BEC5" w14:textId="77777777">
        <w:trPr>
          <w:trHeight w:val="300"/>
        </w:trPr>
        <w:tc>
          <w:tcPr>
            <w:tcW w:w="5760" w:type="dxa"/>
            <w:tcBorders>
              <w:top w:val="nil"/>
              <w:left w:val="nil"/>
              <w:bottom w:val="nil"/>
              <w:right w:val="nil"/>
            </w:tcBorders>
            <w:shd w:val="clear" w:color="auto" w:fill="auto"/>
            <w:noWrap/>
            <w:vAlign w:val="bottom"/>
            <w:hideMark/>
          </w:tcPr>
          <w:p w14:paraId="53C8BE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E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C4" w14:textId="77777777" w:rsidR="00A33413" w:rsidRPr="001F1AD2" w:rsidRDefault="005E5BBF">
            <w:pPr>
              <w:contextualSpacing/>
              <w:rPr>
                <w:rFonts w:ascii="Times New Roman" w:eastAsia="Times New Roman" w:hAnsi="Times New Roman" w:cs="Times New Roman"/>
                <w:sz w:val="20"/>
              </w:rPr>
            </w:pPr>
          </w:p>
        </w:tc>
      </w:tr>
      <w:tr w:rsidR="006A30E3" w14:paraId="53C8BECD" w14:textId="77777777">
        <w:trPr>
          <w:trHeight w:val="300"/>
        </w:trPr>
        <w:tc>
          <w:tcPr>
            <w:tcW w:w="5760" w:type="dxa"/>
            <w:tcBorders>
              <w:top w:val="nil"/>
              <w:left w:val="nil"/>
              <w:bottom w:val="nil"/>
              <w:right w:val="nil"/>
            </w:tcBorders>
            <w:shd w:val="clear" w:color="auto" w:fill="auto"/>
            <w:noWrap/>
            <w:vAlign w:val="bottom"/>
            <w:hideMark/>
          </w:tcPr>
          <w:p w14:paraId="53C8BE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E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C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CC" w14:textId="77777777" w:rsidR="00A33413" w:rsidRPr="001F1AD2" w:rsidRDefault="005E5BBF">
            <w:pPr>
              <w:contextualSpacing/>
              <w:rPr>
                <w:rFonts w:ascii="Times New Roman" w:eastAsia="Times New Roman" w:hAnsi="Times New Roman" w:cs="Times New Roman"/>
                <w:sz w:val="20"/>
              </w:rPr>
            </w:pPr>
          </w:p>
        </w:tc>
      </w:tr>
      <w:tr w:rsidR="006A30E3" w14:paraId="53C8BED4" w14:textId="77777777">
        <w:trPr>
          <w:trHeight w:val="300"/>
        </w:trPr>
        <w:tc>
          <w:tcPr>
            <w:tcW w:w="6240" w:type="dxa"/>
            <w:gridSpan w:val="2"/>
            <w:tcBorders>
              <w:top w:val="nil"/>
              <w:left w:val="nil"/>
              <w:bottom w:val="nil"/>
              <w:right w:val="nil"/>
            </w:tcBorders>
            <w:shd w:val="clear" w:color="auto" w:fill="auto"/>
            <w:noWrap/>
            <w:vAlign w:val="bottom"/>
            <w:hideMark/>
          </w:tcPr>
          <w:p w14:paraId="53C8BE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E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D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D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D3" w14:textId="77777777" w:rsidR="00A33413" w:rsidRPr="001F1AD2" w:rsidRDefault="005E5BBF">
            <w:pPr>
              <w:contextualSpacing/>
              <w:rPr>
                <w:rFonts w:ascii="Times New Roman" w:eastAsia="Times New Roman" w:hAnsi="Times New Roman" w:cs="Times New Roman"/>
                <w:sz w:val="20"/>
              </w:rPr>
            </w:pPr>
          </w:p>
        </w:tc>
      </w:tr>
      <w:tr w:rsidR="006A30E3" w14:paraId="53C8BEDC" w14:textId="77777777">
        <w:trPr>
          <w:trHeight w:val="300"/>
        </w:trPr>
        <w:tc>
          <w:tcPr>
            <w:tcW w:w="5760" w:type="dxa"/>
            <w:tcBorders>
              <w:top w:val="nil"/>
              <w:left w:val="nil"/>
              <w:bottom w:val="nil"/>
              <w:right w:val="nil"/>
            </w:tcBorders>
            <w:shd w:val="clear" w:color="auto" w:fill="auto"/>
            <w:noWrap/>
            <w:vAlign w:val="bottom"/>
            <w:hideMark/>
          </w:tcPr>
          <w:p w14:paraId="53C8BED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D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D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D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D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DB" w14:textId="77777777" w:rsidR="00A33413" w:rsidRPr="001F1AD2" w:rsidRDefault="005E5BBF">
            <w:pPr>
              <w:contextualSpacing/>
              <w:rPr>
                <w:rFonts w:ascii="Times New Roman" w:eastAsia="Times New Roman" w:hAnsi="Times New Roman" w:cs="Times New Roman"/>
                <w:sz w:val="20"/>
              </w:rPr>
            </w:pPr>
          </w:p>
        </w:tc>
      </w:tr>
      <w:tr w:rsidR="006A30E3" w14:paraId="53C8BEDF" w14:textId="77777777">
        <w:trPr>
          <w:trHeight w:val="300"/>
        </w:trPr>
        <w:tc>
          <w:tcPr>
            <w:tcW w:w="5760" w:type="dxa"/>
            <w:tcBorders>
              <w:top w:val="nil"/>
              <w:left w:val="nil"/>
              <w:bottom w:val="nil"/>
              <w:right w:val="nil"/>
            </w:tcBorders>
            <w:shd w:val="clear" w:color="auto" w:fill="auto"/>
            <w:noWrap/>
            <w:vAlign w:val="bottom"/>
            <w:hideMark/>
          </w:tcPr>
          <w:p w14:paraId="53C8BEDD"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E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147 όπως τροποποιήθηκε   ΔΕΚΤΟ ΚΑΤΑ ΠΛΕΙΟΨΗΦΙΑ</w:t>
            </w:r>
          </w:p>
        </w:tc>
      </w:tr>
      <w:tr w:rsidR="006A30E3" w14:paraId="53C8BEE7" w14:textId="77777777">
        <w:trPr>
          <w:trHeight w:val="300"/>
        </w:trPr>
        <w:tc>
          <w:tcPr>
            <w:tcW w:w="5760" w:type="dxa"/>
            <w:tcBorders>
              <w:top w:val="nil"/>
              <w:left w:val="nil"/>
              <w:bottom w:val="nil"/>
              <w:right w:val="nil"/>
            </w:tcBorders>
            <w:shd w:val="clear" w:color="auto" w:fill="auto"/>
            <w:noWrap/>
            <w:vAlign w:val="bottom"/>
            <w:hideMark/>
          </w:tcPr>
          <w:p w14:paraId="53C8BE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E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E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E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E6" w14:textId="77777777" w:rsidR="00A33413" w:rsidRPr="001F1AD2" w:rsidRDefault="005E5BBF">
            <w:pPr>
              <w:contextualSpacing/>
              <w:rPr>
                <w:rFonts w:ascii="Times New Roman" w:eastAsia="Times New Roman" w:hAnsi="Times New Roman" w:cs="Times New Roman"/>
                <w:sz w:val="20"/>
              </w:rPr>
            </w:pPr>
          </w:p>
        </w:tc>
      </w:tr>
      <w:tr w:rsidR="006A30E3" w14:paraId="53C8BEEF" w14:textId="77777777">
        <w:trPr>
          <w:trHeight w:val="300"/>
        </w:trPr>
        <w:tc>
          <w:tcPr>
            <w:tcW w:w="5760" w:type="dxa"/>
            <w:tcBorders>
              <w:top w:val="nil"/>
              <w:left w:val="nil"/>
              <w:bottom w:val="nil"/>
              <w:right w:val="nil"/>
            </w:tcBorders>
            <w:shd w:val="clear" w:color="auto" w:fill="auto"/>
            <w:noWrap/>
            <w:vAlign w:val="bottom"/>
            <w:hideMark/>
          </w:tcPr>
          <w:p w14:paraId="53C8BEE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EE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E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E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EE" w14:textId="77777777" w:rsidR="00A33413" w:rsidRPr="001F1AD2" w:rsidRDefault="005E5BBF">
            <w:pPr>
              <w:contextualSpacing/>
              <w:rPr>
                <w:rFonts w:ascii="Times New Roman" w:eastAsia="Times New Roman" w:hAnsi="Times New Roman" w:cs="Times New Roman"/>
                <w:sz w:val="20"/>
              </w:rPr>
            </w:pPr>
          </w:p>
        </w:tc>
      </w:tr>
      <w:tr w:rsidR="006A30E3" w14:paraId="53C8BEF7" w14:textId="77777777">
        <w:trPr>
          <w:trHeight w:val="300"/>
        </w:trPr>
        <w:tc>
          <w:tcPr>
            <w:tcW w:w="5760" w:type="dxa"/>
            <w:tcBorders>
              <w:top w:val="nil"/>
              <w:left w:val="nil"/>
              <w:bottom w:val="nil"/>
              <w:right w:val="nil"/>
            </w:tcBorders>
            <w:shd w:val="clear" w:color="auto" w:fill="auto"/>
            <w:noWrap/>
            <w:vAlign w:val="bottom"/>
            <w:hideMark/>
          </w:tcPr>
          <w:p w14:paraId="53C8BEF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EF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E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F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F6" w14:textId="77777777" w:rsidR="00A33413" w:rsidRPr="001F1AD2" w:rsidRDefault="005E5BBF">
            <w:pPr>
              <w:contextualSpacing/>
              <w:rPr>
                <w:rFonts w:ascii="Times New Roman" w:eastAsia="Times New Roman" w:hAnsi="Times New Roman" w:cs="Times New Roman"/>
                <w:sz w:val="20"/>
              </w:rPr>
            </w:pPr>
          </w:p>
        </w:tc>
      </w:tr>
      <w:tr w:rsidR="006A30E3" w14:paraId="53C8BEFF" w14:textId="77777777">
        <w:trPr>
          <w:trHeight w:val="300"/>
        </w:trPr>
        <w:tc>
          <w:tcPr>
            <w:tcW w:w="5760" w:type="dxa"/>
            <w:tcBorders>
              <w:top w:val="nil"/>
              <w:left w:val="nil"/>
              <w:bottom w:val="nil"/>
              <w:right w:val="nil"/>
            </w:tcBorders>
            <w:shd w:val="clear" w:color="auto" w:fill="auto"/>
            <w:noWrap/>
            <w:vAlign w:val="bottom"/>
            <w:hideMark/>
          </w:tcPr>
          <w:p w14:paraId="53C8BEF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EF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F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E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E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EF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EFE" w14:textId="77777777" w:rsidR="00A33413" w:rsidRPr="001F1AD2" w:rsidRDefault="005E5BBF">
            <w:pPr>
              <w:contextualSpacing/>
              <w:rPr>
                <w:rFonts w:ascii="Times New Roman" w:eastAsia="Times New Roman" w:hAnsi="Times New Roman" w:cs="Times New Roman"/>
                <w:sz w:val="20"/>
              </w:rPr>
            </w:pPr>
          </w:p>
        </w:tc>
      </w:tr>
      <w:tr w:rsidR="006A30E3" w14:paraId="53C8BF07" w14:textId="77777777">
        <w:trPr>
          <w:trHeight w:val="300"/>
        </w:trPr>
        <w:tc>
          <w:tcPr>
            <w:tcW w:w="5760" w:type="dxa"/>
            <w:tcBorders>
              <w:top w:val="nil"/>
              <w:left w:val="nil"/>
              <w:bottom w:val="nil"/>
              <w:right w:val="nil"/>
            </w:tcBorders>
            <w:shd w:val="clear" w:color="auto" w:fill="auto"/>
            <w:noWrap/>
            <w:vAlign w:val="bottom"/>
            <w:hideMark/>
          </w:tcPr>
          <w:p w14:paraId="53C8BF0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F0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0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F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0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06" w14:textId="77777777" w:rsidR="00A33413" w:rsidRPr="001F1AD2" w:rsidRDefault="005E5BBF">
            <w:pPr>
              <w:contextualSpacing/>
              <w:rPr>
                <w:rFonts w:ascii="Times New Roman" w:eastAsia="Times New Roman" w:hAnsi="Times New Roman" w:cs="Times New Roman"/>
                <w:sz w:val="20"/>
              </w:rPr>
            </w:pPr>
          </w:p>
        </w:tc>
      </w:tr>
      <w:tr w:rsidR="006A30E3" w14:paraId="53C8BF0F" w14:textId="77777777">
        <w:trPr>
          <w:trHeight w:val="300"/>
        </w:trPr>
        <w:tc>
          <w:tcPr>
            <w:tcW w:w="5760" w:type="dxa"/>
            <w:tcBorders>
              <w:top w:val="nil"/>
              <w:left w:val="nil"/>
              <w:bottom w:val="nil"/>
              <w:right w:val="nil"/>
            </w:tcBorders>
            <w:shd w:val="clear" w:color="auto" w:fill="auto"/>
            <w:noWrap/>
            <w:vAlign w:val="bottom"/>
            <w:hideMark/>
          </w:tcPr>
          <w:p w14:paraId="53C8BF0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F0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0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0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0E" w14:textId="77777777" w:rsidR="00A33413" w:rsidRPr="001F1AD2" w:rsidRDefault="005E5BBF">
            <w:pPr>
              <w:contextualSpacing/>
              <w:rPr>
                <w:rFonts w:ascii="Times New Roman" w:eastAsia="Times New Roman" w:hAnsi="Times New Roman" w:cs="Times New Roman"/>
                <w:sz w:val="20"/>
              </w:rPr>
            </w:pPr>
          </w:p>
        </w:tc>
      </w:tr>
      <w:tr w:rsidR="006A30E3" w14:paraId="53C8BF17" w14:textId="77777777">
        <w:trPr>
          <w:trHeight w:val="300"/>
        </w:trPr>
        <w:tc>
          <w:tcPr>
            <w:tcW w:w="5760" w:type="dxa"/>
            <w:tcBorders>
              <w:top w:val="nil"/>
              <w:left w:val="nil"/>
              <w:bottom w:val="nil"/>
              <w:right w:val="nil"/>
            </w:tcBorders>
            <w:shd w:val="clear" w:color="auto" w:fill="auto"/>
            <w:noWrap/>
            <w:vAlign w:val="bottom"/>
            <w:hideMark/>
          </w:tcPr>
          <w:p w14:paraId="53C8BF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F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1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16" w14:textId="77777777" w:rsidR="00A33413" w:rsidRPr="001F1AD2" w:rsidRDefault="005E5BBF">
            <w:pPr>
              <w:contextualSpacing/>
              <w:rPr>
                <w:rFonts w:ascii="Times New Roman" w:eastAsia="Times New Roman" w:hAnsi="Times New Roman" w:cs="Times New Roman"/>
                <w:sz w:val="20"/>
              </w:rPr>
            </w:pPr>
          </w:p>
        </w:tc>
      </w:tr>
      <w:tr w:rsidR="006A30E3" w14:paraId="53C8BF1E" w14:textId="77777777">
        <w:trPr>
          <w:trHeight w:val="300"/>
        </w:trPr>
        <w:tc>
          <w:tcPr>
            <w:tcW w:w="6240" w:type="dxa"/>
            <w:gridSpan w:val="2"/>
            <w:tcBorders>
              <w:top w:val="nil"/>
              <w:left w:val="nil"/>
              <w:bottom w:val="nil"/>
              <w:right w:val="nil"/>
            </w:tcBorders>
            <w:shd w:val="clear" w:color="auto" w:fill="auto"/>
            <w:noWrap/>
            <w:vAlign w:val="bottom"/>
            <w:hideMark/>
          </w:tcPr>
          <w:p w14:paraId="53C8BF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F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1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1D" w14:textId="77777777" w:rsidR="00A33413" w:rsidRPr="001F1AD2" w:rsidRDefault="005E5BBF">
            <w:pPr>
              <w:contextualSpacing/>
              <w:rPr>
                <w:rFonts w:ascii="Times New Roman" w:eastAsia="Times New Roman" w:hAnsi="Times New Roman" w:cs="Times New Roman"/>
                <w:sz w:val="20"/>
              </w:rPr>
            </w:pPr>
          </w:p>
        </w:tc>
      </w:tr>
      <w:tr w:rsidR="006A30E3" w14:paraId="53C8BF26" w14:textId="77777777">
        <w:trPr>
          <w:trHeight w:val="300"/>
        </w:trPr>
        <w:tc>
          <w:tcPr>
            <w:tcW w:w="5760" w:type="dxa"/>
            <w:tcBorders>
              <w:top w:val="nil"/>
              <w:left w:val="nil"/>
              <w:bottom w:val="nil"/>
              <w:right w:val="nil"/>
            </w:tcBorders>
            <w:shd w:val="clear" w:color="auto" w:fill="auto"/>
            <w:noWrap/>
            <w:vAlign w:val="bottom"/>
            <w:hideMark/>
          </w:tcPr>
          <w:p w14:paraId="53C8BF1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2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2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2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2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25" w14:textId="77777777" w:rsidR="00A33413" w:rsidRPr="001F1AD2" w:rsidRDefault="005E5BBF">
            <w:pPr>
              <w:contextualSpacing/>
              <w:rPr>
                <w:rFonts w:ascii="Times New Roman" w:eastAsia="Times New Roman" w:hAnsi="Times New Roman" w:cs="Times New Roman"/>
                <w:sz w:val="20"/>
              </w:rPr>
            </w:pPr>
          </w:p>
        </w:tc>
      </w:tr>
      <w:tr w:rsidR="006A30E3" w14:paraId="53C8BF2A" w14:textId="77777777">
        <w:trPr>
          <w:trHeight w:val="300"/>
        </w:trPr>
        <w:tc>
          <w:tcPr>
            <w:tcW w:w="5760" w:type="dxa"/>
            <w:tcBorders>
              <w:top w:val="nil"/>
              <w:left w:val="nil"/>
              <w:bottom w:val="nil"/>
              <w:right w:val="nil"/>
            </w:tcBorders>
            <w:shd w:val="clear" w:color="auto" w:fill="auto"/>
            <w:noWrap/>
            <w:vAlign w:val="bottom"/>
            <w:hideMark/>
          </w:tcPr>
          <w:p w14:paraId="53C8BF2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BF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148 ως έχει   ΔΕΚΤΟ ΚΑΤΑ ΠΛΕΙΟΨΗΦΙΑ</w:t>
            </w:r>
          </w:p>
        </w:tc>
        <w:tc>
          <w:tcPr>
            <w:tcW w:w="960" w:type="dxa"/>
            <w:tcBorders>
              <w:top w:val="nil"/>
              <w:left w:val="nil"/>
              <w:bottom w:val="nil"/>
              <w:right w:val="nil"/>
            </w:tcBorders>
            <w:shd w:val="clear" w:color="auto" w:fill="auto"/>
            <w:noWrap/>
            <w:vAlign w:val="bottom"/>
            <w:hideMark/>
          </w:tcPr>
          <w:p w14:paraId="53C8BF29" w14:textId="77777777" w:rsidR="00A33413" w:rsidRPr="001F1AD2" w:rsidRDefault="005E5BBF">
            <w:pPr>
              <w:contextualSpacing/>
              <w:rPr>
                <w:rFonts w:ascii="Calibri" w:eastAsia="Times New Roman" w:hAnsi="Calibri" w:cs="Times New Roman"/>
                <w:color w:val="000000"/>
                <w:sz w:val="22"/>
                <w:szCs w:val="22"/>
              </w:rPr>
            </w:pPr>
          </w:p>
        </w:tc>
      </w:tr>
      <w:tr w:rsidR="006A30E3" w14:paraId="53C8BF32" w14:textId="77777777">
        <w:trPr>
          <w:trHeight w:val="300"/>
        </w:trPr>
        <w:tc>
          <w:tcPr>
            <w:tcW w:w="5760" w:type="dxa"/>
            <w:tcBorders>
              <w:top w:val="nil"/>
              <w:left w:val="nil"/>
              <w:bottom w:val="nil"/>
              <w:right w:val="nil"/>
            </w:tcBorders>
            <w:shd w:val="clear" w:color="auto" w:fill="auto"/>
            <w:noWrap/>
            <w:vAlign w:val="bottom"/>
            <w:hideMark/>
          </w:tcPr>
          <w:p w14:paraId="53C8BF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F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2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3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31" w14:textId="77777777" w:rsidR="00A33413" w:rsidRPr="001F1AD2" w:rsidRDefault="005E5BBF">
            <w:pPr>
              <w:contextualSpacing/>
              <w:rPr>
                <w:rFonts w:ascii="Times New Roman" w:eastAsia="Times New Roman" w:hAnsi="Times New Roman" w:cs="Times New Roman"/>
                <w:sz w:val="20"/>
              </w:rPr>
            </w:pPr>
          </w:p>
        </w:tc>
      </w:tr>
      <w:tr w:rsidR="006A30E3" w14:paraId="53C8BF3A" w14:textId="77777777">
        <w:trPr>
          <w:trHeight w:val="300"/>
        </w:trPr>
        <w:tc>
          <w:tcPr>
            <w:tcW w:w="5760" w:type="dxa"/>
            <w:tcBorders>
              <w:top w:val="nil"/>
              <w:left w:val="nil"/>
              <w:bottom w:val="nil"/>
              <w:right w:val="nil"/>
            </w:tcBorders>
            <w:shd w:val="clear" w:color="auto" w:fill="auto"/>
            <w:noWrap/>
            <w:vAlign w:val="bottom"/>
            <w:hideMark/>
          </w:tcPr>
          <w:p w14:paraId="53C8BF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F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3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3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39" w14:textId="77777777" w:rsidR="00A33413" w:rsidRPr="001F1AD2" w:rsidRDefault="005E5BBF">
            <w:pPr>
              <w:contextualSpacing/>
              <w:rPr>
                <w:rFonts w:ascii="Times New Roman" w:eastAsia="Times New Roman" w:hAnsi="Times New Roman" w:cs="Times New Roman"/>
                <w:sz w:val="20"/>
              </w:rPr>
            </w:pPr>
          </w:p>
        </w:tc>
      </w:tr>
      <w:tr w:rsidR="006A30E3" w14:paraId="53C8BF42" w14:textId="77777777">
        <w:trPr>
          <w:trHeight w:val="300"/>
        </w:trPr>
        <w:tc>
          <w:tcPr>
            <w:tcW w:w="5760" w:type="dxa"/>
            <w:tcBorders>
              <w:top w:val="nil"/>
              <w:left w:val="nil"/>
              <w:bottom w:val="nil"/>
              <w:right w:val="nil"/>
            </w:tcBorders>
            <w:shd w:val="clear" w:color="auto" w:fill="auto"/>
            <w:noWrap/>
            <w:vAlign w:val="bottom"/>
            <w:hideMark/>
          </w:tcPr>
          <w:p w14:paraId="53C8BF3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F3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3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3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4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41" w14:textId="77777777" w:rsidR="00A33413" w:rsidRPr="001F1AD2" w:rsidRDefault="005E5BBF">
            <w:pPr>
              <w:contextualSpacing/>
              <w:rPr>
                <w:rFonts w:ascii="Times New Roman" w:eastAsia="Times New Roman" w:hAnsi="Times New Roman" w:cs="Times New Roman"/>
                <w:sz w:val="20"/>
              </w:rPr>
            </w:pPr>
          </w:p>
        </w:tc>
      </w:tr>
      <w:tr w:rsidR="006A30E3" w14:paraId="53C8BF4A" w14:textId="77777777">
        <w:trPr>
          <w:trHeight w:val="300"/>
        </w:trPr>
        <w:tc>
          <w:tcPr>
            <w:tcW w:w="5760" w:type="dxa"/>
            <w:tcBorders>
              <w:top w:val="nil"/>
              <w:left w:val="nil"/>
              <w:bottom w:val="nil"/>
              <w:right w:val="nil"/>
            </w:tcBorders>
            <w:shd w:val="clear" w:color="auto" w:fill="auto"/>
            <w:noWrap/>
            <w:vAlign w:val="bottom"/>
            <w:hideMark/>
          </w:tcPr>
          <w:p w14:paraId="53C8BF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F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4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F4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4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49" w14:textId="77777777" w:rsidR="00A33413" w:rsidRPr="001F1AD2" w:rsidRDefault="005E5BBF">
            <w:pPr>
              <w:contextualSpacing/>
              <w:rPr>
                <w:rFonts w:ascii="Times New Roman" w:eastAsia="Times New Roman" w:hAnsi="Times New Roman" w:cs="Times New Roman"/>
                <w:sz w:val="20"/>
              </w:rPr>
            </w:pPr>
          </w:p>
        </w:tc>
      </w:tr>
      <w:tr w:rsidR="006A30E3" w14:paraId="53C8BF52" w14:textId="77777777">
        <w:trPr>
          <w:trHeight w:val="300"/>
        </w:trPr>
        <w:tc>
          <w:tcPr>
            <w:tcW w:w="5760" w:type="dxa"/>
            <w:tcBorders>
              <w:top w:val="nil"/>
              <w:left w:val="nil"/>
              <w:bottom w:val="nil"/>
              <w:right w:val="nil"/>
            </w:tcBorders>
            <w:shd w:val="clear" w:color="auto" w:fill="auto"/>
            <w:noWrap/>
            <w:vAlign w:val="bottom"/>
            <w:hideMark/>
          </w:tcPr>
          <w:p w14:paraId="53C8BF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F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4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4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F4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5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51" w14:textId="77777777" w:rsidR="00A33413" w:rsidRPr="001F1AD2" w:rsidRDefault="005E5BBF">
            <w:pPr>
              <w:contextualSpacing/>
              <w:rPr>
                <w:rFonts w:ascii="Times New Roman" w:eastAsia="Times New Roman" w:hAnsi="Times New Roman" w:cs="Times New Roman"/>
                <w:sz w:val="20"/>
              </w:rPr>
            </w:pPr>
          </w:p>
        </w:tc>
      </w:tr>
      <w:tr w:rsidR="006A30E3" w14:paraId="53C8BF5A" w14:textId="77777777">
        <w:trPr>
          <w:trHeight w:val="300"/>
        </w:trPr>
        <w:tc>
          <w:tcPr>
            <w:tcW w:w="5760" w:type="dxa"/>
            <w:tcBorders>
              <w:top w:val="nil"/>
              <w:left w:val="nil"/>
              <w:bottom w:val="nil"/>
              <w:right w:val="nil"/>
            </w:tcBorders>
            <w:shd w:val="clear" w:color="auto" w:fill="auto"/>
            <w:noWrap/>
            <w:vAlign w:val="bottom"/>
            <w:hideMark/>
          </w:tcPr>
          <w:p w14:paraId="53C8BF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F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5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5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5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5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59" w14:textId="77777777" w:rsidR="00A33413" w:rsidRPr="001F1AD2" w:rsidRDefault="005E5BBF">
            <w:pPr>
              <w:contextualSpacing/>
              <w:rPr>
                <w:rFonts w:ascii="Times New Roman" w:eastAsia="Times New Roman" w:hAnsi="Times New Roman" w:cs="Times New Roman"/>
                <w:sz w:val="20"/>
              </w:rPr>
            </w:pPr>
          </w:p>
        </w:tc>
      </w:tr>
      <w:tr w:rsidR="006A30E3" w14:paraId="53C8BF62" w14:textId="77777777">
        <w:trPr>
          <w:trHeight w:val="300"/>
        </w:trPr>
        <w:tc>
          <w:tcPr>
            <w:tcW w:w="5760" w:type="dxa"/>
            <w:tcBorders>
              <w:top w:val="nil"/>
              <w:left w:val="nil"/>
              <w:bottom w:val="nil"/>
              <w:right w:val="nil"/>
            </w:tcBorders>
            <w:shd w:val="clear" w:color="auto" w:fill="auto"/>
            <w:noWrap/>
            <w:vAlign w:val="bottom"/>
            <w:hideMark/>
          </w:tcPr>
          <w:p w14:paraId="53C8BF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F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5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5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6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61" w14:textId="77777777" w:rsidR="00A33413" w:rsidRPr="001F1AD2" w:rsidRDefault="005E5BBF">
            <w:pPr>
              <w:contextualSpacing/>
              <w:rPr>
                <w:rFonts w:ascii="Times New Roman" w:eastAsia="Times New Roman" w:hAnsi="Times New Roman" w:cs="Times New Roman"/>
                <w:sz w:val="20"/>
              </w:rPr>
            </w:pPr>
          </w:p>
        </w:tc>
      </w:tr>
      <w:tr w:rsidR="006A30E3" w14:paraId="53C8BF69" w14:textId="77777777">
        <w:trPr>
          <w:trHeight w:val="300"/>
        </w:trPr>
        <w:tc>
          <w:tcPr>
            <w:tcW w:w="6240" w:type="dxa"/>
            <w:gridSpan w:val="2"/>
            <w:tcBorders>
              <w:top w:val="nil"/>
              <w:left w:val="nil"/>
              <w:bottom w:val="nil"/>
              <w:right w:val="nil"/>
            </w:tcBorders>
            <w:shd w:val="clear" w:color="auto" w:fill="auto"/>
            <w:noWrap/>
            <w:vAlign w:val="bottom"/>
            <w:hideMark/>
          </w:tcPr>
          <w:p w14:paraId="53C8BF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F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6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68" w14:textId="77777777" w:rsidR="00A33413" w:rsidRPr="001F1AD2" w:rsidRDefault="005E5BBF">
            <w:pPr>
              <w:contextualSpacing/>
              <w:rPr>
                <w:rFonts w:ascii="Times New Roman" w:eastAsia="Times New Roman" w:hAnsi="Times New Roman" w:cs="Times New Roman"/>
                <w:sz w:val="20"/>
              </w:rPr>
            </w:pPr>
          </w:p>
        </w:tc>
      </w:tr>
      <w:tr w:rsidR="006A30E3" w14:paraId="53C8BF71" w14:textId="77777777">
        <w:trPr>
          <w:trHeight w:val="300"/>
        </w:trPr>
        <w:tc>
          <w:tcPr>
            <w:tcW w:w="5760" w:type="dxa"/>
            <w:tcBorders>
              <w:top w:val="nil"/>
              <w:left w:val="nil"/>
              <w:bottom w:val="nil"/>
              <w:right w:val="nil"/>
            </w:tcBorders>
            <w:shd w:val="clear" w:color="auto" w:fill="auto"/>
            <w:noWrap/>
            <w:vAlign w:val="bottom"/>
            <w:hideMark/>
          </w:tcPr>
          <w:p w14:paraId="53C8BF6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6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6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6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6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70" w14:textId="77777777" w:rsidR="00A33413" w:rsidRPr="001F1AD2" w:rsidRDefault="005E5BBF">
            <w:pPr>
              <w:contextualSpacing/>
              <w:rPr>
                <w:rFonts w:ascii="Times New Roman" w:eastAsia="Times New Roman" w:hAnsi="Times New Roman" w:cs="Times New Roman"/>
                <w:sz w:val="20"/>
              </w:rPr>
            </w:pPr>
          </w:p>
        </w:tc>
      </w:tr>
      <w:tr w:rsidR="006A30E3" w14:paraId="53C8BF74" w14:textId="77777777">
        <w:trPr>
          <w:trHeight w:val="300"/>
        </w:trPr>
        <w:tc>
          <w:tcPr>
            <w:tcW w:w="5760" w:type="dxa"/>
            <w:tcBorders>
              <w:top w:val="nil"/>
              <w:left w:val="nil"/>
              <w:bottom w:val="nil"/>
              <w:right w:val="nil"/>
            </w:tcBorders>
            <w:shd w:val="clear" w:color="auto" w:fill="auto"/>
            <w:noWrap/>
            <w:vAlign w:val="bottom"/>
            <w:hideMark/>
          </w:tcPr>
          <w:p w14:paraId="53C8BF72"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F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149 όπως τροποποιήθηκε   ΔΕΚΤΟ ΚΑΤΑ ΠΛΕΙΟΨΗΦΙΑ</w:t>
            </w:r>
          </w:p>
        </w:tc>
      </w:tr>
      <w:tr w:rsidR="006A30E3" w14:paraId="53C8BF7C" w14:textId="77777777">
        <w:trPr>
          <w:trHeight w:val="300"/>
        </w:trPr>
        <w:tc>
          <w:tcPr>
            <w:tcW w:w="5760" w:type="dxa"/>
            <w:tcBorders>
              <w:top w:val="nil"/>
              <w:left w:val="nil"/>
              <w:bottom w:val="nil"/>
              <w:right w:val="nil"/>
            </w:tcBorders>
            <w:shd w:val="clear" w:color="auto" w:fill="auto"/>
            <w:noWrap/>
            <w:vAlign w:val="bottom"/>
            <w:hideMark/>
          </w:tcPr>
          <w:p w14:paraId="53C8BF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F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7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7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7B" w14:textId="77777777" w:rsidR="00A33413" w:rsidRPr="001F1AD2" w:rsidRDefault="005E5BBF">
            <w:pPr>
              <w:contextualSpacing/>
              <w:rPr>
                <w:rFonts w:ascii="Times New Roman" w:eastAsia="Times New Roman" w:hAnsi="Times New Roman" w:cs="Times New Roman"/>
                <w:sz w:val="20"/>
              </w:rPr>
            </w:pPr>
          </w:p>
        </w:tc>
      </w:tr>
      <w:tr w:rsidR="006A30E3" w14:paraId="53C8BF84" w14:textId="77777777">
        <w:trPr>
          <w:trHeight w:val="300"/>
        </w:trPr>
        <w:tc>
          <w:tcPr>
            <w:tcW w:w="5760" w:type="dxa"/>
            <w:tcBorders>
              <w:top w:val="nil"/>
              <w:left w:val="nil"/>
              <w:bottom w:val="nil"/>
              <w:right w:val="nil"/>
            </w:tcBorders>
            <w:shd w:val="clear" w:color="auto" w:fill="auto"/>
            <w:noWrap/>
            <w:vAlign w:val="bottom"/>
            <w:hideMark/>
          </w:tcPr>
          <w:p w14:paraId="53C8BF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F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8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83" w14:textId="77777777" w:rsidR="00A33413" w:rsidRPr="001F1AD2" w:rsidRDefault="005E5BBF">
            <w:pPr>
              <w:contextualSpacing/>
              <w:rPr>
                <w:rFonts w:ascii="Times New Roman" w:eastAsia="Times New Roman" w:hAnsi="Times New Roman" w:cs="Times New Roman"/>
                <w:sz w:val="20"/>
              </w:rPr>
            </w:pPr>
          </w:p>
        </w:tc>
      </w:tr>
      <w:tr w:rsidR="006A30E3" w14:paraId="53C8BF8C" w14:textId="77777777">
        <w:trPr>
          <w:trHeight w:val="300"/>
        </w:trPr>
        <w:tc>
          <w:tcPr>
            <w:tcW w:w="5760" w:type="dxa"/>
            <w:tcBorders>
              <w:top w:val="nil"/>
              <w:left w:val="nil"/>
              <w:bottom w:val="nil"/>
              <w:right w:val="nil"/>
            </w:tcBorders>
            <w:shd w:val="clear" w:color="auto" w:fill="auto"/>
            <w:noWrap/>
            <w:vAlign w:val="bottom"/>
            <w:hideMark/>
          </w:tcPr>
          <w:p w14:paraId="53C8BF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F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8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8B" w14:textId="77777777" w:rsidR="00A33413" w:rsidRPr="001F1AD2" w:rsidRDefault="005E5BBF">
            <w:pPr>
              <w:contextualSpacing/>
              <w:rPr>
                <w:rFonts w:ascii="Times New Roman" w:eastAsia="Times New Roman" w:hAnsi="Times New Roman" w:cs="Times New Roman"/>
                <w:sz w:val="20"/>
              </w:rPr>
            </w:pPr>
          </w:p>
        </w:tc>
      </w:tr>
      <w:tr w:rsidR="006A30E3" w14:paraId="53C8BF94" w14:textId="77777777">
        <w:trPr>
          <w:trHeight w:val="300"/>
        </w:trPr>
        <w:tc>
          <w:tcPr>
            <w:tcW w:w="5760" w:type="dxa"/>
            <w:tcBorders>
              <w:top w:val="nil"/>
              <w:left w:val="nil"/>
              <w:bottom w:val="nil"/>
              <w:right w:val="nil"/>
            </w:tcBorders>
            <w:shd w:val="clear" w:color="auto" w:fill="auto"/>
            <w:noWrap/>
            <w:vAlign w:val="bottom"/>
            <w:hideMark/>
          </w:tcPr>
          <w:p w14:paraId="53C8BF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F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8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F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9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93" w14:textId="77777777" w:rsidR="00A33413" w:rsidRPr="001F1AD2" w:rsidRDefault="005E5BBF">
            <w:pPr>
              <w:contextualSpacing/>
              <w:rPr>
                <w:rFonts w:ascii="Times New Roman" w:eastAsia="Times New Roman" w:hAnsi="Times New Roman" w:cs="Times New Roman"/>
                <w:sz w:val="20"/>
              </w:rPr>
            </w:pPr>
          </w:p>
        </w:tc>
      </w:tr>
      <w:tr w:rsidR="006A30E3" w14:paraId="53C8BF9C" w14:textId="77777777">
        <w:trPr>
          <w:trHeight w:val="300"/>
        </w:trPr>
        <w:tc>
          <w:tcPr>
            <w:tcW w:w="5760" w:type="dxa"/>
            <w:tcBorders>
              <w:top w:val="nil"/>
              <w:left w:val="nil"/>
              <w:bottom w:val="nil"/>
              <w:right w:val="nil"/>
            </w:tcBorders>
            <w:shd w:val="clear" w:color="auto" w:fill="auto"/>
            <w:noWrap/>
            <w:vAlign w:val="bottom"/>
            <w:hideMark/>
          </w:tcPr>
          <w:p w14:paraId="53C8BF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F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9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F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9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9B" w14:textId="77777777" w:rsidR="00A33413" w:rsidRPr="001F1AD2" w:rsidRDefault="005E5BBF">
            <w:pPr>
              <w:contextualSpacing/>
              <w:rPr>
                <w:rFonts w:ascii="Times New Roman" w:eastAsia="Times New Roman" w:hAnsi="Times New Roman" w:cs="Times New Roman"/>
                <w:sz w:val="20"/>
              </w:rPr>
            </w:pPr>
          </w:p>
        </w:tc>
      </w:tr>
      <w:tr w:rsidR="006A30E3" w14:paraId="53C8BFA4" w14:textId="77777777">
        <w:trPr>
          <w:trHeight w:val="300"/>
        </w:trPr>
        <w:tc>
          <w:tcPr>
            <w:tcW w:w="5760" w:type="dxa"/>
            <w:tcBorders>
              <w:top w:val="nil"/>
              <w:left w:val="nil"/>
              <w:bottom w:val="nil"/>
              <w:right w:val="nil"/>
            </w:tcBorders>
            <w:shd w:val="clear" w:color="auto" w:fill="auto"/>
            <w:noWrap/>
            <w:vAlign w:val="bottom"/>
            <w:hideMark/>
          </w:tcPr>
          <w:p w14:paraId="53C8BF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F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A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A3" w14:textId="77777777" w:rsidR="00A33413" w:rsidRPr="001F1AD2" w:rsidRDefault="005E5BBF">
            <w:pPr>
              <w:contextualSpacing/>
              <w:rPr>
                <w:rFonts w:ascii="Times New Roman" w:eastAsia="Times New Roman" w:hAnsi="Times New Roman" w:cs="Times New Roman"/>
                <w:sz w:val="20"/>
              </w:rPr>
            </w:pPr>
          </w:p>
        </w:tc>
      </w:tr>
      <w:tr w:rsidR="006A30E3" w14:paraId="53C8BFAC" w14:textId="77777777">
        <w:trPr>
          <w:trHeight w:val="300"/>
        </w:trPr>
        <w:tc>
          <w:tcPr>
            <w:tcW w:w="5760" w:type="dxa"/>
            <w:tcBorders>
              <w:top w:val="nil"/>
              <w:left w:val="nil"/>
              <w:bottom w:val="nil"/>
              <w:right w:val="nil"/>
            </w:tcBorders>
            <w:shd w:val="clear" w:color="auto" w:fill="auto"/>
            <w:noWrap/>
            <w:vAlign w:val="bottom"/>
            <w:hideMark/>
          </w:tcPr>
          <w:p w14:paraId="53C8BF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F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A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AB" w14:textId="77777777" w:rsidR="00A33413" w:rsidRPr="001F1AD2" w:rsidRDefault="005E5BBF">
            <w:pPr>
              <w:contextualSpacing/>
              <w:rPr>
                <w:rFonts w:ascii="Times New Roman" w:eastAsia="Times New Roman" w:hAnsi="Times New Roman" w:cs="Times New Roman"/>
                <w:sz w:val="20"/>
              </w:rPr>
            </w:pPr>
          </w:p>
        </w:tc>
      </w:tr>
      <w:tr w:rsidR="006A30E3" w14:paraId="53C8BFB3" w14:textId="77777777">
        <w:trPr>
          <w:trHeight w:val="300"/>
        </w:trPr>
        <w:tc>
          <w:tcPr>
            <w:tcW w:w="6240" w:type="dxa"/>
            <w:gridSpan w:val="2"/>
            <w:tcBorders>
              <w:top w:val="nil"/>
              <w:left w:val="nil"/>
              <w:bottom w:val="nil"/>
              <w:right w:val="nil"/>
            </w:tcBorders>
            <w:shd w:val="clear" w:color="auto" w:fill="auto"/>
            <w:noWrap/>
            <w:vAlign w:val="bottom"/>
            <w:hideMark/>
          </w:tcPr>
          <w:p w14:paraId="53C8BF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F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B2" w14:textId="77777777" w:rsidR="00A33413" w:rsidRPr="001F1AD2" w:rsidRDefault="005E5BBF">
            <w:pPr>
              <w:contextualSpacing/>
              <w:rPr>
                <w:rFonts w:ascii="Times New Roman" w:eastAsia="Times New Roman" w:hAnsi="Times New Roman" w:cs="Times New Roman"/>
                <w:sz w:val="20"/>
              </w:rPr>
            </w:pPr>
          </w:p>
        </w:tc>
      </w:tr>
      <w:tr w:rsidR="006A30E3" w14:paraId="53C8BFBB" w14:textId="77777777">
        <w:trPr>
          <w:trHeight w:val="300"/>
        </w:trPr>
        <w:tc>
          <w:tcPr>
            <w:tcW w:w="5760" w:type="dxa"/>
            <w:tcBorders>
              <w:top w:val="nil"/>
              <w:left w:val="nil"/>
              <w:bottom w:val="nil"/>
              <w:right w:val="nil"/>
            </w:tcBorders>
            <w:shd w:val="clear" w:color="auto" w:fill="auto"/>
            <w:noWrap/>
            <w:vAlign w:val="bottom"/>
            <w:hideMark/>
          </w:tcPr>
          <w:p w14:paraId="53C8BFB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B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B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B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BA" w14:textId="77777777" w:rsidR="00A33413" w:rsidRPr="001F1AD2" w:rsidRDefault="005E5BBF">
            <w:pPr>
              <w:contextualSpacing/>
              <w:rPr>
                <w:rFonts w:ascii="Times New Roman" w:eastAsia="Times New Roman" w:hAnsi="Times New Roman" w:cs="Times New Roman"/>
                <w:sz w:val="20"/>
              </w:rPr>
            </w:pPr>
          </w:p>
        </w:tc>
      </w:tr>
      <w:tr w:rsidR="006A30E3" w14:paraId="53C8BFBE" w14:textId="77777777">
        <w:trPr>
          <w:trHeight w:val="300"/>
        </w:trPr>
        <w:tc>
          <w:tcPr>
            <w:tcW w:w="5760" w:type="dxa"/>
            <w:tcBorders>
              <w:top w:val="nil"/>
              <w:left w:val="nil"/>
              <w:bottom w:val="nil"/>
              <w:right w:val="nil"/>
            </w:tcBorders>
            <w:shd w:val="clear" w:color="auto" w:fill="auto"/>
            <w:noWrap/>
            <w:vAlign w:val="bottom"/>
            <w:hideMark/>
          </w:tcPr>
          <w:p w14:paraId="53C8BFBC"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BFB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150 όπως τροποποιήθηκε   ΔΕΚΤΟ</w:t>
            </w:r>
            <w:r w:rsidRPr="001F1AD2">
              <w:rPr>
                <w:rFonts w:ascii="Calibri" w:eastAsia="Times New Roman" w:hAnsi="Calibri" w:cs="Times New Roman"/>
                <w:color w:val="000000"/>
                <w:sz w:val="22"/>
                <w:szCs w:val="22"/>
              </w:rPr>
              <w:t xml:space="preserve"> ΚΑΤΑ ΠΛΕΙΟΨΗΦΙΑ</w:t>
            </w:r>
          </w:p>
        </w:tc>
      </w:tr>
      <w:tr w:rsidR="006A30E3" w14:paraId="53C8BFC6" w14:textId="77777777">
        <w:trPr>
          <w:trHeight w:val="300"/>
        </w:trPr>
        <w:tc>
          <w:tcPr>
            <w:tcW w:w="5760" w:type="dxa"/>
            <w:tcBorders>
              <w:top w:val="nil"/>
              <w:left w:val="nil"/>
              <w:bottom w:val="nil"/>
              <w:right w:val="nil"/>
            </w:tcBorders>
            <w:shd w:val="clear" w:color="auto" w:fill="auto"/>
            <w:noWrap/>
            <w:vAlign w:val="bottom"/>
            <w:hideMark/>
          </w:tcPr>
          <w:p w14:paraId="53C8BF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BF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C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C5" w14:textId="77777777" w:rsidR="00A33413" w:rsidRPr="001F1AD2" w:rsidRDefault="005E5BBF">
            <w:pPr>
              <w:contextualSpacing/>
              <w:rPr>
                <w:rFonts w:ascii="Times New Roman" w:eastAsia="Times New Roman" w:hAnsi="Times New Roman" w:cs="Times New Roman"/>
                <w:sz w:val="20"/>
              </w:rPr>
            </w:pPr>
          </w:p>
        </w:tc>
      </w:tr>
      <w:tr w:rsidR="006A30E3" w14:paraId="53C8BFCE" w14:textId="77777777">
        <w:trPr>
          <w:trHeight w:val="300"/>
        </w:trPr>
        <w:tc>
          <w:tcPr>
            <w:tcW w:w="5760" w:type="dxa"/>
            <w:tcBorders>
              <w:top w:val="nil"/>
              <w:left w:val="nil"/>
              <w:bottom w:val="nil"/>
              <w:right w:val="nil"/>
            </w:tcBorders>
            <w:shd w:val="clear" w:color="auto" w:fill="auto"/>
            <w:noWrap/>
            <w:vAlign w:val="bottom"/>
            <w:hideMark/>
          </w:tcPr>
          <w:p w14:paraId="53C8BF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BF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CD" w14:textId="77777777" w:rsidR="00A33413" w:rsidRPr="001F1AD2" w:rsidRDefault="005E5BBF">
            <w:pPr>
              <w:contextualSpacing/>
              <w:rPr>
                <w:rFonts w:ascii="Times New Roman" w:eastAsia="Times New Roman" w:hAnsi="Times New Roman" w:cs="Times New Roman"/>
                <w:sz w:val="20"/>
              </w:rPr>
            </w:pPr>
          </w:p>
        </w:tc>
      </w:tr>
      <w:tr w:rsidR="006A30E3" w14:paraId="53C8BFD6" w14:textId="77777777">
        <w:trPr>
          <w:trHeight w:val="300"/>
        </w:trPr>
        <w:tc>
          <w:tcPr>
            <w:tcW w:w="5760" w:type="dxa"/>
            <w:tcBorders>
              <w:top w:val="nil"/>
              <w:left w:val="nil"/>
              <w:bottom w:val="nil"/>
              <w:right w:val="nil"/>
            </w:tcBorders>
            <w:shd w:val="clear" w:color="auto" w:fill="auto"/>
            <w:noWrap/>
            <w:vAlign w:val="bottom"/>
            <w:hideMark/>
          </w:tcPr>
          <w:p w14:paraId="53C8BF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BF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D5" w14:textId="77777777" w:rsidR="00A33413" w:rsidRPr="001F1AD2" w:rsidRDefault="005E5BBF">
            <w:pPr>
              <w:contextualSpacing/>
              <w:rPr>
                <w:rFonts w:ascii="Times New Roman" w:eastAsia="Times New Roman" w:hAnsi="Times New Roman" w:cs="Times New Roman"/>
                <w:sz w:val="20"/>
              </w:rPr>
            </w:pPr>
          </w:p>
        </w:tc>
      </w:tr>
      <w:tr w:rsidR="006A30E3" w14:paraId="53C8BFDE" w14:textId="77777777">
        <w:trPr>
          <w:trHeight w:val="300"/>
        </w:trPr>
        <w:tc>
          <w:tcPr>
            <w:tcW w:w="5760" w:type="dxa"/>
            <w:tcBorders>
              <w:top w:val="nil"/>
              <w:left w:val="nil"/>
              <w:bottom w:val="nil"/>
              <w:right w:val="nil"/>
            </w:tcBorders>
            <w:shd w:val="clear" w:color="auto" w:fill="auto"/>
            <w:noWrap/>
            <w:vAlign w:val="bottom"/>
            <w:hideMark/>
          </w:tcPr>
          <w:p w14:paraId="53C8BF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BF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F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DD" w14:textId="77777777" w:rsidR="00A33413" w:rsidRPr="001F1AD2" w:rsidRDefault="005E5BBF">
            <w:pPr>
              <w:contextualSpacing/>
              <w:rPr>
                <w:rFonts w:ascii="Times New Roman" w:eastAsia="Times New Roman" w:hAnsi="Times New Roman" w:cs="Times New Roman"/>
                <w:sz w:val="20"/>
              </w:rPr>
            </w:pPr>
          </w:p>
        </w:tc>
      </w:tr>
      <w:tr w:rsidR="006A30E3" w14:paraId="53C8BFE6" w14:textId="77777777">
        <w:trPr>
          <w:trHeight w:val="300"/>
        </w:trPr>
        <w:tc>
          <w:tcPr>
            <w:tcW w:w="5760" w:type="dxa"/>
            <w:tcBorders>
              <w:top w:val="nil"/>
              <w:left w:val="nil"/>
              <w:bottom w:val="nil"/>
              <w:right w:val="nil"/>
            </w:tcBorders>
            <w:shd w:val="clear" w:color="auto" w:fill="auto"/>
            <w:noWrap/>
            <w:vAlign w:val="bottom"/>
            <w:hideMark/>
          </w:tcPr>
          <w:p w14:paraId="53C8BF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BF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BF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E5" w14:textId="77777777" w:rsidR="00A33413" w:rsidRPr="001F1AD2" w:rsidRDefault="005E5BBF">
            <w:pPr>
              <w:contextualSpacing/>
              <w:rPr>
                <w:rFonts w:ascii="Times New Roman" w:eastAsia="Times New Roman" w:hAnsi="Times New Roman" w:cs="Times New Roman"/>
                <w:sz w:val="20"/>
              </w:rPr>
            </w:pPr>
          </w:p>
        </w:tc>
      </w:tr>
      <w:tr w:rsidR="006A30E3" w14:paraId="53C8BFEE" w14:textId="77777777">
        <w:trPr>
          <w:trHeight w:val="300"/>
        </w:trPr>
        <w:tc>
          <w:tcPr>
            <w:tcW w:w="5760" w:type="dxa"/>
            <w:tcBorders>
              <w:top w:val="nil"/>
              <w:left w:val="nil"/>
              <w:bottom w:val="nil"/>
              <w:right w:val="nil"/>
            </w:tcBorders>
            <w:shd w:val="clear" w:color="auto" w:fill="auto"/>
            <w:noWrap/>
            <w:vAlign w:val="bottom"/>
            <w:hideMark/>
          </w:tcPr>
          <w:p w14:paraId="53C8BF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BF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ED" w14:textId="77777777" w:rsidR="00A33413" w:rsidRPr="001F1AD2" w:rsidRDefault="005E5BBF">
            <w:pPr>
              <w:contextualSpacing/>
              <w:rPr>
                <w:rFonts w:ascii="Times New Roman" w:eastAsia="Times New Roman" w:hAnsi="Times New Roman" w:cs="Times New Roman"/>
                <w:sz w:val="20"/>
              </w:rPr>
            </w:pPr>
          </w:p>
        </w:tc>
      </w:tr>
      <w:tr w:rsidR="006A30E3" w14:paraId="53C8BFF6" w14:textId="77777777">
        <w:trPr>
          <w:trHeight w:val="300"/>
        </w:trPr>
        <w:tc>
          <w:tcPr>
            <w:tcW w:w="5760" w:type="dxa"/>
            <w:tcBorders>
              <w:top w:val="nil"/>
              <w:left w:val="nil"/>
              <w:bottom w:val="nil"/>
              <w:right w:val="nil"/>
            </w:tcBorders>
            <w:shd w:val="clear" w:color="auto" w:fill="auto"/>
            <w:noWrap/>
            <w:vAlign w:val="bottom"/>
            <w:hideMark/>
          </w:tcPr>
          <w:p w14:paraId="53C8BF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BF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F5" w14:textId="77777777" w:rsidR="00A33413" w:rsidRPr="001F1AD2" w:rsidRDefault="005E5BBF">
            <w:pPr>
              <w:contextualSpacing/>
              <w:rPr>
                <w:rFonts w:ascii="Times New Roman" w:eastAsia="Times New Roman" w:hAnsi="Times New Roman" w:cs="Times New Roman"/>
                <w:sz w:val="20"/>
              </w:rPr>
            </w:pPr>
          </w:p>
        </w:tc>
      </w:tr>
      <w:tr w:rsidR="006A30E3" w14:paraId="53C8BFFD" w14:textId="77777777">
        <w:trPr>
          <w:trHeight w:val="300"/>
        </w:trPr>
        <w:tc>
          <w:tcPr>
            <w:tcW w:w="6240" w:type="dxa"/>
            <w:gridSpan w:val="2"/>
            <w:tcBorders>
              <w:top w:val="nil"/>
              <w:left w:val="nil"/>
              <w:bottom w:val="nil"/>
              <w:right w:val="nil"/>
            </w:tcBorders>
            <w:shd w:val="clear" w:color="auto" w:fill="auto"/>
            <w:noWrap/>
            <w:vAlign w:val="bottom"/>
            <w:hideMark/>
          </w:tcPr>
          <w:p w14:paraId="53C8BF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BF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BF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BFF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BFFC" w14:textId="77777777" w:rsidR="00A33413" w:rsidRPr="001F1AD2" w:rsidRDefault="005E5BBF">
            <w:pPr>
              <w:contextualSpacing/>
              <w:rPr>
                <w:rFonts w:ascii="Times New Roman" w:eastAsia="Times New Roman" w:hAnsi="Times New Roman" w:cs="Times New Roman"/>
                <w:sz w:val="20"/>
              </w:rPr>
            </w:pPr>
          </w:p>
        </w:tc>
      </w:tr>
      <w:tr w:rsidR="006A30E3" w14:paraId="53C8C005" w14:textId="77777777">
        <w:trPr>
          <w:trHeight w:val="300"/>
        </w:trPr>
        <w:tc>
          <w:tcPr>
            <w:tcW w:w="5760" w:type="dxa"/>
            <w:tcBorders>
              <w:top w:val="nil"/>
              <w:left w:val="nil"/>
              <w:bottom w:val="nil"/>
              <w:right w:val="nil"/>
            </w:tcBorders>
            <w:shd w:val="clear" w:color="auto" w:fill="auto"/>
            <w:noWrap/>
            <w:vAlign w:val="bottom"/>
            <w:hideMark/>
          </w:tcPr>
          <w:p w14:paraId="53C8BFF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BFF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0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04" w14:textId="77777777" w:rsidR="00A33413" w:rsidRPr="001F1AD2" w:rsidRDefault="005E5BBF">
            <w:pPr>
              <w:contextualSpacing/>
              <w:rPr>
                <w:rFonts w:ascii="Times New Roman" w:eastAsia="Times New Roman" w:hAnsi="Times New Roman" w:cs="Times New Roman"/>
                <w:sz w:val="20"/>
              </w:rPr>
            </w:pPr>
          </w:p>
        </w:tc>
      </w:tr>
      <w:tr w:rsidR="006A30E3" w14:paraId="53C8C008" w14:textId="77777777">
        <w:trPr>
          <w:trHeight w:val="300"/>
        </w:trPr>
        <w:tc>
          <w:tcPr>
            <w:tcW w:w="5760" w:type="dxa"/>
            <w:tcBorders>
              <w:top w:val="nil"/>
              <w:left w:val="nil"/>
              <w:bottom w:val="nil"/>
              <w:right w:val="nil"/>
            </w:tcBorders>
            <w:shd w:val="clear" w:color="auto" w:fill="auto"/>
            <w:noWrap/>
            <w:vAlign w:val="bottom"/>
            <w:hideMark/>
          </w:tcPr>
          <w:p w14:paraId="53C8C006"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0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151 όπως τροποποιήθηκε   ΔΕΚΤΟ ΚΑΤΑ ΠΛΕΙΟΨΗΦΙΑ</w:t>
            </w:r>
          </w:p>
        </w:tc>
      </w:tr>
      <w:tr w:rsidR="006A30E3" w14:paraId="53C8C010" w14:textId="77777777">
        <w:trPr>
          <w:trHeight w:val="300"/>
        </w:trPr>
        <w:tc>
          <w:tcPr>
            <w:tcW w:w="5760" w:type="dxa"/>
            <w:tcBorders>
              <w:top w:val="nil"/>
              <w:left w:val="nil"/>
              <w:bottom w:val="nil"/>
              <w:right w:val="nil"/>
            </w:tcBorders>
            <w:shd w:val="clear" w:color="auto" w:fill="auto"/>
            <w:noWrap/>
            <w:vAlign w:val="bottom"/>
            <w:hideMark/>
          </w:tcPr>
          <w:p w14:paraId="53C8C0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0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0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0F" w14:textId="77777777" w:rsidR="00A33413" w:rsidRPr="001F1AD2" w:rsidRDefault="005E5BBF">
            <w:pPr>
              <w:contextualSpacing/>
              <w:rPr>
                <w:rFonts w:ascii="Times New Roman" w:eastAsia="Times New Roman" w:hAnsi="Times New Roman" w:cs="Times New Roman"/>
                <w:sz w:val="20"/>
              </w:rPr>
            </w:pPr>
          </w:p>
        </w:tc>
      </w:tr>
      <w:tr w:rsidR="006A30E3" w14:paraId="53C8C018" w14:textId="77777777">
        <w:trPr>
          <w:trHeight w:val="300"/>
        </w:trPr>
        <w:tc>
          <w:tcPr>
            <w:tcW w:w="5760" w:type="dxa"/>
            <w:tcBorders>
              <w:top w:val="nil"/>
              <w:left w:val="nil"/>
              <w:bottom w:val="nil"/>
              <w:right w:val="nil"/>
            </w:tcBorders>
            <w:shd w:val="clear" w:color="auto" w:fill="auto"/>
            <w:noWrap/>
            <w:vAlign w:val="bottom"/>
            <w:hideMark/>
          </w:tcPr>
          <w:p w14:paraId="53C8C0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0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17" w14:textId="77777777" w:rsidR="00A33413" w:rsidRPr="001F1AD2" w:rsidRDefault="005E5BBF">
            <w:pPr>
              <w:contextualSpacing/>
              <w:rPr>
                <w:rFonts w:ascii="Times New Roman" w:eastAsia="Times New Roman" w:hAnsi="Times New Roman" w:cs="Times New Roman"/>
                <w:sz w:val="20"/>
              </w:rPr>
            </w:pPr>
          </w:p>
        </w:tc>
      </w:tr>
      <w:tr w:rsidR="006A30E3" w14:paraId="53C8C020" w14:textId="77777777">
        <w:trPr>
          <w:trHeight w:val="300"/>
        </w:trPr>
        <w:tc>
          <w:tcPr>
            <w:tcW w:w="5760" w:type="dxa"/>
            <w:tcBorders>
              <w:top w:val="nil"/>
              <w:left w:val="nil"/>
              <w:bottom w:val="nil"/>
              <w:right w:val="nil"/>
            </w:tcBorders>
            <w:shd w:val="clear" w:color="auto" w:fill="auto"/>
            <w:noWrap/>
            <w:vAlign w:val="bottom"/>
            <w:hideMark/>
          </w:tcPr>
          <w:p w14:paraId="53C8C0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0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1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1F" w14:textId="77777777" w:rsidR="00A33413" w:rsidRPr="001F1AD2" w:rsidRDefault="005E5BBF">
            <w:pPr>
              <w:contextualSpacing/>
              <w:rPr>
                <w:rFonts w:ascii="Times New Roman" w:eastAsia="Times New Roman" w:hAnsi="Times New Roman" w:cs="Times New Roman"/>
                <w:sz w:val="20"/>
              </w:rPr>
            </w:pPr>
          </w:p>
        </w:tc>
      </w:tr>
      <w:tr w:rsidR="006A30E3" w14:paraId="53C8C028" w14:textId="77777777">
        <w:trPr>
          <w:trHeight w:val="300"/>
        </w:trPr>
        <w:tc>
          <w:tcPr>
            <w:tcW w:w="5760" w:type="dxa"/>
            <w:tcBorders>
              <w:top w:val="nil"/>
              <w:left w:val="nil"/>
              <w:bottom w:val="nil"/>
              <w:right w:val="nil"/>
            </w:tcBorders>
            <w:shd w:val="clear" w:color="auto" w:fill="auto"/>
            <w:noWrap/>
            <w:vAlign w:val="bottom"/>
            <w:hideMark/>
          </w:tcPr>
          <w:p w14:paraId="53C8C0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0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0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2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27" w14:textId="77777777" w:rsidR="00A33413" w:rsidRPr="001F1AD2" w:rsidRDefault="005E5BBF">
            <w:pPr>
              <w:contextualSpacing/>
              <w:rPr>
                <w:rFonts w:ascii="Times New Roman" w:eastAsia="Times New Roman" w:hAnsi="Times New Roman" w:cs="Times New Roman"/>
                <w:sz w:val="20"/>
              </w:rPr>
            </w:pPr>
          </w:p>
        </w:tc>
      </w:tr>
      <w:tr w:rsidR="006A30E3" w14:paraId="53C8C030" w14:textId="77777777">
        <w:trPr>
          <w:trHeight w:val="300"/>
        </w:trPr>
        <w:tc>
          <w:tcPr>
            <w:tcW w:w="5760" w:type="dxa"/>
            <w:tcBorders>
              <w:top w:val="nil"/>
              <w:left w:val="nil"/>
              <w:bottom w:val="nil"/>
              <w:right w:val="nil"/>
            </w:tcBorders>
            <w:shd w:val="clear" w:color="auto" w:fill="auto"/>
            <w:noWrap/>
            <w:vAlign w:val="bottom"/>
            <w:hideMark/>
          </w:tcPr>
          <w:p w14:paraId="53C8C0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0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2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2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02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2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2F" w14:textId="77777777" w:rsidR="00A33413" w:rsidRPr="001F1AD2" w:rsidRDefault="005E5BBF">
            <w:pPr>
              <w:contextualSpacing/>
              <w:rPr>
                <w:rFonts w:ascii="Times New Roman" w:eastAsia="Times New Roman" w:hAnsi="Times New Roman" w:cs="Times New Roman"/>
                <w:sz w:val="20"/>
              </w:rPr>
            </w:pPr>
          </w:p>
        </w:tc>
      </w:tr>
      <w:tr w:rsidR="006A30E3" w14:paraId="53C8C038" w14:textId="77777777">
        <w:trPr>
          <w:trHeight w:val="300"/>
        </w:trPr>
        <w:tc>
          <w:tcPr>
            <w:tcW w:w="5760" w:type="dxa"/>
            <w:tcBorders>
              <w:top w:val="nil"/>
              <w:left w:val="nil"/>
              <w:bottom w:val="nil"/>
              <w:right w:val="nil"/>
            </w:tcBorders>
            <w:shd w:val="clear" w:color="auto" w:fill="auto"/>
            <w:noWrap/>
            <w:vAlign w:val="bottom"/>
            <w:hideMark/>
          </w:tcPr>
          <w:p w14:paraId="53C8C0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0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37" w14:textId="77777777" w:rsidR="00A33413" w:rsidRPr="001F1AD2" w:rsidRDefault="005E5BBF">
            <w:pPr>
              <w:contextualSpacing/>
              <w:rPr>
                <w:rFonts w:ascii="Times New Roman" w:eastAsia="Times New Roman" w:hAnsi="Times New Roman" w:cs="Times New Roman"/>
                <w:sz w:val="20"/>
              </w:rPr>
            </w:pPr>
          </w:p>
        </w:tc>
      </w:tr>
      <w:tr w:rsidR="006A30E3" w14:paraId="53C8C040" w14:textId="77777777">
        <w:trPr>
          <w:trHeight w:val="300"/>
        </w:trPr>
        <w:tc>
          <w:tcPr>
            <w:tcW w:w="5760" w:type="dxa"/>
            <w:tcBorders>
              <w:top w:val="nil"/>
              <w:left w:val="nil"/>
              <w:bottom w:val="nil"/>
              <w:right w:val="nil"/>
            </w:tcBorders>
            <w:shd w:val="clear" w:color="auto" w:fill="auto"/>
            <w:noWrap/>
            <w:vAlign w:val="bottom"/>
            <w:hideMark/>
          </w:tcPr>
          <w:p w14:paraId="53C8C0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0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3F" w14:textId="77777777" w:rsidR="00A33413" w:rsidRPr="001F1AD2" w:rsidRDefault="005E5BBF">
            <w:pPr>
              <w:contextualSpacing/>
              <w:rPr>
                <w:rFonts w:ascii="Times New Roman" w:eastAsia="Times New Roman" w:hAnsi="Times New Roman" w:cs="Times New Roman"/>
                <w:sz w:val="20"/>
              </w:rPr>
            </w:pPr>
          </w:p>
        </w:tc>
      </w:tr>
      <w:tr w:rsidR="006A30E3" w14:paraId="53C8C047" w14:textId="77777777">
        <w:trPr>
          <w:trHeight w:val="300"/>
        </w:trPr>
        <w:tc>
          <w:tcPr>
            <w:tcW w:w="6240" w:type="dxa"/>
            <w:gridSpan w:val="2"/>
            <w:tcBorders>
              <w:top w:val="nil"/>
              <w:left w:val="nil"/>
              <w:bottom w:val="nil"/>
              <w:right w:val="nil"/>
            </w:tcBorders>
            <w:shd w:val="clear" w:color="auto" w:fill="auto"/>
            <w:noWrap/>
            <w:vAlign w:val="bottom"/>
            <w:hideMark/>
          </w:tcPr>
          <w:p w14:paraId="53C8C0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0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46" w14:textId="77777777" w:rsidR="00A33413" w:rsidRPr="001F1AD2" w:rsidRDefault="005E5BBF">
            <w:pPr>
              <w:contextualSpacing/>
              <w:rPr>
                <w:rFonts w:ascii="Times New Roman" w:eastAsia="Times New Roman" w:hAnsi="Times New Roman" w:cs="Times New Roman"/>
                <w:sz w:val="20"/>
              </w:rPr>
            </w:pPr>
          </w:p>
        </w:tc>
      </w:tr>
      <w:tr w:rsidR="006A30E3" w14:paraId="53C8C04F" w14:textId="77777777">
        <w:trPr>
          <w:trHeight w:val="300"/>
        </w:trPr>
        <w:tc>
          <w:tcPr>
            <w:tcW w:w="5760" w:type="dxa"/>
            <w:tcBorders>
              <w:top w:val="nil"/>
              <w:left w:val="nil"/>
              <w:bottom w:val="nil"/>
              <w:right w:val="nil"/>
            </w:tcBorders>
            <w:shd w:val="clear" w:color="auto" w:fill="auto"/>
            <w:noWrap/>
            <w:vAlign w:val="bottom"/>
            <w:hideMark/>
          </w:tcPr>
          <w:p w14:paraId="53C8C0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4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4E" w14:textId="77777777" w:rsidR="00A33413" w:rsidRPr="001F1AD2" w:rsidRDefault="005E5BBF">
            <w:pPr>
              <w:contextualSpacing/>
              <w:rPr>
                <w:rFonts w:ascii="Times New Roman" w:eastAsia="Times New Roman" w:hAnsi="Times New Roman" w:cs="Times New Roman"/>
                <w:sz w:val="20"/>
              </w:rPr>
            </w:pPr>
          </w:p>
        </w:tc>
      </w:tr>
      <w:tr w:rsidR="006A30E3" w14:paraId="53C8C052" w14:textId="77777777">
        <w:trPr>
          <w:trHeight w:val="300"/>
        </w:trPr>
        <w:tc>
          <w:tcPr>
            <w:tcW w:w="5760" w:type="dxa"/>
            <w:tcBorders>
              <w:top w:val="nil"/>
              <w:left w:val="nil"/>
              <w:bottom w:val="nil"/>
              <w:right w:val="nil"/>
            </w:tcBorders>
            <w:shd w:val="clear" w:color="auto" w:fill="auto"/>
            <w:noWrap/>
            <w:vAlign w:val="bottom"/>
            <w:hideMark/>
          </w:tcPr>
          <w:p w14:paraId="53C8C050"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0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152 όπως τροποποιήθηκε   ΔΕΚΤΟ ΚΑΤΑ ΠΛΕΙΟΨΗΦΙΑ</w:t>
            </w:r>
          </w:p>
        </w:tc>
      </w:tr>
      <w:tr w:rsidR="006A30E3" w14:paraId="53C8C05A" w14:textId="77777777">
        <w:trPr>
          <w:trHeight w:val="300"/>
        </w:trPr>
        <w:tc>
          <w:tcPr>
            <w:tcW w:w="5760" w:type="dxa"/>
            <w:tcBorders>
              <w:top w:val="nil"/>
              <w:left w:val="nil"/>
              <w:bottom w:val="nil"/>
              <w:right w:val="nil"/>
            </w:tcBorders>
            <w:shd w:val="clear" w:color="auto" w:fill="auto"/>
            <w:noWrap/>
            <w:vAlign w:val="bottom"/>
            <w:hideMark/>
          </w:tcPr>
          <w:p w14:paraId="53C8C0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0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5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5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5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5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59" w14:textId="77777777" w:rsidR="00A33413" w:rsidRPr="001F1AD2" w:rsidRDefault="005E5BBF">
            <w:pPr>
              <w:contextualSpacing/>
              <w:rPr>
                <w:rFonts w:ascii="Times New Roman" w:eastAsia="Times New Roman" w:hAnsi="Times New Roman" w:cs="Times New Roman"/>
                <w:sz w:val="20"/>
              </w:rPr>
            </w:pPr>
          </w:p>
        </w:tc>
      </w:tr>
      <w:tr w:rsidR="006A30E3" w14:paraId="53C8C062" w14:textId="77777777">
        <w:trPr>
          <w:trHeight w:val="300"/>
        </w:trPr>
        <w:tc>
          <w:tcPr>
            <w:tcW w:w="5760" w:type="dxa"/>
            <w:tcBorders>
              <w:top w:val="nil"/>
              <w:left w:val="nil"/>
              <w:bottom w:val="nil"/>
              <w:right w:val="nil"/>
            </w:tcBorders>
            <w:shd w:val="clear" w:color="auto" w:fill="auto"/>
            <w:noWrap/>
            <w:vAlign w:val="bottom"/>
            <w:hideMark/>
          </w:tcPr>
          <w:p w14:paraId="53C8C0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0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5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5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6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61" w14:textId="77777777" w:rsidR="00A33413" w:rsidRPr="001F1AD2" w:rsidRDefault="005E5BBF">
            <w:pPr>
              <w:contextualSpacing/>
              <w:rPr>
                <w:rFonts w:ascii="Times New Roman" w:eastAsia="Times New Roman" w:hAnsi="Times New Roman" w:cs="Times New Roman"/>
                <w:sz w:val="20"/>
              </w:rPr>
            </w:pPr>
          </w:p>
        </w:tc>
      </w:tr>
      <w:tr w:rsidR="006A30E3" w14:paraId="53C8C06A" w14:textId="77777777">
        <w:trPr>
          <w:trHeight w:val="300"/>
        </w:trPr>
        <w:tc>
          <w:tcPr>
            <w:tcW w:w="5760" w:type="dxa"/>
            <w:tcBorders>
              <w:top w:val="nil"/>
              <w:left w:val="nil"/>
              <w:bottom w:val="nil"/>
              <w:right w:val="nil"/>
            </w:tcBorders>
            <w:shd w:val="clear" w:color="auto" w:fill="auto"/>
            <w:noWrap/>
            <w:vAlign w:val="bottom"/>
            <w:hideMark/>
          </w:tcPr>
          <w:p w14:paraId="53C8C0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0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6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6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6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6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69" w14:textId="77777777" w:rsidR="00A33413" w:rsidRPr="001F1AD2" w:rsidRDefault="005E5BBF">
            <w:pPr>
              <w:contextualSpacing/>
              <w:rPr>
                <w:rFonts w:ascii="Times New Roman" w:eastAsia="Times New Roman" w:hAnsi="Times New Roman" w:cs="Times New Roman"/>
                <w:sz w:val="20"/>
              </w:rPr>
            </w:pPr>
          </w:p>
        </w:tc>
      </w:tr>
      <w:tr w:rsidR="006A30E3" w14:paraId="53C8C072" w14:textId="77777777">
        <w:trPr>
          <w:trHeight w:val="300"/>
        </w:trPr>
        <w:tc>
          <w:tcPr>
            <w:tcW w:w="5760" w:type="dxa"/>
            <w:tcBorders>
              <w:top w:val="nil"/>
              <w:left w:val="nil"/>
              <w:bottom w:val="nil"/>
              <w:right w:val="nil"/>
            </w:tcBorders>
            <w:shd w:val="clear" w:color="auto" w:fill="auto"/>
            <w:noWrap/>
            <w:vAlign w:val="bottom"/>
            <w:hideMark/>
          </w:tcPr>
          <w:p w14:paraId="53C8C0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0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6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06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7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71" w14:textId="77777777" w:rsidR="00A33413" w:rsidRPr="001F1AD2" w:rsidRDefault="005E5BBF">
            <w:pPr>
              <w:contextualSpacing/>
              <w:rPr>
                <w:rFonts w:ascii="Times New Roman" w:eastAsia="Times New Roman" w:hAnsi="Times New Roman" w:cs="Times New Roman"/>
                <w:sz w:val="20"/>
              </w:rPr>
            </w:pPr>
          </w:p>
        </w:tc>
      </w:tr>
      <w:tr w:rsidR="006A30E3" w14:paraId="53C8C07A" w14:textId="77777777">
        <w:trPr>
          <w:trHeight w:val="300"/>
        </w:trPr>
        <w:tc>
          <w:tcPr>
            <w:tcW w:w="5760" w:type="dxa"/>
            <w:tcBorders>
              <w:top w:val="nil"/>
              <w:left w:val="nil"/>
              <w:bottom w:val="nil"/>
              <w:right w:val="nil"/>
            </w:tcBorders>
            <w:shd w:val="clear" w:color="auto" w:fill="auto"/>
            <w:noWrap/>
            <w:vAlign w:val="bottom"/>
            <w:hideMark/>
          </w:tcPr>
          <w:p w14:paraId="53C8C0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0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0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79" w14:textId="77777777" w:rsidR="00A33413" w:rsidRPr="001F1AD2" w:rsidRDefault="005E5BBF">
            <w:pPr>
              <w:contextualSpacing/>
              <w:rPr>
                <w:rFonts w:ascii="Times New Roman" w:eastAsia="Times New Roman" w:hAnsi="Times New Roman" w:cs="Times New Roman"/>
                <w:sz w:val="20"/>
              </w:rPr>
            </w:pPr>
          </w:p>
        </w:tc>
      </w:tr>
      <w:tr w:rsidR="006A30E3" w14:paraId="53C8C082" w14:textId="77777777">
        <w:trPr>
          <w:trHeight w:val="300"/>
        </w:trPr>
        <w:tc>
          <w:tcPr>
            <w:tcW w:w="5760" w:type="dxa"/>
            <w:tcBorders>
              <w:top w:val="nil"/>
              <w:left w:val="nil"/>
              <w:bottom w:val="nil"/>
              <w:right w:val="nil"/>
            </w:tcBorders>
            <w:shd w:val="clear" w:color="auto" w:fill="auto"/>
            <w:noWrap/>
            <w:vAlign w:val="bottom"/>
            <w:hideMark/>
          </w:tcPr>
          <w:p w14:paraId="53C8C0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0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7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7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81" w14:textId="77777777" w:rsidR="00A33413" w:rsidRPr="001F1AD2" w:rsidRDefault="005E5BBF">
            <w:pPr>
              <w:contextualSpacing/>
              <w:rPr>
                <w:rFonts w:ascii="Times New Roman" w:eastAsia="Times New Roman" w:hAnsi="Times New Roman" w:cs="Times New Roman"/>
                <w:sz w:val="20"/>
              </w:rPr>
            </w:pPr>
          </w:p>
        </w:tc>
      </w:tr>
      <w:tr w:rsidR="006A30E3" w14:paraId="53C8C08A" w14:textId="77777777">
        <w:trPr>
          <w:trHeight w:val="300"/>
        </w:trPr>
        <w:tc>
          <w:tcPr>
            <w:tcW w:w="5760" w:type="dxa"/>
            <w:tcBorders>
              <w:top w:val="nil"/>
              <w:left w:val="nil"/>
              <w:bottom w:val="nil"/>
              <w:right w:val="nil"/>
            </w:tcBorders>
            <w:shd w:val="clear" w:color="auto" w:fill="auto"/>
            <w:noWrap/>
            <w:vAlign w:val="bottom"/>
            <w:hideMark/>
          </w:tcPr>
          <w:p w14:paraId="53C8C0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0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8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8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8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8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89" w14:textId="77777777" w:rsidR="00A33413" w:rsidRPr="001F1AD2" w:rsidRDefault="005E5BBF">
            <w:pPr>
              <w:contextualSpacing/>
              <w:rPr>
                <w:rFonts w:ascii="Times New Roman" w:eastAsia="Times New Roman" w:hAnsi="Times New Roman" w:cs="Times New Roman"/>
                <w:sz w:val="20"/>
              </w:rPr>
            </w:pPr>
          </w:p>
        </w:tc>
      </w:tr>
      <w:tr w:rsidR="006A30E3" w14:paraId="53C8C091" w14:textId="77777777">
        <w:trPr>
          <w:trHeight w:val="300"/>
        </w:trPr>
        <w:tc>
          <w:tcPr>
            <w:tcW w:w="6240" w:type="dxa"/>
            <w:gridSpan w:val="2"/>
            <w:tcBorders>
              <w:top w:val="nil"/>
              <w:left w:val="nil"/>
              <w:bottom w:val="nil"/>
              <w:right w:val="nil"/>
            </w:tcBorders>
            <w:shd w:val="clear" w:color="auto" w:fill="auto"/>
            <w:noWrap/>
            <w:vAlign w:val="bottom"/>
            <w:hideMark/>
          </w:tcPr>
          <w:p w14:paraId="53C8C0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0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8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90" w14:textId="77777777" w:rsidR="00A33413" w:rsidRPr="001F1AD2" w:rsidRDefault="005E5BBF">
            <w:pPr>
              <w:contextualSpacing/>
              <w:rPr>
                <w:rFonts w:ascii="Times New Roman" w:eastAsia="Times New Roman" w:hAnsi="Times New Roman" w:cs="Times New Roman"/>
                <w:sz w:val="20"/>
              </w:rPr>
            </w:pPr>
          </w:p>
        </w:tc>
      </w:tr>
      <w:tr w:rsidR="006A30E3" w14:paraId="53C8C099" w14:textId="77777777">
        <w:trPr>
          <w:trHeight w:val="300"/>
        </w:trPr>
        <w:tc>
          <w:tcPr>
            <w:tcW w:w="5760" w:type="dxa"/>
            <w:tcBorders>
              <w:top w:val="nil"/>
              <w:left w:val="nil"/>
              <w:bottom w:val="nil"/>
              <w:right w:val="nil"/>
            </w:tcBorders>
            <w:shd w:val="clear" w:color="auto" w:fill="auto"/>
            <w:noWrap/>
            <w:vAlign w:val="bottom"/>
            <w:hideMark/>
          </w:tcPr>
          <w:p w14:paraId="53C8C0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9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98" w14:textId="77777777" w:rsidR="00A33413" w:rsidRPr="001F1AD2" w:rsidRDefault="005E5BBF">
            <w:pPr>
              <w:contextualSpacing/>
              <w:rPr>
                <w:rFonts w:ascii="Times New Roman" w:eastAsia="Times New Roman" w:hAnsi="Times New Roman" w:cs="Times New Roman"/>
                <w:sz w:val="20"/>
              </w:rPr>
            </w:pPr>
          </w:p>
        </w:tc>
      </w:tr>
      <w:tr w:rsidR="006A30E3" w14:paraId="53C8C09C" w14:textId="77777777">
        <w:trPr>
          <w:trHeight w:val="300"/>
        </w:trPr>
        <w:tc>
          <w:tcPr>
            <w:tcW w:w="5760" w:type="dxa"/>
            <w:tcBorders>
              <w:top w:val="nil"/>
              <w:left w:val="nil"/>
              <w:bottom w:val="nil"/>
              <w:right w:val="nil"/>
            </w:tcBorders>
            <w:shd w:val="clear" w:color="auto" w:fill="auto"/>
            <w:noWrap/>
            <w:vAlign w:val="bottom"/>
            <w:hideMark/>
          </w:tcPr>
          <w:p w14:paraId="53C8C09A"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0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153 όπως τροποποιήθηκε   ΔΕΚΤΟ ΚΑΤΑ ΠΛΕΙΟΨΗΦΙΑ</w:t>
            </w:r>
          </w:p>
        </w:tc>
      </w:tr>
      <w:tr w:rsidR="006A30E3" w14:paraId="53C8C0A4" w14:textId="77777777">
        <w:trPr>
          <w:trHeight w:val="300"/>
        </w:trPr>
        <w:tc>
          <w:tcPr>
            <w:tcW w:w="5760" w:type="dxa"/>
            <w:tcBorders>
              <w:top w:val="nil"/>
              <w:left w:val="nil"/>
              <w:bottom w:val="nil"/>
              <w:right w:val="nil"/>
            </w:tcBorders>
            <w:shd w:val="clear" w:color="auto" w:fill="auto"/>
            <w:noWrap/>
            <w:vAlign w:val="bottom"/>
            <w:hideMark/>
          </w:tcPr>
          <w:p w14:paraId="53C8C0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0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9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A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A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A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A3" w14:textId="77777777" w:rsidR="00A33413" w:rsidRPr="001F1AD2" w:rsidRDefault="005E5BBF">
            <w:pPr>
              <w:contextualSpacing/>
              <w:rPr>
                <w:rFonts w:ascii="Times New Roman" w:eastAsia="Times New Roman" w:hAnsi="Times New Roman" w:cs="Times New Roman"/>
                <w:sz w:val="20"/>
              </w:rPr>
            </w:pPr>
          </w:p>
        </w:tc>
      </w:tr>
      <w:tr w:rsidR="006A30E3" w14:paraId="53C8C0AC" w14:textId="77777777">
        <w:trPr>
          <w:trHeight w:val="300"/>
        </w:trPr>
        <w:tc>
          <w:tcPr>
            <w:tcW w:w="5760" w:type="dxa"/>
            <w:tcBorders>
              <w:top w:val="nil"/>
              <w:left w:val="nil"/>
              <w:bottom w:val="nil"/>
              <w:right w:val="nil"/>
            </w:tcBorders>
            <w:shd w:val="clear" w:color="auto" w:fill="auto"/>
            <w:noWrap/>
            <w:vAlign w:val="bottom"/>
            <w:hideMark/>
          </w:tcPr>
          <w:p w14:paraId="53C8C0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0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A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A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A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AB" w14:textId="77777777" w:rsidR="00A33413" w:rsidRPr="001F1AD2" w:rsidRDefault="005E5BBF">
            <w:pPr>
              <w:contextualSpacing/>
              <w:rPr>
                <w:rFonts w:ascii="Times New Roman" w:eastAsia="Times New Roman" w:hAnsi="Times New Roman" w:cs="Times New Roman"/>
                <w:sz w:val="20"/>
              </w:rPr>
            </w:pPr>
          </w:p>
        </w:tc>
      </w:tr>
      <w:tr w:rsidR="006A30E3" w14:paraId="53C8C0B4" w14:textId="77777777">
        <w:trPr>
          <w:trHeight w:val="300"/>
        </w:trPr>
        <w:tc>
          <w:tcPr>
            <w:tcW w:w="5760" w:type="dxa"/>
            <w:tcBorders>
              <w:top w:val="nil"/>
              <w:left w:val="nil"/>
              <w:bottom w:val="nil"/>
              <w:right w:val="nil"/>
            </w:tcBorders>
            <w:shd w:val="clear" w:color="auto" w:fill="auto"/>
            <w:noWrap/>
            <w:vAlign w:val="bottom"/>
            <w:hideMark/>
          </w:tcPr>
          <w:p w14:paraId="53C8C0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0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A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B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B3" w14:textId="77777777" w:rsidR="00A33413" w:rsidRPr="001F1AD2" w:rsidRDefault="005E5BBF">
            <w:pPr>
              <w:contextualSpacing/>
              <w:rPr>
                <w:rFonts w:ascii="Times New Roman" w:eastAsia="Times New Roman" w:hAnsi="Times New Roman" w:cs="Times New Roman"/>
                <w:sz w:val="20"/>
              </w:rPr>
            </w:pPr>
          </w:p>
        </w:tc>
      </w:tr>
      <w:tr w:rsidR="006A30E3" w14:paraId="53C8C0BC" w14:textId="77777777">
        <w:trPr>
          <w:trHeight w:val="300"/>
        </w:trPr>
        <w:tc>
          <w:tcPr>
            <w:tcW w:w="5760" w:type="dxa"/>
            <w:tcBorders>
              <w:top w:val="nil"/>
              <w:left w:val="nil"/>
              <w:bottom w:val="nil"/>
              <w:right w:val="nil"/>
            </w:tcBorders>
            <w:shd w:val="clear" w:color="auto" w:fill="auto"/>
            <w:noWrap/>
            <w:vAlign w:val="bottom"/>
            <w:hideMark/>
          </w:tcPr>
          <w:p w14:paraId="53C8C0B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0B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B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0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B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BB" w14:textId="77777777" w:rsidR="00A33413" w:rsidRPr="001F1AD2" w:rsidRDefault="005E5BBF">
            <w:pPr>
              <w:contextualSpacing/>
              <w:rPr>
                <w:rFonts w:ascii="Times New Roman" w:eastAsia="Times New Roman" w:hAnsi="Times New Roman" w:cs="Times New Roman"/>
                <w:sz w:val="20"/>
              </w:rPr>
            </w:pPr>
          </w:p>
        </w:tc>
      </w:tr>
      <w:tr w:rsidR="006A30E3" w14:paraId="53C8C0C4" w14:textId="77777777">
        <w:trPr>
          <w:trHeight w:val="300"/>
        </w:trPr>
        <w:tc>
          <w:tcPr>
            <w:tcW w:w="5760" w:type="dxa"/>
            <w:tcBorders>
              <w:top w:val="nil"/>
              <w:left w:val="nil"/>
              <w:bottom w:val="nil"/>
              <w:right w:val="nil"/>
            </w:tcBorders>
            <w:shd w:val="clear" w:color="auto" w:fill="auto"/>
            <w:noWrap/>
            <w:vAlign w:val="bottom"/>
            <w:hideMark/>
          </w:tcPr>
          <w:p w14:paraId="53C8C0B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0B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B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C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0C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C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C3" w14:textId="77777777" w:rsidR="00A33413" w:rsidRPr="001F1AD2" w:rsidRDefault="005E5BBF">
            <w:pPr>
              <w:contextualSpacing/>
              <w:rPr>
                <w:rFonts w:ascii="Times New Roman" w:eastAsia="Times New Roman" w:hAnsi="Times New Roman" w:cs="Times New Roman"/>
                <w:sz w:val="20"/>
              </w:rPr>
            </w:pPr>
          </w:p>
        </w:tc>
      </w:tr>
      <w:tr w:rsidR="006A30E3" w14:paraId="53C8C0CC" w14:textId="77777777">
        <w:trPr>
          <w:trHeight w:val="300"/>
        </w:trPr>
        <w:tc>
          <w:tcPr>
            <w:tcW w:w="5760" w:type="dxa"/>
            <w:tcBorders>
              <w:top w:val="nil"/>
              <w:left w:val="nil"/>
              <w:bottom w:val="nil"/>
              <w:right w:val="nil"/>
            </w:tcBorders>
            <w:shd w:val="clear" w:color="auto" w:fill="auto"/>
            <w:noWrap/>
            <w:vAlign w:val="bottom"/>
            <w:hideMark/>
          </w:tcPr>
          <w:p w14:paraId="53C8C0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0C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C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C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CB" w14:textId="77777777" w:rsidR="00A33413" w:rsidRPr="001F1AD2" w:rsidRDefault="005E5BBF">
            <w:pPr>
              <w:contextualSpacing/>
              <w:rPr>
                <w:rFonts w:ascii="Times New Roman" w:eastAsia="Times New Roman" w:hAnsi="Times New Roman" w:cs="Times New Roman"/>
                <w:sz w:val="20"/>
              </w:rPr>
            </w:pPr>
          </w:p>
        </w:tc>
      </w:tr>
      <w:tr w:rsidR="006A30E3" w14:paraId="53C8C0D4" w14:textId="77777777">
        <w:trPr>
          <w:trHeight w:val="300"/>
        </w:trPr>
        <w:tc>
          <w:tcPr>
            <w:tcW w:w="5760" w:type="dxa"/>
            <w:tcBorders>
              <w:top w:val="nil"/>
              <w:left w:val="nil"/>
              <w:bottom w:val="nil"/>
              <w:right w:val="nil"/>
            </w:tcBorders>
            <w:shd w:val="clear" w:color="auto" w:fill="auto"/>
            <w:noWrap/>
            <w:vAlign w:val="bottom"/>
            <w:hideMark/>
          </w:tcPr>
          <w:p w14:paraId="53C8C0C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0C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C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D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D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D3" w14:textId="77777777" w:rsidR="00A33413" w:rsidRPr="001F1AD2" w:rsidRDefault="005E5BBF">
            <w:pPr>
              <w:contextualSpacing/>
              <w:rPr>
                <w:rFonts w:ascii="Times New Roman" w:eastAsia="Times New Roman" w:hAnsi="Times New Roman" w:cs="Times New Roman"/>
                <w:sz w:val="20"/>
              </w:rPr>
            </w:pPr>
          </w:p>
        </w:tc>
      </w:tr>
      <w:tr w:rsidR="006A30E3" w14:paraId="53C8C0DB" w14:textId="77777777">
        <w:trPr>
          <w:trHeight w:val="300"/>
        </w:trPr>
        <w:tc>
          <w:tcPr>
            <w:tcW w:w="6240" w:type="dxa"/>
            <w:gridSpan w:val="2"/>
            <w:tcBorders>
              <w:top w:val="nil"/>
              <w:left w:val="nil"/>
              <w:bottom w:val="nil"/>
              <w:right w:val="nil"/>
            </w:tcBorders>
            <w:shd w:val="clear" w:color="auto" w:fill="auto"/>
            <w:noWrap/>
            <w:vAlign w:val="bottom"/>
            <w:hideMark/>
          </w:tcPr>
          <w:p w14:paraId="53C8C0D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0D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D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DA" w14:textId="77777777" w:rsidR="00A33413" w:rsidRPr="001F1AD2" w:rsidRDefault="005E5BBF">
            <w:pPr>
              <w:contextualSpacing/>
              <w:rPr>
                <w:rFonts w:ascii="Times New Roman" w:eastAsia="Times New Roman" w:hAnsi="Times New Roman" w:cs="Times New Roman"/>
                <w:sz w:val="20"/>
              </w:rPr>
            </w:pPr>
          </w:p>
        </w:tc>
      </w:tr>
      <w:tr w:rsidR="006A30E3" w14:paraId="53C8C0E3" w14:textId="77777777">
        <w:trPr>
          <w:trHeight w:val="300"/>
        </w:trPr>
        <w:tc>
          <w:tcPr>
            <w:tcW w:w="5760" w:type="dxa"/>
            <w:tcBorders>
              <w:top w:val="nil"/>
              <w:left w:val="nil"/>
              <w:bottom w:val="nil"/>
              <w:right w:val="nil"/>
            </w:tcBorders>
            <w:shd w:val="clear" w:color="auto" w:fill="auto"/>
            <w:noWrap/>
            <w:vAlign w:val="bottom"/>
            <w:hideMark/>
          </w:tcPr>
          <w:p w14:paraId="53C8C0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D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E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E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E2" w14:textId="77777777" w:rsidR="00A33413" w:rsidRPr="001F1AD2" w:rsidRDefault="005E5BBF">
            <w:pPr>
              <w:contextualSpacing/>
              <w:rPr>
                <w:rFonts w:ascii="Times New Roman" w:eastAsia="Times New Roman" w:hAnsi="Times New Roman" w:cs="Times New Roman"/>
                <w:sz w:val="20"/>
              </w:rPr>
            </w:pPr>
          </w:p>
        </w:tc>
      </w:tr>
      <w:tr w:rsidR="006A30E3" w14:paraId="53C8C0E6" w14:textId="77777777">
        <w:trPr>
          <w:trHeight w:val="300"/>
        </w:trPr>
        <w:tc>
          <w:tcPr>
            <w:tcW w:w="5760" w:type="dxa"/>
            <w:tcBorders>
              <w:top w:val="nil"/>
              <w:left w:val="nil"/>
              <w:bottom w:val="nil"/>
              <w:right w:val="nil"/>
            </w:tcBorders>
            <w:shd w:val="clear" w:color="auto" w:fill="auto"/>
            <w:noWrap/>
            <w:vAlign w:val="bottom"/>
            <w:hideMark/>
          </w:tcPr>
          <w:p w14:paraId="53C8C0E4"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0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154 όπως τροποποιήθηκε   ΔΕΚΤΟ ΚΑΤΑ ΠΛΕΙΟΨΗΦΙΑ</w:t>
            </w:r>
          </w:p>
        </w:tc>
      </w:tr>
      <w:tr w:rsidR="006A30E3" w14:paraId="53C8C0EE" w14:textId="77777777">
        <w:trPr>
          <w:trHeight w:val="300"/>
        </w:trPr>
        <w:tc>
          <w:tcPr>
            <w:tcW w:w="5760" w:type="dxa"/>
            <w:tcBorders>
              <w:top w:val="nil"/>
              <w:left w:val="nil"/>
              <w:bottom w:val="nil"/>
              <w:right w:val="nil"/>
            </w:tcBorders>
            <w:shd w:val="clear" w:color="auto" w:fill="auto"/>
            <w:noWrap/>
            <w:vAlign w:val="bottom"/>
            <w:hideMark/>
          </w:tcPr>
          <w:p w14:paraId="53C8C0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0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ED" w14:textId="77777777" w:rsidR="00A33413" w:rsidRPr="001F1AD2" w:rsidRDefault="005E5BBF">
            <w:pPr>
              <w:contextualSpacing/>
              <w:rPr>
                <w:rFonts w:ascii="Times New Roman" w:eastAsia="Times New Roman" w:hAnsi="Times New Roman" w:cs="Times New Roman"/>
                <w:sz w:val="20"/>
              </w:rPr>
            </w:pPr>
          </w:p>
        </w:tc>
      </w:tr>
      <w:tr w:rsidR="006A30E3" w14:paraId="53C8C0F6" w14:textId="77777777">
        <w:trPr>
          <w:trHeight w:val="300"/>
        </w:trPr>
        <w:tc>
          <w:tcPr>
            <w:tcW w:w="5760" w:type="dxa"/>
            <w:tcBorders>
              <w:top w:val="nil"/>
              <w:left w:val="nil"/>
              <w:bottom w:val="nil"/>
              <w:right w:val="nil"/>
            </w:tcBorders>
            <w:shd w:val="clear" w:color="auto" w:fill="auto"/>
            <w:noWrap/>
            <w:vAlign w:val="bottom"/>
            <w:hideMark/>
          </w:tcPr>
          <w:p w14:paraId="53C8C0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0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F5" w14:textId="77777777" w:rsidR="00A33413" w:rsidRPr="001F1AD2" w:rsidRDefault="005E5BBF">
            <w:pPr>
              <w:contextualSpacing/>
              <w:rPr>
                <w:rFonts w:ascii="Times New Roman" w:eastAsia="Times New Roman" w:hAnsi="Times New Roman" w:cs="Times New Roman"/>
                <w:sz w:val="20"/>
              </w:rPr>
            </w:pPr>
          </w:p>
        </w:tc>
      </w:tr>
      <w:tr w:rsidR="006A30E3" w14:paraId="53C8C0FE" w14:textId="77777777">
        <w:trPr>
          <w:trHeight w:val="300"/>
        </w:trPr>
        <w:tc>
          <w:tcPr>
            <w:tcW w:w="5760" w:type="dxa"/>
            <w:tcBorders>
              <w:top w:val="nil"/>
              <w:left w:val="nil"/>
              <w:bottom w:val="nil"/>
              <w:right w:val="nil"/>
            </w:tcBorders>
            <w:shd w:val="clear" w:color="auto" w:fill="auto"/>
            <w:noWrap/>
            <w:vAlign w:val="bottom"/>
            <w:hideMark/>
          </w:tcPr>
          <w:p w14:paraId="53C8C0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0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0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0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0F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0FD" w14:textId="77777777" w:rsidR="00A33413" w:rsidRPr="001F1AD2" w:rsidRDefault="005E5BBF">
            <w:pPr>
              <w:contextualSpacing/>
              <w:rPr>
                <w:rFonts w:ascii="Times New Roman" w:eastAsia="Times New Roman" w:hAnsi="Times New Roman" w:cs="Times New Roman"/>
                <w:sz w:val="20"/>
              </w:rPr>
            </w:pPr>
          </w:p>
        </w:tc>
      </w:tr>
      <w:tr w:rsidR="006A30E3" w14:paraId="53C8C106" w14:textId="77777777">
        <w:trPr>
          <w:trHeight w:val="300"/>
        </w:trPr>
        <w:tc>
          <w:tcPr>
            <w:tcW w:w="5760" w:type="dxa"/>
            <w:tcBorders>
              <w:top w:val="nil"/>
              <w:left w:val="nil"/>
              <w:bottom w:val="nil"/>
              <w:right w:val="nil"/>
            </w:tcBorders>
            <w:shd w:val="clear" w:color="auto" w:fill="auto"/>
            <w:noWrap/>
            <w:vAlign w:val="bottom"/>
            <w:hideMark/>
          </w:tcPr>
          <w:p w14:paraId="53C8C0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1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1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0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05" w14:textId="77777777" w:rsidR="00A33413" w:rsidRPr="001F1AD2" w:rsidRDefault="005E5BBF">
            <w:pPr>
              <w:contextualSpacing/>
              <w:rPr>
                <w:rFonts w:ascii="Times New Roman" w:eastAsia="Times New Roman" w:hAnsi="Times New Roman" w:cs="Times New Roman"/>
                <w:sz w:val="20"/>
              </w:rPr>
            </w:pPr>
          </w:p>
        </w:tc>
      </w:tr>
      <w:tr w:rsidR="006A30E3" w14:paraId="53C8C10E" w14:textId="77777777">
        <w:trPr>
          <w:trHeight w:val="300"/>
        </w:trPr>
        <w:tc>
          <w:tcPr>
            <w:tcW w:w="5760" w:type="dxa"/>
            <w:tcBorders>
              <w:top w:val="nil"/>
              <w:left w:val="nil"/>
              <w:bottom w:val="nil"/>
              <w:right w:val="nil"/>
            </w:tcBorders>
            <w:shd w:val="clear" w:color="auto" w:fill="auto"/>
            <w:noWrap/>
            <w:vAlign w:val="bottom"/>
            <w:hideMark/>
          </w:tcPr>
          <w:p w14:paraId="53C8C1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1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1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0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0D" w14:textId="77777777" w:rsidR="00A33413" w:rsidRPr="001F1AD2" w:rsidRDefault="005E5BBF">
            <w:pPr>
              <w:contextualSpacing/>
              <w:rPr>
                <w:rFonts w:ascii="Times New Roman" w:eastAsia="Times New Roman" w:hAnsi="Times New Roman" w:cs="Times New Roman"/>
                <w:sz w:val="20"/>
              </w:rPr>
            </w:pPr>
          </w:p>
        </w:tc>
      </w:tr>
      <w:tr w:rsidR="006A30E3" w14:paraId="53C8C116" w14:textId="77777777">
        <w:trPr>
          <w:trHeight w:val="300"/>
        </w:trPr>
        <w:tc>
          <w:tcPr>
            <w:tcW w:w="5760" w:type="dxa"/>
            <w:tcBorders>
              <w:top w:val="nil"/>
              <w:left w:val="nil"/>
              <w:bottom w:val="nil"/>
              <w:right w:val="nil"/>
            </w:tcBorders>
            <w:shd w:val="clear" w:color="auto" w:fill="auto"/>
            <w:noWrap/>
            <w:vAlign w:val="bottom"/>
            <w:hideMark/>
          </w:tcPr>
          <w:p w14:paraId="53C8C1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1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1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15" w14:textId="77777777" w:rsidR="00A33413" w:rsidRPr="001F1AD2" w:rsidRDefault="005E5BBF">
            <w:pPr>
              <w:contextualSpacing/>
              <w:rPr>
                <w:rFonts w:ascii="Times New Roman" w:eastAsia="Times New Roman" w:hAnsi="Times New Roman" w:cs="Times New Roman"/>
                <w:sz w:val="20"/>
              </w:rPr>
            </w:pPr>
          </w:p>
        </w:tc>
      </w:tr>
      <w:tr w:rsidR="006A30E3" w14:paraId="53C8C11E" w14:textId="77777777">
        <w:trPr>
          <w:trHeight w:val="300"/>
        </w:trPr>
        <w:tc>
          <w:tcPr>
            <w:tcW w:w="5760" w:type="dxa"/>
            <w:tcBorders>
              <w:top w:val="nil"/>
              <w:left w:val="nil"/>
              <w:bottom w:val="nil"/>
              <w:right w:val="nil"/>
            </w:tcBorders>
            <w:shd w:val="clear" w:color="auto" w:fill="auto"/>
            <w:noWrap/>
            <w:vAlign w:val="bottom"/>
            <w:hideMark/>
          </w:tcPr>
          <w:p w14:paraId="53C8C1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1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1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1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1D" w14:textId="77777777" w:rsidR="00A33413" w:rsidRPr="001F1AD2" w:rsidRDefault="005E5BBF">
            <w:pPr>
              <w:contextualSpacing/>
              <w:rPr>
                <w:rFonts w:ascii="Times New Roman" w:eastAsia="Times New Roman" w:hAnsi="Times New Roman" w:cs="Times New Roman"/>
                <w:sz w:val="20"/>
              </w:rPr>
            </w:pPr>
          </w:p>
        </w:tc>
      </w:tr>
      <w:tr w:rsidR="006A30E3" w14:paraId="53C8C125" w14:textId="77777777">
        <w:trPr>
          <w:trHeight w:val="300"/>
        </w:trPr>
        <w:tc>
          <w:tcPr>
            <w:tcW w:w="6240" w:type="dxa"/>
            <w:gridSpan w:val="2"/>
            <w:tcBorders>
              <w:top w:val="nil"/>
              <w:left w:val="nil"/>
              <w:bottom w:val="nil"/>
              <w:right w:val="nil"/>
            </w:tcBorders>
            <w:shd w:val="clear" w:color="auto" w:fill="auto"/>
            <w:noWrap/>
            <w:vAlign w:val="bottom"/>
            <w:hideMark/>
          </w:tcPr>
          <w:p w14:paraId="53C8C11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12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2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24" w14:textId="77777777" w:rsidR="00A33413" w:rsidRPr="001F1AD2" w:rsidRDefault="005E5BBF">
            <w:pPr>
              <w:contextualSpacing/>
              <w:rPr>
                <w:rFonts w:ascii="Times New Roman" w:eastAsia="Times New Roman" w:hAnsi="Times New Roman" w:cs="Times New Roman"/>
                <w:sz w:val="20"/>
              </w:rPr>
            </w:pPr>
          </w:p>
        </w:tc>
      </w:tr>
      <w:tr w:rsidR="006A30E3" w14:paraId="53C8C12D" w14:textId="77777777">
        <w:trPr>
          <w:trHeight w:val="300"/>
        </w:trPr>
        <w:tc>
          <w:tcPr>
            <w:tcW w:w="5760" w:type="dxa"/>
            <w:tcBorders>
              <w:top w:val="nil"/>
              <w:left w:val="nil"/>
              <w:bottom w:val="nil"/>
              <w:right w:val="nil"/>
            </w:tcBorders>
            <w:shd w:val="clear" w:color="auto" w:fill="auto"/>
            <w:noWrap/>
            <w:vAlign w:val="bottom"/>
            <w:hideMark/>
          </w:tcPr>
          <w:p w14:paraId="53C8C12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2C" w14:textId="77777777" w:rsidR="00A33413" w:rsidRPr="001F1AD2" w:rsidRDefault="005E5BBF">
            <w:pPr>
              <w:contextualSpacing/>
              <w:rPr>
                <w:rFonts w:ascii="Times New Roman" w:eastAsia="Times New Roman" w:hAnsi="Times New Roman" w:cs="Times New Roman"/>
                <w:sz w:val="20"/>
              </w:rPr>
            </w:pPr>
          </w:p>
        </w:tc>
      </w:tr>
      <w:tr w:rsidR="006A30E3" w14:paraId="53C8C130" w14:textId="77777777">
        <w:trPr>
          <w:trHeight w:val="300"/>
        </w:trPr>
        <w:tc>
          <w:tcPr>
            <w:tcW w:w="5760" w:type="dxa"/>
            <w:tcBorders>
              <w:top w:val="nil"/>
              <w:left w:val="nil"/>
              <w:bottom w:val="nil"/>
              <w:right w:val="nil"/>
            </w:tcBorders>
            <w:shd w:val="clear" w:color="auto" w:fill="auto"/>
            <w:noWrap/>
            <w:vAlign w:val="bottom"/>
            <w:hideMark/>
          </w:tcPr>
          <w:p w14:paraId="53C8C12E"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12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155 όπως τροποποιήθηκε   ΔΕΚΤΟ </w:t>
            </w:r>
            <w:r w:rsidRPr="001F1AD2">
              <w:rPr>
                <w:rFonts w:ascii="Calibri" w:eastAsia="Times New Roman" w:hAnsi="Calibri" w:cs="Times New Roman"/>
                <w:color w:val="000000"/>
                <w:sz w:val="22"/>
                <w:szCs w:val="22"/>
              </w:rPr>
              <w:t>ΚΑΤΑ ΠΛΕΙΟΨΗΦΙΑ</w:t>
            </w:r>
          </w:p>
        </w:tc>
      </w:tr>
      <w:tr w:rsidR="006A30E3" w14:paraId="53C8C138" w14:textId="77777777">
        <w:trPr>
          <w:trHeight w:val="300"/>
        </w:trPr>
        <w:tc>
          <w:tcPr>
            <w:tcW w:w="5760" w:type="dxa"/>
            <w:tcBorders>
              <w:top w:val="nil"/>
              <w:left w:val="nil"/>
              <w:bottom w:val="nil"/>
              <w:right w:val="nil"/>
            </w:tcBorders>
            <w:shd w:val="clear" w:color="auto" w:fill="auto"/>
            <w:noWrap/>
            <w:vAlign w:val="bottom"/>
            <w:hideMark/>
          </w:tcPr>
          <w:p w14:paraId="53C8C1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1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37" w14:textId="77777777" w:rsidR="00A33413" w:rsidRPr="001F1AD2" w:rsidRDefault="005E5BBF">
            <w:pPr>
              <w:contextualSpacing/>
              <w:rPr>
                <w:rFonts w:ascii="Times New Roman" w:eastAsia="Times New Roman" w:hAnsi="Times New Roman" w:cs="Times New Roman"/>
                <w:sz w:val="20"/>
              </w:rPr>
            </w:pPr>
          </w:p>
        </w:tc>
      </w:tr>
      <w:tr w:rsidR="006A30E3" w14:paraId="53C8C140" w14:textId="77777777">
        <w:trPr>
          <w:trHeight w:val="300"/>
        </w:trPr>
        <w:tc>
          <w:tcPr>
            <w:tcW w:w="5760" w:type="dxa"/>
            <w:tcBorders>
              <w:top w:val="nil"/>
              <w:left w:val="nil"/>
              <w:bottom w:val="nil"/>
              <w:right w:val="nil"/>
            </w:tcBorders>
            <w:shd w:val="clear" w:color="auto" w:fill="auto"/>
            <w:noWrap/>
            <w:vAlign w:val="bottom"/>
            <w:hideMark/>
          </w:tcPr>
          <w:p w14:paraId="53C8C1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1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3F" w14:textId="77777777" w:rsidR="00A33413" w:rsidRPr="001F1AD2" w:rsidRDefault="005E5BBF">
            <w:pPr>
              <w:contextualSpacing/>
              <w:rPr>
                <w:rFonts w:ascii="Times New Roman" w:eastAsia="Times New Roman" w:hAnsi="Times New Roman" w:cs="Times New Roman"/>
                <w:sz w:val="20"/>
              </w:rPr>
            </w:pPr>
          </w:p>
        </w:tc>
      </w:tr>
      <w:tr w:rsidR="006A30E3" w14:paraId="53C8C148" w14:textId="77777777">
        <w:trPr>
          <w:trHeight w:val="300"/>
        </w:trPr>
        <w:tc>
          <w:tcPr>
            <w:tcW w:w="5760" w:type="dxa"/>
            <w:tcBorders>
              <w:top w:val="nil"/>
              <w:left w:val="nil"/>
              <w:bottom w:val="nil"/>
              <w:right w:val="nil"/>
            </w:tcBorders>
            <w:shd w:val="clear" w:color="auto" w:fill="auto"/>
            <w:noWrap/>
            <w:vAlign w:val="bottom"/>
            <w:hideMark/>
          </w:tcPr>
          <w:p w14:paraId="53C8C1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1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4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4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47" w14:textId="77777777" w:rsidR="00A33413" w:rsidRPr="001F1AD2" w:rsidRDefault="005E5BBF">
            <w:pPr>
              <w:contextualSpacing/>
              <w:rPr>
                <w:rFonts w:ascii="Times New Roman" w:eastAsia="Times New Roman" w:hAnsi="Times New Roman" w:cs="Times New Roman"/>
                <w:sz w:val="20"/>
              </w:rPr>
            </w:pPr>
          </w:p>
        </w:tc>
      </w:tr>
      <w:tr w:rsidR="006A30E3" w14:paraId="53C8C150" w14:textId="77777777">
        <w:trPr>
          <w:trHeight w:val="300"/>
        </w:trPr>
        <w:tc>
          <w:tcPr>
            <w:tcW w:w="5760" w:type="dxa"/>
            <w:tcBorders>
              <w:top w:val="nil"/>
              <w:left w:val="nil"/>
              <w:bottom w:val="nil"/>
              <w:right w:val="nil"/>
            </w:tcBorders>
            <w:shd w:val="clear" w:color="auto" w:fill="auto"/>
            <w:noWrap/>
            <w:vAlign w:val="bottom"/>
            <w:hideMark/>
          </w:tcPr>
          <w:p w14:paraId="53C8C1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1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4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1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4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4F" w14:textId="77777777" w:rsidR="00A33413" w:rsidRPr="001F1AD2" w:rsidRDefault="005E5BBF">
            <w:pPr>
              <w:contextualSpacing/>
              <w:rPr>
                <w:rFonts w:ascii="Times New Roman" w:eastAsia="Times New Roman" w:hAnsi="Times New Roman" w:cs="Times New Roman"/>
                <w:sz w:val="20"/>
              </w:rPr>
            </w:pPr>
          </w:p>
        </w:tc>
      </w:tr>
      <w:tr w:rsidR="006A30E3" w14:paraId="53C8C158" w14:textId="77777777">
        <w:trPr>
          <w:trHeight w:val="300"/>
        </w:trPr>
        <w:tc>
          <w:tcPr>
            <w:tcW w:w="5760" w:type="dxa"/>
            <w:tcBorders>
              <w:top w:val="nil"/>
              <w:left w:val="nil"/>
              <w:bottom w:val="nil"/>
              <w:right w:val="nil"/>
            </w:tcBorders>
            <w:shd w:val="clear" w:color="auto" w:fill="auto"/>
            <w:noWrap/>
            <w:vAlign w:val="bottom"/>
            <w:hideMark/>
          </w:tcPr>
          <w:p w14:paraId="53C8C1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1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1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57" w14:textId="77777777" w:rsidR="00A33413" w:rsidRPr="001F1AD2" w:rsidRDefault="005E5BBF">
            <w:pPr>
              <w:contextualSpacing/>
              <w:rPr>
                <w:rFonts w:ascii="Times New Roman" w:eastAsia="Times New Roman" w:hAnsi="Times New Roman" w:cs="Times New Roman"/>
                <w:sz w:val="20"/>
              </w:rPr>
            </w:pPr>
          </w:p>
        </w:tc>
      </w:tr>
      <w:tr w:rsidR="006A30E3" w14:paraId="53C8C160" w14:textId="77777777">
        <w:trPr>
          <w:trHeight w:val="300"/>
        </w:trPr>
        <w:tc>
          <w:tcPr>
            <w:tcW w:w="5760" w:type="dxa"/>
            <w:tcBorders>
              <w:top w:val="nil"/>
              <w:left w:val="nil"/>
              <w:bottom w:val="nil"/>
              <w:right w:val="nil"/>
            </w:tcBorders>
            <w:shd w:val="clear" w:color="auto" w:fill="auto"/>
            <w:noWrap/>
            <w:vAlign w:val="bottom"/>
            <w:hideMark/>
          </w:tcPr>
          <w:p w14:paraId="53C8C1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1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5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5F" w14:textId="77777777" w:rsidR="00A33413" w:rsidRPr="001F1AD2" w:rsidRDefault="005E5BBF">
            <w:pPr>
              <w:contextualSpacing/>
              <w:rPr>
                <w:rFonts w:ascii="Times New Roman" w:eastAsia="Times New Roman" w:hAnsi="Times New Roman" w:cs="Times New Roman"/>
                <w:sz w:val="20"/>
              </w:rPr>
            </w:pPr>
          </w:p>
        </w:tc>
      </w:tr>
      <w:tr w:rsidR="006A30E3" w14:paraId="53C8C168" w14:textId="77777777">
        <w:trPr>
          <w:trHeight w:val="300"/>
        </w:trPr>
        <w:tc>
          <w:tcPr>
            <w:tcW w:w="5760" w:type="dxa"/>
            <w:tcBorders>
              <w:top w:val="nil"/>
              <w:left w:val="nil"/>
              <w:bottom w:val="nil"/>
              <w:right w:val="nil"/>
            </w:tcBorders>
            <w:shd w:val="clear" w:color="auto" w:fill="auto"/>
            <w:noWrap/>
            <w:vAlign w:val="bottom"/>
            <w:hideMark/>
          </w:tcPr>
          <w:p w14:paraId="53C8C16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16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6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6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67" w14:textId="77777777" w:rsidR="00A33413" w:rsidRPr="001F1AD2" w:rsidRDefault="005E5BBF">
            <w:pPr>
              <w:contextualSpacing/>
              <w:rPr>
                <w:rFonts w:ascii="Times New Roman" w:eastAsia="Times New Roman" w:hAnsi="Times New Roman" w:cs="Times New Roman"/>
                <w:sz w:val="20"/>
              </w:rPr>
            </w:pPr>
          </w:p>
        </w:tc>
      </w:tr>
      <w:tr w:rsidR="006A30E3" w14:paraId="53C8C16F" w14:textId="77777777">
        <w:trPr>
          <w:trHeight w:val="300"/>
        </w:trPr>
        <w:tc>
          <w:tcPr>
            <w:tcW w:w="6240" w:type="dxa"/>
            <w:gridSpan w:val="2"/>
            <w:tcBorders>
              <w:top w:val="nil"/>
              <w:left w:val="nil"/>
              <w:bottom w:val="nil"/>
              <w:right w:val="nil"/>
            </w:tcBorders>
            <w:shd w:val="clear" w:color="auto" w:fill="auto"/>
            <w:noWrap/>
            <w:vAlign w:val="bottom"/>
            <w:hideMark/>
          </w:tcPr>
          <w:p w14:paraId="53C8C16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16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6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6E" w14:textId="77777777" w:rsidR="00A33413" w:rsidRPr="001F1AD2" w:rsidRDefault="005E5BBF">
            <w:pPr>
              <w:contextualSpacing/>
              <w:rPr>
                <w:rFonts w:ascii="Times New Roman" w:eastAsia="Times New Roman" w:hAnsi="Times New Roman" w:cs="Times New Roman"/>
                <w:sz w:val="20"/>
              </w:rPr>
            </w:pPr>
          </w:p>
        </w:tc>
      </w:tr>
      <w:tr w:rsidR="006A30E3" w14:paraId="53C8C177" w14:textId="77777777">
        <w:trPr>
          <w:trHeight w:val="300"/>
        </w:trPr>
        <w:tc>
          <w:tcPr>
            <w:tcW w:w="5760" w:type="dxa"/>
            <w:tcBorders>
              <w:top w:val="nil"/>
              <w:left w:val="nil"/>
              <w:bottom w:val="nil"/>
              <w:right w:val="nil"/>
            </w:tcBorders>
            <w:shd w:val="clear" w:color="auto" w:fill="auto"/>
            <w:noWrap/>
            <w:vAlign w:val="bottom"/>
            <w:hideMark/>
          </w:tcPr>
          <w:p w14:paraId="53C8C17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7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76" w14:textId="77777777" w:rsidR="00A33413" w:rsidRPr="001F1AD2" w:rsidRDefault="005E5BBF">
            <w:pPr>
              <w:contextualSpacing/>
              <w:rPr>
                <w:rFonts w:ascii="Times New Roman" w:eastAsia="Times New Roman" w:hAnsi="Times New Roman" w:cs="Times New Roman"/>
                <w:sz w:val="20"/>
              </w:rPr>
            </w:pPr>
          </w:p>
        </w:tc>
      </w:tr>
      <w:tr w:rsidR="006A30E3" w14:paraId="53C8C17A" w14:textId="77777777">
        <w:trPr>
          <w:trHeight w:val="300"/>
        </w:trPr>
        <w:tc>
          <w:tcPr>
            <w:tcW w:w="5760" w:type="dxa"/>
            <w:tcBorders>
              <w:top w:val="nil"/>
              <w:left w:val="nil"/>
              <w:bottom w:val="nil"/>
              <w:right w:val="nil"/>
            </w:tcBorders>
            <w:shd w:val="clear" w:color="auto" w:fill="auto"/>
            <w:noWrap/>
            <w:vAlign w:val="bottom"/>
            <w:hideMark/>
          </w:tcPr>
          <w:p w14:paraId="53C8C178"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17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156 όπως τροποποιήθηκε   ΔΕΚΤΟ ΚΑΤΑ ΠΛΕΙΟΨΗΦΙΑ</w:t>
            </w:r>
          </w:p>
        </w:tc>
      </w:tr>
      <w:tr w:rsidR="006A30E3" w14:paraId="53C8C182" w14:textId="77777777">
        <w:trPr>
          <w:trHeight w:val="300"/>
        </w:trPr>
        <w:tc>
          <w:tcPr>
            <w:tcW w:w="5760" w:type="dxa"/>
            <w:tcBorders>
              <w:top w:val="nil"/>
              <w:left w:val="nil"/>
              <w:bottom w:val="nil"/>
              <w:right w:val="nil"/>
            </w:tcBorders>
            <w:shd w:val="clear" w:color="auto" w:fill="auto"/>
            <w:noWrap/>
            <w:vAlign w:val="bottom"/>
            <w:hideMark/>
          </w:tcPr>
          <w:p w14:paraId="53C8C1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1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7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7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81" w14:textId="77777777" w:rsidR="00A33413" w:rsidRPr="001F1AD2" w:rsidRDefault="005E5BBF">
            <w:pPr>
              <w:contextualSpacing/>
              <w:rPr>
                <w:rFonts w:ascii="Times New Roman" w:eastAsia="Times New Roman" w:hAnsi="Times New Roman" w:cs="Times New Roman"/>
                <w:sz w:val="20"/>
              </w:rPr>
            </w:pPr>
          </w:p>
        </w:tc>
      </w:tr>
      <w:tr w:rsidR="006A30E3" w14:paraId="53C8C18A" w14:textId="77777777">
        <w:trPr>
          <w:trHeight w:val="300"/>
        </w:trPr>
        <w:tc>
          <w:tcPr>
            <w:tcW w:w="5760" w:type="dxa"/>
            <w:tcBorders>
              <w:top w:val="nil"/>
              <w:left w:val="nil"/>
              <w:bottom w:val="nil"/>
              <w:right w:val="nil"/>
            </w:tcBorders>
            <w:shd w:val="clear" w:color="auto" w:fill="auto"/>
            <w:noWrap/>
            <w:vAlign w:val="bottom"/>
            <w:hideMark/>
          </w:tcPr>
          <w:p w14:paraId="53C8C1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1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8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8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8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8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89" w14:textId="77777777" w:rsidR="00A33413" w:rsidRPr="001F1AD2" w:rsidRDefault="005E5BBF">
            <w:pPr>
              <w:contextualSpacing/>
              <w:rPr>
                <w:rFonts w:ascii="Times New Roman" w:eastAsia="Times New Roman" w:hAnsi="Times New Roman" w:cs="Times New Roman"/>
                <w:sz w:val="20"/>
              </w:rPr>
            </w:pPr>
          </w:p>
        </w:tc>
      </w:tr>
      <w:tr w:rsidR="006A30E3" w14:paraId="53C8C192" w14:textId="77777777">
        <w:trPr>
          <w:trHeight w:val="300"/>
        </w:trPr>
        <w:tc>
          <w:tcPr>
            <w:tcW w:w="5760" w:type="dxa"/>
            <w:tcBorders>
              <w:top w:val="nil"/>
              <w:left w:val="nil"/>
              <w:bottom w:val="nil"/>
              <w:right w:val="nil"/>
            </w:tcBorders>
            <w:shd w:val="clear" w:color="auto" w:fill="auto"/>
            <w:noWrap/>
            <w:vAlign w:val="bottom"/>
            <w:hideMark/>
          </w:tcPr>
          <w:p w14:paraId="53C8C1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1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8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8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8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9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91" w14:textId="77777777" w:rsidR="00A33413" w:rsidRPr="001F1AD2" w:rsidRDefault="005E5BBF">
            <w:pPr>
              <w:contextualSpacing/>
              <w:rPr>
                <w:rFonts w:ascii="Times New Roman" w:eastAsia="Times New Roman" w:hAnsi="Times New Roman" w:cs="Times New Roman"/>
                <w:sz w:val="20"/>
              </w:rPr>
            </w:pPr>
          </w:p>
        </w:tc>
      </w:tr>
      <w:tr w:rsidR="006A30E3" w14:paraId="53C8C19A" w14:textId="77777777">
        <w:trPr>
          <w:trHeight w:val="300"/>
        </w:trPr>
        <w:tc>
          <w:tcPr>
            <w:tcW w:w="5760" w:type="dxa"/>
            <w:tcBorders>
              <w:top w:val="nil"/>
              <w:left w:val="nil"/>
              <w:bottom w:val="nil"/>
              <w:right w:val="nil"/>
            </w:tcBorders>
            <w:shd w:val="clear" w:color="auto" w:fill="auto"/>
            <w:noWrap/>
            <w:vAlign w:val="bottom"/>
            <w:hideMark/>
          </w:tcPr>
          <w:p w14:paraId="53C8C1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1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9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19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9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99" w14:textId="77777777" w:rsidR="00A33413" w:rsidRPr="001F1AD2" w:rsidRDefault="005E5BBF">
            <w:pPr>
              <w:contextualSpacing/>
              <w:rPr>
                <w:rFonts w:ascii="Times New Roman" w:eastAsia="Times New Roman" w:hAnsi="Times New Roman" w:cs="Times New Roman"/>
                <w:sz w:val="20"/>
              </w:rPr>
            </w:pPr>
          </w:p>
        </w:tc>
      </w:tr>
      <w:tr w:rsidR="006A30E3" w14:paraId="53C8C1A2" w14:textId="77777777">
        <w:trPr>
          <w:trHeight w:val="300"/>
        </w:trPr>
        <w:tc>
          <w:tcPr>
            <w:tcW w:w="5760" w:type="dxa"/>
            <w:tcBorders>
              <w:top w:val="nil"/>
              <w:left w:val="nil"/>
              <w:bottom w:val="nil"/>
              <w:right w:val="nil"/>
            </w:tcBorders>
            <w:shd w:val="clear" w:color="auto" w:fill="auto"/>
            <w:noWrap/>
            <w:vAlign w:val="bottom"/>
            <w:hideMark/>
          </w:tcPr>
          <w:p w14:paraId="53C8C19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19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9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19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A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A1" w14:textId="77777777" w:rsidR="00A33413" w:rsidRPr="001F1AD2" w:rsidRDefault="005E5BBF">
            <w:pPr>
              <w:contextualSpacing/>
              <w:rPr>
                <w:rFonts w:ascii="Times New Roman" w:eastAsia="Times New Roman" w:hAnsi="Times New Roman" w:cs="Times New Roman"/>
                <w:sz w:val="20"/>
              </w:rPr>
            </w:pPr>
          </w:p>
        </w:tc>
      </w:tr>
      <w:tr w:rsidR="006A30E3" w14:paraId="53C8C1AA" w14:textId="77777777">
        <w:trPr>
          <w:trHeight w:val="300"/>
        </w:trPr>
        <w:tc>
          <w:tcPr>
            <w:tcW w:w="5760" w:type="dxa"/>
            <w:tcBorders>
              <w:top w:val="nil"/>
              <w:left w:val="nil"/>
              <w:bottom w:val="nil"/>
              <w:right w:val="nil"/>
            </w:tcBorders>
            <w:shd w:val="clear" w:color="auto" w:fill="auto"/>
            <w:noWrap/>
            <w:vAlign w:val="bottom"/>
            <w:hideMark/>
          </w:tcPr>
          <w:p w14:paraId="53C8C1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1A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A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A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A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A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A9" w14:textId="77777777" w:rsidR="00A33413" w:rsidRPr="001F1AD2" w:rsidRDefault="005E5BBF">
            <w:pPr>
              <w:contextualSpacing/>
              <w:rPr>
                <w:rFonts w:ascii="Times New Roman" w:eastAsia="Times New Roman" w:hAnsi="Times New Roman" w:cs="Times New Roman"/>
                <w:sz w:val="20"/>
              </w:rPr>
            </w:pPr>
          </w:p>
        </w:tc>
      </w:tr>
      <w:tr w:rsidR="006A30E3" w14:paraId="53C8C1B2" w14:textId="77777777">
        <w:trPr>
          <w:trHeight w:val="300"/>
        </w:trPr>
        <w:tc>
          <w:tcPr>
            <w:tcW w:w="5760" w:type="dxa"/>
            <w:tcBorders>
              <w:top w:val="nil"/>
              <w:left w:val="nil"/>
              <w:bottom w:val="nil"/>
              <w:right w:val="nil"/>
            </w:tcBorders>
            <w:shd w:val="clear" w:color="auto" w:fill="auto"/>
            <w:noWrap/>
            <w:vAlign w:val="bottom"/>
            <w:hideMark/>
          </w:tcPr>
          <w:p w14:paraId="53C8C1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1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A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B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B1" w14:textId="77777777" w:rsidR="00A33413" w:rsidRPr="001F1AD2" w:rsidRDefault="005E5BBF">
            <w:pPr>
              <w:contextualSpacing/>
              <w:rPr>
                <w:rFonts w:ascii="Times New Roman" w:eastAsia="Times New Roman" w:hAnsi="Times New Roman" w:cs="Times New Roman"/>
                <w:sz w:val="20"/>
              </w:rPr>
            </w:pPr>
          </w:p>
        </w:tc>
      </w:tr>
      <w:tr w:rsidR="006A30E3" w14:paraId="53C8C1B9" w14:textId="77777777">
        <w:trPr>
          <w:trHeight w:val="300"/>
        </w:trPr>
        <w:tc>
          <w:tcPr>
            <w:tcW w:w="6240" w:type="dxa"/>
            <w:gridSpan w:val="2"/>
            <w:tcBorders>
              <w:top w:val="nil"/>
              <w:left w:val="nil"/>
              <w:bottom w:val="nil"/>
              <w:right w:val="nil"/>
            </w:tcBorders>
            <w:shd w:val="clear" w:color="auto" w:fill="auto"/>
            <w:noWrap/>
            <w:vAlign w:val="bottom"/>
            <w:hideMark/>
          </w:tcPr>
          <w:p w14:paraId="53C8C1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1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B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B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B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B8" w14:textId="77777777" w:rsidR="00A33413" w:rsidRPr="001F1AD2" w:rsidRDefault="005E5BBF">
            <w:pPr>
              <w:contextualSpacing/>
              <w:rPr>
                <w:rFonts w:ascii="Times New Roman" w:eastAsia="Times New Roman" w:hAnsi="Times New Roman" w:cs="Times New Roman"/>
                <w:sz w:val="20"/>
              </w:rPr>
            </w:pPr>
          </w:p>
        </w:tc>
      </w:tr>
      <w:tr w:rsidR="006A30E3" w14:paraId="53C8C1C1" w14:textId="77777777">
        <w:trPr>
          <w:trHeight w:val="300"/>
        </w:trPr>
        <w:tc>
          <w:tcPr>
            <w:tcW w:w="5760" w:type="dxa"/>
            <w:tcBorders>
              <w:top w:val="nil"/>
              <w:left w:val="nil"/>
              <w:bottom w:val="nil"/>
              <w:right w:val="nil"/>
            </w:tcBorders>
            <w:shd w:val="clear" w:color="auto" w:fill="auto"/>
            <w:noWrap/>
            <w:vAlign w:val="bottom"/>
            <w:hideMark/>
          </w:tcPr>
          <w:p w14:paraId="53C8C1B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B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B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B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C0" w14:textId="77777777" w:rsidR="00A33413" w:rsidRPr="001F1AD2" w:rsidRDefault="005E5BBF">
            <w:pPr>
              <w:contextualSpacing/>
              <w:rPr>
                <w:rFonts w:ascii="Times New Roman" w:eastAsia="Times New Roman" w:hAnsi="Times New Roman" w:cs="Times New Roman"/>
                <w:sz w:val="20"/>
              </w:rPr>
            </w:pPr>
          </w:p>
        </w:tc>
      </w:tr>
      <w:tr w:rsidR="006A30E3" w14:paraId="53C8C1C4" w14:textId="77777777">
        <w:trPr>
          <w:trHeight w:val="300"/>
        </w:trPr>
        <w:tc>
          <w:tcPr>
            <w:tcW w:w="5760" w:type="dxa"/>
            <w:tcBorders>
              <w:top w:val="nil"/>
              <w:left w:val="nil"/>
              <w:bottom w:val="nil"/>
              <w:right w:val="nil"/>
            </w:tcBorders>
            <w:shd w:val="clear" w:color="auto" w:fill="auto"/>
            <w:noWrap/>
            <w:vAlign w:val="bottom"/>
            <w:hideMark/>
          </w:tcPr>
          <w:p w14:paraId="53C8C1C2"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1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157 όπως τροποποιήθηκε   ΔΕΚΤΟ ΚΑΤΑ ΠΛΕΙΟΨΗΦΙΑ</w:t>
            </w:r>
          </w:p>
        </w:tc>
      </w:tr>
      <w:tr w:rsidR="006A30E3" w14:paraId="53C8C1CC" w14:textId="77777777">
        <w:trPr>
          <w:trHeight w:val="300"/>
        </w:trPr>
        <w:tc>
          <w:tcPr>
            <w:tcW w:w="5760" w:type="dxa"/>
            <w:tcBorders>
              <w:top w:val="nil"/>
              <w:left w:val="nil"/>
              <w:bottom w:val="nil"/>
              <w:right w:val="nil"/>
            </w:tcBorders>
            <w:shd w:val="clear" w:color="auto" w:fill="auto"/>
            <w:noWrap/>
            <w:vAlign w:val="bottom"/>
            <w:hideMark/>
          </w:tcPr>
          <w:p w14:paraId="53C8C1C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1C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C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C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CB" w14:textId="77777777" w:rsidR="00A33413" w:rsidRPr="001F1AD2" w:rsidRDefault="005E5BBF">
            <w:pPr>
              <w:contextualSpacing/>
              <w:rPr>
                <w:rFonts w:ascii="Times New Roman" w:eastAsia="Times New Roman" w:hAnsi="Times New Roman" w:cs="Times New Roman"/>
                <w:sz w:val="20"/>
              </w:rPr>
            </w:pPr>
          </w:p>
        </w:tc>
      </w:tr>
      <w:tr w:rsidR="006A30E3" w14:paraId="53C8C1D4" w14:textId="77777777">
        <w:trPr>
          <w:trHeight w:val="300"/>
        </w:trPr>
        <w:tc>
          <w:tcPr>
            <w:tcW w:w="5760" w:type="dxa"/>
            <w:tcBorders>
              <w:top w:val="nil"/>
              <w:left w:val="nil"/>
              <w:bottom w:val="nil"/>
              <w:right w:val="nil"/>
            </w:tcBorders>
            <w:shd w:val="clear" w:color="auto" w:fill="auto"/>
            <w:noWrap/>
            <w:vAlign w:val="bottom"/>
            <w:hideMark/>
          </w:tcPr>
          <w:p w14:paraId="53C8C1C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1C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C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D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D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D3" w14:textId="77777777" w:rsidR="00A33413" w:rsidRPr="001F1AD2" w:rsidRDefault="005E5BBF">
            <w:pPr>
              <w:contextualSpacing/>
              <w:rPr>
                <w:rFonts w:ascii="Times New Roman" w:eastAsia="Times New Roman" w:hAnsi="Times New Roman" w:cs="Times New Roman"/>
                <w:sz w:val="20"/>
              </w:rPr>
            </w:pPr>
          </w:p>
        </w:tc>
      </w:tr>
      <w:tr w:rsidR="006A30E3" w14:paraId="53C8C1DC" w14:textId="77777777">
        <w:trPr>
          <w:trHeight w:val="300"/>
        </w:trPr>
        <w:tc>
          <w:tcPr>
            <w:tcW w:w="5760" w:type="dxa"/>
            <w:tcBorders>
              <w:top w:val="nil"/>
              <w:left w:val="nil"/>
              <w:bottom w:val="nil"/>
              <w:right w:val="nil"/>
            </w:tcBorders>
            <w:shd w:val="clear" w:color="auto" w:fill="auto"/>
            <w:noWrap/>
            <w:vAlign w:val="bottom"/>
            <w:hideMark/>
          </w:tcPr>
          <w:p w14:paraId="53C8C1D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1D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D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D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D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D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DB" w14:textId="77777777" w:rsidR="00A33413" w:rsidRPr="001F1AD2" w:rsidRDefault="005E5BBF">
            <w:pPr>
              <w:contextualSpacing/>
              <w:rPr>
                <w:rFonts w:ascii="Times New Roman" w:eastAsia="Times New Roman" w:hAnsi="Times New Roman" w:cs="Times New Roman"/>
                <w:sz w:val="20"/>
              </w:rPr>
            </w:pPr>
          </w:p>
        </w:tc>
      </w:tr>
      <w:tr w:rsidR="006A30E3" w14:paraId="53C8C1E4" w14:textId="77777777">
        <w:trPr>
          <w:trHeight w:val="300"/>
        </w:trPr>
        <w:tc>
          <w:tcPr>
            <w:tcW w:w="5760" w:type="dxa"/>
            <w:tcBorders>
              <w:top w:val="nil"/>
              <w:left w:val="nil"/>
              <w:bottom w:val="nil"/>
              <w:right w:val="nil"/>
            </w:tcBorders>
            <w:shd w:val="clear" w:color="auto" w:fill="auto"/>
            <w:noWrap/>
            <w:vAlign w:val="bottom"/>
            <w:hideMark/>
          </w:tcPr>
          <w:p w14:paraId="53C8C1D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1D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1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E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E3" w14:textId="77777777" w:rsidR="00A33413" w:rsidRPr="001F1AD2" w:rsidRDefault="005E5BBF">
            <w:pPr>
              <w:contextualSpacing/>
              <w:rPr>
                <w:rFonts w:ascii="Times New Roman" w:eastAsia="Times New Roman" w:hAnsi="Times New Roman" w:cs="Times New Roman"/>
                <w:sz w:val="20"/>
              </w:rPr>
            </w:pPr>
          </w:p>
        </w:tc>
      </w:tr>
      <w:tr w:rsidR="006A30E3" w14:paraId="53C8C1EC" w14:textId="77777777">
        <w:trPr>
          <w:trHeight w:val="300"/>
        </w:trPr>
        <w:tc>
          <w:tcPr>
            <w:tcW w:w="5760" w:type="dxa"/>
            <w:tcBorders>
              <w:top w:val="nil"/>
              <w:left w:val="nil"/>
              <w:bottom w:val="nil"/>
              <w:right w:val="nil"/>
            </w:tcBorders>
            <w:shd w:val="clear" w:color="auto" w:fill="auto"/>
            <w:noWrap/>
            <w:vAlign w:val="bottom"/>
            <w:hideMark/>
          </w:tcPr>
          <w:p w14:paraId="53C8C1E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1E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E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1E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E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EB" w14:textId="77777777" w:rsidR="00A33413" w:rsidRPr="001F1AD2" w:rsidRDefault="005E5BBF">
            <w:pPr>
              <w:contextualSpacing/>
              <w:rPr>
                <w:rFonts w:ascii="Times New Roman" w:eastAsia="Times New Roman" w:hAnsi="Times New Roman" w:cs="Times New Roman"/>
                <w:sz w:val="20"/>
              </w:rPr>
            </w:pPr>
          </w:p>
        </w:tc>
      </w:tr>
      <w:tr w:rsidR="006A30E3" w14:paraId="53C8C1F4" w14:textId="77777777">
        <w:trPr>
          <w:trHeight w:val="300"/>
        </w:trPr>
        <w:tc>
          <w:tcPr>
            <w:tcW w:w="5760" w:type="dxa"/>
            <w:tcBorders>
              <w:top w:val="nil"/>
              <w:left w:val="nil"/>
              <w:bottom w:val="nil"/>
              <w:right w:val="nil"/>
            </w:tcBorders>
            <w:shd w:val="clear" w:color="auto" w:fill="auto"/>
            <w:noWrap/>
            <w:vAlign w:val="bottom"/>
            <w:hideMark/>
          </w:tcPr>
          <w:p w14:paraId="53C8C1E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1E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E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F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F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F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F3" w14:textId="77777777" w:rsidR="00A33413" w:rsidRPr="001F1AD2" w:rsidRDefault="005E5BBF">
            <w:pPr>
              <w:contextualSpacing/>
              <w:rPr>
                <w:rFonts w:ascii="Times New Roman" w:eastAsia="Times New Roman" w:hAnsi="Times New Roman" w:cs="Times New Roman"/>
                <w:sz w:val="20"/>
              </w:rPr>
            </w:pPr>
          </w:p>
        </w:tc>
      </w:tr>
      <w:tr w:rsidR="006A30E3" w14:paraId="53C8C1FC" w14:textId="77777777">
        <w:trPr>
          <w:trHeight w:val="300"/>
        </w:trPr>
        <w:tc>
          <w:tcPr>
            <w:tcW w:w="5760" w:type="dxa"/>
            <w:tcBorders>
              <w:top w:val="nil"/>
              <w:left w:val="nil"/>
              <w:bottom w:val="nil"/>
              <w:right w:val="nil"/>
            </w:tcBorders>
            <w:shd w:val="clear" w:color="auto" w:fill="auto"/>
            <w:noWrap/>
            <w:vAlign w:val="bottom"/>
            <w:hideMark/>
          </w:tcPr>
          <w:p w14:paraId="53C8C1F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1F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F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1F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1F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F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1FB" w14:textId="77777777" w:rsidR="00A33413" w:rsidRPr="001F1AD2" w:rsidRDefault="005E5BBF">
            <w:pPr>
              <w:contextualSpacing/>
              <w:rPr>
                <w:rFonts w:ascii="Times New Roman" w:eastAsia="Times New Roman" w:hAnsi="Times New Roman" w:cs="Times New Roman"/>
                <w:sz w:val="20"/>
              </w:rPr>
            </w:pPr>
          </w:p>
        </w:tc>
      </w:tr>
      <w:tr w:rsidR="006A30E3" w14:paraId="53C8C203" w14:textId="77777777">
        <w:trPr>
          <w:trHeight w:val="300"/>
        </w:trPr>
        <w:tc>
          <w:tcPr>
            <w:tcW w:w="6240" w:type="dxa"/>
            <w:gridSpan w:val="2"/>
            <w:tcBorders>
              <w:top w:val="nil"/>
              <w:left w:val="nil"/>
              <w:bottom w:val="nil"/>
              <w:right w:val="nil"/>
            </w:tcBorders>
            <w:shd w:val="clear" w:color="auto" w:fill="auto"/>
            <w:noWrap/>
            <w:vAlign w:val="bottom"/>
            <w:hideMark/>
          </w:tcPr>
          <w:p w14:paraId="53C8C1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1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1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0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02" w14:textId="77777777" w:rsidR="00A33413" w:rsidRPr="001F1AD2" w:rsidRDefault="005E5BBF">
            <w:pPr>
              <w:contextualSpacing/>
              <w:rPr>
                <w:rFonts w:ascii="Times New Roman" w:eastAsia="Times New Roman" w:hAnsi="Times New Roman" w:cs="Times New Roman"/>
                <w:sz w:val="20"/>
              </w:rPr>
            </w:pPr>
          </w:p>
        </w:tc>
      </w:tr>
      <w:tr w:rsidR="006A30E3" w14:paraId="53C8C20B" w14:textId="77777777">
        <w:trPr>
          <w:trHeight w:val="300"/>
        </w:trPr>
        <w:tc>
          <w:tcPr>
            <w:tcW w:w="5760" w:type="dxa"/>
            <w:tcBorders>
              <w:top w:val="nil"/>
              <w:left w:val="nil"/>
              <w:bottom w:val="nil"/>
              <w:right w:val="nil"/>
            </w:tcBorders>
            <w:shd w:val="clear" w:color="auto" w:fill="auto"/>
            <w:noWrap/>
            <w:vAlign w:val="bottom"/>
            <w:hideMark/>
          </w:tcPr>
          <w:p w14:paraId="53C8C2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0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0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0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0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0A" w14:textId="77777777" w:rsidR="00A33413" w:rsidRPr="001F1AD2" w:rsidRDefault="005E5BBF">
            <w:pPr>
              <w:contextualSpacing/>
              <w:rPr>
                <w:rFonts w:ascii="Times New Roman" w:eastAsia="Times New Roman" w:hAnsi="Times New Roman" w:cs="Times New Roman"/>
                <w:sz w:val="20"/>
              </w:rPr>
            </w:pPr>
          </w:p>
        </w:tc>
      </w:tr>
      <w:tr w:rsidR="006A30E3" w14:paraId="53C8C20F" w14:textId="77777777">
        <w:trPr>
          <w:trHeight w:val="300"/>
        </w:trPr>
        <w:tc>
          <w:tcPr>
            <w:tcW w:w="5760" w:type="dxa"/>
            <w:tcBorders>
              <w:top w:val="nil"/>
              <w:left w:val="nil"/>
              <w:bottom w:val="nil"/>
              <w:right w:val="nil"/>
            </w:tcBorders>
            <w:shd w:val="clear" w:color="auto" w:fill="auto"/>
            <w:noWrap/>
            <w:vAlign w:val="bottom"/>
            <w:hideMark/>
          </w:tcPr>
          <w:p w14:paraId="53C8C20C"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2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158 ως έχει   ΔΕΚΤΟ ΚΑΤΑ ΠΛΕΙΟΨΗΦΙΑ</w:t>
            </w:r>
          </w:p>
        </w:tc>
        <w:tc>
          <w:tcPr>
            <w:tcW w:w="960" w:type="dxa"/>
            <w:tcBorders>
              <w:top w:val="nil"/>
              <w:left w:val="nil"/>
              <w:bottom w:val="nil"/>
              <w:right w:val="nil"/>
            </w:tcBorders>
            <w:shd w:val="clear" w:color="auto" w:fill="auto"/>
            <w:noWrap/>
            <w:vAlign w:val="bottom"/>
            <w:hideMark/>
          </w:tcPr>
          <w:p w14:paraId="53C8C20E" w14:textId="77777777" w:rsidR="00A33413" w:rsidRPr="001F1AD2" w:rsidRDefault="005E5BBF">
            <w:pPr>
              <w:contextualSpacing/>
              <w:rPr>
                <w:rFonts w:ascii="Calibri" w:eastAsia="Times New Roman" w:hAnsi="Calibri" w:cs="Times New Roman"/>
                <w:color w:val="000000"/>
                <w:sz w:val="22"/>
                <w:szCs w:val="22"/>
              </w:rPr>
            </w:pPr>
          </w:p>
        </w:tc>
      </w:tr>
      <w:tr w:rsidR="006A30E3" w14:paraId="53C8C217" w14:textId="77777777">
        <w:trPr>
          <w:trHeight w:val="300"/>
        </w:trPr>
        <w:tc>
          <w:tcPr>
            <w:tcW w:w="5760" w:type="dxa"/>
            <w:tcBorders>
              <w:top w:val="nil"/>
              <w:left w:val="nil"/>
              <w:bottom w:val="nil"/>
              <w:right w:val="nil"/>
            </w:tcBorders>
            <w:shd w:val="clear" w:color="auto" w:fill="auto"/>
            <w:noWrap/>
            <w:vAlign w:val="bottom"/>
            <w:hideMark/>
          </w:tcPr>
          <w:p w14:paraId="53C8C21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21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1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16" w14:textId="77777777" w:rsidR="00A33413" w:rsidRPr="001F1AD2" w:rsidRDefault="005E5BBF">
            <w:pPr>
              <w:contextualSpacing/>
              <w:rPr>
                <w:rFonts w:ascii="Times New Roman" w:eastAsia="Times New Roman" w:hAnsi="Times New Roman" w:cs="Times New Roman"/>
                <w:sz w:val="20"/>
              </w:rPr>
            </w:pPr>
          </w:p>
        </w:tc>
      </w:tr>
      <w:tr w:rsidR="006A30E3" w14:paraId="53C8C21F" w14:textId="77777777">
        <w:trPr>
          <w:trHeight w:val="300"/>
        </w:trPr>
        <w:tc>
          <w:tcPr>
            <w:tcW w:w="5760" w:type="dxa"/>
            <w:tcBorders>
              <w:top w:val="nil"/>
              <w:left w:val="nil"/>
              <w:bottom w:val="nil"/>
              <w:right w:val="nil"/>
            </w:tcBorders>
            <w:shd w:val="clear" w:color="auto" w:fill="auto"/>
            <w:noWrap/>
            <w:vAlign w:val="bottom"/>
            <w:hideMark/>
          </w:tcPr>
          <w:p w14:paraId="53C8C21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21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1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1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1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1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1E" w14:textId="77777777" w:rsidR="00A33413" w:rsidRPr="001F1AD2" w:rsidRDefault="005E5BBF">
            <w:pPr>
              <w:contextualSpacing/>
              <w:rPr>
                <w:rFonts w:ascii="Times New Roman" w:eastAsia="Times New Roman" w:hAnsi="Times New Roman" w:cs="Times New Roman"/>
                <w:sz w:val="20"/>
              </w:rPr>
            </w:pPr>
          </w:p>
        </w:tc>
      </w:tr>
      <w:tr w:rsidR="006A30E3" w14:paraId="53C8C227" w14:textId="77777777">
        <w:trPr>
          <w:trHeight w:val="300"/>
        </w:trPr>
        <w:tc>
          <w:tcPr>
            <w:tcW w:w="5760" w:type="dxa"/>
            <w:tcBorders>
              <w:top w:val="nil"/>
              <w:left w:val="nil"/>
              <w:bottom w:val="nil"/>
              <w:right w:val="nil"/>
            </w:tcBorders>
            <w:shd w:val="clear" w:color="auto" w:fill="auto"/>
            <w:noWrap/>
            <w:vAlign w:val="bottom"/>
            <w:hideMark/>
          </w:tcPr>
          <w:p w14:paraId="53C8C2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2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2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2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2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26" w14:textId="77777777" w:rsidR="00A33413" w:rsidRPr="001F1AD2" w:rsidRDefault="005E5BBF">
            <w:pPr>
              <w:contextualSpacing/>
              <w:rPr>
                <w:rFonts w:ascii="Times New Roman" w:eastAsia="Times New Roman" w:hAnsi="Times New Roman" w:cs="Times New Roman"/>
                <w:sz w:val="20"/>
              </w:rPr>
            </w:pPr>
          </w:p>
        </w:tc>
      </w:tr>
      <w:tr w:rsidR="006A30E3" w14:paraId="53C8C22F" w14:textId="77777777">
        <w:trPr>
          <w:trHeight w:val="300"/>
        </w:trPr>
        <w:tc>
          <w:tcPr>
            <w:tcW w:w="5760" w:type="dxa"/>
            <w:tcBorders>
              <w:top w:val="nil"/>
              <w:left w:val="nil"/>
              <w:bottom w:val="nil"/>
              <w:right w:val="nil"/>
            </w:tcBorders>
            <w:shd w:val="clear" w:color="auto" w:fill="auto"/>
            <w:noWrap/>
            <w:vAlign w:val="bottom"/>
            <w:hideMark/>
          </w:tcPr>
          <w:p w14:paraId="53C8C22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22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2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2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2E" w14:textId="77777777" w:rsidR="00A33413" w:rsidRPr="001F1AD2" w:rsidRDefault="005E5BBF">
            <w:pPr>
              <w:contextualSpacing/>
              <w:rPr>
                <w:rFonts w:ascii="Times New Roman" w:eastAsia="Times New Roman" w:hAnsi="Times New Roman" w:cs="Times New Roman"/>
                <w:sz w:val="20"/>
              </w:rPr>
            </w:pPr>
          </w:p>
        </w:tc>
      </w:tr>
      <w:tr w:rsidR="006A30E3" w14:paraId="53C8C237" w14:textId="77777777">
        <w:trPr>
          <w:trHeight w:val="300"/>
        </w:trPr>
        <w:tc>
          <w:tcPr>
            <w:tcW w:w="5760" w:type="dxa"/>
            <w:tcBorders>
              <w:top w:val="nil"/>
              <w:left w:val="nil"/>
              <w:bottom w:val="nil"/>
              <w:right w:val="nil"/>
            </w:tcBorders>
            <w:shd w:val="clear" w:color="auto" w:fill="auto"/>
            <w:noWrap/>
            <w:vAlign w:val="bottom"/>
            <w:hideMark/>
          </w:tcPr>
          <w:p w14:paraId="53C8C2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2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2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36" w14:textId="77777777" w:rsidR="00A33413" w:rsidRPr="001F1AD2" w:rsidRDefault="005E5BBF">
            <w:pPr>
              <w:contextualSpacing/>
              <w:rPr>
                <w:rFonts w:ascii="Times New Roman" w:eastAsia="Times New Roman" w:hAnsi="Times New Roman" w:cs="Times New Roman"/>
                <w:sz w:val="20"/>
              </w:rPr>
            </w:pPr>
          </w:p>
        </w:tc>
      </w:tr>
      <w:tr w:rsidR="006A30E3" w14:paraId="53C8C23F" w14:textId="77777777">
        <w:trPr>
          <w:trHeight w:val="300"/>
        </w:trPr>
        <w:tc>
          <w:tcPr>
            <w:tcW w:w="5760" w:type="dxa"/>
            <w:tcBorders>
              <w:top w:val="nil"/>
              <w:left w:val="nil"/>
              <w:bottom w:val="nil"/>
              <w:right w:val="nil"/>
            </w:tcBorders>
            <w:shd w:val="clear" w:color="auto" w:fill="auto"/>
            <w:noWrap/>
            <w:vAlign w:val="bottom"/>
            <w:hideMark/>
          </w:tcPr>
          <w:p w14:paraId="53C8C2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2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3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3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3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3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3E" w14:textId="77777777" w:rsidR="00A33413" w:rsidRPr="001F1AD2" w:rsidRDefault="005E5BBF">
            <w:pPr>
              <w:contextualSpacing/>
              <w:rPr>
                <w:rFonts w:ascii="Times New Roman" w:eastAsia="Times New Roman" w:hAnsi="Times New Roman" w:cs="Times New Roman"/>
                <w:sz w:val="20"/>
              </w:rPr>
            </w:pPr>
          </w:p>
        </w:tc>
      </w:tr>
      <w:tr w:rsidR="006A30E3" w14:paraId="53C8C247" w14:textId="77777777">
        <w:trPr>
          <w:trHeight w:val="300"/>
        </w:trPr>
        <w:tc>
          <w:tcPr>
            <w:tcW w:w="5760" w:type="dxa"/>
            <w:tcBorders>
              <w:top w:val="nil"/>
              <w:left w:val="nil"/>
              <w:bottom w:val="nil"/>
              <w:right w:val="nil"/>
            </w:tcBorders>
            <w:shd w:val="clear" w:color="auto" w:fill="auto"/>
            <w:noWrap/>
            <w:vAlign w:val="bottom"/>
            <w:hideMark/>
          </w:tcPr>
          <w:p w14:paraId="53C8C2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2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4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46" w14:textId="77777777" w:rsidR="00A33413" w:rsidRPr="001F1AD2" w:rsidRDefault="005E5BBF">
            <w:pPr>
              <w:contextualSpacing/>
              <w:rPr>
                <w:rFonts w:ascii="Times New Roman" w:eastAsia="Times New Roman" w:hAnsi="Times New Roman" w:cs="Times New Roman"/>
                <w:sz w:val="20"/>
              </w:rPr>
            </w:pPr>
          </w:p>
        </w:tc>
      </w:tr>
      <w:tr w:rsidR="006A30E3" w14:paraId="53C8C24E" w14:textId="77777777">
        <w:trPr>
          <w:trHeight w:val="300"/>
        </w:trPr>
        <w:tc>
          <w:tcPr>
            <w:tcW w:w="6240" w:type="dxa"/>
            <w:gridSpan w:val="2"/>
            <w:tcBorders>
              <w:top w:val="nil"/>
              <w:left w:val="nil"/>
              <w:bottom w:val="nil"/>
              <w:right w:val="nil"/>
            </w:tcBorders>
            <w:shd w:val="clear" w:color="auto" w:fill="auto"/>
            <w:noWrap/>
            <w:vAlign w:val="bottom"/>
            <w:hideMark/>
          </w:tcPr>
          <w:p w14:paraId="53C8C2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2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4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4D" w14:textId="77777777" w:rsidR="00A33413" w:rsidRPr="001F1AD2" w:rsidRDefault="005E5BBF">
            <w:pPr>
              <w:contextualSpacing/>
              <w:rPr>
                <w:rFonts w:ascii="Times New Roman" w:eastAsia="Times New Roman" w:hAnsi="Times New Roman" w:cs="Times New Roman"/>
                <w:sz w:val="20"/>
              </w:rPr>
            </w:pPr>
          </w:p>
        </w:tc>
      </w:tr>
      <w:tr w:rsidR="006A30E3" w14:paraId="53C8C256" w14:textId="77777777">
        <w:trPr>
          <w:trHeight w:val="300"/>
        </w:trPr>
        <w:tc>
          <w:tcPr>
            <w:tcW w:w="5760" w:type="dxa"/>
            <w:tcBorders>
              <w:top w:val="nil"/>
              <w:left w:val="nil"/>
              <w:bottom w:val="nil"/>
              <w:right w:val="nil"/>
            </w:tcBorders>
            <w:shd w:val="clear" w:color="auto" w:fill="auto"/>
            <w:noWrap/>
            <w:vAlign w:val="bottom"/>
            <w:hideMark/>
          </w:tcPr>
          <w:p w14:paraId="53C8C2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5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5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5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55" w14:textId="77777777" w:rsidR="00A33413" w:rsidRPr="001F1AD2" w:rsidRDefault="005E5BBF">
            <w:pPr>
              <w:contextualSpacing/>
              <w:rPr>
                <w:rFonts w:ascii="Times New Roman" w:eastAsia="Times New Roman" w:hAnsi="Times New Roman" w:cs="Times New Roman"/>
                <w:sz w:val="20"/>
              </w:rPr>
            </w:pPr>
          </w:p>
        </w:tc>
      </w:tr>
      <w:tr w:rsidR="006A30E3" w14:paraId="53C8C25A" w14:textId="77777777">
        <w:trPr>
          <w:trHeight w:val="300"/>
        </w:trPr>
        <w:tc>
          <w:tcPr>
            <w:tcW w:w="5760" w:type="dxa"/>
            <w:tcBorders>
              <w:top w:val="nil"/>
              <w:left w:val="nil"/>
              <w:bottom w:val="nil"/>
              <w:right w:val="nil"/>
            </w:tcBorders>
            <w:shd w:val="clear" w:color="auto" w:fill="auto"/>
            <w:noWrap/>
            <w:vAlign w:val="bottom"/>
            <w:hideMark/>
          </w:tcPr>
          <w:p w14:paraId="53C8C25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2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159 ως έχει   ΔΕΚΤΟ ΚΑΤΑ ΠΛΕΙΟΨΗΦΙΑ</w:t>
            </w:r>
          </w:p>
        </w:tc>
        <w:tc>
          <w:tcPr>
            <w:tcW w:w="960" w:type="dxa"/>
            <w:tcBorders>
              <w:top w:val="nil"/>
              <w:left w:val="nil"/>
              <w:bottom w:val="nil"/>
              <w:right w:val="nil"/>
            </w:tcBorders>
            <w:shd w:val="clear" w:color="auto" w:fill="auto"/>
            <w:noWrap/>
            <w:vAlign w:val="bottom"/>
            <w:hideMark/>
          </w:tcPr>
          <w:p w14:paraId="53C8C259" w14:textId="77777777" w:rsidR="00A33413" w:rsidRPr="001F1AD2" w:rsidRDefault="005E5BBF">
            <w:pPr>
              <w:contextualSpacing/>
              <w:rPr>
                <w:rFonts w:ascii="Calibri" w:eastAsia="Times New Roman" w:hAnsi="Calibri" w:cs="Times New Roman"/>
                <w:color w:val="000000"/>
                <w:sz w:val="22"/>
                <w:szCs w:val="22"/>
              </w:rPr>
            </w:pPr>
          </w:p>
        </w:tc>
      </w:tr>
      <w:tr w:rsidR="006A30E3" w14:paraId="53C8C262" w14:textId="77777777">
        <w:trPr>
          <w:trHeight w:val="300"/>
        </w:trPr>
        <w:tc>
          <w:tcPr>
            <w:tcW w:w="5760" w:type="dxa"/>
            <w:tcBorders>
              <w:top w:val="nil"/>
              <w:left w:val="nil"/>
              <w:bottom w:val="nil"/>
              <w:right w:val="nil"/>
            </w:tcBorders>
            <w:shd w:val="clear" w:color="auto" w:fill="auto"/>
            <w:noWrap/>
            <w:vAlign w:val="bottom"/>
            <w:hideMark/>
          </w:tcPr>
          <w:p w14:paraId="53C8C2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2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5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5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6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61" w14:textId="77777777" w:rsidR="00A33413" w:rsidRPr="001F1AD2" w:rsidRDefault="005E5BBF">
            <w:pPr>
              <w:contextualSpacing/>
              <w:rPr>
                <w:rFonts w:ascii="Times New Roman" w:eastAsia="Times New Roman" w:hAnsi="Times New Roman" w:cs="Times New Roman"/>
                <w:sz w:val="20"/>
              </w:rPr>
            </w:pPr>
          </w:p>
        </w:tc>
      </w:tr>
      <w:tr w:rsidR="006A30E3" w14:paraId="53C8C26A" w14:textId="77777777">
        <w:trPr>
          <w:trHeight w:val="300"/>
        </w:trPr>
        <w:tc>
          <w:tcPr>
            <w:tcW w:w="5760" w:type="dxa"/>
            <w:tcBorders>
              <w:top w:val="nil"/>
              <w:left w:val="nil"/>
              <w:bottom w:val="nil"/>
              <w:right w:val="nil"/>
            </w:tcBorders>
            <w:shd w:val="clear" w:color="auto" w:fill="auto"/>
            <w:noWrap/>
            <w:vAlign w:val="bottom"/>
            <w:hideMark/>
          </w:tcPr>
          <w:p w14:paraId="53C8C2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2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6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6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6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6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69" w14:textId="77777777" w:rsidR="00A33413" w:rsidRPr="001F1AD2" w:rsidRDefault="005E5BBF">
            <w:pPr>
              <w:contextualSpacing/>
              <w:rPr>
                <w:rFonts w:ascii="Times New Roman" w:eastAsia="Times New Roman" w:hAnsi="Times New Roman" w:cs="Times New Roman"/>
                <w:sz w:val="20"/>
              </w:rPr>
            </w:pPr>
          </w:p>
        </w:tc>
      </w:tr>
      <w:tr w:rsidR="006A30E3" w14:paraId="53C8C272" w14:textId="77777777">
        <w:trPr>
          <w:trHeight w:val="300"/>
        </w:trPr>
        <w:tc>
          <w:tcPr>
            <w:tcW w:w="5760" w:type="dxa"/>
            <w:tcBorders>
              <w:top w:val="nil"/>
              <w:left w:val="nil"/>
              <w:bottom w:val="nil"/>
              <w:right w:val="nil"/>
            </w:tcBorders>
            <w:shd w:val="clear" w:color="auto" w:fill="auto"/>
            <w:noWrap/>
            <w:vAlign w:val="bottom"/>
            <w:hideMark/>
          </w:tcPr>
          <w:p w14:paraId="53C8C26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26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6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6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7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71" w14:textId="77777777" w:rsidR="00A33413" w:rsidRPr="001F1AD2" w:rsidRDefault="005E5BBF">
            <w:pPr>
              <w:contextualSpacing/>
              <w:rPr>
                <w:rFonts w:ascii="Times New Roman" w:eastAsia="Times New Roman" w:hAnsi="Times New Roman" w:cs="Times New Roman"/>
                <w:sz w:val="20"/>
              </w:rPr>
            </w:pPr>
          </w:p>
        </w:tc>
      </w:tr>
      <w:tr w:rsidR="006A30E3" w14:paraId="53C8C27A" w14:textId="77777777">
        <w:trPr>
          <w:trHeight w:val="300"/>
        </w:trPr>
        <w:tc>
          <w:tcPr>
            <w:tcW w:w="5760" w:type="dxa"/>
            <w:tcBorders>
              <w:top w:val="nil"/>
              <w:left w:val="nil"/>
              <w:bottom w:val="nil"/>
              <w:right w:val="nil"/>
            </w:tcBorders>
            <w:shd w:val="clear" w:color="auto" w:fill="auto"/>
            <w:noWrap/>
            <w:vAlign w:val="bottom"/>
            <w:hideMark/>
          </w:tcPr>
          <w:p w14:paraId="53C8C27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27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7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2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79" w14:textId="77777777" w:rsidR="00A33413" w:rsidRPr="001F1AD2" w:rsidRDefault="005E5BBF">
            <w:pPr>
              <w:contextualSpacing/>
              <w:rPr>
                <w:rFonts w:ascii="Times New Roman" w:eastAsia="Times New Roman" w:hAnsi="Times New Roman" w:cs="Times New Roman"/>
                <w:sz w:val="20"/>
              </w:rPr>
            </w:pPr>
          </w:p>
        </w:tc>
      </w:tr>
      <w:tr w:rsidR="006A30E3" w14:paraId="53C8C282" w14:textId="77777777">
        <w:trPr>
          <w:trHeight w:val="300"/>
        </w:trPr>
        <w:tc>
          <w:tcPr>
            <w:tcW w:w="5760" w:type="dxa"/>
            <w:tcBorders>
              <w:top w:val="nil"/>
              <w:left w:val="nil"/>
              <w:bottom w:val="nil"/>
              <w:right w:val="nil"/>
            </w:tcBorders>
            <w:shd w:val="clear" w:color="auto" w:fill="auto"/>
            <w:noWrap/>
            <w:vAlign w:val="bottom"/>
            <w:hideMark/>
          </w:tcPr>
          <w:p w14:paraId="53C8C27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27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7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27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81" w14:textId="77777777" w:rsidR="00A33413" w:rsidRPr="001F1AD2" w:rsidRDefault="005E5BBF">
            <w:pPr>
              <w:contextualSpacing/>
              <w:rPr>
                <w:rFonts w:ascii="Times New Roman" w:eastAsia="Times New Roman" w:hAnsi="Times New Roman" w:cs="Times New Roman"/>
                <w:sz w:val="20"/>
              </w:rPr>
            </w:pPr>
          </w:p>
        </w:tc>
      </w:tr>
      <w:tr w:rsidR="006A30E3" w14:paraId="53C8C28A" w14:textId="77777777">
        <w:trPr>
          <w:trHeight w:val="300"/>
        </w:trPr>
        <w:tc>
          <w:tcPr>
            <w:tcW w:w="5760" w:type="dxa"/>
            <w:tcBorders>
              <w:top w:val="nil"/>
              <w:left w:val="nil"/>
              <w:bottom w:val="nil"/>
              <w:right w:val="nil"/>
            </w:tcBorders>
            <w:shd w:val="clear" w:color="auto" w:fill="auto"/>
            <w:noWrap/>
            <w:vAlign w:val="bottom"/>
            <w:hideMark/>
          </w:tcPr>
          <w:p w14:paraId="53C8C28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28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8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8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8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8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89" w14:textId="77777777" w:rsidR="00A33413" w:rsidRPr="001F1AD2" w:rsidRDefault="005E5BBF">
            <w:pPr>
              <w:contextualSpacing/>
              <w:rPr>
                <w:rFonts w:ascii="Times New Roman" w:eastAsia="Times New Roman" w:hAnsi="Times New Roman" w:cs="Times New Roman"/>
                <w:sz w:val="20"/>
              </w:rPr>
            </w:pPr>
          </w:p>
        </w:tc>
      </w:tr>
      <w:tr w:rsidR="006A30E3" w14:paraId="53C8C292" w14:textId="77777777">
        <w:trPr>
          <w:trHeight w:val="300"/>
        </w:trPr>
        <w:tc>
          <w:tcPr>
            <w:tcW w:w="5760" w:type="dxa"/>
            <w:tcBorders>
              <w:top w:val="nil"/>
              <w:left w:val="nil"/>
              <w:bottom w:val="nil"/>
              <w:right w:val="nil"/>
            </w:tcBorders>
            <w:shd w:val="clear" w:color="auto" w:fill="auto"/>
            <w:noWrap/>
            <w:vAlign w:val="bottom"/>
            <w:hideMark/>
          </w:tcPr>
          <w:p w14:paraId="53C8C28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28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8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8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8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9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91" w14:textId="77777777" w:rsidR="00A33413" w:rsidRPr="001F1AD2" w:rsidRDefault="005E5BBF">
            <w:pPr>
              <w:contextualSpacing/>
              <w:rPr>
                <w:rFonts w:ascii="Times New Roman" w:eastAsia="Times New Roman" w:hAnsi="Times New Roman" w:cs="Times New Roman"/>
                <w:sz w:val="20"/>
              </w:rPr>
            </w:pPr>
          </w:p>
        </w:tc>
      </w:tr>
      <w:tr w:rsidR="006A30E3" w14:paraId="53C8C299" w14:textId="77777777">
        <w:trPr>
          <w:trHeight w:val="300"/>
        </w:trPr>
        <w:tc>
          <w:tcPr>
            <w:tcW w:w="6240" w:type="dxa"/>
            <w:gridSpan w:val="2"/>
            <w:tcBorders>
              <w:top w:val="nil"/>
              <w:left w:val="nil"/>
              <w:bottom w:val="nil"/>
              <w:right w:val="nil"/>
            </w:tcBorders>
            <w:shd w:val="clear" w:color="auto" w:fill="auto"/>
            <w:noWrap/>
            <w:vAlign w:val="bottom"/>
            <w:hideMark/>
          </w:tcPr>
          <w:p w14:paraId="53C8C29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29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9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98" w14:textId="77777777" w:rsidR="00A33413" w:rsidRPr="001F1AD2" w:rsidRDefault="005E5BBF">
            <w:pPr>
              <w:contextualSpacing/>
              <w:rPr>
                <w:rFonts w:ascii="Times New Roman" w:eastAsia="Times New Roman" w:hAnsi="Times New Roman" w:cs="Times New Roman"/>
                <w:sz w:val="20"/>
              </w:rPr>
            </w:pPr>
          </w:p>
        </w:tc>
      </w:tr>
      <w:tr w:rsidR="006A30E3" w14:paraId="53C8C2A1" w14:textId="77777777">
        <w:trPr>
          <w:trHeight w:val="300"/>
        </w:trPr>
        <w:tc>
          <w:tcPr>
            <w:tcW w:w="5760" w:type="dxa"/>
            <w:tcBorders>
              <w:top w:val="nil"/>
              <w:left w:val="nil"/>
              <w:bottom w:val="nil"/>
              <w:right w:val="nil"/>
            </w:tcBorders>
            <w:shd w:val="clear" w:color="auto" w:fill="auto"/>
            <w:noWrap/>
            <w:vAlign w:val="bottom"/>
            <w:hideMark/>
          </w:tcPr>
          <w:p w14:paraId="53C8C2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9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A0" w14:textId="77777777" w:rsidR="00A33413" w:rsidRPr="001F1AD2" w:rsidRDefault="005E5BBF">
            <w:pPr>
              <w:contextualSpacing/>
              <w:rPr>
                <w:rFonts w:ascii="Times New Roman" w:eastAsia="Times New Roman" w:hAnsi="Times New Roman" w:cs="Times New Roman"/>
                <w:sz w:val="20"/>
              </w:rPr>
            </w:pPr>
          </w:p>
        </w:tc>
      </w:tr>
      <w:tr w:rsidR="006A30E3" w14:paraId="53C8C2A5" w14:textId="77777777">
        <w:trPr>
          <w:trHeight w:val="300"/>
        </w:trPr>
        <w:tc>
          <w:tcPr>
            <w:tcW w:w="5760" w:type="dxa"/>
            <w:tcBorders>
              <w:top w:val="nil"/>
              <w:left w:val="nil"/>
              <w:bottom w:val="nil"/>
              <w:right w:val="nil"/>
            </w:tcBorders>
            <w:shd w:val="clear" w:color="auto" w:fill="auto"/>
            <w:noWrap/>
            <w:vAlign w:val="bottom"/>
            <w:hideMark/>
          </w:tcPr>
          <w:p w14:paraId="53C8C2A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2A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160 ως έχει   ΔΕΚΤΟ ΚΑΤΑ ΠΛΕΙΟΨΗΦΙΑ</w:t>
            </w:r>
          </w:p>
        </w:tc>
        <w:tc>
          <w:tcPr>
            <w:tcW w:w="960" w:type="dxa"/>
            <w:tcBorders>
              <w:top w:val="nil"/>
              <w:left w:val="nil"/>
              <w:bottom w:val="nil"/>
              <w:right w:val="nil"/>
            </w:tcBorders>
            <w:shd w:val="clear" w:color="auto" w:fill="auto"/>
            <w:noWrap/>
            <w:vAlign w:val="bottom"/>
            <w:hideMark/>
          </w:tcPr>
          <w:p w14:paraId="53C8C2A4" w14:textId="77777777" w:rsidR="00A33413" w:rsidRPr="001F1AD2" w:rsidRDefault="005E5BBF">
            <w:pPr>
              <w:contextualSpacing/>
              <w:rPr>
                <w:rFonts w:ascii="Calibri" w:eastAsia="Times New Roman" w:hAnsi="Calibri" w:cs="Times New Roman"/>
                <w:color w:val="000000"/>
                <w:sz w:val="22"/>
                <w:szCs w:val="22"/>
              </w:rPr>
            </w:pPr>
          </w:p>
        </w:tc>
      </w:tr>
      <w:tr w:rsidR="006A30E3" w14:paraId="53C8C2AD" w14:textId="77777777">
        <w:trPr>
          <w:trHeight w:val="300"/>
        </w:trPr>
        <w:tc>
          <w:tcPr>
            <w:tcW w:w="5760" w:type="dxa"/>
            <w:tcBorders>
              <w:top w:val="nil"/>
              <w:left w:val="nil"/>
              <w:bottom w:val="nil"/>
              <w:right w:val="nil"/>
            </w:tcBorders>
            <w:shd w:val="clear" w:color="auto" w:fill="auto"/>
            <w:noWrap/>
            <w:vAlign w:val="bottom"/>
            <w:hideMark/>
          </w:tcPr>
          <w:p w14:paraId="53C8C2A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2A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A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AC" w14:textId="77777777" w:rsidR="00A33413" w:rsidRPr="001F1AD2" w:rsidRDefault="005E5BBF">
            <w:pPr>
              <w:contextualSpacing/>
              <w:rPr>
                <w:rFonts w:ascii="Times New Roman" w:eastAsia="Times New Roman" w:hAnsi="Times New Roman" w:cs="Times New Roman"/>
                <w:sz w:val="20"/>
              </w:rPr>
            </w:pPr>
          </w:p>
        </w:tc>
      </w:tr>
      <w:tr w:rsidR="006A30E3" w14:paraId="53C8C2B5" w14:textId="77777777">
        <w:trPr>
          <w:trHeight w:val="300"/>
        </w:trPr>
        <w:tc>
          <w:tcPr>
            <w:tcW w:w="5760" w:type="dxa"/>
            <w:tcBorders>
              <w:top w:val="nil"/>
              <w:left w:val="nil"/>
              <w:bottom w:val="nil"/>
              <w:right w:val="nil"/>
            </w:tcBorders>
            <w:shd w:val="clear" w:color="auto" w:fill="auto"/>
            <w:noWrap/>
            <w:vAlign w:val="bottom"/>
            <w:hideMark/>
          </w:tcPr>
          <w:p w14:paraId="53C8C2A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2A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B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B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B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B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B4" w14:textId="77777777" w:rsidR="00A33413" w:rsidRPr="001F1AD2" w:rsidRDefault="005E5BBF">
            <w:pPr>
              <w:contextualSpacing/>
              <w:rPr>
                <w:rFonts w:ascii="Times New Roman" w:eastAsia="Times New Roman" w:hAnsi="Times New Roman" w:cs="Times New Roman"/>
                <w:sz w:val="20"/>
              </w:rPr>
            </w:pPr>
          </w:p>
        </w:tc>
      </w:tr>
      <w:tr w:rsidR="006A30E3" w14:paraId="53C8C2BD" w14:textId="77777777">
        <w:trPr>
          <w:trHeight w:val="300"/>
        </w:trPr>
        <w:tc>
          <w:tcPr>
            <w:tcW w:w="5760" w:type="dxa"/>
            <w:tcBorders>
              <w:top w:val="nil"/>
              <w:left w:val="nil"/>
              <w:bottom w:val="nil"/>
              <w:right w:val="nil"/>
            </w:tcBorders>
            <w:shd w:val="clear" w:color="auto" w:fill="auto"/>
            <w:noWrap/>
            <w:vAlign w:val="bottom"/>
            <w:hideMark/>
          </w:tcPr>
          <w:p w14:paraId="53C8C2B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2B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B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B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BC" w14:textId="77777777" w:rsidR="00A33413" w:rsidRPr="001F1AD2" w:rsidRDefault="005E5BBF">
            <w:pPr>
              <w:contextualSpacing/>
              <w:rPr>
                <w:rFonts w:ascii="Times New Roman" w:eastAsia="Times New Roman" w:hAnsi="Times New Roman" w:cs="Times New Roman"/>
                <w:sz w:val="20"/>
              </w:rPr>
            </w:pPr>
          </w:p>
        </w:tc>
      </w:tr>
      <w:tr w:rsidR="006A30E3" w14:paraId="53C8C2C5" w14:textId="77777777">
        <w:trPr>
          <w:trHeight w:val="300"/>
        </w:trPr>
        <w:tc>
          <w:tcPr>
            <w:tcW w:w="5760" w:type="dxa"/>
            <w:tcBorders>
              <w:top w:val="nil"/>
              <w:left w:val="nil"/>
              <w:bottom w:val="nil"/>
              <w:right w:val="nil"/>
            </w:tcBorders>
            <w:shd w:val="clear" w:color="auto" w:fill="auto"/>
            <w:noWrap/>
            <w:vAlign w:val="bottom"/>
            <w:hideMark/>
          </w:tcPr>
          <w:p w14:paraId="53C8C2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2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C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2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C4" w14:textId="77777777" w:rsidR="00A33413" w:rsidRPr="001F1AD2" w:rsidRDefault="005E5BBF">
            <w:pPr>
              <w:contextualSpacing/>
              <w:rPr>
                <w:rFonts w:ascii="Times New Roman" w:eastAsia="Times New Roman" w:hAnsi="Times New Roman" w:cs="Times New Roman"/>
                <w:sz w:val="20"/>
              </w:rPr>
            </w:pPr>
          </w:p>
        </w:tc>
      </w:tr>
      <w:tr w:rsidR="006A30E3" w14:paraId="53C8C2CD" w14:textId="77777777">
        <w:trPr>
          <w:trHeight w:val="300"/>
        </w:trPr>
        <w:tc>
          <w:tcPr>
            <w:tcW w:w="5760" w:type="dxa"/>
            <w:tcBorders>
              <w:top w:val="nil"/>
              <w:left w:val="nil"/>
              <w:bottom w:val="nil"/>
              <w:right w:val="nil"/>
            </w:tcBorders>
            <w:shd w:val="clear" w:color="auto" w:fill="auto"/>
            <w:noWrap/>
            <w:vAlign w:val="bottom"/>
            <w:hideMark/>
          </w:tcPr>
          <w:p w14:paraId="53C8C2C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2C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2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C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CC" w14:textId="77777777" w:rsidR="00A33413" w:rsidRPr="001F1AD2" w:rsidRDefault="005E5BBF">
            <w:pPr>
              <w:contextualSpacing/>
              <w:rPr>
                <w:rFonts w:ascii="Times New Roman" w:eastAsia="Times New Roman" w:hAnsi="Times New Roman" w:cs="Times New Roman"/>
                <w:sz w:val="20"/>
              </w:rPr>
            </w:pPr>
          </w:p>
        </w:tc>
      </w:tr>
      <w:tr w:rsidR="006A30E3" w14:paraId="53C8C2D5" w14:textId="77777777">
        <w:trPr>
          <w:trHeight w:val="300"/>
        </w:trPr>
        <w:tc>
          <w:tcPr>
            <w:tcW w:w="5760" w:type="dxa"/>
            <w:tcBorders>
              <w:top w:val="nil"/>
              <w:left w:val="nil"/>
              <w:bottom w:val="nil"/>
              <w:right w:val="nil"/>
            </w:tcBorders>
            <w:shd w:val="clear" w:color="auto" w:fill="auto"/>
            <w:noWrap/>
            <w:vAlign w:val="bottom"/>
            <w:hideMark/>
          </w:tcPr>
          <w:p w14:paraId="53C8C2C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2C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D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D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D4" w14:textId="77777777" w:rsidR="00A33413" w:rsidRPr="001F1AD2" w:rsidRDefault="005E5BBF">
            <w:pPr>
              <w:contextualSpacing/>
              <w:rPr>
                <w:rFonts w:ascii="Times New Roman" w:eastAsia="Times New Roman" w:hAnsi="Times New Roman" w:cs="Times New Roman"/>
                <w:sz w:val="20"/>
              </w:rPr>
            </w:pPr>
          </w:p>
        </w:tc>
      </w:tr>
      <w:tr w:rsidR="006A30E3" w14:paraId="53C8C2DD" w14:textId="77777777">
        <w:trPr>
          <w:trHeight w:val="300"/>
        </w:trPr>
        <w:tc>
          <w:tcPr>
            <w:tcW w:w="5760" w:type="dxa"/>
            <w:tcBorders>
              <w:top w:val="nil"/>
              <w:left w:val="nil"/>
              <w:bottom w:val="nil"/>
              <w:right w:val="nil"/>
            </w:tcBorders>
            <w:shd w:val="clear" w:color="auto" w:fill="auto"/>
            <w:noWrap/>
            <w:vAlign w:val="bottom"/>
            <w:hideMark/>
          </w:tcPr>
          <w:p w14:paraId="53C8C2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2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D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D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DC" w14:textId="77777777" w:rsidR="00A33413" w:rsidRPr="001F1AD2" w:rsidRDefault="005E5BBF">
            <w:pPr>
              <w:contextualSpacing/>
              <w:rPr>
                <w:rFonts w:ascii="Times New Roman" w:eastAsia="Times New Roman" w:hAnsi="Times New Roman" w:cs="Times New Roman"/>
                <w:sz w:val="20"/>
              </w:rPr>
            </w:pPr>
          </w:p>
        </w:tc>
      </w:tr>
      <w:tr w:rsidR="006A30E3" w14:paraId="53C8C2E4" w14:textId="77777777">
        <w:trPr>
          <w:trHeight w:val="300"/>
        </w:trPr>
        <w:tc>
          <w:tcPr>
            <w:tcW w:w="6240" w:type="dxa"/>
            <w:gridSpan w:val="2"/>
            <w:tcBorders>
              <w:top w:val="nil"/>
              <w:left w:val="nil"/>
              <w:bottom w:val="nil"/>
              <w:right w:val="nil"/>
            </w:tcBorders>
            <w:shd w:val="clear" w:color="auto" w:fill="auto"/>
            <w:noWrap/>
            <w:vAlign w:val="bottom"/>
            <w:hideMark/>
          </w:tcPr>
          <w:p w14:paraId="53C8C2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2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E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E3" w14:textId="77777777" w:rsidR="00A33413" w:rsidRPr="001F1AD2" w:rsidRDefault="005E5BBF">
            <w:pPr>
              <w:contextualSpacing/>
              <w:rPr>
                <w:rFonts w:ascii="Times New Roman" w:eastAsia="Times New Roman" w:hAnsi="Times New Roman" w:cs="Times New Roman"/>
                <w:sz w:val="20"/>
              </w:rPr>
            </w:pPr>
          </w:p>
        </w:tc>
      </w:tr>
      <w:tr w:rsidR="006A30E3" w14:paraId="53C8C2EC" w14:textId="77777777">
        <w:trPr>
          <w:trHeight w:val="300"/>
        </w:trPr>
        <w:tc>
          <w:tcPr>
            <w:tcW w:w="5760" w:type="dxa"/>
            <w:tcBorders>
              <w:top w:val="nil"/>
              <w:left w:val="nil"/>
              <w:bottom w:val="nil"/>
              <w:right w:val="nil"/>
            </w:tcBorders>
            <w:shd w:val="clear" w:color="auto" w:fill="auto"/>
            <w:noWrap/>
            <w:vAlign w:val="bottom"/>
            <w:hideMark/>
          </w:tcPr>
          <w:p w14:paraId="53C8C2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E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EB" w14:textId="77777777" w:rsidR="00A33413" w:rsidRPr="001F1AD2" w:rsidRDefault="005E5BBF">
            <w:pPr>
              <w:contextualSpacing/>
              <w:rPr>
                <w:rFonts w:ascii="Times New Roman" w:eastAsia="Times New Roman" w:hAnsi="Times New Roman" w:cs="Times New Roman"/>
                <w:sz w:val="20"/>
              </w:rPr>
            </w:pPr>
          </w:p>
        </w:tc>
      </w:tr>
      <w:tr w:rsidR="006A30E3" w14:paraId="53C8C2F0" w14:textId="77777777">
        <w:trPr>
          <w:trHeight w:val="300"/>
        </w:trPr>
        <w:tc>
          <w:tcPr>
            <w:tcW w:w="5760" w:type="dxa"/>
            <w:tcBorders>
              <w:top w:val="nil"/>
              <w:left w:val="nil"/>
              <w:bottom w:val="nil"/>
              <w:right w:val="nil"/>
            </w:tcBorders>
            <w:shd w:val="clear" w:color="auto" w:fill="auto"/>
            <w:noWrap/>
            <w:vAlign w:val="bottom"/>
            <w:hideMark/>
          </w:tcPr>
          <w:p w14:paraId="53C8C2ED"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2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161 ως έχει   ΔΕΚΤΟ ΚΑΤΑ ΠΛΕΙΟΨΗΦΙΑ</w:t>
            </w:r>
          </w:p>
        </w:tc>
        <w:tc>
          <w:tcPr>
            <w:tcW w:w="960" w:type="dxa"/>
            <w:tcBorders>
              <w:top w:val="nil"/>
              <w:left w:val="nil"/>
              <w:bottom w:val="nil"/>
              <w:right w:val="nil"/>
            </w:tcBorders>
            <w:shd w:val="clear" w:color="auto" w:fill="auto"/>
            <w:noWrap/>
            <w:vAlign w:val="bottom"/>
            <w:hideMark/>
          </w:tcPr>
          <w:p w14:paraId="53C8C2EF" w14:textId="77777777" w:rsidR="00A33413" w:rsidRPr="001F1AD2" w:rsidRDefault="005E5BBF">
            <w:pPr>
              <w:contextualSpacing/>
              <w:rPr>
                <w:rFonts w:ascii="Calibri" w:eastAsia="Times New Roman" w:hAnsi="Calibri" w:cs="Times New Roman"/>
                <w:color w:val="000000"/>
                <w:sz w:val="22"/>
                <w:szCs w:val="22"/>
              </w:rPr>
            </w:pPr>
          </w:p>
        </w:tc>
      </w:tr>
      <w:tr w:rsidR="006A30E3" w14:paraId="53C8C2F8" w14:textId="77777777">
        <w:trPr>
          <w:trHeight w:val="300"/>
        </w:trPr>
        <w:tc>
          <w:tcPr>
            <w:tcW w:w="5760" w:type="dxa"/>
            <w:tcBorders>
              <w:top w:val="nil"/>
              <w:left w:val="nil"/>
              <w:bottom w:val="nil"/>
              <w:right w:val="nil"/>
            </w:tcBorders>
            <w:shd w:val="clear" w:color="auto" w:fill="auto"/>
            <w:noWrap/>
            <w:vAlign w:val="bottom"/>
            <w:hideMark/>
          </w:tcPr>
          <w:p w14:paraId="53C8C2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2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F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F7" w14:textId="77777777" w:rsidR="00A33413" w:rsidRPr="001F1AD2" w:rsidRDefault="005E5BBF">
            <w:pPr>
              <w:contextualSpacing/>
              <w:rPr>
                <w:rFonts w:ascii="Times New Roman" w:eastAsia="Times New Roman" w:hAnsi="Times New Roman" w:cs="Times New Roman"/>
                <w:sz w:val="20"/>
              </w:rPr>
            </w:pPr>
          </w:p>
        </w:tc>
      </w:tr>
      <w:tr w:rsidR="006A30E3" w14:paraId="53C8C300" w14:textId="77777777">
        <w:trPr>
          <w:trHeight w:val="300"/>
        </w:trPr>
        <w:tc>
          <w:tcPr>
            <w:tcW w:w="5760" w:type="dxa"/>
            <w:tcBorders>
              <w:top w:val="nil"/>
              <w:left w:val="nil"/>
              <w:bottom w:val="nil"/>
              <w:right w:val="nil"/>
            </w:tcBorders>
            <w:shd w:val="clear" w:color="auto" w:fill="auto"/>
            <w:noWrap/>
            <w:vAlign w:val="bottom"/>
            <w:hideMark/>
          </w:tcPr>
          <w:p w14:paraId="53C8C2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2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2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2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2F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2FF" w14:textId="77777777" w:rsidR="00A33413" w:rsidRPr="001F1AD2" w:rsidRDefault="005E5BBF">
            <w:pPr>
              <w:contextualSpacing/>
              <w:rPr>
                <w:rFonts w:ascii="Times New Roman" w:eastAsia="Times New Roman" w:hAnsi="Times New Roman" w:cs="Times New Roman"/>
                <w:sz w:val="20"/>
              </w:rPr>
            </w:pPr>
          </w:p>
        </w:tc>
      </w:tr>
      <w:tr w:rsidR="006A30E3" w14:paraId="53C8C308" w14:textId="77777777">
        <w:trPr>
          <w:trHeight w:val="300"/>
        </w:trPr>
        <w:tc>
          <w:tcPr>
            <w:tcW w:w="5760" w:type="dxa"/>
            <w:tcBorders>
              <w:top w:val="nil"/>
              <w:left w:val="nil"/>
              <w:bottom w:val="nil"/>
              <w:right w:val="nil"/>
            </w:tcBorders>
            <w:shd w:val="clear" w:color="auto" w:fill="auto"/>
            <w:noWrap/>
            <w:vAlign w:val="bottom"/>
            <w:hideMark/>
          </w:tcPr>
          <w:p w14:paraId="53C8C3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3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0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0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0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07" w14:textId="77777777" w:rsidR="00A33413" w:rsidRPr="001F1AD2" w:rsidRDefault="005E5BBF">
            <w:pPr>
              <w:contextualSpacing/>
              <w:rPr>
                <w:rFonts w:ascii="Times New Roman" w:eastAsia="Times New Roman" w:hAnsi="Times New Roman" w:cs="Times New Roman"/>
                <w:sz w:val="20"/>
              </w:rPr>
            </w:pPr>
          </w:p>
        </w:tc>
      </w:tr>
      <w:tr w:rsidR="006A30E3" w14:paraId="53C8C310" w14:textId="77777777">
        <w:trPr>
          <w:trHeight w:val="300"/>
        </w:trPr>
        <w:tc>
          <w:tcPr>
            <w:tcW w:w="5760" w:type="dxa"/>
            <w:tcBorders>
              <w:top w:val="nil"/>
              <w:left w:val="nil"/>
              <w:bottom w:val="nil"/>
              <w:right w:val="nil"/>
            </w:tcBorders>
            <w:shd w:val="clear" w:color="auto" w:fill="auto"/>
            <w:noWrap/>
            <w:vAlign w:val="bottom"/>
            <w:hideMark/>
          </w:tcPr>
          <w:p w14:paraId="53C8C3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3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0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30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0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0F" w14:textId="77777777" w:rsidR="00A33413" w:rsidRPr="001F1AD2" w:rsidRDefault="005E5BBF">
            <w:pPr>
              <w:contextualSpacing/>
              <w:rPr>
                <w:rFonts w:ascii="Times New Roman" w:eastAsia="Times New Roman" w:hAnsi="Times New Roman" w:cs="Times New Roman"/>
                <w:sz w:val="20"/>
              </w:rPr>
            </w:pPr>
          </w:p>
        </w:tc>
      </w:tr>
      <w:tr w:rsidR="006A30E3" w14:paraId="53C8C318" w14:textId="77777777">
        <w:trPr>
          <w:trHeight w:val="300"/>
        </w:trPr>
        <w:tc>
          <w:tcPr>
            <w:tcW w:w="5760" w:type="dxa"/>
            <w:tcBorders>
              <w:top w:val="nil"/>
              <w:left w:val="nil"/>
              <w:bottom w:val="nil"/>
              <w:right w:val="nil"/>
            </w:tcBorders>
            <w:shd w:val="clear" w:color="auto" w:fill="auto"/>
            <w:noWrap/>
            <w:vAlign w:val="bottom"/>
            <w:hideMark/>
          </w:tcPr>
          <w:p w14:paraId="53C8C3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3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1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31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1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17" w14:textId="77777777" w:rsidR="00A33413" w:rsidRPr="001F1AD2" w:rsidRDefault="005E5BBF">
            <w:pPr>
              <w:contextualSpacing/>
              <w:rPr>
                <w:rFonts w:ascii="Times New Roman" w:eastAsia="Times New Roman" w:hAnsi="Times New Roman" w:cs="Times New Roman"/>
                <w:sz w:val="20"/>
              </w:rPr>
            </w:pPr>
          </w:p>
        </w:tc>
      </w:tr>
      <w:tr w:rsidR="006A30E3" w14:paraId="53C8C320" w14:textId="77777777">
        <w:trPr>
          <w:trHeight w:val="300"/>
        </w:trPr>
        <w:tc>
          <w:tcPr>
            <w:tcW w:w="5760" w:type="dxa"/>
            <w:tcBorders>
              <w:top w:val="nil"/>
              <w:left w:val="nil"/>
              <w:bottom w:val="nil"/>
              <w:right w:val="nil"/>
            </w:tcBorders>
            <w:shd w:val="clear" w:color="auto" w:fill="auto"/>
            <w:noWrap/>
            <w:vAlign w:val="bottom"/>
            <w:hideMark/>
          </w:tcPr>
          <w:p w14:paraId="53C8C3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3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1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1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1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1F" w14:textId="77777777" w:rsidR="00A33413" w:rsidRPr="001F1AD2" w:rsidRDefault="005E5BBF">
            <w:pPr>
              <w:contextualSpacing/>
              <w:rPr>
                <w:rFonts w:ascii="Times New Roman" w:eastAsia="Times New Roman" w:hAnsi="Times New Roman" w:cs="Times New Roman"/>
                <w:sz w:val="20"/>
              </w:rPr>
            </w:pPr>
          </w:p>
        </w:tc>
      </w:tr>
      <w:tr w:rsidR="006A30E3" w14:paraId="53C8C328" w14:textId="77777777">
        <w:trPr>
          <w:trHeight w:val="300"/>
        </w:trPr>
        <w:tc>
          <w:tcPr>
            <w:tcW w:w="5760" w:type="dxa"/>
            <w:tcBorders>
              <w:top w:val="nil"/>
              <w:left w:val="nil"/>
              <w:bottom w:val="nil"/>
              <w:right w:val="nil"/>
            </w:tcBorders>
            <w:shd w:val="clear" w:color="auto" w:fill="auto"/>
            <w:noWrap/>
            <w:vAlign w:val="bottom"/>
            <w:hideMark/>
          </w:tcPr>
          <w:p w14:paraId="53C8C32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32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2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2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2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2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27" w14:textId="77777777" w:rsidR="00A33413" w:rsidRPr="001F1AD2" w:rsidRDefault="005E5BBF">
            <w:pPr>
              <w:contextualSpacing/>
              <w:rPr>
                <w:rFonts w:ascii="Times New Roman" w:eastAsia="Times New Roman" w:hAnsi="Times New Roman" w:cs="Times New Roman"/>
                <w:sz w:val="20"/>
              </w:rPr>
            </w:pPr>
          </w:p>
        </w:tc>
      </w:tr>
      <w:tr w:rsidR="006A30E3" w14:paraId="53C8C32F" w14:textId="77777777">
        <w:trPr>
          <w:trHeight w:val="300"/>
        </w:trPr>
        <w:tc>
          <w:tcPr>
            <w:tcW w:w="6240" w:type="dxa"/>
            <w:gridSpan w:val="2"/>
            <w:tcBorders>
              <w:top w:val="nil"/>
              <w:left w:val="nil"/>
              <w:bottom w:val="nil"/>
              <w:right w:val="nil"/>
            </w:tcBorders>
            <w:shd w:val="clear" w:color="auto" w:fill="auto"/>
            <w:noWrap/>
            <w:vAlign w:val="bottom"/>
            <w:hideMark/>
          </w:tcPr>
          <w:p w14:paraId="53C8C3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3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2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2E" w14:textId="77777777" w:rsidR="00A33413" w:rsidRPr="001F1AD2" w:rsidRDefault="005E5BBF">
            <w:pPr>
              <w:contextualSpacing/>
              <w:rPr>
                <w:rFonts w:ascii="Times New Roman" w:eastAsia="Times New Roman" w:hAnsi="Times New Roman" w:cs="Times New Roman"/>
                <w:sz w:val="20"/>
              </w:rPr>
            </w:pPr>
          </w:p>
        </w:tc>
      </w:tr>
      <w:tr w:rsidR="006A30E3" w14:paraId="53C8C337" w14:textId="77777777">
        <w:trPr>
          <w:trHeight w:val="300"/>
        </w:trPr>
        <w:tc>
          <w:tcPr>
            <w:tcW w:w="5760" w:type="dxa"/>
            <w:tcBorders>
              <w:top w:val="nil"/>
              <w:left w:val="nil"/>
              <w:bottom w:val="nil"/>
              <w:right w:val="nil"/>
            </w:tcBorders>
            <w:shd w:val="clear" w:color="auto" w:fill="auto"/>
            <w:noWrap/>
            <w:vAlign w:val="bottom"/>
            <w:hideMark/>
          </w:tcPr>
          <w:p w14:paraId="53C8C3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3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36" w14:textId="77777777" w:rsidR="00A33413" w:rsidRPr="001F1AD2" w:rsidRDefault="005E5BBF">
            <w:pPr>
              <w:contextualSpacing/>
              <w:rPr>
                <w:rFonts w:ascii="Times New Roman" w:eastAsia="Times New Roman" w:hAnsi="Times New Roman" w:cs="Times New Roman"/>
                <w:sz w:val="20"/>
              </w:rPr>
            </w:pPr>
          </w:p>
        </w:tc>
      </w:tr>
      <w:tr w:rsidR="006A30E3" w14:paraId="53C8C33B" w14:textId="77777777">
        <w:trPr>
          <w:trHeight w:val="300"/>
        </w:trPr>
        <w:tc>
          <w:tcPr>
            <w:tcW w:w="5760" w:type="dxa"/>
            <w:tcBorders>
              <w:top w:val="nil"/>
              <w:left w:val="nil"/>
              <w:bottom w:val="nil"/>
              <w:right w:val="nil"/>
            </w:tcBorders>
            <w:shd w:val="clear" w:color="auto" w:fill="auto"/>
            <w:noWrap/>
            <w:vAlign w:val="bottom"/>
            <w:hideMark/>
          </w:tcPr>
          <w:p w14:paraId="53C8C338"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3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162 ως έχει   ΔΕΚΤΟ ΚΑΤΑ ΠΛΕΙΟΨΗΦΙΑ</w:t>
            </w:r>
          </w:p>
        </w:tc>
        <w:tc>
          <w:tcPr>
            <w:tcW w:w="960" w:type="dxa"/>
            <w:tcBorders>
              <w:top w:val="nil"/>
              <w:left w:val="nil"/>
              <w:bottom w:val="nil"/>
              <w:right w:val="nil"/>
            </w:tcBorders>
            <w:shd w:val="clear" w:color="auto" w:fill="auto"/>
            <w:noWrap/>
            <w:vAlign w:val="bottom"/>
            <w:hideMark/>
          </w:tcPr>
          <w:p w14:paraId="53C8C33A" w14:textId="77777777" w:rsidR="00A33413" w:rsidRPr="001F1AD2" w:rsidRDefault="005E5BBF">
            <w:pPr>
              <w:contextualSpacing/>
              <w:rPr>
                <w:rFonts w:ascii="Calibri" w:eastAsia="Times New Roman" w:hAnsi="Calibri" w:cs="Times New Roman"/>
                <w:color w:val="000000"/>
                <w:sz w:val="22"/>
                <w:szCs w:val="22"/>
              </w:rPr>
            </w:pPr>
          </w:p>
        </w:tc>
      </w:tr>
      <w:tr w:rsidR="006A30E3" w14:paraId="53C8C343" w14:textId="77777777">
        <w:trPr>
          <w:trHeight w:val="300"/>
        </w:trPr>
        <w:tc>
          <w:tcPr>
            <w:tcW w:w="5760" w:type="dxa"/>
            <w:tcBorders>
              <w:top w:val="nil"/>
              <w:left w:val="nil"/>
              <w:bottom w:val="nil"/>
              <w:right w:val="nil"/>
            </w:tcBorders>
            <w:shd w:val="clear" w:color="auto" w:fill="auto"/>
            <w:noWrap/>
            <w:vAlign w:val="bottom"/>
            <w:hideMark/>
          </w:tcPr>
          <w:p w14:paraId="53C8C33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33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4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42" w14:textId="77777777" w:rsidR="00A33413" w:rsidRPr="001F1AD2" w:rsidRDefault="005E5BBF">
            <w:pPr>
              <w:contextualSpacing/>
              <w:rPr>
                <w:rFonts w:ascii="Times New Roman" w:eastAsia="Times New Roman" w:hAnsi="Times New Roman" w:cs="Times New Roman"/>
                <w:sz w:val="20"/>
              </w:rPr>
            </w:pPr>
          </w:p>
        </w:tc>
      </w:tr>
      <w:tr w:rsidR="006A30E3" w14:paraId="53C8C34B" w14:textId="77777777">
        <w:trPr>
          <w:trHeight w:val="300"/>
        </w:trPr>
        <w:tc>
          <w:tcPr>
            <w:tcW w:w="5760" w:type="dxa"/>
            <w:tcBorders>
              <w:top w:val="nil"/>
              <w:left w:val="nil"/>
              <w:bottom w:val="nil"/>
              <w:right w:val="nil"/>
            </w:tcBorders>
            <w:shd w:val="clear" w:color="auto" w:fill="auto"/>
            <w:noWrap/>
            <w:vAlign w:val="bottom"/>
            <w:hideMark/>
          </w:tcPr>
          <w:p w14:paraId="53C8C34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34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4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4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4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4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4A" w14:textId="77777777" w:rsidR="00A33413" w:rsidRPr="001F1AD2" w:rsidRDefault="005E5BBF">
            <w:pPr>
              <w:contextualSpacing/>
              <w:rPr>
                <w:rFonts w:ascii="Times New Roman" w:eastAsia="Times New Roman" w:hAnsi="Times New Roman" w:cs="Times New Roman"/>
                <w:sz w:val="20"/>
              </w:rPr>
            </w:pPr>
          </w:p>
        </w:tc>
      </w:tr>
      <w:tr w:rsidR="006A30E3" w14:paraId="53C8C353" w14:textId="77777777">
        <w:trPr>
          <w:trHeight w:val="300"/>
        </w:trPr>
        <w:tc>
          <w:tcPr>
            <w:tcW w:w="5760" w:type="dxa"/>
            <w:tcBorders>
              <w:top w:val="nil"/>
              <w:left w:val="nil"/>
              <w:bottom w:val="nil"/>
              <w:right w:val="nil"/>
            </w:tcBorders>
            <w:shd w:val="clear" w:color="auto" w:fill="auto"/>
            <w:noWrap/>
            <w:vAlign w:val="bottom"/>
            <w:hideMark/>
          </w:tcPr>
          <w:p w14:paraId="53C8C34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34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4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5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5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52" w14:textId="77777777" w:rsidR="00A33413" w:rsidRPr="001F1AD2" w:rsidRDefault="005E5BBF">
            <w:pPr>
              <w:contextualSpacing/>
              <w:rPr>
                <w:rFonts w:ascii="Times New Roman" w:eastAsia="Times New Roman" w:hAnsi="Times New Roman" w:cs="Times New Roman"/>
                <w:sz w:val="20"/>
              </w:rPr>
            </w:pPr>
          </w:p>
        </w:tc>
      </w:tr>
      <w:tr w:rsidR="006A30E3" w14:paraId="53C8C35B" w14:textId="77777777">
        <w:trPr>
          <w:trHeight w:val="300"/>
        </w:trPr>
        <w:tc>
          <w:tcPr>
            <w:tcW w:w="5760" w:type="dxa"/>
            <w:tcBorders>
              <w:top w:val="nil"/>
              <w:left w:val="nil"/>
              <w:bottom w:val="nil"/>
              <w:right w:val="nil"/>
            </w:tcBorders>
            <w:shd w:val="clear" w:color="auto" w:fill="auto"/>
            <w:noWrap/>
            <w:vAlign w:val="bottom"/>
            <w:hideMark/>
          </w:tcPr>
          <w:p w14:paraId="53C8C3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3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5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35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5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5A" w14:textId="77777777" w:rsidR="00A33413" w:rsidRPr="001F1AD2" w:rsidRDefault="005E5BBF">
            <w:pPr>
              <w:contextualSpacing/>
              <w:rPr>
                <w:rFonts w:ascii="Times New Roman" w:eastAsia="Times New Roman" w:hAnsi="Times New Roman" w:cs="Times New Roman"/>
                <w:sz w:val="20"/>
              </w:rPr>
            </w:pPr>
          </w:p>
        </w:tc>
      </w:tr>
      <w:tr w:rsidR="006A30E3" w14:paraId="53C8C363" w14:textId="77777777">
        <w:trPr>
          <w:trHeight w:val="300"/>
        </w:trPr>
        <w:tc>
          <w:tcPr>
            <w:tcW w:w="5760" w:type="dxa"/>
            <w:tcBorders>
              <w:top w:val="nil"/>
              <w:left w:val="nil"/>
              <w:bottom w:val="nil"/>
              <w:right w:val="nil"/>
            </w:tcBorders>
            <w:shd w:val="clear" w:color="auto" w:fill="auto"/>
            <w:noWrap/>
            <w:vAlign w:val="bottom"/>
            <w:hideMark/>
          </w:tcPr>
          <w:p w14:paraId="53C8C35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35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5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36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6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62" w14:textId="77777777" w:rsidR="00A33413" w:rsidRPr="001F1AD2" w:rsidRDefault="005E5BBF">
            <w:pPr>
              <w:contextualSpacing/>
              <w:rPr>
                <w:rFonts w:ascii="Times New Roman" w:eastAsia="Times New Roman" w:hAnsi="Times New Roman" w:cs="Times New Roman"/>
                <w:sz w:val="20"/>
              </w:rPr>
            </w:pPr>
          </w:p>
        </w:tc>
      </w:tr>
      <w:tr w:rsidR="006A30E3" w14:paraId="53C8C36B" w14:textId="77777777">
        <w:trPr>
          <w:trHeight w:val="300"/>
        </w:trPr>
        <w:tc>
          <w:tcPr>
            <w:tcW w:w="5760" w:type="dxa"/>
            <w:tcBorders>
              <w:top w:val="nil"/>
              <w:left w:val="nil"/>
              <w:bottom w:val="nil"/>
              <w:right w:val="nil"/>
            </w:tcBorders>
            <w:shd w:val="clear" w:color="auto" w:fill="auto"/>
            <w:noWrap/>
            <w:vAlign w:val="bottom"/>
            <w:hideMark/>
          </w:tcPr>
          <w:p w14:paraId="53C8C3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3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6A" w14:textId="77777777" w:rsidR="00A33413" w:rsidRPr="001F1AD2" w:rsidRDefault="005E5BBF">
            <w:pPr>
              <w:contextualSpacing/>
              <w:rPr>
                <w:rFonts w:ascii="Times New Roman" w:eastAsia="Times New Roman" w:hAnsi="Times New Roman" w:cs="Times New Roman"/>
                <w:sz w:val="20"/>
              </w:rPr>
            </w:pPr>
          </w:p>
        </w:tc>
      </w:tr>
      <w:tr w:rsidR="006A30E3" w14:paraId="53C8C373" w14:textId="77777777">
        <w:trPr>
          <w:trHeight w:val="300"/>
        </w:trPr>
        <w:tc>
          <w:tcPr>
            <w:tcW w:w="5760" w:type="dxa"/>
            <w:tcBorders>
              <w:top w:val="nil"/>
              <w:left w:val="nil"/>
              <w:bottom w:val="nil"/>
              <w:right w:val="nil"/>
            </w:tcBorders>
            <w:shd w:val="clear" w:color="auto" w:fill="auto"/>
            <w:noWrap/>
            <w:vAlign w:val="bottom"/>
            <w:hideMark/>
          </w:tcPr>
          <w:p w14:paraId="53C8C3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3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7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72" w14:textId="77777777" w:rsidR="00A33413" w:rsidRPr="001F1AD2" w:rsidRDefault="005E5BBF">
            <w:pPr>
              <w:contextualSpacing/>
              <w:rPr>
                <w:rFonts w:ascii="Times New Roman" w:eastAsia="Times New Roman" w:hAnsi="Times New Roman" w:cs="Times New Roman"/>
                <w:sz w:val="20"/>
              </w:rPr>
            </w:pPr>
          </w:p>
        </w:tc>
      </w:tr>
      <w:tr w:rsidR="006A30E3" w14:paraId="53C8C37A" w14:textId="77777777">
        <w:trPr>
          <w:trHeight w:val="300"/>
        </w:trPr>
        <w:tc>
          <w:tcPr>
            <w:tcW w:w="6240" w:type="dxa"/>
            <w:gridSpan w:val="2"/>
            <w:tcBorders>
              <w:top w:val="nil"/>
              <w:left w:val="nil"/>
              <w:bottom w:val="nil"/>
              <w:right w:val="nil"/>
            </w:tcBorders>
            <w:shd w:val="clear" w:color="auto" w:fill="auto"/>
            <w:noWrap/>
            <w:vAlign w:val="bottom"/>
            <w:hideMark/>
          </w:tcPr>
          <w:p w14:paraId="53C8C3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3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7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79" w14:textId="77777777" w:rsidR="00A33413" w:rsidRPr="001F1AD2" w:rsidRDefault="005E5BBF">
            <w:pPr>
              <w:contextualSpacing/>
              <w:rPr>
                <w:rFonts w:ascii="Times New Roman" w:eastAsia="Times New Roman" w:hAnsi="Times New Roman" w:cs="Times New Roman"/>
                <w:sz w:val="20"/>
              </w:rPr>
            </w:pPr>
          </w:p>
        </w:tc>
      </w:tr>
      <w:tr w:rsidR="006A30E3" w14:paraId="53C8C382" w14:textId="77777777">
        <w:trPr>
          <w:trHeight w:val="300"/>
        </w:trPr>
        <w:tc>
          <w:tcPr>
            <w:tcW w:w="5760" w:type="dxa"/>
            <w:tcBorders>
              <w:top w:val="nil"/>
              <w:left w:val="nil"/>
              <w:bottom w:val="nil"/>
              <w:right w:val="nil"/>
            </w:tcBorders>
            <w:shd w:val="clear" w:color="auto" w:fill="auto"/>
            <w:noWrap/>
            <w:vAlign w:val="bottom"/>
            <w:hideMark/>
          </w:tcPr>
          <w:p w14:paraId="53C8C3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8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81" w14:textId="77777777" w:rsidR="00A33413" w:rsidRPr="001F1AD2" w:rsidRDefault="005E5BBF">
            <w:pPr>
              <w:contextualSpacing/>
              <w:rPr>
                <w:rFonts w:ascii="Times New Roman" w:eastAsia="Times New Roman" w:hAnsi="Times New Roman" w:cs="Times New Roman"/>
                <w:sz w:val="20"/>
              </w:rPr>
            </w:pPr>
          </w:p>
        </w:tc>
      </w:tr>
      <w:tr w:rsidR="006A30E3" w14:paraId="53C8C386" w14:textId="77777777">
        <w:trPr>
          <w:trHeight w:val="300"/>
        </w:trPr>
        <w:tc>
          <w:tcPr>
            <w:tcW w:w="5760" w:type="dxa"/>
            <w:tcBorders>
              <w:top w:val="nil"/>
              <w:left w:val="nil"/>
              <w:bottom w:val="nil"/>
              <w:right w:val="nil"/>
            </w:tcBorders>
            <w:shd w:val="clear" w:color="auto" w:fill="auto"/>
            <w:noWrap/>
            <w:vAlign w:val="bottom"/>
            <w:hideMark/>
          </w:tcPr>
          <w:p w14:paraId="53C8C383"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3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163 ως έχει   ΔΕΚΤΟ ΚΑΤΑ ΠΛΕΙΟΨΗΦΙΑ</w:t>
            </w:r>
          </w:p>
        </w:tc>
        <w:tc>
          <w:tcPr>
            <w:tcW w:w="960" w:type="dxa"/>
            <w:tcBorders>
              <w:top w:val="nil"/>
              <w:left w:val="nil"/>
              <w:bottom w:val="nil"/>
              <w:right w:val="nil"/>
            </w:tcBorders>
            <w:shd w:val="clear" w:color="auto" w:fill="auto"/>
            <w:noWrap/>
            <w:vAlign w:val="bottom"/>
            <w:hideMark/>
          </w:tcPr>
          <w:p w14:paraId="53C8C385" w14:textId="77777777" w:rsidR="00A33413" w:rsidRPr="001F1AD2" w:rsidRDefault="005E5BBF">
            <w:pPr>
              <w:contextualSpacing/>
              <w:rPr>
                <w:rFonts w:ascii="Calibri" w:eastAsia="Times New Roman" w:hAnsi="Calibri" w:cs="Times New Roman"/>
                <w:color w:val="000000"/>
                <w:sz w:val="22"/>
                <w:szCs w:val="22"/>
              </w:rPr>
            </w:pPr>
          </w:p>
        </w:tc>
      </w:tr>
      <w:tr w:rsidR="006A30E3" w14:paraId="53C8C38E" w14:textId="77777777">
        <w:trPr>
          <w:trHeight w:val="300"/>
        </w:trPr>
        <w:tc>
          <w:tcPr>
            <w:tcW w:w="5760" w:type="dxa"/>
            <w:tcBorders>
              <w:top w:val="nil"/>
              <w:left w:val="nil"/>
              <w:bottom w:val="nil"/>
              <w:right w:val="nil"/>
            </w:tcBorders>
            <w:shd w:val="clear" w:color="auto" w:fill="auto"/>
            <w:noWrap/>
            <w:vAlign w:val="bottom"/>
            <w:hideMark/>
          </w:tcPr>
          <w:p w14:paraId="53C8C3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3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8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8D" w14:textId="77777777" w:rsidR="00A33413" w:rsidRPr="001F1AD2" w:rsidRDefault="005E5BBF">
            <w:pPr>
              <w:contextualSpacing/>
              <w:rPr>
                <w:rFonts w:ascii="Times New Roman" w:eastAsia="Times New Roman" w:hAnsi="Times New Roman" w:cs="Times New Roman"/>
                <w:sz w:val="20"/>
              </w:rPr>
            </w:pPr>
          </w:p>
        </w:tc>
      </w:tr>
      <w:tr w:rsidR="006A30E3" w14:paraId="53C8C396" w14:textId="77777777">
        <w:trPr>
          <w:trHeight w:val="300"/>
        </w:trPr>
        <w:tc>
          <w:tcPr>
            <w:tcW w:w="5760" w:type="dxa"/>
            <w:tcBorders>
              <w:top w:val="nil"/>
              <w:left w:val="nil"/>
              <w:bottom w:val="nil"/>
              <w:right w:val="nil"/>
            </w:tcBorders>
            <w:shd w:val="clear" w:color="auto" w:fill="auto"/>
            <w:noWrap/>
            <w:vAlign w:val="bottom"/>
            <w:hideMark/>
          </w:tcPr>
          <w:p w14:paraId="53C8C3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3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9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9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95" w14:textId="77777777" w:rsidR="00A33413" w:rsidRPr="001F1AD2" w:rsidRDefault="005E5BBF">
            <w:pPr>
              <w:contextualSpacing/>
              <w:rPr>
                <w:rFonts w:ascii="Times New Roman" w:eastAsia="Times New Roman" w:hAnsi="Times New Roman" w:cs="Times New Roman"/>
                <w:sz w:val="20"/>
              </w:rPr>
            </w:pPr>
          </w:p>
        </w:tc>
      </w:tr>
      <w:tr w:rsidR="006A30E3" w14:paraId="53C8C39E" w14:textId="77777777">
        <w:trPr>
          <w:trHeight w:val="300"/>
        </w:trPr>
        <w:tc>
          <w:tcPr>
            <w:tcW w:w="5760" w:type="dxa"/>
            <w:tcBorders>
              <w:top w:val="nil"/>
              <w:left w:val="nil"/>
              <w:bottom w:val="nil"/>
              <w:right w:val="nil"/>
            </w:tcBorders>
            <w:shd w:val="clear" w:color="auto" w:fill="auto"/>
            <w:noWrap/>
            <w:vAlign w:val="bottom"/>
            <w:hideMark/>
          </w:tcPr>
          <w:p w14:paraId="53C8C3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3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9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9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9D" w14:textId="77777777" w:rsidR="00A33413" w:rsidRPr="001F1AD2" w:rsidRDefault="005E5BBF">
            <w:pPr>
              <w:contextualSpacing/>
              <w:rPr>
                <w:rFonts w:ascii="Times New Roman" w:eastAsia="Times New Roman" w:hAnsi="Times New Roman" w:cs="Times New Roman"/>
                <w:sz w:val="20"/>
              </w:rPr>
            </w:pPr>
          </w:p>
        </w:tc>
      </w:tr>
      <w:tr w:rsidR="006A30E3" w14:paraId="53C8C3A6" w14:textId="77777777">
        <w:trPr>
          <w:trHeight w:val="300"/>
        </w:trPr>
        <w:tc>
          <w:tcPr>
            <w:tcW w:w="5760" w:type="dxa"/>
            <w:tcBorders>
              <w:top w:val="nil"/>
              <w:left w:val="nil"/>
              <w:bottom w:val="nil"/>
              <w:right w:val="nil"/>
            </w:tcBorders>
            <w:shd w:val="clear" w:color="auto" w:fill="auto"/>
            <w:noWrap/>
            <w:vAlign w:val="bottom"/>
            <w:hideMark/>
          </w:tcPr>
          <w:p w14:paraId="53C8C3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3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A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3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A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A5" w14:textId="77777777" w:rsidR="00A33413" w:rsidRPr="001F1AD2" w:rsidRDefault="005E5BBF">
            <w:pPr>
              <w:contextualSpacing/>
              <w:rPr>
                <w:rFonts w:ascii="Times New Roman" w:eastAsia="Times New Roman" w:hAnsi="Times New Roman" w:cs="Times New Roman"/>
                <w:sz w:val="20"/>
              </w:rPr>
            </w:pPr>
          </w:p>
        </w:tc>
      </w:tr>
      <w:tr w:rsidR="006A30E3" w14:paraId="53C8C3AE" w14:textId="77777777">
        <w:trPr>
          <w:trHeight w:val="300"/>
        </w:trPr>
        <w:tc>
          <w:tcPr>
            <w:tcW w:w="5760" w:type="dxa"/>
            <w:tcBorders>
              <w:top w:val="nil"/>
              <w:left w:val="nil"/>
              <w:bottom w:val="nil"/>
              <w:right w:val="nil"/>
            </w:tcBorders>
            <w:shd w:val="clear" w:color="auto" w:fill="auto"/>
            <w:noWrap/>
            <w:vAlign w:val="bottom"/>
            <w:hideMark/>
          </w:tcPr>
          <w:p w14:paraId="53C8C3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3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A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A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3A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A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AD" w14:textId="77777777" w:rsidR="00A33413" w:rsidRPr="001F1AD2" w:rsidRDefault="005E5BBF">
            <w:pPr>
              <w:contextualSpacing/>
              <w:rPr>
                <w:rFonts w:ascii="Times New Roman" w:eastAsia="Times New Roman" w:hAnsi="Times New Roman" w:cs="Times New Roman"/>
                <w:sz w:val="20"/>
              </w:rPr>
            </w:pPr>
          </w:p>
        </w:tc>
      </w:tr>
      <w:tr w:rsidR="006A30E3" w14:paraId="53C8C3B6" w14:textId="77777777">
        <w:trPr>
          <w:trHeight w:val="300"/>
        </w:trPr>
        <w:tc>
          <w:tcPr>
            <w:tcW w:w="5760" w:type="dxa"/>
            <w:tcBorders>
              <w:top w:val="nil"/>
              <w:left w:val="nil"/>
              <w:bottom w:val="nil"/>
              <w:right w:val="nil"/>
            </w:tcBorders>
            <w:shd w:val="clear" w:color="auto" w:fill="auto"/>
            <w:noWrap/>
            <w:vAlign w:val="bottom"/>
            <w:hideMark/>
          </w:tcPr>
          <w:p w14:paraId="53C8C3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3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B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B5" w14:textId="77777777" w:rsidR="00A33413" w:rsidRPr="001F1AD2" w:rsidRDefault="005E5BBF">
            <w:pPr>
              <w:contextualSpacing/>
              <w:rPr>
                <w:rFonts w:ascii="Times New Roman" w:eastAsia="Times New Roman" w:hAnsi="Times New Roman" w:cs="Times New Roman"/>
                <w:sz w:val="20"/>
              </w:rPr>
            </w:pPr>
          </w:p>
        </w:tc>
      </w:tr>
      <w:tr w:rsidR="006A30E3" w14:paraId="53C8C3BE" w14:textId="77777777">
        <w:trPr>
          <w:trHeight w:val="300"/>
        </w:trPr>
        <w:tc>
          <w:tcPr>
            <w:tcW w:w="5760" w:type="dxa"/>
            <w:tcBorders>
              <w:top w:val="nil"/>
              <w:left w:val="nil"/>
              <w:bottom w:val="nil"/>
              <w:right w:val="nil"/>
            </w:tcBorders>
            <w:shd w:val="clear" w:color="auto" w:fill="auto"/>
            <w:noWrap/>
            <w:vAlign w:val="bottom"/>
            <w:hideMark/>
          </w:tcPr>
          <w:p w14:paraId="53C8C3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3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B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B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BD" w14:textId="77777777" w:rsidR="00A33413" w:rsidRPr="001F1AD2" w:rsidRDefault="005E5BBF">
            <w:pPr>
              <w:contextualSpacing/>
              <w:rPr>
                <w:rFonts w:ascii="Times New Roman" w:eastAsia="Times New Roman" w:hAnsi="Times New Roman" w:cs="Times New Roman"/>
                <w:sz w:val="20"/>
              </w:rPr>
            </w:pPr>
          </w:p>
        </w:tc>
      </w:tr>
      <w:tr w:rsidR="006A30E3" w14:paraId="53C8C3C5" w14:textId="77777777">
        <w:trPr>
          <w:trHeight w:val="300"/>
        </w:trPr>
        <w:tc>
          <w:tcPr>
            <w:tcW w:w="6240" w:type="dxa"/>
            <w:gridSpan w:val="2"/>
            <w:tcBorders>
              <w:top w:val="nil"/>
              <w:left w:val="nil"/>
              <w:bottom w:val="nil"/>
              <w:right w:val="nil"/>
            </w:tcBorders>
            <w:shd w:val="clear" w:color="auto" w:fill="auto"/>
            <w:noWrap/>
            <w:vAlign w:val="bottom"/>
            <w:hideMark/>
          </w:tcPr>
          <w:p w14:paraId="53C8C3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3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C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C4" w14:textId="77777777" w:rsidR="00A33413" w:rsidRPr="001F1AD2" w:rsidRDefault="005E5BBF">
            <w:pPr>
              <w:contextualSpacing/>
              <w:rPr>
                <w:rFonts w:ascii="Times New Roman" w:eastAsia="Times New Roman" w:hAnsi="Times New Roman" w:cs="Times New Roman"/>
                <w:sz w:val="20"/>
              </w:rPr>
            </w:pPr>
          </w:p>
        </w:tc>
      </w:tr>
      <w:tr w:rsidR="006A30E3" w14:paraId="53C8C3CD" w14:textId="77777777">
        <w:trPr>
          <w:trHeight w:val="300"/>
        </w:trPr>
        <w:tc>
          <w:tcPr>
            <w:tcW w:w="5760" w:type="dxa"/>
            <w:tcBorders>
              <w:top w:val="nil"/>
              <w:left w:val="nil"/>
              <w:bottom w:val="nil"/>
              <w:right w:val="nil"/>
            </w:tcBorders>
            <w:shd w:val="clear" w:color="auto" w:fill="auto"/>
            <w:noWrap/>
            <w:vAlign w:val="bottom"/>
            <w:hideMark/>
          </w:tcPr>
          <w:p w14:paraId="53C8C3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C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C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C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CC" w14:textId="77777777" w:rsidR="00A33413" w:rsidRPr="001F1AD2" w:rsidRDefault="005E5BBF">
            <w:pPr>
              <w:contextualSpacing/>
              <w:rPr>
                <w:rFonts w:ascii="Times New Roman" w:eastAsia="Times New Roman" w:hAnsi="Times New Roman" w:cs="Times New Roman"/>
                <w:sz w:val="20"/>
              </w:rPr>
            </w:pPr>
          </w:p>
        </w:tc>
      </w:tr>
      <w:tr w:rsidR="006A30E3" w14:paraId="53C8C3D0" w14:textId="77777777">
        <w:trPr>
          <w:trHeight w:val="300"/>
        </w:trPr>
        <w:tc>
          <w:tcPr>
            <w:tcW w:w="5760" w:type="dxa"/>
            <w:tcBorders>
              <w:top w:val="nil"/>
              <w:left w:val="nil"/>
              <w:bottom w:val="nil"/>
              <w:right w:val="nil"/>
            </w:tcBorders>
            <w:shd w:val="clear" w:color="auto" w:fill="auto"/>
            <w:noWrap/>
            <w:vAlign w:val="bottom"/>
            <w:hideMark/>
          </w:tcPr>
          <w:p w14:paraId="53C8C3CE"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3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164 όπως τροποποιήθηκε   ΔΕΚΤΟ ΚΑΤΑ ΠΛΕΙΟΨΗΦΙΑ</w:t>
            </w:r>
          </w:p>
        </w:tc>
      </w:tr>
      <w:tr w:rsidR="006A30E3" w14:paraId="53C8C3D8" w14:textId="77777777">
        <w:trPr>
          <w:trHeight w:val="300"/>
        </w:trPr>
        <w:tc>
          <w:tcPr>
            <w:tcW w:w="5760" w:type="dxa"/>
            <w:tcBorders>
              <w:top w:val="nil"/>
              <w:left w:val="nil"/>
              <w:bottom w:val="nil"/>
              <w:right w:val="nil"/>
            </w:tcBorders>
            <w:shd w:val="clear" w:color="auto" w:fill="auto"/>
            <w:noWrap/>
            <w:vAlign w:val="bottom"/>
            <w:hideMark/>
          </w:tcPr>
          <w:p w14:paraId="53C8C3D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3D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D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D7" w14:textId="77777777" w:rsidR="00A33413" w:rsidRPr="001F1AD2" w:rsidRDefault="005E5BBF">
            <w:pPr>
              <w:contextualSpacing/>
              <w:rPr>
                <w:rFonts w:ascii="Times New Roman" w:eastAsia="Times New Roman" w:hAnsi="Times New Roman" w:cs="Times New Roman"/>
                <w:sz w:val="20"/>
              </w:rPr>
            </w:pPr>
          </w:p>
        </w:tc>
      </w:tr>
      <w:tr w:rsidR="006A30E3" w14:paraId="53C8C3E0" w14:textId="77777777">
        <w:trPr>
          <w:trHeight w:val="300"/>
        </w:trPr>
        <w:tc>
          <w:tcPr>
            <w:tcW w:w="5760" w:type="dxa"/>
            <w:tcBorders>
              <w:top w:val="nil"/>
              <w:left w:val="nil"/>
              <w:bottom w:val="nil"/>
              <w:right w:val="nil"/>
            </w:tcBorders>
            <w:shd w:val="clear" w:color="auto" w:fill="auto"/>
            <w:noWrap/>
            <w:vAlign w:val="bottom"/>
            <w:hideMark/>
          </w:tcPr>
          <w:p w14:paraId="53C8C3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3D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D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D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D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DF" w14:textId="77777777" w:rsidR="00A33413" w:rsidRPr="001F1AD2" w:rsidRDefault="005E5BBF">
            <w:pPr>
              <w:contextualSpacing/>
              <w:rPr>
                <w:rFonts w:ascii="Times New Roman" w:eastAsia="Times New Roman" w:hAnsi="Times New Roman" w:cs="Times New Roman"/>
                <w:sz w:val="20"/>
              </w:rPr>
            </w:pPr>
          </w:p>
        </w:tc>
      </w:tr>
      <w:tr w:rsidR="006A30E3" w14:paraId="53C8C3E8" w14:textId="77777777">
        <w:trPr>
          <w:trHeight w:val="300"/>
        </w:trPr>
        <w:tc>
          <w:tcPr>
            <w:tcW w:w="5760" w:type="dxa"/>
            <w:tcBorders>
              <w:top w:val="nil"/>
              <w:left w:val="nil"/>
              <w:bottom w:val="nil"/>
              <w:right w:val="nil"/>
            </w:tcBorders>
            <w:shd w:val="clear" w:color="auto" w:fill="auto"/>
            <w:noWrap/>
            <w:vAlign w:val="bottom"/>
            <w:hideMark/>
          </w:tcPr>
          <w:p w14:paraId="53C8C3E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3E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E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E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E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E7" w14:textId="77777777" w:rsidR="00A33413" w:rsidRPr="001F1AD2" w:rsidRDefault="005E5BBF">
            <w:pPr>
              <w:contextualSpacing/>
              <w:rPr>
                <w:rFonts w:ascii="Times New Roman" w:eastAsia="Times New Roman" w:hAnsi="Times New Roman" w:cs="Times New Roman"/>
                <w:sz w:val="20"/>
              </w:rPr>
            </w:pPr>
          </w:p>
        </w:tc>
      </w:tr>
      <w:tr w:rsidR="006A30E3" w14:paraId="53C8C3F0" w14:textId="77777777">
        <w:trPr>
          <w:trHeight w:val="300"/>
        </w:trPr>
        <w:tc>
          <w:tcPr>
            <w:tcW w:w="5760" w:type="dxa"/>
            <w:tcBorders>
              <w:top w:val="nil"/>
              <w:left w:val="nil"/>
              <w:bottom w:val="nil"/>
              <w:right w:val="nil"/>
            </w:tcBorders>
            <w:shd w:val="clear" w:color="auto" w:fill="auto"/>
            <w:noWrap/>
            <w:vAlign w:val="bottom"/>
            <w:hideMark/>
          </w:tcPr>
          <w:p w14:paraId="53C8C3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3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E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3E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E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EF" w14:textId="77777777" w:rsidR="00A33413" w:rsidRPr="001F1AD2" w:rsidRDefault="005E5BBF">
            <w:pPr>
              <w:contextualSpacing/>
              <w:rPr>
                <w:rFonts w:ascii="Times New Roman" w:eastAsia="Times New Roman" w:hAnsi="Times New Roman" w:cs="Times New Roman"/>
                <w:sz w:val="20"/>
              </w:rPr>
            </w:pPr>
          </w:p>
        </w:tc>
      </w:tr>
      <w:tr w:rsidR="006A30E3" w14:paraId="53C8C3F8" w14:textId="77777777">
        <w:trPr>
          <w:trHeight w:val="300"/>
        </w:trPr>
        <w:tc>
          <w:tcPr>
            <w:tcW w:w="5760" w:type="dxa"/>
            <w:tcBorders>
              <w:top w:val="nil"/>
              <w:left w:val="nil"/>
              <w:bottom w:val="nil"/>
              <w:right w:val="nil"/>
            </w:tcBorders>
            <w:shd w:val="clear" w:color="auto" w:fill="auto"/>
            <w:noWrap/>
            <w:vAlign w:val="bottom"/>
            <w:hideMark/>
          </w:tcPr>
          <w:p w14:paraId="53C8C3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3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3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F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F7" w14:textId="77777777" w:rsidR="00A33413" w:rsidRPr="001F1AD2" w:rsidRDefault="005E5BBF">
            <w:pPr>
              <w:contextualSpacing/>
              <w:rPr>
                <w:rFonts w:ascii="Times New Roman" w:eastAsia="Times New Roman" w:hAnsi="Times New Roman" w:cs="Times New Roman"/>
                <w:sz w:val="20"/>
              </w:rPr>
            </w:pPr>
          </w:p>
        </w:tc>
      </w:tr>
      <w:tr w:rsidR="006A30E3" w14:paraId="53C8C400" w14:textId="77777777">
        <w:trPr>
          <w:trHeight w:val="300"/>
        </w:trPr>
        <w:tc>
          <w:tcPr>
            <w:tcW w:w="5760" w:type="dxa"/>
            <w:tcBorders>
              <w:top w:val="nil"/>
              <w:left w:val="nil"/>
              <w:bottom w:val="nil"/>
              <w:right w:val="nil"/>
            </w:tcBorders>
            <w:shd w:val="clear" w:color="auto" w:fill="auto"/>
            <w:noWrap/>
            <w:vAlign w:val="bottom"/>
            <w:hideMark/>
          </w:tcPr>
          <w:p w14:paraId="53C8C3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3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3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3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3F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3FF" w14:textId="77777777" w:rsidR="00A33413" w:rsidRPr="001F1AD2" w:rsidRDefault="005E5BBF">
            <w:pPr>
              <w:contextualSpacing/>
              <w:rPr>
                <w:rFonts w:ascii="Times New Roman" w:eastAsia="Times New Roman" w:hAnsi="Times New Roman" w:cs="Times New Roman"/>
                <w:sz w:val="20"/>
              </w:rPr>
            </w:pPr>
          </w:p>
        </w:tc>
      </w:tr>
      <w:tr w:rsidR="006A30E3" w14:paraId="53C8C408" w14:textId="77777777">
        <w:trPr>
          <w:trHeight w:val="300"/>
        </w:trPr>
        <w:tc>
          <w:tcPr>
            <w:tcW w:w="5760" w:type="dxa"/>
            <w:tcBorders>
              <w:top w:val="nil"/>
              <w:left w:val="nil"/>
              <w:bottom w:val="nil"/>
              <w:right w:val="nil"/>
            </w:tcBorders>
            <w:shd w:val="clear" w:color="auto" w:fill="auto"/>
            <w:noWrap/>
            <w:vAlign w:val="bottom"/>
            <w:hideMark/>
          </w:tcPr>
          <w:p w14:paraId="53C8C4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4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0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0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0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07" w14:textId="77777777" w:rsidR="00A33413" w:rsidRPr="001F1AD2" w:rsidRDefault="005E5BBF">
            <w:pPr>
              <w:contextualSpacing/>
              <w:rPr>
                <w:rFonts w:ascii="Times New Roman" w:eastAsia="Times New Roman" w:hAnsi="Times New Roman" w:cs="Times New Roman"/>
                <w:sz w:val="20"/>
              </w:rPr>
            </w:pPr>
          </w:p>
        </w:tc>
      </w:tr>
      <w:tr w:rsidR="006A30E3" w14:paraId="53C8C40F" w14:textId="77777777">
        <w:trPr>
          <w:trHeight w:val="300"/>
        </w:trPr>
        <w:tc>
          <w:tcPr>
            <w:tcW w:w="6240" w:type="dxa"/>
            <w:gridSpan w:val="2"/>
            <w:tcBorders>
              <w:top w:val="nil"/>
              <w:left w:val="nil"/>
              <w:bottom w:val="nil"/>
              <w:right w:val="nil"/>
            </w:tcBorders>
            <w:shd w:val="clear" w:color="auto" w:fill="auto"/>
            <w:noWrap/>
            <w:vAlign w:val="bottom"/>
            <w:hideMark/>
          </w:tcPr>
          <w:p w14:paraId="53C8C4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4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0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0E" w14:textId="77777777" w:rsidR="00A33413" w:rsidRPr="001F1AD2" w:rsidRDefault="005E5BBF">
            <w:pPr>
              <w:contextualSpacing/>
              <w:rPr>
                <w:rFonts w:ascii="Times New Roman" w:eastAsia="Times New Roman" w:hAnsi="Times New Roman" w:cs="Times New Roman"/>
                <w:sz w:val="20"/>
              </w:rPr>
            </w:pPr>
          </w:p>
        </w:tc>
      </w:tr>
      <w:tr w:rsidR="006A30E3" w14:paraId="53C8C417" w14:textId="77777777">
        <w:trPr>
          <w:trHeight w:val="300"/>
        </w:trPr>
        <w:tc>
          <w:tcPr>
            <w:tcW w:w="5760" w:type="dxa"/>
            <w:tcBorders>
              <w:top w:val="nil"/>
              <w:left w:val="nil"/>
              <w:bottom w:val="nil"/>
              <w:right w:val="nil"/>
            </w:tcBorders>
            <w:shd w:val="clear" w:color="auto" w:fill="auto"/>
            <w:noWrap/>
            <w:vAlign w:val="bottom"/>
            <w:hideMark/>
          </w:tcPr>
          <w:p w14:paraId="53C8C4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1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1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16" w14:textId="77777777" w:rsidR="00A33413" w:rsidRPr="001F1AD2" w:rsidRDefault="005E5BBF">
            <w:pPr>
              <w:contextualSpacing/>
              <w:rPr>
                <w:rFonts w:ascii="Times New Roman" w:eastAsia="Times New Roman" w:hAnsi="Times New Roman" w:cs="Times New Roman"/>
                <w:sz w:val="20"/>
              </w:rPr>
            </w:pPr>
          </w:p>
        </w:tc>
      </w:tr>
      <w:tr w:rsidR="006A30E3" w14:paraId="53C8C41A" w14:textId="77777777">
        <w:trPr>
          <w:trHeight w:val="300"/>
        </w:trPr>
        <w:tc>
          <w:tcPr>
            <w:tcW w:w="5760" w:type="dxa"/>
            <w:tcBorders>
              <w:top w:val="nil"/>
              <w:left w:val="nil"/>
              <w:bottom w:val="nil"/>
              <w:right w:val="nil"/>
            </w:tcBorders>
            <w:shd w:val="clear" w:color="auto" w:fill="auto"/>
            <w:noWrap/>
            <w:vAlign w:val="bottom"/>
            <w:hideMark/>
          </w:tcPr>
          <w:p w14:paraId="53C8C418"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4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165 όπως τροποποιήθηκε   ΔΕΚΤΟ ΚΑΤΑ ΠΛΕΙΟΨΗΦΙΑ</w:t>
            </w:r>
          </w:p>
        </w:tc>
      </w:tr>
      <w:tr w:rsidR="006A30E3" w14:paraId="53C8C422" w14:textId="77777777">
        <w:trPr>
          <w:trHeight w:val="300"/>
        </w:trPr>
        <w:tc>
          <w:tcPr>
            <w:tcW w:w="5760" w:type="dxa"/>
            <w:tcBorders>
              <w:top w:val="nil"/>
              <w:left w:val="nil"/>
              <w:bottom w:val="nil"/>
              <w:right w:val="nil"/>
            </w:tcBorders>
            <w:shd w:val="clear" w:color="auto" w:fill="auto"/>
            <w:noWrap/>
            <w:vAlign w:val="bottom"/>
            <w:hideMark/>
          </w:tcPr>
          <w:p w14:paraId="53C8C41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41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1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2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21" w14:textId="77777777" w:rsidR="00A33413" w:rsidRPr="001F1AD2" w:rsidRDefault="005E5BBF">
            <w:pPr>
              <w:contextualSpacing/>
              <w:rPr>
                <w:rFonts w:ascii="Times New Roman" w:eastAsia="Times New Roman" w:hAnsi="Times New Roman" w:cs="Times New Roman"/>
                <w:sz w:val="20"/>
              </w:rPr>
            </w:pPr>
          </w:p>
        </w:tc>
      </w:tr>
      <w:tr w:rsidR="006A30E3" w14:paraId="53C8C42A" w14:textId="77777777">
        <w:trPr>
          <w:trHeight w:val="300"/>
        </w:trPr>
        <w:tc>
          <w:tcPr>
            <w:tcW w:w="5760" w:type="dxa"/>
            <w:tcBorders>
              <w:top w:val="nil"/>
              <w:left w:val="nil"/>
              <w:bottom w:val="nil"/>
              <w:right w:val="nil"/>
            </w:tcBorders>
            <w:shd w:val="clear" w:color="auto" w:fill="auto"/>
            <w:noWrap/>
            <w:vAlign w:val="bottom"/>
            <w:hideMark/>
          </w:tcPr>
          <w:p w14:paraId="53C8C4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42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2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2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29" w14:textId="77777777" w:rsidR="00A33413" w:rsidRPr="001F1AD2" w:rsidRDefault="005E5BBF">
            <w:pPr>
              <w:contextualSpacing/>
              <w:rPr>
                <w:rFonts w:ascii="Times New Roman" w:eastAsia="Times New Roman" w:hAnsi="Times New Roman" w:cs="Times New Roman"/>
                <w:sz w:val="20"/>
              </w:rPr>
            </w:pPr>
          </w:p>
        </w:tc>
      </w:tr>
      <w:tr w:rsidR="006A30E3" w14:paraId="53C8C432" w14:textId="77777777">
        <w:trPr>
          <w:trHeight w:val="300"/>
        </w:trPr>
        <w:tc>
          <w:tcPr>
            <w:tcW w:w="5760" w:type="dxa"/>
            <w:tcBorders>
              <w:top w:val="nil"/>
              <w:left w:val="nil"/>
              <w:bottom w:val="nil"/>
              <w:right w:val="nil"/>
            </w:tcBorders>
            <w:shd w:val="clear" w:color="auto" w:fill="auto"/>
            <w:noWrap/>
            <w:vAlign w:val="bottom"/>
            <w:hideMark/>
          </w:tcPr>
          <w:p w14:paraId="53C8C4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4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2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3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31" w14:textId="77777777" w:rsidR="00A33413" w:rsidRPr="001F1AD2" w:rsidRDefault="005E5BBF">
            <w:pPr>
              <w:contextualSpacing/>
              <w:rPr>
                <w:rFonts w:ascii="Times New Roman" w:eastAsia="Times New Roman" w:hAnsi="Times New Roman" w:cs="Times New Roman"/>
                <w:sz w:val="20"/>
              </w:rPr>
            </w:pPr>
          </w:p>
        </w:tc>
      </w:tr>
      <w:tr w:rsidR="006A30E3" w14:paraId="53C8C43A" w14:textId="77777777">
        <w:trPr>
          <w:trHeight w:val="300"/>
        </w:trPr>
        <w:tc>
          <w:tcPr>
            <w:tcW w:w="5760" w:type="dxa"/>
            <w:tcBorders>
              <w:top w:val="nil"/>
              <w:left w:val="nil"/>
              <w:bottom w:val="nil"/>
              <w:right w:val="nil"/>
            </w:tcBorders>
            <w:shd w:val="clear" w:color="auto" w:fill="auto"/>
            <w:noWrap/>
            <w:vAlign w:val="bottom"/>
            <w:hideMark/>
          </w:tcPr>
          <w:p w14:paraId="53C8C4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4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3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4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3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39" w14:textId="77777777" w:rsidR="00A33413" w:rsidRPr="001F1AD2" w:rsidRDefault="005E5BBF">
            <w:pPr>
              <w:contextualSpacing/>
              <w:rPr>
                <w:rFonts w:ascii="Times New Roman" w:eastAsia="Times New Roman" w:hAnsi="Times New Roman" w:cs="Times New Roman"/>
                <w:sz w:val="20"/>
              </w:rPr>
            </w:pPr>
          </w:p>
        </w:tc>
      </w:tr>
      <w:tr w:rsidR="006A30E3" w14:paraId="53C8C442" w14:textId="77777777">
        <w:trPr>
          <w:trHeight w:val="300"/>
        </w:trPr>
        <w:tc>
          <w:tcPr>
            <w:tcW w:w="5760" w:type="dxa"/>
            <w:tcBorders>
              <w:top w:val="nil"/>
              <w:left w:val="nil"/>
              <w:bottom w:val="nil"/>
              <w:right w:val="nil"/>
            </w:tcBorders>
            <w:shd w:val="clear" w:color="auto" w:fill="auto"/>
            <w:noWrap/>
            <w:vAlign w:val="bottom"/>
            <w:hideMark/>
          </w:tcPr>
          <w:p w14:paraId="53C8C43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43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3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43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4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41" w14:textId="77777777" w:rsidR="00A33413" w:rsidRPr="001F1AD2" w:rsidRDefault="005E5BBF">
            <w:pPr>
              <w:contextualSpacing/>
              <w:rPr>
                <w:rFonts w:ascii="Times New Roman" w:eastAsia="Times New Roman" w:hAnsi="Times New Roman" w:cs="Times New Roman"/>
                <w:sz w:val="20"/>
              </w:rPr>
            </w:pPr>
          </w:p>
        </w:tc>
      </w:tr>
      <w:tr w:rsidR="006A30E3" w14:paraId="53C8C44A" w14:textId="77777777">
        <w:trPr>
          <w:trHeight w:val="300"/>
        </w:trPr>
        <w:tc>
          <w:tcPr>
            <w:tcW w:w="5760" w:type="dxa"/>
            <w:tcBorders>
              <w:top w:val="nil"/>
              <w:left w:val="nil"/>
              <w:bottom w:val="nil"/>
              <w:right w:val="nil"/>
            </w:tcBorders>
            <w:shd w:val="clear" w:color="auto" w:fill="auto"/>
            <w:noWrap/>
            <w:vAlign w:val="bottom"/>
            <w:hideMark/>
          </w:tcPr>
          <w:p w14:paraId="53C8C4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4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4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4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4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49" w14:textId="77777777" w:rsidR="00A33413" w:rsidRPr="001F1AD2" w:rsidRDefault="005E5BBF">
            <w:pPr>
              <w:contextualSpacing/>
              <w:rPr>
                <w:rFonts w:ascii="Times New Roman" w:eastAsia="Times New Roman" w:hAnsi="Times New Roman" w:cs="Times New Roman"/>
                <w:sz w:val="20"/>
              </w:rPr>
            </w:pPr>
          </w:p>
        </w:tc>
      </w:tr>
      <w:tr w:rsidR="006A30E3" w14:paraId="53C8C452" w14:textId="77777777">
        <w:trPr>
          <w:trHeight w:val="300"/>
        </w:trPr>
        <w:tc>
          <w:tcPr>
            <w:tcW w:w="5760" w:type="dxa"/>
            <w:tcBorders>
              <w:top w:val="nil"/>
              <w:left w:val="nil"/>
              <w:bottom w:val="nil"/>
              <w:right w:val="nil"/>
            </w:tcBorders>
            <w:shd w:val="clear" w:color="auto" w:fill="auto"/>
            <w:noWrap/>
            <w:vAlign w:val="bottom"/>
            <w:hideMark/>
          </w:tcPr>
          <w:p w14:paraId="53C8C4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4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4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4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4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5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51" w14:textId="77777777" w:rsidR="00A33413" w:rsidRPr="001F1AD2" w:rsidRDefault="005E5BBF">
            <w:pPr>
              <w:contextualSpacing/>
              <w:rPr>
                <w:rFonts w:ascii="Times New Roman" w:eastAsia="Times New Roman" w:hAnsi="Times New Roman" w:cs="Times New Roman"/>
                <w:sz w:val="20"/>
              </w:rPr>
            </w:pPr>
          </w:p>
        </w:tc>
      </w:tr>
      <w:tr w:rsidR="006A30E3" w14:paraId="53C8C459" w14:textId="77777777">
        <w:trPr>
          <w:trHeight w:val="300"/>
        </w:trPr>
        <w:tc>
          <w:tcPr>
            <w:tcW w:w="6240" w:type="dxa"/>
            <w:gridSpan w:val="2"/>
            <w:tcBorders>
              <w:top w:val="nil"/>
              <w:left w:val="nil"/>
              <w:bottom w:val="nil"/>
              <w:right w:val="nil"/>
            </w:tcBorders>
            <w:shd w:val="clear" w:color="auto" w:fill="auto"/>
            <w:noWrap/>
            <w:vAlign w:val="bottom"/>
            <w:hideMark/>
          </w:tcPr>
          <w:p w14:paraId="53C8C4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4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5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58" w14:textId="77777777" w:rsidR="00A33413" w:rsidRPr="001F1AD2" w:rsidRDefault="005E5BBF">
            <w:pPr>
              <w:contextualSpacing/>
              <w:rPr>
                <w:rFonts w:ascii="Times New Roman" w:eastAsia="Times New Roman" w:hAnsi="Times New Roman" w:cs="Times New Roman"/>
                <w:sz w:val="20"/>
              </w:rPr>
            </w:pPr>
          </w:p>
        </w:tc>
      </w:tr>
      <w:tr w:rsidR="006A30E3" w14:paraId="53C8C461" w14:textId="77777777">
        <w:trPr>
          <w:trHeight w:val="300"/>
        </w:trPr>
        <w:tc>
          <w:tcPr>
            <w:tcW w:w="5760" w:type="dxa"/>
            <w:tcBorders>
              <w:top w:val="nil"/>
              <w:left w:val="nil"/>
              <w:bottom w:val="nil"/>
              <w:right w:val="nil"/>
            </w:tcBorders>
            <w:shd w:val="clear" w:color="auto" w:fill="auto"/>
            <w:noWrap/>
            <w:vAlign w:val="bottom"/>
            <w:hideMark/>
          </w:tcPr>
          <w:p w14:paraId="53C8C45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5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5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60" w14:textId="77777777" w:rsidR="00A33413" w:rsidRPr="001F1AD2" w:rsidRDefault="005E5BBF">
            <w:pPr>
              <w:contextualSpacing/>
              <w:rPr>
                <w:rFonts w:ascii="Times New Roman" w:eastAsia="Times New Roman" w:hAnsi="Times New Roman" w:cs="Times New Roman"/>
                <w:sz w:val="20"/>
              </w:rPr>
            </w:pPr>
          </w:p>
        </w:tc>
      </w:tr>
      <w:tr w:rsidR="006A30E3" w14:paraId="53C8C464" w14:textId="77777777">
        <w:trPr>
          <w:trHeight w:val="300"/>
        </w:trPr>
        <w:tc>
          <w:tcPr>
            <w:tcW w:w="5760" w:type="dxa"/>
            <w:tcBorders>
              <w:top w:val="nil"/>
              <w:left w:val="nil"/>
              <w:bottom w:val="nil"/>
              <w:right w:val="nil"/>
            </w:tcBorders>
            <w:shd w:val="clear" w:color="auto" w:fill="auto"/>
            <w:noWrap/>
            <w:vAlign w:val="bottom"/>
            <w:hideMark/>
          </w:tcPr>
          <w:p w14:paraId="53C8C462"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4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166 όπως τροποποιήθηκε   ΔΕΚΤΟ ΚΑΤΑ ΠΛΕΙΟΨΗΦΙΑ</w:t>
            </w:r>
          </w:p>
        </w:tc>
      </w:tr>
      <w:tr w:rsidR="006A30E3" w14:paraId="53C8C46C" w14:textId="77777777">
        <w:trPr>
          <w:trHeight w:val="300"/>
        </w:trPr>
        <w:tc>
          <w:tcPr>
            <w:tcW w:w="5760" w:type="dxa"/>
            <w:tcBorders>
              <w:top w:val="nil"/>
              <w:left w:val="nil"/>
              <w:bottom w:val="nil"/>
              <w:right w:val="nil"/>
            </w:tcBorders>
            <w:shd w:val="clear" w:color="auto" w:fill="auto"/>
            <w:noWrap/>
            <w:vAlign w:val="bottom"/>
            <w:hideMark/>
          </w:tcPr>
          <w:p w14:paraId="53C8C4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4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6B" w14:textId="77777777" w:rsidR="00A33413" w:rsidRPr="001F1AD2" w:rsidRDefault="005E5BBF">
            <w:pPr>
              <w:contextualSpacing/>
              <w:rPr>
                <w:rFonts w:ascii="Times New Roman" w:eastAsia="Times New Roman" w:hAnsi="Times New Roman" w:cs="Times New Roman"/>
                <w:sz w:val="20"/>
              </w:rPr>
            </w:pPr>
          </w:p>
        </w:tc>
      </w:tr>
      <w:tr w:rsidR="006A30E3" w14:paraId="53C8C474" w14:textId="77777777">
        <w:trPr>
          <w:trHeight w:val="300"/>
        </w:trPr>
        <w:tc>
          <w:tcPr>
            <w:tcW w:w="5760" w:type="dxa"/>
            <w:tcBorders>
              <w:top w:val="nil"/>
              <w:left w:val="nil"/>
              <w:bottom w:val="nil"/>
              <w:right w:val="nil"/>
            </w:tcBorders>
            <w:shd w:val="clear" w:color="auto" w:fill="auto"/>
            <w:noWrap/>
            <w:vAlign w:val="bottom"/>
            <w:hideMark/>
          </w:tcPr>
          <w:p w14:paraId="53C8C4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4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6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7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7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7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73" w14:textId="77777777" w:rsidR="00A33413" w:rsidRPr="001F1AD2" w:rsidRDefault="005E5BBF">
            <w:pPr>
              <w:contextualSpacing/>
              <w:rPr>
                <w:rFonts w:ascii="Times New Roman" w:eastAsia="Times New Roman" w:hAnsi="Times New Roman" w:cs="Times New Roman"/>
                <w:sz w:val="20"/>
              </w:rPr>
            </w:pPr>
          </w:p>
        </w:tc>
      </w:tr>
      <w:tr w:rsidR="006A30E3" w14:paraId="53C8C47C" w14:textId="77777777">
        <w:trPr>
          <w:trHeight w:val="300"/>
        </w:trPr>
        <w:tc>
          <w:tcPr>
            <w:tcW w:w="5760" w:type="dxa"/>
            <w:tcBorders>
              <w:top w:val="nil"/>
              <w:left w:val="nil"/>
              <w:bottom w:val="nil"/>
              <w:right w:val="nil"/>
            </w:tcBorders>
            <w:shd w:val="clear" w:color="auto" w:fill="auto"/>
            <w:noWrap/>
            <w:vAlign w:val="bottom"/>
            <w:hideMark/>
          </w:tcPr>
          <w:p w14:paraId="53C8C4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4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7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7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7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7B" w14:textId="77777777" w:rsidR="00A33413" w:rsidRPr="001F1AD2" w:rsidRDefault="005E5BBF">
            <w:pPr>
              <w:contextualSpacing/>
              <w:rPr>
                <w:rFonts w:ascii="Times New Roman" w:eastAsia="Times New Roman" w:hAnsi="Times New Roman" w:cs="Times New Roman"/>
                <w:sz w:val="20"/>
              </w:rPr>
            </w:pPr>
          </w:p>
        </w:tc>
      </w:tr>
      <w:tr w:rsidR="006A30E3" w14:paraId="53C8C484" w14:textId="77777777">
        <w:trPr>
          <w:trHeight w:val="300"/>
        </w:trPr>
        <w:tc>
          <w:tcPr>
            <w:tcW w:w="5760" w:type="dxa"/>
            <w:tcBorders>
              <w:top w:val="nil"/>
              <w:left w:val="nil"/>
              <w:bottom w:val="nil"/>
              <w:right w:val="nil"/>
            </w:tcBorders>
            <w:shd w:val="clear" w:color="auto" w:fill="auto"/>
            <w:noWrap/>
            <w:vAlign w:val="bottom"/>
            <w:hideMark/>
          </w:tcPr>
          <w:p w14:paraId="53C8C4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4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7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4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8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83" w14:textId="77777777" w:rsidR="00A33413" w:rsidRPr="001F1AD2" w:rsidRDefault="005E5BBF">
            <w:pPr>
              <w:contextualSpacing/>
              <w:rPr>
                <w:rFonts w:ascii="Times New Roman" w:eastAsia="Times New Roman" w:hAnsi="Times New Roman" w:cs="Times New Roman"/>
                <w:sz w:val="20"/>
              </w:rPr>
            </w:pPr>
          </w:p>
        </w:tc>
      </w:tr>
      <w:tr w:rsidR="006A30E3" w14:paraId="53C8C48C" w14:textId="77777777">
        <w:trPr>
          <w:trHeight w:val="300"/>
        </w:trPr>
        <w:tc>
          <w:tcPr>
            <w:tcW w:w="5760" w:type="dxa"/>
            <w:tcBorders>
              <w:top w:val="nil"/>
              <w:left w:val="nil"/>
              <w:bottom w:val="nil"/>
              <w:right w:val="nil"/>
            </w:tcBorders>
            <w:shd w:val="clear" w:color="auto" w:fill="auto"/>
            <w:noWrap/>
            <w:vAlign w:val="bottom"/>
            <w:hideMark/>
          </w:tcPr>
          <w:p w14:paraId="53C8C4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4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8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48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8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8B" w14:textId="77777777" w:rsidR="00A33413" w:rsidRPr="001F1AD2" w:rsidRDefault="005E5BBF">
            <w:pPr>
              <w:contextualSpacing/>
              <w:rPr>
                <w:rFonts w:ascii="Times New Roman" w:eastAsia="Times New Roman" w:hAnsi="Times New Roman" w:cs="Times New Roman"/>
                <w:sz w:val="20"/>
              </w:rPr>
            </w:pPr>
          </w:p>
        </w:tc>
      </w:tr>
      <w:tr w:rsidR="006A30E3" w14:paraId="53C8C494" w14:textId="77777777">
        <w:trPr>
          <w:trHeight w:val="300"/>
        </w:trPr>
        <w:tc>
          <w:tcPr>
            <w:tcW w:w="5760" w:type="dxa"/>
            <w:tcBorders>
              <w:top w:val="nil"/>
              <w:left w:val="nil"/>
              <w:bottom w:val="nil"/>
              <w:right w:val="nil"/>
            </w:tcBorders>
            <w:shd w:val="clear" w:color="auto" w:fill="auto"/>
            <w:noWrap/>
            <w:vAlign w:val="bottom"/>
            <w:hideMark/>
          </w:tcPr>
          <w:p w14:paraId="53C8C4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4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8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9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9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9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93" w14:textId="77777777" w:rsidR="00A33413" w:rsidRPr="001F1AD2" w:rsidRDefault="005E5BBF">
            <w:pPr>
              <w:contextualSpacing/>
              <w:rPr>
                <w:rFonts w:ascii="Times New Roman" w:eastAsia="Times New Roman" w:hAnsi="Times New Roman" w:cs="Times New Roman"/>
                <w:sz w:val="20"/>
              </w:rPr>
            </w:pPr>
          </w:p>
        </w:tc>
      </w:tr>
      <w:tr w:rsidR="006A30E3" w14:paraId="53C8C49C" w14:textId="77777777">
        <w:trPr>
          <w:trHeight w:val="300"/>
        </w:trPr>
        <w:tc>
          <w:tcPr>
            <w:tcW w:w="5760" w:type="dxa"/>
            <w:tcBorders>
              <w:top w:val="nil"/>
              <w:left w:val="nil"/>
              <w:bottom w:val="nil"/>
              <w:right w:val="nil"/>
            </w:tcBorders>
            <w:shd w:val="clear" w:color="auto" w:fill="auto"/>
            <w:noWrap/>
            <w:vAlign w:val="bottom"/>
            <w:hideMark/>
          </w:tcPr>
          <w:p w14:paraId="53C8C4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4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9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9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9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9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9B" w14:textId="77777777" w:rsidR="00A33413" w:rsidRPr="001F1AD2" w:rsidRDefault="005E5BBF">
            <w:pPr>
              <w:contextualSpacing/>
              <w:rPr>
                <w:rFonts w:ascii="Times New Roman" w:eastAsia="Times New Roman" w:hAnsi="Times New Roman" w:cs="Times New Roman"/>
                <w:sz w:val="20"/>
              </w:rPr>
            </w:pPr>
          </w:p>
        </w:tc>
      </w:tr>
      <w:tr w:rsidR="006A30E3" w14:paraId="53C8C4A3" w14:textId="77777777">
        <w:trPr>
          <w:trHeight w:val="300"/>
        </w:trPr>
        <w:tc>
          <w:tcPr>
            <w:tcW w:w="6240" w:type="dxa"/>
            <w:gridSpan w:val="2"/>
            <w:tcBorders>
              <w:top w:val="nil"/>
              <w:left w:val="nil"/>
              <w:bottom w:val="nil"/>
              <w:right w:val="nil"/>
            </w:tcBorders>
            <w:shd w:val="clear" w:color="auto" w:fill="auto"/>
            <w:noWrap/>
            <w:vAlign w:val="bottom"/>
            <w:hideMark/>
          </w:tcPr>
          <w:p w14:paraId="53C8C4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4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A2" w14:textId="77777777" w:rsidR="00A33413" w:rsidRPr="001F1AD2" w:rsidRDefault="005E5BBF">
            <w:pPr>
              <w:contextualSpacing/>
              <w:rPr>
                <w:rFonts w:ascii="Times New Roman" w:eastAsia="Times New Roman" w:hAnsi="Times New Roman" w:cs="Times New Roman"/>
                <w:sz w:val="20"/>
              </w:rPr>
            </w:pPr>
          </w:p>
        </w:tc>
      </w:tr>
      <w:tr w:rsidR="006A30E3" w14:paraId="53C8C4AB" w14:textId="77777777">
        <w:trPr>
          <w:trHeight w:val="300"/>
        </w:trPr>
        <w:tc>
          <w:tcPr>
            <w:tcW w:w="5760" w:type="dxa"/>
            <w:tcBorders>
              <w:top w:val="nil"/>
              <w:left w:val="nil"/>
              <w:bottom w:val="nil"/>
              <w:right w:val="nil"/>
            </w:tcBorders>
            <w:shd w:val="clear" w:color="auto" w:fill="auto"/>
            <w:noWrap/>
            <w:vAlign w:val="bottom"/>
            <w:hideMark/>
          </w:tcPr>
          <w:p w14:paraId="53C8C4A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A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A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AA" w14:textId="77777777" w:rsidR="00A33413" w:rsidRPr="001F1AD2" w:rsidRDefault="005E5BBF">
            <w:pPr>
              <w:contextualSpacing/>
              <w:rPr>
                <w:rFonts w:ascii="Times New Roman" w:eastAsia="Times New Roman" w:hAnsi="Times New Roman" w:cs="Times New Roman"/>
                <w:sz w:val="20"/>
              </w:rPr>
            </w:pPr>
          </w:p>
        </w:tc>
      </w:tr>
      <w:tr w:rsidR="006A30E3" w14:paraId="53C8C4AF" w14:textId="77777777">
        <w:trPr>
          <w:trHeight w:val="300"/>
        </w:trPr>
        <w:tc>
          <w:tcPr>
            <w:tcW w:w="5760" w:type="dxa"/>
            <w:tcBorders>
              <w:top w:val="nil"/>
              <w:left w:val="nil"/>
              <w:bottom w:val="nil"/>
              <w:right w:val="nil"/>
            </w:tcBorders>
            <w:shd w:val="clear" w:color="auto" w:fill="auto"/>
            <w:noWrap/>
            <w:vAlign w:val="bottom"/>
            <w:hideMark/>
          </w:tcPr>
          <w:p w14:paraId="53C8C4AC"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4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167 ως έχει   ΔΕΚΤΟ ΚΑΤΑ ΠΛΕΙΟΨΗΦΙΑ</w:t>
            </w:r>
          </w:p>
        </w:tc>
        <w:tc>
          <w:tcPr>
            <w:tcW w:w="960" w:type="dxa"/>
            <w:tcBorders>
              <w:top w:val="nil"/>
              <w:left w:val="nil"/>
              <w:bottom w:val="nil"/>
              <w:right w:val="nil"/>
            </w:tcBorders>
            <w:shd w:val="clear" w:color="auto" w:fill="auto"/>
            <w:noWrap/>
            <w:vAlign w:val="bottom"/>
            <w:hideMark/>
          </w:tcPr>
          <w:p w14:paraId="53C8C4AE" w14:textId="77777777" w:rsidR="00A33413" w:rsidRPr="001F1AD2" w:rsidRDefault="005E5BBF">
            <w:pPr>
              <w:contextualSpacing/>
              <w:rPr>
                <w:rFonts w:ascii="Calibri" w:eastAsia="Times New Roman" w:hAnsi="Calibri" w:cs="Times New Roman"/>
                <w:color w:val="000000"/>
                <w:sz w:val="22"/>
                <w:szCs w:val="22"/>
              </w:rPr>
            </w:pPr>
          </w:p>
        </w:tc>
      </w:tr>
      <w:tr w:rsidR="006A30E3" w14:paraId="53C8C4B7" w14:textId="77777777">
        <w:trPr>
          <w:trHeight w:val="300"/>
        </w:trPr>
        <w:tc>
          <w:tcPr>
            <w:tcW w:w="5760" w:type="dxa"/>
            <w:tcBorders>
              <w:top w:val="nil"/>
              <w:left w:val="nil"/>
              <w:bottom w:val="nil"/>
              <w:right w:val="nil"/>
            </w:tcBorders>
            <w:shd w:val="clear" w:color="auto" w:fill="auto"/>
            <w:noWrap/>
            <w:vAlign w:val="bottom"/>
            <w:hideMark/>
          </w:tcPr>
          <w:p w14:paraId="53C8C4B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4B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B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B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B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B6" w14:textId="77777777" w:rsidR="00A33413" w:rsidRPr="001F1AD2" w:rsidRDefault="005E5BBF">
            <w:pPr>
              <w:contextualSpacing/>
              <w:rPr>
                <w:rFonts w:ascii="Times New Roman" w:eastAsia="Times New Roman" w:hAnsi="Times New Roman" w:cs="Times New Roman"/>
                <w:sz w:val="20"/>
              </w:rPr>
            </w:pPr>
          </w:p>
        </w:tc>
      </w:tr>
      <w:tr w:rsidR="006A30E3" w14:paraId="53C8C4BF" w14:textId="77777777">
        <w:trPr>
          <w:trHeight w:val="300"/>
        </w:trPr>
        <w:tc>
          <w:tcPr>
            <w:tcW w:w="5760" w:type="dxa"/>
            <w:tcBorders>
              <w:top w:val="nil"/>
              <w:left w:val="nil"/>
              <w:bottom w:val="nil"/>
              <w:right w:val="nil"/>
            </w:tcBorders>
            <w:shd w:val="clear" w:color="auto" w:fill="auto"/>
            <w:noWrap/>
            <w:vAlign w:val="bottom"/>
            <w:hideMark/>
          </w:tcPr>
          <w:p w14:paraId="53C8C4B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4B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B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B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B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B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BE" w14:textId="77777777" w:rsidR="00A33413" w:rsidRPr="001F1AD2" w:rsidRDefault="005E5BBF">
            <w:pPr>
              <w:contextualSpacing/>
              <w:rPr>
                <w:rFonts w:ascii="Times New Roman" w:eastAsia="Times New Roman" w:hAnsi="Times New Roman" w:cs="Times New Roman"/>
                <w:sz w:val="20"/>
              </w:rPr>
            </w:pPr>
          </w:p>
        </w:tc>
      </w:tr>
      <w:tr w:rsidR="006A30E3" w14:paraId="53C8C4C7" w14:textId="77777777">
        <w:trPr>
          <w:trHeight w:val="300"/>
        </w:trPr>
        <w:tc>
          <w:tcPr>
            <w:tcW w:w="5760" w:type="dxa"/>
            <w:tcBorders>
              <w:top w:val="nil"/>
              <w:left w:val="nil"/>
              <w:bottom w:val="nil"/>
              <w:right w:val="nil"/>
            </w:tcBorders>
            <w:shd w:val="clear" w:color="auto" w:fill="auto"/>
            <w:noWrap/>
            <w:vAlign w:val="bottom"/>
            <w:hideMark/>
          </w:tcPr>
          <w:p w14:paraId="53C8C4C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4C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C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C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C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C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C6" w14:textId="77777777" w:rsidR="00A33413" w:rsidRPr="001F1AD2" w:rsidRDefault="005E5BBF">
            <w:pPr>
              <w:contextualSpacing/>
              <w:rPr>
                <w:rFonts w:ascii="Times New Roman" w:eastAsia="Times New Roman" w:hAnsi="Times New Roman" w:cs="Times New Roman"/>
                <w:sz w:val="20"/>
              </w:rPr>
            </w:pPr>
          </w:p>
        </w:tc>
      </w:tr>
      <w:tr w:rsidR="006A30E3" w14:paraId="53C8C4CF" w14:textId="77777777">
        <w:trPr>
          <w:trHeight w:val="300"/>
        </w:trPr>
        <w:tc>
          <w:tcPr>
            <w:tcW w:w="5760" w:type="dxa"/>
            <w:tcBorders>
              <w:top w:val="nil"/>
              <w:left w:val="nil"/>
              <w:bottom w:val="nil"/>
              <w:right w:val="nil"/>
            </w:tcBorders>
            <w:shd w:val="clear" w:color="auto" w:fill="auto"/>
            <w:noWrap/>
            <w:vAlign w:val="bottom"/>
            <w:hideMark/>
          </w:tcPr>
          <w:p w14:paraId="53C8C4C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4C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C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4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C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CE" w14:textId="77777777" w:rsidR="00A33413" w:rsidRPr="001F1AD2" w:rsidRDefault="005E5BBF">
            <w:pPr>
              <w:contextualSpacing/>
              <w:rPr>
                <w:rFonts w:ascii="Times New Roman" w:eastAsia="Times New Roman" w:hAnsi="Times New Roman" w:cs="Times New Roman"/>
                <w:sz w:val="20"/>
              </w:rPr>
            </w:pPr>
          </w:p>
        </w:tc>
      </w:tr>
      <w:tr w:rsidR="006A30E3" w14:paraId="53C8C4D7" w14:textId="77777777">
        <w:trPr>
          <w:trHeight w:val="300"/>
        </w:trPr>
        <w:tc>
          <w:tcPr>
            <w:tcW w:w="5760" w:type="dxa"/>
            <w:tcBorders>
              <w:top w:val="nil"/>
              <w:left w:val="nil"/>
              <w:bottom w:val="nil"/>
              <w:right w:val="nil"/>
            </w:tcBorders>
            <w:shd w:val="clear" w:color="auto" w:fill="auto"/>
            <w:noWrap/>
            <w:vAlign w:val="bottom"/>
            <w:hideMark/>
          </w:tcPr>
          <w:p w14:paraId="53C8C4D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4D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D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D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4D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D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D6" w14:textId="77777777" w:rsidR="00A33413" w:rsidRPr="001F1AD2" w:rsidRDefault="005E5BBF">
            <w:pPr>
              <w:contextualSpacing/>
              <w:rPr>
                <w:rFonts w:ascii="Times New Roman" w:eastAsia="Times New Roman" w:hAnsi="Times New Roman" w:cs="Times New Roman"/>
                <w:sz w:val="20"/>
              </w:rPr>
            </w:pPr>
          </w:p>
        </w:tc>
      </w:tr>
      <w:tr w:rsidR="006A30E3" w14:paraId="53C8C4DF" w14:textId="77777777">
        <w:trPr>
          <w:trHeight w:val="300"/>
        </w:trPr>
        <w:tc>
          <w:tcPr>
            <w:tcW w:w="5760" w:type="dxa"/>
            <w:tcBorders>
              <w:top w:val="nil"/>
              <w:left w:val="nil"/>
              <w:bottom w:val="nil"/>
              <w:right w:val="nil"/>
            </w:tcBorders>
            <w:shd w:val="clear" w:color="auto" w:fill="auto"/>
            <w:noWrap/>
            <w:vAlign w:val="bottom"/>
            <w:hideMark/>
          </w:tcPr>
          <w:p w14:paraId="53C8C4D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4D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D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D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DE" w14:textId="77777777" w:rsidR="00A33413" w:rsidRPr="001F1AD2" w:rsidRDefault="005E5BBF">
            <w:pPr>
              <w:contextualSpacing/>
              <w:rPr>
                <w:rFonts w:ascii="Times New Roman" w:eastAsia="Times New Roman" w:hAnsi="Times New Roman" w:cs="Times New Roman"/>
                <w:sz w:val="20"/>
              </w:rPr>
            </w:pPr>
          </w:p>
        </w:tc>
      </w:tr>
      <w:tr w:rsidR="006A30E3" w14:paraId="53C8C4E7" w14:textId="77777777">
        <w:trPr>
          <w:trHeight w:val="300"/>
        </w:trPr>
        <w:tc>
          <w:tcPr>
            <w:tcW w:w="5760" w:type="dxa"/>
            <w:tcBorders>
              <w:top w:val="nil"/>
              <w:left w:val="nil"/>
              <w:bottom w:val="nil"/>
              <w:right w:val="nil"/>
            </w:tcBorders>
            <w:shd w:val="clear" w:color="auto" w:fill="auto"/>
            <w:noWrap/>
            <w:vAlign w:val="bottom"/>
            <w:hideMark/>
          </w:tcPr>
          <w:p w14:paraId="53C8C4E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4E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E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E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E6" w14:textId="77777777" w:rsidR="00A33413" w:rsidRPr="001F1AD2" w:rsidRDefault="005E5BBF">
            <w:pPr>
              <w:contextualSpacing/>
              <w:rPr>
                <w:rFonts w:ascii="Times New Roman" w:eastAsia="Times New Roman" w:hAnsi="Times New Roman" w:cs="Times New Roman"/>
                <w:sz w:val="20"/>
              </w:rPr>
            </w:pPr>
          </w:p>
        </w:tc>
      </w:tr>
      <w:tr w:rsidR="006A30E3" w14:paraId="53C8C4EE" w14:textId="77777777">
        <w:trPr>
          <w:trHeight w:val="300"/>
        </w:trPr>
        <w:tc>
          <w:tcPr>
            <w:tcW w:w="6240" w:type="dxa"/>
            <w:gridSpan w:val="2"/>
            <w:tcBorders>
              <w:top w:val="nil"/>
              <w:left w:val="nil"/>
              <w:bottom w:val="nil"/>
              <w:right w:val="nil"/>
            </w:tcBorders>
            <w:shd w:val="clear" w:color="auto" w:fill="auto"/>
            <w:noWrap/>
            <w:vAlign w:val="bottom"/>
            <w:hideMark/>
          </w:tcPr>
          <w:p w14:paraId="53C8C4E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4E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ED" w14:textId="77777777" w:rsidR="00A33413" w:rsidRPr="001F1AD2" w:rsidRDefault="005E5BBF">
            <w:pPr>
              <w:contextualSpacing/>
              <w:rPr>
                <w:rFonts w:ascii="Times New Roman" w:eastAsia="Times New Roman" w:hAnsi="Times New Roman" w:cs="Times New Roman"/>
                <w:sz w:val="20"/>
              </w:rPr>
            </w:pPr>
          </w:p>
        </w:tc>
      </w:tr>
      <w:tr w:rsidR="006A30E3" w14:paraId="53C8C4F6" w14:textId="77777777">
        <w:trPr>
          <w:trHeight w:val="300"/>
        </w:trPr>
        <w:tc>
          <w:tcPr>
            <w:tcW w:w="5760" w:type="dxa"/>
            <w:tcBorders>
              <w:top w:val="nil"/>
              <w:left w:val="nil"/>
              <w:bottom w:val="nil"/>
              <w:right w:val="nil"/>
            </w:tcBorders>
            <w:shd w:val="clear" w:color="auto" w:fill="auto"/>
            <w:noWrap/>
            <w:vAlign w:val="bottom"/>
            <w:hideMark/>
          </w:tcPr>
          <w:p w14:paraId="53C8C4E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F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F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4F5" w14:textId="77777777" w:rsidR="00A33413" w:rsidRPr="001F1AD2" w:rsidRDefault="005E5BBF">
            <w:pPr>
              <w:contextualSpacing/>
              <w:rPr>
                <w:rFonts w:ascii="Times New Roman" w:eastAsia="Times New Roman" w:hAnsi="Times New Roman" w:cs="Times New Roman"/>
                <w:sz w:val="20"/>
              </w:rPr>
            </w:pPr>
          </w:p>
        </w:tc>
      </w:tr>
      <w:tr w:rsidR="006A30E3" w14:paraId="53C8C4FA" w14:textId="77777777">
        <w:trPr>
          <w:trHeight w:val="300"/>
        </w:trPr>
        <w:tc>
          <w:tcPr>
            <w:tcW w:w="5760" w:type="dxa"/>
            <w:tcBorders>
              <w:top w:val="nil"/>
              <w:left w:val="nil"/>
              <w:bottom w:val="nil"/>
              <w:right w:val="nil"/>
            </w:tcBorders>
            <w:shd w:val="clear" w:color="auto" w:fill="auto"/>
            <w:noWrap/>
            <w:vAlign w:val="bottom"/>
            <w:hideMark/>
          </w:tcPr>
          <w:p w14:paraId="53C8C4F7"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4F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168 ως </w:t>
            </w:r>
            <w:r w:rsidRPr="001F1AD2">
              <w:rPr>
                <w:rFonts w:ascii="Calibri" w:eastAsia="Times New Roman" w:hAnsi="Calibri" w:cs="Times New Roman"/>
                <w:color w:val="000000"/>
                <w:sz w:val="22"/>
                <w:szCs w:val="22"/>
              </w:rPr>
              <w:t>έχει   ΔΕΚΤΟ ΚΑΤΑ ΠΛΕΙΟΨΗΦΙΑ</w:t>
            </w:r>
          </w:p>
        </w:tc>
        <w:tc>
          <w:tcPr>
            <w:tcW w:w="960" w:type="dxa"/>
            <w:tcBorders>
              <w:top w:val="nil"/>
              <w:left w:val="nil"/>
              <w:bottom w:val="nil"/>
              <w:right w:val="nil"/>
            </w:tcBorders>
            <w:shd w:val="clear" w:color="auto" w:fill="auto"/>
            <w:noWrap/>
            <w:vAlign w:val="bottom"/>
            <w:hideMark/>
          </w:tcPr>
          <w:p w14:paraId="53C8C4F9" w14:textId="77777777" w:rsidR="00A33413" w:rsidRPr="001F1AD2" w:rsidRDefault="005E5BBF">
            <w:pPr>
              <w:contextualSpacing/>
              <w:rPr>
                <w:rFonts w:ascii="Calibri" w:eastAsia="Times New Roman" w:hAnsi="Calibri" w:cs="Times New Roman"/>
                <w:color w:val="000000"/>
                <w:sz w:val="22"/>
                <w:szCs w:val="22"/>
              </w:rPr>
            </w:pPr>
          </w:p>
        </w:tc>
      </w:tr>
      <w:tr w:rsidR="006A30E3" w14:paraId="53C8C502" w14:textId="77777777">
        <w:trPr>
          <w:trHeight w:val="300"/>
        </w:trPr>
        <w:tc>
          <w:tcPr>
            <w:tcW w:w="5760" w:type="dxa"/>
            <w:tcBorders>
              <w:top w:val="nil"/>
              <w:left w:val="nil"/>
              <w:bottom w:val="nil"/>
              <w:right w:val="nil"/>
            </w:tcBorders>
            <w:shd w:val="clear" w:color="auto" w:fill="auto"/>
            <w:noWrap/>
            <w:vAlign w:val="bottom"/>
            <w:hideMark/>
          </w:tcPr>
          <w:p w14:paraId="53C8C4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4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4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4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4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0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01" w14:textId="77777777" w:rsidR="00A33413" w:rsidRPr="001F1AD2" w:rsidRDefault="005E5BBF">
            <w:pPr>
              <w:contextualSpacing/>
              <w:rPr>
                <w:rFonts w:ascii="Times New Roman" w:eastAsia="Times New Roman" w:hAnsi="Times New Roman" w:cs="Times New Roman"/>
                <w:sz w:val="20"/>
              </w:rPr>
            </w:pPr>
          </w:p>
        </w:tc>
      </w:tr>
      <w:tr w:rsidR="006A30E3" w14:paraId="53C8C50A" w14:textId="77777777">
        <w:trPr>
          <w:trHeight w:val="300"/>
        </w:trPr>
        <w:tc>
          <w:tcPr>
            <w:tcW w:w="5760" w:type="dxa"/>
            <w:tcBorders>
              <w:top w:val="nil"/>
              <w:left w:val="nil"/>
              <w:bottom w:val="nil"/>
              <w:right w:val="nil"/>
            </w:tcBorders>
            <w:shd w:val="clear" w:color="auto" w:fill="auto"/>
            <w:noWrap/>
            <w:vAlign w:val="bottom"/>
            <w:hideMark/>
          </w:tcPr>
          <w:p w14:paraId="53C8C5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5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0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0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09" w14:textId="77777777" w:rsidR="00A33413" w:rsidRPr="001F1AD2" w:rsidRDefault="005E5BBF">
            <w:pPr>
              <w:contextualSpacing/>
              <w:rPr>
                <w:rFonts w:ascii="Times New Roman" w:eastAsia="Times New Roman" w:hAnsi="Times New Roman" w:cs="Times New Roman"/>
                <w:sz w:val="20"/>
              </w:rPr>
            </w:pPr>
          </w:p>
        </w:tc>
      </w:tr>
      <w:tr w:rsidR="006A30E3" w14:paraId="53C8C512" w14:textId="77777777">
        <w:trPr>
          <w:trHeight w:val="300"/>
        </w:trPr>
        <w:tc>
          <w:tcPr>
            <w:tcW w:w="5760" w:type="dxa"/>
            <w:tcBorders>
              <w:top w:val="nil"/>
              <w:left w:val="nil"/>
              <w:bottom w:val="nil"/>
              <w:right w:val="nil"/>
            </w:tcBorders>
            <w:shd w:val="clear" w:color="auto" w:fill="auto"/>
            <w:noWrap/>
            <w:vAlign w:val="bottom"/>
            <w:hideMark/>
          </w:tcPr>
          <w:p w14:paraId="53C8C5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5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0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1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11" w14:textId="77777777" w:rsidR="00A33413" w:rsidRPr="001F1AD2" w:rsidRDefault="005E5BBF">
            <w:pPr>
              <w:contextualSpacing/>
              <w:rPr>
                <w:rFonts w:ascii="Times New Roman" w:eastAsia="Times New Roman" w:hAnsi="Times New Roman" w:cs="Times New Roman"/>
                <w:sz w:val="20"/>
              </w:rPr>
            </w:pPr>
          </w:p>
        </w:tc>
      </w:tr>
      <w:tr w:rsidR="006A30E3" w14:paraId="53C8C51A" w14:textId="77777777">
        <w:trPr>
          <w:trHeight w:val="300"/>
        </w:trPr>
        <w:tc>
          <w:tcPr>
            <w:tcW w:w="5760" w:type="dxa"/>
            <w:tcBorders>
              <w:top w:val="nil"/>
              <w:left w:val="nil"/>
              <w:bottom w:val="nil"/>
              <w:right w:val="nil"/>
            </w:tcBorders>
            <w:shd w:val="clear" w:color="auto" w:fill="auto"/>
            <w:noWrap/>
            <w:vAlign w:val="bottom"/>
            <w:hideMark/>
          </w:tcPr>
          <w:p w14:paraId="53C8C5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5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1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5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1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19" w14:textId="77777777" w:rsidR="00A33413" w:rsidRPr="001F1AD2" w:rsidRDefault="005E5BBF">
            <w:pPr>
              <w:contextualSpacing/>
              <w:rPr>
                <w:rFonts w:ascii="Times New Roman" w:eastAsia="Times New Roman" w:hAnsi="Times New Roman" w:cs="Times New Roman"/>
                <w:sz w:val="20"/>
              </w:rPr>
            </w:pPr>
          </w:p>
        </w:tc>
      </w:tr>
      <w:tr w:rsidR="006A30E3" w14:paraId="53C8C522" w14:textId="77777777">
        <w:trPr>
          <w:trHeight w:val="300"/>
        </w:trPr>
        <w:tc>
          <w:tcPr>
            <w:tcW w:w="5760" w:type="dxa"/>
            <w:tcBorders>
              <w:top w:val="nil"/>
              <w:left w:val="nil"/>
              <w:bottom w:val="nil"/>
              <w:right w:val="nil"/>
            </w:tcBorders>
            <w:shd w:val="clear" w:color="auto" w:fill="auto"/>
            <w:noWrap/>
            <w:vAlign w:val="bottom"/>
            <w:hideMark/>
          </w:tcPr>
          <w:p w14:paraId="53C8C51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51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1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5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2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21" w14:textId="77777777" w:rsidR="00A33413" w:rsidRPr="001F1AD2" w:rsidRDefault="005E5BBF">
            <w:pPr>
              <w:contextualSpacing/>
              <w:rPr>
                <w:rFonts w:ascii="Times New Roman" w:eastAsia="Times New Roman" w:hAnsi="Times New Roman" w:cs="Times New Roman"/>
                <w:sz w:val="20"/>
              </w:rPr>
            </w:pPr>
          </w:p>
        </w:tc>
      </w:tr>
      <w:tr w:rsidR="006A30E3" w14:paraId="53C8C52A" w14:textId="77777777">
        <w:trPr>
          <w:trHeight w:val="300"/>
        </w:trPr>
        <w:tc>
          <w:tcPr>
            <w:tcW w:w="5760" w:type="dxa"/>
            <w:tcBorders>
              <w:top w:val="nil"/>
              <w:left w:val="nil"/>
              <w:bottom w:val="nil"/>
              <w:right w:val="nil"/>
            </w:tcBorders>
            <w:shd w:val="clear" w:color="auto" w:fill="auto"/>
            <w:noWrap/>
            <w:vAlign w:val="bottom"/>
            <w:hideMark/>
          </w:tcPr>
          <w:p w14:paraId="53C8C5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52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2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2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29" w14:textId="77777777" w:rsidR="00A33413" w:rsidRPr="001F1AD2" w:rsidRDefault="005E5BBF">
            <w:pPr>
              <w:contextualSpacing/>
              <w:rPr>
                <w:rFonts w:ascii="Times New Roman" w:eastAsia="Times New Roman" w:hAnsi="Times New Roman" w:cs="Times New Roman"/>
                <w:sz w:val="20"/>
              </w:rPr>
            </w:pPr>
          </w:p>
        </w:tc>
      </w:tr>
      <w:tr w:rsidR="006A30E3" w14:paraId="53C8C532" w14:textId="77777777">
        <w:trPr>
          <w:trHeight w:val="300"/>
        </w:trPr>
        <w:tc>
          <w:tcPr>
            <w:tcW w:w="5760" w:type="dxa"/>
            <w:tcBorders>
              <w:top w:val="nil"/>
              <w:left w:val="nil"/>
              <w:bottom w:val="nil"/>
              <w:right w:val="nil"/>
            </w:tcBorders>
            <w:shd w:val="clear" w:color="auto" w:fill="auto"/>
            <w:noWrap/>
            <w:vAlign w:val="bottom"/>
            <w:hideMark/>
          </w:tcPr>
          <w:p w14:paraId="53C8C52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52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2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3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31" w14:textId="77777777" w:rsidR="00A33413" w:rsidRPr="001F1AD2" w:rsidRDefault="005E5BBF">
            <w:pPr>
              <w:contextualSpacing/>
              <w:rPr>
                <w:rFonts w:ascii="Times New Roman" w:eastAsia="Times New Roman" w:hAnsi="Times New Roman" w:cs="Times New Roman"/>
                <w:sz w:val="20"/>
              </w:rPr>
            </w:pPr>
          </w:p>
        </w:tc>
      </w:tr>
      <w:tr w:rsidR="006A30E3" w14:paraId="53C8C539" w14:textId="77777777">
        <w:trPr>
          <w:trHeight w:val="300"/>
        </w:trPr>
        <w:tc>
          <w:tcPr>
            <w:tcW w:w="6240" w:type="dxa"/>
            <w:gridSpan w:val="2"/>
            <w:tcBorders>
              <w:top w:val="nil"/>
              <w:left w:val="nil"/>
              <w:bottom w:val="nil"/>
              <w:right w:val="nil"/>
            </w:tcBorders>
            <w:shd w:val="clear" w:color="auto" w:fill="auto"/>
            <w:noWrap/>
            <w:vAlign w:val="bottom"/>
            <w:hideMark/>
          </w:tcPr>
          <w:p w14:paraId="53C8C5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5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3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38" w14:textId="77777777" w:rsidR="00A33413" w:rsidRPr="001F1AD2" w:rsidRDefault="005E5BBF">
            <w:pPr>
              <w:contextualSpacing/>
              <w:rPr>
                <w:rFonts w:ascii="Times New Roman" w:eastAsia="Times New Roman" w:hAnsi="Times New Roman" w:cs="Times New Roman"/>
                <w:sz w:val="20"/>
              </w:rPr>
            </w:pPr>
          </w:p>
        </w:tc>
      </w:tr>
      <w:tr w:rsidR="006A30E3" w14:paraId="53C8C541" w14:textId="77777777">
        <w:trPr>
          <w:trHeight w:val="300"/>
        </w:trPr>
        <w:tc>
          <w:tcPr>
            <w:tcW w:w="5760" w:type="dxa"/>
            <w:tcBorders>
              <w:top w:val="nil"/>
              <w:left w:val="nil"/>
              <w:bottom w:val="nil"/>
              <w:right w:val="nil"/>
            </w:tcBorders>
            <w:shd w:val="clear" w:color="auto" w:fill="auto"/>
            <w:noWrap/>
            <w:vAlign w:val="bottom"/>
            <w:hideMark/>
          </w:tcPr>
          <w:p w14:paraId="53C8C53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3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40" w14:textId="77777777" w:rsidR="00A33413" w:rsidRPr="001F1AD2" w:rsidRDefault="005E5BBF">
            <w:pPr>
              <w:contextualSpacing/>
              <w:rPr>
                <w:rFonts w:ascii="Times New Roman" w:eastAsia="Times New Roman" w:hAnsi="Times New Roman" w:cs="Times New Roman"/>
                <w:sz w:val="20"/>
              </w:rPr>
            </w:pPr>
          </w:p>
        </w:tc>
      </w:tr>
      <w:tr w:rsidR="006A30E3" w14:paraId="53C8C545" w14:textId="77777777">
        <w:trPr>
          <w:trHeight w:val="300"/>
        </w:trPr>
        <w:tc>
          <w:tcPr>
            <w:tcW w:w="5760" w:type="dxa"/>
            <w:tcBorders>
              <w:top w:val="nil"/>
              <w:left w:val="nil"/>
              <w:bottom w:val="nil"/>
              <w:right w:val="nil"/>
            </w:tcBorders>
            <w:shd w:val="clear" w:color="auto" w:fill="auto"/>
            <w:noWrap/>
            <w:vAlign w:val="bottom"/>
            <w:hideMark/>
          </w:tcPr>
          <w:p w14:paraId="53C8C54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5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169 ως έχει   ΔΕΚΤΟ ΚΑΤΑ ΠΛΕΙΟΨΗΦΙΑ</w:t>
            </w:r>
          </w:p>
        </w:tc>
        <w:tc>
          <w:tcPr>
            <w:tcW w:w="960" w:type="dxa"/>
            <w:tcBorders>
              <w:top w:val="nil"/>
              <w:left w:val="nil"/>
              <w:bottom w:val="nil"/>
              <w:right w:val="nil"/>
            </w:tcBorders>
            <w:shd w:val="clear" w:color="auto" w:fill="auto"/>
            <w:noWrap/>
            <w:vAlign w:val="bottom"/>
            <w:hideMark/>
          </w:tcPr>
          <w:p w14:paraId="53C8C544" w14:textId="77777777" w:rsidR="00A33413" w:rsidRPr="001F1AD2" w:rsidRDefault="005E5BBF">
            <w:pPr>
              <w:contextualSpacing/>
              <w:rPr>
                <w:rFonts w:ascii="Calibri" w:eastAsia="Times New Roman" w:hAnsi="Calibri" w:cs="Times New Roman"/>
                <w:color w:val="000000"/>
                <w:sz w:val="22"/>
                <w:szCs w:val="22"/>
              </w:rPr>
            </w:pPr>
          </w:p>
        </w:tc>
      </w:tr>
      <w:tr w:rsidR="006A30E3" w14:paraId="53C8C54D" w14:textId="77777777">
        <w:trPr>
          <w:trHeight w:val="300"/>
        </w:trPr>
        <w:tc>
          <w:tcPr>
            <w:tcW w:w="5760" w:type="dxa"/>
            <w:tcBorders>
              <w:top w:val="nil"/>
              <w:left w:val="nil"/>
              <w:bottom w:val="nil"/>
              <w:right w:val="nil"/>
            </w:tcBorders>
            <w:shd w:val="clear" w:color="auto" w:fill="auto"/>
            <w:noWrap/>
            <w:vAlign w:val="bottom"/>
            <w:hideMark/>
          </w:tcPr>
          <w:p w14:paraId="53C8C5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54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4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4C" w14:textId="77777777" w:rsidR="00A33413" w:rsidRPr="001F1AD2" w:rsidRDefault="005E5BBF">
            <w:pPr>
              <w:contextualSpacing/>
              <w:rPr>
                <w:rFonts w:ascii="Times New Roman" w:eastAsia="Times New Roman" w:hAnsi="Times New Roman" w:cs="Times New Roman"/>
                <w:sz w:val="20"/>
              </w:rPr>
            </w:pPr>
          </w:p>
        </w:tc>
      </w:tr>
      <w:tr w:rsidR="006A30E3" w14:paraId="53C8C555" w14:textId="77777777">
        <w:trPr>
          <w:trHeight w:val="300"/>
        </w:trPr>
        <w:tc>
          <w:tcPr>
            <w:tcW w:w="5760" w:type="dxa"/>
            <w:tcBorders>
              <w:top w:val="nil"/>
              <w:left w:val="nil"/>
              <w:bottom w:val="nil"/>
              <w:right w:val="nil"/>
            </w:tcBorders>
            <w:shd w:val="clear" w:color="auto" w:fill="auto"/>
            <w:noWrap/>
            <w:vAlign w:val="bottom"/>
            <w:hideMark/>
          </w:tcPr>
          <w:p w14:paraId="53C8C54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54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5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5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54" w14:textId="77777777" w:rsidR="00A33413" w:rsidRPr="001F1AD2" w:rsidRDefault="005E5BBF">
            <w:pPr>
              <w:contextualSpacing/>
              <w:rPr>
                <w:rFonts w:ascii="Times New Roman" w:eastAsia="Times New Roman" w:hAnsi="Times New Roman" w:cs="Times New Roman"/>
                <w:sz w:val="20"/>
              </w:rPr>
            </w:pPr>
          </w:p>
        </w:tc>
      </w:tr>
      <w:tr w:rsidR="006A30E3" w14:paraId="53C8C55D" w14:textId="77777777">
        <w:trPr>
          <w:trHeight w:val="300"/>
        </w:trPr>
        <w:tc>
          <w:tcPr>
            <w:tcW w:w="5760" w:type="dxa"/>
            <w:tcBorders>
              <w:top w:val="nil"/>
              <w:left w:val="nil"/>
              <w:bottom w:val="nil"/>
              <w:right w:val="nil"/>
            </w:tcBorders>
            <w:shd w:val="clear" w:color="auto" w:fill="auto"/>
            <w:noWrap/>
            <w:vAlign w:val="bottom"/>
            <w:hideMark/>
          </w:tcPr>
          <w:p w14:paraId="53C8C55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55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5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5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5C" w14:textId="77777777" w:rsidR="00A33413" w:rsidRPr="001F1AD2" w:rsidRDefault="005E5BBF">
            <w:pPr>
              <w:contextualSpacing/>
              <w:rPr>
                <w:rFonts w:ascii="Times New Roman" w:eastAsia="Times New Roman" w:hAnsi="Times New Roman" w:cs="Times New Roman"/>
                <w:sz w:val="20"/>
              </w:rPr>
            </w:pPr>
          </w:p>
        </w:tc>
      </w:tr>
      <w:tr w:rsidR="006A30E3" w14:paraId="53C8C565" w14:textId="77777777">
        <w:trPr>
          <w:trHeight w:val="300"/>
        </w:trPr>
        <w:tc>
          <w:tcPr>
            <w:tcW w:w="5760" w:type="dxa"/>
            <w:tcBorders>
              <w:top w:val="nil"/>
              <w:left w:val="nil"/>
              <w:bottom w:val="nil"/>
              <w:right w:val="nil"/>
            </w:tcBorders>
            <w:shd w:val="clear" w:color="auto" w:fill="auto"/>
            <w:noWrap/>
            <w:vAlign w:val="bottom"/>
            <w:hideMark/>
          </w:tcPr>
          <w:p w14:paraId="53C8C55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55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6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6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56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6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64" w14:textId="77777777" w:rsidR="00A33413" w:rsidRPr="001F1AD2" w:rsidRDefault="005E5BBF">
            <w:pPr>
              <w:contextualSpacing/>
              <w:rPr>
                <w:rFonts w:ascii="Times New Roman" w:eastAsia="Times New Roman" w:hAnsi="Times New Roman" w:cs="Times New Roman"/>
                <w:sz w:val="20"/>
              </w:rPr>
            </w:pPr>
          </w:p>
        </w:tc>
      </w:tr>
      <w:tr w:rsidR="006A30E3" w14:paraId="53C8C56D" w14:textId="77777777">
        <w:trPr>
          <w:trHeight w:val="300"/>
        </w:trPr>
        <w:tc>
          <w:tcPr>
            <w:tcW w:w="5760" w:type="dxa"/>
            <w:tcBorders>
              <w:top w:val="nil"/>
              <w:left w:val="nil"/>
              <w:bottom w:val="nil"/>
              <w:right w:val="nil"/>
            </w:tcBorders>
            <w:shd w:val="clear" w:color="auto" w:fill="auto"/>
            <w:noWrap/>
            <w:vAlign w:val="bottom"/>
            <w:hideMark/>
          </w:tcPr>
          <w:p w14:paraId="53C8C56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56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6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6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56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6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6C" w14:textId="77777777" w:rsidR="00A33413" w:rsidRPr="001F1AD2" w:rsidRDefault="005E5BBF">
            <w:pPr>
              <w:contextualSpacing/>
              <w:rPr>
                <w:rFonts w:ascii="Times New Roman" w:eastAsia="Times New Roman" w:hAnsi="Times New Roman" w:cs="Times New Roman"/>
                <w:sz w:val="20"/>
              </w:rPr>
            </w:pPr>
          </w:p>
        </w:tc>
      </w:tr>
      <w:tr w:rsidR="006A30E3" w14:paraId="53C8C575" w14:textId="77777777">
        <w:trPr>
          <w:trHeight w:val="300"/>
        </w:trPr>
        <w:tc>
          <w:tcPr>
            <w:tcW w:w="5760" w:type="dxa"/>
            <w:tcBorders>
              <w:top w:val="nil"/>
              <w:left w:val="nil"/>
              <w:bottom w:val="nil"/>
              <w:right w:val="nil"/>
            </w:tcBorders>
            <w:shd w:val="clear" w:color="auto" w:fill="auto"/>
            <w:noWrap/>
            <w:vAlign w:val="bottom"/>
            <w:hideMark/>
          </w:tcPr>
          <w:p w14:paraId="53C8C5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56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7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7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7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7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74" w14:textId="77777777" w:rsidR="00A33413" w:rsidRPr="001F1AD2" w:rsidRDefault="005E5BBF">
            <w:pPr>
              <w:contextualSpacing/>
              <w:rPr>
                <w:rFonts w:ascii="Times New Roman" w:eastAsia="Times New Roman" w:hAnsi="Times New Roman" w:cs="Times New Roman"/>
                <w:sz w:val="20"/>
              </w:rPr>
            </w:pPr>
          </w:p>
        </w:tc>
      </w:tr>
      <w:tr w:rsidR="006A30E3" w14:paraId="53C8C57D" w14:textId="77777777">
        <w:trPr>
          <w:trHeight w:val="300"/>
        </w:trPr>
        <w:tc>
          <w:tcPr>
            <w:tcW w:w="5760" w:type="dxa"/>
            <w:tcBorders>
              <w:top w:val="nil"/>
              <w:left w:val="nil"/>
              <w:bottom w:val="nil"/>
              <w:right w:val="nil"/>
            </w:tcBorders>
            <w:shd w:val="clear" w:color="auto" w:fill="auto"/>
            <w:noWrap/>
            <w:vAlign w:val="bottom"/>
            <w:hideMark/>
          </w:tcPr>
          <w:p w14:paraId="53C8C57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57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7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7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7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7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7C" w14:textId="77777777" w:rsidR="00A33413" w:rsidRPr="001F1AD2" w:rsidRDefault="005E5BBF">
            <w:pPr>
              <w:contextualSpacing/>
              <w:rPr>
                <w:rFonts w:ascii="Times New Roman" w:eastAsia="Times New Roman" w:hAnsi="Times New Roman" w:cs="Times New Roman"/>
                <w:sz w:val="20"/>
              </w:rPr>
            </w:pPr>
          </w:p>
        </w:tc>
      </w:tr>
      <w:tr w:rsidR="006A30E3" w14:paraId="53C8C584" w14:textId="77777777">
        <w:trPr>
          <w:trHeight w:val="300"/>
        </w:trPr>
        <w:tc>
          <w:tcPr>
            <w:tcW w:w="6240" w:type="dxa"/>
            <w:gridSpan w:val="2"/>
            <w:tcBorders>
              <w:top w:val="nil"/>
              <w:left w:val="nil"/>
              <w:bottom w:val="nil"/>
              <w:right w:val="nil"/>
            </w:tcBorders>
            <w:shd w:val="clear" w:color="auto" w:fill="auto"/>
            <w:noWrap/>
            <w:vAlign w:val="bottom"/>
            <w:hideMark/>
          </w:tcPr>
          <w:p w14:paraId="53C8C57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57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8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8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8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83" w14:textId="77777777" w:rsidR="00A33413" w:rsidRPr="001F1AD2" w:rsidRDefault="005E5BBF">
            <w:pPr>
              <w:contextualSpacing/>
              <w:rPr>
                <w:rFonts w:ascii="Times New Roman" w:eastAsia="Times New Roman" w:hAnsi="Times New Roman" w:cs="Times New Roman"/>
                <w:sz w:val="20"/>
              </w:rPr>
            </w:pPr>
          </w:p>
        </w:tc>
      </w:tr>
      <w:tr w:rsidR="006A30E3" w14:paraId="53C8C58C" w14:textId="77777777">
        <w:trPr>
          <w:trHeight w:val="300"/>
        </w:trPr>
        <w:tc>
          <w:tcPr>
            <w:tcW w:w="5760" w:type="dxa"/>
            <w:tcBorders>
              <w:top w:val="nil"/>
              <w:left w:val="nil"/>
              <w:bottom w:val="nil"/>
              <w:right w:val="nil"/>
            </w:tcBorders>
            <w:shd w:val="clear" w:color="auto" w:fill="auto"/>
            <w:noWrap/>
            <w:vAlign w:val="bottom"/>
            <w:hideMark/>
          </w:tcPr>
          <w:p w14:paraId="53C8C58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8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8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8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8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8B" w14:textId="77777777" w:rsidR="00A33413" w:rsidRPr="001F1AD2" w:rsidRDefault="005E5BBF">
            <w:pPr>
              <w:contextualSpacing/>
              <w:rPr>
                <w:rFonts w:ascii="Times New Roman" w:eastAsia="Times New Roman" w:hAnsi="Times New Roman" w:cs="Times New Roman"/>
                <w:sz w:val="20"/>
              </w:rPr>
            </w:pPr>
          </w:p>
        </w:tc>
      </w:tr>
      <w:tr w:rsidR="006A30E3" w14:paraId="53C8C590" w14:textId="77777777">
        <w:trPr>
          <w:trHeight w:val="300"/>
        </w:trPr>
        <w:tc>
          <w:tcPr>
            <w:tcW w:w="5760" w:type="dxa"/>
            <w:tcBorders>
              <w:top w:val="nil"/>
              <w:left w:val="nil"/>
              <w:bottom w:val="nil"/>
              <w:right w:val="nil"/>
            </w:tcBorders>
            <w:shd w:val="clear" w:color="auto" w:fill="auto"/>
            <w:noWrap/>
            <w:vAlign w:val="bottom"/>
            <w:hideMark/>
          </w:tcPr>
          <w:p w14:paraId="53C8C58D"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58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170 ως έχει   ΔΕΚΤΟ ΚΑΤΑ ΠΛΕΙΟΨΗΦΙΑ</w:t>
            </w:r>
          </w:p>
        </w:tc>
        <w:tc>
          <w:tcPr>
            <w:tcW w:w="960" w:type="dxa"/>
            <w:tcBorders>
              <w:top w:val="nil"/>
              <w:left w:val="nil"/>
              <w:bottom w:val="nil"/>
              <w:right w:val="nil"/>
            </w:tcBorders>
            <w:shd w:val="clear" w:color="auto" w:fill="auto"/>
            <w:noWrap/>
            <w:vAlign w:val="bottom"/>
            <w:hideMark/>
          </w:tcPr>
          <w:p w14:paraId="53C8C58F" w14:textId="77777777" w:rsidR="00A33413" w:rsidRPr="001F1AD2" w:rsidRDefault="005E5BBF">
            <w:pPr>
              <w:contextualSpacing/>
              <w:rPr>
                <w:rFonts w:ascii="Calibri" w:eastAsia="Times New Roman" w:hAnsi="Calibri" w:cs="Times New Roman"/>
                <w:color w:val="000000"/>
                <w:sz w:val="22"/>
                <w:szCs w:val="22"/>
              </w:rPr>
            </w:pPr>
          </w:p>
        </w:tc>
      </w:tr>
      <w:tr w:rsidR="006A30E3" w14:paraId="53C8C598" w14:textId="77777777">
        <w:trPr>
          <w:trHeight w:val="300"/>
        </w:trPr>
        <w:tc>
          <w:tcPr>
            <w:tcW w:w="5760" w:type="dxa"/>
            <w:tcBorders>
              <w:top w:val="nil"/>
              <w:left w:val="nil"/>
              <w:bottom w:val="nil"/>
              <w:right w:val="nil"/>
            </w:tcBorders>
            <w:shd w:val="clear" w:color="auto" w:fill="auto"/>
            <w:noWrap/>
            <w:vAlign w:val="bottom"/>
            <w:hideMark/>
          </w:tcPr>
          <w:p w14:paraId="53C8C59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59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9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97" w14:textId="77777777" w:rsidR="00A33413" w:rsidRPr="001F1AD2" w:rsidRDefault="005E5BBF">
            <w:pPr>
              <w:contextualSpacing/>
              <w:rPr>
                <w:rFonts w:ascii="Times New Roman" w:eastAsia="Times New Roman" w:hAnsi="Times New Roman" w:cs="Times New Roman"/>
                <w:sz w:val="20"/>
              </w:rPr>
            </w:pPr>
          </w:p>
        </w:tc>
      </w:tr>
      <w:tr w:rsidR="006A30E3" w14:paraId="53C8C5A0" w14:textId="77777777">
        <w:trPr>
          <w:trHeight w:val="300"/>
        </w:trPr>
        <w:tc>
          <w:tcPr>
            <w:tcW w:w="5760" w:type="dxa"/>
            <w:tcBorders>
              <w:top w:val="nil"/>
              <w:left w:val="nil"/>
              <w:bottom w:val="nil"/>
              <w:right w:val="nil"/>
            </w:tcBorders>
            <w:shd w:val="clear" w:color="auto" w:fill="auto"/>
            <w:noWrap/>
            <w:vAlign w:val="bottom"/>
            <w:hideMark/>
          </w:tcPr>
          <w:p w14:paraId="53C8C59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59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9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9F" w14:textId="77777777" w:rsidR="00A33413" w:rsidRPr="001F1AD2" w:rsidRDefault="005E5BBF">
            <w:pPr>
              <w:contextualSpacing/>
              <w:rPr>
                <w:rFonts w:ascii="Times New Roman" w:eastAsia="Times New Roman" w:hAnsi="Times New Roman" w:cs="Times New Roman"/>
                <w:sz w:val="20"/>
              </w:rPr>
            </w:pPr>
          </w:p>
        </w:tc>
      </w:tr>
      <w:tr w:rsidR="006A30E3" w14:paraId="53C8C5A8" w14:textId="77777777">
        <w:trPr>
          <w:trHeight w:val="300"/>
        </w:trPr>
        <w:tc>
          <w:tcPr>
            <w:tcW w:w="5760" w:type="dxa"/>
            <w:tcBorders>
              <w:top w:val="nil"/>
              <w:left w:val="nil"/>
              <w:bottom w:val="nil"/>
              <w:right w:val="nil"/>
            </w:tcBorders>
            <w:shd w:val="clear" w:color="auto" w:fill="auto"/>
            <w:noWrap/>
            <w:vAlign w:val="bottom"/>
            <w:hideMark/>
          </w:tcPr>
          <w:p w14:paraId="53C8C5A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5A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A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A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A7" w14:textId="77777777" w:rsidR="00A33413" w:rsidRPr="001F1AD2" w:rsidRDefault="005E5BBF">
            <w:pPr>
              <w:contextualSpacing/>
              <w:rPr>
                <w:rFonts w:ascii="Times New Roman" w:eastAsia="Times New Roman" w:hAnsi="Times New Roman" w:cs="Times New Roman"/>
                <w:sz w:val="20"/>
              </w:rPr>
            </w:pPr>
          </w:p>
        </w:tc>
      </w:tr>
      <w:tr w:rsidR="006A30E3" w14:paraId="53C8C5B0" w14:textId="77777777">
        <w:trPr>
          <w:trHeight w:val="300"/>
        </w:trPr>
        <w:tc>
          <w:tcPr>
            <w:tcW w:w="5760" w:type="dxa"/>
            <w:tcBorders>
              <w:top w:val="nil"/>
              <w:left w:val="nil"/>
              <w:bottom w:val="nil"/>
              <w:right w:val="nil"/>
            </w:tcBorders>
            <w:shd w:val="clear" w:color="auto" w:fill="auto"/>
            <w:noWrap/>
            <w:vAlign w:val="bottom"/>
            <w:hideMark/>
          </w:tcPr>
          <w:p w14:paraId="53C8C5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5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A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5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A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AF" w14:textId="77777777" w:rsidR="00A33413" w:rsidRPr="001F1AD2" w:rsidRDefault="005E5BBF">
            <w:pPr>
              <w:contextualSpacing/>
              <w:rPr>
                <w:rFonts w:ascii="Times New Roman" w:eastAsia="Times New Roman" w:hAnsi="Times New Roman" w:cs="Times New Roman"/>
                <w:sz w:val="20"/>
              </w:rPr>
            </w:pPr>
          </w:p>
        </w:tc>
      </w:tr>
      <w:tr w:rsidR="006A30E3" w14:paraId="53C8C5B8" w14:textId="77777777">
        <w:trPr>
          <w:trHeight w:val="300"/>
        </w:trPr>
        <w:tc>
          <w:tcPr>
            <w:tcW w:w="5760" w:type="dxa"/>
            <w:tcBorders>
              <w:top w:val="nil"/>
              <w:left w:val="nil"/>
              <w:bottom w:val="nil"/>
              <w:right w:val="nil"/>
            </w:tcBorders>
            <w:shd w:val="clear" w:color="auto" w:fill="auto"/>
            <w:noWrap/>
            <w:vAlign w:val="bottom"/>
            <w:hideMark/>
          </w:tcPr>
          <w:p w14:paraId="53C8C5B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5B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B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5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B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B7" w14:textId="77777777" w:rsidR="00A33413" w:rsidRPr="001F1AD2" w:rsidRDefault="005E5BBF">
            <w:pPr>
              <w:contextualSpacing/>
              <w:rPr>
                <w:rFonts w:ascii="Times New Roman" w:eastAsia="Times New Roman" w:hAnsi="Times New Roman" w:cs="Times New Roman"/>
                <w:sz w:val="20"/>
              </w:rPr>
            </w:pPr>
          </w:p>
        </w:tc>
      </w:tr>
      <w:tr w:rsidR="006A30E3" w14:paraId="53C8C5C0" w14:textId="77777777">
        <w:trPr>
          <w:trHeight w:val="300"/>
        </w:trPr>
        <w:tc>
          <w:tcPr>
            <w:tcW w:w="5760" w:type="dxa"/>
            <w:tcBorders>
              <w:top w:val="nil"/>
              <w:left w:val="nil"/>
              <w:bottom w:val="nil"/>
              <w:right w:val="nil"/>
            </w:tcBorders>
            <w:shd w:val="clear" w:color="auto" w:fill="auto"/>
            <w:noWrap/>
            <w:vAlign w:val="bottom"/>
            <w:hideMark/>
          </w:tcPr>
          <w:p w14:paraId="53C8C5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5B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B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B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BF" w14:textId="77777777" w:rsidR="00A33413" w:rsidRPr="001F1AD2" w:rsidRDefault="005E5BBF">
            <w:pPr>
              <w:contextualSpacing/>
              <w:rPr>
                <w:rFonts w:ascii="Times New Roman" w:eastAsia="Times New Roman" w:hAnsi="Times New Roman" w:cs="Times New Roman"/>
                <w:sz w:val="20"/>
              </w:rPr>
            </w:pPr>
          </w:p>
        </w:tc>
      </w:tr>
      <w:tr w:rsidR="006A30E3" w14:paraId="53C8C5C8" w14:textId="77777777">
        <w:trPr>
          <w:trHeight w:val="300"/>
        </w:trPr>
        <w:tc>
          <w:tcPr>
            <w:tcW w:w="5760" w:type="dxa"/>
            <w:tcBorders>
              <w:top w:val="nil"/>
              <w:left w:val="nil"/>
              <w:bottom w:val="nil"/>
              <w:right w:val="nil"/>
            </w:tcBorders>
            <w:shd w:val="clear" w:color="auto" w:fill="auto"/>
            <w:noWrap/>
            <w:vAlign w:val="bottom"/>
            <w:hideMark/>
          </w:tcPr>
          <w:p w14:paraId="53C8C5C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5C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C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C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C7" w14:textId="77777777" w:rsidR="00A33413" w:rsidRPr="001F1AD2" w:rsidRDefault="005E5BBF">
            <w:pPr>
              <w:contextualSpacing/>
              <w:rPr>
                <w:rFonts w:ascii="Times New Roman" w:eastAsia="Times New Roman" w:hAnsi="Times New Roman" w:cs="Times New Roman"/>
                <w:sz w:val="20"/>
              </w:rPr>
            </w:pPr>
          </w:p>
        </w:tc>
      </w:tr>
      <w:tr w:rsidR="006A30E3" w14:paraId="53C8C5CF" w14:textId="77777777">
        <w:trPr>
          <w:trHeight w:val="300"/>
        </w:trPr>
        <w:tc>
          <w:tcPr>
            <w:tcW w:w="6240" w:type="dxa"/>
            <w:gridSpan w:val="2"/>
            <w:tcBorders>
              <w:top w:val="nil"/>
              <w:left w:val="nil"/>
              <w:bottom w:val="nil"/>
              <w:right w:val="nil"/>
            </w:tcBorders>
            <w:shd w:val="clear" w:color="auto" w:fill="auto"/>
            <w:noWrap/>
            <w:vAlign w:val="bottom"/>
            <w:hideMark/>
          </w:tcPr>
          <w:p w14:paraId="53C8C5C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5C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C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C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C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CE" w14:textId="77777777" w:rsidR="00A33413" w:rsidRPr="001F1AD2" w:rsidRDefault="005E5BBF">
            <w:pPr>
              <w:contextualSpacing/>
              <w:rPr>
                <w:rFonts w:ascii="Times New Roman" w:eastAsia="Times New Roman" w:hAnsi="Times New Roman" w:cs="Times New Roman"/>
                <w:sz w:val="20"/>
              </w:rPr>
            </w:pPr>
          </w:p>
        </w:tc>
      </w:tr>
      <w:tr w:rsidR="006A30E3" w14:paraId="53C8C5D7" w14:textId="77777777">
        <w:trPr>
          <w:trHeight w:val="300"/>
        </w:trPr>
        <w:tc>
          <w:tcPr>
            <w:tcW w:w="5760" w:type="dxa"/>
            <w:tcBorders>
              <w:top w:val="nil"/>
              <w:left w:val="nil"/>
              <w:bottom w:val="nil"/>
              <w:right w:val="nil"/>
            </w:tcBorders>
            <w:shd w:val="clear" w:color="auto" w:fill="auto"/>
            <w:noWrap/>
            <w:vAlign w:val="bottom"/>
            <w:hideMark/>
          </w:tcPr>
          <w:p w14:paraId="53C8C5D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D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D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D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D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D6" w14:textId="77777777" w:rsidR="00A33413" w:rsidRPr="001F1AD2" w:rsidRDefault="005E5BBF">
            <w:pPr>
              <w:contextualSpacing/>
              <w:rPr>
                <w:rFonts w:ascii="Times New Roman" w:eastAsia="Times New Roman" w:hAnsi="Times New Roman" w:cs="Times New Roman"/>
                <w:sz w:val="20"/>
              </w:rPr>
            </w:pPr>
          </w:p>
        </w:tc>
      </w:tr>
      <w:tr w:rsidR="006A30E3" w14:paraId="53C8C5DA" w14:textId="77777777">
        <w:trPr>
          <w:trHeight w:val="300"/>
        </w:trPr>
        <w:tc>
          <w:tcPr>
            <w:tcW w:w="5760" w:type="dxa"/>
            <w:tcBorders>
              <w:top w:val="nil"/>
              <w:left w:val="nil"/>
              <w:bottom w:val="nil"/>
              <w:right w:val="nil"/>
            </w:tcBorders>
            <w:shd w:val="clear" w:color="auto" w:fill="auto"/>
            <w:noWrap/>
            <w:vAlign w:val="bottom"/>
            <w:hideMark/>
          </w:tcPr>
          <w:p w14:paraId="53C8C5D8"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5D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171 όπως τροποποιήθηκε   ΔΕΚΤΟ ΚΑΤΑ ΠΛΕΙΟΨΗΦΙΑ</w:t>
            </w:r>
          </w:p>
        </w:tc>
      </w:tr>
      <w:tr w:rsidR="006A30E3" w14:paraId="53C8C5E2" w14:textId="77777777">
        <w:trPr>
          <w:trHeight w:val="300"/>
        </w:trPr>
        <w:tc>
          <w:tcPr>
            <w:tcW w:w="5760" w:type="dxa"/>
            <w:tcBorders>
              <w:top w:val="nil"/>
              <w:left w:val="nil"/>
              <w:bottom w:val="nil"/>
              <w:right w:val="nil"/>
            </w:tcBorders>
            <w:shd w:val="clear" w:color="auto" w:fill="auto"/>
            <w:noWrap/>
            <w:vAlign w:val="bottom"/>
            <w:hideMark/>
          </w:tcPr>
          <w:p w14:paraId="53C8C5D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5D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E1" w14:textId="77777777" w:rsidR="00A33413" w:rsidRPr="001F1AD2" w:rsidRDefault="005E5BBF">
            <w:pPr>
              <w:contextualSpacing/>
              <w:rPr>
                <w:rFonts w:ascii="Times New Roman" w:eastAsia="Times New Roman" w:hAnsi="Times New Roman" w:cs="Times New Roman"/>
                <w:sz w:val="20"/>
              </w:rPr>
            </w:pPr>
          </w:p>
        </w:tc>
      </w:tr>
      <w:tr w:rsidR="006A30E3" w14:paraId="53C8C5EA" w14:textId="77777777">
        <w:trPr>
          <w:trHeight w:val="300"/>
        </w:trPr>
        <w:tc>
          <w:tcPr>
            <w:tcW w:w="5760" w:type="dxa"/>
            <w:tcBorders>
              <w:top w:val="nil"/>
              <w:left w:val="nil"/>
              <w:bottom w:val="nil"/>
              <w:right w:val="nil"/>
            </w:tcBorders>
            <w:shd w:val="clear" w:color="auto" w:fill="auto"/>
            <w:noWrap/>
            <w:vAlign w:val="bottom"/>
            <w:hideMark/>
          </w:tcPr>
          <w:p w14:paraId="53C8C5E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5E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E9" w14:textId="77777777" w:rsidR="00A33413" w:rsidRPr="001F1AD2" w:rsidRDefault="005E5BBF">
            <w:pPr>
              <w:contextualSpacing/>
              <w:rPr>
                <w:rFonts w:ascii="Times New Roman" w:eastAsia="Times New Roman" w:hAnsi="Times New Roman" w:cs="Times New Roman"/>
                <w:sz w:val="20"/>
              </w:rPr>
            </w:pPr>
          </w:p>
        </w:tc>
      </w:tr>
      <w:tr w:rsidR="006A30E3" w14:paraId="53C8C5F2" w14:textId="77777777">
        <w:trPr>
          <w:trHeight w:val="300"/>
        </w:trPr>
        <w:tc>
          <w:tcPr>
            <w:tcW w:w="5760" w:type="dxa"/>
            <w:tcBorders>
              <w:top w:val="nil"/>
              <w:left w:val="nil"/>
              <w:bottom w:val="nil"/>
              <w:right w:val="nil"/>
            </w:tcBorders>
            <w:shd w:val="clear" w:color="auto" w:fill="auto"/>
            <w:noWrap/>
            <w:vAlign w:val="bottom"/>
            <w:hideMark/>
          </w:tcPr>
          <w:p w14:paraId="53C8C5E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5E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E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5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F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F1" w14:textId="77777777" w:rsidR="00A33413" w:rsidRPr="001F1AD2" w:rsidRDefault="005E5BBF">
            <w:pPr>
              <w:contextualSpacing/>
              <w:rPr>
                <w:rFonts w:ascii="Times New Roman" w:eastAsia="Times New Roman" w:hAnsi="Times New Roman" w:cs="Times New Roman"/>
                <w:sz w:val="20"/>
              </w:rPr>
            </w:pPr>
          </w:p>
        </w:tc>
      </w:tr>
      <w:tr w:rsidR="006A30E3" w14:paraId="53C8C5FA" w14:textId="77777777">
        <w:trPr>
          <w:trHeight w:val="300"/>
        </w:trPr>
        <w:tc>
          <w:tcPr>
            <w:tcW w:w="5760" w:type="dxa"/>
            <w:tcBorders>
              <w:top w:val="nil"/>
              <w:left w:val="nil"/>
              <w:bottom w:val="nil"/>
              <w:right w:val="nil"/>
            </w:tcBorders>
            <w:shd w:val="clear" w:color="auto" w:fill="auto"/>
            <w:noWrap/>
            <w:vAlign w:val="bottom"/>
            <w:hideMark/>
          </w:tcPr>
          <w:p w14:paraId="53C8C5F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5F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F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5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F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5F9" w14:textId="77777777" w:rsidR="00A33413" w:rsidRPr="001F1AD2" w:rsidRDefault="005E5BBF">
            <w:pPr>
              <w:contextualSpacing/>
              <w:rPr>
                <w:rFonts w:ascii="Times New Roman" w:eastAsia="Times New Roman" w:hAnsi="Times New Roman" w:cs="Times New Roman"/>
                <w:sz w:val="20"/>
              </w:rPr>
            </w:pPr>
          </w:p>
        </w:tc>
      </w:tr>
      <w:tr w:rsidR="006A30E3" w14:paraId="53C8C602" w14:textId="77777777">
        <w:trPr>
          <w:trHeight w:val="300"/>
        </w:trPr>
        <w:tc>
          <w:tcPr>
            <w:tcW w:w="5760" w:type="dxa"/>
            <w:tcBorders>
              <w:top w:val="nil"/>
              <w:left w:val="nil"/>
              <w:bottom w:val="nil"/>
              <w:right w:val="nil"/>
            </w:tcBorders>
            <w:shd w:val="clear" w:color="auto" w:fill="auto"/>
            <w:noWrap/>
            <w:vAlign w:val="bottom"/>
            <w:hideMark/>
          </w:tcPr>
          <w:p w14:paraId="53C8C5F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5F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5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5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5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0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01" w14:textId="77777777" w:rsidR="00A33413" w:rsidRPr="001F1AD2" w:rsidRDefault="005E5BBF">
            <w:pPr>
              <w:contextualSpacing/>
              <w:rPr>
                <w:rFonts w:ascii="Times New Roman" w:eastAsia="Times New Roman" w:hAnsi="Times New Roman" w:cs="Times New Roman"/>
                <w:sz w:val="20"/>
              </w:rPr>
            </w:pPr>
          </w:p>
        </w:tc>
      </w:tr>
      <w:tr w:rsidR="006A30E3" w14:paraId="53C8C60A" w14:textId="77777777">
        <w:trPr>
          <w:trHeight w:val="300"/>
        </w:trPr>
        <w:tc>
          <w:tcPr>
            <w:tcW w:w="5760" w:type="dxa"/>
            <w:tcBorders>
              <w:top w:val="nil"/>
              <w:left w:val="nil"/>
              <w:bottom w:val="nil"/>
              <w:right w:val="nil"/>
            </w:tcBorders>
            <w:shd w:val="clear" w:color="auto" w:fill="auto"/>
            <w:noWrap/>
            <w:vAlign w:val="bottom"/>
            <w:hideMark/>
          </w:tcPr>
          <w:p w14:paraId="53C8C60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60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0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0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09" w14:textId="77777777" w:rsidR="00A33413" w:rsidRPr="001F1AD2" w:rsidRDefault="005E5BBF">
            <w:pPr>
              <w:contextualSpacing/>
              <w:rPr>
                <w:rFonts w:ascii="Times New Roman" w:eastAsia="Times New Roman" w:hAnsi="Times New Roman" w:cs="Times New Roman"/>
                <w:sz w:val="20"/>
              </w:rPr>
            </w:pPr>
          </w:p>
        </w:tc>
      </w:tr>
      <w:tr w:rsidR="006A30E3" w14:paraId="53C8C612" w14:textId="77777777">
        <w:trPr>
          <w:trHeight w:val="300"/>
        </w:trPr>
        <w:tc>
          <w:tcPr>
            <w:tcW w:w="5760" w:type="dxa"/>
            <w:tcBorders>
              <w:top w:val="nil"/>
              <w:left w:val="nil"/>
              <w:bottom w:val="nil"/>
              <w:right w:val="nil"/>
            </w:tcBorders>
            <w:shd w:val="clear" w:color="auto" w:fill="auto"/>
            <w:noWrap/>
            <w:vAlign w:val="bottom"/>
            <w:hideMark/>
          </w:tcPr>
          <w:p w14:paraId="53C8C60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60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0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1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11" w14:textId="77777777" w:rsidR="00A33413" w:rsidRPr="001F1AD2" w:rsidRDefault="005E5BBF">
            <w:pPr>
              <w:contextualSpacing/>
              <w:rPr>
                <w:rFonts w:ascii="Times New Roman" w:eastAsia="Times New Roman" w:hAnsi="Times New Roman" w:cs="Times New Roman"/>
                <w:sz w:val="20"/>
              </w:rPr>
            </w:pPr>
          </w:p>
        </w:tc>
      </w:tr>
      <w:tr w:rsidR="006A30E3" w14:paraId="53C8C619" w14:textId="77777777">
        <w:trPr>
          <w:trHeight w:val="300"/>
        </w:trPr>
        <w:tc>
          <w:tcPr>
            <w:tcW w:w="6240" w:type="dxa"/>
            <w:gridSpan w:val="2"/>
            <w:tcBorders>
              <w:top w:val="nil"/>
              <w:left w:val="nil"/>
              <w:bottom w:val="nil"/>
              <w:right w:val="nil"/>
            </w:tcBorders>
            <w:shd w:val="clear" w:color="auto" w:fill="auto"/>
            <w:noWrap/>
            <w:vAlign w:val="bottom"/>
            <w:hideMark/>
          </w:tcPr>
          <w:p w14:paraId="53C8C61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61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18" w14:textId="77777777" w:rsidR="00A33413" w:rsidRPr="001F1AD2" w:rsidRDefault="005E5BBF">
            <w:pPr>
              <w:contextualSpacing/>
              <w:rPr>
                <w:rFonts w:ascii="Times New Roman" w:eastAsia="Times New Roman" w:hAnsi="Times New Roman" w:cs="Times New Roman"/>
                <w:sz w:val="20"/>
              </w:rPr>
            </w:pPr>
          </w:p>
        </w:tc>
      </w:tr>
      <w:tr w:rsidR="006A30E3" w14:paraId="53C8C621" w14:textId="77777777">
        <w:trPr>
          <w:trHeight w:val="300"/>
        </w:trPr>
        <w:tc>
          <w:tcPr>
            <w:tcW w:w="5760" w:type="dxa"/>
            <w:tcBorders>
              <w:top w:val="nil"/>
              <w:left w:val="nil"/>
              <w:bottom w:val="nil"/>
              <w:right w:val="nil"/>
            </w:tcBorders>
            <w:shd w:val="clear" w:color="auto" w:fill="auto"/>
            <w:noWrap/>
            <w:vAlign w:val="bottom"/>
            <w:hideMark/>
          </w:tcPr>
          <w:p w14:paraId="53C8C61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1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1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1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20" w14:textId="77777777" w:rsidR="00A33413" w:rsidRPr="001F1AD2" w:rsidRDefault="005E5BBF">
            <w:pPr>
              <w:contextualSpacing/>
              <w:rPr>
                <w:rFonts w:ascii="Times New Roman" w:eastAsia="Times New Roman" w:hAnsi="Times New Roman" w:cs="Times New Roman"/>
                <w:sz w:val="20"/>
              </w:rPr>
            </w:pPr>
          </w:p>
        </w:tc>
      </w:tr>
      <w:tr w:rsidR="006A30E3" w14:paraId="53C8C625" w14:textId="77777777">
        <w:trPr>
          <w:trHeight w:val="300"/>
        </w:trPr>
        <w:tc>
          <w:tcPr>
            <w:tcW w:w="5760" w:type="dxa"/>
            <w:tcBorders>
              <w:top w:val="nil"/>
              <w:left w:val="nil"/>
              <w:bottom w:val="nil"/>
              <w:right w:val="nil"/>
            </w:tcBorders>
            <w:shd w:val="clear" w:color="auto" w:fill="auto"/>
            <w:noWrap/>
            <w:vAlign w:val="bottom"/>
            <w:hideMark/>
          </w:tcPr>
          <w:p w14:paraId="53C8C622"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62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172 ως έχει   ΔΕΚΤΟ ΚΑΤΑ ΠΛΕΙΟΨΗΦΙΑ</w:t>
            </w:r>
          </w:p>
        </w:tc>
        <w:tc>
          <w:tcPr>
            <w:tcW w:w="960" w:type="dxa"/>
            <w:tcBorders>
              <w:top w:val="nil"/>
              <w:left w:val="nil"/>
              <w:bottom w:val="nil"/>
              <w:right w:val="nil"/>
            </w:tcBorders>
            <w:shd w:val="clear" w:color="auto" w:fill="auto"/>
            <w:noWrap/>
            <w:vAlign w:val="bottom"/>
            <w:hideMark/>
          </w:tcPr>
          <w:p w14:paraId="53C8C624" w14:textId="77777777" w:rsidR="00A33413" w:rsidRPr="001F1AD2" w:rsidRDefault="005E5BBF">
            <w:pPr>
              <w:contextualSpacing/>
              <w:rPr>
                <w:rFonts w:ascii="Calibri" w:eastAsia="Times New Roman" w:hAnsi="Calibri" w:cs="Times New Roman"/>
                <w:color w:val="000000"/>
                <w:sz w:val="22"/>
                <w:szCs w:val="22"/>
              </w:rPr>
            </w:pPr>
          </w:p>
        </w:tc>
      </w:tr>
      <w:tr w:rsidR="006A30E3" w14:paraId="53C8C62D" w14:textId="77777777">
        <w:trPr>
          <w:trHeight w:val="300"/>
        </w:trPr>
        <w:tc>
          <w:tcPr>
            <w:tcW w:w="5760" w:type="dxa"/>
            <w:tcBorders>
              <w:top w:val="nil"/>
              <w:left w:val="nil"/>
              <w:bottom w:val="nil"/>
              <w:right w:val="nil"/>
            </w:tcBorders>
            <w:shd w:val="clear" w:color="auto" w:fill="auto"/>
            <w:noWrap/>
            <w:vAlign w:val="bottom"/>
            <w:hideMark/>
          </w:tcPr>
          <w:p w14:paraId="53C8C62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62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2C" w14:textId="77777777" w:rsidR="00A33413" w:rsidRPr="001F1AD2" w:rsidRDefault="005E5BBF">
            <w:pPr>
              <w:contextualSpacing/>
              <w:rPr>
                <w:rFonts w:ascii="Times New Roman" w:eastAsia="Times New Roman" w:hAnsi="Times New Roman" w:cs="Times New Roman"/>
                <w:sz w:val="20"/>
              </w:rPr>
            </w:pPr>
          </w:p>
        </w:tc>
      </w:tr>
      <w:tr w:rsidR="006A30E3" w14:paraId="53C8C635" w14:textId="77777777">
        <w:trPr>
          <w:trHeight w:val="300"/>
        </w:trPr>
        <w:tc>
          <w:tcPr>
            <w:tcW w:w="5760" w:type="dxa"/>
            <w:tcBorders>
              <w:top w:val="nil"/>
              <w:left w:val="nil"/>
              <w:bottom w:val="nil"/>
              <w:right w:val="nil"/>
            </w:tcBorders>
            <w:shd w:val="clear" w:color="auto" w:fill="auto"/>
            <w:noWrap/>
            <w:vAlign w:val="bottom"/>
            <w:hideMark/>
          </w:tcPr>
          <w:p w14:paraId="53C8C6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62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3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3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3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34" w14:textId="77777777" w:rsidR="00A33413" w:rsidRPr="001F1AD2" w:rsidRDefault="005E5BBF">
            <w:pPr>
              <w:contextualSpacing/>
              <w:rPr>
                <w:rFonts w:ascii="Times New Roman" w:eastAsia="Times New Roman" w:hAnsi="Times New Roman" w:cs="Times New Roman"/>
                <w:sz w:val="20"/>
              </w:rPr>
            </w:pPr>
          </w:p>
        </w:tc>
      </w:tr>
      <w:tr w:rsidR="006A30E3" w14:paraId="53C8C63D" w14:textId="77777777">
        <w:trPr>
          <w:trHeight w:val="300"/>
        </w:trPr>
        <w:tc>
          <w:tcPr>
            <w:tcW w:w="5760" w:type="dxa"/>
            <w:tcBorders>
              <w:top w:val="nil"/>
              <w:left w:val="nil"/>
              <w:bottom w:val="nil"/>
              <w:right w:val="nil"/>
            </w:tcBorders>
            <w:shd w:val="clear" w:color="auto" w:fill="auto"/>
            <w:noWrap/>
            <w:vAlign w:val="bottom"/>
            <w:hideMark/>
          </w:tcPr>
          <w:p w14:paraId="53C8C63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63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3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3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3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3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3C" w14:textId="77777777" w:rsidR="00A33413" w:rsidRPr="001F1AD2" w:rsidRDefault="005E5BBF">
            <w:pPr>
              <w:contextualSpacing/>
              <w:rPr>
                <w:rFonts w:ascii="Times New Roman" w:eastAsia="Times New Roman" w:hAnsi="Times New Roman" w:cs="Times New Roman"/>
                <w:sz w:val="20"/>
              </w:rPr>
            </w:pPr>
          </w:p>
        </w:tc>
      </w:tr>
      <w:tr w:rsidR="006A30E3" w14:paraId="53C8C645" w14:textId="77777777">
        <w:trPr>
          <w:trHeight w:val="300"/>
        </w:trPr>
        <w:tc>
          <w:tcPr>
            <w:tcW w:w="5760" w:type="dxa"/>
            <w:tcBorders>
              <w:top w:val="nil"/>
              <w:left w:val="nil"/>
              <w:bottom w:val="nil"/>
              <w:right w:val="nil"/>
            </w:tcBorders>
            <w:shd w:val="clear" w:color="auto" w:fill="auto"/>
            <w:noWrap/>
            <w:vAlign w:val="bottom"/>
            <w:hideMark/>
          </w:tcPr>
          <w:p w14:paraId="53C8C63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63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4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6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4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44" w14:textId="77777777" w:rsidR="00A33413" w:rsidRPr="001F1AD2" w:rsidRDefault="005E5BBF">
            <w:pPr>
              <w:contextualSpacing/>
              <w:rPr>
                <w:rFonts w:ascii="Times New Roman" w:eastAsia="Times New Roman" w:hAnsi="Times New Roman" w:cs="Times New Roman"/>
                <w:sz w:val="20"/>
              </w:rPr>
            </w:pPr>
          </w:p>
        </w:tc>
      </w:tr>
      <w:tr w:rsidR="006A30E3" w14:paraId="53C8C64D" w14:textId="77777777">
        <w:trPr>
          <w:trHeight w:val="300"/>
        </w:trPr>
        <w:tc>
          <w:tcPr>
            <w:tcW w:w="5760" w:type="dxa"/>
            <w:tcBorders>
              <w:top w:val="nil"/>
              <w:left w:val="nil"/>
              <w:bottom w:val="nil"/>
              <w:right w:val="nil"/>
            </w:tcBorders>
            <w:shd w:val="clear" w:color="auto" w:fill="auto"/>
            <w:noWrap/>
            <w:vAlign w:val="bottom"/>
            <w:hideMark/>
          </w:tcPr>
          <w:p w14:paraId="53C8C6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64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6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4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4C" w14:textId="77777777" w:rsidR="00A33413" w:rsidRPr="001F1AD2" w:rsidRDefault="005E5BBF">
            <w:pPr>
              <w:contextualSpacing/>
              <w:rPr>
                <w:rFonts w:ascii="Times New Roman" w:eastAsia="Times New Roman" w:hAnsi="Times New Roman" w:cs="Times New Roman"/>
                <w:sz w:val="20"/>
              </w:rPr>
            </w:pPr>
          </w:p>
        </w:tc>
      </w:tr>
      <w:tr w:rsidR="006A30E3" w14:paraId="53C8C655" w14:textId="77777777">
        <w:trPr>
          <w:trHeight w:val="300"/>
        </w:trPr>
        <w:tc>
          <w:tcPr>
            <w:tcW w:w="5760" w:type="dxa"/>
            <w:tcBorders>
              <w:top w:val="nil"/>
              <w:left w:val="nil"/>
              <w:bottom w:val="nil"/>
              <w:right w:val="nil"/>
            </w:tcBorders>
            <w:shd w:val="clear" w:color="auto" w:fill="auto"/>
            <w:noWrap/>
            <w:vAlign w:val="bottom"/>
            <w:hideMark/>
          </w:tcPr>
          <w:p w14:paraId="53C8C64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64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5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5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5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5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54" w14:textId="77777777" w:rsidR="00A33413" w:rsidRPr="001F1AD2" w:rsidRDefault="005E5BBF">
            <w:pPr>
              <w:contextualSpacing/>
              <w:rPr>
                <w:rFonts w:ascii="Times New Roman" w:eastAsia="Times New Roman" w:hAnsi="Times New Roman" w:cs="Times New Roman"/>
                <w:sz w:val="20"/>
              </w:rPr>
            </w:pPr>
          </w:p>
        </w:tc>
      </w:tr>
      <w:tr w:rsidR="006A30E3" w14:paraId="53C8C65D" w14:textId="77777777">
        <w:trPr>
          <w:trHeight w:val="300"/>
        </w:trPr>
        <w:tc>
          <w:tcPr>
            <w:tcW w:w="5760" w:type="dxa"/>
            <w:tcBorders>
              <w:top w:val="nil"/>
              <w:left w:val="nil"/>
              <w:bottom w:val="nil"/>
              <w:right w:val="nil"/>
            </w:tcBorders>
            <w:shd w:val="clear" w:color="auto" w:fill="auto"/>
            <w:noWrap/>
            <w:vAlign w:val="bottom"/>
            <w:hideMark/>
          </w:tcPr>
          <w:p w14:paraId="53C8C65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65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5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5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5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5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5C" w14:textId="77777777" w:rsidR="00A33413" w:rsidRPr="001F1AD2" w:rsidRDefault="005E5BBF">
            <w:pPr>
              <w:contextualSpacing/>
              <w:rPr>
                <w:rFonts w:ascii="Times New Roman" w:eastAsia="Times New Roman" w:hAnsi="Times New Roman" w:cs="Times New Roman"/>
                <w:sz w:val="20"/>
              </w:rPr>
            </w:pPr>
          </w:p>
        </w:tc>
      </w:tr>
      <w:tr w:rsidR="006A30E3" w14:paraId="53C8C664" w14:textId="77777777">
        <w:trPr>
          <w:trHeight w:val="300"/>
        </w:trPr>
        <w:tc>
          <w:tcPr>
            <w:tcW w:w="6240" w:type="dxa"/>
            <w:gridSpan w:val="2"/>
            <w:tcBorders>
              <w:top w:val="nil"/>
              <w:left w:val="nil"/>
              <w:bottom w:val="nil"/>
              <w:right w:val="nil"/>
            </w:tcBorders>
            <w:shd w:val="clear" w:color="auto" w:fill="auto"/>
            <w:noWrap/>
            <w:vAlign w:val="bottom"/>
            <w:hideMark/>
          </w:tcPr>
          <w:p w14:paraId="53C8C65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65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6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63" w14:textId="77777777" w:rsidR="00A33413" w:rsidRPr="001F1AD2" w:rsidRDefault="005E5BBF">
            <w:pPr>
              <w:contextualSpacing/>
              <w:rPr>
                <w:rFonts w:ascii="Times New Roman" w:eastAsia="Times New Roman" w:hAnsi="Times New Roman" w:cs="Times New Roman"/>
                <w:sz w:val="20"/>
              </w:rPr>
            </w:pPr>
          </w:p>
        </w:tc>
      </w:tr>
      <w:tr w:rsidR="006A30E3" w14:paraId="53C8C66C" w14:textId="77777777">
        <w:trPr>
          <w:trHeight w:val="300"/>
        </w:trPr>
        <w:tc>
          <w:tcPr>
            <w:tcW w:w="5760" w:type="dxa"/>
            <w:tcBorders>
              <w:top w:val="nil"/>
              <w:left w:val="nil"/>
              <w:bottom w:val="nil"/>
              <w:right w:val="nil"/>
            </w:tcBorders>
            <w:shd w:val="clear" w:color="auto" w:fill="auto"/>
            <w:noWrap/>
            <w:vAlign w:val="bottom"/>
            <w:hideMark/>
          </w:tcPr>
          <w:p w14:paraId="53C8C66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6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6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6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6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6B" w14:textId="77777777" w:rsidR="00A33413" w:rsidRPr="001F1AD2" w:rsidRDefault="005E5BBF">
            <w:pPr>
              <w:contextualSpacing/>
              <w:rPr>
                <w:rFonts w:ascii="Times New Roman" w:eastAsia="Times New Roman" w:hAnsi="Times New Roman" w:cs="Times New Roman"/>
                <w:sz w:val="20"/>
              </w:rPr>
            </w:pPr>
          </w:p>
        </w:tc>
      </w:tr>
      <w:tr w:rsidR="006A30E3" w14:paraId="53C8C670" w14:textId="77777777">
        <w:trPr>
          <w:trHeight w:val="300"/>
        </w:trPr>
        <w:tc>
          <w:tcPr>
            <w:tcW w:w="5760" w:type="dxa"/>
            <w:tcBorders>
              <w:top w:val="nil"/>
              <w:left w:val="nil"/>
              <w:bottom w:val="nil"/>
              <w:right w:val="nil"/>
            </w:tcBorders>
            <w:shd w:val="clear" w:color="auto" w:fill="auto"/>
            <w:noWrap/>
            <w:vAlign w:val="bottom"/>
            <w:hideMark/>
          </w:tcPr>
          <w:p w14:paraId="53C8C66D"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66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173 ως έχει   ΔΕΚΤΟ ΚΑΤΑ ΠΛΕΙΟΨΗΦΙΑ</w:t>
            </w:r>
          </w:p>
        </w:tc>
        <w:tc>
          <w:tcPr>
            <w:tcW w:w="960" w:type="dxa"/>
            <w:tcBorders>
              <w:top w:val="nil"/>
              <w:left w:val="nil"/>
              <w:bottom w:val="nil"/>
              <w:right w:val="nil"/>
            </w:tcBorders>
            <w:shd w:val="clear" w:color="auto" w:fill="auto"/>
            <w:noWrap/>
            <w:vAlign w:val="bottom"/>
            <w:hideMark/>
          </w:tcPr>
          <w:p w14:paraId="53C8C66F" w14:textId="77777777" w:rsidR="00A33413" w:rsidRPr="001F1AD2" w:rsidRDefault="005E5BBF">
            <w:pPr>
              <w:contextualSpacing/>
              <w:rPr>
                <w:rFonts w:ascii="Calibri" w:eastAsia="Times New Roman" w:hAnsi="Calibri" w:cs="Times New Roman"/>
                <w:color w:val="000000"/>
                <w:sz w:val="22"/>
                <w:szCs w:val="22"/>
              </w:rPr>
            </w:pPr>
          </w:p>
        </w:tc>
      </w:tr>
      <w:tr w:rsidR="006A30E3" w14:paraId="53C8C678" w14:textId="77777777">
        <w:trPr>
          <w:trHeight w:val="300"/>
        </w:trPr>
        <w:tc>
          <w:tcPr>
            <w:tcW w:w="5760" w:type="dxa"/>
            <w:tcBorders>
              <w:top w:val="nil"/>
              <w:left w:val="nil"/>
              <w:bottom w:val="nil"/>
              <w:right w:val="nil"/>
            </w:tcBorders>
            <w:shd w:val="clear" w:color="auto" w:fill="auto"/>
            <w:noWrap/>
            <w:vAlign w:val="bottom"/>
            <w:hideMark/>
          </w:tcPr>
          <w:p w14:paraId="53C8C67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67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77" w14:textId="77777777" w:rsidR="00A33413" w:rsidRPr="001F1AD2" w:rsidRDefault="005E5BBF">
            <w:pPr>
              <w:contextualSpacing/>
              <w:rPr>
                <w:rFonts w:ascii="Times New Roman" w:eastAsia="Times New Roman" w:hAnsi="Times New Roman" w:cs="Times New Roman"/>
                <w:sz w:val="20"/>
              </w:rPr>
            </w:pPr>
          </w:p>
        </w:tc>
      </w:tr>
      <w:tr w:rsidR="006A30E3" w14:paraId="53C8C680" w14:textId="77777777">
        <w:trPr>
          <w:trHeight w:val="300"/>
        </w:trPr>
        <w:tc>
          <w:tcPr>
            <w:tcW w:w="5760" w:type="dxa"/>
            <w:tcBorders>
              <w:top w:val="nil"/>
              <w:left w:val="nil"/>
              <w:bottom w:val="nil"/>
              <w:right w:val="nil"/>
            </w:tcBorders>
            <w:shd w:val="clear" w:color="auto" w:fill="auto"/>
            <w:noWrap/>
            <w:vAlign w:val="bottom"/>
            <w:hideMark/>
          </w:tcPr>
          <w:p w14:paraId="53C8C67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67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7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7F" w14:textId="77777777" w:rsidR="00A33413" w:rsidRPr="001F1AD2" w:rsidRDefault="005E5BBF">
            <w:pPr>
              <w:contextualSpacing/>
              <w:rPr>
                <w:rFonts w:ascii="Times New Roman" w:eastAsia="Times New Roman" w:hAnsi="Times New Roman" w:cs="Times New Roman"/>
                <w:sz w:val="20"/>
              </w:rPr>
            </w:pPr>
          </w:p>
        </w:tc>
      </w:tr>
      <w:tr w:rsidR="006A30E3" w14:paraId="53C8C688" w14:textId="77777777">
        <w:trPr>
          <w:trHeight w:val="300"/>
        </w:trPr>
        <w:tc>
          <w:tcPr>
            <w:tcW w:w="5760" w:type="dxa"/>
            <w:tcBorders>
              <w:top w:val="nil"/>
              <w:left w:val="nil"/>
              <w:bottom w:val="nil"/>
              <w:right w:val="nil"/>
            </w:tcBorders>
            <w:shd w:val="clear" w:color="auto" w:fill="auto"/>
            <w:noWrap/>
            <w:vAlign w:val="bottom"/>
            <w:hideMark/>
          </w:tcPr>
          <w:p w14:paraId="53C8C68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68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8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8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87" w14:textId="77777777" w:rsidR="00A33413" w:rsidRPr="001F1AD2" w:rsidRDefault="005E5BBF">
            <w:pPr>
              <w:contextualSpacing/>
              <w:rPr>
                <w:rFonts w:ascii="Times New Roman" w:eastAsia="Times New Roman" w:hAnsi="Times New Roman" w:cs="Times New Roman"/>
                <w:sz w:val="20"/>
              </w:rPr>
            </w:pPr>
          </w:p>
        </w:tc>
      </w:tr>
      <w:tr w:rsidR="006A30E3" w14:paraId="53C8C690" w14:textId="77777777">
        <w:trPr>
          <w:trHeight w:val="300"/>
        </w:trPr>
        <w:tc>
          <w:tcPr>
            <w:tcW w:w="5760" w:type="dxa"/>
            <w:tcBorders>
              <w:top w:val="nil"/>
              <w:left w:val="nil"/>
              <w:bottom w:val="nil"/>
              <w:right w:val="nil"/>
            </w:tcBorders>
            <w:shd w:val="clear" w:color="auto" w:fill="auto"/>
            <w:noWrap/>
            <w:vAlign w:val="bottom"/>
            <w:hideMark/>
          </w:tcPr>
          <w:p w14:paraId="53C8C68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68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8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6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8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8F" w14:textId="77777777" w:rsidR="00A33413" w:rsidRPr="001F1AD2" w:rsidRDefault="005E5BBF">
            <w:pPr>
              <w:contextualSpacing/>
              <w:rPr>
                <w:rFonts w:ascii="Times New Roman" w:eastAsia="Times New Roman" w:hAnsi="Times New Roman" w:cs="Times New Roman"/>
                <w:sz w:val="20"/>
              </w:rPr>
            </w:pPr>
          </w:p>
        </w:tc>
      </w:tr>
      <w:tr w:rsidR="006A30E3" w14:paraId="53C8C698" w14:textId="77777777">
        <w:trPr>
          <w:trHeight w:val="300"/>
        </w:trPr>
        <w:tc>
          <w:tcPr>
            <w:tcW w:w="5760" w:type="dxa"/>
            <w:tcBorders>
              <w:top w:val="nil"/>
              <w:left w:val="nil"/>
              <w:bottom w:val="nil"/>
              <w:right w:val="nil"/>
            </w:tcBorders>
            <w:shd w:val="clear" w:color="auto" w:fill="auto"/>
            <w:noWrap/>
            <w:vAlign w:val="bottom"/>
            <w:hideMark/>
          </w:tcPr>
          <w:p w14:paraId="53C8C69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69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6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9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97" w14:textId="77777777" w:rsidR="00A33413" w:rsidRPr="001F1AD2" w:rsidRDefault="005E5BBF">
            <w:pPr>
              <w:contextualSpacing/>
              <w:rPr>
                <w:rFonts w:ascii="Times New Roman" w:eastAsia="Times New Roman" w:hAnsi="Times New Roman" w:cs="Times New Roman"/>
                <w:sz w:val="20"/>
              </w:rPr>
            </w:pPr>
          </w:p>
        </w:tc>
      </w:tr>
      <w:tr w:rsidR="006A30E3" w14:paraId="53C8C6A0" w14:textId="77777777">
        <w:trPr>
          <w:trHeight w:val="300"/>
        </w:trPr>
        <w:tc>
          <w:tcPr>
            <w:tcW w:w="5760" w:type="dxa"/>
            <w:tcBorders>
              <w:top w:val="nil"/>
              <w:left w:val="nil"/>
              <w:bottom w:val="nil"/>
              <w:right w:val="nil"/>
            </w:tcBorders>
            <w:shd w:val="clear" w:color="auto" w:fill="auto"/>
            <w:noWrap/>
            <w:vAlign w:val="bottom"/>
            <w:hideMark/>
          </w:tcPr>
          <w:p w14:paraId="53C8C69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69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9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9F" w14:textId="77777777" w:rsidR="00A33413" w:rsidRPr="001F1AD2" w:rsidRDefault="005E5BBF">
            <w:pPr>
              <w:contextualSpacing/>
              <w:rPr>
                <w:rFonts w:ascii="Times New Roman" w:eastAsia="Times New Roman" w:hAnsi="Times New Roman" w:cs="Times New Roman"/>
                <w:sz w:val="20"/>
              </w:rPr>
            </w:pPr>
          </w:p>
        </w:tc>
      </w:tr>
      <w:tr w:rsidR="006A30E3" w14:paraId="53C8C6A8" w14:textId="77777777">
        <w:trPr>
          <w:trHeight w:val="300"/>
        </w:trPr>
        <w:tc>
          <w:tcPr>
            <w:tcW w:w="5760" w:type="dxa"/>
            <w:tcBorders>
              <w:top w:val="nil"/>
              <w:left w:val="nil"/>
              <w:bottom w:val="nil"/>
              <w:right w:val="nil"/>
            </w:tcBorders>
            <w:shd w:val="clear" w:color="auto" w:fill="auto"/>
            <w:noWrap/>
            <w:vAlign w:val="bottom"/>
            <w:hideMark/>
          </w:tcPr>
          <w:p w14:paraId="53C8C6A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6A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A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A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A7" w14:textId="77777777" w:rsidR="00A33413" w:rsidRPr="001F1AD2" w:rsidRDefault="005E5BBF">
            <w:pPr>
              <w:contextualSpacing/>
              <w:rPr>
                <w:rFonts w:ascii="Times New Roman" w:eastAsia="Times New Roman" w:hAnsi="Times New Roman" w:cs="Times New Roman"/>
                <w:sz w:val="20"/>
              </w:rPr>
            </w:pPr>
          </w:p>
        </w:tc>
      </w:tr>
      <w:tr w:rsidR="006A30E3" w14:paraId="53C8C6AF" w14:textId="77777777">
        <w:trPr>
          <w:trHeight w:val="300"/>
        </w:trPr>
        <w:tc>
          <w:tcPr>
            <w:tcW w:w="6240" w:type="dxa"/>
            <w:gridSpan w:val="2"/>
            <w:tcBorders>
              <w:top w:val="nil"/>
              <w:left w:val="nil"/>
              <w:bottom w:val="nil"/>
              <w:right w:val="nil"/>
            </w:tcBorders>
            <w:shd w:val="clear" w:color="auto" w:fill="auto"/>
            <w:noWrap/>
            <w:vAlign w:val="bottom"/>
            <w:hideMark/>
          </w:tcPr>
          <w:p w14:paraId="53C8C6A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6A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A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A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A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AE" w14:textId="77777777" w:rsidR="00A33413" w:rsidRPr="001F1AD2" w:rsidRDefault="005E5BBF">
            <w:pPr>
              <w:contextualSpacing/>
              <w:rPr>
                <w:rFonts w:ascii="Times New Roman" w:eastAsia="Times New Roman" w:hAnsi="Times New Roman" w:cs="Times New Roman"/>
                <w:sz w:val="20"/>
              </w:rPr>
            </w:pPr>
          </w:p>
        </w:tc>
      </w:tr>
      <w:tr w:rsidR="006A30E3" w14:paraId="53C8C6B7" w14:textId="77777777">
        <w:trPr>
          <w:trHeight w:val="300"/>
        </w:trPr>
        <w:tc>
          <w:tcPr>
            <w:tcW w:w="5760" w:type="dxa"/>
            <w:tcBorders>
              <w:top w:val="nil"/>
              <w:left w:val="nil"/>
              <w:bottom w:val="nil"/>
              <w:right w:val="nil"/>
            </w:tcBorders>
            <w:shd w:val="clear" w:color="auto" w:fill="auto"/>
            <w:noWrap/>
            <w:vAlign w:val="bottom"/>
            <w:hideMark/>
          </w:tcPr>
          <w:p w14:paraId="53C8C6B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B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B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B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B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B6" w14:textId="77777777" w:rsidR="00A33413" w:rsidRPr="001F1AD2" w:rsidRDefault="005E5BBF">
            <w:pPr>
              <w:contextualSpacing/>
              <w:rPr>
                <w:rFonts w:ascii="Times New Roman" w:eastAsia="Times New Roman" w:hAnsi="Times New Roman" w:cs="Times New Roman"/>
                <w:sz w:val="20"/>
              </w:rPr>
            </w:pPr>
          </w:p>
        </w:tc>
      </w:tr>
      <w:tr w:rsidR="006A30E3" w14:paraId="53C8C6BB" w14:textId="77777777">
        <w:trPr>
          <w:trHeight w:val="300"/>
        </w:trPr>
        <w:tc>
          <w:tcPr>
            <w:tcW w:w="5760" w:type="dxa"/>
            <w:tcBorders>
              <w:top w:val="nil"/>
              <w:left w:val="nil"/>
              <w:bottom w:val="nil"/>
              <w:right w:val="nil"/>
            </w:tcBorders>
            <w:shd w:val="clear" w:color="auto" w:fill="auto"/>
            <w:noWrap/>
            <w:vAlign w:val="bottom"/>
            <w:hideMark/>
          </w:tcPr>
          <w:p w14:paraId="53C8C6B8"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6B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174 ως έχει   ΔΕΚΤΟ ΚΑΤΑ ΠΛΕΙΟΨΗΦΙΑ</w:t>
            </w:r>
          </w:p>
        </w:tc>
        <w:tc>
          <w:tcPr>
            <w:tcW w:w="960" w:type="dxa"/>
            <w:tcBorders>
              <w:top w:val="nil"/>
              <w:left w:val="nil"/>
              <w:bottom w:val="nil"/>
              <w:right w:val="nil"/>
            </w:tcBorders>
            <w:shd w:val="clear" w:color="auto" w:fill="auto"/>
            <w:noWrap/>
            <w:vAlign w:val="bottom"/>
            <w:hideMark/>
          </w:tcPr>
          <w:p w14:paraId="53C8C6BA" w14:textId="77777777" w:rsidR="00A33413" w:rsidRPr="001F1AD2" w:rsidRDefault="005E5BBF">
            <w:pPr>
              <w:contextualSpacing/>
              <w:rPr>
                <w:rFonts w:ascii="Calibri" w:eastAsia="Times New Roman" w:hAnsi="Calibri" w:cs="Times New Roman"/>
                <w:color w:val="000000"/>
                <w:sz w:val="22"/>
                <w:szCs w:val="22"/>
              </w:rPr>
            </w:pPr>
          </w:p>
        </w:tc>
      </w:tr>
      <w:tr w:rsidR="006A30E3" w14:paraId="53C8C6C3" w14:textId="77777777">
        <w:trPr>
          <w:trHeight w:val="300"/>
        </w:trPr>
        <w:tc>
          <w:tcPr>
            <w:tcW w:w="5760" w:type="dxa"/>
            <w:tcBorders>
              <w:top w:val="nil"/>
              <w:left w:val="nil"/>
              <w:bottom w:val="nil"/>
              <w:right w:val="nil"/>
            </w:tcBorders>
            <w:shd w:val="clear" w:color="auto" w:fill="auto"/>
            <w:noWrap/>
            <w:vAlign w:val="bottom"/>
            <w:hideMark/>
          </w:tcPr>
          <w:p w14:paraId="53C8C6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6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C2" w14:textId="77777777" w:rsidR="00A33413" w:rsidRPr="001F1AD2" w:rsidRDefault="005E5BBF">
            <w:pPr>
              <w:contextualSpacing/>
              <w:rPr>
                <w:rFonts w:ascii="Times New Roman" w:eastAsia="Times New Roman" w:hAnsi="Times New Roman" w:cs="Times New Roman"/>
                <w:sz w:val="20"/>
              </w:rPr>
            </w:pPr>
          </w:p>
        </w:tc>
      </w:tr>
      <w:tr w:rsidR="006A30E3" w14:paraId="53C8C6CB" w14:textId="77777777">
        <w:trPr>
          <w:trHeight w:val="300"/>
        </w:trPr>
        <w:tc>
          <w:tcPr>
            <w:tcW w:w="5760" w:type="dxa"/>
            <w:tcBorders>
              <w:top w:val="nil"/>
              <w:left w:val="nil"/>
              <w:bottom w:val="nil"/>
              <w:right w:val="nil"/>
            </w:tcBorders>
            <w:shd w:val="clear" w:color="auto" w:fill="auto"/>
            <w:noWrap/>
            <w:vAlign w:val="bottom"/>
            <w:hideMark/>
          </w:tcPr>
          <w:p w14:paraId="53C8C6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6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CA" w14:textId="77777777" w:rsidR="00A33413" w:rsidRPr="001F1AD2" w:rsidRDefault="005E5BBF">
            <w:pPr>
              <w:contextualSpacing/>
              <w:rPr>
                <w:rFonts w:ascii="Times New Roman" w:eastAsia="Times New Roman" w:hAnsi="Times New Roman" w:cs="Times New Roman"/>
                <w:sz w:val="20"/>
              </w:rPr>
            </w:pPr>
          </w:p>
        </w:tc>
      </w:tr>
      <w:tr w:rsidR="006A30E3" w14:paraId="53C8C6D3" w14:textId="77777777">
        <w:trPr>
          <w:trHeight w:val="300"/>
        </w:trPr>
        <w:tc>
          <w:tcPr>
            <w:tcW w:w="5760" w:type="dxa"/>
            <w:tcBorders>
              <w:top w:val="nil"/>
              <w:left w:val="nil"/>
              <w:bottom w:val="nil"/>
              <w:right w:val="nil"/>
            </w:tcBorders>
            <w:shd w:val="clear" w:color="auto" w:fill="auto"/>
            <w:noWrap/>
            <w:vAlign w:val="bottom"/>
            <w:hideMark/>
          </w:tcPr>
          <w:p w14:paraId="53C8C6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6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C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D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D2" w14:textId="77777777" w:rsidR="00A33413" w:rsidRPr="001F1AD2" w:rsidRDefault="005E5BBF">
            <w:pPr>
              <w:contextualSpacing/>
              <w:rPr>
                <w:rFonts w:ascii="Times New Roman" w:eastAsia="Times New Roman" w:hAnsi="Times New Roman" w:cs="Times New Roman"/>
                <w:sz w:val="20"/>
              </w:rPr>
            </w:pPr>
          </w:p>
        </w:tc>
      </w:tr>
      <w:tr w:rsidR="006A30E3" w14:paraId="53C8C6DB" w14:textId="77777777">
        <w:trPr>
          <w:trHeight w:val="300"/>
        </w:trPr>
        <w:tc>
          <w:tcPr>
            <w:tcW w:w="5760" w:type="dxa"/>
            <w:tcBorders>
              <w:top w:val="nil"/>
              <w:left w:val="nil"/>
              <w:bottom w:val="nil"/>
              <w:right w:val="nil"/>
            </w:tcBorders>
            <w:shd w:val="clear" w:color="auto" w:fill="auto"/>
            <w:noWrap/>
            <w:vAlign w:val="bottom"/>
            <w:hideMark/>
          </w:tcPr>
          <w:p w14:paraId="53C8C6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6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D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6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D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DA" w14:textId="77777777" w:rsidR="00A33413" w:rsidRPr="001F1AD2" w:rsidRDefault="005E5BBF">
            <w:pPr>
              <w:contextualSpacing/>
              <w:rPr>
                <w:rFonts w:ascii="Times New Roman" w:eastAsia="Times New Roman" w:hAnsi="Times New Roman" w:cs="Times New Roman"/>
                <w:sz w:val="20"/>
              </w:rPr>
            </w:pPr>
          </w:p>
        </w:tc>
      </w:tr>
      <w:tr w:rsidR="006A30E3" w14:paraId="53C8C6E3" w14:textId="77777777">
        <w:trPr>
          <w:trHeight w:val="300"/>
        </w:trPr>
        <w:tc>
          <w:tcPr>
            <w:tcW w:w="5760" w:type="dxa"/>
            <w:tcBorders>
              <w:top w:val="nil"/>
              <w:left w:val="nil"/>
              <w:bottom w:val="nil"/>
              <w:right w:val="nil"/>
            </w:tcBorders>
            <w:shd w:val="clear" w:color="auto" w:fill="auto"/>
            <w:noWrap/>
            <w:vAlign w:val="bottom"/>
            <w:hideMark/>
          </w:tcPr>
          <w:p w14:paraId="53C8C6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6D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D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6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E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E2" w14:textId="77777777" w:rsidR="00A33413" w:rsidRPr="001F1AD2" w:rsidRDefault="005E5BBF">
            <w:pPr>
              <w:contextualSpacing/>
              <w:rPr>
                <w:rFonts w:ascii="Times New Roman" w:eastAsia="Times New Roman" w:hAnsi="Times New Roman" w:cs="Times New Roman"/>
                <w:sz w:val="20"/>
              </w:rPr>
            </w:pPr>
          </w:p>
        </w:tc>
      </w:tr>
      <w:tr w:rsidR="006A30E3" w14:paraId="53C8C6EB" w14:textId="77777777">
        <w:trPr>
          <w:trHeight w:val="300"/>
        </w:trPr>
        <w:tc>
          <w:tcPr>
            <w:tcW w:w="5760" w:type="dxa"/>
            <w:tcBorders>
              <w:top w:val="nil"/>
              <w:left w:val="nil"/>
              <w:bottom w:val="nil"/>
              <w:right w:val="nil"/>
            </w:tcBorders>
            <w:shd w:val="clear" w:color="auto" w:fill="auto"/>
            <w:noWrap/>
            <w:vAlign w:val="bottom"/>
            <w:hideMark/>
          </w:tcPr>
          <w:p w14:paraId="53C8C6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6E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E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EA" w14:textId="77777777" w:rsidR="00A33413" w:rsidRPr="001F1AD2" w:rsidRDefault="005E5BBF">
            <w:pPr>
              <w:contextualSpacing/>
              <w:rPr>
                <w:rFonts w:ascii="Times New Roman" w:eastAsia="Times New Roman" w:hAnsi="Times New Roman" w:cs="Times New Roman"/>
                <w:sz w:val="20"/>
              </w:rPr>
            </w:pPr>
          </w:p>
        </w:tc>
      </w:tr>
      <w:tr w:rsidR="006A30E3" w14:paraId="53C8C6F3" w14:textId="77777777">
        <w:trPr>
          <w:trHeight w:val="300"/>
        </w:trPr>
        <w:tc>
          <w:tcPr>
            <w:tcW w:w="5760" w:type="dxa"/>
            <w:tcBorders>
              <w:top w:val="nil"/>
              <w:left w:val="nil"/>
              <w:bottom w:val="nil"/>
              <w:right w:val="nil"/>
            </w:tcBorders>
            <w:shd w:val="clear" w:color="auto" w:fill="auto"/>
            <w:noWrap/>
            <w:vAlign w:val="bottom"/>
            <w:hideMark/>
          </w:tcPr>
          <w:p w14:paraId="53C8C6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6E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E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F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F2" w14:textId="77777777" w:rsidR="00A33413" w:rsidRPr="001F1AD2" w:rsidRDefault="005E5BBF">
            <w:pPr>
              <w:contextualSpacing/>
              <w:rPr>
                <w:rFonts w:ascii="Times New Roman" w:eastAsia="Times New Roman" w:hAnsi="Times New Roman" w:cs="Times New Roman"/>
                <w:sz w:val="20"/>
              </w:rPr>
            </w:pPr>
          </w:p>
        </w:tc>
      </w:tr>
      <w:tr w:rsidR="006A30E3" w14:paraId="53C8C6FA" w14:textId="77777777">
        <w:trPr>
          <w:trHeight w:val="300"/>
        </w:trPr>
        <w:tc>
          <w:tcPr>
            <w:tcW w:w="6240" w:type="dxa"/>
            <w:gridSpan w:val="2"/>
            <w:tcBorders>
              <w:top w:val="nil"/>
              <w:left w:val="nil"/>
              <w:bottom w:val="nil"/>
              <w:right w:val="nil"/>
            </w:tcBorders>
            <w:shd w:val="clear" w:color="auto" w:fill="auto"/>
            <w:noWrap/>
            <w:vAlign w:val="bottom"/>
            <w:hideMark/>
          </w:tcPr>
          <w:p w14:paraId="53C8C6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6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6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6F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6F9" w14:textId="77777777" w:rsidR="00A33413" w:rsidRPr="001F1AD2" w:rsidRDefault="005E5BBF">
            <w:pPr>
              <w:contextualSpacing/>
              <w:rPr>
                <w:rFonts w:ascii="Times New Roman" w:eastAsia="Times New Roman" w:hAnsi="Times New Roman" w:cs="Times New Roman"/>
                <w:sz w:val="20"/>
              </w:rPr>
            </w:pPr>
          </w:p>
        </w:tc>
      </w:tr>
      <w:tr w:rsidR="006A30E3" w14:paraId="53C8C702" w14:textId="77777777">
        <w:trPr>
          <w:trHeight w:val="300"/>
        </w:trPr>
        <w:tc>
          <w:tcPr>
            <w:tcW w:w="5760" w:type="dxa"/>
            <w:tcBorders>
              <w:top w:val="nil"/>
              <w:left w:val="nil"/>
              <w:bottom w:val="nil"/>
              <w:right w:val="nil"/>
            </w:tcBorders>
            <w:shd w:val="clear" w:color="auto" w:fill="auto"/>
            <w:noWrap/>
            <w:vAlign w:val="bottom"/>
            <w:hideMark/>
          </w:tcPr>
          <w:p w14:paraId="53C8C6F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F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F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6F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0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01" w14:textId="77777777" w:rsidR="00A33413" w:rsidRPr="001F1AD2" w:rsidRDefault="005E5BBF">
            <w:pPr>
              <w:contextualSpacing/>
              <w:rPr>
                <w:rFonts w:ascii="Times New Roman" w:eastAsia="Times New Roman" w:hAnsi="Times New Roman" w:cs="Times New Roman"/>
                <w:sz w:val="20"/>
              </w:rPr>
            </w:pPr>
          </w:p>
        </w:tc>
      </w:tr>
      <w:tr w:rsidR="006A30E3" w14:paraId="53C8C706" w14:textId="77777777">
        <w:trPr>
          <w:trHeight w:val="300"/>
        </w:trPr>
        <w:tc>
          <w:tcPr>
            <w:tcW w:w="5760" w:type="dxa"/>
            <w:tcBorders>
              <w:top w:val="nil"/>
              <w:left w:val="nil"/>
              <w:bottom w:val="nil"/>
              <w:right w:val="nil"/>
            </w:tcBorders>
            <w:shd w:val="clear" w:color="auto" w:fill="auto"/>
            <w:noWrap/>
            <w:vAlign w:val="bottom"/>
            <w:hideMark/>
          </w:tcPr>
          <w:p w14:paraId="53C8C703"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70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175 ως έχει   ΔΕΚΤΟ ΚΑΤΑ ΠΛΕΙΟΨΗΦΙΑ</w:t>
            </w:r>
          </w:p>
        </w:tc>
        <w:tc>
          <w:tcPr>
            <w:tcW w:w="960" w:type="dxa"/>
            <w:tcBorders>
              <w:top w:val="nil"/>
              <w:left w:val="nil"/>
              <w:bottom w:val="nil"/>
              <w:right w:val="nil"/>
            </w:tcBorders>
            <w:shd w:val="clear" w:color="auto" w:fill="auto"/>
            <w:noWrap/>
            <w:vAlign w:val="bottom"/>
            <w:hideMark/>
          </w:tcPr>
          <w:p w14:paraId="53C8C705" w14:textId="77777777" w:rsidR="00A33413" w:rsidRPr="001F1AD2" w:rsidRDefault="005E5BBF">
            <w:pPr>
              <w:contextualSpacing/>
              <w:rPr>
                <w:rFonts w:ascii="Calibri" w:eastAsia="Times New Roman" w:hAnsi="Calibri" w:cs="Times New Roman"/>
                <w:color w:val="000000"/>
                <w:sz w:val="22"/>
                <w:szCs w:val="22"/>
              </w:rPr>
            </w:pPr>
          </w:p>
        </w:tc>
      </w:tr>
      <w:tr w:rsidR="006A30E3" w14:paraId="53C8C70E" w14:textId="77777777">
        <w:trPr>
          <w:trHeight w:val="300"/>
        </w:trPr>
        <w:tc>
          <w:tcPr>
            <w:tcW w:w="5760" w:type="dxa"/>
            <w:tcBorders>
              <w:top w:val="nil"/>
              <w:left w:val="nil"/>
              <w:bottom w:val="nil"/>
              <w:right w:val="nil"/>
            </w:tcBorders>
            <w:shd w:val="clear" w:color="auto" w:fill="auto"/>
            <w:noWrap/>
            <w:vAlign w:val="bottom"/>
            <w:hideMark/>
          </w:tcPr>
          <w:p w14:paraId="53C8C7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7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0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0D" w14:textId="77777777" w:rsidR="00A33413" w:rsidRPr="001F1AD2" w:rsidRDefault="005E5BBF">
            <w:pPr>
              <w:contextualSpacing/>
              <w:rPr>
                <w:rFonts w:ascii="Times New Roman" w:eastAsia="Times New Roman" w:hAnsi="Times New Roman" w:cs="Times New Roman"/>
                <w:sz w:val="20"/>
              </w:rPr>
            </w:pPr>
          </w:p>
        </w:tc>
      </w:tr>
      <w:tr w:rsidR="006A30E3" w14:paraId="53C8C716" w14:textId="77777777">
        <w:trPr>
          <w:trHeight w:val="300"/>
        </w:trPr>
        <w:tc>
          <w:tcPr>
            <w:tcW w:w="5760" w:type="dxa"/>
            <w:tcBorders>
              <w:top w:val="nil"/>
              <w:left w:val="nil"/>
              <w:bottom w:val="nil"/>
              <w:right w:val="nil"/>
            </w:tcBorders>
            <w:shd w:val="clear" w:color="auto" w:fill="auto"/>
            <w:noWrap/>
            <w:vAlign w:val="bottom"/>
            <w:hideMark/>
          </w:tcPr>
          <w:p w14:paraId="53C8C7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7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1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15" w14:textId="77777777" w:rsidR="00A33413" w:rsidRPr="001F1AD2" w:rsidRDefault="005E5BBF">
            <w:pPr>
              <w:contextualSpacing/>
              <w:rPr>
                <w:rFonts w:ascii="Times New Roman" w:eastAsia="Times New Roman" w:hAnsi="Times New Roman" w:cs="Times New Roman"/>
                <w:sz w:val="20"/>
              </w:rPr>
            </w:pPr>
          </w:p>
        </w:tc>
      </w:tr>
      <w:tr w:rsidR="006A30E3" w14:paraId="53C8C71E" w14:textId="77777777">
        <w:trPr>
          <w:trHeight w:val="300"/>
        </w:trPr>
        <w:tc>
          <w:tcPr>
            <w:tcW w:w="5760" w:type="dxa"/>
            <w:tcBorders>
              <w:top w:val="nil"/>
              <w:left w:val="nil"/>
              <w:bottom w:val="nil"/>
              <w:right w:val="nil"/>
            </w:tcBorders>
            <w:shd w:val="clear" w:color="auto" w:fill="auto"/>
            <w:noWrap/>
            <w:vAlign w:val="bottom"/>
            <w:hideMark/>
          </w:tcPr>
          <w:p w14:paraId="53C8C7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7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1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1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1D" w14:textId="77777777" w:rsidR="00A33413" w:rsidRPr="001F1AD2" w:rsidRDefault="005E5BBF">
            <w:pPr>
              <w:contextualSpacing/>
              <w:rPr>
                <w:rFonts w:ascii="Times New Roman" w:eastAsia="Times New Roman" w:hAnsi="Times New Roman" w:cs="Times New Roman"/>
                <w:sz w:val="20"/>
              </w:rPr>
            </w:pPr>
          </w:p>
        </w:tc>
      </w:tr>
      <w:tr w:rsidR="006A30E3" w14:paraId="53C8C726" w14:textId="77777777">
        <w:trPr>
          <w:trHeight w:val="300"/>
        </w:trPr>
        <w:tc>
          <w:tcPr>
            <w:tcW w:w="5760" w:type="dxa"/>
            <w:tcBorders>
              <w:top w:val="nil"/>
              <w:left w:val="nil"/>
              <w:bottom w:val="nil"/>
              <w:right w:val="nil"/>
            </w:tcBorders>
            <w:shd w:val="clear" w:color="auto" w:fill="auto"/>
            <w:noWrap/>
            <w:vAlign w:val="bottom"/>
            <w:hideMark/>
          </w:tcPr>
          <w:p w14:paraId="53C8C71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72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2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7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2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25" w14:textId="77777777" w:rsidR="00A33413" w:rsidRPr="001F1AD2" w:rsidRDefault="005E5BBF">
            <w:pPr>
              <w:contextualSpacing/>
              <w:rPr>
                <w:rFonts w:ascii="Times New Roman" w:eastAsia="Times New Roman" w:hAnsi="Times New Roman" w:cs="Times New Roman"/>
                <w:sz w:val="20"/>
              </w:rPr>
            </w:pPr>
          </w:p>
        </w:tc>
      </w:tr>
      <w:tr w:rsidR="006A30E3" w14:paraId="53C8C72E" w14:textId="77777777">
        <w:trPr>
          <w:trHeight w:val="300"/>
        </w:trPr>
        <w:tc>
          <w:tcPr>
            <w:tcW w:w="5760" w:type="dxa"/>
            <w:tcBorders>
              <w:top w:val="nil"/>
              <w:left w:val="nil"/>
              <w:bottom w:val="nil"/>
              <w:right w:val="nil"/>
            </w:tcBorders>
            <w:shd w:val="clear" w:color="auto" w:fill="auto"/>
            <w:noWrap/>
            <w:vAlign w:val="bottom"/>
            <w:hideMark/>
          </w:tcPr>
          <w:p w14:paraId="53C8C72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72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7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2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2D" w14:textId="77777777" w:rsidR="00A33413" w:rsidRPr="001F1AD2" w:rsidRDefault="005E5BBF">
            <w:pPr>
              <w:contextualSpacing/>
              <w:rPr>
                <w:rFonts w:ascii="Times New Roman" w:eastAsia="Times New Roman" w:hAnsi="Times New Roman" w:cs="Times New Roman"/>
                <w:sz w:val="20"/>
              </w:rPr>
            </w:pPr>
          </w:p>
        </w:tc>
      </w:tr>
      <w:tr w:rsidR="006A30E3" w14:paraId="53C8C736" w14:textId="77777777">
        <w:trPr>
          <w:trHeight w:val="300"/>
        </w:trPr>
        <w:tc>
          <w:tcPr>
            <w:tcW w:w="5760" w:type="dxa"/>
            <w:tcBorders>
              <w:top w:val="nil"/>
              <w:left w:val="nil"/>
              <w:bottom w:val="nil"/>
              <w:right w:val="nil"/>
            </w:tcBorders>
            <w:shd w:val="clear" w:color="auto" w:fill="auto"/>
            <w:noWrap/>
            <w:vAlign w:val="bottom"/>
            <w:hideMark/>
          </w:tcPr>
          <w:p w14:paraId="53C8C72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73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3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35" w14:textId="77777777" w:rsidR="00A33413" w:rsidRPr="001F1AD2" w:rsidRDefault="005E5BBF">
            <w:pPr>
              <w:contextualSpacing/>
              <w:rPr>
                <w:rFonts w:ascii="Times New Roman" w:eastAsia="Times New Roman" w:hAnsi="Times New Roman" w:cs="Times New Roman"/>
                <w:sz w:val="20"/>
              </w:rPr>
            </w:pPr>
          </w:p>
        </w:tc>
      </w:tr>
      <w:tr w:rsidR="006A30E3" w14:paraId="53C8C73E" w14:textId="77777777">
        <w:trPr>
          <w:trHeight w:val="300"/>
        </w:trPr>
        <w:tc>
          <w:tcPr>
            <w:tcW w:w="5760" w:type="dxa"/>
            <w:tcBorders>
              <w:top w:val="nil"/>
              <w:left w:val="nil"/>
              <w:bottom w:val="nil"/>
              <w:right w:val="nil"/>
            </w:tcBorders>
            <w:shd w:val="clear" w:color="auto" w:fill="auto"/>
            <w:noWrap/>
            <w:vAlign w:val="bottom"/>
            <w:hideMark/>
          </w:tcPr>
          <w:p w14:paraId="53C8C73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73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3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3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3D" w14:textId="77777777" w:rsidR="00A33413" w:rsidRPr="001F1AD2" w:rsidRDefault="005E5BBF">
            <w:pPr>
              <w:contextualSpacing/>
              <w:rPr>
                <w:rFonts w:ascii="Times New Roman" w:eastAsia="Times New Roman" w:hAnsi="Times New Roman" w:cs="Times New Roman"/>
                <w:sz w:val="20"/>
              </w:rPr>
            </w:pPr>
          </w:p>
        </w:tc>
      </w:tr>
      <w:tr w:rsidR="006A30E3" w14:paraId="53C8C745" w14:textId="77777777">
        <w:trPr>
          <w:trHeight w:val="300"/>
        </w:trPr>
        <w:tc>
          <w:tcPr>
            <w:tcW w:w="6240" w:type="dxa"/>
            <w:gridSpan w:val="2"/>
            <w:tcBorders>
              <w:top w:val="nil"/>
              <w:left w:val="nil"/>
              <w:bottom w:val="nil"/>
              <w:right w:val="nil"/>
            </w:tcBorders>
            <w:shd w:val="clear" w:color="auto" w:fill="auto"/>
            <w:noWrap/>
            <w:vAlign w:val="bottom"/>
            <w:hideMark/>
          </w:tcPr>
          <w:p w14:paraId="53C8C7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7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4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4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4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44" w14:textId="77777777" w:rsidR="00A33413" w:rsidRPr="001F1AD2" w:rsidRDefault="005E5BBF">
            <w:pPr>
              <w:contextualSpacing/>
              <w:rPr>
                <w:rFonts w:ascii="Times New Roman" w:eastAsia="Times New Roman" w:hAnsi="Times New Roman" w:cs="Times New Roman"/>
                <w:sz w:val="20"/>
              </w:rPr>
            </w:pPr>
          </w:p>
        </w:tc>
      </w:tr>
      <w:tr w:rsidR="006A30E3" w14:paraId="53C8C74D" w14:textId="77777777">
        <w:trPr>
          <w:trHeight w:val="300"/>
        </w:trPr>
        <w:tc>
          <w:tcPr>
            <w:tcW w:w="5760" w:type="dxa"/>
            <w:tcBorders>
              <w:top w:val="nil"/>
              <w:left w:val="nil"/>
              <w:bottom w:val="nil"/>
              <w:right w:val="nil"/>
            </w:tcBorders>
            <w:shd w:val="clear" w:color="auto" w:fill="auto"/>
            <w:noWrap/>
            <w:vAlign w:val="bottom"/>
            <w:hideMark/>
          </w:tcPr>
          <w:p w14:paraId="53C8C74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4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4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4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4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4C" w14:textId="77777777" w:rsidR="00A33413" w:rsidRPr="001F1AD2" w:rsidRDefault="005E5BBF">
            <w:pPr>
              <w:contextualSpacing/>
              <w:rPr>
                <w:rFonts w:ascii="Times New Roman" w:eastAsia="Times New Roman" w:hAnsi="Times New Roman" w:cs="Times New Roman"/>
                <w:sz w:val="20"/>
              </w:rPr>
            </w:pPr>
          </w:p>
        </w:tc>
      </w:tr>
      <w:tr w:rsidR="006A30E3" w14:paraId="53C8C751" w14:textId="77777777">
        <w:trPr>
          <w:trHeight w:val="300"/>
        </w:trPr>
        <w:tc>
          <w:tcPr>
            <w:tcW w:w="5760" w:type="dxa"/>
            <w:tcBorders>
              <w:top w:val="nil"/>
              <w:left w:val="nil"/>
              <w:bottom w:val="nil"/>
              <w:right w:val="nil"/>
            </w:tcBorders>
            <w:shd w:val="clear" w:color="auto" w:fill="auto"/>
            <w:noWrap/>
            <w:vAlign w:val="bottom"/>
            <w:hideMark/>
          </w:tcPr>
          <w:p w14:paraId="53C8C74E"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74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176 ως έχει   ΔΕΚΤΟ ΚΑΤΑ ΠΛΕΙΟΨΗΦΙΑ</w:t>
            </w:r>
          </w:p>
        </w:tc>
        <w:tc>
          <w:tcPr>
            <w:tcW w:w="960" w:type="dxa"/>
            <w:tcBorders>
              <w:top w:val="nil"/>
              <w:left w:val="nil"/>
              <w:bottom w:val="nil"/>
              <w:right w:val="nil"/>
            </w:tcBorders>
            <w:shd w:val="clear" w:color="auto" w:fill="auto"/>
            <w:noWrap/>
            <w:vAlign w:val="bottom"/>
            <w:hideMark/>
          </w:tcPr>
          <w:p w14:paraId="53C8C750" w14:textId="77777777" w:rsidR="00A33413" w:rsidRPr="001F1AD2" w:rsidRDefault="005E5BBF">
            <w:pPr>
              <w:contextualSpacing/>
              <w:rPr>
                <w:rFonts w:ascii="Calibri" w:eastAsia="Times New Roman" w:hAnsi="Calibri" w:cs="Times New Roman"/>
                <w:color w:val="000000"/>
                <w:sz w:val="22"/>
                <w:szCs w:val="22"/>
              </w:rPr>
            </w:pPr>
          </w:p>
        </w:tc>
      </w:tr>
      <w:tr w:rsidR="006A30E3" w14:paraId="53C8C759" w14:textId="77777777">
        <w:trPr>
          <w:trHeight w:val="300"/>
        </w:trPr>
        <w:tc>
          <w:tcPr>
            <w:tcW w:w="5760" w:type="dxa"/>
            <w:tcBorders>
              <w:top w:val="nil"/>
              <w:left w:val="nil"/>
              <w:bottom w:val="nil"/>
              <w:right w:val="nil"/>
            </w:tcBorders>
            <w:shd w:val="clear" w:color="auto" w:fill="auto"/>
            <w:noWrap/>
            <w:vAlign w:val="bottom"/>
            <w:hideMark/>
          </w:tcPr>
          <w:p w14:paraId="53C8C7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7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5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58" w14:textId="77777777" w:rsidR="00A33413" w:rsidRPr="001F1AD2" w:rsidRDefault="005E5BBF">
            <w:pPr>
              <w:contextualSpacing/>
              <w:rPr>
                <w:rFonts w:ascii="Times New Roman" w:eastAsia="Times New Roman" w:hAnsi="Times New Roman" w:cs="Times New Roman"/>
                <w:sz w:val="20"/>
              </w:rPr>
            </w:pPr>
          </w:p>
        </w:tc>
      </w:tr>
      <w:tr w:rsidR="006A30E3" w14:paraId="53C8C761" w14:textId="77777777">
        <w:trPr>
          <w:trHeight w:val="300"/>
        </w:trPr>
        <w:tc>
          <w:tcPr>
            <w:tcW w:w="5760" w:type="dxa"/>
            <w:tcBorders>
              <w:top w:val="nil"/>
              <w:left w:val="nil"/>
              <w:bottom w:val="nil"/>
              <w:right w:val="nil"/>
            </w:tcBorders>
            <w:shd w:val="clear" w:color="auto" w:fill="auto"/>
            <w:noWrap/>
            <w:vAlign w:val="bottom"/>
            <w:hideMark/>
          </w:tcPr>
          <w:p w14:paraId="53C8C7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7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5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60" w14:textId="77777777" w:rsidR="00A33413" w:rsidRPr="001F1AD2" w:rsidRDefault="005E5BBF">
            <w:pPr>
              <w:contextualSpacing/>
              <w:rPr>
                <w:rFonts w:ascii="Times New Roman" w:eastAsia="Times New Roman" w:hAnsi="Times New Roman" w:cs="Times New Roman"/>
                <w:sz w:val="20"/>
              </w:rPr>
            </w:pPr>
          </w:p>
        </w:tc>
      </w:tr>
      <w:tr w:rsidR="006A30E3" w14:paraId="53C8C769" w14:textId="77777777">
        <w:trPr>
          <w:trHeight w:val="300"/>
        </w:trPr>
        <w:tc>
          <w:tcPr>
            <w:tcW w:w="5760" w:type="dxa"/>
            <w:tcBorders>
              <w:top w:val="nil"/>
              <w:left w:val="nil"/>
              <w:bottom w:val="nil"/>
              <w:right w:val="nil"/>
            </w:tcBorders>
            <w:shd w:val="clear" w:color="auto" w:fill="auto"/>
            <w:noWrap/>
            <w:vAlign w:val="bottom"/>
            <w:hideMark/>
          </w:tcPr>
          <w:p w14:paraId="53C8C7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7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6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6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68" w14:textId="77777777" w:rsidR="00A33413" w:rsidRPr="001F1AD2" w:rsidRDefault="005E5BBF">
            <w:pPr>
              <w:contextualSpacing/>
              <w:rPr>
                <w:rFonts w:ascii="Times New Roman" w:eastAsia="Times New Roman" w:hAnsi="Times New Roman" w:cs="Times New Roman"/>
                <w:sz w:val="20"/>
              </w:rPr>
            </w:pPr>
          </w:p>
        </w:tc>
      </w:tr>
      <w:tr w:rsidR="006A30E3" w14:paraId="53C8C771" w14:textId="77777777">
        <w:trPr>
          <w:trHeight w:val="300"/>
        </w:trPr>
        <w:tc>
          <w:tcPr>
            <w:tcW w:w="5760" w:type="dxa"/>
            <w:tcBorders>
              <w:top w:val="nil"/>
              <w:left w:val="nil"/>
              <w:bottom w:val="nil"/>
              <w:right w:val="nil"/>
            </w:tcBorders>
            <w:shd w:val="clear" w:color="auto" w:fill="auto"/>
            <w:noWrap/>
            <w:vAlign w:val="bottom"/>
            <w:hideMark/>
          </w:tcPr>
          <w:p w14:paraId="53C8C7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7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6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7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6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70" w14:textId="77777777" w:rsidR="00A33413" w:rsidRPr="001F1AD2" w:rsidRDefault="005E5BBF">
            <w:pPr>
              <w:contextualSpacing/>
              <w:rPr>
                <w:rFonts w:ascii="Times New Roman" w:eastAsia="Times New Roman" w:hAnsi="Times New Roman" w:cs="Times New Roman"/>
                <w:sz w:val="20"/>
              </w:rPr>
            </w:pPr>
          </w:p>
        </w:tc>
      </w:tr>
      <w:tr w:rsidR="006A30E3" w14:paraId="53C8C779" w14:textId="77777777">
        <w:trPr>
          <w:trHeight w:val="300"/>
        </w:trPr>
        <w:tc>
          <w:tcPr>
            <w:tcW w:w="5760" w:type="dxa"/>
            <w:tcBorders>
              <w:top w:val="nil"/>
              <w:left w:val="nil"/>
              <w:bottom w:val="nil"/>
              <w:right w:val="nil"/>
            </w:tcBorders>
            <w:shd w:val="clear" w:color="auto" w:fill="auto"/>
            <w:noWrap/>
            <w:vAlign w:val="bottom"/>
            <w:hideMark/>
          </w:tcPr>
          <w:p w14:paraId="53C8C7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7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7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7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78" w14:textId="77777777" w:rsidR="00A33413" w:rsidRPr="001F1AD2" w:rsidRDefault="005E5BBF">
            <w:pPr>
              <w:contextualSpacing/>
              <w:rPr>
                <w:rFonts w:ascii="Times New Roman" w:eastAsia="Times New Roman" w:hAnsi="Times New Roman" w:cs="Times New Roman"/>
                <w:sz w:val="20"/>
              </w:rPr>
            </w:pPr>
          </w:p>
        </w:tc>
      </w:tr>
      <w:tr w:rsidR="006A30E3" w14:paraId="53C8C781" w14:textId="77777777">
        <w:trPr>
          <w:trHeight w:val="300"/>
        </w:trPr>
        <w:tc>
          <w:tcPr>
            <w:tcW w:w="5760" w:type="dxa"/>
            <w:tcBorders>
              <w:top w:val="nil"/>
              <w:left w:val="nil"/>
              <w:bottom w:val="nil"/>
              <w:right w:val="nil"/>
            </w:tcBorders>
            <w:shd w:val="clear" w:color="auto" w:fill="auto"/>
            <w:noWrap/>
            <w:vAlign w:val="bottom"/>
            <w:hideMark/>
          </w:tcPr>
          <w:p w14:paraId="53C8C7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7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7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80" w14:textId="77777777" w:rsidR="00A33413" w:rsidRPr="001F1AD2" w:rsidRDefault="005E5BBF">
            <w:pPr>
              <w:contextualSpacing/>
              <w:rPr>
                <w:rFonts w:ascii="Times New Roman" w:eastAsia="Times New Roman" w:hAnsi="Times New Roman" w:cs="Times New Roman"/>
                <w:sz w:val="20"/>
              </w:rPr>
            </w:pPr>
          </w:p>
        </w:tc>
      </w:tr>
      <w:tr w:rsidR="006A30E3" w14:paraId="53C8C789" w14:textId="77777777">
        <w:trPr>
          <w:trHeight w:val="300"/>
        </w:trPr>
        <w:tc>
          <w:tcPr>
            <w:tcW w:w="5760" w:type="dxa"/>
            <w:tcBorders>
              <w:top w:val="nil"/>
              <w:left w:val="nil"/>
              <w:bottom w:val="nil"/>
              <w:right w:val="nil"/>
            </w:tcBorders>
            <w:shd w:val="clear" w:color="auto" w:fill="auto"/>
            <w:noWrap/>
            <w:vAlign w:val="bottom"/>
            <w:hideMark/>
          </w:tcPr>
          <w:p w14:paraId="53C8C7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7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8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8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88" w14:textId="77777777" w:rsidR="00A33413" w:rsidRPr="001F1AD2" w:rsidRDefault="005E5BBF">
            <w:pPr>
              <w:contextualSpacing/>
              <w:rPr>
                <w:rFonts w:ascii="Times New Roman" w:eastAsia="Times New Roman" w:hAnsi="Times New Roman" w:cs="Times New Roman"/>
                <w:sz w:val="20"/>
              </w:rPr>
            </w:pPr>
          </w:p>
        </w:tc>
      </w:tr>
      <w:tr w:rsidR="006A30E3" w14:paraId="53C8C790" w14:textId="77777777">
        <w:trPr>
          <w:trHeight w:val="300"/>
        </w:trPr>
        <w:tc>
          <w:tcPr>
            <w:tcW w:w="6240" w:type="dxa"/>
            <w:gridSpan w:val="2"/>
            <w:tcBorders>
              <w:top w:val="nil"/>
              <w:left w:val="nil"/>
              <w:bottom w:val="nil"/>
              <w:right w:val="nil"/>
            </w:tcBorders>
            <w:shd w:val="clear" w:color="auto" w:fill="auto"/>
            <w:noWrap/>
            <w:vAlign w:val="bottom"/>
            <w:hideMark/>
          </w:tcPr>
          <w:p w14:paraId="53C8C7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7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8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8F" w14:textId="77777777" w:rsidR="00A33413" w:rsidRPr="001F1AD2" w:rsidRDefault="005E5BBF">
            <w:pPr>
              <w:contextualSpacing/>
              <w:rPr>
                <w:rFonts w:ascii="Times New Roman" w:eastAsia="Times New Roman" w:hAnsi="Times New Roman" w:cs="Times New Roman"/>
                <w:sz w:val="20"/>
              </w:rPr>
            </w:pPr>
          </w:p>
        </w:tc>
      </w:tr>
      <w:tr w:rsidR="006A30E3" w14:paraId="53C8C798" w14:textId="77777777">
        <w:trPr>
          <w:trHeight w:val="300"/>
        </w:trPr>
        <w:tc>
          <w:tcPr>
            <w:tcW w:w="5760" w:type="dxa"/>
            <w:tcBorders>
              <w:top w:val="nil"/>
              <w:left w:val="nil"/>
              <w:bottom w:val="nil"/>
              <w:right w:val="nil"/>
            </w:tcBorders>
            <w:shd w:val="clear" w:color="auto" w:fill="auto"/>
            <w:noWrap/>
            <w:vAlign w:val="bottom"/>
            <w:hideMark/>
          </w:tcPr>
          <w:p w14:paraId="53C8C79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9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9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9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9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97" w14:textId="77777777" w:rsidR="00A33413" w:rsidRPr="001F1AD2" w:rsidRDefault="005E5BBF">
            <w:pPr>
              <w:contextualSpacing/>
              <w:rPr>
                <w:rFonts w:ascii="Times New Roman" w:eastAsia="Times New Roman" w:hAnsi="Times New Roman" w:cs="Times New Roman"/>
                <w:sz w:val="20"/>
              </w:rPr>
            </w:pPr>
          </w:p>
        </w:tc>
      </w:tr>
      <w:tr w:rsidR="006A30E3" w14:paraId="53C8C79B" w14:textId="77777777">
        <w:trPr>
          <w:trHeight w:val="300"/>
        </w:trPr>
        <w:tc>
          <w:tcPr>
            <w:tcW w:w="5760" w:type="dxa"/>
            <w:tcBorders>
              <w:top w:val="nil"/>
              <w:left w:val="nil"/>
              <w:bottom w:val="nil"/>
              <w:right w:val="nil"/>
            </w:tcBorders>
            <w:shd w:val="clear" w:color="auto" w:fill="auto"/>
            <w:noWrap/>
            <w:vAlign w:val="bottom"/>
            <w:hideMark/>
          </w:tcPr>
          <w:p w14:paraId="53C8C799"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7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177  όπως τροποποιήθηκε   ΔΕΚΤΟ ΚΑΤΑ ΠΛΕΙΟΨΗΦΙΑ</w:t>
            </w:r>
          </w:p>
        </w:tc>
      </w:tr>
      <w:tr w:rsidR="006A30E3" w14:paraId="53C8C7A3" w14:textId="77777777">
        <w:trPr>
          <w:trHeight w:val="300"/>
        </w:trPr>
        <w:tc>
          <w:tcPr>
            <w:tcW w:w="5760" w:type="dxa"/>
            <w:tcBorders>
              <w:top w:val="nil"/>
              <w:left w:val="nil"/>
              <w:bottom w:val="nil"/>
              <w:right w:val="nil"/>
            </w:tcBorders>
            <w:shd w:val="clear" w:color="auto" w:fill="auto"/>
            <w:noWrap/>
            <w:vAlign w:val="bottom"/>
            <w:hideMark/>
          </w:tcPr>
          <w:p w14:paraId="53C8C7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7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A2" w14:textId="77777777" w:rsidR="00A33413" w:rsidRPr="001F1AD2" w:rsidRDefault="005E5BBF">
            <w:pPr>
              <w:contextualSpacing/>
              <w:rPr>
                <w:rFonts w:ascii="Times New Roman" w:eastAsia="Times New Roman" w:hAnsi="Times New Roman" w:cs="Times New Roman"/>
                <w:sz w:val="20"/>
              </w:rPr>
            </w:pPr>
          </w:p>
        </w:tc>
      </w:tr>
      <w:tr w:rsidR="006A30E3" w14:paraId="53C8C7AB" w14:textId="77777777">
        <w:trPr>
          <w:trHeight w:val="300"/>
        </w:trPr>
        <w:tc>
          <w:tcPr>
            <w:tcW w:w="5760" w:type="dxa"/>
            <w:tcBorders>
              <w:top w:val="nil"/>
              <w:left w:val="nil"/>
              <w:bottom w:val="nil"/>
              <w:right w:val="nil"/>
            </w:tcBorders>
            <w:shd w:val="clear" w:color="auto" w:fill="auto"/>
            <w:noWrap/>
            <w:vAlign w:val="bottom"/>
            <w:hideMark/>
          </w:tcPr>
          <w:p w14:paraId="53C8C7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7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7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AA" w14:textId="77777777" w:rsidR="00A33413" w:rsidRPr="001F1AD2" w:rsidRDefault="005E5BBF">
            <w:pPr>
              <w:contextualSpacing/>
              <w:rPr>
                <w:rFonts w:ascii="Times New Roman" w:eastAsia="Times New Roman" w:hAnsi="Times New Roman" w:cs="Times New Roman"/>
                <w:sz w:val="20"/>
              </w:rPr>
            </w:pPr>
          </w:p>
        </w:tc>
      </w:tr>
      <w:tr w:rsidR="006A30E3" w14:paraId="53C8C7B3" w14:textId="77777777">
        <w:trPr>
          <w:trHeight w:val="300"/>
        </w:trPr>
        <w:tc>
          <w:tcPr>
            <w:tcW w:w="5760" w:type="dxa"/>
            <w:tcBorders>
              <w:top w:val="nil"/>
              <w:left w:val="nil"/>
              <w:bottom w:val="nil"/>
              <w:right w:val="nil"/>
            </w:tcBorders>
            <w:shd w:val="clear" w:color="auto" w:fill="auto"/>
            <w:noWrap/>
            <w:vAlign w:val="bottom"/>
            <w:hideMark/>
          </w:tcPr>
          <w:p w14:paraId="53C8C7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7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B2" w14:textId="77777777" w:rsidR="00A33413" w:rsidRPr="001F1AD2" w:rsidRDefault="005E5BBF">
            <w:pPr>
              <w:contextualSpacing/>
              <w:rPr>
                <w:rFonts w:ascii="Times New Roman" w:eastAsia="Times New Roman" w:hAnsi="Times New Roman" w:cs="Times New Roman"/>
                <w:sz w:val="20"/>
              </w:rPr>
            </w:pPr>
          </w:p>
        </w:tc>
      </w:tr>
      <w:tr w:rsidR="006A30E3" w14:paraId="53C8C7BB" w14:textId="77777777">
        <w:trPr>
          <w:trHeight w:val="300"/>
        </w:trPr>
        <w:tc>
          <w:tcPr>
            <w:tcW w:w="5760" w:type="dxa"/>
            <w:tcBorders>
              <w:top w:val="nil"/>
              <w:left w:val="nil"/>
              <w:bottom w:val="nil"/>
              <w:right w:val="nil"/>
            </w:tcBorders>
            <w:shd w:val="clear" w:color="auto" w:fill="auto"/>
            <w:noWrap/>
            <w:vAlign w:val="bottom"/>
            <w:hideMark/>
          </w:tcPr>
          <w:p w14:paraId="53C8C7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7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7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BA" w14:textId="77777777" w:rsidR="00A33413" w:rsidRPr="001F1AD2" w:rsidRDefault="005E5BBF">
            <w:pPr>
              <w:contextualSpacing/>
              <w:rPr>
                <w:rFonts w:ascii="Times New Roman" w:eastAsia="Times New Roman" w:hAnsi="Times New Roman" w:cs="Times New Roman"/>
                <w:sz w:val="20"/>
              </w:rPr>
            </w:pPr>
          </w:p>
        </w:tc>
      </w:tr>
      <w:tr w:rsidR="006A30E3" w14:paraId="53C8C7C3" w14:textId="77777777">
        <w:trPr>
          <w:trHeight w:val="300"/>
        </w:trPr>
        <w:tc>
          <w:tcPr>
            <w:tcW w:w="5760" w:type="dxa"/>
            <w:tcBorders>
              <w:top w:val="nil"/>
              <w:left w:val="nil"/>
              <w:bottom w:val="nil"/>
              <w:right w:val="nil"/>
            </w:tcBorders>
            <w:shd w:val="clear" w:color="auto" w:fill="auto"/>
            <w:noWrap/>
            <w:vAlign w:val="bottom"/>
            <w:hideMark/>
          </w:tcPr>
          <w:p w14:paraId="53C8C7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7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7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C2" w14:textId="77777777" w:rsidR="00A33413" w:rsidRPr="001F1AD2" w:rsidRDefault="005E5BBF">
            <w:pPr>
              <w:contextualSpacing/>
              <w:rPr>
                <w:rFonts w:ascii="Times New Roman" w:eastAsia="Times New Roman" w:hAnsi="Times New Roman" w:cs="Times New Roman"/>
                <w:sz w:val="20"/>
              </w:rPr>
            </w:pPr>
          </w:p>
        </w:tc>
      </w:tr>
      <w:tr w:rsidR="006A30E3" w14:paraId="53C8C7CB" w14:textId="77777777">
        <w:trPr>
          <w:trHeight w:val="300"/>
        </w:trPr>
        <w:tc>
          <w:tcPr>
            <w:tcW w:w="5760" w:type="dxa"/>
            <w:tcBorders>
              <w:top w:val="nil"/>
              <w:left w:val="nil"/>
              <w:bottom w:val="nil"/>
              <w:right w:val="nil"/>
            </w:tcBorders>
            <w:shd w:val="clear" w:color="auto" w:fill="auto"/>
            <w:noWrap/>
            <w:vAlign w:val="bottom"/>
            <w:hideMark/>
          </w:tcPr>
          <w:p w14:paraId="53C8C7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7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CA" w14:textId="77777777" w:rsidR="00A33413" w:rsidRPr="001F1AD2" w:rsidRDefault="005E5BBF">
            <w:pPr>
              <w:contextualSpacing/>
              <w:rPr>
                <w:rFonts w:ascii="Times New Roman" w:eastAsia="Times New Roman" w:hAnsi="Times New Roman" w:cs="Times New Roman"/>
                <w:sz w:val="20"/>
              </w:rPr>
            </w:pPr>
          </w:p>
        </w:tc>
      </w:tr>
      <w:tr w:rsidR="006A30E3" w14:paraId="53C8C7D3" w14:textId="77777777">
        <w:trPr>
          <w:trHeight w:val="300"/>
        </w:trPr>
        <w:tc>
          <w:tcPr>
            <w:tcW w:w="5760" w:type="dxa"/>
            <w:tcBorders>
              <w:top w:val="nil"/>
              <w:left w:val="nil"/>
              <w:bottom w:val="nil"/>
              <w:right w:val="nil"/>
            </w:tcBorders>
            <w:shd w:val="clear" w:color="auto" w:fill="auto"/>
            <w:noWrap/>
            <w:vAlign w:val="bottom"/>
            <w:hideMark/>
          </w:tcPr>
          <w:p w14:paraId="53C8C7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7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C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D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D2" w14:textId="77777777" w:rsidR="00A33413" w:rsidRPr="001F1AD2" w:rsidRDefault="005E5BBF">
            <w:pPr>
              <w:contextualSpacing/>
              <w:rPr>
                <w:rFonts w:ascii="Times New Roman" w:eastAsia="Times New Roman" w:hAnsi="Times New Roman" w:cs="Times New Roman"/>
                <w:sz w:val="20"/>
              </w:rPr>
            </w:pPr>
          </w:p>
        </w:tc>
      </w:tr>
      <w:tr w:rsidR="006A30E3" w14:paraId="53C8C7DA" w14:textId="77777777">
        <w:trPr>
          <w:trHeight w:val="300"/>
        </w:trPr>
        <w:tc>
          <w:tcPr>
            <w:tcW w:w="6240" w:type="dxa"/>
            <w:gridSpan w:val="2"/>
            <w:tcBorders>
              <w:top w:val="nil"/>
              <w:left w:val="nil"/>
              <w:bottom w:val="nil"/>
              <w:right w:val="nil"/>
            </w:tcBorders>
            <w:shd w:val="clear" w:color="auto" w:fill="auto"/>
            <w:noWrap/>
            <w:vAlign w:val="bottom"/>
            <w:hideMark/>
          </w:tcPr>
          <w:p w14:paraId="53C8C7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7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D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D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D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D9" w14:textId="77777777" w:rsidR="00A33413" w:rsidRPr="001F1AD2" w:rsidRDefault="005E5BBF">
            <w:pPr>
              <w:contextualSpacing/>
              <w:rPr>
                <w:rFonts w:ascii="Times New Roman" w:eastAsia="Times New Roman" w:hAnsi="Times New Roman" w:cs="Times New Roman"/>
                <w:sz w:val="20"/>
              </w:rPr>
            </w:pPr>
          </w:p>
        </w:tc>
      </w:tr>
      <w:tr w:rsidR="006A30E3" w14:paraId="53C8C7E2" w14:textId="77777777">
        <w:trPr>
          <w:trHeight w:val="300"/>
        </w:trPr>
        <w:tc>
          <w:tcPr>
            <w:tcW w:w="5760" w:type="dxa"/>
            <w:tcBorders>
              <w:top w:val="nil"/>
              <w:left w:val="nil"/>
              <w:bottom w:val="nil"/>
              <w:right w:val="nil"/>
            </w:tcBorders>
            <w:shd w:val="clear" w:color="auto" w:fill="auto"/>
            <w:noWrap/>
            <w:vAlign w:val="bottom"/>
            <w:hideMark/>
          </w:tcPr>
          <w:p w14:paraId="53C8C7D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D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D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D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D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E1" w14:textId="77777777" w:rsidR="00A33413" w:rsidRPr="001F1AD2" w:rsidRDefault="005E5BBF">
            <w:pPr>
              <w:contextualSpacing/>
              <w:rPr>
                <w:rFonts w:ascii="Times New Roman" w:eastAsia="Times New Roman" w:hAnsi="Times New Roman" w:cs="Times New Roman"/>
                <w:sz w:val="20"/>
              </w:rPr>
            </w:pPr>
          </w:p>
        </w:tc>
      </w:tr>
      <w:tr w:rsidR="006A30E3" w14:paraId="53C8C7E5" w14:textId="77777777">
        <w:trPr>
          <w:trHeight w:val="300"/>
        </w:trPr>
        <w:tc>
          <w:tcPr>
            <w:tcW w:w="5760" w:type="dxa"/>
            <w:tcBorders>
              <w:top w:val="nil"/>
              <w:left w:val="nil"/>
              <w:bottom w:val="nil"/>
              <w:right w:val="nil"/>
            </w:tcBorders>
            <w:shd w:val="clear" w:color="auto" w:fill="auto"/>
            <w:noWrap/>
            <w:vAlign w:val="bottom"/>
            <w:hideMark/>
          </w:tcPr>
          <w:p w14:paraId="53C8C7E3"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7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178  όπως τροποποιήθηκε   ΔΕΚΤΟ ΚΑΤΑ ΠΛΕΙΟΨΗΦΙΑ</w:t>
            </w:r>
          </w:p>
        </w:tc>
      </w:tr>
      <w:tr w:rsidR="006A30E3" w14:paraId="53C8C7ED" w14:textId="77777777">
        <w:trPr>
          <w:trHeight w:val="300"/>
        </w:trPr>
        <w:tc>
          <w:tcPr>
            <w:tcW w:w="5760" w:type="dxa"/>
            <w:tcBorders>
              <w:top w:val="nil"/>
              <w:left w:val="nil"/>
              <w:bottom w:val="nil"/>
              <w:right w:val="nil"/>
            </w:tcBorders>
            <w:shd w:val="clear" w:color="auto" w:fill="auto"/>
            <w:noWrap/>
            <w:vAlign w:val="bottom"/>
            <w:hideMark/>
          </w:tcPr>
          <w:p w14:paraId="53C8C7E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7E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E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E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EC" w14:textId="77777777" w:rsidR="00A33413" w:rsidRPr="001F1AD2" w:rsidRDefault="005E5BBF">
            <w:pPr>
              <w:contextualSpacing/>
              <w:rPr>
                <w:rFonts w:ascii="Times New Roman" w:eastAsia="Times New Roman" w:hAnsi="Times New Roman" w:cs="Times New Roman"/>
                <w:sz w:val="20"/>
              </w:rPr>
            </w:pPr>
          </w:p>
        </w:tc>
      </w:tr>
      <w:tr w:rsidR="006A30E3" w14:paraId="53C8C7F5" w14:textId="77777777">
        <w:trPr>
          <w:trHeight w:val="300"/>
        </w:trPr>
        <w:tc>
          <w:tcPr>
            <w:tcW w:w="5760" w:type="dxa"/>
            <w:tcBorders>
              <w:top w:val="nil"/>
              <w:left w:val="nil"/>
              <w:bottom w:val="nil"/>
              <w:right w:val="nil"/>
            </w:tcBorders>
            <w:shd w:val="clear" w:color="auto" w:fill="auto"/>
            <w:noWrap/>
            <w:vAlign w:val="bottom"/>
            <w:hideMark/>
          </w:tcPr>
          <w:p w14:paraId="53C8C7E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7E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F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F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F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F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F4" w14:textId="77777777" w:rsidR="00A33413" w:rsidRPr="001F1AD2" w:rsidRDefault="005E5BBF">
            <w:pPr>
              <w:contextualSpacing/>
              <w:rPr>
                <w:rFonts w:ascii="Times New Roman" w:eastAsia="Times New Roman" w:hAnsi="Times New Roman" w:cs="Times New Roman"/>
                <w:sz w:val="20"/>
              </w:rPr>
            </w:pPr>
          </w:p>
        </w:tc>
      </w:tr>
      <w:tr w:rsidR="006A30E3" w14:paraId="53C8C7FD" w14:textId="77777777">
        <w:trPr>
          <w:trHeight w:val="300"/>
        </w:trPr>
        <w:tc>
          <w:tcPr>
            <w:tcW w:w="5760" w:type="dxa"/>
            <w:tcBorders>
              <w:top w:val="nil"/>
              <w:left w:val="nil"/>
              <w:bottom w:val="nil"/>
              <w:right w:val="nil"/>
            </w:tcBorders>
            <w:shd w:val="clear" w:color="auto" w:fill="auto"/>
            <w:noWrap/>
            <w:vAlign w:val="bottom"/>
            <w:hideMark/>
          </w:tcPr>
          <w:p w14:paraId="53C8C7F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7F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F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7F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7F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7F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7FC" w14:textId="77777777" w:rsidR="00A33413" w:rsidRPr="001F1AD2" w:rsidRDefault="005E5BBF">
            <w:pPr>
              <w:contextualSpacing/>
              <w:rPr>
                <w:rFonts w:ascii="Times New Roman" w:eastAsia="Times New Roman" w:hAnsi="Times New Roman" w:cs="Times New Roman"/>
                <w:sz w:val="20"/>
              </w:rPr>
            </w:pPr>
          </w:p>
        </w:tc>
      </w:tr>
      <w:tr w:rsidR="006A30E3" w14:paraId="53C8C805" w14:textId="77777777">
        <w:trPr>
          <w:trHeight w:val="300"/>
        </w:trPr>
        <w:tc>
          <w:tcPr>
            <w:tcW w:w="5760" w:type="dxa"/>
            <w:tcBorders>
              <w:top w:val="nil"/>
              <w:left w:val="nil"/>
              <w:bottom w:val="nil"/>
              <w:right w:val="nil"/>
            </w:tcBorders>
            <w:shd w:val="clear" w:color="auto" w:fill="auto"/>
            <w:noWrap/>
            <w:vAlign w:val="bottom"/>
            <w:hideMark/>
          </w:tcPr>
          <w:p w14:paraId="53C8C7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7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0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0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80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0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04" w14:textId="77777777" w:rsidR="00A33413" w:rsidRPr="001F1AD2" w:rsidRDefault="005E5BBF">
            <w:pPr>
              <w:contextualSpacing/>
              <w:rPr>
                <w:rFonts w:ascii="Times New Roman" w:eastAsia="Times New Roman" w:hAnsi="Times New Roman" w:cs="Times New Roman"/>
                <w:sz w:val="20"/>
              </w:rPr>
            </w:pPr>
          </w:p>
        </w:tc>
      </w:tr>
      <w:tr w:rsidR="006A30E3" w14:paraId="53C8C80D" w14:textId="77777777">
        <w:trPr>
          <w:trHeight w:val="300"/>
        </w:trPr>
        <w:tc>
          <w:tcPr>
            <w:tcW w:w="5760" w:type="dxa"/>
            <w:tcBorders>
              <w:top w:val="nil"/>
              <w:left w:val="nil"/>
              <w:bottom w:val="nil"/>
              <w:right w:val="nil"/>
            </w:tcBorders>
            <w:shd w:val="clear" w:color="auto" w:fill="auto"/>
            <w:noWrap/>
            <w:vAlign w:val="bottom"/>
            <w:hideMark/>
          </w:tcPr>
          <w:p w14:paraId="53C8C80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80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0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8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0C" w14:textId="77777777" w:rsidR="00A33413" w:rsidRPr="001F1AD2" w:rsidRDefault="005E5BBF">
            <w:pPr>
              <w:contextualSpacing/>
              <w:rPr>
                <w:rFonts w:ascii="Times New Roman" w:eastAsia="Times New Roman" w:hAnsi="Times New Roman" w:cs="Times New Roman"/>
                <w:sz w:val="20"/>
              </w:rPr>
            </w:pPr>
          </w:p>
        </w:tc>
      </w:tr>
      <w:tr w:rsidR="006A30E3" w14:paraId="53C8C815" w14:textId="77777777">
        <w:trPr>
          <w:trHeight w:val="300"/>
        </w:trPr>
        <w:tc>
          <w:tcPr>
            <w:tcW w:w="5760" w:type="dxa"/>
            <w:tcBorders>
              <w:top w:val="nil"/>
              <w:left w:val="nil"/>
              <w:bottom w:val="nil"/>
              <w:right w:val="nil"/>
            </w:tcBorders>
            <w:shd w:val="clear" w:color="auto" w:fill="auto"/>
            <w:noWrap/>
            <w:vAlign w:val="bottom"/>
            <w:hideMark/>
          </w:tcPr>
          <w:p w14:paraId="53C8C80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80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11"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12"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14" w14:textId="77777777" w:rsidR="00A33413" w:rsidRPr="001F1AD2" w:rsidRDefault="005E5BBF">
            <w:pPr>
              <w:contextualSpacing/>
              <w:rPr>
                <w:rFonts w:ascii="Times New Roman" w:eastAsia="Times New Roman" w:hAnsi="Times New Roman" w:cs="Times New Roman"/>
                <w:sz w:val="20"/>
              </w:rPr>
            </w:pPr>
          </w:p>
        </w:tc>
      </w:tr>
      <w:tr w:rsidR="006A30E3" w14:paraId="53C8C81D" w14:textId="77777777">
        <w:trPr>
          <w:trHeight w:val="300"/>
        </w:trPr>
        <w:tc>
          <w:tcPr>
            <w:tcW w:w="5760" w:type="dxa"/>
            <w:tcBorders>
              <w:top w:val="nil"/>
              <w:left w:val="nil"/>
              <w:bottom w:val="nil"/>
              <w:right w:val="nil"/>
            </w:tcBorders>
            <w:shd w:val="clear" w:color="auto" w:fill="auto"/>
            <w:noWrap/>
            <w:vAlign w:val="bottom"/>
            <w:hideMark/>
          </w:tcPr>
          <w:p w14:paraId="53C8C81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817"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1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1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1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1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1C" w14:textId="77777777" w:rsidR="00A33413" w:rsidRPr="001F1AD2" w:rsidRDefault="005E5BBF">
            <w:pPr>
              <w:contextualSpacing/>
              <w:rPr>
                <w:rFonts w:ascii="Times New Roman" w:eastAsia="Times New Roman" w:hAnsi="Times New Roman" w:cs="Times New Roman"/>
                <w:sz w:val="20"/>
              </w:rPr>
            </w:pPr>
          </w:p>
        </w:tc>
      </w:tr>
      <w:tr w:rsidR="006A30E3" w14:paraId="53C8C824" w14:textId="77777777">
        <w:trPr>
          <w:trHeight w:val="300"/>
        </w:trPr>
        <w:tc>
          <w:tcPr>
            <w:tcW w:w="6240" w:type="dxa"/>
            <w:gridSpan w:val="2"/>
            <w:tcBorders>
              <w:top w:val="nil"/>
              <w:left w:val="nil"/>
              <w:bottom w:val="nil"/>
              <w:right w:val="nil"/>
            </w:tcBorders>
            <w:shd w:val="clear" w:color="auto" w:fill="auto"/>
            <w:noWrap/>
            <w:vAlign w:val="bottom"/>
            <w:hideMark/>
          </w:tcPr>
          <w:p w14:paraId="53C8C81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81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2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2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22"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23" w14:textId="77777777" w:rsidR="00A33413" w:rsidRPr="001F1AD2" w:rsidRDefault="005E5BBF">
            <w:pPr>
              <w:contextualSpacing/>
              <w:rPr>
                <w:rFonts w:ascii="Times New Roman" w:eastAsia="Times New Roman" w:hAnsi="Times New Roman" w:cs="Times New Roman"/>
                <w:sz w:val="20"/>
              </w:rPr>
            </w:pPr>
          </w:p>
        </w:tc>
      </w:tr>
      <w:tr w:rsidR="006A30E3" w14:paraId="53C8C82C" w14:textId="77777777">
        <w:trPr>
          <w:trHeight w:val="300"/>
        </w:trPr>
        <w:tc>
          <w:tcPr>
            <w:tcW w:w="5760" w:type="dxa"/>
            <w:tcBorders>
              <w:top w:val="nil"/>
              <w:left w:val="nil"/>
              <w:bottom w:val="nil"/>
              <w:right w:val="nil"/>
            </w:tcBorders>
            <w:shd w:val="clear" w:color="auto" w:fill="auto"/>
            <w:noWrap/>
            <w:vAlign w:val="bottom"/>
            <w:hideMark/>
          </w:tcPr>
          <w:p w14:paraId="53C8C82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2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2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28"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2A"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2B" w14:textId="77777777" w:rsidR="00A33413" w:rsidRPr="001F1AD2" w:rsidRDefault="005E5BBF">
            <w:pPr>
              <w:contextualSpacing/>
              <w:rPr>
                <w:rFonts w:ascii="Times New Roman" w:eastAsia="Times New Roman" w:hAnsi="Times New Roman" w:cs="Times New Roman"/>
                <w:sz w:val="20"/>
              </w:rPr>
            </w:pPr>
          </w:p>
        </w:tc>
      </w:tr>
      <w:tr w:rsidR="006A30E3" w14:paraId="53C8C82F" w14:textId="77777777">
        <w:trPr>
          <w:trHeight w:val="300"/>
        </w:trPr>
        <w:tc>
          <w:tcPr>
            <w:tcW w:w="5760" w:type="dxa"/>
            <w:tcBorders>
              <w:top w:val="nil"/>
              <w:left w:val="nil"/>
              <w:bottom w:val="nil"/>
              <w:right w:val="nil"/>
            </w:tcBorders>
            <w:shd w:val="clear" w:color="auto" w:fill="auto"/>
            <w:noWrap/>
            <w:vAlign w:val="bottom"/>
            <w:hideMark/>
          </w:tcPr>
          <w:p w14:paraId="53C8C82D"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82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179  όπως τροποποιήθηκε   ΔΕΚΤΟ ΚΑΤΑ ΠΛΕΙΟΨΗΦΙΑ</w:t>
            </w:r>
          </w:p>
        </w:tc>
      </w:tr>
      <w:tr w:rsidR="006A30E3" w14:paraId="53C8C837" w14:textId="77777777">
        <w:trPr>
          <w:trHeight w:val="300"/>
        </w:trPr>
        <w:tc>
          <w:tcPr>
            <w:tcW w:w="5760" w:type="dxa"/>
            <w:tcBorders>
              <w:top w:val="nil"/>
              <w:left w:val="nil"/>
              <w:bottom w:val="nil"/>
              <w:right w:val="nil"/>
            </w:tcBorders>
            <w:shd w:val="clear" w:color="auto" w:fill="auto"/>
            <w:noWrap/>
            <w:vAlign w:val="bottom"/>
            <w:hideMark/>
          </w:tcPr>
          <w:p w14:paraId="53C8C83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83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3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3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3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36" w14:textId="77777777" w:rsidR="00A33413" w:rsidRPr="001F1AD2" w:rsidRDefault="005E5BBF">
            <w:pPr>
              <w:contextualSpacing/>
              <w:rPr>
                <w:rFonts w:ascii="Times New Roman" w:eastAsia="Times New Roman" w:hAnsi="Times New Roman" w:cs="Times New Roman"/>
                <w:sz w:val="20"/>
              </w:rPr>
            </w:pPr>
          </w:p>
        </w:tc>
      </w:tr>
      <w:tr w:rsidR="006A30E3" w14:paraId="53C8C83F" w14:textId="77777777">
        <w:trPr>
          <w:trHeight w:val="300"/>
        </w:trPr>
        <w:tc>
          <w:tcPr>
            <w:tcW w:w="5760" w:type="dxa"/>
            <w:tcBorders>
              <w:top w:val="nil"/>
              <w:left w:val="nil"/>
              <w:bottom w:val="nil"/>
              <w:right w:val="nil"/>
            </w:tcBorders>
            <w:shd w:val="clear" w:color="auto" w:fill="auto"/>
            <w:noWrap/>
            <w:vAlign w:val="bottom"/>
            <w:hideMark/>
          </w:tcPr>
          <w:p w14:paraId="53C8C83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83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3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3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3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3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3E" w14:textId="77777777" w:rsidR="00A33413" w:rsidRPr="001F1AD2" w:rsidRDefault="005E5BBF">
            <w:pPr>
              <w:contextualSpacing/>
              <w:rPr>
                <w:rFonts w:ascii="Times New Roman" w:eastAsia="Times New Roman" w:hAnsi="Times New Roman" w:cs="Times New Roman"/>
                <w:sz w:val="20"/>
              </w:rPr>
            </w:pPr>
          </w:p>
        </w:tc>
      </w:tr>
      <w:tr w:rsidR="006A30E3" w14:paraId="53C8C847" w14:textId="77777777">
        <w:trPr>
          <w:trHeight w:val="300"/>
        </w:trPr>
        <w:tc>
          <w:tcPr>
            <w:tcW w:w="5760" w:type="dxa"/>
            <w:tcBorders>
              <w:top w:val="nil"/>
              <w:left w:val="nil"/>
              <w:bottom w:val="nil"/>
              <w:right w:val="nil"/>
            </w:tcBorders>
            <w:shd w:val="clear" w:color="auto" w:fill="auto"/>
            <w:noWrap/>
            <w:vAlign w:val="bottom"/>
            <w:hideMark/>
          </w:tcPr>
          <w:p w14:paraId="53C8C84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84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4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4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84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4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46" w14:textId="77777777" w:rsidR="00A33413" w:rsidRPr="001F1AD2" w:rsidRDefault="005E5BBF">
            <w:pPr>
              <w:contextualSpacing/>
              <w:rPr>
                <w:rFonts w:ascii="Times New Roman" w:eastAsia="Times New Roman" w:hAnsi="Times New Roman" w:cs="Times New Roman"/>
                <w:sz w:val="20"/>
              </w:rPr>
            </w:pPr>
          </w:p>
        </w:tc>
      </w:tr>
      <w:tr w:rsidR="006A30E3" w14:paraId="53C8C84F" w14:textId="77777777">
        <w:trPr>
          <w:trHeight w:val="300"/>
        </w:trPr>
        <w:tc>
          <w:tcPr>
            <w:tcW w:w="5760" w:type="dxa"/>
            <w:tcBorders>
              <w:top w:val="nil"/>
              <w:left w:val="nil"/>
              <w:bottom w:val="nil"/>
              <w:right w:val="nil"/>
            </w:tcBorders>
            <w:shd w:val="clear" w:color="auto" w:fill="auto"/>
            <w:noWrap/>
            <w:vAlign w:val="bottom"/>
            <w:hideMark/>
          </w:tcPr>
          <w:p w14:paraId="53C8C84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84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4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4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84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4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4E" w14:textId="77777777" w:rsidR="00A33413" w:rsidRPr="001F1AD2" w:rsidRDefault="005E5BBF">
            <w:pPr>
              <w:contextualSpacing/>
              <w:rPr>
                <w:rFonts w:ascii="Times New Roman" w:eastAsia="Times New Roman" w:hAnsi="Times New Roman" w:cs="Times New Roman"/>
                <w:sz w:val="20"/>
              </w:rPr>
            </w:pPr>
          </w:p>
        </w:tc>
      </w:tr>
      <w:tr w:rsidR="006A30E3" w14:paraId="53C8C857" w14:textId="77777777">
        <w:trPr>
          <w:trHeight w:val="300"/>
        </w:trPr>
        <w:tc>
          <w:tcPr>
            <w:tcW w:w="5760" w:type="dxa"/>
            <w:tcBorders>
              <w:top w:val="nil"/>
              <w:left w:val="nil"/>
              <w:bottom w:val="nil"/>
              <w:right w:val="nil"/>
            </w:tcBorders>
            <w:shd w:val="clear" w:color="auto" w:fill="auto"/>
            <w:noWrap/>
            <w:vAlign w:val="bottom"/>
            <w:hideMark/>
          </w:tcPr>
          <w:p w14:paraId="53C8C85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85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5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85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5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56" w14:textId="77777777" w:rsidR="00A33413" w:rsidRPr="001F1AD2" w:rsidRDefault="005E5BBF">
            <w:pPr>
              <w:contextualSpacing/>
              <w:rPr>
                <w:rFonts w:ascii="Times New Roman" w:eastAsia="Times New Roman" w:hAnsi="Times New Roman" w:cs="Times New Roman"/>
                <w:sz w:val="20"/>
              </w:rPr>
            </w:pPr>
          </w:p>
        </w:tc>
      </w:tr>
      <w:tr w:rsidR="006A30E3" w14:paraId="53C8C85F" w14:textId="77777777">
        <w:trPr>
          <w:trHeight w:val="300"/>
        </w:trPr>
        <w:tc>
          <w:tcPr>
            <w:tcW w:w="5760" w:type="dxa"/>
            <w:tcBorders>
              <w:top w:val="nil"/>
              <w:left w:val="nil"/>
              <w:bottom w:val="nil"/>
              <w:right w:val="nil"/>
            </w:tcBorders>
            <w:shd w:val="clear" w:color="auto" w:fill="auto"/>
            <w:noWrap/>
            <w:vAlign w:val="bottom"/>
            <w:hideMark/>
          </w:tcPr>
          <w:p w14:paraId="53C8C85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85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5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5B"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5C"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5D"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5E" w14:textId="77777777" w:rsidR="00A33413" w:rsidRPr="001F1AD2" w:rsidRDefault="005E5BBF">
            <w:pPr>
              <w:contextualSpacing/>
              <w:rPr>
                <w:rFonts w:ascii="Times New Roman" w:eastAsia="Times New Roman" w:hAnsi="Times New Roman" w:cs="Times New Roman"/>
                <w:sz w:val="20"/>
              </w:rPr>
            </w:pPr>
          </w:p>
        </w:tc>
      </w:tr>
      <w:tr w:rsidR="006A30E3" w14:paraId="53C8C867" w14:textId="77777777">
        <w:trPr>
          <w:trHeight w:val="300"/>
        </w:trPr>
        <w:tc>
          <w:tcPr>
            <w:tcW w:w="5760" w:type="dxa"/>
            <w:tcBorders>
              <w:top w:val="nil"/>
              <w:left w:val="nil"/>
              <w:bottom w:val="nil"/>
              <w:right w:val="nil"/>
            </w:tcBorders>
            <w:shd w:val="clear" w:color="auto" w:fill="auto"/>
            <w:noWrap/>
            <w:vAlign w:val="bottom"/>
            <w:hideMark/>
          </w:tcPr>
          <w:p w14:paraId="53C8C860"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861"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6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63"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864"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65"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66" w14:textId="77777777" w:rsidR="00A33413" w:rsidRPr="001F1AD2" w:rsidRDefault="005E5BBF">
            <w:pPr>
              <w:contextualSpacing/>
              <w:rPr>
                <w:rFonts w:ascii="Times New Roman" w:eastAsia="Times New Roman" w:hAnsi="Times New Roman" w:cs="Times New Roman"/>
                <w:sz w:val="20"/>
              </w:rPr>
            </w:pPr>
          </w:p>
        </w:tc>
      </w:tr>
      <w:tr w:rsidR="006A30E3" w14:paraId="53C8C86E" w14:textId="77777777">
        <w:trPr>
          <w:trHeight w:val="300"/>
        </w:trPr>
        <w:tc>
          <w:tcPr>
            <w:tcW w:w="6240" w:type="dxa"/>
            <w:gridSpan w:val="2"/>
            <w:tcBorders>
              <w:top w:val="nil"/>
              <w:left w:val="nil"/>
              <w:bottom w:val="nil"/>
              <w:right w:val="nil"/>
            </w:tcBorders>
            <w:shd w:val="clear" w:color="auto" w:fill="auto"/>
            <w:noWrap/>
            <w:vAlign w:val="bottom"/>
            <w:hideMark/>
          </w:tcPr>
          <w:p w14:paraId="53C8C86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869"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6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6D" w14:textId="77777777" w:rsidR="00A33413" w:rsidRPr="001F1AD2" w:rsidRDefault="005E5BBF">
            <w:pPr>
              <w:contextualSpacing/>
              <w:rPr>
                <w:rFonts w:ascii="Times New Roman" w:eastAsia="Times New Roman" w:hAnsi="Times New Roman" w:cs="Times New Roman"/>
                <w:sz w:val="20"/>
              </w:rPr>
            </w:pPr>
          </w:p>
        </w:tc>
      </w:tr>
      <w:tr w:rsidR="006A30E3" w14:paraId="53C8C876" w14:textId="77777777">
        <w:trPr>
          <w:trHeight w:val="300"/>
        </w:trPr>
        <w:tc>
          <w:tcPr>
            <w:tcW w:w="5760" w:type="dxa"/>
            <w:tcBorders>
              <w:top w:val="nil"/>
              <w:left w:val="nil"/>
              <w:bottom w:val="nil"/>
              <w:right w:val="nil"/>
            </w:tcBorders>
            <w:shd w:val="clear" w:color="auto" w:fill="auto"/>
            <w:noWrap/>
            <w:vAlign w:val="bottom"/>
            <w:hideMark/>
          </w:tcPr>
          <w:p w14:paraId="53C8C86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7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7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7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7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7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75" w14:textId="77777777" w:rsidR="00A33413" w:rsidRPr="001F1AD2" w:rsidRDefault="005E5BBF">
            <w:pPr>
              <w:contextualSpacing/>
              <w:rPr>
                <w:rFonts w:ascii="Times New Roman" w:eastAsia="Times New Roman" w:hAnsi="Times New Roman" w:cs="Times New Roman"/>
                <w:sz w:val="20"/>
              </w:rPr>
            </w:pPr>
          </w:p>
        </w:tc>
      </w:tr>
      <w:tr w:rsidR="006A30E3" w14:paraId="53C8C879" w14:textId="77777777">
        <w:trPr>
          <w:trHeight w:val="300"/>
        </w:trPr>
        <w:tc>
          <w:tcPr>
            <w:tcW w:w="5760" w:type="dxa"/>
            <w:tcBorders>
              <w:top w:val="nil"/>
              <w:left w:val="nil"/>
              <w:bottom w:val="nil"/>
              <w:right w:val="nil"/>
            </w:tcBorders>
            <w:shd w:val="clear" w:color="auto" w:fill="auto"/>
            <w:noWrap/>
            <w:vAlign w:val="bottom"/>
            <w:hideMark/>
          </w:tcPr>
          <w:p w14:paraId="53C8C877"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878"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180  όπως τροποποιήθηκε   ΔΕΚΤΟ ΚΑΤΑ ΠΛΕΙΟΨΗΦΙΑ</w:t>
            </w:r>
          </w:p>
        </w:tc>
      </w:tr>
      <w:tr w:rsidR="006A30E3" w14:paraId="53C8C881" w14:textId="77777777">
        <w:trPr>
          <w:trHeight w:val="300"/>
        </w:trPr>
        <w:tc>
          <w:tcPr>
            <w:tcW w:w="5760" w:type="dxa"/>
            <w:tcBorders>
              <w:top w:val="nil"/>
              <w:left w:val="nil"/>
              <w:bottom w:val="nil"/>
              <w:right w:val="nil"/>
            </w:tcBorders>
            <w:shd w:val="clear" w:color="auto" w:fill="auto"/>
            <w:noWrap/>
            <w:vAlign w:val="bottom"/>
            <w:hideMark/>
          </w:tcPr>
          <w:p w14:paraId="53C8C8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8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7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80" w14:textId="77777777" w:rsidR="00A33413" w:rsidRPr="001F1AD2" w:rsidRDefault="005E5BBF">
            <w:pPr>
              <w:contextualSpacing/>
              <w:rPr>
                <w:rFonts w:ascii="Times New Roman" w:eastAsia="Times New Roman" w:hAnsi="Times New Roman" w:cs="Times New Roman"/>
                <w:sz w:val="20"/>
              </w:rPr>
            </w:pPr>
          </w:p>
        </w:tc>
      </w:tr>
      <w:tr w:rsidR="006A30E3" w14:paraId="53C8C889" w14:textId="77777777">
        <w:trPr>
          <w:trHeight w:val="300"/>
        </w:trPr>
        <w:tc>
          <w:tcPr>
            <w:tcW w:w="5760" w:type="dxa"/>
            <w:tcBorders>
              <w:top w:val="nil"/>
              <w:left w:val="nil"/>
              <w:bottom w:val="nil"/>
              <w:right w:val="nil"/>
            </w:tcBorders>
            <w:shd w:val="clear" w:color="auto" w:fill="auto"/>
            <w:noWrap/>
            <w:vAlign w:val="bottom"/>
            <w:hideMark/>
          </w:tcPr>
          <w:p w14:paraId="53C8C8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8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8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8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88" w14:textId="77777777" w:rsidR="00A33413" w:rsidRPr="001F1AD2" w:rsidRDefault="005E5BBF">
            <w:pPr>
              <w:contextualSpacing/>
              <w:rPr>
                <w:rFonts w:ascii="Times New Roman" w:eastAsia="Times New Roman" w:hAnsi="Times New Roman" w:cs="Times New Roman"/>
                <w:sz w:val="20"/>
              </w:rPr>
            </w:pPr>
          </w:p>
        </w:tc>
      </w:tr>
      <w:tr w:rsidR="006A30E3" w14:paraId="53C8C891" w14:textId="77777777">
        <w:trPr>
          <w:trHeight w:val="300"/>
        </w:trPr>
        <w:tc>
          <w:tcPr>
            <w:tcW w:w="5760" w:type="dxa"/>
            <w:tcBorders>
              <w:top w:val="nil"/>
              <w:left w:val="nil"/>
              <w:bottom w:val="nil"/>
              <w:right w:val="nil"/>
            </w:tcBorders>
            <w:shd w:val="clear" w:color="auto" w:fill="auto"/>
            <w:noWrap/>
            <w:vAlign w:val="bottom"/>
            <w:hideMark/>
          </w:tcPr>
          <w:p w14:paraId="53C8C8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8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8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8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90" w14:textId="77777777" w:rsidR="00A33413" w:rsidRPr="001F1AD2" w:rsidRDefault="005E5BBF">
            <w:pPr>
              <w:contextualSpacing/>
              <w:rPr>
                <w:rFonts w:ascii="Times New Roman" w:eastAsia="Times New Roman" w:hAnsi="Times New Roman" w:cs="Times New Roman"/>
                <w:sz w:val="20"/>
              </w:rPr>
            </w:pPr>
          </w:p>
        </w:tc>
      </w:tr>
      <w:tr w:rsidR="006A30E3" w14:paraId="53C8C899" w14:textId="77777777">
        <w:trPr>
          <w:trHeight w:val="300"/>
        </w:trPr>
        <w:tc>
          <w:tcPr>
            <w:tcW w:w="5760" w:type="dxa"/>
            <w:tcBorders>
              <w:top w:val="nil"/>
              <w:left w:val="nil"/>
              <w:bottom w:val="nil"/>
              <w:right w:val="nil"/>
            </w:tcBorders>
            <w:shd w:val="clear" w:color="auto" w:fill="auto"/>
            <w:noWrap/>
            <w:vAlign w:val="bottom"/>
            <w:hideMark/>
          </w:tcPr>
          <w:p w14:paraId="53C8C8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8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9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9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89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9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98" w14:textId="77777777" w:rsidR="00A33413" w:rsidRPr="001F1AD2" w:rsidRDefault="005E5BBF">
            <w:pPr>
              <w:contextualSpacing/>
              <w:rPr>
                <w:rFonts w:ascii="Times New Roman" w:eastAsia="Times New Roman" w:hAnsi="Times New Roman" w:cs="Times New Roman"/>
                <w:sz w:val="20"/>
              </w:rPr>
            </w:pPr>
          </w:p>
        </w:tc>
      </w:tr>
      <w:tr w:rsidR="006A30E3" w14:paraId="53C8C8A1" w14:textId="77777777">
        <w:trPr>
          <w:trHeight w:val="300"/>
        </w:trPr>
        <w:tc>
          <w:tcPr>
            <w:tcW w:w="5760" w:type="dxa"/>
            <w:tcBorders>
              <w:top w:val="nil"/>
              <w:left w:val="nil"/>
              <w:bottom w:val="nil"/>
              <w:right w:val="nil"/>
            </w:tcBorders>
            <w:shd w:val="clear" w:color="auto" w:fill="auto"/>
            <w:noWrap/>
            <w:vAlign w:val="bottom"/>
            <w:hideMark/>
          </w:tcPr>
          <w:p w14:paraId="53C8C89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89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9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89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9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A0" w14:textId="77777777" w:rsidR="00A33413" w:rsidRPr="001F1AD2" w:rsidRDefault="005E5BBF">
            <w:pPr>
              <w:contextualSpacing/>
              <w:rPr>
                <w:rFonts w:ascii="Times New Roman" w:eastAsia="Times New Roman" w:hAnsi="Times New Roman" w:cs="Times New Roman"/>
                <w:sz w:val="20"/>
              </w:rPr>
            </w:pPr>
          </w:p>
        </w:tc>
      </w:tr>
      <w:tr w:rsidR="006A30E3" w14:paraId="53C8C8A9" w14:textId="77777777">
        <w:trPr>
          <w:trHeight w:val="300"/>
        </w:trPr>
        <w:tc>
          <w:tcPr>
            <w:tcW w:w="5760" w:type="dxa"/>
            <w:tcBorders>
              <w:top w:val="nil"/>
              <w:left w:val="nil"/>
              <w:bottom w:val="nil"/>
              <w:right w:val="nil"/>
            </w:tcBorders>
            <w:shd w:val="clear" w:color="auto" w:fill="auto"/>
            <w:noWrap/>
            <w:vAlign w:val="bottom"/>
            <w:hideMark/>
          </w:tcPr>
          <w:p w14:paraId="53C8C8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8A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A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A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A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A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A8" w14:textId="77777777" w:rsidR="00A33413" w:rsidRPr="001F1AD2" w:rsidRDefault="005E5BBF">
            <w:pPr>
              <w:contextualSpacing/>
              <w:rPr>
                <w:rFonts w:ascii="Times New Roman" w:eastAsia="Times New Roman" w:hAnsi="Times New Roman" w:cs="Times New Roman"/>
                <w:sz w:val="20"/>
              </w:rPr>
            </w:pPr>
          </w:p>
        </w:tc>
      </w:tr>
      <w:tr w:rsidR="006A30E3" w14:paraId="53C8C8B1" w14:textId="77777777">
        <w:trPr>
          <w:trHeight w:val="300"/>
        </w:trPr>
        <w:tc>
          <w:tcPr>
            <w:tcW w:w="5760" w:type="dxa"/>
            <w:tcBorders>
              <w:top w:val="nil"/>
              <w:left w:val="nil"/>
              <w:bottom w:val="nil"/>
              <w:right w:val="nil"/>
            </w:tcBorders>
            <w:shd w:val="clear" w:color="auto" w:fill="auto"/>
            <w:noWrap/>
            <w:vAlign w:val="bottom"/>
            <w:hideMark/>
          </w:tcPr>
          <w:p w14:paraId="53C8C8A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8A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A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A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A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A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B0" w14:textId="77777777" w:rsidR="00A33413" w:rsidRPr="001F1AD2" w:rsidRDefault="005E5BBF">
            <w:pPr>
              <w:contextualSpacing/>
              <w:rPr>
                <w:rFonts w:ascii="Times New Roman" w:eastAsia="Times New Roman" w:hAnsi="Times New Roman" w:cs="Times New Roman"/>
                <w:sz w:val="20"/>
              </w:rPr>
            </w:pPr>
          </w:p>
        </w:tc>
      </w:tr>
      <w:tr w:rsidR="006A30E3" w14:paraId="53C8C8B8" w14:textId="77777777">
        <w:trPr>
          <w:trHeight w:val="300"/>
        </w:trPr>
        <w:tc>
          <w:tcPr>
            <w:tcW w:w="6240" w:type="dxa"/>
            <w:gridSpan w:val="2"/>
            <w:tcBorders>
              <w:top w:val="nil"/>
              <w:left w:val="nil"/>
              <w:bottom w:val="nil"/>
              <w:right w:val="nil"/>
            </w:tcBorders>
            <w:shd w:val="clear" w:color="auto" w:fill="auto"/>
            <w:noWrap/>
            <w:vAlign w:val="bottom"/>
            <w:hideMark/>
          </w:tcPr>
          <w:p w14:paraId="53C8C8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8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B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B7" w14:textId="77777777" w:rsidR="00A33413" w:rsidRPr="001F1AD2" w:rsidRDefault="005E5BBF">
            <w:pPr>
              <w:contextualSpacing/>
              <w:rPr>
                <w:rFonts w:ascii="Times New Roman" w:eastAsia="Times New Roman" w:hAnsi="Times New Roman" w:cs="Times New Roman"/>
                <w:sz w:val="20"/>
              </w:rPr>
            </w:pPr>
          </w:p>
        </w:tc>
      </w:tr>
      <w:tr w:rsidR="006A30E3" w14:paraId="53C8C8C0" w14:textId="77777777">
        <w:trPr>
          <w:trHeight w:val="300"/>
        </w:trPr>
        <w:tc>
          <w:tcPr>
            <w:tcW w:w="5760" w:type="dxa"/>
            <w:tcBorders>
              <w:top w:val="nil"/>
              <w:left w:val="nil"/>
              <w:bottom w:val="nil"/>
              <w:right w:val="nil"/>
            </w:tcBorders>
            <w:shd w:val="clear" w:color="auto" w:fill="auto"/>
            <w:noWrap/>
            <w:vAlign w:val="bottom"/>
            <w:hideMark/>
          </w:tcPr>
          <w:p w14:paraId="53C8C8B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B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B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B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B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B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BF" w14:textId="77777777" w:rsidR="00A33413" w:rsidRPr="001F1AD2" w:rsidRDefault="005E5BBF">
            <w:pPr>
              <w:contextualSpacing/>
              <w:rPr>
                <w:rFonts w:ascii="Times New Roman" w:eastAsia="Times New Roman" w:hAnsi="Times New Roman" w:cs="Times New Roman"/>
                <w:sz w:val="20"/>
              </w:rPr>
            </w:pPr>
          </w:p>
        </w:tc>
      </w:tr>
      <w:tr w:rsidR="006A30E3" w14:paraId="53C8C8C3" w14:textId="77777777">
        <w:trPr>
          <w:trHeight w:val="300"/>
        </w:trPr>
        <w:tc>
          <w:tcPr>
            <w:tcW w:w="5760" w:type="dxa"/>
            <w:tcBorders>
              <w:top w:val="nil"/>
              <w:left w:val="nil"/>
              <w:bottom w:val="nil"/>
              <w:right w:val="nil"/>
            </w:tcBorders>
            <w:shd w:val="clear" w:color="auto" w:fill="auto"/>
            <w:noWrap/>
            <w:vAlign w:val="bottom"/>
            <w:hideMark/>
          </w:tcPr>
          <w:p w14:paraId="53C8C8C1"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8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181  όπως τροποποιήθηκε   ΔΕΚΤΟ ΚΑΤΑ ΠΛΕΙΟΨΗΦΙΑ</w:t>
            </w:r>
          </w:p>
        </w:tc>
      </w:tr>
      <w:tr w:rsidR="006A30E3" w14:paraId="53C8C8CB" w14:textId="77777777">
        <w:trPr>
          <w:trHeight w:val="300"/>
        </w:trPr>
        <w:tc>
          <w:tcPr>
            <w:tcW w:w="5760" w:type="dxa"/>
            <w:tcBorders>
              <w:top w:val="nil"/>
              <w:left w:val="nil"/>
              <w:bottom w:val="nil"/>
              <w:right w:val="nil"/>
            </w:tcBorders>
            <w:shd w:val="clear" w:color="auto" w:fill="auto"/>
            <w:noWrap/>
            <w:vAlign w:val="bottom"/>
            <w:hideMark/>
          </w:tcPr>
          <w:p w14:paraId="53C8C8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8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CA" w14:textId="77777777" w:rsidR="00A33413" w:rsidRPr="001F1AD2" w:rsidRDefault="005E5BBF">
            <w:pPr>
              <w:contextualSpacing/>
              <w:rPr>
                <w:rFonts w:ascii="Times New Roman" w:eastAsia="Times New Roman" w:hAnsi="Times New Roman" w:cs="Times New Roman"/>
                <w:sz w:val="20"/>
              </w:rPr>
            </w:pPr>
          </w:p>
        </w:tc>
      </w:tr>
      <w:tr w:rsidR="006A30E3" w14:paraId="53C8C8D3" w14:textId="77777777">
        <w:trPr>
          <w:trHeight w:val="300"/>
        </w:trPr>
        <w:tc>
          <w:tcPr>
            <w:tcW w:w="5760" w:type="dxa"/>
            <w:tcBorders>
              <w:top w:val="nil"/>
              <w:left w:val="nil"/>
              <w:bottom w:val="nil"/>
              <w:right w:val="nil"/>
            </w:tcBorders>
            <w:shd w:val="clear" w:color="auto" w:fill="auto"/>
            <w:noWrap/>
            <w:vAlign w:val="bottom"/>
            <w:hideMark/>
          </w:tcPr>
          <w:p w14:paraId="53C8C8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8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C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D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D2" w14:textId="77777777" w:rsidR="00A33413" w:rsidRPr="001F1AD2" w:rsidRDefault="005E5BBF">
            <w:pPr>
              <w:contextualSpacing/>
              <w:rPr>
                <w:rFonts w:ascii="Times New Roman" w:eastAsia="Times New Roman" w:hAnsi="Times New Roman" w:cs="Times New Roman"/>
                <w:sz w:val="20"/>
              </w:rPr>
            </w:pPr>
          </w:p>
        </w:tc>
      </w:tr>
      <w:tr w:rsidR="006A30E3" w14:paraId="53C8C8DB" w14:textId="77777777">
        <w:trPr>
          <w:trHeight w:val="300"/>
        </w:trPr>
        <w:tc>
          <w:tcPr>
            <w:tcW w:w="5760" w:type="dxa"/>
            <w:tcBorders>
              <w:top w:val="nil"/>
              <w:left w:val="nil"/>
              <w:bottom w:val="nil"/>
              <w:right w:val="nil"/>
            </w:tcBorders>
            <w:shd w:val="clear" w:color="auto" w:fill="auto"/>
            <w:noWrap/>
            <w:vAlign w:val="bottom"/>
            <w:hideMark/>
          </w:tcPr>
          <w:p w14:paraId="53C8C8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8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D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D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DA" w14:textId="77777777" w:rsidR="00A33413" w:rsidRPr="001F1AD2" w:rsidRDefault="005E5BBF">
            <w:pPr>
              <w:contextualSpacing/>
              <w:rPr>
                <w:rFonts w:ascii="Times New Roman" w:eastAsia="Times New Roman" w:hAnsi="Times New Roman" w:cs="Times New Roman"/>
                <w:sz w:val="20"/>
              </w:rPr>
            </w:pPr>
          </w:p>
        </w:tc>
      </w:tr>
      <w:tr w:rsidR="006A30E3" w14:paraId="53C8C8E3" w14:textId="77777777">
        <w:trPr>
          <w:trHeight w:val="300"/>
        </w:trPr>
        <w:tc>
          <w:tcPr>
            <w:tcW w:w="5760" w:type="dxa"/>
            <w:tcBorders>
              <w:top w:val="nil"/>
              <w:left w:val="nil"/>
              <w:bottom w:val="nil"/>
              <w:right w:val="nil"/>
            </w:tcBorders>
            <w:shd w:val="clear" w:color="auto" w:fill="auto"/>
            <w:noWrap/>
            <w:vAlign w:val="bottom"/>
            <w:hideMark/>
          </w:tcPr>
          <w:p w14:paraId="53C8C8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8D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D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8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E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E2" w14:textId="77777777" w:rsidR="00A33413" w:rsidRPr="001F1AD2" w:rsidRDefault="005E5BBF">
            <w:pPr>
              <w:contextualSpacing/>
              <w:rPr>
                <w:rFonts w:ascii="Times New Roman" w:eastAsia="Times New Roman" w:hAnsi="Times New Roman" w:cs="Times New Roman"/>
                <w:sz w:val="20"/>
              </w:rPr>
            </w:pPr>
          </w:p>
        </w:tc>
      </w:tr>
      <w:tr w:rsidR="006A30E3" w14:paraId="53C8C8EB" w14:textId="77777777">
        <w:trPr>
          <w:trHeight w:val="300"/>
        </w:trPr>
        <w:tc>
          <w:tcPr>
            <w:tcW w:w="5760" w:type="dxa"/>
            <w:tcBorders>
              <w:top w:val="nil"/>
              <w:left w:val="nil"/>
              <w:bottom w:val="nil"/>
              <w:right w:val="nil"/>
            </w:tcBorders>
            <w:shd w:val="clear" w:color="auto" w:fill="auto"/>
            <w:noWrap/>
            <w:vAlign w:val="bottom"/>
            <w:hideMark/>
          </w:tcPr>
          <w:p w14:paraId="53C8C8E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8E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8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E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EA" w14:textId="77777777" w:rsidR="00A33413" w:rsidRPr="001F1AD2" w:rsidRDefault="005E5BBF">
            <w:pPr>
              <w:contextualSpacing/>
              <w:rPr>
                <w:rFonts w:ascii="Times New Roman" w:eastAsia="Times New Roman" w:hAnsi="Times New Roman" w:cs="Times New Roman"/>
                <w:sz w:val="20"/>
              </w:rPr>
            </w:pPr>
          </w:p>
        </w:tc>
      </w:tr>
      <w:tr w:rsidR="006A30E3" w14:paraId="53C8C8F3" w14:textId="77777777">
        <w:trPr>
          <w:trHeight w:val="300"/>
        </w:trPr>
        <w:tc>
          <w:tcPr>
            <w:tcW w:w="5760" w:type="dxa"/>
            <w:tcBorders>
              <w:top w:val="nil"/>
              <w:left w:val="nil"/>
              <w:bottom w:val="nil"/>
              <w:right w:val="nil"/>
            </w:tcBorders>
            <w:shd w:val="clear" w:color="auto" w:fill="auto"/>
            <w:noWrap/>
            <w:vAlign w:val="bottom"/>
            <w:hideMark/>
          </w:tcPr>
          <w:p w14:paraId="53C8C8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8E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E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F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F2" w14:textId="77777777" w:rsidR="00A33413" w:rsidRPr="001F1AD2" w:rsidRDefault="005E5BBF">
            <w:pPr>
              <w:contextualSpacing/>
              <w:rPr>
                <w:rFonts w:ascii="Times New Roman" w:eastAsia="Times New Roman" w:hAnsi="Times New Roman" w:cs="Times New Roman"/>
                <w:sz w:val="20"/>
              </w:rPr>
            </w:pPr>
          </w:p>
        </w:tc>
      </w:tr>
      <w:tr w:rsidR="006A30E3" w14:paraId="53C8C8FB" w14:textId="77777777">
        <w:trPr>
          <w:trHeight w:val="300"/>
        </w:trPr>
        <w:tc>
          <w:tcPr>
            <w:tcW w:w="5760" w:type="dxa"/>
            <w:tcBorders>
              <w:top w:val="nil"/>
              <w:left w:val="nil"/>
              <w:bottom w:val="nil"/>
              <w:right w:val="nil"/>
            </w:tcBorders>
            <w:shd w:val="clear" w:color="auto" w:fill="auto"/>
            <w:noWrap/>
            <w:vAlign w:val="bottom"/>
            <w:hideMark/>
          </w:tcPr>
          <w:p w14:paraId="53C8C8F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8F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F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8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F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8FA" w14:textId="77777777" w:rsidR="00A33413" w:rsidRPr="001F1AD2" w:rsidRDefault="005E5BBF">
            <w:pPr>
              <w:contextualSpacing/>
              <w:rPr>
                <w:rFonts w:ascii="Times New Roman" w:eastAsia="Times New Roman" w:hAnsi="Times New Roman" w:cs="Times New Roman"/>
                <w:sz w:val="20"/>
              </w:rPr>
            </w:pPr>
          </w:p>
        </w:tc>
      </w:tr>
      <w:tr w:rsidR="006A30E3" w14:paraId="53C8C902" w14:textId="77777777">
        <w:trPr>
          <w:trHeight w:val="300"/>
        </w:trPr>
        <w:tc>
          <w:tcPr>
            <w:tcW w:w="6240" w:type="dxa"/>
            <w:gridSpan w:val="2"/>
            <w:tcBorders>
              <w:top w:val="nil"/>
              <w:left w:val="nil"/>
              <w:bottom w:val="nil"/>
              <w:right w:val="nil"/>
            </w:tcBorders>
            <w:shd w:val="clear" w:color="auto" w:fill="auto"/>
            <w:noWrap/>
            <w:vAlign w:val="bottom"/>
            <w:hideMark/>
          </w:tcPr>
          <w:p w14:paraId="53C8C8F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8F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8F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8F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0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01" w14:textId="77777777" w:rsidR="00A33413" w:rsidRPr="001F1AD2" w:rsidRDefault="005E5BBF">
            <w:pPr>
              <w:contextualSpacing/>
              <w:rPr>
                <w:rFonts w:ascii="Times New Roman" w:eastAsia="Times New Roman" w:hAnsi="Times New Roman" w:cs="Times New Roman"/>
                <w:sz w:val="20"/>
              </w:rPr>
            </w:pPr>
          </w:p>
        </w:tc>
      </w:tr>
      <w:tr w:rsidR="006A30E3" w14:paraId="53C8C90A" w14:textId="77777777">
        <w:trPr>
          <w:trHeight w:val="300"/>
        </w:trPr>
        <w:tc>
          <w:tcPr>
            <w:tcW w:w="5760" w:type="dxa"/>
            <w:tcBorders>
              <w:top w:val="nil"/>
              <w:left w:val="nil"/>
              <w:bottom w:val="nil"/>
              <w:right w:val="nil"/>
            </w:tcBorders>
            <w:shd w:val="clear" w:color="auto" w:fill="auto"/>
            <w:noWrap/>
            <w:vAlign w:val="bottom"/>
            <w:hideMark/>
          </w:tcPr>
          <w:p w14:paraId="53C8C90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0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0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0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0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09" w14:textId="77777777" w:rsidR="00A33413" w:rsidRPr="001F1AD2" w:rsidRDefault="005E5BBF">
            <w:pPr>
              <w:contextualSpacing/>
              <w:rPr>
                <w:rFonts w:ascii="Times New Roman" w:eastAsia="Times New Roman" w:hAnsi="Times New Roman" w:cs="Times New Roman"/>
                <w:sz w:val="20"/>
              </w:rPr>
            </w:pPr>
          </w:p>
        </w:tc>
      </w:tr>
      <w:tr w:rsidR="006A30E3" w14:paraId="53C8C90E" w14:textId="77777777">
        <w:trPr>
          <w:trHeight w:val="300"/>
        </w:trPr>
        <w:tc>
          <w:tcPr>
            <w:tcW w:w="5760" w:type="dxa"/>
            <w:tcBorders>
              <w:top w:val="nil"/>
              <w:left w:val="nil"/>
              <w:bottom w:val="nil"/>
              <w:right w:val="nil"/>
            </w:tcBorders>
            <w:shd w:val="clear" w:color="auto" w:fill="auto"/>
            <w:noWrap/>
            <w:vAlign w:val="bottom"/>
            <w:hideMark/>
          </w:tcPr>
          <w:p w14:paraId="53C8C90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90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182 ως έχει   ΔΕΚΤΟ ΚΑΤΑ ΠΛΕΙΟΨΗΦΙΑ</w:t>
            </w:r>
          </w:p>
        </w:tc>
        <w:tc>
          <w:tcPr>
            <w:tcW w:w="960" w:type="dxa"/>
            <w:tcBorders>
              <w:top w:val="nil"/>
              <w:left w:val="nil"/>
              <w:bottom w:val="nil"/>
              <w:right w:val="nil"/>
            </w:tcBorders>
            <w:shd w:val="clear" w:color="auto" w:fill="auto"/>
            <w:noWrap/>
            <w:vAlign w:val="bottom"/>
            <w:hideMark/>
          </w:tcPr>
          <w:p w14:paraId="53C8C90D" w14:textId="77777777" w:rsidR="00A33413" w:rsidRPr="001F1AD2" w:rsidRDefault="005E5BBF">
            <w:pPr>
              <w:contextualSpacing/>
              <w:rPr>
                <w:rFonts w:ascii="Calibri" w:eastAsia="Times New Roman" w:hAnsi="Calibri" w:cs="Times New Roman"/>
                <w:color w:val="000000"/>
                <w:sz w:val="22"/>
                <w:szCs w:val="22"/>
              </w:rPr>
            </w:pPr>
          </w:p>
        </w:tc>
      </w:tr>
      <w:tr w:rsidR="006A30E3" w14:paraId="53C8C916" w14:textId="77777777">
        <w:trPr>
          <w:trHeight w:val="300"/>
        </w:trPr>
        <w:tc>
          <w:tcPr>
            <w:tcW w:w="5760" w:type="dxa"/>
            <w:tcBorders>
              <w:top w:val="nil"/>
              <w:left w:val="nil"/>
              <w:bottom w:val="nil"/>
              <w:right w:val="nil"/>
            </w:tcBorders>
            <w:shd w:val="clear" w:color="auto" w:fill="auto"/>
            <w:noWrap/>
            <w:vAlign w:val="bottom"/>
            <w:hideMark/>
          </w:tcPr>
          <w:p w14:paraId="53C8C9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9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1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15" w14:textId="77777777" w:rsidR="00A33413" w:rsidRPr="001F1AD2" w:rsidRDefault="005E5BBF">
            <w:pPr>
              <w:contextualSpacing/>
              <w:rPr>
                <w:rFonts w:ascii="Times New Roman" w:eastAsia="Times New Roman" w:hAnsi="Times New Roman" w:cs="Times New Roman"/>
                <w:sz w:val="20"/>
              </w:rPr>
            </w:pPr>
          </w:p>
        </w:tc>
      </w:tr>
      <w:tr w:rsidR="006A30E3" w14:paraId="53C8C91E" w14:textId="77777777">
        <w:trPr>
          <w:trHeight w:val="300"/>
        </w:trPr>
        <w:tc>
          <w:tcPr>
            <w:tcW w:w="5760" w:type="dxa"/>
            <w:tcBorders>
              <w:top w:val="nil"/>
              <w:left w:val="nil"/>
              <w:bottom w:val="nil"/>
              <w:right w:val="nil"/>
            </w:tcBorders>
            <w:shd w:val="clear" w:color="auto" w:fill="auto"/>
            <w:noWrap/>
            <w:vAlign w:val="bottom"/>
            <w:hideMark/>
          </w:tcPr>
          <w:p w14:paraId="53C8C9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9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1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9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1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1D" w14:textId="77777777" w:rsidR="00A33413" w:rsidRPr="001F1AD2" w:rsidRDefault="005E5BBF">
            <w:pPr>
              <w:contextualSpacing/>
              <w:rPr>
                <w:rFonts w:ascii="Times New Roman" w:eastAsia="Times New Roman" w:hAnsi="Times New Roman" w:cs="Times New Roman"/>
                <w:sz w:val="20"/>
              </w:rPr>
            </w:pPr>
          </w:p>
        </w:tc>
      </w:tr>
      <w:tr w:rsidR="006A30E3" w14:paraId="53C8C926" w14:textId="77777777">
        <w:trPr>
          <w:trHeight w:val="300"/>
        </w:trPr>
        <w:tc>
          <w:tcPr>
            <w:tcW w:w="5760" w:type="dxa"/>
            <w:tcBorders>
              <w:top w:val="nil"/>
              <w:left w:val="nil"/>
              <w:bottom w:val="nil"/>
              <w:right w:val="nil"/>
            </w:tcBorders>
            <w:shd w:val="clear" w:color="auto" w:fill="auto"/>
            <w:noWrap/>
            <w:vAlign w:val="bottom"/>
            <w:hideMark/>
          </w:tcPr>
          <w:p w14:paraId="53C8C91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92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2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2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25" w14:textId="77777777" w:rsidR="00A33413" w:rsidRPr="001F1AD2" w:rsidRDefault="005E5BBF">
            <w:pPr>
              <w:contextualSpacing/>
              <w:rPr>
                <w:rFonts w:ascii="Times New Roman" w:eastAsia="Times New Roman" w:hAnsi="Times New Roman" w:cs="Times New Roman"/>
                <w:sz w:val="20"/>
              </w:rPr>
            </w:pPr>
          </w:p>
        </w:tc>
      </w:tr>
      <w:tr w:rsidR="006A30E3" w14:paraId="53C8C92E" w14:textId="77777777">
        <w:trPr>
          <w:trHeight w:val="300"/>
        </w:trPr>
        <w:tc>
          <w:tcPr>
            <w:tcW w:w="5760" w:type="dxa"/>
            <w:tcBorders>
              <w:top w:val="nil"/>
              <w:left w:val="nil"/>
              <w:bottom w:val="nil"/>
              <w:right w:val="nil"/>
            </w:tcBorders>
            <w:shd w:val="clear" w:color="auto" w:fill="auto"/>
            <w:noWrap/>
            <w:vAlign w:val="bottom"/>
            <w:hideMark/>
          </w:tcPr>
          <w:p w14:paraId="53C8C92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92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2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9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2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2D" w14:textId="77777777" w:rsidR="00A33413" w:rsidRPr="001F1AD2" w:rsidRDefault="005E5BBF">
            <w:pPr>
              <w:contextualSpacing/>
              <w:rPr>
                <w:rFonts w:ascii="Times New Roman" w:eastAsia="Times New Roman" w:hAnsi="Times New Roman" w:cs="Times New Roman"/>
                <w:sz w:val="20"/>
              </w:rPr>
            </w:pPr>
          </w:p>
        </w:tc>
      </w:tr>
      <w:tr w:rsidR="006A30E3" w14:paraId="53C8C936" w14:textId="77777777">
        <w:trPr>
          <w:trHeight w:val="300"/>
        </w:trPr>
        <w:tc>
          <w:tcPr>
            <w:tcW w:w="5760" w:type="dxa"/>
            <w:tcBorders>
              <w:top w:val="nil"/>
              <w:left w:val="nil"/>
              <w:bottom w:val="nil"/>
              <w:right w:val="nil"/>
            </w:tcBorders>
            <w:shd w:val="clear" w:color="auto" w:fill="auto"/>
            <w:noWrap/>
            <w:vAlign w:val="bottom"/>
            <w:hideMark/>
          </w:tcPr>
          <w:p w14:paraId="53C8C92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93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9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3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35" w14:textId="77777777" w:rsidR="00A33413" w:rsidRPr="001F1AD2" w:rsidRDefault="005E5BBF">
            <w:pPr>
              <w:contextualSpacing/>
              <w:rPr>
                <w:rFonts w:ascii="Times New Roman" w:eastAsia="Times New Roman" w:hAnsi="Times New Roman" w:cs="Times New Roman"/>
                <w:sz w:val="20"/>
              </w:rPr>
            </w:pPr>
          </w:p>
        </w:tc>
      </w:tr>
      <w:tr w:rsidR="006A30E3" w14:paraId="53C8C93E" w14:textId="77777777">
        <w:trPr>
          <w:trHeight w:val="300"/>
        </w:trPr>
        <w:tc>
          <w:tcPr>
            <w:tcW w:w="5760" w:type="dxa"/>
            <w:tcBorders>
              <w:top w:val="nil"/>
              <w:left w:val="nil"/>
              <w:bottom w:val="nil"/>
              <w:right w:val="nil"/>
            </w:tcBorders>
            <w:shd w:val="clear" w:color="auto" w:fill="auto"/>
            <w:noWrap/>
            <w:vAlign w:val="bottom"/>
            <w:hideMark/>
          </w:tcPr>
          <w:p w14:paraId="53C8C93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93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3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3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3D" w14:textId="77777777" w:rsidR="00A33413" w:rsidRPr="001F1AD2" w:rsidRDefault="005E5BBF">
            <w:pPr>
              <w:contextualSpacing/>
              <w:rPr>
                <w:rFonts w:ascii="Times New Roman" w:eastAsia="Times New Roman" w:hAnsi="Times New Roman" w:cs="Times New Roman"/>
                <w:sz w:val="20"/>
              </w:rPr>
            </w:pPr>
          </w:p>
        </w:tc>
      </w:tr>
      <w:tr w:rsidR="006A30E3" w14:paraId="53C8C946" w14:textId="77777777">
        <w:trPr>
          <w:trHeight w:val="300"/>
        </w:trPr>
        <w:tc>
          <w:tcPr>
            <w:tcW w:w="5760" w:type="dxa"/>
            <w:tcBorders>
              <w:top w:val="nil"/>
              <w:left w:val="nil"/>
              <w:bottom w:val="nil"/>
              <w:right w:val="nil"/>
            </w:tcBorders>
            <w:shd w:val="clear" w:color="auto" w:fill="auto"/>
            <w:noWrap/>
            <w:vAlign w:val="bottom"/>
            <w:hideMark/>
          </w:tcPr>
          <w:p w14:paraId="53C8C93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94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4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4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45" w14:textId="77777777" w:rsidR="00A33413" w:rsidRPr="001F1AD2" w:rsidRDefault="005E5BBF">
            <w:pPr>
              <w:contextualSpacing/>
              <w:rPr>
                <w:rFonts w:ascii="Times New Roman" w:eastAsia="Times New Roman" w:hAnsi="Times New Roman" w:cs="Times New Roman"/>
                <w:sz w:val="20"/>
              </w:rPr>
            </w:pPr>
          </w:p>
        </w:tc>
      </w:tr>
      <w:tr w:rsidR="006A30E3" w14:paraId="53C8C94D" w14:textId="77777777">
        <w:trPr>
          <w:trHeight w:val="300"/>
        </w:trPr>
        <w:tc>
          <w:tcPr>
            <w:tcW w:w="6240" w:type="dxa"/>
            <w:gridSpan w:val="2"/>
            <w:tcBorders>
              <w:top w:val="nil"/>
              <w:left w:val="nil"/>
              <w:bottom w:val="nil"/>
              <w:right w:val="nil"/>
            </w:tcBorders>
            <w:shd w:val="clear" w:color="auto" w:fill="auto"/>
            <w:noWrap/>
            <w:vAlign w:val="bottom"/>
            <w:hideMark/>
          </w:tcPr>
          <w:p w14:paraId="53C8C94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94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4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94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4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4C" w14:textId="77777777" w:rsidR="00A33413" w:rsidRPr="001F1AD2" w:rsidRDefault="005E5BBF">
            <w:pPr>
              <w:contextualSpacing/>
              <w:rPr>
                <w:rFonts w:ascii="Times New Roman" w:eastAsia="Times New Roman" w:hAnsi="Times New Roman" w:cs="Times New Roman"/>
                <w:sz w:val="20"/>
              </w:rPr>
            </w:pPr>
          </w:p>
        </w:tc>
      </w:tr>
      <w:tr w:rsidR="006A30E3" w14:paraId="53C8C955" w14:textId="77777777">
        <w:trPr>
          <w:trHeight w:val="300"/>
        </w:trPr>
        <w:tc>
          <w:tcPr>
            <w:tcW w:w="5760" w:type="dxa"/>
            <w:tcBorders>
              <w:top w:val="nil"/>
              <w:left w:val="nil"/>
              <w:bottom w:val="nil"/>
              <w:right w:val="nil"/>
            </w:tcBorders>
            <w:shd w:val="clear" w:color="auto" w:fill="auto"/>
            <w:noWrap/>
            <w:vAlign w:val="bottom"/>
            <w:hideMark/>
          </w:tcPr>
          <w:p w14:paraId="53C8C94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4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5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5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5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5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54" w14:textId="77777777" w:rsidR="00A33413" w:rsidRPr="001F1AD2" w:rsidRDefault="005E5BBF">
            <w:pPr>
              <w:contextualSpacing/>
              <w:rPr>
                <w:rFonts w:ascii="Times New Roman" w:eastAsia="Times New Roman" w:hAnsi="Times New Roman" w:cs="Times New Roman"/>
                <w:sz w:val="20"/>
              </w:rPr>
            </w:pPr>
          </w:p>
        </w:tc>
      </w:tr>
      <w:tr w:rsidR="006A30E3" w14:paraId="53C8C959" w14:textId="77777777">
        <w:trPr>
          <w:trHeight w:val="300"/>
        </w:trPr>
        <w:tc>
          <w:tcPr>
            <w:tcW w:w="5760" w:type="dxa"/>
            <w:tcBorders>
              <w:top w:val="nil"/>
              <w:left w:val="nil"/>
              <w:bottom w:val="nil"/>
              <w:right w:val="nil"/>
            </w:tcBorders>
            <w:shd w:val="clear" w:color="auto" w:fill="auto"/>
            <w:noWrap/>
            <w:vAlign w:val="bottom"/>
            <w:hideMark/>
          </w:tcPr>
          <w:p w14:paraId="53C8C956"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95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183 ως έχει   ΔΕΚΤΟ ΚΑΤΑ ΠΛΕΙΟΨΗΦΙΑ</w:t>
            </w:r>
          </w:p>
        </w:tc>
        <w:tc>
          <w:tcPr>
            <w:tcW w:w="960" w:type="dxa"/>
            <w:tcBorders>
              <w:top w:val="nil"/>
              <w:left w:val="nil"/>
              <w:bottom w:val="nil"/>
              <w:right w:val="nil"/>
            </w:tcBorders>
            <w:shd w:val="clear" w:color="auto" w:fill="auto"/>
            <w:noWrap/>
            <w:vAlign w:val="bottom"/>
            <w:hideMark/>
          </w:tcPr>
          <w:p w14:paraId="53C8C958" w14:textId="77777777" w:rsidR="00A33413" w:rsidRPr="001F1AD2" w:rsidRDefault="005E5BBF">
            <w:pPr>
              <w:contextualSpacing/>
              <w:rPr>
                <w:rFonts w:ascii="Calibri" w:eastAsia="Times New Roman" w:hAnsi="Calibri" w:cs="Times New Roman"/>
                <w:color w:val="000000"/>
                <w:sz w:val="22"/>
                <w:szCs w:val="22"/>
              </w:rPr>
            </w:pPr>
          </w:p>
        </w:tc>
      </w:tr>
      <w:tr w:rsidR="006A30E3" w14:paraId="53C8C961" w14:textId="77777777">
        <w:trPr>
          <w:trHeight w:val="300"/>
        </w:trPr>
        <w:tc>
          <w:tcPr>
            <w:tcW w:w="5760" w:type="dxa"/>
            <w:tcBorders>
              <w:top w:val="nil"/>
              <w:left w:val="nil"/>
              <w:bottom w:val="nil"/>
              <w:right w:val="nil"/>
            </w:tcBorders>
            <w:shd w:val="clear" w:color="auto" w:fill="auto"/>
            <w:noWrap/>
            <w:vAlign w:val="bottom"/>
            <w:hideMark/>
          </w:tcPr>
          <w:p w14:paraId="53C8C9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9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5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60" w14:textId="77777777" w:rsidR="00A33413" w:rsidRPr="001F1AD2" w:rsidRDefault="005E5BBF">
            <w:pPr>
              <w:contextualSpacing/>
              <w:rPr>
                <w:rFonts w:ascii="Times New Roman" w:eastAsia="Times New Roman" w:hAnsi="Times New Roman" w:cs="Times New Roman"/>
                <w:sz w:val="20"/>
              </w:rPr>
            </w:pPr>
          </w:p>
        </w:tc>
      </w:tr>
      <w:tr w:rsidR="006A30E3" w14:paraId="53C8C969" w14:textId="77777777">
        <w:trPr>
          <w:trHeight w:val="300"/>
        </w:trPr>
        <w:tc>
          <w:tcPr>
            <w:tcW w:w="5760" w:type="dxa"/>
            <w:tcBorders>
              <w:top w:val="nil"/>
              <w:left w:val="nil"/>
              <w:bottom w:val="nil"/>
              <w:right w:val="nil"/>
            </w:tcBorders>
            <w:shd w:val="clear" w:color="auto" w:fill="auto"/>
            <w:noWrap/>
            <w:vAlign w:val="bottom"/>
            <w:hideMark/>
          </w:tcPr>
          <w:p w14:paraId="53C8C9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9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6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6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68" w14:textId="77777777" w:rsidR="00A33413" w:rsidRPr="001F1AD2" w:rsidRDefault="005E5BBF">
            <w:pPr>
              <w:contextualSpacing/>
              <w:rPr>
                <w:rFonts w:ascii="Times New Roman" w:eastAsia="Times New Roman" w:hAnsi="Times New Roman" w:cs="Times New Roman"/>
                <w:sz w:val="20"/>
              </w:rPr>
            </w:pPr>
          </w:p>
        </w:tc>
      </w:tr>
      <w:tr w:rsidR="006A30E3" w14:paraId="53C8C971" w14:textId="77777777">
        <w:trPr>
          <w:trHeight w:val="300"/>
        </w:trPr>
        <w:tc>
          <w:tcPr>
            <w:tcW w:w="5760" w:type="dxa"/>
            <w:tcBorders>
              <w:top w:val="nil"/>
              <w:left w:val="nil"/>
              <w:bottom w:val="nil"/>
              <w:right w:val="nil"/>
            </w:tcBorders>
            <w:shd w:val="clear" w:color="auto" w:fill="auto"/>
            <w:noWrap/>
            <w:vAlign w:val="bottom"/>
            <w:hideMark/>
          </w:tcPr>
          <w:p w14:paraId="53C8C9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9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6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6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70" w14:textId="77777777" w:rsidR="00A33413" w:rsidRPr="001F1AD2" w:rsidRDefault="005E5BBF">
            <w:pPr>
              <w:contextualSpacing/>
              <w:rPr>
                <w:rFonts w:ascii="Times New Roman" w:eastAsia="Times New Roman" w:hAnsi="Times New Roman" w:cs="Times New Roman"/>
                <w:sz w:val="20"/>
              </w:rPr>
            </w:pPr>
          </w:p>
        </w:tc>
      </w:tr>
      <w:tr w:rsidR="006A30E3" w14:paraId="53C8C979" w14:textId="77777777">
        <w:trPr>
          <w:trHeight w:val="300"/>
        </w:trPr>
        <w:tc>
          <w:tcPr>
            <w:tcW w:w="5760" w:type="dxa"/>
            <w:tcBorders>
              <w:top w:val="nil"/>
              <w:left w:val="nil"/>
              <w:bottom w:val="nil"/>
              <w:right w:val="nil"/>
            </w:tcBorders>
            <w:shd w:val="clear" w:color="auto" w:fill="auto"/>
            <w:noWrap/>
            <w:vAlign w:val="bottom"/>
            <w:hideMark/>
          </w:tcPr>
          <w:p w14:paraId="53C8C9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9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7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7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97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7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78" w14:textId="77777777" w:rsidR="00A33413" w:rsidRPr="001F1AD2" w:rsidRDefault="005E5BBF">
            <w:pPr>
              <w:contextualSpacing/>
              <w:rPr>
                <w:rFonts w:ascii="Times New Roman" w:eastAsia="Times New Roman" w:hAnsi="Times New Roman" w:cs="Times New Roman"/>
                <w:sz w:val="20"/>
              </w:rPr>
            </w:pPr>
          </w:p>
        </w:tc>
      </w:tr>
      <w:tr w:rsidR="006A30E3" w14:paraId="53C8C981" w14:textId="77777777">
        <w:trPr>
          <w:trHeight w:val="300"/>
        </w:trPr>
        <w:tc>
          <w:tcPr>
            <w:tcW w:w="5760" w:type="dxa"/>
            <w:tcBorders>
              <w:top w:val="nil"/>
              <w:left w:val="nil"/>
              <w:bottom w:val="nil"/>
              <w:right w:val="nil"/>
            </w:tcBorders>
            <w:shd w:val="clear" w:color="auto" w:fill="auto"/>
            <w:noWrap/>
            <w:vAlign w:val="bottom"/>
            <w:hideMark/>
          </w:tcPr>
          <w:p w14:paraId="53C8C97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97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7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97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7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80" w14:textId="77777777" w:rsidR="00A33413" w:rsidRPr="001F1AD2" w:rsidRDefault="005E5BBF">
            <w:pPr>
              <w:contextualSpacing/>
              <w:rPr>
                <w:rFonts w:ascii="Times New Roman" w:eastAsia="Times New Roman" w:hAnsi="Times New Roman" w:cs="Times New Roman"/>
                <w:sz w:val="20"/>
              </w:rPr>
            </w:pPr>
          </w:p>
        </w:tc>
      </w:tr>
      <w:tr w:rsidR="006A30E3" w14:paraId="53C8C989" w14:textId="77777777">
        <w:trPr>
          <w:trHeight w:val="300"/>
        </w:trPr>
        <w:tc>
          <w:tcPr>
            <w:tcW w:w="5760" w:type="dxa"/>
            <w:tcBorders>
              <w:top w:val="nil"/>
              <w:left w:val="nil"/>
              <w:bottom w:val="nil"/>
              <w:right w:val="nil"/>
            </w:tcBorders>
            <w:shd w:val="clear" w:color="auto" w:fill="auto"/>
            <w:noWrap/>
            <w:vAlign w:val="bottom"/>
            <w:hideMark/>
          </w:tcPr>
          <w:p w14:paraId="53C8C9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98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8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8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8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8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88" w14:textId="77777777" w:rsidR="00A33413" w:rsidRPr="001F1AD2" w:rsidRDefault="005E5BBF">
            <w:pPr>
              <w:contextualSpacing/>
              <w:rPr>
                <w:rFonts w:ascii="Times New Roman" w:eastAsia="Times New Roman" w:hAnsi="Times New Roman" w:cs="Times New Roman"/>
                <w:sz w:val="20"/>
              </w:rPr>
            </w:pPr>
          </w:p>
        </w:tc>
      </w:tr>
      <w:tr w:rsidR="006A30E3" w14:paraId="53C8C991" w14:textId="77777777">
        <w:trPr>
          <w:trHeight w:val="300"/>
        </w:trPr>
        <w:tc>
          <w:tcPr>
            <w:tcW w:w="5760" w:type="dxa"/>
            <w:tcBorders>
              <w:top w:val="nil"/>
              <w:left w:val="nil"/>
              <w:bottom w:val="nil"/>
              <w:right w:val="nil"/>
            </w:tcBorders>
            <w:shd w:val="clear" w:color="auto" w:fill="auto"/>
            <w:noWrap/>
            <w:vAlign w:val="bottom"/>
            <w:hideMark/>
          </w:tcPr>
          <w:p w14:paraId="53C8C98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98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8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8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8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8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90" w14:textId="77777777" w:rsidR="00A33413" w:rsidRPr="001F1AD2" w:rsidRDefault="005E5BBF">
            <w:pPr>
              <w:contextualSpacing/>
              <w:rPr>
                <w:rFonts w:ascii="Times New Roman" w:eastAsia="Times New Roman" w:hAnsi="Times New Roman" w:cs="Times New Roman"/>
                <w:sz w:val="20"/>
              </w:rPr>
            </w:pPr>
          </w:p>
        </w:tc>
      </w:tr>
      <w:tr w:rsidR="006A30E3" w14:paraId="53C8C998" w14:textId="77777777">
        <w:trPr>
          <w:trHeight w:val="300"/>
        </w:trPr>
        <w:tc>
          <w:tcPr>
            <w:tcW w:w="6240" w:type="dxa"/>
            <w:gridSpan w:val="2"/>
            <w:tcBorders>
              <w:top w:val="nil"/>
              <w:left w:val="nil"/>
              <w:bottom w:val="nil"/>
              <w:right w:val="nil"/>
            </w:tcBorders>
            <w:shd w:val="clear" w:color="auto" w:fill="auto"/>
            <w:noWrap/>
            <w:vAlign w:val="bottom"/>
            <w:hideMark/>
          </w:tcPr>
          <w:p w14:paraId="53C8C99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99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9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9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97" w14:textId="77777777" w:rsidR="00A33413" w:rsidRPr="001F1AD2" w:rsidRDefault="005E5BBF">
            <w:pPr>
              <w:contextualSpacing/>
              <w:rPr>
                <w:rFonts w:ascii="Times New Roman" w:eastAsia="Times New Roman" w:hAnsi="Times New Roman" w:cs="Times New Roman"/>
                <w:sz w:val="20"/>
              </w:rPr>
            </w:pPr>
          </w:p>
        </w:tc>
      </w:tr>
      <w:tr w:rsidR="006A30E3" w14:paraId="53C8C9A0" w14:textId="77777777">
        <w:trPr>
          <w:trHeight w:val="300"/>
        </w:trPr>
        <w:tc>
          <w:tcPr>
            <w:tcW w:w="5760" w:type="dxa"/>
            <w:tcBorders>
              <w:top w:val="nil"/>
              <w:left w:val="nil"/>
              <w:bottom w:val="nil"/>
              <w:right w:val="nil"/>
            </w:tcBorders>
            <w:shd w:val="clear" w:color="auto" w:fill="auto"/>
            <w:noWrap/>
            <w:vAlign w:val="bottom"/>
            <w:hideMark/>
          </w:tcPr>
          <w:p w14:paraId="53C8C99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9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9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9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9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9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9F" w14:textId="77777777" w:rsidR="00A33413" w:rsidRPr="001F1AD2" w:rsidRDefault="005E5BBF">
            <w:pPr>
              <w:contextualSpacing/>
              <w:rPr>
                <w:rFonts w:ascii="Times New Roman" w:eastAsia="Times New Roman" w:hAnsi="Times New Roman" w:cs="Times New Roman"/>
                <w:sz w:val="20"/>
              </w:rPr>
            </w:pPr>
          </w:p>
        </w:tc>
      </w:tr>
      <w:tr w:rsidR="006A30E3" w14:paraId="53C8C9A3" w14:textId="77777777">
        <w:trPr>
          <w:trHeight w:val="300"/>
        </w:trPr>
        <w:tc>
          <w:tcPr>
            <w:tcW w:w="5760" w:type="dxa"/>
            <w:tcBorders>
              <w:top w:val="nil"/>
              <w:left w:val="nil"/>
              <w:bottom w:val="nil"/>
              <w:right w:val="nil"/>
            </w:tcBorders>
            <w:shd w:val="clear" w:color="auto" w:fill="auto"/>
            <w:noWrap/>
            <w:vAlign w:val="bottom"/>
            <w:hideMark/>
          </w:tcPr>
          <w:p w14:paraId="53C8C9A1"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9A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184 όπως τροποποιήθηκε   ΔΕΚΤΟ ΚΑΤΑ ΠΛΕΙΟΨΗΦΙΑ</w:t>
            </w:r>
          </w:p>
        </w:tc>
      </w:tr>
      <w:tr w:rsidR="006A30E3" w14:paraId="53C8C9AB" w14:textId="77777777">
        <w:trPr>
          <w:trHeight w:val="300"/>
        </w:trPr>
        <w:tc>
          <w:tcPr>
            <w:tcW w:w="5760" w:type="dxa"/>
            <w:tcBorders>
              <w:top w:val="nil"/>
              <w:left w:val="nil"/>
              <w:bottom w:val="nil"/>
              <w:right w:val="nil"/>
            </w:tcBorders>
            <w:shd w:val="clear" w:color="auto" w:fill="auto"/>
            <w:noWrap/>
            <w:vAlign w:val="bottom"/>
            <w:hideMark/>
          </w:tcPr>
          <w:p w14:paraId="53C8C9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9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AA" w14:textId="77777777" w:rsidR="00A33413" w:rsidRPr="001F1AD2" w:rsidRDefault="005E5BBF">
            <w:pPr>
              <w:contextualSpacing/>
              <w:rPr>
                <w:rFonts w:ascii="Times New Roman" w:eastAsia="Times New Roman" w:hAnsi="Times New Roman" w:cs="Times New Roman"/>
                <w:sz w:val="20"/>
              </w:rPr>
            </w:pPr>
          </w:p>
        </w:tc>
      </w:tr>
      <w:tr w:rsidR="006A30E3" w14:paraId="53C8C9B3" w14:textId="77777777">
        <w:trPr>
          <w:trHeight w:val="300"/>
        </w:trPr>
        <w:tc>
          <w:tcPr>
            <w:tcW w:w="5760" w:type="dxa"/>
            <w:tcBorders>
              <w:top w:val="nil"/>
              <w:left w:val="nil"/>
              <w:bottom w:val="nil"/>
              <w:right w:val="nil"/>
            </w:tcBorders>
            <w:shd w:val="clear" w:color="auto" w:fill="auto"/>
            <w:noWrap/>
            <w:vAlign w:val="bottom"/>
            <w:hideMark/>
          </w:tcPr>
          <w:p w14:paraId="53C8C9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9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9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B2" w14:textId="77777777" w:rsidR="00A33413" w:rsidRPr="001F1AD2" w:rsidRDefault="005E5BBF">
            <w:pPr>
              <w:contextualSpacing/>
              <w:rPr>
                <w:rFonts w:ascii="Times New Roman" w:eastAsia="Times New Roman" w:hAnsi="Times New Roman" w:cs="Times New Roman"/>
                <w:sz w:val="20"/>
              </w:rPr>
            </w:pPr>
          </w:p>
        </w:tc>
      </w:tr>
      <w:tr w:rsidR="006A30E3" w14:paraId="53C8C9BB" w14:textId="77777777">
        <w:trPr>
          <w:trHeight w:val="300"/>
        </w:trPr>
        <w:tc>
          <w:tcPr>
            <w:tcW w:w="5760" w:type="dxa"/>
            <w:tcBorders>
              <w:top w:val="nil"/>
              <w:left w:val="nil"/>
              <w:bottom w:val="nil"/>
              <w:right w:val="nil"/>
            </w:tcBorders>
            <w:shd w:val="clear" w:color="auto" w:fill="auto"/>
            <w:noWrap/>
            <w:vAlign w:val="bottom"/>
            <w:hideMark/>
          </w:tcPr>
          <w:p w14:paraId="53C8C9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9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BA" w14:textId="77777777" w:rsidR="00A33413" w:rsidRPr="001F1AD2" w:rsidRDefault="005E5BBF">
            <w:pPr>
              <w:contextualSpacing/>
              <w:rPr>
                <w:rFonts w:ascii="Times New Roman" w:eastAsia="Times New Roman" w:hAnsi="Times New Roman" w:cs="Times New Roman"/>
                <w:sz w:val="20"/>
              </w:rPr>
            </w:pPr>
          </w:p>
        </w:tc>
      </w:tr>
      <w:tr w:rsidR="006A30E3" w14:paraId="53C8C9C3" w14:textId="77777777">
        <w:trPr>
          <w:trHeight w:val="300"/>
        </w:trPr>
        <w:tc>
          <w:tcPr>
            <w:tcW w:w="5760" w:type="dxa"/>
            <w:tcBorders>
              <w:top w:val="nil"/>
              <w:left w:val="nil"/>
              <w:bottom w:val="nil"/>
              <w:right w:val="nil"/>
            </w:tcBorders>
            <w:shd w:val="clear" w:color="auto" w:fill="auto"/>
            <w:noWrap/>
            <w:vAlign w:val="bottom"/>
            <w:hideMark/>
          </w:tcPr>
          <w:p w14:paraId="53C8C9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9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B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9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C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C2" w14:textId="77777777" w:rsidR="00A33413" w:rsidRPr="001F1AD2" w:rsidRDefault="005E5BBF">
            <w:pPr>
              <w:contextualSpacing/>
              <w:rPr>
                <w:rFonts w:ascii="Times New Roman" w:eastAsia="Times New Roman" w:hAnsi="Times New Roman" w:cs="Times New Roman"/>
                <w:sz w:val="20"/>
              </w:rPr>
            </w:pPr>
          </w:p>
        </w:tc>
      </w:tr>
      <w:tr w:rsidR="006A30E3" w14:paraId="53C8C9CB" w14:textId="77777777">
        <w:trPr>
          <w:trHeight w:val="300"/>
        </w:trPr>
        <w:tc>
          <w:tcPr>
            <w:tcW w:w="5760" w:type="dxa"/>
            <w:tcBorders>
              <w:top w:val="nil"/>
              <w:left w:val="nil"/>
              <w:bottom w:val="nil"/>
              <w:right w:val="nil"/>
            </w:tcBorders>
            <w:shd w:val="clear" w:color="auto" w:fill="auto"/>
            <w:noWrap/>
            <w:vAlign w:val="bottom"/>
            <w:hideMark/>
          </w:tcPr>
          <w:p w14:paraId="53C8C9C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9C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9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C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CA" w14:textId="77777777" w:rsidR="00A33413" w:rsidRPr="001F1AD2" w:rsidRDefault="005E5BBF">
            <w:pPr>
              <w:contextualSpacing/>
              <w:rPr>
                <w:rFonts w:ascii="Times New Roman" w:eastAsia="Times New Roman" w:hAnsi="Times New Roman" w:cs="Times New Roman"/>
                <w:sz w:val="20"/>
              </w:rPr>
            </w:pPr>
          </w:p>
        </w:tc>
      </w:tr>
      <w:tr w:rsidR="006A30E3" w14:paraId="53C8C9D3" w14:textId="77777777">
        <w:trPr>
          <w:trHeight w:val="300"/>
        </w:trPr>
        <w:tc>
          <w:tcPr>
            <w:tcW w:w="5760" w:type="dxa"/>
            <w:tcBorders>
              <w:top w:val="nil"/>
              <w:left w:val="nil"/>
              <w:bottom w:val="nil"/>
              <w:right w:val="nil"/>
            </w:tcBorders>
            <w:shd w:val="clear" w:color="auto" w:fill="auto"/>
            <w:noWrap/>
            <w:vAlign w:val="bottom"/>
            <w:hideMark/>
          </w:tcPr>
          <w:p w14:paraId="53C8C9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9C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C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D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D2" w14:textId="77777777" w:rsidR="00A33413" w:rsidRPr="001F1AD2" w:rsidRDefault="005E5BBF">
            <w:pPr>
              <w:contextualSpacing/>
              <w:rPr>
                <w:rFonts w:ascii="Times New Roman" w:eastAsia="Times New Roman" w:hAnsi="Times New Roman" w:cs="Times New Roman"/>
                <w:sz w:val="20"/>
              </w:rPr>
            </w:pPr>
          </w:p>
        </w:tc>
      </w:tr>
      <w:tr w:rsidR="006A30E3" w14:paraId="53C8C9DB" w14:textId="77777777">
        <w:trPr>
          <w:trHeight w:val="300"/>
        </w:trPr>
        <w:tc>
          <w:tcPr>
            <w:tcW w:w="5760" w:type="dxa"/>
            <w:tcBorders>
              <w:top w:val="nil"/>
              <w:left w:val="nil"/>
              <w:bottom w:val="nil"/>
              <w:right w:val="nil"/>
            </w:tcBorders>
            <w:shd w:val="clear" w:color="auto" w:fill="auto"/>
            <w:noWrap/>
            <w:vAlign w:val="bottom"/>
            <w:hideMark/>
          </w:tcPr>
          <w:p w14:paraId="53C8C9D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9D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D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D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DA" w14:textId="77777777" w:rsidR="00A33413" w:rsidRPr="001F1AD2" w:rsidRDefault="005E5BBF">
            <w:pPr>
              <w:contextualSpacing/>
              <w:rPr>
                <w:rFonts w:ascii="Times New Roman" w:eastAsia="Times New Roman" w:hAnsi="Times New Roman" w:cs="Times New Roman"/>
                <w:sz w:val="20"/>
              </w:rPr>
            </w:pPr>
          </w:p>
        </w:tc>
      </w:tr>
      <w:tr w:rsidR="006A30E3" w14:paraId="53C8C9E2" w14:textId="77777777">
        <w:trPr>
          <w:trHeight w:val="300"/>
        </w:trPr>
        <w:tc>
          <w:tcPr>
            <w:tcW w:w="6240" w:type="dxa"/>
            <w:gridSpan w:val="2"/>
            <w:tcBorders>
              <w:top w:val="nil"/>
              <w:left w:val="nil"/>
              <w:bottom w:val="nil"/>
              <w:right w:val="nil"/>
            </w:tcBorders>
            <w:shd w:val="clear" w:color="auto" w:fill="auto"/>
            <w:noWrap/>
            <w:vAlign w:val="bottom"/>
            <w:hideMark/>
          </w:tcPr>
          <w:p w14:paraId="53C8C9D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ΕΝ. </w:t>
            </w:r>
            <w:r w:rsidRPr="001F1AD2">
              <w:rPr>
                <w:rFonts w:ascii="Calibri" w:eastAsia="Times New Roman" w:hAnsi="Calibri" w:cs="Times New Roman"/>
                <w:color w:val="000000"/>
                <w:sz w:val="22"/>
                <w:szCs w:val="22"/>
              </w:rPr>
              <w:t>ΚΕΝΤΡΩΩΝ:</w:t>
            </w:r>
          </w:p>
        </w:tc>
        <w:tc>
          <w:tcPr>
            <w:tcW w:w="480" w:type="dxa"/>
            <w:tcBorders>
              <w:top w:val="nil"/>
              <w:left w:val="nil"/>
              <w:bottom w:val="nil"/>
              <w:right w:val="nil"/>
            </w:tcBorders>
            <w:shd w:val="clear" w:color="auto" w:fill="auto"/>
            <w:noWrap/>
            <w:vAlign w:val="bottom"/>
            <w:hideMark/>
          </w:tcPr>
          <w:p w14:paraId="53C8C9D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D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9D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E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E1" w14:textId="77777777" w:rsidR="00A33413" w:rsidRPr="001F1AD2" w:rsidRDefault="005E5BBF">
            <w:pPr>
              <w:contextualSpacing/>
              <w:rPr>
                <w:rFonts w:ascii="Times New Roman" w:eastAsia="Times New Roman" w:hAnsi="Times New Roman" w:cs="Times New Roman"/>
                <w:sz w:val="20"/>
              </w:rPr>
            </w:pPr>
          </w:p>
        </w:tc>
      </w:tr>
      <w:tr w:rsidR="006A30E3" w14:paraId="53C8C9EA" w14:textId="77777777">
        <w:trPr>
          <w:trHeight w:val="300"/>
        </w:trPr>
        <w:tc>
          <w:tcPr>
            <w:tcW w:w="5760" w:type="dxa"/>
            <w:tcBorders>
              <w:top w:val="nil"/>
              <w:left w:val="nil"/>
              <w:bottom w:val="nil"/>
              <w:right w:val="nil"/>
            </w:tcBorders>
            <w:shd w:val="clear" w:color="auto" w:fill="auto"/>
            <w:noWrap/>
            <w:vAlign w:val="bottom"/>
            <w:hideMark/>
          </w:tcPr>
          <w:p w14:paraId="53C8C9E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E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E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E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E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E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E9" w14:textId="77777777" w:rsidR="00A33413" w:rsidRPr="001F1AD2" w:rsidRDefault="005E5BBF">
            <w:pPr>
              <w:contextualSpacing/>
              <w:rPr>
                <w:rFonts w:ascii="Times New Roman" w:eastAsia="Times New Roman" w:hAnsi="Times New Roman" w:cs="Times New Roman"/>
                <w:sz w:val="20"/>
              </w:rPr>
            </w:pPr>
          </w:p>
        </w:tc>
      </w:tr>
      <w:tr w:rsidR="006A30E3" w14:paraId="53C8C9EE" w14:textId="77777777">
        <w:trPr>
          <w:trHeight w:val="300"/>
        </w:trPr>
        <w:tc>
          <w:tcPr>
            <w:tcW w:w="5760" w:type="dxa"/>
            <w:tcBorders>
              <w:top w:val="nil"/>
              <w:left w:val="nil"/>
              <w:bottom w:val="nil"/>
              <w:right w:val="nil"/>
            </w:tcBorders>
            <w:shd w:val="clear" w:color="auto" w:fill="auto"/>
            <w:noWrap/>
            <w:vAlign w:val="bottom"/>
            <w:hideMark/>
          </w:tcPr>
          <w:p w14:paraId="53C8C9E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9E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185  ως έχει   ΔΕΚΤΟ ΚΑΤΑ ΠΛΕΙΟΨΗΦΙΑ</w:t>
            </w:r>
          </w:p>
        </w:tc>
        <w:tc>
          <w:tcPr>
            <w:tcW w:w="960" w:type="dxa"/>
            <w:tcBorders>
              <w:top w:val="nil"/>
              <w:left w:val="nil"/>
              <w:bottom w:val="nil"/>
              <w:right w:val="nil"/>
            </w:tcBorders>
            <w:shd w:val="clear" w:color="auto" w:fill="auto"/>
            <w:noWrap/>
            <w:vAlign w:val="bottom"/>
            <w:hideMark/>
          </w:tcPr>
          <w:p w14:paraId="53C8C9ED" w14:textId="77777777" w:rsidR="00A33413" w:rsidRPr="001F1AD2" w:rsidRDefault="005E5BBF">
            <w:pPr>
              <w:contextualSpacing/>
              <w:rPr>
                <w:rFonts w:ascii="Calibri" w:eastAsia="Times New Roman" w:hAnsi="Calibri" w:cs="Times New Roman"/>
                <w:color w:val="000000"/>
                <w:sz w:val="22"/>
                <w:szCs w:val="22"/>
              </w:rPr>
            </w:pPr>
          </w:p>
        </w:tc>
      </w:tr>
      <w:tr w:rsidR="006A30E3" w14:paraId="53C8C9F6" w14:textId="77777777">
        <w:trPr>
          <w:trHeight w:val="300"/>
        </w:trPr>
        <w:tc>
          <w:tcPr>
            <w:tcW w:w="5760" w:type="dxa"/>
            <w:tcBorders>
              <w:top w:val="nil"/>
              <w:left w:val="nil"/>
              <w:bottom w:val="nil"/>
              <w:right w:val="nil"/>
            </w:tcBorders>
            <w:shd w:val="clear" w:color="auto" w:fill="auto"/>
            <w:noWrap/>
            <w:vAlign w:val="bottom"/>
            <w:hideMark/>
          </w:tcPr>
          <w:p w14:paraId="53C8C9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9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F5" w14:textId="77777777" w:rsidR="00A33413" w:rsidRPr="001F1AD2" w:rsidRDefault="005E5BBF">
            <w:pPr>
              <w:contextualSpacing/>
              <w:rPr>
                <w:rFonts w:ascii="Times New Roman" w:eastAsia="Times New Roman" w:hAnsi="Times New Roman" w:cs="Times New Roman"/>
                <w:sz w:val="20"/>
              </w:rPr>
            </w:pPr>
          </w:p>
        </w:tc>
      </w:tr>
      <w:tr w:rsidR="006A30E3" w14:paraId="53C8C9FE" w14:textId="77777777">
        <w:trPr>
          <w:trHeight w:val="300"/>
        </w:trPr>
        <w:tc>
          <w:tcPr>
            <w:tcW w:w="5760" w:type="dxa"/>
            <w:tcBorders>
              <w:top w:val="nil"/>
              <w:left w:val="nil"/>
              <w:bottom w:val="nil"/>
              <w:right w:val="nil"/>
            </w:tcBorders>
            <w:shd w:val="clear" w:color="auto" w:fill="auto"/>
            <w:noWrap/>
            <w:vAlign w:val="bottom"/>
            <w:hideMark/>
          </w:tcPr>
          <w:p w14:paraId="53C8C9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9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9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9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9F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9FD" w14:textId="77777777" w:rsidR="00A33413" w:rsidRPr="001F1AD2" w:rsidRDefault="005E5BBF">
            <w:pPr>
              <w:contextualSpacing/>
              <w:rPr>
                <w:rFonts w:ascii="Times New Roman" w:eastAsia="Times New Roman" w:hAnsi="Times New Roman" w:cs="Times New Roman"/>
                <w:sz w:val="20"/>
              </w:rPr>
            </w:pPr>
          </w:p>
        </w:tc>
      </w:tr>
      <w:tr w:rsidR="006A30E3" w14:paraId="53C8CA06" w14:textId="77777777">
        <w:trPr>
          <w:trHeight w:val="300"/>
        </w:trPr>
        <w:tc>
          <w:tcPr>
            <w:tcW w:w="5760" w:type="dxa"/>
            <w:tcBorders>
              <w:top w:val="nil"/>
              <w:left w:val="nil"/>
              <w:bottom w:val="nil"/>
              <w:right w:val="nil"/>
            </w:tcBorders>
            <w:shd w:val="clear" w:color="auto" w:fill="auto"/>
            <w:noWrap/>
            <w:vAlign w:val="bottom"/>
            <w:hideMark/>
          </w:tcPr>
          <w:p w14:paraId="53C8C9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A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0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05" w14:textId="77777777" w:rsidR="00A33413" w:rsidRPr="001F1AD2" w:rsidRDefault="005E5BBF">
            <w:pPr>
              <w:contextualSpacing/>
              <w:rPr>
                <w:rFonts w:ascii="Times New Roman" w:eastAsia="Times New Roman" w:hAnsi="Times New Roman" w:cs="Times New Roman"/>
                <w:sz w:val="20"/>
              </w:rPr>
            </w:pPr>
          </w:p>
        </w:tc>
      </w:tr>
      <w:tr w:rsidR="006A30E3" w14:paraId="53C8CA0E" w14:textId="77777777">
        <w:trPr>
          <w:trHeight w:val="300"/>
        </w:trPr>
        <w:tc>
          <w:tcPr>
            <w:tcW w:w="5760" w:type="dxa"/>
            <w:tcBorders>
              <w:top w:val="nil"/>
              <w:left w:val="nil"/>
              <w:bottom w:val="nil"/>
              <w:right w:val="nil"/>
            </w:tcBorders>
            <w:shd w:val="clear" w:color="auto" w:fill="auto"/>
            <w:noWrap/>
            <w:vAlign w:val="bottom"/>
            <w:hideMark/>
          </w:tcPr>
          <w:p w14:paraId="53C8CA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A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0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A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0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0D" w14:textId="77777777" w:rsidR="00A33413" w:rsidRPr="001F1AD2" w:rsidRDefault="005E5BBF">
            <w:pPr>
              <w:contextualSpacing/>
              <w:rPr>
                <w:rFonts w:ascii="Times New Roman" w:eastAsia="Times New Roman" w:hAnsi="Times New Roman" w:cs="Times New Roman"/>
                <w:sz w:val="20"/>
              </w:rPr>
            </w:pPr>
          </w:p>
        </w:tc>
      </w:tr>
      <w:tr w:rsidR="006A30E3" w14:paraId="53C8CA16" w14:textId="77777777">
        <w:trPr>
          <w:trHeight w:val="300"/>
        </w:trPr>
        <w:tc>
          <w:tcPr>
            <w:tcW w:w="5760" w:type="dxa"/>
            <w:tcBorders>
              <w:top w:val="nil"/>
              <w:left w:val="nil"/>
              <w:bottom w:val="nil"/>
              <w:right w:val="nil"/>
            </w:tcBorders>
            <w:shd w:val="clear" w:color="auto" w:fill="auto"/>
            <w:noWrap/>
            <w:vAlign w:val="bottom"/>
            <w:hideMark/>
          </w:tcPr>
          <w:p w14:paraId="53C8CA0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A1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A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1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15" w14:textId="77777777" w:rsidR="00A33413" w:rsidRPr="001F1AD2" w:rsidRDefault="005E5BBF">
            <w:pPr>
              <w:contextualSpacing/>
              <w:rPr>
                <w:rFonts w:ascii="Times New Roman" w:eastAsia="Times New Roman" w:hAnsi="Times New Roman" w:cs="Times New Roman"/>
                <w:sz w:val="20"/>
              </w:rPr>
            </w:pPr>
          </w:p>
        </w:tc>
      </w:tr>
      <w:tr w:rsidR="006A30E3" w14:paraId="53C8CA1E" w14:textId="77777777">
        <w:trPr>
          <w:trHeight w:val="300"/>
        </w:trPr>
        <w:tc>
          <w:tcPr>
            <w:tcW w:w="5760" w:type="dxa"/>
            <w:tcBorders>
              <w:top w:val="nil"/>
              <w:left w:val="nil"/>
              <w:bottom w:val="nil"/>
              <w:right w:val="nil"/>
            </w:tcBorders>
            <w:shd w:val="clear" w:color="auto" w:fill="auto"/>
            <w:noWrap/>
            <w:vAlign w:val="bottom"/>
            <w:hideMark/>
          </w:tcPr>
          <w:p w14:paraId="53C8CA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A1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1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1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1D" w14:textId="77777777" w:rsidR="00A33413" w:rsidRPr="001F1AD2" w:rsidRDefault="005E5BBF">
            <w:pPr>
              <w:contextualSpacing/>
              <w:rPr>
                <w:rFonts w:ascii="Times New Roman" w:eastAsia="Times New Roman" w:hAnsi="Times New Roman" w:cs="Times New Roman"/>
                <w:sz w:val="20"/>
              </w:rPr>
            </w:pPr>
          </w:p>
        </w:tc>
      </w:tr>
      <w:tr w:rsidR="006A30E3" w14:paraId="53C8CA26" w14:textId="77777777">
        <w:trPr>
          <w:trHeight w:val="300"/>
        </w:trPr>
        <w:tc>
          <w:tcPr>
            <w:tcW w:w="5760" w:type="dxa"/>
            <w:tcBorders>
              <w:top w:val="nil"/>
              <w:left w:val="nil"/>
              <w:bottom w:val="nil"/>
              <w:right w:val="nil"/>
            </w:tcBorders>
            <w:shd w:val="clear" w:color="auto" w:fill="auto"/>
            <w:noWrap/>
            <w:vAlign w:val="bottom"/>
            <w:hideMark/>
          </w:tcPr>
          <w:p w14:paraId="53C8CA1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A2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2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2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25" w14:textId="77777777" w:rsidR="00A33413" w:rsidRPr="001F1AD2" w:rsidRDefault="005E5BBF">
            <w:pPr>
              <w:contextualSpacing/>
              <w:rPr>
                <w:rFonts w:ascii="Times New Roman" w:eastAsia="Times New Roman" w:hAnsi="Times New Roman" w:cs="Times New Roman"/>
                <w:sz w:val="20"/>
              </w:rPr>
            </w:pPr>
          </w:p>
        </w:tc>
      </w:tr>
      <w:tr w:rsidR="006A30E3" w14:paraId="53C8CA2D" w14:textId="77777777">
        <w:trPr>
          <w:trHeight w:val="300"/>
        </w:trPr>
        <w:tc>
          <w:tcPr>
            <w:tcW w:w="6240" w:type="dxa"/>
            <w:gridSpan w:val="2"/>
            <w:tcBorders>
              <w:top w:val="nil"/>
              <w:left w:val="nil"/>
              <w:bottom w:val="nil"/>
              <w:right w:val="nil"/>
            </w:tcBorders>
            <w:shd w:val="clear" w:color="auto" w:fill="auto"/>
            <w:noWrap/>
            <w:vAlign w:val="bottom"/>
            <w:hideMark/>
          </w:tcPr>
          <w:p w14:paraId="53C8CA2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A2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2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A2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2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2C" w14:textId="77777777" w:rsidR="00A33413" w:rsidRPr="001F1AD2" w:rsidRDefault="005E5BBF">
            <w:pPr>
              <w:contextualSpacing/>
              <w:rPr>
                <w:rFonts w:ascii="Times New Roman" w:eastAsia="Times New Roman" w:hAnsi="Times New Roman" w:cs="Times New Roman"/>
                <w:sz w:val="20"/>
              </w:rPr>
            </w:pPr>
          </w:p>
        </w:tc>
      </w:tr>
      <w:tr w:rsidR="006A30E3" w14:paraId="53C8CA35" w14:textId="77777777">
        <w:trPr>
          <w:trHeight w:val="300"/>
        </w:trPr>
        <w:tc>
          <w:tcPr>
            <w:tcW w:w="5760" w:type="dxa"/>
            <w:tcBorders>
              <w:top w:val="nil"/>
              <w:left w:val="nil"/>
              <w:bottom w:val="nil"/>
              <w:right w:val="nil"/>
            </w:tcBorders>
            <w:shd w:val="clear" w:color="auto" w:fill="auto"/>
            <w:noWrap/>
            <w:vAlign w:val="bottom"/>
            <w:hideMark/>
          </w:tcPr>
          <w:p w14:paraId="53C8CA2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2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3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3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3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3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34" w14:textId="77777777" w:rsidR="00A33413" w:rsidRPr="001F1AD2" w:rsidRDefault="005E5BBF">
            <w:pPr>
              <w:contextualSpacing/>
              <w:rPr>
                <w:rFonts w:ascii="Times New Roman" w:eastAsia="Times New Roman" w:hAnsi="Times New Roman" w:cs="Times New Roman"/>
                <w:sz w:val="20"/>
              </w:rPr>
            </w:pPr>
          </w:p>
        </w:tc>
      </w:tr>
      <w:tr w:rsidR="006A30E3" w14:paraId="53C8CA39" w14:textId="77777777">
        <w:trPr>
          <w:trHeight w:val="300"/>
        </w:trPr>
        <w:tc>
          <w:tcPr>
            <w:tcW w:w="5760" w:type="dxa"/>
            <w:tcBorders>
              <w:top w:val="nil"/>
              <w:left w:val="nil"/>
              <w:bottom w:val="nil"/>
              <w:right w:val="nil"/>
            </w:tcBorders>
            <w:shd w:val="clear" w:color="auto" w:fill="auto"/>
            <w:noWrap/>
            <w:vAlign w:val="bottom"/>
            <w:hideMark/>
          </w:tcPr>
          <w:p w14:paraId="53C8CA36"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A3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 xml:space="preserve">Άρθρο 186 ως έχει   ΔΕΚΤΟ ΚΑΤΑ </w:t>
            </w:r>
            <w:r w:rsidRPr="001F1AD2">
              <w:rPr>
                <w:rFonts w:ascii="Calibri" w:eastAsia="Times New Roman" w:hAnsi="Calibri" w:cs="Times New Roman"/>
                <w:color w:val="000000"/>
                <w:sz w:val="22"/>
                <w:szCs w:val="22"/>
              </w:rPr>
              <w:t>ΠΛΕΙΟΨΗΦΙΑ</w:t>
            </w:r>
          </w:p>
        </w:tc>
        <w:tc>
          <w:tcPr>
            <w:tcW w:w="960" w:type="dxa"/>
            <w:tcBorders>
              <w:top w:val="nil"/>
              <w:left w:val="nil"/>
              <w:bottom w:val="nil"/>
              <w:right w:val="nil"/>
            </w:tcBorders>
            <w:shd w:val="clear" w:color="auto" w:fill="auto"/>
            <w:noWrap/>
            <w:vAlign w:val="bottom"/>
            <w:hideMark/>
          </w:tcPr>
          <w:p w14:paraId="53C8CA38" w14:textId="77777777" w:rsidR="00A33413" w:rsidRPr="001F1AD2" w:rsidRDefault="005E5BBF">
            <w:pPr>
              <w:contextualSpacing/>
              <w:rPr>
                <w:rFonts w:ascii="Calibri" w:eastAsia="Times New Roman" w:hAnsi="Calibri" w:cs="Times New Roman"/>
                <w:color w:val="000000"/>
                <w:sz w:val="22"/>
                <w:szCs w:val="22"/>
              </w:rPr>
            </w:pPr>
          </w:p>
        </w:tc>
      </w:tr>
      <w:tr w:rsidR="006A30E3" w14:paraId="53C8CA41" w14:textId="77777777">
        <w:trPr>
          <w:trHeight w:val="300"/>
        </w:trPr>
        <w:tc>
          <w:tcPr>
            <w:tcW w:w="5760" w:type="dxa"/>
            <w:tcBorders>
              <w:top w:val="nil"/>
              <w:left w:val="nil"/>
              <w:bottom w:val="nil"/>
              <w:right w:val="nil"/>
            </w:tcBorders>
            <w:shd w:val="clear" w:color="auto" w:fill="auto"/>
            <w:noWrap/>
            <w:vAlign w:val="bottom"/>
            <w:hideMark/>
          </w:tcPr>
          <w:p w14:paraId="53C8CA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A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40" w14:textId="77777777" w:rsidR="00A33413" w:rsidRPr="001F1AD2" w:rsidRDefault="005E5BBF">
            <w:pPr>
              <w:contextualSpacing/>
              <w:rPr>
                <w:rFonts w:ascii="Times New Roman" w:eastAsia="Times New Roman" w:hAnsi="Times New Roman" w:cs="Times New Roman"/>
                <w:sz w:val="20"/>
              </w:rPr>
            </w:pPr>
          </w:p>
        </w:tc>
      </w:tr>
      <w:tr w:rsidR="006A30E3" w14:paraId="53C8CA49" w14:textId="77777777">
        <w:trPr>
          <w:trHeight w:val="300"/>
        </w:trPr>
        <w:tc>
          <w:tcPr>
            <w:tcW w:w="5760" w:type="dxa"/>
            <w:tcBorders>
              <w:top w:val="nil"/>
              <w:left w:val="nil"/>
              <w:bottom w:val="nil"/>
              <w:right w:val="nil"/>
            </w:tcBorders>
            <w:shd w:val="clear" w:color="auto" w:fill="auto"/>
            <w:noWrap/>
            <w:vAlign w:val="bottom"/>
            <w:hideMark/>
          </w:tcPr>
          <w:p w14:paraId="53C8CA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A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4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48" w14:textId="77777777" w:rsidR="00A33413" w:rsidRPr="001F1AD2" w:rsidRDefault="005E5BBF">
            <w:pPr>
              <w:contextualSpacing/>
              <w:rPr>
                <w:rFonts w:ascii="Times New Roman" w:eastAsia="Times New Roman" w:hAnsi="Times New Roman" w:cs="Times New Roman"/>
                <w:sz w:val="20"/>
              </w:rPr>
            </w:pPr>
          </w:p>
        </w:tc>
      </w:tr>
      <w:tr w:rsidR="006A30E3" w14:paraId="53C8CA51" w14:textId="77777777">
        <w:trPr>
          <w:trHeight w:val="300"/>
        </w:trPr>
        <w:tc>
          <w:tcPr>
            <w:tcW w:w="5760" w:type="dxa"/>
            <w:tcBorders>
              <w:top w:val="nil"/>
              <w:left w:val="nil"/>
              <w:bottom w:val="nil"/>
              <w:right w:val="nil"/>
            </w:tcBorders>
            <w:shd w:val="clear" w:color="auto" w:fill="auto"/>
            <w:noWrap/>
            <w:vAlign w:val="bottom"/>
            <w:hideMark/>
          </w:tcPr>
          <w:p w14:paraId="53C8CA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A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4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50" w14:textId="77777777" w:rsidR="00A33413" w:rsidRPr="001F1AD2" w:rsidRDefault="005E5BBF">
            <w:pPr>
              <w:contextualSpacing/>
              <w:rPr>
                <w:rFonts w:ascii="Times New Roman" w:eastAsia="Times New Roman" w:hAnsi="Times New Roman" w:cs="Times New Roman"/>
                <w:sz w:val="20"/>
              </w:rPr>
            </w:pPr>
          </w:p>
        </w:tc>
      </w:tr>
      <w:tr w:rsidR="006A30E3" w14:paraId="53C8CA59" w14:textId="77777777">
        <w:trPr>
          <w:trHeight w:val="300"/>
        </w:trPr>
        <w:tc>
          <w:tcPr>
            <w:tcW w:w="5760" w:type="dxa"/>
            <w:tcBorders>
              <w:top w:val="nil"/>
              <w:left w:val="nil"/>
              <w:bottom w:val="nil"/>
              <w:right w:val="nil"/>
            </w:tcBorders>
            <w:shd w:val="clear" w:color="auto" w:fill="auto"/>
            <w:noWrap/>
            <w:vAlign w:val="bottom"/>
            <w:hideMark/>
          </w:tcPr>
          <w:p w14:paraId="53C8CA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A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5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5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A5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5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58" w14:textId="77777777" w:rsidR="00A33413" w:rsidRPr="001F1AD2" w:rsidRDefault="005E5BBF">
            <w:pPr>
              <w:contextualSpacing/>
              <w:rPr>
                <w:rFonts w:ascii="Times New Roman" w:eastAsia="Times New Roman" w:hAnsi="Times New Roman" w:cs="Times New Roman"/>
                <w:sz w:val="20"/>
              </w:rPr>
            </w:pPr>
          </w:p>
        </w:tc>
      </w:tr>
      <w:tr w:rsidR="006A30E3" w14:paraId="53C8CA61" w14:textId="77777777">
        <w:trPr>
          <w:trHeight w:val="300"/>
        </w:trPr>
        <w:tc>
          <w:tcPr>
            <w:tcW w:w="5760" w:type="dxa"/>
            <w:tcBorders>
              <w:top w:val="nil"/>
              <w:left w:val="nil"/>
              <w:bottom w:val="nil"/>
              <w:right w:val="nil"/>
            </w:tcBorders>
            <w:shd w:val="clear" w:color="auto" w:fill="auto"/>
            <w:noWrap/>
            <w:vAlign w:val="bottom"/>
            <w:hideMark/>
          </w:tcPr>
          <w:p w14:paraId="53C8CA5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A5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5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A5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5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60" w14:textId="77777777" w:rsidR="00A33413" w:rsidRPr="001F1AD2" w:rsidRDefault="005E5BBF">
            <w:pPr>
              <w:contextualSpacing/>
              <w:rPr>
                <w:rFonts w:ascii="Times New Roman" w:eastAsia="Times New Roman" w:hAnsi="Times New Roman" w:cs="Times New Roman"/>
                <w:sz w:val="20"/>
              </w:rPr>
            </w:pPr>
          </w:p>
        </w:tc>
      </w:tr>
      <w:tr w:rsidR="006A30E3" w14:paraId="53C8CA69" w14:textId="77777777">
        <w:trPr>
          <w:trHeight w:val="300"/>
        </w:trPr>
        <w:tc>
          <w:tcPr>
            <w:tcW w:w="5760" w:type="dxa"/>
            <w:tcBorders>
              <w:top w:val="nil"/>
              <w:left w:val="nil"/>
              <w:bottom w:val="nil"/>
              <w:right w:val="nil"/>
            </w:tcBorders>
            <w:shd w:val="clear" w:color="auto" w:fill="auto"/>
            <w:noWrap/>
            <w:vAlign w:val="bottom"/>
            <w:hideMark/>
          </w:tcPr>
          <w:p w14:paraId="53C8CA6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A6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6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6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6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6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68" w14:textId="77777777" w:rsidR="00A33413" w:rsidRPr="001F1AD2" w:rsidRDefault="005E5BBF">
            <w:pPr>
              <w:contextualSpacing/>
              <w:rPr>
                <w:rFonts w:ascii="Times New Roman" w:eastAsia="Times New Roman" w:hAnsi="Times New Roman" w:cs="Times New Roman"/>
                <w:sz w:val="20"/>
              </w:rPr>
            </w:pPr>
          </w:p>
        </w:tc>
      </w:tr>
      <w:tr w:rsidR="006A30E3" w14:paraId="53C8CA71" w14:textId="77777777">
        <w:trPr>
          <w:trHeight w:val="300"/>
        </w:trPr>
        <w:tc>
          <w:tcPr>
            <w:tcW w:w="5760" w:type="dxa"/>
            <w:tcBorders>
              <w:top w:val="nil"/>
              <w:left w:val="nil"/>
              <w:bottom w:val="nil"/>
              <w:right w:val="nil"/>
            </w:tcBorders>
            <w:shd w:val="clear" w:color="auto" w:fill="auto"/>
            <w:noWrap/>
            <w:vAlign w:val="bottom"/>
            <w:hideMark/>
          </w:tcPr>
          <w:p w14:paraId="53C8CA6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A6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6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6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6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6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70" w14:textId="77777777" w:rsidR="00A33413" w:rsidRPr="001F1AD2" w:rsidRDefault="005E5BBF">
            <w:pPr>
              <w:contextualSpacing/>
              <w:rPr>
                <w:rFonts w:ascii="Times New Roman" w:eastAsia="Times New Roman" w:hAnsi="Times New Roman" w:cs="Times New Roman"/>
                <w:sz w:val="20"/>
              </w:rPr>
            </w:pPr>
          </w:p>
        </w:tc>
      </w:tr>
      <w:tr w:rsidR="006A30E3" w14:paraId="53C8CA78" w14:textId="77777777">
        <w:trPr>
          <w:trHeight w:val="300"/>
        </w:trPr>
        <w:tc>
          <w:tcPr>
            <w:tcW w:w="6240" w:type="dxa"/>
            <w:gridSpan w:val="2"/>
            <w:tcBorders>
              <w:top w:val="nil"/>
              <w:left w:val="nil"/>
              <w:bottom w:val="nil"/>
              <w:right w:val="nil"/>
            </w:tcBorders>
            <w:shd w:val="clear" w:color="auto" w:fill="auto"/>
            <w:noWrap/>
            <w:vAlign w:val="bottom"/>
            <w:hideMark/>
          </w:tcPr>
          <w:p w14:paraId="53C8CA7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A7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A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7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77" w14:textId="77777777" w:rsidR="00A33413" w:rsidRPr="001F1AD2" w:rsidRDefault="005E5BBF">
            <w:pPr>
              <w:contextualSpacing/>
              <w:rPr>
                <w:rFonts w:ascii="Times New Roman" w:eastAsia="Times New Roman" w:hAnsi="Times New Roman" w:cs="Times New Roman"/>
                <w:sz w:val="20"/>
              </w:rPr>
            </w:pPr>
          </w:p>
        </w:tc>
      </w:tr>
      <w:tr w:rsidR="006A30E3" w14:paraId="53C8CA80" w14:textId="77777777">
        <w:trPr>
          <w:trHeight w:val="300"/>
        </w:trPr>
        <w:tc>
          <w:tcPr>
            <w:tcW w:w="5760" w:type="dxa"/>
            <w:tcBorders>
              <w:top w:val="nil"/>
              <w:left w:val="nil"/>
              <w:bottom w:val="nil"/>
              <w:right w:val="nil"/>
            </w:tcBorders>
            <w:shd w:val="clear" w:color="auto" w:fill="auto"/>
            <w:noWrap/>
            <w:vAlign w:val="bottom"/>
            <w:hideMark/>
          </w:tcPr>
          <w:p w14:paraId="53C8CA7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7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7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7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7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7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7F" w14:textId="77777777" w:rsidR="00A33413" w:rsidRPr="001F1AD2" w:rsidRDefault="005E5BBF">
            <w:pPr>
              <w:contextualSpacing/>
              <w:rPr>
                <w:rFonts w:ascii="Times New Roman" w:eastAsia="Times New Roman" w:hAnsi="Times New Roman" w:cs="Times New Roman"/>
                <w:sz w:val="20"/>
              </w:rPr>
            </w:pPr>
          </w:p>
        </w:tc>
      </w:tr>
      <w:tr w:rsidR="006A30E3" w14:paraId="53C8CA83" w14:textId="77777777">
        <w:trPr>
          <w:trHeight w:val="300"/>
        </w:trPr>
        <w:tc>
          <w:tcPr>
            <w:tcW w:w="5760" w:type="dxa"/>
            <w:tcBorders>
              <w:top w:val="nil"/>
              <w:left w:val="nil"/>
              <w:bottom w:val="nil"/>
              <w:right w:val="nil"/>
            </w:tcBorders>
            <w:shd w:val="clear" w:color="auto" w:fill="auto"/>
            <w:noWrap/>
            <w:vAlign w:val="bottom"/>
            <w:hideMark/>
          </w:tcPr>
          <w:p w14:paraId="53C8CA81"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A8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187  όπως τροποποιήθηκε   ΔΕΚΤΟ ΚΑΤΑ ΠΛΕΙΟΨΗΦΙΑ</w:t>
            </w:r>
          </w:p>
        </w:tc>
      </w:tr>
      <w:tr w:rsidR="006A30E3" w14:paraId="53C8CA8B" w14:textId="77777777">
        <w:trPr>
          <w:trHeight w:val="300"/>
        </w:trPr>
        <w:tc>
          <w:tcPr>
            <w:tcW w:w="5760" w:type="dxa"/>
            <w:tcBorders>
              <w:top w:val="nil"/>
              <w:left w:val="nil"/>
              <w:bottom w:val="nil"/>
              <w:right w:val="nil"/>
            </w:tcBorders>
            <w:shd w:val="clear" w:color="auto" w:fill="auto"/>
            <w:noWrap/>
            <w:vAlign w:val="bottom"/>
            <w:hideMark/>
          </w:tcPr>
          <w:p w14:paraId="53C8CA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A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8A" w14:textId="77777777" w:rsidR="00A33413" w:rsidRPr="001F1AD2" w:rsidRDefault="005E5BBF">
            <w:pPr>
              <w:contextualSpacing/>
              <w:rPr>
                <w:rFonts w:ascii="Times New Roman" w:eastAsia="Times New Roman" w:hAnsi="Times New Roman" w:cs="Times New Roman"/>
                <w:sz w:val="20"/>
              </w:rPr>
            </w:pPr>
          </w:p>
        </w:tc>
      </w:tr>
      <w:tr w:rsidR="006A30E3" w14:paraId="53C8CA93" w14:textId="77777777">
        <w:trPr>
          <w:trHeight w:val="300"/>
        </w:trPr>
        <w:tc>
          <w:tcPr>
            <w:tcW w:w="5760" w:type="dxa"/>
            <w:tcBorders>
              <w:top w:val="nil"/>
              <w:left w:val="nil"/>
              <w:bottom w:val="nil"/>
              <w:right w:val="nil"/>
            </w:tcBorders>
            <w:shd w:val="clear" w:color="auto" w:fill="auto"/>
            <w:noWrap/>
            <w:vAlign w:val="bottom"/>
            <w:hideMark/>
          </w:tcPr>
          <w:p w14:paraId="53C8CA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A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9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92" w14:textId="77777777" w:rsidR="00A33413" w:rsidRPr="001F1AD2" w:rsidRDefault="005E5BBF">
            <w:pPr>
              <w:contextualSpacing/>
              <w:rPr>
                <w:rFonts w:ascii="Times New Roman" w:eastAsia="Times New Roman" w:hAnsi="Times New Roman" w:cs="Times New Roman"/>
                <w:sz w:val="20"/>
              </w:rPr>
            </w:pPr>
          </w:p>
        </w:tc>
      </w:tr>
      <w:tr w:rsidR="006A30E3" w14:paraId="53C8CA9B" w14:textId="77777777">
        <w:trPr>
          <w:trHeight w:val="300"/>
        </w:trPr>
        <w:tc>
          <w:tcPr>
            <w:tcW w:w="5760" w:type="dxa"/>
            <w:tcBorders>
              <w:top w:val="nil"/>
              <w:left w:val="nil"/>
              <w:bottom w:val="nil"/>
              <w:right w:val="nil"/>
            </w:tcBorders>
            <w:shd w:val="clear" w:color="auto" w:fill="auto"/>
            <w:noWrap/>
            <w:vAlign w:val="bottom"/>
            <w:hideMark/>
          </w:tcPr>
          <w:p w14:paraId="53C8CA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A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9A" w14:textId="77777777" w:rsidR="00A33413" w:rsidRPr="001F1AD2" w:rsidRDefault="005E5BBF">
            <w:pPr>
              <w:contextualSpacing/>
              <w:rPr>
                <w:rFonts w:ascii="Times New Roman" w:eastAsia="Times New Roman" w:hAnsi="Times New Roman" w:cs="Times New Roman"/>
                <w:sz w:val="20"/>
              </w:rPr>
            </w:pPr>
          </w:p>
        </w:tc>
      </w:tr>
      <w:tr w:rsidR="006A30E3" w14:paraId="53C8CAA3" w14:textId="77777777">
        <w:trPr>
          <w:trHeight w:val="300"/>
        </w:trPr>
        <w:tc>
          <w:tcPr>
            <w:tcW w:w="5760" w:type="dxa"/>
            <w:tcBorders>
              <w:top w:val="nil"/>
              <w:left w:val="nil"/>
              <w:bottom w:val="nil"/>
              <w:right w:val="nil"/>
            </w:tcBorders>
            <w:shd w:val="clear" w:color="auto" w:fill="auto"/>
            <w:noWrap/>
            <w:vAlign w:val="bottom"/>
            <w:hideMark/>
          </w:tcPr>
          <w:p w14:paraId="53C8CA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A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9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9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AA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A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A2" w14:textId="77777777" w:rsidR="00A33413" w:rsidRPr="001F1AD2" w:rsidRDefault="005E5BBF">
            <w:pPr>
              <w:contextualSpacing/>
              <w:rPr>
                <w:rFonts w:ascii="Times New Roman" w:eastAsia="Times New Roman" w:hAnsi="Times New Roman" w:cs="Times New Roman"/>
                <w:sz w:val="20"/>
              </w:rPr>
            </w:pPr>
          </w:p>
        </w:tc>
      </w:tr>
      <w:tr w:rsidR="006A30E3" w14:paraId="53C8CAAB" w14:textId="77777777">
        <w:trPr>
          <w:trHeight w:val="300"/>
        </w:trPr>
        <w:tc>
          <w:tcPr>
            <w:tcW w:w="5760" w:type="dxa"/>
            <w:tcBorders>
              <w:top w:val="nil"/>
              <w:left w:val="nil"/>
              <w:bottom w:val="nil"/>
              <w:right w:val="nil"/>
            </w:tcBorders>
            <w:shd w:val="clear" w:color="auto" w:fill="auto"/>
            <w:noWrap/>
            <w:vAlign w:val="bottom"/>
            <w:hideMark/>
          </w:tcPr>
          <w:p w14:paraId="53C8CAA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AA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A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AA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A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AA" w14:textId="77777777" w:rsidR="00A33413" w:rsidRPr="001F1AD2" w:rsidRDefault="005E5BBF">
            <w:pPr>
              <w:contextualSpacing/>
              <w:rPr>
                <w:rFonts w:ascii="Times New Roman" w:eastAsia="Times New Roman" w:hAnsi="Times New Roman" w:cs="Times New Roman"/>
                <w:sz w:val="20"/>
              </w:rPr>
            </w:pPr>
          </w:p>
        </w:tc>
      </w:tr>
      <w:tr w:rsidR="006A30E3" w14:paraId="53C8CAB3" w14:textId="77777777">
        <w:trPr>
          <w:trHeight w:val="300"/>
        </w:trPr>
        <w:tc>
          <w:tcPr>
            <w:tcW w:w="5760" w:type="dxa"/>
            <w:tcBorders>
              <w:top w:val="nil"/>
              <w:left w:val="nil"/>
              <w:bottom w:val="nil"/>
              <w:right w:val="nil"/>
            </w:tcBorders>
            <w:shd w:val="clear" w:color="auto" w:fill="auto"/>
            <w:noWrap/>
            <w:vAlign w:val="bottom"/>
            <w:hideMark/>
          </w:tcPr>
          <w:p w14:paraId="53C8CA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AA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A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B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B2" w14:textId="77777777" w:rsidR="00A33413" w:rsidRPr="001F1AD2" w:rsidRDefault="005E5BBF">
            <w:pPr>
              <w:contextualSpacing/>
              <w:rPr>
                <w:rFonts w:ascii="Times New Roman" w:eastAsia="Times New Roman" w:hAnsi="Times New Roman" w:cs="Times New Roman"/>
                <w:sz w:val="20"/>
              </w:rPr>
            </w:pPr>
          </w:p>
        </w:tc>
      </w:tr>
      <w:tr w:rsidR="006A30E3" w14:paraId="53C8CABB" w14:textId="77777777">
        <w:trPr>
          <w:trHeight w:val="300"/>
        </w:trPr>
        <w:tc>
          <w:tcPr>
            <w:tcW w:w="5760" w:type="dxa"/>
            <w:tcBorders>
              <w:top w:val="nil"/>
              <w:left w:val="nil"/>
              <w:bottom w:val="nil"/>
              <w:right w:val="nil"/>
            </w:tcBorders>
            <w:shd w:val="clear" w:color="auto" w:fill="auto"/>
            <w:noWrap/>
            <w:vAlign w:val="bottom"/>
            <w:hideMark/>
          </w:tcPr>
          <w:p w14:paraId="53C8CAB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AB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B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B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BA" w14:textId="77777777" w:rsidR="00A33413" w:rsidRPr="001F1AD2" w:rsidRDefault="005E5BBF">
            <w:pPr>
              <w:contextualSpacing/>
              <w:rPr>
                <w:rFonts w:ascii="Times New Roman" w:eastAsia="Times New Roman" w:hAnsi="Times New Roman" w:cs="Times New Roman"/>
                <w:sz w:val="20"/>
              </w:rPr>
            </w:pPr>
          </w:p>
        </w:tc>
      </w:tr>
      <w:tr w:rsidR="006A30E3" w14:paraId="53C8CAC2" w14:textId="77777777">
        <w:trPr>
          <w:trHeight w:val="300"/>
        </w:trPr>
        <w:tc>
          <w:tcPr>
            <w:tcW w:w="6240" w:type="dxa"/>
            <w:gridSpan w:val="2"/>
            <w:tcBorders>
              <w:top w:val="nil"/>
              <w:left w:val="nil"/>
              <w:bottom w:val="nil"/>
              <w:right w:val="nil"/>
            </w:tcBorders>
            <w:shd w:val="clear" w:color="auto" w:fill="auto"/>
            <w:noWrap/>
            <w:vAlign w:val="bottom"/>
            <w:hideMark/>
          </w:tcPr>
          <w:p w14:paraId="53C8CAB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AB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B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AB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C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C1" w14:textId="77777777" w:rsidR="00A33413" w:rsidRPr="001F1AD2" w:rsidRDefault="005E5BBF">
            <w:pPr>
              <w:contextualSpacing/>
              <w:rPr>
                <w:rFonts w:ascii="Times New Roman" w:eastAsia="Times New Roman" w:hAnsi="Times New Roman" w:cs="Times New Roman"/>
                <w:sz w:val="20"/>
              </w:rPr>
            </w:pPr>
          </w:p>
        </w:tc>
      </w:tr>
      <w:tr w:rsidR="006A30E3" w14:paraId="53C8CACA" w14:textId="77777777">
        <w:trPr>
          <w:trHeight w:val="300"/>
        </w:trPr>
        <w:tc>
          <w:tcPr>
            <w:tcW w:w="5760" w:type="dxa"/>
            <w:tcBorders>
              <w:top w:val="nil"/>
              <w:left w:val="nil"/>
              <w:bottom w:val="nil"/>
              <w:right w:val="nil"/>
            </w:tcBorders>
            <w:shd w:val="clear" w:color="auto" w:fill="auto"/>
            <w:noWrap/>
            <w:vAlign w:val="bottom"/>
            <w:hideMark/>
          </w:tcPr>
          <w:p w14:paraId="53C8CAC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C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C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C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C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C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C9" w14:textId="77777777" w:rsidR="00A33413" w:rsidRPr="001F1AD2" w:rsidRDefault="005E5BBF">
            <w:pPr>
              <w:contextualSpacing/>
              <w:rPr>
                <w:rFonts w:ascii="Times New Roman" w:eastAsia="Times New Roman" w:hAnsi="Times New Roman" w:cs="Times New Roman"/>
                <w:sz w:val="20"/>
              </w:rPr>
            </w:pPr>
          </w:p>
        </w:tc>
      </w:tr>
      <w:tr w:rsidR="006A30E3" w14:paraId="53C8CACE" w14:textId="77777777">
        <w:trPr>
          <w:trHeight w:val="300"/>
        </w:trPr>
        <w:tc>
          <w:tcPr>
            <w:tcW w:w="5760" w:type="dxa"/>
            <w:tcBorders>
              <w:top w:val="nil"/>
              <w:left w:val="nil"/>
              <w:bottom w:val="nil"/>
              <w:right w:val="nil"/>
            </w:tcBorders>
            <w:shd w:val="clear" w:color="auto" w:fill="auto"/>
            <w:noWrap/>
            <w:vAlign w:val="bottom"/>
            <w:hideMark/>
          </w:tcPr>
          <w:p w14:paraId="53C8CAC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AC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188 ως έχει   ΔΕΚΤΟ ΚΑΤΑ ΠΛΕΙΟΨΗΦΙΑ</w:t>
            </w:r>
          </w:p>
        </w:tc>
        <w:tc>
          <w:tcPr>
            <w:tcW w:w="960" w:type="dxa"/>
            <w:tcBorders>
              <w:top w:val="nil"/>
              <w:left w:val="nil"/>
              <w:bottom w:val="nil"/>
              <w:right w:val="nil"/>
            </w:tcBorders>
            <w:shd w:val="clear" w:color="auto" w:fill="auto"/>
            <w:noWrap/>
            <w:vAlign w:val="bottom"/>
            <w:hideMark/>
          </w:tcPr>
          <w:p w14:paraId="53C8CACD" w14:textId="77777777" w:rsidR="00A33413" w:rsidRPr="001F1AD2" w:rsidRDefault="005E5BBF">
            <w:pPr>
              <w:contextualSpacing/>
              <w:rPr>
                <w:rFonts w:ascii="Calibri" w:eastAsia="Times New Roman" w:hAnsi="Calibri" w:cs="Times New Roman"/>
                <w:color w:val="000000"/>
                <w:sz w:val="22"/>
                <w:szCs w:val="22"/>
              </w:rPr>
            </w:pPr>
          </w:p>
        </w:tc>
      </w:tr>
      <w:tr w:rsidR="006A30E3" w14:paraId="53C8CAD6" w14:textId="77777777">
        <w:trPr>
          <w:trHeight w:val="300"/>
        </w:trPr>
        <w:tc>
          <w:tcPr>
            <w:tcW w:w="5760" w:type="dxa"/>
            <w:tcBorders>
              <w:top w:val="nil"/>
              <w:left w:val="nil"/>
              <w:bottom w:val="nil"/>
              <w:right w:val="nil"/>
            </w:tcBorders>
            <w:shd w:val="clear" w:color="auto" w:fill="auto"/>
            <w:noWrap/>
            <w:vAlign w:val="bottom"/>
            <w:hideMark/>
          </w:tcPr>
          <w:p w14:paraId="53C8CA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A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D5" w14:textId="77777777" w:rsidR="00A33413" w:rsidRPr="001F1AD2" w:rsidRDefault="005E5BBF">
            <w:pPr>
              <w:contextualSpacing/>
              <w:rPr>
                <w:rFonts w:ascii="Times New Roman" w:eastAsia="Times New Roman" w:hAnsi="Times New Roman" w:cs="Times New Roman"/>
                <w:sz w:val="20"/>
              </w:rPr>
            </w:pPr>
          </w:p>
        </w:tc>
      </w:tr>
      <w:tr w:rsidR="006A30E3" w14:paraId="53C8CADE" w14:textId="77777777">
        <w:trPr>
          <w:trHeight w:val="300"/>
        </w:trPr>
        <w:tc>
          <w:tcPr>
            <w:tcW w:w="5760" w:type="dxa"/>
            <w:tcBorders>
              <w:top w:val="nil"/>
              <w:left w:val="nil"/>
              <w:bottom w:val="nil"/>
              <w:right w:val="nil"/>
            </w:tcBorders>
            <w:shd w:val="clear" w:color="auto" w:fill="auto"/>
            <w:noWrap/>
            <w:vAlign w:val="bottom"/>
            <w:hideMark/>
          </w:tcPr>
          <w:p w14:paraId="53C8CA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A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DD" w14:textId="77777777" w:rsidR="00A33413" w:rsidRPr="001F1AD2" w:rsidRDefault="005E5BBF">
            <w:pPr>
              <w:contextualSpacing/>
              <w:rPr>
                <w:rFonts w:ascii="Times New Roman" w:eastAsia="Times New Roman" w:hAnsi="Times New Roman" w:cs="Times New Roman"/>
                <w:sz w:val="20"/>
              </w:rPr>
            </w:pPr>
          </w:p>
        </w:tc>
      </w:tr>
      <w:tr w:rsidR="006A30E3" w14:paraId="53C8CAE6" w14:textId="77777777">
        <w:trPr>
          <w:trHeight w:val="300"/>
        </w:trPr>
        <w:tc>
          <w:tcPr>
            <w:tcW w:w="5760" w:type="dxa"/>
            <w:tcBorders>
              <w:top w:val="nil"/>
              <w:left w:val="nil"/>
              <w:bottom w:val="nil"/>
              <w:right w:val="nil"/>
            </w:tcBorders>
            <w:shd w:val="clear" w:color="auto" w:fill="auto"/>
            <w:noWrap/>
            <w:vAlign w:val="bottom"/>
            <w:hideMark/>
          </w:tcPr>
          <w:p w14:paraId="53C8CA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A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E5" w14:textId="77777777" w:rsidR="00A33413" w:rsidRPr="001F1AD2" w:rsidRDefault="005E5BBF">
            <w:pPr>
              <w:contextualSpacing/>
              <w:rPr>
                <w:rFonts w:ascii="Times New Roman" w:eastAsia="Times New Roman" w:hAnsi="Times New Roman" w:cs="Times New Roman"/>
                <w:sz w:val="20"/>
              </w:rPr>
            </w:pPr>
          </w:p>
        </w:tc>
      </w:tr>
      <w:tr w:rsidR="006A30E3" w14:paraId="53C8CAEE" w14:textId="77777777">
        <w:trPr>
          <w:trHeight w:val="300"/>
        </w:trPr>
        <w:tc>
          <w:tcPr>
            <w:tcW w:w="5760" w:type="dxa"/>
            <w:tcBorders>
              <w:top w:val="nil"/>
              <w:left w:val="nil"/>
              <w:bottom w:val="nil"/>
              <w:right w:val="nil"/>
            </w:tcBorders>
            <w:shd w:val="clear" w:color="auto" w:fill="auto"/>
            <w:noWrap/>
            <w:vAlign w:val="bottom"/>
            <w:hideMark/>
          </w:tcPr>
          <w:p w14:paraId="53C8CA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A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E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E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AE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E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ED" w14:textId="77777777" w:rsidR="00A33413" w:rsidRPr="001F1AD2" w:rsidRDefault="005E5BBF">
            <w:pPr>
              <w:contextualSpacing/>
              <w:rPr>
                <w:rFonts w:ascii="Times New Roman" w:eastAsia="Times New Roman" w:hAnsi="Times New Roman" w:cs="Times New Roman"/>
                <w:sz w:val="20"/>
              </w:rPr>
            </w:pPr>
          </w:p>
        </w:tc>
      </w:tr>
      <w:tr w:rsidR="006A30E3" w14:paraId="53C8CAF6" w14:textId="77777777">
        <w:trPr>
          <w:trHeight w:val="300"/>
        </w:trPr>
        <w:tc>
          <w:tcPr>
            <w:tcW w:w="5760" w:type="dxa"/>
            <w:tcBorders>
              <w:top w:val="nil"/>
              <w:left w:val="nil"/>
              <w:bottom w:val="nil"/>
              <w:right w:val="nil"/>
            </w:tcBorders>
            <w:shd w:val="clear" w:color="auto" w:fill="auto"/>
            <w:noWrap/>
            <w:vAlign w:val="bottom"/>
            <w:hideMark/>
          </w:tcPr>
          <w:p w14:paraId="53C8CAE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AF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F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AF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F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F5" w14:textId="77777777" w:rsidR="00A33413" w:rsidRPr="001F1AD2" w:rsidRDefault="005E5BBF">
            <w:pPr>
              <w:contextualSpacing/>
              <w:rPr>
                <w:rFonts w:ascii="Times New Roman" w:eastAsia="Times New Roman" w:hAnsi="Times New Roman" w:cs="Times New Roman"/>
                <w:sz w:val="20"/>
              </w:rPr>
            </w:pPr>
          </w:p>
        </w:tc>
      </w:tr>
      <w:tr w:rsidR="006A30E3" w14:paraId="53C8CAFE" w14:textId="77777777">
        <w:trPr>
          <w:trHeight w:val="300"/>
        </w:trPr>
        <w:tc>
          <w:tcPr>
            <w:tcW w:w="5760" w:type="dxa"/>
            <w:tcBorders>
              <w:top w:val="nil"/>
              <w:left w:val="nil"/>
              <w:bottom w:val="nil"/>
              <w:right w:val="nil"/>
            </w:tcBorders>
            <w:shd w:val="clear" w:color="auto" w:fill="auto"/>
            <w:noWrap/>
            <w:vAlign w:val="bottom"/>
            <w:hideMark/>
          </w:tcPr>
          <w:p w14:paraId="53C8CA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AF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F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A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A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AF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AFD" w14:textId="77777777" w:rsidR="00A33413" w:rsidRPr="001F1AD2" w:rsidRDefault="005E5BBF">
            <w:pPr>
              <w:contextualSpacing/>
              <w:rPr>
                <w:rFonts w:ascii="Times New Roman" w:eastAsia="Times New Roman" w:hAnsi="Times New Roman" w:cs="Times New Roman"/>
                <w:sz w:val="20"/>
              </w:rPr>
            </w:pPr>
          </w:p>
        </w:tc>
      </w:tr>
      <w:tr w:rsidR="006A30E3" w14:paraId="53C8CB06" w14:textId="77777777">
        <w:trPr>
          <w:trHeight w:val="300"/>
        </w:trPr>
        <w:tc>
          <w:tcPr>
            <w:tcW w:w="5760" w:type="dxa"/>
            <w:tcBorders>
              <w:top w:val="nil"/>
              <w:left w:val="nil"/>
              <w:bottom w:val="nil"/>
              <w:right w:val="nil"/>
            </w:tcBorders>
            <w:shd w:val="clear" w:color="auto" w:fill="auto"/>
            <w:noWrap/>
            <w:vAlign w:val="bottom"/>
            <w:hideMark/>
          </w:tcPr>
          <w:p w14:paraId="53C8CAF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B0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0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0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05" w14:textId="77777777" w:rsidR="00A33413" w:rsidRPr="001F1AD2" w:rsidRDefault="005E5BBF">
            <w:pPr>
              <w:contextualSpacing/>
              <w:rPr>
                <w:rFonts w:ascii="Times New Roman" w:eastAsia="Times New Roman" w:hAnsi="Times New Roman" w:cs="Times New Roman"/>
                <w:sz w:val="20"/>
              </w:rPr>
            </w:pPr>
          </w:p>
        </w:tc>
      </w:tr>
      <w:tr w:rsidR="006A30E3" w14:paraId="53C8CB0D" w14:textId="77777777">
        <w:trPr>
          <w:trHeight w:val="300"/>
        </w:trPr>
        <w:tc>
          <w:tcPr>
            <w:tcW w:w="6240" w:type="dxa"/>
            <w:gridSpan w:val="2"/>
            <w:tcBorders>
              <w:top w:val="nil"/>
              <w:left w:val="nil"/>
              <w:bottom w:val="nil"/>
              <w:right w:val="nil"/>
            </w:tcBorders>
            <w:shd w:val="clear" w:color="auto" w:fill="auto"/>
            <w:noWrap/>
            <w:vAlign w:val="bottom"/>
            <w:hideMark/>
          </w:tcPr>
          <w:p w14:paraId="53C8CB0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B0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0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B0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0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0C" w14:textId="77777777" w:rsidR="00A33413" w:rsidRPr="001F1AD2" w:rsidRDefault="005E5BBF">
            <w:pPr>
              <w:contextualSpacing/>
              <w:rPr>
                <w:rFonts w:ascii="Times New Roman" w:eastAsia="Times New Roman" w:hAnsi="Times New Roman" w:cs="Times New Roman"/>
                <w:sz w:val="20"/>
              </w:rPr>
            </w:pPr>
          </w:p>
        </w:tc>
      </w:tr>
      <w:tr w:rsidR="006A30E3" w14:paraId="53C8CB15" w14:textId="77777777">
        <w:trPr>
          <w:trHeight w:val="300"/>
        </w:trPr>
        <w:tc>
          <w:tcPr>
            <w:tcW w:w="5760" w:type="dxa"/>
            <w:tcBorders>
              <w:top w:val="nil"/>
              <w:left w:val="nil"/>
              <w:bottom w:val="nil"/>
              <w:right w:val="nil"/>
            </w:tcBorders>
            <w:shd w:val="clear" w:color="auto" w:fill="auto"/>
            <w:noWrap/>
            <w:vAlign w:val="bottom"/>
            <w:hideMark/>
          </w:tcPr>
          <w:p w14:paraId="53C8CB0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0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1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1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1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1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14" w14:textId="77777777" w:rsidR="00A33413" w:rsidRPr="001F1AD2" w:rsidRDefault="005E5BBF">
            <w:pPr>
              <w:contextualSpacing/>
              <w:rPr>
                <w:rFonts w:ascii="Times New Roman" w:eastAsia="Times New Roman" w:hAnsi="Times New Roman" w:cs="Times New Roman"/>
                <w:sz w:val="20"/>
              </w:rPr>
            </w:pPr>
          </w:p>
        </w:tc>
      </w:tr>
      <w:tr w:rsidR="006A30E3" w14:paraId="53C8CB19" w14:textId="77777777">
        <w:trPr>
          <w:trHeight w:val="300"/>
        </w:trPr>
        <w:tc>
          <w:tcPr>
            <w:tcW w:w="5760" w:type="dxa"/>
            <w:tcBorders>
              <w:top w:val="nil"/>
              <w:left w:val="nil"/>
              <w:bottom w:val="nil"/>
              <w:right w:val="nil"/>
            </w:tcBorders>
            <w:shd w:val="clear" w:color="auto" w:fill="auto"/>
            <w:noWrap/>
            <w:vAlign w:val="bottom"/>
            <w:hideMark/>
          </w:tcPr>
          <w:p w14:paraId="53C8CB16"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B1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Άρθρο 189 ως έχει   ΔΕΚΤΟ ΚΑΤΑ ΠΛΕΙΟΨΗΦΙΑ</w:t>
            </w:r>
          </w:p>
        </w:tc>
        <w:tc>
          <w:tcPr>
            <w:tcW w:w="960" w:type="dxa"/>
            <w:tcBorders>
              <w:top w:val="nil"/>
              <w:left w:val="nil"/>
              <w:bottom w:val="nil"/>
              <w:right w:val="nil"/>
            </w:tcBorders>
            <w:shd w:val="clear" w:color="auto" w:fill="auto"/>
            <w:noWrap/>
            <w:vAlign w:val="bottom"/>
            <w:hideMark/>
          </w:tcPr>
          <w:p w14:paraId="53C8CB18" w14:textId="77777777" w:rsidR="00A33413" w:rsidRPr="001F1AD2" w:rsidRDefault="005E5BBF">
            <w:pPr>
              <w:contextualSpacing/>
              <w:rPr>
                <w:rFonts w:ascii="Calibri" w:eastAsia="Times New Roman" w:hAnsi="Calibri" w:cs="Times New Roman"/>
                <w:color w:val="000000"/>
                <w:sz w:val="22"/>
                <w:szCs w:val="22"/>
              </w:rPr>
            </w:pPr>
          </w:p>
        </w:tc>
      </w:tr>
      <w:tr w:rsidR="006A30E3" w14:paraId="53C8CB21" w14:textId="77777777">
        <w:trPr>
          <w:trHeight w:val="300"/>
        </w:trPr>
        <w:tc>
          <w:tcPr>
            <w:tcW w:w="5760" w:type="dxa"/>
            <w:tcBorders>
              <w:top w:val="nil"/>
              <w:left w:val="nil"/>
              <w:bottom w:val="nil"/>
              <w:right w:val="nil"/>
            </w:tcBorders>
            <w:shd w:val="clear" w:color="auto" w:fill="auto"/>
            <w:noWrap/>
            <w:vAlign w:val="bottom"/>
            <w:hideMark/>
          </w:tcPr>
          <w:p w14:paraId="53C8CB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B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20" w14:textId="77777777" w:rsidR="00A33413" w:rsidRPr="001F1AD2" w:rsidRDefault="005E5BBF">
            <w:pPr>
              <w:contextualSpacing/>
              <w:rPr>
                <w:rFonts w:ascii="Times New Roman" w:eastAsia="Times New Roman" w:hAnsi="Times New Roman" w:cs="Times New Roman"/>
                <w:sz w:val="20"/>
              </w:rPr>
            </w:pPr>
          </w:p>
        </w:tc>
      </w:tr>
      <w:tr w:rsidR="006A30E3" w14:paraId="53C8CB29" w14:textId="77777777">
        <w:trPr>
          <w:trHeight w:val="300"/>
        </w:trPr>
        <w:tc>
          <w:tcPr>
            <w:tcW w:w="5760" w:type="dxa"/>
            <w:tcBorders>
              <w:top w:val="nil"/>
              <w:left w:val="nil"/>
              <w:bottom w:val="nil"/>
              <w:right w:val="nil"/>
            </w:tcBorders>
            <w:shd w:val="clear" w:color="auto" w:fill="auto"/>
            <w:noWrap/>
            <w:vAlign w:val="bottom"/>
            <w:hideMark/>
          </w:tcPr>
          <w:p w14:paraId="53C8CB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B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2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2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28" w14:textId="77777777" w:rsidR="00A33413" w:rsidRPr="001F1AD2" w:rsidRDefault="005E5BBF">
            <w:pPr>
              <w:contextualSpacing/>
              <w:rPr>
                <w:rFonts w:ascii="Times New Roman" w:eastAsia="Times New Roman" w:hAnsi="Times New Roman" w:cs="Times New Roman"/>
                <w:sz w:val="20"/>
              </w:rPr>
            </w:pPr>
          </w:p>
        </w:tc>
      </w:tr>
      <w:tr w:rsidR="006A30E3" w14:paraId="53C8CB31" w14:textId="77777777">
        <w:trPr>
          <w:trHeight w:val="300"/>
        </w:trPr>
        <w:tc>
          <w:tcPr>
            <w:tcW w:w="5760" w:type="dxa"/>
            <w:tcBorders>
              <w:top w:val="nil"/>
              <w:left w:val="nil"/>
              <w:bottom w:val="nil"/>
              <w:right w:val="nil"/>
            </w:tcBorders>
            <w:shd w:val="clear" w:color="auto" w:fill="auto"/>
            <w:noWrap/>
            <w:vAlign w:val="bottom"/>
            <w:hideMark/>
          </w:tcPr>
          <w:p w14:paraId="53C8CB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B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2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2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30" w14:textId="77777777" w:rsidR="00A33413" w:rsidRPr="001F1AD2" w:rsidRDefault="005E5BBF">
            <w:pPr>
              <w:contextualSpacing/>
              <w:rPr>
                <w:rFonts w:ascii="Times New Roman" w:eastAsia="Times New Roman" w:hAnsi="Times New Roman" w:cs="Times New Roman"/>
                <w:sz w:val="20"/>
              </w:rPr>
            </w:pPr>
          </w:p>
        </w:tc>
      </w:tr>
      <w:tr w:rsidR="006A30E3" w14:paraId="53C8CB39" w14:textId="77777777">
        <w:trPr>
          <w:trHeight w:val="300"/>
        </w:trPr>
        <w:tc>
          <w:tcPr>
            <w:tcW w:w="5760" w:type="dxa"/>
            <w:tcBorders>
              <w:top w:val="nil"/>
              <w:left w:val="nil"/>
              <w:bottom w:val="nil"/>
              <w:right w:val="nil"/>
            </w:tcBorders>
            <w:shd w:val="clear" w:color="auto" w:fill="auto"/>
            <w:noWrap/>
            <w:vAlign w:val="bottom"/>
            <w:hideMark/>
          </w:tcPr>
          <w:p w14:paraId="53C8CB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B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3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3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B3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3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38" w14:textId="77777777" w:rsidR="00A33413" w:rsidRPr="001F1AD2" w:rsidRDefault="005E5BBF">
            <w:pPr>
              <w:contextualSpacing/>
              <w:rPr>
                <w:rFonts w:ascii="Times New Roman" w:eastAsia="Times New Roman" w:hAnsi="Times New Roman" w:cs="Times New Roman"/>
                <w:sz w:val="20"/>
              </w:rPr>
            </w:pPr>
          </w:p>
        </w:tc>
      </w:tr>
      <w:tr w:rsidR="006A30E3" w14:paraId="53C8CB41" w14:textId="77777777">
        <w:trPr>
          <w:trHeight w:val="300"/>
        </w:trPr>
        <w:tc>
          <w:tcPr>
            <w:tcW w:w="5760" w:type="dxa"/>
            <w:tcBorders>
              <w:top w:val="nil"/>
              <w:left w:val="nil"/>
              <w:bottom w:val="nil"/>
              <w:right w:val="nil"/>
            </w:tcBorders>
            <w:shd w:val="clear" w:color="auto" w:fill="auto"/>
            <w:noWrap/>
            <w:vAlign w:val="bottom"/>
            <w:hideMark/>
          </w:tcPr>
          <w:p w14:paraId="53C8CB3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B3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3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B3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3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40" w14:textId="77777777" w:rsidR="00A33413" w:rsidRPr="001F1AD2" w:rsidRDefault="005E5BBF">
            <w:pPr>
              <w:contextualSpacing/>
              <w:rPr>
                <w:rFonts w:ascii="Times New Roman" w:eastAsia="Times New Roman" w:hAnsi="Times New Roman" w:cs="Times New Roman"/>
                <w:sz w:val="20"/>
              </w:rPr>
            </w:pPr>
          </w:p>
        </w:tc>
      </w:tr>
      <w:tr w:rsidR="006A30E3" w14:paraId="53C8CB49" w14:textId="77777777">
        <w:trPr>
          <w:trHeight w:val="300"/>
        </w:trPr>
        <w:tc>
          <w:tcPr>
            <w:tcW w:w="5760" w:type="dxa"/>
            <w:tcBorders>
              <w:top w:val="nil"/>
              <w:left w:val="nil"/>
              <w:bottom w:val="nil"/>
              <w:right w:val="nil"/>
            </w:tcBorders>
            <w:shd w:val="clear" w:color="auto" w:fill="auto"/>
            <w:noWrap/>
            <w:vAlign w:val="bottom"/>
            <w:hideMark/>
          </w:tcPr>
          <w:p w14:paraId="53C8CB4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B4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4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4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4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48" w14:textId="77777777" w:rsidR="00A33413" w:rsidRPr="001F1AD2" w:rsidRDefault="005E5BBF">
            <w:pPr>
              <w:contextualSpacing/>
              <w:rPr>
                <w:rFonts w:ascii="Times New Roman" w:eastAsia="Times New Roman" w:hAnsi="Times New Roman" w:cs="Times New Roman"/>
                <w:sz w:val="20"/>
              </w:rPr>
            </w:pPr>
          </w:p>
        </w:tc>
      </w:tr>
      <w:tr w:rsidR="006A30E3" w14:paraId="53C8CB51" w14:textId="77777777">
        <w:trPr>
          <w:trHeight w:val="300"/>
        </w:trPr>
        <w:tc>
          <w:tcPr>
            <w:tcW w:w="5760" w:type="dxa"/>
            <w:tcBorders>
              <w:top w:val="nil"/>
              <w:left w:val="nil"/>
              <w:bottom w:val="nil"/>
              <w:right w:val="nil"/>
            </w:tcBorders>
            <w:shd w:val="clear" w:color="auto" w:fill="auto"/>
            <w:noWrap/>
            <w:vAlign w:val="bottom"/>
            <w:hideMark/>
          </w:tcPr>
          <w:p w14:paraId="53C8CB4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B4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4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4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4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4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50" w14:textId="77777777" w:rsidR="00A33413" w:rsidRPr="001F1AD2" w:rsidRDefault="005E5BBF">
            <w:pPr>
              <w:contextualSpacing/>
              <w:rPr>
                <w:rFonts w:ascii="Times New Roman" w:eastAsia="Times New Roman" w:hAnsi="Times New Roman" w:cs="Times New Roman"/>
                <w:sz w:val="20"/>
              </w:rPr>
            </w:pPr>
          </w:p>
        </w:tc>
      </w:tr>
      <w:tr w:rsidR="006A30E3" w14:paraId="53C8CB58" w14:textId="77777777">
        <w:trPr>
          <w:trHeight w:val="300"/>
        </w:trPr>
        <w:tc>
          <w:tcPr>
            <w:tcW w:w="6240" w:type="dxa"/>
            <w:gridSpan w:val="2"/>
            <w:tcBorders>
              <w:top w:val="nil"/>
              <w:left w:val="nil"/>
              <w:bottom w:val="nil"/>
              <w:right w:val="nil"/>
            </w:tcBorders>
            <w:shd w:val="clear" w:color="auto" w:fill="auto"/>
            <w:noWrap/>
            <w:vAlign w:val="bottom"/>
            <w:hideMark/>
          </w:tcPr>
          <w:p w14:paraId="53C8CB5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B5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5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B5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5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57" w14:textId="77777777" w:rsidR="00A33413" w:rsidRPr="001F1AD2" w:rsidRDefault="005E5BBF">
            <w:pPr>
              <w:contextualSpacing/>
              <w:rPr>
                <w:rFonts w:ascii="Times New Roman" w:eastAsia="Times New Roman" w:hAnsi="Times New Roman" w:cs="Times New Roman"/>
                <w:sz w:val="20"/>
              </w:rPr>
            </w:pPr>
          </w:p>
        </w:tc>
      </w:tr>
      <w:tr w:rsidR="006A30E3" w14:paraId="53C8CB60" w14:textId="77777777">
        <w:trPr>
          <w:trHeight w:val="300"/>
        </w:trPr>
        <w:tc>
          <w:tcPr>
            <w:tcW w:w="5760" w:type="dxa"/>
            <w:tcBorders>
              <w:top w:val="nil"/>
              <w:left w:val="nil"/>
              <w:bottom w:val="nil"/>
              <w:right w:val="nil"/>
            </w:tcBorders>
            <w:shd w:val="clear" w:color="auto" w:fill="auto"/>
            <w:noWrap/>
            <w:vAlign w:val="bottom"/>
            <w:hideMark/>
          </w:tcPr>
          <w:p w14:paraId="53C8CB5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5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5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5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5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5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5F" w14:textId="77777777" w:rsidR="00A33413" w:rsidRPr="001F1AD2" w:rsidRDefault="005E5BBF">
            <w:pPr>
              <w:contextualSpacing/>
              <w:rPr>
                <w:rFonts w:ascii="Times New Roman" w:eastAsia="Times New Roman" w:hAnsi="Times New Roman" w:cs="Times New Roman"/>
                <w:sz w:val="20"/>
              </w:rPr>
            </w:pPr>
          </w:p>
        </w:tc>
      </w:tr>
      <w:tr w:rsidR="006A30E3" w14:paraId="53C8CB63" w14:textId="77777777">
        <w:trPr>
          <w:trHeight w:val="300"/>
        </w:trPr>
        <w:tc>
          <w:tcPr>
            <w:tcW w:w="5760" w:type="dxa"/>
            <w:tcBorders>
              <w:top w:val="nil"/>
              <w:left w:val="nil"/>
              <w:bottom w:val="nil"/>
              <w:right w:val="nil"/>
            </w:tcBorders>
            <w:shd w:val="clear" w:color="auto" w:fill="auto"/>
            <w:noWrap/>
            <w:vAlign w:val="bottom"/>
            <w:hideMark/>
          </w:tcPr>
          <w:p w14:paraId="53C8CB61" w14:textId="77777777" w:rsidR="00A33413" w:rsidRPr="001F1AD2" w:rsidRDefault="005E5BBF">
            <w:pPr>
              <w:contextualSpacing/>
              <w:rPr>
                <w:rFonts w:ascii="Times New Roman" w:eastAsia="Times New Roman" w:hAnsi="Times New Roman" w:cs="Times New Roman"/>
                <w:sz w:val="20"/>
              </w:rPr>
            </w:pPr>
          </w:p>
        </w:tc>
        <w:tc>
          <w:tcPr>
            <w:tcW w:w="3360" w:type="dxa"/>
            <w:gridSpan w:val="6"/>
            <w:tcBorders>
              <w:top w:val="nil"/>
              <w:left w:val="nil"/>
              <w:bottom w:val="nil"/>
              <w:right w:val="nil"/>
            </w:tcBorders>
            <w:shd w:val="clear" w:color="auto" w:fill="auto"/>
            <w:noWrap/>
            <w:vAlign w:val="bottom"/>
            <w:hideMark/>
          </w:tcPr>
          <w:p w14:paraId="53C8CB62" w14:textId="77777777" w:rsidR="00A33413" w:rsidRPr="001F1AD2" w:rsidRDefault="005E5BBF">
            <w:pPr>
              <w:contextualSpacing/>
              <w:rPr>
                <w:rFonts w:ascii="Calibri" w:eastAsia="Times New Roman" w:hAnsi="Calibri" w:cs="Times New Roman"/>
                <w:color w:val="000000"/>
                <w:sz w:val="22"/>
                <w:szCs w:val="22"/>
              </w:rPr>
            </w:pPr>
            <w:proofErr w:type="spellStart"/>
            <w:r w:rsidRPr="001F1AD2">
              <w:rPr>
                <w:rFonts w:ascii="Calibri" w:eastAsia="Times New Roman" w:hAnsi="Calibri" w:cs="Times New Roman"/>
                <w:color w:val="000000"/>
                <w:sz w:val="22"/>
                <w:szCs w:val="22"/>
              </w:rPr>
              <w:t>Βουλ.Τροπ</w:t>
            </w:r>
            <w:proofErr w:type="spellEnd"/>
            <w:r w:rsidRPr="001F1AD2">
              <w:rPr>
                <w:rFonts w:ascii="Calibri" w:eastAsia="Times New Roman" w:hAnsi="Calibri" w:cs="Times New Roman"/>
                <w:color w:val="000000"/>
                <w:sz w:val="22"/>
                <w:szCs w:val="22"/>
              </w:rPr>
              <w:t xml:space="preserve">. </w:t>
            </w:r>
            <w:r w:rsidRPr="001F1AD2">
              <w:rPr>
                <w:rFonts w:ascii="Calibri" w:eastAsia="Times New Roman" w:hAnsi="Calibri" w:cs="Times New Roman"/>
                <w:color w:val="000000"/>
                <w:sz w:val="22"/>
                <w:szCs w:val="22"/>
              </w:rPr>
              <w:t>1617/37 ως έχει   ΔΕΚΤΟ ΚΑΤΑ ΠΛΕΙΟΨΗΦΙΑ</w:t>
            </w:r>
          </w:p>
        </w:tc>
      </w:tr>
      <w:tr w:rsidR="006A30E3" w14:paraId="53C8CB6B" w14:textId="77777777">
        <w:trPr>
          <w:trHeight w:val="300"/>
        </w:trPr>
        <w:tc>
          <w:tcPr>
            <w:tcW w:w="5760" w:type="dxa"/>
            <w:tcBorders>
              <w:top w:val="nil"/>
              <w:left w:val="nil"/>
              <w:bottom w:val="nil"/>
              <w:right w:val="nil"/>
            </w:tcBorders>
            <w:shd w:val="clear" w:color="auto" w:fill="auto"/>
            <w:noWrap/>
            <w:vAlign w:val="bottom"/>
            <w:hideMark/>
          </w:tcPr>
          <w:p w14:paraId="53C8CB6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B6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6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6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6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6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6A" w14:textId="77777777" w:rsidR="00A33413" w:rsidRPr="001F1AD2" w:rsidRDefault="005E5BBF">
            <w:pPr>
              <w:contextualSpacing/>
              <w:rPr>
                <w:rFonts w:ascii="Times New Roman" w:eastAsia="Times New Roman" w:hAnsi="Times New Roman" w:cs="Times New Roman"/>
                <w:sz w:val="20"/>
              </w:rPr>
            </w:pPr>
          </w:p>
        </w:tc>
      </w:tr>
      <w:tr w:rsidR="006A30E3" w14:paraId="53C8CB73" w14:textId="77777777">
        <w:trPr>
          <w:trHeight w:val="300"/>
        </w:trPr>
        <w:tc>
          <w:tcPr>
            <w:tcW w:w="5760" w:type="dxa"/>
            <w:tcBorders>
              <w:top w:val="nil"/>
              <w:left w:val="nil"/>
              <w:bottom w:val="nil"/>
              <w:right w:val="nil"/>
            </w:tcBorders>
            <w:shd w:val="clear" w:color="auto" w:fill="auto"/>
            <w:noWrap/>
            <w:vAlign w:val="bottom"/>
            <w:hideMark/>
          </w:tcPr>
          <w:p w14:paraId="53C8CB6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B6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6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6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B7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7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72" w14:textId="77777777" w:rsidR="00A33413" w:rsidRPr="001F1AD2" w:rsidRDefault="005E5BBF">
            <w:pPr>
              <w:contextualSpacing/>
              <w:rPr>
                <w:rFonts w:ascii="Times New Roman" w:eastAsia="Times New Roman" w:hAnsi="Times New Roman" w:cs="Times New Roman"/>
                <w:sz w:val="20"/>
              </w:rPr>
            </w:pPr>
          </w:p>
        </w:tc>
      </w:tr>
      <w:tr w:rsidR="006A30E3" w14:paraId="53C8CB7B" w14:textId="77777777">
        <w:trPr>
          <w:trHeight w:val="300"/>
        </w:trPr>
        <w:tc>
          <w:tcPr>
            <w:tcW w:w="5760" w:type="dxa"/>
            <w:tcBorders>
              <w:top w:val="nil"/>
              <w:left w:val="nil"/>
              <w:bottom w:val="nil"/>
              <w:right w:val="nil"/>
            </w:tcBorders>
            <w:shd w:val="clear" w:color="auto" w:fill="auto"/>
            <w:noWrap/>
            <w:vAlign w:val="bottom"/>
            <w:hideMark/>
          </w:tcPr>
          <w:p w14:paraId="53C8CB7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B7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7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7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7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7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7A" w14:textId="77777777" w:rsidR="00A33413" w:rsidRPr="001F1AD2" w:rsidRDefault="005E5BBF">
            <w:pPr>
              <w:contextualSpacing/>
              <w:rPr>
                <w:rFonts w:ascii="Times New Roman" w:eastAsia="Times New Roman" w:hAnsi="Times New Roman" w:cs="Times New Roman"/>
                <w:sz w:val="20"/>
              </w:rPr>
            </w:pPr>
          </w:p>
        </w:tc>
      </w:tr>
      <w:tr w:rsidR="006A30E3" w14:paraId="53C8CB83" w14:textId="77777777">
        <w:trPr>
          <w:trHeight w:val="300"/>
        </w:trPr>
        <w:tc>
          <w:tcPr>
            <w:tcW w:w="5760" w:type="dxa"/>
            <w:tcBorders>
              <w:top w:val="nil"/>
              <w:left w:val="nil"/>
              <w:bottom w:val="nil"/>
              <w:right w:val="nil"/>
            </w:tcBorders>
            <w:shd w:val="clear" w:color="auto" w:fill="auto"/>
            <w:noWrap/>
            <w:vAlign w:val="bottom"/>
            <w:hideMark/>
          </w:tcPr>
          <w:p w14:paraId="53C8CB7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B7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7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7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B8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8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82" w14:textId="77777777" w:rsidR="00A33413" w:rsidRPr="001F1AD2" w:rsidRDefault="005E5BBF">
            <w:pPr>
              <w:contextualSpacing/>
              <w:rPr>
                <w:rFonts w:ascii="Times New Roman" w:eastAsia="Times New Roman" w:hAnsi="Times New Roman" w:cs="Times New Roman"/>
                <w:sz w:val="20"/>
              </w:rPr>
            </w:pPr>
          </w:p>
        </w:tc>
      </w:tr>
      <w:tr w:rsidR="006A30E3" w14:paraId="53C8CB8B" w14:textId="77777777">
        <w:trPr>
          <w:trHeight w:val="300"/>
        </w:trPr>
        <w:tc>
          <w:tcPr>
            <w:tcW w:w="5760" w:type="dxa"/>
            <w:tcBorders>
              <w:top w:val="nil"/>
              <w:left w:val="nil"/>
              <w:bottom w:val="nil"/>
              <w:right w:val="nil"/>
            </w:tcBorders>
            <w:shd w:val="clear" w:color="auto" w:fill="auto"/>
            <w:noWrap/>
            <w:vAlign w:val="bottom"/>
            <w:hideMark/>
          </w:tcPr>
          <w:p w14:paraId="53C8CB8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B8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8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8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B8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8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8A" w14:textId="77777777" w:rsidR="00A33413" w:rsidRPr="001F1AD2" w:rsidRDefault="005E5BBF">
            <w:pPr>
              <w:contextualSpacing/>
              <w:rPr>
                <w:rFonts w:ascii="Times New Roman" w:eastAsia="Times New Roman" w:hAnsi="Times New Roman" w:cs="Times New Roman"/>
                <w:sz w:val="20"/>
              </w:rPr>
            </w:pPr>
          </w:p>
        </w:tc>
      </w:tr>
      <w:tr w:rsidR="006A30E3" w14:paraId="53C8CB93" w14:textId="77777777">
        <w:trPr>
          <w:trHeight w:val="300"/>
        </w:trPr>
        <w:tc>
          <w:tcPr>
            <w:tcW w:w="5760" w:type="dxa"/>
            <w:tcBorders>
              <w:top w:val="nil"/>
              <w:left w:val="nil"/>
              <w:bottom w:val="nil"/>
              <w:right w:val="nil"/>
            </w:tcBorders>
            <w:shd w:val="clear" w:color="auto" w:fill="auto"/>
            <w:noWrap/>
            <w:vAlign w:val="bottom"/>
            <w:hideMark/>
          </w:tcPr>
          <w:p w14:paraId="53C8CB8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B8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8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8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9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91"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92" w14:textId="77777777" w:rsidR="00A33413" w:rsidRPr="001F1AD2" w:rsidRDefault="005E5BBF">
            <w:pPr>
              <w:contextualSpacing/>
              <w:rPr>
                <w:rFonts w:ascii="Times New Roman" w:eastAsia="Times New Roman" w:hAnsi="Times New Roman" w:cs="Times New Roman"/>
                <w:sz w:val="20"/>
              </w:rPr>
            </w:pPr>
          </w:p>
        </w:tc>
      </w:tr>
      <w:tr w:rsidR="006A30E3" w14:paraId="53C8CB9B" w14:textId="77777777">
        <w:trPr>
          <w:trHeight w:val="300"/>
        </w:trPr>
        <w:tc>
          <w:tcPr>
            <w:tcW w:w="5760" w:type="dxa"/>
            <w:tcBorders>
              <w:top w:val="nil"/>
              <w:left w:val="nil"/>
              <w:bottom w:val="nil"/>
              <w:right w:val="nil"/>
            </w:tcBorders>
            <w:shd w:val="clear" w:color="auto" w:fill="auto"/>
            <w:noWrap/>
            <w:vAlign w:val="bottom"/>
            <w:hideMark/>
          </w:tcPr>
          <w:p w14:paraId="53C8CB9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B9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9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9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9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99"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9A" w14:textId="77777777" w:rsidR="00A33413" w:rsidRPr="001F1AD2" w:rsidRDefault="005E5BBF">
            <w:pPr>
              <w:contextualSpacing/>
              <w:rPr>
                <w:rFonts w:ascii="Times New Roman" w:eastAsia="Times New Roman" w:hAnsi="Times New Roman" w:cs="Times New Roman"/>
                <w:sz w:val="20"/>
              </w:rPr>
            </w:pPr>
          </w:p>
        </w:tc>
      </w:tr>
      <w:tr w:rsidR="006A30E3" w14:paraId="53C8CBA2" w14:textId="77777777">
        <w:trPr>
          <w:trHeight w:val="300"/>
        </w:trPr>
        <w:tc>
          <w:tcPr>
            <w:tcW w:w="6240" w:type="dxa"/>
            <w:gridSpan w:val="2"/>
            <w:tcBorders>
              <w:top w:val="nil"/>
              <w:left w:val="nil"/>
              <w:bottom w:val="nil"/>
              <w:right w:val="nil"/>
            </w:tcBorders>
            <w:shd w:val="clear" w:color="auto" w:fill="auto"/>
            <w:noWrap/>
            <w:vAlign w:val="bottom"/>
            <w:hideMark/>
          </w:tcPr>
          <w:p w14:paraId="53C8CB9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B9D"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9E"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B9F"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A0"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A1" w14:textId="77777777" w:rsidR="00A33413" w:rsidRPr="001F1AD2" w:rsidRDefault="005E5BBF">
            <w:pPr>
              <w:contextualSpacing/>
              <w:rPr>
                <w:rFonts w:ascii="Times New Roman" w:eastAsia="Times New Roman" w:hAnsi="Times New Roman" w:cs="Times New Roman"/>
                <w:sz w:val="20"/>
              </w:rPr>
            </w:pPr>
          </w:p>
        </w:tc>
      </w:tr>
      <w:tr w:rsidR="006A30E3" w14:paraId="53C8CBAA" w14:textId="77777777">
        <w:trPr>
          <w:trHeight w:val="300"/>
        </w:trPr>
        <w:tc>
          <w:tcPr>
            <w:tcW w:w="5760" w:type="dxa"/>
            <w:tcBorders>
              <w:top w:val="nil"/>
              <w:left w:val="nil"/>
              <w:bottom w:val="nil"/>
              <w:right w:val="nil"/>
            </w:tcBorders>
            <w:shd w:val="clear" w:color="auto" w:fill="auto"/>
            <w:noWrap/>
            <w:vAlign w:val="bottom"/>
            <w:hideMark/>
          </w:tcPr>
          <w:p w14:paraId="53C8CBA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A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A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A6"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A7"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A8"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A9" w14:textId="77777777" w:rsidR="00A33413" w:rsidRPr="001F1AD2" w:rsidRDefault="005E5BBF">
            <w:pPr>
              <w:contextualSpacing/>
              <w:rPr>
                <w:rFonts w:ascii="Times New Roman" w:eastAsia="Times New Roman" w:hAnsi="Times New Roman" w:cs="Times New Roman"/>
                <w:sz w:val="20"/>
              </w:rPr>
            </w:pPr>
          </w:p>
        </w:tc>
      </w:tr>
      <w:tr w:rsidR="006A30E3" w14:paraId="53C8CBAE" w14:textId="77777777">
        <w:trPr>
          <w:trHeight w:val="300"/>
        </w:trPr>
        <w:tc>
          <w:tcPr>
            <w:tcW w:w="5760" w:type="dxa"/>
            <w:tcBorders>
              <w:top w:val="nil"/>
              <w:left w:val="nil"/>
              <w:bottom w:val="nil"/>
              <w:right w:val="nil"/>
            </w:tcBorders>
            <w:shd w:val="clear" w:color="auto" w:fill="auto"/>
            <w:noWrap/>
            <w:vAlign w:val="bottom"/>
            <w:hideMark/>
          </w:tcPr>
          <w:p w14:paraId="53C8CBAB"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BAC"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Ακροτελεύτιο άρθρο   ΔΕΚΤΟ ΚΑΤΑ ΠΛΕΙΟΨΗΦΙΑ</w:t>
            </w:r>
          </w:p>
        </w:tc>
        <w:tc>
          <w:tcPr>
            <w:tcW w:w="960" w:type="dxa"/>
            <w:tcBorders>
              <w:top w:val="nil"/>
              <w:left w:val="nil"/>
              <w:bottom w:val="nil"/>
              <w:right w:val="nil"/>
            </w:tcBorders>
            <w:shd w:val="clear" w:color="auto" w:fill="auto"/>
            <w:noWrap/>
            <w:vAlign w:val="bottom"/>
            <w:hideMark/>
          </w:tcPr>
          <w:p w14:paraId="53C8CBAD" w14:textId="77777777" w:rsidR="00A33413" w:rsidRPr="001F1AD2" w:rsidRDefault="005E5BBF">
            <w:pPr>
              <w:contextualSpacing/>
              <w:rPr>
                <w:rFonts w:ascii="Calibri" w:eastAsia="Times New Roman" w:hAnsi="Calibri" w:cs="Times New Roman"/>
                <w:color w:val="000000"/>
                <w:sz w:val="22"/>
                <w:szCs w:val="22"/>
              </w:rPr>
            </w:pPr>
          </w:p>
        </w:tc>
      </w:tr>
      <w:tr w:rsidR="006A30E3" w14:paraId="53C8CBB6" w14:textId="77777777">
        <w:trPr>
          <w:trHeight w:val="300"/>
        </w:trPr>
        <w:tc>
          <w:tcPr>
            <w:tcW w:w="5760" w:type="dxa"/>
            <w:tcBorders>
              <w:top w:val="nil"/>
              <w:left w:val="nil"/>
              <w:bottom w:val="nil"/>
              <w:right w:val="nil"/>
            </w:tcBorders>
            <w:shd w:val="clear" w:color="auto" w:fill="auto"/>
            <w:noWrap/>
            <w:vAlign w:val="bottom"/>
            <w:hideMark/>
          </w:tcPr>
          <w:p w14:paraId="53C8CBA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BB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B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B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B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B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B5" w14:textId="77777777" w:rsidR="00A33413" w:rsidRPr="001F1AD2" w:rsidRDefault="005E5BBF">
            <w:pPr>
              <w:contextualSpacing/>
              <w:rPr>
                <w:rFonts w:ascii="Times New Roman" w:eastAsia="Times New Roman" w:hAnsi="Times New Roman" w:cs="Times New Roman"/>
                <w:sz w:val="20"/>
              </w:rPr>
            </w:pPr>
          </w:p>
        </w:tc>
      </w:tr>
      <w:tr w:rsidR="006A30E3" w14:paraId="53C8CBBE" w14:textId="77777777">
        <w:trPr>
          <w:trHeight w:val="300"/>
        </w:trPr>
        <w:tc>
          <w:tcPr>
            <w:tcW w:w="5760" w:type="dxa"/>
            <w:tcBorders>
              <w:top w:val="nil"/>
              <w:left w:val="nil"/>
              <w:bottom w:val="nil"/>
              <w:right w:val="nil"/>
            </w:tcBorders>
            <w:shd w:val="clear" w:color="auto" w:fill="auto"/>
            <w:noWrap/>
            <w:vAlign w:val="bottom"/>
            <w:hideMark/>
          </w:tcPr>
          <w:p w14:paraId="53C8CBB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BB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B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B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B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B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BD" w14:textId="77777777" w:rsidR="00A33413" w:rsidRPr="001F1AD2" w:rsidRDefault="005E5BBF">
            <w:pPr>
              <w:contextualSpacing/>
              <w:rPr>
                <w:rFonts w:ascii="Times New Roman" w:eastAsia="Times New Roman" w:hAnsi="Times New Roman" w:cs="Times New Roman"/>
                <w:sz w:val="20"/>
              </w:rPr>
            </w:pPr>
          </w:p>
        </w:tc>
      </w:tr>
      <w:tr w:rsidR="006A30E3" w14:paraId="53C8CBC6" w14:textId="77777777">
        <w:trPr>
          <w:trHeight w:val="300"/>
        </w:trPr>
        <w:tc>
          <w:tcPr>
            <w:tcW w:w="5760" w:type="dxa"/>
            <w:tcBorders>
              <w:top w:val="nil"/>
              <w:left w:val="nil"/>
              <w:bottom w:val="nil"/>
              <w:right w:val="nil"/>
            </w:tcBorders>
            <w:shd w:val="clear" w:color="auto" w:fill="auto"/>
            <w:noWrap/>
            <w:vAlign w:val="bottom"/>
            <w:hideMark/>
          </w:tcPr>
          <w:p w14:paraId="53C8CBB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BC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C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C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C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C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C5" w14:textId="77777777" w:rsidR="00A33413" w:rsidRPr="001F1AD2" w:rsidRDefault="005E5BBF">
            <w:pPr>
              <w:contextualSpacing/>
              <w:rPr>
                <w:rFonts w:ascii="Times New Roman" w:eastAsia="Times New Roman" w:hAnsi="Times New Roman" w:cs="Times New Roman"/>
                <w:sz w:val="20"/>
              </w:rPr>
            </w:pPr>
          </w:p>
        </w:tc>
      </w:tr>
      <w:tr w:rsidR="006A30E3" w14:paraId="53C8CBCE" w14:textId="77777777">
        <w:trPr>
          <w:trHeight w:val="300"/>
        </w:trPr>
        <w:tc>
          <w:tcPr>
            <w:tcW w:w="5760" w:type="dxa"/>
            <w:tcBorders>
              <w:top w:val="nil"/>
              <w:left w:val="nil"/>
              <w:bottom w:val="nil"/>
              <w:right w:val="nil"/>
            </w:tcBorders>
            <w:shd w:val="clear" w:color="auto" w:fill="auto"/>
            <w:noWrap/>
            <w:vAlign w:val="bottom"/>
            <w:hideMark/>
          </w:tcPr>
          <w:p w14:paraId="53C8CBC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BC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C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C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BC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C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CD" w14:textId="77777777" w:rsidR="00A33413" w:rsidRPr="001F1AD2" w:rsidRDefault="005E5BBF">
            <w:pPr>
              <w:contextualSpacing/>
              <w:rPr>
                <w:rFonts w:ascii="Times New Roman" w:eastAsia="Times New Roman" w:hAnsi="Times New Roman" w:cs="Times New Roman"/>
                <w:sz w:val="20"/>
              </w:rPr>
            </w:pPr>
          </w:p>
        </w:tc>
      </w:tr>
      <w:tr w:rsidR="006A30E3" w14:paraId="53C8CBD6" w14:textId="77777777">
        <w:trPr>
          <w:trHeight w:val="300"/>
        </w:trPr>
        <w:tc>
          <w:tcPr>
            <w:tcW w:w="5760" w:type="dxa"/>
            <w:tcBorders>
              <w:top w:val="nil"/>
              <w:left w:val="nil"/>
              <w:bottom w:val="nil"/>
              <w:right w:val="nil"/>
            </w:tcBorders>
            <w:shd w:val="clear" w:color="auto" w:fill="auto"/>
            <w:noWrap/>
            <w:vAlign w:val="bottom"/>
            <w:hideMark/>
          </w:tcPr>
          <w:p w14:paraId="53C8CBC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BD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D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D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BD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D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D5" w14:textId="77777777" w:rsidR="00A33413" w:rsidRPr="001F1AD2" w:rsidRDefault="005E5BBF">
            <w:pPr>
              <w:contextualSpacing/>
              <w:rPr>
                <w:rFonts w:ascii="Times New Roman" w:eastAsia="Times New Roman" w:hAnsi="Times New Roman" w:cs="Times New Roman"/>
                <w:sz w:val="20"/>
              </w:rPr>
            </w:pPr>
          </w:p>
        </w:tc>
      </w:tr>
      <w:tr w:rsidR="006A30E3" w14:paraId="53C8CBDE" w14:textId="77777777">
        <w:trPr>
          <w:trHeight w:val="300"/>
        </w:trPr>
        <w:tc>
          <w:tcPr>
            <w:tcW w:w="5760" w:type="dxa"/>
            <w:tcBorders>
              <w:top w:val="nil"/>
              <w:left w:val="nil"/>
              <w:bottom w:val="nil"/>
              <w:right w:val="nil"/>
            </w:tcBorders>
            <w:shd w:val="clear" w:color="auto" w:fill="auto"/>
            <w:noWrap/>
            <w:vAlign w:val="bottom"/>
            <w:hideMark/>
          </w:tcPr>
          <w:p w14:paraId="53C8CBD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BD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D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D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D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DC"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DD" w14:textId="77777777" w:rsidR="00A33413" w:rsidRPr="001F1AD2" w:rsidRDefault="005E5BBF">
            <w:pPr>
              <w:contextualSpacing/>
              <w:rPr>
                <w:rFonts w:ascii="Times New Roman" w:eastAsia="Times New Roman" w:hAnsi="Times New Roman" w:cs="Times New Roman"/>
                <w:sz w:val="20"/>
              </w:rPr>
            </w:pPr>
          </w:p>
        </w:tc>
      </w:tr>
      <w:tr w:rsidR="006A30E3" w14:paraId="53C8CBE6" w14:textId="77777777">
        <w:trPr>
          <w:trHeight w:val="300"/>
        </w:trPr>
        <w:tc>
          <w:tcPr>
            <w:tcW w:w="5760" w:type="dxa"/>
            <w:tcBorders>
              <w:top w:val="nil"/>
              <w:left w:val="nil"/>
              <w:bottom w:val="nil"/>
              <w:right w:val="nil"/>
            </w:tcBorders>
            <w:shd w:val="clear" w:color="auto" w:fill="auto"/>
            <w:noWrap/>
            <w:vAlign w:val="bottom"/>
            <w:hideMark/>
          </w:tcPr>
          <w:p w14:paraId="53C8CBDF"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BE0"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E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E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E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E4"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E5" w14:textId="77777777" w:rsidR="00A33413" w:rsidRPr="001F1AD2" w:rsidRDefault="005E5BBF">
            <w:pPr>
              <w:contextualSpacing/>
              <w:rPr>
                <w:rFonts w:ascii="Times New Roman" w:eastAsia="Times New Roman" w:hAnsi="Times New Roman" w:cs="Times New Roman"/>
                <w:sz w:val="20"/>
              </w:rPr>
            </w:pPr>
          </w:p>
        </w:tc>
      </w:tr>
      <w:tr w:rsidR="006A30E3" w14:paraId="53C8CBED" w14:textId="77777777">
        <w:trPr>
          <w:trHeight w:val="300"/>
        </w:trPr>
        <w:tc>
          <w:tcPr>
            <w:tcW w:w="6240" w:type="dxa"/>
            <w:gridSpan w:val="2"/>
            <w:tcBorders>
              <w:top w:val="nil"/>
              <w:left w:val="nil"/>
              <w:bottom w:val="nil"/>
              <w:right w:val="nil"/>
            </w:tcBorders>
            <w:shd w:val="clear" w:color="auto" w:fill="auto"/>
            <w:noWrap/>
            <w:vAlign w:val="bottom"/>
            <w:hideMark/>
          </w:tcPr>
          <w:p w14:paraId="53C8CBE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BE8"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E9"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BEA"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EB"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EC" w14:textId="77777777" w:rsidR="00A33413" w:rsidRPr="001F1AD2" w:rsidRDefault="005E5BBF">
            <w:pPr>
              <w:contextualSpacing/>
              <w:rPr>
                <w:rFonts w:ascii="Times New Roman" w:eastAsia="Times New Roman" w:hAnsi="Times New Roman" w:cs="Times New Roman"/>
                <w:sz w:val="20"/>
              </w:rPr>
            </w:pPr>
          </w:p>
        </w:tc>
      </w:tr>
      <w:tr w:rsidR="006A30E3" w14:paraId="53C8CBF5" w14:textId="77777777">
        <w:trPr>
          <w:trHeight w:val="300"/>
        </w:trPr>
        <w:tc>
          <w:tcPr>
            <w:tcW w:w="5760" w:type="dxa"/>
            <w:tcBorders>
              <w:top w:val="nil"/>
              <w:left w:val="nil"/>
              <w:bottom w:val="nil"/>
              <w:right w:val="nil"/>
            </w:tcBorders>
            <w:shd w:val="clear" w:color="auto" w:fill="auto"/>
            <w:noWrap/>
            <w:vAlign w:val="bottom"/>
            <w:hideMark/>
          </w:tcPr>
          <w:p w14:paraId="53C8CBEE"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EF"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F0"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F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F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F3"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BF4" w14:textId="77777777" w:rsidR="00A33413" w:rsidRPr="001F1AD2" w:rsidRDefault="005E5BBF">
            <w:pPr>
              <w:contextualSpacing/>
              <w:rPr>
                <w:rFonts w:ascii="Times New Roman" w:eastAsia="Times New Roman" w:hAnsi="Times New Roman" w:cs="Times New Roman"/>
                <w:sz w:val="20"/>
              </w:rPr>
            </w:pPr>
          </w:p>
        </w:tc>
      </w:tr>
      <w:tr w:rsidR="006A30E3" w14:paraId="53C8CBF9" w14:textId="77777777">
        <w:trPr>
          <w:trHeight w:val="300"/>
        </w:trPr>
        <w:tc>
          <w:tcPr>
            <w:tcW w:w="5760" w:type="dxa"/>
            <w:tcBorders>
              <w:top w:val="nil"/>
              <w:left w:val="nil"/>
              <w:bottom w:val="nil"/>
              <w:right w:val="nil"/>
            </w:tcBorders>
            <w:shd w:val="clear" w:color="auto" w:fill="auto"/>
            <w:noWrap/>
            <w:vAlign w:val="bottom"/>
            <w:hideMark/>
          </w:tcPr>
          <w:p w14:paraId="53C8CBF6" w14:textId="77777777" w:rsidR="00A33413" w:rsidRPr="001F1AD2" w:rsidRDefault="005E5BBF">
            <w:pPr>
              <w:contextualSpacing/>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53C8CBF7"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Επί του συνόλου   ΔΕΚΤΟ ΚΑΤΑ ΠΛΕΙΟΨΗΦΙΑ</w:t>
            </w:r>
          </w:p>
        </w:tc>
        <w:tc>
          <w:tcPr>
            <w:tcW w:w="960" w:type="dxa"/>
            <w:tcBorders>
              <w:top w:val="nil"/>
              <w:left w:val="nil"/>
              <w:bottom w:val="nil"/>
              <w:right w:val="nil"/>
            </w:tcBorders>
            <w:shd w:val="clear" w:color="auto" w:fill="auto"/>
            <w:noWrap/>
            <w:vAlign w:val="bottom"/>
            <w:hideMark/>
          </w:tcPr>
          <w:p w14:paraId="53C8CBF8" w14:textId="77777777" w:rsidR="00A33413" w:rsidRPr="001F1AD2" w:rsidRDefault="005E5BBF">
            <w:pPr>
              <w:contextualSpacing/>
              <w:rPr>
                <w:rFonts w:ascii="Calibri" w:eastAsia="Times New Roman" w:hAnsi="Calibri" w:cs="Times New Roman"/>
                <w:color w:val="000000"/>
                <w:sz w:val="22"/>
                <w:szCs w:val="22"/>
              </w:rPr>
            </w:pPr>
          </w:p>
        </w:tc>
      </w:tr>
      <w:tr w:rsidR="006A30E3" w14:paraId="53C8CC01" w14:textId="77777777">
        <w:trPr>
          <w:trHeight w:val="300"/>
        </w:trPr>
        <w:tc>
          <w:tcPr>
            <w:tcW w:w="5760" w:type="dxa"/>
            <w:tcBorders>
              <w:top w:val="nil"/>
              <w:left w:val="nil"/>
              <w:bottom w:val="nil"/>
              <w:right w:val="nil"/>
            </w:tcBorders>
            <w:shd w:val="clear" w:color="auto" w:fill="auto"/>
            <w:noWrap/>
            <w:vAlign w:val="bottom"/>
            <w:hideMark/>
          </w:tcPr>
          <w:p w14:paraId="53C8CBF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53C8CBF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F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BF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BF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BF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C00" w14:textId="77777777" w:rsidR="00A33413" w:rsidRPr="001F1AD2" w:rsidRDefault="005E5BBF">
            <w:pPr>
              <w:contextualSpacing/>
              <w:rPr>
                <w:rFonts w:ascii="Times New Roman" w:eastAsia="Times New Roman" w:hAnsi="Times New Roman" w:cs="Times New Roman"/>
                <w:sz w:val="20"/>
              </w:rPr>
            </w:pPr>
          </w:p>
        </w:tc>
      </w:tr>
      <w:tr w:rsidR="006A30E3" w14:paraId="53C8CC09" w14:textId="77777777">
        <w:trPr>
          <w:trHeight w:val="300"/>
        </w:trPr>
        <w:tc>
          <w:tcPr>
            <w:tcW w:w="5760" w:type="dxa"/>
            <w:tcBorders>
              <w:top w:val="nil"/>
              <w:left w:val="nil"/>
              <w:bottom w:val="nil"/>
              <w:right w:val="nil"/>
            </w:tcBorders>
            <w:shd w:val="clear" w:color="auto" w:fill="auto"/>
            <w:noWrap/>
            <w:vAlign w:val="bottom"/>
            <w:hideMark/>
          </w:tcPr>
          <w:p w14:paraId="53C8CC0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53C8CC0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0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0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C0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0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C08" w14:textId="77777777" w:rsidR="00A33413" w:rsidRPr="001F1AD2" w:rsidRDefault="005E5BBF">
            <w:pPr>
              <w:contextualSpacing/>
              <w:rPr>
                <w:rFonts w:ascii="Times New Roman" w:eastAsia="Times New Roman" w:hAnsi="Times New Roman" w:cs="Times New Roman"/>
                <w:sz w:val="20"/>
              </w:rPr>
            </w:pPr>
          </w:p>
        </w:tc>
      </w:tr>
      <w:tr w:rsidR="006A30E3" w14:paraId="53C8CC11" w14:textId="77777777">
        <w:trPr>
          <w:trHeight w:val="300"/>
        </w:trPr>
        <w:tc>
          <w:tcPr>
            <w:tcW w:w="5760" w:type="dxa"/>
            <w:tcBorders>
              <w:top w:val="nil"/>
              <w:left w:val="nil"/>
              <w:bottom w:val="nil"/>
              <w:right w:val="nil"/>
            </w:tcBorders>
            <w:shd w:val="clear" w:color="auto" w:fill="auto"/>
            <w:noWrap/>
            <w:vAlign w:val="bottom"/>
            <w:hideMark/>
          </w:tcPr>
          <w:p w14:paraId="53C8CC0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53C8CC0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0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0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C0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0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C10" w14:textId="77777777" w:rsidR="00A33413" w:rsidRPr="001F1AD2" w:rsidRDefault="005E5BBF">
            <w:pPr>
              <w:contextualSpacing/>
              <w:rPr>
                <w:rFonts w:ascii="Times New Roman" w:eastAsia="Times New Roman" w:hAnsi="Times New Roman" w:cs="Times New Roman"/>
                <w:sz w:val="20"/>
              </w:rPr>
            </w:pPr>
          </w:p>
        </w:tc>
      </w:tr>
      <w:tr w:rsidR="006A30E3" w14:paraId="53C8CC19" w14:textId="77777777">
        <w:trPr>
          <w:trHeight w:val="300"/>
        </w:trPr>
        <w:tc>
          <w:tcPr>
            <w:tcW w:w="5760" w:type="dxa"/>
            <w:tcBorders>
              <w:top w:val="nil"/>
              <w:left w:val="nil"/>
              <w:bottom w:val="nil"/>
              <w:right w:val="nil"/>
            </w:tcBorders>
            <w:shd w:val="clear" w:color="auto" w:fill="auto"/>
            <w:noWrap/>
            <w:vAlign w:val="bottom"/>
            <w:hideMark/>
          </w:tcPr>
          <w:p w14:paraId="53C8CC1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53C8CC1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1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1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C1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1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C18" w14:textId="77777777" w:rsidR="00A33413" w:rsidRPr="001F1AD2" w:rsidRDefault="005E5BBF">
            <w:pPr>
              <w:contextualSpacing/>
              <w:rPr>
                <w:rFonts w:ascii="Times New Roman" w:eastAsia="Times New Roman" w:hAnsi="Times New Roman" w:cs="Times New Roman"/>
                <w:sz w:val="20"/>
              </w:rPr>
            </w:pPr>
          </w:p>
        </w:tc>
      </w:tr>
      <w:tr w:rsidR="006A30E3" w14:paraId="53C8CC21" w14:textId="77777777">
        <w:trPr>
          <w:trHeight w:val="300"/>
        </w:trPr>
        <w:tc>
          <w:tcPr>
            <w:tcW w:w="5760" w:type="dxa"/>
            <w:tcBorders>
              <w:top w:val="nil"/>
              <w:left w:val="nil"/>
              <w:bottom w:val="nil"/>
              <w:right w:val="nil"/>
            </w:tcBorders>
            <w:shd w:val="clear" w:color="auto" w:fill="auto"/>
            <w:noWrap/>
            <w:vAlign w:val="bottom"/>
            <w:hideMark/>
          </w:tcPr>
          <w:p w14:paraId="53C8CC1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53C8CC1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1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1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53C8CC1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1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C20" w14:textId="77777777" w:rsidR="00A33413" w:rsidRPr="001F1AD2" w:rsidRDefault="005E5BBF">
            <w:pPr>
              <w:contextualSpacing/>
              <w:rPr>
                <w:rFonts w:ascii="Times New Roman" w:eastAsia="Times New Roman" w:hAnsi="Times New Roman" w:cs="Times New Roman"/>
                <w:sz w:val="20"/>
              </w:rPr>
            </w:pPr>
          </w:p>
        </w:tc>
      </w:tr>
      <w:tr w:rsidR="006A30E3" w14:paraId="53C8CC29" w14:textId="77777777">
        <w:trPr>
          <w:trHeight w:val="300"/>
        </w:trPr>
        <w:tc>
          <w:tcPr>
            <w:tcW w:w="5760" w:type="dxa"/>
            <w:tcBorders>
              <w:top w:val="nil"/>
              <w:left w:val="nil"/>
              <w:bottom w:val="nil"/>
              <w:right w:val="nil"/>
            </w:tcBorders>
            <w:shd w:val="clear" w:color="auto" w:fill="auto"/>
            <w:noWrap/>
            <w:vAlign w:val="bottom"/>
            <w:hideMark/>
          </w:tcPr>
          <w:p w14:paraId="53C8CC2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53C8CC2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2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25"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C26"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27"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C28" w14:textId="77777777" w:rsidR="00A33413" w:rsidRPr="001F1AD2" w:rsidRDefault="005E5BBF">
            <w:pPr>
              <w:contextualSpacing/>
              <w:rPr>
                <w:rFonts w:ascii="Times New Roman" w:eastAsia="Times New Roman" w:hAnsi="Times New Roman" w:cs="Times New Roman"/>
                <w:sz w:val="20"/>
              </w:rPr>
            </w:pPr>
          </w:p>
        </w:tc>
      </w:tr>
      <w:tr w:rsidR="006A30E3" w14:paraId="53C8CC31" w14:textId="77777777">
        <w:trPr>
          <w:trHeight w:val="300"/>
        </w:trPr>
        <w:tc>
          <w:tcPr>
            <w:tcW w:w="5760" w:type="dxa"/>
            <w:tcBorders>
              <w:top w:val="nil"/>
              <w:left w:val="nil"/>
              <w:bottom w:val="nil"/>
              <w:right w:val="nil"/>
            </w:tcBorders>
            <w:shd w:val="clear" w:color="auto" w:fill="auto"/>
            <w:noWrap/>
            <w:vAlign w:val="bottom"/>
            <w:hideMark/>
          </w:tcPr>
          <w:p w14:paraId="53C8CC2A"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53C8CC2B"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2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2D"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53C8CC2E"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2F"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C30" w14:textId="77777777" w:rsidR="00A33413" w:rsidRPr="001F1AD2" w:rsidRDefault="005E5BBF">
            <w:pPr>
              <w:contextualSpacing/>
              <w:rPr>
                <w:rFonts w:ascii="Times New Roman" w:eastAsia="Times New Roman" w:hAnsi="Times New Roman" w:cs="Times New Roman"/>
                <w:sz w:val="20"/>
              </w:rPr>
            </w:pPr>
          </w:p>
        </w:tc>
      </w:tr>
      <w:tr w:rsidR="006A30E3" w14:paraId="53C8CC38" w14:textId="77777777">
        <w:trPr>
          <w:trHeight w:val="300"/>
        </w:trPr>
        <w:tc>
          <w:tcPr>
            <w:tcW w:w="6240" w:type="dxa"/>
            <w:gridSpan w:val="2"/>
            <w:tcBorders>
              <w:top w:val="nil"/>
              <w:left w:val="nil"/>
              <w:bottom w:val="nil"/>
              <w:right w:val="nil"/>
            </w:tcBorders>
            <w:shd w:val="clear" w:color="auto" w:fill="auto"/>
            <w:noWrap/>
            <w:vAlign w:val="bottom"/>
            <w:hideMark/>
          </w:tcPr>
          <w:p w14:paraId="53C8CC32"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53C8CC33"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34"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53C8CC35" w14:textId="77777777" w:rsidR="00A33413" w:rsidRPr="001F1AD2" w:rsidRDefault="005E5BBF">
            <w:pPr>
              <w:contextualSpacing/>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53C8CC36"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C37" w14:textId="77777777" w:rsidR="00A33413" w:rsidRPr="001F1AD2" w:rsidRDefault="005E5BBF">
            <w:pPr>
              <w:contextualSpacing/>
              <w:rPr>
                <w:rFonts w:ascii="Times New Roman" w:eastAsia="Times New Roman" w:hAnsi="Times New Roman" w:cs="Times New Roman"/>
                <w:sz w:val="20"/>
              </w:rPr>
            </w:pPr>
          </w:p>
        </w:tc>
      </w:tr>
      <w:tr w:rsidR="006A30E3" w14:paraId="53C8CC40" w14:textId="77777777">
        <w:trPr>
          <w:trHeight w:val="300"/>
        </w:trPr>
        <w:tc>
          <w:tcPr>
            <w:tcW w:w="5760" w:type="dxa"/>
            <w:tcBorders>
              <w:top w:val="nil"/>
              <w:left w:val="nil"/>
              <w:bottom w:val="nil"/>
              <w:right w:val="nil"/>
            </w:tcBorders>
            <w:shd w:val="clear" w:color="auto" w:fill="auto"/>
            <w:noWrap/>
            <w:vAlign w:val="bottom"/>
            <w:hideMark/>
          </w:tcPr>
          <w:p w14:paraId="53C8CC39"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3A"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3B"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3C"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3D"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3E" w14:textId="77777777" w:rsidR="00A33413" w:rsidRPr="001F1AD2" w:rsidRDefault="005E5BBF">
            <w:pPr>
              <w:contextualSpacing/>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53C8CC3F" w14:textId="77777777" w:rsidR="00A33413" w:rsidRPr="001F1AD2" w:rsidRDefault="005E5BBF">
            <w:pPr>
              <w:contextualSpacing/>
              <w:rPr>
                <w:rFonts w:ascii="Times New Roman" w:eastAsia="Times New Roman" w:hAnsi="Times New Roman" w:cs="Times New Roman"/>
                <w:sz w:val="20"/>
              </w:rPr>
            </w:pPr>
          </w:p>
        </w:tc>
      </w:tr>
      <w:tr w:rsidR="006A30E3" w14:paraId="53C8CC48" w14:textId="77777777">
        <w:trPr>
          <w:trHeight w:val="300"/>
        </w:trPr>
        <w:tc>
          <w:tcPr>
            <w:tcW w:w="5760" w:type="dxa"/>
            <w:tcBorders>
              <w:top w:val="nil"/>
              <w:left w:val="nil"/>
              <w:bottom w:val="nil"/>
              <w:right w:val="nil"/>
            </w:tcBorders>
            <w:shd w:val="clear" w:color="auto" w:fill="auto"/>
            <w:noWrap/>
            <w:vAlign w:val="bottom"/>
            <w:hideMark/>
          </w:tcPr>
          <w:p w14:paraId="53C8CC41"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42"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43"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44"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45" w14:textId="77777777" w:rsidR="00A33413" w:rsidRPr="001F1AD2" w:rsidRDefault="005E5BBF">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3C8CC46" w14:textId="77777777" w:rsidR="00A33413" w:rsidRPr="001F1AD2" w:rsidRDefault="005E5BBF">
            <w:pPr>
              <w:contextualSpacing/>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Σελ.</w:t>
            </w:r>
          </w:p>
        </w:tc>
        <w:tc>
          <w:tcPr>
            <w:tcW w:w="960" w:type="dxa"/>
            <w:tcBorders>
              <w:top w:val="nil"/>
              <w:left w:val="nil"/>
              <w:bottom w:val="nil"/>
              <w:right w:val="nil"/>
            </w:tcBorders>
            <w:shd w:val="clear" w:color="auto" w:fill="auto"/>
            <w:noWrap/>
            <w:vAlign w:val="bottom"/>
            <w:hideMark/>
          </w:tcPr>
          <w:p w14:paraId="53C8CC47" w14:textId="77777777" w:rsidR="00A33413" w:rsidRPr="001F1AD2" w:rsidRDefault="005E5BBF">
            <w:pPr>
              <w:contextualSpacing/>
              <w:jc w:val="right"/>
              <w:rPr>
                <w:rFonts w:ascii="Calibri" w:eastAsia="Times New Roman" w:hAnsi="Calibri" w:cs="Times New Roman"/>
                <w:color w:val="000000"/>
                <w:sz w:val="22"/>
                <w:szCs w:val="22"/>
              </w:rPr>
            </w:pPr>
            <w:r w:rsidRPr="001F1AD2">
              <w:rPr>
                <w:rFonts w:ascii="Calibri" w:eastAsia="Times New Roman" w:hAnsi="Calibri" w:cs="Times New Roman"/>
                <w:color w:val="000000"/>
                <w:sz w:val="22"/>
                <w:szCs w:val="22"/>
              </w:rPr>
              <w:t>1-Ιαν</w:t>
            </w:r>
          </w:p>
        </w:tc>
      </w:tr>
    </w:tbl>
    <w:p w14:paraId="53C8CC49" w14:textId="77777777" w:rsidR="006A30E3" w:rsidRDefault="005E5BBF">
      <w:pPr>
        <w:spacing w:line="600" w:lineRule="auto"/>
        <w:ind w:firstLine="720"/>
        <w:contextualSpacing/>
        <w:jc w:val="both"/>
        <w:rPr>
          <w:rFonts w:eastAsia="Times New Roman"/>
          <w:szCs w:val="24"/>
        </w:rPr>
      </w:pPr>
      <w:r w:rsidRPr="000E7621">
        <w:rPr>
          <w:rFonts w:eastAsia="Times New Roman"/>
          <w:b/>
          <w:szCs w:val="24"/>
        </w:rPr>
        <w:t xml:space="preserve">ΠΡΟΕΔΡΕΥΩΝ (Γεώργιος </w:t>
      </w:r>
      <w:proofErr w:type="spellStart"/>
      <w:r w:rsidRPr="000E7621">
        <w:rPr>
          <w:rFonts w:eastAsia="Times New Roman"/>
          <w:b/>
          <w:szCs w:val="24"/>
        </w:rPr>
        <w:t>Λαμπρούλης</w:t>
      </w:r>
      <w:proofErr w:type="spellEnd"/>
      <w:r w:rsidRPr="000E7621">
        <w:rPr>
          <w:rFonts w:eastAsia="Times New Roman"/>
          <w:b/>
          <w:szCs w:val="24"/>
        </w:rPr>
        <w:t>):</w:t>
      </w:r>
      <w:r>
        <w:rPr>
          <w:rFonts w:eastAsia="Times New Roman"/>
          <w:b/>
          <w:szCs w:val="24"/>
        </w:rPr>
        <w:t xml:space="preserve"> </w:t>
      </w:r>
      <w:r>
        <w:rPr>
          <w:rFonts w:eastAsia="Times New Roman"/>
          <w:szCs w:val="24"/>
        </w:rPr>
        <w:t xml:space="preserve">Συνεπώς το σχέδιο νόμου του </w:t>
      </w:r>
      <w:r w:rsidRPr="009675D5">
        <w:rPr>
          <w:rFonts w:eastAsia="Times New Roman"/>
          <w:szCs w:val="24"/>
        </w:rPr>
        <w:t>Υπουργείου Οικονομίας και Ανάπτυξης</w:t>
      </w:r>
      <w:r>
        <w:rPr>
          <w:rFonts w:eastAsia="Times New Roman"/>
          <w:szCs w:val="24"/>
        </w:rPr>
        <w:t>:</w:t>
      </w:r>
      <w:r w:rsidRPr="009675D5">
        <w:rPr>
          <w:rFonts w:eastAsia="Times New Roman"/>
          <w:szCs w:val="24"/>
        </w:rPr>
        <w:t xml:space="preserve"> «Αναμόρφωση του </w:t>
      </w:r>
      <w:r>
        <w:rPr>
          <w:rFonts w:eastAsia="Times New Roman"/>
          <w:szCs w:val="24"/>
        </w:rPr>
        <w:t>δ</w:t>
      </w:r>
      <w:r w:rsidRPr="009675D5">
        <w:rPr>
          <w:rFonts w:eastAsia="Times New Roman"/>
          <w:szCs w:val="24"/>
        </w:rPr>
        <w:t xml:space="preserve">ικαίου των </w:t>
      </w:r>
      <w:r>
        <w:rPr>
          <w:rFonts w:eastAsia="Times New Roman"/>
          <w:szCs w:val="24"/>
        </w:rPr>
        <w:t>α</w:t>
      </w:r>
      <w:r w:rsidRPr="009675D5">
        <w:rPr>
          <w:rFonts w:eastAsia="Times New Roman"/>
          <w:szCs w:val="24"/>
        </w:rPr>
        <w:t xml:space="preserve">νωνύμων </w:t>
      </w:r>
      <w:r>
        <w:rPr>
          <w:rFonts w:eastAsia="Times New Roman"/>
          <w:szCs w:val="24"/>
        </w:rPr>
        <w:t>ε</w:t>
      </w:r>
      <w:r w:rsidRPr="009675D5">
        <w:rPr>
          <w:rFonts w:eastAsia="Times New Roman"/>
          <w:szCs w:val="24"/>
        </w:rPr>
        <w:t>ταιρειών»</w:t>
      </w:r>
      <w:r>
        <w:rPr>
          <w:rFonts w:eastAsia="Times New Roman"/>
          <w:szCs w:val="24"/>
        </w:rPr>
        <w:t xml:space="preserve">, έγινε δεκτό κατά </w:t>
      </w:r>
      <w:r>
        <w:rPr>
          <w:rFonts w:eastAsia="Times New Roman"/>
          <w:szCs w:val="24"/>
        </w:rPr>
        <w:t>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 </w:t>
      </w:r>
    </w:p>
    <w:p w14:paraId="53C8CC4A" w14:textId="77777777" w:rsidR="006A30E3" w:rsidRDefault="005E5BBF">
      <w:pPr>
        <w:spacing w:line="600" w:lineRule="auto"/>
        <w:ind w:firstLine="720"/>
        <w:contextualSpacing/>
        <w:jc w:val="center"/>
        <w:rPr>
          <w:rFonts w:eastAsia="Times New Roman"/>
          <w:b/>
          <w:szCs w:val="24"/>
        </w:rPr>
      </w:pPr>
      <w:r w:rsidRPr="0001772E">
        <w:rPr>
          <w:rFonts w:eastAsia="Times New Roman" w:cs="Times New Roman"/>
          <w:szCs w:val="24"/>
        </w:rPr>
        <w:t>(Να καταχωριστεί το κείμενο του νομοσχεδίου</w:t>
      </w:r>
      <w:r>
        <w:rPr>
          <w:rFonts w:eastAsia="Times New Roman" w:cs="Times New Roman"/>
          <w:szCs w:val="24"/>
        </w:rPr>
        <w:t xml:space="preserve"> σελ.239α</w:t>
      </w:r>
      <w:r>
        <w:rPr>
          <w:rFonts w:eastAsia="Times New Roman" w:cs="Times New Roman"/>
          <w:szCs w:val="24"/>
        </w:rPr>
        <w:t>)</w:t>
      </w:r>
    </w:p>
    <w:p w14:paraId="53C8CC4B" w14:textId="77777777" w:rsidR="006A30E3" w:rsidRDefault="005E5BB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3C8CC4C" w14:textId="77777777" w:rsidR="006A30E3" w:rsidRDefault="005E5BBF">
      <w:pPr>
        <w:spacing w:line="600" w:lineRule="auto"/>
        <w:ind w:firstLine="720"/>
        <w:contextualSpacing/>
        <w:jc w:val="both"/>
        <w:rPr>
          <w:rFonts w:eastAsia="Times New Roman"/>
          <w:szCs w:val="24"/>
        </w:rPr>
      </w:pPr>
      <w:r w:rsidRPr="009675D5">
        <w:rPr>
          <w:rFonts w:eastAsia="Times New Roman"/>
          <w:b/>
          <w:szCs w:val="24"/>
        </w:rPr>
        <w:t>ΟΛΟΙ ΟΙ ΒΟΥΛΕΥΤΕΣ:</w:t>
      </w:r>
      <w:r>
        <w:rPr>
          <w:rFonts w:eastAsia="Times New Roman"/>
          <w:szCs w:val="24"/>
        </w:rPr>
        <w:t xml:space="preserve"> Μάλιστα, μάλιστα. </w:t>
      </w:r>
    </w:p>
    <w:p w14:paraId="53C8CC4D" w14:textId="77777777" w:rsidR="006A30E3" w:rsidRDefault="005E5BB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w:t>
      </w:r>
      <w:r>
        <w:rPr>
          <w:rFonts w:eastAsia="Times New Roman"/>
          <w:szCs w:val="24"/>
        </w:rPr>
        <w:t>ο Σώμα παρέσχε τη ζητηθ</w:t>
      </w:r>
      <w:r>
        <w:rPr>
          <w:rFonts w:eastAsia="Times New Roman"/>
          <w:szCs w:val="24"/>
        </w:rPr>
        <w:t xml:space="preserve">είσα εξουσιοδότηση. </w:t>
      </w:r>
    </w:p>
    <w:p w14:paraId="53C8CC4E" w14:textId="77777777" w:rsidR="006A30E3" w:rsidRDefault="005E5BBF">
      <w:pPr>
        <w:spacing w:line="600" w:lineRule="auto"/>
        <w:ind w:firstLine="720"/>
        <w:contextualSpacing/>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 xml:space="preserve">ύριοι συνάδελφοι, έχουν διανεμηθεί τα Πρακτικά της </w:t>
      </w:r>
      <w:r>
        <w:rPr>
          <w:rFonts w:eastAsia="Times New Roman" w:cs="Times New Roman"/>
          <w:szCs w:val="24"/>
        </w:rPr>
        <w:t>Δευτέρας</w:t>
      </w:r>
      <w:r w:rsidRPr="00C76C56">
        <w:rPr>
          <w:rFonts w:eastAsia="Times New Roman" w:cs="Times New Roman"/>
          <w:szCs w:val="24"/>
        </w:rPr>
        <w:t xml:space="preserve"> </w:t>
      </w:r>
      <w:r>
        <w:rPr>
          <w:rFonts w:eastAsia="Times New Roman" w:cs="Times New Roman"/>
          <w:szCs w:val="24"/>
        </w:rPr>
        <w:t>2</w:t>
      </w:r>
      <w:r w:rsidRPr="00C76C56">
        <w:rPr>
          <w:rFonts w:eastAsia="Times New Roman" w:cs="Times New Roman"/>
          <w:szCs w:val="24"/>
        </w:rPr>
        <w:t xml:space="preserve"> </w:t>
      </w:r>
      <w:r>
        <w:rPr>
          <w:rFonts w:eastAsia="Times New Roman" w:cs="Times New Roman"/>
          <w:szCs w:val="24"/>
        </w:rPr>
        <w:t>Απριλίου</w:t>
      </w:r>
      <w:r w:rsidRPr="00C76C56">
        <w:rPr>
          <w:rFonts w:eastAsia="Times New Roman" w:cs="Times New Roman"/>
          <w:szCs w:val="24"/>
        </w:rPr>
        <w:t xml:space="preserve"> 20</w:t>
      </w:r>
      <w:r>
        <w:rPr>
          <w:rFonts w:eastAsia="Times New Roman" w:cs="Times New Roman"/>
          <w:szCs w:val="24"/>
        </w:rPr>
        <w:t>18</w:t>
      </w:r>
      <w:r w:rsidRPr="00C76C56">
        <w:rPr>
          <w:rFonts w:eastAsia="Times New Roman" w:cs="Times New Roman"/>
          <w:szCs w:val="24"/>
        </w:rPr>
        <w:t xml:space="preserve"> και ερωτάται το Σώμα αν τα επικυρώνει. </w:t>
      </w:r>
    </w:p>
    <w:p w14:paraId="53C8CC4F" w14:textId="77777777" w:rsidR="006A30E3" w:rsidRDefault="005E5BBF">
      <w:pPr>
        <w:spacing w:line="600" w:lineRule="auto"/>
        <w:ind w:firstLine="720"/>
        <w:contextualSpacing/>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53C8CC50" w14:textId="77777777" w:rsidR="006A30E3" w:rsidRDefault="005E5BBF">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C76C56">
        <w:rPr>
          <w:rFonts w:eastAsia="Times New Roman" w:cs="Times New Roman"/>
          <w:szCs w:val="24"/>
        </w:rPr>
        <w:t xml:space="preserve">Συνεπώς τα Πρακτικά της </w:t>
      </w:r>
      <w:r>
        <w:rPr>
          <w:rFonts w:eastAsia="Times New Roman" w:cs="Times New Roman"/>
          <w:szCs w:val="24"/>
        </w:rPr>
        <w:t>Δευτέρας</w:t>
      </w:r>
      <w:r w:rsidRPr="00C76C56">
        <w:rPr>
          <w:rFonts w:eastAsia="Times New Roman" w:cs="Times New Roman"/>
          <w:szCs w:val="24"/>
        </w:rPr>
        <w:t xml:space="preserve"> </w:t>
      </w:r>
      <w:r>
        <w:rPr>
          <w:rFonts w:eastAsia="Times New Roman" w:cs="Times New Roman"/>
          <w:szCs w:val="24"/>
        </w:rPr>
        <w:t>2</w:t>
      </w:r>
      <w:r w:rsidRPr="00C76C56">
        <w:rPr>
          <w:rFonts w:eastAsia="Times New Roman" w:cs="Times New Roman"/>
          <w:szCs w:val="24"/>
        </w:rPr>
        <w:t xml:space="preserve"> </w:t>
      </w:r>
      <w:r>
        <w:rPr>
          <w:rFonts w:eastAsia="Times New Roman" w:cs="Times New Roman"/>
          <w:szCs w:val="24"/>
        </w:rPr>
        <w:t>Απριλίου</w:t>
      </w:r>
      <w:r w:rsidRPr="00C76C56">
        <w:rPr>
          <w:rFonts w:eastAsia="Times New Roman" w:cs="Times New Roman"/>
          <w:szCs w:val="24"/>
        </w:rPr>
        <w:t xml:space="preserve"> 20</w:t>
      </w:r>
      <w:r>
        <w:rPr>
          <w:rFonts w:eastAsia="Times New Roman" w:cs="Times New Roman"/>
          <w:szCs w:val="24"/>
        </w:rPr>
        <w:t>18</w:t>
      </w:r>
      <w:r w:rsidRPr="00C76C56">
        <w:rPr>
          <w:rFonts w:eastAsia="Times New Roman" w:cs="Times New Roman"/>
          <w:szCs w:val="24"/>
        </w:rPr>
        <w:t xml:space="preserve"> επικυρώθηκαν.</w:t>
      </w:r>
    </w:p>
    <w:p w14:paraId="53C8CC51" w14:textId="77777777" w:rsidR="006A30E3" w:rsidRDefault="005E5BBF">
      <w:pPr>
        <w:spacing w:line="600" w:lineRule="auto"/>
        <w:ind w:firstLine="720"/>
        <w:contextualSpacing/>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53C8CC52" w14:textId="77777777" w:rsidR="006A30E3" w:rsidRDefault="005E5BBF">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53C8CC53" w14:textId="77777777" w:rsidR="006A30E3" w:rsidRDefault="005E5BBF">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22</w:t>
      </w:r>
      <w:r w:rsidRPr="00C76C56">
        <w:rPr>
          <w:rFonts w:eastAsia="Times New Roman" w:cs="Times New Roman"/>
          <w:szCs w:val="24"/>
        </w:rPr>
        <w:t>.</w:t>
      </w:r>
      <w:r>
        <w:rPr>
          <w:rFonts w:eastAsia="Times New Roman" w:cs="Times New Roman"/>
          <w:szCs w:val="24"/>
        </w:rPr>
        <w:t>19</w:t>
      </w:r>
      <w:r>
        <w:rPr>
          <w:rFonts w:eastAsia="Times New Roman" w:cs="Times New Roman"/>
          <w:szCs w:val="24"/>
        </w:rPr>
        <w:t>΄</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w:t>
      </w:r>
      <w:r>
        <w:rPr>
          <w:rFonts w:eastAsia="Times New Roman" w:cs="Times New Roman"/>
          <w:szCs w:val="24"/>
        </w:rPr>
        <w:t>.</w:t>
      </w:r>
    </w:p>
    <w:p w14:paraId="53C8CC54" w14:textId="77777777" w:rsidR="006A30E3" w:rsidRDefault="005E5BBF">
      <w:pPr>
        <w:spacing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6A30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hkIt6ald9nD7q3H94cH3MBAxW4I=" w:salt="BZywtaJ+XOomkXOR0ESJ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E3"/>
    <w:rsid w:val="00052A4B"/>
    <w:rsid w:val="005E5BBF"/>
    <w:rsid w:val="006A30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90E1"/>
  <w15:docId w15:val="{971F369E-29F4-4073-A670-BBF7D7B3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C289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C289C"/>
    <w:rPr>
      <w:rFonts w:ascii="Segoe UI" w:hAnsi="Segoe UI" w:cs="Segoe UI"/>
      <w:sz w:val="18"/>
      <w:szCs w:val="18"/>
    </w:rPr>
  </w:style>
  <w:style w:type="paragraph" w:styleId="a4">
    <w:name w:val="Revision"/>
    <w:hidden/>
    <w:uiPriority w:val="99"/>
    <w:semiHidden/>
    <w:rsid w:val="00ED31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649</MetadataID>
    <Session xmlns="641f345b-441b-4b81-9152-adc2e73ba5e1">Γ´</Session>
    <Date xmlns="641f345b-441b-4b81-9152-adc2e73ba5e1">2018-06-10T21:00:00+00:00</Date>
    <Status xmlns="641f345b-441b-4b81-9152-adc2e73ba5e1">
      <Url>http://srv-sp1/praktika/Lists/Incoming_Metadata/EditForm.aspx?ID=649&amp;Source=/praktika/Recordings_Library/Forms/AllItems.aspx</Url>
      <Description>Δημοσιεύτηκε</Description>
    </Status>
    <Meeting xmlns="641f345b-441b-4b81-9152-adc2e73ba5e1">ΡΛΔ´</Meeting>
  </documentManagement>
</p:properties>
</file>

<file path=customXml/itemProps1.xml><?xml version="1.0" encoding="utf-8"?>
<ds:datastoreItem xmlns:ds="http://schemas.openxmlformats.org/officeDocument/2006/customXml" ds:itemID="{121AD5F2-40C4-4BEC-9F61-616738A7B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C8DF-442A-414B-9F08-C02C1E87107B}">
  <ds:schemaRefs>
    <ds:schemaRef ds:uri="http://schemas.microsoft.com/sharepoint/v3/contenttype/forms"/>
  </ds:schemaRefs>
</ds:datastoreItem>
</file>

<file path=customXml/itemProps3.xml><?xml version="1.0" encoding="utf-8"?>
<ds:datastoreItem xmlns:ds="http://schemas.openxmlformats.org/officeDocument/2006/customXml" ds:itemID="{5D6EECC7-DB6E-4DA1-B662-CDFF27FB0B33}">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219</Pages>
  <Words>38633</Words>
  <Characters>208624</Characters>
  <Application>Microsoft Office Word</Application>
  <DocSecurity>0</DocSecurity>
  <Lines>1738</Lines>
  <Paragraphs>493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2018-06-18T08:42:00Z</dcterms:created>
  <dcterms:modified xsi:type="dcterms:W3CDTF">2018-06-18T08:42:00Z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