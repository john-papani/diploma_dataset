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C7E63" w14:textId="77777777" w:rsidR="002C15DC" w:rsidRPr="002C15DC" w:rsidRDefault="002C15DC" w:rsidP="002C15DC">
      <w:pPr>
        <w:spacing w:after="0" w:line="360" w:lineRule="auto"/>
        <w:rPr>
          <w:ins w:id="0" w:author="Φλούδα Χριστίνα" w:date="2016-06-01T09:34:00Z"/>
          <w:rFonts w:eastAsia="Times New Roman"/>
          <w:szCs w:val="24"/>
          <w:lang w:eastAsia="en-US"/>
        </w:rPr>
      </w:pPr>
      <w:bookmarkStart w:id="1" w:name="_GoBack"/>
      <w:bookmarkEnd w:id="1"/>
      <w:ins w:id="2" w:author="Φλούδα Χριστίνα" w:date="2016-06-01T09:34:00Z">
        <w:r w:rsidRPr="002C15D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1D95E6D" w14:textId="77777777" w:rsidR="002C15DC" w:rsidRPr="002C15DC" w:rsidRDefault="002C15DC" w:rsidP="002C15DC">
      <w:pPr>
        <w:spacing w:after="0" w:line="360" w:lineRule="auto"/>
        <w:rPr>
          <w:ins w:id="3" w:author="Φλούδα Χριστίνα" w:date="2016-06-01T09:34:00Z"/>
          <w:rFonts w:eastAsia="Times New Roman"/>
          <w:szCs w:val="24"/>
          <w:lang w:eastAsia="en-US"/>
        </w:rPr>
      </w:pPr>
    </w:p>
    <w:p w14:paraId="6B0859DB" w14:textId="77777777" w:rsidR="002C15DC" w:rsidRPr="002C15DC" w:rsidRDefault="002C15DC" w:rsidP="002C15DC">
      <w:pPr>
        <w:spacing w:after="0" w:line="360" w:lineRule="auto"/>
        <w:rPr>
          <w:ins w:id="4" w:author="Φλούδα Χριστίνα" w:date="2016-06-01T09:34:00Z"/>
          <w:rFonts w:eastAsia="Times New Roman"/>
          <w:szCs w:val="24"/>
          <w:lang w:eastAsia="en-US"/>
        </w:rPr>
      </w:pPr>
      <w:ins w:id="5" w:author="Φλούδα Χριστίνα" w:date="2016-06-01T09:34:00Z">
        <w:r w:rsidRPr="002C15DC">
          <w:rPr>
            <w:rFonts w:eastAsia="Times New Roman"/>
            <w:szCs w:val="24"/>
            <w:lang w:eastAsia="en-US"/>
          </w:rPr>
          <w:t>ΠΙΝΑΚΑΣ ΠΕΡΙΕΧΟΜΕΝΩΝ</w:t>
        </w:r>
      </w:ins>
    </w:p>
    <w:p w14:paraId="3A6C13BB" w14:textId="77777777" w:rsidR="002C15DC" w:rsidRPr="002C15DC" w:rsidRDefault="002C15DC" w:rsidP="002C15DC">
      <w:pPr>
        <w:spacing w:after="0" w:line="360" w:lineRule="auto"/>
        <w:rPr>
          <w:ins w:id="6" w:author="Φλούδα Χριστίνα" w:date="2016-06-01T09:34:00Z"/>
          <w:rFonts w:eastAsia="Times New Roman"/>
          <w:szCs w:val="24"/>
          <w:lang w:eastAsia="en-US"/>
        </w:rPr>
      </w:pPr>
      <w:ins w:id="7" w:author="Φλούδα Χριστίνα" w:date="2016-06-01T09:34:00Z">
        <w:r w:rsidRPr="002C15DC">
          <w:rPr>
            <w:rFonts w:eastAsia="Times New Roman"/>
            <w:szCs w:val="24"/>
            <w:lang w:eastAsia="en-US"/>
          </w:rPr>
          <w:t xml:space="preserve">ΙΖ΄ ΠΕΡΙΟΔΟΣ </w:t>
        </w:r>
      </w:ins>
    </w:p>
    <w:p w14:paraId="5F3DB96F" w14:textId="77777777" w:rsidR="002C15DC" w:rsidRPr="002C15DC" w:rsidRDefault="002C15DC" w:rsidP="002C15DC">
      <w:pPr>
        <w:spacing w:after="0" w:line="360" w:lineRule="auto"/>
        <w:rPr>
          <w:ins w:id="8" w:author="Φλούδα Χριστίνα" w:date="2016-06-01T09:34:00Z"/>
          <w:rFonts w:eastAsia="Times New Roman"/>
          <w:szCs w:val="24"/>
          <w:lang w:eastAsia="en-US"/>
        </w:rPr>
      </w:pPr>
      <w:ins w:id="9" w:author="Φλούδα Χριστίνα" w:date="2016-06-01T09:34:00Z">
        <w:r w:rsidRPr="002C15DC">
          <w:rPr>
            <w:rFonts w:eastAsia="Times New Roman"/>
            <w:szCs w:val="24"/>
            <w:lang w:eastAsia="en-US"/>
          </w:rPr>
          <w:t>ΠΡΟΕΔΡΕΥΟΜΕΝΗΣ ΚΟΙΝΟΒΟΥΛΕΥΤΙΚΗΣ ΔΗΜΟΚΡΑΤΙΑΣ</w:t>
        </w:r>
      </w:ins>
    </w:p>
    <w:p w14:paraId="5DFFC29F" w14:textId="77777777" w:rsidR="002C15DC" w:rsidRPr="002C15DC" w:rsidRDefault="002C15DC" w:rsidP="002C15DC">
      <w:pPr>
        <w:spacing w:after="0" w:line="360" w:lineRule="auto"/>
        <w:rPr>
          <w:ins w:id="10" w:author="Φλούδα Χριστίνα" w:date="2016-06-01T09:34:00Z"/>
          <w:rFonts w:eastAsia="Times New Roman"/>
          <w:szCs w:val="24"/>
          <w:lang w:eastAsia="en-US"/>
        </w:rPr>
      </w:pPr>
      <w:ins w:id="11" w:author="Φλούδα Χριστίνα" w:date="2016-06-01T09:34:00Z">
        <w:r w:rsidRPr="002C15DC">
          <w:rPr>
            <w:rFonts w:eastAsia="Times New Roman"/>
            <w:szCs w:val="24"/>
            <w:lang w:eastAsia="en-US"/>
          </w:rPr>
          <w:t>ΣΥΝΟΔΟΣ Α΄</w:t>
        </w:r>
      </w:ins>
    </w:p>
    <w:p w14:paraId="37DA2BCC" w14:textId="77777777" w:rsidR="002C15DC" w:rsidRPr="002C15DC" w:rsidRDefault="002C15DC" w:rsidP="002C15DC">
      <w:pPr>
        <w:spacing w:after="0" w:line="360" w:lineRule="auto"/>
        <w:rPr>
          <w:ins w:id="12" w:author="Φλούδα Χριστίνα" w:date="2016-06-01T09:34:00Z"/>
          <w:rFonts w:eastAsia="Times New Roman"/>
          <w:szCs w:val="24"/>
          <w:lang w:eastAsia="en-US"/>
        </w:rPr>
      </w:pPr>
    </w:p>
    <w:p w14:paraId="47CF0960" w14:textId="77777777" w:rsidR="002C15DC" w:rsidRPr="002C15DC" w:rsidRDefault="002C15DC" w:rsidP="002C15DC">
      <w:pPr>
        <w:spacing w:after="0" w:line="360" w:lineRule="auto"/>
        <w:rPr>
          <w:ins w:id="13" w:author="Φλούδα Χριστίνα" w:date="2016-06-01T09:34:00Z"/>
          <w:rFonts w:eastAsia="Times New Roman"/>
          <w:szCs w:val="24"/>
          <w:lang w:eastAsia="en-US"/>
        </w:rPr>
      </w:pPr>
      <w:ins w:id="14" w:author="Φλούδα Χριστίνα" w:date="2016-06-01T09:34:00Z">
        <w:r w:rsidRPr="002C15DC">
          <w:rPr>
            <w:rFonts w:eastAsia="Times New Roman"/>
            <w:szCs w:val="24"/>
            <w:lang w:eastAsia="en-US"/>
          </w:rPr>
          <w:t>ΣΥΝΕΔΡΙΑΣΗ ΡΚΘ΄</w:t>
        </w:r>
      </w:ins>
    </w:p>
    <w:p w14:paraId="6CA780AA" w14:textId="77777777" w:rsidR="002C15DC" w:rsidRPr="002C15DC" w:rsidRDefault="002C15DC" w:rsidP="002C15DC">
      <w:pPr>
        <w:spacing w:after="0" w:line="360" w:lineRule="auto"/>
        <w:rPr>
          <w:ins w:id="15" w:author="Φλούδα Χριστίνα" w:date="2016-06-01T09:34:00Z"/>
          <w:rFonts w:eastAsia="Times New Roman"/>
          <w:szCs w:val="24"/>
          <w:lang w:eastAsia="en-US"/>
        </w:rPr>
      </w:pPr>
      <w:ins w:id="16" w:author="Φλούδα Χριστίνα" w:date="2016-06-01T09:34:00Z">
        <w:r w:rsidRPr="002C15DC">
          <w:rPr>
            <w:rFonts w:eastAsia="Times New Roman"/>
            <w:szCs w:val="24"/>
            <w:lang w:eastAsia="en-US"/>
          </w:rPr>
          <w:t>Σάββατο  21 Μαΐου 2016</w:t>
        </w:r>
      </w:ins>
    </w:p>
    <w:p w14:paraId="70FFDCF6" w14:textId="77777777" w:rsidR="002C15DC" w:rsidRPr="002C15DC" w:rsidRDefault="002C15DC" w:rsidP="002C15DC">
      <w:pPr>
        <w:spacing w:after="0" w:line="360" w:lineRule="auto"/>
        <w:rPr>
          <w:ins w:id="17" w:author="Φλούδα Χριστίνα" w:date="2016-06-01T09:34:00Z"/>
          <w:rFonts w:eastAsia="Times New Roman"/>
          <w:szCs w:val="24"/>
          <w:lang w:eastAsia="en-US"/>
        </w:rPr>
      </w:pPr>
    </w:p>
    <w:p w14:paraId="22CCB617" w14:textId="77777777" w:rsidR="002C15DC" w:rsidRPr="002C15DC" w:rsidRDefault="002C15DC" w:rsidP="002C15DC">
      <w:pPr>
        <w:spacing w:after="0" w:line="360" w:lineRule="auto"/>
        <w:rPr>
          <w:ins w:id="18" w:author="Φλούδα Χριστίνα" w:date="2016-06-01T09:34:00Z"/>
          <w:rFonts w:eastAsia="Times New Roman"/>
          <w:szCs w:val="24"/>
          <w:lang w:eastAsia="en-US"/>
        </w:rPr>
      </w:pPr>
      <w:ins w:id="19" w:author="Φλούδα Χριστίνα" w:date="2016-06-01T09:34:00Z">
        <w:r w:rsidRPr="002C15DC">
          <w:rPr>
            <w:rFonts w:eastAsia="Times New Roman"/>
            <w:szCs w:val="24"/>
            <w:lang w:eastAsia="en-US"/>
          </w:rPr>
          <w:t>ΘΕΜΑΤΑ</w:t>
        </w:r>
      </w:ins>
    </w:p>
    <w:p w14:paraId="2272596A" w14:textId="77777777" w:rsidR="002C15DC" w:rsidRPr="002C15DC" w:rsidRDefault="002C15DC" w:rsidP="002C15DC">
      <w:pPr>
        <w:spacing w:after="0" w:line="360" w:lineRule="auto"/>
        <w:rPr>
          <w:ins w:id="20" w:author="Φλούδα Χριστίνα" w:date="2016-06-01T09:34:00Z"/>
          <w:rFonts w:eastAsia="Times New Roman"/>
          <w:szCs w:val="24"/>
          <w:lang w:eastAsia="en-US"/>
        </w:rPr>
      </w:pPr>
      <w:ins w:id="21" w:author="Φλούδα Χριστίνα" w:date="2016-06-01T09:34:00Z">
        <w:r w:rsidRPr="002C15DC">
          <w:rPr>
            <w:rFonts w:eastAsia="Times New Roman"/>
            <w:szCs w:val="24"/>
            <w:lang w:eastAsia="en-US"/>
          </w:rPr>
          <w:t xml:space="preserve"> </w:t>
        </w:r>
        <w:r w:rsidRPr="002C15DC">
          <w:rPr>
            <w:rFonts w:eastAsia="Times New Roman"/>
            <w:szCs w:val="24"/>
            <w:lang w:eastAsia="en-US"/>
          </w:rPr>
          <w:br/>
          <w:t xml:space="preserve">Α. ΕΙΔΙΚΑ ΘΕΜΑΤΑ </w:t>
        </w:r>
        <w:r w:rsidRPr="002C15DC">
          <w:rPr>
            <w:rFonts w:eastAsia="Times New Roman"/>
            <w:szCs w:val="24"/>
            <w:lang w:eastAsia="en-US"/>
          </w:rPr>
          <w:br/>
          <w:t xml:space="preserve">1.  Άδεια απουσίας του Βουλευτή κ. Ι. Μανιάτη, σελ. </w:t>
        </w:r>
        <w:r w:rsidRPr="002C15DC">
          <w:rPr>
            <w:rFonts w:eastAsia="Times New Roman"/>
            <w:szCs w:val="24"/>
            <w:lang w:eastAsia="en-US"/>
          </w:rPr>
          <w:br/>
          <w:t xml:space="preserve">2. Ανακοινώνεται ότι τη συνεδρίαση παρακολουθούν μαθητές από το 2ο Δημοτικό Σχολείο Κρόκου Κοζάνης, το 8ο Δημοτικό Σχολείο Ελευθερίου Κορδελιού Θεσσαλονίκης, το 35ο Δημοτικό Σχολείο Ηρακλείου Κρήτης, το 5ο Δημοτικό Σχολείο Ιωαννίνων, το 2ο Δημοτικό Σχολείο Αγίου Αθανασίου Θεσσαλονίκης, το 9ο Δημοτικό Σχολείο Σερρών, το 3ο Δημοτικό Σχολείο Διαβατών Θεσσαλονίκης και το 1ο και 5ο Δημοτικό Σχολείο Γρεβενών, σελ. </w:t>
        </w:r>
        <w:r w:rsidRPr="002C15DC">
          <w:rPr>
            <w:rFonts w:eastAsia="Times New Roman"/>
            <w:szCs w:val="24"/>
            <w:lang w:eastAsia="en-US"/>
          </w:rPr>
          <w:br/>
          <w:t xml:space="preserve">3. Επί διαδικαστικού θέματος, σελ. </w:t>
        </w:r>
        <w:r w:rsidRPr="002C15DC">
          <w:rPr>
            <w:rFonts w:eastAsia="Times New Roman"/>
            <w:szCs w:val="24"/>
            <w:lang w:eastAsia="en-US"/>
          </w:rPr>
          <w:br/>
          <w:t xml:space="preserve"> </w:t>
        </w:r>
        <w:r w:rsidRPr="002C15DC">
          <w:rPr>
            <w:rFonts w:eastAsia="Times New Roman"/>
            <w:szCs w:val="24"/>
            <w:lang w:eastAsia="en-US"/>
          </w:rPr>
          <w:br/>
          <w:t xml:space="preserve">Β. ΝΟΜΟΘΕΤΙΚΗ ΕΡΓΑΣΙΑ </w:t>
        </w:r>
        <w:r w:rsidRPr="002C15DC">
          <w:rPr>
            <w:rFonts w:eastAsia="Times New Roman"/>
            <w:szCs w:val="24"/>
            <w:lang w:eastAsia="en-US"/>
          </w:rPr>
          <w:br/>
          <w:t xml:space="preserve">1. Συζήτηση επί της αρχής, των άρθρων και των τροπολογιών του σχεδίου νόμου του Υπουργείου Οικονομικών: «Επείγουσες διατάξεις για την εφαρμογή της Συμφωνίας Δημοσιονομικών Στόχων και Διαρθρωτικών Μεταρρυθμίσεων και άλλες διατάξεις», σελ. </w:t>
        </w:r>
        <w:r w:rsidRPr="002C15DC">
          <w:rPr>
            <w:rFonts w:eastAsia="Times New Roman"/>
            <w:szCs w:val="24"/>
            <w:lang w:eastAsia="en-US"/>
          </w:rPr>
          <w:br/>
          <w:t xml:space="preserve">2. Αίτηση αντισυνταγματικότητας που ετέθη από τον Κοινοβουλευτικό Εκπρόσωπο της Δημοκρατικής Συμπαράταξης κ. Ανδρέα Λοβέρδο, επί του σχεδίου νόμου του υπουργείου Οικονομικών, σελ. </w:t>
        </w:r>
        <w:r w:rsidRPr="002C15DC">
          <w:rPr>
            <w:rFonts w:eastAsia="Times New Roman"/>
            <w:szCs w:val="24"/>
            <w:lang w:eastAsia="en-US"/>
          </w:rPr>
          <w:br/>
          <w:t xml:space="preserve">3. Συζήτηση και ψήφιση επί της αίτησης αντισυνταγματικότητας, σελ. </w:t>
        </w:r>
        <w:r w:rsidRPr="002C15DC">
          <w:rPr>
            <w:rFonts w:eastAsia="Times New Roman"/>
            <w:szCs w:val="24"/>
            <w:lang w:eastAsia="en-US"/>
          </w:rPr>
          <w:br/>
          <w:t>4. Κατάθεση σχεδίων νόμων:</w:t>
        </w:r>
        <w:r w:rsidRPr="002C15DC">
          <w:rPr>
            <w:rFonts w:eastAsia="Times New Roman"/>
            <w:szCs w:val="24"/>
            <w:lang w:eastAsia="en-US"/>
          </w:rPr>
          <w:br/>
          <w:t xml:space="preserve">    α) Οι Υπουργοί Εξωτερικών, Εσωτερικών και Διοικητικής Ανασυγκρότησης και Οικονομικών, καθώς και οι Αναπληρωτές Υπουργοί Εξωτερικών και Εσωτερικών και Διοικητικής Ανασυγκρότησης, κατέθεσαν στις 20/5/2016 σχέδιο νόμου: «Κύρωση του Μνημονίου Συνεργασίας μεταξύ του Υπουργείου Εξωτερικών της Ελληνικής Δημοκρατίας και του Υπουργείου Εξωτερικών της Δημοκρατίας του Αζερμπαϊτζάν σε θέματα Ευρωπαϊκής  Ένωσης», σελ. </w:t>
        </w:r>
        <w:r w:rsidRPr="002C15DC">
          <w:rPr>
            <w:rFonts w:eastAsia="Times New Roman"/>
            <w:szCs w:val="24"/>
            <w:lang w:eastAsia="en-US"/>
          </w:rPr>
          <w:br/>
          <w:t xml:space="preserve">   β) Οι Υπουργοί Εξωτερικών, Εσωτερικών και Διοικητικής Ανασυγκρότησης, Παιδείας,  Έρευνας και Θρησκευμάτων και Οικονομικών, καθώς και οι Αναπληρωτές Υπουργοί Εξωτερικών και Εσωτερικών και Διοικητικής Ανασυγκρότησης, κατέθεσαν στις 20/5/2016 σχέδιο νόμου: «Κύρωση του Μνημονίου Συνεργασίας μεταξύ του Υπουργείου Εξωτερικών της Γεωργίας και του Υπουργείου Εξωτερικών της Ελλάδας για την προσέγγιση της Γεωργίας στην Ευρωπαϊκή  Ένωση», σελ. </w:t>
        </w:r>
        <w:r w:rsidRPr="002C15DC">
          <w:rPr>
            <w:rFonts w:eastAsia="Times New Roman"/>
            <w:szCs w:val="24"/>
            <w:lang w:eastAsia="en-US"/>
          </w:rPr>
          <w:br/>
          <w:t xml:space="preserve">    γ) Οι Υπουργοί Εξωτερικών, Εσωτερικών και Διοικητικής Ανασυγκρότησης, Παιδείας,  Έρευνας και Θρησκευμάτων και Οικονομικών, καθώς και οι Αναπληρωτές Υπουργοί Εξωτερικών, Εσωτερικών και Διοικητικής Ανασυγκρότησης και Παιδείας,  Έρευνας και Θρησκευμάτων, κατέθεσαν στις 20/5/2016 σχέδιο νόμου: «Κύρωση του Μνημονίου Συνεργασίας μεταξύ του Υπουργείου Εξωτερικών της Ελληνικής Δημοκρατίας και του Υπουργείου Εξωτερικών και Ευρωπαϊκής Ολοκλήρωσης της Δημοκρατίας της Μολδαβίας για την προσέγγιση της Μολδαβίας με την Ευρωπαϊκή  Ένωση», σελ. </w:t>
        </w:r>
        <w:r w:rsidRPr="002C15DC">
          <w:rPr>
            <w:rFonts w:eastAsia="Times New Roman"/>
            <w:szCs w:val="24"/>
            <w:lang w:eastAsia="en-US"/>
          </w:rPr>
          <w:br/>
          <w:t xml:space="preserve"> </w:t>
        </w:r>
        <w:r w:rsidRPr="002C15DC">
          <w:rPr>
            <w:rFonts w:eastAsia="Times New Roman"/>
            <w:szCs w:val="24"/>
            <w:lang w:eastAsia="en-US"/>
          </w:rPr>
          <w:br/>
          <w:t>ΠΡΟΕΔΡΕΥΟΝΤΕΣ</w:t>
        </w:r>
      </w:ins>
    </w:p>
    <w:p w14:paraId="17DCEECF" w14:textId="77777777" w:rsidR="002C15DC" w:rsidRPr="002C15DC" w:rsidRDefault="002C15DC" w:rsidP="002C15DC">
      <w:pPr>
        <w:spacing w:after="0" w:line="360" w:lineRule="auto"/>
        <w:rPr>
          <w:ins w:id="22" w:author="Φλούδα Χριστίνα" w:date="2016-06-01T09:34:00Z"/>
          <w:rFonts w:eastAsia="Times New Roman"/>
          <w:szCs w:val="24"/>
          <w:lang w:eastAsia="en-US"/>
        </w:rPr>
      </w:pPr>
    </w:p>
    <w:p w14:paraId="11C230A0" w14:textId="77777777" w:rsidR="002C15DC" w:rsidRPr="002C15DC" w:rsidRDefault="002C15DC" w:rsidP="002C15DC">
      <w:pPr>
        <w:spacing w:after="0" w:line="360" w:lineRule="auto"/>
        <w:rPr>
          <w:ins w:id="23" w:author="Φλούδα Χριστίνα" w:date="2016-06-01T09:34:00Z"/>
          <w:rFonts w:eastAsia="Times New Roman"/>
          <w:szCs w:val="24"/>
          <w:lang w:eastAsia="en-US"/>
        </w:rPr>
      </w:pPr>
      <w:ins w:id="24" w:author="Φλούδα Χριστίνα" w:date="2016-06-01T09:34:00Z">
        <w:r w:rsidRPr="002C15DC">
          <w:rPr>
            <w:rFonts w:eastAsia="Times New Roman"/>
            <w:szCs w:val="24"/>
            <w:lang w:eastAsia="en-US"/>
          </w:rPr>
          <w:t>ΒΑΡΕΜΕΝΟΣ Γ. , σελ.</w:t>
        </w:r>
      </w:ins>
    </w:p>
    <w:p w14:paraId="61D03128" w14:textId="77777777" w:rsidR="002C15DC" w:rsidRPr="002C15DC" w:rsidRDefault="002C15DC" w:rsidP="002C15DC">
      <w:pPr>
        <w:spacing w:after="0" w:line="360" w:lineRule="auto"/>
        <w:rPr>
          <w:ins w:id="25" w:author="Φλούδα Χριστίνα" w:date="2016-06-01T09:34:00Z"/>
          <w:rFonts w:eastAsia="Times New Roman"/>
          <w:szCs w:val="24"/>
          <w:lang w:eastAsia="en-US"/>
        </w:rPr>
      </w:pPr>
      <w:ins w:id="26" w:author="Φλούδα Χριστίνα" w:date="2016-06-01T09:34:00Z">
        <w:r w:rsidRPr="002C15DC">
          <w:rPr>
            <w:rFonts w:eastAsia="Times New Roman"/>
            <w:szCs w:val="24"/>
            <w:lang w:eastAsia="en-US"/>
          </w:rPr>
          <w:t>ΚΑΚΛΑΜΑΝΗΣ Ν. , σελ.</w:t>
        </w:r>
        <w:r w:rsidRPr="002C15DC">
          <w:rPr>
            <w:rFonts w:eastAsia="Times New Roman"/>
            <w:szCs w:val="24"/>
            <w:lang w:eastAsia="en-US"/>
          </w:rPr>
          <w:br/>
          <w:t>ΚΡΕΜΑΣΤΙΝΟΣ Δ. , σελ.</w:t>
        </w:r>
      </w:ins>
    </w:p>
    <w:p w14:paraId="0AFAACDE" w14:textId="77777777" w:rsidR="002C15DC" w:rsidRPr="002C15DC" w:rsidRDefault="002C15DC" w:rsidP="002C15DC">
      <w:pPr>
        <w:spacing w:after="0" w:line="360" w:lineRule="auto"/>
        <w:rPr>
          <w:ins w:id="27" w:author="Φλούδα Χριστίνα" w:date="2016-06-01T09:34:00Z"/>
          <w:rFonts w:eastAsia="Times New Roman"/>
          <w:szCs w:val="24"/>
          <w:lang w:eastAsia="en-US"/>
        </w:rPr>
      </w:pPr>
      <w:ins w:id="28" w:author="Φλούδα Χριστίνα" w:date="2016-06-01T09:34:00Z">
        <w:r w:rsidRPr="002C15DC">
          <w:rPr>
            <w:rFonts w:eastAsia="Times New Roman"/>
            <w:szCs w:val="24"/>
            <w:lang w:eastAsia="en-US"/>
          </w:rPr>
          <w:t>ΚΟΥΡΑΚΗΣ Α. , σελ.</w:t>
        </w:r>
      </w:ins>
    </w:p>
    <w:p w14:paraId="4DC67240" w14:textId="77777777" w:rsidR="002C15DC" w:rsidRPr="002C15DC" w:rsidRDefault="002C15DC" w:rsidP="002C15DC">
      <w:pPr>
        <w:spacing w:after="0" w:line="360" w:lineRule="auto"/>
        <w:rPr>
          <w:ins w:id="29" w:author="Φλούδα Χριστίνα" w:date="2016-06-01T09:34:00Z"/>
          <w:rFonts w:eastAsia="Times New Roman"/>
          <w:szCs w:val="24"/>
          <w:lang w:eastAsia="en-US"/>
        </w:rPr>
      </w:pPr>
      <w:ins w:id="30" w:author="Φλούδα Χριστίνα" w:date="2016-06-01T09:34:00Z">
        <w:r w:rsidRPr="002C15DC">
          <w:rPr>
            <w:rFonts w:eastAsia="Times New Roman"/>
            <w:szCs w:val="24"/>
            <w:lang w:eastAsia="en-US"/>
          </w:rPr>
          <w:t>ΛΑΜΠΡΟΥΛΗΣ Γ. , σελ.</w:t>
        </w:r>
        <w:r w:rsidRPr="002C15DC">
          <w:rPr>
            <w:rFonts w:eastAsia="Times New Roman"/>
            <w:szCs w:val="24"/>
            <w:lang w:eastAsia="en-US"/>
          </w:rPr>
          <w:br/>
          <w:t>ΧΡΙΣΤΟΔΟΥΛΟΠΟΥΛΟΥ Α. , σελ.</w:t>
        </w:r>
      </w:ins>
    </w:p>
    <w:p w14:paraId="5119E487" w14:textId="77777777" w:rsidR="002C15DC" w:rsidRPr="002C15DC" w:rsidRDefault="002C15DC" w:rsidP="002C15DC">
      <w:pPr>
        <w:spacing w:after="0" w:line="360" w:lineRule="auto"/>
        <w:rPr>
          <w:ins w:id="31" w:author="Φλούδα Χριστίνα" w:date="2016-06-01T09:34:00Z"/>
          <w:rFonts w:eastAsia="Times New Roman"/>
          <w:szCs w:val="24"/>
          <w:lang w:eastAsia="en-US"/>
        </w:rPr>
      </w:pPr>
    </w:p>
    <w:p w14:paraId="696102BB" w14:textId="77777777" w:rsidR="002C15DC" w:rsidRPr="002C15DC" w:rsidRDefault="002C15DC" w:rsidP="002C15DC">
      <w:pPr>
        <w:spacing w:after="0" w:line="360" w:lineRule="auto"/>
        <w:rPr>
          <w:ins w:id="32" w:author="Φλούδα Χριστίνα" w:date="2016-06-01T09:34:00Z"/>
          <w:rFonts w:eastAsia="Times New Roman"/>
          <w:szCs w:val="24"/>
          <w:lang w:eastAsia="en-US"/>
        </w:rPr>
      </w:pPr>
    </w:p>
    <w:p w14:paraId="49B2AB28" w14:textId="77777777" w:rsidR="002C15DC" w:rsidRPr="002C15DC" w:rsidRDefault="002C15DC" w:rsidP="002C15DC">
      <w:pPr>
        <w:spacing w:after="0" w:line="360" w:lineRule="auto"/>
        <w:rPr>
          <w:ins w:id="33" w:author="Φλούδα Χριστίνα" w:date="2016-06-01T09:34:00Z"/>
          <w:rFonts w:eastAsia="Times New Roman"/>
          <w:szCs w:val="24"/>
          <w:lang w:eastAsia="en-US"/>
        </w:rPr>
      </w:pPr>
      <w:ins w:id="34" w:author="Φλούδα Χριστίνα" w:date="2016-06-01T09:34:00Z">
        <w:r w:rsidRPr="002C15DC">
          <w:rPr>
            <w:rFonts w:eastAsia="Times New Roman"/>
            <w:szCs w:val="24"/>
            <w:lang w:eastAsia="en-US"/>
          </w:rPr>
          <w:t>ΟΜΙΛΗΤΕΣ</w:t>
        </w:r>
      </w:ins>
    </w:p>
    <w:p w14:paraId="65FF487B" w14:textId="665CF499" w:rsidR="002C15DC" w:rsidRDefault="002C15DC" w:rsidP="002C15DC">
      <w:pPr>
        <w:spacing w:line="600" w:lineRule="auto"/>
        <w:ind w:firstLine="720"/>
        <w:jc w:val="both"/>
        <w:rPr>
          <w:ins w:id="35" w:author="Φλούδα Χριστίνα" w:date="2016-06-01T09:33:00Z"/>
          <w:rFonts w:eastAsia="Times New Roman" w:cs="Times New Roman"/>
          <w:szCs w:val="24"/>
        </w:rPr>
        <w:pPrChange w:id="36" w:author="Φλούδα Χριστίνα" w:date="2016-06-01T09:34:00Z">
          <w:pPr>
            <w:spacing w:line="600" w:lineRule="auto"/>
            <w:ind w:firstLine="720"/>
            <w:jc w:val="center"/>
          </w:pPr>
        </w:pPrChange>
      </w:pPr>
      <w:ins w:id="37" w:author="Φλούδα Χριστίνα" w:date="2016-06-01T09:34:00Z">
        <w:r w:rsidRPr="002C15DC">
          <w:rPr>
            <w:rFonts w:eastAsia="Times New Roman"/>
            <w:szCs w:val="24"/>
            <w:lang w:eastAsia="en-US"/>
          </w:rPr>
          <w:br/>
          <w:t>Α. Επί διαδικαστικού θέματος:</w:t>
        </w:r>
        <w:r w:rsidRPr="002C15DC">
          <w:rPr>
            <w:rFonts w:eastAsia="Times New Roman"/>
            <w:szCs w:val="24"/>
            <w:lang w:eastAsia="en-US"/>
          </w:rPr>
          <w:br/>
          <w:t>ΑΜΥΡΑΣ Γ. , σελ.</w:t>
        </w:r>
        <w:r w:rsidRPr="002C15DC">
          <w:rPr>
            <w:rFonts w:eastAsia="Times New Roman"/>
            <w:szCs w:val="24"/>
            <w:lang w:eastAsia="en-US"/>
          </w:rPr>
          <w:br/>
          <w:t>ΑΣΗΜΑΚΟΠΟΥΛΟΥ  Ά. , σελ.</w:t>
        </w:r>
        <w:r w:rsidRPr="002C15DC">
          <w:rPr>
            <w:rFonts w:eastAsia="Times New Roman"/>
            <w:szCs w:val="24"/>
            <w:lang w:eastAsia="en-US"/>
          </w:rPr>
          <w:br/>
          <w:t>ΒΟΡΙΔΗΣ Μ. , σελ.</w:t>
        </w:r>
        <w:r w:rsidRPr="002C15DC">
          <w:rPr>
            <w:rFonts w:eastAsia="Times New Roman"/>
            <w:szCs w:val="24"/>
            <w:lang w:eastAsia="en-US"/>
          </w:rPr>
          <w:br/>
          <w:t>ΔΗΜΗΤΡΙΑΔΗΣ Δ. , σελ.</w:t>
        </w:r>
        <w:r w:rsidRPr="002C15DC">
          <w:rPr>
            <w:rFonts w:eastAsia="Times New Roman"/>
            <w:szCs w:val="24"/>
            <w:lang w:eastAsia="en-US"/>
          </w:rPr>
          <w:br/>
          <w:t>ΘΕΟΧΑΡΗΣ Θ. , σελ.</w:t>
        </w:r>
        <w:r w:rsidRPr="002C15DC">
          <w:rPr>
            <w:rFonts w:eastAsia="Times New Roman"/>
            <w:szCs w:val="24"/>
            <w:lang w:eastAsia="en-US"/>
          </w:rPr>
          <w:br/>
          <w:t>ΚΑΚΛΑΜΑΝΗΣ Ν. , σελ.</w:t>
        </w:r>
        <w:r w:rsidRPr="002C15DC">
          <w:rPr>
            <w:rFonts w:eastAsia="Times New Roman"/>
            <w:szCs w:val="24"/>
            <w:lang w:eastAsia="en-US"/>
          </w:rPr>
          <w:br/>
          <w:t>ΚΟΥΤΣΟΥΚΟΣ Γ. , σελ.</w:t>
        </w:r>
        <w:r w:rsidRPr="002C15DC">
          <w:rPr>
            <w:rFonts w:eastAsia="Times New Roman"/>
            <w:szCs w:val="24"/>
            <w:lang w:eastAsia="en-US"/>
          </w:rPr>
          <w:br/>
          <w:t>ΚΩΝΣΤΑΝΤΙΝΟΠΟΥΛΟΣ Ο. , σελ.</w:t>
        </w:r>
        <w:r w:rsidRPr="002C15DC">
          <w:rPr>
            <w:rFonts w:eastAsia="Times New Roman"/>
            <w:szCs w:val="24"/>
            <w:lang w:eastAsia="en-US"/>
          </w:rPr>
          <w:br/>
          <w:t>ΛΑΜΠΡΟΥΛΗΣ Γ. , σελ.</w:t>
        </w:r>
        <w:r w:rsidRPr="002C15DC">
          <w:rPr>
            <w:rFonts w:eastAsia="Times New Roman"/>
            <w:szCs w:val="24"/>
            <w:lang w:eastAsia="en-US"/>
          </w:rPr>
          <w:br/>
          <w:t>ΛΟΒΕΡΔΟΣ Α. , σελ.</w:t>
        </w:r>
        <w:r w:rsidRPr="002C15DC">
          <w:rPr>
            <w:rFonts w:eastAsia="Times New Roman"/>
            <w:szCs w:val="24"/>
            <w:lang w:eastAsia="en-US"/>
          </w:rPr>
          <w:br/>
          <w:t>ΛΥΚΟΥΔΗΣ Σ. , σελ.</w:t>
        </w:r>
        <w:r w:rsidRPr="002C15DC">
          <w:rPr>
            <w:rFonts w:eastAsia="Times New Roman"/>
            <w:szCs w:val="24"/>
            <w:lang w:eastAsia="en-US"/>
          </w:rPr>
          <w:br/>
          <w:t>ΜΑΝΙΑΤΗΣ Ι. , σελ.</w:t>
        </w:r>
        <w:r w:rsidRPr="002C15DC">
          <w:rPr>
            <w:rFonts w:eastAsia="Times New Roman"/>
            <w:szCs w:val="24"/>
            <w:lang w:eastAsia="en-US"/>
          </w:rPr>
          <w:br/>
          <w:t>ΜΑΡΚΟΥ Α. , σελ.</w:t>
        </w:r>
        <w:r w:rsidRPr="002C15DC">
          <w:rPr>
            <w:rFonts w:eastAsia="Times New Roman"/>
            <w:szCs w:val="24"/>
            <w:lang w:eastAsia="en-US"/>
          </w:rPr>
          <w:br/>
          <w:t>ΠΑΝΑΓΙΩΤΑΡΟΣ Η. , σελ.</w:t>
        </w:r>
        <w:r w:rsidRPr="002C15DC">
          <w:rPr>
            <w:rFonts w:eastAsia="Times New Roman"/>
            <w:szCs w:val="24"/>
            <w:lang w:eastAsia="en-US"/>
          </w:rPr>
          <w:br/>
          <w:t>ΠΑΡΑΣΚΕΥΟΠΟΥΛΟΣ Ν. , σελ.</w:t>
        </w:r>
        <w:r w:rsidRPr="002C15DC">
          <w:rPr>
            <w:rFonts w:eastAsia="Times New Roman"/>
            <w:szCs w:val="24"/>
            <w:lang w:eastAsia="en-US"/>
          </w:rPr>
          <w:br/>
          <w:t>ΠΟΛΑΚΗΣ Π. , σελ.</w:t>
        </w:r>
        <w:r w:rsidRPr="002C15DC">
          <w:rPr>
            <w:rFonts w:eastAsia="Times New Roman"/>
            <w:szCs w:val="24"/>
            <w:lang w:eastAsia="en-US"/>
          </w:rPr>
          <w:br/>
          <w:t>ΤΣΙΡΩΝΗΣ Ι. , σελ.</w:t>
        </w:r>
        <w:r w:rsidRPr="002C15DC">
          <w:rPr>
            <w:rFonts w:eastAsia="Times New Roman"/>
            <w:szCs w:val="24"/>
            <w:lang w:eastAsia="en-US"/>
          </w:rPr>
          <w:br/>
          <w:t>ΦΑΜΕΛΛΟΣ Σ. , σελ.</w:t>
        </w:r>
        <w:r w:rsidRPr="002C15DC">
          <w:rPr>
            <w:rFonts w:eastAsia="Times New Roman"/>
            <w:szCs w:val="24"/>
            <w:lang w:eastAsia="en-US"/>
          </w:rPr>
          <w:br/>
        </w:r>
        <w:r w:rsidRPr="002C15DC">
          <w:rPr>
            <w:rFonts w:eastAsia="Times New Roman"/>
            <w:szCs w:val="24"/>
            <w:lang w:eastAsia="en-US"/>
          </w:rPr>
          <w:br/>
          <w:t>Β. Επί του σχεδίου νόμου του Υπουργείου Οικονομικών:</w:t>
        </w:r>
        <w:r w:rsidRPr="002C15DC">
          <w:rPr>
            <w:rFonts w:eastAsia="Times New Roman"/>
            <w:szCs w:val="24"/>
            <w:lang w:eastAsia="en-US"/>
          </w:rPr>
          <w:br/>
          <w:t>ΑΛΕΞΙΑΔΗΣ Τ. , σελ.</w:t>
        </w:r>
        <w:r w:rsidRPr="002C15DC">
          <w:rPr>
            <w:rFonts w:eastAsia="Times New Roman"/>
            <w:szCs w:val="24"/>
            <w:lang w:eastAsia="en-US"/>
          </w:rPr>
          <w:br/>
          <w:t>ΑΜΥΡΑΣ Γ. , σελ.</w:t>
        </w:r>
        <w:r w:rsidRPr="002C15DC">
          <w:rPr>
            <w:rFonts w:eastAsia="Times New Roman"/>
            <w:szCs w:val="24"/>
            <w:lang w:eastAsia="en-US"/>
          </w:rPr>
          <w:br/>
          <w:t>ΑΝΤΩΝΙΟΥ Χ. , σελ.</w:t>
        </w:r>
        <w:r w:rsidRPr="002C15DC">
          <w:rPr>
            <w:rFonts w:eastAsia="Times New Roman"/>
            <w:szCs w:val="24"/>
            <w:lang w:eastAsia="en-US"/>
          </w:rPr>
          <w:br/>
          <w:t>ΑΠΟΣΤΟΛΟΥ Ε. , σελ.</w:t>
        </w:r>
        <w:r w:rsidRPr="002C15DC">
          <w:rPr>
            <w:rFonts w:eastAsia="Times New Roman"/>
            <w:szCs w:val="24"/>
            <w:lang w:eastAsia="en-US"/>
          </w:rPr>
          <w:br/>
          <w:t>ΑΡΑΜΠΑΤΖΗ Φ. , σελ.</w:t>
        </w:r>
        <w:r w:rsidRPr="002C15DC">
          <w:rPr>
            <w:rFonts w:eastAsia="Times New Roman"/>
            <w:szCs w:val="24"/>
            <w:lang w:eastAsia="en-US"/>
          </w:rPr>
          <w:br/>
          <w:t>ΑΣΗΜΑΚΟΠΟΥΛΟΥ  Ά. , σελ.</w:t>
        </w:r>
        <w:r w:rsidRPr="002C15DC">
          <w:rPr>
            <w:rFonts w:eastAsia="Times New Roman"/>
            <w:szCs w:val="24"/>
            <w:lang w:eastAsia="en-US"/>
          </w:rPr>
          <w:br/>
          <w:t>ΒΑΚΗ Φ. , σελ.</w:t>
        </w:r>
        <w:r w:rsidRPr="002C15DC">
          <w:rPr>
            <w:rFonts w:eastAsia="Times New Roman"/>
            <w:szCs w:val="24"/>
            <w:lang w:eastAsia="en-US"/>
          </w:rPr>
          <w:br/>
          <w:t>ΒΑΡΒΙΤΣΙΩΤΗΣ Μ. , σελ.</w:t>
        </w:r>
        <w:r w:rsidRPr="002C15DC">
          <w:rPr>
            <w:rFonts w:eastAsia="Times New Roman"/>
            <w:szCs w:val="24"/>
            <w:lang w:eastAsia="en-US"/>
          </w:rPr>
          <w:br/>
          <w:t>ΒΑΡΔΑΛΗΣ Α. , σελ.</w:t>
        </w:r>
        <w:r w:rsidRPr="002C15DC">
          <w:rPr>
            <w:rFonts w:eastAsia="Times New Roman"/>
            <w:szCs w:val="24"/>
            <w:lang w:eastAsia="en-US"/>
          </w:rPr>
          <w:br/>
          <w:t>ΒΕΝΙΖΕΛΟΣ Ε. , σελ.</w:t>
        </w:r>
        <w:r w:rsidRPr="002C15DC">
          <w:rPr>
            <w:rFonts w:eastAsia="Times New Roman"/>
            <w:szCs w:val="24"/>
            <w:lang w:eastAsia="en-US"/>
          </w:rPr>
          <w:br/>
          <w:t>ΒΟΡΙΔΗΣ Μ. , σελ.</w:t>
        </w:r>
        <w:r w:rsidRPr="002C15DC">
          <w:rPr>
            <w:rFonts w:eastAsia="Times New Roman"/>
            <w:szCs w:val="24"/>
            <w:lang w:eastAsia="en-US"/>
          </w:rPr>
          <w:br/>
          <w:t>ΒΟΥΛΤΕΨΗ Σ. , σελ.</w:t>
        </w:r>
        <w:r w:rsidRPr="002C15DC">
          <w:rPr>
            <w:rFonts w:eastAsia="Times New Roman"/>
            <w:szCs w:val="24"/>
            <w:lang w:eastAsia="en-US"/>
          </w:rPr>
          <w:br/>
          <w:t>ΓΕΡΜΕΝΗΣ Γ. , σελ.</w:t>
        </w:r>
        <w:r w:rsidRPr="002C15DC">
          <w:rPr>
            <w:rFonts w:eastAsia="Times New Roman"/>
            <w:szCs w:val="24"/>
            <w:lang w:eastAsia="en-US"/>
          </w:rPr>
          <w:br/>
          <w:t>ΓΕΩΡΓΙΑΔΗΣ Μ. , σελ.</w:t>
        </w:r>
        <w:r w:rsidRPr="002C15DC">
          <w:rPr>
            <w:rFonts w:eastAsia="Times New Roman"/>
            <w:szCs w:val="24"/>
            <w:lang w:eastAsia="en-US"/>
          </w:rPr>
          <w:br/>
          <w:t>ΓΕΩΡΓΟΠΟΥΛΟΥ - ΣΑΛΤΑΡΗ Ε. , σελ.</w:t>
        </w:r>
        <w:r w:rsidRPr="002C15DC">
          <w:rPr>
            <w:rFonts w:eastAsia="Times New Roman"/>
            <w:szCs w:val="24"/>
            <w:lang w:eastAsia="en-US"/>
          </w:rPr>
          <w:br/>
          <w:t>ΓΡΗΓΟΡΑΚΟΣ Λ. , σελ.</w:t>
        </w:r>
        <w:r w:rsidRPr="002C15DC">
          <w:rPr>
            <w:rFonts w:eastAsia="Times New Roman"/>
            <w:szCs w:val="24"/>
            <w:lang w:eastAsia="en-US"/>
          </w:rPr>
          <w:br/>
          <w:t>ΔΑΝΕΛΛΗΣ Σ. , σελ.</w:t>
        </w:r>
        <w:r w:rsidRPr="002C15DC">
          <w:rPr>
            <w:rFonts w:eastAsia="Times New Roman"/>
            <w:szCs w:val="24"/>
            <w:lang w:eastAsia="en-US"/>
          </w:rPr>
          <w:br/>
          <w:t>ΔΕΝΔΙΑΣ Ν. , σελ.</w:t>
        </w:r>
        <w:r w:rsidRPr="002C15DC">
          <w:rPr>
            <w:rFonts w:eastAsia="Times New Roman"/>
            <w:szCs w:val="24"/>
            <w:lang w:eastAsia="en-US"/>
          </w:rPr>
          <w:br/>
          <w:t>ΔΗΜΗΤΡΙΑΔΗΣ Δ. , σελ.</w:t>
        </w:r>
        <w:r w:rsidRPr="002C15DC">
          <w:rPr>
            <w:rFonts w:eastAsia="Times New Roman"/>
            <w:szCs w:val="24"/>
            <w:lang w:eastAsia="en-US"/>
          </w:rPr>
          <w:br/>
          <w:t>ΕΜΜΑΝΟΥΗΛΙΔΗΣ Δ. , σελ.</w:t>
        </w:r>
        <w:r w:rsidRPr="002C15DC">
          <w:rPr>
            <w:rFonts w:eastAsia="Times New Roman"/>
            <w:szCs w:val="24"/>
            <w:lang w:eastAsia="en-US"/>
          </w:rPr>
          <w:br/>
          <w:t>ΘΕΟΧΑΡΗΣ Θ. , σελ.</w:t>
        </w:r>
        <w:r w:rsidRPr="002C15DC">
          <w:rPr>
            <w:rFonts w:eastAsia="Times New Roman"/>
            <w:szCs w:val="24"/>
            <w:lang w:eastAsia="en-US"/>
          </w:rPr>
          <w:br/>
          <w:t>ΘΕΩΝΑΣ Ι. , σελ.</w:t>
        </w:r>
        <w:r w:rsidRPr="002C15DC">
          <w:rPr>
            <w:rFonts w:eastAsia="Times New Roman"/>
            <w:szCs w:val="24"/>
            <w:lang w:eastAsia="en-US"/>
          </w:rPr>
          <w:br/>
          <w:t>ΙΓΓΛΕΖΗ Α. , σελ.</w:t>
        </w:r>
        <w:r w:rsidRPr="002C15DC">
          <w:rPr>
            <w:rFonts w:eastAsia="Times New Roman"/>
            <w:szCs w:val="24"/>
            <w:lang w:eastAsia="en-US"/>
          </w:rPr>
          <w:br/>
          <w:t>ΚΑΒΑΔΕΛΛΑΣ Δ. , σελ.</w:t>
        </w:r>
        <w:r w:rsidRPr="002C15DC">
          <w:rPr>
            <w:rFonts w:eastAsia="Times New Roman"/>
            <w:szCs w:val="24"/>
            <w:lang w:eastAsia="en-US"/>
          </w:rPr>
          <w:br/>
          <w:t>ΚΑΜΜΕΝΟΣ Δ. , σελ.</w:t>
        </w:r>
        <w:r w:rsidRPr="002C15DC">
          <w:rPr>
            <w:rFonts w:eastAsia="Times New Roman"/>
            <w:szCs w:val="24"/>
            <w:lang w:eastAsia="en-US"/>
          </w:rPr>
          <w:br/>
          <w:t>ΚΑΡΑΘΑΝΑΣΟΠΟΥΛΟΣ Ν. , σελ.</w:t>
        </w:r>
        <w:r w:rsidRPr="002C15DC">
          <w:rPr>
            <w:rFonts w:eastAsia="Times New Roman"/>
            <w:szCs w:val="24"/>
            <w:lang w:eastAsia="en-US"/>
          </w:rPr>
          <w:br/>
          <w:t>ΚΑΡΑΟΓΛΟΥ Θ. , σελ.</w:t>
        </w:r>
        <w:r w:rsidRPr="002C15DC">
          <w:rPr>
            <w:rFonts w:eastAsia="Times New Roman"/>
            <w:szCs w:val="24"/>
            <w:lang w:eastAsia="en-US"/>
          </w:rPr>
          <w:br/>
          <w:t>ΚΑΡΡΑΣ Γ. , σελ.</w:t>
        </w:r>
        <w:r w:rsidRPr="002C15DC">
          <w:rPr>
            <w:rFonts w:eastAsia="Times New Roman"/>
            <w:szCs w:val="24"/>
            <w:lang w:eastAsia="en-US"/>
          </w:rPr>
          <w:br/>
          <w:t>ΚΑΣΙΔΙΑΡΗΣ Η. , σελ.</w:t>
        </w:r>
        <w:r w:rsidRPr="002C15DC">
          <w:rPr>
            <w:rFonts w:eastAsia="Times New Roman"/>
            <w:szCs w:val="24"/>
            <w:lang w:eastAsia="en-US"/>
          </w:rPr>
          <w:br/>
          <w:t>ΚΕΔΙΚΟΓΛΟΥ Σ. , σελ.</w:t>
        </w:r>
        <w:r w:rsidRPr="002C15DC">
          <w:rPr>
            <w:rFonts w:eastAsia="Times New Roman"/>
            <w:szCs w:val="24"/>
            <w:lang w:eastAsia="en-US"/>
          </w:rPr>
          <w:br/>
          <w:t>ΚΕΡΑΜΕΩΣ Ν. , σελ.</w:t>
        </w:r>
        <w:r w:rsidRPr="002C15DC">
          <w:rPr>
            <w:rFonts w:eastAsia="Times New Roman"/>
            <w:szCs w:val="24"/>
            <w:lang w:eastAsia="en-US"/>
          </w:rPr>
          <w:br/>
          <w:t>ΚΟΚΚΑΛΗΣ Β. , σελ.</w:t>
        </w:r>
        <w:r w:rsidRPr="002C15DC">
          <w:rPr>
            <w:rFonts w:eastAsia="Times New Roman"/>
            <w:szCs w:val="24"/>
            <w:lang w:eastAsia="en-US"/>
          </w:rPr>
          <w:br/>
          <w:t>ΚΟΥΜΟΥΤΣΑΚΟΣ Γ. , σελ.</w:t>
        </w:r>
        <w:r w:rsidRPr="002C15DC">
          <w:rPr>
            <w:rFonts w:eastAsia="Times New Roman"/>
            <w:szCs w:val="24"/>
            <w:lang w:eastAsia="en-US"/>
          </w:rPr>
          <w:br/>
          <w:t>ΚΟΥΤΣΟΥΚΟΣ Γ. , σελ.</w:t>
        </w:r>
        <w:r w:rsidRPr="002C15DC">
          <w:rPr>
            <w:rFonts w:eastAsia="Times New Roman"/>
            <w:szCs w:val="24"/>
            <w:lang w:eastAsia="en-US"/>
          </w:rPr>
          <w:br/>
          <w:t>ΚΩΝΣΤΑΝΤΙΝΟΠΟΥΛΟΣ Ο. , σελ.</w:t>
        </w:r>
        <w:r w:rsidRPr="002C15DC">
          <w:rPr>
            <w:rFonts w:eastAsia="Times New Roman"/>
            <w:szCs w:val="24"/>
            <w:lang w:eastAsia="en-US"/>
          </w:rPr>
          <w:br/>
          <w:t>ΛΑΓΟΣ Ι. , σελ.</w:t>
        </w:r>
        <w:r w:rsidRPr="002C15DC">
          <w:rPr>
            <w:rFonts w:eastAsia="Times New Roman"/>
            <w:szCs w:val="24"/>
            <w:lang w:eastAsia="en-US"/>
          </w:rPr>
          <w:br/>
          <w:t>ΛΟΒΕΡΔΟΣ Α. , σελ.</w:t>
        </w:r>
        <w:r w:rsidRPr="002C15DC">
          <w:rPr>
            <w:rFonts w:eastAsia="Times New Roman"/>
            <w:szCs w:val="24"/>
            <w:lang w:eastAsia="en-US"/>
          </w:rPr>
          <w:br/>
          <w:t>ΛΥΚΟΥΔΗΣ Σ. , σελ.</w:t>
        </w:r>
        <w:r w:rsidRPr="002C15DC">
          <w:rPr>
            <w:rFonts w:eastAsia="Times New Roman"/>
            <w:szCs w:val="24"/>
            <w:lang w:eastAsia="en-US"/>
          </w:rPr>
          <w:br/>
          <w:t>ΜΑΝΙΑΤΗΣ Ι. , σελ.</w:t>
        </w:r>
        <w:r w:rsidRPr="002C15DC">
          <w:rPr>
            <w:rFonts w:eastAsia="Times New Roman"/>
            <w:szCs w:val="24"/>
            <w:lang w:eastAsia="en-US"/>
          </w:rPr>
          <w:br/>
          <w:t>ΜΑΝΤΑΣ Χ. , σελ.</w:t>
        </w:r>
        <w:r w:rsidRPr="002C15DC">
          <w:rPr>
            <w:rFonts w:eastAsia="Times New Roman"/>
            <w:szCs w:val="24"/>
            <w:lang w:eastAsia="en-US"/>
          </w:rPr>
          <w:br/>
          <w:t>ΜΑΝΩΛΑΚΟΥ Δ. , σελ.</w:t>
        </w:r>
        <w:r w:rsidRPr="002C15DC">
          <w:rPr>
            <w:rFonts w:eastAsia="Times New Roman"/>
            <w:szCs w:val="24"/>
            <w:lang w:eastAsia="en-US"/>
          </w:rPr>
          <w:br/>
          <w:t>ΜΑΡΚΟΥ Α. , σελ.</w:t>
        </w:r>
        <w:r w:rsidRPr="002C15DC">
          <w:rPr>
            <w:rFonts w:eastAsia="Times New Roman"/>
            <w:szCs w:val="24"/>
            <w:lang w:eastAsia="en-US"/>
          </w:rPr>
          <w:br/>
          <w:t>ΜΕΓΑΛΟΜΥΣΤΑΚΑΣ Α. , σελ.</w:t>
        </w:r>
        <w:r w:rsidRPr="002C15DC">
          <w:rPr>
            <w:rFonts w:eastAsia="Times New Roman"/>
            <w:szCs w:val="24"/>
            <w:lang w:eastAsia="en-US"/>
          </w:rPr>
          <w:br/>
          <w:t>ΜΕΪΚΟΠΟΥΛΟΣ Α. , σελ.</w:t>
        </w:r>
        <w:r w:rsidRPr="002C15DC">
          <w:rPr>
            <w:rFonts w:eastAsia="Times New Roman"/>
            <w:szCs w:val="24"/>
            <w:lang w:eastAsia="en-US"/>
          </w:rPr>
          <w:br/>
          <w:t>ΜΙΧΕΛΗΣ Α. , σελ.</w:t>
        </w:r>
        <w:r w:rsidRPr="002C15DC">
          <w:rPr>
            <w:rFonts w:eastAsia="Times New Roman"/>
            <w:szCs w:val="24"/>
            <w:lang w:eastAsia="en-US"/>
          </w:rPr>
          <w:br/>
          <w:t>ΜΠΑΚΟΓΙΑΝΝΗ Θ. , σελ.</w:t>
        </w:r>
        <w:r w:rsidRPr="002C15DC">
          <w:rPr>
            <w:rFonts w:eastAsia="Times New Roman"/>
            <w:szCs w:val="24"/>
            <w:lang w:eastAsia="en-US"/>
          </w:rPr>
          <w:br/>
          <w:t>ΜΠΑΡΓΙΩΤΑΣ Κ. , σελ.</w:t>
        </w:r>
        <w:r w:rsidRPr="002C15DC">
          <w:rPr>
            <w:rFonts w:eastAsia="Times New Roman"/>
            <w:szCs w:val="24"/>
            <w:lang w:eastAsia="en-US"/>
          </w:rPr>
          <w:br/>
          <w:t>ΠΑΝΑΓΙΩΤΑΡΟΣ Η. , σελ.</w:t>
        </w:r>
        <w:r w:rsidRPr="002C15DC">
          <w:rPr>
            <w:rFonts w:eastAsia="Times New Roman"/>
            <w:szCs w:val="24"/>
            <w:lang w:eastAsia="en-US"/>
          </w:rPr>
          <w:br/>
          <w:t>ΠΑΠΑΓΓΕΛΟΠΟΥΛΟΣ Δ. , σελ.</w:t>
        </w:r>
        <w:r w:rsidRPr="002C15DC">
          <w:rPr>
            <w:rFonts w:eastAsia="Times New Roman"/>
            <w:szCs w:val="24"/>
            <w:lang w:eastAsia="en-US"/>
          </w:rPr>
          <w:br/>
          <w:t>ΠΑΠΑΔΟΠΟΥΛΟΣ Α. , σελ.</w:t>
        </w:r>
        <w:r w:rsidRPr="002C15DC">
          <w:rPr>
            <w:rFonts w:eastAsia="Times New Roman"/>
            <w:szCs w:val="24"/>
            <w:lang w:eastAsia="en-US"/>
          </w:rPr>
          <w:br/>
          <w:t>ΠΑΠΑΔΟΠΟΥΛΟΣ Ν. , σελ.</w:t>
        </w:r>
        <w:r w:rsidRPr="002C15DC">
          <w:rPr>
            <w:rFonts w:eastAsia="Times New Roman"/>
            <w:szCs w:val="24"/>
            <w:lang w:eastAsia="en-US"/>
          </w:rPr>
          <w:br/>
          <w:t>ΠΑΠΑΘΕΟΔΩΡΟΥ Θ. , σελ.</w:t>
        </w:r>
        <w:r w:rsidRPr="002C15DC">
          <w:rPr>
            <w:rFonts w:eastAsia="Times New Roman"/>
            <w:szCs w:val="24"/>
            <w:lang w:eastAsia="en-US"/>
          </w:rPr>
          <w:br/>
          <w:t>ΠΑΠΑΡΗΓΑ Α. , σελ.</w:t>
        </w:r>
        <w:r w:rsidRPr="002C15DC">
          <w:rPr>
            <w:rFonts w:eastAsia="Times New Roman"/>
            <w:szCs w:val="24"/>
            <w:lang w:eastAsia="en-US"/>
          </w:rPr>
          <w:br/>
          <w:t>ΠΑΠΑΧΡΙΣΤΟΠΟΥΛΟΣ Α. , σελ.</w:t>
        </w:r>
        <w:r w:rsidRPr="002C15DC">
          <w:rPr>
            <w:rFonts w:eastAsia="Times New Roman"/>
            <w:szCs w:val="24"/>
            <w:lang w:eastAsia="en-US"/>
          </w:rPr>
          <w:br/>
          <w:t>ΠΑΠΠΑΣ Χ. , σελ.</w:t>
        </w:r>
        <w:r w:rsidRPr="002C15DC">
          <w:rPr>
            <w:rFonts w:eastAsia="Times New Roman"/>
            <w:szCs w:val="24"/>
            <w:lang w:eastAsia="en-US"/>
          </w:rPr>
          <w:br/>
          <w:t>ΠΑΦΙΛΗΣ Α. , σελ.</w:t>
        </w:r>
        <w:r w:rsidRPr="002C15DC">
          <w:rPr>
            <w:rFonts w:eastAsia="Times New Roman"/>
            <w:szCs w:val="24"/>
            <w:lang w:eastAsia="en-US"/>
          </w:rPr>
          <w:br/>
          <w:t>ΠΕΤΡΟΠΟΥΛΟΣ Α. , σελ.</w:t>
        </w:r>
        <w:r w:rsidRPr="002C15DC">
          <w:rPr>
            <w:rFonts w:eastAsia="Times New Roman"/>
            <w:szCs w:val="24"/>
            <w:lang w:eastAsia="en-US"/>
          </w:rPr>
          <w:br/>
          <w:t>ΠΟΛΑΚΗΣ Π. , σελ.</w:t>
        </w:r>
        <w:r w:rsidRPr="002C15DC">
          <w:rPr>
            <w:rFonts w:eastAsia="Times New Roman"/>
            <w:szCs w:val="24"/>
            <w:lang w:eastAsia="en-US"/>
          </w:rPr>
          <w:br/>
          <w:t>ΣΑΝΤΟΡΙΝΙΟΣ Ν. , σελ.</w:t>
        </w:r>
        <w:r w:rsidRPr="002C15DC">
          <w:rPr>
            <w:rFonts w:eastAsia="Times New Roman"/>
            <w:szCs w:val="24"/>
            <w:lang w:eastAsia="en-US"/>
          </w:rPr>
          <w:br/>
          <w:t>ΣΚΟΥΡΛΕΤΗΣ Π. , σελ.</w:t>
        </w:r>
        <w:r w:rsidRPr="002C15DC">
          <w:rPr>
            <w:rFonts w:eastAsia="Times New Roman"/>
            <w:szCs w:val="24"/>
            <w:lang w:eastAsia="en-US"/>
          </w:rPr>
          <w:br/>
          <w:t>ΣΚΟΥΡΟΛΙΑΚΟΣ Π. , σελ.</w:t>
        </w:r>
        <w:r w:rsidRPr="002C15DC">
          <w:rPr>
            <w:rFonts w:eastAsia="Times New Roman"/>
            <w:szCs w:val="24"/>
            <w:lang w:eastAsia="en-US"/>
          </w:rPr>
          <w:br/>
          <w:t>ΣΠΑΡΤΙΝΟΣ Κ. , σελ.</w:t>
        </w:r>
        <w:r w:rsidRPr="002C15DC">
          <w:rPr>
            <w:rFonts w:eastAsia="Times New Roman"/>
            <w:szCs w:val="24"/>
            <w:lang w:eastAsia="en-US"/>
          </w:rPr>
          <w:br/>
          <w:t>ΣΤΑΘΑΚΗΣ Γ. , σελ.</w:t>
        </w:r>
        <w:r w:rsidRPr="002C15DC">
          <w:rPr>
            <w:rFonts w:eastAsia="Times New Roman"/>
            <w:szCs w:val="24"/>
            <w:lang w:eastAsia="en-US"/>
          </w:rPr>
          <w:br/>
          <w:t>ΣΤΑΪΚΟΥΡΑΣ Χ. , σελ.</w:t>
        </w:r>
        <w:r w:rsidRPr="002C15DC">
          <w:rPr>
            <w:rFonts w:eastAsia="Times New Roman"/>
            <w:szCs w:val="24"/>
            <w:lang w:eastAsia="en-US"/>
          </w:rPr>
          <w:br/>
          <w:t>ΣΥΝΤΥΧΑΚΗΣ Ε. , σελ.</w:t>
        </w:r>
        <w:r w:rsidRPr="002C15DC">
          <w:rPr>
            <w:rFonts w:eastAsia="Times New Roman"/>
            <w:szCs w:val="24"/>
            <w:lang w:eastAsia="en-US"/>
          </w:rPr>
          <w:br/>
          <w:t>ΣΥΡΙΓΟΣ Α. , σελ.</w:t>
        </w:r>
        <w:r w:rsidRPr="002C15DC">
          <w:rPr>
            <w:rFonts w:eastAsia="Times New Roman"/>
            <w:szCs w:val="24"/>
            <w:lang w:eastAsia="en-US"/>
          </w:rPr>
          <w:br/>
          <w:t>ΤΖΑΒΑΡΑΣ Κ. , σελ.</w:t>
        </w:r>
        <w:r w:rsidRPr="002C15DC">
          <w:rPr>
            <w:rFonts w:eastAsia="Times New Roman"/>
            <w:szCs w:val="24"/>
            <w:lang w:eastAsia="en-US"/>
          </w:rPr>
          <w:br/>
          <w:t>ΤΖΕΛΕΠΗΣ Μ. , σελ.</w:t>
        </w:r>
        <w:r w:rsidRPr="002C15DC">
          <w:rPr>
            <w:rFonts w:eastAsia="Times New Roman"/>
            <w:szCs w:val="24"/>
            <w:lang w:eastAsia="en-US"/>
          </w:rPr>
          <w:br/>
          <w:t>ΤΣΑΚΑΛΩΤΟΣ Ε. , σελ.</w:t>
        </w:r>
        <w:r w:rsidRPr="002C15DC">
          <w:rPr>
            <w:rFonts w:eastAsia="Times New Roman"/>
            <w:szCs w:val="24"/>
            <w:lang w:eastAsia="en-US"/>
          </w:rPr>
          <w:br/>
          <w:t>ΤΣΙΡΚΑΣ Β. , σελ.</w:t>
        </w:r>
        <w:r w:rsidRPr="002C15DC">
          <w:rPr>
            <w:rFonts w:eastAsia="Times New Roman"/>
            <w:szCs w:val="24"/>
            <w:lang w:eastAsia="en-US"/>
          </w:rPr>
          <w:br/>
          <w:t>ΤΣΙΡΩΝΗΣ Ι. , σελ.</w:t>
        </w:r>
        <w:r w:rsidRPr="002C15DC">
          <w:rPr>
            <w:rFonts w:eastAsia="Times New Roman"/>
            <w:szCs w:val="24"/>
            <w:lang w:eastAsia="en-US"/>
          </w:rPr>
          <w:br/>
          <w:t>ΦΑΜΕΛΛΟΣ Σ. , σελ.</w:t>
        </w:r>
        <w:r w:rsidRPr="002C15DC">
          <w:rPr>
            <w:rFonts w:eastAsia="Times New Roman"/>
            <w:szCs w:val="24"/>
            <w:lang w:eastAsia="en-US"/>
          </w:rPr>
          <w:br/>
          <w:t>ΦΩΤΙΟΥ Θ. , σελ.</w:t>
        </w:r>
        <w:r w:rsidRPr="002C15DC">
          <w:rPr>
            <w:rFonts w:eastAsia="Times New Roman"/>
            <w:szCs w:val="24"/>
            <w:lang w:eastAsia="en-US"/>
          </w:rPr>
          <w:br/>
          <w:t>ΧΑΤΖΗΔΑΚΗΣ Κ. , σελ.</w:t>
        </w:r>
        <w:r w:rsidRPr="002C15DC">
          <w:rPr>
            <w:rFonts w:eastAsia="Times New Roman"/>
            <w:szCs w:val="24"/>
            <w:lang w:eastAsia="en-US"/>
          </w:rPr>
          <w:br/>
        </w:r>
        <w:r w:rsidRPr="002C15DC">
          <w:rPr>
            <w:rFonts w:eastAsia="Times New Roman"/>
            <w:szCs w:val="24"/>
            <w:lang w:eastAsia="en-US"/>
          </w:rPr>
          <w:br/>
          <w:t>Γ. Επί της αντισυνταγματικότητας:</w:t>
        </w:r>
        <w:r w:rsidRPr="002C15DC">
          <w:rPr>
            <w:rFonts w:eastAsia="Times New Roman"/>
            <w:szCs w:val="24"/>
            <w:lang w:eastAsia="en-US"/>
          </w:rPr>
          <w:br/>
          <w:t>ΑΜΥΡΑΣ Γ. , σελ.</w:t>
        </w:r>
        <w:r w:rsidRPr="002C15DC">
          <w:rPr>
            <w:rFonts w:eastAsia="Times New Roman"/>
            <w:szCs w:val="24"/>
            <w:lang w:eastAsia="en-US"/>
          </w:rPr>
          <w:br/>
          <w:t>ΚΑΡΡΑΣ Γ. , σελ.</w:t>
        </w:r>
        <w:r w:rsidRPr="002C15DC">
          <w:rPr>
            <w:rFonts w:eastAsia="Times New Roman"/>
            <w:szCs w:val="24"/>
            <w:lang w:eastAsia="en-US"/>
          </w:rPr>
          <w:br/>
          <w:t>ΚΑΣΙΔΙΑΡΗΣ Η. , σελ.</w:t>
        </w:r>
        <w:r w:rsidRPr="002C15DC">
          <w:rPr>
            <w:rFonts w:eastAsia="Times New Roman"/>
            <w:szCs w:val="24"/>
            <w:lang w:eastAsia="en-US"/>
          </w:rPr>
          <w:br/>
          <w:t>ΚΟΚΚΑΛΗΣ Β. , σελ.</w:t>
        </w:r>
        <w:r w:rsidRPr="002C15DC">
          <w:rPr>
            <w:rFonts w:eastAsia="Times New Roman"/>
            <w:szCs w:val="24"/>
            <w:lang w:eastAsia="en-US"/>
          </w:rPr>
          <w:br/>
          <w:t>ΛΑΠΠΑΣ Σ. , σελ.</w:t>
        </w:r>
        <w:r w:rsidRPr="002C15DC">
          <w:rPr>
            <w:rFonts w:eastAsia="Times New Roman"/>
            <w:szCs w:val="24"/>
            <w:lang w:eastAsia="en-US"/>
          </w:rPr>
          <w:br/>
          <w:t>ΛΟΒΕΡΔΟΣ Α. , σελ.</w:t>
        </w:r>
        <w:r w:rsidRPr="002C15DC">
          <w:rPr>
            <w:rFonts w:eastAsia="Times New Roman"/>
            <w:szCs w:val="24"/>
            <w:lang w:eastAsia="en-US"/>
          </w:rPr>
          <w:br/>
          <w:t>ΠΑΡΑΣΚΕΥΟΠΟΥΛΟΣ Ν. , σελ.</w:t>
        </w:r>
        <w:r w:rsidRPr="002C15DC">
          <w:rPr>
            <w:rFonts w:eastAsia="Times New Roman"/>
            <w:szCs w:val="24"/>
            <w:lang w:eastAsia="en-US"/>
          </w:rPr>
          <w:br/>
          <w:t>ΠΑΦΙΛΗΣ Α. , σελ.</w:t>
        </w:r>
        <w:r w:rsidRPr="002C15DC">
          <w:rPr>
            <w:rFonts w:eastAsia="Times New Roman"/>
            <w:szCs w:val="24"/>
            <w:lang w:eastAsia="en-US"/>
          </w:rPr>
          <w:br/>
          <w:t>ΦΟΡΤΣΑΚΗΣ Θ. , σελ.</w:t>
        </w:r>
        <w:r w:rsidRPr="002C15DC">
          <w:rPr>
            <w:rFonts w:eastAsia="Times New Roman"/>
            <w:szCs w:val="24"/>
            <w:lang w:eastAsia="en-US"/>
          </w:rPr>
          <w:br/>
        </w:r>
        <w:r w:rsidRPr="002C15DC">
          <w:rPr>
            <w:rFonts w:eastAsia="Times New Roman"/>
            <w:szCs w:val="24"/>
            <w:lang w:eastAsia="en-US"/>
          </w:rPr>
          <w:br/>
          <w:t>Δ. ΠΑΡΕΜΒΑΣΕΙΣ:</w:t>
        </w:r>
        <w:r w:rsidRPr="002C15DC">
          <w:rPr>
            <w:rFonts w:eastAsia="Times New Roman"/>
            <w:szCs w:val="24"/>
            <w:lang w:eastAsia="en-US"/>
          </w:rPr>
          <w:br/>
          <w:t>ΒΕΣΥΡΟΠΟΥΛΟΣ Α. , σελ.</w:t>
        </w:r>
        <w:r w:rsidRPr="002C15DC">
          <w:rPr>
            <w:rFonts w:eastAsia="Times New Roman"/>
            <w:szCs w:val="24"/>
            <w:lang w:eastAsia="en-US"/>
          </w:rPr>
          <w:br/>
          <w:t>ΒΟΥΤΣΗΣ Ν. , σελ.</w:t>
        </w:r>
        <w:r w:rsidRPr="002C15DC">
          <w:rPr>
            <w:rFonts w:eastAsia="Times New Roman"/>
            <w:szCs w:val="24"/>
            <w:lang w:eastAsia="en-US"/>
          </w:rPr>
          <w:br/>
          <w:t>ΓΑΚΗΣ Δ. , σελ.</w:t>
        </w:r>
        <w:r w:rsidRPr="002C15DC">
          <w:rPr>
            <w:rFonts w:eastAsia="Times New Roman"/>
            <w:szCs w:val="24"/>
            <w:lang w:eastAsia="en-US"/>
          </w:rPr>
          <w:br/>
          <w:t>ΗΓΟΥΜΕΝΙΔΗΣ Ν. , σελ.</w:t>
        </w:r>
        <w:r w:rsidRPr="002C15DC">
          <w:rPr>
            <w:rFonts w:eastAsia="Times New Roman"/>
            <w:szCs w:val="24"/>
            <w:lang w:eastAsia="en-US"/>
          </w:rPr>
          <w:br/>
          <w:t>ΗΛΙΟΠΟΥΛΟΣ Π. , σελ.</w:t>
        </w:r>
        <w:r w:rsidRPr="002C15DC">
          <w:rPr>
            <w:rFonts w:eastAsia="Times New Roman"/>
            <w:szCs w:val="24"/>
            <w:lang w:eastAsia="en-US"/>
          </w:rPr>
          <w:br/>
          <w:t>ΚΑΜΑΤΕΡΟΣ Η. , σελ.</w:t>
        </w:r>
        <w:r w:rsidRPr="002C15DC">
          <w:rPr>
            <w:rFonts w:eastAsia="Times New Roman"/>
            <w:szCs w:val="24"/>
            <w:lang w:eastAsia="en-US"/>
          </w:rPr>
          <w:br/>
          <w:t>ΚΕΓΚΕΡΟΓΛΟΥ Β. , σελ.</w:t>
        </w:r>
        <w:r w:rsidRPr="002C15DC">
          <w:rPr>
            <w:rFonts w:eastAsia="Times New Roman"/>
            <w:szCs w:val="24"/>
            <w:lang w:eastAsia="en-US"/>
          </w:rPr>
          <w:br/>
          <w:t>ΚΟΖΟΜΠΟΛΗ - ΑΜΑΝΑΤΙΔΗ Π. , σελ.</w:t>
        </w:r>
        <w:r w:rsidRPr="002C15DC">
          <w:rPr>
            <w:rFonts w:eastAsia="Times New Roman"/>
            <w:szCs w:val="24"/>
            <w:lang w:eastAsia="en-US"/>
          </w:rPr>
          <w:br/>
          <w:t>ΚΥΡΙΑΖΙΔΗΣ Δ. , σελ.</w:t>
        </w:r>
        <w:r w:rsidRPr="002C15DC">
          <w:rPr>
            <w:rFonts w:eastAsia="Times New Roman"/>
            <w:szCs w:val="24"/>
            <w:lang w:eastAsia="en-US"/>
          </w:rPr>
          <w:br/>
          <w:t>ΛΑΠΠΑΣ Σ. , σελ.</w:t>
        </w:r>
        <w:r w:rsidRPr="002C15DC">
          <w:rPr>
            <w:rFonts w:eastAsia="Times New Roman"/>
            <w:szCs w:val="24"/>
            <w:lang w:eastAsia="en-US"/>
          </w:rPr>
          <w:br/>
          <w:t>ΜΗΤΑΦΙΔΗΣ Τ. , σελ.</w:t>
        </w:r>
        <w:r w:rsidRPr="002C15DC">
          <w:rPr>
            <w:rFonts w:eastAsia="Times New Roman"/>
            <w:szCs w:val="24"/>
            <w:lang w:eastAsia="en-US"/>
          </w:rPr>
          <w:br/>
          <w:t>ΜΠΑΛΑΟΥΡΑΣ Γ. , σελ.</w:t>
        </w:r>
        <w:r w:rsidRPr="002C15DC">
          <w:rPr>
            <w:rFonts w:eastAsia="Times New Roman"/>
            <w:szCs w:val="24"/>
            <w:lang w:eastAsia="en-US"/>
          </w:rPr>
          <w:br/>
          <w:t>ΣΚΟΥΡΟΛΙΑΚΟΣ Π. , σελ.</w:t>
        </w:r>
        <w:r w:rsidRPr="002C15DC">
          <w:rPr>
            <w:rFonts w:eastAsia="Times New Roman"/>
            <w:szCs w:val="24"/>
            <w:lang w:eastAsia="en-US"/>
          </w:rPr>
          <w:br/>
          <w:t>ΣΤΟΓΙΑΝΝΙΔΗΣ Γ. , σελ.</w:t>
        </w:r>
        <w:r w:rsidRPr="002C15DC">
          <w:rPr>
            <w:rFonts w:eastAsia="Times New Roman"/>
            <w:szCs w:val="24"/>
            <w:lang w:eastAsia="en-US"/>
          </w:rPr>
          <w:br/>
          <w:t>ΦΙΛΗΣ Ν. , σελ.</w:t>
        </w:r>
        <w:r w:rsidRPr="002C15DC">
          <w:rPr>
            <w:rFonts w:eastAsia="Times New Roman"/>
            <w:szCs w:val="24"/>
            <w:lang w:eastAsia="en-US"/>
          </w:rPr>
          <w:br/>
          <w:t>ΧΑΤΖΗΔΑΚΗΣ Κ. , σελ.</w:t>
        </w:r>
        <w:r w:rsidRPr="002C15DC">
          <w:rPr>
            <w:rFonts w:eastAsia="Times New Roman"/>
            <w:szCs w:val="24"/>
            <w:lang w:eastAsia="en-US"/>
          </w:rPr>
          <w:br/>
        </w:r>
      </w:ins>
    </w:p>
    <w:p w14:paraId="12E54C10"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12E54C11"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12E54C12"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2E54C13"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ΣΥΝΟΔΟΣ Α΄</w:t>
      </w:r>
    </w:p>
    <w:p w14:paraId="12E54C14"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ΣΥΝΕΔΡΙΑΣΗ ΡΚΘ΄</w:t>
      </w:r>
    </w:p>
    <w:p w14:paraId="12E54C15"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Σάββατο 21 Μαΐου 2016</w:t>
      </w:r>
    </w:p>
    <w:p w14:paraId="12E54C16" w14:textId="77777777" w:rsidR="00A37F14" w:rsidRDefault="002C15DC">
      <w:pPr>
        <w:spacing w:line="600" w:lineRule="auto"/>
        <w:ind w:firstLine="720"/>
        <w:jc w:val="both"/>
        <w:rPr>
          <w:rFonts w:eastAsia="Times New Roman" w:cs="Times New Roman"/>
          <w:b/>
          <w:szCs w:val="24"/>
        </w:rPr>
      </w:pPr>
      <w:r>
        <w:rPr>
          <w:rFonts w:eastAsia="Times New Roman" w:cs="Times New Roman"/>
          <w:szCs w:val="24"/>
        </w:rPr>
        <w:t xml:space="preserve">Αθήνα, σήμερα στις 21 Μαΐου 2016, ημέρα Σάββατο και ώρα 10.18΄ </w:t>
      </w:r>
      <w:r>
        <w:rPr>
          <w:rFonts w:eastAsia="Times New Roman" w:cs="Times New Roman"/>
          <w:szCs w:val="24"/>
        </w:rPr>
        <w:t xml:space="preserve">συνήλθε </w:t>
      </w:r>
      <w:r>
        <w:rPr>
          <w:rFonts w:eastAsia="Times New Roman" w:cs="Times New Roman"/>
          <w:szCs w:val="24"/>
        </w:rPr>
        <w:t xml:space="preserve">στην Αίθουσα των συνεδριάσεων του Βουλευτηρίου η Βουλή σε </w:t>
      </w:r>
      <w:r>
        <w:rPr>
          <w:rFonts w:eastAsia="Times New Roman" w:cs="Times New Roman"/>
          <w:szCs w:val="24"/>
        </w:rPr>
        <w:t xml:space="preserve">ολομέλεια για να συνεδριάσει υπό την </w:t>
      </w:r>
      <w:r>
        <w:rPr>
          <w:rFonts w:eastAsia="Times New Roman" w:cs="Times New Roman"/>
          <w:szCs w:val="24"/>
        </w:rPr>
        <w:lastRenderedPageBreak/>
        <w:t xml:space="preserve">προεδρία του Δ΄ Αντιπροέδρου αυτής κ. </w:t>
      </w:r>
      <w:r w:rsidRPr="00BB13B8">
        <w:rPr>
          <w:rFonts w:eastAsia="Times New Roman" w:cs="Times New Roman"/>
          <w:b/>
          <w:szCs w:val="24"/>
        </w:rPr>
        <w:t>ΝΙΚΗΤΑ ΚΑΚΛΑΜΑΝΗ.</w:t>
      </w:r>
    </w:p>
    <w:p w14:paraId="12E54C1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αρχίζει η συνεδρίαση.</w:t>
      </w:r>
    </w:p>
    <w:p w14:paraId="12E54C1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Προεδρείο</w:t>
      </w:r>
      <w:r>
        <w:rPr>
          <w:rFonts w:eastAsia="Times New Roman" w:cs="Times New Roman"/>
          <w:szCs w:val="24"/>
        </w:rPr>
        <w:t>,</w:t>
      </w:r>
      <w:r>
        <w:rPr>
          <w:rFonts w:eastAsia="Times New Roman" w:cs="Times New Roman"/>
          <w:szCs w:val="24"/>
        </w:rPr>
        <w:t xml:space="preserve"> εκ μέρους όλων</w:t>
      </w:r>
      <w:r>
        <w:rPr>
          <w:rFonts w:eastAsia="Times New Roman" w:cs="Times New Roman"/>
          <w:szCs w:val="24"/>
        </w:rPr>
        <w:t>,</w:t>
      </w:r>
      <w:r>
        <w:rPr>
          <w:rFonts w:eastAsia="Times New Roman" w:cs="Times New Roman"/>
          <w:szCs w:val="24"/>
        </w:rPr>
        <w:t xml:space="preserve"> εύχεται χρόνια πολλά στους εορτάζοντες και εορτά</w:t>
      </w:r>
      <w:r>
        <w:rPr>
          <w:rFonts w:eastAsia="Times New Roman" w:cs="Times New Roman"/>
          <w:szCs w:val="24"/>
        </w:rPr>
        <w:t>ζουσες συναδέλφους και συναδέλφισσες, νυν και πρώην. Επίσης, ευχόμ</w:t>
      </w:r>
      <w:r>
        <w:rPr>
          <w:rFonts w:eastAsia="Times New Roman" w:cs="Times New Roman"/>
          <w:szCs w:val="24"/>
        </w:rPr>
        <w:t>αστε</w:t>
      </w:r>
      <w:r>
        <w:rPr>
          <w:rFonts w:eastAsia="Times New Roman" w:cs="Times New Roman"/>
          <w:szCs w:val="24"/>
        </w:rPr>
        <w:t xml:space="preserve"> χρόνια πολλά στον Γενικό και Ειδικό Γραμματέα, στη Γενική Διευθύντρια, την κ. Τζίνη, σε όλους τους εργαζόμενους και εργαζόμενες της Βου</w:t>
      </w:r>
      <w:r>
        <w:rPr>
          <w:rFonts w:eastAsia="Times New Roman" w:cs="Times New Roman"/>
          <w:szCs w:val="24"/>
        </w:rPr>
        <w:lastRenderedPageBreak/>
        <w:t>λής, που εορτάζουν. Και</w:t>
      </w:r>
      <w:r>
        <w:rPr>
          <w:rFonts w:eastAsia="Times New Roman" w:cs="Times New Roman"/>
          <w:szCs w:val="24"/>
        </w:rPr>
        <w:t>,</w:t>
      </w:r>
      <w:r>
        <w:rPr>
          <w:rFonts w:eastAsia="Times New Roman" w:cs="Times New Roman"/>
          <w:szCs w:val="24"/>
        </w:rPr>
        <w:t xml:space="preserve"> βεβαίως, στα παιδιά του κ</w:t>
      </w:r>
      <w:r>
        <w:rPr>
          <w:rFonts w:eastAsia="Times New Roman" w:cs="Times New Roman"/>
          <w:szCs w:val="24"/>
        </w:rPr>
        <w:t>οινοβουλευτικού ρεπορτάζ, αν υπάρχουν εορτάζοντες, και σε αυτούς ευχόμ</w:t>
      </w:r>
      <w:r>
        <w:rPr>
          <w:rFonts w:eastAsia="Times New Roman" w:cs="Times New Roman"/>
          <w:szCs w:val="24"/>
        </w:rPr>
        <w:t xml:space="preserve">αστε </w:t>
      </w:r>
      <w:r>
        <w:rPr>
          <w:rFonts w:eastAsia="Times New Roman" w:cs="Times New Roman"/>
          <w:szCs w:val="24"/>
        </w:rPr>
        <w:t>όλοι μαζί χρόνια πολλά, με υγεία.</w:t>
      </w:r>
    </w:p>
    <w:p w14:paraId="12E54C1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στην ημερήσια διάταξη της </w:t>
      </w:r>
    </w:p>
    <w:p w14:paraId="12E54C1A" w14:textId="77777777" w:rsidR="00A37F14" w:rsidRDefault="002C15DC">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12E54C1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w:t>
      </w:r>
      <w:r>
        <w:rPr>
          <w:rFonts w:eastAsia="Times New Roman" w:cs="Times New Roman"/>
          <w:szCs w:val="24"/>
        </w:rPr>
        <w:t>και του συνόλου του σχεδίου νόμου τ</w:t>
      </w:r>
      <w:r>
        <w:rPr>
          <w:rFonts w:eastAsia="Times New Roman" w:cs="Times New Roman"/>
          <w:szCs w:val="24"/>
        </w:rPr>
        <w:t>ου Υπουργείου Οικονομικών</w:t>
      </w:r>
      <w:r>
        <w:rPr>
          <w:rFonts w:eastAsia="Times New Roman" w:cs="Times New Roman"/>
          <w:szCs w:val="24"/>
        </w:rPr>
        <w:t>:</w:t>
      </w:r>
      <w:r>
        <w:rPr>
          <w:rFonts w:eastAsia="Times New Roman" w:cs="Times New Roman"/>
          <w:szCs w:val="24"/>
        </w:rPr>
        <w:t xml:space="preserve"> «Επείγουσες διατάξεις για την εφαρμογή της </w:t>
      </w:r>
      <w:r>
        <w:rPr>
          <w:rFonts w:eastAsia="Times New Roman" w:cs="Times New Roman"/>
          <w:szCs w:val="24"/>
        </w:rPr>
        <w:t>σ</w:t>
      </w:r>
      <w:r>
        <w:rPr>
          <w:rFonts w:eastAsia="Times New Roman" w:cs="Times New Roman"/>
          <w:szCs w:val="24"/>
        </w:rPr>
        <w:t xml:space="preserve">υμφωνίας </w:t>
      </w:r>
      <w:r>
        <w:rPr>
          <w:rFonts w:eastAsia="Times New Roman" w:cs="Times New Roman"/>
          <w:szCs w:val="24"/>
        </w:rPr>
        <w:t>δ</w:t>
      </w:r>
      <w:r>
        <w:rPr>
          <w:rFonts w:eastAsia="Times New Roman" w:cs="Times New Roman"/>
          <w:szCs w:val="24"/>
        </w:rPr>
        <w:t xml:space="preserve">ημοσιονομικών </w:t>
      </w:r>
      <w:r>
        <w:rPr>
          <w:rFonts w:eastAsia="Times New Roman" w:cs="Times New Roman"/>
          <w:szCs w:val="24"/>
        </w:rPr>
        <w:t>σ</w:t>
      </w:r>
      <w:r>
        <w:rPr>
          <w:rFonts w:eastAsia="Times New Roman" w:cs="Times New Roman"/>
          <w:szCs w:val="24"/>
        </w:rPr>
        <w:t xml:space="preserve">τόχων και </w:t>
      </w:r>
      <w:r>
        <w:rPr>
          <w:rFonts w:eastAsia="Times New Roman" w:cs="Times New Roman"/>
          <w:szCs w:val="24"/>
        </w:rPr>
        <w:t>δ</w:t>
      </w:r>
      <w:r>
        <w:rPr>
          <w:rFonts w:eastAsia="Times New Roman" w:cs="Times New Roman"/>
          <w:szCs w:val="24"/>
        </w:rPr>
        <w:t xml:space="preserve">ιαρθρωτικών </w:t>
      </w:r>
      <w:r>
        <w:rPr>
          <w:rFonts w:eastAsia="Times New Roman" w:cs="Times New Roman"/>
          <w:szCs w:val="24"/>
        </w:rPr>
        <w:t>μ</w:t>
      </w:r>
      <w:r>
        <w:rPr>
          <w:rFonts w:eastAsia="Times New Roman" w:cs="Times New Roman"/>
          <w:szCs w:val="24"/>
        </w:rPr>
        <w:t xml:space="preserve">εταρρυθμίσεων και άλλες διατάξεις». </w:t>
      </w:r>
    </w:p>
    <w:p w14:paraId="12E54C1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Υπενθυμίζω ότι η Διάσκεψη των Προέδρων κατά πλειοψηφία αποφάσισε στη συνεδρίασή της στις 16 Μαΐου 2016 τη συζήτηση του νομοσχεδίου σε δύο συνεδριάσεις, το Σάββατο 21 Μαΐου 2016 και ώρα 10.00΄ έως 0.00΄ και την Κυριακή 22 Μαΐου 2016 και ώρα 10.00΄, επίσης, </w:t>
      </w:r>
      <w:r>
        <w:rPr>
          <w:rFonts w:eastAsia="Times New Roman" w:cs="Times New Roman"/>
          <w:szCs w:val="24"/>
        </w:rPr>
        <w:t xml:space="preserve">έως τις 18.00΄, οπότε και θα ολοκληρωθεί η συζήτηση και θα </w:t>
      </w:r>
      <w:r>
        <w:rPr>
          <w:rFonts w:eastAsia="Times New Roman" w:cs="Times New Roman"/>
          <w:szCs w:val="24"/>
        </w:rPr>
        <w:t>αρχίσει</w:t>
      </w:r>
      <w:r>
        <w:rPr>
          <w:rFonts w:eastAsia="Times New Roman" w:cs="Times New Roman"/>
          <w:szCs w:val="24"/>
        </w:rPr>
        <w:t xml:space="preserve"> η ψηφοφορία. </w:t>
      </w:r>
    </w:p>
    <w:p w14:paraId="12E54C1D"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Προτείνω η συζήτηση του νομοσχεδίου να γίνει ενιαία επί της αρχής, επί των άρθρων, των τροπολογιών ως μία ενότητα.</w:t>
      </w:r>
    </w:p>
    <w:p w14:paraId="12E54C1E" w14:textId="77777777" w:rsidR="00A37F14" w:rsidRDefault="002C15DC">
      <w:pPr>
        <w:tabs>
          <w:tab w:val="left" w:pos="2820"/>
        </w:tabs>
        <w:spacing w:line="600" w:lineRule="auto"/>
        <w:ind w:firstLine="720"/>
        <w:jc w:val="center"/>
        <w:rPr>
          <w:rFonts w:eastAsia="Times New Roman"/>
          <w:szCs w:val="24"/>
        </w:rPr>
      </w:pPr>
      <w:r>
        <w:rPr>
          <w:rFonts w:eastAsia="Times New Roman"/>
          <w:szCs w:val="24"/>
        </w:rPr>
        <w:t>(Θόρυβος στην Αίθουσα)</w:t>
      </w:r>
    </w:p>
    <w:p w14:paraId="12E54C1F"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ακούστε</w:t>
      </w:r>
      <w:r>
        <w:rPr>
          <w:rFonts w:eastAsia="Times New Roman"/>
          <w:szCs w:val="24"/>
        </w:rPr>
        <w:t>, σας παρακαλώ, για να μην αρχίσουμε τα διαδικαστικά μετά.</w:t>
      </w:r>
    </w:p>
    <w:p w14:paraId="12E54C20"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lastRenderedPageBreak/>
        <w:t xml:space="preserve">Από ό,τι ενημερώθηκα από τις </w:t>
      </w:r>
      <w:r>
        <w:rPr>
          <w:rFonts w:eastAsia="Times New Roman"/>
          <w:szCs w:val="24"/>
        </w:rPr>
        <w:t>Υ</w:t>
      </w:r>
      <w:r>
        <w:rPr>
          <w:rFonts w:eastAsia="Times New Roman"/>
          <w:szCs w:val="24"/>
        </w:rPr>
        <w:t xml:space="preserve">πηρεσίες, οι υπουργικές τροπολογίες ήδη έχουν ενσωματωθεί στην </w:t>
      </w:r>
      <w:r>
        <w:rPr>
          <w:rFonts w:eastAsia="Times New Roman"/>
          <w:szCs w:val="24"/>
        </w:rPr>
        <w:t>έ</w:t>
      </w:r>
      <w:r>
        <w:rPr>
          <w:rFonts w:eastAsia="Times New Roman"/>
          <w:szCs w:val="24"/>
        </w:rPr>
        <w:t>κθεση. Αναφέρομαι σε αυτές οι οποίες ψηφίστηκαν εχθές.</w:t>
      </w:r>
    </w:p>
    <w:p w14:paraId="12E54C21"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Επίσης, προτείνω για την οργάνωση της συζήτησης,</w:t>
      </w:r>
      <w:r>
        <w:rPr>
          <w:rFonts w:eastAsia="Times New Roman"/>
          <w:szCs w:val="24"/>
        </w:rPr>
        <w:t xml:space="preserve"> σύμφωνα με το άρθρο 65 παρ</w:t>
      </w:r>
      <w:r>
        <w:rPr>
          <w:rFonts w:eastAsia="Times New Roman"/>
          <w:szCs w:val="24"/>
        </w:rPr>
        <w:t>άγραφος</w:t>
      </w:r>
      <w:r>
        <w:rPr>
          <w:rFonts w:eastAsia="Times New Roman"/>
          <w:szCs w:val="24"/>
        </w:rPr>
        <w:t xml:space="preserve"> 5 του Κανονισμού της Βουλής, μετά την ομιλία των εισηγητών και των ειδικών αγορητών, να λάβουν τον λόγο Βουλευτές από έναν ενιαίο κατάλογο ομιλητών, ο οποίος θα αποτελείται από τρεις πλήρεις κύκλους ομιλητών κατ’ αναλογία</w:t>
      </w:r>
      <w:r>
        <w:rPr>
          <w:rFonts w:eastAsia="Times New Roman"/>
          <w:szCs w:val="24"/>
        </w:rPr>
        <w:t xml:space="preserve"> της κοινοβουλευτικής δύναμης των κομμάτων. Κάθε κύκλος θα περιλαμβάνει πέντε Βουλευτές από τον ΣΥΡΙΖΑ, τρεις Βουλευτές από τη Νέα Δημοκρατία και έναν ομιλητή από τα υπόλοιπα κόμματα. Οι </w:t>
      </w:r>
      <w:r>
        <w:rPr>
          <w:rFonts w:eastAsia="Times New Roman"/>
          <w:szCs w:val="24"/>
        </w:rPr>
        <w:t>Α</w:t>
      </w:r>
      <w:r>
        <w:rPr>
          <w:rFonts w:eastAsia="Times New Roman"/>
          <w:szCs w:val="24"/>
        </w:rPr>
        <w:t xml:space="preserve">νεξάρτητοι Βουλευτές </w:t>
      </w:r>
      <w:r>
        <w:rPr>
          <w:rFonts w:eastAsia="Times New Roman"/>
          <w:szCs w:val="24"/>
        </w:rPr>
        <w:lastRenderedPageBreak/>
        <w:t>θα προστίθενται ένας μετά το τέλος του δευτέρου</w:t>
      </w:r>
      <w:r>
        <w:rPr>
          <w:rFonts w:eastAsia="Times New Roman"/>
          <w:szCs w:val="24"/>
        </w:rPr>
        <w:t xml:space="preserve"> κύκλου, ένας μετά το τέλος του τρίτου κύκλου και οι υπόλοιποι με τη σειρά εγγραφής τους, εφόσον επιθυμούν να λάβουν τον λόγο.</w:t>
      </w:r>
    </w:p>
    <w:p w14:paraId="12E54C22"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Τέλος, θα ακολουθήσουν οι ομιλίες των Βουλευτών</w:t>
      </w:r>
      <w:r>
        <w:rPr>
          <w:rFonts w:eastAsia="Times New Roman"/>
          <w:szCs w:val="24"/>
        </w:rPr>
        <w:t>,</w:t>
      </w:r>
      <w:r>
        <w:rPr>
          <w:rFonts w:eastAsia="Times New Roman"/>
          <w:szCs w:val="24"/>
        </w:rPr>
        <w:t xml:space="preserve"> που τυχόν θα εγγραφούν με το ηλεκτρονικό σύστημα κατά σειρά εγγραφής τους. Το ηλ</w:t>
      </w:r>
      <w:r>
        <w:rPr>
          <w:rFonts w:eastAsia="Times New Roman"/>
          <w:szCs w:val="24"/>
        </w:rPr>
        <w:t>εκτρονικό σύστημα θα ανοίξει μόλις ανέβει στο Βήμα ο πρώτος εισηγητής του ΣΥΡΙΖΑ και θα κλείσει μόλις κατέλθει από το Βήμα ο δεύτερος εισηγητής, από τη Νέα Δημοκρατία.</w:t>
      </w:r>
    </w:p>
    <w:p w14:paraId="12E54C23"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lastRenderedPageBreak/>
        <w:t>Οι χρόνοι ομιλίας θα είναι σύμφωνα με το άρθρο 97 του Κανονισμού της Βουλής, δηλαδή οι ε</w:t>
      </w:r>
      <w:r>
        <w:rPr>
          <w:rFonts w:eastAsia="Times New Roman"/>
          <w:szCs w:val="24"/>
        </w:rPr>
        <w:t xml:space="preserve">ισηγητές και οι ειδικοί αγορητές θα έχουν χρόνο ομιλίας δεκαπέντε λεπτά, οι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 δώδεκα λεπτά και οι ομιλητές ε</w:t>
      </w:r>
      <w:r>
        <w:rPr>
          <w:rFonts w:eastAsia="Times New Roman"/>
          <w:szCs w:val="24"/>
        </w:rPr>
        <w:t>π</w:t>
      </w:r>
      <w:r>
        <w:rPr>
          <w:rFonts w:eastAsia="Times New Roman"/>
          <w:szCs w:val="24"/>
        </w:rPr>
        <w:t xml:space="preserve">τά λεπτά. Αυτός ο χρόνος ενδεχομένως να αναπροσαρμοστεί ανάλογα με τον αριθμό των συναδέλφων που θα εγγραφούν. </w:t>
      </w:r>
    </w:p>
    <w:p w14:paraId="12E54C24"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Θεωρήστε,</w:t>
      </w:r>
      <w:r>
        <w:rPr>
          <w:rFonts w:eastAsia="Times New Roman"/>
          <w:szCs w:val="24"/>
        </w:rPr>
        <w:t xml:space="preserve"> χωρίς να έχει ακόμα το Προεδρείο ενημέρωση, ότι αύριο από τις 15.00΄ περίπου μέχρι τις 18.00΄ θα είναι το τρίωρο των </w:t>
      </w:r>
      <w:r>
        <w:rPr>
          <w:rFonts w:eastAsia="Times New Roman"/>
          <w:szCs w:val="24"/>
        </w:rPr>
        <w:t>π</w:t>
      </w:r>
      <w:r>
        <w:rPr>
          <w:rFonts w:eastAsia="Times New Roman"/>
          <w:szCs w:val="24"/>
        </w:rPr>
        <w:t>ολιτικών Αρχηγών. Επομένως ο ωφέλιμος χρόνος για όλους τους άλλους είναι από αυτή τη στιγμή</w:t>
      </w:r>
      <w:r>
        <w:rPr>
          <w:rFonts w:eastAsia="Times New Roman"/>
          <w:szCs w:val="24"/>
        </w:rPr>
        <w:t>,</w:t>
      </w:r>
      <w:r>
        <w:rPr>
          <w:rFonts w:eastAsia="Times New Roman"/>
          <w:szCs w:val="24"/>
        </w:rPr>
        <w:t xml:space="preserve"> που μιλάμε</w:t>
      </w:r>
      <w:r>
        <w:rPr>
          <w:rFonts w:eastAsia="Times New Roman"/>
          <w:szCs w:val="24"/>
        </w:rPr>
        <w:t>,</w:t>
      </w:r>
      <w:r>
        <w:rPr>
          <w:rFonts w:eastAsia="Times New Roman"/>
          <w:szCs w:val="24"/>
        </w:rPr>
        <w:t xml:space="preserve"> μέχρι αύριο στις 15.00΄. Μπορεί </w:t>
      </w:r>
      <w:r>
        <w:rPr>
          <w:rFonts w:eastAsia="Times New Roman"/>
          <w:szCs w:val="24"/>
        </w:rPr>
        <w:t>το 15.00΄ να μεταβληθεί κάπως, αλλά χονδρικά εκεί γύρω θα είναι.</w:t>
      </w:r>
    </w:p>
    <w:p w14:paraId="12E54C25"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lastRenderedPageBreak/>
        <w:t>Πριν πάμε στο νομοσχέδιο</w:t>
      </w:r>
      <w:r>
        <w:rPr>
          <w:rFonts w:eastAsia="Times New Roman"/>
          <w:szCs w:val="24"/>
        </w:rPr>
        <w:t>,</w:t>
      </w:r>
      <w:r>
        <w:rPr>
          <w:rFonts w:eastAsia="Times New Roman"/>
          <w:szCs w:val="24"/>
        </w:rPr>
        <w:t xml:space="preserve"> έχω κάποιες ανακοινώσεις προς το Σώμα. </w:t>
      </w:r>
    </w:p>
    <w:p w14:paraId="12E54C26"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Η Διαρκής Επιτροπή Οικονομικών Υποθέσεων, η Διαρκής Επιτροπή Παραγωγής και Εμπορίου και η Διαρκής Επιτροπή Δημόσιας Διοίκησης</w:t>
      </w:r>
      <w:r>
        <w:rPr>
          <w:rFonts w:eastAsia="Times New Roman"/>
          <w:szCs w:val="24"/>
        </w:rPr>
        <w:t xml:space="preserve">, Δημόσιας Τάξης και Δικαιοσύνης καταθέτουν την έκθεσή τους στο σχέδιο νόμου του Υπουργείου Οικονομικών «Επείγουσες διατάξεις για την εφαρμογή της </w:t>
      </w:r>
      <w:r>
        <w:rPr>
          <w:rFonts w:eastAsia="Times New Roman"/>
          <w:szCs w:val="24"/>
        </w:rPr>
        <w:t>σ</w:t>
      </w:r>
      <w:r>
        <w:rPr>
          <w:rFonts w:eastAsia="Times New Roman"/>
          <w:szCs w:val="24"/>
        </w:rPr>
        <w:t xml:space="preserve">υμφωνίας </w:t>
      </w:r>
      <w:r>
        <w:rPr>
          <w:rFonts w:eastAsia="Times New Roman"/>
          <w:szCs w:val="24"/>
        </w:rPr>
        <w:t>δ</w:t>
      </w:r>
      <w:r>
        <w:rPr>
          <w:rFonts w:eastAsia="Times New Roman"/>
          <w:szCs w:val="24"/>
        </w:rPr>
        <w:t xml:space="preserve">ημοσιονομικών </w:t>
      </w:r>
      <w:r>
        <w:rPr>
          <w:rFonts w:eastAsia="Times New Roman"/>
          <w:szCs w:val="24"/>
        </w:rPr>
        <w:t>σ</w:t>
      </w:r>
      <w:r>
        <w:rPr>
          <w:rFonts w:eastAsia="Times New Roman"/>
          <w:szCs w:val="24"/>
        </w:rPr>
        <w:t xml:space="preserve">τόχων και </w:t>
      </w:r>
      <w:r>
        <w:rPr>
          <w:rFonts w:eastAsia="Times New Roman"/>
          <w:szCs w:val="24"/>
        </w:rPr>
        <w:t>δ</w:t>
      </w:r>
      <w:r>
        <w:rPr>
          <w:rFonts w:eastAsia="Times New Roman"/>
          <w:szCs w:val="24"/>
        </w:rPr>
        <w:t xml:space="preserve">ιαθρωτικών </w:t>
      </w:r>
      <w:r>
        <w:rPr>
          <w:rFonts w:eastAsia="Times New Roman"/>
          <w:szCs w:val="24"/>
        </w:rPr>
        <w:t>μ</w:t>
      </w:r>
      <w:r>
        <w:rPr>
          <w:rFonts w:eastAsia="Times New Roman"/>
          <w:szCs w:val="24"/>
        </w:rPr>
        <w:t>εταρρυθμίσεων και άλλες διατάξεις».</w:t>
      </w:r>
    </w:p>
    <w:p w14:paraId="12E54C27" w14:textId="77777777" w:rsidR="00A37F14" w:rsidRDefault="002C15DC">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επί της διαδικασίας θα ήθελα τον λόγο.</w:t>
      </w:r>
    </w:p>
    <w:p w14:paraId="12E54C28" w14:textId="77777777" w:rsidR="00A37F14" w:rsidRDefault="002C15DC">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Να τελειώσω τις ανακοινώσεις, κύριε Λοβέρδο. Ανακοινώσεις κάνω. Για όνομα του </w:t>
      </w:r>
      <w:r>
        <w:rPr>
          <w:rFonts w:eastAsia="Times New Roman"/>
          <w:szCs w:val="24"/>
        </w:rPr>
        <w:t>θ</w:t>
      </w:r>
      <w:r>
        <w:rPr>
          <w:rFonts w:eastAsia="Times New Roman"/>
          <w:szCs w:val="24"/>
        </w:rPr>
        <w:t>εού!</w:t>
      </w:r>
    </w:p>
    <w:p w14:paraId="12E54C29" w14:textId="77777777" w:rsidR="00A37F14" w:rsidRDefault="002C15DC">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Νόμιζα ότι τελειώσατε.</w:t>
      </w:r>
    </w:p>
    <w:p w14:paraId="12E54C2A" w14:textId="77777777" w:rsidR="00A37F14" w:rsidRDefault="002C15DC">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Έχω να </w:t>
      </w:r>
      <w:r>
        <w:rPr>
          <w:rFonts w:eastAsia="Times New Roman"/>
          <w:szCs w:val="24"/>
        </w:rPr>
        <w:t>κάνω</w:t>
      </w:r>
      <w:r>
        <w:rPr>
          <w:rFonts w:eastAsia="Times New Roman"/>
          <w:szCs w:val="24"/>
        </w:rPr>
        <w:t>,</w:t>
      </w:r>
      <w:r>
        <w:rPr>
          <w:rFonts w:eastAsia="Times New Roman"/>
          <w:szCs w:val="24"/>
        </w:rPr>
        <w:t xml:space="preserve"> </w:t>
      </w:r>
      <w:r>
        <w:rPr>
          <w:rFonts w:eastAsia="Times New Roman"/>
          <w:szCs w:val="24"/>
        </w:rPr>
        <w:t>επίσης,</w:t>
      </w:r>
      <w:r>
        <w:rPr>
          <w:rFonts w:eastAsia="Times New Roman"/>
          <w:szCs w:val="24"/>
        </w:rPr>
        <w:t xml:space="preserve"> τις εξής ανακοινώσεις προς το Σώμα:</w:t>
      </w:r>
    </w:p>
    <w:p w14:paraId="12E54C2B"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Οι Υπουργοί Εξωτερικών, Εσωτερικών και Διοικητικής Ανασυγκρότησης και Οικονομικών, καθώς και οι Αναπληρωτές Υπουργοί Εξωτερικών και Εσωτερικών και Διοικητικής Ανασυγκρότησης, κατέθεσαν στις 20</w:t>
      </w:r>
      <w:r>
        <w:rPr>
          <w:rFonts w:eastAsia="Times New Roman"/>
          <w:szCs w:val="24"/>
        </w:rPr>
        <w:t>-</w:t>
      </w:r>
      <w:r>
        <w:rPr>
          <w:rFonts w:eastAsia="Times New Roman"/>
          <w:szCs w:val="24"/>
        </w:rPr>
        <w:t>5</w:t>
      </w:r>
      <w:r>
        <w:rPr>
          <w:rFonts w:eastAsia="Times New Roman"/>
          <w:szCs w:val="24"/>
        </w:rPr>
        <w:t>-</w:t>
      </w:r>
      <w:r>
        <w:rPr>
          <w:rFonts w:eastAsia="Times New Roman"/>
          <w:szCs w:val="24"/>
        </w:rPr>
        <w:t>2016 σχέδιο</w:t>
      </w:r>
      <w:r>
        <w:rPr>
          <w:rFonts w:eastAsia="Times New Roman"/>
          <w:szCs w:val="24"/>
        </w:rPr>
        <w:t xml:space="preserve"> νόμου: «Κύρωση </w:t>
      </w:r>
      <w:r>
        <w:rPr>
          <w:rFonts w:eastAsia="Times New Roman"/>
          <w:szCs w:val="24"/>
        </w:rPr>
        <w:lastRenderedPageBreak/>
        <w:t>του Μνημονίου Συνεργασίας μεταξύ του Υπουργείου Εξωτερικών της Ελληνικής Δημοκρατίας και του Υπουργείου Εξωτερικών της Δημοκρατίας του Αζερμπαϊτζάν σε θέματα Ευρωπαϊκής Ένωσης».</w:t>
      </w:r>
    </w:p>
    <w:p w14:paraId="12E54C2C"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Οι Υπουργοί Εξωτερικών, Εσωτερικών και Διοικητικής Ανασυγκρότη</w:t>
      </w:r>
      <w:r>
        <w:rPr>
          <w:rFonts w:eastAsia="Times New Roman"/>
          <w:szCs w:val="24"/>
        </w:rPr>
        <w:t>σης, Παιδείας, Έρευνας και Θρησκευμάτων και Οικονομικών, καθώς και οι Αναπληρωτές Υπουργοί Εξωτερικών και Εσωτερικών και Διοικητικής Ανασυγκρότησης, κατέθεσαν στις 20</w:t>
      </w:r>
      <w:r>
        <w:rPr>
          <w:rFonts w:eastAsia="Times New Roman"/>
          <w:szCs w:val="24"/>
        </w:rPr>
        <w:t>-</w:t>
      </w:r>
      <w:r>
        <w:rPr>
          <w:rFonts w:eastAsia="Times New Roman"/>
          <w:szCs w:val="24"/>
        </w:rPr>
        <w:t>5</w:t>
      </w:r>
      <w:r>
        <w:rPr>
          <w:rFonts w:eastAsia="Times New Roman"/>
          <w:szCs w:val="24"/>
        </w:rPr>
        <w:t>-</w:t>
      </w:r>
      <w:r>
        <w:rPr>
          <w:rFonts w:eastAsia="Times New Roman"/>
          <w:szCs w:val="24"/>
        </w:rPr>
        <w:t>2016 σχέδιο νόμου: «Κύρωση του Μνημονίου Συνεργασίας μεταξύ του Υπουργείου Εξωτερικών τ</w:t>
      </w:r>
      <w:r>
        <w:rPr>
          <w:rFonts w:eastAsia="Times New Roman"/>
          <w:szCs w:val="24"/>
        </w:rPr>
        <w:t>ης Γεωργίας και του Υπουργείου Εξωτερικών της Ελλάδας για την προσέγγιση της Γεωργίας στην Ευρωπαϊκή Ένωση».</w:t>
      </w:r>
    </w:p>
    <w:p w14:paraId="12E54C2D"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lastRenderedPageBreak/>
        <w:t>Οι Υπουργοί Εξωτερικών, Εσωτερικών και Διοικητικής Ανασυγκρότησης, Παιδείας, Έρευνας και Θρησκευμάτων και Οικονομικών, καθώς και οι Αναπληρωτές Υπο</w:t>
      </w:r>
      <w:r>
        <w:rPr>
          <w:rFonts w:eastAsia="Times New Roman"/>
          <w:szCs w:val="24"/>
        </w:rPr>
        <w:t>υργοί Εξωτερικών, Εσωτερικών και Διοικητικής Ανασυγκρότησης και Παιδείας, Έρευνας και Θρησκευμάτων, κατέθεσαν στις 20</w:t>
      </w:r>
      <w:r>
        <w:rPr>
          <w:rFonts w:eastAsia="Times New Roman"/>
          <w:szCs w:val="24"/>
        </w:rPr>
        <w:t>-</w:t>
      </w:r>
      <w:r>
        <w:rPr>
          <w:rFonts w:eastAsia="Times New Roman"/>
          <w:szCs w:val="24"/>
        </w:rPr>
        <w:t>5</w:t>
      </w:r>
      <w:r>
        <w:rPr>
          <w:rFonts w:eastAsia="Times New Roman"/>
          <w:szCs w:val="24"/>
        </w:rPr>
        <w:t>-</w:t>
      </w:r>
      <w:r>
        <w:rPr>
          <w:rFonts w:eastAsia="Times New Roman"/>
          <w:szCs w:val="24"/>
        </w:rPr>
        <w:t>2016 σχέδιο νόμου: «Κύρωση του Μνημονίου Συνεργασίας μεταξύ του Υπουργείου Εξωτερικών της Ελληνικής Δημοκρατίας και του Υπουργείου Εξωτε</w:t>
      </w:r>
      <w:r>
        <w:rPr>
          <w:rFonts w:eastAsia="Times New Roman"/>
          <w:szCs w:val="24"/>
        </w:rPr>
        <w:t>ρικών και Ευρωπαϊκής Ολοκλήρωσης της Δημοκρατίας της Μολδαβίας για την προσέγγιση της Μολδαβίας με την Ευρωπαϊκή Ένωση».</w:t>
      </w:r>
    </w:p>
    <w:p w14:paraId="12E54C2E"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Παραπέμπονται στην αρμόδια Διαρκή Επιτροπή.</w:t>
      </w:r>
    </w:p>
    <w:p w14:paraId="12E54C2F" w14:textId="77777777" w:rsidR="00A37F14" w:rsidRDefault="002C15DC">
      <w:pPr>
        <w:tabs>
          <w:tab w:val="left" w:pos="1949"/>
        </w:tabs>
        <w:spacing w:line="600" w:lineRule="auto"/>
        <w:ind w:firstLine="720"/>
        <w:jc w:val="both"/>
        <w:rPr>
          <w:rFonts w:eastAsia="Times New Roman"/>
          <w:szCs w:val="24"/>
        </w:rPr>
      </w:pPr>
      <w:r>
        <w:rPr>
          <w:rFonts w:eastAsia="Times New Roman"/>
          <w:szCs w:val="24"/>
        </w:rPr>
        <w:lastRenderedPageBreak/>
        <w:t>Επίσης, κυρίες και κύριοι συνάδελφοι, ο Βουλευτής κ. Ιωάννης Μανιάτης ζητεί άδεια ολιγοήμερ</w:t>
      </w:r>
      <w:r>
        <w:rPr>
          <w:rFonts w:eastAsia="Times New Roman"/>
          <w:szCs w:val="24"/>
        </w:rPr>
        <w:t>ης απουσίας για τις 25 και 26 Μαΐου 2016. Η Βουλή εγκρίνει;</w:t>
      </w:r>
    </w:p>
    <w:p w14:paraId="12E54C30" w14:textId="77777777" w:rsidR="00A37F14" w:rsidRDefault="002C15DC">
      <w:pPr>
        <w:tabs>
          <w:tab w:val="left" w:pos="1949"/>
        </w:tabs>
        <w:spacing w:line="600" w:lineRule="auto"/>
        <w:ind w:firstLine="720"/>
        <w:jc w:val="both"/>
        <w:rPr>
          <w:rFonts w:eastAsia="Times New Roman"/>
          <w:szCs w:val="24"/>
        </w:rPr>
      </w:pPr>
      <w:r>
        <w:rPr>
          <w:rFonts w:eastAsia="Times New Roman"/>
          <w:b/>
          <w:bCs/>
          <w:szCs w:val="24"/>
        </w:rPr>
        <w:t>Ο</w:t>
      </w:r>
      <w:r>
        <w:rPr>
          <w:rFonts w:eastAsia="Times New Roman"/>
          <w:b/>
          <w:bCs/>
          <w:szCs w:val="24"/>
        </w:rPr>
        <w:t xml:space="preserve">ΛΟΙ </w:t>
      </w:r>
      <w:r>
        <w:rPr>
          <w:rFonts w:eastAsia="Times New Roman"/>
          <w:b/>
          <w:bCs/>
          <w:szCs w:val="24"/>
        </w:rPr>
        <w:t>ΟΙ</w:t>
      </w:r>
      <w:r>
        <w:rPr>
          <w:rFonts w:eastAsia="Times New Roman"/>
          <w:b/>
          <w:bCs/>
          <w:szCs w:val="24"/>
        </w:rPr>
        <w:t xml:space="preserve"> ΒΟΥΛΕΥΤΕΣ:</w:t>
      </w:r>
      <w:r>
        <w:rPr>
          <w:rFonts w:eastAsia="Times New Roman"/>
          <w:szCs w:val="24"/>
        </w:rPr>
        <w:t xml:space="preserve"> Μάλιστα, μάλιστα. </w:t>
      </w:r>
    </w:p>
    <w:p w14:paraId="12E54C31" w14:textId="77777777" w:rsidR="00A37F14" w:rsidRDefault="002C15DC">
      <w:pPr>
        <w:tabs>
          <w:tab w:val="left" w:pos="1949"/>
        </w:tabs>
        <w:spacing w:line="600" w:lineRule="auto"/>
        <w:ind w:firstLine="720"/>
        <w:jc w:val="both"/>
        <w:rPr>
          <w:rFonts w:eastAsia="Times New Roman"/>
          <w:szCs w:val="24"/>
        </w:rPr>
      </w:pPr>
      <w:r>
        <w:rPr>
          <w:rFonts w:eastAsia="UB-Helvetica"/>
          <w:b/>
          <w:szCs w:val="24"/>
        </w:rPr>
        <w:t xml:space="preserve">ΠΡΟΕΔΡΕΥΩΝ (Νικήτας Κακλαμάνης): </w:t>
      </w:r>
      <w:r>
        <w:rPr>
          <w:rFonts w:eastAsia="Times New Roman"/>
          <w:szCs w:val="24"/>
        </w:rPr>
        <w:t>Συνεπώς η</w:t>
      </w:r>
      <w:r>
        <w:rPr>
          <w:rFonts w:eastAsia="Times New Roman"/>
          <w:szCs w:val="24"/>
        </w:rPr>
        <w:t xml:space="preserve"> Βουλή ενέκρινε τη ζητηθείσα άδεια.</w:t>
      </w:r>
    </w:p>
    <w:p w14:paraId="12E54C32" w14:textId="77777777" w:rsidR="00A37F14" w:rsidRDefault="002C15DC">
      <w:pPr>
        <w:tabs>
          <w:tab w:val="left" w:pos="1949"/>
        </w:tabs>
        <w:spacing w:line="600" w:lineRule="auto"/>
        <w:ind w:firstLine="720"/>
        <w:jc w:val="both"/>
        <w:rPr>
          <w:rFonts w:eastAsia="Times New Roman"/>
          <w:szCs w:val="24"/>
        </w:rPr>
      </w:pPr>
      <w:r>
        <w:rPr>
          <w:rFonts w:eastAsia="Times New Roman"/>
          <w:szCs w:val="24"/>
        </w:rPr>
        <w:t>Επίσης, ο Βουλευτής κ. Νικόλαος-Γεώργιος Δένδιας ζητεί άδεια ολιγοήμερης απουσία</w:t>
      </w:r>
      <w:r>
        <w:rPr>
          <w:rFonts w:eastAsia="Times New Roman"/>
          <w:szCs w:val="24"/>
        </w:rPr>
        <w:t xml:space="preserve">ς από 6 έως 9 Ιουνίου 2016. Η Βουλή εγκρίνει; </w:t>
      </w:r>
    </w:p>
    <w:p w14:paraId="12E54C33" w14:textId="77777777" w:rsidR="00A37F14" w:rsidRDefault="002C15DC">
      <w:pPr>
        <w:tabs>
          <w:tab w:val="left" w:pos="1949"/>
        </w:tabs>
        <w:spacing w:line="600" w:lineRule="auto"/>
        <w:ind w:firstLine="720"/>
        <w:jc w:val="both"/>
        <w:rPr>
          <w:rFonts w:eastAsia="Times New Roman"/>
          <w:szCs w:val="24"/>
        </w:rPr>
      </w:pPr>
      <w:r>
        <w:rPr>
          <w:rFonts w:eastAsia="Times New Roman"/>
          <w:b/>
          <w:bCs/>
          <w:szCs w:val="24"/>
        </w:rPr>
        <w:t>ΟΛΟΙ ΟΙ</w:t>
      </w:r>
      <w:r>
        <w:rPr>
          <w:rFonts w:eastAsia="Times New Roman"/>
          <w:b/>
          <w:bCs/>
          <w:szCs w:val="24"/>
        </w:rPr>
        <w:t xml:space="preserve"> ΒΟΥΛΕΥΤΕΣ:</w:t>
      </w:r>
      <w:r>
        <w:rPr>
          <w:rFonts w:eastAsia="Times New Roman"/>
          <w:szCs w:val="24"/>
        </w:rPr>
        <w:t xml:space="preserve"> Μάλιστα, μάλιστα. </w:t>
      </w:r>
    </w:p>
    <w:p w14:paraId="12E54C34" w14:textId="77777777" w:rsidR="00A37F14" w:rsidRDefault="002C15DC">
      <w:pPr>
        <w:tabs>
          <w:tab w:val="left" w:pos="1949"/>
        </w:tabs>
        <w:spacing w:line="600" w:lineRule="auto"/>
        <w:ind w:firstLine="720"/>
        <w:jc w:val="both"/>
        <w:rPr>
          <w:rFonts w:eastAsia="Times New Roman"/>
          <w:szCs w:val="24"/>
        </w:rPr>
      </w:pPr>
      <w:r>
        <w:rPr>
          <w:rFonts w:eastAsia="UB-Helvetica"/>
          <w:b/>
          <w:szCs w:val="24"/>
        </w:rPr>
        <w:lastRenderedPageBreak/>
        <w:t xml:space="preserve">ΠΡΟΕΔΡΕΥΩΝ (Νικήτας Κακλαμάνης): </w:t>
      </w:r>
      <w:r>
        <w:rPr>
          <w:rFonts w:eastAsia="Times New Roman"/>
          <w:szCs w:val="24"/>
        </w:rPr>
        <w:t>Συνεπώς η</w:t>
      </w:r>
      <w:r>
        <w:rPr>
          <w:rFonts w:eastAsia="Times New Roman"/>
          <w:szCs w:val="24"/>
        </w:rPr>
        <w:t xml:space="preserve"> Βουλή ενέκρινε τη ζητηθείσα άδεια.</w:t>
      </w:r>
    </w:p>
    <w:p w14:paraId="12E54C35" w14:textId="77777777" w:rsidR="00A37F14" w:rsidRDefault="002C15DC">
      <w:pPr>
        <w:tabs>
          <w:tab w:val="left" w:pos="1949"/>
        </w:tabs>
        <w:spacing w:line="600" w:lineRule="auto"/>
        <w:ind w:firstLine="720"/>
        <w:jc w:val="both"/>
        <w:rPr>
          <w:rFonts w:eastAsia="UB-Helvetica"/>
          <w:szCs w:val="24"/>
        </w:rPr>
      </w:pPr>
      <w:r>
        <w:rPr>
          <w:rFonts w:eastAsia="UB-Helvetica"/>
          <w:szCs w:val="24"/>
        </w:rPr>
        <w:t xml:space="preserve">Πριν μπούμε στη διαδικασία των ομιλιών, θέλω να ενημερώσω το Σώμα ότι ο κ. Λοβέρδος, ως </w:t>
      </w:r>
      <w:r>
        <w:rPr>
          <w:rFonts w:eastAsia="UB-Helvetica"/>
          <w:szCs w:val="24"/>
        </w:rPr>
        <w:t>Κ</w:t>
      </w:r>
      <w:r>
        <w:rPr>
          <w:rFonts w:eastAsia="UB-Helvetica"/>
          <w:szCs w:val="24"/>
        </w:rPr>
        <w:t>οινο</w:t>
      </w:r>
      <w:r>
        <w:rPr>
          <w:rFonts w:eastAsia="UB-Helvetica"/>
          <w:szCs w:val="24"/>
        </w:rPr>
        <w:t xml:space="preserve">βουλευτικός </w:t>
      </w:r>
      <w:r>
        <w:rPr>
          <w:rFonts w:eastAsia="UB-Helvetica"/>
          <w:szCs w:val="24"/>
        </w:rPr>
        <w:t>Ε</w:t>
      </w:r>
      <w:r>
        <w:rPr>
          <w:rFonts w:eastAsia="UB-Helvetica"/>
          <w:szCs w:val="24"/>
        </w:rPr>
        <w:t>κ</w:t>
      </w:r>
      <w:r>
        <w:rPr>
          <w:rFonts w:eastAsia="UB-Helvetica"/>
          <w:szCs w:val="24"/>
        </w:rPr>
        <w:t>πρόσωπος της Δημοκρατικής Συμπαράταξης, κατέθεσε αίτηση αντισυνταγματικότητας.</w:t>
      </w:r>
    </w:p>
    <w:p w14:paraId="12E54C36" w14:textId="77777777" w:rsidR="00A37F14" w:rsidRDefault="002C15DC">
      <w:pPr>
        <w:tabs>
          <w:tab w:val="left" w:pos="1949"/>
        </w:tabs>
        <w:spacing w:line="600" w:lineRule="auto"/>
        <w:ind w:firstLine="720"/>
        <w:jc w:val="both"/>
        <w:rPr>
          <w:rFonts w:eastAsia="UB-Helvetica"/>
          <w:szCs w:val="24"/>
        </w:rPr>
      </w:pPr>
      <w:r>
        <w:rPr>
          <w:rFonts w:eastAsia="UB-Helvetica"/>
          <w:b/>
          <w:szCs w:val="24"/>
        </w:rPr>
        <w:t>ΑΝΔΡΕΑΣ ΛΟΒΕΡΔΟΣ:</w:t>
      </w:r>
      <w:r>
        <w:rPr>
          <w:rFonts w:eastAsia="UB-Helvetica"/>
          <w:szCs w:val="24"/>
        </w:rPr>
        <w:t xml:space="preserve"> Κύριε Πρόεδρε, όταν τελειώσατε για τη διαδικασία, πριν τις ανακοινώσεις, σας ζήτησα τον λόγο ακριβώς για τη διαδικασία, όχι για την ένσταση.</w:t>
      </w:r>
    </w:p>
    <w:p w14:paraId="12E54C37" w14:textId="77777777" w:rsidR="00A37F14" w:rsidRDefault="002C15DC">
      <w:pPr>
        <w:tabs>
          <w:tab w:val="left" w:pos="1949"/>
        </w:tabs>
        <w:spacing w:line="600" w:lineRule="auto"/>
        <w:ind w:firstLine="720"/>
        <w:jc w:val="both"/>
        <w:rPr>
          <w:rFonts w:eastAsia="UB-Helvetica"/>
          <w:szCs w:val="24"/>
        </w:rPr>
      </w:pPr>
      <w:r>
        <w:rPr>
          <w:rFonts w:eastAsia="UB-Helvetica"/>
          <w:b/>
          <w:szCs w:val="24"/>
        </w:rPr>
        <w:t>ΠΡΟΕΔΡΕΥΩΝ (Νικήτας Κακλαμάνης):</w:t>
      </w:r>
      <w:r>
        <w:rPr>
          <w:rFonts w:eastAsia="UB-Helvetica"/>
          <w:szCs w:val="24"/>
        </w:rPr>
        <w:t xml:space="preserve"> Άλλο είναι αυτό. Εγώ θέλω να την ανακοινώσω –δεν θα μπούμε στην ουσία- για </w:t>
      </w:r>
      <w:r>
        <w:rPr>
          <w:rFonts w:eastAsia="UB-Helvetica"/>
          <w:szCs w:val="24"/>
        </w:rPr>
        <w:lastRenderedPageBreak/>
        <w:t>να ξέρουν οι συνάδελφοι από τώρα ότι έχετε καταθέσει ένσταση, η οποία έχει ως εξής:</w:t>
      </w:r>
    </w:p>
    <w:p w14:paraId="12E54C38" w14:textId="77777777" w:rsidR="00A37F14" w:rsidRDefault="002C15DC">
      <w:pPr>
        <w:tabs>
          <w:tab w:val="left" w:pos="1949"/>
        </w:tabs>
        <w:spacing w:line="600" w:lineRule="auto"/>
        <w:ind w:firstLine="720"/>
        <w:jc w:val="both"/>
        <w:rPr>
          <w:rFonts w:eastAsia="UB-Helvetica"/>
          <w:szCs w:val="24"/>
        </w:rPr>
      </w:pPr>
      <w:r>
        <w:rPr>
          <w:rFonts w:eastAsia="UB-Helvetica"/>
          <w:szCs w:val="24"/>
        </w:rPr>
        <w:t>«Προβάλλουμε ως Δημοκρατική Συμπαράταξη αντιρρήσεις συνταγματικό</w:t>
      </w:r>
      <w:r>
        <w:rPr>
          <w:rFonts w:eastAsia="UB-Helvetica"/>
          <w:szCs w:val="24"/>
        </w:rPr>
        <w:t>τητας</w:t>
      </w:r>
      <w:r>
        <w:rPr>
          <w:rFonts w:eastAsia="UB-Helvetica"/>
          <w:szCs w:val="24"/>
        </w:rPr>
        <w:t>,</w:t>
      </w:r>
      <w:r>
        <w:rPr>
          <w:rFonts w:eastAsia="UB-Helvetica"/>
          <w:szCs w:val="24"/>
        </w:rPr>
        <w:t xml:space="preserve"> α) των άρθρων 184, 186, 188, 191, 192, 196, 197, 198, 199, 201, 204 του σχεδίου νόμου σε σχέση με το άρθρο 106 του Συντάγματος, β) του άρθρου 196 παράγραφος 11 και 12 του σχεδίου νόμου σε σχέση με το άρθρο 17 παράγραφος 1 και 2 του Συντάγματος, καθώ</w:t>
      </w:r>
      <w:r>
        <w:rPr>
          <w:rFonts w:eastAsia="UB-Helvetica"/>
          <w:szCs w:val="24"/>
        </w:rPr>
        <w:t>ς και γ) του άρθρου 233 του σχεδίου νόμου σε σχέση με το άρθρο 78 παράγραφος 4 και 79 παράγραφος 4 του Συντάγματος».</w:t>
      </w:r>
    </w:p>
    <w:p w14:paraId="12E54C39" w14:textId="77777777" w:rsidR="00A37F14" w:rsidRDefault="002C15DC">
      <w:pPr>
        <w:tabs>
          <w:tab w:val="left" w:pos="1949"/>
        </w:tabs>
        <w:spacing w:line="600" w:lineRule="auto"/>
        <w:ind w:firstLine="720"/>
        <w:jc w:val="both"/>
        <w:rPr>
          <w:rFonts w:eastAsia="UB-Helvetica"/>
          <w:szCs w:val="24"/>
        </w:rPr>
      </w:pPr>
      <w:r>
        <w:rPr>
          <w:rFonts w:eastAsia="UB-Helvetica"/>
          <w:szCs w:val="24"/>
        </w:rPr>
        <w:lastRenderedPageBreak/>
        <w:t>Ορίστε, κύριε Λοβέρδο, έχετε τον λόγο, πριν μπούμε στη συζήτηση για την ένσταση αντισυνταγματικότητας.</w:t>
      </w:r>
    </w:p>
    <w:p w14:paraId="12E54C3A" w14:textId="77777777" w:rsidR="00A37F14" w:rsidRDefault="002C15DC">
      <w:pPr>
        <w:tabs>
          <w:tab w:val="left" w:pos="1949"/>
        </w:tabs>
        <w:spacing w:line="600" w:lineRule="auto"/>
        <w:ind w:firstLine="720"/>
        <w:jc w:val="both"/>
        <w:rPr>
          <w:rFonts w:eastAsia="UB-Helvetica"/>
          <w:szCs w:val="24"/>
        </w:rPr>
      </w:pPr>
      <w:r>
        <w:rPr>
          <w:rFonts w:eastAsia="UB-Helvetica"/>
          <w:b/>
          <w:szCs w:val="24"/>
        </w:rPr>
        <w:t>ΑΝΔΡΕΑΣ ΛΟΒΕΡΔΟΣ:</w:t>
      </w:r>
      <w:r>
        <w:rPr>
          <w:rFonts w:eastAsia="UB-Helvetica"/>
          <w:szCs w:val="24"/>
        </w:rPr>
        <w:t xml:space="preserve"> Κύριε Πρόεδρε, απε</w:t>
      </w:r>
      <w:r>
        <w:rPr>
          <w:rFonts w:eastAsia="UB-Helvetica"/>
          <w:szCs w:val="24"/>
        </w:rPr>
        <w:t>υθύνομαι στο Προεδρείο, αλλά και σε όλους τους συναδέλφους.</w:t>
      </w:r>
    </w:p>
    <w:p w14:paraId="12E54C3B" w14:textId="77777777" w:rsidR="00A37F14" w:rsidRDefault="002C15DC">
      <w:pPr>
        <w:tabs>
          <w:tab w:val="left" w:pos="1949"/>
        </w:tabs>
        <w:spacing w:line="600" w:lineRule="auto"/>
        <w:ind w:firstLine="720"/>
        <w:jc w:val="both"/>
        <w:rPr>
          <w:rFonts w:eastAsia="UB-Helvetica"/>
          <w:szCs w:val="24"/>
        </w:rPr>
      </w:pPr>
      <w:r>
        <w:rPr>
          <w:rFonts w:eastAsia="UB-Helvetica"/>
          <w:szCs w:val="24"/>
        </w:rPr>
        <w:t xml:space="preserve">Καθορίσατε μια διαδικασία, η οποία κατά πλειοψηφία έχει επιλεγεί. Εντάξει, η Βουλή δουλεύει με βάση την </w:t>
      </w:r>
      <w:r>
        <w:rPr>
          <w:rFonts w:eastAsia="UB-Helvetica"/>
          <w:szCs w:val="24"/>
        </w:rPr>
        <w:t>Π</w:t>
      </w:r>
      <w:r>
        <w:rPr>
          <w:rFonts w:eastAsia="UB-Helvetica"/>
          <w:szCs w:val="24"/>
        </w:rPr>
        <w:t>λειοψηφία. Όμως, υπάρχει ένα ζήτημα, όπως είδαμε από το προπερασμένο Σαββατοκύριακο, που δε</w:t>
      </w:r>
      <w:r>
        <w:rPr>
          <w:rFonts w:eastAsia="UB-Helvetica"/>
          <w:szCs w:val="24"/>
        </w:rPr>
        <w:t xml:space="preserve">ν αφορά τη Βουλή, αλλά αφορά την Κυβέρνηση. Παρεμβαίνει στη συζήτηση, ακόμα και με Υπουργούς που δεν συνυπογράφουν το σχετικό σχέδιο νόμου, όχι επειδή ο Υπουργός ασκεί τα δικαιώματά του κατά το άρθρο </w:t>
      </w:r>
      <w:r>
        <w:rPr>
          <w:rFonts w:eastAsia="UB-Helvetica"/>
          <w:szCs w:val="24"/>
        </w:rPr>
        <w:lastRenderedPageBreak/>
        <w:t>64 του Κανονισμού της Βουλής, δηλαδή παρεμβαίνει ανά πάσ</w:t>
      </w:r>
      <w:r>
        <w:rPr>
          <w:rFonts w:eastAsia="UB-Helvetica"/>
          <w:szCs w:val="24"/>
        </w:rPr>
        <w:t>α στιγμή για τέσσερα λεπτά, αλλά ως κύριοι ομιλητές με τον χρόνο των Υπουργών.</w:t>
      </w:r>
    </w:p>
    <w:p w14:paraId="12E54C3C" w14:textId="77777777" w:rsidR="00A37F14" w:rsidRDefault="002C15DC">
      <w:pPr>
        <w:tabs>
          <w:tab w:val="left" w:pos="1949"/>
        </w:tabs>
        <w:spacing w:line="600" w:lineRule="auto"/>
        <w:ind w:firstLine="720"/>
        <w:jc w:val="both"/>
        <w:rPr>
          <w:rFonts w:eastAsia="UB-Helvetica"/>
          <w:szCs w:val="24"/>
        </w:rPr>
      </w:pPr>
      <w:r>
        <w:rPr>
          <w:rFonts w:eastAsia="UB-Helvetica"/>
          <w:szCs w:val="24"/>
        </w:rPr>
        <w:t xml:space="preserve">Αυτό αλλοιώνει τη διαδικασία, κάνει το Προεδρείο να είναι πολύ αυστηρό σε </w:t>
      </w:r>
      <w:r>
        <w:rPr>
          <w:rFonts w:eastAsia="UB-Helvetica"/>
          <w:szCs w:val="24"/>
        </w:rPr>
        <w:t>Κ</w:t>
      </w:r>
      <w:r>
        <w:rPr>
          <w:rFonts w:eastAsia="UB-Helvetica"/>
          <w:szCs w:val="24"/>
        </w:rPr>
        <w:t xml:space="preserve">οινοβουλευτικούς </w:t>
      </w:r>
      <w:r>
        <w:rPr>
          <w:rFonts w:eastAsia="UB-Helvetica"/>
          <w:szCs w:val="24"/>
        </w:rPr>
        <w:t>Ε</w:t>
      </w:r>
      <w:r>
        <w:rPr>
          <w:rFonts w:eastAsia="UB-Helvetica"/>
          <w:szCs w:val="24"/>
        </w:rPr>
        <w:t>κπροσώπους και κυρίως σε Βουλευτές, αλλά ξεχειλώνει και η διαδικασία με τις παρεμβάσ</w:t>
      </w:r>
      <w:r>
        <w:rPr>
          <w:rFonts w:eastAsia="UB-Helvetica"/>
          <w:szCs w:val="24"/>
        </w:rPr>
        <w:t>εις των Υπουργών.</w:t>
      </w:r>
    </w:p>
    <w:p w14:paraId="12E54C3D" w14:textId="77777777" w:rsidR="00A37F14" w:rsidRDefault="002C15DC">
      <w:pPr>
        <w:tabs>
          <w:tab w:val="left" w:pos="1949"/>
        </w:tabs>
        <w:spacing w:line="600" w:lineRule="auto"/>
        <w:ind w:firstLine="720"/>
        <w:jc w:val="both"/>
        <w:rPr>
          <w:rFonts w:eastAsia="UB-Helvetica"/>
          <w:szCs w:val="24"/>
        </w:rPr>
      </w:pPr>
      <w:r>
        <w:rPr>
          <w:rFonts w:eastAsia="UB-Helvetica"/>
          <w:szCs w:val="24"/>
        </w:rPr>
        <w:t>Εάν, κύριε Πρόεδρε, αυτό επαναληφθεί, τότε σας λέμε εκ των προτέρων –και θέλω να ενημερώσετε όλους τους συναδέλφους σας, γιατί εσείς θα κατέλθετε του Βήματος και άλλοι θα διευθύνουν τη συζήτηση</w:t>
      </w:r>
      <w:r>
        <w:rPr>
          <w:rFonts w:eastAsia="UB-Helvetica"/>
          <w:szCs w:val="24"/>
        </w:rPr>
        <w:t>,</w:t>
      </w:r>
      <w:r>
        <w:rPr>
          <w:rFonts w:eastAsia="UB-Helvetica"/>
          <w:szCs w:val="24"/>
        </w:rPr>
        <w:t xml:space="preserve"> που δεν έχουν ακούσει τι λέμε </w:t>
      </w:r>
      <w:r>
        <w:rPr>
          <w:rFonts w:eastAsia="UB-Helvetica"/>
          <w:szCs w:val="24"/>
        </w:rPr>
        <w:lastRenderedPageBreak/>
        <w:t>τώρα– ότι εάν</w:t>
      </w:r>
      <w:r>
        <w:rPr>
          <w:rFonts w:eastAsia="UB-Helvetica"/>
          <w:szCs w:val="24"/>
        </w:rPr>
        <w:t xml:space="preserve"> οι Υπουργοί, που δεν έχουν συνυπογράψει, παρεμβαίνουν ή και αυτοί που έχουν συνυπογράψει παρεμβαίνουν πέραν των ομιλιών τους για τα τετράλεπτα του άρθρου 64, τότε και οι </w:t>
      </w:r>
      <w:r>
        <w:rPr>
          <w:rFonts w:eastAsia="UB-Helvetica"/>
          <w:szCs w:val="24"/>
        </w:rPr>
        <w:t>Κ</w:t>
      </w:r>
      <w:r>
        <w:rPr>
          <w:rFonts w:eastAsia="UB-Helvetica"/>
          <w:szCs w:val="24"/>
        </w:rPr>
        <w:t xml:space="preserve">οινοβουλευτικοί </w:t>
      </w:r>
      <w:r>
        <w:rPr>
          <w:rFonts w:eastAsia="UB-Helvetica"/>
          <w:szCs w:val="24"/>
        </w:rPr>
        <w:t>Ε</w:t>
      </w:r>
      <w:r>
        <w:rPr>
          <w:rFonts w:eastAsia="UB-Helvetica"/>
          <w:szCs w:val="24"/>
        </w:rPr>
        <w:t>κπρόσωποι θα ασκήσουν τα δικαιώματά τους κατά τα άρθρα 17, 64 και 6</w:t>
      </w:r>
      <w:r>
        <w:rPr>
          <w:rFonts w:eastAsia="UB-Helvetica"/>
          <w:szCs w:val="24"/>
        </w:rPr>
        <w:t xml:space="preserve">6 του Κανονισμού της Βουλής. Δεν θα λέει ο Προεδρεύων ότι «θα μιλήσετε στη δευτερολογία σας, κύριε εκπρόσωπε». Θα απαντάμε στους Υπουργούς. </w:t>
      </w:r>
    </w:p>
    <w:p w14:paraId="12E54C3E" w14:textId="77777777" w:rsidR="00A37F14" w:rsidRDefault="002C15DC">
      <w:pPr>
        <w:tabs>
          <w:tab w:val="left" w:pos="1949"/>
        </w:tabs>
        <w:spacing w:line="600" w:lineRule="auto"/>
        <w:ind w:firstLine="720"/>
        <w:jc w:val="both"/>
        <w:rPr>
          <w:rFonts w:eastAsia="UB-Helvetica"/>
          <w:szCs w:val="24"/>
        </w:rPr>
      </w:pPr>
      <w:r>
        <w:rPr>
          <w:rFonts w:eastAsia="UB-Helvetica"/>
          <w:szCs w:val="24"/>
        </w:rPr>
        <w:t>Αν θέλουν οι Υπουργοί να προστατεύσουν αυτό που βάλατε, ώστε να απευθυνθεί η Αίθουσα στην Κυβέρνηση με τον κατάλληλ</w:t>
      </w:r>
      <w:r>
        <w:rPr>
          <w:rFonts w:eastAsia="UB-Helvetica"/>
          <w:szCs w:val="24"/>
        </w:rPr>
        <w:t>ο τρόπο, τότε και όλοι εμείς θα το παρακολουθή</w:t>
      </w:r>
      <w:r>
        <w:rPr>
          <w:rFonts w:eastAsia="UB-Helvetica"/>
          <w:szCs w:val="24"/>
        </w:rPr>
        <w:lastRenderedPageBreak/>
        <w:t>σουμε. Εάν σπάσει αυτή η διαδικασία, όπως έγινε, κύριε Πρόεδρε, την περασμένη φορά –δεν ξέρω αν ήσασταν εδώ- που αφού μίλησε και ο Πρωθυπουργός, μίλησαν μετά με αναπάντητο λόγο δύο Υπουργοί, δηλαδή αν αυτό πάει</w:t>
      </w:r>
      <w:r>
        <w:rPr>
          <w:rFonts w:eastAsia="UB-Helvetica"/>
          <w:szCs w:val="24"/>
        </w:rPr>
        <w:t xml:space="preserve"> να επαναληφθεί, πρέπει να ξέρετε ότι εγώ τουλάχιστον από τη Δημοκρατική Συμπαράταξη, αλλά πιστεύω και άλλοι </w:t>
      </w:r>
      <w:r>
        <w:rPr>
          <w:rFonts w:eastAsia="UB-Helvetica"/>
          <w:szCs w:val="24"/>
        </w:rPr>
        <w:t>Κ</w:t>
      </w:r>
      <w:r>
        <w:rPr>
          <w:rFonts w:eastAsia="UB-Helvetica"/>
          <w:szCs w:val="24"/>
        </w:rPr>
        <w:t xml:space="preserve">οινοβουλευτικοί </w:t>
      </w:r>
      <w:r>
        <w:rPr>
          <w:rFonts w:eastAsia="UB-Helvetica"/>
          <w:szCs w:val="24"/>
        </w:rPr>
        <w:t>Ε</w:t>
      </w:r>
      <w:r>
        <w:rPr>
          <w:rFonts w:eastAsia="UB-Helvetica"/>
          <w:szCs w:val="24"/>
        </w:rPr>
        <w:t>κπρόσωποι θα διεκδικούν τα δικαιώματά τους κατά τα άρθρα που προανέφερα.</w:t>
      </w:r>
    </w:p>
    <w:p w14:paraId="12E54C3F" w14:textId="77777777" w:rsidR="00A37F14" w:rsidRDefault="002C15DC">
      <w:pPr>
        <w:tabs>
          <w:tab w:val="left" w:pos="1949"/>
        </w:tabs>
        <w:spacing w:line="600" w:lineRule="auto"/>
        <w:ind w:firstLine="720"/>
        <w:jc w:val="both"/>
        <w:rPr>
          <w:rFonts w:eastAsia="UB-Helvetica"/>
          <w:szCs w:val="24"/>
        </w:rPr>
      </w:pPr>
      <w:r>
        <w:rPr>
          <w:rFonts w:eastAsia="UB-Helvetica"/>
          <w:b/>
          <w:szCs w:val="24"/>
        </w:rPr>
        <w:t>ΘΕΟΧΑΡΗΣ (ΧΑΡΗΣ) ΘΕΟΧΑΡΗΣ:</w:t>
      </w:r>
      <w:r>
        <w:rPr>
          <w:rFonts w:eastAsia="UB-Helvetica"/>
          <w:szCs w:val="24"/>
        </w:rPr>
        <w:t xml:space="preserve"> Κύριε Πρόεδρε, παρακαλώ</w:t>
      </w:r>
      <w:r>
        <w:rPr>
          <w:rFonts w:eastAsia="UB-Helvetica"/>
          <w:szCs w:val="24"/>
        </w:rPr>
        <w:t>,</w:t>
      </w:r>
      <w:r>
        <w:rPr>
          <w:rFonts w:eastAsia="UB-Helvetica"/>
          <w:szCs w:val="24"/>
        </w:rPr>
        <w:t xml:space="preserve"> θα ή</w:t>
      </w:r>
      <w:r>
        <w:rPr>
          <w:rFonts w:eastAsia="UB-Helvetica"/>
          <w:szCs w:val="24"/>
        </w:rPr>
        <w:t>θελα τον λόγο.</w:t>
      </w:r>
    </w:p>
    <w:p w14:paraId="12E54C40" w14:textId="77777777" w:rsidR="00A37F14" w:rsidRDefault="002C15DC">
      <w:pPr>
        <w:tabs>
          <w:tab w:val="left" w:pos="1949"/>
        </w:tabs>
        <w:spacing w:line="600" w:lineRule="auto"/>
        <w:ind w:firstLine="720"/>
        <w:jc w:val="both"/>
        <w:rPr>
          <w:rFonts w:eastAsia="UB-Helvetica"/>
          <w:szCs w:val="24"/>
        </w:rPr>
      </w:pPr>
      <w:r>
        <w:rPr>
          <w:rFonts w:eastAsia="UB-Helvetica"/>
          <w:b/>
          <w:szCs w:val="24"/>
        </w:rPr>
        <w:lastRenderedPageBreak/>
        <w:t>ΠΡΟΕΔΡΕΥΩΝ (Νικήτας Κακλαμάνης):</w:t>
      </w:r>
      <w:r>
        <w:rPr>
          <w:rFonts w:eastAsia="UB-Helvetica"/>
          <w:szCs w:val="24"/>
        </w:rPr>
        <w:t xml:space="preserve"> Κατ’ αρχ</w:t>
      </w:r>
      <w:r>
        <w:rPr>
          <w:rFonts w:eastAsia="UB-Helvetica"/>
          <w:szCs w:val="24"/>
        </w:rPr>
        <w:t>άς</w:t>
      </w:r>
      <w:r>
        <w:rPr>
          <w:rFonts w:eastAsia="UB-Helvetica"/>
          <w:szCs w:val="24"/>
        </w:rPr>
        <w:t xml:space="preserve"> θέλω να σας ενημερώσω, γιατί κατά βάση ο κ. Λοβέρδος έχει δίκιο, ότι για σήμερα από τη Γραμματεία της Κυβέρνησης ο κατάλογος των Υπουργών που θα μιλήσουν είναι ο εξής: Ο κ. Τσιρώνης, Αναπληρωτής Υπ</w:t>
      </w:r>
      <w:r>
        <w:rPr>
          <w:rFonts w:eastAsia="UB-Helvetica"/>
          <w:szCs w:val="24"/>
        </w:rPr>
        <w:t>ουργός Περιβάλλοντος και Ενέργειας, ο κ. Παρασκευόπουλος, Υπουργός Δικαιοσύνης και Ανθρωπίνων Δικαιωμάτων, ο κ. Παπαγγελόπουλος, Αναπληρωτής Υπουργός Δικαιοσύνης.</w:t>
      </w:r>
    </w:p>
    <w:p w14:paraId="12E54C41" w14:textId="77777777" w:rsidR="00A37F14" w:rsidRDefault="002C15DC">
      <w:pPr>
        <w:tabs>
          <w:tab w:val="left" w:pos="1949"/>
        </w:tabs>
        <w:spacing w:line="600" w:lineRule="auto"/>
        <w:ind w:firstLine="720"/>
        <w:jc w:val="both"/>
        <w:rPr>
          <w:rFonts w:eastAsia="UB-Helvetica"/>
          <w:szCs w:val="24"/>
        </w:rPr>
      </w:pPr>
      <w:r>
        <w:rPr>
          <w:rFonts w:eastAsia="UB-Helvetica"/>
          <w:szCs w:val="24"/>
        </w:rPr>
        <w:lastRenderedPageBreak/>
        <w:t xml:space="preserve">Σε αυτό το σημείο, κύριε Παρασκευόπουλε, θα ήθελα να σας παρακαλέσω να μιλήσει ο ένας εκ των </w:t>
      </w:r>
      <w:r>
        <w:rPr>
          <w:rFonts w:eastAsia="UB-Helvetica"/>
          <w:szCs w:val="24"/>
        </w:rPr>
        <w:t>δύο. Ο κ. Παπαγγελόπουλος μίλησε εχθές. Δεν νομίζω ότι χρειάζεστε και οι δύο. Ας κερδίσουμε τον χρόνο.</w:t>
      </w:r>
    </w:p>
    <w:p w14:paraId="12E54C42" w14:textId="77777777" w:rsidR="00A37F14" w:rsidRDefault="002C15DC">
      <w:pPr>
        <w:tabs>
          <w:tab w:val="left" w:pos="1949"/>
        </w:tabs>
        <w:spacing w:line="600" w:lineRule="auto"/>
        <w:ind w:firstLine="720"/>
        <w:jc w:val="both"/>
        <w:rPr>
          <w:rFonts w:eastAsia="UB-Helvetica"/>
          <w:szCs w:val="24"/>
        </w:rPr>
      </w:pPr>
      <w:r>
        <w:rPr>
          <w:rFonts w:eastAsia="UB-Helvetica"/>
          <w:b/>
          <w:szCs w:val="24"/>
        </w:rPr>
        <w:t>ΝΙΚΟΛΑΟΣ ΠΑΡΑΣΚΕΥΟΠΟΥΛΟΣ (Υπουργός Δικαιοσύνης, Διαφάνειας και Ανθρωπίνων Δικαιωμάτων):</w:t>
      </w:r>
      <w:r>
        <w:rPr>
          <w:rFonts w:eastAsia="UB-Helvetica"/>
          <w:szCs w:val="24"/>
        </w:rPr>
        <w:t xml:space="preserve"> Καλώς, κύριε Πρόεδρε.</w:t>
      </w:r>
    </w:p>
    <w:p w14:paraId="12E54C43" w14:textId="77777777" w:rsidR="00A37F14" w:rsidRDefault="002C15DC">
      <w:pPr>
        <w:tabs>
          <w:tab w:val="left" w:pos="1949"/>
        </w:tabs>
        <w:spacing w:line="600" w:lineRule="auto"/>
        <w:ind w:firstLine="720"/>
        <w:jc w:val="both"/>
        <w:rPr>
          <w:rFonts w:eastAsia="UB-Helvetica"/>
          <w:szCs w:val="24"/>
        </w:rPr>
      </w:pPr>
      <w:r>
        <w:rPr>
          <w:rFonts w:eastAsia="UB-Helvetica"/>
          <w:b/>
          <w:szCs w:val="24"/>
        </w:rPr>
        <w:t xml:space="preserve">ΠΡΟΕΔΡΕΥΩΝ (Νικήτας Κακλαμάνης): </w:t>
      </w:r>
      <w:r>
        <w:rPr>
          <w:rFonts w:eastAsia="UB-Helvetica"/>
          <w:szCs w:val="24"/>
        </w:rPr>
        <w:t xml:space="preserve">Συνεχίζω: </w:t>
      </w:r>
      <w:r>
        <w:rPr>
          <w:rFonts w:eastAsia="UB-Helvetica"/>
          <w:szCs w:val="24"/>
        </w:rPr>
        <w:t xml:space="preserve">Ο κ. Αποστόλου το απόγευμα και γύρω στις </w:t>
      </w:r>
      <w:r>
        <w:rPr>
          <w:rFonts w:eastAsia="UB-Helvetica"/>
          <w:szCs w:val="24"/>
        </w:rPr>
        <w:t>19.00΄</w:t>
      </w:r>
      <w:r>
        <w:rPr>
          <w:rFonts w:eastAsia="UB-Helvetica"/>
          <w:szCs w:val="24"/>
        </w:rPr>
        <w:t xml:space="preserve"> η ώρα ο Υπουργός Οικονομικών</w:t>
      </w:r>
      <w:r>
        <w:rPr>
          <w:rFonts w:eastAsia="UB-Helvetica"/>
          <w:szCs w:val="24"/>
        </w:rPr>
        <w:t xml:space="preserve"> </w:t>
      </w:r>
      <w:r>
        <w:rPr>
          <w:rFonts w:eastAsia="UB-Helvetica"/>
          <w:szCs w:val="24"/>
        </w:rPr>
        <w:t>κ. Τσακαλώτος.</w:t>
      </w:r>
    </w:p>
    <w:p w14:paraId="12E54C44" w14:textId="77777777" w:rsidR="00A37F14" w:rsidRDefault="002C15DC">
      <w:pPr>
        <w:tabs>
          <w:tab w:val="left" w:pos="1949"/>
        </w:tabs>
        <w:spacing w:line="600" w:lineRule="auto"/>
        <w:ind w:firstLine="720"/>
        <w:jc w:val="both"/>
        <w:rPr>
          <w:rFonts w:eastAsia="UB-Helvetica"/>
          <w:szCs w:val="24"/>
        </w:rPr>
      </w:pPr>
      <w:r>
        <w:rPr>
          <w:rFonts w:eastAsia="UB-Helvetica"/>
          <w:szCs w:val="24"/>
        </w:rPr>
        <w:lastRenderedPageBreak/>
        <w:t>Επομένως για σήμερα αυτό</w:t>
      </w:r>
      <w:r>
        <w:rPr>
          <w:rFonts w:eastAsia="UB-Helvetica"/>
          <w:szCs w:val="24"/>
        </w:rPr>
        <w:t>,</w:t>
      </w:r>
      <w:r>
        <w:rPr>
          <w:rFonts w:eastAsia="UB-Helvetica"/>
          <w:szCs w:val="24"/>
        </w:rPr>
        <w:t xml:space="preserve"> το οποίο λέτε</w:t>
      </w:r>
      <w:r>
        <w:rPr>
          <w:rFonts w:eastAsia="UB-Helvetica"/>
          <w:szCs w:val="24"/>
        </w:rPr>
        <w:t>,</w:t>
      </w:r>
      <w:r>
        <w:rPr>
          <w:rFonts w:eastAsia="UB-Helvetica"/>
          <w:szCs w:val="24"/>
        </w:rPr>
        <w:t xml:space="preserve"> θα το ακολουθήσουμε και το λέω εξαρχής για να το πάρουν ως «γραμμή» και αυτοί που θα με διαδεχθούν στην Έδρα του Προεδρεύον</w:t>
      </w:r>
      <w:r>
        <w:rPr>
          <w:rFonts w:eastAsia="UB-Helvetica"/>
          <w:szCs w:val="24"/>
        </w:rPr>
        <w:t>τος. Άρα θα αποφευχθεί αυτό το οποίο είπατε, για να μην έχουμε αυτό που συνέβη, πράγματι, και είναι εις βάρος στην ουσία των συναδέλφων Βουλευτών απ’ όλες τις πτέρυγες.</w:t>
      </w:r>
    </w:p>
    <w:p w14:paraId="12E54C4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Κύριε Πρόεδρε, παρακαλώ</w:t>
      </w:r>
      <w:r>
        <w:rPr>
          <w:rFonts w:eastAsia="Times New Roman" w:cs="Times New Roman"/>
          <w:szCs w:val="24"/>
        </w:rPr>
        <w:t>,</w:t>
      </w:r>
      <w:r>
        <w:rPr>
          <w:rFonts w:eastAsia="Times New Roman" w:cs="Times New Roman"/>
          <w:szCs w:val="24"/>
        </w:rPr>
        <w:t xml:space="preserve"> τον λόγο. </w:t>
      </w:r>
    </w:p>
    <w:p w14:paraId="12E54C4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Θεοχάρη, εσείς τι θέλετε; </w:t>
      </w:r>
    </w:p>
    <w:p w14:paraId="12E54C4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 xml:space="preserve">ΘΕΟΧΑΡΗΣ (ΧΑΡΗΣ) ΘΕΟΧΑΡΗΣ: </w:t>
      </w:r>
      <w:r>
        <w:rPr>
          <w:rFonts w:eastAsia="Times New Roman" w:cs="Times New Roman"/>
          <w:szCs w:val="24"/>
        </w:rPr>
        <w:t xml:space="preserve">Επί της διαδικασίας θέλω να κάνω μια ερώτηση, κύριε Πρόεδρε. </w:t>
      </w:r>
    </w:p>
    <w:p w14:paraId="12E54C4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Έχετε τον λόγο, κύριε Θεοχάρη.</w:t>
      </w:r>
    </w:p>
    <w:p w14:paraId="12E54C4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Στην τελευ</w:t>
      </w:r>
      <w:r>
        <w:rPr>
          <w:rFonts w:eastAsia="Times New Roman" w:cs="Times New Roman"/>
          <w:szCs w:val="24"/>
        </w:rPr>
        <w:t xml:space="preserve">ταία συζήτηση δόθηκε η δυνατότητα στους </w:t>
      </w:r>
      <w:r>
        <w:rPr>
          <w:rFonts w:eastAsia="Times New Roman" w:cs="Times New Roman"/>
          <w:szCs w:val="24"/>
        </w:rPr>
        <w:t>Α</w:t>
      </w:r>
      <w:r>
        <w:rPr>
          <w:rFonts w:eastAsia="Times New Roman" w:cs="Times New Roman"/>
          <w:szCs w:val="24"/>
        </w:rPr>
        <w:t>νεξάρτητους Βουλευτές να μιλήσουν και στους τρεις κύκλους. Θα ήθελα να ρωτήσω…</w:t>
      </w:r>
    </w:p>
    <w:p w14:paraId="12E54C4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 ανήγγειλα, κύριε Θεοχάρη. Δεν ήσασταν στην Αίθουσα.</w:t>
      </w:r>
    </w:p>
    <w:p w14:paraId="12E54C4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Το ξέρω, ότι άλλαξε.</w:t>
      </w:r>
    </w:p>
    <w:p w14:paraId="12E54C4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Οι </w:t>
      </w:r>
      <w:r>
        <w:rPr>
          <w:rFonts w:eastAsia="Times New Roman" w:cs="Times New Roman"/>
          <w:szCs w:val="24"/>
        </w:rPr>
        <w:t>Α</w:t>
      </w:r>
      <w:r>
        <w:rPr>
          <w:rFonts w:eastAsia="Times New Roman" w:cs="Times New Roman"/>
          <w:szCs w:val="24"/>
        </w:rPr>
        <w:t xml:space="preserve">νεξάρτητοι ξεκινούν από τον δεύτερο κύκλο και είναι και στον τρίτο κύκλο, τελευταίοι μετά τους συναδέλφους των κομμάτων. </w:t>
      </w:r>
    </w:p>
    <w:p w14:paraId="12E54C4D"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Δεν θέλω διευκρίνιση, το άκουσα, κύριε Πρόεδρε. Η ερώτηση είναι: </w:t>
      </w:r>
      <w:r>
        <w:rPr>
          <w:rFonts w:eastAsia="Times New Roman" w:cs="Times New Roman"/>
          <w:szCs w:val="24"/>
        </w:rPr>
        <w:t>γ</w:t>
      </w:r>
      <w:r>
        <w:rPr>
          <w:rFonts w:eastAsia="Times New Roman" w:cs="Times New Roman"/>
          <w:szCs w:val="24"/>
        </w:rPr>
        <w:t>ιατί</w:t>
      </w:r>
      <w:r>
        <w:rPr>
          <w:rFonts w:eastAsia="Times New Roman" w:cs="Times New Roman"/>
          <w:szCs w:val="24"/>
        </w:rPr>
        <w:t xml:space="preserve"> άλλαξε αυτό από την προηγούμενη φορά;</w:t>
      </w:r>
    </w:p>
    <w:p w14:paraId="12E54C4E"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άλλαξε. Έτσι ήταν και την προηγούμενη φορά. </w:t>
      </w:r>
    </w:p>
    <w:p w14:paraId="12E54C4F"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Την προηγούμενη φορά μιλήσαμε και στον πρώτο και στον δεύτερο και στον τρίτο κύκλο. Εν πάση περιπτώσει, εάν </w:t>
      </w:r>
      <w:r>
        <w:rPr>
          <w:rFonts w:eastAsia="Times New Roman" w:cs="Times New Roman"/>
          <w:szCs w:val="24"/>
        </w:rPr>
        <w:t xml:space="preserve">πρέπει να μιλήσουμε σε δύο </w:t>
      </w:r>
      <w:r>
        <w:rPr>
          <w:rFonts w:eastAsia="Times New Roman" w:cs="Times New Roman"/>
          <w:szCs w:val="24"/>
        </w:rPr>
        <w:lastRenderedPageBreak/>
        <w:t xml:space="preserve">κύκλους, γιατί να μην είναι ο πρώτος και ο δεύτερος και να είναι ο δεύτερος και ο τρίτος; </w:t>
      </w:r>
    </w:p>
    <w:p w14:paraId="12E54C5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Θεοχάρη, κατ’ αρχάς έτσι έγινε και την προηγούμενη φορά και το ξέρω γιατί εγώ άνοιξα τη συνεδρίαση.</w:t>
      </w:r>
      <w:r>
        <w:rPr>
          <w:rFonts w:eastAsia="Times New Roman" w:cs="Times New Roman"/>
          <w:szCs w:val="24"/>
        </w:rPr>
        <w:t xml:space="preserve"> </w:t>
      </w:r>
    </w:p>
    <w:p w14:paraId="12E54C5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Δεύτερον, είναι βάσει της αναλογικότητας και γι’ αυτό μπαίνετε από τον δεύτερο κύκλο και τον τρίτο κύκλο και μετά όσοι εγγράφεστε. Τώρα, για το ποιος θα είναι στον δεύτερο ή στον τρίτο κύκλο, δεν είστε πάρα πολλοί, συνεννοηθείτε, για να μας διευκολύνετε </w:t>
      </w:r>
      <w:r>
        <w:rPr>
          <w:rFonts w:eastAsia="Times New Roman" w:cs="Times New Roman"/>
          <w:szCs w:val="24"/>
        </w:rPr>
        <w:t xml:space="preserve">και εμάς. Μη βάλετε εμένα τώρα να επιλέξω εσάς ή κάποιον άλλον για να το αν θα είναι στον δεύτερο ή στον </w:t>
      </w:r>
      <w:r>
        <w:rPr>
          <w:rFonts w:eastAsia="Times New Roman" w:cs="Times New Roman"/>
          <w:szCs w:val="24"/>
        </w:rPr>
        <w:lastRenderedPageBreak/>
        <w:t xml:space="preserve">τρίτο κύκλο. Μη χάνουμε τώρα περαιτέρω χρόνο, γιατί η ουσία είναι να ακουστούν τα επιχειρήματα και τα αντεπιχειρήματα </w:t>
      </w:r>
      <w:r>
        <w:rPr>
          <w:rFonts w:eastAsia="Times New Roman" w:cs="Times New Roman"/>
          <w:szCs w:val="24"/>
        </w:rPr>
        <w:t>σχετικά με το</w:t>
      </w:r>
      <w:r>
        <w:rPr>
          <w:rFonts w:eastAsia="Times New Roman" w:cs="Times New Roman"/>
          <w:szCs w:val="24"/>
        </w:rPr>
        <w:t xml:space="preserve"> νομοσ</w:t>
      </w:r>
      <w:r>
        <w:rPr>
          <w:rFonts w:eastAsia="Times New Roman" w:cs="Times New Roman"/>
          <w:szCs w:val="24"/>
        </w:rPr>
        <w:t>χέδιο</w:t>
      </w:r>
      <w:r>
        <w:rPr>
          <w:rFonts w:eastAsia="Times New Roman" w:cs="Times New Roman"/>
          <w:szCs w:val="24"/>
        </w:rPr>
        <w:t xml:space="preserve">. </w:t>
      </w:r>
    </w:p>
    <w:p w14:paraId="12E54C5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Μπαίνο</w:t>
      </w:r>
      <w:r>
        <w:rPr>
          <w:rFonts w:eastAsia="Times New Roman" w:cs="Times New Roman"/>
          <w:szCs w:val="24"/>
        </w:rPr>
        <w:t>υμε, λοιπόν, στο θέμα της διαδικασίας σε ό,τι αφορά την ένσταση συνταγματικότητας που κατέθεσε ο κ. Λοβέρδος και απ’ ό,τι με ενημέρωσε –χοντρικά, κύριε Λοβέρδο, για να μην κάνω λάθος- είναι τα δύο επίμαχα άρθρα, του «κόφτη» και του υπερταμείου.</w:t>
      </w:r>
    </w:p>
    <w:p w14:paraId="12E54C53"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ΑΝΔΡΕΑΣ ΛΟΒ</w:t>
      </w:r>
      <w:r>
        <w:rPr>
          <w:rFonts w:eastAsia="Times New Roman" w:cs="Times New Roman"/>
          <w:b/>
          <w:szCs w:val="24"/>
        </w:rPr>
        <w:t xml:space="preserve">ΕΡΔΟΣ: </w:t>
      </w:r>
      <w:r>
        <w:rPr>
          <w:rFonts w:eastAsia="Times New Roman" w:cs="Times New Roman"/>
          <w:szCs w:val="24"/>
        </w:rPr>
        <w:t xml:space="preserve">Έτσι είναι. </w:t>
      </w:r>
    </w:p>
    <w:p w14:paraId="12E54C5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Δηλαδή, αυτά τα δύο είναι κυρίως τα θέματα της συνταγματικότητας. Το λέω </w:t>
      </w:r>
      <w:r>
        <w:rPr>
          <w:rFonts w:eastAsia="Times New Roman" w:cs="Times New Roman"/>
          <w:szCs w:val="24"/>
        </w:rPr>
        <w:lastRenderedPageBreak/>
        <w:t>για τυπικούς λόγους, για τους συναδέλφους που θα μιλήσουν, για να το έχουν υπ’ όψιν τους.</w:t>
      </w:r>
    </w:p>
    <w:p w14:paraId="12E54C5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Έχουν δικαίωμα να μιλήσουν ο λέγων, ο κ.</w:t>
      </w:r>
      <w:r>
        <w:rPr>
          <w:rFonts w:eastAsia="Times New Roman" w:cs="Times New Roman"/>
          <w:szCs w:val="24"/>
        </w:rPr>
        <w:t xml:space="preserve"> Λοβέρδος, ο αντιλέγων εκ μέρους του ΣΥΡΙΖΑ, οι Πρόεδροι των Κοινοβουλευτικών Ομάδων ή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από τα υπόλοιπα κόμματα ή συνάδελφος που έχει οριστεί από τα κόμματα –δεν θα ακολουθήσουμε τελείως τον τύπο-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ο αρμόδιος Υπου</w:t>
      </w:r>
      <w:r>
        <w:rPr>
          <w:rFonts w:eastAsia="Times New Roman" w:cs="Times New Roman"/>
          <w:szCs w:val="24"/>
        </w:rPr>
        <w:t>ργός κλείνει με ομιλία πέντε λεπτών ως αντιλέγων στην ένσταση του κ. Λοβέρδου.</w:t>
      </w:r>
    </w:p>
    <w:p w14:paraId="12E54C5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Θα ρωτώ κάθε κόμμα –γιατί δεν έχω κατάλογο- ποιος θα είναι ο ομιλών. Από τη Νέα Δημοκρατία ξέρω ότι είναι ο κ. Φορτσάκης. Από τα άλλα κόμματα θα σηκώνεται όποιος είναι και θα μο</w:t>
      </w:r>
      <w:r>
        <w:rPr>
          <w:rFonts w:eastAsia="Times New Roman" w:cs="Times New Roman"/>
          <w:szCs w:val="24"/>
        </w:rPr>
        <w:t xml:space="preserve">υ λέει το όνομά του. </w:t>
      </w:r>
    </w:p>
    <w:p w14:paraId="12E54C5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Ο κ. Λάππας είναι από εμάς. </w:t>
      </w:r>
    </w:p>
    <w:p w14:paraId="12E54C5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Λοβέρδο, έχετε τον λόγο για πέντε λεπτά. </w:t>
      </w:r>
    </w:p>
    <w:p w14:paraId="12E54C5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Πράγματι, κύριε Πρόεδρε, παρ’ ότι τα άρθρα</w:t>
      </w:r>
      <w:r>
        <w:rPr>
          <w:rFonts w:eastAsia="Times New Roman" w:cs="Times New Roman"/>
          <w:szCs w:val="24"/>
        </w:rPr>
        <w:t>,</w:t>
      </w:r>
      <w:r>
        <w:rPr>
          <w:rFonts w:eastAsia="Times New Roman" w:cs="Times New Roman"/>
          <w:szCs w:val="24"/>
        </w:rPr>
        <w:t xml:space="preserve"> τα οποία έχω αναφέρει είναι αρκετά, δύο είναι τα θέματα, κυρίες και κύριοι Βουλευτές, για να μην υπάρχει παρεξήγηση. Το ένα ζήτημα αφορά αυτή την υπερεταιρεία και είναι </w:t>
      </w:r>
      <w:r>
        <w:rPr>
          <w:rFonts w:eastAsia="Times New Roman" w:cs="Times New Roman"/>
          <w:szCs w:val="24"/>
        </w:rPr>
        <w:lastRenderedPageBreak/>
        <w:t>τα δύο πρώτα σημεία της ένστασης που έχουμε καταθέσει και το δεύτερο αφορά αυτό που απ</w:t>
      </w:r>
      <w:r>
        <w:rPr>
          <w:rFonts w:eastAsia="Times New Roman" w:cs="Times New Roman"/>
          <w:szCs w:val="24"/>
        </w:rPr>
        <w:t>οκλήθηκε «κόφτης».</w:t>
      </w:r>
    </w:p>
    <w:p w14:paraId="12E54C5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Κύριε Πρόεδρε, αγαπητές και αγαπητοί συνάδελφοι, όσοι ζήσαμε και γνωρίζαμε τα γεγονότα πέρυσι, επί </w:t>
      </w:r>
      <w:r>
        <w:rPr>
          <w:rFonts w:eastAsia="Times New Roman"/>
          <w:szCs w:val="24"/>
        </w:rPr>
        <w:t>«</w:t>
      </w:r>
      <w:r>
        <w:rPr>
          <w:rFonts w:eastAsia="Times New Roman" w:cs="Times New Roman"/>
          <w:szCs w:val="24"/>
        </w:rPr>
        <w:t>Βαρουφακειάδος</w:t>
      </w:r>
      <w:r>
        <w:rPr>
          <w:rFonts w:eastAsia="Times New Roman"/>
          <w:szCs w:val="24"/>
        </w:rPr>
        <w:t>»</w:t>
      </w:r>
      <w:r>
        <w:rPr>
          <w:rFonts w:eastAsia="Times New Roman" w:cs="Times New Roman"/>
          <w:szCs w:val="24"/>
        </w:rPr>
        <w:t xml:space="preserve">, και όσοι συνειδητοποιούσαμε από τον Οκτώβριο που μας πέρασε, επί </w:t>
      </w:r>
      <w:r>
        <w:rPr>
          <w:rFonts w:eastAsia="Times New Roman"/>
          <w:szCs w:val="24"/>
        </w:rPr>
        <w:t>«</w:t>
      </w:r>
      <w:r>
        <w:rPr>
          <w:rFonts w:eastAsia="Times New Roman" w:cs="Times New Roman"/>
          <w:szCs w:val="24"/>
        </w:rPr>
        <w:t>Τσακαλωτειάδος</w:t>
      </w:r>
      <w:r>
        <w:rPr>
          <w:rFonts w:eastAsia="Times New Roman"/>
          <w:szCs w:val="24"/>
        </w:rPr>
        <w:t>»</w:t>
      </w:r>
      <w:r>
        <w:rPr>
          <w:rFonts w:eastAsia="Times New Roman" w:cs="Times New Roman"/>
          <w:szCs w:val="24"/>
        </w:rPr>
        <w:t>, ότι αντί να κλείσει η αξιολόγηση, αυτ</w:t>
      </w:r>
      <w:r>
        <w:rPr>
          <w:rFonts w:eastAsia="Times New Roman" w:cs="Times New Roman"/>
          <w:szCs w:val="24"/>
        </w:rPr>
        <w:t>ή καθυστερεί και η καθυστέρηση, αντί να επιφέρει ανακούφιση στη χώρα και στους πολίτες, επιφέρει κάθε μήνα και κάτι δισεκατομμύρια, αφού κατανοήσαμε την περασμένη Τετάρτη το βράδυ, που κατατέθηκε το σχέδιο νόμου, ότι απ’ όλη αυτή την ιστορία ο Υπουργός των</w:t>
      </w:r>
      <w:r>
        <w:rPr>
          <w:rFonts w:eastAsia="Times New Roman" w:cs="Times New Roman"/>
          <w:szCs w:val="24"/>
        </w:rPr>
        <w:t xml:space="preserve"> Οικονομικών και οι συνάδελ</w:t>
      </w:r>
      <w:r>
        <w:rPr>
          <w:rFonts w:eastAsia="Times New Roman" w:cs="Times New Roman"/>
          <w:szCs w:val="24"/>
        </w:rPr>
        <w:lastRenderedPageBreak/>
        <w:t>φοί του επέστρεψαν στη χώρα ως «</w:t>
      </w:r>
      <w:r>
        <w:rPr>
          <w:rFonts w:eastAsia="Times New Roman" w:cs="Times New Roman"/>
          <w:szCs w:val="24"/>
          <w:lang w:val="en-US"/>
        </w:rPr>
        <w:t>les</w:t>
      </w:r>
      <w:r>
        <w:rPr>
          <w:rFonts w:eastAsia="Times New Roman" w:cs="Times New Roman"/>
          <w:szCs w:val="24"/>
        </w:rPr>
        <w:t xml:space="preserve"> </w:t>
      </w:r>
      <w:r>
        <w:rPr>
          <w:rFonts w:eastAsia="Times New Roman" w:cs="Times New Roman"/>
          <w:szCs w:val="24"/>
          <w:lang w:val="en-US"/>
        </w:rPr>
        <w:t>sans</w:t>
      </w:r>
      <w:r>
        <w:rPr>
          <w:rFonts w:eastAsia="Times New Roman" w:cs="Times New Roman"/>
          <w:szCs w:val="24"/>
        </w:rPr>
        <w:t>-</w:t>
      </w:r>
      <w:r>
        <w:rPr>
          <w:rFonts w:eastAsia="Times New Roman" w:cs="Times New Roman"/>
          <w:szCs w:val="24"/>
          <w:lang w:val="en-US"/>
        </w:rPr>
        <w:t>culottes</w:t>
      </w:r>
      <w:r>
        <w:rPr>
          <w:rFonts w:eastAsia="Times New Roman" w:cs="Times New Roman"/>
          <w:szCs w:val="24"/>
        </w:rPr>
        <w:t>» -όχι όμως με τη γαλλική έννοια του όρου- ερχόμαστε εδώ και καλούμαστε να ψηφίσουμε. Και το επιχείρημα απευθύνεται στους συναδέλφους της Πλειοψηφίας, γιατί η Μειοψηφία, η Αντιπολί</w:t>
      </w:r>
      <w:r>
        <w:rPr>
          <w:rFonts w:eastAsia="Times New Roman" w:cs="Times New Roman"/>
          <w:szCs w:val="24"/>
        </w:rPr>
        <w:t>τευση</w:t>
      </w:r>
      <w:r>
        <w:rPr>
          <w:rFonts w:eastAsia="Times New Roman" w:cs="Times New Roman"/>
          <w:szCs w:val="24"/>
        </w:rPr>
        <w:t>,</w:t>
      </w:r>
      <w:r>
        <w:rPr>
          <w:rFonts w:eastAsia="Times New Roman" w:cs="Times New Roman"/>
          <w:szCs w:val="24"/>
        </w:rPr>
        <w:t xml:space="preserve"> εκφράστηκε απ’ όλες τις πλευρές της στην </w:t>
      </w:r>
      <w:r>
        <w:rPr>
          <w:rFonts w:eastAsia="Times New Roman" w:cs="Times New Roman"/>
          <w:szCs w:val="24"/>
        </w:rPr>
        <w:t>ε</w:t>
      </w:r>
      <w:r>
        <w:rPr>
          <w:rFonts w:eastAsia="Times New Roman" w:cs="Times New Roman"/>
          <w:szCs w:val="24"/>
        </w:rPr>
        <w:t>πιτροπή: Καλούμαστε να ψηφίσουμε, κυρίες και κύριοι Βουλευτές, το άρθρο 184 και επόμενα.</w:t>
      </w:r>
    </w:p>
    <w:p w14:paraId="12E54C5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Σημειώστε ότι σε σχέση με το χαρτί</w:t>
      </w:r>
      <w:r>
        <w:rPr>
          <w:rFonts w:eastAsia="Times New Roman" w:cs="Times New Roman"/>
          <w:szCs w:val="24"/>
        </w:rPr>
        <w:t>,</w:t>
      </w:r>
      <w:r>
        <w:rPr>
          <w:rFonts w:eastAsia="Times New Roman" w:cs="Times New Roman"/>
          <w:szCs w:val="24"/>
        </w:rPr>
        <w:t xml:space="preserve"> που ανέγνωσε ο κ. Κακλαμάνης</w:t>
      </w:r>
      <w:r>
        <w:rPr>
          <w:rFonts w:eastAsia="Times New Roman" w:cs="Times New Roman"/>
          <w:szCs w:val="24"/>
        </w:rPr>
        <w:t>,</w:t>
      </w:r>
      <w:r>
        <w:rPr>
          <w:rFonts w:eastAsia="Times New Roman" w:cs="Times New Roman"/>
          <w:szCs w:val="24"/>
        </w:rPr>
        <w:t xml:space="preserve"> είναι το πρώτο θέμα. Προσπάθησα να βγάλω από τις πολλές διατάξεις, από τα πολλά άρθρα που αφορούν την υπερεταιρεία, εκείνες που συναρμολογούν το πρόβλημα.</w:t>
      </w:r>
    </w:p>
    <w:p w14:paraId="12E54C5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Μας φέρνει, λοιπόν, εδώ μια εταιρεία, που κατά τις φιλοδοξίες της Κυβέρνησης θέλει να είναι εκτός </w:t>
      </w:r>
      <w:r>
        <w:rPr>
          <w:rFonts w:eastAsia="Times New Roman" w:cs="Times New Roman"/>
          <w:szCs w:val="24"/>
        </w:rPr>
        <w:t>δ</w:t>
      </w:r>
      <w:r>
        <w:rPr>
          <w:rFonts w:eastAsia="Times New Roman" w:cs="Times New Roman"/>
          <w:szCs w:val="24"/>
        </w:rPr>
        <w:t>η</w:t>
      </w:r>
      <w:r>
        <w:rPr>
          <w:rFonts w:eastAsia="Times New Roman" w:cs="Times New Roman"/>
          <w:szCs w:val="24"/>
        </w:rPr>
        <w:t xml:space="preserve">μοσίου και εκτός νομικών προσώπων δημοσίου δικαίου και του σχετικού </w:t>
      </w:r>
      <w:r>
        <w:rPr>
          <w:rFonts w:eastAsia="Times New Roman" w:cs="Times New Roman"/>
          <w:szCs w:val="24"/>
        </w:rPr>
        <w:t>δ</w:t>
      </w:r>
      <w:r>
        <w:rPr>
          <w:rFonts w:eastAsia="Times New Roman" w:cs="Times New Roman"/>
          <w:szCs w:val="24"/>
        </w:rPr>
        <w:t xml:space="preserve">ικαίου. Σας απαντά σε αυτά τα ορολογικά θέματα η Διεύθυνση Επιστημονικών Μελετών, εγώ δεν ασχολούμαι με τους τίτλους. Μας φέρνει, λοιπόν, μια εταιρεία, στην οποία δίδει όλη την περιουσία </w:t>
      </w:r>
      <w:r>
        <w:rPr>
          <w:rFonts w:eastAsia="Times New Roman" w:cs="Times New Roman"/>
          <w:szCs w:val="24"/>
        </w:rPr>
        <w:t xml:space="preserve">του ελληνικού </w:t>
      </w:r>
      <w:r>
        <w:rPr>
          <w:rFonts w:eastAsia="Times New Roman" w:cs="Times New Roman"/>
          <w:szCs w:val="24"/>
        </w:rPr>
        <w:t>δ</w:t>
      </w:r>
      <w:r>
        <w:rPr>
          <w:rFonts w:eastAsia="Times New Roman" w:cs="Times New Roman"/>
          <w:szCs w:val="24"/>
        </w:rPr>
        <w:t xml:space="preserve">ημοσίου και με έναν τρόπο, που στην </w:t>
      </w:r>
      <w:r>
        <w:rPr>
          <w:rFonts w:eastAsia="Times New Roman" w:cs="Times New Roman"/>
          <w:szCs w:val="24"/>
        </w:rPr>
        <w:t>ε</w:t>
      </w:r>
      <w:r>
        <w:rPr>
          <w:rFonts w:eastAsia="Times New Roman" w:cs="Times New Roman"/>
          <w:szCs w:val="24"/>
        </w:rPr>
        <w:t>πιτροπή καταλάβαμε ότι η Κυβέρνηση δεν το είχε ακριβώς συνειδητοποιήσει, αλλά το συνειδητοποιούσε λεπτό με το λεπτό, υπό το κράτος της πίεσης που ασκούσε η Αντιπολίτευση.</w:t>
      </w:r>
    </w:p>
    <w:p w14:paraId="12E54C5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Περνάει, λοιπόν, όλη αυτή την περ</w:t>
      </w:r>
      <w:r>
        <w:rPr>
          <w:rFonts w:eastAsia="Times New Roman" w:cs="Times New Roman"/>
          <w:szCs w:val="24"/>
        </w:rPr>
        <w:t xml:space="preserve">ιουσία σε μία υπερεταιρεία, της οποίας η διοίκηση είναι αυτή που είναι –Έλληνες και </w:t>
      </w:r>
      <w:r>
        <w:rPr>
          <w:rFonts w:eastAsia="Times New Roman" w:cs="Times New Roman"/>
          <w:szCs w:val="24"/>
        </w:rPr>
        <w:lastRenderedPageBreak/>
        <w:t>δανειστές, δανειστές και Έλληνες- και στην οποία οι αρμοδιότητες του Εποπτικού Συμβουλίου είναι αυτές που είναι –καθορίζει τα πάντα- με απαραίτητη τη σύμφωνη γνώμη των δανε</w:t>
      </w:r>
      <w:r>
        <w:rPr>
          <w:rFonts w:eastAsia="Times New Roman" w:cs="Times New Roman"/>
          <w:szCs w:val="24"/>
        </w:rPr>
        <w:t xml:space="preserve">ιστών, </w:t>
      </w:r>
      <w:r>
        <w:rPr>
          <w:rFonts w:eastAsia="Times New Roman" w:cs="Times New Roman"/>
          <w:szCs w:val="24"/>
          <w:lang w:val="en-US"/>
        </w:rPr>
        <w:t>ESM</w:t>
      </w:r>
      <w:r>
        <w:rPr>
          <w:rFonts w:eastAsia="Times New Roman" w:cs="Times New Roman"/>
          <w:szCs w:val="24"/>
        </w:rPr>
        <w:t xml:space="preserve">, αλλά και της Επιτροπής της Ευρωπαϊκής Ένωσης. </w:t>
      </w:r>
    </w:p>
    <w:p w14:paraId="12E54C5E"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όλα αυτά για ενενήντα εννέα χρόνια, χωρίς εγγυήσεις! Οι εγγυήσεις που προκύπτουν, όπως η Κυβέρνηση θέλει να μας πει, από τους σκοπούς –το άρθρο 185- κατ’ αρχάς αλλοιώνονται από τις επόμενες δια</w:t>
      </w:r>
      <w:r>
        <w:rPr>
          <w:rFonts w:eastAsia="Times New Roman" w:cs="Times New Roman"/>
          <w:szCs w:val="24"/>
        </w:rPr>
        <w:t xml:space="preserve">τάξεις του ίδιου του </w:t>
      </w:r>
      <w:r>
        <w:rPr>
          <w:rFonts w:eastAsia="Times New Roman" w:cs="Times New Roman"/>
          <w:szCs w:val="24"/>
        </w:rPr>
        <w:t>κ</w:t>
      </w:r>
      <w:r>
        <w:rPr>
          <w:rFonts w:eastAsia="Times New Roman" w:cs="Times New Roman"/>
          <w:szCs w:val="24"/>
        </w:rPr>
        <w:t>εφαλαίου του σχεδίου νόμου, νοθεύονται.</w:t>
      </w:r>
    </w:p>
    <w:p w14:paraId="12E54C5F"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κυρίες και κύριοι Βουλευτές, δεν υπάρχει ο έλεγχος της Βουλής! Η Βουλή ακόμα και τις συμβάσεις παραχώρησης </w:t>
      </w:r>
      <w:r>
        <w:rPr>
          <w:rFonts w:eastAsia="Times New Roman" w:cs="Times New Roman"/>
          <w:szCs w:val="24"/>
        </w:rPr>
        <w:lastRenderedPageBreak/>
        <w:t xml:space="preserve">τις κυρώνει. Εδώ όλο αυτό το πλέγμα της διαχείρισης της περιουσίας του ελληνικού </w:t>
      </w:r>
      <w:r>
        <w:rPr>
          <w:rFonts w:eastAsia="Times New Roman" w:cs="Times New Roman"/>
          <w:szCs w:val="24"/>
        </w:rPr>
        <w:t>δ</w:t>
      </w:r>
      <w:r>
        <w:rPr>
          <w:rFonts w:eastAsia="Times New Roman" w:cs="Times New Roman"/>
          <w:szCs w:val="24"/>
        </w:rPr>
        <w:t xml:space="preserve">ημοσίου ρυθμίζεται η ντροπή να μην υπάρχει παρέμβαση του Κοινοβουλίου πουθενά, παρά μόνο σε θέματα ελάσσονος σημασίας, όπως είναι οι εκθέσεις που κατατίθενται εδώ και που μπορεί να συζητήσει η αρμόδια </w:t>
      </w:r>
      <w:r>
        <w:rPr>
          <w:rFonts w:eastAsia="Times New Roman" w:cs="Times New Roman"/>
          <w:szCs w:val="24"/>
        </w:rPr>
        <w:t>ε</w:t>
      </w:r>
      <w:r>
        <w:rPr>
          <w:rFonts w:eastAsia="Times New Roman" w:cs="Times New Roman"/>
          <w:szCs w:val="24"/>
        </w:rPr>
        <w:t>πιτροπή και τα λοιπά.</w:t>
      </w:r>
    </w:p>
    <w:p w14:paraId="12E54C60"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Αυτή η έλλειψη εγγυήσεων, της με</w:t>
      </w:r>
      <w:r>
        <w:rPr>
          <w:rFonts w:eastAsia="Times New Roman" w:cs="Times New Roman"/>
          <w:szCs w:val="24"/>
        </w:rPr>
        <w:t>ίζονος εγγυήσεως που είναι ο κοινοβουλευτικός έλεγχος, αλλά και άλλων, δημιουργεί προβλήματα, συνάδελφοι, σε σχέση με το άρθρο 106 του Συντάγματος που προστατεύει, όπως η επιστήμη και η νομολογία έχουν καθορίσει, το δημόσιο συμφέρον. Είστε εναντίον του δημ</w:t>
      </w:r>
      <w:r>
        <w:rPr>
          <w:rFonts w:eastAsia="Times New Roman" w:cs="Times New Roman"/>
          <w:szCs w:val="24"/>
        </w:rPr>
        <w:t xml:space="preserve">οσίου συμφέροντος! </w:t>
      </w:r>
    </w:p>
    <w:p w14:paraId="12E54C61"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ειδικότερα, κύριε Πρόεδρε, στις παραγράφους 11 και 12 του άρθρου 196 εμπράγματα δικαιώματα τρίτων επί αυτής της περιουσίας απαλλοτριώνονται αναγκαστικά με απόφαση του Υπουργού Οικονομικών. Αυτό είναι επίταξη ή δήμευση. Δεν είναι σύμ</w:t>
      </w:r>
      <w:r>
        <w:rPr>
          <w:rFonts w:eastAsia="Times New Roman" w:cs="Times New Roman"/>
          <w:szCs w:val="24"/>
        </w:rPr>
        <w:t>φωνο με το άρθρο 17 του Συντάγματος, που προστατεύει την ιδιοκτησία. Και αυτό είναι το ένα θέμα της ένστασης.</w:t>
      </w:r>
    </w:p>
    <w:p w14:paraId="12E54C62"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δεύτερο είναι ο κόφτης. Συνάδελφοι, για κοιτάξτε το άρθρο 78 παράγραφος 4 και 79 παράγραφος 4 του Συντάγματος! Συνάδελφοι, αλλαγή του προϋπολογ</w:t>
      </w:r>
      <w:r>
        <w:rPr>
          <w:rFonts w:eastAsia="Times New Roman" w:cs="Times New Roman"/>
          <w:szCs w:val="24"/>
        </w:rPr>
        <w:t xml:space="preserve">ισμού δεν μπορεί να γίνει με νομοθετική εξουσιοδότηση. Μπορεί να γίνει μόνο με νόμο. Ειδικά, όταν αφορά τις συντάξεις, ρητά και αυτό καθορίζεται από τις σχετικές διατάξεις του Συντάγματος που προανέφερα. </w:t>
      </w:r>
    </w:p>
    <w:p w14:paraId="12E54C63"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τι λέγατε; Τι λέγατε επί αντιπολ</w:t>
      </w:r>
      <w:r>
        <w:rPr>
          <w:rFonts w:eastAsia="Times New Roman" w:cs="Times New Roman"/>
          <w:szCs w:val="24"/>
        </w:rPr>
        <w:t>ίτευσης, αλλά και μέχρι την Πέμπτη; Τι λέγατε; Θα αυξάνατε το ΕΚΑΣ και θα καταργούσατε τον ΕΝΦΙΑ. Τι κάνατε; Αυξάνετε σήμερα τον ΕΝΦΙΑ και καταργήσατε –παίρνοντας 900 εκατομμύρια- το ΕΚΑΣ. Αυτά κάνατε! Και επειδή θέλετε να βαφτίσετε το κρέας ψάρι και επειδ</w:t>
      </w:r>
      <w:r>
        <w:rPr>
          <w:rFonts w:eastAsia="Times New Roman" w:cs="Times New Roman"/>
          <w:szCs w:val="24"/>
        </w:rPr>
        <w:t xml:space="preserve">ή θέλετε να καλύψετε όλες αυτές τις αρνητικότατες για τον ελληνικό λαό και τη χώρα συνέπειες των πολιτικών σας, έχετε αναπτύξει έναν βερμπαλισμό που δεν ανταποκρίνεται καθόλου στα λόγια που συγκροτούν το σχέδιο νόμου. </w:t>
      </w:r>
    </w:p>
    <w:p w14:paraId="12E54C64"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w:t>
      </w:r>
      <w:r>
        <w:rPr>
          <w:rFonts w:eastAsia="Times New Roman" w:cs="Times New Roman"/>
          <w:szCs w:val="24"/>
        </w:rPr>
        <w:t>λήξεως του χρόνου ομιλίας του κυρίου Βουλευτή)</w:t>
      </w:r>
    </w:p>
    <w:p w14:paraId="12E54C65"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Κλείνω με μια φράση. </w:t>
      </w:r>
    </w:p>
    <w:p w14:paraId="12E54C66"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Πρέπει να ολοκληρώσετε, κύριε συνάδελφε. </w:t>
      </w:r>
    </w:p>
    <w:p w14:paraId="12E54C67"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Μας έλεγαν προδότες. «Όχι» λέει ο επίσημος ΣΥΡΙΖΑ, λένε οι Βουλευτές του στη Βουλή και στα μέσ</w:t>
      </w:r>
      <w:r>
        <w:rPr>
          <w:rFonts w:eastAsia="Times New Roman" w:cs="Times New Roman"/>
          <w:szCs w:val="24"/>
        </w:rPr>
        <w:t xml:space="preserve">α ενημέρωσης. Ο Πρωθυπουργός, ως Αρχηγός της </w:t>
      </w:r>
      <w:r>
        <w:rPr>
          <w:rFonts w:eastAsia="Times New Roman" w:cs="Times New Roman"/>
          <w:szCs w:val="24"/>
        </w:rPr>
        <w:t xml:space="preserve">τότε </w:t>
      </w:r>
      <w:r>
        <w:rPr>
          <w:rFonts w:eastAsia="Times New Roman" w:cs="Times New Roman"/>
          <w:szCs w:val="24"/>
        </w:rPr>
        <w:t xml:space="preserve">ελάσσονος </w:t>
      </w:r>
      <w:r>
        <w:rPr>
          <w:rFonts w:eastAsia="Times New Roman" w:cs="Times New Roman"/>
          <w:szCs w:val="24"/>
        </w:rPr>
        <w:t>α</w:t>
      </w:r>
      <w:r>
        <w:rPr>
          <w:rFonts w:eastAsia="Times New Roman" w:cs="Times New Roman"/>
          <w:szCs w:val="24"/>
        </w:rPr>
        <w:t xml:space="preserve">ντιπολίτευσης, από την Αίθουσα αυτή έχει αποκαλέσει τον τότε Πρωθυπουργό Πινοσέτ και Τσολάκογλου. </w:t>
      </w:r>
    </w:p>
    <w:p w14:paraId="12E54C68" w14:textId="77777777" w:rsidR="00A37F14" w:rsidRDefault="002C15DC">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szCs w:val="24"/>
        </w:rPr>
        <w:t>Κύριε Λοβέρδο, σας παρακαλώ, ολοκληρώστε!</w:t>
      </w:r>
    </w:p>
    <w:p w14:paraId="12E54C69"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Εσε</w:t>
      </w:r>
      <w:r>
        <w:rPr>
          <w:rFonts w:eastAsia="Times New Roman" w:cs="Times New Roman"/>
          <w:szCs w:val="24"/>
        </w:rPr>
        <w:t>ίς, κυρίες και κύριοι, σήμερα με τις διατάξεις των άρθρων 184 και επομένων, με αυτή την υπερεταιρεία</w:t>
      </w:r>
      <w:r>
        <w:rPr>
          <w:rFonts w:eastAsia="Times New Roman" w:cs="Times New Roman"/>
          <w:szCs w:val="24"/>
        </w:rPr>
        <w:t>,</w:t>
      </w:r>
      <w:r>
        <w:rPr>
          <w:rFonts w:eastAsia="Times New Roman" w:cs="Times New Roman"/>
          <w:szCs w:val="24"/>
        </w:rPr>
        <w:t xml:space="preserve"> αισθάνεστε καλά στα έδρανά σας; </w:t>
      </w:r>
    </w:p>
    <w:p w14:paraId="12E54C6A"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 ολοκληρώστε!</w:t>
      </w:r>
    </w:p>
    <w:p w14:paraId="12E54C6B" w14:textId="77777777" w:rsidR="00A37F14" w:rsidRDefault="002C15DC">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Με το ξεπούλημα της δημόσιας περιουσίας, βάσει αυτ</w:t>
      </w:r>
      <w:r>
        <w:rPr>
          <w:rFonts w:eastAsia="Times New Roman"/>
          <w:szCs w:val="24"/>
        </w:rPr>
        <w:t>ής της διάταξης</w:t>
      </w:r>
      <w:r>
        <w:rPr>
          <w:rFonts w:eastAsia="Times New Roman"/>
          <w:szCs w:val="24"/>
        </w:rPr>
        <w:t>,</w:t>
      </w:r>
      <w:r>
        <w:rPr>
          <w:rFonts w:eastAsia="Times New Roman"/>
          <w:szCs w:val="24"/>
        </w:rPr>
        <w:t xml:space="preserve"> που υπάρχει εδώ και την οποία καταγγέλλουμε, αισθάνεστε καλά ως μέλη της Εθνικής Αντιπροσωπείας;</w:t>
      </w:r>
    </w:p>
    <w:p w14:paraId="12E54C6C" w14:textId="77777777" w:rsidR="00A37F14" w:rsidRDefault="002C15DC">
      <w:pPr>
        <w:spacing w:line="600" w:lineRule="auto"/>
        <w:ind w:firstLine="720"/>
        <w:jc w:val="center"/>
        <w:rPr>
          <w:rFonts w:eastAsia="Times New Roman"/>
          <w:szCs w:val="24"/>
        </w:rPr>
      </w:pPr>
      <w:r>
        <w:rPr>
          <w:rFonts w:eastAsia="Times New Roman"/>
          <w:szCs w:val="24"/>
        </w:rPr>
        <w:t>(Θόρυβος από την πτέρυγα του ΣΥΡΙΖΑ)</w:t>
      </w:r>
    </w:p>
    <w:p w14:paraId="12E54C6D" w14:textId="77777777" w:rsidR="00A37F14" w:rsidRDefault="002C15DC">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Κύριε Λοβέρδο, σας παρακαλώ! Σας έχω δώσει δύο επιπλέον λεπτά!</w:t>
      </w:r>
    </w:p>
    <w:p w14:paraId="12E54C6E" w14:textId="77777777" w:rsidR="00A37F14" w:rsidRDefault="002C15DC">
      <w:pPr>
        <w:spacing w:line="600" w:lineRule="auto"/>
        <w:ind w:firstLine="720"/>
        <w:jc w:val="both"/>
        <w:rPr>
          <w:rFonts w:eastAsia="Times New Roman"/>
          <w:szCs w:val="24"/>
        </w:rPr>
      </w:pPr>
      <w:r>
        <w:rPr>
          <w:rFonts w:eastAsia="Times New Roman"/>
          <w:b/>
          <w:szCs w:val="24"/>
        </w:rPr>
        <w:t>ΑΝΔΡΕΑΣ Λ</w:t>
      </w:r>
      <w:r>
        <w:rPr>
          <w:rFonts w:eastAsia="Times New Roman"/>
          <w:b/>
          <w:szCs w:val="24"/>
        </w:rPr>
        <w:t xml:space="preserve">ΟΒΕΡΔΟΣ: </w:t>
      </w:r>
      <w:r>
        <w:rPr>
          <w:rFonts w:eastAsia="Times New Roman"/>
          <w:szCs w:val="24"/>
        </w:rPr>
        <w:t xml:space="preserve">Κύριε Πρόεδρε, ζητάμε να γίνει δεκτή η ένσταση αντισυνταγματικότητας. </w:t>
      </w:r>
    </w:p>
    <w:p w14:paraId="12E54C6F"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Ωραία. </w:t>
      </w:r>
    </w:p>
    <w:p w14:paraId="12E54C70" w14:textId="77777777" w:rsidR="00A37F14" w:rsidRDefault="002C15DC">
      <w:pPr>
        <w:spacing w:line="600" w:lineRule="auto"/>
        <w:ind w:firstLine="720"/>
        <w:jc w:val="both"/>
        <w:rPr>
          <w:rFonts w:eastAsia="Times New Roman"/>
          <w:szCs w:val="24"/>
        </w:rPr>
      </w:pPr>
      <w:r>
        <w:rPr>
          <w:rFonts w:eastAsia="Times New Roman"/>
          <w:szCs w:val="24"/>
        </w:rPr>
        <w:t>Ως αντιλέγων από το κόμμα του ΣΥΡΙΖΑ ο «συνήθης ύποπτος», ο συνάδελφος κ. Λάππας έχει τον λόγο.</w:t>
      </w:r>
    </w:p>
    <w:p w14:paraId="12E54C71" w14:textId="77777777" w:rsidR="00A37F14" w:rsidRDefault="002C15DC">
      <w:pPr>
        <w:spacing w:line="600" w:lineRule="auto"/>
        <w:ind w:firstLine="720"/>
        <w:jc w:val="both"/>
        <w:rPr>
          <w:rFonts w:eastAsia="Times New Roman"/>
          <w:szCs w:val="24"/>
        </w:rPr>
      </w:pPr>
      <w:r>
        <w:rPr>
          <w:rFonts w:eastAsia="Times New Roman"/>
          <w:szCs w:val="24"/>
        </w:rPr>
        <w:t>Παρακαλώ, ησυχία, για να τελειώσουμε το</w:t>
      </w:r>
      <w:r>
        <w:rPr>
          <w:rFonts w:eastAsia="Times New Roman"/>
          <w:szCs w:val="24"/>
        </w:rPr>
        <w:t xml:space="preserve"> συντομότερο και να μπούμε στο νομοσχέδιο.</w:t>
      </w:r>
    </w:p>
    <w:p w14:paraId="12E54C72" w14:textId="77777777" w:rsidR="00A37F14" w:rsidRDefault="002C15DC">
      <w:pPr>
        <w:spacing w:line="600" w:lineRule="auto"/>
        <w:ind w:firstLine="720"/>
        <w:jc w:val="both"/>
        <w:rPr>
          <w:rFonts w:eastAsia="Times New Roman" w:cs="Times New Roman"/>
          <w:szCs w:val="24"/>
        </w:rPr>
      </w:pPr>
      <w:r>
        <w:rPr>
          <w:rFonts w:eastAsia="Times New Roman"/>
          <w:szCs w:val="24"/>
        </w:rPr>
        <w:t>Ορίστε, κύριε Λάππα, έχετε τον λόγο.</w:t>
      </w:r>
    </w:p>
    <w:p w14:paraId="12E54C73"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Κύριε Πρόεδρε, για μία ακόμη φορά, αμιγώς πολιτικά επιχειρήματα και πολιτικές αιτιάσεις –επιτρεπτές- διατυπώνονται με αναγωγή στο Σύνταγμα. Νομίζω ότι είναι </w:t>
      </w:r>
      <w:r>
        <w:rPr>
          <w:rFonts w:eastAsia="Times New Roman" w:cs="Times New Roman"/>
          <w:szCs w:val="24"/>
        </w:rPr>
        <w:t>επιτρεπτό να υπάρχουν πολιτικές αντιρρήσεις και σκληρή κριτική, όμως δεν μπορούν να ανάγονται όλα στο Σύνταγμα.</w:t>
      </w:r>
    </w:p>
    <w:p w14:paraId="12E54C7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θα θυμίσω στον κ. Λοβέρδο, που είναι και καθηγητής Συνταγματικού Δικαίου, ότι κάθε ένσταση συνταγματικότητας πρέπει σωρευτικά να πληροί τρει</w:t>
      </w:r>
      <w:r>
        <w:rPr>
          <w:rFonts w:eastAsia="Times New Roman" w:cs="Times New Roman"/>
          <w:szCs w:val="24"/>
        </w:rPr>
        <w:t>ς βασικές προϋποθέσεις που απορρέουν από τον χαρακτήρα του Συντάγματος ως υπέρτα</w:t>
      </w:r>
      <w:r>
        <w:rPr>
          <w:rFonts w:eastAsia="Times New Roman" w:cs="Times New Roman"/>
          <w:szCs w:val="24"/>
        </w:rPr>
        <w:lastRenderedPageBreak/>
        <w:t>του κανόνα δικαίου: Είναι ο αυστηρός χαρακτήρας του Συντάγματος, είναι η αρχή της διάκρισης των λειτουργιών και είναι το γεγονός της αναγωγής του Συντάγματος ως θεμελιώδους νόμ</w:t>
      </w:r>
      <w:r>
        <w:rPr>
          <w:rFonts w:eastAsia="Times New Roman" w:cs="Times New Roman"/>
          <w:szCs w:val="24"/>
        </w:rPr>
        <w:t>ου.</w:t>
      </w:r>
    </w:p>
    <w:p w14:paraId="12E54C7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Η ένσταση που υπεβλήθη είναι, βεβαίως, ένσταση στο πλαίσιο της λειτουργίας της Βουλής και με αυτή την έννοια επιχειρείται ουσιαστικά ένας έλεγχος προληπτικός -αφού ο κατασταλτικός γίνεται μόνο από τα δικαστήρια- και πολιτικός βεβαίως, αφού γίνεται από </w:t>
      </w:r>
      <w:r>
        <w:rPr>
          <w:rFonts w:eastAsia="Times New Roman" w:cs="Times New Roman"/>
          <w:szCs w:val="24"/>
        </w:rPr>
        <w:t xml:space="preserve">ένα όργανο πολιτικό, όπως είναι η Βουλή. </w:t>
      </w:r>
    </w:p>
    <w:p w14:paraId="12E54C7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πλαίσιο, λοιπόν, αυτό θα απαντούσα ως εξής: </w:t>
      </w:r>
    </w:p>
    <w:p w14:paraId="12E54C7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w:t>
      </w:r>
      <w:r>
        <w:rPr>
          <w:rFonts w:eastAsia="Times New Roman" w:cs="Times New Roman"/>
          <w:szCs w:val="24"/>
        </w:rPr>
        <w:t>τ</w:t>
      </w:r>
      <w:r>
        <w:rPr>
          <w:rFonts w:eastAsia="Times New Roman" w:cs="Times New Roman"/>
          <w:szCs w:val="24"/>
        </w:rPr>
        <w:t>αμείο, κύριε Πρόεδρε, δύο αιτιάσεις-επιχειρήματα ουσιαστικά ανάγονται σε δήθεν προβλήματα συνταγματικότητας: πρώτον, η διάρκεια της εταιρείας που συστ</w:t>
      </w:r>
      <w:r>
        <w:rPr>
          <w:rFonts w:eastAsia="Times New Roman" w:cs="Times New Roman"/>
          <w:szCs w:val="24"/>
        </w:rPr>
        <w:t xml:space="preserve">ήνεται και, δεύτερον, το γεγονός ότι ολόκληρη η περιουσία του </w:t>
      </w:r>
      <w:r>
        <w:rPr>
          <w:rFonts w:eastAsia="Times New Roman" w:cs="Times New Roman"/>
          <w:szCs w:val="24"/>
        </w:rPr>
        <w:t>δ</w:t>
      </w:r>
      <w:r>
        <w:rPr>
          <w:rFonts w:eastAsia="Times New Roman" w:cs="Times New Roman"/>
          <w:szCs w:val="24"/>
        </w:rPr>
        <w:t>ημοσίου μεταβιβάζεται σε αυτή την εταιρεία. Ουδέν ψευδέστερον.</w:t>
      </w:r>
    </w:p>
    <w:p w14:paraId="12E54C7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Όσον αφορά τη διάρκεια των ενενήντα εννέα ετών, από τους αρμόδιους Υπουργούς και στις δύο ημέρες της συζήτησης στις </w:t>
      </w:r>
      <w:r>
        <w:rPr>
          <w:rFonts w:eastAsia="Times New Roman" w:cs="Times New Roman"/>
          <w:szCs w:val="24"/>
        </w:rPr>
        <w:t>ε</w:t>
      </w:r>
      <w:r>
        <w:rPr>
          <w:rFonts w:eastAsia="Times New Roman" w:cs="Times New Roman"/>
          <w:szCs w:val="24"/>
        </w:rPr>
        <w:t>πιτροπές, ενδελεχώς, σε όλα τα επίπεδα, σε βάθος και σε όλη την έκταση, έχει επιχειρηματολογηθεί για ποιον λόγο γίνεται. Γίνεται γιατί δεν θέλουμε να έχουμε μια κοντόθωρη, κο</w:t>
      </w:r>
      <w:r>
        <w:rPr>
          <w:rFonts w:eastAsia="Times New Roman" w:cs="Times New Roman"/>
          <w:szCs w:val="24"/>
        </w:rPr>
        <w:lastRenderedPageBreak/>
        <w:t>ντόφθαλμη πολιτική, αλλά ένα μακροπρόθεσμο σχέδιο, που οδηγεί στην ανάπτυξη της οι</w:t>
      </w:r>
      <w:r>
        <w:rPr>
          <w:rFonts w:eastAsia="Times New Roman" w:cs="Times New Roman"/>
          <w:szCs w:val="24"/>
        </w:rPr>
        <w:t>κονομίας. Αυτό είναι το βασικό επιχείρημα. Θα μπορούσε να πει κανένας ότι δεν είναι σωστό, ότι είναι αλυσιτελές ή δεν είναι τεκμηριωμένο. Αυτό είναι πολιτικό επιχείρημα. Δεν μπορεί είναι επιχείρημα συνταγματικής τάξεως.</w:t>
      </w:r>
    </w:p>
    <w:p w14:paraId="12E54C7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Δεύτερον, πράγματι πηγαίνει όλη η πε</w:t>
      </w:r>
      <w:r>
        <w:rPr>
          <w:rFonts w:eastAsia="Times New Roman" w:cs="Times New Roman"/>
          <w:szCs w:val="24"/>
        </w:rPr>
        <w:t xml:space="preserve">ριουσία του </w:t>
      </w:r>
      <w:r>
        <w:rPr>
          <w:rFonts w:eastAsia="Times New Roman" w:cs="Times New Roman"/>
          <w:szCs w:val="24"/>
        </w:rPr>
        <w:t>δ</w:t>
      </w:r>
      <w:r>
        <w:rPr>
          <w:rFonts w:eastAsia="Times New Roman" w:cs="Times New Roman"/>
          <w:szCs w:val="24"/>
        </w:rPr>
        <w:t xml:space="preserve">ημοσίου στο </w:t>
      </w:r>
      <w:r>
        <w:rPr>
          <w:rFonts w:eastAsia="Times New Roman" w:cs="Times New Roman"/>
          <w:szCs w:val="24"/>
        </w:rPr>
        <w:t>τ</w:t>
      </w:r>
      <w:r>
        <w:rPr>
          <w:rFonts w:eastAsia="Times New Roman" w:cs="Times New Roman"/>
          <w:szCs w:val="24"/>
        </w:rPr>
        <w:t xml:space="preserve">αμείο αυτό; Όχι βεβαίως. Δεν πηγαίνει. Αναφέρεται ρητά, κύριε Πρόεδρε. Λέμε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συγκεκριμένα ποιες πηγαίνουν στο </w:t>
      </w:r>
      <w:r>
        <w:rPr>
          <w:rFonts w:eastAsia="Times New Roman" w:cs="Times New Roman"/>
          <w:szCs w:val="24"/>
        </w:rPr>
        <w:t>τ</w:t>
      </w:r>
      <w:r>
        <w:rPr>
          <w:rFonts w:eastAsia="Times New Roman" w:cs="Times New Roman"/>
          <w:szCs w:val="24"/>
        </w:rPr>
        <w:t xml:space="preserve">αμείο. Δεν μπορούμε να λέμε με έναν ισοπεδωτικό και καταστροφολογικό λόγο ότι τα πάντα πηγαίνουν στην </w:t>
      </w:r>
      <w:r>
        <w:rPr>
          <w:rFonts w:eastAsia="Times New Roman" w:cs="Times New Roman"/>
          <w:szCs w:val="24"/>
        </w:rPr>
        <w:t>ε</w:t>
      </w:r>
      <w:r>
        <w:rPr>
          <w:rFonts w:eastAsia="Times New Roman" w:cs="Times New Roman"/>
          <w:szCs w:val="24"/>
        </w:rPr>
        <w:t xml:space="preserve">ταιρεία. </w:t>
      </w:r>
      <w:r>
        <w:rPr>
          <w:rFonts w:eastAsia="Times New Roman" w:cs="Times New Roman"/>
          <w:szCs w:val="24"/>
        </w:rPr>
        <w:t xml:space="preserve">Ποια πάντα; Αφού τα ορίζει η διάταξη του νόμου. Να έχετε </w:t>
      </w:r>
      <w:r>
        <w:rPr>
          <w:rFonts w:eastAsia="Times New Roman" w:cs="Times New Roman"/>
          <w:szCs w:val="24"/>
        </w:rPr>
        <w:lastRenderedPageBreak/>
        <w:t xml:space="preserve">αντίρρηση γι’ αυτά, το καταλαβαίνω. Να λέτε με ισοπεδωτικό τρόπο ότι τα πάντα πηγαίνουν στην </w:t>
      </w:r>
      <w:r>
        <w:rPr>
          <w:rFonts w:eastAsia="Times New Roman" w:cs="Times New Roman"/>
          <w:szCs w:val="24"/>
        </w:rPr>
        <w:t>ε</w:t>
      </w:r>
      <w:r>
        <w:rPr>
          <w:rFonts w:eastAsia="Times New Roman" w:cs="Times New Roman"/>
          <w:szCs w:val="24"/>
        </w:rPr>
        <w:t xml:space="preserve">ταιρεία δεν είναι ορθό, γιατί αντιφάσκει με το ίδιο το κείμενο του νόμου. </w:t>
      </w:r>
    </w:p>
    <w:p w14:paraId="12E54C7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πάμε παραπέρα. Δεν θέλω να</w:t>
      </w:r>
      <w:r>
        <w:rPr>
          <w:rFonts w:eastAsia="Times New Roman" w:cs="Times New Roman"/>
          <w:szCs w:val="24"/>
        </w:rPr>
        <w:t xml:space="preserve"> πω άλλα για το </w:t>
      </w:r>
      <w:r>
        <w:rPr>
          <w:rFonts w:eastAsia="Times New Roman" w:cs="Times New Roman"/>
          <w:szCs w:val="24"/>
        </w:rPr>
        <w:t>τ</w:t>
      </w:r>
      <w:r>
        <w:rPr>
          <w:rFonts w:eastAsia="Times New Roman" w:cs="Times New Roman"/>
          <w:szCs w:val="24"/>
        </w:rPr>
        <w:t>αμείο. Νομίζω ότι θα τα πει ο αρμόδιος Υπουργός.</w:t>
      </w:r>
    </w:p>
    <w:p w14:paraId="12E54C7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Κύριε Λοβέρδο, όσον αφορά τον κόφτη, θα είχατε δίκιο υπό μία μόνο προϋπόθεση. Ποια προϋπόθεση; Εάν εδώ είχαμε εκτέλεση νέου προϋπολογισμού –αντιλαμβάνεται ο κ. Σταϊκούρας για ποιο πράγμα ομι</w:t>
      </w:r>
      <w:r>
        <w:rPr>
          <w:rFonts w:eastAsia="Times New Roman" w:cs="Times New Roman"/>
          <w:szCs w:val="24"/>
        </w:rPr>
        <w:t xml:space="preserve">λώ- και όχι εκτέλεση του υπάρχοντος. Δεν έχουμε κατάρτιση νέου προϋπολογισμού, οπότε θα είχατε </w:t>
      </w:r>
      <w:r>
        <w:rPr>
          <w:rFonts w:eastAsia="Times New Roman" w:cs="Times New Roman"/>
          <w:szCs w:val="24"/>
        </w:rPr>
        <w:lastRenderedPageBreak/>
        <w:t>δίκιο για τις επιπτώσεις στους μισθούς και στις συντάξεις. Έχουμε εκτέλεση του υπάρχοντος προϋπολογισμού, υπό άλλους όρους, υπό άλλες προϋποθέσεις. Κατάρτιση νέο</w:t>
      </w:r>
      <w:r>
        <w:rPr>
          <w:rFonts w:eastAsia="Times New Roman" w:cs="Times New Roman"/>
          <w:szCs w:val="24"/>
        </w:rPr>
        <w:t>υ προϋπολογισμού δεν έχουμε. Προκύπτει ρητώς από το κείμενο του νόμου. Άρα δεν υπάρχει κανένα θέμα συνταγματικότητας, κύριε Λοβέρδο.</w:t>
      </w:r>
    </w:p>
    <w:p w14:paraId="12E54C7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Τελειώνοντας, για να μην πολυλογώ –νομίζω ότι θα τα πουν και οι Υπουργοί- να πω το εξής: Εγώ, κύριε Λοβέρδο, δεν αρνούμαι ό</w:t>
      </w:r>
      <w:r>
        <w:rPr>
          <w:rFonts w:eastAsia="Times New Roman" w:cs="Times New Roman"/>
          <w:szCs w:val="24"/>
        </w:rPr>
        <w:t xml:space="preserve">τι, όταν κάνουμε μια συζήτηση στο Κοινοβούλιο και μιλάμε για το Σύνταγμα, μπορούμε να επιχειρηματολογήσουμε και επί νομικών θεμάτων και όρων. Δεν μιλάμε για το Σύνταγμα </w:t>
      </w:r>
      <w:r>
        <w:rPr>
          <w:rFonts w:eastAsia="Times New Roman" w:cs="Times New Roman"/>
          <w:szCs w:val="24"/>
        </w:rPr>
        <w:lastRenderedPageBreak/>
        <w:t>εκείνο</w:t>
      </w:r>
      <w:r>
        <w:rPr>
          <w:rFonts w:eastAsia="Times New Roman" w:cs="Times New Roman"/>
          <w:szCs w:val="24"/>
        </w:rPr>
        <w:t>,</w:t>
      </w:r>
      <w:r>
        <w:rPr>
          <w:rFonts w:eastAsia="Times New Roman" w:cs="Times New Roman"/>
          <w:szCs w:val="24"/>
        </w:rPr>
        <w:t xml:space="preserve"> που ήταν μια απλή εννοιολογική και γραμματική διατύπωση. Πλέον, μετά τον πόλεμο</w:t>
      </w:r>
      <w:r>
        <w:rPr>
          <w:rFonts w:eastAsia="Times New Roman" w:cs="Times New Roman"/>
          <w:szCs w:val="24"/>
        </w:rPr>
        <w:t xml:space="preserve">, τα </w:t>
      </w:r>
      <w:r>
        <w:rPr>
          <w:rFonts w:eastAsia="Times New Roman" w:cs="Times New Roman"/>
          <w:szCs w:val="24"/>
        </w:rPr>
        <w:t>Σ</w:t>
      </w:r>
      <w:r>
        <w:rPr>
          <w:rFonts w:eastAsia="Times New Roman" w:cs="Times New Roman"/>
          <w:szCs w:val="24"/>
        </w:rPr>
        <w:t>υντάγματα ερμηνεύονται και με αναφορά στην κοινωνικοπολιτική πραγματικότητα. Σε αυτό μπορεί να έχετε δίκιο. Για την ταυτότητα, όμως, του συνταγματικού λόγου, κανένα από τα επιχειρήματα που διατυπώσατε δεν τεκμηριώνουν ότι πάσχει το Σύνταγμα ως προς α</w:t>
      </w:r>
      <w:r>
        <w:rPr>
          <w:rFonts w:eastAsia="Times New Roman" w:cs="Times New Roman"/>
          <w:szCs w:val="24"/>
        </w:rPr>
        <w:t xml:space="preserve">υτά. </w:t>
      </w:r>
    </w:p>
    <w:p w14:paraId="12E54C7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Και μια τελευταία παρατήρηση, κύριε Πρόεδρε. </w:t>
      </w:r>
    </w:p>
    <w:p w14:paraId="12E54C7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Κύριε Λοβέρδο, ξέρετε ότι στη νομική και ιδίως στη συνταγματική επιστήμη πολλαπλώς έχει τονιστεί και στα συγγράμματα και στη νομολογία –να μην αναφέρω τις αποφάσεις του Συμβουλίου της Επικρατείας, που είν</w:t>
      </w:r>
      <w:r>
        <w:rPr>
          <w:rFonts w:eastAsia="Times New Roman" w:cs="Times New Roman"/>
          <w:szCs w:val="24"/>
        </w:rPr>
        <w:t xml:space="preserve">αι πάνω από είκοσι </w:t>
      </w:r>
      <w:r>
        <w:rPr>
          <w:rFonts w:eastAsia="Times New Roman" w:cs="Times New Roman"/>
          <w:szCs w:val="24"/>
        </w:rPr>
        <w:lastRenderedPageBreak/>
        <w:t>από το 2010 μέχρι σήμερα- ότι όταν επιχειρηματολογεί η Κυβέρνηση ή το αρμόδιο Υπουργείο Οικονομικών –και το δικό σας τότε- για τα θέματα προστασίας του δημόσιου συμφέροντος και ανόρθωσης μιας ανισορροπίας των οικονομικών, τίποτα δεν προσ</w:t>
      </w:r>
      <w:r>
        <w:rPr>
          <w:rFonts w:eastAsia="Times New Roman" w:cs="Times New Roman"/>
          <w:szCs w:val="24"/>
        </w:rPr>
        <w:t>βάλλει το Σύνταγμα, όποια ρύθμιση και αν εισάγεται προς την κατεύθυνση αυτή. Άλλωστε…</w:t>
      </w:r>
    </w:p>
    <w:p w14:paraId="12E54C7F"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2E54C8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ΠΡΟΔΡΕΥΩΝ (Νικήτας Κακλαμάνης):</w:t>
      </w:r>
      <w:r>
        <w:rPr>
          <w:rFonts w:eastAsia="Times New Roman" w:cs="Times New Roman"/>
          <w:szCs w:val="24"/>
        </w:rPr>
        <w:t xml:space="preserve"> Ήρεμα, παρακαλώ!</w:t>
      </w:r>
    </w:p>
    <w:p w14:paraId="12E54C8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Τα έχω μπροστά μου, κύριε Σταϊκούρα. Θα τα καταθέσω πολ</w:t>
      </w:r>
      <w:r>
        <w:rPr>
          <w:rFonts w:eastAsia="Times New Roman" w:cs="Times New Roman"/>
          <w:szCs w:val="24"/>
        </w:rPr>
        <w:t>ύ ευχαρίστως.</w:t>
      </w:r>
    </w:p>
    <w:p w14:paraId="12E54C8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Και τελειώνω, κύριε Πρόεδρε, μιας και δεν έχω άλλο</w:t>
      </w:r>
      <w:r>
        <w:rPr>
          <w:rFonts w:eastAsia="Times New Roman" w:cs="Times New Roman"/>
          <w:szCs w:val="24"/>
        </w:rPr>
        <w:t>ν</w:t>
      </w:r>
      <w:r>
        <w:rPr>
          <w:rFonts w:eastAsia="Times New Roman" w:cs="Times New Roman"/>
          <w:szCs w:val="24"/>
        </w:rPr>
        <w:t xml:space="preserve"> χρόνο.</w:t>
      </w:r>
    </w:p>
    <w:p w14:paraId="12E54C8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Θα έλεγα κάτι που πρέπει να αφορά όλους τους Βουλευτές του </w:t>
      </w:r>
      <w:r>
        <w:rPr>
          <w:rFonts w:eastAsia="Times New Roman" w:cs="Times New Roman"/>
          <w:szCs w:val="24"/>
        </w:rPr>
        <w:t>ε</w:t>
      </w:r>
      <w:r>
        <w:rPr>
          <w:rFonts w:eastAsia="Times New Roman" w:cs="Times New Roman"/>
          <w:szCs w:val="24"/>
        </w:rPr>
        <w:t>λληνικού Κοινοβουλίου, κύριε Πρόεδρε: Η πλειοδοσία στην υποβολή ενστάσεων συνταγματικότητας, μια πληθωριστική συνταγματολογ</w:t>
      </w:r>
      <w:r>
        <w:rPr>
          <w:rFonts w:eastAsia="Times New Roman" w:cs="Times New Roman"/>
          <w:szCs w:val="24"/>
        </w:rPr>
        <w:t>ία δηλαδή, λίγο πολύ αποδυναμώνει την αποτελεσματικότητα του ίδιου τους Συντάγματος. Σιγά σιγά θα φτάσουμε σε κάθε σοβαρό νόμο, που ρυθμίζει σε οικονομικό ή πολιτικό επίπεδο θέματα της κοινωνίας, συνέχεια να έχουμε και μια ένσταση συνταγματικότητας. Σιγά σ</w:t>
      </w:r>
      <w:r>
        <w:rPr>
          <w:rFonts w:eastAsia="Times New Roman" w:cs="Times New Roman"/>
          <w:szCs w:val="24"/>
        </w:rPr>
        <w:t xml:space="preserve">ιγά θα αποδυναμωθεί και η ίδια η ένσταση, αλλά και το ίδιο το Σύνταγμα. </w:t>
      </w:r>
    </w:p>
    <w:p w14:paraId="12E54C8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Και το σημαντικότερο, ενώ θα έπρεπε εδώ μέσα να υπάρχει μία διαπάλη πολιτικών ιδεών, προγραμμάτων και αντιλήψεων, ανάγουμε ακριβώς τα πολιτικά μας επιχειρήματα σε συνταγματικό δήθεν π</w:t>
      </w:r>
      <w:r>
        <w:rPr>
          <w:rFonts w:eastAsia="Times New Roman" w:cs="Times New Roman"/>
          <w:szCs w:val="24"/>
        </w:rPr>
        <w:t>ρόβλημα και έτσι αποδυναμώνουμε την ίδια τη λειτουργία του Κοινοβουλίου, που είναι ένας χώρος διακίνησης και διαπάλης των ιδεών και των προγραμμάτων μας. Σ</w:t>
      </w:r>
      <w:r>
        <w:rPr>
          <w:rFonts w:eastAsia="Times New Roman" w:cs="Times New Roman"/>
          <w:szCs w:val="24"/>
        </w:rPr>
        <w:t>ε</w:t>
      </w:r>
      <w:r>
        <w:rPr>
          <w:rFonts w:eastAsia="Times New Roman" w:cs="Times New Roman"/>
          <w:szCs w:val="24"/>
        </w:rPr>
        <w:t xml:space="preserve"> αυτά πρέπει να εμμείνουμε και όχι σε θέματα αντισυνταγματικότητας.</w:t>
      </w:r>
    </w:p>
    <w:p w14:paraId="12E54C8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2E54C86"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E54C8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 κ. Θεόδωρος Φορτσάκης έχει οριστεί εκ μέρους της Νέας Δημοκρατίας ως ομιλητής για το συγκεκριμένο θέμα.</w:t>
      </w:r>
    </w:p>
    <w:p w14:paraId="12E54C8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12E54C8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Ευχαριστώ, κύριε Πρό</w:t>
      </w:r>
      <w:r>
        <w:rPr>
          <w:rFonts w:eastAsia="Times New Roman" w:cs="Times New Roman"/>
          <w:szCs w:val="24"/>
        </w:rPr>
        <w:t>εδρε.</w:t>
      </w:r>
    </w:p>
    <w:p w14:paraId="12E54C8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επίρρωση όσων πολύ ορθά είπε ο συνάδελφος κ. Λοβέρδος, θα ήθελα δι’ ολίγ</w:t>
      </w:r>
      <w:r>
        <w:rPr>
          <w:rFonts w:eastAsia="Times New Roman" w:cs="Times New Roman"/>
          <w:szCs w:val="24"/>
        </w:rPr>
        <w:t>ω</w:t>
      </w:r>
      <w:r>
        <w:rPr>
          <w:rFonts w:eastAsia="Times New Roman" w:cs="Times New Roman"/>
          <w:szCs w:val="24"/>
        </w:rPr>
        <w:t xml:space="preserve">ν να πω πρώτα για την περίφημη </w:t>
      </w:r>
      <w:r>
        <w:rPr>
          <w:rFonts w:eastAsia="Times New Roman" w:cs="Times New Roman"/>
          <w:szCs w:val="24"/>
        </w:rPr>
        <w:t>«</w:t>
      </w:r>
      <w:r>
        <w:rPr>
          <w:rFonts w:eastAsia="Times New Roman" w:cs="Times New Roman"/>
          <w:szCs w:val="24"/>
        </w:rPr>
        <w:t>Εταιρεία Συμμετοχών και Περιουσίας</w:t>
      </w:r>
      <w:r>
        <w:rPr>
          <w:rFonts w:eastAsia="Times New Roman" w:cs="Times New Roman"/>
          <w:szCs w:val="24"/>
        </w:rPr>
        <w:t>»</w:t>
      </w:r>
      <w:r>
        <w:rPr>
          <w:rFonts w:eastAsia="Times New Roman" w:cs="Times New Roman"/>
          <w:szCs w:val="24"/>
        </w:rPr>
        <w:t xml:space="preserve"> δυο λόγια και μετά για το</w:t>
      </w:r>
      <w:r>
        <w:rPr>
          <w:rFonts w:eastAsia="Times New Roman" w:cs="Times New Roman"/>
          <w:szCs w:val="24"/>
        </w:rPr>
        <w:t>ν</w:t>
      </w:r>
      <w:r>
        <w:rPr>
          <w:rFonts w:eastAsia="Times New Roman" w:cs="Times New Roman"/>
          <w:szCs w:val="24"/>
        </w:rPr>
        <w:t xml:space="preserve"> λεγόμενο «κόφτη». </w:t>
      </w:r>
    </w:p>
    <w:p w14:paraId="12E54C8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Θυμίζω ότι για την Εταιρεία Συ</w:t>
      </w:r>
      <w:r>
        <w:rPr>
          <w:rFonts w:eastAsia="Times New Roman" w:cs="Times New Roman"/>
          <w:szCs w:val="24"/>
        </w:rPr>
        <w:t xml:space="preserve">μμετοχών και Περιουσίας σχεδόν το σύνολο της δημόσιας περιουσίας, ΤΑΙΠΕΔ, Ταμείο </w:t>
      </w:r>
      <w:r>
        <w:rPr>
          <w:rFonts w:eastAsia="Times New Roman" w:cs="Times New Roman"/>
          <w:szCs w:val="24"/>
        </w:rPr>
        <w:lastRenderedPageBreak/>
        <w:t xml:space="preserve">Χρηματοπιστωτικής Σταθερότητας με το τραπεζικό σύστημα της χώρας, κτηριακό σύστημα δημοσίου, σχολεία, νοσοκομεία κ.λπ., δημόσιες επιχειρήσεις, δίκτυο ενέργειας, συγκοινωνίες, </w:t>
      </w:r>
      <w:r>
        <w:rPr>
          <w:rFonts w:eastAsia="Times New Roman" w:cs="Times New Roman"/>
          <w:szCs w:val="24"/>
        </w:rPr>
        <w:t xml:space="preserve">αεροδρόμια, λιμάνια εντάσσεται σε εταιρεία </w:t>
      </w:r>
      <w:r>
        <w:rPr>
          <w:rFonts w:eastAsia="Times New Roman" w:cs="Times New Roman"/>
          <w:szCs w:val="24"/>
          <w:lang w:val="en-GB"/>
        </w:rPr>
        <w:t>holding</w:t>
      </w:r>
      <w:r>
        <w:rPr>
          <w:rFonts w:eastAsia="Times New Roman" w:cs="Times New Roman"/>
          <w:szCs w:val="24"/>
        </w:rPr>
        <w:t>, η οποία ανήκει μεν στο δημόσιο, αλλά κατά ρητή πρόβλεψη δεν ανήκει καν στον ευρύτερο δημόσιο τομέα και διοικείται ουσιαστικά από ξένους, αφού από τα μέλη της, τα τρία ορίζονται κατόπιν εγκρίσεως ξένων, τα</w:t>
      </w:r>
      <w:r>
        <w:rPr>
          <w:rFonts w:eastAsia="Times New Roman" w:cs="Times New Roman"/>
          <w:szCs w:val="24"/>
        </w:rPr>
        <w:t xml:space="preserve"> δύο δε απευθείας από ξένους. Χρειάζεται δε πάντοτε τέσσερις να έχουν συμφωνήσει για να υπάρξει απόφαση.</w:t>
      </w:r>
    </w:p>
    <w:p w14:paraId="12E54C8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Στην πραγματικότητα εδώ βρισκόμαστε σε μία κατάσταση</w:t>
      </w:r>
      <w:r>
        <w:rPr>
          <w:rFonts w:eastAsia="Times New Roman" w:cs="Times New Roman"/>
          <w:szCs w:val="24"/>
        </w:rPr>
        <w:t>,</w:t>
      </w:r>
      <w:r>
        <w:rPr>
          <w:rFonts w:eastAsia="Times New Roman" w:cs="Times New Roman"/>
          <w:szCs w:val="24"/>
        </w:rPr>
        <w:t xml:space="preserve"> όπου το ελληνικό κράτος έχει απωλέσει για πολλά χρόνια ένα πάρα πολύ μεγάλο τμήμα της δημόσιας κα</w:t>
      </w:r>
      <w:r>
        <w:rPr>
          <w:rFonts w:eastAsia="Times New Roman" w:cs="Times New Roman"/>
          <w:szCs w:val="24"/>
        </w:rPr>
        <w:t>ι εθνικής περιουσίας του, καθώς και τη διαχείριση των δημοσίων εσόδων του κρατικού προϋπολογισμού.</w:t>
      </w:r>
    </w:p>
    <w:p w14:paraId="12E54C8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Οι διατάξεις αυτές, κυρίες και κύριοι συνάδελφοι, αποτελούν παγκόσμια πρωτοτυπία και δεν απαντώνται ούτε στα πιο ακραία αποικιοκρατικά συστήματα. Η παραβίαση</w:t>
      </w:r>
      <w:r>
        <w:rPr>
          <w:rFonts w:eastAsia="Times New Roman" w:cs="Times New Roman"/>
          <w:szCs w:val="24"/>
        </w:rPr>
        <w:t xml:space="preserve"> του Συντάγματός μας είναι κατάφωρη και θα αναφερθώ σε συγκεκριμένα άρθρα για να μη θεωρηθεί ότι κάνουμε γενική συζήτηση.</w:t>
      </w:r>
    </w:p>
    <w:p w14:paraId="12E54C8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Η αποξένωση του κράτους από μεγάλο κομμάτι της περιουσίας του και η διαχείρισή της από ξένους θίγει τη λαϊκή κυριαρχία και την εθνική </w:t>
      </w:r>
      <w:r>
        <w:rPr>
          <w:rFonts w:eastAsia="Times New Roman" w:cs="Times New Roman"/>
          <w:szCs w:val="24"/>
        </w:rPr>
        <w:t xml:space="preserve">κυριαρχία και επιφέρει βάναυσο κτύπημα στην ουσία της λειτουργίας του δημοκρατικού πολιτεύματος. </w:t>
      </w:r>
    </w:p>
    <w:p w14:paraId="12E54C8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Αναφέρομαι στις τρεις συντεταγμένες εξουσίες. Εκτελεστική εξουσία, </w:t>
      </w:r>
      <w:r>
        <w:rPr>
          <w:rFonts w:eastAsia="Times New Roman" w:cs="Times New Roman"/>
          <w:szCs w:val="24"/>
        </w:rPr>
        <w:t>κ</w:t>
      </w:r>
      <w:r>
        <w:rPr>
          <w:rFonts w:eastAsia="Times New Roman" w:cs="Times New Roman"/>
          <w:szCs w:val="24"/>
        </w:rPr>
        <w:t xml:space="preserve">υβέρνηση. Θίγεται το άρθρο 82 του Συντάγματος που ορίζει ότι η </w:t>
      </w:r>
      <w:r>
        <w:rPr>
          <w:rFonts w:eastAsia="Times New Roman" w:cs="Times New Roman"/>
          <w:szCs w:val="24"/>
        </w:rPr>
        <w:t>κ</w:t>
      </w:r>
      <w:r>
        <w:rPr>
          <w:rFonts w:eastAsia="Times New Roman" w:cs="Times New Roman"/>
          <w:szCs w:val="24"/>
        </w:rPr>
        <w:t>υβέρνηση καθορίζει και κατ</w:t>
      </w:r>
      <w:r>
        <w:rPr>
          <w:rFonts w:eastAsia="Times New Roman" w:cs="Times New Roman"/>
          <w:szCs w:val="24"/>
        </w:rPr>
        <w:t xml:space="preserve">ευθύνει τη γενική πολιτική της χώρας και ο </w:t>
      </w:r>
      <w:r>
        <w:rPr>
          <w:rFonts w:eastAsia="Times New Roman" w:cs="Times New Roman"/>
          <w:szCs w:val="24"/>
        </w:rPr>
        <w:t>π</w:t>
      </w:r>
      <w:r>
        <w:rPr>
          <w:rFonts w:eastAsia="Times New Roman" w:cs="Times New Roman"/>
          <w:szCs w:val="24"/>
        </w:rPr>
        <w:t>ρωθυπουργός συντονίζει την ενότητά της, καθώς και τις δημόσιες γενικά υπηρεσίες. Ποια κυβέρνηση και ποιος πρωθυπουργός θα επιτελέσουν ποιο</w:t>
      </w:r>
      <w:r>
        <w:rPr>
          <w:rFonts w:eastAsia="Times New Roman" w:cs="Times New Roman"/>
          <w:szCs w:val="24"/>
        </w:rPr>
        <w:t>ν</w:t>
      </w:r>
      <w:r>
        <w:rPr>
          <w:rFonts w:eastAsia="Times New Roman" w:cs="Times New Roman"/>
          <w:szCs w:val="24"/>
        </w:rPr>
        <w:t xml:space="preserve"> συνταγματικό ρόλο, όταν δεν έχουν τον έλεγχο και τη διαχείριση </w:t>
      </w:r>
      <w:r>
        <w:rPr>
          <w:rFonts w:eastAsia="Times New Roman" w:cs="Times New Roman"/>
          <w:szCs w:val="24"/>
        </w:rPr>
        <w:lastRenderedPageBreak/>
        <w:t>των οικον</w:t>
      </w:r>
      <w:r>
        <w:rPr>
          <w:rFonts w:eastAsia="Times New Roman" w:cs="Times New Roman"/>
          <w:szCs w:val="24"/>
        </w:rPr>
        <w:t>ομικών του κράτους; Χωρίς οικονομικά μέσα δεν νοείται διακυβέρνηση της χώρας.</w:t>
      </w:r>
    </w:p>
    <w:p w14:paraId="12E54C9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Θίγεται η νομοθετική εξουσία, η Βουλή και ειδικότερα θίγεται και κατά την άσκηση του νομοθετικού έργου της, αλλά και κατά την άσκηση του κοινοβουλευτικού ελέγχου. </w:t>
      </w:r>
    </w:p>
    <w:p w14:paraId="12E54C9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Για το νομοθετ</w:t>
      </w:r>
      <w:r>
        <w:rPr>
          <w:rFonts w:eastAsia="Times New Roman" w:cs="Times New Roman"/>
          <w:szCs w:val="24"/>
        </w:rPr>
        <w:t>ικό έργο, το άρθρο 70 παρ</w:t>
      </w:r>
      <w:r>
        <w:rPr>
          <w:rFonts w:eastAsia="Times New Roman" w:cs="Times New Roman"/>
          <w:szCs w:val="24"/>
        </w:rPr>
        <w:t>άγραφος</w:t>
      </w:r>
      <w:r>
        <w:rPr>
          <w:rFonts w:eastAsia="Times New Roman" w:cs="Times New Roman"/>
          <w:szCs w:val="24"/>
        </w:rPr>
        <w:t xml:space="preserve"> 1 του Συντάγματος, προβλέπει ότι η Βουλή ασκεί το έργο της με τεκμήριο αρμοδιότητας. Αν από το νομοθετικό έργο εξαιρεθούν οι υπηρεσίες και τα οικονομικά του δημοσίου, το έργο της Βουλής καθίσταται άνευ αντικειμένου. Η Βουλή</w:t>
      </w:r>
      <w:r>
        <w:rPr>
          <w:rFonts w:eastAsia="Times New Roman" w:cs="Times New Roman"/>
          <w:szCs w:val="24"/>
        </w:rPr>
        <w:t xml:space="preserve"> έχει τη συνταγματική </w:t>
      </w:r>
      <w:r>
        <w:rPr>
          <w:rFonts w:eastAsia="Times New Roman" w:cs="Times New Roman"/>
          <w:szCs w:val="24"/>
        </w:rPr>
        <w:lastRenderedPageBreak/>
        <w:t>υποχρέωση να ασκεί αυτό το έργο η ίδια, χωρίς να επιτρέπεται να αποξενωθεί από αυτό ακόμα και αν η ίδια το επιθυμεί.</w:t>
      </w:r>
    </w:p>
    <w:p w14:paraId="12E54C9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διαχείριση της δημόσιας περιουσίας περιλαμβάνει και την εξουσία μεταβίβασης των αντικειμένων της, αποτελεί τμήμα τη</w:t>
      </w:r>
      <w:r>
        <w:rPr>
          <w:rFonts w:eastAsia="Times New Roman" w:cs="Times New Roman"/>
          <w:szCs w:val="24"/>
        </w:rPr>
        <w:t>ς γενικότερης κρατικής κυριαρχίας, η οποία είναι ανεπίδεκτη μεταβίβασης, είναι ανεπίδεκτη παραχώρησης και αναπαλλοτρίωτη. Το έργο αυτό αναλαμβάνει, σύμφωνα με το νομοσχέδιο, πλέον η νέα εταιρεία.</w:t>
      </w:r>
    </w:p>
    <w:p w14:paraId="12E54C9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Θίγεται ο συνταγματικά προβλεπόμενος κοινοβουλευτικός έλεγχο</w:t>
      </w:r>
      <w:r>
        <w:rPr>
          <w:rFonts w:eastAsia="Times New Roman" w:cs="Times New Roman"/>
          <w:szCs w:val="24"/>
        </w:rPr>
        <w:t>ς της Βουλή</w:t>
      </w:r>
      <w:r>
        <w:rPr>
          <w:rFonts w:eastAsia="Times New Roman" w:cs="Times New Roman"/>
          <w:szCs w:val="24"/>
        </w:rPr>
        <w:t>ς</w:t>
      </w:r>
      <w:r>
        <w:rPr>
          <w:rFonts w:eastAsia="Times New Roman" w:cs="Times New Roman"/>
          <w:szCs w:val="24"/>
        </w:rPr>
        <w:t xml:space="preserve"> και ειδικότερα το άρθρο 70 παρ</w:t>
      </w:r>
      <w:r>
        <w:rPr>
          <w:rFonts w:eastAsia="Times New Roman" w:cs="Times New Roman"/>
          <w:szCs w:val="24"/>
        </w:rPr>
        <w:t>άγραφος</w:t>
      </w:r>
      <w:r>
        <w:rPr>
          <w:rFonts w:eastAsia="Times New Roman" w:cs="Times New Roman"/>
          <w:szCs w:val="24"/>
        </w:rPr>
        <w:t xml:space="preserve"> 6</w:t>
      </w:r>
      <w:r>
        <w:rPr>
          <w:rFonts w:eastAsia="Times New Roman" w:cs="Times New Roman"/>
          <w:szCs w:val="24"/>
        </w:rPr>
        <w:t>,</w:t>
      </w:r>
      <w:r>
        <w:rPr>
          <w:rFonts w:eastAsia="Times New Roman" w:cs="Times New Roman"/>
          <w:szCs w:val="24"/>
        </w:rPr>
        <w:t xml:space="preserve"> που προβλέπει ότι η Βουλή ασκεί τον κοινοβουλευτικό της </w:t>
      </w:r>
      <w:r>
        <w:rPr>
          <w:rFonts w:eastAsia="Times New Roman" w:cs="Times New Roman"/>
          <w:szCs w:val="24"/>
        </w:rPr>
        <w:lastRenderedPageBreak/>
        <w:t>έλεγχο, όπως ορίζει ο Κανονισμός της. Εφόσον από τον έλεγχο αυτό αφαιρείται η περιουσία του δημοσίου και οι υπηρεσίες του, ο έλεγχος καθίσταται γρ</w:t>
      </w:r>
      <w:r>
        <w:rPr>
          <w:rFonts w:eastAsia="Times New Roman" w:cs="Times New Roman"/>
          <w:szCs w:val="24"/>
        </w:rPr>
        <w:t>άμμα νεκρό. Η Βουλή δεν επιτρέπεται να αποξενωθεί από τον κοινοβουλευτικό έλεγχο</w:t>
      </w:r>
      <w:r>
        <w:rPr>
          <w:rFonts w:eastAsia="Times New Roman" w:cs="Times New Roman"/>
          <w:szCs w:val="24"/>
        </w:rPr>
        <w:t>,</w:t>
      </w:r>
      <w:r>
        <w:rPr>
          <w:rFonts w:eastAsia="Times New Roman" w:cs="Times New Roman"/>
          <w:szCs w:val="24"/>
        </w:rPr>
        <w:t xml:space="preserve"> που της έχει συνταγματικά ανατεθεί. Σημειώνω ότι, όπως ήδη τονίστηκε, η νέα εταιρεία δεν λογοδοτεί στη Βουλή. </w:t>
      </w:r>
    </w:p>
    <w:p w14:paraId="12E54C9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Τρίτον, θίγεται η δικαστική εξουσία. Το άρθρο 98 παρ</w:t>
      </w:r>
      <w:r>
        <w:rPr>
          <w:rFonts w:eastAsia="Times New Roman" w:cs="Times New Roman"/>
          <w:szCs w:val="24"/>
        </w:rPr>
        <w:t>άγραφος</w:t>
      </w:r>
      <w:r>
        <w:rPr>
          <w:rFonts w:eastAsia="Times New Roman" w:cs="Times New Roman"/>
          <w:szCs w:val="24"/>
        </w:rPr>
        <w:t xml:space="preserve"> 1 π</w:t>
      </w:r>
      <w:r>
        <w:rPr>
          <w:rFonts w:eastAsia="Times New Roman" w:cs="Times New Roman"/>
          <w:szCs w:val="24"/>
        </w:rPr>
        <w:t>ερ. α</w:t>
      </w:r>
      <w:r>
        <w:rPr>
          <w:rFonts w:eastAsia="Times New Roman" w:cs="Times New Roman"/>
          <w:szCs w:val="24"/>
        </w:rPr>
        <w:t>΄</w:t>
      </w:r>
      <w:r>
        <w:rPr>
          <w:rFonts w:eastAsia="Times New Roman" w:cs="Times New Roman"/>
          <w:szCs w:val="24"/>
        </w:rPr>
        <w:t xml:space="preserve"> του Συντάγματος προβλέπει ότι στην αρμοδιότητα του Ελεγκτικού Συνεδρίου περιλαμβάνεται ο έλεγχος συμβάσεων μεγάλης οικονομικής αξίας, στις οποίες αντισυμβαλλόμενος είναι το δημόσιο ή άλλο νομικό πρόσωπο που εξομοιώνεται με αυτό. </w:t>
      </w:r>
    </w:p>
    <w:p w14:paraId="12E54C9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Ο έλεγχος αυτός προ</w:t>
      </w:r>
      <w:r>
        <w:rPr>
          <w:rFonts w:eastAsia="Times New Roman" w:cs="Times New Roman"/>
          <w:szCs w:val="24"/>
        </w:rPr>
        <w:t xml:space="preserve">βλέπεται –προσέξτε!- επί ατομικών συμβάσεων και όχι επί κατηγορίας συμβάσεων, αντίθετα με ό,τι προβλέπει το νομοσχέδιο. Παραβιάζεται κατά τον τρόπο αυτό η συνταγματική διάταξη που διασφαλίζει τη νομιμότητα και τη διαφάνεια κατά τη σύναψη των συμβάσεων του </w:t>
      </w:r>
      <w:r>
        <w:rPr>
          <w:rFonts w:eastAsia="Times New Roman" w:cs="Times New Roman"/>
          <w:szCs w:val="24"/>
        </w:rPr>
        <w:t>δημοσίου.</w:t>
      </w:r>
    </w:p>
    <w:p w14:paraId="12E54C9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Πέραν, όμως, των τριών λειτουργιών –εκτελεστικής, νομοθετικής και δικαστικής- θίγεται βάναυσα η συνολική πραγμάτωση της λαϊκής κυριαρχίας, που προβλέπει το άρθρο 1 του Συντάγματος, δεδομένου ότι η διαχείριση της περιουσίας και των υπηρεσιών του δ</w:t>
      </w:r>
      <w:r>
        <w:rPr>
          <w:rFonts w:eastAsia="Times New Roman" w:cs="Times New Roman"/>
          <w:szCs w:val="24"/>
        </w:rPr>
        <w:t>ημοσίου ανατίθεται σε οργανισμό ιδιωτι</w:t>
      </w:r>
      <w:r>
        <w:rPr>
          <w:rFonts w:eastAsia="Times New Roman" w:cs="Times New Roman"/>
          <w:szCs w:val="24"/>
        </w:rPr>
        <w:lastRenderedPageBreak/>
        <w:t>κού δικαίου, που διοικείται και ελέγχεται από πρόσωπα η επιλογή των οποίων εκφεύγει της εξουσίας της Κυβέρνησης και της Βουλής.</w:t>
      </w:r>
    </w:p>
    <w:p w14:paraId="12E54C9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Επιπλέον, δεδομένου ότι η νέα εταιρεία εξαιρείται από το</w:t>
      </w:r>
      <w:r>
        <w:rPr>
          <w:rFonts w:eastAsia="Times New Roman" w:cs="Times New Roman"/>
          <w:szCs w:val="24"/>
        </w:rPr>
        <w:t>ν</w:t>
      </w:r>
      <w:r>
        <w:rPr>
          <w:rFonts w:eastAsia="Times New Roman" w:cs="Times New Roman"/>
          <w:szCs w:val="24"/>
        </w:rPr>
        <w:t xml:space="preserve"> δημόσιο ή ευρύτερο δημόσιο τομέα, ενώ κατέχει τεράστιο κομμάτι της περιουσίας του δημοσίου, στην πραγματικότητα καταλύε</w:t>
      </w:r>
      <w:r>
        <w:rPr>
          <w:rFonts w:eastAsia="Times New Roman" w:cs="Times New Roman"/>
          <w:szCs w:val="24"/>
        </w:rPr>
        <w:t>ται</w:t>
      </w:r>
      <w:r>
        <w:rPr>
          <w:rFonts w:eastAsia="Times New Roman" w:cs="Times New Roman"/>
          <w:szCs w:val="24"/>
        </w:rPr>
        <w:t xml:space="preserve"> η έννοια του δημοσίου τομέα, καθώς και του ευρύτερου δημοσίου τομέα, που εντούτοις είναι έννοιες συνταγματικά κατοχυρωμένες στο άρθρ</w:t>
      </w:r>
      <w:r>
        <w:rPr>
          <w:rFonts w:eastAsia="Times New Roman" w:cs="Times New Roman"/>
          <w:szCs w:val="24"/>
        </w:rPr>
        <w:t>ο 14 παράγραφος 9 και άρθρο 103, παράγραφοι 7 και 8 του Συντάγματος. Επομένως η άσκηση εκτελεστικής εξουσίας, η άσκηση νομοθετικού έργου και κοινοβου</w:t>
      </w:r>
      <w:r>
        <w:rPr>
          <w:rFonts w:eastAsia="Times New Roman" w:cs="Times New Roman"/>
          <w:szCs w:val="24"/>
        </w:rPr>
        <w:lastRenderedPageBreak/>
        <w:t>λευτικού ελέγχου αναλαμβάνεται πλέον από μια ανώνυμη εταιρεία υπό ξένη διοίκηση ανεύθυνη, χωρίς τον δικαστι</w:t>
      </w:r>
      <w:r>
        <w:rPr>
          <w:rFonts w:eastAsia="Times New Roman" w:cs="Times New Roman"/>
          <w:szCs w:val="24"/>
        </w:rPr>
        <w:t xml:space="preserve">κό έλεγχο του Ελεγκτικού Συνεδρίου. </w:t>
      </w:r>
    </w:p>
    <w:p w14:paraId="12E54C9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Εν τέλει, καταλύεται η διάκριση των εξουσιών του άρθρου 26 και ένα μεγάλο κομμάτι της λαϊκής κυριαρχίας, που κατοχυρώνει το άρθρο 1 του Συντάγματος, ανατρέποντας έτσι και τη συνολική δομή λειτουργίας του Συντάγματος κατ</w:t>
      </w:r>
      <w:r>
        <w:rPr>
          <w:rFonts w:eastAsia="Times New Roman" w:cs="Times New Roman"/>
          <w:szCs w:val="24"/>
        </w:rPr>
        <w:t xml:space="preserve">ά κατάλυση της δημοκρατικής αρχής του πολιτεύματός μας αλλά και της εθνικής κυριαρχίας, αφού για όλα πλέον αποφασίζουν για έναν αιώνα ανέλεγκτοι ξένοι. </w:t>
      </w:r>
    </w:p>
    <w:p w14:paraId="12E54C9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Πραγματικά εγώ, ως μέλος αυτής της Βουλής, αισθάνομαι ντροπή να συμμετέχω σε μια τέτοια συζήτηση και αι</w:t>
      </w:r>
      <w:r>
        <w:rPr>
          <w:rFonts w:eastAsia="Times New Roman" w:cs="Times New Roman"/>
          <w:szCs w:val="24"/>
        </w:rPr>
        <w:t xml:space="preserve">σθάνομαι ντροπή που βλέπω ότι η ελληνική Βουλή θα ψηφίσει τέτοιες διατάξεις. </w:t>
      </w:r>
    </w:p>
    <w:p w14:paraId="12E54C9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Θα ήθελα να κλείσω σε λιγότερο από ένα λεπτό, κύριε Πρόεδρε. </w:t>
      </w:r>
    </w:p>
    <w:p w14:paraId="12E54C9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Πρέπει να ολοκληρώσετε, όμως. </w:t>
      </w:r>
    </w:p>
    <w:p w14:paraId="12E54C9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Σε τριάντα δευτερόλεπτα. </w:t>
      </w:r>
    </w:p>
    <w:p w14:paraId="12E54C9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Μιλώντ</w:t>
      </w:r>
      <w:r>
        <w:rPr>
          <w:rFonts w:eastAsia="Times New Roman" w:cs="Times New Roman"/>
          <w:szCs w:val="24"/>
        </w:rPr>
        <w:t>ας για τον περίφημο κόφτη -τα είπε και ο κ. Λοβέρδος- τρεις είναι οι διατάξεις του Συντάγματος που προσβάλλονται βάναυσα. Είναι το άρθρο 78 για τη φορολογία που προβλέπει ότι χρειάζεται οπωσδήποτε τυπικός νόμος για φορολογικά θέματα. Είναι το άρθρο 79, παρ</w:t>
      </w:r>
      <w:r>
        <w:rPr>
          <w:rFonts w:eastAsia="Times New Roman" w:cs="Times New Roman"/>
          <w:szCs w:val="24"/>
        </w:rPr>
        <w:t xml:space="preserve">άγραφος 4 του Συντάγματος -σας παρακαλώ διαβάστε το, διότι προφανώς δεν έχει αναγνωστεί επαρκώς από πολλούς συναδέλφους- το οποίο </w:t>
      </w:r>
      <w:r>
        <w:rPr>
          <w:rFonts w:eastAsia="Times New Roman" w:cs="Times New Roman"/>
          <w:szCs w:val="24"/>
          <w:lang w:val="en-US"/>
        </w:rPr>
        <w:t>expressis</w:t>
      </w:r>
      <w:r>
        <w:rPr>
          <w:rFonts w:eastAsia="Times New Roman" w:cs="Times New Roman"/>
          <w:szCs w:val="24"/>
        </w:rPr>
        <w:t xml:space="preserve"> </w:t>
      </w:r>
      <w:r>
        <w:rPr>
          <w:rFonts w:eastAsia="Times New Roman" w:cs="Times New Roman"/>
          <w:szCs w:val="24"/>
          <w:lang w:val="en-US"/>
        </w:rPr>
        <w:t>verbis</w:t>
      </w:r>
      <w:r>
        <w:rPr>
          <w:rFonts w:eastAsia="Times New Roman" w:cs="Times New Roman"/>
          <w:szCs w:val="24"/>
        </w:rPr>
        <w:t xml:space="preserve"> λέει ότι</w:t>
      </w:r>
      <w:r>
        <w:rPr>
          <w:rFonts w:eastAsia="Times New Roman" w:cs="Times New Roman"/>
          <w:szCs w:val="24"/>
        </w:rPr>
        <w:t>,</w:t>
      </w:r>
      <w:r>
        <w:rPr>
          <w:rFonts w:eastAsia="Times New Roman" w:cs="Times New Roman"/>
          <w:szCs w:val="24"/>
        </w:rPr>
        <w:t xml:space="preserve"> όταν υπάρχει απόκλιση από τον προϋπολογισμό, χρειάζεται η Βουλή να ψηφίσει ειδικό νόμο. Διαβάστε το</w:t>
      </w:r>
      <w:r>
        <w:rPr>
          <w:rFonts w:eastAsia="Times New Roman" w:cs="Times New Roman"/>
          <w:szCs w:val="24"/>
        </w:rPr>
        <w:t xml:space="preserve"> άρθρο. Είναι εντελώς σαφές. Επομένως δεν επιδέχεται καν συζήτηση το θέμα αυτό. </w:t>
      </w:r>
    </w:p>
    <w:p w14:paraId="12E54C9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τρίτον, είναι το άρθρο 43, παράγραφος 2</w:t>
      </w:r>
      <w:r>
        <w:rPr>
          <w:rFonts w:eastAsia="Times New Roman" w:cs="Times New Roman"/>
          <w:szCs w:val="24"/>
        </w:rPr>
        <w:t>,</w:t>
      </w:r>
      <w:r>
        <w:rPr>
          <w:rFonts w:eastAsia="Times New Roman" w:cs="Times New Roman"/>
          <w:szCs w:val="24"/>
        </w:rPr>
        <w:t xml:space="preserve"> το οποίο προβλέπει ότι όταν υπάρχει εξουσιοδότηση, πρέπει να είναι σαφής, ειδική και ορισμένη σύμφωνα και με τη νομολογία των ανω</w:t>
      </w:r>
      <w:r>
        <w:rPr>
          <w:rFonts w:eastAsia="Times New Roman" w:cs="Times New Roman"/>
          <w:szCs w:val="24"/>
        </w:rPr>
        <w:t>τάτων δικαστηρίων. Άρα με γεγονότα αβέβαια, τα οποία τελούν υπό αιρέσεις</w:t>
      </w:r>
      <w:r>
        <w:rPr>
          <w:rFonts w:eastAsia="Times New Roman" w:cs="Times New Roman"/>
          <w:szCs w:val="24"/>
        </w:rPr>
        <w:t>.</w:t>
      </w:r>
      <w:r>
        <w:rPr>
          <w:rFonts w:eastAsia="Times New Roman" w:cs="Times New Roman"/>
          <w:szCs w:val="24"/>
        </w:rPr>
        <w:t xml:space="preserve"> που δεν ξέρουμε πότε θα πληρωθούν, προσβάλλεται βάναυσα και η δικαιολογημένη εμπιστοσύνη αλλά και η ασφάλεια δικαίου και, επομένως, έχουμε κατάφωρες αντισυνταγματικότητες. </w:t>
      </w:r>
    </w:p>
    <w:p w14:paraId="12E54C9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Αυτά κύρι</w:t>
      </w:r>
      <w:r>
        <w:rPr>
          <w:rFonts w:eastAsia="Times New Roman" w:cs="Times New Roman"/>
          <w:szCs w:val="24"/>
        </w:rPr>
        <w:t xml:space="preserve">οι συνάδελφοι είναι πάρα πολύ σοβαρά θέματα, πάρα πολύ μεγάλα. </w:t>
      </w:r>
    </w:p>
    <w:p w14:paraId="12E54CA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Φορτσάκη, σας παρακαλώ, κλείστε. </w:t>
      </w:r>
    </w:p>
    <w:p w14:paraId="12E54CA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Τελειώνω, κύριε Πρόεδρε, σε λιγότερο από ένα δευτερόλεπτο. </w:t>
      </w:r>
    </w:p>
    <w:p w14:paraId="12E54CA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Είναι πραγματικά ντροπή για τη Βουλή μα</w:t>
      </w:r>
      <w:r>
        <w:rPr>
          <w:rFonts w:eastAsia="Times New Roman" w:cs="Times New Roman"/>
          <w:szCs w:val="24"/>
        </w:rPr>
        <w:t xml:space="preserve">ς να έχει φτάσει στο σημείο να αποξενώνεται το κράτος μας από την περιουσία του και να τίθεται υπό ξένη κατοχή για έναν αιώνα. </w:t>
      </w:r>
    </w:p>
    <w:p w14:paraId="12E54CA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12E54CA4" w14:textId="77777777" w:rsidR="00A37F14" w:rsidRDefault="002C15DC">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E54CA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Τον λόγο έ</w:t>
      </w:r>
      <w:r>
        <w:rPr>
          <w:rFonts w:eastAsia="Times New Roman" w:cs="Times New Roman"/>
          <w:szCs w:val="24"/>
        </w:rPr>
        <w:t xml:space="preserve">χει για το συγκεκριμένο θέμα ο Κοινοβουλευτικός Εκπρόσωπος της Χρυσής Αυγής κ. Ηλίας Κασιδιάρης. </w:t>
      </w:r>
    </w:p>
    <w:p w14:paraId="12E54CA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Το παρόν νομοθέτημα είναι προδήλως παράνομο, αντισυνταγματικό και απολύτως ανθελληνικό, διότι δεσμεύεται η εθνική περιουσία της Ελλάδος για </w:t>
      </w:r>
      <w:r>
        <w:rPr>
          <w:rFonts w:eastAsia="Times New Roman" w:cs="Times New Roman"/>
          <w:szCs w:val="24"/>
        </w:rPr>
        <w:t xml:space="preserve">έναν και πλέον αιώνα. Όλη η εθνική περιουσία της χώρας περνά σε ξένα χέρια. </w:t>
      </w:r>
    </w:p>
    <w:p w14:paraId="12E54CA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Οι ξένοι από εδώ και στο εξής θα ελέγχουν απόλυτα το ρεύμα, τις επικοινωνίες, το νερό, τους λιμένες, τα αεροδρόμια, </w:t>
      </w:r>
      <w:r>
        <w:rPr>
          <w:rFonts w:eastAsia="Times New Roman" w:cs="Times New Roman"/>
          <w:szCs w:val="24"/>
        </w:rPr>
        <w:lastRenderedPageBreak/>
        <w:t>τις συγκοινωνίες, τις οδικές αρτηρίες, το φυσικό αέριο, το πετρέλαιο, όλη την περιουσία, όλες τις πλουτοπαραγωγικές πηγές της Ελλάδος. Με το</w:t>
      </w:r>
      <w:r>
        <w:rPr>
          <w:rFonts w:eastAsia="Times New Roman" w:cs="Times New Roman"/>
          <w:szCs w:val="24"/>
        </w:rPr>
        <w:t xml:space="preserve"> περιβόητο «Νέο Ταμείο Αποκρατικοποιήσεων» τίθενται όλα αυτά υπό ξένη διοίκηση. Αναφέρεται ρητά στο εν λόγω άθλιο νομοθέτημα ότι ο πρόεδρος του διοικητικού συμβουλίου του συγκεκριμένου </w:t>
      </w:r>
      <w:r>
        <w:rPr>
          <w:rFonts w:eastAsia="Times New Roman" w:cs="Times New Roman"/>
          <w:szCs w:val="24"/>
        </w:rPr>
        <w:t>τ</w:t>
      </w:r>
      <w:r>
        <w:rPr>
          <w:rFonts w:eastAsia="Times New Roman" w:cs="Times New Roman"/>
          <w:szCs w:val="24"/>
        </w:rPr>
        <w:t xml:space="preserve">αμείου θα διορίζεται από την Κομισιόν, ομοίως και ένα μέλος του. Αλλά </w:t>
      </w:r>
      <w:r>
        <w:rPr>
          <w:rFonts w:eastAsia="Times New Roman" w:cs="Times New Roman"/>
          <w:szCs w:val="24"/>
        </w:rPr>
        <w:t>και για τα υπόλοιπα τρία μέλη θα πρέπει να υπάρχει η υπογραφή της Κομισιόν, δηλαδή των ξένων τοκογλύφων</w:t>
      </w:r>
      <w:r>
        <w:rPr>
          <w:rFonts w:eastAsia="Times New Roman" w:cs="Times New Roman"/>
          <w:szCs w:val="24"/>
        </w:rPr>
        <w:t>,</w:t>
      </w:r>
      <w:r>
        <w:rPr>
          <w:rFonts w:eastAsia="Times New Roman" w:cs="Times New Roman"/>
          <w:szCs w:val="24"/>
        </w:rPr>
        <w:t xml:space="preserve"> οι οποίοι έχουν διασύρει την πατρίδα μας. </w:t>
      </w:r>
    </w:p>
    <w:p w14:paraId="12E54CA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Πωλείται, εκχωρείται ο ΟΤΕ, δηλαδή οι επικοινωνίες, η ΕΥΔΑΠ, δηλαδή το νερό του ελληνικού λαού, η ενέργεια, </w:t>
      </w:r>
      <w:r>
        <w:rPr>
          <w:rFonts w:eastAsia="Times New Roman" w:cs="Times New Roman"/>
          <w:szCs w:val="24"/>
        </w:rPr>
        <w:t xml:space="preserve">οι πιο </w:t>
      </w:r>
      <w:r>
        <w:rPr>
          <w:rFonts w:eastAsia="Times New Roman" w:cs="Times New Roman"/>
          <w:szCs w:val="24"/>
        </w:rPr>
        <w:lastRenderedPageBreak/>
        <w:t xml:space="preserve">νευραλγικές υπηρεσίες και εταιρείες, δηλαδή η ΔΕΗ για το ρεύμα, τα ΕΛΠΕ για το πετρέλαιο, ΔΕΠΑ και ΔΕΣΦΑ, οι λιμένες της χώρας. </w:t>
      </w:r>
    </w:p>
    <w:p w14:paraId="12E54CA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Μετά τον Πειραιά που πωλήθηκε σε Κινέζους, πωλείται ο Οργανισμός Λιμένος Θεσσαλονίκης, δεκάδες τουριστικοί λιμένες και μ</w:t>
      </w:r>
      <w:r>
        <w:rPr>
          <w:rFonts w:eastAsia="Times New Roman" w:cs="Times New Roman"/>
          <w:szCs w:val="24"/>
        </w:rPr>
        <w:t>αρίνες ακόμα και σε Τούρκους. Μιλάμε για ξεκάθαρη απώλεια της εθνικής κυριαρχίας της Ελλάδος. Μιλάμε για ολοκληρωτική μετατροπή της χώρας σε ένα άθλιο προτεκτοράτο ξένων δυνάμεων. Γι’ αυτό και το συγκεκριμένο νομοσχέδιο δεν είναι μόνο αντισυνταγματικό. Είν</w:t>
      </w:r>
      <w:r>
        <w:rPr>
          <w:rFonts w:eastAsia="Times New Roman" w:cs="Times New Roman"/>
          <w:szCs w:val="24"/>
        </w:rPr>
        <w:t xml:space="preserve">αι εξίσου άθλιο, παράνομο και εθνοπροδοτικό. </w:t>
      </w:r>
    </w:p>
    <w:p w14:paraId="12E54CA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Τα δίκτυα μεταφορών της Ελλάδος,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Ε</w:t>
      </w:r>
      <w:r>
        <w:rPr>
          <w:rFonts w:eastAsia="Times New Roman" w:cs="Times New Roman"/>
          <w:szCs w:val="24"/>
        </w:rPr>
        <w:t>γνατία</w:t>
      </w:r>
      <w:r>
        <w:rPr>
          <w:rFonts w:eastAsia="Times New Roman" w:cs="Times New Roman"/>
          <w:szCs w:val="24"/>
        </w:rPr>
        <w:t xml:space="preserve"> Ο</w:t>
      </w:r>
      <w:r>
        <w:rPr>
          <w:rFonts w:eastAsia="Times New Roman" w:cs="Times New Roman"/>
          <w:szCs w:val="24"/>
        </w:rPr>
        <w:t>δός</w:t>
      </w:r>
      <w:r>
        <w:rPr>
          <w:rFonts w:eastAsia="Times New Roman" w:cs="Times New Roman"/>
          <w:szCs w:val="24"/>
        </w:rPr>
        <w:t>»</w:t>
      </w:r>
      <w:r>
        <w:rPr>
          <w:rFonts w:eastAsia="Times New Roman" w:cs="Times New Roman"/>
          <w:szCs w:val="24"/>
        </w:rPr>
        <w:t xml:space="preserve">, όλα τα αεροδρόμια της χώρας, το </w:t>
      </w:r>
      <w:r>
        <w:rPr>
          <w:rFonts w:eastAsia="Times New Roman" w:cs="Times New Roman"/>
          <w:szCs w:val="24"/>
        </w:rPr>
        <w:t>«</w:t>
      </w:r>
      <w:r>
        <w:rPr>
          <w:rFonts w:eastAsia="Times New Roman" w:cs="Times New Roman"/>
          <w:szCs w:val="24"/>
        </w:rPr>
        <w:t>Ε</w:t>
      </w:r>
      <w:r>
        <w:rPr>
          <w:rFonts w:eastAsia="Times New Roman" w:cs="Times New Roman"/>
          <w:szCs w:val="24"/>
        </w:rPr>
        <w:t>λευθέριος</w:t>
      </w:r>
      <w:r>
        <w:rPr>
          <w:rFonts w:eastAsia="Times New Roman" w:cs="Times New Roman"/>
          <w:szCs w:val="24"/>
        </w:rPr>
        <w:t xml:space="preserve"> Β</w:t>
      </w:r>
      <w:r>
        <w:rPr>
          <w:rFonts w:eastAsia="Times New Roman" w:cs="Times New Roman"/>
          <w:szCs w:val="24"/>
        </w:rPr>
        <w:t>ενιζέλος</w:t>
      </w:r>
      <w:r>
        <w:rPr>
          <w:rFonts w:eastAsia="Times New Roman" w:cs="Times New Roman"/>
          <w:szCs w:val="24"/>
        </w:rPr>
        <w:t>»</w:t>
      </w:r>
      <w:r>
        <w:rPr>
          <w:rFonts w:eastAsia="Times New Roman" w:cs="Times New Roman"/>
          <w:szCs w:val="24"/>
        </w:rPr>
        <w:t xml:space="preserve"> και τα δεκατέσσερα περιφερειακά αεροδρόμια, τα οποία ξεπούλησε πρώτη η Νέα Δημοκρατία και σήμερα ο ΣΥΡΙΖΑ με τους ΑΝΕΛ ολοκληρώνουν αυτή τη</w:t>
      </w:r>
      <w:r>
        <w:rPr>
          <w:rFonts w:eastAsia="Times New Roman" w:cs="Times New Roman"/>
          <w:szCs w:val="24"/>
        </w:rPr>
        <w:t>ν</w:t>
      </w:r>
      <w:r>
        <w:rPr>
          <w:rFonts w:eastAsia="Times New Roman" w:cs="Times New Roman"/>
          <w:szCs w:val="24"/>
        </w:rPr>
        <w:t xml:space="preserve"> προδοσία. </w:t>
      </w:r>
    </w:p>
    <w:p w14:paraId="12E54CAB" w14:textId="77777777" w:rsidR="00A37F14" w:rsidRDefault="002C15DC">
      <w:pPr>
        <w:spacing w:line="600" w:lineRule="auto"/>
        <w:ind w:firstLine="720"/>
        <w:jc w:val="both"/>
        <w:rPr>
          <w:rFonts w:eastAsia="Times New Roman"/>
          <w:szCs w:val="24"/>
        </w:rPr>
      </w:pPr>
      <w:r>
        <w:rPr>
          <w:rFonts w:eastAsia="Times New Roman"/>
          <w:szCs w:val="24"/>
        </w:rPr>
        <w:t xml:space="preserve">Όλα τα παίρνουν οι Γερμανοί. Το </w:t>
      </w:r>
      <w:r>
        <w:rPr>
          <w:rFonts w:eastAsia="Times New Roman"/>
          <w:szCs w:val="24"/>
        </w:rPr>
        <w:t>α</w:t>
      </w:r>
      <w:r>
        <w:rPr>
          <w:rFonts w:eastAsia="Times New Roman"/>
          <w:szCs w:val="24"/>
        </w:rPr>
        <w:t>εροδρόμιο της Θεσσαλονίκης, της Κέρκυρας, της Κεφαλ</w:t>
      </w:r>
      <w:r>
        <w:rPr>
          <w:rFonts w:eastAsia="Times New Roman"/>
          <w:szCs w:val="24"/>
        </w:rPr>
        <w:t>λ</w:t>
      </w:r>
      <w:r>
        <w:rPr>
          <w:rFonts w:eastAsia="Times New Roman"/>
          <w:szCs w:val="24"/>
        </w:rPr>
        <w:t>ονιάς, της Ζακύνθο</w:t>
      </w:r>
      <w:r>
        <w:rPr>
          <w:rFonts w:eastAsia="Times New Roman"/>
          <w:szCs w:val="24"/>
        </w:rPr>
        <w:t xml:space="preserve">υ, του Ακτίου, της Καβάλας, της Ρόδου, της Σάμου, της Κω, της Μυτιλήνης, της Μυκόνου, της Σαντορίνης, της Σκιάθου και άλλα είκοσι τρία αεροδρόμια στη συνέχεια εκχωρούνται, ξεπουλιούνται σε ξένα χέρια. Το ίδιο γίνεται για άπειρες εκτάσεις, για ακίνητα του </w:t>
      </w:r>
      <w:r>
        <w:rPr>
          <w:rFonts w:eastAsia="Times New Roman"/>
          <w:szCs w:val="24"/>
        </w:rPr>
        <w:t>δ</w:t>
      </w:r>
      <w:r>
        <w:rPr>
          <w:rFonts w:eastAsia="Times New Roman"/>
          <w:szCs w:val="24"/>
        </w:rPr>
        <w:t xml:space="preserve">ημοσίου και ολυμπιακά ακίνητα. Πρωτίστως, μέσω </w:t>
      </w:r>
      <w:r>
        <w:rPr>
          <w:rFonts w:eastAsia="Times New Roman"/>
          <w:szCs w:val="24"/>
        </w:rPr>
        <w:lastRenderedPageBreak/>
        <w:t>του Ταμείου Χρηματοπιστωτικής Σταθερότητας</w:t>
      </w:r>
      <w:r>
        <w:rPr>
          <w:rFonts w:eastAsia="Times New Roman"/>
          <w:szCs w:val="24"/>
        </w:rPr>
        <w:t>,</w:t>
      </w:r>
      <w:r>
        <w:rPr>
          <w:rFonts w:eastAsia="Times New Roman"/>
          <w:szCs w:val="24"/>
        </w:rPr>
        <w:t xml:space="preserve"> εκχωρούνται οι μετοχές των ελληνικών τραπεζών. Ο έλεγχος του τραπεζικού συστήματος της Ελλάδας περνά ολοκληρωτικά και 100% σε ξένα χέρια και η χώρα μετατρέπεται σε ο</w:t>
      </w:r>
      <w:r>
        <w:rPr>
          <w:rFonts w:eastAsia="Times New Roman"/>
          <w:szCs w:val="24"/>
        </w:rPr>
        <w:t>ικονομικό προτεκτοράτο.</w:t>
      </w:r>
    </w:p>
    <w:p w14:paraId="12E54CAC" w14:textId="77777777" w:rsidR="00A37F14" w:rsidRDefault="002C15DC">
      <w:pPr>
        <w:spacing w:line="600" w:lineRule="auto"/>
        <w:ind w:firstLine="720"/>
        <w:jc w:val="both"/>
        <w:rPr>
          <w:rFonts w:eastAsia="Times New Roman"/>
          <w:szCs w:val="24"/>
        </w:rPr>
      </w:pPr>
      <w:r>
        <w:rPr>
          <w:rFonts w:eastAsia="Times New Roman"/>
          <w:szCs w:val="24"/>
        </w:rPr>
        <w:t>Το συγκεκριμένο νομοσχέδιο είναι πάνω απ’ όλα αντισυνταγματικό και το έχουμε επαναλάβει. Μόνο η Χρυσή Αυγή έχει το θάρρος να λέει αυτές τις αλήθειες, διότι σύμφωνα με το Σύνταγμα των Ελλήνων όλοι οι πολίτες είμαστε ίσοι απέναντι στο</w:t>
      </w:r>
      <w:r>
        <w:rPr>
          <w:rFonts w:eastAsia="Times New Roman"/>
          <w:szCs w:val="24"/>
        </w:rPr>
        <w:t xml:space="preserve">ν νόμο. Στη φορολογία, όμως, με βάση όλα αυτά τα νομοθετήματα, υπάρχουν κάποιοι πολίτες πιο ίσοι από τους άλλους και αυτοί είναι οι Βουλευτές, γιατί ένας ελεύθερος επαγγελματίας, </w:t>
      </w:r>
      <w:r>
        <w:rPr>
          <w:rFonts w:eastAsia="Times New Roman"/>
          <w:szCs w:val="24"/>
        </w:rPr>
        <w:lastRenderedPageBreak/>
        <w:t>ένας παραγωγός, ένας αγρότης, ένας απ’ αυτούς που δουλεύουν στην Ελλάδα και ό</w:t>
      </w:r>
      <w:r>
        <w:rPr>
          <w:rFonts w:eastAsia="Times New Roman"/>
          <w:szCs w:val="24"/>
        </w:rPr>
        <w:t xml:space="preserve">χι τους κηφήνες του </w:t>
      </w:r>
      <w:r>
        <w:rPr>
          <w:rFonts w:eastAsia="Times New Roman"/>
          <w:szCs w:val="24"/>
        </w:rPr>
        <w:t>δ</w:t>
      </w:r>
      <w:r>
        <w:rPr>
          <w:rFonts w:eastAsia="Times New Roman"/>
          <w:szCs w:val="24"/>
        </w:rPr>
        <w:t xml:space="preserve">ημοσίου, είναι υποχρεωμένος –αυτά τα στοιχεία τα έχω καταθέσει και προέρχονται από το </w:t>
      </w:r>
      <w:r>
        <w:rPr>
          <w:rFonts w:eastAsia="Times New Roman"/>
          <w:szCs w:val="24"/>
        </w:rPr>
        <w:t>«</w:t>
      </w:r>
      <w:r>
        <w:rPr>
          <w:rFonts w:eastAsia="Times New Roman"/>
          <w:szCs w:val="24"/>
          <w:lang w:val="en-US"/>
        </w:rPr>
        <w:t>TAXIS</w:t>
      </w:r>
      <w:r>
        <w:rPr>
          <w:rFonts w:eastAsia="Times New Roman"/>
          <w:szCs w:val="24"/>
        </w:rPr>
        <w:t>»</w:t>
      </w:r>
      <w:r>
        <w:rPr>
          <w:rFonts w:eastAsia="Times New Roman"/>
          <w:szCs w:val="24"/>
        </w:rPr>
        <w:t xml:space="preserve"> και δεν αμφισβητούνται- να πληρώνει 243% περισσότερο φόρο απ’ ό,τι πληρώνει ένας Βουλευτής. </w:t>
      </w:r>
    </w:p>
    <w:p w14:paraId="12E54CAD" w14:textId="77777777" w:rsidR="00A37F14" w:rsidRDefault="002C15DC">
      <w:pPr>
        <w:spacing w:line="600" w:lineRule="auto"/>
        <w:ind w:firstLine="720"/>
        <w:jc w:val="both"/>
        <w:rPr>
          <w:rFonts w:eastAsia="Times New Roman"/>
          <w:szCs w:val="24"/>
        </w:rPr>
      </w:pPr>
      <w:r>
        <w:rPr>
          <w:rFonts w:eastAsia="Times New Roman"/>
          <w:szCs w:val="24"/>
        </w:rPr>
        <w:t>Αυτό κυριολεκτικά είναι ένα έκτρωμα αντισυνταγμα</w:t>
      </w:r>
      <w:r>
        <w:rPr>
          <w:rFonts w:eastAsia="Times New Roman"/>
          <w:szCs w:val="24"/>
        </w:rPr>
        <w:t>τικότητας, όπως είναι και όλοι οι νέοι φόροι που περιλαμβάνονται στο εν λόγω νομοσχέδιο. Εξοντώνουν την αγορά, από τα Ι</w:t>
      </w:r>
      <w:r>
        <w:rPr>
          <w:rFonts w:eastAsia="Times New Roman"/>
          <w:szCs w:val="24"/>
        </w:rPr>
        <w:t>.</w:t>
      </w:r>
      <w:r>
        <w:rPr>
          <w:rFonts w:eastAsia="Times New Roman"/>
          <w:szCs w:val="24"/>
        </w:rPr>
        <w:t>Χ</w:t>
      </w:r>
      <w:r>
        <w:rPr>
          <w:rFonts w:eastAsia="Times New Roman"/>
          <w:szCs w:val="24"/>
        </w:rPr>
        <w:t>.</w:t>
      </w:r>
      <w:r>
        <w:rPr>
          <w:rFonts w:eastAsia="Times New Roman"/>
          <w:szCs w:val="24"/>
        </w:rPr>
        <w:t>, μέχρι τα καύσιμα, μέχρι τον καφέ και την μπ</w:t>
      </w:r>
      <w:r>
        <w:rPr>
          <w:rFonts w:eastAsia="Times New Roman"/>
          <w:szCs w:val="24"/>
        </w:rPr>
        <w:t>ί</w:t>
      </w:r>
      <w:r>
        <w:rPr>
          <w:rFonts w:eastAsia="Times New Roman"/>
          <w:szCs w:val="24"/>
        </w:rPr>
        <w:t xml:space="preserve">ρα και, φυσικά, μέχρι τον ΕΝΦΙΑ. Γίνατε Κυβέρνηση λέγοντας ότι θα καταργήσετε τον ΕΝΦΙΑ </w:t>
      </w:r>
      <w:r>
        <w:rPr>
          <w:rFonts w:eastAsia="Times New Roman"/>
          <w:szCs w:val="24"/>
        </w:rPr>
        <w:t xml:space="preserve">και τον διπλασιάζετε. Αυτή είναι η αλητεία και η απάτη, την οποία έχει φέρει ο ΣΥΡΙΖΑ στην πολιτική ζωή της χώρας. </w:t>
      </w:r>
    </w:p>
    <w:p w14:paraId="12E54CAE" w14:textId="77777777" w:rsidR="00A37F14" w:rsidRDefault="002C15DC">
      <w:pPr>
        <w:spacing w:line="600" w:lineRule="auto"/>
        <w:ind w:firstLine="720"/>
        <w:jc w:val="both"/>
        <w:rPr>
          <w:rFonts w:eastAsia="Times New Roman"/>
          <w:szCs w:val="24"/>
        </w:rPr>
      </w:pPr>
      <w:r>
        <w:rPr>
          <w:rFonts w:eastAsia="Times New Roman"/>
          <w:szCs w:val="24"/>
        </w:rPr>
        <w:lastRenderedPageBreak/>
        <w:t>Το μεγαλύτερο έγκλημα, όμως, είναι πως όλα αυτά τα λεφτά</w:t>
      </w:r>
      <w:r>
        <w:rPr>
          <w:rFonts w:eastAsia="Times New Roman"/>
          <w:szCs w:val="24"/>
        </w:rPr>
        <w:t>,</w:t>
      </w:r>
      <w:r>
        <w:rPr>
          <w:rFonts w:eastAsia="Times New Roman"/>
          <w:szCs w:val="24"/>
        </w:rPr>
        <w:t xml:space="preserve"> που θα βγουν από τον ιδρώτα και το αίμα του ελληνικού λαού περνάνε και αυτά σε ξέν</w:t>
      </w:r>
      <w:r>
        <w:rPr>
          <w:rFonts w:eastAsia="Times New Roman"/>
          <w:szCs w:val="24"/>
        </w:rPr>
        <w:t>α χέρια μέσω της νέας αυτοτελούς Γραμματείας Εσόδων</w:t>
      </w:r>
      <w:r>
        <w:rPr>
          <w:rFonts w:eastAsia="Times New Roman"/>
          <w:szCs w:val="24"/>
        </w:rPr>
        <w:t>,</w:t>
      </w:r>
      <w:r>
        <w:rPr>
          <w:rFonts w:eastAsia="Times New Roman"/>
          <w:szCs w:val="24"/>
        </w:rPr>
        <w:t xml:space="preserve"> που θα μαζεύει όλο το χρήμα και θα ελέγχεται από ξένους.</w:t>
      </w:r>
    </w:p>
    <w:p w14:paraId="12E54CAF" w14:textId="77777777" w:rsidR="00A37F14" w:rsidRDefault="002C15DC">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προειδοποιητικά το κουδούνι λήξεως του χρόνου ομιλίας του κυρίου Βουλευτή)</w:t>
      </w:r>
    </w:p>
    <w:p w14:paraId="12E54CB0" w14:textId="77777777" w:rsidR="00A37F14" w:rsidRDefault="002C15DC">
      <w:pPr>
        <w:spacing w:line="600" w:lineRule="auto"/>
        <w:ind w:firstLine="720"/>
        <w:jc w:val="both"/>
        <w:rPr>
          <w:rFonts w:eastAsia="Times New Roman"/>
          <w:szCs w:val="24"/>
        </w:rPr>
      </w:pPr>
      <w:r>
        <w:rPr>
          <w:rFonts w:eastAsia="Times New Roman"/>
          <w:szCs w:val="24"/>
        </w:rPr>
        <w:t xml:space="preserve">Είναι αντισυνταγματικό το εν λόγω νομοθέτημα, </w:t>
      </w:r>
      <w:r>
        <w:rPr>
          <w:rFonts w:eastAsia="Times New Roman"/>
          <w:szCs w:val="24"/>
        </w:rPr>
        <w:t>διότι με το δημοψήφισμα του περασμένου Ιουλίου, ενώ εσείς καλέσατε τον ελληνικό λαό να πει «</w:t>
      </w:r>
      <w:r>
        <w:rPr>
          <w:rFonts w:eastAsia="Times New Roman"/>
          <w:szCs w:val="24"/>
        </w:rPr>
        <w:t>όχι</w:t>
      </w:r>
      <w:r>
        <w:rPr>
          <w:rFonts w:eastAsia="Times New Roman"/>
          <w:szCs w:val="24"/>
        </w:rPr>
        <w:t xml:space="preserve">», κάνετε τη μεγαλύτερη κωλοτούμπα στη σύγχρονη πολιτική ζωή της Ελλάδας. Ο λαός είπε </w:t>
      </w:r>
      <w:r>
        <w:rPr>
          <w:rFonts w:eastAsia="Times New Roman"/>
          <w:szCs w:val="24"/>
        </w:rPr>
        <w:lastRenderedPageBreak/>
        <w:t>«</w:t>
      </w:r>
      <w:r>
        <w:rPr>
          <w:rFonts w:eastAsia="Times New Roman"/>
          <w:szCs w:val="24"/>
        </w:rPr>
        <w:t>όχι</w:t>
      </w:r>
      <w:r>
        <w:rPr>
          <w:rFonts w:eastAsia="Times New Roman"/>
          <w:szCs w:val="24"/>
        </w:rPr>
        <w:t>» στα μνημόνια, «</w:t>
      </w:r>
      <w:r>
        <w:rPr>
          <w:rFonts w:eastAsia="Times New Roman"/>
          <w:szCs w:val="24"/>
        </w:rPr>
        <w:t>όχι</w:t>
      </w:r>
      <w:r>
        <w:rPr>
          <w:rFonts w:eastAsia="Times New Roman"/>
          <w:szCs w:val="24"/>
        </w:rPr>
        <w:t xml:space="preserve">» στην υποταγή. Κι εσείς τι κάνατε; Λιγότερο από </w:t>
      </w:r>
      <w:r>
        <w:rPr>
          <w:rFonts w:eastAsia="Times New Roman"/>
          <w:szCs w:val="24"/>
        </w:rPr>
        <w:t>ένα</w:t>
      </w:r>
      <w:r>
        <w:rPr>
          <w:rFonts w:eastAsia="Times New Roman"/>
          <w:szCs w:val="24"/>
        </w:rPr>
        <w:t>ν</w:t>
      </w:r>
      <w:r>
        <w:rPr>
          <w:rFonts w:eastAsia="Times New Roman"/>
          <w:szCs w:val="24"/>
        </w:rPr>
        <w:t xml:space="preserve"> χρόνο αργότερα, μας φέρνετε επτάμισι χιλιάδες σελίδες νέου μνημονίου. Μέσα σε ένα </w:t>
      </w:r>
      <w:r>
        <w:rPr>
          <w:rFonts w:eastAsia="Times New Roman"/>
          <w:szCs w:val="24"/>
          <w:lang w:val="en-US"/>
        </w:rPr>
        <w:t>CD</w:t>
      </w:r>
      <w:r>
        <w:rPr>
          <w:rFonts w:eastAsia="Times New Roman"/>
          <w:szCs w:val="24"/>
        </w:rPr>
        <w:t xml:space="preserve"> μας φέρνετε το ξεπούλημα όλης της Ελλάδας!</w:t>
      </w:r>
    </w:p>
    <w:p w14:paraId="12E54CB1" w14:textId="77777777" w:rsidR="00A37F14" w:rsidRDefault="002C15DC">
      <w:pPr>
        <w:spacing w:line="600" w:lineRule="auto"/>
        <w:ind w:firstLine="720"/>
        <w:jc w:val="both"/>
        <w:rPr>
          <w:rFonts w:eastAsia="Times New Roman"/>
          <w:szCs w:val="24"/>
        </w:rPr>
      </w:pPr>
      <w:r>
        <w:rPr>
          <w:rFonts w:eastAsia="Times New Roman"/>
          <w:szCs w:val="24"/>
        </w:rPr>
        <w:t>Κλείνω, βεβαίως, με τον περίφημο κόφτη, ένα όργιο αντισυνταγματικότητας και παρανομίας, ο οποίος θα είναι μόνιμος και όχι έ</w:t>
      </w:r>
      <w:r>
        <w:rPr>
          <w:rFonts w:eastAsia="Times New Roman"/>
          <w:szCs w:val="24"/>
        </w:rPr>
        <w:t>κτακτος και ο οποίος καταργεί τη Βουλή και την Εθνική Αντιπροσωπεία. Λέτε φασίστες εμάς της Χρυσής Αυγής. Μεγαλύτερος φασισμός απ’ αυτόν που έχετε επιβάλει εσείς στα πολιτικά πράγματα της Ελλάδας δεν έχει υπάρξει ξανά στη Μεταπολίτευση!</w:t>
      </w:r>
    </w:p>
    <w:p w14:paraId="12E54CB2" w14:textId="77777777" w:rsidR="00A37F14" w:rsidRDefault="002C15DC">
      <w:pPr>
        <w:spacing w:line="600" w:lineRule="auto"/>
        <w:ind w:firstLine="720"/>
        <w:jc w:val="both"/>
        <w:rPr>
          <w:rFonts w:eastAsia="Times New Roman"/>
          <w:szCs w:val="24"/>
        </w:rPr>
      </w:pPr>
      <w:r>
        <w:rPr>
          <w:rFonts w:eastAsia="Times New Roman"/>
          <w:szCs w:val="24"/>
        </w:rPr>
        <w:lastRenderedPageBreak/>
        <w:t>Βέβαια, θα πω ότι ο</w:t>
      </w:r>
      <w:r>
        <w:rPr>
          <w:rFonts w:eastAsia="Times New Roman"/>
          <w:szCs w:val="24"/>
        </w:rPr>
        <w:t xml:space="preserve"> κόφτη</w:t>
      </w:r>
      <w:r>
        <w:rPr>
          <w:rFonts w:eastAsia="Times New Roman"/>
          <w:szCs w:val="24"/>
        </w:rPr>
        <w:t>ς</w:t>
      </w:r>
      <w:r>
        <w:rPr>
          <w:rFonts w:eastAsia="Times New Roman"/>
          <w:szCs w:val="24"/>
        </w:rPr>
        <w:t xml:space="preserve"> δεν εξαιρεί την εθνική άμυνα. Δεν εξαιρεί την άμυνα των Ελλήνων απέναντι στην επεκτατικότητα των Τούρκων. Εξαιρεί μόνο έναν, τον Μπόμπολα και τους νταβατζήδες. Ο κόφτης λέει συγκεκριμένα</w:t>
      </w:r>
      <w:r>
        <w:rPr>
          <w:rFonts w:eastAsia="Times New Roman"/>
          <w:szCs w:val="24"/>
        </w:rPr>
        <w:t>:</w:t>
      </w:r>
      <w:r>
        <w:rPr>
          <w:rFonts w:eastAsia="Times New Roman"/>
          <w:szCs w:val="24"/>
        </w:rPr>
        <w:t xml:space="preserve"> «Δαπάνες απορρέουσες από αξιώσεις ιδιωτών από την εκτέλεση δ</w:t>
      </w:r>
      <w:r>
        <w:rPr>
          <w:rFonts w:eastAsia="Times New Roman"/>
          <w:szCs w:val="24"/>
        </w:rPr>
        <w:t xml:space="preserve">ημόσιων συμβάσεων εξαιρούνται». </w:t>
      </w:r>
    </w:p>
    <w:p w14:paraId="12E54CB3" w14:textId="77777777" w:rsidR="00A37F14" w:rsidRDefault="002C15DC">
      <w:pPr>
        <w:spacing w:line="600" w:lineRule="auto"/>
        <w:ind w:firstLine="720"/>
        <w:jc w:val="both"/>
        <w:rPr>
          <w:rFonts w:eastAsia="Times New Roman"/>
          <w:szCs w:val="24"/>
        </w:rPr>
      </w:pPr>
      <w:r>
        <w:rPr>
          <w:rFonts w:eastAsia="Times New Roman"/>
          <w:szCs w:val="24"/>
        </w:rPr>
        <w:t>Δηλαδή, κόβετε τα χρήματα που αποδίδονται στην εθνική άμυνα, αλλά δεν κόβετε τα χρήματα από τους νταβατζήδες σας. Πόρνες αυτών των νταβατζήδων και των ξένων τοκογλύφων έχετε καταντήσει όλοι εσείς οι κυβερνώντες και μας φέρν</w:t>
      </w:r>
      <w:r>
        <w:rPr>
          <w:rFonts w:eastAsia="Times New Roman"/>
          <w:szCs w:val="24"/>
        </w:rPr>
        <w:t xml:space="preserve">ετε επτάμισι χιλιάδες σελίδες μνημονίου, μία αθλιότητα μέσα σε ένα </w:t>
      </w:r>
      <w:r>
        <w:rPr>
          <w:rFonts w:eastAsia="Times New Roman"/>
          <w:szCs w:val="24"/>
          <w:lang w:val="en-US"/>
        </w:rPr>
        <w:t>CD</w:t>
      </w:r>
      <w:r>
        <w:rPr>
          <w:rFonts w:eastAsia="Times New Roman"/>
          <w:szCs w:val="24"/>
        </w:rPr>
        <w:t>, νύχτα!</w:t>
      </w:r>
    </w:p>
    <w:p w14:paraId="12E54CB4" w14:textId="77777777" w:rsidR="00A37F14" w:rsidRDefault="002C15DC">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Γιατί φωνάζετε;</w:t>
      </w:r>
    </w:p>
    <w:p w14:paraId="12E54CB5" w14:textId="77777777" w:rsidR="00A37F14" w:rsidRDefault="002C15DC">
      <w:pPr>
        <w:spacing w:line="600" w:lineRule="auto"/>
        <w:ind w:firstLine="720"/>
        <w:jc w:val="both"/>
        <w:rPr>
          <w:rFonts w:eastAsia="Times New Roman"/>
          <w:szCs w:val="24"/>
        </w:rPr>
      </w:pPr>
      <w:r>
        <w:rPr>
          <w:rFonts w:eastAsia="Times New Roman"/>
          <w:b/>
          <w:szCs w:val="24"/>
        </w:rPr>
        <w:t xml:space="preserve">ΗΛΙΑΣ ΚΑΣΙΔΙΑΡΗΣ: </w:t>
      </w:r>
      <w:r>
        <w:rPr>
          <w:rFonts w:eastAsia="Times New Roman"/>
          <w:szCs w:val="24"/>
        </w:rPr>
        <w:t xml:space="preserve">Το ξεπούλημα της Ελλάδας γίνεται μέσα σε ένα </w:t>
      </w:r>
      <w:r>
        <w:rPr>
          <w:rFonts w:eastAsia="Times New Roman"/>
          <w:szCs w:val="24"/>
          <w:lang w:val="en-US"/>
        </w:rPr>
        <w:t>CD</w:t>
      </w:r>
      <w:r>
        <w:rPr>
          <w:rFonts w:eastAsia="Times New Roman"/>
          <w:szCs w:val="24"/>
        </w:rPr>
        <w:t>!</w:t>
      </w:r>
    </w:p>
    <w:p w14:paraId="12E54CB6"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Σας είπε κανείς ότι δεν σας α</w:t>
      </w:r>
      <w:r>
        <w:rPr>
          <w:rFonts w:eastAsia="Times New Roman"/>
          <w:szCs w:val="24"/>
        </w:rPr>
        <w:t>κούμε;</w:t>
      </w:r>
    </w:p>
    <w:p w14:paraId="12E54CB7" w14:textId="77777777" w:rsidR="00A37F14" w:rsidRDefault="002C15DC">
      <w:pPr>
        <w:spacing w:line="600" w:lineRule="auto"/>
        <w:ind w:firstLine="720"/>
        <w:jc w:val="both"/>
        <w:rPr>
          <w:rFonts w:eastAsia="Times New Roman"/>
          <w:szCs w:val="24"/>
        </w:rPr>
      </w:pPr>
      <w:r>
        <w:rPr>
          <w:rFonts w:eastAsia="Times New Roman"/>
          <w:b/>
          <w:szCs w:val="24"/>
        </w:rPr>
        <w:t xml:space="preserve">ΗΛΙΑΣ ΚΑΣΙΔΙΑΡΗΣ: </w:t>
      </w:r>
      <w:r>
        <w:rPr>
          <w:rFonts w:eastAsia="Times New Roman"/>
          <w:szCs w:val="24"/>
        </w:rPr>
        <w:t>Σας το επιστρέφουμε! Να τελειώσει, επιτέλους, αυτό το αίσχος!</w:t>
      </w:r>
    </w:p>
    <w:p w14:paraId="12E54CB8" w14:textId="77777777" w:rsidR="00A37F14" w:rsidRDefault="002C15DC">
      <w:pPr>
        <w:spacing w:line="600" w:lineRule="auto"/>
        <w:ind w:firstLine="720"/>
        <w:jc w:val="both"/>
        <w:rPr>
          <w:rFonts w:eastAsia="Times New Roman"/>
          <w:szCs w:val="24"/>
        </w:rPr>
      </w:pPr>
      <w:r>
        <w:rPr>
          <w:rFonts w:eastAsia="Times New Roman"/>
          <w:szCs w:val="24"/>
        </w:rPr>
        <w:t xml:space="preserve">(Στο σημείο αυτό ο Βουλευτής κ. Ηλίας Κασιδιάρης πετάει ένα </w:t>
      </w:r>
      <w:r>
        <w:rPr>
          <w:rFonts w:eastAsia="Times New Roman"/>
          <w:szCs w:val="24"/>
          <w:lang w:val="en-US"/>
        </w:rPr>
        <w:t>CD</w:t>
      </w:r>
      <w:r>
        <w:rPr>
          <w:rFonts w:eastAsia="Times New Roman"/>
          <w:szCs w:val="24"/>
        </w:rPr>
        <w:t xml:space="preserve"> προς τα υπουργικά έδρανα)</w:t>
      </w:r>
    </w:p>
    <w:p w14:paraId="12E54CB9" w14:textId="77777777" w:rsidR="00A37F14" w:rsidRDefault="002C15DC">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Χρυσής Αυγής)</w:t>
      </w:r>
    </w:p>
    <w:p w14:paraId="12E54CBA" w14:textId="77777777" w:rsidR="00A37F14" w:rsidRDefault="002C15DC">
      <w:pPr>
        <w:spacing w:line="600" w:lineRule="auto"/>
        <w:ind w:firstLine="720"/>
        <w:jc w:val="center"/>
        <w:rPr>
          <w:rFonts w:eastAsia="Times New Roman"/>
          <w:szCs w:val="24"/>
        </w:rPr>
      </w:pPr>
      <w:r>
        <w:rPr>
          <w:rFonts w:eastAsia="Times New Roman"/>
          <w:szCs w:val="24"/>
        </w:rPr>
        <w:t>(Θόρυβος-</w:t>
      </w:r>
      <w:r>
        <w:rPr>
          <w:rFonts w:eastAsia="Times New Roman"/>
          <w:szCs w:val="24"/>
        </w:rPr>
        <w:t>δ</w:t>
      </w:r>
      <w:r>
        <w:rPr>
          <w:rFonts w:eastAsia="Times New Roman"/>
          <w:szCs w:val="24"/>
        </w:rPr>
        <w:t>ιαμαρτυρίες από όλες</w:t>
      </w:r>
      <w:r>
        <w:rPr>
          <w:rFonts w:eastAsia="Times New Roman"/>
          <w:szCs w:val="24"/>
        </w:rPr>
        <w:t xml:space="preserve"> τις πτέρυγες)</w:t>
      </w:r>
    </w:p>
    <w:p w14:paraId="12E54CBB" w14:textId="77777777" w:rsidR="00A37F14" w:rsidRDefault="002C15DC">
      <w:pPr>
        <w:spacing w:line="600" w:lineRule="auto"/>
        <w:ind w:firstLine="720"/>
        <w:jc w:val="both"/>
        <w:rPr>
          <w:rFonts w:eastAsia="Times New Roman"/>
          <w:szCs w:val="24"/>
        </w:rPr>
      </w:pPr>
      <w:r>
        <w:rPr>
          <w:rFonts w:eastAsia="Times New Roman"/>
          <w:b/>
          <w:szCs w:val="24"/>
        </w:rPr>
        <w:lastRenderedPageBreak/>
        <w:t xml:space="preserve">ΣΩΚΡΑΤΗΣ ΦΑΜΕΛΛΟΣ: </w:t>
      </w:r>
      <w:r>
        <w:rPr>
          <w:rFonts w:eastAsia="Times New Roman"/>
          <w:szCs w:val="24"/>
        </w:rPr>
        <w:t xml:space="preserve">Αυτό είναι προσβολή της </w:t>
      </w:r>
      <w:r>
        <w:rPr>
          <w:rFonts w:eastAsia="Times New Roman"/>
          <w:szCs w:val="24"/>
        </w:rPr>
        <w:t>δ</w:t>
      </w:r>
      <w:r>
        <w:rPr>
          <w:rFonts w:eastAsia="Times New Roman"/>
          <w:szCs w:val="24"/>
        </w:rPr>
        <w:t>ημοκρατίας!</w:t>
      </w:r>
    </w:p>
    <w:p w14:paraId="12E54CBC" w14:textId="77777777" w:rsidR="00A37F14" w:rsidRDefault="002C15DC">
      <w:pPr>
        <w:spacing w:line="600" w:lineRule="auto"/>
        <w:ind w:firstLine="720"/>
        <w:jc w:val="both"/>
        <w:rPr>
          <w:rFonts w:eastAsia="Times New Roman"/>
          <w:szCs w:val="24"/>
        </w:rPr>
      </w:pPr>
      <w:r>
        <w:rPr>
          <w:rFonts w:eastAsia="Times New Roman"/>
          <w:b/>
          <w:szCs w:val="24"/>
        </w:rPr>
        <w:t xml:space="preserve">ΗΛΙΑΣ ΚΑΣΙΔΙΑΡΗΣ: </w:t>
      </w:r>
      <w:r>
        <w:rPr>
          <w:rFonts w:eastAsia="Times New Roman"/>
          <w:szCs w:val="24"/>
        </w:rPr>
        <w:t>Θα φωνάζω όσο ξεπουλιέται αυτή η χώρα και μια μέρα θα έρθει μια πραγματικά πατριωτική παράταξη, η οποία θα ολοκληρώσει, θα κλείσει και θα τελειώσει αυτό το ξεπούλημα.</w:t>
      </w:r>
    </w:p>
    <w:p w14:paraId="12E54CBD" w14:textId="77777777" w:rsidR="00A37F14" w:rsidRDefault="002C15DC">
      <w:pPr>
        <w:spacing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14:paraId="12E54CBE"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Φάμελλε, καθίστε κάτω.</w:t>
      </w:r>
    </w:p>
    <w:p w14:paraId="12E54CBF" w14:textId="77777777" w:rsidR="00A37F14" w:rsidRDefault="002C15DC">
      <w:pPr>
        <w:spacing w:line="600" w:lineRule="auto"/>
        <w:ind w:firstLine="720"/>
        <w:jc w:val="both"/>
        <w:rPr>
          <w:rFonts w:eastAsia="Times New Roman"/>
          <w:szCs w:val="24"/>
        </w:rPr>
      </w:pPr>
      <w:r>
        <w:rPr>
          <w:rFonts w:eastAsia="Times New Roman"/>
          <w:b/>
          <w:szCs w:val="24"/>
        </w:rPr>
        <w:t xml:space="preserve">ΗΛΙΑΣ ΚΑΣΙΔΙΑΡΗΣ: </w:t>
      </w:r>
      <w:r>
        <w:rPr>
          <w:rFonts w:eastAsia="Times New Roman"/>
          <w:szCs w:val="24"/>
        </w:rPr>
        <w:t>Είστε πουλημένοι! Σας καταγγέλλουμε για το ξεπούλημα της πατρίδας μας!</w:t>
      </w:r>
    </w:p>
    <w:p w14:paraId="12E54CC0" w14:textId="77777777" w:rsidR="00A37F14" w:rsidRDefault="002C15DC">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Δεν έχετε τον λόγο.</w:t>
      </w:r>
    </w:p>
    <w:p w14:paraId="12E54CC1" w14:textId="77777777" w:rsidR="00A37F14" w:rsidRDefault="002C15DC">
      <w:pPr>
        <w:spacing w:line="600" w:lineRule="auto"/>
        <w:ind w:firstLine="720"/>
        <w:jc w:val="both"/>
        <w:rPr>
          <w:rFonts w:eastAsia="Times New Roman"/>
          <w:szCs w:val="24"/>
        </w:rPr>
      </w:pPr>
      <w:r>
        <w:rPr>
          <w:rFonts w:eastAsia="Times New Roman"/>
          <w:szCs w:val="24"/>
        </w:rPr>
        <w:t>Κλείστε το μικρόφωνο. Δεν έχει πλέον τον λόγο ο κ. Κασιδιάρης.</w:t>
      </w:r>
    </w:p>
    <w:p w14:paraId="12E54CC2" w14:textId="77777777" w:rsidR="00A37F14" w:rsidRDefault="002C15DC">
      <w:pPr>
        <w:spacing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Αργήσατε πολύ, κύριε Πρόεδρε.</w:t>
      </w:r>
    </w:p>
    <w:p w14:paraId="12E54CC3"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Και θεωρώ αντικοινοβουλευτικό αυτό που κάνετε και σας εγκαλώ στην τάξη. </w:t>
      </w:r>
    </w:p>
    <w:p w14:paraId="12E54CC4" w14:textId="77777777" w:rsidR="00A37F14" w:rsidRDefault="002C15DC">
      <w:pPr>
        <w:spacing w:line="600" w:lineRule="auto"/>
        <w:ind w:firstLine="720"/>
        <w:jc w:val="both"/>
        <w:rPr>
          <w:rFonts w:eastAsia="Times New Roman"/>
          <w:szCs w:val="24"/>
        </w:rPr>
      </w:pPr>
      <w:r>
        <w:rPr>
          <w:rFonts w:eastAsia="Times New Roman"/>
          <w:szCs w:val="24"/>
        </w:rPr>
        <w:t>Να γραφτεί στα Πρακτικά.</w:t>
      </w:r>
    </w:p>
    <w:p w14:paraId="12E54CC5" w14:textId="77777777" w:rsidR="00A37F14" w:rsidRDefault="002C15DC">
      <w:pPr>
        <w:spacing w:line="600" w:lineRule="auto"/>
        <w:ind w:firstLine="720"/>
        <w:jc w:val="both"/>
        <w:rPr>
          <w:rFonts w:eastAsia="Times New Roman"/>
          <w:szCs w:val="24"/>
        </w:rPr>
      </w:pPr>
      <w:r>
        <w:rPr>
          <w:rFonts w:eastAsia="Times New Roman"/>
          <w:szCs w:val="24"/>
        </w:rPr>
        <w:t xml:space="preserve">Αυτό το κάνετε τη στιγμή που μας παρακολουθούν από τα άνω δυτικά θεωρεία πενήντα μαθητές από το Δημοτικό Σχολείο </w:t>
      </w:r>
      <w:r>
        <w:rPr>
          <w:rFonts w:eastAsia="Times New Roman"/>
          <w:szCs w:val="24"/>
        </w:rPr>
        <w:lastRenderedPageBreak/>
        <w:t>Καλαμαριάς, τους οποίους και καλωσορίζουμε, για να κάνετε θέατρο!</w:t>
      </w:r>
    </w:p>
    <w:p w14:paraId="12E54CC6" w14:textId="77777777" w:rsidR="00A37F14" w:rsidRDefault="002C15DC">
      <w:pPr>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Εδώ πουλάτε την Ελλάδα! Ξεπουλάτε την Ελλάδα!</w:t>
      </w:r>
    </w:p>
    <w:p w14:paraId="12E54CC7" w14:textId="77777777" w:rsidR="00A37F14" w:rsidRDefault="002C15DC">
      <w:pPr>
        <w:spacing w:line="600" w:lineRule="auto"/>
        <w:ind w:firstLine="720"/>
        <w:jc w:val="both"/>
        <w:rPr>
          <w:rFonts w:eastAsia="Times New Roman"/>
          <w:szCs w:val="24"/>
        </w:rPr>
      </w:pPr>
      <w:r>
        <w:rPr>
          <w:rFonts w:eastAsia="Times New Roman"/>
          <w:b/>
          <w:szCs w:val="24"/>
        </w:rPr>
        <w:t>ΠΡΟΕΔΡΕΥΩΝ (Νικ</w:t>
      </w:r>
      <w:r>
        <w:rPr>
          <w:rFonts w:eastAsia="Times New Roman"/>
          <w:b/>
          <w:szCs w:val="24"/>
        </w:rPr>
        <w:t xml:space="preserve">ήτας Κακλαμάνης): </w:t>
      </w:r>
      <w:r>
        <w:rPr>
          <w:rFonts w:eastAsia="Times New Roman"/>
          <w:szCs w:val="24"/>
        </w:rPr>
        <w:t>Δεν έχετε τον λόγο. Καθίστε κάτω!</w:t>
      </w:r>
    </w:p>
    <w:p w14:paraId="12E54CC8" w14:textId="77777777" w:rsidR="00A37F14" w:rsidRDefault="002C15DC">
      <w:pPr>
        <w:spacing w:line="600" w:lineRule="auto"/>
        <w:ind w:firstLine="720"/>
        <w:jc w:val="center"/>
        <w:rPr>
          <w:rFonts w:eastAsia="Times New Roman"/>
          <w:szCs w:val="24"/>
        </w:rPr>
      </w:pPr>
      <w:r>
        <w:rPr>
          <w:rFonts w:eastAsia="Times New Roman"/>
          <w:szCs w:val="24"/>
        </w:rPr>
        <w:t>(Θόρυβος από την πτέρυγα της Χρυσής Αυγής)</w:t>
      </w:r>
    </w:p>
    <w:p w14:paraId="12E54CC9" w14:textId="77777777" w:rsidR="00A37F14" w:rsidRDefault="002C15DC">
      <w:pPr>
        <w:spacing w:line="600" w:lineRule="auto"/>
        <w:ind w:firstLine="720"/>
        <w:jc w:val="both"/>
        <w:rPr>
          <w:rFonts w:eastAsia="Times New Roman"/>
          <w:szCs w:val="24"/>
        </w:rPr>
      </w:pPr>
      <w:r>
        <w:rPr>
          <w:rFonts w:eastAsia="Times New Roman"/>
          <w:szCs w:val="24"/>
        </w:rPr>
        <w:t>Καθίστε κάτω!</w:t>
      </w:r>
    </w:p>
    <w:p w14:paraId="12E54CCA" w14:textId="77777777" w:rsidR="00A37F14" w:rsidRDefault="002C15DC">
      <w:pPr>
        <w:spacing w:line="600" w:lineRule="auto"/>
        <w:ind w:firstLine="720"/>
        <w:jc w:val="both"/>
        <w:rPr>
          <w:rFonts w:eastAsia="Times New Roman"/>
          <w:szCs w:val="24"/>
        </w:rPr>
      </w:pPr>
      <w:r>
        <w:rPr>
          <w:rFonts w:eastAsia="Times New Roman"/>
          <w:b/>
          <w:szCs w:val="24"/>
        </w:rPr>
        <w:t xml:space="preserve">ΗΛΙΑΣ ΚΑΣΙΔΙΑΡΗΣ: </w:t>
      </w:r>
      <w:r>
        <w:rPr>
          <w:rFonts w:eastAsia="Times New Roman"/>
          <w:szCs w:val="24"/>
        </w:rPr>
        <w:t>Πουλημένοι! Πουλάτε την Ελλάδα!</w:t>
      </w:r>
    </w:p>
    <w:p w14:paraId="12E54CCB" w14:textId="77777777" w:rsidR="00A37F14" w:rsidRDefault="002C15DC">
      <w:pPr>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 xml:space="preserve">Τα παιδάκια αυτά ξεπουλάτε! Αυτά είναι σκλαβάκια! </w:t>
      </w:r>
    </w:p>
    <w:p w14:paraId="12E54CCC" w14:textId="77777777" w:rsidR="00A37F14" w:rsidRDefault="002C15DC">
      <w:pPr>
        <w:spacing w:line="600" w:lineRule="auto"/>
        <w:ind w:firstLine="720"/>
        <w:jc w:val="both"/>
        <w:rPr>
          <w:rFonts w:eastAsia="Times New Roman"/>
          <w:szCs w:val="24"/>
        </w:rPr>
      </w:pPr>
      <w:r>
        <w:rPr>
          <w:rFonts w:eastAsia="Times New Roman"/>
          <w:b/>
          <w:szCs w:val="24"/>
        </w:rPr>
        <w:lastRenderedPageBreak/>
        <w:t xml:space="preserve">ΗΛΙΑΣ ΚΑΣΙΔΙΑΡΗΣ: </w:t>
      </w:r>
      <w:r>
        <w:rPr>
          <w:rFonts w:eastAsia="Times New Roman"/>
          <w:szCs w:val="24"/>
        </w:rPr>
        <w:t>Γι’ αυτή τη ν</w:t>
      </w:r>
      <w:r>
        <w:rPr>
          <w:rFonts w:eastAsia="Times New Roman"/>
          <w:szCs w:val="24"/>
        </w:rPr>
        <w:t xml:space="preserve">έα γενιά αγωνιζόμαστε! </w:t>
      </w:r>
    </w:p>
    <w:p w14:paraId="12E54CCD" w14:textId="77777777" w:rsidR="00A37F14" w:rsidRDefault="002C15DC">
      <w:pPr>
        <w:spacing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Ξεπουλάτε την Ελλάδα για εκατό χρόνια!</w:t>
      </w:r>
    </w:p>
    <w:p w14:paraId="12E54CCE"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Καθίστε κάτω αμέσως. Δεν έχετε τον λόγο. Σιωπή!</w:t>
      </w:r>
    </w:p>
    <w:p w14:paraId="12E54CCF" w14:textId="77777777" w:rsidR="00A37F14" w:rsidRDefault="002C15DC">
      <w:pPr>
        <w:spacing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8"/>
        </w:rPr>
        <w:t xml:space="preserve">Κοινοβουλευτικός Εκπρόσωπος </w:t>
      </w:r>
      <w:r>
        <w:rPr>
          <w:rFonts w:eastAsia="Times New Roman"/>
          <w:szCs w:val="24"/>
        </w:rPr>
        <w:t>του Κομμουνιστικού Κόμματος Ελλάδας κ. Αθανάσ</w:t>
      </w:r>
      <w:r>
        <w:rPr>
          <w:rFonts w:eastAsia="Times New Roman"/>
          <w:szCs w:val="24"/>
        </w:rPr>
        <w:t>ιος Παφίλης.</w:t>
      </w:r>
    </w:p>
    <w:p w14:paraId="12E54CD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Θα επαναλάβουμε για άλλη μια φορά, κύριε Πρόεδρε -και μιλάω και προς όλους- αυτή την υ</w:t>
      </w:r>
      <w:r>
        <w:rPr>
          <w:rFonts w:eastAsia="Times New Roman" w:cs="Times New Roman"/>
          <w:szCs w:val="24"/>
        </w:rPr>
        <w:lastRenderedPageBreak/>
        <w:t>ποκρισία στην Αίθουσα που αφορά το Σύνταγμα. Ποιος καθορίζει τη συνταγματικότητα και την αντισυνταγματικότητα; Η εκάστοτε πλειοψηφία της Β</w:t>
      </w:r>
      <w:r>
        <w:rPr>
          <w:rFonts w:eastAsia="Times New Roman" w:cs="Times New Roman"/>
          <w:szCs w:val="24"/>
        </w:rPr>
        <w:t>ουλής, ναι ή όχι; Έτσι δεν είναι;</w:t>
      </w:r>
    </w:p>
    <w:p w14:paraId="12E54CD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Κύριε Λάππα, </w:t>
      </w:r>
      <w:r>
        <w:rPr>
          <w:rFonts w:eastAsia="Times New Roman" w:cs="Times New Roman"/>
          <w:szCs w:val="24"/>
        </w:rPr>
        <w:t>εσείς,</w:t>
      </w:r>
      <w:r>
        <w:rPr>
          <w:rFonts w:eastAsia="Times New Roman" w:cs="Times New Roman"/>
          <w:szCs w:val="24"/>
        </w:rPr>
        <w:t xml:space="preserve"> που ήσασταν λάβρος…</w:t>
      </w:r>
    </w:p>
    <w:p w14:paraId="12E54CD2"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Δεν είμαι λάβρος καθόλου.</w:t>
      </w:r>
    </w:p>
    <w:p w14:paraId="12E54CD3"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…πείτε μας τώρα, λοιπόν, που είστε στην Κυβέρνηση</w:t>
      </w:r>
      <w:r>
        <w:rPr>
          <w:rFonts w:eastAsia="Times New Roman" w:cs="Times New Roman"/>
          <w:szCs w:val="24"/>
        </w:rPr>
        <w:t>,</w:t>
      </w:r>
      <w:r>
        <w:rPr>
          <w:rFonts w:eastAsia="Times New Roman" w:cs="Times New Roman"/>
          <w:szCs w:val="24"/>
        </w:rPr>
        <w:t xml:space="preserve"> από αυτά που καταγγείλατε ως αντισυνταγματικά ποιο καταργήσατε; Πεί</w:t>
      </w:r>
      <w:r>
        <w:rPr>
          <w:rFonts w:eastAsia="Times New Roman" w:cs="Times New Roman"/>
          <w:szCs w:val="24"/>
        </w:rPr>
        <w:t xml:space="preserve">τε μας ένα από αυτά που είχατε καταγγείλει ως αντισυνταγματικά και μας βάλατε και ψηφίσαμε εδώ όλο το προηγούμενο διάστημα, σε κάθε συνεδρίαση σχεδόν, πείτε μας τώρα που είστε στην Κυβέρνηση -να </w:t>
      </w:r>
      <w:r>
        <w:rPr>
          <w:rFonts w:eastAsia="Times New Roman" w:cs="Times New Roman"/>
          <w:szCs w:val="24"/>
        </w:rPr>
        <w:lastRenderedPageBreak/>
        <w:t>πουν και οι Υπουργοί- ποιο από αυτά που υποστηρίζατε ότι είνα</w:t>
      </w:r>
      <w:r>
        <w:rPr>
          <w:rFonts w:eastAsia="Times New Roman" w:cs="Times New Roman"/>
          <w:szCs w:val="24"/>
        </w:rPr>
        <w:t>ι αντισυνταγματικό έχετε καταργήσει.</w:t>
      </w:r>
    </w:p>
    <w:p w14:paraId="12E54CD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Δεύτερον, για το άλλο μέρος</w:t>
      </w:r>
      <w:r>
        <w:rPr>
          <w:rFonts w:eastAsia="Times New Roman" w:cs="Times New Roman"/>
          <w:szCs w:val="24"/>
        </w:rPr>
        <w:t>,</w:t>
      </w:r>
      <w:r>
        <w:rPr>
          <w:rFonts w:eastAsia="Times New Roman" w:cs="Times New Roman"/>
          <w:szCs w:val="24"/>
        </w:rPr>
        <w:t xml:space="preserve"> που ο κ. Λοβέρδος ήταν εισηγητής και έλεγε για τους υπόλοιπους, ο δικός σας ο κόφτης ήταν συνταγματικός; Συνταγματικότατος, ε; Το ότι εσείς δίνετε δικαίωμα συνολικότερα η Ευρωπαϊκή Ένωση να </w:t>
      </w:r>
      <w:r>
        <w:rPr>
          <w:rFonts w:eastAsia="Times New Roman" w:cs="Times New Roman"/>
          <w:szCs w:val="24"/>
        </w:rPr>
        <w:t>αποφασίζει και να ελέγχει τους προϋπολογισμούς και όλα τα υπόλοιπα, αυτά είναι συνταγματικά; Τούτο είναι αντισυνταγματικό;</w:t>
      </w:r>
    </w:p>
    <w:p w14:paraId="12E54CD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Για να ξεκαθαρίσουμε, εμείς λέμε και υποστηρίζουμε ότι το αστικό Σύνταγμα είναι έτσι φτιαγμένο σαν λάστιχο, για να </w:t>
      </w:r>
      <w:r>
        <w:rPr>
          <w:rFonts w:eastAsia="Times New Roman" w:cs="Times New Roman"/>
          <w:szCs w:val="24"/>
        </w:rPr>
        <w:lastRenderedPageBreak/>
        <w:t>μπορεί η κάθε κυβέ</w:t>
      </w:r>
      <w:r>
        <w:rPr>
          <w:rFonts w:eastAsia="Times New Roman" w:cs="Times New Roman"/>
          <w:szCs w:val="24"/>
        </w:rPr>
        <w:t>ρνηση να το ερμηνεύει όπως θέλει και ξέρουμε πια ουσιαστικά ποια συμφέροντα προστατεύει. Δεν προστατεύει αυτά που γράφει, είναι γενικές διακηρύξεις. Αυτά φαίνονται από την ίδια την πολιτική που ασκείται.</w:t>
      </w:r>
    </w:p>
    <w:p w14:paraId="12E54CD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όλο που λέμε όλα αυτά, υποστηρίζουμε την </w:t>
      </w:r>
      <w:r>
        <w:rPr>
          <w:rFonts w:eastAsia="Times New Roman" w:cs="Times New Roman"/>
          <w:szCs w:val="24"/>
        </w:rPr>
        <w:t>ένσταση αντισυνταγματικότητας, όπως και παλιότερα κάναμε το ίδιο, αλλά δεν μπορούμε να ανεχτούμε και δεν πρέπει ο ελληνικός λαός να ανεχτεί αυτή την υποκρισία. Διότι τι γίνεται σήμερα; Απλώς, άλλαξαν οι ρόλοι. Τώρα ο ΣΥΡΙΖΑ υπερασπίζεται τη συνταγματικότητ</w:t>
      </w:r>
      <w:r>
        <w:rPr>
          <w:rFonts w:eastAsia="Times New Roman" w:cs="Times New Roman"/>
          <w:szCs w:val="24"/>
        </w:rPr>
        <w:t xml:space="preserve">α σε μια βάρβαρη αντιλαϊκή πολιτική κυριολεκτικά και οι άλλοι που εφάρμοσαν ακριβώς την ίδια πολιτική και </w:t>
      </w:r>
      <w:r>
        <w:rPr>
          <w:rFonts w:eastAsia="Times New Roman" w:cs="Times New Roman"/>
          <w:szCs w:val="24"/>
        </w:rPr>
        <w:lastRenderedPageBreak/>
        <w:t>άνοιξαν τον δρόμο και ψήφισαν όλους αυτούς τους νόμους, εμφανίζονται υπερασπιστές του Συντάγματος και των λαϊκών δικαιωμάτων.</w:t>
      </w:r>
    </w:p>
    <w:p w14:paraId="12E54CD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Εμείς, λοιπόν, υποστηρίζ</w:t>
      </w:r>
      <w:r>
        <w:rPr>
          <w:rFonts w:eastAsia="Times New Roman" w:cs="Times New Roman"/>
          <w:szCs w:val="24"/>
        </w:rPr>
        <w:t>ουμε αυτή την ένσταση της αντισυνταγματικότητας, παρά τις επιφυλάξεις και όλα τα υπόλοιπα που λέμε.</w:t>
      </w:r>
    </w:p>
    <w:p w14:paraId="12E54CD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Σε ό,τι αφορά αυτή την περιβόητη εταιρεία, δεσμεύει για ενενήντα εννιά χρόνια και εξαιρεί συγκεκριμένα, ανοικτό είναι για όλα. Σας κάνω μια ερώτηση όχι από </w:t>
      </w:r>
      <w:r>
        <w:rPr>
          <w:rFonts w:eastAsia="Times New Roman" w:cs="Times New Roman"/>
          <w:szCs w:val="24"/>
        </w:rPr>
        <w:t xml:space="preserve">άποψης ουσίας, γιατί έχουν παραδοθεί και με άλλους νόμους και παλαιότερα. Όλες οι κυβερνήσεις και η χούντα και όλοι έχουν παραδώσει αμύθητη </w:t>
      </w:r>
      <w:r>
        <w:rPr>
          <w:rFonts w:eastAsia="Times New Roman" w:cs="Times New Roman"/>
          <w:szCs w:val="24"/>
        </w:rPr>
        <w:lastRenderedPageBreak/>
        <w:t>περιουσία στα μονοπώλια ελληνικά και ξένα και όσον αφορά εκείνους που παριστάνουν τώρα τους υπερπατριώτες, να θυμηθε</w:t>
      </w:r>
      <w:r>
        <w:rPr>
          <w:rFonts w:eastAsia="Times New Roman" w:cs="Times New Roman"/>
          <w:szCs w:val="24"/>
        </w:rPr>
        <w:t>ί ο κόσμος τι έχουν κάνει εκείνους που υποστηρίζουν, τι έχουν παραδώσει, μετά τον Εμφύλιο ιδιαίτερα, που υπήρξε αυτή η όποια καπιταλιστική ανάπτυξη στην Ελλάδα.</w:t>
      </w:r>
    </w:p>
    <w:p w14:paraId="12E54CD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Όμως, σας ρωτώ εσάς που λέτε ότι το πάμε για ενενήντα εννέα χρόνια, το εξής: Εφόσον κατηγορείτε</w:t>
      </w:r>
      <w:r>
        <w:rPr>
          <w:rFonts w:eastAsia="Times New Roman" w:cs="Times New Roman"/>
          <w:szCs w:val="24"/>
        </w:rPr>
        <w:t xml:space="preserve"> -και έτσι είναι βέβαια, αλλά τα ίδια κάνετε και εσείς- την </w:t>
      </w:r>
      <w:r>
        <w:rPr>
          <w:rFonts w:eastAsia="Times New Roman" w:cs="Times New Roman"/>
          <w:szCs w:val="24"/>
        </w:rPr>
        <w:t>κ</w:t>
      </w:r>
      <w:r>
        <w:rPr>
          <w:rFonts w:eastAsia="Times New Roman" w:cs="Times New Roman"/>
          <w:szCs w:val="24"/>
        </w:rPr>
        <w:t>υβέρνηση, την προηγούμενη κυβέρνηση, τα άλλα κόμματα ότι ξεπουλούν και ήθελαν να ξεπουλήσουν τα πάντα, αν αύριο φύγετε εσείς από την Κυβέρνηση, δεν τους έχετε λυμένα τα χέρια για να το κάνουν, να</w:t>
      </w:r>
      <w:r>
        <w:rPr>
          <w:rFonts w:eastAsia="Times New Roman" w:cs="Times New Roman"/>
          <w:szCs w:val="24"/>
        </w:rPr>
        <w:t>ι ή όχι;</w:t>
      </w:r>
    </w:p>
    <w:p w14:paraId="12E54CD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Δεύτερο θέμα. Μη μας πείτε τώρα ότι θα πάτε για ένα άλλο μοντέλο ανάπτυξης. Τα λέω για να προετοιμάσω και τον κ. Τσακαλώτο, όταν θα μιλήσει. Δηλαδή, τι μας λέτε τώρα; Ότι η Ευρωπαϊκή Ένωση, αυτή που λέτε και εσείς ότι έχει νεοφιλελευθερισμό κ.λπ.,</w:t>
      </w:r>
      <w:r>
        <w:rPr>
          <w:rFonts w:eastAsia="Times New Roman" w:cs="Times New Roman"/>
          <w:szCs w:val="24"/>
        </w:rPr>
        <w:t xml:space="preserve"> τον οποίο βέβαια υπηρετείτε με απόλυτη συνέπεια, σε αυτό το Συμβούλιο θα δεχθεί οποιαδήποτε άλλη, έστω αστική μεταρρύθμιση, να την πω, ή οποιαδήποτε άλλη οικονομική μεταρρύθμιση έξω από αυτή που εφαρμόζει; Αλήθεια, ποιον κοροϊδεύετε; Τους βάζετε να κάνουν</w:t>
      </w:r>
      <w:r>
        <w:rPr>
          <w:rFonts w:eastAsia="Times New Roman" w:cs="Times New Roman"/>
          <w:szCs w:val="24"/>
        </w:rPr>
        <w:t xml:space="preserve"> κουμάντο και λέτε ότι θα κάνετε νέα φιλολαϊκή πολιτική ανάπτυξης. Αντιλαϊκή και βάρβαρη θα είναι για τους εργαζόμενους.</w:t>
      </w:r>
    </w:p>
    <w:p w14:paraId="12E54CD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και σε αυτό το σημείο εμείς διαφωνούμε. Υποστηρίζουμε και λέμε στον ελληνικό λαό ότι πρέπει να παλέψει και να ανατρέψει </w:t>
      </w:r>
      <w:r>
        <w:rPr>
          <w:rFonts w:eastAsia="Times New Roman" w:cs="Times New Roman"/>
          <w:szCs w:val="24"/>
        </w:rPr>
        <w:t>συνολικά αυτό το σύστημα, γιατί η Κυβέρνηση και τούτη και οι προηγούμενες δεν κάνουν τίποτα διαφορετικό από το να υπηρετούν ωμά, κυνικά πια, τα συμφέροντα του κεφαλαίου.</w:t>
      </w:r>
    </w:p>
    <w:p w14:paraId="12E54CD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ε </w:t>
      </w:r>
      <w:r>
        <w:rPr>
          <w:rFonts w:eastAsia="Times New Roman" w:cs="Times New Roman"/>
          <w:szCs w:val="24"/>
        </w:rPr>
        <w:t>ό,τι αφορά τη φορολογία -επειδή ακούγονται και κορώνες εδώ από απέναντι πτέρυγα- δε</w:t>
      </w:r>
      <w:r>
        <w:rPr>
          <w:rFonts w:eastAsia="Times New Roman" w:cs="Times New Roman"/>
          <w:szCs w:val="24"/>
        </w:rPr>
        <w:t>ν άκουσα καμμιά λέξη γι’ αυτό που λέει το Σύνταγμα -που το υποστηρίζετε- ότι ο καθένας πληρώνει ανάλογα με τη φοροδοτική του ικανότητα.</w:t>
      </w:r>
    </w:p>
    <w:p w14:paraId="12E54CD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Για πείτε μας, λοιπόν, πόσα πλήρωσαν οι εφοπλιστές; Απευθύνομαι σε όλες τις πτέρυγες. Δεν θέλω να ονομάσω. Γιατί δεν βγά</w:t>
      </w:r>
      <w:r>
        <w:rPr>
          <w:rFonts w:eastAsia="Times New Roman" w:cs="Times New Roman"/>
          <w:szCs w:val="24"/>
        </w:rPr>
        <w:t>ζουν κουβέντα για το μεγάλο κεφάλαιο εκείνοι που «παριστάνουν» και βάζουν μόνο το θέμα των Βουλευτών. Γι’ αυτό έχουμε τη θέση εμείς ότι πρέπει να είναι η ίδια φορολογία.</w:t>
      </w:r>
    </w:p>
    <w:p w14:paraId="12E54CD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Γιατί δεν βγάζουν κουβέντα για τους μεγαλοκαπιταλιστές και τους επιχειρηματικούς ομίλο</w:t>
      </w:r>
      <w:r>
        <w:rPr>
          <w:rFonts w:eastAsia="Times New Roman" w:cs="Times New Roman"/>
          <w:szCs w:val="24"/>
        </w:rPr>
        <w:t>υς; Γατί δεν βγάζουν κουβέντα για τις πενήντα επτά φοροαπαλλαγές που έχουν οι εφοπλιστές τόσ</w:t>
      </w:r>
      <w:r>
        <w:rPr>
          <w:rFonts w:eastAsia="Times New Roman" w:cs="Times New Roman"/>
          <w:szCs w:val="24"/>
        </w:rPr>
        <w:t>α</w:t>
      </w:r>
      <w:r>
        <w:rPr>
          <w:rFonts w:eastAsia="Times New Roman" w:cs="Times New Roman"/>
          <w:szCs w:val="24"/>
        </w:rPr>
        <w:t xml:space="preserve"> χρόνια; Γιατί δεν λένε «να καταργηθούν»; Υποκρισία! Υποκρισία κυριολεκτικά!</w:t>
      </w:r>
    </w:p>
    <w:p w14:paraId="12E54CDF"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Ευχαριστώ, κύριε Παφίλη.</w:t>
      </w:r>
    </w:p>
    <w:p w14:paraId="12E54CE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Από το Ποτάμι ποιος θα μιλήσ</w:t>
      </w:r>
      <w:r>
        <w:rPr>
          <w:rFonts w:eastAsia="Times New Roman" w:cs="Times New Roman"/>
          <w:szCs w:val="24"/>
        </w:rPr>
        <w:t>ει;</w:t>
      </w:r>
    </w:p>
    <w:p w14:paraId="12E54CE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Εγώ, κύριε Πρόεδρε.</w:t>
      </w:r>
    </w:p>
    <w:p w14:paraId="12E54CE2"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τον λόγο, κύριε Αμυρά.</w:t>
      </w:r>
    </w:p>
    <w:p w14:paraId="12E54CE3"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olor w:val="000000"/>
          <w:szCs w:val="24"/>
        </w:rPr>
        <w:t>Ευχαριστώ, κύριε Πρόεδρε.</w:t>
      </w:r>
      <w:r>
        <w:rPr>
          <w:rFonts w:eastAsia="Times New Roman" w:cs="Times New Roman"/>
          <w:szCs w:val="24"/>
        </w:rPr>
        <w:t xml:space="preserve"> </w:t>
      </w:r>
    </w:p>
    <w:p w14:paraId="12E54CE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όχι μόνο τα έντεκα άρθρα, για τα οποία συζητάμε τώρα την ένσταση της συνταγματι</w:t>
      </w:r>
      <w:r>
        <w:rPr>
          <w:rFonts w:eastAsia="Times New Roman" w:cs="Times New Roman"/>
          <w:szCs w:val="24"/>
        </w:rPr>
        <w:t xml:space="preserve">κότητάς τους ή της αντισυνταγματικότητάς τους, αλλά και το σύνολο </w:t>
      </w:r>
      <w:r>
        <w:rPr>
          <w:rFonts w:eastAsia="Times New Roman" w:cs="Times New Roman"/>
          <w:szCs w:val="24"/>
        </w:rPr>
        <w:lastRenderedPageBreak/>
        <w:t>των άρθρων -από το 184 έως το 214- που ορίζουν τη συγκρότηση αυτού του υπερταμείου, έχουν μεγάλο και ισχυρό πρόβλημα αντισυνταγματικότητος. Γιατί; Επειδή εκχωρούν αποφασιστική αρμοδιότητα εν</w:t>
      </w:r>
      <w:r>
        <w:rPr>
          <w:rFonts w:eastAsia="Times New Roman" w:cs="Times New Roman"/>
          <w:szCs w:val="24"/>
        </w:rPr>
        <w:t>ός Υπουργού, του Υπουργού Οικονομικών, της ελληνικής Κυβέρνησης, σε ένα υπερταμείο για τυχόν πώληση ή ιδιωτικοποίηση δημόσιας περιουσίας.</w:t>
      </w:r>
    </w:p>
    <w:p w14:paraId="12E54CE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Υπάρχει εδώ μια αντίφαση. Μας είπε και ο κ. Τσακαλώτος εχθές ότι ως ο μοναδικός μέτοχος της γενικής συνέλευσης, εκπροσ</w:t>
      </w:r>
      <w:r>
        <w:rPr>
          <w:rFonts w:eastAsia="Times New Roman" w:cs="Times New Roman"/>
          <w:szCs w:val="24"/>
        </w:rPr>
        <w:t xml:space="preserve">ωπώντας το ελληνικό </w:t>
      </w:r>
      <w:r>
        <w:rPr>
          <w:rFonts w:eastAsia="Times New Roman" w:cs="Times New Roman"/>
          <w:szCs w:val="24"/>
        </w:rPr>
        <w:t>δ</w:t>
      </w:r>
      <w:r>
        <w:rPr>
          <w:rFonts w:eastAsia="Times New Roman" w:cs="Times New Roman"/>
          <w:szCs w:val="24"/>
        </w:rPr>
        <w:t xml:space="preserve">ημόσιο σε αυτό το υπερταμείο, το οποίο όμως, ειρήσθω εν παρόδω, θα διοικείται με ισχυρό, αποφασιστικό λόγο από τους </w:t>
      </w:r>
      <w:r>
        <w:rPr>
          <w:rFonts w:eastAsia="Times New Roman" w:cs="Times New Roman"/>
          <w:szCs w:val="24"/>
        </w:rPr>
        <w:t>θ</w:t>
      </w:r>
      <w:r>
        <w:rPr>
          <w:rFonts w:eastAsia="Times New Roman" w:cs="Times New Roman"/>
          <w:szCs w:val="24"/>
        </w:rPr>
        <w:t xml:space="preserve">εσμούς, θα δίνει την έγκριση ή μη του στρατηγικού σχεδίου του ταμείου. </w:t>
      </w:r>
    </w:p>
    <w:p w14:paraId="12E54CE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Όμως, ο κύριος Υπουργός δεν μας είπε ότι για τ</w:t>
      </w:r>
      <w:r>
        <w:rPr>
          <w:rFonts w:eastAsia="Times New Roman" w:cs="Times New Roman"/>
          <w:szCs w:val="24"/>
        </w:rPr>
        <w:t>ον τρόπο των ιδιωτικοποιήσεων, για την επιλογή της δημόσιας περιουσίας που θα ιδιωτικοποιηθεί, για το αν θα υπάρξουν συμβάσεις παραχώρησης και ποιο θα είναι το τίμημα, ο Υπουργός, η ελληνική Κυβέρνηση δεν θα έχει καμμία αποφασιστική αρμοδιότητα.</w:t>
      </w:r>
    </w:p>
    <w:p w14:paraId="12E54CE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Τώρα, σε σ</w:t>
      </w:r>
      <w:r>
        <w:rPr>
          <w:rFonts w:eastAsia="Times New Roman" w:cs="Times New Roman"/>
          <w:szCs w:val="24"/>
        </w:rPr>
        <w:t xml:space="preserve">χέση με τον κόφτη και αν σκεφτούμε, βέβαια, ότι για ενενήντα εννιά χρόνια θα εκχωρηθεί αυτό το κυρίαρχο δικαίωμα της ελληνικής Κυβέρνησης σε ένα ταμείο -που ούτε καν επί ίσοις όροις δεν θα συμμετέχουμε ως ελληνική κοινωνία, ως Κυβέρνηση, ως ελληνικό </w:t>
      </w:r>
      <w:r>
        <w:rPr>
          <w:rFonts w:eastAsia="Times New Roman" w:cs="Times New Roman"/>
          <w:szCs w:val="24"/>
        </w:rPr>
        <w:t>δ</w:t>
      </w:r>
      <w:r>
        <w:rPr>
          <w:rFonts w:eastAsia="Times New Roman" w:cs="Times New Roman"/>
          <w:szCs w:val="24"/>
        </w:rPr>
        <w:t>ημόσι</w:t>
      </w:r>
      <w:r>
        <w:rPr>
          <w:rFonts w:eastAsia="Times New Roman" w:cs="Times New Roman"/>
          <w:szCs w:val="24"/>
        </w:rPr>
        <w:t>ο- τότε τα πράγματα είναι πολύ σοβαρά, κυρίες και κύριοι συνάδελφοι.</w:t>
      </w:r>
    </w:p>
    <w:p w14:paraId="12E54CE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Ο τρόπος που ορίζουν τον κόφτη τα άρθρα του νομοσχεδίου μάς οδηγούν στο συμπέρασμα ότι πρόκειται απλώς για τη θεσμοθέτηση ενός μηχανισμού εξισορρόπησης ενδεχομένων αποκλίσεων, χωρίς, όμως</w:t>
      </w:r>
      <w:r>
        <w:rPr>
          <w:rFonts w:eastAsia="Times New Roman" w:cs="Times New Roman"/>
          <w:szCs w:val="24"/>
        </w:rPr>
        <w:t xml:space="preserve">, συγκεκριμένα μέτρα. </w:t>
      </w:r>
    </w:p>
    <w:p w14:paraId="12E54CE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Αυτό, λοιπόν, παρουσιάζει επιπρόσθετα συνταγματικά προβλήματα. Εάν στο πλαίσιο αυτού του μηχανισμού προβλέπεται εξουσιοδότηση για την έκδοση κανονιστικών πράξεων της διοίκησης, απαιτείται οπωσδήποτε η τήρηση των προϋποθέσεων του άρθρ</w:t>
      </w:r>
      <w:r>
        <w:rPr>
          <w:rFonts w:eastAsia="Times New Roman" w:cs="Times New Roman"/>
          <w:szCs w:val="24"/>
        </w:rPr>
        <w:t>ου 43 παρ</w:t>
      </w:r>
      <w:r>
        <w:rPr>
          <w:rFonts w:eastAsia="Times New Roman" w:cs="Times New Roman"/>
          <w:szCs w:val="24"/>
        </w:rPr>
        <w:t>άγραφος</w:t>
      </w:r>
      <w:r>
        <w:rPr>
          <w:rFonts w:eastAsia="Times New Roman" w:cs="Times New Roman"/>
          <w:szCs w:val="24"/>
        </w:rPr>
        <w:t xml:space="preserve"> 2 του Συντάγματος ως προς τον ειδικό χαρακτήρα της εξουσιοδότησης και την τήρηση των ορίων της. Η παροχή σχετικής εξουσιοδότησης στον αρμόδιο Υπουργό είναι δυνατή, σύμφωνα με τη ρητή διατύπωση </w:t>
      </w:r>
      <w:r>
        <w:rPr>
          <w:rFonts w:eastAsia="Times New Roman" w:cs="Times New Roman"/>
          <w:szCs w:val="24"/>
        </w:rPr>
        <w:lastRenderedPageBreak/>
        <w:t xml:space="preserve">του Συντάγματος, μόνο </w:t>
      </w:r>
      <w:r>
        <w:rPr>
          <w:rFonts w:eastAsia="Times New Roman"/>
          <w:bCs/>
        </w:rPr>
        <w:t>προκειμένου να</w:t>
      </w:r>
      <w:r>
        <w:rPr>
          <w:rFonts w:eastAsia="Times New Roman" w:cs="Times New Roman"/>
          <w:szCs w:val="24"/>
        </w:rPr>
        <w:t xml:space="preserve"> ρυθμιστού</w:t>
      </w:r>
      <w:r>
        <w:rPr>
          <w:rFonts w:eastAsia="Times New Roman" w:cs="Times New Roman"/>
          <w:szCs w:val="24"/>
        </w:rPr>
        <w:t>ν ειδικότερα θέματα ή θέματα με τοπικό ενδιαφέρον, τεχνικό ή λεπτομερειακό.</w:t>
      </w:r>
    </w:p>
    <w:p w14:paraId="12E54CE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Σε σχέση με τη λήψη των φορολογικών μέτρων, απαιτείται επιπλέον η τήρηση του άρθρων 78 του Συντάγματος, παρ</w:t>
      </w:r>
      <w:r>
        <w:rPr>
          <w:rFonts w:eastAsia="Times New Roman" w:cs="Times New Roman"/>
          <w:szCs w:val="24"/>
        </w:rPr>
        <w:t>άγραφος</w:t>
      </w:r>
      <w:r>
        <w:rPr>
          <w:rFonts w:eastAsia="Times New Roman" w:cs="Times New Roman"/>
          <w:szCs w:val="24"/>
        </w:rPr>
        <w:t xml:space="preserve"> 1 και 4. Ενώ απαιτεί για την επιβολή και είσπραξη φόρου τυπικό νόμο -μόνο με νόμο μπορεί να γίνει αυτό-, ώστε να καθοριστεί και το υποκείμενο και το αντικείμενο της φορολογίας, όπως επίσης και ο φορολογικός συντελεστής, όπως και οι τυχόν απαλλαγές. </w:t>
      </w:r>
    </w:p>
    <w:p w14:paraId="12E54CE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Πρόκε</w:t>
      </w:r>
      <w:r>
        <w:rPr>
          <w:rFonts w:eastAsia="Times New Roman" w:cs="Times New Roman"/>
          <w:szCs w:val="24"/>
        </w:rPr>
        <w:t xml:space="preserve">ιται, δηλαδή, για εξουσίες, αρμοδιότητες και αποφασιστική δύναμη που φεύγει από τα χέρια του ελληνικού </w:t>
      </w:r>
      <w:r>
        <w:rPr>
          <w:rFonts w:eastAsia="Times New Roman" w:cs="Times New Roman"/>
          <w:szCs w:val="24"/>
        </w:rPr>
        <w:t>δ</w:t>
      </w:r>
      <w:r>
        <w:rPr>
          <w:rFonts w:eastAsia="Times New Roman" w:cs="Times New Roman"/>
          <w:szCs w:val="24"/>
        </w:rPr>
        <w:t>ημοσίου για να πάει στον αυτόματο, μέσω Βρυξελ</w:t>
      </w:r>
      <w:r>
        <w:rPr>
          <w:rFonts w:eastAsia="Times New Roman" w:cs="Times New Roman"/>
          <w:szCs w:val="24"/>
        </w:rPr>
        <w:t>λ</w:t>
      </w:r>
      <w:r>
        <w:rPr>
          <w:rFonts w:eastAsia="Times New Roman" w:cs="Times New Roman"/>
          <w:szCs w:val="24"/>
        </w:rPr>
        <w:t xml:space="preserve">ών, κόφτη, σε βάρος των μισθών και των συντάξεων των Ελλήνων πολιτών. </w:t>
      </w:r>
    </w:p>
    <w:p w14:paraId="12E54CE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Υπάρχει μια ιδιόρρυθμη χρονική σύμ</w:t>
      </w:r>
      <w:r>
        <w:rPr>
          <w:rFonts w:eastAsia="Times New Roman" w:cs="Times New Roman"/>
          <w:szCs w:val="24"/>
        </w:rPr>
        <w:t xml:space="preserve">πτωση. Βρισκόμαστε στο 2016. Έως το 2115 αυτό το υπερταμείο θα ρουφάει όσα περιουσιακά στοιχεία του ελληνικού δημόσιου εκείνο κρίνει και θα τα εκποιεί. </w:t>
      </w:r>
    </w:p>
    <w:p w14:paraId="12E54CE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Αυτό λοιπόν, αγαπητοί συνάδελφοι, εν έτει 2016 δεν μας πηγαίνει στο 2115, αλλά στο 1898, όταν η χώρα πα</w:t>
      </w:r>
      <w:r>
        <w:rPr>
          <w:rFonts w:eastAsia="Times New Roman" w:cs="Times New Roman"/>
          <w:szCs w:val="24"/>
        </w:rPr>
        <w:t xml:space="preserve">ραχώρησε τα μονοπώλιά της και για πρώτη φορά μπήκε σε οικονομική </w:t>
      </w:r>
      <w:r>
        <w:rPr>
          <w:rFonts w:eastAsia="Times New Roman" w:cs="Times New Roman"/>
          <w:szCs w:val="24"/>
        </w:rPr>
        <w:lastRenderedPageBreak/>
        <w:t xml:space="preserve">επιτροπεία από τους ξένους. Και, όπως βλέπετε, δεν έχει κρατήσει έναν αιώνα και δεκαεπτά χρόνια, αλλά εσείς, η </w:t>
      </w:r>
      <w:r>
        <w:rPr>
          <w:rFonts w:eastAsia="Times New Roman"/>
          <w:szCs w:val="24"/>
        </w:rPr>
        <w:t>Κυβέρνηση</w:t>
      </w:r>
      <w:r>
        <w:rPr>
          <w:rFonts w:eastAsia="Times New Roman" w:cs="Times New Roman"/>
          <w:szCs w:val="24"/>
        </w:rPr>
        <w:t xml:space="preserve"> του ΣΥΡΙΖΑ, προτίθεστε αυτή την επιτροπεία, αυτή την εκχώρηση κυριαρχι</w:t>
      </w:r>
      <w:r>
        <w:rPr>
          <w:rFonts w:eastAsia="Times New Roman" w:cs="Times New Roman"/>
          <w:szCs w:val="24"/>
        </w:rPr>
        <w:t xml:space="preserve">κών δικαιωμάτων, να την παρατείνετε μέχρι το 2115. </w:t>
      </w:r>
    </w:p>
    <w:p w14:paraId="12E54CE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Άρα θεωρούμε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βάσιμη και τεκμηριωμένη την ένσταση. </w:t>
      </w:r>
    </w:p>
    <w:p w14:paraId="12E54CE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E54CF0" w14:textId="77777777" w:rsidR="00A37F14" w:rsidRDefault="002C15DC">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Κατανοητό, </w:t>
      </w:r>
      <w:r>
        <w:rPr>
          <w:rFonts w:eastAsia="Times New Roman"/>
          <w:szCs w:val="24"/>
        </w:rPr>
        <w:t xml:space="preserve">κύριε συνάδελφε. </w:t>
      </w:r>
    </w:p>
    <w:p w14:paraId="12E54CF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εκ μέρους των Ανεξαρτήτων Ελλήνων έχει ο κ. Κόκκαλης. </w:t>
      </w:r>
    </w:p>
    <w:p w14:paraId="12E54CF2"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Β</w:t>
      </w:r>
      <w:r>
        <w:rPr>
          <w:rFonts w:eastAsia="Times New Roman" w:cs="Times New Roman"/>
          <w:b/>
          <w:szCs w:val="24"/>
        </w:rPr>
        <w:t>ΑΣΙΛΕΙΟΣ ΚΟΚΚΑΛΗΣ:</w:t>
      </w:r>
      <w:r>
        <w:rPr>
          <w:rFonts w:eastAsia="Times New Roman" w:cs="Times New Roman"/>
          <w:szCs w:val="24"/>
        </w:rPr>
        <w:t xml:space="preserve"> Συμβαίνει το εξής παράδοξο, κυρίες και κύριοι συνάδελφοι: Ενώ το ελληνικό Σύνταγμα είναι το ανώτατο νομοθέτημα, εντούτοις πολλές φορές η ερμηνεία του είναι αλά καρτ. Και είναι αλά καρτ, διότι δυστυχώς μέχρι σήμερα δεν έχουν συνταγματικό </w:t>
      </w:r>
      <w:r>
        <w:rPr>
          <w:rFonts w:eastAsia="Times New Roman" w:cs="Times New Roman"/>
          <w:szCs w:val="24"/>
        </w:rPr>
        <w:t>δικαστήριο, το οποίο είναι το μοναδικό όργανο</w:t>
      </w:r>
      <w:r>
        <w:rPr>
          <w:rFonts w:eastAsia="Times New Roman" w:cs="Times New Roman"/>
          <w:szCs w:val="24"/>
        </w:rPr>
        <w:t>,</w:t>
      </w:r>
      <w:r>
        <w:rPr>
          <w:rFonts w:eastAsia="Times New Roman" w:cs="Times New Roman"/>
          <w:szCs w:val="24"/>
        </w:rPr>
        <w:t xml:space="preserve"> το οποίο θα κρίνει τη συνταγματικότητα ή μη μιας διάταξης. </w:t>
      </w:r>
    </w:p>
    <w:p w14:paraId="12E54CF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Εν προκειμένω υπεβλήθη μια ένσταση αντισυνταγματικότητας, σύμφωνα με το άρθρο 100 του Κανονισμού της Βουλής. </w:t>
      </w:r>
      <w:r>
        <w:rPr>
          <w:rFonts w:eastAsia="Times New Roman" w:cs="Times New Roman"/>
          <w:szCs w:val="24"/>
        </w:rPr>
        <w:lastRenderedPageBreak/>
        <w:t>Σ</w:t>
      </w:r>
      <w:r>
        <w:rPr>
          <w:rFonts w:eastAsia="Times New Roman" w:cs="Times New Roman"/>
          <w:szCs w:val="24"/>
        </w:rPr>
        <w:t>ε</w:t>
      </w:r>
      <w:r>
        <w:rPr>
          <w:rFonts w:eastAsia="Times New Roman" w:cs="Times New Roman"/>
          <w:szCs w:val="24"/>
        </w:rPr>
        <w:t xml:space="preserve"> αυτή την ένσταση αντισυνταγματικότητα</w:t>
      </w:r>
      <w:r>
        <w:rPr>
          <w:rFonts w:eastAsia="Times New Roman" w:cs="Times New Roman"/>
          <w:szCs w:val="24"/>
        </w:rPr>
        <w:t xml:space="preserve">ς, εμείς απαντάμε με την ένσταση καταχρηστικής άσκησης αυτού του δικαιώματος, κύριε Λοβέρδο. Καταχρηστικά ασκείτε αυτή την ένσταση. Γνωρίζετε, γιατί είστε νομικός. Καταχρηστικά, διότι δεν νομιμοποιείστε. Πολλές διατάξεις δικών σας νομοσχεδίων έχουν κριθεί </w:t>
      </w:r>
      <w:r>
        <w:rPr>
          <w:rFonts w:eastAsia="Times New Roman" w:cs="Times New Roman"/>
          <w:szCs w:val="24"/>
        </w:rPr>
        <w:t xml:space="preserve">συνταγματικές. </w:t>
      </w:r>
    </w:p>
    <w:p w14:paraId="12E54CF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Όλες!</w:t>
      </w:r>
    </w:p>
    <w:p w14:paraId="12E54CF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Δεν υπεισέρχομαι στην ουσία των ενστάσεων, διότι δεν θίγονται ατομικά δικαιώματα στον σκληρό πυρήνα τους. </w:t>
      </w:r>
    </w:p>
    <w:p w14:paraId="12E54CF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Ούτε μία!</w:t>
      </w:r>
    </w:p>
    <w:p w14:paraId="12E54CF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ΒΑΣΙΛΕΙΟΣ ΚΟΚΚΑΛΗΣ:</w:t>
      </w:r>
      <w:r>
        <w:rPr>
          <w:rFonts w:eastAsia="Times New Roman" w:cs="Times New Roman"/>
          <w:szCs w:val="24"/>
        </w:rPr>
        <w:t xml:space="preserve"> Όμως, εν πάση περιπτώσει θα πρέπει να γνωρίζουμε ότι μόνο η ελληνική δικαιοσύνη είναι αρμόδια για να κρίνει την αντισυνταγματικότητα ή μη. Το να υποβάλουμε, λοιπόν, αυτή την ένσταση είναι πάνω απ’ όλα καταχρηστικότητα. Συνεπώς θα πρέπει να απορριφθεί. </w:t>
      </w:r>
    </w:p>
    <w:p w14:paraId="12E54CF8"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(Θ</w:t>
      </w:r>
      <w:r>
        <w:rPr>
          <w:rFonts w:eastAsia="Times New Roman" w:cs="Times New Roman"/>
          <w:szCs w:val="24"/>
        </w:rPr>
        <w:t>όρυβος στην Αίθουσα)</w:t>
      </w:r>
    </w:p>
    <w:p w14:paraId="12E54CF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Λέτε ότι προβλέπεται. Όντως προβλέπεται. </w:t>
      </w:r>
    </w:p>
    <w:p w14:paraId="12E54CFA"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2E54CF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Να απορριφθεί, λοιπόν, η συγκεκριμένη ένσταση αντισυνταγματικότητας, γιατί είναι αβάσιμη. Δεν θίγονται τα σκληρά </w:t>
      </w:r>
      <w:r>
        <w:rPr>
          <w:rFonts w:eastAsia="Times New Roman" w:cs="Times New Roman"/>
          <w:szCs w:val="24"/>
        </w:rPr>
        <w:lastRenderedPageBreak/>
        <w:t>δικαιώματα των ατομικών δικαιωμάτων που περιγράφονται στη</w:t>
      </w:r>
      <w:r>
        <w:rPr>
          <w:rFonts w:eastAsia="Times New Roman" w:cs="Times New Roman"/>
          <w:szCs w:val="24"/>
        </w:rPr>
        <w:t xml:space="preserve">ν ένσταση. </w:t>
      </w:r>
    </w:p>
    <w:p w14:paraId="12E54CFC" w14:textId="77777777" w:rsidR="00A37F14" w:rsidRDefault="002C15DC">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Ευχαριστούμε τον κ. Κόκκαλη. </w:t>
      </w:r>
    </w:p>
    <w:p w14:paraId="12E54CF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Πριν πάρει τον λόγο εκ μέρους της </w:t>
      </w:r>
      <w:r>
        <w:rPr>
          <w:rFonts w:eastAsia="Times New Roman"/>
          <w:szCs w:val="24"/>
        </w:rPr>
        <w:t>Κυβέρνησης</w:t>
      </w:r>
      <w:r>
        <w:rPr>
          <w:rFonts w:eastAsia="Times New Roman" w:cs="Times New Roman"/>
          <w:szCs w:val="24"/>
        </w:rPr>
        <w:t xml:space="preserve"> ο Υπουργός Δικαιοσύνης κ. Παρασκευόπουλος, κλείνουμε με….</w:t>
      </w:r>
    </w:p>
    <w:p w14:paraId="12E54CFE"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Κύριε Πρόεδρε, εγώ; </w:t>
      </w:r>
    </w:p>
    <w:p w14:paraId="12E54CFF" w14:textId="77777777" w:rsidR="00A37F14" w:rsidRDefault="002C15DC">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b/>
          <w:szCs w:val="24"/>
        </w:rPr>
        <w:t>):</w:t>
      </w:r>
      <w:r>
        <w:rPr>
          <w:rFonts w:eastAsia="Times New Roman"/>
          <w:szCs w:val="24"/>
        </w:rPr>
        <w:t xml:space="preserve"> </w:t>
      </w:r>
      <w:r>
        <w:rPr>
          <w:rFonts w:eastAsia="Times New Roman" w:cs="Times New Roman"/>
          <w:szCs w:val="24"/>
        </w:rPr>
        <w:t>Μη βιάζεστε! Ηρεμήστε όλοι σας στην Αίθουσα. Είπα ότι κλείνουμε με τον Κοινοβουλευτικό Εκπρόσωπο της Ένωσης Κεντρώων κ. Γεώργιο-Δημήτριο Καρρά.</w:t>
      </w:r>
    </w:p>
    <w:p w14:paraId="12E54D0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ΓΕΩΡΓΙΟΣ-ΔΗΜΗΤΡΙΟΣ ΚΑΡΡΑΣ: </w:t>
      </w:r>
      <w:r>
        <w:rPr>
          <w:rFonts w:eastAsia="Times New Roman" w:cs="Times New Roman"/>
          <w:szCs w:val="24"/>
        </w:rPr>
        <w:t xml:space="preserve">Συγχωρέστε με, κύριε Πρόεδρε. </w:t>
      </w:r>
    </w:p>
    <w:p w14:paraId="12E54D01" w14:textId="77777777" w:rsidR="00A37F14" w:rsidRDefault="002C15DC">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Συγχωρεμένος, κύριε Καρρά μου! Ξεκινήστε! </w:t>
      </w:r>
    </w:p>
    <w:p w14:paraId="12E54D02"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Συγχωρέστε με, κύριε Πρόεδρε, αλλά το ζήτημα που μας απασχολεί σήμερα είναι τόσο κρίσιμο</w:t>
      </w:r>
      <w:r>
        <w:rPr>
          <w:rFonts w:eastAsia="Times New Roman" w:cs="Times New Roman"/>
          <w:szCs w:val="24"/>
        </w:rPr>
        <w:t>,</w:t>
      </w:r>
      <w:r>
        <w:rPr>
          <w:rFonts w:eastAsia="Times New Roman" w:cs="Times New Roman"/>
          <w:szCs w:val="24"/>
        </w:rPr>
        <w:t xml:space="preserve"> που θα πέσουμε και σε κάποια μικρά λάθη. </w:t>
      </w:r>
    </w:p>
    <w:p w14:paraId="12E54D0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Είπα και την προηγούμενη φορά ότι ανεξάρτητα από τη νο</w:t>
      </w:r>
      <w:r>
        <w:rPr>
          <w:rFonts w:eastAsia="Times New Roman" w:cs="Times New Roman"/>
          <w:szCs w:val="24"/>
        </w:rPr>
        <w:t>μολογία των δικαστηρίων, όταν τίθεται θέμα αντισυνταγματι</w:t>
      </w:r>
      <w:r>
        <w:rPr>
          <w:rFonts w:eastAsia="Times New Roman" w:cs="Times New Roman"/>
          <w:szCs w:val="24"/>
        </w:rPr>
        <w:lastRenderedPageBreak/>
        <w:t>κότητας νόμου υπό ψήφιση, η Βουλή έχει την κυριαρχική εξουσία. Συνεπώς καλούμ</w:t>
      </w:r>
      <w:r>
        <w:rPr>
          <w:rFonts w:eastAsia="Times New Roman" w:cs="Times New Roman"/>
          <w:szCs w:val="24"/>
        </w:rPr>
        <w:t>αστε</w:t>
      </w:r>
      <w:r>
        <w:rPr>
          <w:rFonts w:eastAsia="Times New Roman" w:cs="Times New Roman"/>
          <w:szCs w:val="24"/>
        </w:rPr>
        <w:t xml:space="preserve"> σήμερα να αποφασίσουμε για τη συνταγματικότητα ή μη των διατάξεων αυτών. </w:t>
      </w:r>
    </w:p>
    <w:p w14:paraId="12E54D0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Επιτρέψτε μου να κάνω μια συντομότατη αναδρ</w:t>
      </w:r>
      <w:r>
        <w:rPr>
          <w:rFonts w:eastAsia="Times New Roman" w:cs="Times New Roman"/>
          <w:szCs w:val="24"/>
        </w:rPr>
        <w:t>ομή παίρνοντας αφορμή από τον κ. Αμυρά, ο οποίος μας θύμισε τον διεθνή οικονομικό έλεγχο του 1897. Και εγώ σε συνέχεια αυτού θυμήθηκα τη Νομισματική Επιτροπή του Σχεδίου Μάρσαλ. Τότε όμως η χώρα έβγαινε –και αναφέρομαι στο 1947- από δύο εθνικές καταστροφές</w:t>
      </w:r>
      <w:r>
        <w:rPr>
          <w:rFonts w:eastAsia="Times New Roman" w:cs="Times New Roman"/>
          <w:szCs w:val="24"/>
        </w:rPr>
        <w:t xml:space="preserve">, τους ατιμωτικούς πολέμους του 1897 και μετά έναν παγκόσμιο πόλεμο. Για όνομα του </w:t>
      </w:r>
      <w:r>
        <w:rPr>
          <w:rFonts w:eastAsia="Times New Roman" w:cs="Times New Roman"/>
          <w:szCs w:val="24"/>
        </w:rPr>
        <w:t>θ</w:t>
      </w:r>
      <w:r>
        <w:rPr>
          <w:rFonts w:eastAsia="Times New Roman" w:cs="Times New Roman"/>
          <w:szCs w:val="24"/>
        </w:rPr>
        <w:t xml:space="preserve">εού! Φτάσαμε σε αυτό το επίπεδο, να εκχωρούμε δηλαδή τη δημόσια περιουσία; </w:t>
      </w:r>
    </w:p>
    <w:p w14:paraId="12E54D0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Πάμε, λοιπόν, στα θέμα της συνταγματικότητας ή μη. </w:t>
      </w:r>
    </w:p>
    <w:p w14:paraId="12E54D0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Όσον αφορά τον κόφτη, θα μου επιτρέψετε να π</w:t>
      </w:r>
      <w:r>
        <w:rPr>
          <w:rFonts w:eastAsia="Times New Roman" w:cs="Times New Roman"/>
          <w:szCs w:val="24"/>
        </w:rPr>
        <w:t xml:space="preserve">ερηφανευθώ ότι το έθεσα πρώτος προχθές στην </w:t>
      </w:r>
      <w:r>
        <w:rPr>
          <w:rFonts w:eastAsia="Times New Roman" w:cs="Times New Roman"/>
          <w:szCs w:val="24"/>
        </w:rPr>
        <w:t>ε</w:t>
      </w:r>
      <w:r>
        <w:rPr>
          <w:rFonts w:eastAsia="Times New Roman" w:cs="Times New Roman"/>
          <w:szCs w:val="24"/>
        </w:rPr>
        <w:t xml:space="preserve">πιτροπή ως ειδικός αγορητής της Ένωσης Κεντρώων. Είπα δηλαδή ότι τροποποίηση </w:t>
      </w:r>
      <w:r>
        <w:rPr>
          <w:rFonts w:eastAsia="Times New Roman"/>
          <w:szCs w:val="24"/>
        </w:rPr>
        <w:t>π</w:t>
      </w:r>
      <w:r>
        <w:rPr>
          <w:rFonts w:eastAsia="Times New Roman"/>
          <w:szCs w:val="24"/>
        </w:rPr>
        <w:t>ροϋπολογισμού</w:t>
      </w:r>
      <w:r>
        <w:rPr>
          <w:rFonts w:eastAsia="Times New Roman" w:cs="Times New Roman"/>
          <w:szCs w:val="24"/>
        </w:rPr>
        <w:t xml:space="preserve"> γίνεται κατά το Σύνταγμα μόνο με νόμο και όχι με προεδρικό διάταγμα κατ’ εξουσιοδότηση νόμου. Είναι σαφής η συνταγματικ</w:t>
      </w:r>
      <w:r>
        <w:rPr>
          <w:rFonts w:eastAsia="Times New Roman" w:cs="Times New Roman"/>
          <w:szCs w:val="24"/>
        </w:rPr>
        <w:t xml:space="preserve">ή διάταξη. Δεν θα επεκταθώ περισσότερο. </w:t>
      </w:r>
    </w:p>
    <w:p w14:paraId="12E54D0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Όμως, θέλω να μιλήσω για τα θέματα της δημόσιας περιουσίας, τα οποία είναι και τα κρισιμότερα, διότι οδηγούν τη χώρα σε ομηρία, είτε το θέλουμε είτε όχι. Δεν θα σταθώ στο </w:t>
      </w:r>
      <w:r>
        <w:rPr>
          <w:rFonts w:eastAsia="Times New Roman" w:cs="Times New Roman"/>
          <w:szCs w:val="24"/>
        </w:rPr>
        <w:lastRenderedPageBreak/>
        <w:t xml:space="preserve">θέμα που έχει σχέση με το αν περιορίζεται η </w:t>
      </w:r>
      <w:r>
        <w:rPr>
          <w:rFonts w:eastAsia="Times New Roman" w:cs="Times New Roman"/>
          <w:szCs w:val="24"/>
        </w:rPr>
        <w:t xml:space="preserve">εθνική κυριαρχία ή όχι. Το θέμα είναι ότι οδηγούν τη χώρα σε ομηρία. </w:t>
      </w:r>
    </w:p>
    <w:p w14:paraId="12E54D0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Η άποψη την οποία εκφράζει η Ένωση Κεντρώων είναι ότι οι διατάξεις είναι αντισυνταγματικές. Και έρχομαι να το αιτιολογήσω. </w:t>
      </w:r>
    </w:p>
    <w:p w14:paraId="12E54D0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Διότι, όπως έρχεται ο νόμος, λέει τούτο: Εξαιρούνται οι δασικέ</w:t>
      </w:r>
      <w:r>
        <w:rPr>
          <w:rFonts w:eastAsia="Times New Roman" w:cs="Times New Roman"/>
          <w:szCs w:val="24"/>
        </w:rPr>
        <w:t xml:space="preserve">ς εκτάσεις. Βέβαια, γι’ αυτό δεν ξέρουμε ποιες είναι ακόμα, αφού στον ίδιο νόμο μας λέει ότι θα κυρωθούν οι δασικοί χάρτες. Δεν έχει σημασία. </w:t>
      </w:r>
    </w:p>
    <w:p w14:paraId="12E54D0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Λέει κάτι άλλο: οι κοινόχρηστοι χώροι και τα εκτός συναλλαγής πράγματα. Δεν μας διευκρινίζει, όμως, ο νόμος, ο οπ</w:t>
      </w:r>
      <w:r>
        <w:rPr>
          <w:rFonts w:eastAsia="Times New Roman" w:cs="Times New Roman"/>
          <w:szCs w:val="24"/>
        </w:rPr>
        <w:t xml:space="preserve">οίος </w:t>
      </w:r>
      <w:r>
        <w:rPr>
          <w:rFonts w:eastAsia="Times New Roman" w:cs="Times New Roman"/>
          <w:szCs w:val="24"/>
        </w:rPr>
        <w:lastRenderedPageBreak/>
        <w:t>παίρνει πακέτο τη δημόσια περιουσία  να τη μεταβιβάσει. Έχει μια ατέλεια και εκεί καθ</w:t>
      </w:r>
      <w:r>
        <w:rPr>
          <w:rFonts w:eastAsia="Times New Roman" w:cs="Times New Roman"/>
          <w:szCs w:val="24"/>
        </w:rPr>
        <w:t>’</w:t>
      </w:r>
      <w:r>
        <w:rPr>
          <w:rFonts w:eastAsia="Times New Roman" w:cs="Times New Roman"/>
          <w:szCs w:val="24"/>
        </w:rPr>
        <w:t xml:space="preserve"> ημάς τίθεται η αντισυνταγματικότητα, στην αοριστία.</w:t>
      </w:r>
    </w:p>
    <w:p w14:paraId="12E54D0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Γιατί το λέω αυτό, κύριε Πρόεδρε; Υπάρχει δημόσια περιουσία, υπάρχει και η ιδιωτική περιουσία του κράτους και αυ</w:t>
      </w:r>
      <w:r>
        <w:rPr>
          <w:rFonts w:eastAsia="Times New Roman" w:cs="Times New Roman"/>
          <w:szCs w:val="24"/>
        </w:rPr>
        <w:t xml:space="preserve">τό το είπα εχθές εδώ στην Αίθουσα της Ολομελείας ως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Περιλαμβάνει ο νόμος και τη δημόσια περιουσία; Ναι, την περιλαμβάνει, διότι αν αναχθούμε στον κατάλογο, βλέπουμε </w:t>
      </w:r>
      <w:r>
        <w:rPr>
          <w:rFonts w:eastAsia="Times New Roman" w:cs="Times New Roman"/>
          <w:szCs w:val="24"/>
        </w:rPr>
        <w:t>ε</w:t>
      </w:r>
      <w:r>
        <w:rPr>
          <w:rFonts w:eastAsia="Times New Roman" w:cs="Times New Roman"/>
          <w:szCs w:val="24"/>
        </w:rPr>
        <w:t>ιρηνοδικεία, που είναι οι λειτουργικές υπηρεσίες του κράτους ότι θα μετα</w:t>
      </w:r>
      <w:r>
        <w:rPr>
          <w:rFonts w:eastAsia="Times New Roman" w:cs="Times New Roman"/>
          <w:szCs w:val="24"/>
        </w:rPr>
        <w:t xml:space="preserve">βιβαστούν, την Αστυνομική Διεύθυνση Αθηνών στη </w:t>
      </w:r>
      <w:r>
        <w:rPr>
          <w:rFonts w:eastAsia="Times New Roman" w:cs="Times New Roman"/>
          <w:szCs w:val="24"/>
        </w:rPr>
        <w:t>λ</w:t>
      </w:r>
      <w:r>
        <w:rPr>
          <w:rFonts w:eastAsia="Times New Roman" w:cs="Times New Roman"/>
          <w:szCs w:val="24"/>
        </w:rPr>
        <w:t xml:space="preserve">εωφόρο Αλεξάνδρας, κρατική υπηρεσία. Αυτά, λοιπόν, τα ακίνητα είναι ταγμένα για την εξυπηρέτηση δημόσιου </w:t>
      </w:r>
      <w:r>
        <w:rPr>
          <w:rFonts w:eastAsia="Times New Roman" w:cs="Times New Roman"/>
          <w:szCs w:val="24"/>
        </w:rPr>
        <w:lastRenderedPageBreak/>
        <w:t>σκοπού. Συνεπώς, ως προς αυτά, για να είναι συνταγματικός ο νόμος, θα πρέπει να υπάρχουν ρητές εξαιρέσε</w:t>
      </w:r>
      <w:r>
        <w:rPr>
          <w:rFonts w:eastAsia="Times New Roman" w:cs="Times New Roman"/>
          <w:szCs w:val="24"/>
        </w:rPr>
        <w:t>ις. Όσο και αν έχουμε βρει τελευταία την έννοια των ΣΔΙΤ, ότι φτιάχνουμε πυροσβεστικούς σταθμούς με συμβάσεις διαχείρισης, ότι φτιάχνουμε σε συνεργασία με ιδιώτες, άπτονται συνταγματικότητάς.</w:t>
      </w:r>
    </w:p>
    <w:p w14:paraId="12E54D0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πάω και σε ένα πιο συγκεκριμένο, αν μου επιτρέπετε.</w:t>
      </w:r>
    </w:p>
    <w:p w14:paraId="12E54D0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άρθρο</w:t>
      </w:r>
      <w:r>
        <w:rPr>
          <w:rFonts w:eastAsia="Times New Roman" w:cs="Times New Roman"/>
          <w:szCs w:val="24"/>
        </w:rPr>
        <w:t xml:space="preserve"> 106 του Συντάγματος</w:t>
      </w:r>
      <w:r>
        <w:rPr>
          <w:rFonts w:eastAsia="Times New Roman" w:cs="Times New Roman"/>
          <w:szCs w:val="24"/>
        </w:rPr>
        <w:t>,</w:t>
      </w:r>
      <w:r>
        <w:rPr>
          <w:rFonts w:eastAsia="Times New Roman" w:cs="Times New Roman"/>
          <w:szCs w:val="24"/>
        </w:rPr>
        <w:t xml:space="preserve"> που επικαλείται ο κ. Λοβέρδος, δεν έχει μόνο την έννοια του σκοπού δημοσίου συμφέροντος. Εγώ θα επεκτείνω την ερμηνεία του και θα πω ότι έχει </w:t>
      </w:r>
      <w:r>
        <w:rPr>
          <w:rFonts w:eastAsia="Times New Roman" w:cs="Times New Roman"/>
          <w:szCs w:val="24"/>
        </w:rPr>
        <w:lastRenderedPageBreak/>
        <w:t xml:space="preserve">και τρεις λέξεις, την αξιοποίηση των πηγών του εθνικού πλούτου. Ποιες είναι αυτές; Η εθνική </w:t>
      </w:r>
      <w:r>
        <w:rPr>
          <w:rFonts w:eastAsia="Times New Roman" w:cs="Times New Roman"/>
          <w:szCs w:val="24"/>
        </w:rPr>
        <w:t xml:space="preserve">περιουσία γενικά. Η δημόσια περιουσία, αν θέλετε, τα δημόσια κτήματα. Είναι και αυτά εκεί μέσα, ήδη έχει ταλαιπωρηθεί η Ελλάδα με τα δημόσια κτήματα. Αφού, λοιπόν, είναι η αξιοποίηση των πηγών του εθνικού πλούτου, ερωτώ: Η αξιοποίηση των πηγών του εθνικού </w:t>
      </w:r>
      <w:r>
        <w:rPr>
          <w:rFonts w:eastAsia="Times New Roman" w:cs="Times New Roman"/>
          <w:szCs w:val="24"/>
        </w:rPr>
        <w:t xml:space="preserve">πλούτου τίθεται για την ελευθερία, την ευημερία των Ελλήνων ή για την εξυπηρέτηση ενός χρέους, το οποίο θα μας ταλανίζει τα υπόλοιπα χρόνια της ζωής μας; </w:t>
      </w:r>
    </w:p>
    <w:p w14:paraId="12E54D0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Αν δεχθούμε, λοιπόν, ότι η αξιοποίηση του εθνικού πλούτου τίθεται προς τον σκοπό εξυπηρετήσεως δημοσί</w:t>
      </w:r>
      <w:r>
        <w:rPr>
          <w:rFonts w:eastAsia="Times New Roman" w:cs="Times New Roman"/>
          <w:szCs w:val="24"/>
        </w:rPr>
        <w:t xml:space="preserve">ου χρέους, φεύγουμε από το Σύνταγμα, κύριε Πρόεδρε. Διότι το δημόσιο </w:t>
      </w:r>
      <w:r>
        <w:rPr>
          <w:rFonts w:eastAsia="Times New Roman" w:cs="Times New Roman"/>
          <w:szCs w:val="24"/>
        </w:rPr>
        <w:lastRenderedPageBreak/>
        <w:t>χρέος είναι οικονομικά μεγέθη, έχει χρηματικό αντίτιμο, ενώ η ελευθερία των Ελλήνων, η ευημερία των Ελλήνων, η πρόνοια εξυπηρετούνται διά της δημόσιας και ιδιωτικής περιουσίας του κράτους</w:t>
      </w:r>
      <w:r>
        <w:rPr>
          <w:rFonts w:eastAsia="Times New Roman" w:cs="Times New Roman"/>
          <w:szCs w:val="24"/>
        </w:rPr>
        <w:t>. Αυτά πού θα πάνε; Θα πάνε σε μία εταιρεία, η οποία θα διοικείται έξωθεν. Δεν θα έχουμε λόγο. Δεν θα θέσω θέματα –έχουν τεθεί- αν η Βουλή πρέπει ή δεν πρέπει</w:t>
      </w:r>
      <w:r>
        <w:rPr>
          <w:rFonts w:eastAsia="Times New Roman" w:cs="Times New Roman"/>
          <w:szCs w:val="24"/>
        </w:rPr>
        <w:t xml:space="preserve"> να έχει αποφασιστικό ρόλο</w:t>
      </w:r>
      <w:r>
        <w:rPr>
          <w:rFonts w:eastAsia="Times New Roman" w:cs="Times New Roman"/>
          <w:szCs w:val="24"/>
        </w:rPr>
        <w:t>, αλλά θα είναι αυτή μια περιουσία</w:t>
      </w:r>
      <w:r>
        <w:rPr>
          <w:rFonts w:eastAsia="Times New Roman" w:cs="Times New Roman"/>
          <w:szCs w:val="24"/>
        </w:rPr>
        <w:t>,</w:t>
      </w:r>
      <w:r>
        <w:rPr>
          <w:rFonts w:eastAsia="Times New Roman" w:cs="Times New Roman"/>
          <w:szCs w:val="24"/>
        </w:rPr>
        <w:t xml:space="preserve"> η οποία θα μπορεί να παραχωρείται η διαχείρισή της; Θα μπορεί να εκποιείται για να αποπληρώνεται ένα δημόσιο χρέος; Όχι</w:t>
      </w:r>
      <w:r>
        <w:rPr>
          <w:rFonts w:eastAsia="Times New Roman" w:cs="Times New Roman"/>
          <w:szCs w:val="24"/>
        </w:rPr>
        <w:t>, δεν πρέπει</w:t>
      </w:r>
      <w:r>
        <w:rPr>
          <w:rFonts w:eastAsia="Times New Roman" w:cs="Times New Roman"/>
          <w:szCs w:val="24"/>
        </w:rPr>
        <w:t>. Βρείτε άλλους τρόπους να αποπληρωθεί το χρέος αυτό, αλλά αν παραδοθεί σε ομηρία ολόκληρη περιουσία, οι δανειστές δεν θα στ</w:t>
      </w:r>
      <w:r>
        <w:rPr>
          <w:rFonts w:eastAsia="Times New Roman" w:cs="Times New Roman"/>
          <w:szCs w:val="24"/>
        </w:rPr>
        <w:t xml:space="preserve">έκονται μόνο στον κατάλογο ή στα στοιχεία </w:t>
      </w:r>
      <w:r>
        <w:rPr>
          <w:rFonts w:eastAsia="Times New Roman" w:cs="Times New Roman"/>
          <w:szCs w:val="24"/>
        </w:rPr>
        <w:lastRenderedPageBreak/>
        <w:t>τα οποία θα παραδώσουμε εμείς. Θα προχωρούν ακόμη παραπέρα και θα αξιώνουν τα πάντα. Οπότε, επειδή καθ’ ημάς κλονίζεται η ελευθερία, κλονίζεται η ευημερία των Ελλήνων, αλλά και η προοπτική του έθνους, υποστηρίζουμε</w:t>
      </w:r>
      <w:r>
        <w:rPr>
          <w:rFonts w:eastAsia="Times New Roman" w:cs="Times New Roman"/>
          <w:szCs w:val="24"/>
        </w:rPr>
        <w:t xml:space="preserve"> ενθέρμως την ένσταση αντισυνταγματικότητας, έστω και αν διαβλέπουμε ότι η πλειοψηφία θα πάει στην απόρριψή της.</w:t>
      </w:r>
    </w:p>
    <w:p w14:paraId="12E54D0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Θέλουμε να καταγραφεί η άποψή μας, διότι είναι ιστορικές οι στιγμές που ζούμε αυτή τη στιγμή, κύριε Πρόεδρε, και πρέπει να ακούγονται όλες οι α</w:t>
      </w:r>
      <w:r>
        <w:rPr>
          <w:rFonts w:eastAsia="Times New Roman" w:cs="Times New Roman"/>
          <w:szCs w:val="24"/>
        </w:rPr>
        <w:t xml:space="preserve">πόψεις. </w:t>
      </w:r>
    </w:p>
    <w:p w14:paraId="12E54D1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E54D1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Ωραία, κλείνουμε με την τοποθέτηση εκ μέρους της Κυβέρνησης, του Υπουργού Δικαιοσύνης</w:t>
      </w:r>
      <w:r>
        <w:rPr>
          <w:rFonts w:eastAsia="Times New Roman" w:cs="Times New Roman"/>
          <w:szCs w:val="24"/>
        </w:rPr>
        <w:t xml:space="preserve"> </w:t>
      </w:r>
      <w:r>
        <w:rPr>
          <w:rFonts w:eastAsia="Times New Roman" w:cs="Times New Roman"/>
          <w:szCs w:val="24"/>
        </w:rPr>
        <w:t>κ. Παρασκευόπουλου.</w:t>
      </w:r>
    </w:p>
    <w:p w14:paraId="12E54D1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 κύριος Υπουργός έχει το λόγο για πέντε λεπτά.</w:t>
      </w:r>
    </w:p>
    <w:p w14:paraId="12E54D13"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w:t>
      </w:r>
      <w:r>
        <w:rPr>
          <w:rFonts w:eastAsia="Times New Roman" w:cs="Times New Roman"/>
          <w:b/>
          <w:szCs w:val="24"/>
        </w:rPr>
        <w:t>Δικαιοσύνης, Διαφάνειας και Ανθρωπίνων Δικαιωμάτων):</w:t>
      </w:r>
      <w:r>
        <w:rPr>
          <w:rFonts w:eastAsia="Times New Roman" w:cs="Times New Roman"/>
          <w:szCs w:val="24"/>
        </w:rPr>
        <w:t xml:space="preserve"> Ευχαριστώ πολύ.</w:t>
      </w:r>
    </w:p>
    <w:p w14:paraId="12E54D1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Πρόεδρε, σύντομη εισαγωγή δευτερολέπτων</w:t>
      </w:r>
      <w:r>
        <w:rPr>
          <w:rFonts w:eastAsia="Times New Roman" w:cs="Times New Roman"/>
          <w:szCs w:val="24"/>
        </w:rPr>
        <w:t>:</w:t>
      </w:r>
      <w:r>
        <w:rPr>
          <w:rFonts w:eastAsia="Times New Roman" w:cs="Times New Roman"/>
          <w:szCs w:val="24"/>
        </w:rPr>
        <w:t xml:space="preserve"> Η διαφορά των πολιτικών που βρίσκονται στην Κυβέρνηση από τους πολιτικούς που είναι στην Αντιπολίτευση ή τους </w:t>
      </w:r>
      <w:r>
        <w:rPr>
          <w:rFonts w:eastAsia="Times New Roman" w:cs="Times New Roman"/>
          <w:szCs w:val="24"/>
        </w:rPr>
        <w:t xml:space="preserve">θεωρητικούς, τους ακαδημαϊκούς ή τους </w:t>
      </w:r>
      <w:r>
        <w:rPr>
          <w:rFonts w:eastAsia="Times New Roman" w:cs="Times New Roman"/>
          <w:szCs w:val="24"/>
        </w:rPr>
        <w:lastRenderedPageBreak/>
        <w:t>κινηματίες είναι ότι οι κυβερνώντες οφείλουν, όταν γίνεται κριτική σε μία θέση τους, να έχουν έτοιμη εναλλακτική λύση.</w:t>
      </w:r>
    </w:p>
    <w:p w14:paraId="12E54D1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Στη συγκεκριμένη περίπτωση νομίζω </w:t>
      </w:r>
      <w:r>
        <w:rPr>
          <w:rFonts w:eastAsia="Times New Roman" w:cs="Times New Roman"/>
          <w:szCs w:val="24"/>
        </w:rPr>
        <w:t>πως</w:t>
      </w:r>
      <w:r>
        <w:rPr>
          <w:rFonts w:eastAsia="Times New Roman" w:cs="Times New Roman"/>
          <w:szCs w:val="24"/>
        </w:rPr>
        <w:t xml:space="preserve"> έχει εξηγηθεί πολύ καλά από τον κ. Τσακαλώτο</w:t>
      </w:r>
      <w:r>
        <w:rPr>
          <w:rFonts w:eastAsia="Times New Roman" w:cs="Times New Roman"/>
          <w:szCs w:val="24"/>
        </w:rPr>
        <w:t xml:space="preserve"> </w:t>
      </w:r>
      <w:r>
        <w:rPr>
          <w:rFonts w:eastAsia="Times New Roman" w:cs="Times New Roman"/>
          <w:szCs w:val="24"/>
        </w:rPr>
        <w:t>ότι η εναλλακτικ</w:t>
      </w:r>
      <w:r>
        <w:rPr>
          <w:rFonts w:eastAsia="Times New Roman" w:cs="Times New Roman"/>
          <w:szCs w:val="24"/>
        </w:rPr>
        <w:t>ή λύση</w:t>
      </w:r>
      <w:r>
        <w:rPr>
          <w:rFonts w:eastAsia="Times New Roman" w:cs="Times New Roman"/>
          <w:szCs w:val="24"/>
        </w:rPr>
        <w:t>,</w:t>
      </w:r>
      <w:r>
        <w:rPr>
          <w:rFonts w:eastAsia="Times New Roman" w:cs="Times New Roman"/>
          <w:szCs w:val="24"/>
        </w:rPr>
        <w:t xml:space="preserve"> η οποία φαινόταν έναντι όσων αυτή τη στιγμή εισάγονται, θα ήταν ή το </w:t>
      </w:r>
      <w:r>
        <w:rPr>
          <w:rFonts w:eastAsia="Times New Roman" w:cs="Times New Roman"/>
          <w:szCs w:val="24"/>
          <w:lang w:val="en-GB"/>
        </w:rPr>
        <w:t>G</w:t>
      </w:r>
      <w:r>
        <w:rPr>
          <w:rFonts w:eastAsia="Times New Roman" w:cs="Times New Roman"/>
          <w:szCs w:val="24"/>
          <w:lang w:val="en-GB"/>
        </w:rPr>
        <w:t>rexit</w:t>
      </w:r>
      <w:r>
        <w:rPr>
          <w:rFonts w:eastAsia="Times New Roman" w:cs="Times New Roman"/>
          <w:szCs w:val="24"/>
        </w:rPr>
        <w:t xml:space="preserve">  ή η άκριτη αποδοχή, όπως γινόταν επί σειρά ετών μέχρι σήμερα των προτάσεων, οι οποίες έχουν γίνει έξωθεν.</w:t>
      </w:r>
    </w:p>
    <w:p w14:paraId="12E54D1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(Θόρυβος από τις πτέρυγες της Νέας Δημοκρατίας και της Δημοκρατικ</w:t>
      </w:r>
      <w:r>
        <w:rPr>
          <w:rFonts w:eastAsia="Times New Roman" w:cs="Times New Roman"/>
          <w:szCs w:val="24"/>
        </w:rPr>
        <w:t>ής Συμπαράταξης ΠΑΣΟΚ-ΔΗΜΑΡ)</w:t>
      </w:r>
    </w:p>
    <w:p w14:paraId="12E54D1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Επομένως η ρύθμιση αποτελεί τη σύνθεση αυτή τη στιγμή όσων προκύπτουν από τη διεθνή θέση της χώρας και τις εθνικές της ανάγκες και είναι η καλύτερη δυνατή.</w:t>
      </w:r>
    </w:p>
    <w:p w14:paraId="12E54D1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Έρχομαι στα ζητήματα της συνταγματικότητας. Κυρίως αφορούν</w:t>
      </w:r>
      <w:r>
        <w:rPr>
          <w:rFonts w:eastAsia="Times New Roman" w:cs="Times New Roman"/>
          <w:szCs w:val="24"/>
        </w:rPr>
        <w:t>,</w:t>
      </w:r>
      <w:r>
        <w:rPr>
          <w:rFonts w:eastAsia="Times New Roman" w:cs="Times New Roman"/>
          <w:szCs w:val="24"/>
        </w:rPr>
        <w:t xml:space="preserve"> βεβαίως, το</w:t>
      </w:r>
      <w:r>
        <w:rPr>
          <w:rFonts w:eastAsia="Times New Roman" w:cs="Times New Roman"/>
          <w:szCs w:val="24"/>
        </w:rPr>
        <w:t>ν</w:t>
      </w:r>
      <w:r>
        <w:rPr>
          <w:rFonts w:eastAsia="Times New Roman" w:cs="Times New Roman"/>
          <w:szCs w:val="24"/>
        </w:rPr>
        <w:t xml:space="preserve"> μηχανισμό, το</w:t>
      </w:r>
      <w:r>
        <w:rPr>
          <w:rFonts w:eastAsia="Times New Roman" w:cs="Times New Roman"/>
          <w:szCs w:val="24"/>
        </w:rPr>
        <w:t>ν</w:t>
      </w:r>
      <w:r>
        <w:rPr>
          <w:rFonts w:eastAsia="Times New Roman" w:cs="Times New Roman"/>
          <w:szCs w:val="24"/>
        </w:rPr>
        <w:t xml:space="preserve"> λεγόμενο «κόφτη» και το ταμείο. </w:t>
      </w:r>
    </w:p>
    <w:p w14:paraId="12E54D19"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2E54D1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Σας παρακαλώ ακούστε με. </w:t>
      </w:r>
    </w:p>
    <w:p w14:paraId="12E54D1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Σε ό,τι αφορά το</w:t>
      </w:r>
      <w:r>
        <w:rPr>
          <w:rFonts w:eastAsia="Times New Roman" w:cs="Times New Roman"/>
          <w:szCs w:val="24"/>
        </w:rPr>
        <w:t>ν</w:t>
      </w:r>
      <w:r>
        <w:rPr>
          <w:rFonts w:eastAsia="Times New Roman" w:cs="Times New Roman"/>
          <w:szCs w:val="24"/>
        </w:rPr>
        <w:t xml:space="preserve"> λεγόμενο «κόφτη», ο προτεινόμενος μηχανισμός δημοσιονομικής προσαρμογής του </w:t>
      </w:r>
      <w:r>
        <w:rPr>
          <w:rFonts w:eastAsia="Times New Roman" w:cs="Times New Roman"/>
          <w:szCs w:val="24"/>
        </w:rPr>
        <w:t>π</w:t>
      </w:r>
      <w:r>
        <w:rPr>
          <w:rFonts w:eastAsia="Times New Roman" w:cs="Times New Roman"/>
          <w:szCs w:val="24"/>
        </w:rPr>
        <w:t xml:space="preserve">ροϋπολογισμού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δεν αφορά την κατάρτιση, </w:t>
      </w:r>
      <w:r>
        <w:rPr>
          <w:rFonts w:eastAsia="Times New Roman" w:cs="Times New Roman"/>
          <w:szCs w:val="24"/>
        </w:rPr>
        <w:t xml:space="preserve">δεν αφορά </w:t>
      </w:r>
      <w:r>
        <w:rPr>
          <w:rFonts w:eastAsia="Times New Roman" w:cs="Times New Roman"/>
          <w:szCs w:val="24"/>
        </w:rPr>
        <w:lastRenderedPageBreak/>
        <w:t xml:space="preserve">τη θέσπιση, αφορά μόνο την εκτέλεση του </w:t>
      </w:r>
      <w:r>
        <w:rPr>
          <w:rFonts w:eastAsia="Times New Roman" w:cs="Times New Roman"/>
          <w:szCs w:val="24"/>
        </w:rPr>
        <w:t>π</w:t>
      </w:r>
      <w:r>
        <w:rPr>
          <w:rFonts w:eastAsia="Times New Roman" w:cs="Times New Roman"/>
          <w:szCs w:val="24"/>
        </w:rPr>
        <w:t>ροϋπολογισμού. Δηλαδή, με το</w:t>
      </w:r>
      <w:r>
        <w:rPr>
          <w:rFonts w:eastAsia="Times New Roman" w:cs="Times New Roman"/>
          <w:szCs w:val="24"/>
        </w:rPr>
        <w:t>ν</w:t>
      </w:r>
      <w:r>
        <w:rPr>
          <w:rFonts w:eastAsia="Times New Roman" w:cs="Times New Roman"/>
          <w:szCs w:val="24"/>
        </w:rPr>
        <w:t xml:space="preserve"> μηχανισμό δεν μεταβάλλεται ο </w:t>
      </w:r>
      <w:r>
        <w:rPr>
          <w:rFonts w:eastAsia="Times New Roman" w:cs="Times New Roman"/>
          <w:szCs w:val="24"/>
        </w:rPr>
        <w:t>π</w:t>
      </w:r>
      <w:r>
        <w:rPr>
          <w:rFonts w:eastAsia="Times New Roman" w:cs="Times New Roman"/>
          <w:szCs w:val="24"/>
        </w:rPr>
        <w:t xml:space="preserve">ροϋπολογισμός, συνεχίζει να έχει τις κατανομές και τις προβλέψεις, οι οποίες είχαν τεθεί. Αυτό, το οποίο αλλάζει είναι ο τρόπος διαχείρισης και </w:t>
      </w:r>
      <w:r>
        <w:rPr>
          <w:rFonts w:eastAsia="Times New Roman" w:cs="Times New Roman"/>
          <w:szCs w:val="24"/>
        </w:rPr>
        <w:t>το ποσοστό διάθεσης εν</w:t>
      </w:r>
      <w:r>
        <w:rPr>
          <w:rFonts w:eastAsia="Times New Roman" w:cs="Times New Roman"/>
          <w:szCs w:val="24"/>
        </w:rPr>
        <w:t xml:space="preserve"> </w:t>
      </w:r>
      <w:r>
        <w:rPr>
          <w:rFonts w:eastAsia="Times New Roman" w:cs="Times New Roman"/>
          <w:szCs w:val="24"/>
        </w:rPr>
        <w:t xml:space="preserve">όψει των αναγκών, οι οποίες επηρεάζουν όντως, την εκτέλεσή του. Η εκτέλεση όμως, του </w:t>
      </w:r>
      <w:r>
        <w:rPr>
          <w:rFonts w:eastAsia="Times New Roman" w:cs="Times New Roman"/>
          <w:szCs w:val="24"/>
        </w:rPr>
        <w:t>π</w:t>
      </w:r>
      <w:r>
        <w:rPr>
          <w:rFonts w:eastAsia="Times New Roman" w:cs="Times New Roman"/>
          <w:szCs w:val="24"/>
        </w:rPr>
        <w:t>ροϋπολογισμού είναι αμιγώς διοικητική αρμοδιότητα.</w:t>
      </w:r>
    </w:p>
    <w:p w14:paraId="12E54D1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Σε ό,τι αφορά την παράγραφο 4 του άρθρου 79 του Συντάγματος, εκεί ορίζεται ότι εάν είναι ανέφικτ</w:t>
      </w:r>
      <w:r>
        <w:rPr>
          <w:rFonts w:eastAsia="Times New Roman" w:cs="Times New Roman"/>
          <w:szCs w:val="24"/>
        </w:rPr>
        <w:t xml:space="preserve">η η διοίκηση εσόδων-εξόδων του </w:t>
      </w:r>
      <w:r>
        <w:rPr>
          <w:rFonts w:eastAsia="Times New Roman" w:cs="Times New Roman"/>
          <w:szCs w:val="24"/>
        </w:rPr>
        <w:t>π</w:t>
      </w:r>
      <w:r>
        <w:rPr>
          <w:rFonts w:eastAsia="Times New Roman" w:cs="Times New Roman"/>
          <w:szCs w:val="24"/>
        </w:rPr>
        <w:t>ροϋπολογισμού, αυτή ενεργείται κάθε φορά ειδικά με νόμο. Η πρόβλεψη</w:t>
      </w:r>
      <w:r>
        <w:rPr>
          <w:rFonts w:eastAsia="Times New Roman" w:cs="Times New Roman"/>
          <w:szCs w:val="24"/>
        </w:rPr>
        <w:t>,</w:t>
      </w:r>
      <w:r>
        <w:rPr>
          <w:rFonts w:eastAsia="Times New Roman" w:cs="Times New Roman"/>
          <w:szCs w:val="24"/>
        </w:rPr>
        <w:t xml:space="preserve"> όμως, αφορά τις τελείως οριακές </w:t>
      </w:r>
      <w:r>
        <w:rPr>
          <w:rFonts w:eastAsia="Times New Roman" w:cs="Times New Roman"/>
          <w:szCs w:val="24"/>
        </w:rPr>
        <w:lastRenderedPageBreak/>
        <w:t>περιπτώσεις</w:t>
      </w:r>
      <w:r>
        <w:rPr>
          <w:rFonts w:eastAsia="Times New Roman" w:cs="Times New Roman"/>
          <w:szCs w:val="24"/>
        </w:rPr>
        <w:t>,</w:t>
      </w:r>
      <w:r>
        <w:rPr>
          <w:rFonts w:eastAsia="Times New Roman" w:cs="Times New Roman"/>
          <w:szCs w:val="24"/>
        </w:rPr>
        <w:t xml:space="preserve"> όπου είναι συνολικά αδύνατη η χρήση ενός </w:t>
      </w:r>
      <w:r>
        <w:rPr>
          <w:rFonts w:eastAsia="Times New Roman" w:cs="Times New Roman"/>
          <w:szCs w:val="24"/>
        </w:rPr>
        <w:t>π</w:t>
      </w:r>
      <w:r>
        <w:rPr>
          <w:rFonts w:eastAsia="Times New Roman" w:cs="Times New Roman"/>
          <w:szCs w:val="24"/>
        </w:rPr>
        <w:t>ροϋπολογισμού, ο οποίος ψηφίστηκε και η βάση της εκτέλεσης είναι δια</w:t>
      </w:r>
      <w:r>
        <w:rPr>
          <w:rFonts w:eastAsia="Times New Roman" w:cs="Times New Roman"/>
          <w:szCs w:val="24"/>
        </w:rPr>
        <w:t>φορετική. Δεν πρόκειται περί αυτού, για αυτό το</w:t>
      </w:r>
      <w:r>
        <w:rPr>
          <w:rFonts w:eastAsia="Times New Roman" w:cs="Times New Roman"/>
          <w:szCs w:val="24"/>
        </w:rPr>
        <w:t>ν</w:t>
      </w:r>
      <w:r>
        <w:rPr>
          <w:rFonts w:eastAsia="Times New Roman" w:cs="Times New Roman"/>
          <w:szCs w:val="24"/>
        </w:rPr>
        <w:t xml:space="preserve"> λόγο ο κόφτης δεν έχει κανένα πρόβλημα με το Σύνταγμα.</w:t>
      </w:r>
    </w:p>
    <w:p w14:paraId="12E54D1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Θα ήθελα να πω δύο λόγια για την ειδική αναφορά στη φορολογία και στις συντάξεις σε σχέση με την πρόβλεψη του μηχανισμού του συγκεκριμένου κόφτη. Βεβαίω</w:t>
      </w:r>
      <w:r>
        <w:rPr>
          <w:rFonts w:eastAsia="Times New Roman" w:cs="Times New Roman"/>
          <w:szCs w:val="24"/>
        </w:rPr>
        <w:t>ς, στο άρθρο 74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αναφέρει ότι το αντικείμενο της φορολογίας, οι απαλλαγές, κ.λπ., και η απονομή των συντάξεων δεν μπορούν να αποτελέσουν αντικείμενο νομοθετικής εξουσιοδότησης. Ευθύς, στη συνέχεια όμως, το άρθρο 79, παράγραφος 5, ορίζει ρητά ότι </w:t>
      </w:r>
      <w:r>
        <w:rPr>
          <w:rFonts w:eastAsia="Times New Roman" w:cs="Times New Roman"/>
          <w:szCs w:val="24"/>
        </w:rPr>
        <w:t xml:space="preserve">σε αυτό υπάρχει μια εξαίρεση. Διαβάζω το άρθρο: </w:t>
      </w:r>
      <w:r>
        <w:rPr>
          <w:rFonts w:eastAsia="Times New Roman" w:cs="Times New Roman"/>
          <w:szCs w:val="24"/>
        </w:rPr>
        <w:lastRenderedPageBreak/>
        <w:t>«Κατ’ εξαίρεση επιτρέπεται να επιβληθούν με εξουσιοδότηση νόμων-πλαισίων εξισωτικές ή αντισταθμιστικές εισφορές ή δασμοί, καθώς και να ληφθούν οικονομικά μέτρα στο πλαίσιο των διεθνών σχέσεων της χώρας με οικ</w:t>
      </w:r>
      <w:r>
        <w:rPr>
          <w:rFonts w:eastAsia="Times New Roman" w:cs="Times New Roman"/>
          <w:szCs w:val="24"/>
        </w:rPr>
        <w:t xml:space="preserve">ονομικούς </w:t>
      </w:r>
      <w:r>
        <w:rPr>
          <w:rFonts w:eastAsia="Times New Roman" w:cs="Times New Roman"/>
          <w:szCs w:val="24"/>
        </w:rPr>
        <w:t>ο</w:t>
      </w:r>
      <w:r>
        <w:rPr>
          <w:rFonts w:eastAsia="Times New Roman" w:cs="Times New Roman"/>
          <w:szCs w:val="24"/>
        </w:rPr>
        <w:t xml:space="preserve">ργανισμούς ή μέτρα που αποβλέπουν στην εξασφάλιση της συναλλαγματικής θέσης της χώρας. Και </w:t>
      </w:r>
      <w:r>
        <w:rPr>
          <w:rFonts w:eastAsia="Times New Roman" w:cs="Times New Roman"/>
          <w:szCs w:val="24"/>
        </w:rPr>
        <w:t>,</w:t>
      </w:r>
      <w:r>
        <w:rPr>
          <w:rFonts w:eastAsia="Times New Roman" w:cs="Times New Roman"/>
          <w:szCs w:val="24"/>
        </w:rPr>
        <w:t>βεβαίως, σαφώς, περί αυτού πρόκειται εδώ.</w:t>
      </w:r>
    </w:p>
    <w:p w14:paraId="12E54D1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άρθρο 78 παράγραφος 5 είναι μια εξαίρεση και ως ειδικός κανόνας υπερισχύει του γενικού κανόνα το άρθρο 78, π</w:t>
      </w:r>
      <w:r>
        <w:rPr>
          <w:rFonts w:eastAsia="Times New Roman" w:cs="Times New Roman"/>
          <w:szCs w:val="24"/>
        </w:rPr>
        <w:t xml:space="preserve">αράγραφος 4. </w:t>
      </w:r>
    </w:p>
    <w:p w14:paraId="12E54D1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Και πρέπει να πω ότι δεν λέω κάτι πρωτότυπο. Κατ’ αρχ</w:t>
      </w:r>
      <w:r>
        <w:rPr>
          <w:rFonts w:eastAsia="Times New Roman" w:cs="Times New Roman"/>
          <w:szCs w:val="24"/>
        </w:rPr>
        <w:t>άς</w:t>
      </w:r>
      <w:r>
        <w:rPr>
          <w:rFonts w:eastAsia="Times New Roman" w:cs="Times New Roman"/>
          <w:szCs w:val="24"/>
        </w:rPr>
        <w:t xml:space="preserve"> κάνω χρήση σκέψεων των καθηγητή Γιάννη Δρόσου -έχω καταθέσει και τη γνωμοδότησή του στα Πρακτικά- οι οποίες όμως, έχουν αναπτυχθεί και από άλλους καθηγητές σε ανύποπτο χρόνο, τον κ. Φινο</w:t>
      </w:r>
      <w:r>
        <w:rPr>
          <w:rFonts w:eastAsia="Times New Roman" w:cs="Times New Roman"/>
          <w:szCs w:val="24"/>
        </w:rPr>
        <w:t>καλιώτη, όπως και στην ίδια ανάπτυξη υπάρχει το βιβλίο του καθηγητή Φορτσάκη και της λέκτορα Σαββαΐδου, όπου ρητά αναφέρεται στο Φορολογικό Δίκαιο (τέταρτη έκδοση του 2013, σελίδα 6) ότι εισάγεται ρητή εξαίρεση από το συνταγματικό κανόνα της απαίτησης τυπι</w:t>
      </w:r>
      <w:r>
        <w:rPr>
          <w:rFonts w:eastAsia="Times New Roman" w:cs="Times New Roman"/>
          <w:szCs w:val="24"/>
        </w:rPr>
        <w:t xml:space="preserve">κού νόμου για την επιβολή φόρων, εφόσον συντρέχουν οι όροι του 78, παράγραφος 5 και το ίδιο λέει και ο κ. Παραράς. </w:t>
      </w:r>
    </w:p>
    <w:p w14:paraId="12E54D2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Περνώ με τη μεγαλύτερη δυνατή ταχύτητα και στο θέμα του ταμείου. Το χαρακτηριστικό στην περίπτωση του ταμείου είναι ότι σε αυτό δεν υπάγεται</w:t>
      </w:r>
      <w:r>
        <w:rPr>
          <w:rFonts w:eastAsia="Times New Roman" w:cs="Times New Roman"/>
          <w:szCs w:val="24"/>
        </w:rPr>
        <w:t xml:space="preserve"> η δημόσια περιουσία του δημοσίου. Ρητά ορίζονται οι εξαιρέσεις από την υπαγωγή στην εμβέλεια του ταμείου. Στις εξαιρέσεις αυτές έγιναν πράγματα εκτός συναλλαγής. Τα πράγματα εκτός συναλλαγής δεν είναι αόριστα, η αναφορά στα πράγματα εκτός συναλλαγής δεν ε</w:t>
      </w:r>
      <w:r>
        <w:rPr>
          <w:rFonts w:eastAsia="Times New Roman" w:cs="Times New Roman"/>
          <w:szCs w:val="24"/>
        </w:rPr>
        <w:t>ίναι αόριστη, διότι παραπέμπει στο άρθρο του αστικού κώδικα του 966</w:t>
      </w:r>
      <w:r>
        <w:rPr>
          <w:rFonts w:eastAsia="Times New Roman" w:cs="Times New Roman"/>
          <w:szCs w:val="24"/>
        </w:rPr>
        <w:t>,</w:t>
      </w:r>
      <w:r>
        <w:rPr>
          <w:rFonts w:eastAsia="Times New Roman" w:cs="Times New Roman"/>
          <w:szCs w:val="24"/>
        </w:rPr>
        <w:t xml:space="preserve"> το οποίο ορίζει ακριβώς, ποια είναι αυτά και επιπλέον των πραγμάτων εκτός συναλλαγής που ανήκουν στο δημόσιο και ορίζονται οι αιγιαλοί, οι περιοχές </w:t>
      </w:r>
      <w:r>
        <w:rPr>
          <w:rFonts w:eastAsia="Times New Roman" w:cs="Times New Roman"/>
          <w:szCs w:val="24"/>
        </w:rPr>
        <w:t>Ραμσάρ</w:t>
      </w:r>
      <w:r>
        <w:rPr>
          <w:rFonts w:eastAsia="Times New Roman" w:cs="Times New Roman"/>
          <w:szCs w:val="24"/>
        </w:rPr>
        <w:t xml:space="preserve">, οι περιοχές </w:t>
      </w:r>
      <w:r>
        <w:rPr>
          <w:rFonts w:eastAsia="Times New Roman" w:cs="Times New Roman"/>
          <w:szCs w:val="24"/>
        </w:rPr>
        <w:lastRenderedPageBreak/>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κ.λπ., συ</w:t>
      </w:r>
      <w:r>
        <w:rPr>
          <w:rFonts w:eastAsia="Times New Roman" w:cs="Times New Roman"/>
          <w:szCs w:val="24"/>
        </w:rPr>
        <w:t>γκεκριμένα. Επομένως η μείζων</w:t>
      </w:r>
      <w:r>
        <w:rPr>
          <w:rFonts w:eastAsia="Times New Roman" w:cs="Times New Roman"/>
          <w:szCs w:val="24"/>
        </w:rPr>
        <w:t>,</w:t>
      </w:r>
      <w:r>
        <w:rPr>
          <w:rFonts w:eastAsia="Times New Roman" w:cs="Times New Roman"/>
          <w:szCs w:val="24"/>
        </w:rPr>
        <w:t xml:space="preserve"> τουλάχιστον, ένσταση δεν έχει ισχύ, δεν είναι βάσιμη. </w:t>
      </w:r>
    </w:p>
    <w:p w14:paraId="12E54D2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Τέλος, στα υπόλοιπα επιχειρήματα, τα οποία εμφανίζουν ως περίεργη και θα έλεγα παράδοξη τη μη υπαγωγή στην κοινοβουλευτική διαδικασία των εκποιήσεων και των ιδιωτικοποιήσ</w:t>
      </w:r>
      <w:r>
        <w:rPr>
          <w:rFonts w:eastAsia="Times New Roman" w:cs="Times New Roman"/>
          <w:szCs w:val="24"/>
        </w:rPr>
        <w:t>εων με βάση τη λειτουργία του ταμείου, πρέπει στο σημείο αυτό να θυμίσω ότι οι ιδιωτικοποιήσεις κατ’ αρχ</w:t>
      </w:r>
      <w:r>
        <w:rPr>
          <w:rFonts w:eastAsia="Times New Roman" w:cs="Times New Roman"/>
          <w:szCs w:val="24"/>
        </w:rPr>
        <w:t>άς</w:t>
      </w:r>
      <w:r>
        <w:rPr>
          <w:rFonts w:eastAsia="Times New Roman" w:cs="Times New Roman"/>
          <w:szCs w:val="24"/>
        </w:rPr>
        <w:t xml:space="preserve"> δεν γίνονται με νόμο. </w:t>
      </w:r>
    </w:p>
    <w:p w14:paraId="12E54D2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Θα έλεγα ότι η εμπλοκή του Κοινοβουλίου ή η ενασχόληση του Κοινοβουλίου με συμβάσεις ιδιωτικοποίησης δεν εμπίπτει στο καταστατ</w:t>
      </w:r>
      <w:r>
        <w:rPr>
          <w:rFonts w:eastAsia="Times New Roman" w:cs="Times New Roman"/>
          <w:szCs w:val="24"/>
        </w:rPr>
        <w:t xml:space="preserve">ικό κύριο έργο της Βουλής κατά το Σύνταγμα. Το </w:t>
      </w:r>
      <w:r>
        <w:rPr>
          <w:rFonts w:eastAsia="Times New Roman" w:cs="Times New Roman"/>
          <w:szCs w:val="24"/>
        </w:rPr>
        <w:lastRenderedPageBreak/>
        <w:t>έργο της Βουλής κατ’ εξοχήν είναι κανονιστικό. Η σύναψη μιας σύμβασης είναι μια ατομική διοικητική πράξη. Δεν εμπίπτει στο Σύνταγμα κανονικά, αλλά βεβαίως σε περιπτώσεις όπου υπάρχουν μείζονα θέματα έχει καθιε</w:t>
      </w:r>
      <w:r>
        <w:rPr>
          <w:rFonts w:eastAsia="Times New Roman" w:cs="Times New Roman"/>
          <w:szCs w:val="24"/>
        </w:rPr>
        <w:t xml:space="preserve">ρωθεί να γίνονται κυρώσεις αυτών των συμβάσεων, πράγμα το οποίο βεβαίως δημιουργεί και ορισμένα νομικά, λειτουργικά προβλήματα. </w:t>
      </w:r>
    </w:p>
    <w:p w14:paraId="12E54D2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και οι διατάξεις του </w:t>
      </w:r>
      <w:r>
        <w:rPr>
          <w:rFonts w:eastAsia="Times New Roman" w:cs="Times New Roman"/>
          <w:szCs w:val="24"/>
        </w:rPr>
        <w:t>τ</w:t>
      </w:r>
      <w:r>
        <w:rPr>
          <w:rFonts w:eastAsia="Times New Roman" w:cs="Times New Roman"/>
          <w:szCs w:val="24"/>
        </w:rPr>
        <w:t>αμείου, οι εκθέσεις του οποίου βεβαίως και συζητούνται στη Βουλή και οι αποφάσεις του</w:t>
      </w:r>
      <w:r>
        <w:rPr>
          <w:rFonts w:eastAsia="Times New Roman" w:cs="Times New Roman"/>
          <w:szCs w:val="24"/>
        </w:rPr>
        <w:t xml:space="preserve">ς λαμβάνονται χάρη στον Υπουργό και με τη συμμετοχή του Υπουργού, δεν θέτουν κανένα απολύτως θέμα συνταγματικότητας. </w:t>
      </w:r>
    </w:p>
    <w:p w14:paraId="12E54D2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12E54D25"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E54D2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θα ήθελα τον λόγο. </w:t>
      </w:r>
    </w:p>
    <w:p w14:paraId="12E54D2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 xml:space="preserve">Κακλαμάνης): </w:t>
      </w:r>
      <w:r>
        <w:rPr>
          <w:rFonts w:eastAsia="Times New Roman" w:cs="Times New Roman"/>
          <w:szCs w:val="24"/>
        </w:rPr>
        <w:t xml:space="preserve">Κύριε Λοβέρδο, για ποιο πράγμα θέλετε τον λόγο; </w:t>
      </w:r>
    </w:p>
    <w:p w14:paraId="12E54D2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Υπάρχει θέμα, κύριε Πρόεδρε. </w:t>
      </w:r>
    </w:p>
    <w:p w14:paraId="12E54D2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Τώρα θα απαντήσετε στον κύριο Υπουργό; Δεν προβλέπεται από τη διαδικασία. </w:t>
      </w:r>
    </w:p>
    <w:p w14:paraId="12E54D2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Στο άρθρο 68 </w:t>
      </w:r>
      <w:r>
        <w:rPr>
          <w:rFonts w:eastAsia="Times New Roman" w:cs="Times New Roman"/>
          <w:szCs w:val="24"/>
        </w:rPr>
        <w:t>παράγραφος 1…</w:t>
      </w:r>
    </w:p>
    <w:p w14:paraId="12E54D2B"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2E54D2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Λοβέρδο, δεν προβλέπεται από τη διαδικασία και τον Κανονισμό δευτερολογία. </w:t>
      </w:r>
    </w:p>
    <w:p w14:paraId="12E54D2D"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Δεν είναι δευτερολογία, κύριε Πρόεδρε. </w:t>
      </w:r>
    </w:p>
    <w:p w14:paraId="12E54D2E"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Σας δίνω τον λόγο για ένα λεπτό</w:t>
      </w:r>
      <w:r>
        <w:rPr>
          <w:rFonts w:eastAsia="Times New Roman" w:cs="Times New Roman"/>
          <w:szCs w:val="24"/>
        </w:rPr>
        <w:t>,</w:t>
      </w:r>
      <w:r>
        <w:rPr>
          <w:rFonts w:eastAsia="Times New Roman" w:cs="Times New Roman"/>
          <w:szCs w:val="24"/>
        </w:rPr>
        <w:t xml:space="preserve"> για να καταγραφεί αυτό που θέλετε να πείτε και τελειώσαμε. </w:t>
      </w:r>
    </w:p>
    <w:p w14:paraId="12E54D2F"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Κύριε Υπουργέ, το άρθρο 68 παράγραφος 1 του Κανονισμού της Βουλής απαγορεύει να αποδίδεις σε έναν ομιλητή άλλα α</w:t>
      </w:r>
      <w:r>
        <w:rPr>
          <w:rFonts w:eastAsia="Times New Roman" w:cs="Times New Roman"/>
          <w:szCs w:val="24"/>
        </w:rPr>
        <w:t xml:space="preserve">πό αυτά που είπε. </w:t>
      </w:r>
    </w:p>
    <w:p w14:paraId="12E54D3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Εγώ, κύριε Πρόεδρε, στην ένστασή μου ένα πράγμα είπα. </w:t>
      </w:r>
    </w:p>
    <w:p w14:paraId="12E54D3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Τελειώνετε κύριε Λοβέρδο, σας παρακαλώ. </w:t>
      </w:r>
    </w:p>
    <w:p w14:paraId="12E54D32"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Ένα πράγμα είπα, κύριοι συνάδελφοι. Ορίζει το άρθρο 79 παράγραφος 4: «Αν για οποιο</w:t>
      </w:r>
      <w:r>
        <w:rPr>
          <w:rFonts w:eastAsia="Times New Roman" w:cs="Times New Roman"/>
          <w:szCs w:val="24"/>
        </w:rPr>
        <w:t>ν</w:t>
      </w:r>
      <w:r>
        <w:rPr>
          <w:rFonts w:eastAsia="Times New Roman" w:cs="Times New Roman"/>
          <w:szCs w:val="24"/>
        </w:rPr>
        <w:t xml:space="preserve">δήποτε </w:t>
      </w:r>
      <w:r>
        <w:rPr>
          <w:rFonts w:eastAsia="Times New Roman" w:cs="Times New Roman"/>
          <w:szCs w:val="24"/>
        </w:rPr>
        <w:t xml:space="preserve">λόγο είναι ανέφικτη η διοίκηση των εσόδων και των εξόδων, βάσει του </w:t>
      </w:r>
      <w:r>
        <w:rPr>
          <w:rFonts w:eastAsia="Times New Roman" w:cs="Times New Roman"/>
          <w:szCs w:val="24"/>
        </w:rPr>
        <w:t>π</w:t>
      </w:r>
      <w:r>
        <w:rPr>
          <w:rFonts w:eastAsia="Times New Roman" w:cs="Times New Roman"/>
          <w:szCs w:val="24"/>
        </w:rPr>
        <w:t xml:space="preserve">ροϋπολογισμού αυτή διενεργείται με βάση ειδικό κάθε φορά νόμο». </w:t>
      </w:r>
    </w:p>
    <w:p w14:paraId="12E54D3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Τι είναι αυτά που λέτε, κύριε Υπουργέ, εσείς που θα ήσασταν κάθε λέξη του Συντάγματος; Πρέπει να ντρέπεστε! </w:t>
      </w:r>
    </w:p>
    <w:p w14:paraId="12E54D34"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 xml:space="preserve">(Θόρυβος από </w:t>
      </w:r>
      <w:r>
        <w:rPr>
          <w:rFonts w:eastAsia="Times New Roman" w:cs="Times New Roman"/>
          <w:szCs w:val="24"/>
        </w:rPr>
        <w:t>την πτέρυγα του ΣΥΡΙΖΑ)</w:t>
      </w:r>
    </w:p>
    <w:p w14:paraId="12E54D3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Τελειώσαμε. Το άρθρο που επικαλεστήκατε είναι για προσωπικό ζήτημα. </w:t>
      </w:r>
    </w:p>
    <w:p w14:paraId="12E54D3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κατά το άρθρο 100 παράγραφος 2 του Κανονισμού της Βουλής για το θέμα της συν</w:t>
      </w:r>
      <w:r>
        <w:rPr>
          <w:rFonts w:eastAsia="Times New Roman" w:cs="Times New Roman"/>
          <w:szCs w:val="24"/>
        </w:rPr>
        <w:t xml:space="preserve">ταγματικότητας που ετέθη. </w:t>
      </w:r>
    </w:p>
    <w:p w14:paraId="12E54D3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Παρακαλώ, οι αποδεχόμενοι την ένσταση αντισυνταγματικότητας να εγερθούν. </w:t>
      </w:r>
    </w:p>
    <w:p w14:paraId="12E54D38"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(Εγείρονται οι αποδεχόμενοι την ένσταση)</w:t>
      </w:r>
    </w:p>
    <w:p w14:paraId="12E54D3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Προφανώς ηγέρθησαν οι ολιγότεροι. Δεν ηγέρθη ο απαιτούμενος αριθμός Βουλευτών από το Σύνταγμα και τον Κανονισμό τη</w:t>
      </w:r>
      <w:r>
        <w:rPr>
          <w:rFonts w:eastAsia="Times New Roman" w:cs="Times New Roman"/>
          <w:szCs w:val="24"/>
        </w:rPr>
        <w:t xml:space="preserve">ς Βουλής. </w:t>
      </w:r>
    </w:p>
    <w:p w14:paraId="12E54D3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Συνεπώς η ένσταση αντισυνταγματικότητας απορρίπτεται. </w:t>
      </w:r>
    </w:p>
    <w:p w14:paraId="12E54D3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Προχωράμε τώρα κανονικά με τη διαδικασία. </w:t>
      </w:r>
    </w:p>
    <w:p w14:paraId="12E54D3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Παρακαλώ, να ανέλθει στο Βήμα ο </w:t>
      </w:r>
      <w:r>
        <w:rPr>
          <w:rFonts w:eastAsia="Times New Roman" w:cs="Times New Roman"/>
          <w:szCs w:val="24"/>
        </w:rPr>
        <w:t>ε</w:t>
      </w:r>
      <w:r>
        <w:rPr>
          <w:rFonts w:eastAsia="Times New Roman" w:cs="Times New Roman"/>
          <w:szCs w:val="24"/>
        </w:rPr>
        <w:t xml:space="preserve">ισηγητής του ΣΥΡΙΖΑ, ο συνάδελφος κ. Κωνσταντίνος Σπαρτινός. </w:t>
      </w:r>
    </w:p>
    <w:p w14:paraId="12E54D3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Χρόνια πολλά, κύριε συνάδελφε. Έχετε τον λόγο για δε</w:t>
      </w:r>
      <w:r>
        <w:rPr>
          <w:rFonts w:eastAsia="Times New Roman" w:cs="Times New Roman"/>
          <w:szCs w:val="24"/>
        </w:rPr>
        <w:t xml:space="preserve">καπέντε λεπτά. </w:t>
      </w:r>
    </w:p>
    <w:p w14:paraId="12E54D3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Και παράκληση σε όλους να τηρούμε τον χρόνο. </w:t>
      </w:r>
    </w:p>
    <w:p w14:paraId="12E54D3F"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ΣΠΑΡΤΙΝΟΣ: </w:t>
      </w:r>
      <w:r>
        <w:rPr>
          <w:rFonts w:eastAsia="Times New Roman" w:cs="Times New Roman"/>
          <w:szCs w:val="24"/>
        </w:rPr>
        <w:t xml:space="preserve">Ευχαριστώ πολύ, κύριε Πρόεδρε, για τις ευχές σας. </w:t>
      </w:r>
    </w:p>
    <w:p w14:paraId="12E54D4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λυπηρό που μετά από δύο μέρες εξαντλητικής συζήτησης στις </w:t>
      </w:r>
      <w:r>
        <w:rPr>
          <w:rFonts w:eastAsia="Times New Roman" w:cs="Times New Roman"/>
          <w:szCs w:val="24"/>
        </w:rPr>
        <w:t>ε</w:t>
      </w:r>
      <w:r>
        <w:rPr>
          <w:rFonts w:eastAsia="Times New Roman" w:cs="Times New Roman"/>
          <w:szCs w:val="24"/>
        </w:rPr>
        <w:t>πιτροπές, τελικά η Αντιπ</w:t>
      </w:r>
      <w:r>
        <w:rPr>
          <w:rFonts w:eastAsia="Times New Roman" w:cs="Times New Roman"/>
          <w:szCs w:val="24"/>
        </w:rPr>
        <w:t xml:space="preserve">ολίτευση συνεχίζει την τακτική, με την οποία ξεκίνησε. Τακτική, η οποία δεν είναι τίποτε </w:t>
      </w:r>
      <w:r>
        <w:rPr>
          <w:rFonts w:eastAsia="Times New Roman" w:cs="Times New Roman"/>
          <w:szCs w:val="24"/>
        </w:rPr>
        <w:t xml:space="preserve">από </w:t>
      </w:r>
      <w:r>
        <w:rPr>
          <w:rFonts w:eastAsia="Times New Roman" w:cs="Times New Roman"/>
          <w:szCs w:val="24"/>
        </w:rPr>
        <w:t xml:space="preserve">απόδειξη της έλλειψης αντιπρότασης, έλλειψης σχεδίου, έλλειψης προοπτικής. Και επειδή λείπουν όλα αυτά, χρησιμοποιούν το τελευταίο πράγμα που </w:t>
      </w:r>
      <w:r>
        <w:rPr>
          <w:rFonts w:eastAsia="Times New Roman" w:cs="Times New Roman"/>
          <w:szCs w:val="24"/>
        </w:rPr>
        <w:t>απο</w:t>
      </w:r>
      <w:r>
        <w:rPr>
          <w:rFonts w:eastAsia="Times New Roman" w:cs="Times New Roman"/>
          <w:szCs w:val="24"/>
        </w:rPr>
        <w:t>μένει: την επιλεκτ</w:t>
      </w:r>
      <w:r>
        <w:rPr>
          <w:rFonts w:eastAsia="Times New Roman" w:cs="Times New Roman"/>
          <w:szCs w:val="24"/>
        </w:rPr>
        <w:t xml:space="preserve">ική ανάγνωση και τη διαστρεβλωτική παρουσίαση των σημείων του σχεδίου νόμου για τη δημιουργία εντυπώσεων. </w:t>
      </w:r>
    </w:p>
    <w:p w14:paraId="12E54D4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Θα επαναλάβω κάτι που ρώτησα και χθες στη συζήτηση των </w:t>
      </w:r>
      <w:r>
        <w:rPr>
          <w:rFonts w:eastAsia="Times New Roman" w:cs="Times New Roman"/>
          <w:szCs w:val="24"/>
        </w:rPr>
        <w:t>ε</w:t>
      </w:r>
      <w:r>
        <w:rPr>
          <w:rFonts w:eastAsia="Times New Roman" w:cs="Times New Roman"/>
          <w:szCs w:val="24"/>
        </w:rPr>
        <w:t>πιτροπών: Η Νέα Δημοκρατία, το ΠΑΣΟΚ και το Ποτάμι, που ψήφισαν τον Αύγουστο του 2015 τη συμφ</w:t>
      </w:r>
      <w:r>
        <w:rPr>
          <w:rFonts w:eastAsia="Times New Roman" w:cs="Times New Roman"/>
          <w:szCs w:val="24"/>
        </w:rPr>
        <w:t xml:space="preserve">ωνία, μπορεί να μην ψήφισαν τότε -όπως λένε- το σύνολο των συγκεκριμένων μέτρων που έχει φέρει από τότε μέχρι σήμερα η Κυβέρνηση, ψήφισαν όμως συνολικές περικοπές 3% επί του Ακαθάριστου Εθνικού Προϊόντος. Σήμερα παίρνουμε τα μέτρα του τελευταίου 1%. </w:t>
      </w:r>
    </w:p>
    <w:p w14:paraId="12E54D4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Ποια είναι τα τελείως διαφορετικά μέτρα που προτείνουν σε αντικατάσταση των δικών μας; Δεν θεωρούν ότι έχουν τη σχετική πολιτική και ηθική ευθύνη; </w:t>
      </w:r>
    </w:p>
    <w:p w14:paraId="12E54D4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Εχθές, ο εισηγητής της Νέας Δημοκρατίας ο κ. Σταϊκούρας είπε ότι η υπερψήφιση από τη Νέα Δημοκρατία των άρθρ</w:t>
      </w:r>
      <w:r>
        <w:rPr>
          <w:rFonts w:eastAsia="Times New Roman" w:cs="Times New Roman"/>
          <w:szCs w:val="24"/>
        </w:rPr>
        <w:t>ων για την ιδιωτικοποίηση των αεροδρομίων είναι η δική τους αντιπρόταση. Μα, καλύπτει αυτή από μόνη της τα απαιτούμενα μέτρα για το 1% του ΑΕΠ; Προφανώς όχι. Αν ήταν έτσι…</w:t>
      </w:r>
    </w:p>
    <w:p w14:paraId="12E54D4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Οι αποκρατικοποιήσεις δεν είναι στο 1%;</w:t>
      </w:r>
    </w:p>
    <w:p w14:paraId="12E54D4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ΚΩΝΣΤΑΝΤΙΝΟΣ ΣΠΑΡΤΙΝΟΣ: </w:t>
      </w:r>
      <w:r>
        <w:rPr>
          <w:rFonts w:eastAsia="Times New Roman" w:cs="Times New Roman"/>
          <w:szCs w:val="24"/>
        </w:rPr>
        <w:t xml:space="preserve">Έτσι είπατε χθες, «εμείς αυτό αντιπροτείνουμε». </w:t>
      </w:r>
    </w:p>
    <w:p w14:paraId="12E54D4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Αυτό είναι αυτονόητο. </w:t>
      </w:r>
    </w:p>
    <w:p w14:paraId="12E54D4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ΣΠΑΡΤΙΝΟΣ: </w:t>
      </w:r>
      <w:r>
        <w:rPr>
          <w:rFonts w:eastAsia="Times New Roman" w:cs="Times New Roman"/>
          <w:szCs w:val="24"/>
        </w:rPr>
        <w:t>Αν ήταν έτσι, θα είχαν κάνει σημαία τους ότι τα μέτρα που προτείνει η Κυβέρνηση ξεπερνούν κατά πολύ τότε το 1% μαζί με όλα τα άλλα που π</w:t>
      </w:r>
      <w:r>
        <w:rPr>
          <w:rFonts w:eastAsia="Times New Roman" w:cs="Times New Roman"/>
          <w:szCs w:val="24"/>
        </w:rPr>
        <w:t xml:space="preserve">ροτείνονται. Τα ψηφίζουν, όχι ως αντιπρόταση για το 1%, αλλά </w:t>
      </w:r>
      <w:r>
        <w:rPr>
          <w:rFonts w:eastAsia="Times New Roman" w:cs="Times New Roman"/>
          <w:szCs w:val="24"/>
        </w:rPr>
        <w:t>διότι</w:t>
      </w:r>
      <w:r>
        <w:rPr>
          <w:rFonts w:eastAsia="Times New Roman" w:cs="Times New Roman"/>
          <w:szCs w:val="24"/>
        </w:rPr>
        <w:t xml:space="preserve"> αυτές είναι οι δικές τους ιδιωτικοποιήσεις, που μας κληροδότησαν και που γι’ αυτές αισθάνονται ότι έχουν υποχρέωση να είναι συνεπείς. </w:t>
      </w:r>
    </w:p>
    <w:p w14:paraId="12E54D4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Λείπει όμως και κάτι ακόμα: η στοιχειώδης σεμνότητα, γ</w:t>
      </w:r>
      <w:r>
        <w:rPr>
          <w:rFonts w:eastAsia="Times New Roman" w:cs="Times New Roman"/>
          <w:szCs w:val="24"/>
        </w:rPr>
        <w:t xml:space="preserve">ια να μην πω άλλη έκφραση, η οποία θα έπρεπε να διακρίνει τα στελέχη και τα λεγόμενα κυρίως της Αξιωματικής Αντιπολίτευσης, αλλά και του ΠΑΣΟΚ, τα οποία τόσο εύκολα ξεχνούν τα </w:t>
      </w:r>
      <w:r>
        <w:rPr>
          <w:rFonts w:eastAsia="Times New Roman" w:cs="Times New Roman"/>
          <w:szCs w:val="24"/>
        </w:rPr>
        <w:lastRenderedPageBreak/>
        <w:t>κατορθώματα της τελευταίας διακυβέρνησής τους. Διότι πρόκειται περί κατορθώματος</w:t>
      </w:r>
      <w:r>
        <w:rPr>
          <w:rFonts w:eastAsia="Times New Roman" w:cs="Times New Roman"/>
          <w:szCs w:val="24"/>
        </w:rPr>
        <w:t xml:space="preserve"> η άνοδος της ανεργίας στο 27%, η πτώση του </w:t>
      </w:r>
      <w:r w:rsidRPr="002E7414">
        <w:rPr>
          <w:rFonts w:eastAsia="Times New Roman" w:cs="Times New Roman"/>
          <w:color w:val="000000" w:themeColor="text1"/>
          <w:szCs w:val="24"/>
        </w:rPr>
        <w:t xml:space="preserve">ΑΕΠ κατά 25% και τα 63.000.000.000 ευρώ μέτρα, τα οποία είναι απλώς το αποκορύφωμα της διακυβέρνησής τους μετά τη Μεταπολίτευση. </w:t>
      </w:r>
    </w:p>
    <w:p w14:paraId="12E54D49" w14:textId="77777777" w:rsidR="00A37F14" w:rsidRDefault="002C15DC">
      <w:pPr>
        <w:spacing w:line="600" w:lineRule="auto"/>
        <w:ind w:firstLine="720"/>
        <w:jc w:val="both"/>
        <w:rPr>
          <w:rFonts w:eastAsia="Times New Roman" w:cs="Times New Roman"/>
          <w:szCs w:val="24"/>
        </w:rPr>
      </w:pPr>
      <w:r w:rsidRPr="001901C6">
        <w:rPr>
          <w:rFonts w:eastAsia="Times New Roman" w:cs="Times New Roman"/>
          <w:szCs w:val="24"/>
        </w:rPr>
        <w:t xml:space="preserve">Ποιος είναι όμως ο πραγματικός καημός τους; </w:t>
      </w:r>
      <w:r>
        <w:rPr>
          <w:rFonts w:eastAsia="Times New Roman" w:cs="Times New Roman"/>
          <w:szCs w:val="24"/>
        </w:rPr>
        <w:t>Βλέπουν να ξεπερνά αυτή η Κυβέρνηση τα</w:t>
      </w:r>
      <w:r>
        <w:rPr>
          <w:rFonts w:eastAsia="Times New Roman" w:cs="Times New Roman"/>
          <w:szCs w:val="24"/>
        </w:rPr>
        <w:t xml:space="preserve"> εμπόδια που υπήρχαν και εκείνα που προσπάθησαν να βάλουν στη συνέχεια οι θεσμοί με τις διαφωνίες τους και τα άλλα που έβαζε συνέχεια η </w:t>
      </w:r>
      <w:r>
        <w:rPr>
          <w:rFonts w:eastAsia="Times New Roman" w:cs="Times New Roman"/>
          <w:szCs w:val="24"/>
        </w:rPr>
        <w:t>τ</w:t>
      </w:r>
      <w:r>
        <w:rPr>
          <w:rFonts w:eastAsia="Times New Roman" w:cs="Times New Roman"/>
          <w:szCs w:val="24"/>
        </w:rPr>
        <w:t xml:space="preserve">ρόικα εσωτερικού. Διαψεύδονται όμως διαρκώς. Βλέπετε, μπορεί να προσπαθούν να αμφισβητήσουν την Κυβέρνηση. Αλλά και τη </w:t>
      </w:r>
      <w:r>
        <w:rPr>
          <w:rFonts w:eastAsia="Times New Roman" w:cs="Times New Roman"/>
          <w:szCs w:val="24"/>
          <w:lang w:val="en-US"/>
        </w:rPr>
        <w:t>EU</w:t>
      </w:r>
      <w:r>
        <w:rPr>
          <w:rFonts w:eastAsia="Times New Roman" w:cs="Times New Roman"/>
          <w:szCs w:val="24"/>
          <w:lang w:val="en-US"/>
        </w:rPr>
        <w:lastRenderedPageBreak/>
        <w:t>ROSTAT</w:t>
      </w:r>
      <w:r>
        <w:rPr>
          <w:rFonts w:eastAsia="Times New Roman" w:cs="Times New Roman"/>
          <w:szCs w:val="24"/>
        </w:rPr>
        <w:t xml:space="preserve"> και την Κομισιόν και τον ΟΟΣΑ; Δεν γίνεται να χωνευτεί εύκολα το γεγονός</w:t>
      </w:r>
      <w:r>
        <w:rPr>
          <w:rFonts w:eastAsia="Times New Roman" w:cs="Times New Roman"/>
          <w:szCs w:val="24"/>
        </w:rPr>
        <w:t>,</w:t>
      </w:r>
      <w:r>
        <w:rPr>
          <w:rFonts w:eastAsia="Times New Roman" w:cs="Times New Roman"/>
          <w:szCs w:val="24"/>
        </w:rPr>
        <w:t xml:space="preserve"> πως η οικονομία τα πήγε καλύτερα από τα προβλεπόμενα και τα προσδοκόμενα από αυτούς, πως υπάρχει δυναμική ανάκαμψης και κυρίως, πως είμαστε πιο κοντά από ποτέ σε μια διευθέτ</w:t>
      </w:r>
      <w:r>
        <w:rPr>
          <w:rFonts w:eastAsia="Times New Roman" w:cs="Times New Roman"/>
          <w:szCs w:val="24"/>
        </w:rPr>
        <w:t>ηση του χρέους</w:t>
      </w:r>
      <w:r>
        <w:rPr>
          <w:rFonts w:eastAsia="Times New Roman" w:cs="Times New Roman"/>
          <w:szCs w:val="24"/>
        </w:rPr>
        <w:t>,</w:t>
      </w:r>
      <w:r>
        <w:rPr>
          <w:rFonts w:eastAsia="Times New Roman" w:cs="Times New Roman"/>
          <w:szCs w:val="24"/>
        </w:rPr>
        <w:t xml:space="preserve"> η οποία θα επιτρέψει αυτό που ο Υπουργός Οικονομικών χθες ονόμασε «καθαρό διάδρομο» για πολίτες και επενδυτές. </w:t>
      </w:r>
    </w:p>
    <w:p w14:paraId="12E54D4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επιλέγουμε έναν δρόμο που είναι σαφής και στηρίζεται στο γεγονός</w:t>
      </w:r>
      <w:r>
        <w:rPr>
          <w:rFonts w:eastAsia="Times New Roman" w:cs="Times New Roman"/>
          <w:szCs w:val="24"/>
        </w:rPr>
        <w:t>,</w:t>
      </w:r>
      <w:r>
        <w:rPr>
          <w:rFonts w:eastAsia="Times New Roman" w:cs="Times New Roman"/>
          <w:szCs w:val="24"/>
        </w:rPr>
        <w:t xml:space="preserve"> πως κάνουμε ακριβώς αυτό </w:t>
      </w:r>
      <w:r>
        <w:rPr>
          <w:rFonts w:eastAsia="Times New Roman" w:cs="Times New Roman"/>
          <w:szCs w:val="24"/>
        </w:rPr>
        <w:t xml:space="preserve">που συμφωνήσαμε, τόσο με τους θεσμούς τον Αύγουστο, όσο και με την κοινωνία τον Σεπτέμβριο του </w:t>
      </w:r>
      <w:r>
        <w:rPr>
          <w:rFonts w:eastAsia="Times New Roman" w:cs="Times New Roman"/>
          <w:szCs w:val="24"/>
        </w:rPr>
        <w:lastRenderedPageBreak/>
        <w:t xml:space="preserve">2015. Δεν θα κάνουμε πίσω. Δεν θα ληφθούν μέτρα ούτε </w:t>
      </w:r>
      <w:r>
        <w:rPr>
          <w:rFonts w:eastAsia="Times New Roman" w:cs="Times New Roman"/>
          <w:szCs w:val="24"/>
        </w:rPr>
        <w:t xml:space="preserve">1 </w:t>
      </w:r>
      <w:r>
        <w:rPr>
          <w:rFonts w:eastAsia="Times New Roman" w:cs="Times New Roman"/>
          <w:szCs w:val="24"/>
        </w:rPr>
        <w:t xml:space="preserve">ευρώ παραπάνω. </w:t>
      </w:r>
    </w:p>
    <w:p w14:paraId="12E54D4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Ας δούμε όμως τον τρόπο με τον οποίο η Κυβέρνηση αυτή επιλέγει τα μέτρα γι’ αυτό το 1% του</w:t>
      </w:r>
      <w:r>
        <w:rPr>
          <w:rFonts w:eastAsia="Times New Roman" w:cs="Times New Roman"/>
          <w:szCs w:val="24"/>
        </w:rPr>
        <w:t xml:space="preserve"> ΑΕΠ. </w:t>
      </w:r>
    </w:p>
    <w:p w14:paraId="12E54D4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αύξηση του συντελεστή ΦΠΑ κατά μία μονάδα στην κλίμακα του 23%</w:t>
      </w:r>
      <w:r>
        <w:rPr>
          <w:rFonts w:eastAsia="Times New Roman" w:cs="Times New Roman"/>
          <w:szCs w:val="24"/>
        </w:rPr>
        <w:t>,</w:t>
      </w:r>
      <w:r>
        <w:rPr>
          <w:rFonts w:eastAsia="Times New Roman" w:cs="Times New Roman"/>
          <w:szCs w:val="24"/>
        </w:rPr>
        <w:t xml:space="preserve"> είναι επιλογή για να αποτραπεί η αύξηση του ΦΠΑ της ενέργειας και του νερού από το 13% στο 23%, όπως απαιτούσαν με επιμονή οι θεσμοί. Επιπλέον αυτή η αύξηση επιβαρύνει λιγότερο το καλ</w:t>
      </w:r>
      <w:r>
        <w:rPr>
          <w:rFonts w:eastAsia="Times New Roman" w:cs="Times New Roman"/>
          <w:szCs w:val="24"/>
        </w:rPr>
        <w:t>άθι της λαϊκής οικογένειας</w:t>
      </w:r>
      <w:r>
        <w:rPr>
          <w:rFonts w:eastAsia="Times New Roman" w:cs="Times New Roman"/>
          <w:szCs w:val="24"/>
        </w:rPr>
        <w:t>,</w:t>
      </w:r>
      <w:r>
        <w:rPr>
          <w:rFonts w:eastAsia="Times New Roman" w:cs="Times New Roman"/>
          <w:szCs w:val="24"/>
        </w:rPr>
        <w:t xml:space="preserve"> με τα προϊόντα που περιλαμβάνει από την αύξηση που θα υπήρχε κατά μία μονάδα στον συντελεστή του 13%, </w:t>
      </w:r>
    </w:p>
    <w:p w14:paraId="12E54D4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Η συνολική επιλογή που έγινε</w:t>
      </w:r>
      <w:r>
        <w:rPr>
          <w:rFonts w:eastAsia="Times New Roman" w:cs="Times New Roman"/>
          <w:szCs w:val="24"/>
        </w:rPr>
        <w:t>,</w:t>
      </w:r>
      <w:r>
        <w:rPr>
          <w:rFonts w:eastAsia="Times New Roman" w:cs="Times New Roman"/>
          <w:szCs w:val="24"/>
        </w:rPr>
        <w:t xml:space="preserve"> αφορά τη μικρή αύξηση σε πολλούς έμμεσους φόρους για να καταμεριστεί το βάρος. Επιπλέον έγινε π</w:t>
      </w:r>
      <w:r>
        <w:rPr>
          <w:rFonts w:eastAsia="Times New Roman" w:cs="Times New Roman"/>
          <w:szCs w:val="24"/>
        </w:rPr>
        <w:t xml:space="preserve">ροσπάθεια να επιλεγούν αρκετοί κλάδοι με σημαντικά περιθώρια κέρδους, ώστε να μπορούν να απορροφήσουν το σύνολο ή μεγάλο μέρος των αυξήσεων. </w:t>
      </w:r>
    </w:p>
    <w:p w14:paraId="12E54D4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Έχει κι ελαφρύνσεις όμως το σχέδιο</w:t>
      </w:r>
      <w:r>
        <w:rPr>
          <w:rFonts w:eastAsia="Times New Roman" w:cs="Times New Roman"/>
          <w:szCs w:val="24"/>
        </w:rPr>
        <w:t>,</w:t>
      </w:r>
      <w:r>
        <w:rPr>
          <w:rFonts w:eastAsia="Times New Roman" w:cs="Times New Roman"/>
          <w:szCs w:val="24"/>
        </w:rPr>
        <w:t xml:space="preserve"> που αφορούν τόσο τη χρήση του φυσικού αερίου, όσο και την κατάργηση του 3% φόρ</w:t>
      </w:r>
      <w:r>
        <w:rPr>
          <w:rFonts w:eastAsia="Times New Roman" w:cs="Times New Roman"/>
          <w:szCs w:val="24"/>
        </w:rPr>
        <w:t xml:space="preserve">ου επί του πωλούμενου στο εσωτερικό ζύθου. </w:t>
      </w:r>
    </w:p>
    <w:p w14:paraId="12E54D4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Οι τοποθετήσεις στο θέμα αυτό κατά την ακρόαση των φορέων έδειξαν με τον πιο γλαφυρό τρόπο, ποιοι επιβαρύνονται </w:t>
      </w:r>
      <w:r>
        <w:rPr>
          <w:rFonts w:eastAsia="Times New Roman" w:cs="Times New Roman"/>
          <w:szCs w:val="24"/>
        </w:rPr>
        <w:lastRenderedPageBreak/>
        <w:t xml:space="preserve">-οι ολιγοπωλιακοί όμιλοι ζύθου- και ποιοι ελαφρύνονται -οι μικρές ζυθοποιίες σε όλη την περιφέρεια- από αυτή τη ρύθμιση. </w:t>
      </w:r>
    </w:p>
    <w:p w14:paraId="12E54D50" w14:textId="77777777" w:rsidR="00A37F14" w:rsidRDefault="002C15DC">
      <w:pPr>
        <w:spacing w:line="600" w:lineRule="auto"/>
        <w:ind w:firstLine="720"/>
        <w:jc w:val="both"/>
        <w:rPr>
          <w:rFonts w:eastAsia="Times New Roman"/>
          <w:szCs w:val="24"/>
        </w:rPr>
      </w:pPr>
      <w:r>
        <w:rPr>
          <w:rFonts w:eastAsia="Times New Roman"/>
          <w:szCs w:val="24"/>
        </w:rPr>
        <w:t>Στην ίδια λογική προτε</w:t>
      </w:r>
      <w:r>
        <w:rPr>
          <w:rFonts w:eastAsia="Times New Roman"/>
          <w:szCs w:val="24"/>
        </w:rPr>
        <w:t>ίνονται και άλλοι φόροι, όπως η κατά 5% επιπλέον φορολόγηση των τυχερών παιγνίων, η φορολόγηση των εταιρειών που ασχολούνται με τη διαχείριση αμοιβαίων κεφαλαίων, καθώς και των εταιρικών αυτοκινήτων. Αντίθετα επιχειρείται εξορθολογισμός των τελών ταξινόμησ</w:t>
      </w:r>
      <w:r>
        <w:rPr>
          <w:rFonts w:eastAsia="Times New Roman"/>
          <w:szCs w:val="24"/>
        </w:rPr>
        <w:t xml:space="preserve">ης των αυτοκινήτων που αναφέρονται στους ιδιώτες. </w:t>
      </w:r>
    </w:p>
    <w:p w14:paraId="12E54D51"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 xml:space="preserve">Επιπλέον ο ΕΝΦΙΑ όχι μόνο δεν θα αυξηθεί, γιατί το συνολικό ποσό παραμένει το ίδιο, δηλαδή 2,65 δισεκατομμύρια </w:t>
      </w:r>
      <w:r>
        <w:rPr>
          <w:rFonts w:eastAsia="Times New Roman"/>
          <w:szCs w:val="24"/>
        </w:rPr>
        <w:lastRenderedPageBreak/>
        <w:t>ευρώ, αλλά για τη συντριπτική πλειοψηφία των φορολογούμενων είτε θα μείνει σταθερός είτε ακόμη</w:t>
      </w:r>
      <w:r>
        <w:rPr>
          <w:rFonts w:eastAsia="Times New Roman"/>
          <w:szCs w:val="24"/>
        </w:rPr>
        <w:t xml:space="preserve"> και θα μειωθεί. Αυτό οφείλεται στο γεγονός ότι η Κυβέρνηση διαπραγματεύτηκε σκληρά για να μετακυλιστεί το κόστος της σχετικής απόφασης του Συμβουλίου της Επικρατείας, 300 περίπου εκατομμύρια ευρώ στις μεγάλες και πολύ μεγάλες περιουσίες. </w:t>
      </w:r>
    </w:p>
    <w:p w14:paraId="12E54D52"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Έχει όμως και άλ</w:t>
      </w:r>
      <w:r>
        <w:rPr>
          <w:rFonts w:eastAsia="Times New Roman"/>
          <w:szCs w:val="24"/>
        </w:rPr>
        <w:t xml:space="preserve">λες θεσμικές ρυθμίσεις </w:t>
      </w:r>
      <w:r>
        <w:rPr>
          <w:rFonts w:eastAsia="Times New Roman"/>
          <w:szCs w:val="24"/>
        </w:rPr>
        <w:t xml:space="preserve">αυτό </w:t>
      </w:r>
      <w:r>
        <w:rPr>
          <w:rFonts w:eastAsia="Times New Roman"/>
          <w:szCs w:val="24"/>
        </w:rPr>
        <w:t xml:space="preserve">το σχέδιο νόμου, ορισμένες από τις οποίες προκύψανε από τον τρόπο που διαχειρίστηκαν τα οικονομικά και τη δημόσια διοίκηση όλα αυτά τα χρόνια η Νέα Δημοκρατία και το ΠΑΣΟΚ. </w:t>
      </w:r>
    </w:p>
    <w:p w14:paraId="12E54D53"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lastRenderedPageBreak/>
        <w:t>Η Ανεξάρτητη Αρχή Δημοσίων Εσόδων</w:t>
      </w:r>
      <w:r>
        <w:rPr>
          <w:rFonts w:eastAsia="Times New Roman"/>
          <w:szCs w:val="24"/>
        </w:rPr>
        <w:t>,</w:t>
      </w:r>
      <w:r>
        <w:rPr>
          <w:rFonts w:eastAsia="Times New Roman"/>
          <w:szCs w:val="24"/>
        </w:rPr>
        <w:t xml:space="preserve"> δεν είναι τίποτε άλ</w:t>
      </w:r>
      <w:r>
        <w:rPr>
          <w:rFonts w:eastAsia="Times New Roman"/>
          <w:szCs w:val="24"/>
        </w:rPr>
        <w:t xml:space="preserve">λο από την ανάγκη που δημιούργησαν τόσο το ΠΑΣΟΚ όσο και η Νέα Δημοκρατία με τις δημιουργικές λογιστικές που εφάρμοζαν στα μεγάλα διαστήματα διακυβέρνησης της χώρας από αυτούς, με τις οποίες έβαλαν τη χώρα στη </w:t>
      </w:r>
      <w:r>
        <w:rPr>
          <w:rFonts w:eastAsia="Times New Roman"/>
          <w:szCs w:val="24"/>
        </w:rPr>
        <w:t>Ζ</w:t>
      </w:r>
      <w:r>
        <w:rPr>
          <w:rFonts w:eastAsia="Times New Roman"/>
          <w:szCs w:val="24"/>
        </w:rPr>
        <w:t xml:space="preserve">ώνη του ευρώ, όσο και αυτές </w:t>
      </w:r>
      <w:r>
        <w:rPr>
          <w:rFonts w:eastAsia="Times New Roman"/>
          <w:szCs w:val="24"/>
        </w:rPr>
        <w:t xml:space="preserve">που </w:t>
      </w:r>
      <w:r>
        <w:rPr>
          <w:rFonts w:eastAsia="Times New Roman"/>
          <w:szCs w:val="24"/>
        </w:rPr>
        <w:t xml:space="preserve">τα τελευταία </w:t>
      </w:r>
      <w:r>
        <w:rPr>
          <w:rFonts w:eastAsia="Times New Roman"/>
          <w:szCs w:val="24"/>
        </w:rPr>
        <w:t xml:space="preserve">χρόνια πριν την κρίση έκρυβαν βαθιά κάτω από το χαλί τις ελλειμματικές εκτελέσεις του </w:t>
      </w:r>
      <w:r>
        <w:rPr>
          <w:rFonts w:eastAsia="Times New Roman"/>
          <w:szCs w:val="24"/>
        </w:rPr>
        <w:t>π</w:t>
      </w:r>
      <w:r>
        <w:rPr>
          <w:rFonts w:eastAsia="Times New Roman"/>
          <w:szCs w:val="24"/>
        </w:rPr>
        <w:t xml:space="preserve">ροϋπολογισμού, καθώς επίσης και απεμπλοκή από πολιτικές επιλογές ως προς το ποιος φορολογούμενος θα ελεγχθεί και ποιος όχι. </w:t>
      </w:r>
    </w:p>
    <w:p w14:paraId="12E54D54"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Χωρίς αυτό το βεβαρ</w:t>
      </w:r>
      <w:r>
        <w:rPr>
          <w:rFonts w:eastAsia="Times New Roman"/>
          <w:szCs w:val="24"/>
        </w:rPr>
        <w:t>η</w:t>
      </w:r>
      <w:r>
        <w:rPr>
          <w:rFonts w:eastAsia="Times New Roman"/>
          <w:szCs w:val="24"/>
        </w:rPr>
        <w:t>μμένο ιστορικό, αυτή η α</w:t>
      </w:r>
      <w:r>
        <w:rPr>
          <w:rFonts w:eastAsia="Times New Roman"/>
          <w:szCs w:val="24"/>
        </w:rPr>
        <w:t xml:space="preserve">νεξάρτητη </w:t>
      </w:r>
      <w:r>
        <w:rPr>
          <w:rFonts w:eastAsia="Times New Roman"/>
          <w:szCs w:val="24"/>
        </w:rPr>
        <w:t>α</w:t>
      </w:r>
      <w:r>
        <w:rPr>
          <w:rFonts w:eastAsia="Times New Roman"/>
          <w:szCs w:val="24"/>
        </w:rPr>
        <w:t xml:space="preserve">ρχή θα μπορούσε να είναι και περιττή. Η θεσμική ανεξαρτησία </w:t>
      </w:r>
      <w:r>
        <w:rPr>
          <w:rFonts w:eastAsia="Times New Roman"/>
          <w:szCs w:val="24"/>
        </w:rPr>
        <w:lastRenderedPageBreak/>
        <w:t>της, όμως, δεν θα την κάνει να βρίσκεται έξω από τον στενό πυρήνα του κράτους, εφόσον δεν προβλέπεται να έχει νομική προσωπικότητα και θα υπόκειται σε κοινοβουλευτικό έλεγχο. Οι αποφάσε</w:t>
      </w:r>
      <w:r>
        <w:rPr>
          <w:rFonts w:eastAsia="Times New Roman"/>
          <w:szCs w:val="24"/>
        </w:rPr>
        <w:t>ις για τ</w:t>
      </w:r>
      <w:r>
        <w:rPr>
          <w:rFonts w:eastAsia="Times New Roman"/>
          <w:szCs w:val="24"/>
        </w:rPr>
        <w:t>ην</w:t>
      </w:r>
      <w:r>
        <w:rPr>
          <w:rFonts w:eastAsia="Times New Roman"/>
          <w:szCs w:val="24"/>
        </w:rPr>
        <w:t xml:space="preserve"> προοδευτικότητα του φορολογικού συστήματος, το ύψος των συντελεστών, το εύρος της φορολογικής βάσης και τα μέτρα για την καταπολέμηση της φοροδιαφυγής</w:t>
      </w:r>
      <w:r>
        <w:rPr>
          <w:rFonts w:eastAsia="Times New Roman"/>
          <w:szCs w:val="24"/>
        </w:rPr>
        <w:t>,</w:t>
      </w:r>
      <w:r>
        <w:rPr>
          <w:rFonts w:eastAsia="Times New Roman"/>
          <w:szCs w:val="24"/>
        </w:rPr>
        <w:t xml:space="preserve"> παραμένουν στην ευθύνη του Υπουργού Οικονομικών.</w:t>
      </w:r>
    </w:p>
    <w:p w14:paraId="12E54D55"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Τα κόκκινα δάνεια αποτελούν ένα ακόμη θέμα</w:t>
      </w:r>
      <w:r>
        <w:rPr>
          <w:rFonts w:eastAsia="Times New Roman"/>
          <w:szCs w:val="24"/>
        </w:rPr>
        <w:t>,</w:t>
      </w:r>
      <w:r>
        <w:rPr>
          <w:rFonts w:eastAsia="Times New Roman"/>
          <w:szCs w:val="24"/>
        </w:rPr>
        <w:t xml:space="preserve"> </w:t>
      </w:r>
      <w:r>
        <w:rPr>
          <w:rFonts w:eastAsia="Times New Roman"/>
          <w:szCs w:val="24"/>
        </w:rPr>
        <w:t xml:space="preserve">για το οποίο δεν μπορεί και δεν πρέπει κανείς να ξεχάσει το ποιος έχει ευθύνη και υπό ποίο καθεστώς και με ποια κριτήρια έδιναν τα δάνεια αυτά οι τράπεζες. Η ρύθμισή τους σήμερα πετυχαίνει </w:t>
      </w:r>
      <w:r>
        <w:rPr>
          <w:rFonts w:eastAsia="Times New Roman"/>
          <w:szCs w:val="24"/>
        </w:rPr>
        <w:lastRenderedPageBreak/>
        <w:t>να προστατεύεται η πώληση στα ήδη θεσμοθετημένα μη τραπεζικά ιδρύμα</w:t>
      </w:r>
      <w:r>
        <w:rPr>
          <w:rFonts w:eastAsia="Times New Roman"/>
          <w:szCs w:val="24"/>
        </w:rPr>
        <w:t>τα του συνόλου των κόκκινων δανείων ανεξαρτήτως κατηγορίας, που έχουν διασφάλιση σε πρώτη κατοικία με αντικειμενική αξία έως 140.000 ευρώ χωρίς πρόσθετο εισοδηματικό κριτήριο μέχρι το 2018.</w:t>
      </w:r>
    </w:p>
    <w:p w14:paraId="12E54D56"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Με αυτόν τον τρόπο η προστασία καλύπτει το 94% του συνόλου των κόκ</w:t>
      </w:r>
      <w:r>
        <w:rPr>
          <w:rFonts w:eastAsia="Times New Roman"/>
          <w:szCs w:val="24"/>
        </w:rPr>
        <w:t>κινων δανείων πρώτης κατοικίας. Όσον αφορά στα μη τραπεζικά ιδρύματα που θα αναλάβουν τη διαχείριση αυτών των δανείων, το πλαίσιο λειτουργίας τους είναι ιδιαίτερα αυστηρό με γνώμονα την προστασία του δανειολήπτη. Δεν θα υπάρχει ουσιαστική διαφορά με τις τρ</w:t>
      </w:r>
      <w:r>
        <w:rPr>
          <w:rFonts w:eastAsia="Times New Roman"/>
          <w:szCs w:val="24"/>
        </w:rPr>
        <w:t xml:space="preserve">άπεζες. Δεν θα </w:t>
      </w:r>
      <w:r>
        <w:rPr>
          <w:rFonts w:eastAsia="Times New Roman"/>
          <w:szCs w:val="24"/>
        </w:rPr>
        <w:lastRenderedPageBreak/>
        <w:t xml:space="preserve">επιδεινώνονται οι όροι του δανείου. Θα τηρείται ο </w:t>
      </w:r>
      <w:r>
        <w:rPr>
          <w:rFonts w:eastAsia="Times New Roman"/>
          <w:szCs w:val="24"/>
        </w:rPr>
        <w:t>Κ</w:t>
      </w:r>
      <w:r>
        <w:rPr>
          <w:rFonts w:eastAsia="Times New Roman"/>
          <w:szCs w:val="24"/>
        </w:rPr>
        <w:t xml:space="preserve">ώδικας </w:t>
      </w:r>
      <w:r>
        <w:rPr>
          <w:rFonts w:eastAsia="Times New Roman"/>
          <w:szCs w:val="24"/>
        </w:rPr>
        <w:t>Δ</w:t>
      </w:r>
      <w:r>
        <w:rPr>
          <w:rFonts w:eastAsia="Times New Roman"/>
          <w:szCs w:val="24"/>
        </w:rPr>
        <w:t>εοντολογίας των τραπεζών, οι εύλογες δαπάνες διαβίωσης κ</w:t>
      </w:r>
      <w:r>
        <w:rPr>
          <w:rFonts w:eastAsia="Times New Roman"/>
          <w:szCs w:val="24"/>
        </w:rPr>
        <w:t>.</w:t>
      </w:r>
      <w:r>
        <w:rPr>
          <w:rFonts w:eastAsia="Times New Roman"/>
          <w:szCs w:val="24"/>
        </w:rPr>
        <w:t>λπ..</w:t>
      </w:r>
    </w:p>
    <w:p w14:paraId="12E54D57"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Επιπλέον θα υπάρχει πλαίσιο υποστήριξης των δανειοληπτών με τα τριάντα κέντρα ενημέρωσης και υποστήριξης δανειοληπτών πο</w:t>
      </w:r>
      <w:r>
        <w:rPr>
          <w:rFonts w:eastAsia="Times New Roman"/>
          <w:szCs w:val="24"/>
        </w:rPr>
        <w:t>υ ιδρύονται, καθώς και με την ενεργοποίηση του κυβερνητικού συμβουλίου και της Ειδικής Γραμματείας Διαχείρισης Ιδιωτικών Χρεών.</w:t>
      </w:r>
    </w:p>
    <w:p w14:paraId="12E54D58"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Ας δούμε, όμως, τι προβλέπεται και για το νέο ταμείο, την Ελληνική Εταιρεία Συμμετοχών και Περιουσίας. Για κάθε δράση του ταμείο</w:t>
      </w:r>
      <w:r>
        <w:rPr>
          <w:rFonts w:eastAsia="Times New Roman"/>
          <w:szCs w:val="24"/>
        </w:rPr>
        <w:t xml:space="preserve">υ την τελική απόφαση την παίρνει η γενική </w:t>
      </w:r>
      <w:r>
        <w:rPr>
          <w:rFonts w:eastAsia="Times New Roman"/>
          <w:szCs w:val="24"/>
        </w:rPr>
        <w:lastRenderedPageBreak/>
        <w:t xml:space="preserve">συνέλευσή της, δηλαδή το ελληνικό δημόσιο διά του Υπουργού Οικονομικών. </w:t>
      </w:r>
    </w:p>
    <w:p w14:paraId="12E54D59"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Δεν ξεπουλιέται τίποτα, αντιθέτως επανέρχεται σε κρατικό έλεγχο και το ΤΑΙΠΕΔ που εντάσσεται σε αυτό, σε αντίθεση με το πώς το είχε δομήσει τ</w:t>
      </w:r>
      <w:r>
        <w:rPr>
          <w:rFonts w:eastAsia="Times New Roman"/>
          <w:szCs w:val="24"/>
        </w:rPr>
        <w:t xml:space="preserve">ο προηγούμενο καθεστώς. Το εποπτικό συμβούλιο αποτελείται κατά τα </w:t>
      </w:r>
      <w:r>
        <w:rPr>
          <w:rFonts w:eastAsia="Times New Roman"/>
          <w:szCs w:val="24"/>
        </w:rPr>
        <w:t xml:space="preserve">3/5 </w:t>
      </w:r>
      <w:r>
        <w:rPr>
          <w:rFonts w:eastAsia="Times New Roman"/>
          <w:szCs w:val="24"/>
        </w:rPr>
        <w:t xml:space="preserve">από επιλογές της ελληνικής </w:t>
      </w:r>
      <w:r>
        <w:rPr>
          <w:rFonts w:eastAsia="Times New Roman"/>
          <w:szCs w:val="24"/>
        </w:rPr>
        <w:t>Κ</w:t>
      </w:r>
      <w:r>
        <w:rPr>
          <w:rFonts w:eastAsia="Times New Roman"/>
          <w:szCs w:val="24"/>
        </w:rPr>
        <w:t xml:space="preserve">υβέρνησης, κατά τα </w:t>
      </w:r>
      <w:r>
        <w:rPr>
          <w:rFonts w:eastAsia="Times New Roman"/>
          <w:szCs w:val="24"/>
        </w:rPr>
        <w:t xml:space="preserve">2/5 </w:t>
      </w:r>
      <w:r>
        <w:rPr>
          <w:rFonts w:eastAsia="Times New Roman"/>
          <w:szCs w:val="24"/>
        </w:rPr>
        <w:t xml:space="preserve">από επιλογές των ευρωπαϊκών θεσμών με αμοιβαίο δικαίωμα βέτο και για την επιλογή οποιουδήποτε μέλους του διοικητικού συμβουλίου από το </w:t>
      </w:r>
      <w:r>
        <w:rPr>
          <w:rFonts w:eastAsia="Times New Roman"/>
          <w:szCs w:val="24"/>
        </w:rPr>
        <w:t>εποπτικό</w:t>
      </w:r>
      <w:r>
        <w:rPr>
          <w:rFonts w:eastAsia="Times New Roman"/>
          <w:szCs w:val="24"/>
        </w:rPr>
        <w:t>,</w:t>
      </w:r>
      <w:r>
        <w:rPr>
          <w:rFonts w:eastAsia="Times New Roman"/>
          <w:szCs w:val="24"/>
        </w:rPr>
        <w:t xml:space="preserve"> απ</w:t>
      </w:r>
      <w:r>
        <w:rPr>
          <w:rFonts w:eastAsia="Times New Roman"/>
          <w:szCs w:val="24"/>
        </w:rPr>
        <w:t>αιτ</w:t>
      </w:r>
      <w:r>
        <w:rPr>
          <w:rFonts w:eastAsia="Times New Roman"/>
          <w:szCs w:val="24"/>
        </w:rPr>
        <w:t xml:space="preserve">είται κατά τα </w:t>
      </w:r>
      <w:r>
        <w:rPr>
          <w:rFonts w:eastAsia="Times New Roman"/>
          <w:szCs w:val="24"/>
        </w:rPr>
        <w:t xml:space="preserve">4/5 </w:t>
      </w:r>
      <w:r>
        <w:rPr>
          <w:rFonts w:eastAsia="Times New Roman"/>
          <w:szCs w:val="24"/>
        </w:rPr>
        <w:t>συναίνεση των μελών του. Κανείς δεν θα ορίζει, λοιπόν, τη διοίκηση του ταμείου χωρίς τελικά την έγκριση επί της ουσίας του ελληνικού δημοσίου.</w:t>
      </w:r>
    </w:p>
    <w:p w14:paraId="12E54D5A" w14:textId="77777777" w:rsidR="00A37F14" w:rsidRDefault="002C15DC">
      <w:pPr>
        <w:spacing w:line="600" w:lineRule="auto"/>
        <w:ind w:firstLine="720"/>
        <w:jc w:val="both"/>
        <w:rPr>
          <w:rFonts w:eastAsia="UB-Helvetica" w:cs="Times New Roman"/>
          <w:szCs w:val="24"/>
        </w:rPr>
      </w:pPr>
      <w:r>
        <w:rPr>
          <w:rFonts w:eastAsia="UB-Helvetica" w:cs="Times New Roman"/>
          <w:szCs w:val="24"/>
        </w:rPr>
        <w:lastRenderedPageBreak/>
        <w:t>Ο Υπουργός Οικονομικών</w:t>
      </w:r>
      <w:r>
        <w:rPr>
          <w:rFonts w:eastAsia="UB-Helvetica" w:cs="Times New Roman"/>
          <w:szCs w:val="24"/>
        </w:rPr>
        <w:t>,</w:t>
      </w:r>
      <w:r>
        <w:rPr>
          <w:rFonts w:eastAsia="UB-Helvetica" w:cs="Times New Roman"/>
          <w:szCs w:val="24"/>
        </w:rPr>
        <w:t xml:space="preserve"> είναι αυτός που εγκρίνει την επενδυτική πολιτική και τις δράσεις του </w:t>
      </w:r>
      <w:r>
        <w:rPr>
          <w:rFonts w:eastAsia="UB-Helvetica" w:cs="Times New Roman"/>
          <w:szCs w:val="24"/>
        </w:rPr>
        <w:t>τ</w:t>
      </w:r>
      <w:r>
        <w:rPr>
          <w:rFonts w:eastAsia="UB-Helvetica" w:cs="Times New Roman"/>
          <w:szCs w:val="24"/>
        </w:rPr>
        <w:t>αμείου, συμπεριλαμβανομένων και των ιδιωτικοποιήσεων, των οποίων οι υποχρεωτικές σταματούν στη λίστα του ΤΑΙΠΕΔ.</w:t>
      </w:r>
    </w:p>
    <w:p w14:paraId="12E54D5B" w14:textId="77777777" w:rsidR="00A37F14" w:rsidRDefault="002C15DC">
      <w:pPr>
        <w:spacing w:line="600" w:lineRule="auto"/>
        <w:ind w:firstLine="720"/>
        <w:jc w:val="both"/>
        <w:rPr>
          <w:rFonts w:eastAsia="UB-Helvetica" w:cs="Times New Roman"/>
          <w:szCs w:val="24"/>
        </w:rPr>
      </w:pPr>
      <w:r>
        <w:rPr>
          <w:rFonts w:eastAsia="UB-Helvetica" w:cs="Times New Roman"/>
          <w:szCs w:val="24"/>
        </w:rPr>
        <w:t>Η Νέα Δημοκρατία και το ΠΑΣΟΚ, επειδή βάφτιζαν τις ιδιωτικοποιήσεις τους</w:t>
      </w:r>
      <w:r>
        <w:rPr>
          <w:rFonts w:eastAsia="UB-Helvetica" w:cs="Times New Roman"/>
          <w:szCs w:val="24"/>
        </w:rPr>
        <w:t xml:space="preserve"> αξιοποιήσεις, σήμερα δεν θέλουν να καταλάβουν ότι η αξιοποίηση δεν ταυτίζεται υποχρεωτικά με την ιδιωτικοποίηση. </w:t>
      </w:r>
    </w:p>
    <w:p w14:paraId="12E54D5C" w14:textId="77777777" w:rsidR="00A37F14" w:rsidRDefault="002C15DC">
      <w:pPr>
        <w:spacing w:line="600" w:lineRule="auto"/>
        <w:ind w:firstLine="720"/>
        <w:jc w:val="both"/>
        <w:rPr>
          <w:rFonts w:eastAsia="UB-Helvetica" w:cs="Times New Roman"/>
          <w:szCs w:val="24"/>
        </w:rPr>
      </w:pPr>
      <w:r>
        <w:rPr>
          <w:rFonts w:eastAsia="UB-Helvetica" w:cs="Times New Roman"/>
          <w:szCs w:val="24"/>
        </w:rPr>
        <w:t>Θα αναφέρω κι άλλες θεσμικές ρυθμίσεις. Για τους δασικούς χάρτες</w:t>
      </w:r>
      <w:r>
        <w:rPr>
          <w:rFonts w:eastAsia="UB-Helvetica" w:cs="Times New Roman"/>
          <w:szCs w:val="24"/>
        </w:rPr>
        <w:t>,</w:t>
      </w:r>
      <w:r>
        <w:rPr>
          <w:rFonts w:eastAsia="UB-Helvetica" w:cs="Times New Roman"/>
          <w:szCs w:val="24"/>
        </w:rPr>
        <w:t xml:space="preserve"> επιχειρείται μετά από δεκαετίες η ολοκλήρωση και </w:t>
      </w:r>
      <w:r>
        <w:rPr>
          <w:rFonts w:eastAsia="UB-Helvetica" w:cs="Times New Roman"/>
          <w:szCs w:val="24"/>
        </w:rPr>
        <w:lastRenderedPageBreak/>
        <w:t>κύρωση των δασικών χαρτών,</w:t>
      </w:r>
      <w:r>
        <w:rPr>
          <w:rFonts w:eastAsia="UB-Helvetica" w:cs="Times New Roman"/>
          <w:szCs w:val="24"/>
        </w:rPr>
        <w:t xml:space="preserve"> καθώς και η διευθέτηση των αντιρρήσεων. Όμως, ακόμη και εκεί, η Αντιπολίτευση φέρνει αντιρρήσεις, ενώ είναι γνωστό –το παραδέχθηκαν ακόμα και φορείς που διαφωνούν με το σχέδιο νόμου- ότι μέχρι σήμερα δεν έχει ολοκληρωθεί ούτε το 60% της κατάρτισής τους κα</w:t>
      </w:r>
      <w:r>
        <w:rPr>
          <w:rFonts w:eastAsia="UB-Helvetica" w:cs="Times New Roman"/>
          <w:szCs w:val="24"/>
        </w:rPr>
        <w:t>ι δεν έχει αναρτηθεί ούτε το 1% με 2% των δασικών χαρτών, αποτέλεσμα και αυτό του πελατειακού κράτους και του θεσμικού πλαισίου που ίσχυε.</w:t>
      </w:r>
    </w:p>
    <w:p w14:paraId="12E54D5D" w14:textId="77777777" w:rsidR="00A37F14" w:rsidRDefault="002C15DC">
      <w:pPr>
        <w:spacing w:line="600" w:lineRule="auto"/>
        <w:ind w:firstLine="720"/>
        <w:jc w:val="both"/>
        <w:rPr>
          <w:rFonts w:eastAsia="UB-Helvetica" w:cs="Times New Roman"/>
          <w:szCs w:val="24"/>
        </w:rPr>
      </w:pPr>
      <w:r>
        <w:rPr>
          <w:rFonts w:eastAsia="UB-Helvetica" w:cs="Times New Roman"/>
          <w:szCs w:val="24"/>
        </w:rPr>
        <w:t>Άλλη μια θεσμική αλλαγή</w:t>
      </w:r>
      <w:r>
        <w:rPr>
          <w:rFonts w:eastAsia="UB-Helvetica" w:cs="Times New Roman"/>
          <w:szCs w:val="24"/>
        </w:rPr>
        <w:t>,</w:t>
      </w:r>
      <w:r>
        <w:rPr>
          <w:rFonts w:eastAsia="UB-Helvetica" w:cs="Times New Roman"/>
          <w:szCs w:val="24"/>
        </w:rPr>
        <w:t xml:space="preserve"> είναι η Δημόσια Αρχή Λιμένων και η Ρυθμιστική Αρχή Λιμένων, απαραίτητη για τη διατήρηση του </w:t>
      </w:r>
      <w:r>
        <w:rPr>
          <w:rFonts w:eastAsia="UB-Helvetica" w:cs="Times New Roman"/>
          <w:szCs w:val="24"/>
        </w:rPr>
        <w:t xml:space="preserve">ελέγχου από το κράτος του πλαισίου λειτουργίας και διαχείρισης των λιμανιών, σε αναλογία με τα </w:t>
      </w:r>
      <w:r>
        <w:rPr>
          <w:rFonts w:eastAsia="UB-Helvetica" w:cs="Times New Roman"/>
          <w:szCs w:val="24"/>
          <w:lang w:val="en-US"/>
        </w:rPr>
        <w:t>port</w:t>
      </w:r>
      <w:r>
        <w:rPr>
          <w:rFonts w:eastAsia="UB-Helvetica" w:cs="Times New Roman"/>
          <w:szCs w:val="24"/>
        </w:rPr>
        <w:t xml:space="preserve"> </w:t>
      </w:r>
      <w:r>
        <w:rPr>
          <w:rFonts w:eastAsia="UB-Helvetica" w:cs="Times New Roman"/>
          <w:szCs w:val="24"/>
          <w:lang w:val="en-US"/>
        </w:rPr>
        <w:t>authorities</w:t>
      </w:r>
      <w:r>
        <w:rPr>
          <w:rFonts w:eastAsia="UB-Helvetica" w:cs="Times New Roman"/>
          <w:szCs w:val="24"/>
        </w:rPr>
        <w:t xml:space="preserve"> που </w:t>
      </w:r>
      <w:r>
        <w:rPr>
          <w:rFonts w:eastAsia="UB-Helvetica" w:cs="Times New Roman"/>
          <w:szCs w:val="24"/>
        </w:rPr>
        <w:lastRenderedPageBreak/>
        <w:t>απαντώνται σε όλη των Ευρώπη και που μέχρι τώρα δεν υπήρχαν στην Ελλάδα.</w:t>
      </w:r>
    </w:p>
    <w:p w14:paraId="12E54D5E" w14:textId="77777777" w:rsidR="00A37F14" w:rsidRDefault="002C15DC">
      <w:pPr>
        <w:spacing w:line="600" w:lineRule="auto"/>
        <w:ind w:firstLine="720"/>
        <w:jc w:val="both"/>
        <w:rPr>
          <w:rFonts w:eastAsia="UB-Helvetica" w:cs="Times New Roman"/>
          <w:szCs w:val="24"/>
        </w:rPr>
      </w:pPr>
      <w:r>
        <w:rPr>
          <w:rFonts w:eastAsia="UB-Helvetica" w:cs="Times New Roman"/>
          <w:szCs w:val="24"/>
        </w:rPr>
        <w:t xml:space="preserve">Η </w:t>
      </w:r>
      <w:r>
        <w:rPr>
          <w:rFonts w:eastAsia="UB-Helvetica" w:cs="Times New Roman"/>
          <w:szCs w:val="24"/>
        </w:rPr>
        <w:t>δ</w:t>
      </w:r>
      <w:r>
        <w:rPr>
          <w:rFonts w:eastAsia="UB-Helvetica" w:cs="Times New Roman"/>
          <w:szCs w:val="24"/>
        </w:rPr>
        <w:t xml:space="preserve">ημόσια </w:t>
      </w:r>
      <w:r>
        <w:rPr>
          <w:rFonts w:eastAsia="UB-Helvetica" w:cs="Times New Roman"/>
          <w:szCs w:val="24"/>
        </w:rPr>
        <w:t>α</w:t>
      </w:r>
      <w:r>
        <w:rPr>
          <w:rFonts w:eastAsia="UB-Helvetica" w:cs="Times New Roman"/>
          <w:szCs w:val="24"/>
        </w:rPr>
        <w:t>ρχή, ειδικότερα, αποτελεί δημόσιο φορέα με διοικητική κα</w:t>
      </w:r>
      <w:r>
        <w:rPr>
          <w:rFonts w:eastAsia="UB-Helvetica" w:cs="Times New Roman"/>
          <w:szCs w:val="24"/>
        </w:rPr>
        <w:t xml:space="preserve">ι οικονομική αυτοτέλεια, στον οποίον ανατίθεται η άσκηση των διοικητικής φύσης εξουσιών και αρμοδιοτήτων, οι οποίες αφαιρούνται από τους </w:t>
      </w:r>
      <w:r>
        <w:rPr>
          <w:rFonts w:eastAsia="UB-Helvetica" w:cs="Times New Roman"/>
          <w:szCs w:val="24"/>
        </w:rPr>
        <w:t>ο</w:t>
      </w:r>
      <w:r>
        <w:rPr>
          <w:rFonts w:eastAsia="UB-Helvetica" w:cs="Times New Roman"/>
          <w:szCs w:val="24"/>
        </w:rPr>
        <w:t xml:space="preserve">ργανισμούς </w:t>
      </w:r>
      <w:r>
        <w:rPr>
          <w:rFonts w:eastAsia="UB-Helvetica" w:cs="Times New Roman"/>
          <w:szCs w:val="24"/>
        </w:rPr>
        <w:t>λ</w:t>
      </w:r>
      <w:r>
        <w:rPr>
          <w:rFonts w:eastAsia="UB-Helvetica" w:cs="Times New Roman"/>
          <w:szCs w:val="24"/>
        </w:rPr>
        <w:t>ιμένα λόγω των συμβάσεων παραχώρησης ιδιωτικοποίησης σε συνεργασία με τη Ρυθμιστική Αρχή και τη Γενική Γρα</w:t>
      </w:r>
      <w:r>
        <w:rPr>
          <w:rFonts w:eastAsia="UB-Helvetica" w:cs="Times New Roman"/>
          <w:szCs w:val="24"/>
        </w:rPr>
        <w:t>μματεία Λιμένων, Λιμενικής Πολιτικής και Ναυτιλιακών Επενδύσεων. Και αυτό το πέτυχε η Κυβέρνηση με τον τρόπο που διαπραγματεύτηκε το ζήτημα.</w:t>
      </w:r>
    </w:p>
    <w:p w14:paraId="12E54D5F" w14:textId="77777777" w:rsidR="00A37F14" w:rsidRDefault="002C15DC">
      <w:pPr>
        <w:spacing w:line="600" w:lineRule="auto"/>
        <w:ind w:firstLine="720"/>
        <w:jc w:val="both"/>
        <w:rPr>
          <w:rFonts w:eastAsia="UB-Helvetica" w:cs="Times New Roman"/>
          <w:szCs w:val="24"/>
        </w:rPr>
      </w:pPr>
      <w:r>
        <w:rPr>
          <w:rFonts w:eastAsia="UB-Helvetica" w:cs="Times New Roman"/>
          <w:szCs w:val="24"/>
        </w:rPr>
        <w:lastRenderedPageBreak/>
        <w:t xml:space="preserve">Επιτυχία της Κυβέρνησης αποτελεί, επίσης, η διατήρηση του ΑΔΜΗΕ κάτω από τον έλεγχο του δημοσίου, βάζοντας τέλος </w:t>
      </w:r>
      <w:r>
        <w:rPr>
          <w:rFonts w:eastAsia="UB-Helvetica" w:cs="Times New Roman"/>
          <w:szCs w:val="24"/>
        </w:rPr>
        <w:t>στα σενάρια πλήρους ιδιωτικοποίησής του που προβλεπόταν. Τελείωσε και το σχέδιο της μικρής ΔΕΗ, που δρομολογούσαν αλλά δεν πρόλαβαν να εφαρμόσουν Νέα Δημοκρατία και ΠΑΣΟΚ.</w:t>
      </w:r>
    </w:p>
    <w:p w14:paraId="12E54D60" w14:textId="77777777" w:rsidR="00A37F14" w:rsidRDefault="002C15DC">
      <w:pPr>
        <w:spacing w:line="600" w:lineRule="auto"/>
        <w:ind w:firstLine="720"/>
        <w:jc w:val="both"/>
        <w:rPr>
          <w:rFonts w:eastAsia="UB-Helvetica" w:cs="Times New Roman"/>
          <w:szCs w:val="24"/>
        </w:rPr>
      </w:pPr>
      <w:r>
        <w:rPr>
          <w:rFonts w:eastAsia="UB-Helvetica" w:cs="Times New Roman"/>
          <w:szCs w:val="24"/>
        </w:rPr>
        <w:t>Ακόμη περιλαμβάνονται πολλές άλλες σημαντικές ρυθμίσεις, όπως ο καθορισμός του επαγγ</w:t>
      </w:r>
      <w:r>
        <w:rPr>
          <w:rFonts w:eastAsia="UB-Helvetica" w:cs="Times New Roman"/>
          <w:szCs w:val="24"/>
        </w:rPr>
        <w:t xml:space="preserve">έλματος του αγρότη, η απελευθέρωση πώλησης μόνο του 13% των ΜΗΣΥΦΑ έναντι του συνόλου που απαιτούσαν οι θεσμοί, η σταδιακή διεύρυνση της δυνατότητας προσλήψεων στο δημόσιο από τον κανόνα ένα προς πέντε προς το ένα προς τέσσερα και στη συνέχεια </w:t>
      </w:r>
      <w:r>
        <w:rPr>
          <w:rFonts w:eastAsia="UB-Helvetica" w:cs="Times New Roman"/>
          <w:szCs w:val="24"/>
        </w:rPr>
        <w:lastRenderedPageBreak/>
        <w:t>στο ένα προς</w:t>
      </w:r>
      <w:r>
        <w:rPr>
          <w:rFonts w:eastAsia="UB-Helvetica" w:cs="Times New Roman"/>
          <w:szCs w:val="24"/>
        </w:rPr>
        <w:t xml:space="preserve"> τρία, η βελτίωση και η ουσιαστικοποίηση των διατάξεων των σχετικών με το </w:t>
      </w:r>
      <w:r>
        <w:rPr>
          <w:rFonts w:eastAsia="UB-Helvetica" w:cs="Times New Roman"/>
          <w:szCs w:val="24"/>
        </w:rPr>
        <w:t>«</w:t>
      </w:r>
      <w:r>
        <w:rPr>
          <w:rFonts w:eastAsia="UB-Helvetica" w:cs="Times New Roman"/>
          <w:szCs w:val="24"/>
        </w:rPr>
        <w:t>πόθεν έσχες</w:t>
      </w:r>
      <w:r>
        <w:rPr>
          <w:rFonts w:eastAsia="UB-Helvetica" w:cs="Times New Roman"/>
          <w:szCs w:val="24"/>
        </w:rPr>
        <w:t>»</w:t>
      </w:r>
      <w:r>
        <w:rPr>
          <w:rFonts w:eastAsia="UB-Helvetica" w:cs="Times New Roman"/>
          <w:szCs w:val="24"/>
        </w:rPr>
        <w:t>, η σύσταση Γενικής Γραμματείας Ψηφιακής Πολιτικής που θα εποπτεύεται κατ’ ευθείαν από τον Πρωθυπουργό.</w:t>
      </w:r>
    </w:p>
    <w:p w14:paraId="12E54D61" w14:textId="77777777" w:rsidR="00A37F14" w:rsidRDefault="002C15DC">
      <w:pPr>
        <w:spacing w:line="600" w:lineRule="auto"/>
        <w:ind w:firstLine="720"/>
        <w:jc w:val="both"/>
        <w:rPr>
          <w:rFonts w:eastAsia="UB-Helvetica" w:cs="Times New Roman"/>
          <w:szCs w:val="24"/>
        </w:rPr>
      </w:pPr>
      <w:r>
        <w:rPr>
          <w:rFonts w:eastAsia="UB-Helvetica" w:cs="Times New Roman"/>
          <w:szCs w:val="24"/>
        </w:rPr>
        <w:t>Δ</w:t>
      </w:r>
      <w:r>
        <w:rPr>
          <w:rFonts w:eastAsia="UB-Helvetica" w:cs="Times New Roman"/>
          <w:szCs w:val="24"/>
        </w:rPr>
        <w:t xml:space="preserve">υο κουβέντες για τον </w:t>
      </w:r>
      <w:r>
        <w:rPr>
          <w:rFonts w:eastAsia="UB-Helvetica" w:cs="Times New Roman"/>
          <w:szCs w:val="24"/>
        </w:rPr>
        <w:t>μ</w:t>
      </w:r>
      <w:r>
        <w:rPr>
          <w:rFonts w:eastAsia="UB-Helvetica" w:cs="Times New Roman"/>
          <w:szCs w:val="24"/>
        </w:rPr>
        <w:t xml:space="preserve">ηχανισμό. Όσον αφορά στον </w:t>
      </w:r>
      <w:r>
        <w:rPr>
          <w:rFonts w:eastAsia="UB-Helvetica" w:cs="Times New Roman"/>
          <w:szCs w:val="24"/>
        </w:rPr>
        <w:t>α</w:t>
      </w:r>
      <w:r>
        <w:rPr>
          <w:rFonts w:eastAsia="UB-Helvetica" w:cs="Times New Roman"/>
          <w:szCs w:val="24"/>
        </w:rPr>
        <w:t xml:space="preserve">υτόματο </w:t>
      </w:r>
      <w:r>
        <w:rPr>
          <w:rFonts w:eastAsia="UB-Helvetica" w:cs="Times New Roman"/>
          <w:szCs w:val="24"/>
        </w:rPr>
        <w:t>μ</w:t>
      </w:r>
      <w:r>
        <w:rPr>
          <w:rFonts w:eastAsia="UB-Helvetica" w:cs="Times New Roman"/>
          <w:szCs w:val="24"/>
        </w:rPr>
        <w:t>ηχανισ</w:t>
      </w:r>
      <w:r>
        <w:rPr>
          <w:rFonts w:eastAsia="UB-Helvetica" w:cs="Times New Roman"/>
          <w:szCs w:val="24"/>
        </w:rPr>
        <w:t xml:space="preserve">μό </w:t>
      </w:r>
      <w:r>
        <w:rPr>
          <w:rFonts w:eastAsia="UB-Helvetica" w:cs="Times New Roman"/>
          <w:szCs w:val="24"/>
        </w:rPr>
        <w:t>δ</w:t>
      </w:r>
      <w:r>
        <w:rPr>
          <w:rFonts w:eastAsia="UB-Helvetica" w:cs="Times New Roman"/>
          <w:szCs w:val="24"/>
        </w:rPr>
        <w:t>ιόρθωσης, προφανώς και δεν πρόκειται για κανένα νέο μνημόνιο. Θα μπει σε εφαρμογή</w:t>
      </w:r>
      <w:r>
        <w:rPr>
          <w:rFonts w:eastAsia="UB-Helvetica" w:cs="Times New Roman"/>
          <w:szCs w:val="24"/>
        </w:rPr>
        <w:t>,</w:t>
      </w:r>
      <w:r>
        <w:rPr>
          <w:rFonts w:eastAsia="UB-Helvetica" w:cs="Times New Roman"/>
          <w:szCs w:val="24"/>
        </w:rPr>
        <w:t xml:space="preserve"> εάν και μόνο εάν η Ελλάδα δεν πετύχει τους στόχους για τα πρωτογενή πλεονάσματα, που προβλέπονται στη συμφωνία του καλοκαιριού. Είναι μια συμβιβαστική λύση, η οποία προέ</w:t>
      </w:r>
      <w:r>
        <w:rPr>
          <w:rFonts w:eastAsia="UB-Helvetica" w:cs="Times New Roman"/>
          <w:szCs w:val="24"/>
        </w:rPr>
        <w:t xml:space="preserve">κυψε κυρίως λόγω της διαφωνίας των θεσμών μεταξύ τους. </w:t>
      </w:r>
    </w:p>
    <w:p w14:paraId="12E54D62" w14:textId="77777777" w:rsidR="00A37F14" w:rsidRDefault="002C15DC">
      <w:pPr>
        <w:spacing w:line="600" w:lineRule="auto"/>
        <w:ind w:firstLine="720"/>
        <w:jc w:val="both"/>
        <w:rPr>
          <w:rFonts w:eastAsia="UB-Helvetica" w:cs="Times New Roman"/>
          <w:szCs w:val="24"/>
        </w:rPr>
      </w:pPr>
      <w:r>
        <w:rPr>
          <w:rFonts w:eastAsia="UB-Helvetica" w:cs="Times New Roman"/>
          <w:szCs w:val="24"/>
        </w:rPr>
        <w:lastRenderedPageBreak/>
        <w:t xml:space="preserve">(Στο σημείο αυτό κτυπάει το κουδούνι λήξεως του χρόνου ομιλίας του κυρίου Βουλευτή) </w:t>
      </w:r>
    </w:p>
    <w:p w14:paraId="12E54D63" w14:textId="77777777" w:rsidR="00A37F14" w:rsidRDefault="002C15DC">
      <w:pPr>
        <w:spacing w:line="600" w:lineRule="auto"/>
        <w:ind w:firstLine="720"/>
        <w:jc w:val="both"/>
        <w:rPr>
          <w:rFonts w:eastAsia="UB-Helvetica" w:cs="Times New Roman"/>
          <w:szCs w:val="24"/>
        </w:rPr>
      </w:pPr>
      <w:r>
        <w:rPr>
          <w:rFonts w:eastAsia="UB-Helvetica" w:cs="Times New Roman"/>
          <w:szCs w:val="24"/>
        </w:rPr>
        <w:t>Μισό λεπτό θα χρειαστώ, κύριε Πρόεδρε.</w:t>
      </w:r>
    </w:p>
    <w:p w14:paraId="12E54D64" w14:textId="77777777" w:rsidR="00A37F14" w:rsidRDefault="002C15DC">
      <w:pPr>
        <w:spacing w:line="600" w:lineRule="auto"/>
        <w:ind w:firstLine="720"/>
        <w:jc w:val="both"/>
        <w:rPr>
          <w:rFonts w:eastAsia="UB-Helvetica" w:cs="Times New Roman"/>
          <w:szCs w:val="24"/>
        </w:rPr>
      </w:pPr>
      <w:r>
        <w:rPr>
          <w:rFonts w:eastAsia="UB-Helvetica" w:cs="Times New Roman"/>
          <w:szCs w:val="24"/>
        </w:rPr>
        <w:t xml:space="preserve">Με βάση δεδομένα  και αντικειμενικά απολογιστικά στοιχεία της </w:t>
      </w:r>
      <w:r>
        <w:rPr>
          <w:rFonts w:eastAsia="UB-Helvetica" w:cs="Times New Roman"/>
          <w:szCs w:val="24"/>
          <w:lang w:val="en-US"/>
        </w:rPr>
        <w:t>EUROSTAT</w:t>
      </w:r>
      <w:r>
        <w:rPr>
          <w:rFonts w:eastAsia="UB-Helvetica" w:cs="Times New Roman"/>
          <w:szCs w:val="24"/>
        </w:rPr>
        <w:t xml:space="preserve"> θα γί</w:t>
      </w:r>
      <w:r>
        <w:rPr>
          <w:rFonts w:eastAsia="UB-Helvetica" w:cs="Times New Roman"/>
          <w:szCs w:val="24"/>
        </w:rPr>
        <w:t>νεται αυτή η εκτίμηση και όχι με εκτιμήσεις ή και επιθυμίες κάποιων από τους θεσμούς. Προβλέπεται συγκεκριμένο ύψος προσαρμογής για συγκεκριμένες αποκλίσεις και προστασία σε συγκεκριμένες δαπάνες, που έχουν σχέση με κοινωνικά ευαίσθητους τομείς.</w:t>
      </w:r>
    </w:p>
    <w:p w14:paraId="12E54D65" w14:textId="77777777" w:rsidR="00A37F14" w:rsidRDefault="002C15DC">
      <w:pPr>
        <w:spacing w:line="600" w:lineRule="auto"/>
        <w:ind w:firstLine="720"/>
        <w:jc w:val="both"/>
        <w:rPr>
          <w:rFonts w:eastAsia="UB-Helvetica" w:cs="Times New Roman"/>
          <w:szCs w:val="24"/>
        </w:rPr>
      </w:pPr>
      <w:r>
        <w:rPr>
          <w:rFonts w:eastAsia="UB-Helvetica" w:cs="Times New Roman"/>
          <w:szCs w:val="24"/>
        </w:rPr>
        <w:t>Είναι σημα</w:t>
      </w:r>
      <w:r>
        <w:rPr>
          <w:rFonts w:eastAsia="UB-Helvetica" w:cs="Times New Roman"/>
          <w:szCs w:val="24"/>
        </w:rPr>
        <w:t xml:space="preserve">ντικό να σημειώσουμε ότι είναι πεποίθηση τόσο της ελληνικής Κυβέρνησης όσο και των Ευρωπαίων εταίρων </w:t>
      </w:r>
      <w:r>
        <w:rPr>
          <w:rFonts w:eastAsia="UB-Helvetica" w:cs="Times New Roman"/>
          <w:szCs w:val="24"/>
        </w:rPr>
        <w:lastRenderedPageBreak/>
        <w:t xml:space="preserve">ότι ο </w:t>
      </w:r>
      <w:r>
        <w:rPr>
          <w:rFonts w:eastAsia="UB-Helvetica" w:cs="Times New Roman"/>
          <w:szCs w:val="24"/>
        </w:rPr>
        <w:t>μ</w:t>
      </w:r>
      <w:r>
        <w:rPr>
          <w:rFonts w:eastAsia="UB-Helvetica" w:cs="Times New Roman"/>
          <w:szCs w:val="24"/>
        </w:rPr>
        <w:t xml:space="preserve">ηχανισμός δεν θα χρειαστεί να ενεργοποιηθεί, γιατί ήδη κινούμαστε πάνω από τους στόχους. Όσο κι αν εύχονται κάποιοι για το αντίθετο, ο περιβόητος </w:t>
      </w:r>
      <w:r>
        <w:rPr>
          <w:rFonts w:eastAsia="UB-Helvetica" w:cs="Times New Roman"/>
          <w:szCs w:val="24"/>
        </w:rPr>
        <w:t>κόφτης θα μείνει ανενεργός, θα σκουριάσει από την αχρησία, όπως θα σκουριάσουν και οι φιλοδοξίες της Νέας Δημοκρατίας και όσων τρέχουν από πίσω τους.</w:t>
      </w:r>
    </w:p>
    <w:p w14:paraId="12E54D66" w14:textId="77777777" w:rsidR="00A37F14" w:rsidRDefault="002C15DC">
      <w:pPr>
        <w:spacing w:line="600" w:lineRule="auto"/>
        <w:ind w:firstLine="720"/>
        <w:jc w:val="center"/>
        <w:rPr>
          <w:rFonts w:eastAsia="UB-Helvetica" w:cs="Times New Roman"/>
          <w:szCs w:val="24"/>
        </w:rPr>
      </w:pPr>
      <w:r>
        <w:rPr>
          <w:rFonts w:eastAsia="UB-Helvetica" w:cs="Times New Roman"/>
          <w:szCs w:val="24"/>
        </w:rPr>
        <w:t>(Χειροκροτήματα από τις πτέρυγες του ΣΥΡΙΖΑ και των ΑΝΕΛ)</w:t>
      </w:r>
    </w:p>
    <w:p w14:paraId="12E54D67" w14:textId="77777777" w:rsidR="00A37F14" w:rsidRDefault="002C15DC">
      <w:pPr>
        <w:spacing w:line="600" w:lineRule="auto"/>
        <w:ind w:firstLine="720"/>
        <w:jc w:val="both"/>
        <w:rPr>
          <w:rFonts w:eastAsia="UB-Helvetica" w:cs="Times New Roman"/>
          <w:szCs w:val="24"/>
        </w:rPr>
      </w:pPr>
      <w:r>
        <w:rPr>
          <w:rFonts w:eastAsia="UB-Helvetica" w:cs="Times New Roman"/>
          <w:szCs w:val="24"/>
        </w:rPr>
        <w:t>Έχουμε συναίσθηση, κυρίες και κύριοι συνάδελφοι,</w:t>
      </w:r>
      <w:r>
        <w:rPr>
          <w:rFonts w:eastAsia="UB-Helvetica" w:cs="Times New Roman"/>
          <w:szCs w:val="24"/>
        </w:rPr>
        <w:t xml:space="preserve"> ότι η επιβολή φόρων και κυρίως έμμεσων φόρων είναι ένα υφεσιακό </w:t>
      </w:r>
      <w:r>
        <w:rPr>
          <w:rFonts w:eastAsia="UB-Helvetica" w:cs="Times New Roman"/>
          <w:szCs w:val="24"/>
        </w:rPr>
        <w:lastRenderedPageBreak/>
        <w:t>μέτρο. Μετά, όμως, από το τελευταίο αυτό δημοσιονομικό πακέτο και την αξιολόγηση που θα ακολουθήσει, θα ακολουθήσουν σχέδια νόμου, που αντιστρατεύονται αυτόν ακριβώς τον υφεσιακό χαρακτήρα, ό</w:t>
      </w:r>
      <w:r>
        <w:rPr>
          <w:rFonts w:eastAsia="UB-Helvetica" w:cs="Times New Roman"/>
          <w:szCs w:val="24"/>
        </w:rPr>
        <w:t>πως ο α</w:t>
      </w:r>
      <w:r>
        <w:rPr>
          <w:rFonts w:eastAsia="Times New Roman" w:cs="Times New Roman"/>
          <w:szCs w:val="24"/>
        </w:rPr>
        <w:t>ναπτυξιακός νόμος, η πάταξη λαθρεμπορίου καπνικών και πετρελαιοειδών, η κοινωνική οικονομία, οι ηλεκτρονικές πληρωμές και άλλα.</w:t>
      </w:r>
    </w:p>
    <w:p w14:paraId="12E54D6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Μαζί με αυτά δεν πρέπει να ξεχνάμε την δυνατότητα πληρωμής των ληξιπρόθεσμων οφειλών του κράτους, που είναι 2 δισεκατομμύ</w:t>
      </w:r>
      <w:r>
        <w:rPr>
          <w:rFonts w:eastAsia="Times New Roman" w:cs="Times New Roman"/>
          <w:szCs w:val="24"/>
        </w:rPr>
        <w:t xml:space="preserve">ρια άμεσα και 5,2 δισεκατομμύρια συνολικά μέχρι το τέλος του έτους, την επιστροφή του </w:t>
      </w:r>
      <w:r>
        <w:rPr>
          <w:rFonts w:eastAsia="Times New Roman" w:cs="Times New Roman"/>
          <w:szCs w:val="24"/>
          <w:lang w:val="en-US"/>
        </w:rPr>
        <w:t>waiver</w:t>
      </w:r>
      <w:r>
        <w:rPr>
          <w:rFonts w:eastAsia="Times New Roman" w:cs="Times New Roman"/>
          <w:szCs w:val="24"/>
        </w:rPr>
        <w:t xml:space="preserve"> και τη νομισματική χαλάρωση και τέλος την ελάφρυνση του χρέους, που όχι </w:t>
      </w:r>
      <w:r>
        <w:rPr>
          <w:rFonts w:eastAsia="Times New Roman" w:cs="Times New Roman"/>
          <w:szCs w:val="24"/>
        </w:rPr>
        <w:lastRenderedPageBreak/>
        <w:t xml:space="preserve">μόνο μπορούν να εξισορροπήσουν την υφεσιακή επίδραση αυτών των μέτρων αλλά επιπλέον δίνουν </w:t>
      </w:r>
      <w:r>
        <w:rPr>
          <w:rFonts w:eastAsia="Times New Roman" w:cs="Times New Roman"/>
          <w:szCs w:val="24"/>
        </w:rPr>
        <w:t>τη δυνατότητα να ελαφρυνθούν φόροι ή και άλλα βάρη μέσα στο 2017.</w:t>
      </w:r>
    </w:p>
    <w:p w14:paraId="12E54D6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12E54D6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Παρακαλώ, κλείστε.</w:t>
      </w:r>
    </w:p>
    <w:p w14:paraId="12E54D6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ΚΩΝΣΤΑΝΤΙΝΟΣ ΣΠΑΡΤΙΝΟΣ: </w:t>
      </w:r>
      <w:r>
        <w:rPr>
          <w:rFonts w:eastAsia="Times New Roman" w:cs="Times New Roman"/>
          <w:szCs w:val="24"/>
        </w:rPr>
        <w:t>Σε δυο δευτερόλεπτα, κύριε Πρόεδρε.</w:t>
      </w:r>
    </w:p>
    <w:p w14:paraId="12E54D6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Πα</w:t>
      </w:r>
      <w:r>
        <w:rPr>
          <w:rFonts w:eastAsia="Times New Roman" w:cs="Times New Roman"/>
          <w:szCs w:val="24"/>
        </w:rPr>
        <w:t xml:space="preserve">ραμερίζοντας εμπόδια, δυσκολίες, τρικλοποδιές από το εξωτερικό και το εσωτερικό μέτωπο, δίνοντας στην ελληνική </w:t>
      </w:r>
      <w:r>
        <w:rPr>
          <w:rFonts w:eastAsia="Times New Roman" w:cs="Times New Roman"/>
          <w:szCs w:val="24"/>
        </w:rPr>
        <w:lastRenderedPageBreak/>
        <w:t>κοινωνία την δυνατότητα να ανασάνει, δίνουμε επίσης την δυνατότητα, μαζί με την κοινωνία, να χαράξουμε και να βαδίσουμε τον δρόμο του μέλλοντος π</w:t>
      </w:r>
      <w:r>
        <w:rPr>
          <w:rFonts w:eastAsia="Times New Roman" w:cs="Times New Roman"/>
          <w:szCs w:val="24"/>
        </w:rPr>
        <w:t>ου αξίζει στους Έλληνες πολίτες.</w:t>
      </w:r>
    </w:p>
    <w:p w14:paraId="12E54D6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E54D6E"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E54D6F"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ισηγητής της Νέας Δημοκρατίας, ο κ. Χρήστος Σταϊκούρας.</w:t>
      </w:r>
    </w:p>
    <w:p w14:paraId="12E54D7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Ευχαριστώ πολύ, κύριε Πρόεδρε.</w:t>
      </w:r>
    </w:p>
    <w:p w14:paraId="12E54D7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w:t>
      </w:r>
      <w:r>
        <w:rPr>
          <w:rFonts w:eastAsia="Times New Roman" w:cs="Times New Roman"/>
          <w:szCs w:val="24"/>
        </w:rPr>
        <w:t xml:space="preserve">ρίες και κύριοι συνάδελφοι, συζητάμε το σχέδιο νόμου σε ένα περιβάλλον πολιτικού αυταρχισμού και απαξίωσης της </w:t>
      </w:r>
      <w:r>
        <w:rPr>
          <w:rFonts w:eastAsia="Times New Roman" w:cs="Times New Roman"/>
          <w:szCs w:val="24"/>
        </w:rPr>
        <w:lastRenderedPageBreak/>
        <w:t>δημοκρατικής λειτουργίας του Κοινοβουλίου αλλά και σε ένα ευρύτερο περιβάλλον παραλυτικής στασιμότητας, γενικευμένης απογοήτευσης, μηδενικών προσ</w:t>
      </w:r>
      <w:r>
        <w:rPr>
          <w:rFonts w:eastAsia="Times New Roman" w:cs="Times New Roman"/>
          <w:szCs w:val="24"/>
        </w:rPr>
        <w:t>δοκιών από την κοινωνία.</w:t>
      </w:r>
    </w:p>
    <w:p w14:paraId="12E54D7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Κύριοι της Κυβέρνησης, έχετε τεράστια ευθύνη γι’ αυτό, με τις οβιδιακές μεταμορφώσεις σας χωρίς κα</w:t>
      </w:r>
      <w:r>
        <w:rPr>
          <w:rFonts w:eastAsia="Times New Roman" w:cs="Times New Roman"/>
          <w:szCs w:val="24"/>
        </w:rPr>
        <w:t>μ</w:t>
      </w:r>
      <w:r>
        <w:rPr>
          <w:rFonts w:eastAsia="Times New Roman" w:cs="Times New Roman"/>
          <w:szCs w:val="24"/>
        </w:rPr>
        <w:t>μία πολιτική συστολή, με τις λατινοαμερικανικές περιπλανήσεις σας, με τα διαχρονικά σας ψέματα, χωρίς να ιδρώνει το αυτί σας όταν αυ</w:t>
      </w:r>
      <w:r>
        <w:rPr>
          <w:rFonts w:eastAsia="Times New Roman" w:cs="Times New Roman"/>
          <w:szCs w:val="24"/>
        </w:rPr>
        <w:t xml:space="preserve">τά σας επισημαίνονται, με τις θεατρικές σας παραστάσεις περί δήθεν σκληρής διαπραγμάτευσης, όταν πρόθυμα κάνετε τα πάντα, για να κερδίσετε λίγο ακόμα χρόνο στην εξουσία. Συμπερασματικά η αριστερή Κυβέρνηση επέφερε και συνεχίζει να επιφέρει τεράστιο κόστος </w:t>
      </w:r>
      <w:r>
        <w:rPr>
          <w:rFonts w:eastAsia="Times New Roman" w:cs="Times New Roman"/>
          <w:szCs w:val="24"/>
        </w:rPr>
        <w:t xml:space="preserve">στη χώρα. </w:t>
      </w:r>
    </w:p>
    <w:p w14:paraId="12E54D7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Νέα Δημοκρατία καταψηφίζει το σχέδιο νόμου για τους εξής, κυρίως, λόγους: </w:t>
      </w:r>
    </w:p>
    <w:p w14:paraId="12E54D7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 πρώτος λόγος είναι, επειδή επιβάλλει νέους φόρους, συνέπεια της ιδεοληπτικής εμμονής και της ανικανότητας της αριστερής διακυβέρνησης. Ε</w:t>
      </w:r>
      <w:r>
        <w:rPr>
          <w:rFonts w:eastAsia="Times New Roman" w:cs="Times New Roman"/>
          <w:szCs w:val="24"/>
        </w:rPr>
        <w:t xml:space="preserve">μμονή που τη βιώνουν επώδυνα όλοι οι πολίτες, κυρίως των χαμηλών και μεσαίων στρωμάτων της κοινωνίας, με αλλεπάλληλες επί τα χείρω ανατροπές στην ζωή τους. Εμμονή που δεν έχει λογική, που δεν έχει φραγμό, που δεν έχει τέλος. Εμμονή που, όπως απεδείχθη και </w:t>
      </w:r>
      <w:r>
        <w:rPr>
          <w:rFonts w:eastAsia="Times New Roman" w:cs="Times New Roman"/>
          <w:szCs w:val="24"/>
        </w:rPr>
        <w:t xml:space="preserve">από το πρώτο μνημόνιο, είναι οικονομικά αναποτελεσματική και κοινωνικά άδικη. Οδηγεί σε πλήρες «στέγνωμα» στην οικονομία, </w:t>
      </w:r>
      <w:r>
        <w:rPr>
          <w:rFonts w:eastAsia="Times New Roman" w:cs="Times New Roman"/>
          <w:szCs w:val="24"/>
        </w:rPr>
        <w:lastRenderedPageBreak/>
        <w:t>δυναμιτίζει κάθε προοπτική ανάπτυξης, ιδιωτικής πρωτοβουλίας, δημιουργίας νέων θέσεων απασχόλησης, σκοτώνει ό,τι παραγωγικό έχει απομε</w:t>
      </w:r>
      <w:r>
        <w:rPr>
          <w:rFonts w:eastAsia="Times New Roman" w:cs="Times New Roman"/>
          <w:szCs w:val="24"/>
        </w:rPr>
        <w:t xml:space="preserve">ίνει. Φτωχοποιεί περαιτέρω την κοινωνία. </w:t>
      </w:r>
    </w:p>
    <w:p w14:paraId="12E54D7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Ποιος, όμως, είναι αυτός ο νέος καταιγισμός φόρων που συζητάμε σε αυτό το νομοσχέδιο και συζητήσαμε και πριν από δυο εβδομάδες; Η Κυβέρνηση αυξάνει και πάλι τους συντελεστές ΦΠΑ. Αυξάνει τους συντελεστές του φόρου </w:t>
      </w:r>
      <w:r>
        <w:rPr>
          <w:rFonts w:eastAsia="Times New Roman" w:cs="Times New Roman"/>
          <w:szCs w:val="24"/>
        </w:rPr>
        <w:t xml:space="preserve">εισοδήματος νομικών προσώπων. Μειώνει το αφορολόγητο. Αυξάνει και μονιμοποιεί τους συντελεστές εισφοράς αλληλεγγύης. Αυξάνει την φορολόγηση ενοικίων. Αυξάνει τον ΕΝΦΙΑ. Φορολογεί τα </w:t>
      </w:r>
      <w:r>
        <w:rPr>
          <w:rFonts w:eastAsia="Times New Roman" w:cs="Times New Roman"/>
          <w:szCs w:val="24"/>
        </w:rPr>
        <w:lastRenderedPageBreak/>
        <w:t>μερίσματα. Αυξάνει τον φόρο εισοδήματος στους αγρότες. Αυξάνει τις ασφαλισ</w:t>
      </w:r>
      <w:r>
        <w:rPr>
          <w:rFonts w:eastAsia="Times New Roman" w:cs="Times New Roman"/>
          <w:szCs w:val="24"/>
        </w:rPr>
        <w:t xml:space="preserve">τικές εισφορές. Αυξάνει τον φόρο στις εταιρείες επενδύσεων. Αυξάνει τον φόρο στα τσιγάρα. Αυξάνει τον ειδικό φόρο κατανάλωσης στην μπύρα. Καταργεί το ειδικό καθεστώς φορολόγησης των αλκοολούχων ποτών στα νησιά. Αυξάνει τον φόρο στον καφέ. Αυξάνει τον φόρο </w:t>
      </w:r>
      <w:r>
        <w:rPr>
          <w:rFonts w:eastAsia="Times New Roman" w:cs="Times New Roman"/>
          <w:szCs w:val="24"/>
        </w:rPr>
        <w:t>στη βενζίνη. Αυξάνει τον φόρο στο πετρέλαιο θέρμανσης. Αυξάνει το τέλος ταξινόμησης σε αυτοκίνητα και φορτηγά. Επιβάλλει φόρο στα ηλεκτρονικά τσιγάρα. Επιβάλλει ειδικό τέλος στους λογαριασμούς σταθερής τηλεφωνίας και της συνδρομητικής τηλεόρασης. Επιβάλλει</w:t>
      </w:r>
      <w:r>
        <w:rPr>
          <w:rFonts w:eastAsia="Times New Roman" w:cs="Times New Roman"/>
          <w:szCs w:val="24"/>
        </w:rPr>
        <w:t xml:space="preserve"> φόρο διαμονής στα ξενοδοχεία και στα ενοικιαζόμενα δωμάτια. </w:t>
      </w:r>
    </w:p>
    <w:p w14:paraId="12E54D76" w14:textId="77777777" w:rsidR="00A37F14" w:rsidRDefault="002C15DC">
      <w:pPr>
        <w:tabs>
          <w:tab w:val="center" w:pos="4753"/>
          <w:tab w:val="left" w:pos="5482"/>
        </w:tabs>
        <w:spacing w:line="600" w:lineRule="auto"/>
        <w:ind w:firstLine="720"/>
        <w:jc w:val="both"/>
        <w:rPr>
          <w:rFonts w:eastAsia="Times New Roman" w:cs="Times New Roman"/>
          <w:szCs w:val="24"/>
        </w:rPr>
      </w:pPr>
      <w:r>
        <w:rPr>
          <w:rFonts w:eastAsia="Times New Roman" w:cs="Times New Roman"/>
          <w:szCs w:val="24"/>
        </w:rPr>
        <w:lastRenderedPageBreak/>
        <w:t>Συμπερασματικά, νέοι φόροι, πρόσθετοι φόροι, φόροι παντού, τσουνάμι φόρων, έμπνευσης, ιδιοκτησίας, εκτέλεσης της αριστερής Κυβέρνησης!</w:t>
      </w:r>
    </w:p>
    <w:p w14:paraId="12E54D77" w14:textId="77777777" w:rsidR="00A37F14" w:rsidRDefault="002C15DC">
      <w:pPr>
        <w:tabs>
          <w:tab w:val="center" w:pos="4753"/>
          <w:tab w:val="left" w:pos="5482"/>
        </w:tabs>
        <w:spacing w:line="600" w:lineRule="auto"/>
        <w:ind w:firstLine="720"/>
        <w:jc w:val="both"/>
        <w:rPr>
          <w:rFonts w:eastAsia="Times New Roman" w:cs="Times New Roman"/>
          <w:szCs w:val="24"/>
        </w:rPr>
      </w:pPr>
      <w:r>
        <w:rPr>
          <w:rFonts w:eastAsia="Times New Roman" w:cs="Times New Roman"/>
          <w:szCs w:val="24"/>
        </w:rPr>
        <w:t>Ο δεύτερος λόγος που δεν ψηφίζουμε</w:t>
      </w:r>
      <w:r>
        <w:rPr>
          <w:rFonts w:eastAsia="Times New Roman" w:cs="Times New Roman"/>
          <w:szCs w:val="24"/>
        </w:rPr>
        <w:t>,</w:t>
      </w:r>
      <w:r>
        <w:rPr>
          <w:rFonts w:eastAsia="Times New Roman" w:cs="Times New Roman"/>
          <w:szCs w:val="24"/>
        </w:rPr>
        <w:t xml:space="preserve"> είναι επειδή το σχέδιο νόμου επιβάλλει πρόσθετα δημοσιονομικά μέτρα, συνέπεια της αβελτηρίας και της ανικανότητας της αριστερής διακυβέρνησης. Ο λογαριασμός των μέτρων –με σφραγίδα ΣΥΡΙΖΑ και ΑΝΕΛ– ήδη αθροίζει 9 δισεκατομμύρια ευρώ. Είναι λογαριασμός πολ</w:t>
      </w:r>
      <w:r>
        <w:rPr>
          <w:rFonts w:eastAsia="Times New Roman" w:cs="Times New Roman"/>
          <w:szCs w:val="24"/>
        </w:rPr>
        <w:t xml:space="preserve">ύ υψηλότερος αυτού που ζητούσαν οι δανειστές πριν από ενάμιση χρόνο, για την επίτευξη μάλιστα πολύ υψηλότερων δημοσιονομικών στόχων, λογαριασμός που έχει πάει ήδη πολύ πέρα από τη </w:t>
      </w:r>
      <w:r>
        <w:rPr>
          <w:rFonts w:eastAsia="Times New Roman" w:cs="Times New Roman"/>
          <w:szCs w:val="24"/>
        </w:rPr>
        <w:t>σ</w:t>
      </w:r>
      <w:r>
        <w:rPr>
          <w:rFonts w:eastAsia="Times New Roman" w:cs="Times New Roman"/>
          <w:szCs w:val="24"/>
        </w:rPr>
        <w:t xml:space="preserve">υμφωνία του Αυγούστου, ακόμα και χωρίς </w:t>
      </w:r>
      <w:r>
        <w:rPr>
          <w:rFonts w:eastAsia="Times New Roman" w:cs="Times New Roman"/>
          <w:szCs w:val="24"/>
        </w:rPr>
        <w:lastRenderedPageBreak/>
        <w:t>τα πρόσθετα προληπτικά μέτρα κατά 1,</w:t>
      </w:r>
      <w:r>
        <w:rPr>
          <w:rFonts w:eastAsia="Times New Roman" w:cs="Times New Roman"/>
          <w:szCs w:val="24"/>
        </w:rPr>
        <w:t>5 δισεκατομμύρι</w:t>
      </w:r>
      <w:r>
        <w:rPr>
          <w:rFonts w:eastAsia="Times New Roman" w:cs="Times New Roman"/>
          <w:szCs w:val="24"/>
        </w:rPr>
        <w:t>ο</w:t>
      </w:r>
      <w:r>
        <w:rPr>
          <w:rFonts w:eastAsia="Times New Roman" w:cs="Times New Roman"/>
          <w:szCs w:val="24"/>
        </w:rPr>
        <w:t xml:space="preserve"> ευρώ ήδη. Είναι το κόστος της καθυστέρησης. Αυτό είναι το δημοσιονομικό αποτύπωμα της ανερμάτιστης πολιτικής του ΣΥΡΙΖΑ.</w:t>
      </w:r>
    </w:p>
    <w:p w14:paraId="12E54D78" w14:textId="77777777" w:rsidR="00A37F14" w:rsidRDefault="002C15DC">
      <w:pPr>
        <w:tabs>
          <w:tab w:val="center" w:pos="4753"/>
          <w:tab w:val="left" w:pos="5482"/>
        </w:tabs>
        <w:spacing w:line="600" w:lineRule="auto"/>
        <w:ind w:firstLine="720"/>
        <w:jc w:val="both"/>
        <w:rPr>
          <w:rFonts w:eastAsia="Times New Roman" w:cs="Times New Roman"/>
          <w:szCs w:val="24"/>
        </w:rPr>
      </w:pPr>
      <w:r>
        <w:rPr>
          <w:rFonts w:eastAsia="Times New Roman" w:cs="Times New Roman"/>
          <w:szCs w:val="24"/>
        </w:rPr>
        <w:t>Χ</w:t>
      </w:r>
      <w:r>
        <w:rPr>
          <w:rFonts w:eastAsia="Times New Roman" w:cs="Times New Roman"/>
          <w:szCs w:val="24"/>
        </w:rPr>
        <w:t xml:space="preserve">θες κάποιοι βιάστηκαν να αμφισβητήσουν αυτά τα στοιχεία και είπαν -το είπε και ο εισηγητής του ΣΥΡΙΖΑ- ότι τα μέτρα </w:t>
      </w:r>
      <w:r>
        <w:rPr>
          <w:rFonts w:eastAsia="Times New Roman" w:cs="Times New Roman"/>
          <w:szCs w:val="24"/>
        </w:rPr>
        <w:t>ήταν μόλις 5,4 δισεκατομμύρια. Μάλιστα για πρώτη φορά στην οικονομική θεωρία άκουσα ότι και η αποκρατικοποίηση είναι μέσα στα μέτρα, που δεν είναι μέσα στα μέτρα, κύριε εισηγητά.</w:t>
      </w:r>
    </w:p>
    <w:p w14:paraId="12E54D79" w14:textId="77777777" w:rsidR="00A37F14" w:rsidRDefault="002C15DC">
      <w:pPr>
        <w:tabs>
          <w:tab w:val="center" w:pos="4753"/>
          <w:tab w:val="left" w:pos="5482"/>
        </w:tabs>
        <w:spacing w:line="600" w:lineRule="auto"/>
        <w:ind w:firstLine="720"/>
        <w:jc w:val="both"/>
        <w:rPr>
          <w:rFonts w:eastAsia="Times New Roman" w:cs="Times New Roman"/>
          <w:szCs w:val="24"/>
        </w:rPr>
      </w:pPr>
      <w:r>
        <w:rPr>
          <w:rFonts w:eastAsia="Times New Roman" w:cs="Times New Roman"/>
          <w:b/>
          <w:szCs w:val="24"/>
        </w:rPr>
        <w:t xml:space="preserve">ΚΩΝΣΤΑΝΤΙΝΟΣ ΣΠΑΡΤΙΝΟΣ: </w:t>
      </w:r>
      <w:r>
        <w:rPr>
          <w:rFonts w:eastAsia="Times New Roman" w:cs="Times New Roman"/>
          <w:szCs w:val="24"/>
        </w:rPr>
        <w:t xml:space="preserve">Εσείς το προτείνατε αυτό. </w:t>
      </w:r>
    </w:p>
    <w:p w14:paraId="12E54D7A" w14:textId="77777777" w:rsidR="00A37F14" w:rsidRDefault="002C15DC">
      <w:pPr>
        <w:tabs>
          <w:tab w:val="center" w:pos="4753"/>
          <w:tab w:val="left" w:pos="5482"/>
        </w:tabs>
        <w:spacing w:line="600" w:lineRule="auto"/>
        <w:ind w:firstLine="720"/>
        <w:jc w:val="both"/>
        <w:rPr>
          <w:rFonts w:eastAsia="Times New Roman" w:cs="Times New Roman"/>
          <w:szCs w:val="24"/>
        </w:rPr>
      </w:pPr>
      <w:r>
        <w:rPr>
          <w:rFonts w:eastAsia="Times New Roman" w:cs="Times New Roman"/>
          <w:b/>
          <w:szCs w:val="24"/>
        </w:rPr>
        <w:lastRenderedPageBreak/>
        <w:t>ΧΡΗΣΤΟΣ ΣΤΑΪΚΟΥΡΑΣ:</w:t>
      </w:r>
      <w:r>
        <w:rPr>
          <w:rFonts w:eastAsia="Times New Roman" w:cs="Times New Roman"/>
          <w:szCs w:val="24"/>
        </w:rPr>
        <w:t xml:space="preserve"> Δεν εί</w:t>
      </w:r>
      <w:r>
        <w:rPr>
          <w:rFonts w:eastAsia="Times New Roman" w:cs="Times New Roman"/>
          <w:szCs w:val="24"/>
        </w:rPr>
        <w:t xml:space="preserve">ναι μέσα στα μέτρα. Δεν μπορεί να είναι μέσα στα μέτρα. Άλλο έλλειμμα, άλλο χρέος. Μην τα μπερδεύετε. </w:t>
      </w:r>
    </w:p>
    <w:p w14:paraId="12E54D7B" w14:textId="77777777" w:rsidR="00A37F14" w:rsidRDefault="002C15DC">
      <w:pPr>
        <w:tabs>
          <w:tab w:val="center" w:pos="4753"/>
          <w:tab w:val="left" w:pos="5482"/>
        </w:tabs>
        <w:spacing w:line="600" w:lineRule="auto"/>
        <w:ind w:firstLine="720"/>
        <w:jc w:val="both"/>
        <w:rPr>
          <w:rFonts w:eastAsia="Times New Roman" w:cs="Times New Roman"/>
          <w:szCs w:val="24"/>
        </w:rPr>
      </w:pPr>
      <w:r>
        <w:rPr>
          <w:rFonts w:eastAsia="Times New Roman" w:cs="Times New Roman"/>
          <w:szCs w:val="24"/>
        </w:rPr>
        <w:t>Δηλαδή έλεγαν ότι είναι όλα τα μέτρα 5,4 δισεκατομμύρια. Με άλλα λόγια, αυτά που ψηφίσαμε πριν από δύο εβδομάδες και αυτά που ψηφίζουμε σήμερα, όλα και ό</w:t>
      </w:r>
      <w:r>
        <w:rPr>
          <w:rFonts w:eastAsia="Times New Roman" w:cs="Times New Roman"/>
          <w:szCs w:val="24"/>
        </w:rPr>
        <w:t xml:space="preserve">λα είναι αυτά τα μέτρα. </w:t>
      </w:r>
    </w:p>
    <w:p w14:paraId="12E54D7C" w14:textId="77777777" w:rsidR="00A37F14" w:rsidRDefault="002C15DC">
      <w:pPr>
        <w:tabs>
          <w:tab w:val="center" w:pos="4753"/>
          <w:tab w:val="left" w:pos="5482"/>
        </w:tabs>
        <w:spacing w:line="600" w:lineRule="auto"/>
        <w:ind w:firstLine="720"/>
        <w:jc w:val="both"/>
        <w:rPr>
          <w:rFonts w:eastAsia="Times New Roman" w:cs="Times New Roman"/>
          <w:szCs w:val="24"/>
        </w:rPr>
      </w:pPr>
      <w:r>
        <w:rPr>
          <w:rFonts w:eastAsia="Times New Roman" w:cs="Times New Roman"/>
          <w:szCs w:val="24"/>
        </w:rPr>
        <w:t>Ξέχασαν όμως να μας πουν</w:t>
      </w:r>
      <w:r>
        <w:rPr>
          <w:rFonts w:eastAsia="Times New Roman" w:cs="Times New Roman"/>
          <w:szCs w:val="24"/>
        </w:rPr>
        <w:t>,</w:t>
      </w:r>
      <w:r>
        <w:rPr>
          <w:rFonts w:eastAsia="Times New Roman" w:cs="Times New Roman"/>
          <w:szCs w:val="24"/>
        </w:rPr>
        <w:t xml:space="preserve"> τι ψήφισαν πέρυσι. Συνεπώς να τους τα θυμίσω. Αύξησαν τους συντελεστές ΦΠΑ, αύξησαν τους συντελεστές του φόρου ασφαλίστρων, κατήργησαν εκτός εφάπαξ πληρωμή φόρου εισοδήματος, κατήργησαν απαλλαγές </w:t>
      </w:r>
      <w:r>
        <w:rPr>
          <w:rFonts w:eastAsia="Times New Roman" w:cs="Times New Roman"/>
          <w:szCs w:val="24"/>
        </w:rPr>
        <w:lastRenderedPageBreak/>
        <w:t xml:space="preserve">πληρωμών </w:t>
      </w:r>
      <w:r>
        <w:rPr>
          <w:rFonts w:eastAsia="Times New Roman" w:cs="Times New Roman"/>
          <w:szCs w:val="24"/>
        </w:rPr>
        <w:t>του ΕΝΦΙΑ, αύξησαν τις προκαταβολές φόρου εισοδήματος, κατήργησαν την επιστροφή του αγροτικού πετρελαίου, αύξησαν το κόστος των πρώτων υλών στην αγροτική παραγωγή. Κατήργησαν σε πρώτη φάση τότε το ειδικό καθεστώς μειωμένου ΦΠΑ στα νησιά. Αύξησαν τις εισφορ</w:t>
      </w:r>
      <w:r>
        <w:rPr>
          <w:rFonts w:eastAsia="Times New Roman" w:cs="Times New Roman"/>
          <w:szCs w:val="24"/>
        </w:rPr>
        <w:t xml:space="preserve">ές υγείας στις κύριες και επικουρικές συντάξεις. Περιέκοψαν –και μάλιστα αναδρομικά- το ΕΚΑΣ. </w:t>
      </w:r>
    </w:p>
    <w:p w14:paraId="12E54D7D" w14:textId="77777777" w:rsidR="00A37F14" w:rsidRDefault="002C15DC">
      <w:pPr>
        <w:tabs>
          <w:tab w:val="center" w:pos="4753"/>
          <w:tab w:val="left" w:pos="5482"/>
        </w:tabs>
        <w:spacing w:line="600" w:lineRule="auto"/>
        <w:ind w:firstLine="720"/>
        <w:jc w:val="both"/>
        <w:rPr>
          <w:rFonts w:eastAsia="Times New Roman" w:cs="Times New Roman"/>
          <w:szCs w:val="24"/>
        </w:rPr>
      </w:pPr>
      <w:r>
        <w:rPr>
          <w:rFonts w:eastAsia="Times New Roman" w:cs="Times New Roman"/>
          <w:szCs w:val="24"/>
        </w:rPr>
        <w:t>Αυτά δεν τα κάνατε στα 5,4 δισεκατομμύρια. Τα είχατε ψηφίσει από πέρυσι, από το 2015.</w:t>
      </w:r>
    </w:p>
    <w:p w14:paraId="12E54D7E" w14:textId="77777777" w:rsidR="00A37F14" w:rsidRDefault="002C15DC">
      <w:pPr>
        <w:tabs>
          <w:tab w:val="center" w:pos="4753"/>
          <w:tab w:val="left" w:pos="5482"/>
        </w:tabs>
        <w:spacing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Και εσείς τα ψηφίσατε!</w:t>
      </w:r>
    </w:p>
    <w:p w14:paraId="12E54D7F" w14:textId="77777777" w:rsidR="00A37F14" w:rsidRDefault="002C15DC">
      <w:pPr>
        <w:tabs>
          <w:tab w:val="center" w:pos="4753"/>
          <w:tab w:val="left" w:pos="5482"/>
        </w:tabs>
        <w:spacing w:line="600" w:lineRule="auto"/>
        <w:ind w:firstLine="720"/>
        <w:jc w:val="both"/>
        <w:rPr>
          <w:rFonts w:eastAsia="Times New Roman" w:cs="Times New Roman"/>
          <w:szCs w:val="24"/>
        </w:rPr>
      </w:pPr>
      <w:r>
        <w:rPr>
          <w:rFonts w:eastAsia="Times New Roman" w:cs="Times New Roman"/>
          <w:b/>
          <w:szCs w:val="24"/>
        </w:rPr>
        <w:lastRenderedPageBreak/>
        <w:t>ΧΡΗΣΤΟΣ ΣΤΑΪΚΟΥΡΑΣ:</w:t>
      </w:r>
      <w:r>
        <w:rPr>
          <w:rFonts w:eastAsia="Times New Roman" w:cs="Times New Roman"/>
          <w:szCs w:val="24"/>
        </w:rPr>
        <w:t xml:space="preserve"> Σας καταθέ</w:t>
      </w:r>
      <w:r>
        <w:rPr>
          <w:rFonts w:eastAsia="Times New Roman" w:cs="Times New Roman"/>
          <w:szCs w:val="24"/>
        </w:rPr>
        <w:t xml:space="preserve">τω, συνεπώς, από τον </w:t>
      </w:r>
      <w:r>
        <w:rPr>
          <w:rFonts w:eastAsia="Times New Roman" w:cs="Times New Roman"/>
          <w:szCs w:val="24"/>
        </w:rPr>
        <w:t>π</w:t>
      </w:r>
      <w:r>
        <w:rPr>
          <w:rFonts w:eastAsia="Times New Roman" w:cs="Times New Roman"/>
          <w:szCs w:val="24"/>
        </w:rPr>
        <w:t xml:space="preserve">ροϋπολογισμό σας τον πίνακα με τα μέτρα που έχετε ήδη ψηφίσει από πέρυσι και τα οποία προφασίζεστε ότι δεν θυμάστε. </w:t>
      </w:r>
    </w:p>
    <w:p w14:paraId="12E54D8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Σταϊκούρας καταθέτει για τα Πρακτικά το προαναφερθέν έγγραφο, το οποίο βρίσκε</w:t>
      </w:r>
      <w:r>
        <w:rPr>
          <w:rFonts w:eastAsia="Times New Roman" w:cs="Times New Roman"/>
          <w:szCs w:val="24"/>
        </w:rPr>
        <w:t xml:space="preserve">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2E54D8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Θυμάται, όμως, πολύ καλά ο ελληνικός λαός, ο οποίος και τα βιώνει. </w:t>
      </w:r>
    </w:p>
    <w:p w14:paraId="12E54D8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Κύριοι της Κυβέρνησης, είναι γνωστό ότι σας αρέσουν τα ψέματα αλλά ευτυχώς αυτά έχουν κοντά πο</w:t>
      </w:r>
      <w:r>
        <w:rPr>
          <w:rFonts w:eastAsia="Times New Roman" w:cs="Times New Roman"/>
          <w:szCs w:val="24"/>
        </w:rPr>
        <w:t xml:space="preserve">δάρια. </w:t>
      </w:r>
    </w:p>
    <w:p w14:paraId="12E54D8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ιας και μιλάω για ψέματα, πριν από τρεις εβδομάδες ο Πρωθυπουργός από αυτό εδώ το Βήμα είχε διαβεβαιώσει την ελληνική κοινωνία ότι δεν θα υπάρξουν περικοπές σε μισθούς. Το καταθέτω στα Πρακτικά. </w:t>
      </w:r>
    </w:p>
    <w:p w14:paraId="12E54D8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Σταϊκούρας </w:t>
      </w:r>
      <w:r>
        <w:rPr>
          <w:rFonts w:eastAsia="Times New Roman" w:cs="Times New Roman"/>
          <w:szCs w:val="24"/>
        </w:rPr>
        <w:t xml:space="preserve">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2E54D8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Χ</w:t>
      </w:r>
      <w:r>
        <w:rPr>
          <w:rFonts w:eastAsia="Times New Roman" w:cs="Times New Roman"/>
          <w:szCs w:val="24"/>
        </w:rPr>
        <w:t>θες με τροπολογία ψηφίσατε -ή προτείνατε για ψήφιση- περικοπές μισθών στα ειδικά μισθολόγια. Αυ</w:t>
      </w:r>
      <w:r>
        <w:rPr>
          <w:rFonts w:eastAsia="Times New Roman" w:cs="Times New Roman"/>
          <w:szCs w:val="24"/>
        </w:rPr>
        <w:t xml:space="preserve">τό, ξέρετε, δεν λέγεται αυταπάτη, λέγεται απάτη και ωμό ψέμα. </w:t>
      </w:r>
    </w:p>
    <w:p w14:paraId="12E54D8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 τρίτος λόγος που δεν ψηφίζουμε</w:t>
      </w:r>
      <w:r>
        <w:rPr>
          <w:rFonts w:eastAsia="Times New Roman" w:cs="Times New Roman"/>
          <w:szCs w:val="24"/>
        </w:rPr>
        <w:t>,</w:t>
      </w:r>
      <w:r>
        <w:rPr>
          <w:rFonts w:eastAsia="Times New Roman" w:cs="Times New Roman"/>
          <w:szCs w:val="24"/>
        </w:rPr>
        <w:t xml:space="preserve"> είναι επειδή επιβάλλει το σχέδιο νόμου ένα μηχανισμό δημοσιονομικής συμμόρφωσης, συνέπεια πλέον της ανεπάρκειας της αριστερής Κυβέρνησης. Είναι μηχανισμός</w:t>
      </w:r>
      <w:r>
        <w:rPr>
          <w:rFonts w:eastAsia="Times New Roman" w:cs="Times New Roman"/>
          <w:szCs w:val="24"/>
        </w:rPr>
        <w:t>,</w:t>
      </w:r>
      <w:r>
        <w:rPr>
          <w:rFonts w:eastAsia="Times New Roman" w:cs="Times New Roman"/>
          <w:szCs w:val="24"/>
        </w:rPr>
        <w:t xml:space="preserve"> ο ο</w:t>
      </w:r>
      <w:r>
        <w:rPr>
          <w:rFonts w:eastAsia="Times New Roman" w:cs="Times New Roman"/>
          <w:szCs w:val="24"/>
        </w:rPr>
        <w:t xml:space="preserve">ποίος είναι ουσιαστικά μόνιμος, αφού η λειτουργία του εκτιμάται ότι θα επεκταθεί και πέρα από τη λήξη του </w:t>
      </w:r>
      <w:r>
        <w:rPr>
          <w:rFonts w:eastAsia="Times New Roman" w:cs="Times New Roman"/>
          <w:szCs w:val="24"/>
        </w:rPr>
        <w:t>π</w:t>
      </w:r>
      <w:r>
        <w:rPr>
          <w:rFonts w:eastAsia="Times New Roman" w:cs="Times New Roman"/>
          <w:szCs w:val="24"/>
        </w:rPr>
        <w:t>ρογράμματος το 2018. Είναι πρόσθετος, αφού προβλέψεις για διορθωτικό δημοσιονομικό μηχανισμό είχαν ήδη θεσμοθετηθεί από το 2014, τότε που ο ΣΥΡΙΖΑ μι</w:t>
      </w:r>
      <w:r>
        <w:rPr>
          <w:rFonts w:eastAsia="Times New Roman" w:cs="Times New Roman"/>
          <w:szCs w:val="24"/>
        </w:rPr>
        <w:t xml:space="preserve">λούσε για έλλειμμα δημοκρατικής νομιμοποίησης. Έτσι το χαρακτήριζε </w:t>
      </w:r>
      <w:r>
        <w:rPr>
          <w:rFonts w:eastAsia="Times New Roman" w:cs="Times New Roman"/>
          <w:szCs w:val="24"/>
        </w:rPr>
        <w:lastRenderedPageBreak/>
        <w:t>κ</w:t>
      </w:r>
      <w:r>
        <w:rPr>
          <w:rFonts w:eastAsia="Times New Roman" w:cs="Times New Roman"/>
          <w:szCs w:val="24"/>
        </w:rPr>
        <w:t xml:space="preserve">αι σήμερα το εισηγείται ακόμα χειρότερο, μόνιμο, αυτόματο και οριζόντιο. Είναι αυτόματος, αφού η ενεργοποίησή του επιβάλλεται αυτοδίκαια, παρακάμπτοντας το </w:t>
      </w:r>
      <w:r>
        <w:rPr>
          <w:rFonts w:eastAsia="Times New Roman" w:cs="Times New Roman"/>
          <w:szCs w:val="24"/>
        </w:rPr>
        <w:t>ε</w:t>
      </w:r>
      <w:r>
        <w:rPr>
          <w:rFonts w:eastAsia="Times New Roman" w:cs="Times New Roman"/>
          <w:szCs w:val="24"/>
        </w:rPr>
        <w:t>λληνικό Κοινοβούλιο. Είναι οριζ</w:t>
      </w:r>
      <w:r>
        <w:rPr>
          <w:rFonts w:eastAsia="Times New Roman" w:cs="Times New Roman"/>
          <w:szCs w:val="24"/>
        </w:rPr>
        <w:t>όντιος, αφού δεν εξαιρεί μισθούς και συντάξεις. Είναι ποσοτικοποιημένος, αφού λόγω του μείγματος της ασκούμενης πολιτικής θεωρείται σχεδόν βέβαιη η λήψη πρόσθετων μέτρων. Δεν είναι τυχαίο που μέσα στη διάταξη αναφέρονται μέτρα ύψους 2% του ΑΕΠ. Και εν τέλε</w:t>
      </w:r>
      <w:r>
        <w:rPr>
          <w:rFonts w:eastAsia="Times New Roman" w:cs="Times New Roman"/>
          <w:szCs w:val="24"/>
        </w:rPr>
        <w:t>ι, είναι ρήτρα αναξιοπιστίας σας.</w:t>
      </w:r>
    </w:p>
    <w:p w14:paraId="12E54D8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 τέταρτος λόγος που δεν ψηφίζουμε</w:t>
      </w:r>
      <w:r>
        <w:rPr>
          <w:rFonts w:eastAsia="Times New Roman" w:cs="Times New Roman"/>
          <w:szCs w:val="24"/>
        </w:rPr>
        <w:t>,</w:t>
      </w:r>
      <w:r>
        <w:rPr>
          <w:rFonts w:eastAsia="Times New Roman" w:cs="Times New Roman"/>
          <w:szCs w:val="24"/>
        </w:rPr>
        <w:t xml:space="preserve"> είναι επειδή ιδρύει ένα νέο υπερταμείο αποκρατικοποιήσεων και αξιοποίησης της </w:t>
      </w:r>
      <w:r>
        <w:rPr>
          <w:rFonts w:eastAsia="Times New Roman" w:cs="Times New Roman"/>
          <w:szCs w:val="24"/>
        </w:rPr>
        <w:lastRenderedPageBreak/>
        <w:t xml:space="preserve">δημόσιας περιουσίας, που δεν συνάδει με τις έννοιες της εθνικής κυριαρχίας και αξιοπρέπειας. </w:t>
      </w:r>
    </w:p>
    <w:p w14:paraId="12E54D8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Πρόκειται για </w:t>
      </w:r>
      <w:r>
        <w:rPr>
          <w:rFonts w:eastAsia="Times New Roman" w:cs="Times New Roman"/>
          <w:szCs w:val="24"/>
        </w:rPr>
        <w:t>πρωτοφανή εκχώρηση του συνόλου της κινητής και ακίνητης περιουσίας της χώρας, για διάστημα ενός αιώνα, χωρίς ουσιαστικό εθνικό και δημοκρατικό έλεγχο και λογοδοσία.</w:t>
      </w:r>
    </w:p>
    <w:p w14:paraId="12E54D8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Ειδικότερα το </w:t>
      </w:r>
      <w:r>
        <w:rPr>
          <w:rFonts w:eastAsia="Times New Roman" w:cs="Times New Roman"/>
          <w:szCs w:val="24"/>
        </w:rPr>
        <w:t>τ</w:t>
      </w:r>
      <w:r>
        <w:rPr>
          <w:rFonts w:eastAsia="Times New Roman" w:cs="Times New Roman"/>
          <w:szCs w:val="24"/>
        </w:rPr>
        <w:t xml:space="preserve">αμείο έχει διάρκεια ενενήντα εννέα ετών, πολύ πέρα και από τη λήξη όλων των δανειακών υποχρεώσεων της χώρας. Σχετικά πρόσφατα, κύριοι της Κυβέρνησης, κραυγάζατε από τα έδρανα της </w:t>
      </w:r>
      <w:r>
        <w:rPr>
          <w:rFonts w:eastAsia="Times New Roman" w:cs="Times New Roman"/>
          <w:szCs w:val="24"/>
        </w:rPr>
        <w:t>α</w:t>
      </w:r>
      <w:r>
        <w:rPr>
          <w:rFonts w:eastAsia="Times New Roman" w:cs="Times New Roman"/>
          <w:szCs w:val="24"/>
        </w:rPr>
        <w:t xml:space="preserve">ντιπολίτευσης να μη δεσμεύσουμε την επόμενη κυβέρνηση για έναν χρόνο. Εσείς </w:t>
      </w:r>
      <w:r>
        <w:rPr>
          <w:rFonts w:eastAsia="Times New Roman" w:cs="Times New Roman"/>
          <w:szCs w:val="24"/>
        </w:rPr>
        <w:t xml:space="preserve">δεσμεύετε τη </w:t>
      </w:r>
      <w:r>
        <w:rPr>
          <w:rFonts w:eastAsia="Times New Roman" w:cs="Times New Roman"/>
          <w:szCs w:val="24"/>
        </w:rPr>
        <w:lastRenderedPageBreak/>
        <w:t>χώρα και τις επόμενες γενεές για εκατό χρόνια, για έναν αιώνα. Αυτό για να εξηγούμαστε.</w:t>
      </w:r>
    </w:p>
    <w:p w14:paraId="12E54D8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Δημιουργείτε πενταμελές εποπτικό συμβούλιο, με ισχυρές αρμοδιότητες, ο πρόεδρος του οποίου επιλέγεται από την Ευρωπαϊκή Επιτροπή και τον Ευρωπαϊκό Μηχανισμ</w:t>
      </w:r>
      <w:r>
        <w:rPr>
          <w:rFonts w:eastAsia="Times New Roman" w:cs="Times New Roman"/>
          <w:szCs w:val="24"/>
        </w:rPr>
        <w:t xml:space="preserve">ό Σταθερότητας, οι αποφάσεις του οποίου θα λαμβάνονται κατόπιν θετικής ψήφου τουλάχιστον τεσσάρων μελών, άρα με αναγκαία τη σύμφωνη γνώμη των μελών που επιλέγουν οι </w:t>
      </w:r>
      <w:r>
        <w:rPr>
          <w:rFonts w:eastAsia="Times New Roman" w:cs="Times New Roman"/>
          <w:szCs w:val="24"/>
        </w:rPr>
        <w:t>θ</w:t>
      </w:r>
      <w:r>
        <w:rPr>
          <w:rFonts w:eastAsia="Times New Roman" w:cs="Times New Roman"/>
          <w:szCs w:val="24"/>
        </w:rPr>
        <w:t>εσμοί.</w:t>
      </w:r>
    </w:p>
    <w:p w14:paraId="12E54D8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Μάλιστα το εποπτικό συμβούλιο διορίζει και τον πρόεδρο, διορίζει και τον διευθύνοντ</w:t>
      </w:r>
      <w:r>
        <w:rPr>
          <w:rFonts w:eastAsia="Times New Roman" w:cs="Times New Roman"/>
          <w:szCs w:val="24"/>
        </w:rPr>
        <w:t>α σύμβουλο του διοικητικού συμβουλίου, ζητώντας τι; Απλή γνώμη του Υπουργού Οικονομικών. Γνώμη!</w:t>
      </w:r>
    </w:p>
    <w:p w14:paraId="12E54D8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Τα περιουσιακά στοιχεία που μεταβιβάζονται στο νέο </w:t>
      </w:r>
      <w:r>
        <w:rPr>
          <w:rFonts w:eastAsia="Times New Roman" w:cs="Times New Roman"/>
          <w:szCs w:val="24"/>
        </w:rPr>
        <w:t>τ</w:t>
      </w:r>
      <w:r>
        <w:rPr>
          <w:rFonts w:eastAsia="Times New Roman" w:cs="Times New Roman"/>
          <w:szCs w:val="24"/>
        </w:rPr>
        <w:t>αμείο δεν είναι απολύτως σαφή. Απόδειξη το προχθεσινό αλαλούμ, οι συνεχείς τροπολογίες που καταθέτει η Κυβέρ</w:t>
      </w:r>
      <w:r>
        <w:rPr>
          <w:rFonts w:eastAsia="Times New Roman" w:cs="Times New Roman"/>
          <w:szCs w:val="24"/>
        </w:rPr>
        <w:t>νηση</w:t>
      </w:r>
      <w:r>
        <w:rPr>
          <w:rFonts w:eastAsia="Times New Roman" w:cs="Times New Roman"/>
          <w:szCs w:val="24"/>
        </w:rPr>
        <w:t>,</w:t>
      </w:r>
      <w:r>
        <w:rPr>
          <w:rFonts w:eastAsia="Times New Roman" w:cs="Times New Roman"/>
          <w:szCs w:val="24"/>
        </w:rPr>
        <w:t xml:space="preserve"> προσπαθώντας να αποκρύψει ή να συσκοτίσει την πραγματικότητα.</w:t>
      </w:r>
    </w:p>
    <w:p w14:paraId="12E54D8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Μάλιστα, μελλοντικά, όπως λέει η διάταξή σας, κύριε Υπουργέ, περιουσιακά στοιχεία που ανήκουν κατά κυριότητα </w:t>
      </w:r>
      <w:r>
        <w:rPr>
          <w:rFonts w:eastAsia="Times New Roman" w:cs="Times New Roman"/>
          <w:szCs w:val="24"/>
        </w:rPr>
        <w:lastRenderedPageBreak/>
        <w:t xml:space="preserve">στο ελληνικό </w:t>
      </w:r>
      <w:r>
        <w:rPr>
          <w:rFonts w:eastAsia="Times New Roman" w:cs="Times New Roman"/>
          <w:szCs w:val="24"/>
        </w:rPr>
        <w:t>δ</w:t>
      </w:r>
      <w:r>
        <w:rPr>
          <w:rFonts w:eastAsia="Times New Roman" w:cs="Times New Roman"/>
          <w:szCs w:val="24"/>
        </w:rPr>
        <w:t xml:space="preserve">ημόσιο δύνανται να μεταβιβαστούν στο </w:t>
      </w:r>
      <w:r>
        <w:rPr>
          <w:rFonts w:eastAsia="Times New Roman" w:cs="Times New Roman"/>
          <w:szCs w:val="24"/>
        </w:rPr>
        <w:t>τ</w:t>
      </w:r>
      <w:r>
        <w:rPr>
          <w:rFonts w:eastAsia="Times New Roman" w:cs="Times New Roman"/>
          <w:szCs w:val="24"/>
        </w:rPr>
        <w:t>αμείο, απλώς και μόνο με απ</w:t>
      </w:r>
      <w:r>
        <w:rPr>
          <w:rFonts w:eastAsia="Times New Roman" w:cs="Times New Roman"/>
          <w:szCs w:val="24"/>
        </w:rPr>
        <w:t xml:space="preserve">όφαση του Υπουργού Οικονομικών. Τα επόμενα εκατό χρόνια ο Υπουργός Οικονομικών, με δική του απόφαση, μπορεί να μεταβιβάζει ό,τι θέλει σε αυτό το </w:t>
      </w:r>
      <w:r>
        <w:rPr>
          <w:rFonts w:eastAsia="Times New Roman" w:cs="Times New Roman"/>
          <w:szCs w:val="24"/>
        </w:rPr>
        <w:t>τ</w:t>
      </w:r>
      <w:r>
        <w:rPr>
          <w:rFonts w:eastAsia="Times New Roman" w:cs="Times New Roman"/>
          <w:szCs w:val="24"/>
        </w:rPr>
        <w:t xml:space="preserve">αμείο, στο εποπτικό συμβούλιο του οποίου θα κάνουν κουμάντο οι </w:t>
      </w:r>
      <w:r>
        <w:rPr>
          <w:rFonts w:eastAsia="Times New Roman" w:cs="Times New Roman"/>
          <w:szCs w:val="24"/>
        </w:rPr>
        <w:t>θ</w:t>
      </w:r>
      <w:r>
        <w:rPr>
          <w:rFonts w:eastAsia="Times New Roman" w:cs="Times New Roman"/>
          <w:szCs w:val="24"/>
        </w:rPr>
        <w:t>εσμοί, οι ξένοι.</w:t>
      </w:r>
    </w:p>
    <w:p w14:paraId="12E54D8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Δεν τίθεται οροφή στην αξία τ</w:t>
      </w:r>
      <w:r>
        <w:rPr>
          <w:rFonts w:eastAsia="Times New Roman" w:cs="Times New Roman"/>
          <w:szCs w:val="24"/>
        </w:rPr>
        <w:t xml:space="preserve">ων περιουσιακών στοιχείων που το </w:t>
      </w:r>
      <w:r>
        <w:rPr>
          <w:rFonts w:eastAsia="Times New Roman" w:cs="Times New Roman"/>
          <w:szCs w:val="24"/>
        </w:rPr>
        <w:t>τ</w:t>
      </w:r>
      <w:r>
        <w:rPr>
          <w:rFonts w:eastAsia="Times New Roman" w:cs="Times New Roman"/>
          <w:szCs w:val="24"/>
        </w:rPr>
        <w:t xml:space="preserve">αμείο θα αξιοποιεί και θα ρευστοποιεί. Αλήθεια τι έγιναν εκείνα τα «περίφημα» 50 δισεκατομμύρια του τρίτου μνημονίου; </w:t>
      </w:r>
    </w:p>
    <w:p w14:paraId="12E54D8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Σήμερα τέτοια πρόβλεψη δεν υφίσταται. Και αυτό είναι φυσικό, αφού η Κυβέρνηση χωρίς πόνο ψυχής πλέον, μ</w:t>
      </w:r>
      <w:r>
        <w:rPr>
          <w:rFonts w:eastAsia="Times New Roman" w:cs="Times New Roman"/>
          <w:szCs w:val="24"/>
        </w:rPr>
        <w:t xml:space="preserve">εταβιβάζει το σύνολο της περιουσίας της χώρας για τεράστιο χρονικό διάστημα στο </w:t>
      </w:r>
      <w:r>
        <w:rPr>
          <w:rFonts w:eastAsia="Times New Roman" w:cs="Times New Roman"/>
          <w:szCs w:val="24"/>
        </w:rPr>
        <w:t>τ</w:t>
      </w:r>
      <w:r>
        <w:rPr>
          <w:rFonts w:eastAsia="Times New Roman" w:cs="Times New Roman"/>
          <w:szCs w:val="24"/>
        </w:rPr>
        <w:t>αμείο, χωρίς κανέναν απολύτως έλεγχο και λογοδοσία. Όπως μάλιστα επισημαίνει και η έκθεση της Επιστημονικής Επιτροπής της Βουλής, «δεν δύναται να εκφεύγει του πολιτειακού ελέγ</w:t>
      </w:r>
      <w:r>
        <w:rPr>
          <w:rFonts w:eastAsia="Times New Roman" w:cs="Times New Roman"/>
          <w:szCs w:val="24"/>
        </w:rPr>
        <w:t>χου». Το επαναλαμβάνω: «δεν δύναται να εκφεύγει του πολιτειακού ελέγχου, του κοινοβουλευτικού ελέγχου ούτε να υπόκειται αντ’ αυτών στην εποπτεία αποκλειστικά του εποπτικού συμβουλίου». Αυτά λέει η Επιστημονική Επιτροπή της Βουλής.</w:t>
      </w:r>
    </w:p>
    <w:p w14:paraId="12E54D9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Συμπερασματικά πρόκειται </w:t>
      </w:r>
      <w:r>
        <w:rPr>
          <w:rFonts w:eastAsia="Times New Roman" w:cs="Times New Roman"/>
          <w:szCs w:val="24"/>
        </w:rPr>
        <w:t>για πρωτοφανείς ρυθμίσεις, που αποτελούν και αυτές τη ρήτρα αναξιοπιστίας της αριστερής Κυβέρνησης.</w:t>
      </w:r>
    </w:p>
    <w:p w14:paraId="12E54D9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 πέμπτος λόγος που δεν ψηφίζουμε το σχέδιο νόμου, είναι γιατί αυτό αποτελεί συνέπεια του διαχρονικού λαϊκισμού του ΣΥΡΙΖΑ.</w:t>
      </w:r>
    </w:p>
    <w:p w14:paraId="12E54D9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ένα μικρό </w:t>
      </w:r>
      <w:r>
        <w:rPr>
          <w:rFonts w:eastAsia="Times New Roman" w:cs="Times New Roman"/>
          <w:szCs w:val="24"/>
        </w:rPr>
        <w:t>μόνο απόσπασμα από το πλούσιο ρεπερτόριο αυτού του λαϊκισμού.</w:t>
      </w:r>
    </w:p>
    <w:p w14:paraId="12E54D9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Σταϊκούρας καταθέτει για τα Πρακτικά το προαναφερθέν έγγραφο, το οποίο </w:t>
      </w:r>
      <w:r>
        <w:rPr>
          <w:rFonts w:eastAsia="Times New Roman" w:cs="Times New Roman"/>
          <w:szCs w:val="24"/>
        </w:rPr>
        <w:lastRenderedPageBreak/>
        <w:t xml:space="preserve">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w:t>
      </w:r>
      <w:r>
        <w:rPr>
          <w:rFonts w:eastAsia="Times New Roman" w:cs="Times New Roman"/>
          <w:szCs w:val="24"/>
        </w:rPr>
        <w:t>ικών της Βουλής)</w:t>
      </w:r>
    </w:p>
    <w:p w14:paraId="12E54D9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 ΣΥΡΙΖΑ</w:t>
      </w:r>
      <w:r>
        <w:rPr>
          <w:rFonts w:eastAsia="Times New Roman" w:cs="Times New Roman"/>
          <w:szCs w:val="24"/>
        </w:rPr>
        <w:t>,</w:t>
      </w:r>
      <w:r>
        <w:rPr>
          <w:rFonts w:eastAsia="Times New Roman" w:cs="Times New Roman"/>
          <w:szCs w:val="24"/>
        </w:rPr>
        <w:t xml:space="preserve"> από δήθεν σκληρός διαπραγματευτής κατάντησε πλήρως υποτακτικός. Ο ΣΥΡΙΖΑ από δήθεν πολέμιος των μνημονίων, χωρίς ηθικές αναστολές, χωρίς ιδεολογικές συντεταγμένες, ψηφίζει τα πάντα, ακόμα και μόνιμα μνημόνια, αρκεί να παραμείνει </w:t>
      </w:r>
      <w:r>
        <w:rPr>
          <w:rFonts w:eastAsia="Times New Roman" w:cs="Times New Roman"/>
          <w:szCs w:val="24"/>
        </w:rPr>
        <w:t xml:space="preserve">για λίγο ακόμα στην εξουσία. Ο ΣΥΡΙΖΑ σε ορισμένες περιπτώσεις –ευτυχώς για τη χώρα- επιχειρεί να προσγειωθεί, έστω άτσαλα, στην πραγματικότητα. Λαχανιασμένος και σαστισμένος εγκαινιάζει τον αγωγό TAP, αναγνωρίζει την αξία και προωθεί την επένδυση της </w:t>
      </w:r>
      <w:r>
        <w:rPr>
          <w:rFonts w:eastAsia="Times New Roman" w:cs="Times New Roman"/>
          <w:szCs w:val="24"/>
          <w:lang w:val="en-US"/>
        </w:rPr>
        <w:t>COSC</w:t>
      </w:r>
      <w:r>
        <w:rPr>
          <w:rFonts w:eastAsia="Times New Roman" w:cs="Times New Roman"/>
          <w:szCs w:val="24"/>
          <w:lang w:val="en-US"/>
        </w:rPr>
        <w:t>O</w:t>
      </w:r>
      <w:r>
        <w:rPr>
          <w:rFonts w:eastAsia="Times New Roman" w:cs="Times New Roman"/>
          <w:szCs w:val="24"/>
        </w:rPr>
        <w:t xml:space="preserve">, αποκρατικοποιεί περιφερειακά αεροδρόμια. </w:t>
      </w:r>
    </w:p>
    <w:p w14:paraId="12E54D9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της κυβερνητικής </w:t>
      </w:r>
      <w:r>
        <w:rPr>
          <w:rFonts w:eastAsia="Times New Roman" w:cs="Times New Roman"/>
          <w:szCs w:val="24"/>
        </w:rPr>
        <w:t>π</w:t>
      </w:r>
      <w:r>
        <w:rPr>
          <w:rFonts w:eastAsia="Times New Roman" w:cs="Times New Roman"/>
          <w:szCs w:val="24"/>
        </w:rPr>
        <w:t>λειοψηφίας, καλώς ήρθατε στο πεδίο των αποκρατικοποιήσεων!</w:t>
      </w:r>
    </w:p>
    <w:p w14:paraId="12E54D9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 αυτούς κυρίως τους λόγους η Νέα Δημοκρατία καταψηφίζει το νομοσχέδιο. Στέκεται, όμως, κριτικά</w:t>
      </w:r>
      <w:r>
        <w:rPr>
          <w:rFonts w:eastAsia="Times New Roman" w:cs="Times New Roman"/>
          <w:szCs w:val="24"/>
        </w:rPr>
        <w:t xml:space="preserve"> και στο πλαίσιο συζήτησής του. </w:t>
      </w:r>
    </w:p>
    <w:p w14:paraId="12E54D9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Υπενθυμίζω ότι η Νέα Δημοκρατία, εδώ και μήνες, συστηματικά και υπεύθυνα υποστηρίζει την έγκαιρη ολοκλήρωση της αξιολόγησης, με τον βέλτιστο, όμως, για τα ελληνικά συμφέροντα τρόπο, με τρόπο που θα συνοδεύεται από την εκταμ</w:t>
      </w:r>
      <w:r>
        <w:rPr>
          <w:rFonts w:eastAsia="Times New Roman" w:cs="Times New Roman"/>
          <w:szCs w:val="24"/>
        </w:rPr>
        <w:t>ίευση όσο το δυνατόν υψηλότερης δόσης και από μια καλή λύση για την ενίσχυση της βιωσιμότητας του χρέους.</w:t>
      </w:r>
    </w:p>
    <w:p w14:paraId="12E54D9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Πού βρισκόμαστε όμως σήμερα; Η αξιολόγηση που θα έπρεπε να είχε ήδη ολοκληρωθεί από τον περασμένο Οκτώβριο, κάτι που δεν έγινε με αποκλειστική ευθύνη </w:t>
      </w:r>
      <w:r>
        <w:rPr>
          <w:rFonts w:eastAsia="Times New Roman" w:cs="Times New Roman"/>
          <w:szCs w:val="24"/>
        </w:rPr>
        <w:t xml:space="preserve">της σημερινής Κυβέρνησης, φαίνεται ότι μπορεί να ολοκληρωθεί το αμέσως προσεχές διάστημα. </w:t>
      </w:r>
    </w:p>
    <w:p w14:paraId="12E54D9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Αυτή η εξέλιξη έστω και με επτά μήνες καθυστέρηση είναι θετική. Βεβαίως αυτή η καθυστέρηση φούσκωσε τον λογαριασμό των μέτρων, όπως ήδη ανέφερα, και διόγκωσε τις ληξ</w:t>
      </w:r>
      <w:r>
        <w:rPr>
          <w:rFonts w:eastAsia="Times New Roman" w:cs="Times New Roman"/>
          <w:szCs w:val="24"/>
        </w:rPr>
        <w:t xml:space="preserve">ιπρόθεσμες οφειλές του δημοσίου. Πόσο; Από τις αρχές του 2015 κατά 2,5 δισεκατομμύρια ευρώ, 82% πάνω από τις αρχές του 2015. </w:t>
      </w:r>
    </w:p>
    <w:p w14:paraId="12E54D9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ελπίζω να καταφέρετε η ολοκλήρωση της αξιολόγησης να συνοδευτεί από την όσο το δυνατόν μεγαλύτερη δόση, ώστε έν</w:t>
      </w:r>
      <w:r>
        <w:rPr>
          <w:rFonts w:eastAsia="Times New Roman" w:cs="Times New Roman"/>
          <w:szCs w:val="24"/>
        </w:rPr>
        <w:t xml:space="preserve">α σημαντικό κομμάτι αυτής να αποπληρώσει τουλάχιστον μέρος αυτών των οφειλών. </w:t>
      </w:r>
    </w:p>
    <w:p w14:paraId="12E54D9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Θυμίζω βέβαια ότι, με βάση το χρηματοδοτικό πλάνο του τρίτου μνημονίου, η χώρα θα έπρεπε να είχε πάρει 15 δισεκατομμύρια μέχρι σήμερα. Επί του παρόντος δεν φαντάζει πιθανή μια τ</w:t>
      </w:r>
      <w:r>
        <w:rPr>
          <w:rFonts w:eastAsia="Times New Roman" w:cs="Times New Roman"/>
          <w:szCs w:val="24"/>
        </w:rPr>
        <w:t>έτοια εξέλιξη. Φυσικά η τελευταία απόφαση προσθέτει βάρη στους πολίτες, μέσα από ένα τέταρτο συμπληρωματικό, όπως λέγεται, μνημόνιο για τα επόμενα αρκετά χρόνια, με αντιστάθμισμα μια μελλοντική, μέχρι σήμερα ασαφή και υπό προϋποθέσεις, ρύθμιση για το χρέος</w:t>
      </w:r>
      <w:r>
        <w:rPr>
          <w:rFonts w:eastAsia="Times New Roman" w:cs="Times New Roman"/>
          <w:szCs w:val="24"/>
        </w:rPr>
        <w:t xml:space="preserve">. </w:t>
      </w:r>
    </w:p>
    <w:p w14:paraId="12E54D9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Συνεπώς ο κυβερνητικός αυτοθαυμασμός είναι αυθαίρετος και παραπλανητικός. Με δεδομένη μάλιστα τη διατήρηση υψηλών δημοσιονομικών πλεονασμάτων για μακρά χρονική περίοδο</w:t>
      </w:r>
      <w:r>
        <w:rPr>
          <w:rFonts w:eastAsia="Times New Roman" w:cs="Times New Roman"/>
          <w:szCs w:val="24"/>
        </w:rPr>
        <w:t>,</w:t>
      </w:r>
      <w:r>
        <w:rPr>
          <w:rFonts w:eastAsia="Times New Roman" w:cs="Times New Roman"/>
          <w:szCs w:val="24"/>
        </w:rPr>
        <w:t xml:space="preserve"> φαίνεται ότι </w:t>
      </w:r>
      <w:r>
        <w:rPr>
          <w:rFonts w:eastAsia="Times New Roman" w:cs="Times New Roman"/>
          <w:szCs w:val="24"/>
        </w:rPr>
        <w:t xml:space="preserve">μέχρι και το 2030 οδηγούμαστε σε ένα μόνιμο μνημόνιο επιτήρησης της χώρας με αυτόματο τρόπο επιβολής μέτρων. </w:t>
      </w:r>
    </w:p>
    <w:p w14:paraId="12E54D9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αναμένουμε το προσεχές </w:t>
      </w:r>
      <w:r>
        <w:rPr>
          <w:rFonts w:eastAsia="Times New Roman" w:cs="Times New Roman"/>
          <w:szCs w:val="24"/>
          <w:lang w:val="en-US"/>
        </w:rPr>
        <w:t>Eurogroup</w:t>
      </w:r>
      <w:r>
        <w:rPr>
          <w:rFonts w:eastAsia="Times New Roman" w:cs="Times New Roman"/>
          <w:szCs w:val="24"/>
        </w:rPr>
        <w:t>, για να δούμε συγκεκριμένες και ουσιαστικές ρυθμίσεις για την ενίσχυση της βιωσιμότητας του χρέ</w:t>
      </w:r>
      <w:r>
        <w:rPr>
          <w:rFonts w:eastAsia="Times New Roman" w:cs="Times New Roman"/>
          <w:szCs w:val="24"/>
        </w:rPr>
        <w:t xml:space="preserve">ους που επιβαρύνθηκε από την ανερμάτιστη σημερινή διακυβέρνηση. </w:t>
      </w:r>
    </w:p>
    <w:p w14:paraId="12E54D9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Ελπίζω</w:t>
      </w:r>
      <w:r>
        <w:rPr>
          <w:rFonts w:eastAsia="Times New Roman" w:cs="Times New Roman"/>
          <w:szCs w:val="24"/>
        </w:rPr>
        <w:t>,</w:t>
      </w:r>
      <w:r>
        <w:rPr>
          <w:rFonts w:eastAsia="Times New Roman" w:cs="Times New Roman"/>
          <w:szCs w:val="24"/>
        </w:rPr>
        <w:t xml:space="preserve"> οι ρυθμίσεις να μειώνουν τόσο το μέγεθος των ετήσιων χρηματοδοτικών αναγκών, όσο και το ύψος του χρέους ως ποσοστά του ΑΕΠ, γιατί το κείμενο που συζητήθηκε στο τελευταίο </w:t>
      </w:r>
      <w:r>
        <w:rPr>
          <w:rFonts w:eastAsia="Times New Roman" w:cs="Times New Roman"/>
          <w:szCs w:val="24"/>
          <w:lang w:val="en-US"/>
        </w:rPr>
        <w:t>Eurogroup</w:t>
      </w:r>
      <w:r>
        <w:rPr>
          <w:rFonts w:eastAsia="Times New Roman" w:cs="Times New Roman"/>
          <w:szCs w:val="24"/>
        </w:rPr>
        <w:t xml:space="preserve"> -με</w:t>
      </w:r>
      <w:r>
        <w:rPr>
          <w:rFonts w:eastAsia="Times New Roman" w:cs="Times New Roman"/>
          <w:szCs w:val="24"/>
        </w:rPr>
        <w:t>τά μάλιστα από τις προτεινόμενες τότε λύσεις, εύχομαι να είναι καλύτερες- οδηγεί το χρέος το 2022 σε ποσοστό άνω του 140%, όταν το δεύτερο μνημόνιο προέβλεπε 120% του ΑΕΠ. Και υποθέτω, με βάση τη ρητορική του παρελθόντος ότι αυτό δεν θα σας βρίσκει σύμφωνο</w:t>
      </w:r>
      <w:r>
        <w:rPr>
          <w:rFonts w:eastAsia="Times New Roman" w:cs="Times New Roman"/>
          <w:szCs w:val="24"/>
        </w:rPr>
        <w:t xml:space="preserve">υς, δεν θα αλλάξετε </w:t>
      </w:r>
      <w:r>
        <w:rPr>
          <w:rFonts w:eastAsia="Times New Roman" w:cs="Times New Roman"/>
          <w:szCs w:val="24"/>
          <w:lang w:val="en-US"/>
        </w:rPr>
        <w:t>goal</w:t>
      </w:r>
      <w:r>
        <w:rPr>
          <w:rFonts w:eastAsia="Times New Roman" w:cs="Times New Roman"/>
          <w:szCs w:val="24"/>
        </w:rPr>
        <w:t xml:space="preserve"> </w:t>
      </w:r>
      <w:r>
        <w:rPr>
          <w:rFonts w:eastAsia="Times New Roman" w:cs="Times New Roman"/>
          <w:szCs w:val="24"/>
          <w:lang w:val="en-US"/>
        </w:rPr>
        <w:t>post</w:t>
      </w:r>
      <w:r>
        <w:rPr>
          <w:rFonts w:eastAsia="Times New Roman" w:cs="Times New Roman"/>
          <w:szCs w:val="24"/>
        </w:rPr>
        <w:t>.</w:t>
      </w:r>
    </w:p>
    <w:p w14:paraId="12E54D9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συμπερασματικά το περιεχόμενο του νομοσχεδίου αποκαλύπτει την ιδεολογική αποψί</w:t>
      </w:r>
      <w:r>
        <w:rPr>
          <w:rFonts w:eastAsia="Times New Roman" w:cs="Times New Roman"/>
          <w:szCs w:val="24"/>
        </w:rPr>
        <w:lastRenderedPageBreak/>
        <w:t>λωση και τον πολιτικό κυνισμό της αυτοαποκαλούμενης Κυβέρνησης της Ριζοσπαστικής Αριστεράς. Αποκαλύπτει την κατάρρευσ</w:t>
      </w:r>
      <w:r>
        <w:rPr>
          <w:rFonts w:eastAsia="Times New Roman" w:cs="Times New Roman"/>
          <w:szCs w:val="24"/>
        </w:rPr>
        <w:t xml:space="preserve">η των ψευδαισθήσεων που διαχρονικά αυτή η Αριστερά καλλιεργούσε. </w:t>
      </w:r>
    </w:p>
    <w:p w14:paraId="12E54DA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Αποκαλύπτει τις πομφόλυγες για δήθεν αριστερά πρόσημα και δήθεν αριστερή κοινωνική ευαισθησία. Αποκαλύπτει τη ρήτρα αναξιοπιστίας της αριστερής Κυβέρνησης. Αποκαλύπτει ότι όποια αριστερή ψυχ</w:t>
      </w:r>
      <w:r>
        <w:rPr>
          <w:rFonts w:eastAsia="Times New Roman" w:cs="Times New Roman"/>
          <w:szCs w:val="24"/>
        </w:rPr>
        <w:t>ή</w:t>
      </w:r>
      <w:r>
        <w:rPr>
          <w:rFonts w:eastAsia="Times New Roman" w:cs="Times New Roman"/>
          <w:szCs w:val="24"/>
        </w:rPr>
        <w:t>,</w:t>
      </w:r>
      <w:r>
        <w:rPr>
          <w:rFonts w:eastAsia="Times New Roman" w:cs="Times New Roman"/>
          <w:szCs w:val="24"/>
        </w:rPr>
        <w:t xml:space="preserve"> έγινε θυσία στον βωμό για λίγη πολιτική εξουσία ακόμα και νεοφιλελεύθερης κοπής. Σε τελική ανάλυση, αποκαλύπτεται ότι ο ΣΥΡΙΖΑ αδυνατεί να οδηγήσει τη χώρα επιτυχώς στην ιστορική της πορεία. </w:t>
      </w:r>
    </w:p>
    <w:p w14:paraId="12E54DA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12E54DA2" w14:textId="77777777" w:rsidR="00A37F14" w:rsidRDefault="002C15DC">
      <w:pPr>
        <w:spacing w:line="600" w:lineRule="auto"/>
        <w:ind w:firstLine="720"/>
        <w:jc w:val="center"/>
        <w:rPr>
          <w:rFonts w:eastAsia="Times New Roman"/>
          <w:bCs/>
        </w:rPr>
      </w:pPr>
      <w:r>
        <w:rPr>
          <w:rFonts w:eastAsia="Times New Roman"/>
          <w:bCs/>
        </w:rPr>
        <w:t>(Χειροκροτήματα από την πτέρυγα της Νέας Δημο</w:t>
      </w:r>
      <w:r>
        <w:rPr>
          <w:rFonts w:eastAsia="Times New Roman"/>
          <w:bCs/>
        </w:rPr>
        <w:t>κρατίας)</w:t>
      </w:r>
    </w:p>
    <w:p w14:paraId="12E54DA3" w14:textId="77777777" w:rsidR="00A37F14" w:rsidRDefault="002C15DC">
      <w:pPr>
        <w:spacing w:line="600" w:lineRule="auto"/>
        <w:ind w:firstLine="720"/>
        <w:jc w:val="both"/>
        <w:rPr>
          <w:rFonts w:eastAsia="Times New Roman" w:cs="Times New Roman"/>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w:t>
      </w:r>
      <w:r>
        <w:rPr>
          <w:rFonts w:eastAsia="Times New Roman" w:cs="Times New Roman"/>
        </w:rPr>
        <w:t xml:space="preserve">ΟΣ» και ενημερώθηκαν για την ιστορία του κτηρίου και τον τρόπο οργάνωσης και </w:t>
      </w:r>
      <w:r>
        <w:rPr>
          <w:rFonts w:eastAsia="Times New Roman" w:cs="Times New Roman"/>
        </w:rPr>
        <w:lastRenderedPageBreak/>
        <w:t xml:space="preserve">λειτουργίας της Βουλής, δώδεκα μαθήτριες και μαθητές και τέσσερις συνοδοί εκπαιδευτικοί από το 2ο Δημοτικό Σχολείο Κρόκου Κοζάνης. </w:t>
      </w:r>
    </w:p>
    <w:p w14:paraId="12E54DA4" w14:textId="77777777" w:rsidR="00A37F14" w:rsidRDefault="002C15DC">
      <w:pPr>
        <w:spacing w:line="600" w:lineRule="auto"/>
        <w:ind w:firstLine="720"/>
        <w:jc w:val="both"/>
        <w:rPr>
          <w:rFonts w:eastAsia="Times New Roman" w:cs="Times New Roman"/>
        </w:rPr>
      </w:pPr>
      <w:r>
        <w:rPr>
          <w:rFonts w:eastAsia="Times New Roman" w:cs="Times New Roman"/>
        </w:rPr>
        <w:t>Η Βουλή τούς καλωσορίζει στην Αθήνα και στο ελλ</w:t>
      </w:r>
      <w:r>
        <w:rPr>
          <w:rFonts w:eastAsia="Times New Roman" w:cs="Times New Roman"/>
        </w:rPr>
        <w:t xml:space="preserve">ηνικό Κοινοβούλιο. </w:t>
      </w:r>
    </w:p>
    <w:p w14:paraId="12E54DA5" w14:textId="77777777" w:rsidR="00A37F14" w:rsidRDefault="002C15DC">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12E54DA6" w14:textId="77777777" w:rsidR="00A37F14" w:rsidRDefault="002C15DC">
      <w:pPr>
        <w:spacing w:line="600" w:lineRule="auto"/>
        <w:ind w:firstLine="720"/>
        <w:jc w:val="both"/>
        <w:rPr>
          <w:rFonts w:eastAsia="Times New Roman" w:cs="Times New Roman"/>
        </w:rPr>
      </w:pPr>
      <w:r>
        <w:rPr>
          <w:rFonts w:eastAsia="Times New Roman" w:cs="Times New Roman"/>
        </w:rPr>
        <w:t xml:space="preserve">Ακούστε τώρα τι προτείνω σχετικά με τη διαδικασία. Κατ’ αρχάς, κλείνει το ηλεκτρονικό σύστημα εγγραφής συναδέλφων που θέλουν να ομιλήσουν. Από ό,τι ενημερώνομαι, έχουν εγγραφεί ενενήντα </w:t>
      </w:r>
      <w:r>
        <w:rPr>
          <w:rFonts w:eastAsia="Times New Roman" w:cs="Times New Roman"/>
        </w:rPr>
        <w:t xml:space="preserve">πέντε συνάδελφοι. </w:t>
      </w:r>
    </w:p>
    <w:p w14:paraId="12E54DA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Για να είμαστε πρακτικοί, ακούστε τι πρόταση κάνω</w:t>
      </w:r>
      <w:r>
        <w:rPr>
          <w:rFonts w:eastAsia="Times New Roman" w:cs="Times New Roman"/>
          <w:szCs w:val="24"/>
        </w:rPr>
        <w:t>.</w:t>
      </w:r>
      <w:r>
        <w:rPr>
          <w:rFonts w:eastAsia="Times New Roman" w:cs="Times New Roman"/>
          <w:szCs w:val="24"/>
        </w:rPr>
        <w:t xml:space="preserve"> Είναι δύο Υπουργοί, ο κ. Τσιρώνης και ο κ. Παρασκευόπουλος. Οι μη αρμόδιοι Υπουργοί, όπως γνωρίζετε, θα μιλήσετε από επτά λεπτά ο καθένας. Επομένως η μία επιλογή είναι να μιλήσετε τώρα κ</w:t>
      </w:r>
      <w:r>
        <w:rPr>
          <w:rFonts w:eastAsia="Times New Roman" w:cs="Times New Roman"/>
          <w:szCs w:val="24"/>
        </w:rPr>
        <w:t xml:space="preserve">αι μετά </w:t>
      </w:r>
      <w:r>
        <w:rPr>
          <w:rFonts w:eastAsia="Times New Roman" w:cs="Times New Roman"/>
          <w:szCs w:val="24"/>
          <w:lang w:val="en-US"/>
        </w:rPr>
        <w:t>en</w:t>
      </w:r>
      <w:r>
        <w:rPr>
          <w:rFonts w:eastAsia="Times New Roman" w:cs="Times New Roman"/>
          <w:szCs w:val="24"/>
        </w:rPr>
        <w:t xml:space="preserve"> </w:t>
      </w:r>
      <w:r>
        <w:rPr>
          <w:rFonts w:eastAsia="Times New Roman" w:cs="Times New Roman"/>
          <w:szCs w:val="24"/>
          <w:lang w:val="en-US"/>
        </w:rPr>
        <w:t>bloc</w:t>
      </w:r>
      <w:r>
        <w:rPr>
          <w:rFonts w:eastAsia="Times New Roman" w:cs="Times New Roman"/>
          <w:szCs w:val="24"/>
        </w:rPr>
        <w:t xml:space="preserve"> πάμε στους έξι ειδικούς αγορητές χωρίς κα</w:t>
      </w:r>
      <w:r>
        <w:rPr>
          <w:rFonts w:eastAsia="Times New Roman" w:cs="Times New Roman"/>
          <w:szCs w:val="24"/>
        </w:rPr>
        <w:t>μ</w:t>
      </w:r>
      <w:r>
        <w:rPr>
          <w:rFonts w:eastAsia="Times New Roman" w:cs="Times New Roman"/>
          <w:szCs w:val="24"/>
        </w:rPr>
        <w:t xml:space="preserve">μία διακοπή πλέον των ειδικών αγορητών. Στη συνέχεια επειδή βλέπω ότι ο κ. Τσακαλώτος έχει ζητήσει να μιλήσει στις 19.00΄ το απόγευμα, πάμε </w:t>
      </w:r>
      <w:r>
        <w:rPr>
          <w:rFonts w:eastAsia="Times New Roman" w:cs="Times New Roman"/>
          <w:szCs w:val="24"/>
          <w:lang w:val="en-US"/>
        </w:rPr>
        <w:t>en</w:t>
      </w:r>
      <w:r>
        <w:rPr>
          <w:rFonts w:eastAsia="Times New Roman" w:cs="Times New Roman"/>
          <w:szCs w:val="24"/>
        </w:rPr>
        <w:t xml:space="preserve"> </w:t>
      </w:r>
      <w:r>
        <w:rPr>
          <w:rFonts w:eastAsia="Times New Roman" w:cs="Times New Roman"/>
          <w:szCs w:val="24"/>
          <w:lang w:val="en-US"/>
        </w:rPr>
        <w:t>bloc</w:t>
      </w:r>
      <w:r>
        <w:rPr>
          <w:rFonts w:eastAsia="Times New Roman" w:cs="Times New Roman"/>
          <w:szCs w:val="24"/>
        </w:rPr>
        <w:t xml:space="preserve"> τους τρεις κύκλους των ομιλητών, όπως έχουν οριστε</w:t>
      </w:r>
      <w:r>
        <w:rPr>
          <w:rFonts w:eastAsia="Times New Roman" w:cs="Times New Roman"/>
          <w:szCs w:val="24"/>
        </w:rPr>
        <w:t xml:space="preserve">ί από τα κόμματα.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w:t>
      </w:r>
      <w:r>
        <w:rPr>
          <w:rFonts w:eastAsia="Times New Roman" w:cs="Times New Roman"/>
          <w:szCs w:val="24"/>
        </w:rPr>
        <w:t>,</w:t>
      </w:r>
      <w:r>
        <w:rPr>
          <w:rFonts w:eastAsia="Times New Roman" w:cs="Times New Roman"/>
          <w:szCs w:val="24"/>
        </w:rPr>
        <w:t xml:space="preserve"> αυτονόητο είναι ότι εφόσον επιθυμούν την πρωτολογία </w:t>
      </w:r>
      <w:r>
        <w:rPr>
          <w:rFonts w:eastAsia="Times New Roman" w:cs="Times New Roman"/>
          <w:szCs w:val="24"/>
        </w:rPr>
        <w:t>τους,</w:t>
      </w:r>
      <w:r>
        <w:rPr>
          <w:rFonts w:eastAsia="Times New Roman" w:cs="Times New Roman"/>
          <w:szCs w:val="24"/>
        </w:rPr>
        <w:t xml:space="preserve"> μπορούν να την κάνουν ενδιαμέσως, όποτε θέλουν.</w:t>
      </w:r>
    </w:p>
    <w:p w14:paraId="12E54DA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Εγώ στη θέση τους θα περίμενα να μιλήσει ο Υπουργός και μετά </w:t>
      </w:r>
      <w:r>
        <w:rPr>
          <w:rFonts w:eastAsia="Times New Roman" w:cs="Times New Roman"/>
          <w:szCs w:val="24"/>
          <w:lang w:val="en-US"/>
        </w:rPr>
        <w:t>en</w:t>
      </w:r>
      <w:r>
        <w:rPr>
          <w:rFonts w:eastAsia="Times New Roman" w:cs="Times New Roman"/>
          <w:szCs w:val="24"/>
        </w:rPr>
        <w:t xml:space="preserve"> </w:t>
      </w:r>
      <w:r>
        <w:rPr>
          <w:rFonts w:eastAsia="Times New Roman" w:cs="Times New Roman"/>
          <w:szCs w:val="24"/>
          <w:lang w:val="en-US"/>
        </w:rPr>
        <w:t>bloc</w:t>
      </w:r>
      <w:r>
        <w:rPr>
          <w:rFonts w:eastAsia="Times New Roman" w:cs="Times New Roman"/>
          <w:szCs w:val="24"/>
        </w:rPr>
        <w:t xml:space="preserve">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να ακολουθήσουν τον Υπουργό. Αυτό, όμως, είναι στη διακριτική τους ευχέρεια. Απλά εγώ το λέω, διότι κάνοντας τον υπολογισμό των χρόνων, μέχρι να μιλήσει ο κύριος Υπουργός, θα έχουμε φτάσει περίπου στο ήμισυ και του τρίτου κύκλου. Άρα μέχρι τις </w:t>
      </w:r>
      <w:r>
        <w:rPr>
          <w:rFonts w:eastAsia="Times New Roman" w:cs="Times New Roman"/>
          <w:szCs w:val="24"/>
        </w:rPr>
        <w:t>12</w:t>
      </w:r>
      <w:r>
        <w:rPr>
          <w:rFonts w:eastAsia="Times New Roman" w:cs="Times New Roman"/>
          <w:szCs w:val="24"/>
        </w:rPr>
        <w:t xml:space="preserve"> το βράδυ, γιατί μετά δεν έπεται άλλος Υπουργός, σημαίνει ότι από τους ενενήντα πέντε συναδέλφους</w:t>
      </w:r>
      <w:r>
        <w:rPr>
          <w:rFonts w:eastAsia="Times New Roman" w:cs="Times New Roman"/>
          <w:szCs w:val="24"/>
        </w:rPr>
        <w:t>,</w:t>
      </w:r>
      <w:r>
        <w:rPr>
          <w:rFonts w:eastAsia="Times New Roman" w:cs="Times New Roman"/>
          <w:szCs w:val="24"/>
        </w:rPr>
        <w:t xml:space="preserve"> θα έχει μιλήσει και ένας ικανός αριθμός συναδέλφων, πολύ περισσότερο εάν δεχτούν να συντμηθεί λίγο ο χρόνος τους και πάμε στα πέντε λεπτά. Αυτή, λοιπόν, είνα</w:t>
      </w:r>
      <w:r>
        <w:rPr>
          <w:rFonts w:eastAsia="Times New Roman" w:cs="Times New Roman"/>
          <w:szCs w:val="24"/>
        </w:rPr>
        <w:t xml:space="preserve">ι η πρόταση η οποία γίνεται σαν πρακτικό μέρος. </w:t>
      </w:r>
    </w:p>
    <w:p w14:paraId="12E54DA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ΓΙ</w:t>
      </w:r>
      <w:r>
        <w:rPr>
          <w:rFonts w:eastAsia="Times New Roman" w:cs="Times New Roman"/>
          <w:b/>
          <w:szCs w:val="24"/>
        </w:rPr>
        <w:t>ΑΝΝΗΣ ΚΟΥΤΣΟΥΚΟΣ:</w:t>
      </w:r>
      <w:r>
        <w:rPr>
          <w:rFonts w:eastAsia="Times New Roman" w:cs="Times New Roman"/>
          <w:szCs w:val="24"/>
        </w:rPr>
        <w:t xml:space="preserve"> Κύριε Πρόεδρε, θα ήθελα τον λόγο.</w:t>
      </w:r>
    </w:p>
    <w:p w14:paraId="12E54DA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Τι θέλετε, κύριε Κουτσούκο; </w:t>
      </w:r>
    </w:p>
    <w:p w14:paraId="12E54DA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ΓΙ</w:t>
      </w:r>
      <w:r>
        <w:rPr>
          <w:rFonts w:eastAsia="Times New Roman" w:cs="Times New Roman"/>
          <w:b/>
          <w:szCs w:val="24"/>
        </w:rPr>
        <w:t xml:space="preserve">ΑΝΝΗΣ ΚΟΥΤΣΟΥΚΟΣ: </w:t>
      </w:r>
      <w:r>
        <w:rPr>
          <w:rFonts w:eastAsia="Times New Roman" w:cs="Times New Roman"/>
          <w:szCs w:val="24"/>
        </w:rPr>
        <w:t>Συμφωνώ στο σύνολο της πρότασης…</w:t>
      </w:r>
    </w:p>
    <w:p w14:paraId="12E54DA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Κύριε Πρόεδρε…</w:t>
      </w:r>
    </w:p>
    <w:p w14:paraId="12E54DAD"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σου δώσω Ηλία τον λόγο. Κάτσε κάτω. </w:t>
      </w:r>
    </w:p>
    <w:p w14:paraId="12E54DAE"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ΓΙ</w:t>
      </w:r>
      <w:r>
        <w:rPr>
          <w:rFonts w:eastAsia="Times New Roman" w:cs="Times New Roman"/>
          <w:b/>
          <w:szCs w:val="24"/>
        </w:rPr>
        <w:t xml:space="preserve">ΑΝΝΗΣ ΚΟΥΤΣΟΥΚΟΣ: </w:t>
      </w:r>
      <w:r>
        <w:rPr>
          <w:rFonts w:eastAsia="Times New Roman" w:cs="Times New Roman"/>
          <w:szCs w:val="24"/>
        </w:rPr>
        <w:t>Συμφωνώ κύριε Πρόεδρε, με την πρότασή σας αλλά δεν μπορείτε να διακόψετε τους εισηγητές</w:t>
      </w:r>
      <w:r>
        <w:rPr>
          <w:rFonts w:eastAsia="Times New Roman" w:cs="Times New Roman"/>
          <w:szCs w:val="24"/>
        </w:rPr>
        <w:t>,</w:t>
      </w:r>
      <w:r>
        <w:rPr>
          <w:rFonts w:eastAsia="Times New Roman" w:cs="Times New Roman"/>
          <w:szCs w:val="24"/>
        </w:rPr>
        <w:t xml:space="preserve"> μιας και έχουν ξεκινήσει και αγορεύουν. Καταλαβαίνετε ότι δεν γίνεται αυτό</w:t>
      </w:r>
      <w:r>
        <w:rPr>
          <w:rFonts w:eastAsia="Times New Roman" w:cs="Times New Roman"/>
          <w:szCs w:val="24"/>
        </w:rPr>
        <w:t xml:space="preserve">. </w:t>
      </w:r>
    </w:p>
    <w:p w14:paraId="12E54DAF"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Κουτσούκο, είπα για πρακτικούς λόγους ότι γίνεται ένας Υπουργός να πάρει τον λόγο για την πρωτολογία του, όποτε θέλει </w:t>
      </w:r>
      <w:r>
        <w:rPr>
          <w:rFonts w:eastAsia="Times New Roman" w:cs="Times New Roman"/>
          <w:szCs w:val="24"/>
        </w:rPr>
        <w:t>κ</w:t>
      </w:r>
      <w:r>
        <w:rPr>
          <w:rFonts w:eastAsia="Times New Roman" w:cs="Times New Roman"/>
          <w:szCs w:val="24"/>
        </w:rPr>
        <w:t>αι γίνεται βάσει του Κανονισμού και εγώ μπορώ να το κάνω. Είστε παλιός συνάδελφος και μη μου λέ</w:t>
      </w:r>
      <w:r>
        <w:rPr>
          <w:rFonts w:eastAsia="Times New Roman" w:cs="Times New Roman"/>
          <w:szCs w:val="24"/>
        </w:rPr>
        <w:t xml:space="preserve">τε ότι δεν γίνεται. Το είπα για πρακτικούς λόγους. Είναι μια καθυστέρηση για τους ειδικούς </w:t>
      </w:r>
      <w:r>
        <w:rPr>
          <w:rFonts w:eastAsia="Times New Roman" w:cs="Times New Roman"/>
          <w:szCs w:val="24"/>
        </w:rPr>
        <w:lastRenderedPageBreak/>
        <w:t>αγορητές δεκαπέντε λεπτών αλλά μετά θα προχωρήσουμε έτσι, για να εξυπηρετηθούν και οι συνάδελφοι που δεν είναι καθορισμένοι στους τρεις κύκλους. Δεν θέλετε, δεν το κ</w:t>
      </w:r>
      <w:r>
        <w:rPr>
          <w:rFonts w:eastAsia="Times New Roman" w:cs="Times New Roman"/>
          <w:szCs w:val="24"/>
        </w:rPr>
        <w:t xml:space="preserve">άνουμε, αλλά δεν είναι πρόβλημα. </w:t>
      </w:r>
    </w:p>
    <w:p w14:paraId="12E54DB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Ορίστε</w:t>
      </w:r>
      <w:r>
        <w:rPr>
          <w:rFonts w:eastAsia="Times New Roman" w:cs="Times New Roman"/>
          <w:szCs w:val="24"/>
        </w:rPr>
        <w:t>, κύριε Παναγιώταρε. Έχετε τον λόγο.</w:t>
      </w:r>
    </w:p>
    <w:p w14:paraId="12E54DB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Ευχαριστώ, Νικήτα.</w:t>
      </w:r>
    </w:p>
    <w:p w14:paraId="12E54DB2"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Όταν προεδρεύω, δεν είμαι έτσι. Όταν είμαι κάτω, μπορείς να με λες. </w:t>
      </w:r>
    </w:p>
    <w:p w14:paraId="12E54DB3"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Κύριε Πρόεδρε, αστ</w:t>
      </w:r>
      <w:r>
        <w:rPr>
          <w:rFonts w:eastAsia="Times New Roman" w:cs="Times New Roman"/>
          <w:szCs w:val="24"/>
        </w:rPr>
        <w:t>ειεύομαι.</w:t>
      </w:r>
    </w:p>
    <w:p w14:paraId="12E54DB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Ακούστε κάτι, χθες το βράδυ τους αγορητές στις επιτροπές μάς βάλατε να μιλήσουμε τελευταίοι από όλους και ήρθαμε </w:t>
      </w:r>
      <w:r>
        <w:rPr>
          <w:rFonts w:eastAsia="Times New Roman" w:cs="Times New Roman"/>
          <w:szCs w:val="24"/>
        </w:rPr>
        <w:lastRenderedPageBreak/>
        <w:t xml:space="preserve">σήμερα το πρωί να ξαναμιλήσουμε. Νομίζω ότι θα πρέπει να τελειώσει ο κύκλος των αγορητών. </w:t>
      </w:r>
    </w:p>
    <w:p w14:paraId="12E54DB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θα εί</w:t>
      </w:r>
      <w:r>
        <w:rPr>
          <w:rFonts w:eastAsia="Times New Roman" w:cs="Times New Roman"/>
          <w:szCs w:val="24"/>
        </w:rPr>
        <w:t xml:space="preserve">στε οι τελευταίοι από όλους. Καταλάβατε τι είπα; Δεκαπέντε λεπτά καθυστέρηση και μετά </w:t>
      </w:r>
      <w:r>
        <w:rPr>
          <w:rFonts w:eastAsia="Times New Roman" w:cs="Times New Roman"/>
          <w:szCs w:val="24"/>
          <w:lang w:val="en-US"/>
        </w:rPr>
        <w:t>en</w:t>
      </w:r>
      <w:r>
        <w:rPr>
          <w:rFonts w:eastAsia="Times New Roman" w:cs="Times New Roman"/>
          <w:szCs w:val="24"/>
        </w:rPr>
        <w:t xml:space="preserve"> </w:t>
      </w:r>
      <w:r>
        <w:rPr>
          <w:rFonts w:eastAsia="Times New Roman" w:cs="Times New Roman"/>
          <w:szCs w:val="24"/>
          <w:lang w:val="en-US"/>
        </w:rPr>
        <w:t>bloc</w:t>
      </w:r>
      <w:r>
        <w:rPr>
          <w:rFonts w:eastAsia="Times New Roman" w:cs="Times New Roman"/>
          <w:szCs w:val="24"/>
        </w:rPr>
        <w:t xml:space="preserve">, ξεκινώντας από εσάς, μιλάνε οι έξι ειδικοί αγορητές. </w:t>
      </w:r>
    </w:p>
    <w:p w14:paraId="12E54DB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Δεν θα ήθελαν να ακούσουν οι Υπουργοί και τους αγορητές; </w:t>
      </w:r>
    </w:p>
    <w:p w14:paraId="12E54DB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Όχι, είναι οι δύο Υπουργοί και μετά πάμε στις 19.00΄ το απόγευμα με τον κ. Τσα</w:t>
      </w:r>
      <w:r>
        <w:rPr>
          <w:rFonts w:eastAsia="Times New Roman" w:cs="Times New Roman"/>
          <w:szCs w:val="24"/>
        </w:rPr>
        <w:lastRenderedPageBreak/>
        <w:t xml:space="preserve">καλώτο. Πάμε </w:t>
      </w:r>
      <w:r>
        <w:rPr>
          <w:rFonts w:eastAsia="Times New Roman" w:cs="Times New Roman"/>
          <w:szCs w:val="24"/>
          <w:lang w:val="en-US"/>
        </w:rPr>
        <w:t>en</w:t>
      </w:r>
      <w:r>
        <w:rPr>
          <w:rFonts w:eastAsia="Times New Roman" w:cs="Times New Roman"/>
          <w:szCs w:val="24"/>
        </w:rPr>
        <w:t xml:space="preserve"> </w:t>
      </w:r>
      <w:r>
        <w:rPr>
          <w:rFonts w:eastAsia="Times New Roman" w:cs="Times New Roman"/>
          <w:szCs w:val="24"/>
          <w:lang w:val="en-US"/>
        </w:rPr>
        <w:t>bloc</w:t>
      </w:r>
      <w:r>
        <w:rPr>
          <w:rFonts w:eastAsia="Times New Roman" w:cs="Times New Roman"/>
          <w:szCs w:val="24"/>
        </w:rPr>
        <w:t>, ειδικοί αγορητές και οι τρεις κύκλοι ομιλητών. Είναι μια καθυστέρηση για τους αγορητές δεκαπέντε λεπτών, αλλά παρακαλώ να γ</w:t>
      </w:r>
      <w:r>
        <w:rPr>
          <w:rFonts w:eastAsia="Times New Roman" w:cs="Times New Roman"/>
          <w:szCs w:val="24"/>
        </w:rPr>
        <w:t xml:space="preserve">ίνει δεκτή η πρότασή μου, για να εξυπηρετηθούν και οι συνάδελφοι που εγγράφηκαν ηλεκτρονικά. </w:t>
      </w:r>
    </w:p>
    <w:p w14:paraId="12E54DB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Κύριε Παρασκευόπουλε, έχετε τον λόγο για επτά λεπτά και μετά ο κ. Τσιρώνης.</w:t>
      </w:r>
    </w:p>
    <w:p w14:paraId="12E54DB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 xml:space="preserve">Κύριε Πρόεδρε, ευχαριστώ πολύ που μου δίνετε τον λόγο, όπως τον ζήτησα, αλλά δεδομένου ότι πρόσφατα αγόρευσα για το θέμα </w:t>
      </w:r>
      <w:r>
        <w:rPr>
          <w:rFonts w:eastAsia="Times New Roman" w:cs="Times New Roman"/>
          <w:szCs w:val="24"/>
        </w:rPr>
        <w:lastRenderedPageBreak/>
        <w:t>της αντισυνταγματικότητας, μπορώ να παραιτηθώ από την ομιλία μου αυτήν τη στιγμή και να κάνω χρήση του τετραλέπτου μου κατά τη διάρκε</w:t>
      </w:r>
      <w:r>
        <w:rPr>
          <w:rFonts w:eastAsia="Times New Roman" w:cs="Times New Roman"/>
          <w:szCs w:val="24"/>
        </w:rPr>
        <w:t>ια των εργασιών, εφόσον προκύψει ειδικό νομικό θέμα.</w:t>
      </w:r>
    </w:p>
    <w:p w14:paraId="12E54DB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E54DB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Επομένως μειώνεται και η αναμονή των ειδικών αγορητών. </w:t>
      </w:r>
    </w:p>
    <w:p w14:paraId="12E54DB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Κύριε Τσιρώνη, εσείς είχατε ζητήσει τον λόγο με βάση τον κατάλογο που έχω εδώ στις 12.00΄. Για εσ</w:t>
      </w:r>
      <w:r>
        <w:rPr>
          <w:rFonts w:eastAsia="Times New Roman" w:cs="Times New Roman"/>
          <w:szCs w:val="24"/>
        </w:rPr>
        <w:t xml:space="preserve">άς ισχύει. Και έτσι αμβλύνεται κατά 50% η αναμονή. </w:t>
      </w:r>
    </w:p>
    <w:p w14:paraId="12E54DB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Έχετε τον λόγο για επτά λεπτά.</w:t>
      </w:r>
    </w:p>
    <w:p w14:paraId="12E54DBE"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ΤΣΙΡΩΝΗΣ (Αναπληρωτής Υπουργός Περιβάλλοντος και Ενέργειας): </w:t>
      </w:r>
      <w:r>
        <w:rPr>
          <w:rFonts w:eastAsia="Times New Roman" w:cs="Times New Roman"/>
          <w:szCs w:val="24"/>
        </w:rPr>
        <w:t>Κυρίες και κύριοι συνάδελφοι, στη διάρκεια αυτών των τριών ημερών προσπάθησα να μη χάσω ούτε ένα λεπτό α</w:t>
      </w:r>
      <w:r>
        <w:rPr>
          <w:rFonts w:eastAsia="Times New Roman" w:cs="Times New Roman"/>
          <w:szCs w:val="24"/>
        </w:rPr>
        <w:t xml:space="preserve">πό τη συνεδρίαση. </w:t>
      </w:r>
    </w:p>
    <w:p w14:paraId="12E54DB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Για μια ακόμη φορά</w:t>
      </w:r>
      <w:r>
        <w:rPr>
          <w:rFonts w:eastAsia="Times New Roman" w:cs="Times New Roman"/>
          <w:szCs w:val="24"/>
        </w:rPr>
        <w:t>,</w:t>
      </w:r>
      <w:r>
        <w:rPr>
          <w:rFonts w:eastAsia="Times New Roman" w:cs="Times New Roman"/>
          <w:szCs w:val="24"/>
        </w:rPr>
        <w:t xml:space="preserve"> άκουσα το αφήγημα της Αντιπολίτευσης ότι η χώρα καταστράφηκε από την ώρα που ήρθε ο ΣΥΡΙΖΑ και δυστυχώς δεν πρόλαβαν να βγάλουν τη χώρα από την κρίση. Κανείς για πολλοστή φορά δεν είπε από πού ήρθε αυτή η κρίση. Μοιάζ</w:t>
      </w:r>
      <w:r>
        <w:rPr>
          <w:rFonts w:eastAsia="Times New Roman" w:cs="Times New Roman"/>
          <w:szCs w:val="24"/>
        </w:rPr>
        <w:t xml:space="preserve">ει σαν να είναι σεισμός ή επιδημία. Δεν την έφερε κανένας, είναι ένα φυσικό φαινόμενο. </w:t>
      </w:r>
    </w:p>
    <w:p w14:paraId="12E54DC0" w14:textId="77777777" w:rsidR="00A37F14" w:rsidRDefault="002C15DC">
      <w:pPr>
        <w:spacing w:line="600" w:lineRule="auto"/>
        <w:contextualSpacing/>
        <w:jc w:val="both"/>
        <w:rPr>
          <w:rFonts w:eastAsia="Times New Roman" w:cs="Times New Roman"/>
          <w:szCs w:val="24"/>
        </w:rPr>
      </w:pPr>
      <w:r>
        <w:rPr>
          <w:rFonts w:eastAsia="Times New Roman" w:cs="Times New Roman"/>
          <w:szCs w:val="24"/>
        </w:rPr>
        <w:lastRenderedPageBreak/>
        <w:t>Μάλιστα κάποιοι άλλοι λένε ότι φταίνε οι Έλληνες, που τεμπέλιαζαν και αγόραζαν γερμανικά αυτοκίνητα με δανεικά.</w:t>
      </w:r>
    </w:p>
    <w:p w14:paraId="12E54DC1"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Είχα, λοιπόν, αποφασίσει να αφιερώσω τη σημερινή ομιλία</w:t>
      </w:r>
      <w:r>
        <w:rPr>
          <w:rFonts w:eastAsia="Times New Roman" w:cs="Times New Roman"/>
          <w:szCs w:val="24"/>
        </w:rPr>
        <w:t>,</w:t>
      </w:r>
      <w:r>
        <w:rPr>
          <w:rFonts w:eastAsia="Times New Roman" w:cs="Times New Roman"/>
          <w:szCs w:val="24"/>
        </w:rPr>
        <w:t xml:space="preserve"> στο να αποδείξω ότι η κρίση δεν ήρθε από το πουθενά και ότι ούτε ευθύνεται ο ελληνικός λαός. Δεν έχει η πατρίδα μου πιο πολλούς τεμπέληδες από τη Γερμανία ούτε γεννά πιο πολλούς κλέφτες από τη Δανία. Οι άνθρωποι είναι παντού οι ίδιοι, αλλά οι συνθήκες είν</w:t>
      </w:r>
      <w:r>
        <w:rPr>
          <w:rFonts w:eastAsia="Times New Roman" w:cs="Times New Roman"/>
          <w:szCs w:val="24"/>
        </w:rPr>
        <w:t>αι εκείνες που αλλάζουν. Ήθελα, λοιπόν, να δείξω τους ενόχους που οδήγησαν την πατρίδα μου στα βράχια.</w:t>
      </w:r>
    </w:p>
    <w:p w14:paraId="12E54DC2"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Ήρθε, όμως, η Ντίνα, μια γυμνάστρια από αυτές τις δημοσίους υπαλλήλους, που τις λέτε τεμπέλες…</w:t>
      </w:r>
    </w:p>
    <w:p w14:paraId="12E54DC3"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Χρόνια πολλά στην Ντίνα!</w:t>
      </w:r>
    </w:p>
    <w:p w14:paraId="12E54DC4"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b/>
        </w:rPr>
        <w:t xml:space="preserve">ΙΩΑΝΝΗΣ </w:t>
      </w:r>
      <w:r>
        <w:rPr>
          <w:rFonts w:eastAsia="Times New Roman" w:cs="Times New Roman"/>
          <w:b/>
        </w:rPr>
        <w:t>ΤΣΙΡΩΝΗΣ (Αναπληρωτής Υπουργός Περιβάλλοντος και Ενέργειας):</w:t>
      </w:r>
      <w:r>
        <w:rPr>
          <w:rFonts w:eastAsia="Times New Roman" w:cs="Times New Roman"/>
        </w:rPr>
        <w:t xml:space="preserve"> </w:t>
      </w:r>
      <w:r>
        <w:rPr>
          <w:rFonts w:eastAsia="Times New Roman" w:cs="Times New Roman"/>
          <w:szCs w:val="24"/>
        </w:rPr>
        <w:t>…και δουλεύει σε ένα άχρηστο δημόσιο δημοτικό σχολείο και με ρώτησε κάτι απλό: «Ο ΣΥΡΙΖΑ πότε θα τιμωρήσει τους ενόχους; Πότε θα φέρει τα λεφτά πίσω;».</w:t>
      </w:r>
    </w:p>
    <w:p w14:paraId="12E54DC5"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Τότε κατάλαβα ότι είχα πέσει και εγώ σε μια</w:t>
      </w:r>
      <w:r>
        <w:rPr>
          <w:rFonts w:eastAsia="Times New Roman" w:cs="Times New Roman"/>
          <w:szCs w:val="24"/>
        </w:rPr>
        <w:t xml:space="preserve"> παγίδα, να καταγγέλλω εγώ τους παλιούς φταίχτες, για να με καταγγέλλουν και εκείνοι για την καινούρ</w:t>
      </w:r>
      <w:r>
        <w:rPr>
          <w:rFonts w:eastAsia="Times New Roman" w:cs="Times New Roman"/>
          <w:szCs w:val="24"/>
        </w:rPr>
        <w:t>γ</w:t>
      </w:r>
      <w:r>
        <w:rPr>
          <w:rFonts w:eastAsia="Times New Roman" w:cs="Times New Roman"/>
          <w:szCs w:val="24"/>
        </w:rPr>
        <w:t>ια Κυβέρνηση και να γινόμαστε όλοι ίδιοι.</w:t>
      </w:r>
    </w:p>
    <w:p w14:paraId="12E54DC6"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Εδώ, κυρίες και κύριοι Βουλευτές, έχω έναν χάρτη, μια και μιλάμε για τους δασικούς χάρτες. Αυτός είναι ένας δασικ</w:t>
      </w:r>
      <w:r>
        <w:rPr>
          <w:rFonts w:eastAsia="Times New Roman" w:cs="Times New Roman"/>
          <w:szCs w:val="24"/>
        </w:rPr>
        <w:t xml:space="preserve">ός </w:t>
      </w:r>
      <w:r>
        <w:rPr>
          <w:rFonts w:eastAsia="Times New Roman" w:cs="Times New Roman"/>
          <w:szCs w:val="24"/>
        </w:rPr>
        <w:lastRenderedPageBreak/>
        <w:t>χάρτης. Αυτό υποτίθεται, κυρίες και κύριοι συνάδελφοι, ότι είναι ένα δάσος. Αν αυτό το πράγμα το κοιτάξετε με προσεκτική ματιά, θα δείτε διάσπαρτες μέσα σε αυτά τα εκατοντάδες ΔΑ, που σημαίνει δασική έκταση που άλλαξε χαρακτήρα, νομιμοποιημένες κατοικίε</w:t>
      </w:r>
      <w:r>
        <w:rPr>
          <w:rFonts w:eastAsia="Times New Roman" w:cs="Times New Roman"/>
          <w:szCs w:val="24"/>
        </w:rPr>
        <w:t>ς, όπως αυτή εδώ, Π.Α., ή άλλες «αγκαλιά» νομιμοποιημένες, ενώ δίπλα βλέπετε πάνω στον δρόμο ένα κατεδαφιστέο, γιατί είναι τελεσίδικα αναδασωτέο. Ανακατεμένα, δηλαδή, χιλιάδες ακίνητα, πολίτες όμηροι μιας διαφθοράς.</w:t>
      </w:r>
    </w:p>
    <w:p w14:paraId="12E54DC7"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Και ναι, καλή μου φίλη Ντίνα – και χρόνι</w:t>
      </w:r>
      <w:r>
        <w:rPr>
          <w:rFonts w:eastAsia="Times New Roman" w:cs="Times New Roman"/>
          <w:szCs w:val="24"/>
        </w:rPr>
        <w:t>α πολλά πραγματικά…</w:t>
      </w:r>
    </w:p>
    <w:p w14:paraId="12E54DC8"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Το είπαμε πριν.</w:t>
      </w:r>
    </w:p>
    <w:p w14:paraId="12E54DC9"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b/>
        </w:rPr>
        <w:lastRenderedPageBreak/>
        <w:t>ΙΩΑΝΝΗΣ ΤΣΙΡΩΝΗΣ (Αναπληρωτής Υπουργός Περιβάλλοντος και Ενέργειας):</w:t>
      </w:r>
      <w:r>
        <w:rPr>
          <w:rFonts w:eastAsia="Times New Roman" w:cs="Times New Roman"/>
        </w:rPr>
        <w:t xml:space="preserve"> …η</w:t>
      </w:r>
      <w:r>
        <w:rPr>
          <w:rFonts w:eastAsia="Times New Roman" w:cs="Times New Roman"/>
          <w:szCs w:val="24"/>
        </w:rPr>
        <w:t xml:space="preserve"> αλήθεια είναι ότι πενήντα και εξήντα και εβδομήντα ετών ανομίες δεν μπορούν να θεραπευτούν.</w:t>
      </w:r>
    </w:p>
    <w:p w14:paraId="12E54DCA"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Το κρίσιμο, λοιπόν –και καταθέτω α</w:t>
      </w:r>
      <w:r>
        <w:rPr>
          <w:rFonts w:eastAsia="Times New Roman" w:cs="Times New Roman"/>
          <w:szCs w:val="24"/>
        </w:rPr>
        <w:t>υτόν τον χάρτη στα Πρακτικά, για να έχουν μια ιδέα και οι Βουλευτές το τι σημαίνει δασικός χάρτης και ποια είναι η πραγματικότητα σήμερα της Ελλάδας- δεν είναι να κατονομάσω τους ενόχους, γιατί αν τους στείλουμε φυλακή, θα πάρουμε πίσω τα λεφτά. Γιατί είνα</w:t>
      </w:r>
      <w:r>
        <w:rPr>
          <w:rFonts w:eastAsia="Times New Roman" w:cs="Times New Roman"/>
          <w:szCs w:val="24"/>
        </w:rPr>
        <w:t>ι πολύ παλιά η αμαρτία και στο ασφαλιστικό και σε όλα τα ζητήματα.</w:t>
      </w:r>
    </w:p>
    <w:p w14:paraId="12E54DCB" w14:textId="77777777" w:rsidR="00A37F14" w:rsidRDefault="002C15DC">
      <w:pPr>
        <w:spacing w:line="600" w:lineRule="auto"/>
        <w:ind w:firstLine="720"/>
        <w:jc w:val="both"/>
        <w:rPr>
          <w:rFonts w:eastAsia="Times New Roman" w:cs="Times New Roman"/>
        </w:rPr>
      </w:pPr>
      <w:r>
        <w:rPr>
          <w:rFonts w:eastAsia="Times New Roman" w:cs="Times New Roman"/>
        </w:rPr>
        <w:lastRenderedPageBreak/>
        <w:t>(Στο σημείο αυτό ο Αναπληρωτής Υπουργός Περιβάλλοντος και Ενέργειας κ. Ιωάννης Τσιρώνης καταθέτει για τα Πρακτικά τον προαναφερθέντα χάρτη, ο οποίος βρίσκεται στο αρχείο του Τμήματος Γραμμα</w:t>
      </w:r>
      <w:r>
        <w:rPr>
          <w:rFonts w:eastAsia="Times New Roman" w:cs="Times New Roman"/>
        </w:rPr>
        <w:t>τείας της Διεύθυνσης Στενογραφίας και Πρακτικών της Βουλής)</w:t>
      </w:r>
    </w:p>
    <w:p w14:paraId="12E54DCC"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Εάν πρέπει να κατονομάσουμε ενόχους –γιατί κάποιοι θα πάνε φυλακή- και να δούμε τι φταίει, είναι για να αλλάξουμε πορεία, γιατί η χώρα είναι πια με την πλάτη στον τοίχο.</w:t>
      </w:r>
    </w:p>
    <w:p w14:paraId="12E54DCD"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ιλικρινά, κυρίες και </w:t>
      </w:r>
      <w:r>
        <w:rPr>
          <w:rFonts w:eastAsia="Times New Roman" w:cs="Times New Roman"/>
          <w:szCs w:val="24"/>
        </w:rPr>
        <w:t>κύριοι συνάδελφοι, απορώ με το εξής: Πιστεύετε ειλικρινά ότι τους κάναμε μάγια και μας ψήφισαν; Πιστεύετε ότι ο κόσμος ακούει τις αρλούμπες των καναλιών; Πιστεύετε ότι είναι τόσο αφελείς οι συμπολίτες μας;</w:t>
      </w:r>
    </w:p>
    <w:p w14:paraId="12E54DCE"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μάλλον δεν έχετε καταλάβει τίποτα. Δεν </w:t>
      </w:r>
      <w:r>
        <w:rPr>
          <w:rFonts w:eastAsia="Times New Roman" w:cs="Times New Roman"/>
          <w:szCs w:val="24"/>
        </w:rPr>
        <w:t>βλέπετε την απλή πραγματικότητα. Οι άνθρωποι έβλεπαν πάντα τη διαφθορά, έβλεπαν τη σπατάλη, έβλεπαν τα θαμμένα πορτοκάλια. Άκουγαν τα λαμόγια να καυχώνται ότι έχουν «κονέ» με τον Βουλευτή «Πετσωμένο» ή με τον Υπουργό «Κλεφτοδήμο». Το καυχιόνταν οι άνθρωποι</w:t>
      </w:r>
      <w:r>
        <w:rPr>
          <w:rFonts w:eastAsia="Times New Roman" w:cs="Times New Roman"/>
          <w:szCs w:val="24"/>
        </w:rPr>
        <w:t xml:space="preserve">, δεν το έκρυβαν. Ήταν στους κύκλους μας αυτοί οι άνθρωποι. Έβλεπαν του γείτονα την κόρη να διορίζεται από κομματικό μηχανισμό, αλλά απλώς όσο έτρωγαν ένα κομμάτι ψωμί, μεγαλωμένοι οι περισσότεροι στη </w:t>
      </w:r>
      <w:r>
        <w:rPr>
          <w:rFonts w:eastAsia="Times New Roman" w:cs="Times New Roman"/>
          <w:szCs w:val="24"/>
        </w:rPr>
        <w:t>χ</w:t>
      </w:r>
      <w:r>
        <w:rPr>
          <w:rFonts w:eastAsia="Times New Roman" w:cs="Times New Roman"/>
          <w:szCs w:val="24"/>
        </w:rPr>
        <w:t>ούντα, είχαν την αρχή του «κοίτα τη δουλειά σου». Αυτή</w:t>
      </w:r>
      <w:r>
        <w:rPr>
          <w:rFonts w:eastAsia="Times New Roman" w:cs="Times New Roman"/>
          <w:szCs w:val="24"/>
        </w:rPr>
        <w:t xml:space="preserve"> ήταν η πραγματικότητα, όχι ότι δεν το έβλεπαν, όχι ότι δεν το ήξεραν, όχι ότι δεν έβλεπαν τι γινόταν.</w:t>
      </w:r>
    </w:p>
    <w:p w14:paraId="12E54DCF"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lastRenderedPageBreak/>
        <w:t>Όταν, βέβαια, το καθεστώς έριξε τη χώρα στα βράχια, τότε πραγματικά αυτοί οι άνθρωποι πέρα από αυτό που γίνεται, δυστυχώς σε πολλές χώρες της Ευρώπης, πέ</w:t>
      </w:r>
      <w:r>
        <w:rPr>
          <w:rFonts w:eastAsia="Times New Roman" w:cs="Times New Roman"/>
          <w:szCs w:val="24"/>
        </w:rPr>
        <w:t>ρα από τον φασισμό, βρήκαν το αποκούμπι στην κυβερνώσα Αριστερά. Εμπιστεύτηκαν για πρώτη φορά την κυβερνώσα Αριστερά.</w:t>
      </w:r>
    </w:p>
    <w:p w14:paraId="12E54DD0"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να είναι βέβαιο, ότι μπορεί να γονατίσαμε το καλοκαίρι, μπορεί να μην κάναμε τα όνειρά μας πραγματικότητα αλλά τουλάχιστον δεν τα παρατήσ</w:t>
      </w:r>
      <w:r>
        <w:rPr>
          <w:rFonts w:eastAsia="Times New Roman" w:cs="Times New Roman"/>
          <w:szCs w:val="24"/>
        </w:rPr>
        <w:t>αμε και η χώρα είναι αυτή τη στιγμή όρθια.</w:t>
      </w:r>
    </w:p>
    <w:p w14:paraId="12E54DD1"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Η χώρα είναι όρθια από εδώ και σήμερα και θα αναφέρω τρία μόνο παραδείγματα. Να θυμίσω ότι τα σκουπίδια που πετάμε στις χωματερές</w:t>
      </w:r>
      <w:r>
        <w:rPr>
          <w:rFonts w:eastAsia="Times New Roman" w:cs="Times New Roman"/>
          <w:szCs w:val="24"/>
        </w:rPr>
        <w:t>,</w:t>
      </w:r>
      <w:r>
        <w:rPr>
          <w:rFonts w:eastAsia="Times New Roman" w:cs="Times New Roman"/>
          <w:szCs w:val="24"/>
        </w:rPr>
        <w:t xml:space="preserve"> είναι πάνω από τριακόσια εκατομμύρια </w:t>
      </w:r>
      <w:r>
        <w:rPr>
          <w:rFonts w:eastAsia="Times New Roman" w:cs="Times New Roman"/>
          <w:szCs w:val="24"/>
        </w:rPr>
        <w:lastRenderedPageBreak/>
        <w:t xml:space="preserve">τόνοι ετησίως. Οι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της Ελλάδ</w:t>
      </w:r>
      <w:r>
        <w:rPr>
          <w:rFonts w:eastAsia="Times New Roman" w:cs="Times New Roman"/>
          <w:szCs w:val="24"/>
        </w:rPr>
        <w:t xml:space="preserve">ας, που είναι το 5,5% των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της Ευρώπης, που η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της Ευρώπης, κατά την ίδια την Ευρωπαϊκή Επιτροπή, είναι 200 δισεκατομμύρια τζίρος, έχουν περιθώριο τζίρου 11 δισεκατομμύρια περίπου μόνο από αυτές τις περιοχές, που εμείς νομίζουμε ότι είναι π</w:t>
      </w:r>
      <w:r>
        <w:rPr>
          <w:rFonts w:eastAsia="Times New Roman" w:cs="Times New Roman"/>
          <w:szCs w:val="24"/>
        </w:rPr>
        <w:t>ουλάκια και φώκιες.</w:t>
      </w:r>
    </w:p>
    <w:p w14:paraId="12E54DD2"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Η δασοπονία μας θα μπορούσε να έχει πάνω από 2% του ΑΕΠ. Τώρα είναι 0,1%. Η δασοπονία</w:t>
      </w:r>
      <w:r>
        <w:rPr>
          <w:rFonts w:eastAsia="Times New Roman" w:cs="Times New Roman"/>
          <w:szCs w:val="24"/>
        </w:rPr>
        <w:t>,</w:t>
      </w:r>
      <w:r>
        <w:rPr>
          <w:rFonts w:eastAsia="Times New Roman" w:cs="Times New Roman"/>
          <w:szCs w:val="24"/>
        </w:rPr>
        <w:t xml:space="preserve"> σε χώρες που έχουν μισή δασοκάλυψη από την Ελλάδα και κα</w:t>
      </w:r>
      <w:r>
        <w:rPr>
          <w:rFonts w:eastAsia="Times New Roman" w:cs="Times New Roman"/>
          <w:szCs w:val="24"/>
        </w:rPr>
        <w:t>μ</w:t>
      </w:r>
      <w:r>
        <w:rPr>
          <w:rFonts w:eastAsia="Times New Roman" w:cs="Times New Roman"/>
          <w:szCs w:val="24"/>
        </w:rPr>
        <w:t>μία σχέση με τη δική μας βιοποικιλότητα</w:t>
      </w:r>
      <w:r>
        <w:rPr>
          <w:rFonts w:eastAsia="Times New Roman" w:cs="Times New Roman"/>
          <w:szCs w:val="24"/>
        </w:rPr>
        <w:t>,</w:t>
      </w:r>
      <w:r>
        <w:rPr>
          <w:rFonts w:eastAsia="Times New Roman" w:cs="Times New Roman"/>
          <w:szCs w:val="24"/>
        </w:rPr>
        <w:t xml:space="preserve"> έχουν 2% του ΑΕΠ περίπου.</w:t>
      </w:r>
    </w:p>
    <w:p w14:paraId="12E54DD3"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Η Ελλάδα, λοιπόν, του μέλ</w:t>
      </w:r>
      <w:r>
        <w:rPr>
          <w:rFonts w:eastAsia="Times New Roman" w:cs="Times New Roman"/>
          <w:szCs w:val="24"/>
        </w:rPr>
        <w:t xml:space="preserve">λοντος είναι εδώ. Η Ελλάδα του μέλλοντος κοιμάται. Είναι εκεί έξω ο πλούτος, γιατί κάποιοι δεν </w:t>
      </w:r>
      <w:r>
        <w:rPr>
          <w:rFonts w:eastAsia="Times New Roman" w:cs="Times New Roman"/>
          <w:szCs w:val="24"/>
        </w:rPr>
        <w:lastRenderedPageBreak/>
        <w:t>τον άφησαν. Εμείς, λοιπόν, ήπιαμε το πικρό ποτήρι το καλοκαίρι –και κλείνει σήμερα αυτή η ιστορία- γιατί έχει πολύ μεγάλη διαφορά η αξιοποίηση από το ξεπούλημα.</w:t>
      </w:r>
    </w:p>
    <w:p w14:paraId="12E54DD4" w14:textId="77777777" w:rsidR="00A37F14" w:rsidRDefault="002C15DC">
      <w:pPr>
        <w:spacing w:line="600" w:lineRule="auto"/>
        <w:ind w:firstLine="720"/>
        <w:jc w:val="both"/>
        <w:rPr>
          <w:rFonts w:eastAsia="Times New Roman"/>
          <w:szCs w:val="24"/>
        </w:rPr>
      </w:pPr>
      <w:r>
        <w:rPr>
          <w:rFonts w:eastAsia="Times New Roman"/>
          <w:szCs w:val="24"/>
        </w:rPr>
        <w:t>Θα ήθελα να αναφερθώ στη ΔΕΗ. Μιλούσαν για τη «μικρή ΔΕΗ». Πουλούσαν ολόκληρο υδροηλεκτρικό σταθμό μόνο στη λογιστική αξία, όσο δηλαδή είναι το κόστος μείον τις αποσβέσεις του φράγματος; Το νερό; Οι ενάλιες περιοχές; Τα χιλιάδες στρέμματα απαλλοτρίωσης από</w:t>
      </w:r>
      <w:r>
        <w:rPr>
          <w:rFonts w:eastAsia="Times New Roman"/>
          <w:szCs w:val="24"/>
        </w:rPr>
        <w:t xml:space="preserve"> το </w:t>
      </w:r>
      <w:r>
        <w:rPr>
          <w:rFonts w:eastAsia="Times New Roman"/>
          <w:szCs w:val="24"/>
        </w:rPr>
        <w:t>δ</w:t>
      </w:r>
      <w:r>
        <w:rPr>
          <w:rFonts w:eastAsia="Times New Roman"/>
          <w:szCs w:val="24"/>
        </w:rPr>
        <w:t xml:space="preserve">ημόσιο; Πώς πωλούνταν αυτά; Πώς μετριόντουσαν αυτά; </w:t>
      </w:r>
    </w:p>
    <w:p w14:paraId="12E54DD5" w14:textId="77777777" w:rsidR="00A37F14" w:rsidRDefault="002C15DC">
      <w:pPr>
        <w:spacing w:line="600" w:lineRule="auto"/>
        <w:ind w:firstLine="720"/>
        <w:jc w:val="both"/>
        <w:rPr>
          <w:rFonts w:eastAsia="Times New Roman"/>
          <w:szCs w:val="24"/>
        </w:rPr>
      </w:pPr>
      <w:r>
        <w:rPr>
          <w:rFonts w:eastAsia="Times New Roman"/>
          <w:szCs w:val="24"/>
        </w:rPr>
        <w:t xml:space="preserve">Εγώ, λοιπόν, θα κλάψω, αν πουλήσω μία μετοχή της ΔΕΗ, αλλά είναι χίλες φορές καλύτερο να πουλήσω μία μετοχή της </w:t>
      </w:r>
      <w:r>
        <w:rPr>
          <w:rFonts w:eastAsia="Times New Roman"/>
          <w:szCs w:val="24"/>
        </w:rPr>
        <w:lastRenderedPageBreak/>
        <w:t>ΔΕΗ ή δέκα μετοχές της ΔΕΗ, παρά να δίνω ολόκληρο σταθμό, από τους πιο σύγχρονους.</w:t>
      </w:r>
    </w:p>
    <w:p w14:paraId="12E54DD6" w14:textId="77777777" w:rsidR="00A37F14" w:rsidRDefault="002C15DC">
      <w:pPr>
        <w:spacing w:line="600" w:lineRule="auto"/>
        <w:ind w:firstLine="720"/>
        <w:jc w:val="both"/>
        <w:rPr>
          <w:rFonts w:eastAsia="Times New Roman"/>
          <w:szCs w:val="24"/>
        </w:rPr>
      </w:pPr>
      <w:r>
        <w:rPr>
          <w:rFonts w:eastAsia="Times New Roman"/>
          <w:szCs w:val="24"/>
        </w:rPr>
        <w:t>Όσο</w:t>
      </w:r>
      <w:r>
        <w:rPr>
          <w:rFonts w:eastAsia="Times New Roman"/>
          <w:szCs w:val="24"/>
        </w:rPr>
        <w:t xml:space="preserve">ν αφορά το νερό, δεν θέλουμε να πουληθούν μετοχές της ΕΥΔΑΠ, αλλά τουλάχιστον έχουμε εξασφαλίσει εμείς –και το κίνημα, ας το τιμήσουμε και το κίνημα- ότι το 51% μένει στο ελληνικό </w:t>
      </w:r>
      <w:r>
        <w:rPr>
          <w:rFonts w:eastAsia="Times New Roman"/>
          <w:szCs w:val="24"/>
        </w:rPr>
        <w:t>δ</w:t>
      </w:r>
      <w:r>
        <w:rPr>
          <w:rFonts w:eastAsia="Times New Roman"/>
          <w:szCs w:val="24"/>
        </w:rPr>
        <w:t>ημόσιο. Είναι πάντα σε δημόσιο έλεγχο.</w:t>
      </w:r>
    </w:p>
    <w:p w14:paraId="12E54DD7" w14:textId="77777777" w:rsidR="00A37F14" w:rsidRDefault="002C15DC">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Από πού προ</w:t>
      </w:r>
      <w:r>
        <w:rPr>
          <w:rFonts w:eastAsia="Times New Roman"/>
          <w:szCs w:val="24"/>
        </w:rPr>
        <w:t>κύπτει αυτό;</w:t>
      </w:r>
    </w:p>
    <w:p w14:paraId="12E54DD8" w14:textId="77777777" w:rsidR="00A37F14" w:rsidRDefault="002C15DC">
      <w:pPr>
        <w:spacing w:line="600" w:lineRule="auto"/>
        <w:ind w:firstLine="720"/>
        <w:jc w:val="both"/>
        <w:rPr>
          <w:rFonts w:eastAsia="Times New Roman"/>
          <w:b/>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Από το Συμβούλιο της Επικρατείας, σας θυμίζω.</w:t>
      </w:r>
    </w:p>
    <w:p w14:paraId="12E54DD9" w14:textId="77777777" w:rsidR="00A37F14" w:rsidRDefault="002C15DC">
      <w:pPr>
        <w:spacing w:line="600" w:lineRule="auto"/>
        <w:ind w:firstLine="720"/>
        <w:jc w:val="both"/>
        <w:rPr>
          <w:rFonts w:eastAsia="Times New Roman"/>
          <w:szCs w:val="24"/>
        </w:rPr>
      </w:pPr>
      <w:r>
        <w:rPr>
          <w:rFonts w:eastAsia="Times New Roman"/>
          <w:b/>
          <w:szCs w:val="24"/>
        </w:rPr>
        <w:lastRenderedPageBreak/>
        <w:t xml:space="preserve">ΝΙΚΟΛΑΟΣ ΔΕΝΔΙΑΣ: </w:t>
      </w:r>
      <w:r>
        <w:rPr>
          <w:rFonts w:eastAsia="Times New Roman"/>
          <w:szCs w:val="24"/>
        </w:rPr>
        <w:t>Α, μάλιστα!</w:t>
      </w:r>
    </w:p>
    <w:p w14:paraId="12E54DDA" w14:textId="77777777" w:rsidR="00A37F14" w:rsidRDefault="002C15DC">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Τώρα μιλάμε πολιτικά. Δεν μιλάμε με αποφάσεις ΣτΕ.</w:t>
      </w:r>
      <w:r>
        <w:rPr>
          <w:rFonts w:eastAsia="Times New Roman"/>
          <w:b/>
          <w:szCs w:val="24"/>
        </w:rPr>
        <w:t xml:space="preserve"> </w:t>
      </w:r>
    </w:p>
    <w:p w14:paraId="12E54DDB" w14:textId="77777777" w:rsidR="00A37F14" w:rsidRDefault="002C15DC">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Χρόνια </w:t>
      </w:r>
      <w:r>
        <w:rPr>
          <w:rFonts w:eastAsia="Times New Roman"/>
          <w:szCs w:val="24"/>
        </w:rPr>
        <w:t>π</w:t>
      </w:r>
      <w:r>
        <w:rPr>
          <w:rFonts w:eastAsia="Times New Roman"/>
          <w:szCs w:val="24"/>
        </w:rPr>
        <w:t>ολλά στην Ντίνα!</w:t>
      </w:r>
    </w:p>
    <w:p w14:paraId="12E54DDC" w14:textId="77777777" w:rsidR="00A37F14" w:rsidRDefault="002C15DC">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Αυτόν τον νόμο τον καταργείτε…</w:t>
      </w:r>
    </w:p>
    <w:p w14:paraId="12E54DDD"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Χατζηδάκη, να μην τον διακόπτουμε τον Υπουργό.</w:t>
      </w:r>
    </w:p>
    <w:p w14:paraId="12E54DDE" w14:textId="77777777" w:rsidR="00A37F14" w:rsidRDefault="002C15DC">
      <w:pPr>
        <w:spacing w:line="600" w:lineRule="auto"/>
        <w:ind w:firstLine="720"/>
        <w:jc w:val="both"/>
        <w:rPr>
          <w:rFonts w:eastAsia="Times New Roman"/>
          <w:szCs w:val="24"/>
        </w:rPr>
      </w:pPr>
      <w:r>
        <w:rPr>
          <w:rFonts w:eastAsia="Times New Roman"/>
          <w:b/>
          <w:szCs w:val="24"/>
        </w:rPr>
        <w:t>ΙΩΑΝΝΗΣ ΤΣΙΡΩΝΗΣ (Αναπληρωτής Υπουργός Περιβάλλοντος και Ενέργειας):</w:t>
      </w:r>
      <w:r>
        <w:rPr>
          <w:rFonts w:eastAsia="Times New Roman"/>
          <w:szCs w:val="24"/>
        </w:rPr>
        <w:t xml:space="preserve"> Πόσες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βρήκαμε, </w:t>
      </w:r>
      <w:r>
        <w:rPr>
          <w:rFonts w:eastAsia="Times New Roman"/>
          <w:szCs w:val="28"/>
        </w:rPr>
        <w:t xml:space="preserve">κυρίες και κύριοι συνάδελφοι, </w:t>
      </w:r>
      <w:r>
        <w:rPr>
          <w:rFonts w:eastAsia="Times New Roman"/>
          <w:szCs w:val="24"/>
        </w:rPr>
        <w:t>προς πώληση;</w:t>
      </w:r>
    </w:p>
    <w:p w14:paraId="12E54DDF" w14:textId="77777777" w:rsidR="00A37F14" w:rsidRDefault="002C15DC">
      <w:pPr>
        <w:spacing w:line="600" w:lineRule="auto"/>
        <w:ind w:firstLine="720"/>
        <w:jc w:val="both"/>
        <w:rPr>
          <w:rFonts w:eastAsia="Times New Roman"/>
          <w:szCs w:val="24"/>
        </w:rPr>
      </w:pPr>
      <w:r>
        <w:rPr>
          <w:rFonts w:eastAsia="Times New Roman"/>
          <w:b/>
          <w:szCs w:val="24"/>
        </w:rPr>
        <w:lastRenderedPageBreak/>
        <w:t xml:space="preserve">ΝΙΚΟΛΑΟΣ ΔΕΝΔΙΑΣ: </w:t>
      </w:r>
      <w:r>
        <w:rPr>
          <w:rFonts w:eastAsia="Times New Roman"/>
          <w:szCs w:val="24"/>
        </w:rPr>
        <w:t>Μια κουβέντα λέμε, κύριε Πρόεδρε, όταν ακούμε τέτοια, για να περνά η ώρα.</w:t>
      </w:r>
    </w:p>
    <w:p w14:paraId="12E54DE0" w14:textId="77777777" w:rsidR="00A37F14" w:rsidRDefault="002C15DC">
      <w:pPr>
        <w:spacing w:line="600" w:lineRule="auto"/>
        <w:ind w:firstLine="720"/>
        <w:jc w:val="both"/>
        <w:rPr>
          <w:rFonts w:eastAsia="Times New Roman" w:cs="Times New Roman"/>
          <w:szCs w:val="24"/>
        </w:rPr>
      </w:pPr>
      <w:r>
        <w:rPr>
          <w:rFonts w:eastAsia="Times New Roman"/>
          <w:b/>
          <w:szCs w:val="24"/>
        </w:rPr>
        <w:t>ΙΩΑΝΝΗΣ ΤΣΙΡΩΝΗΣ (Αναπληρωτής Υπουργός Περιβάλλοντος και Ενέργειας):</w:t>
      </w:r>
      <w:r>
        <w:rPr>
          <w:rFonts w:eastAsia="Times New Roman" w:cs="Times New Roman"/>
          <w:szCs w:val="24"/>
        </w:rPr>
        <w:t xml:space="preserve"> Στον </w:t>
      </w:r>
      <w:r>
        <w:rPr>
          <w:rFonts w:eastAsia="Times New Roman" w:cs="Times New Roman"/>
          <w:szCs w:val="24"/>
        </w:rPr>
        <w:t>«</w:t>
      </w:r>
      <w:r>
        <w:rPr>
          <w:rFonts w:eastAsia="Times New Roman" w:cs="Times New Roman"/>
          <w:szCs w:val="24"/>
        </w:rPr>
        <w:t>ΑΣΤΕΡΑ</w:t>
      </w:r>
      <w:r>
        <w:rPr>
          <w:rFonts w:eastAsia="Times New Roman" w:cs="Times New Roman"/>
          <w:szCs w:val="24"/>
        </w:rPr>
        <w:t>»</w:t>
      </w:r>
      <w:r>
        <w:rPr>
          <w:rFonts w:eastAsia="Times New Roman" w:cs="Times New Roman"/>
          <w:szCs w:val="24"/>
        </w:rPr>
        <w:t xml:space="preserve"> υπάρχει αρχαι</w:t>
      </w:r>
      <w:r>
        <w:rPr>
          <w:rFonts w:eastAsia="Times New Roman" w:cs="Times New Roman"/>
          <w:szCs w:val="24"/>
        </w:rPr>
        <w:t>ολογικός χώρος, ο ναός του Απόλλωνα. Ήταν στη σύμβαση για πώληση ο αρχαιολογικός χώρος.</w:t>
      </w:r>
    </w:p>
    <w:p w14:paraId="12E54DE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Δεν θέλω να επεκταθώ άλλο. Η πραγματικότητα είναι καταφανής. </w:t>
      </w:r>
    </w:p>
    <w:p w14:paraId="12E54DE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Θα κλείσω με μία αναφορά για τους ανθρώπους του δημόσιου τομέα. Μόλις ξέσπασε η κρίση, τους ανθρώπους που </w:t>
      </w:r>
      <w:r>
        <w:rPr>
          <w:rFonts w:eastAsia="Times New Roman" w:cs="Times New Roman"/>
          <w:szCs w:val="24"/>
        </w:rPr>
        <w:lastRenderedPageBreak/>
        <w:t xml:space="preserve">εσείς διορίσατε, τους αναθεματίσατε, τους χλευάσατε, τους λοιδορήσατε, τους δακτυλοδείξατε στους θεσμούς ως υπαίτιους της κρίσης, ως τους απόλυτους τεμπέληδες, ως άχρηστους! Ακόμα και σήμερα τα ακούμε αυτά από τα έδρανα. </w:t>
      </w:r>
    </w:p>
    <w:p w14:paraId="12E54DE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Αντίθετα, εγώ πιστεύω ότι αυτοί οι</w:t>
      </w:r>
      <w:r>
        <w:rPr>
          <w:rFonts w:eastAsia="Times New Roman" w:cs="Times New Roman"/>
          <w:szCs w:val="24"/>
        </w:rPr>
        <w:t xml:space="preserve"> άνθρωποι πρέπει να στηριχθούν και αξίζει να τους ευχαριστήσουμε. </w:t>
      </w:r>
    </w:p>
    <w:p w14:paraId="12E54DE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Εγώ, λοιπόν, απ’ αυτό το Βήμα θέλω να ευχαριστήσω την Κρινιώ Τριαντοπούλου, τον Βασίλη Λιόγκα, τον Κώστα Δημόπουλο, την Ελευθερία Καλογράνη, την κ</w:t>
      </w:r>
      <w:r>
        <w:rPr>
          <w:rFonts w:eastAsia="Times New Roman" w:cs="Times New Roman"/>
          <w:szCs w:val="24"/>
        </w:rPr>
        <w:t>.</w:t>
      </w:r>
      <w:r>
        <w:rPr>
          <w:rFonts w:eastAsia="Times New Roman" w:cs="Times New Roman"/>
          <w:szCs w:val="24"/>
        </w:rPr>
        <w:t xml:space="preserve"> Λαμπρούση, τους δασκάλους των παιδιών μου</w:t>
      </w:r>
      <w:r>
        <w:rPr>
          <w:rFonts w:eastAsia="Times New Roman" w:cs="Times New Roman"/>
          <w:szCs w:val="24"/>
        </w:rPr>
        <w:t xml:space="preserve"> στο σχολείο, τις νοσοκόμες του ΚΑΤ </w:t>
      </w:r>
      <w:r>
        <w:rPr>
          <w:rFonts w:eastAsia="Times New Roman" w:cs="Times New Roman"/>
          <w:szCs w:val="24"/>
        </w:rPr>
        <w:lastRenderedPageBreak/>
        <w:t>που ήταν εκεί όταν τις χρειάστηκα, γιατί χωρίς αυτούς το κράτος θα είχε πέσει. Ίσως να με πείτε λαϊκιστή…</w:t>
      </w:r>
    </w:p>
    <w:p w14:paraId="12E54DE5" w14:textId="77777777" w:rsidR="00A37F14" w:rsidRDefault="002C15DC">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Αποκλείεται!</w:t>
      </w:r>
    </w:p>
    <w:p w14:paraId="12E54DE6" w14:textId="77777777" w:rsidR="00A37F14" w:rsidRDefault="002C15DC">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…και ότι εχθές</w:t>
      </w:r>
      <w:r>
        <w:rPr>
          <w:rFonts w:eastAsia="Times New Roman"/>
          <w:szCs w:val="24"/>
        </w:rPr>
        <w:t xml:space="preserve"> μιλούσα για επίορκους. Θα με ρωτήσετε «Υπάρχουν, άραγε, φακελάκια; Δεν υπάρχουν λουφαδόροι;». Θα απαντήσω με μία πολύ βασική αρχή της </w:t>
      </w:r>
      <w:r>
        <w:rPr>
          <w:rFonts w:eastAsia="Times New Roman"/>
          <w:szCs w:val="24"/>
        </w:rPr>
        <w:t>δ</w:t>
      </w:r>
      <w:r>
        <w:rPr>
          <w:rFonts w:eastAsia="Times New Roman"/>
          <w:szCs w:val="24"/>
        </w:rPr>
        <w:t>ιοίκησης, που στα νεοελληνικά την αποκαλούμε «</w:t>
      </w:r>
      <w:r>
        <w:rPr>
          <w:rFonts w:eastAsia="Times New Roman"/>
          <w:szCs w:val="24"/>
          <w:lang w:val="en-US"/>
        </w:rPr>
        <w:t>management</w:t>
      </w:r>
      <w:r>
        <w:rPr>
          <w:rFonts w:eastAsia="Times New Roman"/>
          <w:szCs w:val="24"/>
        </w:rPr>
        <w:t>». Όταν, λοιπόν, ρωτάμε για τη βασική αρχή, λέμε ότι η απόδοση τ</w:t>
      </w:r>
      <w:r>
        <w:rPr>
          <w:rFonts w:eastAsia="Times New Roman"/>
          <w:szCs w:val="24"/>
        </w:rPr>
        <w:t xml:space="preserve">ου ανθρώπινου δυναμικού είναι ευθύνη της διοίκησης. </w:t>
      </w:r>
    </w:p>
    <w:p w14:paraId="12E54DE7" w14:textId="77777777" w:rsidR="00A37F14" w:rsidRDefault="002C15DC">
      <w:pPr>
        <w:spacing w:line="600" w:lineRule="auto"/>
        <w:ind w:firstLine="720"/>
        <w:jc w:val="both"/>
        <w:rPr>
          <w:rFonts w:eastAsia="Times New Roman"/>
          <w:szCs w:val="24"/>
        </w:rPr>
      </w:pPr>
      <w:r>
        <w:rPr>
          <w:rFonts w:eastAsia="Times New Roman"/>
          <w:szCs w:val="24"/>
        </w:rPr>
        <w:lastRenderedPageBreak/>
        <w:t>Με απλά λόγια, εάν αυτά που λέτε, τα λέγατε στον ιδιωτικό τομέα και ένας μάνατζερ με έναν τομέα ευθύνης, όταν δεν πήγαινε καλά, πήγαινε και έλεγε πάνω στη διοίκηση «Φταίνε οι υφιστάμενοί μου», θα σας πετ</w:t>
      </w:r>
      <w:r>
        <w:rPr>
          <w:rFonts w:eastAsia="Times New Roman"/>
          <w:szCs w:val="24"/>
        </w:rPr>
        <w:t xml:space="preserve">ούσαν έξω με τις κλωτσιές. Πουθενά δεν υπάρχει στη διοίκηση η ευθύνη του υφισταμένου και όχι του προϊσταμένου. </w:t>
      </w:r>
    </w:p>
    <w:p w14:paraId="12E54DE8" w14:textId="77777777" w:rsidR="00A37F14" w:rsidRDefault="002C15DC">
      <w:pPr>
        <w:spacing w:line="600" w:lineRule="auto"/>
        <w:ind w:firstLine="720"/>
        <w:jc w:val="both"/>
        <w:rPr>
          <w:rFonts w:eastAsia="Times New Roman"/>
          <w:szCs w:val="24"/>
        </w:rPr>
      </w:pPr>
      <w:r>
        <w:rPr>
          <w:rFonts w:eastAsia="Times New Roman"/>
          <w:szCs w:val="24"/>
        </w:rPr>
        <w:t xml:space="preserve">Εδώ πέρα, λοιπόν, όταν εσείς φύγατε, ρίξατε το ανάθεμά σας σ’ αυτούς τους ανθρώπους. </w:t>
      </w:r>
    </w:p>
    <w:p w14:paraId="12E54DE9" w14:textId="77777777" w:rsidR="00A37F14" w:rsidRDefault="002C15DC">
      <w:pPr>
        <w:spacing w:line="600" w:lineRule="auto"/>
        <w:ind w:firstLine="720"/>
        <w:jc w:val="both"/>
        <w:rPr>
          <w:rFonts w:eastAsia="Times New Roman"/>
          <w:szCs w:val="24"/>
        </w:rPr>
      </w:pPr>
      <w:r>
        <w:rPr>
          <w:rFonts w:eastAsia="Times New Roman"/>
          <w:szCs w:val="24"/>
        </w:rPr>
        <w:t>Απαντώ, λοιπόν</w:t>
      </w:r>
      <w:r>
        <w:rPr>
          <w:rFonts w:eastAsia="Times New Roman"/>
          <w:szCs w:val="24"/>
        </w:rPr>
        <w:t>,</w:t>
      </w:r>
      <w:r>
        <w:rPr>
          <w:rFonts w:eastAsia="Times New Roman"/>
          <w:szCs w:val="24"/>
        </w:rPr>
        <w:t xml:space="preserve"> και δεσμεύομαι ότι όποτε αποτυγχάνουν οι άνθρωποι του δικού μου τομέα ευθύνης, πρώτος υπεύθυνος </w:t>
      </w:r>
      <w:r>
        <w:rPr>
          <w:rFonts w:eastAsia="Times New Roman"/>
          <w:szCs w:val="24"/>
        </w:rPr>
        <w:lastRenderedPageBreak/>
        <w:t>και πρώτος που έχει αποτύχει</w:t>
      </w:r>
      <w:r>
        <w:rPr>
          <w:rFonts w:eastAsia="Times New Roman"/>
          <w:szCs w:val="24"/>
        </w:rPr>
        <w:t>,</w:t>
      </w:r>
      <w:r>
        <w:rPr>
          <w:rFonts w:eastAsia="Times New Roman"/>
          <w:szCs w:val="24"/>
        </w:rPr>
        <w:t xml:space="preserve"> είμαι εγώ ο ίδιος και όχι οι από κάτω.</w:t>
      </w:r>
    </w:p>
    <w:p w14:paraId="12E54DEA" w14:textId="77777777" w:rsidR="00A37F14" w:rsidRDefault="002C15DC">
      <w:pPr>
        <w:spacing w:line="600" w:lineRule="auto"/>
        <w:ind w:firstLine="720"/>
        <w:jc w:val="both"/>
        <w:rPr>
          <w:rFonts w:eastAsia="Times New Roman"/>
          <w:szCs w:val="24"/>
        </w:rPr>
      </w:pPr>
      <w:r>
        <w:rPr>
          <w:rFonts w:eastAsia="Times New Roman"/>
          <w:szCs w:val="24"/>
        </w:rPr>
        <w:t>Βέβαια, θα ήθελα να πω ότι δεν θα αποτύχουμε, γιατί είμαστε μία ομάδα που δουλεύουμε. Θα ε</w:t>
      </w:r>
      <w:r>
        <w:rPr>
          <w:rFonts w:eastAsia="Times New Roman"/>
          <w:szCs w:val="24"/>
        </w:rPr>
        <w:t>πιτύχουμε και θα βγάλουμε τη χώρα από την κρίση.</w:t>
      </w:r>
    </w:p>
    <w:p w14:paraId="12E54DEB" w14:textId="77777777" w:rsidR="00A37F14" w:rsidRDefault="002C15DC">
      <w:pPr>
        <w:spacing w:line="600" w:lineRule="auto"/>
        <w:ind w:firstLine="720"/>
        <w:jc w:val="both"/>
        <w:rPr>
          <w:rFonts w:eastAsia="Times New Roman"/>
          <w:szCs w:val="24"/>
        </w:rPr>
      </w:pPr>
      <w:r>
        <w:rPr>
          <w:rFonts w:eastAsia="Times New Roman"/>
          <w:szCs w:val="24"/>
        </w:rPr>
        <w:t>Σας ευχαριστώ.</w:t>
      </w:r>
    </w:p>
    <w:p w14:paraId="12E54DEC" w14:textId="77777777" w:rsidR="00A37F14" w:rsidRDefault="002C15DC">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12E54DED"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Ευχαριστούμε.</w:t>
      </w:r>
    </w:p>
    <w:p w14:paraId="12E54DEE" w14:textId="77777777" w:rsidR="00A37F14" w:rsidRDefault="002C15DC">
      <w:pPr>
        <w:spacing w:line="600" w:lineRule="auto"/>
        <w:ind w:left="720"/>
        <w:jc w:val="both"/>
        <w:rPr>
          <w:rFonts w:eastAsia="Times New Roman"/>
          <w:szCs w:val="24"/>
        </w:rPr>
      </w:pPr>
      <w:r>
        <w:rPr>
          <w:rFonts w:eastAsia="Times New Roman"/>
          <w:b/>
          <w:szCs w:val="24"/>
        </w:rPr>
        <w:t xml:space="preserve">ΓΕΩΡΓΙΟΣ ΑΜΥΡΑΣ: </w:t>
      </w:r>
      <w:r>
        <w:rPr>
          <w:rFonts w:eastAsia="Times New Roman"/>
          <w:szCs w:val="24"/>
        </w:rPr>
        <w:t xml:space="preserve">Κύριε Πρόεδρε, θα μπορούσα να έχω τον λόγο; </w:t>
      </w:r>
      <w:r>
        <w:rPr>
          <w:rFonts w:eastAsia="Times New Roman"/>
          <w:b/>
          <w:szCs w:val="24"/>
        </w:rPr>
        <w:t xml:space="preserve">ΠΡΟΕΔΡΕΥΩΝ (Νικήτας Κακλαμάνης): </w:t>
      </w:r>
      <w:r>
        <w:rPr>
          <w:rFonts w:eastAsia="Times New Roman"/>
          <w:szCs w:val="24"/>
        </w:rPr>
        <w:t>Τι θέλε</w:t>
      </w:r>
      <w:r>
        <w:rPr>
          <w:rFonts w:eastAsia="Times New Roman"/>
          <w:szCs w:val="24"/>
        </w:rPr>
        <w:t>τε, κύριε Αμυρά;</w:t>
      </w:r>
    </w:p>
    <w:p w14:paraId="12E54DEF" w14:textId="77777777" w:rsidR="00A37F14" w:rsidRDefault="002C15DC">
      <w:pPr>
        <w:spacing w:line="600" w:lineRule="auto"/>
        <w:ind w:firstLine="720"/>
        <w:jc w:val="both"/>
        <w:rPr>
          <w:rFonts w:eastAsia="Times New Roman"/>
          <w:szCs w:val="24"/>
        </w:rPr>
      </w:pPr>
      <w:r>
        <w:rPr>
          <w:rFonts w:eastAsia="Times New Roman"/>
          <w:b/>
          <w:szCs w:val="24"/>
        </w:rPr>
        <w:lastRenderedPageBreak/>
        <w:t xml:space="preserve">ΓΕΩΡΓΙΟΣ ΑΜΥΡΑΣ: </w:t>
      </w:r>
      <w:r>
        <w:rPr>
          <w:rFonts w:eastAsia="Times New Roman"/>
          <w:szCs w:val="24"/>
        </w:rPr>
        <w:t>Θα ήθελα τον λόγο επί της διαδικασίας, κύριε Πρόεδρε.</w:t>
      </w:r>
    </w:p>
    <w:p w14:paraId="12E54DF0"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Κοιτάξτε, αυτό που είπαμε ότι δεν κάνουν οι Υπουργοί, δεν θα αφήσω να το κάνουν και οι </w:t>
      </w:r>
      <w:r>
        <w:rPr>
          <w:rFonts w:eastAsia="Times New Roman"/>
          <w:szCs w:val="24"/>
        </w:rPr>
        <w:t>ε</w:t>
      </w:r>
      <w:r>
        <w:rPr>
          <w:rFonts w:eastAsia="Times New Roman"/>
          <w:szCs w:val="24"/>
        </w:rPr>
        <w:t>κπρόσωποι. Τι θέλετε; Θέλετε να απαντήσετε στον</w:t>
      </w:r>
      <w:r>
        <w:rPr>
          <w:rFonts w:eastAsia="Times New Roman"/>
          <w:szCs w:val="24"/>
        </w:rPr>
        <w:t xml:space="preserve"> κ. Τσιρώνη;</w:t>
      </w:r>
    </w:p>
    <w:p w14:paraId="12E54DF1" w14:textId="77777777" w:rsidR="00A37F14" w:rsidRDefault="002C15DC">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Όχι, δεν θα απαντήσω.</w:t>
      </w:r>
    </w:p>
    <w:p w14:paraId="12E54DF2"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Τότε, για τι πράγμα θέλετε τον λόγο;</w:t>
      </w:r>
    </w:p>
    <w:p w14:paraId="12E54DF3" w14:textId="77777777" w:rsidR="00A37F14" w:rsidRDefault="002C15DC">
      <w:pPr>
        <w:spacing w:line="600" w:lineRule="auto"/>
        <w:ind w:firstLine="720"/>
        <w:jc w:val="both"/>
        <w:rPr>
          <w:rFonts w:eastAsia="Times New Roman"/>
          <w:szCs w:val="24"/>
        </w:rPr>
      </w:pPr>
      <w:r>
        <w:rPr>
          <w:rFonts w:eastAsia="Times New Roman"/>
          <w:b/>
          <w:szCs w:val="24"/>
        </w:rPr>
        <w:lastRenderedPageBreak/>
        <w:t>ΓΕΩΡΓΙΟΣ ΑΜΥΡΑΣ:</w:t>
      </w:r>
      <w:r>
        <w:rPr>
          <w:rFonts w:eastAsia="Times New Roman"/>
          <w:szCs w:val="24"/>
        </w:rPr>
        <w:t xml:space="preserve"> Θα σας πω. Εχθές κατά την ομιλία μου, είχα πει στον κύριο Υπουργό ότι περιμένουμε να μας δώσει κάποιες διευκρινίσεις </w:t>
      </w:r>
      <w:r>
        <w:rPr>
          <w:rFonts w:eastAsia="Times New Roman"/>
          <w:szCs w:val="24"/>
        </w:rPr>
        <w:t>για τα άρθρα 153, 155, για τα κριτήρια της οικιστικής πύκνωσης, για τη χρηματοδότηση…</w:t>
      </w:r>
    </w:p>
    <w:p w14:paraId="12E54DF4"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 Δεν τις έδωσε.</w:t>
      </w:r>
    </w:p>
    <w:p w14:paraId="12E54DF5" w14:textId="77777777" w:rsidR="00A37F14" w:rsidRDefault="002C15DC">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Περιμένετε να σας πω, κύριε Πρόεδρε, γιατί έχει σημασία. Από τις απαντήσεις του Υπουργού επ’ αυτών</w:t>
      </w:r>
      <w:r>
        <w:rPr>
          <w:rFonts w:eastAsia="Times New Roman"/>
          <w:szCs w:val="24"/>
        </w:rPr>
        <w:t xml:space="preserve"> των κρίσιμων θεμάτων θα καθορίζαμε την ψήφο μας. Αν δεν το κάνει…</w:t>
      </w:r>
    </w:p>
    <w:p w14:paraId="12E54DF6" w14:textId="77777777" w:rsidR="00A37F14" w:rsidRDefault="002C15DC">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Κύριε Αμυρά, μέχρι αύριο στις 18.00΄ μπορεί ενδεχομένως να τις δώσει και να καθορίσετε την ψήφο σας. Τώρα δεν κάνω άλλη διακοπή.</w:t>
      </w:r>
    </w:p>
    <w:p w14:paraId="12E54DF7" w14:textId="77777777" w:rsidR="00A37F14" w:rsidRDefault="002C15DC">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Ζήτησα τον λόγο εχθές και δεν μου τον δώσατε, κύριε συνάδελφε.</w:t>
      </w:r>
    </w:p>
    <w:p w14:paraId="12E54DF8"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Τσιρώνη, δεν σας έδωσα τον λόγο. Παρακαλώ, καθίστε.</w:t>
      </w:r>
    </w:p>
    <w:p w14:paraId="12E54DF9" w14:textId="77777777" w:rsidR="00A37F14" w:rsidRDefault="002C15DC">
      <w:pPr>
        <w:spacing w:line="600" w:lineRule="auto"/>
        <w:ind w:firstLine="720"/>
        <w:jc w:val="both"/>
        <w:rPr>
          <w:rFonts w:eastAsia="Times New Roman"/>
          <w:szCs w:val="24"/>
        </w:rPr>
      </w:pPr>
      <w:r>
        <w:rPr>
          <w:rFonts w:eastAsia="Times New Roman"/>
          <w:b/>
          <w:szCs w:val="24"/>
        </w:rPr>
        <w:t>ΙΩΑΝΝΗΣ ΤΣΙΡΩΝΗΣ (Αναπληρωτής Υπο</w:t>
      </w:r>
      <w:r>
        <w:rPr>
          <w:rFonts w:eastAsia="Times New Roman"/>
          <w:b/>
          <w:szCs w:val="24"/>
        </w:rPr>
        <w:t xml:space="preserve">υργός Περιβάλλοντος και Ενέργειας): </w:t>
      </w:r>
      <w:r>
        <w:rPr>
          <w:rFonts w:eastAsia="Times New Roman"/>
          <w:szCs w:val="24"/>
        </w:rPr>
        <w:t>Μόλις μιλήσω, κύριε Αμυρά, θα σας απαντήσω.</w:t>
      </w:r>
    </w:p>
    <w:p w14:paraId="12E54DFA" w14:textId="77777777" w:rsidR="00A37F14" w:rsidRDefault="002C15DC">
      <w:pPr>
        <w:spacing w:line="600" w:lineRule="auto"/>
        <w:ind w:firstLine="720"/>
        <w:jc w:val="both"/>
        <w:rPr>
          <w:rFonts w:eastAsia="Times New Roman"/>
          <w:szCs w:val="28"/>
        </w:rPr>
      </w:pPr>
      <w:r>
        <w:rPr>
          <w:rFonts w:eastAsia="Times New Roman"/>
          <w:b/>
          <w:szCs w:val="24"/>
        </w:rPr>
        <w:lastRenderedPageBreak/>
        <w:t xml:space="preserve">ΠΡΟΕΔΡΕΥΩΝ (Νικήτας Κακλαμάνης): </w:t>
      </w:r>
      <w:r>
        <w:rPr>
          <w:rFonts w:eastAsia="Times New Roman"/>
          <w:szCs w:val="28"/>
        </w:rPr>
        <w:t>Κύριε Υπουργέ, ποιος σας είπε ότι μπορείτε να σηκώνεστε και να απαντάτε;</w:t>
      </w:r>
    </w:p>
    <w:p w14:paraId="12E54DFB" w14:textId="77777777" w:rsidR="00A37F14" w:rsidRDefault="002C15DC">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Ε</w:t>
      </w:r>
      <w:r>
        <w:rPr>
          <w:rFonts w:eastAsia="Times New Roman"/>
          <w:szCs w:val="24"/>
        </w:rPr>
        <w:t>ίπα, όμως…</w:t>
      </w:r>
    </w:p>
    <w:p w14:paraId="12E54DFC"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Δεν επιτρέπεται ακόμα και το ότι είστε όρθιος. Νομίζετε ότι η αυστηρότητα είναι για τους Βουλευτές μόνο; Σας παρακαλώ πολύ.</w:t>
      </w:r>
    </w:p>
    <w:p w14:paraId="12E54DFD" w14:textId="77777777" w:rsidR="00A37F14" w:rsidRDefault="002C15DC">
      <w:pPr>
        <w:spacing w:line="600" w:lineRule="auto"/>
        <w:ind w:firstLine="720"/>
        <w:jc w:val="both"/>
        <w:rPr>
          <w:rFonts w:eastAsia="Times New Roman"/>
          <w:szCs w:val="24"/>
        </w:rPr>
      </w:pPr>
      <w:r>
        <w:rPr>
          <w:rFonts w:eastAsia="Times New Roman"/>
          <w:b/>
          <w:szCs w:val="24"/>
        </w:rPr>
        <w:t>ΙΩΑΝΝΗΣ ΤΣΙΡΩΝΗΣ (Αναπληρωτής Υπουργός Περιβάλλοντος και Ενέργειας):</w:t>
      </w:r>
      <w:r>
        <w:rPr>
          <w:rFonts w:eastAsia="Times New Roman"/>
          <w:szCs w:val="24"/>
        </w:rPr>
        <w:t xml:space="preserve"> Ζητώ συγγνώμη.</w:t>
      </w:r>
    </w:p>
    <w:p w14:paraId="12E54DFE" w14:textId="77777777" w:rsidR="00A37F14" w:rsidRDefault="002C15DC">
      <w:pPr>
        <w:spacing w:line="600" w:lineRule="auto"/>
        <w:ind w:firstLine="720"/>
        <w:jc w:val="both"/>
        <w:rPr>
          <w:rFonts w:eastAsia="Times New Roman"/>
          <w:szCs w:val="24"/>
        </w:rPr>
      </w:pPr>
      <w:r>
        <w:rPr>
          <w:rFonts w:eastAsia="Times New Roman"/>
          <w:b/>
          <w:szCs w:val="24"/>
        </w:rPr>
        <w:t>ΠΡΟΕ</w:t>
      </w:r>
      <w:r>
        <w:rPr>
          <w:rFonts w:eastAsia="Times New Roman"/>
          <w:b/>
          <w:szCs w:val="24"/>
        </w:rPr>
        <w:t xml:space="preserve">ΔΡΕΥΩΝ (Νικήτας Κακλαμάνης): </w:t>
      </w:r>
      <w:r>
        <w:rPr>
          <w:rFonts w:eastAsia="Times New Roman"/>
          <w:szCs w:val="24"/>
        </w:rPr>
        <w:t>Εκ μέρους της Χρυσής Αυγής ο κ. Ηλίας Παναγιώταρος έχει τον λόγο.</w:t>
      </w:r>
    </w:p>
    <w:p w14:paraId="12E54DFF" w14:textId="77777777" w:rsidR="00A37F14" w:rsidRDefault="002C15DC">
      <w:pPr>
        <w:spacing w:line="600" w:lineRule="auto"/>
        <w:ind w:firstLine="720"/>
        <w:jc w:val="both"/>
        <w:rPr>
          <w:rFonts w:eastAsia="Times New Roman"/>
          <w:szCs w:val="24"/>
        </w:rPr>
      </w:pPr>
      <w:r>
        <w:rPr>
          <w:rFonts w:eastAsia="Times New Roman"/>
          <w:szCs w:val="24"/>
        </w:rPr>
        <w:lastRenderedPageBreak/>
        <w:t>Ορίστε, κύριε Παναγιώταρε, έχετε τον λόγο.</w:t>
      </w:r>
    </w:p>
    <w:p w14:paraId="12E54E00" w14:textId="77777777" w:rsidR="00A37F14" w:rsidRDefault="002C15DC">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Ευχαριστώ, κύριε Πρόεδρε.</w:t>
      </w:r>
    </w:p>
    <w:p w14:paraId="12E54E01" w14:textId="77777777" w:rsidR="00A37F14" w:rsidRDefault="002C15DC">
      <w:pPr>
        <w:spacing w:line="600" w:lineRule="auto"/>
        <w:ind w:firstLine="720"/>
        <w:jc w:val="both"/>
        <w:rPr>
          <w:rFonts w:eastAsia="Times New Roman"/>
          <w:szCs w:val="24"/>
        </w:rPr>
      </w:pPr>
      <w:r>
        <w:rPr>
          <w:rFonts w:eastAsia="Times New Roman"/>
          <w:szCs w:val="24"/>
        </w:rPr>
        <w:t xml:space="preserve">Ο κ. Τσιρώνης είπε πολλές ευχαριστίες προηγουμένως, σαν να ήταν σε </w:t>
      </w:r>
      <w:r>
        <w:rPr>
          <w:rFonts w:eastAsia="Times New Roman"/>
          <w:szCs w:val="24"/>
        </w:rPr>
        <w:t>κάποιον διαγωνισμό απονομής βραβείων. Όσο γι’ αυτό που είπατε αναφορικά με τις αρλούμπες των καναλιών, θα ήθελα να σας υπενθυμίσω</w:t>
      </w:r>
      <w:r>
        <w:rPr>
          <w:rFonts w:eastAsia="Times New Roman"/>
          <w:szCs w:val="24"/>
        </w:rPr>
        <w:t>,</w:t>
      </w:r>
      <w:r>
        <w:rPr>
          <w:rFonts w:eastAsia="Times New Roman"/>
          <w:szCs w:val="24"/>
        </w:rPr>
        <w:t xml:space="preserve"> τι είπαν μόλις προχθές Βουλευτές του ΣΥΡΙΖΑ, όπως η κ</w:t>
      </w:r>
      <w:r>
        <w:rPr>
          <w:rFonts w:eastAsia="Times New Roman"/>
          <w:szCs w:val="24"/>
        </w:rPr>
        <w:t>.</w:t>
      </w:r>
      <w:r>
        <w:rPr>
          <w:rFonts w:eastAsia="Times New Roman"/>
          <w:szCs w:val="24"/>
        </w:rPr>
        <w:t xml:space="preserve"> Αυλωνίτου, που είχε βγει στην κ</w:t>
      </w:r>
      <w:r>
        <w:rPr>
          <w:rFonts w:eastAsia="Times New Roman"/>
          <w:szCs w:val="24"/>
        </w:rPr>
        <w:t>.</w:t>
      </w:r>
      <w:r>
        <w:rPr>
          <w:rFonts w:eastAsia="Times New Roman"/>
          <w:szCs w:val="24"/>
        </w:rPr>
        <w:t xml:space="preserve"> Πάνια, όπου έλεγε απίστευτα πράγματα </w:t>
      </w:r>
      <w:r>
        <w:rPr>
          <w:rFonts w:eastAsia="Times New Roman"/>
          <w:szCs w:val="24"/>
        </w:rPr>
        <w:t>και χτύπησε όλα τα ρεκόρ τηλεθέασης, ή η κ</w:t>
      </w:r>
      <w:r>
        <w:rPr>
          <w:rFonts w:eastAsia="Times New Roman"/>
          <w:szCs w:val="24"/>
        </w:rPr>
        <w:t>.</w:t>
      </w:r>
      <w:r>
        <w:rPr>
          <w:rFonts w:eastAsia="Times New Roman"/>
          <w:szCs w:val="24"/>
        </w:rPr>
        <w:t xml:space="preserve"> Καρακώστα, η οποία σε άλλο τηλεοπτικό σταθμό έλεγε αντίστοιχα πράγματα.</w:t>
      </w:r>
    </w:p>
    <w:p w14:paraId="12E54E0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Όμως πέρα από την πλάκα, να έρθουμε τώρα στη ζοφερή πραγματικότητα. Είχαμε το πρώτο εθνοκτόνο μνημόνιο, το ανεκδιήγητο, εκείνο του Γιώργου Π</w:t>
      </w:r>
      <w:r>
        <w:rPr>
          <w:rFonts w:eastAsia="Times New Roman" w:cs="Times New Roman"/>
          <w:szCs w:val="24"/>
        </w:rPr>
        <w:t xml:space="preserve">απανδρέου, του Τζέφρεϊ, ο οποίος πήρε το ιδιωτικό χρέος των τραπεζών και εν μία νυκτί το μετέτρεψε σε κρατικό χρέος απέναντι σε άλλα κράτη, σε ενυπόθηκο μάλιστα χρέος ενός ολόκληρου έθνους απέναντι σε διεθνείς τοκογλύφους. </w:t>
      </w:r>
    </w:p>
    <w:p w14:paraId="12E54E0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Να θυμηθούμε τότε και πώς είχε α</w:t>
      </w:r>
      <w:r>
        <w:rPr>
          <w:rFonts w:eastAsia="Times New Roman" w:cs="Times New Roman"/>
          <w:szCs w:val="24"/>
        </w:rPr>
        <w:t xml:space="preserve">ντιδράσει η Νέα Δημοκρατία που δεν το είχε ψηφίσει, πώς είχε αντιδράσει ο ΣΥΡΙΖΑ που «χτυπιόντουσαν». Να θυμηθούμε και τι έλεγαν για το πρώτο μνημόνιο. </w:t>
      </w:r>
    </w:p>
    <w:p w14:paraId="12E54E0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Πήγαμε στο δεύτερο μνημόνιο των Σαμαρά-Βενιζέλου-Καρατζαφέρη, όπου με επιπλέον μέτρα συνέχεια του πρώτο</w:t>
      </w:r>
      <w:r>
        <w:rPr>
          <w:rFonts w:eastAsia="Times New Roman" w:cs="Times New Roman"/>
          <w:szCs w:val="24"/>
        </w:rPr>
        <w:t xml:space="preserve">υ μνημονίου, μία Ελλάδα κατέρρεε από τις χιλιάδες των αυτοκτονιών, τα εκατομμύρια των ανέργων συμπολιτών μας, των εκατοντάδων χιλιάδων Ελλήνων </w:t>
      </w:r>
      <w:r>
        <w:rPr>
          <w:rFonts w:eastAsia="Times New Roman"/>
          <w:szCs w:val="24"/>
        </w:rPr>
        <w:t>οι οποίοι</w:t>
      </w:r>
      <w:r>
        <w:rPr>
          <w:rFonts w:eastAsia="Times New Roman" w:cs="Times New Roman"/>
          <w:szCs w:val="24"/>
        </w:rPr>
        <w:t xml:space="preserve"> κατέφευγαν στο εξωτερικό, των εκατοντάδων χιλιάδων επιχειρήσεων που έκλειναν και συνεχίζουν και κλείνου</w:t>
      </w:r>
      <w:r>
        <w:rPr>
          <w:rFonts w:eastAsia="Times New Roman" w:cs="Times New Roman"/>
          <w:szCs w:val="24"/>
        </w:rPr>
        <w:t xml:space="preserve">ν, όλοι οι δείκτες, όλα τα νούμερα να έχουν πάρει την κάτω βόλτα. </w:t>
      </w:r>
    </w:p>
    <w:p w14:paraId="12E54E0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τότε η νυν συγκυβέρνηση των ΣΥΡΙΖΑ - Ανεξαρτήτων Ελλήνων στα κάγκελα, στους δρόμους, στις πλατείες, παντού να καθυβρίζουν, να μιλάνε για «γερμανικές προδοσίες», για «γερμανοτσολιάδες, ν</w:t>
      </w:r>
      <w:r>
        <w:rPr>
          <w:rFonts w:eastAsia="Times New Roman" w:cs="Times New Roman"/>
          <w:szCs w:val="24"/>
        </w:rPr>
        <w:t xml:space="preserve">α λένε «στα τέσσερα», να λένε τα πάντα. </w:t>
      </w:r>
    </w:p>
    <w:p w14:paraId="12E54E0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Φτάσαμε στο τρίτο και επαχθέστερο όλων μνημόνιο των ΣΥΡΙΖΑ-ΑΝΕΛ, με την υπογραφή, φυσικά, των ΠΑΣΟΚ, Νέας Δημοκρατίας και του Ποταμιού </w:t>
      </w:r>
      <w:r>
        <w:rPr>
          <w:rFonts w:eastAsia="Times New Roman" w:cs="Times New Roman"/>
          <w:szCs w:val="24"/>
        </w:rPr>
        <w:t>κ</w:t>
      </w:r>
      <w:r>
        <w:rPr>
          <w:rFonts w:eastAsia="Times New Roman" w:cs="Times New Roman"/>
          <w:szCs w:val="24"/>
        </w:rPr>
        <w:t>αι ξαναέβαλαν την υπογραφή τους όλοι του λεγόμενου «συνταγματικού τόξου» στην τ</w:t>
      </w:r>
      <w:r>
        <w:rPr>
          <w:rFonts w:eastAsia="Times New Roman" w:cs="Times New Roman"/>
          <w:szCs w:val="24"/>
        </w:rPr>
        <w:t>ελική εξόντωση της Ελλάδος και των Ελλήνων και μάλιστα με πολύ ύπουλο και δόλιο τρόπο, γιατί πριν την υπογραφή του τρίτου μνημονίου είχε προηγηθεί ένα δημοψήφισμα</w:t>
      </w:r>
      <w:r>
        <w:rPr>
          <w:rFonts w:eastAsia="Times New Roman" w:cs="Times New Roman"/>
          <w:szCs w:val="24"/>
        </w:rPr>
        <w:t>,</w:t>
      </w:r>
      <w:r>
        <w:rPr>
          <w:rFonts w:eastAsia="Times New Roman" w:cs="Times New Roman"/>
          <w:szCs w:val="24"/>
        </w:rPr>
        <w:t xml:space="preserve"> όπου η συντριπτική πλειοψηφία των Ελλήνων πολιτών είχε πει όχι στα μνημόνια, όχι στην υποταγ</w:t>
      </w:r>
      <w:r>
        <w:rPr>
          <w:rFonts w:eastAsia="Times New Roman" w:cs="Times New Roman"/>
          <w:szCs w:val="24"/>
        </w:rPr>
        <w:t xml:space="preserve">ή, καλύτερα να παλέψουμε με τα βράχια της αξιοπρέπειας, παρά να πέσουμε στον βούρκο της υποταγής. </w:t>
      </w:r>
    </w:p>
    <w:p w14:paraId="12E54E0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έρχεστε λίγους μήνες μετά το τρίτο μνημόνιο και φέρνετε ένα πολυνομοσχέδιο-«θάνατο» σε ό,τι έχει απομείνει από την εθνική μας κυριαρχία, ανεξαρτησία, </w:t>
      </w:r>
      <w:r>
        <w:rPr>
          <w:rFonts w:eastAsia="Times New Roman"/>
          <w:bCs/>
        </w:rPr>
        <w:t>προ</w:t>
      </w:r>
      <w:r>
        <w:rPr>
          <w:rFonts w:eastAsia="Times New Roman"/>
          <w:bCs/>
        </w:rPr>
        <w:t>κειμένου να</w:t>
      </w:r>
      <w:r>
        <w:rPr>
          <w:rFonts w:eastAsia="Times New Roman" w:cs="Times New Roman"/>
          <w:szCs w:val="24"/>
        </w:rPr>
        <w:t xml:space="preserve"> εξυπηρετήσετε τις αδίστακτες, ανώμαλες, εθνοκτόνες ορέξεις των αφεντικών σας, γιατί τελικά όλοι σας έχετε τα ίδια αφεντικά, εγχώρια και διεθνή. Είστε όλοι υπόδουλοι στον παγκόσμιο γαμψομύτη τοκογλύφο. Όλοι είσαστε ίδιοι, άβουλοι, καρεκλοκένταυρ</w:t>
      </w:r>
      <w:r>
        <w:rPr>
          <w:rFonts w:eastAsia="Times New Roman" w:cs="Times New Roman"/>
          <w:szCs w:val="24"/>
        </w:rPr>
        <w:t>οι, απάτριδες, ένα συνονθύλευμα πολύ μπερδεμένο εις βάρος της πατρίδος.</w:t>
      </w:r>
    </w:p>
    <w:p w14:paraId="12E54E0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Αναλογιστείτε, κύριοι των ΣΥΡΙΖΑ και ΑΝΕΛ, τι λέγατε πριν από ένα χρόνο και τι λέγατε λιγότερο από ένα</w:t>
      </w:r>
      <w:r>
        <w:rPr>
          <w:rFonts w:eastAsia="Times New Roman" w:cs="Times New Roman"/>
          <w:szCs w:val="24"/>
        </w:rPr>
        <w:t>ν</w:t>
      </w:r>
      <w:r>
        <w:rPr>
          <w:rFonts w:eastAsia="Times New Roman" w:cs="Times New Roman"/>
          <w:szCs w:val="24"/>
        </w:rPr>
        <w:t xml:space="preserve"> χρόνο, τι λέγατε μέχρι πριν από λίγες ημέρες, τι λέγατε στα κανάλια, που </w:t>
      </w:r>
      <w:r>
        <w:rPr>
          <w:rFonts w:eastAsia="Times New Roman" w:cs="Times New Roman"/>
          <w:szCs w:val="24"/>
        </w:rPr>
        <w:lastRenderedPageBreak/>
        <w:t>ο κ. Τσ</w:t>
      </w:r>
      <w:r>
        <w:rPr>
          <w:rFonts w:eastAsia="Times New Roman" w:cs="Times New Roman"/>
          <w:szCs w:val="24"/>
        </w:rPr>
        <w:t>ιρώνης μόλις πριν από λίγο είπε</w:t>
      </w:r>
      <w:r>
        <w:rPr>
          <w:rFonts w:eastAsia="Times New Roman" w:cs="Times New Roman"/>
          <w:szCs w:val="24"/>
        </w:rPr>
        <w:t>:</w:t>
      </w:r>
      <w:r>
        <w:rPr>
          <w:rFonts w:eastAsia="Times New Roman" w:cs="Times New Roman"/>
          <w:szCs w:val="24"/>
        </w:rPr>
        <w:t xml:space="preserve"> «οι αρλούμπες των καναλιών». Αυτές οι αρλούμπες που λέγατε όλα αυτά τα χρόνια θα γίνουν. Καταθέτω στα Πρακτικά ότι είστε πρώτη είδηση στις επιθεωρήσεις στο </w:t>
      </w:r>
      <w:r>
        <w:rPr>
          <w:rFonts w:eastAsia="Times New Roman" w:cs="Times New Roman"/>
          <w:szCs w:val="24"/>
        </w:rPr>
        <w:t>«</w:t>
      </w:r>
      <w:r>
        <w:rPr>
          <w:rFonts w:eastAsia="Times New Roman" w:cs="Times New Roman"/>
          <w:szCs w:val="24"/>
        </w:rPr>
        <w:t>Περοκέ</w:t>
      </w:r>
      <w:r>
        <w:rPr>
          <w:rFonts w:eastAsia="Times New Roman" w:cs="Times New Roman"/>
          <w:szCs w:val="24"/>
        </w:rPr>
        <w:t>»</w:t>
      </w:r>
      <w:r>
        <w:rPr>
          <w:rFonts w:eastAsia="Times New Roman" w:cs="Times New Roman"/>
          <w:szCs w:val="24"/>
        </w:rPr>
        <w:t xml:space="preserve"> και στο </w:t>
      </w:r>
      <w:r>
        <w:rPr>
          <w:rFonts w:eastAsia="Times New Roman" w:cs="Times New Roman"/>
          <w:szCs w:val="24"/>
        </w:rPr>
        <w:t>«</w:t>
      </w:r>
      <w:r>
        <w:rPr>
          <w:rFonts w:eastAsia="Times New Roman" w:cs="Times New Roman"/>
          <w:szCs w:val="24"/>
        </w:rPr>
        <w:t>Δελφινάριο</w:t>
      </w:r>
      <w:r>
        <w:rPr>
          <w:rFonts w:eastAsia="Times New Roman" w:cs="Times New Roman"/>
          <w:szCs w:val="24"/>
        </w:rPr>
        <w:t>»</w:t>
      </w:r>
      <w:r>
        <w:rPr>
          <w:rFonts w:eastAsia="Times New Roman" w:cs="Times New Roman"/>
          <w:szCs w:val="24"/>
        </w:rPr>
        <w:t xml:space="preserve">. </w:t>
      </w:r>
    </w:p>
    <w:p w14:paraId="12E54E09" w14:textId="77777777" w:rsidR="00A37F14" w:rsidRDefault="002C15DC">
      <w:pPr>
        <w:spacing w:line="600" w:lineRule="auto"/>
        <w:ind w:firstLine="720"/>
        <w:jc w:val="both"/>
        <w:rPr>
          <w:rFonts w:eastAsia="Times New Roman" w:cs="Times New Roman"/>
          <w:szCs w:val="24"/>
        </w:rPr>
      </w:pPr>
      <w:r>
        <w:rPr>
          <w:rFonts w:eastAsia="Times New Roman" w:cs="Times New Roman"/>
        </w:rPr>
        <w:t>(Στο σημείο αυτό ο Βουλευτής κ. Ηλί</w:t>
      </w:r>
      <w:r>
        <w:rPr>
          <w:rFonts w:eastAsia="Times New Roman" w:cs="Times New Roman"/>
        </w:rPr>
        <w:t xml:space="preserve">ας Παναγιώταρος καταθέτει για τα Πρακτικά τους προαναφερθέντους δίσκους </w:t>
      </w:r>
      <w:r>
        <w:rPr>
          <w:rFonts w:eastAsia="Times New Roman" w:cs="Times New Roman"/>
          <w:lang w:val="en-US"/>
        </w:rPr>
        <w:t>dvd</w:t>
      </w:r>
      <w:r>
        <w:rPr>
          <w:rFonts w:eastAsia="Times New Roman" w:cs="Times New Roman"/>
        </w:rPr>
        <w:t>, που βρίσκονται στο αρχείο του Τμήματος Γραμματείας της Διεύθυνσης Στενογραφίας και Πρακτικών της Βουλής)</w:t>
      </w:r>
    </w:p>
    <w:p w14:paraId="12E54E0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Δίνουμε και ένα αντίγραφο για τον κ. Τσακαλώτο. Θα είστε πρώτη είδηση σε ό</w:t>
      </w:r>
      <w:r>
        <w:rPr>
          <w:rFonts w:eastAsia="Times New Roman" w:cs="Times New Roman"/>
          <w:szCs w:val="24"/>
        </w:rPr>
        <w:t>λες τις επιθεωρήσεις.</w:t>
      </w:r>
    </w:p>
    <w:p w14:paraId="12E54E0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Τα καταθέτετε στα Πρακτικά και θα τα παίρνει ο Υπουργός. </w:t>
      </w:r>
    </w:p>
    <w:p w14:paraId="12E54E0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Μόλις έρθει να του το δώσουν, γιατί κάπου έφυγε. Πήρε την κόκκινη τσάντα με το μαϊμουδάκι από πίσω και πήγε βόλτα. </w:t>
      </w:r>
    </w:p>
    <w:p w14:paraId="12E54E0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λα </w:t>
      </w:r>
      <w:r>
        <w:rPr>
          <w:rFonts w:eastAsia="Times New Roman" w:cs="Times New Roman"/>
          <w:szCs w:val="24"/>
        </w:rPr>
        <w:t>αυτά εις βάρος της πατρίδος μας. Για να σωθεί αυτή η χώρα, χρειάζεται αυτό το οποίο λέγατε όλοι μέχρι πρότινος, λογιστικός έλεγχος ενός χρέους το οποίο είναι μη βιώσιμο. Δεν είναι ούτε βιώσιμο ούτε διαχειρίσιμο -που βγάλατε νέες εκφρά</w:t>
      </w:r>
      <w:r>
        <w:rPr>
          <w:rFonts w:eastAsia="Times New Roman" w:cs="Times New Roman"/>
          <w:szCs w:val="24"/>
        </w:rPr>
        <w:lastRenderedPageBreak/>
        <w:t>σεις- ούτε τίποτα απολ</w:t>
      </w:r>
      <w:r>
        <w:rPr>
          <w:rFonts w:eastAsia="Times New Roman" w:cs="Times New Roman"/>
          <w:szCs w:val="24"/>
        </w:rPr>
        <w:t xml:space="preserve">ύτως. Διαγραφή του μεγαλύτερου τμήματός του, εφόσον μετά τον λογιστικό έλεγχο αποδειχθεί ότι είναι επαχθές, παράνομο και επονείδιστο. </w:t>
      </w:r>
    </w:p>
    <w:p w14:paraId="12E54E0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Άμεση απαίτηση του κατοχικού δανείου –αλήθεια, τι έγινε με το κατοχικό δάνειο, σύντροφοι; Γαργάρα; Μούγκα;- και ανάπτυξη.</w:t>
      </w:r>
      <w:r>
        <w:rPr>
          <w:rFonts w:eastAsia="Times New Roman" w:cs="Times New Roman"/>
          <w:szCs w:val="24"/>
        </w:rPr>
        <w:t xml:space="preserve"> Ανάπτυξη για την οποία δεν έχετε ιδέα</w:t>
      </w:r>
      <w:r>
        <w:rPr>
          <w:rFonts w:eastAsia="Times New Roman" w:cs="Times New Roman"/>
          <w:szCs w:val="24"/>
        </w:rPr>
        <w:t>,</w:t>
      </w:r>
      <w:r>
        <w:rPr>
          <w:rFonts w:eastAsia="Times New Roman" w:cs="Times New Roman"/>
          <w:szCs w:val="24"/>
        </w:rPr>
        <w:t xml:space="preserve"> γιατί οι περισσότεροι από εσάς δεν έχετε δουλέψει ποτέ, ή ήσασταν στο </w:t>
      </w:r>
      <w:r>
        <w:rPr>
          <w:rFonts w:eastAsia="Times New Roman" w:cs="Times New Roman"/>
          <w:szCs w:val="24"/>
        </w:rPr>
        <w:t>δ</w:t>
      </w:r>
      <w:r>
        <w:rPr>
          <w:rFonts w:eastAsia="Times New Roman" w:cs="Times New Roman"/>
          <w:szCs w:val="24"/>
        </w:rPr>
        <w:t xml:space="preserve">ημόσιο ή ήσασταν καρεκλοκένταυροι του </w:t>
      </w:r>
      <w:r>
        <w:rPr>
          <w:rFonts w:eastAsia="Times New Roman" w:cs="Times New Roman"/>
          <w:szCs w:val="24"/>
        </w:rPr>
        <w:t>δ</w:t>
      </w:r>
      <w:r>
        <w:rPr>
          <w:rFonts w:eastAsia="Times New Roman" w:cs="Times New Roman"/>
          <w:szCs w:val="24"/>
        </w:rPr>
        <w:t>ημοσίου ή ήσασταν από κάποιο «τζάκι» «φραγκάτοι», οικονομημένοι με τεράστιους λογαριασμούς. Ανάπτυξη η οπο</w:t>
      </w:r>
      <w:r>
        <w:rPr>
          <w:rFonts w:eastAsia="Times New Roman" w:cs="Times New Roman"/>
          <w:szCs w:val="24"/>
        </w:rPr>
        <w:t xml:space="preserve">ία δεν μπορεί να έρθει επ' ουδενί, με τίποτα, με τους εξοντωτικούς έμμεσους φόρους, έμμεσους φόρους που τα τελευταία χρόνια έχουν ξεπεράσεις τους </w:t>
      </w:r>
      <w:r>
        <w:rPr>
          <w:rFonts w:eastAsia="Times New Roman" w:cs="Times New Roman"/>
          <w:szCs w:val="24"/>
        </w:rPr>
        <w:lastRenderedPageBreak/>
        <w:t xml:space="preserve">άμεσους φόρους. Ο πιο άδικος φόρος, ο έμμεσος φόρος, έτσι λέγατε. </w:t>
      </w:r>
    </w:p>
    <w:p w14:paraId="12E54E0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Καταθέτουμε εδώ στοιχεία στα Πρακτικά</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δείχνουν για τους έμμεσους φόρους από το 2009 πληρώθηκε το μεγαλύτερο ποσοστό 26,7 δισεκατομμύρια ευρώ. Φυσικά τα τελευταία νούμερα που θα βγούνε τώρα, θα δείχνουν ότι έχετε ξεπεράσει κατά πολύ το 2009. Δεν ξέρετε τι σας γίνεται! </w:t>
      </w:r>
    </w:p>
    <w:p w14:paraId="12E54E1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Παρακαλώ καταθέτω στα Πρα</w:t>
      </w:r>
      <w:r>
        <w:rPr>
          <w:rFonts w:eastAsia="Times New Roman" w:cs="Times New Roman"/>
          <w:szCs w:val="24"/>
        </w:rPr>
        <w:t>κτικά κάποια στοιχεία για τους έμμεσους φόρους.</w:t>
      </w:r>
    </w:p>
    <w:p w14:paraId="12E54E11" w14:textId="77777777" w:rsidR="00A37F14" w:rsidRDefault="002C15DC">
      <w:pPr>
        <w:spacing w:line="600" w:lineRule="auto"/>
        <w:ind w:firstLine="720"/>
        <w:jc w:val="both"/>
        <w:rPr>
          <w:rFonts w:eastAsia="Times New Roman" w:cs="Times New Roman"/>
        </w:rPr>
      </w:pPr>
      <w:r>
        <w:rPr>
          <w:rFonts w:eastAsia="Times New Roman" w:cs="Times New Roman"/>
        </w:rPr>
        <w:t xml:space="preserve">(Στο σημείο αυτό ο Βουλευτής κ. Ηλίας Παναγιώταρος καταθέτει για τα Πρακτικά το προαναφερθέν έγγραφο, το οποίο </w:t>
      </w:r>
      <w:r>
        <w:rPr>
          <w:rFonts w:eastAsia="Times New Roman" w:cs="Times New Roman"/>
        </w:rPr>
        <w:lastRenderedPageBreak/>
        <w:t>βρίσκεται στο αρχείο του Τμήματος Γραμματείας της Διεύθυνσης Στενογραφίας και Πρακτικών της Βουλή</w:t>
      </w:r>
      <w:r>
        <w:rPr>
          <w:rFonts w:eastAsia="Times New Roman" w:cs="Times New Roman"/>
        </w:rPr>
        <w:t>ς)</w:t>
      </w:r>
    </w:p>
    <w:p w14:paraId="12E54E1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να έχουμε ένα ΦΠΑ 24%, το μεγαλύτερο ΦΠΑ στην Ευρώπη, μακράν το μεγαλύτερο σε σχέση με τις ανταγωνιστικές χώρες. Σύμφωνα με την </w:t>
      </w:r>
      <w:r>
        <w:rPr>
          <w:rFonts w:eastAsia="Times New Roman" w:cs="Times New Roman"/>
          <w:szCs w:val="24"/>
        </w:rPr>
        <w:t>ε</w:t>
      </w:r>
      <w:r>
        <w:rPr>
          <w:rFonts w:eastAsia="Times New Roman" w:cs="Times New Roman"/>
          <w:szCs w:val="24"/>
        </w:rPr>
        <w:t>κθεση του ΕΒΕΑ, οι εργοδοτικές εισφορές είναι 24,6% στην Ελλάδα, 10% μεγαλύτερες από τον μέσο όρο των γειτ</w:t>
      </w:r>
      <w:r>
        <w:rPr>
          <w:rFonts w:eastAsia="Times New Roman" w:cs="Times New Roman"/>
          <w:szCs w:val="24"/>
        </w:rPr>
        <w:t>ονικών χωρών.</w:t>
      </w:r>
    </w:p>
    <w:p w14:paraId="12E54E1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Ο ΦΠΑ στην πατρίδα μας είναι ο τρίτος υψηλότερος στην Ευρώπη και πολύ μεγαλύτερος από το ΦΠΑ άλλων κρατών που έχουν υποδεέστερο ΦΠΑ, όπως είναι η Βουλγαρία, και η </w:t>
      </w:r>
      <w:r>
        <w:rPr>
          <w:rFonts w:eastAsia="Times New Roman" w:cs="Times New Roman"/>
          <w:szCs w:val="24"/>
        </w:rPr>
        <w:lastRenderedPageBreak/>
        <w:t xml:space="preserve">Ρουμανία, και η Αλβανία, και η Κροατία και άλλες όμορες χώρες. </w:t>
      </w:r>
    </w:p>
    <w:p w14:paraId="12E54E1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Με τα μέτρα που παίρνετε εις βάρος των ελεύθερων επαγγελματιών και όλα τα νούμερα διώχνετε τις επιχειρήσεις από την πατρίδα μας. </w:t>
      </w:r>
    </w:p>
    <w:p w14:paraId="12E54E1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Καταθέτω την έκδοση φυλλαδίου του ΕΒΕΑ</w:t>
      </w:r>
      <w:r>
        <w:rPr>
          <w:rFonts w:eastAsia="Times New Roman" w:cs="Times New Roman"/>
          <w:szCs w:val="24"/>
        </w:rPr>
        <w:t>,</w:t>
      </w:r>
      <w:r>
        <w:rPr>
          <w:rFonts w:eastAsia="Times New Roman" w:cs="Times New Roman"/>
          <w:szCs w:val="24"/>
        </w:rPr>
        <w:t xml:space="preserve"> που λέει για ποιον λόγο φεύγουν εκατοντάδες χιλιάδες επιχειρήσεις από την πατρίδα μας.</w:t>
      </w:r>
      <w:r>
        <w:rPr>
          <w:rFonts w:eastAsia="Times New Roman" w:cs="Times New Roman"/>
          <w:szCs w:val="24"/>
        </w:rPr>
        <w:t xml:space="preserve"> </w:t>
      </w:r>
    </w:p>
    <w:p w14:paraId="12E54E1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Ηλίας Παναγιώταρος καταθέτει για τα Πρακτικά το προαναφερθέν έγγραφο, το οποίο </w:t>
      </w:r>
      <w:r>
        <w:rPr>
          <w:rFonts w:eastAsia="Times New Roman" w:cs="Times New Roman"/>
          <w:szCs w:val="24"/>
        </w:rPr>
        <w:lastRenderedPageBreak/>
        <w:t xml:space="preserve">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2E54E1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Καταθέτω ενδεικτικά και ένα διαφημιστικό μι</w:t>
      </w:r>
      <w:r>
        <w:rPr>
          <w:rFonts w:eastAsia="Times New Roman" w:cs="Times New Roman"/>
          <w:szCs w:val="24"/>
        </w:rPr>
        <w:t xml:space="preserve">ας χώρας, της Κροατίας, η οποία μπήκε πριν από λίγο καιρό στην Ευρωπαϊκή Ένωση και δίνει φοβερούς όρους για επαγγελματίες, προκειμένου να πάνε εκεί. </w:t>
      </w:r>
    </w:p>
    <w:p w14:paraId="12E54E1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Ηλίας Παναγιώταρος καταθέτει για τα Πρακτικά το προαναφερθέν έγγραφο, το ο</w:t>
      </w:r>
      <w:r>
        <w:rPr>
          <w:rFonts w:eastAsia="Times New Roman" w:cs="Times New Roman"/>
          <w:szCs w:val="24"/>
        </w:rPr>
        <w:t xml:space="preserve">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2E54E1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Το ίδιο ισχύει φυσικά και για άλλες χώρες. Μέχρι και η Ρουμανία η οποία έριξε τον ΦΠΑ και τους φόρους, αυτομάτως είδε τα έσοδά της να αυξάνονται. </w:t>
      </w:r>
    </w:p>
    <w:p w14:paraId="12E54E1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Κατα</w:t>
      </w:r>
      <w:r>
        <w:rPr>
          <w:rFonts w:eastAsia="Times New Roman" w:cs="Times New Roman"/>
          <w:szCs w:val="24"/>
        </w:rPr>
        <w:t>θέτω στα Πρακτικά το σχετικό έγγραφο, για να δείτε πώς αύξησε τα έσοδά της και μια άλλη όμορη χώρα.</w:t>
      </w:r>
    </w:p>
    <w:p w14:paraId="12E54E1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Ηλίας Παναγιώταρος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w:t>
      </w:r>
      <w:r>
        <w:rPr>
          <w:rFonts w:eastAsia="Times New Roman" w:cs="Times New Roman"/>
          <w:szCs w:val="24"/>
        </w:rPr>
        <w:t xml:space="preserve"> της Διεύθυνσης Στενογραφίας και Πρακτικών της Βουλής)</w:t>
      </w:r>
    </w:p>
    <w:p w14:paraId="12E54E1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Καταθέτω ακόμα τι κάνουν οι κατσαπλιάδες οι Αλβανοί, τους οποίους μέχρι πρότινος κοροϊδεύαμε. Η Αλβανία, λοιπόν, </w:t>
      </w:r>
      <w:r>
        <w:rPr>
          <w:rFonts w:eastAsia="Times New Roman" w:cs="Times New Roman"/>
          <w:szCs w:val="24"/>
        </w:rPr>
        <w:lastRenderedPageBreak/>
        <w:t>μηδένισε τη φορολογία για τις μεσαίες επιχειρήσεις, με αποτέλεσμα οι Έλληνες επιχειρηματ</w:t>
      </w:r>
      <w:r>
        <w:rPr>
          <w:rFonts w:eastAsia="Times New Roman" w:cs="Times New Roman"/>
          <w:szCs w:val="24"/>
        </w:rPr>
        <w:t xml:space="preserve">ίες να φεύγουν μαζικά, κατά χιλιάδες, ακόμα και στην Αλβανία. </w:t>
      </w:r>
    </w:p>
    <w:p w14:paraId="12E54E1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Ηλίας Παναγιώταρος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w:t>
      </w:r>
      <w:r>
        <w:rPr>
          <w:rFonts w:eastAsia="Times New Roman" w:cs="Times New Roman"/>
          <w:szCs w:val="24"/>
        </w:rPr>
        <w:t>τικών της Βουλής)</w:t>
      </w:r>
    </w:p>
    <w:p w14:paraId="12E54E1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Διαβάζω ενδεικτικά και μερικά νούμερα, για να δούμε τι έχει συμβεί τα έξι χρόνια των μνημονίων. </w:t>
      </w:r>
    </w:p>
    <w:p w14:paraId="12E54E1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Τα φορολογικά έσοδα της χώρας είναι πολύ λιγότερα από το 2009</w:t>
      </w:r>
      <w:r>
        <w:rPr>
          <w:rFonts w:eastAsia="Times New Roman" w:cs="Times New Roman"/>
          <w:szCs w:val="24"/>
        </w:rPr>
        <w:t>,</w:t>
      </w:r>
      <w:r>
        <w:rPr>
          <w:rFonts w:eastAsia="Times New Roman" w:cs="Times New Roman"/>
          <w:szCs w:val="24"/>
        </w:rPr>
        <w:t xml:space="preserve"> που το κράτος εισέπραττε 50 δισεκατομμύρια ευρώ. </w:t>
      </w:r>
      <w:r>
        <w:rPr>
          <w:rFonts w:eastAsia="Times New Roman" w:cs="Times New Roman"/>
          <w:szCs w:val="24"/>
        </w:rPr>
        <w:lastRenderedPageBreak/>
        <w:t>Όμως και το 2016 με τις αυξήσ</w:t>
      </w:r>
      <w:r>
        <w:rPr>
          <w:rFonts w:eastAsia="Times New Roman" w:cs="Times New Roman"/>
          <w:szCs w:val="24"/>
        </w:rPr>
        <w:t xml:space="preserve">εις σε ΦΠΑ, σε φόρους και στα πάντα, τα έσοδα θα είναι λιγότερα από 50 δισεκατομμύρια ευρώ. </w:t>
      </w:r>
    </w:p>
    <w:p w14:paraId="12E54E2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Τα έσοδα από τον ΦΠΑ από τα 16,5 δισεκατομμύρια το 2009, θα πέσουν το 2016 στα 14 δισεκατομμύρια ευρώ, παρά το γεγονός ότι έχετε αυξήσει τον ΦΠΑ μονάδες ολόκληρες,</w:t>
      </w:r>
      <w:r>
        <w:rPr>
          <w:rFonts w:eastAsia="Times New Roman" w:cs="Times New Roman"/>
          <w:szCs w:val="24"/>
        </w:rPr>
        <w:t xml:space="preserve"> και τον γενικό ΦΠΑ και στα νησιά και παντού. </w:t>
      </w:r>
    </w:p>
    <w:p w14:paraId="12E54E2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ρχομαι στα έσοδα από το</w:t>
      </w:r>
      <w:r>
        <w:rPr>
          <w:rFonts w:eastAsia="Times New Roman" w:cs="Times New Roman"/>
          <w:szCs w:val="24"/>
        </w:rPr>
        <w:t>ν</w:t>
      </w:r>
      <w:r>
        <w:rPr>
          <w:rFonts w:eastAsia="Times New Roman" w:cs="Times New Roman"/>
          <w:szCs w:val="24"/>
        </w:rPr>
        <w:t xml:space="preserve"> φόρο εισοδήματος φυσικών προσώπων. Το 2009 εισπράτταμε 10,8 δισεκατομμύρια ευρώ. Το 2015, όπου έχετε βάλει μέσα και τους αγρότες και όλους, </w:t>
      </w:r>
      <w:r>
        <w:rPr>
          <w:rFonts w:eastAsia="Times New Roman" w:cs="Times New Roman"/>
          <w:szCs w:val="24"/>
        </w:rPr>
        <w:lastRenderedPageBreak/>
        <w:t>και τους γέρους και τις γριές και τα παιδιά και όλους, θα εισπράξ</w:t>
      </w:r>
      <w:r>
        <w:rPr>
          <w:rFonts w:eastAsia="Times New Roman" w:cs="Times New Roman"/>
          <w:szCs w:val="24"/>
        </w:rPr>
        <w:t>ου</w:t>
      </w:r>
      <w:r>
        <w:rPr>
          <w:rFonts w:eastAsia="Times New Roman" w:cs="Times New Roman"/>
          <w:szCs w:val="24"/>
        </w:rPr>
        <w:t xml:space="preserve">με λιγότερο από 9 δισεκατομμύρια ευρώ. </w:t>
      </w:r>
    </w:p>
    <w:p w14:paraId="12E54E2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w:t>
      </w:r>
      <w:r>
        <w:rPr>
          <w:rFonts w:eastAsia="Times New Roman" w:cs="Times New Roman"/>
          <w:szCs w:val="24"/>
        </w:rPr>
        <w:t xml:space="preserve">είο αυτό ο Βουλευτής κ. Ηλίας Παναγιώταρος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2E54E2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Όσον αφορά το χάρισμα όλων των περιουσιακών στοιχείων</w:t>
      </w:r>
      <w:r>
        <w:rPr>
          <w:rFonts w:eastAsia="Times New Roman" w:cs="Times New Roman"/>
          <w:szCs w:val="24"/>
        </w:rPr>
        <w:t xml:space="preserve"> στα «κοράκια», μέσω του υπερταμείου, θα ήθελα να αναφερθώ στην υποκρισία της Νέας Δημοκρατίας, η οποία είναι υπέρ των αποκρατικοποιήσεων και θέλει μια ξεκάθαρη λίστα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σχετικά με το τι θα δώσουμε στα «κοράκια», για να το υπερψηφίσει. Τελικά βέβαια θα το υπ</w:t>
      </w:r>
      <w:r>
        <w:rPr>
          <w:rFonts w:eastAsia="Times New Roman" w:cs="Times New Roman"/>
          <w:szCs w:val="24"/>
        </w:rPr>
        <w:t xml:space="preserve">ερψηφίσει μέχρι αύριο το απόγευμα! </w:t>
      </w:r>
    </w:p>
    <w:p w14:paraId="12E54E2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τον περίφημο κόφτη τον οποίο προσπαθούν να δικαιολογήσουν οι του ΣΥΡΙΖΑ, τους κοιτάει ο </w:t>
      </w:r>
      <w:r>
        <w:rPr>
          <w:rFonts w:eastAsia="Times New Roman"/>
          <w:szCs w:val="24"/>
        </w:rPr>
        <w:t>ελληνικός λαός</w:t>
      </w:r>
      <w:r>
        <w:rPr>
          <w:rFonts w:eastAsia="Times New Roman" w:cs="Times New Roman"/>
          <w:szCs w:val="24"/>
        </w:rPr>
        <w:t xml:space="preserve"> και λέει «Μα, καλά αυτοί οι άνθρωποι οι οποίοι μέχρι πριν από λίγες μέρες έλεγαν άλλα, τώρα λένε αυτά</w:t>
      </w:r>
      <w:r>
        <w:rPr>
          <w:rFonts w:eastAsia="Times New Roman" w:cs="Times New Roman"/>
          <w:szCs w:val="24"/>
        </w:rPr>
        <w:t xml:space="preserve"> και τα πιστεύουν;». Βέβαια ο κόφτης, όπως είπε πριν και ο Κοινοβουλευτικός μας Εκπρόσωπος, όπως έχει πει και ο Αρχηγός της Χρυσής Αυγής και όπως ανέδειξε η Χρυσή Αυγή, είναι κόφτης για όλους εκτός από τους μεγαλοεργολάβους. Μπόμπολας εναντίον Εθνικής Άμυν</w:t>
      </w:r>
      <w:r>
        <w:rPr>
          <w:rFonts w:eastAsia="Times New Roman" w:cs="Times New Roman"/>
          <w:szCs w:val="24"/>
        </w:rPr>
        <w:t xml:space="preserve">ας σημειώσατε «1», γιατί κόφτης θα </w:t>
      </w:r>
      <w:r>
        <w:rPr>
          <w:rFonts w:eastAsia="Times New Roman" w:cs="Times New Roman"/>
          <w:szCs w:val="24"/>
        </w:rPr>
        <w:lastRenderedPageBreak/>
        <w:t>υπάρχει στην Εθνική Άμυνα αλλά δεν θα υπάρχει στα έργα του Μπόμπολα και άλλων μεγαλοεργολάβων οι οποίοι τα «έφτιαχναν», έστηναν τους διαγωνισμούς –βγήκαν τώρα στη φόρα και τα ξέρετε και εσείς- εδώ και μια δεκαετία και μοι</w:t>
      </w:r>
      <w:r>
        <w:rPr>
          <w:rFonts w:eastAsia="Times New Roman" w:cs="Times New Roman"/>
          <w:szCs w:val="24"/>
        </w:rPr>
        <w:t xml:space="preserve">ράζονταν τα κέρδη. </w:t>
      </w:r>
    </w:p>
    <w:p w14:paraId="12E54E2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Επίσης Μπόμπολας εναντίον ειδικών μισθολογίων αξιωματικών πάλι σημειώσατε «1».</w:t>
      </w:r>
    </w:p>
    <w:p w14:paraId="12E54E2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Ακόμα Μπόμπολας εναντίον Ελληνικών Αμυντικών Συστημάτων σημειώσατε «1», γιατί με την τροπολογία που φέ</w:t>
      </w:r>
      <w:r>
        <w:rPr>
          <w:rFonts w:eastAsia="Times New Roman" w:cs="Times New Roman"/>
          <w:szCs w:val="24"/>
        </w:rPr>
        <w:lastRenderedPageBreak/>
        <w:t>ρατε, κόβεται αυτομάτως η φορολογική και ασφαλιστική εν</w:t>
      </w:r>
      <w:r>
        <w:rPr>
          <w:rFonts w:eastAsia="Times New Roman" w:cs="Times New Roman"/>
          <w:szCs w:val="24"/>
        </w:rPr>
        <w:t xml:space="preserve">ημερότητα στα </w:t>
      </w:r>
      <w:r>
        <w:rPr>
          <w:rFonts w:eastAsia="Times New Roman" w:cs="Times New Roman"/>
          <w:szCs w:val="24"/>
        </w:rPr>
        <w:t>α</w:t>
      </w:r>
      <w:r>
        <w:rPr>
          <w:rFonts w:eastAsia="Times New Roman" w:cs="Times New Roman"/>
          <w:szCs w:val="24"/>
        </w:rPr>
        <w:t xml:space="preserve">μυντικά </w:t>
      </w:r>
      <w:r>
        <w:rPr>
          <w:rFonts w:eastAsia="Times New Roman" w:cs="Times New Roman"/>
          <w:szCs w:val="24"/>
        </w:rPr>
        <w:t>σ</w:t>
      </w:r>
      <w:r>
        <w:rPr>
          <w:rFonts w:eastAsia="Times New Roman" w:cs="Times New Roman"/>
          <w:szCs w:val="24"/>
        </w:rPr>
        <w:t xml:space="preserve">υστήματα, την οποία είχατε μέχρι τις 31 Δεκεμβρίου. </w:t>
      </w:r>
    </w:p>
    <w:p w14:paraId="12E54E2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Άρα τους μεγαλονταβατζήδες, τους μεγαλοεργολάβους, τους οποίους υποτίθεται ότι πολεμάτε, επί της ουσίας και με αυτό το πολυνομοσχέδιο τους κάνετε άρχοντες και κυρίαρχους σ’ αυτή τ</w:t>
      </w:r>
      <w:r>
        <w:rPr>
          <w:rFonts w:eastAsia="Times New Roman" w:cs="Times New Roman"/>
          <w:szCs w:val="24"/>
        </w:rPr>
        <w:t xml:space="preserve">η χώρα. </w:t>
      </w:r>
    </w:p>
    <w:p w14:paraId="12E54E2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Μα όλα αυτά όσα είπαμε μέχρι τώρα</w:t>
      </w:r>
      <w:r>
        <w:rPr>
          <w:rFonts w:eastAsia="Times New Roman" w:cs="Times New Roman"/>
          <w:szCs w:val="24"/>
        </w:rPr>
        <w:t>,</w:t>
      </w:r>
      <w:r>
        <w:rPr>
          <w:rFonts w:eastAsia="Times New Roman" w:cs="Times New Roman"/>
          <w:szCs w:val="24"/>
        </w:rPr>
        <w:t xml:space="preserve"> φαντάζουν λίγα, γιατί είστε υπόδουλοι των χρε</w:t>
      </w:r>
      <w:r>
        <w:rPr>
          <w:rFonts w:eastAsia="Times New Roman" w:cs="Times New Roman"/>
          <w:szCs w:val="24"/>
        </w:rPr>
        <w:t>ο</w:t>
      </w:r>
      <w:r>
        <w:rPr>
          <w:rFonts w:eastAsia="Times New Roman" w:cs="Times New Roman"/>
          <w:szCs w:val="24"/>
        </w:rPr>
        <w:t xml:space="preserve">κοπημένων τραπεζιτών. Συνεπής σε όλες τις ανωτέρω εθνοκτόνες ενέργειες είναι η ραγδαίως φθίνουσα πορεία του ελληνικού πληθυσμού. Μιλάμε για </w:t>
      </w:r>
      <w:r>
        <w:rPr>
          <w:rFonts w:eastAsia="Times New Roman" w:cs="Times New Roman"/>
          <w:szCs w:val="24"/>
        </w:rPr>
        <w:lastRenderedPageBreak/>
        <w:t>μια κανονική γενοκτονία. Τ</w:t>
      </w:r>
      <w:r>
        <w:rPr>
          <w:rFonts w:eastAsia="Times New Roman" w:cs="Times New Roman"/>
          <w:szCs w:val="24"/>
        </w:rPr>
        <w:t xml:space="preserve">α στοιχεία τα παραθέσαμε στο προηγούμενο ασφαλιστικό νομοσχέδιο της προηγούμενης εβδομάδας. </w:t>
      </w:r>
    </w:p>
    <w:p w14:paraId="12E54E2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 ελληνικός πληθυσμός φθίνει με γοργούς ρυθμούς, πιο γρήγορους ακόμα και από αυτούς που έλεγαν οι μελέτες το 2015 με την αθρόα εισροή λαθρομεταναστών, με τις μη γε</w:t>
      </w:r>
      <w:r>
        <w:rPr>
          <w:rFonts w:eastAsia="Times New Roman" w:cs="Times New Roman"/>
          <w:szCs w:val="24"/>
        </w:rPr>
        <w:t xml:space="preserve">ννήσεις Ελλήνων πολιτών και με το ότι εκατοντάδες χιλιάδες Έλληνες πολίτες μετανάστευσαν στο εξωτερικό. Πάει αυτοί «πέταξαν»! Δεν πρόκειται να έρθουν ξανά. </w:t>
      </w:r>
    </w:p>
    <w:p w14:paraId="12E54E2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Για</w:t>
      </w:r>
      <w:r>
        <w:rPr>
          <w:rFonts w:eastAsia="Times New Roman" w:cs="Times New Roman"/>
          <w:szCs w:val="24"/>
        </w:rPr>
        <w:t xml:space="preserve"> να σας φρεσκάρουμε λίγο τη μνήμη</w:t>
      </w:r>
      <w:r>
        <w:rPr>
          <w:rFonts w:eastAsia="Times New Roman" w:cs="Times New Roman"/>
          <w:szCs w:val="24"/>
        </w:rPr>
        <w:t>,</w:t>
      </w:r>
      <w:r>
        <w:rPr>
          <w:rFonts w:eastAsia="Times New Roman" w:cs="Times New Roman"/>
          <w:szCs w:val="24"/>
        </w:rPr>
        <w:t xml:space="preserve"> όσον αφορά τα αίσχη των τραπεζών που έχουν συμβεί. Θα σας θυμ</w:t>
      </w:r>
      <w:r>
        <w:rPr>
          <w:rFonts w:eastAsia="Times New Roman" w:cs="Times New Roman"/>
          <w:szCs w:val="24"/>
        </w:rPr>
        <w:t xml:space="preserve">ίσουμε τι κρατικές εγγυήσεις έχετε δώσει στις τράπεζες από το 2008. </w:t>
      </w:r>
    </w:p>
    <w:p w14:paraId="12E54E2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2008</w:t>
      </w:r>
      <w:r>
        <w:rPr>
          <w:rFonts w:eastAsia="Times New Roman" w:cs="Times New Roman"/>
          <w:szCs w:val="24"/>
        </w:rPr>
        <w:t>,</w:t>
      </w:r>
      <w:r>
        <w:rPr>
          <w:rFonts w:eastAsia="Times New Roman" w:cs="Times New Roman"/>
          <w:szCs w:val="24"/>
        </w:rPr>
        <w:t xml:space="preserve"> δώσατε εγγυήσεις στις τράπεζες 28 δισεκατομμυρίων ευρώ, άνω του 10% του ΑΕΠ. </w:t>
      </w:r>
    </w:p>
    <w:p w14:paraId="12E54E2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2010</w:t>
      </w:r>
      <w:r>
        <w:rPr>
          <w:rFonts w:eastAsia="Times New Roman" w:cs="Times New Roman"/>
          <w:szCs w:val="24"/>
        </w:rPr>
        <w:t>,</w:t>
      </w:r>
      <w:r>
        <w:rPr>
          <w:rFonts w:eastAsia="Times New Roman" w:cs="Times New Roman"/>
          <w:szCs w:val="24"/>
        </w:rPr>
        <w:t xml:space="preserve"> δώσατε κρατικές εγγυήσεις στις τράπεζες 15 δισεκατομμυρίων ευρώ, άνω του 5% του ΑΕΠ.</w:t>
      </w:r>
    </w:p>
    <w:p w14:paraId="12E54E2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Τον Ιο</w:t>
      </w:r>
      <w:r>
        <w:rPr>
          <w:rFonts w:eastAsia="Times New Roman" w:cs="Times New Roman"/>
          <w:szCs w:val="24"/>
        </w:rPr>
        <w:t>ύλιο του 2010</w:t>
      </w:r>
      <w:r>
        <w:rPr>
          <w:rFonts w:eastAsia="Times New Roman" w:cs="Times New Roman"/>
          <w:szCs w:val="24"/>
        </w:rPr>
        <w:t>,</w:t>
      </w:r>
      <w:r>
        <w:rPr>
          <w:rFonts w:eastAsia="Times New Roman" w:cs="Times New Roman"/>
          <w:szCs w:val="24"/>
        </w:rPr>
        <w:t xml:space="preserve"> δώσατε άλλα 10 δισεκατομμύρια ευρώ κρατικές εγγυήσεις στις τράπεζες. </w:t>
      </w:r>
    </w:p>
    <w:p w14:paraId="12E54E2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Τον Σεπτέμβριο του 2010</w:t>
      </w:r>
      <w:r>
        <w:rPr>
          <w:rFonts w:eastAsia="Times New Roman" w:cs="Times New Roman"/>
          <w:szCs w:val="24"/>
        </w:rPr>
        <w:t>,</w:t>
      </w:r>
      <w:r>
        <w:rPr>
          <w:rFonts w:eastAsia="Times New Roman" w:cs="Times New Roman"/>
          <w:szCs w:val="24"/>
        </w:rPr>
        <w:t xml:space="preserve"> δώσατε άλλα 25 δισεκατομμύρια ευρώ κρατικές εγγυήσεις στις τράπεζες, όταν η κρίση ήταν </w:t>
      </w:r>
      <w:r>
        <w:rPr>
          <w:rFonts w:eastAsia="Times New Roman" w:cs="Times New Roman"/>
          <w:szCs w:val="24"/>
        </w:rPr>
        <w:lastRenderedPageBreak/>
        <w:t>στο απόγειό της και όλοι ήξεραν ότι δεν πρόκειται ποτέ να α</w:t>
      </w:r>
      <w:r>
        <w:rPr>
          <w:rFonts w:eastAsia="Times New Roman" w:cs="Times New Roman"/>
          <w:szCs w:val="24"/>
        </w:rPr>
        <w:t xml:space="preserve">ποπληρωθεί τίποτα. </w:t>
      </w:r>
    </w:p>
    <w:p w14:paraId="12E54E2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Τον Μάιο του 2011, δώσατε άλλα 30 δισεκατομμύρια κρατικές εγγυήσεις στις τράπεζες. Τον Σεπτέμβριο του 2011</w:t>
      </w:r>
      <w:r>
        <w:rPr>
          <w:rFonts w:eastAsia="Times New Roman" w:cs="Times New Roman"/>
          <w:szCs w:val="24"/>
        </w:rPr>
        <w:t>,</w:t>
      </w:r>
      <w:r>
        <w:rPr>
          <w:rFonts w:eastAsia="Times New Roman" w:cs="Times New Roman"/>
          <w:szCs w:val="24"/>
        </w:rPr>
        <w:t xml:space="preserve"> δώσατε άλλα 30 δισεκατομμύρια κρατικές εγγυήσεις στις τράπεζες. Τον Δεκέμβριο του 2011 δώσατε άλλα 30 δισεκατομμύρια κρατικές εγγυήσεις στις τράπεζες. Σύνολο 168 δισεκατομμύρια κρατικές εγγυήσεις στις χρεοκοπημένες τράπεζες.</w:t>
      </w:r>
    </w:p>
    <w:p w14:paraId="12E54E3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Παρακαλώ, πάρτε όλα τα ΦΕΚ για</w:t>
      </w:r>
      <w:r>
        <w:rPr>
          <w:rFonts w:eastAsia="Times New Roman" w:cs="Times New Roman"/>
          <w:szCs w:val="24"/>
        </w:rPr>
        <w:t xml:space="preserve"> τα Πρακτικά στα οποία όλα αυτά αναγράφονται.</w:t>
      </w:r>
    </w:p>
    <w:p w14:paraId="12E54E31" w14:textId="77777777" w:rsidR="00A37F14" w:rsidRDefault="002C15DC">
      <w:pPr>
        <w:spacing w:line="600" w:lineRule="auto"/>
        <w:ind w:firstLine="720"/>
        <w:jc w:val="both"/>
        <w:rPr>
          <w:rFonts w:eastAsia="Times New Roman" w:cs="Times New Roman"/>
        </w:rPr>
      </w:pPr>
      <w:r>
        <w:rPr>
          <w:rFonts w:eastAsia="Times New Roman" w:cs="Times New Roman"/>
        </w:rPr>
        <w:lastRenderedPageBreak/>
        <w:t>(Στο σημείο αυτό ο Βουλευτής κ. Ηλίας Παναγιώταρος καταθέτει για τα Πρακτικά τα προαναφερθέντα φύλλα της Εφημερίδας της Κυβερνήσεως, τα οποία βρίσκονται στο αρχείο του Τμήματος Γραμματείας της Διεύθυνσης Στενογ</w:t>
      </w:r>
      <w:r>
        <w:rPr>
          <w:rFonts w:eastAsia="Times New Roman" w:cs="Times New Roman"/>
        </w:rPr>
        <w:t>ραφίας και  Πρακτικών της Βουλής)</w:t>
      </w:r>
    </w:p>
    <w:p w14:paraId="12E54E3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Ανακεφαλαιοποιήσεις. Το 2009</w:t>
      </w:r>
      <w:r>
        <w:rPr>
          <w:rFonts w:eastAsia="Times New Roman" w:cs="Times New Roman"/>
          <w:szCs w:val="24"/>
        </w:rPr>
        <w:t>,</w:t>
      </w:r>
      <w:r>
        <w:rPr>
          <w:rFonts w:eastAsia="Times New Roman" w:cs="Times New Roman"/>
          <w:szCs w:val="24"/>
        </w:rPr>
        <w:t xml:space="preserve"> δώσατε 5 δισεκατομμύρια μετρητά στις τράπεζες. Το 2013</w:t>
      </w:r>
      <w:r>
        <w:rPr>
          <w:rFonts w:eastAsia="Times New Roman" w:cs="Times New Roman"/>
          <w:szCs w:val="24"/>
        </w:rPr>
        <w:t>,</w:t>
      </w:r>
      <w:r>
        <w:rPr>
          <w:rFonts w:eastAsia="Times New Roman" w:cs="Times New Roman"/>
          <w:szCs w:val="24"/>
        </w:rPr>
        <w:t xml:space="preserve"> δώσατε 40 δισεκατομμύρια μετρητά στις τράπεζες. Το 2014</w:t>
      </w:r>
      <w:r>
        <w:rPr>
          <w:rFonts w:eastAsia="Times New Roman" w:cs="Times New Roman"/>
          <w:szCs w:val="24"/>
        </w:rPr>
        <w:t>,</w:t>
      </w:r>
      <w:r>
        <w:rPr>
          <w:rFonts w:eastAsia="Times New Roman" w:cs="Times New Roman"/>
          <w:szCs w:val="24"/>
        </w:rPr>
        <w:t xml:space="preserve"> δώσατε 8,3 δισεκατομμύρια πάλι στις τράπεζες και το 2015</w:t>
      </w:r>
      <w:r>
        <w:rPr>
          <w:rFonts w:eastAsia="Times New Roman" w:cs="Times New Roman"/>
          <w:szCs w:val="24"/>
        </w:rPr>
        <w:t>,</w:t>
      </w:r>
      <w:r>
        <w:rPr>
          <w:rFonts w:eastAsia="Times New Roman" w:cs="Times New Roman"/>
          <w:szCs w:val="24"/>
        </w:rPr>
        <w:t xml:space="preserve"> δώσατε 12 με 14 δισεκ</w:t>
      </w:r>
      <w:r>
        <w:rPr>
          <w:rFonts w:eastAsia="Times New Roman" w:cs="Times New Roman"/>
          <w:szCs w:val="24"/>
        </w:rPr>
        <w:t xml:space="preserve">ατομμύρια ευρώ, πάλι στις τράπεζες, 68 δισεκατομμύρια μετρητά. Στο σύνολο μιλάμε για 240 δισεκατομμύρια ευρώ στους χρεοκοπημένους τραπεζίτες και στις χρεοκοπημένες τράπεζες. Λεφτά </w:t>
      </w:r>
      <w:r>
        <w:rPr>
          <w:rFonts w:eastAsia="Times New Roman" w:cs="Times New Roman"/>
          <w:szCs w:val="24"/>
        </w:rPr>
        <w:lastRenderedPageBreak/>
        <w:t>που εγγυήθηκε και αναγκάστηκε να πληρώσει ο ελληνικός λαός, ποσό το οποίο εί</w:t>
      </w:r>
      <w:r>
        <w:rPr>
          <w:rFonts w:eastAsia="Times New Roman" w:cs="Times New Roman"/>
          <w:szCs w:val="24"/>
        </w:rPr>
        <w:t>ναι μεγαλύτερο και του ΑΕΠ της χώρας. Αυτά για να καταλάβετε τα αίσχη τα οποία συμβαίναν.</w:t>
      </w:r>
    </w:p>
    <w:p w14:paraId="12E54E3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Παρακαλώ πάρτε και αυτό εδώ, για να δείτε το αίσχος του Ταμείου Χρηματοπιστωτικής Σταθερότητας, ενός νομικού προσώπου ιδιωτικού δικαίου, το οποίο χρεωνόταν ο ελληνικό</w:t>
      </w:r>
      <w:r>
        <w:rPr>
          <w:rFonts w:eastAsia="Times New Roman" w:cs="Times New Roman"/>
          <w:szCs w:val="24"/>
        </w:rPr>
        <w:t>ς λαός για να τα παίρνει το ΚΠΣ και να τα δίνουν στις τράπεζες και μετά να χάνονται τα λεφτά και μετά να ξαναπαίρνει και να ξαναπαίρνει το ΤΧΣ. Ένα ιδιωτικό ταμείο ατιμώρητο και δεκάδες εκατομμύρια του ελληνικού λαού στα σκουπίδια.</w:t>
      </w:r>
    </w:p>
    <w:p w14:paraId="12E54E34" w14:textId="77777777" w:rsidR="00A37F14" w:rsidRDefault="002C15DC">
      <w:pPr>
        <w:spacing w:line="600" w:lineRule="auto"/>
        <w:ind w:firstLine="720"/>
        <w:jc w:val="both"/>
        <w:rPr>
          <w:rFonts w:eastAsia="Times New Roman" w:cs="Times New Roman"/>
        </w:rPr>
      </w:pPr>
      <w:r>
        <w:rPr>
          <w:rFonts w:eastAsia="Times New Roman" w:cs="Times New Roman"/>
        </w:rPr>
        <w:lastRenderedPageBreak/>
        <w:t>(Στο σημείο αυτό ο Βουλε</w:t>
      </w:r>
      <w:r>
        <w:rPr>
          <w:rFonts w:eastAsia="Times New Roman" w:cs="Times New Roman"/>
        </w:rPr>
        <w:t>υτής κ. Ηλίας Παναγιώταρος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2E54E3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Τμήμα αυτών αν είχε δοθεί σαν ανακεφαλαιοποίηση στα ασφαλιστικά ταμεί</w:t>
      </w:r>
      <w:r>
        <w:rPr>
          <w:rFonts w:eastAsia="Times New Roman" w:cs="Times New Roman"/>
          <w:szCs w:val="24"/>
        </w:rPr>
        <w:t>α, θα είχαμε σώσει τα ασφαλιστικά ταμεία την τελική στιγμή από τις κλοπές οι οποίες έγιναν δεκαετίες τώρα και όλα αυτά για ένα χρέος μη βιώσιμο, όπως λέει και το Γραφείο Προϋπολογισμού της Βουλής, όπως λέει και το ίδιο το ΔΝΤ, όπως σας το λένε όλοι αλλά απ</w:t>
      </w:r>
      <w:r>
        <w:rPr>
          <w:rFonts w:eastAsia="Times New Roman" w:cs="Times New Roman"/>
          <w:szCs w:val="24"/>
        </w:rPr>
        <w:t xml:space="preserve">λώς σας το λένε και κανείς δεν θέλει να το ακούσει. Την ίδια ώρα φέρνετε ρυθμίσεις για τα </w:t>
      </w:r>
      <w:r>
        <w:rPr>
          <w:rFonts w:eastAsia="Times New Roman" w:cs="Times New Roman"/>
          <w:szCs w:val="24"/>
        </w:rPr>
        <w:lastRenderedPageBreak/>
        <w:t>κόκκινα δάνεια των πολιτών, που κάποτε ήσασταν στα κάγκελα</w:t>
      </w:r>
      <w:r>
        <w:rPr>
          <w:rFonts w:eastAsia="Times New Roman" w:cs="Times New Roman"/>
          <w:szCs w:val="24"/>
        </w:rPr>
        <w:t>,</w:t>
      </w:r>
      <w:r>
        <w:rPr>
          <w:rFonts w:eastAsia="Times New Roman" w:cs="Times New Roman"/>
          <w:szCs w:val="24"/>
        </w:rPr>
        <w:t xml:space="preserve"> να μη δοθούν ποτέ στα κοράκια, στα </w:t>
      </w:r>
      <w:r>
        <w:rPr>
          <w:rFonts w:eastAsia="Times New Roman" w:cs="Times New Roman"/>
          <w:szCs w:val="24"/>
          <w:lang w:val="en-GB"/>
        </w:rPr>
        <w:t>funds</w:t>
      </w:r>
      <w:r>
        <w:rPr>
          <w:rFonts w:eastAsia="Times New Roman" w:cs="Times New Roman"/>
          <w:szCs w:val="24"/>
        </w:rPr>
        <w:t xml:space="preserve">, στα </w:t>
      </w:r>
      <w:r>
        <w:rPr>
          <w:rFonts w:eastAsia="Times New Roman" w:cs="Times New Roman"/>
          <w:szCs w:val="24"/>
          <w:lang w:val="en-GB"/>
        </w:rPr>
        <w:t>distress</w:t>
      </w:r>
      <w:r>
        <w:rPr>
          <w:rFonts w:eastAsia="Times New Roman" w:cs="Times New Roman"/>
          <w:szCs w:val="24"/>
        </w:rPr>
        <w:t xml:space="preserve"> </w:t>
      </w:r>
      <w:r>
        <w:rPr>
          <w:rFonts w:eastAsia="Times New Roman" w:cs="Times New Roman"/>
          <w:szCs w:val="24"/>
          <w:lang w:val="en-GB"/>
        </w:rPr>
        <w:t>funds</w:t>
      </w:r>
      <w:r>
        <w:rPr>
          <w:rFonts w:eastAsia="Times New Roman" w:cs="Times New Roman"/>
          <w:szCs w:val="24"/>
        </w:rPr>
        <w:t>, τους γύπες, αλλά τώρα τα δίνετε και δε</w:t>
      </w:r>
      <w:r>
        <w:rPr>
          <w:rFonts w:eastAsia="Times New Roman" w:cs="Times New Roman"/>
          <w:szCs w:val="24"/>
        </w:rPr>
        <w:t>ν</w:t>
      </w:r>
      <w:r>
        <w:rPr>
          <w:rFonts w:eastAsia="Times New Roman" w:cs="Times New Roman"/>
          <w:szCs w:val="24"/>
        </w:rPr>
        <w:t xml:space="preserve"> δίνε</w:t>
      </w:r>
      <w:r>
        <w:rPr>
          <w:rFonts w:eastAsia="Times New Roman" w:cs="Times New Roman"/>
          <w:szCs w:val="24"/>
        </w:rPr>
        <w:t>τε μόνο τα κόκκινα, δίνετε και τα πράσινα δάνεια.</w:t>
      </w:r>
    </w:p>
    <w:p w14:paraId="12E54E3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Αλήθεια πρώτον, αφού υποτίθεται ότι αγαπάτε τον Έλληνα πολίτη, γιατί δεν πηγαίνατε στον Έλληνα πολίτη να του χτυπήσετε την πόρτα και να του πείτε «το κοράκι θα το πάρει στο 10% της αξίας του δανείου. Το θέλ</w:t>
      </w:r>
      <w:r>
        <w:rPr>
          <w:rFonts w:eastAsia="Times New Roman" w:cs="Times New Roman"/>
          <w:szCs w:val="24"/>
        </w:rPr>
        <w:t>εις;». Πρώτον αυτό.</w:t>
      </w:r>
    </w:p>
    <w:p w14:paraId="12E54E3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Δεύτερον, αν αγαπούσατε τον Έλληνα πολίτη, θα είχατε φέρει διάταξη και θα είχατε αλλάξει το</w:t>
      </w:r>
      <w:r>
        <w:rPr>
          <w:rFonts w:eastAsia="Times New Roman" w:cs="Times New Roman"/>
          <w:szCs w:val="24"/>
        </w:rPr>
        <w:t>ν</w:t>
      </w:r>
      <w:r>
        <w:rPr>
          <w:rFonts w:eastAsia="Times New Roman" w:cs="Times New Roman"/>
          <w:szCs w:val="24"/>
        </w:rPr>
        <w:t xml:space="preserve"> νόμο, γιατί μπορεί να </w:t>
      </w:r>
      <w:r>
        <w:rPr>
          <w:rFonts w:eastAsia="Times New Roman" w:cs="Times New Roman"/>
          <w:szCs w:val="24"/>
        </w:rPr>
        <w:lastRenderedPageBreak/>
        <w:t>σας πει κάποιος «άει σιχτίρ, πάρτε το σπίτι πίσω, γιατί  πλήρωσα 200.000 και με τους τόκους 300.000 και τώρα αξίζει 80.00</w:t>
      </w:r>
      <w:r>
        <w:rPr>
          <w:rFonts w:eastAsia="Times New Roman" w:cs="Times New Roman"/>
          <w:szCs w:val="24"/>
        </w:rPr>
        <w:t xml:space="preserve">0, έχω πληρώσει 150.000 και χρωστάω ακόμη εκατοντάδες χιλιάδες ευρώ, πάρτε ένα σπίτι που αξίζει 80.000.». Όχι ούτε αυτό θέλετε, γιατί η τράπεζα θα το πάρει σ’ αυτήν την εξευτελιστική αξία και θα ζητήσει και τη διαφορά και έτσι θα πάρει και άλλα σπίτια και </w:t>
      </w:r>
      <w:r>
        <w:rPr>
          <w:rFonts w:eastAsia="Times New Roman" w:cs="Times New Roman"/>
          <w:szCs w:val="24"/>
        </w:rPr>
        <w:t>άλλη περιουσία από τον ελληνικό λαό. Ούτε αυτό. Μόνο στην Ελλάδα και σε μία ή δύο ακόμη χώρες σε όλον τον κόσμο γίνεται αυτό το αίσχος.</w:t>
      </w:r>
    </w:p>
    <w:p w14:paraId="12E54E3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Τρίτον, και πιο σημαντικό είναι το εξής. Εδώ θα ήθελα να αναφερθώ για δύο λεπτά</w:t>
      </w:r>
      <w:r>
        <w:rPr>
          <w:rFonts w:eastAsia="Times New Roman" w:cs="Times New Roman"/>
          <w:szCs w:val="24"/>
        </w:rPr>
        <w:t>,</w:t>
      </w:r>
      <w:r>
        <w:rPr>
          <w:rFonts w:eastAsia="Times New Roman" w:cs="Times New Roman"/>
          <w:szCs w:val="24"/>
        </w:rPr>
        <w:t xml:space="preserve"> στο πώς δεν εφαρμόζετε τους νόμους. Τι </w:t>
      </w:r>
      <w:r>
        <w:rPr>
          <w:rFonts w:eastAsia="Times New Roman" w:cs="Times New Roman"/>
          <w:szCs w:val="24"/>
        </w:rPr>
        <w:t>θα έπρεπε να πράξετε</w:t>
      </w:r>
      <w:r>
        <w:rPr>
          <w:rFonts w:eastAsia="Times New Roman" w:cs="Times New Roman"/>
          <w:szCs w:val="24"/>
        </w:rPr>
        <w:t>,</w:t>
      </w:r>
      <w:r>
        <w:rPr>
          <w:rFonts w:eastAsia="Times New Roman" w:cs="Times New Roman"/>
          <w:szCs w:val="24"/>
        </w:rPr>
        <w:t xml:space="preserve"> αν ήσασταν υπέρ των Ελλήνων πολιτών.</w:t>
      </w:r>
    </w:p>
    <w:p w14:paraId="12E54E3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άρθρο 95 παράγραφος 5 του Συντάγματος</w:t>
      </w:r>
      <w:r>
        <w:rPr>
          <w:rFonts w:eastAsia="Times New Roman" w:cs="Times New Roman"/>
          <w:szCs w:val="24"/>
        </w:rPr>
        <w:t>,</w:t>
      </w:r>
      <w:r>
        <w:rPr>
          <w:rFonts w:eastAsia="Times New Roman" w:cs="Times New Roman"/>
          <w:szCs w:val="24"/>
        </w:rPr>
        <w:t xml:space="preserve"> αναφέρει ρητά και ξεκάθαρα ότι η διοίκηση έχει υποχρέωση να συμμορφώνεται προς τις δικαστικές αποφάσεις. Η παράβαση της υποχρέωσης αυτής γεννάει ευθύνη για</w:t>
      </w:r>
      <w:r>
        <w:rPr>
          <w:rFonts w:eastAsia="Times New Roman" w:cs="Times New Roman"/>
          <w:szCs w:val="24"/>
        </w:rPr>
        <w:t xml:space="preserve"> κάθε αρμόδιο όργανο, όπως ο νόμος ορίζει. Ο νόμος ορίζει τα αναγκαία μέτρα για τη διασφάλιση της συμμόρφωσης της διοίκησης.</w:t>
      </w:r>
    </w:p>
    <w:p w14:paraId="12E54E3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Παρακαλώ πολύ, για τα Πρακτικά.</w:t>
      </w:r>
    </w:p>
    <w:p w14:paraId="12E54E3B" w14:textId="77777777" w:rsidR="00A37F14" w:rsidRDefault="002C15DC">
      <w:pPr>
        <w:spacing w:line="600" w:lineRule="auto"/>
        <w:ind w:firstLine="720"/>
        <w:jc w:val="both"/>
        <w:rPr>
          <w:rFonts w:eastAsia="Times New Roman" w:cs="Times New Roman"/>
        </w:rPr>
      </w:pPr>
      <w:r>
        <w:rPr>
          <w:rFonts w:eastAsia="Times New Roman" w:cs="Times New Roman"/>
        </w:rPr>
        <w:lastRenderedPageBreak/>
        <w:t>(Στο σημείο αυτό ο Βουλευτής κ. Ηλίας Παναγιώταρος καταθέτει για τα Πρακτικά το προαναφερθέν έγγραφ</w:t>
      </w:r>
      <w:r>
        <w:rPr>
          <w:rFonts w:eastAsia="Times New Roman" w:cs="Times New Roman"/>
        </w:rPr>
        <w:t xml:space="preserve">ο, το οποίο βρίσκεται στο αρχείο του </w:t>
      </w:r>
      <w:r w:rsidRPr="004C042D">
        <w:rPr>
          <w:rFonts w:eastAsia="Times New Roman" w:cs="Times New Roman"/>
        </w:rPr>
        <w:t>Τμήματος Γραμματείας της Διεύθυνσης Στενογραφίας και Πρακτικών της Βουλής</w:t>
      </w:r>
      <w:r w:rsidRPr="001901C6">
        <w:rPr>
          <w:rFonts w:eastAsia="Times New Roman" w:cs="Times New Roman"/>
        </w:rPr>
        <w:t>)</w:t>
      </w:r>
    </w:p>
    <w:p w14:paraId="12E54E3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Υπάρχουν, δηλαδή, πλέον χιλιάδες τελεσίδικες αποφάσεις δικαστηρίων υπέρ δανειοληπτών εις βάρος των τραπεζών, τις οποίες θα έπρεπε να τις παίρνετ</w:t>
      </w:r>
      <w:r>
        <w:rPr>
          <w:rFonts w:eastAsia="Times New Roman" w:cs="Times New Roman"/>
          <w:szCs w:val="24"/>
        </w:rPr>
        <w:t>ε και σαν πολιτεία υπέρ Ελλήνων πολιτών, να τις κάνετε αυτομάτως νόμο του κράτους και να βοηθάτε τους Έλληνες πολίτες να μην παλεύει κάθε πολίτης μόνος του απέναντι στις τράπεζες.</w:t>
      </w:r>
    </w:p>
    <w:p w14:paraId="12E54E3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Ενδεικτικά σας αναφέρω αποφάσεις. Παράνομοι τόκοι πιστωτικής κάρτας καταναλω</w:t>
      </w:r>
      <w:r>
        <w:rPr>
          <w:rFonts w:eastAsia="Times New Roman" w:cs="Times New Roman"/>
          <w:szCs w:val="24"/>
        </w:rPr>
        <w:t>τικού δανείου με τραπεζικά επιτόκια, που είναι μεγαλύτερα από τα αντίστοιχα δικαιοπρακτικά. Εκατοντάδες αποφάσεις αυτού του τύπου.</w:t>
      </w:r>
    </w:p>
    <w:p w14:paraId="12E54E3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Άλλη απόφαση. Τα εξωτραπεζικά επιτόκια, παρά τον περιορισμό τους στις εξωτραπεζικές αλλαγές, δεν παύουν να έχουν γενικότερη κ</w:t>
      </w:r>
      <w:r>
        <w:rPr>
          <w:rFonts w:eastAsia="Times New Roman" w:cs="Times New Roman"/>
          <w:szCs w:val="24"/>
        </w:rPr>
        <w:t>οινωνικοοικονομική σημασία και να αφορούν και τις τραπεζικές συμβατικές σχέσεις. Ο κοινωνικός και οικονομικός σκοπός του δικαιώματος στην ελεύθερη διαμόρφωση των τραπεζικών επιτοκίων είναι η συμπίεσή τους κάτω από τα όρια των εξωτραπεζικών. Έτσι, η συμφωνί</w:t>
      </w:r>
      <w:r>
        <w:rPr>
          <w:rFonts w:eastAsia="Times New Roman" w:cs="Times New Roman"/>
          <w:szCs w:val="24"/>
        </w:rPr>
        <w:t xml:space="preserve">α για τα επιτόκια υπερβαίνει τα ανώτατα αυτά όρια, δεν παύει να απαγορεύεται </w:t>
      </w:r>
      <w:r>
        <w:rPr>
          <w:rFonts w:eastAsia="Times New Roman" w:cs="Times New Roman"/>
          <w:szCs w:val="24"/>
        </w:rPr>
        <w:lastRenderedPageBreak/>
        <w:t>από το</w:t>
      </w:r>
      <w:r>
        <w:rPr>
          <w:rFonts w:eastAsia="Times New Roman" w:cs="Times New Roman"/>
          <w:szCs w:val="24"/>
        </w:rPr>
        <w:t>ν</w:t>
      </w:r>
      <w:r>
        <w:rPr>
          <w:rFonts w:eastAsia="Times New Roman" w:cs="Times New Roman"/>
          <w:szCs w:val="24"/>
        </w:rPr>
        <w:t xml:space="preserve"> ν</w:t>
      </w:r>
      <w:r>
        <w:rPr>
          <w:rFonts w:eastAsia="Times New Roman" w:cs="Times New Roman"/>
          <w:szCs w:val="24"/>
        </w:rPr>
        <w:t>.</w:t>
      </w:r>
      <w:r>
        <w:rPr>
          <w:rFonts w:eastAsia="Times New Roman" w:cs="Times New Roman"/>
          <w:szCs w:val="24"/>
        </w:rPr>
        <w:t xml:space="preserve">ΑΚ281. Και άλλες αποφάσεις και παρακαλώ να κατατεθούν στα Πρακτικά. </w:t>
      </w:r>
    </w:p>
    <w:p w14:paraId="12E54E3F" w14:textId="77777777" w:rsidR="00A37F14" w:rsidRDefault="002C15DC">
      <w:pPr>
        <w:spacing w:line="600" w:lineRule="auto"/>
        <w:ind w:firstLine="720"/>
        <w:jc w:val="both"/>
        <w:rPr>
          <w:rFonts w:eastAsia="Times New Roman" w:cs="Times New Roman"/>
        </w:rPr>
      </w:pPr>
      <w:r>
        <w:rPr>
          <w:rFonts w:eastAsia="Times New Roman" w:cs="Times New Roman"/>
        </w:rPr>
        <w:t xml:space="preserve">(Στο σημείο αυτό ο Βουλευτής κ. Ηλίας Παναγιώταρος καταθέτει για τα Πρακτικά τα προαναφερθέντα </w:t>
      </w:r>
      <w:r>
        <w:rPr>
          <w:rFonts w:eastAsia="Times New Roman" w:cs="Times New Roman"/>
        </w:rPr>
        <w:t>έγγραφα, τα οποία βρίσκονται στο αρχείο του Τμήματος Γραμματείας της Διεύθυνσης Στενογραφίας και  Πρακτικών της Βουλής)</w:t>
      </w:r>
    </w:p>
    <w:p w14:paraId="12E54E4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Μερικές δεκάδες τελεσίδικων αποφάσεων υπέρ δανειοληπτών εις βάρος του φαύλου τραπεζικού συστήματος. Τρέμετε τους τραπεζίτες, δεν τολμάτε</w:t>
      </w:r>
      <w:r>
        <w:rPr>
          <w:rFonts w:eastAsia="Times New Roman" w:cs="Times New Roman"/>
          <w:szCs w:val="24"/>
        </w:rPr>
        <w:t xml:space="preserve"> να κάνετε τίποτα γι’ αυτούς. Ούτε η Κυβέρνηση της πρώτη φορά Αριστεράς, που τόσα πολλά μας λέγατε και τίποτα απολύτως.</w:t>
      </w:r>
    </w:p>
    <w:p w14:paraId="12E54E4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Υποκλίνεστε σε αυτούς, όπως και οι προηγούμενοι. Τους υπηρετούσατε και τους υπηρετείτε πιστά και δεν πρόκειται να αλλάξει και να διορθωθ</w:t>
      </w:r>
      <w:r>
        <w:rPr>
          <w:rFonts w:eastAsia="Times New Roman" w:cs="Times New Roman"/>
          <w:szCs w:val="24"/>
        </w:rPr>
        <w:t xml:space="preserve">εί τίποτα. Δυστυχώς, έχετε απογοητεύσει τον ελληνικό λαό και εσείς και έχετε κάνει το μεγαλύτερο κακό, διότι το 63% του ελληνικού λαού που είπε «όχι» στο δημοψήφισμα ήταν έτοιμο για όλα. </w:t>
      </w:r>
    </w:p>
    <w:p w14:paraId="12E54E4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Εσείς, πολλοί από εσάς, γιατί σας αρέσει η καρεκλίτσα και ο μισθός, </w:t>
      </w:r>
      <w:r>
        <w:rPr>
          <w:rFonts w:eastAsia="Times New Roman" w:cs="Times New Roman"/>
          <w:szCs w:val="24"/>
        </w:rPr>
        <w:t xml:space="preserve">άλλοι, γιατί ήσασταν ανέκαθεν φανατικοί θιασώτες των τραπεζιτών, άλλοι για άλλους λόγους και εν τέλει, όλοι μαζί, λειτουργείτε εις βάρος του ελληνικού λαού προς όφελος των τραπεζών και όχι μόνο. </w:t>
      </w:r>
    </w:p>
    <w:p w14:paraId="12E54E4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Η θέση της Χρυσής Αυγής και του Αρχηγού της -που το έχουμε π</w:t>
      </w:r>
      <w:r>
        <w:rPr>
          <w:rFonts w:eastAsia="Times New Roman" w:cs="Times New Roman"/>
          <w:szCs w:val="24"/>
        </w:rPr>
        <w:t>ει πολλάκις και το επαναλαμβάνουμε- είναι: «Καλύτερα στα βράχια της αξιοπρέπειας, παρά στον βούρκο της υποταγής!». Και αν είναι να διαλέξουμε μεταξύ Ελλάδας και ευρώ, θα διαλέξουμε την Ελλάδα και μόνο την Ελλάδα, διότι η Ελλάδα υπήρχε χρόνια πριν από το ευ</w:t>
      </w:r>
      <w:r>
        <w:rPr>
          <w:rFonts w:eastAsia="Times New Roman" w:cs="Times New Roman"/>
          <w:szCs w:val="24"/>
        </w:rPr>
        <w:t xml:space="preserve">ρώ και θα φροντίσουμε να υπάρχει και χιλιάδες χρόνια μετά το ευρώ. </w:t>
      </w:r>
    </w:p>
    <w:p w14:paraId="12E54E4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Η Χρυσή Αυγή θα αγωνιστεί μέχρις εσχάτων, για να κερδίσουμε την πατρίδα μας πίσω, και θα την πάρουμε με το ασκέρι του λαού και τη βοήθεια του Θεού. </w:t>
      </w:r>
    </w:p>
    <w:p w14:paraId="12E54E4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Καταψηφίζουμε επί της αρχής και επί των</w:t>
      </w:r>
      <w:r>
        <w:rPr>
          <w:rFonts w:eastAsia="Times New Roman" w:cs="Times New Roman"/>
          <w:szCs w:val="24"/>
        </w:rPr>
        <w:t xml:space="preserve"> άρθρων αυτό το εθνοκτόνο νομοσχέδιο. Και να ξέρετε ότι μόνο η Χρυσή Αυγή έχει απομείνει σε αυτό</w:t>
      </w:r>
      <w:r>
        <w:rPr>
          <w:rFonts w:eastAsia="Times New Roman" w:cs="Times New Roman"/>
          <w:szCs w:val="24"/>
        </w:rPr>
        <w:t>ν</w:t>
      </w:r>
      <w:r>
        <w:rPr>
          <w:rFonts w:eastAsia="Times New Roman" w:cs="Times New Roman"/>
          <w:szCs w:val="24"/>
        </w:rPr>
        <w:t xml:space="preserve"> τον τόπο και κρίμα γι’ αυτό, που είναι μόνο η Χρυσή Αυγή να παλεύει για το δίκιο του Έλληνα. </w:t>
      </w:r>
    </w:p>
    <w:p w14:paraId="12E54E4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E54E47"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r>
        <w:rPr>
          <w:rFonts w:eastAsia="Times New Roman" w:cs="Times New Roman"/>
          <w:szCs w:val="24"/>
        </w:rPr>
        <w:t>)</w:t>
      </w:r>
    </w:p>
    <w:p w14:paraId="12E54E4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Να κάνω μία ενημέρωση ότι η ολοκλήρωση των ειδικών αγορητών, όπως μέτρησα από τον χρόνο, θα είναι γύρω στις 14.00΄. Επομένως, αναγιγνώσκω τα ονόματα του πρώτου κύκλου των ομιλητών για να γνωρίζουν: Είναι ο κ. Μαντάς, ο κ.</w:t>
      </w:r>
      <w:r>
        <w:rPr>
          <w:rFonts w:eastAsia="Times New Roman" w:cs="Times New Roman"/>
          <w:szCs w:val="24"/>
        </w:rPr>
        <w:t xml:space="preserve"> Χατζηδάκης -με τη </w:t>
      </w:r>
      <w:r>
        <w:rPr>
          <w:rFonts w:eastAsia="Times New Roman" w:cs="Times New Roman"/>
          <w:szCs w:val="24"/>
        </w:rPr>
        <w:lastRenderedPageBreak/>
        <w:t>σειρά που είναι γραμμένα τα αναγνώσκω- η κ</w:t>
      </w:r>
      <w:r>
        <w:rPr>
          <w:rFonts w:eastAsia="Times New Roman" w:cs="Times New Roman"/>
          <w:szCs w:val="24"/>
        </w:rPr>
        <w:t>.</w:t>
      </w:r>
      <w:r>
        <w:rPr>
          <w:rFonts w:eastAsia="Times New Roman" w:cs="Times New Roman"/>
          <w:szCs w:val="24"/>
        </w:rPr>
        <w:t xml:space="preserve"> Γεωργοπούλου-Σαλτάρη, ο κ. Λαγός, η κ</w:t>
      </w:r>
      <w:r>
        <w:rPr>
          <w:rFonts w:eastAsia="Times New Roman" w:cs="Times New Roman"/>
          <w:szCs w:val="24"/>
        </w:rPr>
        <w:t>.</w:t>
      </w:r>
      <w:r>
        <w:rPr>
          <w:rFonts w:eastAsia="Times New Roman" w:cs="Times New Roman"/>
          <w:szCs w:val="24"/>
        </w:rPr>
        <w:t xml:space="preserve"> Ιγγλέση, η </w:t>
      </w:r>
      <w:r>
        <w:rPr>
          <w:rFonts w:eastAsia="Times New Roman" w:cs="Times New Roman"/>
          <w:szCs w:val="24"/>
        </w:rPr>
        <w:t xml:space="preserve">κ. </w:t>
      </w:r>
      <w:r>
        <w:rPr>
          <w:rFonts w:eastAsia="Times New Roman" w:cs="Times New Roman"/>
          <w:szCs w:val="24"/>
        </w:rPr>
        <w:t xml:space="preserve">Μπακογιάννη, ο κ. Δημητριάδης, ο κ. Κωνσταντινόπουλος, ο κ. Μεϊκόπουλος, ο κ. Τζαβάρας, η </w:t>
      </w:r>
      <w:r>
        <w:rPr>
          <w:rFonts w:eastAsia="Times New Roman" w:cs="Times New Roman"/>
          <w:szCs w:val="24"/>
        </w:rPr>
        <w:t xml:space="preserve">κ. </w:t>
      </w:r>
      <w:r>
        <w:rPr>
          <w:rFonts w:eastAsia="Times New Roman" w:cs="Times New Roman"/>
          <w:szCs w:val="24"/>
        </w:rPr>
        <w:t xml:space="preserve">Μανωλάκου, η </w:t>
      </w:r>
      <w:r>
        <w:rPr>
          <w:rFonts w:eastAsia="Times New Roman" w:cs="Times New Roman"/>
          <w:szCs w:val="24"/>
        </w:rPr>
        <w:t xml:space="preserve">κ. </w:t>
      </w:r>
      <w:r>
        <w:rPr>
          <w:rFonts w:eastAsia="Times New Roman" w:cs="Times New Roman"/>
          <w:szCs w:val="24"/>
        </w:rPr>
        <w:t>Μάρκου, ο κ. Παπαχριστόπουλος κ</w:t>
      </w:r>
      <w:r>
        <w:rPr>
          <w:rFonts w:eastAsia="Times New Roman" w:cs="Times New Roman"/>
          <w:szCs w:val="24"/>
        </w:rPr>
        <w:t xml:space="preserve">αι ο κ. Γεώργιος Κατσιαντώνης. </w:t>
      </w:r>
    </w:p>
    <w:p w14:paraId="12E54E4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Επομένως οι συνάδελφοι του πρώτου κύκλου να ξέρουν ότι γύρω στις 14.00΄ θα πρέπει να είναι στην Αίθουσα. </w:t>
      </w:r>
    </w:p>
    <w:p w14:paraId="12E54E4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Παρακαλώ να έρθει στο Βήμα, ο κ. Κουτσούκος. </w:t>
      </w:r>
    </w:p>
    <w:p w14:paraId="12E54E4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Σας ευχαριστώ, κύριε Πρόεδρε. </w:t>
      </w:r>
    </w:p>
    <w:p w14:paraId="12E54E4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w:t>
      </w:r>
      <w:r>
        <w:rPr>
          <w:rFonts w:eastAsia="Times New Roman" w:cs="Times New Roman"/>
          <w:szCs w:val="24"/>
        </w:rPr>
        <w:t>συνάδελφοι, δεν νομίζω ότι υπάρχει τρανότερη απόδειξη μιας τυχοδιωκτικής πορείας, που κατέληξε σε μια υποτελή στάση του κ. Τσίπρα, του κ. Καμμένου και της Κυβέρνησης των ΣΥΡΙΖΑ-ΑΝΕΛ από αυτό εδώ το νομοσχέδιο. Θα τολμούσα να πω ότι είναι η επιτομή αυτής τη</w:t>
      </w:r>
      <w:r>
        <w:rPr>
          <w:rFonts w:eastAsia="Times New Roman" w:cs="Times New Roman"/>
          <w:szCs w:val="24"/>
        </w:rPr>
        <w:t xml:space="preserve">ς πορείας που οδήγησε στην πλήρη παράδοση στους δανειστές μιας αναξιοπρεπούς και αναξιόπιστης αλλά πρόθυμης Κυβέρνησης. </w:t>
      </w:r>
    </w:p>
    <w:p w14:paraId="12E54E4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69758C">
        <w:rPr>
          <w:rFonts w:eastAsia="Times New Roman" w:cs="Times New Roman"/>
          <w:b/>
          <w:szCs w:val="24"/>
        </w:rPr>
        <w:t>ΓΕΩΡΓΙΟΣ ΒΑΡΕΜΕΝΟΣ)</w:t>
      </w:r>
    </w:p>
    <w:p w14:paraId="12E54E4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Η πολιτική μας αυτή εκτίμηση, κυρί</w:t>
      </w:r>
      <w:r>
        <w:rPr>
          <w:rFonts w:eastAsia="Times New Roman" w:cs="Times New Roman"/>
          <w:szCs w:val="24"/>
        </w:rPr>
        <w:t xml:space="preserve">ες και κύριοι συνάδελφοι, εδράζεται στο γεγονός ότι στα 235 άρθρα αυτού του νομοσχεδίου εμπεριέχονται: </w:t>
      </w:r>
    </w:p>
    <w:p w14:paraId="12E54E4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Πρώτον, τριάντα άρθρα που αφορούν την ίδρυση του υπερταμείου στο οποίο περιέχεται σχεδόν όλη η περιουσία του δημοσίου υπό τον έλεγχο των δανειστών. </w:t>
      </w:r>
    </w:p>
    <w:p w14:paraId="12E54E5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Δεύ</w:t>
      </w:r>
      <w:r>
        <w:rPr>
          <w:rFonts w:eastAsia="Times New Roman" w:cs="Times New Roman"/>
          <w:szCs w:val="24"/>
        </w:rPr>
        <w:t xml:space="preserve">τερον, η τροπολογία των δέκα παραγράφων-άρθρων του αυτόματου Μηχανισμού Δημοσιονομικής Προσαρμογής, του λεγόμενου «κόφτη». </w:t>
      </w:r>
    </w:p>
    <w:p w14:paraId="12E54E5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Τρίτον, τα σαράντα τρία άρθρα για τη σύσταση Ανεξάρτητης Αρχής Δημοσίων Εσόδων, για τη μετατροπή, δηλαδή, της Γενικής Γραμματείας Δη</w:t>
      </w:r>
      <w:r>
        <w:rPr>
          <w:rFonts w:eastAsia="Times New Roman" w:cs="Times New Roman"/>
          <w:szCs w:val="24"/>
        </w:rPr>
        <w:t xml:space="preserve">μοσίων Εσόδων σε ανεξάρτητη αρχή. </w:t>
      </w:r>
    </w:p>
    <w:p w14:paraId="12E54E5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Τέταρτον, τα είκοσι άρθρα που επιβάλ</w:t>
      </w:r>
      <w:r>
        <w:rPr>
          <w:rFonts w:eastAsia="Times New Roman" w:cs="Times New Roman"/>
          <w:szCs w:val="24"/>
        </w:rPr>
        <w:t>λ</w:t>
      </w:r>
      <w:r>
        <w:rPr>
          <w:rFonts w:eastAsia="Times New Roman" w:cs="Times New Roman"/>
          <w:szCs w:val="24"/>
        </w:rPr>
        <w:t xml:space="preserve">ουν νέους φόρους σε κινητά και ακίνητα ύψους 1,8 </w:t>
      </w:r>
      <w:r>
        <w:rPr>
          <w:rFonts w:eastAsia="Times New Roman" w:cs="Times New Roman"/>
          <w:szCs w:val="24"/>
        </w:rPr>
        <w:t>δισεκατομμυρίου</w:t>
      </w:r>
      <w:r>
        <w:rPr>
          <w:rFonts w:eastAsia="Times New Roman" w:cs="Times New Roman"/>
          <w:szCs w:val="24"/>
        </w:rPr>
        <w:t>, δηλαδή φόρους παντού, έμμεσους και άμεσους.</w:t>
      </w:r>
    </w:p>
    <w:p w14:paraId="12E54E5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Και πέμπτον, τα τριάντα άρθρα που παραδίδουν </w:t>
      </w:r>
      <w:r>
        <w:rPr>
          <w:rFonts w:eastAsia="Times New Roman" w:cs="Times New Roman"/>
          <w:szCs w:val="24"/>
        </w:rPr>
        <w:t>«</w:t>
      </w:r>
      <w:r>
        <w:rPr>
          <w:rFonts w:eastAsia="Times New Roman" w:cs="Times New Roman"/>
          <w:szCs w:val="24"/>
        </w:rPr>
        <w:t xml:space="preserve">κόκκινα» και «πράσινα» δάνεια στα ξένα </w:t>
      </w:r>
      <w:r>
        <w:rPr>
          <w:rFonts w:eastAsia="Times New Roman" w:cs="Times New Roman"/>
          <w:szCs w:val="24"/>
          <w:lang w:val="en-US"/>
        </w:rPr>
        <w:t>funds</w:t>
      </w:r>
      <w:r>
        <w:rPr>
          <w:rFonts w:eastAsia="Times New Roman" w:cs="Times New Roman"/>
          <w:szCs w:val="24"/>
        </w:rPr>
        <w:t xml:space="preserve"> προς δόξαν του «κανένα σπίτι στα χέρια τραπεζίτη» του κ. Τσίπρα. </w:t>
      </w:r>
    </w:p>
    <w:p w14:paraId="12E54E5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Συγκεκριμένα, το υπερταμείο με τις τέσσερις θυγατρικές δεσμεύει για έναν αιώνα -σας παρακαλώ- όλη την περιουσία </w:t>
      </w:r>
      <w:r>
        <w:rPr>
          <w:rFonts w:eastAsia="Times New Roman" w:cs="Times New Roman"/>
          <w:szCs w:val="24"/>
        </w:rPr>
        <w:lastRenderedPageBreak/>
        <w:t>του δημοσίου στην οποία υπάγονται</w:t>
      </w:r>
      <w:r>
        <w:rPr>
          <w:rFonts w:eastAsia="Times New Roman" w:cs="Times New Roman"/>
          <w:szCs w:val="24"/>
        </w:rPr>
        <w:t xml:space="preserve"> τα πάντα και κινητά και ακίνητα. Οι δανειστές θα ελέγχουν τα διοικητικά και εποπτικά όργανα αυτού του υπερταμείου και θα έχουν βέτο σε όλες του τις αποφάσεις και για τις επενδύσεις και για ιδιωτικοποιήσεις και για τις εκποιήσεις. </w:t>
      </w:r>
    </w:p>
    <w:p w14:paraId="12E54E55" w14:textId="77777777" w:rsidR="00A37F14" w:rsidRDefault="002C15DC">
      <w:pPr>
        <w:spacing w:line="600" w:lineRule="auto"/>
        <w:ind w:firstLine="709"/>
        <w:jc w:val="both"/>
        <w:rPr>
          <w:rFonts w:eastAsia="Times New Roman" w:cs="Times New Roman"/>
          <w:szCs w:val="24"/>
        </w:rPr>
      </w:pPr>
      <w:r>
        <w:rPr>
          <w:rFonts w:eastAsia="Times New Roman" w:cs="Times New Roman"/>
          <w:szCs w:val="24"/>
        </w:rPr>
        <w:t>Για να καταλάβει ο ελλην</w:t>
      </w:r>
      <w:r>
        <w:rPr>
          <w:rFonts w:eastAsia="Times New Roman" w:cs="Times New Roman"/>
          <w:szCs w:val="24"/>
        </w:rPr>
        <w:t>ικός λαός που μας ακούει: Για να διορίσει ένα μέλος το καλύτερο στέλεχος του ΣΥΡΙΖΑ, για παράδειγμα ο κ. Τσακαλώτος, θα πρέπει να έχει τη σύμφωνη γνώμη των δανειστών. Αλλιώς δεν μπορεί να το κάνει. Και βεβαίως, σε αυτό το υπερταμείο δεν υπάρχει κανένας έλε</w:t>
      </w:r>
      <w:r>
        <w:rPr>
          <w:rFonts w:eastAsia="Times New Roman" w:cs="Times New Roman"/>
          <w:szCs w:val="24"/>
        </w:rPr>
        <w:t xml:space="preserve">γχος και </w:t>
      </w: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μία λογοδοσία. Τα ζητήματα λαϊκής κυριαρχίας και δημοκρατίας που δημιουργούνται είναι τεράστια. Τα ανέπτυξε νωρίτερα στην ένσταση αντισυνταγματικότητας ο κ. Λοβέρδος.</w:t>
      </w:r>
    </w:p>
    <w:p w14:paraId="12E54E5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από την πρώτη στιγμή στην </w:t>
      </w:r>
      <w:r>
        <w:rPr>
          <w:rFonts w:eastAsia="Times New Roman" w:cs="Times New Roman"/>
          <w:szCs w:val="24"/>
        </w:rPr>
        <w:t>ε</w:t>
      </w:r>
      <w:r>
        <w:rPr>
          <w:rFonts w:eastAsia="Times New Roman" w:cs="Times New Roman"/>
          <w:szCs w:val="24"/>
        </w:rPr>
        <w:t>πιτροπή δώσαμ</w:t>
      </w:r>
      <w:r>
        <w:rPr>
          <w:rFonts w:eastAsia="Times New Roman" w:cs="Times New Roman"/>
          <w:szCs w:val="24"/>
        </w:rPr>
        <w:t xml:space="preserve">ε μάχη για να μάθουμε το ύψος της περιουσίας και τα περιουσιακά στοιχεία του δημοσίου που εμπεριέχονται σε αυτό το καινούργιο </w:t>
      </w:r>
      <w:r>
        <w:rPr>
          <w:rFonts w:eastAsia="Times New Roman" w:cs="Times New Roman"/>
          <w:szCs w:val="24"/>
        </w:rPr>
        <w:t>τ</w:t>
      </w:r>
      <w:r>
        <w:rPr>
          <w:rFonts w:eastAsia="Times New Roman" w:cs="Times New Roman"/>
          <w:szCs w:val="24"/>
        </w:rPr>
        <w:t>αμείο. Και μας κατηγόρησαν οι Υπουργοί της Κυβέρνησης ότι κωλυσιεργούμε.</w:t>
      </w:r>
    </w:p>
    <w:p w14:paraId="12E54E5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Αλλά παρακαλώ, κυρίες και κύριοι συνάδελφοι της Πλειοψηφ</w:t>
      </w:r>
      <w:r>
        <w:rPr>
          <w:rFonts w:eastAsia="Times New Roman" w:cs="Times New Roman"/>
          <w:szCs w:val="24"/>
        </w:rPr>
        <w:t xml:space="preserve">ίας, θα είχατε αυτούς εδώ τους πίνακες που αναφέρονται στη δημόσια περιουσία στα ενενήντα ένα ακίνητα του δημοσίου </w:t>
      </w:r>
      <w:r>
        <w:rPr>
          <w:rFonts w:eastAsia="Times New Roman" w:cs="Times New Roman"/>
          <w:szCs w:val="24"/>
        </w:rPr>
        <w:lastRenderedPageBreak/>
        <w:t xml:space="preserve">που παραμένουν στο ΤΑΙΠΕΔ προς εκποίηση, στις έξι ΔΕΚΟ –ΟΑΣΑ, ΟΣΥ, ΣΤΑΣΥ, ΟΣΕ, ΟΑΚΑ, </w:t>
      </w:r>
      <w:r>
        <w:rPr>
          <w:rFonts w:eastAsia="Times New Roman" w:cs="Times New Roman"/>
          <w:szCs w:val="24"/>
        </w:rPr>
        <w:t>«</w:t>
      </w:r>
      <w:r>
        <w:rPr>
          <w:rFonts w:eastAsia="Times New Roman" w:cs="Times New Roman"/>
          <w:szCs w:val="24"/>
        </w:rPr>
        <w:t>ΕΛΤΑ Α.Ε.</w:t>
      </w:r>
      <w:r>
        <w:rPr>
          <w:rFonts w:eastAsia="Times New Roman" w:cs="Times New Roman"/>
          <w:szCs w:val="24"/>
        </w:rPr>
        <w:t>»</w:t>
      </w:r>
      <w:r>
        <w:rPr>
          <w:rFonts w:eastAsia="Times New Roman" w:cs="Times New Roman"/>
          <w:szCs w:val="24"/>
        </w:rPr>
        <w:t>- αν δεν είχαμε κάνει αυτή</w:t>
      </w:r>
      <w:r>
        <w:rPr>
          <w:rFonts w:eastAsia="Times New Roman" w:cs="Times New Roman"/>
          <w:szCs w:val="24"/>
        </w:rPr>
        <w:t>ν</w:t>
      </w:r>
      <w:r>
        <w:rPr>
          <w:rFonts w:eastAsia="Times New Roman" w:cs="Times New Roman"/>
          <w:szCs w:val="24"/>
        </w:rPr>
        <w:t xml:space="preserve"> την προσπάθεια γι</w:t>
      </w:r>
      <w:r>
        <w:rPr>
          <w:rFonts w:eastAsia="Times New Roman" w:cs="Times New Roman"/>
          <w:szCs w:val="24"/>
        </w:rPr>
        <w:t xml:space="preserve">α να μας πει η Κυβέρνηση τι εντάσσει και τι δεν εντάσσει; Δεν είδατε τον πανικό της Κυβέρνησης και το αλαλούμ μεταξύ του κ. Τσακαλώτου και του κ. Χουλιαράκη όπου άλλους πίνακες κατέθετε ο ένας και άλλους έπαιρνε πίσω ο άλλος; </w:t>
      </w:r>
    </w:p>
    <w:p w14:paraId="12E54E5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Και δεν μου λέτε, κυρίες και </w:t>
      </w:r>
      <w:r>
        <w:rPr>
          <w:rFonts w:eastAsia="Times New Roman" w:cs="Times New Roman"/>
          <w:szCs w:val="24"/>
        </w:rPr>
        <w:t>κύριοι συνάδελφοι –απευθύνομαι κυρίως στους συναδέλφους της Πλειοψηφίας, αλλά αυτό αφορά την Κυβέρνηση- η θυγατρική των συμμετοχών, πέρα από αυτές τις εταιρ</w:t>
      </w:r>
      <w:r>
        <w:rPr>
          <w:rFonts w:eastAsia="Times New Roman" w:cs="Times New Roman"/>
          <w:szCs w:val="24"/>
        </w:rPr>
        <w:t>ε</w:t>
      </w:r>
      <w:r>
        <w:rPr>
          <w:rFonts w:eastAsia="Times New Roman" w:cs="Times New Roman"/>
          <w:szCs w:val="24"/>
        </w:rPr>
        <w:t>ίες του δημοσίου, τι άλλη περιουσία έχει; Θα μας το πει κ</w:t>
      </w:r>
      <w:r>
        <w:rPr>
          <w:rFonts w:eastAsia="Times New Roman" w:cs="Times New Roman"/>
          <w:szCs w:val="24"/>
        </w:rPr>
        <w:t>άποιος</w:t>
      </w:r>
      <w:r>
        <w:rPr>
          <w:rFonts w:eastAsia="Times New Roman" w:cs="Times New Roman"/>
          <w:szCs w:val="24"/>
        </w:rPr>
        <w:t>; Διαβάζω από τον απολογισμό του 201</w:t>
      </w:r>
      <w:r>
        <w:rPr>
          <w:rFonts w:eastAsia="Times New Roman" w:cs="Times New Roman"/>
          <w:szCs w:val="24"/>
        </w:rPr>
        <w:t xml:space="preserve">3 </w:t>
      </w:r>
      <w:r>
        <w:rPr>
          <w:rFonts w:eastAsia="Times New Roman" w:cs="Times New Roman"/>
          <w:szCs w:val="24"/>
        </w:rPr>
        <w:lastRenderedPageBreak/>
        <w:t>–γιατί αυτός είναι ο τελευταίος, τον απολογισμό του 2014 δεν τον έχει καταθέσει η Κυβέρνηση- ότι το κυκλοφορούν ενεργητικό του ελληνικού δημοσίου είναι 78,5 δισεκατομμύρια. Οι δε συμμετοχές και μακροπρόθεσμες απαιτήσεις είναι 64,9 δισεκατομμύρια. Αυτά με</w:t>
      </w:r>
      <w:r>
        <w:rPr>
          <w:rFonts w:eastAsia="Times New Roman" w:cs="Times New Roman"/>
          <w:szCs w:val="24"/>
        </w:rPr>
        <w:t xml:space="preserve">ταβιβάζονται στο </w:t>
      </w:r>
      <w:r>
        <w:rPr>
          <w:rFonts w:eastAsia="Times New Roman" w:cs="Times New Roman"/>
          <w:szCs w:val="24"/>
        </w:rPr>
        <w:t>τ</w:t>
      </w:r>
      <w:r>
        <w:rPr>
          <w:rFonts w:eastAsia="Times New Roman" w:cs="Times New Roman"/>
          <w:szCs w:val="24"/>
        </w:rPr>
        <w:t>αμείο; Τα ακίνητα που λέει η έκθεση του Ελεγκτικού Συνεδρίου και τα οποία με βάση τον ν</w:t>
      </w:r>
      <w:r>
        <w:rPr>
          <w:rFonts w:eastAsia="Times New Roman" w:cs="Times New Roman"/>
          <w:szCs w:val="24"/>
        </w:rPr>
        <w:t>.</w:t>
      </w:r>
      <w:r>
        <w:rPr>
          <w:rFonts w:eastAsia="Times New Roman" w:cs="Times New Roman"/>
          <w:szCs w:val="24"/>
        </w:rPr>
        <w:t>3986/2011 έπρεπε να αποτυπώνονται στον απολογισμό του δημοσίου, μεταβιβάζονται και αυτά; Δεν είναι εύλογες αυτές οι απορίες; Δεν είναι λογικό να θέλει</w:t>
      </w:r>
      <w:r>
        <w:rPr>
          <w:rFonts w:eastAsia="Times New Roman" w:cs="Times New Roman"/>
          <w:szCs w:val="24"/>
        </w:rPr>
        <w:t xml:space="preserve"> η Βουλή να ξέρει τι πουλιέται και τι δεν πουλιέται; Γιατί τα κρύβετε; Τι φοβόσαστε;</w:t>
      </w:r>
    </w:p>
    <w:p w14:paraId="12E54E5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θέλω να θυμίσω σε όλους και κυρίως στους Υπουργούς της Κυβέρνησης ότι το 2011 αποτρέψαμε αυτή</w:t>
      </w:r>
      <w:r>
        <w:rPr>
          <w:rFonts w:eastAsia="Times New Roman" w:cs="Times New Roman"/>
          <w:szCs w:val="24"/>
        </w:rPr>
        <w:t>ν</w:t>
      </w:r>
      <w:r>
        <w:rPr>
          <w:rFonts w:eastAsia="Times New Roman" w:cs="Times New Roman"/>
          <w:szCs w:val="24"/>
        </w:rPr>
        <w:t xml:space="preserve"> την επιλογή των δανειστών. Εμείς την αποτρέψαμ</w:t>
      </w:r>
      <w:r>
        <w:rPr>
          <w:rFonts w:eastAsia="Times New Roman" w:cs="Times New Roman"/>
          <w:szCs w:val="24"/>
        </w:rPr>
        <w:t>ε κι έρχεστε εσείς, οι πρόθυμοι, να τα δώσετε όλα. Και αυτό είναι μια εκχώρηση της απόλυτης εξουσίας και κυριαρχίας του ελληνικού δημοσίου μέσω του Υπουργού Οικονομικών.</w:t>
      </w:r>
    </w:p>
    <w:p w14:paraId="12E54E5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Γιατί </w:t>
      </w:r>
      <w:r>
        <w:rPr>
          <w:rFonts w:eastAsia="Times New Roman" w:cs="Times New Roman"/>
          <w:szCs w:val="24"/>
        </w:rPr>
        <w:t xml:space="preserve">είναι άλλο πράγμα να κάνεις τις απαραίτητες ιδιωτικοποιήσεις και να εξυπηρετείς </w:t>
      </w:r>
      <w:r>
        <w:rPr>
          <w:rFonts w:eastAsia="Times New Roman" w:cs="Times New Roman"/>
          <w:szCs w:val="24"/>
        </w:rPr>
        <w:t xml:space="preserve">τις δημοσιονομικές σου ανάγκες μέσω αυτών και άλλο πράγμα να τα παραδίδεις όλα και μάλιστα άνευ όρων: και συγκοινωνίες και δίκτυα και υποδομές. </w:t>
      </w:r>
    </w:p>
    <w:p w14:paraId="12E54E5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Εγώ θύμισα στον κ. Τσακαλώτο στην </w:t>
      </w:r>
      <w:r>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τις προσλαμβάνουσες παραστάσεις από την ελληνική επαρχία, όπου είχαμε το ελληνικό μονοπώλιο με τα σπίρτα, τα παιγνιόχαρτα του ελληνικού μονοπωλίου, το οινόπνευμα, το φωτιστικό πετρέλαιο, γιατί ενδεχομένως ο κ. Τσακαλώτος δεν τα ξέρει. Σε αυτό το καθεστώς μ</w:t>
      </w:r>
      <w:r>
        <w:rPr>
          <w:rFonts w:eastAsia="Times New Roman" w:cs="Times New Roman"/>
          <w:szCs w:val="24"/>
        </w:rPr>
        <w:t xml:space="preserve">ας ξαναγυρίζει αυτό το </w:t>
      </w:r>
      <w:r>
        <w:rPr>
          <w:rFonts w:eastAsia="Times New Roman" w:cs="Times New Roman"/>
          <w:szCs w:val="24"/>
        </w:rPr>
        <w:t>τ</w:t>
      </w:r>
      <w:r>
        <w:rPr>
          <w:rFonts w:eastAsia="Times New Roman" w:cs="Times New Roman"/>
          <w:szCs w:val="24"/>
        </w:rPr>
        <w:t xml:space="preserve">αμείο. </w:t>
      </w:r>
    </w:p>
    <w:p w14:paraId="12E54E5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δεύτερο σημείο αφορά τον λεγόμενο «κόφτη».</w:t>
      </w:r>
    </w:p>
    <w:p w14:paraId="12E54E5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 κόφτης, κυρίες και κύριοι συνάδελφοι, είναι το μνημόνιο των μνημονίων. Δηλαδή, είναι ο αυτόματος μηχανισμός επιτήρησης της μνημονιακής πολιτικής. Άλλοι το είπαν τέταρτο μνη</w:t>
      </w:r>
      <w:r>
        <w:rPr>
          <w:rFonts w:eastAsia="Times New Roman" w:cs="Times New Roman"/>
          <w:szCs w:val="24"/>
        </w:rPr>
        <w:lastRenderedPageBreak/>
        <w:t>μόνι</w:t>
      </w:r>
      <w:r>
        <w:rPr>
          <w:rFonts w:eastAsia="Times New Roman" w:cs="Times New Roman"/>
          <w:szCs w:val="24"/>
        </w:rPr>
        <w:t xml:space="preserve">ο. Εγώ το αποκάλεσα «μνημόνιο </w:t>
      </w:r>
      <w:r>
        <w:rPr>
          <w:rFonts w:eastAsia="Times New Roman" w:cs="Times New Roman"/>
          <w:szCs w:val="24"/>
          <w:lang w:val="en-US"/>
        </w:rPr>
        <w:t>plus</w:t>
      </w:r>
      <w:r>
        <w:rPr>
          <w:rFonts w:eastAsia="Times New Roman" w:cs="Times New Roman"/>
          <w:szCs w:val="24"/>
        </w:rPr>
        <w:t>». Αλλά η πραγματικότητα είναι ότι η Βουλή και ο Υπουργός, που έχει την εντολή του λαού να διαχειρίζεται τα οικονομικά του κράτους, πλέον δεν τα έχει. Όλα αυτά μπαίνουν σε ένα αυτόματο σύστημα περικοπής. Και υπάρχουν τεράσ</w:t>
      </w:r>
      <w:r>
        <w:rPr>
          <w:rFonts w:eastAsia="Times New Roman" w:cs="Times New Roman"/>
          <w:szCs w:val="24"/>
        </w:rPr>
        <w:t>τια ζητήματα και λαϊκής κυριαρχίας και δημοκρατίας. Τα ανέπτυξε ήδη ο κ. Λοβέρδος.</w:t>
      </w:r>
    </w:p>
    <w:p w14:paraId="12E54E5E" w14:textId="77777777" w:rsidR="00A37F14" w:rsidRDefault="002C15DC">
      <w:pPr>
        <w:spacing w:line="600" w:lineRule="auto"/>
        <w:jc w:val="both"/>
        <w:rPr>
          <w:rFonts w:eastAsia="Times New Roman" w:cs="Times New Roman"/>
          <w:szCs w:val="24"/>
        </w:rPr>
      </w:pPr>
      <w:r>
        <w:rPr>
          <w:rFonts w:eastAsia="Times New Roman" w:cs="Times New Roman"/>
          <w:szCs w:val="24"/>
        </w:rPr>
        <w:tab/>
        <w:t>Έρχομαι τώρα στην ανεξαρτησία της Γενικής Γραμματείας Δημοσίων Εσόδων.</w:t>
      </w:r>
    </w:p>
    <w:p w14:paraId="12E54E5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Πιστεύω ότι αποτελεί όνειδος η επιχειρηματολογία της Κυβέρνησης διά των Υπουργών της ότι δεν μπορούν </w:t>
      </w:r>
      <w:r>
        <w:rPr>
          <w:rFonts w:eastAsia="Times New Roman" w:cs="Times New Roman"/>
          <w:szCs w:val="24"/>
        </w:rPr>
        <w:t>να διασφα</w:t>
      </w:r>
      <w:r>
        <w:rPr>
          <w:rFonts w:eastAsia="Times New Roman" w:cs="Times New Roman"/>
          <w:szCs w:val="24"/>
        </w:rPr>
        <w:lastRenderedPageBreak/>
        <w:t xml:space="preserve">λίσουν την αξιοκρατία, την αντικειμενικότητα, τη χρηστή διοίκηση και γι’ αυτό δημιουργούν μία ανεξάρτητη </w:t>
      </w:r>
      <w:r>
        <w:rPr>
          <w:rFonts w:eastAsia="Times New Roman" w:cs="Times New Roman"/>
          <w:szCs w:val="24"/>
        </w:rPr>
        <w:t>αρχή</w:t>
      </w:r>
      <w:r>
        <w:rPr>
          <w:rFonts w:eastAsia="Times New Roman" w:cs="Times New Roman"/>
          <w:szCs w:val="24"/>
        </w:rPr>
        <w:t>, εκτός ελέγχου, εκτός κανόνων, που θα αποφασίζουν και θα διατάζουν όσοι τοποθετηθούν εκεί. Και το κάνει αυτό η Κυβέρνηση, στην οποία παρα</w:t>
      </w:r>
      <w:r>
        <w:rPr>
          <w:rFonts w:eastAsia="Times New Roman" w:cs="Times New Roman"/>
          <w:szCs w:val="24"/>
        </w:rPr>
        <w:t xml:space="preserve">δώσαμε μία ανεξάρτητη Γενική Γραμματεία Δημοσίων Εσόδων, όπου αν νομίζει ότι δεν κάνει καλά τη δουλειά της, θα μπορούσε και τους επικεφαλής να αλλάξει και να διορθώσει το καθεστώς. </w:t>
      </w:r>
    </w:p>
    <w:p w14:paraId="12E54E6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ανεξάρτητες </w:t>
      </w:r>
      <w:r>
        <w:rPr>
          <w:rFonts w:eastAsia="Times New Roman" w:cs="Times New Roman"/>
          <w:szCs w:val="24"/>
        </w:rPr>
        <w:t>αρχές</w:t>
      </w:r>
      <w:r>
        <w:rPr>
          <w:rFonts w:eastAsia="Times New Roman" w:cs="Times New Roman"/>
          <w:szCs w:val="24"/>
        </w:rPr>
        <w:t>, σύμφωνα με το Σύνταγμά</w:t>
      </w:r>
      <w:r>
        <w:rPr>
          <w:rFonts w:eastAsia="Times New Roman" w:cs="Times New Roman"/>
          <w:szCs w:val="24"/>
        </w:rPr>
        <w:t xml:space="preserve"> μας είναι είτε ελεγκτικές είτε ρυθμιστικές. Δεν έχουν να κάνουν με τον σκληρό πυρήνα του κράτους που είναι τα δημόσια έσοδα. </w:t>
      </w:r>
    </w:p>
    <w:p w14:paraId="12E54E6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Έρχομαι τώρα στο τέταρτο σημείο που αφορά τους φόρους. Φόροι παντού. Θυμίζω τι έλεγε η Κυβέρνηση για τον ΕΝΦΙΑ, όταν ήταν Αντιπολ</w:t>
      </w:r>
      <w:r>
        <w:rPr>
          <w:rFonts w:eastAsia="Times New Roman" w:cs="Times New Roman"/>
          <w:szCs w:val="24"/>
        </w:rPr>
        <w:t>ίτευση. Μάλιστα, είχε την ατυχία ο κ. Τσακαλώτος να είναι και εισηγητής τότε του ΣΥΡΙΖΑ. Έλεγε ότι θα τον καταργούσε και ότι θα έφερνε το</w:t>
      </w:r>
      <w:r>
        <w:rPr>
          <w:rFonts w:eastAsia="Times New Roman" w:cs="Times New Roman"/>
          <w:szCs w:val="24"/>
        </w:rPr>
        <w:t>ν</w:t>
      </w:r>
      <w:r>
        <w:rPr>
          <w:rFonts w:eastAsia="Times New Roman" w:cs="Times New Roman"/>
          <w:szCs w:val="24"/>
        </w:rPr>
        <w:t xml:space="preserve"> φόρο της μεγάλης ακίνητης περιουσίας. Όχι απλά δεν καταργεί τον ΕΝΦΙΑ, αλλά αυξάνει τους συντελεστές. Και ποια είναι </w:t>
      </w:r>
      <w:r>
        <w:rPr>
          <w:rFonts w:eastAsia="Times New Roman" w:cs="Times New Roman"/>
          <w:szCs w:val="24"/>
        </w:rPr>
        <w:t xml:space="preserve">η δικαιολογία της Κυβέρνησης; «Μειώσαμε τις αντικειμενικές αξίες, άρα δεν επιβαρύνονται οι πολίτες και μόνο μερικές χιλιάδες θα επιβαρυνθούν». </w:t>
      </w:r>
    </w:p>
    <w:p w14:paraId="12E54E6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Αλήθεια, κύριε Υπουργέ; Έχετε πάει στην ελληνική περιφέρεια να δείτε ποιες είναι οι αντικειμενικές αξίες και ότι</w:t>
      </w:r>
      <w:r>
        <w:rPr>
          <w:rFonts w:eastAsia="Times New Roman" w:cs="Times New Roman"/>
          <w:szCs w:val="24"/>
        </w:rPr>
        <w:t xml:space="preserve"> δεν τις </w:t>
      </w:r>
      <w:r>
        <w:rPr>
          <w:rFonts w:eastAsia="Times New Roman" w:cs="Times New Roman"/>
          <w:szCs w:val="24"/>
        </w:rPr>
        <w:lastRenderedPageBreak/>
        <w:t>μειώσατε στην επαρχία και κατά συνέπεια την αύξηση των συντελεστών θα την πληρώσουν οι πιο φτωχοί και οι πιο αδύναμοι; Έχετε πάρει χαμπάρι ότι με την αύξηση του συντελεστή στα οικόπεδα, θα την πληρώσουν τα ελληνικά χωριά, που κάθε σπίτι έχει και μ</w:t>
      </w:r>
      <w:r>
        <w:rPr>
          <w:rFonts w:eastAsia="Times New Roman" w:cs="Times New Roman"/>
          <w:szCs w:val="24"/>
        </w:rPr>
        <w:t xml:space="preserve">ερικά στρέμματα οικόπεδο; Το έχετε αντιληφθεί αυτό; </w:t>
      </w:r>
    </w:p>
    <w:p w14:paraId="12E54E6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2E54E6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Έχετε επίσης, κύριε Υπουργέ, καταλάβει ότι αυτή</w:t>
      </w:r>
      <w:r>
        <w:rPr>
          <w:rFonts w:eastAsia="Times New Roman" w:cs="Times New Roman"/>
          <w:szCs w:val="24"/>
        </w:rPr>
        <w:t>ν</w:t>
      </w:r>
      <w:r>
        <w:rPr>
          <w:rFonts w:eastAsia="Times New Roman" w:cs="Times New Roman"/>
          <w:szCs w:val="24"/>
        </w:rPr>
        <w:t xml:space="preserve"> τη θεωρία της μεγάλης περιουσίας με την οποία πολιτευθήκατε, των </w:t>
      </w:r>
      <w:r>
        <w:rPr>
          <w:rFonts w:eastAsia="Times New Roman" w:cs="Times New Roman"/>
          <w:szCs w:val="24"/>
        </w:rPr>
        <w:lastRenderedPageBreak/>
        <w:t xml:space="preserve">πεντακοσίων χιλιάδων, του ενός εκατομμυρίου, την καταρρίψατε εσείς ο ίδιος, θεσπίζοντας όριο τα διακόσια χιλιάρικα ως ποσό πάνω από το οποίο θα επιβάλλεται ο πρόσθετος φόρος; </w:t>
      </w:r>
    </w:p>
    <w:p w14:paraId="12E54E6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Έρχομαι τώρα σ</w:t>
      </w:r>
      <w:r>
        <w:rPr>
          <w:rFonts w:eastAsia="Times New Roman" w:cs="Times New Roman"/>
          <w:szCs w:val="24"/>
        </w:rPr>
        <w:t>τον ΦΠΑ. Είναι συνεπής η Κυβέρνηση. Έχει μια πορεία αύξησης του ΦΠΑ, από 13% σε 23% και τώρα σε 24%, περίπου 420</w:t>
      </w:r>
      <w:r>
        <w:rPr>
          <w:rFonts w:eastAsia="Times New Roman" w:cs="Times New Roman"/>
          <w:szCs w:val="24"/>
        </w:rPr>
        <w:t xml:space="preserve"> εκατομμύρια </w:t>
      </w:r>
      <w:r>
        <w:rPr>
          <w:rFonts w:eastAsia="Times New Roman" w:cs="Times New Roman"/>
          <w:szCs w:val="24"/>
        </w:rPr>
        <w:t xml:space="preserve">ευρώ. Ποιος θα τα πληρώσει αυτά, κυρίες και κύριοι συνάδελφοι; Θα τα πληρώσουν οι πιο αδύναμοι. Βεβαίως, παραδίδει και το μειωμένο </w:t>
      </w:r>
      <w:r>
        <w:rPr>
          <w:rFonts w:eastAsia="Times New Roman" w:cs="Times New Roman"/>
          <w:szCs w:val="24"/>
        </w:rPr>
        <w:t xml:space="preserve">καθεστώς στα νησιά μας. </w:t>
      </w:r>
    </w:p>
    <w:p w14:paraId="12E54E6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Φόροι κατανάλωσης παντού και στα πάντα: τσιγάρα, ποτά, καφέδες, διαδίκτυο, ταξινόμηση αυτοκινήτων, αμοιβαία </w:t>
      </w:r>
      <w:r>
        <w:rPr>
          <w:rFonts w:eastAsia="Times New Roman" w:cs="Times New Roman"/>
          <w:szCs w:val="24"/>
        </w:rPr>
        <w:lastRenderedPageBreak/>
        <w:t>κεφάλαια, εταιρικά αυτοκίνητα, τέλη διανυκτέρευση. Κάτι θα μου ξεφύγει. Είναι βέβαιον. Σε μερικές περιπτώσεις, ο φόρος είνα</w:t>
      </w:r>
      <w:r>
        <w:rPr>
          <w:rFonts w:eastAsia="Times New Roman" w:cs="Times New Roman"/>
          <w:szCs w:val="24"/>
        </w:rPr>
        <w:t xml:space="preserve">ι 100% της πρώτης ύλης, όπως έκανε και στο κρασί. </w:t>
      </w:r>
    </w:p>
    <w:p w14:paraId="12E54E6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Όλα αυτά κάνουν </w:t>
      </w:r>
      <w:r>
        <w:rPr>
          <w:rFonts w:eastAsia="Times New Roman" w:cs="Times New Roman"/>
          <w:szCs w:val="24"/>
        </w:rPr>
        <w:t>1,8</w:t>
      </w:r>
      <w:r>
        <w:rPr>
          <w:rFonts w:eastAsia="Times New Roman" w:cs="Times New Roman"/>
          <w:szCs w:val="24"/>
        </w:rPr>
        <w:t xml:space="preserve"> δισ. </w:t>
      </w:r>
      <w:r>
        <w:rPr>
          <w:rFonts w:eastAsia="Times New Roman" w:cs="Times New Roman"/>
          <w:szCs w:val="24"/>
        </w:rPr>
        <w:t>ευρώ. Είναι η τρίτη δόση ενός επαχθέστατου τρίτου μνημονίου. Η προηγούμενη δόση ήταν το ασφαλιστικό και το φορολογικό, πριν δέκα πέντε μέρες. Η προ προηγούμενη ήταν τα μέτρα του κα</w:t>
      </w:r>
      <w:r>
        <w:rPr>
          <w:rFonts w:eastAsia="Times New Roman" w:cs="Times New Roman"/>
          <w:szCs w:val="24"/>
        </w:rPr>
        <w:t xml:space="preserve">λοκαιριού. Πακέτο 12,5 δισεκατομμυρίων μαζί με τα 3,6 του </w:t>
      </w:r>
      <w:r>
        <w:rPr>
          <w:rFonts w:eastAsia="Times New Roman" w:cs="Times New Roman"/>
          <w:szCs w:val="24"/>
        </w:rPr>
        <w:t xml:space="preserve">κ. </w:t>
      </w:r>
      <w:r>
        <w:rPr>
          <w:rFonts w:eastAsia="Times New Roman" w:cs="Times New Roman"/>
          <w:szCs w:val="24"/>
        </w:rPr>
        <w:t>Τόμσεν</w:t>
      </w:r>
      <w:r>
        <w:rPr>
          <w:rFonts w:eastAsia="Times New Roman" w:cs="Times New Roman"/>
          <w:szCs w:val="24"/>
        </w:rPr>
        <w:t>. Υφεσιακά</w:t>
      </w:r>
      <w:r>
        <w:rPr>
          <w:rFonts w:eastAsia="Times New Roman" w:cs="Times New Roman"/>
          <w:szCs w:val="24"/>
        </w:rPr>
        <w:t xml:space="preserve">, ομολόγησε χθες για πρώτη φορά ο κ. Τσακαλώτος. Μέχρι τώρα μας μιλούσαν για τα προκυκλικά, που δεν είναι υφεσιακά. Τα δικά μας ήταν υφεσιακά, θυμίζω </w:t>
      </w:r>
      <w:r>
        <w:rPr>
          <w:rFonts w:eastAsia="Times New Roman" w:cs="Times New Roman"/>
          <w:szCs w:val="24"/>
        </w:rPr>
        <w:t xml:space="preserve">τι έλεγαν </w:t>
      </w:r>
      <w:r>
        <w:rPr>
          <w:rFonts w:eastAsia="Times New Roman" w:cs="Times New Roman"/>
          <w:szCs w:val="24"/>
        </w:rPr>
        <w:t xml:space="preserve">στη Βουλή. </w:t>
      </w:r>
    </w:p>
    <w:p w14:paraId="12E54E6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Βεβαίως, έχουν μια φθηνή δικαιολογία, την οποία τη λένε και διάφοροι κωμικοί σχολιαστές: Τα δικά σας,</w:t>
      </w:r>
      <w:r>
        <w:rPr>
          <w:rFonts w:eastAsia="Times New Roman" w:cs="Times New Roman"/>
          <w:szCs w:val="24"/>
        </w:rPr>
        <w:t xml:space="preserve"> </w:t>
      </w:r>
      <w:r>
        <w:rPr>
          <w:rFonts w:eastAsia="Times New Roman" w:cs="Times New Roman"/>
          <w:szCs w:val="24"/>
        </w:rPr>
        <w:t>λένε</w:t>
      </w:r>
      <w:r>
        <w:rPr>
          <w:rFonts w:eastAsia="Times New Roman" w:cs="Times New Roman"/>
          <w:szCs w:val="24"/>
        </w:rPr>
        <w:t>,</w:t>
      </w:r>
      <w:r>
        <w:rPr>
          <w:rFonts w:eastAsia="Times New Roman" w:cs="Times New Roman"/>
          <w:szCs w:val="24"/>
        </w:rPr>
        <w:t xml:space="preserve"> τα υποθετικά ήταν είκοσι εννιά</w:t>
      </w:r>
      <w:r>
        <w:rPr>
          <w:rFonts w:eastAsia="Times New Roman" w:cs="Times New Roman"/>
          <w:szCs w:val="24"/>
        </w:rPr>
        <w:t xml:space="preserve"> δισ</w:t>
      </w:r>
      <w:r>
        <w:rPr>
          <w:rFonts w:eastAsia="Times New Roman" w:cs="Times New Roman"/>
          <w:szCs w:val="24"/>
        </w:rPr>
        <w:t>εκατομμύρια.</w:t>
      </w:r>
      <w:r>
        <w:rPr>
          <w:rFonts w:eastAsia="Times New Roman" w:cs="Times New Roman"/>
          <w:szCs w:val="24"/>
        </w:rPr>
        <w:t xml:space="preserve"> Εμείς βάζουμε εννιά</w:t>
      </w:r>
      <w:r>
        <w:rPr>
          <w:rFonts w:eastAsia="Times New Roman" w:cs="Times New Roman"/>
          <w:szCs w:val="24"/>
        </w:rPr>
        <w:t xml:space="preserve"> </w:t>
      </w:r>
      <w:r>
        <w:rPr>
          <w:rFonts w:eastAsia="Times New Roman" w:cs="Times New Roman"/>
          <w:szCs w:val="24"/>
        </w:rPr>
        <w:t>δι</w:t>
      </w:r>
      <w:r>
        <w:rPr>
          <w:rFonts w:eastAsia="Times New Roman" w:cs="Times New Roman"/>
          <w:szCs w:val="24"/>
        </w:rPr>
        <w:t>σ</w:t>
      </w:r>
      <w:r>
        <w:rPr>
          <w:rFonts w:eastAsia="Times New Roman" w:cs="Times New Roman"/>
          <w:szCs w:val="24"/>
        </w:rPr>
        <w:t>.</w:t>
      </w:r>
      <w:r>
        <w:rPr>
          <w:rFonts w:eastAsia="Times New Roman" w:cs="Times New Roman"/>
          <w:szCs w:val="24"/>
        </w:rPr>
        <w:t xml:space="preserve"> άρα κερδίζει και είκοσι δισεκατομμύρια ο λαός. Σιγά, αυτό είναι στη φαντασία</w:t>
      </w:r>
      <w:r>
        <w:rPr>
          <w:rFonts w:eastAsia="Times New Roman" w:cs="Times New Roman"/>
          <w:szCs w:val="24"/>
        </w:rPr>
        <w:t xml:space="preserve"> σας. Εδώ, έχουμε «εν τη παλάμη και ούτω βοήσωμεν». Αυτ</w:t>
      </w:r>
      <w:r>
        <w:rPr>
          <w:rFonts w:eastAsia="Times New Roman" w:cs="Times New Roman"/>
          <w:szCs w:val="24"/>
        </w:rPr>
        <w:t>ά</w:t>
      </w:r>
      <w:r>
        <w:rPr>
          <w:rFonts w:eastAsia="Times New Roman" w:cs="Times New Roman"/>
          <w:szCs w:val="24"/>
        </w:rPr>
        <w:t xml:space="preserve"> είναι τα μέτρα σας. </w:t>
      </w:r>
    </w:p>
    <w:p w14:paraId="12E54E6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Το πέμπτο σημείο είναι τα δάνεια. </w:t>
      </w:r>
    </w:p>
    <w:p w14:paraId="12E54E6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Το ποσό της προστασίας της πρώτης κατοικίας που είχαμε θεσπίσει εμείς στο ΠΑΣΟΚ ήταν 320.000 ευρώ. Το πήγατε </w:t>
      </w:r>
      <w:r>
        <w:rPr>
          <w:rFonts w:eastAsia="Times New Roman" w:cs="Times New Roman"/>
          <w:szCs w:val="24"/>
        </w:rPr>
        <w:t xml:space="preserve">στις </w:t>
      </w:r>
      <w:r>
        <w:rPr>
          <w:rFonts w:eastAsia="Times New Roman" w:cs="Times New Roman"/>
          <w:szCs w:val="24"/>
        </w:rPr>
        <w:t>180.000 ευρώ και τώρα το πηγα</w:t>
      </w:r>
      <w:r>
        <w:rPr>
          <w:rFonts w:eastAsia="Times New Roman" w:cs="Times New Roman"/>
          <w:szCs w:val="24"/>
        </w:rPr>
        <w:t xml:space="preserve">ίνετε </w:t>
      </w:r>
      <w:r>
        <w:rPr>
          <w:rFonts w:eastAsia="Times New Roman" w:cs="Times New Roman"/>
          <w:szCs w:val="24"/>
        </w:rPr>
        <w:t xml:space="preserve">στις </w:t>
      </w:r>
      <w:r>
        <w:rPr>
          <w:rFonts w:eastAsia="Times New Roman" w:cs="Times New Roman"/>
          <w:szCs w:val="24"/>
        </w:rPr>
        <w:t xml:space="preserve">140.000 ευρώ. Το μηδενίζετε σε έναν χρόνο. Δίνετε μία μεταβατική φάση ενός </w:t>
      </w:r>
      <w:r>
        <w:rPr>
          <w:rFonts w:eastAsia="Times New Roman" w:cs="Times New Roman"/>
          <w:szCs w:val="24"/>
        </w:rPr>
        <w:lastRenderedPageBreak/>
        <w:t xml:space="preserve">έτους, γιατί όταν τελειώσουν με τα μεγάλα δάνεια τα </w:t>
      </w:r>
      <w:r w:rsidRPr="001901C6">
        <w:rPr>
          <w:rFonts w:eastAsia="Times New Roman" w:cs="Times New Roman"/>
          <w:szCs w:val="24"/>
        </w:rPr>
        <w:t>funds</w:t>
      </w:r>
      <w:r>
        <w:rPr>
          <w:rFonts w:eastAsia="Times New Roman" w:cs="Times New Roman"/>
          <w:szCs w:val="24"/>
        </w:rPr>
        <w:t xml:space="preserve">, θα ασχοληθούν και με την πρώτη κατοικία.  </w:t>
      </w:r>
    </w:p>
    <w:p w14:paraId="12E54E6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μηχανισμός που προβλέπεται για τη δι</w:t>
      </w:r>
      <w:r>
        <w:rPr>
          <w:rFonts w:eastAsia="Times New Roman" w:cs="Times New Roman"/>
          <w:szCs w:val="24"/>
        </w:rPr>
        <w:t xml:space="preserve">εκπεραίωση των λεγόμενων «κόκκινων» αλλά και των «πράσινων» δανείων είναι το συμπλήρωμα του άλλου μηχανισμού της εκποίησης της δημόσιας περιουσίας και αφορά την ιδιωτική περιουσία του ελληνικού λαού. </w:t>
      </w:r>
    </w:p>
    <w:p w14:paraId="12E54E6C" w14:textId="77777777" w:rsidR="00A37F14" w:rsidRDefault="002C15DC">
      <w:pPr>
        <w:tabs>
          <w:tab w:val="left" w:pos="2820"/>
        </w:tabs>
        <w:spacing w:line="600" w:lineRule="auto"/>
        <w:jc w:val="both"/>
        <w:rPr>
          <w:rFonts w:eastAsia="Times New Roman"/>
          <w:szCs w:val="24"/>
        </w:rPr>
      </w:pPr>
      <w:r>
        <w:rPr>
          <w:rFonts w:eastAsia="Times New Roman"/>
          <w:szCs w:val="24"/>
        </w:rPr>
        <w:t xml:space="preserve"> Και οι αναδιαρθρώσεις θα οδηγήσουν επιχειρήσεις κρίσιμ</w:t>
      </w:r>
      <w:r>
        <w:rPr>
          <w:rFonts w:eastAsia="Times New Roman"/>
          <w:szCs w:val="24"/>
        </w:rPr>
        <w:t xml:space="preserve">ες για την ελληνική οικονομία, όπως ο τουρισμός, στα χέρια ξένων και μετά θα έρθει η σειρά της πρώτης κατοικίας. </w:t>
      </w:r>
    </w:p>
    <w:p w14:paraId="12E54E6D"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lastRenderedPageBreak/>
        <w:t>Αυτός είναι ο θανατηφόρος συνδυασμός των πέντε βασικών αξόνων του νομοσχεδίου, που, όπως είπα, επιβεβαιώνει τη βασική μας εκτίμηση ότι πρόκειτ</w:t>
      </w:r>
      <w:r>
        <w:rPr>
          <w:rFonts w:eastAsia="Times New Roman"/>
          <w:szCs w:val="24"/>
        </w:rPr>
        <w:t xml:space="preserve">αι για μια υποτελή διαπραγμάτευση και πλήρη παράδοση. </w:t>
      </w:r>
    </w:p>
    <w:p w14:paraId="12E54E6E"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 xml:space="preserve">Στον αυτόματο πιλότο μιας χαμηλής πτήσης μπαίνει η χώρα, την τεχνογνωσία του οποίου έχουν οι δανειστές. </w:t>
      </w:r>
    </w:p>
    <w:p w14:paraId="12E54E6F"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Κυρίες και κύριοι, γιατί, όμως, φτάσαμε εδώ; Ήταν μοιραίο να φτάσουμε εδώ; Φτάσαμε εδώ διότι ακρ</w:t>
      </w:r>
      <w:r>
        <w:rPr>
          <w:rFonts w:eastAsia="Times New Roman"/>
          <w:szCs w:val="24"/>
        </w:rPr>
        <w:t xml:space="preserve">ιβώς η Κυβέρνηση και ως αντιπολίτευση και ως κυβέρνηση υπονόμευσε τη χώρα και αυτό-υπονόμευσε τον εαυτό της. Κλώτσησε όλες τις ευκαιρίες. Μας οδήγησε στις πρόωρες εκλογές. Δεν πήγε να κάνει </w:t>
      </w:r>
      <w:r>
        <w:rPr>
          <w:rFonts w:eastAsia="Times New Roman"/>
          <w:szCs w:val="24"/>
        </w:rPr>
        <w:lastRenderedPageBreak/>
        <w:t>μία έντιμη συμφωνία στις 20 του Φλεβάρη, που η χώρα δεν είχε χρεοκ</w:t>
      </w:r>
      <w:r>
        <w:rPr>
          <w:rFonts w:eastAsia="Times New Roman"/>
          <w:szCs w:val="24"/>
        </w:rPr>
        <w:t>οπήσει. Σπατάλησε το</w:t>
      </w:r>
      <w:r>
        <w:rPr>
          <w:rFonts w:eastAsia="Times New Roman"/>
          <w:szCs w:val="24"/>
        </w:rPr>
        <w:t>ν</w:t>
      </w:r>
      <w:r>
        <w:rPr>
          <w:rFonts w:eastAsia="Times New Roman"/>
          <w:szCs w:val="24"/>
        </w:rPr>
        <w:t xml:space="preserve"> χρόνο μέχρι το καλοκαίρι και όταν κατάλαβε ότι θα πέσουμε όλοι στον γκρεμό και θα έχει το κρίμα στο λαιμό της, έκανε άτακτη οπισθοχώρηση. Αλλά τότε ήταν παραδομένη και ανίκανη να διαπραγματευτεί. </w:t>
      </w:r>
    </w:p>
    <w:p w14:paraId="12E54E70"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Και έτσι φτάσαμε εδώ, σε αυτό το νομο</w:t>
      </w:r>
      <w:r>
        <w:rPr>
          <w:rFonts w:eastAsia="Times New Roman"/>
          <w:szCs w:val="24"/>
        </w:rPr>
        <w:t>σχέδιο που παραδίδεται η δημόσια περιουσία, που παραδίδονται τα δημόσια έσοδα, που τα δημοσιονομικά μας είναι στον έλεγχο του κράτους, τα δάνεια πάνε στα κοράκια και έχουμε τα πακέτα των 12,5 δισεκατομμυρίων.</w:t>
      </w:r>
    </w:p>
    <w:p w14:paraId="12E54E71"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lastRenderedPageBreak/>
        <w:t>Αλλά το νομοσχέδιο, κυρίες και κύριοι συνάδελφο</w:t>
      </w:r>
      <w:r>
        <w:rPr>
          <w:rFonts w:eastAsia="Times New Roman"/>
          <w:szCs w:val="24"/>
        </w:rPr>
        <w:t xml:space="preserve">ι, δεν έχει μόνο αυτά. Δημιουργεί νέες θέσεις και κάνει και δαπάνες. Έχει και ρουσφέτια. Χαρίζει και φόρους. </w:t>
      </w:r>
    </w:p>
    <w:p w14:paraId="12E54E72"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Την ώρα που φορολογούμε τους πολίτες, χαρίζουμε φόρους σε κάποιους μεγάλους που παράγουν ηλεκτρική ενέργεια, τον ειδικό φόρο κατανάλωσης. Δεν κατα</w:t>
      </w:r>
      <w:r>
        <w:rPr>
          <w:rFonts w:eastAsia="Times New Roman"/>
          <w:szCs w:val="24"/>
        </w:rPr>
        <w:t>ργούμε τον ειδικό φόρο κατανάλωσης στο φυσικό αέριο που πάει στους απλούς πολίτες, το καταργούμε για κάποιους μεγάλους.</w:t>
      </w:r>
    </w:p>
    <w:p w14:paraId="12E54E7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2E54E74"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Παρακαλώ κι εγώ να έχω την ίδια ανοχή, κύριε Πρόεδρε</w:t>
      </w:r>
      <w:r>
        <w:rPr>
          <w:rFonts w:eastAsia="Times New Roman"/>
          <w:szCs w:val="24"/>
        </w:rPr>
        <w:t>.</w:t>
      </w:r>
    </w:p>
    <w:p w14:paraId="12E54E75" w14:textId="77777777" w:rsidR="00A37F14" w:rsidRDefault="002C15DC">
      <w:pPr>
        <w:tabs>
          <w:tab w:val="left" w:pos="2820"/>
        </w:tabs>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Είναι αρκετός ο χρόνος, κύριε συνάδελφε, που είχατε στη διάθεσή σας.</w:t>
      </w:r>
    </w:p>
    <w:p w14:paraId="12E54E76" w14:textId="77777777" w:rsidR="00A37F14" w:rsidRDefault="002C15DC">
      <w:pPr>
        <w:tabs>
          <w:tab w:val="left" w:pos="2820"/>
        </w:tabs>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Ναι, αλλά…</w:t>
      </w:r>
    </w:p>
    <w:p w14:paraId="12E54E77" w14:textId="77777777" w:rsidR="00A37F14" w:rsidRDefault="002C15DC">
      <w:pPr>
        <w:tabs>
          <w:tab w:val="left" w:pos="2820"/>
        </w:tabs>
        <w:spacing w:line="600" w:lineRule="auto"/>
        <w:ind w:firstLine="720"/>
        <w:jc w:val="both"/>
        <w:rPr>
          <w:rFonts w:eastAsia="Times New Roman"/>
          <w:szCs w:val="24"/>
        </w:rPr>
      </w:pPr>
      <w:r>
        <w:rPr>
          <w:rFonts w:eastAsia="Times New Roman"/>
          <w:b/>
          <w:szCs w:val="24"/>
        </w:rPr>
        <w:t xml:space="preserve">ΚΩΝΣΤΑΝΤΙΝΟΣ </w:t>
      </w:r>
      <w:r>
        <w:rPr>
          <w:rFonts w:eastAsia="Times New Roman"/>
          <w:b/>
          <w:szCs w:val="24"/>
        </w:rPr>
        <w:t xml:space="preserve">ΧΑΤΖΗΔΑΚΗΣ: </w:t>
      </w:r>
      <w:r>
        <w:rPr>
          <w:rFonts w:eastAsia="Times New Roman"/>
          <w:szCs w:val="24"/>
        </w:rPr>
        <w:t>Οι άλλοι μιλήσανε δύο λεπτά παραπάνω.</w:t>
      </w:r>
    </w:p>
    <w:p w14:paraId="12E54E78" w14:textId="77777777" w:rsidR="00A37F14" w:rsidRDefault="002C15DC">
      <w:pPr>
        <w:tabs>
          <w:tab w:val="left" w:pos="2820"/>
        </w:tabs>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Αναφέρομαι </w:t>
      </w:r>
      <w:r>
        <w:rPr>
          <w:rFonts w:eastAsia="Times New Roman"/>
          <w:szCs w:val="24"/>
        </w:rPr>
        <w:t xml:space="preserve">επίσης </w:t>
      </w:r>
      <w:r>
        <w:rPr>
          <w:rFonts w:eastAsia="Times New Roman"/>
          <w:szCs w:val="24"/>
        </w:rPr>
        <w:t xml:space="preserve">στη διαγραφή ποινών </w:t>
      </w:r>
      <w:r>
        <w:rPr>
          <w:rFonts w:eastAsia="Times New Roman"/>
          <w:szCs w:val="24"/>
        </w:rPr>
        <w:t>που έχει επιβάλει η Επιτροπή Ανταγωνισμού. Λίγοι είναι κι αυτοί. Αναφέρομαι στις ρυθμίσεις του κ. Τσιρώνη για τα δάση, στο φύλο συκής του κ. Δρίτσα για τα λιμάνια, στην ψηφιακή φιλολογία της Γενικής Γραμματείας που δημιουργείται.</w:t>
      </w:r>
    </w:p>
    <w:p w14:paraId="12E54E79"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lastRenderedPageBreak/>
        <w:t xml:space="preserve">Φυσικά </w:t>
      </w:r>
      <w:r>
        <w:rPr>
          <w:rFonts w:eastAsia="Times New Roman"/>
          <w:szCs w:val="24"/>
        </w:rPr>
        <w:t>τιμωρεί τους αγρότε</w:t>
      </w:r>
      <w:r>
        <w:rPr>
          <w:rFonts w:eastAsia="Times New Roman"/>
          <w:szCs w:val="24"/>
        </w:rPr>
        <w:t>ς, διότι οι αγρότες των ορεινών, των προβληματικών και των νησιώτικων περιοχών είναι αυτοί που κάνανε χρήση της διάταξης που λέει ότι «αγρότης χαρακτηρίζεσαι και το 35% του εισοδήματός σου». Τους βγάζει έξω από τα προγράμματα του Υπουργείου Αγροτικής Ανάπτ</w:t>
      </w:r>
      <w:r>
        <w:rPr>
          <w:rFonts w:eastAsia="Times New Roman"/>
          <w:szCs w:val="24"/>
        </w:rPr>
        <w:t>υξης. Δηλαδή, δεν μπορεί να πάρει ένας μια αρδευτική μηχανή και θα τους φορολογήσει. Γιατί λέγανε ότι δίνουνε αφορολόγητο. Θα τους φορολογήσετε, λοιπόν, και αυτούς εκτός και αν δεν το έχετε καταλάβει, κυρίες και κύριοι συνάδελφοι.</w:t>
      </w:r>
    </w:p>
    <w:p w14:paraId="12E54E7A" w14:textId="77777777" w:rsidR="00A37F14" w:rsidRDefault="002C15DC">
      <w:pPr>
        <w:tabs>
          <w:tab w:val="left" w:pos="2820"/>
        </w:tabs>
        <w:spacing w:line="600" w:lineRule="auto"/>
        <w:ind w:firstLine="720"/>
        <w:jc w:val="both"/>
        <w:rPr>
          <w:rFonts w:eastAsia="Times New Roman"/>
          <w:szCs w:val="24"/>
        </w:rPr>
      </w:pPr>
      <w:r>
        <w:rPr>
          <w:rFonts w:eastAsia="Times New Roman"/>
          <w:b/>
          <w:szCs w:val="24"/>
        </w:rPr>
        <w:t>ΠΡΟΕΔΡΕΥΩΝ (Γεώργιος Βαρε</w:t>
      </w:r>
      <w:r>
        <w:rPr>
          <w:rFonts w:eastAsia="Times New Roman"/>
          <w:b/>
          <w:szCs w:val="24"/>
        </w:rPr>
        <w:t>μένος):</w:t>
      </w:r>
      <w:r>
        <w:rPr>
          <w:rFonts w:eastAsia="Times New Roman"/>
          <w:szCs w:val="24"/>
        </w:rPr>
        <w:t xml:space="preserve"> Κύριε Κουτσούκο, μια τελεία βάλτε.</w:t>
      </w:r>
    </w:p>
    <w:p w14:paraId="12E54E7B" w14:textId="77777777" w:rsidR="00A37F14" w:rsidRDefault="002C15DC">
      <w:pPr>
        <w:tabs>
          <w:tab w:val="left" w:pos="2820"/>
        </w:tabs>
        <w:spacing w:line="600" w:lineRule="auto"/>
        <w:ind w:firstLine="720"/>
        <w:jc w:val="both"/>
        <w:rPr>
          <w:rFonts w:eastAsia="Times New Roman"/>
          <w:szCs w:val="24"/>
        </w:rPr>
      </w:pPr>
      <w:r>
        <w:rPr>
          <w:rFonts w:eastAsia="Times New Roman"/>
          <w:b/>
          <w:szCs w:val="24"/>
        </w:rPr>
        <w:lastRenderedPageBreak/>
        <w:t xml:space="preserve">ΓΙΑΝΝΗΣ ΚΟΥΤΣΟΥΚΟΣ: </w:t>
      </w:r>
      <w:r>
        <w:rPr>
          <w:rFonts w:eastAsia="Times New Roman"/>
          <w:szCs w:val="24"/>
        </w:rPr>
        <w:t xml:space="preserve">Επομένως, για να τελειώσω, κύριε Πρόεδρε, νομίζω ότι δεν πρέπει να πανηγυρίζουν οι συνάδελφοι της </w:t>
      </w:r>
      <w:r>
        <w:rPr>
          <w:rFonts w:eastAsia="Times New Roman"/>
          <w:szCs w:val="24"/>
        </w:rPr>
        <w:t>Πλειοψηφίας</w:t>
      </w:r>
      <w:r>
        <w:rPr>
          <w:rFonts w:eastAsia="Times New Roman"/>
          <w:szCs w:val="24"/>
        </w:rPr>
        <w:t>. Πρέπει να δούνε την πραγματικότητα, αυτή η πολιτική δεν οδηγεί πουθενά. Δεν μπορεί</w:t>
      </w:r>
      <w:r>
        <w:rPr>
          <w:rFonts w:eastAsia="Times New Roman"/>
          <w:szCs w:val="24"/>
        </w:rPr>
        <w:t xml:space="preserve"> να βγάλει την οικονομία από το αδιέξοδο και το τέλμα, διότι δεν έχει όραμα, δεν έχει σχέδια, δεν έχει πολιτική σταθερότητα. </w:t>
      </w:r>
    </w:p>
    <w:p w14:paraId="12E54E7C" w14:textId="77777777" w:rsidR="00A37F14" w:rsidRDefault="002C15DC">
      <w:pPr>
        <w:tabs>
          <w:tab w:val="left" w:pos="282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Τελεία, κύριε Κουτσούκο.</w:t>
      </w:r>
    </w:p>
    <w:p w14:paraId="12E54E7D" w14:textId="77777777" w:rsidR="00A37F14" w:rsidRDefault="002C15DC">
      <w:pPr>
        <w:tabs>
          <w:tab w:val="left" w:pos="2820"/>
        </w:tabs>
        <w:spacing w:line="600" w:lineRule="auto"/>
        <w:ind w:firstLine="720"/>
        <w:jc w:val="both"/>
        <w:rPr>
          <w:rFonts w:eastAsia="Times New Roman"/>
          <w:szCs w:val="24"/>
        </w:rPr>
      </w:pPr>
      <w:r>
        <w:rPr>
          <w:rFonts w:eastAsia="Times New Roman"/>
          <w:b/>
          <w:szCs w:val="24"/>
        </w:rPr>
        <w:lastRenderedPageBreak/>
        <w:t xml:space="preserve">ΓΙΑΝΝΗΣ ΚΟΥΤΣΟΥΚΟΣ: </w:t>
      </w:r>
      <w:r>
        <w:rPr>
          <w:rFonts w:eastAsia="Times New Roman"/>
          <w:szCs w:val="24"/>
        </w:rPr>
        <w:t xml:space="preserve">Χρειάζεται μια άλλη πολιτική κι εμείς δεν </w:t>
      </w:r>
      <w:r>
        <w:rPr>
          <w:rFonts w:eastAsia="Times New Roman"/>
          <w:szCs w:val="24"/>
        </w:rPr>
        <w:t>καταψηφίζουμε απλά αυτό το νομοσχέδιο, αλλά δουλεύουμε για μια προοδευτική πολιτική διαχείρισης των μεγάλων προβλημάτων της χώρας.</w:t>
      </w:r>
    </w:p>
    <w:p w14:paraId="12E54E7E"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Σας ευχαριστώ πάρα πολύ.</w:t>
      </w:r>
    </w:p>
    <w:p w14:paraId="12E54E7F"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 xml:space="preserve">(Χειροκροτήματα από την πτέρυγα της Δημοκρατικής Συμπαράταξης ΠΑΣΟΚ-ΔΗΜΑΡ) </w:t>
      </w:r>
    </w:p>
    <w:p w14:paraId="12E54E80" w14:textId="77777777" w:rsidR="00A37F14" w:rsidRDefault="002C15DC">
      <w:pPr>
        <w:tabs>
          <w:tab w:val="left" w:pos="2820"/>
        </w:tabs>
        <w:spacing w:line="600" w:lineRule="auto"/>
        <w:ind w:firstLine="720"/>
        <w:jc w:val="both"/>
        <w:rPr>
          <w:rFonts w:eastAsia="Times New Roman"/>
          <w:szCs w:val="24"/>
        </w:rPr>
      </w:pPr>
      <w:r>
        <w:rPr>
          <w:rFonts w:eastAsia="Times New Roman"/>
          <w:b/>
          <w:szCs w:val="24"/>
        </w:rPr>
        <w:t>ΠΡΟΕΔΡΕΥΩΝ (Γεώργιος Βαρ</w:t>
      </w:r>
      <w:r>
        <w:rPr>
          <w:rFonts w:eastAsia="Times New Roman"/>
          <w:b/>
          <w:szCs w:val="24"/>
        </w:rPr>
        <w:t xml:space="preserve">εμένος): </w:t>
      </w:r>
      <w:r>
        <w:rPr>
          <w:rFonts w:eastAsia="Times New Roman"/>
          <w:szCs w:val="24"/>
        </w:rPr>
        <w:t>Ο κ. Καραθανασόπουλος έχει τον λόγο από το ΚΚΕ.</w:t>
      </w:r>
    </w:p>
    <w:p w14:paraId="12E54E81" w14:textId="77777777" w:rsidR="00A37F14" w:rsidRDefault="002C15DC">
      <w:pPr>
        <w:tabs>
          <w:tab w:val="left" w:pos="2820"/>
        </w:tabs>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Ευχαριστώ, κύριε Πρόεδρε.</w:t>
      </w:r>
    </w:p>
    <w:p w14:paraId="12E54E82"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lastRenderedPageBreak/>
        <w:t xml:space="preserve">Ας κρατήσουν, τέλος πάντων, οι χοροί και από μεριάς της Κυβέρνησης αλλά και των Βουλευτών της </w:t>
      </w:r>
      <w:r>
        <w:rPr>
          <w:rFonts w:eastAsia="Times New Roman"/>
          <w:szCs w:val="24"/>
        </w:rPr>
        <w:t>συμπολίτευσης</w:t>
      </w:r>
      <w:r>
        <w:rPr>
          <w:rFonts w:eastAsia="Times New Roman"/>
          <w:szCs w:val="24"/>
        </w:rPr>
        <w:t>. Ο εισηγητής σήμερα του ΣΥΡΙΖΑ είπε ότ</w:t>
      </w:r>
      <w:r>
        <w:rPr>
          <w:rFonts w:eastAsia="Times New Roman"/>
          <w:szCs w:val="24"/>
        </w:rPr>
        <w:t>ι: Τελειώσανε τα μέτρα. Είναι τα τελευταία μέτρα που παίρνουμε και κλείνουμε. Δεν θα υπάρχει τίποτε άλλο.</w:t>
      </w:r>
    </w:p>
    <w:p w14:paraId="12E54E83" w14:textId="77777777" w:rsidR="00A37F14" w:rsidRDefault="002C15DC">
      <w:pPr>
        <w:spacing w:line="600" w:lineRule="auto"/>
        <w:ind w:firstLine="720"/>
        <w:jc w:val="both"/>
        <w:rPr>
          <w:rFonts w:eastAsia="UB-Helvetica" w:cs="Times New Roman"/>
          <w:szCs w:val="24"/>
        </w:rPr>
      </w:pPr>
      <w:r>
        <w:rPr>
          <w:rFonts w:eastAsia="UB-Helvetica" w:cs="Times New Roman"/>
          <w:szCs w:val="24"/>
        </w:rPr>
        <w:t>Ξεχνούν ότι τον Οκτώβριο θα έλθει η δεύτερη αξιολόγηση, όπου εκεί προβλέπονται σαράντα προαπαιτούμενα, μεταξύ των οποίων η απελευθέρωση της αγοράς εργ</w:t>
      </w:r>
      <w:r>
        <w:rPr>
          <w:rFonts w:eastAsia="UB-Helvetica" w:cs="Times New Roman"/>
          <w:szCs w:val="24"/>
        </w:rPr>
        <w:t>ασίας, η περαιτέρω απελευθέρωση της αγοράς εργασίας. Αυτά δεν είναι αντιλαϊκά μέτρα;</w:t>
      </w:r>
    </w:p>
    <w:p w14:paraId="12E54E84" w14:textId="77777777" w:rsidR="00A37F14" w:rsidRDefault="002C15DC">
      <w:pPr>
        <w:spacing w:line="600" w:lineRule="auto"/>
        <w:ind w:firstLine="720"/>
        <w:jc w:val="both"/>
        <w:rPr>
          <w:rFonts w:eastAsia="UB-Helvetica" w:cs="Times New Roman"/>
          <w:szCs w:val="24"/>
        </w:rPr>
      </w:pPr>
      <w:r>
        <w:rPr>
          <w:rFonts w:eastAsia="UB-Helvetica" w:cs="Times New Roman"/>
          <w:szCs w:val="24"/>
        </w:rPr>
        <w:lastRenderedPageBreak/>
        <w:t>Ξεχνούν ότι τα μέτρα αυτά, τα οποία παίρνουν τώρα, είναι σωρευτικά στα προηγούμενα που είχαν πάρει και οι υπόλοιποι και είναι μέτρα όχι προσωρινού χαρακτήρα, τα οποία θα έ</w:t>
      </w:r>
      <w:r>
        <w:rPr>
          <w:rFonts w:eastAsia="UB-Helvetica" w:cs="Times New Roman"/>
          <w:szCs w:val="24"/>
        </w:rPr>
        <w:t>λθουν για να σημαδέψουν τη ζωή της λαϊκής οικογένειας για τις επόμενες δεκαετίες, αν ο λαός με την πάλη του δεν φροντίσει να τα ανατρέψει.</w:t>
      </w:r>
    </w:p>
    <w:p w14:paraId="12E54E85" w14:textId="77777777" w:rsidR="00A37F14" w:rsidRDefault="002C15DC">
      <w:pPr>
        <w:spacing w:line="600" w:lineRule="auto"/>
        <w:ind w:firstLine="720"/>
        <w:jc w:val="both"/>
        <w:rPr>
          <w:rFonts w:eastAsia="UB-Helvetica" w:cs="Times New Roman"/>
          <w:szCs w:val="24"/>
        </w:rPr>
      </w:pPr>
      <w:r>
        <w:rPr>
          <w:rFonts w:eastAsia="UB-Helvetica" w:cs="Times New Roman"/>
          <w:szCs w:val="24"/>
        </w:rPr>
        <w:t xml:space="preserve">Ξεχνούν -και ο εισηγητής- ότι όχι μόνο τα μέτρα αυτά θα μείνουν, αλλά -τι κάνουν;- και σε περίπτωση απόκλισης, λέει, </w:t>
      </w:r>
      <w:r>
        <w:rPr>
          <w:rFonts w:eastAsia="UB-Helvetica" w:cs="Times New Roman"/>
          <w:szCs w:val="24"/>
        </w:rPr>
        <w:t xml:space="preserve">από τους δημοσιονομικούς στόχους έχουμε και έναν </w:t>
      </w:r>
      <w:r>
        <w:rPr>
          <w:rFonts w:eastAsia="UB-Helvetica" w:cs="Times New Roman"/>
          <w:szCs w:val="24"/>
        </w:rPr>
        <w:t>αυτόματο μηχανισμό</w:t>
      </w:r>
      <w:r>
        <w:rPr>
          <w:rFonts w:eastAsia="UB-Helvetica" w:cs="Times New Roman"/>
          <w:szCs w:val="24"/>
        </w:rPr>
        <w:t>, ο οποίος θα επιβάλει νέα αντιλαϊκά μέτρα, όπως μείωση σε μισθούς, συντάξεις και μια σειρά κοινωνικές δαπάνες, ο λεγόμενος «κόφτης».</w:t>
      </w:r>
    </w:p>
    <w:p w14:paraId="12E54E86" w14:textId="77777777" w:rsidR="00A37F14" w:rsidRDefault="002C15DC">
      <w:pPr>
        <w:spacing w:line="600" w:lineRule="auto"/>
        <w:ind w:firstLine="720"/>
        <w:jc w:val="both"/>
        <w:rPr>
          <w:rFonts w:eastAsia="UB-Helvetica" w:cs="Times New Roman"/>
          <w:szCs w:val="24"/>
        </w:rPr>
      </w:pPr>
      <w:r>
        <w:rPr>
          <w:rFonts w:eastAsia="UB-Helvetica" w:cs="Times New Roman"/>
          <w:szCs w:val="24"/>
        </w:rPr>
        <w:lastRenderedPageBreak/>
        <w:t xml:space="preserve">Βεβαίως, ο κ. Τσακαλώτος χθες μιλώντας στην </w:t>
      </w:r>
      <w:r>
        <w:rPr>
          <w:rFonts w:eastAsia="UB-Helvetica" w:cs="Times New Roman"/>
          <w:szCs w:val="24"/>
        </w:rPr>
        <w:t xml:space="preserve">επιτροπή </w:t>
      </w:r>
      <w:r>
        <w:rPr>
          <w:rFonts w:eastAsia="UB-Helvetica" w:cs="Times New Roman"/>
          <w:szCs w:val="24"/>
        </w:rPr>
        <w:t>εί</w:t>
      </w:r>
      <w:r>
        <w:rPr>
          <w:rFonts w:eastAsia="UB-Helvetica" w:cs="Times New Roman"/>
          <w:szCs w:val="24"/>
        </w:rPr>
        <w:t>πε ότι «στις 24 του μήνα ελπίζουμε ότι θα έλθουν τα καλά νέα».</w:t>
      </w:r>
    </w:p>
    <w:p w14:paraId="12E54E87" w14:textId="77777777" w:rsidR="00A37F14" w:rsidRDefault="002C15DC">
      <w:pPr>
        <w:spacing w:line="600" w:lineRule="auto"/>
        <w:ind w:firstLine="720"/>
        <w:jc w:val="both"/>
        <w:rPr>
          <w:rFonts w:eastAsia="UB-Helvetica" w:cs="Times New Roman"/>
          <w:szCs w:val="24"/>
        </w:rPr>
      </w:pPr>
      <w:r>
        <w:rPr>
          <w:rFonts w:eastAsia="UB-Helvetica" w:cs="Times New Roman"/>
          <w:szCs w:val="24"/>
        </w:rPr>
        <w:t>Έτσι είπατε, κύριε Υπουργέ, και το εστιάσατε στο ζήτημα της αναδιάρθρωσης του κρατικού χρέους, όχι, βεβαίως, ότι θα υπάρξει «ονομαστικό κούρεμα» -αυτό δεν υπάρχει περίπτωση- αλλά στο ότι θα υπά</w:t>
      </w:r>
      <w:r>
        <w:rPr>
          <w:rFonts w:eastAsia="UB-Helvetica" w:cs="Times New Roman"/>
          <w:szCs w:val="24"/>
        </w:rPr>
        <w:t>ρξει μείωση ως προς τις δαπάνες εξυπηρέτησης του χρέους, μια μείωση, βεβαίως, η οποία προϋποθέτει να ψηφίσει η Βουλή και το συνολικό πακέτο, όπως έλεγε και πριν δεκαπέντε μέρες, να ψηφίσει, δηλαδή, βάρβαρα αντιλαϊκά μέτρα.</w:t>
      </w:r>
    </w:p>
    <w:p w14:paraId="12E54E88" w14:textId="77777777" w:rsidR="00A37F14" w:rsidRDefault="002C15DC">
      <w:pPr>
        <w:spacing w:line="600" w:lineRule="auto"/>
        <w:ind w:firstLine="720"/>
        <w:jc w:val="both"/>
        <w:rPr>
          <w:rFonts w:eastAsia="UB-Helvetica" w:cs="Times New Roman"/>
          <w:szCs w:val="24"/>
        </w:rPr>
      </w:pPr>
      <w:r>
        <w:rPr>
          <w:rFonts w:eastAsia="UB-Helvetica" w:cs="Times New Roman"/>
          <w:szCs w:val="24"/>
        </w:rPr>
        <w:lastRenderedPageBreak/>
        <w:t>Άρα, η ελάφρυνση του κρατικού χρέ</w:t>
      </w:r>
      <w:r>
        <w:rPr>
          <w:rFonts w:eastAsia="UB-Helvetica" w:cs="Times New Roman"/>
          <w:szCs w:val="24"/>
        </w:rPr>
        <w:t>ους έχει ως προϋπόθεση αντιλαϊκά μέτρα. Βεβαίως, γιατί το έχει αυτό ως προϋπόθεση; Γιατί από τη μια μεριά έχει τα αντιλαϊκά μέτρα; Και, από την άλλη, σε τι θα ωφελήσει η αναδιάρθρωση του κρατικού χρέους; Ανακούφιση του λαού; Όχι, βέβαια, εφόσον προϋποθέτου</w:t>
      </w:r>
      <w:r>
        <w:rPr>
          <w:rFonts w:eastAsia="UB-Helvetica" w:cs="Times New Roman"/>
          <w:szCs w:val="24"/>
        </w:rPr>
        <w:t>ν τα αντιλαϊκά μέτρα. Όμως, θα οδηγήσει σε μεγαλύτερη διευκόλυνση, σε μεγαλύτερη κρατική στήριξη και χρηματοδότηση των μονοπωλιακών ομίλων.</w:t>
      </w:r>
    </w:p>
    <w:p w14:paraId="12E54E89" w14:textId="77777777" w:rsidR="00A37F14" w:rsidRDefault="002C15DC">
      <w:pPr>
        <w:spacing w:line="600" w:lineRule="auto"/>
        <w:ind w:firstLine="720"/>
        <w:jc w:val="both"/>
        <w:rPr>
          <w:rFonts w:eastAsia="UB-Helvetica" w:cs="Times New Roman"/>
          <w:szCs w:val="24"/>
        </w:rPr>
      </w:pPr>
      <w:r>
        <w:rPr>
          <w:rFonts w:eastAsia="UB-Helvetica" w:cs="Times New Roman"/>
          <w:szCs w:val="24"/>
        </w:rPr>
        <w:t xml:space="preserve"> Μάλιστα, χθες στην ομιλία σας είπατε ότι αυτή η αναδιάρθρωση του κρατικού χρέους μαζί με την ποσοτική χαλάρωση, την</w:t>
      </w:r>
      <w:r>
        <w:rPr>
          <w:rFonts w:eastAsia="UB-Helvetica" w:cs="Times New Roman"/>
          <w:szCs w:val="24"/>
        </w:rPr>
        <w:t xml:space="preserve"> οποία θα αποφασίσει με την ολοκλήρωση της αξιολόγησης </w:t>
      </w:r>
      <w:r>
        <w:rPr>
          <w:rFonts w:eastAsia="UB-Helvetica" w:cs="Times New Roman"/>
          <w:szCs w:val="24"/>
        </w:rPr>
        <w:lastRenderedPageBreak/>
        <w:t>και η Ευρωπαϊκή Κεντρική Τράπεζα, θα λειτουργήσουν αντισταθμιστικά. Ως προς τι; Ως προς τη μείωση της κατανάλωσης.</w:t>
      </w:r>
    </w:p>
    <w:p w14:paraId="12E54E8A" w14:textId="77777777" w:rsidR="00A37F14" w:rsidRDefault="002C15DC">
      <w:pPr>
        <w:spacing w:line="600" w:lineRule="auto"/>
        <w:ind w:firstLine="720"/>
        <w:jc w:val="both"/>
        <w:rPr>
          <w:rFonts w:eastAsia="UB-Helvetica" w:cs="Times New Roman"/>
          <w:szCs w:val="24"/>
        </w:rPr>
      </w:pPr>
      <w:r>
        <w:rPr>
          <w:rFonts w:eastAsia="UB-Helvetica" w:cs="Times New Roman"/>
          <w:b/>
          <w:szCs w:val="24"/>
        </w:rPr>
        <w:t>ΕΥΚΛΕΙΔΗΣ ΤΣΑΚΑΛΩΤΟΣ (Υπουργός Οικονομικών):</w:t>
      </w:r>
      <w:r>
        <w:rPr>
          <w:rFonts w:eastAsia="UB-Helvetica" w:cs="Times New Roman"/>
          <w:szCs w:val="24"/>
        </w:rPr>
        <w:t xml:space="preserve"> Και στα ληξιπρόθεσμα.</w:t>
      </w:r>
    </w:p>
    <w:p w14:paraId="12E54E8B" w14:textId="77777777" w:rsidR="00A37F14" w:rsidRDefault="002C15DC">
      <w:pPr>
        <w:spacing w:line="600" w:lineRule="auto"/>
        <w:ind w:firstLine="720"/>
        <w:jc w:val="both"/>
        <w:rPr>
          <w:rFonts w:eastAsia="UB-Helvetica" w:cs="Times New Roman"/>
          <w:szCs w:val="24"/>
        </w:rPr>
      </w:pPr>
      <w:r>
        <w:rPr>
          <w:rFonts w:eastAsia="UB-Helvetica" w:cs="Times New Roman"/>
          <w:b/>
          <w:szCs w:val="24"/>
        </w:rPr>
        <w:t xml:space="preserve">ΝΙΚΟΛΑΟΣ </w:t>
      </w:r>
      <w:r>
        <w:rPr>
          <w:rFonts w:eastAsia="UB-Helvetica" w:cs="Times New Roman"/>
          <w:b/>
          <w:szCs w:val="24"/>
        </w:rPr>
        <w:t>ΚΑΡΑΘΑΝΑΣΟΠΟΥΛΟΣ:</w:t>
      </w:r>
      <w:r>
        <w:rPr>
          <w:rFonts w:eastAsia="UB-Helvetica" w:cs="Times New Roman"/>
          <w:szCs w:val="24"/>
        </w:rPr>
        <w:t xml:space="preserve"> Και στα ληξιπρόθεσμα, ναι.</w:t>
      </w:r>
    </w:p>
    <w:p w14:paraId="12E54E8C" w14:textId="77777777" w:rsidR="00A37F14" w:rsidRDefault="002C15DC">
      <w:pPr>
        <w:spacing w:line="600" w:lineRule="auto"/>
        <w:ind w:firstLine="720"/>
        <w:jc w:val="both"/>
        <w:rPr>
          <w:rFonts w:eastAsia="UB-Helvetica" w:cs="Times New Roman"/>
          <w:szCs w:val="24"/>
        </w:rPr>
      </w:pPr>
      <w:r>
        <w:rPr>
          <w:rFonts w:eastAsia="UB-Helvetica" w:cs="Times New Roman"/>
          <w:szCs w:val="24"/>
        </w:rPr>
        <w:t xml:space="preserve">Δηλαδή, τι λέτε; Ότι θα δώσουμε ζεστό χρήμα στους κεφαλαιοκράτες, θα τους ενισχύσουμε με κρατικές χρηματοδοτήσεις για να έχουν ανάπτυξη σε μια αγορά εργασίας χωρίς ίχνος εργασιακών δικαιωμάτων και με πολύ φθηνή </w:t>
      </w:r>
      <w:r>
        <w:rPr>
          <w:rFonts w:eastAsia="UB-Helvetica" w:cs="Times New Roman"/>
          <w:szCs w:val="24"/>
        </w:rPr>
        <w:t xml:space="preserve">εργατική δύναμη </w:t>
      </w:r>
      <w:r>
        <w:rPr>
          <w:rFonts w:eastAsia="UB-Helvetica" w:cs="Times New Roman"/>
          <w:szCs w:val="24"/>
        </w:rPr>
        <w:lastRenderedPageBreak/>
        <w:t>και με τον λαό να σηκώνει αγόγγυστα όλο αυτό το βάρος των φόρων.</w:t>
      </w:r>
    </w:p>
    <w:p w14:paraId="12E54E8D" w14:textId="77777777" w:rsidR="00A37F14" w:rsidRDefault="002C15DC">
      <w:pPr>
        <w:spacing w:line="600" w:lineRule="auto"/>
        <w:ind w:firstLine="720"/>
        <w:jc w:val="both"/>
        <w:rPr>
          <w:rFonts w:eastAsia="UB-Helvetica" w:cs="Times New Roman"/>
          <w:szCs w:val="24"/>
        </w:rPr>
      </w:pPr>
      <w:r>
        <w:rPr>
          <w:rFonts w:eastAsia="UB-Helvetica" w:cs="Times New Roman"/>
          <w:szCs w:val="24"/>
        </w:rPr>
        <w:t>Άρα, αν αυτή η πολιτική δεν έχει ταξικό αποτύπωμα, καθαρό σαφές ταξικό αποτύπωμα, προς όφελος του μεγάλου κεφαλαίου, τότε τι άλλο μπορεί να υπάρχει;</w:t>
      </w:r>
    </w:p>
    <w:p w14:paraId="12E54E8E" w14:textId="77777777" w:rsidR="00A37F14" w:rsidRDefault="002C15DC">
      <w:pPr>
        <w:spacing w:line="600" w:lineRule="auto"/>
        <w:ind w:firstLine="720"/>
        <w:jc w:val="both"/>
        <w:rPr>
          <w:rFonts w:eastAsia="UB-Helvetica" w:cs="Times New Roman"/>
          <w:szCs w:val="24"/>
        </w:rPr>
      </w:pPr>
      <w:r>
        <w:rPr>
          <w:rFonts w:eastAsia="UB-Helvetica" w:cs="Times New Roman"/>
          <w:szCs w:val="24"/>
        </w:rPr>
        <w:t>Το συμπέρασμα ποιο είναι α</w:t>
      </w:r>
      <w:r>
        <w:rPr>
          <w:rFonts w:eastAsia="UB-Helvetica" w:cs="Times New Roman"/>
          <w:szCs w:val="24"/>
        </w:rPr>
        <w:t>πό το κλείσιμο της αξιολόγησης, για το οποίο κι εσείς πανηγυρίζετε, αλλά και η Νέα Δημοκρατία, το ΠΑΣΟΚ, το Ποτάμι, η Ένωση Κεντρώων, που σας πίεζε να την κλείσετε γρήγορα; Ότι μετά από κάθε αξιολόγηση έχουμε κλιμάκωση της αντιλαϊκής επίθεσης και δημιουργί</w:t>
      </w:r>
      <w:r>
        <w:rPr>
          <w:rFonts w:eastAsia="UB-Helvetica" w:cs="Times New Roman"/>
          <w:szCs w:val="24"/>
        </w:rPr>
        <w:t>α α</w:t>
      </w:r>
      <w:r>
        <w:rPr>
          <w:rFonts w:eastAsia="UB-Helvetica" w:cs="Times New Roman"/>
          <w:szCs w:val="24"/>
        </w:rPr>
        <w:lastRenderedPageBreak/>
        <w:t>κόμη πιο ευνοϊκών προϋποθέσεων για τη δράση των μονοπωλιακών ομίλων, των επιχειρηματικών ομίλων στη λογική της επίτευξης της ανάκαμψης της καπιταλιστικής οικονομίας.</w:t>
      </w:r>
    </w:p>
    <w:p w14:paraId="12E54E8F" w14:textId="77777777" w:rsidR="00A37F14" w:rsidRDefault="002C15DC">
      <w:pPr>
        <w:spacing w:line="600" w:lineRule="auto"/>
        <w:ind w:firstLine="720"/>
        <w:jc w:val="both"/>
        <w:rPr>
          <w:rFonts w:eastAsia="UB-Helvetica" w:cs="Times New Roman"/>
          <w:szCs w:val="24"/>
        </w:rPr>
      </w:pPr>
      <w:r>
        <w:rPr>
          <w:rFonts w:eastAsia="UB-Helvetica" w:cs="Times New Roman"/>
          <w:szCs w:val="24"/>
        </w:rPr>
        <w:t>Αυτά ήταν τα αποτελέσματα των προηγούμενων αξιολογήσεων, που έκαναν η Νέα Δημοκρατία κα</w:t>
      </w:r>
      <w:r>
        <w:rPr>
          <w:rFonts w:eastAsia="UB-Helvetica" w:cs="Times New Roman"/>
          <w:szCs w:val="24"/>
        </w:rPr>
        <w:t>ι το ΠΑΣΟΚ. Αυτά είναι και τα δικά σας αποτελέσματα και αυτά θα είναι και τα αποτελέσματα και των επόμενων αξιολογήσεων που θα έλθουν.</w:t>
      </w:r>
    </w:p>
    <w:p w14:paraId="12E54E90" w14:textId="77777777" w:rsidR="00A37F14" w:rsidRDefault="002C15DC">
      <w:pPr>
        <w:spacing w:line="600" w:lineRule="auto"/>
        <w:ind w:firstLine="720"/>
        <w:jc w:val="both"/>
        <w:rPr>
          <w:rFonts w:eastAsia="UB-Helvetica" w:cs="Times New Roman"/>
          <w:szCs w:val="24"/>
        </w:rPr>
      </w:pPr>
      <w:r>
        <w:rPr>
          <w:rFonts w:eastAsia="UB-Helvetica" w:cs="Times New Roman"/>
          <w:szCs w:val="24"/>
        </w:rPr>
        <w:t>Όμως, ας δούμε λίγο, κάνοντας εδώ πέρα ένα παιχνίδι με τις λέξεις, ανάμεσα στα καλά και στα κακά νέα.</w:t>
      </w:r>
    </w:p>
    <w:p w14:paraId="12E54E91" w14:textId="77777777" w:rsidR="00A37F14" w:rsidRDefault="002C15DC">
      <w:pPr>
        <w:spacing w:line="600" w:lineRule="auto"/>
        <w:ind w:firstLine="720"/>
        <w:jc w:val="both"/>
        <w:rPr>
          <w:rFonts w:eastAsia="UB-Helvetica" w:cs="Times New Roman"/>
          <w:szCs w:val="24"/>
        </w:rPr>
      </w:pPr>
      <w:r>
        <w:rPr>
          <w:rFonts w:eastAsia="UB-Helvetica" w:cs="Times New Roman"/>
          <w:szCs w:val="24"/>
        </w:rPr>
        <w:lastRenderedPageBreak/>
        <w:t>Κατ’ αρχάς, να ξεκι</w:t>
      </w:r>
      <w:r>
        <w:rPr>
          <w:rFonts w:eastAsia="UB-Helvetica" w:cs="Times New Roman"/>
          <w:szCs w:val="24"/>
        </w:rPr>
        <w:t>νήσουμε με τα κακά νέα. Ποιον αφορούν τα κακά νέα; Αφορούν την εργατική τάξη και τα πλατιά λαϊκά στρώματα. Είχαμε στο προηγούμενο νομοσχέδιο την κατεδάφιση επί της ουσίας του κοινωνικού χαρακτήρα της ασφάλισης. Είχαμε αύξηση της έμμεσης φορολογίας για τα λ</w:t>
      </w:r>
      <w:r>
        <w:rPr>
          <w:rFonts w:eastAsia="UB-Helvetica" w:cs="Times New Roman"/>
          <w:szCs w:val="24"/>
        </w:rPr>
        <w:t>αϊκά στρώματα και έρχεστε σήμερα με το σημερινό νομοσχέδιο μετά από δεκαπέντε μέρες να αυξήσετε τους έμμεσους φόρους, δηλαδή αύξηση του ΦΠΑ από το 23% στο 24% και αύξηση μιας σειράς ειδικών φόρων κατανάλωσης αλλά και εισαγωγής νέων ειδικών φόρων κατανάλωση</w:t>
      </w:r>
      <w:r>
        <w:rPr>
          <w:rFonts w:eastAsia="UB-Helvetica" w:cs="Times New Roman"/>
          <w:szCs w:val="24"/>
        </w:rPr>
        <w:t>ς.</w:t>
      </w:r>
    </w:p>
    <w:p w14:paraId="12E54E92" w14:textId="77777777" w:rsidR="00A37F14" w:rsidRDefault="002C15DC">
      <w:pPr>
        <w:spacing w:line="600" w:lineRule="auto"/>
        <w:ind w:firstLine="720"/>
        <w:jc w:val="both"/>
        <w:rPr>
          <w:rFonts w:eastAsia="UB-Helvetica" w:cs="Times New Roman"/>
          <w:szCs w:val="24"/>
        </w:rPr>
      </w:pPr>
      <w:r>
        <w:rPr>
          <w:rFonts w:eastAsia="UB-Helvetica" w:cs="Times New Roman"/>
          <w:szCs w:val="24"/>
        </w:rPr>
        <w:lastRenderedPageBreak/>
        <w:t>Ποιους επιβαρύνουν αυτά; Επιβαρύνουν οι έμμεσοι φόροι κατά κύριο λόγο τις λαϊκές οικογένειες και με τους υπολογισμούς, οι οποίοι έγιναν με το 1,8, που λέτε ότι θα αντλήσετε απ’ αυτούς τους έμμεσους φόρους, περίπου για μια τετραμελή οικογένεια μιλάμε για</w:t>
      </w:r>
      <w:r>
        <w:rPr>
          <w:rFonts w:eastAsia="UB-Helvetica" w:cs="Times New Roman"/>
          <w:szCs w:val="24"/>
        </w:rPr>
        <w:t xml:space="preserve"> 700 ευρώ σε ετήσια βάση επιπλέον φορολογικής αφαίμαξης.</w:t>
      </w:r>
    </w:p>
    <w:p w14:paraId="12E54E93" w14:textId="77777777" w:rsidR="00A37F14" w:rsidRDefault="002C15DC">
      <w:pPr>
        <w:spacing w:line="600" w:lineRule="auto"/>
        <w:ind w:firstLine="720"/>
        <w:jc w:val="both"/>
        <w:rPr>
          <w:rFonts w:eastAsia="UB-Helvetica" w:cs="Times New Roman"/>
          <w:szCs w:val="24"/>
        </w:rPr>
      </w:pPr>
      <w:r>
        <w:rPr>
          <w:rFonts w:eastAsia="UB-Helvetica" w:cs="Times New Roman"/>
          <w:szCs w:val="24"/>
        </w:rPr>
        <w:t>Την ίδια στιγμή, που αυξάνετε τον φόρο στο φυσικό αέριο για τον λαό, για τη λαϊκή κατανάλωση, καταργείτε και την τελευταία ικμάδα που είχε μείνει και απελευθερώνετε, καταργείτε για το σύνολο των βιομ</w:t>
      </w:r>
      <w:r>
        <w:rPr>
          <w:rFonts w:eastAsia="UB-Helvetica" w:cs="Times New Roman"/>
          <w:szCs w:val="24"/>
        </w:rPr>
        <w:t>ηχανιών που χρησιμοποιούν φυσικό αέριο να πληρώνουν ειδικό φόρο.</w:t>
      </w:r>
    </w:p>
    <w:p w14:paraId="12E54E9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Το είχατε κάνει με την τροπολογία των Βουλευτών του ΣΥΡΙΖΑ, μεταμεσονύχτιες ώρες, για τις βιομηχανίες που χρησιμοποιούν ως πρώτη ύλη το φυσικό αέριο και τώρα το κάνετε και για τις ηλεκτροπαρα</w:t>
      </w:r>
      <w:r>
        <w:rPr>
          <w:rFonts w:eastAsia="Times New Roman" w:cs="Times New Roman"/>
          <w:szCs w:val="24"/>
        </w:rPr>
        <w:t xml:space="preserve">γωγικές βιομηχανίες που χρησιμοποιούν φυσικό αέριο, άρα για το σύνολο των βιομηχανιών. Να, λοιπόν, ο χαρακτήρας της πολιτικής σας. </w:t>
      </w:r>
    </w:p>
    <w:p w14:paraId="12E54E9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Αυξάνετε τον ΕΝΦΙΑ. Πηγαίνετε και τσακίζετε</w:t>
      </w:r>
      <w:r>
        <w:rPr>
          <w:rFonts w:eastAsia="Times New Roman" w:cs="Times New Roman"/>
          <w:szCs w:val="24"/>
        </w:rPr>
        <w:t xml:space="preserve"> </w:t>
      </w:r>
      <w:r>
        <w:rPr>
          <w:rFonts w:eastAsia="Times New Roman" w:cs="Times New Roman"/>
          <w:szCs w:val="24"/>
        </w:rPr>
        <w:t>τριακόσιες χιλιάδες φτωχά αγροτικά νοικοκυριά αποκλείοντάς τα από τον ορισμό του</w:t>
      </w:r>
      <w:r>
        <w:rPr>
          <w:rFonts w:eastAsia="Times New Roman" w:cs="Times New Roman"/>
          <w:szCs w:val="24"/>
        </w:rPr>
        <w:t xml:space="preserve"> κατά κύριο επάγγελμα αγρότη, αυξάνοντας το ποσοστό από το 35% στο 50% των εσόδων για το ποιος μπορεί να χαρακτηριστεί αγρότης. Άρα, λοιπόν, αυτός που έχει ένα μπακάλικο στο χωριό ή ένα μικρό καφενείο, τον πετάτε απ’ έξω. </w:t>
      </w:r>
      <w:r>
        <w:rPr>
          <w:rFonts w:eastAsia="Times New Roman" w:cs="Times New Roman"/>
          <w:szCs w:val="24"/>
        </w:rPr>
        <w:lastRenderedPageBreak/>
        <w:t>Χάνει, λοιπόν, τις όποιες φοροαπαλ</w:t>
      </w:r>
      <w:r>
        <w:rPr>
          <w:rFonts w:eastAsia="Times New Roman" w:cs="Times New Roman"/>
          <w:szCs w:val="24"/>
        </w:rPr>
        <w:t>λαγές είχε από το προηγούμενο νομοσχέδιο, χάνει το αφορολόγητο και βεβαίως χάνει και τις επιδοτήσεις. Άρα, λοιπόν, τον τελειώνετε, για να κάνετε τι; Για να επιταχύνετε το ξεκλήρισμά του και να συγκεντρώσετε την αγροτική γη σε όλο και λιγότερα χέρια.</w:t>
      </w:r>
    </w:p>
    <w:p w14:paraId="12E54E9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Απ’ </w:t>
      </w:r>
      <w:r>
        <w:rPr>
          <w:rFonts w:eastAsia="Times New Roman" w:cs="Times New Roman"/>
          <w:szCs w:val="24"/>
        </w:rPr>
        <w:t>αυτήν την άποψη, ήταν άθλια η χθεσινή προπαγάνδα του Αναπληρωτή σας του κ. Χουλιαράκη, που έλεγε ότι παίρνουμε λίγα από τους πολλούς και πολλά από τους λίγους. Το αντίθετο κάνετε. Παίρνετε πολλά από τους πολλούς και τίποτα από τους λίγους. Δίνετε κιόλας στ</w:t>
      </w:r>
      <w:r>
        <w:rPr>
          <w:rFonts w:eastAsia="Times New Roman" w:cs="Times New Roman"/>
          <w:szCs w:val="24"/>
        </w:rPr>
        <w:t>ους λίγους. Δεν παίρνετε τίποτα από τους λίγους.</w:t>
      </w:r>
    </w:p>
    <w:p w14:paraId="12E54E9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Είναι αυτό, λοιπόν, και μια σειρά από άλλα μέτρα τα οποία παίρνετε, όπως η αναδρομική επιστροφή του ΕΚΑΣ που είχε καταβληθεί, αλλά και η τροπολογία την οποία φέρατε χθες το βράδυ, με την οποία καταργείτε τις</w:t>
      </w:r>
      <w:r>
        <w:rPr>
          <w:rFonts w:eastAsia="Times New Roman" w:cs="Times New Roman"/>
          <w:szCs w:val="24"/>
        </w:rPr>
        <w:t xml:space="preserve"> ωριμάνσεις για τα ειδικά μισθολόγια. Αυτά αποτελούν τα χαρακτηριστικά των αντιλαϊκών μέτρων και βεβαίως υπάρχει και μια σειρά από επιμέρους διατάξεις και ρυθμίσεις στα ψιλά, που ανατρέπουν τις εργασιακές σχέσεις στις νέες εταιρείες και στους φορείς που δη</w:t>
      </w:r>
      <w:r>
        <w:rPr>
          <w:rFonts w:eastAsia="Times New Roman" w:cs="Times New Roman"/>
          <w:szCs w:val="24"/>
        </w:rPr>
        <w:t>μιουργείτε, όπως για παράδειγμα σ’ αυτό το Ταμείο Αξιοποίησης της Δημόσιας Περιουσίας.</w:t>
      </w:r>
    </w:p>
    <w:p w14:paraId="12E54E9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Βεβαίως, πάνω απ’ όλα, υπάρχει αυτός ο αυτόματος κόφτης, που μέσα σ’ αυτόν τον αυτόματο κόφτη</w:t>
      </w:r>
      <w:r>
        <w:rPr>
          <w:rFonts w:eastAsia="Times New Roman" w:cs="Times New Roman"/>
          <w:szCs w:val="24"/>
        </w:rPr>
        <w:t xml:space="preserve"> </w:t>
      </w:r>
      <w:r>
        <w:rPr>
          <w:rFonts w:eastAsia="Times New Roman" w:cs="Times New Roman"/>
          <w:szCs w:val="24"/>
        </w:rPr>
        <w:t xml:space="preserve">έχετε βάλει μισθούς και συντάξεις και μια σειρά από κοινωνικές δαπάνες. </w:t>
      </w:r>
    </w:p>
    <w:p w14:paraId="12E54E9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Απ</w:t>
      </w:r>
      <w:r>
        <w:rPr>
          <w:rFonts w:eastAsia="Times New Roman" w:cs="Times New Roman"/>
          <w:szCs w:val="24"/>
        </w:rPr>
        <w:t xml:space="preserve">ό </w:t>
      </w:r>
      <w:r>
        <w:rPr>
          <w:rFonts w:eastAsia="Times New Roman" w:cs="Times New Roman"/>
          <w:szCs w:val="24"/>
        </w:rPr>
        <w:t>εδώ και πέρα, ξεκινούν τα καλά νέα για το κεφάλαιο. Από τον αυτόματο κόφτη</w:t>
      </w:r>
      <w:r>
        <w:rPr>
          <w:rFonts w:eastAsia="Times New Roman" w:cs="Times New Roman"/>
          <w:szCs w:val="24"/>
        </w:rPr>
        <w:t xml:space="preserve"> </w:t>
      </w:r>
      <w:r>
        <w:rPr>
          <w:rFonts w:eastAsia="Times New Roman" w:cs="Times New Roman"/>
          <w:szCs w:val="24"/>
        </w:rPr>
        <w:t xml:space="preserve">εξαιρείται το σύνολο των δαπανών που πηγαίνουν για επενδύσεις, είτε από το </w:t>
      </w:r>
      <w:r>
        <w:rPr>
          <w:rFonts w:eastAsia="Times New Roman" w:cs="Times New Roman"/>
          <w:szCs w:val="24"/>
        </w:rPr>
        <w:t>Πρόγραμμα Δημοσίων Επενδύσεων</w:t>
      </w:r>
      <w:r>
        <w:rPr>
          <w:rFonts w:eastAsia="Times New Roman" w:cs="Times New Roman"/>
          <w:szCs w:val="24"/>
        </w:rPr>
        <w:t xml:space="preserve"> είτε από δημόσιες συμβάσεις είτε από αναπτυξιακούς και επενδυτικούς νόμους</w:t>
      </w:r>
      <w:r>
        <w:rPr>
          <w:rFonts w:eastAsia="Times New Roman" w:cs="Times New Roman"/>
          <w:szCs w:val="24"/>
        </w:rPr>
        <w:t xml:space="preserve"> είτε από τη διαχείριση του ΕΣΠΑ. Τους βγάζετε απ’ έξω αυτούς από τον κόφτη.</w:t>
      </w:r>
    </w:p>
    <w:p w14:paraId="12E54E9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βεβαίως δεν κάνετε μόνο αυτό, ότι τους βγάζετε απ’ έξω από τον κόφτη, αλλά παίρνετε και μια σειρά μέτρα. Θα τα απαριθμήσουμε. </w:t>
      </w:r>
    </w:p>
    <w:p w14:paraId="12E54E9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Πρώτον, εξαιρούνται από τον κόφτη</w:t>
      </w:r>
      <w:r>
        <w:rPr>
          <w:rFonts w:eastAsia="Times New Roman" w:cs="Times New Roman"/>
          <w:szCs w:val="24"/>
        </w:rPr>
        <w:t xml:space="preserve"> </w:t>
      </w:r>
      <w:r>
        <w:rPr>
          <w:rFonts w:eastAsia="Times New Roman" w:cs="Times New Roman"/>
          <w:szCs w:val="24"/>
        </w:rPr>
        <w:t xml:space="preserve">τα συμφέροντα </w:t>
      </w:r>
      <w:r>
        <w:rPr>
          <w:rFonts w:eastAsia="Times New Roman" w:cs="Times New Roman"/>
          <w:szCs w:val="24"/>
        </w:rPr>
        <w:t xml:space="preserve">του κεφαλαίου. </w:t>
      </w:r>
    </w:p>
    <w:p w14:paraId="12E54E9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Δεύτερον, δημιουργείτε ένα </w:t>
      </w:r>
      <w:r>
        <w:rPr>
          <w:rFonts w:eastAsia="Times New Roman" w:cs="Times New Roman"/>
          <w:szCs w:val="24"/>
        </w:rPr>
        <w:t>τ</w:t>
      </w:r>
      <w:r>
        <w:rPr>
          <w:rFonts w:eastAsia="Times New Roman" w:cs="Times New Roman"/>
          <w:szCs w:val="24"/>
        </w:rPr>
        <w:t xml:space="preserve">αμείο για την αξιοποίηση της δημόσιας περιουσίας. Προς όφελος ποιανού θα είναι αυτό το </w:t>
      </w:r>
      <w:r>
        <w:rPr>
          <w:rFonts w:eastAsia="Times New Roman" w:cs="Times New Roman"/>
          <w:szCs w:val="24"/>
        </w:rPr>
        <w:t>τ</w:t>
      </w:r>
      <w:r>
        <w:rPr>
          <w:rFonts w:eastAsia="Times New Roman" w:cs="Times New Roman"/>
          <w:szCs w:val="24"/>
        </w:rPr>
        <w:t>αμείο; Κατ</w:t>
      </w:r>
      <w:r>
        <w:rPr>
          <w:rFonts w:eastAsia="Times New Roman" w:cs="Times New Roman"/>
          <w:szCs w:val="24"/>
        </w:rPr>
        <w:t xml:space="preserve">’ </w:t>
      </w:r>
      <w:r>
        <w:rPr>
          <w:rFonts w:eastAsia="Times New Roman" w:cs="Times New Roman"/>
          <w:szCs w:val="24"/>
        </w:rPr>
        <w:t>αρχάς, η εταιρεία που κάνετε, η Ελληνική Εταιρεία Συμμετοχών και Περιουσίας Ανώνυμη Εταιρεία, δεν ανήκει στο δημ</w:t>
      </w:r>
      <w:r>
        <w:rPr>
          <w:rFonts w:eastAsia="Times New Roman" w:cs="Times New Roman"/>
          <w:szCs w:val="24"/>
        </w:rPr>
        <w:t>όσιο ή στον ευρύτερο δημόσιο τομέα. Είναι μια ιδιωτική εταιρεία. Αυτό είναι το</w:t>
      </w:r>
      <w:r>
        <w:rPr>
          <w:rFonts w:eastAsia="Times New Roman" w:cs="Times New Roman"/>
          <w:szCs w:val="24"/>
        </w:rPr>
        <w:t xml:space="preserve"> πρώτο</w:t>
      </w:r>
      <w:r>
        <w:rPr>
          <w:rFonts w:eastAsia="Times New Roman" w:cs="Times New Roman"/>
          <w:szCs w:val="24"/>
        </w:rPr>
        <w:t>.</w:t>
      </w:r>
    </w:p>
    <w:p w14:paraId="12E54E9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Σ’ αυτήν την ιδιωτική εταιρεία μεταβιβάζετε το σύνολο της δημόσιας περιουσίας και μάλιστα για ενενήντα εννέα χρόνια. Με βάση το πώς θα λειτουργεί αυτή η εταιρεία θα είναι μια εταιρεία συνδιαχείρισης -τουλάχιστον συνδιαχείρισης- ανάμεσα στο </w:t>
      </w:r>
      <w:r>
        <w:rPr>
          <w:rFonts w:eastAsia="Times New Roman" w:cs="Times New Roman"/>
          <w:szCs w:val="24"/>
        </w:rPr>
        <w:t>ελληνικό δημόσιο</w:t>
      </w:r>
      <w:r>
        <w:rPr>
          <w:rFonts w:eastAsia="Times New Roman" w:cs="Times New Roman"/>
          <w:szCs w:val="24"/>
        </w:rPr>
        <w:t xml:space="preserve"> και στους θεσμούς, όπως τους ονομάζετε, στους δανειστές. Θα συνδιαχειρίζεται, δηλαδή, τη δημόσια περιουσία για ενενήντα εννιά χρόνια. Άρα, δεσμεύετε τη δημόσια περιουσία για ενενήντα εννέα χρόνια σε ποια συμφέροντα; Πρώτον, της εξυπηρέτησης του κρατικού χ</w:t>
      </w:r>
      <w:r>
        <w:rPr>
          <w:rFonts w:eastAsia="Times New Roman" w:cs="Times New Roman"/>
          <w:szCs w:val="24"/>
        </w:rPr>
        <w:t>ρέους, που δεν το έκανε ο λαός το κρατικό χρέος και δεύτερον, το 50% από τα έσοδα που θα έχεις απ’ αυτή</w:t>
      </w:r>
      <w:r>
        <w:rPr>
          <w:rFonts w:eastAsia="Times New Roman" w:cs="Times New Roman"/>
          <w:szCs w:val="24"/>
        </w:rPr>
        <w:t>ν</w:t>
      </w:r>
      <w:r>
        <w:rPr>
          <w:rFonts w:eastAsia="Times New Roman" w:cs="Times New Roman"/>
          <w:szCs w:val="24"/>
        </w:rPr>
        <w:t xml:space="preserve"> την εταιρεία θα στηρίζεται στις επενδύσεις, άρα πάλι στην επιχειρηματική δραστηριότητα.</w:t>
      </w:r>
    </w:p>
    <w:p w14:paraId="12E54E9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Βεβαίως, με αυτήν την αξιοποίηση της δημόσιας περιουσίας αξιοπο</w:t>
      </w:r>
      <w:r>
        <w:rPr>
          <w:rFonts w:eastAsia="Times New Roman" w:cs="Times New Roman"/>
          <w:szCs w:val="24"/>
        </w:rPr>
        <w:t>ιείτε όλες τις μορφές, δεν αποκλείετε τίποτα, από ιδιωτικοποιήσεις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12E54E9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Κύριε Υπουργέ, θα μας δώσετε τον κατάλογο των δεκαεννέα ιδιωτικοποιήσεων που προβλέπονται μέχρι τον Σεπτέμβριο του 2018, για να πιάσετε τα 6,2 δισεκατομμύρια που λέει το τρίτο μνημόν</w:t>
      </w:r>
      <w:r>
        <w:rPr>
          <w:rFonts w:eastAsia="Times New Roman" w:cs="Times New Roman"/>
          <w:szCs w:val="24"/>
        </w:rPr>
        <w:t xml:space="preserve">ιο; Κάποια στιγμή πρέπει να τον δώσετε στη δημοσιότητα, γιατί δεν είναι μόνο εννέα. </w:t>
      </w:r>
    </w:p>
    <w:p w14:paraId="12E54EA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Δεύτερον, πώληση περιουσιακών στοιχείων. </w:t>
      </w:r>
    </w:p>
    <w:p w14:paraId="12E54EA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Τρίτον, συμπράξεις δημοσίου και ιδιωτικού τομέα. </w:t>
      </w:r>
    </w:p>
    <w:p w14:paraId="12E54EA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Τέταρτον, παραχώρηση.</w:t>
      </w:r>
    </w:p>
    <w:p w14:paraId="12E54EA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Πέμπτον, η είσοδος στρατηγικού επενδυτή. </w:t>
      </w:r>
    </w:p>
    <w:p w14:paraId="12E54EA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Σε όλα και στις</w:t>
      </w:r>
      <w:r>
        <w:rPr>
          <w:rFonts w:eastAsia="Times New Roman" w:cs="Times New Roman"/>
          <w:szCs w:val="24"/>
        </w:rPr>
        <w:t xml:space="preserve"> ΔΕΚΟ, ακόμη και στο νερό και στις αστικές συγκοινωνίες και παντού. </w:t>
      </w:r>
    </w:p>
    <w:p w14:paraId="12E54EA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Τρίτο σημείο. Η σύμβαση για τα αεροδρόμια. Πού την βάζετε τη σύμβαση για τα αεροδρόμια με το άρθρο 224; Την εντάσσετε στις ισχυρές εξουσίες, τις οποίες δίνει το </w:t>
      </w:r>
      <w:r>
        <w:rPr>
          <w:rFonts w:eastAsia="Times New Roman" w:cs="Times New Roman"/>
          <w:szCs w:val="24"/>
        </w:rPr>
        <w:t>ν.δ</w:t>
      </w:r>
      <w:r>
        <w:rPr>
          <w:rFonts w:eastAsia="Times New Roman" w:cs="Times New Roman"/>
          <w:szCs w:val="24"/>
        </w:rPr>
        <w:t>.</w:t>
      </w:r>
      <w:r>
        <w:rPr>
          <w:rFonts w:eastAsia="Times New Roman" w:cs="Times New Roman"/>
          <w:szCs w:val="24"/>
        </w:rPr>
        <w:t>2687/1953, αυτό το σκα</w:t>
      </w:r>
      <w:r>
        <w:rPr>
          <w:rFonts w:eastAsia="Times New Roman" w:cs="Times New Roman"/>
          <w:szCs w:val="24"/>
        </w:rPr>
        <w:t xml:space="preserve">νδαλώδες διάταγμα που προστατεύει από οτιδήποτε την ξένη ιδιωτική επένδυση, που πρόκειται για ένα κατάλοιπο του μετεμφυλιακού καθεστώτος που είχε δημιουργηθεί εδώ. </w:t>
      </w:r>
    </w:p>
    <w:p w14:paraId="12E54EA6" w14:textId="77777777" w:rsidR="00A37F14" w:rsidRDefault="002C15DC">
      <w:pPr>
        <w:spacing w:line="600" w:lineRule="auto"/>
        <w:jc w:val="both"/>
        <w:rPr>
          <w:rFonts w:eastAsia="Times New Roman" w:cs="Times New Roman"/>
          <w:szCs w:val="24"/>
        </w:rPr>
      </w:pPr>
      <w:r>
        <w:rPr>
          <w:rFonts w:eastAsia="Times New Roman" w:cs="Times New Roman"/>
          <w:szCs w:val="24"/>
        </w:rPr>
        <w:lastRenderedPageBreak/>
        <w:tab/>
      </w:r>
      <w:r>
        <w:rPr>
          <w:rFonts w:eastAsia="Times New Roman" w:cs="Times New Roman"/>
          <w:szCs w:val="24"/>
        </w:rPr>
        <w:t>Ε</w:t>
      </w:r>
      <w:r>
        <w:rPr>
          <w:rFonts w:eastAsia="Times New Roman" w:cs="Times New Roman"/>
          <w:szCs w:val="24"/>
        </w:rPr>
        <w:t>ντάσσετε την επένδυση που θα κάνουν στα δεκατέσσερα περιφερειακά αεροδρόμια σε αυτό το νο</w:t>
      </w:r>
      <w:r>
        <w:rPr>
          <w:rFonts w:eastAsia="Times New Roman" w:cs="Times New Roman"/>
          <w:szCs w:val="24"/>
        </w:rPr>
        <w:t xml:space="preserve">μοθετικό διάταγμα που έχει συνταγματική ισχύ και δεν μπορείτε να επιφέρετε οποιαδήποτε αλλαγή εσείς ή οποιαδήποτε μελλοντική κυβέρνηση, παρά μόνο εφόσον και υπό την προϋπόθεση ότι θα το δεχθεί και ο παραχωρησιούχος; </w:t>
      </w:r>
    </w:p>
    <w:p w14:paraId="12E54EA7"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από αυτήν την άποψη, τι κάνετε με α</w:t>
      </w:r>
      <w:r>
        <w:rPr>
          <w:rFonts w:eastAsia="Times New Roman" w:cs="Times New Roman"/>
          <w:szCs w:val="24"/>
        </w:rPr>
        <w:t xml:space="preserve">υτό το νομοθετικό διάταγμα; Παρέχετε προκλητικές και σκανδαλώδεις ασυλίες στη δράση του επενδυτή, προστασία της επένδυσης από οποιαδήποτε αλλαγή σε βάρος των συμφερόντων του επενδυτή, </w:t>
      </w:r>
      <w:r>
        <w:rPr>
          <w:rFonts w:eastAsia="Times New Roman" w:cs="Times New Roman"/>
          <w:szCs w:val="24"/>
        </w:rPr>
        <w:lastRenderedPageBreak/>
        <w:t>απαλλαγή από φόρους και τέλη. Μέχρι και τα δημοτικά ανταποδοτικά τέλη κα</w:t>
      </w:r>
      <w:r>
        <w:rPr>
          <w:rFonts w:eastAsia="Times New Roman" w:cs="Times New Roman"/>
          <w:szCs w:val="24"/>
        </w:rPr>
        <w:t xml:space="preserve">ταργείτε για τα αεροδρόμια. Η όποια αλλαγή είπαμε ότι πρέπει να γίνει με τη σύμφωνη γνώμη. </w:t>
      </w:r>
    </w:p>
    <w:p w14:paraId="12E54EA8"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Ακόμη και σε πολύ σοβαρές συνθήκες δεν μπορείτε να επιτάξετε ως </w:t>
      </w:r>
      <w:r>
        <w:rPr>
          <w:rFonts w:eastAsia="Times New Roman" w:cs="Times New Roman"/>
          <w:szCs w:val="24"/>
        </w:rPr>
        <w:t xml:space="preserve">Κυβέρνηση </w:t>
      </w:r>
      <w:r>
        <w:rPr>
          <w:rFonts w:eastAsia="Times New Roman" w:cs="Times New Roman"/>
          <w:szCs w:val="24"/>
        </w:rPr>
        <w:t>τα συγκεκριμένα περιουσιακά στοιχεία. Μόνο σε περίπτωση πολέμου και εφόσον αποζημιώσετε, μ</w:t>
      </w:r>
      <w:r>
        <w:rPr>
          <w:rFonts w:eastAsia="Times New Roman" w:cs="Times New Roman"/>
          <w:szCs w:val="24"/>
        </w:rPr>
        <w:t>πορείτε να το επιλέξετε αυτό. Και μιλάμε για αεροδρόμια σε νησιωτικές, απομακρυσμένες περιοχές. Σε περίπτωση, δηλαδή, σεισμού ή οποιασδήποτε άλλης φυσικής καταστροφής πρέπει να πάρετε την άδεια του επενδυτή, για να μπορείτε να αξιοποιήσετε αυτά τα αεροδρόμ</w:t>
      </w:r>
      <w:r>
        <w:rPr>
          <w:rFonts w:eastAsia="Times New Roman" w:cs="Times New Roman"/>
          <w:szCs w:val="24"/>
        </w:rPr>
        <w:t xml:space="preserve">ια και θα τα πληρώσετε και πανάκριβα. </w:t>
      </w:r>
    </w:p>
    <w:p w14:paraId="12E54EA9"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Πέμπτο σημείο –έχω χάσει και το μέτρημα- είναι η διαχείριση των κόκκινων δανείων. Βεβαίως, υπάρχει μία προσωρινή προστασία μέχρι το 2018 μιας πρώτης κατοικίας έως 140.000 ευρώ και μετά την 1</w:t>
      </w:r>
      <w:r>
        <w:rPr>
          <w:rFonts w:eastAsia="Times New Roman" w:cs="Times New Roman"/>
          <w:szCs w:val="24"/>
          <w:vertAlign w:val="superscript"/>
        </w:rPr>
        <w:t>η</w:t>
      </w:r>
      <w:r>
        <w:rPr>
          <w:rFonts w:eastAsia="Times New Roman" w:cs="Times New Roman"/>
          <w:szCs w:val="24"/>
        </w:rPr>
        <w:t xml:space="preserve"> του 2018 απελευθερώνεται.</w:t>
      </w:r>
      <w:r>
        <w:rPr>
          <w:rFonts w:eastAsia="Times New Roman" w:cs="Times New Roman"/>
          <w:szCs w:val="24"/>
        </w:rPr>
        <w:t xml:space="preserve"> Δίνετε το σύνολο των κόκκινων, αλλά και πράσινων δανείων να το διαχειριστούν μια σειρά επενδυτές. Και όλο αυτό γιατί το κάνετε; Για να μπορέσει να ορθοποδήσει και να εξυγιανθεί, για να διευκολύνετε την εξυγίανση του χρηματοπιστωτικού συστήματος. </w:t>
      </w:r>
    </w:p>
    <w:p w14:paraId="12E54EAA" w14:textId="77777777" w:rsidR="00A37F14" w:rsidRDefault="002C15DC">
      <w:pPr>
        <w:tabs>
          <w:tab w:val="center" w:pos="4753"/>
          <w:tab w:val="left" w:pos="5723"/>
        </w:tabs>
        <w:spacing w:line="600" w:lineRule="auto"/>
        <w:ind w:firstLine="720"/>
        <w:jc w:val="both"/>
        <w:rPr>
          <w:rFonts w:eastAsia="Times New Roman"/>
          <w:szCs w:val="24"/>
        </w:rPr>
      </w:pPr>
      <w:r>
        <w:rPr>
          <w:rFonts w:eastAsia="Times New Roman" w:cs="Times New Roman"/>
          <w:szCs w:val="24"/>
        </w:rPr>
        <w:t>Έκτο σημ</w:t>
      </w:r>
      <w:r>
        <w:rPr>
          <w:rFonts w:eastAsia="Times New Roman" w:cs="Times New Roman"/>
          <w:szCs w:val="24"/>
        </w:rPr>
        <w:t xml:space="preserve">είο: Προωθείτε και επιταχύνετε την ευρωενωσιακή πολιτική για την απελευθέρωση των αγορών –παραδείγματος χάριν, την αγορά ενέργειας- με τις διατάξεις που φέρνετε εδώ. Διασπάτε τον ΑΔΜΗΕ από τη ΔΕΗ, που είναι η πολιτική </w:t>
      </w:r>
      <w:r>
        <w:rPr>
          <w:rFonts w:eastAsia="Times New Roman" w:cs="Times New Roman"/>
          <w:szCs w:val="24"/>
        </w:rPr>
        <w:lastRenderedPageBreak/>
        <w:t xml:space="preserve">της απελευθέρωσης της </w:t>
      </w:r>
      <w:r>
        <w:rPr>
          <w:rFonts w:eastAsia="Times New Roman"/>
          <w:szCs w:val="24"/>
        </w:rPr>
        <w:t>Ευρωπαϊκής Ένωση</w:t>
      </w:r>
      <w:r>
        <w:rPr>
          <w:rFonts w:eastAsia="Times New Roman"/>
          <w:szCs w:val="24"/>
        </w:rPr>
        <w:t xml:space="preserve">ς. Ο ξεχωριστός ΑΔΜΗΕ τι διευκολύνει; Διευκολύνει και δίνει ίσους όρους σε όλους τους ιδιωτικούς επενδυτικούς ομίλους στην παραγωγή ενέργειας για να αξιοποιούν το δίκτυο. </w:t>
      </w:r>
    </w:p>
    <w:p w14:paraId="12E54EAB" w14:textId="77777777" w:rsidR="00A37F14" w:rsidRDefault="002C15DC">
      <w:pPr>
        <w:tabs>
          <w:tab w:val="center" w:pos="4753"/>
          <w:tab w:val="left" w:pos="5723"/>
        </w:tabs>
        <w:spacing w:line="600" w:lineRule="auto"/>
        <w:ind w:firstLine="720"/>
        <w:jc w:val="both"/>
        <w:rPr>
          <w:rFonts w:eastAsia="Times New Roman"/>
          <w:szCs w:val="24"/>
        </w:rPr>
      </w:pPr>
      <w:r>
        <w:rPr>
          <w:rFonts w:eastAsia="Times New Roman"/>
          <w:szCs w:val="24"/>
        </w:rPr>
        <w:t xml:space="preserve">Και γι’ αυτό οι ίδιοι οι ιδιώτες παραγωγοί δεν ήθελαν ιδιωτικοποιημένο ΑΔΜΗΕ, γιατί </w:t>
      </w:r>
      <w:r>
        <w:rPr>
          <w:rFonts w:eastAsia="Times New Roman"/>
          <w:szCs w:val="24"/>
        </w:rPr>
        <w:t>ένας ιδιωτικοποιημένος ΑΔΜΗΕ μπορεί να «κάνει τις πλάτες» για συγκεκριμένους επιχειρηματικούς ομίλους και όχι για όλους, ενώ ένας υπό δημόσιο έλεγχο ΑΔΜΗΕ θα τους δεχθεί όλους με ίδιους όρους και δεν θα έχει διαφορετική μεταχείριση. Άρα, δεν διασφαλίζει το</w:t>
      </w:r>
      <w:r>
        <w:rPr>
          <w:rFonts w:eastAsia="Times New Roman"/>
          <w:szCs w:val="24"/>
        </w:rPr>
        <w:t xml:space="preserve">υς ιδιώτες παραγωγούς. </w:t>
      </w:r>
    </w:p>
    <w:p w14:paraId="12E54EAC" w14:textId="77777777" w:rsidR="00A37F14" w:rsidRDefault="002C15DC">
      <w:pPr>
        <w:tabs>
          <w:tab w:val="center" w:pos="4753"/>
          <w:tab w:val="left" w:pos="5723"/>
        </w:tabs>
        <w:spacing w:line="600" w:lineRule="auto"/>
        <w:ind w:firstLine="720"/>
        <w:jc w:val="both"/>
        <w:rPr>
          <w:rFonts w:eastAsia="Times New Roman"/>
          <w:szCs w:val="24"/>
        </w:rPr>
      </w:pPr>
      <w:r>
        <w:rPr>
          <w:rFonts w:eastAsia="Times New Roman"/>
          <w:szCs w:val="24"/>
        </w:rPr>
        <w:lastRenderedPageBreak/>
        <w:t>Και δεύτερον, μέσα από τις δημοπρασίες ενέργειας επί της ουσίας μετατρέπετε τη ΔΕΗ σε χονδρέμπορα. Θα μπορούν οι ιδιώτες παραγωγοί να μην κάνουν ούτε καν επενδύσεις στο βαθμό που πρέπει, αλλά να αγοράζουν φθηνό ρεύμα από τη ΔΕΗ ως χ</w:t>
      </w:r>
      <w:r>
        <w:rPr>
          <w:rFonts w:eastAsia="Times New Roman"/>
          <w:szCs w:val="24"/>
        </w:rPr>
        <w:t xml:space="preserve">ονδρέμπορα και να το πουλούν αυτοί στο λιανεμπόριο πανάκριβο στα λαϊκά νοικοκυριά. Να, λοιπόν, πόσο μέσα από αυτές τις ρυθμίσεις θα αυξηθούν περαιτέρω τα τιμολόγια για το ρεύμα, τα οποία αφορούν τη λαϊκή οικογένεια. </w:t>
      </w:r>
    </w:p>
    <w:p w14:paraId="12E54EAD" w14:textId="77777777" w:rsidR="00A37F14" w:rsidRDefault="002C15DC">
      <w:pPr>
        <w:tabs>
          <w:tab w:val="center" w:pos="4753"/>
          <w:tab w:val="left" w:pos="5723"/>
        </w:tabs>
        <w:spacing w:line="600" w:lineRule="auto"/>
        <w:ind w:firstLine="720"/>
        <w:jc w:val="both"/>
        <w:rPr>
          <w:rFonts w:eastAsia="Times New Roman"/>
          <w:szCs w:val="24"/>
        </w:rPr>
      </w:pPr>
      <w:r>
        <w:rPr>
          <w:rFonts w:eastAsia="Times New Roman"/>
          <w:szCs w:val="24"/>
        </w:rPr>
        <w:t>Όσον αφορά τα λιμάνια, έχουμε απελευθέρ</w:t>
      </w:r>
      <w:r>
        <w:rPr>
          <w:rFonts w:eastAsia="Times New Roman"/>
          <w:szCs w:val="24"/>
        </w:rPr>
        <w:t xml:space="preserve">ωση των λιμένων. Η </w:t>
      </w:r>
      <w:r>
        <w:rPr>
          <w:rFonts w:eastAsia="Times New Roman"/>
          <w:szCs w:val="24"/>
        </w:rPr>
        <w:t xml:space="preserve">Ανεξάρτητη Ρυθμιστική </w:t>
      </w:r>
      <w:r>
        <w:rPr>
          <w:rFonts w:eastAsia="Times New Roman"/>
          <w:szCs w:val="24"/>
        </w:rPr>
        <w:t xml:space="preserve">Αρχή Λιμένων και η ίδρυση της </w:t>
      </w:r>
      <w:r>
        <w:rPr>
          <w:rFonts w:eastAsia="Times New Roman"/>
          <w:szCs w:val="24"/>
        </w:rPr>
        <w:t xml:space="preserve">Δημόσιας </w:t>
      </w:r>
      <w:r>
        <w:rPr>
          <w:rFonts w:eastAsia="Times New Roman"/>
          <w:szCs w:val="24"/>
        </w:rPr>
        <w:t xml:space="preserve">Αρχής Λιμένων δεν βγαίνει έξω από το πλαίσιο της </w:t>
      </w:r>
      <w:r>
        <w:rPr>
          <w:rFonts w:eastAsia="Times New Roman"/>
          <w:szCs w:val="24"/>
        </w:rPr>
        <w:lastRenderedPageBreak/>
        <w:t>απελευθέρωσης των λιμενικών υπηρεσιών της Ευρωπαϊκής Ένωσης. Γι’ αυτό ακριβώς και η δημιουργία αυτών των φορέων έχει και τη συγ</w:t>
      </w:r>
      <w:r>
        <w:rPr>
          <w:rFonts w:eastAsia="Times New Roman"/>
          <w:szCs w:val="24"/>
        </w:rPr>
        <w:t xml:space="preserve">κατάθεση της Ευρωπαϊκής Ένωσης, αφού περιλαμβάνει μια σειρά από αντιλαϊκές, αντεργατικές νομοθεσίες, προσαρμογές για την ιδιωτικοποίηση του ΟΛΠ, του ΟΛΘ, αλλά και των άλλων δέκα μικρότερων Λιμένων ΑΕ. </w:t>
      </w:r>
    </w:p>
    <w:p w14:paraId="12E54EAE" w14:textId="77777777" w:rsidR="00A37F14" w:rsidRDefault="002C15DC">
      <w:pPr>
        <w:tabs>
          <w:tab w:val="center" w:pos="4753"/>
          <w:tab w:val="left" w:pos="5723"/>
        </w:tabs>
        <w:spacing w:line="600" w:lineRule="auto"/>
        <w:ind w:firstLine="720"/>
        <w:jc w:val="both"/>
        <w:rPr>
          <w:rFonts w:eastAsia="Times New Roman"/>
          <w:szCs w:val="24"/>
        </w:rPr>
      </w:pPr>
      <w:r>
        <w:rPr>
          <w:rFonts w:eastAsia="Times New Roman"/>
          <w:szCs w:val="24"/>
        </w:rPr>
        <w:t xml:space="preserve">Και ανοίγουν, βεβαίως, αυτές οι διατάξεις τον δρόμο για σαρωτικές αλλαγές στις εργασιακές σχέσεις, στις συμβάσεις εργασίας, στο ασφαλιστικό, στο συνταξιοδοτικό, για χτύπημα συνδικαλιστικών ελευθεριών προς όφελος της μεγιστοποίησης του κέρδους. </w:t>
      </w:r>
    </w:p>
    <w:p w14:paraId="12E54EAF" w14:textId="77777777" w:rsidR="00A37F14" w:rsidRDefault="002C15DC">
      <w:pPr>
        <w:tabs>
          <w:tab w:val="center" w:pos="4753"/>
          <w:tab w:val="left" w:pos="5723"/>
        </w:tabs>
        <w:spacing w:line="600" w:lineRule="auto"/>
        <w:ind w:firstLine="720"/>
        <w:jc w:val="both"/>
        <w:rPr>
          <w:rFonts w:eastAsia="Times New Roman"/>
          <w:szCs w:val="24"/>
        </w:rPr>
      </w:pPr>
      <w:r>
        <w:rPr>
          <w:rFonts w:eastAsia="Times New Roman"/>
          <w:szCs w:val="24"/>
        </w:rPr>
        <w:lastRenderedPageBreak/>
        <w:t xml:space="preserve">Αντίστοιχη διάταξη φέρατε με τροπολογία για τη </w:t>
      </w:r>
      <w:r>
        <w:rPr>
          <w:rFonts w:eastAsia="Times New Roman"/>
          <w:szCs w:val="24"/>
        </w:rPr>
        <w:t>«</w:t>
      </w:r>
      <w:r>
        <w:rPr>
          <w:rFonts w:eastAsia="Times New Roman"/>
          <w:szCs w:val="24"/>
        </w:rPr>
        <w:t>ΣΤΑΣΥ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για την απελευθέρωση των σιδηροδρομικών μεταφορών, όπου ουσιαστικά βγάζετε κάθε βάρος από τον ιδιώτη που θα επενδύσει και θα αγοράσει τη </w:t>
      </w:r>
      <w:r>
        <w:rPr>
          <w:rFonts w:eastAsia="Times New Roman"/>
          <w:szCs w:val="24"/>
        </w:rPr>
        <w:t>«</w:t>
      </w:r>
      <w:r>
        <w:rPr>
          <w:rFonts w:eastAsia="Times New Roman"/>
          <w:szCs w:val="24"/>
        </w:rPr>
        <w:t>ΣΤΑΣΥ Α</w:t>
      </w:r>
      <w:r>
        <w:rPr>
          <w:rFonts w:eastAsia="Times New Roman"/>
          <w:szCs w:val="24"/>
        </w:rPr>
        <w:t>.</w:t>
      </w:r>
      <w:r>
        <w:rPr>
          <w:rFonts w:eastAsia="Times New Roman"/>
          <w:szCs w:val="24"/>
        </w:rPr>
        <w:t>Ε</w:t>
      </w:r>
      <w:r>
        <w:rPr>
          <w:rFonts w:eastAsia="Times New Roman"/>
          <w:szCs w:val="24"/>
        </w:rPr>
        <w:t>.</w:t>
      </w:r>
      <w:r>
        <w:rPr>
          <w:rFonts w:eastAsia="Times New Roman"/>
          <w:szCs w:val="24"/>
        </w:rPr>
        <w:t>»</w:t>
      </w:r>
      <w:r>
        <w:rPr>
          <w:rFonts w:eastAsia="Times New Roman"/>
          <w:szCs w:val="24"/>
        </w:rPr>
        <w:t xml:space="preserve">. </w:t>
      </w:r>
    </w:p>
    <w:p w14:paraId="12E54EB0" w14:textId="77777777" w:rsidR="00A37F14" w:rsidRDefault="002C15DC">
      <w:pPr>
        <w:tabs>
          <w:tab w:val="center" w:pos="4753"/>
          <w:tab w:val="left" w:pos="5723"/>
        </w:tabs>
        <w:spacing w:line="600" w:lineRule="auto"/>
        <w:ind w:firstLine="720"/>
        <w:jc w:val="both"/>
        <w:rPr>
          <w:rFonts w:eastAsia="Times New Roman"/>
          <w:szCs w:val="24"/>
        </w:rPr>
      </w:pPr>
      <w:r>
        <w:rPr>
          <w:rFonts w:eastAsia="Times New Roman"/>
          <w:szCs w:val="24"/>
        </w:rPr>
        <w:t>Με το φάρμακο τι κάνετε; Απελευθερώνετε ένα</w:t>
      </w:r>
      <w:r>
        <w:rPr>
          <w:rFonts w:eastAsia="Times New Roman"/>
          <w:szCs w:val="24"/>
        </w:rPr>
        <w:t xml:space="preserve"> τμήμα των μη συνταγογραφούμενων φαρμάκων για να μπορεί να πωλείται και από σούπερ μάρκετ. Άρα, δηλαδή, πάτε ένα βήμα παραπέρα από αυτά που προέβλεπε η Εργαλειοθήκη του ΟΟΣΑ στην απελευθέρωση της αγοράς φαρμάκων. Και μάλιστα, φθάνετε στο σημείο στην αιτιολ</w:t>
      </w:r>
      <w:r>
        <w:rPr>
          <w:rFonts w:eastAsia="Times New Roman"/>
          <w:szCs w:val="24"/>
        </w:rPr>
        <w:t xml:space="preserve">ογική έκθεση να μιλάτε πια για φάρμακα που μπορεί ο ασθενής να τα παραλαμβάνει με τη λογική </w:t>
      </w:r>
      <w:r>
        <w:rPr>
          <w:rFonts w:eastAsia="Times New Roman"/>
          <w:szCs w:val="24"/>
        </w:rPr>
        <w:lastRenderedPageBreak/>
        <w:t>της αυτοδιάγνωσης και της αυτοθεραπείας. Σε τι βαθμό σκοταδισμού φθάσαμε, για να μιλάει ένας Υπουργός της Κυβέρνησης του ΣΥΡΙΖΑ για αυτοδιάγνωση και αυτοθεραπεία; Π</w:t>
      </w:r>
      <w:r>
        <w:rPr>
          <w:rFonts w:eastAsia="Times New Roman"/>
          <w:szCs w:val="24"/>
        </w:rPr>
        <w:t xml:space="preserve">ρόκειται για κριτήρια σκοταδιστικά, επικίνδυνα και βαθύτατα αντεπιστημονικά. </w:t>
      </w:r>
    </w:p>
    <w:p w14:paraId="12E54EB1" w14:textId="77777777" w:rsidR="00A37F14" w:rsidRDefault="002C15DC">
      <w:pPr>
        <w:tabs>
          <w:tab w:val="center" w:pos="4753"/>
          <w:tab w:val="left" w:pos="5723"/>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12E54EB2" w14:textId="77777777" w:rsidR="00A37F14" w:rsidRDefault="002C15DC">
      <w:pPr>
        <w:tabs>
          <w:tab w:val="center" w:pos="4753"/>
          <w:tab w:val="left" w:pos="5723"/>
        </w:tabs>
        <w:spacing w:line="600" w:lineRule="auto"/>
        <w:ind w:firstLine="720"/>
        <w:jc w:val="both"/>
        <w:rPr>
          <w:rFonts w:eastAsia="Times New Roman"/>
          <w:szCs w:val="24"/>
        </w:rPr>
      </w:pPr>
      <w:r>
        <w:rPr>
          <w:rFonts w:eastAsia="Times New Roman"/>
          <w:szCs w:val="24"/>
        </w:rPr>
        <w:t>Ολοκληρώνω, κύριε Πρόεδρε, με την ανοχή των δύο λεπτών που δώσατε και στους άλλους συναδέλφους</w:t>
      </w:r>
      <w:r>
        <w:rPr>
          <w:rFonts w:eastAsia="Times New Roman"/>
          <w:szCs w:val="24"/>
        </w:rPr>
        <w:t xml:space="preserve">. </w:t>
      </w:r>
    </w:p>
    <w:p w14:paraId="12E54EB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Επίσης, το ίδιο γίνεται με την μπίρα.</w:t>
      </w:r>
    </w:p>
    <w:p w14:paraId="12E54EB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ΠΡΟΔΡΕΥΩΝ (Γεώργιος Βαρεμένος): </w:t>
      </w:r>
      <w:r>
        <w:rPr>
          <w:rFonts w:eastAsia="Times New Roman" w:cs="Times New Roman"/>
          <w:szCs w:val="24"/>
        </w:rPr>
        <w:t>Κάποιος πρέπει να δώσει το καλό παράδειγμα.</w:t>
      </w:r>
    </w:p>
    <w:p w14:paraId="12E54EB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 όμως, εγώ, κύριε Πρόεδρε. Εγώ δεν μπορώ να σας δώσω το καλό παράδειγμα. Άλλωστε, εγώ είμαι κακό παιδί και ε</w:t>
      </w:r>
      <w:r>
        <w:rPr>
          <w:rFonts w:eastAsia="Times New Roman" w:cs="Times New Roman"/>
          <w:szCs w:val="24"/>
        </w:rPr>
        <w:t>ίναι γνωστό αυτό!</w:t>
      </w:r>
    </w:p>
    <w:p w14:paraId="12E54EB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ΠΡΟΔΡΕΥΩΝ (Γεώργιος Βαρεμένος): </w:t>
      </w:r>
      <w:r>
        <w:rPr>
          <w:rFonts w:eastAsia="Times New Roman" w:cs="Times New Roman"/>
          <w:szCs w:val="24"/>
        </w:rPr>
        <w:t>Εάν δεν πειθαρχήσει το ΚΚΕ, ποιος θα πειθαρχήσει;</w:t>
      </w:r>
    </w:p>
    <w:p w14:paraId="12E54EB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Πειθαρχούμε στο λαϊκό, στο ταξικό δίκαιο, κύριε Πρόεδρε.</w:t>
      </w:r>
    </w:p>
    <w:p w14:paraId="12E54EB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Από αυτήν την άποψη, λοιπόν, έχουμε και την αλλαγή στον ΦΠΑ στην μπίρα. </w:t>
      </w:r>
      <w:r>
        <w:rPr>
          <w:rFonts w:eastAsia="Times New Roman" w:cs="Times New Roman"/>
          <w:szCs w:val="24"/>
        </w:rPr>
        <w:t xml:space="preserve">Ποιον χτυπάτε; Όχι τις πολυεθνικές </w:t>
      </w:r>
      <w:r>
        <w:rPr>
          <w:rFonts w:eastAsia="Times New Roman" w:cs="Times New Roman"/>
          <w:szCs w:val="24"/>
        </w:rPr>
        <w:lastRenderedPageBreak/>
        <w:t>προς όφελος των μικρών. Αντίθετα, τσακίζετε τους μικρούς παραγωγούς, για να δώσετε το δικαίωμα το 87% των πολυεθνικών, που ελέγχει την αγορά μπίρας, να γίνει 90%,  95% και 100% και να βγουν έξω μαζικά οι μικροπαραγωγοί. Κ</w:t>
      </w:r>
      <w:r>
        <w:rPr>
          <w:rFonts w:eastAsia="Times New Roman" w:cs="Times New Roman"/>
          <w:szCs w:val="24"/>
        </w:rPr>
        <w:t>αι μάλιστα και το κριθάρι, μέσα από τη συμβολαιακή γεωργία, πάτε να καταστρέψετε. Άρα η αγορά συγκεντρώνεται όλο και περισσότερο. Αυτό είναι που κάνετε και με το ζήτημα της μπίρας.</w:t>
      </w:r>
    </w:p>
    <w:p w14:paraId="12E54EB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Δασικοί χάρτες: Οι ρυθμίσεις που κάνετε για τους δασικούς χάρτες έχουν στόχ</w:t>
      </w:r>
      <w:r>
        <w:rPr>
          <w:rFonts w:eastAsia="Times New Roman" w:cs="Times New Roman"/>
          <w:szCs w:val="24"/>
        </w:rPr>
        <w:t xml:space="preserve">ο την επιτάχυνση και ολοκλήρωση, προκειμένου οι ενδιαφερόμενοι μονοπωλιακοί όμιλοι να επενδύσουν και να κερδοφορήσουν από την ανάπτυξη της επιχειρηματικής δραστηριότητας στα δασικά οικοσυστήματα. Και δεν </w:t>
      </w:r>
      <w:r>
        <w:rPr>
          <w:rFonts w:eastAsia="Times New Roman" w:cs="Times New Roman"/>
          <w:szCs w:val="24"/>
        </w:rPr>
        <w:lastRenderedPageBreak/>
        <w:t>είναι τυχαίο ότι η δημιουργία των δασικών χαρτών απο</w:t>
      </w:r>
      <w:r>
        <w:rPr>
          <w:rFonts w:eastAsia="Times New Roman" w:cs="Times New Roman"/>
          <w:szCs w:val="24"/>
        </w:rPr>
        <w:t>τελεί προαπαιτούμενο των μνημονίων, εκτός και εάν «έπιασε ο πόνος» τους δανειστές και των κεφαλαιοκρατών να προστατεύσουν τα δάση!</w:t>
      </w:r>
    </w:p>
    <w:p w14:paraId="12E54EB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Από αυτήν την άποψη, λοιπόν, είναι άσφαιρη η αντιπαράθεση Νέας Δημοκρατίας και ΠΑΣΟΚ. Η Κυβέρνηση ΣΥΡΙΖΑ - ΑΝΕΛ συνεχίζει και</w:t>
      </w:r>
      <w:r>
        <w:rPr>
          <w:rFonts w:eastAsia="Times New Roman" w:cs="Times New Roman"/>
          <w:szCs w:val="24"/>
        </w:rPr>
        <w:t xml:space="preserve"> ολοκληρώνει το έργο που άφησαν αυτοί ημιτελές. </w:t>
      </w:r>
    </w:p>
    <w:p w14:paraId="12E54EB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ΠΡΟΔΡΕΥΩΝ (Γεώργιος Βαρεμένος): </w:t>
      </w:r>
      <w:r>
        <w:rPr>
          <w:rFonts w:eastAsia="Times New Roman" w:cs="Times New Roman"/>
          <w:szCs w:val="24"/>
        </w:rPr>
        <w:t>Κύριε Καραθανασόπουλε, ολοκληρώστε.</w:t>
      </w:r>
    </w:p>
    <w:p w14:paraId="12E54EB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Τελειώνω, κύριε Πρόεδρε. Αν δεν με είχατε διακόψει την προηγούμενη φορά, θα είχα τελειώσει.</w:t>
      </w:r>
    </w:p>
    <w:p w14:paraId="12E54EB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 λαός δεν πρέπει να</w:t>
      </w:r>
      <w:r>
        <w:rPr>
          <w:rFonts w:eastAsia="Times New Roman" w:cs="Times New Roman"/>
          <w:szCs w:val="24"/>
        </w:rPr>
        <w:t xml:space="preserve"> εγκλωβιστεί στις μυλόπετρες αυτής της άγονης αντιπαράθεσης, ανάμεσα στους διαχειριστές, δηλαδή, ενός σάπιου και βάρβαρου συστήματος.</w:t>
      </w:r>
    </w:p>
    <w:p w14:paraId="12E54EB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 Να μην τσιμπήσουν</w:t>
      </w:r>
      <w:r>
        <w:rPr>
          <w:rFonts w:eastAsia="Times New Roman" w:cs="Times New Roman"/>
          <w:szCs w:val="24"/>
        </w:rPr>
        <w:t xml:space="preserve"> </w:t>
      </w:r>
      <w:r>
        <w:rPr>
          <w:rFonts w:eastAsia="Times New Roman" w:cs="Times New Roman"/>
          <w:szCs w:val="24"/>
        </w:rPr>
        <w:t xml:space="preserve">στους αλαλαγμούς των νεοναζιστών της Χρυσής Αυγής. Έχουν σήμερα το θράσος να εμφανίζονται αυτοί και να </w:t>
      </w:r>
      <w:r>
        <w:rPr>
          <w:rFonts w:eastAsia="Times New Roman" w:cs="Times New Roman"/>
          <w:szCs w:val="24"/>
        </w:rPr>
        <w:t xml:space="preserve">μιλούν αυτοί για πατριωτισμό; Αυτοί που αποτελούν τους ιδεολογικούς απογόνους των συνεργατών των Γερμανών; Αυτοί που παρέδωσαν τον πλούτο και τη χώρα στους </w:t>
      </w:r>
      <w:r>
        <w:rPr>
          <w:rFonts w:eastAsia="Times New Roman" w:cs="Times New Roman"/>
          <w:szCs w:val="24"/>
        </w:rPr>
        <w:lastRenderedPageBreak/>
        <w:t>Αμερικανο-νατοϊκούς ιμπεριαλιστές με τις βάσεις, και στις πολυεθνικές; Αυτοί που πρόδωσαν την Κύπρο;</w:t>
      </w:r>
      <w:r>
        <w:rPr>
          <w:rFonts w:eastAsia="Times New Roman" w:cs="Times New Roman"/>
          <w:szCs w:val="24"/>
        </w:rPr>
        <w:t xml:space="preserve"> </w:t>
      </w:r>
    </w:p>
    <w:p w14:paraId="12E54EB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μία, λοιπόν, αυταπάτη! Δεν υπάρχει διέξοδος προς όφελος του λαού σε συνθήκες κυριαρχίας του κεφαλαίου και συμμετοχής της Ελλάδας στην Ευρωπαϊκή Ένωση. Ή με το κεφάλαιο θα είσαι ή με τον λαό. Τρίτος δρόμος δεν υπάρχει.</w:t>
      </w:r>
    </w:p>
    <w:p w14:paraId="12E54EC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 Από αυτήν την άποψη σήμερα προαπ</w:t>
      </w:r>
      <w:r>
        <w:rPr>
          <w:rFonts w:eastAsia="Times New Roman" w:cs="Times New Roman"/>
          <w:szCs w:val="24"/>
        </w:rPr>
        <w:t xml:space="preserve">αιτούμενο είναι η συμπαράταξη με το ΚΚΕ, η ισχυροποίησή του, η οργάνωση της πάλης, για να ανακουφιστεί ο λαός, αλλά πάνω απ’ όλα να διεκδικήσει την ικανοποίηση των αναγκών του. Αυτό θα γίνει μόνο μέσα από μία γενικότερη ρήξη και ανατροπή. Ανατροπή της </w:t>
      </w:r>
      <w:r>
        <w:rPr>
          <w:rFonts w:eastAsia="Times New Roman" w:cs="Times New Roman"/>
          <w:szCs w:val="24"/>
        </w:rPr>
        <w:lastRenderedPageBreak/>
        <w:t>εξου</w:t>
      </w:r>
      <w:r>
        <w:rPr>
          <w:rFonts w:eastAsia="Times New Roman" w:cs="Times New Roman"/>
          <w:szCs w:val="24"/>
        </w:rPr>
        <w:t>σίας της αστικής τάξης και ρήξη με την Ευρωπαϊκή Ένωση, το Διεθνές Νομισματικό Ταμείο, το ΝΑΤΟ και τους υπόλοιπους ιμπεριαλιστικούς οργανισμούς.</w:t>
      </w:r>
    </w:p>
    <w:p w14:paraId="12E54EC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και για την ανοχή που δείξατε όσον αφορά τον χρόνο.</w:t>
      </w:r>
    </w:p>
    <w:p w14:paraId="12E54EC2"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ΠΡΟΔΡΕΥΩΝ (Γεώργιος Βαρεμένος): </w:t>
      </w:r>
      <w:r>
        <w:rPr>
          <w:rFonts w:eastAsia="Times New Roman" w:cs="Times New Roman"/>
          <w:szCs w:val="24"/>
        </w:rPr>
        <w:t>Τον λόγο έχει ο κ. Αμυράς, στον οποίο έλαχε ο κλήρος να είναι ο πρώτος συνεπής στον χρόνο.</w:t>
      </w:r>
    </w:p>
    <w:p w14:paraId="12E54EC3"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κύριε Πρόεδρε.</w:t>
      </w:r>
    </w:p>
    <w:p w14:paraId="12E54EC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Θα είμαι συνεπής, αρκεί να είναι συγκρατημένοι στις αντιδράσεις τους οι καλοί συνάδελφοι τ</w:t>
      </w:r>
      <w:r>
        <w:rPr>
          <w:rFonts w:eastAsia="Times New Roman" w:cs="Times New Roman"/>
          <w:szCs w:val="24"/>
        </w:rPr>
        <w:t>ου ΣΥΡΙΖΑ και των ΑΝΕΛ σε αυτά που λέω.</w:t>
      </w:r>
    </w:p>
    <w:p w14:paraId="12E54EC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Αγαπητοί συνάδελφοι, κυρίες και κύριοι Βουλευτές και αγαπητοί Υπουργοί, πριν από λίγες ημέρες στο διαδίκτυο είχα τη χαρά, όπως και πολλοί από εσάς και από όλο τον κόσμο, να παρακολουθήσουμε την ομιλία του Μπαράκ Ομπά</w:t>
      </w:r>
      <w:r>
        <w:rPr>
          <w:rFonts w:eastAsia="Times New Roman" w:cs="Times New Roman"/>
          <w:szCs w:val="24"/>
        </w:rPr>
        <w:t xml:space="preserve">μα στην τελετή αποφοίτησης ενός αμερικανικού πανεπιστημίου, του </w:t>
      </w:r>
      <w:r>
        <w:rPr>
          <w:rFonts w:eastAsia="Times New Roman" w:cs="Times New Roman"/>
          <w:szCs w:val="24"/>
          <w:lang w:val="en-US"/>
        </w:rPr>
        <w:t>Rutgers</w:t>
      </w:r>
      <w:r>
        <w:rPr>
          <w:rFonts w:eastAsia="Times New Roman" w:cs="Times New Roman"/>
          <w:szCs w:val="24"/>
        </w:rPr>
        <w:t xml:space="preserve">. </w:t>
      </w:r>
    </w:p>
    <w:p w14:paraId="12E54EC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Το θέμα της ομιλίας του ήταν «Η αλήθεια στην πολιτική ζωή μιας χώρας». Όσοι τον ακούσατε, όσοι διαβάσατε εκ των </w:t>
      </w:r>
      <w:r>
        <w:rPr>
          <w:rFonts w:eastAsia="Times New Roman" w:cs="Times New Roman"/>
          <w:szCs w:val="24"/>
        </w:rPr>
        <w:lastRenderedPageBreak/>
        <w:t>υστέρων την ομιλία του, είμαι σίγουρος ότι θα σκεφτήκατε, όπως και εγώ</w:t>
      </w:r>
      <w:r>
        <w:rPr>
          <w:rFonts w:eastAsia="Times New Roman" w:cs="Times New Roman"/>
          <w:szCs w:val="24"/>
        </w:rPr>
        <w:t>, ότι «δεν μπορεί, υπάρχει ένας αόρατος Έλληνας κρυμμένος κάπου μέσα στο μυαλό του Ομπάμα και του ψιθυρίζει την κατάσταση στην Ελλάδα».</w:t>
      </w:r>
    </w:p>
    <w:p w14:paraId="12E54EC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Θα σας διαβάσω δύο σειρές και νομίζω ότι θα συμφωνήσετε μαζί μου σε αυτό το συμπέρασμα. </w:t>
      </w:r>
    </w:p>
    <w:p w14:paraId="12E54EC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Είπε, λοιπόν, ο Ομπάμα: «Η άγνο</w:t>
      </w:r>
      <w:r>
        <w:rPr>
          <w:rFonts w:eastAsia="Times New Roman" w:cs="Times New Roman"/>
          <w:szCs w:val="24"/>
        </w:rPr>
        <w:t>ια για τους πολιτικούς δεν είναι προσόν. Το να απορρίπτεις τη λογική και την αξία των πραγματικών στοιχείων και των αριθμών, δεν σημαίνει ότι λες μεγάλες αλήθειες ή λόγια σταράτα. Όταν οι πολιτικοί μας εκφράζουν περιφρόνηση για τους αριθμούς και τα γεγονότ</w:t>
      </w:r>
      <w:r>
        <w:rPr>
          <w:rFonts w:eastAsia="Times New Roman" w:cs="Times New Roman"/>
          <w:szCs w:val="24"/>
        </w:rPr>
        <w:t xml:space="preserve">α, όταν </w:t>
      </w:r>
      <w:r>
        <w:rPr>
          <w:rFonts w:eastAsia="Times New Roman" w:cs="Times New Roman"/>
          <w:szCs w:val="24"/>
        </w:rPr>
        <w:lastRenderedPageBreak/>
        <w:t>δεν αναλαμβάνουν την ευθύνη για τη διασπορά των βολικών ψεμάτων, όταν την ίδια στιγμή απορρίπτουν τους πραγματικούς ειδήμονες, ονομάζοντάς τους ελίτ, τότε, ναι, έχουμε πρόβλημα. Αυτή είναι η ασφαλής οδός προς την παρακμή». Αυτά λέει ο Ομπάμα.</w:t>
      </w:r>
    </w:p>
    <w:p w14:paraId="12E54EC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Είναι ανατριχιαστική η ταύτιση των χαρακτηρισμών και η περιγραφή της κατάστασης με την ελληνική πραγματικότητα των τελευταίων δεκαετιών. Εδώ όμως βρισκόμαστε, στον δρόμο προς την παρακμή, στην οποία ωθήθηκε η ελληνική κοινωνία από τα ψέματα, τις μαγικές λύ</w:t>
      </w:r>
      <w:r>
        <w:rPr>
          <w:rFonts w:eastAsia="Times New Roman" w:cs="Times New Roman"/>
          <w:szCs w:val="24"/>
        </w:rPr>
        <w:t xml:space="preserve">σεις, την άρνηση της λογικής και της πραγματικότητας, την περιφρόνηση των αριθμών. </w:t>
      </w:r>
    </w:p>
    <w:p w14:paraId="12E54EC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Η ευθύνη της σημερινής Κυβέρνησης είναι πολύ μεγάλη, είναι τεράστια, θα έλεγα εγώ. Γιατί; Γιατί και μεταχειρίστηκε βολικά ψέματα και άφησε στον κήπο της να ανθίσουν πάρα πο</w:t>
      </w:r>
      <w:r>
        <w:rPr>
          <w:rFonts w:eastAsia="Times New Roman" w:cs="Times New Roman"/>
          <w:szCs w:val="24"/>
        </w:rPr>
        <w:t xml:space="preserve">λλές περικοκλάδες του κακού και επινόησε ανύπαρκτες λύσεις και δίχασε τον κόσμο και τελικά πρόδωσε τους πάντες. </w:t>
      </w:r>
    </w:p>
    <w:p w14:paraId="12E54EC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Με το πολυνομοσχέδιο αυτό, οι εκατόν πενήντα τρεις Βουλευτές ΣΥΡΙΖΑ-ΑΝΕΛ θα έχουν καταλάβει ότι οι αυταπάτες μπορεί να σε οδηγήσουν γρήγορα ψηλ</w:t>
      </w:r>
      <w:r>
        <w:rPr>
          <w:rFonts w:eastAsia="Times New Roman" w:cs="Times New Roman"/>
          <w:szCs w:val="24"/>
        </w:rPr>
        <w:t xml:space="preserve">ά, αλλά έχουν ένα μεγάλο μειονέκτημα: Κοστίζουν ακριβά και πληρώνουν τη δουλειά κυρίως αυτοί που είναι οικονομικά ασθενέστεροι, οι άνεργοι, οι φτωχοί, οι μικροσυνταξιούχοι. Στο τέλος, βέβαια, τα ψέματα και </w:t>
      </w:r>
      <w:r>
        <w:rPr>
          <w:rFonts w:eastAsia="Times New Roman" w:cs="Times New Roman"/>
          <w:szCs w:val="24"/>
        </w:rPr>
        <w:lastRenderedPageBreak/>
        <w:t>οι αυταπάτες εκδικούνται εκείνον που τα χρησιμοποί</w:t>
      </w:r>
      <w:r>
        <w:rPr>
          <w:rFonts w:eastAsia="Times New Roman" w:cs="Times New Roman"/>
          <w:szCs w:val="24"/>
        </w:rPr>
        <w:t>ησε κατά κόρον.</w:t>
      </w:r>
    </w:p>
    <w:p w14:paraId="12E54EC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Θα σας θυμίσω μερικά από τα άνθη του κακού. «Όσο εγώ είμαι Υπουργός», είπε ο κ. Τσακαλώτος, που δεν τον βλέπω τώρα στην Αίθουσα, «δεν πρόκειται να μειωθεί το αφορολόγητο κάτω από </w:t>
      </w:r>
      <w:r>
        <w:rPr>
          <w:rFonts w:eastAsia="Times New Roman" w:cs="Times New Roman"/>
          <w:szCs w:val="24"/>
        </w:rPr>
        <w:t xml:space="preserve">τις </w:t>
      </w:r>
      <w:r>
        <w:rPr>
          <w:rFonts w:eastAsia="Times New Roman" w:cs="Times New Roman"/>
          <w:szCs w:val="24"/>
        </w:rPr>
        <w:t>9.100 ευρώ». Μάλιστα. Ως γνωστόν από τις 9.500 ευρώ, το α</w:t>
      </w:r>
      <w:r>
        <w:rPr>
          <w:rFonts w:eastAsia="Times New Roman" w:cs="Times New Roman"/>
          <w:szCs w:val="24"/>
        </w:rPr>
        <w:t xml:space="preserve">φορολόγητο έπεσε, μετά τη σύμφωνη γνώμη βεβαίως του κ. Τσακαλώτου στην απαίτηση του Διεθνούς Νομισματικού Ταμείου, </w:t>
      </w:r>
      <w:r>
        <w:rPr>
          <w:rFonts w:eastAsia="Times New Roman" w:cs="Times New Roman"/>
          <w:szCs w:val="24"/>
        </w:rPr>
        <w:t xml:space="preserve">στις </w:t>
      </w:r>
      <w:r>
        <w:rPr>
          <w:rFonts w:eastAsia="Times New Roman" w:cs="Times New Roman"/>
          <w:szCs w:val="24"/>
        </w:rPr>
        <w:t xml:space="preserve">8.630 ευρώ. </w:t>
      </w:r>
    </w:p>
    <w:p w14:paraId="12E54EC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Και είναι να απορείς. Θα μπορέσει ο κ. Τσακαλώτος να ασκήσει βέτο, να πει «όχι» σε μια διαδικασία αποκρατικοποίησης, όταν δ</w:t>
      </w:r>
      <w:r>
        <w:rPr>
          <w:rFonts w:eastAsia="Times New Roman" w:cs="Times New Roman"/>
          <w:szCs w:val="24"/>
        </w:rPr>
        <w:t>εν κατάφερε να πείσει τους δανειστές ούτε για 500 ευρώ να κρατήσουν το αφορολόγητο ψηλότερα; Είναι ένα εύλογο ερώτημα.</w:t>
      </w:r>
    </w:p>
    <w:p w14:paraId="12E54EC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Άλλα άνθη του κακού: «Το πετρέλαιο κίνησης δεν πρόκειται να αυξηθεί», είχε πει ένας άλλος Υπουργός. Είπε τη μισή αλήθεια, διότι η πραγματ</w:t>
      </w:r>
      <w:r>
        <w:rPr>
          <w:rFonts w:eastAsia="Times New Roman" w:cs="Times New Roman"/>
          <w:szCs w:val="24"/>
        </w:rPr>
        <w:t>ικότητα μάς λέει ότι στο υπόλοιπο μέρος της φράσης που δεν μας είπε, ήταν οι εξής λέξεις: «Το πετρέλαιο κίνησης δεν θα αυξηθεί από μόνο του, θα αυξηθεί και το πετρέλαιο θέρμανσης και το υγραέριο και βεβαίως οτιδήποτε έχει σχέση με τα καύσιμα».</w:t>
      </w:r>
    </w:p>
    <w:p w14:paraId="12E54EC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Φόροι στα στ</w:t>
      </w:r>
      <w:r>
        <w:rPr>
          <w:rFonts w:eastAsia="Times New Roman" w:cs="Times New Roman"/>
          <w:szCs w:val="24"/>
        </w:rPr>
        <w:t>αθερά τηλέφωνα, που πια είναι κοινός τόπος ότι μόνο οι ηλικιωμένοι χρησιμοποιούν το σταθερό τηλέφωνο. Φόροι στον καφέ, τον ψιλοκομμένο, τον χοντροκομμένο, τον στιγμιαίο, φόροι στην μπ</w:t>
      </w:r>
      <w:r>
        <w:rPr>
          <w:rFonts w:eastAsia="Times New Roman" w:cs="Times New Roman"/>
          <w:szCs w:val="24"/>
        </w:rPr>
        <w:t>ί</w:t>
      </w:r>
      <w:r>
        <w:rPr>
          <w:rFonts w:eastAsia="Times New Roman" w:cs="Times New Roman"/>
          <w:szCs w:val="24"/>
        </w:rPr>
        <w:t>ρα, κυρίως στην ελληνική. Φόροι στο ίντερνετ! Μόνο εμείς και το Πακιστάν</w:t>
      </w:r>
      <w:r>
        <w:rPr>
          <w:rFonts w:eastAsia="Times New Roman" w:cs="Times New Roman"/>
          <w:szCs w:val="24"/>
        </w:rPr>
        <w:t xml:space="preserve"> επιβάλλουμε φορολόγηση στο ίντερνετ. Είναι σαν να λες ότι θα φορολογήσεις τον αέρα που αναπνέουμε.</w:t>
      </w:r>
    </w:p>
    <w:p w14:paraId="12E54ED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Φόροι παντού στα ξενοδοχεία, στα ενοικιαζόμενα δωμάτια, ΦΠΑ στα νησιά. Αποχαιρέτα τα νησιά που ξέρεις. Αντίο Κυκλάδες, στο καλό Δωδεκάνησα! Τι να πούμε για </w:t>
      </w:r>
      <w:r>
        <w:rPr>
          <w:rFonts w:eastAsia="Times New Roman" w:cs="Times New Roman"/>
          <w:szCs w:val="24"/>
        </w:rPr>
        <w:t xml:space="preserve">το </w:t>
      </w:r>
      <w:r>
        <w:rPr>
          <w:rFonts w:eastAsia="Times New Roman" w:cs="Times New Roman"/>
          <w:szCs w:val="24"/>
        </w:rPr>
        <w:t xml:space="preserve">βόρειο </w:t>
      </w:r>
      <w:r>
        <w:rPr>
          <w:rFonts w:eastAsia="Times New Roman" w:cs="Times New Roman"/>
          <w:szCs w:val="24"/>
        </w:rPr>
        <w:t>Αιγαίο, λέει αυτή η Κυβέρνηση σε εσάς τους νησιώτες.</w:t>
      </w:r>
    </w:p>
    <w:p w14:paraId="12E54ED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Ένας άλλος Υπουργός έλεγε ότι ο ΕΝΦΙΑ του 2015 δεν θα εισπραχθεί ποτέ. Θα έλεγα ότι πιο κορυφαίος Υπουργός από αυτόν που το είπε δεν γίνεται να υπάρχει. Μετά, στο ταβάνι, είναι ο κ. Τσίπρας. Δε</w:t>
      </w:r>
      <w:r>
        <w:rPr>
          <w:rFonts w:eastAsia="Times New Roman" w:cs="Times New Roman"/>
          <w:szCs w:val="24"/>
        </w:rPr>
        <w:t xml:space="preserve">ν ήξερε τι έλεγε; </w:t>
      </w:r>
    </w:p>
    <w:p w14:paraId="12E54ED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Άλλο ένα άνθος του κακού: Ο κ. Χουλιαράκης προχθές στην </w:t>
      </w:r>
      <w:r>
        <w:rPr>
          <w:rFonts w:eastAsia="Times New Roman" w:cs="Times New Roman"/>
          <w:szCs w:val="24"/>
        </w:rPr>
        <w:t xml:space="preserve">επιτροπή </w:t>
      </w:r>
      <w:r>
        <w:rPr>
          <w:rFonts w:eastAsia="Times New Roman" w:cs="Times New Roman"/>
          <w:szCs w:val="24"/>
        </w:rPr>
        <w:t>–επιτέλους ένας από τους λίγους- περπάτησε, όπως είπα χθες, στο κακοτράχαλο μονοπάτι της αλήθειας και παραδέχτηκε ότι πεντακόσιες χιλιάδες Έλληνες και Ελληνίδες θα πληρώσου</w:t>
      </w:r>
      <w:r>
        <w:rPr>
          <w:rFonts w:eastAsia="Times New Roman" w:cs="Times New Roman"/>
          <w:szCs w:val="24"/>
        </w:rPr>
        <w:t>ν παραπάνω φόρο για τα ακίνητα που κατέχουν, μέσω του συμπληρωματικού φόρου.</w:t>
      </w:r>
    </w:p>
    <w:p w14:paraId="12E54ED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Αγαπητέ Υπουργέ, κύριε Χουλιαράκη, χθες με μπέρδεψε ο κ. Τρύφων Αλεξιάδης. Ενώ εσείς μιλήσατε για πεντακόσιες χιλιάδες πολίτες, ο κ. Αλεξιάδης χθες μίλησε για εξακόσιες χιλιάδες Έ</w:t>
      </w:r>
      <w:r>
        <w:rPr>
          <w:rFonts w:eastAsia="Times New Roman" w:cs="Times New Roman"/>
          <w:szCs w:val="24"/>
        </w:rPr>
        <w:t xml:space="preserve">λληνες που θα πληρώσουν παραπάνω φόρο ακίνητης περιουσίας. </w:t>
      </w:r>
    </w:p>
    <w:p w14:paraId="12E54ED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Όταν τον προκαλέσαμε, είπε: «Εμάς μας ενδιαφέρουν τα έξι εκατομμύρια των ιδιοκτητών ακινήτων, στους οποίους κρατάμε σταθερά τον ΕΝΦΙΑ. Δεν μας ενδιαφέρουν οι εξακόσιες χιλιάδες πολίτες». Το είπε ξ</w:t>
      </w:r>
      <w:r>
        <w:rPr>
          <w:rFonts w:eastAsia="Times New Roman" w:cs="Times New Roman"/>
          <w:szCs w:val="24"/>
        </w:rPr>
        <w:t xml:space="preserve">εκάθαρα και εκείνη την ώρα ανατρίχιασα! Και λέω εκείνη την ώρα «μα, είναι δυνατόν ένας Υπουργός να λέει κάτι τέτοιο;». Θα έπρεπε και τα έντεκα εκατομμύρια των Ελλήνων να τον ενδιαφέρουν, από τον πρώτο μέχρι </w:t>
      </w:r>
      <w:r>
        <w:rPr>
          <w:rFonts w:eastAsia="Times New Roman" w:cs="Times New Roman"/>
          <w:szCs w:val="24"/>
        </w:rPr>
        <w:lastRenderedPageBreak/>
        <w:t>τον τελευταίο, από τον χαμηλότερο όσον αφορά το ε</w:t>
      </w:r>
      <w:r>
        <w:rPr>
          <w:rFonts w:eastAsia="Times New Roman" w:cs="Times New Roman"/>
          <w:szCs w:val="24"/>
        </w:rPr>
        <w:t>ισόδημα, από το φτωχότερο πολίτη έως τον πλουσιότερο, γιατί ο ένας παράγει πλούτο και ο άλλος εργάζεται και απαιτεί να έχει μια ευκαιρία δημιουργικής απασχόλησης σ’ αυτή</w:t>
      </w:r>
      <w:r>
        <w:rPr>
          <w:rFonts w:eastAsia="Times New Roman" w:cs="Times New Roman"/>
          <w:szCs w:val="24"/>
        </w:rPr>
        <w:t>ν</w:t>
      </w:r>
      <w:r>
        <w:rPr>
          <w:rFonts w:eastAsia="Times New Roman" w:cs="Times New Roman"/>
          <w:szCs w:val="24"/>
        </w:rPr>
        <w:t xml:space="preserve"> τη ζωή.</w:t>
      </w:r>
    </w:p>
    <w:p w14:paraId="12E54ED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«Ούτε ένα σπίτι στα χέρια τραπεζίτη». Σας μιλώ ειλικρινά ότι διστάζω να το πω</w:t>
      </w:r>
      <w:r>
        <w:rPr>
          <w:rFonts w:eastAsia="Times New Roman" w:cs="Times New Roman"/>
          <w:szCs w:val="24"/>
        </w:rPr>
        <w:t xml:space="preserve"> αυτό το σύνθημα. Μου ακούγεται τόσο άσχημα, έχει τόσο πολύ κακοποιηθεί! Κακοποιήθηκε από τους Υπουργούς της παρούσης Κυβέρνησης, κακοποιήθηκε από τους κυβερνητικούς Βουλευτές όλα αυτά τα χρόνια. Και τώρα όταν λες το εύλογο «ούτε ένα σπίτι στα χέρια τραπεζ</w:t>
      </w:r>
      <w:r>
        <w:rPr>
          <w:rFonts w:eastAsia="Times New Roman" w:cs="Times New Roman"/>
          <w:szCs w:val="24"/>
        </w:rPr>
        <w:t xml:space="preserve">ίτη», σε κατακλύζουν διφορούμενα συναισθήματα. </w:t>
      </w:r>
    </w:p>
    <w:p w14:paraId="12E54ED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Ποια είναι η πραγματικότητα; Από 1ης Ιανουαρίου του 2018 όλα, μα όλα τα δάνεια, είτε είναι </w:t>
      </w:r>
      <w:r>
        <w:rPr>
          <w:rFonts w:eastAsia="Times New Roman" w:cs="Times New Roman"/>
          <w:szCs w:val="24"/>
        </w:rPr>
        <w:t>«</w:t>
      </w:r>
      <w:r>
        <w:rPr>
          <w:rFonts w:eastAsia="Times New Roman" w:cs="Times New Roman"/>
          <w:szCs w:val="24"/>
        </w:rPr>
        <w:t>κόκκινα</w:t>
      </w:r>
      <w:r>
        <w:rPr>
          <w:rFonts w:eastAsia="Times New Roman" w:cs="Times New Roman"/>
          <w:szCs w:val="24"/>
        </w:rPr>
        <w:t>»</w:t>
      </w:r>
      <w:r>
        <w:rPr>
          <w:rFonts w:eastAsia="Times New Roman" w:cs="Times New Roman"/>
          <w:szCs w:val="24"/>
        </w:rPr>
        <w:t xml:space="preserve"> είτε είναι </w:t>
      </w:r>
      <w:r>
        <w:rPr>
          <w:rFonts w:eastAsia="Times New Roman" w:cs="Times New Roman"/>
          <w:szCs w:val="24"/>
        </w:rPr>
        <w:t>«</w:t>
      </w:r>
      <w:r>
        <w:rPr>
          <w:rFonts w:eastAsia="Times New Roman" w:cs="Times New Roman"/>
          <w:szCs w:val="24"/>
        </w:rPr>
        <w:t>πράσινα</w:t>
      </w:r>
      <w:r>
        <w:rPr>
          <w:rFonts w:eastAsia="Times New Roman" w:cs="Times New Roman"/>
          <w:szCs w:val="24"/>
        </w:rPr>
        <w:t>»</w:t>
      </w:r>
      <w:r>
        <w:rPr>
          <w:rFonts w:eastAsia="Times New Roman" w:cs="Times New Roman"/>
          <w:szCs w:val="24"/>
        </w:rPr>
        <w:t xml:space="preserve">, περνάνε και με τον νόμο –το νομοσχέδιο που θα ψηφιστεί και θα γίνει νόμος- στα </w:t>
      </w:r>
      <w:r>
        <w:rPr>
          <w:rFonts w:eastAsia="Times New Roman" w:cs="Times New Roman"/>
          <w:szCs w:val="24"/>
          <w:lang w:val="en-US"/>
        </w:rPr>
        <w:t>funds</w:t>
      </w:r>
      <w:r>
        <w:rPr>
          <w:rFonts w:eastAsia="Times New Roman" w:cs="Times New Roman"/>
          <w:szCs w:val="24"/>
        </w:rPr>
        <w:t xml:space="preserve">, σε αυτά που εσείς κυρίως οι Βουλευτές του ΣΥΡΙΖΑ, των ΑΝΕΛ, με πρωτοστατούντες τους Υπουργούς της Κυβέρνησής σας, τα είχατε ονομάσει «κοράκια», «νεκροθάφτες», «βαμπίρ» και ό,τι άλλο θέλετε. </w:t>
      </w:r>
    </w:p>
    <w:p w14:paraId="12E54ED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 ΣΥΡΙΖΑ θα πει όχι στο ξεπούλημα της κρατικής περιουσίας» λέγ</w:t>
      </w:r>
      <w:r>
        <w:rPr>
          <w:rFonts w:eastAsia="Times New Roman" w:cs="Times New Roman"/>
          <w:szCs w:val="24"/>
        </w:rPr>
        <w:t xml:space="preserve">ατε οι Υπουργοί και οι κυβερνητικοί Βουλευτές ΣΥΡΙΖΑ-ΑΝΕΛ. Μάλιστα. Και τώρα με αυτό το υπερταμείο, που δίνετε και γη και ύδωρ, τι έχετε να πείτε; Δίνετε υπερεξουσίες στους εκπροσώπους των δανειστών. Ακυρώνετε την έννοια της </w:t>
      </w:r>
      <w:r>
        <w:rPr>
          <w:rFonts w:eastAsia="Times New Roman" w:cs="Times New Roman"/>
          <w:szCs w:val="24"/>
        </w:rPr>
        <w:lastRenderedPageBreak/>
        <w:t>διαχείρισης κρατικής περιουσίας</w:t>
      </w:r>
      <w:r>
        <w:rPr>
          <w:rFonts w:eastAsia="Times New Roman" w:cs="Times New Roman"/>
          <w:szCs w:val="24"/>
        </w:rPr>
        <w:t>. Τα πουλάτε όλα, όπως σας είπα χθες, όχι μόνο τα ασημικά, όχι μόνο τα χρυσαφικά αλλά και τα πέτσινα. Το μόνο που απομένει είναι να αναφωνήσει σε λίγο η Κυβέρνηση «ευτυχές το 2115», δηλαδή τη χρονιά που θα λήξει η ζωή αυτού του υπερταμείου, του υπερταμείου</w:t>
      </w:r>
      <w:r>
        <w:rPr>
          <w:rFonts w:eastAsia="Times New Roman" w:cs="Times New Roman"/>
          <w:szCs w:val="24"/>
        </w:rPr>
        <w:t xml:space="preserve"> «ηλεκτρική σκούπα», που θα ρουφήξει ό,τι υπάρχει από δημόσια, κρατική περιουσία και μετά το ίδιο το ταμείο με έλεγχο αποφασιστικό από τους </w:t>
      </w:r>
      <w:r>
        <w:rPr>
          <w:rFonts w:eastAsia="Times New Roman" w:cs="Times New Roman"/>
          <w:szCs w:val="24"/>
        </w:rPr>
        <w:t>Ευρωπαίους</w:t>
      </w:r>
      <w:r>
        <w:rPr>
          <w:rFonts w:eastAsia="Times New Roman" w:cs="Times New Roman"/>
          <w:szCs w:val="24"/>
        </w:rPr>
        <w:t>, από τους δανειστές θα πουλάει ό,τι νομίζει εκείνο ούτως, ώστε τα μισά έσοδα των αποκρατικοποιήσεων να πη</w:t>
      </w:r>
      <w:r>
        <w:rPr>
          <w:rFonts w:eastAsia="Times New Roman" w:cs="Times New Roman"/>
          <w:szCs w:val="24"/>
        </w:rPr>
        <w:t xml:space="preserve">γαίνουν στις τσέπες των δανειστών για τα χρήματα που βεβαίως εμείς έχουμε δανειστεί και τους χρωστάμε. </w:t>
      </w:r>
    </w:p>
    <w:p w14:paraId="12E54ED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Λέτε πάλι ότι οι ΔΕΚΟ που θα ενταχθούν στο ταμείο των αποκρατικοποιήσεων δεν θα αποκρατικοποιηθούν, αλλά το κάνετε για πιο σωστή διαχείριση. Τότε γιατί </w:t>
      </w:r>
      <w:r>
        <w:rPr>
          <w:rFonts w:eastAsia="Times New Roman" w:cs="Times New Roman"/>
          <w:szCs w:val="24"/>
        </w:rPr>
        <w:t xml:space="preserve">βγάλατε την τελευταία στιγμή από το παράρτημα με νομοτεχνική βελτίωση τη ΔΕΗ, την ΕΥΔΑΠ, </w:t>
      </w:r>
      <w:r>
        <w:rPr>
          <w:rFonts w:eastAsia="Times New Roman" w:cs="Times New Roman"/>
          <w:szCs w:val="24"/>
        </w:rPr>
        <w:t>την «</w:t>
      </w:r>
      <w:r>
        <w:rPr>
          <w:rFonts w:eastAsia="Times New Roman" w:cs="Times New Roman"/>
          <w:szCs w:val="24"/>
        </w:rPr>
        <w:t xml:space="preserve">ΑΤΤΙΚΟ ΜΕΤΡΟ </w:t>
      </w:r>
      <w:r>
        <w:rPr>
          <w:rFonts w:eastAsia="Times New Roman" w:cs="Times New Roman"/>
          <w:szCs w:val="24"/>
        </w:rPr>
        <w:t>Α.Ε.»</w:t>
      </w:r>
      <w:r>
        <w:rPr>
          <w:rFonts w:eastAsia="Times New Roman" w:cs="Times New Roman"/>
          <w:szCs w:val="24"/>
        </w:rPr>
        <w:t xml:space="preserve">και άλλες κρατικές επιχειρήσεις; Αυτές οι επιχειρήσεις δεν αξίζουν να διοικηθούν σωστά; </w:t>
      </w:r>
    </w:p>
    <w:p w14:paraId="12E54ED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πολυνομοσχέδιο εισά</w:t>
      </w:r>
      <w:r>
        <w:rPr>
          <w:rFonts w:eastAsia="Times New Roman" w:cs="Times New Roman"/>
          <w:szCs w:val="24"/>
        </w:rPr>
        <w:t xml:space="preserve">γετε την αέναη λιτότητα. Πώς; Μέσω του αυτόματου κόφτη σε μισθούς και συντάξεις. Φαντάζομαι ότι δεν εννοούσατε αυτό, όταν ο συγκυβερνήτης σας, ο αγαπητός κ. Καμμένος δήλωνε ότι από 1ης Μαΐου βγαίνουμε από τα μνημόνια. Δεν μας είπε </w:t>
      </w:r>
      <w:r>
        <w:rPr>
          <w:rFonts w:eastAsia="Times New Roman" w:cs="Times New Roman"/>
          <w:szCs w:val="24"/>
        </w:rPr>
        <w:lastRenderedPageBreak/>
        <w:t>και τη συνέχεια της πρότα</w:t>
      </w:r>
      <w:r>
        <w:rPr>
          <w:rFonts w:eastAsia="Times New Roman" w:cs="Times New Roman"/>
          <w:szCs w:val="24"/>
        </w:rPr>
        <w:t xml:space="preserve">σής του: Βγαίνουμε από τα μνημόνια, αλλά μπαίνουμε σε μια αέναη βαθιά λιτότητα που θα διαρκέσει τουλάχιστον είκοσι χρόνια. </w:t>
      </w:r>
    </w:p>
    <w:p w14:paraId="12E54ED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Λέτε και με προκάλεσε ο αγαπητός συνάδελφος ότι εμείς ψηφίσαμε αυτό που τώρα εσείς φέρνετε. Μια απλή πρώτη ερώτηση – και παρακαλώ δώ</w:t>
      </w:r>
      <w:r>
        <w:rPr>
          <w:rFonts w:eastAsia="Times New Roman" w:cs="Times New Roman"/>
          <w:szCs w:val="24"/>
        </w:rPr>
        <w:t>στε της λιγότερο βάρος: Εάν τα έχουμε ψηφίσει, κύριε συνάδελφε, γιατί τα φέρνετε ξανά; Θα τα ψηφίσουμε δεύτερη φορά; Πάμε, όμως, στην πιο σημαντική απάντηση για το τι ψηφίσαμε στις 14 Αυγούστου του 2015 και θα το καταθέσω φυσικά στα Πρακτικά. Θα σας διαβάσ</w:t>
      </w:r>
      <w:r>
        <w:rPr>
          <w:rFonts w:eastAsia="Times New Roman" w:cs="Times New Roman"/>
          <w:szCs w:val="24"/>
        </w:rPr>
        <w:t xml:space="preserve">ω </w:t>
      </w:r>
      <w:r>
        <w:rPr>
          <w:rFonts w:eastAsia="Times New Roman" w:cs="Times New Roman"/>
          <w:szCs w:val="24"/>
          <w:lang w:val="en-US"/>
        </w:rPr>
        <w:t>mot</w:t>
      </w:r>
      <w:r>
        <w:rPr>
          <w:rFonts w:eastAsia="Times New Roman" w:cs="Times New Roman"/>
          <w:szCs w:val="24"/>
        </w:rPr>
        <w:t xml:space="preserve"> </w:t>
      </w:r>
      <w:r>
        <w:rPr>
          <w:rFonts w:eastAsia="Times New Roman"/>
          <w:szCs w:val="24"/>
        </w:rPr>
        <w:t>à</w:t>
      </w:r>
      <w:r>
        <w:rPr>
          <w:rFonts w:eastAsia="Times New Roman" w:cs="Times New Roman"/>
          <w:szCs w:val="24"/>
        </w:rPr>
        <w:t xml:space="preserve"> </w:t>
      </w:r>
      <w:r>
        <w:rPr>
          <w:rFonts w:eastAsia="Times New Roman" w:cs="Times New Roman"/>
          <w:szCs w:val="24"/>
          <w:lang w:val="en-US"/>
        </w:rPr>
        <w:t>mot</w:t>
      </w:r>
      <w:r>
        <w:rPr>
          <w:rFonts w:eastAsia="Times New Roman" w:cs="Times New Roman"/>
          <w:szCs w:val="24"/>
        </w:rPr>
        <w:t xml:space="preserve"> τι ψηφίσαμε: «Σύμφωνα με τη δήλωση της Συνόδου κορυφής </w:t>
      </w:r>
      <w:r>
        <w:rPr>
          <w:rFonts w:eastAsia="Times New Roman" w:cs="Times New Roman"/>
          <w:szCs w:val="24"/>
        </w:rPr>
        <w:lastRenderedPageBreak/>
        <w:t>της ζώνης του ευρώ της 12 Ιουλίου 2015 θα συσταθεί στην Ελλάδα ένα «</w:t>
      </w:r>
      <w:r>
        <w:rPr>
          <w:rFonts w:eastAsia="Times New Roman" w:cs="Times New Roman"/>
          <w:szCs w:val="24"/>
        </w:rPr>
        <w:t xml:space="preserve">ανεξάρτητο </w:t>
      </w:r>
      <w:r>
        <w:rPr>
          <w:rFonts w:eastAsia="Times New Roman" w:cs="Times New Roman"/>
          <w:szCs w:val="24"/>
        </w:rPr>
        <w:t>τ</w:t>
      </w:r>
      <w:r>
        <w:rPr>
          <w:rFonts w:eastAsia="Times New Roman" w:cs="Times New Roman"/>
          <w:szCs w:val="24"/>
        </w:rPr>
        <w:t xml:space="preserve">αμείο», το οποίο θα κατέχει σημαντικής αξίας περιουσιακά στοιχεία της Ελλάδας. Το </w:t>
      </w:r>
      <w:r>
        <w:rPr>
          <w:rFonts w:eastAsia="Times New Roman" w:cs="Times New Roman"/>
          <w:szCs w:val="24"/>
        </w:rPr>
        <w:t>τ</w:t>
      </w:r>
      <w:r>
        <w:rPr>
          <w:rFonts w:eastAsia="Times New Roman" w:cs="Times New Roman"/>
          <w:szCs w:val="24"/>
        </w:rPr>
        <w:t>αμείο αυτό θα συσταθεί στη</w:t>
      </w:r>
      <w:r>
        <w:rPr>
          <w:rFonts w:eastAsia="Times New Roman" w:cs="Times New Roman"/>
          <w:szCs w:val="24"/>
        </w:rPr>
        <w:t xml:space="preserve">ν Ελλάδα και θα τελεί υπό τη διαχείριση των ελληνικών αρχών και την εποπτεία των οικείων ευρωπαϊκών θεσμών». </w:t>
      </w:r>
    </w:p>
    <w:p w14:paraId="12E54ED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Κύριε συνάδελφε, δεν λέει πουθενά ότι οι εκπρόσωποι των δανειστών θα έχουν αποφασιστική αρμοδιότητα στη συμμετοχή της διοίκησης. Δεν το λέει πουθε</w:t>
      </w:r>
      <w:r>
        <w:rPr>
          <w:rFonts w:eastAsia="Times New Roman" w:cs="Times New Roman"/>
          <w:szCs w:val="24"/>
        </w:rPr>
        <w:t xml:space="preserve">νά. Λέει ότι εμείς οι Έλληνες θα αποφασίζουμε, όχι οι ξένοι. Το καταθέτω, για να ενημερωθείτε, για να δείτε και εσείς τι ψηφίσατε, γιατί μαζί το ψηφίσαμε αυτό. </w:t>
      </w:r>
    </w:p>
    <w:p w14:paraId="12E54ED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ΓΑΚΗΣ: </w:t>
      </w:r>
      <w:r>
        <w:rPr>
          <w:rFonts w:eastAsia="Times New Roman" w:cs="Times New Roman"/>
          <w:szCs w:val="24"/>
        </w:rPr>
        <w:t>Την εποπτεία λέει.</w:t>
      </w:r>
    </w:p>
    <w:p w14:paraId="12E54EDD"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Δεν ψηφίσαμε να πάρει τη δημόσια περιουσία</w:t>
      </w:r>
      <w:r>
        <w:rPr>
          <w:rFonts w:eastAsia="Times New Roman" w:cs="Times New Roman"/>
          <w:szCs w:val="24"/>
        </w:rPr>
        <w:t xml:space="preserve"> υπό αποφασιστικό έλεγχο μια συστάδα ξένων, όποιοι και να είναι αυτοί.</w:t>
      </w:r>
    </w:p>
    <w:p w14:paraId="12E54EDE" w14:textId="77777777" w:rsidR="00A37F14" w:rsidRDefault="002C15DC">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Γεώργιος Αμυράς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w:t>
      </w:r>
      <w:r>
        <w:rPr>
          <w:rFonts w:eastAsia="Times New Roman"/>
          <w:szCs w:val="24"/>
        </w:rPr>
        <w:t xml:space="preserve"> Πρακτικών της Βουλής)</w:t>
      </w:r>
      <w:r>
        <w:rPr>
          <w:rFonts w:eastAsia="Times New Roman" w:cs="Times New Roman"/>
          <w:szCs w:val="24"/>
        </w:rPr>
        <w:t xml:space="preserve"> </w:t>
      </w:r>
    </w:p>
    <w:p w14:paraId="12E54ED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ψέματα της σημερινής διακυβέρνησης και οι αυταπάτες του Πρωθυπουργού μάς κόστισαν πολύ ακριβά. Ο Διοικητής της Τράπεζας της Ελλάδας, </w:t>
      </w:r>
      <w:r>
        <w:rPr>
          <w:rFonts w:eastAsia="Times New Roman" w:cs="Times New Roman"/>
          <w:szCs w:val="24"/>
        </w:rPr>
        <w:lastRenderedPageBreak/>
        <w:t>ο κ. Στουρνάρας, ανέφερε μόλις πριν από τρεις ημέρες ότι χάσαμε 86</w:t>
      </w:r>
      <w:r>
        <w:rPr>
          <w:rFonts w:eastAsia="Times New Roman" w:cs="Times New Roman"/>
          <w:szCs w:val="24"/>
        </w:rPr>
        <w:t xml:space="preserve"> δισεκατομμύρια ευρώ από την υπερήφανη εξαμηνιαία «Βαρουφακειάδα» και από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p>
    <w:p w14:paraId="12E54EE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Δεν άκουσα, όμως, κουβέντα από την Κυβέρνηση, δεν άκουσα να το σχολιάζετε. Δεν είδα την «Α</w:t>
      </w:r>
      <w:r>
        <w:rPr>
          <w:rFonts w:eastAsia="Times New Roman" w:cs="Times New Roman"/>
          <w:szCs w:val="24"/>
        </w:rPr>
        <w:t>ΥΓΗ</w:t>
      </w:r>
      <w:r>
        <w:rPr>
          <w:rFonts w:eastAsia="Times New Roman" w:cs="Times New Roman"/>
          <w:szCs w:val="24"/>
        </w:rPr>
        <w:t>» να το έχει πρωτοσέλιδο. Όμως, δεν νομίζω ότι η «</w:t>
      </w:r>
      <w:r>
        <w:rPr>
          <w:rFonts w:eastAsia="Times New Roman" w:cs="Times New Roman"/>
          <w:szCs w:val="24"/>
        </w:rPr>
        <w:t>ΑΥΓΗ</w:t>
      </w:r>
      <w:r>
        <w:rPr>
          <w:rFonts w:eastAsia="Times New Roman" w:cs="Times New Roman"/>
          <w:szCs w:val="24"/>
        </w:rPr>
        <w:t>» θα έχει πρόβ</w:t>
      </w:r>
      <w:r>
        <w:rPr>
          <w:rFonts w:eastAsia="Times New Roman" w:cs="Times New Roman"/>
          <w:szCs w:val="24"/>
        </w:rPr>
        <w:t>λημα να κάνει πρωτοσέλιδο τον κ. Στουρνάρα, γιατί μόλις πριν από δέκα ημέρες τον είχε πρωτοσέλιδο για τις δηλώσεις του ότι βλέπει φως στην άκρη του τούνελ. Τα 86 δισεκατομμύρια ευρώ που χάθηκαν ποιος θα μας τα δικαιολογήσει;</w:t>
      </w:r>
    </w:p>
    <w:p w14:paraId="12E54EE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w:t>
      </w:r>
      <w:r>
        <w:rPr>
          <w:rFonts w:eastAsia="Times New Roman" w:cs="Times New Roman"/>
          <w:szCs w:val="24"/>
        </w:rPr>
        <w:t xml:space="preserve">λείνοντας την ομιλία μου, θα ήθελα να σας πω ότι, κατά την προσωπική μου άποψη, το μεγαλύτερο κόστος, η μεγαλύτερη ζημιά για την Ελλάδα δεν είναι τα χαμένα δισεκατομμύρια μόνο, αλλά ότι επί χρόνια οι κυβερνητικοί Βουλευτές σήμερα, ως </w:t>
      </w:r>
      <w:r>
        <w:rPr>
          <w:rFonts w:eastAsia="Times New Roman" w:cs="Times New Roman"/>
          <w:szCs w:val="24"/>
        </w:rPr>
        <w:t xml:space="preserve">αντιπολίτευση </w:t>
      </w:r>
      <w:r>
        <w:rPr>
          <w:rFonts w:eastAsia="Times New Roman" w:cs="Times New Roman"/>
          <w:szCs w:val="24"/>
        </w:rPr>
        <w:t xml:space="preserve">χθες, οι Υπουργοί σήμερα, ως </w:t>
      </w:r>
      <w:r>
        <w:rPr>
          <w:rFonts w:eastAsia="Times New Roman" w:cs="Times New Roman"/>
          <w:szCs w:val="24"/>
        </w:rPr>
        <w:t xml:space="preserve">αντιπολίτευση </w:t>
      </w:r>
      <w:r>
        <w:rPr>
          <w:rFonts w:eastAsia="Times New Roman" w:cs="Times New Roman"/>
          <w:szCs w:val="24"/>
        </w:rPr>
        <w:t>χθες, εθίσατε τον κόσμο στο ψέμα και την αυταπάτη.</w:t>
      </w:r>
    </w:p>
    <w:p w14:paraId="12E54EE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Έχει, όμως και ο κόσμος ευθύνες. Δεν έχετε μόνο εσείς. Δεν έχει ευθύνη μόνο εκείνος ο πολιτικός που λέει το ψέμα αλλά έχει ευθύνη και ο πολίτης που το ακούει ευχά</w:t>
      </w:r>
      <w:r>
        <w:rPr>
          <w:rFonts w:eastAsia="Times New Roman" w:cs="Times New Roman"/>
          <w:szCs w:val="24"/>
        </w:rPr>
        <w:t>ριστα, το καταπίνει, γιατί είναι βολικό.</w:t>
      </w:r>
    </w:p>
    <w:p w14:paraId="12E54EE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Η προσγείωση, λοιπόν, θα είναι σκληρή για όλους μας, θα είναι σκληρή κυρίως ή ακόμη και για εκείνους που είχαν μείνει πιστοί στον δρόμο της αλήθειας, που δεν απέρριπταν την λογική, που δεν απέρριπταν την πραγματικότ</w:t>
      </w:r>
      <w:r>
        <w:rPr>
          <w:rFonts w:eastAsia="Times New Roman" w:cs="Times New Roman"/>
          <w:szCs w:val="24"/>
        </w:rPr>
        <w:t>ητα, αλλά, όπως είπαμε, το ψέμα δεν μπορεί ποτέ να νικήσει την αλήθεια.</w:t>
      </w:r>
    </w:p>
    <w:p w14:paraId="12E54EE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σημερινό νομοσχέδιο είναι η εκδίκηση της κοινής λογικής απέναντι στα ψέματα που καλλιεργούσατε τα προηγούμενα χρόνια ΣΥΡΙΖΑ-ΑΝΕΛ κατά κόρον και η εκδίκηση για εσάς τους εκατόν πενήν</w:t>
      </w:r>
      <w:r>
        <w:rPr>
          <w:rFonts w:eastAsia="Times New Roman" w:cs="Times New Roman"/>
          <w:szCs w:val="24"/>
        </w:rPr>
        <w:t>τα τρεις Βουλευτές του ΣΥΡΙΖΑ και των ΑΝΕΛ είναι ότι τώρα είστε υποχρεωμένοι να ψηφίσετε όλους τους φόρους που διαψεύδατε και όλα τα ξεπουλήματα που εσείς πρώτοι καταγγέλλατε.</w:t>
      </w:r>
    </w:p>
    <w:p w14:paraId="12E54EE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12E54EE6" w14:textId="77777777" w:rsidR="00A37F14" w:rsidRDefault="002C15DC">
      <w:pPr>
        <w:spacing w:line="600" w:lineRule="auto"/>
        <w:jc w:val="center"/>
        <w:rPr>
          <w:rFonts w:eastAsia="Times New Roman"/>
          <w:bCs/>
        </w:rPr>
      </w:pPr>
      <w:r>
        <w:rPr>
          <w:rFonts w:eastAsia="Times New Roman"/>
          <w:bCs/>
        </w:rPr>
        <w:t xml:space="preserve">(Χειροκροτήματα από τις πτέρυγες του Ποταμιού και της </w:t>
      </w:r>
      <w:r>
        <w:rPr>
          <w:rFonts w:eastAsia="Times New Roman"/>
          <w:bCs/>
        </w:rPr>
        <w:t>Δημοκρατικής Συμπαράταξης ΠΑΣΟΚ-ΔΗΜΑΡ)</w:t>
      </w:r>
    </w:p>
    <w:p w14:paraId="12E54EE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12E54EE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Προχωρούμε στον κατάλογο. Ο κ. Καμμένος δεν είναι εδώ; Από ό,τι βλέπω, όχι.</w:t>
      </w:r>
    </w:p>
    <w:p w14:paraId="12E54EE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Πάμε παρακάτω. Ο κ. Μάριος Γεωργιάδης είναι εδώ; Δεν είναι εδώ; Είναι δυνατόν;</w:t>
      </w:r>
    </w:p>
    <w:p w14:paraId="12E54EE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ΑΝΔΡΕ</w:t>
      </w:r>
      <w:r>
        <w:rPr>
          <w:rFonts w:eastAsia="Times New Roman" w:cs="Times New Roman"/>
          <w:b/>
          <w:szCs w:val="24"/>
        </w:rPr>
        <w:t>ΑΣ ΛΟΒΕΡΔΟΣ:</w:t>
      </w:r>
      <w:r>
        <w:rPr>
          <w:rFonts w:eastAsia="Times New Roman" w:cs="Times New Roman"/>
          <w:szCs w:val="24"/>
        </w:rPr>
        <w:t xml:space="preserve"> Έτσι γίνεται, κύριε Πρόεδρε. Θα έρθουν μετά.</w:t>
      </w:r>
    </w:p>
    <w:p w14:paraId="12E54EE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Χατζηδάκη, έχετε τον λόγο.</w:t>
      </w:r>
    </w:p>
    <w:p w14:paraId="12E54EE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Κύριε Πρόεδρε, είμαι εδώ!</w:t>
      </w:r>
    </w:p>
    <w:p w14:paraId="12E54EED"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Ήρθε ο κ. Καμμένος.</w:t>
      </w:r>
    </w:p>
    <w:p w14:paraId="12E54EE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Κύριε Χατζηδάκη, με συγχωρείτε, α</w:t>
      </w:r>
      <w:r>
        <w:rPr>
          <w:rFonts w:eastAsia="Times New Roman" w:cs="Times New Roman"/>
          <w:szCs w:val="24"/>
        </w:rPr>
        <w:t>λλά θα πάρετε τον λόγο μετά.</w:t>
      </w:r>
    </w:p>
    <w:p w14:paraId="12E54EE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Ορίστε, κύριε Καμμένε, έχετε τον λόγο.</w:t>
      </w:r>
    </w:p>
    <w:p w14:paraId="12E54EF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Πρόεδρε.</w:t>
      </w:r>
    </w:p>
    <w:p w14:paraId="12E54EF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Φτάνοντας στο τέλος ενός δύσκολου τριημέρου χρονικά αλλά και πνευματικά, διότι όλοι φαντάζομαι ότι έπρεπε να μελετήσουμε σε βάθος πάρα πο</w:t>
      </w:r>
      <w:r>
        <w:rPr>
          <w:rFonts w:eastAsia="Times New Roman" w:cs="Times New Roman"/>
          <w:szCs w:val="24"/>
        </w:rPr>
        <w:t>λλά άρθρα…</w:t>
      </w:r>
    </w:p>
    <w:p w14:paraId="12E54EF2"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Γι’ αυτό καθυστερήσατε, κύριε Καμμένε;</w:t>
      </w:r>
    </w:p>
    <w:p w14:paraId="12E54EF3"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 κρατούσα σημειώσεις. Να, είναι φρέσκα. Αν ακουμπήσει το χέρι του κανείς πάνω τους, βγαίνει και το μελάνι. Έχουμε συνέχεια εξελίξεις!</w:t>
      </w:r>
    </w:p>
    <w:p w14:paraId="12E54EF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Θα ξεκινήσω για</w:t>
      </w:r>
      <w:r>
        <w:rPr>
          <w:rFonts w:eastAsia="Times New Roman" w:cs="Times New Roman"/>
          <w:szCs w:val="24"/>
        </w:rPr>
        <w:t xml:space="preserve"> τελευταία φορά –εφόσον είμαι και ο προτελευταίος ειδικός αγορητής που έχει την τιμή να απευθυνθεί στο Σώμα, αλλά και στους Έλληνες πολίτες- και θα ήθελα για </w:t>
      </w:r>
      <w:r>
        <w:rPr>
          <w:rFonts w:eastAsia="Times New Roman" w:cs="Times New Roman"/>
          <w:szCs w:val="24"/>
        </w:rPr>
        <w:lastRenderedPageBreak/>
        <w:t xml:space="preserve">άλλη μια φορά να κουράσω τη </w:t>
      </w:r>
      <w:r>
        <w:rPr>
          <w:rFonts w:eastAsia="Times New Roman" w:cs="Times New Roman"/>
          <w:szCs w:val="24"/>
        </w:rPr>
        <w:t xml:space="preserve">Γραμματεία </w:t>
      </w:r>
      <w:r>
        <w:rPr>
          <w:rFonts w:eastAsia="Times New Roman" w:cs="Times New Roman"/>
          <w:szCs w:val="24"/>
        </w:rPr>
        <w:t>και να πω ότι αυτή η Κυβέρνηση ήρθε πριν ενάμιση χρόνο, παρ</w:t>
      </w:r>
      <w:r>
        <w:rPr>
          <w:rFonts w:eastAsia="Times New Roman" w:cs="Times New Roman"/>
          <w:szCs w:val="24"/>
        </w:rPr>
        <w:t>έλαβε μια συγκεκριμένη οικονομία, μια συγκεκριμένη δυναμική, δυστυχώς ενός σπιράλ ύφεσης, δυστυχώς με σχεδόν κατεστραμμένες τις τράπεζες, δυστυχώς με ένα εκατομμύριο εξακόσιες χιλιάδες ανέργους, οι οποίοι -είτε θέλουμε να το παραδεχτούμε είτε όχι- έχουν δη</w:t>
      </w:r>
      <w:r>
        <w:rPr>
          <w:rFonts w:eastAsia="Times New Roman" w:cs="Times New Roman"/>
          <w:szCs w:val="24"/>
        </w:rPr>
        <w:t>μιουργήσει ένα τεράστιο ζήτημα στα έσοδα του κράτους, των ασφαλιστικών ταμείων και κατ’ επέκταση, στα δημοσιονομικά της Κυβέρνησης.</w:t>
      </w:r>
    </w:p>
    <w:p w14:paraId="12E54EF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Θα καταθέσω για άλλη μια φορά στα Πρακτικά κάποια πράγματα. Επειδή είναι πολύ σημαντικό και νομίζω και ελπίζω </w:t>
      </w:r>
      <w:r>
        <w:rPr>
          <w:rFonts w:eastAsia="Times New Roman" w:cs="Times New Roman"/>
          <w:szCs w:val="24"/>
        </w:rPr>
        <w:lastRenderedPageBreak/>
        <w:t>όλοι μας εδώ ν</w:t>
      </w:r>
      <w:r>
        <w:rPr>
          <w:rFonts w:eastAsia="Times New Roman" w:cs="Times New Roman"/>
          <w:szCs w:val="24"/>
        </w:rPr>
        <w:t>α συνομολογούμε ότι με το πέρας της αξιολόγησης η Ελλάδα μας για όλους μας, ανεξαρτήτως κόμματος, θα δει καλύτερες ημέρες, ελπιδοφόρες, θα δώσουμε θέσεις εργασίας και θα βγούμε από αυτό το σπιράλ της ύφεσης.</w:t>
      </w:r>
    </w:p>
    <w:p w14:paraId="12E54EF6" w14:textId="77777777" w:rsidR="00A37F14" w:rsidRDefault="002C15DC">
      <w:pPr>
        <w:spacing w:line="600" w:lineRule="auto"/>
        <w:ind w:firstLine="720"/>
        <w:jc w:val="both"/>
        <w:rPr>
          <w:rFonts w:eastAsia="Times New Roman"/>
          <w:szCs w:val="24"/>
        </w:rPr>
      </w:pPr>
      <w:r>
        <w:rPr>
          <w:rFonts w:eastAsia="Times New Roman"/>
          <w:szCs w:val="24"/>
        </w:rPr>
        <w:t>Δυστυχώς, όμως –θα ξεκινήσω με ένα παράδειγμα πο</w:t>
      </w:r>
      <w:r>
        <w:rPr>
          <w:rFonts w:eastAsia="Times New Roman"/>
          <w:szCs w:val="24"/>
        </w:rPr>
        <w:t>υ αφορά στα ασφαλιστικά ταμεία, γιατί το ασφαλιστικό είναι ένα πολύ μεγάλο κομμάτι- έχουμε κατηγορηθεί από τα μέσα μαζικής ενημέρωσης, από τα συνδικάτα, από την Αντιπολίτευση. Θα είμαι λίγο αυστηρός. Θα ήθελα να πω τόσο στα συνδικάτα, όσο και στην Αντιπολί</w:t>
      </w:r>
      <w:r>
        <w:rPr>
          <w:rFonts w:eastAsia="Times New Roman"/>
          <w:szCs w:val="24"/>
        </w:rPr>
        <w:t xml:space="preserve">τευση, όσο και σε όποιον κριτικάρει αυτήν την Κυβέρνηση, κάποια στιγμή να γραφτεί ένα άρθρο που να μας εξηγεί το τι θα μπορούσε να κάνει μια κυβέρνηση, όταν το </w:t>
      </w:r>
      <w:r>
        <w:rPr>
          <w:rFonts w:eastAsia="Times New Roman"/>
          <w:szCs w:val="24"/>
        </w:rPr>
        <w:lastRenderedPageBreak/>
        <w:t>ΙΚΑ-ΕΤΕΑΜ το 2010 είχε έσοδα από ασφαλιστικές εισφορές, από τους εργαζόμενους, 11,5 δισεκατομμύρ</w:t>
      </w:r>
      <w:r>
        <w:rPr>
          <w:rFonts w:eastAsia="Times New Roman"/>
          <w:szCs w:val="24"/>
        </w:rPr>
        <w:t xml:space="preserve">ια ευρώ και κατέληξε, με την επιτυχία και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των δύο πρώτων μνημονίων της Νέας Δημοκρατίας και του ΠΑΣΟΚ, να έχει στο τέλος του 2014 έσοδα 5,8 δισεκατομμύρια ευρώ. Η διαφορά πλησιάζει τα 6 δισεκατομμύρια ευρώ μόνο στο ΙΚΑ, όπου έχουμε λιγότερ</w:t>
      </w:r>
      <w:r>
        <w:rPr>
          <w:rFonts w:eastAsia="Times New Roman"/>
          <w:szCs w:val="24"/>
        </w:rPr>
        <w:t xml:space="preserve">ες εισφορές από κλείσιμο επιχειρήσεων και ανεργία. Μόνο στο ΙΚΑ 6 δισεκατομμύρια ευρώ! Το σύνολο –και θα το καταθέσω στα Πρακτικά- είναι σχεδόν 12,6 δισεκατομμύρια ευρώ λιγότερες εισφορές λόγω της ανεργίας. </w:t>
      </w:r>
    </w:p>
    <w:p w14:paraId="12E54EF7" w14:textId="77777777" w:rsidR="00A37F14" w:rsidRDefault="002C15DC">
      <w:pPr>
        <w:spacing w:line="600" w:lineRule="auto"/>
        <w:ind w:firstLine="720"/>
        <w:jc w:val="both"/>
        <w:rPr>
          <w:rFonts w:eastAsia="Times New Roman"/>
          <w:szCs w:val="24"/>
        </w:rPr>
      </w:pPr>
      <w:r>
        <w:rPr>
          <w:rFonts w:eastAsia="Times New Roman"/>
          <w:szCs w:val="24"/>
        </w:rPr>
        <w:lastRenderedPageBreak/>
        <w:t>Συνεπώς το βασικό κομμάτι που έχει να λύσει κάθε</w:t>
      </w:r>
      <w:r>
        <w:rPr>
          <w:rFonts w:eastAsia="Times New Roman"/>
          <w:szCs w:val="24"/>
        </w:rPr>
        <w:t xml:space="preserve"> σοβαρή κυβέρνηση με σοβαρούς οικονομολόγους, σοβαρούς αναλυτές, σοβαρούς εργατολόγους, είναι το πώς θα συνεχίσουν να δίνονται οι τρέχουσες συντάξεις μήνα με τον μήνα, γιατί τα έξοδα τρέχουν. Οι συνταξιούχοι, αυτοί που είναι ήδη στη σύνταξη, πρέπει να πληρ</w:t>
      </w:r>
      <w:r>
        <w:rPr>
          <w:rFonts w:eastAsia="Times New Roman"/>
          <w:szCs w:val="24"/>
        </w:rPr>
        <w:t>ώνονται. Δεν πρέπει να κάνει πάγωμα και φρένο στις συντάξεις, γιατί αυτό δεν το θέλει κανένας –πόσω μάλλον αυτή η Κυβέρνηση, που έχει και μια κοινωνική ευαισθησία-, αλλά να συνεχίσει να πληρώνει τις υπάρχουσες και να προβλέψει με σοβαρότητα, χρηματοοικονομ</w:t>
      </w:r>
      <w:r>
        <w:rPr>
          <w:rFonts w:eastAsia="Times New Roman"/>
          <w:szCs w:val="24"/>
        </w:rPr>
        <w:t>ική και μακροοικονομική σταθερότητα, τις συντάξεις για το μέλλον και για τις μελλοντικές γενιές και όχι μόνο για τις τρέχουσες.</w:t>
      </w:r>
    </w:p>
    <w:p w14:paraId="12E54EF8" w14:textId="77777777" w:rsidR="00A37F14" w:rsidRDefault="002C15DC">
      <w:pPr>
        <w:spacing w:line="600" w:lineRule="auto"/>
        <w:ind w:firstLine="720"/>
        <w:jc w:val="both"/>
        <w:rPr>
          <w:rFonts w:eastAsia="Times New Roman"/>
          <w:szCs w:val="24"/>
        </w:rPr>
      </w:pPr>
      <w:r>
        <w:rPr>
          <w:rFonts w:eastAsia="Times New Roman"/>
          <w:szCs w:val="24"/>
        </w:rPr>
        <w:lastRenderedPageBreak/>
        <w:t>Καταθέτω στα Πρακτικά τα αδιαπραγμάτευτα στοιχεία.</w:t>
      </w:r>
    </w:p>
    <w:p w14:paraId="12E54EF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Καμμένος καταθέτει για τα Πρακτικά </w:t>
      </w:r>
      <w:r>
        <w:rPr>
          <w:rFonts w:eastAsia="Times New Roman" w:cs="Times New Roman"/>
          <w:szCs w:val="24"/>
        </w:rPr>
        <w:t xml:space="preserve">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2E54EFA" w14:textId="77777777" w:rsidR="00A37F14" w:rsidRDefault="002C15DC">
      <w:pPr>
        <w:spacing w:line="600" w:lineRule="auto"/>
        <w:ind w:firstLine="720"/>
        <w:jc w:val="both"/>
        <w:rPr>
          <w:rFonts w:eastAsia="Times New Roman"/>
          <w:szCs w:val="24"/>
        </w:rPr>
      </w:pPr>
      <w:r>
        <w:rPr>
          <w:rFonts w:eastAsia="Times New Roman"/>
          <w:szCs w:val="24"/>
        </w:rPr>
        <w:t>Προσέξτε τώρα ένα-ένα τα ταμεία. Εάν κάνει κάποιος μια ανάλυση «έσοδο-έξοδο»…</w:t>
      </w:r>
    </w:p>
    <w:p w14:paraId="12E54EFB" w14:textId="77777777" w:rsidR="00A37F14" w:rsidRDefault="002C15DC">
      <w:pPr>
        <w:spacing w:line="600" w:lineRule="auto"/>
        <w:ind w:firstLine="720"/>
        <w:jc w:val="both"/>
        <w:rPr>
          <w:rFonts w:eastAsia="Times New Roman"/>
          <w:szCs w:val="24"/>
        </w:rPr>
      </w:pPr>
      <w:r>
        <w:rPr>
          <w:rFonts w:eastAsia="Times New Roman"/>
          <w:b/>
          <w:szCs w:val="24"/>
        </w:rPr>
        <w:t xml:space="preserve">ΜΑΥΡΟΥΔΗΣ ΒΟΡΙΔΗΣ: </w:t>
      </w:r>
      <w:r w:rsidRPr="003B5344">
        <w:rPr>
          <w:rFonts w:eastAsia="Times New Roman"/>
          <w:szCs w:val="24"/>
        </w:rPr>
        <w:t>…</w:t>
      </w:r>
      <w:r>
        <w:rPr>
          <w:rFonts w:eastAsia="Times New Roman"/>
          <w:szCs w:val="24"/>
        </w:rPr>
        <w:t>(</w:t>
      </w:r>
      <w:r>
        <w:rPr>
          <w:rFonts w:eastAsia="Times New Roman"/>
          <w:szCs w:val="24"/>
        </w:rPr>
        <w:t>δ</w:t>
      </w:r>
      <w:r>
        <w:rPr>
          <w:rFonts w:eastAsia="Times New Roman"/>
          <w:szCs w:val="24"/>
        </w:rPr>
        <w:t>εν ακούστηκε)</w:t>
      </w:r>
    </w:p>
    <w:p w14:paraId="12E54EFC" w14:textId="77777777" w:rsidR="00A37F14" w:rsidRDefault="002C15DC">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Αν είχα μαλλί, θα μπορούσα να κάνω και τον Φανφάρα, αλλά δεν το έχω, κύριε Βορίδη.</w:t>
      </w:r>
    </w:p>
    <w:p w14:paraId="12E54EFD" w14:textId="77777777" w:rsidR="00A37F14" w:rsidRDefault="002C15DC">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Το άλλο ήταν πιο ωραίο.</w:t>
      </w:r>
    </w:p>
    <w:p w14:paraId="12E54EFE" w14:textId="77777777" w:rsidR="00A37F14" w:rsidRDefault="002C15DC">
      <w:pPr>
        <w:spacing w:line="600" w:lineRule="auto"/>
        <w:ind w:firstLine="720"/>
        <w:jc w:val="both"/>
        <w:rPr>
          <w:rFonts w:eastAsia="Times New Roman"/>
          <w:szCs w:val="24"/>
        </w:rPr>
      </w:pPr>
      <w:r>
        <w:rPr>
          <w:rFonts w:eastAsia="Times New Roman"/>
          <w:b/>
          <w:szCs w:val="24"/>
        </w:rPr>
        <w:lastRenderedPageBreak/>
        <w:t xml:space="preserve">ΔΗΜΗΤΡΙΟΣ ΚΑΜΜΕΝΟΣ: </w:t>
      </w:r>
      <w:r>
        <w:rPr>
          <w:rFonts w:eastAsia="Times New Roman"/>
          <w:szCs w:val="24"/>
        </w:rPr>
        <w:t>Ναι, το προηγούμενο.</w:t>
      </w:r>
    </w:p>
    <w:p w14:paraId="12E54EFF" w14:textId="77777777" w:rsidR="00A37F14" w:rsidRDefault="002C15DC">
      <w:pPr>
        <w:spacing w:line="600" w:lineRule="auto"/>
        <w:ind w:firstLine="720"/>
        <w:jc w:val="both"/>
        <w:rPr>
          <w:rFonts w:eastAsia="Times New Roman"/>
          <w:szCs w:val="24"/>
        </w:rPr>
      </w:pPr>
      <w:r>
        <w:rPr>
          <w:rFonts w:eastAsia="Times New Roman"/>
          <w:szCs w:val="24"/>
        </w:rPr>
        <w:t xml:space="preserve">Θα αφήσω, λοιπόν, τον πίνακα του </w:t>
      </w:r>
      <w:r>
        <w:rPr>
          <w:rFonts w:eastAsia="Times New Roman"/>
          <w:szCs w:val="24"/>
          <w:lang w:val="en-US"/>
        </w:rPr>
        <w:t>Excel</w:t>
      </w:r>
      <w:r>
        <w:rPr>
          <w:rFonts w:eastAsia="Times New Roman"/>
          <w:szCs w:val="24"/>
        </w:rPr>
        <w:t xml:space="preserve"> –είναι η πρώτη σελίδα, που έχε</w:t>
      </w:r>
      <w:r>
        <w:rPr>
          <w:rFonts w:eastAsia="Times New Roman"/>
          <w:szCs w:val="24"/>
        </w:rPr>
        <w:t>ι τα τρία βασικά ταμεία-, ο οποίος δείχνει το τι εισπράττει κάθε ταμείο και το τι αποδίδει. Το πρώτο είναι το έσοδο από εισφορές και το βασικό είναι το έξοδο από τις συντάξεις. Συγχρόνως, όλα τα ταμεία εισπράττουν, όπως δείχνει και αυτή η σελίδα, δεκάδες ά</w:t>
      </w:r>
      <w:r>
        <w:rPr>
          <w:rFonts w:eastAsia="Times New Roman"/>
          <w:szCs w:val="24"/>
        </w:rPr>
        <w:t>λλα έσοδα από άλλους οργανισμούς, τα οποία αποδίδουν.</w:t>
      </w:r>
    </w:p>
    <w:p w14:paraId="12E54F00" w14:textId="77777777" w:rsidR="00A37F14" w:rsidRDefault="002C15DC">
      <w:pPr>
        <w:spacing w:line="600" w:lineRule="auto"/>
        <w:ind w:firstLine="720"/>
        <w:jc w:val="both"/>
        <w:rPr>
          <w:rFonts w:eastAsia="Times New Roman"/>
          <w:szCs w:val="24"/>
        </w:rPr>
      </w:pPr>
      <w:r>
        <w:rPr>
          <w:rFonts w:eastAsia="Times New Roman"/>
          <w:szCs w:val="24"/>
        </w:rPr>
        <w:t xml:space="preserve">Εδώ, στα τρία βασικά ταμεία φαίνεται ότι είναι 8,2 δισεκατομμύρια ευρώ το κενό που έχουν όλοι. Δηλαδή, αυτό το κενό χρηματοδοτείται –είναι στην καφέ γραμμή, όποιος θελήσει να </w:t>
      </w:r>
      <w:r>
        <w:rPr>
          <w:rFonts w:eastAsia="Times New Roman"/>
          <w:szCs w:val="24"/>
        </w:rPr>
        <w:lastRenderedPageBreak/>
        <w:t xml:space="preserve">το δει, είναι στην αρχή, </w:t>
      </w:r>
      <w:r>
        <w:rPr>
          <w:rFonts w:eastAsia="Times New Roman"/>
          <w:szCs w:val="24"/>
        </w:rPr>
        <w:t>στη σειρά νομίζω ότι είναι στο «15»- και είναι μεταβιβάσεις του εθνικού προϋπολογισμού. Αυτό σημαίνει ότι από τα ταμεία μας και από τα φορολογικά έσοδα πληρώνουμε την «τρύπα» εσόδου-εξόδου ασφαλιστικών εισφορών σύνταξης της τάξης των 8,2 δισεκατομμυρίων ευ</w:t>
      </w:r>
      <w:r>
        <w:rPr>
          <w:rFonts w:eastAsia="Times New Roman"/>
          <w:szCs w:val="24"/>
        </w:rPr>
        <w:t>ρώ.</w:t>
      </w:r>
    </w:p>
    <w:p w14:paraId="12E54F01" w14:textId="77777777" w:rsidR="00A37F14" w:rsidRDefault="002C15DC">
      <w:pPr>
        <w:spacing w:line="600" w:lineRule="auto"/>
        <w:ind w:firstLine="720"/>
        <w:jc w:val="both"/>
        <w:rPr>
          <w:rFonts w:eastAsia="Times New Roman"/>
          <w:szCs w:val="24"/>
        </w:rPr>
      </w:pPr>
      <w:r>
        <w:rPr>
          <w:rFonts w:eastAsia="Times New Roman"/>
          <w:szCs w:val="24"/>
        </w:rPr>
        <w:t>Τα στοιχεία είναι από τον επίσημο πίνακα που είχε την καλοσύνη να μου δώσει –τα υπόλοιπα είναι λίγο σχετικά απόρρητα- το Υπουργείο του κ. Κατρούγκαλου.</w:t>
      </w:r>
    </w:p>
    <w:p w14:paraId="12E54F02" w14:textId="77777777" w:rsidR="00A37F14" w:rsidRDefault="002C15DC">
      <w:pPr>
        <w:spacing w:line="600" w:lineRule="auto"/>
        <w:ind w:firstLine="720"/>
        <w:jc w:val="both"/>
        <w:rPr>
          <w:rFonts w:eastAsia="Times New Roman"/>
          <w:szCs w:val="24"/>
        </w:rPr>
      </w:pPr>
      <w:r>
        <w:rPr>
          <w:rFonts w:eastAsia="Times New Roman"/>
          <w:szCs w:val="24"/>
        </w:rPr>
        <w:t>Τον καταθέτω για τα Πρακτικά.</w:t>
      </w:r>
    </w:p>
    <w:p w14:paraId="12E54F0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Καμμένος καταθέτει για τα Πρ</w:t>
      </w:r>
      <w:r>
        <w:rPr>
          <w:rFonts w:eastAsia="Times New Roman" w:cs="Times New Roman"/>
          <w:szCs w:val="24"/>
        </w:rPr>
        <w:t xml:space="preserve">ακτικά τον προαναφερθέντα πίνακα, ο οποίος </w:t>
      </w:r>
      <w:r>
        <w:rPr>
          <w:rFonts w:eastAsia="Times New Roman" w:cs="Times New Roman"/>
          <w:szCs w:val="24"/>
        </w:rPr>
        <w:lastRenderedPageBreak/>
        <w:t xml:space="preserve">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2E54F04" w14:textId="77777777" w:rsidR="00A37F14" w:rsidRDefault="002C15DC">
      <w:pPr>
        <w:spacing w:line="600" w:lineRule="auto"/>
        <w:ind w:firstLine="720"/>
        <w:jc w:val="both"/>
        <w:rPr>
          <w:rFonts w:eastAsia="Times New Roman"/>
          <w:szCs w:val="24"/>
        </w:rPr>
      </w:pPr>
      <w:r>
        <w:rPr>
          <w:rFonts w:eastAsia="Times New Roman" w:cs="Times New Roman"/>
          <w:szCs w:val="24"/>
        </w:rPr>
        <w:t>Ερχόμαστε να διαχειριστούμε αυτήν την κατάσταση. Αυτή η τρύπα</w:t>
      </w:r>
      <w:r>
        <w:rPr>
          <w:rFonts w:eastAsia="Times New Roman" w:cs="Times New Roman"/>
          <w:szCs w:val="24"/>
        </w:rPr>
        <w:t xml:space="preserve"> </w:t>
      </w:r>
      <w:r>
        <w:rPr>
          <w:rFonts w:eastAsia="Times New Roman" w:cs="Times New Roman"/>
          <w:szCs w:val="24"/>
        </w:rPr>
        <w:t xml:space="preserve">δεν έχει διορθωθεί. Μη γελιόμαστε. Σήμερα τρέχουμε </w:t>
      </w:r>
      <w:r>
        <w:rPr>
          <w:rFonts w:eastAsia="Times New Roman" w:cs="Times New Roman"/>
          <w:szCs w:val="24"/>
        </w:rPr>
        <w:t xml:space="preserve">με 8,2 </w:t>
      </w:r>
      <w:r>
        <w:rPr>
          <w:rFonts w:eastAsia="Times New Roman"/>
          <w:szCs w:val="24"/>
        </w:rPr>
        <w:t xml:space="preserve">δισεκατομμύρια ευρώ </w:t>
      </w:r>
      <w:r>
        <w:rPr>
          <w:rFonts w:eastAsia="Times New Roman" w:cs="Times New Roman"/>
          <w:szCs w:val="24"/>
        </w:rPr>
        <w:t>ή 8,6</w:t>
      </w:r>
      <w:r>
        <w:rPr>
          <w:rFonts w:eastAsia="Times New Roman"/>
          <w:szCs w:val="24"/>
        </w:rPr>
        <w:t xml:space="preserve"> δισεκατομμύρια ευρώ τρύπα</w:t>
      </w:r>
      <w:r>
        <w:rPr>
          <w:rFonts w:eastAsia="Times New Roman"/>
          <w:szCs w:val="24"/>
        </w:rPr>
        <w:t xml:space="preserve"> </w:t>
      </w:r>
      <w:r>
        <w:rPr>
          <w:rFonts w:eastAsia="Times New Roman"/>
          <w:szCs w:val="24"/>
        </w:rPr>
        <w:t>στα ασφαλιστικά, έσοδα-έξοδα, τόσο απλά. Δεν μπορούμε να τα δανειστούμε. Δεν μπορούμε να βγούμε στις αγορές. Δεν μπορούμε να χρηματοδοτήσουμε από το έλλειμμά μας ούτε να κόψουμε οριζόντια άλλες δαπ</w:t>
      </w:r>
      <w:r>
        <w:rPr>
          <w:rFonts w:eastAsia="Times New Roman"/>
          <w:szCs w:val="24"/>
        </w:rPr>
        <w:t xml:space="preserve">άνες και έξοδα, ούτως ώστε να χρηματοδοτήσουμε τις συντάξεις. </w:t>
      </w:r>
    </w:p>
    <w:p w14:paraId="12E54F05" w14:textId="77777777" w:rsidR="00A37F14" w:rsidRDefault="002C15DC">
      <w:pPr>
        <w:spacing w:line="600" w:lineRule="auto"/>
        <w:ind w:firstLine="720"/>
        <w:jc w:val="both"/>
        <w:rPr>
          <w:rFonts w:eastAsia="Times New Roman"/>
          <w:szCs w:val="24"/>
        </w:rPr>
      </w:pPr>
      <w:r>
        <w:rPr>
          <w:rFonts w:eastAsia="Times New Roman"/>
          <w:szCs w:val="24"/>
        </w:rPr>
        <w:lastRenderedPageBreak/>
        <w:t>Επομένως, τι κάνουμε; Πρέπει ο ίδιος ο «κουβάς», ο οποίος έχει έσοδα για να πληρώνει έξοδα –και ένα απ’ αυτά είναι η σύνταξη-, να γεμίζει με κάτι. Πρέπει να γεμίσει με κάτι και αυτό είναι ένα μ</w:t>
      </w:r>
      <w:r>
        <w:rPr>
          <w:rFonts w:eastAsia="Times New Roman"/>
          <w:szCs w:val="24"/>
        </w:rPr>
        <w:t xml:space="preserve">έρος των μέτρων που αναγκαστήκαμε πέρυσι όλοι μαζί οι </w:t>
      </w:r>
      <w:r>
        <w:rPr>
          <w:rFonts w:eastAsia="Times New Roman"/>
          <w:szCs w:val="24"/>
        </w:rPr>
        <w:t xml:space="preserve">διακόσιοι είκοσι </w:t>
      </w:r>
      <w:r>
        <w:rPr>
          <w:rFonts w:eastAsia="Times New Roman"/>
          <w:szCs w:val="24"/>
        </w:rPr>
        <w:t xml:space="preserve">δύο </w:t>
      </w:r>
      <w:r>
        <w:rPr>
          <w:rFonts w:eastAsia="Times New Roman"/>
          <w:szCs w:val="24"/>
        </w:rPr>
        <w:t xml:space="preserve">Βουλευτές να αποφασίσουμε, πρώτον, για να μη </w:t>
      </w:r>
      <w:r>
        <w:rPr>
          <w:rFonts w:eastAsia="Times New Roman"/>
          <w:szCs w:val="24"/>
        </w:rPr>
        <w:t xml:space="preserve">χρεοκοπήσει </w:t>
      </w:r>
      <w:r>
        <w:rPr>
          <w:rFonts w:eastAsia="Times New Roman"/>
          <w:szCs w:val="24"/>
        </w:rPr>
        <w:t xml:space="preserve">η Ελλάδα και πάμε άτακτα στη δραχμή και, δεύτερον, για να βρούμε μια λύση όλοι μαζί –αυτό συμφωνήσαμε-, για να καλύψουμε τα </w:t>
      </w:r>
      <w:r>
        <w:rPr>
          <w:rFonts w:eastAsia="Times New Roman"/>
          <w:szCs w:val="24"/>
        </w:rPr>
        <w:t>ποσά που λείπουν από όλο το ταμείο και όχι μόνο από τα ασφαλιστικά.</w:t>
      </w:r>
    </w:p>
    <w:p w14:paraId="12E54F06" w14:textId="77777777" w:rsidR="00A37F14" w:rsidRDefault="002C15DC">
      <w:pPr>
        <w:spacing w:line="600" w:lineRule="auto"/>
        <w:ind w:firstLine="720"/>
        <w:jc w:val="both"/>
        <w:rPr>
          <w:rFonts w:eastAsia="Times New Roman"/>
          <w:szCs w:val="24"/>
        </w:rPr>
      </w:pPr>
      <w:r>
        <w:rPr>
          <w:rFonts w:eastAsia="Times New Roman"/>
          <w:szCs w:val="24"/>
        </w:rPr>
        <w:lastRenderedPageBreak/>
        <w:t>Αυτό είναι πολύ σημαντικό να το γνωρίζουμε όλοι, διότι δεν μπορούμε πια να κοροϊδεύουμε τον εαυτό μας ότι μπορούμε να βρούμε μια λύση μαγική. Δεν υπάρχουν μαγικές λύσεις. Δεν υπάρχει κανέν</w:t>
      </w:r>
      <w:r>
        <w:rPr>
          <w:rFonts w:eastAsia="Times New Roman"/>
          <w:szCs w:val="24"/>
        </w:rPr>
        <w:t>ας Χουντίνι πολιτικός.</w:t>
      </w:r>
    </w:p>
    <w:p w14:paraId="12E54F07" w14:textId="77777777" w:rsidR="00A37F14" w:rsidRDefault="002C15DC">
      <w:pPr>
        <w:spacing w:line="600" w:lineRule="auto"/>
        <w:ind w:firstLine="720"/>
        <w:jc w:val="both"/>
        <w:rPr>
          <w:rFonts w:eastAsia="Times New Roman"/>
          <w:szCs w:val="24"/>
        </w:rPr>
      </w:pPr>
      <w:r>
        <w:rPr>
          <w:rFonts w:eastAsia="Times New Roman"/>
          <w:szCs w:val="24"/>
        </w:rPr>
        <w:t>Ερχόμαστε, όμως, τώρα στο «φρένο». Θα αφήσω για τελευταία φορά –ελπίζω να χρειαστεί ξανά να συζητήσουμε το ποιος και το γιατί- όλες τις συμβάσεις και το Σύμφωνο Σταθερότητας και Ανάπτυξης, όπως έχουν υπογραφεί από το 2011, το 2012, τ</w:t>
      </w:r>
      <w:r>
        <w:rPr>
          <w:rFonts w:eastAsia="Times New Roman"/>
          <w:szCs w:val="24"/>
        </w:rPr>
        <w:t xml:space="preserve">ο 2013 και το 2014 από όλες τις κυβερνήσεις της Ευρωζώνης για το πώς θα πρέπει να μπαίνουν τα «φρένα», για το πώς συνομολογούν όλοι με την υπογραφή τους είτε στο ΕΚΟΦΙΝ, είτε σε οποιοδήποτε Συμβούλιο της Ευρώπης, ώστε </w:t>
      </w:r>
      <w:r>
        <w:rPr>
          <w:rFonts w:eastAsia="Times New Roman"/>
          <w:szCs w:val="24"/>
        </w:rPr>
        <w:lastRenderedPageBreak/>
        <w:t>να μην ξεφεύγουν τα δημοσιονομικά, λέγ</w:t>
      </w:r>
      <w:r>
        <w:rPr>
          <w:rFonts w:eastAsia="Times New Roman"/>
          <w:szCs w:val="24"/>
        </w:rPr>
        <w:t>οντας να μην ξεφεύγει το έλλειμμα και πρακτικά να μη σπαταλάμε περισσότερα από όσα μπορούμε να παρ</w:t>
      </w:r>
      <w:r>
        <w:rPr>
          <w:rFonts w:eastAsia="Times New Roman"/>
          <w:szCs w:val="24"/>
        </w:rPr>
        <w:t xml:space="preserve">αγάγουμε </w:t>
      </w:r>
      <w:r>
        <w:rPr>
          <w:rFonts w:eastAsia="Times New Roman"/>
          <w:szCs w:val="24"/>
        </w:rPr>
        <w:t>στο ταμείο ή απ’ αυτά που μας επιτρέπουν οι αγορές να δανειστούμε.</w:t>
      </w:r>
    </w:p>
    <w:p w14:paraId="12E54F08" w14:textId="77777777" w:rsidR="00A37F14" w:rsidRDefault="002C15DC">
      <w:pPr>
        <w:spacing w:line="600" w:lineRule="auto"/>
        <w:ind w:firstLine="720"/>
        <w:jc w:val="both"/>
        <w:rPr>
          <w:rFonts w:eastAsia="Times New Roman"/>
          <w:szCs w:val="24"/>
        </w:rPr>
      </w:pPr>
      <w:r>
        <w:rPr>
          <w:rFonts w:eastAsia="Times New Roman"/>
          <w:szCs w:val="24"/>
        </w:rPr>
        <w:t xml:space="preserve">Αφήνω το σύνολο των συμφωνιών –είναι τα μισά στα αγγλικά- που έχουν ιδιαίτερο </w:t>
      </w:r>
      <w:r>
        <w:rPr>
          <w:rFonts w:eastAsia="Times New Roman"/>
          <w:szCs w:val="24"/>
        </w:rPr>
        <w:t>ενδιαφέρον.</w:t>
      </w:r>
    </w:p>
    <w:p w14:paraId="12E54F0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Καμμένος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2E54F0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Εδώ πέρα, επειδή μας λένε για </w:t>
      </w:r>
      <w:r>
        <w:rPr>
          <w:rFonts w:eastAsia="Times New Roman" w:cs="Times New Roman"/>
          <w:szCs w:val="24"/>
        </w:rPr>
        <w:t>τη στοχοποίηση και για τα φρένα και για τα χειρόφρενα, έχω ένα πινακάκι που δείχνει το πώς πρέπει οποιοσδήποτε να φρενάρει δημοσιονομικά, όταν ξεφεύγει. Έχει υπογραφεί το 2014. Το τελευταίο πινακάκι είναι αυτό. Τώρα έχουμε 2016. Είναι το τελευταίο πινακάκι</w:t>
      </w:r>
      <w:r>
        <w:rPr>
          <w:rFonts w:eastAsia="Times New Roman" w:cs="Times New Roman"/>
          <w:szCs w:val="24"/>
        </w:rPr>
        <w:t xml:space="preserve"> που σου λέει όταν ξεφεύγεις πόσο επί τοις εκατό του ΑΕΠ πρέπει να πάρεις μέτρα. Δεν σου λέει αν θα πάρεις μέτρα από τα ταξί ή από έμμεσο φόρο, αλλά σου λέει: Πάρε μέτρα 0,25% του ΑΕΠ, γιατί ξέφυγες. Το έχουμε υπογράψει αυτό. Και όχι μόνο εμείς, το έχουν υ</w:t>
      </w:r>
      <w:r>
        <w:rPr>
          <w:rFonts w:eastAsia="Times New Roman" w:cs="Times New Roman"/>
          <w:szCs w:val="24"/>
        </w:rPr>
        <w:t>πογράψει πολλές χώρες.</w:t>
      </w:r>
    </w:p>
    <w:p w14:paraId="12E54F0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12E54F0C" w14:textId="77777777" w:rsidR="00A37F14" w:rsidRDefault="002C15DC">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Δημήτριος Καμμένος καταθέτει για τα Πρακτικά το προαναφερθέν έγγραφο, το οποίο βρίσκεται στο </w:t>
      </w:r>
      <w:r>
        <w:rPr>
          <w:rFonts w:eastAsia="Times New Roman" w:cs="Times New Roman"/>
        </w:rPr>
        <w:t xml:space="preserve">αρχείο </w:t>
      </w:r>
      <w:r>
        <w:rPr>
          <w:rFonts w:eastAsia="Times New Roman" w:cs="Times New Roman"/>
        </w:rPr>
        <w:t xml:space="preserve">του Τμήματος Γραμματείας της Διεύθυνσης Στενογραφίας και  Πρακτικών της </w:t>
      </w:r>
      <w:r>
        <w:rPr>
          <w:rFonts w:eastAsia="Times New Roman" w:cs="Times New Roman"/>
        </w:rPr>
        <w:t>Βουλής)</w:t>
      </w:r>
    </w:p>
    <w:p w14:paraId="12E54F0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ερχόμαστε τώρα να το φέρουμε σε μια εφαρμογή, διότι δεν μπορεί να συνεχίσει μακροοικονομικά κάποιος να βλέπει ρίσκο στην Ελλάδα. Πρέπει κάποια στιγμή ο επενδυτής, οι αγορές, οι δανειστές, αλλά και εμείς πάνω από όλα, που είναι δικό μας το σπίτι</w:t>
      </w:r>
      <w:r>
        <w:rPr>
          <w:rFonts w:eastAsia="Times New Roman" w:cs="Times New Roman"/>
          <w:szCs w:val="24"/>
        </w:rPr>
        <w:t>, να βλέπουμε ότι μακροοικονομικά, δηλαδή στο μέλλον, δεν θα υπάρχει ρίσκο.</w:t>
      </w:r>
    </w:p>
    <w:p w14:paraId="12E54F0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Όποιος βλέπει στο μέλλον ρίσκο, σήμερα δεν βάζει τα λεφτά του, σήμερα, για παράδειγμα, δεν δανείζεται. Η τράπεζα μπορεί να έχει χρήματα, αλλά δεν υπάρχει εμπιστοσύνη. Δεν πάει ο άλ</w:t>
      </w:r>
      <w:r>
        <w:rPr>
          <w:rFonts w:eastAsia="Times New Roman" w:cs="Times New Roman"/>
          <w:szCs w:val="24"/>
        </w:rPr>
        <w:t>λος να πάρει χρήματα, γιατί δεν επενδύει στο μέλλον, γιατί το μέλλον θα του φέρει ανάγκη να εκπληρώσει το δάνειό του, άρα, σου λέει «βλέπω ένα ρίσκο, δεν δανείζομαι». Τα χρήματα είναι σταματημένα μέσα στις τράπεζες.</w:t>
      </w:r>
    </w:p>
    <w:p w14:paraId="12E54F0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Θα αφήσω και τον επίσημο πίνακα που είχε</w:t>
      </w:r>
      <w:r>
        <w:rPr>
          <w:rFonts w:eastAsia="Times New Roman" w:cs="Times New Roman"/>
          <w:szCs w:val="24"/>
        </w:rPr>
        <w:t xml:space="preserve"> την καλοσύνη να μου δώσει ο κ. Αλεξιάδης -έχω κάνει σημειώσεις με τα χέρια μου- για τις αυξήσεις των ληξιπρόθεσμων οφειλών.</w:t>
      </w:r>
    </w:p>
    <w:p w14:paraId="12E54F10" w14:textId="77777777" w:rsidR="00A37F14" w:rsidRDefault="002C15DC">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Δημήτριος Καμμένος καταθέτει για τα Πρακτικά το προαναφερθέν έγγραφο, το οποίο βρίσκεται στο </w:t>
      </w:r>
      <w:r>
        <w:rPr>
          <w:rFonts w:eastAsia="Times New Roman" w:cs="Times New Roman"/>
        </w:rPr>
        <w:t>αρχείο</w:t>
      </w:r>
      <w:r>
        <w:rPr>
          <w:rFonts w:eastAsia="Times New Roman" w:cs="Times New Roman"/>
        </w:rPr>
        <w:t xml:space="preserve"> </w:t>
      </w:r>
      <w:r>
        <w:rPr>
          <w:rFonts w:eastAsia="Times New Roman" w:cs="Times New Roman"/>
        </w:rPr>
        <w:t>του Τμήματος Γραμματείας της Διεύθυνσης Στενογραφίας και Πρακτικών της Βουλής)</w:t>
      </w:r>
    </w:p>
    <w:p w14:paraId="12E54F1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Από το 2013 στο 2014: 7,4 δισεκατομμύρια ευρώ αύξηση των ληξιπρόθεσμων. Από το 2014 στο 2015: 11,7 δισεκατομμύρια ευρώ αύξηση των ληξιπρόθεσμων, και στο τέλος είχαμε μια μείωση</w:t>
      </w:r>
      <w:r>
        <w:rPr>
          <w:rFonts w:eastAsia="Times New Roman" w:cs="Times New Roman"/>
          <w:szCs w:val="24"/>
        </w:rPr>
        <w:t xml:space="preserve"> 650 ευρώ εμείς. Είναι ο πίνακας από το </w:t>
      </w:r>
      <w:r>
        <w:rPr>
          <w:rFonts w:eastAsia="Times New Roman" w:cs="Times New Roman"/>
          <w:szCs w:val="24"/>
          <w:lang w:val="en-US"/>
        </w:rPr>
        <w:t>excel</w:t>
      </w:r>
      <w:r>
        <w:rPr>
          <w:rFonts w:eastAsia="Times New Roman" w:cs="Times New Roman"/>
          <w:szCs w:val="24"/>
        </w:rPr>
        <w:t xml:space="preserve"> του Υπουργείου για το πρώτο τρίμηνο. Δεν είναι κάτι εξαιρετικό, αλλά δείχνουμε ότι αυξάνονται συνέχεια τα ληξιπρόθεσμα, διότι κανένας δεν έχει χρήματα, αφού έχει τελειώσει το χρήμα στην </w:t>
      </w:r>
      <w:r>
        <w:rPr>
          <w:rFonts w:eastAsia="Times New Roman" w:cs="Times New Roman"/>
          <w:szCs w:val="24"/>
        </w:rPr>
        <w:lastRenderedPageBreak/>
        <w:t>αγορά εδώ και έξι χρόνια</w:t>
      </w:r>
      <w:r>
        <w:rPr>
          <w:rFonts w:eastAsia="Times New Roman" w:cs="Times New Roman"/>
          <w:szCs w:val="24"/>
        </w:rPr>
        <w:t xml:space="preserve">, </w:t>
      </w:r>
      <w:r>
        <w:rPr>
          <w:rFonts w:eastAsia="Times New Roman" w:cs="Times New Roman"/>
          <w:szCs w:val="24"/>
        </w:rPr>
        <w:t xml:space="preserve">πόσω </w:t>
      </w:r>
      <w:r>
        <w:rPr>
          <w:rFonts w:eastAsia="Times New Roman" w:cs="Times New Roman"/>
          <w:szCs w:val="24"/>
        </w:rPr>
        <w:t>μάλλον να μπορέσει να αποταμιεύσει ή να γυρίσει τις αναλήψεις που, δυστυχώς, έκανε όλα αυτά τα χρόνια, χάνοντας την εμπιστοσύνη του από τις τράπεζες, βγάζοντας το αίμα από τις τράπεζες.</w:t>
      </w:r>
    </w:p>
    <w:p w14:paraId="12E54F1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Ευτυχώς, θα μπορέσουμε με τα νομοσχέδια που φέρνουμε, </w:t>
      </w:r>
      <w:r>
        <w:rPr>
          <w:rFonts w:eastAsia="Times New Roman" w:cs="Times New Roman"/>
          <w:szCs w:val="24"/>
        </w:rPr>
        <w:t xml:space="preserve">τα οποία </w:t>
      </w:r>
      <w:r>
        <w:rPr>
          <w:rFonts w:eastAsia="Times New Roman" w:cs="Times New Roman"/>
          <w:szCs w:val="24"/>
        </w:rPr>
        <w:t>αφορούν το λαθρεμπόριο καπνών –πάρα πολύ σημαντικό-, να μπει μια κανονικότητα, να μην έχω βάρκες να έρχονται στις παραλίες, να μου φέρνουν τα τσιγάρα, από τα οποία πεθαίνει ο κόσμος. Και εκτός του ότι πεθαίνει ο κόσμος –είναι εδώ και ο Υπουργός Υγείας, ο ο</w:t>
      </w:r>
      <w:r>
        <w:rPr>
          <w:rFonts w:eastAsia="Times New Roman" w:cs="Times New Roman"/>
          <w:szCs w:val="24"/>
        </w:rPr>
        <w:t xml:space="preserve">ποίος θα επωμιστεί το </w:t>
      </w:r>
      <w:r>
        <w:rPr>
          <w:rFonts w:eastAsia="Times New Roman" w:cs="Times New Roman"/>
          <w:szCs w:val="24"/>
        </w:rPr>
        <w:lastRenderedPageBreak/>
        <w:t>βάρος όλων αυτών που καπνίζουν τα παράνομα και δηλητηριώδη τσιγάρα, αφού επιβαρύνεται το σύστημα υγείας – να έχω και έναν φόρο. Αυτό θα λυθεί άμεσα, μέσα σε αυτόν τον μήνα.</w:t>
      </w:r>
    </w:p>
    <w:p w14:paraId="12E54F1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Επίσης, θα έρθουν και τα υπόλοιπα δύο νομοσχέδια που έχουν να</w:t>
      </w:r>
      <w:r>
        <w:rPr>
          <w:rFonts w:eastAsia="Times New Roman" w:cs="Times New Roman"/>
          <w:szCs w:val="24"/>
        </w:rPr>
        <w:t xml:space="preserve"> κάνουν με το λαθρεμπόριο των καυσίμων και το παράνομο στοίχημα και τα παράνομα ηλεκτρονικά παιχνίδια, στα οποία είναι αποφυγή φόρων πάνω από 3 δισεκατομμύρια ευρώ. </w:t>
      </w:r>
    </w:p>
    <w:p w14:paraId="12E54F1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Έχουμε συμφωνήσει, και πρέπει όλοι να ξέρουν σε αυτήν την Κυβέρνηση, ότι όταν καταφέρουμε </w:t>
      </w:r>
      <w:r>
        <w:rPr>
          <w:rFonts w:eastAsia="Times New Roman" w:cs="Times New Roman"/>
          <w:szCs w:val="24"/>
        </w:rPr>
        <w:t xml:space="preserve">να φέρουμε σε έναν χρόνο από σήμερα –δεν θα πούμε ψέματα-, του χρόνου, μετά </w:t>
      </w:r>
      <w:r>
        <w:rPr>
          <w:rFonts w:eastAsia="Times New Roman" w:cs="Times New Roman"/>
          <w:szCs w:val="24"/>
        </w:rPr>
        <w:lastRenderedPageBreak/>
        <w:t xml:space="preserve">την αξιολόγηση- τα έσοδα που προσδοκούμε είτε από τις μίζες είτε από τους «Παναμάδες» είτε από τον ΦΠΑ, που δεν θα φοροδιαφεύγει, είτε από το έσοδο, που δεν θα φοροδιαφεύγει, όταν </w:t>
      </w:r>
      <w:r>
        <w:rPr>
          <w:rFonts w:eastAsia="Times New Roman" w:cs="Times New Roman"/>
          <w:szCs w:val="24"/>
        </w:rPr>
        <w:t xml:space="preserve">ο κ. Αλεξιάδης συνδέσει με το ΚΕΦΟΜΕΠ τα </w:t>
      </w:r>
      <w:r>
        <w:rPr>
          <w:rFonts w:eastAsia="Times New Roman" w:cs="Times New Roman"/>
          <w:szCs w:val="24"/>
          <w:lang w:val="en-US"/>
        </w:rPr>
        <w:t>POS</w:t>
      </w:r>
      <w:r>
        <w:rPr>
          <w:rFonts w:eastAsia="Times New Roman" w:cs="Times New Roman"/>
          <w:szCs w:val="24"/>
        </w:rPr>
        <w:t xml:space="preserve"> και αυτόματα κάθε βράδυ θα γίνεται η απόδοση του ΦΠΑ και η προκαταβολή του φόρου του κάθε επαγγελματία σε όλα τα μήκη και πλάτη της αγοράς, ώστε να μην ξεφεύγει κανένας –διότι πλέον ξέφυγε η οικονομία, διότι καν</w:t>
      </w:r>
      <w:r>
        <w:rPr>
          <w:rFonts w:eastAsia="Times New Roman" w:cs="Times New Roman"/>
          <w:szCs w:val="24"/>
        </w:rPr>
        <w:t xml:space="preserve">ένας δεν ήλεγχε κανέναν-, όταν λοιπόν μαζευτούν αυτά τα έσοδα, τότε ο «κουβάς» των έξτρα εσόδων, σε σχέση με τα φορολογικά, ΕΝΦΙΑ και τα λοιπά, θα συμψηφιστεί και θα μπορέσουμε σε ενάμιση χρόνο από τώρα, όχι νωρίτερα, να πάρουμε πίσω μέτρα -αυτό είναι </w:t>
      </w:r>
      <w:r>
        <w:rPr>
          <w:rFonts w:eastAsia="Times New Roman" w:cs="Times New Roman"/>
          <w:szCs w:val="24"/>
        </w:rPr>
        <w:lastRenderedPageBreak/>
        <w:t xml:space="preserve">στη </w:t>
      </w:r>
      <w:r>
        <w:rPr>
          <w:rFonts w:eastAsia="Times New Roman" w:cs="Times New Roman"/>
          <w:szCs w:val="24"/>
        </w:rPr>
        <w:t>συμφωνία</w:t>
      </w:r>
      <w:r>
        <w:rPr>
          <w:rFonts w:eastAsia="Times New Roman" w:cs="Times New Roman"/>
          <w:szCs w:val="24"/>
        </w:rPr>
        <w:t xml:space="preserve">-, από αυτά που ψηφίζουμε σήμερα, και συγχρόνως να δείξουμε μια αξιοπιστία ταμειακή, δημοσιονομική, έτσι ώστε να μπορέσουμε να βγούμε στις αγορές, να ρίξουμε το κόστος δανεισμού, δηλαδή να ρίξουμε το ρίσκο χρεοκοπίας της πατρίδας. </w:t>
      </w:r>
    </w:p>
    <w:p w14:paraId="12E54F1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Αφήνω στα Πρακτι</w:t>
      </w:r>
      <w:r>
        <w:rPr>
          <w:rFonts w:eastAsia="Times New Roman" w:cs="Times New Roman"/>
          <w:szCs w:val="24"/>
        </w:rPr>
        <w:t xml:space="preserve">κά ότι αυτή η Κυβέρνηση κατάφερε να πάρει από την λίστα Λαγκάρντ 175 εκατομμύρια ευρώ, ενώ δυστυχώς οι προηγούμενες </w:t>
      </w:r>
      <w:r>
        <w:rPr>
          <w:rFonts w:eastAsia="Times New Roman" w:cs="Times New Roman"/>
          <w:szCs w:val="24"/>
        </w:rPr>
        <w:t xml:space="preserve">κυβερνήσεις </w:t>
      </w:r>
      <w:r>
        <w:rPr>
          <w:rFonts w:eastAsia="Times New Roman" w:cs="Times New Roman"/>
          <w:szCs w:val="24"/>
        </w:rPr>
        <w:t xml:space="preserve">είχαν πάρει μόνο 26 εκατομμύρια ευρώ. Πήραμε 150 εκατομμύρια ευρώ περισσότερα από τη λίστα Λαγκάρντ, από τους ανθρώπους </w:t>
      </w:r>
      <w:r>
        <w:rPr>
          <w:rFonts w:eastAsia="Times New Roman"/>
          <w:szCs w:val="24"/>
        </w:rPr>
        <w:t>οι οποίο</w:t>
      </w:r>
      <w:r>
        <w:rPr>
          <w:rFonts w:eastAsia="Times New Roman"/>
          <w:szCs w:val="24"/>
        </w:rPr>
        <w:t>ι</w:t>
      </w:r>
      <w:r>
        <w:rPr>
          <w:rFonts w:eastAsia="Times New Roman" w:cs="Times New Roman"/>
          <w:szCs w:val="24"/>
        </w:rPr>
        <w:t xml:space="preserve"> φοροδιέφυγαν και φοροαπέφυγαν. Αυτοί που πλήρωσαν φαντάζεστε ότι έδωσαν το χρήμα γιατί ήταν φοροδιαφυγή και όχι </w:t>
      </w:r>
      <w:r>
        <w:rPr>
          <w:rFonts w:eastAsia="Times New Roman" w:cs="Times New Roman"/>
          <w:szCs w:val="24"/>
        </w:rPr>
        <w:lastRenderedPageBreak/>
        <w:t>νόμιμη φοροαποφυγή. Αν ήταν φοροαποφυγή, δεν θα ζήταγαν τα χρήματα, θα μας ζητούσαν και τα ρέστα.</w:t>
      </w:r>
    </w:p>
    <w:p w14:paraId="12E54F16" w14:textId="77777777" w:rsidR="00A37F14" w:rsidRDefault="002C15DC">
      <w:pPr>
        <w:spacing w:line="600" w:lineRule="auto"/>
        <w:ind w:firstLine="720"/>
        <w:jc w:val="both"/>
        <w:rPr>
          <w:rFonts w:eastAsia="Times New Roman" w:cs="Times New Roman"/>
        </w:rPr>
      </w:pPr>
      <w:r>
        <w:rPr>
          <w:rFonts w:eastAsia="Times New Roman" w:cs="Times New Roman"/>
        </w:rPr>
        <w:t>(Στο σημείο αυτό ο Βουλευτής κ. Δημήτριος Κα</w:t>
      </w:r>
      <w:r>
        <w:rPr>
          <w:rFonts w:eastAsia="Times New Roman" w:cs="Times New Roman"/>
        </w:rPr>
        <w:t xml:space="preserve">μμένος καταθέτει για τα Πρακτικά το προαναφερθέν έγγραφο, το οποία βρίσκεται στο </w:t>
      </w:r>
      <w:r>
        <w:rPr>
          <w:rFonts w:eastAsia="Times New Roman" w:cs="Times New Roman"/>
        </w:rPr>
        <w:t xml:space="preserve">αρχείο </w:t>
      </w:r>
      <w:r>
        <w:rPr>
          <w:rFonts w:eastAsia="Times New Roman" w:cs="Times New Roman"/>
        </w:rPr>
        <w:t>του Τμήματος Γραμματείας της Διεύθυνσης Στενογραφίας και Πρακτικών της Βουλής)</w:t>
      </w:r>
    </w:p>
    <w:p w14:paraId="12E54F1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Θα κλείσω με το χρέος. Το χρέος είναι κάτι πάρα πολύ σημαντικό, εξαιρετικά σημαντικό, όχι μόνο για να το συζητάμε εδώ πέρα και να βάλουμε μια νότα μέσα στη </w:t>
      </w:r>
      <w:r>
        <w:rPr>
          <w:rFonts w:eastAsia="Times New Roman" w:cs="Times New Roman"/>
          <w:szCs w:val="24"/>
        </w:rPr>
        <w:t>συμφωνία</w:t>
      </w:r>
      <w:r>
        <w:rPr>
          <w:rFonts w:eastAsia="Times New Roman" w:cs="Times New Roman"/>
          <w:szCs w:val="24"/>
        </w:rPr>
        <w:t xml:space="preserve">, αλλά γιατί πρέπει να λυθεί πρακτικά και πραγματιστικά. Τι σημαίνει </w:t>
      </w:r>
      <w:r>
        <w:rPr>
          <w:rFonts w:eastAsia="Times New Roman" w:cs="Times New Roman"/>
          <w:szCs w:val="24"/>
        </w:rPr>
        <w:lastRenderedPageBreak/>
        <w:t>αυτό: Το κόστος εξυπηρέ</w:t>
      </w:r>
      <w:r>
        <w:rPr>
          <w:rFonts w:eastAsia="Times New Roman" w:cs="Times New Roman"/>
          <w:szCs w:val="24"/>
        </w:rPr>
        <w:t>τησης του δανεισμού κάθε χρόνο, όταν έχεις το προφίλ του χρέους, το οποίο έχει να κάνει με έναν διακρατικό δανεισμό, με έναν δανεισμό από τους μηχανισμούς της Ευρώπης, με έναν δανεισμό από το ΔΝΤ, με έναν δανεισμό από την Ευρωπαϊκή Κεντρική Τράπεζα, με ένα</w:t>
      </w:r>
      <w:r>
        <w:rPr>
          <w:rFonts w:eastAsia="Times New Roman" w:cs="Times New Roman"/>
          <w:szCs w:val="24"/>
        </w:rPr>
        <w:t xml:space="preserve">ν δανεισμό εσωτερικό από τα έντοκα γραμμάτια του </w:t>
      </w:r>
      <w:r>
        <w:rPr>
          <w:rFonts w:eastAsia="Times New Roman" w:cs="Times New Roman"/>
          <w:szCs w:val="24"/>
        </w:rPr>
        <w:t>δημοσίου</w:t>
      </w:r>
      <w:r>
        <w:rPr>
          <w:rFonts w:eastAsia="Times New Roman" w:cs="Times New Roman"/>
          <w:szCs w:val="24"/>
        </w:rPr>
        <w:t>, με δανεισμό που χρειάζεσαι από όλους αυτούς για να πληρώσεις και ακούρευτα ομόλογα –διότι εμείς κουρέψαμε εθελοντικά δήθεν τάχα μου τους Έλληνες, αλλά πρακτικά δεν κουρεύτηκαν αρκετοί στο εξωτερικό</w:t>
      </w:r>
      <w:r>
        <w:rPr>
          <w:rFonts w:eastAsia="Times New Roman" w:cs="Times New Roman"/>
          <w:szCs w:val="24"/>
        </w:rPr>
        <w:t>, οπότε έρχονται να πάρουν τα λεφτά τους, άρα πρέ</w:t>
      </w:r>
      <w:r>
        <w:rPr>
          <w:rFonts w:eastAsia="Times New Roman" w:cs="Times New Roman"/>
          <w:szCs w:val="24"/>
        </w:rPr>
        <w:lastRenderedPageBreak/>
        <w:t>πει να τους πληρώσουμε – όλο αυτό το προφίλ του χρέους ανήκει σε διαφορετικούς εκδότες, σε διαφορετικούς δανειστές και πρέπει να απομειωθεί με καθαρούς όρους.</w:t>
      </w:r>
    </w:p>
    <w:p w14:paraId="12E54F1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Για πρώτη φορά –δεν θα διαβάζω, για να μην σας κ</w:t>
      </w:r>
      <w:r>
        <w:rPr>
          <w:rFonts w:eastAsia="Times New Roman" w:cs="Times New Roman"/>
          <w:szCs w:val="24"/>
        </w:rPr>
        <w:t>ουράσω, έχω κάνει και μια μικρή εισήγηση, γιατί θα το κάνω άρθρο- έχω όλο το προφίλ του ελληνικού χρέους από τώρα μέχρι το 2059.</w:t>
      </w:r>
    </w:p>
    <w:p w14:paraId="12E54F1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Στις 20 Αυγούστου του ’59 το χρέος που έχουμε πάρει μέχρι σήμερα λήγει. Έχω ένα εισηγητικό έγγραφο που λέει σε ποιον ανήκει και</w:t>
      </w:r>
      <w:r>
        <w:rPr>
          <w:rFonts w:eastAsia="Times New Roman" w:cs="Times New Roman"/>
          <w:szCs w:val="24"/>
        </w:rPr>
        <w:t xml:space="preserve"> πόσο τις εκατό μας χρεώνουν όλοι μέχρι το </w:t>
      </w:r>
      <w:r>
        <w:rPr>
          <w:rFonts w:eastAsia="Times New Roman" w:cs="Times New Roman"/>
          <w:szCs w:val="24"/>
        </w:rPr>
        <w:lastRenderedPageBreak/>
        <w:t>2059. Είναι είκοσι δύο σελίδες. Όποιος θέλει, παίρνει μια φωτοτυπία και διαβάζει, για να το έχει στα αρχεία του. Μάλιστα, λέω και τι πρέπει να γίνει σε πολύ απλά ελληνικά σε μια σελίδα. Είναι σημαντική η γνώση, γι</w:t>
      </w:r>
      <w:r>
        <w:rPr>
          <w:rFonts w:eastAsia="Times New Roman" w:cs="Times New Roman"/>
          <w:szCs w:val="24"/>
        </w:rPr>
        <w:t xml:space="preserve">α να ξέρουμε τι έχουμε συμφωνήσει. </w:t>
      </w:r>
    </w:p>
    <w:p w14:paraId="12E54F1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Καμμένος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2E54F1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Δυστυχ</w:t>
      </w:r>
      <w:r>
        <w:rPr>
          <w:rFonts w:eastAsia="Times New Roman" w:cs="Times New Roman"/>
          <w:szCs w:val="24"/>
        </w:rPr>
        <w:t>ώς, ακούω μια κριτική σχετικά με πέρυσι. Κοιτάξτε, έχει σημασία αν ξέρει κάποιος. Κι εγώ αν έμπαινα σε ένα χειρουργείο ή στο ιατρείο του φίλου μου κ. Μαντά, δεν θα ήξερα να χειριστώ την κατάσταση. Όμως, όταν μιλάμε για οικονομικά, μας κόβει για κάποια πράγ</w:t>
      </w:r>
      <w:r>
        <w:rPr>
          <w:rFonts w:eastAsia="Times New Roman" w:cs="Times New Roman"/>
          <w:szCs w:val="24"/>
        </w:rPr>
        <w:t>ματα. Δεν μπορεί να λέει κάποιος ότι πέρυσι δανειστήκαμε 86 δισεκατομμύρια ευρώ. Εδώ πέρα θέλουμε όλοι από έναν ψυχίατρο, τουλάχιστον πολιτικά, λέω στον κ. Μαντά. Διότι όταν λέει κάποιος ότι χρέωσα κάποιον 86 δισεκατομμύρια, σημαίνει ότι κάποιος τα πίστωσε</w:t>
      </w:r>
      <w:r>
        <w:rPr>
          <w:rFonts w:eastAsia="Times New Roman" w:cs="Times New Roman"/>
          <w:szCs w:val="24"/>
        </w:rPr>
        <w:t xml:space="preserve">. </w:t>
      </w:r>
      <w:r>
        <w:rPr>
          <w:rFonts w:eastAsia="Times New Roman" w:cs="Times New Roman"/>
          <w:szCs w:val="24"/>
        </w:rPr>
        <w:t>Λογιστικά</w:t>
      </w:r>
      <w:r>
        <w:rPr>
          <w:rFonts w:eastAsia="Times New Roman" w:cs="Times New Roman"/>
          <w:szCs w:val="24"/>
        </w:rPr>
        <w:t xml:space="preserve"> έχουμε χρέωση και πίστωση. Δηλαδή αυτήν τη στιγμή, εάν έρ</w:t>
      </w:r>
      <w:r>
        <w:rPr>
          <w:rFonts w:eastAsia="Times New Roman" w:cs="Times New Roman"/>
          <w:szCs w:val="24"/>
        </w:rPr>
        <w:lastRenderedPageBreak/>
        <w:t xml:space="preserve">θει η Αντιπολίτευση και μου δείξει μια χρεοπίστωση 86 δισεκατομμύρια ευρώ, θα δώσω την </w:t>
      </w:r>
      <w:r>
        <w:rPr>
          <w:rFonts w:eastAsia="Times New Roman" w:cs="Times New Roman"/>
          <w:szCs w:val="24"/>
        </w:rPr>
        <w:t>Έ</w:t>
      </w:r>
      <w:r>
        <w:rPr>
          <w:rFonts w:eastAsia="Times New Roman" w:cs="Times New Roman"/>
          <w:szCs w:val="24"/>
        </w:rPr>
        <w:t xml:space="preserve">δρα μου στη </w:t>
      </w:r>
      <w:r>
        <w:rPr>
          <w:rFonts w:eastAsia="Times New Roman" w:cs="Times New Roman"/>
          <w:szCs w:val="24"/>
        </w:rPr>
        <w:t>Γραμματεία</w:t>
      </w:r>
      <w:r>
        <w:rPr>
          <w:rFonts w:eastAsia="Times New Roman" w:cs="Times New Roman"/>
          <w:szCs w:val="24"/>
        </w:rPr>
        <w:t>! Τέλος τα ψέματα!</w:t>
      </w:r>
    </w:p>
    <w:p w14:paraId="12E54F1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 xml:space="preserve">ι χρεωθήκαμε πέρυσι; Χρεωθήκαμε όσα εκταμιεύθηκαν από ένα πλαφόν 86 δισεκατομμυρίων ευρώ. Από τα 25 δισεκατομμύρια πήραμε τα 6 δισεκατομμύρια -και λιγότερα- για τις τράπεζες και από τα υπόλοιπα πήραμε όσα χρειαζόμασταν, είτε σε μετρητά είτε ομόλογα, </w:t>
      </w:r>
      <w:r>
        <w:rPr>
          <w:rFonts w:eastAsia="Times New Roman" w:cs="Times New Roman"/>
          <w:szCs w:val="24"/>
          <w:lang w:val="en-US"/>
        </w:rPr>
        <w:t>cash</w:t>
      </w:r>
      <w:r>
        <w:rPr>
          <w:rFonts w:eastAsia="Times New Roman" w:cs="Times New Roman"/>
          <w:szCs w:val="24"/>
        </w:rPr>
        <w:t xml:space="preserve"> κ</w:t>
      </w:r>
      <w:r>
        <w:rPr>
          <w:rFonts w:eastAsia="Times New Roman" w:cs="Times New Roman"/>
          <w:szCs w:val="24"/>
        </w:rPr>
        <w:t xml:space="preserve">αι </w:t>
      </w:r>
      <w:r>
        <w:rPr>
          <w:rFonts w:eastAsia="Times New Roman" w:cs="Times New Roman"/>
          <w:szCs w:val="24"/>
          <w:lang w:val="en-US"/>
        </w:rPr>
        <w:t>cashless</w:t>
      </w:r>
      <w:r>
        <w:rPr>
          <w:rFonts w:eastAsia="Times New Roman" w:cs="Times New Roman"/>
          <w:szCs w:val="24"/>
        </w:rPr>
        <w:t xml:space="preserve">, για να πληρώσουμε τις υποχρεώσεις του </w:t>
      </w:r>
      <w:r>
        <w:rPr>
          <w:rFonts w:eastAsia="Times New Roman" w:cs="Times New Roman"/>
          <w:szCs w:val="24"/>
        </w:rPr>
        <w:t>δημοσίου</w:t>
      </w:r>
      <w:r>
        <w:rPr>
          <w:rFonts w:eastAsia="Times New Roman" w:cs="Times New Roman"/>
          <w:szCs w:val="24"/>
        </w:rPr>
        <w:t xml:space="preserve">. Και εγγράφηκε στο χρέος το μέρος που εκταμιεύθηκε, το οποίο δεν ξεπερνά τα 20 δισεκατομμύρια ευρώ. </w:t>
      </w:r>
    </w:p>
    <w:p w14:paraId="12E54F1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Συγχρόνως, έχουμε μειώσει και την εξυπηρέτηση του χρέους. Το μικρότερο πλεόνασμα μακροχρόνια –χ</w:t>
      </w:r>
      <w:r>
        <w:rPr>
          <w:rFonts w:eastAsia="Times New Roman" w:cs="Times New Roman"/>
          <w:szCs w:val="24"/>
        </w:rPr>
        <w:t>ωρίς να φτιάξουμε το χρέος σε καθαρά παρούσα αξία- θα φέρει τεράστια δημοσιονομική ευημερία, διότι δεν θα έχουμε πολλά να πληρώσουμε στο χρέος.</w:t>
      </w:r>
    </w:p>
    <w:p w14:paraId="12E54F1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Κοιτάξτε! Είναι δύσκολα. Από πέρυσι έχουμε κάνει την πρόταση να αγοράσει ο </w:t>
      </w:r>
      <w:r>
        <w:rPr>
          <w:rFonts w:eastAsia="Times New Roman" w:cs="Times New Roman"/>
          <w:szCs w:val="24"/>
          <w:lang w:val="en-US"/>
        </w:rPr>
        <w:t>ESM</w:t>
      </w:r>
      <w:r>
        <w:rPr>
          <w:rFonts w:eastAsia="Times New Roman" w:cs="Times New Roman"/>
          <w:szCs w:val="24"/>
        </w:rPr>
        <w:t xml:space="preserve"> το χρέος του ΔΝΤ, διότι το ένα ήτ</w:t>
      </w:r>
      <w:r>
        <w:rPr>
          <w:rFonts w:eastAsia="Times New Roman" w:cs="Times New Roman"/>
          <w:szCs w:val="24"/>
        </w:rPr>
        <w:t>αν 3,70 έως 4,25 –πανάκριβο το χρέος του ΔΝΤ!- και το άλλο ήταν 1,20. Όμως, δεν ήθελε ο κ. Σόιμπλε! Αυτό είναι ξεκάθαρο. Πέρυσι το καλοκαίρι, τέτοια εποχή, συζητούσαμε αυτό το πράγμα. Είχαμε κάνει εισήγηση. Δεν το δέχθηκε πολιτικά ο κ. Σόιμπλε. Δεν ήθελε ν</w:t>
      </w:r>
      <w:r>
        <w:rPr>
          <w:rFonts w:eastAsia="Times New Roman" w:cs="Times New Roman"/>
          <w:szCs w:val="24"/>
        </w:rPr>
        <w:t xml:space="preserve">α απεμπλακεί το ΔΝΤ, τουλάχιστον να μη </w:t>
      </w:r>
      <w:r>
        <w:rPr>
          <w:rFonts w:eastAsia="Times New Roman" w:cs="Times New Roman"/>
          <w:szCs w:val="24"/>
        </w:rPr>
        <w:lastRenderedPageBreak/>
        <w:t xml:space="preserve">χρωστάμε στο ΔΝΤ και να πάμε όλοι στον μηχανισμό στην Ευρώπη. Φέτος συζητείται. Καλό είναι που συζητείται. Και θα βρούμε και μια λύση και θα είναι καλή για όλους τους Έλληνες, ανεξαρτήτως χρώματος και παράταξης. </w:t>
      </w:r>
    </w:p>
    <w:p w14:paraId="12E54F1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12E54F2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κλείνω με τον τουρισμό. Θέλω όλοι να είμαστε προσεκτικοί με αυτό το θέμα –το λέω με όλο τον σεβασμό και δεν θέλω να παρεξηγηθεί-, διότι είναι ανεπίτρεπτο να μην είμαστε, ότ</w:t>
      </w:r>
      <w:r>
        <w:rPr>
          <w:rFonts w:eastAsia="Times New Roman" w:cs="Times New Roman"/>
          <w:szCs w:val="24"/>
        </w:rPr>
        <w:t xml:space="preserve">αν η </w:t>
      </w:r>
      <w:r>
        <w:rPr>
          <w:rFonts w:eastAsia="Times New Roman"/>
          <w:szCs w:val="24"/>
        </w:rPr>
        <w:t>Κυβέρνηση</w:t>
      </w:r>
      <w:r>
        <w:rPr>
          <w:rFonts w:eastAsia="Times New Roman" w:cs="Times New Roman"/>
          <w:szCs w:val="24"/>
        </w:rPr>
        <w:t xml:space="preserve"> έχει κάνει </w:t>
      </w:r>
      <w:r>
        <w:rPr>
          <w:rFonts w:eastAsia="Times New Roman" w:cs="Times New Roman"/>
          <w:szCs w:val="24"/>
        </w:rPr>
        <w:t xml:space="preserve">μια </w:t>
      </w:r>
      <w:r>
        <w:rPr>
          <w:rFonts w:eastAsia="Times New Roman" w:cs="Times New Roman"/>
          <w:szCs w:val="24"/>
        </w:rPr>
        <w:t xml:space="preserve">εξαιρετική εθνική στρατηγική τουρισμού. Δεν ξεκίνησε κάτι το οποίο είχε στρατηγική και ήρθε </w:t>
      </w:r>
      <w:r>
        <w:rPr>
          <w:rFonts w:eastAsia="Times New Roman" w:cs="Times New Roman"/>
          <w:szCs w:val="24"/>
        </w:rPr>
        <w:lastRenderedPageBreak/>
        <w:t>και συνέχισε μια στρατηγική. Κάναμε στρατηγική της βιομηχανίας του τουρισμού. Δεν μπορεί, λοιπόν, να απαξιώνεται αυτή η προσπάθεια. Ει</w:t>
      </w:r>
      <w:r>
        <w:rPr>
          <w:rFonts w:eastAsia="Times New Roman" w:cs="Times New Roman"/>
          <w:szCs w:val="24"/>
        </w:rPr>
        <w:t xml:space="preserve">λικρινά θα έλεγα ότι «απαγορεύεται», διότι η εικόνα της χώρας προς τα έξω είναι ο τουρισμός. Ο τουρισμός είναι η βιομηχανία. Η βιομηχανία μας, η σημαία μας είναι ο τουρισμός. </w:t>
      </w:r>
    </w:p>
    <w:p w14:paraId="12E54F2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Δεν μπορεί να λέμε ότι εμείς κάνουμε τουρισμό ή μαζί με την κινδυνολογία και το </w:t>
      </w:r>
      <w:r>
        <w:rPr>
          <w:rFonts w:eastAsia="Times New Roman" w:cs="Times New Roman"/>
          <w:szCs w:val="24"/>
        </w:rPr>
        <w:t>πολιτικό φρένο να πηγαίνει και ο τουρισμός. Δεν μπορεί να λέτε «μακάρι να τελειώσει μεν η διαπραγμάτευση, αλλά όχι τόσο καλά, γιατί θα έχετε πολιτικό όφελος εσείς του ΣΥΡΙΖΑ και των ΑΝΕΛ». Επίσης, δεν μπορεί να λέτε «ο τουρισμός πάει καλά, αλλά δεν πάει τό</w:t>
      </w:r>
      <w:r>
        <w:rPr>
          <w:rFonts w:eastAsia="Times New Roman" w:cs="Times New Roman"/>
          <w:szCs w:val="24"/>
        </w:rPr>
        <w:t>σο καλά».</w:t>
      </w:r>
    </w:p>
    <w:p w14:paraId="12E54F2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Είναι δυνατόν να πυροβολούμε τα πόδια μας μέσω του τουρισμού; Είναι δυνατόν να έρχεται η Αντιπολίτευση και να μας λέει ότι ο τουρισμός πιθανόν να μην πάει καλά φέτος που έχουμε αύξηση σε όλους τους δείκτες; Ό,τι και να αφήσω από χαρτιά της Τράπεζ</w:t>
      </w:r>
      <w:r>
        <w:rPr>
          <w:rFonts w:eastAsia="Times New Roman" w:cs="Times New Roman"/>
          <w:szCs w:val="24"/>
        </w:rPr>
        <w:t>ας της Ελλάδος, αλλά και τα ισοζύγια –όποιος ξέρει να διαβάσει αυτούς τους πίνακες-, διαπιστώνει κ</w:t>
      </w:r>
      <w:r>
        <w:rPr>
          <w:rFonts w:eastAsia="Times New Roman" w:cs="Times New Roman"/>
          <w:szCs w:val="24"/>
        </w:rPr>
        <w:t>άποιος</w:t>
      </w:r>
      <w:r>
        <w:rPr>
          <w:rFonts w:eastAsia="Times New Roman" w:cs="Times New Roman"/>
          <w:szCs w:val="24"/>
        </w:rPr>
        <w:t xml:space="preserve"> ότι φέτος είναι επάνω. </w:t>
      </w:r>
    </w:p>
    <w:p w14:paraId="12E54F2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Βοηθήστε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Αντιπολίτευση τον τουρισμό. Μην τον πολεμάτε για πολιτικούς λόγους, διότι όλοι μαζί κάνουμε κακό στην πατρίδα. Ο τουρισμός είναι αυτός που κρατάει τα νησιά μας. Τα νησιά έχουν προβλήματα. Περάσαμε δύσκολη διαπραγμάτευση, περάσαμε εκλογές, περάσαμε μεταναστ</w:t>
      </w:r>
      <w:r>
        <w:rPr>
          <w:rFonts w:eastAsia="Times New Roman" w:cs="Times New Roman"/>
          <w:szCs w:val="24"/>
        </w:rPr>
        <w:t xml:space="preserve">ευτικό! Αυτή η </w:t>
      </w:r>
      <w:r>
        <w:rPr>
          <w:rFonts w:eastAsia="Times New Roman" w:cs="Times New Roman"/>
          <w:szCs w:val="24"/>
        </w:rPr>
        <w:lastRenderedPageBreak/>
        <w:t xml:space="preserve">πατρίδα δεν χρειάζεται κάποιον να μιλάει αρνητικά για τον τουρισμό. </w:t>
      </w:r>
    </w:p>
    <w:p w14:paraId="12E54F2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Θεωρώ δηλαδή υπεύθυνους πολιτικά όποιους αυτήν τη στιγμή πολεμούν τον τουρισμό. Διότι όποιος το κάνει αυτό, θέλει να κρύψει δικές του αδυναμίες και ψάχνει να βρει πολιτικά </w:t>
      </w:r>
      <w:r>
        <w:rPr>
          <w:rFonts w:eastAsia="Times New Roman" w:cs="Times New Roman"/>
          <w:szCs w:val="24"/>
        </w:rPr>
        <w:t>επιχειρήματα εκεί που δεν υπάρχουν. Βρείτε τα όπου αλλού θέλετε, αλλά όχι στον τουρισμό!</w:t>
      </w:r>
    </w:p>
    <w:p w14:paraId="12E54F2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Καμμένε, πήρατε παραπάνω χρόνο και επειδή ήρθατε ασθμαίνοντας και επειδή έχετε πολλούς πίνακες να παραδώσετε αλλά τώρα πρέπει να</w:t>
      </w:r>
      <w:r>
        <w:rPr>
          <w:rFonts w:eastAsia="Times New Roman" w:cs="Times New Roman"/>
          <w:szCs w:val="24"/>
        </w:rPr>
        <w:t xml:space="preserve"> τελειώσετε. </w:t>
      </w:r>
    </w:p>
    <w:p w14:paraId="12E54F2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ΚΑΜΜΕΝΟΣ: </w:t>
      </w:r>
      <w:r>
        <w:rPr>
          <w:rFonts w:eastAsia="Times New Roman" w:cs="Times New Roman"/>
          <w:szCs w:val="24"/>
        </w:rPr>
        <w:t xml:space="preserve">Ευχαριστώ πάρα πολύ, κύριε Πρόεδρε. </w:t>
      </w:r>
    </w:p>
    <w:p w14:paraId="12E54F2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Συγχωρείστε μου την ένταση, εύχομαι καλή επιτυχία, να ψηφίσουμε και να πάρουμε την απόφαση που θέλουμε την Τρίτη. Ελπίζω να την χαιρετίσουν και να χειροκροτήσουν όλοι και να βάλουν και </w:t>
      </w:r>
      <w:r>
        <w:rPr>
          <w:rFonts w:eastAsia="Times New Roman" w:cs="Times New Roman"/>
          <w:szCs w:val="24"/>
        </w:rPr>
        <w:t xml:space="preserve">γραβάτα οι Πρωθυπουργοί. </w:t>
      </w:r>
    </w:p>
    <w:p w14:paraId="12E54F2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E54F29"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 xml:space="preserve">του </w:t>
      </w:r>
      <w:r>
        <w:rPr>
          <w:rFonts w:eastAsia="Times New Roman" w:cs="Times New Roman"/>
          <w:szCs w:val="24"/>
        </w:rPr>
        <w:t>ΣΥΡΙΖΑ</w:t>
      </w:r>
      <w:r>
        <w:rPr>
          <w:rFonts w:eastAsia="Times New Roman" w:cs="Times New Roman"/>
          <w:szCs w:val="24"/>
        </w:rPr>
        <w:t xml:space="preserve"> και των </w:t>
      </w:r>
      <w:r>
        <w:rPr>
          <w:rFonts w:eastAsia="Times New Roman" w:cs="Times New Roman"/>
          <w:szCs w:val="24"/>
        </w:rPr>
        <w:t>ΑΝΕΛ)</w:t>
      </w:r>
    </w:p>
    <w:p w14:paraId="12E54F2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Παπαγγελόπουλε, έχετε μια νομοτεχνική να παρουσιάσετε. </w:t>
      </w:r>
    </w:p>
    <w:p w14:paraId="12E54F2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ΔΗΜΗΤΡΙΟΣ ΠΑΠΑΓΓΕΛΟΠΟΥΛΟΣ (Αναπληρωτής Υπουργός Δικαιοσύνης,</w:t>
      </w:r>
      <w:r>
        <w:rPr>
          <w:rFonts w:eastAsia="Times New Roman" w:cs="Times New Roman"/>
          <w:b/>
          <w:szCs w:val="24"/>
        </w:rPr>
        <w:t xml:space="preserve"> Διαφάνειας και Ανθρωπίνων Δικαιωμάτων): </w:t>
      </w:r>
      <w:r>
        <w:rPr>
          <w:rFonts w:eastAsia="Times New Roman" w:cs="Times New Roman"/>
          <w:szCs w:val="24"/>
        </w:rPr>
        <w:t>Κύριε Πρόεδρε, στο δεύτερο εδάφιο που προστίθεται στην παράγραφο 3 του άρθρου 229 του ν</w:t>
      </w:r>
      <w:r>
        <w:rPr>
          <w:rFonts w:eastAsia="Times New Roman" w:cs="Times New Roman"/>
          <w:szCs w:val="24"/>
        </w:rPr>
        <w:t>.</w:t>
      </w:r>
      <w:r>
        <w:rPr>
          <w:rFonts w:eastAsia="Times New Roman" w:cs="Times New Roman"/>
          <w:szCs w:val="24"/>
        </w:rPr>
        <w:t>4281</w:t>
      </w:r>
      <w:r>
        <w:rPr>
          <w:rFonts w:eastAsia="Times New Roman" w:cs="Times New Roman"/>
          <w:szCs w:val="24"/>
        </w:rPr>
        <w:t>/2014 με το άρθρο 181 του σχεδίου νόμου, επέρχεται η εξής νομοτεχνική βελτίωση: Διαγράφεται η φράση «μπορεί να». Δύο λέξεις</w:t>
      </w:r>
      <w:r>
        <w:rPr>
          <w:rFonts w:eastAsia="Times New Roman" w:cs="Times New Roman"/>
          <w:szCs w:val="24"/>
        </w:rPr>
        <w:t xml:space="preserve">. Αυτό για να το εξηγήσω καθιστά υποχρεωτική την ηλεκτρονική υποβολή και όχι δυνητική. Θα γίνει ηλεκτρονική η υποβολή των δηλώσεων πόθεν έσχες. </w:t>
      </w:r>
    </w:p>
    <w:p w14:paraId="12E54F2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Αναπληρωτής Υπουργός Δικαιοσύνης, Διαφάνειας και Ανθρωπίνων Δικαιωμάτων κ. Δημήτριος Παπαγγε</w:t>
      </w:r>
      <w:r>
        <w:rPr>
          <w:rFonts w:eastAsia="Times New Roman" w:cs="Times New Roman"/>
          <w:szCs w:val="24"/>
        </w:rPr>
        <w:t>λόπουλος καταθέτει την προαναφερθείσα νομοτεχνική βελτίωση</w:t>
      </w:r>
      <w:r>
        <w:rPr>
          <w:rFonts w:eastAsia="Times New Roman" w:cs="Times New Roman"/>
          <w:szCs w:val="24"/>
        </w:rPr>
        <w:t>,</w:t>
      </w:r>
      <w:r>
        <w:rPr>
          <w:rFonts w:eastAsia="Times New Roman" w:cs="Times New Roman"/>
          <w:szCs w:val="24"/>
        </w:rPr>
        <w:t xml:space="preserve"> η οποία έχει ως εξής: </w:t>
      </w:r>
    </w:p>
    <w:p w14:paraId="12E54F2D" w14:textId="77777777" w:rsidR="00A37F14" w:rsidRDefault="002C15DC">
      <w:pPr>
        <w:spacing w:line="600" w:lineRule="auto"/>
        <w:ind w:firstLine="720"/>
        <w:jc w:val="both"/>
        <w:rPr>
          <w:rFonts w:eastAsia="Times New Roman" w:cs="Times New Roman"/>
          <w:color w:val="FF0000"/>
          <w:szCs w:val="24"/>
        </w:rPr>
      </w:pPr>
      <w:r w:rsidRPr="005101CC">
        <w:rPr>
          <w:rFonts w:eastAsia="Times New Roman" w:cs="Times New Roman"/>
          <w:color w:val="FF0000"/>
          <w:szCs w:val="24"/>
        </w:rPr>
        <w:t>( ΑΛΛΑΓΗ ΣΕΛΙΔΑΣ)</w:t>
      </w:r>
    </w:p>
    <w:p w14:paraId="12E54F2E" w14:textId="77777777" w:rsidR="00A37F14" w:rsidRDefault="002C15DC">
      <w:pPr>
        <w:spacing w:line="600" w:lineRule="auto"/>
        <w:ind w:firstLine="720"/>
        <w:jc w:val="both"/>
        <w:rPr>
          <w:rFonts w:eastAsia="Times New Roman" w:cs="Times New Roman"/>
          <w:color w:val="FF0000"/>
          <w:szCs w:val="24"/>
        </w:rPr>
      </w:pPr>
      <w:r w:rsidRPr="005101CC">
        <w:rPr>
          <w:rFonts w:eastAsia="Times New Roman" w:cs="Times New Roman"/>
          <w:color w:val="FF0000"/>
          <w:szCs w:val="24"/>
        </w:rPr>
        <w:t>(Να μπει η σελίδα 178)</w:t>
      </w:r>
    </w:p>
    <w:p w14:paraId="12E54F2F" w14:textId="77777777" w:rsidR="00A37F14" w:rsidRDefault="002C15DC">
      <w:pPr>
        <w:spacing w:line="600" w:lineRule="auto"/>
        <w:ind w:firstLine="720"/>
        <w:jc w:val="both"/>
        <w:rPr>
          <w:rFonts w:eastAsia="Times New Roman" w:cs="Times New Roman"/>
          <w:color w:val="FF0000"/>
          <w:szCs w:val="24"/>
        </w:rPr>
      </w:pPr>
      <w:r w:rsidRPr="005101CC">
        <w:rPr>
          <w:rFonts w:eastAsia="Times New Roman" w:cs="Times New Roman"/>
          <w:color w:val="FF0000"/>
          <w:szCs w:val="24"/>
        </w:rPr>
        <w:t>( ΑΛΛΑΓΗ ΣΕΛΙΔΑΣ)</w:t>
      </w:r>
    </w:p>
    <w:p w14:paraId="12E54F3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Γεωργιάδης έχει τον λόγο. </w:t>
      </w:r>
    </w:p>
    <w:p w14:paraId="12E54F3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Καλησπέρα σε όλους. </w:t>
      </w:r>
    </w:p>
    <w:p w14:paraId="12E54F3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Επιτρέψτε</w:t>
      </w:r>
      <w:r>
        <w:rPr>
          <w:rFonts w:eastAsia="Times New Roman" w:cs="Times New Roman"/>
          <w:szCs w:val="24"/>
        </w:rPr>
        <w:t xml:space="preserve"> μου να πάρω μια ανάσα πρώτα, όσο ακόμα είναι αφορολόγητη, και να ξεκινήσω. </w:t>
      </w:r>
    </w:p>
    <w:p w14:paraId="12E54F3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Έχουμε πάρει πλέον απόφαση ότι το Κοινοβούλιο το αντιμετωπίζετε ως αναγκαίο κακό. Θέλετε να ξεμπερδεύετε με αυτή την υποχρέωση μια καλή και μάλιστα</w:t>
      </w:r>
      <w:r>
        <w:rPr>
          <w:rFonts w:eastAsia="Times New Roman" w:cs="Times New Roman"/>
          <w:szCs w:val="24"/>
        </w:rPr>
        <w:t>,</w:t>
      </w:r>
      <w:r>
        <w:rPr>
          <w:rFonts w:eastAsia="Times New Roman" w:cs="Times New Roman"/>
          <w:szCs w:val="24"/>
        </w:rPr>
        <w:t xml:space="preserve"> γρήγορα. Έχετε μέσα στο νομοσχέδιο</w:t>
      </w:r>
      <w:r>
        <w:rPr>
          <w:rFonts w:eastAsia="Times New Roman" w:cs="Times New Roman"/>
          <w:szCs w:val="24"/>
        </w:rPr>
        <w:t>,</w:t>
      </w:r>
      <w:r>
        <w:rPr>
          <w:rFonts w:eastAsia="Times New Roman" w:cs="Times New Roman"/>
          <w:szCs w:val="24"/>
        </w:rPr>
        <w:t xml:space="preserve"> από δασικούς χάρτες</w:t>
      </w:r>
      <w:r>
        <w:rPr>
          <w:rFonts w:eastAsia="Times New Roman" w:cs="Times New Roman"/>
          <w:szCs w:val="24"/>
        </w:rPr>
        <w:t>,</w:t>
      </w:r>
      <w:r>
        <w:rPr>
          <w:rFonts w:eastAsia="Times New Roman" w:cs="Times New Roman"/>
          <w:szCs w:val="24"/>
        </w:rPr>
        <w:t xml:space="preserve"> μέχρι και σύσταση γραμματείας ψηφιακής πολιτικής. Το κάθε ένα σκέλος από αυτά θα μπορούσε να είναι ένα ξεχωριστό νομοσχέδιο από μόνο του, αλλά δεν βαριέσαι</w:t>
      </w:r>
      <w:r>
        <w:rPr>
          <w:rFonts w:eastAsia="Times New Roman" w:cs="Times New Roman"/>
          <w:szCs w:val="24"/>
        </w:rPr>
        <w:t>,</w:t>
      </w:r>
      <w:r>
        <w:rPr>
          <w:rFonts w:eastAsia="Times New Roman" w:cs="Times New Roman"/>
          <w:szCs w:val="24"/>
        </w:rPr>
        <w:t xml:space="preserve"> ας τα βάλουμε όλα μέσα, να τα περάσουμε κ</w:t>
      </w:r>
      <w:r>
        <w:rPr>
          <w:rFonts w:eastAsia="Times New Roman" w:cs="Times New Roman"/>
          <w:szCs w:val="24"/>
        </w:rPr>
        <w:t>αι να τα θεωρήσουμε ως κατεπείγοντα και να βάλουμε και τα υποχείρια τους Βουλευτές να τα ψηφίσουν, χωρίς να προλάβουν καν να αρθρώσουν ούτε λόγο γι</w:t>
      </w:r>
      <w:r>
        <w:rPr>
          <w:rFonts w:eastAsia="Times New Roman" w:cs="Times New Roman"/>
          <w:szCs w:val="24"/>
        </w:rPr>
        <w:t>’</w:t>
      </w:r>
      <w:r>
        <w:rPr>
          <w:rFonts w:eastAsia="Times New Roman" w:cs="Times New Roman"/>
          <w:szCs w:val="24"/>
        </w:rPr>
        <w:t xml:space="preserve"> αυτά. </w:t>
      </w:r>
    </w:p>
    <w:p w14:paraId="12E54F3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ΓΑΚΗΣ: </w:t>
      </w:r>
      <w:r>
        <w:rPr>
          <w:rFonts w:eastAsia="Times New Roman" w:cs="Times New Roman"/>
          <w:szCs w:val="24"/>
        </w:rPr>
        <w:t xml:space="preserve">Τι αλαζονεία είναι αυτή; </w:t>
      </w:r>
    </w:p>
    <w:p w14:paraId="12E54F3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Δεν σας αρέσουν οι αλήθειες, δεν σας α</w:t>
      </w:r>
      <w:r>
        <w:rPr>
          <w:rFonts w:eastAsia="Times New Roman" w:cs="Times New Roman"/>
          <w:szCs w:val="24"/>
        </w:rPr>
        <w:t xml:space="preserve">ρέσουν, αλλά δεν πειράζει. </w:t>
      </w:r>
    </w:p>
    <w:p w14:paraId="12E54F3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Να μην αντιδράσουν ούτε οι ίδιοι οι νομοθέτες… </w:t>
      </w:r>
    </w:p>
    <w:p w14:paraId="12E54F3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Υποχείριο του πατέρα σου είσαι εσύ. </w:t>
      </w:r>
    </w:p>
    <w:p w14:paraId="12E54F3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Εγώ θα τα πω και ας μην σας αρέσουν.  </w:t>
      </w:r>
    </w:p>
    <w:p w14:paraId="12E54F3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ΓΡΗΓΟΡΙΟΣ ΣΤΟΓΙΑΝΝΙΔΗΣ: </w:t>
      </w:r>
      <w:r>
        <w:rPr>
          <w:rFonts w:eastAsia="Times New Roman" w:cs="Times New Roman"/>
          <w:szCs w:val="24"/>
        </w:rPr>
        <w:t>Κατέβα κάτω</w:t>
      </w:r>
      <w:r>
        <w:rPr>
          <w:rFonts w:eastAsia="Times New Roman" w:cs="Times New Roman"/>
          <w:szCs w:val="24"/>
        </w:rPr>
        <w:t>,</w:t>
      </w:r>
      <w:r>
        <w:rPr>
          <w:rFonts w:eastAsia="Times New Roman" w:cs="Times New Roman"/>
          <w:szCs w:val="24"/>
        </w:rPr>
        <w:t xml:space="preserve"> που θα μας πεις εσύ «υποχείρια»! </w:t>
      </w:r>
    </w:p>
    <w:p w14:paraId="12E54F3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ΜΑΡΙΟΣ ΓΕΩΡΓΙΑΔΗΣ: </w:t>
      </w:r>
      <w:r>
        <w:rPr>
          <w:rFonts w:eastAsia="Times New Roman" w:cs="Times New Roman"/>
          <w:szCs w:val="24"/>
        </w:rPr>
        <w:t>Και σε όποιον δεν αρέσει, τρεις εξόδους έχει από εδώ.</w:t>
      </w:r>
    </w:p>
    <w:p w14:paraId="12E54F3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Εντάξει, εντάξει, διαλέξτε και το ανάλογο ύφος, κύριε συνάδελφε. </w:t>
      </w:r>
    </w:p>
    <w:p w14:paraId="12E54F3C"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14:paraId="12E54F3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Παρακαλώ, παρακαλώ! </w:t>
      </w:r>
    </w:p>
    <w:p w14:paraId="12E54F3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Συνεχίστε. </w:t>
      </w:r>
    </w:p>
    <w:p w14:paraId="12E54F3F"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Συνεχίζω. </w:t>
      </w:r>
    </w:p>
    <w:p w14:paraId="12E54F4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Να μην αντιδράσουν ούτε οι ίδιοι οι νομοθέτες ούτε οι κοινωνικοί φορείς. Τέτοιο σεβασμό τρέφετε στον κοινοβουλευτι</w:t>
      </w:r>
      <w:r>
        <w:rPr>
          <w:rFonts w:eastAsia="Times New Roman" w:cs="Times New Roman"/>
          <w:szCs w:val="24"/>
        </w:rPr>
        <w:lastRenderedPageBreak/>
        <w:t>σμό και στη δημοκρατία. Ο κύριος άξονας του νομοσχεδίου είναι φοροκαταιγίδα. Ο</w:t>
      </w:r>
      <w:r>
        <w:rPr>
          <w:rFonts w:eastAsia="Times New Roman" w:cs="Times New Roman"/>
          <w:szCs w:val="24"/>
        </w:rPr>
        <w:t>ι δανειστές σ</w:t>
      </w:r>
      <w:r>
        <w:rPr>
          <w:rFonts w:eastAsia="Times New Roman" w:cs="Times New Roman"/>
          <w:szCs w:val="24"/>
        </w:rPr>
        <w:t>ά</w:t>
      </w:r>
      <w:r>
        <w:rPr>
          <w:rFonts w:eastAsia="Times New Roman" w:cs="Times New Roman"/>
          <w:szCs w:val="24"/>
        </w:rPr>
        <w:t xml:space="preserve">ς ζήτησαν περικοπή δαπανών, εσείς ρητά και ανεπιφύλακτα προτιμήσατε άμεσους και έμμεσους φόρους για όλους. </w:t>
      </w:r>
    </w:p>
    <w:p w14:paraId="12E54F4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Να τα ανακεφαλαιώσω συνοπτικά: Πρώτον, αυξάνονται οι συντελεστές του συμπληρωματικού ΕΝΦΙΑ, αλλά αυξάνονται και για τον υπολογισμό ΕΝΦ</w:t>
      </w:r>
      <w:r>
        <w:rPr>
          <w:rFonts w:eastAsia="Times New Roman" w:cs="Times New Roman"/>
          <w:szCs w:val="24"/>
        </w:rPr>
        <w:t xml:space="preserve">ΙΑ στα οικόπεδα. Αυξάνεται, επίσης και στα νομικά πρόσωπα. </w:t>
      </w:r>
    </w:p>
    <w:p w14:paraId="12E54F4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Δεύτερον, αυξάνεται ο ΦΠΑ από 23% σε 24%.</w:t>
      </w:r>
    </w:p>
    <w:p w14:paraId="12E54F4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Τρίτον, καταργούνται από την 1</w:t>
      </w:r>
      <w:r>
        <w:rPr>
          <w:rFonts w:eastAsia="Times New Roman" w:cs="Times New Roman"/>
          <w:szCs w:val="24"/>
          <w:vertAlign w:val="superscript"/>
        </w:rPr>
        <w:t>η</w:t>
      </w:r>
      <w:r>
        <w:rPr>
          <w:rFonts w:eastAsia="Times New Roman" w:cs="Times New Roman"/>
          <w:szCs w:val="24"/>
        </w:rPr>
        <w:t xml:space="preserve"> Ιουνίου οι μειωμένοι συντελεστές ΦΠΑ σε έντεκα νησιά</w:t>
      </w:r>
      <w:r>
        <w:rPr>
          <w:rFonts w:eastAsia="Times New Roman" w:cs="Times New Roman"/>
          <w:szCs w:val="24"/>
        </w:rPr>
        <w:t>:</w:t>
      </w:r>
      <w:r>
        <w:rPr>
          <w:rFonts w:eastAsia="Times New Roman" w:cs="Times New Roman"/>
          <w:szCs w:val="24"/>
        </w:rPr>
        <w:t xml:space="preserve"> Σύρο, Θάσο, Άνδρο, Τήνο, Κάρπαθο, Μήλο, Σκύρο, Αλόννησο, </w:t>
      </w:r>
      <w:r>
        <w:rPr>
          <w:rFonts w:eastAsia="Times New Roman" w:cs="Times New Roman"/>
          <w:szCs w:val="24"/>
        </w:rPr>
        <w:t xml:space="preserve">Κέα, </w:t>
      </w:r>
      <w:r>
        <w:rPr>
          <w:rFonts w:eastAsia="Times New Roman" w:cs="Times New Roman"/>
          <w:szCs w:val="24"/>
        </w:rPr>
        <w:t>Αντίπα</w:t>
      </w:r>
      <w:r>
        <w:rPr>
          <w:rFonts w:eastAsia="Times New Roman" w:cs="Times New Roman"/>
          <w:szCs w:val="24"/>
        </w:rPr>
        <w:t xml:space="preserve">ρο και Σίφνο. </w:t>
      </w:r>
    </w:p>
    <w:p w14:paraId="12E54F4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Τέταρτον, 5% επί του λογαριασμού σταθερής τηλεφωνίας και</w:t>
      </w:r>
      <w:r>
        <w:rPr>
          <w:rFonts w:eastAsia="Times New Roman" w:cs="Times New Roman"/>
          <w:szCs w:val="24"/>
        </w:rPr>
        <w:t xml:space="preserve"> </w:t>
      </w:r>
      <w:r>
        <w:rPr>
          <w:rFonts w:eastAsia="Times New Roman" w:cs="Times New Roman"/>
          <w:szCs w:val="24"/>
          <w:lang w:val="en-US"/>
        </w:rPr>
        <w:t>internet</w:t>
      </w:r>
      <w:r>
        <w:rPr>
          <w:rFonts w:eastAsia="Times New Roman" w:cs="Times New Roman"/>
          <w:szCs w:val="24"/>
        </w:rPr>
        <w:t xml:space="preserve"> και 10% επί του λογαριασμού συνδρομητικής τηλεόρασης. </w:t>
      </w:r>
    </w:p>
    <w:p w14:paraId="12E54F4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Πέμπτον, από το 2018 βάζουμε ειδικό τέλος και στα ξενοδοχεία. Όσο καλύτερα ξενοδοχεία και ενοικιαζόμενα δωμάτια είναι, δ</w:t>
      </w:r>
      <w:r>
        <w:rPr>
          <w:rFonts w:eastAsia="Times New Roman" w:cs="Times New Roman"/>
          <w:szCs w:val="24"/>
        </w:rPr>
        <w:t xml:space="preserve">ηλαδή όσα περισσότερα αστέρια έχουν και κλειδιά, τόσο περισσότερο τιμωρούνται με φόρους. </w:t>
      </w:r>
    </w:p>
    <w:p w14:paraId="12E54F4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Έκτον, φόρος πολυτελείας σε δερμάτινα είδη ένδυσης και υπόδησης, έργα τέχνης, κοσμήματα και διπλάσιος φόρος σε αεροπλάνα και ελικόπτερα. </w:t>
      </w:r>
    </w:p>
    <w:p w14:paraId="12E54F4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Έβδομον, αναδρομική αύξηση σ</w:t>
      </w:r>
      <w:r>
        <w:rPr>
          <w:rFonts w:eastAsia="Times New Roman" w:cs="Times New Roman"/>
          <w:szCs w:val="24"/>
        </w:rPr>
        <w:t xml:space="preserve">τα τυχερά παιχνίδια. </w:t>
      </w:r>
    </w:p>
    <w:p w14:paraId="12E54F4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Όγδοον, από το 2017 ειδικός φόρος στα συμβατικά τσιγάρα και στα καπνά, στα ηλεκτρονικά τσιγάρα και στον καφέ. </w:t>
      </w:r>
    </w:p>
    <w:p w14:paraId="12E54F4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Ένατον, αυξάνονται οι συντελεστές ταξινόμησης για τα ΙΧ αυτοκίνητα. </w:t>
      </w:r>
    </w:p>
    <w:p w14:paraId="12E54F4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Δέκατον, αυξάνονται </w:t>
      </w:r>
      <w:r>
        <w:rPr>
          <w:rFonts w:eastAsia="Times New Roman" w:cs="Times New Roman"/>
          <w:szCs w:val="24"/>
        </w:rPr>
        <w:t>οι φόροι σ</w:t>
      </w:r>
      <w:r>
        <w:rPr>
          <w:rFonts w:eastAsia="Times New Roman" w:cs="Times New Roman"/>
          <w:szCs w:val="24"/>
        </w:rPr>
        <w:t xml:space="preserve">τα καύσιμα και το πετρέλαιο θέρμανσης. </w:t>
      </w:r>
    </w:p>
    <w:p w14:paraId="12E54F4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Ενδέκατον, αυξάνεται ο φόρος στα μερίσματα εταιρειών. </w:t>
      </w:r>
    </w:p>
    <w:p w14:paraId="12E54F4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τιμωρείται φορολογικά η εταιρεία που θα τολμήσει να δώσει εταιρικό αυτοκίνητο σε κάποιους από τους υπαλλήλους της. </w:t>
      </w:r>
    </w:p>
    <w:p w14:paraId="12E54F4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Μάλιστα, σύμφωνα με το νομοσχέδιο, ζη</w:t>
      </w:r>
      <w:r>
        <w:rPr>
          <w:rFonts w:eastAsia="Times New Roman" w:cs="Times New Roman"/>
          <w:szCs w:val="24"/>
        </w:rPr>
        <w:t>τάτε από τον γενικό γραμματέα δημοσίων εσόδων να δεσμευτεί εκ των προτέρων σε ποσοτικούς και ποιοτικούς στόχους. Αναφέρεται ότι συνάπτει συμβόλαιο αποδοτικότητας με τον Υπουργό Οικονομικών. Αναλαμβάνει, δηλαδή, εκ μέρους της Κυβέρνησης το σαφάρι για την εί</w:t>
      </w:r>
      <w:r>
        <w:rPr>
          <w:rFonts w:eastAsia="Times New Roman" w:cs="Times New Roman"/>
          <w:szCs w:val="24"/>
        </w:rPr>
        <w:t xml:space="preserve">σπραξη. Θέλετε, για παράδειγμα, να κατάσχετε το σύνολο των εισοδημάτων μιας επικερδούς επιχείρησης και νομίζετε ότι είναι θέμα προσωπικής ικανότητας του κρατικού </w:t>
      </w:r>
      <w:r>
        <w:rPr>
          <w:rFonts w:eastAsia="Times New Roman" w:cs="Times New Roman"/>
          <w:szCs w:val="24"/>
        </w:rPr>
        <w:lastRenderedPageBreak/>
        <w:t>εισπράκτορα να εισπράξει τους φόρους. Μα, καλά, τόσο οικονομικά αδαείς είστε; Με 100% προκαταβ</w:t>
      </w:r>
      <w:r>
        <w:rPr>
          <w:rFonts w:eastAsia="Times New Roman" w:cs="Times New Roman"/>
          <w:szCs w:val="24"/>
        </w:rPr>
        <w:t>ολή φόρου, 45% ανώτατη κλίμακα φορολογίας από το πρώτο ευρώ, 25% ασφαλιστικές εισφορές συντάξεως και υγείας, ποσοστιαίο τέλος επιτηδεύματος και συνεχή απειλή ελέγχου περιμένετε κάποιος μικρομεσαίος επιχειρηματίας να ανταποκριθεί; Κι έχετε το θράσος με τόσο</w:t>
      </w:r>
      <w:r>
        <w:rPr>
          <w:rFonts w:eastAsia="Times New Roman" w:cs="Times New Roman"/>
          <w:szCs w:val="24"/>
        </w:rPr>
        <w:t xml:space="preserve"> χαμηλές υποδομές ευρυζωνικότητας στην Ελλάδα</w:t>
      </w:r>
      <w:r>
        <w:rPr>
          <w:rFonts w:eastAsia="Times New Roman" w:cs="Times New Roman"/>
          <w:szCs w:val="24"/>
        </w:rPr>
        <w:t>,</w:t>
      </w:r>
      <w:r>
        <w:rPr>
          <w:rFonts w:eastAsia="Times New Roman" w:cs="Times New Roman"/>
          <w:szCs w:val="24"/>
        </w:rPr>
        <w:t xml:space="preserve"> να επιβάλετε και 5% φορολογία σε συνδέσεις σταθερής τηλεφωνίας και ίντερνετ; Μπράβο σας.</w:t>
      </w:r>
    </w:p>
    <w:p w14:paraId="12E54F4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Επίσης, μας έπεσε κατακέφαλα το εξής: Με τις συντάξεις του μηνός Ιουνίου θα δοθεί για τελευταία φορά το ΕΚΑΣ σε περίπου </w:t>
      </w:r>
      <w:r>
        <w:rPr>
          <w:rFonts w:eastAsia="Times New Roman" w:cs="Times New Roman"/>
          <w:szCs w:val="24"/>
        </w:rPr>
        <w:t>ενενήντα χιλιάδες</w:t>
      </w:r>
      <w:r>
        <w:rPr>
          <w:rFonts w:eastAsia="Times New Roman" w:cs="Times New Roman"/>
          <w:szCs w:val="24"/>
        </w:rPr>
        <w:t xml:space="preserve"> από τους </w:t>
      </w:r>
      <w:r>
        <w:rPr>
          <w:rFonts w:eastAsia="Times New Roman" w:cs="Times New Roman"/>
          <w:szCs w:val="24"/>
        </w:rPr>
        <w:t>τριακόσιες ογδόντα χιλιάδες</w:t>
      </w:r>
      <w:r>
        <w:rPr>
          <w:rFonts w:eastAsia="Times New Roman" w:cs="Times New Roman"/>
          <w:szCs w:val="24"/>
        </w:rPr>
        <w:t xml:space="preserve"> </w:t>
      </w:r>
      <w:r>
        <w:rPr>
          <w:rFonts w:eastAsia="Times New Roman" w:cs="Times New Roman"/>
          <w:szCs w:val="24"/>
        </w:rPr>
        <w:lastRenderedPageBreak/>
        <w:t>χαμηλοσυνταξιούχους. Δηλαδή, το ένα τέταρτο των χαμηλοσυνταξιούχων, που το δικαιούται, το χάνει για πάντα από την αριστερή Κυβέρνησή σας. Μάλιστα</w:t>
      </w:r>
      <w:r>
        <w:rPr>
          <w:rFonts w:eastAsia="Times New Roman" w:cs="Times New Roman"/>
          <w:szCs w:val="24"/>
        </w:rPr>
        <w:t>,</w:t>
      </w:r>
      <w:r>
        <w:rPr>
          <w:rFonts w:eastAsia="Times New Roman" w:cs="Times New Roman"/>
          <w:szCs w:val="24"/>
        </w:rPr>
        <w:t xml:space="preserve"> διευκρινίσατε ότι οι χαμηλοσυνταξιούχοι θα σας επιστρέ</w:t>
      </w:r>
      <w:r>
        <w:rPr>
          <w:rFonts w:eastAsia="Times New Roman" w:cs="Times New Roman"/>
          <w:szCs w:val="24"/>
        </w:rPr>
        <w:t>ψουν αναδρομικά το ΕΚΑΣ που τους δώσατε από την αρχή του χρόνου σε δώδεκα δόσεις. Επιπλέον, δικαιολογηθήκατε</w:t>
      </w:r>
      <w:r>
        <w:rPr>
          <w:rFonts w:eastAsia="Times New Roman" w:cs="Times New Roman"/>
          <w:szCs w:val="24"/>
        </w:rPr>
        <w:t>,</w:t>
      </w:r>
      <w:r>
        <w:rPr>
          <w:rFonts w:eastAsia="Times New Roman" w:cs="Times New Roman"/>
          <w:szCs w:val="24"/>
        </w:rPr>
        <w:t xml:space="preserve"> λέγοντας ότι αυτό συμβαίνει κάθε χρόνο γι</w:t>
      </w:r>
      <w:r>
        <w:rPr>
          <w:rFonts w:eastAsia="Times New Roman" w:cs="Times New Roman"/>
          <w:szCs w:val="24"/>
        </w:rPr>
        <w:t>’</w:t>
      </w:r>
      <w:r>
        <w:rPr>
          <w:rFonts w:eastAsia="Times New Roman" w:cs="Times New Roman"/>
          <w:szCs w:val="24"/>
        </w:rPr>
        <w:t xml:space="preserve"> αυτούς που χάνουν το ΕΚΑΣ λόγω υπέρβασης του πλαφόν. </w:t>
      </w:r>
    </w:p>
    <w:p w14:paraId="12E54F4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καλά, να δεχθούμε ότι οι άλλες, οι ανάλγητες,</w:t>
      </w:r>
      <w:r>
        <w:rPr>
          <w:rFonts w:eastAsia="Times New Roman" w:cs="Times New Roman"/>
          <w:szCs w:val="24"/>
        </w:rPr>
        <w:t xml:space="preserve"> οι νεοφιλελεύθερες, όπως λέτε εσείς, κυβερνήσεις ζητούσαν επιστροφή του ΕΚΑΣ ως συνηθισμένη πρακτική. Εσείς το συνεχί</w:t>
      </w:r>
      <w:r>
        <w:rPr>
          <w:rFonts w:eastAsia="Times New Roman" w:cs="Times New Roman"/>
          <w:szCs w:val="24"/>
        </w:rPr>
        <w:lastRenderedPageBreak/>
        <w:t>ζετε; Αν το έκαναν αυτό οι προηγούμενες κυβερνήσεις, θα είχατε κάψει τη Βουλή με τους αγανακτισμένους σας. Και όταν ο κ. Τσίπρας περιφερότ</w:t>
      </w:r>
      <w:r>
        <w:rPr>
          <w:rFonts w:eastAsia="Times New Roman" w:cs="Times New Roman"/>
          <w:szCs w:val="24"/>
        </w:rPr>
        <w:t>αν σε όλη την επικράτεια -χωριά, βουνά, λαγκάδια- και υποσχόταν σε γέροντες και γερόντισσες ότι δεν θα υπάρχουν περικοπές, απορώ πώς αυτή τη στιγμή μπορεί και κοιμάται ήσυχος τα βράδια. Όσες περικοπές απέφυγαν οι προηγούμενες κυβερνήσεις, τόσους φόρους βάζ</w:t>
      </w:r>
      <w:r>
        <w:rPr>
          <w:rFonts w:eastAsia="Times New Roman" w:cs="Times New Roman"/>
          <w:szCs w:val="24"/>
        </w:rPr>
        <w:t>ετε εσείς και στο πολλαπλάσιο</w:t>
      </w:r>
      <w:r>
        <w:rPr>
          <w:rFonts w:eastAsia="Times New Roman" w:cs="Times New Roman"/>
          <w:szCs w:val="24"/>
        </w:rPr>
        <w:t>,</w:t>
      </w:r>
      <w:r>
        <w:rPr>
          <w:rFonts w:eastAsia="Times New Roman" w:cs="Times New Roman"/>
          <w:szCs w:val="24"/>
        </w:rPr>
        <w:t xml:space="preserve"> μάλιστα. </w:t>
      </w:r>
    </w:p>
    <w:p w14:paraId="12E54F5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Και ποιο είναι το αφήγημά σας; Ότι εσείς είσαστε καλά παιδιά και στεναχωριέστε όταν οδηγείτε στην απόγνωση τα μικρά και μεσαία εισοδήματα. Μπράβο σας και πάλι. Είσαστε </w:t>
      </w:r>
      <w:r>
        <w:rPr>
          <w:rFonts w:eastAsia="Times New Roman" w:cs="Times New Roman"/>
          <w:szCs w:val="24"/>
        </w:rPr>
        <w:lastRenderedPageBreak/>
        <w:t>πολύ καλά παιδιά -δεν αντιλέγω- αλλά φύγετε από</w:t>
      </w:r>
      <w:r>
        <w:rPr>
          <w:rFonts w:eastAsia="Times New Roman" w:cs="Times New Roman"/>
          <w:szCs w:val="24"/>
        </w:rPr>
        <w:t xml:space="preserve"> την Κυβέρνηση. Δεν θέλουμε καλά παιδιά εδώ μέσα. Εδώ μέσα θέλουμε αποτελεσματικούς ηγέτες και ικανούς διαχειριστές.</w:t>
      </w:r>
    </w:p>
    <w:p w14:paraId="12E54F5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ΚΩΝΣΤΑΝΤΙΝΟΣ ΣΠΑΡΤΙΝΟΣ: </w:t>
      </w:r>
      <w:r>
        <w:rPr>
          <w:rFonts w:eastAsia="Times New Roman" w:cs="Times New Roman"/>
          <w:szCs w:val="24"/>
        </w:rPr>
        <w:t>Εσύ μας έφερες στην Κυβέρνηση;</w:t>
      </w:r>
    </w:p>
    <w:p w14:paraId="12E54F52"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Θέλει ανθρώπους με τεχνογνωσία και διορατικότητα. Θέλει ανθρώπους</w:t>
      </w:r>
      <w:r>
        <w:rPr>
          <w:rFonts w:eastAsia="Times New Roman" w:cs="Times New Roman"/>
          <w:szCs w:val="24"/>
        </w:rPr>
        <w:t xml:space="preserve"> με τεχνοκρατική αντίληψη της πραγματικότητας. </w:t>
      </w:r>
    </w:p>
    <w:p w14:paraId="12E54F5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Ακούσαμε χθες από κυβερνητικό Βουλευτή να λέει δημόσια</w:t>
      </w:r>
      <w:r>
        <w:rPr>
          <w:rFonts w:eastAsia="Times New Roman" w:cs="Times New Roman"/>
          <w:szCs w:val="24"/>
        </w:rPr>
        <w:t>,</w:t>
      </w:r>
      <w:r>
        <w:rPr>
          <w:rFonts w:eastAsia="Times New Roman" w:cs="Times New Roman"/>
          <w:szCs w:val="24"/>
        </w:rPr>
        <w:t xml:space="preserve"> σε δημοφιλ</w:t>
      </w:r>
      <w:r>
        <w:rPr>
          <w:rFonts w:eastAsia="Times New Roman" w:cs="Times New Roman"/>
          <w:szCs w:val="24"/>
        </w:rPr>
        <w:t>ή</w:t>
      </w:r>
      <w:r>
        <w:rPr>
          <w:rFonts w:eastAsia="Times New Roman" w:cs="Times New Roman"/>
          <w:szCs w:val="24"/>
        </w:rPr>
        <w:t xml:space="preserve"> ραδι</w:t>
      </w:r>
      <w:r>
        <w:rPr>
          <w:rFonts w:eastAsia="Times New Roman" w:cs="Times New Roman"/>
          <w:szCs w:val="24"/>
        </w:rPr>
        <w:t>οφωνικό σταθμό</w:t>
      </w:r>
      <w:r>
        <w:rPr>
          <w:rFonts w:eastAsia="Times New Roman" w:cs="Times New Roman"/>
          <w:szCs w:val="24"/>
        </w:rPr>
        <w:t xml:space="preserve"> το εξής: «Αντί να αυξη</w:t>
      </w:r>
      <w:r>
        <w:rPr>
          <w:rFonts w:eastAsia="Times New Roman" w:cs="Times New Roman"/>
          <w:szCs w:val="24"/>
        </w:rPr>
        <w:lastRenderedPageBreak/>
        <w:t>θεί το νερό και το ρεύμα, προσπαθήσαμε να μοιραστεί σε διάφορα είδη». Στον καφέ, δηλαδή, το ποτό κα</w:t>
      </w:r>
      <w:r>
        <w:rPr>
          <w:rFonts w:eastAsia="Times New Roman" w:cs="Times New Roman"/>
          <w:szCs w:val="24"/>
        </w:rPr>
        <w:t xml:space="preserve">ι το τσιγάρο, γιατί κάποιοι, λέει, δεν κάνουν και τα τρία μαζί. Αυτά είναι τα τελευταία μέτρα για να εξασφαλίσετε τα 1,8 δισεκατομμύρια. Και καταθέτω στα Πρακτικά τα σχετικά </w:t>
      </w:r>
      <w:r>
        <w:rPr>
          <w:rFonts w:eastAsia="Times New Roman" w:cs="Times New Roman"/>
          <w:szCs w:val="24"/>
          <w:lang w:val="en-US"/>
        </w:rPr>
        <w:t>links</w:t>
      </w:r>
      <w:r>
        <w:rPr>
          <w:rFonts w:eastAsia="Times New Roman" w:cs="Times New Roman"/>
          <w:szCs w:val="24"/>
        </w:rPr>
        <w:t>.</w:t>
      </w:r>
    </w:p>
    <w:p w14:paraId="12E54F5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Μάριος Γεωργιάδης καταθέτει για τα Πρακτικά</w:t>
      </w:r>
      <w:r>
        <w:rPr>
          <w:rFonts w:eastAsia="Times New Roman" w:cs="Times New Roman"/>
          <w:szCs w:val="24"/>
        </w:rPr>
        <w:t xml:space="preserve"> τα προαναφερθέντα έγγραφα, τα οποία βρίσκονται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Πρακτικών της Βουλής) </w:t>
      </w:r>
    </w:p>
    <w:p w14:paraId="12E54F5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Δυστυχώς, αυτή είναι η αντίληψη που έχετε. Νομίζετε ότι το να αυξήσετε</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φόρο</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τα τσιγάρα στεναχωρεί μόνο τον καπνι</w:t>
      </w:r>
      <w:r>
        <w:rPr>
          <w:rFonts w:eastAsia="Times New Roman" w:cs="Times New Roman"/>
          <w:szCs w:val="24"/>
        </w:rPr>
        <w:t xml:space="preserve">στή. Ή το να </w:t>
      </w:r>
      <w:r>
        <w:rPr>
          <w:rFonts w:eastAsia="Times New Roman" w:cs="Times New Roman"/>
          <w:szCs w:val="24"/>
        </w:rPr>
        <w:t xml:space="preserve">τον </w:t>
      </w:r>
      <w:r>
        <w:rPr>
          <w:rFonts w:eastAsia="Times New Roman" w:cs="Times New Roman"/>
          <w:szCs w:val="24"/>
        </w:rPr>
        <w:t xml:space="preserve">αυξήσετε </w:t>
      </w:r>
      <w:r>
        <w:rPr>
          <w:rFonts w:eastAsia="Times New Roman" w:cs="Times New Roman"/>
          <w:szCs w:val="24"/>
        </w:rPr>
        <w:t>σ</w:t>
      </w:r>
      <w:r>
        <w:rPr>
          <w:rFonts w:eastAsia="Times New Roman" w:cs="Times New Roman"/>
          <w:szCs w:val="24"/>
        </w:rPr>
        <w:t>τα είδη πολυτελείας στεναχωρεί μόνο τον πλούσιο. Και αναρωτιέμαι πάλι πόσο άσχετοι μπορεί να είστε με τους κανόνες της αγοράς. Δεν ξέρετε ότι με την τεράστια φορολογία θα μπουν περισσότερα λουκέτα σε επιχειρήσεις; Νομίζετε ότι με</w:t>
      </w:r>
      <w:r>
        <w:rPr>
          <w:rFonts w:eastAsia="Times New Roman" w:cs="Times New Roman"/>
          <w:szCs w:val="24"/>
        </w:rPr>
        <w:t xml:space="preserve"> την αύξηση του </w:t>
      </w:r>
      <w:r>
        <w:rPr>
          <w:rFonts w:eastAsia="Times New Roman" w:cs="Times New Roman"/>
          <w:szCs w:val="24"/>
        </w:rPr>
        <w:t xml:space="preserve">φόρου στα </w:t>
      </w:r>
      <w:r>
        <w:rPr>
          <w:rFonts w:eastAsia="Times New Roman" w:cs="Times New Roman"/>
          <w:szCs w:val="24"/>
        </w:rPr>
        <w:t>τσιγάρ</w:t>
      </w:r>
      <w:r>
        <w:rPr>
          <w:rFonts w:eastAsia="Times New Roman" w:cs="Times New Roman"/>
          <w:szCs w:val="24"/>
        </w:rPr>
        <w:t>α</w:t>
      </w:r>
      <w:r>
        <w:rPr>
          <w:rFonts w:eastAsia="Times New Roman" w:cs="Times New Roman"/>
          <w:szCs w:val="24"/>
        </w:rPr>
        <w:t xml:space="preserve"> θα μειώσετε το κάπνισμα; Ξέρετε πόσα μίνι μάρκετ θα κλείσετε; Ξέρετε πού θα φτάσετε το λαθρεμπόριο; Υπενθυμίζω ότι ήταν 3% πριν από μερικά χρόνια και είναι πάνω από 25% αυτή τη στιγμή. Και με τα 0,50 λεπτά που θέλετε να αυξήσετε</w:t>
      </w:r>
      <w:r>
        <w:rPr>
          <w:rFonts w:eastAsia="Times New Roman" w:cs="Times New Roman"/>
          <w:szCs w:val="24"/>
        </w:rPr>
        <w:t>,</w:t>
      </w:r>
      <w:r>
        <w:rPr>
          <w:rFonts w:eastAsia="Times New Roman" w:cs="Times New Roman"/>
          <w:szCs w:val="24"/>
        </w:rPr>
        <w:t xml:space="preserve"> θα ανέβει </w:t>
      </w:r>
      <w:r>
        <w:rPr>
          <w:rFonts w:eastAsia="Times New Roman" w:cs="Times New Roman"/>
          <w:szCs w:val="24"/>
        </w:rPr>
        <w:lastRenderedPageBreak/>
        <w:t>ακόμη περισσότε</w:t>
      </w:r>
      <w:r>
        <w:rPr>
          <w:rFonts w:eastAsia="Times New Roman" w:cs="Times New Roman"/>
          <w:szCs w:val="24"/>
        </w:rPr>
        <w:t xml:space="preserve">ρο. Ξέρετε πόσους φόρους χάνετε από το λαθραίο τσιγάρο; </w:t>
      </w:r>
    </w:p>
    <w:p w14:paraId="12E54F5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Δεν ξέρετε, αλήθεια, πόσοι θα χάσουν τις δουλειές τους από αυτούς που δουλεύουν σε επιχειρήσεις που εξαρτώνται έμμεσα ή άμεσα από αυτά; Δεν ξέρετε ότι οικογένειες θα υποφέρουν; Δεν ξέρετε πως όταν μι</w:t>
      </w:r>
      <w:r>
        <w:rPr>
          <w:rFonts w:eastAsia="Times New Roman" w:cs="Times New Roman"/>
          <w:szCs w:val="24"/>
        </w:rPr>
        <w:t>α επιχείρηση κλείνει, όλες οι υπόλοιπες κλυδωνίζονται; Κανείς δεν σας έχει μιλήσει για τις αλυσιδωτές αντιδράσεις στις ελεύθερες αγορές; Για τους κανόνες που διέπουν τις ιδιωτικές συναλλαγές; Ή μήπως όλα αυτά τα γνωρίζετε</w:t>
      </w:r>
      <w:r>
        <w:rPr>
          <w:rFonts w:eastAsia="Times New Roman" w:cs="Times New Roman"/>
          <w:szCs w:val="24"/>
        </w:rPr>
        <w:t>,</w:t>
      </w:r>
      <w:r>
        <w:rPr>
          <w:rFonts w:eastAsia="Times New Roman" w:cs="Times New Roman"/>
          <w:szCs w:val="24"/>
        </w:rPr>
        <w:t xml:space="preserve"> αλλά δεν σας ενδιαφέρει;</w:t>
      </w:r>
    </w:p>
    <w:p w14:paraId="12E54F5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Φαίνεται</w:t>
      </w:r>
      <w:r>
        <w:rPr>
          <w:rFonts w:eastAsia="Times New Roman" w:cs="Times New Roman"/>
          <w:szCs w:val="24"/>
        </w:rPr>
        <w:t xml:space="preserve"> ότι δεν σας απασχολεί, αγαπητοί συνάδελφοι, και να απολυθούν λίγα «τσιράκια των αφεντικών»</w:t>
      </w:r>
      <w:r>
        <w:rPr>
          <w:rFonts w:eastAsia="Times New Roman" w:cs="Times New Roman"/>
          <w:szCs w:val="24"/>
        </w:rPr>
        <w:t>. Έτσι</w:t>
      </w:r>
      <w:r>
        <w:rPr>
          <w:rFonts w:eastAsia="Times New Roman" w:cs="Times New Roman"/>
          <w:szCs w:val="24"/>
        </w:rPr>
        <w:t xml:space="preserve"> δεν τους αποκαλείτε τους ιδιωτικούς υπαλλήλους στις παρέες σας;</w:t>
      </w:r>
    </w:p>
    <w:p w14:paraId="12E54F5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Αποκρατικοποιείτε μια τεράστια λίστα οργανισμών και μάλιστα, σε δόσεις. Να είμαστε ξεκάθαροι: </w:t>
      </w:r>
      <w:r>
        <w:rPr>
          <w:rFonts w:eastAsia="Times New Roman" w:cs="Times New Roman"/>
          <w:szCs w:val="24"/>
        </w:rPr>
        <w:t>Ο περιορισμός του κράτους είναι πάγιο αίτημα της Ένωσης Κεντρώων. Πιστεύουμε ότι αποτελεί τη βάση για τις μεταρρυθμίσεις, μαζί με την απελευθέρωση των κλειστών επαγγελμάτων. Ο αρρωστημένος κρατικός παρεμβατισμός, αυτές οι παθογένειες που μας τρώνε όλα αυτά</w:t>
      </w:r>
      <w:r>
        <w:rPr>
          <w:rFonts w:eastAsia="Times New Roman" w:cs="Times New Roman"/>
          <w:szCs w:val="24"/>
        </w:rPr>
        <w:t xml:space="preserve"> τα χρόνια, είναι η νούμερο ένα αιτία της κατάντιας μας. Οφείλουμε να δώσουμε χώρο και ανάσες στους νέους που ξεκινούν τώρα τη ζωή </w:t>
      </w:r>
      <w:r>
        <w:rPr>
          <w:rFonts w:eastAsia="Times New Roman" w:cs="Times New Roman"/>
          <w:szCs w:val="24"/>
        </w:rPr>
        <w:t>τους,</w:t>
      </w:r>
      <w:r>
        <w:rPr>
          <w:rFonts w:eastAsia="Times New Roman" w:cs="Times New Roman"/>
          <w:szCs w:val="24"/>
        </w:rPr>
        <w:t xml:space="preserve"> με όνειρα και αισιοδοξία. </w:t>
      </w:r>
      <w:r>
        <w:rPr>
          <w:rFonts w:eastAsia="Times New Roman" w:cs="Times New Roman"/>
          <w:szCs w:val="24"/>
        </w:rPr>
        <w:lastRenderedPageBreak/>
        <w:t xml:space="preserve">Αλλά εσείς, αποκρατικοποιείτε από ανάγκη, όχι από στρατηγική. </w:t>
      </w:r>
    </w:p>
    <w:p w14:paraId="12E54F59" w14:textId="77777777" w:rsidR="00A37F14" w:rsidRDefault="002C15DC">
      <w:pPr>
        <w:spacing w:line="600" w:lineRule="auto"/>
        <w:ind w:firstLine="720"/>
        <w:jc w:val="both"/>
        <w:rPr>
          <w:rFonts w:eastAsia="Times New Roman" w:cs="Times New Roman"/>
        </w:rPr>
      </w:pPr>
      <w:r>
        <w:rPr>
          <w:rFonts w:eastAsia="Times New Roman" w:cs="Times New Roman"/>
        </w:rPr>
        <w:t xml:space="preserve">Καταθέτω στα Πρακτικά σχετική </w:t>
      </w:r>
      <w:r>
        <w:rPr>
          <w:rFonts w:eastAsia="Times New Roman" w:cs="Times New Roman"/>
        </w:rPr>
        <w:t xml:space="preserve">πηγή της Εταιρείας Ακινήτων Δημοσίου με πάνω από εβδομήντα χιλιάδες δημόσια και τουριστικά ακίνητα. </w:t>
      </w:r>
    </w:p>
    <w:p w14:paraId="12E54F5A" w14:textId="77777777" w:rsidR="00A37F14" w:rsidRDefault="002C15DC">
      <w:pPr>
        <w:spacing w:line="600" w:lineRule="auto"/>
        <w:ind w:firstLine="720"/>
        <w:jc w:val="both"/>
        <w:rPr>
          <w:rFonts w:eastAsia="Times New Roman" w:cs="Times New Roman"/>
        </w:rPr>
      </w:pPr>
      <w:r>
        <w:rPr>
          <w:rFonts w:eastAsia="Times New Roman" w:cs="Times New Roman"/>
        </w:rPr>
        <w:t xml:space="preserve"> (Στο σημείο αυτό ο Βουλευτής κ. Μάριος Γεωργιάδης καταθέτει για τα Πρακτικά το προαναφερθέν έγγραφο, το οποίο βρίσκεται στο αρχείο του Τμήματος Γραμματεία</w:t>
      </w:r>
      <w:r>
        <w:rPr>
          <w:rFonts w:eastAsia="Times New Roman" w:cs="Times New Roman"/>
        </w:rPr>
        <w:t>ς της Διεύθυνσης Στενογραφίας και  Πρακτικών της Βουλής)</w:t>
      </w:r>
    </w:p>
    <w:p w14:paraId="12E54F5B" w14:textId="77777777" w:rsidR="00A37F14" w:rsidRDefault="002C15DC">
      <w:pPr>
        <w:spacing w:line="600" w:lineRule="auto"/>
        <w:ind w:firstLine="720"/>
        <w:jc w:val="both"/>
        <w:rPr>
          <w:rFonts w:eastAsia="Times New Roman" w:cs="Times New Roman"/>
        </w:rPr>
      </w:pPr>
      <w:r>
        <w:rPr>
          <w:rFonts w:eastAsia="Times New Roman" w:cs="Times New Roman"/>
          <w:b/>
        </w:rPr>
        <w:t>ΝΙΚΟΛΑΟΣ ΠΑΠΑΔΟΠΟΥΛΟΣ:</w:t>
      </w:r>
      <w:r>
        <w:rPr>
          <w:rFonts w:eastAsia="Times New Roman" w:cs="Times New Roman"/>
        </w:rPr>
        <w:t xml:space="preserve"> Θες να τα πουλήσουμε; </w:t>
      </w:r>
    </w:p>
    <w:p w14:paraId="12E54F5C" w14:textId="77777777" w:rsidR="00A37F14" w:rsidRDefault="002C15DC">
      <w:pPr>
        <w:spacing w:line="600" w:lineRule="auto"/>
        <w:ind w:firstLine="720"/>
        <w:jc w:val="both"/>
        <w:rPr>
          <w:rFonts w:eastAsia="Times New Roman" w:cs="Times New Roman"/>
        </w:rPr>
      </w:pPr>
      <w:r>
        <w:rPr>
          <w:rFonts w:eastAsia="Times New Roman" w:cs="Times New Roman"/>
          <w:b/>
        </w:rPr>
        <w:lastRenderedPageBreak/>
        <w:t>ΜΑΡΙΟΣ ΓΕΩΡΓΙΑΔΗΣ:</w:t>
      </w:r>
      <w:r>
        <w:rPr>
          <w:rFonts w:eastAsia="Times New Roman" w:cs="Times New Roman"/>
        </w:rPr>
        <w:t xml:space="preserve"> Δεν ξέρω αν θα τα πουλήσετε. Είναι ο εναλλακτικός σας κόφτης. Για να μην κόψετε τις συντάξεις, θα πουλάτε. </w:t>
      </w:r>
    </w:p>
    <w:p w14:paraId="12E54F5D" w14:textId="77777777" w:rsidR="00A37F14" w:rsidRDefault="002C15DC">
      <w:pPr>
        <w:spacing w:line="600" w:lineRule="auto"/>
        <w:ind w:firstLine="720"/>
        <w:jc w:val="both"/>
        <w:rPr>
          <w:rFonts w:eastAsia="Times New Roman" w:cs="Times New Roman"/>
        </w:rPr>
      </w:pPr>
      <w:r>
        <w:rPr>
          <w:rFonts w:eastAsia="Times New Roman" w:cs="Times New Roman"/>
          <w:b/>
        </w:rPr>
        <w:t>ΝΙΚΟΛΑΟΣ ΠΑΠΑΔΟΠΟΥΛΟΣ:</w:t>
      </w:r>
      <w:r>
        <w:rPr>
          <w:rFonts w:eastAsia="Times New Roman" w:cs="Times New Roman"/>
        </w:rPr>
        <w:t xml:space="preserve"> Τι </w:t>
      </w:r>
      <w:r>
        <w:rPr>
          <w:rFonts w:eastAsia="Times New Roman" w:cs="Times New Roman"/>
        </w:rPr>
        <w:t xml:space="preserve">λες τώρα; </w:t>
      </w:r>
    </w:p>
    <w:p w14:paraId="12E54F5E" w14:textId="77777777" w:rsidR="00A37F14" w:rsidRDefault="002C15DC">
      <w:pPr>
        <w:spacing w:line="600" w:lineRule="auto"/>
        <w:ind w:firstLine="720"/>
        <w:jc w:val="both"/>
        <w:rPr>
          <w:rFonts w:eastAsia="Times New Roman" w:cs="Times New Roman"/>
        </w:rPr>
      </w:pPr>
      <w:r>
        <w:rPr>
          <w:rFonts w:eastAsia="Times New Roman" w:cs="Times New Roman"/>
          <w:b/>
        </w:rPr>
        <w:t>ΜΑΡΙΟΣ ΓΕΩΡΓΙΑΔΗΣ:</w:t>
      </w:r>
      <w:r>
        <w:rPr>
          <w:rFonts w:eastAsia="Times New Roman" w:cs="Times New Roman"/>
        </w:rPr>
        <w:t xml:space="preserve"> Για να το πω στη δική σας ορολογία, ξεπουλάτε. Ξεπουλάτε για να καλύψετε τρύπες, όχι για να φέρετε ανάπτυξη.</w:t>
      </w:r>
    </w:p>
    <w:p w14:paraId="12E54F5F" w14:textId="77777777" w:rsidR="00A37F14" w:rsidRDefault="002C15DC">
      <w:pPr>
        <w:spacing w:line="600" w:lineRule="auto"/>
        <w:ind w:firstLine="720"/>
        <w:jc w:val="both"/>
        <w:rPr>
          <w:rFonts w:eastAsia="Times New Roman" w:cs="Times New Roman"/>
        </w:rPr>
      </w:pPr>
      <w:r>
        <w:rPr>
          <w:rFonts w:eastAsia="Times New Roman" w:cs="Times New Roman"/>
        </w:rPr>
        <w:t>Έχετε έλλειψη τεχνογνωσίας και διάθεσης για να φέρετε αυτό το έργο εις πέρας και σε όφελος της χώρας. Οι αποκρατικοπο</w:t>
      </w:r>
      <w:r>
        <w:rPr>
          <w:rFonts w:eastAsia="Times New Roman" w:cs="Times New Roman"/>
        </w:rPr>
        <w:t>ιήσεις εάν γίνουν σωστά</w:t>
      </w:r>
      <w:r>
        <w:rPr>
          <w:rFonts w:eastAsia="Times New Roman" w:cs="Times New Roman"/>
        </w:rPr>
        <w:t xml:space="preserve"> -</w:t>
      </w:r>
      <w:r>
        <w:rPr>
          <w:rFonts w:eastAsia="Times New Roman" w:cs="Times New Roman"/>
        </w:rPr>
        <w:t xml:space="preserve">όχι με τον τρόπο που το κάνετε </w:t>
      </w:r>
      <w:r>
        <w:rPr>
          <w:rFonts w:eastAsia="Times New Roman" w:cs="Times New Roman"/>
        </w:rPr>
        <w:t>εσείς-</w:t>
      </w:r>
      <w:r>
        <w:rPr>
          <w:rFonts w:eastAsia="Times New Roman" w:cs="Times New Roman"/>
        </w:rPr>
        <w:t xml:space="preserve"> θα φέρουν κρατικά έσοδα δια της φορολογήσεως και των </w:t>
      </w:r>
      <w:r>
        <w:rPr>
          <w:rFonts w:eastAsia="Times New Roman" w:cs="Times New Roman"/>
        </w:rPr>
        <w:lastRenderedPageBreak/>
        <w:t>ασφαλιστικών εισφορών. Το ίδιο θα συνέβαινε εάν προχωρούσατε και με την απελευθέρωση των επαγγελμάτων, πράγμα που δεν πιστεύουμε να γίνει</w:t>
      </w:r>
      <w:r>
        <w:rPr>
          <w:rFonts w:eastAsia="Times New Roman" w:cs="Times New Roman"/>
        </w:rPr>
        <w:t>,</w:t>
      </w:r>
      <w:r>
        <w:rPr>
          <w:rFonts w:eastAsia="Times New Roman" w:cs="Times New Roman"/>
        </w:rPr>
        <w:t xml:space="preserve"> τ</w:t>
      </w:r>
      <w:r>
        <w:rPr>
          <w:rFonts w:eastAsia="Times New Roman" w:cs="Times New Roman"/>
        </w:rPr>
        <w:t xml:space="preserve">ουλάχιστον με το </w:t>
      </w:r>
      <w:r>
        <w:rPr>
          <w:rFonts w:eastAsia="Times New Roman" w:cs="Times New Roman"/>
        </w:rPr>
        <w:t>υπάρχον</w:t>
      </w:r>
      <w:r>
        <w:rPr>
          <w:rFonts w:eastAsia="Times New Roman" w:cs="Times New Roman"/>
        </w:rPr>
        <w:t xml:space="preserve"> Κοινοβούλιο.</w:t>
      </w:r>
    </w:p>
    <w:p w14:paraId="12E54F60" w14:textId="77777777" w:rsidR="00A37F14" w:rsidRDefault="002C15DC">
      <w:pPr>
        <w:spacing w:line="600" w:lineRule="auto"/>
        <w:ind w:firstLine="720"/>
        <w:jc w:val="both"/>
        <w:rPr>
          <w:rFonts w:eastAsia="Times New Roman" w:cs="Times New Roman"/>
        </w:rPr>
      </w:pPr>
      <w:r>
        <w:rPr>
          <w:rFonts w:eastAsia="Times New Roman" w:cs="Times New Roman"/>
        </w:rPr>
        <w:t>Γιατί φτάσαμε σήμερα να έχουμε τόσα κλειστά επαγγέλματα; Γιατί τόσα ειδικά καθεστώτα και εξαιρέσεις σε τόσο διαφορετικούς κλάδους; Και αυτό ήταν -και ακόμη είναι- ένας σημαντικός παράγοντας της μεγάλης ανεργίας. Ο νέος</w:t>
      </w:r>
      <w:r>
        <w:rPr>
          <w:rFonts w:eastAsia="Times New Roman" w:cs="Times New Roman"/>
        </w:rPr>
        <w:t xml:space="preserve"> που θέλει να ανοίξει μια επιχείρηση, που συνδέεται με αυτά τα κλειστά επαγγέλματα, φεύγει στο εξωτερικό, κυρίες και κύριοι συνάδελφοι, εκεί που βρίσκει κοινωνίες να εκτιμούν αξιοκρατικά τις ικανότητές του. </w:t>
      </w:r>
    </w:p>
    <w:p w14:paraId="12E54F61" w14:textId="77777777" w:rsidR="00A37F14" w:rsidRDefault="002C15DC">
      <w:pPr>
        <w:spacing w:line="600" w:lineRule="auto"/>
        <w:ind w:firstLine="720"/>
        <w:jc w:val="both"/>
        <w:rPr>
          <w:rFonts w:eastAsia="Times New Roman" w:cs="Times New Roman"/>
        </w:rPr>
      </w:pPr>
      <w:r>
        <w:rPr>
          <w:rFonts w:eastAsia="Times New Roman" w:cs="Times New Roman"/>
        </w:rPr>
        <w:lastRenderedPageBreak/>
        <w:t>Σ</w:t>
      </w:r>
      <w:r>
        <w:rPr>
          <w:rFonts w:eastAsia="Times New Roman" w:cs="Times New Roman"/>
        </w:rPr>
        <w:t>ας φέρνω και εγώ το μαντάτο: Αυτός μας εγκατέλε</w:t>
      </w:r>
      <w:r>
        <w:rPr>
          <w:rFonts w:eastAsia="Times New Roman" w:cs="Times New Roman"/>
        </w:rPr>
        <w:t>ιψε</w:t>
      </w:r>
      <w:r>
        <w:rPr>
          <w:rFonts w:eastAsia="Times New Roman" w:cs="Times New Roman"/>
        </w:rPr>
        <w:t>,</w:t>
      </w:r>
      <w:r>
        <w:rPr>
          <w:rFonts w:eastAsia="Times New Roman" w:cs="Times New Roman"/>
        </w:rPr>
        <w:t xml:space="preserve"> όχι εμείς. Εμείς τον έχουμε ανάγκη και όχι αυτός. Εμείς υποφέρουμε τώρα. Εμείς θα υποφέρουμε τα επόμενα χρόνια και όχι αυτός. Γιατί φτάσαμε να υπάρχουν τόσοι συνταξιούχοι όσοι και εργαζόμενοι, ενώ θα έπρεπε να είναι τέσσερις προς ένα; Η αναλογία πλησι</w:t>
      </w:r>
      <w:r>
        <w:rPr>
          <w:rFonts w:eastAsia="Times New Roman" w:cs="Times New Roman"/>
        </w:rPr>
        <w:t>άζει το ένα προς ένα. Γιατί κατέρρευσε το ασφαλιστικό μας σύστημα και φτάσαμε στο τεράστιο δημόσιο χρέος που πλησιάζει το 190% του ΑΕΠ μας; Θα σας δώσω μια απλή και ξεκάθαρη απάντηση</w:t>
      </w:r>
      <w:r>
        <w:rPr>
          <w:rFonts w:eastAsia="Times New Roman" w:cs="Times New Roman"/>
        </w:rPr>
        <w:t>,</w:t>
      </w:r>
      <w:r>
        <w:rPr>
          <w:rFonts w:eastAsia="Times New Roman" w:cs="Times New Roman"/>
        </w:rPr>
        <w:t xml:space="preserve"> βγαλμένη από την ψυχή και την εμπειρία εκατομμυρίων συμπολιτών μας. Επει</w:t>
      </w:r>
      <w:r>
        <w:rPr>
          <w:rFonts w:eastAsia="Times New Roman" w:cs="Times New Roman"/>
        </w:rPr>
        <w:t xml:space="preserve">δή ποτέ σε αυτή τη χώρα δεν υπήρξε υγιής οικονομία. Σκορπίσατε τη μιζέρια και </w:t>
      </w:r>
      <w:r>
        <w:rPr>
          <w:rFonts w:eastAsia="Times New Roman" w:cs="Times New Roman"/>
        </w:rPr>
        <w:lastRenderedPageBreak/>
        <w:t xml:space="preserve">το φόβο στην ελληνική κοινωνία και την εργασία και την παραγωγή. </w:t>
      </w:r>
    </w:p>
    <w:p w14:paraId="12E54F62" w14:textId="77777777" w:rsidR="00A37F14" w:rsidRDefault="002C15DC">
      <w:pPr>
        <w:spacing w:line="600" w:lineRule="auto"/>
        <w:ind w:firstLine="720"/>
        <w:jc w:val="both"/>
        <w:rPr>
          <w:rFonts w:eastAsia="Times New Roman" w:cs="Times New Roman"/>
        </w:rPr>
      </w:pPr>
      <w:r>
        <w:rPr>
          <w:rFonts w:eastAsia="Times New Roman" w:cs="Times New Roman"/>
        </w:rPr>
        <w:t xml:space="preserve">Και εσείς, ως συνεχιστές του πελατειακού κράτους, αλλά και οι προηγούμενες </w:t>
      </w:r>
      <w:r>
        <w:rPr>
          <w:rFonts w:eastAsia="Times New Roman" w:cs="Times New Roman"/>
        </w:rPr>
        <w:t xml:space="preserve">κυβερνήσεις </w:t>
      </w:r>
      <w:r>
        <w:rPr>
          <w:rFonts w:eastAsia="Times New Roman" w:cs="Times New Roman"/>
        </w:rPr>
        <w:t>βέβαια των τελευταίων δεκ</w:t>
      </w:r>
      <w:r>
        <w:rPr>
          <w:rFonts w:eastAsia="Times New Roman" w:cs="Times New Roman"/>
        </w:rPr>
        <w:t>αετιών, διαπαιδαγωγήσατε, όλοι σας, τα τελευταία σαράντα χρόνια στρατιές λαούς, οι οποίοι θεωρούσαν μαγκιά το να δουλεύουν τρεις ώρες καθημερινά</w:t>
      </w:r>
      <w:r>
        <w:rPr>
          <w:rFonts w:eastAsia="Times New Roman" w:cs="Times New Roman"/>
        </w:rPr>
        <w:t>,</w:t>
      </w:r>
      <w:r>
        <w:rPr>
          <w:rFonts w:eastAsia="Times New Roman" w:cs="Times New Roman"/>
        </w:rPr>
        <w:t xml:space="preserve"> σφραγίζοντας έγγραφα και να αμείβονται πέντε και δέκα φορές παραπάνω από την αντίστοιχη θέση του ιδιωτικού τομ</w:t>
      </w:r>
      <w:r>
        <w:rPr>
          <w:rFonts w:eastAsia="Times New Roman" w:cs="Times New Roman"/>
        </w:rPr>
        <w:t xml:space="preserve">έα. Όλη αυτή η κοινωνική σήψη θεωρήθηκε από τους ψηφοφόρους σας κεκτημένο δικαίωμα. Άρχισαν να δανείζονται για εξοχικά, για δεύτερα και τρίτα αυτοκίνητα, </w:t>
      </w:r>
      <w:r>
        <w:rPr>
          <w:rFonts w:eastAsia="Times New Roman" w:cs="Times New Roman"/>
        </w:rPr>
        <w:lastRenderedPageBreak/>
        <w:t>επειδή θεώρησαν ότι πάντα θα παίρνουν αυτούς τους τεράστιους μισθούς, αυτές τις τεράστιες συντάξεις, α</w:t>
      </w:r>
      <w:r>
        <w:rPr>
          <w:rFonts w:eastAsia="Times New Roman" w:cs="Times New Roman"/>
        </w:rPr>
        <w:t>υτά τα τεράστια εφάπαξ. Και όταν έκλεισε η κάνουλα γιατί σταμάτησε ο δανεισμός</w:t>
      </w:r>
      <w:r>
        <w:rPr>
          <w:rFonts w:eastAsia="Times New Roman" w:cs="Times New Roman"/>
        </w:rPr>
        <w:t>,</w:t>
      </w:r>
      <w:r>
        <w:rPr>
          <w:rFonts w:eastAsia="Times New Roman" w:cs="Times New Roman"/>
        </w:rPr>
        <w:t xml:space="preserve"> ξεμείναμε από φόρους. Και όταν, όπως είναι λογικό, άρχισαν να μειώνονται αυτοί οι μισθοί, αυτές οι παροχές στο δημόσιο τομέα</w:t>
      </w:r>
      <w:r>
        <w:rPr>
          <w:rFonts w:eastAsia="Times New Roman" w:cs="Times New Roman"/>
        </w:rPr>
        <w:t>,</w:t>
      </w:r>
      <w:r>
        <w:rPr>
          <w:rFonts w:eastAsia="Times New Roman" w:cs="Times New Roman"/>
        </w:rPr>
        <w:t xml:space="preserve"> άρχισαν οι φωνές της δημαγωγίας από τους ίδιους το</w:t>
      </w:r>
      <w:r>
        <w:rPr>
          <w:rFonts w:eastAsia="Times New Roman" w:cs="Times New Roman"/>
        </w:rPr>
        <w:t xml:space="preserve">υς δημιουργούς της φτώχειας: «Έξω οι ξένοι που μας πίνουν το αίμα. Κάτω τα μνημόνια του θανάτου. Κάτω οι γερμανοτσολιάδες, οι δωσίλογοι, οι Τσολάκογλου. Στα τέσσερα!». Αυτά μας λέγατε τόσο καιρό και αυτά μας λέτε. </w:t>
      </w:r>
    </w:p>
    <w:p w14:paraId="12E54F63" w14:textId="77777777" w:rsidR="00A37F14" w:rsidRDefault="002C15DC">
      <w:pPr>
        <w:spacing w:line="600" w:lineRule="auto"/>
        <w:ind w:firstLine="720"/>
        <w:jc w:val="both"/>
        <w:rPr>
          <w:rFonts w:eastAsia="Times New Roman" w:cs="Times New Roman"/>
        </w:rPr>
      </w:pPr>
      <w:r>
        <w:rPr>
          <w:rFonts w:eastAsia="Times New Roman" w:cs="Times New Roman"/>
        </w:rPr>
        <w:lastRenderedPageBreak/>
        <w:t xml:space="preserve">Αλήθεια, γιατί βρίζουμε ως προδότες τους </w:t>
      </w:r>
      <w:r>
        <w:rPr>
          <w:rFonts w:eastAsia="Times New Roman" w:cs="Times New Roman"/>
        </w:rPr>
        <w:t xml:space="preserve">συμπολίτες </w:t>
      </w:r>
      <w:r>
        <w:rPr>
          <w:rFonts w:eastAsia="Times New Roman" w:cs="Times New Roman"/>
        </w:rPr>
        <w:t>μας,</w:t>
      </w:r>
      <w:r>
        <w:rPr>
          <w:rFonts w:eastAsia="Times New Roman" w:cs="Times New Roman"/>
        </w:rPr>
        <w:t xml:space="preserve"> που έδειξαν έστω και την παραμικρή συμπάθεια στις απαιτήσεις των ευρωπαίων περί μεταρρυθμίσεων; Θα σας πω εγώ γιατί. Επειδή θεωρήσατε Ελλάδα το ρουσφέτι και τη μίζα, επιβάλλατε ως γνώρισμα του Έλληνα τη λαμογιά, το μπαξίσι και το αραλίκι. Ποιος σας έδωσε </w:t>
      </w:r>
      <w:r>
        <w:rPr>
          <w:rFonts w:eastAsia="Times New Roman" w:cs="Times New Roman"/>
        </w:rPr>
        <w:t>το δικαίωμα να δώσ</w:t>
      </w:r>
      <w:r>
        <w:rPr>
          <w:rFonts w:eastAsia="Times New Roman" w:cs="Times New Roman"/>
        </w:rPr>
        <w:t>ε</w:t>
      </w:r>
      <w:r>
        <w:rPr>
          <w:rFonts w:eastAsia="Times New Roman" w:cs="Times New Roman"/>
        </w:rPr>
        <w:t>τε στον Έλληνα αυτή την ταυτότητα; Ποιος σας είπε κύριοι ότι οι παππούδες σας αγωνίστηκαν στα βουνά για να διοριστείτε εσείς στο δημόσιο</w:t>
      </w:r>
      <w:r>
        <w:rPr>
          <w:rFonts w:eastAsia="Times New Roman" w:cs="Times New Roman"/>
        </w:rPr>
        <w:t>,</w:t>
      </w:r>
      <w:r>
        <w:rPr>
          <w:rFonts w:eastAsia="Times New Roman" w:cs="Times New Roman"/>
        </w:rPr>
        <w:t xml:space="preserve"> εις βάρος των υπολοίπων συμπολιτών μας; Ποιος εξέθρεψε τις νεολαίες σας να γράφουν λιβέλους και επα</w:t>
      </w:r>
      <w:r>
        <w:rPr>
          <w:rFonts w:eastAsia="Times New Roman" w:cs="Times New Roman"/>
        </w:rPr>
        <w:t xml:space="preserve">ναστατικά κείμενα για το δικαίωμα του διορισμού </w:t>
      </w:r>
      <w:r>
        <w:rPr>
          <w:rFonts w:eastAsia="Times New Roman" w:cs="Times New Roman"/>
        </w:rPr>
        <w:t>τους,</w:t>
      </w:r>
      <w:r>
        <w:rPr>
          <w:rFonts w:eastAsia="Times New Roman" w:cs="Times New Roman"/>
        </w:rPr>
        <w:t xml:space="preserve"> με εξαργύρωση τους αγώνες των προγόνων σας; </w:t>
      </w:r>
    </w:p>
    <w:p w14:paraId="12E54F64" w14:textId="77777777" w:rsidR="00A37F14" w:rsidRDefault="002C15DC">
      <w:pPr>
        <w:spacing w:line="600" w:lineRule="auto"/>
        <w:ind w:firstLine="720"/>
        <w:jc w:val="both"/>
        <w:rPr>
          <w:rFonts w:eastAsia="Times New Roman" w:cs="Times New Roman"/>
        </w:rPr>
      </w:pPr>
      <w:r>
        <w:rPr>
          <w:rFonts w:eastAsia="Times New Roman" w:cs="Times New Roman"/>
        </w:rPr>
        <w:lastRenderedPageBreak/>
        <w:t>Δεν τα λέω εγώ. Καταθέτω στα Πρακτικά σχετικές πηγές.</w:t>
      </w:r>
    </w:p>
    <w:p w14:paraId="12E54F65" w14:textId="77777777" w:rsidR="00A37F14" w:rsidRDefault="002C15DC">
      <w:pPr>
        <w:spacing w:line="600" w:lineRule="auto"/>
        <w:ind w:firstLine="720"/>
        <w:jc w:val="both"/>
        <w:rPr>
          <w:rFonts w:eastAsia="Times New Roman" w:cs="Times New Roman"/>
        </w:rPr>
      </w:pPr>
      <w:r>
        <w:rPr>
          <w:rFonts w:eastAsia="Times New Roman" w:cs="Times New Roman"/>
        </w:rPr>
        <w:t xml:space="preserve">(Στο σημείο αυτό ο Βουλευτής κ. Μάριος Γεωργιάδης καταθέτει για τα Πρακτικά τα προαναφερθέντα έγγραφα, </w:t>
      </w:r>
      <w:r>
        <w:rPr>
          <w:rFonts w:eastAsia="Times New Roman" w:cs="Times New Roman"/>
        </w:rPr>
        <w:t>τα οποία βρίσκονται στο αρχείο του Τμήματος Γραμματείας της Διεύθυνσης Στενογραφίας και  Πρακτικών της Βουλής)</w:t>
      </w:r>
    </w:p>
    <w:p w14:paraId="12E54F6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Για ποια περίοδο, αγαπητέ; </w:t>
      </w:r>
    </w:p>
    <w:p w14:paraId="12E54F6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Για όλες τις περιόδους. Τα τελευταία σαράντα χρόνια όλοι υπεύθυνοι είσαστε. </w:t>
      </w:r>
    </w:p>
    <w:p w14:paraId="12E54F6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(Γεώργιος Βαρεμένος):</w:t>
      </w:r>
      <w:r>
        <w:rPr>
          <w:rFonts w:eastAsia="Times New Roman" w:cs="Times New Roman"/>
          <w:szCs w:val="24"/>
        </w:rPr>
        <w:t xml:space="preserve"> Παρακαλώ, μη διακόπτετε. Αφήστε τον να πει ό,τι θέλει. </w:t>
      </w:r>
    </w:p>
    <w:p w14:paraId="12E54F6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ΜΑΡΙΟΣ ΓΕΩΡΓΙΑΔΗΣ: </w:t>
      </w:r>
      <w:r>
        <w:rPr>
          <w:rFonts w:eastAsia="Times New Roman" w:cs="Times New Roman"/>
          <w:szCs w:val="24"/>
        </w:rPr>
        <w:t>Μη με διακόπτετε. Θα τελειώσει ο χρόνος και θα έχω..</w:t>
      </w:r>
    </w:p>
    <w:p w14:paraId="12E54F6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Πείτε μας έναν υπάλληλο…</w:t>
      </w:r>
    </w:p>
    <w:p w14:paraId="12E54F6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Θέλετε να σας πω έναν υπάλληλο; Θέ</w:t>
      </w:r>
      <w:r>
        <w:rPr>
          <w:rFonts w:eastAsia="Times New Roman" w:cs="Times New Roman"/>
          <w:szCs w:val="24"/>
        </w:rPr>
        <w:t xml:space="preserve">λετε να σας μιλήσω για ράπερ; </w:t>
      </w:r>
    </w:p>
    <w:p w14:paraId="12E54F6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w:t>
      </w:r>
    </w:p>
    <w:p w14:paraId="12E54F6D"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Ποιος σας έδωσε το δικαίωμα να ακούνε στο εξωτερικό τη λέξη «</w:t>
      </w:r>
      <w:r>
        <w:rPr>
          <w:rFonts w:eastAsia="Times New Roman" w:cs="Times New Roman"/>
          <w:szCs w:val="24"/>
          <w:lang w:val="en-US"/>
        </w:rPr>
        <w:t>Greek</w:t>
      </w:r>
      <w:r>
        <w:rPr>
          <w:rFonts w:eastAsia="Times New Roman" w:cs="Times New Roman"/>
          <w:szCs w:val="24"/>
        </w:rPr>
        <w:t xml:space="preserve">» και να τη θεωρούν συνώνυμο του απατεώνα και του τεμπέλη; Το ξέρετε ότι αυτή τη στιγμή που μιλάμε υπάρχουν Έλληνες επιστήμονες, Έλληνες επιχειρηματίες, Έλληνες καλλιτέχνες που δίνουν τη μάχη τους </w:t>
      </w:r>
      <w:r>
        <w:rPr>
          <w:rFonts w:eastAsia="Times New Roman" w:cs="Times New Roman"/>
          <w:szCs w:val="24"/>
        </w:rPr>
        <w:lastRenderedPageBreak/>
        <w:t>στο εξωτερικό για να αντιστρέψουν αυτή τη δυσάρεστη εικόνα,</w:t>
      </w:r>
      <w:r>
        <w:rPr>
          <w:rFonts w:eastAsia="Times New Roman" w:cs="Times New Roman"/>
          <w:szCs w:val="24"/>
        </w:rPr>
        <w:t xml:space="preserve"> που εσείς έχετε καλλιεργήσει εξ ονόματός τους; Ξεκινούν τις συναλλαγές τους σε καθεστώς δυσπιστίας. </w:t>
      </w:r>
    </w:p>
    <w:p w14:paraId="12E54F6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αξιοπιστία της Ελλάδας στο εξωτερικό</w:t>
      </w:r>
      <w:r>
        <w:rPr>
          <w:rFonts w:eastAsia="Times New Roman" w:cs="Times New Roman"/>
          <w:szCs w:val="24"/>
        </w:rPr>
        <w:t>,</w:t>
      </w:r>
      <w:r>
        <w:rPr>
          <w:rFonts w:eastAsia="Times New Roman" w:cs="Times New Roman"/>
          <w:szCs w:val="24"/>
        </w:rPr>
        <w:t xml:space="preserve"> αυτή τη στιγμή που μιλάμε</w:t>
      </w:r>
      <w:r>
        <w:rPr>
          <w:rFonts w:eastAsia="Times New Roman" w:cs="Times New Roman"/>
          <w:szCs w:val="24"/>
        </w:rPr>
        <w:t>,</w:t>
      </w:r>
      <w:r>
        <w:rPr>
          <w:rFonts w:eastAsia="Times New Roman" w:cs="Times New Roman"/>
          <w:szCs w:val="24"/>
        </w:rPr>
        <w:t xml:space="preserve"> βρίσκεται στο χαμηλότερο σημείο της μεταπολιτευτικής ιστορίας της. Μας κάνατε και μας κ</w:t>
      </w:r>
      <w:r>
        <w:rPr>
          <w:rFonts w:eastAsia="Times New Roman" w:cs="Times New Roman"/>
          <w:szCs w:val="24"/>
        </w:rPr>
        <w:t>άνετε ρεζίλι για να διατηρηθείτε λίγο ακόμη στην εξουσία, για να εκπροσωπήσετε λίγο ακόμη τον πολλαπλοσυνταξιούχο ΔΕΚΟ των 3.000 ευρώ, τον αργόμισθο…</w:t>
      </w:r>
    </w:p>
    <w:p w14:paraId="12E54F6F"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Τα διαβάζεις αυτά που λες; Τους «</w:t>
      </w:r>
      <w:r>
        <w:rPr>
          <w:rFonts w:eastAsia="Times New Roman" w:cs="Times New Roman"/>
          <w:szCs w:val="24"/>
          <w:lang w:val="en-US"/>
        </w:rPr>
        <w:t>FINANCIAL</w:t>
      </w:r>
      <w:r w:rsidRPr="000C2F0A">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ανάποδα δια</w:t>
      </w:r>
      <w:r>
        <w:rPr>
          <w:rFonts w:eastAsia="Times New Roman" w:cs="Times New Roman"/>
          <w:szCs w:val="24"/>
        </w:rPr>
        <w:t xml:space="preserve">βάζεις; </w:t>
      </w:r>
    </w:p>
    <w:p w14:paraId="12E54F7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Διαβάζω πάρα πολύ καλά, κύριε Υπουργέ. </w:t>
      </w:r>
    </w:p>
    <w:p w14:paraId="12E54F7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…τον κρατικό υπάλληλο, τον ανειδίκευτο μετακλητό υπάλληλο που προσλαμβάνετε στο επιτελείο του κρατικού σας σχεδιασμού, τον κρατικοδίαιτο επιχειρηματία, τον νεόπλουτο συνδικαλιστή, εργατοπα</w:t>
      </w:r>
      <w:r>
        <w:rPr>
          <w:rFonts w:eastAsia="Times New Roman" w:cs="Times New Roman"/>
          <w:szCs w:val="24"/>
        </w:rPr>
        <w:t xml:space="preserve">τέρα. </w:t>
      </w:r>
    </w:p>
    <w:p w14:paraId="12E54F7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2E54F7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Ολοκληρώνω σε ένα λεπτό, κύριε Πρόεδρε. </w:t>
      </w:r>
    </w:p>
    <w:p w14:paraId="12E54F7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Έχετε χωρίσει την κοινωνία σε δύο στρατόπεδα: </w:t>
      </w:r>
      <w:r>
        <w:rPr>
          <w:rFonts w:eastAsia="Times New Roman" w:cs="Times New Roman"/>
          <w:szCs w:val="24"/>
        </w:rPr>
        <w:t>Ε</w:t>
      </w:r>
      <w:r>
        <w:rPr>
          <w:rFonts w:eastAsia="Times New Roman" w:cs="Times New Roman"/>
          <w:szCs w:val="24"/>
        </w:rPr>
        <w:t>κείνους που παράγουν κι εκείνους που παρασιτούν. Εσείς</w:t>
      </w:r>
      <w:r w:rsidRPr="00BE3494">
        <w:rPr>
          <w:rFonts w:eastAsia="Times New Roman" w:cs="Times New Roman"/>
          <w:szCs w:val="24"/>
        </w:rPr>
        <w:t>,</w:t>
      </w:r>
      <w:r>
        <w:rPr>
          <w:rFonts w:eastAsia="Times New Roman" w:cs="Times New Roman"/>
          <w:szCs w:val="24"/>
        </w:rPr>
        <w:t xml:space="preserve"> δυστυχώς</w:t>
      </w:r>
      <w:r w:rsidRPr="00BE3494">
        <w:rPr>
          <w:rFonts w:eastAsia="Times New Roman" w:cs="Times New Roman"/>
          <w:szCs w:val="24"/>
        </w:rPr>
        <w:t>,</w:t>
      </w:r>
      <w:r>
        <w:rPr>
          <w:rFonts w:eastAsia="Times New Roman" w:cs="Times New Roman"/>
          <w:szCs w:val="24"/>
        </w:rPr>
        <w:t xml:space="preserve"> εκπροσωπείτε τους δεύτερους. Έχετε διαλέξει στρατόπεδο προ πολλού. </w:t>
      </w:r>
    </w:p>
    <w:p w14:paraId="12E54F7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Εμεί</w:t>
      </w:r>
      <w:r>
        <w:rPr>
          <w:rFonts w:eastAsia="Times New Roman" w:cs="Times New Roman"/>
          <w:szCs w:val="24"/>
        </w:rPr>
        <w:t>ς, ως</w:t>
      </w:r>
      <w:r>
        <w:rPr>
          <w:rFonts w:eastAsia="Times New Roman" w:cs="Times New Roman"/>
          <w:szCs w:val="24"/>
        </w:rPr>
        <w:t xml:space="preserve"> Ένωση Κεντρώων</w:t>
      </w:r>
      <w:r>
        <w:rPr>
          <w:rFonts w:eastAsia="Times New Roman" w:cs="Times New Roman"/>
          <w:szCs w:val="24"/>
        </w:rPr>
        <w:t>,</w:t>
      </w:r>
      <w:r>
        <w:rPr>
          <w:rFonts w:eastAsia="Times New Roman" w:cs="Times New Roman"/>
          <w:szCs w:val="24"/>
        </w:rPr>
        <w:t xml:space="preserve"> λέμε στο παραγωγικό μέλος της κοινωνίας ότι το στηρίζουμε, ότι είμαστε μαζί του είτε είναι στον δημόσιο τομέα είτε στον ιδιωτικό. Σε εκείνους, δε, που παρασιτούν</w:t>
      </w:r>
      <w:r>
        <w:rPr>
          <w:rFonts w:eastAsia="Times New Roman" w:cs="Times New Roman"/>
          <w:szCs w:val="24"/>
        </w:rPr>
        <w:t xml:space="preserve"> εις βάρος των υπολοίπων, σε εκείνους που έχουν ταυτίσει την ελληνικότητα με τη λαμογιά, τους λέμε να μη μας </w:t>
      </w:r>
      <w:r>
        <w:rPr>
          <w:rFonts w:eastAsia="Times New Roman" w:cs="Times New Roman"/>
          <w:szCs w:val="24"/>
        </w:rPr>
        <w:lastRenderedPageBreak/>
        <w:t>ψηφίσουν. Θα προχωρήσουμε χωρίς αυτούς. Θα προχωρήσουμε χωρίς εσάς. Θα προχωρήσουμε με το υγιές, το παραγωγικό κομμάτι της κοινωνίας, που ζει στο π</w:t>
      </w:r>
      <w:r>
        <w:rPr>
          <w:rFonts w:eastAsia="Times New Roman" w:cs="Times New Roman"/>
          <w:szCs w:val="24"/>
        </w:rPr>
        <w:t xml:space="preserve">εριθώριο της πολιτικής, απαξιώνοντάς τη. Είναι πολλοί αυτοί, αγαπητοί συνάδελφοι, γι’ αυτό ανησυχείτε. Υποσχόμαστε να τους βρούμε και να τους φέρουμε κοντά μας, κοντά στην Ένωση Κεντρώων, κοντά στον Βασίλη Λεβέντη. </w:t>
      </w:r>
    </w:p>
    <w:p w14:paraId="12E54F7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Καταψηφίζουμε επί της αρχής το νομοσχέδι</w:t>
      </w:r>
      <w:r>
        <w:rPr>
          <w:rFonts w:eastAsia="Times New Roman" w:cs="Times New Roman"/>
          <w:szCs w:val="24"/>
        </w:rPr>
        <w:t xml:space="preserve">ο. Επιφυλασσόμεθα επί των άρθρων. </w:t>
      </w:r>
    </w:p>
    <w:p w14:paraId="12E54F7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Καλησπέρα σας και καλή τύχη. </w:t>
      </w:r>
    </w:p>
    <w:p w14:paraId="12E54F78"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Ένωσης Κεντρώων)</w:t>
      </w:r>
    </w:p>
    <w:p w14:paraId="12E54F7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Υπουργός Οικονομικών ο κ. Τσακαλώτος, για κάποιες νομοτεχνικές βελτιώσεις. </w:t>
      </w:r>
    </w:p>
    <w:p w14:paraId="12E54F7A"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(Θόρυβος-διαμ</w:t>
      </w:r>
      <w:r>
        <w:rPr>
          <w:rFonts w:eastAsia="Times New Roman" w:cs="Times New Roman"/>
          <w:szCs w:val="24"/>
        </w:rPr>
        <w:t>αρτυρίες από την πτέρυγα του ΣΥΡΙΖΑ)</w:t>
      </w:r>
    </w:p>
    <w:p w14:paraId="12E54F7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Παρακαλώ! Καθίστε κάτω.</w:t>
      </w:r>
    </w:p>
    <w:p w14:paraId="12E54F7C"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της Ένωσης Κεντρώων)</w:t>
      </w:r>
    </w:p>
    <w:p w14:paraId="12E54F7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12E54F7E"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Έχω κάποιες νομοτεχνικές βελτιώσεις για τα άρθρα 184 έως 21</w:t>
      </w:r>
      <w:r>
        <w:rPr>
          <w:rFonts w:eastAsia="Times New Roman" w:cs="Times New Roman"/>
          <w:szCs w:val="24"/>
        </w:rPr>
        <w:t xml:space="preserve">4. Οι περισσότερες από αυτές διορθώνουν τις παραπομπές σε άλλα άρθρα του νομοσχεδίου, άρα, δεν έχουν μεγάλη σημασία. </w:t>
      </w:r>
    </w:p>
    <w:p w14:paraId="12E54F7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Διορθώνονται εκφραστικά λάθη</w:t>
      </w:r>
      <w:r>
        <w:rPr>
          <w:rFonts w:eastAsia="Times New Roman" w:cs="Times New Roman"/>
          <w:szCs w:val="24"/>
        </w:rPr>
        <w:t>,</w:t>
      </w:r>
      <w:r>
        <w:rPr>
          <w:rFonts w:eastAsia="Times New Roman" w:cs="Times New Roman"/>
          <w:szCs w:val="24"/>
        </w:rPr>
        <w:t xml:space="preserve"> που μπορεί να δημιουργήσουν σύγχυση, όπως για παράδειγμα, η αναφορά ότι μεταβιβάζονται στην ΕΤΑΔ και κινητά,</w:t>
      </w:r>
      <w:r>
        <w:rPr>
          <w:rFonts w:eastAsia="Times New Roman" w:cs="Times New Roman"/>
          <w:szCs w:val="24"/>
        </w:rPr>
        <w:t xml:space="preserve"> που δεν έχει περιουσιακά στοιχεία, αλλά έχει μόνο ακίνητα. </w:t>
      </w:r>
    </w:p>
    <w:p w14:paraId="12E54F8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Διορθώνεται η αναφορά στους λογαριασμούς που τηρούνται στην Τράπεζα της Ελλάδος, για να μην δημιουργηθεί διαχειριστικό πρόβλημα, σε ποιους λογαριασμούς είναι δηλαδή. </w:t>
      </w:r>
    </w:p>
    <w:p w14:paraId="12E54F8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Λαμβάνεται υπ’ όψιν η </w:t>
      </w:r>
      <w:r>
        <w:rPr>
          <w:rFonts w:eastAsia="Times New Roman" w:cs="Times New Roman"/>
          <w:szCs w:val="24"/>
        </w:rPr>
        <w:t>έκθεση</w:t>
      </w:r>
      <w:r>
        <w:rPr>
          <w:rFonts w:eastAsia="Times New Roman" w:cs="Times New Roman"/>
          <w:szCs w:val="24"/>
        </w:rPr>
        <w:t xml:space="preserve"> </w:t>
      </w:r>
      <w:r>
        <w:rPr>
          <w:rFonts w:eastAsia="Times New Roman" w:cs="Times New Roman"/>
          <w:szCs w:val="24"/>
        </w:rPr>
        <w:t xml:space="preserve">της Επιστημονικής Υπηρεσίας της Βουλής και αποτυπώνεται ορθά η αναφορά στις διαδικασίες ενώπιον της Βουλής, που μας υπέδειξε πώς πρέπει να διατυπωθεί αυτό, που γίνεται ο έλεγχος στη Βουλή, που κάποιοι από εσάς έχετε την εντύπωση ότι δεν θα υπάρχει. </w:t>
      </w:r>
    </w:p>
    <w:p w14:paraId="12E54F8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Αντικ</w:t>
      </w:r>
      <w:r>
        <w:rPr>
          <w:rFonts w:eastAsia="Times New Roman" w:cs="Times New Roman"/>
          <w:szCs w:val="24"/>
        </w:rPr>
        <w:t xml:space="preserve">αθίσταται το </w:t>
      </w:r>
      <w:r>
        <w:rPr>
          <w:rFonts w:eastAsia="Times New Roman" w:cs="Times New Roman"/>
          <w:szCs w:val="24"/>
        </w:rPr>
        <w:t xml:space="preserve">παράρτημα </w:t>
      </w:r>
      <w:r>
        <w:rPr>
          <w:rFonts w:eastAsia="Times New Roman" w:cs="Times New Roman"/>
          <w:szCs w:val="24"/>
        </w:rPr>
        <w:t xml:space="preserve">Γ΄ του άρθρου 196, που περιλαμβάνει τα ακίνητα του ΤΑΙΠΕΔ. Στην πραγματικότητα είναι </w:t>
      </w:r>
      <w:r>
        <w:rPr>
          <w:rFonts w:eastAsia="Times New Roman" w:cs="Times New Roman"/>
          <w:szCs w:val="24"/>
        </w:rPr>
        <w:lastRenderedPageBreak/>
        <w:t xml:space="preserve">τέσσερα λιγότερα, γιατί τέσσερα από αυτά ήδη έχουν μεταβιβαστεί σε τρίτους. </w:t>
      </w:r>
    </w:p>
    <w:p w14:paraId="12E54F8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E54F8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Ευκλείδης Τ</w:t>
      </w:r>
      <w:r>
        <w:rPr>
          <w:rFonts w:eastAsia="Times New Roman" w:cs="Times New Roman"/>
          <w:szCs w:val="24"/>
        </w:rPr>
        <w:t xml:space="preserve">σακαλώτος καταθέτει για τα Πρακτικά τις προαναφερθείσες νομοτεχνικές βελτιώσεις, οι οποίες έχουν ως εξής: </w:t>
      </w:r>
    </w:p>
    <w:p w14:paraId="12E54F85" w14:textId="77777777" w:rsidR="00A37F14" w:rsidRDefault="002C15DC">
      <w:pPr>
        <w:spacing w:line="600" w:lineRule="auto"/>
        <w:ind w:firstLine="720"/>
        <w:jc w:val="both"/>
        <w:rPr>
          <w:rFonts w:eastAsia="Times New Roman" w:cs="Times New Roman"/>
          <w:color w:val="FF0000"/>
          <w:szCs w:val="24"/>
        </w:rPr>
      </w:pPr>
      <w:r w:rsidRPr="000B402A">
        <w:rPr>
          <w:rFonts w:eastAsia="Times New Roman" w:cs="Times New Roman"/>
          <w:color w:val="FF0000"/>
          <w:szCs w:val="24"/>
        </w:rPr>
        <w:t>( ΑΛΛΑΓΗ ΣΕΛΙΔΑΣ)</w:t>
      </w:r>
    </w:p>
    <w:p w14:paraId="12E54F86" w14:textId="77777777" w:rsidR="00A37F14" w:rsidRDefault="002C15DC">
      <w:pPr>
        <w:spacing w:line="600" w:lineRule="auto"/>
        <w:ind w:firstLine="720"/>
        <w:jc w:val="both"/>
        <w:rPr>
          <w:rFonts w:eastAsia="Times New Roman" w:cs="Times New Roman"/>
          <w:color w:val="FF0000"/>
          <w:szCs w:val="24"/>
        </w:rPr>
      </w:pPr>
      <w:r>
        <w:rPr>
          <w:rFonts w:eastAsia="Times New Roman" w:cs="Times New Roman"/>
          <w:color w:val="FF0000"/>
          <w:szCs w:val="24"/>
        </w:rPr>
        <w:t>(Να μπουν οι σελ. 194-200</w:t>
      </w:r>
      <w:r w:rsidRPr="000B402A">
        <w:rPr>
          <w:rFonts w:eastAsia="Times New Roman" w:cs="Times New Roman"/>
          <w:color w:val="FF0000"/>
          <w:szCs w:val="24"/>
        </w:rPr>
        <w:t>)</w:t>
      </w:r>
    </w:p>
    <w:p w14:paraId="12E54F87" w14:textId="77777777" w:rsidR="00A37F14" w:rsidRDefault="002C15DC">
      <w:pPr>
        <w:spacing w:line="600" w:lineRule="auto"/>
        <w:ind w:firstLine="720"/>
        <w:jc w:val="both"/>
        <w:rPr>
          <w:rFonts w:eastAsia="Times New Roman" w:cs="Times New Roman"/>
          <w:color w:val="FF0000"/>
          <w:szCs w:val="24"/>
        </w:rPr>
      </w:pPr>
      <w:r w:rsidRPr="000B402A">
        <w:rPr>
          <w:rFonts w:eastAsia="Times New Roman" w:cs="Times New Roman"/>
          <w:color w:val="FF0000"/>
          <w:szCs w:val="24"/>
        </w:rPr>
        <w:t>( ΑΛΛΑΓΗ ΣΕΛΙΔΑΣ)</w:t>
      </w:r>
    </w:p>
    <w:p w14:paraId="12E54F8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w:t>
      </w:r>
    </w:p>
    <w:p w14:paraId="12E54F8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Χρήστος Μαντάς. </w:t>
      </w:r>
    </w:p>
    <w:p w14:paraId="12E54F8A" w14:textId="77777777" w:rsidR="00A37F14" w:rsidRDefault="002C15DC">
      <w:pPr>
        <w:tabs>
          <w:tab w:val="left" w:pos="2820"/>
        </w:tabs>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 xml:space="preserve">Κυρίες και κύριοι Βουλευτές, η πλειοψηφία του λαού μας βιώνει ένα δύσκολο, πολύ δύσκολο ταξίδι στη συγκεκριμένη ιστορική συγκυρία. </w:t>
      </w:r>
    </w:p>
    <w:p w14:paraId="12E54F8B"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Μπορεί</w:t>
      </w:r>
      <w:r>
        <w:rPr>
          <w:rFonts w:eastAsia="Times New Roman"/>
          <w:szCs w:val="24"/>
        </w:rPr>
        <w:t>,</w:t>
      </w:r>
      <w:r>
        <w:rPr>
          <w:rFonts w:eastAsia="Times New Roman"/>
          <w:szCs w:val="24"/>
        </w:rPr>
        <w:t xml:space="preserve"> από μια πρώτη ματιά να μην υπάρχουν μέχρι τώρα οι ιστορικές αναλογίες με τον ταραγμένο </w:t>
      </w:r>
      <w:r>
        <w:rPr>
          <w:rFonts w:eastAsia="Times New Roman"/>
          <w:szCs w:val="24"/>
        </w:rPr>
        <w:t xml:space="preserve">εικοστό </w:t>
      </w:r>
      <w:r>
        <w:rPr>
          <w:rFonts w:eastAsia="Times New Roman"/>
          <w:szCs w:val="24"/>
        </w:rPr>
        <w:t>αιώνα</w:t>
      </w:r>
      <w:r>
        <w:rPr>
          <w:rFonts w:eastAsia="Times New Roman"/>
          <w:szCs w:val="24"/>
        </w:rPr>
        <w:t xml:space="preserve">, των ακραίων συγκρούσεων και καταστροφών, των μεγάλων ελπίδων και της ανάτασης εκατοντάδων εκατομμυρίων ανθρώπων, αλλά και των μεγάλων διαψεύσεων, απογοητεύσεων, αλλά και ταυτόχρονα κατακτήσεων, ωστόσο στην κλίμακα των </w:t>
      </w:r>
      <w:r>
        <w:rPr>
          <w:rFonts w:eastAsia="Times New Roman"/>
          <w:szCs w:val="24"/>
        </w:rPr>
        <w:lastRenderedPageBreak/>
        <w:t xml:space="preserve">δύο πρώτων δεκαετιών του </w:t>
      </w:r>
      <w:r>
        <w:rPr>
          <w:rFonts w:eastAsia="Times New Roman"/>
          <w:szCs w:val="24"/>
        </w:rPr>
        <w:t>εικοστού πρ</w:t>
      </w:r>
      <w:r>
        <w:rPr>
          <w:rFonts w:eastAsia="Times New Roman"/>
          <w:szCs w:val="24"/>
        </w:rPr>
        <w:t xml:space="preserve">ώτου </w:t>
      </w:r>
      <w:r>
        <w:rPr>
          <w:rFonts w:eastAsia="Times New Roman"/>
          <w:szCs w:val="24"/>
        </w:rPr>
        <w:t>αιώνα η πλειοψηφία του λαού μας και η χώρα μας, με τις βαθιές ανακατατάξεις που προκάλεσε η καπιταλιστική κρίση του 2008, βρίσκεται πραγματικά στο μάτι του κυκλώνα. Δεκαετίες αντιλαϊκών πολιτικών επιλογών και διαπλεκόμενων συμφερόντων</w:t>
      </w:r>
      <w:r>
        <w:rPr>
          <w:rFonts w:eastAsia="Times New Roman"/>
          <w:szCs w:val="24"/>
        </w:rPr>
        <w:t>,</w:t>
      </w:r>
      <w:r>
        <w:rPr>
          <w:rFonts w:eastAsia="Times New Roman"/>
          <w:szCs w:val="24"/>
        </w:rPr>
        <w:t xml:space="preserve"> που τραυμάτισαν</w:t>
      </w:r>
      <w:r>
        <w:rPr>
          <w:rFonts w:eastAsia="Times New Roman"/>
          <w:szCs w:val="24"/>
        </w:rPr>
        <w:t xml:space="preserve"> βαθιά τον λαό μας και τη χώρα, οδήγησαν εκτός των άλλων σε αυτή τη θέση. </w:t>
      </w:r>
    </w:p>
    <w:p w14:paraId="12E54F8C"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Κυρίες και κύριοι Βουλευτές, τα λέω αυτά, γιατί σε αυτές τις συνθήκες, σε αυτές τις δύσκολες στιγμές, ιδιαίτερα η Αριστερά δεν επιτρέπεται να μην αντιλαμβάνεται τη μεγάλη εικόνα. Σε</w:t>
      </w:r>
      <w:r>
        <w:rPr>
          <w:rFonts w:eastAsia="Times New Roman"/>
          <w:szCs w:val="24"/>
        </w:rPr>
        <w:t xml:space="preserve"> ευρωπαϊκή κλίμακα και ιδιαίτερα στα πλαίσια της Ευρωπαϊκής Ένωσης διαμορφώνονται συνθήκες πιθανόν απότομων </w:t>
      </w:r>
      <w:r>
        <w:rPr>
          <w:rFonts w:eastAsia="Times New Roman"/>
          <w:szCs w:val="24"/>
        </w:rPr>
        <w:lastRenderedPageBreak/>
        <w:t>μεταβολών</w:t>
      </w:r>
      <w:r>
        <w:rPr>
          <w:rFonts w:eastAsia="Times New Roman"/>
          <w:szCs w:val="24"/>
        </w:rPr>
        <w:t>,</w:t>
      </w:r>
      <w:r>
        <w:rPr>
          <w:rFonts w:eastAsia="Times New Roman"/>
          <w:szCs w:val="24"/>
        </w:rPr>
        <w:t xml:space="preserve"> που ενδέχεται να επηρεάσουν με καθοριστικό τρόπο τις εξελίξεις. Ένα πιθανό </w:t>
      </w:r>
      <w:r>
        <w:rPr>
          <w:rFonts w:eastAsia="Times New Roman"/>
          <w:szCs w:val="24"/>
          <w:lang w:val="en-US"/>
        </w:rPr>
        <w:t>Brexit</w:t>
      </w:r>
      <w:r>
        <w:rPr>
          <w:rFonts w:eastAsia="Times New Roman"/>
          <w:szCs w:val="24"/>
        </w:rPr>
        <w:t>, η ραγδαία άνοδος εθνικιστικών ακροδεξιών και ρατσιστικ</w:t>
      </w:r>
      <w:r>
        <w:rPr>
          <w:rFonts w:eastAsia="Times New Roman"/>
          <w:szCs w:val="24"/>
        </w:rPr>
        <w:t>ών δυνάμεων, η προσφυγική κρίση και πολλά άλλα συνιστούν ανοιχτές προκλήσεις.</w:t>
      </w:r>
    </w:p>
    <w:p w14:paraId="12E54F8D"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Το δικό μας καράβι σε αυτή τη φουρτουνιασμένη θάλασσα ταξιδεύει. Και ναι, θέλουμε να περάσουμε το Κάβο Ντόρο</w:t>
      </w:r>
      <w:r>
        <w:rPr>
          <w:rFonts w:eastAsia="Times New Roman"/>
          <w:szCs w:val="24"/>
        </w:rPr>
        <w:t>,</w:t>
      </w:r>
      <w:r>
        <w:rPr>
          <w:rFonts w:eastAsia="Times New Roman"/>
          <w:szCs w:val="24"/>
        </w:rPr>
        <w:t xml:space="preserve"> κλείνοντας την αξιολόγηση και μειώνοντας το δυσβάσταχτο χρέος</w:t>
      </w:r>
      <w:r>
        <w:rPr>
          <w:rFonts w:eastAsia="Times New Roman"/>
          <w:szCs w:val="24"/>
        </w:rPr>
        <w:t>,</w:t>
      </w:r>
      <w:r>
        <w:rPr>
          <w:rFonts w:eastAsia="Times New Roman"/>
          <w:szCs w:val="24"/>
        </w:rPr>
        <w:t xml:space="preserve"> για ν</w:t>
      </w:r>
      <w:r>
        <w:rPr>
          <w:rFonts w:eastAsia="Times New Roman"/>
          <w:szCs w:val="24"/>
        </w:rPr>
        <w:t xml:space="preserve">α ξεκαθαρίσει το τοπίο, αλλά θα εξακολουθούμε να είμαστε σε ταραγμένα νερά. Αυτή είναι η πραγματικότητα. </w:t>
      </w:r>
    </w:p>
    <w:p w14:paraId="12E54F8E"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Κυρίες και κύριοι Βουλευτές, νομίζω ότι είναι απαίτηση</w:t>
      </w:r>
      <w:r>
        <w:rPr>
          <w:rFonts w:eastAsia="Times New Roman"/>
          <w:szCs w:val="24"/>
        </w:rPr>
        <w:t>,</w:t>
      </w:r>
      <w:r>
        <w:rPr>
          <w:rFonts w:eastAsia="Times New Roman"/>
          <w:szCs w:val="24"/>
        </w:rPr>
        <w:t xml:space="preserve"> σε αυτή τη δύσκολη συγκυρία η πολιτική αντιπαράθεση, όσο κι αν </w:t>
      </w:r>
      <w:r>
        <w:rPr>
          <w:rFonts w:eastAsia="Times New Roman"/>
          <w:szCs w:val="24"/>
        </w:rPr>
        <w:lastRenderedPageBreak/>
        <w:t>είναι σφοδρή, να γίνεται σε πρα</w:t>
      </w:r>
      <w:r>
        <w:rPr>
          <w:rFonts w:eastAsia="Times New Roman"/>
          <w:szCs w:val="24"/>
        </w:rPr>
        <w:t xml:space="preserve">γματική βάση και με αίσθημα ευθύνης. Και νομίζω ότι αυτό ακριβώς το πράγμα έχει λείψει από τη χθεσινή, την προχθεσινή, αλλά και τη σημερινή συζήτηση. </w:t>
      </w:r>
    </w:p>
    <w:p w14:paraId="12E54F8F"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Μπορούμε να συγκρουστούμε απίστευτα στα δεδομένα που υπάρχουν</w:t>
      </w:r>
      <w:r>
        <w:rPr>
          <w:rFonts w:eastAsia="Times New Roman"/>
          <w:szCs w:val="24"/>
        </w:rPr>
        <w:t>,</w:t>
      </w:r>
      <w:r>
        <w:rPr>
          <w:rFonts w:eastAsia="Times New Roman"/>
          <w:szCs w:val="24"/>
        </w:rPr>
        <w:t xml:space="preserve"> όχι σε φανταστικές κατασκευές. Μπορείτε να</w:t>
      </w:r>
      <w:r>
        <w:rPr>
          <w:rFonts w:eastAsia="Times New Roman"/>
          <w:szCs w:val="24"/>
        </w:rPr>
        <w:t xml:space="preserve"> μας ασκείτε την πιο σφοδρή κριτική σε όλα τα επίπεδα, όμως το ότι έχει χαθεί το μέτρο είναι αποτέλεσμα του ότι γνωρίζετε ένα πράγμα. Η στρατηγική σας της πάση θυσία επιστροφής σας στην εξουσία ακυρώνεται από την ίδια την πραγματική εξέλιξη. Αυτό είναι που</w:t>
      </w:r>
      <w:r>
        <w:rPr>
          <w:rFonts w:eastAsia="Times New Roman"/>
          <w:szCs w:val="24"/>
        </w:rPr>
        <w:t xml:space="preserve"> κρύβεται πίσω από αυτές τις απίστευτες </w:t>
      </w:r>
      <w:r>
        <w:rPr>
          <w:rFonts w:eastAsia="Times New Roman"/>
          <w:szCs w:val="24"/>
        </w:rPr>
        <w:lastRenderedPageBreak/>
        <w:t>εικόνες</w:t>
      </w:r>
      <w:r>
        <w:rPr>
          <w:rFonts w:eastAsia="Times New Roman"/>
          <w:szCs w:val="24"/>
        </w:rPr>
        <w:t>,</w:t>
      </w:r>
      <w:r>
        <w:rPr>
          <w:rFonts w:eastAsia="Times New Roman"/>
          <w:szCs w:val="24"/>
        </w:rPr>
        <w:t xml:space="preserve"> που έχουμε δει αυτές τις μέρες. Γι’ αυτό και ο κ. Σαμαράς αρχίζει τον ανένδοτο. Γι’ αυτό και δεν είναι καθόλου τυχαία στη συγκεκριμένη στιγμή η παρέμβαση του κεντρικού τραπεζίτη. Να τα έχουμε αυτά στο μυαλό </w:t>
      </w:r>
      <w:r>
        <w:rPr>
          <w:rFonts w:eastAsia="Times New Roman"/>
          <w:szCs w:val="24"/>
        </w:rPr>
        <w:t xml:space="preserve">μας. </w:t>
      </w:r>
    </w:p>
    <w:p w14:paraId="12E54F90"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 xml:space="preserve">Κυρίες και κύριοι Βουλευτές, θα μιλήσω για δύο συγκεκριμένα πράγματα που αφορούν το μηχανισμό, τον λεγόμενο κόφτη, αλλά και για το </w:t>
      </w:r>
      <w:r>
        <w:rPr>
          <w:rFonts w:eastAsia="Times New Roman"/>
          <w:szCs w:val="24"/>
        </w:rPr>
        <w:t>τ</w:t>
      </w:r>
      <w:r>
        <w:rPr>
          <w:rFonts w:eastAsia="Times New Roman"/>
          <w:szCs w:val="24"/>
        </w:rPr>
        <w:t>αμείο. Θέλω πρώτα απ’ όλα</w:t>
      </w:r>
      <w:r>
        <w:rPr>
          <w:rFonts w:eastAsia="Times New Roman"/>
          <w:szCs w:val="24"/>
        </w:rPr>
        <w:t>,</w:t>
      </w:r>
      <w:r>
        <w:rPr>
          <w:rFonts w:eastAsia="Times New Roman"/>
          <w:szCs w:val="24"/>
        </w:rPr>
        <w:t xml:space="preserve"> να θυμίσω ότι εκείνη την πραγματικά πολύ δύσκολη βραδιά</w:t>
      </w:r>
      <w:r>
        <w:rPr>
          <w:rFonts w:eastAsia="Times New Roman"/>
          <w:szCs w:val="24"/>
        </w:rPr>
        <w:t>,</w:t>
      </w:r>
      <w:r>
        <w:rPr>
          <w:rFonts w:eastAsia="Times New Roman"/>
          <w:szCs w:val="24"/>
        </w:rPr>
        <w:t xml:space="preserve"> που η ελληνική αντιπροσωπεία έδινε</w:t>
      </w:r>
      <w:r>
        <w:rPr>
          <w:rFonts w:eastAsia="Times New Roman"/>
          <w:szCs w:val="24"/>
        </w:rPr>
        <w:t xml:space="preserve"> τη μάχη της διαπραγμάτευσης, από τη γερμανική πλευρά, από τον κ. Σόιμπλε, επιχειρήθηκε ένα </w:t>
      </w:r>
      <w:r>
        <w:rPr>
          <w:rFonts w:eastAsia="Times New Roman"/>
          <w:szCs w:val="24"/>
          <w:lang w:val="en-US"/>
        </w:rPr>
        <w:t>colpo</w:t>
      </w:r>
      <w:r>
        <w:rPr>
          <w:rFonts w:eastAsia="Times New Roman"/>
          <w:szCs w:val="24"/>
        </w:rPr>
        <w:t xml:space="preserve"> </w:t>
      </w:r>
      <w:r>
        <w:rPr>
          <w:rFonts w:eastAsia="Times New Roman"/>
          <w:szCs w:val="24"/>
          <w:lang w:val="en-US"/>
        </w:rPr>
        <w:t>grosso</w:t>
      </w:r>
      <w:r>
        <w:rPr>
          <w:rFonts w:eastAsia="Times New Roman"/>
          <w:szCs w:val="24"/>
        </w:rPr>
        <w:t xml:space="preserve"> και αυτό ήταν το περίφημο ταμείο, όχι αυτό που τελικά αποτυπώνεται στο σημερινό νομοσχέδιο. Θυμάστε με </w:t>
      </w:r>
      <w:r>
        <w:rPr>
          <w:rFonts w:eastAsia="Times New Roman"/>
          <w:szCs w:val="24"/>
        </w:rPr>
        <w:lastRenderedPageBreak/>
        <w:t>ποια έδρα και πού. Θυμάστε με ποια σύνθεση και π</w:t>
      </w:r>
      <w:r>
        <w:rPr>
          <w:rFonts w:eastAsia="Times New Roman"/>
          <w:szCs w:val="24"/>
        </w:rPr>
        <w:t xml:space="preserve">ού. Τα θυμάστε όλα αυτά. </w:t>
      </w:r>
    </w:p>
    <w:p w14:paraId="12E54F91"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Κάναμε έναν συμβιβασμό. Μπορείτε να μας κάνετε κριτική</w:t>
      </w:r>
      <w:r>
        <w:rPr>
          <w:rFonts w:eastAsia="Times New Roman"/>
          <w:szCs w:val="24"/>
        </w:rPr>
        <w:t>,</w:t>
      </w:r>
      <w:r>
        <w:rPr>
          <w:rFonts w:eastAsia="Times New Roman"/>
          <w:szCs w:val="24"/>
        </w:rPr>
        <w:t xml:space="preserve"> όση θέλετε</w:t>
      </w:r>
      <w:r>
        <w:rPr>
          <w:rFonts w:eastAsia="Times New Roman"/>
          <w:szCs w:val="24"/>
        </w:rPr>
        <w:t>,</w:t>
      </w:r>
      <w:r>
        <w:rPr>
          <w:rFonts w:eastAsia="Times New Roman"/>
          <w:szCs w:val="24"/>
        </w:rPr>
        <w:t xml:space="preserve"> γι’ αυτό. Κριτική πρώτα απ’ όλα</w:t>
      </w:r>
      <w:r>
        <w:rPr>
          <w:rFonts w:eastAsia="Times New Roman"/>
          <w:szCs w:val="24"/>
        </w:rPr>
        <w:t>,</w:t>
      </w:r>
      <w:r>
        <w:rPr>
          <w:rFonts w:eastAsia="Times New Roman"/>
          <w:szCs w:val="24"/>
        </w:rPr>
        <w:t xml:space="preserve"> κάνουμε εμείς από τη δικιά μας σκοπιά κι έχουμε πλήρη συνείδηση ότι αυτό ακριβώς που αποτυπώθηκε ως συμβιβασμός δεν ήταν η δικιά μας επιλογή και είναι απολύτως σαφές αυτό το πράγμα. </w:t>
      </w:r>
    </w:p>
    <w:p w14:paraId="12E54F92"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Εμείς</w:t>
      </w:r>
      <w:r>
        <w:rPr>
          <w:rFonts w:eastAsia="Times New Roman"/>
          <w:szCs w:val="24"/>
        </w:rPr>
        <w:t>,</w:t>
      </w:r>
      <w:r>
        <w:rPr>
          <w:rFonts w:eastAsia="Times New Roman"/>
          <w:szCs w:val="24"/>
        </w:rPr>
        <w:t xml:space="preserve"> από πολύ διαφορετική σκοπιά, λοιπόν, βλέπουμε και αντιμετωπίζουμε</w:t>
      </w:r>
      <w:r>
        <w:rPr>
          <w:rFonts w:eastAsia="Times New Roman"/>
          <w:szCs w:val="24"/>
        </w:rPr>
        <w:t xml:space="preserve"> τις δυσκολίες αυτές. Όμως, θα σας παρακαλέσω πάρα πολύ το Μέρος Δ΄, το κεφάλαιο δηλαδή του σχεδίου νόμου που αναφέρεται στο </w:t>
      </w:r>
      <w:r>
        <w:rPr>
          <w:rFonts w:eastAsia="Times New Roman"/>
          <w:szCs w:val="24"/>
        </w:rPr>
        <w:t>ταμείο</w:t>
      </w:r>
      <w:r>
        <w:rPr>
          <w:rFonts w:eastAsia="Times New Roman"/>
          <w:szCs w:val="24"/>
        </w:rPr>
        <w:t xml:space="preserve">, να το διαβάσετε με </w:t>
      </w:r>
      <w:r>
        <w:rPr>
          <w:rFonts w:eastAsia="Times New Roman"/>
          <w:szCs w:val="24"/>
        </w:rPr>
        <w:lastRenderedPageBreak/>
        <w:t>προσοχή και να κάνουμε αντιπαράθεση πάνω στα συγκεκριμένα στοιχεία.</w:t>
      </w:r>
    </w:p>
    <w:p w14:paraId="12E54F93" w14:textId="77777777" w:rsidR="00A37F14" w:rsidRDefault="002C15DC">
      <w:pPr>
        <w:spacing w:line="600" w:lineRule="auto"/>
        <w:ind w:firstLine="720"/>
        <w:jc w:val="both"/>
        <w:rPr>
          <w:rFonts w:eastAsia="UB-Helvetica" w:cs="Times New Roman"/>
          <w:szCs w:val="24"/>
        </w:rPr>
      </w:pPr>
      <w:r>
        <w:rPr>
          <w:rFonts w:eastAsia="UB-Helvetica" w:cs="Times New Roman"/>
          <w:szCs w:val="24"/>
        </w:rPr>
        <w:t>Δεν είναι δυνατόν, για παράδειγμα, σ</w:t>
      </w:r>
      <w:r>
        <w:rPr>
          <w:rFonts w:eastAsia="UB-Helvetica" w:cs="Times New Roman"/>
          <w:szCs w:val="24"/>
        </w:rPr>
        <w:t xml:space="preserve">τους σκοπούς του Ταμείου να μη διαβάζετε ότι, πέρα από το δεύτερο που αφορά τη συμβολή στην απομείωση των οικονομικών υποχρεώσεων της Ελληνικής Δημοκρατίας, δηλαδή στο χρέος, συνεισφέρει πόρους για την υλοποίηση της επενδυτικής πολιτικής της χώρας και για </w:t>
      </w:r>
      <w:r>
        <w:rPr>
          <w:rFonts w:eastAsia="UB-Helvetica" w:cs="Times New Roman"/>
          <w:szCs w:val="24"/>
        </w:rPr>
        <w:t xml:space="preserve">την πραγματοποίηση επενδύσεων που συμβάλλουν στην ενίσχυση της ανάπτυξης της ελληνικής οικονομίας, διότι, αν σ’ αυτόν τον συμβιβασμό πετύχαμε κάτι -και νομίζω ότι είναι εξαιρετικά ουσιαστικό- είναι αυτό το 50% από την αξιοποίηση </w:t>
      </w:r>
      <w:r>
        <w:rPr>
          <w:rFonts w:eastAsia="UB-Helvetica" w:cs="Times New Roman"/>
          <w:szCs w:val="24"/>
        </w:rPr>
        <w:lastRenderedPageBreak/>
        <w:t>αυτής της δημόσιας περιουσί</w:t>
      </w:r>
      <w:r>
        <w:rPr>
          <w:rFonts w:eastAsia="UB-Helvetica" w:cs="Times New Roman"/>
          <w:szCs w:val="24"/>
        </w:rPr>
        <w:t xml:space="preserve">ας που περνάει σ’ αυτό το συγκεκριμένο </w:t>
      </w:r>
      <w:r>
        <w:rPr>
          <w:rFonts w:eastAsia="UB-Helvetica" w:cs="Times New Roman"/>
          <w:szCs w:val="24"/>
        </w:rPr>
        <w:t xml:space="preserve">ταμείο </w:t>
      </w:r>
      <w:r>
        <w:rPr>
          <w:rFonts w:eastAsia="UB-Helvetica" w:cs="Times New Roman"/>
          <w:szCs w:val="24"/>
        </w:rPr>
        <w:t xml:space="preserve">να μπορούμε, πράγματι, να το διοχετεύουμε στην ανάπτυξη της χώρας, όχι μόνο των ίδιων των στοιχείων και των τμημάτων που αποτελούν το </w:t>
      </w:r>
      <w:r>
        <w:rPr>
          <w:rFonts w:eastAsia="UB-Helvetica" w:cs="Times New Roman"/>
          <w:szCs w:val="24"/>
        </w:rPr>
        <w:t>ταμείο</w:t>
      </w:r>
      <w:r>
        <w:rPr>
          <w:rFonts w:eastAsia="UB-Helvetica" w:cs="Times New Roman"/>
          <w:szCs w:val="24"/>
        </w:rPr>
        <w:t>, αλλά και συνολικά στην ανάπτυξη της χώρας.</w:t>
      </w:r>
    </w:p>
    <w:p w14:paraId="12E54F94" w14:textId="77777777" w:rsidR="00A37F14" w:rsidRDefault="002C15DC">
      <w:pPr>
        <w:spacing w:line="600" w:lineRule="auto"/>
        <w:ind w:firstLine="720"/>
        <w:jc w:val="both"/>
        <w:rPr>
          <w:rFonts w:eastAsia="UB-Helvetica" w:cs="Times New Roman"/>
          <w:szCs w:val="24"/>
        </w:rPr>
      </w:pPr>
      <w:r>
        <w:rPr>
          <w:rFonts w:eastAsia="UB-Helvetica" w:cs="Times New Roman"/>
          <w:szCs w:val="24"/>
        </w:rPr>
        <w:t>Επίσης, κυρίες και κύριοι</w:t>
      </w:r>
      <w:r>
        <w:rPr>
          <w:rFonts w:eastAsia="UB-Helvetica" w:cs="Times New Roman"/>
          <w:szCs w:val="24"/>
        </w:rPr>
        <w:t xml:space="preserve"> Βουλευτές, νομίζω ότι έχουν απαντηθεί με σαφήνεια και χωρίς καμμιά αμφιβολία</w:t>
      </w:r>
      <w:r>
        <w:rPr>
          <w:rFonts w:eastAsia="UB-Helvetica" w:cs="Times New Roman"/>
          <w:szCs w:val="24"/>
        </w:rPr>
        <w:t>,</w:t>
      </w:r>
      <w:r>
        <w:rPr>
          <w:rFonts w:eastAsia="UB-Helvetica" w:cs="Times New Roman"/>
          <w:szCs w:val="24"/>
        </w:rPr>
        <w:t xml:space="preserve"> τα θέματα που αφορούν το Εποπτικό Συμβούλιο, το Διοικητικό Συμβούλιο, το αν είναι ελληνικό ή δεν είναι ελληνικό, αν ανήκει στην ελληνική επικράτεια, στο ελληνικό δημόσιο αυτό το</w:t>
      </w:r>
      <w:r>
        <w:rPr>
          <w:rFonts w:eastAsia="UB-Helvetica" w:cs="Times New Roman"/>
          <w:szCs w:val="24"/>
        </w:rPr>
        <w:t xml:space="preserve"> </w:t>
      </w:r>
      <w:r>
        <w:rPr>
          <w:rFonts w:eastAsia="UB-Helvetica" w:cs="Times New Roman"/>
          <w:szCs w:val="24"/>
        </w:rPr>
        <w:t>ταμείο</w:t>
      </w:r>
      <w:r>
        <w:rPr>
          <w:rFonts w:eastAsia="UB-Helvetica" w:cs="Times New Roman"/>
          <w:szCs w:val="24"/>
        </w:rPr>
        <w:t>. Νομίζω ότι έχουν απαντηθεί με σαφήνεια</w:t>
      </w:r>
      <w:r>
        <w:rPr>
          <w:rFonts w:eastAsia="UB-Helvetica" w:cs="Times New Roman"/>
          <w:szCs w:val="24"/>
        </w:rPr>
        <w:t>,</w:t>
      </w:r>
      <w:r>
        <w:rPr>
          <w:rFonts w:eastAsia="UB-Helvetica" w:cs="Times New Roman"/>
          <w:szCs w:val="24"/>
        </w:rPr>
        <w:t xml:space="preserve"> που δεν χωρ</w:t>
      </w:r>
      <w:r>
        <w:rPr>
          <w:rFonts w:eastAsia="UB-Helvetica" w:cs="Times New Roman"/>
          <w:szCs w:val="24"/>
        </w:rPr>
        <w:t>ά</w:t>
      </w:r>
      <w:r>
        <w:rPr>
          <w:rFonts w:eastAsia="UB-Helvetica" w:cs="Times New Roman"/>
          <w:szCs w:val="24"/>
        </w:rPr>
        <w:t xml:space="preserve"> αμφιβολία.</w:t>
      </w:r>
    </w:p>
    <w:p w14:paraId="12E54F95" w14:textId="77777777" w:rsidR="00A37F14" w:rsidRDefault="002C15DC">
      <w:pPr>
        <w:spacing w:line="600" w:lineRule="auto"/>
        <w:ind w:firstLine="720"/>
        <w:jc w:val="both"/>
        <w:rPr>
          <w:rFonts w:eastAsia="UB-Helvetica" w:cs="Times New Roman"/>
          <w:szCs w:val="24"/>
        </w:rPr>
      </w:pPr>
      <w:r>
        <w:rPr>
          <w:rFonts w:eastAsia="UB-Helvetica" w:cs="Times New Roman"/>
          <w:szCs w:val="24"/>
        </w:rPr>
        <w:lastRenderedPageBreak/>
        <w:t>Θα πω και το τελευταίο σ’ αυτό το συγκεκριμένο σημείο. Ποιος είπε και από πού βγάζετε το συμπέρασμα ότι ξαφνικά απαγορεύεται οποιοσδήποτε  κοινοβουλευτικός έλεγχος σ’ αυτήν τη διαδικα</w:t>
      </w:r>
      <w:r>
        <w:rPr>
          <w:rFonts w:eastAsia="UB-Helvetica" w:cs="Times New Roman"/>
          <w:szCs w:val="24"/>
        </w:rPr>
        <w:t xml:space="preserve">σία; Πολύ περισσότερο δε, αν δείτε με προσοχή τις διατάξεις που διέπουν αυτόν τον νόμο, τα στοιχεία διαφάνειας και απολογισμού είναι πολλάκις περισσότερα απ’ ότι συνέβαινε στο ΤΑΙΠΕΔ, το οποίο ήταν ένα ταμείο ιδιωτικοποιήσεων. Τελεία και παύλα! Περί αυτού </w:t>
      </w:r>
      <w:r>
        <w:rPr>
          <w:rFonts w:eastAsia="UB-Helvetica" w:cs="Times New Roman"/>
          <w:szCs w:val="24"/>
        </w:rPr>
        <w:t xml:space="preserve">πρόκειται. </w:t>
      </w:r>
    </w:p>
    <w:p w14:paraId="12E54F96" w14:textId="77777777" w:rsidR="00A37F14" w:rsidRDefault="002C15DC">
      <w:pPr>
        <w:spacing w:line="600" w:lineRule="auto"/>
        <w:ind w:firstLine="720"/>
        <w:jc w:val="both"/>
        <w:rPr>
          <w:rFonts w:eastAsia="UB-Helvetica" w:cs="Times New Roman"/>
          <w:szCs w:val="24"/>
        </w:rPr>
      </w:pPr>
      <w:r>
        <w:rPr>
          <w:rFonts w:eastAsia="UB-Helvetica" w:cs="Times New Roman"/>
          <w:szCs w:val="24"/>
        </w:rPr>
        <w:t>Σε αυτό έχουμε μια ιδεολογική σύγκρουση. Έχουμε μια σαφή πολιτική διαφορά. Για εμάς</w:t>
      </w:r>
      <w:r>
        <w:rPr>
          <w:rFonts w:eastAsia="UB-Helvetica" w:cs="Times New Roman"/>
          <w:szCs w:val="24"/>
        </w:rPr>
        <w:t>,</w:t>
      </w:r>
      <w:r>
        <w:rPr>
          <w:rFonts w:eastAsia="UB-Helvetica" w:cs="Times New Roman"/>
          <w:szCs w:val="24"/>
        </w:rPr>
        <w:t xml:space="preserve"> αυτό είναι συμβιβασμός. Δεν έχουμε αυτήν την άποψη, αν θέλετε, της μονόδρομης ιδιωτικοποίησης. Δεν έχουμε αυτήν την άποψη. Το διακηρύσσουμε σε </w:t>
      </w:r>
      <w:r>
        <w:rPr>
          <w:rFonts w:eastAsia="UB-Helvetica" w:cs="Times New Roman"/>
          <w:szCs w:val="24"/>
        </w:rPr>
        <w:lastRenderedPageBreak/>
        <w:t>όλους τους τόνου</w:t>
      </w:r>
      <w:r>
        <w:rPr>
          <w:rFonts w:eastAsia="UB-Helvetica" w:cs="Times New Roman"/>
          <w:szCs w:val="24"/>
        </w:rPr>
        <w:t>ς. Δεν το κρύβουμε αυτό το πράγμα. Όμως, μη μας λέτε ότι «στερείτε το δικαίωμα του κοινοβουλευτικού ελέγχου».</w:t>
      </w:r>
    </w:p>
    <w:p w14:paraId="12E54F97" w14:textId="77777777" w:rsidR="00A37F14" w:rsidRDefault="002C15DC">
      <w:pPr>
        <w:spacing w:line="600" w:lineRule="auto"/>
        <w:ind w:firstLine="720"/>
        <w:jc w:val="both"/>
        <w:rPr>
          <w:rFonts w:eastAsia="UB-Helvetica" w:cs="Times New Roman"/>
          <w:szCs w:val="24"/>
        </w:rPr>
      </w:pPr>
      <w:r>
        <w:rPr>
          <w:rFonts w:eastAsia="UB-Helvetica" w:cs="Times New Roman"/>
          <w:b/>
          <w:szCs w:val="24"/>
        </w:rPr>
        <w:t xml:space="preserve">ΝΙΚΟΛΑΟΣ ΔΕΝΔΙΑΣ: </w:t>
      </w:r>
      <w:r>
        <w:rPr>
          <w:rFonts w:eastAsia="UB-Helvetica" w:cs="Times New Roman"/>
          <w:szCs w:val="24"/>
        </w:rPr>
        <w:t>Το στερείτε.</w:t>
      </w:r>
    </w:p>
    <w:p w14:paraId="12E54F98" w14:textId="77777777" w:rsidR="00A37F14" w:rsidRDefault="002C15DC">
      <w:pPr>
        <w:spacing w:line="600" w:lineRule="auto"/>
        <w:ind w:firstLine="720"/>
        <w:jc w:val="both"/>
        <w:rPr>
          <w:rFonts w:eastAsia="UB-Helvetica" w:cs="Times New Roman"/>
          <w:szCs w:val="24"/>
        </w:rPr>
      </w:pPr>
      <w:r>
        <w:rPr>
          <w:rFonts w:eastAsia="UB-Helvetica" w:cs="Times New Roman"/>
          <w:b/>
          <w:szCs w:val="24"/>
        </w:rPr>
        <w:t>ΧΡΗΣΤΟΣ ΜΑΝΤΑΣ:</w:t>
      </w:r>
      <w:r>
        <w:rPr>
          <w:rFonts w:eastAsia="UB-Helvetica" w:cs="Times New Roman"/>
          <w:szCs w:val="24"/>
        </w:rPr>
        <w:t xml:space="preserve"> Όχι, δεν είναι έτσι, κύριε Δένδια, και το ξέρετε πολύ καλά.</w:t>
      </w:r>
    </w:p>
    <w:p w14:paraId="12E54F99" w14:textId="77777777" w:rsidR="00A37F14" w:rsidRDefault="002C15DC">
      <w:pPr>
        <w:spacing w:line="600" w:lineRule="auto"/>
        <w:ind w:firstLine="720"/>
        <w:jc w:val="both"/>
        <w:rPr>
          <w:rFonts w:eastAsia="UB-Helvetica" w:cs="Times New Roman"/>
          <w:szCs w:val="24"/>
        </w:rPr>
      </w:pPr>
      <w:r>
        <w:rPr>
          <w:rFonts w:eastAsia="UB-Helvetica" w:cs="Times New Roman"/>
          <w:szCs w:val="24"/>
        </w:rPr>
        <w:t>Τελειώνω και λέω ένα σημείο για τον κόφ</w:t>
      </w:r>
      <w:r>
        <w:rPr>
          <w:rFonts w:eastAsia="UB-Helvetica" w:cs="Times New Roman"/>
          <w:szCs w:val="24"/>
        </w:rPr>
        <w:t xml:space="preserve">τη και κλείνω. Δεν θα πω αυτά που ήδη έχουν ειπωθεί. </w:t>
      </w:r>
    </w:p>
    <w:p w14:paraId="12E54F9A" w14:textId="77777777" w:rsidR="00A37F14" w:rsidRDefault="002C15DC">
      <w:pPr>
        <w:spacing w:line="600" w:lineRule="auto"/>
        <w:ind w:firstLine="720"/>
        <w:jc w:val="both"/>
        <w:rPr>
          <w:rFonts w:eastAsia="UB-Helvetica" w:cs="Times New Roman"/>
          <w:szCs w:val="24"/>
        </w:rPr>
      </w:pPr>
      <w:r>
        <w:rPr>
          <w:rFonts w:eastAsia="UB-Helvetica" w:cs="Times New Roman"/>
          <w:szCs w:val="24"/>
        </w:rPr>
        <w:t xml:space="preserve">Θα πω, όμως, ότι υπάρχει ένα θέμα, το οποίο δεν έχει αναδειχθεί, κατά τη γνώμη μου. Υπάρχει το άρθρο 9. Μέσα στη </w:t>
      </w:r>
      <w:r>
        <w:rPr>
          <w:rFonts w:eastAsia="UB-Helvetica" w:cs="Times New Roman"/>
          <w:szCs w:val="24"/>
        </w:rPr>
        <w:lastRenderedPageBreak/>
        <w:t>διάταξη αυτή το άρθρο 9 έχει δύο ρήτρες διαφυγής, στην περίπτωση που βρεθούμε σε μια δύσκ</w:t>
      </w:r>
      <w:r>
        <w:rPr>
          <w:rFonts w:eastAsia="UB-Helvetica" w:cs="Times New Roman"/>
          <w:szCs w:val="24"/>
        </w:rPr>
        <w:t>ολη θέση. Η μια αφορά, βεβαίως, τις φυσικές καταστροφές και η άλλη αφορά –για να μην το ξεχνάμε αυτό και θέλω να το διαβάσω ακριβώς όπως είναι διατυπωμένο- το εξής: «Σε περίπτωση υστέρησης του πραγματικού ρυθμού μεγέθυνσης του ΑΕΠ, που ξεπερνά το 0,5%</w:t>
      </w:r>
      <w:r>
        <w:rPr>
          <w:rFonts w:eastAsia="UB-Helvetica" w:cs="Times New Roman"/>
          <w:szCs w:val="24"/>
        </w:rPr>
        <w:t>,</w:t>
      </w:r>
      <w:r>
        <w:rPr>
          <w:rFonts w:eastAsia="UB-Helvetica" w:cs="Times New Roman"/>
          <w:szCs w:val="24"/>
        </w:rPr>
        <w:t xml:space="preserve"> κατ</w:t>
      </w:r>
      <w:r>
        <w:rPr>
          <w:rFonts w:eastAsia="UB-Helvetica" w:cs="Times New Roman"/>
          <w:szCs w:val="24"/>
        </w:rPr>
        <w:t>ά τους όρους της παραγράφου 2</w:t>
      </w:r>
      <w:r>
        <w:rPr>
          <w:rFonts w:eastAsia="UB-Helvetica" w:cs="Times New Roman"/>
          <w:szCs w:val="24"/>
        </w:rPr>
        <w:t>»</w:t>
      </w:r>
      <w:r>
        <w:rPr>
          <w:rFonts w:eastAsia="UB-Helvetica" w:cs="Times New Roman"/>
          <w:szCs w:val="24"/>
        </w:rPr>
        <w:t xml:space="preserve"> κ.λπ., </w:t>
      </w:r>
      <w:r>
        <w:rPr>
          <w:rFonts w:eastAsia="UB-Helvetica" w:cs="Times New Roman"/>
          <w:szCs w:val="24"/>
        </w:rPr>
        <w:t>«</w:t>
      </w:r>
      <w:r>
        <w:rPr>
          <w:rFonts w:eastAsia="UB-Helvetica" w:cs="Times New Roman"/>
          <w:szCs w:val="24"/>
        </w:rPr>
        <w:t>λαμβάνει η χώρα αυτόματη προσαρμογή του μηχανισμού με αντίστοιχη μείωση της απόκλισης, όπως ορίζει στο παρόν».</w:t>
      </w:r>
    </w:p>
    <w:p w14:paraId="12E54F9B" w14:textId="77777777" w:rsidR="00A37F14" w:rsidRDefault="002C15DC">
      <w:pPr>
        <w:spacing w:line="600" w:lineRule="auto"/>
        <w:ind w:firstLine="720"/>
        <w:jc w:val="both"/>
        <w:rPr>
          <w:rFonts w:eastAsia="UB-Helvetica" w:cs="Times New Roman"/>
          <w:szCs w:val="24"/>
        </w:rPr>
      </w:pPr>
      <w:r>
        <w:rPr>
          <w:rFonts w:eastAsia="UB-Helvetica" w:cs="Times New Roman"/>
          <w:szCs w:val="24"/>
        </w:rPr>
        <w:t>Με απλό τρόπο, όταν υπάρχει πραγματική απόκλιση, πραγματική υστέρηση από τον ρυθμό μεγέθυνσης, τότε τα πρά</w:t>
      </w:r>
      <w:r>
        <w:rPr>
          <w:rFonts w:eastAsia="UB-Helvetica" w:cs="Times New Roman"/>
          <w:szCs w:val="24"/>
        </w:rPr>
        <w:t xml:space="preserve">γματα αναθεωρούνται και αυτή είναι μια δυνατότητα και μια </w:t>
      </w:r>
      <w:r>
        <w:rPr>
          <w:rFonts w:eastAsia="UB-Helvetica" w:cs="Times New Roman"/>
          <w:szCs w:val="24"/>
        </w:rPr>
        <w:lastRenderedPageBreak/>
        <w:t>ρήτρα διαφυγής εξαιρετικά σημαντική στην περίπτωση που γίνουν όλα τα κακά μαζί και πέσουμε, ας πούμε, σ’ αυτήν τη δυσκολία.</w:t>
      </w:r>
    </w:p>
    <w:p w14:paraId="12E54F9C" w14:textId="77777777" w:rsidR="00A37F14" w:rsidRDefault="002C15DC">
      <w:pPr>
        <w:spacing w:line="600" w:lineRule="auto"/>
        <w:ind w:firstLine="720"/>
        <w:jc w:val="both"/>
        <w:rPr>
          <w:rFonts w:eastAsia="UB-Helvetica" w:cs="Times New Roman"/>
          <w:szCs w:val="24"/>
        </w:rPr>
      </w:pPr>
      <w:r>
        <w:rPr>
          <w:rFonts w:eastAsia="UB-Helvetica" w:cs="Times New Roman"/>
          <w:b/>
          <w:szCs w:val="24"/>
        </w:rPr>
        <w:t xml:space="preserve">ΠΡΟΕΔΡΕΥΩΝ (Γεώργιος Βαρεμένος): </w:t>
      </w:r>
      <w:r>
        <w:rPr>
          <w:rFonts w:eastAsia="UB-Helvetica" w:cs="Times New Roman"/>
          <w:szCs w:val="24"/>
        </w:rPr>
        <w:t>Ωραία. Βάλτε μια τελεία.</w:t>
      </w:r>
    </w:p>
    <w:p w14:paraId="12E54F9D" w14:textId="77777777" w:rsidR="00A37F14" w:rsidRDefault="002C15DC">
      <w:pPr>
        <w:spacing w:line="600" w:lineRule="auto"/>
        <w:ind w:firstLine="720"/>
        <w:jc w:val="both"/>
        <w:rPr>
          <w:rFonts w:eastAsia="UB-Helvetica" w:cs="Times New Roman"/>
          <w:szCs w:val="24"/>
        </w:rPr>
      </w:pPr>
      <w:r>
        <w:rPr>
          <w:rFonts w:eastAsia="UB-Helvetica" w:cs="Times New Roman"/>
          <w:b/>
          <w:szCs w:val="24"/>
        </w:rPr>
        <w:t>ΧΡΗΣΤΟΣ ΜΑΝΤΑΣ:</w:t>
      </w:r>
      <w:r>
        <w:rPr>
          <w:rFonts w:eastAsia="UB-Helvetica" w:cs="Times New Roman"/>
          <w:szCs w:val="24"/>
        </w:rPr>
        <w:t xml:space="preserve"> </w:t>
      </w:r>
      <w:r>
        <w:rPr>
          <w:rFonts w:eastAsia="UB-Helvetica" w:cs="Times New Roman"/>
          <w:szCs w:val="24"/>
        </w:rPr>
        <w:t>Τελειώνω. Με συγχωρείτε πάρα πολύ, αλλά δώστε μου τριάντα δευτερόλεπτα, για να πω το εξής:</w:t>
      </w:r>
      <w:r w:rsidDel="00513CE1">
        <w:rPr>
          <w:rFonts w:eastAsia="UB-Helvetica" w:cs="Times New Roman"/>
          <w:szCs w:val="24"/>
        </w:rPr>
        <w:t xml:space="preserve"> </w:t>
      </w:r>
      <w:r>
        <w:rPr>
          <w:rFonts w:eastAsia="UB-Helvetica" w:cs="Times New Roman"/>
          <w:szCs w:val="24"/>
        </w:rPr>
        <w:t>Εμείς</w:t>
      </w:r>
      <w:r>
        <w:rPr>
          <w:rFonts w:eastAsia="UB-Helvetica" w:cs="Times New Roman"/>
          <w:szCs w:val="24"/>
        </w:rPr>
        <w:t>,</w:t>
      </w:r>
      <w:r>
        <w:rPr>
          <w:rFonts w:eastAsia="UB-Helvetica" w:cs="Times New Roman"/>
          <w:szCs w:val="24"/>
        </w:rPr>
        <w:t xml:space="preserve"> το ταξίδι θα το συνεχίσουμε με αποφασιστικότητα, χωρίς αλαζονεία, με αίσθηση ευθύνης, με αίσθηση του δικαίου και θα κριθούμε</w:t>
      </w:r>
      <w:r>
        <w:rPr>
          <w:rFonts w:eastAsia="UB-Helvetica" w:cs="Times New Roman"/>
          <w:szCs w:val="24"/>
        </w:rPr>
        <w:t>,</w:t>
      </w:r>
      <w:r>
        <w:rPr>
          <w:rFonts w:eastAsia="UB-Helvetica" w:cs="Times New Roman"/>
          <w:szCs w:val="24"/>
        </w:rPr>
        <w:t xml:space="preserve"> όχι από την εφαρμογή ή όχι του προγράμματος που έχουμε συμφωνήσει, αλλά κυρίως από τα δικά μας </w:t>
      </w:r>
      <w:r>
        <w:rPr>
          <w:rFonts w:eastAsia="UB-Helvetica" w:cs="Times New Roman"/>
          <w:szCs w:val="24"/>
        </w:rPr>
        <w:lastRenderedPageBreak/>
        <w:t>προαπαιτούμενα, από τη δική μας ικανότητα να αφήσουμε πραγματικά ένα αριστερό αποτύπωμα σ’ αυτήν την πορεία.</w:t>
      </w:r>
    </w:p>
    <w:p w14:paraId="12E54F9E" w14:textId="77777777" w:rsidR="00A37F14" w:rsidRDefault="002C15DC">
      <w:pPr>
        <w:spacing w:line="600" w:lineRule="auto"/>
        <w:ind w:firstLine="720"/>
        <w:jc w:val="both"/>
        <w:rPr>
          <w:rFonts w:eastAsia="UB-Helvetica" w:cs="Times New Roman"/>
          <w:szCs w:val="24"/>
        </w:rPr>
      </w:pPr>
      <w:r>
        <w:rPr>
          <w:rFonts w:eastAsia="UB-Helvetica" w:cs="Times New Roman"/>
          <w:szCs w:val="24"/>
        </w:rPr>
        <w:t>Σας ευχαριστώ πολύ.</w:t>
      </w:r>
    </w:p>
    <w:p w14:paraId="12E54F9F" w14:textId="77777777" w:rsidR="00A37F14" w:rsidRDefault="002C15DC">
      <w:pPr>
        <w:spacing w:line="600" w:lineRule="auto"/>
        <w:ind w:firstLine="720"/>
        <w:jc w:val="center"/>
        <w:rPr>
          <w:rFonts w:eastAsia="UB-Helvetica" w:cs="Times New Roman"/>
          <w:szCs w:val="24"/>
        </w:rPr>
      </w:pPr>
      <w:r>
        <w:rPr>
          <w:rFonts w:eastAsia="UB-Helvetica" w:cs="Times New Roman"/>
          <w:szCs w:val="24"/>
        </w:rPr>
        <w:t xml:space="preserve">(Χειροκροτήματα από τις </w:t>
      </w:r>
      <w:r>
        <w:rPr>
          <w:rFonts w:eastAsia="UB-Helvetica" w:cs="Times New Roman"/>
          <w:szCs w:val="24"/>
        </w:rPr>
        <w:t>πτέρυγες του ΣΥΡΙΖΑ και των ΑΝΕΛ)</w:t>
      </w:r>
    </w:p>
    <w:p w14:paraId="12E54FA0" w14:textId="77777777" w:rsidR="00A37F14" w:rsidRDefault="002C15DC">
      <w:pPr>
        <w:spacing w:line="600" w:lineRule="auto"/>
        <w:ind w:firstLine="720"/>
        <w:jc w:val="both"/>
        <w:rPr>
          <w:rFonts w:eastAsia="Times New Roman" w:cs="Times New Roman"/>
          <w:b/>
          <w:szCs w:val="24"/>
        </w:rPr>
      </w:pPr>
      <w:r>
        <w:rPr>
          <w:rFonts w:eastAsia="Times New Roman" w:cs="Times New Roman"/>
          <w:b/>
          <w:szCs w:val="24"/>
        </w:rPr>
        <w:t>ΠΡΟΕΔΡΕΥΩΝ (Γεώργιος Βαρεμένος):</w:t>
      </w:r>
      <w:r>
        <w:rPr>
          <w:rFonts w:eastAsia="Times New Roman" w:cs="Times New Roman"/>
          <w:szCs w:val="24"/>
        </w:rPr>
        <w:t xml:space="preserve">  Ο κ. Χατζηδάκης έχει τον λόγο.</w:t>
      </w:r>
    </w:p>
    <w:p w14:paraId="12E54FA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Κύριε Πρόεδρε, κυρίες και κύριοι συνάδελφοι, Αγίου Κωνσταντίνου και Ελένης σήμερα. </w:t>
      </w:r>
    </w:p>
    <w:p w14:paraId="12E54FA2"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Χρόνια πολλά!</w:t>
      </w:r>
    </w:p>
    <w:p w14:paraId="12E54FA3"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w:t>
      </w:r>
      <w:r>
        <w:rPr>
          <w:rFonts w:eastAsia="Times New Roman" w:cs="Times New Roman"/>
          <w:b/>
          <w:szCs w:val="24"/>
        </w:rPr>
        <w:t>γιος Βαρεμένος):</w:t>
      </w:r>
      <w:r>
        <w:rPr>
          <w:rFonts w:eastAsia="Times New Roman" w:cs="Times New Roman"/>
          <w:szCs w:val="24"/>
        </w:rPr>
        <w:t xml:space="preserve">  Χρόνια πολλά!</w:t>
      </w:r>
    </w:p>
    <w:p w14:paraId="12E54FA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Ευχαριστώ! Γιορτάζει περίπου η μισή Ελλάδα, αλλά θα έλεγα ότι εκτός απ’ αυτή τη γιορτή, έχουμε και ένα τετραήμερο εορτασμό που ξεκίνησε από προχθές</w:t>
      </w:r>
      <w:r>
        <w:rPr>
          <w:rFonts w:eastAsia="Times New Roman" w:cs="Times New Roman"/>
          <w:szCs w:val="24"/>
        </w:rPr>
        <w:t>,</w:t>
      </w:r>
      <w:r>
        <w:rPr>
          <w:rFonts w:eastAsia="Times New Roman" w:cs="Times New Roman"/>
          <w:szCs w:val="24"/>
        </w:rPr>
        <w:t xml:space="preserve"> με οργανωτή την Κυβέρνηση ΣΥΡΙΖΑ-ΑΝΕΛ. Γιορτάζουν </w:t>
      </w:r>
      <w:r>
        <w:rPr>
          <w:rFonts w:eastAsia="Times New Roman" w:cs="Times New Roman"/>
          <w:szCs w:val="24"/>
        </w:rPr>
        <w:t xml:space="preserve">τις μεγάλες τους επιτυχίες, όπως αποτυπώνονται σ’ αυτό το νομοσχέδιο. </w:t>
      </w:r>
    </w:p>
    <w:p w14:paraId="12E54FA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Γιορτάζουν, για παράδειγμα, τα μέτρα κοινωνικής δικαιοσύνης, τα οποία προωθούνται μέσω των έμμεσων φόρων, που είναι 1,8 δισεκατομμύρια ευρώ. Κατά την Κυβέρνηση, θα είναι </w:t>
      </w:r>
      <w:r>
        <w:rPr>
          <w:rFonts w:eastAsia="Times New Roman" w:cs="Times New Roman"/>
          <w:szCs w:val="24"/>
        </w:rPr>
        <w:lastRenderedPageBreak/>
        <w:t>οι βιομήχανοι ε</w:t>
      </w:r>
      <w:r>
        <w:rPr>
          <w:rFonts w:eastAsia="Times New Roman" w:cs="Times New Roman"/>
          <w:szCs w:val="24"/>
        </w:rPr>
        <w:t>κείνοι οι οποίοι θα αγοράζουν πιο ακριβά τρόφιμα στα σούπερ-μάρκετ</w:t>
      </w:r>
      <w:r>
        <w:rPr>
          <w:rFonts w:eastAsia="Times New Roman" w:cs="Times New Roman"/>
          <w:szCs w:val="24"/>
        </w:rPr>
        <w:t>,</w:t>
      </w:r>
      <w:r>
        <w:rPr>
          <w:rFonts w:eastAsia="Times New Roman" w:cs="Times New Roman"/>
          <w:szCs w:val="24"/>
        </w:rPr>
        <w:t xml:space="preserve"> λόγω της αύξησης της φόρου προστιθέμενης αξίας. Θα είναι οι εφοπλιστές και όχι τα λαϊκά στρώματα, που θα αγοράζουν ακριβότερη βενζίνη</w:t>
      </w:r>
      <w:r>
        <w:rPr>
          <w:rFonts w:eastAsia="Times New Roman" w:cs="Times New Roman"/>
          <w:szCs w:val="24"/>
        </w:rPr>
        <w:t>,</w:t>
      </w:r>
      <w:r>
        <w:rPr>
          <w:rFonts w:eastAsia="Times New Roman" w:cs="Times New Roman"/>
          <w:szCs w:val="24"/>
        </w:rPr>
        <w:t xml:space="preserve"> για να κινούνται με τα αυτοκίνητά τους. Θα είναι οι κ</w:t>
      </w:r>
      <w:r>
        <w:rPr>
          <w:rFonts w:eastAsia="Times New Roman" w:cs="Times New Roman"/>
          <w:szCs w:val="24"/>
        </w:rPr>
        <w:t>εφαλαιούχοι και όχι κάθε Έλληνας πολίτης</w:t>
      </w:r>
      <w:r>
        <w:rPr>
          <w:rFonts w:eastAsia="Times New Roman" w:cs="Times New Roman"/>
          <w:szCs w:val="24"/>
        </w:rPr>
        <w:t>,</w:t>
      </w:r>
      <w:r>
        <w:rPr>
          <w:rFonts w:eastAsia="Times New Roman" w:cs="Times New Roman"/>
          <w:szCs w:val="24"/>
        </w:rPr>
        <w:t xml:space="preserve"> εκείνοι οι οποίοι θα πληρώνουν ακριβότερο τηλέφωνο</w:t>
      </w:r>
      <w:r>
        <w:rPr>
          <w:rFonts w:eastAsia="Times New Roman" w:cs="Times New Roman"/>
          <w:szCs w:val="24"/>
        </w:rPr>
        <w:t>,</w:t>
      </w:r>
      <w:r>
        <w:rPr>
          <w:rFonts w:eastAsia="Times New Roman" w:cs="Times New Roman"/>
          <w:szCs w:val="24"/>
        </w:rPr>
        <w:t xml:space="preserve"> μετά από τις προβλέψεις που υιοθετούνται απ’ αυτόν εδώ το νόμο.</w:t>
      </w:r>
    </w:p>
    <w:p w14:paraId="12E54FA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Γιορτάζει, όμως, η Κυβέρνηση και τις ρυθμίσεις για τα κόκκινα δάνεια. Παρακολουθώ, κυρίες και κύρι</w:t>
      </w:r>
      <w:r>
        <w:rPr>
          <w:rFonts w:eastAsia="Times New Roman" w:cs="Times New Roman"/>
          <w:szCs w:val="24"/>
        </w:rPr>
        <w:t xml:space="preserve">οι συνάδελφοι του ΣΥΡΙΖΑ, τη δική σας λογική για τα κόκκινα δάνεια. Και δεν πάω πίσω στον Γενάρη με τις αυταπάτες, πάω στον Σεπτέμβριο, </w:t>
      </w:r>
      <w:r>
        <w:rPr>
          <w:rFonts w:eastAsia="Times New Roman" w:cs="Times New Roman"/>
          <w:szCs w:val="24"/>
        </w:rPr>
        <w:lastRenderedPageBreak/>
        <w:t>που ο κ. Τσίπρας είχε προσγειωθεί στην πραγματικότητα</w:t>
      </w:r>
      <w:r>
        <w:rPr>
          <w:rFonts w:eastAsia="Times New Roman" w:cs="Times New Roman"/>
          <w:szCs w:val="24"/>
        </w:rPr>
        <w:t>,</w:t>
      </w:r>
      <w:r>
        <w:rPr>
          <w:rFonts w:eastAsia="Times New Roman" w:cs="Times New Roman"/>
          <w:szCs w:val="24"/>
        </w:rPr>
        <w:t xml:space="preserve"> μετά το μνημόνιο που ψήφισε και μίλησε στη Διεθνή Έκθεση Θεσσαλον</w:t>
      </w:r>
      <w:r>
        <w:rPr>
          <w:rFonts w:eastAsia="Times New Roman" w:cs="Times New Roman"/>
          <w:szCs w:val="24"/>
        </w:rPr>
        <w:t xml:space="preserve">ίκης. Εκεί είπε ότι ένας από τους λόγους που θα έπρεπε να ψηφιστεί ο ΣΥΡΙΖΑ ήταν η διαχείριση των κόκκινων δανείων. Τι είπε; Είπε: «Έχει πολύ μεγάλη διαφορά εάν θα υπάρξει σθεναρή διαπραγμάτευση και διεκδίκηση, προκειμένου τα «κόκκινα» δάνεια των τραπεζών </w:t>
      </w:r>
      <w:r>
        <w:rPr>
          <w:rFonts w:eastAsia="Times New Roman" w:cs="Times New Roman"/>
          <w:szCs w:val="24"/>
        </w:rPr>
        <w:t xml:space="preserve">να μην πάνε στα λεγόμενα </w:t>
      </w:r>
      <w:r>
        <w:rPr>
          <w:rFonts w:eastAsia="Times New Roman" w:cs="Times New Roman"/>
          <w:szCs w:val="24"/>
          <w:lang w:val="en-GB"/>
        </w:rPr>
        <w:t>distress</w:t>
      </w:r>
      <w:r>
        <w:rPr>
          <w:rFonts w:eastAsia="Times New Roman" w:cs="Times New Roman"/>
          <w:szCs w:val="24"/>
        </w:rPr>
        <w:t xml:space="preserve"> </w:t>
      </w:r>
      <w:r>
        <w:rPr>
          <w:rFonts w:eastAsia="Times New Roman" w:cs="Times New Roman"/>
          <w:szCs w:val="24"/>
          <w:lang w:val="en-GB"/>
        </w:rPr>
        <w:t>funds</w:t>
      </w:r>
      <w:r>
        <w:rPr>
          <w:rFonts w:eastAsia="Times New Roman" w:cs="Times New Roman"/>
          <w:szCs w:val="24"/>
        </w:rPr>
        <w:t>, στα κοράκια δηλαδή, που θα αρχίσουν να κυνηγούν τους δανειολήπτες και θα ξεκινήσουν οι πλειστηριασμοί».</w:t>
      </w:r>
    </w:p>
    <w:p w14:paraId="12E54FA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Αυτά είπε ο κ. Τσίπρας τον Σεπτέμβρη. Ο κ. Σταθάκης τον Δεκέμβρη, όταν περνούσε η πρώτη δόση για τα κόκκινα δάν</w:t>
      </w:r>
      <w:r>
        <w:rPr>
          <w:rFonts w:eastAsia="Times New Roman" w:cs="Times New Roman"/>
          <w:szCs w:val="24"/>
        </w:rPr>
        <w:t>εια, μας είπε τα εξής και διαβάζω από τα Πρακτικά της Βουλής: «Άρα, η όλη συζήτηση που ακούστηκε για μελλοντική απελευθέρωση στεγαστικών και καταναλωτικών μικρομεσαίων είναι εκτός πραγματικότητας, δεν ισχύουν». Μας το είπε ο αρμόδιος Υπουργός και σήμερα γί</w:t>
      </w:r>
      <w:r>
        <w:rPr>
          <w:rFonts w:eastAsia="Times New Roman" w:cs="Times New Roman"/>
          <w:szCs w:val="24"/>
        </w:rPr>
        <w:t xml:space="preserve">νεται ακριβώς το αντίθετο. Γίνεται ακριβώς το αντίθετο απ’ αυτά που λέγατε τον Γενάρη με τη «σεισάχθεια», απ’ αυτά που λέγατε τον Σεπτέμβρη με τον κ. Τσίπρα, απ’ αυτά που λέγατε το Δεκέμβρη με τον κ. Σταθάκη. </w:t>
      </w:r>
    </w:p>
    <w:p w14:paraId="12E54FA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Δεν ξέρω, αλλά εάν το καλοσκεφθούμε, μπορεί κα</w:t>
      </w:r>
      <w:r>
        <w:rPr>
          <w:rFonts w:eastAsia="Times New Roman" w:cs="Times New Roman"/>
          <w:szCs w:val="24"/>
        </w:rPr>
        <w:t>ι να έχετε δίκιο. Αυτό που λέγατε «κανένα σπίτι σε χέρια τραπεζίτη» μπορεί σήμερα να πραγματώνεται. Γιατί με τη στενή έννοια</w:t>
      </w:r>
      <w:r>
        <w:rPr>
          <w:rFonts w:eastAsia="Times New Roman" w:cs="Times New Roman"/>
          <w:szCs w:val="24"/>
        </w:rPr>
        <w:t>,</w:t>
      </w:r>
      <w:r>
        <w:rPr>
          <w:rFonts w:eastAsia="Times New Roman" w:cs="Times New Roman"/>
          <w:szCs w:val="24"/>
        </w:rPr>
        <w:t xml:space="preserve"> φεύγουν πράγματι τα δάνεια από τους τραπεζίτες και πάνε στα </w:t>
      </w:r>
      <w:r>
        <w:rPr>
          <w:rFonts w:eastAsia="Times New Roman" w:cs="Times New Roman"/>
          <w:szCs w:val="24"/>
          <w:lang w:val="en-GB"/>
        </w:rPr>
        <w:t>funds</w:t>
      </w:r>
      <w:r>
        <w:rPr>
          <w:rFonts w:eastAsia="Times New Roman" w:cs="Times New Roman"/>
          <w:szCs w:val="24"/>
        </w:rPr>
        <w:t xml:space="preserve">. Έχετε κάθε λόγο ενδεχομένως, εάν πάρουμε αυτή την ερμηνεία, να </w:t>
      </w:r>
      <w:r>
        <w:rPr>
          <w:rFonts w:eastAsia="Times New Roman" w:cs="Times New Roman"/>
          <w:szCs w:val="24"/>
        </w:rPr>
        <w:t>πανηγυρίζετε, κυρίες και κύριοι συνάδελφοι του ΣΥΡΙΖΑ.</w:t>
      </w:r>
    </w:p>
    <w:p w14:paraId="12E54FA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Πανηγυρίζετε και για άλλον έναν λόγο προφανώς. Πανηγυρίζετε, διότι θα αξιοποιήσετε -όχι με ιδιωτικοποιήσεις και συμβάσεις παραχώρησης, προφανώς θα βάλετε πεταλούδες να πετάνε και θα βάλετε και παιδικές</w:t>
      </w:r>
      <w:r>
        <w:rPr>
          <w:rFonts w:eastAsia="Times New Roman" w:cs="Times New Roman"/>
          <w:szCs w:val="24"/>
        </w:rPr>
        <w:t xml:space="preserve"> χαρές μέσα- τη δημόσια περιουσία. </w:t>
      </w:r>
    </w:p>
    <w:p w14:paraId="12E54FA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Ο κ. Τσίπρας και πάλι, γνωστός για την αξιοπιστία του στο πανελλήνιο και σε ολόκληρη την υφήλιο, νομίζω, είχε πει -και τα έχω εδώ, αλλά δεν τα διαβάζω όλα, για να μην χάνω χρόνο- ότι ένας από τους λόγους για να ψηφιστεί </w:t>
      </w:r>
      <w:r>
        <w:rPr>
          <w:rFonts w:eastAsia="Times New Roman" w:cs="Times New Roman"/>
          <w:szCs w:val="24"/>
        </w:rPr>
        <w:t xml:space="preserve">ο ΣΥΡΙΖΑ είναι ότι εμείς θα ιδιωτικοποιούσαμε δεκαεννέα </w:t>
      </w:r>
      <w:r>
        <w:rPr>
          <w:rFonts w:eastAsia="Times New Roman" w:cs="Times New Roman"/>
          <w:szCs w:val="24"/>
          <w:lang w:val="en-GB"/>
        </w:rPr>
        <w:t>assets</w:t>
      </w:r>
      <w:r>
        <w:rPr>
          <w:rFonts w:eastAsia="Times New Roman" w:cs="Times New Roman"/>
          <w:szCs w:val="24"/>
        </w:rPr>
        <w:t xml:space="preserve"> του ΤΑΙΠΕΔ, ενώ εσείς μόνο εννέα. Μόνο εννέα, ε; Θα σας πω μετά πού πάτε σήμερα. </w:t>
      </w:r>
    </w:p>
    <w:p w14:paraId="12E54FA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Είχε πει, επίσης, τον Σεπτέμβριο, μετά τις αυταπάτες, ότι «δεν μιλάμε για εκποίηση, αλλά μιλάμε για αξιοποίηση </w:t>
      </w:r>
      <w:r>
        <w:rPr>
          <w:rFonts w:eastAsia="Times New Roman" w:cs="Times New Roman"/>
          <w:szCs w:val="24"/>
        </w:rPr>
        <w:t>σε βάθος τριάντα χρόνων». Το είπε στις 7.9.2015 στη ΔΕΘ: «Αξιοποίηση τριάντα χρόνων».</w:t>
      </w:r>
    </w:p>
    <w:p w14:paraId="12E54FA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Τι έχουμε σήμερα, λοιπόν; Και πείτε μου, αν κάνω λάθος. Είναι αλήθεια ή όχι, κυρίες και κύριοι συνάδελφοι του ΣΥΡΙΖΑ, ότι δεν μιλάμε για τριάντα χρόνια, αλλά για έναν αιώ</w:t>
      </w:r>
      <w:r>
        <w:rPr>
          <w:rFonts w:eastAsia="Times New Roman" w:cs="Times New Roman"/>
          <w:szCs w:val="24"/>
        </w:rPr>
        <w:t>να ουσιαστικά, για ενενήντα εννέα χρόνια;</w:t>
      </w:r>
    </w:p>
    <w:p w14:paraId="12E54FAD"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Για τι πράγμα;</w:t>
      </w:r>
    </w:p>
    <w:p w14:paraId="12E54FAE"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Αυτό το Ταμείο θα πάρει ένα μεγάλο κομμάτι –σχεδόν το σύνολο- της δημόσιας περιουσίας μέχρι το 2115! Αυτό ψηφίζεται σήμερα!</w:t>
      </w:r>
    </w:p>
    <w:p w14:paraId="12E54FAF"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ΣΠΑΡΤΙΝΟΣ: </w:t>
      </w:r>
      <w:r>
        <w:rPr>
          <w:rFonts w:eastAsia="Times New Roman" w:cs="Times New Roman"/>
          <w:szCs w:val="24"/>
        </w:rPr>
        <w:t xml:space="preserve">Καλύτερα </w:t>
      </w:r>
      <w:r>
        <w:rPr>
          <w:rFonts w:eastAsia="Times New Roman" w:cs="Times New Roman"/>
          <w:szCs w:val="24"/>
        </w:rPr>
        <w:t>θα ήταν μέσα σε τρία χρόνια…</w:t>
      </w:r>
    </w:p>
    <w:p w14:paraId="12E54FB0"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Αυτό είναι το πρώτο. </w:t>
      </w:r>
    </w:p>
    <w:p w14:paraId="12E54FB1"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Ενώ τα δάνεια, όπως ξέρετε, διαρκούν για τριάντα πέντε χρόνια. </w:t>
      </w:r>
    </w:p>
    <w:p w14:paraId="12E54FB2"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Δεύτερον, είναι αλήθεια ή όχι ότι δίνετε ένα τεράστιο κομμάτι της περιουσίας και εξαιρούνται ουσιαστικά η Ακρόπολη κ</w:t>
      </w:r>
      <w:r>
        <w:rPr>
          <w:rFonts w:eastAsia="Times New Roman" w:cs="Times New Roman"/>
          <w:szCs w:val="24"/>
        </w:rPr>
        <w:t>αι τα μουσεία, οι αιγιαλοί και τα δάση; Όλα τα άλλα ή πάνε ή μπορούν να πάνε σε αυτό το υπερταμείο. Είναι αλήθεια ή όχι ότι πέραν όσων εκχωρούνται σήμερα μπορούν με βάση τις προβλέψεις του άρθρου 196 παράγραφος 6 να πάνε και άλλα ακίνητα με υπουργική απόφα</w:t>
      </w:r>
      <w:r>
        <w:rPr>
          <w:rFonts w:eastAsia="Times New Roman" w:cs="Times New Roman"/>
          <w:szCs w:val="24"/>
        </w:rPr>
        <w:t>ση και μόνο και χωρίς έλεγχο της Βουλής στην ΕΤΑΔ; Είναι αλήθεια ή όχι ότι η τρόικα έχει βέτο σε όλες τις αποφάσεις μέσω του εποπτικού συμβουλίου, το οποίο ελέγχει και το διοικητικό συμβούλιο; Είναι αλήθεια ή όχι ότι η Βουλή των Ελλήνων με τη σημερινή ντρο</w:t>
      </w:r>
      <w:r>
        <w:rPr>
          <w:rFonts w:eastAsia="Times New Roman" w:cs="Times New Roman"/>
          <w:szCs w:val="24"/>
        </w:rPr>
        <w:t>πιαστική απόφαση, την οποία είστε έτοιμοι να ψηφίσετε, αποκλείεται για έναν αιώνα από τον έλεγχο της δημόσιας περιουσίας; Για έναν αιώνα αποκλείετε τον έλεγχο της Βουλής!</w:t>
      </w:r>
    </w:p>
    <w:p w14:paraId="12E54FB3" w14:textId="77777777" w:rsidR="00A37F14" w:rsidRDefault="002C15DC">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E54FB4"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Κάνεις λάθος απ</w:t>
      </w:r>
      <w:r>
        <w:rPr>
          <w:rFonts w:eastAsia="Times New Roman" w:cs="Times New Roman"/>
          <w:szCs w:val="24"/>
        </w:rPr>
        <w:t>όλυτο!</w:t>
      </w:r>
    </w:p>
    <w:p w14:paraId="12E54FB5"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Και με τις διορθώσεις που έφερε ο κ. Τσακαλώτος επιτρέπεται απλώς μια ακρόαση, ενώ στον νόμο του ΤΑΙΠΕΔ υπάρχει σύμφωνη γνώμη. Και γι’ αυτό σήμερα λόγω αυτού του νόμου περνάει η </w:t>
      </w:r>
      <w:r>
        <w:rPr>
          <w:rFonts w:eastAsia="Times New Roman" w:cs="Times New Roman"/>
          <w:szCs w:val="24"/>
        </w:rPr>
        <w:t xml:space="preserve">σύμβαση </w:t>
      </w:r>
      <w:r>
        <w:rPr>
          <w:rFonts w:eastAsia="Times New Roman" w:cs="Times New Roman"/>
          <w:szCs w:val="24"/>
        </w:rPr>
        <w:t xml:space="preserve">για τα περιφερειακά αεροδρόμια του προηγούμενου για τον ΤΑΙΠΕΔ. </w:t>
      </w:r>
    </w:p>
    <w:p w14:paraId="12E54FB6"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είναι αλήθεια ή όχι –επειδή μας λέτε ότι ψηφίσαμε το </w:t>
      </w:r>
      <w:r>
        <w:rPr>
          <w:rFonts w:eastAsia="Times New Roman" w:cs="Times New Roman"/>
          <w:szCs w:val="24"/>
        </w:rPr>
        <w:t>μνημόνιο</w:t>
      </w:r>
      <w:r>
        <w:rPr>
          <w:rFonts w:eastAsia="Times New Roman" w:cs="Times New Roman"/>
          <w:szCs w:val="24"/>
        </w:rPr>
        <w:t xml:space="preserve">- ότι το </w:t>
      </w:r>
      <w:r>
        <w:rPr>
          <w:rFonts w:eastAsia="Times New Roman" w:cs="Times New Roman"/>
          <w:szCs w:val="24"/>
        </w:rPr>
        <w:t xml:space="preserve">μνημόνιο </w:t>
      </w:r>
      <w:r>
        <w:rPr>
          <w:rFonts w:eastAsia="Times New Roman" w:cs="Times New Roman"/>
          <w:szCs w:val="24"/>
        </w:rPr>
        <w:t>του καλοκαιριού δεν έλεγε τίποτα για όλα αυτά και κυρίως δεν έλεγε τίποτα για τα ενενήντα εννιά χρόνια και γ</w:t>
      </w:r>
      <w:r>
        <w:rPr>
          <w:rFonts w:eastAsia="Times New Roman" w:cs="Times New Roman"/>
          <w:szCs w:val="24"/>
        </w:rPr>
        <w:t>ια τον αποκλεισμό της Βουλής από όλες αυτές τις διαδικασίες;</w:t>
      </w:r>
    </w:p>
    <w:p w14:paraId="12E54FB7"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επειδή είμαι κάπως παλιός, δεν μπορώ να ξεχάσω τους συνδικαλιστές του ΣΥΡΙΖΑ έξω από το γραφείο μου να πετάνε αυγά για το σχέδιο εκσυγχρονισμού-εξυγίανσης του ΟΣΕ κα</w:t>
      </w:r>
      <w:r>
        <w:rPr>
          <w:rFonts w:eastAsia="Times New Roman" w:cs="Times New Roman"/>
          <w:szCs w:val="24"/>
        </w:rPr>
        <w:t xml:space="preserve">ι σήμερα βάζετε όλο τον ΟΣΕ προς ιδιωτικοποίηση. Δεν μπορώ να ξεχάσω τις διαμαρτυρίες σας και τις καταγγελίες για την Ολυμπιακή, από την οποία γλιτώσαμε 1 εκατομμύριο ευρώ την ημέρα. Δεν μπορώ να ξεχάσω αυτά που έλεγε εδώ ο κ. Τσίπρας, ότι με την </w:t>
      </w:r>
      <w:r>
        <w:rPr>
          <w:rFonts w:eastAsia="Times New Roman" w:cs="Times New Roman"/>
          <w:szCs w:val="24"/>
        </w:rPr>
        <w:t>εργαλειοθ</w:t>
      </w:r>
      <w:r>
        <w:rPr>
          <w:rFonts w:eastAsia="Times New Roman" w:cs="Times New Roman"/>
          <w:szCs w:val="24"/>
        </w:rPr>
        <w:t xml:space="preserve">ήκη </w:t>
      </w:r>
      <w:r>
        <w:rPr>
          <w:rFonts w:eastAsia="Times New Roman" w:cs="Times New Roman"/>
          <w:szCs w:val="24"/>
        </w:rPr>
        <w:t xml:space="preserve">του ΟΟΣΑ βάζουμε σχοινί για να κρεμάσουμε τους Έλληνες και σήμερα θα περάσετε όλες τις διατάξεις που δεν είχαμε περάσει εμείς από την </w:t>
      </w:r>
      <w:r>
        <w:rPr>
          <w:rFonts w:eastAsia="Times New Roman" w:cs="Times New Roman"/>
          <w:szCs w:val="24"/>
        </w:rPr>
        <w:t>εργαλειοθήκη</w:t>
      </w:r>
      <w:r>
        <w:rPr>
          <w:rFonts w:eastAsia="Times New Roman" w:cs="Times New Roman"/>
          <w:szCs w:val="24"/>
        </w:rPr>
        <w:t xml:space="preserve">. </w:t>
      </w:r>
    </w:p>
    <w:p w14:paraId="12E54FB8"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Εκείνο το οποίο συμβαίνει, λοιπόν, κυρίες και κύριοι συνάδελφοι -και εγώ το πιστεύω- είναι -λένε πολλοί</w:t>
      </w:r>
      <w:r>
        <w:rPr>
          <w:rFonts w:eastAsia="Times New Roman" w:cs="Times New Roman"/>
          <w:szCs w:val="24"/>
        </w:rPr>
        <w:t xml:space="preserve"> ότι ο ΣΥΡΙΖΑ είναι ένα κόμμα που εξαπάτησε τους πολίτες, είναι ένα κόμμα δημαγωγικό, είναι ένα κόμμα λαϊκίστικο- ότι έχετε περάσει σε μια ανώτερη σφαίρα. Είστε ένα κόμμα λωτοφάγων. Φάτε, λοιπόν, τους λωτούς σας σήμερα και πηγαίνετε να ψηφίσετε όλα όσα κατ</w:t>
      </w:r>
      <w:r>
        <w:rPr>
          <w:rFonts w:eastAsia="Times New Roman" w:cs="Times New Roman"/>
          <w:szCs w:val="24"/>
        </w:rPr>
        <w:t xml:space="preserve">αγγέλλατε προηγουμένως! Κινηθείτε εσείς ως γερμανοτσολιάδες σήμερα! </w:t>
      </w:r>
    </w:p>
    <w:p w14:paraId="12E54FB9"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Διότι τι άλλο να πει κανείς; Έχετε ξεπεράσει κάθε φαντασία! Έχετε ξεπεράσει κάθε φαντασία!</w:t>
      </w:r>
    </w:p>
    <w:p w14:paraId="12E54FBA"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Έγινες και εσύ… Εσύ έχεις ξεπεράσει… Σε κέρδισε ο Άδωνις!</w:t>
      </w:r>
    </w:p>
    <w:p w14:paraId="12E54FBB" w14:textId="77777777" w:rsidR="00A37F14" w:rsidRDefault="002C15DC">
      <w:pPr>
        <w:spacing w:line="600" w:lineRule="auto"/>
        <w:ind w:firstLine="720"/>
        <w:jc w:val="both"/>
        <w:rPr>
          <w:rFonts w:eastAsia="Times New Roman" w:cs="Times New Roman"/>
          <w:szCs w:val="24"/>
        </w:rPr>
      </w:pPr>
      <w:r>
        <w:rPr>
          <w:rFonts w:eastAsia="Times New Roman"/>
          <w:b/>
          <w:szCs w:val="24"/>
        </w:rPr>
        <w:t>ΠΡΟΕΔΡΕΥΩΝ (Γεώργιο</w:t>
      </w:r>
      <w:r>
        <w:rPr>
          <w:rFonts w:eastAsia="Times New Roman"/>
          <w:b/>
          <w:szCs w:val="24"/>
        </w:rPr>
        <w:t xml:space="preserve">ς Βαρεμένος): </w:t>
      </w:r>
      <w:r>
        <w:rPr>
          <w:rFonts w:eastAsia="Times New Roman"/>
          <w:szCs w:val="24"/>
        </w:rPr>
        <w:t>Κύριε Χατζηδάκη, τελειώνετε, παρακαλώ!</w:t>
      </w:r>
      <w:r>
        <w:rPr>
          <w:rFonts w:eastAsia="Times New Roman" w:cs="Times New Roman"/>
          <w:szCs w:val="24"/>
        </w:rPr>
        <w:t xml:space="preserve"> Τελείωσε ο χρόνος. Και δεν φανταζόμουν ότι θα χρησιμοποιούσατε κάποιο από τον χρόνο σας γι</w:t>
      </w:r>
      <w:r>
        <w:rPr>
          <w:rFonts w:eastAsia="Times New Roman" w:cs="Times New Roman"/>
          <w:szCs w:val="24"/>
        </w:rPr>
        <w:t>’</w:t>
      </w:r>
      <w:r>
        <w:rPr>
          <w:rFonts w:eastAsia="Times New Roman" w:cs="Times New Roman"/>
          <w:szCs w:val="24"/>
        </w:rPr>
        <w:t xml:space="preserve"> αυτόν τον χαρακτηρισμό. </w:t>
      </w:r>
    </w:p>
    <w:p w14:paraId="12E54FBC"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Τελειώνω, κύριε Πρόεδρε. </w:t>
      </w:r>
    </w:p>
    <w:p w14:paraId="12E54FBD"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εάν εσείς, κύριες και κύριοι συ</w:t>
      </w:r>
      <w:r>
        <w:rPr>
          <w:rFonts w:eastAsia="Times New Roman" w:cs="Times New Roman"/>
          <w:szCs w:val="24"/>
        </w:rPr>
        <w:t>νάδελφοι, φέρνατε κάποιο αποτέλεσμα, θα έλεγε κανείς «κομμάτια να γίνει». Όμως, εκείνο που συμβαίνει είναι ότι η ελληνική οικονομία</w:t>
      </w:r>
      <w:r>
        <w:rPr>
          <w:rFonts w:eastAsia="Times New Roman" w:cs="Times New Roman"/>
          <w:szCs w:val="24"/>
        </w:rPr>
        <w:t>,</w:t>
      </w:r>
      <w:r>
        <w:rPr>
          <w:rFonts w:eastAsia="Times New Roman" w:cs="Times New Roman"/>
          <w:szCs w:val="24"/>
        </w:rPr>
        <w:t xml:space="preserve"> αντί να προχωρά μπροστά, βουλιάζει πάλι στο πηγάδι της ύφεσης. </w:t>
      </w:r>
    </w:p>
    <w:p w14:paraId="12E54FBE"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πώς να γίνει διαφορετικά; Είστε μία Κυβέρνηση που το μό</w:t>
      </w:r>
      <w:r>
        <w:rPr>
          <w:rFonts w:eastAsia="Times New Roman" w:cs="Times New Roman"/>
          <w:szCs w:val="24"/>
        </w:rPr>
        <w:t>νο που κάνετε για να πετύχετε δημοσιονομική προσαρμογή είναι να επιβάλλετε φόρους, φόρους, φόρους. Πανηγυρίζετε για τους φόρους. Και από την άλλη πλευρά, συκοφαντείτε όλες τις διαρθρωτικές αλλαγές</w:t>
      </w:r>
      <w:r>
        <w:rPr>
          <w:rFonts w:eastAsia="Times New Roman" w:cs="Times New Roman"/>
          <w:szCs w:val="24"/>
        </w:rPr>
        <w:t>,</w:t>
      </w:r>
      <w:r>
        <w:rPr>
          <w:rFonts w:eastAsia="Times New Roman" w:cs="Times New Roman"/>
          <w:szCs w:val="24"/>
        </w:rPr>
        <w:t xml:space="preserve"> που είστε αναγκασμένοι να προχωρήσετε. </w:t>
      </w:r>
    </w:p>
    <w:p w14:paraId="12E54FBF"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Εκείνο το οποίο συ</w:t>
      </w:r>
      <w:r>
        <w:rPr>
          <w:rFonts w:eastAsia="Times New Roman" w:cs="Times New Roman"/>
          <w:szCs w:val="24"/>
        </w:rPr>
        <w:t>μβαίνει –για να παραφράσω τον Καβάφη- είναι ότι</w:t>
      </w:r>
      <w:r>
        <w:rPr>
          <w:rFonts w:eastAsia="Times New Roman" w:cs="Times New Roman"/>
          <w:szCs w:val="24"/>
        </w:rPr>
        <w:t>,</w:t>
      </w:r>
      <w:r>
        <w:rPr>
          <w:rFonts w:eastAsia="Times New Roman" w:cs="Times New Roman"/>
          <w:szCs w:val="24"/>
        </w:rPr>
        <w:t xml:space="preserve"> είναι οι προσπάθειές σας, των συφοριασμένων, σαν των Τρώων και στο τέλος παίρνετε στο λαιμό σας όλη την Ελλάδα, όλους τους Έλληνες. </w:t>
      </w:r>
    </w:p>
    <w:p w14:paraId="12E54FC0"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μια λύση απομένει, λοιπόν: Να φύγετε το ταχύ</w:t>
      </w:r>
      <w:r>
        <w:rPr>
          <w:rFonts w:eastAsia="Times New Roman" w:cs="Times New Roman"/>
          <w:szCs w:val="24"/>
        </w:rPr>
        <w:t xml:space="preserve">τερο δυνατό, για να ξεκινήσει μια καινούργια πορεία για τον τόπο! Είναι η μόνη λύση για την Ελλάδα. </w:t>
      </w:r>
    </w:p>
    <w:p w14:paraId="12E54FC1"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2E54FC2" w14:textId="77777777" w:rsidR="00A37F14" w:rsidRDefault="002C15DC">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E54FC3"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Αυτός ο στίχος δεν ήταν από τον Καβάφη. </w:t>
      </w:r>
    </w:p>
    <w:p w14:paraId="12E54FC4" w14:textId="77777777" w:rsidR="00A37F14" w:rsidRDefault="002C15DC">
      <w:pPr>
        <w:spacing w:line="600" w:lineRule="auto"/>
        <w:ind w:firstLine="720"/>
        <w:jc w:val="both"/>
        <w:rPr>
          <w:rFonts w:eastAsia="Times New Roman"/>
          <w:szCs w:val="24"/>
        </w:rPr>
      </w:pPr>
      <w:r>
        <w:rPr>
          <w:rFonts w:eastAsia="Times New Roman"/>
          <w:szCs w:val="24"/>
        </w:rPr>
        <w:t>Κυρίες</w:t>
      </w:r>
      <w:r>
        <w:rPr>
          <w:rFonts w:eastAsia="Times New Roman"/>
          <w:szCs w:val="24"/>
        </w:rPr>
        <w:t xml:space="preserve"> και κύριοι συνάδελφοι, έχω την τιμή να ανακοινώσω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w:t>
      </w:r>
      <w:r>
        <w:rPr>
          <w:rFonts w:eastAsia="Times New Roman"/>
          <w:szCs w:val="24"/>
        </w:rPr>
        <w:t>ΕΛΕΥΘΕΡΙΟΣ ΒΕΝΙΖΕΛΟΣ</w:t>
      </w:r>
      <w:r>
        <w:rPr>
          <w:rFonts w:eastAsia="Times New Roman"/>
          <w:szCs w:val="24"/>
        </w:rPr>
        <w:t>» και ενημερώθηκαν για την ιστορία του κτηρίου</w:t>
      </w:r>
      <w:r>
        <w:rPr>
          <w:rFonts w:eastAsia="Times New Roman"/>
          <w:szCs w:val="24"/>
        </w:rPr>
        <w:t xml:space="preserve"> και τον τρόπο οργάνωσης και λειτουργίας της Βουλής, τριάντα μία μαθήτριες και μαθητές και τρεις συνοδοί εκπαιδευτικοί από το 8</w:t>
      </w:r>
      <w:r>
        <w:rPr>
          <w:rFonts w:eastAsia="Times New Roman"/>
          <w:szCs w:val="24"/>
          <w:vertAlign w:val="superscript"/>
        </w:rPr>
        <w:t>ο</w:t>
      </w:r>
      <w:r>
        <w:rPr>
          <w:rFonts w:eastAsia="Times New Roman"/>
          <w:szCs w:val="24"/>
        </w:rPr>
        <w:t xml:space="preserve"> Δημοτικό Σχολείο Ελευθερίου Κορδελιού Θεσσαλονίκης. </w:t>
      </w:r>
    </w:p>
    <w:p w14:paraId="12E54FC5" w14:textId="77777777" w:rsidR="00A37F14" w:rsidRDefault="002C15DC">
      <w:pPr>
        <w:spacing w:line="600" w:lineRule="auto"/>
        <w:ind w:firstLine="720"/>
        <w:jc w:val="both"/>
        <w:rPr>
          <w:rFonts w:eastAsia="Times New Roman"/>
          <w:szCs w:val="24"/>
        </w:rPr>
      </w:pPr>
      <w:r>
        <w:rPr>
          <w:rFonts w:eastAsia="Times New Roman"/>
          <w:szCs w:val="24"/>
        </w:rPr>
        <w:t xml:space="preserve">Η Βουλή σάς καλωσορίζει. </w:t>
      </w:r>
    </w:p>
    <w:p w14:paraId="12E54FC6" w14:textId="77777777" w:rsidR="00A37F14" w:rsidRDefault="002C15DC">
      <w:pPr>
        <w:spacing w:line="600" w:lineRule="auto"/>
        <w:ind w:firstLine="720"/>
        <w:jc w:val="center"/>
        <w:rPr>
          <w:rFonts w:eastAsia="Times New Roman" w:cs="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r>
        <w:rPr>
          <w:rFonts w:eastAsia="Times New Roman"/>
          <w:szCs w:val="24"/>
        </w:rPr>
        <w:t>)</w:t>
      </w:r>
    </w:p>
    <w:p w14:paraId="12E54FC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Τον λόγο έχει η κ. Ευσταθία Σαλτάρη – Γεωργοπούλου.</w:t>
      </w:r>
    </w:p>
    <w:p w14:paraId="12E54FC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ΕΥΣΤΑΘΙΑ (ΕΦΗ) ΓΕΩΡΓΟΠΟΥΛΟΥ–ΣΑΛΤΑΡΗ: </w:t>
      </w:r>
      <w:r>
        <w:rPr>
          <w:rFonts w:eastAsia="Times New Roman" w:cs="Times New Roman"/>
          <w:szCs w:val="24"/>
        </w:rPr>
        <w:t>Ευχαριστώ, κύριε Πρόεδρε.</w:t>
      </w:r>
    </w:p>
    <w:p w14:paraId="12E54FC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Θέλω κυρίως να απευθυνθώ στην Αντιπολίτευση και ειδικά στα κόμματα εκείνα, τα οποία στη συνείδηση του λαού μας έχουν ταυτιστεί με τη χρεοκο</w:t>
      </w:r>
      <w:r>
        <w:rPr>
          <w:rFonts w:eastAsia="Times New Roman" w:cs="Times New Roman"/>
          <w:szCs w:val="24"/>
        </w:rPr>
        <w:t>πία και με δυνάμεις ακραίου εκβιασμού και συμβιβασμού της πατρίδας μας.</w:t>
      </w:r>
    </w:p>
    <w:p w14:paraId="12E54FC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 Είναι τα κόμματα του «ναι» άνευ όρων σε τελεσίγραφα και εκβιασμούς.</w:t>
      </w:r>
    </w:p>
    <w:p w14:paraId="12E54FC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 Είναι τα κόμματα που στάθηκαν απέναντι στην επιλογή για τερματισμό της λιτότητας και της επιτροπείας. </w:t>
      </w:r>
    </w:p>
    <w:p w14:paraId="12E54FC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Είναι τα </w:t>
      </w:r>
      <w:r>
        <w:rPr>
          <w:rFonts w:eastAsia="Times New Roman" w:cs="Times New Roman"/>
          <w:szCs w:val="24"/>
        </w:rPr>
        <w:t>κόμματα που στάθηκαν εμπόδιο στην πανεθνική έκφρασή μας και σε πολιτικό επίπεδο απέναντι στους εκβιασμούς.</w:t>
      </w:r>
    </w:p>
    <w:p w14:paraId="12E54FC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Αυτές τις μέρες, οι νεοφιλελεύθερες δυνάμεις ανακάλυψαν ένα άλλο πεδίο πολιτικής διαστρέβλωσης, το ΕΚΑΣ, το οποίο να θυμίσω -για όσους κάνουν ότι δεν</w:t>
      </w:r>
      <w:r>
        <w:rPr>
          <w:rFonts w:eastAsia="Times New Roman" w:cs="Times New Roman"/>
          <w:szCs w:val="24"/>
        </w:rPr>
        <w:t xml:space="preserve"> θυμούνται- ότι το 1997 θεσπίστηκε από την τότε </w:t>
      </w:r>
      <w:r>
        <w:rPr>
          <w:rFonts w:eastAsia="Times New Roman" w:cs="Times New Roman"/>
          <w:szCs w:val="24"/>
        </w:rPr>
        <w:t>κυβέρνηση</w:t>
      </w:r>
      <w:r>
        <w:rPr>
          <w:rFonts w:eastAsia="Times New Roman" w:cs="Times New Roman"/>
          <w:szCs w:val="24"/>
        </w:rPr>
        <w:t xml:space="preserve">, με πράξη νομοθετικού περιεχομένου, και ήταν το βασικό προεκλογικό αφήγημα του ΠΑΣΟΚ. </w:t>
      </w:r>
    </w:p>
    <w:p w14:paraId="12E54FC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Σε πλήρη αντίθεση με ό,τι μας κατηγορείτε περί αριστερού λαϊκισμού, ο Συνασπισμός καταψήφισε το μέτρο αυτό, για</w:t>
      </w:r>
      <w:r>
        <w:rPr>
          <w:rFonts w:eastAsia="Times New Roman" w:cs="Times New Roman"/>
          <w:szCs w:val="24"/>
        </w:rPr>
        <w:t xml:space="preserve">τί λειτουργούσε ως ελεημοσύνη προς τους χαμηλοσυνταξιούχους, δεν έλυνε το πρόβλημα της </w:t>
      </w:r>
      <w:r>
        <w:rPr>
          <w:rFonts w:eastAsia="Times New Roman" w:cs="Times New Roman"/>
          <w:szCs w:val="24"/>
        </w:rPr>
        <w:t>εισ</w:t>
      </w:r>
      <w:r>
        <w:rPr>
          <w:rFonts w:eastAsia="Times New Roman" w:cs="Times New Roman"/>
          <w:szCs w:val="24"/>
        </w:rPr>
        <w:t xml:space="preserve">φοροδιαφυγής και λειτουργούσε τυχοδιωκτικά, με προεκλογικούς όρους. </w:t>
      </w:r>
    </w:p>
    <w:p w14:paraId="12E54FC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Στην τοποθέτησή του ο νυν Υπουργός Βαγγέλης Αποστόλου, Βουλευτής τότε, είχε αναφερθεί στην ανάγκη</w:t>
      </w:r>
      <w:r>
        <w:rPr>
          <w:rFonts w:eastAsia="Times New Roman" w:cs="Times New Roman"/>
          <w:szCs w:val="24"/>
        </w:rPr>
        <w:t xml:space="preserve"> επανασύνδεσης με τα είκοσι ημερομίσθια του ανειδίκευτου εργάτη, εάν η κατώτερη σύνταξη υπολογίζεται στο 80% των συντάξιμων αποδοχών και αν όλες οι συντάξεις αυξάνονταν κάθε χρόνο, σύμφωνα με τις συλλογικές συμβάσεις εργασίας των εν ενεργεία εργαζομένων. </w:t>
      </w:r>
    </w:p>
    <w:p w14:paraId="12E54FD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Ο Συνασπισμός ζητούσε τότε η Κυβέρνηση να ρυθμίσει συνολικά το συνταξιοδοτικό ζήτημα, προκειμένου να ανακουφίσει πραγματικά τους συνταξιούχους. Ποιος δικαιώνεται και ποιος λαϊκίζει; </w:t>
      </w:r>
    </w:p>
    <w:p w14:paraId="12E54FD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Όπως αποδεικνύεται</w:t>
      </w:r>
      <w:r>
        <w:rPr>
          <w:rFonts w:eastAsia="Times New Roman" w:cs="Times New Roman"/>
          <w:szCs w:val="24"/>
        </w:rPr>
        <w:t>,</w:t>
      </w:r>
      <w:r>
        <w:rPr>
          <w:rFonts w:eastAsia="Times New Roman" w:cs="Times New Roman"/>
          <w:szCs w:val="24"/>
        </w:rPr>
        <w:t xml:space="preserve"> η σχέση μας με τον λαϊκισμό είναι μια σχέση διαχρονικ</w:t>
      </w:r>
      <w:r>
        <w:rPr>
          <w:rFonts w:eastAsia="Times New Roman" w:cs="Times New Roman"/>
          <w:szCs w:val="24"/>
        </w:rPr>
        <w:t>ής αντιπαράθεσης, ενώ η σχέση μας με τον λαό είναι πραγματικά υπαρξιακή. Αντί, λοιπόν, να δώσετε πραγματική λύση, όπως σημειώναμε, επιλέξατε να επιβαρύνετε τεχνητά τον προϋπολογισμό και να συγκαλύψετε τους μεγαλοεργοδότες και τη γενικευμένη εισφοροδιαφυγή,</w:t>
      </w:r>
      <w:r>
        <w:rPr>
          <w:rFonts w:eastAsia="Times New Roman" w:cs="Times New Roman"/>
          <w:szCs w:val="24"/>
        </w:rPr>
        <w:t xml:space="preserve"> γνωρίζοντας ότι αφήνετε μια ωρολογιακή βόμβα στα χέρια της κοινωνίας.</w:t>
      </w:r>
    </w:p>
    <w:p w14:paraId="12E54FD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2010, στον νόμο Λοβέρδου δεν αναφέρεται ούτε μία λέξη για τη συνέχιση του ΕΚΑΣ από την 1 Ιανουαρίου του 2015. Ουσιαστικά το καταργήσατε. Ο κ. Βρούτσης –προς επίρρωσιν αυτού- τον Σεπτ</w:t>
      </w:r>
      <w:r>
        <w:rPr>
          <w:rFonts w:eastAsia="Times New Roman" w:cs="Times New Roman"/>
          <w:szCs w:val="24"/>
        </w:rPr>
        <w:t>έμβριο του 2014 έλεγε ότι ετοιμάζει εισήγηση για να μείνει έστω το 2015. Αυτή είναι η πραγματικότητα.</w:t>
      </w:r>
    </w:p>
    <w:p w14:paraId="12E54FD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Εμείς, με αιματηρές θυσίες των πολιτών, κρατήσαμε το ΕΚΑΣ το 2015, για την πλειοψηφία για το 2016 και μέχρι το 2019. Πρέπει, όμως, να είναι στις προτεραιό</w:t>
      </w:r>
      <w:r>
        <w:rPr>
          <w:rFonts w:eastAsia="Times New Roman" w:cs="Times New Roman"/>
          <w:szCs w:val="24"/>
        </w:rPr>
        <w:t xml:space="preserve">τητές μας να ενεργοποιήσουμε όλες τις θετικές, προοδευτικές και ρεαλιστικές σκέψεις, ώστε να υπάρξουν βελτιώσεις και ανακούφιση όλων όσοι αδικούνται. </w:t>
      </w:r>
    </w:p>
    <w:p w14:paraId="12E54FD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Ακούμε για ξεπούλημα της χώρας. </w:t>
      </w:r>
    </w:p>
    <w:p w14:paraId="12E54FD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Εμείς όμως επ’ ουδενί δεν θα προχωρήσουμε σε νομοθέτηση ταμείου για την </w:t>
      </w:r>
      <w:r>
        <w:rPr>
          <w:rFonts w:eastAsia="Times New Roman" w:cs="Times New Roman"/>
          <w:szCs w:val="24"/>
        </w:rPr>
        <w:t>αποπληρωμή του χρέους ούτε κατά 25%. Εσείς θεσπίσατε μέσω του ΤΑΙΠΕΔ να πηγαίνει το 100% για το δημόσιο χρέος, που εσείς εκτινάξατε.</w:t>
      </w:r>
    </w:p>
    <w:p w14:paraId="12E54FD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 Ποιος ήταν αυτός, λοιπόν, που πρώτος δήλωσε ότι μπορούμε να πάρουμε 50 δισεκατομμύρια από τις αποκρατικοποιήσεις; Ποιος εί</w:t>
      </w:r>
      <w:r>
        <w:rPr>
          <w:rFonts w:eastAsia="Times New Roman" w:cs="Times New Roman"/>
          <w:szCs w:val="24"/>
        </w:rPr>
        <w:t>ναι αυτός που έφτιαξε το ΤΑΙΠΕΔ το 2010; Ποιος άνοιξε τις ορέξεις των δανειστών;</w:t>
      </w:r>
    </w:p>
    <w:p w14:paraId="12E54FD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 Μιλάτε για επενδύσεις</w:t>
      </w:r>
      <w:r>
        <w:rPr>
          <w:rFonts w:eastAsia="Times New Roman" w:cs="Times New Roman"/>
          <w:szCs w:val="24"/>
        </w:rPr>
        <w:t>,</w:t>
      </w:r>
      <w:r>
        <w:rPr>
          <w:rFonts w:eastAsia="Times New Roman" w:cs="Times New Roman"/>
          <w:szCs w:val="24"/>
        </w:rPr>
        <w:t xml:space="preserve"> οι οποίες το 2014 ήταν 23 δισεκατομμύρια, ενώ το 2008, που πρωτοεκδηλώθηκε η οικονομική κρίση, ήταν 57 δισεκατομμύρια. Πρόκειται για τη μεγαλύτερη αποε</w:t>
      </w:r>
      <w:r>
        <w:rPr>
          <w:rFonts w:eastAsia="Times New Roman" w:cs="Times New Roman"/>
          <w:szCs w:val="24"/>
        </w:rPr>
        <w:t xml:space="preserve">πένδυση που έχει σημειωθεί στον ανεπτυγμένο κόσμο. Αυτή η «επιτυχία» ανήκει στους τεχνοκράτες και στους νεοφιλελεύθερους φυσικά. </w:t>
      </w:r>
    </w:p>
    <w:p w14:paraId="12E54FD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Και για να αναφερθώ στον κ. Λεβέντη, που θεοποιεί τους τεχνοκράτες, να πω ότι η </w:t>
      </w:r>
      <w:r>
        <w:rPr>
          <w:rFonts w:eastAsia="Times New Roman" w:cs="Times New Roman"/>
          <w:szCs w:val="24"/>
        </w:rPr>
        <w:t xml:space="preserve">κυβέρνηση </w:t>
      </w:r>
      <w:r>
        <w:rPr>
          <w:rFonts w:eastAsia="Times New Roman" w:cs="Times New Roman"/>
          <w:szCs w:val="24"/>
        </w:rPr>
        <w:t>Παπαδήμου συνέβαλε σε μία τεράστια α</w:t>
      </w:r>
      <w:r>
        <w:rPr>
          <w:rFonts w:eastAsia="Times New Roman" w:cs="Times New Roman"/>
          <w:szCs w:val="24"/>
        </w:rPr>
        <w:t xml:space="preserve">ποεπένδυση στην οικονομία, την περίοδο που ο κ. Στουρνάρας ήταν Υπουργός Οικονομικών και μιλούσε για ανάκαμψη το 2012. </w:t>
      </w:r>
    </w:p>
    <w:p w14:paraId="12E54FD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Να θυμίσω ακόμα μία τοποθέτηση του κ. Βενιζέλου στη Βουλή τον Απρίλιο του 2015, όταν υπεραμύνθηκε της δανειακής σύμβασης του 2010 και έλ</w:t>
      </w:r>
      <w:r>
        <w:rPr>
          <w:rFonts w:eastAsia="Times New Roman" w:cs="Times New Roman"/>
          <w:szCs w:val="24"/>
        </w:rPr>
        <w:t xml:space="preserve">εγε: «Να μείνουμε όπως είμαστε το 2009 ή να πάμε σε αυτήν την κατάσταση;  Όχι σωρευτική ύφεση 25%, αλλά ριζική και άμεση απώλεια του 75% του ΑΕΠ. Όχι ανεργία 26%, αλλά ανεργία 60%». Αυτό ήταν το δίλημμα, μια τοποθέτηση πέρα για πέρα ψευδής, λαϊκίστικη και </w:t>
      </w:r>
      <w:r>
        <w:rPr>
          <w:rFonts w:eastAsia="Times New Roman" w:cs="Times New Roman"/>
          <w:szCs w:val="24"/>
        </w:rPr>
        <w:t>τυχοδιωκτική. Ουσιαστικά</w:t>
      </w:r>
      <w:r>
        <w:rPr>
          <w:rFonts w:eastAsia="Times New Roman" w:cs="Times New Roman"/>
          <w:szCs w:val="24"/>
        </w:rPr>
        <w:t>,</w:t>
      </w:r>
      <w:r>
        <w:rPr>
          <w:rFonts w:eastAsia="Times New Roman" w:cs="Times New Roman"/>
          <w:szCs w:val="24"/>
        </w:rPr>
        <w:t xml:space="preserve"> με τα ποσοστά που επικαλείται ο κ. Βενιζέλος θα απέμενε ένα ΑΕΠ περίπου στα 50 με 60 δισεκατομμύρια, τεράστια ανθρωπιστική κρίση και ανεργία </w:t>
      </w:r>
      <w:r>
        <w:rPr>
          <w:rFonts w:eastAsia="Times New Roman" w:cs="Times New Roman"/>
          <w:szCs w:val="24"/>
        </w:rPr>
        <w:t>–τρία εκατομμύρια διακόσιες χιλιάδες</w:t>
      </w:r>
      <w:r>
        <w:rPr>
          <w:rFonts w:eastAsia="Times New Roman" w:cs="Times New Roman"/>
          <w:szCs w:val="24"/>
        </w:rPr>
        <w:t xml:space="preserve"> άνεργοι-, που παρόμοιά της δεν υπήρχε πουθενά στην ιστορία της οικονομίας.</w:t>
      </w:r>
    </w:p>
    <w:p w14:paraId="12E54FD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Απειλούμασταν με 75% ύφεση, γιατί υπογράψατε εξάλλου ότι το 2012 θα βγαίναμε στην ανάπτυξη, όπου αντί για ανάπτυξη, είχαμε ύφεση 7%. Με απλά λόγια</w:t>
      </w:r>
      <w:r>
        <w:rPr>
          <w:rFonts w:eastAsia="Times New Roman" w:cs="Times New Roman"/>
          <w:szCs w:val="24"/>
        </w:rPr>
        <w:t>,</w:t>
      </w:r>
      <w:r>
        <w:rPr>
          <w:rFonts w:eastAsia="Times New Roman" w:cs="Times New Roman"/>
          <w:szCs w:val="24"/>
        </w:rPr>
        <w:t xml:space="preserve"> αποκαλύπτετε την απόλυτη καταλήσ</w:t>
      </w:r>
      <w:r>
        <w:rPr>
          <w:rFonts w:eastAsia="Times New Roman" w:cs="Times New Roman"/>
          <w:szCs w:val="24"/>
        </w:rPr>
        <w:t>τευση της χώρας και την άμεση και απόλυτη παράδοση κάθε έννοιας εθνικής κυριαρχίας και υποθήκευσης όλου του πλούτου της χώρας. Εκεί πρέπει να αναζητηθούν και οι ορέξεις των δανειστών για ταμείο-ενέχυρο.</w:t>
      </w:r>
    </w:p>
    <w:p w14:paraId="12E54FD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Μιλάτε για το ΦΠΑ. Οδηγήσατε τη χώρα στο έβδομο υψηλό</w:t>
      </w:r>
      <w:r>
        <w:rPr>
          <w:rFonts w:eastAsia="Times New Roman" w:cs="Times New Roman"/>
          <w:szCs w:val="24"/>
        </w:rPr>
        <w:t>τερο ΦΠΑ στην Ευρωπαϊκή Ένωση και τώρα εξεγείρεστε</w:t>
      </w:r>
      <w:r>
        <w:rPr>
          <w:rFonts w:eastAsia="Times New Roman" w:cs="Times New Roman"/>
          <w:szCs w:val="24"/>
        </w:rPr>
        <w:t>,</w:t>
      </w:r>
      <w:r>
        <w:rPr>
          <w:rFonts w:eastAsia="Times New Roman" w:cs="Times New Roman"/>
          <w:szCs w:val="24"/>
        </w:rPr>
        <w:t xml:space="preserve"> γιατί φτάσαμε στην πέμπτη θέση με το 24%. Σας απαντώ ότι ούτε εμείς θεωρούμε ότι βελτιώνεται η ανταγωνιστικότητα και η αγοραστική δύναμη με αυτό το μέτρο, αλλά εμείς</w:t>
      </w:r>
      <w:r>
        <w:rPr>
          <w:rFonts w:eastAsia="Times New Roman" w:cs="Times New Roman"/>
          <w:szCs w:val="24"/>
        </w:rPr>
        <w:t>,</w:t>
      </w:r>
      <w:r>
        <w:rPr>
          <w:rFonts w:eastAsia="Times New Roman" w:cs="Times New Roman"/>
          <w:szCs w:val="24"/>
        </w:rPr>
        <w:t xml:space="preserve"> σε πλήρη αντίθεση με εσάς</w:t>
      </w:r>
      <w:r>
        <w:rPr>
          <w:rFonts w:eastAsia="Times New Roman" w:cs="Times New Roman"/>
          <w:szCs w:val="24"/>
        </w:rPr>
        <w:t>,</w:t>
      </w:r>
      <w:r>
        <w:rPr>
          <w:rFonts w:eastAsia="Times New Roman" w:cs="Times New Roman"/>
          <w:szCs w:val="24"/>
        </w:rPr>
        <w:t xml:space="preserve"> λαμβάνουμε</w:t>
      </w:r>
      <w:r>
        <w:rPr>
          <w:rFonts w:eastAsia="Times New Roman" w:cs="Times New Roman"/>
          <w:szCs w:val="24"/>
        </w:rPr>
        <w:t xml:space="preserve"> αυτό το υφεσιακό μέτρο</w:t>
      </w:r>
      <w:r>
        <w:rPr>
          <w:rFonts w:eastAsia="Times New Roman" w:cs="Times New Roman"/>
          <w:szCs w:val="24"/>
        </w:rPr>
        <w:t>,</w:t>
      </w:r>
      <w:r>
        <w:rPr>
          <w:rFonts w:eastAsia="Times New Roman" w:cs="Times New Roman"/>
          <w:szCs w:val="24"/>
        </w:rPr>
        <w:t xml:space="preserve"> για να μη σφαγιαστούν οι μισθοί και οι συντάξεις, όπως είχατε συμφωνήσει οριζόντια περικοπή. </w:t>
      </w:r>
    </w:p>
    <w:p w14:paraId="12E54FD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Ενώ εσείς εκτοξεύσατε τον ΦΠΑ για να αποτυγχάνετε σε όλους τους στόχους μέσα στα μνημόνια και για να μην κυνηγάτε τη φοροδιαφυγή, εμείς δ</w:t>
      </w:r>
      <w:r>
        <w:rPr>
          <w:rFonts w:eastAsia="Times New Roman" w:cs="Times New Roman"/>
          <w:szCs w:val="24"/>
        </w:rPr>
        <w:t xml:space="preserve">εσμευόμαστε ότι άμεσα θα φέρουμε νομοθετικές πρωτοβουλίες και θα θέσουμε στο στόχαστρο την εισφοροδιαφυγή και τη φοροδιαφυγή. </w:t>
      </w:r>
    </w:p>
    <w:p w14:paraId="12E54FD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Σας ακούω να μιλάτε για τσουνάμι φορολογίας</w:t>
      </w:r>
      <w:r>
        <w:rPr>
          <w:rFonts w:eastAsia="Times New Roman" w:cs="Times New Roman"/>
          <w:szCs w:val="24"/>
        </w:rPr>
        <w:t>,</w:t>
      </w:r>
      <w:r>
        <w:rPr>
          <w:rFonts w:eastAsia="Times New Roman" w:cs="Times New Roman"/>
          <w:szCs w:val="24"/>
        </w:rPr>
        <w:t xml:space="preserve"> που δημιουργεί προβλήματα στην πραγματική οικονομία. Πραγματικά</w:t>
      </w:r>
      <w:r>
        <w:rPr>
          <w:rFonts w:eastAsia="Times New Roman" w:cs="Times New Roman"/>
          <w:szCs w:val="24"/>
        </w:rPr>
        <w:t>,</w:t>
      </w:r>
      <w:r>
        <w:rPr>
          <w:rFonts w:eastAsia="Times New Roman" w:cs="Times New Roman"/>
          <w:szCs w:val="24"/>
        </w:rPr>
        <w:t xml:space="preserve"> θεωρώ ότι είναι ένα</w:t>
      </w:r>
      <w:r>
        <w:rPr>
          <w:rFonts w:eastAsia="Times New Roman" w:cs="Times New Roman"/>
          <w:szCs w:val="24"/>
        </w:rPr>
        <w:t xml:space="preserve"> θέμα για το οποίο πρέπει να ντρέπεστε. Την παλαιότερη περίοδο της ανάπτυξης</w:t>
      </w:r>
      <w:r>
        <w:rPr>
          <w:rFonts w:eastAsia="Times New Roman" w:cs="Times New Roman"/>
          <w:szCs w:val="24"/>
        </w:rPr>
        <w:t>,</w:t>
      </w:r>
      <w:r>
        <w:rPr>
          <w:rFonts w:eastAsia="Times New Roman" w:cs="Times New Roman"/>
          <w:szCs w:val="24"/>
        </w:rPr>
        <w:t xml:space="preserve"> αντί να συμβάλετε στην παραγωγική πρόοδο της οικονομίας, δώσατε τα πάντα στον παρασιτισμό, με τραγικό αποτέλεσμα 30 δισεκατομμύρια έλλειμμα στο εμπορικό ισοζύγιο του 2008, το μεγ</w:t>
      </w:r>
      <w:r>
        <w:rPr>
          <w:rFonts w:eastAsia="Times New Roman" w:cs="Times New Roman"/>
          <w:szCs w:val="24"/>
        </w:rPr>
        <w:t xml:space="preserve">αλύτερο έλλειμμα ως ποσοστό το ΑΕΠ στον ανεπτυγμένο κόσμο μάλλον. </w:t>
      </w:r>
    </w:p>
    <w:p w14:paraId="12E54FD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Όταν ο ΣΥΡΙΖΑ το 2004 κατέθεσε πρόταση νόμου για θεσμοθέτηση του ελάχιστου εγγυημένου εισοδήματος, σε μια χώρα με ανεργία 7%, το καταψηφίσατε, όταν ήδη εφαρμοζόταν στην πλειονότητα των χωρώ</w:t>
      </w:r>
      <w:r>
        <w:rPr>
          <w:rFonts w:eastAsia="Times New Roman" w:cs="Times New Roman"/>
          <w:szCs w:val="24"/>
        </w:rPr>
        <w:t xml:space="preserve">ν της Ευρωπαϊκής Ένωσης. Προτιμούσατε να πετάτε τα λεφτά σας στους φίλους, στους εθνικούς εργολάβους, στους καναλάρχες, στους φίλους σας που εξυπηρετούσαν από εδώ και από εκεί για πελατειακές σχέσεις. </w:t>
      </w:r>
    </w:p>
    <w:p w14:paraId="12E54FDF" w14:textId="77777777" w:rsidR="00A37F14" w:rsidRDefault="002C15DC">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w:t>
      </w:r>
      <w:r>
        <w:rPr>
          <w:rFonts w:eastAsia="Times New Roman" w:cs="Times New Roman"/>
          <w:szCs w:val="24"/>
        </w:rPr>
        <w:t xml:space="preserve"> ομιλίας της κυρίας Βουλευτού)</w:t>
      </w:r>
    </w:p>
    <w:p w14:paraId="12E54FE0" w14:textId="77777777" w:rsidR="00A37F14" w:rsidRDefault="002C15DC">
      <w:pPr>
        <w:tabs>
          <w:tab w:val="left" w:pos="1134"/>
        </w:tabs>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12E54FE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Κλείνοντας, θα ήθελα να σημειώσω ότι το νομοσχέδιο θα ψηφιστεί</w:t>
      </w:r>
      <w:r>
        <w:rPr>
          <w:rFonts w:eastAsia="Times New Roman" w:cs="Times New Roman"/>
          <w:szCs w:val="24"/>
        </w:rPr>
        <w:t>,</w:t>
      </w:r>
      <w:r>
        <w:rPr>
          <w:rFonts w:eastAsia="Times New Roman" w:cs="Times New Roman"/>
          <w:szCs w:val="24"/>
        </w:rPr>
        <w:t xml:space="preserve"> γιατί είναι μια υποχρεωτική διαδικασία καθολικών παρεμβάσεων, ως απόρροια των συσχετισμών που καταγράφονται αυτή τη στιγμή σε διεθνές κ</w:t>
      </w:r>
      <w:r>
        <w:rPr>
          <w:rFonts w:eastAsia="Times New Roman" w:cs="Times New Roman"/>
          <w:szCs w:val="24"/>
        </w:rPr>
        <w:t>αι εθνικό επίπεδο και συνιστά αναγκαίο βήμα για τα  κλείσιμο της αξιολόγησης που, όπως είπα και εισαγωγικά, είναι αναγκαίος όρος για το σταμάτημα της αποσταθεροποίησης της οικονομίας και της κοινωνίας. Πρέπει να κλείσει ο φαύλος κύκλος της αποσταθεροποίηση</w:t>
      </w:r>
      <w:r>
        <w:rPr>
          <w:rFonts w:eastAsia="Times New Roman" w:cs="Times New Roman"/>
          <w:szCs w:val="24"/>
        </w:rPr>
        <w:t>ς της χώρας</w:t>
      </w:r>
      <w:r>
        <w:rPr>
          <w:rFonts w:eastAsia="Times New Roman" w:cs="Times New Roman"/>
          <w:szCs w:val="24"/>
        </w:rPr>
        <w:t>,</w:t>
      </w:r>
      <w:r>
        <w:rPr>
          <w:rFonts w:eastAsia="Times New Roman" w:cs="Times New Roman"/>
          <w:szCs w:val="24"/>
        </w:rPr>
        <w:t xml:space="preserve"> που ξεκίνησε το 2010 και διογκώνεται συνεχώς. </w:t>
      </w:r>
    </w:p>
    <w:p w14:paraId="12E54FE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Από τον Ιανουάριο του 2015 κατακτήθηκαν βαθμοί ελευθερίας για μια δημοκρατική διέξοδο</w:t>
      </w:r>
      <w:r>
        <w:rPr>
          <w:rFonts w:eastAsia="Times New Roman" w:cs="Times New Roman"/>
          <w:szCs w:val="24"/>
        </w:rPr>
        <w:t>,</w:t>
      </w:r>
      <w:r>
        <w:rPr>
          <w:rFonts w:eastAsia="Times New Roman" w:cs="Times New Roman"/>
          <w:szCs w:val="24"/>
        </w:rPr>
        <w:t xml:space="preserve"> όσο και αν προσπαθούν οι δυνάμεις της υποταγής και του νεοφιλελευθερισμού να μιλήσουν για το αντίθετο. </w:t>
      </w:r>
    </w:p>
    <w:p w14:paraId="12E54FE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Ευχαρ</w:t>
      </w:r>
      <w:r>
        <w:rPr>
          <w:rFonts w:eastAsia="Times New Roman" w:cs="Times New Roman"/>
          <w:szCs w:val="24"/>
        </w:rPr>
        <w:t xml:space="preserve">ιστώ πολύ. </w:t>
      </w:r>
    </w:p>
    <w:p w14:paraId="12E54FE4"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E54FE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Παπαγγελόπουλος έχει τον λόγο για επτά λεπτά. </w:t>
      </w:r>
    </w:p>
    <w:p w14:paraId="12E54FE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 </w:t>
      </w:r>
      <w:r>
        <w:rPr>
          <w:rFonts w:eastAsia="Times New Roman"/>
          <w:b/>
          <w:bCs/>
          <w:color w:val="242424"/>
          <w:szCs w:val="24"/>
        </w:rPr>
        <w:t>ΔΗΜΗΤΡΙΟΣ ΠΑΠΑΓΓΕΛΟΠΟΥΛΟΣ (Αναπληρωτής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 xml:space="preserve">Ευχαριστώ, </w:t>
      </w:r>
      <w:r>
        <w:rPr>
          <w:rFonts w:eastAsia="Times New Roman" w:cs="Times New Roman"/>
          <w:szCs w:val="24"/>
        </w:rPr>
        <w:t>κύριε Πρόεδρε.</w:t>
      </w:r>
    </w:p>
    <w:p w14:paraId="12E54FE7" w14:textId="77777777" w:rsidR="00A37F14" w:rsidRDefault="002C15DC">
      <w:pPr>
        <w:spacing w:line="600" w:lineRule="auto"/>
        <w:ind w:firstLine="720"/>
        <w:jc w:val="both"/>
        <w:rPr>
          <w:rFonts w:eastAsia="Times New Roman" w:cs="Times New Roman"/>
          <w:szCs w:val="24"/>
        </w:rPr>
      </w:pPr>
      <w:r>
        <w:rPr>
          <w:rFonts w:eastAsia="Times New Roman" w:cs="Times New Roman"/>
        </w:rPr>
        <w:t>Κυρίες και κύριοι Βουλευτές,</w:t>
      </w:r>
      <w:r>
        <w:rPr>
          <w:rFonts w:eastAsia="Times New Roman" w:cs="Times New Roman"/>
          <w:szCs w:val="24"/>
        </w:rPr>
        <w:t xml:space="preserve"> με την τροποποίηση στον νόμο για την υποβολή και τον έλεγχο των δηλώσεων περιουσιακής κατάστασης έχουμε στόχο το γρήγορο, αλλά και αποτελεσματικό έλεγχο των δηλώσεων αυτών. </w:t>
      </w:r>
    </w:p>
    <w:p w14:paraId="12E54FE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Οι βασικές διαφοροποιήσεις</w:t>
      </w:r>
      <w:r>
        <w:rPr>
          <w:rFonts w:eastAsia="Times New Roman" w:cs="Times New Roman"/>
          <w:szCs w:val="24"/>
        </w:rPr>
        <w:t>,</w:t>
      </w:r>
      <w:r>
        <w:rPr>
          <w:rFonts w:eastAsia="Times New Roman" w:cs="Times New Roman"/>
          <w:szCs w:val="24"/>
        </w:rPr>
        <w:t xml:space="preserve"> σε σχέση μ</w:t>
      </w:r>
      <w:r>
        <w:rPr>
          <w:rFonts w:eastAsia="Times New Roman" w:cs="Times New Roman"/>
          <w:szCs w:val="24"/>
        </w:rPr>
        <w:t>ε τη δομή της ισχύουσας νομοθεσίας</w:t>
      </w:r>
      <w:r>
        <w:rPr>
          <w:rFonts w:eastAsia="Times New Roman" w:cs="Times New Roman"/>
          <w:szCs w:val="24"/>
        </w:rPr>
        <w:t>,</w:t>
      </w:r>
      <w:r>
        <w:rPr>
          <w:rFonts w:eastAsia="Times New Roman" w:cs="Times New Roman"/>
          <w:szCs w:val="24"/>
        </w:rPr>
        <w:t xml:space="preserve"> που ρυθμίζονται με το σχέδιο νόμου είναι οι κάτωθι: Η Επιτροπή Ελέγχου Δηλώσεων Περιουσιακής Κατάστασης, που καθιερώθηκε με το άρθρο 3Α' του ν.3213/2003, όπου ισχύει μέχρι σήμερα, περιορίζεται στην παραλαβή, επεξεργασία </w:t>
      </w:r>
      <w:r>
        <w:rPr>
          <w:rFonts w:eastAsia="Times New Roman" w:cs="Times New Roman"/>
          <w:szCs w:val="24"/>
        </w:rPr>
        <w:t>και έλεγχο των δηλώσεων περιουσιακής κατάστασης μόνο του Πρωθυπουργού, των Αρχηγών των πολιτικών κομμάτων</w:t>
      </w:r>
      <w:r>
        <w:rPr>
          <w:rFonts w:eastAsia="Times New Roman" w:cs="Times New Roman"/>
          <w:szCs w:val="24"/>
        </w:rPr>
        <w:t>,</w:t>
      </w:r>
      <w:r>
        <w:rPr>
          <w:rFonts w:eastAsia="Times New Roman" w:cs="Times New Roman"/>
          <w:szCs w:val="24"/>
        </w:rPr>
        <w:t xml:space="preserve"> που εκπροσωπούνται στο εθνικό ή το ευρωπαϊκό Κοινοβούλιο, καθώς και όσων λαμβάνουν κρατική χρηματοδότηση, των Υπουργών, των Αναπληρωτών Υπουργών, των</w:t>
      </w:r>
      <w:r>
        <w:rPr>
          <w:rFonts w:eastAsia="Times New Roman" w:cs="Times New Roman"/>
          <w:szCs w:val="24"/>
        </w:rPr>
        <w:t xml:space="preserve"> Υφυπουργών, των Βουλευτών, των Ευρωβουλευτών και τέλος όσων διαχειρίζονται τα οικονομικά των πολιτικών κομμάτων που εκπροσωπούνται στο </w:t>
      </w:r>
      <w:r>
        <w:rPr>
          <w:rFonts w:eastAsia="Times New Roman" w:cs="Times New Roman"/>
          <w:szCs w:val="24"/>
        </w:rPr>
        <w:t xml:space="preserve">εθνικό </w:t>
      </w:r>
      <w:r>
        <w:rPr>
          <w:rFonts w:eastAsia="Times New Roman" w:cs="Times New Roman"/>
          <w:szCs w:val="24"/>
        </w:rPr>
        <w:t xml:space="preserve">ή το </w:t>
      </w:r>
      <w:r>
        <w:rPr>
          <w:rFonts w:eastAsia="Times New Roman" w:cs="Times New Roman"/>
          <w:szCs w:val="24"/>
        </w:rPr>
        <w:t xml:space="preserve">ευρωπαϊκό </w:t>
      </w:r>
      <w:r>
        <w:rPr>
          <w:rFonts w:eastAsia="Times New Roman" w:cs="Times New Roman"/>
          <w:szCs w:val="24"/>
        </w:rPr>
        <w:t xml:space="preserve">Κοινοβούλιο, ενώ προστίθενται οι περιφερειάρχες, οι δήμαρχοι και οι </w:t>
      </w:r>
      <w:r>
        <w:rPr>
          <w:rFonts w:eastAsia="Times New Roman" w:cs="Times New Roman"/>
          <w:szCs w:val="24"/>
        </w:rPr>
        <w:t xml:space="preserve">γενικοί γραμματείς </w:t>
      </w:r>
      <w:r>
        <w:rPr>
          <w:rFonts w:eastAsia="Times New Roman" w:cs="Times New Roman"/>
          <w:szCs w:val="24"/>
        </w:rPr>
        <w:t>αποκεντρωμένης διοίκησης</w:t>
      </w:r>
      <w:r>
        <w:rPr>
          <w:rFonts w:eastAsia="Times New Roman" w:cs="Times New Roman"/>
          <w:szCs w:val="24"/>
        </w:rPr>
        <w:t xml:space="preserve">. </w:t>
      </w:r>
    </w:p>
    <w:p w14:paraId="12E54FE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Τα πρόσωπα μπορεί να ακούστηκαν πολλά, όμως πρέπει να σας ενημερώσω ότι δεν υπερβαίνουν τα χίλια, ενώ μέχρι τώρα η </w:t>
      </w:r>
      <w:r>
        <w:rPr>
          <w:rFonts w:eastAsia="Times New Roman" w:cs="Times New Roman"/>
          <w:szCs w:val="24"/>
        </w:rPr>
        <w:t xml:space="preserve">επιτροπή </w:t>
      </w:r>
      <w:r>
        <w:rPr>
          <w:rFonts w:eastAsia="Times New Roman" w:cs="Times New Roman"/>
          <w:szCs w:val="24"/>
        </w:rPr>
        <w:t>αυτή παραλάμβανε γύρω στις εκατό χιλιάδες δηλώσεις το χρόνο, πράγμα που σήμαινε ότι ούτε καν να πρωτοκολλ</w:t>
      </w:r>
      <w:r>
        <w:rPr>
          <w:rFonts w:eastAsia="Times New Roman" w:cs="Times New Roman"/>
          <w:szCs w:val="24"/>
        </w:rPr>
        <w:t xml:space="preserve">ήσει δεν προλάβαινε, πολύ περισσότερο να ελέγξει τις δηλώσεις αυτές. </w:t>
      </w:r>
    </w:p>
    <w:p w14:paraId="12E54FE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Με αυτόν τον τρόπο θα εξασφαλιστεί ο έλεγχος αυτών των δηλώσεων, ενώ ο μεγάλος όγκος των υπολοίπων δηλώσεων θα επιστρέψ</w:t>
      </w:r>
      <w:r>
        <w:rPr>
          <w:rFonts w:eastAsia="Times New Roman" w:cs="Times New Roman"/>
          <w:szCs w:val="24"/>
        </w:rPr>
        <w:t>ει</w:t>
      </w:r>
      <w:r>
        <w:rPr>
          <w:rFonts w:eastAsia="Times New Roman" w:cs="Times New Roman"/>
          <w:szCs w:val="24"/>
        </w:rPr>
        <w:t xml:space="preserve"> στην </w:t>
      </w:r>
      <w:r>
        <w:rPr>
          <w:rFonts w:eastAsia="Times New Roman" w:cs="Times New Roman"/>
          <w:szCs w:val="24"/>
        </w:rPr>
        <w:t>επιτροπή</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στην τρίτη μονάδα ελέγχου των δηλώσεων περιουσιακ</w:t>
      </w:r>
      <w:r>
        <w:rPr>
          <w:rFonts w:eastAsia="Times New Roman" w:cs="Times New Roman"/>
          <w:szCs w:val="24"/>
        </w:rPr>
        <w:t xml:space="preserve">ής κατάστασης, στις αρχές καταπολέμησης νομιμοποίησης εσόδων από εγκληματικές δραστηριότητες. Πρόκειται για ένα </w:t>
      </w:r>
      <w:r>
        <w:rPr>
          <w:rFonts w:eastAsia="Times New Roman" w:cs="Times New Roman"/>
          <w:szCs w:val="24"/>
        </w:rPr>
        <w:t xml:space="preserve">σώμα </w:t>
      </w:r>
      <w:r>
        <w:rPr>
          <w:rFonts w:eastAsia="Times New Roman" w:cs="Times New Roman"/>
          <w:szCs w:val="24"/>
        </w:rPr>
        <w:t>έμπειρο, το οποίο είχε σχετική αρμοδιότητα επί τριετία. Επομένως, έχει πλήρη γνώση του αντικειμένου και είναι ανεξάρτητο από την κεντρική δ</w:t>
      </w:r>
      <w:r>
        <w:rPr>
          <w:rFonts w:eastAsia="Times New Roman" w:cs="Times New Roman"/>
          <w:szCs w:val="24"/>
        </w:rPr>
        <w:t>ιοίκηση. Με αυτόν τον τρόπο</w:t>
      </w:r>
      <w:r>
        <w:rPr>
          <w:rFonts w:eastAsia="Times New Roman" w:cs="Times New Roman"/>
          <w:szCs w:val="24"/>
        </w:rPr>
        <w:t>,</w:t>
      </w:r>
      <w:r>
        <w:rPr>
          <w:rFonts w:eastAsia="Times New Roman" w:cs="Times New Roman"/>
          <w:szCs w:val="24"/>
        </w:rPr>
        <w:t xml:space="preserve"> θα επιτευχθεί γρήγορος και αποτελεσματικός έλεγχος των πολιτικών προσώπων αλλά και των υπολοίπων προσώπων</w:t>
      </w:r>
      <w:r>
        <w:rPr>
          <w:rFonts w:eastAsia="Times New Roman" w:cs="Times New Roman"/>
          <w:szCs w:val="24"/>
        </w:rPr>
        <w:t>,</w:t>
      </w:r>
      <w:r>
        <w:rPr>
          <w:rFonts w:eastAsia="Times New Roman" w:cs="Times New Roman"/>
          <w:szCs w:val="24"/>
        </w:rPr>
        <w:t xml:space="preserve"> των οποίων οι δηλώσεις στοιβάζονται εκεί. </w:t>
      </w:r>
    </w:p>
    <w:p w14:paraId="12E54FE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Δεν μείναμε, όμως, σε αυτό. Ενισχύσαμε την επιτροπή του άρθρου 3α  με δύο ακό</w:t>
      </w:r>
      <w:r>
        <w:rPr>
          <w:rFonts w:eastAsia="Times New Roman" w:cs="Times New Roman"/>
          <w:szCs w:val="24"/>
        </w:rPr>
        <w:t xml:space="preserve">μα πρόσωπα που προέρχονται από τις δικαστικές αρχές, από έναν Σύμβουλο Επικρατείας και τον αναπληρωτή του, αλλά και από τον Συνήγορο του </w:t>
      </w:r>
      <w:r>
        <w:rPr>
          <w:rFonts w:eastAsia="Times New Roman" w:cs="Times New Roman"/>
          <w:szCs w:val="24"/>
        </w:rPr>
        <w:t xml:space="preserve">Πολίτη </w:t>
      </w:r>
      <w:r>
        <w:rPr>
          <w:rFonts w:eastAsia="Times New Roman" w:cs="Times New Roman"/>
          <w:szCs w:val="24"/>
        </w:rPr>
        <w:t xml:space="preserve">και του αναπληρωτή του, και θα ορίζονται με απόφαση του Ανώτατου Δικαστικού Συμβουλίου οι δικαστικές αρχές. Άρα </w:t>
      </w:r>
      <w:r>
        <w:rPr>
          <w:rFonts w:eastAsia="Times New Roman" w:cs="Times New Roman"/>
          <w:szCs w:val="24"/>
        </w:rPr>
        <w:t>την πλειοψηφία δεν θα την έχουν πολιτικά πρόσωπα</w:t>
      </w:r>
      <w:r>
        <w:rPr>
          <w:rFonts w:eastAsia="Times New Roman" w:cs="Times New Roman"/>
          <w:szCs w:val="24"/>
        </w:rPr>
        <w:t>,</w:t>
      </w:r>
      <w:r>
        <w:rPr>
          <w:rFonts w:eastAsia="Times New Roman" w:cs="Times New Roman"/>
          <w:szCs w:val="24"/>
        </w:rPr>
        <w:t xml:space="preserve"> όπως μέχρι τώρα, αλλά θα την έχουν με πολιτικά πρόσωπα. Είναι άλλο ένα εχέγγυο αντικειμενικού ελέγχου των δηλώσεων περιουσιακής κατάστασης. Πρόεδρος αυτής της </w:t>
      </w:r>
      <w:r>
        <w:rPr>
          <w:rFonts w:eastAsia="Times New Roman" w:cs="Times New Roman"/>
          <w:szCs w:val="24"/>
        </w:rPr>
        <w:t xml:space="preserve">επιτροπής </w:t>
      </w:r>
      <w:r>
        <w:rPr>
          <w:rFonts w:eastAsia="Times New Roman" w:cs="Times New Roman"/>
          <w:szCs w:val="24"/>
        </w:rPr>
        <w:t>θα παραμένει ο Πρόεδρος της Επιτροπής</w:t>
      </w:r>
      <w:r>
        <w:rPr>
          <w:rFonts w:eastAsia="Times New Roman" w:cs="Times New Roman"/>
          <w:szCs w:val="24"/>
        </w:rPr>
        <w:t xml:space="preserve"> Θεσμών και Διαφάνειας για να σημάνουμε και τον κεντρικό ρόλο στη δημοκρατία που έχει το Κοινοβούλιο. </w:t>
      </w:r>
    </w:p>
    <w:p w14:paraId="12E54FE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Επίσης, ενισχύουμε την </w:t>
      </w:r>
      <w:r>
        <w:rPr>
          <w:rFonts w:eastAsia="Times New Roman" w:cs="Times New Roman"/>
          <w:szCs w:val="24"/>
        </w:rPr>
        <w:t>επιτροπή</w:t>
      </w:r>
      <w:r>
        <w:rPr>
          <w:rFonts w:eastAsia="Times New Roman" w:cs="Times New Roman"/>
          <w:szCs w:val="24"/>
        </w:rPr>
        <w:t xml:space="preserve">, την </w:t>
      </w:r>
      <w:r>
        <w:rPr>
          <w:rFonts w:eastAsia="Times New Roman" w:cs="Times New Roman"/>
          <w:szCs w:val="24"/>
        </w:rPr>
        <w:t xml:space="preserve">τρίτη </w:t>
      </w:r>
      <w:r>
        <w:rPr>
          <w:rFonts w:eastAsia="Times New Roman" w:cs="Times New Roman"/>
          <w:szCs w:val="24"/>
        </w:rPr>
        <w:t>μονάδα ελέγχου των δηλώσεων περιουσιακής κατάστασης με άλλα δύο μέλη</w:t>
      </w:r>
      <w:r>
        <w:rPr>
          <w:rFonts w:eastAsia="Times New Roman" w:cs="Times New Roman"/>
          <w:szCs w:val="24"/>
        </w:rPr>
        <w:t>,</w:t>
      </w:r>
      <w:r>
        <w:rPr>
          <w:rFonts w:eastAsia="Times New Roman" w:cs="Times New Roman"/>
          <w:szCs w:val="24"/>
        </w:rPr>
        <w:t xml:space="preserve"> καθώς επίσης και με διοικητικό προσωπικό</w:t>
      </w:r>
      <w:r>
        <w:rPr>
          <w:rFonts w:eastAsia="Times New Roman" w:cs="Times New Roman"/>
          <w:szCs w:val="24"/>
        </w:rPr>
        <w:t>,</w:t>
      </w:r>
      <w:r>
        <w:rPr>
          <w:rFonts w:eastAsia="Times New Roman" w:cs="Times New Roman"/>
          <w:szCs w:val="24"/>
        </w:rPr>
        <w:t xml:space="preserve"> για να μπορέσουν να ανταποκριθούν στον μεγάλο όγκο δουλειάς. </w:t>
      </w:r>
    </w:p>
    <w:p w14:paraId="12E54FE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Καθιερώνουμε για πρώτη φορά ότι οι υπόχρεοι σε δήλωση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είναι υποχρεωμένοι να δηλώνουν και τις θυρίδες –όχι το περιεχόμενο- και τα μετρητά, τις δανειακές υποχρεώσεις</w:t>
      </w:r>
      <w:r>
        <w:rPr>
          <w:rFonts w:eastAsia="Times New Roman" w:cs="Times New Roman"/>
          <w:szCs w:val="24"/>
        </w:rPr>
        <w:t>,</w:t>
      </w:r>
      <w:r>
        <w:rPr>
          <w:rFonts w:eastAsia="Times New Roman" w:cs="Times New Roman"/>
          <w:szCs w:val="24"/>
        </w:rPr>
        <w:t xml:space="preserve"> αλλά και κάθε</w:t>
      </w:r>
      <w:r>
        <w:rPr>
          <w:rFonts w:eastAsia="Times New Roman" w:cs="Times New Roman"/>
          <w:szCs w:val="24"/>
        </w:rPr>
        <w:t xml:space="preserve"> οφειλή που προέρχεται από πρόστιμα ή από οποιαδήποτε άλλη οφειλή, διότι η πείρα έχει δείξει ότι οι δανειακές συμβάσεις αποτελούν επιτυχημένη μορφή ξεπλύματος χρήματος. </w:t>
      </w:r>
    </w:p>
    <w:p w14:paraId="12E54FE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Καθιερώνεται η υποχρέωση όλων των ελεγκτικών μηχανισμών και της </w:t>
      </w:r>
      <w:r>
        <w:rPr>
          <w:rFonts w:eastAsia="Times New Roman" w:cs="Times New Roman"/>
          <w:szCs w:val="24"/>
        </w:rPr>
        <w:t>επιτροπής</w:t>
      </w:r>
      <w:r>
        <w:rPr>
          <w:rFonts w:eastAsia="Times New Roman" w:cs="Times New Roman"/>
          <w:szCs w:val="24"/>
        </w:rPr>
        <w:t>, να υποβάλλο</w:t>
      </w:r>
      <w:r>
        <w:rPr>
          <w:rFonts w:eastAsia="Times New Roman" w:cs="Times New Roman"/>
          <w:szCs w:val="24"/>
        </w:rPr>
        <w:t>υν έκθεση των πεπραγμένων τους στην Επιτροπή Θεσμών και Διαφάνειας της Βουλής, στους Υπουργούς Οικονομικών και Δικαιοσύνης, Διαφάνειας και Ανθρωπίνων Δικαιωμάτων. Η έκθεση θα αναρτάται και στην ιστοσελίδα του Κοινοβουλίου. Με αυτόν τον τρόπο</w:t>
      </w:r>
      <w:r>
        <w:rPr>
          <w:rFonts w:eastAsia="Times New Roman" w:cs="Times New Roman"/>
          <w:szCs w:val="24"/>
        </w:rPr>
        <w:t>,</w:t>
      </w:r>
      <w:r>
        <w:rPr>
          <w:rFonts w:eastAsia="Times New Roman" w:cs="Times New Roman"/>
          <w:szCs w:val="24"/>
        </w:rPr>
        <w:t xml:space="preserve"> όλοι οι πολίτ</w:t>
      </w:r>
      <w:r>
        <w:rPr>
          <w:rFonts w:eastAsia="Times New Roman" w:cs="Times New Roman"/>
          <w:szCs w:val="24"/>
        </w:rPr>
        <w:t xml:space="preserve">ες θα είναι σε θέση να ενημερώνονται για το έργο της </w:t>
      </w:r>
      <w:r>
        <w:rPr>
          <w:rFonts w:eastAsia="Times New Roman" w:cs="Times New Roman"/>
          <w:szCs w:val="24"/>
        </w:rPr>
        <w:t>επιτροπής</w:t>
      </w:r>
      <w:r>
        <w:rPr>
          <w:rFonts w:eastAsia="Times New Roman" w:cs="Times New Roman"/>
          <w:szCs w:val="24"/>
        </w:rPr>
        <w:t xml:space="preserve">. Έτσι επιτυγχάνεται και η λογοδοσία της </w:t>
      </w:r>
      <w:r>
        <w:rPr>
          <w:rFonts w:eastAsia="Times New Roman" w:cs="Times New Roman"/>
          <w:szCs w:val="24"/>
        </w:rPr>
        <w:t>επιτροπής</w:t>
      </w:r>
      <w:r>
        <w:rPr>
          <w:rFonts w:eastAsia="Times New Roman" w:cs="Times New Roman"/>
          <w:szCs w:val="24"/>
        </w:rPr>
        <w:t>.</w:t>
      </w:r>
    </w:p>
    <w:p w14:paraId="12E54FE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Η θεσμοθέτηση 3α της υποχρέωσης της </w:t>
      </w:r>
      <w:r>
        <w:rPr>
          <w:rFonts w:eastAsia="Times New Roman" w:cs="Times New Roman"/>
          <w:szCs w:val="24"/>
        </w:rPr>
        <w:t xml:space="preserve">επιτροπής </w:t>
      </w:r>
      <w:r>
        <w:rPr>
          <w:rFonts w:eastAsia="Times New Roman" w:cs="Times New Roman"/>
          <w:szCs w:val="24"/>
        </w:rPr>
        <w:t>να υποβάλλει έκθεση των πεπραγμένων λαμβάνει υπόψιν και τη συναφή υπό λατινική αρίθμηση ΙΧ σύστα</w:t>
      </w:r>
      <w:r>
        <w:rPr>
          <w:rFonts w:eastAsia="Times New Roman" w:cs="Times New Roman"/>
          <w:szCs w:val="24"/>
        </w:rPr>
        <w:t>ση της ομάδας κρατών κατά της διαφθοράς, γνωστή ως «</w:t>
      </w:r>
      <w:r>
        <w:rPr>
          <w:rFonts w:eastAsia="Times New Roman" w:cs="Times New Roman"/>
          <w:szCs w:val="24"/>
          <w:lang w:val="en-US"/>
        </w:rPr>
        <w:t>GRECO</w:t>
      </w:r>
      <w:r>
        <w:rPr>
          <w:rFonts w:eastAsia="Times New Roman" w:cs="Times New Roman"/>
          <w:szCs w:val="24"/>
        </w:rPr>
        <w:t xml:space="preserve">», όπως αυτή έχει αποτυπωθεί στις τελευταίες εκθέσεις της. </w:t>
      </w:r>
    </w:p>
    <w:p w14:paraId="12E54FF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Καθιερώνεται</w:t>
      </w:r>
      <w:r>
        <w:rPr>
          <w:rFonts w:eastAsia="Times New Roman" w:cs="Times New Roman"/>
          <w:szCs w:val="24"/>
        </w:rPr>
        <w:t>,</w:t>
      </w:r>
      <w:r>
        <w:rPr>
          <w:rFonts w:eastAsia="Times New Roman" w:cs="Times New Roman"/>
          <w:szCs w:val="24"/>
        </w:rPr>
        <w:t xml:space="preserve"> όλες οι δηλώσεις της περιουσιακής κατάστασης που υπάγονται στον έλεγχο της </w:t>
      </w:r>
      <w:r>
        <w:rPr>
          <w:rFonts w:eastAsia="Times New Roman" w:cs="Times New Roman"/>
          <w:szCs w:val="24"/>
        </w:rPr>
        <w:t xml:space="preserve">επιτροπής </w:t>
      </w:r>
      <w:r>
        <w:rPr>
          <w:rFonts w:eastAsia="Times New Roman" w:cs="Times New Roman"/>
          <w:szCs w:val="24"/>
        </w:rPr>
        <w:t>της Βουλής να ελέγχονται υποχρεωτικά, συ</w:t>
      </w:r>
      <w:r>
        <w:rPr>
          <w:rFonts w:eastAsia="Times New Roman" w:cs="Times New Roman"/>
          <w:szCs w:val="24"/>
        </w:rPr>
        <w:t xml:space="preserve">μπεριλαμβανομένων και των δηλώσεων των </w:t>
      </w:r>
      <w:r>
        <w:rPr>
          <w:rFonts w:eastAsia="Times New Roman" w:cs="Times New Roman"/>
          <w:szCs w:val="24"/>
        </w:rPr>
        <w:t xml:space="preserve">δημάρχων, δήμων </w:t>
      </w:r>
      <w:r>
        <w:rPr>
          <w:rFonts w:eastAsia="Times New Roman" w:cs="Times New Roman"/>
          <w:szCs w:val="24"/>
        </w:rPr>
        <w:t xml:space="preserve">κάτω των πενήντα χιλιάδων κατοίκων. </w:t>
      </w:r>
    </w:p>
    <w:p w14:paraId="12E54FF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Περιορίζεται ο χρόνος</w:t>
      </w:r>
      <w:r>
        <w:rPr>
          <w:rFonts w:eastAsia="Times New Roman" w:cs="Times New Roman"/>
          <w:szCs w:val="24"/>
        </w:rPr>
        <w:t>,</w:t>
      </w:r>
      <w:r>
        <w:rPr>
          <w:rFonts w:eastAsia="Times New Roman" w:cs="Times New Roman"/>
          <w:szCs w:val="24"/>
        </w:rPr>
        <w:t xml:space="preserve"> εντός του οποίου δύνα</w:t>
      </w:r>
      <w:r>
        <w:rPr>
          <w:rFonts w:eastAsia="Times New Roman" w:cs="Times New Roman"/>
          <w:szCs w:val="24"/>
        </w:rPr>
        <w:t>ν</w:t>
      </w:r>
      <w:r>
        <w:rPr>
          <w:rFonts w:eastAsia="Times New Roman" w:cs="Times New Roman"/>
          <w:szCs w:val="24"/>
        </w:rPr>
        <w:t xml:space="preserve">ται να γίνουν συμπληρωματικές δηλώσεις με καθιέρωση της προθεσμίας για υποβολή συμπληρωματικών στοιχείων. Είναι τριάντα μέρες από τη λήξη </w:t>
      </w:r>
      <w:r>
        <w:rPr>
          <w:rFonts w:eastAsia="Times New Roman" w:cs="Times New Roman"/>
          <w:szCs w:val="24"/>
        </w:rPr>
        <w:t xml:space="preserve">της </w:t>
      </w:r>
      <w:r>
        <w:rPr>
          <w:rFonts w:eastAsia="Times New Roman" w:cs="Times New Roman"/>
          <w:szCs w:val="24"/>
        </w:rPr>
        <w:t xml:space="preserve">προθεσμίας υποβολής. </w:t>
      </w:r>
    </w:p>
    <w:p w14:paraId="12E54FF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Ταυτόχρονα, παρέχονται εγγυήσεις στη διαδικασία παροχής διευκρινήσεων. Παρέχεται η δυνατότητ</w:t>
      </w:r>
      <w:r>
        <w:rPr>
          <w:rFonts w:eastAsia="Times New Roman" w:cs="Times New Roman"/>
          <w:szCs w:val="24"/>
        </w:rPr>
        <w:t>α υποβολής εκπρόθεσμης δήλωσης εντός τριάντα ημερών. Προσαρμόζουμε στην ισχύουσα φορολογική νομοθεσία την έννοια της εξωχώριας, γιατί μέχρι τώρα δημιουργούνται διάφορα προβλήματα και αντικαθίστα</w:t>
      </w:r>
      <w:r>
        <w:rPr>
          <w:rFonts w:eastAsia="Times New Roman" w:cs="Times New Roman"/>
          <w:szCs w:val="24"/>
        </w:rPr>
        <w:t>ν</w:t>
      </w:r>
      <w:r>
        <w:rPr>
          <w:rFonts w:eastAsia="Times New Roman" w:cs="Times New Roman"/>
          <w:szCs w:val="24"/>
        </w:rPr>
        <w:t>ται από την ορολογία εταιρείες</w:t>
      </w:r>
      <w:r>
        <w:rPr>
          <w:rFonts w:eastAsia="Times New Roman" w:cs="Times New Roman"/>
          <w:szCs w:val="24"/>
        </w:rPr>
        <w:t>,</w:t>
      </w:r>
      <w:r>
        <w:rPr>
          <w:rFonts w:eastAsia="Times New Roman" w:cs="Times New Roman"/>
          <w:szCs w:val="24"/>
        </w:rPr>
        <w:t xml:space="preserve"> οι οποίες έχουν </w:t>
      </w:r>
      <w:r>
        <w:rPr>
          <w:rFonts w:eastAsia="Times New Roman" w:cs="Times New Roman"/>
          <w:szCs w:val="24"/>
        </w:rPr>
        <w:t xml:space="preserve">ως </w:t>
      </w:r>
      <w:r>
        <w:rPr>
          <w:rFonts w:eastAsia="Times New Roman" w:cs="Times New Roman"/>
          <w:szCs w:val="24"/>
        </w:rPr>
        <w:t>έδρα</w:t>
      </w:r>
      <w:r>
        <w:rPr>
          <w:rFonts w:eastAsia="Times New Roman" w:cs="Times New Roman"/>
          <w:szCs w:val="24"/>
        </w:rPr>
        <w:t>,</w:t>
      </w:r>
      <w:r>
        <w:rPr>
          <w:rFonts w:eastAsia="Times New Roman" w:cs="Times New Roman"/>
          <w:szCs w:val="24"/>
        </w:rPr>
        <w:t xml:space="preserve"> κράτ</w:t>
      </w:r>
      <w:r>
        <w:rPr>
          <w:rFonts w:eastAsia="Times New Roman" w:cs="Times New Roman"/>
          <w:szCs w:val="24"/>
        </w:rPr>
        <w:t>η που δεν χαρακτηρίζονται ως συνεργάσιμα στον φορολογικό τομέα. Αυτό έχει σημαντικές επιπτώσεις, για να μπορέσει να γίνει ο απαραίτητος έλεγχος.</w:t>
      </w:r>
    </w:p>
    <w:p w14:paraId="12E54FF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Τέλος, στις Εισαγγελίες Εφετών Αθηνών και Θεσσαλονίκης και στις Εισαγγελίες Πλημμελειοδικών Αθηνών και Θεσσαλον</w:t>
      </w:r>
      <w:r>
        <w:rPr>
          <w:rFonts w:eastAsia="Times New Roman" w:cs="Times New Roman"/>
          <w:szCs w:val="24"/>
        </w:rPr>
        <w:t xml:space="preserve">ίκης ορίζεται ένας </w:t>
      </w:r>
      <w:r>
        <w:rPr>
          <w:rFonts w:eastAsia="Times New Roman" w:cs="Times New Roman"/>
          <w:szCs w:val="24"/>
        </w:rPr>
        <w:t>αντιεισαγγελέας εφετών</w:t>
      </w:r>
      <w:r>
        <w:rPr>
          <w:rFonts w:eastAsia="Times New Roman" w:cs="Times New Roman"/>
          <w:szCs w:val="24"/>
        </w:rPr>
        <w:t xml:space="preserve"> και ένας </w:t>
      </w:r>
      <w:r>
        <w:rPr>
          <w:rFonts w:eastAsia="Times New Roman" w:cs="Times New Roman"/>
          <w:szCs w:val="24"/>
        </w:rPr>
        <w:t>αντιεισαγγελέας πλημμελειοδικών</w:t>
      </w:r>
      <w:r>
        <w:rPr>
          <w:rFonts w:eastAsia="Times New Roman" w:cs="Times New Roman"/>
          <w:szCs w:val="24"/>
        </w:rPr>
        <w:t>,</w:t>
      </w:r>
      <w:r>
        <w:rPr>
          <w:rFonts w:eastAsia="Times New Roman" w:cs="Times New Roman"/>
          <w:szCs w:val="24"/>
        </w:rPr>
        <w:t xml:space="preserve"> οι οποίοι θα χειρίζονται τις δικογραφίες που προκύπτουν για τις αξιόποινες πράξεις του παρόντος νόμου.</w:t>
      </w:r>
    </w:p>
    <w:p w14:paraId="12E54FF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Επίσης, προχωρούμε στην επιτάχυνση της ολοκλήρωσης της διαδικασίας ηλ</w:t>
      </w:r>
      <w:r>
        <w:rPr>
          <w:rFonts w:eastAsia="Times New Roman" w:cs="Times New Roman"/>
          <w:szCs w:val="24"/>
        </w:rPr>
        <w:t>εκτρονικής υποβολής των δηλώσεων. Εντός δύο μηνών από την ψήφιση του νόμου, το ηλεκτρονικό σύστημα θα τρέχει για όλες τις κατηγορίες υπόχρεων.</w:t>
      </w:r>
    </w:p>
    <w:p w14:paraId="12E54FF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Θεωρώ ότι όλες αυτές τις τροποποιήσεις είναι στη σωστή κατεύθυνση, έχουν λάβει υπόψη τους τις συστάσεις της </w:t>
      </w:r>
      <w:r>
        <w:rPr>
          <w:rFonts w:eastAsia="Times New Roman" w:cs="Times New Roman"/>
          <w:szCs w:val="24"/>
        </w:rPr>
        <w:t>«</w:t>
      </w:r>
      <w:r>
        <w:rPr>
          <w:rFonts w:eastAsia="Times New Roman" w:cs="Times New Roman"/>
          <w:szCs w:val="24"/>
          <w:lang w:val="en-US"/>
        </w:rPr>
        <w:t>GREC</w:t>
      </w:r>
      <w:r>
        <w:rPr>
          <w:rFonts w:eastAsia="Times New Roman" w:cs="Times New Roman"/>
          <w:szCs w:val="24"/>
          <w:lang w:val="en-US"/>
        </w:rPr>
        <w:t>O</w:t>
      </w:r>
      <w:r>
        <w:rPr>
          <w:rFonts w:eastAsia="Times New Roman" w:cs="Times New Roman"/>
          <w:szCs w:val="24"/>
        </w:rPr>
        <w:t>»</w:t>
      </w:r>
      <w:r>
        <w:rPr>
          <w:rFonts w:eastAsia="Times New Roman" w:cs="Times New Roman"/>
          <w:szCs w:val="24"/>
        </w:rPr>
        <w:t>, αλλά και τα λάθη και τις παραλείψεις που είχαν διαπιστωθεί και από τα προηγούμενα χρόνια.</w:t>
      </w:r>
    </w:p>
    <w:p w14:paraId="12E54FF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E54FF7" w14:textId="77777777" w:rsidR="00A37F14" w:rsidRDefault="002C15DC">
      <w:pPr>
        <w:spacing w:line="600" w:lineRule="auto"/>
        <w:jc w:val="center"/>
        <w:rPr>
          <w:rFonts w:eastAsia="Times New Roman"/>
          <w:bCs/>
        </w:rPr>
      </w:pPr>
      <w:r>
        <w:rPr>
          <w:rFonts w:eastAsia="Times New Roman"/>
          <w:bCs/>
        </w:rPr>
        <w:t>(Χειροκροτήματα από την πτέρυγα του ΣΥΡΙΖΑ)</w:t>
      </w:r>
    </w:p>
    <w:p w14:paraId="12E54FF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12E54FF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 κ. Λαγός από τη Χρυσή Αυγή έχει τον λόγ</w:t>
      </w:r>
      <w:r>
        <w:rPr>
          <w:rFonts w:eastAsia="Times New Roman" w:cs="Times New Roman"/>
          <w:szCs w:val="24"/>
        </w:rPr>
        <w:t>ο.</w:t>
      </w:r>
    </w:p>
    <w:p w14:paraId="12E54FF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Ευχαριστώ.</w:t>
      </w:r>
    </w:p>
    <w:p w14:paraId="12E54FF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Κατ’ αρχάς, θα ήθελα να ξεκινήσω, καταγγέλλοντας τη διαδικασία</w:t>
      </w:r>
      <w:r>
        <w:rPr>
          <w:rFonts w:eastAsia="Times New Roman" w:cs="Times New Roman"/>
          <w:szCs w:val="24"/>
        </w:rPr>
        <w:t>,</w:t>
      </w:r>
      <w:r>
        <w:rPr>
          <w:rFonts w:eastAsia="Times New Roman" w:cs="Times New Roman"/>
          <w:szCs w:val="24"/>
        </w:rPr>
        <w:t xml:space="preserve"> που έχουμε έρθει σήμερα εδώ να συζητήσουμε για ένα σοβαρότατο πολυνομοσχέδιο</w:t>
      </w:r>
      <w:r>
        <w:rPr>
          <w:rFonts w:eastAsia="Times New Roman" w:cs="Times New Roman"/>
          <w:szCs w:val="24"/>
        </w:rPr>
        <w:t>,</w:t>
      </w:r>
      <w:r>
        <w:rPr>
          <w:rFonts w:eastAsia="Times New Roman" w:cs="Times New Roman"/>
          <w:szCs w:val="24"/>
        </w:rPr>
        <w:t xml:space="preserve"> το οποίο έχει να κάνει με το μέλλον της πατρίδας μας και των επόμενων γενεών. Τετάρτη</w:t>
      </w:r>
      <w:r>
        <w:rPr>
          <w:rFonts w:eastAsia="Times New Roman" w:cs="Times New Roman"/>
          <w:szCs w:val="24"/>
        </w:rPr>
        <w:t xml:space="preserve"> μεσάνυχτα, γύρω στις δώδεκα, δεν είχατε καν τη δυνατότητα να μας δώσετε εγγράφως το συγκεκριμένο πολυνομοσχέδιο και μας το δώσατε σε </w:t>
      </w:r>
      <w:r>
        <w:rPr>
          <w:rFonts w:eastAsia="Times New Roman" w:cs="Times New Roman"/>
          <w:szCs w:val="24"/>
          <w:lang w:val="en-US"/>
        </w:rPr>
        <w:t>CD</w:t>
      </w:r>
      <w:r>
        <w:rPr>
          <w:rFonts w:eastAsia="Times New Roman" w:cs="Times New Roman"/>
          <w:szCs w:val="24"/>
        </w:rPr>
        <w:t>, προκειμένου να το δούμε, να το διαβάσουμε και να δούμε τι γίνεται και τι υπάρχει εκεί μέσα. Βέβαια, δεν υπήρχε και καν</w:t>
      </w:r>
      <w:r>
        <w:rPr>
          <w:rFonts w:eastAsia="Times New Roman" w:cs="Times New Roman"/>
          <w:szCs w:val="24"/>
        </w:rPr>
        <w:t>ένας λόγος, γιατί έτσι και αλλιώς η Κοινοβουλευτική Δημοκρατία, έτσι όπως λειτουργεί στην πατρίδα μας τα τελευταία χρόνια, έχει τελείως ευτελιστεί, οπότε δεν έχει σημασία είτε το διαβάσει κάποιος είτε δεν το διαβάσει.</w:t>
      </w:r>
    </w:p>
    <w:p w14:paraId="12E54FF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Όπως συνέβη στη συγκεκριμένη περίπτωση</w:t>
      </w:r>
      <w:r>
        <w:rPr>
          <w:rFonts w:eastAsia="Times New Roman" w:cs="Times New Roman"/>
          <w:szCs w:val="24"/>
        </w:rPr>
        <w:t xml:space="preserve">, η συντριπτική πλειοψηφία των Βουλευτών δεν το έχει διαβάσει, γιατί δεν ήταν δυνατόν να διαβάσει επτά-επτάμισι χιλιάδες σελίδες. Ας μας πει εδώ ένας Βουλευτής από τους εκατόν πενήντα τρεις που θα το ψηφίσουν τι λέει μέσα συγκεκριμένα και αν γνωρίζει αυτό </w:t>
      </w:r>
      <w:r>
        <w:rPr>
          <w:rFonts w:eastAsia="Times New Roman" w:cs="Times New Roman"/>
          <w:szCs w:val="24"/>
        </w:rPr>
        <w:t xml:space="preserve">που θα ψηφίσει. Φυσικά και δεν το γνωρίζει, όπως στο παρελθόν δεν γνώριζαν άλλοι Βουλευτές. Το είχε ομολογήσει ο τότε Υπουργός κ. Χρυσοχοΐδης, ότι είχε </w:t>
      </w:r>
      <w:r>
        <w:rPr>
          <w:rFonts w:eastAsia="Times New Roman" w:cs="Times New Roman"/>
          <w:szCs w:val="24"/>
        </w:rPr>
        <w:t>ψηφί</w:t>
      </w:r>
      <w:r>
        <w:rPr>
          <w:rFonts w:eastAsia="Times New Roman" w:cs="Times New Roman"/>
          <w:szCs w:val="24"/>
        </w:rPr>
        <w:t>σει το πρώτο μνημόνιο</w:t>
      </w:r>
      <w:r>
        <w:rPr>
          <w:rFonts w:eastAsia="Times New Roman" w:cs="Times New Roman"/>
          <w:szCs w:val="24"/>
        </w:rPr>
        <w:t>,</w:t>
      </w:r>
      <w:r>
        <w:rPr>
          <w:rFonts w:eastAsia="Times New Roman" w:cs="Times New Roman"/>
          <w:szCs w:val="24"/>
        </w:rPr>
        <w:t xml:space="preserve"> χωρίς να ξέρει τι λέει. Δεν έχει σημασία.</w:t>
      </w:r>
    </w:p>
    <w:p w14:paraId="12E54FF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Έτσι, λοιπόν, θα κάνουν και αυτοί τ</w:t>
      </w:r>
      <w:r>
        <w:rPr>
          <w:rFonts w:eastAsia="Times New Roman" w:cs="Times New Roman"/>
          <w:szCs w:val="24"/>
        </w:rPr>
        <w:t>ώρα</w:t>
      </w:r>
      <w:r>
        <w:rPr>
          <w:rFonts w:eastAsia="Times New Roman" w:cs="Times New Roman"/>
          <w:szCs w:val="24"/>
        </w:rPr>
        <w:t>. Ε</w:t>
      </w:r>
      <w:r>
        <w:rPr>
          <w:rFonts w:eastAsia="Times New Roman" w:cs="Times New Roman"/>
          <w:szCs w:val="24"/>
        </w:rPr>
        <w:t xml:space="preserve">κατόν πενήντα τρεις κομάντο θα ψηφίσουν το νομοσχέδιο αυτό, σε τρεις, τέσσερις, δύο, πέντε μήνες θα έχουν φύγει από την </w:t>
      </w:r>
      <w:r>
        <w:rPr>
          <w:rFonts w:eastAsia="Times New Roman" w:cs="Times New Roman"/>
          <w:szCs w:val="24"/>
        </w:rPr>
        <w:t>ε</w:t>
      </w:r>
      <w:r>
        <w:rPr>
          <w:rFonts w:eastAsia="Times New Roman" w:cs="Times New Roman"/>
          <w:szCs w:val="24"/>
        </w:rPr>
        <w:t>λληνική Βουλή, γιατί ο ελληνικός λαός θα τους έχει στείλει πάλι σπίτι τους. Όμως, αυτά τα μέτρα</w:t>
      </w:r>
      <w:r>
        <w:rPr>
          <w:rFonts w:eastAsia="Times New Roman" w:cs="Times New Roman"/>
          <w:szCs w:val="24"/>
        </w:rPr>
        <w:t>,</w:t>
      </w:r>
      <w:r>
        <w:rPr>
          <w:rFonts w:eastAsia="Times New Roman" w:cs="Times New Roman"/>
          <w:szCs w:val="24"/>
        </w:rPr>
        <w:t xml:space="preserve"> τα οποία θα έχουν πάρει εις βάρος του ελληνικού λαού, θα συνεχίσουν να υπάρχουν και να υφίστανται</w:t>
      </w:r>
      <w:r>
        <w:rPr>
          <w:rFonts w:eastAsia="Times New Roman" w:cs="Times New Roman"/>
          <w:szCs w:val="24"/>
        </w:rPr>
        <w:t>,</w:t>
      </w:r>
      <w:r>
        <w:rPr>
          <w:rFonts w:eastAsia="Times New Roman" w:cs="Times New Roman"/>
          <w:szCs w:val="24"/>
        </w:rPr>
        <w:t xml:space="preserve"> μέχρι μια εθνική ελληνική κυβέρνηση να μπορέσει να ορθώσει ανάστημα και να σταματήσει αυτό το οποίο γίνεται.</w:t>
      </w:r>
    </w:p>
    <w:p w14:paraId="12E54FF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Ήμασταν, λοιπόν παρόντες και γίναμε μάρτυρες σε</w:t>
      </w:r>
      <w:r>
        <w:rPr>
          <w:rFonts w:eastAsia="Times New Roman" w:cs="Times New Roman"/>
          <w:szCs w:val="24"/>
        </w:rPr>
        <w:t xml:space="preserve"> ένα θέατρο</w:t>
      </w:r>
      <w:r>
        <w:rPr>
          <w:rFonts w:eastAsia="Times New Roman" w:cs="Times New Roman"/>
          <w:szCs w:val="24"/>
        </w:rPr>
        <w:t xml:space="preserve"> του</w:t>
      </w:r>
      <w:r>
        <w:rPr>
          <w:rFonts w:eastAsia="Times New Roman" w:cs="Times New Roman"/>
          <w:szCs w:val="24"/>
        </w:rPr>
        <w:t xml:space="preserve"> παραλόγου, δήθεν -λέω και πάλι- στα όρια της δημοκρατίας να έρχονται διάφοροι φορείς να μιλήσουν στην </w:t>
      </w:r>
      <w:r>
        <w:rPr>
          <w:rFonts w:eastAsia="Times New Roman" w:cs="Times New Roman"/>
          <w:szCs w:val="24"/>
        </w:rPr>
        <w:t xml:space="preserve">επιτροπή, </w:t>
      </w:r>
      <w:r>
        <w:rPr>
          <w:rFonts w:eastAsia="Times New Roman" w:cs="Times New Roman"/>
          <w:szCs w:val="24"/>
        </w:rPr>
        <w:t xml:space="preserve">τους οποίους καλέσαμε, να τους ανεβάζουμε πάνω σε έναν αγώνα δρόμου για τρία λεπτά, να μην προλαβαίνουν καν να ανέβουν στο Βήμα </w:t>
      </w:r>
      <w:r>
        <w:rPr>
          <w:rFonts w:eastAsia="Times New Roman" w:cs="Times New Roman"/>
          <w:szCs w:val="24"/>
        </w:rPr>
        <w:t>οι άνθρωποι, να τους κατεβάζουμε κάτω και να κάνουμε τέσσερις επιτροπές μέσα σε μια μέρα. Ποιος προλαβαίνει να ακούσει, να παρακολουθήσει, να δει πού συμφωνεί, να δει πού διαφωνεί, να τα συζητήσουμε όλα αυτά.</w:t>
      </w:r>
    </w:p>
    <w:p w14:paraId="12E54FF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Όμως, δεν σας ενδιαφέρει τίποτα από όλα αυτά. Α</w:t>
      </w:r>
      <w:r>
        <w:rPr>
          <w:rFonts w:eastAsia="Times New Roman" w:cs="Times New Roman"/>
          <w:szCs w:val="24"/>
        </w:rPr>
        <w:t>υτά τα λέμε</w:t>
      </w:r>
      <w:r>
        <w:rPr>
          <w:rFonts w:eastAsia="Times New Roman" w:cs="Times New Roman"/>
          <w:szCs w:val="24"/>
        </w:rPr>
        <w:t>,</w:t>
      </w:r>
      <w:r>
        <w:rPr>
          <w:rFonts w:eastAsia="Times New Roman" w:cs="Times New Roman"/>
          <w:szCs w:val="24"/>
        </w:rPr>
        <w:t xml:space="preserve"> για να τα ακούει ο ελληνικός λαός. Το μοναδικό που σας ενδιαφέρει είναι να περάσουν αυτές οι επτά-επτάμισι χιλιάδες σελίδες με όσο το δυνατόν μικρότερη αντίδραση -είτε εντός είτε εκτός Κοινοβουλίου- και δυστυχώς, σε αυτό τα καταφέρνετε, γιατί </w:t>
      </w:r>
      <w:r>
        <w:rPr>
          <w:rFonts w:eastAsia="Times New Roman" w:cs="Times New Roman"/>
          <w:szCs w:val="24"/>
        </w:rPr>
        <w:t>εντός Κοινοβουλίου μόνο η Χρυσή Αυγή είναι αυτή που φωνάζει για να υπερασπιστεί τα δίκια του ελληνικού λαού, ο οποίος δεν έχει πάρει χαμπάρι από τα χτυπήματα που δέχεται, τι του έρχεται καθημερινά. Εκτός Κοινοβουλίου, δυστυχώς, ο κόσμος είναι τόσο απογοητε</w:t>
      </w:r>
      <w:r>
        <w:rPr>
          <w:rFonts w:eastAsia="Times New Roman" w:cs="Times New Roman"/>
          <w:szCs w:val="24"/>
        </w:rPr>
        <w:t>υμένος που κάθεται σπίτι του. Αυτό είναι το δυστύχημα για την πατρίδα μας.</w:t>
      </w:r>
    </w:p>
    <w:p w14:paraId="12E5500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Βλέπουμε, λοιπόν, να γίνεται μια διαδικασία σε ρυθμούς ταχύτατους                   -επαναλαμβάνω και πάλι- προκειμένου να μη διαβαστεί και να μη συζητηθεί τίποτα, κάποιες γενικότητ</w:t>
      </w:r>
      <w:r>
        <w:rPr>
          <w:rFonts w:eastAsia="Times New Roman" w:cs="Times New Roman"/>
          <w:szCs w:val="24"/>
        </w:rPr>
        <w:t>ες μόνο να ακουστούν. Γι’ αυτό, λοιπόν, πολύ έξυπνα και καλά κάνατε στο συγκεκριμένο, φέρατε τον γνωστό, πασίγνωστο πλέον, κόφτη, όπως τον ονομάζουμε, ο οποίος τι θα λέει; Όταν κάθε 31 Μαΐου η Ελλάδα δεν έχει επιτύχει τους στόχους της, θα εφαρμόζεται ένα π</w:t>
      </w:r>
      <w:r>
        <w:rPr>
          <w:rFonts w:eastAsia="Times New Roman" w:cs="Times New Roman"/>
          <w:szCs w:val="24"/>
        </w:rPr>
        <w:t>ροεδρικό διάταγμα</w:t>
      </w:r>
      <w:r>
        <w:rPr>
          <w:rFonts w:eastAsia="Times New Roman" w:cs="Times New Roman"/>
          <w:szCs w:val="24"/>
        </w:rPr>
        <w:t xml:space="preserve"> -</w:t>
      </w:r>
      <w:r>
        <w:rPr>
          <w:rFonts w:eastAsia="Times New Roman" w:cs="Times New Roman"/>
          <w:szCs w:val="24"/>
        </w:rPr>
        <w:t>για να το ακούει ο ελληνικός λαός</w:t>
      </w:r>
      <w:r>
        <w:rPr>
          <w:rFonts w:eastAsia="Times New Roman" w:cs="Times New Roman"/>
          <w:szCs w:val="24"/>
        </w:rPr>
        <w:t>-</w:t>
      </w:r>
      <w:r>
        <w:rPr>
          <w:rFonts w:eastAsia="Times New Roman" w:cs="Times New Roman"/>
          <w:szCs w:val="24"/>
        </w:rPr>
        <w:t xml:space="preserve"> δεν θα ψηφίζεται καν από το </w:t>
      </w:r>
      <w:r>
        <w:rPr>
          <w:rFonts w:eastAsia="Times New Roman" w:cs="Times New Roman"/>
          <w:szCs w:val="24"/>
        </w:rPr>
        <w:t>ε</w:t>
      </w:r>
      <w:r>
        <w:rPr>
          <w:rFonts w:eastAsia="Times New Roman" w:cs="Times New Roman"/>
          <w:szCs w:val="24"/>
        </w:rPr>
        <w:t>λληνικό Κοινοβούλιο -μη σας ταλαιπωρούμε κιόλας με ψηφοφορίες, εκατόν πενήντα τρεις, κάποιος μπορεί να μην το ψηφίσει, άντε να τον βοηθήσουμε λίγο- και θα περνάει αυτό το πρ</w:t>
      </w:r>
      <w:r>
        <w:rPr>
          <w:rFonts w:eastAsia="Times New Roman" w:cs="Times New Roman"/>
          <w:szCs w:val="24"/>
        </w:rPr>
        <w:t>οεδρικό διάταγμα και τα μέτρα αυτά, εις βάρος πάντα του ελληνικού λαού, θα συνεχίζουν και θα ισχύουν</w:t>
      </w:r>
      <w:r>
        <w:rPr>
          <w:rFonts w:eastAsia="Times New Roman" w:cs="Times New Roman"/>
          <w:szCs w:val="24"/>
        </w:rPr>
        <w:t>,</w:t>
      </w:r>
      <w:r>
        <w:rPr>
          <w:rFonts w:eastAsia="Times New Roman" w:cs="Times New Roman"/>
          <w:szCs w:val="24"/>
        </w:rPr>
        <w:t xml:space="preserve"> χωρίς κανείς να παίρνει χαμπάρι. Αυτό, λοιπόν, έκανε η Κυβέρνηση της Αριστεράς αυτή τη στιγμή ή μάλλον και αυτό</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μόνο αυτό.</w:t>
      </w:r>
    </w:p>
    <w:p w14:paraId="12E5500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Επαναλαμβάνω, λοιπόν, για </w:t>
      </w:r>
      <w:r>
        <w:rPr>
          <w:rFonts w:eastAsia="Times New Roman" w:cs="Times New Roman"/>
          <w:szCs w:val="24"/>
        </w:rPr>
        <w:t xml:space="preserve">να ακουστεί στον ελληνικό λαό, ότι από του χρόνου </w:t>
      </w:r>
      <w:r>
        <w:rPr>
          <w:rFonts w:eastAsia="Times New Roman" w:cs="Times New Roman"/>
          <w:szCs w:val="24"/>
        </w:rPr>
        <w:t xml:space="preserve">στις </w:t>
      </w:r>
      <w:r>
        <w:rPr>
          <w:rFonts w:eastAsia="Times New Roman" w:cs="Times New Roman"/>
          <w:szCs w:val="24"/>
        </w:rPr>
        <w:t xml:space="preserve">31 Μαΐου τα μέτρα αυτά δεν θα περνούν καν από το </w:t>
      </w:r>
      <w:r>
        <w:rPr>
          <w:rFonts w:eastAsia="Times New Roman" w:cs="Times New Roman"/>
          <w:szCs w:val="24"/>
        </w:rPr>
        <w:t xml:space="preserve">ελληνικό </w:t>
      </w:r>
      <w:r>
        <w:rPr>
          <w:rFonts w:eastAsia="Times New Roman" w:cs="Times New Roman"/>
          <w:szCs w:val="24"/>
        </w:rPr>
        <w:t>Κοινοβούλιο. Θέλω να σας κάνω και μια πρόταση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Χρυσή Αυγή, επειδή βλέπουμε ότι παραχωρείτε τα πάντα στους </w:t>
      </w:r>
      <w:r>
        <w:rPr>
          <w:rFonts w:eastAsia="Times New Roman" w:cs="Times New Roman"/>
          <w:szCs w:val="24"/>
        </w:rPr>
        <w:t>Ε</w:t>
      </w:r>
      <w:r>
        <w:rPr>
          <w:rFonts w:eastAsia="Times New Roman" w:cs="Times New Roman"/>
          <w:szCs w:val="24"/>
        </w:rPr>
        <w:t>υρωπαίους τοκογλύφους, στους παγκ</w:t>
      </w:r>
      <w:r>
        <w:rPr>
          <w:rFonts w:eastAsia="Times New Roman" w:cs="Times New Roman"/>
          <w:szCs w:val="24"/>
        </w:rPr>
        <w:t>όσμιους τοκογλύφους</w:t>
      </w:r>
      <w:r>
        <w:rPr>
          <w:rFonts w:eastAsia="Times New Roman" w:cs="Times New Roman"/>
          <w:szCs w:val="24"/>
        </w:rPr>
        <w:t>,</w:t>
      </w:r>
      <w:r>
        <w:rPr>
          <w:rFonts w:eastAsia="Times New Roman" w:cs="Times New Roman"/>
          <w:szCs w:val="24"/>
        </w:rPr>
        <w:t xml:space="preserve"> προφανώς. Είχατε παραχωρήσει δημόσιες επιχειρήσεις, λέγατε εδώ για ΕΥΑΘ, ΕΥΔΑΠ, ΕΛΒΟ, ΑΤΤΙΚΟ ΜΕΤΡΟ, κτηριακές υποδομές, ΔΕΗ. Βέβαια, λόγω κάποιας πίεσης που ασκήθηκε, τα πήρατε πίσω αυτά, δήθεν ότι δεν θα γίνουν τώρα και σε δυο-τρεις μ</w:t>
      </w:r>
      <w:r>
        <w:rPr>
          <w:rFonts w:eastAsia="Times New Roman" w:cs="Times New Roman"/>
          <w:szCs w:val="24"/>
        </w:rPr>
        <w:t xml:space="preserve">ήνες, με μια τροπολογία μια νύχτα, κάποια στιγμή μέσα στο Δεκαπενταύγουστο θα τα περάσετε και θα δοθούν και </w:t>
      </w:r>
      <w:r>
        <w:rPr>
          <w:rFonts w:eastAsia="Times New Roman" w:cs="Times New Roman"/>
          <w:szCs w:val="24"/>
        </w:rPr>
        <w:t xml:space="preserve">όλα </w:t>
      </w:r>
      <w:r>
        <w:rPr>
          <w:rFonts w:eastAsia="Times New Roman" w:cs="Times New Roman"/>
          <w:szCs w:val="24"/>
        </w:rPr>
        <w:t>αυτά.</w:t>
      </w:r>
    </w:p>
    <w:p w14:paraId="12E55002" w14:textId="77777777" w:rsidR="00A37F14" w:rsidRDefault="002C15DC">
      <w:pPr>
        <w:spacing w:line="600" w:lineRule="auto"/>
        <w:ind w:firstLine="720"/>
        <w:jc w:val="both"/>
        <w:rPr>
          <w:rFonts w:eastAsia="Times New Roman"/>
          <w:szCs w:val="24"/>
        </w:rPr>
      </w:pPr>
      <w:r>
        <w:rPr>
          <w:rFonts w:eastAsia="Times New Roman"/>
          <w:szCs w:val="24"/>
        </w:rPr>
        <w:t>Όμως, κάντε τον κόπο, αφού το έχετε πάει έτσι και αφού δεν θα ψηφίζεται τίποτα από την ελληνική Βουλή, δώστε και μεταβιβάστε και την ελλην</w:t>
      </w:r>
      <w:r>
        <w:rPr>
          <w:rFonts w:eastAsia="Times New Roman"/>
          <w:szCs w:val="24"/>
        </w:rPr>
        <w:t>ική Βουλή. Αχρείαστη είναι πλέον. Δεν έχει να προσφέρει τίποτα στον Έλληνα πολίτη. Μόνο ζημιά έχει να του δώσει. Μόνο ζημιά! Και τα μέτρα που λαμβάνονται όλα τα τελευταία χρόνια, αλλά κυρίως την τελευταία εξαετία, έχουν να κάνουν μόνο με το πώς θα ταλαιπωρ</w:t>
      </w:r>
      <w:r>
        <w:rPr>
          <w:rFonts w:eastAsia="Times New Roman"/>
          <w:szCs w:val="24"/>
        </w:rPr>
        <w:t>ήσουν και θα διασύρουν τον Έλληνα φορολογούμενο. Αυτός είναι ο σκοπός σας. Ήρθατε και γίνατε τα καλύτερα παιδιά του συστήματος και της παγκοσμιοποίησης.</w:t>
      </w:r>
    </w:p>
    <w:p w14:paraId="12E55003" w14:textId="77777777" w:rsidR="00A37F14" w:rsidRDefault="002C15DC">
      <w:pPr>
        <w:spacing w:line="600" w:lineRule="auto"/>
        <w:ind w:firstLine="720"/>
        <w:jc w:val="both"/>
        <w:rPr>
          <w:rFonts w:eastAsia="Times New Roman"/>
          <w:szCs w:val="24"/>
        </w:rPr>
      </w:pPr>
      <w:r>
        <w:rPr>
          <w:rFonts w:eastAsia="Times New Roman"/>
          <w:szCs w:val="24"/>
        </w:rPr>
        <w:t>Φυσικά, η εναλλακτική λύση</w:t>
      </w:r>
      <w:r>
        <w:rPr>
          <w:rFonts w:eastAsia="Times New Roman"/>
          <w:szCs w:val="24"/>
        </w:rPr>
        <w:t>,</w:t>
      </w:r>
      <w:r>
        <w:rPr>
          <w:rFonts w:eastAsia="Times New Roman"/>
          <w:szCs w:val="24"/>
        </w:rPr>
        <w:t xml:space="preserve"> που δήθεν υπάρχει από τη Νέα Δημοκρατία</w:t>
      </w:r>
      <w:r>
        <w:rPr>
          <w:rFonts w:eastAsia="Times New Roman"/>
          <w:szCs w:val="24"/>
        </w:rPr>
        <w:t>,</w:t>
      </w:r>
      <w:r>
        <w:rPr>
          <w:rFonts w:eastAsia="Times New Roman"/>
          <w:szCs w:val="24"/>
        </w:rPr>
        <w:t xml:space="preserve"> είναι αυτή που μας έχει φέρει μέχρ</w:t>
      </w:r>
      <w:r>
        <w:rPr>
          <w:rFonts w:eastAsia="Times New Roman"/>
          <w:szCs w:val="24"/>
        </w:rPr>
        <w:t xml:space="preserve">ι εδώ και σας έφερε κι εσάς στην </w:t>
      </w:r>
      <w:r>
        <w:rPr>
          <w:rFonts w:eastAsia="Times New Roman"/>
          <w:szCs w:val="24"/>
        </w:rPr>
        <w:t>Κυβέρνηση</w:t>
      </w:r>
      <w:r>
        <w:rPr>
          <w:rFonts w:eastAsia="Times New Roman"/>
          <w:szCs w:val="24"/>
        </w:rPr>
        <w:t>. Αυτή είναι η εναλλακτική λύση που παρουσιάζετε για την Ελλάδα.</w:t>
      </w:r>
    </w:p>
    <w:p w14:paraId="12E55004" w14:textId="77777777" w:rsidR="00A37F14" w:rsidRDefault="002C15DC">
      <w:pPr>
        <w:spacing w:line="600" w:lineRule="auto"/>
        <w:ind w:firstLine="720"/>
        <w:jc w:val="both"/>
        <w:rPr>
          <w:rFonts w:eastAsia="Times New Roman"/>
          <w:szCs w:val="24"/>
        </w:rPr>
      </w:pPr>
      <w:r>
        <w:rPr>
          <w:rFonts w:eastAsia="Times New Roman"/>
          <w:szCs w:val="24"/>
        </w:rPr>
        <w:t>Επαναλαμβάνουμε και πάλι ότι εναλλακτική λύση δεν πρόκειται να υπάρξει στην Ελλάδα, αν δεν υπάρξει εθνικιστική, δυναμική κυβέρνηση, δηλαδή αν κάποιοι</w:t>
      </w:r>
      <w:r>
        <w:rPr>
          <w:rFonts w:eastAsia="Times New Roman"/>
          <w:szCs w:val="24"/>
        </w:rPr>
        <w:t xml:space="preserve"> δεν πουν ότι αυτές εδώ οι συμφωνίες δεν τηρούνται. Μόνο έτσι μπορεί να δικαιωθεί η πατρίδα μας. Και δεν τηρούνται</w:t>
      </w:r>
      <w:r>
        <w:rPr>
          <w:rFonts w:eastAsia="Times New Roman"/>
          <w:szCs w:val="24"/>
        </w:rPr>
        <w:t xml:space="preserve"> –γιατί δεν είναι δικαίωμά σας- </w:t>
      </w:r>
      <w:r>
        <w:rPr>
          <w:rFonts w:eastAsia="Times New Roman"/>
          <w:szCs w:val="24"/>
        </w:rPr>
        <w:t>τα όσα έχουν συμφωνηθεί</w:t>
      </w:r>
      <w:r>
        <w:rPr>
          <w:rFonts w:eastAsia="Times New Roman"/>
          <w:szCs w:val="24"/>
        </w:rPr>
        <w:t>. Με α</w:t>
      </w:r>
      <w:r>
        <w:rPr>
          <w:rFonts w:eastAsia="Times New Roman"/>
          <w:szCs w:val="24"/>
        </w:rPr>
        <w:t xml:space="preserve">υτή </w:t>
      </w:r>
      <w:r>
        <w:rPr>
          <w:rFonts w:eastAsia="Times New Roman"/>
          <w:szCs w:val="24"/>
        </w:rPr>
        <w:t>τ</w:t>
      </w:r>
      <w:r>
        <w:rPr>
          <w:rFonts w:eastAsia="Times New Roman"/>
          <w:szCs w:val="24"/>
        </w:rPr>
        <w:t>η</w:t>
      </w:r>
      <w:r>
        <w:rPr>
          <w:rFonts w:eastAsia="Times New Roman"/>
          <w:szCs w:val="24"/>
        </w:rPr>
        <w:t>ν</w:t>
      </w:r>
      <w:r>
        <w:rPr>
          <w:rFonts w:eastAsia="Times New Roman"/>
          <w:szCs w:val="24"/>
        </w:rPr>
        <w:t xml:space="preserve"> εκχώρηση που έχει γίνει από το «ελληνικό» Κοινοβούλιο στους </w:t>
      </w:r>
      <w:r>
        <w:rPr>
          <w:rFonts w:eastAsia="Times New Roman"/>
          <w:szCs w:val="24"/>
        </w:rPr>
        <w:t xml:space="preserve">παγκόσμιους δυνάστες για ενενήντα εννέα και εκατό χρόνια, για έναν αιώνα από εδώ και πέρα, </w:t>
      </w:r>
      <w:r>
        <w:rPr>
          <w:rFonts w:eastAsia="Times New Roman"/>
          <w:szCs w:val="24"/>
        </w:rPr>
        <w:t xml:space="preserve">αυτή </w:t>
      </w:r>
      <w:r>
        <w:rPr>
          <w:rFonts w:eastAsia="Times New Roman"/>
          <w:szCs w:val="24"/>
        </w:rPr>
        <w:t>τη στιγμή</w:t>
      </w:r>
      <w:r>
        <w:rPr>
          <w:rFonts w:eastAsia="Times New Roman"/>
          <w:szCs w:val="24"/>
        </w:rPr>
        <w:t xml:space="preserve"> </w:t>
      </w:r>
      <w:r>
        <w:rPr>
          <w:rFonts w:eastAsia="Times New Roman"/>
          <w:szCs w:val="24"/>
        </w:rPr>
        <w:t>δεσμεύετε τα πάντα για τις επόμενες γενιές, όταν κάνετε τα ελληνόπουλα να ζουν με σκυμμένο το κεφάλι και να μην είναι ελεύθερα στην πατρίδα που γεννιο</w:t>
      </w:r>
      <w:r>
        <w:rPr>
          <w:rFonts w:eastAsia="Times New Roman"/>
          <w:szCs w:val="24"/>
        </w:rPr>
        <w:t>ύνται.</w:t>
      </w:r>
    </w:p>
    <w:p w14:paraId="12E55005" w14:textId="77777777" w:rsidR="00A37F14" w:rsidRDefault="002C15DC">
      <w:pPr>
        <w:spacing w:line="600" w:lineRule="auto"/>
        <w:ind w:firstLine="720"/>
        <w:jc w:val="both"/>
        <w:rPr>
          <w:rFonts w:eastAsia="Times New Roman"/>
          <w:szCs w:val="24"/>
        </w:rPr>
      </w:pPr>
      <w:r>
        <w:rPr>
          <w:rFonts w:eastAsia="Times New Roman"/>
          <w:szCs w:val="24"/>
        </w:rPr>
        <w:t>Ως προς αυτά, όταν έρθουν κάποιοι που έχουν το σθένος να αντισταθούν, θα πουν ότι αυτές οι συμφωνίες δεν τηρούνται. Θα υπάρξουν άλλες συμφωνίες, οι οποίες θα τηρηθούν. Μάλιστα, αυτοί που ψήφιζαν όλα αυτά, θα τεθούν προ των ευθυνών τους. Γιατί αρκετά</w:t>
      </w:r>
      <w:r>
        <w:rPr>
          <w:rFonts w:eastAsia="Times New Roman"/>
          <w:szCs w:val="24"/>
        </w:rPr>
        <w:t xml:space="preserve"> έχετε παίξει εις βάρος του ελληνικού λαού. </w:t>
      </w:r>
    </w:p>
    <w:p w14:paraId="12E55006" w14:textId="77777777" w:rsidR="00A37F14" w:rsidRDefault="002C15DC">
      <w:pPr>
        <w:spacing w:line="600" w:lineRule="auto"/>
        <w:ind w:firstLine="720"/>
        <w:jc w:val="both"/>
        <w:rPr>
          <w:rFonts w:eastAsia="Times New Roman" w:cs="Times New Roman"/>
          <w:szCs w:val="28"/>
        </w:rPr>
      </w:pPr>
      <w:r>
        <w:rPr>
          <w:rFonts w:eastAsia="Times New Roman"/>
          <w:szCs w:val="24"/>
        </w:rPr>
        <w:t>Ποιος σας έδωσε, αλήθεια, το δικαίωμα εσάς για εκατό χρόνια, για έναν αιώνα, να παραχωρήσετε την πατρίδα μας;</w:t>
      </w:r>
      <w:r>
        <w:rPr>
          <w:rFonts w:eastAsia="Times New Roman" w:cs="Times New Roman"/>
          <w:szCs w:val="28"/>
        </w:rPr>
        <w:t xml:space="preserve"> Σας το έδωσε κανείς; Ήμασταν τετρακόσια χρόνια σκλάβοι μέσα από πολέμους κι έρχεστε εσείς σήμερα και </w:t>
      </w:r>
      <w:r>
        <w:rPr>
          <w:rFonts w:eastAsia="Times New Roman" w:cs="Times New Roman"/>
          <w:szCs w:val="28"/>
        </w:rPr>
        <w:t xml:space="preserve">παραχωρείτε τα πάντα –θάλασσα, λιμάνια, αεροδρόμια, κτήρια, ό,τι υπάρχει- στους δανειστές μας για εκατό χρόνια. </w:t>
      </w:r>
    </w:p>
    <w:p w14:paraId="12E55007" w14:textId="77777777" w:rsidR="00A37F14" w:rsidRDefault="002C15DC">
      <w:pPr>
        <w:spacing w:line="600" w:lineRule="auto"/>
        <w:ind w:firstLine="720"/>
        <w:jc w:val="both"/>
        <w:rPr>
          <w:rFonts w:eastAsia="Times New Roman" w:cs="Times New Roman"/>
          <w:szCs w:val="28"/>
        </w:rPr>
      </w:pPr>
      <w:r>
        <w:rPr>
          <w:rFonts w:eastAsia="Times New Roman" w:cs="Times New Roman"/>
          <w:szCs w:val="28"/>
        </w:rPr>
        <w:t xml:space="preserve">Ποιος σας δίνει, κύριοι, αυτό το δικαίωμα; Εμείς, πάντως, </w:t>
      </w:r>
      <w:r>
        <w:rPr>
          <w:rFonts w:eastAsia="Times New Roman" w:cs="Times New Roman"/>
          <w:szCs w:val="28"/>
        </w:rPr>
        <w:t xml:space="preserve">ως </w:t>
      </w:r>
      <w:r>
        <w:rPr>
          <w:rFonts w:eastAsia="Times New Roman" w:cs="Times New Roman"/>
          <w:szCs w:val="28"/>
        </w:rPr>
        <w:t>Χρυσή Αυγή</w:t>
      </w:r>
      <w:r>
        <w:rPr>
          <w:rFonts w:eastAsia="Times New Roman" w:cs="Times New Roman"/>
          <w:szCs w:val="28"/>
        </w:rPr>
        <w:t>,</w:t>
      </w:r>
      <w:r>
        <w:rPr>
          <w:rFonts w:eastAsia="Times New Roman" w:cs="Times New Roman"/>
          <w:szCs w:val="28"/>
        </w:rPr>
        <w:t xml:space="preserve"> δεν σας το δίνουμε. </w:t>
      </w:r>
    </w:p>
    <w:p w14:paraId="12E55008" w14:textId="77777777" w:rsidR="00A37F14" w:rsidRDefault="002C15DC">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κτυπά</w:t>
      </w:r>
      <w:r>
        <w:rPr>
          <w:rFonts w:eastAsia="Times New Roman" w:cs="Times New Roman"/>
          <w:szCs w:val="28"/>
        </w:rPr>
        <w:t>ει</w:t>
      </w:r>
      <w:r>
        <w:rPr>
          <w:rFonts w:eastAsia="Times New Roman" w:cs="Times New Roman"/>
          <w:szCs w:val="28"/>
        </w:rPr>
        <w:t xml:space="preserve"> </w:t>
      </w:r>
      <w:r>
        <w:rPr>
          <w:rFonts w:eastAsia="Times New Roman" w:cs="Times New Roman"/>
          <w:szCs w:val="28"/>
        </w:rPr>
        <w:t>προειδοποιητικά το κουδο</w:t>
      </w:r>
      <w:r>
        <w:rPr>
          <w:rFonts w:eastAsia="Times New Roman" w:cs="Times New Roman"/>
          <w:szCs w:val="28"/>
        </w:rPr>
        <w:t>ύνι λήξεως του χρόνου ομιλίας του κυρίου Βουλευτή)</w:t>
      </w:r>
    </w:p>
    <w:p w14:paraId="12E55009" w14:textId="77777777" w:rsidR="00A37F14" w:rsidRDefault="002C15DC">
      <w:pPr>
        <w:spacing w:line="600" w:lineRule="auto"/>
        <w:ind w:firstLine="720"/>
        <w:jc w:val="both"/>
        <w:rPr>
          <w:rFonts w:eastAsia="Times New Roman" w:cs="Times New Roman"/>
          <w:szCs w:val="28"/>
        </w:rPr>
      </w:pPr>
      <w:r>
        <w:rPr>
          <w:rFonts w:eastAsia="Times New Roman" w:cs="Times New Roman"/>
          <w:szCs w:val="28"/>
        </w:rPr>
        <w:t>Αν θέλετε, λοιπόν, να υποθηκεύσετε κάτι, θα υποθηκεύσετε τις βίλες σας, τα αμάξια σας, τις λιμουζίνες</w:t>
      </w:r>
      <w:r>
        <w:rPr>
          <w:rFonts w:eastAsia="Times New Roman" w:cs="Times New Roman"/>
          <w:szCs w:val="28"/>
        </w:rPr>
        <w:t>,</w:t>
      </w:r>
      <w:r>
        <w:rPr>
          <w:rFonts w:eastAsia="Times New Roman" w:cs="Times New Roman"/>
          <w:szCs w:val="28"/>
        </w:rPr>
        <w:t xml:space="preserve"> με τις οποίες κυκλοφορείτε και τις περιουσίες που έχετε στις τράπεζες. Αυτά να πάτε να τα δημεύσετε, γ</w:t>
      </w:r>
      <w:r>
        <w:rPr>
          <w:rFonts w:eastAsia="Times New Roman" w:cs="Times New Roman"/>
          <w:szCs w:val="28"/>
        </w:rPr>
        <w:t xml:space="preserve">ιατί είναι δικά σας. Δεν μιλάμε για όλους, βέβαια, γιατί σε κάποιους είναι και κλεμμένα. Δεν τα έχουν αποκτήσει και με νόμιμους τρόπους. Κάποιοι τα έχουν κλέψει από τον ελληνικό λαό. </w:t>
      </w:r>
    </w:p>
    <w:p w14:paraId="12E5500A" w14:textId="77777777" w:rsidR="00A37F14" w:rsidRDefault="002C15DC">
      <w:pPr>
        <w:spacing w:line="600" w:lineRule="auto"/>
        <w:ind w:firstLine="720"/>
        <w:jc w:val="both"/>
        <w:rPr>
          <w:rFonts w:eastAsia="Times New Roman" w:cs="Times New Roman"/>
          <w:szCs w:val="28"/>
        </w:rPr>
      </w:pPr>
      <w:r>
        <w:rPr>
          <w:rFonts w:eastAsia="Times New Roman" w:cs="Times New Roman"/>
          <w:szCs w:val="28"/>
        </w:rPr>
        <w:t>Αυτά, λοιπόν, να πάτε και να τα βάλετε σε υποθήκη, όχι όμως την περιουσί</w:t>
      </w:r>
      <w:r>
        <w:rPr>
          <w:rFonts w:eastAsia="Times New Roman" w:cs="Times New Roman"/>
          <w:szCs w:val="28"/>
        </w:rPr>
        <w:t xml:space="preserve">α και την ελληνική έκταση. Δεν έχετε κανένα δικαίωμα. Δεν σας βάλαμε να κάνετε την πατρίδα μας τσιφλίκι σας. Δεν σας κάναμε να δίνετε την Ελλάδα όπως εσείς θέλετε, να την τεμαχίζετε και να τη μοιράζετε. </w:t>
      </w:r>
    </w:p>
    <w:p w14:paraId="12E5500B" w14:textId="77777777" w:rsidR="00A37F14" w:rsidRDefault="002C15DC">
      <w:pPr>
        <w:spacing w:line="600" w:lineRule="auto"/>
        <w:ind w:firstLine="720"/>
        <w:jc w:val="both"/>
        <w:rPr>
          <w:rFonts w:eastAsia="Times New Roman" w:cs="Times New Roman"/>
          <w:szCs w:val="28"/>
        </w:rPr>
      </w:pPr>
      <w:r>
        <w:rPr>
          <w:rFonts w:eastAsia="Times New Roman" w:cs="Times New Roman"/>
          <w:szCs w:val="28"/>
        </w:rPr>
        <w:t>Θα ήθελα να πω πάρα πολλά, αλλά σε αυτά τα επτά λεπτ</w:t>
      </w:r>
      <w:r>
        <w:rPr>
          <w:rFonts w:eastAsia="Times New Roman" w:cs="Times New Roman"/>
          <w:szCs w:val="28"/>
        </w:rPr>
        <w:t>ά που μας δίνονται, δυστυχώς δεν προλαβαίνουμε να πούμε σχεδόν τίποτα. Επαναλαμβάνω και καταγγέλλω και πάλι ότι ο λόγος είναι αυτός.</w:t>
      </w:r>
    </w:p>
    <w:p w14:paraId="12E5500C" w14:textId="77777777" w:rsidR="00A37F14" w:rsidRDefault="002C15DC">
      <w:pPr>
        <w:spacing w:line="600" w:lineRule="auto"/>
        <w:ind w:firstLine="720"/>
        <w:jc w:val="both"/>
        <w:rPr>
          <w:rFonts w:eastAsia="Times New Roman" w:cs="Times New Roman"/>
          <w:szCs w:val="28"/>
        </w:rPr>
      </w:pPr>
      <w:r>
        <w:rPr>
          <w:rFonts w:eastAsia="Times New Roman" w:cs="Times New Roman"/>
          <w:szCs w:val="28"/>
        </w:rPr>
        <w:t>Θα ήθελα μόνο επιγραμματικά για ένα, ενάμισι λεπτό, να πω κάποια πράγματα που αφορούν το πώς έχουν δοθεί τα δεκατέσσερα αερ</w:t>
      </w:r>
      <w:r>
        <w:rPr>
          <w:rFonts w:eastAsia="Times New Roman" w:cs="Times New Roman"/>
          <w:szCs w:val="28"/>
        </w:rPr>
        <w:t>οδρόμια της πατρίδας μας, πώς τα έχετε ξεπουλήσει.</w:t>
      </w:r>
    </w:p>
    <w:p w14:paraId="12E5500D" w14:textId="77777777" w:rsidR="00A37F14" w:rsidRDefault="002C15DC">
      <w:pPr>
        <w:spacing w:line="600" w:lineRule="auto"/>
        <w:ind w:firstLine="720"/>
        <w:jc w:val="both"/>
        <w:rPr>
          <w:rFonts w:eastAsia="Times New Roman" w:cs="Times New Roman"/>
          <w:szCs w:val="28"/>
        </w:rPr>
      </w:pPr>
      <w:r>
        <w:rPr>
          <w:rFonts w:eastAsia="Times New Roman" w:cs="Times New Roman"/>
          <w:szCs w:val="28"/>
        </w:rPr>
        <w:t>Στο άρθρο 218, λοιπόν, αναγράφεται ότι δεν επιβάλλονται στους παραχωρησιούχους οποιουδήποτε είδους τέλη ή φόροι</w:t>
      </w:r>
      <w:r>
        <w:rPr>
          <w:rFonts w:eastAsia="Times New Roman" w:cs="Times New Roman"/>
          <w:szCs w:val="28"/>
        </w:rPr>
        <w:t>,</w:t>
      </w:r>
      <w:r>
        <w:rPr>
          <w:rFonts w:eastAsia="Times New Roman" w:cs="Times New Roman"/>
          <w:szCs w:val="28"/>
        </w:rPr>
        <w:t xml:space="preserve"> από οποιαδήποτε δημοτική ή άλλη τοπική </w:t>
      </w:r>
      <w:r>
        <w:rPr>
          <w:rFonts w:eastAsia="Times New Roman" w:cs="Times New Roman"/>
          <w:szCs w:val="28"/>
        </w:rPr>
        <w:t xml:space="preserve">αρχή </w:t>
      </w:r>
      <w:r>
        <w:rPr>
          <w:rFonts w:eastAsia="Times New Roman" w:cs="Times New Roman"/>
          <w:szCs w:val="28"/>
        </w:rPr>
        <w:t>για τις υπηρεσίες κοινής ωφελείας, των υπηρεσιών</w:t>
      </w:r>
      <w:r>
        <w:rPr>
          <w:rFonts w:eastAsia="Times New Roman" w:cs="Times New Roman"/>
          <w:szCs w:val="28"/>
        </w:rPr>
        <w:t xml:space="preserve"> φωτισμού, ασφάλειας, καθαρισμού, αποκομιδής απορριμμάτων και αποχέτευσης. Δηλαδή, αυτοί δεν θα πληρώνουν τίποτα. Θα τα τρώνε εις υγείαν του Έλληνα κορόιδου, του Έλληνα φορολογούμενου.</w:t>
      </w:r>
    </w:p>
    <w:p w14:paraId="12E5500E" w14:textId="77777777" w:rsidR="00A37F14" w:rsidRDefault="002C15DC">
      <w:pPr>
        <w:spacing w:line="600" w:lineRule="auto"/>
        <w:ind w:firstLine="720"/>
        <w:jc w:val="both"/>
        <w:rPr>
          <w:rFonts w:eastAsia="Times New Roman" w:cs="Times New Roman"/>
          <w:szCs w:val="28"/>
        </w:rPr>
      </w:pPr>
      <w:r>
        <w:rPr>
          <w:rFonts w:eastAsia="Times New Roman" w:cs="Times New Roman"/>
          <w:szCs w:val="28"/>
        </w:rPr>
        <w:t>Να αναφέρουμε στη συνέχεια ότι έχουν το δικαίωμα να βγάλουν έξω οποιαδή</w:t>
      </w:r>
      <w:r>
        <w:rPr>
          <w:rFonts w:eastAsia="Times New Roman" w:cs="Times New Roman"/>
          <w:szCs w:val="28"/>
        </w:rPr>
        <w:t>ποτε τυχόν μικροεπιχείρηση υπάρχει μέσα στα αεροδρόμια αυτή τη στιγμή, δηλαδή καφετέριες, ενοικιάσεις αυτοκινήτων, κάποια μικρά μαγαζάκια που πουλάνε εφημερίδες. Μπορούν να τους πετάξουν έξω</w:t>
      </w:r>
      <w:r>
        <w:rPr>
          <w:rFonts w:eastAsia="Times New Roman" w:cs="Times New Roman"/>
          <w:szCs w:val="28"/>
        </w:rPr>
        <w:t>,</w:t>
      </w:r>
      <w:r>
        <w:rPr>
          <w:rFonts w:eastAsia="Times New Roman" w:cs="Times New Roman"/>
          <w:szCs w:val="28"/>
        </w:rPr>
        <w:t xml:space="preserve"> ανά πάσα ώρα και στιγμή, χωρίς να δώσουν λογαριασμό σε κανέναν, </w:t>
      </w:r>
      <w:r>
        <w:rPr>
          <w:rFonts w:eastAsia="Times New Roman" w:cs="Times New Roman"/>
          <w:szCs w:val="28"/>
        </w:rPr>
        <w:t>επειδή έτσι θέλουν.</w:t>
      </w:r>
    </w:p>
    <w:p w14:paraId="12E5500F" w14:textId="77777777" w:rsidR="00A37F14" w:rsidRDefault="002C15DC">
      <w:pPr>
        <w:spacing w:line="600" w:lineRule="auto"/>
        <w:ind w:firstLine="720"/>
        <w:jc w:val="both"/>
        <w:rPr>
          <w:rFonts w:eastAsia="Times New Roman" w:cs="Times New Roman"/>
          <w:szCs w:val="28"/>
        </w:rPr>
      </w:pPr>
      <w:r>
        <w:rPr>
          <w:rFonts w:eastAsia="Times New Roman" w:cs="Times New Roman"/>
          <w:szCs w:val="28"/>
        </w:rPr>
        <w:t>Όσον αφορά τον ΕΝΦΙΑ, αυτή η γερμανική εταιρεία –που τόσο πολεμάτε εσείς τους Γερμανούς και είστε τα πιο καλά τσιράκια τους- δεν θα πληρώνει ΕΝΦΙΑ, σε αντίθεση με τον οποιονδήποτε ταλαίπωρο Έλληνα έχει ένα σπιτάκι σαράντα τετραγωνικών μ</w:t>
      </w:r>
      <w:r>
        <w:rPr>
          <w:rFonts w:eastAsia="Times New Roman" w:cs="Times New Roman"/>
          <w:szCs w:val="28"/>
        </w:rPr>
        <w:t>έτρων και του ζητάτε να πληρώσει τα μαλλιά της κεφαλής του, για να το καλύψει.</w:t>
      </w:r>
    </w:p>
    <w:p w14:paraId="12E55010" w14:textId="77777777" w:rsidR="00A37F14" w:rsidRDefault="002C15DC">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κτυπά</w:t>
      </w:r>
      <w:r>
        <w:rPr>
          <w:rFonts w:eastAsia="Times New Roman" w:cs="Times New Roman"/>
          <w:szCs w:val="28"/>
        </w:rPr>
        <w:t>ει</w:t>
      </w:r>
      <w:r>
        <w:rPr>
          <w:rFonts w:eastAsia="Times New Roman" w:cs="Times New Roman"/>
          <w:szCs w:val="28"/>
        </w:rPr>
        <w:t xml:space="preserve"> </w:t>
      </w:r>
      <w:r>
        <w:rPr>
          <w:rFonts w:eastAsia="Times New Roman" w:cs="Times New Roman"/>
          <w:szCs w:val="28"/>
        </w:rPr>
        <w:t>το κουδούνι λήξεως του χρόνου ομιλίας του κυρίου Βουλευτή)</w:t>
      </w:r>
    </w:p>
    <w:p w14:paraId="12E55011" w14:textId="77777777" w:rsidR="00A37F14" w:rsidRDefault="002C15DC">
      <w:pPr>
        <w:spacing w:line="600" w:lineRule="auto"/>
        <w:ind w:firstLine="720"/>
        <w:jc w:val="both"/>
        <w:rPr>
          <w:rFonts w:eastAsia="Times New Roman" w:cs="Times New Roman"/>
          <w:szCs w:val="28"/>
        </w:rPr>
      </w:pPr>
      <w:r>
        <w:rPr>
          <w:rFonts w:eastAsia="Times New Roman" w:cs="Times New Roman"/>
          <w:szCs w:val="28"/>
        </w:rPr>
        <w:t>Θα ήθελα να τελειώσω</w:t>
      </w:r>
      <w:r>
        <w:rPr>
          <w:rFonts w:eastAsia="Times New Roman" w:cs="Times New Roman"/>
          <w:szCs w:val="28"/>
        </w:rPr>
        <w:t>,</w:t>
      </w:r>
      <w:r>
        <w:rPr>
          <w:rFonts w:eastAsia="Times New Roman" w:cs="Times New Roman"/>
          <w:szCs w:val="28"/>
        </w:rPr>
        <w:t xml:space="preserve"> αναφέροντας και το χαρακτηριστικότερο για άλλη μια φορά</w:t>
      </w:r>
      <w:r>
        <w:rPr>
          <w:rFonts w:eastAsia="Times New Roman" w:cs="Times New Roman"/>
          <w:szCs w:val="28"/>
        </w:rPr>
        <w:t>,</w:t>
      </w:r>
      <w:r>
        <w:rPr>
          <w:rFonts w:eastAsia="Times New Roman" w:cs="Times New Roman"/>
          <w:szCs w:val="28"/>
        </w:rPr>
        <w:t xml:space="preserve"> σχετικά με το </w:t>
      </w:r>
      <w:r>
        <w:rPr>
          <w:rFonts w:eastAsia="Times New Roman" w:cs="Times New Roman"/>
          <w:szCs w:val="28"/>
        </w:rPr>
        <w:t>γιατί γίνονται όλα αυτά, που είναι πάρα πολλά. Να σας πούμε, λοιπόν, ότι αυτή η γερμανική εταιρεία υποχρεώνει το κράτος να διευκολύνει με βίζες και άδειες παραμονής το</w:t>
      </w:r>
      <w:r>
        <w:rPr>
          <w:rFonts w:eastAsia="Times New Roman" w:cs="Times New Roman"/>
          <w:szCs w:val="28"/>
        </w:rPr>
        <w:t>ύ</w:t>
      </w:r>
      <w:r>
        <w:rPr>
          <w:rFonts w:eastAsia="Times New Roman" w:cs="Times New Roman"/>
          <w:szCs w:val="28"/>
        </w:rPr>
        <w:t>ς εκτός Ευρωπαϊκής Ένωσης υπαλλήλους</w:t>
      </w:r>
      <w:r>
        <w:rPr>
          <w:rFonts w:eastAsia="Times New Roman" w:cs="Times New Roman"/>
          <w:szCs w:val="28"/>
        </w:rPr>
        <w:t>,</w:t>
      </w:r>
      <w:r>
        <w:rPr>
          <w:rFonts w:eastAsia="Times New Roman" w:cs="Times New Roman"/>
          <w:szCs w:val="28"/>
        </w:rPr>
        <w:t xml:space="preserve"> που θα προσλάβει η εταιρεία μετά των οικογενειών τ</w:t>
      </w:r>
      <w:r>
        <w:rPr>
          <w:rFonts w:eastAsia="Times New Roman" w:cs="Times New Roman"/>
          <w:szCs w:val="28"/>
        </w:rPr>
        <w:t>ους. Δηλαδή, θα φέρουν εργάτες από διάφορες χώρες, θα τους δώσουν μισθούς πείνας, δεν θα πάρουν κανέναν Έλληνα να εργάζεται εκεί πέρα και θα σας αναγκάσουν κιόλας εσάς –βέβαια, το θέλετε κιόλας- να δώσετε την άδειά σας και την έγκρισή σας σε αυτό το πράγμα</w:t>
      </w:r>
      <w:r>
        <w:rPr>
          <w:rFonts w:eastAsia="Times New Roman" w:cs="Times New Roman"/>
          <w:szCs w:val="28"/>
        </w:rPr>
        <w:t>.</w:t>
      </w:r>
    </w:p>
    <w:p w14:paraId="12E55012" w14:textId="77777777" w:rsidR="00A37F14" w:rsidRDefault="002C15DC">
      <w:pPr>
        <w:spacing w:line="600" w:lineRule="auto"/>
        <w:ind w:firstLine="720"/>
        <w:jc w:val="both"/>
        <w:rPr>
          <w:rFonts w:eastAsia="Times New Roman" w:cs="Times New Roman"/>
          <w:szCs w:val="28"/>
        </w:rPr>
      </w:pPr>
      <w:r>
        <w:rPr>
          <w:rFonts w:eastAsia="Times New Roman" w:cs="Times New Roman"/>
          <w:szCs w:val="28"/>
        </w:rPr>
        <w:t>Αυτό το κατάπτυστο νομοσχέδιο, όπως και όλα τα υπόλοιπα, η Χρυσή Αυγή δεν πρόκειται να τα ψηφίσει. Θα εναντιωθούμε με όλες τις δυνάμεις μας πάνω σ’ αυτό.</w:t>
      </w:r>
    </w:p>
    <w:p w14:paraId="12E5501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Όσο για τις καταχρηστικές ατάκες, που ακούσαμε πριν από λίγο, το πρωί, να μας λένε εδώ κάποιοι </w:t>
      </w:r>
      <w:r>
        <w:rPr>
          <w:rFonts w:eastAsia="Times New Roman" w:cs="Times New Roman"/>
          <w:szCs w:val="24"/>
        </w:rPr>
        <w:t>Πρόεδροι της Βουλής «Γιατί φωνάζετε;», έχουμε να απαντήσουμε ότι αν δεν φωνάζαμε και αν δεν είχαμε εξαγριωθεί αυτήν τη στιγμή με αυτά που βλέπαμε, θα ήμασταν σαν και εσάς. Ευτυχώς, δεν είμαστε σαν και εσάς.</w:t>
      </w:r>
    </w:p>
    <w:p w14:paraId="12E55014"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2E55015" w14:textId="77777777" w:rsidR="00A37F14" w:rsidRDefault="002C15DC">
      <w:pPr>
        <w:spacing w:line="600" w:lineRule="auto"/>
        <w:ind w:firstLine="720"/>
        <w:jc w:val="both"/>
        <w:rPr>
          <w:rFonts w:eastAsia="Times New Roman" w:cs="Times New Roman"/>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προηγουμένως ξεναγήθηκαν στην έκθεση της Αίθουσας «ΕΛΕΥΘΕΡΙΟΣ ΒΕΝΙΖΕΛΟΣ» και </w:t>
      </w:r>
      <w:r>
        <w:rPr>
          <w:rFonts w:eastAsia="Times New Roman" w:cs="Times New Roman"/>
        </w:rPr>
        <w:t>ενημερώθηκαν για την ιστορία του κτηρίου και τον τρόπο οργάνωσης και λειτουργίας της Βουλής, είκοσι οκτώ μαθήτριες και μαθητές και τέσσερις εκπαιδευτικοί συνοδοί τους από το 35</w:t>
      </w:r>
      <w:r>
        <w:rPr>
          <w:rFonts w:eastAsia="Times New Roman" w:cs="Times New Roman"/>
          <w:vertAlign w:val="superscript"/>
        </w:rPr>
        <w:t>ο</w:t>
      </w:r>
      <w:r>
        <w:rPr>
          <w:rFonts w:eastAsia="Times New Roman" w:cs="Times New Roman"/>
        </w:rPr>
        <w:t xml:space="preserve"> Δημοτικό Σχολείο Ηρακλείου Κρήτης. </w:t>
      </w:r>
    </w:p>
    <w:p w14:paraId="12E55016" w14:textId="77777777" w:rsidR="00A37F14" w:rsidRDefault="002C15DC">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12E55017" w14:textId="77777777" w:rsidR="00A37F14" w:rsidRDefault="002C15DC">
      <w:pPr>
        <w:spacing w:line="600" w:lineRule="auto"/>
        <w:ind w:firstLine="720"/>
        <w:jc w:val="center"/>
        <w:rPr>
          <w:rFonts w:eastAsia="Times New Roman" w:cs="Times New Roman"/>
        </w:rPr>
      </w:pPr>
      <w:r>
        <w:rPr>
          <w:rFonts w:eastAsia="Times New Roman" w:cs="Times New Roman"/>
        </w:rPr>
        <w:t xml:space="preserve">(Χειροκροτήματα </w:t>
      </w:r>
      <w:r>
        <w:rPr>
          <w:rFonts w:eastAsia="Times New Roman" w:cs="Times New Roman"/>
        </w:rPr>
        <w:t>απ</w:t>
      </w:r>
      <w:r>
        <w:rPr>
          <w:rFonts w:eastAsia="Times New Roman" w:cs="Times New Roman"/>
        </w:rPr>
        <w:t>’</w:t>
      </w:r>
      <w:r>
        <w:rPr>
          <w:rFonts w:eastAsia="Times New Roman" w:cs="Times New Roman"/>
        </w:rPr>
        <w:t xml:space="preserve"> όλες τις πτέρυγες της Βουλής)</w:t>
      </w:r>
    </w:p>
    <w:p w14:paraId="12E55018" w14:textId="77777777" w:rsidR="00A37F14" w:rsidRDefault="002C15DC">
      <w:pPr>
        <w:spacing w:line="600" w:lineRule="auto"/>
        <w:ind w:firstLine="720"/>
        <w:jc w:val="both"/>
        <w:rPr>
          <w:rFonts w:eastAsia="Times New Roman"/>
          <w:szCs w:val="24"/>
        </w:rPr>
      </w:pPr>
      <w:r>
        <w:rPr>
          <w:rFonts w:eastAsia="Times New Roman"/>
          <w:szCs w:val="24"/>
        </w:rPr>
        <w:t>Τον λόγο έχει η κ. Ιγγλέζη για επτά λεπτά.</w:t>
      </w:r>
    </w:p>
    <w:p w14:paraId="12E55019" w14:textId="77777777" w:rsidR="00A37F14" w:rsidRDefault="002C15DC">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color w:val="000000"/>
          <w:szCs w:val="24"/>
        </w:rPr>
        <w:t>Ευχαριστώ, κύριε Πρόεδρε.</w:t>
      </w:r>
      <w:r>
        <w:rPr>
          <w:rFonts w:eastAsia="Times New Roman"/>
          <w:szCs w:val="24"/>
        </w:rPr>
        <w:t xml:space="preserve"> </w:t>
      </w:r>
    </w:p>
    <w:p w14:paraId="12E5501A" w14:textId="77777777" w:rsidR="00A37F14" w:rsidRDefault="002C15DC">
      <w:pPr>
        <w:spacing w:line="600" w:lineRule="auto"/>
        <w:ind w:firstLine="720"/>
        <w:jc w:val="both"/>
        <w:rPr>
          <w:rFonts w:eastAsia="Times New Roman"/>
          <w:szCs w:val="24"/>
        </w:rPr>
      </w:pPr>
      <w:r>
        <w:rPr>
          <w:rFonts w:eastAsia="Times New Roman"/>
          <w:szCs w:val="24"/>
        </w:rPr>
        <w:t>Συναδέλφισσες και συνάδελφοι, συζητάμε σήμερα τα τελευταία δημοσιονομικά μέτρα, με βάση τη συμφωνία. Πρόκειται για μέτρα που ομολογουμένως είναι δύσκολα για όλους μας, και για την κοινωνία και για την Κυβέρνηση, αλλά και για εμάς τους Βουλευτές. Είναι, όμω</w:t>
      </w:r>
      <w:r>
        <w:rPr>
          <w:rFonts w:eastAsia="Times New Roman"/>
          <w:szCs w:val="24"/>
        </w:rPr>
        <w:t xml:space="preserve">ς, τα τελευταία μέτρα, </w:t>
      </w:r>
      <w:r>
        <w:rPr>
          <w:rFonts w:eastAsia="Times New Roman"/>
          <w:bCs/>
        </w:rPr>
        <w:t>προκειμένου να</w:t>
      </w:r>
      <w:r>
        <w:rPr>
          <w:rFonts w:eastAsia="Times New Roman"/>
          <w:szCs w:val="24"/>
        </w:rPr>
        <w:t xml:space="preserve"> οδηγηθούμε μετά με σίγουρα βήματα ως κοινωνία και ως οικονομία σε μια άλλη προοπτική, διαφορετική από αυτή που οι προηγούμενες </w:t>
      </w:r>
      <w:r>
        <w:rPr>
          <w:rFonts w:eastAsia="Times New Roman"/>
          <w:szCs w:val="24"/>
        </w:rPr>
        <w:t xml:space="preserve">κυβερνήσεις </w:t>
      </w:r>
      <w:r>
        <w:rPr>
          <w:rFonts w:eastAsia="Times New Roman"/>
          <w:szCs w:val="24"/>
        </w:rPr>
        <w:t xml:space="preserve">είχαν σχεδιάσει. </w:t>
      </w:r>
    </w:p>
    <w:p w14:paraId="12E5501B" w14:textId="77777777" w:rsidR="00A37F14" w:rsidRDefault="002C15DC">
      <w:pPr>
        <w:spacing w:line="600" w:lineRule="auto"/>
        <w:ind w:firstLine="720"/>
        <w:jc w:val="both"/>
        <w:rPr>
          <w:rFonts w:eastAsia="Times New Roman"/>
          <w:szCs w:val="24"/>
        </w:rPr>
      </w:pPr>
      <w:r>
        <w:rPr>
          <w:rFonts w:eastAsia="Times New Roman"/>
          <w:szCs w:val="24"/>
        </w:rPr>
        <w:t>Είμαστε στη φάση ψήφισης των τελευταίων μέτρων, το μεγαλύτερο</w:t>
      </w:r>
      <w:r>
        <w:rPr>
          <w:rFonts w:eastAsia="Times New Roman"/>
          <w:szCs w:val="24"/>
        </w:rPr>
        <w:t xml:space="preserve"> μέρος των οποίων στήριξε και η Αντιπολίτευση το προηγούμενο καλοκαίρι, παρ</w:t>
      </w:r>
      <w:r>
        <w:rPr>
          <w:rFonts w:eastAsia="Times New Roman"/>
          <w:szCs w:val="24"/>
        </w:rPr>
        <w:t>’</w:t>
      </w:r>
      <w:r>
        <w:rPr>
          <w:rFonts w:eastAsia="Times New Roman"/>
          <w:szCs w:val="24"/>
        </w:rPr>
        <w:t>όλο που, κύριοι συνάδελφοι της Αντιπολίτευσης, μοιάζει να το έχετε ξεχάσει.</w:t>
      </w:r>
    </w:p>
    <w:p w14:paraId="12E5501C" w14:textId="77777777" w:rsidR="00A37F14" w:rsidRDefault="002C15DC">
      <w:pPr>
        <w:spacing w:line="600" w:lineRule="auto"/>
        <w:ind w:firstLine="720"/>
        <w:jc w:val="both"/>
        <w:rPr>
          <w:rFonts w:eastAsia="Times New Roman"/>
          <w:szCs w:val="24"/>
        </w:rPr>
      </w:pPr>
      <w:r>
        <w:rPr>
          <w:rFonts w:eastAsia="Times New Roman"/>
          <w:szCs w:val="24"/>
        </w:rPr>
        <w:t xml:space="preserve">Από την πληθώρα των ρυθμίσεων που συζητάμε σήμερα θέλω να σταθώ σε δύο, τις οποίες θεωρώ σημαντικές και </w:t>
      </w:r>
      <w:r>
        <w:rPr>
          <w:rFonts w:eastAsia="Times New Roman"/>
          <w:szCs w:val="24"/>
        </w:rPr>
        <w:t>με ιδιαίτερο περιβαλλοντικό πρόσημο</w:t>
      </w:r>
      <w:r>
        <w:rPr>
          <w:rFonts w:eastAsia="Times New Roman"/>
          <w:szCs w:val="24"/>
        </w:rPr>
        <w:t>,</w:t>
      </w:r>
      <w:r>
        <w:rPr>
          <w:rFonts w:eastAsia="Times New Roman"/>
          <w:szCs w:val="24"/>
        </w:rPr>
        <w:t xml:space="preserve"> που μπορεί να μοιάζουν υποδεέστερες, αλλά απασχολούν πολύ, ιδίως όσους έχουν στραμμένο το βλέμμα στις κινήσεις της Κυβέρνησης για θέματα περιβάλλοντος και ενέργειες, που ανατρέπουν μνημονιακούς νόμους και αναδεικνύουν ό</w:t>
      </w:r>
      <w:r>
        <w:rPr>
          <w:rFonts w:eastAsia="Times New Roman"/>
          <w:szCs w:val="24"/>
        </w:rPr>
        <w:t xml:space="preserve">τι η διαπραγμάτευση μπορεί να είναι αποτελεσματική και προς όφελος του δημοσίου συμφέροντος. Αναφέρομαι στις ρυθμίσεις για τη </w:t>
      </w:r>
      <w:r>
        <w:rPr>
          <w:rFonts w:eastAsia="Times New Roman"/>
          <w:szCs w:val="24"/>
        </w:rPr>
        <w:t>«</w:t>
      </w:r>
      <w:r>
        <w:rPr>
          <w:rFonts w:eastAsia="Times New Roman"/>
          <w:szCs w:val="24"/>
        </w:rPr>
        <w:t>μικρή</w:t>
      </w:r>
      <w:r>
        <w:rPr>
          <w:rFonts w:eastAsia="Times New Roman"/>
          <w:szCs w:val="24"/>
        </w:rPr>
        <w:t>»</w:t>
      </w:r>
      <w:r>
        <w:rPr>
          <w:rFonts w:eastAsia="Times New Roman"/>
          <w:szCs w:val="24"/>
        </w:rPr>
        <w:t xml:space="preserve"> ΔΕΗ και τον ΑΔΜΗΕ, αλλά και στους δασικούς χάρτες, ρυθμίσεις που σχετίζονται άμεσα με τις προοπτικές ανάπτυξης της χώρας.</w:t>
      </w:r>
    </w:p>
    <w:p w14:paraId="12E5501D" w14:textId="77777777" w:rsidR="00A37F14" w:rsidRDefault="002C15DC">
      <w:pPr>
        <w:spacing w:line="600" w:lineRule="auto"/>
        <w:ind w:firstLine="720"/>
        <w:jc w:val="both"/>
        <w:rPr>
          <w:rFonts w:eastAsia="Times New Roman"/>
          <w:szCs w:val="24"/>
        </w:rPr>
      </w:pPr>
      <w:r>
        <w:rPr>
          <w:rFonts w:eastAsia="Times New Roman"/>
          <w:szCs w:val="24"/>
        </w:rPr>
        <w:t>Με αυτές τις ρυθμίσεις η Κυβέρνηση πέτυχε κάτι που δεν ήταν ούτε εύκολο ούτε δεδομένο: Ακυρώνει τους μνημονιακούς νόμους ιδιωτικοποίησης που αφορούσαν στη δημιουργία και πώληση της «μικρής</w:t>
      </w:r>
      <w:r>
        <w:rPr>
          <w:rFonts w:eastAsia="Times New Roman"/>
          <w:szCs w:val="24"/>
        </w:rPr>
        <w:t>»</w:t>
      </w:r>
      <w:r>
        <w:rPr>
          <w:rFonts w:eastAsia="Times New Roman"/>
          <w:szCs w:val="24"/>
        </w:rPr>
        <w:t xml:space="preserve"> ΔΕΗ, με την απόσπαση του 30% της ΔΕΗ και την πώληση του 66% του ΑΔ</w:t>
      </w:r>
      <w:r>
        <w:rPr>
          <w:rFonts w:eastAsia="Times New Roman"/>
          <w:szCs w:val="24"/>
        </w:rPr>
        <w:t>ΜΗΕ, της θυγατρικής εταιρείας της ΔΕΗ, η οποία διαχειρίζεται τα δίκτυα μεταφοράς ηλεκτρικής ενέργειας. Και αυτό, συνάδελφοι, είναι πολιτική νίκη.</w:t>
      </w:r>
    </w:p>
    <w:p w14:paraId="12E5501E" w14:textId="77777777" w:rsidR="00A37F14" w:rsidRDefault="002C15DC">
      <w:pPr>
        <w:spacing w:line="600" w:lineRule="auto"/>
        <w:ind w:firstLine="720"/>
        <w:jc w:val="both"/>
        <w:rPr>
          <w:rFonts w:eastAsia="Times New Roman"/>
          <w:szCs w:val="24"/>
        </w:rPr>
      </w:pPr>
      <w:r>
        <w:rPr>
          <w:rFonts w:eastAsia="Times New Roman"/>
          <w:szCs w:val="24"/>
        </w:rPr>
        <w:t>Με τις νέες διατάξεις κατοχυρώνεται ο δημόσιος χαρακτήρας</w:t>
      </w:r>
      <w:r>
        <w:rPr>
          <w:rFonts w:eastAsia="Times New Roman"/>
          <w:szCs w:val="24"/>
        </w:rPr>
        <w:t>,</w:t>
      </w:r>
      <w:r>
        <w:rPr>
          <w:rFonts w:eastAsia="Times New Roman"/>
          <w:szCs w:val="24"/>
        </w:rPr>
        <w:t xml:space="preserve"> τόσο της ΔΕΗ</w:t>
      </w:r>
      <w:r>
        <w:rPr>
          <w:rFonts w:eastAsia="Times New Roman"/>
          <w:szCs w:val="24"/>
        </w:rPr>
        <w:t>,</w:t>
      </w:r>
      <w:r>
        <w:rPr>
          <w:rFonts w:eastAsia="Times New Roman"/>
          <w:szCs w:val="24"/>
        </w:rPr>
        <w:t xml:space="preserve"> όσο του δικτύου υψηλής τάσης που κατέχει ο ΑΔΜΗΕ, ενός σημαντικού εργαλείου χάραξης πολιτικής στον ενεργειακό τομέα. Η απόλυτη διασφάλιση της πλειοψηφίας του </w:t>
      </w:r>
      <w:r>
        <w:rPr>
          <w:rFonts w:eastAsia="Times New Roman"/>
          <w:szCs w:val="24"/>
        </w:rPr>
        <w:t>δημοσίου</w:t>
      </w:r>
      <w:r>
        <w:rPr>
          <w:rFonts w:eastAsia="Times New Roman"/>
          <w:szCs w:val="24"/>
        </w:rPr>
        <w:t>, σε συνδυασμό με την πλήρη αυτονόμηση από τη ΔΕΗ, αλλά και τη σύμπραξη με εταιρεία που δ</w:t>
      </w:r>
      <w:r>
        <w:rPr>
          <w:rFonts w:eastAsia="Times New Roman"/>
          <w:szCs w:val="24"/>
        </w:rPr>
        <w:t xml:space="preserve">ιαχειρίζεται δίκτυα στην Ευρώπη, αναμένεται να αναδυναμώσουν αυτό το εργαλείο ανάπτυξης, </w:t>
      </w:r>
      <w:r>
        <w:rPr>
          <w:rFonts w:eastAsia="Times New Roman"/>
          <w:bCs/>
        </w:rPr>
        <w:t>προκειμένου να</w:t>
      </w:r>
      <w:r>
        <w:rPr>
          <w:rFonts w:eastAsia="Times New Roman"/>
          <w:szCs w:val="24"/>
        </w:rPr>
        <w:t xml:space="preserve"> στηρίξει ακόμη πιο αποτελεσματικά και προς τη σωστή κατεύθυνση τη συνολική προσπάθεια εξόδου της χώρας από την ύφεση και τη λιτότητα.</w:t>
      </w:r>
    </w:p>
    <w:p w14:paraId="12E5501F" w14:textId="77777777" w:rsidR="00A37F14" w:rsidRDefault="002C15DC">
      <w:pPr>
        <w:spacing w:line="600" w:lineRule="auto"/>
        <w:ind w:firstLine="720"/>
        <w:jc w:val="both"/>
        <w:rPr>
          <w:rFonts w:eastAsia="Times New Roman"/>
          <w:szCs w:val="24"/>
        </w:rPr>
      </w:pPr>
      <w:r>
        <w:rPr>
          <w:rFonts w:eastAsia="Times New Roman"/>
          <w:szCs w:val="24"/>
        </w:rPr>
        <w:t>Σήμερα</w:t>
      </w:r>
      <w:r>
        <w:rPr>
          <w:rFonts w:eastAsia="Times New Roman"/>
          <w:szCs w:val="24"/>
        </w:rPr>
        <w:t>,</w:t>
      </w:r>
      <w:r>
        <w:rPr>
          <w:rFonts w:eastAsia="Times New Roman"/>
          <w:szCs w:val="24"/>
        </w:rPr>
        <w:t xml:space="preserve"> η λύση που</w:t>
      </w:r>
      <w:r>
        <w:rPr>
          <w:rFonts w:eastAsia="Times New Roman"/>
          <w:szCs w:val="24"/>
        </w:rPr>
        <w:t xml:space="preserve"> προωθείται, διασφαλίζει ότι η ΔΕΗ θα παραμείνει η ισχυρή εταιρεία ηλεκτρισμού</w:t>
      </w:r>
      <w:r>
        <w:rPr>
          <w:rFonts w:eastAsia="Times New Roman"/>
          <w:szCs w:val="24"/>
        </w:rPr>
        <w:t>,</w:t>
      </w:r>
      <w:r>
        <w:rPr>
          <w:rFonts w:eastAsia="Times New Roman"/>
          <w:szCs w:val="24"/>
        </w:rPr>
        <w:t xml:space="preserve"> αλλά μέσα σε ένα περιβάλλον διαμοιρασμού των βαρών και των κινδύνων. Και αυτό είναι σε αντίθεση με τα σχέδια των προηγούμενων κυβερνήσεων για τη βίαιη απελευθέρωση της αγοράς μ</w:t>
      </w:r>
      <w:r>
        <w:rPr>
          <w:rFonts w:eastAsia="Times New Roman"/>
          <w:szCs w:val="24"/>
        </w:rPr>
        <w:t>ε την απόσπαση της «μικρής</w:t>
      </w:r>
      <w:r>
        <w:rPr>
          <w:rFonts w:eastAsia="Times New Roman"/>
          <w:szCs w:val="24"/>
        </w:rPr>
        <w:t>»</w:t>
      </w:r>
      <w:r>
        <w:rPr>
          <w:rFonts w:eastAsia="Times New Roman"/>
          <w:szCs w:val="24"/>
        </w:rPr>
        <w:t xml:space="preserve"> ΔΕΗ και την παράδοσή της σε ιδιώτες, με πρόσχημα την ισορροπία του ανταγωνισμού. Με τον τρόπο αυτόν μπορεί πλέον να υποστηριχθεί αποτελεσματικά η κοινωνική διάσταση της παροχής ηλεκτρικού ρεύματος με επάρκεια και με χαμηλές τιμέ</w:t>
      </w:r>
      <w:r>
        <w:rPr>
          <w:rFonts w:eastAsia="Times New Roman"/>
          <w:szCs w:val="24"/>
        </w:rPr>
        <w:t xml:space="preserve">ς. </w:t>
      </w:r>
    </w:p>
    <w:p w14:paraId="12E55020" w14:textId="77777777" w:rsidR="00A37F14" w:rsidRDefault="002C15DC">
      <w:pPr>
        <w:spacing w:line="600" w:lineRule="auto"/>
        <w:ind w:firstLine="720"/>
        <w:jc w:val="both"/>
        <w:rPr>
          <w:rFonts w:eastAsia="Times New Roman"/>
          <w:szCs w:val="24"/>
        </w:rPr>
      </w:pPr>
      <w:r>
        <w:rPr>
          <w:rFonts w:eastAsia="Times New Roman"/>
          <w:szCs w:val="24"/>
        </w:rPr>
        <w:t xml:space="preserve">Χρειαζόμαστε, κυρίες και κύριοι συνάδελφοι, νέα δημόσια εργαλεία για την παραγωγική ανασυγκρότηση, με κοινωνικό πρόσημο για την οργάνωση και λειτουργία τους. Η ενεργειακή αγορά αλλάζει. </w:t>
      </w:r>
    </w:p>
    <w:p w14:paraId="12E55021" w14:textId="77777777" w:rsidR="00A37F14" w:rsidRDefault="002C15DC">
      <w:pPr>
        <w:spacing w:line="600" w:lineRule="auto"/>
        <w:ind w:firstLine="720"/>
        <w:jc w:val="both"/>
        <w:rPr>
          <w:rFonts w:eastAsia="Times New Roman"/>
          <w:szCs w:val="24"/>
        </w:rPr>
      </w:pPr>
      <w:r>
        <w:rPr>
          <w:rFonts w:eastAsia="Times New Roman"/>
          <w:szCs w:val="24"/>
        </w:rPr>
        <w:t>Από τη συμφωνία του Παρισιού για το κλίμα τίθενται νέοι στόχοι γι</w:t>
      </w:r>
      <w:r>
        <w:rPr>
          <w:rFonts w:eastAsia="Times New Roman"/>
          <w:szCs w:val="24"/>
        </w:rPr>
        <w:t xml:space="preserve">α μείωση του άνθρακα και αύξηση των ανανεώσιμων πηγών ενέργειας. Οι αλλαγές που έρχονται είναι σημαντικές, και σε αυτές η λύση δεν είναι ο νεοφιλελευθερισμός, αλλά ούτε και ένας κακώς νοούμενος κρατισμός του παρελθόντος. </w:t>
      </w:r>
    </w:p>
    <w:p w14:paraId="12E55022" w14:textId="77777777" w:rsidR="00A37F14" w:rsidRDefault="002C15DC">
      <w:pPr>
        <w:spacing w:line="600" w:lineRule="auto"/>
        <w:ind w:firstLine="720"/>
        <w:jc w:val="both"/>
        <w:rPr>
          <w:rFonts w:eastAsia="Times New Roman" w:cs="Times New Roman"/>
          <w:szCs w:val="24"/>
        </w:rPr>
      </w:pPr>
      <w:r>
        <w:rPr>
          <w:rFonts w:eastAsia="Times New Roman"/>
          <w:szCs w:val="24"/>
        </w:rPr>
        <w:t>Σε αυτήν την οπτική έρχονται να συ</w:t>
      </w:r>
      <w:r>
        <w:rPr>
          <w:rFonts w:eastAsia="Times New Roman"/>
          <w:szCs w:val="24"/>
        </w:rPr>
        <w:t>νηγορήσουν και οι ρυθμίσεις για τους δασικούς χάρτες. Η ύπαρξη κυρωμένων και αδιαμφ</w:t>
      </w:r>
      <w:r>
        <w:rPr>
          <w:rFonts w:eastAsia="Times New Roman"/>
          <w:szCs w:val="24"/>
        </w:rPr>
        <w:t>ι</w:t>
      </w:r>
      <w:r>
        <w:rPr>
          <w:rFonts w:eastAsia="Times New Roman"/>
          <w:szCs w:val="24"/>
        </w:rPr>
        <w:t>σβήτητων δασικών χαρτών είναι αναγκαία, όχι γιατί αποτελεί μνημονιακή υποχρέωση, αλλά γιατί είναι ένα σπουδαίο εργαλείο για τη χάραξη αναπτυξιακής και περιβαλλοντικής πολιτ</w:t>
      </w:r>
      <w:r>
        <w:rPr>
          <w:rFonts w:eastAsia="Times New Roman"/>
          <w:szCs w:val="24"/>
        </w:rPr>
        <w:t>ικής.</w:t>
      </w:r>
    </w:p>
    <w:p w14:paraId="12E5502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Μέχρι σήμερα κυρωμένους δασικούς χάρτες δεν έχουμε, συνάδελφοι, παρά το γεγονός ότι έχουν δαπανηθεί εκατοντάδες χιλιάδες ευρώ. Και αυτό δεν οφείλεται μόνο στα προβλήματα της δημόσιας διοίκησης, αλλά κυρίως στην υποχώρηση των προηγούμενων κυβερνήσεων</w:t>
      </w:r>
      <w:r>
        <w:rPr>
          <w:rFonts w:eastAsia="Times New Roman" w:cs="Times New Roman"/>
          <w:szCs w:val="24"/>
        </w:rPr>
        <w:t>,</w:t>
      </w:r>
      <w:r>
        <w:rPr>
          <w:rFonts w:eastAsia="Times New Roman" w:cs="Times New Roman"/>
          <w:szCs w:val="24"/>
        </w:rPr>
        <w:t xml:space="preserve"> στα πελατειακά δεσμά που είχαν δημιουργήσει με όλους όσους επί σειρά ετών παρανομούν και αυθαιρετούν εις βάρος του περιβάλλοντος. </w:t>
      </w:r>
    </w:p>
    <w:p w14:paraId="12E5502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Οι ρυθμίσεις που προβλέπονται</w:t>
      </w:r>
      <w:r>
        <w:rPr>
          <w:rFonts w:eastAsia="Times New Roman" w:cs="Times New Roman"/>
          <w:szCs w:val="24"/>
        </w:rPr>
        <w:t>,</w:t>
      </w:r>
      <w:r>
        <w:rPr>
          <w:rFonts w:eastAsia="Times New Roman" w:cs="Times New Roman"/>
          <w:szCs w:val="24"/>
        </w:rPr>
        <w:t xml:space="preserve"> αντανακλούν τη σαφή πολιτική βούληση οριστικής καταγραφής των δασών της χώρας και την προστασ</w:t>
      </w:r>
      <w:r>
        <w:rPr>
          <w:rFonts w:eastAsia="Times New Roman" w:cs="Times New Roman"/>
          <w:szCs w:val="24"/>
        </w:rPr>
        <w:t>ία της δημόσιας περιουσίας. Μόνο αν και όταν θα έχουμε δασικούς χάρτες και Κτηματολόγιο –και μάλιστα με αυτή τη σειρά και όχι το ανάποδο, στο οποίο οδηγούμαστε όλα αυτά τα χρόνια-, τότε θα μπορούμε να μιλάμε για σταμάτημα των παθογενειών του παρελθόντος.</w:t>
      </w:r>
    </w:p>
    <w:p w14:paraId="12E5502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διαδικασία και το ξεμπλοκάρισμα των δασικών χαρτών που περιγράφουν οι προτεινόμενες ρυθμίσεις</w:t>
      </w:r>
      <w:r>
        <w:rPr>
          <w:rFonts w:eastAsia="Times New Roman" w:cs="Times New Roman"/>
          <w:szCs w:val="24"/>
        </w:rPr>
        <w:t>,</w:t>
      </w:r>
      <w:r>
        <w:rPr>
          <w:rFonts w:eastAsia="Times New Roman" w:cs="Times New Roman"/>
          <w:szCs w:val="24"/>
        </w:rPr>
        <w:t xml:space="preserve"> είναι σημαντικές. Εμπλέκουν εκ νέου τις </w:t>
      </w:r>
      <w:r>
        <w:rPr>
          <w:rFonts w:eastAsia="Times New Roman" w:cs="Times New Roman"/>
          <w:szCs w:val="24"/>
        </w:rPr>
        <w:t>δ</w:t>
      </w:r>
      <w:r>
        <w:rPr>
          <w:rFonts w:eastAsia="Times New Roman" w:cs="Times New Roman"/>
          <w:szCs w:val="24"/>
        </w:rPr>
        <w:t xml:space="preserve">ημόσιες </w:t>
      </w:r>
      <w:r>
        <w:rPr>
          <w:rFonts w:eastAsia="Times New Roman" w:cs="Times New Roman"/>
          <w:szCs w:val="24"/>
        </w:rPr>
        <w:t>δ</w:t>
      </w:r>
      <w:r>
        <w:rPr>
          <w:rFonts w:eastAsia="Times New Roman" w:cs="Times New Roman"/>
          <w:szCs w:val="24"/>
        </w:rPr>
        <w:t xml:space="preserve">ιευθύνσεις </w:t>
      </w:r>
      <w:r>
        <w:rPr>
          <w:rFonts w:eastAsia="Times New Roman" w:cs="Times New Roman"/>
          <w:szCs w:val="24"/>
        </w:rPr>
        <w:t>δ</w:t>
      </w:r>
      <w:r>
        <w:rPr>
          <w:rFonts w:eastAsia="Times New Roman" w:cs="Times New Roman"/>
          <w:szCs w:val="24"/>
        </w:rPr>
        <w:t>ασών. Και αυτό όχι από εμμονή σε αναχρονισμούς και ιδεοληψίες περί κρατισμού, αλλά γιατί πρόκειται</w:t>
      </w:r>
      <w:r>
        <w:rPr>
          <w:rFonts w:eastAsia="Times New Roman" w:cs="Times New Roman"/>
          <w:szCs w:val="24"/>
        </w:rPr>
        <w:t xml:space="preserve"> για τις αρμόδιες υπηρεσίες παρακολούθησης και προάσπισης και των δασών και της δημόσιας περιουσίας. Διότι ο δημόσιος τομέας δεν μπορεί να είναι ούτε διακοσμητικός ούτε απλός μεσολαβητής για το μοίρασμα των χρηματοδοτήσεων. Διότι οφείλουμε να έχουμε έναν δ</w:t>
      </w:r>
      <w:r>
        <w:rPr>
          <w:rFonts w:eastAsia="Times New Roman" w:cs="Times New Roman"/>
          <w:szCs w:val="24"/>
        </w:rPr>
        <w:t xml:space="preserve">ημόσιο τομέα που να λειτουργεί επί της ουσίας για την προάσπιση του δημοσίου συμφέροντος, παρέχοντας υπηρεσίες υψηλού επιπέδου και παράγοντας τεχνογνωσία. </w:t>
      </w:r>
    </w:p>
    <w:p w14:paraId="12E5502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πλαίσιο συγκεκριμένου και στενού χρονοδιαγράμματος για τους δασικούς χάρτες υπάρχει πεδίο συνεργ</w:t>
      </w:r>
      <w:r>
        <w:rPr>
          <w:rFonts w:eastAsia="Times New Roman" w:cs="Times New Roman"/>
          <w:szCs w:val="24"/>
        </w:rPr>
        <w:t xml:space="preserve">ασίας δημοσίου και ιδιωτικού τομέα, είτε υπό την καθοδήγηση των διευθύνσεων δασών είτε υπό την καθοδήγηση της ΕΚΧΑ, η οποία θα πρέπει να υποβάλει και τις προτεραιότητες σε σχέση με το πρόγραμμα της κτηματογράφησης. </w:t>
      </w:r>
    </w:p>
    <w:p w14:paraId="12E5502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Η συνεργασία αυτή με τον ιδιωτικό τομέα </w:t>
      </w:r>
      <w:r>
        <w:rPr>
          <w:rFonts w:eastAsia="Times New Roman" w:cs="Times New Roman"/>
          <w:szCs w:val="24"/>
        </w:rPr>
        <w:t xml:space="preserve">θα πρέπει να μπει σε νέες βάσεις, ώστε να μην σπαταλάται το σπάνιο πλέον δημόσιο χρήμα και να υπάρχει αξιόπιστο και υψηλής ποιότητας αποτέλεσμα. </w:t>
      </w:r>
    </w:p>
    <w:p w14:paraId="12E55028" w14:textId="77777777" w:rsidR="00A37F14" w:rsidRDefault="002C15DC">
      <w:pPr>
        <w:spacing w:line="600" w:lineRule="auto"/>
        <w:ind w:firstLine="720"/>
        <w:jc w:val="both"/>
        <w:rPr>
          <w:rFonts w:eastAsia="Times New Roman"/>
          <w:szCs w:val="24"/>
        </w:rPr>
      </w:pPr>
      <w:r>
        <w:rPr>
          <w:rFonts w:eastAsia="Times New Roman" w:cs="Times New Roman"/>
          <w:szCs w:val="24"/>
        </w:rPr>
        <w:t xml:space="preserve">Θεσμοθετούνται περισσότερο επιχειρησιακές </w:t>
      </w:r>
      <w:r>
        <w:rPr>
          <w:rFonts w:eastAsia="Times New Roman"/>
          <w:szCs w:val="24"/>
        </w:rPr>
        <w:t>διαδικασίες</w:t>
      </w:r>
      <w:r>
        <w:rPr>
          <w:rFonts w:eastAsia="Times New Roman" w:cs="Times New Roman"/>
          <w:szCs w:val="24"/>
        </w:rPr>
        <w:t>, αλλά και η συντόμευση των απαιτούμενων χρόνων για το έρ</w:t>
      </w:r>
      <w:r>
        <w:rPr>
          <w:rFonts w:eastAsia="Times New Roman" w:cs="Times New Roman"/>
          <w:szCs w:val="24"/>
        </w:rPr>
        <w:t xml:space="preserve">γο των δασικών χαρτών, που αποτυπώνονται σε συγκεκριμένα χρονοδιαγράμματα σε κάθε στάδιο της </w:t>
      </w:r>
      <w:r>
        <w:rPr>
          <w:rFonts w:eastAsia="Times New Roman"/>
          <w:szCs w:val="24"/>
        </w:rPr>
        <w:t>διαδικασίας.</w:t>
      </w:r>
    </w:p>
    <w:p w14:paraId="12E55029" w14:textId="77777777" w:rsidR="00A37F14" w:rsidRDefault="002C15DC">
      <w:pPr>
        <w:spacing w:line="600" w:lineRule="auto"/>
        <w:ind w:firstLine="720"/>
        <w:jc w:val="both"/>
        <w:rPr>
          <w:rFonts w:eastAsia="Times New Roman" w:cs="Times New Roman"/>
          <w:szCs w:val="24"/>
        </w:rPr>
      </w:pPr>
      <w:r>
        <w:rPr>
          <w:rFonts w:eastAsia="Times New Roman"/>
          <w:szCs w:val="24"/>
        </w:rPr>
        <w:t xml:space="preserve">Στόχος είναι η ολοκλήρωση των </w:t>
      </w:r>
      <w:r>
        <w:rPr>
          <w:rFonts w:eastAsia="Times New Roman" w:cs="Times New Roman"/>
          <w:szCs w:val="24"/>
        </w:rPr>
        <w:t>δασικών χαρτών μαζί με την κτηματογράφηση. Ακόμα γίνεται προσπάθεια αντιμετώπισης των προβλημάτων που ανέκυψαν από την α</w:t>
      </w:r>
      <w:r>
        <w:rPr>
          <w:rFonts w:eastAsia="Times New Roman" w:cs="Times New Roman"/>
          <w:szCs w:val="24"/>
        </w:rPr>
        <w:t xml:space="preserve">δυναμία συγκρότησης και λειτουργίας των επιτροπών εξέτασης των αντιρρήσεων. </w:t>
      </w:r>
    </w:p>
    <w:p w14:paraId="12E5502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πλαίσιο της επίσπευσης του έργου και της άμεσης ανάρτησης των ήδη θεωρημένων δασικών χαρτών, γίνεται προσπάθεια ελαχιστοποίησης των αντιρρήσεων που θα δεχθούν οι επιτροπές εξέ</w:t>
      </w:r>
      <w:r>
        <w:rPr>
          <w:rFonts w:eastAsia="Times New Roman" w:cs="Times New Roman"/>
          <w:szCs w:val="24"/>
        </w:rPr>
        <w:t xml:space="preserve">τασης των αντιρρήσεων. </w:t>
      </w:r>
    </w:p>
    <w:p w14:paraId="12E5502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της κυρίας Βουλευτού)</w:t>
      </w:r>
    </w:p>
    <w:p w14:paraId="12E5502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εντάσσεται και η προσπάθεια απεμπλοκής της </w:t>
      </w:r>
      <w:r>
        <w:rPr>
          <w:rFonts w:eastAsia="Times New Roman"/>
          <w:szCs w:val="24"/>
        </w:rPr>
        <w:t>διαδικασίας</w:t>
      </w:r>
      <w:r>
        <w:rPr>
          <w:rFonts w:eastAsia="Times New Roman" w:cs="Times New Roman"/>
          <w:szCs w:val="24"/>
        </w:rPr>
        <w:t xml:space="preserve"> ανάρτησης και κύρωσης των δασικών χαρτών από τα προβλήματα πολεοδομικής φ</w:t>
      </w:r>
      <w:r>
        <w:rPr>
          <w:rFonts w:eastAsia="Times New Roman" w:cs="Times New Roman"/>
          <w:szCs w:val="24"/>
        </w:rPr>
        <w:t xml:space="preserve">ύσεως που σχετίζονται με τη νομιμότητα έγκρισης ή ακόμα και με την ίδια την απουσία έγκρισης των σχεδίων πόλης ή οικισμών της χώρας. </w:t>
      </w:r>
    </w:p>
    <w:p w14:paraId="12E5502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Στην ουσία εισάγεται μια διαδικασία κατά την οποία δημιουργούνται διαφορετικές </w:t>
      </w:r>
      <w:r>
        <w:rPr>
          <w:rFonts w:eastAsia="Times New Roman"/>
          <w:szCs w:val="24"/>
        </w:rPr>
        <w:t>διαδικασίες</w:t>
      </w:r>
      <w:r>
        <w:rPr>
          <w:rFonts w:eastAsia="Times New Roman" w:cs="Times New Roman"/>
          <w:szCs w:val="24"/>
        </w:rPr>
        <w:t xml:space="preserve"> για την ανάρτηση και κύρωση των</w:t>
      </w:r>
      <w:r>
        <w:rPr>
          <w:rFonts w:eastAsia="Times New Roman" w:cs="Times New Roman"/>
          <w:szCs w:val="24"/>
        </w:rPr>
        <w:t xml:space="preserve"> δασικών χαρτών γι’ αυτές τις περιοχές. Σε αυτό το σημείο συγκεντρώνεται και η κριτική που δέχονται αυτές οι ρυθμίσεις και συγκεκριμένα στα άρθρα που περιγράφουν την αποτύπωση των οικισμών και των σχεδίων πόλης, ανάλογα με τον βαθμό νομιμότητάς τους και τη</w:t>
      </w:r>
      <w:r>
        <w:rPr>
          <w:rFonts w:eastAsia="Times New Roman" w:cs="Times New Roman"/>
          <w:szCs w:val="24"/>
        </w:rPr>
        <w:t xml:space="preserve">ν ολοκλήρωση του πολεοδομικού τους σχεδιασμού. </w:t>
      </w:r>
    </w:p>
    <w:p w14:paraId="12E5502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Τα νόμιμα εγκεκριμένα όρια οικισμών αποτυπώνονται με πορτοκαλί χρώμα. Τα νομότυπα, αλλά όχι εγκεκριμένα όρια οικισμών προ του ’23 με κίτρινο και τα άτυπα μη θεσμικά περιγράμματα και όχι όρια</w:t>
      </w:r>
      <w:r>
        <w:rPr>
          <w:rFonts w:eastAsia="Times New Roman" w:cs="Times New Roman"/>
          <w:szCs w:val="24"/>
        </w:rPr>
        <w:t>,</w:t>
      </w:r>
      <w:r>
        <w:rPr>
          <w:rFonts w:eastAsia="Times New Roman" w:cs="Times New Roman"/>
          <w:szCs w:val="24"/>
        </w:rPr>
        <w:t xml:space="preserve"> οικιστικών πυκνώ</w:t>
      </w:r>
      <w:r>
        <w:rPr>
          <w:rFonts w:eastAsia="Times New Roman" w:cs="Times New Roman"/>
          <w:szCs w:val="24"/>
        </w:rPr>
        <w:t>σεων, που δεν αντιστοιχούν σε οικισμούς προ του 1923 και δεν καλύπτονται από καμ</w:t>
      </w:r>
      <w:r>
        <w:rPr>
          <w:rFonts w:eastAsia="Times New Roman" w:cs="Times New Roman"/>
          <w:szCs w:val="24"/>
        </w:rPr>
        <w:t>μία</w:t>
      </w:r>
      <w:r>
        <w:rPr>
          <w:rFonts w:eastAsia="Times New Roman" w:cs="Times New Roman"/>
          <w:szCs w:val="24"/>
        </w:rPr>
        <w:t xml:space="preserve"> από τις προϋποθέσεις της κατηγορίας του κίτρινου ορίου, αποτυπώνονται με ιώδες χρώμα.</w:t>
      </w:r>
    </w:p>
    <w:p w14:paraId="12E5502F" w14:textId="77777777" w:rsidR="00A37F14" w:rsidRDefault="002C15DC">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Τα όρια του χρόνου τελείωσαν, κυρία Ιγγλέζη. </w:t>
      </w:r>
    </w:p>
    <w:p w14:paraId="12E5503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Δεν θα αργήσω, κύριε Πρόεδρε. Πρόκειται για ένα θέμα για το οποίο δεν έχει μιλήσει κανένας άλλος και πρέπει να ακουστεί και αυτό.</w:t>
      </w:r>
    </w:p>
    <w:p w14:paraId="12E5503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επιμένω, συνάδελφοι, σ’ αυτά τα σημεία, γιατί ο τρόπος που αντιμετωπίζεται έως σήμερα η αμφισβητούμενη</w:t>
      </w:r>
      <w:r>
        <w:rPr>
          <w:rFonts w:eastAsia="Times New Roman" w:cs="Times New Roman"/>
          <w:szCs w:val="24"/>
        </w:rPr>
        <w:t xml:space="preserve"> δόμηση εντός δασών και δασικών εκτάσεων είναι η αιτία για τη μη ύπαρξη μέχρι σήμερα δασικών χαρτών. Είναι η αιτία για τη συνέχιση της πάσης φύσης αυθαιρεσιών. Επιπλέον, είναι ο λόγος που διαιωνίζεται το πελατειακό κράτος, που τόσα χρόνια έστησε ο δικομματ</w:t>
      </w:r>
      <w:r>
        <w:rPr>
          <w:rFonts w:eastAsia="Times New Roman" w:cs="Times New Roman"/>
          <w:szCs w:val="24"/>
        </w:rPr>
        <w:t xml:space="preserve">ισμός. </w:t>
      </w:r>
    </w:p>
    <w:p w14:paraId="12E5503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Είναι φανερό ότι η παρούσα </w:t>
      </w:r>
      <w:r>
        <w:rPr>
          <w:rFonts w:eastAsia="Times New Roman"/>
          <w:szCs w:val="24"/>
        </w:rPr>
        <w:t>Κυβέρνηση</w:t>
      </w:r>
      <w:r>
        <w:rPr>
          <w:rFonts w:eastAsia="Times New Roman" w:cs="Times New Roman"/>
          <w:szCs w:val="24"/>
        </w:rPr>
        <w:t xml:space="preserve"> αναλαμβάνει το κόστος χαρτογράφησης και κατοχύρωσης των δασών της χώρας. Και μαζί μ’ αυτό έρχεται να αναδείξει και όλα τα πολεοδομικά προβλήματα των τελευταίων σαράντα χρόνων τουλάχιστον. </w:t>
      </w:r>
    </w:p>
    <w:p w14:paraId="12E55033" w14:textId="77777777" w:rsidR="00A37F14" w:rsidRDefault="002C15DC">
      <w:pPr>
        <w:spacing w:line="600" w:lineRule="auto"/>
        <w:ind w:firstLine="720"/>
        <w:jc w:val="both"/>
        <w:rPr>
          <w:rFonts w:eastAsia="Times New Roman" w:cs="Times New Roman"/>
          <w:szCs w:val="24"/>
        </w:rPr>
      </w:pPr>
      <w:r>
        <w:rPr>
          <w:rFonts w:eastAsia="Times New Roman"/>
          <w:b/>
          <w:szCs w:val="24"/>
        </w:rPr>
        <w:t>ΠΡΟΕΔΡΕΥΩΝ (Γεώργιος Β</w:t>
      </w:r>
      <w:r>
        <w:rPr>
          <w:rFonts w:eastAsia="Times New Roman"/>
          <w:b/>
          <w:szCs w:val="24"/>
        </w:rPr>
        <w:t>αρεμένος):</w:t>
      </w:r>
      <w:r>
        <w:rPr>
          <w:rFonts w:eastAsia="Times New Roman"/>
          <w:szCs w:val="24"/>
        </w:rPr>
        <w:t xml:space="preserve"> Κυρία συνάδελφε, τ</w:t>
      </w:r>
      <w:r>
        <w:rPr>
          <w:rFonts w:eastAsia="Times New Roman" w:cs="Times New Roman"/>
          <w:szCs w:val="24"/>
        </w:rPr>
        <w:t xml:space="preserve">ελείωσε ο χρόνος σας. </w:t>
      </w:r>
    </w:p>
    <w:p w14:paraId="12E5503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Στον προηγούμενο ομιλητή μηδενίσατε τον χρόνο, κύριε Πρόεδρε! </w:t>
      </w:r>
    </w:p>
    <w:p w14:paraId="12E55035" w14:textId="77777777" w:rsidR="00A37F14" w:rsidRDefault="002C15DC">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Κυρία συνάδελφε, σ</w:t>
      </w:r>
      <w:r>
        <w:rPr>
          <w:rFonts w:eastAsia="Times New Roman" w:cs="Times New Roman"/>
          <w:szCs w:val="24"/>
        </w:rPr>
        <w:t xml:space="preserve">ας έχω δώσει δύο λεπτά επιπλέον. Πόσο θέλετε; </w:t>
      </w:r>
    </w:p>
    <w:p w14:paraId="12E5503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Ο νεολογισμός των οικιστικών πυκνώσεων έχει αναστατώσει την κοινή γνώμη. Όμως έχει έρθει η στιγμή να αντιμετωπίσουμε την πραγματικότητα.</w:t>
      </w:r>
    </w:p>
    <w:p w14:paraId="12E5503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Θέλουμε την προστασία των δασών και το σταμάτημα της αυθαιρεσίας. Αυτό, όμως, δεν μπορεί να γίνει εθελοτυφλώντας. Η αμ</w:t>
      </w:r>
      <w:r>
        <w:rPr>
          <w:rFonts w:eastAsia="Times New Roman" w:cs="Times New Roman"/>
          <w:szCs w:val="24"/>
        </w:rPr>
        <w:t>φισβητούμενη δόμηση δεν μπορεί να ναρκοθετήσει για ακόμη μια φορά την ολοκλήρωση των δασικών χαρτών και να θέσει σε κίνδυνο την κτηματογράφηση τ</w:t>
      </w:r>
      <w:r>
        <w:rPr>
          <w:rFonts w:eastAsia="Times New Roman" w:cs="Times New Roman"/>
          <w:szCs w:val="24"/>
        </w:rPr>
        <w:t>ης</w:t>
      </w:r>
      <w:r>
        <w:rPr>
          <w:rFonts w:eastAsia="Times New Roman" w:cs="Times New Roman"/>
          <w:szCs w:val="24"/>
        </w:rPr>
        <w:t xml:space="preserve"> χώρας. </w:t>
      </w:r>
    </w:p>
    <w:p w14:paraId="12E5503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Είναι αδιαμφισβήτητο ότι για όλες τις περιοχές συντάσσεται δασικός χάρτης. Είναι αδιαμφισβήτητο ότι μ</w:t>
      </w:r>
      <w:r>
        <w:rPr>
          <w:rFonts w:eastAsia="Times New Roman" w:cs="Times New Roman"/>
          <w:szCs w:val="24"/>
        </w:rPr>
        <w:t>έχρι την οριστική επίλυση των πολεοδομικών ζητημάτων η δασική νομοθεσία θα συνεχίζει να εφαρμόζεται για τις κίτρινες και ιώδεις περιοχές. Δεν απεμπολείται κα</w:t>
      </w:r>
      <w:r>
        <w:rPr>
          <w:rFonts w:eastAsia="Times New Roman" w:cs="Times New Roman"/>
          <w:szCs w:val="24"/>
        </w:rPr>
        <w:t>μ</w:t>
      </w:r>
      <w:r>
        <w:rPr>
          <w:rFonts w:eastAsia="Times New Roman" w:cs="Times New Roman"/>
          <w:szCs w:val="24"/>
        </w:rPr>
        <w:t>μία σπιθαμή προστασίας της φύσης και των δασών. Δεν νομιμοποιείται κανένας αυθαιρετούντας. Η διαχε</w:t>
      </w:r>
      <w:r>
        <w:rPr>
          <w:rFonts w:eastAsia="Times New Roman" w:cs="Times New Roman"/>
          <w:szCs w:val="24"/>
        </w:rPr>
        <w:t>ίριση των πάσης φύσης οικισμών ή πυκνοτήτων δεν συνεπάγεται αυτονόητα και πολεοδόμηση.</w:t>
      </w:r>
    </w:p>
    <w:p w14:paraId="12E5503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υπάρχει και η περιβαλλοντική διαχείριση. Αυτό δεν πρέπει να υποτιμηθεί.</w:t>
      </w:r>
    </w:p>
    <w:p w14:paraId="12E5503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E5503B" w14:textId="77777777" w:rsidR="00A37F14" w:rsidRDefault="002C15DC">
      <w:pPr>
        <w:spacing w:line="600" w:lineRule="auto"/>
        <w:ind w:firstLine="720"/>
        <w:jc w:val="center"/>
        <w:rPr>
          <w:rFonts w:eastAsia="Times New Roman"/>
          <w:bCs/>
        </w:rPr>
      </w:pPr>
      <w:r>
        <w:rPr>
          <w:rFonts w:eastAsia="Times New Roman"/>
          <w:bCs/>
        </w:rPr>
        <w:t>(Χειροκροτήματα από την πτέρυγα του ΣΥΡΙΖΑ)</w:t>
      </w:r>
    </w:p>
    <w:p w14:paraId="12E5503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(Γεώργιος Βαρεμένος):</w:t>
      </w:r>
      <w:r>
        <w:rPr>
          <w:rFonts w:eastAsia="Times New Roman" w:cs="Times New Roman"/>
          <w:szCs w:val="24"/>
        </w:rPr>
        <w:t xml:space="preserve"> Η κ. Μπακογιάννη έχει τον λόγο.</w:t>
      </w:r>
    </w:p>
    <w:p w14:paraId="12E5503D"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Ευχαριστώ, κύριε Πρόεδρε.</w:t>
      </w:r>
    </w:p>
    <w:p w14:paraId="12E5503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πρώτο πράγμα που θέλω να δηλώσω</w:t>
      </w:r>
      <w:r>
        <w:rPr>
          <w:rFonts w:eastAsia="Times New Roman" w:cs="Times New Roman"/>
          <w:szCs w:val="24"/>
        </w:rPr>
        <w:t>,</w:t>
      </w:r>
      <w:r>
        <w:rPr>
          <w:rFonts w:eastAsia="Times New Roman" w:cs="Times New Roman"/>
          <w:szCs w:val="24"/>
        </w:rPr>
        <w:t xml:space="preserve"> είναι τον απεριόριστο θαυμασμό μου για την κοινοβουλευτική ομάδα του ΣΥΡΙΖΑ. Είμαι πο</w:t>
      </w:r>
      <w:r>
        <w:rPr>
          <w:rFonts w:eastAsia="Times New Roman" w:cs="Times New Roman"/>
          <w:szCs w:val="24"/>
        </w:rPr>
        <w:t>λλά χρόνια στη Βουλή και ένα από τα πράγματα τα οποία φοβόμουν πάντοτε</w:t>
      </w:r>
      <w:r>
        <w:rPr>
          <w:rFonts w:eastAsia="Times New Roman" w:cs="Times New Roman"/>
          <w:szCs w:val="24"/>
        </w:rPr>
        <w:t>,</w:t>
      </w:r>
      <w:r>
        <w:rPr>
          <w:rFonts w:eastAsia="Times New Roman" w:cs="Times New Roman"/>
          <w:szCs w:val="24"/>
        </w:rPr>
        <w:t xml:space="preserve"> ήταν μη</w:t>
      </w:r>
      <w:r>
        <w:rPr>
          <w:rFonts w:eastAsia="Times New Roman" w:cs="Times New Roman"/>
          <w:szCs w:val="24"/>
        </w:rPr>
        <w:t>ν</w:t>
      </w:r>
      <w:r>
        <w:rPr>
          <w:rFonts w:eastAsia="Times New Roman" w:cs="Times New Roman"/>
          <w:szCs w:val="24"/>
        </w:rPr>
        <w:t xml:space="preserve"> τυχόν και βρεθεί ένας δημοσιογράφος, ένα βίντεο, μ</w:t>
      </w:r>
      <w:r>
        <w:rPr>
          <w:rFonts w:eastAsia="Times New Roman" w:cs="Times New Roman"/>
          <w:szCs w:val="24"/>
        </w:rPr>
        <w:t>ί</w:t>
      </w:r>
      <w:r>
        <w:rPr>
          <w:rFonts w:eastAsia="Times New Roman" w:cs="Times New Roman"/>
          <w:szCs w:val="24"/>
        </w:rPr>
        <w:t>α δήλωση και να μου τη φέρουν και να μου την παίξουν και να μου πουν «Κυρία Μπακογιάννη, αυτά λέγατε τότε και αυτά λέτε σήμε</w:t>
      </w:r>
      <w:r>
        <w:rPr>
          <w:rFonts w:eastAsia="Times New Roman" w:cs="Times New Roman"/>
          <w:szCs w:val="24"/>
        </w:rPr>
        <w:t>ρα. Πότε εξαπατούσατε τον ελληνικό λαό;».</w:t>
      </w:r>
    </w:p>
    <w:p w14:paraId="12E5503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Είναι απίστευτο, κυρίες και κύριοι συνάδελφοι, αυτό που βιώνω τις τελευταίες τρεις μέρες. Είναι απίστευτη η χαρά σας, είναι απίστευτη η ευτυχία σας, είναι απίστευτη η σιγουριά σας. Πώς το καταφέρνετε αυτό; Πρέπει, </w:t>
      </w:r>
      <w:r>
        <w:rPr>
          <w:rFonts w:eastAsia="Times New Roman" w:cs="Times New Roman"/>
          <w:szCs w:val="24"/>
        </w:rPr>
        <w:t>δηλαδή, να είσαστε άσσοι στην ηθοποιία. Είναι αδιανόητο άνθρωποι οι οποίοι είχαν βγει στα κάγκελα, οι οποίοι ήταν εδώ μαζί με τους αγανακτισμένους, άνθρωποι οι οποίοι δεν αφήνανε διαδήλωση για διαδήλωση, άνθρωποι οι οποίοι μας κατακεραυνώνανε στα τηλεοπτικ</w:t>
      </w:r>
      <w:r>
        <w:rPr>
          <w:rFonts w:eastAsia="Times New Roman" w:cs="Times New Roman"/>
          <w:szCs w:val="24"/>
        </w:rPr>
        <w:t xml:space="preserve">ά παράθυρα, δηλώνοντας ότι πίνουμε το αίμα του λαού, ότι ξεπουλάμε την Ακρόπολη, ξεπουλάμε τα πάντα, να έρχονται σήμερα στη Βουλή των Ελλήνων και να υποστηρίζουν μέσα στην καλή χαρά αυτό το νομοσχέδιο.  </w:t>
      </w:r>
    </w:p>
    <w:p w14:paraId="12E5504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πιστεύετε ειλικρινά ότ</w:t>
      </w:r>
      <w:r>
        <w:rPr>
          <w:rFonts w:eastAsia="Times New Roman" w:cs="Times New Roman"/>
          <w:szCs w:val="24"/>
        </w:rPr>
        <w:t xml:space="preserve">ι ο ελληνικός λαός τρώει κουτόχορτο; Πιστεύετε ειλικρινά με τη δήλωση την οποία άκουσα προχθές στην </w:t>
      </w:r>
      <w:r>
        <w:rPr>
          <w:rFonts w:eastAsia="Times New Roman" w:cs="Times New Roman"/>
          <w:szCs w:val="24"/>
        </w:rPr>
        <w:t>ε</w:t>
      </w:r>
      <w:r>
        <w:rPr>
          <w:rFonts w:eastAsia="Times New Roman" w:cs="Times New Roman"/>
          <w:szCs w:val="24"/>
        </w:rPr>
        <w:t>πιτροπή, ότι η μόνη επιβάρυνση την οποία θα έχει η τετραμελής οικογένεια είναι μόνο 7 ευρώ το μήνα, ότι όταν έρθει ο λογαριασμός στην τετραμελή οικογένεια,</w:t>
      </w:r>
      <w:r>
        <w:rPr>
          <w:rFonts w:eastAsia="Times New Roman" w:cs="Times New Roman"/>
          <w:szCs w:val="24"/>
        </w:rPr>
        <w:t xml:space="preserve"> αυτό θα το φάει αμάσητο; Πιστεύετε πραγματικά ότι μπορείτε να φορολογείτε τα πάντα; Ό,τι κινείται.</w:t>
      </w:r>
    </w:p>
    <w:p w14:paraId="12E5504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Είπα στους συνεργάτες μου να μου γράψουν το σύνολο των φόρων που τώρα -αφήστε τους αυτούς που ψηφίσαμε παλιά- ανεβάζετε και ο κατάλογος είναι ατελείωτος και</w:t>
      </w:r>
      <w:r>
        <w:rPr>
          <w:rFonts w:eastAsia="Times New Roman" w:cs="Times New Roman"/>
          <w:szCs w:val="24"/>
        </w:rPr>
        <w:t xml:space="preserve"> θα τελειώσει η ώρα μου. Πάμε από την μπύρα στον καφέ – αλλά βεβαίως στον ΣΥΡΙΖΑ ποτέ δεν πίνετε και μπύρα και καφέ, όπως πληροφορήθηκα. Μόνο κάποιοι άλλοι ενδεχομένως σε αυτή</w:t>
      </w:r>
      <w:r>
        <w:rPr>
          <w:rFonts w:eastAsia="Times New Roman" w:cs="Times New Roman"/>
          <w:szCs w:val="24"/>
        </w:rPr>
        <w:t>ν</w:t>
      </w:r>
      <w:r>
        <w:rPr>
          <w:rFonts w:eastAsia="Times New Roman" w:cs="Times New Roman"/>
          <w:szCs w:val="24"/>
        </w:rPr>
        <w:t xml:space="preserve"> τη χώρα πίνουν και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μπύρα και κανέναν καφέ και επιβαρύνονται και με τα δύ</w:t>
      </w:r>
      <w:r>
        <w:rPr>
          <w:rFonts w:eastAsia="Times New Roman" w:cs="Times New Roman"/>
          <w:szCs w:val="24"/>
        </w:rPr>
        <w:t>ο.</w:t>
      </w:r>
    </w:p>
    <w:p w14:paraId="12E5504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Είναι αδιανόητο αυτό που κάνετε, αλλά το χειρότερο από όλα είναι το εξής. Μέχρι πριν από είκοσι μέρες μας λέγατε ότι δεν θα βάλετε κανένα φόρο, από τον </w:t>
      </w:r>
      <w:r>
        <w:rPr>
          <w:rFonts w:eastAsia="Times New Roman" w:cs="Times New Roman"/>
          <w:szCs w:val="24"/>
        </w:rPr>
        <w:t>Κ</w:t>
      </w:r>
      <w:r>
        <w:rPr>
          <w:rFonts w:eastAsia="Times New Roman" w:cs="Times New Roman"/>
          <w:szCs w:val="24"/>
        </w:rPr>
        <w:t xml:space="preserve">οινοβουλευτικό σας </w:t>
      </w:r>
      <w:r>
        <w:rPr>
          <w:rFonts w:eastAsia="Times New Roman" w:cs="Times New Roman"/>
          <w:szCs w:val="24"/>
        </w:rPr>
        <w:t>Ε</w:t>
      </w:r>
      <w:r>
        <w:rPr>
          <w:rFonts w:eastAsia="Times New Roman" w:cs="Times New Roman"/>
          <w:szCs w:val="24"/>
        </w:rPr>
        <w:t xml:space="preserve">κπρόσωπο, ο οποίος γύριζε στα κανάλια μέχρι τον Υπουργό σας τον κ. Σκουρλέτη, ο </w:t>
      </w:r>
      <w:r>
        <w:rPr>
          <w:rFonts w:eastAsia="Times New Roman" w:cs="Times New Roman"/>
          <w:szCs w:val="24"/>
        </w:rPr>
        <w:t>οποίος μου έκανε την τιμή να με διαβεβαιώσει και να δεσμευτεί μπροστά στον ελληνικό λαό. «Τι λέτε, κυρία Μπακογιάννη, κακώς, κυρία Μπακογιάννη, τα λέτε αυτά. Εμείς ποτέ δεν πρόκειται να αυξήσουμε το ντίζελ». Του έλεγα εγώ ότι οι φτωχοί έχουν πάρει αυτοκινη</w:t>
      </w:r>
      <w:r>
        <w:rPr>
          <w:rFonts w:eastAsia="Times New Roman" w:cs="Times New Roman"/>
          <w:szCs w:val="24"/>
        </w:rPr>
        <w:t>τάκι με ντίζελ.</w:t>
      </w:r>
    </w:p>
    <w:p w14:paraId="12E5504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Αλλά είναι σαφές, ο ΣΥΡΙΖΑ αγαπάει τόσο πολύ τους φτωχούς που θέλει να τους αυξήσει, γιατί αν δεν τους αυξήσει, θα δυσκολευτεί πάρα πολύ. Άρα ο αριθμός των φτωχών στην Ελλάδα πρέπει να μεγαλώσει και σας διαβεβαιώ, κυρίες και κύριοι συνάδελφ</w:t>
      </w:r>
      <w:r>
        <w:rPr>
          <w:rFonts w:eastAsia="Times New Roman" w:cs="Times New Roman"/>
          <w:szCs w:val="24"/>
        </w:rPr>
        <w:t xml:space="preserve">οι του ΣΥΡΙΖΑ, ότι θα το πετύχετε. </w:t>
      </w:r>
    </w:p>
    <w:p w14:paraId="12E5504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Θα το πετύχετε, πράγματι, θα φτωχοποιήσετε ακόμα ένα μεγάλο κομμάτι της ελληνικής κοινωνίας και το αποτέλεσμα, δυστυχώς, δεν θα το έχετε, γιατί παραδεχθήκατε οι ίδιοι ότι τα μέτρα θα είναι υφεσιακά. Το παραδεχθήκατε οι ί</w:t>
      </w:r>
      <w:r>
        <w:rPr>
          <w:rFonts w:eastAsia="Times New Roman" w:cs="Times New Roman"/>
          <w:szCs w:val="24"/>
        </w:rPr>
        <w:t xml:space="preserve">διοι. </w:t>
      </w:r>
    </w:p>
    <w:p w14:paraId="12E5504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Τι σημαίνει λοιπόν αυτό; Ότι το σπιράλ της ύφεσης απλώς θα μεγαλώνει. Και τι σημαίνει πάλι αυτό; Ότι οι στόχοι δεν θα επιτευχθούν. Και το ξέρετε πάρα πολύ καλά –και αυτό είναι πραγματικά εκείνο το οποίο δεν μπορώ να κατανοήσω- ότι βάζετε φόρους που </w:t>
      </w:r>
      <w:r>
        <w:rPr>
          <w:rFonts w:eastAsia="Times New Roman" w:cs="Times New Roman"/>
          <w:szCs w:val="24"/>
        </w:rPr>
        <w:t>δεν θα εισπράξετε, διότι η φοροδοτική ικανότητα των Ελλήνων έχει εξαντληθεί και άρα, τα έσοδα θα μειωθούν και άρα θα πάμε στον περίφημο κόφτη.</w:t>
      </w:r>
    </w:p>
    <w:p w14:paraId="12E5504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δεν ξέρω σε ποια φάση είμαστε τώρα, δεν βλέπω και κανέναν αρμόδιο Υπουργό εδώ, αλλά εν πάση περιπτώσει κάθε μ</w:t>
      </w:r>
      <w:r>
        <w:rPr>
          <w:rFonts w:eastAsia="Times New Roman" w:cs="Times New Roman"/>
          <w:szCs w:val="24"/>
        </w:rPr>
        <w:t>έρα αλλάζει η ορολογία του κόφτη, όμως είμαι σίγουρη ότι θα θυμηθείτε ποια είναι η πιο σύγχρονη.</w:t>
      </w:r>
    </w:p>
    <w:p w14:paraId="12E5504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αποτέλεσμα, όμως, είναι ότι θα κόψετε δαπάνες και θα υποχρεωθείτε να κόψετε δαπάνες άτσαλα και δεν θα τις επιλέξετε εσείς. Ενώ, εάν είχατε κόψει δαπάνες επι</w:t>
      </w:r>
      <w:r>
        <w:rPr>
          <w:rFonts w:eastAsia="Times New Roman" w:cs="Times New Roman"/>
          <w:szCs w:val="24"/>
        </w:rPr>
        <w:t>λεγμένες, όπως σας πρότεινε η Νέα Δημοκρατία στην αρχή, δεν θα είχατε βάλει αυτήν τη φορολογία, δεν θα είχατε σκοτώσει την οικονομία και θα μπορούσε η μικρή επιχείρηση να επιβιώσει, σε αντίθεση με αυτό το οποίο κάνετε.</w:t>
      </w:r>
    </w:p>
    <w:p w14:paraId="12E5504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Θέλω να έρθω στο </w:t>
      </w:r>
      <w:r>
        <w:rPr>
          <w:rFonts w:eastAsia="Times New Roman" w:cs="Times New Roman"/>
          <w:szCs w:val="24"/>
        </w:rPr>
        <w:t>τ</w:t>
      </w:r>
      <w:r>
        <w:rPr>
          <w:rFonts w:eastAsia="Times New Roman" w:cs="Times New Roman"/>
          <w:szCs w:val="24"/>
        </w:rPr>
        <w:t xml:space="preserve">αμείο. Και θέλω να </w:t>
      </w:r>
      <w:r>
        <w:rPr>
          <w:rFonts w:eastAsia="Times New Roman" w:cs="Times New Roman"/>
          <w:szCs w:val="24"/>
        </w:rPr>
        <w:t>σας εξομολογηθώ, κυρίες και κύριοι συνάδελφοι, ότι εγώ είμαι ένας φιλελεύθερος άνθρωπος. Φαντάζομαι, το ξέρει ο πας εις. Ξέρει, επίσης, ότι εγώ, σε αντίθεση με εσάς, πάντοτε πίστευα στις αποκρατικοποιήσεις, πάντα πίστευα στο λιγότερο κράτος και πάντα πίστε</w:t>
      </w:r>
      <w:r>
        <w:rPr>
          <w:rFonts w:eastAsia="Times New Roman" w:cs="Times New Roman"/>
          <w:szCs w:val="24"/>
        </w:rPr>
        <w:t>υα ότι ο ιδιωτικός τομέας πρέπει να κάνει το επιχειρείν στην Ελλάδα και πάντως, όχι το κράτος. Ήταν μια ιδεολογική διαφορά που είχαμε ο ΣΥΡΙΖΑ, η Αριστερά -η επονομαζόμενη, γιατί πάψατε να είστε Αριστερά- και εμείς.</w:t>
      </w:r>
    </w:p>
    <w:p w14:paraId="12E5504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w:t>
      </w:r>
      <w:r>
        <w:rPr>
          <w:rFonts w:eastAsia="Times New Roman" w:cs="Times New Roman"/>
          <w:szCs w:val="24"/>
        </w:rPr>
        <w:t xml:space="preserve">λαμβάνει ο Α΄ Αντιπρόεδρος της Βουλής κ. </w:t>
      </w:r>
      <w:r w:rsidRPr="00D422F1">
        <w:rPr>
          <w:rFonts w:eastAsia="Times New Roman" w:cs="Times New Roman"/>
          <w:b/>
          <w:szCs w:val="24"/>
        </w:rPr>
        <w:t>ΑΝΑΣΤΑΣΙΟΣ ΚΟΥΡΑΚΗΣ</w:t>
      </w:r>
      <w:r>
        <w:rPr>
          <w:rFonts w:eastAsia="Times New Roman" w:cs="Times New Roman"/>
          <w:szCs w:val="24"/>
        </w:rPr>
        <w:t>)</w:t>
      </w:r>
    </w:p>
    <w:p w14:paraId="12E5504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Έτσι, όταν έγινε η κουβέντα στη Νέα Δημοκρατία σε θεωρητικό επίπεδο, εγώ βασικά ήμουν υπέρ του να ψηφίσει η Νέα Δημοκρατία το καινούριο ταμείο. Είχα σκεφθεί καλοπίστως, ότι, ε, ένα ταμείο θα κάν</w:t>
      </w:r>
      <w:r>
        <w:rPr>
          <w:rFonts w:eastAsia="Times New Roman" w:cs="Times New Roman"/>
          <w:szCs w:val="24"/>
        </w:rPr>
        <w:t xml:space="preserve">ουν οι άνθρωποι, </w:t>
      </w:r>
      <w:r>
        <w:rPr>
          <w:rFonts w:eastAsia="Times New Roman" w:cs="Times New Roman"/>
          <w:szCs w:val="24"/>
        </w:rPr>
        <w:t xml:space="preserve">θα </w:t>
      </w:r>
      <w:r>
        <w:rPr>
          <w:rFonts w:eastAsia="Times New Roman" w:cs="Times New Roman"/>
          <w:szCs w:val="24"/>
        </w:rPr>
        <w:t>βάλουν μέσα τη Γ</w:t>
      </w:r>
      <w:r>
        <w:rPr>
          <w:rFonts w:eastAsia="Times New Roman" w:cs="Times New Roman"/>
          <w:szCs w:val="24"/>
        </w:rPr>
        <w:t xml:space="preserve">.Β.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Δεν φανταζόμουν ότι θα βάζατε και το ΟΑΚΑ, γιατί υπολόγιζα ότι οι υπηρεσίες σας θα σας πουν ότι είναι ολυμπιακό ακίνητο και δεν ανήκει, εν πάση περιπτώσει, στο κράτος. Αλλά εντάξει, με πενήντα μία νομοτεχνικές </w:t>
      </w:r>
      <w:r>
        <w:rPr>
          <w:rFonts w:eastAsia="Times New Roman" w:cs="Times New Roman"/>
          <w:szCs w:val="24"/>
        </w:rPr>
        <w:t>βελτιώσεις που φέρατε, βάλατε εδώ μέσα κτήρια που είχατε ήδη πουλήσει.</w:t>
      </w:r>
    </w:p>
    <w:p w14:paraId="12E5504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Αλλά εκεί που ήμουν έτοιμη να το ψηφίσω, άρχισα να διαβάζω. Και το κακό, κυρίες και κύριοι, είναι ότι υπάρχουν Βουλευτές, οι οποίοι διαβάζουν από το πρώτο άρθρο μέχρι το τελευταίο. Σας </w:t>
      </w:r>
      <w:r>
        <w:rPr>
          <w:rFonts w:eastAsia="Times New Roman" w:cs="Times New Roman"/>
          <w:szCs w:val="24"/>
        </w:rPr>
        <w:t xml:space="preserve">προτείνω να το κάνετε κι εσείς. Σας προτείνω να διαβάσετε τι θα κάνει αυτό το </w:t>
      </w:r>
      <w:r>
        <w:rPr>
          <w:rFonts w:eastAsia="Times New Roman" w:cs="Times New Roman"/>
          <w:szCs w:val="24"/>
        </w:rPr>
        <w:t>τ</w:t>
      </w:r>
      <w:r>
        <w:rPr>
          <w:rFonts w:eastAsia="Times New Roman" w:cs="Times New Roman"/>
          <w:szCs w:val="24"/>
        </w:rPr>
        <w:t xml:space="preserve">αμείο. </w:t>
      </w:r>
    </w:p>
    <w:p w14:paraId="12E5504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Επί τρεις μέρες στη Βουλή, προσπαθώ να πείσω την Κυβέρνησή σας να προσθέσει μία φράση, η οποία να λέει ότι ό,τι πρόκειται να αποκρατικοποιηθεί</w:t>
      </w:r>
      <w:r>
        <w:rPr>
          <w:rFonts w:eastAsia="Times New Roman" w:cs="Times New Roman"/>
          <w:szCs w:val="24"/>
        </w:rPr>
        <w:t>,</w:t>
      </w:r>
      <w:r>
        <w:rPr>
          <w:rFonts w:eastAsia="Times New Roman" w:cs="Times New Roman"/>
          <w:szCs w:val="24"/>
        </w:rPr>
        <w:t xml:space="preserve"> να πάει στο </w:t>
      </w:r>
      <w:r>
        <w:rPr>
          <w:rFonts w:eastAsia="Times New Roman" w:cs="Times New Roman"/>
          <w:szCs w:val="24"/>
        </w:rPr>
        <w:t>τ</w:t>
      </w:r>
      <w:r>
        <w:rPr>
          <w:rFonts w:eastAsia="Times New Roman" w:cs="Times New Roman"/>
          <w:szCs w:val="24"/>
        </w:rPr>
        <w:t>αμείο, θα απ</w:t>
      </w:r>
      <w:r>
        <w:rPr>
          <w:rFonts w:eastAsia="Times New Roman" w:cs="Times New Roman"/>
          <w:szCs w:val="24"/>
        </w:rPr>
        <w:t>οφασίζεται από τη Βουλή των Ελλήνων. Μία φράση! Σας το λέει το Επιστημονικό Συμβούλιο της Βουλής. Σας το λένε οι πάντες. Όχι, εσείς! Όχι!</w:t>
      </w:r>
    </w:p>
    <w:p w14:paraId="12E5504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της κυρίας Βουλευτού)</w:t>
      </w:r>
    </w:p>
    <w:p w14:paraId="12E5504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Μισό λεπτό, κύριε Πρόεδρε, θα μου επιτρέψετε να έχω κι εγώ τον χρόνο που είχε η κατελθούσα συνάδελφος του Βήματος. </w:t>
      </w:r>
    </w:p>
    <w:p w14:paraId="12E5504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Γιατί, κυρίες και κύριοι συνάδελφοι; Ξέρετε γιατί; Γιατί, η πραγματικότητα είναι αυτή που σας είπα. Ότι το μόνο πράγμα το οποίο εξαιρέσατε, </w:t>
      </w:r>
      <w:r>
        <w:rPr>
          <w:rFonts w:eastAsia="Times New Roman" w:cs="Times New Roman"/>
          <w:szCs w:val="24"/>
        </w:rPr>
        <w:t xml:space="preserve">είναι οι αρχαιολογικοί χώροι, τα χωράφια της Συνθήκης </w:t>
      </w:r>
      <w:r>
        <w:rPr>
          <w:rFonts w:eastAsia="Times New Roman" w:cs="Times New Roman"/>
          <w:szCs w:val="24"/>
          <w:lang w:val="en-US"/>
        </w:rPr>
        <w:t>Ramsar</w:t>
      </w:r>
      <w:r>
        <w:rPr>
          <w:rFonts w:eastAsia="Times New Roman" w:cs="Times New Roman"/>
          <w:szCs w:val="24"/>
        </w:rPr>
        <w:t xml:space="preserve"> και τα χωράφια της Συνθήκης </w:t>
      </w:r>
      <w:r>
        <w:rPr>
          <w:rFonts w:eastAsia="Times New Roman" w:cs="Times New Roman"/>
          <w:szCs w:val="24"/>
          <w:lang w:val="en-US"/>
        </w:rPr>
        <w:t>Natura</w:t>
      </w:r>
      <w:r>
        <w:rPr>
          <w:rFonts w:eastAsia="Times New Roman" w:cs="Times New Roman"/>
          <w:szCs w:val="24"/>
        </w:rPr>
        <w:t xml:space="preserve">. </w:t>
      </w:r>
    </w:p>
    <w:p w14:paraId="12E5505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Και όλος αυτός ο λόγος που μας έβγαλε χθες ο κ. Κατρούγκαλος, για όσους ήταν εδώ στη Βουλή, περί Αστικού Κώδικα κ.λπ., κ.λπ., γνωρίζετε πάρα πολύ καλά σήμερα </w:t>
      </w:r>
      <w:r>
        <w:rPr>
          <w:rFonts w:eastAsia="Times New Roman" w:cs="Times New Roman"/>
          <w:szCs w:val="24"/>
        </w:rPr>
        <w:t xml:space="preserve">–και αυτό το ξέρετε, γιατί είναι μπροστά σας– ότι είναι αέρας φρέσκος, ότι δεν υπάρχει. Και στους νόμους ό,τι ρητώς δεν εξαιρείται, επιτρέπεται, το οποίο σημαίνει ότι το </w:t>
      </w:r>
      <w:r>
        <w:rPr>
          <w:rFonts w:eastAsia="Times New Roman" w:cs="Times New Roman"/>
          <w:szCs w:val="24"/>
        </w:rPr>
        <w:t>τ</w:t>
      </w:r>
      <w:r>
        <w:rPr>
          <w:rFonts w:eastAsia="Times New Roman" w:cs="Times New Roman"/>
          <w:szCs w:val="24"/>
        </w:rPr>
        <w:t>αμείο, το οποίο για εκατό χρόνια θα διαχειρίζεται, λέει, με μεγάλη επιτυχία την περιο</w:t>
      </w:r>
      <w:r>
        <w:rPr>
          <w:rFonts w:eastAsia="Times New Roman" w:cs="Times New Roman"/>
          <w:szCs w:val="24"/>
        </w:rPr>
        <w:t xml:space="preserve">υσία των Ελλήνων, θα έχει τη δυνατότητα χωρίς δημοκρατικό έλεγχο, να έχει το σύνολο της ελληνικής περιουσίας. </w:t>
      </w:r>
    </w:p>
    <w:p w14:paraId="12E5505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Άραγε, κύριε Μανιάτη, για τους υδρογονάνθρακες; Άραγε και οτιδήποτε άλλο προκύψει; </w:t>
      </w:r>
    </w:p>
    <w:p w14:paraId="12E55052"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Πάρα πολύ</w:t>
      </w:r>
      <w:r>
        <w:rPr>
          <w:rFonts w:eastAsia="Times New Roman" w:cs="Times New Roman"/>
          <w:szCs w:val="24"/>
        </w:rPr>
        <w:t>..</w:t>
      </w:r>
      <w:r>
        <w:rPr>
          <w:rFonts w:eastAsia="Times New Roman" w:cs="Times New Roman"/>
          <w:szCs w:val="24"/>
        </w:rPr>
        <w:t>. (</w:t>
      </w:r>
      <w:r>
        <w:rPr>
          <w:rFonts w:eastAsia="Times New Roman" w:cs="Times New Roman"/>
          <w:szCs w:val="24"/>
        </w:rPr>
        <w:t>δ</w:t>
      </w:r>
      <w:r>
        <w:rPr>
          <w:rFonts w:eastAsia="Times New Roman" w:cs="Times New Roman"/>
          <w:szCs w:val="24"/>
        </w:rPr>
        <w:t>εν ακούστηκε)</w:t>
      </w:r>
    </w:p>
    <w:p w14:paraId="12E55053"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ΘΕΟΔΩΡΑ </w:t>
      </w:r>
      <w:r>
        <w:rPr>
          <w:rFonts w:eastAsia="Times New Roman" w:cs="Times New Roman"/>
          <w:b/>
          <w:szCs w:val="24"/>
        </w:rPr>
        <w:t>ΜΠΑΚΟΓΙΑΝΝΗ:</w:t>
      </w:r>
      <w:r>
        <w:rPr>
          <w:rFonts w:eastAsia="Times New Roman" w:cs="Times New Roman"/>
          <w:szCs w:val="24"/>
        </w:rPr>
        <w:t xml:space="preserve"> Και πού το βρήκατε γραμμένο, κυρίες και κύριοι συνάδελφοι, ότι έχετε δικαίωμα να το κάνετε αυτό; Εγώ σας είπα από την πρώτη στιγμή ότι αυτό το δικαίωμα δεν σας το δίνουμε. Δεν σας το δίνουμε εμείς οι φιλελεύθεροι, εμείς οι οποίοι πιστεύουμε στ</w:t>
      </w:r>
      <w:r>
        <w:rPr>
          <w:rFonts w:eastAsia="Times New Roman" w:cs="Times New Roman"/>
          <w:szCs w:val="24"/>
        </w:rPr>
        <w:t xml:space="preserve">ις αποκρατικοποιήσεις, εμείς οι οποίοι ποτέ δεν βάλαμε νερό στο κρασί μας και ποτέ δεν βγήκαμε σε διαδήλωση να φωνάζουμε εναντίον της </w:t>
      </w:r>
      <w:r>
        <w:rPr>
          <w:rFonts w:eastAsia="Times New Roman" w:cs="Times New Roman"/>
          <w:szCs w:val="24"/>
          <w:lang w:val="en-GB"/>
        </w:rPr>
        <w:t>COSCO</w:t>
      </w:r>
      <w:r>
        <w:rPr>
          <w:rFonts w:eastAsia="Times New Roman" w:cs="Times New Roman"/>
          <w:szCs w:val="24"/>
        </w:rPr>
        <w:t xml:space="preserve"> και να γλείφουμε την άλλη μέρα εκεί που φτύναμε. </w:t>
      </w:r>
    </w:p>
    <w:p w14:paraId="12E5505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Εμείς αυτά τα πράγματα δεν τα έχουμε κάνει. Αυτό όμως το </w:t>
      </w:r>
      <w:r>
        <w:rPr>
          <w:rFonts w:eastAsia="Times New Roman" w:cs="Times New Roman"/>
          <w:szCs w:val="24"/>
        </w:rPr>
        <w:t>τ</w:t>
      </w:r>
      <w:r>
        <w:rPr>
          <w:rFonts w:eastAsia="Times New Roman" w:cs="Times New Roman"/>
          <w:szCs w:val="24"/>
        </w:rPr>
        <w:t>αμείο, μ</w:t>
      </w:r>
      <w:r>
        <w:rPr>
          <w:rFonts w:eastAsia="Times New Roman" w:cs="Times New Roman"/>
          <w:szCs w:val="24"/>
        </w:rPr>
        <w:t>ε αυτούς τους όρους είναι ντροπή, είναι παράδοση της εθνικής κυριαρχίας. Αυτό το δικαίωμα δεν το έχετε. Αυτό το δικαίωμα δεν το έχετε απέναντι στα παιδιά μας, δεν το έχετε απέναντι στα εγγόνια μας. Διότι ενενήντα εννέα χρόνια, η μόνη σύμβαση την οποία κατά</w:t>
      </w:r>
      <w:r>
        <w:rPr>
          <w:rFonts w:eastAsia="Times New Roman" w:cs="Times New Roman"/>
          <w:szCs w:val="24"/>
        </w:rPr>
        <w:t xml:space="preserve">φεραν να βρουν κάποιοι φίλοι μου του ΚΚΕ, οι οποίοι είναι πάντοτε καλύτερα ενημερωμένοι σε κάτι τέτοια, ήταν η Σύμβαση του Γκουαντάναμο, όπως μου είπαν. </w:t>
      </w:r>
    </w:p>
    <w:p w14:paraId="12E5505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Σας διαβεβαιώ, όταν υπέγραψε η Γερμανία την ταπεινωτική Σύμβαση των Βερσαλλιών, αυτήν τη Σύμβαση, που </w:t>
      </w:r>
      <w:r>
        <w:rPr>
          <w:rFonts w:eastAsia="Times New Roman" w:cs="Times New Roman"/>
          <w:szCs w:val="24"/>
        </w:rPr>
        <w:t>ήταν η αιτία του Β΄ Παγκοσμίου Πολέμου, τέτοιο ταμείο δεν προβλεπόταν.</w:t>
      </w:r>
    </w:p>
    <w:p w14:paraId="12E5505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Είναι, λοιπόν, ντροπή, κυρίες και κύριοι συνάδελφοι. Όχι μόνο θα το καταψηφίσουμε, όχι μόνο θα το πολεμήσουμε, όχι μόνο δεν θα μας βρείτε συμμάχους, αλλά θα ξέρετε κι ένα πράγμα</w:t>
      </w:r>
      <w:r>
        <w:rPr>
          <w:rFonts w:eastAsia="Times New Roman" w:cs="Times New Roman"/>
          <w:szCs w:val="24"/>
        </w:rPr>
        <w:t>.</w:t>
      </w:r>
      <w:r>
        <w:rPr>
          <w:rFonts w:eastAsia="Times New Roman" w:cs="Times New Roman"/>
          <w:szCs w:val="24"/>
        </w:rPr>
        <w:t xml:space="preserve"> Οι ευθ</w:t>
      </w:r>
      <w:r>
        <w:rPr>
          <w:rFonts w:eastAsia="Times New Roman" w:cs="Times New Roman"/>
          <w:szCs w:val="24"/>
        </w:rPr>
        <w:t>ύνες τις οποίες έχετε θα σας καταλογιστούν. Προσέξτε καλά, διότι μπορείτε να αλλάζετε γνώμη, μπορείτε να μην ντρέπεστε, μπορείτε να μην έχετε κανένα πρόβλημα συνείδησης για το τι λέγατε και τι κάνετε σήμερα, όμως ένα πράγμα είναι βέβαιο</w:t>
      </w:r>
      <w:r>
        <w:rPr>
          <w:rFonts w:eastAsia="Times New Roman" w:cs="Times New Roman"/>
          <w:szCs w:val="24"/>
        </w:rPr>
        <w:t>.</w:t>
      </w:r>
      <w:r>
        <w:rPr>
          <w:rFonts w:eastAsia="Times New Roman" w:cs="Times New Roman"/>
          <w:szCs w:val="24"/>
        </w:rPr>
        <w:t xml:space="preserve"> Από ένα σημείο και</w:t>
      </w:r>
      <w:r>
        <w:rPr>
          <w:rFonts w:eastAsia="Times New Roman" w:cs="Times New Roman"/>
          <w:szCs w:val="24"/>
        </w:rPr>
        <w:t xml:space="preserve"> πέρα στην πολιτική, οι ευθύνες καταλογίζονται και σε κόμματα και σε πρόσωπα.</w:t>
      </w:r>
    </w:p>
    <w:p w14:paraId="12E5505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E55058"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E5505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Θα δώσουμε τον λόγο στον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Ε</w:t>
      </w:r>
      <w:r>
        <w:rPr>
          <w:rFonts w:eastAsia="Times New Roman" w:cs="Times New Roman"/>
          <w:szCs w:val="24"/>
        </w:rPr>
        <w:t>κπρόσωπο των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των Ελλήνω</w:t>
      </w:r>
      <w:r>
        <w:rPr>
          <w:rFonts w:eastAsia="Times New Roman" w:cs="Times New Roman"/>
          <w:szCs w:val="24"/>
        </w:rPr>
        <w:t xml:space="preserve">ν κ. Βασίλειο Κόκκαλη. </w:t>
      </w:r>
    </w:p>
    <w:p w14:paraId="12E5505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Κύριε Πρόεδρε, δεν έχει τελειώσει ο κατάλογος των ομιλητών του πρώτου κύκλου.</w:t>
      </w:r>
    </w:p>
    <w:p w14:paraId="12E5505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Δεν σας κατάλαβα.</w:t>
      </w:r>
    </w:p>
    <w:p w14:paraId="12E5505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Κύριε Πρόεδρε, άλλο πράγμα συμφωνήσαμε.</w:t>
      </w:r>
    </w:p>
    <w:p w14:paraId="12E5505D"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(Αναστάσιος Κουράκης): </w:t>
      </w:r>
      <w:r>
        <w:rPr>
          <w:rFonts w:eastAsia="Times New Roman" w:cs="Times New Roman"/>
          <w:szCs w:val="24"/>
        </w:rPr>
        <w:t>Μετά θα μιλήσουν ορισμένοι ομιλητές. Μετά…</w:t>
      </w:r>
    </w:p>
    <w:p w14:paraId="12E5505E"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 xml:space="preserve">Είπαμε να τελειώσει ο πρώτος κύκλος και μετά οι κοινοβουλευτικοί. </w:t>
      </w:r>
    </w:p>
    <w:p w14:paraId="12E5505F"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Τι πράγματα είναι αυτά; </w:t>
      </w:r>
    </w:p>
    <w:p w14:paraId="12E5506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Μη φωνάζετε,</w:t>
      </w:r>
      <w:r>
        <w:rPr>
          <w:rFonts w:eastAsia="Times New Roman" w:cs="Times New Roman"/>
          <w:szCs w:val="24"/>
        </w:rPr>
        <w:t xml:space="preserve"> σας παρακαλώ. Θα προχωρήσουμε με μια εναλλαγή, με έναν σεβασμό στο χρόνο. Κυρίως, είναι αυτό. </w:t>
      </w:r>
    </w:p>
    <w:p w14:paraId="12E5506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 xml:space="preserve">Έρχεστε τώρα και το αλλάζετε. </w:t>
      </w:r>
    </w:p>
    <w:p w14:paraId="12E55062"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Πότε αποφασίστηκε αυτό; Ποιος το αποφάσισε αυτό;</w:t>
      </w:r>
    </w:p>
    <w:p w14:paraId="12E55063"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Λίγη ησυχ</w:t>
      </w:r>
      <w:r>
        <w:rPr>
          <w:rFonts w:eastAsia="Times New Roman" w:cs="Times New Roman"/>
          <w:szCs w:val="24"/>
        </w:rPr>
        <w:t xml:space="preserve">ία, σας παρακαλώ. </w:t>
      </w:r>
    </w:p>
    <w:p w14:paraId="12E5506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Κόκκαλη. </w:t>
      </w:r>
    </w:p>
    <w:p w14:paraId="12E5506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Κύριε Πρόεδρε, για χάρη όλων των ομιλητών, θα προσπαθήσω να είμαι όσο γίνεται πιο σύντομος. </w:t>
      </w:r>
    </w:p>
    <w:p w14:paraId="12E5506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Κύριε Αμυρά…</w:t>
      </w:r>
    </w:p>
    <w:p w14:paraId="12E5506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Εγώ δεν μίλησα. </w:t>
      </w:r>
    </w:p>
    <w:p w14:paraId="12E5506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Το λέω για τους </w:t>
      </w:r>
      <w:r>
        <w:rPr>
          <w:rFonts w:eastAsia="Times New Roman" w:cs="Times New Roman"/>
          <w:szCs w:val="24"/>
        </w:rPr>
        <w:t>συναδέλφους.</w:t>
      </w:r>
    </w:p>
    <w:p w14:paraId="12E5506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καλούμαστε να ψηφίσουμε ένα νομοσχέδιο, το οποίο είναι απόρροια της </w:t>
      </w:r>
      <w:r>
        <w:rPr>
          <w:rFonts w:eastAsia="Times New Roman" w:cs="Times New Roman"/>
          <w:szCs w:val="24"/>
        </w:rPr>
        <w:t>σ</w:t>
      </w:r>
      <w:r>
        <w:rPr>
          <w:rFonts w:eastAsia="Times New Roman" w:cs="Times New Roman"/>
          <w:szCs w:val="24"/>
        </w:rPr>
        <w:t xml:space="preserve">υμφωνίας του καλοκαιριού, ένα νομοσχέδιο το οποίο προϋποθέτει συγκεκριμένα προαπαιτούμενα. Δυστυχώς όμως, διαπιστώνουμε την πολιτική υποκρισία. </w:t>
      </w:r>
      <w:r>
        <w:rPr>
          <w:rFonts w:eastAsia="Times New Roman" w:cs="Times New Roman"/>
          <w:szCs w:val="24"/>
        </w:rPr>
        <w:t xml:space="preserve">Διαπιστώνουμε πολιτική υποκρισία, όταν τα κόμματα της Αντιπολίτευσης διαμαρτυρόμενα μας εγκαλούν για ποιον λόγο φέρνουμε αυτό το νομοσχέδιο. Προφανώς, δύο πράγματα μπορεί να συμβαίνουν: Ή δεν διάβασαν τότε το νομοσχέδιο ή λένε ψέματα. </w:t>
      </w:r>
    </w:p>
    <w:p w14:paraId="12E5506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Να θυμίσουμε κάποια </w:t>
      </w:r>
      <w:r>
        <w:rPr>
          <w:rFonts w:eastAsia="Times New Roman" w:cs="Times New Roman"/>
          <w:szCs w:val="24"/>
        </w:rPr>
        <w:t>συγκεκριμένα πράγματα, διότι η κατάσταση έχει ξεφύγει από την Αντιπολίτευση. Ο ν.4336/2015: «Επιπλέον ως προαπαιτούμενο, η Κυβέρνηση» -εκείνη που θα εξελέγετο στις εκλογές της 20ης Σεπτεμβρίου- «θα εγκρίνει νομοθεσία για την αύξηση των εσόδων: Πρώτον, σταδ</w:t>
      </w:r>
      <w:r>
        <w:rPr>
          <w:rFonts w:eastAsia="Times New Roman" w:cs="Times New Roman"/>
          <w:szCs w:val="24"/>
        </w:rPr>
        <w:t xml:space="preserve">ιακή κατάργηση επιστροφής του Ειδικού Φόρου Κατανάλωσης στο πετρέλαιο κίνησης, ντίζελ για τους αγρότες. Δεύτερον, αύξηση του φόρου επί της χωρητικότητας. Στοχοθέτηση και περιορισμός των δαπανών». Τα ξεχνάτε αυτά, κύριοι της Αντιπολίτευσης; </w:t>
      </w:r>
    </w:p>
    <w:p w14:paraId="12E5506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Να σας θυμίσω λ</w:t>
      </w:r>
      <w:r>
        <w:rPr>
          <w:rFonts w:eastAsia="Times New Roman" w:cs="Times New Roman"/>
          <w:szCs w:val="24"/>
        </w:rPr>
        <w:t>ίγα ακόμη. Έλεγε ότι η δέσμη μέτρων –το ψηφίσατε- θα περιλαμβάνει περαιτέρω μέτρα με δημοσιονομική επίπτωση, όπως μεταρρυθμίσεις της δημόσιας διοίκησης, μεταρρυθμίσεις για την αντιμετώπιση των ελλείψεων σε θέματα είσπραξης και επιβολής φόρων. Μάλλον το ξεχ</w:t>
      </w:r>
      <w:r>
        <w:rPr>
          <w:rFonts w:eastAsia="Times New Roman" w:cs="Times New Roman"/>
          <w:szCs w:val="24"/>
        </w:rPr>
        <w:t>νάτε ή δεν το διαβάσατε ή λέτε ψέματα. Διαλέξτε.</w:t>
      </w:r>
    </w:p>
    <w:p w14:paraId="12E5506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Τρίτον, έλεγε ότι η Κυβέρνηση που θα εκλεγεί μετά την 20η Σεπτέμβρη, προκειμένου να αποδείξει τη δέσμευσή της για την εφαρμογή αξιόπιστων δημοσιονομικών πολιτικών, θα εγκρίνει συμπληρωματικό προϋπολογισμό. Θ</w:t>
      </w:r>
      <w:r>
        <w:rPr>
          <w:rFonts w:eastAsia="Times New Roman" w:cs="Times New Roman"/>
          <w:szCs w:val="24"/>
        </w:rPr>
        <w:t>α περιλαμβάνει φόρο τηλεοπτικών διαφημίσεων, αύξηση του φορολογικού συντελεστή.</w:t>
      </w:r>
    </w:p>
    <w:p w14:paraId="12E5506D"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Μάλλον, κυρίες και κύριοι συνάδελφοι, ξεχνάτε. Ξεχνάτε σκόπιμα. Λέτε στον ελληνικό λαό ψέματα. Δεν λέτε ψέματα; Τότε δεν γνωρίζατε τι ψηφίζατε. Δεν το διαβάσατε. Αυτό λέγεται π</w:t>
      </w:r>
      <w:r>
        <w:rPr>
          <w:rFonts w:eastAsia="Times New Roman"/>
          <w:szCs w:val="24"/>
        </w:rPr>
        <w:t xml:space="preserve">ολιτική υποκρισία. Αυτό είναι το σύμφωνο αλήθειας που κάνατε με τους Έλληνες; Να λέτε ψέματα; Δυστυχώς, έχετε εγκλωβιστεί σε μια αντιπολιτευτική πολιτική διαμαρτυρόμενοι. Κινδυνεύετε να γίνεται κόμμα διαμαρτυρίας από υπεύθυνα κόμματα της </w:t>
      </w:r>
      <w:r>
        <w:rPr>
          <w:rFonts w:eastAsia="Times New Roman"/>
          <w:szCs w:val="24"/>
          <w:lang w:val="en-US"/>
        </w:rPr>
        <w:t>A</w:t>
      </w:r>
      <w:r>
        <w:rPr>
          <w:rFonts w:eastAsia="Times New Roman"/>
          <w:szCs w:val="24"/>
        </w:rPr>
        <w:t xml:space="preserve">ντιπολίτευσης. </w:t>
      </w:r>
    </w:p>
    <w:p w14:paraId="12E5506E"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Έ</w:t>
      </w:r>
      <w:r>
        <w:rPr>
          <w:rFonts w:eastAsia="Times New Roman"/>
          <w:szCs w:val="24"/>
        </w:rPr>
        <w:t xml:space="preserve">ρχομαι τώρα στο νομοσχέδιο. Οι ρυθμίσεις για τα κόκκινα δάνεια δεν περιλαμβάνοντο στη συμφωνία που ψηφίσατε, κύριοι της Αντιπολίτευσης; Ναι ή όχι; Η απάντηση είναι </w:t>
      </w:r>
      <w:r>
        <w:rPr>
          <w:rFonts w:eastAsia="Times New Roman"/>
          <w:szCs w:val="24"/>
        </w:rPr>
        <w:t>ν</w:t>
      </w:r>
      <w:r>
        <w:rPr>
          <w:rFonts w:eastAsia="Times New Roman"/>
          <w:szCs w:val="24"/>
        </w:rPr>
        <w:t xml:space="preserve">αι. </w:t>
      </w:r>
    </w:p>
    <w:p w14:paraId="12E5506F"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Ας δούμε, όμως, τώρα ποιος φταίει για τα κόκκινα δάνεια, ποιος διαχειρίστηκε και ποιος</w:t>
      </w:r>
      <w:r>
        <w:rPr>
          <w:rFonts w:eastAsia="Times New Roman"/>
          <w:szCs w:val="24"/>
        </w:rPr>
        <w:t xml:space="preserve"> διαχειρίζεται καλύτερα τα κόκκινα δάνεια. Κατ’ αρχάς, η υπερχρέωση του 2009 αναδείχθηκε σε ένα μεγάλο πρόβλημα της ελληνικής κοινωνίας. Η υπερχρέωση ήταν αποτέλεσμα του εύκολου δανεισμού, της μη τήρησης της αρχής του υπεύθυνου δανεισμού από τις τράπεζες, </w:t>
      </w:r>
      <w:r>
        <w:rPr>
          <w:rFonts w:eastAsia="Times New Roman"/>
          <w:szCs w:val="24"/>
        </w:rPr>
        <w:t xml:space="preserve">τα εύκολα δάνεια -το είπε και ο ειδικός αγορητής από την Ένωση Κεντρώων και πολύ σωστά- το εύκολο χρήμα, τα εξοχικά, αυτό που δημιούργησε το όραμα της </w:t>
      </w:r>
      <w:r>
        <w:rPr>
          <w:rFonts w:eastAsia="Times New Roman"/>
          <w:szCs w:val="24"/>
        </w:rPr>
        <w:t>α</w:t>
      </w:r>
      <w:r>
        <w:rPr>
          <w:rFonts w:eastAsia="Times New Roman"/>
          <w:szCs w:val="24"/>
        </w:rPr>
        <w:t xml:space="preserve">ντιπολίτευσης, στην οποία </w:t>
      </w:r>
      <w:r>
        <w:rPr>
          <w:rFonts w:eastAsia="Times New Roman"/>
          <w:szCs w:val="24"/>
        </w:rPr>
        <w:t>α</w:t>
      </w:r>
      <w:r>
        <w:rPr>
          <w:rFonts w:eastAsia="Times New Roman"/>
          <w:szCs w:val="24"/>
        </w:rPr>
        <w:t>ντιπολίτευση το κόμμα που κυριάρχησε ήταν το ΠΑΣΟΚ. Έδωσε στους Έλληνες ψεύτι</w:t>
      </w:r>
      <w:r>
        <w:rPr>
          <w:rFonts w:eastAsia="Times New Roman"/>
          <w:szCs w:val="24"/>
        </w:rPr>
        <w:t xml:space="preserve">κη ελπίδα. </w:t>
      </w:r>
    </w:p>
    <w:p w14:paraId="12E55070"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Το 2010 ξεκινάει η υπερχρέωση. Για να δούμε τι έκαναν οι κυβερνήσεις μέχρι σήμερα και τι κάνει αυτή η Κυβέρνηση. Διότι λέτε ότι εμείς δεν κάνουμε τίποτα, απολύτως τίποτα, όχι απλώς κάποια πράγματα. Τα κόκκινα δάνεια ήταν 22 δισεκατομμύρια το 20</w:t>
      </w:r>
      <w:r>
        <w:rPr>
          <w:rFonts w:eastAsia="Times New Roman"/>
          <w:szCs w:val="24"/>
        </w:rPr>
        <w:t>09. Σήμερα είναι 110 δισεκατομμύρια. Τι έκαναν οι κυβερνήσεις; Απολύτως τίποτα. Ανέβαλαν το πρόβλημα κάθε χρόνο, με συνέπεια να δημιουργηθεί η δεύτερη γενιά των υπερχρεωμένων. Διότι όταν αναβάλλεις το πρόβλημα και δεν το λύνεις, όταν δίνεις αναστολή πλειστ</w:t>
      </w:r>
      <w:r>
        <w:rPr>
          <w:rFonts w:eastAsia="Times New Roman"/>
          <w:szCs w:val="24"/>
        </w:rPr>
        <w:t>ηριασμών στους πλειστηριασμούς καθολικά και χωρίς κριτήριο και αυτός που είχε να πληρώσει τότε τι έκανε; Δεν πλήρωνε. Σήμερα είναι υπερχρεωμένος.</w:t>
      </w:r>
    </w:p>
    <w:p w14:paraId="12E55071"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Αυτή η Κυβέρνηση με αυτό το νομοσχέδιο παρέχει τις δικλίδες ασφαλείας στους δανειολήπτες, σε περίπτωση μεταβίβ</w:t>
      </w:r>
      <w:r>
        <w:rPr>
          <w:rFonts w:eastAsia="Times New Roman"/>
          <w:szCs w:val="24"/>
        </w:rPr>
        <w:t>ασης των κόκκινων δανείων. Ποιες είναι αυτές; Ο κόσμος πλέον θέλει την αλήθεια και η αλήθεια δεν είναι με ιαχές. Πρέπει, επιτέλους, να λέμε τα πράγματα με το όνομά τους. Με δικαιοσύνη φέρνει αυτό το νομοσχέδιο και η δικαιοσύνη έχει να κάνει, όχι μόνο με τη</w:t>
      </w:r>
      <w:r>
        <w:rPr>
          <w:rFonts w:eastAsia="Times New Roman"/>
          <w:szCs w:val="24"/>
        </w:rPr>
        <w:t xml:space="preserve">ν προστασία των αδυνάμων, αλλά και με την προστασία των ενήμερων οφειλετών. Ξέρετε πόσοι έχουν πει για ποιο λόγο εμείς πληρώνουμε το δάνειο; Όπως πολύ εύλογα λέει κάποιος ότι δεν μπορούμε να πληρώσουμε τα δάνειά μας. </w:t>
      </w:r>
    </w:p>
    <w:p w14:paraId="12E55072"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Συνεπώς οι δικλίδες ασφαλείας είναι οι</w:t>
      </w:r>
      <w:r>
        <w:rPr>
          <w:rFonts w:eastAsia="Times New Roman"/>
          <w:szCs w:val="24"/>
        </w:rPr>
        <w:t xml:space="preserve"> εξής: Δεν μπορεί η οποιαδήποτε εταιρεία, η οποία θα αναλάβει το δάνειο, να τροποποιήσει μονομερώς τη σύμβαση. Οποιοσδήποτε κι αν είναι αυτός δεν μπορεί να αυξήσει το επιτόκιο. Το γεγονός ότι δεν μπορεί να τροποποιήσει τη σύμβαση μονομερώς λέγεται ότι δεν </w:t>
      </w:r>
      <w:r>
        <w:rPr>
          <w:rFonts w:eastAsia="Times New Roman"/>
          <w:szCs w:val="24"/>
        </w:rPr>
        <w:t xml:space="preserve">χειροτερεύει η οικονομική και ουσιαστική θέση του οφειλέτη. </w:t>
      </w:r>
    </w:p>
    <w:p w14:paraId="12E55073"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Το υπό κρίση νομοσχέδιο καθορίζει τον κατά κύριο επάγγελμα αγρότη. Ήταν αίτημα στον αγροτών στα μπλόκα. Πόσα χρόνια πέρασαν μέχρι να καθορίσουμε ποιος είναι ο κατά κύριο επάγγελμα αγρότης; Πάρα π</w:t>
      </w:r>
      <w:r>
        <w:rPr>
          <w:rFonts w:eastAsia="Times New Roman"/>
          <w:szCs w:val="24"/>
        </w:rPr>
        <w:t xml:space="preserve">ολλά. Ο κατά κύριο επάγγελμα αγρότης θα έχει </w:t>
      </w:r>
      <w:r>
        <w:rPr>
          <w:rFonts w:eastAsia="Times New Roman"/>
          <w:szCs w:val="24"/>
        </w:rPr>
        <w:t xml:space="preserve">πλέον </w:t>
      </w:r>
      <w:r>
        <w:rPr>
          <w:rFonts w:eastAsia="Times New Roman"/>
          <w:szCs w:val="24"/>
        </w:rPr>
        <w:t xml:space="preserve">τις φορολογικές ελαφρύνσεις. </w:t>
      </w:r>
    </w:p>
    <w:p w14:paraId="12E55074" w14:textId="77777777" w:rsidR="00A37F14" w:rsidRDefault="002C15DC">
      <w:pPr>
        <w:tabs>
          <w:tab w:val="left" w:pos="2820"/>
        </w:tabs>
        <w:spacing w:line="600" w:lineRule="auto"/>
        <w:ind w:firstLine="720"/>
        <w:jc w:val="both"/>
        <w:rPr>
          <w:rFonts w:eastAsia="UB-Helvetica" w:cs="Times New Roman"/>
          <w:szCs w:val="24"/>
        </w:rPr>
      </w:pPr>
      <w:r>
        <w:rPr>
          <w:rFonts w:eastAsia="Times New Roman"/>
          <w:szCs w:val="24"/>
        </w:rPr>
        <w:t xml:space="preserve">Φέραμε το εργόσημο. Πρόσφατα σε συνάντηση της Ομοσπονδίας Κτηνοτρόφων Θεσσαλίας με τον κ. Αποστόλου, αναγνώρισαν όλοι οι εκπρόσωποι των κτηνοτροφικών σωματείων, της Θεσσαλίας </w:t>
      </w:r>
      <w:r>
        <w:rPr>
          <w:rFonts w:eastAsia="Times New Roman"/>
          <w:szCs w:val="24"/>
        </w:rPr>
        <w:t>τουλάχιστον, ότι αυτό το μέτρο, το εργόσημο, έπρεπε ήδη να έχει θεσπιστεί εδώ και πάρα πολλά χρόνια.</w:t>
      </w:r>
      <w:r>
        <w:rPr>
          <w:rFonts w:eastAsia="UB-Helvetica" w:cs="Times New Roman"/>
          <w:szCs w:val="24"/>
        </w:rPr>
        <w:t xml:space="preserve"> </w:t>
      </w:r>
      <w:r>
        <w:rPr>
          <w:rFonts w:eastAsia="UB-Helvetica" w:cs="Times New Roman"/>
          <w:szCs w:val="24"/>
        </w:rPr>
        <w:t xml:space="preserve">Η Νέα Δημοκρατία είχε αντιδράσει με σχετικό δελτίο Τύπου. </w:t>
      </w:r>
    </w:p>
    <w:p w14:paraId="12E55075" w14:textId="77777777" w:rsidR="00A37F14" w:rsidRDefault="002C15DC">
      <w:pPr>
        <w:spacing w:line="600" w:lineRule="auto"/>
        <w:ind w:firstLine="720"/>
        <w:jc w:val="both"/>
        <w:rPr>
          <w:rFonts w:eastAsia="UB-Helvetica" w:cs="Times New Roman"/>
          <w:szCs w:val="24"/>
        </w:rPr>
      </w:pPr>
      <w:r>
        <w:rPr>
          <w:rFonts w:eastAsia="UB-Helvetica" w:cs="Times New Roman"/>
          <w:szCs w:val="24"/>
        </w:rPr>
        <w:t>Με το εργόσημο του ΟΓΑ αφενός παίρνει χρήματα, αφετέρου κτηνοτρόφοι, αλλά και αγρότες δικαιολογο</w:t>
      </w:r>
      <w:r>
        <w:rPr>
          <w:rFonts w:eastAsia="UB-Helvetica" w:cs="Times New Roman"/>
          <w:szCs w:val="24"/>
        </w:rPr>
        <w:t>ύν τα χρήματα που δίνουν σε αλλοδαπούς εργάτες και, τρίτον, νομιμοποιούνται και οι αλλοδαποί μετανάστες, οι οποίοι έχουν χρόνια στην Ελλάδα.</w:t>
      </w:r>
    </w:p>
    <w:p w14:paraId="12E55076" w14:textId="77777777" w:rsidR="00A37F14" w:rsidRDefault="002C15DC">
      <w:pPr>
        <w:spacing w:line="600" w:lineRule="auto"/>
        <w:ind w:firstLine="720"/>
        <w:jc w:val="both"/>
        <w:rPr>
          <w:rFonts w:eastAsia="UB-Helvetica" w:cs="Times New Roman"/>
          <w:szCs w:val="24"/>
        </w:rPr>
      </w:pPr>
      <w:r>
        <w:rPr>
          <w:rFonts w:eastAsia="UB-Helvetica" w:cs="Times New Roman"/>
          <w:szCs w:val="24"/>
        </w:rPr>
        <w:t>Κυρίες και κύριοι συνάδελφοι, σύμφωνα με σχετική έκθεση της ΕΛΣΤΑΤ, το χρέος το 2015 μειώθηκε κατά 8 δισεκατομμύρια</w:t>
      </w:r>
      <w:r>
        <w:rPr>
          <w:rFonts w:eastAsia="UB-Helvetica" w:cs="Times New Roman"/>
          <w:szCs w:val="24"/>
        </w:rPr>
        <w:t>. Είναι πάρα πολύ κοντά η συμφωνία για τη μείωση του χρέους. Δεν πανηγυρίζουμε ούτε χαιρόμαστε, διότι πιστεύουμε -και αυτή είναι η βασική μας διαφορά- ότι το χρέος δεν είναι βιώσιμο, ενώ οι προηγούμενες κυβερνήσεις πίστευαν ότι, δυστυχώς, είναι βιώσιμο.</w:t>
      </w:r>
    </w:p>
    <w:p w14:paraId="12E55077" w14:textId="77777777" w:rsidR="00A37F14" w:rsidRDefault="002C15DC">
      <w:pPr>
        <w:spacing w:line="600" w:lineRule="auto"/>
        <w:ind w:firstLine="720"/>
        <w:jc w:val="both"/>
        <w:rPr>
          <w:rFonts w:eastAsia="UB-Helvetica" w:cs="Times New Roman"/>
          <w:szCs w:val="24"/>
        </w:rPr>
      </w:pPr>
      <w:r>
        <w:rPr>
          <w:rFonts w:eastAsia="UB-Helvetica" w:cs="Times New Roman"/>
          <w:szCs w:val="24"/>
        </w:rPr>
        <w:t>Όχ</w:t>
      </w:r>
      <w:r>
        <w:rPr>
          <w:rFonts w:eastAsia="UB-Helvetica" w:cs="Times New Roman"/>
          <w:szCs w:val="24"/>
        </w:rPr>
        <w:t>ι, κυρίες και κύριοι συνάδελφοι, το χρέος της Ελλάδας δεν είναι βιώσιμο και αυτήν τη στιγμή η Κυβέρνηση δίνει μάχη και θα πετύχει να μειωθεί, να κάνει έναν οδικό χάρτη, να ανοίξει τον δρόμο στις επενδύσεις, στους επενδυτές, διότι μόνο γνωρίζοντας ο επενδυτ</w:t>
      </w:r>
      <w:r>
        <w:rPr>
          <w:rFonts w:eastAsia="UB-Helvetica" w:cs="Times New Roman"/>
          <w:szCs w:val="24"/>
        </w:rPr>
        <w:t>ής ότι η Ελλάδα μπορεί να πληρώσει τα δάνειά της, μπορεί να επενδύσει</w:t>
      </w:r>
      <w:r>
        <w:rPr>
          <w:rFonts w:eastAsia="UB-Helvetica" w:cs="Times New Roman"/>
          <w:szCs w:val="24"/>
        </w:rPr>
        <w:t>, δ</w:t>
      </w:r>
      <w:r>
        <w:rPr>
          <w:rFonts w:eastAsia="UB-Helvetica" w:cs="Times New Roman"/>
          <w:szCs w:val="24"/>
        </w:rPr>
        <w:t>ιαφορετικά όχι.</w:t>
      </w:r>
    </w:p>
    <w:p w14:paraId="12E55078" w14:textId="77777777" w:rsidR="00A37F14" w:rsidRDefault="002C15DC">
      <w:pPr>
        <w:spacing w:line="600" w:lineRule="auto"/>
        <w:ind w:firstLine="720"/>
        <w:jc w:val="both"/>
        <w:rPr>
          <w:rFonts w:eastAsia="UB-Helvetica" w:cs="Times New Roman"/>
          <w:szCs w:val="24"/>
        </w:rPr>
      </w:pPr>
      <w:r>
        <w:rPr>
          <w:rFonts w:eastAsia="UB-Helvetica" w:cs="Times New Roman"/>
          <w:szCs w:val="24"/>
        </w:rPr>
        <w:t>Δυστυχώς, ακούμε φωνές από την Αντιπολίτευση, οι οποίες φωνές λένε «πάτε τη χώρα στον γκρεμό». Δυστυχώς, θέλετε να αποτύχει η αξιολόγηση.</w:t>
      </w:r>
    </w:p>
    <w:p w14:paraId="12E55079" w14:textId="77777777" w:rsidR="00A37F14" w:rsidRDefault="002C15DC">
      <w:pPr>
        <w:spacing w:line="600" w:lineRule="auto"/>
        <w:ind w:firstLine="720"/>
        <w:jc w:val="both"/>
        <w:rPr>
          <w:rFonts w:eastAsia="UB-Helvetica" w:cs="Times New Roman"/>
          <w:szCs w:val="24"/>
        </w:rPr>
      </w:pPr>
      <w:r>
        <w:rPr>
          <w:rFonts w:eastAsia="UB-Helvetica" w:cs="Times New Roman"/>
          <w:szCs w:val="24"/>
        </w:rPr>
        <w:t>Τις τελευταίες μέρες ακούστηκα</w:t>
      </w:r>
      <w:r>
        <w:rPr>
          <w:rFonts w:eastAsia="UB-Helvetica" w:cs="Times New Roman"/>
          <w:szCs w:val="24"/>
        </w:rPr>
        <w:t xml:space="preserve">ν κάποιες φωνές από την Αξιωματική Αντιπολίτευση ότι μπορεί να ψηφίσουν πολλές διατάξεις του πολυνομοσχεδίου. Αμφιταλαντεύθηκαν και, τελικά, δεν το ψηφίζουν. </w:t>
      </w:r>
    </w:p>
    <w:p w14:paraId="12E5507A" w14:textId="77777777" w:rsidR="00A37F14" w:rsidRDefault="002C15DC">
      <w:pPr>
        <w:spacing w:line="600" w:lineRule="auto"/>
        <w:ind w:firstLine="720"/>
        <w:jc w:val="both"/>
        <w:rPr>
          <w:rFonts w:eastAsia="UB-Helvetica" w:cs="Times New Roman"/>
          <w:szCs w:val="24"/>
        </w:rPr>
      </w:pPr>
      <w:r>
        <w:rPr>
          <w:rFonts w:eastAsia="UB-Helvetica" w:cs="Times New Roman"/>
          <w:szCs w:val="24"/>
        </w:rPr>
        <w:t>Η εθνική υπεύθυνη στάση για εσάς</w:t>
      </w:r>
      <w:r>
        <w:rPr>
          <w:rFonts w:eastAsia="UB-Helvetica" w:cs="Times New Roman"/>
          <w:szCs w:val="24"/>
        </w:rPr>
        <w:t>,</w:t>
      </w:r>
      <w:r>
        <w:rPr>
          <w:rFonts w:eastAsia="UB-Helvetica" w:cs="Times New Roman"/>
          <w:szCs w:val="24"/>
        </w:rPr>
        <w:t xml:space="preserve"> είναι να το ψηφίσετε. Είναι μονόδρομος, διότι γνωρίζατε τι ψηφί</w:t>
      </w:r>
      <w:r>
        <w:rPr>
          <w:rFonts w:eastAsia="UB-Helvetica" w:cs="Times New Roman"/>
          <w:szCs w:val="24"/>
        </w:rPr>
        <w:t>ζατε τον Ιούλιο του 2015. Μην κρύβεστε πίσω από το δάχτυλό σας. Πείτε την αλήθεια στον κόσμο.</w:t>
      </w:r>
    </w:p>
    <w:p w14:paraId="12E5507B" w14:textId="77777777" w:rsidR="00A37F14" w:rsidRDefault="002C15DC">
      <w:pPr>
        <w:spacing w:line="600" w:lineRule="auto"/>
        <w:ind w:firstLine="720"/>
        <w:jc w:val="both"/>
        <w:rPr>
          <w:rFonts w:eastAsia="UB-Helvetica" w:cs="Times New Roman"/>
          <w:szCs w:val="24"/>
        </w:rPr>
      </w:pPr>
      <w:r>
        <w:rPr>
          <w:rFonts w:eastAsia="UB-Helvetica" w:cs="Times New Roman"/>
          <w:szCs w:val="24"/>
        </w:rPr>
        <w:t>Κυρίες και κύριοι συνάδελφοι, η νύχτα είναι σκοτεινή λίγο πριν από την αυγή και η αυγή ζυγώνει. Η μείωση του χρέους είναι γεγονός. Αυτή η Κυβέρνηση έχει δύο υποχρ</w:t>
      </w:r>
      <w:r>
        <w:rPr>
          <w:rFonts w:eastAsia="UB-Helvetica" w:cs="Times New Roman"/>
          <w:szCs w:val="24"/>
        </w:rPr>
        <w:t xml:space="preserve">εώσεις: Η μια υποχρέωση είναι να βγάλει γρήγορα τη χώρα από την κρίση και η άλλη υποχρέωση είναι να αποκαταστήσει αδικίες. Σίγουρα υπάρχουν αδικίες. Υπάρχουν αδικίες και στους ελεύθερους επαγγελματίες. </w:t>
      </w:r>
    </w:p>
    <w:p w14:paraId="12E5507C" w14:textId="77777777" w:rsidR="00A37F14" w:rsidRDefault="002C15DC">
      <w:pPr>
        <w:spacing w:line="600" w:lineRule="auto"/>
        <w:ind w:firstLine="720"/>
        <w:jc w:val="both"/>
        <w:rPr>
          <w:rFonts w:eastAsia="UB-Helvetica" w:cs="Times New Roman"/>
          <w:szCs w:val="24"/>
        </w:rPr>
      </w:pPr>
      <w:r>
        <w:rPr>
          <w:rFonts w:eastAsia="UB-Helvetica" w:cs="Times New Roman"/>
          <w:szCs w:val="24"/>
        </w:rPr>
        <w:t>Όμως όλα έχουν σχέση με την ανάπτυξη και ανάπτυξη χωρ</w:t>
      </w:r>
      <w:r>
        <w:rPr>
          <w:rFonts w:eastAsia="UB-Helvetica" w:cs="Times New Roman"/>
          <w:szCs w:val="24"/>
        </w:rPr>
        <w:t>ίς αξιολόγηση δεν μπορεί να γίνει. Οι Έλληνες γνωρίζουν την αλήθεια. Γι’ αυτό και έδωσαν την εντολή σε δυνάμεις και σε πολιτικούς καθαρούς, μακριά από συμφέροντα, σε πολιτικούς όχι επαγγελματίες και από τη διαπλοκή.</w:t>
      </w:r>
    </w:p>
    <w:p w14:paraId="12E5507D" w14:textId="77777777" w:rsidR="00A37F14" w:rsidRDefault="002C15DC">
      <w:pPr>
        <w:spacing w:line="600" w:lineRule="auto"/>
        <w:ind w:firstLine="720"/>
        <w:jc w:val="both"/>
        <w:rPr>
          <w:rFonts w:eastAsia="UB-Helvetica" w:cs="Times New Roman"/>
          <w:szCs w:val="24"/>
        </w:rPr>
      </w:pPr>
      <w:r>
        <w:rPr>
          <w:rFonts w:eastAsia="UB-Helvetica" w:cs="Times New Roman"/>
          <w:szCs w:val="24"/>
        </w:rPr>
        <w:t>Εν όψει όλων αυτών σας καλώ να υπερψηφίσ</w:t>
      </w:r>
      <w:r>
        <w:rPr>
          <w:rFonts w:eastAsia="UB-Helvetica" w:cs="Times New Roman"/>
          <w:szCs w:val="24"/>
        </w:rPr>
        <w:t>ετε το νομοσχέδιο.</w:t>
      </w:r>
    </w:p>
    <w:p w14:paraId="12E5507E" w14:textId="77777777" w:rsidR="00A37F14" w:rsidRDefault="002C15DC">
      <w:pPr>
        <w:spacing w:line="600" w:lineRule="auto"/>
        <w:ind w:firstLine="720"/>
        <w:jc w:val="both"/>
        <w:rPr>
          <w:rFonts w:eastAsia="UB-Helvetica" w:cs="Times New Roman"/>
          <w:szCs w:val="24"/>
        </w:rPr>
      </w:pPr>
      <w:r>
        <w:rPr>
          <w:rFonts w:eastAsia="UB-Helvetica" w:cs="Times New Roman"/>
          <w:szCs w:val="24"/>
        </w:rPr>
        <w:t>Ευχαριστώ.</w:t>
      </w:r>
    </w:p>
    <w:p w14:paraId="12E5507F" w14:textId="77777777" w:rsidR="00A37F14" w:rsidRDefault="002C15DC">
      <w:pPr>
        <w:spacing w:line="600" w:lineRule="auto"/>
        <w:ind w:firstLine="720"/>
        <w:jc w:val="center"/>
        <w:rPr>
          <w:rFonts w:eastAsia="UB-Helvetica" w:cs="Times New Roman"/>
          <w:szCs w:val="24"/>
        </w:rPr>
      </w:pPr>
      <w:r>
        <w:rPr>
          <w:rFonts w:eastAsia="UB-Helvetica" w:cs="Times New Roman"/>
          <w:szCs w:val="24"/>
        </w:rPr>
        <w:t>(Χειροκροτήματα από τις πτέρυγες του ΣΥΡΙΖΑ και των ΑΝΕΛ)</w:t>
      </w:r>
    </w:p>
    <w:p w14:paraId="12E55080" w14:textId="77777777" w:rsidR="00A37F14" w:rsidRDefault="002C15DC">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Ευχαριστούμε τον κ. Κόκκαλη, Κοινοβουλευτικό Εκπρόσωπο των Ανεξαρτήτων Ελλήνων.</w:t>
      </w:r>
    </w:p>
    <w:p w14:paraId="12E55081" w14:textId="77777777" w:rsidR="00A37F14" w:rsidRDefault="002C15DC">
      <w:pPr>
        <w:spacing w:line="600" w:lineRule="auto"/>
        <w:ind w:firstLine="720"/>
        <w:jc w:val="both"/>
        <w:rPr>
          <w:rFonts w:eastAsia="UB-Helvetica" w:cs="Times New Roman"/>
          <w:szCs w:val="24"/>
        </w:rPr>
      </w:pPr>
      <w:r>
        <w:rPr>
          <w:rFonts w:eastAsia="UB-Helvetica" w:cs="Times New Roman"/>
          <w:szCs w:val="24"/>
        </w:rPr>
        <w:t xml:space="preserve">Τον λόγο έχει ο κ. Δημήτριος Δημητριάδης, Βουλευτής </w:t>
      </w:r>
      <w:r>
        <w:rPr>
          <w:rFonts w:eastAsia="UB-Helvetica" w:cs="Times New Roman"/>
          <w:szCs w:val="24"/>
        </w:rPr>
        <w:t>του ΣΥΡΙΖΑ, για επτά λεπτά ή λιγότερο, αν θέλετε, για να διευκολύνουμε τη διαδικασία.</w:t>
      </w:r>
    </w:p>
    <w:p w14:paraId="12E55082" w14:textId="77777777" w:rsidR="00A37F14" w:rsidRDefault="002C15DC">
      <w:pPr>
        <w:spacing w:line="600" w:lineRule="auto"/>
        <w:ind w:firstLine="720"/>
        <w:jc w:val="both"/>
        <w:rPr>
          <w:rFonts w:eastAsia="UB-Helvetica" w:cs="Times New Roman"/>
          <w:szCs w:val="24"/>
        </w:rPr>
      </w:pPr>
      <w:r>
        <w:rPr>
          <w:rFonts w:eastAsia="UB-Helvetica" w:cs="Times New Roman"/>
          <w:b/>
          <w:szCs w:val="24"/>
        </w:rPr>
        <w:t>ΔΗΜΗΤΡΙΟΣ ΔΗΜΗΤΡΙΑΔΗΣ:</w:t>
      </w:r>
      <w:r>
        <w:rPr>
          <w:rFonts w:eastAsia="UB-Helvetica" w:cs="Times New Roman"/>
          <w:szCs w:val="24"/>
        </w:rPr>
        <w:t xml:space="preserve"> Θα προσπαθήσω.</w:t>
      </w:r>
    </w:p>
    <w:p w14:paraId="12E55083" w14:textId="77777777" w:rsidR="00A37F14" w:rsidRDefault="002C15DC">
      <w:pPr>
        <w:spacing w:line="600" w:lineRule="auto"/>
        <w:ind w:firstLine="720"/>
        <w:jc w:val="both"/>
        <w:rPr>
          <w:rFonts w:eastAsia="UB-Helvetica" w:cs="Times New Roman"/>
          <w:szCs w:val="24"/>
        </w:rPr>
      </w:pPr>
      <w:r>
        <w:rPr>
          <w:rFonts w:eastAsia="UB-Helvetica" w:cs="Times New Roman"/>
          <w:b/>
          <w:szCs w:val="24"/>
        </w:rPr>
        <w:t>ΟΔΥΣΣΕΑΣ ΚΩΝΣΤΑΝΤΙΝΟΠΟΥΛΟΣ:</w:t>
      </w:r>
      <w:r>
        <w:rPr>
          <w:rFonts w:eastAsia="UB-Helvetica" w:cs="Times New Roman"/>
          <w:szCs w:val="24"/>
        </w:rPr>
        <w:t xml:space="preserve"> Όσα πήραν και οι προηγούμενοι.</w:t>
      </w:r>
    </w:p>
    <w:p w14:paraId="12E55084" w14:textId="77777777" w:rsidR="00A37F14" w:rsidRDefault="002C15DC">
      <w:pPr>
        <w:spacing w:line="600" w:lineRule="auto"/>
        <w:ind w:firstLine="720"/>
        <w:jc w:val="both"/>
        <w:rPr>
          <w:rFonts w:eastAsia="UB-Helvetica" w:cs="Times New Roman"/>
          <w:szCs w:val="24"/>
        </w:rPr>
      </w:pPr>
      <w:r>
        <w:rPr>
          <w:rFonts w:eastAsia="UB-Helvetica" w:cs="Times New Roman"/>
          <w:b/>
          <w:szCs w:val="24"/>
        </w:rPr>
        <w:t xml:space="preserve">ΠΡΟΕΔΡΕΥΩΝ (Αναστάσιος Κουράκης): </w:t>
      </w:r>
      <w:r>
        <w:rPr>
          <w:rFonts w:eastAsia="UB-Helvetica" w:cs="Times New Roman"/>
          <w:szCs w:val="24"/>
        </w:rPr>
        <w:t xml:space="preserve">Νομίζω ότι παίρνετε φόρα. Θα μιλήσετε, </w:t>
      </w:r>
      <w:r>
        <w:rPr>
          <w:rFonts w:eastAsia="UB-Helvetica" w:cs="Times New Roman"/>
          <w:szCs w:val="24"/>
        </w:rPr>
        <w:t>όταν θα έλθει η σειρά σας.</w:t>
      </w:r>
    </w:p>
    <w:p w14:paraId="12E55085" w14:textId="77777777" w:rsidR="00A37F14" w:rsidRDefault="002C15DC">
      <w:pPr>
        <w:spacing w:line="600" w:lineRule="auto"/>
        <w:ind w:firstLine="720"/>
        <w:jc w:val="both"/>
        <w:rPr>
          <w:rFonts w:eastAsia="UB-Helvetica" w:cs="Times New Roman"/>
          <w:szCs w:val="24"/>
        </w:rPr>
      </w:pPr>
      <w:r>
        <w:rPr>
          <w:rFonts w:eastAsia="UB-Helvetica" w:cs="Times New Roman"/>
          <w:b/>
          <w:szCs w:val="24"/>
        </w:rPr>
        <w:t>ΟΔΥΣΣΕΑΣ ΚΩΝΣΤΑΝΤΙΝΟΠΟΥΛΟΣ:</w:t>
      </w:r>
      <w:r>
        <w:rPr>
          <w:rFonts w:eastAsia="UB-Helvetica" w:cs="Times New Roman"/>
          <w:szCs w:val="24"/>
        </w:rPr>
        <w:t xml:space="preserve"> Γι’ αυτό.</w:t>
      </w:r>
    </w:p>
    <w:p w14:paraId="12E55086" w14:textId="77777777" w:rsidR="00A37F14" w:rsidRDefault="002C15DC">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Αν πάμε, όμως, έτσι, θα αδικήσουμε συναδέλφους και φαντάζομαι ότι δεν το θέλετε, κύριε Κωνσταντινόπουλε, να στερήσουμε τον λόγο από συναδέλφους.</w:t>
      </w:r>
    </w:p>
    <w:p w14:paraId="12E55087" w14:textId="77777777" w:rsidR="00A37F14" w:rsidRDefault="002C15DC">
      <w:pPr>
        <w:spacing w:line="600" w:lineRule="auto"/>
        <w:ind w:firstLine="720"/>
        <w:jc w:val="both"/>
        <w:rPr>
          <w:rFonts w:eastAsia="UB-Helvetica" w:cs="Times New Roman"/>
          <w:szCs w:val="24"/>
        </w:rPr>
      </w:pPr>
      <w:r>
        <w:rPr>
          <w:rFonts w:eastAsia="UB-Helvetica" w:cs="Times New Roman"/>
          <w:b/>
          <w:szCs w:val="24"/>
        </w:rPr>
        <w:t>ΟΔΥΣΣΕΑΣ ΚΩΝ</w:t>
      </w:r>
      <w:r>
        <w:rPr>
          <w:rFonts w:eastAsia="UB-Helvetica" w:cs="Times New Roman"/>
          <w:b/>
          <w:szCs w:val="24"/>
        </w:rPr>
        <w:t>ΣΤΑΝΤΙΝΟΠΟΥΛΟΣ:</w:t>
      </w:r>
      <w:r>
        <w:rPr>
          <w:rFonts w:eastAsia="UB-Helvetica" w:cs="Times New Roman"/>
          <w:szCs w:val="24"/>
        </w:rPr>
        <w:t xml:space="preserve"> Κι εσείς.</w:t>
      </w:r>
    </w:p>
    <w:p w14:paraId="12E55088" w14:textId="77777777" w:rsidR="00A37F14" w:rsidRDefault="002C15DC">
      <w:pPr>
        <w:spacing w:line="600" w:lineRule="auto"/>
        <w:ind w:firstLine="720"/>
        <w:jc w:val="both"/>
        <w:rPr>
          <w:rFonts w:eastAsia="UB-Helvetica" w:cs="Times New Roman"/>
          <w:szCs w:val="24"/>
        </w:rPr>
      </w:pPr>
      <w:r>
        <w:rPr>
          <w:rFonts w:eastAsia="UB-Helvetica" w:cs="Times New Roman"/>
          <w:b/>
          <w:szCs w:val="24"/>
        </w:rPr>
        <w:t>ΔΗΜΗΤΡΙΟΣ ΔΗΜΗΤΡΙΑΔΗΣ:</w:t>
      </w:r>
      <w:r>
        <w:rPr>
          <w:rFonts w:eastAsia="UB-Helvetica" w:cs="Times New Roman"/>
          <w:szCs w:val="24"/>
        </w:rPr>
        <w:t xml:space="preserve"> Και να αφαιρεθούν και οι παρεμβάσεις, κύριε Πρόεδρε. </w:t>
      </w:r>
    </w:p>
    <w:p w14:paraId="12E55089" w14:textId="77777777" w:rsidR="00A37F14" w:rsidRDefault="002C15DC">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Δεν έχουμε αρχίσει ακόμη τον χρόνο.</w:t>
      </w:r>
    </w:p>
    <w:p w14:paraId="12E5508A" w14:textId="77777777" w:rsidR="00A37F14" w:rsidRDefault="002C15DC">
      <w:pPr>
        <w:spacing w:line="600" w:lineRule="auto"/>
        <w:ind w:firstLine="720"/>
        <w:jc w:val="both"/>
        <w:rPr>
          <w:rFonts w:eastAsia="UB-Helvetica" w:cs="Times New Roman"/>
          <w:szCs w:val="24"/>
        </w:rPr>
      </w:pPr>
      <w:r>
        <w:rPr>
          <w:rFonts w:eastAsia="UB-Helvetica" w:cs="Times New Roman"/>
          <w:szCs w:val="24"/>
        </w:rPr>
        <w:t>Ορίστε, κύριε Δημητριάδη, έχετε τον λόγο.</w:t>
      </w:r>
    </w:p>
    <w:p w14:paraId="12E5508B" w14:textId="77777777" w:rsidR="00A37F14" w:rsidRDefault="002C15DC">
      <w:pPr>
        <w:spacing w:line="600" w:lineRule="auto"/>
        <w:ind w:firstLine="720"/>
        <w:jc w:val="both"/>
        <w:rPr>
          <w:rFonts w:eastAsia="UB-Helvetica" w:cs="Times New Roman"/>
          <w:szCs w:val="24"/>
        </w:rPr>
      </w:pPr>
      <w:r>
        <w:rPr>
          <w:rFonts w:eastAsia="UB-Helvetica" w:cs="Times New Roman"/>
          <w:b/>
          <w:szCs w:val="24"/>
        </w:rPr>
        <w:t>ΔΗΜΗΤΡΙΟΣ ΔΗΜΗΤΡΙΑΔΗΣ:</w:t>
      </w:r>
      <w:r>
        <w:rPr>
          <w:rFonts w:eastAsia="UB-Helvetica" w:cs="Times New Roman"/>
          <w:szCs w:val="24"/>
        </w:rPr>
        <w:t xml:space="preserve"> Κυρίες και κύριοι </w:t>
      </w:r>
      <w:r>
        <w:rPr>
          <w:rFonts w:eastAsia="UB-Helvetica" w:cs="Times New Roman"/>
          <w:szCs w:val="24"/>
        </w:rPr>
        <w:t>συνάδελφοι, με αυτό το νομοσχέδιο φτάνουμε στο τέλος ενός συγκεκριμένου οδικού χάρτη. Τον ολοκληρώνουμε με μια ικανοποίηση είναι η αλήθεια, γιατί δώσαμε μια μάχη και έχουμε την ικανοποίηση ότι πετύχαμε αρκετά πράγματα σε όφελος του ελληνικού λαού.</w:t>
      </w:r>
    </w:p>
    <w:p w14:paraId="12E5508C" w14:textId="77777777" w:rsidR="00A37F14" w:rsidRDefault="002C15DC">
      <w:pPr>
        <w:spacing w:line="600" w:lineRule="auto"/>
        <w:ind w:firstLine="720"/>
        <w:jc w:val="both"/>
        <w:rPr>
          <w:rFonts w:eastAsia="UB-Helvetica" w:cs="Times New Roman"/>
          <w:szCs w:val="24"/>
        </w:rPr>
      </w:pPr>
      <w:r>
        <w:rPr>
          <w:rFonts w:eastAsia="UB-Helvetica" w:cs="Times New Roman"/>
          <w:szCs w:val="24"/>
        </w:rPr>
        <w:t xml:space="preserve">Από τις </w:t>
      </w:r>
      <w:r>
        <w:rPr>
          <w:rFonts w:eastAsia="UB-Helvetica" w:cs="Times New Roman"/>
          <w:szCs w:val="24"/>
        </w:rPr>
        <w:t>25 του Γενάρη, μια εμβληματική ημερομηνία στη σύγχρονη πολιτική μας ιστορία, υπάρχει μια ευτυχία, υπάρχει μια αίσθηση ανάκτησης, μια αυτοπεποίθηση των λαϊκών τάξεων, αλλά και ένα τραύμα για τους ηττημένους. Είχαμε μια νίκη των πολιτικών της αξιοπρέπειας κα</w:t>
      </w:r>
      <w:r>
        <w:rPr>
          <w:rFonts w:eastAsia="UB-Helvetica" w:cs="Times New Roman"/>
          <w:szCs w:val="24"/>
        </w:rPr>
        <w:t xml:space="preserve">ι το τέλος ενός παλιού συστήματος. </w:t>
      </w:r>
    </w:p>
    <w:p w14:paraId="12E5508D" w14:textId="77777777" w:rsidR="00A37F14" w:rsidRDefault="002C15DC">
      <w:pPr>
        <w:spacing w:line="600" w:lineRule="auto"/>
        <w:ind w:firstLine="720"/>
        <w:jc w:val="both"/>
        <w:rPr>
          <w:rFonts w:eastAsia="UB-Helvetica" w:cs="Times New Roman"/>
          <w:szCs w:val="24"/>
        </w:rPr>
      </w:pPr>
      <w:r>
        <w:rPr>
          <w:rFonts w:eastAsia="UB-Helvetica" w:cs="Times New Roman"/>
          <w:szCs w:val="24"/>
        </w:rPr>
        <w:t>Η επιβεβαίωση αυτού του συσχετισμού δυνάμεων με τις εκλογές του Σεπτεμβρίου, πέραν της ελπίδας στον λαό που έφερε και συνέχισε να φέρνει, έφερε ένα οριστικό σοκ στο παλιό πολιτικό σύστημα.</w:t>
      </w:r>
    </w:p>
    <w:p w14:paraId="12E5508E" w14:textId="77777777" w:rsidR="00A37F14" w:rsidRDefault="002C15DC">
      <w:pPr>
        <w:spacing w:after="0" w:line="600" w:lineRule="auto"/>
        <w:ind w:firstLine="720"/>
        <w:jc w:val="both"/>
        <w:rPr>
          <w:rFonts w:eastAsia="Times New Roman" w:cs="Times New Roman"/>
          <w:szCs w:val="24"/>
        </w:rPr>
      </w:pPr>
      <w:r>
        <w:rPr>
          <w:rFonts w:eastAsia="Times New Roman" w:cs="Times New Roman"/>
          <w:szCs w:val="24"/>
        </w:rPr>
        <w:t>Υπάρχει ένα αβάσταχτο τραύμα στ</w:t>
      </w:r>
      <w:r>
        <w:rPr>
          <w:rFonts w:eastAsia="Times New Roman" w:cs="Times New Roman"/>
          <w:szCs w:val="24"/>
        </w:rPr>
        <w:t xml:space="preserve">ην αυτοπεποίθησή τους και, πέρα από το παραμύθι για την αριστερή παρένθεση, υπάρχει ένα τεράστιο έλλειμμα στρατηγικής για το τι μέλει γενέσθαι. </w:t>
      </w:r>
    </w:p>
    <w:p w14:paraId="12E5508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Η αφήγησή τους ήταν αρκετά απλή. Αφού κατάφεραν να πάνε τα εισοδήματα δια δύο κυριολεκτικά, να μειώσουν το ΑΕΠ </w:t>
      </w:r>
      <w:r>
        <w:rPr>
          <w:rFonts w:eastAsia="Times New Roman" w:cs="Times New Roman"/>
          <w:szCs w:val="24"/>
        </w:rPr>
        <w:t xml:space="preserve">κατά 25%, είπαν «δεν μπορεί, θα καταφέρω να κάνω ό,τι μου λένε οι δανειστές». Θα μπορώ να έχω, δηλαδή, μεγάλα πλεονάσματα, ώστε να τους εξοφλήσω. </w:t>
      </w:r>
    </w:p>
    <w:p w14:paraId="12E5509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μόνη τους σπουδή ήταν η διασφάλιση και η διαιώνιση των συμφερόντων της ολιγαρχίας και των θέσεών τους. Έτσι</w:t>
      </w:r>
      <w:r>
        <w:rPr>
          <w:rFonts w:eastAsia="Times New Roman" w:cs="Times New Roman"/>
          <w:szCs w:val="24"/>
        </w:rPr>
        <w:t xml:space="preserve"> κατάφεραν το 2014 να έχουν, παρ’ όλα αυτά και με όλα αυτά, πλεόνασμα, αντί του συμφωνημένου 1,5%, μόλις 0,2% και έτσι πήγαν στις εκλογές και τις έχασαν. Αυτή είναι όλη και όλη η διήγηση της επιτυχίας της προηγούμενης διακυβέρνησης. Είναι μια διήγηση αυταρ</w:t>
      </w:r>
      <w:r>
        <w:rPr>
          <w:rFonts w:eastAsia="Times New Roman" w:cs="Times New Roman"/>
          <w:szCs w:val="24"/>
        </w:rPr>
        <w:t xml:space="preserve">χισμού με ένα στόμφο </w:t>
      </w:r>
      <w:r>
        <w:rPr>
          <w:rFonts w:eastAsia="Times New Roman" w:cs="Times New Roman"/>
          <w:szCs w:val="24"/>
          <w:lang w:val="en-US"/>
        </w:rPr>
        <w:t>lifestyle</w:t>
      </w:r>
      <w:r>
        <w:rPr>
          <w:rFonts w:eastAsia="Times New Roman" w:cs="Times New Roman"/>
          <w:szCs w:val="24"/>
        </w:rPr>
        <w:t xml:space="preserve">. </w:t>
      </w:r>
    </w:p>
    <w:p w14:paraId="12E5509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Η δική μας διήγηση είναι εντελώς διαφορετική. Είναι η διήγηση των πολιτικών της αξιοπρέπειας και της χειραφέτησης. Εμείς με ένα χρόνο διακυβέρνησης, με δύο εκλογικές αναμετρήσεις, με θεούς και δαίμονες απέναντί μας και με </w:t>
      </w:r>
      <w:r>
        <w:rPr>
          <w:rFonts w:eastAsia="Times New Roman" w:cs="Times New Roman"/>
          <w:szCs w:val="24"/>
          <w:lang w:val="en-US"/>
        </w:rPr>
        <w:t>c</w:t>
      </w:r>
      <w:r>
        <w:rPr>
          <w:rFonts w:eastAsia="Times New Roman" w:cs="Times New Roman"/>
          <w:szCs w:val="24"/>
          <w:lang w:val="en-US"/>
        </w:rPr>
        <w:t>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καταφέραμε και είχαμε πλεόνασμα συν 0,7%, ενώ η πρόβλεψη ήταν για μείον 0,3%. Κρατήσαμε όρθιους μισθούς και συντάξεις, κρατήσαμε όρθια την κοινωνία, με στόχο την τελική χειραφέτηση. Καταστήσαμε φανερό σε Ελλάδα, αλλά και Ευρώπη πως έχουμε ό</w:t>
      </w:r>
      <w:r>
        <w:rPr>
          <w:rFonts w:eastAsia="Times New Roman" w:cs="Times New Roman"/>
          <w:szCs w:val="24"/>
        </w:rPr>
        <w:t xml:space="preserve">λα τα πολιτικά προαπαιτούμενα και την πολιτική δυνατότητα να πάμε τη χώρα μπροστά. Και πράγματι αυτό κάνουμε και θα κάνουμε. </w:t>
      </w:r>
    </w:p>
    <w:p w14:paraId="12E5509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Στην διήγηση της επιτυχίας της προηγούμενης διακυβέρνησης πρέπει να λάβουμε υπ’ όψιν μας ότι έπρεπε να έχουμε για το 2015, για τη </w:t>
      </w:r>
      <w:r>
        <w:rPr>
          <w:rFonts w:eastAsia="Times New Roman" w:cs="Times New Roman"/>
          <w:szCs w:val="24"/>
        </w:rPr>
        <w:t>χρονιά που μας πέρασε, δηλαδή, πλεόνασμα 4%, ήτοι άλλα 6-7 δισεκατομμύρια μέτρα. Εάν σκεφτούμε πως έπρεπε να πληρώσουμε και τοκοχρεολύσια και δάνεια και εάν τα προσθέσουμε σ’ αυτή</w:t>
      </w:r>
      <w:r>
        <w:rPr>
          <w:rFonts w:eastAsia="Times New Roman" w:cs="Times New Roman"/>
          <w:szCs w:val="24"/>
        </w:rPr>
        <w:t>ν</w:t>
      </w:r>
      <w:r>
        <w:rPr>
          <w:rFonts w:eastAsia="Times New Roman" w:cs="Times New Roman"/>
          <w:szCs w:val="24"/>
        </w:rPr>
        <w:t xml:space="preserve"> την ιστορία, μιλάμε για πάνω από 10 με 12 δισεκατομμύρια υποχρεώσεις τον χρ</w:t>
      </w:r>
      <w:r>
        <w:rPr>
          <w:rFonts w:eastAsia="Times New Roman" w:cs="Times New Roman"/>
          <w:szCs w:val="24"/>
        </w:rPr>
        <w:t xml:space="preserve">όνο. </w:t>
      </w:r>
    </w:p>
    <w:p w14:paraId="12E5509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Απ’ αυτό σε συνδυασμό με τους αυτόματους κόφτες και τη ρήτρα μηδενικού ελλείμματος</w:t>
      </w:r>
      <w:r>
        <w:rPr>
          <w:rFonts w:eastAsia="Times New Roman" w:cs="Times New Roman"/>
          <w:szCs w:val="24"/>
        </w:rPr>
        <w:t>,</w:t>
      </w:r>
      <w:r>
        <w:rPr>
          <w:rFonts w:eastAsia="Times New Roman" w:cs="Times New Roman"/>
          <w:szCs w:val="24"/>
        </w:rPr>
        <w:t xml:space="preserve"> γίνεται φανερό πως ο λογαριασμός για τις λαϊκές τάξεις θα ήταν δυσβάσταχτος κυριολεκτικά, κάτι το οποίο εμείς με τη συμφωνία του καλοκαιριού το αποτρέψαμε οριστικά το</w:t>
      </w:r>
      <w:r>
        <w:rPr>
          <w:rFonts w:eastAsia="Times New Roman" w:cs="Times New Roman"/>
          <w:szCs w:val="24"/>
        </w:rPr>
        <w:t>υλάχιστον για τα επόμενα τριάμισι χρόνια, πετυχαίνοντας μια κλειστή συμφωνία, όπου όλες οι δανειακές συμβάσεις μεταφέρθηκαν για μετά από τριάντα πέντε χρόνια και οι συμφωνίες για πλεόνασμα γίνονται εντός ενός δικού μας κρατικού προϋπολογισμού, με πολύ χαμη</w:t>
      </w:r>
      <w:r>
        <w:rPr>
          <w:rFonts w:eastAsia="Times New Roman" w:cs="Times New Roman"/>
          <w:szCs w:val="24"/>
        </w:rPr>
        <w:t xml:space="preserve">λότερα πλεονάσματα. </w:t>
      </w:r>
    </w:p>
    <w:p w14:paraId="12E5509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Να φανταστείτε ότι ο μεγαλύτερος κίνδυνος είναι το πλεόνασμα του 3,5% του 2018, για το οποίο δουλεύουμε ήδη από τώρα, να θεωρείται από το ΔΝΤ ως δύσκολο να επιτευχθεί. Σκεφτείτε τι επρόκειτο να γίνει το 2015, που θα έπρεπε να είχαμε 4%</w:t>
      </w:r>
      <w:r>
        <w:rPr>
          <w:rFonts w:eastAsia="Times New Roman" w:cs="Times New Roman"/>
          <w:szCs w:val="24"/>
        </w:rPr>
        <w:t xml:space="preserve"> πλεόνασμα. Μόνο που αυτήν την αλλαγή στη ρότα τη σταματήσαμε, αφού πρώτα συγκρουστήκαμε. Δεν είμαστε ένα κόμμα συμβιβασμών, δεν είμαστε μια Κυβέρνηση συμβιβασμού, είμαστε μια Κυβέρνηση σύγκρουσης. </w:t>
      </w:r>
    </w:p>
    <w:p w14:paraId="12E5509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Εμείς, λοιπόν, που συγκρουστήκαμε με βάση τον μετέπειτα σ</w:t>
      </w:r>
      <w:r>
        <w:rPr>
          <w:rFonts w:eastAsia="Times New Roman" w:cs="Times New Roman"/>
          <w:szCs w:val="24"/>
        </w:rPr>
        <w:t xml:space="preserve">υσχετισμό δυνάμεων -με βάση την πραγματικότητα, δηλαδή, κάναμε μια συμφωνία, έναν πολιτικό συμβιβασμό- έχουμε, κατέχουμε και διατεινόμαστε προς αυτό, πως έχουμε όλο εκείνο το πολιτικό σχέδιο, το οποίο είναι στο πολιτικό μας </w:t>
      </w:r>
      <w:r>
        <w:rPr>
          <w:rFonts w:eastAsia="Times New Roman" w:cs="Times New Roman"/>
          <w:szCs w:val="24"/>
          <w:lang w:val="en-US"/>
        </w:rPr>
        <w:t>DNA</w:t>
      </w:r>
      <w:r>
        <w:rPr>
          <w:rFonts w:eastAsia="Times New Roman" w:cs="Times New Roman"/>
          <w:szCs w:val="24"/>
        </w:rPr>
        <w:t xml:space="preserve"> και τη δυνατότητα να κάνουμε</w:t>
      </w:r>
      <w:r>
        <w:rPr>
          <w:rFonts w:eastAsia="Times New Roman" w:cs="Times New Roman"/>
          <w:szCs w:val="24"/>
        </w:rPr>
        <w:t xml:space="preserve"> όλες τις αναγκαίες και απαραίτητες ρήξεις στο μέλλον, όταν και θα έχουμε τη δυνατότητα και όταν θα το επιτρέπουν οι συσχετισμοί. Να κάνουμε, δηλαδή, τι; Να προχωρήσουμε στις απαραίτητες αλλαγές υπέρ του δημοσίου συμφέροντος, υπέρ της ανάπτυξης της χώρας. </w:t>
      </w:r>
    </w:p>
    <w:p w14:paraId="12E5509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Είμαστε το κόμμα του </w:t>
      </w:r>
      <w:r>
        <w:rPr>
          <w:rFonts w:eastAsia="Times New Roman" w:cs="Times New Roman"/>
          <w:szCs w:val="24"/>
        </w:rPr>
        <w:t>όχι</w:t>
      </w:r>
      <w:r>
        <w:rPr>
          <w:rFonts w:eastAsia="Times New Roman" w:cs="Times New Roman"/>
          <w:szCs w:val="24"/>
        </w:rPr>
        <w:t xml:space="preserve"> και </w:t>
      </w:r>
      <w:r>
        <w:rPr>
          <w:rFonts w:eastAsia="Times New Roman" w:cs="Times New Roman"/>
          <w:szCs w:val="24"/>
        </w:rPr>
        <w:t>Α</w:t>
      </w:r>
      <w:r>
        <w:rPr>
          <w:rFonts w:eastAsia="Times New Roman" w:cs="Times New Roman"/>
          <w:szCs w:val="24"/>
        </w:rPr>
        <w:t xml:space="preserve">ρχηγός μας είναι ο Αλέξης Τσίπρας, ο λαϊκός ηγέτης του 62%. </w:t>
      </w:r>
    </w:p>
    <w:p w14:paraId="12E5509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Του 6,2 είπατε; </w:t>
      </w:r>
    </w:p>
    <w:p w14:paraId="12E5509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 xml:space="preserve">Δεν μπορώ να φανταστώ τι θα μπορέσετε να αντιπαραθέσετε, εκτός από δημοσκοπικές φαντασιώσεις. </w:t>
      </w:r>
    </w:p>
    <w:p w14:paraId="12E5509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Δεσμευτήκαμε για τρεις στόχους, οι οποίοι είναι ανακεφαλαιοποίηση, αξιολόγηση και συμφωνία για το χρέος. </w:t>
      </w:r>
    </w:p>
    <w:p w14:paraId="12E5509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Την ανακεφαλαιοποίηση την κάνατε και εσείς επανειλημμένα για πολύ καιρό αλλά με ένα σημαντικό έλλειμμα, που θα απαιτούσε ξανά και ξανά ανακεφαλαιοποιή</w:t>
      </w:r>
      <w:r>
        <w:rPr>
          <w:rFonts w:eastAsia="Times New Roman" w:cs="Times New Roman"/>
          <w:szCs w:val="24"/>
        </w:rPr>
        <w:t>σεις, διότι επί έξι χρόνια δεν ακουμπήσατε το καυτό θέμα που λέγεται κόκκινα δάνεια. Εμείς ξεκινήσαμε τον Νοέμβριο την επίλυση ενός μεγάλου κομματιού αυτού του προβλήματος και σήμερα το ολοκληρώνουμε, πιστεύοντας ακράδαντα και έχοντας τη βεβαιότητα πως μπα</w:t>
      </w:r>
      <w:r>
        <w:rPr>
          <w:rFonts w:eastAsia="Times New Roman" w:cs="Times New Roman"/>
          <w:szCs w:val="24"/>
        </w:rPr>
        <w:t xml:space="preserve">ίνουμε σε μια νέα ρότα όσον αφορά το τραπεζικό μας σύστημα και άρα την ανακεφαλαιοποίησή του. </w:t>
      </w:r>
    </w:p>
    <w:p w14:paraId="12E5509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Θα ήθελα πάρα πολύ να μιλήσω –και αυτό θα κάνω- για τη μικρή ΔΕΗ και την ιδιωτικοποίηση του ΑΔΜΗΕ. Δεν είναι εδώ, δυστυχώς, ο πρώην Υπουργός Ενέργειας, ο κ. </w:t>
      </w:r>
      <w:r>
        <w:rPr>
          <w:rFonts w:eastAsia="Times New Roman" w:cs="Times New Roman"/>
          <w:szCs w:val="24"/>
        </w:rPr>
        <w:t>Μανιάτης, για να υπερασπιστεί το σχέδιο που μας έφερε τότε για τη μικρή ΔΕΗ και την ιδιωτικοποίηση του ΑΔΜΗΕ.</w:t>
      </w:r>
    </w:p>
    <w:p w14:paraId="12E5509C"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είμαστε στην εξαιρετικά σημαντική και υπεύθυνη πολιτικά θέση σήμερα διά αυτού του νομοσχεδίου να υποστηρίξουμε –είναι αλήθεια με μια δόση υπ</w:t>
      </w:r>
      <w:r>
        <w:rPr>
          <w:rFonts w:eastAsia="Times New Roman" w:cs="Times New Roman"/>
          <w:szCs w:val="24"/>
        </w:rPr>
        <w:t>ερηφάνειας γι’ αυτή μας την επιτυχία- πως πετύχαμε να ακυρώσουμε αυτούς τους δύο μνημονιακούς νόμους, τον πρώτο που αφορά τη δημιουργία της μικρής ΔΕΗ και την απόσπασή της ως 30% από τη μητρική ΔΕΗ και τον δεύτερο, αυτόν που αφορούσε την πώληση του 66% του</w:t>
      </w:r>
      <w:r>
        <w:rPr>
          <w:rFonts w:eastAsia="Times New Roman" w:cs="Times New Roman"/>
          <w:szCs w:val="24"/>
        </w:rPr>
        <w:t xml:space="preserve"> ΑΔΜΗΕ, ως θυγατρικής εταιρείας της ΔΕΗ.</w:t>
      </w:r>
    </w:p>
    <w:p w14:paraId="12E5509D"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ΑΔΜΗΕ ξέρετε ότι έχει στρατηγική σημασία, διαχειρίζεται τα δίκτυα μεταφοράς της ηλεκτρικής ενέργειας και συγκεκριμένα τα υψηλά δίκτυα. Και είναι ολοφάνερη η στρατηγική του σημασία ως ενός δημόσιου λειτουργού που κ</w:t>
      </w:r>
      <w:r>
        <w:rPr>
          <w:rFonts w:eastAsia="Times New Roman" w:cs="Times New Roman"/>
          <w:szCs w:val="24"/>
        </w:rPr>
        <w:t xml:space="preserve">ατέχει ένα φυσικό μονοπώλιο. </w:t>
      </w:r>
    </w:p>
    <w:p w14:paraId="12E5509E"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Επειδή δεν μου επιτρέπει ο χρόνος να συνεχίσω, θα ολοκληρώσω λέγοντας τα εξής</w:t>
      </w:r>
      <w:r>
        <w:rPr>
          <w:rFonts w:eastAsia="Times New Roman" w:cs="Times New Roman"/>
          <w:szCs w:val="24"/>
        </w:rPr>
        <w:t>:</w:t>
      </w:r>
      <w:r>
        <w:rPr>
          <w:rFonts w:eastAsia="Times New Roman" w:cs="Times New Roman"/>
          <w:szCs w:val="24"/>
        </w:rPr>
        <w:t xml:space="preserve"> Χρειάζονται νέα δημόσια εργαλεία για την παραγωγική ανασυγκρότηση με κοινωνικό πρόσημο για την οργάνωση και τη λειτουργία τους. </w:t>
      </w:r>
    </w:p>
    <w:p w14:paraId="12E5509F"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σημείο αυτό χ</w:t>
      </w:r>
      <w:r>
        <w:rPr>
          <w:rFonts w:eastAsia="Times New Roman" w:cs="Times New Roman"/>
          <w:szCs w:val="24"/>
        </w:rPr>
        <w:t>τυπάει το κουδούνι λήξεως του χρόνου ομιλίας του κυρίου Βουλευτή)</w:t>
      </w:r>
    </w:p>
    <w:p w14:paraId="12E550A0"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12E550A1"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Σύντομα, σας παρακαλώ, κύριε συνάδελφε. </w:t>
      </w:r>
    </w:p>
    <w:p w14:paraId="12E550A2" w14:textId="77777777" w:rsidR="00A37F14" w:rsidRDefault="002C15DC">
      <w:pPr>
        <w:spacing w:line="600" w:lineRule="auto"/>
        <w:ind w:firstLine="720"/>
        <w:jc w:val="both"/>
        <w:rPr>
          <w:rFonts w:eastAsia="Times New Roman"/>
          <w:szCs w:val="24"/>
        </w:rPr>
      </w:pPr>
      <w:r>
        <w:rPr>
          <w:rFonts w:eastAsia="Times New Roman"/>
          <w:b/>
          <w:szCs w:val="24"/>
        </w:rPr>
        <w:t xml:space="preserve">ΔΗΜΗΤΡΙΟΣ ΔΗΜΗΤΡΙΑΔΗΣ: </w:t>
      </w:r>
      <w:r>
        <w:rPr>
          <w:rFonts w:eastAsia="Times New Roman"/>
          <w:szCs w:val="24"/>
        </w:rPr>
        <w:t xml:space="preserve">Στην ενέργεια το κυρίαρχο μπλοκ προσπάθησε να κατακρεουργήσει και </w:t>
      </w:r>
      <w:r>
        <w:rPr>
          <w:rFonts w:eastAsia="Times New Roman"/>
          <w:szCs w:val="24"/>
        </w:rPr>
        <w:t xml:space="preserve">να διαμοιράσει τον δημόσιο πλούτο προς όφελος συγκεκριμένων ιδιωτικών συμφερόντων. </w:t>
      </w:r>
    </w:p>
    <w:p w14:paraId="12E550A3" w14:textId="77777777" w:rsidR="00A37F14" w:rsidRDefault="002C15DC">
      <w:pPr>
        <w:spacing w:line="600" w:lineRule="auto"/>
        <w:ind w:firstLine="720"/>
        <w:jc w:val="both"/>
        <w:rPr>
          <w:rFonts w:eastAsia="Times New Roman"/>
          <w:szCs w:val="24"/>
        </w:rPr>
      </w:pPr>
      <w:r>
        <w:rPr>
          <w:rFonts w:eastAsia="Times New Roman"/>
          <w:szCs w:val="24"/>
        </w:rPr>
        <w:t>Εμείς, λοιπόν, έχουμε την υπερηφάνεια να ισχυριστούμε πως και τους δύο μνημονιακούς νόμους καταργήσαμε, πως βάζουμε τις βάσεις για να κρατήσουμε πρώτα από όλα την πόρτα ανο</w:t>
      </w:r>
      <w:r>
        <w:rPr>
          <w:rFonts w:eastAsia="Times New Roman"/>
          <w:szCs w:val="24"/>
        </w:rPr>
        <w:t xml:space="preserve">ιχτή για το μέλλον της χώρας και στη συνέχεια να εγγυηθούμε την εναλλακτική προοπτική με όρους ισονομίας και δικαιοσύνης. </w:t>
      </w:r>
    </w:p>
    <w:p w14:paraId="12E550A4" w14:textId="77777777" w:rsidR="00A37F14" w:rsidRDefault="002C15DC">
      <w:pPr>
        <w:spacing w:line="600" w:lineRule="auto"/>
        <w:ind w:firstLine="720"/>
        <w:jc w:val="both"/>
        <w:rPr>
          <w:rFonts w:eastAsia="Times New Roman"/>
          <w:szCs w:val="24"/>
        </w:rPr>
      </w:pPr>
      <w:r>
        <w:rPr>
          <w:rFonts w:eastAsia="Times New Roman"/>
          <w:szCs w:val="24"/>
        </w:rPr>
        <w:t>Έχουμε ένα ακόμη παράδειγμα της διαφορετικότητάς μας, μιας διαφοράς πολιτικών με συνθήκες καθορισμένου πλαισίου και δεδομένων αρνητικ</w:t>
      </w:r>
      <w:r>
        <w:rPr>
          <w:rFonts w:eastAsia="Times New Roman"/>
          <w:szCs w:val="24"/>
        </w:rPr>
        <w:t xml:space="preserve">ών συσχετισμών. </w:t>
      </w:r>
    </w:p>
    <w:p w14:paraId="12E550A5" w14:textId="77777777" w:rsidR="00A37F14" w:rsidRDefault="002C15DC">
      <w:pPr>
        <w:spacing w:line="600" w:lineRule="auto"/>
        <w:ind w:firstLine="720"/>
        <w:jc w:val="both"/>
        <w:rPr>
          <w:rFonts w:eastAsia="Times New Roman"/>
          <w:szCs w:val="24"/>
        </w:rPr>
      </w:pPr>
      <w:r>
        <w:rPr>
          <w:rFonts w:eastAsia="Times New Roman"/>
          <w:szCs w:val="24"/>
        </w:rPr>
        <w:t xml:space="preserve">Κυρίες και κύριοι συνάδελφοι, κλείνουμε με θετικό πρόσημο αυτόν τον κύκλο διαπραγμάτευσης, πρώτον, γιατί μέχρι το 2018 έχουμε ένα κλειστό και ασφαλές </w:t>
      </w:r>
      <w:r>
        <w:rPr>
          <w:rFonts w:eastAsia="Times New Roman"/>
          <w:szCs w:val="24"/>
        </w:rPr>
        <w:t>π</w:t>
      </w:r>
      <w:r>
        <w:rPr>
          <w:rFonts w:eastAsia="Times New Roman"/>
          <w:szCs w:val="24"/>
        </w:rPr>
        <w:t>ρόγραμμα, χωρίς επιπλέον απαιτήσεις και, δεύτερον, γιατί η θετική αξιολόγηση φέρνει χρημ</w:t>
      </w:r>
      <w:r>
        <w:rPr>
          <w:rFonts w:eastAsia="Times New Roman"/>
          <w:szCs w:val="24"/>
        </w:rPr>
        <w:t xml:space="preserve">ατοπιστωτική χαλάρωση από την οικονομική ασφυξία, περισσότερες επενδύσεις και ένα κλίμα εμπιστοσύνης. </w:t>
      </w:r>
    </w:p>
    <w:p w14:paraId="12E550A6" w14:textId="77777777" w:rsidR="00A37F14" w:rsidRDefault="002C15DC">
      <w:pPr>
        <w:spacing w:line="600" w:lineRule="auto"/>
        <w:ind w:firstLine="720"/>
        <w:jc w:val="both"/>
        <w:rPr>
          <w:rFonts w:eastAsia="Times New Roman"/>
          <w:szCs w:val="24"/>
        </w:rPr>
      </w:pPr>
      <w:r>
        <w:rPr>
          <w:rFonts w:eastAsia="Times New Roman"/>
          <w:szCs w:val="24"/>
        </w:rPr>
        <w:t>Ολοκληρώνονται έτσι οι βασικές προϋποθέσεις γι</w:t>
      </w:r>
      <w:r>
        <w:rPr>
          <w:rFonts w:eastAsia="Times New Roman"/>
          <w:szCs w:val="24"/>
        </w:rPr>
        <w:t>’</w:t>
      </w:r>
      <w:r>
        <w:rPr>
          <w:rFonts w:eastAsia="Times New Roman"/>
          <w:szCs w:val="24"/>
        </w:rPr>
        <w:t xml:space="preserve"> αυτό που είναι ο κύριος στόχος και ισχύει από σήμερα και στο αμέσως επόμενο μέλλον. Ποιο είναι αυτό, δηλα</w:t>
      </w:r>
      <w:r>
        <w:rPr>
          <w:rFonts w:eastAsia="Times New Roman"/>
          <w:szCs w:val="24"/>
        </w:rPr>
        <w:t xml:space="preserve">δή; Είναι η παραγωγική και διοικητική ανασυγκρότηση της χώρας. </w:t>
      </w:r>
    </w:p>
    <w:p w14:paraId="12E550A7"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Τελειώνετε, σας παρακαλώ, κύριε συνάδελφε.</w:t>
      </w:r>
    </w:p>
    <w:p w14:paraId="12E550A8" w14:textId="77777777" w:rsidR="00A37F14" w:rsidRDefault="002C15DC">
      <w:pPr>
        <w:spacing w:line="600" w:lineRule="auto"/>
        <w:ind w:firstLine="720"/>
        <w:jc w:val="both"/>
        <w:rPr>
          <w:rFonts w:eastAsia="Times New Roman"/>
          <w:szCs w:val="24"/>
        </w:rPr>
      </w:pPr>
      <w:r>
        <w:rPr>
          <w:rFonts w:eastAsia="Times New Roman"/>
          <w:b/>
          <w:szCs w:val="24"/>
        </w:rPr>
        <w:t xml:space="preserve">ΔΗΜΗΤΡΙΟΣ ΔΗΜΗΤΡΙΑΔΗΣ: </w:t>
      </w:r>
      <w:r>
        <w:rPr>
          <w:rFonts w:eastAsia="Times New Roman"/>
          <w:szCs w:val="24"/>
        </w:rPr>
        <w:t>Είναι η αναδιανομή ενός ασφαλούς προϋπολογισμού τα επόμενα τρία χρόνια για την εκτέλεση μεγά</w:t>
      </w:r>
      <w:r>
        <w:rPr>
          <w:rFonts w:eastAsia="Times New Roman"/>
          <w:szCs w:val="24"/>
        </w:rPr>
        <w:t xml:space="preserve">λου μέρους του πολιτικού μας προγράμματος, αυτής της προοπτικής, δηλαδή, που προκαλεί απελπισία στο παλιό κυβερνητικό μπλοκ για τις αλλαγές που έρχονται, για τον κύκλο του παλιού που κλείνει οριστικά. </w:t>
      </w:r>
    </w:p>
    <w:p w14:paraId="12E550A9" w14:textId="77777777" w:rsidR="00A37F14" w:rsidRDefault="002C15DC">
      <w:pPr>
        <w:spacing w:line="600" w:lineRule="auto"/>
        <w:ind w:firstLine="720"/>
        <w:jc w:val="both"/>
        <w:rPr>
          <w:rFonts w:eastAsia="Times New Roman"/>
          <w:szCs w:val="24"/>
        </w:rPr>
      </w:pPr>
      <w:r>
        <w:rPr>
          <w:rFonts w:eastAsia="Times New Roman"/>
          <w:szCs w:val="24"/>
        </w:rPr>
        <w:t>Ο δημόσιος πλούτος και χώρος θα προστατευθεί, θα διανε</w:t>
      </w:r>
      <w:r>
        <w:rPr>
          <w:rFonts w:eastAsia="Times New Roman"/>
          <w:szCs w:val="24"/>
        </w:rPr>
        <w:t>μηθεί δίκαια και αυτό το εγγυ</w:t>
      </w:r>
      <w:r>
        <w:rPr>
          <w:rFonts w:eastAsia="Times New Roman"/>
          <w:szCs w:val="24"/>
        </w:rPr>
        <w:t>ό</w:t>
      </w:r>
      <w:r>
        <w:rPr>
          <w:rFonts w:eastAsia="Times New Roman"/>
          <w:szCs w:val="24"/>
        </w:rPr>
        <w:t xml:space="preserve">μαστε εμείς, η μεγάλη παράταξη της αξιοπρέπειας και χειραφέτησης των λαϊκών τάξεων. </w:t>
      </w:r>
    </w:p>
    <w:p w14:paraId="12E550AA" w14:textId="77777777" w:rsidR="00A37F14" w:rsidRDefault="002C15DC">
      <w:pPr>
        <w:spacing w:line="600" w:lineRule="auto"/>
        <w:ind w:firstLine="720"/>
        <w:jc w:val="both"/>
        <w:rPr>
          <w:rFonts w:eastAsia="Times New Roman"/>
          <w:szCs w:val="24"/>
        </w:rPr>
      </w:pPr>
      <w:r>
        <w:rPr>
          <w:rFonts w:eastAsia="Times New Roman"/>
          <w:szCs w:val="24"/>
        </w:rPr>
        <w:t xml:space="preserve">Σας ευχαριστώ. </w:t>
      </w:r>
    </w:p>
    <w:p w14:paraId="12E550AB" w14:textId="77777777" w:rsidR="00A37F14" w:rsidRDefault="002C15D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2E550AC"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Δημητριάδη. </w:t>
      </w:r>
    </w:p>
    <w:p w14:paraId="12E550AD" w14:textId="77777777" w:rsidR="00A37F14" w:rsidRDefault="002C15DC">
      <w:pPr>
        <w:spacing w:line="600" w:lineRule="auto"/>
        <w:ind w:firstLine="720"/>
        <w:jc w:val="both"/>
        <w:rPr>
          <w:rFonts w:eastAsia="Times New Roman"/>
          <w:szCs w:val="24"/>
        </w:rPr>
      </w:pPr>
      <w:r>
        <w:rPr>
          <w:rFonts w:eastAsia="Times New Roman"/>
          <w:szCs w:val="24"/>
        </w:rPr>
        <w:t xml:space="preserve">Ο κ. Οδυσσέας </w:t>
      </w:r>
      <w:r>
        <w:rPr>
          <w:rFonts w:eastAsia="Times New Roman"/>
          <w:szCs w:val="24"/>
        </w:rPr>
        <w:t xml:space="preserve">Κωνσταντινόπουλος, Βουλευτής της Δημοκρατικής Συμπαράταξης, έχει τον λόγο. </w:t>
      </w:r>
    </w:p>
    <w:p w14:paraId="12E550AE" w14:textId="77777777" w:rsidR="00A37F14" w:rsidRDefault="002C15DC">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Ευχαριστώ, κύριε Πρόεδρε. </w:t>
      </w:r>
    </w:p>
    <w:p w14:paraId="12E550AF" w14:textId="77777777" w:rsidR="00A37F14" w:rsidRDefault="002C15DC">
      <w:pPr>
        <w:spacing w:line="600" w:lineRule="auto"/>
        <w:ind w:firstLine="720"/>
        <w:jc w:val="both"/>
        <w:rPr>
          <w:rFonts w:eastAsia="Times New Roman"/>
          <w:szCs w:val="24"/>
        </w:rPr>
      </w:pPr>
      <w:r>
        <w:rPr>
          <w:rFonts w:eastAsia="Times New Roman"/>
          <w:szCs w:val="24"/>
        </w:rPr>
        <w:t>Κυρίες και κύριοι συνάδελφοι, σήμερα ερχόμενος στη Βουλή σταμάτησα να πάρω εφημερίδα και βλέποντας τα πρωτοσέλιδα φοβήθηκα ότ</w:t>
      </w:r>
      <w:r>
        <w:rPr>
          <w:rFonts w:eastAsia="Times New Roman"/>
          <w:szCs w:val="24"/>
        </w:rPr>
        <w:t>ι η «</w:t>
      </w:r>
      <w:r>
        <w:rPr>
          <w:rFonts w:eastAsia="Times New Roman"/>
          <w:szCs w:val="24"/>
        </w:rPr>
        <w:t>ΑΥΓΗ</w:t>
      </w:r>
      <w:r>
        <w:rPr>
          <w:rFonts w:eastAsia="Times New Roman"/>
          <w:szCs w:val="24"/>
        </w:rPr>
        <w:t xml:space="preserve">» βγαίνει από πολλά συγκροτήματα. </w:t>
      </w:r>
    </w:p>
    <w:p w14:paraId="12E550B0" w14:textId="77777777" w:rsidR="00A37F14" w:rsidRDefault="002C15DC">
      <w:pPr>
        <w:spacing w:line="600" w:lineRule="auto"/>
        <w:ind w:firstLine="720"/>
        <w:jc w:val="both"/>
        <w:rPr>
          <w:rFonts w:eastAsia="Times New Roman"/>
          <w:szCs w:val="24"/>
        </w:rPr>
      </w:pPr>
      <w:r>
        <w:rPr>
          <w:rFonts w:eastAsia="Times New Roman"/>
          <w:szCs w:val="24"/>
        </w:rPr>
        <w:t>Διαβάζω σήμερα το πρωτοσέλιδο της «</w:t>
      </w:r>
      <w:r>
        <w:rPr>
          <w:rFonts w:eastAsia="Times New Roman"/>
          <w:szCs w:val="24"/>
        </w:rPr>
        <w:t>ΑΥΓΗΣ</w:t>
      </w:r>
      <w:r>
        <w:rPr>
          <w:rFonts w:eastAsia="Times New Roman"/>
          <w:szCs w:val="24"/>
        </w:rPr>
        <w:t>» που λέει «κλείνουν το μάτι στην ελάφρυνση χρέους, δεν υπάρχει κανένα μέτρο». Διαβάζω μια άλλη εφημερίδα που ασχολείται με τους οικισμούς, η οποία λέει ότι έρχονται καλά ν</w:t>
      </w:r>
      <w:r>
        <w:rPr>
          <w:rFonts w:eastAsia="Times New Roman"/>
          <w:szCs w:val="24"/>
        </w:rPr>
        <w:t xml:space="preserve">έα για το χρέος. Διαβάζω μια άλλη εφημερίδα που λέει «μονομαχία για το χρέος». </w:t>
      </w:r>
    </w:p>
    <w:p w14:paraId="12E550B1" w14:textId="77777777" w:rsidR="00A37F14" w:rsidRDefault="002C15DC">
      <w:pPr>
        <w:spacing w:line="600" w:lineRule="auto"/>
        <w:ind w:firstLine="720"/>
        <w:jc w:val="both"/>
        <w:rPr>
          <w:rFonts w:eastAsia="Times New Roman"/>
          <w:szCs w:val="24"/>
        </w:rPr>
      </w:pPr>
      <w:r>
        <w:rPr>
          <w:rFonts w:eastAsia="Times New Roman"/>
          <w:b/>
          <w:szCs w:val="24"/>
        </w:rPr>
        <w:t xml:space="preserve">ΤΡΙΑΝΤΑΦΥΛΛΟΣ ΜΗΤΑΦΙΔΗΣ: </w:t>
      </w:r>
      <w:r>
        <w:rPr>
          <w:rFonts w:eastAsia="Times New Roman"/>
          <w:szCs w:val="24"/>
        </w:rPr>
        <w:t>Τις εξαγοράσαμε!</w:t>
      </w:r>
    </w:p>
    <w:p w14:paraId="12E550B2" w14:textId="77777777" w:rsidR="00A37F14" w:rsidRDefault="002C15DC">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Κύριοι, τη διαπλοκή δεν τη χτυπήσατε, απλώς τα βρήκατε! Και αυτό θα φανεί το επόμενο χρονικό διάστημα. </w:t>
      </w:r>
    </w:p>
    <w:p w14:paraId="12E550B3" w14:textId="77777777" w:rsidR="00A37F14" w:rsidRDefault="002C15DC">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Ήταν μέσα στο νομοθέτημα, δεν ήταν αλλού! </w:t>
      </w:r>
    </w:p>
    <w:p w14:paraId="12E550B4" w14:textId="77777777" w:rsidR="00A37F14" w:rsidRDefault="002C15DC">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Κυρίες και κύριοι συνάδελφοι, ο </w:t>
      </w:r>
      <w:r>
        <w:rPr>
          <w:rFonts w:eastAsia="Times New Roman"/>
          <w:szCs w:val="24"/>
        </w:rPr>
        <w:t>δ</w:t>
      </w:r>
      <w:r>
        <w:rPr>
          <w:rFonts w:eastAsia="Times New Roman"/>
          <w:szCs w:val="24"/>
        </w:rPr>
        <w:t>ιοικητής της Τράπεζας της Ελλάδος -και τελευταία αγαπημένος σας- Γιάννης Στουρνάρας είπε τη μισή αλήθεια. Είπε ότι τα 86 δισεκατομμύρι</w:t>
      </w:r>
      <w:r>
        <w:rPr>
          <w:rFonts w:eastAsia="Times New Roman"/>
          <w:szCs w:val="24"/>
        </w:rPr>
        <w:t>α είναι του Γιάνη Βαρουφάκη. Δεν είναι του Γιάνη Βαρουφάκη, κυρίες και κύριοι συνάδελφοι, είναι της Κυβέρνησης Αλέξη Τσίπρα - Πάνου Καμμένου - Γιάνη Βαρουφάκη…</w:t>
      </w:r>
    </w:p>
    <w:p w14:paraId="12E550B5" w14:textId="77777777" w:rsidR="00A37F14" w:rsidRDefault="002C15DC">
      <w:pPr>
        <w:spacing w:line="600" w:lineRule="auto"/>
        <w:ind w:firstLine="720"/>
        <w:jc w:val="both"/>
        <w:rPr>
          <w:rFonts w:eastAsia="Times New Roman"/>
          <w:szCs w:val="24"/>
        </w:rPr>
      </w:pPr>
      <w:r>
        <w:rPr>
          <w:rFonts w:eastAsia="Times New Roman"/>
          <w:b/>
          <w:szCs w:val="24"/>
        </w:rPr>
        <w:t xml:space="preserve">ΤΡΙΑΝΤΑΦΥΛΛΟΣ ΜΗΤΑΦΙΔΗΣ: </w:t>
      </w:r>
      <w:r>
        <w:rPr>
          <w:rFonts w:eastAsia="Times New Roman"/>
          <w:szCs w:val="24"/>
        </w:rPr>
        <w:t>Σαμαρά-Βενιζέλου…</w:t>
      </w:r>
    </w:p>
    <w:p w14:paraId="12E550B6" w14:textId="77777777" w:rsidR="00A37F14" w:rsidRDefault="002C15DC">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…του κρατούντος τη βαλίτσ</w:t>
      </w:r>
      <w:r>
        <w:rPr>
          <w:rFonts w:eastAsia="Times New Roman"/>
          <w:szCs w:val="24"/>
        </w:rPr>
        <w:t xml:space="preserve">α κ. Τσακαλώτου και όλων εσάς που τον υποστηρίξατε για δώδεκα μήνες και για έξι μήνες τον χειροκροτούσατε όρθιοι. </w:t>
      </w:r>
    </w:p>
    <w:p w14:paraId="12E550B7" w14:textId="77777777" w:rsidR="00A37F14" w:rsidRDefault="002C15DC">
      <w:pPr>
        <w:spacing w:line="600" w:lineRule="auto"/>
        <w:ind w:firstLine="720"/>
        <w:jc w:val="both"/>
        <w:rPr>
          <w:rFonts w:eastAsia="Times New Roman"/>
          <w:szCs w:val="24"/>
        </w:rPr>
      </w:pPr>
      <w:r>
        <w:rPr>
          <w:rFonts w:eastAsia="Times New Roman"/>
          <w:szCs w:val="24"/>
        </w:rPr>
        <w:t>Αν μπορούσε κάποιος να βάλει έναν τίτλο σε αυτό το νομοσχέδιο, αυτός θα ήταν: Το ξεπούλημα όχι μόνο της δημόσιας περιουσίας, αλλά και της ιδι</w:t>
      </w:r>
      <w:r>
        <w:rPr>
          <w:rFonts w:eastAsia="Times New Roman"/>
          <w:szCs w:val="24"/>
        </w:rPr>
        <w:t>ωτικής περιουσίας. Και εξηγούμαι. Θέλω να είμαι πολύ καθαρός. Είναι η πρώτη φορά που γίνεται βίαιη μεταφορά πλούτου από την Ελλάδα στο εξωτερικό. Και επειδή τα προηγούμενα χρόνια υπήρξαν στην Ελλάδα -εντός της Ελλάδας- θέματα και πολλά από αυτά τα είχατε π</w:t>
      </w:r>
      <w:r>
        <w:rPr>
          <w:rFonts w:eastAsia="Times New Roman"/>
          <w:szCs w:val="24"/>
        </w:rPr>
        <w:t xml:space="preserve">ει και εσείς για βίαιη ανακατανομή του πλούτου εντός της Ελλάδας και υπήρξαν λάθη, σήμερα για πρώτη φορά γίνεται τόσο βίαια μεταφορά μέσα από το </w:t>
      </w:r>
      <w:r>
        <w:rPr>
          <w:rFonts w:eastAsia="Times New Roman"/>
          <w:szCs w:val="24"/>
        </w:rPr>
        <w:t>τ</w:t>
      </w:r>
      <w:r>
        <w:rPr>
          <w:rFonts w:eastAsia="Times New Roman"/>
          <w:szCs w:val="24"/>
        </w:rPr>
        <w:t xml:space="preserve">αμείο και από την ιδιωτική περιουσία, δηλαδή τα δάνεια και τις επιχειρήσεις, προς το εξωτερικό. </w:t>
      </w:r>
    </w:p>
    <w:p w14:paraId="12E550B8" w14:textId="77777777" w:rsidR="00A37F14" w:rsidRDefault="002C15DC">
      <w:pPr>
        <w:tabs>
          <w:tab w:val="left" w:pos="4395"/>
        </w:tabs>
        <w:spacing w:line="600" w:lineRule="auto"/>
        <w:ind w:firstLine="720"/>
        <w:jc w:val="both"/>
        <w:rPr>
          <w:rFonts w:eastAsia="Times New Roman" w:cs="Times New Roman"/>
          <w:szCs w:val="24"/>
        </w:rPr>
      </w:pPr>
      <w:r>
        <w:rPr>
          <w:rFonts w:eastAsia="Times New Roman" w:cs="Times New Roman"/>
          <w:szCs w:val="24"/>
        </w:rPr>
        <w:t>Σήμερα θα έχε</w:t>
      </w:r>
      <w:r>
        <w:rPr>
          <w:rFonts w:eastAsia="Times New Roman" w:cs="Times New Roman"/>
          <w:szCs w:val="24"/>
        </w:rPr>
        <w:t>τε την τελευταία ευκαιρία να κάνετε μια ιδιωτικοποίηση –γιατί εμείς οι κακοί είχαμε πει να έρχονται οι ιδιωτικοποιήσεις μία μία στη Βουλή</w:t>
      </w:r>
      <w:r>
        <w:rPr>
          <w:rFonts w:eastAsia="Times New Roman" w:cs="Times New Roman"/>
          <w:szCs w:val="24"/>
        </w:rPr>
        <w:t>-</w:t>
      </w:r>
      <w:r>
        <w:rPr>
          <w:rFonts w:eastAsia="Times New Roman" w:cs="Times New Roman"/>
          <w:szCs w:val="24"/>
        </w:rPr>
        <w:t xml:space="preserve"> θα ψηφίσετε την εκχώρηση των περιφερειακών αεροδρομίων στη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w:t>
      </w:r>
    </w:p>
    <w:p w14:paraId="12E550B9" w14:textId="77777777" w:rsidR="00A37F14" w:rsidRDefault="002C15DC">
      <w:pPr>
        <w:tabs>
          <w:tab w:val="left" w:pos="4395"/>
        </w:tabs>
        <w:spacing w:line="600" w:lineRule="auto"/>
        <w:ind w:firstLine="720"/>
        <w:jc w:val="both"/>
        <w:rPr>
          <w:rFonts w:eastAsia="Times New Roman" w:cs="Times New Roman"/>
          <w:szCs w:val="24"/>
        </w:rPr>
      </w:pPr>
      <w:r>
        <w:rPr>
          <w:rFonts w:eastAsia="Times New Roman" w:cs="Times New Roman"/>
          <w:szCs w:val="24"/>
        </w:rPr>
        <w:t>Εδώ, όμως, συνάδελφοι, σας ερωτώ</w:t>
      </w:r>
      <w:r>
        <w:rPr>
          <w:rFonts w:eastAsia="Times New Roman" w:cs="Times New Roman"/>
          <w:szCs w:val="24"/>
        </w:rPr>
        <w:t>.</w:t>
      </w:r>
      <w:r>
        <w:rPr>
          <w:rFonts w:eastAsia="Times New Roman" w:cs="Times New Roman"/>
          <w:szCs w:val="24"/>
        </w:rPr>
        <w:t xml:space="preserve"> Εμείς νιώθου</w:t>
      </w:r>
      <w:r>
        <w:rPr>
          <w:rFonts w:eastAsia="Times New Roman" w:cs="Times New Roman"/>
          <w:szCs w:val="24"/>
        </w:rPr>
        <w:t xml:space="preserve">με άσχημα. Εκχωρήσαμε στη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τα περιφερειακά αεροδρόμια για σαράντα χρόνια και εσείς τα εκχωρείτε για ενενήντα εννέα! Μήπως τους αδικήσαμε αυτούς; </w:t>
      </w:r>
    </w:p>
    <w:p w14:paraId="12E550BA" w14:textId="77777777" w:rsidR="00A37F14" w:rsidRDefault="002C15DC">
      <w:pPr>
        <w:tabs>
          <w:tab w:val="left" w:pos="4395"/>
        </w:tabs>
        <w:spacing w:line="600" w:lineRule="auto"/>
        <w:ind w:firstLine="720"/>
        <w:jc w:val="both"/>
        <w:rPr>
          <w:rFonts w:eastAsia="Times New Roman" w:cs="Times New Roman"/>
          <w:szCs w:val="24"/>
        </w:rPr>
      </w:pPr>
      <w:r>
        <w:rPr>
          <w:rFonts w:eastAsia="Times New Roman" w:cs="Times New Roman"/>
          <w:szCs w:val="24"/>
        </w:rPr>
        <w:t xml:space="preserve">Για να δούμε, όμως, το </w:t>
      </w:r>
      <w:r>
        <w:rPr>
          <w:rFonts w:eastAsia="Times New Roman" w:cs="Times New Roman"/>
          <w:szCs w:val="24"/>
        </w:rPr>
        <w:t>τ</w:t>
      </w:r>
      <w:r>
        <w:rPr>
          <w:rFonts w:eastAsia="Times New Roman" w:cs="Times New Roman"/>
          <w:szCs w:val="24"/>
        </w:rPr>
        <w:t>αμείο. Όταν ο κ. Κουτσούκος προχθές μίλησε και έγινε το επεισόδιο με τον κ. Τ</w:t>
      </w:r>
      <w:r>
        <w:rPr>
          <w:rFonts w:eastAsia="Times New Roman" w:cs="Times New Roman"/>
          <w:szCs w:val="24"/>
        </w:rPr>
        <w:t>σακαλώτο, του έλεγε ότι είναι ψεύτης, που μιλάει για ξεπούλημα. Και αναλογίζομαι: Άκουσε χθ</w:t>
      </w:r>
      <w:r>
        <w:rPr>
          <w:rFonts w:eastAsia="Times New Roman" w:cs="Times New Roman"/>
          <w:szCs w:val="24"/>
        </w:rPr>
        <w:t>ε</w:t>
      </w:r>
      <w:r>
        <w:rPr>
          <w:rFonts w:eastAsia="Times New Roman" w:cs="Times New Roman"/>
          <w:szCs w:val="24"/>
        </w:rPr>
        <w:t>ς τον κ. Δημαρά, ο οποίος μίλησε για ξεπούλημα της δημόσιας περιουσίας; Είναι και αυτός ψεύτης; Θρηνεί ψεύτικα; Ή τον αξιολογεί και αυτόν –όπως αξιολόγησε και εμένα</w:t>
      </w:r>
      <w:r>
        <w:rPr>
          <w:rFonts w:eastAsia="Times New Roman" w:cs="Times New Roman"/>
          <w:szCs w:val="24"/>
        </w:rPr>
        <w:t>- με κακό βαθμό, τον κ. Μανιάτη κάπως διαφορετικά; Σε έναν άλλο συνάδελφο της Νέας Δημοκρατίας τού είπε χθ</w:t>
      </w:r>
      <w:r>
        <w:rPr>
          <w:rFonts w:eastAsia="Times New Roman" w:cs="Times New Roman"/>
          <w:szCs w:val="24"/>
        </w:rPr>
        <w:t>ε</w:t>
      </w:r>
      <w:r>
        <w:rPr>
          <w:rFonts w:eastAsia="Times New Roman" w:cs="Times New Roman"/>
          <w:szCs w:val="24"/>
        </w:rPr>
        <w:t>ς: «Δεν σε καταλαβαίνω. Μόνο τον κ. Βορίδη καταλαβαίνω». Έχετε φτάσει να συνεννοείστε μόνο με τον κ. Βορίδη πολιτικά!</w:t>
      </w:r>
    </w:p>
    <w:p w14:paraId="12E550BB" w14:textId="77777777" w:rsidR="00A37F14" w:rsidRDefault="002C15DC">
      <w:pPr>
        <w:tabs>
          <w:tab w:val="left" w:pos="4395"/>
        </w:tabs>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Ανάποδα τ</w:t>
      </w:r>
      <w:r>
        <w:rPr>
          <w:rFonts w:eastAsia="Times New Roman" w:cs="Times New Roman"/>
          <w:szCs w:val="24"/>
        </w:rPr>
        <w:t>ο είπε.</w:t>
      </w:r>
    </w:p>
    <w:p w14:paraId="12E550BC" w14:textId="77777777" w:rsidR="00A37F14" w:rsidRDefault="002C15DC">
      <w:pPr>
        <w:tabs>
          <w:tab w:val="left" w:pos="4395"/>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Ο κ. Τσακαλώτος χθ</w:t>
      </w:r>
      <w:r>
        <w:rPr>
          <w:rFonts w:eastAsia="Times New Roman" w:cs="Times New Roman"/>
          <w:szCs w:val="24"/>
        </w:rPr>
        <w:t>ε</w:t>
      </w:r>
      <w:r>
        <w:rPr>
          <w:rFonts w:eastAsia="Times New Roman" w:cs="Times New Roman"/>
          <w:szCs w:val="24"/>
        </w:rPr>
        <w:t>ς άκουσε πάρα πολύ καλά τι είπα. Πολιτικά, είπε στον έναν Βουλευτή…</w:t>
      </w:r>
    </w:p>
    <w:p w14:paraId="12E550BD" w14:textId="77777777" w:rsidR="00A37F14" w:rsidRDefault="002C15DC">
      <w:pPr>
        <w:tabs>
          <w:tab w:val="left" w:pos="4395"/>
        </w:tabs>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Μην τον κάψεις τον Μάκη!</w:t>
      </w:r>
    </w:p>
    <w:p w14:paraId="12E550BE" w14:textId="77777777" w:rsidR="00A37F14" w:rsidRDefault="002C15DC">
      <w:pPr>
        <w:tabs>
          <w:tab w:val="left" w:pos="4395"/>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Του το είπα του Μάκη.</w:t>
      </w:r>
    </w:p>
    <w:p w14:paraId="12E550BF" w14:textId="77777777" w:rsidR="00A37F14" w:rsidRDefault="002C15DC">
      <w:pPr>
        <w:tabs>
          <w:tab w:val="left" w:pos="439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εγώ θεωρώ </w:t>
      </w:r>
      <w:r>
        <w:rPr>
          <w:rFonts w:eastAsia="Times New Roman" w:cs="Times New Roman"/>
          <w:szCs w:val="24"/>
        </w:rPr>
        <w:t xml:space="preserve">ότι αυτό που κάνει σήμερα η Κυβέρνηση δεν θα μπορούσε να το κάνει ούτε η Μιράντα Ξαφά ούτε ο Στέφανος Μάνος. Είναι πάρα πολύ καθαρό. Δεν θα υπήρχε κυβέρνηση που θα μπορούσε να το κάνει αυτό. </w:t>
      </w:r>
    </w:p>
    <w:p w14:paraId="12E550C0" w14:textId="77777777" w:rsidR="00A37F14" w:rsidRDefault="002C15DC">
      <w:pPr>
        <w:tabs>
          <w:tab w:val="left" w:pos="4395"/>
        </w:tabs>
        <w:spacing w:line="600" w:lineRule="auto"/>
        <w:ind w:firstLine="720"/>
        <w:jc w:val="both"/>
        <w:rPr>
          <w:rFonts w:eastAsia="Times New Roman" w:cs="Times New Roman"/>
          <w:szCs w:val="24"/>
        </w:rPr>
      </w:pPr>
      <w:r>
        <w:rPr>
          <w:rFonts w:eastAsia="Times New Roman" w:cs="Times New Roman"/>
          <w:szCs w:val="24"/>
        </w:rPr>
        <w:t>Και επειδή σας λένε, κυρίες και κύριοι συνάδελφοι, ότι δεν υπάρχ</w:t>
      </w:r>
      <w:r>
        <w:rPr>
          <w:rFonts w:eastAsia="Times New Roman" w:cs="Times New Roman"/>
          <w:szCs w:val="24"/>
        </w:rPr>
        <w:t>ει η ΔΕΗ και τα υπόλοιπα που ήταν στην πρώτη λίστα, ζητώ -δεν είναι εδώ ο κύριος Υπουργός- το εξής: Ας μας καταθέσει την έγκριση του αναπτυξιακού σχεδίου του ΤΑΙΠΕΔ της Μεγάλης Τρίτης. Είναι όλα μέσα, κυρίες και κύριοι συνάδελφοι. Όλα αυτά είναι μέσα. Όλος</w:t>
      </w:r>
      <w:r>
        <w:rPr>
          <w:rFonts w:eastAsia="Times New Roman" w:cs="Times New Roman"/>
          <w:szCs w:val="24"/>
        </w:rPr>
        <w:t xml:space="preserve"> ο πλούτος της χώρας!</w:t>
      </w:r>
    </w:p>
    <w:p w14:paraId="12E550C1" w14:textId="77777777" w:rsidR="00A37F14" w:rsidRDefault="002C15DC">
      <w:pPr>
        <w:tabs>
          <w:tab w:val="left" w:pos="4395"/>
        </w:tabs>
        <w:spacing w:line="600" w:lineRule="auto"/>
        <w:ind w:firstLine="720"/>
        <w:jc w:val="both"/>
        <w:rPr>
          <w:rFonts w:eastAsia="Times New Roman" w:cs="Times New Roman"/>
          <w:szCs w:val="24"/>
        </w:rPr>
      </w:pPr>
      <w:r>
        <w:rPr>
          <w:rFonts w:eastAsia="Times New Roman" w:cs="Times New Roman"/>
          <w:szCs w:val="24"/>
        </w:rPr>
        <w:t xml:space="preserve">Για να δούμε, όμως, τι έγινε με τα δάνεια; Σε τι στοχεύετε; Γιατί στοχεύσατε την ελληνική επιχειρηματικότητα, τους Έλληνες μικρομεσαίους και μεγάλους επιχειρηματίες; Πώς τους χτυπάτε αυτούς; Πρώτα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Μετά με το ξε</w:t>
      </w:r>
      <w:r>
        <w:rPr>
          <w:rFonts w:eastAsia="Times New Roman" w:cs="Times New Roman"/>
          <w:szCs w:val="24"/>
        </w:rPr>
        <w:t xml:space="preserve">πούλημα των τραπεζών σε ιδιώτες. Με δικό σας νόμο, όπως είπε ο κ. Μοσκοβισί, δεν επιτρέψατε να μπουν Έλληνες στη διοίκηση των τραπεζών. Δώσατε τις ελληνικές τράπεζες σε ιδιώτες, οι οποίοι πήραν το 70% με 2,5 δισεκατομμύρια. </w:t>
      </w:r>
    </w:p>
    <w:p w14:paraId="12E550C2" w14:textId="77777777" w:rsidR="00A37F14" w:rsidRDefault="002C15DC">
      <w:pPr>
        <w:tabs>
          <w:tab w:val="left" w:pos="4395"/>
        </w:tabs>
        <w:spacing w:line="600" w:lineRule="auto"/>
        <w:ind w:firstLine="720"/>
        <w:jc w:val="both"/>
        <w:rPr>
          <w:rFonts w:eastAsia="Times New Roman" w:cs="Times New Roman"/>
          <w:szCs w:val="24"/>
        </w:rPr>
      </w:pPr>
      <w:r>
        <w:rPr>
          <w:rFonts w:eastAsia="Times New Roman" w:cs="Times New Roman"/>
          <w:szCs w:val="24"/>
        </w:rPr>
        <w:t>Και αφού τελειώσατε με αυτό και</w:t>
      </w:r>
      <w:r>
        <w:rPr>
          <w:rFonts w:eastAsia="Times New Roman" w:cs="Times New Roman"/>
          <w:szCs w:val="24"/>
        </w:rPr>
        <w:t xml:space="preserve"> το καλοκαίρι ο κ. Σταθάκης μάς έλεγε ότι η προστασία θα είναι στις 180.000 ευρώ από τον νόμο ΠΑΣΟΚ που ήταν στις 320.000 ευρώ, σήμερα, κύριοι συνάδελφοι, ψηφίζετε ότι όλα τα δάνεια –πράσινα και κόκκινα- μπορούν να πάνε στα </w:t>
      </w:r>
      <w:r>
        <w:rPr>
          <w:rFonts w:eastAsia="Times New Roman" w:cs="Times New Roman"/>
          <w:szCs w:val="24"/>
          <w:lang w:val="en-US"/>
        </w:rPr>
        <w:t>funds</w:t>
      </w:r>
      <w:r>
        <w:rPr>
          <w:rFonts w:eastAsia="Times New Roman" w:cs="Times New Roman"/>
          <w:szCs w:val="24"/>
        </w:rPr>
        <w:t>, εκτός των δανείων για πρώ</w:t>
      </w:r>
      <w:r>
        <w:rPr>
          <w:rFonts w:eastAsia="Times New Roman" w:cs="Times New Roman"/>
          <w:szCs w:val="24"/>
        </w:rPr>
        <w:t xml:space="preserve">τη κατοικία έως 140.000 ευρώ, μέχρι τις 31 Δεκεμβρίου του 2017. Αυτό που λέγατε, «κανένα σπίτι στα χέρια τραπεζίτη», είναι «όλα τα σπίτια στα χέρια των κορακιών». </w:t>
      </w:r>
    </w:p>
    <w:p w14:paraId="12E550C3" w14:textId="77777777" w:rsidR="00A37F14" w:rsidRDefault="002C15DC">
      <w:pPr>
        <w:tabs>
          <w:tab w:val="left" w:pos="4395"/>
        </w:tabs>
        <w:spacing w:line="600" w:lineRule="auto"/>
        <w:ind w:firstLine="720"/>
        <w:jc w:val="both"/>
        <w:rPr>
          <w:rFonts w:eastAsia="Times New Roman" w:cs="Times New Roman"/>
          <w:szCs w:val="24"/>
        </w:rPr>
      </w:pPr>
      <w:r>
        <w:rPr>
          <w:rFonts w:eastAsia="Times New Roman" w:cs="Times New Roman"/>
          <w:szCs w:val="24"/>
        </w:rPr>
        <w:t xml:space="preserve">Στοχοποιήσατε τις επιχειρήσεις και έτσι θα γίνει αφελληνισμός μέσα από τα επιχειρηματικά </w:t>
      </w:r>
      <w:r>
        <w:rPr>
          <w:rFonts w:eastAsia="Times New Roman" w:cs="Times New Roman"/>
          <w:szCs w:val="24"/>
        </w:rPr>
        <w:t>δάνεια των ελληνικών επιχειρήσεων. Για θυμηθείτε, όμως, τι άλλο κάνατε; Ποιους χτυπήσατε; Την μπίρα</w:t>
      </w:r>
      <w:r>
        <w:rPr>
          <w:rFonts w:eastAsia="Times New Roman" w:cs="Times New Roman"/>
          <w:szCs w:val="24"/>
        </w:rPr>
        <w:t>,</w:t>
      </w:r>
      <w:r>
        <w:rPr>
          <w:rFonts w:eastAsia="Times New Roman" w:cs="Times New Roman"/>
          <w:szCs w:val="24"/>
        </w:rPr>
        <w:t xml:space="preserve"> την ελληνική, το κρασί. Ό,τι ελληνικό το χτυπάτε είτε με φόρους είτε με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είτε με τον αφελληνισμό μέσα από τα επιχειρηματικά δάνεια.</w:t>
      </w:r>
    </w:p>
    <w:p w14:paraId="12E550C4" w14:textId="77777777" w:rsidR="00A37F14" w:rsidRDefault="002C15DC">
      <w:pPr>
        <w:tabs>
          <w:tab w:val="left" w:pos="4395"/>
        </w:tabs>
        <w:spacing w:line="600" w:lineRule="auto"/>
        <w:ind w:firstLine="720"/>
        <w:jc w:val="both"/>
        <w:rPr>
          <w:rFonts w:eastAsia="Times New Roman" w:cs="Times New Roman"/>
          <w:szCs w:val="24"/>
        </w:rPr>
      </w:pPr>
      <w:r>
        <w:rPr>
          <w:rFonts w:eastAsia="Times New Roman" w:cs="Times New Roman"/>
          <w:szCs w:val="24"/>
        </w:rPr>
        <w:t>Και επε</w:t>
      </w:r>
      <w:r>
        <w:rPr>
          <w:rFonts w:eastAsia="Times New Roman" w:cs="Times New Roman"/>
          <w:szCs w:val="24"/>
        </w:rPr>
        <w:t>ιδή σας είδε τόσο πρόθυμους ο κ. Τσακαλώτος χθ</w:t>
      </w:r>
      <w:r>
        <w:rPr>
          <w:rFonts w:eastAsia="Times New Roman" w:cs="Times New Roman"/>
          <w:szCs w:val="24"/>
        </w:rPr>
        <w:t>ε</w:t>
      </w:r>
      <w:r>
        <w:rPr>
          <w:rFonts w:eastAsia="Times New Roman" w:cs="Times New Roman"/>
          <w:szCs w:val="24"/>
        </w:rPr>
        <w:t>ς, που τον χειροκροτούσατε, σας έφερε ακόμα ένα άρθρο για τα ειδικά μισθολόγια, 128 εκατομμυρίων.</w:t>
      </w:r>
    </w:p>
    <w:p w14:paraId="12E550C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του ΣΥΡΙΖΑ, εμείς δεν θέλουμε να είστε αριστερή παρένθεση ούτε αναζητούμε από εσάς</w:t>
      </w:r>
      <w:r>
        <w:rPr>
          <w:rFonts w:eastAsia="Times New Roman" w:cs="Times New Roman"/>
          <w:szCs w:val="24"/>
        </w:rPr>
        <w:t xml:space="preserve"> κυβερνητικές καρέκλες. Κυβερνήστε για να γνωρίσουν οι πολίτες για τα επόμενα ενενήντα εννιά χρόνια ότι η ιδιότυπη αριστεροδεξιά Κυβέρνηση δεν έχει χώρο στον πολιτικό χάρτη της Ελλάδας. </w:t>
      </w:r>
    </w:p>
    <w:p w14:paraId="12E550C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Όλοι μιλούν για το πατριωτικό καθήκον. Εμείς, στη Δημοκρατική Συμπαρά</w:t>
      </w:r>
      <w:r>
        <w:rPr>
          <w:rFonts w:eastAsia="Times New Roman" w:cs="Times New Roman"/>
          <w:szCs w:val="24"/>
        </w:rPr>
        <w:t xml:space="preserve">ταξη, μπορούμε να μιλούμε για το πατριωτικό καθήκον που επιτελέσαμε από το 2009 μέχρι σήμερα. </w:t>
      </w:r>
    </w:p>
    <w:p w14:paraId="12E550C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Τι είναι το πατριωτικό καθήκον, αγαπητοί συνάδελφοι; Είναι να μιλάς για τον Κολοκοτρώνη και να προσκυνάς τον Χίτλερ; Είναι πατριωτικό καθήκον να δημιουργείς προσ</w:t>
      </w:r>
      <w:r>
        <w:rPr>
          <w:rFonts w:eastAsia="Times New Roman" w:cs="Times New Roman"/>
          <w:szCs w:val="24"/>
        </w:rPr>
        <w:t xml:space="preserve">δοκίες χωρίς αντίκρισμα, να υπόσχεσαι τα πάντα, να δημιουργείς προσδοκίες που δεν υπάρχουν και μετά μ’ ένα νόμο και πολλά άρθρα να τα ξεπουλάς όλα; Είναι η συνωμοσιολογία του κ. Καμμένου για όλα αυτά που συνέβησαν τον τελευταίο χρόνο; </w:t>
      </w:r>
    </w:p>
    <w:p w14:paraId="12E550C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w:t>
      </w:r>
      <w:r>
        <w:rPr>
          <w:rFonts w:eastAsia="Times New Roman" w:cs="Times New Roman"/>
          <w:szCs w:val="24"/>
        </w:rPr>
        <w:t>νάδελφοι, εμείς της Δημοκρατικής Συμπαράταξης κάναμε το πατριωτικό μας καθήκον από το 2009.</w:t>
      </w:r>
    </w:p>
    <w:p w14:paraId="12E550C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2E550CA" w14:textId="77777777" w:rsidR="00A37F14" w:rsidRDefault="002C15DC">
      <w:pPr>
        <w:spacing w:line="600" w:lineRule="auto"/>
        <w:ind w:firstLine="720"/>
        <w:jc w:val="center"/>
        <w:rPr>
          <w:rFonts w:eastAsia="Times New Roman"/>
          <w:bCs/>
        </w:rPr>
      </w:pPr>
      <w:r>
        <w:rPr>
          <w:rFonts w:eastAsia="Times New Roman"/>
          <w:bCs/>
        </w:rPr>
        <w:t>(Χειροκροτήματα από την πτέρυγα της Δημοκρατικής Συμπαράταξης ΠΑΣΟΚ-ΔΗΜΑΡ)</w:t>
      </w:r>
    </w:p>
    <w:p w14:paraId="12E550CB" w14:textId="77777777" w:rsidR="00A37F14" w:rsidRDefault="002C15DC">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Ευχαριστούμε τον κ. Κωνσταντινόπου</w:t>
      </w:r>
      <w:r>
        <w:rPr>
          <w:rFonts w:eastAsia="Times New Roman"/>
          <w:bCs/>
        </w:rPr>
        <w:t>λο.</w:t>
      </w:r>
    </w:p>
    <w:p w14:paraId="12E550CC" w14:textId="77777777" w:rsidR="00A37F14" w:rsidRDefault="002C15DC">
      <w:pPr>
        <w:spacing w:line="600" w:lineRule="auto"/>
        <w:ind w:firstLine="720"/>
        <w:jc w:val="both"/>
        <w:rPr>
          <w:rFonts w:eastAsia="Times New Roman"/>
          <w:bCs/>
        </w:rPr>
      </w:pPr>
      <w:r>
        <w:rPr>
          <w:rFonts w:eastAsia="Times New Roman"/>
          <w:bCs/>
        </w:rPr>
        <w:t xml:space="preserve">Τον λόγο έχει ο κ. Αλέξανδρος Μεϊκόπουλος, Βουλευτής του ΣΥΡΙΖΑ. </w:t>
      </w:r>
    </w:p>
    <w:p w14:paraId="12E550CD" w14:textId="77777777" w:rsidR="00A37F14" w:rsidRDefault="002C15DC">
      <w:pPr>
        <w:spacing w:line="600" w:lineRule="auto"/>
        <w:ind w:firstLine="720"/>
        <w:jc w:val="both"/>
        <w:rPr>
          <w:rFonts w:eastAsia="Times New Roman"/>
          <w:bCs/>
        </w:rPr>
      </w:pPr>
      <w:r>
        <w:rPr>
          <w:rFonts w:eastAsia="Times New Roman"/>
          <w:b/>
          <w:bCs/>
        </w:rPr>
        <w:t>ΑΛΕΞΑΝΔΡΟΣ ΜΕΪΚΟΠΟΥΛΟΣ:</w:t>
      </w:r>
      <w:r>
        <w:rPr>
          <w:rFonts w:eastAsia="Times New Roman"/>
          <w:bCs/>
        </w:rPr>
        <w:t xml:space="preserve"> Ευχαριστώ πολύ, κύριε Πρόεδρε.</w:t>
      </w:r>
    </w:p>
    <w:p w14:paraId="12E550CE" w14:textId="77777777" w:rsidR="00A37F14" w:rsidRDefault="002C15DC">
      <w:pPr>
        <w:spacing w:line="600" w:lineRule="auto"/>
        <w:ind w:firstLine="720"/>
        <w:jc w:val="both"/>
        <w:rPr>
          <w:rFonts w:eastAsia="Times New Roman"/>
          <w:bCs/>
        </w:rPr>
      </w:pPr>
      <w:r>
        <w:rPr>
          <w:rFonts w:eastAsia="Times New Roman"/>
          <w:bCs/>
        </w:rPr>
        <w:t xml:space="preserve">Κυρίες και κύριοι Βουλευτές, για να αντιμετωπίσει κανείς το σημερινό νομοσχέδιο με τις ομολογουμένως πολλές διατάξεις και τις πάρα </w:t>
      </w:r>
      <w:r>
        <w:rPr>
          <w:rFonts w:eastAsia="Times New Roman"/>
          <w:bCs/>
        </w:rPr>
        <w:t>πολλές σελίδες, χρειάζεται να έχει δύο πολύ σημαντικά κατά τη γνώμη μου στοιχεία</w:t>
      </w:r>
      <w:r>
        <w:rPr>
          <w:rFonts w:eastAsia="Times New Roman"/>
          <w:bCs/>
        </w:rPr>
        <w:t>. Κ</w:t>
      </w:r>
      <w:r>
        <w:rPr>
          <w:rFonts w:eastAsia="Times New Roman"/>
          <w:bCs/>
        </w:rPr>
        <w:t>ατ</w:t>
      </w:r>
      <w:r>
        <w:rPr>
          <w:rFonts w:eastAsia="Times New Roman"/>
          <w:bCs/>
        </w:rPr>
        <w:t xml:space="preserve">’ </w:t>
      </w:r>
      <w:r>
        <w:rPr>
          <w:rFonts w:eastAsia="Times New Roman"/>
          <w:bCs/>
        </w:rPr>
        <w:t xml:space="preserve">αρχάς ειλικρίνεια και δεύτερον να έχει πλήρη εικόνα, πλήρη θέαση της δύσκολης κοινωνικής καθημερινότητας. </w:t>
      </w:r>
    </w:p>
    <w:p w14:paraId="12E550CF" w14:textId="77777777" w:rsidR="00A37F14" w:rsidRDefault="002C15DC">
      <w:pPr>
        <w:spacing w:line="600" w:lineRule="auto"/>
        <w:ind w:firstLine="720"/>
        <w:jc w:val="both"/>
        <w:rPr>
          <w:rFonts w:eastAsia="Times New Roman"/>
          <w:bCs/>
        </w:rPr>
      </w:pPr>
      <w:r>
        <w:rPr>
          <w:rFonts w:eastAsia="Times New Roman"/>
          <w:bCs/>
        </w:rPr>
        <w:t xml:space="preserve">Επομένως στην ερώτηση που συνεχώς αναπαράγεται τις τελευταίες </w:t>
      </w:r>
      <w:r>
        <w:rPr>
          <w:rFonts w:eastAsia="Times New Roman"/>
          <w:bCs/>
        </w:rPr>
        <w:t xml:space="preserve">μέρες, αν φέρνει αυτό το νομοσχέδιο φορολογικές αλλαγές, απαντώ ότι ναι, φέρνει και μάλιστα εγώ δεν θα έλεγα ότι φέρνει μόνο φορολογικές αλλαγές, φέρνει και φορολογικές επιβαρύνσεις. </w:t>
      </w:r>
    </w:p>
    <w:p w14:paraId="12E550D0" w14:textId="77777777" w:rsidR="00A37F14" w:rsidRDefault="002C15DC">
      <w:pPr>
        <w:spacing w:line="600" w:lineRule="auto"/>
        <w:ind w:firstLine="720"/>
        <w:jc w:val="both"/>
        <w:rPr>
          <w:rFonts w:eastAsia="Times New Roman"/>
          <w:bCs/>
        </w:rPr>
      </w:pPr>
      <w:r>
        <w:rPr>
          <w:rFonts w:eastAsia="Times New Roman"/>
          <w:bCs/>
        </w:rPr>
        <w:t>Είναι αυτές οι επιβαρύνσεις, κυρίες και κύριοι Βουλευτές, πρόσθετα μέτρα</w:t>
      </w:r>
      <w:r>
        <w:rPr>
          <w:rFonts w:eastAsia="Times New Roman"/>
          <w:bCs/>
        </w:rPr>
        <w:t>; Το γνωρίζουν όλοι ότι δεν αποτελούν πρόσθετα μέτρα σε κα</w:t>
      </w:r>
      <w:r>
        <w:rPr>
          <w:rFonts w:eastAsia="Times New Roman"/>
          <w:bCs/>
        </w:rPr>
        <w:t>μ</w:t>
      </w:r>
      <w:r>
        <w:rPr>
          <w:rFonts w:eastAsia="Times New Roman"/>
          <w:bCs/>
        </w:rPr>
        <w:t>μία περίπτωση. Αποτελούν απλά μια εξειδίκευση και μέρος της συμφωνίας του καλοκαιριού, την οποία συμφωνία –ας μην το ξεχνάει η αντιπολίτευση- την ψήφισαν και η Νέα Δημοκρατία και το ΠΑΣΟΚ και το Π</w:t>
      </w:r>
      <w:r>
        <w:rPr>
          <w:rFonts w:eastAsia="Times New Roman"/>
          <w:bCs/>
        </w:rPr>
        <w:t>ο</w:t>
      </w:r>
      <w:r>
        <w:rPr>
          <w:rFonts w:eastAsia="Times New Roman"/>
          <w:bCs/>
        </w:rPr>
        <w:t>τάμι</w:t>
      </w:r>
      <w:r>
        <w:rPr>
          <w:rFonts w:eastAsia="Times New Roman"/>
          <w:bCs/>
        </w:rPr>
        <w:t xml:space="preserve">. </w:t>
      </w:r>
    </w:p>
    <w:p w14:paraId="12E550D1" w14:textId="77777777" w:rsidR="00A37F14" w:rsidRDefault="002C15DC">
      <w:pPr>
        <w:spacing w:line="600" w:lineRule="auto"/>
        <w:ind w:firstLine="720"/>
        <w:jc w:val="both"/>
        <w:rPr>
          <w:rFonts w:eastAsia="Times New Roman"/>
          <w:bCs/>
        </w:rPr>
      </w:pPr>
      <w:r>
        <w:rPr>
          <w:rFonts w:eastAsia="Times New Roman"/>
          <w:bCs/>
        </w:rPr>
        <w:t>Είναι ακριβώς το 1% του ΑΕΠ που απαιτείται για το 3,5% πλεόνασμα το 2018 και η εφαρμογή της προφανώς θα είναι σταδιακή. Δεν θα ισχύσουν όλα από τώρα, αλλά πολλά από αυτά θα ισχύσουν το 2018, ώστε να μπορέσει η οικονομία να απορροφήσει ομαλά τις επιπ</w:t>
      </w:r>
      <w:r>
        <w:rPr>
          <w:rFonts w:eastAsia="Times New Roman"/>
          <w:bCs/>
        </w:rPr>
        <w:t xml:space="preserve">τώσεις που υπάρχουν όντως σε πολλές από αυτές τις διατάξεις. </w:t>
      </w:r>
    </w:p>
    <w:p w14:paraId="12E550D2" w14:textId="77777777" w:rsidR="00A37F14" w:rsidRDefault="002C15DC">
      <w:pPr>
        <w:spacing w:line="600" w:lineRule="auto"/>
        <w:ind w:firstLine="720"/>
        <w:jc w:val="both"/>
        <w:rPr>
          <w:rFonts w:eastAsia="Times New Roman"/>
          <w:bCs/>
        </w:rPr>
      </w:pPr>
      <w:r>
        <w:rPr>
          <w:rFonts w:eastAsia="Times New Roman"/>
          <w:bCs/>
        </w:rPr>
        <w:t>Θα μας πείτε ότι δεχθήκαμε να μπει ΦΠΑ από το 23% στο 24%. Προφανώς το δεχθήκαμε. Για να κατανοήσει όμως κανείς μια τέτοια επιλογή, θα πρέπει να έχει μπροστά του ως εικόνα το σύνολο των προτάσεω</w:t>
      </w:r>
      <w:r>
        <w:rPr>
          <w:rFonts w:eastAsia="Times New Roman"/>
          <w:bCs/>
        </w:rPr>
        <w:t>ν που υπήρχαν στο τραπέζι. Όταν λοιπόν, υπήρχε η πρόταση –μάλιστα αυτή βαφτιζόταν ως γενναίο βήμα από τη μεριά των θεσμών- να κάνουμε μεγάλες αλλαγές στα τιμολόγια της ΕΥΔΑΠ και του ηλεκτρικού ρεύματος, άρα για το μέσο νοικοκυριό θα αυξανόταν από το 13% στ</w:t>
      </w:r>
      <w:r>
        <w:rPr>
          <w:rFonts w:eastAsia="Times New Roman"/>
          <w:bCs/>
        </w:rPr>
        <w:t xml:space="preserve">ο 23%, εμείς είχαμε την πεποίθηση ότι αν προχωρούσαμε σε μια τέτοια λογική προφανώς θα πλήττονταν πολύ μεγαλύτερες κοινωνικές ομάδες. </w:t>
      </w:r>
    </w:p>
    <w:p w14:paraId="12E550D3" w14:textId="77777777" w:rsidR="00A37F14" w:rsidRDefault="002C15DC">
      <w:pPr>
        <w:spacing w:line="600" w:lineRule="auto"/>
        <w:ind w:firstLine="720"/>
        <w:jc w:val="both"/>
        <w:rPr>
          <w:rFonts w:eastAsia="Times New Roman"/>
          <w:bCs/>
        </w:rPr>
      </w:pPr>
      <w:r>
        <w:rPr>
          <w:rFonts w:eastAsia="Times New Roman"/>
          <w:bCs/>
        </w:rPr>
        <w:t>Όταν οι δανειστές όλο το προηγούμενο διάστημα –και το γνωρίζουν οι κύριοι της Αξιωματικής Αντιπολίτευσης- πίεζαν για περα</w:t>
      </w:r>
      <w:r>
        <w:rPr>
          <w:rFonts w:eastAsia="Times New Roman"/>
          <w:bCs/>
        </w:rPr>
        <w:t>ιτέρω μειώσεις σε μισθούς και συντάξεις, επιπλέον περικοπές στο κοινωνικό κράτος, σε υγεία και παιδεία, μεγάλες αυξήσεις στον ΕΝΦΙΑ, μεγαλύτερη μείωση του αφορολόγητου, αύξηση των κατώτατων συντελεστών φορολόγησης που θα έπλητταν όλα ανεξαιρέτως τα ευαίσθη</w:t>
      </w:r>
      <w:r>
        <w:rPr>
          <w:rFonts w:eastAsia="Times New Roman"/>
          <w:bCs/>
        </w:rPr>
        <w:t>τα κοινωνικά στρώματα, κάναμε μια πολύ σκληρή μεν, δύσκολη αφ</w:t>
      </w:r>
      <w:r>
        <w:rPr>
          <w:rFonts w:eastAsia="Times New Roman"/>
          <w:bCs/>
        </w:rPr>
        <w:t xml:space="preserve">’ </w:t>
      </w:r>
      <w:r>
        <w:rPr>
          <w:rFonts w:eastAsia="Times New Roman"/>
          <w:bCs/>
        </w:rPr>
        <w:t>ετέρου επιλογή να κάνουμε πολλές μικρές αυξήσεις σε έμμεσους φόρους, προσπαθώντας κατά κάποιο τρόπο να συγκρατήσουμε αυτή την ακραία λογική που γνωρίζετε και εσείς οι ίδιοι ότι υπάρχει σε μεγάλ</w:t>
      </w:r>
      <w:r>
        <w:rPr>
          <w:rFonts w:eastAsia="Times New Roman"/>
          <w:bCs/>
        </w:rPr>
        <w:t xml:space="preserve">ο κομμάτι των θεσμών. </w:t>
      </w:r>
    </w:p>
    <w:p w14:paraId="12E550D4" w14:textId="77777777" w:rsidR="00A37F14" w:rsidRDefault="002C15DC">
      <w:pPr>
        <w:spacing w:line="600" w:lineRule="auto"/>
        <w:ind w:firstLine="720"/>
        <w:jc w:val="both"/>
        <w:rPr>
          <w:rFonts w:eastAsia="Times New Roman"/>
          <w:bCs/>
        </w:rPr>
      </w:pPr>
      <w:r>
        <w:rPr>
          <w:rFonts w:eastAsia="Times New Roman"/>
          <w:bCs/>
        </w:rPr>
        <w:t>Δεν προβλέπονται όμως, κυρίες και κύριοι Βουλευτές, μόνο αυξήσεις. Με το παρόν νομοσχέδιο καταργείται ο ειδικός φόρος κατανάλωσης στο φυσικό αέριο που χρησιμοποιείται για την ηλεκτροπαραγωγή, μειώνεται η χρέωση των νοικοκυριών που χρ</w:t>
      </w:r>
      <w:r>
        <w:rPr>
          <w:rFonts w:eastAsia="Times New Roman"/>
          <w:bCs/>
        </w:rPr>
        <w:t>ησιμοποιούν φυσικό αέριο για θέρμανση, κατά 6 με 7 ευρώ περίπου ανά μέσο μηνιαίο λογαριασμό και καταργείται και η επιβολή φόρου 3% υπέρ του δημοσίου επί της αξίας του πωλούμενου στο εσωτερικό ζύθου. Πέρα από τη σκληρή πλευρά, δηλαδή, υπάρχουν και κάποιες μ</w:t>
      </w:r>
      <w:r>
        <w:rPr>
          <w:rFonts w:eastAsia="Times New Roman"/>
          <w:bCs/>
        </w:rPr>
        <w:t xml:space="preserve">ικρές, θα έλεγα, ελαφρύνσεις. </w:t>
      </w:r>
    </w:p>
    <w:p w14:paraId="12E550D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 αυτήν την τοποθέτηση, κυρίες και κύριοι Βουλευτές θέλω να πω ότι ακριβώς και σε αυτό το κομμάτι του νομοσχεδίου αποτυπώνονται οι δύο πλευρές που αποτυπώνονται τα δύο τελευταία χρόνια αναφορικά με τη διαπραγμάτευση που διεξ</w:t>
      </w:r>
      <w:r>
        <w:rPr>
          <w:rFonts w:eastAsia="Times New Roman" w:cs="Times New Roman"/>
          <w:szCs w:val="24"/>
        </w:rPr>
        <w:t>άγεται. Υπάρχουν ήττες</w:t>
      </w:r>
      <w:r w:rsidRPr="00BE3494">
        <w:rPr>
          <w:rFonts w:eastAsia="Times New Roman" w:cs="Times New Roman"/>
          <w:szCs w:val="24"/>
        </w:rPr>
        <w:t>,</w:t>
      </w:r>
      <w:r>
        <w:rPr>
          <w:rFonts w:eastAsia="Times New Roman" w:cs="Times New Roman"/>
          <w:szCs w:val="24"/>
        </w:rPr>
        <w:t xml:space="preserve"> αλλά υπάρχουν και νίκες. </w:t>
      </w:r>
    </w:p>
    <w:p w14:paraId="12E550D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τελευταίο χρονικό διάστημα έχει διεξαχθεί πολύς διάλογος για τον  περιβόητο αυτόματο μηχανισμό δημοσιονομικής προσαρμογής, τον λεγόμενο κόφτη, όπως έχει επικρατήσει στην καθομιλουμένη. Τι είναι αυτός ο κ</w:t>
      </w:r>
      <w:r>
        <w:rPr>
          <w:rFonts w:eastAsia="Times New Roman" w:cs="Times New Roman"/>
          <w:szCs w:val="24"/>
        </w:rPr>
        <w:t>όφτης εν τέλει; Πώς ακριβώς θα λειτουργήσει;</w:t>
      </w:r>
    </w:p>
    <w:p w14:paraId="12E550D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Κατ’ αρχάς, εκείνο που πρέπει να διευκρινιστεί είναι ότι εδράζεται σε ευρωπαϊκές πρακτικές και είναι συμβατός με το ευρωπαϊκό κεκτημένο. Μάλιστα από τον Μάρτιο του 2012 το δημοσιονομικό σύμφωνο προβλέπει την υπο</w:t>
      </w:r>
      <w:r>
        <w:rPr>
          <w:rFonts w:eastAsia="Times New Roman" w:cs="Times New Roman"/>
          <w:szCs w:val="24"/>
        </w:rPr>
        <w:t>χρέωση των κρατών μελών να προβλέψουν τη δημιουργία ενός μηχανισμού αυτόματης δημοσιονομικής προσαρμογής σε περίπτωση που παρατηρούνται αποκλείσεις από τους μεσοπρόθεσμους στόχους. Στην ουσία δεν προσθέτουμε κάτι περισσότερο από αυτό που προβλέπεται σε όλε</w:t>
      </w:r>
      <w:r>
        <w:rPr>
          <w:rFonts w:eastAsia="Times New Roman" w:cs="Times New Roman"/>
          <w:szCs w:val="24"/>
        </w:rPr>
        <w:t>ς τις συμφωνίες, ακόμα και για χώρες εκτός μνημονίου, δηλαδή το ότι εάν δεν πιάσεις τους στόχους, είσαι υποχρεωμένος σε δημοσιονομικές διορθώσεις.</w:t>
      </w:r>
    </w:p>
    <w:p w14:paraId="12E550D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Αυτός ο μηχανισμός πώς ενεργοποιείται; Θα ενεργοποιείται μόνο εάν υπάρχει η οποιαδήποτε απόκλιση. Και η Κυβέρ</w:t>
      </w:r>
      <w:r>
        <w:rPr>
          <w:rFonts w:eastAsia="Times New Roman" w:cs="Times New Roman"/>
          <w:szCs w:val="24"/>
        </w:rPr>
        <w:t>νηση σε συμφωνία με τους θεσμούς νομοθετεί παρεμβάσεις που εκείνη εκτιμά ότι είναι ισορροπημένες, εξαιρώντας ρητά όλες τις ευάλωτες κατηγορίες. Το πιο σημαντικό κατά τη γνώμη μου είναι ότι ο μηχανισμός αυτός, σύμφωνα και με τις εκτιμήσεις αλλά και με τα δε</w:t>
      </w:r>
      <w:r>
        <w:rPr>
          <w:rFonts w:eastAsia="Times New Roman" w:cs="Times New Roman"/>
          <w:szCs w:val="24"/>
        </w:rPr>
        <w:t>δομένα που ισχύουν μέχρι σήμερα, έχει μεγάλη πιθανότητα να μην ενεργοποιηθεί. Γιατί για πρώτη φορά μετά από έξι χρόνια κρίσης υπάρχει ένα πρόγραμμα ήπιας δημοσιονομικής προσαρμογής και στόχων πρωτογενούς πλεονάσματος οι οποίοι δεν χρειάζονται εξωπραγματικέ</w:t>
      </w:r>
      <w:r>
        <w:rPr>
          <w:rFonts w:eastAsia="Times New Roman" w:cs="Times New Roman"/>
          <w:szCs w:val="24"/>
        </w:rPr>
        <w:t xml:space="preserve">ς επιβαρύνσεις προκειμένου να υλοποιηθούν. </w:t>
      </w:r>
    </w:p>
    <w:p w14:paraId="12E550D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Ένα δεύτερο σημείο στο οποίο θα ήθελα να σταθώ είναι το περιβόητο νέο Ταμείο Αξιοποίησης </w:t>
      </w:r>
      <w:r>
        <w:rPr>
          <w:rFonts w:eastAsia="Times New Roman" w:cs="Times New Roman"/>
          <w:szCs w:val="24"/>
        </w:rPr>
        <w:t>τ</w:t>
      </w:r>
      <w:r>
        <w:rPr>
          <w:rFonts w:eastAsia="Times New Roman" w:cs="Times New Roman"/>
          <w:szCs w:val="24"/>
        </w:rPr>
        <w:t xml:space="preserve">ης Δημόσιας Περιουσίας. Εδώ, κυρίες και κύριοι Βουλευτές, θα ήθελα να είμαι κάπως αυτοκριτικός. Όντως έχουν δίκιο πολλές </w:t>
      </w:r>
      <w:r>
        <w:rPr>
          <w:rFonts w:eastAsia="Times New Roman" w:cs="Times New Roman"/>
          <w:szCs w:val="24"/>
        </w:rPr>
        <w:t>φορές οι Βουλευτές της Αξιωματικής Αντιπολίτευσης</w:t>
      </w:r>
      <w:r>
        <w:rPr>
          <w:rFonts w:eastAsia="Times New Roman" w:cs="Times New Roman"/>
          <w:szCs w:val="24"/>
        </w:rPr>
        <w:t>,</w:t>
      </w:r>
      <w:r>
        <w:rPr>
          <w:rFonts w:eastAsia="Times New Roman" w:cs="Times New Roman"/>
          <w:szCs w:val="24"/>
        </w:rPr>
        <w:t xml:space="preserve"> οι οποίοι στηλιτεύουν τη δημόσια έκφραση του ΣΥΡΙΖΑ το προηγούμενο διάστημα. Υπήρχε μια εμμονή αναφορικά με τις ιδιωτικοποιήσεις. Υπάρχει, όμως, μια διαφορά μεταξύ μας: Άλλο ιδιωτικοποίηση και άλλο φυσικά </w:t>
      </w:r>
      <w:r>
        <w:rPr>
          <w:rFonts w:eastAsia="Times New Roman" w:cs="Times New Roman"/>
          <w:szCs w:val="24"/>
        </w:rPr>
        <w:t>το ξεπούλημα. Ένα παράδειγμα είναι η ιδιωτικοποίηση του ΟΠΑΠ στην οποία προχώρησε η Νέα Δημοκρατία. Δεν νομίζω να αισθάνονται και πολλοί υπερήφανοι οι Βουλευτές της Νέας Δημοκρατίας για την περίφημη ιδιωτικοποίηση του ΟΠΑΠ. Γνωρίζουν ακριβώς για ποιον λόγο</w:t>
      </w:r>
      <w:r>
        <w:rPr>
          <w:rFonts w:eastAsia="Times New Roman" w:cs="Times New Roman"/>
          <w:szCs w:val="24"/>
        </w:rPr>
        <w:t xml:space="preserve">, με ποιο αντίτιμο έγινε μια τόσο επικερδής επιχείρηση του δημοσίου. </w:t>
      </w:r>
    </w:p>
    <w:p w14:paraId="12E550D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Με το παρόν νομοσχέδιο ιδρύεται επίσης το νέο Ταμείο Αξιοποίησης Δημόσιας Περιουσίας. Τι θα κάνει στην ουσία αυτό το ταμείο; Θα συγκεντρώσει τα περιουσιακά στοιχεία του δημοσίου κάτω από</w:t>
      </w:r>
      <w:r>
        <w:rPr>
          <w:rFonts w:eastAsia="Times New Roman" w:cs="Times New Roman"/>
          <w:szCs w:val="24"/>
        </w:rPr>
        <w:t xml:space="preserve"> μία ενιαία στέγη, για να τα διαχειριστεί ως σύνολο με σκοπό την καλύτερη αξιοποίησή τους. Αποσκοπεί στη μείωση των ελλειμ</w:t>
      </w:r>
      <w:r>
        <w:rPr>
          <w:rFonts w:eastAsia="Times New Roman" w:cs="Times New Roman"/>
          <w:szCs w:val="24"/>
        </w:rPr>
        <w:t>μ</w:t>
      </w:r>
      <w:r>
        <w:rPr>
          <w:rFonts w:eastAsia="Times New Roman" w:cs="Times New Roman"/>
          <w:szCs w:val="24"/>
        </w:rPr>
        <w:t xml:space="preserve">άτων και στην αύξηση των εσόδων από την αποτελεσματικότερη διαχείριση </w:t>
      </w:r>
      <w:r>
        <w:rPr>
          <w:rFonts w:eastAsia="Times New Roman" w:cs="Times New Roman"/>
          <w:szCs w:val="24"/>
        </w:rPr>
        <w:t>τους,</w:t>
      </w:r>
      <w:r>
        <w:rPr>
          <w:rFonts w:eastAsia="Times New Roman" w:cs="Times New Roman"/>
          <w:szCs w:val="24"/>
        </w:rPr>
        <w:t xml:space="preserve"> καθώς και </w:t>
      </w:r>
      <w:r>
        <w:rPr>
          <w:rFonts w:eastAsia="Times New Roman" w:cs="Times New Roman"/>
          <w:szCs w:val="24"/>
        </w:rPr>
        <w:t>σ</w:t>
      </w:r>
      <w:r>
        <w:rPr>
          <w:rFonts w:eastAsia="Times New Roman" w:cs="Times New Roman"/>
          <w:szCs w:val="24"/>
        </w:rPr>
        <w:t xml:space="preserve">τη διαμόρφωση μιας ενιαίας και μακροπρόθεσμης </w:t>
      </w:r>
      <w:r>
        <w:rPr>
          <w:rFonts w:eastAsia="Times New Roman" w:cs="Times New Roman"/>
          <w:szCs w:val="24"/>
        </w:rPr>
        <w:t xml:space="preserve">στρατηγικής για τη δημόσια περιουσία. </w:t>
      </w:r>
    </w:p>
    <w:p w14:paraId="12E550D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πιστεύω ότι βρισκόμαστε στην τελευταία στροφή. Είναι δεδομένο ότι η αξιολόγηση κλείνει. Αυτή η αξιολόγηση κλείνει με δύσκολες αλλά και με καλές πλευρές και με θετικά και με αρνητικά σημεία.</w:t>
      </w:r>
      <w:r>
        <w:rPr>
          <w:rFonts w:eastAsia="Times New Roman" w:cs="Times New Roman"/>
          <w:szCs w:val="24"/>
        </w:rPr>
        <w:t xml:space="preserve"> Εκείνο που έχω να επισημάνω και στην Κυβέρνηση αλλά και στην αντιπολίτευση γενικότερα</w:t>
      </w:r>
      <w:r>
        <w:rPr>
          <w:rFonts w:eastAsia="Times New Roman" w:cs="Times New Roman"/>
          <w:szCs w:val="24"/>
        </w:rPr>
        <w:t>,</w:t>
      </w:r>
      <w:r>
        <w:rPr>
          <w:rFonts w:eastAsia="Times New Roman" w:cs="Times New Roman"/>
          <w:szCs w:val="24"/>
        </w:rPr>
        <w:t xml:space="preserve"> είναι ότι υπάρχει πλέον πολιτικός χρόνος μπροστά μας προκειμένου να κάνουμε το πιο σημαντικό από όλα τα ζητήματα. Ανεξάρτητα από το πώς θα λειτουργήσει το ταμείο ή εάν </w:t>
      </w:r>
      <w:r>
        <w:rPr>
          <w:rFonts w:eastAsia="Times New Roman" w:cs="Times New Roman"/>
          <w:szCs w:val="24"/>
        </w:rPr>
        <w:t>υπάρχει κόφτης ή από το ποιος είναι ο συσχετισμός σε ευρωπαϊκό επίπεδο, η επιτυχία αυτής της Κυβέρνησης –και εδώ χρειαζόμαστε μια χρήσιμη Αξιωματική Αντιπολίτευση- είναι η ηπιότερη και η πιο δίκαιη διαχείριση της κοινωνικής καθημερινότητας. Όλα τα Υπουργεί</w:t>
      </w:r>
      <w:r>
        <w:rPr>
          <w:rFonts w:eastAsia="Times New Roman" w:cs="Times New Roman"/>
          <w:szCs w:val="24"/>
        </w:rPr>
        <w:t xml:space="preserve">α την επόμενη μέρα και απευθύνομαι στους κύριους Υπουργούς να μπορέσουν να επεξεργαστούν αντισταθμίσματα, να σκύψουν πάνω από τα πραγματικά προβλήματα του κόσμου και εκεί ακριβώς η επιτυχία ή η αποτυχία αυτής της Κυβέρνησης. </w:t>
      </w:r>
    </w:p>
    <w:p w14:paraId="12E550D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12E550DD"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w:t>
      </w:r>
      <w:r>
        <w:rPr>
          <w:rFonts w:eastAsia="Times New Roman" w:cs="Times New Roman"/>
          <w:szCs w:val="24"/>
        </w:rPr>
        <w:t>ροτήματα από την πτέρυγα του ΣΥΡΙΖΑ)</w:t>
      </w:r>
    </w:p>
    <w:p w14:paraId="12E550DE" w14:textId="77777777" w:rsidR="00A37F14" w:rsidRDefault="002C15D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Μεϊκόπουλο. </w:t>
      </w:r>
    </w:p>
    <w:p w14:paraId="12E550DF" w14:textId="77777777" w:rsidR="00A37F14" w:rsidRDefault="002C15DC">
      <w:pPr>
        <w:spacing w:line="600" w:lineRule="auto"/>
        <w:ind w:firstLine="720"/>
        <w:jc w:val="both"/>
        <w:rPr>
          <w:rFonts w:eastAsia="Times New Roman"/>
          <w:szCs w:val="24"/>
        </w:rPr>
      </w:pPr>
      <w:r>
        <w:rPr>
          <w:rFonts w:eastAsia="Times New Roman"/>
          <w:szCs w:val="24"/>
        </w:rPr>
        <w:t>Κυρίες και κύριοι συνάδελφοι, π</w:t>
      </w:r>
      <w:r>
        <w:rPr>
          <w:rFonts w:eastAsia="Times New Roman" w:cs="Times New Roman"/>
          <w:szCs w:val="24"/>
        </w:rPr>
        <w:t xml:space="preserve">ριν δώσω τον λόγο στον επόμενο ομιλητή, </w:t>
      </w:r>
      <w:r>
        <w:rPr>
          <w:rFonts w:eastAsia="Times New Roman"/>
          <w:szCs w:val="24"/>
        </w:rPr>
        <w:t>έχω την τιμή να ανακοινώσω στο Σώμα ότι τη συνεδρίασή μας παρακολουθούν από τα ά</w:t>
      </w:r>
      <w:r>
        <w:rPr>
          <w:rFonts w:eastAsia="Times New Roman"/>
          <w:szCs w:val="24"/>
        </w:rPr>
        <w:t>νω 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δύο μαθητές και μαθήτριες και έξι εκπαιδευτ</w:t>
      </w:r>
      <w:r>
        <w:rPr>
          <w:rFonts w:eastAsia="Times New Roman"/>
          <w:szCs w:val="24"/>
        </w:rPr>
        <w:t>ικοί συνοδοί τους από το 5</w:t>
      </w:r>
      <w:r>
        <w:rPr>
          <w:rFonts w:eastAsia="Times New Roman"/>
          <w:szCs w:val="24"/>
          <w:vertAlign w:val="superscript"/>
        </w:rPr>
        <w:t>ο</w:t>
      </w:r>
      <w:r>
        <w:rPr>
          <w:rFonts w:eastAsia="Times New Roman"/>
          <w:szCs w:val="24"/>
        </w:rPr>
        <w:t xml:space="preserve"> Δημοτικό Σχολείο Ιωαννίνων και το 2</w:t>
      </w:r>
      <w:r>
        <w:rPr>
          <w:rFonts w:eastAsia="Times New Roman"/>
          <w:szCs w:val="24"/>
          <w:vertAlign w:val="superscript"/>
        </w:rPr>
        <w:t>ο</w:t>
      </w:r>
      <w:r>
        <w:rPr>
          <w:rFonts w:eastAsia="Times New Roman"/>
          <w:szCs w:val="24"/>
        </w:rPr>
        <w:t xml:space="preserve"> Δημοτικό Σχολείο Αγίου Αθανασίου Θεσσαλονίκης. </w:t>
      </w:r>
    </w:p>
    <w:p w14:paraId="12E550E0" w14:textId="77777777" w:rsidR="00A37F14" w:rsidRDefault="002C15DC">
      <w:pPr>
        <w:spacing w:line="600" w:lineRule="auto"/>
        <w:ind w:firstLine="720"/>
        <w:jc w:val="both"/>
        <w:rPr>
          <w:rFonts w:eastAsia="Times New Roman"/>
          <w:szCs w:val="24"/>
        </w:rPr>
      </w:pPr>
      <w:r>
        <w:rPr>
          <w:rFonts w:eastAsia="Times New Roman"/>
          <w:szCs w:val="24"/>
        </w:rPr>
        <w:t>Η Βουλή τούς καλωσορίζει.</w:t>
      </w:r>
    </w:p>
    <w:p w14:paraId="12E550E1" w14:textId="77777777" w:rsidR="00A37F14" w:rsidRDefault="002C15DC">
      <w:pPr>
        <w:tabs>
          <w:tab w:val="left" w:pos="3189"/>
          <w:tab w:val="center" w:pos="4513"/>
        </w:tabs>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12E550E2" w14:textId="77777777" w:rsidR="00A37F14" w:rsidRDefault="002C15DC">
      <w:pPr>
        <w:tabs>
          <w:tab w:val="left" w:pos="3189"/>
          <w:tab w:val="center" w:pos="4513"/>
        </w:tabs>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Κύριε Πρόεδρε, να ρωτήσω κάτι τον κύριο Υπουργό </w:t>
      </w:r>
      <w:r>
        <w:rPr>
          <w:rFonts w:eastAsia="Times New Roman"/>
          <w:szCs w:val="24"/>
        </w:rPr>
        <w:t>για τις τροπολογίες που μας κατ</w:t>
      </w:r>
      <w:r>
        <w:rPr>
          <w:rFonts w:eastAsia="Times New Roman"/>
          <w:szCs w:val="24"/>
        </w:rPr>
        <w:t>έ</w:t>
      </w:r>
      <w:r>
        <w:rPr>
          <w:rFonts w:eastAsia="Times New Roman"/>
          <w:szCs w:val="24"/>
        </w:rPr>
        <w:t xml:space="preserve">θεσε; </w:t>
      </w:r>
    </w:p>
    <w:p w14:paraId="12E550E3" w14:textId="77777777" w:rsidR="00A37F14" w:rsidRDefault="002C15D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Βεβαίως. </w:t>
      </w:r>
    </w:p>
    <w:p w14:paraId="12E550E4" w14:textId="77777777" w:rsidR="00A37F14" w:rsidRDefault="002C15DC">
      <w:pPr>
        <w:tabs>
          <w:tab w:val="left" w:pos="3189"/>
          <w:tab w:val="center" w:pos="4513"/>
        </w:tabs>
        <w:spacing w:line="600" w:lineRule="auto"/>
        <w:ind w:firstLine="720"/>
        <w:jc w:val="both"/>
        <w:rPr>
          <w:rFonts w:eastAsia="Times New Roman" w:cs="Times New Roman"/>
          <w:szCs w:val="24"/>
        </w:rPr>
      </w:pPr>
      <w:r>
        <w:rPr>
          <w:rFonts w:eastAsia="Times New Roman"/>
          <w:b/>
          <w:szCs w:val="24"/>
        </w:rPr>
        <w:t xml:space="preserve">ΝΙΚΟΛΑΟΣ ΔΕΝΔΙΑΣ: </w:t>
      </w:r>
      <w:r>
        <w:rPr>
          <w:rFonts w:eastAsia="Times New Roman"/>
          <w:szCs w:val="24"/>
        </w:rPr>
        <w:t>Με συγχωρείτε που ζητάω τον λόγο, αλλά όσον αφορά τις δύο επείγουσες τροπολογίες οι οποίες ήρθαν και αφορούν την αναστολή της μισθολογικής ωρίμανσης, κύριε</w:t>
      </w:r>
      <w:r>
        <w:rPr>
          <w:rFonts w:eastAsia="Times New Roman"/>
          <w:szCs w:val="24"/>
        </w:rPr>
        <w:t xml:space="preserve"> Υπουργέ, αλλά και μ</w:t>
      </w:r>
      <w:r>
        <w:rPr>
          <w:rFonts w:eastAsia="Times New Roman"/>
          <w:szCs w:val="24"/>
        </w:rPr>
        <w:t>ί</w:t>
      </w:r>
      <w:r>
        <w:rPr>
          <w:rFonts w:eastAsia="Times New Roman"/>
          <w:szCs w:val="24"/>
        </w:rPr>
        <w:t>α άλλη ακόμα πιο περίεργη τροπολογία με την οποία αίρεται μια διάταξη με την οποία δίνεται ασφαλιστική ενημερότητα στην Ελληνική Αμυντική Βιομηχανία, παρατηρώ ότι κα</w:t>
      </w:r>
      <w:r>
        <w:rPr>
          <w:rFonts w:eastAsia="Times New Roman"/>
          <w:szCs w:val="24"/>
        </w:rPr>
        <w:t>μ</w:t>
      </w:r>
      <w:r>
        <w:rPr>
          <w:rFonts w:eastAsia="Times New Roman"/>
          <w:szCs w:val="24"/>
        </w:rPr>
        <w:t>μία από αυτές τις δύο τροπολογίες δεν φέρει τις υπογραφές των συναρμο</w:t>
      </w:r>
      <w:r>
        <w:rPr>
          <w:rFonts w:eastAsia="Times New Roman"/>
          <w:szCs w:val="24"/>
        </w:rPr>
        <w:t xml:space="preserve">δίων σας Υπουργών. </w:t>
      </w:r>
    </w:p>
    <w:p w14:paraId="12E550E5"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Οι τροπολογίες αυτές δεν μπορεί να εισαχθούν χωρίς να υπογράψει ο κ. Καμμένος και ο αρμόδιος Υπουργός, ο κ. Τόσκας ή ο κ. Κουρουμπλής, δεν ξέρω πώς έχουν μοιράσει τις αρμοδιότητες. Παρά ταύτα, τις έχετε καταθέσει και τις φέρνετε προς ψή</w:t>
      </w:r>
      <w:r>
        <w:rPr>
          <w:rFonts w:eastAsia="Times New Roman" w:cs="Times New Roman"/>
          <w:szCs w:val="24"/>
        </w:rPr>
        <w:t>φιση.</w:t>
      </w:r>
    </w:p>
    <w:p w14:paraId="12E550E6"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Αν έχετε την καλοσύνη, λοιπόν, παρακαλώ, για να μην εγείρουμε νομικά θέματα εδώ, φροντίστε να συνυπογραφούν ή άλλως, αποσύρετέ τες.</w:t>
      </w:r>
    </w:p>
    <w:p w14:paraId="12E550E7" w14:textId="77777777" w:rsidR="00A37F14" w:rsidRDefault="002C15DC">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Καλώς, κύριε Δένδια. Ευχαριστούμε πολύ.</w:t>
      </w:r>
    </w:p>
    <w:p w14:paraId="12E550E8"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Κωνσταντίνος Τζαβάρας. Η </w:t>
      </w:r>
      <w:r>
        <w:rPr>
          <w:rFonts w:eastAsia="Times New Roman" w:cs="Times New Roman"/>
          <w:szCs w:val="24"/>
        </w:rPr>
        <w:t>Βουλή τού εύχεται χρόνια πολλά για τη γιορτή του.</w:t>
      </w:r>
    </w:p>
    <w:p w14:paraId="12E550E9"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Και όλοι οι Βουλευτές μαζί!</w:t>
      </w:r>
    </w:p>
    <w:p w14:paraId="12E550EA" w14:textId="77777777" w:rsidR="00A37F14" w:rsidRDefault="002C15DC">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Κύριε Τζαβάρα, έχετε τον λόγο.</w:t>
      </w:r>
    </w:p>
    <w:p w14:paraId="12E550EB"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σας ευχαριστώ και ιδιαιτέρως για τις ευχές σας!</w:t>
      </w:r>
    </w:p>
    <w:p w14:paraId="12E550EC"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 xml:space="preserve">Κύριοι </w:t>
      </w:r>
      <w:r>
        <w:rPr>
          <w:rFonts w:eastAsia="Times New Roman" w:cs="Times New Roman"/>
          <w:szCs w:val="24"/>
        </w:rPr>
        <w:t>συνάδελφοι -και θα μου επιτρέψετε να απευθυνθώ κυρίως σε εσάς, τους συναδέλφους της Συμπολίτευσης</w:t>
      </w:r>
      <w:r>
        <w:rPr>
          <w:rFonts w:eastAsia="Times New Roman" w:cs="Times New Roman"/>
          <w:szCs w:val="24"/>
        </w:rPr>
        <w:t>-</w:t>
      </w:r>
      <w:r>
        <w:rPr>
          <w:rFonts w:eastAsia="Times New Roman" w:cs="Times New Roman"/>
          <w:szCs w:val="24"/>
        </w:rPr>
        <w:t xml:space="preserve"> θεωρώ ότι, αν αξίζει κάτι που να έχει σχέση με τη συμπάθεια για ό,τι κάνετε σήμερα, είναι η διαπίστωση ότι κυριολεκτικά είστε θύματα μιας ιστορικής πανουργία</w:t>
      </w:r>
      <w:r>
        <w:rPr>
          <w:rFonts w:eastAsia="Times New Roman" w:cs="Times New Roman"/>
          <w:szCs w:val="24"/>
        </w:rPr>
        <w:t>ς, από εκείνες τις πανουργίες που στήνονται, όπως έλεγαν οι Γερμανοί φιλόσοφοι, για τους ανθρώπους και για τις κοινωνίες</w:t>
      </w:r>
      <w:r>
        <w:rPr>
          <w:rFonts w:eastAsia="Times New Roman" w:cs="Times New Roman"/>
          <w:szCs w:val="24"/>
        </w:rPr>
        <w:t>,</w:t>
      </w:r>
      <w:r>
        <w:rPr>
          <w:rFonts w:eastAsia="Times New Roman" w:cs="Times New Roman"/>
          <w:szCs w:val="24"/>
        </w:rPr>
        <w:t xml:space="preserve"> οι οποίες έφτασαν σε ένα τέτοιο σημείο που να μην έχουν αντιληφθεί ότι μεταξύ των πολιτευμάτων της ιστορίας υπάρχει ένας εσωτερικός λό</w:t>
      </w:r>
      <w:r>
        <w:rPr>
          <w:rFonts w:eastAsia="Times New Roman" w:cs="Times New Roman"/>
          <w:szCs w:val="24"/>
        </w:rPr>
        <w:t>γος τον οποίο οφείλουν να σέβονται και να υπηρετούν.</w:t>
      </w:r>
    </w:p>
    <w:p w14:paraId="12E550ED"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Αυτή, πράγματι, η πανουργία θέλει σήμερα εσάς και την Κυβέρνησή σας να εισηγείται μεταξύ των άλλων τις ρυθμίσεις των άρθρων 191 και 192, με τις οποίες κυριολεκτικά παραδίδεται ό,τι κινητό και ακίνητο ανή</w:t>
      </w:r>
      <w:r>
        <w:rPr>
          <w:rFonts w:eastAsia="Times New Roman" w:cs="Times New Roman"/>
          <w:szCs w:val="24"/>
        </w:rPr>
        <w:t>κει στην ελληνική πολιτεία στην εκμετάλλευση, στην επικαρπία των δανειστών. Είναι, πράγματι, πανουργία κατά τούτο αυτή η συμπεριφορά, γιατί εσείς πριν από δύο χρόνια ήσαστ</w:t>
      </w:r>
      <w:r>
        <w:rPr>
          <w:rFonts w:eastAsia="Times New Roman" w:cs="Times New Roman"/>
          <w:szCs w:val="24"/>
        </w:rPr>
        <w:t>αν</w:t>
      </w:r>
      <w:r>
        <w:rPr>
          <w:rFonts w:eastAsia="Times New Roman" w:cs="Times New Roman"/>
          <w:szCs w:val="24"/>
        </w:rPr>
        <w:t xml:space="preserve"> εκείνοι που έξω από αυτή</w:t>
      </w:r>
      <w:r>
        <w:rPr>
          <w:rFonts w:eastAsia="Times New Roman" w:cs="Times New Roman"/>
          <w:szCs w:val="24"/>
        </w:rPr>
        <w:t>ν</w:t>
      </w:r>
      <w:r>
        <w:rPr>
          <w:rFonts w:eastAsia="Times New Roman" w:cs="Times New Roman"/>
          <w:szCs w:val="24"/>
        </w:rPr>
        <w:t xml:space="preserve"> την Αίθουσα, μαζί με όλες τις πτέρυγες των αγανακτισμένω</w:t>
      </w:r>
      <w:r>
        <w:rPr>
          <w:rFonts w:eastAsia="Times New Roman" w:cs="Times New Roman"/>
          <w:szCs w:val="24"/>
        </w:rPr>
        <w:t>ν, συνεπικουρούμενοι και από τις επιστημονικές κορώνες κάποιων καθηγητών, τους οποίους σήμερα δεν βλέπω εδώ, τους οποίους σήμερα θα περίμενα να μου πουν εάν αυτή η συγκεκριμένη ρύθμιση που, σύμφωνα με την έκθεση του Επιστημονικού Συμβουλίου της Βουλής, ιδρ</w:t>
      </w:r>
      <w:r>
        <w:rPr>
          <w:rFonts w:eastAsia="Times New Roman" w:cs="Times New Roman"/>
          <w:szCs w:val="24"/>
        </w:rPr>
        <w:t xml:space="preserve">ύει εξαίρεση από τον πολιτειακό και τον κοινοβουλευτικό έλεγχο, εάν αυτή, επαναλαμβάνω, η ρύθμιση εκφράζει αυτές τις απόψεις που, ως Αριστερά, είχατε και πρεσβεύατε και τις οποίες πολλοί από εσάς ακούω να λένε ότι εμμένουν να τις πιστεύουν για τις σχέσεις </w:t>
      </w:r>
      <w:r>
        <w:rPr>
          <w:rFonts w:eastAsia="Times New Roman" w:cs="Times New Roman"/>
          <w:szCs w:val="24"/>
        </w:rPr>
        <w:t>της πολιτικής και της ιστορίας.</w:t>
      </w:r>
    </w:p>
    <w:p w14:paraId="12E550EE"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με συγχωρείτε. Δεν έχω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μία διάθεση απέναντί σας να υπομνήσω διδάγματα της κοινής πείρας, της επιστήμης ή της φιλοσοφίας. Όμως οφείλω να σας υπενθυμίσω κάτι. Κανένας σε αυτή</w:t>
      </w:r>
      <w:r>
        <w:rPr>
          <w:rFonts w:eastAsia="Times New Roman" w:cs="Times New Roman"/>
          <w:szCs w:val="24"/>
        </w:rPr>
        <w:t>ν</w:t>
      </w:r>
      <w:r>
        <w:rPr>
          <w:rFonts w:eastAsia="Times New Roman" w:cs="Times New Roman"/>
          <w:szCs w:val="24"/>
        </w:rPr>
        <w:t xml:space="preserve"> τη χώρα δεν μπόρεσ</w:t>
      </w:r>
      <w:r>
        <w:rPr>
          <w:rFonts w:eastAsia="Times New Roman" w:cs="Times New Roman"/>
          <w:szCs w:val="24"/>
        </w:rPr>
        <w:t>ε να μακροημερεύσει στην κυβέρνηση, όταν διαπιστώνεται ότι αυτό που τον κρατά με την Ελλάδα και με τις τύχες της είναι μόνο η επιθυμία της εξουσίας της. Διότι σήμερα, πραγματικά, με αυτές οι διατάξεις των άρθρων 191 και 192 ιδρύετε έναν πρωτόγνωρο για το δ</w:t>
      </w:r>
      <w:r>
        <w:rPr>
          <w:rFonts w:eastAsia="Times New Roman" w:cs="Times New Roman"/>
          <w:szCs w:val="24"/>
        </w:rPr>
        <w:t>ιεθνές δίκαιο θεσμό. Ιδρύετε και καταρτίζετε μια σύμβαση προσωπικής δουλείας, με χαρακτήρα επικαρπίας, όπου θα μπορούν οι ξένοι κατά το 50% τουλάχιστον των καρπών που θα προκύψουν από την αξιοποίηση, όπως λέτε, όλης της περιουσίας του δημοσίου, με δικές το</w:t>
      </w:r>
      <w:r>
        <w:rPr>
          <w:rFonts w:eastAsia="Times New Roman" w:cs="Times New Roman"/>
          <w:szCs w:val="24"/>
        </w:rPr>
        <w:t xml:space="preserve">υς αποφάσεις και να κατευθύνουν τις ενέργειες αυτής της ανώνυμης εταιρείας, να την ελέγχουν και γενικά, να καθιστούν πράξη οτιδήποτε περάσει από το μυαλό τους, χωρίς να μεσολαβεί κάποια εσωτερική εθνική μορφή εξουσίας που να υπόκειται στη λαϊκή κυριαρχία, </w:t>
      </w:r>
      <w:r>
        <w:rPr>
          <w:rFonts w:eastAsia="Times New Roman" w:cs="Times New Roman"/>
          <w:szCs w:val="24"/>
        </w:rPr>
        <w:t>ώστε να γίνει νόμος ή υπουργική απόφαση.</w:t>
      </w:r>
    </w:p>
    <w:p w14:paraId="12E550EF"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Αυτό είναι κατάντημα, αυτό είναι εγκαθίδρυση ζυγού δουλείας, γι’ αυτό δεν πρέπει να είστε υπερήφανοι. Βέβαια, θα σας υπενθυμίσω ότι αυτές τις δύο διατάξεις δεν τις έχει υπογράψει κανένας από τα κόμματα και τους Αρχη</w:t>
      </w:r>
      <w:r>
        <w:rPr>
          <w:rFonts w:eastAsia="Times New Roman" w:cs="Times New Roman"/>
          <w:szCs w:val="24"/>
        </w:rPr>
        <w:t>γούς των κομμάτων που σήμερα εκπροσωπούνται στη Βουλή. Αυτό είναι δημιούργημα της Κυβέρνησής σας.</w:t>
      </w:r>
    </w:p>
    <w:p w14:paraId="12E550F0" w14:textId="77777777" w:rsidR="00A37F14" w:rsidRDefault="002C15DC">
      <w:pPr>
        <w:spacing w:line="600" w:lineRule="auto"/>
        <w:ind w:firstLine="720"/>
        <w:jc w:val="both"/>
        <w:rPr>
          <w:rFonts w:eastAsia="Times New Roman"/>
          <w:szCs w:val="24"/>
        </w:rPr>
      </w:pPr>
      <w:r>
        <w:rPr>
          <w:rFonts w:eastAsia="Times New Roman"/>
          <w:szCs w:val="24"/>
        </w:rPr>
        <w:t>Αναφέρεστε –για να λυθεί και μία απάτη την οποία καλλιεργούν κάποιοι κυβερνήτες εδώ- στο άρθρο 966 περί δήθεν μη εισφοράς σ’ αυτήν την εταιρεία των εκτός συνα</w:t>
      </w:r>
      <w:r>
        <w:rPr>
          <w:rFonts w:eastAsia="Times New Roman"/>
          <w:szCs w:val="24"/>
        </w:rPr>
        <w:t xml:space="preserve">λλαγής πραγμάτων. Μα, είναι προφανές ότι τα εκτός συναλλαγής πράγματα δεν μπορούν να εισφερθούν σε ένα τέτοιο μόρφωμα. Αυτό είναι ταυτολογία. </w:t>
      </w:r>
    </w:p>
    <w:p w14:paraId="12E550F1" w14:textId="77777777" w:rsidR="00A37F14" w:rsidRDefault="002C15DC">
      <w:pPr>
        <w:spacing w:line="600" w:lineRule="auto"/>
        <w:ind w:firstLine="720"/>
        <w:jc w:val="both"/>
        <w:rPr>
          <w:rFonts w:eastAsia="Times New Roman"/>
          <w:szCs w:val="24"/>
        </w:rPr>
      </w:pPr>
      <w:r>
        <w:rPr>
          <w:rFonts w:eastAsia="Times New Roman"/>
          <w:szCs w:val="24"/>
        </w:rPr>
        <w:t>Να σας πω, μάλιστα, και τι σημαίνουν με βάση τη διάταξη του άρθρου 966. Αυτά είναι τα πράγματα που είναι τα κοινά</w:t>
      </w:r>
      <w:r>
        <w:rPr>
          <w:rFonts w:eastAsia="Times New Roman"/>
          <w:szCs w:val="24"/>
        </w:rPr>
        <w:t xml:space="preserve"> τοις πάσι, δηλαδή ο αέρας που αναπνέουμε –αυτόν, πράγματι, δεν τον εισφέρετε και μπράβο σας!-τα κοινής χρήσεως πράγματα –η </w:t>
      </w:r>
      <w:r>
        <w:rPr>
          <w:rFonts w:eastAsia="Times New Roman"/>
          <w:szCs w:val="24"/>
        </w:rPr>
        <w:t>π</w:t>
      </w:r>
      <w:r>
        <w:rPr>
          <w:rFonts w:eastAsia="Times New Roman"/>
          <w:szCs w:val="24"/>
        </w:rPr>
        <w:t xml:space="preserve">λατεία Συντάγματος που δεν μπορείτε κι αυτήν να την εισφέρετε- και οτιδήποτε βεβαίως ανήκει στο </w:t>
      </w:r>
      <w:r>
        <w:rPr>
          <w:rFonts w:eastAsia="Times New Roman"/>
          <w:szCs w:val="24"/>
        </w:rPr>
        <w:t>δ</w:t>
      </w:r>
      <w:r>
        <w:rPr>
          <w:rFonts w:eastAsia="Times New Roman"/>
          <w:szCs w:val="24"/>
        </w:rPr>
        <w:t>ημόσιο μόνο και μόνο γιατί αφορά τ</w:t>
      </w:r>
      <w:r>
        <w:rPr>
          <w:rFonts w:eastAsia="Times New Roman"/>
          <w:szCs w:val="24"/>
        </w:rPr>
        <w:t xml:space="preserve">ην κοινοχρησία. </w:t>
      </w:r>
    </w:p>
    <w:p w14:paraId="12E550F2" w14:textId="77777777" w:rsidR="00A37F14" w:rsidRDefault="002C15DC">
      <w:pPr>
        <w:spacing w:line="600" w:lineRule="auto"/>
        <w:ind w:firstLine="720"/>
        <w:jc w:val="both"/>
        <w:rPr>
          <w:rFonts w:eastAsia="Times New Roman"/>
          <w:szCs w:val="24"/>
        </w:rPr>
      </w:pPr>
      <w:r>
        <w:rPr>
          <w:rFonts w:eastAsia="Times New Roman"/>
          <w:szCs w:val="24"/>
        </w:rPr>
        <w:t xml:space="preserve">Αυτά είναι αδιανόητα πράγματα να τα λέτε, για να δικαιολογήσετε ότι δήθεν προστατεύετε την περιουσία του </w:t>
      </w:r>
      <w:r>
        <w:rPr>
          <w:rFonts w:eastAsia="Times New Roman"/>
          <w:szCs w:val="24"/>
        </w:rPr>
        <w:t>δ</w:t>
      </w:r>
      <w:r>
        <w:rPr>
          <w:rFonts w:eastAsia="Times New Roman"/>
          <w:szCs w:val="24"/>
        </w:rPr>
        <w:t>ημοσίου. Δεν προστατεύετε τίποτα. Συλλήβδην, ως ομάδα, καθολικά τη δίνετε σ’ αυτούς για τους οποίους κάποτε λέγατε ότι είναι οι δυνάσ</w:t>
      </w:r>
      <w:r>
        <w:rPr>
          <w:rFonts w:eastAsia="Times New Roman"/>
          <w:szCs w:val="24"/>
        </w:rPr>
        <w:t>τες. Άρα, λοιπόν, θα μπορούσα να πω ότι αυτό το μόρφωμα των άρθρων 191 και 192 είναι μία σύμβαση επικυριαρχίας.</w:t>
      </w:r>
    </w:p>
    <w:p w14:paraId="12E550F3" w14:textId="77777777" w:rsidR="00A37F14" w:rsidRDefault="002C15DC">
      <w:pPr>
        <w:spacing w:line="600" w:lineRule="auto"/>
        <w:ind w:firstLine="720"/>
        <w:jc w:val="both"/>
        <w:rPr>
          <w:rFonts w:eastAsia="Times New Roman"/>
          <w:szCs w:val="24"/>
        </w:rPr>
      </w:pPr>
      <w:r>
        <w:rPr>
          <w:rFonts w:eastAsia="Times New Roman"/>
          <w:szCs w:val="24"/>
        </w:rPr>
        <w:t>Υπάρχει και κάτι άλλο το οποίο δείχνει και ότι πλέον έχει καταρρεύσει και ο μύθος της ηθικής σας ανωτερότητας. Είναι η διάταξη του άρθρου 106. Θ</w:t>
      </w:r>
      <w:r>
        <w:rPr>
          <w:rFonts w:eastAsia="Times New Roman"/>
          <w:szCs w:val="24"/>
        </w:rPr>
        <w:t>α ήθελα, σας παρακαλώ, να προσέξετε –και κυρίως το λέω στους κυβερνήτες εδώ, τους εκπροσώπους της Κυβέρνησης- ότι αυτή η διάταξη για πρώτη φορά δημιουργεί όρους συναλλαγής στην εξάλειψη αξιοποίνου, δηλαδή σ’ αυτό το θεσμό που λέει ότι όποιος μόνος του, εκο</w:t>
      </w:r>
      <w:r>
        <w:rPr>
          <w:rFonts w:eastAsia="Times New Roman"/>
          <w:szCs w:val="24"/>
        </w:rPr>
        <w:t>υσίως, αυθορμήτως, ικανοποιήσει ένα διοικητικό πρόστιμο ή μία διοικητική ποινή και εκουσίως την εκτίσει, αυτός δικαιούται να απαλλαγεί από μία σειρά άλλες συνέπειες, που αφορούν όμως τα αδικήματα για τα οποία κατηγορείται.</w:t>
      </w:r>
    </w:p>
    <w:p w14:paraId="12E550F4" w14:textId="77777777" w:rsidR="00A37F14" w:rsidRDefault="002C15DC">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w:t>
      </w:r>
      <w:r>
        <w:rPr>
          <w:rFonts w:eastAsia="Times New Roman" w:cs="Times New Roman"/>
          <w:szCs w:val="28"/>
        </w:rPr>
        <w:t>οιητικά το κουδούνι λήξεως του χρόνου ομιλίας του κυρίου Βουλευτή)</w:t>
      </w:r>
    </w:p>
    <w:p w14:paraId="12E550F5" w14:textId="77777777" w:rsidR="00A37F14" w:rsidRDefault="002C15DC">
      <w:pPr>
        <w:spacing w:line="600" w:lineRule="auto"/>
        <w:ind w:firstLine="720"/>
        <w:jc w:val="both"/>
        <w:rPr>
          <w:rFonts w:eastAsia="Times New Roman"/>
          <w:szCs w:val="24"/>
        </w:rPr>
      </w:pPr>
      <w:r>
        <w:rPr>
          <w:rFonts w:eastAsia="Times New Roman"/>
          <w:szCs w:val="24"/>
        </w:rPr>
        <w:t>Δηλαδή, με τη διάταξη του καινούργιου άρθρου 44, παράγραφος 3, το οποίο εισάγετε, δημιουργείται η εξής περίεργη αντισυνταγματική και πονηρή ρύθμιση. Δίνεται το δικαίωμα σε όσους πληρώσουν τ</w:t>
      </w:r>
      <w:r>
        <w:rPr>
          <w:rFonts w:eastAsia="Times New Roman"/>
          <w:szCs w:val="24"/>
        </w:rPr>
        <w:t>α πρόστιμα τα οποία επιβάλλει η Επιτροπή Ανταγωνισμού να έχουν εξάλειψη προσωπική από το αξιόποινο όχι μόνο των εγκλημάτων που σχετίζονται με το</w:t>
      </w:r>
      <w:r>
        <w:rPr>
          <w:rFonts w:eastAsia="Times New Roman"/>
          <w:szCs w:val="24"/>
        </w:rPr>
        <w:t>ν</w:t>
      </w:r>
      <w:r>
        <w:rPr>
          <w:rFonts w:eastAsia="Times New Roman"/>
          <w:szCs w:val="24"/>
        </w:rPr>
        <w:t xml:space="preserve"> ν.3959, αλλά και των εγκλημάτων τα οποία συρρέουν αληθώς ή πραγματικώς με τα συγκεκριμένα εγκλήματα.</w:t>
      </w:r>
    </w:p>
    <w:p w14:paraId="12E550F6" w14:textId="77777777" w:rsidR="00A37F14" w:rsidRDefault="002C15DC">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12E550F7" w14:textId="77777777" w:rsidR="00A37F14" w:rsidRDefault="002C15DC">
      <w:pPr>
        <w:spacing w:line="600" w:lineRule="auto"/>
        <w:ind w:firstLine="720"/>
        <w:jc w:val="both"/>
        <w:rPr>
          <w:rFonts w:eastAsia="Times New Roman"/>
          <w:szCs w:val="24"/>
        </w:rPr>
      </w:pPr>
      <w:r>
        <w:rPr>
          <w:rFonts w:eastAsia="Times New Roman"/>
          <w:szCs w:val="24"/>
        </w:rPr>
        <w:t>Εδώ συμβαίνει το εξής, το οποίο, παρακαλώ, θέλω να λάβετε υπ’ όψιν σας κι εσείς, κύριοι. Εδώ, λοιπόν, είναι δυνατόν να συρρέουν αληθώς κακουργήματα, τα οποία μπορεί να στρέ</w:t>
      </w:r>
      <w:r>
        <w:rPr>
          <w:rFonts w:eastAsia="Times New Roman"/>
          <w:szCs w:val="24"/>
        </w:rPr>
        <w:t xml:space="preserve">φονται και κατά του </w:t>
      </w:r>
      <w:r>
        <w:rPr>
          <w:rFonts w:eastAsia="Times New Roman"/>
          <w:szCs w:val="24"/>
        </w:rPr>
        <w:t>δ</w:t>
      </w:r>
      <w:r>
        <w:rPr>
          <w:rFonts w:eastAsia="Times New Roman"/>
          <w:szCs w:val="24"/>
        </w:rPr>
        <w:t>ημοσίου, μάλιστα σε συνδυασμό και με το</w:t>
      </w:r>
      <w:r>
        <w:rPr>
          <w:rFonts w:eastAsia="Times New Roman"/>
          <w:szCs w:val="24"/>
        </w:rPr>
        <w:t>ν</w:t>
      </w:r>
      <w:r>
        <w:rPr>
          <w:rFonts w:eastAsia="Times New Roman"/>
          <w:szCs w:val="24"/>
        </w:rPr>
        <w:t xml:space="preserve"> ν.1608/1950 περί καταχραστών του </w:t>
      </w:r>
      <w:r>
        <w:rPr>
          <w:rFonts w:eastAsia="Times New Roman"/>
          <w:szCs w:val="24"/>
        </w:rPr>
        <w:t>δ</w:t>
      </w:r>
      <w:r>
        <w:rPr>
          <w:rFonts w:eastAsia="Times New Roman"/>
          <w:szCs w:val="24"/>
        </w:rPr>
        <w:t>ημοσίου.</w:t>
      </w:r>
    </w:p>
    <w:p w14:paraId="12E550F8" w14:textId="77777777" w:rsidR="00A37F14" w:rsidRDefault="002C15DC">
      <w:pPr>
        <w:spacing w:line="600" w:lineRule="auto"/>
        <w:ind w:firstLine="720"/>
        <w:jc w:val="both"/>
        <w:rPr>
          <w:rFonts w:eastAsia="Times New Roman"/>
          <w:szCs w:val="24"/>
        </w:rPr>
      </w:pPr>
      <w:r>
        <w:rPr>
          <w:rFonts w:eastAsia="Times New Roman"/>
          <w:szCs w:val="24"/>
        </w:rPr>
        <w:t xml:space="preserve">Εδώ, λοιπόν, εσείς, με τη ρύθμιση που θα ψηφίσετε, δίνετε το δικαίωμα σ’ αυτούς που πλήρωσαν ένα πρόστιμο που τους επέβαλε η Επιτροπή Ανταγωνισμού, να </w:t>
      </w:r>
      <w:r>
        <w:rPr>
          <w:rFonts w:eastAsia="Times New Roman"/>
          <w:szCs w:val="24"/>
        </w:rPr>
        <w:t xml:space="preserve">απαλλαγούν και για μία σειρά αδικήματα που απλώς αληθινά ή πραγματικά συρρέουν με τα αδικήματα του ν.3959, δηλαδή με τα αδικήματα που έχουν σχέση με την παράβαση των διατάξεων περί ανταγωνισμού και μ’ αυτόν τον τρόπο κάποιοι να ωφεληθούν με τρόπο ο οποίος </w:t>
      </w:r>
      <w:r>
        <w:rPr>
          <w:rFonts w:eastAsia="Times New Roman"/>
          <w:szCs w:val="24"/>
        </w:rPr>
        <w:t>είναι πραγματικά ανήθικος.</w:t>
      </w:r>
    </w:p>
    <w:p w14:paraId="12E550F9" w14:textId="77777777" w:rsidR="00A37F14" w:rsidRDefault="002C15DC">
      <w:pPr>
        <w:spacing w:line="600" w:lineRule="auto"/>
        <w:ind w:firstLine="720"/>
        <w:jc w:val="both"/>
        <w:rPr>
          <w:rFonts w:eastAsia="Times New Roman"/>
          <w:szCs w:val="24"/>
        </w:rPr>
      </w:pPr>
      <w:r>
        <w:rPr>
          <w:rFonts w:eastAsia="Times New Roman"/>
          <w:szCs w:val="24"/>
        </w:rPr>
        <w:t>Αυτό το λέω, γιατί ήδη έχει ακουστεί ότι σ’ αυτές τις περιπτώσεις εντάσσεται μία πλειάδα επιχειρηματιών, τους οποίους τους εμφανίζετε συστηματικά ως εκπροσώπους της διαπλοκής και της διαφθοράς.</w:t>
      </w:r>
    </w:p>
    <w:p w14:paraId="12E550FA" w14:textId="77777777" w:rsidR="00A37F14" w:rsidRDefault="002C15DC">
      <w:pPr>
        <w:spacing w:line="600" w:lineRule="auto"/>
        <w:ind w:firstLine="720"/>
        <w:jc w:val="both"/>
        <w:rPr>
          <w:rFonts w:eastAsia="Times New Roman"/>
          <w:szCs w:val="24"/>
        </w:rPr>
      </w:pPr>
      <w:r>
        <w:rPr>
          <w:rFonts w:eastAsia="Times New Roman"/>
          <w:szCs w:val="24"/>
        </w:rPr>
        <w:t>Εύχομαι, λοιπόν, εσείς τουλάχιστον,</w:t>
      </w:r>
      <w:r>
        <w:rPr>
          <w:rFonts w:eastAsia="Times New Roman"/>
          <w:szCs w:val="24"/>
        </w:rPr>
        <w:t xml:space="preserve"> οι συνάδελφοί μου της Πλειοψηφίας, να μη φθάσετε σ’ αυτό το κατάντημα, γιατί τότε δεν θα έχετε κα</w:t>
      </w:r>
      <w:r>
        <w:rPr>
          <w:rFonts w:eastAsia="Times New Roman"/>
          <w:szCs w:val="24"/>
        </w:rPr>
        <w:t>μ</w:t>
      </w:r>
      <w:r>
        <w:rPr>
          <w:rFonts w:eastAsia="Times New Roman"/>
          <w:szCs w:val="24"/>
        </w:rPr>
        <w:t>μία τσίπα κυριολεκτικά.</w:t>
      </w:r>
    </w:p>
    <w:p w14:paraId="12E550FB" w14:textId="77777777" w:rsidR="00A37F14" w:rsidRDefault="002C15DC">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12E550FC" w14:textId="77777777" w:rsidR="00A37F14" w:rsidRDefault="002C15DC">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Ευχαριστούμε.</w:t>
      </w:r>
    </w:p>
    <w:p w14:paraId="12E550FD" w14:textId="77777777" w:rsidR="00A37F14" w:rsidRDefault="002C15DC">
      <w:pPr>
        <w:spacing w:line="600" w:lineRule="auto"/>
        <w:ind w:firstLine="720"/>
        <w:jc w:val="both"/>
        <w:rPr>
          <w:rFonts w:eastAsia="Times New Roman" w:cs="Times New Roman"/>
          <w:szCs w:val="28"/>
        </w:rPr>
      </w:pPr>
      <w:r>
        <w:rPr>
          <w:rFonts w:eastAsia="Times New Roman" w:cs="Times New Roman"/>
          <w:b/>
          <w:szCs w:val="28"/>
        </w:rPr>
        <w:t xml:space="preserve">ΓΕΩΡΓΙΟΣ ΑΜΥΡΑΣ: </w:t>
      </w:r>
      <w:r>
        <w:rPr>
          <w:rFonts w:eastAsia="Times New Roman" w:cs="Times New Roman"/>
          <w:szCs w:val="28"/>
        </w:rPr>
        <w:t>Κύριε Πρόεδρε,</w:t>
      </w:r>
      <w:r>
        <w:rPr>
          <w:rFonts w:eastAsia="Times New Roman" w:cs="Times New Roman"/>
          <w:szCs w:val="28"/>
        </w:rPr>
        <w:t xml:space="preserve"> θα μπορούσα να λάβω τον λόγο για μία τροπολογία;</w:t>
      </w:r>
    </w:p>
    <w:p w14:paraId="12E550FE" w14:textId="77777777" w:rsidR="00A37F14" w:rsidRDefault="002C15DC">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Ορίστε, κύριε Αμυρά, έχετε τον λόγο.</w:t>
      </w:r>
    </w:p>
    <w:p w14:paraId="12E550FF" w14:textId="77777777" w:rsidR="00A37F14" w:rsidRDefault="002C15DC">
      <w:pPr>
        <w:spacing w:line="600" w:lineRule="auto"/>
        <w:ind w:firstLine="720"/>
        <w:jc w:val="both"/>
        <w:rPr>
          <w:rFonts w:eastAsia="Times New Roman" w:cs="Times New Roman"/>
          <w:szCs w:val="28"/>
        </w:rPr>
      </w:pPr>
      <w:r>
        <w:rPr>
          <w:rFonts w:eastAsia="Times New Roman" w:cs="Times New Roman"/>
          <w:b/>
          <w:szCs w:val="28"/>
        </w:rPr>
        <w:t xml:space="preserve">ΓΕΩΡΓΙΟΣ ΑΜΥΡΑΣ: </w:t>
      </w:r>
      <w:r>
        <w:rPr>
          <w:rFonts w:eastAsia="Times New Roman" w:cs="Times New Roman"/>
          <w:szCs w:val="28"/>
        </w:rPr>
        <w:t>Ευχαριστώ πολύ, κύριε Πρόεδρε.</w:t>
      </w:r>
    </w:p>
    <w:p w14:paraId="12E55100" w14:textId="77777777" w:rsidR="00A37F14" w:rsidRDefault="002C15DC">
      <w:pPr>
        <w:spacing w:line="600" w:lineRule="auto"/>
        <w:ind w:firstLine="720"/>
        <w:jc w:val="both"/>
        <w:rPr>
          <w:rFonts w:eastAsia="Times New Roman" w:cs="Times New Roman"/>
          <w:szCs w:val="28"/>
        </w:rPr>
      </w:pPr>
      <w:r>
        <w:rPr>
          <w:rFonts w:eastAsia="Times New Roman" w:cs="Times New Roman"/>
          <w:szCs w:val="28"/>
        </w:rPr>
        <w:t>Θέλω να ζητήσω διευκρινίσεις για την τροπολογία με γενικό αριθμό 437 και ειδικό 81, την</w:t>
      </w:r>
      <w:r>
        <w:rPr>
          <w:rFonts w:eastAsia="Times New Roman" w:cs="Times New Roman"/>
          <w:szCs w:val="28"/>
        </w:rPr>
        <w:t xml:space="preserve"> Κοινή Υπουργική Απόφαση των κ.κ. Τσακαλώτου και Κατρούγκαλου, με την οποία καταργείτε…</w:t>
      </w:r>
    </w:p>
    <w:p w14:paraId="12E55101" w14:textId="77777777" w:rsidR="00A37F14" w:rsidRDefault="002C15DC">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 xml:space="preserve">Κύριε Αμυρά, με πληροφορούν ότι έχει γίνει δεκτή στην </w:t>
      </w:r>
      <w:r>
        <w:rPr>
          <w:rFonts w:eastAsia="Times New Roman" w:cs="Times New Roman"/>
          <w:szCs w:val="28"/>
        </w:rPr>
        <w:t>ε</w:t>
      </w:r>
      <w:r>
        <w:rPr>
          <w:rFonts w:eastAsia="Times New Roman" w:cs="Times New Roman"/>
          <w:szCs w:val="28"/>
        </w:rPr>
        <w:t>πιτροπή αυτή η τροπολογία.</w:t>
      </w:r>
    </w:p>
    <w:p w14:paraId="12E55102"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Μισό λεπτό, κύριε Πρόεδρε. Αυτή η </w:t>
      </w:r>
      <w:r>
        <w:rPr>
          <w:rFonts w:eastAsia="Times New Roman" w:cs="Times New Roman"/>
          <w:bCs/>
          <w:szCs w:val="24"/>
        </w:rPr>
        <w:t>τ</w:t>
      </w:r>
      <w:r>
        <w:rPr>
          <w:rFonts w:eastAsia="Times New Roman" w:cs="Times New Roman"/>
          <w:bCs/>
          <w:szCs w:val="24"/>
        </w:rPr>
        <w:t>ροπολογία,</w:t>
      </w:r>
      <w:r>
        <w:rPr>
          <w:rFonts w:eastAsia="Times New Roman" w:cs="Times New Roman"/>
          <w:szCs w:val="24"/>
        </w:rPr>
        <w:t xml:space="preserve"> όμως, που κατατέθηκε από τους δύο Υπουργούς, στην ουσία καταργεί μια διάταξη που πριν από δέκα ημέρες το Σώμα ψήφισε στο ασφαλιστικό νομοσχέδιο, με την οποία εδίδετο φορολογική και ασφαλιστική ενημερότητα στα Ελληνικά Αμυντικά Συστήματα.</w:t>
      </w:r>
    </w:p>
    <w:p w14:paraId="12E5510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Θέλω να</w:t>
      </w:r>
      <w:r>
        <w:rPr>
          <w:rFonts w:eastAsia="Times New Roman" w:cs="Times New Roman"/>
          <w:szCs w:val="24"/>
        </w:rPr>
        <w:t xml:space="preserve"> ρωτήσω τον κύριο Υπουργό, και ζητώ να μας το διευκρινίσει, για ποιο λόγο αλλάζουν μέσα σε δέκα μέρες αυτό το περιεχόμενο της διάταξης. </w:t>
      </w:r>
    </w:p>
    <w:p w14:paraId="12E5510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Και ως γνωστόν, αν δεν έχουν φορολογική και ασφαλιστική ενημερότητα τα Ελληνικά Αμυντικά Συστήματα, όπως και κάθε άλλη </w:t>
      </w:r>
      <w:r>
        <w:rPr>
          <w:rFonts w:eastAsia="Times New Roman" w:cs="Times New Roman"/>
          <w:szCs w:val="24"/>
        </w:rPr>
        <w:t xml:space="preserve">επιχείρηση, δεν θα μπορούν ούτε να πληρώσουν τους εργαζόμενους, ούτε πληρωμές, ούτε αμοιβές να πάρουν. </w:t>
      </w:r>
    </w:p>
    <w:p w14:paraId="12E5510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Άρα το ερώτημά μου, κύριε Τσακαλώτε, είναι: Πρώτον, η τρόικα το ζήτησε και τώρα νομοθετείτε εντελώς αντίθετα από ό,τι πριν από δέκα ημέρες; Δεύτερον, κα</w:t>
      </w:r>
      <w:r>
        <w:rPr>
          <w:rFonts w:eastAsia="Times New Roman" w:cs="Times New Roman"/>
          <w:szCs w:val="24"/>
        </w:rPr>
        <w:t>ι πιο σημαντικό, κινδυνεύουν τα Ελληνικά Αμυντικά Συστήματα με κλείσιμο; Το γνωρίζουν οι εργαζόμενοι;</w:t>
      </w:r>
    </w:p>
    <w:p w14:paraId="12E5510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Ευχαριστώ.</w:t>
      </w:r>
    </w:p>
    <w:p w14:paraId="12E5510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Εντάξει, κύριε Αμυρά. Θα απαντήσει ο Υπουργός όποτε το εκτιμήσει. </w:t>
      </w:r>
    </w:p>
    <w:p w14:paraId="12E5510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κ. Διαμάντω Μανωλάκου, Βουλευτής του Κομ</w:t>
      </w:r>
      <w:r>
        <w:rPr>
          <w:rFonts w:eastAsia="Times New Roman" w:cs="Times New Roman"/>
          <w:szCs w:val="24"/>
        </w:rPr>
        <w:t>μουνιστικού Κόμματος Ελλάδας, έχει τον λόγο.</w:t>
      </w:r>
    </w:p>
    <w:p w14:paraId="12E55109" w14:textId="77777777" w:rsidR="00A37F14" w:rsidRDefault="002C15DC">
      <w:pPr>
        <w:spacing w:line="600" w:lineRule="auto"/>
        <w:ind w:firstLine="720"/>
        <w:jc w:val="both"/>
        <w:rPr>
          <w:rFonts w:eastAsia="Times New Roman"/>
          <w:color w:val="000000"/>
          <w:szCs w:val="24"/>
        </w:rPr>
      </w:pPr>
      <w:r>
        <w:rPr>
          <w:rFonts w:eastAsia="Times New Roman" w:cs="Times New Roman"/>
          <w:b/>
          <w:szCs w:val="24"/>
        </w:rPr>
        <w:t xml:space="preserve">ΔΙΑΜΑΝΤΩ ΜΑΝΩΛΑΚΟΥ: </w:t>
      </w:r>
      <w:r>
        <w:rPr>
          <w:rFonts w:eastAsia="Times New Roman"/>
          <w:color w:val="000000"/>
          <w:szCs w:val="24"/>
        </w:rPr>
        <w:t>Ευχαριστώ.</w:t>
      </w:r>
    </w:p>
    <w:p w14:paraId="12E5510A" w14:textId="77777777" w:rsidR="00A37F14" w:rsidRDefault="002C15DC">
      <w:pPr>
        <w:spacing w:line="600" w:lineRule="auto"/>
        <w:ind w:firstLine="720"/>
        <w:jc w:val="both"/>
        <w:rPr>
          <w:rFonts w:eastAsia="Times New Roman" w:cs="Times New Roman"/>
          <w:szCs w:val="24"/>
        </w:rPr>
      </w:pPr>
      <w:r>
        <w:rPr>
          <w:rFonts w:eastAsia="Times New Roman"/>
          <w:color w:val="000000"/>
          <w:szCs w:val="24"/>
        </w:rPr>
        <w:t>Η κατρακύλα δεν έχει τέλος, τόσο ως προς το περιεχόμενο της αντιλαϊκής, αντιδραστικής πολιτικής</w:t>
      </w:r>
      <w:r>
        <w:rPr>
          <w:rFonts w:eastAsia="Times New Roman" w:cs="Times New Roman"/>
          <w:szCs w:val="24"/>
        </w:rPr>
        <w:t xml:space="preserve"> των άγριων μέτρων-φωτιά όσο και της διαδικασίας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ώστε να μην υπάρχει χρόνος αναφοράς και καταδίκης της πληθώρας των βάρβαρων μέτρων που περιμένουν τον λαό, αλλά ούτε και ανάδειξης της ίδιας αντίληψης της Κυβέρνησης με τα κόμματα της Αντιπολίτευσης, και ας παριστάνουν και δίνουν μάχες εντυπώσεων ότι δια</w:t>
      </w:r>
      <w:r>
        <w:rPr>
          <w:rFonts w:eastAsia="Times New Roman" w:cs="Times New Roman"/>
          <w:szCs w:val="24"/>
        </w:rPr>
        <w:t xml:space="preserve">φωνούν μαζί σας. </w:t>
      </w:r>
    </w:p>
    <w:p w14:paraId="12E5510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Μαζί και παρέα στηρίζετε την ίδια στρατηγική του κεφαλαίου και της κερδοφορίας του, σε βάρος του εισοδήματος και των αναγκών της λαϊκής οικογένειας, που την εξοντώνετε, την τσακίζετε στην κυριολεξία. Περνάτε νέες, περισσότερες θηλιές στη </w:t>
      </w:r>
      <w:r>
        <w:rPr>
          <w:rFonts w:eastAsia="Times New Roman" w:cs="Times New Roman"/>
          <w:szCs w:val="24"/>
        </w:rPr>
        <w:t>ζωή τους. Δεν σας ψήφισαν γι’ αυτό. Και μην επικαλείστε το ποσοστό που πήρατε.</w:t>
      </w:r>
    </w:p>
    <w:p w14:paraId="12E5510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Πολλά δεν καταπίνονται. Όμως, δεν καταπίνεται με τίποτε ότι καταργήσατε το ΕΚΑΣ σε φτωχοσυνταξιούχους και ζητάτε αναδρομικά τα κομμένα και καμαρώνετε ότι διευκολύνετε την επιστρ</w:t>
      </w:r>
      <w:r>
        <w:rPr>
          <w:rFonts w:eastAsia="Times New Roman" w:cs="Times New Roman"/>
          <w:szCs w:val="24"/>
        </w:rPr>
        <w:t xml:space="preserve">οφή τους με δόσεις. Ντροπή! Δυο φορές ντροπή! </w:t>
      </w:r>
    </w:p>
    <w:p w14:paraId="12E5510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Η κοροϊδία σας δεν έχει τέλος. Θα μείνετε στην ιστορία ως «ληστές της φτωχολογιάς». Ναι, το ΚΚΕ καταθέτει </w:t>
      </w:r>
      <w:r>
        <w:rPr>
          <w:rFonts w:eastAsia="Times New Roman" w:cs="Times New Roman"/>
          <w:bCs/>
          <w:szCs w:val="24"/>
        </w:rPr>
        <w:t>τροπολογία</w:t>
      </w:r>
      <w:r>
        <w:rPr>
          <w:rFonts w:eastAsia="Times New Roman" w:cs="Times New Roman"/>
          <w:szCs w:val="24"/>
        </w:rPr>
        <w:t xml:space="preserve"> για να παραμείνει το ΕΚΑΣ, και ας το απορρίψετε. Να μαθευτεί ότι από τη σφαγή τους ΕΚΑΣ τρια</w:t>
      </w:r>
      <w:r>
        <w:rPr>
          <w:rFonts w:eastAsia="Times New Roman" w:cs="Times New Roman"/>
          <w:szCs w:val="24"/>
        </w:rPr>
        <w:t xml:space="preserve">κόσιες εβδομήντα χιλιάδες χαμηλοσυνταξιούχοι οδηγούνται κάτω από το όριο της φτώχειας με μείωση εισοδήματος μέχρι και 25%. </w:t>
      </w:r>
    </w:p>
    <w:p w14:paraId="12E5510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Συνεχίζεται η απανθρωπιά με την αγροτιά. Μετά τον τριπλασιασμό, τουλάχιστον, των ασφαλιστικών εισφορών με φοροληστεία, συνεχίζετε με</w:t>
      </w:r>
      <w:r>
        <w:rPr>
          <w:rFonts w:eastAsia="Times New Roman" w:cs="Times New Roman"/>
          <w:szCs w:val="24"/>
        </w:rPr>
        <w:t xml:space="preserve"> αυξήσεις ΦΠΑ 24% για αγροτικά εφόδια, αυξήσεις στον ΕΝΦΙΑ, στα αγροτεμάχια, στο πετρέλαιο και σε άλλα που αυξάνουν το κόστος παραγωγής, σε συνδυασμό μάλιστα με την αυστηροποίηση στο κατά κύριο επάγγελμα αγρότη, ζητώντας πάνω από το 50% να προέρχεται από τ</w:t>
      </w:r>
      <w:r>
        <w:rPr>
          <w:rFonts w:eastAsia="Times New Roman" w:cs="Times New Roman"/>
          <w:szCs w:val="24"/>
        </w:rPr>
        <w:t xml:space="preserve">ην αγροτική δραστηριότητα. </w:t>
      </w:r>
    </w:p>
    <w:p w14:paraId="12E5510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Χτυπάτε έτσι τους μικρούς που για να επιβιώσουν, αναγκάζονται να κάνουν και άλλη δουλειά. Δεν τους αναγνωρίζετε ως αγρότες με αφορολόγητο 8.600 ευρώ. Κόβεται μερικές επιδοτήσεις. Τους φτωχοποιείτε. Διώχνετε άμεσα, βίαια τους μικ</w:t>
      </w:r>
      <w:r>
        <w:rPr>
          <w:rFonts w:eastAsia="Times New Roman" w:cs="Times New Roman"/>
          <w:szCs w:val="24"/>
        </w:rPr>
        <w:t xml:space="preserve">ρούς αγρότες που κάνουν τον καφετζή, τον κουρέα, τον μπακάλη του χωριού. Οπότε, ευκολότερα η γη, η παραγωγή, οι επιδοτήσεις των μικροπαραγωγών συγκεντρώνονται στους μεγάλους. </w:t>
      </w:r>
    </w:p>
    <w:p w14:paraId="12E5511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Χρησιμοποιείτε πολλαπλά εργαλεία εξόντωσης των μικρομεσαίων αγροτών, συνδυασμένα</w:t>
      </w:r>
      <w:r>
        <w:rPr>
          <w:rFonts w:eastAsia="Times New Roman" w:cs="Times New Roman"/>
          <w:szCs w:val="24"/>
        </w:rPr>
        <w:t xml:space="preserve"> μεταξύ τους, ώστε να μην μείνει κανείς, ούτε ο καφετζής του χωριού. Όλοι στον καιάδα. Έτσι, υλοποιείτε με συνέπεια την αντιλαϊκή, σκληρή πολιτική της Ευρωπαϊκής Ένωσης. </w:t>
      </w:r>
    </w:p>
    <w:p w14:paraId="12E5511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Έγινε πολύς λόγος για τους δασικούς χάρτες. Η αλήθεια είναι ότι η αρμοδιότητα των δασ</w:t>
      </w:r>
      <w:r>
        <w:rPr>
          <w:rFonts w:eastAsia="Times New Roman" w:cs="Times New Roman"/>
          <w:szCs w:val="24"/>
        </w:rPr>
        <w:t>ικών υπηρεσιών για την κατάρτιση, κύρωση και τον έλεγχο των δασικών χαρτών είναι συνταγματικά κατοχυρωμένη.</w:t>
      </w:r>
    </w:p>
    <w:p w14:paraId="12E5511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Όμως, με προηγούμενες ρυθμίσεις ανατέθηκε στην ανώνυμη εταιρεία «</w:t>
      </w:r>
      <w:r>
        <w:rPr>
          <w:rFonts w:eastAsia="Times New Roman" w:cs="Times New Roman"/>
          <w:szCs w:val="24"/>
        </w:rPr>
        <w:t>ΚΤΗΜΑΤΙΚΗ</w:t>
      </w:r>
      <w:r>
        <w:rPr>
          <w:rFonts w:eastAsia="Times New Roman" w:cs="Times New Roman"/>
          <w:szCs w:val="24"/>
        </w:rPr>
        <w:t>». Συνεπώς, είναι συνταγματικά αμφισβητήσιμο. Για να αποφύγετε προσφυγές α</w:t>
      </w:r>
      <w:r>
        <w:rPr>
          <w:rFonts w:eastAsia="Times New Roman" w:cs="Times New Roman"/>
          <w:szCs w:val="24"/>
        </w:rPr>
        <w:t>ντισυνταγματικότητας για έλλειψη προστασίας κρατικών δασών και νομιμοποίησης καταπατήσεων και άλλων αντικειμενικών προβλημάτων, φέρνετε μια ρύθμιση που είναι υποκριτική. Μας εμπαίζετε άσχημα. Γιατί η δασική υπηρεσία είναι υποστελεχωμένη χωρίς το απαραίτητο</w:t>
      </w:r>
      <w:r>
        <w:rPr>
          <w:rFonts w:eastAsia="Times New Roman" w:cs="Times New Roman"/>
          <w:szCs w:val="24"/>
        </w:rPr>
        <w:t xml:space="preserve"> επιστημονικό προσωπικό -κυρίως δασολόγων-, χωρίς υποδομές και χρηματοδότηση. </w:t>
      </w:r>
    </w:p>
    <w:p w14:paraId="12E5511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Και σας παρακαλώ πολύ να διαβάσετε τα </w:t>
      </w:r>
      <w:r>
        <w:rPr>
          <w:rFonts w:eastAsia="Times New Roman" w:cs="Times New Roman"/>
          <w:szCs w:val="24"/>
        </w:rPr>
        <w:t>π</w:t>
      </w:r>
      <w:r>
        <w:rPr>
          <w:rFonts w:eastAsia="Times New Roman" w:cs="Times New Roman"/>
          <w:szCs w:val="24"/>
        </w:rPr>
        <w:t xml:space="preserve">ρακτικά της Επιτροπής Περιβάλλοντος στις 18 Μαΐου, για να μάθετε τη συρρίκνωση των δασικών υπηρεσιών και της δασικής έρευνας. </w:t>
      </w:r>
    </w:p>
    <w:p w14:paraId="12E5511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Με ρύθμιση, λοιπόν, κάνετε την εξαίρεση κανόνα, δηλαδή ότι, όταν η Δασική Υπηρεσία δηλώσει ότι δεν είναι σε θέση να υλοποιήσει τους δασικούς χάρτες, τότε μόνο θα γίνονται από μελετητικές εταιρείες και την </w:t>
      </w:r>
      <w:r>
        <w:rPr>
          <w:rFonts w:eastAsia="Times New Roman" w:cs="Times New Roman"/>
          <w:szCs w:val="24"/>
        </w:rPr>
        <w:t xml:space="preserve">«ΚΤΗΜΑΤΙΚΗ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Συνεπώς, υποκριτικά δίνετε την αρ</w:t>
      </w:r>
      <w:r>
        <w:rPr>
          <w:rFonts w:eastAsia="Times New Roman" w:cs="Times New Roman"/>
          <w:szCs w:val="24"/>
        </w:rPr>
        <w:t xml:space="preserve">μοδιότητα στα υποστελεχωμένα δασαρχεία. </w:t>
      </w:r>
    </w:p>
    <w:p w14:paraId="12E5511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Δημιουργείτε άλλοθι για την αναθεώρηση του έργου των δασικών χαρτών, αφού ουσιαστικά χωρίς όρους και προϋποθέσεις τα δίνετε σε ιδιωτικές εταιρείες. Και αυτό το ονομάζετε συνεργασία με το δημόσιο.</w:t>
      </w:r>
    </w:p>
    <w:p w14:paraId="12E5511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Ακόμα αποχαρακτηρίζ</w:t>
      </w:r>
      <w:r>
        <w:rPr>
          <w:rFonts w:eastAsia="Times New Roman" w:cs="Times New Roman"/>
          <w:szCs w:val="24"/>
        </w:rPr>
        <w:t>ονται και δεν περιλαμβάνονται στους δασικούς χάρτες οικισμοί που έχουν παράνομα οριοθετήσει ή δεν έχουν οριοθετήσει. Ταυτόχρονα, αποχαρακτηρίζονται και νομιμοποιούνται τα αυθαίρετα που εμφανίζονται ως οικιστικές πυκνώσεις και η βελτίωση του Υπουργού αμβλύν</w:t>
      </w:r>
      <w:r>
        <w:rPr>
          <w:rFonts w:eastAsia="Times New Roman" w:cs="Times New Roman"/>
          <w:szCs w:val="24"/>
        </w:rPr>
        <w:t xml:space="preserve">ει μεν, αλλά δεν σταματά τη νομιμοποίηση της αυθαιρεσίας. </w:t>
      </w:r>
    </w:p>
    <w:p w14:paraId="12E5511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Επίσης, νομιμοποιούνται οι καταπατήσεις της κρατικής δασικής περιουσίας που με ευθύνη των αστικών κυβερνήσεων έχει παράνομα πολεοδομηθεί ή έχουν δημιουργηθεί παράνομοι οικισμοί. Έτσι, καταργεί κάθε</w:t>
      </w:r>
      <w:r>
        <w:rPr>
          <w:rFonts w:eastAsia="Times New Roman" w:cs="Times New Roman"/>
          <w:szCs w:val="24"/>
        </w:rPr>
        <w:t xml:space="preserve"> νόμιμη διοικητική πράξη προστασίας της κρατικής δασικής περιουσίας. Δεν αφορά λαϊκό κόσμο. Γι’ αυτόν έχετε μόνο πρόστιμα. Απλά επιταχύνεται η ικανοποίηση των μονοπωλιακών ομίλων για ανάπτυξη επιχειρηματικής δράσης και κερδοφορίας στα δασικά υποσυστήματα. </w:t>
      </w:r>
    </w:p>
    <w:p w14:paraId="12E5511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Σε ό,τι αφορά 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ρ</w:t>
      </w:r>
      <w:r>
        <w:rPr>
          <w:rFonts w:eastAsia="Times New Roman" w:cs="Times New Roman"/>
          <w:szCs w:val="24"/>
        </w:rPr>
        <w:t xml:space="preserve">υθμιστική </w:t>
      </w:r>
      <w:r>
        <w:rPr>
          <w:rFonts w:eastAsia="Times New Roman" w:cs="Times New Roman"/>
          <w:szCs w:val="24"/>
        </w:rPr>
        <w:t>α</w:t>
      </w:r>
      <w:r>
        <w:rPr>
          <w:rFonts w:eastAsia="Times New Roman" w:cs="Times New Roman"/>
          <w:szCs w:val="24"/>
        </w:rPr>
        <w:t xml:space="preserve">ρχή και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α</w:t>
      </w:r>
      <w:r>
        <w:rPr>
          <w:rFonts w:eastAsia="Times New Roman" w:cs="Times New Roman"/>
          <w:szCs w:val="24"/>
        </w:rPr>
        <w:t xml:space="preserve">ρχή </w:t>
      </w:r>
      <w:r>
        <w:rPr>
          <w:rFonts w:eastAsia="Times New Roman" w:cs="Times New Roman"/>
          <w:szCs w:val="24"/>
        </w:rPr>
        <w:t>λ</w:t>
      </w:r>
      <w:r>
        <w:rPr>
          <w:rFonts w:eastAsia="Times New Roman" w:cs="Times New Roman"/>
          <w:szCs w:val="24"/>
        </w:rPr>
        <w:t>ιμένων, έχουν τη σφραγίδα της Ευρωπαϊκής Ένωσης. Ενόψει της ιδιωτικοποίησης των λιμανιών Πειραιά, Θεσσαλονίκης και άλλων δέκα, απαλλάσσετε τα μονοπώλια που θα τα αγοράσουν από αυτά που θεωρούν</w:t>
      </w:r>
      <w:r>
        <w:rPr>
          <w:rFonts w:eastAsia="Times New Roman" w:cs="Times New Roman"/>
          <w:szCs w:val="24"/>
        </w:rPr>
        <w:t xml:space="preserve"> βαρίδια. Αυτό σημαίνει κατάργηση συλλογικών συμβάσεων και χειρότερο ασφαλιστικό, συνταξιοδοτικό, ενώ χτυπάτε τις εργασιακές σχέσεις και τις συνδικαλιστικές ελευθερίες και αυξάνετε το κόστος των λιμενικών υπηρεσιών για τα λαϊκά στρώματα, μεγιστοποιώντας τα</w:t>
      </w:r>
      <w:r>
        <w:rPr>
          <w:rFonts w:eastAsia="Times New Roman" w:cs="Times New Roman"/>
          <w:szCs w:val="24"/>
        </w:rPr>
        <w:t xml:space="preserve"> κέρδη των μονοπωλίων του κλάδου. </w:t>
      </w:r>
    </w:p>
    <w:p w14:paraId="12E5511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12E5511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Οι δημαγωγικές αντεγκλήσεις της </w:t>
      </w:r>
      <w:r>
        <w:rPr>
          <w:rFonts w:eastAsia="Times New Roman"/>
          <w:szCs w:val="24"/>
        </w:rPr>
        <w:t>Κυβέρνησης</w:t>
      </w:r>
      <w:r>
        <w:rPr>
          <w:rFonts w:eastAsia="Times New Roman" w:cs="Times New Roman"/>
          <w:szCs w:val="24"/>
        </w:rPr>
        <w:t xml:space="preserve"> με Νέα Δημοκρατία και </w:t>
      </w:r>
      <w:r>
        <w:rPr>
          <w:rFonts w:eastAsia="Times New Roman"/>
          <w:szCs w:val="24"/>
        </w:rPr>
        <w:t>ΠΑΣΟΚ</w:t>
      </w:r>
      <w:r>
        <w:rPr>
          <w:rFonts w:eastAsia="Times New Roman" w:cs="Times New Roman"/>
          <w:szCs w:val="24"/>
        </w:rPr>
        <w:t xml:space="preserve"> για τις αρμοδιότητες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α</w:t>
      </w:r>
      <w:r>
        <w:rPr>
          <w:rFonts w:eastAsia="Times New Roman" w:cs="Times New Roman"/>
          <w:szCs w:val="24"/>
        </w:rPr>
        <w:t xml:space="preserve">ρχής </w:t>
      </w:r>
      <w:r>
        <w:rPr>
          <w:rFonts w:eastAsia="Times New Roman" w:cs="Times New Roman"/>
          <w:szCs w:val="24"/>
        </w:rPr>
        <w:t>λ</w:t>
      </w:r>
      <w:r>
        <w:rPr>
          <w:rFonts w:eastAsia="Times New Roman" w:cs="Times New Roman"/>
          <w:szCs w:val="24"/>
        </w:rPr>
        <w:t xml:space="preserve">ιμένων είναι κάλπικη, για να κρύψετε τη συμφωνία σας στις ιδιωτικοποιήσεις. Συνεχίζετε εκεί που σταμάτησαν οι προηγούμενοι. Ο κ. Δρίτσας το είπε σαφέστατα.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α</w:t>
      </w:r>
      <w:r>
        <w:rPr>
          <w:rFonts w:eastAsia="Times New Roman" w:cs="Times New Roman"/>
          <w:szCs w:val="24"/>
        </w:rPr>
        <w:t xml:space="preserve">ρχή </w:t>
      </w:r>
      <w:r>
        <w:rPr>
          <w:rFonts w:eastAsia="Times New Roman" w:cs="Times New Roman"/>
          <w:szCs w:val="24"/>
        </w:rPr>
        <w:t>λ</w:t>
      </w:r>
      <w:r>
        <w:rPr>
          <w:rFonts w:eastAsia="Times New Roman" w:cs="Times New Roman"/>
          <w:szCs w:val="24"/>
        </w:rPr>
        <w:t>ιμένων δεν περιλαμβάνει άσκηση επιχειρηματικής δραστηριότητας ή τη λήψη εμπορικών απ</w:t>
      </w:r>
      <w:r>
        <w:rPr>
          <w:rFonts w:eastAsia="Times New Roman" w:cs="Times New Roman"/>
          <w:szCs w:val="24"/>
        </w:rPr>
        <w:t xml:space="preserve">οφάσεων. Απλά εποπτεύει. </w:t>
      </w:r>
    </w:p>
    <w:p w14:paraId="12E5511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Για την περιοχή, όμως, των λιπασμάτων και τις υποσχέσεις εξαίρεσης από την ιδιωτικοποίηση δεν λέτε τίποτα. Τσιμουδιά! Εμπαιγμός και στο Κερατσίνι, λοιπόν; </w:t>
      </w:r>
    </w:p>
    <w:p w14:paraId="12E5511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Επίσης, προκλητικές οι φοροαπαλλαγές και τα προνόμια στη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Δεν μπ</w:t>
      </w:r>
      <w:r>
        <w:rPr>
          <w:rFonts w:eastAsia="Times New Roman" w:cs="Times New Roman"/>
          <w:szCs w:val="24"/>
        </w:rPr>
        <w:t xml:space="preserve">ορώ να πω περισσότερα. Είναι για την ιδιωτικοποίηση των αεροδρομίων. Κράτος εν κράτει. </w:t>
      </w:r>
    </w:p>
    <w:p w14:paraId="12E5511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πολιτική σας, λοιπόν, είναι ολοφάνερα ταξική. Χαίρεται ο Σύνδεσμος Ελλήνων Βιομηχάνων, αλλά και τα κόμματα της Αντιπολίτευσης, ειδικά εκείνα που διεκδικούν εξουσία, γ</w:t>
      </w:r>
      <w:r>
        <w:rPr>
          <w:rFonts w:eastAsia="Times New Roman" w:cs="Times New Roman"/>
          <w:szCs w:val="24"/>
        </w:rPr>
        <w:t xml:space="preserve">ιατί κάνετε καλά τη βρώμικη δουλειά. Ελπίζουν ότι θα την αποφύγουν, όταν η αστική τάξη τα καλέσει να σας διαδεχθούν. </w:t>
      </w:r>
    </w:p>
    <w:p w14:paraId="12E5511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χέρι του λαού είναι να δείξει τη δύναμή του, να μη νομιμοποιήσει και να αναθρέψει αντιλαϊκές πολιτικές που σκοτώνουν χωρίς όπλα. </w:t>
      </w:r>
    </w:p>
    <w:p w14:paraId="12E5511F"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(Αναστάσιος Κουράκης): </w:t>
      </w:r>
      <w:r>
        <w:rPr>
          <w:rFonts w:eastAsia="Times New Roman" w:cs="Times New Roman"/>
          <w:szCs w:val="24"/>
        </w:rPr>
        <w:t>Ευχαριστούμε την κ. Διαμάντω Μανωλάκου, Βουλευτίνα του Κομμουνιστικού Κόμματος</w:t>
      </w:r>
      <w:r>
        <w:rPr>
          <w:rFonts w:eastAsia="Times New Roman" w:cs="Times New Roman"/>
          <w:szCs w:val="24"/>
        </w:rPr>
        <w:t xml:space="preserve"> Ελλάδας</w:t>
      </w:r>
      <w:r>
        <w:rPr>
          <w:rFonts w:eastAsia="Times New Roman" w:cs="Times New Roman"/>
          <w:szCs w:val="24"/>
        </w:rPr>
        <w:t>.</w:t>
      </w:r>
    </w:p>
    <w:p w14:paraId="12E5512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λόγο έχει η κ. Αικατερίνη Μάρκου, Βουλευτίνα από το Ποτάμι.</w:t>
      </w:r>
    </w:p>
    <w:p w14:paraId="12E5512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Σας ευχαριστώ πολύ, κύριε Πρόεδρε.</w:t>
      </w:r>
    </w:p>
    <w:p w14:paraId="12E5512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Κύριοι Υπουργοί, κυρί</w:t>
      </w:r>
      <w:r>
        <w:rPr>
          <w:rFonts w:eastAsia="Times New Roman" w:cs="Times New Roman"/>
          <w:szCs w:val="24"/>
        </w:rPr>
        <w:t xml:space="preserve">ες και κύριοι Βουλευτές, τα κατάφερε η Κυβέρνηση μια χαρά. Ό,τι λόγια και να πεις, είναι κούφια. </w:t>
      </w:r>
      <w:r>
        <w:rPr>
          <w:rFonts w:eastAsia="Times New Roman" w:cs="Times New Roman"/>
          <w:szCs w:val="24"/>
        </w:rPr>
        <w:t>Μ</w:t>
      </w:r>
      <w:r>
        <w:rPr>
          <w:rFonts w:eastAsia="Times New Roman" w:cs="Times New Roman"/>
          <w:szCs w:val="24"/>
        </w:rPr>
        <w:t>έσα σε τέτοιο θόρυβο λαϊκισμού και ασυναρτησίας, μέσα σε μια τέτοια παρακμή και ξεπεσμό, μέσα σε μια τέτοια σύγχυση που σκοπίμως έχει προκληθεί, με τέτοια ύπο</w:t>
      </w:r>
      <w:r>
        <w:rPr>
          <w:rFonts w:eastAsia="Times New Roman" w:cs="Times New Roman"/>
          <w:szCs w:val="24"/>
        </w:rPr>
        <w:t>υλη προσπάθεια υπονόμευσης αξιών του πολιτεύματος της αστικής δημοκρατίας, του δυτικού τρόπου του να ζει κανείς με στοιχειώδη αλήθεια και αξιοπρέπεια, ό,τι λόγια και να πεις, φαντάζουν κούφια.</w:t>
      </w:r>
    </w:p>
    <w:p w14:paraId="12E5512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αφύσικη στροφή της Κυβέρνησης απειλεί να γκρεμίσει την αξιοπι</w:t>
      </w:r>
      <w:r>
        <w:rPr>
          <w:rFonts w:eastAsia="Times New Roman" w:cs="Times New Roman"/>
          <w:szCs w:val="24"/>
        </w:rPr>
        <w:t>στία ολόκληρου του πολιτικού συστήματος. Τρέφει, όμως, τον μηδενισμό της Κυβέρνησης, την ιδέα ότι τίποτα δεν γίνεται, ότι οι πολιτικοί είναι όλοι αναξιόπιστοι, ότι οτιδήποτε και αν ειπωθεί στον δημόσιο χώρο, δεν έχει πια καμ</w:t>
      </w:r>
      <w:r>
        <w:rPr>
          <w:rFonts w:eastAsia="Times New Roman" w:cs="Times New Roman"/>
          <w:szCs w:val="24"/>
        </w:rPr>
        <w:t>μ</w:t>
      </w:r>
      <w:r>
        <w:rPr>
          <w:rFonts w:eastAsia="Times New Roman" w:cs="Times New Roman"/>
          <w:szCs w:val="24"/>
        </w:rPr>
        <w:t>ία αξία, γιατί μπορεί να αναιρε</w:t>
      </w:r>
      <w:r>
        <w:rPr>
          <w:rFonts w:eastAsia="Times New Roman" w:cs="Times New Roman"/>
          <w:szCs w:val="24"/>
        </w:rPr>
        <w:t>θεί χωρίς αιδώ. Έτσι οι πολίτες εθίζονται στο τίποτα, αφού η Κυβέρνηση δεν πρεσβεύει τίποτα. Από το περσινό δημοψήφισμα που προσβάλλει τη νοημοσύνη μας και απειλεί τη χώρα με καταστροφή,  στη σημερινή αυταπάτη ότι το περιεχόμενο αυτής της συμφωνίας κάνει τ</w:t>
      </w:r>
      <w:r>
        <w:rPr>
          <w:rFonts w:eastAsia="Times New Roman" w:cs="Times New Roman"/>
          <w:szCs w:val="24"/>
        </w:rPr>
        <w:t>η χώρα να γυρίσει σελίδα στην ανάπτυξη. Τη μια μέρα δήθεν ριζοσπάστης αριστερός επαναστάτης, την άλλη συστημικός οπαδός. Άντε να βγάλει άκρη ο ψηφοφόρος. Πολύ φυσιολογικά όλα αυτά θα μου πείτε. Όταν ξεκινάς από τις αδιανόητες κοτσάνες του προγράμματος Θεσσ</w:t>
      </w:r>
      <w:r>
        <w:rPr>
          <w:rFonts w:eastAsia="Times New Roman" w:cs="Times New Roman"/>
          <w:szCs w:val="24"/>
        </w:rPr>
        <w:t>αλονίκης και καταλήγεις στα 99 χρόνια παραχώρησης της δημόσιας περιουσίας με πιθανή δυνατότητα ανανέωσης της σύμβασης από τα τρισέγγονά μας, καταλαβαίνει κανείς ότι δεν μπορεί να υπάρχει τίποτα, καμ</w:t>
      </w:r>
      <w:r>
        <w:rPr>
          <w:rFonts w:eastAsia="Times New Roman" w:cs="Times New Roman"/>
          <w:szCs w:val="24"/>
        </w:rPr>
        <w:t>μ</w:t>
      </w:r>
      <w:r>
        <w:rPr>
          <w:rFonts w:eastAsia="Times New Roman" w:cs="Times New Roman"/>
          <w:szCs w:val="24"/>
        </w:rPr>
        <w:t>ία πεποίθηση, κα</w:t>
      </w:r>
      <w:r>
        <w:rPr>
          <w:rFonts w:eastAsia="Times New Roman" w:cs="Times New Roman"/>
          <w:szCs w:val="24"/>
        </w:rPr>
        <w:t>μ</w:t>
      </w:r>
      <w:r>
        <w:rPr>
          <w:rFonts w:eastAsia="Times New Roman" w:cs="Times New Roman"/>
          <w:szCs w:val="24"/>
        </w:rPr>
        <w:t>μία σταθερά, καμ</w:t>
      </w:r>
      <w:r>
        <w:rPr>
          <w:rFonts w:eastAsia="Times New Roman" w:cs="Times New Roman"/>
          <w:szCs w:val="24"/>
        </w:rPr>
        <w:t>μ</w:t>
      </w:r>
      <w:r>
        <w:rPr>
          <w:rFonts w:eastAsia="Times New Roman" w:cs="Times New Roman"/>
          <w:szCs w:val="24"/>
        </w:rPr>
        <w:t>ία ιδέα, κα</w:t>
      </w:r>
      <w:r>
        <w:rPr>
          <w:rFonts w:eastAsia="Times New Roman" w:cs="Times New Roman"/>
          <w:szCs w:val="24"/>
        </w:rPr>
        <w:t>μ</w:t>
      </w:r>
      <w:r>
        <w:rPr>
          <w:rFonts w:eastAsia="Times New Roman" w:cs="Times New Roman"/>
          <w:szCs w:val="24"/>
        </w:rPr>
        <w:t xml:space="preserve">μία έτοιμη </w:t>
      </w:r>
      <w:r>
        <w:rPr>
          <w:rFonts w:eastAsia="Times New Roman" w:cs="Times New Roman"/>
          <w:szCs w:val="24"/>
        </w:rPr>
        <w:t xml:space="preserve">πολιτική πρόταση. </w:t>
      </w:r>
    </w:p>
    <w:p w14:paraId="12E5512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Υπάρχει, λοιπόν, νόημα να συζητάμε για την ουσία αυτού του νομοσχεδίου; Υπάρχει βέβαια και ένα αστείο επιχείρημα, ότι η προηγούμενη Βουλή ψήφισε τη συμφωνία πέρυσι το καλοκαίρι με συντριπτική πλειοψηφία. Ναι, την ψηφίσαμε, αλλά πρώτον ήτ</w:t>
      </w:r>
      <w:r>
        <w:rPr>
          <w:rFonts w:eastAsia="Times New Roman" w:cs="Times New Roman"/>
          <w:szCs w:val="24"/>
        </w:rPr>
        <w:t>αν ένα αποτέλεσμα 100% του προηγούμενου άθλιου εξαμήνου και δεύτερον, δεν ψήφισε κανείς το σημερινό περιεχόμενό της, τα συγκεκριμένα μέτρα, τη φοροεπιδρομή με τη σφραγίδα του ΣΥΡΙΖΑ. Κι όμως, δεν υπάρχουν λόγια να περιγράψει κανείς την υποκρισία, το αδίστα</w:t>
      </w:r>
      <w:r>
        <w:rPr>
          <w:rFonts w:eastAsia="Times New Roman" w:cs="Times New Roman"/>
          <w:szCs w:val="24"/>
        </w:rPr>
        <w:t>κτο, τον κυνισμό, τον οπορτουνισμό, την αφύσικη πολιτική στροφή, που τρίβετε με χαμόγελο στο πρόσωπο των ψηφοφόρων λέγοντας «μα, εσύ με ψήφισες το</w:t>
      </w:r>
      <w:r>
        <w:rPr>
          <w:rFonts w:eastAsia="Times New Roman" w:cs="Times New Roman"/>
          <w:szCs w:val="24"/>
        </w:rPr>
        <w:t>ν</w:t>
      </w:r>
      <w:r>
        <w:rPr>
          <w:rFonts w:eastAsia="Times New Roman" w:cs="Times New Roman"/>
          <w:szCs w:val="24"/>
        </w:rPr>
        <w:t xml:space="preserve"> Σεπτέμβριο κι εγώ σου τα είχα πει».</w:t>
      </w:r>
    </w:p>
    <w:p w14:paraId="12E5512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Τα συγχαρητήριά μου, όμως, πάνε πάνω απ’ όλα στους πιστωτές. Τι κι αν το</w:t>
      </w:r>
      <w:r>
        <w:rPr>
          <w:rFonts w:eastAsia="Times New Roman" w:cs="Times New Roman"/>
          <w:szCs w:val="24"/>
        </w:rPr>
        <w:t xml:space="preserve"> πρώτο πρόγραμμα του 2010-2012 πετάχτηκε στα σκουπίδια από τη φοροεπιδρομή σε ό,τι κινείται, εσείς το βιολί σας. Ντροπή δεν υπάρχει ούτε και εκεί. Γράφετε πρώτα τις χιλιάδες σελίδες μόνοι σας, αφήνετε τον άνθρωπο με το ελαφρύ σακίδιο να βάλει ό,τι φόρο του</w:t>
      </w:r>
      <w:r>
        <w:rPr>
          <w:rFonts w:eastAsia="Times New Roman" w:cs="Times New Roman"/>
          <w:szCs w:val="24"/>
        </w:rPr>
        <w:t xml:space="preserve"> κατέβει και μετά δηλώνετε ότι αυτά είναι της Κυβέρνησης και όχι δικά σας και ότι ζητάτε μια εγγύηση. Δηλαδή; Έναν κόφτη- υποθήκη, για να είστε εξασφαλισμένοι. Λουστείτε τώρα, κύριοι δανειστές, την απίθανη αυτή Κυβέρνηση και μην επιχαίρετε γιατί τα μέτρα θ</w:t>
      </w:r>
      <w:r>
        <w:rPr>
          <w:rFonts w:eastAsia="Times New Roman" w:cs="Times New Roman"/>
          <w:szCs w:val="24"/>
        </w:rPr>
        <w:t xml:space="preserve">α περάσουν, γιατί όπως λέτε, μόνο αυτοί μπορούν να τα περάσουν. Και μετά τι θα γίνει θα μας πείτε; </w:t>
      </w:r>
    </w:p>
    <w:p w14:paraId="12E5512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ο κ. Τόμσεν γράφει περισπούδαστα άρθρα, λέγοντας ότι οι περικοπές στις δαπάνες δεν μπορούν να γίνουν. Ο κ. Καρανίκας; Είναι απαραίτητος δηλαδή; Και τι π</w:t>
      </w:r>
      <w:r>
        <w:rPr>
          <w:rFonts w:eastAsia="Times New Roman" w:cs="Times New Roman"/>
          <w:szCs w:val="24"/>
        </w:rPr>
        <w:t xml:space="preserve">αραλογισμός είναι αυτός να επιβάλουμε λιτότητα μέσω απίθανων φόρων, για να εισπράξουμε 1-2 δισεκατομμύρια ακόμη, όταν έχετε δανείσει 250. Έλεος! Δανείστε μας 251 και εμποδίστε τη φοροεπιδρομή. Θα σηκωθεί ο Κέινς από τον τάφο του. Το ζήτημα είναι να τρέξει </w:t>
      </w:r>
      <w:r>
        <w:rPr>
          <w:rFonts w:eastAsia="Times New Roman" w:cs="Times New Roman"/>
          <w:szCs w:val="24"/>
        </w:rPr>
        <w:t xml:space="preserve">η οικονομία λίγο, να υπάρξει λίγη ζήτηση, να γίνουν λίγες δουλειές παραπάνω και εισοδήματα και όχι να βάλουμε κόφτη στο ηλεκτρονικό τσιγάρο. Δηλαδή, τι του λέμε του καπνιστή; Ξεκίνα ξανά το κανονικό τσιγάρο; Είναι εντελώς φαιδρό, δεν το καταλαβαίνετε; </w:t>
      </w:r>
    </w:p>
    <w:p w14:paraId="12E5512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Κρί</w:t>
      </w:r>
      <w:r>
        <w:rPr>
          <w:rFonts w:eastAsia="Times New Roman" w:cs="Times New Roman"/>
          <w:szCs w:val="24"/>
        </w:rPr>
        <w:t>μα, γιατί πρέπει να το πω. Διαβάζοντας το καινούργιο μνημόνιο, υπάρχουν πολλά σοβαρά τεχνικά ζητήματα προς συζήτηση. Από τα ολοήμερα σχολεία μέχρι τις μεταρρυθμίσεις στη δικαιοσύνη. Αλλά αυτά, φαντάζομαι, θα χαθούν πάλι μέσα σε αυτή την κατάσταση της βροχή</w:t>
      </w:r>
      <w:r>
        <w:rPr>
          <w:rFonts w:eastAsia="Times New Roman" w:cs="Times New Roman"/>
          <w:szCs w:val="24"/>
        </w:rPr>
        <w:t>ς των φόρων, στις ανελαστικές δαπάνες του μεσαίου πολίτη. Ό,τι έγινε, δηλαδή, σε όλα τα μνημόνια. Τα υπονομεύσατε και εσείς οι ίδιοι.</w:t>
      </w:r>
    </w:p>
    <w:p w14:paraId="12E5512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Θέλω να επιμείνω λίγο στη φοροεπιδρομή, στα φυσικά πρόσωπα και στους μικρομεσαίους. Τίτλοι τέλους για τη μικρομεσαία επιχε</w:t>
      </w:r>
      <w:r>
        <w:rPr>
          <w:rFonts w:eastAsia="Times New Roman" w:cs="Times New Roman"/>
          <w:szCs w:val="24"/>
        </w:rPr>
        <w:t>ιρηματικότητα, κυρίες και κύριοι. Οι ΣΥΡΙΖΑ-ΑΝΕΛ φαίνεται ότι θέλουν ζοφερό καπιταλισμό των πολυεθνικών, όχι μικρομεσαίους και άλλα τέτοια. Με τους μεγάλους, η διαπραγμάτευση έχει περιεχόμενο. Ξέρουμε όλοι τι είδους. Ξέρουμε όλοι το πώς οικοδομούνται τα κα</w:t>
      </w:r>
      <w:r>
        <w:rPr>
          <w:rFonts w:eastAsia="Times New Roman" w:cs="Times New Roman"/>
          <w:szCs w:val="24"/>
        </w:rPr>
        <w:t xml:space="preserve">θεστώτα. </w:t>
      </w:r>
    </w:p>
    <w:p w14:paraId="12E5512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Ωραία, θα μου πείτε. Και όλα αυτά με εκατόν πενήντα τρεις Βουλευτές; Δεν υπάρχει έστω ένας που να διαφωνεί, βρε αδερφέ; Ούτε ένας, να πει μια κουβέντα, κάτι; Εδώ, στην Κυβέρνηση των Σαμαροβενιζέλων, που λέγατε, όλο και κάποια διαρροή υπήρχε. Εδώ </w:t>
      </w:r>
      <w:r>
        <w:rPr>
          <w:rFonts w:eastAsia="Times New Roman" w:cs="Times New Roman"/>
          <w:szCs w:val="24"/>
        </w:rPr>
        <w:t>τίποτα; Δεκτόν; Μπράβο σας! Εδώ δεν μιλάμε για Βουλευτές, αλλά μιλάμε για κανονικούς οπαδούς. Να στείλω και τα χαιρετίσματά μου στους γενναίους πενήντα τρεις του κ. Τσακαλώτου.</w:t>
      </w:r>
    </w:p>
    <w:p w14:paraId="12E5512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Επί τη ευκαιρία, να σας πω ή μάλλον να ρωτήσω ανοιχτά: Υπάρχει κάποιου άλλου εί</w:t>
      </w:r>
      <w:r>
        <w:rPr>
          <w:rFonts w:eastAsia="Times New Roman" w:cs="Times New Roman"/>
          <w:szCs w:val="24"/>
        </w:rPr>
        <w:t>δους στήριξη; Τα στελέχη του ΠΑΣΟΚ που έχουν προσχωρήσει στον ΣΥΡΙΖΑ και αυτά που γλείφουν όπου βρουν, για να εισέλθουν τώρα, είναι γνωστά. Μια κουβέντα για τις κρυφές διαδρομές παραγόντων της καταστροφικής Κυβέρνησης 2004-2009 προς τον ΣΥΡΙΖΑ δεν πρέπει ε</w:t>
      </w:r>
      <w:r>
        <w:rPr>
          <w:rFonts w:eastAsia="Times New Roman" w:cs="Times New Roman"/>
          <w:szCs w:val="24"/>
        </w:rPr>
        <w:t xml:space="preserve">πιτέλους να ειπωθεί; Ακόμα και η επίσημη Νέα Δημοκρατία κάνει πλέον κάποια αυτοκριτική για το παρελθόν της. Τον ΣΥΡΙΖΑ να λέει τίποτα γι’ αυτήν την καταστροφική περίοδο του κ. Καραμανλή, που χρεοκόπησε τη χώρα, δεν έχω ακούσει. Μούγκα. </w:t>
      </w:r>
    </w:p>
    <w:p w14:paraId="12E5512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κτ</w:t>
      </w:r>
      <w:r>
        <w:rPr>
          <w:rFonts w:eastAsia="Times New Roman" w:cs="Times New Roman"/>
          <w:szCs w:val="24"/>
        </w:rPr>
        <w:t xml:space="preserve">υπάει το κουδούνι λήξεως του χρόνου ομιλίας της κυρίας Βουλευτού) </w:t>
      </w:r>
    </w:p>
    <w:p w14:paraId="12E5512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Τι συμβαίνει εδώ, ρε παιδιά; Νομίζετε ότι θα μείνουν κρυφά αυτά; Η Νέμεσις δεν θα αργήσει και ο πέλεκυς της ιστορίας θα είναι πιο βαρύς από ό,τι ο πέλεκυς του ΣΥΡΙΖΑ. Η Κυβέρνηση πατά πάνω </w:t>
      </w:r>
      <w:r>
        <w:rPr>
          <w:rFonts w:eastAsia="Times New Roman" w:cs="Times New Roman"/>
          <w:szCs w:val="24"/>
        </w:rPr>
        <w:t>στον μιθριδατισμό, πάνω στην εξάντληση των πολιτών από την ανεπάρκεια του πολιτικού συστήματος, από τα μέτρα, από την κρίση, από την κατάσταση που δεν λέει να βελτιωθεί, από το ότι δεν ξέρει τι να πιστέψει. Κυριαρχείται από έναν συνδυασμό αισθημάτων μηδενι</w:t>
      </w:r>
      <w:r>
        <w:rPr>
          <w:rFonts w:eastAsia="Times New Roman" w:cs="Times New Roman"/>
          <w:szCs w:val="24"/>
        </w:rPr>
        <w:t>σμού και κυνισμού, που καταστρέφει κάτι πολύ περισσότερο από την οικονομική δομή της χώρας, καταστρέφει τον σπόνδυλο που στρέφεται η κοινωνία ευτελίζοντας κάθε αξία και κάθε αρχή.</w:t>
      </w:r>
    </w:p>
    <w:p w14:paraId="12E5512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του ΣΥΡΙΖΑ και των ΑΝΕΛ, όπως έλεγε και ο μεγάλο</w:t>
      </w:r>
      <w:r>
        <w:rPr>
          <w:rFonts w:eastAsia="Times New Roman" w:cs="Times New Roman"/>
          <w:szCs w:val="24"/>
        </w:rPr>
        <w:t>ς Αμερικανός Πρόεδρος Λίντον Τζόνσον: «Τώρα πρέπει να αποφασίσεις το πώς θέλεις να σε θυμάται η ιστορία». Και δεν έχετε πολύ ώρα για να το αποφασίσετε αυτό, κυρίες και κύριοι Βουλευτές της Συμπολίτευσης, εάν δεν είναι ήδη πολύ αργά.</w:t>
      </w:r>
    </w:p>
    <w:p w14:paraId="12E5512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Σας ευχαριστώ.</w:t>
      </w:r>
    </w:p>
    <w:p w14:paraId="12E5512F"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12E5513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 Βουλευτή του Ποταμιού, κ. Αικατερίνη Μάρκου.</w:t>
      </w:r>
    </w:p>
    <w:p w14:paraId="12E5513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Τον λόγο έχει ο κ. Αθανάσιος Παπαχριστόπουλος, Βουλευτής των Ανεξαρτήτων Ελλήνων.</w:t>
      </w:r>
    </w:p>
    <w:p w14:paraId="12E55132"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Σας </w:t>
      </w:r>
      <w:r>
        <w:rPr>
          <w:rFonts w:eastAsia="Times New Roman" w:cs="Times New Roman"/>
          <w:szCs w:val="24"/>
        </w:rPr>
        <w:t>ευχαριστώ, κύριε Πρόεδρε.</w:t>
      </w:r>
    </w:p>
    <w:p w14:paraId="12E5513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Πύρινοι λόγοι εκτοξεύονται εδώ και τρεις μέρες, με πάθος μεγάλο, θα έλεγα με απίστευτη μανία, μερικές φορές και μίσος. Και τι δεν έχω ακούσει τις τελευταίες ημέρες. Τα «φοροκαταιγίδες» και αυτά είναι ήπια. Έχω ακούσει ότι είμαι πο</w:t>
      </w:r>
      <w:r>
        <w:rPr>
          <w:rFonts w:eastAsia="Times New Roman" w:cs="Times New Roman"/>
          <w:szCs w:val="24"/>
        </w:rPr>
        <w:t xml:space="preserve">λιτικός απατεώνας, πολιτικός τυχοδιώκτης, όχι εγώ προσωπικά, τα κόμματα που στηρίζουν. </w:t>
      </w:r>
    </w:p>
    <w:p w14:paraId="12E5513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Επειδή, η ανθρωπογεωγραφία αυτής της Βουλής είναι γνωστή, θέλω να κάνω μερικές υπενθυμίσεις, γιατί κάποιοι έχουν επιλεκτική μνήμη και έχουν ξεχάσει και τη λέξη αυτοκριτ</w:t>
      </w:r>
      <w:r>
        <w:rPr>
          <w:rFonts w:eastAsia="Times New Roman" w:cs="Times New Roman"/>
          <w:szCs w:val="24"/>
        </w:rPr>
        <w:t xml:space="preserve">ική και το παρελθόν. </w:t>
      </w:r>
    </w:p>
    <w:p w14:paraId="12E5513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Εδώ και κάμποσα χρόνια, εκατό οικογένειες, στην κυριολεξία εκατό, με κάποιους εκφραστές -και εννοώ πολιτικό προσωπικό- έκαναν ό,τι ήθελαν στην ελληνική κοινωνία. Θέλω να θυμίσω μερικά πρόσφατα, να μην πάω στα παλιά. Από τον Κατρούγκαλ</w:t>
      </w:r>
      <w:r>
        <w:rPr>
          <w:rFonts w:eastAsia="Times New Roman" w:cs="Times New Roman"/>
          <w:szCs w:val="24"/>
        </w:rPr>
        <w:t xml:space="preserve">ο ζητήσανε συγγνώμη για τη λάσπη που του ρίχνανε. Από τον Σπίρτζη και τον Παππά επίσης ζητήσανε συγγνώμη. Από τον Πρωθυπουργό της χώρας ζητήσανε συγγνώμη, όταν ακούσαμε ότι το σπίτι του το πήρε σε πλειστηριασμό, το σπίτι που γεννήθηκε. Από τον Πρόεδρο της </w:t>
      </w:r>
      <w:r>
        <w:rPr>
          <w:rFonts w:eastAsia="Times New Roman" w:cs="Times New Roman"/>
          <w:szCs w:val="24"/>
        </w:rPr>
        <w:t xml:space="preserve">Δημοκρατίας, έναν άνθρωπο που έχει κάνει μια τεράστια πορεία, όταν τους έκανε μερικά μαθήματα παιδείας, του Πρωταγόρα, και έβγαλαν ανακοίνωση ότι θέλει να μας πάει στη δραχμή. </w:t>
      </w:r>
    </w:p>
    <w:p w14:paraId="12E5513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λέξη μιντιακή δικτατορία ήταν άγνωστη σε αυτήν τη Βουλή. Όταν ήρθε ο νόμος γι</w:t>
      </w:r>
      <w:r>
        <w:rPr>
          <w:rFonts w:eastAsia="Times New Roman" w:cs="Times New Roman"/>
          <w:szCs w:val="24"/>
        </w:rPr>
        <w:t xml:space="preserve">α να αλλάξει το μιντιακό τοπίο, είδαμε τρία κόμματα, το Ποτάμι, το ΠΑΣΟΚ και τη Νέα Δημοκρατία, με απίστευτη επιμονή να μη θέλουν να τον αλλάξουν. </w:t>
      </w:r>
    </w:p>
    <w:p w14:paraId="12E5513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Πάμε σε άλλη ανθρωπογεωγραφία. Φοροδιαφυγή, μια μεγάλη μάστιγα. Να δούμε τι αξιοπιστία έχουν οι σημερινοί λό</w:t>
      </w:r>
      <w:r>
        <w:rPr>
          <w:rFonts w:eastAsia="Times New Roman" w:cs="Times New Roman"/>
          <w:szCs w:val="24"/>
        </w:rPr>
        <w:t xml:space="preserve">γοι και ποιοι άνθρωποι τους εκστομίζουν. </w:t>
      </w:r>
    </w:p>
    <w:p w14:paraId="12E5513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Αν ψάξετε με λεπτομέρεια τη λίστα Λαγκάρντ –δεν θέλω να ξαναναφερθώ σε ονόματα, τα έχω πει πενήντα φορές, είναι δημοσιευμένα- οι μισοί της λίστας είναι άνθρωποι που ανήκουν κυρίως στο κόμμα της Αξιωματικής Αντιπολί</w:t>
      </w:r>
      <w:r>
        <w:rPr>
          <w:rFonts w:eastAsia="Times New Roman" w:cs="Times New Roman"/>
          <w:szCs w:val="24"/>
        </w:rPr>
        <w:t xml:space="preserve">τευσης. Στη λίστα Μπόγιαρνς, στα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αν ψάξει κανείς με προσοχή, θα δει ποιοι φοροδιαφεύγουν και πιθανότατα να καλύπτουν άλλους. Όλη η παρέα του πρώην Πρωθυπουργού ή μεγάλο κομμάτι της είναι σε αυτήν τη λίστα. </w:t>
      </w:r>
    </w:p>
    <w:p w14:paraId="12E5513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Βρε Θανάση, </w:t>
      </w:r>
      <w:r>
        <w:rPr>
          <w:rFonts w:eastAsia="Times New Roman" w:cs="Times New Roman"/>
          <w:szCs w:val="24"/>
        </w:rPr>
        <w:t xml:space="preserve">μας τα είπες αυτά. Πες και κάτι άλλο. </w:t>
      </w:r>
    </w:p>
    <w:p w14:paraId="12E5513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Σας ενοχλεί. Η λέξη διαπλοκή και η λέξη διαφθορά. Για πολλούς εδώ μέσα είναι ενοχλητικές λέξεις. Για εμένα όχι!</w:t>
      </w:r>
    </w:p>
    <w:p w14:paraId="12E5513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Ακούστε λίγο. Ο Σίκατσεκ πριν κάμποσο καιρό έδωσε εκατόν τόσα ονόματα Ελλήνων</w:t>
      </w:r>
      <w:r>
        <w:rPr>
          <w:rFonts w:eastAsia="Times New Roman" w:cs="Times New Roman"/>
          <w:szCs w:val="24"/>
        </w:rPr>
        <w:t xml:space="preserve"> πολιτικών που είχαν δωροδοκηθεί από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Δεν είδα κανένα ζήλο αυτά τα ονόματα να έρθουν στην επιφάνεια, να τα μάθουμε κι εμείς. Απεναντίας, άκουσα την κ. Ντόρα Μπακογιάννη, που θέλει να μας κλείσει φυλακή, δύο και τρεις φορές. </w:t>
      </w:r>
    </w:p>
    <w:p w14:paraId="12E5513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Θέλω επίσης, για ν</w:t>
      </w:r>
      <w:r>
        <w:rPr>
          <w:rFonts w:eastAsia="Times New Roman" w:cs="Times New Roman"/>
          <w:szCs w:val="24"/>
        </w:rPr>
        <w:t>α μην ξεχνιόμαστε, να θυμίσω την πρόσφατη περίπτωση εκείνου, που όποιος τολμούσε να τον ακουμπήσει –αναφέρομαι στον Ανδρέα Μαρτίνη- τον εξόντωνε. Δεν έχω ένα παράδειγμα, αλλά πενήντα ένα. Όταν ο διεθνής Ερυθρός Σταυρός τον απέπεμψε, δεν κουνήθηκε φύλλο στη</w:t>
      </w:r>
      <w:r>
        <w:rPr>
          <w:rFonts w:eastAsia="Times New Roman" w:cs="Times New Roman"/>
          <w:szCs w:val="24"/>
        </w:rPr>
        <w:t xml:space="preserve">ν ελληνική επικράτεια. Γιατί, βρε παιδιά, τον απέπεμψε ο </w:t>
      </w:r>
      <w:r>
        <w:rPr>
          <w:rFonts w:eastAsia="Times New Roman" w:cs="Times New Roman"/>
          <w:szCs w:val="24"/>
        </w:rPr>
        <w:t xml:space="preserve">διεθνής </w:t>
      </w:r>
      <w:r>
        <w:rPr>
          <w:rFonts w:eastAsia="Times New Roman" w:cs="Times New Roman"/>
          <w:szCs w:val="24"/>
        </w:rPr>
        <w:t xml:space="preserve">Ερυθρός Σταυρός; Μήπως θα πρέπει να ψάξετε καλύτερα στο </w:t>
      </w:r>
      <w:r>
        <w:rPr>
          <w:rFonts w:eastAsia="Times New Roman" w:cs="Times New Roman"/>
          <w:szCs w:val="24"/>
        </w:rPr>
        <w:t xml:space="preserve">διοικητικό συμβούλιο </w:t>
      </w:r>
      <w:r>
        <w:rPr>
          <w:rFonts w:eastAsia="Times New Roman" w:cs="Times New Roman"/>
          <w:szCs w:val="24"/>
        </w:rPr>
        <w:t>του Ερυθρού Σταυρού, να δείτε ποιες οικογένειες συμμετείχαν; Δεν ήταν μόνο ο Ψυχάρης. Κάνετε λάθος. Ψάξτε να βρείτ</w:t>
      </w:r>
      <w:r>
        <w:rPr>
          <w:rFonts w:eastAsia="Times New Roman" w:cs="Times New Roman"/>
          <w:szCs w:val="24"/>
        </w:rPr>
        <w:t xml:space="preserve">ε και τα υπόλοιπα ονόματα. </w:t>
      </w:r>
    </w:p>
    <w:p w14:paraId="12E5513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Ποιοι στήριζαν και στηρίζουν ακόμα τον κ. Βγενόπουλο; Δεν τον ψάχνει ένα κόμμα τον κ. Βγενόπουλο. Τον ψάχνει όλη η Κυπριακή Δημοκρατία. Και με δικαστικά τερτίπια, που πίσω τους ξέρουμε ποιοι κρύβονται, φροντίζει να αποφεύγει να </w:t>
      </w:r>
      <w:r>
        <w:rPr>
          <w:rFonts w:eastAsia="Times New Roman" w:cs="Times New Roman"/>
          <w:szCs w:val="24"/>
        </w:rPr>
        <w:t xml:space="preserve">απολογηθεί στην </w:t>
      </w:r>
      <w:r>
        <w:rPr>
          <w:rFonts w:eastAsia="Times New Roman" w:cs="Times New Roman"/>
          <w:szCs w:val="24"/>
        </w:rPr>
        <w:t>κυπριακή δικαιοσύνη</w:t>
      </w:r>
      <w:r>
        <w:rPr>
          <w:rFonts w:eastAsia="Times New Roman" w:cs="Times New Roman"/>
          <w:szCs w:val="24"/>
        </w:rPr>
        <w:t xml:space="preserve">. Θέλετε να σας θυμίσω ποιοι άνθρωποι είναι πίσω από τον Βγενόπουλο και ποιοι ήταν στα περίφημα Γουότερ Πράις </w:t>
      </w:r>
      <w:r>
        <w:rPr>
          <w:rFonts w:eastAsia="Times New Roman" w:cs="Times New Roman"/>
          <w:szCs w:val="24"/>
          <w:lang w:val="en-US"/>
        </w:rPr>
        <w:t>Papers</w:t>
      </w:r>
      <w:r>
        <w:rPr>
          <w:rFonts w:eastAsia="Times New Roman" w:cs="Times New Roman"/>
          <w:szCs w:val="24"/>
        </w:rPr>
        <w:t xml:space="preserve">. Άλλα </w:t>
      </w:r>
      <w:r>
        <w:rPr>
          <w:rFonts w:eastAsia="Times New Roman" w:cs="Times New Roman"/>
          <w:szCs w:val="24"/>
          <w:lang w:val="en-US"/>
        </w:rPr>
        <w:t>papers</w:t>
      </w:r>
      <w:r>
        <w:rPr>
          <w:rFonts w:eastAsia="Times New Roman" w:cs="Times New Roman"/>
          <w:szCs w:val="24"/>
        </w:rPr>
        <w:t>. Τα έχω πει πολλές φορές. Αυτή είναι η αξιοπιστία αυτών που βγάζουν πύρινους λόγους μέσα σε</w:t>
      </w:r>
      <w:r>
        <w:rPr>
          <w:rFonts w:eastAsia="Times New Roman" w:cs="Times New Roman"/>
          <w:szCs w:val="24"/>
        </w:rPr>
        <w:t xml:space="preserve"> αυτήν την Αίθουσα. </w:t>
      </w:r>
    </w:p>
    <w:p w14:paraId="12E5513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Ερχόμαστε στα σημερινά. Ναι, φίλες και φίλοι, ναι, συνάδελφοι, κανείς δεν θέλει να χρωστάει ένα δυσβάσταχτο χρέος. Να μιλήσουμε αντρίκια; Και μην με εγκαλέσετε για σεξιστική έκφραση. Είναι μια έκφραση που την λέμε. </w:t>
      </w:r>
    </w:p>
    <w:p w14:paraId="12E5513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Ποιος έφτασε το χρέ</w:t>
      </w:r>
      <w:r>
        <w:rPr>
          <w:rFonts w:eastAsia="Times New Roman" w:cs="Times New Roman"/>
          <w:szCs w:val="24"/>
        </w:rPr>
        <w:t>ος από το 120% στο 180%; Ο ΣΥΡΙΖΑ και οι Ανεξάρτητοι Έλληνες ή ο Βαρουφάκης; Ποιος το έφτασε; Ποιος αφαίρεσε το ένα τέταρτο από το εισόδημα των Ελλήνων πολιτών; Ποιος πραγματικά έριξε στην ανεργία ενάμισι εκατομμύριο Έλληνες πολίτες; Να απαντήσουμε ειλικρι</w:t>
      </w:r>
      <w:r>
        <w:rPr>
          <w:rFonts w:eastAsia="Times New Roman" w:cs="Times New Roman"/>
          <w:szCs w:val="24"/>
        </w:rPr>
        <w:t xml:space="preserve">νά σε αυτά τα ερωτήματα; </w:t>
      </w:r>
    </w:p>
    <w:p w14:paraId="12E5514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Εγώ είμαι από τους τελευταίους που δεν θα κάνω αυτοκριτική. Ναι, και άπειροι είμαστε και επιλογές λάθος κάναμε και άγνοια κινδύνου είχαμε. Ποτέ, μα ποτέ δεν βάλαμε το χέρι στο μέλι! Ποτέ! Κι όσες φορές φροντίσατε με βρόμικο τρόπο </w:t>
      </w:r>
      <w:r>
        <w:rPr>
          <w:rFonts w:eastAsia="Times New Roman" w:cs="Times New Roman"/>
          <w:szCs w:val="24"/>
        </w:rPr>
        <w:t>να βάλετε μέσα στο κάδρο κάποιους ανθρώπους, σας έφερε ο Σταθάκης εδώ τα τριάντα τρία ακίνητα, που τον χρέωσαν είκοσι έξι ευρώ. Κατάντια!</w:t>
      </w:r>
    </w:p>
    <w:p w14:paraId="12E5514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12E5514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Έχω ένα λεπτό; Αν</w:t>
      </w:r>
      <w:r>
        <w:rPr>
          <w:rFonts w:eastAsia="Times New Roman" w:cs="Times New Roman"/>
          <w:szCs w:val="24"/>
        </w:rPr>
        <w:t xml:space="preserve"> δεν έχω σταματάω, κύριε Πρόεδρε. </w:t>
      </w:r>
    </w:p>
    <w:p w14:paraId="12E55143"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Έχετε. Συνεχίστε, κύριε συνάδελφε. </w:t>
      </w:r>
    </w:p>
    <w:p w14:paraId="12E5514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Δεν θέλω να πω περισσότερα. Θέλω να πω το εξής, γιατί δεν μου αρέσει η μιζέρια. Αναγκάζομαι να το κάνω. Συγχωρείστε μου και</w:t>
      </w:r>
      <w:r>
        <w:rPr>
          <w:rFonts w:eastAsia="Times New Roman" w:cs="Times New Roman"/>
          <w:szCs w:val="24"/>
        </w:rPr>
        <w:t xml:space="preserve"> μια μικρή απρέπεια: Όποιος τολμήσει και βάλει το χέρι του πάλι στο μέλι, θα του κοπεί από το σβέρκο. Γιατί το λέω αυτό; Διότι κι εγώ κι άλλοι εκατό εδώ, μέσα σε αυτήν τη Βουλή, είμαστε αποφασισμένοι για τη διαφθορά, τη διαπλοκή, τη φοροδιαφυγή, τη μιντιακ</w:t>
      </w:r>
      <w:r>
        <w:rPr>
          <w:rFonts w:eastAsia="Times New Roman" w:cs="Times New Roman"/>
          <w:szCs w:val="24"/>
        </w:rPr>
        <w:t xml:space="preserve">ή δικτατορία και την κάθαρση του πολιτικού προσωπικού. Διότι πιστεύω σε όλα τα κόμματα υπάρχουν έντιμοι Βουλευτές. Το λέω και το εννοώ. Αυτό είναι για εμάς προϋπόθεση για να προχωρήσει η χώρα. </w:t>
      </w:r>
    </w:p>
    <w:p w14:paraId="12E55145"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Αυτήν τη στιγμή –και τελειώνω, κύριε Πρόεδρε- το δημοψήφισμα τ</w:t>
      </w:r>
      <w:r>
        <w:rPr>
          <w:rFonts w:eastAsia="Times New Roman"/>
          <w:szCs w:val="24"/>
        </w:rPr>
        <w:t xml:space="preserve">ης Βρετανίας, οι μαγκιές του Ερντογάν, το μεταναστευτικό, οι εκλογές στην Ισπανία, είναι μια φοβερή συγκυρία. Και είδαμε ακόμα και το ΔΝΤ να βάζει νερό στο κρασί του και τον Σόιμπλε να βάζει νερό στο κρασί του. </w:t>
      </w:r>
    </w:p>
    <w:p w14:paraId="12E55146"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 xml:space="preserve">Την Τρίτη ξημερώνει μια άλλη ιστορική μέρα κι εσείς ζητάτε εκλογές. Ρωτήστε τους επιχειρηματίες τους δικούς σας αν τις θέλανε. Ρωτήστε τους, να δούμε τι θα πούνε. Ένα μόνο ευνοούσαν οι εκλογές, την παραγραφή αδικημάτων των επιόρκων. Τίποτε άλλο. </w:t>
      </w:r>
    </w:p>
    <w:p w14:paraId="12E55147"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Και σας λ</w:t>
      </w:r>
      <w:r>
        <w:rPr>
          <w:rFonts w:eastAsia="Times New Roman"/>
          <w:szCs w:val="24"/>
        </w:rPr>
        <w:t>έω το εξής: Η χώρα θα μπει σε ήρεμα νερά κι εμείς πραγματικά θα κληθούμε για μια καινούρια πραγματικότητα κι εκεί μένει να αποδείξουμε αν είμαστε ικανοί να απορροφήσουμε τη μεγαλύτερη, την πιο γιγάντια ένεση ρευστότητας που γίνεται αυτήν τη στιγμή στη χώρα</w:t>
      </w:r>
      <w:r>
        <w:rPr>
          <w:rFonts w:eastAsia="Times New Roman"/>
          <w:szCs w:val="24"/>
        </w:rPr>
        <w:t xml:space="preserve"> μας. Για όσους θέλουν, ας κάτσουν να δουν τα νούμερα.</w:t>
      </w:r>
    </w:p>
    <w:p w14:paraId="12E55148"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Συγχωρήστε μου την ένταση. Ευχαριστώ πολύ.</w:t>
      </w:r>
    </w:p>
    <w:p w14:paraId="12E55149" w14:textId="77777777" w:rsidR="00A37F14" w:rsidRDefault="002C15DC">
      <w:pPr>
        <w:tabs>
          <w:tab w:val="left" w:pos="2820"/>
        </w:tabs>
        <w:spacing w:line="600" w:lineRule="auto"/>
        <w:ind w:firstLine="720"/>
        <w:jc w:val="center"/>
        <w:rPr>
          <w:rFonts w:eastAsia="Times New Roman"/>
          <w:szCs w:val="24"/>
        </w:rPr>
      </w:pPr>
      <w:r>
        <w:rPr>
          <w:rFonts w:eastAsia="Times New Roman"/>
          <w:szCs w:val="24"/>
        </w:rPr>
        <w:t xml:space="preserve">(Χειροκροτήματα από τις πτέρυγες του ΣΥΡΙΖΑ και των </w:t>
      </w:r>
      <w:r>
        <w:rPr>
          <w:rFonts w:eastAsia="Times New Roman"/>
          <w:szCs w:val="24"/>
        </w:rPr>
        <w:t>ΑΝΕΛ</w:t>
      </w:r>
      <w:r>
        <w:rPr>
          <w:rFonts w:eastAsia="Times New Roman"/>
          <w:szCs w:val="24"/>
        </w:rPr>
        <w:t xml:space="preserve">) </w:t>
      </w:r>
    </w:p>
    <w:p w14:paraId="12E5514A" w14:textId="77777777" w:rsidR="00A37F14" w:rsidRDefault="002C15DC">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πολύ τον κ. Αθανάσιο Παπαχριστόπουλο. </w:t>
      </w:r>
    </w:p>
    <w:p w14:paraId="12E5514B"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 xml:space="preserve">Για να </w:t>
      </w:r>
      <w:r>
        <w:rPr>
          <w:rFonts w:eastAsia="Times New Roman"/>
          <w:szCs w:val="24"/>
        </w:rPr>
        <w:t>κλείσει ο πρώτος κύκλος, τον λόγο έχει ο κ. Δημήτριος Καβαδέλλας, Βουλευτής της Ένωσης Κεντρώων.</w:t>
      </w:r>
    </w:p>
    <w:p w14:paraId="12E5514C" w14:textId="77777777" w:rsidR="00A37F14" w:rsidRDefault="002C15DC">
      <w:pPr>
        <w:tabs>
          <w:tab w:val="left" w:pos="2820"/>
        </w:tabs>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Ευχαριστώ πολύ, κύριε Πρόεδρε.</w:t>
      </w:r>
    </w:p>
    <w:p w14:paraId="12E5514D"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 xml:space="preserve">Θέλω να αποφύγω να μιλήσω με αριθμούς. Να μιλήσουμε λιγάκι πιο ανθρώπινα </w:t>
      </w:r>
      <w:r>
        <w:rPr>
          <w:rFonts w:eastAsia="Times New Roman"/>
          <w:szCs w:val="24"/>
        </w:rPr>
        <w:t xml:space="preserve">μήπως </w:t>
      </w:r>
      <w:r>
        <w:rPr>
          <w:rFonts w:eastAsia="Times New Roman"/>
          <w:szCs w:val="24"/>
        </w:rPr>
        <w:t>και γίνουμε κατανοητοί. Είν</w:t>
      </w:r>
      <w:r>
        <w:rPr>
          <w:rFonts w:eastAsia="Times New Roman"/>
          <w:szCs w:val="24"/>
        </w:rPr>
        <w:t>αι η τελευταία απόπειρα, η τελευταία προσπάθεια μήπως και συγκινηθείτε, γιατί από την Κυριακή και μετά μπαίνει ταφόπλακα στη μεσαία τάξη. Ήδη έχουν διαλυθεί όλοι.</w:t>
      </w:r>
    </w:p>
    <w:p w14:paraId="12E5514E"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Εγώ σας το λέω, είμαι αρχιτέκτονας μηχανικός κι έχει τρία χρόνια να χτυπήσει το τηλέφωνό μου.</w:t>
      </w:r>
      <w:r>
        <w:rPr>
          <w:rFonts w:eastAsia="Times New Roman"/>
          <w:szCs w:val="24"/>
        </w:rPr>
        <w:t xml:space="preserve"> Τα βάλατε με την οικοδομή, οι από εδώ κύριοι. Τα βάλανε με όποιον είχε μια πισίνα. Αυτός που έχει την πισίνα πάει και κάνει το μπάνιο του στη Μύκονο, έχει το σκάφος του ή πάει στο Χίλτον και απολαμβάνει και το ποτό του. Ξέρετε ποιοι έπαθαν τη ζημιά; Όχι α</w:t>
      </w:r>
      <w:r>
        <w:rPr>
          <w:rFonts w:eastAsia="Times New Roman"/>
          <w:szCs w:val="24"/>
        </w:rPr>
        <w:t>υτός που είχε την πισίνα, αλλά αυτός που πήγαινε και καθάριζε την πισίνα, αυτός που έφερνε το φίλτρο, αυτός που φρόντιζε τον καυστήρα, αυτός που μάζευε τα σκουπιδάκια τριγύρω που αφήναν οι κυρίες.</w:t>
      </w:r>
    </w:p>
    <w:p w14:paraId="12E5514F"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Με τα κόλπα σας και τις ανοησίες, τα τεκμήρια αυτοί από εδώ</w:t>
      </w:r>
      <w:r>
        <w:rPr>
          <w:rFonts w:eastAsia="Times New Roman"/>
          <w:szCs w:val="24"/>
        </w:rPr>
        <w:t xml:space="preserve"> τα έβαλαν, αλλά εσείς τα συνεχίσατε. Αυτό είναι μια τροχοπέδη για την οικονομία. Αυτές οι αριστερίστικες τακτικές. </w:t>
      </w:r>
    </w:p>
    <w:p w14:paraId="12E55150"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Τώρα έρχεται το διαζύγιο, κύριοι, και αφορά τους ψηφοφόρους σας. Διότι προ ημερών σάς έδιναν οι δημοσκοπήσεις 15%. Δεν ξέρω τι δημοσκοπήσει</w:t>
      </w:r>
      <w:r>
        <w:rPr>
          <w:rFonts w:eastAsia="Times New Roman"/>
          <w:szCs w:val="24"/>
        </w:rPr>
        <w:t xml:space="preserve">ς είναι αυτές. Εγώ πήγα στη λαϊκή χθες να πάρω κάτι φράουλες και τι κατάρες άκουγα δεν λέγεται. Ήταν και αγοραία λόγια, που δεν επιτρέπεται σε αυτήν την Αίθουσα να τα πω, αλλά αυτή είναι η πραγματικότητα. </w:t>
      </w:r>
    </w:p>
    <w:p w14:paraId="12E55151"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Και δεν φταίτε εσείς. Εσείς ίσως εξαπατάσθε από έν</w:t>
      </w:r>
      <w:r>
        <w:rPr>
          <w:rFonts w:eastAsia="Times New Roman"/>
          <w:szCs w:val="24"/>
        </w:rPr>
        <w:t>αν αυταπατώμενο Πρωθυπουργό, ο οποίος μας είχε φέρει το</w:t>
      </w:r>
      <w:r>
        <w:rPr>
          <w:rFonts w:eastAsia="Times New Roman"/>
          <w:szCs w:val="24"/>
        </w:rPr>
        <w:t>ν</w:t>
      </w:r>
      <w:r>
        <w:rPr>
          <w:rFonts w:eastAsia="Times New Roman"/>
          <w:szCs w:val="24"/>
        </w:rPr>
        <w:t xml:space="preserve"> Μαδούρο και μας τον έλεγε φοβερό τύπο και ότι λύσεις </w:t>
      </w:r>
      <w:r>
        <w:rPr>
          <w:rFonts w:eastAsia="Times New Roman"/>
          <w:szCs w:val="24"/>
        </w:rPr>
        <w:t xml:space="preserve">έχει </w:t>
      </w:r>
      <w:r>
        <w:rPr>
          <w:rFonts w:eastAsia="Times New Roman"/>
          <w:szCs w:val="24"/>
        </w:rPr>
        <w:t>και θα τους κάνει όλους λεφτάδες και ότι εκεί τα πετρέλαια ρέουν</w:t>
      </w:r>
      <w:r>
        <w:rPr>
          <w:rFonts w:eastAsia="Times New Roman"/>
          <w:szCs w:val="24"/>
        </w:rPr>
        <w:t>,</w:t>
      </w:r>
      <w:r>
        <w:rPr>
          <w:rFonts w:eastAsia="Times New Roman"/>
          <w:szCs w:val="24"/>
        </w:rPr>
        <w:t xml:space="preserve"> στη Βενεζουέλα. Και αν πετάξεις λίγη ζάχαρη σε κα</w:t>
      </w:r>
      <w:r>
        <w:rPr>
          <w:rFonts w:eastAsia="Times New Roman"/>
          <w:szCs w:val="24"/>
        </w:rPr>
        <w:t>μ</w:t>
      </w:r>
      <w:r>
        <w:rPr>
          <w:rFonts w:eastAsia="Times New Roman"/>
          <w:szCs w:val="24"/>
        </w:rPr>
        <w:t>μιά πλατεία, θα σκοτωθούν</w:t>
      </w:r>
      <w:r>
        <w:rPr>
          <w:rFonts w:eastAsia="Times New Roman"/>
          <w:szCs w:val="24"/>
        </w:rPr>
        <w:t xml:space="preserve"> για να την πάρουν. Είναι χειρότερα και από τα </w:t>
      </w:r>
      <w:r>
        <w:rPr>
          <w:rFonts w:eastAsia="Times New Roman"/>
          <w:szCs w:val="24"/>
        </w:rPr>
        <w:t xml:space="preserve">τότε </w:t>
      </w:r>
      <w:r>
        <w:rPr>
          <w:rFonts w:eastAsia="Times New Roman"/>
          <w:szCs w:val="24"/>
        </w:rPr>
        <w:t>κομμουνιστικά καθεστώτα, τα σταλινικού τύπου.</w:t>
      </w:r>
    </w:p>
    <w:p w14:paraId="12E55152"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Λοιπόν, τον πεσμένο δεν τον πολεμάμε κι εσείς έχετε καταπέσει στη συνείδηση του κόσμου, γι’ αυτό θα είμαι ευγενικός μαζί σας. Ξέρω ότι τα βάζω και με τη συνεί</w:t>
      </w:r>
      <w:r>
        <w:rPr>
          <w:rFonts w:eastAsia="Times New Roman"/>
          <w:szCs w:val="24"/>
        </w:rPr>
        <w:t xml:space="preserve">δησή σας. Είστε έντιμοι άνθρωποι όλοι, απλώς έχετε παγιδευτεί και δεν μπορείτε να κάνετε πίσω. </w:t>
      </w:r>
    </w:p>
    <w:p w14:paraId="12E55153"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Αναρωτιέμαι αν έχετε τόσες αυταπάτες. Είναι όντως αυταπάτη αυτή η ιστορία; Είστε ασυνεπείς με την ιδεολογία σας; Δηλώνετε αριστεροί και κομμουνιστές οι περισσότ</w:t>
      </w:r>
      <w:r>
        <w:rPr>
          <w:rFonts w:eastAsia="Times New Roman"/>
          <w:szCs w:val="24"/>
        </w:rPr>
        <w:t>εροι, άρα είστε απόλυτα συνεπείς με αυτά που συμβαίνουν. Διότι ο κομμουνιστής τι λέει; Ότι ο εχθρός των λαϊκών μαζών είναι αυτός που έχει μια επιχείρηση και έχει τρεις υπολοίπους μέσα και τους πίνει το αίμα, άρα να του χώσουμε εκεί πέρα φορολογία. Κι ο άλλ</w:t>
      </w:r>
      <w:r>
        <w:rPr>
          <w:rFonts w:eastAsia="Times New Roman"/>
          <w:szCs w:val="24"/>
        </w:rPr>
        <w:t>ος που έχει ένα σπιτάκι σε μια γωνία, πώς το έκανε; Φαντάζεστε πως κάπου θα έκλεψε πάλι τον κόπο και τον μόχθο αυτουνού που δεν έχει σπίτι και οπωσδήποτε, επειδή είναι κλέφτης και ληστής του κόπου και σφετεριστής, κι αυτού βάλ’ του ΕΝΦΙΑ. Αυτόν τον ΕΝΦΙΑ π</w:t>
      </w:r>
      <w:r>
        <w:rPr>
          <w:rFonts w:eastAsia="Times New Roman"/>
          <w:szCs w:val="24"/>
        </w:rPr>
        <w:t>ου θα καταργούσατε με ένα νόμο κι ένα άρθρο, όπως το λέγατε το ποιηματάκι. Λοιπόν, είστε απόλυτα συνεπείς.</w:t>
      </w:r>
    </w:p>
    <w:p w14:paraId="12E55154" w14:textId="77777777" w:rsidR="00A37F14" w:rsidRDefault="002C15DC">
      <w:pPr>
        <w:tabs>
          <w:tab w:val="left" w:pos="2820"/>
        </w:tabs>
        <w:spacing w:line="600" w:lineRule="auto"/>
        <w:ind w:firstLine="720"/>
        <w:jc w:val="both"/>
        <w:rPr>
          <w:rFonts w:eastAsia="Times New Roman"/>
          <w:szCs w:val="24"/>
        </w:rPr>
      </w:pPr>
      <w:r>
        <w:rPr>
          <w:rFonts w:eastAsia="Times New Roman"/>
          <w:szCs w:val="24"/>
        </w:rPr>
        <w:t>Η Νέα Δημοκρατία και το ΠΑΣΟΚ δεν είναι συνεπείς, διότι αυτοί έφεραν τα πρώτα κομμουνιστικού τύπου φορολογικά μέτρα και κάτι τεκμήρια. Έχεις αυτοκίνη</w:t>
      </w:r>
      <w:r>
        <w:rPr>
          <w:rFonts w:eastAsia="Times New Roman"/>
          <w:szCs w:val="24"/>
        </w:rPr>
        <w:t>το μεγάλο; Βέβαια. Αυτοί το έφεραν, αυτοί το εφαρμόσανε. Και τι δεν σκεφτήκανε.</w:t>
      </w:r>
    </w:p>
    <w:p w14:paraId="12E55155" w14:textId="77777777" w:rsidR="00A37F14" w:rsidRDefault="002C15DC">
      <w:pPr>
        <w:spacing w:line="600" w:lineRule="auto"/>
        <w:ind w:firstLine="720"/>
        <w:jc w:val="both"/>
        <w:rPr>
          <w:rFonts w:eastAsia="UB-Helvetica" w:cs="Times New Roman"/>
          <w:szCs w:val="24"/>
        </w:rPr>
      </w:pPr>
      <w:r>
        <w:rPr>
          <w:rFonts w:eastAsia="UB-Helvetica" w:cs="Times New Roman"/>
          <w:szCs w:val="24"/>
        </w:rPr>
        <w:t xml:space="preserve">Ευτυχώς, όμως, κάνατε κάποιες σπουδαίες μεταρρυθμίσεις. Την </w:t>
      </w:r>
      <w:r>
        <w:rPr>
          <w:rFonts w:eastAsia="UB-Helvetica" w:cs="Times New Roman"/>
          <w:szCs w:val="24"/>
        </w:rPr>
        <w:t xml:space="preserve">ομάδα </w:t>
      </w:r>
      <w:r>
        <w:rPr>
          <w:rFonts w:eastAsia="UB-Helvetica" w:cs="Times New Roman"/>
          <w:szCs w:val="24"/>
        </w:rPr>
        <w:t xml:space="preserve">Δέλτα την ονομάσατε Όμικρον και βαφτίσατε την τρόικα </w:t>
      </w:r>
      <w:r>
        <w:rPr>
          <w:rFonts w:eastAsia="UB-Helvetica" w:cs="Times New Roman"/>
          <w:szCs w:val="24"/>
        </w:rPr>
        <w:t>θεσμούς</w:t>
      </w:r>
      <w:r>
        <w:rPr>
          <w:rFonts w:eastAsia="UB-Helvetica" w:cs="Times New Roman"/>
          <w:szCs w:val="24"/>
        </w:rPr>
        <w:t>, τους τοκογλύφους εταίρους, το μνημόνιο συμφωνία,</w:t>
      </w:r>
      <w:r>
        <w:rPr>
          <w:rFonts w:eastAsia="UB-Helvetica" w:cs="Times New Roman"/>
          <w:szCs w:val="24"/>
        </w:rPr>
        <w:t xml:space="preserve"> τα ψέματα τα είπατε αυταπάτες. Βρήκατε επενδυτές ανάμεσα στους πρόσφυγες, οι οποίοι προς το παρόν λιάζονταν, γιατί σκεφτόντουσαν, αφού κάνουν διακοπές, πού θα επενδύσουν τα χρήματά τους. Κάνατε, βέβαια, και πειράματα πολύ ωραία με τον Βαρουφάκη, ο οποίος </w:t>
      </w:r>
      <w:r>
        <w:rPr>
          <w:rFonts w:eastAsia="UB-Helvetica" w:cs="Times New Roman"/>
          <w:szCs w:val="24"/>
        </w:rPr>
        <w:t xml:space="preserve">είχε μια απόλυτα επιτυχημένη διαπραγμάτευση δημιουργικής ασάφειας, η οποία έφερε τα </w:t>
      </w:r>
      <w:r>
        <w:rPr>
          <w:rFonts w:eastAsia="UB-Helvetica" w:cs="Times New Roman"/>
          <w:szCs w:val="24"/>
          <w:lang w:val="en-US"/>
        </w:rPr>
        <w:t>capital</w:t>
      </w:r>
      <w:r>
        <w:rPr>
          <w:rFonts w:eastAsia="UB-Helvetica" w:cs="Times New Roman"/>
          <w:szCs w:val="24"/>
        </w:rPr>
        <w:t xml:space="preserve"> </w:t>
      </w:r>
      <w:r>
        <w:rPr>
          <w:rFonts w:eastAsia="UB-Helvetica" w:cs="Times New Roman"/>
          <w:szCs w:val="24"/>
          <w:lang w:val="en-US"/>
        </w:rPr>
        <w:t>controls</w:t>
      </w:r>
      <w:r>
        <w:rPr>
          <w:rFonts w:eastAsia="UB-Helvetica" w:cs="Times New Roman"/>
          <w:szCs w:val="24"/>
        </w:rPr>
        <w:t xml:space="preserve"> και την ταφόπλακα στους ελεύθερους επαγγελματίες.</w:t>
      </w:r>
    </w:p>
    <w:p w14:paraId="12E55156" w14:textId="77777777" w:rsidR="00A37F14" w:rsidRDefault="002C15DC">
      <w:pPr>
        <w:spacing w:line="600" w:lineRule="auto"/>
        <w:ind w:firstLine="720"/>
        <w:jc w:val="both"/>
        <w:rPr>
          <w:rFonts w:eastAsia="UB-Helvetica" w:cs="Times New Roman"/>
          <w:szCs w:val="24"/>
        </w:rPr>
      </w:pPr>
      <w:r>
        <w:rPr>
          <w:rFonts w:eastAsia="UB-Helvetica" w:cs="Times New Roman"/>
          <w:szCs w:val="24"/>
        </w:rPr>
        <w:t>Τώρα τα νταούλια τα χτυπάνε στην Ευρώπη και χορεύουμε εμείς, όσο μπορούμε να χορεύουμε ακόμη, γιατί εγώ έ</w:t>
      </w:r>
      <w:r>
        <w:rPr>
          <w:rFonts w:eastAsia="UB-Helvetica" w:cs="Times New Roman"/>
          <w:szCs w:val="24"/>
        </w:rPr>
        <w:t>χω κουραστεί να χορεύω και μάλλον πάω για τα βουνά. Αλήθεια, τώρα που το σκέφτομαι, είναι καλά να πάω να χτίσω εκεί πέρα κάτι και να αποτραβηχτώ απ’ αυτόν τον τρελό κόσμο.</w:t>
      </w:r>
    </w:p>
    <w:p w14:paraId="12E55157" w14:textId="77777777" w:rsidR="00A37F14" w:rsidRDefault="002C15DC">
      <w:pPr>
        <w:spacing w:line="600" w:lineRule="auto"/>
        <w:ind w:firstLine="720"/>
        <w:jc w:val="both"/>
        <w:rPr>
          <w:rFonts w:eastAsia="UB-Helvetica" w:cs="Times New Roman"/>
          <w:szCs w:val="24"/>
        </w:rPr>
      </w:pPr>
      <w:r>
        <w:rPr>
          <w:rFonts w:eastAsia="UB-Helvetica" w:cs="Times New Roman"/>
          <w:szCs w:val="24"/>
        </w:rPr>
        <w:t>Επίσης, κάνατε και κάτι το οποίο είναι πάρα πολύ άσχημο. Βγάλατε την Ελλάδα από τη Σ</w:t>
      </w:r>
      <w:r>
        <w:rPr>
          <w:rFonts w:eastAsia="UB-Helvetica" w:cs="Times New Roman"/>
          <w:szCs w:val="24"/>
        </w:rPr>
        <w:t>ένγκεν πρακτικά, διότι έκλεισαν τα βόρεια σύνορα και όχι μόνο αυτό, ήρθαν και αυτοί οι Σκοπιανοί, μπήκαν μέσα στο ελληνικό έδαφος και πυροβολούσαν εντός του ελληνικού εδάφους. Ασχέτως αν δεν μπήκαν στο ελληνικό έδαφος, που είπε ο Υπουργός ότι ήταν μια ζώνη</w:t>
      </w:r>
      <w:r>
        <w:rPr>
          <w:rFonts w:eastAsia="UB-Helvetica" w:cs="Times New Roman"/>
          <w:szCs w:val="24"/>
        </w:rPr>
        <w:t xml:space="preserve"> κ.λπ., πυροβολούσαν εντός του ελληνικού εδάφους. Δεν υπήρχε ένας Έλληνας στρατιώτης εκεί να ανταποδώσει; Τόσο πια;</w:t>
      </w:r>
    </w:p>
    <w:p w14:paraId="12E55158" w14:textId="77777777" w:rsidR="00A37F14" w:rsidRDefault="002C15DC">
      <w:pPr>
        <w:spacing w:line="600" w:lineRule="auto"/>
        <w:ind w:firstLine="720"/>
        <w:jc w:val="center"/>
        <w:rPr>
          <w:rFonts w:eastAsia="UB-Helvetica" w:cs="Times New Roman"/>
          <w:szCs w:val="24"/>
        </w:rPr>
      </w:pPr>
      <w:r>
        <w:rPr>
          <w:rFonts w:eastAsia="UB-Helvetica" w:cs="Times New Roman"/>
          <w:szCs w:val="24"/>
        </w:rPr>
        <w:t>(Θόρυβος στην Αίθουσα)</w:t>
      </w:r>
    </w:p>
    <w:p w14:paraId="12E55159" w14:textId="77777777" w:rsidR="00A37F14" w:rsidRDefault="002C15DC">
      <w:pPr>
        <w:spacing w:line="600" w:lineRule="auto"/>
        <w:ind w:firstLine="720"/>
        <w:jc w:val="both"/>
        <w:rPr>
          <w:rFonts w:eastAsia="UB-Helvetica" w:cs="Times New Roman"/>
          <w:szCs w:val="24"/>
        </w:rPr>
      </w:pPr>
      <w:r>
        <w:rPr>
          <w:rFonts w:eastAsia="UB-Helvetica" w:cs="Times New Roman"/>
          <w:szCs w:val="24"/>
        </w:rPr>
        <w:t>Έτσι είναι, κύριοι. Ακούστε. Τους είπατε, λοιπόν, ότι θα έλθουν εδώ αυτοί οι κακόμοιροι οι πρόσφυγες, οι οποίοι τι έγ</w:t>
      </w:r>
      <w:r>
        <w:rPr>
          <w:rFonts w:eastAsia="UB-Helvetica" w:cs="Times New Roman"/>
          <w:szCs w:val="24"/>
        </w:rPr>
        <w:t xml:space="preserve">ιναν; Έξι χιλιάδες έχω μάθει ότι πνιγήκαν. </w:t>
      </w:r>
    </w:p>
    <w:p w14:paraId="12E5515A" w14:textId="77777777" w:rsidR="00A37F14" w:rsidRDefault="002C15DC">
      <w:pPr>
        <w:spacing w:line="600" w:lineRule="auto"/>
        <w:ind w:firstLine="720"/>
        <w:jc w:val="both"/>
        <w:rPr>
          <w:rFonts w:eastAsia="UB-Helvetica" w:cs="Times New Roman"/>
          <w:szCs w:val="24"/>
        </w:rPr>
      </w:pPr>
      <w:r>
        <w:rPr>
          <w:rFonts w:eastAsia="UB-Helvetica" w:cs="Times New Roman"/>
          <w:szCs w:val="24"/>
        </w:rPr>
        <w:t>Εδώ πέρα έχω μια επιγραφή. Λέγαμε τώρα αστεία, αλλά θα συγκινηθείτε τώρα. Εγώ την πιάνω και τρέμει το χέρι μου. Τι λέει; «Άγνωστο κοριτσάκι τριών ετών…» -ταφόπλακα είναι αυτή- «…Ημερομηνία ταφής…» -έχει τον αριθμ</w:t>
      </w:r>
      <w:r>
        <w:rPr>
          <w:rFonts w:eastAsia="UB-Helvetica" w:cs="Times New Roman"/>
          <w:szCs w:val="24"/>
        </w:rPr>
        <w:t>ό πάνω- «…26.1.2016». Αυτό θα μπορούσε να είναι το παιδάκι κάποιου από εσάς ή το εγγονάκι.</w:t>
      </w:r>
    </w:p>
    <w:p w14:paraId="12E5515B" w14:textId="77777777" w:rsidR="00A37F14" w:rsidRDefault="002C15DC">
      <w:pPr>
        <w:spacing w:line="600" w:lineRule="auto"/>
        <w:ind w:firstLine="720"/>
        <w:jc w:val="both"/>
        <w:rPr>
          <w:rFonts w:eastAsia="UB-Helvetica" w:cs="Times New Roman"/>
          <w:szCs w:val="24"/>
        </w:rPr>
      </w:pPr>
      <w:r>
        <w:rPr>
          <w:rFonts w:eastAsia="UB-Helvetica" w:cs="Times New Roman"/>
          <w:szCs w:val="24"/>
        </w:rPr>
        <w:t>Γιατί ήρθαν αυτοί εδώ; Γιατί τους είπαν ότι το Αιγαίο δεν έχει σύνορα και θα βγείτε από εκεί και θα πάτε στην Ευρώπη. Φρούδες ελπίδες. Οι άνθρωποι, λοιπόν, πέρασαν α</w:t>
      </w:r>
      <w:r>
        <w:rPr>
          <w:rFonts w:eastAsia="UB-Helvetica" w:cs="Times New Roman"/>
          <w:szCs w:val="24"/>
        </w:rPr>
        <w:t xml:space="preserve">πό εδώ και </w:t>
      </w:r>
      <w:r>
        <w:rPr>
          <w:rFonts w:eastAsia="UB-Helvetica" w:cs="Times New Roman"/>
          <w:szCs w:val="24"/>
        </w:rPr>
        <w:t xml:space="preserve">πολλοί </w:t>
      </w:r>
      <w:r>
        <w:rPr>
          <w:rFonts w:eastAsia="UB-Helvetica" w:cs="Times New Roman"/>
          <w:szCs w:val="24"/>
        </w:rPr>
        <w:t>πνιγήκαν.</w:t>
      </w:r>
    </w:p>
    <w:p w14:paraId="12E5515C" w14:textId="77777777" w:rsidR="00A37F14" w:rsidRDefault="002C15DC">
      <w:pPr>
        <w:spacing w:line="600" w:lineRule="auto"/>
        <w:ind w:firstLine="720"/>
        <w:jc w:val="both"/>
        <w:rPr>
          <w:rFonts w:eastAsia="UB-Helvetica" w:cs="Times New Roman"/>
          <w:szCs w:val="24"/>
        </w:rPr>
      </w:pPr>
      <w:r>
        <w:rPr>
          <w:rFonts w:eastAsia="UB-Helvetica" w:cs="Times New Roman"/>
          <w:szCs w:val="24"/>
        </w:rPr>
        <w:t>Μπορώ να σας πω και κάτι άλλο; Γιατί δεν έχει σύνορα το Αιγαίο; Ρωτήστε τη μάνα του αεροπόρου, που έχει υγρό τάφο εκεί στο Αιγαίο, να μας πει αν έχει σύνορα το Αιγαίο, ή του ναύτη ή του Έλληνα στρατιώτη. Το Αιγαίο έχει σύνορα.</w:t>
      </w:r>
    </w:p>
    <w:p w14:paraId="12E5515D" w14:textId="77777777" w:rsidR="00A37F14" w:rsidRDefault="002C15DC">
      <w:pPr>
        <w:spacing w:line="600" w:lineRule="auto"/>
        <w:ind w:firstLine="720"/>
        <w:jc w:val="both"/>
        <w:rPr>
          <w:rFonts w:eastAsia="UB-Helvetica" w:cs="Times New Roman"/>
          <w:szCs w:val="24"/>
        </w:rPr>
      </w:pPr>
      <w:r>
        <w:rPr>
          <w:rFonts w:eastAsia="UB-Helvetica" w:cs="Times New Roman"/>
          <w:szCs w:val="24"/>
        </w:rPr>
        <w:t>Βλέπω ότι ο χρόνος μου περνάει και δεν θέλω να σας φάω τον χρόνο, γιατί θέλω να είμαι συνεπής, όπως είμαι πάντα. Θα πάω στην ουσία.</w:t>
      </w:r>
    </w:p>
    <w:p w14:paraId="12E5515E" w14:textId="77777777" w:rsidR="00A37F14" w:rsidRDefault="002C15DC">
      <w:pPr>
        <w:spacing w:line="600" w:lineRule="auto"/>
        <w:ind w:firstLine="720"/>
        <w:jc w:val="both"/>
        <w:rPr>
          <w:rFonts w:eastAsia="UB-Helvetica" w:cs="Times New Roman"/>
          <w:szCs w:val="24"/>
        </w:rPr>
      </w:pPr>
      <w:r>
        <w:rPr>
          <w:rFonts w:eastAsia="UB-Helvetica" w:cs="Times New Roman"/>
          <w:szCs w:val="24"/>
        </w:rPr>
        <w:t>Τα άρθρα</w:t>
      </w:r>
      <w:r>
        <w:rPr>
          <w:rFonts w:eastAsia="UB-Helvetica" w:cs="Times New Roman"/>
          <w:szCs w:val="24"/>
        </w:rPr>
        <w:t xml:space="preserve"> 191, 192 είναι μια σύμβαση δουλείας. Εμείς το καταψηφίζουμε, βέβαια, το νομοσχέδιο. Δεν το συζητάμε. Μπορεί κάνα δύ</w:t>
      </w:r>
      <w:r>
        <w:rPr>
          <w:rFonts w:eastAsia="UB-Helvetica" w:cs="Times New Roman"/>
          <w:szCs w:val="24"/>
        </w:rPr>
        <w:t xml:space="preserve">ο αρθράκια εκεί για τις </w:t>
      </w:r>
      <w:r>
        <w:rPr>
          <w:rFonts w:eastAsia="UB-Helvetica" w:cs="Times New Roman"/>
          <w:szCs w:val="24"/>
          <w:lang w:val="en-US"/>
        </w:rPr>
        <w:t>offshore</w:t>
      </w:r>
      <w:r>
        <w:rPr>
          <w:rFonts w:eastAsia="UB-Helvetica" w:cs="Times New Roman"/>
          <w:szCs w:val="24"/>
        </w:rPr>
        <w:t xml:space="preserve"> εταιρείες να είναι καλά και να συμφωνούμε, όπως και σε κάποια άλλα, που είναι λεπτομέρειες μπροστά στο φορολογικό αυτό που μας έρχεται. Ο κόφτης είναι το κρεβάτι του Προκρούστη. Όποιος δεν είναι και δεν ταιριάζει, τον τραβά</w:t>
      </w:r>
      <w:r>
        <w:rPr>
          <w:rFonts w:eastAsia="UB-Helvetica" w:cs="Times New Roman"/>
          <w:szCs w:val="24"/>
        </w:rPr>
        <w:t>με και τον πετάμε ή του άλλου του κόβουμε τα πόδια.</w:t>
      </w:r>
    </w:p>
    <w:p w14:paraId="12E5515F" w14:textId="77777777" w:rsidR="00A37F14" w:rsidRDefault="002C15DC">
      <w:pPr>
        <w:spacing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Βουλευτή)</w:t>
      </w:r>
    </w:p>
    <w:p w14:paraId="12E55160" w14:textId="77777777" w:rsidR="00A37F14" w:rsidRDefault="002C15DC">
      <w:pPr>
        <w:spacing w:line="600" w:lineRule="auto"/>
        <w:ind w:firstLine="720"/>
        <w:jc w:val="both"/>
        <w:rPr>
          <w:rFonts w:eastAsia="UB-Helvetica" w:cs="Times New Roman"/>
          <w:szCs w:val="24"/>
        </w:rPr>
      </w:pPr>
      <w:r>
        <w:rPr>
          <w:rFonts w:eastAsia="UB-Helvetica" w:cs="Times New Roman"/>
          <w:szCs w:val="24"/>
        </w:rPr>
        <w:t>Τελειώνω σε μερικά δευτερόλεπτα.</w:t>
      </w:r>
    </w:p>
    <w:p w14:paraId="12E55161" w14:textId="77777777" w:rsidR="00A37F14" w:rsidRDefault="002C15DC">
      <w:pPr>
        <w:spacing w:line="600" w:lineRule="auto"/>
        <w:ind w:firstLine="720"/>
        <w:jc w:val="both"/>
        <w:rPr>
          <w:rFonts w:eastAsia="UB-Helvetica" w:cs="Times New Roman"/>
          <w:szCs w:val="24"/>
        </w:rPr>
      </w:pPr>
      <w:r>
        <w:rPr>
          <w:rFonts w:eastAsia="UB-Helvetica" w:cs="Times New Roman"/>
          <w:szCs w:val="24"/>
        </w:rPr>
        <w:t xml:space="preserve">Αυτός ο κόφτης, λοιπόν, θα ήταν ουσιαστικά ένα καλό πράγμα, υπό την έννοια ότι θα ήταν </w:t>
      </w:r>
      <w:r>
        <w:rPr>
          <w:rFonts w:eastAsia="UB-Helvetica" w:cs="Times New Roman"/>
          <w:szCs w:val="24"/>
        </w:rPr>
        <w:t>αλλιώς διαμορφωμένο και ελαστικοποιημένο. Κόβετε τη χρηματοδότηση, κόβετε τα χρήματα από την Εθνική Άμυνα και αφήνουμε τους εργολάβους να εισπράττουν.</w:t>
      </w:r>
    </w:p>
    <w:p w14:paraId="12E55162" w14:textId="77777777" w:rsidR="00A37F14" w:rsidRDefault="002C15DC">
      <w:pPr>
        <w:spacing w:line="600" w:lineRule="auto"/>
        <w:ind w:firstLine="720"/>
        <w:jc w:val="both"/>
        <w:rPr>
          <w:rFonts w:eastAsia="UB-Helvetica" w:cs="Times New Roman"/>
          <w:szCs w:val="24"/>
        </w:rPr>
      </w:pPr>
      <w:r>
        <w:rPr>
          <w:rFonts w:eastAsia="UB-Helvetica" w:cs="Times New Roman"/>
          <w:szCs w:val="24"/>
        </w:rPr>
        <w:t>Δεν υπάρχει κα</w:t>
      </w:r>
      <w:r>
        <w:rPr>
          <w:rFonts w:eastAsia="UB-Helvetica" w:cs="Times New Roman"/>
          <w:szCs w:val="24"/>
        </w:rPr>
        <w:t>μ</w:t>
      </w:r>
      <w:r>
        <w:rPr>
          <w:rFonts w:eastAsia="UB-Helvetica" w:cs="Times New Roman"/>
          <w:szCs w:val="24"/>
        </w:rPr>
        <w:t>μία έννοια εδώ πέρα και υποψία μέτρων ανάπτυξης, οπότε κλείνοντας θα σας πω ότι αυτό το ΕΚ</w:t>
      </w:r>
      <w:r>
        <w:rPr>
          <w:rFonts w:eastAsia="UB-Helvetica" w:cs="Times New Roman"/>
          <w:szCs w:val="24"/>
        </w:rPr>
        <w:t>ΑΣ το έπαιρναν κάποιοι φτωχοί άνθρωποι. Εντάξει, τους το κόψατε. Ας μην τους βάλετε να πληρώσουν και από πάνω. Δικό σας λάθος ήταν. Μετά από την απομάκρυνση εκ του ταμείου, λέει, ουδέν λάθος αναγνωρίζεται.</w:t>
      </w:r>
    </w:p>
    <w:p w14:paraId="12E55163" w14:textId="77777777" w:rsidR="00A37F14" w:rsidRDefault="002C15DC">
      <w:pPr>
        <w:spacing w:line="600" w:lineRule="auto"/>
        <w:ind w:firstLine="720"/>
        <w:jc w:val="both"/>
        <w:rPr>
          <w:rFonts w:eastAsia="UB-Helvetica" w:cs="Times New Roman"/>
          <w:szCs w:val="24"/>
        </w:rPr>
      </w:pPr>
      <w:r>
        <w:rPr>
          <w:rFonts w:eastAsia="UB-Helvetica" w:cs="Times New Roman"/>
          <w:szCs w:val="24"/>
        </w:rPr>
        <w:t>Οπότε, σας χαιρετώ, σας ευχαριστώ και ελπίζω, κύρι</w:t>
      </w:r>
      <w:r>
        <w:rPr>
          <w:rFonts w:eastAsia="UB-Helvetica" w:cs="Times New Roman"/>
          <w:szCs w:val="24"/>
        </w:rPr>
        <w:t>οι, να φερθείτε λογικά και όχι συλλογικά, όπως ψηφίζετε.</w:t>
      </w:r>
    </w:p>
    <w:p w14:paraId="12E55164" w14:textId="77777777" w:rsidR="00A37F14" w:rsidRDefault="002C15DC">
      <w:pPr>
        <w:spacing w:line="600" w:lineRule="auto"/>
        <w:ind w:firstLine="720"/>
        <w:jc w:val="center"/>
        <w:rPr>
          <w:rFonts w:eastAsia="UB-Helvetica" w:cs="Times New Roman"/>
          <w:szCs w:val="24"/>
        </w:rPr>
      </w:pPr>
      <w:r>
        <w:rPr>
          <w:rFonts w:eastAsia="UB-Helvetica" w:cs="Times New Roman"/>
          <w:szCs w:val="24"/>
        </w:rPr>
        <w:t>(Χειροκροτήματα)</w:t>
      </w:r>
    </w:p>
    <w:p w14:paraId="12E55165" w14:textId="77777777" w:rsidR="00A37F14" w:rsidRDefault="002C15DC">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Τον λόγο έχει ο </w:t>
      </w:r>
      <w:r>
        <w:rPr>
          <w:rFonts w:eastAsia="UB-Helvetica" w:cs="Times New Roman"/>
          <w:szCs w:val="24"/>
        </w:rPr>
        <w:t xml:space="preserve">Κοινοβουλευτικός Εκπρόσωπος </w:t>
      </w:r>
      <w:r>
        <w:rPr>
          <w:rFonts w:eastAsia="UB-Helvetica" w:cs="Times New Roman"/>
          <w:szCs w:val="24"/>
        </w:rPr>
        <w:t>από το Ποτάμι, ο κ. Σπυρίδων Δανέλλης.</w:t>
      </w:r>
    </w:p>
    <w:p w14:paraId="12E55166" w14:textId="77777777" w:rsidR="00A37F14" w:rsidRDefault="002C15DC">
      <w:pPr>
        <w:spacing w:line="600" w:lineRule="auto"/>
        <w:ind w:firstLine="720"/>
        <w:jc w:val="both"/>
        <w:rPr>
          <w:rFonts w:eastAsia="UB-Helvetica" w:cs="Times New Roman"/>
          <w:szCs w:val="24"/>
        </w:rPr>
      </w:pPr>
      <w:r>
        <w:rPr>
          <w:rFonts w:eastAsia="UB-Helvetica" w:cs="Times New Roman"/>
          <w:szCs w:val="24"/>
        </w:rPr>
        <w:t>Κύριε Δανέλλη, έχετε τον λόγο για δώδεκα λεπτά.</w:t>
      </w:r>
    </w:p>
    <w:p w14:paraId="12E5516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b/>
          <w:szCs w:val="24"/>
        </w:rPr>
        <w:t xml:space="preserve">: </w:t>
      </w:r>
      <w:r>
        <w:rPr>
          <w:rFonts w:eastAsia="Times New Roman" w:cs="Times New Roman"/>
          <w:szCs w:val="24"/>
        </w:rPr>
        <w:t xml:space="preserve">Ευχαριστώ, κύριε Πρόεδρε. </w:t>
      </w:r>
    </w:p>
    <w:p w14:paraId="12E5516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συζητούμενο νομοσχέδιο είναι μια φωτογραφία της εικόνας μας στον υπόλοιπο κόσμο. Η χώρα είναι αναξιόπιστη. Μια ειδική περίπτωση ανάμεσα στις κανονικές ευρωπαϊκές χώρες. </w:t>
      </w:r>
    </w:p>
    <w:p w14:paraId="12E5516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Αυτό, βεβαίως, δεν συνέβ</w:t>
      </w:r>
      <w:r>
        <w:rPr>
          <w:rFonts w:eastAsia="Times New Roman" w:cs="Times New Roman"/>
          <w:szCs w:val="24"/>
        </w:rPr>
        <w:t xml:space="preserve">η χθες. Η αναξιοπιστία δεν δημιουργείται στον ενάμιση χρόνο. Κορυφώνεται, όμως. Η αναξιοπιστία ξεκινά πολύ πριν, όταν οι κυβερνήσεις διαδέχονταν η μία την άλλη διευρύνοντας την καταστροφή, όταν ανακάλυπταν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και έσκιζαν τα μνημόνια ή όταν συμφω</w:t>
      </w:r>
      <w:r>
        <w:rPr>
          <w:rFonts w:eastAsia="Times New Roman" w:cs="Times New Roman"/>
          <w:szCs w:val="24"/>
        </w:rPr>
        <w:t>νούσαν με τους εταίρους, αλλά αμέσως μετά από κάθε συμφωνία τους αντιμετώπιζαν ως κουτόφραγκους. Επέστ</w:t>
      </w:r>
      <w:r>
        <w:rPr>
          <w:rFonts w:eastAsia="Times New Roman" w:cs="Times New Roman"/>
          <w:szCs w:val="24"/>
        </w:rPr>
        <w:t>ρ</w:t>
      </w:r>
      <w:r>
        <w:rPr>
          <w:rFonts w:eastAsia="Times New Roman" w:cs="Times New Roman"/>
          <w:szCs w:val="24"/>
        </w:rPr>
        <w:t>εφαν στη χώρα και επιδίδονταν σε έναν πόλεμο χαρακωμάτων, αρνούμενες να υλοποιήσουν οποιοδήποτε μεταρρυθμιστικό μέτρο, που θα έθιγε τον πελατειασμό και τ</w:t>
      </w:r>
      <w:r>
        <w:rPr>
          <w:rFonts w:eastAsia="Times New Roman" w:cs="Times New Roman"/>
          <w:szCs w:val="24"/>
        </w:rPr>
        <w:t xml:space="preserve">ις συντεχνίες. </w:t>
      </w:r>
    </w:p>
    <w:p w14:paraId="12E5516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Ακολούθησε η εγκληματική διαπραγμάτευση με τα πουκάμισα έξω και κάπως έτσι το πήραν απόφαση όλοι ότι είμαστε μια ειδική περίπτωση μέσα στην Ευρωζώνη.</w:t>
      </w:r>
    </w:p>
    <w:p w14:paraId="12E5516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Και επειδή σ’ αυτήν τη συγκυρία ένα πιθανό </w:t>
      </w:r>
      <w:r>
        <w:rPr>
          <w:rFonts w:eastAsia="Times New Roman" w:cs="Times New Roman"/>
          <w:szCs w:val="24"/>
          <w:lang w:val="en-US"/>
        </w:rPr>
        <w:t>Grexit</w:t>
      </w:r>
      <w:r>
        <w:rPr>
          <w:rFonts w:eastAsia="Times New Roman" w:cs="Times New Roman"/>
          <w:szCs w:val="24"/>
        </w:rPr>
        <w:t xml:space="preserve"> θα κόστιζε απρόβλεπτα και θα πολλαπλασία</w:t>
      </w:r>
      <w:r>
        <w:rPr>
          <w:rFonts w:eastAsia="Times New Roman" w:cs="Times New Roman"/>
          <w:szCs w:val="24"/>
        </w:rPr>
        <w:t>ζε την απόλυτη ρευστότητα που διακρίνει το ευρωπαϊκό τοπίο, όπως και την επικινδυνότητα να καταρρεύσει η Ευρωπαϊκή Ένωση, αποφάσισαν τουλάχιστον σ’ αυτή τη φάση -και δεν ξέρουμε στο παρακάτω- ότι η Ελλάδα θα παραμείνει στην Ευρωζώνη ως μια χώρα ειδικού καθ</w:t>
      </w:r>
      <w:r>
        <w:rPr>
          <w:rFonts w:eastAsia="Times New Roman" w:cs="Times New Roman"/>
          <w:szCs w:val="24"/>
        </w:rPr>
        <w:t xml:space="preserve">εστώτος, ως μια ειδική, μια ξεχωριστή περίπτωση. Μια περίπτωση που απαιτεί διαρκή επιτήρηση. </w:t>
      </w:r>
    </w:p>
    <w:p w14:paraId="12E5516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Γιατί, πώς αλλιώς να ερμηνεύσουμε τα τρία νέα εργαλεία που θεσμοθετούμε σήμερα; Εργαλεία που έρχονται να αντιμετωπίσουν τις επισφάλειες που δημιουργεί η διαχρονικ</w:t>
      </w:r>
      <w:r>
        <w:rPr>
          <w:rFonts w:eastAsia="Times New Roman" w:cs="Times New Roman"/>
          <w:szCs w:val="24"/>
        </w:rPr>
        <w:t>ή αναξιοπιστία της ελληνικής πλευράς για την εξυπηρέτηση του δημοσίου χρέους. Και αναφέρομαι στον διαβόητο μηχανισμό του κόφτη, στην αντικατάσταση του Ταμείου Αποκρατικοποιήσεων από την Ελληνική Εταιρεία Συμμετοχών και Περιουσίας ΑΕ, αλλά και στην Ανεξάρτη</w:t>
      </w:r>
      <w:r>
        <w:rPr>
          <w:rFonts w:eastAsia="Times New Roman" w:cs="Times New Roman"/>
          <w:szCs w:val="24"/>
        </w:rPr>
        <w:t xml:space="preserve">τη Αρχή Δημοσίων Εσόδων, εργαλεία που απεικονίζουν την έλλειψη εμπιστοσύνης προς τη χώρα. </w:t>
      </w:r>
    </w:p>
    <w:p w14:paraId="12E5516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Πρέπει να είμαστε σαφείς και ειλικρινείς. Ο περίφημος κόφτης θα ήταν περιττός, εάν ακολουθούσαμε, όπως οφείλαμε, τις υποχρεώσεις που απορρέουν από τη δέσμη μέτρων τη</w:t>
      </w:r>
      <w:r>
        <w:rPr>
          <w:rFonts w:eastAsia="Times New Roman" w:cs="Times New Roman"/>
          <w:szCs w:val="24"/>
        </w:rPr>
        <w:t xml:space="preserve">ς Ευρωζώνης, που υιοθετήθηκαν εξαιτίας τόσο της ελληνικής όσο και γενικότερα της ευρωπαϊκής οικονομικής κρίσης. Δηλαδή, το Σύμφωνο Σταθερότητας και Ανάπτυξης, τη δέσμη </w:t>
      </w:r>
      <w:r>
        <w:rPr>
          <w:rFonts w:eastAsia="Times New Roman" w:cs="Times New Roman"/>
          <w:szCs w:val="24"/>
        </w:rPr>
        <w:t xml:space="preserve">οδηγιών </w:t>
      </w:r>
      <w:r>
        <w:rPr>
          <w:rFonts w:eastAsia="Times New Roman" w:cs="Times New Roman"/>
          <w:szCs w:val="24"/>
        </w:rPr>
        <w:t xml:space="preserve">και τον </w:t>
      </w:r>
      <w:r>
        <w:rPr>
          <w:rFonts w:eastAsia="Times New Roman" w:cs="Times New Roman"/>
          <w:szCs w:val="24"/>
        </w:rPr>
        <w:t xml:space="preserve">Κανονισμό </w:t>
      </w:r>
      <w:r>
        <w:rPr>
          <w:rFonts w:eastAsia="Times New Roman" w:cs="Times New Roman"/>
          <w:szCs w:val="24"/>
          <w:lang w:val="en-US"/>
        </w:rPr>
        <w:t>six</w:t>
      </w:r>
      <w:r>
        <w:rPr>
          <w:rFonts w:eastAsia="Times New Roman" w:cs="Times New Roman"/>
          <w:szCs w:val="24"/>
        </w:rPr>
        <w:t>-</w:t>
      </w:r>
      <w:r>
        <w:rPr>
          <w:rFonts w:eastAsia="Times New Roman" w:cs="Times New Roman"/>
          <w:szCs w:val="24"/>
          <w:lang w:val="en-US"/>
        </w:rPr>
        <w:t>pack</w:t>
      </w:r>
      <w:r>
        <w:rPr>
          <w:rFonts w:eastAsia="Times New Roman" w:cs="Times New Roman"/>
          <w:szCs w:val="24"/>
        </w:rPr>
        <w:t xml:space="preserve">, την υιοθέτηση του </w:t>
      </w:r>
      <w:r>
        <w:rPr>
          <w:rFonts w:eastAsia="Times New Roman" w:cs="Times New Roman"/>
          <w:szCs w:val="24"/>
        </w:rPr>
        <w:t>δημοσιονομικού συμφώνου</w:t>
      </w:r>
      <w:r>
        <w:rPr>
          <w:rFonts w:eastAsia="Times New Roman" w:cs="Times New Roman"/>
          <w:szCs w:val="24"/>
        </w:rPr>
        <w:t xml:space="preserve">-Fiscal </w:t>
      </w:r>
      <w:r>
        <w:rPr>
          <w:rFonts w:eastAsia="Times New Roman" w:cs="Times New Roman"/>
          <w:szCs w:val="24"/>
        </w:rPr>
        <w:t>Compact, την ενίσχυση της κεντρικής εποπτείας των εθνικών προϋπολογισμών-</w:t>
      </w:r>
      <w:r>
        <w:rPr>
          <w:rFonts w:eastAsia="Times New Roman" w:cs="Times New Roman"/>
          <w:szCs w:val="24"/>
          <w:lang w:val="en-US"/>
        </w:rPr>
        <w:t>two</w:t>
      </w:r>
      <w:r>
        <w:rPr>
          <w:rFonts w:eastAsia="Times New Roman" w:cs="Times New Roman"/>
          <w:szCs w:val="24"/>
        </w:rPr>
        <w:t>-</w:t>
      </w:r>
      <w:r>
        <w:rPr>
          <w:rFonts w:eastAsia="Times New Roman" w:cs="Times New Roman"/>
          <w:szCs w:val="24"/>
          <w:lang w:val="en-US"/>
        </w:rPr>
        <w:t>pack</w:t>
      </w:r>
      <w:r>
        <w:rPr>
          <w:rFonts w:eastAsia="Times New Roman" w:cs="Times New Roman"/>
          <w:szCs w:val="24"/>
        </w:rPr>
        <w:t xml:space="preserve"> και τον χρυσό κανόνα, ότι τα κράτη-μέλη έχουν την υποχρέωση να παρουσιάζουν ισοσκελισμένους ή πλεονασματικούς προϋπολογισμούς και σε περίπτωση μη επίτευξης των στόχων να λαμβ</w:t>
      </w:r>
      <w:r>
        <w:rPr>
          <w:rFonts w:eastAsia="Times New Roman" w:cs="Times New Roman"/>
          <w:szCs w:val="24"/>
        </w:rPr>
        <w:t xml:space="preserve">άνουν αυτομάτως διορθωτικά μέτρα. </w:t>
      </w:r>
    </w:p>
    <w:p w14:paraId="12E5516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Παρ’ όλα αυτά, αυτός ο μηχανισμός, για να έχει νόημα, αλλά και για να λειτουργήσει ουσιαστικά και αποτελεσματικά, οφείλει να λειτουργήσει ως ένας μηχανισμός πρόληψης, ένας μηχανισμός που θα μπορεί να επεμβαίνει έγκαιρα κα</w:t>
      </w:r>
      <w:r>
        <w:rPr>
          <w:rFonts w:eastAsia="Times New Roman" w:cs="Times New Roman"/>
          <w:szCs w:val="24"/>
        </w:rPr>
        <w:t>ι να διορθώνει λάθη και παραλείψεις, χωρίς να χρειάζεται να φθάνουμε σε νέες περικοπές μισθών ή συντάξεων.</w:t>
      </w:r>
    </w:p>
    <w:p w14:paraId="12E5516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Θα μπορούσατε να αξιοποιήσετε προς αυτήν την κατεύθυνση, της πρόληψης δηλαδή, το </w:t>
      </w:r>
      <w:r>
        <w:rPr>
          <w:rFonts w:eastAsia="Times New Roman" w:cs="Times New Roman"/>
          <w:szCs w:val="24"/>
        </w:rPr>
        <w:t xml:space="preserve">δημοσιονομικό συμβούλιο </w:t>
      </w:r>
      <w:r>
        <w:rPr>
          <w:rFonts w:eastAsia="Times New Roman" w:cs="Times New Roman"/>
          <w:szCs w:val="24"/>
        </w:rPr>
        <w:t xml:space="preserve">και το </w:t>
      </w:r>
      <w:r>
        <w:rPr>
          <w:rFonts w:eastAsia="Times New Roman" w:cs="Times New Roman"/>
          <w:szCs w:val="24"/>
        </w:rPr>
        <w:t xml:space="preserve">γραφείο </w:t>
      </w:r>
      <w:r>
        <w:rPr>
          <w:rFonts w:eastAsia="Times New Roman" w:cs="Times New Roman"/>
          <w:szCs w:val="24"/>
        </w:rPr>
        <w:t>Προϋπολογισμού της Βουλής, ώσ</w:t>
      </w:r>
      <w:r>
        <w:rPr>
          <w:rFonts w:eastAsia="Times New Roman" w:cs="Times New Roman"/>
          <w:szCs w:val="24"/>
        </w:rPr>
        <w:t>τε να μην φτάσουμε στον κόφτη.</w:t>
      </w:r>
    </w:p>
    <w:p w14:paraId="12E5517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για του λόγου το αληθές, πώς θα εισρεύσουν στα κρατικά ταμεία τα 2 δισεκατομμύρια ευρώ που προβλέπουμε στον φετινό προϋπολογισμό από τις ιδιωτικοποιήσεις; Πόσο κοντά βρίσκεστε στον στόχο σας, κύριοι της Κυβέρνησης; Δεν γν</w:t>
      </w:r>
      <w:r>
        <w:rPr>
          <w:rFonts w:eastAsia="Times New Roman" w:cs="Times New Roman"/>
          <w:szCs w:val="24"/>
        </w:rPr>
        <w:t xml:space="preserve">ωρίζετε πώς ένας μη ισοσκελισμένος προϋπολογισμός σημαίνει επιπλέον μέτρα; Δεν γνωρίζετε πως αυτό θίγει ανεπανόρθωτα την αξιοπιστία της χώρας, πέρα από το κόστος στην κοινωνία και στην οικονομία; </w:t>
      </w:r>
    </w:p>
    <w:p w14:paraId="12E5517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Ήδη είμαστε στον πέμπτο μήνα και ό,τι έχει προγραμματιστεί </w:t>
      </w:r>
      <w:r>
        <w:rPr>
          <w:rFonts w:eastAsia="Times New Roman" w:cs="Times New Roman"/>
          <w:szCs w:val="24"/>
        </w:rPr>
        <w:t>από αποκρατικοποιήσεις προχωρά με ρυθμούς χελώνας ή παραπέμπεται στις καλένδες. Και για να είμαι πιο δίκαιος, μπλοκάρεται από τους θεατρινισμούς και τα κροκοδείλια δάκρυα συγκεκριμένων Υπουργών, που υπογράφουν και μετά βάζουν τους υφισταμένους τους να κωλυ</w:t>
      </w:r>
      <w:r>
        <w:rPr>
          <w:rFonts w:eastAsia="Times New Roman" w:cs="Times New Roman"/>
          <w:szCs w:val="24"/>
        </w:rPr>
        <w:t>σιεργήσουν, ή από τη δυσαρμονία που φθάνει στην ανοικτή αντιπαράθεση μεταξύ κορυφαίων Υπουργών και ΤΑΙΠΕΔ ή από φαινόμενα όπως η ανατροπή σοβαρής και ώριμης επένδυσης από αψυχολόγητες αποφάσεις, όπως αυτή της Αφάντου στη Ρόδο.</w:t>
      </w:r>
    </w:p>
    <w:p w14:paraId="12E5517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έλλειψη σχεδιασμού σε συνδυ</w:t>
      </w:r>
      <w:r>
        <w:rPr>
          <w:rFonts w:eastAsia="Times New Roman" w:cs="Times New Roman"/>
          <w:szCs w:val="24"/>
        </w:rPr>
        <w:t xml:space="preserve">ασμό με την ανάγκη να πουλάτε κάλπικα ιδεολογήματα στο κομματικό σας ακροατήριο σας απομακρύνει από τους στόχους σας, αλλά κυρίως καταδικάζουν την χώρα σε ύφεση και οπισθοδρόμηση. </w:t>
      </w:r>
    </w:p>
    <w:p w14:paraId="12E5517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Τα όσα επώδυνα και σίγουρα μη τιμητικά για τη χώρα καλούμαστε σήμερα να ψηφ</w:t>
      </w:r>
      <w:r>
        <w:rPr>
          <w:rFonts w:eastAsia="Times New Roman" w:cs="Times New Roman"/>
          <w:szCs w:val="24"/>
        </w:rPr>
        <w:t xml:space="preserve">ίσουμε είναι απόρροια αμφιθυμίας και εγγενών αντιφάσεων. Εξαιτίας όλων αυτών, η εμπιστοσύνη χάνεται. Αυτά επιβάλλουν τον κόφτη, όπως και την αντικατάσταση του Ταμείου Αποκρατικοποιήσεων από την Ελληνική Εταιρεία Συμμετοχής και Περιουσίας ΑΕ. </w:t>
      </w:r>
    </w:p>
    <w:p w14:paraId="12E55174"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την ίδρυσ</w:t>
      </w:r>
      <w:r>
        <w:rPr>
          <w:rFonts w:eastAsia="Times New Roman" w:cs="Times New Roman"/>
          <w:szCs w:val="24"/>
        </w:rPr>
        <w:t xml:space="preserve">η του κόμματός μας, του Ποταμιού, φωνάζαμε για την αναγκαιότητα της ουσιαστικής ανεξαρτησίας της Αρχής Δημοσίων Εσόδων. Και για αυτόν τον λόγο, εξάλλου, ψηφίσαμε ενσυνείδητα την ενίσχυση αυτής της ανεξαρτησίας πέρυσι τον Αύγουστο. </w:t>
      </w:r>
    </w:p>
    <w:p w14:paraId="12E55175"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όμως, που φέρνετε </w:t>
      </w:r>
      <w:r>
        <w:rPr>
          <w:rFonts w:eastAsia="Times New Roman" w:cs="Times New Roman"/>
          <w:szCs w:val="24"/>
        </w:rPr>
        <w:t xml:space="preserve">σήμερα έχει ουσιαστική διαφορά με την αρχική </w:t>
      </w:r>
      <w:r>
        <w:rPr>
          <w:rFonts w:eastAsia="Times New Roman" w:cs="Times New Roman"/>
          <w:szCs w:val="24"/>
        </w:rPr>
        <w:t xml:space="preserve">συμφωνία </w:t>
      </w:r>
      <w:r>
        <w:rPr>
          <w:rFonts w:eastAsia="Times New Roman" w:cs="Times New Roman"/>
          <w:szCs w:val="24"/>
        </w:rPr>
        <w:t xml:space="preserve">ως προς τον προβλεπόμενο έλεγχο της Βουλής, στον οποίο αναφέρεστε και άρα δίνετε τη νομιμοποίηση της λειτουργίας αυτού του νέου θεσμού. </w:t>
      </w:r>
    </w:p>
    <w:p w14:paraId="12E55176"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άλλο η δημοκρατική νομιμοποίηση, κύριοι συνάδελφοι και άλλο</w:t>
      </w:r>
      <w:r>
        <w:rPr>
          <w:rFonts w:eastAsia="Times New Roman" w:cs="Times New Roman"/>
          <w:szCs w:val="24"/>
        </w:rPr>
        <w:t xml:space="preserve"> η δημοκρατική αναφορά, γιατί αναφορά προς τη Βουλή των Ελλήνων θα έχουμε στα πεπραγμένα τους. </w:t>
      </w:r>
    </w:p>
    <w:p w14:paraId="12E55177"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Όλη η δέσμη των κρατικών αρμοδιοτήτων στον τομέα είσπραξης φόρων εκχωρείται κατά αποκλειστικότητα στη νεοσύστατη Ανεξάρτητη Αρχή Δημοσίων Εσόδων. Της εκχωρείται</w:t>
      </w:r>
      <w:r>
        <w:rPr>
          <w:rFonts w:eastAsia="Times New Roman" w:cs="Times New Roman"/>
          <w:szCs w:val="24"/>
        </w:rPr>
        <w:t xml:space="preserve"> κατ’ ουσίαν και η αρμοδιότητα των κρατικών επενδύσεων, αφού απαιτείται σύμφωνη γνώμη της για την ένταξη έργων στο Πρόγραμμα Δημοσίων Επενδύσεων. Έχει αποκλειστική αρμοδιότητα να εκδίδει τις κανονιστικές πράξεις, που είναι αρμοδιότητας του Υπουργού, του Αν</w:t>
      </w:r>
      <w:r>
        <w:rPr>
          <w:rFonts w:eastAsia="Times New Roman" w:cs="Times New Roman"/>
          <w:szCs w:val="24"/>
        </w:rPr>
        <w:t>απληρωτή, καθώς και του Υφυπουργού Οικονομικών.</w:t>
      </w:r>
    </w:p>
    <w:p w14:paraId="12E55178"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νεοσύστατη </w:t>
      </w:r>
      <w:r>
        <w:rPr>
          <w:rFonts w:eastAsia="Times New Roman" w:cs="Times New Roman"/>
          <w:szCs w:val="24"/>
        </w:rPr>
        <w:t>αρχή</w:t>
      </w:r>
      <w:r>
        <w:rPr>
          <w:rFonts w:eastAsia="Times New Roman" w:cs="Times New Roman"/>
          <w:szCs w:val="24"/>
        </w:rPr>
        <w:t xml:space="preserve"> θα είναι αποκλειστικώς αρμόδια να ερμηνεύει με κανονιστικά διατάγματα και εγκυκλίους τη φορολογική και τελωνειακή νομοθεσία. Αυτό πρακτικά σημαίνει ότι η εφαρμογή της φορολογικής νομοθεσίας </w:t>
      </w:r>
      <w:r>
        <w:rPr>
          <w:rFonts w:eastAsia="Times New Roman" w:cs="Times New Roman"/>
          <w:szCs w:val="24"/>
        </w:rPr>
        <w:t>έχει αφεθεί εξ ολοκλήρου στα χέρια της. Ο Υπουργός μπορεί να έχει γνώμη, όπως προβλέπεται, όμως, δεν δεσμεύει την ΑΑΔΕ και αυτό δημιουργεί πρόβλημα.</w:t>
      </w:r>
    </w:p>
    <w:p w14:paraId="12E55179"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προφανής η αλλαγή της φιλοσοφίας των μέτρων από εκείνα που προέβλεπε η </w:t>
      </w:r>
      <w:r>
        <w:rPr>
          <w:rFonts w:eastAsia="Times New Roman" w:cs="Times New Roman"/>
          <w:szCs w:val="24"/>
        </w:rPr>
        <w:t xml:space="preserve">συμφωνία </w:t>
      </w:r>
      <w:r>
        <w:rPr>
          <w:rFonts w:eastAsia="Times New Roman" w:cs="Times New Roman"/>
          <w:szCs w:val="24"/>
        </w:rPr>
        <w:t xml:space="preserve">του Αυγούστου. Είναι </w:t>
      </w:r>
      <w:r>
        <w:rPr>
          <w:rFonts w:eastAsia="Times New Roman" w:cs="Times New Roman"/>
          <w:szCs w:val="24"/>
        </w:rPr>
        <w:t>άλλο να υποστηρίζεις την ανεξαρτησία της Γενικής Γραμματείας Δημοσίων Εσόδων και άλλο ένας διορισμένος διοικητής να λειτουργεί ανεξάρτητα από την εκλεγμένη Κυβέρνηση της χώρας. Είναι άλλο να υποστηρίζουμε την αξιοποίηση της ελληνικής περιουσίας και άλλο να</w:t>
      </w:r>
      <w:r>
        <w:rPr>
          <w:rFonts w:eastAsia="Times New Roman" w:cs="Times New Roman"/>
          <w:szCs w:val="24"/>
        </w:rPr>
        <w:t xml:space="preserve"> δημιουργείται ένα υπερταμείο, η προίκα του οποίου δεν καταγράφεται και δεν προσδιορίζεται ρητά και ξεκάθαρα. </w:t>
      </w:r>
    </w:p>
    <w:p w14:paraId="12E5517A"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είπε ο Πρωθυπουργός πριν από λίγες μέρες –και το καλωσορίσαμε- ότι είναι καιρός να περάσουμε από το Υπουργείο Ο</w:t>
      </w:r>
      <w:r>
        <w:rPr>
          <w:rFonts w:eastAsia="Times New Roman" w:cs="Times New Roman"/>
          <w:szCs w:val="24"/>
        </w:rPr>
        <w:t xml:space="preserve">ικονομικών στο Υπουργείο Οικονομίας και Ανάπτυξης. Πρόκειται για μια φράση ωρίμανσης, αν βεβαίως την εννοεί ο κύριος Πρωθυπουργός, η οποία όμως εξαγοράστηκε με πολύ βαρύ κόστος από τον ελληνικό λαό. </w:t>
      </w:r>
    </w:p>
    <w:p w14:paraId="12E5517B"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Είπε, επίσης, στην ίδια ομιλία του για πρώτη φορά στον ε</w:t>
      </w:r>
      <w:r>
        <w:rPr>
          <w:rFonts w:eastAsia="Times New Roman" w:cs="Times New Roman"/>
          <w:szCs w:val="24"/>
        </w:rPr>
        <w:t xml:space="preserve">νάμιση χρόνο διακυβέρνησής σας πως πρέπει επιτέλους να παράγουμε πλούτο. Πώς θα παραχθεί, όμως, πλούτος, ώστε να επιτύχουμε το 3,5% του πρωτογενούς πλεονάσματος, εάν δεν υποστηριχθεί η επιχειρηματικότητα; </w:t>
      </w:r>
    </w:p>
    <w:p w14:paraId="12E5517C"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Είστε σε θέση να υποστηρίξετε κάτι τέτοιο, ένα μεγ</w:t>
      </w:r>
      <w:r>
        <w:rPr>
          <w:rFonts w:eastAsia="Times New Roman" w:cs="Times New Roman"/>
          <w:szCs w:val="24"/>
        </w:rPr>
        <w:t>αλειώδες πρόγραμμα ανάταξης της οικονομίας; Διότι είναι φανερό πως η επιχειρηματικότητα δεν υποβοηθείται με τη φοροεπιδρομή που νομοθετούμε και σήμερα. Για να έρθει ανάπτυξη, για να υποστηριχθεί ένα βιώσιμο παραγωγικό μοντέλο, πρέπει να κάνετε τις μεταρρυθ</w:t>
      </w:r>
      <w:r>
        <w:rPr>
          <w:rFonts w:eastAsia="Times New Roman" w:cs="Times New Roman"/>
          <w:szCs w:val="24"/>
        </w:rPr>
        <w:t xml:space="preserve">μίσεις που αποφεύγετε να κάνετε, όπως ακριβώς τις απέφευγαν και οι προηγούμενοι, γιατί χάλαγαν τις πελατειακές σχέσεις με ομάδες επιρροής, με συντεχνίες, με την εκλογική πελατεία. </w:t>
      </w:r>
    </w:p>
    <w:p w14:paraId="12E5517D"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κρατισμός και η κρατικοδίαιτη οικονομία μάς έφερε εδώ που μας έφερε. Όμως</w:t>
      </w:r>
      <w:r>
        <w:rPr>
          <w:rFonts w:eastAsia="Times New Roman" w:cs="Times New Roman"/>
          <w:szCs w:val="24"/>
        </w:rPr>
        <w:t>, αδυνατείτε ακόμα και σήμερα να τον αγνοήσετε και να τον ξεπεράσετε. Επιδίδεστε σε έμμεσους οριζόντιους φόρους, οι οποίοι αποτελούν συνέπεια της ανεπαρκούς αντίληψης για τα πράγματα, της καθυστερημένης συνειδητοποίησης της πραγματικότητας, των καθυστερήσε</w:t>
      </w:r>
      <w:r>
        <w:rPr>
          <w:rFonts w:eastAsia="Times New Roman" w:cs="Times New Roman"/>
          <w:szCs w:val="24"/>
        </w:rPr>
        <w:t xml:space="preserve">ων στη διαπραγμάτευση, της συνέχισης των ψευδαισθήσεων περί ταξικών πολιτικών αναδιανομής. Αυτά φορτώνονται στην πλάτη του ελληνικού λαού και κυρίως –δυστυχώς- όσων εξακολουθούν να παράγουν και να δημιουργούν. </w:t>
      </w:r>
    </w:p>
    <w:p w14:paraId="12E5517E"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Την ίδια ώρα επιμένετε να επενδύετε στον χρεο</w:t>
      </w:r>
      <w:r>
        <w:rPr>
          <w:rFonts w:eastAsia="Times New Roman" w:cs="Times New Roman"/>
          <w:szCs w:val="24"/>
        </w:rPr>
        <w:t xml:space="preserve">κοπημένο κρατισμό, να διευρύνετε το </w:t>
      </w:r>
      <w:r>
        <w:rPr>
          <w:rFonts w:eastAsia="Times New Roman" w:cs="Times New Roman"/>
          <w:szCs w:val="24"/>
        </w:rPr>
        <w:t>δημόσιο</w:t>
      </w:r>
      <w:r>
        <w:rPr>
          <w:rFonts w:eastAsia="Times New Roman" w:cs="Times New Roman"/>
          <w:szCs w:val="24"/>
        </w:rPr>
        <w:t>. Δημιουργείτε καινούριες κρατικές δαπάνες με τη δημιουργία νέων θέσεων στην κρατική ιεραρχία, κατά την προσφιλή σας συνήθεια. Παράλληλα, συνεχίζετε την εξίσου προσφιλή σας συνήθεια να ξεχνάτε να κοστολογήσετε τις</w:t>
      </w:r>
      <w:r>
        <w:rPr>
          <w:rFonts w:eastAsia="Times New Roman" w:cs="Times New Roman"/>
          <w:szCs w:val="24"/>
        </w:rPr>
        <w:t xml:space="preserve"> δομές αυτές, τα μισθολόγια και τις δαπάνες τους. </w:t>
      </w:r>
    </w:p>
    <w:p w14:paraId="12E5517F"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όλα αυτά, φυσικά, θα τα στηρίξετε με νέους δυσβάσταχτους φόρους που πνίγουν την πραγματική οικονομία, την επιχειρηματικότητα, τους νέους δημιουργικούς και καινοτόμους ανθρώπους της χώρας, που όλο και π</w:t>
      </w:r>
      <w:r>
        <w:rPr>
          <w:rFonts w:eastAsia="Times New Roman" w:cs="Times New Roman"/>
          <w:szCs w:val="24"/>
        </w:rPr>
        <w:t xml:space="preserve">ερισσότερο ωθούνται στη μετανάστευση. </w:t>
      </w:r>
    </w:p>
    <w:p w14:paraId="12E55180"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Μέχρι και ο Αντιπρόεδρος της Ευρωπαϊκής Επιτροπής κ. Ντομπρόβσκις, υπεύθυνος για θέματα οικονομίας της Ευρωζώνης, δήλωσε πως η επιλογή της αύξησης των φόρων αντί της μείωσης των δαπανών είναι δική σας και λανθασμένη ε</w:t>
      </w:r>
      <w:r>
        <w:rPr>
          <w:rFonts w:eastAsia="Times New Roman" w:cs="Times New Roman"/>
          <w:szCs w:val="24"/>
        </w:rPr>
        <w:t>πιλογή. Δεν σας το επέβαλε κανείς. Εσείς προτιμάτε να επενδύσετε σε καινούριες δομές και σε νέες προσλήψεις, αντί να μειώσετε δαπάνες του κράτους, δηλαδή της «ιερής αγελάδας».</w:t>
      </w:r>
    </w:p>
    <w:p w14:paraId="12E55181"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νέος λογαριασμός που έρχεται να προστεθεί είναι 1,6 δισεκατομμύρια στις φορολο</w:t>
      </w:r>
      <w:r>
        <w:rPr>
          <w:rFonts w:eastAsia="Times New Roman" w:cs="Times New Roman"/>
          <w:szCs w:val="24"/>
        </w:rPr>
        <w:t xml:space="preserve">γικές και ασφαλιστικές επιβαρύνσεις της προπροηγούμενης </w:t>
      </w:r>
      <w:r>
        <w:rPr>
          <w:rFonts w:eastAsia="Times New Roman" w:cs="Times New Roman"/>
          <w:szCs w:val="24"/>
        </w:rPr>
        <w:t>ε</w:t>
      </w:r>
      <w:r>
        <w:rPr>
          <w:rFonts w:eastAsia="Times New Roman" w:cs="Times New Roman"/>
          <w:szCs w:val="24"/>
        </w:rPr>
        <w:t xml:space="preserve">βδομάδας ύψους 3,6 δισεκατομμυρίων. </w:t>
      </w:r>
    </w:p>
    <w:p w14:paraId="12E55182" w14:textId="77777777" w:rsidR="00A37F14" w:rsidRDefault="002C15D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όλα αυτά γιατί λέτε εμμονικά και εσείς, όπως και οι προηγούμενοι, όχι στις πραγματικές μεταρρυθμίσεις. </w:t>
      </w:r>
    </w:p>
    <w:p w14:paraId="12E5518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όσοι υποστηρίζουμε την ε</w:t>
      </w:r>
      <w:r>
        <w:rPr>
          <w:rFonts w:eastAsia="Times New Roman" w:cs="Times New Roman"/>
          <w:szCs w:val="24"/>
        </w:rPr>
        <w:t>υρωπαϊκή προοπτική της χώρας –και ευτυχώς είμαστε η πλειοψηφία- επιβάλλεται να συνεννοηθούμε και να αφήσουμε κατά μέρους τις υποκρισίες, τις κραυγές εντυπωσιασμού ή τα χονδροειδή ψέματα που παραποιούν πλήρως την αλήθεια.</w:t>
      </w:r>
    </w:p>
    <w:p w14:paraId="12E5518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κοινωνία χόρτασε -χρόνια τώρα και</w:t>
      </w:r>
      <w:r>
        <w:rPr>
          <w:rFonts w:eastAsia="Times New Roman" w:cs="Times New Roman"/>
          <w:szCs w:val="24"/>
        </w:rPr>
        <w:t xml:space="preserve"> τώρα ακόμα περισσότερο- από μικροπολιτική και εντυπωσιοθηρία. Αν θέλουμε να προστατέψουμε τον κοινοβουλευτισμό και τη δημοκρατία, οφείλουμε, επιτέλους, να μιλήσουμε τη γλώσσα της αλήθειας. </w:t>
      </w:r>
    </w:p>
    <w:p w14:paraId="12E5518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Τα νούμερα είναι αμείλικτα και περιγράφουν το ζοφερό μέλλον για ε</w:t>
      </w:r>
      <w:r>
        <w:rPr>
          <w:rFonts w:eastAsia="Times New Roman" w:cs="Times New Roman"/>
          <w:szCs w:val="24"/>
        </w:rPr>
        <w:t xml:space="preserve">μάς και τις επόμενες γενιές, αν επιμείνουμε στο ίδιο μοτίβο. Η σχέση χρέους – ΑΕΠ της Ελλάδας, σύμφωνα με τους </w:t>
      </w:r>
      <w:r>
        <w:rPr>
          <w:rFonts w:eastAsia="Times New Roman" w:cs="Times New Roman"/>
          <w:szCs w:val="24"/>
        </w:rPr>
        <w:t>θεσμούς</w:t>
      </w:r>
      <w:r>
        <w:rPr>
          <w:rFonts w:eastAsia="Times New Roman" w:cs="Times New Roman"/>
          <w:szCs w:val="24"/>
        </w:rPr>
        <w:t>, θα κορυφωθεί στο 182,9% του ΑΕΠ το 2019, προτού υποχωρήσει στο 104,9 % του ΑΕΠ –προσέξτε- το 2060. Και αυτό το σενάριο θα ισχύσει μονάχα</w:t>
      </w:r>
      <w:r>
        <w:rPr>
          <w:rFonts w:eastAsia="Times New Roman" w:cs="Times New Roman"/>
          <w:szCs w:val="24"/>
        </w:rPr>
        <w:t xml:space="preserve"> εάν η Ελλάδα καταφέρει να αποκτήσει σε βάθος χρόνου πρωτογενή πλεονάσματα άνω του 3% και ρυθμούς ανάπτυξης άνω του 2,5% του ΑΕΠ. Αυτό σταθερά μέχρι το 2060. </w:t>
      </w:r>
    </w:p>
    <w:p w14:paraId="12E5518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Πώς θα επιτευχθούν όλα αυτά σε μία οικονομία που τελεί μονίμως σε δημοσιονομική σύσφιγξη, τα εισο</w:t>
      </w:r>
      <w:r>
        <w:rPr>
          <w:rFonts w:eastAsia="Times New Roman" w:cs="Times New Roman"/>
          <w:szCs w:val="24"/>
        </w:rPr>
        <w:t xml:space="preserve">δήματα διαρκώς μειώνονται και η πολιτική κατάσταση συνεχώς τελεί υπό τον φόβο και την απειλή της συνεχούς πολιτικής ρευστότητας; </w:t>
      </w:r>
    </w:p>
    <w:p w14:paraId="12E5518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Πώς με το εχθρικό για τις επενδύσεις μοντέλο οικονομίας, που προτείνετε, θα υποστηρίξουμε 3% ετήσια πρωτογενή πλεονάσματα; </w:t>
      </w:r>
    </w:p>
    <w:p w14:paraId="12E5518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Πώ</w:t>
      </w:r>
      <w:r>
        <w:rPr>
          <w:rFonts w:eastAsia="Times New Roman" w:cs="Times New Roman"/>
          <w:szCs w:val="24"/>
        </w:rPr>
        <w:t>ς θα προβούμε στις δυσβάσταχτες αποπληρωμές χρέους; Πρέπει να επιστραφούν 123 δισεκατομμύρια ευρώ μέχρι το 2041 στο ΔΝΤ, στην ΕΚΤ, καθώς και στις εθνικές κεντρικές τράπεζες των χωρών της ευρωζώνης που μας δάνεισαν.</w:t>
      </w:r>
    </w:p>
    <w:p w14:paraId="12E5518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Βουλευτή</w:t>
      </w:r>
      <w:r>
        <w:rPr>
          <w:rFonts w:eastAsia="Times New Roman" w:cs="Times New Roman"/>
          <w:szCs w:val="24"/>
        </w:rPr>
        <w:t>)</w:t>
      </w:r>
    </w:p>
    <w:p w14:paraId="12E5518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12E5518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Όλα τα παραπάνω οφείλουμε να τα αντιμετωπίσουμε έγκαιρα, με σχεδιασμό και ειλικρίνεια, ειλικρίνεια που δεν μας διακρίνει. Αυτή η δεινή πραγματικό</w:t>
      </w:r>
      <w:r>
        <w:rPr>
          <w:rFonts w:eastAsia="Times New Roman" w:cs="Times New Roman"/>
          <w:szCs w:val="24"/>
        </w:rPr>
        <w:t xml:space="preserve">τητα δεν αντιμετωπίζεται με εναλλαγή των ρόλων των κομμάτων σε μια χιλιοπαιγμένη, κακόγουστη κοινοβουλευτική παράσταση. Η διαχρονική αυτή συνταγή βαθαίνει τη φτώχεια και τις κοινωνικές αντιθέσεις και διευρύνει τα αδιέξοδα. </w:t>
      </w:r>
    </w:p>
    <w:p w14:paraId="12E5518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Ας συνειδητοποιήσουμε ότι αποτελ</w:t>
      </w:r>
      <w:r>
        <w:rPr>
          <w:rFonts w:eastAsia="Times New Roman" w:cs="Times New Roman"/>
          <w:szCs w:val="24"/>
        </w:rPr>
        <w:t>εί μονόδρομο η δημιουργία των ουσιαστικών προϋποθέσεων για την παραγωγή εθνικού πλούτου. Άλλη οδός δεν υπάρχει.</w:t>
      </w:r>
    </w:p>
    <w:p w14:paraId="12E5518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E5518E"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12E5518F"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Δανέλλη, Κοινοβουλευτικό Εκπρόσωπο από το Ποτάμι.</w:t>
      </w:r>
    </w:p>
    <w:p w14:paraId="12E55190" w14:textId="77777777" w:rsidR="00A37F14" w:rsidRDefault="002C15DC">
      <w:pPr>
        <w:spacing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w:t>
      </w:r>
      <w:r>
        <w:rPr>
          <w:rFonts w:eastAsia="Times New Roman" w:cs="Times New Roman"/>
        </w:rPr>
        <w:t xml:space="preserve"> αίθουσας «</w:t>
      </w:r>
      <w:r>
        <w:rPr>
          <w:rFonts w:eastAsia="Times New Roman" w:cs="Times New Roman"/>
        </w:rPr>
        <w:t>ΕΛΕΥΘΕΡΙΟΣ ΒΕΝΙΖΕΛΟΣ</w:t>
      </w:r>
      <w:r>
        <w:rPr>
          <w:rFonts w:eastAsia="Times New Roman" w:cs="Times New Roman"/>
        </w:rPr>
        <w:t xml:space="preserve">» και ενημερώθηκαν για την ιστορία του κτηρίου και τον τρόπο οργάνωσης και λειτουργίας της Βουλής, είκοσι έξι μαθητές και μαθήτριες και δύο εκπαιδευτικοί συνοδοί από το 9ο Δημοτικό Σχολείο Σερρών. </w:t>
      </w:r>
    </w:p>
    <w:p w14:paraId="12E55191" w14:textId="77777777" w:rsidR="00A37F14" w:rsidRDefault="002C15DC">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12E55192" w14:textId="77777777" w:rsidR="00A37F14" w:rsidRDefault="002C15DC">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12E5519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Τον λόγο έχει ο κ. Τσίρκας, πρώτος ομιλητής, από τον δεύτερο κύκλο, για επτά λεπτά.</w:t>
      </w:r>
    </w:p>
    <w:p w14:paraId="12E5519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ΒΑΣΙΛΕΙΟΣ ΤΣΙΡΚΑΣ: </w:t>
      </w:r>
      <w:r>
        <w:rPr>
          <w:rFonts w:eastAsia="Times New Roman" w:cs="Times New Roman"/>
          <w:szCs w:val="24"/>
        </w:rPr>
        <w:t>Ευχαριστώ, κύριε Πρόεδρε.</w:t>
      </w:r>
    </w:p>
    <w:p w14:paraId="12E5519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κύριοι Υπουργοί, πράγματι η κατάσταση στην ελλην</w:t>
      </w:r>
      <w:r>
        <w:rPr>
          <w:rFonts w:eastAsia="Times New Roman" w:cs="Times New Roman"/>
          <w:szCs w:val="24"/>
        </w:rPr>
        <w:t xml:space="preserve">ική κοινωνία δεν είναι εύκολη. Αυτό, όμως, δεν σημαίνει ότι μπορούν κάποιοι από την Αξιωματική Αντιπολίτευση να διαστρεβλώνουν την αλήθεια. </w:t>
      </w:r>
    </w:p>
    <w:p w14:paraId="12E5519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Δεν πανηγυρίζουμε. Οφείλουμε, όμως, να πούμε την αλήθεια στον ελληνικό λαό, ότι μετά από τόσα χρόνια σκληρής λιτότη</w:t>
      </w:r>
      <w:r>
        <w:rPr>
          <w:rFonts w:eastAsia="Times New Roman" w:cs="Times New Roman"/>
          <w:szCs w:val="24"/>
        </w:rPr>
        <w:t>τας που βύθισε την ελληνική κοινωνία και την οικονομία και είχε ως αποτέλεσμα την απώλεια του 25% του εθνικού μας πλούτου, αρχίζει να φαίνεται η έξοδος από αυτήν την κατάσταση. Ανοίγει ο δρόμος για την ανάπτυξη και τη μείωση της ανεργίας. Είναι αισιόδοξα τ</w:t>
      </w:r>
      <w:r>
        <w:rPr>
          <w:rFonts w:eastAsia="Times New Roman" w:cs="Times New Roman"/>
          <w:szCs w:val="24"/>
        </w:rPr>
        <w:t>α μηνύματα από την Ευρώπη για την επίτευξη συμφωνίας για την πρώτη αξιολόγηση, η οποία θα συνδεθεί ρητά με το ζήτημα της διευθέτησης του χρέους, μιας συμφωνίας που διαφέρει από όλες τις προηγούμενες, αφού η απομείωση του χρέους δεν θα εξαρτάται από τους εκ</w:t>
      </w:r>
      <w:r>
        <w:rPr>
          <w:rFonts w:eastAsia="Times New Roman" w:cs="Times New Roman"/>
          <w:szCs w:val="24"/>
        </w:rPr>
        <w:t>άστοτε Υπουργούς Οικονομικών της ευρωζώνης, αλλά από αντικειμενικούς, επιστημονικά καθορισμένους και αποδεκτούς δείκτες για να διασφαλιστεί η βιωσιμότητά του.</w:t>
      </w:r>
    </w:p>
    <w:p w14:paraId="12E5519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Πρώτη φορά μέσα στα τελευταία έξι χρόνια αρχίζει να φαίνεται φως στο τούνελ της ύφεσης και της λι</w:t>
      </w:r>
      <w:r>
        <w:rPr>
          <w:rFonts w:eastAsia="Times New Roman" w:cs="Times New Roman"/>
          <w:szCs w:val="24"/>
        </w:rPr>
        <w:t>τότητας. Όλα δείχνουν ότι αυξάνεται η εμπιστοσύνη στην ελληνική οικονομία. Πρόκειται για μια πραγματικότητα που την αποδέχονται όλοι εντός, αλλά και εκτός συνόρων, εκτός από την Αντιπολίτευση στην Ελλάδα.</w:t>
      </w:r>
    </w:p>
    <w:p w14:paraId="12E5519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Έχει γίνει πλέον κατανοητό σε όλους ότι η Ελλάδα δε</w:t>
      </w:r>
      <w:r>
        <w:rPr>
          <w:rFonts w:eastAsia="Times New Roman" w:cs="Times New Roman"/>
          <w:szCs w:val="24"/>
        </w:rPr>
        <w:t xml:space="preserve">ν αντέχει άλλο να σηκώνει τις εμμονές και τα λάθη των προηγούμενων Κυβερνήσεων, λάθη που κόστισαν ακριβά στον ελληνικό λαό. </w:t>
      </w:r>
    </w:p>
    <w:p w14:paraId="12E5519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Είναι πράγματι λυπηρό να βλέπει κανείς τα κόμματα που ευθύνονται για την οικονομική και ηθική χρεωκοπία της χώρας, να μην αισθάνοντ</w:t>
      </w:r>
      <w:r>
        <w:rPr>
          <w:rFonts w:eastAsia="Times New Roman" w:cs="Times New Roman"/>
          <w:szCs w:val="24"/>
        </w:rPr>
        <w:t>αι καμμία ευθύνη για το κακό που προξένησαν στον τόπο και τον οδήγησαν στα μνημόνια, που αυτοί οι ίδιοι θεώρησαν επιβεβλημένα αλλά δεν διαπραγματεύτηκαν τίποτε, δεν αντέδρασαν στις παράλογες απαιτήσεις των δανειστών. Αυτοί είναι σήμερα που μας κουνάνε το δ</w:t>
      </w:r>
      <w:r>
        <w:rPr>
          <w:rFonts w:eastAsia="Times New Roman" w:cs="Times New Roman"/>
          <w:szCs w:val="24"/>
        </w:rPr>
        <w:t>άκτυλο.</w:t>
      </w:r>
    </w:p>
    <w:p w14:paraId="12E5519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 ελληνικός λαός, όμως, έχει κρίση, ξέρει και δεν τους εμπιστεύεται. Δυστυχώς, κυρίες και κύριοι της Αξιωματικής Αντιπολίτευσης, επιλέγετε για μία ακόμη φορά τον ανεύθυνο δρόμο του λαϊκισμού και είναι ξεκάθαρο ότι τα κομματικά σας οφέλη είναι υπέρτ</w:t>
      </w:r>
      <w:r>
        <w:rPr>
          <w:rFonts w:eastAsia="Times New Roman" w:cs="Times New Roman"/>
          <w:szCs w:val="24"/>
        </w:rPr>
        <w:t>ερα των εθνικών αναγκών.</w:t>
      </w:r>
    </w:p>
    <w:p w14:paraId="12E5519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Για ποιο πράγμα ακριβώς μας κατηγορείτε; Μήπως μας κατηγορείτε γιατί οδηγούνται στη δικαιοσύνη όσοι λυμαίνονταν τον δημόσιο πλούτο</w:t>
      </w:r>
      <w:r>
        <w:rPr>
          <w:rFonts w:eastAsia="Times New Roman" w:cs="Times New Roman"/>
          <w:szCs w:val="24"/>
        </w:rPr>
        <w:t>;</w:t>
      </w:r>
      <w:r>
        <w:rPr>
          <w:rFonts w:eastAsia="Times New Roman" w:cs="Times New Roman"/>
          <w:szCs w:val="24"/>
        </w:rPr>
        <w:t xml:space="preserve"> Το καθεστώς της ανομίας και της τεχνικής δικονομικής λήθης τελείωσε και οι υποθέσεις παίρνουν τον δ</w:t>
      </w:r>
      <w:r>
        <w:rPr>
          <w:rFonts w:eastAsia="Times New Roman" w:cs="Times New Roman"/>
          <w:szCs w:val="24"/>
        </w:rPr>
        <w:t>ρόμο της δικαιοσύνης. Μήπως μας κατηγορείτε, επειδή δύο εκατομμύρια συμπολίτες μας που έχασαν τις δουλειές τους τα προηγούμενα χρόνια ή αδυνατούσαν να πληρώσουν τις εισφορές τους όλοι ανεξαιρέτως τώρα έχουν το δικαίωμα δωρεάν πρόσβασης στο Εθνικό Σύστημα Υ</w:t>
      </w:r>
      <w:r>
        <w:rPr>
          <w:rFonts w:eastAsia="Times New Roman" w:cs="Times New Roman"/>
          <w:szCs w:val="24"/>
        </w:rPr>
        <w:t>γείας;</w:t>
      </w:r>
    </w:p>
    <w:p w14:paraId="12E5519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Μήπως μας κατηγορείτε, επειδή προστατεύσαμε τις κύριες συντάξεις, την κύρια κατοικία και αίρουμε αδικίες δεκαετιών; Μήπως τελικά μας κατηγορείτε, γιατί ακουμπάμε τα στηρίγματά σας στο μιντιακό κατεστημένο και τη διαπλοκή, όπου για πρώτη φορά στο μιν</w:t>
      </w:r>
      <w:r>
        <w:rPr>
          <w:rFonts w:eastAsia="Times New Roman" w:cs="Times New Roman"/>
          <w:szCs w:val="24"/>
        </w:rPr>
        <w:t>τιακό τοπίο μπαίνει μία τάξη με την προκήρυξη του διαγωνισμού για τη νόμιμη αδειοδότηση των καναλιών.</w:t>
      </w:r>
    </w:p>
    <w:p w14:paraId="12E5519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Όλοι στην Ευρώπη αναγνωρίζουν ότι η Ελλάδα αλλάζει σελίδα, εσείς όχι.</w:t>
      </w:r>
    </w:p>
    <w:p w14:paraId="12E5519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δεν πετάμε στα σύννεφα ούτε πανηγυρίζουμε, δεν θέλουμε </w:t>
      </w:r>
      <w:r>
        <w:rPr>
          <w:rFonts w:eastAsia="Times New Roman" w:cs="Times New Roman"/>
          <w:szCs w:val="24"/>
        </w:rPr>
        <w:t>να ωραιοποιήσουμε την κατάσταση. Ξέρουμε ότι η καθημερινότητα των πολιτών είναι δύσκολη, αλλά δεν μπορούμε να παραβλέψουμε τα θετικά βήματα που έχουν γίνει για τη χώρα και φέρνουν την υπογραφή αυτής της Κυβέρνησης.</w:t>
      </w:r>
    </w:p>
    <w:p w14:paraId="12E5519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Ας δούμε, όμως, τι πετύχαμε σήμερα και τι</w:t>
      </w:r>
      <w:r>
        <w:rPr>
          <w:rFonts w:eastAsia="Times New Roman" w:cs="Times New Roman"/>
          <w:szCs w:val="24"/>
        </w:rPr>
        <w:t xml:space="preserve"> ζητούσαν οι δανειστές, αλλά και τι τους είχατε υποσχεθεί εσείς της Νέας Δημοκρατίας και του ΠΑΣΟΚ. Μήπως τελικά μας κατηγορείτε, επειδή δεν αυξήσαμε το ΦΠΑ στην ηλεκτρική ενέργεια και το νερό και κάναμε αυτή τη δύσκολη επιλογή να αυξήσουμε 1% τον υψηλό φο</w:t>
      </w:r>
      <w:r>
        <w:rPr>
          <w:rFonts w:eastAsia="Times New Roman" w:cs="Times New Roman"/>
          <w:szCs w:val="24"/>
        </w:rPr>
        <w:t>ρολογικό συντελεστή; Ή μήπως μας κατηγορείτε, επειδή είχαμε σαν κόκκινη γραμμή τη μη περαιτέρω περικοπή μισθών και συντάξεων;</w:t>
      </w:r>
    </w:p>
    <w:p w14:paraId="12E551A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Με το νομοσχέδιο αυτό δημιουργείται το Ταμείο Αξιοποίησης της Δημόσιας Περιουσίας που θα είναι ελληνικό και θα διοικείται από την </w:t>
      </w:r>
      <w:r>
        <w:rPr>
          <w:rFonts w:eastAsia="Times New Roman" w:cs="Times New Roman"/>
          <w:szCs w:val="24"/>
        </w:rPr>
        <w:t xml:space="preserve">Ελλάδα. Αυτά τα περιουσιακά στοιχεία δεν είναι αποκλειστικά για πώληση, αλλά για αξιοποίηση και το αποτέλεσμα της σκληρής διαπραγμάτευσης είναι να αποδοθεί το 50% από τη λειτουργία του </w:t>
      </w:r>
      <w:r>
        <w:rPr>
          <w:rFonts w:eastAsia="Times New Roman" w:cs="Times New Roman"/>
          <w:szCs w:val="24"/>
        </w:rPr>
        <w:t xml:space="preserve">ταμείου </w:t>
      </w:r>
      <w:r>
        <w:rPr>
          <w:rFonts w:eastAsia="Times New Roman" w:cs="Times New Roman"/>
          <w:szCs w:val="24"/>
        </w:rPr>
        <w:t>στο χρέος και το υπόλοιπο 50% στην ανάπτυξη και τις επενδύσεις.</w:t>
      </w:r>
    </w:p>
    <w:p w14:paraId="12E551A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ταμείο</w:t>
      </w:r>
      <w:r>
        <w:rPr>
          <w:rFonts w:eastAsia="Times New Roman" w:cs="Times New Roman"/>
          <w:szCs w:val="24"/>
        </w:rPr>
        <w:t xml:space="preserve">, για το οποίο μας κατηγορεί η Αντιπολίτευση ότι δήθεν ξεπουλάμε τη χώρα, στόχος του είναι η διαχείριση και η αξιοποίηση της δημόσιας περιουσίας με μακροπρόθεσμη προοπτική. Δεν πρόκειται για ξεπούλημα. Υπάρχει τεράστια διαφορά μεταξύ αξιοποίησης </w:t>
      </w:r>
      <w:r>
        <w:rPr>
          <w:rFonts w:eastAsia="Times New Roman" w:cs="Times New Roman"/>
          <w:szCs w:val="24"/>
        </w:rPr>
        <w:t>και ιδιωτικοποίησης και τίποτε δεν μπορεί να αποφασιστεί χωρίς την έγκριση του Υπουργού. Ανώτατο όργανο της εταιρείας είναι ο Υπουργός Οικονομικών και η πλειοψηφία στο εποπτικό συμβούλιο ανήκει στο ελληνικό δημόσιο. Η εταιρεία είναι ελληνική, η διοίκησή τη</w:t>
      </w:r>
      <w:r>
        <w:rPr>
          <w:rFonts w:eastAsia="Times New Roman" w:cs="Times New Roman"/>
          <w:szCs w:val="24"/>
        </w:rPr>
        <w:t xml:space="preserve">ς είναι ελληνική εδρεύει στην Ελλάδα και θα διέπεται από το ελληνικό δίκαιο. Τελεία και παύλα στον λαϊκισμό και τη σκόπιμη διαστρέβλωση. </w:t>
      </w:r>
    </w:p>
    <w:p w14:paraId="12E551A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ο ΕΝΦΙΑ, όμως, με το νομοσχέδιο αυτό δεν θα αυξηθεί για το μεγαλύτερο ποσοστό των ιδιοκτητών ακινήτων. Το 92% θα δ</w:t>
      </w:r>
      <w:r>
        <w:rPr>
          <w:rFonts w:eastAsia="Times New Roman" w:cs="Times New Roman"/>
          <w:szCs w:val="24"/>
        </w:rPr>
        <w:t>ει μείωση, αφού μειώθηκαν οι αντικειμενικές αξίες. Καταφέραμε να μην πληγούν ευάλωτες κοινωνικές ομάδες και θεσμοθετήθηκε το προηγούμενο έτος ένα πλαίσιο για τα κόκκινα δάνεια που προστατεύει τους ασθενέστερους δανειολήπτες από πλειστηριασμούς.</w:t>
      </w:r>
    </w:p>
    <w:p w14:paraId="12E551A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Με τις διατ</w:t>
      </w:r>
      <w:r>
        <w:rPr>
          <w:rFonts w:eastAsia="Times New Roman" w:cs="Times New Roman"/>
          <w:szCs w:val="24"/>
        </w:rPr>
        <w:t xml:space="preserve">άξεις του παρόντος νομοσχεδίου προστατεύεται το 93% των δανειοληπτών με εγγύηση την πρώτη κατοικία και δεν επιτρέπεται να πωληθούν σε μη τραπεζικά ιδρύματα μέχρι το 2018. </w:t>
      </w:r>
    </w:p>
    <w:p w14:paraId="12E551A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Εσείς συνεχίζετε, κύριοι της Αξιωματικής Αντιπολίτευσης, πιστοί στη γραμμή της απελε</w:t>
      </w:r>
      <w:r>
        <w:rPr>
          <w:rFonts w:eastAsia="Times New Roman" w:cs="Times New Roman"/>
          <w:szCs w:val="24"/>
        </w:rPr>
        <w:t>υθέρωσης των πλειστηριασμών και της πώλησης των κόκκινων δανείων; Πέρα από αυτό, συνεχίζετε να μιλάτε εσείς που περικόψατε τις συντάξεις 40% τα τελευταία χρόνια, που εκτοξεύσατε την ανεργία, τη μαύρη και ανασφάλιστη εργασία, που διογκώσατε το δημόσιο χρέος</w:t>
      </w:r>
      <w:r>
        <w:rPr>
          <w:rFonts w:eastAsia="Times New Roman" w:cs="Times New Roman"/>
          <w:szCs w:val="24"/>
        </w:rPr>
        <w:t>.</w:t>
      </w:r>
    </w:p>
    <w:p w14:paraId="12E551A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Ξέρετε, όμως, αλλά δεν το λέτε στον ελληνικό λαό ότι με το κλείσιμο της αξιολόγησης το δεύτερο εξάμηνο του 2016 θα πέσουν στην πραγματική οικονομία, στην αγορά, 11 δισεκατομμύρια ευρώ, που είναι αρκετά για να ξεκινήσει η ανάκαμψη της οικονομίας και η ανα</w:t>
      </w:r>
      <w:r>
        <w:rPr>
          <w:rFonts w:eastAsia="Times New Roman" w:cs="Times New Roman"/>
          <w:szCs w:val="24"/>
        </w:rPr>
        <w:t xml:space="preserve">κούφιση της αγοράς. Πείτε, λοιπόν, την αλήθεια στον ελληνικό λαό. </w:t>
      </w:r>
    </w:p>
    <w:p w14:paraId="12E551A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Σύμφωνα με τα πλεονάσματα που είχατε συμφωνήσει στο δεύτερο μνημόνιο, θα είχαν χρειαστεί 20 δισεκατομμύρια ευρώ περισσότερα μέτρα, δηλαδή μειώσεις μισθών και συντάξεων υπερφορολόγηση, </w:t>
      </w:r>
      <w:r>
        <w:rPr>
          <w:rFonts w:eastAsia="Times New Roman" w:cs="Times New Roman"/>
          <w:szCs w:val="24"/>
        </w:rPr>
        <w:t xml:space="preserve">χαμηλών και μεσαίων εισοδημάτων. Δεν πρόκειται, λοιπόν, αυτό το πολυνομοσχέδιο για νέα μέτρα πέρα από αυτά που συμφωνήθηκαν το περασμένο καλοκαίρι. </w:t>
      </w:r>
    </w:p>
    <w:p w14:paraId="12E551A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Τα χαμηλά πρωτογενή πλεονάσματα που διεκδικήσαμε και πετύχαμε είναι στόχοι εφικτοί, απόλυτα ρεαλιστικοί και</w:t>
      </w:r>
      <w:r>
        <w:rPr>
          <w:rFonts w:eastAsia="Times New Roman" w:cs="Times New Roman"/>
          <w:szCs w:val="24"/>
        </w:rPr>
        <w:t xml:space="preserve"> δείχνουν ότι δεν θα χρειαστεί να ενεργοποιηθεί και ο αυτόματος μηχανισμός δημοσιονομικών αποκλίσεων. Μήπως για αυτό μας κατηγορείτε, επειδή είχατε συμφωνήσει πρωτογενές πλεόνασμα 4,5% για το 2018 και εμείς το ρίξαμε στο 1,5% για το 2017 και 3,5% για το 20</w:t>
      </w:r>
      <w:r>
        <w:rPr>
          <w:rFonts w:eastAsia="Times New Roman" w:cs="Times New Roman"/>
          <w:szCs w:val="24"/>
        </w:rPr>
        <w:t xml:space="preserve">18; </w:t>
      </w:r>
    </w:p>
    <w:p w14:paraId="12E551A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Όμως, το χρέος -και κλείνω, κύριε Πρόεδρε- που το βάλατε θηλιά στον λαιμό του ελληνικού λαού εμείς θα το ελαφρύνουμε. Πρώτη φορά έχουμε ρητή δέσμευση για τη διευθέτηση του χρέους, με σκοπό την απομείωσή του, ώστε να καταστεί βιώσιμο. </w:t>
      </w:r>
    </w:p>
    <w:p w14:paraId="12E551A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Ελλάδα πρέπει να αλλάξει σελίδα. Αλλάζει σελίδα και θα εργαστούμε σκληρά, για να επιστρέψει το χαμόγελο στα χείλη των πολιτών που τους απαξιώσατε, τους στείλατε στην ανεργία, τους απολύσατε. Και η διαπλοκή, η διαφθορά και η π</w:t>
      </w:r>
      <w:r>
        <w:rPr>
          <w:rFonts w:eastAsia="Times New Roman" w:cs="Times New Roman"/>
          <w:szCs w:val="24"/>
        </w:rPr>
        <w:t xml:space="preserve">ολιτική των φίλων και των κολλητών δεν περιλαμβάνεται στα κεφάλαια αυτού του νέου βιβλίου. Θα κάνουμε ό,τι είναι δυνατόν για αυτό. </w:t>
      </w:r>
    </w:p>
    <w:p w14:paraId="12E551A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E551AB"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E551AC" w14:textId="77777777" w:rsidR="00A37F14" w:rsidRDefault="002C15D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Βασίλειο </w:t>
      </w:r>
      <w:r>
        <w:rPr>
          <w:rFonts w:eastAsia="Times New Roman" w:cs="Times New Roman"/>
          <w:szCs w:val="24"/>
        </w:rPr>
        <w:t xml:space="preserve">Τσίρκα, Βουλευτή του ΣΥΡΙΖΑ. </w:t>
      </w:r>
    </w:p>
    <w:p w14:paraId="12E551AD" w14:textId="77777777" w:rsidR="00A37F14" w:rsidRDefault="002C15D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Προχωρούμε με τον κ. Μαυρουδή Βορίδη, Βουλευτή της Νέας Δημοκρατίας. </w:t>
      </w:r>
    </w:p>
    <w:p w14:paraId="12E551AE" w14:textId="77777777" w:rsidR="00A37F14" w:rsidRDefault="002C15D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Κυρίες και κύριοι συνάδελφοι, θα μπορούσε κανείς να αναρωτηθεί, ακούγοντας ορισμένες ομιλίες. </w:t>
      </w:r>
      <w:r>
        <w:rPr>
          <w:rFonts w:eastAsia="Times New Roman" w:cs="Times New Roman"/>
          <w:szCs w:val="24"/>
        </w:rPr>
        <w:t>Ε</w:t>
      </w:r>
      <w:r>
        <w:rPr>
          <w:rFonts w:eastAsia="Times New Roman" w:cs="Times New Roman"/>
          <w:szCs w:val="24"/>
        </w:rPr>
        <w:t>άν υπάρχει επαφή με την πραγματικότητα, εά</w:t>
      </w:r>
      <w:r>
        <w:rPr>
          <w:rFonts w:eastAsia="Times New Roman" w:cs="Times New Roman"/>
          <w:szCs w:val="24"/>
        </w:rPr>
        <w:t xml:space="preserve">ν υπάρχει επαφή με το νομοθετικό κείμενο, εάν υπάρχει επαφή με αυτά τα οποία εισηγείται η Κυβέρνηση και καλείστε να τα υπερψηφίσετε. </w:t>
      </w:r>
    </w:p>
    <w:p w14:paraId="12E551AF" w14:textId="77777777" w:rsidR="00A37F14" w:rsidRDefault="002C15D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Μας εγκαλέσατε μόλις για τα κόκκινα δάνεια; Άκουσα καλά; Εσείς δεν δίνετε τώρα τα κόκκινα δάνεια και μας είπατε εμάς κάτι </w:t>
      </w:r>
      <w:r>
        <w:rPr>
          <w:rFonts w:eastAsia="Times New Roman" w:cs="Times New Roman"/>
          <w:szCs w:val="24"/>
        </w:rPr>
        <w:t xml:space="preserve">σχετικό; Δηλαδή, αυτό αρχίζει και μάς ξεπερνά. Μας ξεπερνά σε ένα επίπεδο ανθρώπινης απλής επικοινωνίας. </w:t>
      </w:r>
    </w:p>
    <w:p w14:paraId="12E551B0" w14:textId="77777777" w:rsidR="00A37F14" w:rsidRDefault="002C15D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Δεν έχω διαφωνία με αντιρρήσεις κατεύθυνσης ή κάτι τέτοιο, αλλά να λέτε για τα κόκκινα δάνεια ότι δεν τα δίνετε; Έχετε πλήρη έλλειψη κατανόησης του τι</w:t>
      </w:r>
      <w:r>
        <w:rPr>
          <w:rFonts w:eastAsia="Times New Roman" w:cs="Times New Roman"/>
          <w:szCs w:val="24"/>
        </w:rPr>
        <w:t xml:space="preserve"> κάνετε; </w:t>
      </w:r>
    </w:p>
    <w:p w14:paraId="12E551B1" w14:textId="77777777" w:rsidR="00A37F14" w:rsidRDefault="002C15D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Όσον αφορά το ΤΑΙΠΕΔ, άκουσα χθες τον κ. Σταθάκη. Είπε ότι είναι σπουδαίο αυτό το ταμείο που κάνουμε. Γιατί είναι σπουδαίο; Γιατί εσείς, λέει, είχατε κάνει το ΤΑΙΠΕΔ και το ΤΑΙΠΕΔ ήταν ένα ταμείο που το 100% πήγαινε στο χρέος. Εύγε! </w:t>
      </w:r>
    </w:p>
    <w:p w14:paraId="12E551B2" w14:textId="77777777" w:rsidR="00A37F14" w:rsidRDefault="002C15D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Εσείς τι κάν</w:t>
      </w:r>
      <w:r>
        <w:rPr>
          <w:rFonts w:eastAsia="Times New Roman" w:cs="Times New Roman"/>
          <w:szCs w:val="24"/>
        </w:rPr>
        <w:t>ετε; Ένα ταμείο στο οποίο εκτός από το ΤΑΙΠΕΔ, που το 100% πηγαίνει στο χρέος, βάζετε επίσης όλη την ακίνητη περιουσία του δημοσίου, όλες τις συμμετοχές του δημοσίου στον κατάλογο των εταιρειών. Και να πούμε τι παίρνει η ΕΔΗΣ; Τις αστικές συγκοινωνίες, τις</w:t>
      </w:r>
      <w:r>
        <w:rPr>
          <w:rFonts w:eastAsia="Times New Roman" w:cs="Times New Roman"/>
          <w:szCs w:val="24"/>
        </w:rPr>
        <w:t xml:space="preserve"> συγκοινωνίες σταθερής τροχιάς, τους σιδηροδρόμους, το ΟΑΚΑ, τα ΕΛΤΑ. Και προσέξετε αυτό στο συνημμένο παράρτημα τώρα. </w:t>
      </w:r>
    </w:p>
    <w:p w14:paraId="12E551B3" w14:textId="77777777" w:rsidR="00A37F14" w:rsidRDefault="002C15D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Επειδή, όμως, ως γνωστόν, είστε πρόχειροι και αμελείς, μάς φέρατε τον μυστικό κατάλογο σε τροπολογία που καταθέσατε στην </w:t>
      </w:r>
      <w:r>
        <w:rPr>
          <w:rFonts w:eastAsia="Times New Roman" w:cs="Times New Roman"/>
          <w:szCs w:val="24"/>
        </w:rPr>
        <w:t xml:space="preserve">επιτροπή </w:t>
      </w:r>
      <w:r>
        <w:rPr>
          <w:rFonts w:eastAsia="Times New Roman" w:cs="Times New Roman"/>
          <w:szCs w:val="24"/>
        </w:rPr>
        <w:t>και τη</w:t>
      </w:r>
      <w:r>
        <w:rPr>
          <w:rFonts w:eastAsia="Times New Roman" w:cs="Times New Roman"/>
          <w:szCs w:val="24"/>
        </w:rPr>
        <w:t xml:space="preserve"> διορθώσατε εν συνεχεία δύο φορές. Ο κατάλογος αυτός περιλαμβάνει ενόψει, προσεχώς, την ΕΥΑΘ, την ΕΥΔΑΠ, δηλαδή τα νερά, την ΕΛΒΟ, το ΑΤΤΙΚΟ ΜΕΤΡΟ, τις κτηριακές υποδομές και -επειδή κάποιον άκουσα να λέει «αποτρέψαμε την ιδιωτικοποίηση της μικρής ΔΕΗ»- όλ</w:t>
      </w:r>
      <w:r>
        <w:rPr>
          <w:rFonts w:eastAsia="Times New Roman" w:cs="Times New Roman"/>
          <w:szCs w:val="24"/>
        </w:rPr>
        <w:t xml:space="preserve">η τη ΔΕΗ. </w:t>
      </w:r>
    </w:p>
    <w:p w14:paraId="12E551B4" w14:textId="77777777" w:rsidR="00A37F14" w:rsidRDefault="002C15D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Αφού βάλατε όλα τα ακίνητα, όλες τις συμμετοχές, το ΤΧΣ και το ΤΑΙΠΕΔ, ο κ. Σταθάκης μάς λέει «μα, τι κάνατε εσείς, μόνο το ΤΑΙΠΕΔ;» Αυτό εννοούσατε ότι δεν είχαμε βάλει και όλα τα υπόλοιπα; </w:t>
      </w:r>
    </w:p>
    <w:p w14:paraId="12E551B5" w14:textId="77777777" w:rsidR="00A37F14" w:rsidRDefault="002C15D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Έχει δίκιο, λοιπόν, ο Κωνσταντινόπουλος. Ανοίγετε μια</w:t>
      </w:r>
      <w:r>
        <w:rPr>
          <w:rFonts w:eastAsia="Times New Roman" w:cs="Times New Roman"/>
          <w:szCs w:val="24"/>
        </w:rPr>
        <w:t xml:space="preserve"> γέφυρα συνεννόησης. Γιατί εγώ που είμαι ένας αφοσιωμένος φιλελεύθερος, που είμαι ένας αφοσιωμένος άνθρωπος της αποκρατικοποίησης δεν μπορούσα να το φανταστώ. Εύγε! Ξεπεράσατε τα όνειρα κάθε φιλελεύθερου διανοούμενου. Με μία πράξη όλος ο πλούτος του δημοσί</w:t>
      </w:r>
      <w:r>
        <w:rPr>
          <w:rFonts w:eastAsia="Times New Roman" w:cs="Times New Roman"/>
          <w:szCs w:val="24"/>
        </w:rPr>
        <w:t>ου εκποιείται, με αυτόν τον ωραίο νόμο. Αυτό πια δεν μπορούσαμε να το σκεφτούμε. Δεν μπορούσαμε να το σκεφτούμε.</w:t>
      </w:r>
    </w:p>
    <w:p w14:paraId="12E551B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Άρα θα ψηφίσετε;</w:t>
      </w:r>
    </w:p>
    <w:p w14:paraId="12E551B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Όχι, γιατί μας ξεπερνά. Μας ξεπέρασαν. Δεν μπορούσε κανείς να το σκεφτεί α</w:t>
      </w:r>
      <w:r>
        <w:rPr>
          <w:rFonts w:eastAsia="Times New Roman" w:cs="Times New Roman"/>
          <w:szCs w:val="24"/>
        </w:rPr>
        <w:t>υτό. Πέρα, όμως, αν θέλετε, από τα αστεία, εδώ υπάρχει το σοβαρό. Και το σοβαρό ποιο είναι; Ξέρετε, το ΤΑΙΠΕΔ είχε ελληνική διοίκηση.</w:t>
      </w:r>
    </w:p>
    <w:p w14:paraId="12E551B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Κύριε συνάδελφε, ελληνικό </w:t>
      </w:r>
      <w:r>
        <w:rPr>
          <w:rFonts w:eastAsia="Times New Roman" w:cs="Times New Roman"/>
          <w:szCs w:val="24"/>
        </w:rPr>
        <w:t xml:space="preserve">ταμείο </w:t>
      </w:r>
      <w:r>
        <w:rPr>
          <w:rFonts w:eastAsia="Times New Roman" w:cs="Times New Roman"/>
          <w:szCs w:val="24"/>
        </w:rPr>
        <w:t>στην Ελλάδα, λέτε, με ελληνική διοίκηση. Πάλι δεν διαβάσατε; Δεν είδατε ότι για να τοποθε</w:t>
      </w:r>
      <w:r>
        <w:rPr>
          <w:rFonts w:eastAsia="Times New Roman" w:cs="Times New Roman"/>
          <w:szCs w:val="24"/>
        </w:rPr>
        <w:t xml:space="preserve">τηθεί η διοίκηση αυτού του </w:t>
      </w:r>
      <w:r>
        <w:rPr>
          <w:rFonts w:eastAsia="Times New Roman" w:cs="Times New Roman"/>
          <w:szCs w:val="24"/>
        </w:rPr>
        <w:t xml:space="preserve">ταμείου </w:t>
      </w:r>
      <w:r>
        <w:rPr>
          <w:rFonts w:eastAsia="Times New Roman" w:cs="Times New Roman"/>
          <w:szCs w:val="24"/>
        </w:rPr>
        <w:t xml:space="preserve">απαιτείται να τοποθετήσει το Εποπτικό Συμβούλιο; Είδατε ποιος τοποθετεί το Εποπτικό Συμβούλιο; Χρειάζεται σύμφωνη γνώμη και των δύο πλευρών, και της ελληνικής, από τη μία, και της Κομισιόν και του </w:t>
      </w:r>
      <w:r>
        <w:rPr>
          <w:rFonts w:eastAsia="Times New Roman" w:cs="Times New Roman"/>
          <w:szCs w:val="24"/>
          <w:lang w:val="en-US"/>
        </w:rPr>
        <w:t>EMS</w:t>
      </w:r>
      <w:r>
        <w:rPr>
          <w:rFonts w:eastAsia="Times New Roman" w:cs="Times New Roman"/>
          <w:szCs w:val="24"/>
        </w:rPr>
        <w:t xml:space="preserve"> η σύμφωνη γνώμη και </w:t>
      </w:r>
      <w:r>
        <w:rPr>
          <w:rFonts w:eastAsia="Times New Roman" w:cs="Times New Roman"/>
          <w:szCs w:val="24"/>
        </w:rPr>
        <w:t>για τα πέντε μέλη. Έχετε βάλει συνδιαχειριστές τους ξένους σε όλο τον δημόσιο πλούτο, στο σύνολό του, όλα τα ακίνητα, όλες οι συμμετοχές, όλες οι ΔΕΚΟ, όλες οι τραπεζικές μετοχές, για εκατό χρόνια συνδιαχείριση.</w:t>
      </w:r>
    </w:p>
    <w:p w14:paraId="12E551B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Συγγνώμη, το ζήτησαν από τον Γιώργο Παπανδρέ</w:t>
      </w:r>
      <w:r>
        <w:rPr>
          <w:rFonts w:eastAsia="Times New Roman" w:cs="Times New Roman"/>
          <w:szCs w:val="24"/>
        </w:rPr>
        <w:t>ου με 17% έλλειμμα και την πλάτη στον τοίχο. Δεν τους το έδωσε. Το ζήτησαν από τον Παπαδήμο -αυτό είναι το «</w:t>
      </w:r>
      <w:r>
        <w:rPr>
          <w:rFonts w:eastAsia="Times New Roman" w:cs="Times New Roman"/>
          <w:szCs w:val="24"/>
        </w:rPr>
        <w:t xml:space="preserve">ταμείο </w:t>
      </w:r>
      <w:r>
        <w:rPr>
          <w:rFonts w:eastAsia="Times New Roman" w:cs="Times New Roman"/>
          <w:szCs w:val="24"/>
        </w:rPr>
        <w:t xml:space="preserve">Σόιμπλε»- για να κάνουν τη μεγαλύτερη ελάφρυνση χρέους που έχει γίνει με το </w:t>
      </w:r>
      <w:r>
        <w:rPr>
          <w:rFonts w:eastAsia="Times New Roman" w:cs="Times New Roman"/>
          <w:szCs w:val="24"/>
          <w:lang w:val="en-US"/>
        </w:rPr>
        <w:t>PSA</w:t>
      </w:r>
      <w:r>
        <w:rPr>
          <w:rFonts w:eastAsia="Times New Roman" w:cs="Times New Roman"/>
          <w:szCs w:val="24"/>
        </w:rPr>
        <w:t xml:space="preserve"> στον κόσμο. Δεν τους το έδωσε. Το ζήτησαν από τον Σαμαρά την </w:t>
      </w:r>
      <w:r>
        <w:rPr>
          <w:rFonts w:eastAsia="Times New Roman" w:cs="Times New Roman"/>
          <w:szCs w:val="24"/>
        </w:rPr>
        <w:t>ώρα που πάλευε με το 7% προσαρμογή. Δεν τους το έδωσε. Αλλά για τα 5,6 δισεκατομμύρια ο «Τσάβες της Μεσογείου», ο «κομπανιέρο του Μαδούρο», ο «οραματιστής του Τσε Γκεβάρα», ο «ιστορικός κληρονόμος του Άρη Βελουχιώτη», ο Πρωθυπουργός της Αριστεράς, Αλέξης Τ</w:t>
      </w:r>
      <w:r>
        <w:rPr>
          <w:rFonts w:eastAsia="Times New Roman" w:cs="Times New Roman"/>
          <w:szCs w:val="24"/>
        </w:rPr>
        <w:t>σίπρας, αυτός το έδωσε για 5,6 δισεκατομμύρια! Αυτός το έκανε!</w:t>
      </w:r>
    </w:p>
    <w:p w14:paraId="12E551BA"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Νέας </w:t>
      </w:r>
      <w:r>
        <w:rPr>
          <w:rFonts w:eastAsia="Times New Roman" w:cs="Times New Roman"/>
          <w:szCs w:val="24"/>
        </w:rPr>
        <w:t>Δημοκρατίας</w:t>
      </w:r>
      <w:r>
        <w:rPr>
          <w:rFonts w:eastAsia="Times New Roman" w:cs="Times New Roman"/>
          <w:szCs w:val="24"/>
        </w:rPr>
        <w:t>)</w:t>
      </w:r>
    </w:p>
    <w:p w14:paraId="12E551B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12E551B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Δεν φταίω εγώ. Το επικαλούμαι.</w:t>
      </w:r>
    </w:p>
    <w:p w14:paraId="12E551BD"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Μην παραχαράσσεις την ιστορία. Αρκετά!</w:t>
      </w:r>
    </w:p>
    <w:p w14:paraId="12E551BE"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Εγώ το κάνω αυτό;</w:t>
      </w:r>
    </w:p>
    <w:p w14:paraId="12E551BF"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Είναι ταξικό σας φυτίλι.</w:t>
      </w:r>
    </w:p>
    <w:p w14:paraId="12E551C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Συγχωρέστε με, κυρία Γραμματεύ</w:t>
      </w:r>
      <w:r>
        <w:rPr>
          <w:rFonts w:eastAsia="Times New Roman" w:cs="Times New Roman"/>
          <w:szCs w:val="24"/>
        </w:rPr>
        <w:t>ς</w:t>
      </w:r>
      <w:r>
        <w:rPr>
          <w:rFonts w:eastAsia="Times New Roman" w:cs="Times New Roman"/>
          <w:szCs w:val="24"/>
        </w:rPr>
        <w:t>, αλλά τον Άρη Βελουχιώτη ο κ. Πολάκης και ο κ. Σπίρτζης τον έχουν στο γραφείο τους.</w:t>
      </w:r>
      <w:r>
        <w:rPr>
          <w:rFonts w:eastAsia="Times New Roman" w:cs="Times New Roman"/>
          <w:szCs w:val="24"/>
        </w:rPr>
        <w:t xml:space="preserve"> Αν κάποιος παραχαράσσει, δεν είμαι εγώ.</w:t>
      </w:r>
    </w:p>
    <w:p w14:paraId="12E551C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Και οι άλλοι. Και τον Χριστό.</w:t>
      </w:r>
    </w:p>
    <w:p w14:paraId="12E551C2"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Εγώ απλώς αποτυπώνω το γεγονός. Τώρα τα ζητήματα της αυθεντικότητας θα τα λύσετε μεταξύ σας. Δεν με πολυαφορούν εμένα.</w:t>
      </w:r>
    </w:p>
    <w:p w14:paraId="12E551C3"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ΛΙΑΝΑ </w:t>
      </w:r>
      <w:r>
        <w:rPr>
          <w:rFonts w:eastAsia="Times New Roman" w:cs="Times New Roman"/>
          <w:b/>
          <w:szCs w:val="24"/>
        </w:rPr>
        <w:t>ΚΑΝΕΛΛΗ:</w:t>
      </w:r>
      <w:r>
        <w:rPr>
          <w:rFonts w:eastAsia="Times New Roman" w:cs="Times New Roman"/>
          <w:szCs w:val="24"/>
        </w:rPr>
        <w:t xml:space="preserve"> Άλλο η φωτογ</w:t>
      </w:r>
      <w:r>
        <w:rPr>
          <w:rFonts w:eastAsia="Times New Roman" w:cs="Times New Roman"/>
          <w:szCs w:val="24"/>
        </w:rPr>
        <w:t>ραφία, άλλο η ιστορία, Μάκη.</w:t>
      </w:r>
    </w:p>
    <w:p w14:paraId="12E551C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Άρα, σε αυτό όλο δεν πρέπει κανείς να αφαιρέσει από αυτήν την καταπληκτική εικόνα αυτόν τον άνθρωπο που ερχόταν εδώ και έλεγε: «</w:t>
      </w:r>
      <w:r>
        <w:rPr>
          <w:rFonts w:eastAsia="Times New Roman" w:cs="Times New Roman"/>
          <w:szCs w:val="24"/>
          <w:lang w:val="en-US"/>
        </w:rPr>
        <w:t>Greece</w:t>
      </w:r>
      <w:r>
        <w:rPr>
          <w:rFonts w:eastAsia="Times New Roman" w:cs="Times New Roman"/>
          <w:szCs w:val="24"/>
        </w:rPr>
        <w:t xml:space="preserve"> </w:t>
      </w:r>
      <w:r>
        <w:rPr>
          <w:rFonts w:eastAsia="Times New Roman" w:cs="Times New Roman"/>
          <w:szCs w:val="24"/>
          <w:lang w:val="en-US"/>
        </w:rPr>
        <w:t>is</w:t>
      </w:r>
      <w:r>
        <w:rPr>
          <w:rFonts w:eastAsia="Times New Roman" w:cs="Times New Roman"/>
          <w:szCs w:val="24"/>
        </w:rPr>
        <w:t xml:space="preserve"> </w:t>
      </w:r>
      <w:r>
        <w:rPr>
          <w:rFonts w:eastAsia="Times New Roman" w:cs="Times New Roman"/>
          <w:szCs w:val="24"/>
          <w:lang w:val="en-US"/>
        </w:rPr>
        <w:t>not</w:t>
      </w:r>
      <w:r>
        <w:rPr>
          <w:rFonts w:eastAsia="Times New Roman" w:cs="Times New Roman"/>
          <w:szCs w:val="24"/>
        </w:rPr>
        <w:t xml:space="preserve"> </w:t>
      </w:r>
      <w:r>
        <w:rPr>
          <w:rFonts w:eastAsia="Times New Roman" w:cs="Times New Roman"/>
          <w:szCs w:val="24"/>
          <w:lang w:val="en-US"/>
        </w:rPr>
        <w:t>for</w:t>
      </w:r>
      <w:r>
        <w:rPr>
          <w:rFonts w:eastAsia="Times New Roman" w:cs="Times New Roman"/>
          <w:szCs w:val="24"/>
        </w:rPr>
        <w:t xml:space="preserve"> </w:t>
      </w:r>
      <w:r>
        <w:rPr>
          <w:rFonts w:eastAsia="Times New Roman" w:cs="Times New Roman"/>
          <w:szCs w:val="24"/>
          <w:lang w:val="en-US"/>
        </w:rPr>
        <w:t>sale</w:t>
      </w:r>
      <w:r>
        <w:rPr>
          <w:rFonts w:eastAsia="Times New Roman" w:cs="Times New Roman"/>
          <w:szCs w:val="24"/>
        </w:rPr>
        <w:t>». Το θυμάστε το μπλουζάκι «</w:t>
      </w:r>
      <w:r>
        <w:rPr>
          <w:rFonts w:eastAsia="Times New Roman" w:cs="Times New Roman"/>
          <w:szCs w:val="24"/>
          <w:lang w:val="en-US"/>
        </w:rPr>
        <w:t>Greece</w:t>
      </w:r>
      <w:r>
        <w:rPr>
          <w:rFonts w:eastAsia="Times New Roman" w:cs="Times New Roman"/>
          <w:szCs w:val="24"/>
        </w:rPr>
        <w:t xml:space="preserve"> </w:t>
      </w:r>
      <w:r>
        <w:rPr>
          <w:rFonts w:eastAsia="Times New Roman" w:cs="Times New Roman"/>
          <w:szCs w:val="24"/>
          <w:lang w:val="en-US"/>
        </w:rPr>
        <w:t>is</w:t>
      </w:r>
      <w:r>
        <w:rPr>
          <w:rFonts w:eastAsia="Times New Roman" w:cs="Times New Roman"/>
          <w:szCs w:val="24"/>
        </w:rPr>
        <w:t xml:space="preserve"> </w:t>
      </w:r>
      <w:r>
        <w:rPr>
          <w:rFonts w:eastAsia="Times New Roman" w:cs="Times New Roman"/>
          <w:szCs w:val="24"/>
          <w:lang w:val="en-US"/>
        </w:rPr>
        <w:t>not</w:t>
      </w:r>
      <w:r>
        <w:rPr>
          <w:rFonts w:eastAsia="Times New Roman" w:cs="Times New Roman"/>
          <w:szCs w:val="24"/>
        </w:rPr>
        <w:t xml:space="preserve"> </w:t>
      </w:r>
      <w:r>
        <w:rPr>
          <w:rFonts w:eastAsia="Times New Roman" w:cs="Times New Roman"/>
          <w:szCs w:val="24"/>
          <w:lang w:val="en-US"/>
        </w:rPr>
        <w:t>for</w:t>
      </w:r>
      <w:r>
        <w:rPr>
          <w:rFonts w:eastAsia="Times New Roman" w:cs="Times New Roman"/>
          <w:szCs w:val="24"/>
        </w:rPr>
        <w:t xml:space="preserve"> </w:t>
      </w:r>
      <w:r>
        <w:rPr>
          <w:rFonts w:eastAsia="Times New Roman" w:cs="Times New Roman"/>
          <w:szCs w:val="24"/>
          <w:lang w:val="en-US"/>
        </w:rPr>
        <w:t>sale</w:t>
      </w:r>
      <w:r>
        <w:rPr>
          <w:rFonts w:eastAsia="Times New Roman" w:cs="Times New Roman"/>
          <w:szCs w:val="24"/>
        </w:rPr>
        <w:t>»; Στα τ</w:t>
      </w:r>
      <w:r>
        <w:rPr>
          <w:rFonts w:eastAsia="Times New Roman" w:cs="Times New Roman"/>
          <w:szCs w:val="24"/>
        </w:rPr>
        <w:t>έσσερα ο Πάνος Καμμένος. Επίσης, είναι και αυτός από αυτούς τους αγωνιστές, από αυτούς που τα αρνήθηκαν όλα αυτά.</w:t>
      </w:r>
    </w:p>
    <w:p w14:paraId="12E551C5"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2E551C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Λέτε, όμως, κυρίες και κύριοι συνάδελφοι, τα άκουσα από έναν συνάδελφο χθες στις μεταξύ σας συζητήσεις, «μιλάνε αυτοί…», εμεί</w:t>
      </w:r>
      <w:r>
        <w:rPr>
          <w:rFonts w:eastAsia="Times New Roman" w:cs="Times New Roman"/>
          <w:szCs w:val="24"/>
        </w:rPr>
        <w:t>ς δηλαδή, «…που επί σαράντα χρόνια, κάναν αυτά που κάναν, που οδήγησαν τη χώρα εδώ;»</w:t>
      </w:r>
    </w:p>
    <w:p w14:paraId="12E551C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Ναι, για να συνεννοηθούμε, γιατί πάλι πάσχουμε από ιστορική ασυνέχεια. Τη χώρα δεν την παραλάβατε με 17% έλλειμμα. Την παραλάβατε με πλεόνασμα. Τη χώρα δεν την παραλάβατε </w:t>
      </w:r>
      <w:r>
        <w:rPr>
          <w:rFonts w:eastAsia="Times New Roman" w:cs="Times New Roman"/>
          <w:szCs w:val="24"/>
        </w:rPr>
        <w:t>χωρίς χρηματοδότηση. Την παραλάβατε με χρηματοδότηση.</w:t>
      </w:r>
    </w:p>
    <w:p w14:paraId="12E551C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Ένα </w:t>
      </w:r>
      <w:r>
        <w:rPr>
          <w:rFonts w:eastAsia="Times New Roman" w:cs="Times New Roman"/>
          <w:szCs w:val="24"/>
          <w:lang w:val="en-US"/>
        </w:rPr>
        <w:t>Eurogroup</w:t>
      </w:r>
      <w:r>
        <w:rPr>
          <w:rFonts w:eastAsia="Times New Roman" w:cs="Times New Roman"/>
          <w:szCs w:val="24"/>
        </w:rPr>
        <w:t xml:space="preserve"> του </w:t>
      </w:r>
      <w:r>
        <w:rPr>
          <w:rFonts w:eastAsia="Times New Roman" w:cs="Times New Roman"/>
          <w:szCs w:val="24"/>
        </w:rPr>
        <w:t xml:space="preserve">΄14 </w:t>
      </w:r>
      <w:r>
        <w:rPr>
          <w:rFonts w:eastAsia="Times New Roman" w:cs="Times New Roman"/>
          <w:szCs w:val="24"/>
        </w:rPr>
        <w:t>πώς τελείωσε το θυμάστε; Μία πέμπτη αξιολόγηση που δεν τελείωσε ποτέ; Για πείτε μας, πώς φύγατε;</w:t>
      </w:r>
    </w:p>
    <w:p w14:paraId="12E551C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Τώρα, κύριε Φάμελλε, αμέσως. Και σας ευχαριστ</w:t>
      </w:r>
      <w:r>
        <w:rPr>
          <w:rFonts w:eastAsia="Times New Roman" w:cs="Times New Roman"/>
          <w:szCs w:val="24"/>
        </w:rPr>
        <w:t>ώ για την υπόμνηση, ήταν επιχείρημα που κόντευα να ξεχάσω. Είδατε τα λάθη που κάνω;</w:t>
      </w:r>
    </w:p>
    <w:p w14:paraId="12E551C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Προσέξτε, λοιπόν: Δεν την παραλάβατε με ύφεση. Όσο δε για τις ευθύνες του πολιτικού συστήματος, βεβαίως και καταλογίσθηκαν. Δεν καταλογίσθηκαν οι ευθύνες του πολιτικού συστ</w:t>
      </w:r>
      <w:r>
        <w:rPr>
          <w:rFonts w:eastAsia="Times New Roman" w:cs="Times New Roman"/>
          <w:szCs w:val="24"/>
        </w:rPr>
        <w:t>ήματος; Το ΠΑΣΟΚ από κραταιό κόμμα είναι στο 4%.</w:t>
      </w:r>
    </w:p>
    <w:p w14:paraId="12E551C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Στο 6,3%.</w:t>
      </w:r>
    </w:p>
    <w:p w14:paraId="12E551C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Συγγνώμη, στο 6%, στο 7% και θα πάτε και καλύτερα.</w:t>
      </w:r>
    </w:p>
    <w:p w14:paraId="12E551C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τρικομματική Βουλή είναι οκτακομματική. Δεν καταλογίστηκαν οι ευθύνες; Μια μεγάλη πολιτική δυναστεία, του Π</w:t>
      </w:r>
      <w:r>
        <w:rPr>
          <w:rFonts w:eastAsia="Times New Roman" w:cs="Times New Roman"/>
          <w:szCs w:val="24"/>
        </w:rPr>
        <w:t xml:space="preserve">απανδρέου, αφανίστηκε. Ένας Υπουργός οδηγήθηκε σε </w:t>
      </w:r>
      <w:r>
        <w:rPr>
          <w:rFonts w:eastAsia="Times New Roman" w:cs="Times New Roman"/>
          <w:szCs w:val="24"/>
        </w:rPr>
        <w:t xml:space="preserve">ειδικό δικαστήριο </w:t>
      </w:r>
      <w:r>
        <w:rPr>
          <w:rFonts w:eastAsia="Times New Roman" w:cs="Times New Roman"/>
          <w:szCs w:val="24"/>
        </w:rPr>
        <w:t xml:space="preserve">και κυρίως, εσείς είστε στην Κυβέρνηση. Οι ευθύνες καταλογίστηκαν. </w:t>
      </w:r>
    </w:p>
    <w:p w14:paraId="12E551CE"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2E551C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 αυτήν την προσαρμογή, για να παραλάβετε εσείς –συγγνώμη, κύριοι συνάδελφοι- τη χώρα με δημοσι</w:t>
      </w:r>
      <w:r>
        <w:rPr>
          <w:rFonts w:eastAsia="Times New Roman" w:cs="Times New Roman"/>
          <w:szCs w:val="24"/>
        </w:rPr>
        <w:t>ονομικά πλεονάσματα –γι’ αυτό έγιναν αυτά!- για να παραλάβετε την χώρα σε ανάπτυξη και για να μην μας λέτε για τα σαράντα χρόνια. Δεν είναι τώρα σαράντα χρόνια που διαχειρίζεστε, είναι ενάμισης χρόνος. Από αυτό το σημείο ξεκινάμε, όχι από τα σαράντα.</w:t>
      </w:r>
    </w:p>
    <w:p w14:paraId="12E551D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έρχομαι στο τελευταίο. Κοιτάξτε, γεννιέται ένα ερώτημα και το σκεφτόμουν, κύριε Φάμελλε. Γιατί όταν ήμουν Υπουργός πράγματι δεν μας έκλειναν την αξιολόγηση; Με τίποτα! Γιατί;</w:t>
      </w:r>
    </w:p>
    <w:p w14:paraId="12E551D1"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2E551D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Ευχαριστώ όλους για την συμβολή τους στην ομιλία μου.</w:t>
      </w:r>
    </w:p>
    <w:p w14:paraId="12E551D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Γιατί στην πραγματικότητα, προφανώς, κάτι είχαν συμφωνήσει. Προφανώς, με κάποιον είχαν συνεννοηθεί. Προφανώς, όπως απεδείχθη εκ των πραγμάτων, αυτά που τους τα αρνήθηκαν όλοι οι προηγούμενοι, είχαν βρει ποιος θα τους τα δώσει! Και αυτός είναι ο σημερινός Π</w:t>
      </w:r>
      <w:r>
        <w:rPr>
          <w:rFonts w:eastAsia="Times New Roman" w:cs="Times New Roman"/>
          <w:szCs w:val="24"/>
        </w:rPr>
        <w:t>ρωθυπουργός, Αλέξης Τσίπρας! Αλλά δεν τους τα δίνει μόνος του, τους τα δίνει με τη δική σας συναίνεση και σας καθιστά όλους συνυπεύθυνους στο μεγαλύτερο ξεπούλημα, στην χειρότερη προδοτική πράξη που έχει γίνει ποτέ από συστάσεως του νέου ελληνικού κράτους.</w:t>
      </w:r>
    </w:p>
    <w:p w14:paraId="12E551D4"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E551D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Τον λόγο έχει ζητήσει για ένα λεπτό ο Υπουργός κ. Σταθάκης. Μετά ακολουθεί ο κ. Πολάκης.</w:t>
      </w:r>
    </w:p>
    <w:p w14:paraId="12E551D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μόνο για ένα λεπτό.</w:t>
      </w:r>
    </w:p>
    <w:p w14:paraId="12E551D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w:t>
      </w:r>
      <w:r>
        <w:rPr>
          <w:rFonts w:eastAsia="Times New Roman" w:cs="Times New Roman"/>
          <w:b/>
          <w:szCs w:val="24"/>
        </w:rPr>
        <w:t>Οικονομίας, Ανάπτυξης και Τουρισμού):</w:t>
      </w:r>
      <w:r>
        <w:rPr>
          <w:rFonts w:eastAsia="Times New Roman" w:cs="Times New Roman"/>
          <w:szCs w:val="24"/>
        </w:rPr>
        <w:t xml:space="preserve"> Κύριε Βορίδη, θα δεχόμουν πλήρως τον συλλογισμό σας, εάν εγώ είχα πει ότι η διαφορά του ΤΑΙΠΕΔ από το νέο </w:t>
      </w:r>
      <w:r>
        <w:rPr>
          <w:rFonts w:eastAsia="Times New Roman" w:cs="Times New Roman"/>
          <w:szCs w:val="24"/>
        </w:rPr>
        <w:t xml:space="preserve">ταμείο </w:t>
      </w:r>
      <w:r>
        <w:rPr>
          <w:rFonts w:eastAsia="Times New Roman" w:cs="Times New Roman"/>
          <w:szCs w:val="24"/>
        </w:rPr>
        <w:t xml:space="preserve">είναι ότι στη μια περίπτωση το 50% πάει στο χρέος, στο νέο </w:t>
      </w:r>
      <w:r>
        <w:rPr>
          <w:rFonts w:eastAsia="Times New Roman" w:cs="Times New Roman"/>
          <w:szCs w:val="24"/>
        </w:rPr>
        <w:t>ταμείο</w:t>
      </w:r>
      <w:r>
        <w:rPr>
          <w:rFonts w:eastAsia="Times New Roman" w:cs="Times New Roman"/>
          <w:szCs w:val="24"/>
        </w:rPr>
        <w:t>, και στην περίπτωση του ΤΑΙΠΕΔ το 100%.</w:t>
      </w:r>
      <w:r>
        <w:rPr>
          <w:rFonts w:eastAsia="Times New Roman" w:cs="Times New Roman"/>
          <w:szCs w:val="24"/>
        </w:rPr>
        <w:t xml:space="preserve"> </w:t>
      </w:r>
    </w:p>
    <w:p w14:paraId="12E551D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Όμως, είχα βάλει και ένα δεύτερο κριτήριο, το οποίο το αποσιωπήσατε. Ότι ο προορισμός του ΤΑΙΠΕΔ είναι αποκλειστικά η ιδιωτικοποίηση και ο…</w:t>
      </w:r>
    </w:p>
    <w:p w14:paraId="12E551D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Παραμένει;</w:t>
      </w:r>
    </w:p>
    <w:p w14:paraId="12E551D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Παραμένει.</w:t>
      </w:r>
    </w:p>
    <w:p w14:paraId="12E551D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…το νέο </w:t>
      </w:r>
      <w:r>
        <w:rPr>
          <w:rFonts w:eastAsia="Times New Roman" w:cs="Times New Roman"/>
          <w:szCs w:val="24"/>
        </w:rPr>
        <w:t>ταμείο</w:t>
      </w:r>
      <w:r>
        <w:rPr>
          <w:rFonts w:eastAsia="Times New Roman" w:cs="Times New Roman"/>
          <w:szCs w:val="24"/>
        </w:rPr>
        <w:t xml:space="preserve"> δεν έχει αποκλειστική αρμοδιότητα τις ιδιωτικοποιήσεις. Έχει το χτίσιμο νέων αξιών. Άρα, το επιχείρημά σας, το οποίο εδραζόταν στην ιδέα ότι έχουμε ένα κομματάκι εδώ, το ΤΑΙΠΕΔ, που έχει δέκα αντικείμενα και τώρα μεταφέρεται σε ένα νέο υποκε</w:t>
      </w:r>
      <w:r>
        <w:rPr>
          <w:rFonts w:eastAsia="Times New Roman" w:cs="Times New Roman"/>
          <w:szCs w:val="24"/>
        </w:rPr>
        <w:t>ίμενο, το οποίο έχει διακόσια, αν ήταν ο ίδιος ο σκοπός, θα είχε νόημα το επιχείρημά σας, ότι προς ιδιωτικοποίηση είναι περισσότερα πράγματα. Δεν είναι περισσότερα πράγματα, γιατί είναι διαφορετικός ο χαρακτήρας. Αυτό είναι το δεύτερο κριτήριο, το οποίο ση</w:t>
      </w:r>
      <w:r>
        <w:rPr>
          <w:rFonts w:eastAsia="Times New Roman" w:cs="Times New Roman"/>
          <w:szCs w:val="24"/>
        </w:rPr>
        <w:t>μαίνει ότι με βάση το δεύτερο κριτήριο ο συλλογισμός σας καταρρέει.</w:t>
      </w:r>
    </w:p>
    <w:p w14:paraId="12E551D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Όσον αφορά τα του </w:t>
      </w:r>
      <w:r>
        <w:rPr>
          <w:rFonts w:eastAsia="Times New Roman" w:cs="Times New Roman"/>
          <w:szCs w:val="24"/>
        </w:rPr>
        <w:t>ταμείου</w:t>
      </w:r>
      <w:r>
        <w:rPr>
          <w:rFonts w:eastAsia="Times New Roman" w:cs="Times New Roman"/>
          <w:szCs w:val="24"/>
        </w:rPr>
        <w:t xml:space="preserve">, δεν θέλω να κλέψω την δόξα του κ. Τσακαλώτου. Αν είναι το </w:t>
      </w:r>
      <w:r>
        <w:rPr>
          <w:rFonts w:eastAsia="Times New Roman" w:cs="Times New Roman"/>
          <w:szCs w:val="24"/>
        </w:rPr>
        <w:t xml:space="preserve">ταμείο </w:t>
      </w:r>
      <w:r>
        <w:rPr>
          <w:rFonts w:eastAsia="Times New Roman" w:cs="Times New Roman"/>
          <w:szCs w:val="24"/>
        </w:rPr>
        <w:t xml:space="preserve">του Σόιμπλε, το ΤΑΙΠΕΔ φαίνεται πάντως πιο κοντά στην ιδέα του, ή αν είναι ένα </w:t>
      </w:r>
      <w:r>
        <w:rPr>
          <w:rFonts w:eastAsia="Times New Roman" w:cs="Times New Roman"/>
          <w:szCs w:val="24"/>
        </w:rPr>
        <w:t xml:space="preserve">ταμείο </w:t>
      </w:r>
      <w:r>
        <w:rPr>
          <w:rFonts w:eastAsia="Times New Roman" w:cs="Times New Roman"/>
          <w:szCs w:val="24"/>
        </w:rPr>
        <w:t>που έχει ά</w:t>
      </w:r>
      <w:r>
        <w:rPr>
          <w:rFonts w:eastAsia="Times New Roman" w:cs="Times New Roman"/>
          <w:szCs w:val="24"/>
        </w:rPr>
        <w:t>λλα χαρακτηριστικά, οπότε δεν σας απαντάω σε αυτό, δηλαδή αν είναι ξεπούλημα ή όχι. Όμως, επιτρέψτε μου το εξής: Αν επικαλείστε μια κριτική για τη δομή του ΤΑΙΠΕΔ, να χρησιμοποιείτε και τα δύο κριτήρια και όχι το ένα. Με τα δύο κριτήρια, αυτό που κάνουμε σ</w:t>
      </w:r>
      <w:r>
        <w:rPr>
          <w:rFonts w:eastAsia="Times New Roman" w:cs="Times New Roman"/>
          <w:szCs w:val="24"/>
        </w:rPr>
        <w:t>ήμερα είναι κάτι πολύ θετικό για τους Έλληνες.</w:t>
      </w:r>
    </w:p>
    <w:p w14:paraId="12E551DD"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Υπουργέ.</w:t>
      </w:r>
    </w:p>
    <w:p w14:paraId="12E551D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 κ. Πολάκης έχει τον λόγο.</w:t>
      </w:r>
    </w:p>
    <w:p w14:paraId="12E551DF"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Κύριε Πρόεδρε, ζητώ τον λόγο για να πω μια λέξη.</w:t>
      </w:r>
    </w:p>
    <w:p w14:paraId="12E551E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κύριε Βορίδ</w:t>
      </w:r>
      <w:r>
        <w:rPr>
          <w:rFonts w:eastAsia="Times New Roman" w:cs="Times New Roman"/>
          <w:szCs w:val="24"/>
        </w:rPr>
        <w:t xml:space="preserve">η, δεν θα πάμε έτσι. Είπαν κάτι και </w:t>
      </w:r>
      <w:r>
        <w:rPr>
          <w:rFonts w:eastAsia="Times New Roman" w:cs="Times New Roman"/>
          <w:szCs w:val="24"/>
        </w:rPr>
        <w:t>απά</w:t>
      </w:r>
      <w:r>
        <w:rPr>
          <w:rFonts w:eastAsia="Times New Roman" w:cs="Times New Roman"/>
          <w:szCs w:val="24"/>
        </w:rPr>
        <w:t>ν</w:t>
      </w:r>
      <w:r>
        <w:rPr>
          <w:rFonts w:eastAsia="Times New Roman" w:cs="Times New Roman"/>
          <w:szCs w:val="24"/>
        </w:rPr>
        <w:t xml:space="preserve">τησε </w:t>
      </w:r>
      <w:r>
        <w:rPr>
          <w:rFonts w:eastAsia="Times New Roman" w:cs="Times New Roman"/>
          <w:szCs w:val="24"/>
        </w:rPr>
        <w:t>πολιτικά. Δεν προέκυψε κάτι.</w:t>
      </w:r>
    </w:p>
    <w:p w14:paraId="12E551E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Κύριε Πρόεδρε, σας παρακαλώ, ακούστε με. Μπορώ να έχω τον λόγο για ένα λεπτό;</w:t>
      </w:r>
    </w:p>
    <w:p w14:paraId="12E551E2"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κύριε Βορίδη. Έχω δώσει τον λόγο στον κ. Πολάκ</w:t>
      </w:r>
      <w:r>
        <w:rPr>
          <w:rFonts w:eastAsia="Times New Roman" w:cs="Times New Roman"/>
          <w:szCs w:val="24"/>
        </w:rPr>
        <w:t>η. Θα ακούσουμε πρώτα τον κ. Πολάκη, γιατί μετά μπορεί να έχετε να πείτε κάτι και για τον κ. Πολάκη. Να είναι συγκεντρωμένο το τι θα πείτε. Θα σας δώσω μετά τον λόγο. Να μιλήσει ο κ. Πολάκης πρώτα.</w:t>
      </w:r>
    </w:p>
    <w:p w14:paraId="12E551E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2E551E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w:t>
      </w:r>
      <w:r>
        <w:rPr>
          <w:rFonts w:eastAsia="Times New Roman" w:cs="Times New Roman"/>
          <w:b/>
          <w:szCs w:val="24"/>
        </w:rPr>
        <w:t xml:space="preserve"> Υπουργός Υγείας): </w:t>
      </w:r>
      <w:r>
        <w:rPr>
          <w:rFonts w:eastAsia="Times New Roman" w:cs="Times New Roman"/>
          <w:szCs w:val="24"/>
        </w:rPr>
        <w:t>Κύριε Βορίδη, είστε καλός συνδικαλιστής.</w:t>
      </w:r>
    </w:p>
    <w:p w14:paraId="12E551E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Συνδικαλιστής;</w:t>
      </w:r>
    </w:p>
    <w:p w14:paraId="12E551E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Ναι, συνδικαλιστής. Είχατε περάσει από τα </w:t>
      </w:r>
      <w:r>
        <w:rPr>
          <w:rFonts w:eastAsia="Times New Roman" w:cs="Times New Roman"/>
          <w:szCs w:val="24"/>
        </w:rPr>
        <w:t>πανεπιστήμια</w:t>
      </w:r>
      <w:r>
        <w:rPr>
          <w:rFonts w:eastAsia="Times New Roman" w:cs="Times New Roman"/>
          <w:szCs w:val="24"/>
        </w:rPr>
        <w:t>. Ήμασταν την ίδια περίοδο. Ήσασταν λίγο πιο μεγάλος, αλλά τύχ</w:t>
      </w:r>
      <w:r>
        <w:rPr>
          <w:rFonts w:eastAsia="Times New Roman" w:cs="Times New Roman"/>
          <w:szCs w:val="24"/>
        </w:rPr>
        <w:t>αμε πολύ έντονα μια περίοδο. Εγώ έχω στο γραφείο μου τη φωτογραφία του Άρη Βελουχιώτη. Εσύ όμως έχεις φωτογραφηθεί με τη φωτογραφία του Γιώργου Παπαδόπουλου, λέγοντας «να γκρεμίσουμε ό,τι και όποιον μας σταματήσει». Αυτά για να ξέρουμε τι πολιτισμικό φορτί</w:t>
      </w:r>
      <w:r>
        <w:rPr>
          <w:rFonts w:eastAsia="Times New Roman" w:cs="Times New Roman"/>
          <w:szCs w:val="24"/>
        </w:rPr>
        <w:t>ο κουβαλάει ο καθένας στην καρδιά και στο μυαλό του για να λέει αυτά που λέει.</w:t>
      </w:r>
    </w:p>
    <w:p w14:paraId="12E551E7"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E551E8" w14:textId="77777777" w:rsidR="00A37F14" w:rsidRDefault="002C15DC">
      <w:pPr>
        <w:spacing w:line="600" w:lineRule="auto"/>
        <w:ind w:firstLine="720"/>
        <w:jc w:val="both"/>
        <w:rPr>
          <w:rFonts w:eastAsia="Times New Roman"/>
          <w:szCs w:val="24"/>
        </w:rPr>
      </w:pPr>
      <w:r>
        <w:rPr>
          <w:rFonts w:eastAsia="Times New Roman"/>
          <w:szCs w:val="24"/>
        </w:rPr>
        <w:t>Πρώτον, αυτό, για να ξεκαθαρίζουμε. Διότι εμείς κάποια πράγματα τα κάνουμε εκβιαζόμενοι και με το μαχαίρι στο λαιμό και θα τα αλλάξου</w:t>
      </w:r>
      <w:r>
        <w:rPr>
          <w:rFonts w:eastAsia="Times New Roman"/>
          <w:szCs w:val="24"/>
        </w:rPr>
        <w:t xml:space="preserve">με. Γιατί θα το ισορροπήσουμε το πράγμα και θα το αλλάξουμε. Εσάς </w:t>
      </w:r>
      <w:r>
        <w:rPr>
          <w:rFonts w:eastAsia="Times New Roman"/>
          <w:bCs/>
        </w:rPr>
        <w:t>είναι</w:t>
      </w:r>
      <w:r>
        <w:rPr>
          <w:rFonts w:eastAsia="Times New Roman"/>
          <w:szCs w:val="24"/>
        </w:rPr>
        <w:t xml:space="preserve"> μέσα στο </w:t>
      </w:r>
      <w:r>
        <w:rPr>
          <w:rFonts w:eastAsia="Times New Roman"/>
          <w:szCs w:val="24"/>
          <w:lang w:val="en-US"/>
        </w:rPr>
        <w:t>DNA</w:t>
      </w:r>
      <w:r>
        <w:rPr>
          <w:rFonts w:eastAsia="Times New Roman"/>
          <w:szCs w:val="24"/>
        </w:rPr>
        <w:t xml:space="preserve"> σας να τα δώσετε όλα. </w:t>
      </w:r>
    </w:p>
    <w:p w14:paraId="12E551E9" w14:textId="77777777" w:rsidR="00A37F14" w:rsidRDefault="002C15DC">
      <w:pPr>
        <w:spacing w:line="600" w:lineRule="auto"/>
        <w:ind w:firstLine="720"/>
        <w:jc w:val="both"/>
        <w:rPr>
          <w:rFonts w:eastAsia="Times New Roman"/>
          <w:szCs w:val="24"/>
        </w:rPr>
      </w:pPr>
      <w:r>
        <w:rPr>
          <w:rFonts w:eastAsia="Times New Roman"/>
          <w:szCs w:val="24"/>
        </w:rPr>
        <w:t xml:space="preserve">Δεύτερον, όπως έχετε δει, στον χώρο της υγείας αυτό το διάστημα βγαίνουν πολλά στη φόρα. Το λέω αυτό για το νεοφιλελεύθερο που είπατε πριν. </w:t>
      </w:r>
    </w:p>
    <w:p w14:paraId="12E551EA" w14:textId="77777777" w:rsidR="00A37F14" w:rsidRDefault="002C15DC">
      <w:pPr>
        <w:spacing w:line="600" w:lineRule="auto"/>
        <w:ind w:firstLine="720"/>
        <w:jc w:val="both"/>
        <w:rPr>
          <w:rFonts w:eastAsia="Times New Roman"/>
          <w:szCs w:val="24"/>
        </w:rPr>
      </w:pPr>
      <w:r>
        <w:rPr>
          <w:rFonts w:eastAsia="Times New Roman"/>
          <w:szCs w:val="24"/>
        </w:rPr>
        <w:t>Εσείς προσωπικά μπορεί να μην είστε ανακατεμένος στο ΚΕΕΛΠΝΟ, αλλά αυτές τις μέρες βγαίνουν κάποια πράγματα για το «ΝΤΥΝΑΝ». Έχετε νομοθετήσει, αν δεν απατώμαι, για το πέρασμα του «ΝΤΥΝΑΝ» -με αυτόν που τώρα μπήκε με τα βραχιολάκια στη φυλακή, τον «αξιοπρε</w:t>
      </w:r>
      <w:r>
        <w:rPr>
          <w:rFonts w:eastAsia="Times New Roman"/>
          <w:szCs w:val="24"/>
        </w:rPr>
        <w:t xml:space="preserve">πέστατο» κ. Μαρτίνη- σε μια νύχτα στην Τράπεζα Πειραιώς. Εσείς δεν το έχετε κάνει αυτό το πράγμα; Τώρα πρέπει να ερευνηθούν όλα, για να δούμε πώς φτάσαμε εδώ που φτάσαμε. </w:t>
      </w:r>
    </w:p>
    <w:p w14:paraId="12E551EB" w14:textId="77777777" w:rsidR="00A37F14" w:rsidRDefault="002C15DC">
      <w:pPr>
        <w:spacing w:line="600" w:lineRule="auto"/>
        <w:ind w:firstLine="720"/>
        <w:jc w:val="both"/>
        <w:rPr>
          <w:rFonts w:eastAsia="Times New Roman"/>
          <w:szCs w:val="24"/>
        </w:rPr>
      </w:pPr>
      <w:r>
        <w:rPr>
          <w:rFonts w:eastAsia="Times New Roman"/>
          <w:szCs w:val="24"/>
        </w:rPr>
        <w:t>Η ομιλία σας, παρ</w:t>
      </w:r>
      <w:r>
        <w:rPr>
          <w:rFonts w:eastAsia="Times New Roman"/>
          <w:szCs w:val="24"/>
        </w:rPr>
        <w:t xml:space="preserve">’ </w:t>
      </w:r>
      <w:r>
        <w:rPr>
          <w:rFonts w:eastAsia="Times New Roman"/>
          <w:szCs w:val="24"/>
        </w:rPr>
        <w:t>ότι όμορφα συνδικαλιστική, δείχνει το στρατηγικό αδιέξοδο στο οπο</w:t>
      </w:r>
      <w:r>
        <w:rPr>
          <w:rFonts w:eastAsia="Times New Roman"/>
          <w:szCs w:val="24"/>
        </w:rPr>
        <w:t xml:space="preserve">ίο έχετε περιπέσει. Διότι ποντάρετε εδώ και ενάμισι χρόνο στην αριστερή παρένθεση. </w:t>
      </w:r>
      <w:r>
        <w:rPr>
          <w:rFonts w:eastAsia="Times New Roman"/>
          <w:bCs/>
          <w:shd w:val="clear" w:color="auto" w:fill="FFFFFF"/>
        </w:rPr>
        <w:t>Όμως,</w:t>
      </w:r>
      <w:r>
        <w:rPr>
          <w:rFonts w:eastAsia="Times New Roman"/>
          <w:szCs w:val="24"/>
        </w:rPr>
        <w:t xml:space="preserve"> δεξιά παρένθεση της νέας ηγεσίας που έχετε θα έχουμε και όχι αριστερή παρένθεση του Τσίπρα και του ΣΥΡΙΖΑ και της </w:t>
      </w:r>
      <w:r>
        <w:rPr>
          <w:rFonts w:eastAsia="Times New Roman"/>
          <w:bCs/>
        </w:rPr>
        <w:t>Κυβέρνησης</w:t>
      </w:r>
      <w:r>
        <w:rPr>
          <w:rFonts w:eastAsia="Times New Roman"/>
          <w:szCs w:val="24"/>
        </w:rPr>
        <w:t xml:space="preserve"> με τους ΑΝΕΛ. Καταλάβετέ το καλά.</w:t>
      </w:r>
    </w:p>
    <w:p w14:paraId="12E551EC" w14:textId="77777777" w:rsidR="00A37F14" w:rsidRDefault="002C15DC">
      <w:pPr>
        <w:spacing w:line="600" w:lineRule="auto"/>
        <w:jc w:val="center"/>
        <w:rPr>
          <w:rFonts w:eastAsia="Times New Roman" w:cs="Times New Roman"/>
        </w:rPr>
      </w:pPr>
      <w:r>
        <w:rPr>
          <w:rFonts w:eastAsia="Times New Roman" w:cs="Times New Roman"/>
        </w:rPr>
        <w:t>(Χειροκρ</w:t>
      </w:r>
      <w:r>
        <w:rPr>
          <w:rFonts w:eastAsia="Times New Roman" w:cs="Times New Roman"/>
        </w:rPr>
        <w:t>οτήματα από την πτέρυγα του ΣΥΡΙΖΑ)</w:t>
      </w:r>
    </w:p>
    <w:p w14:paraId="12E551ED" w14:textId="77777777" w:rsidR="00A37F14" w:rsidRDefault="002C15DC">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Ευχαριστούμε. </w:t>
      </w:r>
    </w:p>
    <w:p w14:paraId="12E551EE" w14:textId="77777777" w:rsidR="00A37F14" w:rsidRDefault="002C15DC">
      <w:pPr>
        <w:spacing w:line="600" w:lineRule="auto"/>
        <w:ind w:firstLine="720"/>
        <w:jc w:val="both"/>
        <w:rPr>
          <w:rFonts w:eastAsia="Times New Roman" w:cs="Times New Roman"/>
        </w:rPr>
      </w:pPr>
      <w:r>
        <w:rPr>
          <w:rFonts w:eastAsia="Times New Roman" w:cs="Times New Roman"/>
        </w:rPr>
        <w:t xml:space="preserve">Κύριε Βορίδη, τώρα έχετε τον λόγο για ένα λεπτό ομοίως. </w:t>
      </w:r>
    </w:p>
    <w:p w14:paraId="12E551EF" w14:textId="77777777" w:rsidR="00A37F14" w:rsidRDefault="002C15DC">
      <w:pPr>
        <w:spacing w:line="600" w:lineRule="auto"/>
        <w:ind w:firstLine="720"/>
        <w:jc w:val="both"/>
        <w:rPr>
          <w:rFonts w:eastAsia="Times New Roman" w:cs="Times New Roman"/>
        </w:rPr>
      </w:pPr>
      <w:r>
        <w:rPr>
          <w:rFonts w:eastAsia="Times New Roman" w:cs="Times New Roman"/>
          <w:b/>
        </w:rPr>
        <w:t>ΜΑΥΡΟΥΔΗΣ ΒΟΡΙΔΗΣ:</w:t>
      </w:r>
      <w:r>
        <w:rPr>
          <w:rFonts w:eastAsia="Times New Roman" w:cs="Times New Roman"/>
        </w:rPr>
        <w:t xml:space="preserve"> Ευχαριστώ, κύριε Πρόεδρε.</w:t>
      </w:r>
    </w:p>
    <w:p w14:paraId="12E551F0" w14:textId="77777777" w:rsidR="00A37F14" w:rsidRDefault="002C15DC">
      <w:pPr>
        <w:spacing w:line="600" w:lineRule="auto"/>
        <w:ind w:firstLine="720"/>
        <w:jc w:val="both"/>
        <w:rPr>
          <w:rFonts w:eastAsia="Times New Roman" w:cs="Times New Roman"/>
        </w:rPr>
      </w:pPr>
      <w:r>
        <w:rPr>
          <w:rFonts w:eastAsia="Times New Roman" w:cs="Times New Roman"/>
        </w:rPr>
        <w:t xml:space="preserve">Κύριε Σταθάκη, να τακτοποιήσουμε ένα θέμα. Από το </w:t>
      </w:r>
      <w:r>
        <w:rPr>
          <w:rFonts w:eastAsia="Times New Roman" w:cs="Times New Roman"/>
        </w:rPr>
        <w:t xml:space="preserve">ταμείο </w:t>
      </w:r>
      <w:r>
        <w:rPr>
          <w:rFonts w:eastAsia="Times New Roman" w:cs="Times New Roman"/>
        </w:rPr>
        <w:t>το καινούριο</w:t>
      </w:r>
      <w:r>
        <w:rPr>
          <w:rFonts w:eastAsia="Times New Roman" w:cs="Times New Roman"/>
        </w:rPr>
        <w:t xml:space="preserve"> το 50% λέτε ότι θα πηγαίνει στο χρέος και το 50% στην ανάπτυξη. </w:t>
      </w:r>
    </w:p>
    <w:p w14:paraId="12E551F1" w14:textId="77777777" w:rsidR="00A37F14" w:rsidRDefault="002C15DC">
      <w:pPr>
        <w:spacing w:line="600" w:lineRule="auto"/>
        <w:jc w:val="center"/>
        <w:rPr>
          <w:rFonts w:eastAsia="Times New Roman" w:cs="Times New Roman"/>
        </w:rPr>
      </w:pPr>
      <w:r>
        <w:rPr>
          <w:rFonts w:eastAsia="Times New Roman" w:cs="Times New Roman"/>
        </w:rPr>
        <w:t>(Θόρυβος στην Αίθουσα)</w:t>
      </w:r>
    </w:p>
    <w:p w14:paraId="12E551F2" w14:textId="77777777" w:rsidR="00A37F14" w:rsidRDefault="002C15DC">
      <w:pPr>
        <w:spacing w:line="600" w:lineRule="auto"/>
        <w:ind w:firstLine="720"/>
        <w:jc w:val="both"/>
        <w:rPr>
          <w:rFonts w:eastAsia="Times New Roman" w:cs="Times New Roman"/>
        </w:rPr>
      </w:pPr>
      <w:r>
        <w:rPr>
          <w:rFonts w:eastAsia="Times New Roman" w:cs="Times New Roman"/>
        </w:rPr>
        <w:t xml:space="preserve">Να ορίσω λίγο τη θεματολογία, αν έχετε την ευγενή καλοσύνη. Μην μου την καθορίσετε εσείς, λέω εγώ τώρα. </w:t>
      </w:r>
    </w:p>
    <w:p w14:paraId="12E551F3" w14:textId="77777777" w:rsidR="00A37F14" w:rsidRDefault="002C15DC">
      <w:pPr>
        <w:spacing w:line="600" w:lineRule="auto"/>
        <w:ind w:firstLine="720"/>
        <w:jc w:val="both"/>
        <w:rPr>
          <w:rFonts w:eastAsia="Times New Roman" w:cs="Times New Roman"/>
        </w:rPr>
      </w:pPr>
      <w:r>
        <w:rPr>
          <w:rFonts w:eastAsia="Times New Roman" w:cs="Times New Roman"/>
        </w:rPr>
        <w:t>Λοιπόν, το 50% πάει στο χρέος και το 50% στην ανάπτυξη. Το 50%</w:t>
      </w:r>
      <w:r>
        <w:rPr>
          <w:rFonts w:eastAsia="Times New Roman" w:cs="Times New Roman"/>
        </w:rPr>
        <w:t xml:space="preserve"> στο χρέος ποιανού πράγματος; Τι θα πηγαίνει στο χρέος 50%; </w:t>
      </w:r>
    </w:p>
    <w:p w14:paraId="12E551F4" w14:textId="77777777" w:rsidR="00A37F14" w:rsidRDefault="002C15DC">
      <w:pPr>
        <w:spacing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xml:space="preserve">, ό,τι αποτελεί έσοδο του δημοσίου από την περιουσία του για εκατό χρόνια! </w:t>
      </w:r>
    </w:p>
    <w:p w14:paraId="12E551F5" w14:textId="77777777" w:rsidR="00A37F14" w:rsidRDefault="002C15DC">
      <w:pPr>
        <w:spacing w:line="600" w:lineRule="auto"/>
        <w:ind w:firstLine="720"/>
        <w:jc w:val="both"/>
        <w:rPr>
          <w:rFonts w:eastAsia="Times New Roman" w:cs="Times New Roman"/>
        </w:rPr>
      </w:pPr>
      <w:r>
        <w:rPr>
          <w:rFonts w:eastAsia="Times New Roman" w:cs="Times New Roman"/>
          <w:b/>
        </w:rPr>
        <w:t>ΠΑΝΑΓΙΩΤΗΣ (ΠΑΝΟΣ) ΣΚΟΥΡΛΕΤΗΣ:</w:t>
      </w:r>
      <w:r>
        <w:rPr>
          <w:rFonts w:eastAsia="Times New Roman" w:cs="Times New Roman"/>
        </w:rPr>
        <w:t xml:space="preserve"> Για εκατό χρόνια θα πηγαίνει στο χρέος;</w:t>
      </w:r>
    </w:p>
    <w:p w14:paraId="12E551F6" w14:textId="77777777" w:rsidR="00A37F14" w:rsidRDefault="002C15DC">
      <w:pPr>
        <w:spacing w:line="600" w:lineRule="auto"/>
        <w:ind w:firstLine="720"/>
        <w:jc w:val="both"/>
        <w:rPr>
          <w:rFonts w:eastAsia="Times New Roman" w:cs="Times New Roman"/>
          <w:b/>
        </w:rPr>
      </w:pPr>
      <w:r>
        <w:rPr>
          <w:rFonts w:eastAsia="Times New Roman" w:cs="Times New Roman"/>
          <w:b/>
        </w:rPr>
        <w:t xml:space="preserve">ΜΑΥΡΟΥΔΗΣ ΒΟΡΙΔΗΣ: </w:t>
      </w:r>
      <w:r>
        <w:rPr>
          <w:rFonts w:eastAsia="Times New Roman" w:cs="Times New Roman"/>
        </w:rPr>
        <w:t>Μάλιστα.</w:t>
      </w:r>
      <w:r>
        <w:rPr>
          <w:rFonts w:eastAsia="Times New Roman" w:cs="Times New Roman"/>
          <w:b/>
        </w:rPr>
        <w:t xml:space="preserve"> </w:t>
      </w:r>
    </w:p>
    <w:p w14:paraId="12E551F7" w14:textId="77777777" w:rsidR="00A37F14" w:rsidRDefault="002C15DC">
      <w:pPr>
        <w:spacing w:line="600" w:lineRule="auto"/>
        <w:ind w:firstLine="720"/>
        <w:jc w:val="both"/>
        <w:rPr>
          <w:rFonts w:eastAsia="Times New Roman" w:cs="Times New Roman"/>
        </w:rPr>
      </w:pPr>
      <w:r>
        <w:rPr>
          <w:rFonts w:eastAsia="Times New Roman" w:cs="Times New Roman"/>
          <w:b/>
        </w:rPr>
        <w:t>ΠΑΝΑΓΙΩΤΗΣ (ΠΑΝΟΣ) ΣΚΟΥΡΛΕΤΗΣ:</w:t>
      </w:r>
      <w:r>
        <w:rPr>
          <w:rFonts w:eastAsia="Times New Roman" w:cs="Times New Roman"/>
        </w:rPr>
        <w:t xml:space="preserve"> Όχι, δεν </w:t>
      </w:r>
      <w:r>
        <w:rPr>
          <w:rFonts w:eastAsia="Times New Roman"/>
          <w:bCs/>
        </w:rPr>
        <w:t>είναι</w:t>
      </w:r>
      <w:r>
        <w:rPr>
          <w:rFonts w:eastAsia="Times New Roman" w:cs="Times New Roman"/>
        </w:rPr>
        <w:t xml:space="preserve"> έτσι. </w:t>
      </w:r>
    </w:p>
    <w:p w14:paraId="12E551F8" w14:textId="77777777" w:rsidR="00A37F14" w:rsidRDefault="002C15DC">
      <w:pPr>
        <w:spacing w:line="600" w:lineRule="auto"/>
        <w:ind w:firstLine="720"/>
        <w:jc w:val="both"/>
        <w:rPr>
          <w:rFonts w:eastAsia="Times New Roman" w:cs="Times New Roman"/>
        </w:rPr>
      </w:pPr>
      <w:r>
        <w:rPr>
          <w:rFonts w:eastAsia="Times New Roman" w:cs="Times New Roman"/>
          <w:b/>
        </w:rPr>
        <w:t xml:space="preserve">ΜΑΥΡΟΥΔΗΣ ΒΟΡΙΔΗΣ: </w:t>
      </w:r>
      <w:r>
        <w:rPr>
          <w:rFonts w:eastAsia="Times New Roman" w:cs="Times New Roman"/>
        </w:rPr>
        <w:t xml:space="preserve">Για εκατό χρόνια. Αυτή </w:t>
      </w:r>
      <w:r>
        <w:rPr>
          <w:rFonts w:eastAsia="Times New Roman"/>
          <w:bCs/>
        </w:rPr>
        <w:t>είναι</w:t>
      </w:r>
      <w:r>
        <w:rPr>
          <w:rFonts w:eastAsia="Times New Roman" w:cs="Times New Roman"/>
        </w:rPr>
        <w:t xml:space="preserve"> η διάρκεια της εταιρ</w:t>
      </w:r>
      <w:r>
        <w:rPr>
          <w:rFonts w:eastAsia="Times New Roman" w:cs="Times New Roman"/>
        </w:rPr>
        <w:t>ε</w:t>
      </w:r>
      <w:r>
        <w:rPr>
          <w:rFonts w:eastAsia="Times New Roman" w:cs="Times New Roman"/>
        </w:rPr>
        <w:t>ίας.</w:t>
      </w:r>
    </w:p>
    <w:p w14:paraId="12E551F9" w14:textId="77777777" w:rsidR="00A37F14" w:rsidRDefault="002C15DC">
      <w:pPr>
        <w:spacing w:line="600" w:lineRule="auto"/>
        <w:ind w:firstLine="720"/>
        <w:jc w:val="both"/>
        <w:rPr>
          <w:rFonts w:eastAsia="Times New Roman" w:cs="Times New Roman"/>
        </w:rPr>
      </w:pPr>
      <w:r>
        <w:rPr>
          <w:rFonts w:eastAsia="Times New Roman" w:cs="Times New Roman"/>
          <w:b/>
        </w:rPr>
        <w:t>ΠΑΥΛΟΣ ΠΟΛΑΚΗΣ</w:t>
      </w:r>
      <w:r>
        <w:rPr>
          <w:rFonts w:eastAsia="Times New Roman" w:cs="Times New Roman"/>
          <w:b/>
        </w:rPr>
        <w:t xml:space="preserve"> (Αναπληρωτής Υπουργός Υγείας)</w:t>
      </w:r>
      <w:r>
        <w:rPr>
          <w:rFonts w:eastAsia="Times New Roman" w:cs="Times New Roman"/>
          <w:b/>
        </w:rPr>
        <w:t xml:space="preserve">: </w:t>
      </w:r>
      <w:r>
        <w:rPr>
          <w:rFonts w:eastAsia="Times New Roman" w:cs="Times New Roman"/>
        </w:rPr>
        <w:t xml:space="preserve">Λες ψέματα! Αυτό υπάρχει στη δανειακή σύμβαση που εσείς ψηφίσατε και το </w:t>
      </w:r>
      <w:r>
        <w:rPr>
          <w:rFonts w:eastAsia="Times New Roman" w:cs="Times New Roman"/>
        </w:rPr>
        <w:t>οποίο… (</w:t>
      </w:r>
      <w:r>
        <w:rPr>
          <w:rFonts w:eastAsia="Times New Roman" w:cs="Times New Roman"/>
        </w:rPr>
        <w:t>δ</w:t>
      </w:r>
      <w:r>
        <w:rPr>
          <w:rFonts w:eastAsia="Times New Roman" w:cs="Times New Roman"/>
        </w:rPr>
        <w:t xml:space="preserve">εν ακούστηκε) </w:t>
      </w:r>
    </w:p>
    <w:p w14:paraId="12E551FA" w14:textId="77777777" w:rsidR="00A37F14" w:rsidRDefault="002C15DC">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Κύριε Πολάκη, δεν γίνεται έτσι. Σας παρακαλώ πολύ. </w:t>
      </w:r>
    </w:p>
    <w:p w14:paraId="12E551FB" w14:textId="77777777" w:rsidR="00A37F14" w:rsidRDefault="002C15DC">
      <w:pPr>
        <w:spacing w:line="600" w:lineRule="auto"/>
        <w:ind w:firstLine="720"/>
        <w:jc w:val="both"/>
        <w:rPr>
          <w:rFonts w:eastAsia="Times New Roman" w:cs="Times New Roman"/>
        </w:rPr>
      </w:pPr>
      <w:r>
        <w:rPr>
          <w:rFonts w:eastAsia="Times New Roman" w:cs="Times New Roman"/>
          <w:b/>
        </w:rPr>
        <w:t>ΠΑΥΛΟΣ ΠΟΛΑΚΗΣ</w:t>
      </w:r>
      <w:r>
        <w:rPr>
          <w:rFonts w:eastAsia="Times New Roman" w:cs="Times New Roman"/>
          <w:b/>
        </w:rPr>
        <w:t xml:space="preserve"> (Αναπληρωτής Υπουργός Υγείας)</w:t>
      </w:r>
      <w:r>
        <w:rPr>
          <w:rFonts w:eastAsia="Times New Roman" w:cs="Times New Roman"/>
          <w:b/>
        </w:rPr>
        <w:t>:</w:t>
      </w:r>
      <w:r>
        <w:rPr>
          <w:rFonts w:eastAsia="Times New Roman" w:cs="Times New Roman"/>
        </w:rPr>
        <w:t>…</w:t>
      </w:r>
      <w:r>
        <w:rPr>
          <w:rFonts w:eastAsia="Times New Roman" w:cs="Times New Roman"/>
        </w:rPr>
        <w:t xml:space="preserve"> (δ</w:t>
      </w:r>
      <w:r>
        <w:rPr>
          <w:rFonts w:eastAsia="Times New Roman" w:cs="Times New Roman"/>
        </w:rPr>
        <w:t xml:space="preserve">εν ακούστηκε) </w:t>
      </w:r>
    </w:p>
    <w:p w14:paraId="12E551FC" w14:textId="77777777" w:rsidR="00A37F14" w:rsidRDefault="002C15DC">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Δεν ακούγεστε, κύριε Πολάκη. Κύριε Πολάκη, δεν γ</w:t>
      </w:r>
      <w:r>
        <w:rPr>
          <w:rFonts w:eastAsia="Times New Roman" w:cs="Times New Roman"/>
        </w:rPr>
        <w:t>ίνεται έτσι διάλογος.</w:t>
      </w:r>
    </w:p>
    <w:p w14:paraId="12E551FD" w14:textId="77777777" w:rsidR="00A37F14" w:rsidRDefault="002C15DC">
      <w:pPr>
        <w:spacing w:line="600" w:lineRule="auto"/>
        <w:ind w:firstLine="720"/>
        <w:jc w:val="both"/>
        <w:rPr>
          <w:rFonts w:eastAsia="Times New Roman" w:cs="Times New Roman"/>
          <w:b/>
        </w:rPr>
      </w:pPr>
      <w:r>
        <w:rPr>
          <w:rFonts w:eastAsia="Times New Roman" w:cs="Times New Roman"/>
          <w:b/>
        </w:rPr>
        <w:t xml:space="preserve">ΜΑΥΡΟΥΔΗΣ ΒΟΡΙΔΗΣ: </w:t>
      </w:r>
      <w:r>
        <w:rPr>
          <w:rFonts w:eastAsia="Times New Roman" w:cs="Times New Roman"/>
        </w:rPr>
        <w:t>Εγώ τον άκουσα.</w:t>
      </w:r>
      <w:r>
        <w:rPr>
          <w:rFonts w:eastAsia="Times New Roman" w:cs="Times New Roman"/>
          <w:b/>
        </w:rPr>
        <w:t xml:space="preserve"> </w:t>
      </w:r>
    </w:p>
    <w:p w14:paraId="12E551FE" w14:textId="77777777" w:rsidR="00A37F14" w:rsidRDefault="002C15DC">
      <w:pPr>
        <w:spacing w:line="600" w:lineRule="auto"/>
        <w:ind w:firstLine="720"/>
        <w:jc w:val="both"/>
        <w:rPr>
          <w:rFonts w:eastAsia="Times New Roman" w:cs="Times New Roman"/>
          <w:b/>
        </w:rPr>
      </w:pPr>
      <w:r>
        <w:rPr>
          <w:rFonts w:eastAsia="Times New Roman" w:cs="Times New Roman"/>
          <w:b/>
        </w:rPr>
        <w:t>ΠΑΥΛΟΣ ΠΟΛΑΚΗΣ</w:t>
      </w:r>
      <w:r>
        <w:rPr>
          <w:rFonts w:eastAsia="Times New Roman" w:cs="Times New Roman"/>
          <w:b/>
        </w:rPr>
        <w:t xml:space="preserve"> (Αναπληρωτής Υπουργός Υγείας)</w:t>
      </w:r>
      <w:r>
        <w:rPr>
          <w:rFonts w:eastAsia="Times New Roman" w:cs="Times New Roman"/>
          <w:b/>
        </w:rPr>
        <w:t xml:space="preserve">: </w:t>
      </w:r>
      <w:r>
        <w:rPr>
          <w:rFonts w:eastAsia="Times New Roman" w:cs="Times New Roman"/>
        </w:rPr>
        <w:t>Με άκουσε μια χαρά.</w:t>
      </w:r>
      <w:r>
        <w:rPr>
          <w:rFonts w:eastAsia="Times New Roman" w:cs="Times New Roman"/>
          <w:b/>
        </w:rPr>
        <w:t xml:space="preserve"> </w:t>
      </w:r>
    </w:p>
    <w:p w14:paraId="12E551FF" w14:textId="77777777" w:rsidR="00A37F14" w:rsidRDefault="002C15DC">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Όχι, σας παρακαλώ, δεν γίνεται έτσι διάλογος. Σας παρακαλώ. </w:t>
      </w:r>
    </w:p>
    <w:p w14:paraId="12E55200" w14:textId="77777777" w:rsidR="00A37F14" w:rsidRDefault="002C15DC">
      <w:pPr>
        <w:spacing w:line="600" w:lineRule="auto"/>
        <w:ind w:firstLine="720"/>
        <w:jc w:val="both"/>
        <w:rPr>
          <w:rFonts w:eastAsia="Times New Roman" w:cs="Times New Roman"/>
        </w:rPr>
      </w:pPr>
      <w:r>
        <w:rPr>
          <w:rFonts w:eastAsia="Times New Roman" w:cs="Times New Roman"/>
          <w:b/>
        </w:rPr>
        <w:t xml:space="preserve">ΜΑΥΡΟΥΔΗΣ ΒΟΡΙΔΗΣ: </w:t>
      </w:r>
      <w:r>
        <w:rPr>
          <w:rFonts w:eastAsia="Times New Roman" w:cs="Times New Roman"/>
        </w:rPr>
        <w:t>Είπε ότι δεν θα σ</w:t>
      </w:r>
      <w:r>
        <w:rPr>
          <w:rFonts w:eastAsia="Times New Roman" w:cs="Times New Roman"/>
        </w:rPr>
        <w:t>υμβεί αυτό. Όπως είπε ότι θα τα πάρει και πίσω. Με το καλό, όταν «θα» το δούμε αυτό και όταν δεν θα επέλθει αυτό το οποίο αυτή</w:t>
      </w:r>
      <w:r>
        <w:rPr>
          <w:rFonts w:eastAsia="Times New Roman" w:cs="Times New Roman"/>
        </w:rPr>
        <w:t>ν</w:t>
      </w:r>
      <w:r>
        <w:rPr>
          <w:rFonts w:eastAsia="Times New Roman" w:cs="Times New Roman"/>
        </w:rPr>
        <w:t xml:space="preserve"> τη στιγμή νομοθετείτε, τότε θα τα πούμε -αλλά τότε. Προς το παρόν, νομοθετείτε αυτό. Αυτό νομοθετείτε. Αυτό καλείτε τους συναδέλ</w:t>
      </w:r>
      <w:r>
        <w:rPr>
          <w:rFonts w:eastAsia="Times New Roman" w:cs="Times New Roman"/>
        </w:rPr>
        <w:t xml:space="preserve">φους μου στη </w:t>
      </w:r>
      <w:r>
        <w:rPr>
          <w:rFonts w:eastAsia="Times New Roman"/>
          <w:bCs/>
        </w:rPr>
        <w:t>Βουλή</w:t>
      </w:r>
      <w:r>
        <w:rPr>
          <w:rFonts w:eastAsia="Times New Roman" w:cs="Times New Roman"/>
        </w:rPr>
        <w:t xml:space="preserve"> να ψηφίσουν: τη διάρκεια των εκατό χρόνων για όλο το </w:t>
      </w:r>
      <w:r>
        <w:rPr>
          <w:rFonts w:eastAsia="Times New Roman" w:cs="Times New Roman"/>
        </w:rPr>
        <w:t>ταμείο</w:t>
      </w:r>
      <w:r>
        <w:rPr>
          <w:rFonts w:eastAsia="Times New Roman" w:cs="Times New Roman"/>
        </w:rPr>
        <w:t>, για όλη την περιουσία του δημοσίου, να πηγαίνει το 50% όλων των εισοδημάτων εκεί και το 50% δυνητικώς -δυνητικώς τονίζω- να ανατοποθετείται, για να δίνει αξία στα περιουσιακά σ</w:t>
      </w:r>
      <w:r>
        <w:rPr>
          <w:rFonts w:eastAsia="Times New Roman" w:cs="Times New Roman"/>
        </w:rPr>
        <w:t xml:space="preserve">τοιχεία αυτά που ενδέχεται να εκποιηθούν για να ξαναπάει αυτό στο χρέος. Αυτό νομοθετείτε. </w:t>
      </w:r>
    </w:p>
    <w:p w14:paraId="12E55201" w14:textId="77777777" w:rsidR="00A37F14" w:rsidRDefault="002C15DC">
      <w:pPr>
        <w:spacing w:line="600" w:lineRule="auto"/>
        <w:ind w:firstLine="720"/>
        <w:jc w:val="both"/>
        <w:rPr>
          <w:rFonts w:eastAsia="Times New Roman" w:cs="Times New Roman"/>
        </w:rPr>
      </w:pPr>
      <w:r>
        <w:rPr>
          <w:rFonts w:eastAsia="Times New Roman" w:cs="Times New Roman"/>
        </w:rPr>
        <w:t xml:space="preserve">Δεύτερον, επειδή κάτι λέτε για τις ιδιωτικοποιήσεις. Δεν θέλω να χάσω χρόνο, διαβάζοντας το </w:t>
      </w:r>
      <w:r>
        <w:rPr>
          <w:rFonts w:eastAsia="Times New Roman"/>
        </w:rPr>
        <w:t>άρθρο</w:t>
      </w:r>
      <w:r>
        <w:rPr>
          <w:rFonts w:eastAsia="Times New Roman" w:cs="Times New Roman"/>
        </w:rPr>
        <w:t xml:space="preserve">. Διαβάστε, </w:t>
      </w:r>
      <w:r>
        <w:rPr>
          <w:rFonts w:eastAsia="Times New Roman"/>
        </w:rPr>
        <w:t>κυρίες και κύριοι συνάδελφοι,</w:t>
      </w:r>
      <w:r>
        <w:rPr>
          <w:rFonts w:eastAsia="Times New Roman" w:cs="Times New Roman"/>
        </w:rPr>
        <w:t xml:space="preserve"> το </w:t>
      </w:r>
      <w:r>
        <w:rPr>
          <w:rFonts w:eastAsia="Times New Roman"/>
        </w:rPr>
        <w:t>άρθρο</w:t>
      </w:r>
      <w:r>
        <w:rPr>
          <w:rFonts w:eastAsia="Times New Roman" w:cs="Times New Roman"/>
        </w:rPr>
        <w:t xml:space="preserve"> που ορίζει τον τ</w:t>
      </w:r>
      <w:r>
        <w:rPr>
          <w:rFonts w:eastAsia="Times New Roman" w:cs="Times New Roman"/>
        </w:rPr>
        <w:t>ρόπο αξιοποίησης και βρείτε μου πού υπάρχει απόφαση του Υπουργού Οικονομικών. Πουθενά! Το βγάζουν μέσα από μια σκέψη, μέσα από το στρατηγικό σχέδιο. Πουθενά! Τρίτον…</w:t>
      </w:r>
    </w:p>
    <w:p w14:paraId="12E55202" w14:textId="77777777" w:rsidR="00A37F14" w:rsidRDefault="002C15DC">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Κύριε Βορίδη, αυτό </w:t>
      </w:r>
      <w:r>
        <w:rPr>
          <w:rFonts w:eastAsia="Times New Roman"/>
          <w:bCs/>
        </w:rPr>
        <w:t>είναι</w:t>
      </w:r>
      <w:r>
        <w:rPr>
          <w:rFonts w:eastAsia="Times New Roman" w:cs="Times New Roman"/>
        </w:rPr>
        <w:t xml:space="preserve"> δεύτερη τοποθέτηση. Δεν </w:t>
      </w:r>
      <w:r>
        <w:rPr>
          <w:rFonts w:eastAsia="Times New Roman"/>
          <w:bCs/>
        </w:rPr>
        <w:t>είναι</w:t>
      </w:r>
      <w:r>
        <w:rPr>
          <w:rFonts w:eastAsia="Times New Roman" w:cs="Times New Roman"/>
        </w:rPr>
        <w:t xml:space="preserve"> α</w:t>
      </w:r>
      <w:r>
        <w:rPr>
          <w:rFonts w:eastAsia="Times New Roman" w:cs="Times New Roman"/>
        </w:rPr>
        <w:t xml:space="preserve">πάντηση καν. </w:t>
      </w:r>
    </w:p>
    <w:p w14:paraId="12E55203" w14:textId="77777777" w:rsidR="00A37F14" w:rsidRDefault="002C15DC">
      <w:pPr>
        <w:spacing w:line="600" w:lineRule="auto"/>
        <w:ind w:firstLine="720"/>
        <w:jc w:val="both"/>
        <w:rPr>
          <w:rFonts w:eastAsia="Times New Roman"/>
          <w:bCs/>
        </w:rPr>
      </w:pPr>
      <w:r>
        <w:rPr>
          <w:rFonts w:eastAsia="Times New Roman" w:cs="Times New Roman"/>
          <w:b/>
        </w:rPr>
        <w:t xml:space="preserve">ΜΑΥΡΟΥΔΗΣ ΒΟΡΙΔΗΣ: </w:t>
      </w:r>
      <w:r>
        <w:rPr>
          <w:rFonts w:eastAsia="Times New Roman" w:cs="Times New Roman"/>
        </w:rPr>
        <w:t xml:space="preserve">Δύο Υπουργοί απευθύνθηκαν κάνοντας ερμηνεία των λεγομένων μου και ο ένας, μάλιστα, με αναφορές </w:t>
      </w:r>
      <w:r>
        <w:rPr>
          <w:rFonts w:eastAsia="Times New Roman"/>
          <w:bCs/>
        </w:rPr>
        <w:t xml:space="preserve">συγκεκριμένες. </w:t>
      </w:r>
    </w:p>
    <w:p w14:paraId="12E55204" w14:textId="77777777" w:rsidR="00A37F14" w:rsidRDefault="002C15DC">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cs="Times New Roman"/>
        </w:rPr>
        <w:t xml:space="preserve"> </w:t>
      </w:r>
      <w:r>
        <w:rPr>
          <w:rFonts w:eastAsia="Times New Roman"/>
          <w:bCs/>
        </w:rPr>
        <w:t xml:space="preserve">Ναι, αλλά αυτό που κάνετε τώρα είναι δεύτερη ομιλία. </w:t>
      </w:r>
    </w:p>
    <w:p w14:paraId="12E55205" w14:textId="77777777" w:rsidR="00A37F14" w:rsidRDefault="002C15DC">
      <w:pPr>
        <w:spacing w:line="600" w:lineRule="auto"/>
        <w:ind w:firstLine="720"/>
        <w:jc w:val="both"/>
        <w:rPr>
          <w:rFonts w:eastAsia="Times New Roman" w:cs="Times New Roman"/>
        </w:rPr>
      </w:pPr>
      <w:r>
        <w:rPr>
          <w:rFonts w:eastAsia="Times New Roman" w:cs="Times New Roman"/>
          <w:b/>
        </w:rPr>
        <w:t xml:space="preserve">ΜΑΥΡΟΥΔΗΣ ΒΟΡΙΔΗΣ: </w:t>
      </w:r>
      <w:r>
        <w:rPr>
          <w:rFonts w:eastAsia="Times New Roman" w:cs="Times New Roman"/>
        </w:rPr>
        <w:t xml:space="preserve">Ναι, </w:t>
      </w:r>
      <w:r>
        <w:rPr>
          <w:rFonts w:eastAsia="Times New Roman" w:cs="Times New Roman"/>
        </w:rPr>
        <w:t>αλλά δεν μπορείτε…</w:t>
      </w:r>
    </w:p>
    <w:p w14:paraId="12E55206" w14:textId="77777777" w:rsidR="00A37F14" w:rsidRDefault="002C15DC">
      <w:pPr>
        <w:spacing w:line="600" w:lineRule="auto"/>
        <w:ind w:firstLine="720"/>
        <w:jc w:val="both"/>
        <w:rPr>
          <w:rFonts w:eastAsia="Times New Roman" w:cs="Times New Roman"/>
        </w:rPr>
      </w:pPr>
      <w:r>
        <w:rPr>
          <w:rFonts w:eastAsia="Times New Roman"/>
          <w:b/>
          <w:bCs/>
        </w:rPr>
        <w:t xml:space="preserve">ΠΡΟΕΔΡΕΥΩΝ (Αναστάσιος Κουράκης): </w:t>
      </w:r>
      <w:r>
        <w:rPr>
          <w:rFonts w:eastAsia="Times New Roman"/>
          <w:bCs/>
        </w:rPr>
        <w:t xml:space="preserve">Σας παρακαλώ, σε τριάντα δευτερόλεπτα να ολοκληρώνετε. </w:t>
      </w:r>
    </w:p>
    <w:p w14:paraId="12E55207" w14:textId="77777777" w:rsidR="00A37F14" w:rsidRDefault="002C15DC">
      <w:pPr>
        <w:spacing w:line="600" w:lineRule="auto"/>
        <w:ind w:firstLine="720"/>
        <w:jc w:val="both"/>
        <w:rPr>
          <w:rFonts w:eastAsia="Times New Roman" w:cs="Times New Roman"/>
        </w:rPr>
      </w:pPr>
      <w:r>
        <w:rPr>
          <w:rFonts w:eastAsia="Times New Roman" w:cs="Times New Roman"/>
          <w:b/>
        </w:rPr>
        <w:t xml:space="preserve">ΜΑΥΡΟΥΔΗΣ ΒΟΡΙΔΗΣ: </w:t>
      </w:r>
      <w:r>
        <w:rPr>
          <w:rFonts w:eastAsia="Times New Roman" w:cs="Times New Roman"/>
        </w:rPr>
        <w:t xml:space="preserve">Όχι, κύριε Πρόεδρε, με συγχωρείτε πολύ. </w:t>
      </w:r>
    </w:p>
    <w:p w14:paraId="12E55208" w14:textId="77777777" w:rsidR="00A37F14" w:rsidRDefault="002C15DC">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cs="Times New Roman"/>
        </w:rPr>
        <w:t xml:space="preserve"> </w:t>
      </w:r>
      <w:r>
        <w:rPr>
          <w:rFonts w:eastAsia="Times New Roman"/>
          <w:bCs/>
        </w:rPr>
        <w:t xml:space="preserve">Όχι, δεν γίνεται να μιλάτε δύο φορές. </w:t>
      </w:r>
    </w:p>
    <w:p w14:paraId="12E55209" w14:textId="77777777" w:rsidR="00A37F14" w:rsidRDefault="002C15DC">
      <w:pPr>
        <w:spacing w:line="600" w:lineRule="auto"/>
        <w:ind w:firstLine="720"/>
        <w:jc w:val="both"/>
        <w:rPr>
          <w:rFonts w:eastAsia="Times New Roman" w:cs="Times New Roman"/>
          <w:b/>
        </w:rPr>
      </w:pPr>
      <w:r>
        <w:rPr>
          <w:rFonts w:eastAsia="Times New Roman" w:cs="Times New Roman"/>
          <w:b/>
        </w:rPr>
        <w:t xml:space="preserve">ΜΑΥΡΟΥΔΗΣ ΒΟΡΙΔΗΣ: </w:t>
      </w:r>
      <w:r>
        <w:rPr>
          <w:rFonts w:eastAsia="Times New Roman" w:cs="Times New Roman"/>
        </w:rPr>
        <w:t>Αν δηλαδή πέντε Υπουργοί πάρουν τον λόγο, εγώ θα έχω τριάντα δευτερόλεπτα;</w:t>
      </w:r>
      <w:r>
        <w:rPr>
          <w:rFonts w:eastAsia="Times New Roman" w:cs="Times New Roman"/>
          <w:b/>
        </w:rPr>
        <w:t xml:space="preserve"> </w:t>
      </w:r>
    </w:p>
    <w:p w14:paraId="12E5520A" w14:textId="77777777" w:rsidR="00A37F14" w:rsidRDefault="002C15DC">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Θα πάρουν τον λόγο οι Υπουργοί και θα πουν και την άποψή τους, αλλά δεύτερη φορά ομιλία δεν γίνεται. Σας παρακαλώ, έχετε τριάντ</w:t>
      </w:r>
      <w:r>
        <w:rPr>
          <w:rFonts w:eastAsia="Times New Roman" w:cs="Times New Roman"/>
        </w:rPr>
        <w:t>α δευτερόλεπτα.</w:t>
      </w:r>
    </w:p>
    <w:p w14:paraId="12E5520B" w14:textId="77777777" w:rsidR="00A37F14" w:rsidRDefault="002C15DC">
      <w:pPr>
        <w:spacing w:line="600" w:lineRule="auto"/>
        <w:ind w:firstLine="720"/>
        <w:jc w:val="both"/>
        <w:rPr>
          <w:rFonts w:eastAsia="Times New Roman" w:cs="Times New Roman"/>
        </w:rPr>
      </w:pPr>
      <w:r>
        <w:rPr>
          <w:rFonts w:eastAsia="Times New Roman" w:cs="Times New Roman"/>
          <w:b/>
        </w:rPr>
        <w:t xml:space="preserve">ΜΑΥΡΟΥΔΗΣ ΒΟΡΙΔΗΣ: </w:t>
      </w:r>
      <w:r>
        <w:rPr>
          <w:rFonts w:eastAsia="Times New Roman" w:cs="Times New Roman"/>
        </w:rPr>
        <w:t>Την άποψή τους θα την πουν, αλλά αν λένε για μένα;</w:t>
      </w:r>
    </w:p>
    <w:p w14:paraId="12E5520C" w14:textId="77777777" w:rsidR="00A37F14" w:rsidRDefault="002C15DC">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Όχι, δεν γίνεται, σας παρακαλώ, ολοκληρώστε σε τριάντα δευτερόλεπτα. </w:t>
      </w:r>
    </w:p>
    <w:p w14:paraId="12E5520D" w14:textId="77777777" w:rsidR="00A37F14" w:rsidRDefault="002C15DC">
      <w:pPr>
        <w:spacing w:line="600" w:lineRule="auto"/>
        <w:ind w:firstLine="720"/>
        <w:jc w:val="both"/>
        <w:rPr>
          <w:rFonts w:eastAsia="Times New Roman" w:cs="Times New Roman"/>
        </w:rPr>
      </w:pPr>
      <w:r>
        <w:rPr>
          <w:rFonts w:eastAsia="Times New Roman" w:cs="Times New Roman"/>
          <w:b/>
        </w:rPr>
        <w:t xml:space="preserve">ΜΑΥΡΟΥΔΗΣ ΒΟΡΙΔΗΣ: </w:t>
      </w:r>
      <w:r>
        <w:rPr>
          <w:rFonts w:eastAsia="Times New Roman" w:cs="Times New Roman"/>
        </w:rPr>
        <w:t>Τρίτον, εγώ χαίρομαι που άκουσα, κατ</w:t>
      </w:r>
      <w:r>
        <w:rPr>
          <w:rFonts w:eastAsia="Times New Roman" w:cs="Times New Roman"/>
        </w:rPr>
        <w:t xml:space="preserve">’ </w:t>
      </w:r>
      <w:r>
        <w:rPr>
          <w:rFonts w:eastAsia="Times New Roman" w:cs="Times New Roman"/>
        </w:rPr>
        <w:t>αρχάς, τη</w:t>
      </w:r>
      <w:r>
        <w:rPr>
          <w:rFonts w:eastAsia="Times New Roman" w:cs="Times New Roman"/>
        </w:rPr>
        <w:t xml:space="preserve"> διευκρίνιση αυτή του ΚΕΕΛΠΝΟ από πλευράς του κ. Πολάκη. Πάλι, </w:t>
      </w:r>
      <w:r>
        <w:rPr>
          <w:rFonts w:eastAsia="Times New Roman" w:cs="Times New Roman"/>
          <w:bCs/>
          <w:shd w:val="clear" w:color="auto" w:fill="FFFFFF"/>
        </w:rPr>
        <w:t>όμως,</w:t>
      </w:r>
      <w:r>
        <w:rPr>
          <w:rFonts w:eastAsia="Times New Roman" w:cs="Times New Roman"/>
        </w:rPr>
        <w:t xml:space="preserve"> σας βρίσκω λίγο μπερδεμένο στο θέμα του «ΝΤΥΝΑΝ». Εγώ νομοθέτησα για ένα ειδικό ζήτημα, το οποίο συνδεόταν με τον πλειστηριασμό, προκειμένου να μείνει ανοιχτό το «ΝΤΥΝΑΝ», γιατί αλλιώς κι</w:t>
      </w:r>
      <w:r>
        <w:rPr>
          <w:rFonts w:eastAsia="Times New Roman" w:cs="Times New Roman"/>
        </w:rPr>
        <w:t xml:space="preserve">νδύνευε να βγει στον πλειστηριασμό και να κλείσει. </w:t>
      </w:r>
    </w:p>
    <w:p w14:paraId="12E5520E" w14:textId="77777777" w:rsidR="00A37F14" w:rsidRDefault="002C15DC">
      <w:pPr>
        <w:spacing w:line="600" w:lineRule="auto"/>
        <w:ind w:firstLine="720"/>
        <w:jc w:val="both"/>
        <w:rPr>
          <w:rFonts w:eastAsia="Times New Roman"/>
          <w:szCs w:val="24"/>
        </w:rPr>
      </w:pPr>
      <w:r>
        <w:rPr>
          <w:rFonts w:eastAsia="Times New Roman"/>
          <w:szCs w:val="24"/>
        </w:rPr>
        <w:t xml:space="preserve">Τι σχέση έχει αυτό με τον Μαρτίνη και τα κακουργήματά του; </w:t>
      </w:r>
    </w:p>
    <w:p w14:paraId="12E5520F" w14:textId="77777777" w:rsidR="00A37F14" w:rsidRDefault="002C15DC">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Σοβαρά;</w:t>
      </w:r>
    </w:p>
    <w:p w14:paraId="12E55210" w14:textId="77777777" w:rsidR="00A37F14" w:rsidRDefault="002C15DC">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Για αυτή</w:t>
      </w:r>
      <w:r>
        <w:rPr>
          <w:rFonts w:eastAsia="Times New Roman"/>
          <w:szCs w:val="24"/>
        </w:rPr>
        <w:t>ν</w:t>
      </w:r>
      <w:r>
        <w:rPr>
          <w:rFonts w:eastAsia="Times New Roman"/>
          <w:szCs w:val="24"/>
        </w:rPr>
        <w:t xml:space="preserve"> τη ρύθμιση -μη μου λέτε κάτι άλλο- ή για εμένα έχετε να προσάψετε κάτι;</w:t>
      </w:r>
    </w:p>
    <w:p w14:paraId="12E55211" w14:textId="77777777" w:rsidR="00A37F14" w:rsidRDefault="002C15DC">
      <w:pPr>
        <w:spacing w:line="600" w:lineRule="auto"/>
        <w:ind w:firstLine="720"/>
        <w:jc w:val="both"/>
        <w:rPr>
          <w:rFonts w:eastAsia="Times New Roman"/>
          <w:szCs w:val="24"/>
        </w:rPr>
      </w:pPr>
      <w:r>
        <w:rPr>
          <w:rFonts w:eastAsia="Times New Roman"/>
          <w:szCs w:val="24"/>
        </w:rPr>
        <w:t>Εγώ θα ήθελα να σας παρακαλέσω. Ακούστε, ακούστε…</w:t>
      </w:r>
    </w:p>
    <w:p w14:paraId="12E55212" w14:textId="77777777" w:rsidR="00A37F14" w:rsidRDefault="002C15DC">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Το πέρασμα στην Τράπεζα Πειραιώς.</w:t>
      </w:r>
    </w:p>
    <w:p w14:paraId="12E55213" w14:textId="77777777" w:rsidR="00A37F14" w:rsidRDefault="002C15DC">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Όπως ξέρετε -κύριε Πολάκη, ακούστε</w:t>
      </w:r>
      <w:r>
        <w:rPr>
          <w:rFonts w:eastAsia="Times New Roman"/>
          <w:szCs w:val="24"/>
        </w:rPr>
        <w:t>- εγώ είμαι τρομερά ανεκτικός στην πολιτική κριτική. Βρίστε με, πείτε μου, Παπαδόπουλους, τσεκούρια, ιστορίες, πείτε ό,τι θέλετε. Αυτά δεν με απασχολούν. Τα αντιπαρέρχομαι πολιτικά. Μην μου λέτε κουβέντες για ζητήματα ακεραιότητας και εντιμότητας.</w:t>
      </w:r>
    </w:p>
    <w:p w14:paraId="12E55214" w14:textId="77777777" w:rsidR="00A37F14" w:rsidRDefault="002C15DC">
      <w:pPr>
        <w:spacing w:line="600" w:lineRule="auto"/>
        <w:ind w:firstLine="720"/>
        <w:jc w:val="both"/>
        <w:rPr>
          <w:rFonts w:eastAsia="Times New Roman"/>
          <w:szCs w:val="24"/>
        </w:rPr>
      </w:pPr>
      <w:r>
        <w:rPr>
          <w:rFonts w:eastAsia="Times New Roman"/>
          <w:b/>
          <w:szCs w:val="24"/>
        </w:rPr>
        <w:t>ΠΡΟΕΔΡΕΥ</w:t>
      </w:r>
      <w:r>
        <w:rPr>
          <w:rFonts w:eastAsia="Times New Roman"/>
          <w:b/>
          <w:szCs w:val="24"/>
        </w:rPr>
        <w:t>ΩΝ (Αναστάσιος Κουράκης):</w:t>
      </w:r>
      <w:r>
        <w:rPr>
          <w:rFonts w:eastAsia="Times New Roman"/>
          <w:szCs w:val="24"/>
        </w:rPr>
        <w:t xml:space="preserve"> Εντάξει, κύριε Βορίδη, καλώς.</w:t>
      </w:r>
    </w:p>
    <w:p w14:paraId="12E55215" w14:textId="77777777" w:rsidR="00A37F14" w:rsidRDefault="002C15DC">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Κύριε Πρόεδρε, για δεκαπέντε δευτερόλεπτα!</w:t>
      </w:r>
    </w:p>
    <w:p w14:paraId="12E55216" w14:textId="77777777" w:rsidR="00A37F14" w:rsidRDefault="002C15DC">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Τώρα, τελειώνουμε με την αγωνία Βελουχιώτη. </w:t>
      </w:r>
    </w:p>
    <w:p w14:paraId="12E55217" w14:textId="77777777" w:rsidR="00A37F14" w:rsidRDefault="002C15D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όχι, δεν</w:t>
      </w:r>
      <w:r>
        <w:rPr>
          <w:rFonts w:eastAsia="Times New Roman"/>
          <w:szCs w:val="24"/>
        </w:rPr>
        <w:t xml:space="preserve"> γίνεται, κύριε Πολάκη έτσι.</w:t>
      </w:r>
    </w:p>
    <w:p w14:paraId="12E55218" w14:textId="77777777" w:rsidR="00A37F14" w:rsidRDefault="002C15DC">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Κύριε Πρόεδρε, ούτε για δεκαπέντε δευτερόλεπτα.</w:t>
      </w:r>
    </w:p>
    <w:p w14:paraId="12E55219" w14:textId="77777777" w:rsidR="00A37F14" w:rsidRDefault="002C15D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κύριε Βορίδη.</w:t>
      </w:r>
    </w:p>
    <w:p w14:paraId="12E5521A" w14:textId="77777777" w:rsidR="00A37F14" w:rsidRDefault="002C15DC">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Έχουμε την αγωνία Βελουχιώτη.</w:t>
      </w:r>
    </w:p>
    <w:p w14:paraId="12E5521B" w14:textId="77777777" w:rsidR="00A37F14" w:rsidRDefault="002C15DC">
      <w:pPr>
        <w:spacing w:line="600" w:lineRule="auto"/>
        <w:ind w:firstLine="720"/>
        <w:jc w:val="both"/>
        <w:rPr>
          <w:rFonts w:eastAsia="Times New Roman"/>
          <w:szCs w:val="24"/>
        </w:rPr>
      </w:pPr>
      <w:r>
        <w:rPr>
          <w:rFonts w:eastAsia="Times New Roman"/>
          <w:b/>
          <w:szCs w:val="24"/>
        </w:rPr>
        <w:t>ΠΑΥΛΟΣ ΠΟΛΑΚΗΣ (Αναπληρ</w:t>
      </w:r>
      <w:r>
        <w:rPr>
          <w:rFonts w:eastAsia="Times New Roman"/>
          <w:b/>
          <w:szCs w:val="24"/>
        </w:rPr>
        <w:t>ωτής Υπουργός Υγείας):</w:t>
      </w:r>
      <w:r>
        <w:rPr>
          <w:rFonts w:eastAsia="Times New Roman"/>
          <w:szCs w:val="24"/>
        </w:rPr>
        <w:t xml:space="preserve"> Για δεκαπέντε δευτερόλεπτα θα μιλήσω, κύριε Πρόεδρε.</w:t>
      </w:r>
    </w:p>
    <w:p w14:paraId="12E5521C" w14:textId="77777777" w:rsidR="00A37F14" w:rsidRDefault="002C15D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Περιμένετε, να ολοκληρώσει ο κ. Βορίδης. Δεν γίνεται τώρα, ενδιαμέσως.</w:t>
      </w:r>
    </w:p>
    <w:p w14:paraId="12E5521D" w14:textId="77777777" w:rsidR="00A37F14" w:rsidRDefault="002C15DC">
      <w:pPr>
        <w:spacing w:line="600" w:lineRule="auto"/>
        <w:ind w:firstLine="720"/>
        <w:jc w:val="both"/>
        <w:rPr>
          <w:rFonts w:eastAsia="Times New Roman"/>
          <w:szCs w:val="24"/>
        </w:rPr>
      </w:pPr>
      <w:r>
        <w:rPr>
          <w:rFonts w:eastAsia="Times New Roman"/>
          <w:szCs w:val="24"/>
        </w:rPr>
        <w:t>Ολοκληρώστε, κύριε Βορίδη.</w:t>
      </w:r>
    </w:p>
    <w:p w14:paraId="12E5521E" w14:textId="77777777" w:rsidR="00A37F14" w:rsidRDefault="002C15DC">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Τελειώνω. Εγώ, λοιπόν, εκείνο το οποίο επεσήμανα, κύριε Πολάκη, είναι ένα πραγματικό γεγονός, το οποίο συνέβη χθες. Η φωτογραφία ήταν χθες στο γραφείο σας. Εσείς μου λέτε για το τι έκανα όταν ήμουν είκοσι ενός χρονών. Είμαι πολύ ευχαριστημένος που αυτό εί</w:t>
      </w:r>
      <w:r>
        <w:rPr>
          <w:rFonts w:eastAsia="Times New Roman"/>
          <w:szCs w:val="24"/>
        </w:rPr>
        <w:t>ναι όλο κι όλο που έχετε να πείτε για μένα, να συζητήσουμε τι έκανα πριν από τριάντα χρόνια.</w:t>
      </w:r>
    </w:p>
    <w:p w14:paraId="12E5521F" w14:textId="77777777" w:rsidR="00A37F14" w:rsidRDefault="002C15D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 κύριε Βορίδη.</w:t>
      </w:r>
    </w:p>
    <w:p w14:paraId="12E55220" w14:textId="77777777" w:rsidR="00A37F14" w:rsidRDefault="002C15DC">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Αλλά φαντάζομαι ότι κι εσείς δεν κρίνετε ότι είναι γόνιμη μια συζήτηση να αρχίσουμε οι δυ</w:t>
      </w:r>
      <w:r>
        <w:rPr>
          <w:rFonts w:eastAsia="Times New Roman"/>
          <w:szCs w:val="24"/>
        </w:rPr>
        <w:t>ο μας να συζητάμε τι κάνατε εσείς πριν από τριάντα χρόνια και τι έκανα εγώ πριν από τριάντα χρόνια.</w:t>
      </w:r>
    </w:p>
    <w:p w14:paraId="12E55221" w14:textId="77777777" w:rsidR="00A37F14" w:rsidRDefault="002C15D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 κύριε Βορίδη, ευχαριστούμε.</w:t>
      </w:r>
    </w:p>
    <w:p w14:paraId="12E55222" w14:textId="77777777" w:rsidR="00A37F14" w:rsidRDefault="002C15DC">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Είναι πιο κρίσιμο για τον ελληνικό λαό να μας πει ο κ. Πολάκης τι ψη</w:t>
      </w:r>
      <w:r>
        <w:rPr>
          <w:rFonts w:eastAsia="Times New Roman"/>
          <w:szCs w:val="24"/>
        </w:rPr>
        <w:t>φίζει σήμερα για το ξεπούλημα της περιουσίας του ελληνικού λαού. Αυτό είναι το σημαντικό.</w:t>
      </w:r>
    </w:p>
    <w:p w14:paraId="12E55223" w14:textId="77777777" w:rsidR="00A37F14" w:rsidRDefault="002C15D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Μάλιστα. Ωραία.</w:t>
      </w:r>
    </w:p>
    <w:p w14:paraId="12E55224" w14:textId="77777777" w:rsidR="00A37F14" w:rsidRDefault="002C15DC">
      <w:pPr>
        <w:spacing w:line="600" w:lineRule="auto"/>
        <w:ind w:firstLine="720"/>
        <w:jc w:val="both"/>
        <w:rPr>
          <w:rFonts w:eastAsia="Times New Roman"/>
          <w:szCs w:val="24"/>
        </w:rPr>
      </w:pPr>
      <w:r>
        <w:rPr>
          <w:rFonts w:eastAsia="Times New Roman"/>
          <w:szCs w:val="24"/>
        </w:rPr>
        <w:t>Ο κ. Πολάκης έχει τον λόγο για δεκαπέντε δευτερόλεπτα, όπως μας είπε.</w:t>
      </w:r>
    </w:p>
    <w:p w14:paraId="12E55225" w14:textId="77777777" w:rsidR="00A37F14" w:rsidRDefault="002C15DC">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w:t>
      </w:r>
      <w:r>
        <w:rPr>
          <w:rFonts w:eastAsia="Times New Roman"/>
          <w:szCs w:val="24"/>
        </w:rPr>
        <w:t xml:space="preserve">Για να βάλουμε τα πράγματα στη θέση τους όσον αφορά το ΚΕΕΛΠΝΟ, είχατε για μισό χρόνο την πολιτική ευθύνη εποπτείας του </w:t>
      </w:r>
      <w:r>
        <w:rPr>
          <w:rFonts w:eastAsia="Times New Roman"/>
          <w:szCs w:val="24"/>
        </w:rPr>
        <w:t>Οργανισμού</w:t>
      </w:r>
      <w:r>
        <w:rPr>
          <w:rFonts w:eastAsia="Times New Roman"/>
          <w:szCs w:val="24"/>
        </w:rPr>
        <w:t>. Προφανώς δεν την είχατε όσο την είχε ο κ. Γεωργιάδης ή οι προκάτοχοί του από το 2004 και δώθε -όπου διερευνώνται αυτήν τη στ</w:t>
      </w:r>
      <w:r>
        <w:rPr>
          <w:rFonts w:eastAsia="Times New Roman"/>
          <w:szCs w:val="24"/>
        </w:rPr>
        <w:t xml:space="preserve">ιγμή από τους </w:t>
      </w:r>
      <w:r>
        <w:rPr>
          <w:rFonts w:eastAsia="Times New Roman"/>
          <w:szCs w:val="24"/>
        </w:rPr>
        <w:t>εισαγγελείς</w:t>
      </w:r>
      <w:r>
        <w:rPr>
          <w:rFonts w:eastAsia="Times New Roman"/>
          <w:szCs w:val="24"/>
        </w:rPr>
        <w:t xml:space="preserve">-, όμως -προσέξτε με-, όπως λέγαμε και στον Στρατό, ο Λοχαγός φταίει για όλα, ο διοικητής του λόχου φταίει για όλα, είτε πάθει κάτι ο φαντάρος είτε γίνει κάτι από κάτω. Και το 2014 με </w:t>
      </w:r>
      <w:r>
        <w:rPr>
          <w:rFonts w:eastAsia="Times New Roman"/>
          <w:szCs w:val="24"/>
        </w:rPr>
        <w:t xml:space="preserve">έκθεση </w:t>
      </w:r>
      <w:r>
        <w:rPr>
          <w:rFonts w:eastAsia="Times New Roman"/>
          <w:szCs w:val="24"/>
        </w:rPr>
        <w:t>του Γενικού Λογιστηρίου του Κράτους, η ο</w:t>
      </w:r>
      <w:r>
        <w:rPr>
          <w:rFonts w:eastAsia="Times New Roman"/>
          <w:szCs w:val="24"/>
        </w:rPr>
        <w:t>ποία παραπέμπεται δεόντως, φαίνεται -δηλαδή τον μισό χρόνο που ήσασταν εσείς Υπουργός- ότι το ΚΕΕΛΠΝΟ έδωσε 5.868.309,17 ευρώ έξοδα επικοινωνιακής δαπάνης σε κα</w:t>
      </w:r>
      <w:r>
        <w:rPr>
          <w:rFonts w:eastAsia="Times New Roman"/>
          <w:szCs w:val="24"/>
        </w:rPr>
        <w:t>μ</w:t>
      </w:r>
      <w:r>
        <w:rPr>
          <w:rFonts w:eastAsia="Times New Roman"/>
          <w:szCs w:val="24"/>
        </w:rPr>
        <w:t xml:space="preserve">μιά τριανταριά ΜΜΕ και </w:t>
      </w:r>
      <w:r>
        <w:rPr>
          <w:rFonts w:eastAsia="Times New Roman"/>
          <w:szCs w:val="24"/>
          <w:lang w:val="en-US"/>
        </w:rPr>
        <w:t>site</w:t>
      </w:r>
      <w:r>
        <w:rPr>
          <w:rFonts w:eastAsia="Times New Roman"/>
          <w:szCs w:val="24"/>
        </w:rPr>
        <w:t xml:space="preserve"> που δεν τα ξέρει ούτε η μάνα τους και το οποίο, αν δεν το πήρατε χα</w:t>
      </w:r>
      <w:r>
        <w:rPr>
          <w:rFonts w:eastAsia="Times New Roman"/>
          <w:szCs w:val="24"/>
        </w:rPr>
        <w:t>μπάρι, έγινε κάτω από τη μύτη σας.</w:t>
      </w:r>
    </w:p>
    <w:p w14:paraId="12E55226" w14:textId="77777777" w:rsidR="00A37F14" w:rsidRDefault="002C15DC">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Τι έκανα;</w:t>
      </w:r>
    </w:p>
    <w:p w14:paraId="12E55227" w14:textId="77777777" w:rsidR="00A37F14" w:rsidRDefault="002C15DC">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Αν δεν το πήρατε χαμπάρι, έγινε κάτω από τη μύτη σας. Άρα, δεν ελέγξατε, ως οφείλατε, έναν μηχανισμό που από κάτω έκανε αυτά που λέω.</w:t>
      </w:r>
    </w:p>
    <w:p w14:paraId="12E55228" w14:textId="77777777" w:rsidR="00A37F14" w:rsidRDefault="002C15DC">
      <w:pPr>
        <w:spacing w:line="600" w:lineRule="auto"/>
        <w:ind w:firstLine="720"/>
        <w:jc w:val="both"/>
        <w:rPr>
          <w:rFonts w:eastAsia="Times New Roman"/>
          <w:szCs w:val="24"/>
        </w:rPr>
      </w:pPr>
      <w:r>
        <w:rPr>
          <w:rFonts w:eastAsia="Times New Roman"/>
          <w:b/>
          <w:szCs w:val="24"/>
        </w:rPr>
        <w:t>ΠΡΟΕΔΡΕΥΩΝ (</w:t>
      </w:r>
      <w:r>
        <w:rPr>
          <w:rFonts w:eastAsia="Times New Roman"/>
          <w:b/>
          <w:szCs w:val="24"/>
        </w:rPr>
        <w:t>Αναστάσιος Κουράκης):</w:t>
      </w:r>
      <w:r>
        <w:rPr>
          <w:rFonts w:eastAsia="Times New Roman"/>
          <w:szCs w:val="24"/>
        </w:rPr>
        <w:t xml:space="preserve"> Κύριε Πολάκη, έχουμε φύγει από το θέμα τελείως.</w:t>
      </w:r>
    </w:p>
    <w:p w14:paraId="12E55229" w14:textId="77777777" w:rsidR="00A37F14" w:rsidRDefault="002C15DC">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Το επαναλαμβάνω, 5.868.309,17 ευρώ. Τη μια χρονιά μόνο. Και έρχονται και οι επόμενες.</w:t>
      </w:r>
    </w:p>
    <w:p w14:paraId="12E5522A" w14:textId="77777777" w:rsidR="00A37F14" w:rsidRDefault="002C15D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Έχουμε φύγει τελείως</w:t>
      </w:r>
      <w:r>
        <w:rPr>
          <w:rFonts w:eastAsia="Times New Roman"/>
          <w:szCs w:val="24"/>
        </w:rPr>
        <w:t>! Δεν βοηθάει, όμως, αυτό.</w:t>
      </w:r>
    </w:p>
    <w:p w14:paraId="12E5522B" w14:textId="77777777" w:rsidR="00A37F14" w:rsidRDefault="002C15DC">
      <w:pPr>
        <w:spacing w:line="600" w:lineRule="auto"/>
        <w:ind w:firstLine="720"/>
        <w:jc w:val="both"/>
        <w:rPr>
          <w:rFonts w:eastAsia="Times New Roman"/>
          <w:szCs w:val="24"/>
        </w:rPr>
      </w:pPr>
      <w:r>
        <w:rPr>
          <w:rFonts w:eastAsia="Times New Roman"/>
          <w:szCs w:val="24"/>
        </w:rPr>
        <w:t>Κύριε Βορίδη, προφανώς θα έχετε τον λόγο για τριάντα δευτερόλεπτα, ελπίζω.</w:t>
      </w:r>
    </w:p>
    <w:p w14:paraId="12E5522C" w14:textId="77777777" w:rsidR="00A37F14" w:rsidRDefault="002C15DC">
      <w:pPr>
        <w:spacing w:line="600" w:lineRule="auto"/>
        <w:ind w:firstLine="720"/>
        <w:jc w:val="both"/>
        <w:rPr>
          <w:rFonts w:eastAsia="Times New Roman"/>
          <w:szCs w:val="24"/>
        </w:rPr>
      </w:pPr>
      <w:r>
        <w:rPr>
          <w:rFonts w:eastAsia="Times New Roman"/>
          <w:szCs w:val="24"/>
        </w:rPr>
        <w:t>Περιμένει η κ. Παπαρήγα τόση ώρα να μιλήσει, υπομονετικά. Δεν γίνεται. Σας παρακαλώ, για τριάντα δευτερόλεπτα.</w:t>
      </w:r>
    </w:p>
    <w:p w14:paraId="12E5522D" w14:textId="77777777" w:rsidR="00A37F14" w:rsidRDefault="002C15DC">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Λοιπόν, να διευκρινίσουμε μερικά πράγματα. Το ΚΕΕΛΠΝΟ λειτουργεί σύμφωνα με τους κανόνες που ορίζει η νομοθεσία. Εάν διαπιστώσετε ότι υπάρχει παραβίαση της νομοθεσίας, εάν το διαπιστώσετε -αυτήν τη στιγμή το έχετε διαπιστώσει;-…</w:t>
      </w:r>
    </w:p>
    <w:p w14:paraId="12E5522E" w14:textId="77777777" w:rsidR="00A37F14" w:rsidRDefault="002C15DC">
      <w:pPr>
        <w:spacing w:line="600" w:lineRule="auto"/>
        <w:ind w:firstLine="720"/>
        <w:jc w:val="both"/>
        <w:rPr>
          <w:rFonts w:eastAsia="Times New Roman"/>
          <w:szCs w:val="24"/>
        </w:rPr>
      </w:pPr>
      <w:r>
        <w:rPr>
          <w:rFonts w:eastAsia="Times New Roman"/>
          <w:b/>
          <w:szCs w:val="24"/>
        </w:rPr>
        <w:t>ΠΑΥΛΟΣ ΠΟΛΑΚΗΣ (Αναπληρωτή</w:t>
      </w:r>
      <w:r>
        <w:rPr>
          <w:rFonts w:eastAsia="Times New Roman"/>
          <w:b/>
          <w:szCs w:val="24"/>
        </w:rPr>
        <w:t>ς Υπουργός Υγείας):</w:t>
      </w:r>
      <w:r>
        <w:rPr>
          <w:rFonts w:eastAsia="Times New Roman"/>
          <w:szCs w:val="24"/>
        </w:rPr>
        <w:t xml:space="preserve"> Ναι.</w:t>
      </w:r>
    </w:p>
    <w:p w14:paraId="12E5522F" w14:textId="77777777" w:rsidR="00A37F14" w:rsidRDefault="002C15DC">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Αν έχετε, ελάτε να μας το πείτε ότι αυτός έκανε αυτό, το α΄, β΄, γ΄, δ΄. Δεν το έχετε διαπιστώσει. Εάν, λοιπόν, το διαπιστώσετε, τότε να καταλογίσετε και την ευθύνη στα όργανα τα οποία έχουν κάνει παραβίαση νομοθ</w:t>
      </w:r>
      <w:r>
        <w:rPr>
          <w:rFonts w:eastAsia="Times New Roman"/>
          <w:szCs w:val="24"/>
        </w:rPr>
        <w:t>εσίας.</w:t>
      </w:r>
    </w:p>
    <w:p w14:paraId="12E55230" w14:textId="77777777" w:rsidR="00A37F14" w:rsidRDefault="002C15DC">
      <w:pPr>
        <w:spacing w:line="600" w:lineRule="auto"/>
        <w:ind w:firstLine="720"/>
        <w:jc w:val="both"/>
        <w:rPr>
          <w:rFonts w:eastAsia="Times New Roman"/>
          <w:szCs w:val="24"/>
        </w:rPr>
      </w:pPr>
      <w:r>
        <w:rPr>
          <w:rFonts w:eastAsia="Times New Roman"/>
          <w:szCs w:val="24"/>
        </w:rPr>
        <w:t>Οι διαφημιστικές καταχωρήσεις σε ζητήματα δημόσιας υγείας προφανώς είναι αυτονόητο ότι γίνονται, γιατί, όπως καλύτερα από εμένα ξέρετε, τα θέματα δημόσιας υγείας σε πολύ μεγάλο βαθμό είναι θέματα δημόσιας επικοινωνίας και ενημέρωσης του κοινού.</w:t>
      </w:r>
    </w:p>
    <w:p w14:paraId="12E55231" w14:textId="77777777" w:rsidR="00A37F14" w:rsidRDefault="002C15DC">
      <w:pPr>
        <w:spacing w:line="600" w:lineRule="auto"/>
        <w:ind w:firstLine="720"/>
        <w:jc w:val="both"/>
        <w:rPr>
          <w:rFonts w:eastAsia="Times New Roman"/>
          <w:szCs w:val="24"/>
        </w:rPr>
      </w:pPr>
      <w:r>
        <w:rPr>
          <w:rFonts w:eastAsia="Times New Roman"/>
          <w:b/>
          <w:szCs w:val="24"/>
        </w:rPr>
        <w:t>ΠΑΥΛ</w:t>
      </w:r>
      <w:r>
        <w:rPr>
          <w:rFonts w:eastAsia="Times New Roman"/>
          <w:b/>
          <w:szCs w:val="24"/>
        </w:rPr>
        <w:t>ΟΣ ΠΟΛΑΚΗΣ (Αναπληρωτής Υπουργός Υγείας):</w:t>
      </w:r>
      <w:r>
        <w:rPr>
          <w:rFonts w:eastAsia="Times New Roman"/>
          <w:szCs w:val="24"/>
        </w:rPr>
        <w:t xml:space="preserve"> Το έχουμε τζάμπα.</w:t>
      </w:r>
    </w:p>
    <w:p w14:paraId="12E55232" w14:textId="77777777" w:rsidR="00A37F14" w:rsidRDefault="002C15DC">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Το «τζάμπα» είναι πάλι μια συζήτηση που τη λέτε, ενώ δεν είναι έτσι. Γιατί το τζάμπα ξέρετε ότι είναι εκτός ωρών που επικοινωνεί ο κόσμος. Δεν βλέπει ο κόσμος τηλεόραση στις δύο</w:t>
      </w:r>
      <w:r>
        <w:rPr>
          <w:rFonts w:eastAsia="Times New Roman"/>
          <w:szCs w:val="24"/>
        </w:rPr>
        <w:t xml:space="preserve"> το βράδυ που είναι το τζάμπα. Άρα, ανοίγει μια συζήτηση –ξαναλέω-, στην οποία υπεύθυνοι είναι οι αρμόδιοι του ΚΕΕΛΠΝΟ, εποπτεία γενική έχει, όπως έχει για όλα, προφανώς ο Υπουργός, αλλά αυτή είναι γενική εποπτεία. Εάν έχετε να μας πείτε κάτι πιο συγκεκριμ</w:t>
      </w:r>
      <w:r>
        <w:rPr>
          <w:rFonts w:eastAsia="Times New Roman"/>
          <w:szCs w:val="24"/>
        </w:rPr>
        <w:t>ένο, ελάτε να μας το πείτε…</w:t>
      </w:r>
    </w:p>
    <w:p w14:paraId="12E55233" w14:textId="77777777" w:rsidR="00A37F14" w:rsidRDefault="002C15D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 κύριε Βορίδη.</w:t>
      </w:r>
    </w:p>
    <w:p w14:paraId="12E55234" w14:textId="77777777" w:rsidR="00A37F14" w:rsidRDefault="002C15DC">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Σταματήστε, όμως τις γενικές και αφηρημένες διαρροές…</w:t>
      </w:r>
    </w:p>
    <w:p w14:paraId="12E55235" w14:textId="77777777" w:rsidR="00A37F14" w:rsidRDefault="002C15D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Έγινε.</w:t>
      </w:r>
    </w:p>
    <w:p w14:paraId="12E55236" w14:textId="77777777" w:rsidR="00A37F14" w:rsidRDefault="002C15DC">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...οι οποίες αποτελούν γενική…</w:t>
      </w:r>
    </w:p>
    <w:p w14:paraId="12E55237" w14:textId="77777777" w:rsidR="00A37F14" w:rsidRDefault="002C15D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Ωραία. Σταματάει η συζήτηση σε αυτό το σημείο.</w:t>
      </w:r>
    </w:p>
    <w:p w14:paraId="12E55238" w14:textId="77777777" w:rsidR="00A37F14" w:rsidRDefault="002C15DC">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Μην το κάνετε αυτό.</w:t>
      </w:r>
    </w:p>
    <w:p w14:paraId="12E5523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Εντάξει.</w:t>
      </w:r>
    </w:p>
    <w:p w14:paraId="12E5523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Δεν ταιριάζει σε κανέναν, δεν είναι σωστό.</w:t>
      </w:r>
    </w:p>
    <w:p w14:paraId="12E5523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b/>
          <w:szCs w:val="24"/>
        </w:rPr>
        <w:t>):</w:t>
      </w:r>
      <w:r>
        <w:rPr>
          <w:rFonts w:eastAsia="Times New Roman" w:cs="Times New Roman"/>
          <w:szCs w:val="24"/>
        </w:rPr>
        <w:t xml:space="preserve"> Καλώς, κύριε Βορίδη.</w:t>
      </w:r>
    </w:p>
    <w:p w14:paraId="12E5523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Τελειώσαμε.</w:t>
      </w:r>
    </w:p>
    <w:p w14:paraId="12E5523D"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w:t>
      </w:r>
    </w:p>
    <w:p w14:paraId="12E5523E"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Τελειώσαμε, κύριε Πολάκη.</w:t>
      </w:r>
    </w:p>
    <w:p w14:paraId="12E5523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Πριν δώσω τον λόγο στην κ. Παπαρήγα, η Υπουργός κ. Φωτίου θέλει να εξαγγείλει μια νομοτεχνική βελτίωση, πριν κατ</w:t>
      </w:r>
      <w:r>
        <w:rPr>
          <w:rFonts w:eastAsia="Times New Roman" w:cs="Times New Roman"/>
          <w:szCs w:val="24"/>
        </w:rPr>
        <w:t xml:space="preserve">ατεθεί και φωτοτυπηθεί και μετά ο κ. Σκουρλέτης. </w:t>
      </w:r>
    </w:p>
    <w:p w14:paraId="12E5524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Κυρία Φωτίου, έχετε τον λόγο.</w:t>
      </w:r>
    </w:p>
    <w:p w14:paraId="12E5524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12E5524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Ένα δευτερόλεπτο θέλω για την τροπολογία με γενικό αρ</w:t>
      </w:r>
      <w:r>
        <w:rPr>
          <w:rFonts w:eastAsia="Times New Roman" w:cs="Times New Roman"/>
          <w:szCs w:val="24"/>
        </w:rPr>
        <w:t xml:space="preserve">ιθμό 489 και ειδικό αριθμό 83, δηλαδή αυτήν που αφορά το κοινωνικό εισόδημα αλληλεγγύης, που ανέλυσα </w:t>
      </w:r>
      <w:r>
        <w:rPr>
          <w:rFonts w:eastAsia="Times New Roman" w:cs="Times New Roman"/>
          <w:szCs w:val="24"/>
        </w:rPr>
        <w:t>ε</w:t>
      </w:r>
      <w:r>
        <w:rPr>
          <w:rFonts w:eastAsia="Times New Roman" w:cs="Times New Roman"/>
          <w:szCs w:val="24"/>
        </w:rPr>
        <w:t xml:space="preserve">χθές. </w:t>
      </w:r>
    </w:p>
    <w:p w14:paraId="12E5524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πρώτο εδάφιο της παραγράφου 1, μετά τη φράση «εντός του Ιουλίου 2016», προστίθεται η φράση «σε τριάντα μικρούς και μεσαίους δήμους» και η φράση</w:t>
      </w:r>
      <w:r>
        <w:rPr>
          <w:rFonts w:eastAsia="Times New Roman" w:cs="Times New Roman"/>
          <w:szCs w:val="24"/>
        </w:rPr>
        <w:t xml:space="preserve"> «κατά μέγιστο αριθμό» απαλείφεται. Δηλαδή, γίνεται σαφές ότι θα είναι σε τριάντα ακριβώς και δεν είναι έως τριάντα. Αυτή είναι η μία.</w:t>
      </w:r>
    </w:p>
    <w:p w14:paraId="12E5524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το δεύτερο είναι φραστικό. Στο έκτο εδάφιο παράγραφος 2 μετά τη φράση «Ως εγγυημένο ποσό νοείται» η λέξη «τον» αντικα</w:t>
      </w:r>
      <w:r>
        <w:rPr>
          <w:rFonts w:eastAsia="Times New Roman" w:cs="Times New Roman"/>
          <w:szCs w:val="24"/>
        </w:rPr>
        <w:t>θίσταται με τη λέξη «το». Είναι φραστικό.</w:t>
      </w:r>
    </w:p>
    <w:p w14:paraId="12E5524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Ευχαριστώ.</w:t>
      </w:r>
    </w:p>
    <w:p w14:paraId="12E5524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η Αναπληρώτρια Υπουργός Εργασίας, Κοινωνικής Ασφάλισης και Κοινωνικής Αλληλεγγύης κ. Θεανώ Φωτίου καταθέτει για τα Πρακτικά την προαναφερθείσα νομοτεχνική βελτίωση, η οποία έχει ως εξής:</w:t>
      </w:r>
      <w:r>
        <w:rPr>
          <w:rFonts w:eastAsia="Times New Roman" w:cs="Times New Roman"/>
          <w:szCs w:val="24"/>
        </w:rPr>
        <w:t xml:space="preserve"> </w:t>
      </w:r>
    </w:p>
    <w:p w14:paraId="12E55247"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12E55248" w14:textId="77777777" w:rsidR="00A37F14" w:rsidRDefault="002C15DC">
      <w:pPr>
        <w:jc w:val="center"/>
        <w:rPr>
          <w:rFonts w:eastAsia="Times New Roman" w:cs="Times New Roman"/>
          <w:szCs w:val="24"/>
        </w:rPr>
      </w:pPr>
      <w:r>
        <w:rPr>
          <w:rFonts w:eastAsia="Times New Roman" w:cs="Times New Roman"/>
          <w:szCs w:val="24"/>
        </w:rPr>
        <w:t>(Να μπει η σελίδα 356)</w:t>
      </w:r>
    </w:p>
    <w:p w14:paraId="12E55249" w14:textId="77777777" w:rsidR="00A37F14" w:rsidRDefault="002C15DC">
      <w:pPr>
        <w:jc w:val="center"/>
        <w:rPr>
          <w:rFonts w:eastAsia="Times New Roman" w:cs="Times New Roman"/>
          <w:szCs w:val="24"/>
        </w:rPr>
      </w:pPr>
      <w:r>
        <w:rPr>
          <w:rFonts w:eastAsia="Times New Roman" w:cs="Times New Roman"/>
          <w:szCs w:val="24"/>
        </w:rPr>
        <w:t>ΑΛΛΑΓΗ ΣΕΛΙΔΑΣ</w:t>
      </w:r>
    </w:p>
    <w:p w14:paraId="12E5524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w:t>
      </w:r>
      <w:r>
        <w:rPr>
          <w:rFonts w:eastAsia="Times New Roman" w:cs="Times New Roman"/>
          <w:szCs w:val="24"/>
        </w:rPr>
        <w:t>Παρακαλώ</w:t>
      </w:r>
      <w:r>
        <w:rPr>
          <w:rFonts w:eastAsia="Times New Roman" w:cs="Times New Roman"/>
          <w:szCs w:val="24"/>
        </w:rPr>
        <w:t xml:space="preserve"> να διανεμηθεί. </w:t>
      </w:r>
    </w:p>
    <w:p w14:paraId="12E5524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Τον λόγο έχει ο Υπουργός Περιβάλλοντος και Ενέργειας κ. Σκουρλέτης.</w:t>
      </w:r>
    </w:p>
    <w:p w14:paraId="12E5524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Περιβάλλοντος και</w:t>
      </w:r>
      <w:r>
        <w:rPr>
          <w:rFonts w:eastAsia="Times New Roman" w:cs="Times New Roman"/>
          <w:b/>
          <w:szCs w:val="24"/>
        </w:rPr>
        <w:t xml:space="preserve"> Ενέργειας</w:t>
      </w:r>
      <w:r>
        <w:rPr>
          <w:rFonts w:eastAsia="Times New Roman" w:cs="Times New Roman"/>
          <w:b/>
          <w:szCs w:val="24"/>
        </w:rPr>
        <w:t>):</w:t>
      </w:r>
      <w:r>
        <w:rPr>
          <w:rFonts w:eastAsia="Times New Roman" w:cs="Times New Roman"/>
          <w:szCs w:val="24"/>
        </w:rPr>
        <w:t xml:space="preserve"> Ευχαριστώ, κύριε Πρόεδρε.</w:t>
      </w:r>
    </w:p>
    <w:p w14:paraId="12E5524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Πρόκειται για νομοτεχνικές βελτιώσεις</w:t>
      </w:r>
      <w:r>
        <w:rPr>
          <w:rFonts w:eastAsia="Times New Roman" w:cs="Times New Roman"/>
          <w:szCs w:val="24"/>
        </w:rPr>
        <w:t>,</w:t>
      </w:r>
      <w:r>
        <w:rPr>
          <w:rFonts w:eastAsia="Times New Roman" w:cs="Times New Roman"/>
          <w:szCs w:val="24"/>
        </w:rPr>
        <w:t xml:space="preserve"> που αφορούν τα άρθρα του νομοσχεδίου</w:t>
      </w:r>
      <w:r>
        <w:rPr>
          <w:rFonts w:eastAsia="Times New Roman" w:cs="Times New Roman"/>
          <w:szCs w:val="24"/>
        </w:rPr>
        <w:t>,</w:t>
      </w:r>
      <w:r>
        <w:rPr>
          <w:rFonts w:eastAsia="Times New Roman" w:cs="Times New Roman"/>
          <w:szCs w:val="24"/>
        </w:rPr>
        <w:t xml:space="preserve"> που σχετίζονται με τον ΑΔΜΗΕ, τα ΝΟΜΕ και τον προσωρινό μηχανισμό και αντίστοιχες βελτιώσεις για την εισηγητική έκθεση. Δεν θα τα διαβάσω, γιατί είναι αρκετά. </w:t>
      </w:r>
    </w:p>
    <w:p w14:paraId="12E5524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ΣΤ΄ Αντιπρόεδρος της Βουλής κ</w:t>
      </w:r>
      <w:r w:rsidRPr="009267AD">
        <w:rPr>
          <w:rFonts w:eastAsia="Times New Roman" w:cs="Times New Roman"/>
          <w:b/>
          <w:szCs w:val="24"/>
        </w:rPr>
        <w:t>. ΔΗΜΗΤΡΙΟΣ ΚΡΕ</w:t>
      </w:r>
      <w:r w:rsidRPr="009267AD">
        <w:rPr>
          <w:rFonts w:eastAsia="Times New Roman" w:cs="Times New Roman"/>
          <w:b/>
          <w:szCs w:val="24"/>
        </w:rPr>
        <w:t>ΜΑΣΤΙΝΟΣ</w:t>
      </w:r>
      <w:r>
        <w:rPr>
          <w:rFonts w:eastAsia="Times New Roman" w:cs="Times New Roman"/>
          <w:szCs w:val="24"/>
        </w:rPr>
        <w:t>)</w:t>
      </w:r>
    </w:p>
    <w:p w14:paraId="12E5524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Θέλω επ’ ευκαιρία να αναφερθώ στην τροπολογία με γενικό αριθμό 449 και ειδικό αριθμό 93. Με τη συγκεκριμένη τροπολογία, που έχουμε καταθέσει εγώ και ο Αναπληρωτής Υπουργός κ. Τσιρώνης, καταργούμε ολόκληρο το κεφάλαιο Β΄ του ν.4269/2014</w:t>
      </w:r>
      <w:r>
        <w:rPr>
          <w:rFonts w:eastAsia="Times New Roman" w:cs="Times New Roman"/>
          <w:szCs w:val="24"/>
        </w:rPr>
        <w:t>,</w:t>
      </w:r>
      <w:r>
        <w:rPr>
          <w:rFonts w:eastAsia="Times New Roman" w:cs="Times New Roman"/>
          <w:szCs w:val="24"/>
        </w:rPr>
        <w:t xml:space="preserve"> που προσδ</w:t>
      </w:r>
      <w:r>
        <w:rPr>
          <w:rFonts w:eastAsia="Times New Roman" w:cs="Times New Roman"/>
          <w:szCs w:val="24"/>
        </w:rPr>
        <w:t xml:space="preserve">ιόριζε τις κατηγορίες χρήσεων γης για πολεοδομικά σχέδια. Στη θέση του θα θεσμοθετηθεί νέο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και μέχρι τότε θα ισχύει το </w:t>
      </w:r>
      <w:r>
        <w:rPr>
          <w:rFonts w:eastAsia="Times New Roman" w:cs="Times New Roman"/>
          <w:szCs w:val="24"/>
        </w:rPr>
        <w:t>π.δ</w:t>
      </w:r>
      <w:r>
        <w:rPr>
          <w:rFonts w:eastAsia="Times New Roman" w:cs="Times New Roman"/>
          <w:szCs w:val="24"/>
        </w:rPr>
        <w:t xml:space="preserve"> 166/1987. </w:t>
      </w:r>
    </w:p>
    <w:p w14:paraId="12E5525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Πρόκειται για μια τροπολογία</w:t>
      </w:r>
      <w:r>
        <w:rPr>
          <w:rFonts w:eastAsia="Times New Roman" w:cs="Times New Roman"/>
          <w:szCs w:val="24"/>
        </w:rPr>
        <w:t>,</w:t>
      </w:r>
      <w:r>
        <w:rPr>
          <w:rFonts w:eastAsia="Times New Roman" w:cs="Times New Roman"/>
          <w:szCs w:val="24"/>
        </w:rPr>
        <w:t xml:space="preserve"> που επανασχεδιάζει σε μια κατεύθυνση εξορθολογισμού των χρήσεων γης στη β</w:t>
      </w:r>
      <w:r>
        <w:rPr>
          <w:rFonts w:eastAsia="Times New Roman" w:cs="Times New Roman"/>
          <w:szCs w:val="24"/>
        </w:rPr>
        <w:t>άση του πολεοδομικού κεκτημένου και ουσιαστικά έρχεται να απαντήσει στο χάος</w:t>
      </w:r>
      <w:r>
        <w:rPr>
          <w:rFonts w:eastAsia="Times New Roman" w:cs="Times New Roman"/>
          <w:szCs w:val="24"/>
        </w:rPr>
        <w:t>,</w:t>
      </w:r>
      <w:r>
        <w:rPr>
          <w:rFonts w:eastAsia="Times New Roman" w:cs="Times New Roman"/>
          <w:szCs w:val="24"/>
        </w:rPr>
        <w:t xml:space="preserve"> που είχε δημιουργήσει ο προηγούμενος νόμος του 2014. </w:t>
      </w:r>
    </w:p>
    <w:p w14:paraId="12E5525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Σας ευχαριστώ.</w:t>
      </w:r>
    </w:p>
    <w:p w14:paraId="12E5525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Περιβάλλοντος και Ενέργειας κ. Παναγιώτης Σκουρλέτης καταθέτει για τα Πρακτικά τι</w:t>
      </w:r>
      <w:r>
        <w:rPr>
          <w:rFonts w:eastAsia="Times New Roman" w:cs="Times New Roman"/>
          <w:szCs w:val="24"/>
        </w:rPr>
        <w:t xml:space="preserve">ς προαναφερθείσες νομοτεχνικές βελτιώσεις, οι οποίες έχουν ως εξής: </w:t>
      </w:r>
    </w:p>
    <w:p w14:paraId="12E55253"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12E55254" w14:textId="77777777" w:rsidR="00A37F14" w:rsidRDefault="002C15DC">
      <w:pPr>
        <w:jc w:val="center"/>
        <w:rPr>
          <w:rFonts w:eastAsia="Times New Roman" w:cs="Times New Roman"/>
          <w:szCs w:val="24"/>
        </w:rPr>
      </w:pPr>
      <w:r>
        <w:rPr>
          <w:rFonts w:eastAsia="Times New Roman" w:cs="Times New Roman"/>
          <w:szCs w:val="24"/>
        </w:rPr>
        <w:t>(Να μπουν οι σελίδες 359-362)</w:t>
      </w:r>
    </w:p>
    <w:p w14:paraId="12E55255" w14:textId="77777777" w:rsidR="00A37F14" w:rsidRDefault="002C15DC">
      <w:pPr>
        <w:jc w:val="center"/>
        <w:rPr>
          <w:rFonts w:eastAsia="Times New Roman" w:cs="Times New Roman"/>
          <w:szCs w:val="24"/>
        </w:rPr>
      </w:pPr>
      <w:r>
        <w:rPr>
          <w:rFonts w:eastAsia="Times New Roman" w:cs="Times New Roman"/>
          <w:szCs w:val="24"/>
        </w:rPr>
        <w:t>ΑΛΛΑΓΗ ΣΕΛΙΔΑΣ</w:t>
      </w:r>
    </w:p>
    <w:p w14:paraId="12E5525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12E5525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Κυρία Παπαρήγα, έχετε τον λόγο.</w:t>
      </w:r>
    </w:p>
    <w:p w14:paraId="12E5525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Εμείς, κύριοι της Κυβέρνη</w:t>
      </w:r>
      <w:r>
        <w:rPr>
          <w:rFonts w:eastAsia="Times New Roman" w:cs="Times New Roman"/>
          <w:szCs w:val="24"/>
        </w:rPr>
        <w:t xml:space="preserve">σης, δεν θα σας αντιμετωπίσουμε με όρους ηθικής, ηθικολογίας και «ηθικής». Σας αντιμετωπίζουμε, όπως ξέρετε, πάντα πολιτικά. </w:t>
      </w:r>
    </w:p>
    <w:p w14:paraId="12E5525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Όμως, με την ευκαιρία αυτήν, επειδή εσείς χρησιμοποιείτε πολύ τη σημαία της ηθικής, της ατομικής ηθικής, του Πρωθυπουργού, των Υπο</w:t>
      </w:r>
      <w:r>
        <w:rPr>
          <w:rFonts w:eastAsia="Times New Roman" w:cs="Times New Roman"/>
          <w:szCs w:val="24"/>
        </w:rPr>
        <w:t>υργών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θα σας θυμίσω το εξής πράγμα: Ο χαρακτήρας, η ταξικότητα -να το πω έτσι για να συνεννοηθούμε- της κυβερνητικής πολιτικής, της οποιασδήποτε κυβερνητικής πολιτικής, δεν εξαρτάται, δεν καθορίζεται αποκλειστικά και μόνο από την ηθική του Πρωθυπουρ</w:t>
      </w:r>
      <w:r>
        <w:rPr>
          <w:rFonts w:eastAsia="Times New Roman" w:cs="Times New Roman"/>
          <w:szCs w:val="24"/>
        </w:rPr>
        <w:t>γού, των Υπουργών, των Βουλευτών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Με συγχωρείτε, δηλαδή, έχει άλλα κριτήρια. Όχι ότι δεν παίζει ρόλο. Παίζουν ρόλο στην ατομική κριτική και τη βιογραφία αυτά. </w:t>
      </w:r>
    </w:p>
    <w:p w14:paraId="12E5525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Θα σας θυμίσω το εξής: Υπάρχουν συντηρητικότατοι πολιτικοί στο κοντινό και στο απώτερο παρ</w:t>
      </w:r>
      <w:r>
        <w:rPr>
          <w:rFonts w:eastAsia="Times New Roman" w:cs="Times New Roman"/>
          <w:szCs w:val="24"/>
        </w:rPr>
        <w:t>ελθόν, που μάλιστα έβαψαν κυριολεκτικά με αίμα εργατικό, λαϊκό, κομμουνιστικό τα χέρια τους και όμως, πέθαναν στη ψάθα. Είτε βγήκαν πιο φτωχοί απ’ ό,τι μπήκαν στην πολιτική είτε πέθαναν στη ψάθα, κυριολεκτικά. Τι θα πούμε; Θα πούμε ότι αυτοί ήταν αριστεροί</w:t>
      </w:r>
      <w:r>
        <w:rPr>
          <w:rFonts w:eastAsia="Times New Roman" w:cs="Times New Roman"/>
          <w:szCs w:val="24"/>
        </w:rPr>
        <w:t xml:space="preserve"> πολιτικοί; </w:t>
      </w:r>
    </w:p>
    <w:p w14:paraId="12E5525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Να σας πω και κάτι άλλο. Εμφανιστήκατε, παραδείγματος χάριν, με αυτό που λέμε το «αριστερό προφίλ», που συνεγείρει τους Βουλευτές σας, τα μέλη σας, τους φίλους και τους οπαδούς, με τόνους πολύ υψιπετείς, μέχρι να γίνετε Κυβέρνηση, απέναντι στη</w:t>
      </w:r>
      <w:r>
        <w:rPr>
          <w:rFonts w:eastAsia="Times New Roman" w:cs="Times New Roman"/>
          <w:szCs w:val="24"/>
        </w:rPr>
        <w:t>ν κ. Μέρκελ. Τώρα δεν λυπάστε να κακομιλήσετε, να πείτε ό,τι να ’ναι, τον Σόιμπλε, την Λαγκάρντ, τον Τόμσεν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12E5525C" w14:textId="77777777" w:rsidR="00A37F14" w:rsidRDefault="002C15DC">
      <w:pPr>
        <w:spacing w:line="600" w:lineRule="auto"/>
        <w:jc w:val="both"/>
        <w:rPr>
          <w:rFonts w:eastAsia="Times New Roman"/>
          <w:szCs w:val="24"/>
        </w:rPr>
      </w:pPr>
      <w:r>
        <w:rPr>
          <w:rFonts w:eastAsia="Times New Roman"/>
          <w:szCs w:val="24"/>
        </w:rPr>
        <w:t xml:space="preserve">Αυτό το εμφανίζετε ως αριστερό προφίλ, αριστερό </w:t>
      </w:r>
      <w:r>
        <w:rPr>
          <w:rFonts w:eastAsia="Times New Roman"/>
          <w:szCs w:val="24"/>
          <w:lang w:val="en-US"/>
        </w:rPr>
        <w:t>DNA</w:t>
      </w:r>
      <w:r>
        <w:rPr>
          <w:rFonts w:eastAsia="Times New Roman"/>
          <w:szCs w:val="24"/>
        </w:rPr>
        <w:t xml:space="preserve">, αριστερή πολιτική. </w:t>
      </w:r>
    </w:p>
    <w:p w14:paraId="12E5525D" w14:textId="77777777" w:rsidR="00A37F14" w:rsidRDefault="002C15DC">
      <w:pPr>
        <w:spacing w:after="0" w:line="600" w:lineRule="auto"/>
        <w:ind w:firstLine="720"/>
        <w:jc w:val="both"/>
        <w:rPr>
          <w:rFonts w:eastAsia="Times New Roman"/>
          <w:szCs w:val="24"/>
        </w:rPr>
      </w:pPr>
      <w:r>
        <w:rPr>
          <w:rFonts w:eastAsia="Times New Roman"/>
          <w:szCs w:val="24"/>
        </w:rPr>
        <w:t>Να σας θυμίσω: Είχαμε στο παρελθόν γνωστότατους συντηρητικούς πολιτι</w:t>
      </w:r>
      <w:r>
        <w:rPr>
          <w:rFonts w:eastAsia="Times New Roman"/>
          <w:szCs w:val="24"/>
        </w:rPr>
        <w:t>κούς –δεν θα πω ονόματα-</w:t>
      </w:r>
      <w:r w:rsidRPr="00E04284">
        <w:rPr>
          <w:rFonts w:eastAsia="Times New Roman"/>
          <w:szCs w:val="24"/>
        </w:rPr>
        <w:t>,</w:t>
      </w:r>
      <w:r>
        <w:rPr>
          <w:rFonts w:eastAsia="Times New Roman"/>
          <w:szCs w:val="24"/>
        </w:rPr>
        <w:t xml:space="preserve"> που ήλθαν σε αντίθεση, παραδείγματος χάρ</w:t>
      </w:r>
      <w:r>
        <w:rPr>
          <w:rFonts w:eastAsia="Times New Roman"/>
          <w:szCs w:val="24"/>
        </w:rPr>
        <w:t>ιν</w:t>
      </w:r>
      <w:r>
        <w:rPr>
          <w:rFonts w:eastAsia="Times New Roman"/>
          <w:szCs w:val="24"/>
        </w:rPr>
        <w:t>, με το παλάτι, με τη Φρειδερίκη. Το παλάτι ήταν κέντρο εξουσίας, δεν ήταν ένα σύμβολο. Προχώρησαν σε επιλογές</w:t>
      </w:r>
      <w:r>
        <w:rPr>
          <w:rFonts w:eastAsia="Times New Roman"/>
          <w:szCs w:val="24"/>
        </w:rPr>
        <w:t>,</w:t>
      </w:r>
      <w:r>
        <w:rPr>
          <w:rFonts w:eastAsia="Times New Roman"/>
          <w:szCs w:val="24"/>
        </w:rPr>
        <w:t xml:space="preserve"> που ήταν αντίθετες με την Ουάσιγκτον, είτε με το </w:t>
      </w:r>
      <w:r>
        <w:rPr>
          <w:rFonts w:eastAsia="Times New Roman"/>
          <w:szCs w:val="24"/>
          <w:lang w:val="en-US"/>
        </w:rPr>
        <w:t>State</w:t>
      </w:r>
      <w:r>
        <w:rPr>
          <w:rFonts w:eastAsia="Times New Roman"/>
          <w:szCs w:val="24"/>
        </w:rPr>
        <w:t xml:space="preserve"> </w:t>
      </w:r>
      <w:r>
        <w:rPr>
          <w:rFonts w:eastAsia="Times New Roman"/>
          <w:szCs w:val="24"/>
          <w:lang w:val="en-US"/>
        </w:rPr>
        <w:t>Department</w:t>
      </w:r>
      <w:r>
        <w:rPr>
          <w:rFonts w:eastAsia="Times New Roman"/>
          <w:szCs w:val="24"/>
        </w:rPr>
        <w:t xml:space="preserve">, είτε και με τη </w:t>
      </w:r>
      <w:r>
        <w:rPr>
          <w:rFonts w:eastAsia="Times New Roman"/>
          <w:szCs w:val="24"/>
          <w:lang w:val="en-US"/>
        </w:rPr>
        <w:t>CIA</w:t>
      </w:r>
      <w:r>
        <w:rPr>
          <w:rFonts w:eastAsia="Times New Roman"/>
          <w:szCs w:val="24"/>
        </w:rPr>
        <w:t>. Αντιαμερικάνοι ήταν; Αντιιμπεριαλιστές; Αφήστε τώρα τη μάχη στα σημεία.</w:t>
      </w:r>
    </w:p>
    <w:p w14:paraId="12E5525E" w14:textId="77777777" w:rsidR="00A37F14" w:rsidRDefault="002C15DC">
      <w:pPr>
        <w:spacing w:after="0" w:line="600" w:lineRule="auto"/>
        <w:ind w:firstLine="720"/>
        <w:jc w:val="both"/>
        <w:rPr>
          <w:rFonts w:eastAsia="Times New Roman"/>
          <w:szCs w:val="24"/>
        </w:rPr>
      </w:pPr>
      <w:r>
        <w:rPr>
          <w:rFonts w:eastAsia="Times New Roman"/>
          <w:szCs w:val="24"/>
        </w:rPr>
        <w:t>Κοιτάξτε να δείτε: Εμάς δεν μπορείτε να μας κολλήσετε στον τοίχο, γιατί εμείς δεν υπογράψαμε τον Αύγουστο του 2015 το τρίτο μνημόνιο στο όνομα τού να σώσουμε την Ελλάδα, γιατί για μας –το λέμε εκατό χιλιάδες φορές, δεν κρυβόμαστε- δεν υπάρχει ενιαίο εθνικό</w:t>
      </w:r>
      <w:r>
        <w:rPr>
          <w:rFonts w:eastAsia="Times New Roman"/>
          <w:szCs w:val="24"/>
        </w:rPr>
        <w:t xml:space="preserve"> συμφέρον, δεν υπάρχει ενιαίο ελληνικό συμφέρον. Το μόνο ενιαίο είναι η Ελλάδα, η ιστορία της, ο λαός, η γλώσσα και μια σειρά άλλα πράγματα, τα σύνορά </w:t>
      </w:r>
      <w:r>
        <w:rPr>
          <w:rFonts w:eastAsia="Times New Roman"/>
          <w:szCs w:val="24"/>
        </w:rPr>
        <w:t>μας,</w:t>
      </w:r>
      <w:r>
        <w:rPr>
          <w:rFonts w:eastAsia="Times New Roman"/>
          <w:szCs w:val="24"/>
        </w:rPr>
        <w:t xml:space="preserve"> που πρέπει να είναι απαραβίαστα και να επαγρυπνούμε, αλλά μέσα στην Ελλάδα υπάρχει το ταξικό συμφέρο</w:t>
      </w:r>
      <w:r>
        <w:rPr>
          <w:rFonts w:eastAsia="Times New Roman"/>
          <w:szCs w:val="24"/>
        </w:rPr>
        <w:t xml:space="preserve">ν, υπάρχουν αντιπαρατιθέμενα ταξικά συμφέροντα. </w:t>
      </w:r>
    </w:p>
    <w:p w14:paraId="12E5525F" w14:textId="77777777" w:rsidR="00A37F14" w:rsidRDefault="002C15DC">
      <w:pPr>
        <w:spacing w:line="600" w:lineRule="auto"/>
        <w:ind w:firstLine="720"/>
        <w:jc w:val="both"/>
        <w:rPr>
          <w:rFonts w:eastAsia="Times New Roman"/>
          <w:szCs w:val="24"/>
        </w:rPr>
      </w:pPr>
      <w:r>
        <w:rPr>
          <w:rFonts w:eastAsia="Times New Roman"/>
          <w:szCs w:val="24"/>
        </w:rPr>
        <w:t>Εμείς δεν λέμε ότι θα σώσουμε γενικώς την Ελλάδα. Υπάρχει το συμφέρον της αστικής τάξης, το συμφέρον του κεφαλαίου –πείτε το όπως θέλετε- και υπάρχει το συμφέρον της εργατικής τάξης και ενός σημαντικού μέρου</w:t>
      </w:r>
      <w:r>
        <w:rPr>
          <w:rFonts w:eastAsia="Times New Roman"/>
          <w:szCs w:val="24"/>
        </w:rPr>
        <w:t xml:space="preserve">ς των ενδιάμεσων στρωμάτων –όχι όλων- που παρά τις διαφορές τους με την εργατική τάξη, είναι πολύ κοντά σ’ αυτήν. Εμείς με βάση αυτό το συμφέρον και με βάση αυτό το κριτήριο μιλάμε. </w:t>
      </w:r>
    </w:p>
    <w:p w14:paraId="12E55260" w14:textId="77777777" w:rsidR="00A37F14" w:rsidRDefault="002C15DC">
      <w:pPr>
        <w:spacing w:line="600" w:lineRule="auto"/>
        <w:ind w:firstLine="720"/>
        <w:jc w:val="both"/>
        <w:rPr>
          <w:rFonts w:eastAsia="Times New Roman"/>
          <w:szCs w:val="24"/>
        </w:rPr>
      </w:pPr>
      <w:r>
        <w:rPr>
          <w:rFonts w:eastAsia="Times New Roman"/>
          <w:szCs w:val="24"/>
        </w:rPr>
        <w:t xml:space="preserve">Δυστυχώς, προκλήθηκα όλες αυτές τις μέρες και στην </w:t>
      </w:r>
      <w:r>
        <w:rPr>
          <w:rFonts w:eastAsia="Times New Roman"/>
          <w:szCs w:val="24"/>
        </w:rPr>
        <w:t>ε</w:t>
      </w:r>
      <w:r>
        <w:rPr>
          <w:rFonts w:eastAsia="Times New Roman"/>
          <w:szCs w:val="24"/>
        </w:rPr>
        <w:t>πιτροπή και ιδιαίτερα</w:t>
      </w:r>
      <w:r>
        <w:rPr>
          <w:rFonts w:eastAsia="Times New Roman"/>
          <w:szCs w:val="24"/>
        </w:rPr>
        <w:t>,</w:t>
      </w:r>
      <w:r>
        <w:rPr>
          <w:rFonts w:eastAsia="Times New Roman"/>
          <w:szCs w:val="24"/>
        </w:rPr>
        <w:t xml:space="preserve"> μόλις τώρα</w:t>
      </w:r>
      <w:r>
        <w:rPr>
          <w:rFonts w:eastAsia="Times New Roman"/>
          <w:szCs w:val="24"/>
        </w:rPr>
        <w:t>,</w:t>
      </w:r>
      <w:r>
        <w:rPr>
          <w:rFonts w:eastAsia="Times New Roman"/>
          <w:szCs w:val="24"/>
        </w:rPr>
        <w:t xml:space="preserve"> με την ομιλία του κ. Βορίδη. Γίνεται πάρα πολύς λόγος για τη Βενεζουέλα. Κατ</w:t>
      </w:r>
      <w:r>
        <w:rPr>
          <w:rFonts w:eastAsia="Times New Roman"/>
          <w:szCs w:val="24"/>
        </w:rPr>
        <w:t xml:space="preserve">’ </w:t>
      </w:r>
      <w:r>
        <w:rPr>
          <w:rFonts w:eastAsia="Times New Roman"/>
          <w:szCs w:val="24"/>
        </w:rPr>
        <w:t>αρχ</w:t>
      </w:r>
      <w:r>
        <w:rPr>
          <w:rFonts w:eastAsia="Times New Roman"/>
          <w:szCs w:val="24"/>
        </w:rPr>
        <w:t>ά</w:t>
      </w:r>
      <w:r>
        <w:rPr>
          <w:rFonts w:eastAsia="Times New Roman"/>
          <w:szCs w:val="24"/>
        </w:rPr>
        <w:t>ς</w:t>
      </w:r>
      <w:r>
        <w:rPr>
          <w:rFonts w:eastAsia="Times New Roman"/>
          <w:szCs w:val="24"/>
        </w:rPr>
        <w:t xml:space="preserve">, όλοι φέρνουν το παράδειγμα της Βενεζουέλας. Δεν ξέρω σε τι ακουμπάει, αλλά εν πάση περιπτώσει να σας πω το εξής πράγμα: Με το παράδειγμα της Βενεζουέλας, αν </w:t>
      </w:r>
      <w:r>
        <w:rPr>
          <w:rFonts w:eastAsia="Times New Roman"/>
          <w:szCs w:val="24"/>
        </w:rPr>
        <w:t>είναι ένα κόμμα σε τούτη εδώ την Αίθουσα</w:t>
      </w:r>
      <w:r>
        <w:rPr>
          <w:rFonts w:eastAsia="Times New Roman"/>
          <w:szCs w:val="24"/>
        </w:rPr>
        <w:t>,</w:t>
      </w:r>
      <w:r>
        <w:rPr>
          <w:rFonts w:eastAsia="Times New Roman"/>
          <w:szCs w:val="24"/>
        </w:rPr>
        <w:t xml:space="preserve"> που επιβεβαιώνεται πλήρως -και σας παραπέμπω σε ό,τι λέγαμε και γράφαμε για τη Βενεζουέλα- είναι το Κομμουνιστικό Κόμμα Ελλάδας, από τη σκοπιά</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όχι του βενεζουελιανού</w:t>
      </w:r>
      <w:r>
        <w:rPr>
          <w:rFonts w:eastAsia="Times New Roman"/>
          <w:szCs w:val="24"/>
        </w:rPr>
        <w:t>,</w:t>
      </w:r>
      <w:r>
        <w:rPr>
          <w:rFonts w:eastAsia="Times New Roman"/>
          <w:szCs w:val="24"/>
        </w:rPr>
        <w:t xml:space="preserve"> γενικά</w:t>
      </w:r>
      <w:r>
        <w:rPr>
          <w:rFonts w:eastAsia="Times New Roman"/>
          <w:szCs w:val="24"/>
        </w:rPr>
        <w:t>,</w:t>
      </w:r>
      <w:r>
        <w:rPr>
          <w:rFonts w:eastAsia="Times New Roman"/>
          <w:szCs w:val="24"/>
        </w:rPr>
        <w:t xml:space="preserve"> συμφέροντος, αλλά από τη σκοπ</w:t>
      </w:r>
      <w:r>
        <w:rPr>
          <w:rFonts w:eastAsia="Times New Roman"/>
          <w:szCs w:val="24"/>
        </w:rPr>
        <w:t xml:space="preserve">ιά του συμφέροντος του λαού της Βενεζουέλας. </w:t>
      </w:r>
    </w:p>
    <w:p w14:paraId="12E55261" w14:textId="77777777" w:rsidR="00A37F14" w:rsidRDefault="002C15DC">
      <w:pPr>
        <w:spacing w:line="600" w:lineRule="auto"/>
        <w:ind w:firstLine="720"/>
        <w:jc w:val="both"/>
        <w:rPr>
          <w:rFonts w:eastAsia="Times New Roman"/>
          <w:szCs w:val="24"/>
        </w:rPr>
      </w:pPr>
      <w:r>
        <w:rPr>
          <w:rFonts w:eastAsia="Times New Roman"/>
          <w:szCs w:val="24"/>
        </w:rPr>
        <w:t>Τι αποδείχθηκε, κύριοι του ΣΥΡΙΖΑ, στη Βενεζουέλα, ανεξάρτητα από τις όποιες καλές, υπέρκαλες προθέσεις είχαν ο Τσάβες ή το επιτελείο του; Γι’ αυτό σας λέω</w:t>
      </w:r>
      <w:r>
        <w:rPr>
          <w:rFonts w:eastAsia="Times New Roman"/>
          <w:szCs w:val="24"/>
        </w:rPr>
        <w:t>,</w:t>
      </w:r>
      <w:r>
        <w:rPr>
          <w:rFonts w:eastAsia="Times New Roman"/>
          <w:szCs w:val="24"/>
        </w:rPr>
        <w:t xml:space="preserve"> ότι δεν είναι ζήτημα ούτε προσωπικών επιλογών, ούτε ζ</w:t>
      </w:r>
      <w:r>
        <w:rPr>
          <w:rFonts w:eastAsia="Times New Roman"/>
          <w:szCs w:val="24"/>
        </w:rPr>
        <w:t>ήτημα προσωπικής ηθικής. Αποδείχθηκε ένα πράγμα, ότι όσα εκτεταμένα προγράμματα καταπολέμησης της φτώχειας και να κάνεις στις συνθήκες του καπιταλισμού, δεν σε πάνε μακριά. Και τη γη να δώσεις στους αγρότες να την καλλιεργήσουν, δεν σε πάει μακριά στις σημ</w:t>
      </w:r>
      <w:r>
        <w:rPr>
          <w:rFonts w:eastAsia="Times New Roman"/>
          <w:szCs w:val="24"/>
        </w:rPr>
        <w:t>ερινές συνθήκες. Και να αλλάξεις τις συμφωνίες με τις εταιρείες πετρελαίου και να τις κάνεις 70-30 αντί 30-70, δεν σε πάει μακριά, διότι στις συνθήκες του καπιταλισμού και τα πιο φιλολαϊκά προγράμματα καταπολέμησης της ακραίας φτώχειας έχουν ημερομηνία λήξ</w:t>
      </w:r>
      <w:r>
        <w:rPr>
          <w:rFonts w:eastAsia="Times New Roman"/>
          <w:szCs w:val="24"/>
        </w:rPr>
        <w:t>ης. Θέλετε να χρησιμοποιήσουμε το παράδειγμα της Βενεζουέλας; Η Νέα Δημοκρατία</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το χρησιμοποιεί για τους δικούς της ταξικούς σκοπούς κι εμείς επίσης για τους δικούς μας εντελώς αντίθετους ταξικούς σκοπούς.</w:t>
      </w:r>
    </w:p>
    <w:p w14:paraId="12E55262" w14:textId="77777777" w:rsidR="00A37F14" w:rsidRDefault="002C15DC">
      <w:pPr>
        <w:spacing w:after="0" w:line="600" w:lineRule="auto"/>
        <w:ind w:firstLine="720"/>
        <w:jc w:val="both"/>
        <w:rPr>
          <w:rFonts w:eastAsia="Times New Roman"/>
          <w:szCs w:val="24"/>
        </w:rPr>
      </w:pPr>
      <w:r>
        <w:rPr>
          <w:rFonts w:eastAsia="Times New Roman"/>
          <w:szCs w:val="24"/>
        </w:rPr>
        <w:t>Δεν είναι εδώ ο κ. Τσακαλώτος. Δεν πειράζ</w:t>
      </w:r>
      <w:r>
        <w:rPr>
          <w:rFonts w:eastAsia="Times New Roman"/>
          <w:szCs w:val="24"/>
        </w:rPr>
        <w:t xml:space="preserve">ει. Είναι εδώ ο κ. Σταθάκης. Ειλικρινά, κάθε φορά που σας ακούω, ιδιαίτερα τον κ. Τσακαλώτο και τον κ. Σταθάκη και γενικά το οικονομικό επιτελείο της Κυβέρνησης –δεν λέω για τους άλλους Υπουργούς, τα ίδια λένε, δεν κάνω διάκριση στους Υπουργούς- σκέφτομαι </w:t>
      </w:r>
      <w:r>
        <w:rPr>
          <w:rFonts w:eastAsia="Times New Roman"/>
          <w:szCs w:val="24"/>
        </w:rPr>
        <w:t xml:space="preserve">το εξής πράγμα: Αυτά που λένε τα πιστεύουν ως επιστήμονες; </w:t>
      </w:r>
    </w:p>
    <w:p w14:paraId="12E55263" w14:textId="77777777" w:rsidR="00A37F14" w:rsidRDefault="002C15DC">
      <w:pPr>
        <w:spacing w:line="600" w:lineRule="auto"/>
        <w:ind w:firstLine="720"/>
        <w:jc w:val="both"/>
        <w:rPr>
          <w:rFonts w:eastAsia="Times New Roman"/>
          <w:szCs w:val="24"/>
        </w:rPr>
      </w:pPr>
      <w:r>
        <w:rPr>
          <w:rFonts w:eastAsia="Times New Roman"/>
          <w:szCs w:val="24"/>
        </w:rPr>
        <w:t>Κοιτάξτε να δείτε: Και εσάς, κύριε Σταθάκη και τον κ. Τσακαλώτο δεν σας θεωρώ ούτε αναλφάβητους, ούτε αδαείς, ούτε ότι ξέρετε μεσοβέζικα πράγματα. Ξέρετε πάρα πολύ καλά. Δεν το κάνω για λόγους επί</w:t>
      </w:r>
      <w:r>
        <w:rPr>
          <w:rFonts w:eastAsia="Times New Roman"/>
          <w:szCs w:val="24"/>
        </w:rPr>
        <w:t>δειξης, αλλά για να σας αποδείξω ότι ξέρω τι λέω. Έχω διαβάσει και το βιβλίο σας. Δεν ξέρω πόσα έχετε γράψει. Ένα έχω διαβάσει για το σχέδιο Μάρσαλ. Έχω διαβάσει και ένα βιβλίο του κ. Τσακαλώτου. Το δικό σας το διάβασα πριν από τέσσερα-πέντε χρόνια και του</w:t>
      </w:r>
      <w:r>
        <w:rPr>
          <w:rFonts w:eastAsia="Times New Roman"/>
          <w:szCs w:val="24"/>
        </w:rPr>
        <w:t xml:space="preserve"> κ. Τσακαλώτου κατά τύχη πριν από τρεις-τέσσερις μήνες. Το έγραψε με έναν συνάδελφό του</w:t>
      </w:r>
      <w:r>
        <w:rPr>
          <w:rFonts w:eastAsia="Times New Roman"/>
          <w:szCs w:val="24"/>
        </w:rPr>
        <w:t>,</w:t>
      </w:r>
      <w:r>
        <w:rPr>
          <w:rFonts w:eastAsia="Times New Roman"/>
          <w:szCs w:val="24"/>
        </w:rPr>
        <w:t xml:space="preserve"> που δεν θυμάμαι καν το όνομά του και αναφέρεται στην κρίση. </w:t>
      </w:r>
    </w:p>
    <w:p w14:paraId="12E55264" w14:textId="77777777" w:rsidR="00A37F14" w:rsidRDefault="002C15DC">
      <w:pPr>
        <w:spacing w:line="600" w:lineRule="auto"/>
        <w:ind w:firstLine="720"/>
        <w:jc w:val="both"/>
        <w:rPr>
          <w:rFonts w:eastAsia="Times New Roman"/>
          <w:szCs w:val="24"/>
        </w:rPr>
      </w:pPr>
      <w:r>
        <w:rPr>
          <w:rFonts w:eastAsia="Times New Roman"/>
          <w:szCs w:val="24"/>
        </w:rPr>
        <w:t>Με συγχωρείτε. Δεν σας βρίζω μ’ αυτό</w:t>
      </w:r>
      <w:r>
        <w:rPr>
          <w:rFonts w:eastAsia="Times New Roman"/>
          <w:szCs w:val="24"/>
        </w:rPr>
        <w:t>,</w:t>
      </w:r>
      <w:r>
        <w:rPr>
          <w:rFonts w:eastAsia="Times New Roman"/>
          <w:szCs w:val="24"/>
        </w:rPr>
        <w:t xml:space="preserve"> που θα πω. Τα βιβλία σας, παρότι διαφωνώ σε πολλά, στα περισσότερα, </w:t>
      </w:r>
      <w:r>
        <w:rPr>
          <w:rFonts w:eastAsia="Times New Roman"/>
          <w:szCs w:val="24"/>
        </w:rPr>
        <w:t xml:space="preserve">έχουν πολύ </w:t>
      </w:r>
      <w:r>
        <w:rPr>
          <w:rFonts w:eastAsia="Times New Roman"/>
          <w:szCs w:val="24"/>
        </w:rPr>
        <w:t>χρή</w:t>
      </w:r>
      <w:r>
        <w:rPr>
          <w:rFonts w:eastAsia="Times New Roman"/>
          <w:szCs w:val="24"/>
        </w:rPr>
        <w:t>σιμα στοιχεία και επισημάνσεις</w:t>
      </w:r>
      <w:r>
        <w:rPr>
          <w:rFonts w:eastAsia="Times New Roman"/>
          <w:szCs w:val="24"/>
        </w:rPr>
        <w:t>,</w:t>
      </w:r>
      <w:r>
        <w:rPr>
          <w:rFonts w:eastAsia="Times New Roman"/>
          <w:szCs w:val="24"/>
        </w:rPr>
        <w:t xml:space="preserve"> που μπορείς να τις μελετήσεις. Τα βιβλία σας κάθε άλλο παρά ανόητα είναι.</w:t>
      </w:r>
    </w:p>
    <w:p w14:paraId="12E5526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Κι όμως, όταν μιλάτε εδώ –με συγχωρείτε που το λέω, ιδιαίτερα ο κ. Τσακαλώτος- λέτε ανοησίες. Και ξέρετε τι με ενοχλεί; Αν είστε ανόητοι</w:t>
      </w:r>
      <w:r>
        <w:rPr>
          <w:rFonts w:eastAsia="Times New Roman" w:cs="Times New Roman"/>
          <w:szCs w:val="24"/>
        </w:rPr>
        <w:t xml:space="preserve">, δεν θα με πείραζε. Αυτά ξέρετε αυτά λέτε. Με ενοχλεί, γιατί αυτές τις ανοησίες τις λέτε για τον λαό. Είναι η συσκευασία με την οποία προωθείτε την πολιτική σας. </w:t>
      </w:r>
    </w:p>
    <w:p w14:paraId="12E5526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κρίνω αυτό</w:t>
      </w:r>
      <w:r>
        <w:rPr>
          <w:rFonts w:eastAsia="Times New Roman" w:cs="Times New Roman"/>
          <w:szCs w:val="24"/>
        </w:rPr>
        <w:t>,</w:t>
      </w:r>
      <w:r>
        <w:rPr>
          <w:rFonts w:eastAsia="Times New Roman" w:cs="Times New Roman"/>
          <w:szCs w:val="24"/>
        </w:rPr>
        <w:t xml:space="preserve"> που είπε στην </w:t>
      </w:r>
      <w:r>
        <w:rPr>
          <w:rFonts w:eastAsia="Times New Roman" w:cs="Times New Roman"/>
          <w:szCs w:val="24"/>
        </w:rPr>
        <w:t>ε</w:t>
      </w:r>
      <w:r>
        <w:rPr>
          <w:rFonts w:eastAsia="Times New Roman" w:cs="Times New Roman"/>
          <w:szCs w:val="24"/>
        </w:rPr>
        <w:t xml:space="preserve">πιτροπή ο κ. Τσακαλώτος, τον οποίο παρακολούθησα από την </w:t>
      </w:r>
      <w:r>
        <w:rPr>
          <w:rFonts w:eastAsia="Times New Roman" w:cs="Times New Roman"/>
          <w:szCs w:val="24"/>
        </w:rPr>
        <w:t>τηλεόραση της Βουλής. Είναι αυτό το περίφημο «τζόκερ»</w:t>
      </w:r>
      <w:r>
        <w:rPr>
          <w:rFonts w:eastAsia="Times New Roman" w:cs="Times New Roman"/>
          <w:szCs w:val="24"/>
        </w:rPr>
        <w:t>,</w:t>
      </w:r>
      <w:r>
        <w:rPr>
          <w:rFonts w:eastAsia="Times New Roman" w:cs="Times New Roman"/>
          <w:szCs w:val="24"/>
        </w:rPr>
        <w:t xml:space="preserve"> που το αναπαράγουν τα στελέχη του ΣΥΡΙΖΑ στα διάφορα πάνελ και εδώ μέσα στη Βουλή. Ποιος μείωσε κατά 55% το ΑΕΠ; Ο Σαμαράς, ο Βενιζέλος, ο Γιώργος Παπανδρέου. Καραμανλή και Σημίτη δεν λένε. Ποιος αύξησ</w:t>
      </w:r>
      <w:r>
        <w:rPr>
          <w:rFonts w:eastAsia="Times New Roman" w:cs="Times New Roman"/>
          <w:szCs w:val="24"/>
        </w:rPr>
        <w:t>ε την ανεργία στο ενάμισι εκατομμύριο; Αυτοί. Βάζουν μέσα και τον Παπαδήμο, τον Στουρνάρα κ.λπ.</w:t>
      </w:r>
      <w:r>
        <w:rPr>
          <w:rFonts w:eastAsia="Times New Roman" w:cs="Times New Roman"/>
          <w:szCs w:val="24"/>
        </w:rPr>
        <w:t>.</w:t>
      </w:r>
      <w:r>
        <w:rPr>
          <w:rFonts w:eastAsia="Times New Roman" w:cs="Times New Roman"/>
          <w:szCs w:val="24"/>
        </w:rPr>
        <w:t xml:space="preserve"> Ποιος οδήγησε οκτακόσιες χιλιάδες εργαζόμενους να μισοπληρώνονται κ.λπ.; Αυτοί. </w:t>
      </w:r>
    </w:p>
    <w:p w14:paraId="12E5526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Βεβαίως, θα μου πείτε: «Δεν είναι ένοχα αυτά τα πρόσωπα;». Βεβαίως, είναι. Με </w:t>
      </w:r>
      <w:r>
        <w:rPr>
          <w:rFonts w:eastAsia="Times New Roman" w:cs="Times New Roman"/>
          <w:szCs w:val="24"/>
        </w:rPr>
        <w:t>ποια έννοια, όμως, είναι ένοχα; Είναι ένοχα αυτά και τα κόμματά τους, διότι στηρίζουν τον καπιταλιστικό δρόμο ανάπτυξης</w:t>
      </w:r>
      <w:r>
        <w:rPr>
          <w:rFonts w:eastAsia="Times New Roman" w:cs="Times New Roman"/>
          <w:szCs w:val="24"/>
        </w:rPr>
        <w:t>,</w:t>
      </w:r>
      <w:r>
        <w:rPr>
          <w:rFonts w:eastAsia="Times New Roman" w:cs="Times New Roman"/>
          <w:szCs w:val="24"/>
        </w:rPr>
        <w:t xml:space="preserve"> που γεννάει την κρίση του αναπόφευκτα –είναι στο </w:t>
      </w:r>
      <w:r>
        <w:rPr>
          <w:rFonts w:eastAsia="Times New Roman" w:cs="Times New Roman"/>
          <w:szCs w:val="24"/>
          <w:lang w:val="en-US"/>
        </w:rPr>
        <w:t>DNA</w:t>
      </w:r>
      <w:r>
        <w:rPr>
          <w:rFonts w:eastAsia="Times New Roman" w:cs="Times New Roman"/>
          <w:szCs w:val="24"/>
        </w:rPr>
        <w:t xml:space="preserve"> του και το ξέρετε- ανεξάρτητα σε ποιανού </w:t>
      </w:r>
      <w:r>
        <w:rPr>
          <w:rFonts w:eastAsia="Times New Roman" w:cs="Times New Roman"/>
          <w:szCs w:val="24"/>
        </w:rPr>
        <w:t>π</w:t>
      </w:r>
      <w:r>
        <w:rPr>
          <w:rFonts w:eastAsia="Times New Roman" w:cs="Times New Roman"/>
          <w:szCs w:val="24"/>
        </w:rPr>
        <w:t xml:space="preserve">ρωθυπουργού </w:t>
      </w:r>
      <w:r>
        <w:rPr>
          <w:rFonts w:eastAsia="Times New Roman" w:cs="Times New Roman"/>
          <w:szCs w:val="24"/>
        </w:rPr>
        <w:t xml:space="preserve">τα χέρια </w:t>
      </w:r>
      <w:r>
        <w:rPr>
          <w:rFonts w:eastAsia="Times New Roman" w:cs="Times New Roman"/>
          <w:szCs w:val="24"/>
        </w:rPr>
        <w:t xml:space="preserve">θα σκάσει η βόμβα. </w:t>
      </w:r>
    </w:p>
    <w:p w14:paraId="12E5526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Αν μείνετε για αρκετό διάστημα</w:t>
      </w:r>
      <w:r>
        <w:rPr>
          <w:rFonts w:eastAsia="Times New Roman" w:cs="Times New Roman"/>
          <w:szCs w:val="24"/>
        </w:rPr>
        <w:t>,</w:t>
      </w:r>
      <w:r>
        <w:rPr>
          <w:rFonts w:eastAsia="Times New Roman" w:cs="Times New Roman"/>
          <w:szCs w:val="24"/>
        </w:rPr>
        <w:t xml:space="preserve"> ακόμη</w:t>
      </w:r>
      <w:r>
        <w:rPr>
          <w:rFonts w:eastAsia="Times New Roman" w:cs="Times New Roman"/>
          <w:szCs w:val="24"/>
        </w:rPr>
        <w:t>,</w:t>
      </w:r>
      <w:r>
        <w:rPr>
          <w:rFonts w:eastAsia="Times New Roman" w:cs="Times New Roman"/>
          <w:szCs w:val="24"/>
        </w:rPr>
        <w:t xml:space="preserve"> στη διακυβέρνηση –εμείς δεν κάνουμε προβλέψεις και μπορεί να υπάρξει ανάκαμψη- θα σκάσει και στα δικά σας χέρια η κρίση. Αυτές είναι οι προβλέψεις για το πού πάει η ευρωπαϊκή οικονομία, η παγκόσμια οικονομία κ.λπ.</w:t>
      </w:r>
      <w:r>
        <w:rPr>
          <w:rFonts w:eastAsia="Times New Roman" w:cs="Times New Roman"/>
          <w:szCs w:val="24"/>
        </w:rPr>
        <w:t>.</w:t>
      </w:r>
    </w:p>
    <w:p w14:paraId="12E5526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πομένως, αφήστε αυτές τις ανοησίες. Ευθύνες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έχουν τα προηγούμενα κόμματα. Αλίμονο! Με ποια έννοια, όμως; Έτσι, όμως, τι κάνετε; Αθωώνετε το σύστημα και λέτε ότι η κρίση προέρχεται από την κακή διαχείριση, τα λαμόγια, τη διαπλοκή, τους κλέφτες, το</w:t>
      </w:r>
      <w:r>
        <w:rPr>
          <w:rFonts w:eastAsia="Times New Roman" w:cs="Times New Roman"/>
          <w:szCs w:val="24"/>
        </w:rPr>
        <w:t>υς ψεύτες κ.λπ., που</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υπάρχουν. Δεν είναι ανύπαρκτα αυτά, αλλά δεν προκαλούν αυτά την κρίση.</w:t>
      </w:r>
    </w:p>
    <w:p w14:paraId="12E5526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πάτε ακριβώς να πείτε στον κόσμο: «Κοιτάξτε, εμείς έχουμε τη δυνατότητα να απαλλάξουμε τον καπιταλιστικό δρόμο ανάπτυξης από την κρίση και από τους κο</w:t>
      </w:r>
      <w:r>
        <w:rPr>
          <w:rFonts w:eastAsia="Times New Roman" w:cs="Times New Roman"/>
          <w:szCs w:val="24"/>
        </w:rPr>
        <w:t xml:space="preserve">λλητούς». Κοιτάξτε να δείτε, δεν υπάρχει Κυβέρνηση στο έδαφος του καπιταλισμού που να μην έχει κολλητούς. </w:t>
      </w:r>
    </w:p>
    <w:p w14:paraId="12E5526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δεν το λέμε αυτό με την έννοια ότι έχετε κολλητούς για να πλουτίσετε προσωπικά. Όχι, δεν το λέμε γι’ αυτό. Μα, αφού η πολιτική που ακολουθείτε εί</w:t>
      </w:r>
      <w:r>
        <w:rPr>
          <w:rFonts w:eastAsia="Times New Roman" w:cs="Times New Roman"/>
          <w:szCs w:val="24"/>
        </w:rPr>
        <w:t xml:space="preserve">ναι υπέρ των μονοπωλίων, των επιχειρηματικών ομίλων και του κεφαλαίου, θα έχετε κολλητούς εκείνο το τμήμα του κεφαλαίου που, κατά τη γνώμη του, η πολιτική σας είναι σωστή. </w:t>
      </w:r>
    </w:p>
    <w:p w14:paraId="12E5526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γίνεται και το εξής: Ορισμένοι κολλητοί των προηγούμενων κυβερνήσεων έγιναν κολ</w:t>
      </w:r>
      <w:r>
        <w:rPr>
          <w:rFonts w:eastAsia="Times New Roman" w:cs="Times New Roman"/>
          <w:szCs w:val="24"/>
        </w:rPr>
        <w:t xml:space="preserve">λητοί και σε εσάς. Και θα έχετε και αντικολλητούς, όπως είχε και η προηγούμενη κυβέρνηση. Υπάρχουν και διαφωνίες και ανταγωνισμοί ανάμεσα στα τμήματα του κεφαλαίου. Και αυτό είναι φυσικό. </w:t>
      </w:r>
    </w:p>
    <w:p w14:paraId="12E5526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Εγώ τουλάχιστον, όταν παίρνω το σώμα του Τύπου, διαβάζω το κύριο άρ</w:t>
      </w:r>
      <w:r>
        <w:rPr>
          <w:rFonts w:eastAsia="Times New Roman" w:cs="Times New Roman"/>
          <w:szCs w:val="24"/>
        </w:rPr>
        <w:t>θρο της κάθε εφημερίδας και τις σομόν σελίδες πρώτα. Γιατί μέσα στις εφημερίδες υπάρχουν και έτσι και αλλιώς άρθρα, και φιλοσυριζαίικα και κάργα –ας το πω έτσι- αντισυριζαίικα, και φιλονεοδημοκρατικά και εναντίον της Νέας Δημοκρατίας και του ΠΑΣΟΚ. Οι εφημ</w:t>
      </w:r>
      <w:r>
        <w:rPr>
          <w:rFonts w:eastAsia="Times New Roman" w:cs="Times New Roman"/>
          <w:szCs w:val="24"/>
        </w:rPr>
        <w:t>ερίδες έχουν πολυφωνία, ας το πούμε.</w:t>
      </w:r>
    </w:p>
    <w:p w14:paraId="12E5526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w:t>
      </w:r>
      <w:r>
        <w:rPr>
          <w:rFonts w:eastAsia="Times New Roman" w:cs="Times New Roman"/>
          <w:szCs w:val="24"/>
        </w:rPr>
        <w:t xml:space="preserve"> που γινόταν και επί Νέας Δημοκρατίας και επί ΠΑΣΟΚ γίνεται και τώρα. Δηλαδή, όταν οι κολλητοί –και ξαναλέω ότι δεν το βάζω με όρους ηθικής- βλέπουν ότι μια κυβέρνηση, είτε είναι συνεργασίας είτε είναι μονοκομματικ</w:t>
      </w:r>
      <w:r>
        <w:rPr>
          <w:rFonts w:eastAsia="Times New Roman" w:cs="Times New Roman"/>
          <w:szCs w:val="24"/>
        </w:rPr>
        <w:t xml:space="preserve">ή, δεν μπορεί να περάσει την αντιλαϊκή και αντεργατική της πολιτική με εύκολο τρόπο στον λαό, όταν βλέπουν ότι ένα τμήμα των ψηφοφόρων φεύγει, πάνε και κολλάνε σε ένα άλλο κόμμα. Δεν τους βρίσκετε εσείς τους κολλητούς. Κολλάνε οι κολλητοί σε εσάς. Αφήστε, </w:t>
      </w:r>
      <w:r>
        <w:rPr>
          <w:rFonts w:eastAsia="Times New Roman" w:cs="Times New Roman"/>
          <w:szCs w:val="24"/>
        </w:rPr>
        <w:t xml:space="preserve">λοιπόν, τα κολλητιλίκια. </w:t>
      </w:r>
    </w:p>
    <w:p w14:paraId="12E5526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πού αλλού να κάνετε αντιπαράθεση μεταξύ σας; Εκεί θα την κάνετε. Υπάρχουν μπόλικα ζητήματα διαφθοράς. </w:t>
      </w:r>
      <w:r>
        <w:rPr>
          <w:rFonts w:eastAsia="Times New Roman" w:cs="Times New Roman"/>
          <w:szCs w:val="24"/>
        </w:rPr>
        <w:t>Δ</w:t>
      </w:r>
      <w:r>
        <w:rPr>
          <w:rFonts w:eastAsia="Times New Roman" w:cs="Times New Roman"/>
          <w:szCs w:val="24"/>
        </w:rPr>
        <w:t>υστυχώς, δεν υπάρχει και δεν μπορεί να υπάρξει, δίχως εργατική εξουσία, δίχως ο λαός να γίνει αφέντης στον τόπο του, η</w:t>
      </w:r>
      <w:r>
        <w:rPr>
          <w:rFonts w:eastAsia="Times New Roman" w:cs="Times New Roman"/>
          <w:szCs w:val="24"/>
        </w:rPr>
        <w:t xml:space="preserve"> δυνατότητα να βγάλει ο λαός τα σκάνδαλα. Τα σκάνδαλα βγαίνουν από τους ανταγωνιστές. Μεταξύ τους τα βγάζουν. Κάποιους τους στέλνουν και φυλακή και κάποιους τους αθωώνουν.</w:t>
      </w:r>
    </w:p>
    <w:p w14:paraId="12E5527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Εμείς δεν αμφισβητούμε. Όλοι όσοι κατηγορούνται για σκάνδαλα είναι πολύ πιθανόν να τ</w:t>
      </w:r>
      <w:r>
        <w:rPr>
          <w:rFonts w:eastAsia="Times New Roman" w:cs="Times New Roman"/>
          <w:szCs w:val="24"/>
        </w:rPr>
        <w:t xml:space="preserve">α έχουν κάνει. Γι’ αυτό δεν υποστηρίζουμε κανέναν. Γι’ αυτό λέμε να πάμε στο δικαστήριο. Αλλά αφήστε τώρα αυτή τη συζήτηση. </w:t>
      </w:r>
    </w:p>
    <w:p w14:paraId="12E5527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Τελειώνω λέγοντας το εξής. Έρχονται καινούρια μέτρα. Τα είπαν οι Βουλευτές του ΚΚΕ. Δεν θέλω να τα επαναλάβω. Κάθε αξιολόγηση</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θα περνάμε θα φέρνει μέτρα. Διότι οι αξιολογητές θέλουν να ανέβετε όλες τις βαθμίδες ή για να το πω αντίθετα, θέλουν να πάτε σε πλήρη κατήφορο. Κι αυτό το ζητάνε απ’ όλα τα κόμματα, από όποια κυβέρνηση κι αν υπάρχει.</w:t>
      </w:r>
    </w:p>
    <w:p w14:paraId="12E5527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 Μπορεί και να μην σας χρειαστεί ο κόφτ</w:t>
      </w:r>
      <w:r>
        <w:rPr>
          <w:rFonts w:eastAsia="Times New Roman" w:cs="Times New Roman"/>
          <w:szCs w:val="24"/>
        </w:rPr>
        <w:t xml:space="preserve">ης, όταν παίρνετε τα μέτρα δίχως κόφτη. Δεν θα χρειάζεται. Θα είναι περιττός ο κόφτης. Αυτό είναι το θέμα; </w:t>
      </w:r>
    </w:p>
    <w:p w14:paraId="12E5527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 επόμενος νόμος</w:t>
      </w:r>
      <w:r>
        <w:rPr>
          <w:rFonts w:eastAsia="Times New Roman" w:cs="Times New Roman"/>
          <w:szCs w:val="24"/>
        </w:rPr>
        <w:t>,</w:t>
      </w:r>
      <w:r>
        <w:rPr>
          <w:rFonts w:eastAsia="Times New Roman" w:cs="Times New Roman"/>
          <w:szCs w:val="24"/>
        </w:rPr>
        <w:t xml:space="preserve"> που είναι ο πιο ταξικός, ο πιο βρώμικος για τον λαό, είναι ο αναπτυξιακός</w:t>
      </w:r>
      <w:r>
        <w:rPr>
          <w:rFonts w:eastAsia="Times New Roman" w:cs="Times New Roman"/>
          <w:szCs w:val="24"/>
        </w:rPr>
        <w:t>,</w:t>
      </w:r>
      <w:r>
        <w:rPr>
          <w:rFonts w:eastAsia="Times New Roman" w:cs="Times New Roman"/>
          <w:szCs w:val="24"/>
        </w:rPr>
        <w:t xml:space="preserve"> που θα φέρετε. Κι αφήστε τις εφηβικές ονειρώξεις, αν εί</w:t>
      </w:r>
      <w:r>
        <w:rPr>
          <w:rFonts w:eastAsia="Times New Roman" w:cs="Times New Roman"/>
          <w:szCs w:val="24"/>
        </w:rPr>
        <w:t>ναι εφηβικές ονειρώξεις –δεν δικαιολογείστε γιατί είστε ενήλικοι- ότι η ανάπτυξη θα φέρει κέρδη και θα γίνει αναδιανομή. Ο λαός δεν πρέπει να πιστέψει σε τίποτα απ’ αυτά.</w:t>
      </w:r>
    </w:p>
    <w:p w14:paraId="12E5527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κυρία Παπαρήγα.</w:t>
      </w:r>
    </w:p>
    <w:p w14:paraId="12E5527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 κ. Μιχελής, Βουλευτή</w:t>
      </w:r>
      <w:r>
        <w:rPr>
          <w:rFonts w:eastAsia="Times New Roman" w:cs="Times New Roman"/>
          <w:szCs w:val="24"/>
        </w:rPr>
        <w:t>ς του ΣΥΡΙΖΑ, έχει τον λόγο.</w:t>
      </w:r>
    </w:p>
    <w:p w14:paraId="12E5527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ΑΘΑΝΑΣΙΟΣ ΜΙΧΕΛΗΣ: </w:t>
      </w:r>
      <w:r>
        <w:rPr>
          <w:rFonts w:eastAsia="Times New Roman" w:cs="Times New Roman"/>
          <w:szCs w:val="24"/>
        </w:rPr>
        <w:t>Ευχαριστώ, κύριε Πρόεδρε.</w:t>
      </w:r>
    </w:p>
    <w:p w14:paraId="12E5527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ένας προσεκτικός παρατηρητής εύκολα διαπιστώνει πως κατά τη συζήτηση των σχεδίων νόμου η αντιπολίτευση, κατά κύριο λόγο η μείζονα, κατά κανόνα ακολουθεί την ίδια τακτική. Πρώτα θέτει ζητήματα διαδικασιών. Κατόπιν ένταση και πόλ</w:t>
      </w:r>
      <w:r>
        <w:rPr>
          <w:rFonts w:eastAsia="Times New Roman" w:cs="Times New Roman"/>
          <w:szCs w:val="24"/>
        </w:rPr>
        <w:t xml:space="preserve">ωση, κατά την οποία δεν αποφεύγονται οι προσωπικοί χαρακτηρισμοί, που καταλήγουν συνήθως σε αναφορές και καταγγελίες στα επιμέρους. </w:t>
      </w:r>
    </w:p>
    <w:p w14:paraId="12E5527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Αναφορά στο όλον, δηλαδή</w:t>
      </w:r>
      <w:r>
        <w:rPr>
          <w:rFonts w:eastAsia="Times New Roman" w:cs="Times New Roman"/>
          <w:szCs w:val="24"/>
        </w:rPr>
        <w:t>,</w:t>
      </w:r>
      <w:r>
        <w:rPr>
          <w:rFonts w:eastAsia="Times New Roman" w:cs="Times New Roman"/>
          <w:szCs w:val="24"/>
        </w:rPr>
        <w:t xml:space="preserve"> στην πορεία της διακυβέρνησης της χώρας από την Κυβέρνηση και πως αυτό συνδέεται με το πρόβλημα της χώρας, την πρόταση για επίλυσή του, συνήθως αποφεύγεται. Γιατί άραγε; Από αδυναμία ή από επιλογή; Εκτιμώ πως πρόκειται για επιλογή με στόχο την απόκρυψη κα</w:t>
      </w:r>
      <w:r>
        <w:rPr>
          <w:rFonts w:eastAsia="Times New Roman" w:cs="Times New Roman"/>
          <w:szCs w:val="24"/>
        </w:rPr>
        <w:t>ι τη λήθη των γενικών δεδομένων της σημερινής κατάστασης.</w:t>
      </w:r>
    </w:p>
    <w:p w14:paraId="12E5527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επειδή «αλήθεια» σημαίνει «μη λήθη» υπενθυμίζω: Μείωση του ΑΕΠ, του εθνικού πλούτου</w:t>
      </w:r>
      <w:r>
        <w:rPr>
          <w:rFonts w:eastAsia="Times New Roman" w:cs="Times New Roman"/>
          <w:szCs w:val="24"/>
        </w:rPr>
        <w:t>,</w:t>
      </w:r>
      <w:r>
        <w:rPr>
          <w:rFonts w:eastAsia="Times New Roman" w:cs="Times New Roman"/>
          <w:szCs w:val="24"/>
        </w:rPr>
        <w:t xml:space="preserve"> δηλαδή, κατά 25%. Αύξηση της ανεργίας στο 26%. Πλήρης κατάρρευση γεωργικής, βιοτεχνικής, βιομηχανικής παραγωγ</w:t>
      </w:r>
      <w:r>
        <w:rPr>
          <w:rFonts w:eastAsia="Times New Roman" w:cs="Times New Roman"/>
          <w:szCs w:val="24"/>
        </w:rPr>
        <w:t>ής. Και ας μην ξεχνάμε τι διέθετε η χώρα μας πριν μερικές δεκαετίες και πώς διαχειρίστηκαν τον πακτωλό χρημάτων</w:t>
      </w:r>
      <w:r>
        <w:rPr>
          <w:rFonts w:eastAsia="Times New Roman" w:cs="Times New Roman"/>
          <w:szCs w:val="24"/>
        </w:rPr>
        <w:t>,</w:t>
      </w:r>
      <w:r>
        <w:rPr>
          <w:rFonts w:eastAsia="Times New Roman" w:cs="Times New Roman"/>
          <w:szCs w:val="24"/>
        </w:rPr>
        <w:t xml:space="preserve"> που εισέρρευσε στη χώρα από την ΕΟΚ, Ευρωπαϊκή Ένωση, η ντόπια οικονομική ελίτ και οι πολιτικοί εκφραστές. </w:t>
      </w:r>
      <w:r>
        <w:rPr>
          <w:rFonts w:eastAsia="Times New Roman" w:cs="Times New Roman"/>
          <w:szCs w:val="24"/>
        </w:rPr>
        <w:t>Β</w:t>
      </w:r>
      <w:r>
        <w:rPr>
          <w:rFonts w:eastAsia="Times New Roman" w:cs="Times New Roman"/>
          <w:szCs w:val="24"/>
        </w:rPr>
        <w:t>έβαια</w:t>
      </w:r>
      <w:r>
        <w:rPr>
          <w:rFonts w:eastAsia="Times New Roman" w:cs="Times New Roman"/>
          <w:szCs w:val="24"/>
        </w:rPr>
        <w:t>,</w:t>
      </w:r>
      <w:r>
        <w:rPr>
          <w:rFonts w:eastAsia="Times New Roman" w:cs="Times New Roman"/>
          <w:szCs w:val="24"/>
        </w:rPr>
        <w:t xml:space="preserve"> εκτόξευση του δανεισμού, κατ</w:t>
      </w:r>
      <w:r>
        <w:rPr>
          <w:rFonts w:eastAsia="Times New Roman" w:cs="Times New Roman"/>
          <w:szCs w:val="24"/>
        </w:rPr>
        <w:t xml:space="preserve">ά συνέπεια και του χρέους. </w:t>
      </w:r>
    </w:p>
    <w:p w14:paraId="12E5527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Είναι επιλογή, λοιπόν, με στόχο να ξεχαστούν οι πολιτικά υπεύθυνοι της όλη πορείας μέχρι τη σημερινή οικονομική κατάρρευση της χώρας. </w:t>
      </w:r>
    </w:p>
    <w:p w14:paraId="12E5527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Τι απαντά σ’ αυτά η κυρίαρχ</w:t>
      </w:r>
      <w:r>
        <w:rPr>
          <w:rFonts w:eastAsia="Times New Roman" w:cs="Times New Roman"/>
          <w:szCs w:val="24"/>
        </w:rPr>
        <w:t>η,</w:t>
      </w:r>
      <w:r>
        <w:rPr>
          <w:rFonts w:eastAsia="Times New Roman" w:cs="Times New Roman"/>
          <w:szCs w:val="24"/>
        </w:rPr>
        <w:t xml:space="preserve"> σήμερα</w:t>
      </w:r>
      <w:r>
        <w:rPr>
          <w:rFonts w:eastAsia="Times New Roman" w:cs="Times New Roman"/>
          <w:szCs w:val="24"/>
        </w:rPr>
        <w:t>,</w:t>
      </w:r>
      <w:r>
        <w:rPr>
          <w:rFonts w:eastAsia="Times New Roman" w:cs="Times New Roman"/>
          <w:szCs w:val="24"/>
        </w:rPr>
        <w:t xml:space="preserve"> άποψη της μείζονος αντιπολίτευσης; Με δυο χλωμά επιχειρ</w:t>
      </w:r>
      <w:r>
        <w:rPr>
          <w:rFonts w:eastAsia="Times New Roman" w:cs="Times New Roman"/>
          <w:szCs w:val="24"/>
        </w:rPr>
        <w:t>ήματα: υποθέσεις.</w:t>
      </w:r>
    </w:p>
    <w:p w14:paraId="12E5527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Πρώτη υπόθεση. Αν συνεχίζαμε εμείς τη διακυβέρνηση της χώρας τον Γενάρη του 2015 θα είχαμε ανάκαμψη. </w:t>
      </w:r>
    </w:p>
    <w:p w14:paraId="12E5527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Δεύτερη υπόθεση. Αν γίνουν εκλογές και τις κερδίσουμε θα σώσουμε τη χώρα.</w:t>
      </w:r>
    </w:p>
    <w:p w14:paraId="12E5527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Με αυτά τα δεδομένα εύκολα μπορεί να πει κ</w:t>
      </w:r>
      <w:r>
        <w:rPr>
          <w:rFonts w:eastAsia="Times New Roman" w:cs="Times New Roman"/>
          <w:szCs w:val="24"/>
        </w:rPr>
        <w:t>άποιο</w:t>
      </w:r>
      <w:r>
        <w:rPr>
          <w:rFonts w:eastAsia="Times New Roman" w:cs="Times New Roman"/>
          <w:szCs w:val="24"/>
        </w:rPr>
        <w:t>ς ότι υπάρχει μ</w:t>
      </w:r>
      <w:r>
        <w:rPr>
          <w:rFonts w:eastAsia="Times New Roman" w:cs="Times New Roman"/>
          <w:szCs w:val="24"/>
        </w:rPr>
        <w:t>ια εμμονή, ένα σύνδρομο στέρησης της εξουσίας. Ποιοι τα ισχυρίζονται αυτά; Οι υπεύθυνοι για την πορεία της χώρας τις τελευταίες δεκαετίες. Αυτοί</w:t>
      </w:r>
      <w:r>
        <w:rPr>
          <w:rFonts w:eastAsia="Times New Roman" w:cs="Times New Roman"/>
          <w:szCs w:val="24"/>
        </w:rPr>
        <w:t>,</w:t>
      </w:r>
      <w:r>
        <w:rPr>
          <w:rFonts w:eastAsia="Times New Roman" w:cs="Times New Roman"/>
          <w:szCs w:val="24"/>
        </w:rPr>
        <w:t xml:space="preserve"> που το καλοκαίρι του 2015 στήριξαν τη συγκεκριμένη συμφωνία</w:t>
      </w:r>
      <w:r>
        <w:rPr>
          <w:rFonts w:eastAsia="Times New Roman" w:cs="Times New Roman"/>
          <w:szCs w:val="24"/>
        </w:rPr>
        <w:t>,</w:t>
      </w:r>
      <w:r>
        <w:rPr>
          <w:rFonts w:eastAsia="Times New Roman" w:cs="Times New Roman"/>
          <w:szCs w:val="24"/>
        </w:rPr>
        <w:t xml:space="preserve"> που έθετε το απολύτως σαφές πλαίσιο των περαιτέρω</w:t>
      </w:r>
      <w:r>
        <w:rPr>
          <w:rFonts w:eastAsia="Times New Roman" w:cs="Times New Roman"/>
          <w:szCs w:val="24"/>
        </w:rPr>
        <w:t xml:space="preserve"> εφαρμοστικών νόμων. Συμφωνία</w:t>
      </w:r>
      <w:r>
        <w:rPr>
          <w:rFonts w:eastAsia="Times New Roman" w:cs="Times New Roman"/>
          <w:szCs w:val="24"/>
        </w:rPr>
        <w:t>,</w:t>
      </w:r>
      <w:r>
        <w:rPr>
          <w:rFonts w:eastAsia="Times New Roman" w:cs="Times New Roman"/>
          <w:szCs w:val="24"/>
        </w:rPr>
        <w:t xml:space="preserve"> που κοστίζει στη χώρα 5,4 δισεκατομμύρια την ερχόμενη τριετία έναντι των 60 περίπου</w:t>
      </w:r>
      <w:r>
        <w:rPr>
          <w:rFonts w:eastAsia="Times New Roman" w:cs="Times New Roman"/>
          <w:szCs w:val="24"/>
        </w:rPr>
        <w:t>,</w:t>
      </w:r>
      <w:r>
        <w:rPr>
          <w:rFonts w:eastAsia="Times New Roman" w:cs="Times New Roman"/>
          <w:szCs w:val="24"/>
        </w:rPr>
        <w:t xml:space="preserve"> που κόστισαν οι προηγούμενες την πενταετία 2010-2015. Αυτοί</w:t>
      </w:r>
      <w:r>
        <w:rPr>
          <w:rFonts w:eastAsia="Times New Roman" w:cs="Times New Roman"/>
          <w:szCs w:val="24"/>
        </w:rPr>
        <w:t>,</w:t>
      </w:r>
      <w:r>
        <w:rPr>
          <w:rFonts w:eastAsia="Times New Roman" w:cs="Times New Roman"/>
          <w:szCs w:val="24"/>
        </w:rPr>
        <w:t xml:space="preserve"> που ενώ ψήφισαν την συμφωνία του καλοκαιριού δεν αντιπρότειναν τίποτα στους εφα</w:t>
      </w:r>
      <w:r>
        <w:rPr>
          <w:rFonts w:eastAsia="Times New Roman" w:cs="Times New Roman"/>
          <w:szCs w:val="24"/>
        </w:rPr>
        <w:t>ρμοστικούς νόμους</w:t>
      </w:r>
      <w:r>
        <w:rPr>
          <w:rFonts w:eastAsia="Times New Roman" w:cs="Times New Roman"/>
          <w:szCs w:val="24"/>
        </w:rPr>
        <w:t>,</w:t>
      </w:r>
      <w:r>
        <w:rPr>
          <w:rFonts w:eastAsia="Times New Roman" w:cs="Times New Roman"/>
          <w:szCs w:val="24"/>
        </w:rPr>
        <w:t xml:space="preserve"> που επακολούθησαν. Τελευταία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μιλούν για ένα άλλο μείγμα. Δηλαδή, με απλά λόγια επιλέγουν ποια κοινωνική τάξη θα σηκώσει το κύριο βάρος.</w:t>
      </w:r>
    </w:p>
    <w:p w14:paraId="12E5527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Λένε, λοιπόν, λιγότερο βάρος στους έχοντες, περικοπές δαπανών του δημοσίου, που με απλά λόγι</w:t>
      </w:r>
      <w:r>
        <w:rPr>
          <w:rFonts w:eastAsia="Times New Roman" w:cs="Times New Roman"/>
          <w:szCs w:val="24"/>
        </w:rPr>
        <w:t xml:space="preserve">α σημαίνει απολύσεις και πλήρη κατάρρευση του κοινωνικού κράτους. </w:t>
      </w:r>
    </w:p>
    <w:p w14:paraId="12E5528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Όσον αφορά στην ορθολογική ανασυγκρότηση του δημόσιου και ευρύτερου δημόσιου τομέα και την πάταξη της σπατάλης, υποθέτω πως πολλοί θα συμφωνήσουμε σ’ αυτό. Αλλά ποιος μιλάει γι’ αυτό; Να πω</w:t>
      </w:r>
      <w:r>
        <w:rPr>
          <w:rFonts w:eastAsia="Times New Roman" w:cs="Times New Roman"/>
          <w:szCs w:val="24"/>
        </w:rPr>
        <w:t xml:space="preserve"> ένα παράδειγμα. Σήμερα η Κοινοβουλευτική Ομάδα του ΣΥΡΙΖΑ έχει αποσπασμένους εκατόν δεκαεφτά αστυνομικούς. Η Κοινοβουλευτική Ομάδα της Νέας Δημοκρατίας έχει τριακόσιους είκοσι πέντε. Θα πρέπει να μάθουμε και τα στοιχεία των υπόλοιπων Κοινοβουλευτικών Ομάδ</w:t>
      </w:r>
      <w:r>
        <w:rPr>
          <w:rFonts w:eastAsia="Times New Roman" w:cs="Times New Roman"/>
          <w:szCs w:val="24"/>
        </w:rPr>
        <w:t>ων που μας κουνούν εδώ το χέρι.</w:t>
      </w:r>
    </w:p>
    <w:p w14:paraId="12E55281" w14:textId="77777777" w:rsidR="00A37F14" w:rsidRDefault="002C15DC">
      <w:pPr>
        <w:spacing w:line="600" w:lineRule="auto"/>
        <w:ind w:firstLine="720"/>
        <w:jc w:val="both"/>
        <w:rPr>
          <w:rFonts w:eastAsia="Times New Roman"/>
          <w:szCs w:val="24"/>
        </w:rPr>
      </w:pPr>
      <w:r>
        <w:rPr>
          <w:rFonts w:eastAsia="Times New Roman"/>
          <w:szCs w:val="24"/>
        </w:rPr>
        <w:t>Κύριοι συνάδελφοι, με την ψήφιση του παρόντος σχεδίου νόμου ολοκληρώνεται το βαρύ, πράγματι, φορτίο της εφαρμογής της συμφωνίας του καλοκαιριού. Ταυτόχρονα, φαίνεται πως αποσαφηνίζεται και η πολιτική των δανειστών έναντι της</w:t>
      </w:r>
      <w:r>
        <w:rPr>
          <w:rFonts w:eastAsia="Times New Roman"/>
          <w:szCs w:val="24"/>
        </w:rPr>
        <w:t xml:space="preserve"> χώρας, μια πολιτική αποτέλεσμα δυναμικής ισορροπίας</w:t>
      </w:r>
      <w:r>
        <w:rPr>
          <w:rFonts w:eastAsia="Times New Roman"/>
          <w:szCs w:val="24"/>
        </w:rPr>
        <w:t>,</w:t>
      </w:r>
      <w:r>
        <w:rPr>
          <w:rFonts w:eastAsia="Times New Roman"/>
          <w:szCs w:val="24"/>
        </w:rPr>
        <w:t xml:space="preserve"> που μετακινήθηκε προς σχετικά φιλικότερες για τη χώρα μας θέσεις και όχι τυχαία.</w:t>
      </w:r>
    </w:p>
    <w:p w14:paraId="12E55282" w14:textId="77777777" w:rsidR="00A37F14" w:rsidRDefault="002C15DC">
      <w:pPr>
        <w:spacing w:line="600" w:lineRule="auto"/>
        <w:ind w:firstLine="720"/>
        <w:jc w:val="both"/>
        <w:rPr>
          <w:rFonts w:eastAsia="Times New Roman"/>
          <w:szCs w:val="24"/>
        </w:rPr>
      </w:pPr>
      <w:r>
        <w:rPr>
          <w:rFonts w:eastAsia="Times New Roman"/>
          <w:szCs w:val="24"/>
        </w:rPr>
        <w:t>Ενδιαφέρει, άραγε, αυτό την αντιπολίτευση ή μήπως το μόνο</w:t>
      </w:r>
      <w:r>
        <w:rPr>
          <w:rFonts w:eastAsia="Times New Roman"/>
          <w:szCs w:val="24"/>
        </w:rPr>
        <w:t>,</w:t>
      </w:r>
      <w:r>
        <w:rPr>
          <w:rFonts w:eastAsia="Times New Roman"/>
          <w:szCs w:val="24"/>
        </w:rPr>
        <w:t xml:space="preserve"> που την ενδιαφέρει είναι η φθορά της Κυβέρνησης και τίποτα άλλ</w:t>
      </w:r>
      <w:r>
        <w:rPr>
          <w:rFonts w:eastAsia="Times New Roman"/>
          <w:szCs w:val="24"/>
        </w:rPr>
        <w:t xml:space="preserve">ο; </w:t>
      </w:r>
    </w:p>
    <w:p w14:paraId="12E55283" w14:textId="77777777" w:rsidR="00A37F14" w:rsidRDefault="002C15DC">
      <w:pPr>
        <w:spacing w:line="600" w:lineRule="auto"/>
        <w:ind w:firstLine="720"/>
        <w:jc w:val="both"/>
        <w:rPr>
          <w:rFonts w:eastAsia="Times New Roman"/>
          <w:szCs w:val="24"/>
        </w:rPr>
      </w:pPr>
      <w:r>
        <w:rPr>
          <w:rFonts w:eastAsia="Times New Roman"/>
          <w:szCs w:val="24"/>
        </w:rPr>
        <w:t>Με την ψήφιση του παρόντος σχεδίου νόμου</w:t>
      </w:r>
      <w:r>
        <w:rPr>
          <w:rFonts w:eastAsia="Times New Roman"/>
          <w:szCs w:val="24"/>
        </w:rPr>
        <w:t>,</w:t>
      </w:r>
      <w:r>
        <w:rPr>
          <w:rFonts w:eastAsia="Times New Roman"/>
          <w:szCs w:val="24"/>
        </w:rPr>
        <w:t xml:space="preserve"> στις 24 Μαΐου, μεθαύριο, είναι πιο κοντά μια ωφέλιμη συμφωνία για το χρέος της χώρας -ωφέλιμη με τα σημερινά δεδομένα και τις σημερινές συνθήκες. Ενδιαφέρει αυτό την αντιπολίτευση; </w:t>
      </w:r>
    </w:p>
    <w:p w14:paraId="12E55284" w14:textId="77777777" w:rsidR="00A37F14" w:rsidRDefault="002C15DC">
      <w:pPr>
        <w:spacing w:line="600" w:lineRule="auto"/>
        <w:ind w:firstLine="720"/>
        <w:jc w:val="both"/>
        <w:rPr>
          <w:rFonts w:eastAsia="Times New Roman"/>
          <w:szCs w:val="24"/>
        </w:rPr>
      </w:pPr>
      <w:r>
        <w:rPr>
          <w:rFonts w:eastAsia="Times New Roman"/>
          <w:szCs w:val="24"/>
        </w:rPr>
        <w:t>Σε κάθε περίπτωση, φρονώ, πω</w:t>
      </w:r>
      <w:r>
        <w:rPr>
          <w:rFonts w:eastAsia="Times New Roman"/>
          <w:szCs w:val="24"/>
        </w:rPr>
        <w:t xml:space="preserve">ς ενδιαφέρει τη μεγάλη πλειοψηφία του ελληνικού λαού υπό την έννοια ότι ανανεώνεται η ελπίδα του για τη βελτίωση της χώρας και των κοινωνικά αδύναμων. Και επειδή είμαι από </w:t>
      </w:r>
      <w:r>
        <w:rPr>
          <w:rFonts w:eastAsia="Times New Roman"/>
          <w:szCs w:val="24"/>
        </w:rPr>
        <w:t>αυτούς,</w:t>
      </w:r>
      <w:r>
        <w:rPr>
          <w:rFonts w:eastAsia="Times New Roman"/>
          <w:szCs w:val="24"/>
        </w:rPr>
        <w:t xml:space="preserve"> που συμφωνώ ότι ο καπιταλισμός είναι ο κύριος υπεύθυνος, μέχρι να ανατραπεί </w:t>
      </w:r>
      <w:r>
        <w:rPr>
          <w:rFonts w:eastAsia="Times New Roman"/>
          <w:szCs w:val="24"/>
        </w:rPr>
        <w:t>ο καπιταλισμός θα πρέπει να παλέψουμε για τη βελτίωση των αδύναμων κοινωνικών ομάδων, αλλιώς μας περιμένει ο παράδεισος</w:t>
      </w:r>
      <w:r>
        <w:rPr>
          <w:rFonts w:eastAsia="Times New Roman"/>
          <w:szCs w:val="24"/>
        </w:rPr>
        <w:t>,</w:t>
      </w:r>
      <w:r>
        <w:rPr>
          <w:rFonts w:eastAsia="Times New Roman"/>
          <w:szCs w:val="24"/>
        </w:rPr>
        <w:t xml:space="preserve"> όσοι πιστεύουμε σε αυτό. Γι’ αυτό και υπερψηφίζω το παρόν σχέδιο νόμου.</w:t>
      </w:r>
    </w:p>
    <w:p w14:paraId="12E55285" w14:textId="77777777" w:rsidR="00A37F14" w:rsidRDefault="002C15D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2E55286" w14:textId="77777777" w:rsidR="00A37F14" w:rsidRDefault="002C15DC">
      <w:pPr>
        <w:spacing w:line="600" w:lineRule="auto"/>
        <w:ind w:firstLine="720"/>
        <w:jc w:val="both"/>
        <w:rPr>
          <w:rFonts w:eastAsia="Times New Roman"/>
          <w:szCs w:val="24"/>
        </w:rPr>
      </w:pPr>
      <w:r>
        <w:rPr>
          <w:rFonts w:eastAsia="Times New Roman"/>
          <w:b/>
          <w:szCs w:val="24"/>
        </w:rPr>
        <w:t>ΠΡΟΕΔΡΕΥΩΝ (Δημήτρι</w:t>
      </w:r>
      <w:r>
        <w:rPr>
          <w:rFonts w:eastAsia="Times New Roman"/>
          <w:b/>
          <w:szCs w:val="24"/>
        </w:rPr>
        <w:t>ος Κρεμαστινός):</w:t>
      </w:r>
      <w:r>
        <w:rPr>
          <w:rFonts w:eastAsia="Times New Roman"/>
          <w:szCs w:val="24"/>
        </w:rPr>
        <w:t xml:space="preserve"> Ευχαριστώ πολύ.</w:t>
      </w:r>
    </w:p>
    <w:p w14:paraId="12E55287" w14:textId="77777777" w:rsidR="00A37F14" w:rsidRDefault="002C15DC">
      <w:pPr>
        <w:spacing w:line="600" w:lineRule="auto"/>
        <w:ind w:firstLine="720"/>
        <w:jc w:val="both"/>
        <w:rPr>
          <w:rFonts w:eastAsia="Times New Roman"/>
          <w:szCs w:val="24"/>
        </w:rPr>
      </w:pPr>
      <w:r>
        <w:rPr>
          <w:rFonts w:eastAsia="Times New Roman"/>
          <w:szCs w:val="24"/>
        </w:rPr>
        <w:t>Ο κ. Γερμενής, Βουλευτής της Χρυσής Αυγής, έχει τον λόγο.</w:t>
      </w:r>
    </w:p>
    <w:p w14:paraId="12E55288" w14:textId="77777777" w:rsidR="00A37F14" w:rsidRDefault="002C15DC">
      <w:pPr>
        <w:spacing w:line="600" w:lineRule="auto"/>
        <w:ind w:firstLine="720"/>
        <w:jc w:val="both"/>
        <w:rPr>
          <w:rFonts w:eastAsia="Times New Roman"/>
          <w:szCs w:val="24"/>
        </w:rPr>
      </w:pPr>
      <w:r>
        <w:rPr>
          <w:rFonts w:eastAsia="Times New Roman"/>
          <w:b/>
          <w:szCs w:val="24"/>
        </w:rPr>
        <w:t>ΓΕΩΡΓΙΟΣ ΓΕΡΜΕΝΗΣ:</w:t>
      </w:r>
      <w:r>
        <w:rPr>
          <w:rFonts w:eastAsia="Times New Roman"/>
          <w:szCs w:val="24"/>
        </w:rPr>
        <w:t xml:space="preserve"> Η Κυβέρνηση ΣΥΡΙΖΑ της «πρώτης φοράς Αριστερά» με το δεξιό δεκανίκι, τους ΑΝΕΛ, διαπράττει με αυτό το πολυνομοσχέδιο μια ακόμα εθνική προδοσία, εθνική ταπείνωση. Προκειμένου να γίνετε αρεστοί στους ξένους και για να παραμείνετε για λίγο ακόμα στην εξουσία</w:t>
      </w:r>
      <w:r>
        <w:rPr>
          <w:rFonts w:eastAsia="Times New Roman"/>
          <w:szCs w:val="24"/>
        </w:rPr>
        <w:t>, προσφέρετε γη και ύδωρ, σηματοδοτώντας, όμως, με τον τρόπο αυτό την αντίστροφη μέτρηση για την πτώση σας. Η επικίνδυνη και καταστροφική πολιτική</w:t>
      </w:r>
      <w:r>
        <w:rPr>
          <w:rFonts w:eastAsia="Times New Roman"/>
          <w:szCs w:val="24"/>
        </w:rPr>
        <w:t>,</w:t>
      </w:r>
      <w:r>
        <w:rPr>
          <w:rFonts w:eastAsia="Times New Roman"/>
          <w:szCs w:val="24"/>
        </w:rPr>
        <w:t xml:space="preserve"> που ακολουθείτε οδηγεί με μαθηματική ακρίβεια στην κατάλυση της εθνικής κυριαρχίας και την μετατροπή της χώρ</w:t>
      </w:r>
      <w:r>
        <w:rPr>
          <w:rFonts w:eastAsia="Times New Roman"/>
          <w:szCs w:val="24"/>
        </w:rPr>
        <w:t xml:space="preserve">ας μας σε προτεκτοράτο των δανειστών και των διεθνών τοκογλύφων. </w:t>
      </w:r>
    </w:p>
    <w:p w14:paraId="12E55289" w14:textId="77777777" w:rsidR="00A37F14" w:rsidRDefault="002C15DC">
      <w:pPr>
        <w:spacing w:line="600" w:lineRule="auto"/>
        <w:ind w:firstLine="720"/>
        <w:jc w:val="both"/>
        <w:rPr>
          <w:rFonts w:eastAsia="Times New Roman"/>
          <w:szCs w:val="24"/>
        </w:rPr>
      </w:pPr>
      <w:r>
        <w:rPr>
          <w:rFonts w:eastAsia="Times New Roman"/>
          <w:szCs w:val="24"/>
        </w:rPr>
        <w:t>Η Κυβέρνησή σας, με το συγκεκριμένο νομοσχέδιο-έκτρωμα συνεχίζει πιστά τη μνημονιακή πολιτική των προκατόχων σας. Παραδίδετε τα κλειδιά της χώρας στους δανειστές, επισφραγίζετε την πλήρη απώ</w:t>
      </w:r>
      <w:r>
        <w:rPr>
          <w:rFonts w:eastAsia="Times New Roman"/>
          <w:szCs w:val="24"/>
        </w:rPr>
        <w:t xml:space="preserve">λεια της εθνικής κυριαρχίας, αλλά και της εθνικής μας αξιοπρέπειας, καθιστώντας το ελληνικό κράτος υποχείριο, στην ουσία προτεκτοράτο, των συμφερόντων των περίφημων θεσμών, θεσμοί οι οποίοι τώρα παίρνουν προαγωγή και από δανειστές γίνονται κυβερνήτες μας. </w:t>
      </w:r>
    </w:p>
    <w:p w14:paraId="12E5528A" w14:textId="77777777" w:rsidR="00A37F14" w:rsidRDefault="002C15DC">
      <w:pPr>
        <w:spacing w:line="600" w:lineRule="auto"/>
        <w:ind w:firstLine="720"/>
        <w:jc w:val="both"/>
        <w:rPr>
          <w:rFonts w:eastAsia="Times New Roman"/>
          <w:szCs w:val="24"/>
        </w:rPr>
      </w:pPr>
      <w:r>
        <w:rPr>
          <w:rFonts w:eastAsia="Times New Roman"/>
          <w:szCs w:val="24"/>
        </w:rPr>
        <w:t>Το μόρφωμα το οποίο εισάγει προς ψήφιση η Κυβέρνηση είναι προφανές ότι δεν μπορεί να χαρακτηριστεί σχέδιο νόμου υπό συζήτηση. Είναι δεδομένο ότι υποτιμά τη νοημοσύνη όλων και όποιος ισχυριστεί ότι κάθισε και διάβασε επτάμισι χιλιάδες σελίδες ή είναι τρελό</w:t>
      </w:r>
      <w:r>
        <w:rPr>
          <w:rFonts w:eastAsia="Times New Roman"/>
          <w:szCs w:val="24"/>
        </w:rPr>
        <w:t xml:space="preserve">ς ή είναι ψεύτης ή και τα δύο μαζί. </w:t>
      </w:r>
    </w:p>
    <w:p w14:paraId="12E5528B" w14:textId="77777777" w:rsidR="00A37F14" w:rsidRDefault="002C15DC">
      <w:pPr>
        <w:spacing w:line="600" w:lineRule="auto"/>
        <w:ind w:firstLine="720"/>
        <w:jc w:val="both"/>
        <w:rPr>
          <w:rFonts w:eastAsia="Times New Roman"/>
          <w:szCs w:val="24"/>
        </w:rPr>
      </w:pPr>
      <w:r>
        <w:rPr>
          <w:rFonts w:eastAsia="Times New Roman"/>
          <w:szCs w:val="24"/>
        </w:rPr>
        <w:t>Η συγκεκριμένη διαδικασία</w:t>
      </w:r>
      <w:r>
        <w:rPr>
          <w:rFonts w:eastAsia="Times New Roman"/>
          <w:szCs w:val="24"/>
        </w:rPr>
        <w:t>,</w:t>
      </w:r>
      <w:r>
        <w:rPr>
          <w:rFonts w:eastAsia="Times New Roman"/>
          <w:szCs w:val="24"/>
        </w:rPr>
        <w:t xml:space="preserve"> η οποία ακολουθήθηκε από την Κυβέρνηση και από το Προεδρείο, εκτός του ότι είναι παράνομη, ενάντια στον Κανονισμό της Βουλής και αντισυνταγματική, ξεφτιλίζει</w:t>
      </w:r>
      <w:r>
        <w:rPr>
          <w:rFonts w:eastAsia="Times New Roman"/>
          <w:szCs w:val="24"/>
        </w:rPr>
        <w:t>,</w:t>
      </w:r>
      <w:r>
        <w:rPr>
          <w:rFonts w:eastAsia="Times New Roman"/>
          <w:szCs w:val="24"/>
        </w:rPr>
        <w:t xml:space="preserve"> στην κυριολεξία</w:t>
      </w:r>
      <w:r>
        <w:rPr>
          <w:rFonts w:eastAsia="Times New Roman"/>
          <w:szCs w:val="24"/>
        </w:rPr>
        <w:t>,</w:t>
      </w:r>
      <w:r>
        <w:rPr>
          <w:rFonts w:eastAsia="Times New Roman"/>
          <w:szCs w:val="24"/>
        </w:rPr>
        <w:t xml:space="preserve"> κάθε κοινοβουλευ</w:t>
      </w:r>
      <w:r>
        <w:rPr>
          <w:rFonts w:eastAsia="Times New Roman"/>
          <w:szCs w:val="24"/>
        </w:rPr>
        <w:t xml:space="preserve">τική πρακτική, στερείται κάθε λογικής και σοβαρότητας και φανερώνει τον πανικό που βρίσκεται η Κυβέρνηση, καθώς προσπαθεί να ικανοποιήσει τους δανειστές πάση θυσία. </w:t>
      </w:r>
    </w:p>
    <w:p w14:paraId="12E5528C" w14:textId="77777777" w:rsidR="00A37F14" w:rsidRDefault="002C15DC">
      <w:pPr>
        <w:spacing w:line="600" w:lineRule="auto"/>
        <w:ind w:firstLine="720"/>
        <w:jc w:val="both"/>
        <w:rPr>
          <w:rFonts w:eastAsia="Times New Roman"/>
          <w:szCs w:val="24"/>
        </w:rPr>
      </w:pPr>
      <w:r>
        <w:rPr>
          <w:rFonts w:eastAsia="Times New Roman"/>
          <w:szCs w:val="24"/>
        </w:rPr>
        <w:t xml:space="preserve">Το συγκεκριμένο πολυνομοσχέδιο στερεί από το ελληνικό κράτος την ουσία αλλά και εκείνα τα </w:t>
      </w:r>
      <w:r>
        <w:rPr>
          <w:rFonts w:eastAsia="Times New Roman"/>
          <w:szCs w:val="24"/>
        </w:rPr>
        <w:t>χαρακτηριστικά</w:t>
      </w:r>
      <w:r>
        <w:rPr>
          <w:rFonts w:eastAsia="Times New Roman"/>
          <w:szCs w:val="24"/>
        </w:rPr>
        <w:t>,</w:t>
      </w:r>
      <w:r>
        <w:rPr>
          <w:rFonts w:eastAsia="Times New Roman"/>
          <w:szCs w:val="24"/>
        </w:rPr>
        <w:t xml:space="preserve"> που προσδιορίζουν ένα εθνικό κυρίαρχο κράτος. Το ελληνικό κράτος παύει να είναι πια ένα κράτος ανεξάρτητο, αυτεξούσιο, στοιχεία</w:t>
      </w:r>
      <w:r>
        <w:rPr>
          <w:rFonts w:eastAsia="Times New Roman"/>
          <w:szCs w:val="24"/>
        </w:rPr>
        <w:t>,</w:t>
      </w:r>
      <w:r>
        <w:rPr>
          <w:rFonts w:eastAsia="Times New Roman"/>
          <w:szCs w:val="24"/>
        </w:rPr>
        <w:t xml:space="preserve"> που αποτελούν βασική προϋπόθεση της εθνικής ανεξαρτησίας. Δύο είναι οι προϋποθέσεις για την ύπαρξη ενός κυρίαρχ</w:t>
      </w:r>
      <w:r>
        <w:rPr>
          <w:rFonts w:eastAsia="Times New Roman"/>
          <w:szCs w:val="24"/>
        </w:rPr>
        <w:t xml:space="preserve">ου κράτους: Η δυνατότητα να διαχειρίζεται τον εθνικό του πλούτο, να έχει τον έλεγχο των στρατηγικών κρατικών δομών και να μπορεί να διασφαλίσει ένα αξιοπρεπές βιοτικό επίπεδο στους πολίτες του. </w:t>
      </w:r>
    </w:p>
    <w:p w14:paraId="12E5528D" w14:textId="77777777" w:rsidR="00A37F14" w:rsidRDefault="002C15DC">
      <w:pPr>
        <w:spacing w:line="600" w:lineRule="auto"/>
        <w:ind w:firstLine="720"/>
        <w:jc w:val="both"/>
        <w:rPr>
          <w:rFonts w:eastAsia="Times New Roman"/>
          <w:szCs w:val="24"/>
        </w:rPr>
      </w:pPr>
      <w:r>
        <w:rPr>
          <w:rFonts w:eastAsia="Times New Roman"/>
          <w:szCs w:val="24"/>
        </w:rPr>
        <w:t>Σε όλα τα παραπάνω έχετε αποτύχει. Το υπό ψήφιση πολυνομοσχέδ</w:t>
      </w:r>
      <w:r>
        <w:rPr>
          <w:rFonts w:eastAsia="Times New Roman"/>
          <w:szCs w:val="24"/>
        </w:rPr>
        <w:t>ιο προβλέπει τη δημιουργία ενός φορέα διαχείρισης της δημόσιας περιουσίας, ο οποίος θα είναι πλήρως ελεγχόμενος από τους δανειστές μας.</w:t>
      </w:r>
    </w:p>
    <w:p w14:paraId="12E5528E" w14:textId="77777777" w:rsidR="00A37F14" w:rsidRDefault="002C15DC">
      <w:pPr>
        <w:spacing w:line="600" w:lineRule="auto"/>
        <w:ind w:firstLine="720"/>
        <w:jc w:val="both"/>
        <w:rPr>
          <w:rFonts w:eastAsia="Times New Roman"/>
          <w:szCs w:val="24"/>
        </w:rPr>
      </w:pPr>
      <w:r>
        <w:rPr>
          <w:rFonts w:eastAsia="Times New Roman"/>
          <w:szCs w:val="24"/>
        </w:rPr>
        <w:t>Ταυτόχρονα, φέρνει μια εξουσιοδοτική υπερφορολόγηση Ελλήνων πολιτών, η οποία βάζει οριστική ταφόπλακα σε κάθε ενδεχόμενο</w:t>
      </w:r>
      <w:r>
        <w:rPr>
          <w:rFonts w:eastAsia="Times New Roman"/>
          <w:szCs w:val="24"/>
        </w:rPr>
        <w:t xml:space="preserve"> μελλοντικής ανάπτυξης και οδηγεί εκατομμύρια Έλληνες πολίτες στην εξαθλίωση.</w:t>
      </w:r>
    </w:p>
    <w:p w14:paraId="12E5528F" w14:textId="77777777" w:rsidR="00A37F14" w:rsidRDefault="002C15DC">
      <w:pPr>
        <w:spacing w:line="600" w:lineRule="auto"/>
        <w:ind w:firstLine="720"/>
        <w:jc w:val="both"/>
        <w:rPr>
          <w:rFonts w:eastAsia="Times New Roman"/>
          <w:szCs w:val="24"/>
        </w:rPr>
      </w:pPr>
      <w:r>
        <w:rPr>
          <w:rFonts w:eastAsia="Times New Roman"/>
          <w:szCs w:val="24"/>
        </w:rPr>
        <w:t>Θα μπορούσε κάποιος να σταθεί σε πολλά στοιχεία του νομοσχεδίου αυτού και να αναδείξει τον εθνικά επιζήμιο και επικίνδυνο χαρακτήρα του. Χαρακτηριστικότερο όλων είναι το ΙΓ κεφάλ</w:t>
      </w:r>
      <w:r>
        <w:rPr>
          <w:rFonts w:eastAsia="Times New Roman"/>
          <w:szCs w:val="24"/>
        </w:rPr>
        <w:t xml:space="preserve">αιο στα άρθρα 184 και στα επόμενα, το οποίο αναφέρεται στο περίφημο </w:t>
      </w:r>
      <w:r>
        <w:rPr>
          <w:rFonts w:eastAsia="Times New Roman"/>
          <w:szCs w:val="24"/>
        </w:rPr>
        <w:t>υ</w:t>
      </w:r>
      <w:r>
        <w:rPr>
          <w:rFonts w:eastAsia="Times New Roman"/>
          <w:szCs w:val="24"/>
        </w:rPr>
        <w:t xml:space="preserve">περταμείο των </w:t>
      </w:r>
      <w:r>
        <w:rPr>
          <w:rFonts w:eastAsia="Times New Roman"/>
          <w:szCs w:val="24"/>
        </w:rPr>
        <w:t>ι</w:t>
      </w:r>
      <w:r>
        <w:rPr>
          <w:rFonts w:eastAsia="Times New Roman"/>
          <w:szCs w:val="24"/>
        </w:rPr>
        <w:t xml:space="preserve">διωτικοποιήσεων, την επονομαζόμενη Ελληνική Εταιρεία Συμμετοχών και Περιουσίας ΑΕ. Την εποπτεία της συγκεκριμένης εταιρείας, στην οποία μεταβιβάζονται όλες οι αρμοδιότητες </w:t>
      </w:r>
      <w:r>
        <w:rPr>
          <w:rFonts w:eastAsia="Times New Roman"/>
          <w:szCs w:val="24"/>
        </w:rPr>
        <w:t>διαχείρισης και αξιοποίησης, δηλαδή ξεπουλήματος της δημόσιας περιουσίας, αναλαμβάνει ένα πενταμελές εποπτικό συμβούλιο, τρία μέλη του οποίου θα επιλέγονται από το ελληνικό δημόσιο κατόπιν σύμφωνης γνώμης των ευρωπαϊκών θεσμών και τα υπόλοιπα δύο απευθείας</w:t>
      </w:r>
      <w:r>
        <w:rPr>
          <w:rFonts w:eastAsia="Times New Roman"/>
          <w:szCs w:val="24"/>
        </w:rPr>
        <w:t xml:space="preserve"> από τους ευρωπαϊκούς φορείς. </w:t>
      </w:r>
    </w:p>
    <w:p w14:paraId="12E55290" w14:textId="77777777" w:rsidR="00A37F14" w:rsidRDefault="002C15DC">
      <w:pPr>
        <w:spacing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όλο που και μόνο από την προηγούμενη σύνθεση των μελών του καθίσταται προφανές ότι το ελληνικό κράτος χάνει τον έλεγχο του εν λόγω φορέα, η παράγραφος 6 του ίδιου άρθρου ορίζει επιπλέον ότι οι αποφάσεις του εποπτικού συμ</w:t>
      </w:r>
      <w:r>
        <w:rPr>
          <w:rFonts w:eastAsia="Times New Roman"/>
          <w:szCs w:val="24"/>
        </w:rPr>
        <w:t>βουλίου θα λαμβάνονται με θετική ψήφο τουλάχιστον τεσσάρων εκ των πέντε μελών. Με τον τρόπο αυτόν μέσω της κατάργησης της αρχής της απλής πλειοψηφίας αποκλείεται κάθε περίπτωση να διεκδικήσει στο μέλλον το ελληνικό κράτος τον έλεγχο της περιουσίας του, εφό</w:t>
      </w:r>
      <w:r>
        <w:rPr>
          <w:rFonts w:eastAsia="Times New Roman"/>
          <w:szCs w:val="24"/>
        </w:rPr>
        <w:t>σον εκ των πραγμάτων θα απαιτείται η σύμφωνη γνώμη των ξένων προκειμένου να ληφθεί οποιαδήποτε απόφαση του συγκεκριμένου φορέα. Διασφαλίζεται με τον τρόπο αυτόν η οριστική υποθήκευση, παραχώρηση και ξεπούλημα της δημόσιας περιουσίας σε εκπροσώπους των δανε</w:t>
      </w:r>
      <w:r>
        <w:rPr>
          <w:rFonts w:eastAsia="Times New Roman"/>
          <w:szCs w:val="24"/>
        </w:rPr>
        <w:t xml:space="preserve">ιστών μας. </w:t>
      </w:r>
    </w:p>
    <w:p w14:paraId="12E55291" w14:textId="77777777" w:rsidR="00A37F14" w:rsidRDefault="002C15DC">
      <w:pPr>
        <w:spacing w:line="600" w:lineRule="auto"/>
        <w:ind w:firstLine="720"/>
        <w:jc w:val="both"/>
        <w:rPr>
          <w:rFonts w:eastAsia="Times New Roman"/>
          <w:szCs w:val="24"/>
        </w:rPr>
      </w:pPr>
      <w:r>
        <w:rPr>
          <w:rFonts w:eastAsia="Times New Roman"/>
          <w:szCs w:val="24"/>
        </w:rPr>
        <w:t>Η δε πλήρης υποταγή της Κυβέρνησης στις επιταγές των δανειστών αποδεικνύεται και από τη θέσπιση του επαίσχυντου λεγόμενου «Αυτόματου Μηχανισμού Δημοσιονομικής Προσαρμογής Προϋπολογισμού της Γενικής Κυβέρνησης», του αποκαλούμενου κόφτη, ο οποίος</w:t>
      </w:r>
      <w:r>
        <w:rPr>
          <w:rFonts w:eastAsia="Times New Roman"/>
          <w:szCs w:val="24"/>
        </w:rPr>
        <w:t xml:space="preserve"> στην ουσία επεκτείνει την πολιτική, οικονομική αφαίμαξη των Ελλήνων πολιτών διά της υπερφορολόγησης σε βάθος πολλών ετών και αποτελεί κόφτη όχι δαπανών και εξόδων, αλλά κόφτη κάθε ελπίδας και οποιασδήποτε προοπτικής ανάκαμψης και ανάπτυξης της ελληνικής ο</w:t>
      </w:r>
      <w:r>
        <w:rPr>
          <w:rFonts w:eastAsia="Times New Roman"/>
          <w:szCs w:val="24"/>
        </w:rPr>
        <w:t>ικονομίας στο μέλλον.</w:t>
      </w:r>
    </w:p>
    <w:p w14:paraId="12E55292" w14:textId="77777777" w:rsidR="00A37F14" w:rsidRDefault="002C15DC">
      <w:pPr>
        <w:spacing w:line="600" w:lineRule="auto"/>
        <w:ind w:firstLine="720"/>
        <w:jc w:val="both"/>
        <w:rPr>
          <w:rFonts w:eastAsia="Times New Roman"/>
          <w:szCs w:val="24"/>
        </w:rPr>
      </w:pPr>
      <w:r>
        <w:rPr>
          <w:rFonts w:eastAsia="Times New Roman"/>
          <w:szCs w:val="24"/>
        </w:rPr>
        <w:t xml:space="preserve">Τα όσα η Κυβέρνηση επιδιώκει με την ψήφιση του εν λόγω νομοσχεδίου- «εκτρώματος» προσεγγίζουν κατά πολύ τον ορισμό του εγκλήματος της εσχάτης προδοσίας, το οποίο στο άρθρο 134 του Ποινικού Κώδικα αναφέρεται ότι τελείται από όποιον </w:t>
      </w:r>
      <w:r>
        <w:rPr>
          <w:rFonts w:eastAsia="Times New Roman"/>
          <w:szCs w:val="24"/>
        </w:rPr>
        <w:t>επιχειρεί με τρόπο πρόσφορο να διαταράξει την ομαλή λειτουργία του πολιτεύματος, να αποστερήσει ή να παρακωλύσει τη Βουλή, την Κυβέρνηση ή των Πρωθυπουργό από την ενάσκηση της εξουσίας που τους παρέχει το Σύνταγμα ή να τους εξαναγκάσει να εκτελέσουν ή να π</w:t>
      </w:r>
      <w:r>
        <w:rPr>
          <w:rFonts w:eastAsia="Times New Roman"/>
          <w:szCs w:val="24"/>
        </w:rPr>
        <w:t>αραλείψουν πράξεις που απορρέουν από την εξουσία αυτή.</w:t>
      </w:r>
    </w:p>
    <w:p w14:paraId="12E55293" w14:textId="77777777" w:rsidR="00A37F14" w:rsidRDefault="002C15DC">
      <w:pPr>
        <w:spacing w:line="600" w:lineRule="auto"/>
        <w:ind w:firstLine="720"/>
        <w:jc w:val="both"/>
        <w:rPr>
          <w:rFonts w:eastAsia="Times New Roman"/>
          <w:szCs w:val="24"/>
        </w:rPr>
      </w:pPr>
      <w:r>
        <w:rPr>
          <w:rFonts w:eastAsia="Times New Roman"/>
          <w:szCs w:val="24"/>
        </w:rPr>
        <w:t>Το υπό ψήφιση νομοσχέδιο πράττει ακριβώς αυτό. Στερεί από την εκάστοτε ελληνική κυβέρνηση όχι μόνο στο παρόν, αλλά και στο μέλλον τη δυνατότητα να ασκήσει εξουσία, η οποία της παρέχεται από το Σύνταγμα</w:t>
      </w:r>
      <w:r>
        <w:rPr>
          <w:rFonts w:eastAsia="Times New Roman"/>
          <w:szCs w:val="24"/>
        </w:rPr>
        <w:t>. Συγκεκριμένα στερεί την δυνατότητα ελέγχου και διαχείρισης του εθνικού πλούτου</w:t>
      </w:r>
      <w:r>
        <w:rPr>
          <w:rFonts w:eastAsia="Times New Roman"/>
          <w:szCs w:val="24"/>
        </w:rPr>
        <w:t>,</w:t>
      </w:r>
      <w:r>
        <w:rPr>
          <w:rFonts w:eastAsia="Times New Roman"/>
          <w:szCs w:val="24"/>
        </w:rPr>
        <w:t xml:space="preserve"> προς όφελος του ελληνικού λαού. Τι άλλο μπορεί να είναι αυτό αν δεν υπάρχει αδίκημα της εσχάτης προδοσίας;</w:t>
      </w:r>
    </w:p>
    <w:p w14:paraId="12E55294" w14:textId="77777777" w:rsidR="00A37F14" w:rsidRDefault="002C15DC">
      <w:pPr>
        <w:spacing w:line="600" w:lineRule="auto"/>
        <w:ind w:firstLine="720"/>
        <w:jc w:val="both"/>
        <w:rPr>
          <w:rFonts w:eastAsia="Times New Roman"/>
          <w:szCs w:val="24"/>
        </w:rPr>
      </w:pPr>
      <w:r>
        <w:rPr>
          <w:rFonts w:eastAsia="Times New Roman" w:cs="Times New Roman"/>
          <w:szCs w:val="24"/>
        </w:rPr>
        <w:t xml:space="preserve">(Στο σημείο αυτό κτυπάει το κουδούνι λήξεως του χρόνου ομιλίας του </w:t>
      </w:r>
      <w:r>
        <w:rPr>
          <w:rFonts w:eastAsia="Times New Roman" w:cs="Times New Roman"/>
          <w:szCs w:val="24"/>
        </w:rPr>
        <w:t>κυρίου Βουλευτή)</w:t>
      </w:r>
    </w:p>
    <w:p w14:paraId="12E55295" w14:textId="77777777" w:rsidR="00A37F14" w:rsidRDefault="002C15DC">
      <w:pPr>
        <w:spacing w:line="600" w:lineRule="auto"/>
        <w:ind w:firstLine="720"/>
        <w:jc w:val="both"/>
        <w:rPr>
          <w:rFonts w:eastAsia="Times New Roman"/>
          <w:szCs w:val="24"/>
        </w:rPr>
      </w:pPr>
      <w:r>
        <w:rPr>
          <w:rFonts w:eastAsia="Times New Roman"/>
          <w:szCs w:val="24"/>
        </w:rPr>
        <w:t>Θα ήθελα ένα λεπτό ακόμα, κύριε Πρόεδρε.</w:t>
      </w:r>
    </w:p>
    <w:p w14:paraId="12E55296" w14:textId="77777777" w:rsidR="00A37F14" w:rsidRDefault="002C15DC">
      <w:pPr>
        <w:spacing w:line="600" w:lineRule="auto"/>
        <w:ind w:firstLine="720"/>
        <w:jc w:val="both"/>
        <w:rPr>
          <w:rFonts w:eastAsia="Times New Roman"/>
          <w:szCs w:val="24"/>
        </w:rPr>
      </w:pPr>
      <w:r>
        <w:rPr>
          <w:rFonts w:eastAsia="Times New Roman"/>
          <w:szCs w:val="24"/>
        </w:rPr>
        <w:t xml:space="preserve">Πολλές είναι οι περιπτώσεις κυβερνήσεως, οι οποίες φάνηκαν κατώτερες των περιστάσεων, επικίνδυνες, ανίκανα και εθνικά επιζήμιες κατά τα τελευταία σαράντα έτη της Μεταπολίτευσης. Αυτός είναι άλλωστε </w:t>
      </w:r>
      <w:r>
        <w:rPr>
          <w:rFonts w:eastAsia="Times New Roman"/>
          <w:szCs w:val="24"/>
        </w:rPr>
        <w:t>και ο κύριος λόγος</w:t>
      </w:r>
      <w:r>
        <w:rPr>
          <w:rFonts w:eastAsia="Times New Roman"/>
          <w:szCs w:val="24"/>
        </w:rPr>
        <w:t>,</w:t>
      </w:r>
      <w:r>
        <w:rPr>
          <w:rFonts w:eastAsia="Times New Roman"/>
          <w:szCs w:val="24"/>
        </w:rPr>
        <w:t xml:space="preserve"> που η χώρα μας έχει φτάσει σε αυτήν τη δεινή θέση και οι ευθύνες των κυβερνήσεων Νέας Δημοκρατίας και του ΠΑΣΟΚ είναι απόλυτες και δεδομένες, πλην όμως η παρούσα Κυβέρνηση έχει την ιδιαιτερότητα να συνδυάζει ταυτόχρονα την ανικανότητα κ</w:t>
      </w:r>
      <w:r>
        <w:rPr>
          <w:rFonts w:eastAsia="Times New Roman"/>
          <w:szCs w:val="24"/>
        </w:rPr>
        <w:t>αι την ανεπάρκεια των στελεχών της με τις ξεπερασμένες και αποτυχημένες μαρξιστικής προέλευσης ιδεοληψίες της.</w:t>
      </w:r>
    </w:p>
    <w:p w14:paraId="12E55297" w14:textId="77777777" w:rsidR="00A37F14" w:rsidRDefault="002C15DC">
      <w:pPr>
        <w:spacing w:line="600" w:lineRule="auto"/>
        <w:ind w:firstLine="720"/>
        <w:jc w:val="both"/>
        <w:rPr>
          <w:rFonts w:eastAsia="Times New Roman"/>
          <w:szCs w:val="24"/>
        </w:rPr>
      </w:pPr>
      <w:r>
        <w:rPr>
          <w:rFonts w:eastAsia="Times New Roman"/>
          <w:szCs w:val="24"/>
        </w:rPr>
        <w:t xml:space="preserve">Οι διεθνείς τοκογλύφοι και δανειστές έχουν βρει στην Κυβέρνηση ΣΥΡΙΖΑ – ΑΝΕΛ τους καταλληλότερους για να υφαρπάξουν τον εθνικό μας πλούτο και να </w:t>
      </w:r>
      <w:r>
        <w:rPr>
          <w:rFonts w:eastAsia="Times New Roman"/>
          <w:szCs w:val="24"/>
        </w:rPr>
        <w:t>υποθηκεύσουν το μέλλον μας. Και η κατάθεση αυτού του πολυνομοσχεδίου- «εκτρώματος» αποδεικνύει ότι η συγκεκριμένη ρήση του Λένιν αναφορικά με τους «χρήσιμους ηλίθιους», ταιριάζει απόλυτα στους σημερινούς κυβερνώντες.</w:t>
      </w:r>
    </w:p>
    <w:p w14:paraId="12E5529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w:t>
      </w:r>
      <w:r>
        <w:rPr>
          <w:rFonts w:eastAsia="Times New Roman" w:cs="Times New Roman"/>
          <w:szCs w:val="24"/>
        </w:rPr>
        <w:t xml:space="preserve">αριστούμε. </w:t>
      </w:r>
    </w:p>
    <w:p w14:paraId="12E5529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Τον λόγο έχει ο κ. Παναγιώτης Σκουρολιάκος, Βουλευτής του ΣΥΡΙΖΑ.</w:t>
      </w:r>
    </w:p>
    <w:p w14:paraId="12E5529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 </w:t>
      </w:r>
    </w:p>
    <w:p w14:paraId="12E5529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κύριοι Υπουργοί, με το παρόν πολυνομοσχέδιο τακτοποιούνται μια σειρά από υποχρεώσεις μας </w:t>
      </w:r>
      <w:r>
        <w:rPr>
          <w:rFonts w:eastAsia="Times New Roman" w:cs="Times New Roman"/>
          <w:szCs w:val="24"/>
        </w:rPr>
        <w:t xml:space="preserve">για την αξιολόγηση, επιτέλους, και τη διευθέτηση του χρέους της χώρας. </w:t>
      </w:r>
    </w:p>
    <w:p w14:paraId="12E5529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Τα μέτρα που προτείνονται, παρ</w:t>
      </w:r>
      <w:r>
        <w:rPr>
          <w:rFonts w:eastAsia="Times New Roman" w:cs="Times New Roman"/>
          <w:szCs w:val="24"/>
        </w:rPr>
        <w:t xml:space="preserve">’ </w:t>
      </w:r>
      <w:r>
        <w:rPr>
          <w:rFonts w:eastAsia="Times New Roman" w:cs="Times New Roman"/>
          <w:szCs w:val="24"/>
        </w:rPr>
        <w:t>ότι είναι δύσκολα μέτρα, εντούτοις ικανοποιούν την ανάγκη για δίκαιη και κοινωνικά ευαίσθητη κατανομή των βαρών. Μακάρι να είχαμε παραλάβει μια καλύτερη</w:t>
      </w:r>
      <w:r>
        <w:rPr>
          <w:rFonts w:eastAsia="Times New Roman" w:cs="Times New Roman"/>
          <w:szCs w:val="24"/>
        </w:rPr>
        <w:t xml:space="preserve"> κατάσταση. Ξέραμε ότι παραλαμβάνουμε χάος οικονομικό και κοινωνικό, το χάος που επιμελώς φιλοτέχνησε η άφρων πολιτική των τελευταίων δεκαετιών, ένα χάος που διακαώς θέλουν να το αναβιώσουν και να το συνεχίσουν τα κόμματα</w:t>
      </w:r>
      <w:r>
        <w:rPr>
          <w:rFonts w:eastAsia="Times New Roman" w:cs="Times New Roman"/>
          <w:szCs w:val="24"/>
        </w:rPr>
        <w:t>,</w:t>
      </w:r>
      <w:r>
        <w:rPr>
          <w:rFonts w:eastAsia="Times New Roman" w:cs="Times New Roman"/>
          <w:szCs w:val="24"/>
        </w:rPr>
        <w:t xml:space="preserve"> που ευθύνονται γι’ αυτό. Αφού ετο</w:t>
      </w:r>
      <w:r>
        <w:rPr>
          <w:rFonts w:eastAsia="Times New Roman" w:cs="Times New Roman"/>
          <w:szCs w:val="24"/>
        </w:rPr>
        <w:t xml:space="preserve">ίμασαν πολλές εκδοχές της «αριστερής παρένθεσης» -άνοιξη ’15, Σεπτέμβρης ’15, άνοιξη ’16 και πάει λέγοντας-, ευρισκόμενοι τώρα σε </w:t>
      </w:r>
      <w:r>
        <w:rPr>
          <w:rFonts w:eastAsia="Times New Roman" w:cs="Times New Roman"/>
          <w:szCs w:val="24"/>
          <w:lang w:val="en-US"/>
        </w:rPr>
        <w:t>vertigo</w:t>
      </w:r>
      <w:r>
        <w:rPr>
          <w:rFonts w:eastAsia="Times New Roman" w:cs="Times New Roman"/>
          <w:szCs w:val="24"/>
        </w:rPr>
        <w:t>,</w:t>
      </w:r>
      <w:r>
        <w:rPr>
          <w:rFonts w:eastAsia="Times New Roman" w:cs="Times New Roman"/>
          <w:szCs w:val="24"/>
        </w:rPr>
        <w:t xml:space="preserve"> κυριολεκτικά, αδυνατούν να προτείνουν το παραμικρό απέναντι στις θέσεις της Κυβέρνησης και απέναντι στην πολιτική</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παράγει. Αμήχανοι αυτοκαθορίζονται από την προσδοκία αποτυχίας της Κυβέρνησης και μόνο, μην παράγοντας πολιτική και με απόλυτη αδιαφορία για τα συμφέροντα της κοινωνίας. </w:t>
      </w:r>
    </w:p>
    <w:p w14:paraId="12E5529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Τι να πει κ</w:t>
      </w:r>
      <w:r>
        <w:rPr>
          <w:rFonts w:eastAsia="Times New Roman" w:cs="Times New Roman"/>
          <w:szCs w:val="24"/>
        </w:rPr>
        <w:t>άποιος</w:t>
      </w:r>
      <w:r>
        <w:rPr>
          <w:rFonts w:eastAsia="Times New Roman" w:cs="Times New Roman"/>
          <w:szCs w:val="24"/>
        </w:rPr>
        <w:t xml:space="preserve"> για τους γραβατωμένους αξιοπρεπείς κυρίους της Αξιωματικής Αντιπο</w:t>
      </w:r>
      <w:r>
        <w:rPr>
          <w:rFonts w:eastAsia="Times New Roman" w:cs="Times New Roman"/>
          <w:szCs w:val="24"/>
        </w:rPr>
        <w:t>λίτευσης</w:t>
      </w:r>
      <w:r>
        <w:rPr>
          <w:rFonts w:eastAsia="Times New Roman" w:cs="Times New Roman"/>
          <w:szCs w:val="24"/>
        </w:rPr>
        <w:t>,</w:t>
      </w:r>
      <w:r>
        <w:rPr>
          <w:rFonts w:eastAsia="Times New Roman" w:cs="Times New Roman"/>
          <w:szCs w:val="24"/>
        </w:rPr>
        <w:t xml:space="preserve"> που κατά κύματα τριάδων και πεντάδων, εναλλάσσονταν στην </w:t>
      </w:r>
      <w:r>
        <w:rPr>
          <w:rFonts w:eastAsia="Times New Roman" w:cs="Times New Roman"/>
          <w:szCs w:val="24"/>
        </w:rPr>
        <w:t>α</w:t>
      </w:r>
      <w:r>
        <w:rPr>
          <w:rFonts w:eastAsia="Times New Roman" w:cs="Times New Roman"/>
          <w:szCs w:val="24"/>
        </w:rPr>
        <w:t xml:space="preserve">ίθουσα όπου συνεδρίαζαν οι </w:t>
      </w:r>
      <w:r>
        <w:rPr>
          <w:rFonts w:eastAsia="Times New Roman" w:cs="Times New Roman"/>
          <w:szCs w:val="24"/>
        </w:rPr>
        <w:t>ε</w:t>
      </w:r>
      <w:r>
        <w:rPr>
          <w:rFonts w:eastAsia="Times New Roman" w:cs="Times New Roman"/>
          <w:szCs w:val="24"/>
        </w:rPr>
        <w:t>πιτροπές για το παρόν πολυνομοσχέδιο, φωνασκώντας ομοιόμορφα, απόλυτα προσαρμοσμένοι σε σαφείς –ήταν ορατό- σκηνικές οδηγίες; Αμόλυντοι, άσπιλοι και απαλλαγμένο</w:t>
      </w:r>
      <w:r>
        <w:rPr>
          <w:rFonts w:eastAsia="Times New Roman" w:cs="Times New Roman"/>
          <w:szCs w:val="24"/>
        </w:rPr>
        <w:t xml:space="preserve">ι από κάθε ευθύνη για τα δεινά της χώρας εξανίστανται! </w:t>
      </w:r>
    </w:p>
    <w:p w14:paraId="12E5529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γηγενής Κεντροαριστερά έχοντας πάρει διαζύγιο από την ευρωπαϊκή ομοϊδεάτισσά της, αναγεννάται εκ της τέφρας της, απόλυτα καθαρμένη κι αυτή από τις ευθύνες διακυβέρνησής της προ μνημονίων και επί μνη</w:t>
      </w:r>
      <w:r>
        <w:rPr>
          <w:rFonts w:eastAsia="Times New Roman" w:cs="Times New Roman"/>
          <w:szCs w:val="24"/>
        </w:rPr>
        <w:t>μονίων. Δεν έχει κα</w:t>
      </w:r>
      <w:r>
        <w:rPr>
          <w:rFonts w:eastAsia="Times New Roman" w:cs="Times New Roman"/>
          <w:szCs w:val="24"/>
        </w:rPr>
        <w:t>μ</w:t>
      </w:r>
      <w:r>
        <w:rPr>
          <w:rFonts w:eastAsia="Times New Roman" w:cs="Times New Roman"/>
          <w:szCs w:val="24"/>
        </w:rPr>
        <w:t xml:space="preserve">μία σχέση με εκείνη την ειδυλλιακή εικόνα του Καστελόριζου, όπου μας ανακοινώθηκε η έναρξη της περιόδου των παθών μας. Δεν ενθυμείται τίποτα, δεν ξέρει τίποτα, δεν ήταν εδώ! </w:t>
      </w:r>
    </w:p>
    <w:p w14:paraId="12E5529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Καλώς ορίσατε στη χώρα μας, κυρίες και κύριοι! Καλώς ορίσατε </w:t>
      </w:r>
      <w:r>
        <w:rPr>
          <w:rFonts w:eastAsia="Times New Roman" w:cs="Times New Roman"/>
          <w:szCs w:val="24"/>
        </w:rPr>
        <w:t>στη χώρα</w:t>
      </w:r>
      <w:r>
        <w:rPr>
          <w:rFonts w:eastAsia="Times New Roman" w:cs="Times New Roman"/>
          <w:szCs w:val="24"/>
        </w:rPr>
        <w:t>,</w:t>
      </w:r>
      <w:r>
        <w:rPr>
          <w:rFonts w:eastAsia="Times New Roman" w:cs="Times New Roman"/>
          <w:szCs w:val="24"/>
        </w:rPr>
        <w:t xml:space="preserve"> που το 2014 ψηφίστηκε ο ν.4270 με την ονομασία «Διορθωτικός μηχανισμός» και όπου στα άρθρα 33 έως 41 περιγράφεται η λειτουργία του κόφτη, με την υπογραφή της </w:t>
      </w:r>
      <w:r>
        <w:rPr>
          <w:rFonts w:eastAsia="Times New Roman" w:cs="Times New Roman"/>
          <w:szCs w:val="24"/>
        </w:rPr>
        <w:t>κ</w:t>
      </w:r>
      <w:r>
        <w:rPr>
          <w:rFonts w:eastAsia="Times New Roman" w:cs="Times New Roman"/>
          <w:szCs w:val="24"/>
        </w:rPr>
        <w:t xml:space="preserve">υβέρνησης Αντώνη Σαμαρά. </w:t>
      </w:r>
    </w:p>
    <w:p w14:paraId="12E552A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Καλώς ορίσατε στη χώρα</w:t>
      </w:r>
      <w:r>
        <w:rPr>
          <w:rFonts w:eastAsia="Times New Roman" w:cs="Times New Roman"/>
          <w:szCs w:val="24"/>
        </w:rPr>
        <w:t>,</w:t>
      </w:r>
      <w:r>
        <w:rPr>
          <w:rFonts w:eastAsia="Times New Roman" w:cs="Times New Roman"/>
          <w:szCs w:val="24"/>
        </w:rPr>
        <w:t xml:space="preserve"> όπου ακυρώνονται με το παρόν πολυνομο</w:t>
      </w:r>
      <w:r>
        <w:rPr>
          <w:rFonts w:eastAsia="Times New Roman" w:cs="Times New Roman"/>
          <w:szCs w:val="24"/>
        </w:rPr>
        <w:t>σχέδιο μνημονιακοί νόμοι, όπως αυτός για τη δημιουργία και πώληση της «μικρής</w:t>
      </w:r>
      <w:r>
        <w:rPr>
          <w:rFonts w:eastAsia="Times New Roman" w:cs="Times New Roman"/>
          <w:szCs w:val="24"/>
        </w:rPr>
        <w:t>»</w:t>
      </w:r>
      <w:r>
        <w:rPr>
          <w:rFonts w:eastAsia="Times New Roman" w:cs="Times New Roman"/>
          <w:szCs w:val="24"/>
        </w:rPr>
        <w:t xml:space="preserve"> ΔΕΗ» και για την πώληση του 66% του ΑΔΜΗΕ, της θυγατρικής εταιρείας της ΔΕΗ</w:t>
      </w:r>
      <w:r>
        <w:rPr>
          <w:rFonts w:eastAsia="Times New Roman" w:cs="Times New Roman"/>
          <w:szCs w:val="24"/>
        </w:rPr>
        <w:t>,</w:t>
      </w:r>
      <w:r>
        <w:rPr>
          <w:rFonts w:eastAsia="Times New Roman" w:cs="Times New Roman"/>
          <w:szCs w:val="24"/>
        </w:rPr>
        <w:t xml:space="preserve"> δηλαδή, που διαχειρίζεται τα δίκτυα μεταφοράς ηλεκτρικής ενέργειας. </w:t>
      </w:r>
    </w:p>
    <w:p w14:paraId="12E552A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Προηγουμένως ο ομιλητής της Νέα</w:t>
      </w:r>
      <w:r>
        <w:rPr>
          <w:rFonts w:eastAsia="Times New Roman" w:cs="Times New Roman"/>
          <w:szCs w:val="24"/>
        </w:rPr>
        <w:t xml:space="preserve">ς Δημοκρατίας θέλησε να αποδομήσει αυτήν την ιστορία, αλλά δυστυχώς. </w:t>
      </w:r>
      <w:r>
        <w:rPr>
          <w:rFonts w:eastAsia="Times New Roman" w:cs="Times New Roman"/>
          <w:szCs w:val="24"/>
        </w:rPr>
        <w:t>Δ</w:t>
      </w:r>
      <w:r>
        <w:rPr>
          <w:rFonts w:eastAsia="Times New Roman" w:cs="Times New Roman"/>
          <w:szCs w:val="24"/>
        </w:rPr>
        <w:t>υστυχώς για εσάς, ακυρώνονται μνημονιακοί νόμοι από την παρούσα Κυβέρνηση ΣΥΡΙΖΑ – ΑΝΕΛ. Κι άλλοι πολλοί</w:t>
      </w:r>
      <w:r>
        <w:rPr>
          <w:rFonts w:eastAsia="Times New Roman" w:cs="Times New Roman"/>
          <w:szCs w:val="24"/>
        </w:rPr>
        <w:t>,</w:t>
      </w:r>
      <w:r>
        <w:rPr>
          <w:rFonts w:eastAsia="Times New Roman" w:cs="Times New Roman"/>
          <w:szCs w:val="24"/>
        </w:rPr>
        <w:t xml:space="preserve"> μνημονιακοί νόμοι</w:t>
      </w:r>
      <w:r>
        <w:rPr>
          <w:rFonts w:eastAsia="Times New Roman" w:cs="Times New Roman"/>
          <w:szCs w:val="24"/>
        </w:rPr>
        <w:t>,</w:t>
      </w:r>
      <w:r>
        <w:rPr>
          <w:rFonts w:eastAsia="Times New Roman" w:cs="Times New Roman"/>
          <w:szCs w:val="24"/>
        </w:rPr>
        <w:t xml:space="preserve"> θα καταργηθούν και θα επανέλθει η κανονικότητα. </w:t>
      </w:r>
    </w:p>
    <w:p w14:paraId="12E552A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Καλώς ορίσατ</w:t>
      </w:r>
      <w:r>
        <w:rPr>
          <w:rFonts w:eastAsia="Times New Roman" w:cs="Times New Roman"/>
          <w:szCs w:val="24"/>
        </w:rPr>
        <w:t>ε στη χώρα</w:t>
      </w:r>
      <w:r>
        <w:rPr>
          <w:rFonts w:eastAsia="Times New Roman" w:cs="Times New Roman"/>
          <w:szCs w:val="24"/>
        </w:rPr>
        <w:t>,</w:t>
      </w:r>
      <w:r>
        <w:rPr>
          <w:rFonts w:eastAsia="Times New Roman" w:cs="Times New Roman"/>
          <w:szCs w:val="24"/>
        </w:rPr>
        <w:t xml:space="preserve"> όπου επιτέλους με την κύρωση των δασικών χαρτών απελευθερώνονται χιλιάδες όμηροι συμπολίτες μας. Δεν με απασχολούν προσωπικά οι ακριβές βίλες, οι ακριβές περιοχές</w:t>
      </w:r>
      <w:r>
        <w:rPr>
          <w:rFonts w:eastAsia="Times New Roman" w:cs="Times New Roman"/>
          <w:szCs w:val="24"/>
        </w:rPr>
        <w:t>,</w:t>
      </w:r>
      <w:r>
        <w:rPr>
          <w:rFonts w:eastAsia="Times New Roman" w:cs="Times New Roman"/>
          <w:szCs w:val="24"/>
        </w:rPr>
        <w:t xml:space="preserve"> που διαθέτουν πισίνες και ελικοδρόμια, αλλά κυρίες και κύριοι Βουλευτές, στην Πε</w:t>
      </w:r>
      <w:r>
        <w:rPr>
          <w:rFonts w:eastAsia="Times New Roman" w:cs="Times New Roman"/>
          <w:szCs w:val="24"/>
        </w:rPr>
        <w:t xml:space="preserve">ριφέρεια Αττικής, όπου δραστηριοποιούμαι πολιτικά, χιλιάδες φτωχά βαλάντια κούρνιασαν σε περιοχές όπως η Κερατέα, ο Ασπρόπυργος και αλλού και έστησαν τη ζωή τους. Τους εκμεταλλευτήκατε σκληρά όλα αυτά τα χρόνια. Τους κρατούσατε ομήρους. </w:t>
      </w:r>
    </w:p>
    <w:p w14:paraId="12E552A3" w14:textId="77777777" w:rsidR="00A37F14" w:rsidRDefault="002C15DC">
      <w:pPr>
        <w:spacing w:line="600" w:lineRule="auto"/>
        <w:ind w:firstLine="720"/>
        <w:jc w:val="both"/>
        <w:rPr>
          <w:rFonts w:eastAsia="Times New Roman"/>
          <w:szCs w:val="24"/>
        </w:rPr>
      </w:pPr>
      <w:r>
        <w:rPr>
          <w:rFonts w:eastAsia="Times New Roman"/>
          <w:szCs w:val="24"/>
        </w:rPr>
        <w:t>Τώρα απελευθερώνον</w:t>
      </w:r>
      <w:r>
        <w:rPr>
          <w:rFonts w:eastAsia="Times New Roman"/>
          <w:szCs w:val="24"/>
        </w:rPr>
        <w:t>ται και ταυτόχρονα προστατεύονται όλοι οι άλλοι χώροι. Ούτε μισό τούβλο πια δεν μπορεί να μπει στις περιοχές</w:t>
      </w:r>
      <w:r>
        <w:rPr>
          <w:rFonts w:eastAsia="Times New Roman"/>
          <w:szCs w:val="24"/>
        </w:rPr>
        <w:t>,</w:t>
      </w:r>
      <w:r>
        <w:rPr>
          <w:rFonts w:eastAsia="Times New Roman"/>
          <w:szCs w:val="24"/>
        </w:rPr>
        <w:t xml:space="preserve"> όπου ορίζουν οι χάρτες, στους οποίους δεν περιλαμβάνονται οι οικισμοί και οι κατοικημένες περιοχές.</w:t>
      </w:r>
    </w:p>
    <w:p w14:paraId="12E552A4" w14:textId="77777777" w:rsidR="00A37F14" w:rsidRDefault="002C15DC">
      <w:pPr>
        <w:spacing w:line="600" w:lineRule="auto"/>
        <w:ind w:firstLine="720"/>
        <w:jc w:val="both"/>
        <w:rPr>
          <w:rFonts w:eastAsia="Times New Roman"/>
          <w:szCs w:val="24"/>
        </w:rPr>
      </w:pPr>
      <w:r>
        <w:rPr>
          <w:rFonts w:eastAsia="Times New Roman"/>
          <w:szCs w:val="24"/>
        </w:rPr>
        <w:t>Καλωσορίσατε στη χώρα</w:t>
      </w:r>
      <w:r>
        <w:rPr>
          <w:rFonts w:eastAsia="Times New Roman"/>
          <w:szCs w:val="24"/>
        </w:rPr>
        <w:t>,</w:t>
      </w:r>
      <w:r>
        <w:rPr>
          <w:rFonts w:eastAsia="Times New Roman"/>
          <w:szCs w:val="24"/>
        </w:rPr>
        <w:t xml:space="preserve"> όπου η Κυβέρνηση ΣΥΡΙΖΑ</w:t>
      </w:r>
      <w:r>
        <w:rPr>
          <w:rFonts w:eastAsia="Times New Roman"/>
          <w:szCs w:val="24"/>
        </w:rPr>
        <w:t xml:space="preserve">-ΑΝΕΛ επιδοτεί ενοίκια, προσφέρει δωρεάν ρεύμα, φροντίζει για τη σίτιση και το νερό στα νοικοκυριά των συμπολιτών </w:t>
      </w:r>
      <w:r>
        <w:rPr>
          <w:rFonts w:eastAsia="Times New Roman"/>
          <w:szCs w:val="24"/>
        </w:rPr>
        <w:t>μας,</w:t>
      </w:r>
      <w:r>
        <w:rPr>
          <w:rFonts w:eastAsia="Times New Roman"/>
          <w:szCs w:val="24"/>
        </w:rPr>
        <w:t xml:space="preserve"> που είχατε κάνει απόκληρους, που είχατε θέσει εκτός κοινωνίας. </w:t>
      </w:r>
    </w:p>
    <w:p w14:paraId="12E552A5" w14:textId="77777777" w:rsidR="00A37F14" w:rsidRDefault="002C15DC">
      <w:pPr>
        <w:spacing w:line="600" w:lineRule="auto"/>
        <w:ind w:firstLine="720"/>
        <w:jc w:val="both"/>
        <w:rPr>
          <w:rFonts w:eastAsia="Times New Roman"/>
          <w:szCs w:val="24"/>
        </w:rPr>
      </w:pPr>
      <w:r>
        <w:rPr>
          <w:rFonts w:eastAsia="Times New Roman"/>
          <w:szCs w:val="24"/>
        </w:rPr>
        <w:t>Καλωσορίσατε στη χώρα</w:t>
      </w:r>
      <w:r>
        <w:rPr>
          <w:rFonts w:eastAsia="Times New Roman"/>
          <w:szCs w:val="24"/>
        </w:rPr>
        <w:t>,</w:t>
      </w:r>
      <w:r>
        <w:rPr>
          <w:rFonts w:eastAsia="Times New Roman"/>
          <w:szCs w:val="24"/>
        </w:rPr>
        <w:t xml:space="preserve"> όπου τελειώνουν οι ημέρες της διαπλοκής, όπου αποκ</w:t>
      </w:r>
      <w:r>
        <w:rPr>
          <w:rFonts w:eastAsia="Times New Roman"/>
          <w:szCs w:val="24"/>
        </w:rPr>
        <w:t xml:space="preserve">αλύπτονται και παίρνουν σειρά για τα γραφεία των </w:t>
      </w:r>
      <w:r>
        <w:rPr>
          <w:rFonts w:eastAsia="Times New Roman"/>
          <w:szCs w:val="24"/>
        </w:rPr>
        <w:t>ε</w:t>
      </w:r>
      <w:r>
        <w:rPr>
          <w:rFonts w:eastAsia="Times New Roman"/>
          <w:szCs w:val="24"/>
        </w:rPr>
        <w:t>ισαγγελέων οι κάθε λογής φοροφυγάδες</w:t>
      </w:r>
      <w:r>
        <w:rPr>
          <w:rFonts w:eastAsia="Times New Roman"/>
          <w:szCs w:val="24"/>
        </w:rPr>
        <w:t>,</w:t>
      </w:r>
      <w:r>
        <w:rPr>
          <w:rFonts w:eastAsia="Times New Roman"/>
          <w:szCs w:val="24"/>
        </w:rPr>
        <w:t xml:space="preserve"> που φιγουράρουν σε διεθνείς λίστες και όπου λογοδοτούν εκβιαστές δημοσιογράφοι, έμμισθοί σας, και οι λογής λογής «Παπασταύρου», σάρκες εκ της σαρκός σας.</w:t>
      </w:r>
    </w:p>
    <w:p w14:paraId="12E552A6" w14:textId="77777777" w:rsidR="00A37F14" w:rsidRDefault="002C15DC">
      <w:pPr>
        <w:spacing w:line="600" w:lineRule="auto"/>
        <w:ind w:firstLine="720"/>
        <w:jc w:val="both"/>
        <w:rPr>
          <w:rFonts w:eastAsia="Times New Roman"/>
          <w:szCs w:val="24"/>
        </w:rPr>
      </w:pPr>
      <w:r>
        <w:rPr>
          <w:rFonts w:eastAsia="Times New Roman"/>
          <w:szCs w:val="24"/>
        </w:rPr>
        <w:t>Εμείς, θα προχ</w:t>
      </w:r>
      <w:r>
        <w:rPr>
          <w:rFonts w:eastAsia="Times New Roman"/>
          <w:szCs w:val="24"/>
        </w:rPr>
        <w:t>ωρήσουμε στην υλοποίηση ενός φιλόδοξου οικονομικού παραγωγικού σχεδίου, που θα πηγάζει από τις ανάγκες της χώρας και του λαού και θα υλοποιείται και θα υποστηρίζεται από ό,τι καλύτερο διαθέτει σε έμψυχο δυναμικό αυτός ο τόπος. Μαζί με όλον τον ελληνικό λαό</w:t>
      </w:r>
      <w:r>
        <w:rPr>
          <w:rFonts w:eastAsia="Times New Roman"/>
          <w:szCs w:val="24"/>
        </w:rPr>
        <w:t xml:space="preserve"> θα παλέψουμε ώστε η χώρα να ανακάμψει, με δικαιοσύνη, διαφάνεια και αισιοδοξία, για το μέλλον που δικαιούται και αξίζει ο ελληνικός λαός.  </w:t>
      </w:r>
    </w:p>
    <w:p w14:paraId="12E552A7" w14:textId="77777777" w:rsidR="00A37F14" w:rsidRDefault="002C15DC">
      <w:pPr>
        <w:spacing w:line="600" w:lineRule="auto"/>
        <w:ind w:firstLine="720"/>
        <w:jc w:val="both"/>
        <w:rPr>
          <w:rFonts w:eastAsia="Times New Roman"/>
          <w:szCs w:val="24"/>
        </w:rPr>
      </w:pPr>
      <w:r>
        <w:rPr>
          <w:rFonts w:eastAsia="Times New Roman"/>
          <w:szCs w:val="24"/>
        </w:rPr>
        <w:t>Σας ευχαριστώ πολύ.</w:t>
      </w:r>
    </w:p>
    <w:p w14:paraId="12E552A8" w14:textId="77777777" w:rsidR="00A37F14" w:rsidRDefault="002C15D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2E552A9" w14:textId="77777777" w:rsidR="00A37F14" w:rsidRDefault="002C15DC">
      <w:pPr>
        <w:spacing w:line="600" w:lineRule="auto"/>
        <w:ind w:firstLine="720"/>
        <w:jc w:val="both"/>
        <w:rPr>
          <w:rFonts w:eastAsia="Times New Roman"/>
          <w:szCs w:val="24"/>
        </w:rPr>
      </w:pPr>
      <w:r>
        <w:rPr>
          <w:rFonts w:eastAsia="Times New Roman"/>
          <w:b/>
          <w:szCs w:val="24"/>
        </w:rPr>
        <w:t>ΠΡ</w:t>
      </w:r>
      <w:r>
        <w:rPr>
          <w:rFonts w:eastAsia="Times New Roman"/>
          <w:b/>
          <w:szCs w:val="24"/>
        </w:rPr>
        <w:t>Ο</w:t>
      </w:r>
      <w:r>
        <w:rPr>
          <w:rFonts w:eastAsia="Times New Roman"/>
          <w:b/>
          <w:szCs w:val="24"/>
        </w:rPr>
        <w:t xml:space="preserve">ΕΔΡΕΥΩΝ (Δημήτριος Κρεμαστινός): </w:t>
      </w:r>
      <w:r>
        <w:rPr>
          <w:rFonts w:eastAsia="Times New Roman"/>
          <w:szCs w:val="24"/>
        </w:rPr>
        <w:t xml:space="preserve">Ευχαριστούμε πολύ. </w:t>
      </w:r>
    </w:p>
    <w:p w14:paraId="12E552AA" w14:textId="77777777" w:rsidR="00A37F14" w:rsidRDefault="002C15DC">
      <w:pPr>
        <w:spacing w:line="600" w:lineRule="auto"/>
        <w:ind w:firstLine="720"/>
        <w:jc w:val="both"/>
        <w:rPr>
          <w:rFonts w:eastAsia="Times New Roman"/>
          <w:szCs w:val="24"/>
        </w:rPr>
      </w:pPr>
      <w:r>
        <w:rPr>
          <w:rFonts w:eastAsia="Times New Roman"/>
          <w:szCs w:val="24"/>
        </w:rPr>
        <w:t xml:space="preserve">Ο κ. Βενιζέλος έχει τον λόγο. </w:t>
      </w:r>
    </w:p>
    <w:p w14:paraId="12E552AB" w14:textId="77777777" w:rsidR="00A37F14" w:rsidRDefault="002C15DC">
      <w:pPr>
        <w:spacing w:line="600" w:lineRule="auto"/>
        <w:ind w:firstLine="720"/>
        <w:jc w:val="both"/>
        <w:rPr>
          <w:rFonts w:eastAsia="Times New Roman"/>
          <w:szCs w:val="24"/>
        </w:rPr>
      </w:pPr>
      <w:r>
        <w:rPr>
          <w:rFonts w:eastAsia="Times New Roman"/>
          <w:b/>
          <w:szCs w:val="24"/>
        </w:rPr>
        <w:t xml:space="preserve">ΕΥΑΓΓΕΛΟΣ ΒΕΝΙΖΕΛΟΣ: </w:t>
      </w:r>
      <w:r>
        <w:rPr>
          <w:rFonts w:eastAsia="Times New Roman"/>
          <w:szCs w:val="24"/>
        </w:rPr>
        <w:t>Κυρίες και κύριοι Βουλευτές, παρακολουθώ τα μέλη της Κυβέρνησης και τους συναδέλφους της κοινοβουλευτικής πλειοψηφίας να υπερασπίζονται με το ίδιο πάθος –τυφλό πάθος, θα μου επιτρέψετε</w:t>
      </w:r>
      <w:r>
        <w:rPr>
          <w:rFonts w:eastAsia="Times New Roman"/>
          <w:szCs w:val="24"/>
        </w:rPr>
        <w:t xml:space="preserve"> να πω- και με την ίδια ακατάβλητη αυτοπεποίθηση όλο το εκκρεμές στο οποίο κινείται η πολιτική της Κυβέρνησης τους τελευταίους δεκαοκτώ μήνες. </w:t>
      </w:r>
    </w:p>
    <w:p w14:paraId="12E552AC" w14:textId="77777777" w:rsidR="00A37F14" w:rsidRDefault="002C15DC">
      <w:pPr>
        <w:spacing w:line="600" w:lineRule="auto"/>
        <w:ind w:firstLine="720"/>
        <w:jc w:val="both"/>
        <w:rPr>
          <w:rFonts w:eastAsia="Times New Roman"/>
          <w:szCs w:val="24"/>
        </w:rPr>
      </w:pPr>
      <w:r>
        <w:rPr>
          <w:rFonts w:eastAsia="Times New Roman"/>
          <w:szCs w:val="24"/>
        </w:rPr>
        <w:t>Ποια είναι η καμπύλη</w:t>
      </w:r>
      <w:r>
        <w:rPr>
          <w:rFonts w:eastAsia="Times New Roman"/>
          <w:szCs w:val="24"/>
        </w:rPr>
        <w:t>,</w:t>
      </w:r>
      <w:r>
        <w:rPr>
          <w:rFonts w:eastAsia="Times New Roman"/>
          <w:szCs w:val="24"/>
        </w:rPr>
        <w:t xml:space="preserve"> που έχει διαμορφωθεί; Ξεκινήσαμε από την αυταπάτη της εναλλακτικής πολιτικής, από την αυταπάτη μιας ριζοσπαστικής πολιτικής</w:t>
      </w:r>
      <w:r>
        <w:rPr>
          <w:rFonts w:eastAsia="Times New Roman"/>
          <w:szCs w:val="24"/>
        </w:rPr>
        <w:t>,</w:t>
      </w:r>
      <w:r>
        <w:rPr>
          <w:rFonts w:eastAsia="Times New Roman"/>
          <w:szCs w:val="24"/>
        </w:rPr>
        <w:t xml:space="preserve"> που θα υπερέβαινε τα μνημόνια, θα έλυνε το πρόβλημα του επονείδιστου χρέους, θα έδινε λεφτά. Πήγαμε μετά στο τυχοδιωκτικό φλερτ με</w:t>
      </w:r>
      <w:r>
        <w:rPr>
          <w:rFonts w:eastAsia="Times New Roman"/>
          <w:szCs w:val="24"/>
        </w:rPr>
        <w:t xml:space="preserve"> τη ρήξη, με κορυφαία πράξη το δημοψήφισμα, που κατά περιεχόμενο ανετράπη την επόμενη μέρα. Κι από εκεί, σταδιακά, φτάσαμε στην πραγματικότητα όχι του συμβιβασμού, όχι της διαπραγμάτευσης, αλλά της απόλυτης υποταγής. Κοινό στοιχείο όλης αυτής της καμπύλης </w:t>
      </w:r>
      <w:r>
        <w:rPr>
          <w:rFonts w:eastAsia="Times New Roman"/>
          <w:szCs w:val="24"/>
        </w:rPr>
        <w:t xml:space="preserve">είναι η επιδίωξη και η διατήρηση της εξουσίας, που είναι και ο μόνος συνεκτικός ιστός, ίσως η μόνη αξία. </w:t>
      </w:r>
    </w:p>
    <w:p w14:paraId="12E552AD" w14:textId="77777777" w:rsidR="00A37F14" w:rsidRDefault="002C15DC">
      <w:pPr>
        <w:spacing w:line="600" w:lineRule="auto"/>
        <w:ind w:firstLine="720"/>
        <w:jc w:val="both"/>
        <w:rPr>
          <w:rFonts w:eastAsia="Times New Roman"/>
          <w:szCs w:val="24"/>
        </w:rPr>
      </w:pPr>
      <w:r>
        <w:rPr>
          <w:rFonts w:eastAsia="Times New Roman"/>
          <w:szCs w:val="24"/>
        </w:rPr>
        <w:t xml:space="preserve">Σας έχουν θυμίσει πολλές φορές αυτές τις μέρες τι λέγατε. Λέγατε: «όχι περικοπές μισθών και συντάξεων, όχι ξεπούλημα της δημόσιας περιουσίας, όχι στο </w:t>
      </w:r>
      <w:r>
        <w:rPr>
          <w:rFonts w:eastAsia="Times New Roman"/>
          <w:szCs w:val="24"/>
        </w:rPr>
        <w:t>αγγλικό δίκαιο, όχι φορομπηχτική πολιτική, όχι αδιέξοδη λιτότητα». Δεν θα σας ρωτήσω την καθεμιά και τον καθένα προσωπικά τι νιώθετε. Τι νιώθετε, αλήθεια, τι είναι αυτό</w:t>
      </w:r>
      <w:r>
        <w:rPr>
          <w:rFonts w:eastAsia="Times New Roman"/>
          <w:szCs w:val="24"/>
        </w:rPr>
        <w:t>,</w:t>
      </w:r>
      <w:r>
        <w:rPr>
          <w:rFonts w:eastAsia="Times New Roman"/>
          <w:szCs w:val="24"/>
        </w:rPr>
        <w:t xml:space="preserve"> που σας δικαιώνει στη συνείδησή σας; Αυτό θα το πείτε εσείς κάποια στιγμή στον εαυτό σ</w:t>
      </w:r>
      <w:r>
        <w:rPr>
          <w:rFonts w:eastAsia="Times New Roman"/>
          <w:szCs w:val="24"/>
        </w:rPr>
        <w:t xml:space="preserve">ας, στο εκλογικό σας σώμα, στον ελληνικό λαό, στην Ιστορία. </w:t>
      </w:r>
    </w:p>
    <w:p w14:paraId="12E552AE" w14:textId="77777777" w:rsidR="00A37F14" w:rsidRDefault="002C15DC">
      <w:pPr>
        <w:spacing w:line="600" w:lineRule="auto"/>
        <w:ind w:firstLine="720"/>
        <w:jc w:val="both"/>
        <w:rPr>
          <w:rFonts w:eastAsia="Times New Roman"/>
          <w:szCs w:val="24"/>
        </w:rPr>
      </w:pPr>
      <w:r>
        <w:rPr>
          <w:rFonts w:eastAsia="Times New Roman"/>
          <w:szCs w:val="24"/>
        </w:rPr>
        <w:t>Το ερώτημα</w:t>
      </w:r>
      <w:r>
        <w:rPr>
          <w:rFonts w:eastAsia="Times New Roman"/>
          <w:szCs w:val="24"/>
        </w:rPr>
        <w:t>,</w:t>
      </w:r>
      <w:r>
        <w:rPr>
          <w:rFonts w:eastAsia="Times New Roman"/>
          <w:szCs w:val="24"/>
        </w:rPr>
        <w:t xml:space="preserve"> που τίθεται αντικειμενικά και που απασχολεί τον κάθε Έλληνα πολίτη είναι αν αυτό</w:t>
      </w:r>
      <w:r>
        <w:rPr>
          <w:rFonts w:eastAsia="Times New Roman"/>
          <w:szCs w:val="24"/>
        </w:rPr>
        <w:t>,</w:t>
      </w:r>
      <w:r>
        <w:rPr>
          <w:rFonts w:eastAsia="Times New Roman"/>
          <w:szCs w:val="24"/>
        </w:rPr>
        <w:t xml:space="preserve"> που συνέβη τους τελευταίους δεκαοκτώ μήνες, η υπαγωγή στο τρίτο μνημόνιο και όλα όσα ακολούθησαν και </w:t>
      </w:r>
      <w:r>
        <w:rPr>
          <w:rFonts w:eastAsia="Times New Roman"/>
          <w:szCs w:val="24"/>
        </w:rPr>
        <w:t>ακολουθούν, ήταν κάτι το αναπόφευκτο. Εάν εσείς συνεχίζατε στις 26 Ιανουαρίου του 2015, όταν πρωτοσχηματίσατε Κυβέρνηση ΣΥΡΙΖΑ-ΑΝΕΛ, στο πλαίσιο</w:t>
      </w:r>
      <w:r>
        <w:rPr>
          <w:rFonts w:eastAsia="Times New Roman"/>
          <w:szCs w:val="24"/>
        </w:rPr>
        <w:t>,</w:t>
      </w:r>
      <w:r>
        <w:rPr>
          <w:rFonts w:eastAsia="Times New Roman"/>
          <w:szCs w:val="24"/>
        </w:rPr>
        <w:t xml:space="preserve"> που βρήκατε τον Ιανουάριο του 2015 από την προηγούμενη </w:t>
      </w:r>
      <w:r>
        <w:rPr>
          <w:rFonts w:eastAsia="Times New Roman"/>
          <w:szCs w:val="24"/>
        </w:rPr>
        <w:t>κ</w:t>
      </w:r>
      <w:r>
        <w:rPr>
          <w:rFonts w:eastAsia="Times New Roman"/>
          <w:szCs w:val="24"/>
        </w:rPr>
        <w:t>υβέρνηση, πού θα βρισκόταν σήμερα η χώρα; Θα βρισκόταν</w:t>
      </w:r>
      <w:r>
        <w:rPr>
          <w:rFonts w:eastAsia="Times New Roman"/>
          <w:szCs w:val="24"/>
        </w:rPr>
        <w:t xml:space="preserve"> σε καλύτερο ή σε χειρότερο σημείο;</w:t>
      </w:r>
    </w:p>
    <w:p w14:paraId="12E552AF" w14:textId="77777777" w:rsidR="00A37F14" w:rsidRDefault="002C15DC">
      <w:pPr>
        <w:tabs>
          <w:tab w:val="left" w:pos="2065"/>
          <w:tab w:val="left" w:pos="3695"/>
        </w:tabs>
        <w:spacing w:line="600" w:lineRule="auto"/>
        <w:ind w:firstLine="720"/>
        <w:jc w:val="both"/>
        <w:rPr>
          <w:rFonts w:eastAsia="Times New Roman"/>
          <w:szCs w:val="24"/>
        </w:rPr>
      </w:pPr>
      <w:r>
        <w:rPr>
          <w:rFonts w:eastAsia="Times New Roman"/>
          <w:szCs w:val="24"/>
        </w:rPr>
        <w:t xml:space="preserve">Οι πάντες το καταλαβαίνουν, το συνομολογούν, ότι η χώρα θα βρισκόταν σε ασυγκρίτως καλύτερο σημείο. Εάν η πλήρης υποταγή, η απόλυτη μεταστροφή, η επαφή με τον ρεαλισμό γινόταν δεκαοχτώ μήνες πριν, ξέρετε ποιο θα ήταν το </w:t>
      </w:r>
      <w:r>
        <w:rPr>
          <w:rFonts w:eastAsia="Times New Roman"/>
          <w:szCs w:val="24"/>
        </w:rPr>
        <w:t xml:space="preserve">όφελος της χώρας, τι θα είχαμε αποφύγει; </w:t>
      </w:r>
    </w:p>
    <w:p w14:paraId="12E552B0" w14:textId="77777777" w:rsidR="00A37F14" w:rsidRDefault="002C15DC">
      <w:pPr>
        <w:tabs>
          <w:tab w:val="left" w:pos="2065"/>
          <w:tab w:val="left" w:pos="3695"/>
        </w:tabs>
        <w:spacing w:line="600" w:lineRule="auto"/>
        <w:ind w:firstLine="720"/>
        <w:jc w:val="both"/>
        <w:rPr>
          <w:rFonts w:eastAsia="Times New Roman"/>
          <w:szCs w:val="24"/>
        </w:rPr>
      </w:pPr>
      <w:r>
        <w:rPr>
          <w:rFonts w:eastAsia="Times New Roman"/>
          <w:szCs w:val="24"/>
        </w:rPr>
        <w:t xml:space="preserve">Προκαλέσατε εν ψυχρώ, για λόγους αμιγώς πολιτικούς, κομματικούς, για λόγους μικρούς, μεγάλη και βαθιά βλάβη στον τόπο, στην οικονομία, στη νέα γενιά, στην ίδια την εθνική ισχύ. </w:t>
      </w:r>
    </w:p>
    <w:p w14:paraId="12E552B1" w14:textId="77777777" w:rsidR="00A37F14" w:rsidRDefault="002C15DC">
      <w:pPr>
        <w:tabs>
          <w:tab w:val="left" w:pos="2065"/>
          <w:tab w:val="left" w:pos="3695"/>
        </w:tabs>
        <w:spacing w:line="600" w:lineRule="auto"/>
        <w:ind w:firstLine="720"/>
        <w:jc w:val="both"/>
        <w:rPr>
          <w:rFonts w:eastAsia="Times New Roman"/>
          <w:szCs w:val="24"/>
        </w:rPr>
      </w:pPr>
      <w:r>
        <w:rPr>
          <w:rFonts w:eastAsia="Times New Roman"/>
          <w:szCs w:val="24"/>
        </w:rPr>
        <w:t>Και τώρα, ενάμιση χρόνο μετά, μετά α</w:t>
      </w:r>
      <w:r>
        <w:rPr>
          <w:rFonts w:eastAsia="Times New Roman"/>
          <w:szCs w:val="24"/>
        </w:rPr>
        <w:t>πό δύο χαμένα οικονομικά έτη αυτό</w:t>
      </w:r>
      <w:r>
        <w:rPr>
          <w:rFonts w:eastAsia="Times New Roman"/>
          <w:szCs w:val="24"/>
        </w:rPr>
        <w:t>,</w:t>
      </w:r>
      <w:r>
        <w:rPr>
          <w:rFonts w:eastAsia="Times New Roman"/>
          <w:szCs w:val="24"/>
        </w:rPr>
        <w:t xml:space="preserve"> που έχουμε να αντιμετωπίσουμε δεν είναι απλώς η επιστροφή στην ύφεση, η απώλεια της χρηματιστηριακής αξίας των τραπεζών, νέα σκληρά μέτρα με υφεσιακές επιπτώσεις. Μακάρι να ήταν μόνον αυτά. Δεν πρόκειται για ένα τρίτο μνη</w:t>
      </w:r>
      <w:r>
        <w:rPr>
          <w:rFonts w:eastAsia="Times New Roman"/>
          <w:szCs w:val="24"/>
        </w:rPr>
        <w:t xml:space="preserve">μόνιο που –άντε- έγινε τέταρτο. Μακάρι να ήταν αυτό. </w:t>
      </w:r>
    </w:p>
    <w:p w14:paraId="12E552B2" w14:textId="77777777" w:rsidR="00A37F14" w:rsidRDefault="002C15DC">
      <w:pPr>
        <w:tabs>
          <w:tab w:val="left" w:pos="2065"/>
          <w:tab w:val="left" w:pos="3695"/>
        </w:tabs>
        <w:spacing w:line="600" w:lineRule="auto"/>
        <w:ind w:firstLine="720"/>
        <w:jc w:val="both"/>
        <w:rPr>
          <w:rFonts w:eastAsia="Times New Roman"/>
          <w:szCs w:val="24"/>
        </w:rPr>
      </w:pPr>
      <w:r>
        <w:rPr>
          <w:rFonts w:eastAsia="Times New Roman"/>
          <w:szCs w:val="24"/>
        </w:rPr>
        <w:t>Τώρα πλέον πρόκειται για μνημόνιο στο διηνεκές, χωρίς πρόσθετες παραμετρικές αλλαγές στο χρέος οι οποίες να είναι διασφαλισμένες και να εφαρμόζονται εκ προοιμίου, χωρίς πραγματική πολιτική για ανάπτυξη,</w:t>
      </w:r>
      <w:r>
        <w:rPr>
          <w:rFonts w:eastAsia="Times New Roman"/>
          <w:szCs w:val="24"/>
        </w:rPr>
        <w:t xml:space="preserve"> για ανταγωνιστικότητα, για ανάκτηση της ισότιμης θέσης της χώρας μέσα στην Ευρωπαϊκή Ένωση. Τα παραδείγματα έχουν ειπωθεί πολλές φορές.</w:t>
      </w:r>
    </w:p>
    <w:p w14:paraId="12E552B3" w14:textId="77777777" w:rsidR="00A37F14" w:rsidRDefault="002C15DC">
      <w:pPr>
        <w:tabs>
          <w:tab w:val="left" w:pos="2065"/>
          <w:tab w:val="left" w:pos="3695"/>
        </w:tabs>
        <w:spacing w:line="600" w:lineRule="auto"/>
        <w:ind w:firstLine="720"/>
        <w:jc w:val="both"/>
        <w:rPr>
          <w:rFonts w:eastAsia="Times New Roman"/>
          <w:szCs w:val="24"/>
        </w:rPr>
      </w:pPr>
      <w:r>
        <w:rPr>
          <w:rFonts w:eastAsia="Times New Roman"/>
          <w:szCs w:val="24"/>
        </w:rPr>
        <w:t>Βεβαίως, και είμαστε υπέρ των ιδιωτικοποιήσεων. Όμως ποτέ δεν αποδεχθήκαμε αυτού του είδους το υπερταμείο, που πάντα ζη</w:t>
      </w:r>
      <w:r>
        <w:rPr>
          <w:rFonts w:eastAsia="Times New Roman"/>
          <w:szCs w:val="24"/>
        </w:rPr>
        <w:t xml:space="preserve">τούσαν οι πιστωτές. Γιατί εδώ τώρα δεν πρόκειται για ιδιωτικοποιήσεις. Εδώ πρόκειται για αφαίρεση όλης της δικαιοδοσίας πάνω στον ευρύτερο δημόσιο τομέα και πάνω στην ακίνητη περιουσία του </w:t>
      </w:r>
      <w:r>
        <w:rPr>
          <w:rFonts w:eastAsia="Times New Roman"/>
          <w:szCs w:val="24"/>
        </w:rPr>
        <w:t>δ</w:t>
      </w:r>
      <w:r>
        <w:rPr>
          <w:rFonts w:eastAsia="Times New Roman"/>
          <w:szCs w:val="24"/>
        </w:rPr>
        <w:t>ημοσίου. Και όλο αυτό περιέρχεται στον ουσιαστικό έλεγχο της τρόικ</w:t>
      </w:r>
      <w:r>
        <w:rPr>
          <w:rFonts w:eastAsia="Times New Roman"/>
          <w:szCs w:val="24"/>
        </w:rPr>
        <w:t>ας, των πιστωτών, στο διηνεκές.</w:t>
      </w:r>
    </w:p>
    <w:p w14:paraId="12E552B4" w14:textId="77777777" w:rsidR="00A37F14" w:rsidRDefault="002C15DC">
      <w:pPr>
        <w:tabs>
          <w:tab w:val="left" w:pos="2065"/>
          <w:tab w:val="left" w:pos="3695"/>
        </w:tabs>
        <w:spacing w:line="600" w:lineRule="auto"/>
        <w:ind w:firstLine="720"/>
        <w:jc w:val="both"/>
        <w:rPr>
          <w:rFonts w:eastAsia="Times New Roman"/>
          <w:szCs w:val="24"/>
        </w:rPr>
      </w:pPr>
      <w:r>
        <w:rPr>
          <w:rFonts w:eastAsia="Times New Roman"/>
          <w:szCs w:val="24"/>
        </w:rPr>
        <w:t xml:space="preserve">Και δεν έχει σημασία το ελληνικό δίκαιο ή ποιος είναι στη </w:t>
      </w:r>
      <w:r>
        <w:rPr>
          <w:rFonts w:eastAsia="Times New Roman"/>
          <w:szCs w:val="24"/>
        </w:rPr>
        <w:t>γ</w:t>
      </w:r>
      <w:r>
        <w:rPr>
          <w:rFonts w:eastAsia="Times New Roman"/>
          <w:szCs w:val="24"/>
        </w:rPr>
        <w:t xml:space="preserve">ενική </w:t>
      </w:r>
      <w:r>
        <w:rPr>
          <w:rFonts w:eastAsia="Times New Roman"/>
          <w:szCs w:val="24"/>
        </w:rPr>
        <w:t>σ</w:t>
      </w:r>
      <w:r>
        <w:rPr>
          <w:rFonts w:eastAsia="Times New Roman"/>
          <w:szCs w:val="24"/>
        </w:rPr>
        <w:t xml:space="preserve">υνέλευση ή ο Υπουργός Οικονομικών. Σημασία έχει ότι η διοίκηση δεν διορίζεται χωρίς τη συναίνεση των λεγόμενων </w:t>
      </w:r>
      <w:r>
        <w:rPr>
          <w:rFonts w:eastAsia="Times New Roman"/>
          <w:szCs w:val="24"/>
        </w:rPr>
        <w:t>θ</w:t>
      </w:r>
      <w:r>
        <w:rPr>
          <w:rFonts w:eastAsia="Times New Roman"/>
          <w:szCs w:val="24"/>
        </w:rPr>
        <w:t>εσμών, της τρόικας, δηλαδή</w:t>
      </w:r>
      <w:r>
        <w:rPr>
          <w:rFonts w:eastAsia="Times New Roman"/>
          <w:szCs w:val="24"/>
        </w:rPr>
        <w:t>,</w:t>
      </w:r>
      <w:r>
        <w:rPr>
          <w:rFonts w:eastAsia="Times New Roman"/>
          <w:szCs w:val="24"/>
        </w:rPr>
        <w:t xml:space="preserve"> των πιστωτών, και </w:t>
      </w:r>
      <w:r>
        <w:rPr>
          <w:rFonts w:eastAsia="Times New Roman"/>
          <w:szCs w:val="24"/>
        </w:rPr>
        <w:t>κα</w:t>
      </w:r>
      <w:r>
        <w:rPr>
          <w:rFonts w:eastAsia="Times New Roman"/>
          <w:szCs w:val="24"/>
        </w:rPr>
        <w:t>μ</w:t>
      </w:r>
      <w:r>
        <w:rPr>
          <w:rFonts w:eastAsia="Times New Roman"/>
          <w:szCs w:val="24"/>
        </w:rPr>
        <w:t xml:space="preserve">μία απόφαση δεν λαμβάνεται χωρίς τη δική τους συμφωνία. Ξέρετε τι αντιδράσεις θα προκαλούσε αυτό από πλευράς σας, εάν είχε συμβεί το 2009 ή το 2010 ή το 2011 ή το 2012 κ.ο.κ υπό εκείνες τις συνθήκες; Το αναλογίζεστε αυτό; </w:t>
      </w:r>
    </w:p>
    <w:p w14:paraId="12E552B5" w14:textId="77777777" w:rsidR="00A37F14" w:rsidRDefault="002C15DC">
      <w:pPr>
        <w:tabs>
          <w:tab w:val="left" w:pos="2065"/>
          <w:tab w:val="left" w:pos="3695"/>
        </w:tabs>
        <w:spacing w:line="600" w:lineRule="auto"/>
        <w:ind w:firstLine="720"/>
        <w:jc w:val="both"/>
        <w:rPr>
          <w:rFonts w:eastAsia="Times New Roman"/>
          <w:szCs w:val="24"/>
        </w:rPr>
      </w:pPr>
      <w:r>
        <w:rPr>
          <w:rFonts w:eastAsia="Times New Roman"/>
          <w:szCs w:val="24"/>
        </w:rPr>
        <w:t>Γ</w:t>
      </w:r>
      <w:r>
        <w:rPr>
          <w:rFonts w:eastAsia="Times New Roman"/>
          <w:szCs w:val="24"/>
        </w:rPr>
        <w:t>ια τον αυτόματο μηχανισμό περ</w:t>
      </w:r>
      <w:r>
        <w:rPr>
          <w:rFonts w:eastAsia="Times New Roman"/>
          <w:szCs w:val="24"/>
        </w:rPr>
        <w:t xml:space="preserve">ικοπής δαπανών θα πω ότι ναι, βεβαίως, έχουμε υποχρέωση να τηρούμε το δημοσιονομικό σύμφωνο, το </w:t>
      </w:r>
      <w:r>
        <w:rPr>
          <w:rFonts w:eastAsia="Times New Roman"/>
          <w:szCs w:val="24"/>
        </w:rPr>
        <w:t>σ</w:t>
      </w:r>
      <w:r>
        <w:rPr>
          <w:rFonts w:eastAsia="Times New Roman"/>
          <w:szCs w:val="24"/>
        </w:rPr>
        <w:t xml:space="preserve">ύμφωνο </w:t>
      </w:r>
      <w:r>
        <w:rPr>
          <w:rFonts w:eastAsia="Times New Roman"/>
          <w:szCs w:val="24"/>
        </w:rPr>
        <w:t>σ</w:t>
      </w:r>
      <w:r>
        <w:rPr>
          <w:rFonts w:eastAsia="Times New Roman"/>
          <w:szCs w:val="24"/>
        </w:rPr>
        <w:t>ταθερότητας, όπως όλες οι χώρες. Και αυτό έχει εισαχθεί στην ελληνική έννομη τάξη. Περί αυτού πρόκειται; Όχι. Τώρα όλα γίνονται ερήμην της Βουλής. Ακυρ</w:t>
      </w:r>
      <w:r>
        <w:rPr>
          <w:rFonts w:eastAsia="Times New Roman"/>
          <w:szCs w:val="24"/>
        </w:rPr>
        <w:t>ώνεται η αρμοδιότητα ψήφισης προϋπολογισμού, έστω και αν αυτή είναι τυπική.</w:t>
      </w:r>
    </w:p>
    <w:p w14:paraId="12E552B6" w14:textId="77777777" w:rsidR="00A37F14" w:rsidRDefault="002C15DC">
      <w:pPr>
        <w:tabs>
          <w:tab w:val="left" w:pos="2065"/>
          <w:tab w:val="left" w:pos="3695"/>
        </w:tabs>
        <w:spacing w:line="600" w:lineRule="auto"/>
        <w:ind w:firstLine="720"/>
        <w:jc w:val="both"/>
        <w:rPr>
          <w:rFonts w:eastAsia="Times New Roman"/>
          <w:szCs w:val="24"/>
        </w:rPr>
      </w:pPr>
      <w:r>
        <w:rPr>
          <w:rFonts w:eastAsia="Times New Roman"/>
          <w:szCs w:val="24"/>
        </w:rPr>
        <w:t xml:space="preserve"> Δεν πρόκειται για έναν σιδηρούν δημοσιονομικό κανόνα. Πρόκειται για την πλήρη παράδοση της δημοσιονομικής κυριαρχίας εις το διηνεκές. Όχι όπως κάνουν όλες οι χώρες προκειμένου να </w:t>
      </w:r>
      <w:r>
        <w:rPr>
          <w:rFonts w:eastAsia="Times New Roman"/>
          <w:szCs w:val="24"/>
        </w:rPr>
        <w:t>διαμορφωθεί το ευρωπαϊκό φαινόμενο, η ευρωπαϊκή ολοκλήρωση, μεταφέροντας αρμοδιότητες, αλλά πρόκειται για υπαγωγή σε διαρκή κηδεμονία, χωρίς πέρας.</w:t>
      </w:r>
    </w:p>
    <w:p w14:paraId="12E552B7" w14:textId="77777777" w:rsidR="00A37F14" w:rsidRDefault="002C15DC">
      <w:pPr>
        <w:tabs>
          <w:tab w:val="left" w:pos="2065"/>
          <w:tab w:val="left" w:pos="3695"/>
        </w:tabs>
        <w:spacing w:line="600" w:lineRule="auto"/>
        <w:ind w:firstLine="720"/>
        <w:jc w:val="both"/>
        <w:rPr>
          <w:rFonts w:eastAsia="Times New Roman"/>
          <w:szCs w:val="24"/>
        </w:rPr>
      </w:pPr>
      <w:r>
        <w:rPr>
          <w:rFonts w:eastAsia="Times New Roman"/>
          <w:szCs w:val="24"/>
        </w:rPr>
        <w:t>Ο</w:t>
      </w:r>
      <w:r>
        <w:rPr>
          <w:rFonts w:eastAsia="Times New Roman"/>
          <w:szCs w:val="24"/>
        </w:rPr>
        <w:t xml:space="preserve"> ορυμαγδός μέτρων δεν γίνεται υπό τις δημοσιονομικές και μακροοικονομικές συνθήκες του 2010, 2011, 2012. Βρ</w:t>
      </w:r>
      <w:r>
        <w:rPr>
          <w:rFonts w:eastAsia="Times New Roman"/>
          <w:szCs w:val="24"/>
        </w:rPr>
        <w:t xml:space="preserve">ήκατε μια χώρα δημοσιονομικά σταθεροποιημένη, με θετικό ρυθμό ανάπτυξης και πρωτογενές πλεόνασμα. </w:t>
      </w:r>
      <w:r>
        <w:rPr>
          <w:rFonts w:eastAsia="Times New Roman"/>
          <w:szCs w:val="24"/>
        </w:rPr>
        <w:t>Ε</w:t>
      </w:r>
      <w:r>
        <w:rPr>
          <w:rFonts w:eastAsia="Times New Roman"/>
          <w:szCs w:val="24"/>
        </w:rPr>
        <w:t>ν πάση περιπτώσει ψηφίσατε τον νόμο για τη φορολογία εισοδήματος και για το ασφαλιστικό. Τώρα αντιλαμβάνεστε τι γίνεται με τον ΦΠΑ και τι ενθάρρυνση κάνετε σ</w:t>
      </w:r>
      <w:r>
        <w:rPr>
          <w:rFonts w:eastAsia="Times New Roman"/>
          <w:szCs w:val="24"/>
        </w:rPr>
        <w:t xml:space="preserve">τη «μαύρη» οικονομία και στην παραοικονομία; Για να μην μιλήσω για νέους φόρους και νέα τέλη σε οτιδήποτε υπάρχει, οτιδήποτε λειτουργεί, οτιδήποτε κινείται. </w:t>
      </w:r>
    </w:p>
    <w:p w14:paraId="12E552B8" w14:textId="77777777" w:rsidR="00A37F14" w:rsidRDefault="002C15DC">
      <w:pPr>
        <w:tabs>
          <w:tab w:val="left" w:pos="2065"/>
          <w:tab w:val="left" w:pos="3695"/>
        </w:tabs>
        <w:spacing w:line="600" w:lineRule="auto"/>
        <w:ind w:firstLine="720"/>
        <w:jc w:val="both"/>
        <w:rPr>
          <w:rFonts w:eastAsia="Times New Roman"/>
          <w:szCs w:val="24"/>
        </w:rPr>
      </w:pPr>
      <w:r>
        <w:rPr>
          <w:rFonts w:eastAsia="Times New Roman"/>
          <w:szCs w:val="24"/>
        </w:rPr>
        <w:t>Τ</w:t>
      </w:r>
      <w:r>
        <w:rPr>
          <w:rFonts w:eastAsia="Times New Roman"/>
          <w:szCs w:val="24"/>
        </w:rPr>
        <w:t>ο κορυφαίο είναι ο ΕΝΦΙΑ. Τι να πω γι’ αυτό τώρα; Ότι είναι τελείως διαφορετικό να έχεις έναν δημ</w:t>
      </w:r>
      <w:r>
        <w:rPr>
          <w:rFonts w:eastAsia="Times New Roman"/>
          <w:szCs w:val="24"/>
        </w:rPr>
        <w:t>οσιονομικό στόχο που είναι 1,6 δισεκατομμύρια υπό τις συνθήκες του 2011 με τα επίπεδα τιμών ακινήτων και αποδόσεων του 2011 και διαφορετικό να έχεις τη σημερινή δημοσιονομική επιδίωξη, που φτάνει τα 4 δισεκατομμύρια, με τις σημερινές συνθήκες αγοράς ακινήτ</w:t>
      </w:r>
      <w:r>
        <w:rPr>
          <w:rFonts w:eastAsia="Times New Roman"/>
          <w:szCs w:val="24"/>
        </w:rPr>
        <w:t>ων και χωρίς καμία χειροπιαστή προοπτική;</w:t>
      </w:r>
    </w:p>
    <w:p w14:paraId="12E552B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λα αυτά, κυρίες και κύριοι Βουλευτές, σε ποιο θεσμικό περιβάλλον συμβαίνουν; Γιατί έχει μεγάλη σημασία το θεσμικό και πολιτικό περιβάλλον. Δεν σας απασχολεί το γεγονός ότι γεννώνται διαρκώς ζητήματα δημοκρατίας και κράτους δικαίου; Η κατάσταση στη </w:t>
      </w:r>
      <w:r>
        <w:rPr>
          <w:rFonts w:eastAsia="Times New Roman" w:cs="Times New Roman"/>
          <w:szCs w:val="24"/>
        </w:rPr>
        <w:t>δ</w:t>
      </w:r>
      <w:r>
        <w:rPr>
          <w:rFonts w:eastAsia="Times New Roman" w:cs="Times New Roman"/>
          <w:szCs w:val="24"/>
        </w:rPr>
        <w:t>ικαιοσύ</w:t>
      </w:r>
      <w:r>
        <w:rPr>
          <w:rFonts w:eastAsia="Times New Roman" w:cs="Times New Roman"/>
          <w:szCs w:val="24"/>
        </w:rPr>
        <w:t xml:space="preserve">νη δεν σας απασχολεί, που είναι πρωτοφανής σύγκρουση στην κορυφή της </w:t>
      </w:r>
      <w:r>
        <w:rPr>
          <w:rFonts w:eastAsia="Times New Roman" w:cs="Times New Roman"/>
          <w:szCs w:val="24"/>
        </w:rPr>
        <w:t>δ</w:t>
      </w:r>
      <w:r>
        <w:rPr>
          <w:rFonts w:eastAsia="Times New Roman" w:cs="Times New Roman"/>
          <w:szCs w:val="24"/>
        </w:rPr>
        <w:t xml:space="preserve">ικαιοσύνης με ενεργό συμμετοχή του Υπουργείου Δικαιοσύνης; </w:t>
      </w:r>
    </w:p>
    <w:p w14:paraId="12E552B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αυτό</w:t>
      </w:r>
      <w:r>
        <w:rPr>
          <w:rFonts w:eastAsia="Times New Roman" w:cs="Times New Roman"/>
          <w:szCs w:val="24"/>
        </w:rPr>
        <w:t>,</w:t>
      </w:r>
      <w:r>
        <w:rPr>
          <w:rFonts w:eastAsia="Times New Roman" w:cs="Times New Roman"/>
          <w:szCs w:val="24"/>
        </w:rPr>
        <w:t xml:space="preserve"> που συμβαίνει με τον αγώνα σας κατά της διαπλοκής τι είναι; Εγώ θεωρώ ότι είναι ανταλλαγή μηνυμάτων με επιχειρηματικ</w:t>
      </w:r>
      <w:r>
        <w:rPr>
          <w:rFonts w:eastAsia="Times New Roman" w:cs="Times New Roman"/>
          <w:szCs w:val="24"/>
        </w:rPr>
        <w:t>ά συμφέροντα, τα οποία έρχονται σε επαφή με την Κυβέρνηση και μετά διευθετούνται τα ζητήματά τους και διευθετούνται νομοθετικά. Αυτό γίνεται διαρκώς τους τελευταίους μήνες. Και γίνεται και με το νομοσχέδιο αυτό για τα θέματα τα σχετικά όχι μόνο με την Επιτ</w:t>
      </w:r>
      <w:r>
        <w:rPr>
          <w:rFonts w:eastAsia="Times New Roman" w:cs="Times New Roman"/>
          <w:szCs w:val="24"/>
        </w:rPr>
        <w:t>ροπή Ανταγωνισμού, αλλά και άλλες επί μέρους διατάξεις που έχουν κατά καιρούς έρθει τους δεκαοκτώ αυτούς μήνες.</w:t>
      </w:r>
    </w:p>
    <w:p w14:paraId="12E552B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Όσον αφορά στα ζητήματα εξωτερικής και αμυντικής πολιτικής έχετε καταλάβει τι σημαίνει αυτού του είδους η παρουσία του ΝΑΤΟ μονίμως</w:t>
      </w:r>
      <w:r>
        <w:rPr>
          <w:rFonts w:eastAsia="Times New Roman" w:cs="Times New Roman"/>
          <w:szCs w:val="24"/>
        </w:rPr>
        <w:t>,</w:t>
      </w:r>
      <w:r>
        <w:rPr>
          <w:rFonts w:eastAsia="Times New Roman" w:cs="Times New Roman"/>
          <w:szCs w:val="24"/>
        </w:rPr>
        <w:t xml:space="preserve"> πλέον</w:t>
      </w:r>
      <w:r>
        <w:rPr>
          <w:rFonts w:eastAsia="Times New Roman" w:cs="Times New Roman"/>
          <w:szCs w:val="24"/>
        </w:rPr>
        <w:t>,</w:t>
      </w:r>
      <w:r>
        <w:rPr>
          <w:rFonts w:eastAsia="Times New Roman" w:cs="Times New Roman"/>
          <w:szCs w:val="24"/>
        </w:rPr>
        <w:t xml:space="preserve"> στο </w:t>
      </w:r>
      <w:r>
        <w:rPr>
          <w:rFonts w:eastAsia="Times New Roman" w:cs="Times New Roman"/>
          <w:szCs w:val="24"/>
        </w:rPr>
        <w:t>Αιγαίο και στην ανατολική Μεσόγειο, τι αλλαγή της κατάστασης υπάρχει και πόσο η εθνική ισχύς τίθεται υπό επιτήρηση στο πιο ευαίσθητο σημείο; Εάν είχαμε αυτήν την παρουσία, λόγω προσφυγικού, του ΝΑΤΟ στο Αιγαίο και είχαμε αυτήν την αναζωπύρωση των μονομερών</w:t>
      </w:r>
      <w:r>
        <w:rPr>
          <w:rFonts w:eastAsia="Times New Roman" w:cs="Times New Roman"/>
          <w:szCs w:val="24"/>
        </w:rPr>
        <w:t xml:space="preserve"> και απαράδεκτων τουρκικών διεκδικήσεων σε άλλες πολιτικές συνθήκες, τώρα αυτό θα ήταν το μείζον θέμα. Τα θέματα κυριαρχίας, δημοκρατίας, εθνικής ισχύος θα ήταν η «σημαία» σας. Ποια «σημαία»; Η «σημαία» ενός εθνικολαϊκιστικού μετώπου πίσω από το οποίο κρύβ</w:t>
      </w:r>
      <w:r>
        <w:rPr>
          <w:rFonts w:eastAsia="Times New Roman" w:cs="Times New Roman"/>
          <w:szCs w:val="24"/>
        </w:rPr>
        <w:t>εται τι; Μια ψευτοταξική ανάλυση ότι «μας ενδιαφέρει να πληβειοποιήσουμε την κοινωνία, θέλουμε να ακυρώσουμε τη μεσαία τάξη, δεν μας ενδιαφέρει να υπάρχει εθνική αποταμίευση». Όμως, χωρίς αυτό δεν υπάρχει ανάπτυξη, δεν υπάρχει επιχειρηματικότητα, δεν υπάρχ</w:t>
      </w:r>
      <w:r>
        <w:rPr>
          <w:rFonts w:eastAsia="Times New Roman" w:cs="Times New Roman"/>
          <w:szCs w:val="24"/>
        </w:rPr>
        <w:t xml:space="preserve">ει προοπτική, δεν υπάρχει απάντηση για τους ανέργους. </w:t>
      </w:r>
    </w:p>
    <w:p w14:paraId="12E552B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αφού κάνατε την πολιτική εξαπάτηση του δημοσίου χρέους, λέγοντας διάφορα παραμύθια στον ελληνικό λαό για επονείδιστο χρέος, για μονομερείς ενέργειες, για διαγραφές, τώρα εκλιπαρείτε να πάρετε τη συ</w:t>
      </w:r>
      <w:r>
        <w:rPr>
          <w:rFonts w:eastAsia="Times New Roman" w:cs="Times New Roman"/>
          <w:szCs w:val="24"/>
        </w:rPr>
        <w:t xml:space="preserve">νέχεια του </w:t>
      </w:r>
      <w:r>
        <w:rPr>
          <w:rFonts w:eastAsia="Times New Roman" w:cs="Times New Roman"/>
          <w:szCs w:val="24"/>
          <w:lang w:val="en-US"/>
        </w:rPr>
        <w:t>PSI</w:t>
      </w:r>
      <w:r>
        <w:rPr>
          <w:rFonts w:eastAsia="Times New Roman" w:cs="Times New Roman"/>
          <w:szCs w:val="24"/>
        </w:rPr>
        <w:t xml:space="preserve"> και του </w:t>
      </w:r>
      <w:r>
        <w:rPr>
          <w:rFonts w:eastAsia="Times New Roman" w:cs="Times New Roman"/>
          <w:szCs w:val="24"/>
          <w:lang w:val="en-US"/>
        </w:rPr>
        <w:t>OSI</w:t>
      </w:r>
      <w:r>
        <w:rPr>
          <w:rFonts w:eastAsia="Times New Roman" w:cs="Times New Roman"/>
          <w:szCs w:val="24"/>
        </w:rPr>
        <w:t xml:space="preserve"> του 2012 και δεν την παίρνετε -ενώ αυτό το δικαιούται η χώρα και το έχει συμφωνήσει, αλλά υπαναχωρούν τώρα οι πιστωτές- χωρίς να θέτετε το μεγάλο θέμα, που είναι η ορθή απεικόνιση του χρέους σε παρούσα αξία, γιατί εκεί φαίνεται π</w:t>
      </w:r>
      <w:r>
        <w:rPr>
          <w:rFonts w:eastAsia="Times New Roman" w:cs="Times New Roman"/>
          <w:szCs w:val="24"/>
        </w:rPr>
        <w:t>όσο πολύ μικρότερο είναι το χρέος, δηλαδή</w:t>
      </w:r>
      <w:r>
        <w:rPr>
          <w:rFonts w:eastAsia="Times New Roman" w:cs="Times New Roman"/>
          <w:szCs w:val="24"/>
        </w:rPr>
        <w:t>,</w:t>
      </w:r>
      <w:r>
        <w:rPr>
          <w:rFonts w:eastAsia="Times New Roman" w:cs="Times New Roman"/>
          <w:szCs w:val="24"/>
        </w:rPr>
        <w:t xml:space="preserve"> ογδόντα μονάδες μικρότερο, σύμφωνα με τον πιο επιεική υπολογισμό, 98% του ΑΕΠ και όχι 180%. Τα είπαμε προσφάτως αυτά με πολλούς συναδέλφους σε ένα διεθνές συνέδριο στο Λος Άντζελες. </w:t>
      </w:r>
    </w:p>
    <w:p w14:paraId="12E552B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Όμως, τώρα υπάρχει και η άλλη </w:t>
      </w:r>
      <w:r>
        <w:rPr>
          <w:rFonts w:eastAsia="Times New Roman" w:cs="Times New Roman"/>
          <w:szCs w:val="24"/>
        </w:rPr>
        <w:t>πολιτική εξαπάτηση, των πρωτογενών πλεονασμάτων 4,5%, 3,5%, 2,5%, 1,5%. Μα, πότε υπήρχε η συζήτηση αυτή αποσυνδεδεμένη από τον επιδιωκόμενο ρυθμό ανάπτυξης; Η χώρα είχε –σας το έχω ξαναπεί- εννιά χρόνια συνεχώς πρωτογενή πλεονάσματα, από το 1994 έως το 200</w:t>
      </w:r>
      <w:r>
        <w:rPr>
          <w:rFonts w:eastAsia="Times New Roman" w:cs="Times New Roman"/>
          <w:szCs w:val="24"/>
        </w:rPr>
        <w:t>3, αλλά με ικανοποιητικούς ρυθμούς ανάπτυξης. Αυτό είναι εφικτό. Μπορείς να έχεις πρωτογενή πλεονάσματα με ρυθμό ανάπτυξης</w:t>
      </w:r>
      <w:r>
        <w:rPr>
          <w:rFonts w:eastAsia="Times New Roman" w:cs="Times New Roman"/>
          <w:szCs w:val="24"/>
        </w:rPr>
        <w:t>,</w:t>
      </w:r>
      <w:r>
        <w:rPr>
          <w:rFonts w:eastAsia="Times New Roman" w:cs="Times New Roman"/>
          <w:szCs w:val="24"/>
        </w:rPr>
        <w:t xml:space="preserve"> που είναι ικανοποιητικός. </w:t>
      </w:r>
    </w:p>
    <w:p w14:paraId="12E552B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Αντί, λοιπόν, να γίνεται μία διαπραγμάτευση για τον ρυθμό ανάπτυξης και για το πώς αυτός θα επιτευχθεί κα</w:t>
      </w:r>
      <w:r>
        <w:rPr>
          <w:rFonts w:eastAsia="Times New Roman" w:cs="Times New Roman"/>
          <w:szCs w:val="24"/>
        </w:rPr>
        <w:t>ι με τους πιστωτές και εδώ μέσα, εθνικά, ασχολούμαστε με τον αριθμητή, δηλαδή</w:t>
      </w:r>
      <w:r>
        <w:rPr>
          <w:rFonts w:eastAsia="Times New Roman" w:cs="Times New Roman"/>
          <w:szCs w:val="24"/>
        </w:rPr>
        <w:t>,</w:t>
      </w:r>
      <w:r>
        <w:rPr>
          <w:rFonts w:eastAsia="Times New Roman" w:cs="Times New Roman"/>
          <w:szCs w:val="24"/>
        </w:rPr>
        <w:t xml:space="preserve"> πόσος θα είναι ο στόχος του πρωτογενούς πλεονάσματος. Γιατί; Γιατί λένε το απίθανο ότι εμείς είχαμε υψηλό στόχο, άρα θα επιβαρύναμε τον ελληνικό λαό. Μα, ο υψηλός στόχος θα προέ</w:t>
      </w:r>
      <w:r>
        <w:rPr>
          <w:rFonts w:eastAsia="Times New Roman" w:cs="Times New Roman"/>
          <w:szCs w:val="24"/>
        </w:rPr>
        <w:t xml:space="preserve">κυπτε από τον υψηλό ρυθμό ανάπτυξης. Και η απώλεια είναι τραγική για την οικονομία και τη χώρα. </w:t>
      </w:r>
    </w:p>
    <w:p w14:paraId="12E552B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Τώρα να σας πω κάτι. Αν αυτή η μεταστροφή, αν αυτό το νέο πάθος σας, η υποταγή οδηγούσε κάπου, έβγαζε τη χώρα στο ξέφωτο, θα έλεγα χαλάλι του και χαλάλι σας. Ό</w:t>
      </w:r>
      <w:r>
        <w:rPr>
          <w:rFonts w:eastAsia="Times New Roman" w:cs="Times New Roman"/>
          <w:szCs w:val="24"/>
        </w:rPr>
        <w:t xml:space="preserve">μως, πρόκειται να γίνει αυτό; Θα ανακάμψει η οικονομία και θα προκύψει και πολιτικό όφελος για εσάς; Δυστυχώς, δεν θα γίνει, γιατί το οικονομικό πρόβλημα είναι δευτερογενές. Χρειάζεται πολιτική και κοινωνική εμπιστοσύνη και αυτή δεν υπάρχει. </w:t>
      </w:r>
    </w:p>
    <w:p w14:paraId="12E552C0" w14:textId="77777777" w:rsidR="00A37F14" w:rsidRDefault="002C15DC">
      <w:pPr>
        <w:tabs>
          <w:tab w:val="left" w:pos="2096"/>
        </w:tabs>
        <w:spacing w:after="0" w:line="600" w:lineRule="auto"/>
        <w:jc w:val="both"/>
        <w:rPr>
          <w:rFonts w:eastAsia="UB-Helvetica" w:cs="Times New Roman"/>
          <w:szCs w:val="24"/>
        </w:rPr>
      </w:pPr>
      <w:r>
        <w:rPr>
          <w:rFonts w:eastAsia="UB-Helvetica" w:cs="Times New Roman"/>
          <w:szCs w:val="24"/>
        </w:rPr>
        <w:t>Άρα, εγκλωβίζ</w:t>
      </w:r>
      <w:r>
        <w:rPr>
          <w:rFonts w:eastAsia="UB-Helvetica" w:cs="Times New Roman"/>
          <w:szCs w:val="24"/>
        </w:rPr>
        <w:t xml:space="preserve">εστε μόνοι σας και εγκλωβίζετε και τη χώρα. </w:t>
      </w:r>
    </w:p>
    <w:p w14:paraId="12E552C1"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Αυτό δημιουργεί πρόβλημα νομιμοποίησης; Προφανώς δημιουργεί και το νιώθετε στις κοινωνικές αντιδράσεις, το νιώθετε μέσα στη συνείδησή σας, άλλο εάν το ομολογείτε ή όχι. </w:t>
      </w:r>
    </w:p>
    <w:p w14:paraId="12E552C2"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Και εδώ δεν σταματάει το πραγματικό </w:t>
      </w:r>
      <w:r>
        <w:rPr>
          <w:rFonts w:eastAsia="UB-Helvetica" w:cs="Times New Roman"/>
          <w:szCs w:val="24"/>
        </w:rPr>
        <w:t>ερώτημα του κόσμου: Μπορούμε να επιτύχουμε εθνική υπέρβαση; Με τη νοοτροπία</w:t>
      </w:r>
      <w:r>
        <w:rPr>
          <w:rFonts w:eastAsia="UB-Helvetica" w:cs="Times New Roman"/>
          <w:szCs w:val="24"/>
        </w:rPr>
        <w:t>,</w:t>
      </w:r>
      <w:r>
        <w:rPr>
          <w:rFonts w:eastAsia="UB-Helvetica" w:cs="Times New Roman"/>
          <w:szCs w:val="24"/>
        </w:rPr>
        <w:t xml:space="preserve"> που εκπέμπει η Κυβέρνηση, με αυτό το στυλ του αυταρχισμού, της μονομέρειας, του μικροκομματισμού, όχι βεβαίως! Δεν υπάρχουν οι προϋποθέσεις εθνικής υπέρβασης. Γιατί, όπως είπα προ</w:t>
      </w:r>
      <w:r>
        <w:rPr>
          <w:rFonts w:eastAsia="UB-Helvetica" w:cs="Times New Roman"/>
          <w:szCs w:val="24"/>
        </w:rPr>
        <w:t xml:space="preserve">ηγουμένως, πρέπει να υπάρχουν θεσμικές, πολιτικές και κοινωνικές προϋποθέσεις και αυτές δεν μπορείτε να τις διασφαλίσετε για τη χώρα. </w:t>
      </w:r>
    </w:p>
    <w:p w14:paraId="12E552C3"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Δυστυχώς, είμαστε καταδικασμένοι, εάν συνεχίσετε εσείς να κυβερνάτε τον τόπο, σε μια στασιμοχρεοκοπία</w:t>
      </w:r>
      <w:r>
        <w:rPr>
          <w:rFonts w:eastAsia="UB-Helvetica" w:cs="Times New Roman"/>
          <w:szCs w:val="24"/>
        </w:rPr>
        <w:t>,</w:t>
      </w:r>
      <w:r>
        <w:rPr>
          <w:rFonts w:eastAsia="UB-Helvetica" w:cs="Times New Roman"/>
          <w:szCs w:val="24"/>
        </w:rPr>
        <w:t xml:space="preserve"> που σπαταλά εθνικό</w:t>
      </w:r>
      <w:r>
        <w:rPr>
          <w:rFonts w:eastAsia="UB-Helvetica" w:cs="Times New Roman"/>
          <w:szCs w:val="24"/>
        </w:rPr>
        <w:t xml:space="preserve"> χρόνο και εθνικό κεφάλαιο. Πρέπει να το κατανοήσετε αυτό, για να αντιληφθείτε το μέγεθος της ιστορικής σας ευθύνης. </w:t>
      </w:r>
    </w:p>
    <w:p w14:paraId="12E552C4"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(Χειροκροτήματα από τ</w:t>
      </w:r>
      <w:r>
        <w:rPr>
          <w:rFonts w:eastAsia="UB-Helvetica" w:cs="Times New Roman"/>
          <w:szCs w:val="24"/>
        </w:rPr>
        <w:t>ις</w:t>
      </w:r>
      <w:r>
        <w:rPr>
          <w:rFonts w:eastAsia="UB-Helvetica" w:cs="Times New Roman"/>
          <w:szCs w:val="24"/>
        </w:rPr>
        <w:t xml:space="preserve"> πτέρυγ</w:t>
      </w:r>
      <w:r>
        <w:rPr>
          <w:rFonts w:eastAsia="UB-Helvetica" w:cs="Times New Roman"/>
          <w:szCs w:val="24"/>
        </w:rPr>
        <w:t>ες</w:t>
      </w:r>
      <w:r>
        <w:rPr>
          <w:rFonts w:eastAsia="UB-Helvetica" w:cs="Times New Roman"/>
          <w:szCs w:val="24"/>
        </w:rPr>
        <w:t xml:space="preserve"> της Δημοκρατικής Συμπαράταξης ΠΑΣΟΚ-ΔΗΜΑΡ και του Ποταμιού)</w:t>
      </w:r>
    </w:p>
    <w:p w14:paraId="12E552C5"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ΠΡΟΕΔΡΕΥΩΝ (Δημήτριος Κρεμαστινός): </w:t>
      </w:r>
      <w:r>
        <w:rPr>
          <w:rFonts w:eastAsia="UB-Helvetica" w:cs="Times New Roman"/>
          <w:szCs w:val="24"/>
        </w:rPr>
        <w:t>Σας ευχαρ</w:t>
      </w:r>
      <w:r>
        <w:rPr>
          <w:rFonts w:eastAsia="UB-Helvetica" w:cs="Times New Roman"/>
          <w:szCs w:val="24"/>
        </w:rPr>
        <w:t xml:space="preserve">ιστώ. </w:t>
      </w:r>
    </w:p>
    <w:p w14:paraId="12E552C6" w14:textId="77777777" w:rsidR="00A37F14" w:rsidRDefault="002C15DC">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w:t>
      </w:r>
      <w:r>
        <w:rPr>
          <w:rFonts w:eastAsia="Times New Roman" w:cs="Times New Roman"/>
        </w:rPr>
        <w:t>ΕΛΕΥΘΕΡΙΟΣ ΒΕΝΙΖΕΛΟΣ</w:t>
      </w:r>
      <w:r>
        <w:rPr>
          <w:rFonts w:eastAsia="Times New Roman" w:cs="Times New Roman"/>
        </w:rPr>
        <w:t xml:space="preserve">» και ενημερώθηκαν για την </w:t>
      </w:r>
      <w:r>
        <w:rPr>
          <w:rFonts w:eastAsia="Times New Roman" w:cs="Times New Roman"/>
        </w:rPr>
        <w:t>ιστορία του κτηρίου και τον τρόπο οργάνωσης και λειτουργίας της Βουλής, σαράντα ένας μαθητές και μαθήτριες και έξι εκπαιδευτικοί συνοδοί τους από το 2</w:t>
      </w:r>
      <w:r>
        <w:rPr>
          <w:rFonts w:eastAsia="Times New Roman" w:cs="Times New Roman"/>
          <w:vertAlign w:val="superscript"/>
        </w:rPr>
        <w:t xml:space="preserve">ο </w:t>
      </w:r>
      <w:r>
        <w:rPr>
          <w:rFonts w:eastAsia="Times New Roman" w:cs="Times New Roman"/>
        </w:rPr>
        <w:t xml:space="preserve"> και 3</w:t>
      </w:r>
      <w:r>
        <w:rPr>
          <w:rFonts w:eastAsia="Times New Roman" w:cs="Times New Roman"/>
          <w:vertAlign w:val="superscript"/>
        </w:rPr>
        <w:t>ο</w:t>
      </w:r>
      <w:r>
        <w:rPr>
          <w:rFonts w:eastAsia="Times New Roman" w:cs="Times New Roman"/>
        </w:rPr>
        <w:t xml:space="preserve"> Δημοτικό Σχολείο Διαβατών Θεσσαλονίκης.  </w:t>
      </w:r>
    </w:p>
    <w:p w14:paraId="12E552C7" w14:textId="77777777" w:rsidR="00A37F14" w:rsidRDefault="002C15DC">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12E552C8" w14:textId="77777777" w:rsidR="00A37F14" w:rsidRDefault="002C15DC">
      <w:pPr>
        <w:spacing w:after="0"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w:t>
      </w:r>
      <w:r>
        <w:rPr>
          <w:rFonts w:eastAsia="Times New Roman" w:cs="Times New Roman"/>
        </w:rPr>
        <w:t>ς πτέρυγες της Βουλής)</w:t>
      </w:r>
    </w:p>
    <w:p w14:paraId="12E552C9"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Τον λόγο έχει ο Υπουργός Αγροτικής Ανάπτυξης και Τροφίμων, κ. Ευάγγελος Αποστόλου. </w:t>
      </w:r>
    </w:p>
    <w:p w14:paraId="12E552CA"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b/>
          <w:szCs w:val="24"/>
        </w:rPr>
        <w:t>ΕΥΑΓΓΕΛΟΣ ΑΠΟΣΤΟΛΟΥ (Υπουργός Αγροτικής Ανάπτυξης και Τροφίμων):</w:t>
      </w:r>
      <w:r>
        <w:rPr>
          <w:rFonts w:eastAsia="UB-Helvetica" w:cs="Times New Roman"/>
          <w:szCs w:val="24"/>
        </w:rPr>
        <w:t xml:space="preserve"> Εμείς, αγαπητέ κύριε Βενιζέλο, δεν έχουμε κανένα πρόβλημα να πούμε τι νιώθουμε. Είμα</w:t>
      </w:r>
      <w:r>
        <w:rPr>
          <w:rFonts w:eastAsia="UB-Helvetica" w:cs="Times New Roman"/>
          <w:szCs w:val="24"/>
        </w:rPr>
        <w:t>στε πάντα ειλικρινείς. Και θα περιμέναμε</w:t>
      </w:r>
      <w:r>
        <w:rPr>
          <w:rFonts w:eastAsia="UB-Helvetica" w:cs="Times New Roman"/>
          <w:szCs w:val="24"/>
        </w:rPr>
        <w:t>,</w:t>
      </w:r>
      <w:r>
        <w:rPr>
          <w:rFonts w:eastAsia="UB-Helvetica" w:cs="Times New Roman"/>
          <w:szCs w:val="24"/>
        </w:rPr>
        <w:t xml:space="preserve"> τουλάχιστον</w:t>
      </w:r>
      <w:r>
        <w:rPr>
          <w:rFonts w:eastAsia="UB-Helvetica" w:cs="Times New Roman"/>
          <w:szCs w:val="24"/>
        </w:rPr>
        <w:t>,</w:t>
      </w:r>
      <w:r>
        <w:rPr>
          <w:rFonts w:eastAsia="UB-Helvetica" w:cs="Times New Roman"/>
          <w:szCs w:val="24"/>
        </w:rPr>
        <w:t xml:space="preserve"> από εσάς –και εννοώ</w:t>
      </w:r>
      <w:r>
        <w:rPr>
          <w:rFonts w:eastAsia="UB-Helvetica" w:cs="Times New Roman"/>
          <w:szCs w:val="24"/>
        </w:rPr>
        <w:t>,</w:t>
      </w:r>
      <w:r>
        <w:rPr>
          <w:rFonts w:eastAsia="UB-Helvetica" w:cs="Times New Roman"/>
          <w:szCs w:val="24"/>
        </w:rPr>
        <w:t xml:space="preserve"> βεβαίως</w:t>
      </w:r>
      <w:r>
        <w:rPr>
          <w:rFonts w:eastAsia="UB-Helvetica" w:cs="Times New Roman"/>
          <w:szCs w:val="24"/>
        </w:rPr>
        <w:t>,</w:t>
      </w:r>
      <w:r>
        <w:rPr>
          <w:rFonts w:eastAsia="UB-Helvetica" w:cs="Times New Roman"/>
          <w:szCs w:val="24"/>
        </w:rPr>
        <w:t xml:space="preserve"> και τους συγκυβερνήτες σας της Νέας Δημοκρατίας- να είσαστε</w:t>
      </w:r>
      <w:r>
        <w:rPr>
          <w:rFonts w:eastAsia="UB-Helvetica" w:cs="Times New Roman"/>
          <w:szCs w:val="24"/>
        </w:rPr>
        <w:t>,</w:t>
      </w:r>
      <w:r>
        <w:rPr>
          <w:rFonts w:eastAsia="UB-Helvetica" w:cs="Times New Roman"/>
          <w:szCs w:val="24"/>
        </w:rPr>
        <w:t xml:space="preserve"> κάποια στιγμή</w:t>
      </w:r>
      <w:r>
        <w:rPr>
          <w:rFonts w:eastAsia="UB-Helvetica" w:cs="Times New Roman"/>
          <w:szCs w:val="24"/>
        </w:rPr>
        <w:t>,</w:t>
      </w:r>
      <w:r>
        <w:rPr>
          <w:rFonts w:eastAsia="UB-Helvetica" w:cs="Times New Roman"/>
          <w:szCs w:val="24"/>
        </w:rPr>
        <w:t xml:space="preserve"> ειλικρινείς. Για όλα αυτά</w:t>
      </w:r>
      <w:r>
        <w:rPr>
          <w:rFonts w:eastAsia="UB-Helvetica" w:cs="Times New Roman"/>
          <w:szCs w:val="24"/>
        </w:rPr>
        <w:t>,</w:t>
      </w:r>
      <w:r>
        <w:rPr>
          <w:rFonts w:eastAsia="UB-Helvetica" w:cs="Times New Roman"/>
          <w:szCs w:val="24"/>
        </w:rPr>
        <w:t xml:space="preserve"> που συζητάμε και άλλα πολλά και δύσκολα</w:t>
      </w:r>
      <w:r>
        <w:rPr>
          <w:rFonts w:eastAsia="UB-Helvetica" w:cs="Times New Roman"/>
          <w:szCs w:val="24"/>
        </w:rPr>
        <w:t>,</w:t>
      </w:r>
      <w:r>
        <w:rPr>
          <w:rFonts w:eastAsia="UB-Helvetica" w:cs="Times New Roman"/>
          <w:szCs w:val="24"/>
        </w:rPr>
        <w:t xml:space="preserve"> που βιώνει η ελληνική κοινω</w:t>
      </w:r>
      <w:r>
        <w:rPr>
          <w:rFonts w:eastAsia="UB-Helvetica" w:cs="Times New Roman"/>
          <w:szCs w:val="24"/>
        </w:rPr>
        <w:t>νία δεν είναι καθοριστικές και διαχρονικές οι ευθύνες</w:t>
      </w:r>
      <w:r>
        <w:rPr>
          <w:rFonts w:eastAsia="UB-Helvetica" w:cs="Times New Roman"/>
          <w:szCs w:val="24"/>
        </w:rPr>
        <w:t>,</w:t>
      </w:r>
      <w:r>
        <w:rPr>
          <w:rFonts w:eastAsia="UB-Helvetica" w:cs="Times New Roman"/>
          <w:szCs w:val="24"/>
        </w:rPr>
        <w:t xml:space="preserve"> που έχουν οι παρελθούσες κυβερνήσεις και οι εκπρόσωποί τους; </w:t>
      </w:r>
    </w:p>
    <w:p w14:paraId="12E552CB"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Δεν λέω ότι είναι αποκλειστικές οι ευθύνες, αλλά δεν είναι οπωσδήποτε καθοριστικές για όλα αυτά</w:t>
      </w:r>
      <w:r>
        <w:rPr>
          <w:rFonts w:eastAsia="UB-Helvetica" w:cs="Times New Roman"/>
          <w:szCs w:val="24"/>
        </w:rPr>
        <w:t>,</w:t>
      </w:r>
      <w:r>
        <w:rPr>
          <w:rFonts w:eastAsia="UB-Helvetica" w:cs="Times New Roman"/>
          <w:szCs w:val="24"/>
        </w:rPr>
        <w:t xml:space="preserve"> που έχουν διαμορφωθεί μέχρι σήμερα;</w:t>
      </w:r>
    </w:p>
    <w:p w14:paraId="12E552CC"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Γιατί,</w:t>
      </w:r>
      <w:r>
        <w:rPr>
          <w:rFonts w:eastAsia="UB-Helvetica" w:cs="Times New Roman"/>
          <w:szCs w:val="24"/>
        </w:rPr>
        <w:t xml:space="preserve"> λοιπόν, αγαπητοί συνάδελφοι, κάνετε πως δεν καταλαβαίνετε, θεωρώντας μάλιστα πως μια καταγγελτική συζήτηση στον παρόντα χρόνο, σε επίπεδο οποιουδήποτε θεσμικού οργάνου και ιδιαίτερα στη Βουλή, νομιμοποιεί το παρελθόν σας και διασφαλίζει το μέλλον;</w:t>
      </w:r>
    </w:p>
    <w:p w14:paraId="12E552CD"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Αγαπητο</w:t>
      </w:r>
      <w:r>
        <w:rPr>
          <w:rFonts w:eastAsia="UB-Helvetica" w:cs="Times New Roman"/>
          <w:szCs w:val="24"/>
        </w:rPr>
        <w:t xml:space="preserve">ί συνάδελφοι, είναι πέραν κάθε λογικής η σκέψη ότι για τη σημερινή κατάσταση των πραγμάτων έχει ευθύνη μια Κυβέρνηση των δεκαέξι μηνών. Η πρώτη και η δεύτερη Κυβέρνηση του ΣΥΡΙΖΑ ποτέ μέχρι σήμερα δεν κυβέρνησε απερίσπαστα. Έπρεπε από την πρώτη στιγμή έως </w:t>
      </w:r>
      <w:r>
        <w:rPr>
          <w:rFonts w:eastAsia="UB-Helvetica" w:cs="Times New Roman"/>
          <w:szCs w:val="24"/>
        </w:rPr>
        <w:t>και τώρα</w:t>
      </w:r>
      <w:r>
        <w:rPr>
          <w:rFonts w:eastAsia="UB-Helvetica" w:cs="Times New Roman"/>
          <w:szCs w:val="24"/>
        </w:rPr>
        <w:t>,</w:t>
      </w:r>
      <w:r>
        <w:rPr>
          <w:rFonts w:eastAsia="UB-Helvetica" w:cs="Times New Roman"/>
          <w:szCs w:val="24"/>
        </w:rPr>
        <w:t xml:space="preserve"> που φτάνουμε στην ολοκλήρωση της αξιολόγησης και προσδοκούμε μια θετική εξέλιξη για το χρέος, να αντιμετωπίσουμε την κατάσταση της οικονομίας και της κοινωνίας που προκάλεσε η δική σας πολιτική. Να κρατήσουμε, δηλαδή, όρθια την οικονομία και την </w:t>
      </w:r>
      <w:r>
        <w:rPr>
          <w:rFonts w:eastAsia="UB-Helvetica" w:cs="Times New Roman"/>
          <w:szCs w:val="24"/>
        </w:rPr>
        <w:t xml:space="preserve">κοινωνία και ταυτόχρονα να καταφέρουμε να διαπραγματευτούμε μια δύσκολη αλλά βιώσιμη λύση, μέσα σε ένα περιβάλλον αρνητικών συσχετισμών στην Ευρώπη και μάλιστα παραλαμβάνοντας, όπως έχει πει ο Πρωθυπουργός, ένα ναρκοθετημένο και υπονομευμένο πεδίο. Διότι, </w:t>
      </w:r>
      <w:r>
        <w:rPr>
          <w:rFonts w:eastAsia="UB-Helvetica" w:cs="Times New Roman"/>
          <w:szCs w:val="24"/>
        </w:rPr>
        <w:t xml:space="preserve">για παράδειγμα, είχατε αναλάβει δεσμεύσεις για πρωτογενή πλεονάσματα και μάλιστα σταθερά στο 4,5% του ΑΕΠ. </w:t>
      </w:r>
    </w:p>
    <w:p w14:paraId="12E552CE"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Είναι</w:t>
      </w:r>
      <w:r>
        <w:rPr>
          <w:rFonts w:eastAsia="UB-Helvetica" w:cs="Times New Roman"/>
          <w:szCs w:val="24"/>
        </w:rPr>
        <w:t>,</w:t>
      </w:r>
      <w:r>
        <w:rPr>
          <w:rFonts w:eastAsia="UB-Helvetica" w:cs="Times New Roman"/>
          <w:szCs w:val="24"/>
        </w:rPr>
        <w:t xml:space="preserve"> μάλιστα</w:t>
      </w:r>
      <w:r>
        <w:rPr>
          <w:rFonts w:eastAsia="UB-Helvetica" w:cs="Times New Roman"/>
          <w:szCs w:val="24"/>
        </w:rPr>
        <w:t>,</w:t>
      </w:r>
      <w:r>
        <w:rPr>
          <w:rFonts w:eastAsia="UB-Helvetica" w:cs="Times New Roman"/>
          <w:szCs w:val="24"/>
        </w:rPr>
        <w:t xml:space="preserve"> αστείο όταν δεν είναι εξοργιστικό, να έρχεστε, κύριοι συνάδελφοι της Νέας Δημοκρατίας και του ΠΑΣΟΚ, και να μας εγκαλείτε στο πλαίσι</w:t>
      </w:r>
      <w:r>
        <w:rPr>
          <w:rFonts w:eastAsia="UB-Helvetica" w:cs="Times New Roman"/>
          <w:szCs w:val="24"/>
        </w:rPr>
        <w:t>ο του κοινοβουλευτικού ελέγχου σε πολλές περιπτώσεις για ζητήματα</w:t>
      </w:r>
      <w:r>
        <w:rPr>
          <w:rFonts w:eastAsia="UB-Helvetica" w:cs="Times New Roman"/>
          <w:szCs w:val="24"/>
        </w:rPr>
        <w:t>,</w:t>
      </w:r>
      <w:r>
        <w:rPr>
          <w:rFonts w:eastAsia="UB-Helvetica" w:cs="Times New Roman"/>
          <w:szCs w:val="24"/>
        </w:rPr>
        <w:t xml:space="preserve"> που σχετίζονται με τις δικές σας επιλογές και τις δικές σας δεσμεύσεις. </w:t>
      </w:r>
    </w:p>
    <w:p w14:paraId="12E552CF" w14:textId="77777777" w:rsidR="00A37F14" w:rsidRDefault="002C15DC">
      <w:pPr>
        <w:spacing w:line="600" w:lineRule="auto"/>
        <w:jc w:val="both"/>
        <w:rPr>
          <w:rFonts w:eastAsia="Times New Roman" w:cs="Times New Roman"/>
          <w:szCs w:val="24"/>
        </w:rPr>
      </w:pPr>
      <w:r>
        <w:rPr>
          <w:rFonts w:eastAsia="Times New Roman" w:cs="Times New Roman"/>
          <w:szCs w:val="24"/>
        </w:rPr>
        <w:t>Να εγκαλείτε εμάς -σας το αναφέρω για δεύτερη φορά- γιατί κάνουμε διαπραγματεύσεις για τα πρόστιμα και τους καταλογι</w:t>
      </w:r>
      <w:r>
        <w:rPr>
          <w:rFonts w:eastAsia="Times New Roman" w:cs="Times New Roman"/>
          <w:szCs w:val="24"/>
        </w:rPr>
        <w:t xml:space="preserve">σμούς και να μας λέτε: «Εμείς τα κάναμε. Εσείς έχετε την ευθύνη τώρα αν θα ολοκληρώσετε τη διαπραγμάτευση ή όχι». </w:t>
      </w:r>
    </w:p>
    <w:p w14:paraId="12E552D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Όλη αυτή η διαδικασία, αγαπητοί συνάδελφοι, που χαρακτηρίστηκε, όπως σας είπα, από σκληρή διαπραγμάτευση με τους θεσμούς και την αντιμετώπιση</w:t>
      </w:r>
      <w:r>
        <w:rPr>
          <w:rFonts w:eastAsia="Times New Roman" w:cs="Times New Roman"/>
          <w:szCs w:val="24"/>
        </w:rPr>
        <w:t xml:space="preserve"> των αποτελεσμάτων της συγκεκριμένης πολιτικής, έχει φτάσει τώρα σε μια κρίσιμη καμπή. Δημιουργούνται οι συνθήκες να λειτουργήσει η οικονομία μέσα σε ένα πιο σταθερό περιβάλλον, με συγκεκριμένες, βεβαίως, υποχρεώσεις, αλλά και με προοπτική να περάσουμε από</w:t>
      </w:r>
      <w:r>
        <w:rPr>
          <w:rFonts w:eastAsia="Times New Roman" w:cs="Times New Roman"/>
          <w:szCs w:val="24"/>
        </w:rPr>
        <w:t xml:space="preserve"> την περίοδο της ακραίας ύφεσης σε μια περίοδο ανάκαμψης και ανάπτυξης.</w:t>
      </w:r>
    </w:p>
    <w:p w14:paraId="12E552D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Έχω πει και άλλες φορές ότι η λύση δεν είναι να διαχειριστούμε τη φτώχεια και τη μιζέρια, αλλά να μεγαλώσουμε την πίτα, να παράξουμε πλούτο και να ξανακερδίσουμε σιγά-σιγά το ΑΕΠ που έ</w:t>
      </w:r>
      <w:r>
        <w:rPr>
          <w:rFonts w:eastAsia="Times New Roman" w:cs="Times New Roman"/>
          <w:szCs w:val="24"/>
        </w:rPr>
        <w:t>χασε η χώρα μας τα τελευταία χρόνια.</w:t>
      </w:r>
    </w:p>
    <w:p w14:paraId="12E552D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εδώ μπαίνει το εξής ερώτημα: Μπορεί η χώρα μας να παράξει νέο πλούτο, να βρεθεί σε τροχιά ανάπτυξης; Ναι, μπορεί. Μπορεί με μια στρατηγική</w:t>
      </w:r>
      <w:r>
        <w:rPr>
          <w:rFonts w:eastAsia="Times New Roman" w:cs="Times New Roman"/>
          <w:szCs w:val="24"/>
        </w:rPr>
        <w:t>,</w:t>
      </w:r>
      <w:r>
        <w:rPr>
          <w:rFonts w:eastAsia="Times New Roman" w:cs="Times New Roman"/>
          <w:szCs w:val="24"/>
        </w:rPr>
        <w:t xml:space="preserve"> που θα έχει συγκεκριμένους στόχους, μια στρατηγική</w:t>
      </w:r>
      <w:r>
        <w:rPr>
          <w:rFonts w:eastAsia="Times New Roman" w:cs="Times New Roman"/>
          <w:szCs w:val="24"/>
        </w:rPr>
        <w:t>,</w:t>
      </w:r>
      <w:r>
        <w:rPr>
          <w:rFonts w:eastAsia="Times New Roman" w:cs="Times New Roman"/>
          <w:szCs w:val="24"/>
        </w:rPr>
        <w:t xml:space="preserve"> που θα αναδεικνύει τα συγκριτικά πλεονεκτήματα, που θα αξιοποιεί τα αναπτυξιακά και χρηματοδοτικά εργαλεία, που θα ευνοεί και θα προσελκύει επενδύσεις, που θα στηρίζει την καινοτομία, θα στηρίζεται στη συσσωρευμένη δυναμική της κοινωνίας και των νέων ανθρ</w:t>
      </w:r>
      <w:r>
        <w:rPr>
          <w:rFonts w:eastAsia="Times New Roman" w:cs="Times New Roman"/>
          <w:szCs w:val="24"/>
        </w:rPr>
        <w:t>ώπων</w:t>
      </w:r>
      <w:r>
        <w:rPr>
          <w:rFonts w:eastAsia="Times New Roman" w:cs="Times New Roman"/>
          <w:szCs w:val="24"/>
        </w:rPr>
        <w:t>.</w:t>
      </w:r>
      <w:r>
        <w:rPr>
          <w:rFonts w:eastAsia="Times New Roman" w:cs="Times New Roman"/>
          <w:szCs w:val="24"/>
        </w:rPr>
        <w:t xml:space="preserve"> που έχουν καθηλωθεί τόσα χρόνια και ανυπομονούν να δουλέψουν και να δημιουργήσουν. Σε μία τέτοια κατεύθυνση κινείται το σύνολο της Κυβέρνησης. Και θα γίνει περισσότερο εμφανές μετά τον κάβο που καλούμαστε να περάσουμε τώρα.</w:t>
      </w:r>
    </w:p>
    <w:p w14:paraId="12E552D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Διαπραγματευτήκαμε σκληρά,</w:t>
      </w:r>
      <w:r>
        <w:rPr>
          <w:rFonts w:eastAsia="Times New Roman" w:cs="Times New Roman"/>
          <w:szCs w:val="24"/>
        </w:rPr>
        <w:t xml:space="preserve"> ειδικά στα φορολογικά και ασφαλιστικά προβλήματα. Κατορθώσαμε να τερματίσει η εποχή</w:t>
      </w:r>
      <w:r>
        <w:rPr>
          <w:rFonts w:eastAsia="Times New Roman" w:cs="Times New Roman"/>
          <w:szCs w:val="24"/>
        </w:rPr>
        <w:t>,</w:t>
      </w:r>
      <w:r>
        <w:rPr>
          <w:rFonts w:eastAsia="Times New Roman" w:cs="Times New Roman"/>
          <w:szCs w:val="24"/>
        </w:rPr>
        <w:t xml:space="preserve"> που ο αγρότης ήταν πολίτης δεύτερης κατηγορίας. Υλοποιήθηκαν για αυτόν δυο βασικές ρυθμίσεις: Η καθιέρωση ατομικού αφορολόγητου εισοδήματος και η διασφάλιση της κατώτερης</w:t>
      </w:r>
      <w:r>
        <w:rPr>
          <w:rFonts w:eastAsia="Times New Roman" w:cs="Times New Roman"/>
          <w:szCs w:val="24"/>
        </w:rPr>
        <w:t xml:space="preserve"> εθνικής σύνταξης.</w:t>
      </w:r>
    </w:p>
    <w:p w14:paraId="12E552D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Με τον συνδυασμό των ρυθμίσεων</w:t>
      </w:r>
      <w:r>
        <w:rPr>
          <w:rFonts w:eastAsia="Times New Roman" w:cs="Times New Roman"/>
          <w:szCs w:val="24"/>
        </w:rPr>
        <w:t>,</w:t>
      </w:r>
      <w:r>
        <w:rPr>
          <w:rFonts w:eastAsia="Times New Roman" w:cs="Times New Roman"/>
          <w:szCs w:val="24"/>
        </w:rPr>
        <w:t xml:space="preserve"> που φέραμε στο ασφαλιστικό και στο φορολογικό </w:t>
      </w:r>
      <w:r>
        <w:rPr>
          <w:rFonts w:eastAsia="Times New Roman" w:cs="Times New Roman"/>
          <w:szCs w:val="24"/>
        </w:rPr>
        <w:t>–</w:t>
      </w:r>
      <w:r>
        <w:rPr>
          <w:rFonts w:eastAsia="Times New Roman" w:cs="Times New Roman"/>
          <w:szCs w:val="24"/>
        </w:rPr>
        <w:t>κάτι</w:t>
      </w:r>
      <w:r>
        <w:rPr>
          <w:rFonts w:eastAsia="Times New Roman" w:cs="Times New Roman"/>
          <w:szCs w:val="24"/>
        </w:rPr>
        <w:t>,</w:t>
      </w:r>
      <w:r>
        <w:rPr>
          <w:rFonts w:eastAsia="Times New Roman" w:cs="Times New Roman"/>
          <w:szCs w:val="24"/>
        </w:rPr>
        <w:t xml:space="preserve"> που όχι μόνο οι ίδιοι οι αγρότες είχαν ζητήσει με τις κινητοποιήσεις τους- όχι μόνο επιπτώσεις δεν θα υπάρξουν, αλλά, αντίθετα, θα βγει ωφελημένο πάνω α</w:t>
      </w:r>
      <w:r>
        <w:rPr>
          <w:rFonts w:eastAsia="Times New Roman" w:cs="Times New Roman"/>
          <w:szCs w:val="24"/>
        </w:rPr>
        <w:t>πό το 90% των αγροτών.</w:t>
      </w:r>
    </w:p>
    <w:p w14:paraId="12E552D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Με την αυστηροποίηση των προϋποθέσεων για τους κατά κύριο επάγγελμα αγρότες</w:t>
      </w:r>
      <w:r>
        <w:rPr>
          <w:rFonts w:eastAsia="Times New Roman" w:cs="Times New Roman"/>
          <w:szCs w:val="24"/>
        </w:rPr>
        <w:t>,</w:t>
      </w:r>
      <w:r>
        <w:rPr>
          <w:rFonts w:eastAsia="Times New Roman" w:cs="Times New Roman"/>
          <w:szCs w:val="24"/>
        </w:rPr>
        <w:t xml:space="preserve"> που θεσμοθετούμε -πάντα φωνάζαμε και λέγαμε ότι πρέπει να στηρίξουμε τους κατά κύριο επάγγελμα αγρότες- θέλουμε να διασφαλίσουμε την ιδιαίτερη μεταχείριση τ</w:t>
      </w:r>
      <w:r>
        <w:rPr>
          <w:rFonts w:eastAsia="Times New Roman" w:cs="Times New Roman"/>
          <w:szCs w:val="24"/>
        </w:rPr>
        <w:t>ου χώρου, που ξεκινά από το αφορολόγητο, που σας προανέφερα, και φτάνει μέχρι τη συμμετοχή του στην υλοποίηση του προγράμματος αγροτικής ανάπτυξης.</w:t>
      </w:r>
    </w:p>
    <w:p w14:paraId="12E552D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Αυτό, όμως, που πρέπει να γίνει κατανοητό είναι ότι αυτή η ρύθμιση</w:t>
      </w:r>
      <w:r>
        <w:rPr>
          <w:rFonts w:eastAsia="Times New Roman" w:cs="Times New Roman"/>
          <w:szCs w:val="24"/>
        </w:rPr>
        <w:t>,</w:t>
      </w:r>
      <w:r>
        <w:rPr>
          <w:rFonts w:eastAsia="Times New Roman" w:cs="Times New Roman"/>
          <w:szCs w:val="24"/>
        </w:rPr>
        <w:t xml:space="preserve"> που αφορά σήμερα τ</w:t>
      </w:r>
      <w:r>
        <w:rPr>
          <w:rFonts w:eastAsia="Times New Roman" w:cs="Times New Roman"/>
          <w:szCs w:val="24"/>
        </w:rPr>
        <w:t>ις</w:t>
      </w:r>
      <w:r>
        <w:rPr>
          <w:rFonts w:eastAsia="Times New Roman" w:cs="Times New Roman"/>
          <w:szCs w:val="24"/>
        </w:rPr>
        <w:t xml:space="preserve"> διακόσι</w:t>
      </w:r>
      <w:r>
        <w:rPr>
          <w:rFonts w:eastAsia="Times New Roman" w:cs="Times New Roman"/>
          <w:szCs w:val="24"/>
        </w:rPr>
        <w:t>ε</w:t>
      </w:r>
      <w:r>
        <w:rPr>
          <w:rFonts w:eastAsia="Times New Roman" w:cs="Times New Roman"/>
          <w:szCs w:val="24"/>
        </w:rPr>
        <w:t>ς εβδομήντα</w:t>
      </w:r>
      <w:r>
        <w:rPr>
          <w:rFonts w:eastAsia="Times New Roman" w:cs="Times New Roman"/>
          <w:szCs w:val="24"/>
        </w:rPr>
        <w:t xml:space="preserve"> έξι χιλιάδες αγρότες του Μητρώου Αγροτών, επεκτείνεται ουσιαστικά και στους συνταξιούχους αγρότες. Όπως ξέρετε, πάνω από εκατό χιλιάδες συνταξιούχοι αγρότες και ιδιαίτερα μισθωτοί του αγροτικού χώρου ασχολούνται με την αγροτική παραγωγή. Και τους θέλουμε </w:t>
      </w:r>
      <w:r>
        <w:rPr>
          <w:rFonts w:eastAsia="Times New Roman" w:cs="Times New Roman"/>
          <w:szCs w:val="24"/>
        </w:rPr>
        <w:t>να παράγουν. Αυτοί θα τύχουν του αφορολόγητου ορίου</w:t>
      </w:r>
      <w:r>
        <w:rPr>
          <w:rFonts w:eastAsia="Times New Roman" w:cs="Times New Roman"/>
          <w:szCs w:val="24"/>
        </w:rPr>
        <w:t>,</w:t>
      </w:r>
      <w:r>
        <w:rPr>
          <w:rFonts w:eastAsia="Times New Roman" w:cs="Times New Roman"/>
          <w:szCs w:val="24"/>
        </w:rPr>
        <w:t xml:space="preserve"> που σας προανέφερα, πράγμα</w:t>
      </w:r>
      <w:r>
        <w:rPr>
          <w:rFonts w:eastAsia="Times New Roman" w:cs="Times New Roman"/>
          <w:szCs w:val="24"/>
        </w:rPr>
        <w:t>,</w:t>
      </w:r>
      <w:r>
        <w:rPr>
          <w:rFonts w:eastAsia="Times New Roman" w:cs="Times New Roman"/>
          <w:szCs w:val="24"/>
        </w:rPr>
        <w:t xml:space="preserve"> που σημαίνει ότι συνολικά ο αριθμός ξεπερνά τ</w:t>
      </w:r>
      <w:r>
        <w:rPr>
          <w:rFonts w:eastAsia="Times New Roman" w:cs="Times New Roman"/>
          <w:szCs w:val="24"/>
        </w:rPr>
        <w:t>ι</w:t>
      </w:r>
      <w:r>
        <w:rPr>
          <w:rFonts w:eastAsia="Times New Roman" w:cs="Times New Roman"/>
          <w:szCs w:val="24"/>
        </w:rPr>
        <w:t>ς τετρακόσιες χιλιάδες αγρότες. Και ξέρετε ότι οι αγρότες</w:t>
      </w:r>
      <w:r>
        <w:rPr>
          <w:rFonts w:eastAsia="Times New Roman" w:cs="Times New Roman"/>
          <w:szCs w:val="24"/>
        </w:rPr>
        <w:t>,</w:t>
      </w:r>
      <w:r>
        <w:rPr>
          <w:rFonts w:eastAsia="Times New Roman" w:cs="Times New Roman"/>
          <w:szCs w:val="24"/>
        </w:rPr>
        <w:t xml:space="preserve"> που δηλώνουν εισόδημα είναι κάτω από πεντακόσιες χιλιάδες, είναι γύρω </w:t>
      </w:r>
      <w:r>
        <w:rPr>
          <w:rFonts w:eastAsia="Times New Roman" w:cs="Times New Roman"/>
          <w:szCs w:val="24"/>
        </w:rPr>
        <w:t xml:space="preserve">στις τετρακόσιες πενήντα χιλιάδες. </w:t>
      </w:r>
    </w:p>
    <w:p w14:paraId="12E552D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Συνεπώς, το 90% και πλέον του αγροτικού εισοδήματος θα τύχει της συγκεκριμένης μεταχείρισης. </w:t>
      </w:r>
    </w:p>
    <w:p w14:paraId="12E552D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Εμείς αυτό θέλαμε και ιδιαίτερα για τις ορεινές και μειονεκτικές περιοχές. Και εκεί πάλι</w:t>
      </w:r>
      <w:r>
        <w:rPr>
          <w:rFonts w:eastAsia="Times New Roman" w:cs="Times New Roman"/>
          <w:szCs w:val="24"/>
        </w:rPr>
        <w:t>,</w:t>
      </w:r>
      <w:r>
        <w:rPr>
          <w:rFonts w:eastAsia="Times New Roman" w:cs="Times New Roman"/>
          <w:szCs w:val="24"/>
        </w:rPr>
        <w:t xml:space="preserve"> που επιμένετε ότι δεν υπάρχει αφορολόγητο, ξεχνάτε ότι σε αυτές τις περιοχές οι ενισχύσεις</w:t>
      </w:r>
      <w:r>
        <w:rPr>
          <w:rFonts w:eastAsia="Times New Roman" w:cs="Times New Roman"/>
          <w:szCs w:val="24"/>
        </w:rPr>
        <w:t>,</w:t>
      </w:r>
      <w:r>
        <w:rPr>
          <w:rFonts w:eastAsia="Times New Roman" w:cs="Times New Roman"/>
          <w:szCs w:val="24"/>
        </w:rPr>
        <w:t xml:space="preserve"> που αντιστοιχούν σε πάνω από δώδεκα χιλιάδες φορολογούνται. Δεν φορολογούνται από δώδεκα χιλιάδες και πίσω. </w:t>
      </w:r>
    </w:p>
    <w:p w14:paraId="12E552D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Εμείς, αγαπητοί συνάδελφοι του ΠΑΣΟΚ και της Νέας Δημο</w:t>
      </w:r>
      <w:r>
        <w:rPr>
          <w:rFonts w:eastAsia="Times New Roman" w:cs="Times New Roman"/>
          <w:szCs w:val="24"/>
        </w:rPr>
        <w:t>κρατίας, υποχρεωθήκαμε την περίοδο αυτή να κινηθούμε μέσα σε ένα πλαίσιο</w:t>
      </w:r>
      <w:r>
        <w:rPr>
          <w:rFonts w:eastAsia="Times New Roman" w:cs="Times New Roman"/>
          <w:szCs w:val="24"/>
        </w:rPr>
        <w:t>,</w:t>
      </w:r>
      <w:r>
        <w:rPr>
          <w:rFonts w:eastAsia="Times New Roman" w:cs="Times New Roman"/>
          <w:szCs w:val="24"/>
        </w:rPr>
        <w:t xml:space="preserve"> που είχε καθοριστεί από τις δικές σας επιλογές, από τον τρόπο εφαρμογής της νέας ΚΑΠ, από την οργάνωση του συστήματος πληρωμών των επιδοτήσεων, από το περιεχόμενο των διμερών συμφωνι</w:t>
      </w:r>
      <w:r>
        <w:rPr>
          <w:rFonts w:eastAsia="Times New Roman" w:cs="Times New Roman"/>
          <w:szCs w:val="24"/>
        </w:rPr>
        <w:t>ών εμπορίου της Ευρωπαϊκής Ένωσης. Να μην μιλήσω, βεβαίως, για τα πρόστιμα και τους καταλογισμούς, γιατί τα έχουμε ξαναπεί.</w:t>
      </w:r>
    </w:p>
    <w:p w14:paraId="12E552D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Παρά ταύτα, όπως δείχνουν τα στοιχεία αλλά και οι μελέτες, ο αγροτικός χώρος είναι ένας χώρος</w:t>
      </w:r>
      <w:r>
        <w:rPr>
          <w:rFonts w:eastAsia="Times New Roman" w:cs="Times New Roman"/>
          <w:szCs w:val="24"/>
        </w:rPr>
        <w:t>,</w:t>
      </w:r>
      <w:r>
        <w:rPr>
          <w:rFonts w:eastAsia="Times New Roman" w:cs="Times New Roman"/>
          <w:szCs w:val="24"/>
        </w:rPr>
        <w:t xml:space="preserve"> που μπορεί να αποτελέσει τον κινητήρι</w:t>
      </w:r>
      <w:r>
        <w:rPr>
          <w:rFonts w:eastAsia="Times New Roman" w:cs="Times New Roman"/>
          <w:szCs w:val="24"/>
        </w:rPr>
        <w:t>ο μοχλό μιας καινούργιας αναπτυξιακής διαδικασίας.</w:t>
      </w:r>
    </w:p>
    <w:p w14:paraId="12E552D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Πρέπει να σας πω ότι ήδη δουλεύουμε με ένα ολοκληρωμένο στρατηγικό σχέδιο, ανεξάρτητα αν πολλές φορές τα θέματα της καθημερινότητας είναι αυτά που φαίνονται στο προσκήνιο. </w:t>
      </w:r>
    </w:p>
    <w:p w14:paraId="12E552D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Για παράδειγμα, οι νομοθετικές π</w:t>
      </w:r>
      <w:r>
        <w:rPr>
          <w:rFonts w:eastAsia="Times New Roman" w:cs="Times New Roman"/>
          <w:szCs w:val="24"/>
        </w:rPr>
        <w:t>ρωτοβουλίες</w:t>
      </w:r>
      <w:r>
        <w:rPr>
          <w:rFonts w:eastAsia="Times New Roman" w:cs="Times New Roman"/>
          <w:szCs w:val="24"/>
        </w:rPr>
        <w:t>,</w:t>
      </w:r>
      <w:r>
        <w:rPr>
          <w:rFonts w:eastAsia="Times New Roman" w:cs="Times New Roman"/>
          <w:szCs w:val="24"/>
        </w:rPr>
        <w:t xml:space="preserve"> που έχει φέρει το Υπουργείο Αγροτικής Ανάπτυξης για τους συνεταιρισμούς ή για τις βοσκήσιμες γαίες, δεν είναι μπαταριές στον αέρα. Εντάσσονται σε έναν στρατηγικό σχεδιασμό για τον αγροτικό τομέα, πλευρές του οποίου θα δείτε να ξεδιπλώνονται τη</w:t>
      </w:r>
      <w:r>
        <w:rPr>
          <w:rFonts w:eastAsia="Times New Roman" w:cs="Times New Roman"/>
          <w:szCs w:val="24"/>
        </w:rPr>
        <w:t xml:space="preserve">ν επόμενη περίοδο. </w:t>
      </w:r>
    </w:p>
    <w:p w14:paraId="12E552D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Η μάχη που δίνουμε για την φέτα, δεν είναι μάχη απλώς για το όνομα. Είναι απόλυτα συνυφασμένη με το σχέδιό μας για την κτηνοτροφία και ιδιαίτερα για την αιγοπροβατοτροφία. </w:t>
      </w:r>
    </w:p>
    <w:p w14:paraId="12E552D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Η πρωτοβουλία για την θέσπιση της Κάρτας του Αγρότη, δεν είναι </w:t>
      </w:r>
      <w:r>
        <w:rPr>
          <w:rFonts w:eastAsia="Times New Roman" w:cs="Times New Roman"/>
          <w:szCs w:val="24"/>
        </w:rPr>
        <w:t>μια ευκαιριακή πολιτική. Εντάσσεται στον σχεδιασμό για την αντιμετώπιση της έλλειψης ρευστότητας αλλά και του υψηλού κόστους παραγωγής.</w:t>
      </w:r>
    </w:p>
    <w:p w14:paraId="12E552D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πολιτική μας για την αξιοποίηση της σχολάζουσας αγροτικής γης και αγροτικής περιουσίας είναι συγκροτημένη στη βάση στρ</w:t>
      </w:r>
      <w:r>
        <w:rPr>
          <w:rFonts w:eastAsia="Times New Roman" w:cs="Times New Roman"/>
          <w:szCs w:val="24"/>
        </w:rPr>
        <w:t>ατηγικών επιλογών για τους νέους αγρότες, τους συνεταιρισμούς και την κτηνοτροφία.</w:t>
      </w:r>
    </w:p>
    <w:p w14:paraId="12E552E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Οι επιλογές</w:t>
      </w:r>
      <w:r>
        <w:rPr>
          <w:rFonts w:eastAsia="Times New Roman" w:cs="Times New Roman"/>
          <w:szCs w:val="24"/>
        </w:rPr>
        <w:t>,</w:t>
      </w:r>
      <w:r>
        <w:rPr>
          <w:rFonts w:eastAsia="Times New Roman" w:cs="Times New Roman"/>
          <w:szCs w:val="24"/>
        </w:rPr>
        <w:t xml:space="preserve"> που κάνουμε στον τρόπο εφαρμογής του Προγράμματος Αγροτικής Ανάπτυξης, δεν είναι για να διευκολύνουμε με τον έναν ή τον άλλο τρόπο απορροφητικότητα ή συγκεκριμέ</w:t>
      </w:r>
      <w:r>
        <w:rPr>
          <w:rFonts w:eastAsia="Times New Roman" w:cs="Times New Roman"/>
          <w:szCs w:val="24"/>
        </w:rPr>
        <w:t>νες επιλογές. Έχουμε εντοπίσει συγκεκριμένες αναπτυξιακές δυνατότητες και συγκριτικά πλεονεκτήματα πάνω στα οποία θα εξαπλωθεί το Πρόγραμμα Αγροτικής Ανάπτυξης.</w:t>
      </w:r>
    </w:p>
    <w:p w14:paraId="12E552E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του κυρίου Υπουργού)</w:t>
      </w:r>
    </w:p>
    <w:p w14:paraId="12E552E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Ολοκληρώνω,</w:t>
      </w:r>
      <w:r>
        <w:rPr>
          <w:rFonts w:eastAsia="Times New Roman" w:cs="Times New Roman"/>
          <w:szCs w:val="24"/>
        </w:rPr>
        <w:t xml:space="preserve"> κύριε Πρόεδρε. Πρέπει να απαντήσω στον κ. Βενιζέλο για το πώς νιώθουμε.</w:t>
      </w:r>
    </w:p>
    <w:p w14:paraId="12E552E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Απαντάω με ειλικρίνεια. Εμείς από τον Σεπτέμβριο του 2015 κάναμε μια δύσκολη πολιτική επιλογή. Παίρνοντας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τον συγκεκριμένο ιστορικό χρόνο και όχι ευχές, προσδοκίες και απολυτότητες -και με ό,τι αυτό σημαίνει, όπως προείπα- κάτω από την πίεση διεθνών και εσωτερικών συσχετισμών κάναμε μια πολιτική επιλογή γι’ αυτή την ιστορική συγκυρία, να μην υπάρξει άλλος δρό</w:t>
      </w:r>
      <w:r>
        <w:rPr>
          <w:rFonts w:eastAsia="Times New Roman" w:cs="Times New Roman"/>
          <w:szCs w:val="24"/>
        </w:rPr>
        <w:t xml:space="preserve">μος στην πορεία μας διότι θα είχε καταστροφικά αποτελέσματα. </w:t>
      </w:r>
    </w:p>
    <w:p w14:paraId="12E552E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Αυτή ήταν η επιλογή μας. Ναι, την κάναμε και δεν ξεχνάμε ούτε τις ιδέες μας, ούτε τις αρχές μας, ούτε τις θέσεις που έχουμε για την προοπτική της ελληνικής κοινωνίας. Προσπαθούμε στο ελάχιστο δυ</w:t>
      </w:r>
      <w:r>
        <w:rPr>
          <w:rFonts w:eastAsia="Times New Roman" w:cs="Times New Roman"/>
          <w:szCs w:val="24"/>
        </w:rPr>
        <w:t>νατό να τις θεσμοθετήσουμε -αυτά που πιστεύουμε- μέσα στο δύσκολο πλαίσιο</w:t>
      </w:r>
      <w:r>
        <w:rPr>
          <w:rFonts w:eastAsia="Times New Roman" w:cs="Times New Roman"/>
          <w:szCs w:val="24"/>
        </w:rPr>
        <w:t>,</w:t>
      </w:r>
      <w:r>
        <w:rPr>
          <w:rFonts w:eastAsia="Times New Roman" w:cs="Times New Roman"/>
          <w:szCs w:val="24"/>
        </w:rPr>
        <w:t xml:space="preserve"> που εκ των πραγμάτων διαμορφώνεται μέσα από τη συμφωνία.</w:t>
      </w:r>
    </w:p>
    <w:p w14:paraId="12E552E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Ναι, λοιπόν, επιλέξαμε μέσω αυτής της συμφωνίας να δώσουμε τη μάχη, να σώσουμε το λαό από τα χειρότερα, ιδίως τις πιο αδύναμ</w:t>
      </w:r>
      <w:r>
        <w:rPr>
          <w:rFonts w:eastAsia="Times New Roman" w:cs="Times New Roman"/>
          <w:szCs w:val="24"/>
        </w:rPr>
        <w:t xml:space="preserve">ες οικονομικά και κοινωνικά τάξεις και πάνω απ’ όλα, να κρατήσουμε ζωντανά τα μεσαία και τα κατώτερα στρώματα, ιδιαίτερα στην ύπαιθρο. </w:t>
      </w:r>
    </w:p>
    <w:p w14:paraId="12E552E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Εμείς, λοιπόν, είμαστε ειλικρινείς. Προσπαθούμε να κρατήσουμε τους ανθρώπους ζωντανούς, να πατήσουμε στα πόδια μας, να ξ</w:t>
      </w:r>
      <w:r>
        <w:rPr>
          <w:rFonts w:eastAsia="Times New Roman" w:cs="Times New Roman"/>
          <w:szCs w:val="24"/>
        </w:rPr>
        <w:t>αναρχίσουν όλοι οι άνθρωποι τη ζωή τους σε νέες και πιο βιώσιμες συνθήκες. Παλεύουμε βασανιστικά εδώ και μήνες με τους δανειστές, βεβαίως</w:t>
      </w:r>
      <w:r>
        <w:rPr>
          <w:rFonts w:eastAsia="Times New Roman" w:cs="Times New Roman"/>
          <w:szCs w:val="24"/>
        </w:rPr>
        <w:t>,</w:t>
      </w:r>
      <w:r>
        <w:rPr>
          <w:rFonts w:eastAsia="Times New Roman" w:cs="Times New Roman"/>
          <w:szCs w:val="24"/>
        </w:rPr>
        <w:t xml:space="preserve"> όχι χωρίς λάθη και ανεπάρκειες, αλλά με αποφασιστικότητα και υπομονή, πρόταση-πρόταση, λέξη-λέξη για να σώσουμε οτιδή</w:t>
      </w:r>
      <w:r>
        <w:rPr>
          <w:rFonts w:eastAsia="Times New Roman" w:cs="Times New Roman"/>
          <w:szCs w:val="24"/>
        </w:rPr>
        <w:t>ποτε κι αν σώζεται. Και αυτό θα το καταφέρουμε!</w:t>
      </w:r>
    </w:p>
    <w:p w14:paraId="12E552E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Σας ευχαριστώ.</w:t>
      </w:r>
    </w:p>
    <w:p w14:paraId="12E552E8"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E552E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 κύριε Αποστόλου.</w:t>
      </w:r>
    </w:p>
    <w:p w14:paraId="12E552E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 κ. Σίμος Κεδίκογλου, Βουλευτής της Νέας Δημοκρατίας, έχει τον λόγο.</w:t>
      </w:r>
    </w:p>
    <w:p w14:paraId="12E552E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ΣΙΜΟΣ ΚΕΔΙΚΟ</w:t>
      </w:r>
      <w:r>
        <w:rPr>
          <w:rFonts w:eastAsia="Times New Roman" w:cs="Times New Roman"/>
          <w:b/>
          <w:szCs w:val="24"/>
        </w:rPr>
        <w:t xml:space="preserve">ΓΛΟΥ: </w:t>
      </w:r>
      <w:r>
        <w:rPr>
          <w:rFonts w:eastAsia="Times New Roman" w:cs="Times New Roman"/>
          <w:szCs w:val="24"/>
        </w:rPr>
        <w:t>Ευχαριστώ, κύριε Πρόεδρε.</w:t>
      </w:r>
    </w:p>
    <w:p w14:paraId="12E552E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είναι εκπληκτική, ανατριχιαστική θα έλεγα, η τυφλή υποταγή της Κυβέρνησης και των Βουλευτών της στο δόγμα «εξουσία πάση θυσία» ή, επί το λαϊκότερον, «όλα για την καρέκλα». </w:t>
      </w:r>
    </w:p>
    <w:p w14:paraId="12E552E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Οι μάσκες έπεσαν. Δεν είσαστε οι</w:t>
      </w:r>
      <w:r>
        <w:rPr>
          <w:rFonts w:eastAsia="Times New Roman" w:cs="Times New Roman"/>
          <w:szCs w:val="24"/>
        </w:rPr>
        <w:t xml:space="preserve"> αριστεροί</w:t>
      </w:r>
      <w:r>
        <w:rPr>
          <w:rFonts w:eastAsia="Times New Roman" w:cs="Times New Roman"/>
          <w:szCs w:val="24"/>
        </w:rPr>
        <w:t>,</w:t>
      </w:r>
      <w:r>
        <w:rPr>
          <w:rFonts w:eastAsia="Times New Roman" w:cs="Times New Roman"/>
          <w:szCs w:val="24"/>
        </w:rPr>
        <w:t xml:space="preserve"> που λέτε. Είσαστε </w:t>
      </w:r>
      <w:r>
        <w:rPr>
          <w:rFonts w:eastAsia="Times New Roman" w:cs="Times New Roman"/>
          <w:szCs w:val="24"/>
        </w:rPr>
        <w:t>μ</w:t>
      </w:r>
      <w:r>
        <w:rPr>
          <w:rFonts w:eastAsia="Times New Roman" w:cs="Times New Roman"/>
          <w:szCs w:val="24"/>
        </w:rPr>
        <w:t>ακιαβελικοί, πιστοί μόνο στην αρχή «ο σκοπός αγιάζει τα μέσα». Και ο μόνος σκοπός σας είναι η παραμονή στην εξουσία με κάθε μέσο, με κάθε κόστος για την κοινωνία. Η ιδεοληψία, η ανικανότητα, η ανευθυνότητα, μαζί με τον κυνισμ</w:t>
      </w:r>
      <w:r>
        <w:rPr>
          <w:rFonts w:eastAsia="Times New Roman" w:cs="Times New Roman"/>
          <w:szCs w:val="24"/>
        </w:rPr>
        <w:t>ό και τον τυχοδιωκτισμό σας, έφεραν καταστροφικά αποτελέσματα. Έφεραν το τέταρτο μνημόνιο. Λέγατε ότι θα κόψετε</w:t>
      </w:r>
      <w:r>
        <w:rPr>
          <w:rFonts w:eastAsia="Times New Roman" w:cs="Times New Roman"/>
          <w:b/>
          <w:szCs w:val="24"/>
        </w:rPr>
        <w:t xml:space="preserve"> </w:t>
      </w:r>
      <w:r>
        <w:rPr>
          <w:rFonts w:eastAsia="Times New Roman" w:cs="Times New Roman"/>
          <w:szCs w:val="24"/>
        </w:rPr>
        <w:t xml:space="preserve">τα μνημόνια και τελικά φέρατε μνημόνιο με κόφτη. </w:t>
      </w:r>
    </w:p>
    <w:p w14:paraId="12E552E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Αυτά τα ανήκουστα μέτρα, που φέρνετε στη Βουλή, είναι αποτέλεσμα της διακυβέρνησής σας. Είναι </w:t>
      </w:r>
      <w:r>
        <w:rPr>
          <w:rFonts w:eastAsia="Times New Roman" w:cs="Times New Roman"/>
          <w:szCs w:val="24"/>
        </w:rPr>
        <w:t>αποτέλεσμα της διαπραγμάτευσής σας και των 86 δισεκατομμυρίων ευρώ, που στοιχίσατε στους Έλληνες, όπως δήλωσε ο κατ’ εξοχήν αρμόδιος, ο Διοικητής της Τράπεζας της Ελλάδος. Προσπάθησε να το διαψεύσει ο κ. Βαρουφάκης, αλλά δεδομένης της αναξιοπιστίας, που απ</w:t>
      </w:r>
      <w:r>
        <w:rPr>
          <w:rFonts w:eastAsia="Times New Roman" w:cs="Times New Roman"/>
          <w:szCs w:val="24"/>
        </w:rPr>
        <w:t xml:space="preserve">οδίδετε εσείς οι ίδιοι πλέον στον κ. Βαρουφάκη, φαντάζομαι ότι η διάψευση Βαρουφάκη συνιστά επιβεβαίωση. </w:t>
      </w:r>
    </w:p>
    <w:p w14:paraId="12E552EF" w14:textId="77777777" w:rsidR="00A37F14" w:rsidRDefault="002C15DC">
      <w:pPr>
        <w:spacing w:line="600" w:lineRule="auto"/>
        <w:ind w:firstLine="720"/>
        <w:jc w:val="both"/>
        <w:rPr>
          <w:rFonts w:eastAsia="Times New Roman" w:cs="Times New Roman"/>
        </w:rPr>
      </w:pPr>
      <w:r>
        <w:rPr>
          <w:rFonts w:eastAsia="Times New Roman" w:cs="Times New Roman"/>
        </w:rPr>
        <w:t xml:space="preserve">Είπατε πολλά παραμύθια για να πάρετε την εξουσία. Είπατε ακόμη περισσότερα παραμύθια για να τη διατηρήσετε. </w:t>
      </w:r>
      <w:r>
        <w:rPr>
          <w:rFonts w:eastAsia="Times New Roman" w:cs="Times New Roman"/>
          <w:bCs/>
          <w:shd w:val="clear" w:color="auto" w:fill="FFFFFF"/>
        </w:rPr>
        <w:t>Όμως</w:t>
      </w:r>
      <w:r>
        <w:rPr>
          <w:rFonts w:eastAsia="Times New Roman" w:cs="Times New Roman"/>
        </w:rPr>
        <w:t xml:space="preserve">, τα όσα λέτε αυτές τις μέρες σε αυτό </w:t>
      </w:r>
      <w:r>
        <w:rPr>
          <w:rFonts w:eastAsia="Times New Roman" w:cs="Times New Roman"/>
        </w:rPr>
        <w:t xml:space="preserve">το νομοσχέδιο, ξεπερνούν κάθε προηγούμενο. </w:t>
      </w:r>
      <w:r>
        <w:rPr>
          <w:rFonts w:eastAsia="Times New Roman"/>
          <w:bCs/>
        </w:rPr>
        <w:t>Είναι</w:t>
      </w:r>
      <w:r>
        <w:rPr>
          <w:rFonts w:eastAsia="Times New Roman" w:cs="Times New Roman"/>
        </w:rPr>
        <w:t xml:space="preserve"> για όσκαρ υποκριτικής ερμηνείας. </w:t>
      </w:r>
    </w:p>
    <w:p w14:paraId="12E552F0" w14:textId="77777777" w:rsidR="00A37F14" w:rsidRDefault="002C15DC">
      <w:pPr>
        <w:spacing w:line="600" w:lineRule="auto"/>
        <w:ind w:firstLine="720"/>
        <w:jc w:val="both"/>
        <w:rPr>
          <w:rFonts w:eastAsia="Times New Roman" w:cs="Times New Roman"/>
        </w:rPr>
      </w:pPr>
      <w:r>
        <w:rPr>
          <w:rFonts w:eastAsia="Times New Roman" w:cs="Times New Roman"/>
        </w:rPr>
        <w:t xml:space="preserve">Λέτε, για παράδειγμα, ότι στην επερχόμενη φοροκαταιγίδα προστατεύετε τους ασθενέστερους. Με 1,8 </w:t>
      </w:r>
      <w:r>
        <w:rPr>
          <w:rFonts w:eastAsia="Times New Roman" w:cs="Times New Roman"/>
          <w:bCs/>
          <w:shd w:val="clear" w:color="auto" w:fill="FFFFFF"/>
        </w:rPr>
        <w:t xml:space="preserve">δισεκατομμύρια ευρώ </w:t>
      </w:r>
      <w:r>
        <w:rPr>
          <w:rFonts w:eastAsia="Times New Roman" w:cs="Times New Roman"/>
        </w:rPr>
        <w:t>εμμέσους φόρους τους προστατεύετε</w:t>
      </w:r>
      <w:r>
        <w:rPr>
          <w:rFonts w:eastAsia="Times New Roman" w:cs="Times New Roman"/>
        </w:rPr>
        <w:t>,</w:t>
      </w:r>
      <w:r>
        <w:rPr>
          <w:rFonts w:eastAsia="Times New Roman" w:cs="Times New Roman"/>
        </w:rPr>
        <w:t xml:space="preserve"> που κατανέμονται ισομε</w:t>
      </w:r>
      <w:r>
        <w:rPr>
          <w:rFonts w:eastAsia="Times New Roman" w:cs="Times New Roman"/>
        </w:rPr>
        <w:t xml:space="preserve">ρώς σε όλους, που επιβαρύνουν αναλογικά περισσότερο τον φτωχό; Γιατί μισό ευρώ αύξηση στα τσιγάρα </w:t>
      </w:r>
      <w:r>
        <w:rPr>
          <w:rFonts w:eastAsia="Times New Roman"/>
          <w:bCs/>
        </w:rPr>
        <w:t>είναι</w:t>
      </w:r>
      <w:r>
        <w:rPr>
          <w:rFonts w:eastAsia="Times New Roman" w:cs="Times New Roman"/>
        </w:rPr>
        <w:t xml:space="preserve"> πολύ πιο βαριά για τον άνθρωπο</w:t>
      </w:r>
      <w:r>
        <w:rPr>
          <w:rFonts w:eastAsia="Times New Roman" w:cs="Times New Roman"/>
        </w:rPr>
        <w:t>,</w:t>
      </w:r>
      <w:r>
        <w:rPr>
          <w:rFonts w:eastAsia="Times New Roman" w:cs="Times New Roman"/>
        </w:rPr>
        <w:t xml:space="preserve"> που παίρνει 600 ευρώ από ό,τι γι’ αυτόν</w:t>
      </w:r>
      <w:r>
        <w:rPr>
          <w:rFonts w:eastAsia="Times New Roman" w:cs="Times New Roman"/>
        </w:rPr>
        <w:t>,</w:t>
      </w:r>
      <w:r>
        <w:rPr>
          <w:rFonts w:eastAsia="Times New Roman" w:cs="Times New Roman"/>
        </w:rPr>
        <w:t xml:space="preserve"> που παίρνει 1.500 ευρώ.</w:t>
      </w:r>
    </w:p>
    <w:p w14:paraId="12E552F1" w14:textId="77777777" w:rsidR="00A37F14" w:rsidRDefault="002C15DC">
      <w:pPr>
        <w:spacing w:line="600" w:lineRule="auto"/>
        <w:ind w:firstLine="720"/>
        <w:jc w:val="both"/>
        <w:rPr>
          <w:rFonts w:eastAsia="Times New Roman" w:cs="Times New Roman"/>
        </w:rPr>
      </w:pPr>
      <w:r>
        <w:rPr>
          <w:rFonts w:eastAsia="Times New Roman" w:cs="Times New Roman"/>
        </w:rPr>
        <w:t>Για να μην θυμηθώ τι λέγατε για τον ΕΝΦΙΑ και τι φέρνετ</w:t>
      </w:r>
      <w:r>
        <w:rPr>
          <w:rFonts w:eastAsia="Times New Roman" w:cs="Times New Roman"/>
        </w:rPr>
        <w:t>ε. Φέρνετε μεγάλες αυξήσεις. Και δεν μιλάω για την Εκάλη και το Ψυχικό. Μιλάω για την περιφέρεια, για τα χωριά. Σκεφτείτε τον καφετζή ενός μικρού χωριού. Πρόσφατα του τριπλασιάσατε τις ασφαλιστικές εισφορές. Τώρα του αυξάνετε και τον ΕΝΦΙΑ. Εκτός κι αν θεω</w:t>
      </w:r>
      <w:r>
        <w:rPr>
          <w:rFonts w:eastAsia="Times New Roman" w:cs="Times New Roman"/>
        </w:rPr>
        <w:t xml:space="preserve">ρείτε ότι ο καφετζής και οι συγχωριανοί του </w:t>
      </w:r>
      <w:r>
        <w:rPr>
          <w:rFonts w:eastAsia="Times New Roman"/>
          <w:bCs/>
        </w:rPr>
        <w:t>είναι</w:t>
      </w:r>
      <w:r>
        <w:rPr>
          <w:rFonts w:eastAsia="Times New Roman" w:cs="Times New Roman"/>
        </w:rPr>
        <w:t xml:space="preserve"> πλούσιοι. Άλλωστε, στη νέα γλώσσα του ΣΥΡΙΖΑ, όπου η περικοπή συντάξεων βαφτίζεται «επανυπολογισμός», το όριο της φτώχειας έχει γίνει όριο πλούτου. Και κάπως έτσι εξαφανίζεται η μεσαία τάξη. </w:t>
      </w:r>
    </w:p>
    <w:p w14:paraId="12E552F2" w14:textId="77777777" w:rsidR="00A37F14" w:rsidRDefault="002C15DC">
      <w:pPr>
        <w:spacing w:line="600" w:lineRule="auto"/>
        <w:ind w:firstLine="720"/>
        <w:jc w:val="both"/>
        <w:rPr>
          <w:rFonts w:eastAsia="Times New Roman" w:cs="Times New Roman"/>
        </w:rPr>
      </w:pPr>
      <w:r>
        <w:rPr>
          <w:rFonts w:eastAsia="Times New Roman" w:cs="Times New Roman"/>
        </w:rPr>
        <w:t>Ειδικά τον καφετζή του χωριού πρέπει να τον θεωρείτε πολύ πλούσιο, αν συνυπολογίσουμε τη νέα φορολογική επιβάρυνση στον καφέ. Πρόκειται για μία επιβάρυνση παράλογη, που όχι μόνο δεν θα αυξήσει τα έσοδα -θα το δείτε- αλλά θα οδηγήσει και σε δραματική απώλει</w:t>
      </w:r>
      <w:r>
        <w:rPr>
          <w:rFonts w:eastAsia="Times New Roman" w:cs="Times New Roman"/>
        </w:rPr>
        <w:t xml:space="preserve">α θέσεων εργασίας. </w:t>
      </w:r>
    </w:p>
    <w:p w14:paraId="12E552F3" w14:textId="77777777" w:rsidR="00A37F14" w:rsidRDefault="002C15DC">
      <w:pPr>
        <w:spacing w:line="600" w:lineRule="auto"/>
        <w:ind w:firstLine="720"/>
        <w:jc w:val="both"/>
        <w:rPr>
          <w:rFonts w:eastAsia="Times New Roman" w:cs="Times New Roman"/>
        </w:rPr>
      </w:pPr>
      <w:r>
        <w:rPr>
          <w:rFonts w:eastAsia="Times New Roman" w:cs="Times New Roman"/>
        </w:rPr>
        <w:t xml:space="preserve">Ξέρετε πόσα άτομα απασχολούνται σήμερα στον κύκλο εργασίας του καφέ, στην παραγωγή, στο εμπόριο; Έχετε υπολογίσει τις συνέπειες; Γιατί οι άνθρωποι της </w:t>
      </w:r>
      <w:r>
        <w:rPr>
          <w:rFonts w:eastAsia="Times New Roman"/>
          <w:bCs/>
        </w:rPr>
        <w:t>συγκεκριμένης</w:t>
      </w:r>
      <w:r>
        <w:rPr>
          <w:rFonts w:eastAsia="Times New Roman" w:cs="Times New Roman"/>
        </w:rPr>
        <w:t xml:space="preserve"> αγοράς λένε ότι οι συνέπειες θα </w:t>
      </w:r>
      <w:r>
        <w:rPr>
          <w:rFonts w:eastAsia="Times New Roman"/>
          <w:bCs/>
        </w:rPr>
        <w:t>είναι</w:t>
      </w:r>
      <w:r>
        <w:rPr>
          <w:rFonts w:eastAsia="Times New Roman" w:cs="Times New Roman"/>
        </w:rPr>
        <w:t xml:space="preserve"> βαρύτατες. Αντίστοιχες προειδοποι</w:t>
      </w:r>
      <w:r>
        <w:rPr>
          <w:rFonts w:eastAsia="Times New Roman" w:cs="Times New Roman"/>
        </w:rPr>
        <w:t xml:space="preserve">ήσεις σας ανέφεραν και οι εκπρόσωποι των φορέων εδώ στην </w:t>
      </w:r>
      <w:r>
        <w:rPr>
          <w:rFonts w:eastAsia="Times New Roman" w:cs="Times New Roman"/>
        </w:rPr>
        <w:t>ε</w:t>
      </w:r>
      <w:r>
        <w:rPr>
          <w:rFonts w:eastAsia="Times New Roman" w:cs="Times New Roman"/>
        </w:rPr>
        <w:t xml:space="preserve">πιτροπή. Αλλά σιγά μην τους ακούσατε! Τους αφήσατε τρία λεπτά να μιλήσουν και τους ξεπετάξατε. </w:t>
      </w:r>
    </w:p>
    <w:p w14:paraId="12E552F4" w14:textId="77777777" w:rsidR="00A37F14" w:rsidRDefault="002C15DC">
      <w:pPr>
        <w:spacing w:line="600" w:lineRule="auto"/>
        <w:ind w:firstLine="720"/>
        <w:jc w:val="both"/>
        <w:rPr>
          <w:rFonts w:eastAsia="Times New Roman" w:cs="Times New Roman"/>
        </w:rPr>
      </w:pPr>
      <w:r>
        <w:rPr>
          <w:rFonts w:eastAsia="Times New Roman" w:cs="Times New Roman"/>
        </w:rPr>
        <w:t>Άλλωστε, στη ρίζα του κακού της διακυβέρνησής σας βρίσκεται το μένος σας εναντίον του ιδιωτικού τομέα.</w:t>
      </w:r>
      <w:r>
        <w:rPr>
          <w:rFonts w:eastAsia="Times New Roman" w:cs="Times New Roman"/>
        </w:rPr>
        <w:t xml:space="preserve"> Δαιμονοποιείτε, στοχοποιείτε τον κόσμο της επιχειρηματικότητας, τον κόσμο της παραγωγής. Δεν καταλαβαίνετε ότι οι μόνες ελπίδες ανάπτυξης βρίσκονται στον ιδιωτικό τομέα. Γι’ αυτό θα αποτύχετε. Γι’ αυτό πρέπει να φύγετε το συντομότερο δυνατό. </w:t>
      </w:r>
    </w:p>
    <w:p w14:paraId="12E552F5" w14:textId="77777777" w:rsidR="00A37F14" w:rsidRDefault="002C15DC">
      <w:pPr>
        <w:spacing w:line="600" w:lineRule="auto"/>
        <w:ind w:firstLine="720"/>
        <w:jc w:val="both"/>
        <w:rPr>
          <w:rFonts w:eastAsia="Times New Roman" w:cs="Times New Roman"/>
        </w:rPr>
      </w:pPr>
      <w:r>
        <w:rPr>
          <w:rFonts w:eastAsia="Times New Roman" w:cs="Times New Roman"/>
        </w:rPr>
        <w:t xml:space="preserve">Ενδεικτική </w:t>
      </w:r>
      <w:r>
        <w:rPr>
          <w:rFonts w:eastAsia="Times New Roman"/>
          <w:bCs/>
        </w:rPr>
        <w:t>είναι</w:t>
      </w:r>
      <w:r>
        <w:rPr>
          <w:rFonts w:eastAsia="Times New Roman" w:cs="Times New Roman"/>
        </w:rPr>
        <w:t xml:space="preserve"> η περίπτωση με τις μικροζυθοποιίες. Μιλάμε για επιχειρήσεις</w:t>
      </w:r>
      <w:r>
        <w:rPr>
          <w:rFonts w:eastAsia="Times New Roman" w:cs="Times New Roman"/>
        </w:rPr>
        <w:t>,</w:t>
      </w:r>
      <w:r>
        <w:rPr>
          <w:rFonts w:eastAsia="Times New Roman" w:cs="Times New Roman"/>
        </w:rPr>
        <w:t xml:space="preserve"> που στήθηκαν και άνθισαν στα δύσκολα χρόνια της κρίσης. Μιλάμε για αξιέπαινες περιπτώσεις</w:t>
      </w:r>
      <w:r>
        <w:rPr>
          <w:rFonts w:eastAsia="Times New Roman" w:cs="Times New Roman"/>
        </w:rPr>
        <w:t>,</w:t>
      </w:r>
      <w:r>
        <w:rPr>
          <w:rFonts w:eastAsia="Times New Roman" w:cs="Times New Roman"/>
        </w:rPr>
        <w:t xml:space="preserve"> που έπρεπε να δούμε πώς θα τις πολλαπλασιάσουμε. Και εσείς τι κάνετε; Τους τσακίζετε. Τους τσακίζε</w:t>
      </w:r>
      <w:r>
        <w:rPr>
          <w:rFonts w:eastAsia="Times New Roman" w:cs="Times New Roman"/>
        </w:rPr>
        <w:t xml:space="preserve">τε με έναν παράλογο, επιπλέον φόρο. Πρώτη φορά αυξάνεται ο Ειδικός Φόρος Κατανάλωσης μόνο σε ένα είδος ποτού. Και ποιος ωφελείται; Ο εισαγόμενος ανταγωνισμός. Δηλαδή, τι κάνετε; Ξεκληρίζετε ελληνικές επιχειρήσεις, ευνοώντας ξένες. </w:t>
      </w:r>
    </w:p>
    <w:p w14:paraId="12E552F6" w14:textId="77777777" w:rsidR="00A37F14" w:rsidRDefault="002C15DC">
      <w:pPr>
        <w:spacing w:line="600" w:lineRule="auto"/>
        <w:ind w:firstLine="720"/>
        <w:jc w:val="both"/>
        <w:rPr>
          <w:rFonts w:eastAsia="Times New Roman" w:cs="Times New Roman"/>
        </w:rPr>
      </w:pPr>
      <w:r>
        <w:rPr>
          <w:rFonts w:eastAsia="Times New Roman" w:cs="Times New Roman"/>
        </w:rPr>
        <w:t xml:space="preserve">Να έρθω, </w:t>
      </w:r>
      <w:r>
        <w:rPr>
          <w:rFonts w:eastAsia="Times New Roman" w:cs="Times New Roman"/>
          <w:bCs/>
          <w:shd w:val="clear" w:color="auto" w:fill="FFFFFF"/>
        </w:rPr>
        <w:t>όμως,</w:t>
      </w:r>
      <w:r>
        <w:rPr>
          <w:rFonts w:eastAsia="Times New Roman" w:cs="Times New Roman"/>
        </w:rPr>
        <w:t xml:space="preserve"> στα </w:t>
      </w:r>
      <w:r>
        <w:rPr>
          <w:rFonts w:eastAsia="Times New Roman"/>
        </w:rPr>
        <w:t>άρθρα</w:t>
      </w:r>
      <w:r>
        <w:rPr>
          <w:rFonts w:eastAsia="Times New Roman" w:cs="Times New Roman"/>
        </w:rPr>
        <w:t xml:space="preserve"> του τομέα της ευθύνης</w:t>
      </w:r>
      <w:r>
        <w:rPr>
          <w:rFonts w:eastAsia="Times New Roman" w:cs="Times New Roman"/>
        </w:rPr>
        <w:t>,</w:t>
      </w:r>
      <w:r>
        <w:rPr>
          <w:rFonts w:eastAsia="Times New Roman" w:cs="Times New Roman"/>
        </w:rPr>
        <w:t xml:space="preserve"> που μου ανέθεσε ο Κυριάκος Μητσοτάκης, τον τομέα της Ναυτιλίας, και </w:t>
      </w:r>
      <w:r>
        <w:rPr>
          <w:rFonts w:eastAsia="Times New Roman"/>
          <w:bCs/>
        </w:rPr>
        <w:t>συγκεκριμένα</w:t>
      </w:r>
      <w:r>
        <w:rPr>
          <w:rFonts w:eastAsia="Times New Roman" w:cs="Times New Roman"/>
        </w:rPr>
        <w:t xml:space="preserve"> στα </w:t>
      </w:r>
      <w:r>
        <w:rPr>
          <w:rFonts w:eastAsia="Times New Roman"/>
        </w:rPr>
        <w:t>άρθρα</w:t>
      </w:r>
      <w:r>
        <w:rPr>
          <w:rFonts w:eastAsia="Times New Roman" w:cs="Times New Roman"/>
        </w:rPr>
        <w:t xml:space="preserve"> 107 με 132, για να διαπιστώσουμε ότι ακόμα και όταν εκόντες, άκοντες πάτε να κάνετε το σωστό, το κάνετε με λάθος τρόπο. Μιλάω για την ιδιωτικ</w:t>
      </w:r>
      <w:r>
        <w:rPr>
          <w:rFonts w:eastAsia="Times New Roman" w:cs="Times New Roman"/>
        </w:rPr>
        <w:t>οποίηση του Οργανισμού Λιμένος Πειραιώς, για τη συμφωνία</w:t>
      </w:r>
      <w:r>
        <w:rPr>
          <w:rFonts w:eastAsia="Times New Roman" w:cs="Times New Roman"/>
        </w:rPr>
        <w:t>,</w:t>
      </w:r>
      <w:r>
        <w:rPr>
          <w:rFonts w:eastAsia="Times New Roman" w:cs="Times New Roman"/>
        </w:rPr>
        <w:t xml:space="preserve"> που υπέγραψε ο Πρωθυπουργός, αλλά δυσκολεύεται να χωνέψει ο αρμόδιος Υπουργός. Τα εν λόγω </w:t>
      </w:r>
      <w:r>
        <w:rPr>
          <w:rFonts w:eastAsia="Times New Roman"/>
        </w:rPr>
        <w:t>άρθρα</w:t>
      </w:r>
      <w:r>
        <w:rPr>
          <w:rFonts w:eastAsia="Times New Roman" w:cs="Times New Roman"/>
        </w:rPr>
        <w:t xml:space="preserve"> αφορούν τη δημιουργία της Ρυθμιστικής Αρχής Λιμένων και της Δημόσιας Αρχής Λιμένων. </w:t>
      </w:r>
    </w:p>
    <w:p w14:paraId="12E552F7" w14:textId="77777777" w:rsidR="00A37F14" w:rsidRDefault="002C15DC">
      <w:pPr>
        <w:spacing w:line="600" w:lineRule="auto"/>
        <w:ind w:firstLine="720"/>
        <w:jc w:val="both"/>
        <w:rPr>
          <w:rFonts w:eastAsia="Times New Roman" w:cs="Times New Roman"/>
        </w:rPr>
      </w:pPr>
      <w:r>
        <w:rPr>
          <w:rFonts w:eastAsia="Times New Roman" w:cs="Times New Roman"/>
        </w:rPr>
        <w:t>Να αρχίσουμε με τ</w:t>
      </w:r>
      <w:r>
        <w:rPr>
          <w:rFonts w:eastAsia="Times New Roman" w:cs="Times New Roman"/>
        </w:rPr>
        <w:t>η Ρυθμιστική Αρχή</w:t>
      </w:r>
      <w:r>
        <w:rPr>
          <w:rFonts w:eastAsia="Times New Roman" w:cs="Times New Roman"/>
        </w:rPr>
        <w:t xml:space="preserve"> Λιμένων</w:t>
      </w:r>
      <w:r>
        <w:rPr>
          <w:rFonts w:eastAsia="Times New Roman" w:cs="Times New Roman"/>
        </w:rPr>
        <w:t xml:space="preserve">. Θεωρητικά, γίνεται </w:t>
      </w:r>
      <w:r>
        <w:rPr>
          <w:rFonts w:eastAsia="Times New Roman" w:cs="Times New Roman"/>
        </w:rPr>
        <w:t>α</w:t>
      </w:r>
      <w:r>
        <w:rPr>
          <w:rFonts w:eastAsia="Times New Roman" w:cs="Times New Roman"/>
        </w:rPr>
        <w:t xml:space="preserve">νεξάρτητη </w:t>
      </w:r>
      <w:r>
        <w:rPr>
          <w:rFonts w:eastAsia="Times New Roman" w:cs="Times New Roman"/>
        </w:rPr>
        <w:t>α</w:t>
      </w:r>
      <w:r>
        <w:rPr>
          <w:rFonts w:eastAsia="Times New Roman" w:cs="Times New Roman"/>
        </w:rPr>
        <w:t xml:space="preserve">ρχή και αυτό </w:t>
      </w:r>
      <w:r>
        <w:rPr>
          <w:rFonts w:eastAsia="Times New Roman"/>
          <w:bCs/>
        </w:rPr>
        <w:t>είναι</w:t>
      </w:r>
      <w:r>
        <w:rPr>
          <w:rFonts w:eastAsia="Times New Roman" w:cs="Times New Roman"/>
        </w:rPr>
        <w:t xml:space="preserve"> καλό. Αυτό, άλλωστε, </w:t>
      </w:r>
      <w:r>
        <w:rPr>
          <w:rFonts w:eastAsia="Times New Roman"/>
          <w:bCs/>
        </w:rPr>
        <w:t>είναι</w:t>
      </w:r>
      <w:r>
        <w:rPr>
          <w:rFonts w:eastAsia="Times New Roman" w:cs="Times New Roman"/>
        </w:rPr>
        <w:t xml:space="preserve"> κάτι που προβλεπόταν από τον δικό μας νόμο του 2013. Στην πράξη, </w:t>
      </w:r>
      <w:r>
        <w:rPr>
          <w:rFonts w:eastAsia="Times New Roman" w:cs="Times New Roman"/>
          <w:bCs/>
          <w:shd w:val="clear" w:color="auto" w:fill="FFFFFF"/>
        </w:rPr>
        <w:t>όμως,</w:t>
      </w:r>
      <w:r>
        <w:rPr>
          <w:rFonts w:eastAsia="Times New Roman" w:cs="Times New Roman"/>
        </w:rPr>
        <w:t xml:space="preserve"> την κάνετε «γιαλαντζί» </w:t>
      </w:r>
      <w:r>
        <w:rPr>
          <w:rFonts w:eastAsia="Times New Roman" w:cs="Times New Roman"/>
        </w:rPr>
        <w:t>α</w:t>
      </w:r>
      <w:r>
        <w:rPr>
          <w:rFonts w:eastAsia="Times New Roman" w:cs="Times New Roman"/>
        </w:rPr>
        <w:t xml:space="preserve">νεξάρτητη </w:t>
      </w:r>
      <w:r>
        <w:rPr>
          <w:rFonts w:eastAsia="Times New Roman" w:cs="Times New Roman"/>
        </w:rPr>
        <w:t>α</w:t>
      </w:r>
      <w:r>
        <w:rPr>
          <w:rFonts w:eastAsia="Times New Roman" w:cs="Times New Roman"/>
        </w:rPr>
        <w:t xml:space="preserve">ρχή. Γιατί ουσιαστικά επιλέγεται η </w:t>
      </w:r>
      <w:r>
        <w:rPr>
          <w:rFonts w:eastAsia="Times New Roman" w:cs="Times New Roman"/>
        </w:rPr>
        <w:t>α</w:t>
      </w:r>
      <w:r>
        <w:rPr>
          <w:rFonts w:eastAsia="Times New Roman" w:cs="Times New Roman"/>
        </w:rPr>
        <w:t>ρχή -τα μέ</w:t>
      </w:r>
      <w:r>
        <w:rPr>
          <w:rFonts w:eastAsia="Times New Roman" w:cs="Times New Roman"/>
        </w:rPr>
        <w:t xml:space="preserve">λη της </w:t>
      </w:r>
      <w:r>
        <w:rPr>
          <w:rFonts w:eastAsia="Times New Roman" w:cs="Times New Roman"/>
        </w:rPr>
        <w:t>α</w:t>
      </w:r>
      <w:r>
        <w:rPr>
          <w:rFonts w:eastAsia="Times New Roman" w:cs="Times New Roman"/>
        </w:rPr>
        <w:t xml:space="preserve">ρχής και ο </w:t>
      </w:r>
      <w:r>
        <w:rPr>
          <w:rFonts w:eastAsia="Times New Roman" w:cs="Times New Roman"/>
        </w:rPr>
        <w:t>π</w:t>
      </w:r>
      <w:r>
        <w:rPr>
          <w:rFonts w:eastAsia="Times New Roman" w:cs="Times New Roman"/>
        </w:rPr>
        <w:t xml:space="preserve">ρόεδρός της- από την </w:t>
      </w:r>
      <w:r>
        <w:rPr>
          <w:rFonts w:eastAsia="Times New Roman"/>
          <w:bCs/>
        </w:rPr>
        <w:t>Κυβέρνηση</w:t>
      </w:r>
      <w:r>
        <w:rPr>
          <w:rFonts w:eastAsia="Times New Roman" w:cs="Times New Roman"/>
        </w:rPr>
        <w:t xml:space="preserve">. Αν θέλατε να </w:t>
      </w:r>
      <w:r>
        <w:rPr>
          <w:rFonts w:eastAsia="Times New Roman"/>
          <w:bCs/>
        </w:rPr>
        <w:t>είναι</w:t>
      </w:r>
      <w:r>
        <w:rPr>
          <w:rFonts w:eastAsia="Times New Roman" w:cs="Times New Roman"/>
        </w:rPr>
        <w:t xml:space="preserve"> όντως ανεξάρτητη, θα έπρεπε να επιλέγεται από τη Διάσκεψη των Προέδρων, όπως το Ραδιοτηλεοπτικό Συμβούλιο. </w:t>
      </w:r>
    </w:p>
    <w:p w14:paraId="12E552F8" w14:textId="77777777" w:rsidR="00A37F14" w:rsidRDefault="002C15DC">
      <w:pPr>
        <w:spacing w:line="600" w:lineRule="auto"/>
        <w:ind w:firstLine="720"/>
        <w:jc w:val="both"/>
        <w:rPr>
          <w:rFonts w:eastAsia="Times New Roman" w:cs="Times New Roman"/>
        </w:rPr>
      </w:pPr>
      <w:r>
        <w:rPr>
          <w:rFonts w:eastAsia="Times New Roman" w:cs="Times New Roman"/>
        </w:rPr>
        <w:t xml:space="preserve">Επιπλέον, δίνετε στη </w:t>
      </w:r>
      <w:r>
        <w:rPr>
          <w:rFonts w:eastAsia="Times New Roman" w:cs="Times New Roman"/>
        </w:rPr>
        <w:t>ρ</w:t>
      </w:r>
      <w:r>
        <w:rPr>
          <w:rFonts w:eastAsia="Times New Roman" w:cs="Times New Roman"/>
        </w:rPr>
        <w:t xml:space="preserve">υθμιστική </w:t>
      </w:r>
      <w:r>
        <w:rPr>
          <w:rFonts w:eastAsia="Times New Roman" w:cs="Times New Roman"/>
        </w:rPr>
        <w:t>α</w:t>
      </w:r>
      <w:r>
        <w:rPr>
          <w:rFonts w:eastAsia="Times New Roman" w:cs="Times New Roman"/>
        </w:rPr>
        <w:t xml:space="preserve">ρχή αστυνομικές και δικαστικές υπερεξουσίες </w:t>
      </w:r>
      <w:r>
        <w:rPr>
          <w:rFonts w:eastAsia="Times New Roman" w:cs="Times New Roman"/>
        </w:rPr>
        <w:t xml:space="preserve">πρωτοφανείς, που εγείρουν σοβαρότατα νομικά ερωτήματα σε βαθμό αντισυνταγματικότητας. </w:t>
      </w:r>
    </w:p>
    <w:p w14:paraId="12E552F9" w14:textId="77777777" w:rsidR="00A37F14" w:rsidRDefault="002C15DC">
      <w:pPr>
        <w:spacing w:line="600" w:lineRule="auto"/>
        <w:ind w:firstLine="720"/>
        <w:jc w:val="both"/>
        <w:rPr>
          <w:rFonts w:eastAsia="Times New Roman" w:cs="Times New Roman"/>
        </w:rPr>
      </w:pPr>
      <w:r>
        <w:rPr>
          <w:rFonts w:eastAsia="Times New Roman" w:cs="Times New Roman"/>
        </w:rPr>
        <w:t xml:space="preserve">Το σοβαρότερο, </w:t>
      </w:r>
      <w:r>
        <w:rPr>
          <w:rFonts w:eastAsia="Times New Roman" w:cs="Times New Roman"/>
          <w:bCs/>
          <w:shd w:val="clear" w:color="auto" w:fill="FFFFFF"/>
        </w:rPr>
        <w:t>όμως,</w:t>
      </w:r>
      <w:r>
        <w:rPr>
          <w:rFonts w:eastAsia="Times New Roman" w:cs="Times New Roman"/>
        </w:rPr>
        <w:t xml:space="preserve"> πρόβλημα με τη </w:t>
      </w:r>
      <w:r>
        <w:rPr>
          <w:rFonts w:eastAsia="Times New Roman" w:cs="Times New Roman"/>
        </w:rPr>
        <w:t>ρ</w:t>
      </w:r>
      <w:r>
        <w:rPr>
          <w:rFonts w:eastAsia="Times New Roman" w:cs="Times New Roman"/>
        </w:rPr>
        <w:t xml:space="preserve">υθμιστική </w:t>
      </w:r>
      <w:r>
        <w:rPr>
          <w:rFonts w:eastAsia="Times New Roman" w:cs="Times New Roman"/>
        </w:rPr>
        <w:t>α</w:t>
      </w:r>
      <w:r>
        <w:rPr>
          <w:rFonts w:eastAsia="Times New Roman" w:cs="Times New Roman"/>
        </w:rPr>
        <w:t xml:space="preserve">ρχή </w:t>
      </w:r>
      <w:r>
        <w:rPr>
          <w:rFonts w:eastAsia="Times New Roman"/>
          <w:bCs/>
        </w:rPr>
        <w:t>είναι</w:t>
      </w:r>
      <w:r>
        <w:rPr>
          <w:rFonts w:eastAsia="Times New Roman" w:cs="Times New Roman"/>
        </w:rPr>
        <w:t xml:space="preserve"> ότι συγχέονται οι διοικητικές αρμοδιότητές της με τα δικαιώματα που ασκεί για λογαριασμό του </w:t>
      </w:r>
      <w:r>
        <w:rPr>
          <w:rFonts w:eastAsia="Times New Roman" w:cs="Times New Roman"/>
        </w:rPr>
        <w:t>ε</w:t>
      </w:r>
      <w:r>
        <w:rPr>
          <w:rFonts w:eastAsia="Times New Roman" w:cs="Times New Roman"/>
        </w:rPr>
        <w:t xml:space="preserve">λληνικού </w:t>
      </w:r>
      <w:r>
        <w:rPr>
          <w:rFonts w:eastAsia="Times New Roman" w:cs="Times New Roman"/>
        </w:rPr>
        <w:t>δ</w:t>
      </w:r>
      <w:r>
        <w:rPr>
          <w:rFonts w:eastAsia="Times New Roman" w:cs="Times New Roman"/>
        </w:rPr>
        <w:t>ημοσίου</w:t>
      </w:r>
      <w:r>
        <w:rPr>
          <w:rFonts w:eastAsia="Times New Roman" w:cs="Times New Roman"/>
        </w:rPr>
        <w:t xml:space="preserve">. Δηλαδή, η </w:t>
      </w:r>
      <w:r>
        <w:rPr>
          <w:rFonts w:eastAsia="Times New Roman" w:cs="Times New Roman"/>
        </w:rPr>
        <w:t>ρ</w:t>
      </w:r>
      <w:r>
        <w:rPr>
          <w:rFonts w:eastAsia="Times New Roman" w:cs="Times New Roman"/>
        </w:rPr>
        <w:t xml:space="preserve">υθμιστική </w:t>
      </w:r>
      <w:r>
        <w:rPr>
          <w:rFonts w:eastAsia="Times New Roman" w:cs="Times New Roman"/>
        </w:rPr>
        <w:t>α</w:t>
      </w:r>
      <w:r>
        <w:rPr>
          <w:rFonts w:eastAsia="Times New Roman" w:cs="Times New Roman"/>
        </w:rPr>
        <w:t>ρχή προσδιορίζει και επιβάλλει τις ποινικές ρήτρες</w:t>
      </w:r>
      <w:r>
        <w:rPr>
          <w:rFonts w:eastAsia="Times New Roman" w:cs="Times New Roman"/>
        </w:rPr>
        <w:t>,</w:t>
      </w:r>
      <w:r>
        <w:rPr>
          <w:rFonts w:eastAsia="Times New Roman" w:cs="Times New Roman"/>
        </w:rPr>
        <w:t xml:space="preserve"> που απορρέουν από μια σύμβαση παραχώρησης, και μετά, εάν οι ενδιαφερόμενοι έχουν αντίρρηση ή ένσταση, πρέπει να πάνε στη </w:t>
      </w:r>
      <w:r>
        <w:rPr>
          <w:rFonts w:eastAsia="Times New Roman" w:cs="Times New Roman"/>
        </w:rPr>
        <w:t>ρ</w:t>
      </w:r>
      <w:r>
        <w:rPr>
          <w:rFonts w:eastAsia="Times New Roman" w:cs="Times New Roman"/>
        </w:rPr>
        <w:t xml:space="preserve">υθμιστική </w:t>
      </w:r>
      <w:r>
        <w:rPr>
          <w:rFonts w:eastAsia="Times New Roman" w:cs="Times New Roman"/>
        </w:rPr>
        <w:t>α</w:t>
      </w:r>
      <w:r>
        <w:rPr>
          <w:rFonts w:eastAsia="Times New Roman" w:cs="Times New Roman"/>
        </w:rPr>
        <w:t xml:space="preserve">ρχή. </w:t>
      </w:r>
    </w:p>
    <w:p w14:paraId="12E552FA" w14:textId="77777777" w:rsidR="00A37F14" w:rsidRDefault="002C15DC">
      <w:pPr>
        <w:spacing w:line="600" w:lineRule="auto"/>
        <w:ind w:firstLine="720"/>
        <w:jc w:val="both"/>
        <w:rPr>
          <w:rFonts w:eastAsia="Times New Roman" w:cs="Times New Roman"/>
        </w:rPr>
      </w:pPr>
      <w:r>
        <w:rPr>
          <w:rFonts w:eastAsia="Times New Roman" w:cs="Times New Roman"/>
        </w:rPr>
        <w:t>Υπάρχει μια αμερικανική έκφραση που λέει,</w:t>
      </w:r>
      <w:r>
        <w:rPr>
          <w:rFonts w:eastAsia="Times New Roman" w:cs="Times New Roman"/>
        </w:rPr>
        <w:t xml:space="preserve"> «</w:t>
      </w:r>
      <w:r>
        <w:rPr>
          <w:rFonts w:eastAsia="Times New Roman" w:cs="Times New Roman"/>
          <w:lang w:val="en-US"/>
        </w:rPr>
        <w:t>Judge</w:t>
      </w:r>
      <w:r>
        <w:rPr>
          <w:rFonts w:eastAsia="Times New Roman" w:cs="Times New Roman"/>
        </w:rPr>
        <w:t xml:space="preserve">, </w:t>
      </w:r>
      <w:r>
        <w:rPr>
          <w:rFonts w:eastAsia="Times New Roman" w:cs="Times New Roman"/>
          <w:lang w:val="en-US"/>
        </w:rPr>
        <w:t>jury</w:t>
      </w:r>
      <w:r>
        <w:rPr>
          <w:rFonts w:eastAsia="Times New Roman" w:cs="Times New Roman"/>
        </w:rPr>
        <w:t xml:space="preserve"> </w:t>
      </w:r>
      <w:r>
        <w:rPr>
          <w:rFonts w:eastAsia="Times New Roman" w:cs="Times New Roman"/>
          <w:lang w:val="en-US"/>
        </w:rPr>
        <w:t>and</w:t>
      </w:r>
      <w:r>
        <w:rPr>
          <w:rFonts w:eastAsia="Times New Roman" w:cs="Times New Roman"/>
        </w:rPr>
        <w:t xml:space="preserve"> </w:t>
      </w:r>
      <w:r>
        <w:rPr>
          <w:rFonts w:eastAsia="Times New Roman" w:cs="Times New Roman"/>
          <w:lang w:val="en-US"/>
        </w:rPr>
        <w:t>executioner</w:t>
      </w:r>
      <w:r>
        <w:rPr>
          <w:rFonts w:eastAsia="Times New Roman" w:cs="Times New Roman"/>
        </w:rPr>
        <w:t xml:space="preserve">». Ο κ. Τσακαλώτος θα την ξέρει ή όσοι βλέπουν </w:t>
      </w:r>
      <w:r>
        <w:rPr>
          <w:rFonts w:eastAsia="Times New Roman" w:cs="Times New Roman"/>
          <w:lang w:val="en-US"/>
        </w:rPr>
        <w:t>Western</w:t>
      </w:r>
      <w:r>
        <w:rPr>
          <w:rFonts w:eastAsia="Times New Roman" w:cs="Times New Roman"/>
        </w:rPr>
        <w:t xml:space="preserve">. </w:t>
      </w:r>
    </w:p>
    <w:p w14:paraId="12E552FB" w14:textId="77777777" w:rsidR="00A37F14" w:rsidRDefault="002C15DC">
      <w:pPr>
        <w:spacing w:line="600" w:lineRule="auto"/>
        <w:ind w:firstLine="720"/>
        <w:jc w:val="both"/>
        <w:rPr>
          <w:rFonts w:eastAsia="Times New Roman" w:cs="Times New Roman"/>
        </w:rPr>
      </w:pPr>
      <w:r>
        <w:rPr>
          <w:rFonts w:eastAsia="Times New Roman" w:cs="Times New Roman"/>
          <w:b/>
        </w:rPr>
        <w:t>ΕΥΚΛΕΙΔΗΣ ΤΣΑΚΑΛΩΤΟΣ (Υπουργός Οικονομικών):</w:t>
      </w:r>
      <w:r>
        <w:rPr>
          <w:rFonts w:eastAsia="Times New Roman" w:cs="Times New Roman"/>
        </w:rPr>
        <w:t xml:space="preserve"> Αγγλικά ξέρω, όχι αμερικάνικα. </w:t>
      </w:r>
    </w:p>
    <w:p w14:paraId="12E552FC" w14:textId="77777777" w:rsidR="00A37F14" w:rsidRDefault="002C15DC">
      <w:pPr>
        <w:spacing w:line="600" w:lineRule="auto"/>
        <w:ind w:firstLine="720"/>
        <w:jc w:val="both"/>
        <w:rPr>
          <w:rFonts w:eastAsia="Times New Roman" w:cs="Times New Roman"/>
        </w:rPr>
      </w:pPr>
      <w:r>
        <w:rPr>
          <w:rFonts w:eastAsia="Times New Roman" w:cs="Times New Roman"/>
          <w:b/>
        </w:rPr>
        <w:t>ΣΙΜΟΣ ΚΕΔΙΚΟΓΛΟΥ:</w:t>
      </w:r>
      <w:r>
        <w:rPr>
          <w:rFonts w:eastAsia="Times New Roman" w:cs="Times New Roman"/>
        </w:rPr>
        <w:t xml:space="preserve"> Λοιπόν, να τη μεταφράσω. </w:t>
      </w:r>
      <w:r>
        <w:rPr>
          <w:rFonts w:eastAsia="Times New Roman"/>
          <w:bCs/>
        </w:rPr>
        <w:t>Είναι</w:t>
      </w:r>
      <w:r>
        <w:rPr>
          <w:rFonts w:eastAsia="Times New Roman" w:cs="Times New Roman"/>
        </w:rPr>
        <w:t xml:space="preserve"> «Δικαστής, ένορκος και εκτελεστής». Αυτό</w:t>
      </w:r>
      <w:r>
        <w:rPr>
          <w:rFonts w:eastAsia="Times New Roman" w:cs="Times New Roman"/>
        </w:rPr>
        <w:t>,</w:t>
      </w:r>
      <w:r>
        <w:rPr>
          <w:rFonts w:eastAsia="Times New Roman" w:cs="Times New Roman"/>
        </w:rPr>
        <w:t xml:space="preserve"> πο</w:t>
      </w:r>
      <w:r>
        <w:rPr>
          <w:rFonts w:eastAsia="Times New Roman" w:cs="Times New Roman"/>
        </w:rPr>
        <w:t xml:space="preserve">υ κάνετε εδώ πέρα </w:t>
      </w:r>
      <w:r>
        <w:rPr>
          <w:rFonts w:eastAsia="Times New Roman"/>
          <w:bCs/>
        </w:rPr>
        <w:t>είναι</w:t>
      </w:r>
      <w:r>
        <w:rPr>
          <w:rFonts w:eastAsia="Times New Roman" w:cs="Times New Roman"/>
        </w:rPr>
        <w:t xml:space="preserve"> αστυνομικός, δικαστής, ένορκος, εφέτης, εκτελεστής. Και όλα αυτά από τους εκλεκτούς του Υπουργού. </w:t>
      </w:r>
    </w:p>
    <w:p w14:paraId="12E552FD" w14:textId="77777777" w:rsidR="00A37F14" w:rsidRDefault="002C15DC">
      <w:pPr>
        <w:spacing w:line="600" w:lineRule="auto"/>
        <w:ind w:firstLine="720"/>
        <w:jc w:val="both"/>
        <w:rPr>
          <w:rFonts w:eastAsia="Times New Roman" w:cs="Times New Roman"/>
        </w:rPr>
      </w:pPr>
      <w:r>
        <w:rPr>
          <w:rFonts w:eastAsia="Times New Roman" w:cs="Times New Roman"/>
        </w:rPr>
        <w:t>Α</w:t>
      </w:r>
      <w:r>
        <w:rPr>
          <w:rFonts w:eastAsia="Times New Roman" w:cs="Times New Roman"/>
        </w:rPr>
        <w:t xml:space="preserve">ν με τη </w:t>
      </w:r>
      <w:r>
        <w:rPr>
          <w:rFonts w:eastAsia="Times New Roman" w:cs="Times New Roman"/>
        </w:rPr>
        <w:t>ρ</w:t>
      </w:r>
      <w:r>
        <w:rPr>
          <w:rFonts w:eastAsia="Times New Roman" w:cs="Times New Roman"/>
        </w:rPr>
        <w:t xml:space="preserve">υθμιστική </w:t>
      </w:r>
      <w:r>
        <w:rPr>
          <w:rFonts w:eastAsia="Times New Roman" w:cs="Times New Roman"/>
        </w:rPr>
        <w:t>α</w:t>
      </w:r>
      <w:r>
        <w:rPr>
          <w:rFonts w:eastAsia="Times New Roman" w:cs="Times New Roman"/>
        </w:rPr>
        <w:t xml:space="preserve">ρχή έχουμε κάτι απαραίτητο, που γίνεται με λάθος τρόπο, η Δημόσια Αρχή Λιμένων </w:t>
      </w:r>
      <w:r>
        <w:rPr>
          <w:rFonts w:eastAsia="Times New Roman"/>
          <w:bCs/>
        </w:rPr>
        <w:t>είναι</w:t>
      </w:r>
      <w:r>
        <w:rPr>
          <w:rFonts w:eastAsia="Times New Roman" w:cs="Times New Roman"/>
        </w:rPr>
        <w:t xml:space="preserve"> κάτι το εντελώς αχρείαστο. </w:t>
      </w:r>
      <w:r>
        <w:rPr>
          <w:rFonts w:eastAsia="Times New Roman" w:cs="Times New Roman"/>
        </w:rPr>
        <w:t xml:space="preserve">Ενδεικτικό </w:t>
      </w:r>
      <w:r>
        <w:rPr>
          <w:rFonts w:eastAsia="Times New Roman"/>
          <w:bCs/>
        </w:rPr>
        <w:t>είναι</w:t>
      </w:r>
      <w:r>
        <w:rPr>
          <w:rFonts w:eastAsia="Times New Roman" w:cs="Times New Roman"/>
        </w:rPr>
        <w:t xml:space="preserve"> ότι οι αρμοδιότητες της </w:t>
      </w:r>
      <w:r>
        <w:rPr>
          <w:rFonts w:eastAsia="Times New Roman" w:cs="Times New Roman"/>
        </w:rPr>
        <w:t>δ</w:t>
      </w:r>
      <w:r>
        <w:rPr>
          <w:rFonts w:eastAsia="Times New Roman" w:cs="Times New Roman"/>
        </w:rPr>
        <w:t xml:space="preserve">ημόσιας </w:t>
      </w:r>
      <w:r>
        <w:rPr>
          <w:rFonts w:eastAsia="Times New Roman" w:cs="Times New Roman"/>
        </w:rPr>
        <w:t>α</w:t>
      </w:r>
      <w:r>
        <w:rPr>
          <w:rFonts w:eastAsia="Times New Roman" w:cs="Times New Roman"/>
        </w:rPr>
        <w:t>ρχής δεν κατονομάζονται. Η δε γενικότερη περιγραφή των αρμοδιοτήτων, δημιουργεί σοβαρότατα προβλήματα αλληλοεπικάλυψης -προσέξτε- όχι μόνο με τη Ρυθμιστική Αρχή Λιμένων, όχι μόνο με τη Γενική Γραμματεία Λι</w:t>
      </w:r>
      <w:r>
        <w:rPr>
          <w:rFonts w:eastAsia="Times New Roman" w:cs="Times New Roman"/>
        </w:rPr>
        <w:t xml:space="preserve">μένων και Λιμενικής Πολιτικής, όχι μόνο με το Υπουργείο Οικονομικών, όχι μόνο με την Επιτροπή Ανταγωνισμού, όχι μόνο με την Επιθεώρηση Εργασίας. </w:t>
      </w:r>
      <w:r>
        <w:rPr>
          <w:rFonts w:eastAsia="Times New Roman"/>
          <w:bCs/>
        </w:rPr>
        <w:t>Είναι</w:t>
      </w:r>
      <w:r>
        <w:rPr>
          <w:rFonts w:eastAsia="Times New Roman" w:cs="Times New Roman"/>
        </w:rPr>
        <w:t xml:space="preserve"> ένα απίστευτο μπάχαλο! </w:t>
      </w:r>
    </w:p>
    <w:p w14:paraId="12E552FE" w14:textId="77777777" w:rsidR="00A37F14" w:rsidRDefault="002C15DC">
      <w:pPr>
        <w:spacing w:line="600" w:lineRule="auto"/>
        <w:ind w:firstLine="720"/>
        <w:jc w:val="both"/>
        <w:rPr>
          <w:rFonts w:eastAsia="Times New Roman"/>
          <w:szCs w:val="24"/>
        </w:rPr>
      </w:pPr>
      <w:r>
        <w:rPr>
          <w:rFonts w:eastAsia="Times New Roman"/>
          <w:szCs w:val="24"/>
        </w:rPr>
        <w:t>Η μόνη αρμοδιότητα</w:t>
      </w:r>
      <w:r>
        <w:rPr>
          <w:rFonts w:eastAsia="Times New Roman"/>
          <w:szCs w:val="24"/>
        </w:rPr>
        <w:t>,</w:t>
      </w:r>
      <w:r>
        <w:rPr>
          <w:rFonts w:eastAsia="Times New Roman"/>
          <w:szCs w:val="24"/>
        </w:rPr>
        <w:t xml:space="preserve"> που κατονομάζεται ρητώς είναι ο έλεγχος της εφαρμογής των συλ</w:t>
      </w:r>
      <w:r>
        <w:rPr>
          <w:rFonts w:eastAsia="Times New Roman"/>
          <w:szCs w:val="24"/>
        </w:rPr>
        <w:t>λογικών συμβάσεων και γενικότερα της εργατικής νομοθεσίας, δηλαδή</w:t>
      </w:r>
      <w:r>
        <w:rPr>
          <w:rFonts w:eastAsia="Times New Roman"/>
          <w:szCs w:val="24"/>
        </w:rPr>
        <w:t>,</w:t>
      </w:r>
      <w:r>
        <w:rPr>
          <w:rFonts w:eastAsia="Times New Roman"/>
          <w:szCs w:val="24"/>
        </w:rPr>
        <w:t xml:space="preserve"> συνδικαλιστική αστυνομία. Συγχαρητήρια, ούτε οι Μπολσεβίκοι του Λένιν δεν το είχαν σκεφτεί αυτό. </w:t>
      </w:r>
    </w:p>
    <w:p w14:paraId="12E552FF" w14:textId="77777777" w:rsidR="00A37F14" w:rsidRDefault="002C15DC">
      <w:pPr>
        <w:spacing w:line="600" w:lineRule="auto"/>
        <w:ind w:firstLine="720"/>
        <w:jc w:val="both"/>
        <w:rPr>
          <w:rFonts w:eastAsia="Times New Roman"/>
          <w:szCs w:val="24"/>
        </w:rPr>
      </w:pPr>
      <w:r>
        <w:rPr>
          <w:rFonts w:eastAsia="Times New Roman"/>
          <w:szCs w:val="24"/>
        </w:rPr>
        <w:t>Γιατί δημιουργείται, λοιπόν; Για να ικανοποιήσει τις ιδεοληψίες του ο Υπουργός και να βολέψ</w:t>
      </w:r>
      <w:r>
        <w:rPr>
          <w:rFonts w:eastAsia="Times New Roman"/>
          <w:szCs w:val="24"/>
        </w:rPr>
        <w:t>ει, φυσικά, τους εκλεκτούς του από τον Οργανισμό Λιμένος Πειραιώς. Με μία υπογραφή του μετατάσσονται.</w:t>
      </w:r>
    </w:p>
    <w:p w14:paraId="12E55300" w14:textId="77777777" w:rsidR="00A37F14" w:rsidRDefault="002C15D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2E55301" w14:textId="77777777" w:rsidR="00A37F14" w:rsidRDefault="002C15DC">
      <w:pPr>
        <w:spacing w:line="600" w:lineRule="auto"/>
        <w:ind w:firstLine="720"/>
        <w:jc w:val="both"/>
        <w:rPr>
          <w:rFonts w:eastAsia="Times New Roman"/>
          <w:szCs w:val="24"/>
        </w:rPr>
      </w:pPr>
      <w:r>
        <w:rPr>
          <w:rFonts w:eastAsia="Times New Roman"/>
          <w:szCs w:val="24"/>
        </w:rPr>
        <w:t>Μισό λεπτό, κύριε Πρόεδρε.</w:t>
      </w:r>
    </w:p>
    <w:p w14:paraId="12E55302" w14:textId="77777777" w:rsidR="00A37F14" w:rsidRDefault="002C15DC">
      <w:pPr>
        <w:spacing w:line="600" w:lineRule="auto"/>
        <w:ind w:firstLine="720"/>
        <w:jc w:val="both"/>
        <w:rPr>
          <w:rFonts w:eastAsia="Times New Roman"/>
          <w:szCs w:val="24"/>
        </w:rPr>
      </w:pPr>
      <w:r>
        <w:rPr>
          <w:rFonts w:eastAsia="Times New Roman"/>
          <w:szCs w:val="24"/>
        </w:rPr>
        <w:t>Θα τα αντιμετωπίζαμε όλα με γραφικότητα, αν</w:t>
      </w:r>
      <w:r>
        <w:rPr>
          <w:rFonts w:eastAsia="Times New Roman"/>
          <w:szCs w:val="24"/>
        </w:rPr>
        <w:t xml:space="preserve"> δεν υπήρχε σοβαρό ενδεχόμενο επιπλοκών στην ιδιωτικοποίηση του Οργανισμού Λιμένος Πειραιώς. Αυτό καταλαβαίνω από την τροπολογία</w:t>
      </w:r>
      <w:r>
        <w:rPr>
          <w:rFonts w:eastAsia="Times New Roman"/>
          <w:szCs w:val="24"/>
        </w:rPr>
        <w:t>,</w:t>
      </w:r>
      <w:r>
        <w:rPr>
          <w:rFonts w:eastAsia="Times New Roman"/>
          <w:szCs w:val="24"/>
        </w:rPr>
        <w:t xml:space="preserve"> που κατέθεσε ο </w:t>
      </w:r>
      <w:r>
        <w:rPr>
          <w:rFonts w:eastAsia="Times New Roman"/>
          <w:szCs w:val="24"/>
        </w:rPr>
        <w:t>ε</w:t>
      </w:r>
      <w:r>
        <w:rPr>
          <w:rFonts w:eastAsia="Times New Roman"/>
          <w:szCs w:val="24"/>
        </w:rPr>
        <w:t>ισηγητής των Ανεξ</w:t>
      </w:r>
      <w:r>
        <w:rPr>
          <w:rFonts w:eastAsia="Times New Roman"/>
          <w:szCs w:val="24"/>
        </w:rPr>
        <w:t>α</w:t>
      </w:r>
      <w:r>
        <w:rPr>
          <w:rFonts w:eastAsia="Times New Roman"/>
          <w:szCs w:val="24"/>
        </w:rPr>
        <w:t>ρτ</w:t>
      </w:r>
      <w:r>
        <w:rPr>
          <w:rFonts w:eastAsia="Times New Roman"/>
          <w:szCs w:val="24"/>
        </w:rPr>
        <w:t>ή</w:t>
      </w:r>
      <w:r>
        <w:rPr>
          <w:rFonts w:eastAsia="Times New Roman"/>
          <w:szCs w:val="24"/>
        </w:rPr>
        <w:t>των Ελλήνων, που θέλει να τροποποιήσει τα άρθρα αυτά, λέγοντας στην αιτιολογική έκθεση -τ</w:t>
      </w:r>
      <w:r>
        <w:rPr>
          <w:rFonts w:eastAsia="Times New Roman"/>
          <w:szCs w:val="24"/>
        </w:rPr>
        <w:t>ου κυβερνητικού σας εταίρου είναι η τροπολογία- πως πρέπει να εξασφαλιστεί ότι η απονομή κανονιστικών και ρυθμιστικών αρμοδιοτήτων στη ΡΑΛ δεν αποσκοπεί στην άμεση ή έμμεση τροποποίηση όρων συμβάσεων παραχώρησης ή νόμων που τις κυρώνουν, καθώς και του θεσμ</w:t>
      </w:r>
      <w:r>
        <w:rPr>
          <w:rFonts w:eastAsia="Times New Roman"/>
          <w:szCs w:val="24"/>
        </w:rPr>
        <w:t xml:space="preserve">ικού πλαισίου του ανταγωνισμού. </w:t>
      </w:r>
    </w:p>
    <w:p w14:paraId="12E55303" w14:textId="77777777" w:rsidR="00A37F14" w:rsidRDefault="002C15DC">
      <w:pPr>
        <w:spacing w:line="600" w:lineRule="auto"/>
        <w:ind w:firstLine="720"/>
        <w:jc w:val="both"/>
        <w:rPr>
          <w:rFonts w:eastAsia="Times New Roman"/>
          <w:szCs w:val="24"/>
        </w:rPr>
      </w:pPr>
      <w:r>
        <w:rPr>
          <w:rFonts w:eastAsia="Times New Roman"/>
          <w:szCs w:val="24"/>
        </w:rPr>
        <w:t>Τι γίνεται; Έτσι συνεννοείστε με τον κυβερνητικό σας εταίρο; Συνεννοείστε με τον Υπουργό Ναυτιλίας; Γιατί εδώ πέρα εγώ βλέπω πρόβλημα.</w:t>
      </w:r>
    </w:p>
    <w:p w14:paraId="12E55304" w14:textId="77777777" w:rsidR="00A37F14" w:rsidRDefault="002C15DC">
      <w:pPr>
        <w:spacing w:line="600" w:lineRule="auto"/>
        <w:ind w:firstLine="720"/>
        <w:jc w:val="both"/>
        <w:rPr>
          <w:rFonts w:eastAsia="Times New Roman"/>
          <w:szCs w:val="24"/>
        </w:rPr>
      </w:pPr>
      <w:r>
        <w:rPr>
          <w:rFonts w:eastAsia="Times New Roman"/>
          <w:szCs w:val="24"/>
        </w:rPr>
        <w:t>Φυσικά, αυτές οι διατάξεις είναι απαράδεκτες, όπως και το σύνολο του νομοσχεδίου.</w:t>
      </w:r>
    </w:p>
    <w:p w14:paraId="12E55305" w14:textId="77777777" w:rsidR="00A37F14" w:rsidRDefault="002C15DC">
      <w:pPr>
        <w:spacing w:line="600" w:lineRule="auto"/>
        <w:ind w:firstLine="720"/>
        <w:jc w:val="both"/>
        <w:rPr>
          <w:rFonts w:eastAsia="Times New Roman"/>
          <w:szCs w:val="24"/>
        </w:rPr>
      </w:pPr>
      <w:r>
        <w:rPr>
          <w:rFonts w:eastAsia="Times New Roman"/>
          <w:szCs w:val="24"/>
        </w:rPr>
        <w:t>Β</w:t>
      </w:r>
      <w:r>
        <w:rPr>
          <w:rFonts w:eastAsia="Times New Roman"/>
          <w:szCs w:val="24"/>
        </w:rPr>
        <w:t>έβαια, όταν κάνετε περικοπές, μην πάτε κατ’ ευθείαν στα ειδικά μισθολόγια. Οι αυξήσεις στους εκλεκτούς σας είναι 150.000.000 ευρώ. Δεν κόβετε κάτι από εκεί πέρα;</w:t>
      </w:r>
    </w:p>
    <w:p w14:paraId="12E55306" w14:textId="77777777" w:rsidR="00A37F14" w:rsidRDefault="002C15DC">
      <w:pPr>
        <w:spacing w:line="600" w:lineRule="auto"/>
        <w:ind w:firstLine="720"/>
        <w:jc w:val="both"/>
        <w:rPr>
          <w:rFonts w:eastAsia="Times New Roman"/>
          <w:szCs w:val="24"/>
        </w:rPr>
      </w:pPr>
      <w:r>
        <w:rPr>
          <w:rFonts w:eastAsia="Times New Roman"/>
          <w:szCs w:val="24"/>
        </w:rPr>
        <w:t>Ευχαριστώ πολύ.</w:t>
      </w:r>
    </w:p>
    <w:p w14:paraId="12E55307" w14:textId="77777777" w:rsidR="00A37F14" w:rsidRDefault="002C15D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2E55308" w14:textId="77777777" w:rsidR="00A37F14" w:rsidRDefault="002C15DC">
      <w:pPr>
        <w:spacing w:line="600" w:lineRule="auto"/>
        <w:ind w:firstLine="720"/>
        <w:jc w:val="both"/>
        <w:rPr>
          <w:rFonts w:eastAsia="Times New Roman"/>
          <w:szCs w:val="24"/>
        </w:rPr>
      </w:pPr>
      <w:r>
        <w:rPr>
          <w:rFonts w:eastAsia="Times New Roman"/>
          <w:b/>
          <w:szCs w:val="24"/>
        </w:rPr>
        <w:t>ΠΡΟΕΔΡΕΥΩΝ (Δημήτριος Κρ</w:t>
      </w:r>
      <w:r>
        <w:rPr>
          <w:rFonts w:eastAsia="Times New Roman"/>
          <w:b/>
          <w:szCs w:val="24"/>
        </w:rPr>
        <w:t>εμαστινός):</w:t>
      </w:r>
      <w:r>
        <w:rPr>
          <w:rFonts w:eastAsia="Times New Roman"/>
          <w:szCs w:val="24"/>
        </w:rPr>
        <w:t xml:space="preserve"> Ευχαριστώ κι εγώ, κύριε Κε</w:t>
      </w:r>
      <w:r>
        <w:rPr>
          <w:rFonts w:eastAsia="Times New Roman"/>
          <w:szCs w:val="24"/>
        </w:rPr>
        <w:t>δίκογλου</w:t>
      </w:r>
      <w:r>
        <w:rPr>
          <w:rFonts w:eastAsia="Times New Roman"/>
          <w:szCs w:val="24"/>
        </w:rPr>
        <w:t>.</w:t>
      </w:r>
    </w:p>
    <w:p w14:paraId="12E55309" w14:textId="77777777" w:rsidR="00A37F14" w:rsidRDefault="002C15DC">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Κύριε Πρόεδρε, θα ήθελα τον λόγο για μια διευκρίνιση, για ένα λεπτό.</w:t>
      </w:r>
    </w:p>
    <w:p w14:paraId="12E5530A" w14:textId="77777777" w:rsidR="00A37F14" w:rsidRDefault="002C15D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Ορίστε, κύριε Υπουργέ, έχετε τον λόγο για ένα λεπτ</w:t>
      </w:r>
      <w:r>
        <w:rPr>
          <w:rFonts w:eastAsia="Times New Roman"/>
          <w:szCs w:val="24"/>
        </w:rPr>
        <w:t>ό.</w:t>
      </w:r>
    </w:p>
    <w:p w14:paraId="12E5530B" w14:textId="77777777" w:rsidR="00A37F14" w:rsidRDefault="002C15DC">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Θα ήθελα να κάνω μια διευκρίνιση για ένα λεπτό, γιατί ξέρω ότι ακούστηκε και από άλλον ομιλητή, το ακούσαμε και από τον τελευταίο, όσον αφορά στο θέμα της επιβάρυνσης στον καφετζή του χωριού από τον Ε</w:t>
      </w:r>
      <w:r>
        <w:rPr>
          <w:rFonts w:eastAsia="Times New Roman"/>
          <w:szCs w:val="24"/>
        </w:rPr>
        <w:t>ΝΦΙΑ. Μπορούμε να διαφωνούμε για πάρα πολλά πράγματα και να έχουμε και διαφορετικές εκτιμήσεις σε πάρα πολλά πράγματα. Παράκληση, όμως, πείτε μας σε ποιο άρθρο του νομοσχεδίου υπάρχει αυτό</w:t>
      </w:r>
      <w:r>
        <w:rPr>
          <w:rFonts w:eastAsia="Times New Roman"/>
          <w:szCs w:val="24"/>
        </w:rPr>
        <w:t>,</w:t>
      </w:r>
      <w:r>
        <w:rPr>
          <w:rFonts w:eastAsia="Times New Roman"/>
          <w:szCs w:val="24"/>
        </w:rPr>
        <w:t xml:space="preserve"> που αναφέρετε. Πουθενά δεν υπάρχει στον καφετζή του χωριού επιβάρυ</w:t>
      </w:r>
      <w:r>
        <w:rPr>
          <w:rFonts w:eastAsia="Times New Roman"/>
          <w:szCs w:val="24"/>
        </w:rPr>
        <w:t>νση από τον ΕΝΦΙΑ.</w:t>
      </w:r>
    </w:p>
    <w:p w14:paraId="12E5530C" w14:textId="77777777" w:rsidR="00A37F14" w:rsidRDefault="002C15DC">
      <w:pPr>
        <w:spacing w:line="600" w:lineRule="auto"/>
        <w:ind w:firstLine="720"/>
        <w:jc w:val="both"/>
        <w:rPr>
          <w:rFonts w:eastAsia="Times New Roman"/>
          <w:szCs w:val="24"/>
        </w:rPr>
      </w:pPr>
      <w:r>
        <w:rPr>
          <w:rFonts w:eastAsia="Times New Roman"/>
          <w:b/>
          <w:szCs w:val="24"/>
        </w:rPr>
        <w:t>ΣΙΜΟΣ ΚΕΔΙΚΟΓΛΟΥ:</w:t>
      </w:r>
      <w:r>
        <w:rPr>
          <w:rFonts w:eastAsia="Times New Roman"/>
          <w:szCs w:val="24"/>
        </w:rPr>
        <w:t xml:space="preserve"> Υπάρχει επιβάρυνση σε όλους στα χωριά. Ο ΕΝΦΙΑ στα χωριά αυξάνεται.</w:t>
      </w:r>
    </w:p>
    <w:p w14:paraId="12E5530D" w14:textId="77777777" w:rsidR="00A37F14" w:rsidRDefault="002C15DC">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Από τα στοιχεία του Γενικού Λογιστηρίου</w:t>
      </w:r>
      <w:r>
        <w:rPr>
          <w:rFonts w:eastAsia="Times New Roman"/>
          <w:szCs w:val="24"/>
        </w:rPr>
        <w:t>,</w:t>
      </w:r>
      <w:r>
        <w:rPr>
          <w:rFonts w:eastAsia="Times New Roman"/>
          <w:szCs w:val="24"/>
        </w:rPr>
        <w:t xml:space="preserve"> που κατέθεσε ο αρμόδιος Υπουργός ο κ. Χουλιαράκης, το είπε στην Επιτροπή Οικονομικών Υποθέσεων, το επαναλαμβάνω: Ο στόχος παραμένει στα 2,65 δισεκατομμύρια. Και από τα στοιχεία</w:t>
      </w:r>
      <w:r>
        <w:rPr>
          <w:rFonts w:eastAsia="Times New Roman"/>
          <w:szCs w:val="24"/>
        </w:rPr>
        <w:t>,</w:t>
      </w:r>
      <w:r>
        <w:rPr>
          <w:rFonts w:eastAsia="Times New Roman"/>
          <w:szCs w:val="24"/>
        </w:rPr>
        <w:t xml:space="preserve"> που μας έδωσαν οι υπηρεσιακοί παράγοντες της ΓΓΔΕ, έξι εκατομμύρια φορολογούμ</w:t>
      </w:r>
      <w:r>
        <w:rPr>
          <w:rFonts w:eastAsia="Times New Roman"/>
          <w:szCs w:val="24"/>
        </w:rPr>
        <w:t>ενοι θα έχουν τον ίδιο ή θα έχουν μειωμένο ΕΝΦΙΑ και εξακόσιες χιλιάδες φορολογούμενοι θα πληρώσουν επιπλέον ΕΝΦΙΑ. Αυτή είναι η πολιτική μας διαφορά και το καταλαβαίνω, αλλά δεν υπάρχει περίπτωση ο καφετζής του χωριού να είναι στους εξακόσιες χιλιάδες πιο</w:t>
      </w:r>
      <w:r>
        <w:rPr>
          <w:rFonts w:eastAsia="Times New Roman"/>
          <w:szCs w:val="24"/>
        </w:rPr>
        <w:t xml:space="preserve"> πλούσιους Έλληνες.</w:t>
      </w:r>
    </w:p>
    <w:p w14:paraId="12E5530E" w14:textId="77777777" w:rsidR="00A37F14" w:rsidRDefault="002C15DC">
      <w:pPr>
        <w:spacing w:line="600" w:lineRule="auto"/>
        <w:ind w:firstLine="720"/>
        <w:jc w:val="both"/>
        <w:rPr>
          <w:rFonts w:eastAsia="Times New Roman"/>
          <w:b/>
          <w:szCs w:val="24"/>
        </w:rPr>
      </w:pPr>
      <w:r>
        <w:rPr>
          <w:rFonts w:eastAsia="Times New Roman"/>
          <w:b/>
          <w:szCs w:val="24"/>
        </w:rPr>
        <w:t>ΣΙΜΟΣ ΚΕΔΙΚΟΓΛΟΥ:</w:t>
      </w:r>
      <w:r>
        <w:rPr>
          <w:rFonts w:eastAsia="Times New Roman"/>
          <w:szCs w:val="24"/>
        </w:rPr>
        <w:t xml:space="preserve"> Κύριε Πρόεδρε, θα ήθελα τον λόγο για τριάντα δευτερόλεπτα.</w:t>
      </w:r>
    </w:p>
    <w:p w14:paraId="12E5530F" w14:textId="77777777" w:rsidR="00A37F14" w:rsidRDefault="002C15D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Κεδίκογλου, έχετε τον λόγο.</w:t>
      </w:r>
    </w:p>
    <w:p w14:paraId="12E55310" w14:textId="77777777" w:rsidR="00A37F14" w:rsidRDefault="002C15DC">
      <w:pPr>
        <w:spacing w:line="600" w:lineRule="auto"/>
        <w:ind w:firstLine="720"/>
        <w:jc w:val="both"/>
        <w:rPr>
          <w:rFonts w:eastAsia="Times New Roman"/>
          <w:szCs w:val="24"/>
        </w:rPr>
      </w:pPr>
      <w:r>
        <w:rPr>
          <w:rFonts w:eastAsia="Times New Roman"/>
          <w:b/>
          <w:szCs w:val="24"/>
        </w:rPr>
        <w:t>ΣΙΜΟΣ ΚΕΔΙΚΟΓΛΟΥ:</w:t>
      </w:r>
      <w:r>
        <w:rPr>
          <w:rFonts w:eastAsia="Times New Roman"/>
          <w:szCs w:val="24"/>
        </w:rPr>
        <w:t xml:space="preserve"> Η εικόνα που έχουμε είναι διαφορετική. Στην περιφέρεια θα υπάρξουν αυξή</w:t>
      </w:r>
      <w:r>
        <w:rPr>
          <w:rFonts w:eastAsia="Times New Roman"/>
          <w:szCs w:val="24"/>
        </w:rPr>
        <w:t>σεις. Και σε κάθε περίπτωση, τον καφετζή του χωριού τον έχετε διαλύσει και με τις ασφαλιστικές εισφορές και με την αύξηση στη φορολογία του καθένα.</w:t>
      </w:r>
    </w:p>
    <w:p w14:paraId="12E55311" w14:textId="77777777" w:rsidR="00A37F14" w:rsidRDefault="002C15DC">
      <w:pPr>
        <w:spacing w:line="600" w:lineRule="auto"/>
        <w:ind w:firstLine="720"/>
        <w:jc w:val="center"/>
        <w:rPr>
          <w:rFonts w:eastAsia="Times New Roman"/>
          <w:b/>
          <w:szCs w:val="24"/>
        </w:rPr>
      </w:pPr>
      <w:r>
        <w:rPr>
          <w:rFonts w:eastAsia="Times New Roman"/>
          <w:szCs w:val="24"/>
        </w:rPr>
        <w:t>(Θόρυβος στην Αίθουσα)</w:t>
      </w:r>
    </w:p>
    <w:p w14:paraId="12E55312" w14:textId="77777777" w:rsidR="00A37F14" w:rsidRDefault="002C15DC">
      <w:pPr>
        <w:spacing w:line="600" w:lineRule="auto"/>
        <w:ind w:firstLine="720"/>
        <w:jc w:val="both"/>
        <w:rPr>
          <w:rFonts w:eastAsia="Times New Roman"/>
          <w:szCs w:val="24"/>
        </w:rPr>
      </w:pPr>
      <w:r>
        <w:rPr>
          <w:rFonts w:eastAsia="Times New Roman"/>
          <w:b/>
          <w:szCs w:val="24"/>
        </w:rPr>
        <w:t>ΠΑΝΑΓΙΩΤΑ ΚΟΖΟΜΠΟΛΗ-ΑΜΑΝΑΤΙΔΗ:</w:t>
      </w:r>
      <w:r>
        <w:rPr>
          <w:rFonts w:eastAsia="Times New Roman"/>
          <w:szCs w:val="24"/>
        </w:rPr>
        <w:t xml:space="preserve"> Αυτό ίσχυε…</w:t>
      </w:r>
    </w:p>
    <w:p w14:paraId="12E55313" w14:textId="77777777" w:rsidR="00A37F14" w:rsidRDefault="002C15DC">
      <w:pPr>
        <w:spacing w:line="600" w:lineRule="auto"/>
        <w:ind w:firstLine="720"/>
        <w:jc w:val="both"/>
        <w:rPr>
          <w:rFonts w:eastAsia="Times New Roman"/>
          <w:szCs w:val="24"/>
        </w:rPr>
      </w:pPr>
      <w:r>
        <w:rPr>
          <w:rFonts w:eastAsia="Times New Roman"/>
          <w:b/>
          <w:szCs w:val="24"/>
        </w:rPr>
        <w:t>ΣΙΜΟΣ ΚΕΔΙΚΟΓΛΟΥ:</w:t>
      </w:r>
      <w:r>
        <w:rPr>
          <w:rFonts w:eastAsia="Times New Roman"/>
          <w:szCs w:val="24"/>
        </w:rPr>
        <w:t xml:space="preserve"> Μέχρι τώρα για οικισμούς</w:t>
      </w:r>
      <w:r>
        <w:rPr>
          <w:rFonts w:eastAsia="Times New Roman"/>
          <w:szCs w:val="24"/>
        </w:rPr>
        <w:t xml:space="preserve"> κάτω από τους δύο χιλιάδες κατοίκους είχαμε…</w:t>
      </w:r>
    </w:p>
    <w:p w14:paraId="12E55314" w14:textId="77777777" w:rsidR="00A37F14" w:rsidRDefault="002C15DC">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ΠΑΝΑΓΙΩΤΑ ΚΟΖΟΜΠΟΛΗ-ΑΜΑΝΑΤΙΔΗ: </w:t>
      </w:r>
      <w:r>
        <w:rPr>
          <w:rFonts w:eastAsia="Times New Roman"/>
          <w:szCs w:val="24"/>
        </w:rPr>
        <w:t>Διαβάστε το άρθρο 40 παράγραφος 3.</w:t>
      </w:r>
    </w:p>
    <w:p w14:paraId="12E55315" w14:textId="77777777" w:rsidR="00A37F14" w:rsidRDefault="002C15DC">
      <w:pPr>
        <w:spacing w:line="600" w:lineRule="auto"/>
        <w:ind w:firstLine="720"/>
        <w:jc w:val="center"/>
        <w:rPr>
          <w:rFonts w:eastAsia="Times New Roman"/>
          <w:szCs w:val="24"/>
        </w:rPr>
      </w:pPr>
      <w:r>
        <w:rPr>
          <w:rFonts w:eastAsia="Times New Roman"/>
          <w:szCs w:val="24"/>
        </w:rPr>
        <w:t>(Θόρυβος στην Αίθουσα)</w:t>
      </w:r>
    </w:p>
    <w:p w14:paraId="12E55316" w14:textId="77777777" w:rsidR="00A37F14" w:rsidRDefault="002C15D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Όχι διαλογική συζήτηση, παρακαλώ.</w:t>
      </w:r>
    </w:p>
    <w:p w14:paraId="12E55317" w14:textId="77777777" w:rsidR="00A37F14" w:rsidRDefault="002C15DC">
      <w:pPr>
        <w:spacing w:line="600" w:lineRule="auto"/>
        <w:ind w:firstLine="720"/>
        <w:jc w:val="center"/>
        <w:rPr>
          <w:rFonts w:eastAsia="Times New Roman"/>
          <w:szCs w:val="24"/>
        </w:rPr>
      </w:pPr>
      <w:r>
        <w:rPr>
          <w:rFonts w:eastAsia="Times New Roman"/>
          <w:szCs w:val="24"/>
        </w:rPr>
        <w:t>(Θόρυβος στην Αίθουσα)</w:t>
      </w:r>
    </w:p>
    <w:p w14:paraId="12E55318" w14:textId="77777777" w:rsidR="00A37F14" w:rsidRDefault="002C15DC">
      <w:pPr>
        <w:spacing w:line="600" w:lineRule="auto"/>
        <w:ind w:firstLine="720"/>
        <w:jc w:val="both"/>
        <w:rPr>
          <w:rFonts w:eastAsia="Times New Roman"/>
          <w:szCs w:val="24"/>
        </w:rPr>
      </w:pPr>
      <w:r>
        <w:rPr>
          <w:rFonts w:eastAsia="Times New Roman"/>
          <w:szCs w:val="24"/>
        </w:rPr>
        <w:t>Ο κ. Σαντορινιός, Βουλευτής</w:t>
      </w:r>
      <w:r>
        <w:rPr>
          <w:rFonts w:eastAsia="Times New Roman"/>
          <w:szCs w:val="24"/>
        </w:rPr>
        <w:t xml:space="preserve"> του ΣΥΡΙΖΑ, έχει τον λόγο.</w:t>
      </w:r>
    </w:p>
    <w:p w14:paraId="12E55319" w14:textId="77777777" w:rsidR="00A37F14" w:rsidRDefault="002C15DC">
      <w:pPr>
        <w:spacing w:line="600" w:lineRule="auto"/>
        <w:ind w:firstLine="720"/>
        <w:jc w:val="both"/>
        <w:rPr>
          <w:rFonts w:eastAsia="Times New Roman"/>
          <w:szCs w:val="24"/>
        </w:rPr>
      </w:pPr>
      <w:r>
        <w:rPr>
          <w:rFonts w:eastAsia="Times New Roman"/>
          <w:szCs w:val="24"/>
        </w:rPr>
        <w:t>Κύριε Σαντορινιέ, έχετε τον λόγο.</w:t>
      </w:r>
    </w:p>
    <w:p w14:paraId="12E5531A" w14:textId="77777777" w:rsidR="00A37F14" w:rsidRDefault="002C15DC">
      <w:pPr>
        <w:spacing w:line="600" w:lineRule="auto"/>
        <w:ind w:firstLine="720"/>
        <w:jc w:val="both"/>
        <w:rPr>
          <w:rFonts w:eastAsia="Times New Roman"/>
          <w:szCs w:val="24"/>
        </w:rPr>
      </w:pPr>
      <w:r>
        <w:rPr>
          <w:rFonts w:eastAsia="Times New Roman"/>
          <w:b/>
          <w:szCs w:val="24"/>
        </w:rPr>
        <w:t>ΝΕΚΤΑΡΙΟΣ ΣΑΝΤΟΡΙΝΙΟΣ:</w:t>
      </w:r>
      <w:r>
        <w:rPr>
          <w:rFonts w:eastAsia="Times New Roman"/>
          <w:szCs w:val="24"/>
        </w:rPr>
        <w:t xml:space="preserve"> Κυρίες και κύριοι συνάδελφοι, κυρία και κύριοι Υπουργέ, επειδή είπε ο κ. Κεδίκογλου για τον καφετζή του χωριού, άρθρο 40, παράγραφος 3 του προηγούμενου νομοσχεδίου, συνεχί</w:t>
      </w:r>
      <w:r>
        <w:rPr>
          <w:rFonts w:eastAsia="Times New Roman"/>
          <w:szCs w:val="24"/>
        </w:rPr>
        <w:t>ζει και ο καφετζής του χωριού, έτσι όπως το εννοείτε, να είναι στο καθεστώς του ΟΓΑ. Εντάξει; Για να τελειώνουμε με αυτό. Και επειδή είπατε και για τον καφετζή του χωριού, ένα με δύο λεπτά είναι η επιβάρυνση στον καφέ.</w:t>
      </w:r>
    </w:p>
    <w:p w14:paraId="12E5531B" w14:textId="77777777" w:rsidR="00A37F14" w:rsidRDefault="002C15DC">
      <w:pPr>
        <w:spacing w:line="600" w:lineRule="auto"/>
        <w:ind w:firstLine="720"/>
        <w:jc w:val="both"/>
        <w:rPr>
          <w:rFonts w:eastAsia="Times New Roman"/>
          <w:szCs w:val="24"/>
        </w:rPr>
      </w:pPr>
      <w:r>
        <w:rPr>
          <w:rFonts w:eastAsia="Times New Roman"/>
          <w:b/>
          <w:szCs w:val="24"/>
        </w:rPr>
        <w:t>ΣΙΜΟΣ ΚΕΔΙΚΟΓΛΟΥ:</w:t>
      </w:r>
      <w:r>
        <w:rPr>
          <w:rFonts w:eastAsia="Times New Roman"/>
          <w:szCs w:val="24"/>
        </w:rPr>
        <w:t xml:space="preserve"> Πόσο είναι;</w:t>
      </w:r>
    </w:p>
    <w:p w14:paraId="12E5531C" w14:textId="77777777" w:rsidR="00A37F14" w:rsidRDefault="002C15DC">
      <w:pPr>
        <w:spacing w:line="600" w:lineRule="auto"/>
        <w:ind w:firstLine="720"/>
        <w:jc w:val="both"/>
        <w:rPr>
          <w:rFonts w:eastAsia="Times New Roman"/>
          <w:szCs w:val="24"/>
        </w:rPr>
      </w:pPr>
      <w:r>
        <w:rPr>
          <w:rFonts w:eastAsia="Times New Roman"/>
          <w:b/>
          <w:szCs w:val="24"/>
        </w:rPr>
        <w:t>ΝΕΚΤΑΡΙ</w:t>
      </w:r>
      <w:r>
        <w:rPr>
          <w:rFonts w:eastAsia="Times New Roman"/>
          <w:b/>
          <w:szCs w:val="24"/>
        </w:rPr>
        <w:t>ΟΣ ΣΑΝΤΟΡΙΝΙΟΣ:</w:t>
      </w:r>
      <w:r>
        <w:rPr>
          <w:rFonts w:eastAsia="Times New Roman"/>
          <w:szCs w:val="24"/>
        </w:rPr>
        <w:t xml:space="preserve"> Ένα με δύο λεπτά στο φλιτζάνι του καφέ. Αυτό είναι, για να μη δημιουργούμε εντυπώσεις.</w:t>
      </w:r>
    </w:p>
    <w:p w14:paraId="12E5531D" w14:textId="77777777" w:rsidR="00A37F14" w:rsidRDefault="002C15DC">
      <w:pPr>
        <w:spacing w:line="600" w:lineRule="auto"/>
        <w:jc w:val="both"/>
        <w:rPr>
          <w:rFonts w:eastAsia="Times New Roman"/>
          <w:szCs w:val="24"/>
        </w:rPr>
      </w:pPr>
      <w:r>
        <w:rPr>
          <w:rFonts w:eastAsia="Times New Roman"/>
          <w:szCs w:val="24"/>
        </w:rPr>
        <w:t>Κυρίες και κύριοι συνάδελφοι, σαν χθες μου φαίνεται όταν στην προεκλογική περίοδο ο τότε Αρχηγός της Νέας Δημοκρατίας, αλλά και πολλά στελέχη της Νέας Δη</w:t>
      </w:r>
      <w:r>
        <w:rPr>
          <w:rFonts w:eastAsia="Times New Roman"/>
          <w:szCs w:val="24"/>
        </w:rPr>
        <w:t>μοκρατίας μας καλούσαν να συνεργαστούμε. Να θυμίσω, βέβαια, ότι τότε οι εκλογές έγιναν ενώ είχε υπογραφεί και ψηφιστεί και από τη Νέα Δημοκρατία και τα υπόλοιπα κόμματα, πλην ΚΚΕ και Χρυσής Αυγής, η συμφωνία με τους θεσμούς. Αλήθεια, σε ποιο ακριβώς πλαίσι</w:t>
      </w:r>
      <w:r>
        <w:rPr>
          <w:rFonts w:eastAsia="Times New Roman"/>
          <w:szCs w:val="24"/>
        </w:rPr>
        <w:t>ο μας καλούσατε να συνεργαστούμε; Μα, προφανώς στο πλαίσιο της συμφωνίας αυτής. Έτσι δεν είναι;</w:t>
      </w:r>
    </w:p>
    <w:p w14:paraId="12E5531E" w14:textId="77777777" w:rsidR="00A37F14" w:rsidRDefault="002C15DC">
      <w:pPr>
        <w:spacing w:line="600" w:lineRule="auto"/>
        <w:ind w:firstLine="720"/>
        <w:jc w:val="both"/>
        <w:rPr>
          <w:rFonts w:eastAsia="Times New Roman" w:cs="Times New Roman"/>
          <w:szCs w:val="24"/>
        </w:rPr>
      </w:pPr>
      <w:r>
        <w:rPr>
          <w:rFonts w:eastAsia="Times New Roman"/>
          <w:szCs w:val="24"/>
        </w:rPr>
        <w:t>Και ρωτώ: Προέβλεπε η συμφωνία τη λήψη μέτρων 1% του ΑΕΠ από έμμεσους φόρους;</w:t>
      </w:r>
    </w:p>
    <w:p w14:paraId="12E5531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Προέβλεπε η συμφωνία την υποχρέωση ρύθμισης των κόκκινων</w:t>
      </w:r>
      <w:r>
        <w:rPr>
          <w:rFonts w:eastAsia="Times New Roman" w:cs="Times New Roman"/>
          <w:szCs w:val="24"/>
        </w:rPr>
        <w:t xml:space="preserve"> δανείων; Προέβλεπε η συμφωνία τη δημιουργία Ταμείου Αξιοποίησης της Περιουσίας του Δημοσίου; Προέβλεπε η συμφωνία την κατάργηση της έκπτωσης του ΦΠΑ στα νησιά;</w:t>
      </w:r>
    </w:p>
    <w:p w14:paraId="12E5532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Σε τι ακριβώς μας καλούσατε να συνεργαστούμε; Για να αλλάξουμε τους όρους συμφωνίας; Έχετε αποδ</w:t>
      </w:r>
      <w:r>
        <w:rPr>
          <w:rFonts w:eastAsia="Times New Roman" w:cs="Times New Roman"/>
          <w:szCs w:val="24"/>
        </w:rPr>
        <w:t>είξει ότι δεν ξέρετε να διαπραγματευόσαστε. Και πως το αποδείξατε, επειδή είπε και ο κ. Βενιζέλος ότι προκαλέσαμε μεγάλη ζημιά και το ίδιο είπε και ο κ. Κεδίκογλου ο οποίος έφυγε τώρα; Το έχετε αποδείξει εδώ και χρόνια, γιατί εσείς φέρατε 25% ύφεση στη χώρ</w:t>
      </w:r>
      <w:r>
        <w:rPr>
          <w:rFonts w:eastAsia="Times New Roman" w:cs="Times New Roman"/>
          <w:szCs w:val="24"/>
        </w:rPr>
        <w:t xml:space="preserve">α, εσείς φέρατε 27% ανεργία, εσείς φέρατε 63 </w:t>
      </w:r>
      <w:r>
        <w:rPr>
          <w:rFonts w:eastAsia="Times New Roman" w:cs="Times New Roman"/>
          <w:szCs w:val="24"/>
        </w:rPr>
        <w:t xml:space="preserve">δισεκατομμύρια ευρώ σε </w:t>
      </w:r>
      <w:r>
        <w:rPr>
          <w:rFonts w:eastAsia="Times New Roman" w:cs="Times New Roman"/>
          <w:szCs w:val="24"/>
        </w:rPr>
        <w:t xml:space="preserve">μέτρα. </w:t>
      </w:r>
    </w:p>
    <w:p w14:paraId="12E5532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Σας είχαμε πει, λοιπόν, τότε ότι δεν χρειαζόμαστε μαζί μας αυτούς που οδήγησαν τη χώρα στην ύφεση και την εξαθλίωση, γιατί εμείς υποσχεθήκαμε ότι θα τηρήσουμε τη συμφωνία, διασφαλί</w:t>
      </w:r>
      <w:r>
        <w:rPr>
          <w:rFonts w:eastAsia="Times New Roman" w:cs="Times New Roman"/>
          <w:szCs w:val="24"/>
        </w:rPr>
        <w:t>ζοντας, όμως, παράλληλα το δημόσιο συμφέρον και το συμφέρον του λαού.</w:t>
      </w:r>
    </w:p>
    <w:p w14:paraId="12E5532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Τις τελευταίες ώρες παρατηρώ ότι έχετε βαλθεί, μέσω των ομιλιών σας, σε έναν διαγωνισμό ψέματος και παραπλάνησης. Ψέματος και παραπλάνησης! Σωρεία ψεμάτων για το νέο </w:t>
      </w:r>
      <w:r>
        <w:rPr>
          <w:rFonts w:eastAsia="Times New Roman" w:cs="Times New Roman"/>
          <w:szCs w:val="24"/>
        </w:rPr>
        <w:t>ταμείο</w:t>
      </w:r>
      <w:r>
        <w:rPr>
          <w:rFonts w:eastAsia="Times New Roman" w:cs="Times New Roman"/>
          <w:szCs w:val="24"/>
        </w:rPr>
        <w:t>. Να ξεκαθαρίσ</w:t>
      </w:r>
      <w:r>
        <w:rPr>
          <w:rFonts w:eastAsia="Times New Roman" w:cs="Times New Roman"/>
          <w:szCs w:val="24"/>
        </w:rPr>
        <w:t xml:space="preserve">ουμε μερικά πράγματα. </w:t>
      </w:r>
    </w:p>
    <w:p w14:paraId="12E5532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Αυτό το </w:t>
      </w:r>
      <w:r>
        <w:rPr>
          <w:rFonts w:eastAsia="Times New Roman" w:cs="Times New Roman"/>
          <w:szCs w:val="24"/>
        </w:rPr>
        <w:t>ταμείο</w:t>
      </w:r>
      <w:r>
        <w:rPr>
          <w:rFonts w:eastAsia="Times New Roman" w:cs="Times New Roman"/>
          <w:szCs w:val="24"/>
        </w:rPr>
        <w:t>, σε αντίθεση με το ΤΑΙΠΕΔ</w:t>
      </w:r>
      <w:r>
        <w:rPr>
          <w:rFonts w:eastAsia="Times New Roman" w:cs="Times New Roman"/>
          <w:szCs w:val="24"/>
        </w:rPr>
        <w:t>,</w:t>
      </w:r>
      <w:r>
        <w:rPr>
          <w:rFonts w:eastAsia="Times New Roman" w:cs="Times New Roman"/>
          <w:szCs w:val="24"/>
        </w:rPr>
        <w:t xml:space="preserve"> θα έχει ως έργο την αξιοποίηση και όχι την πώληση. Τα έσοδα του </w:t>
      </w:r>
      <w:r>
        <w:rPr>
          <w:rFonts w:eastAsia="Times New Roman" w:cs="Times New Roman"/>
          <w:szCs w:val="24"/>
        </w:rPr>
        <w:t xml:space="preserve">ταμείου </w:t>
      </w:r>
      <w:r>
        <w:rPr>
          <w:rFonts w:eastAsia="Times New Roman" w:cs="Times New Roman"/>
          <w:szCs w:val="24"/>
        </w:rPr>
        <w:t xml:space="preserve">θα πηγαίνουν κατά 50% στην εξόφληση του χρέους και κατά 50% σε αναπτυξιακά έργα. Οι ΔΕΚΟ περνούν στο </w:t>
      </w:r>
      <w:r>
        <w:rPr>
          <w:rFonts w:eastAsia="Times New Roman" w:cs="Times New Roman"/>
          <w:szCs w:val="24"/>
        </w:rPr>
        <w:t>ταμείο</w:t>
      </w:r>
      <w:r>
        <w:rPr>
          <w:rFonts w:eastAsia="Times New Roman" w:cs="Times New Roman"/>
          <w:szCs w:val="24"/>
        </w:rPr>
        <w:t xml:space="preserve"> για διαχείρ</w:t>
      </w:r>
      <w:r>
        <w:rPr>
          <w:rFonts w:eastAsia="Times New Roman" w:cs="Times New Roman"/>
          <w:szCs w:val="24"/>
        </w:rPr>
        <w:t>ιση και όχι για πώληση. Να τελειώνουμε και με αυτό το παραμύθι. Συνεχίζετε να μην καταλαβαίνετε ότι η μεγάλη πλειοψηφία των ακινήτων, που εσείς είχατε παραχωρήσει στο ΤΑΙΠΕΔ με αποκλειστικό σκοπό το ξεπούλημα, φεύγουν από το ΤΑΙΠΕΔ και πηγαίνουν στην ΕΤΑΔ,</w:t>
      </w:r>
      <w:r>
        <w:rPr>
          <w:rFonts w:eastAsia="Times New Roman" w:cs="Times New Roman"/>
          <w:szCs w:val="24"/>
        </w:rPr>
        <w:t xml:space="preserve"> </w:t>
      </w:r>
      <w:r>
        <w:rPr>
          <w:rFonts w:eastAsia="Times New Roman" w:cs="Times New Roman"/>
          <w:szCs w:val="24"/>
        </w:rPr>
        <w:t xml:space="preserve">μία </w:t>
      </w:r>
      <w:r>
        <w:rPr>
          <w:rFonts w:eastAsia="Times New Roman" w:cs="Times New Roman"/>
          <w:szCs w:val="24"/>
        </w:rPr>
        <w:t>εταιρεία που έχει αποδείξει ότι με όρους δημοσίου συμφέροντος, μπορεί να εγγυηθεί την ορθή διαχείριση των ακινήτων του δημοσίου.</w:t>
      </w:r>
    </w:p>
    <w:p w14:paraId="12E5532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Επειδή ρώτησε ο κ. Βενιζέλος αν κάτι μας δικαιώνει σήμερα, εμένα προσωπικά κάτι με δικαιώνει. Με δικαιώνει ότι σχεδόν το σ</w:t>
      </w:r>
      <w:r>
        <w:rPr>
          <w:rFonts w:eastAsia="Times New Roman" w:cs="Times New Roman"/>
          <w:szCs w:val="24"/>
        </w:rPr>
        <w:t>ύνολο του νησιού της Ρόδου είχε παραχωρηθεί στο ΤΑΙΠΕΔ για ξεπούλημα και σήμερα μένουν τρία ακίνητα εκ των οποίων ένα είναι το Γκολφ Αφάντου που ήδη υπογράφεται σύμβαση. Και τι με δικαιώνει; Ότι τα φιλέτα της Ρόδου, το λιμανάκι της Λάρδου, η παραλία Τσαμπί</w:t>
      </w:r>
      <w:r>
        <w:rPr>
          <w:rFonts w:eastAsia="Times New Roman" w:cs="Times New Roman"/>
          <w:szCs w:val="24"/>
        </w:rPr>
        <w:t>κας, η παραλία Αγάθη, η Βίλα «Ντε Βέκι», το δάσος του Προφήτη Ηλία -ακούστε, το δάσος του Προφήτη Ηλία είχαν δώσει στο ΤΑΙΠΕΔ- γλιτώνουν το ξεπούλημα. Το ίδιο και η παραλία στο Μαστιχάρι της Κω και άλλα φιλέτα της χώρας.</w:t>
      </w:r>
    </w:p>
    <w:p w14:paraId="12E5532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θέμα της διοίκησης του </w:t>
      </w:r>
      <w:r>
        <w:rPr>
          <w:rFonts w:eastAsia="Times New Roman" w:cs="Times New Roman"/>
          <w:szCs w:val="24"/>
        </w:rPr>
        <w:t>ταμείου</w:t>
      </w:r>
      <w:r>
        <w:rPr>
          <w:rFonts w:eastAsia="Times New Roman" w:cs="Times New Roman"/>
          <w:szCs w:val="24"/>
        </w:rPr>
        <w:t>,</w:t>
      </w:r>
      <w:r>
        <w:rPr>
          <w:rFonts w:eastAsia="Times New Roman" w:cs="Times New Roman"/>
          <w:szCs w:val="24"/>
        </w:rPr>
        <w:t xml:space="preserve"> τα πράγματα είναι πολύ μακριά από αυτά που λέτε. Σας το είπα και χθες. Έχετε φτιάξει στο μυαλό σας ένα ταμείο, έτσι όπως εσείς θα το νομοθετούσατε -το καταλαβαίνω, γιατί έτσι ξέρετε να νομοθετείτε-</w:t>
      </w:r>
      <w:r>
        <w:rPr>
          <w:rFonts w:eastAsia="Times New Roman" w:cs="Times New Roman"/>
          <w:szCs w:val="24"/>
        </w:rPr>
        <w:t>,</w:t>
      </w:r>
      <w:r>
        <w:rPr>
          <w:rFonts w:eastAsia="Times New Roman" w:cs="Times New Roman"/>
          <w:szCs w:val="24"/>
        </w:rPr>
        <w:t xml:space="preserve"> και το πυροβολείτε. Δικαίωμά σας. Αλλά μη πυροβολείτε αυ</w:t>
      </w:r>
      <w:r>
        <w:rPr>
          <w:rFonts w:eastAsia="Times New Roman" w:cs="Times New Roman"/>
          <w:szCs w:val="24"/>
        </w:rPr>
        <w:t xml:space="preserve">τό που είναι μέσα στον νόμο, γιατί δεν είναι έτσι όπως τα λέτε. Ανώτατο όργανο της εταιρείας είναι 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υνέλευση, δηλαδή ο Υπουργός Οικονομικών. Η πλειοψηφία στο Εποπτικό Συμβούλιο -τα 3/5- ανήκει στο ελληνικό δημόσιο και για τα δύο μέλη των θεσμών απ</w:t>
      </w:r>
      <w:r>
        <w:rPr>
          <w:rFonts w:eastAsia="Times New Roman" w:cs="Times New Roman"/>
          <w:szCs w:val="24"/>
        </w:rPr>
        <w:t xml:space="preserve">αιτείται η σύμφωνη γνώμη του Υπουργού Οικονομικών. </w:t>
      </w:r>
    </w:p>
    <w:p w14:paraId="12E5532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Ο Υπουργός Οικονομικών συμμετέχει στην επιλογή του </w:t>
      </w:r>
      <w:r>
        <w:rPr>
          <w:rFonts w:eastAsia="Times New Roman" w:cs="Times New Roman"/>
          <w:szCs w:val="24"/>
        </w:rPr>
        <w:t>δ</w:t>
      </w:r>
      <w:r>
        <w:rPr>
          <w:rFonts w:eastAsia="Times New Roman" w:cs="Times New Roman"/>
          <w:szCs w:val="24"/>
        </w:rPr>
        <w:t xml:space="preserve">ιευθύνοντος </w:t>
      </w:r>
      <w:r>
        <w:rPr>
          <w:rFonts w:eastAsia="Times New Roman" w:cs="Times New Roman"/>
          <w:szCs w:val="24"/>
        </w:rPr>
        <w:t>σ</w:t>
      </w:r>
      <w:r>
        <w:rPr>
          <w:rFonts w:eastAsia="Times New Roman" w:cs="Times New Roman"/>
          <w:szCs w:val="24"/>
        </w:rPr>
        <w:t xml:space="preserve">υμβούλου και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Ελέγχεται από 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 xml:space="preserve">υνέλευση, δηλαδή από τον Υπουργό Οικονομικών, ενώ το στρατηγικό σχέδιο της εταιρείας και το επενδυτικό πλάνο περιλαμβάνει τις γενικές κατευθύνσεις του Υπουργού Οικονομικών. </w:t>
      </w:r>
    </w:p>
    <w:p w14:paraId="12E5532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Οποιαδήποτε ιδιωτικοποίηση, λοιπόν, προτείνεται από τα διοικητικά συμβούλια της ετ</w:t>
      </w:r>
      <w:r>
        <w:rPr>
          <w:rFonts w:eastAsia="Times New Roman" w:cs="Times New Roman"/>
          <w:szCs w:val="24"/>
        </w:rPr>
        <w:t xml:space="preserve">αιρείας, πρέπει να εγκριθεί από τον Υπουργό Οικονομικών. </w:t>
      </w:r>
    </w:p>
    <w:p w14:paraId="12E5532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Με βάση τα παραπάνω, λοιπόν, κυρίες και κύριοι συνάδελφοι, το πρόβλημα του ελληνικού λαού δεν είναι το νέο </w:t>
      </w:r>
      <w:r>
        <w:rPr>
          <w:rFonts w:eastAsia="Times New Roman" w:cs="Times New Roman"/>
          <w:szCs w:val="24"/>
        </w:rPr>
        <w:t>τ</w:t>
      </w:r>
      <w:r>
        <w:rPr>
          <w:rFonts w:eastAsia="Times New Roman" w:cs="Times New Roman"/>
          <w:szCs w:val="24"/>
        </w:rPr>
        <w:t>αμείο. Το πρόβλημα του ελληνικού λαού θα είναι αν τυχόν γίνει το λάθος και αναλάβει κάποιο</w:t>
      </w:r>
      <w:r>
        <w:rPr>
          <w:rFonts w:eastAsia="Times New Roman" w:cs="Times New Roman"/>
          <w:szCs w:val="24"/>
        </w:rPr>
        <w:t>ς από εσάς Υπουργός Οικονομικών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όχι για τις διατάξεις της υπό ψήφισης εταιρείας.</w:t>
      </w:r>
    </w:p>
    <w:p w14:paraId="12E5532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12E5532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Ήθελα να μιλήσω για τα κόκκινα δάνεια, αλλά δεν θα προλάβω. Κύριε Σταθάκ</w:t>
      </w:r>
      <w:r>
        <w:rPr>
          <w:rFonts w:eastAsia="Times New Roman" w:cs="Times New Roman"/>
          <w:szCs w:val="24"/>
        </w:rPr>
        <w:t>η, φαντάζομαι θα τα πείτε καλύτερα από εμένα.</w:t>
      </w:r>
    </w:p>
    <w:p w14:paraId="12E5532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Να πω μόνο όσον αφορά στα κόκκινα δάνεια ότι προστατεύονται οι κατοικίες με αντικειμενική αξία μέχρι 140.000. Και επειδή έχουν ακουστεί διάφορα, αυτό αφορά </w:t>
      </w:r>
      <w:r>
        <w:rPr>
          <w:rFonts w:eastAsia="Times New Roman" w:cs="Times New Roman"/>
          <w:szCs w:val="24"/>
        </w:rPr>
        <w:t>σ</w:t>
      </w:r>
      <w:r>
        <w:rPr>
          <w:rFonts w:eastAsia="Times New Roman" w:cs="Times New Roman"/>
          <w:szCs w:val="24"/>
        </w:rPr>
        <w:t xml:space="preserve">τις επιχειρήσεις. Για τους υπόλοιπους πολίτες ισχύει </w:t>
      </w:r>
      <w:r>
        <w:rPr>
          <w:rFonts w:eastAsia="Times New Roman" w:cs="Times New Roman"/>
          <w:szCs w:val="24"/>
        </w:rPr>
        <w:t xml:space="preserve">ο νόμος Κατσέλη, όπως έχει ψηφιστεί. Έτσι δεν είναι κύριε Υπουργέ; </w:t>
      </w:r>
    </w:p>
    <w:p w14:paraId="12E5532C" w14:textId="77777777" w:rsidR="00A37F14" w:rsidRDefault="002C15DC">
      <w:pPr>
        <w:spacing w:line="600" w:lineRule="auto"/>
        <w:ind w:firstLine="720"/>
        <w:jc w:val="both"/>
        <w:rPr>
          <w:rFonts w:eastAsia="Times New Roman"/>
          <w:szCs w:val="24"/>
        </w:rPr>
      </w:pPr>
      <w:r>
        <w:rPr>
          <w:rFonts w:eastAsia="Times New Roman"/>
          <w:szCs w:val="24"/>
        </w:rPr>
        <w:t>Κυρίες και κύριοι συνάδελφοι, είναι προφανές ότι κανένας δεν μπορεί να επιχαίρει για τη ψήφιση έμμεσων φόρων. Προσωπικά, προερχόμενος από τα Δωδεκάνησα, θεωρώ ως πρόβλημα την επιβολή του τ</w:t>
      </w:r>
      <w:r>
        <w:rPr>
          <w:rFonts w:eastAsia="Times New Roman"/>
          <w:szCs w:val="24"/>
        </w:rPr>
        <w:t xml:space="preserve">έλους διανυκτέρευσης και την κατάργηση του ειδικού καθεστώτος του φόρου κατανάλωσης οινοπνεύματος. Και για τα δύο κρίνω ως θετική τη μετάθεσή τους για το 2018. </w:t>
      </w:r>
    </w:p>
    <w:p w14:paraId="12E5532D" w14:textId="77777777" w:rsidR="00A37F14" w:rsidRDefault="002C15DC">
      <w:pPr>
        <w:spacing w:line="600" w:lineRule="auto"/>
        <w:ind w:firstLine="720"/>
        <w:jc w:val="both"/>
        <w:rPr>
          <w:rFonts w:eastAsia="Times New Roman"/>
          <w:szCs w:val="24"/>
        </w:rPr>
      </w:pPr>
      <w:r>
        <w:rPr>
          <w:rFonts w:eastAsia="Times New Roman"/>
          <w:szCs w:val="24"/>
        </w:rPr>
        <w:t>Ειδικότερα για το τέλος διανυκτέρευσης έχω ήδη προτείνει την αντικατάστασή του από τη φορολόγησ</w:t>
      </w:r>
      <w:r>
        <w:rPr>
          <w:rFonts w:eastAsia="Times New Roman"/>
          <w:szCs w:val="24"/>
        </w:rPr>
        <w:t xml:space="preserve">η της τουριστικής μίσθωσης κατοικιών μέσω ηλεκτρονικών σελίδων, ένα μέτρο που και μεγαλύτερα έσοδα μπορεί να αποφέρει και αποτελεί αίτημα των φορέων του τουρισμού. </w:t>
      </w:r>
    </w:p>
    <w:p w14:paraId="12E5532E" w14:textId="77777777" w:rsidR="00A37F14" w:rsidRDefault="002C15DC">
      <w:pPr>
        <w:spacing w:line="600" w:lineRule="auto"/>
        <w:ind w:firstLine="720"/>
        <w:jc w:val="both"/>
        <w:rPr>
          <w:rFonts w:eastAsia="Times New Roman"/>
          <w:szCs w:val="24"/>
        </w:rPr>
      </w:pPr>
      <w:r>
        <w:rPr>
          <w:rFonts w:eastAsia="Times New Roman"/>
          <w:szCs w:val="24"/>
        </w:rPr>
        <w:t>Κυρίες και κύριοι συνάδελφοι, η απαίτηση των δανειστών να αυξηθεί ο ΦΠΑ στην ηλεκτρική ενέρ</w:t>
      </w:r>
      <w:r>
        <w:rPr>
          <w:rFonts w:eastAsia="Times New Roman"/>
          <w:szCs w:val="24"/>
        </w:rPr>
        <w:t xml:space="preserve">γεια και το νερό, κάτι που θα έπληττε κυρίως τις φτωχές οικογένειες και τις μικρές και μικρομεσαίες επιχειρήσεις, μας οδήγησε στη νομοθέτηση έμμεσων φόρων, που όμως διασπείραμε </w:t>
      </w:r>
      <w:r>
        <w:rPr>
          <w:rFonts w:eastAsia="Times New Roman"/>
          <w:szCs w:val="24"/>
        </w:rPr>
        <w:t xml:space="preserve">σε </w:t>
      </w:r>
      <w:r>
        <w:rPr>
          <w:rFonts w:eastAsia="Times New Roman"/>
          <w:szCs w:val="24"/>
        </w:rPr>
        <w:t>ένα μεγάλο φάσμα, έτσι ώστε να επηρεάσουν όσο το δυνατόν λιγότερο τα νοικοκυ</w:t>
      </w:r>
      <w:r>
        <w:rPr>
          <w:rFonts w:eastAsia="Times New Roman"/>
          <w:szCs w:val="24"/>
        </w:rPr>
        <w:t xml:space="preserve">ριά. </w:t>
      </w:r>
    </w:p>
    <w:p w14:paraId="12E5532F" w14:textId="77777777" w:rsidR="00A37F14" w:rsidRDefault="002C15DC">
      <w:pPr>
        <w:spacing w:line="600" w:lineRule="auto"/>
        <w:ind w:firstLine="720"/>
        <w:jc w:val="both"/>
        <w:rPr>
          <w:rFonts w:eastAsia="Times New Roman"/>
          <w:szCs w:val="24"/>
        </w:rPr>
      </w:pPr>
      <w:r>
        <w:rPr>
          <w:rFonts w:eastAsia="Times New Roman"/>
          <w:szCs w:val="24"/>
        </w:rPr>
        <w:t>Εμείς κοιτάμε τον λαό στα μάτια και του αποδεικνύουμε ότι προσπαθούμε μέσα σε δύσκολες συνθήκες να παλινορθώσουμε την ελπίδα που θα έρθει με την οριστική διευθέτηση του χρέους και με τις αναπτυξιακές πρωτοβουλίες που θα πάρουμε αμέσως μετά. Είμαι σίγ</w:t>
      </w:r>
      <w:r>
        <w:rPr>
          <w:rFonts w:eastAsia="Times New Roman"/>
          <w:szCs w:val="24"/>
        </w:rPr>
        <w:t>ουρος ότι θα τα καταφέρουμε.</w:t>
      </w:r>
    </w:p>
    <w:p w14:paraId="12E55330" w14:textId="77777777" w:rsidR="00A37F14" w:rsidRDefault="002C15DC">
      <w:pPr>
        <w:spacing w:line="600" w:lineRule="auto"/>
        <w:ind w:firstLine="720"/>
        <w:jc w:val="both"/>
        <w:rPr>
          <w:rFonts w:eastAsia="Times New Roman"/>
          <w:szCs w:val="24"/>
        </w:rPr>
      </w:pPr>
      <w:r>
        <w:rPr>
          <w:rFonts w:eastAsia="Times New Roman"/>
          <w:szCs w:val="24"/>
        </w:rPr>
        <w:t>Σας ευχαριστώ.</w:t>
      </w:r>
    </w:p>
    <w:p w14:paraId="12E55331" w14:textId="77777777" w:rsidR="00A37F14" w:rsidRDefault="002C15DC">
      <w:pPr>
        <w:spacing w:line="600" w:lineRule="auto"/>
        <w:ind w:firstLine="720"/>
        <w:jc w:val="center"/>
        <w:rPr>
          <w:rFonts w:eastAsia="Times New Roman"/>
          <w:szCs w:val="24"/>
        </w:rPr>
      </w:pPr>
      <w:r>
        <w:rPr>
          <w:rFonts w:eastAsia="Times New Roman"/>
          <w:szCs w:val="24"/>
        </w:rPr>
        <w:t xml:space="preserve">(Χειροκροτήματα από </w:t>
      </w:r>
      <w:r>
        <w:rPr>
          <w:rFonts w:eastAsia="Times New Roman"/>
          <w:szCs w:val="24"/>
        </w:rPr>
        <w:t>τις πτέρυγες</w:t>
      </w:r>
      <w:r>
        <w:rPr>
          <w:rFonts w:eastAsia="Times New Roman"/>
          <w:szCs w:val="24"/>
        </w:rPr>
        <w:t xml:space="preserve"> του ΣΥΡΙΖΑ και των </w:t>
      </w:r>
      <w:r>
        <w:rPr>
          <w:rFonts w:eastAsia="Times New Roman"/>
          <w:szCs w:val="24"/>
        </w:rPr>
        <w:t>ΑΝΕΛ</w:t>
      </w:r>
      <w:r>
        <w:rPr>
          <w:rFonts w:eastAsia="Times New Roman"/>
          <w:szCs w:val="24"/>
        </w:rPr>
        <w:t>)</w:t>
      </w:r>
    </w:p>
    <w:p w14:paraId="12E55332" w14:textId="77777777" w:rsidR="00A37F14" w:rsidRDefault="002C15D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Τον λόγο έχει ο Βουλευτής της Δημοκρατικής Συμπαράταξης ΠΑΣΟΚ-ΔΗΜΑΡ κ. Θεόδωρος Παπαθεοδώρου.</w:t>
      </w:r>
    </w:p>
    <w:p w14:paraId="12E55333" w14:textId="77777777" w:rsidR="00A37F14" w:rsidRDefault="002C15DC">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Ευχαριστώ, κύριε Πρόεδρε.</w:t>
      </w:r>
    </w:p>
    <w:p w14:paraId="12E55334" w14:textId="77777777" w:rsidR="00A37F14" w:rsidRDefault="002C15DC">
      <w:pPr>
        <w:spacing w:line="600" w:lineRule="auto"/>
        <w:ind w:firstLine="720"/>
        <w:jc w:val="both"/>
        <w:rPr>
          <w:rFonts w:eastAsia="Times New Roman"/>
          <w:szCs w:val="24"/>
        </w:rPr>
      </w:pPr>
      <w:r>
        <w:rPr>
          <w:rFonts w:eastAsia="Times New Roman"/>
          <w:szCs w:val="24"/>
        </w:rPr>
        <w:t>Κυρίες και κύριοι Βουλευτές, κυρίες και κύριοι Υπουργοί, ο ελληνικός λαός από την Πέμπτη συνειδητοποιεί αυτά που αλλάζουν τραγικά για τη χώρα και για το μέλλον των επόμενων γενεών. Πρώτον, η εκχώρηση της κινητής και ακίνητης περιο</w:t>
      </w:r>
      <w:r>
        <w:rPr>
          <w:rFonts w:eastAsia="Times New Roman"/>
          <w:szCs w:val="24"/>
        </w:rPr>
        <w:t xml:space="preserve">υσίας της χώρας στο υπερταμείο για ενενήντα εννέα χρόνια. Δεύτερον, ο μόνιμος αυτόματος δημοσιονομικός κόφτης με παράκαμψη της Βουλής. Περί αυτού πρόκειται, αυτή είναι η ειδοποιός διαφορά. Τρίτον, η φοροκαταιγίδα σε όλα τα αγαθά και τις υπηρεσίες. </w:t>
      </w:r>
    </w:p>
    <w:p w14:paraId="12E55335" w14:textId="77777777" w:rsidR="00A37F14" w:rsidRDefault="002C15DC">
      <w:pPr>
        <w:spacing w:line="600" w:lineRule="auto"/>
        <w:ind w:firstLine="720"/>
        <w:jc w:val="both"/>
        <w:rPr>
          <w:rFonts w:eastAsia="Times New Roman"/>
          <w:szCs w:val="24"/>
        </w:rPr>
      </w:pPr>
      <w:r>
        <w:rPr>
          <w:rFonts w:eastAsia="Times New Roman"/>
          <w:szCs w:val="24"/>
        </w:rPr>
        <w:t>Στην ου</w:t>
      </w:r>
      <w:r>
        <w:rPr>
          <w:rFonts w:eastAsia="Times New Roman"/>
          <w:szCs w:val="24"/>
        </w:rPr>
        <w:t>σία, κυρίες και κύριοι συνάδελφοι του ΣΥΡΙΖΑ και των ΑΝΕΛ, αλλάζετε το μοντέλο, τον τρόπο διακυβέρνησης της χώρας. Αποξενώνετε από τον έλεγχο της Βουλής και της Κυβέρνησης τη διαχείριση της περιουσίας της. Στην ουσία καταργείτε τον δημοκρατικό και κοινοβου</w:t>
      </w:r>
      <w:r>
        <w:rPr>
          <w:rFonts w:eastAsia="Times New Roman"/>
          <w:szCs w:val="24"/>
        </w:rPr>
        <w:t>λευτικό έλεγχο στην οικονομική διακυβέρνηση. Κανένας πολιτικός, κα</w:t>
      </w:r>
      <w:r>
        <w:rPr>
          <w:rFonts w:eastAsia="Times New Roman"/>
          <w:szCs w:val="24"/>
        </w:rPr>
        <w:t>μ</w:t>
      </w:r>
      <w:r>
        <w:rPr>
          <w:rFonts w:eastAsia="Times New Roman"/>
          <w:szCs w:val="24"/>
        </w:rPr>
        <w:t xml:space="preserve">μία κυβέρνηση μέχρι σήμερα δεν εκχώρησε </w:t>
      </w:r>
      <w:r>
        <w:rPr>
          <w:rFonts w:eastAsia="Times New Roman"/>
          <w:szCs w:val="24"/>
        </w:rPr>
        <w:t xml:space="preserve">με </w:t>
      </w:r>
      <w:r>
        <w:rPr>
          <w:rFonts w:eastAsia="Times New Roman"/>
          <w:szCs w:val="24"/>
        </w:rPr>
        <w:t>αυτόν τον τρόπο τα εθνικά συμφέροντα. Πρόκειται για τον ορισμό της υποτέλειας.</w:t>
      </w:r>
    </w:p>
    <w:p w14:paraId="12E55336" w14:textId="77777777" w:rsidR="00A37F14" w:rsidRDefault="002C15DC">
      <w:pPr>
        <w:spacing w:line="600" w:lineRule="auto"/>
        <w:ind w:firstLine="720"/>
        <w:jc w:val="both"/>
        <w:rPr>
          <w:rFonts w:eastAsia="Times New Roman"/>
          <w:szCs w:val="24"/>
        </w:rPr>
      </w:pPr>
      <w:r>
        <w:rPr>
          <w:rFonts w:eastAsia="Times New Roman"/>
          <w:szCs w:val="24"/>
        </w:rPr>
        <w:t>Για το υπερταμείο, –επειδή ακούστηκε- με την ίδρυση της εταιρείας π</w:t>
      </w:r>
      <w:r>
        <w:rPr>
          <w:rFonts w:eastAsia="Times New Roman"/>
          <w:szCs w:val="24"/>
        </w:rPr>
        <w:t xml:space="preserve">αρακάμπτετε την προβλεπόμενη διαδικασία που ορίζουν το Σύνταγμα και ο Κανονισμός της Βουλής για τη νομοθετική και οικονομική διακυβέρνηση. Τρία μέλη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υμβουλίου θα ορίζονται από την ελληνική πλευρά -το είπατε προηγουμένως- και δύο από τους δ</w:t>
      </w:r>
      <w:r>
        <w:rPr>
          <w:rFonts w:eastAsia="Times New Roman"/>
          <w:szCs w:val="24"/>
        </w:rPr>
        <w:t xml:space="preserve">ανειστές, συμπεριλαμβανομένου του </w:t>
      </w:r>
      <w:r>
        <w:rPr>
          <w:rFonts w:eastAsia="Times New Roman"/>
          <w:szCs w:val="24"/>
        </w:rPr>
        <w:t>π</w:t>
      </w:r>
      <w:r>
        <w:rPr>
          <w:rFonts w:eastAsia="Times New Roman"/>
          <w:szCs w:val="24"/>
        </w:rPr>
        <w:t>ροέδρου. Οι αποφάσεις, όμως, θα λαμβάνονται με θετική γνώμη των τεσσάρων από τα πέντε μέλη, γεγονός που καθιστά τους δανειστές στο διηνεκές -και όσο λειτουργεί αυτό το υπερταμείο- ρυθμιστικό παράγοντα, καθοριστικό παράγον</w:t>
      </w:r>
      <w:r>
        <w:rPr>
          <w:rFonts w:eastAsia="Times New Roman"/>
          <w:szCs w:val="24"/>
        </w:rPr>
        <w:t>τα, όχι για είκοσι, τριάντα, σαράντα χρόνια, αλλά για ενενήντα εννέα χρόνια. Ποιος έδωσε αυτό το δικαίωμα, κυρίες και κύριοι Βουλευτές; Εσείς με την ψήφο σας.</w:t>
      </w:r>
    </w:p>
    <w:p w14:paraId="12E55337" w14:textId="77777777" w:rsidR="00A37F14" w:rsidRDefault="002C15DC">
      <w:pPr>
        <w:spacing w:line="600" w:lineRule="auto"/>
        <w:ind w:firstLine="720"/>
        <w:jc w:val="both"/>
        <w:rPr>
          <w:rFonts w:eastAsia="Times New Roman"/>
          <w:szCs w:val="24"/>
        </w:rPr>
      </w:pPr>
      <w:r>
        <w:rPr>
          <w:rFonts w:eastAsia="Times New Roman"/>
          <w:szCs w:val="24"/>
        </w:rPr>
        <w:t>Για τον κόφτη, εκεί νομίζω ότι προκαλεί τρόμο η ελαφρότητα με την οποία η Κυβέρνηση νομοθέτησε εν</w:t>
      </w:r>
      <w:r>
        <w:rPr>
          <w:rFonts w:eastAsia="Times New Roman"/>
          <w:szCs w:val="24"/>
        </w:rPr>
        <w:t xml:space="preserve">άντια στα εθνικά συμφέροντα, καταδικάζοντας τις μελλοντικές γενιές στη φτώχεια και τη χώρα στην πλήρη αποδυνάμωση και επιτήρηση από τους δανειστές. Από τον Χαρίλαο Τρικούπη έχουμε να δούμε αυτό το πράγμα. </w:t>
      </w:r>
    </w:p>
    <w:p w14:paraId="12E55338" w14:textId="77777777" w:rsidR="00A37F14" w:rsidRDefault="002C15DC">
      <w:pPr>
        <w:spacing w:line="600" w:lineRule="auto"/>
        <w:ind w:firstLine="720"/>
        <w:jc w:val="both"/>
        <w:rPr>
          <w:rFonts w:eastAsia="Times New Roman"/>
          <w:szCs w:val="24"/>
        </w:rPr>
      </w:pPr>
      <w:r>
        <w:rPr>
          <w:rFonts w:eastAsia="Times New Roman"/>
          <w:szCs w:val="24"/>
        </w:rPr>
        <w:t>Ενώ ο κ. Βερναρδάκης διατυμπάνιζε ότι δεν θα υπάρξ</w:t>
      </w:r>
      <w:r>
        <w:rPr>
          <w:rFonts w:eastAsia="Times New Roman"/>
          <w:szCs w:val="24"/>
        </w:rPr>
        <w:t xml:space="preserve">ει άλλη μείωση σε μισθούς δημοσίων υπαλλήλων, παρ’ όλα αυτά, το κείμενο της τροπολογίας δεν αποκλείει από την αυτόματη εφαρμογή του ούτε τους δημοσίους υπαλλήλους ούτε τους συνταξιούχους. </w:t>
      </w:r>
    </w:p>
    <w:p w14:paraId="12E55339" w14:textId="77777777" w:rsidR="00A37F14" w:rsidRDefault="002C15DC">
      <w:pPr>
        <w:spacing w:line="600" w:lineRule="auto"/>
        <w:ind w:firstLine="720"/>
        <w:jc w:val="both"/>
        <w:rPr>
          <w:rFonts w:eastAsia="Times New Roman"/>
          <w:szCs w:val="24"/>
        </w:rPr>
      </w:pPr>
      <w:r>
        <w:rPr>
          <w:rFonts w:eastAsia="Times New Roman"/>
          <w:szCs w:val="24"/>
        </w:rPr>
        <w:t>Εξαιρεί, μεταξύ άλλων, από τον κόφτη τις δαπάνες από αξιώσεις ιδιωτ</w:t>
      </w:r>
      <w:r>
        <w:rPr>
          <w:rFonts w:eastAsia="Times New Roman"/>
          <w:szCs w:val="24"/>
        </w:rPr>
        <w:t>ών για την εκτέλεση δημοσίων συμβάσεων, τις οποίες προφανώς η Κυβέρνηση θεωρεί πιο σημαντικές από την προστασία του εισοδήματος των υπαλλήλων και των συνταξιούχων, καθώς και από την αξιοπρέπεια αυτού του κόσμου.</w:t>
      </w:r>
    </w:p>
    <w:p w14:paraId="12E5533A" w14:textId="77777777" w:rsidR="00A37F14" w:rsidRDefault="002C15DC">
      <w:pPr>
        <w:spacing w:line="600" w:lineRule="auto"/>
        <w:ind w:firstLine="720"/>
        <w:jc w:val="both"/>
        <w:rPr>
          <w:rFonts w:eastAsia="Times New Roman"/>
          <w:szCs w:val="24"/>
        </w:rPr>
      </w:pPr>
      <w:r>
        <w:rPr>
          <w:rFonts w:eastAsia="Times New Roman"/>
          <w:szCs w:val="24"/>
        </w:rPr>
        <w:t>Επίσης, αίσθηση προκαλεί η εξαίρεση των δαπα</w:t>
      </w:r>
      <w:r>
        <w:rPr>
          <w:rFonts w:eastAsia="Times New Roman"/>
          <w:szCs w:val="24"/>
        </w:rPr>
        <w:t>νών της Γενικής Γραμματείας Δημοσίων Εσόδων, ανεξάρτητη από εδώ και πέρα, την οποία</w:t>
      </w:r>
      <w:r>
        <w:rPr>
          <w:rFonts w:eastAsia="Times New Roman"/>
          <w:szCs w:val="24"/>
        </w:rPr>
        <w:t xml:space="preserve">, όμως, </w:t>
      </w:r>
      <w:r>
        <w:rPr>
          <w:rFonts w:eastAsia="Times New Roman"/>
          <w:szCs w:val="24"/>
        </w:rPr>
        <w:t xml:space="preserve"> και καταργεί</w:t>
      </w:r>
      <w:r>
        <w:rPr>
          <w:rFonts w:eastAsia="Times New Roman"/>
          <w:szCs w:val="24"/>
        </w:rPr>
        <w:t xml:space="preserve"> </w:t>
      </w:r>
      <w:r>
        <w:rPr>
          <w:rFonts w:eastAsia="Times New Roman"/>
          <w:szCs w:val="24"/>
        </w:rPr>
        <w:t xml:space="preserve">κατά τα άλλα με αυτό το νομοσχέδιο. </w:t>
      </w:r>
    </w:p>
    <w:p w14:paraId="12E5533B" w14:textId="77777777" w:rsidR="00A37F14" w:rsidRDefault="002C15DC">
      <w:pPr>
        <w:spacing w:line="600" w:lineRule="auto"/>
        <w:ind w:firstLine="720"/>
        <w:jc w:val="both"/>
        <w:rPr>
          <w:rFonts w:eastAsia="Times New Roman"/>
          <w:szCs w:val="24"/>
        </w:rPr>
      </w:pPr>
      <w:r>
        <w:rPr>
          <w:rFonts w:eastAsia="Times New Roman"/>
          <w:szCs w:val="24"/>
        </w:rPr>
        <w:t xml:space="preserve">Επίσης, παρέχεται η δυνατότητα λήψης μόνιμων διαρθρωτικών μέτρων σε αντικατάσταση της δημοσιονομικής προσαρμογής, </w:t>
      </w:r>
      <w:r>
        <w:rPr>
          <w:rFonts w:eastAsia="Times New Roman"/>
          <w:szCs w:val="24"/>
        </w:rPr>
        <w:t xml:space="preserve">συμπεριλαμβανομένων μέτρων επί του σκέλους των εσόδων, γεγονός που συνηγορεί στη μονιμότητα των μέτρων και στην αυτοδίκαιη κατάργηση του εφήμερου σήμερα χαρακτήρα τους. </w:t>
      </w:r>
    </w:p>
    <w:p w14:paraId="12E5533C" w14:textId="77777777" w:rsidR="00A37F14" w:rsidRDefault="002C15DC">
      <w:pPr>
        <w:spacing w:line="600" w:lineRule="auto"/>
        <w:ind w:firstLine="720"/>
        <w:jc w:val="both"/>
        <w:rPr>
          <w:rFonts w:eastAsia="Times New Roman"/>
          <w:szCs w:val="24"/>
        </w:rPr>
      </w:pPr>
      <w:r>
        <w:rPr>
          <w:rFonts w:eastAsia="Times New Roman"/>
          <w:szCs w:val="24"/>
        </w:rPr>
        <w:t>Αυτό, όμως, που έχει σημασία είναι να δούμε τους φόρους σε όλα τα αγαθά και τις υπηρεσ</w:t>
      </w:r>
      <w:r>
        <w:rPr>
          <w:rFonts w:eastAsia="Times New Roman"/>
          <w:szCs w:val="24"/>
        </w:rPr>
        <w:t>ίες. Πλέον εφευρίσκονται νέοι φόροι και αυξάνονται οι ήδη υπάρχοντες, όπως ο φόρος διαμονής, το τέλος συνδρομητικής τηλεόρασης, ο φόρος κατανάλωσης στον καφέ, στο ηλεκτρονικό και στο συμβατικό τσιγάρο, στον καπνό, υπάρχει επιβολή νέων συντελεστών ταξινόμησ</w:t>
      </w:r>
      <w:r>
        <w:rPr>
          <w:rFonts w:eastAsia="Times New Roman"/>
          <w:szCs w:val="24"/>
        </w:rPr>
        <w:t>ης επιβατικών αυτοκινήτων, καθώς και αύξηση φόρου καυσίμων και πετρελαίου θέρμανσης.</w:t>
      </w:r>
    </w:p>
    <w:p w14:paraId="12E5533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Όσον αφορά τους αγρότες, η Κυβέρνηση, για άλλη </w:t>
      </w:r>
      <w:r>
        <w:rPr>
          <w:rFonts w:eastAsia="Times New Roman" w:cs="Times New Roman"/>
          <w:szCs w:val="24"/>
        </w:rPr>
        <w:t xml:space="preserve">μία </w:t>
      </w:r>
      <w:r>
        <w:rPr>
          <w:rFonts w:eastAsia="Times New Roman" w:cs="Times New Roman"/>
          <w:szCs w:val="24"/>
        </w:rPr>
        <w:t>φορά, επανακαθορίζει τις προϋποθέσεις που πρέπει σωρευτικά να πληροί το ενήλικο φυσικό πρόσωπο για να θεωρηθεί επαγγελμα</w:t>
      </w:r>
      <w:r>
        <w:rPr>
          <w:rFonts w:eastAsia="Times New Roman" w:cs="Times New Roman"/>
          <w:szCs w:val="24"/>
        </w:rPr>
        <w:t>τίας αγρότης. Συγκεκριμένα, μεταξύ άλλων, θα πρέπει το ποσοστό τού συνολικού εισοδήματος που λαμβάνεται από αγροτική δραστηριότητα να ανέρχεται στο 50%, από 35% που είναι σήμερα. Δυσχεραίνει επιπλέον την ήδη δύσκολη θέση των Ελλήνων μικροκαλλιεργητών, οι ο</w:t>
      </w:r>
      <w:r>
        <w:rPr>
          <w:rFonts w:eastAsia="Times New Roman" w:cs="Times New Roman"/>
          <w:szCs w:val="24"/>
        </w:rPr>
        <w:t>ποίοι, παρ’ όλα αυτά, συμμετέχουν ενεργά στην αγροτική παραγωγή.</w:t>
      </w:r>
    </w:p>
    <w:p w14:paraId="12E5533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τον ΕΝΦΙΑ, σημαντικές είναι οι αυξήσεις και στον ΕΝΦΙΑ που, κατά προγενέστερες δηλώσεις των στελεχών της Κυβέρνησης, ήταν υπό κατάργηση. Πρόκειται για δυσβάστακτες αυξήσεις που θα</w:t>
      </w:r>
      <w:r>
        <w:rPr>
          <w:rFonts w:eastAsia="Times New Roman" w:cs="Times New Roman"/>
          <w:szCs w:val="24"/>
        </w:rPr>
        <w:t xml:space="preserve"> οδηγήσουν σε </w:t>
      </w:r>
      <w:r>
        <w:rPr>
          <w:rFonts w:eastAsia="Times New Roman" w:cs="Times New Roman"/>
          <w:szCs w:val="24"/>
        </w:rPr>
        <w:t xml:space="preserve">μία </w:t>
      </w:r>
      <w:r>
        <w:rPr>
          <w:rFonts w:eastAsia="Times New Roman" w:cs="Times New Roman"/>
          <w:szCs w:val="24"/>
        </w:rPr>
        <w:t xml:space="preserve">αλυσιδωτή αρνητική επίπτωση στα εισοδήματα όλων και στην πολύπαθη αγορά των ακινήτων. </w:t>
      </w:r>
    </w:p>
    <w:p w14:paraId="12E5533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Στην ουσία, με την εφαρμογή της νέας κλίμακας για τον συμπληρωματικό φόρο, συγκριτικά με την προηγούμενη κλίμακα, έχουμε να παρατηρήσουμε ενδεικτικά πω</w:t>
      </w:r>
      <w:r>
        <w:rPr>
          <w:rFonts w:eastAsia="Times New Roman" w:cs="Times New Roman"/>
          <w:szCs w:val="24"/>
        </w:rPr>
        <w:t>ς η ετήσια επιβάρυνση θα ξεκινήσει πλέον και για αξίες ακινήτων άνω των 200.000 ευρώ. Στο 25% ανεβαίνει ο φόρος στα εντός σχεδίου οικόπεδα και στο 20% στα μη ηλεκτροδοτούμενα, λόγω κατάργησης της απαλλαγής μείωσης φόρου.</w:t>
      </w:r>
    </w:p>
    <w:p w14:paraId="12E5534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Δύο</w:t>
      </w:r>
      <w:r>
        <w:rPr>
          <w:rFonts w:eastAsia="Times New Roman" w:cs="Times New Roman"/>
          <w:szCs w:val="24"/>
        </w:rPr>
        <w:t xml:space="preserve"> </w:t>
      </w:r>
      <w:r>
        <w:rPr>
          <w:rFonts w:eastAsia="Times New Roman" w:cs="Times New Roman"/>
          <w:szCs w:val="24"/>
        </w:rPr>
        <w:t>λόγια θα ήθελα να πω για τη Γενική Γραμματεία Ψηφιακής Πολιτικής. Το σχέδιο νόμου που κατατέθηκε είναι το μισό από το κείμενο που συζητήθηκε στη διαβούλευση. Συγκεκριμένα, λείπουν οι μονάδες που σχετίζονται με την ασφάλεια των συστημάτων και του εσωτερικού</w:t>
      </w:r>
      <w:r>
        <w:rPr>
          <w:rFonts w:eastAsia="Times New Roman" w:cs="Times New Roman"/>
          <w:szCs w:val="24"/>
        </w:rPr>
        <w:t xml:space="preserve"> ελέγχου, την ασφάλεια, υποστήριξη και συντήρηση των κεντρικών υποδομών, χρηματοδοτήσεων και κρατικών ενισχύσεων, καθώς και όλοι οι τομείς και το συμβούλιο τομέων. Πού θα δώσετε αυτούς τους τομείς που λείπουν; Μήπως στον ιδιωτικό τομέα; </w:t>
      </w:r>
    </w:p>
    <w:p w14:paraId="12E5534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Είναι </w:t>
      </w:r>
      <w:r>
        <w:rPr>
          <w:rFonts w:eastAsia="Times New Roman" w:cs="Times New Roman"/>
          <w:szCs w:val="24"/>
        </w:rPr>
        <w:t xml:space="preserve">μία </w:t>
      </w:r>
      <w:r>
        <w:rPr>
          <w:rFonts w:eastAsia="Times New Roman" w:cs="Times New Roman"/>
          <w:szCs w:val="24"/>
        </w:rPr>
        <w:t>καθαρά ε</w:t>
      </w:r>
      <w:r>
        <w:rPr>
          <w:rFonts w:eastAsia="Times New Roman" w:cs="Times New Roman"/>
          <w:szCs w:val="24"/>
        </w:rPr>
        <w:t>πιτελική δομή, η οποία συστήνεται κάτω από τον Πρωθυπουργό. Για ποιον λόγο; Δεν υπάρχει καμ</w:t>
      </w:r>
      <w:r>
        <w:rPr>
          <w:rFonts w:eastAsia="Times New Roman" w:cs="Times New Roman"/>
          <w:szCs w:val="24"/>
        </w:rPr>
        <w:t>μ</w:t>
      </w:r>
      <w:r>
        <w:rPr>
          <w:rFonts w:eastAsia="Times New Roman" w:cs="Times New Roman"/>
          <w:szCs w:val="24"/>
        </w:rPr>
        <w:t>ιά χώρα που να έχει τη Γενική Γραμματεία Ψηφιακής Πολιτικής κάτω από το Γραφείο του Πρωθυπουργού, ενώ, στην ουσία, απουσιάζουν οι παρεμβάσεις στους φορείς υλοποίηση</w:t>
      </w:r>
      <w:r>
        <w:rPr>
          <w:rFonts w:eastAsia="Times New Roman" w:cs="Times New Roman"/>
          <w:szCs w:val="24"/>
        </w:rPr>
        <w:t xml:space="preserve">ς. </w:t>
      </w:r>
    </w:p>
    <w:p w14:paraId="12E5534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Σχετικά με το πόθεν έσχες, πράγματι, γίνεται επέκταση της δήλωσης επί των ακινήτων άνω των 30.000 ευρώ και των δανείων. Θα αναφέρονται οι μισθώσεις θυρίδων και τα μετρητά άνω των 15.000 ευρώ. </w:t>
      </w:r>
    </w:p>
    <w:p w14:paraId="12E5534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Ενώ έρχεται ένα νομοσχέδιο που περιλαμβάνει, εκτός των άλλω</w:t>
      </w:r>
      <w:r>
        <w:rPr>
          <w:rFonts w:eastAsia="Times New Roman" w:cs="Times New Roman"/>
          <w:szCs w:val="24"/>
        </w:rPr>
        <w:t xml:space="preserve">ν, και ίδρυση νέων αρχών και διοικητικών υπηρεσιών και επεκτείνει το πόθεν έσχες και τη διαφάνεια, όπως επικαλείται η Κυβέρνηση, δεν είδαμε να αναφέρεται πουθενά ρητά η υποχρέωση υποβολής πόθεν έσχες για τις αρχές αυτές </w:t>
      </w:r>
      <w:r>
        <w:rPr>
          <w:rFonts w:eastAsia="Times New Roman" w:cs="Times New Roman"/>
          <w:szCs w:val="24"/>
        </w:rPr>
        <w:t xml:space="preserve">οι </w:t>
      </w:r>
      <w:r>
        <w:rPr>
          <w:rFonts w:eastAsia="Times New Roman" w:cs="Times New Roman"/>
          <w:szCs w:val="24"/>
        </w:rPr>
        <w:t>οποίες ιδρύονται με το συγκεκριμέ</w:t>
      </w:r>
      <w:r>
        <w:rPr>
          <w:rFonts w:eastAsia="Times New Roman" w:cs="Times New Roman"/>
          <w:szCs w:val="24"/>
        </w:rPr>
        <w:t>νο νομοσχέδιο.</w:t>
      </w:r>
    </w:p>
    <w:p w14:paraId="12E5534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Για όλα αυτά, νομίζω ότι αυτό το νομοσχέδιο είναι η αλλαγή πορείας της χώρας προς το χειρότερο, με δέσμευση για τα επόμενα πάρα πολλά χρόνια των βασικών περιουσιακών στοιχείων. </w:t>
      </w:r>
    </w:p>
    <w:p w14:paraId="12E5534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όμως, για τριάντα δευτερόλεπτα, να ρωτήσω </w:t>
      </w:r>
      <w:r>
        <w:rPr>
          <w:rFonts w:eastAsia="Times New Roman" w:cs="Times New Roman"/>
          <w:szCs w:val="24"/>
        </w:rPr>
        <w:t>για την περιβόητη τροπολογία με αριθμό 440/84, η οποία, όπως διαβάζω, αναστέλλει τη μισθολογική ωρίμανση και προαγωγή όσων αμείβονται με ειδικά μισθολόγια -δηλαδή δικαστικούς, στελέχη ενόπλων δυνάμεων, διπλωμάτες, γιατρούς, καθηγητές πανεπιστημίου- από 1/1</w:t>
      </w:r>
      <w:r>
        <w:rPr>
          <w:rFonts w:eastAsia="Times New Roman" w:cs="Times New Roman"/>
          <w:szCs w:val="24"/>
        </w:rPr>
        <w:t xml:space="preserve">/2017 ως 31/12/2018. Δηλαδή, όπως θα έχει διαμορφωθεί η μισθοδοσία αυτών των ανθρώπων στις 31/12/2016, θα παραμείνει η ίδια για τα επόμενα δύο χρόνια. Αν κατάλαβα καλά, αναιρεί την υπόσχεση του κ. Καμμένου να αμείβονται οι ένστολοι με βελτιωμένα τα ειδικά </w:t>
      </w:r>
      <w:r>
        <w:rPr>
          <w:rFonts w:eastAsia="Times New Roman" w:cs="Times New Roman"/>
          <w:szCs w:val="24"/>
        </w:rPr>
        <w:t>μισθολόγια τα επόμενα χρόνια.</w:t>
      </w:r>
    </w:p>
    <w:p w14:paraId="12E55346" w14:textId="77777777" w:rsidR="00A37F14" w:rsidRDefault="002C15D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2E5534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12E5534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Εδώ νομίζω ότι η Κυβέρνηση θα πρέπει να δώσει </w:t>
      </w:r>
      <w:r>
        <w:rPr>
          <w:rFonts w:eastAsia="Times New Roman" w:cs="Times New Roman"/>
          <w:szCs w:val="24"/>
        </w:rPr>
        <w:t xml:space="preserve">μία </w:t>
      </w:r>
      <w:r>
        <w:rPr>
          <w:rFonts w:eastAsia="Times New Roman" w:cs="Times New Roman"/>
          <w:szCs w:val="24"/>
        </w:rPr>
        <w:t>απάντηση. Πότε έλεγε την αλήθεια; Όταν υποσχόταν σε όλους τα πάντ</w:t>
      </w:r>
      <w:r>
        <w:rPr>
          <w:rFonts w:eastAsia="Times New Roman" w:cs="Times New Roman"/>
          <w:szCs w:val="24"/>
        </w:rPr>
        <w:t xml:space="preserve">α και ιδιαίτερα αύξηση των ειδικών μισθολογίων και αποκατάστασή τους ή σήμερα που τα παγώνει για άλλα δύο χρόνια; </w:t>
      </w:r>
    </w:p>
    <w:p w14:paraId="12E5534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Για</w:t>
      </w:r>
      <w:r>
        <w:rPr>
          <w:rFonts w:eastAsia="Times New Roman" w:cs="Times New Roman"/>
          <w:szCs w:val="24"/>
        </w:rPr>
        <w:t xml:space="preserve"> αυτούς τους λόγους και για όσους προανέφερα, θεωρώ ότι αυτό το νομοσχέδιο απλώς χειροτερεύει μια επικίνδυνη πολιτική για τη χώρα, τα συμφ</w:t>
      </w:r>
      <w:r>
        <w:rPr>
          <w:rFonts w:eastAsia="Times New Roman" w:cs="Times New Roman"/>
          <w:szCs w:val="24"/>
        </w:rPr>
        <w:t>έροντα της οποίας θα διακυβεύονται για χρόνια, ακόμη και όταν θα έχετε εγκαταλείψει την εξουσία.</w:t>
      </w:r>
    </w:p>
    <w:p w14:paraId="12E5534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E5534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2E5534C" w14:textId="77777777" w:rsidR="00A37F14" w:rsidRDefault="002C15DC">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 κι εγώ, κύριε Παπαθεοδ</w:t>
      </w:r>
      <w:r>
        <w:rPr>
          <w:rFonts w:eastAsia="Times New Roman" w:cs="Times New Roman"/>
          <w:szCs w:val="24"/>
        </w:rPr>
        <w:t xml:space="preserve">ώρου. </w:t>
      </w:r>
    </w:p>
    <w:p w14:paraId="12E5534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Δημοκρατικής Συμπαράταξης ΠΑΣΟΚ-ΔΗΜΑΡ κ. Λοβέρδος.</w:t>
      </w:r>
    </w:p>
    <w:p w14:paraId="12E5534E"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Κυρίες και κύριοι συνάδελφοι, ολοκληρώνεται τις επόμενες ώρες η φάση της πολιτικής εξαπάτησης του ελληνικού λαού από τους ΣΥΡΙΖΑ και</w:t>
      </w:r>
      <w:r>
        <w:rPr>
          <w:rFonts w:eastAsia="Times New Roman" w:cs="Times New Roman"/>
          <w:szCs w:val="24"/>
        </w:rPr>
        <w:t xml:space="preserve"> τους ΑΝΕΛ και ειδικά από τον ίδιον τον Πρωθυπουργό –το παραδέχθηκε κιόλας- μιλώντας για τις αυταπάτες του. Είναι δεδομένο, από τη γλώσσα μας, ότι όταν με τις αυταπάτες σου απατάς τον εαυτό σου, με τους άλλους τι γίνεται; Τι είναι αυτό που τους κάνεις; Του</w:t>
      </w:r>
      <w:r>
        <w:rPr>
          <w:rFonts w:eastAsia="Times New Roman" w:cs="Times New Roman"/>
          <w:szCs w:val="24"/>
        </w:rPr>
        <w:t xml:space="preserve">ς εξαπατάς. </w:t>
      </w:r>
      <w:r>
        <w:rPr>
          <w:rFonts w:eastAsia="Times New Roman" w:cs="Times New Roman"/>
          <w:szCs w:val="24"/>
        </w:rPr>
        <w:t>«</w:t>
      </w:r>
      <w:r>
        <w:rPr>
          <w:rFonts w:eastAsia="Times New Roman" w:cs="Times New Roman"/>
          <w:szCs w:val="24"/>
        </w:rPr>
        <w:t>Βαρουφακιάδα</w:t>
      </w:r>
      <w:r>
        <w:rPr>
          <w:rFonts w:eastAsia="Times New Roman" w:cs="Times New Roman"/>
          <w:szCs w:val="24"/>
        </w:rPr>
        <w:t>»</w:t>
      </w:r>
      <w:r>
        <w:rPr>
          <w:rFonts w:eastAsia="Times New Roman" w:cs="Times New Roman"/>
          <w:szCs w:val="24"/>
        </w:rPr>
        <w:t xml:space="preserve"> με την καβάφεια υπεροψίαν και τόλμην που οδήγησε σε Βατερλώ. Όπως είπα και το πρωί, η </w:t>
      </w:r>
      <w:r>
        <w:rPr>
          <w:rFonts w:eastAsia="Times New Roman" w:cs="Times New Roman"/>
          <w:szCs w:val="24"/>
        </w:rPr>
        <w:t>«</w:t>
      </w:r>
      <w:r>
        <w:rPr>
          <w:rFonts w:eastAsia="Times New Roman" w:cs="Times New Roman"/>
          <w:szCs w:val="24"/>
        </w:rPr>
        <w:t>Τσακαλωτιάδα</w:t>
      </w:r>
      <w:r>
        <w:rPr>
          <w:rFonts w:eastAsia="Times New Roman" w:cs="Times New Roman"/>
          <w:szCs w:val="24"/>
        </w:rPr>
        <w:t>»</w:t>
      </w:r>
      <w:r>
        <w:rPr>
          <w:rFonts w:eastAsia="Times New Roman" w:cs="Times New Roman"/>
          <w:szCs w:val="24"/>
        </w:rPr>
        <w:t xml:space="preserve"> οδήγησε αυτή</w:t>
      </w:r>
      <w:r>
        <w:rPr>
          <w:rFonts w:eastAsia="Times New Roman" w:cs="Times New Roman"/>
          <w:szCs w:val="24"/>
        </w:rPr>
        <w:t>ν</w:t>
      </w:r>
      <w:r>
        <w:rPr>
          <w:rFonts w:eastAsia="Times New Roman" w:cs="Times New Roman"/>
          <w:szCs w:val="24"/>
        </w:rPr>
        <w:t xml:space="preserve"> την Κυβέρνηση να καταπίνει αμάσητα όσα ακριβώς της σερβίρουν. </w:t>
      </w:r>
    </w:p>
    <w:p w14:paraId="12E5534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Έτσι φτάνουν σήμερα να επιβαρύνουν αχρείαστα και υπ</w:t>
      </w:r>
      <w:r>
        <w:rPr>
          <w:rFonts w:eastAsia="Times New Roman" w:cs="Times New Roman"/>
          <w:szCs w:val="24"/>
        </w:rPr>
        <w:t xml:space="preserve">ερβολικά τον ελληνικό λαό προκειμένου, κυρίες και κύριοι συνάδελφοι, όχι μόνο να κάθονται στις υπουργικές τους καρέκλες, αλλά να βάζουν και ζώνη ασφαλείας, μην και ξεφύγουν. </w:t>
      </w:r>
    </w:p>
    <w:p w14:paraId="12E5535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Δεν τα λέω μόνο εγώ αυτά. Τα λένε και οι δικοί σας. Πολλοί Βουλευτές σας δηλώνουν</w:t>
      </w:r>
      <w:r>
        <w:rPr>
          <w:rFonts w:eastAsia="Times New Roman" w:cs="Times New Roman"/>
          <w:szCs w:val="24"/>
        </w:rPr>
        <w:t xml:space="preserve"> αυτό το Σαββατοκύριακο στριμωγμένοι διαμορφώνοντας, ένα νέο τύπο πολιτικού ανθρώπου, τον τύπο </w:t>
      </w:r>
      <w:r>
        <w:rPr>
          <w:rFonts w:eastAsia="Times New Roman" w:cs="Times New Roman"/>
          <w:szCs w:val="24"/>
          <w:lang w:val="en-US"/>
        </w:rPr>
        <w:t>Syrizeus</w:t>
      </w:r>
      <w:r>
        <w:rPr>
          <w:rFonts w:eastAsia="Times New Roman" w:cs="Times New Roman"/>
          <w:szCs w:val="24"/>
        </w:rPr>
        <w:t xml:space="preserve"> </w:t>
      </w:r>
      <w:r>
        <w:rPr>
          <w:rFonts w:eastAsia="Times New Roman" w:cs="Times New Roman"/>
          <w:szCs w:val="24"/>
          <w:lang w:val="en-US"/>
        </w:rPr>
        <w:t>Clapsicus</w:t>
      </w:r>
      <w:r>
        <w:rPr>
          <w:rFonts w:eastAsia="Times New Roman" w:cs="Times New Roman"/>
          <w:szCs w:val="24"/>
        </w:rPr>
        <w:t xml:space="preserve">. </w:t>
      </w:r>
    </w:p>
    <w:p w14:paraId="12E5535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Δεν είναι μόνο, κυρίες και κύριοι Βουλευτές, η διαπραγμάτευση στην οποία αποτύχατε. Να θυμίσουμε το προσφυγικό, όπου έχετε θέσει θέματα που </w:t>
      </w:r>
      <w:r>
        <w:rPr>
          <w:rFonts w:eastAsia="Times New Roman" w:cs="Times New Roman"/>
          <w:szCs w:val="24"/>
        </w:rPr>
        <w:t xml:space="preserve">αφορούν στα εθνικά μας συμφέροντα, </w:t>
      </w:r>
      <w:r>
        <w:rPr>
          <w:rFonts w:eastAsia="Times New Roman" w:cs="Times New Roman"/>
          <w:szCs w:val="24"/>
        </w:rPr>
        <w:t>σ</w:t>
      </w:r>
      <w:r>
        <w:rPr>
          <w:rFonts w:eastAsia="Times New Roman" w:cs="Times New Roman"/>
          <w:szCs w:val="24"/>
        </w:rPr>
        <w:t xml:space="preserve">τα ελληνοτουρκικά, </w:t>
      </w:r>
      <w:r>
        <w:rPr>
          <w:rFonts w:eastAsia="Times New Roman" w:cs="Times New Roman"/>
          <w:szCs w:val="24"/>
        </w:rPr>
        <w:t>σ</w:t>
      </w:r>
      <w:r>
        <w:rPr>
          <w:rFonts w:eastAsia="Times New Roman" w:cs="Times New Roman"/>
          <w:szCs w:val="24"/>
        </w:rPr>
        <w:t xml:space="preserve">την ανάπτυξη όπου αναδειχθήκατε ως διώκτες των επενδύσεων, ακόμα και </w:t>
      </w:r>
      <w:r>
        <w:rPr>
          <w:rFonts w:eastAsia="Times New Roman" w:cs="Times New Roman"/>
          <w:szCs w:val="24"/>
        </w:rPr>
        <w:t>σ</w:t>
      </w:r>
      <w:r>
        <w:rPr>
          <w:rFonts w:eastAsia="Times New Roman" w:cs="Times New Roman"/>
          <w:szCs w:val="24"/>
        </w:rPr>
        <w:t>το ποδόσφαιρο όπου πήγατε για μαλλί και μας ήρθατε κουρεμένοι και φρεσκοξυρισμένοι.</w:t>
      </w:r>
    </w:p>
    <w:p w14:paraId="12E5535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Τι μας έχετε φέρει σήμερα, όμως, εδώ; Για την </w:t>
      </w:r>
      <w:r>
        <w:rPr>
          <w:rFonts w:eastAsia="Times New Roman" w:cs="Times New Roman"/>
          <w:szCs w:val="24"/>
        </w:rPr>
        <w:t xml:space="preserve">υπερεταιρεία του εθνικού ξεπουλήματος τα είπαμε το πρωί. Αποικιακή ρύθμιση. Καλά έκανε ο εισηγητής μας κ. Κουτσούκος και ο εισηγητής του Ποταμιού κ. Αμυράς θυμίζοντας τον διεθνή οικονομικό έλεγχο του 1898. Νέα αποικιοκρατία με </w:t>
      </w:r>
      <w:r>
        <w:rPr>
          <w:rFonts w:eastAsia="Times New Roman" w:cs="Times New Roman"/>
          <w:szCs w:val="24"/>
          <w:lang w:val="en-US"/>
        </w:rPr>
        <w:t>pacta</w:t>
      </w:r>
      <w:r>
        <w:rPr>
          <w:rFonts w:eastAsia="Times New Roman" w:cs="Times New Roman"/>
          <w:szCs w:val="24"/>
        </w:rPr>
        <w:t xml:space="preserve"> </w:t>
      </w:r>
      <w:r>
        <w:rPr>
          <w:rFonts w:eastAsia="Times New Roman" w:cs="Times New Roman"/>
          <w:szCs w:val="24"/>
          <w:lang w:val="en-US"/>
        </w:rPr>
        <w:t>continua</w:t>
      </w:r>
      <w:r>
        <w:rPr>
          <w:rFonts w:eastAsia="Times New Roman" w:cs="Times New Roman"/>
          <w:szCs w:val="24"/>
        </w:rPr>
        <w:t xml:space="preserve">. </w:t>
      </w:r>
    </w:p>
    <w:p w14:paraId="12E5535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Δεύτερον, τα</w:t>
      </w:r>
      <w:r>
        <w:rPr>
          <w:rFonts w:eastAsia="Times New Roman" w:cs="Times New Roman"/>
          <w:szCs w:val="24"/>
        </w:rPr>
        <w:t xml:space="preserve"> πράσινα και τα κόκκινα δάνεια. Νομίζετε ότι ο λαός δεν έχει καταλάβει; Μη εξυπηρετούμενα αλλά και εξυπηρετούμενα δάνεια πωλούνται ελευθέρως. Επιχειρηματικά, στεγαστικά, καταναλωτικά, ακόμα και τα συνδεδεμένα με την πρώτη κατοικία, με την εξαίρεση για ενάμ</w:t>
      </w:r>
      <w:r>
        <w:rPr>
          <w:rFonts w:eastAsia="Times New Roman" w:cs="Times New Roman"/>
          <w:szCs w:val="24"/>
        </w:rPr>
        <w:t xml:space="preserve">ιση χρόνο ακόμα όσων συνδέονται με πρώτη κατοικία αντικειμενικής αξίας ως 140.000 ευρώ. Όλα αυτά χωρίς η Κυβέρνηση να απαντήσει αν είναι στις προθέσεις της έστω, παράλληλα </w:t>
      </w:r>
      <w:r>
        <w:rPr>
          <w:rFonts w:eastAsia="Times New Roman" w:cs="Times New Roman"/>
          <w:szCs w:val="24"/>
        </w:rPr>
        <w:t xml:space="preserve">με </w:t>
      </w:r>
      <w:r>
        <w:rPr>
          <w:rFonts w:eastAsia="Times New Roman" w:cs="Times New Roman"/>
          <w:szCs w:val="24"/>
        </w:rPr>
        <w:t xml:space="preserve">αυτά ή μετά </w:t>
      </w:r>
      <w:r>
        <w:rPr>
          <w:rFonts w:eastAsia="Times New Roman" w:cs="Times New Roman"/>
          <w:szCs w:val="24"/>
        </w:rPr>
        <w:t>από</w:t>
      </w:r>
      <w:r>
        <w:rPr>
          <w:rFonts w:eastAsia="Times New Roman" w:cs="Times New Roman"/>
          <w:szCs w:val="24"/>
        </w:rPr>
        <w:t xml:space="preserve"> αυτά, να φέρει αλλαγές στο πτωχευτικό δίκαιο, ώστε να δίνεται η δ</w:t>
      </w:r>
      <w:r>
        <w:rPr>
          <w:rFonts w:eastAsia="Times New Roman" w:cs="Times New Roman"/>
          <w:szCs w:val="24"/>
        </w:rPr>
        <w:t xml:space="preserve">εύτερη ευκαιρία στους φτωχούς, δηλαδή σε δεκάδες χιλιάδες συμπολιτών μας που οικονομικώς είναι νεκροί και που δικαιούνται, όπως συμβαίνει σε όλο το δυτικό κόσμο, της δεύτερης ευκαιρίας. </w:t>
      </w:r>
    </w:p>
    <w:p w14:paraId="12E5535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Τρίτον, για τον ΕΝΦΙΑ. Θυμίζω αυτό που είπα και το πρωί. «Θα αυξήσουμ</w:t>
      </w:r>
      <w:r>
        <w:rPr>
          <w:rFonts w:eastAsia="Times New Roman" w:cs="Times New Roman"/>
          <w:szCs w:val="24"/>
        </w:rPr>
        <w:t>ε το ΕΚΑΣ, θα καταργήσουμε τον ΕΝΦΙΑ». Αυτά ήταν τα συνθήματά τους. Έκαναν ακριβώς το αντίθετο. Αυξάνουν τον ΕΝΦΙΑ και καταργούν το ΕΚΑΣ. Είναι παράδοξο και θλιβερό για όσους κάθονται εκεί. Άλλο αριθμό οικογενειών δίνει ότι πλήττονται ο Αναπληρωτής Υπουργό</w:t>
      </w:r>
      <w:r>
        <w:rPr>
          <w:rFonts w:eastAsia="Times New Roman" w:cs="Times New Roman"/>
          <w:szCs w:val="24"/>
        </w:rPr>
        <w:t xml:space="preserve">ς κ. Χουλιαράκης και κατά 100.000 μεγαλύτερο ο Αναπληρωτής Υπουργός κ. Αλεξιάδης. Αν το Υπουργείο Οικονομικών δεν τα πάει καλά με τους αριθμούς, τότε τι να πει η υπόλοιπη Κυβέρνηση, η Βουλή και πάνω </w:t>
      </w:r>
      <w:r>
        <w:rPr>
          <w:rFonts w:eastAsia="Times New Roman" w:cs="Times New Roman"/>
          <w:szCs w:val="24"/>
        </w:rPr>
        <w:t xml:space="preserve">από </w:t>
      </w:r>
      <w:r>
        <w:rPr>
          <w:rFonts w:eastAsia="Times New Roman" w:cs="Times New Roman"/>
          <w:szCs w:val="24"/>
        </w:rPr>
        <w:t>όλα ο ελληνικός λαός.</w:t>
      </w:r>
    </w:p>
    <w:p w14:paraId="12E5535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Για τους φόρους άμεσους και έμμεσους. Έχει κάπως αυτό το θέμα σκεπαστεί από την αλγεινή εντύπωση που έχει προκαλέσει στους πολίτες η αποικιοκρατική σας ρύθμιση για την υπερεταιρεία η οποία θα ξεπουλήσει ό,τι έχει και δεν έχει το ελληνικό δημόσιο. </w:t>
      </w:r>
    </w:p>
    <w:p w14:paraId="12E5535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Όμως, κυ</w:t>
      </w:r>
      <w:r>
        <w:rPr>
          <w:rFonts w:eastAsia="Times New Roman" w:cs="Times New Roman"/>
          <w:szCs w:val="24"/>
        </w:rPr>
        <w:t xml:space="preserve">ρίες και κύριοι Βουλευτές, τα μέτρα που προκύπτουν </w:t>
      </w:r>
      <w:r>
        <w:rPr>
          <w:rFonts w:eastAsia="Times New Roman" w:cs="Times New Roman"/>
          <w:szCs w:val="24"/>
        </w:rPr>
        <w:t xml:space="preserve">από </w:t>
      </w:r>
      <w:r>
        <w:rPr>
          <w:rFonts w:eastAsia="Times New Roman" w:cs="Times New Roman"/>
          <w:szCs w:val="24"/>
        </w:rPr>
        <w:t>αυτές τις ρυθμίσεις, φορολογικού περιεχομένου, έμμεσων και άμεσων φόρων, από το παρόν σχέδιο, κατά την έκθεση του Γενικού Λογιστηρίου</w:t>
      </w:r>
      <w:r>
        <w:rPr>
          <w:rFonts w:eastAsia="Times New Roman" w:cs="Times New Roman"/>
          <w:szCs w:val="24"/>
        </w:rPr>
        <w:t xml:space="preserve"> του Κράτους</w:t>
      </w:r>
      <w:r>
        <w:rPr>
          <w:rFonts w:eastAsia="Times New Roman" w:cs="Times New Roman"/>
          <w:szCs w:val="24"/>
        </w:rPr>
        <w:t>, που κι αυτό κάνει προσέγγιση, πρέπει να είναι κοντά στ</w:t>
      </w:r>
      <w:r>
        <w:rPr>
          <w:rFonts w:eastAsia="Times New Roman" w:cs="Times New Roman"/>
          <w:szCs w:val="24"/>
        </w:rPr>
        <w:t xml:space="preserve">ο 1,8 δισεκατομμύριο. Να θυμίσω ότι από τον προηγούμενο σχέδιο νόμου έλειπαν περίπου 400 ή 600 </w:t>
      </w:r>
      <w:r>
        <w:rPr>
          <w:rFonts w:eastAsia="Times New Roman" w:cs="Times New Roman"/>
          <w:szCs w:val="24"/>
        </w:rPr>
        <w:t xml:space="preserve">εκατομμύρια </w:t>
      </w:r>
      <w:r>
        <w:rPr>
          <w:rFonts w:eastAsia="Times New Roman" w:cs="Times New Roman"/>
          <w:szCs w:val="24"/>
        </w:rPr>
        <w:t>ανάλογα με τις προσεγγίσεις. Γιατί αυτή η μεγάλη υπερφορολόγηση με άμεσους και έμμεσους φόρους;</w:t>
      </w:r>
    </w:p>
    <w:p w14:paraId="12E55357" w14:textId="77777777" w:rsidR="00A37F14" w:rsidRDefault="002C15DC">
      <w:pPr>
        <w:spacing w:line="600" w:lineRule="auto"/>
        <w:ind w:firstLine="720"/>
        <w:jc w:val="both"/>
        <w:rPr>
          <w:rFonts w:eastAsia="Times New Roman"/>
          <w:szCs w:val="24"/>
        </w:rPr>
      </w:pPr>
      <w:r>
        <w:rPr>
          <w:rFonts w:eastAsia="Times New Roman"/>
          <w:szCs w:val="24"/>
        </w:rPr>
        <w:t xml:space="preserve">Άκουσα έναν συνάδελφο της </w:t>
      </w:r>
      <w:r>
        <w:rPr>
          <w:rFonts w:eastAsia="Times New Roman"/>
          <w:szCs w:val="24"/>
        </w:rPr>
        <w:t xml:space="preserve">πλειοψηφίας </w:t>
      </w:r>
      <w:r>
        <w:rPr>
          <w:rFonts w:eastAsia="Times New Roman"/>
          <w:szCs w:val="24"/>
        </w:rPr>
        <w:t>να λέει «</w:t>
      </w:r>
      <w:r>
        <w:rPr>
          <w:rFonts w:eastAsia="Times New Roman"/>
          <w:szCs w:val="24"/>
        </w:rPr>
        <w:t>ο κ</w:t>
      </w:r>
      <w:r>
        <w:rPr>
          <w:rFonts w:eastAsia="Times New Roman"/>
          <w:szCs w:val="24"/>
        </w:rPr>
        <w:t>όφτ</w:t>
      </w:r>
      <w:r>
        <w:rPr>
          <w:rFonts w:eastAsia="Times New Roman"/>
          <w:szCs w:val="24"/>
        </w:rPr>
        <w:t>ης θα μείνει στα χαρτιά». Ο κόφτης είναι εδώ. Ξεκινάει με την αβεβαιότητα ότι θα καλύψει τα έσοδα που έχει θεσπίσει δεκαπέντε μέρες πριν και σήμερα, και έχει το πρώτο μαξιλάρι για την Κυβέρνηση -πρόβλημα για τον λαό- 1,4 δισεκατομμυρίων ακόμη. Στον τουρισμ</w:t>
      </w:r>
      <w:r>
        <w:rPr>
          <w:rFonts w:eastAsia="Times New Roman"/>
          <w:szCs w:val="24"/>
        </w:rPr>
        <w:t xml:space="preserve">ό 74 εκατομμύρια, στα συμβατικά τηλέφωνα και στη συνδρομητική τηλεόραση 90 εκατομμύρια. Η αύξηση του ΦΠΑ από 23% σε 24% θα φέρει έσοδα για το Δημόσιο για φέτος 255, συνολικά 437 </w:t>
      </w:r>
      <w:r>
        <w:rPr>
          <w:rFonts w:eastAsia="Times New Roman"/>
          <w:szCs w:val="24"/>
        </w:rPr>
        <w:t>και λοιπά</w:t>
      </w:r>
      <w:r>
        <w:rPr>
          <w:rFonts w:eastAsia="Times New Roman"/>
          <w:szCs w:val="24"/>
        </w:rPr>
        <w:t>. Είναι όλα καταγεγραμμένα στις εκθέσεις που συνοδεύουν το παρόν σχέδ</w:t>
      </w:r>
      <w:r>
        <w:rPr>
          <w:rFonts w:eastAsia="Times New Roman"/>
          <w:szCs w:val="24"/>
        </w:rPr>
        <w:t xml:space="preserve">ιο νόμου. </w:t>
      </w:r>
    </w:p>
    <w:p w14:paraId="12E5535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ένα θέμα ακόμη που δεν έχει συζητηθεί με επάρκεια: Είμαι ο πολιτικός εκείνος που έκανε τις μεγαλύτερες περικοπές στη σπατάλη και </w:t>
      </w:r>
      <w:r>
        <w:rPr>
          <w:rFonts w:eastAsia="Times New Roman" w:cs="Times New Roman"/>
          <w:szCs w:val="24"/>
        </w:rPr>
        <w:t>σ</w:t>
      </w:r>
      <w:r>
        <w:rPr>
          <w:rFonts w:eastAsia="Times New Roman" w:cs="Times New Roman"/>
          <w:szCs w:val="24"/>
        </w:rPr>
        <w:t>τη διαφθορά στο φάρμακο, σε όλα τα επίπεδα. Είναι λάθος, έλεγα τότε και το τήρησα, παρ</w:t>
      </w:r>
      <w:r>
        <w:rPr>
          <w:rFonts w:eastAsia="Times New Roman" w:cs="Times New Roman"/>
          <w:szCs w:val="24"/>
        </w:rPr>
        <w:t xml:space="preserve">’ </w:t>
      </w:r>
      <w:r>
        <w:rPr>
          <w:rFonts w:eastAsia="Times New Roman" w:cs="Times New Roman"/>
          <w:szCs w:val="24"/>
        </w:rPr>
        <w:t>ότι η τρ</w:t>
      </w:r>
      <w:r>
        <w:rPr>
          <w:rFonts w:eastAsia="Times New Roman" w:cs="Times New Roman"/>
          <w:szCs w:val="24"/>
        </w:rPr>
        <w:t>όικα είχε αντίθετη άποψη, και πέτυχα να το κρατήσω και εν μέρει και οι επόμενοι συνάδελφοί μου. Εν πάση περιπτώσει, αυτό που γίνεται σήμερα δεν έγινε ούτε από τον κ. Λυκουρέντζο</w:t>
      </w:r>
      <w:r>
        <w:rPr>
          <w:rFonts w:eastAsia="Times New Roman" w:cs="Times New Roman"/>
          <w:szCs w:val="24"/>
        </w:rPr>
        <w:t xml:space="preserve"> -</w:t>
      </w:r>
      <w:r>
        <w:rPr>
          <w:rFonts w:eastAsia="Times New Roman" w:cs="Times New Roman"/>
          <w:szCs w:val="24"/>
        </w:rPr>
        <w:t>μετά από εμένα</w:t>
      </w:r>
      <w:r>
        <w:rPr>
          <w:rFonts w:eastAsia="Times New Roman" w:cs="Times New Roman"/>
          <w:szCs w:val="24"/>
        </w:rPr>
        <w:t xml:space="preserve">- </w:t>
      </w:r>
      <w:r>
        <w:rPr>
          <w:rFonts w:eastAsia="Times New Roman" w:cs="Times New Roman"/>
          <w:szCs w:val="24"/>
        </w:rPr>
        <w:t>ούτε από τον κ. Γεωργιάδη ούτε από τον κ. Βορίδη</w:t>
      </w:r>
      <w:r>
        <w:rPr>
          <w:rFonts w:eastAsia="Times New Roman" w:cs="Times New Roman"/>
          <w:szCs w:val="24"/>
        </w:rPr>
        <w:t>,</w:t>
      </w:r>
      <w:r>
        <w:rPr>
          <w:rFonts w:eastAsia="Times New Roman" w:cs="Times New Roman"/>
          <w:szCs w:val="24"/>
        </w:rPr>
        <w:t xml:space="preserve"> η πώληση τω</w:t>
      </w:r>
      <w:r>
        <w:rPr>
          <w:rFonts w:eastAsia="Times New Roman" w:cs="Times New Roman"/>
          <w:szCs w:val="24"/>
        </w:rPr>
        <w:t>ν μη συνταγογραφούμενων φαρμάκων, πολλών εξ αυτών, από το γενικότερο εμπόριο. Μου το έλεγαν –υπάρχουν και τα χαρτιά εκείνου του διαλόγου- και έλεγα όχι. Και επειδή είχα αξιοπιστία στη μείωση της σπατάλης και της διαπλοκής στα φάρμακα, το πετύχαινα αυτό. Το</w:t>
      </w:r>
      <w:r>
        <w:rPr>
          <w:rFonts w:eastAsia="Times New Roman" w:cs="Times New Roman"/>
          <w:szCs w:val="24"/>
        </w:rPr>
        <w:t xml:space="preserve"> δίνετε σήμερα. Είναι λάθος. Είναι λάθος. Είναι λάθος και δεν είναι καθολική η χρήση αυτής της πρακτικής στην Ευρωπαϊκή Ένωση. Υπάρχουν κράτη που το έχουν και κράτη που δεν το έχουν. Και ένα κράτος που έχει δέκα χιλιάδες μονάδες φαρμακείων που πωλούν αυτά </w:t>
      </w:r>
      <w:r>
        <w:rPr>
          <w:rFonts w:eastAsia="Times New Roman" w:cs="Times New Roman"/>
          <w:szCs w:val="24"/>
        </w:rPr>
        <w:t xml:space="preserve">τα προϊόντα, δεν πρέπει </w:t>
      </w:r>
      <w:r>
        <w:rPr>
          <w:rFonts w:eastAsia="Times New Roman" w:cs="Times New Roman"/>
          <w:szCs w:val="24"/>
        </w:rPr>
        <w:t xml:space="preserve">κάποιος </w:t>
      </w:r>
      <w:r>
        <w:rPr>
          <w:rFonts w:eastAsia="Times New Roman" w:cs="Times New Roman"/>
          <w:szCs w:val="24"/>
        </w:rPr>
        <w:t xml:space="preserve">να το κοιτάει αδιάφορα, όπως ακριβώς το κοιτάτε εσείς που κάνετε και τους διαπραγματευτές. </w:t>
      </w:r>
    </w:p>
    <w:p w14:paraId="12E5535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κάτι ακόμη, που επίσης δεν προσέχτηκε με επάρκεια ούτε σήμερα. Κυρίες και κύριοι Βουλευτές, ιδρύονται επτά νέες δημόσιες υπηρεσί</w:t>
      </w:r>
      <w:r>
        <w:rPr>
          <w:rFonts w:eastAsia="Times New Roman" w:cs="Times New Roman"/>
          <w:szCs w:val="24"/>
        </w:rPr>
        <w:t>ες με το παρόν σχέδιο νόμου, δύο γραμματείες -μία ειδική, μία γενική- δύο διοικητικές αρχές, ένα κυβερνητικό συμβούλιο, μία νέα εταιρεία -αυτή για την οποία μιλήσαμε- τριάντα μονάδες ενημέρωσης, περισσότερους από τετρακόσιους νέους υπαλλήλους θα συμπεριλάβ</w:t>
      </w:r>
      <w:r>
        <w:rPr>
          <w:rFonts w:eastAsia="Times New Roman" w:cs="Times New Roman"/>
          <w:szCs w:val="24"/>
        </w:rPr>
        <w:t xml:space="preserve">ουν τα νέα αυτά νομικά πρόσωπα, εις υγείαν των κορόιδων που χάσανε το ΕΚΑΣ και πολλά συνδεδεμένα με αυτό ωφελήματα. </w:t>
      </w:r>
    </w:p>
    <w:p w14:paraId="12E5535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λέγαμε, ότι δεν είναι μόνο ότι χάνεται το ΕΚΑΣ, είναι ότι ο δικαιούχος του ΕΚΑΣ είχε και μειωμένη συμμετοχή στα φάρμακα. Λέγανε «όχι». Φ</w:t>
      </w:r>
      <w:r>
        <w:rPr>
          <w:rFonts w:eastAsia="Times New Roman" w:cs="Times New Roman"/>
          <w:szCs w:val="24"/>
        </w:rPr>
        <w:t xml:space="preserve">έρανε τροπολογία που επεκτείνουν αυτήν την προστασία, για δύο χρόνια όμως. Ομολόγησαν ότι αυτό που λέγαμε ήταν σωστό. Το καλύπτουν -δεν μπορούν, όπως ήταν- για </w:t>
      </w:r>
      <w:r>
        <w:rPr>
          <w:rFonts w:eastAsia="Times New Roman" w:cs="Times New Roman"/>
          <w:szCs w:val="24"/>
        </w:rPr>
        <w:t xml:space="preserve">δύο </w:t>
      </w:r>
      <w:r>
        <w:rPr>
          <w:rFonts w:eastAsia="Times New Roman" w:cs="Times New Roman"/>
          <w:szCs w:val="24"/>
        </w:rPr>
        <w:t>χρόνια ακόμη. Και κάνουνε και τους μαχητές υπέρ του λαού. Κάνουν τους φίλους του λαού. Εις υ</w:t>
      </w:r>
      <w:r>
        <w:rPr>
          <w:rFonts w:eastAsia="Times New Roman" w:cs="Times New Roman"/>
          <w:szCs w:val="24"/>
        </w:rPr>
        <w:t>γείαν των κορόιδων, λοιπόν, που χάνουν το ΕΚΑΣ. Οι νέες υπηρεσίες, το περισσότερο κράτος, το αποτυχημένο πρότυπο λειτουργίας της ελληνικής πολιτείας που είχε συνηθίσει, σταμάτησε και τώρα ξαναρχίζει όπου έχει πρόβλημα να ιδρύει μια δημόσια υπηρεσία, ανεξαρ</w:t>
      </w:r>
      <w:r>
        <w:rPr>
          <w:rFonts w:eastAsia="Times New Roman" w:cs="Times New Roman"/>
          <w:szCs w:val="24"/>
        </w:rPr>
        <w:t>τήτως αν έχει μελετήσει αν αυτή μπορεί ή δεν μπορεί να βοηθήσει.</w:t>
      </w:r>
    </w:p>
    <w:p w14:paraId="12E5535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των ΑΝΕΛ, με τον φιλοκατήγορο λόγο, που λέγατε στους πολίτες ότι μας ψεκάζανε, τα θυμάμαι και σας κοιτώ στα έδρανα της Κυβέρνησης σήμερα να λέτε αυτά που λέτε και δεν μπορώ </w:t>
      </w:r>
      <w:r>
        <w:rPr>
          <w:rFonts w:eastAsia="Times New Roman" w:cs="Times New Roman"/>
          <w:szCs w:val="24"/>
        </w:rPr>
        <w:t xml:space="preserve">να το καταλάβω, που λέγατε ότι μας ψεκάζανε. </w:t>
      </w:r>
    </w:p>
    <w:p w14:paraId="12E5535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του ΣΥΡΙΖΑ, της Αριστεράς Μαδούρο -την χαρακτήρισα έτσι πριν </w:t>
      </w:r>
      <w:r>
        <w:rPr>
          <w:rFonts w:eastAsia="Times New Roman" w:cs="Times New Roman"/>
          <w:szCs w:val="24"/>
        </w:rPr>
        <w:t xml:space="preserve">από </w:t>
      </w:r>
      <w:r>
        <w:rPr>
          <w:rFonts w:eastAsia="Times New Roman" w:cs="Times New Roman"/>
          <w:szCs w:val="24"/>
        </w:rPr>
        <w:t>την επιστολή του Πρωθυπουργού προς τον Αρχηγό της Βενεζουέλας.</w:t>
      </w:r>
    </w:p>
    <w:p w14:paraId="12E5535D"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Φτάνει με τον λαϊκισμό, Αντρέα. Ποιον θα πείσεις</w:t>
      </w:r>
      <w:r>
        <w:rPr>
          <w:rFonts w:eastAsia="Times New Roman" w:cs="Times New Roman"/>
          <w:szCs w:val="24"/>
        </w:rPr>
        <w:t xml:space="preserve"> με αυτόν τον λαϊκισμό;</w:t>
      </w:r>
    </w:p>
    <w:p w14:paraId="12E5535E"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Αποδείχτηκε </w:t>
      </w:r>
      <w:r>
        <w:rPr>
          <w:rFonts w:eastAsia="Times New Roman" w:cs="Times New Roman"/>
          <w:szCs w:val="24"/>
        </w:rPr>
        <w:t xml:space="preserve">πως </w:t>
      </w:r>
      <w:r>
        <w:rPr>
          <w:rFonts w:eastAsia="Times New Roman" w:cs="Times New Roman"/>
          <w:szCs w:val="24"/>
        </w:rPr>
        <w:t xml:space="preserve">ότι έλεγα ήταν έτσι. </w:t>
      </w:r>
    </w:p>
    <w:p w14:paraId="12E5535F" w14:textId="77777777" w:rsidR="00A37F14" w:rsidRDefault="002C15DC">
      <w:pPr>
        <w:spacing w:line="600" w:lineRule="auto"/>
        <w:ind w:firstLine="720"/>
        <w:jc w:val="both"/>
        <w:rPr>
          <w:rFonts w:eastAsia="Times New Roman"/>
          <w:szCs w:val="24"/>
        </w:rPr>
      </w:pPr>
      <w:r>
        <w:rPr>
          <w:rFonts w:eastAsia="Times New Roman" w:cs="Times New Roman"/>
          <w:szCs w:val="24"/>
        </w:rPr>
        <w:t xml:space="preserve">Εσείς όλοι </w:t>
      </w:r>
      <w:r>
        <w:rPr>
          <w:rFonts w:eastAsia="Times New Roman" w:cs="Times New Roman"/>
          <w:szCs w:val="24"/>
        </w:rPr>
        <w:t xml:space="preserve">που </w:t>
      </w:r>
      <w:r>
        <w:rPr>
          <w:rFonts w:eastAsia="Times New Roman" w:cs="Times New Roman"/>
          <w:szCs w:val="24"/>
        </w:rPr>
        <w:t xml:space="preserve">λέγατε ψέματα </w:t>
      </w:r>
      <w:r>
        <w:rPr>
          <w:rFonts w:eastAsia="Times New Roman" w:cs="Times New Roman"/>
          <w:szCs w:val="24"/>
        </w:rPr>
        <w:t>-</w:t>
      </w:r>
      <w:r>
        <w:rPr>
          <w:rFonts w:eastAsia="Times New Roman" w:cs="Times New Roman"/>
          <w:szCs w:val="24"/>
        </w:rPr>
        <w:t>και οι δύο μαζί</w:t>
      </w:r>
      <w:r>
        <w:rPr>
          <w:rFonts w:eastAsia="Times New Roman" w:cs="Times New Roman"/>
          <w:szCs w:val="24"/>
        </w:rPr>
        <w:t>-</w:t>
      </w:r>
      <w:r>
        <w:rPr>
          <w:rFonts w:eastAsia="Times New Roman" w:cs="Times New Roman"/>
          <w:szCs w:val="24"/>
        </w:rPr>
        <w:t xml:space="preserve"> για το αγγλικό δίκαιο. Όλες οι δίκες του ελληνικού </w:t>
      </w:r>
      <w:r>
        <w:rPr>
          <w:rFonts w:eastAsia="Times New Roman" w:cs="Times New Roman"/>
          <w:szCs w:val="24"/>
        </w:rPr>
        <w:t xml:space="preserve">δημοσίου </w:t>
      </w:r>
      <w:r>
        <w:rPr>
          <w:rFonts w:eastAsia="Times New Roman" w:cs="Times New Roman"/>
          <w:szCs w:val="24"/>
        </w:rPr>
        <w:t>κερδήθηκαν. Όλες οι δίκες που έγιναν σε βάρος της χώρας μας κερδήθηκα</w:t>
      </w:r>
      <w:r>
        <w:rPr>
          <w:rFonts w:eastAsia="Times New Roman" w:cs="Times New Roman"/>
          <w:szCs w:val="24"/>
        </w:rPr>
        <w:t>ν και κερδίζονται</w:t>
      </w:r>
      <w:r>
        <w:rPr>
          <w:rFonts w:eastAsia="Times New Roman" w:cs="Times New Roman"/>
          <w:szCs w:val="24"/>
        </w:rPr>
        <w:t xml:space="preserve"> από το ελληνικό δημόσιο</w:t>
      </w:r>
      <w:r>
        <w:rPr>
          <w:rFonts w:eastAsia="Times New Roman" w:cs="Times New Roman"/>
          <w:szCs w:val="24"/>
        </w:rPr>
        <w:t xml:space="preserve">. Δηλητηριάζετε τον κόσμο με μίσος. Αυτά περί αγγλικού δικαίου και Λουξεμβούργου και όλα αυτά που λέγατε, αποδείχθηκαν λόγια του αέρα. </w:t>
      </w:r>
    </w:p>
    <w:p w14:paraId="12E55360" w14:textId="77777777" w:rsidR="00A37F14" w:rsidRDefault="002C15DC">
      <w:pPr>
        <w:spacing w:line="600" w:lineRule="auto"/>
        <w:ind w:firstLine="720"/>
        <w:jc w:val="both"/>
        <w:rPr>
          <w:rFonts w:eastAsia="Times New Roman"/>
          <w:szCs w:val="24"/>
        </w:rPr>
      </w:pPr>
      <w:r>
        <w:rPr>
          <w:rFonts w:eastAsia="Times New Roman"/>
          <w:szCs w:val="24"/>
        </w:rPr>
        <w:t>Και σήμερα εσείς ως Κυβέρνηση της μνησικακίας, της αοριστολογίας, της αυταπάτης</w:t>
      </w:r>
      <w:r>
        <w:rPr>
          <w:rFonts w:eastAsia="Times New Roman"/>
          <w:szCs w:val="24"/>
        </w:rPr>
        <w:t>, όπως οι ίδιοι λέτε, της εξαπάτησης, έχετε να πληρώσετε έναν λογαριασμό απέναντι στον ελληνικό λαό, γιατί εδώ πληρώνονται όλα!</w:t>
      </w:r>
    </w:p>
    <w:p w14:paraId="12E55361" w14:textId="77777777" w:rsidR="00A37F14" w:rsidRDefault="002C15DC">
      <w:pPr>
        <w:spacing w:line="600" w:lineRule="auto"/>
        <w:ind w:firstLine="720"/>
        <w:jc w:val="both"/>
        <w:rPr>
          <w:rFonts w:eastAsia="Times New Roman"/>
          <w:szCs w:val="24"/>
        </w:rPr>
      </w:pPr>
      <w:r>
        <w:rPr>
          <w:rFonts w:eastAsia="Times New Roman"/>
          <w:szCs w:val="24"/>
        </w:rPr>
        <w:t xml:space="preserve">Φορολογείτε ό,τι κινείται. Μειώνετε συντάξεις. Ξεπουλάτε τα πάντα. Θα μείνετε στην πολιτική ιστορία του τόπου ως οι μεγαλύτεροι </w:t>
      </w:r>
      <w:r>
        <w:rPr>
          <w:rFonts w:eastAsia="Times New Roman"/>
          <w:szCs w:val="24"/>
        </w:rPr>
        <w:t>ψεύτες και αυτή η φήμη θα σας κυνηγά, τουλάχιστον όσο κρατάει η ζωή της εταιρείας που σήμερα θα ψηφίσετε, τουλάχιστον για έναν αιώνα!</w:t>
      </w:r>
    </w:p>
    <w:p w14:paraId="12E55362"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 xml:space="preserve">διαμαρτυρίες </w:t>
      </w:r>
      <w:r>
        <w:rPr>
          <w:rFonts w:eastAsia="Times New Roman" w:cs="Times New Roman"/>
          <w:szCs w:val="24"/>
        </w:rPr>
        <w:t>από την πτέρυγα του ΣΥΡΙΖΑ)</w:t>
      </w:r>
    </w:p>
    <w:p w14:paraId="12E5536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Και είστε από τότε μέχρι σήμερα πραγματικά αντάξιοι του Θεόδωρου </w:t>
      </w:r>
      <w:r>
        <w:rPr>
          <w:rFonts w:eastAsia="Times New Roman" w:cs="Times New Roman"/>
          <w:szCs w:val="24"/>
        </w:rPr>
        <w:t>Δηλιγιάννη, του πολιτικού σας πρόγονου. Είστε ψεύτες και λαϊκιστές! Θα το πληρώσετε από τον ελληνικό λαό!</w:t>
      </w:r>
    </w:p>
    <w:p w14:paraId="12E5536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Ευχαριστώ.</w:t>
      </w:r>
    </w:p>
    <w:p w14:paraId="12E55365" w14:textId="77777777" w:rsidR="00A37F14" w:rsidRDefault="002C15DC">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12E55366" w14:textId="77777777" w:rsidR="00A37F14" w:rsidRDefault="002C15DC">
      <w:pPr>
        <w:spacing w:line="600" w:lineRule="auto"/>
        <w:ind w:firstLine="720"/>
        <w:jc w:val="both"/>
        <w:rPr>
          <w:rFonts w:eastAsia="Times New Roman"/>
          <w:b/>
          <w:szCs w:val="24"/>
        </w:rPr>
      </w:pPr>
      <w:r>
        <w:rPr>
          <w:rFonts w:eastAsia="Times New Roman"/>
          <w:b/>
          <w:szCs w:val="24"/>
        </w:rPr>
        <w:t xml:space="preserve">ΠΡΟΕΔΡΕΥΩΝ (ΔΗΜΗΤΡΙΟΣ ΚΡΕΜΑΣΤΙΝΟΣ): </w:t>
      </w:r>
      <w:r>
        <w:rPr>
          <w:rFonts w:eastAsia="Times New Roman"/>
          <w:szCs w:val="24"/>
        </w:rPr>
        <w:t>Ευχαριστώ, κύριε Λοβέρδο.</w:t>
      </w:r>
    </w:p>
    <w:p w14:paraId="12E55367" w14:textId="77777777" w:rsidR="00A37F14" w:rsidRDefault="002C15DC">
      <w:pPr>
        <w:spacing w:line="600" w:lineRule="auto"/>
        <w:ind w:firstLine="720"/>
        <w:jc w:val="both"/>
        <w:rPr>
          <w:rFonts w:eastAsia="Times New Roman"/>
          <w:b/>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w:t>
      </w:r>
      <w:r>
        <w:rPr>
          <w:rFonts w:eastAsia="Times New Roman" w:cs="Times New Roman"/>
        </w:rPr>
        <w:t>τηρίου και τον τρόπο οργάνωσης και λειτουργίας της Βουλής, μαθητές και μαθήτριες και εκπαιδευτικοί συνοδοί τους από το 1</w:t>
      </w:r>
      <w:r>
        <w:rPr>
          <w:rFonts w:eastAsia="Times New Roman" w:cs="Times New Roman"/>
          <w:vertAlign w:val="superscript"/>
        </w:rPr>
        <w:t>ο</w:t>
      </w:r>
      <w:r>
        <w:rPr>
          <w:rFonts w:eastAsia="Times New Roman" w:cs="Times New Roman"/>
        </w:rPr>
        <w:t xml:space="preserve"> και 5</w:t>
      </w:r>
      <w:r>
        <w:rPr>
          <w:rFonts w:eastAsia="Times New Roman" w:cs="Times New Roman"/>
          <w:vertAlign w:val="superscript"/>
        </w:rPr>
        <w:t>ο</w:t>
      </w:r>
      <w:r>
        <w:rPr>
          <w:rFonts w:eastAsia="Times New Roman" w:cs="Times New Roman"/>
        </w:rPr>
        <w:t xml:space="preserve"> Δημοτικό Σχολείο Γρεβενών. </w:t>
      </w:r>
    </w:p>
    <w:p w14:paraId="12E55368" w14:textId="77777777" w:rsidR="00A37F14" w:rsidRDefault="002C15DC">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12E55369" w14:textId="77777777" w:rsidR="00A37F14" w:rsidRDefault="002C15DC">
      <w:pPr>
        <w:spacing w:line="600" w:lineRule="auto"/>
        <w:ind w:left="360"/>
        <w:jc w:val="center"/>
        <w:rPr>
          <w:rFonts w:eastAsia="Times New Roman" w:cs="Times New Roman"/>
        </w:rPr>
      </w:pPr>
      <w:r>
        <w:rPr>
          <w:rFonts w:eastAsia="Times New Roman" w:cs="Times New Roman"/>
        </w:rPr>
        <w:t xml:space="preserve">(Χειροκροτήματα </w:t>
      </w:r>
      <w:r>
        <w:rPr>
          <w:rFonts w:eastAsia="Times New Roman" w:cs="Times New Roman"/>
        </w:rPr>
        <w:t>απ</w:t>
      </w:r>
      <w:r>
        <w:rPr>
          <w:rFonts w:eastAsia="Times New Roman" w:cs="Times New Roman"/>
        </w:rPr>
        <w:t>’</w:t>
      </w:r>
      <w:r>
        <w:rPr>
          <w:rFonts w:eastAsia="Times New Roman" w:cs="Times New Roman"/>
        </w:rPr>
        <w:t xml:space="preserve"> </w:t>
      </w:r>
      <w:r>
        <w:rPr>
          <w:rFonts w:eastAsia="Times New Roman" w:cs="Times New Roman"/>
        </w:rPr>
        <w:t>όλες τις πτέρυγες της Βουλής)</w:t>
      </w:r>
    </w:p>
    <w:p w14:paraId="12E5536A" w14:textId="77777777" w:rsidR="00A37F14" w:rsidRDefault="002C15DC">
      <w:pPr>
        <w:spacing w:line="600" w:lineRule="auto"/>
        <w:ind w:left="360" w:firstLine="360"/>
        <w:jc w:val="both"/>
        <w:rPr>
          <w:rFonts w:eastAsia="Times New Roman" w:cs="Times New Roman"/>
        </w:rPr>
      </w:pPr>
      <w:r>
        <w:rPr>
          <w:rFonts w:eastAsia="Times New Roman" w:cs="Times New Roman"/>
        </w:rPr>
        <w:t>Τον λόγο έχει ο κ. Αθα</w:t>
      </w:r>
      <w:r>
        <w:rPr>
          <w:rFonts w:eastAsia="Times New Roman" w:cs="Times New Roman"/>
        </w:rPr>
        <w:t>νάσιος Παπαδόπουλος, Βουλευτής του ΣΥΡΙΖΑ.</w:t>
      </w:r>
    </w:p>
    <w:p w14:paraId="12E5536B" w14:textId="77777777" w:rsidR="00A37F14" w:rsidRDefault="002C15DC">
      <w:pPr>
        <w:spacing w:line="600" w:lineRule="auto"/>
        <w:ind w:firstLine="720"/>
        <w:jc w:val="both"/>
        <w:rPr>
          <w:rFonts w:eastAsia="Times New Roman"/>
          <w:szCs w:val="24"/>
        </w:rPr>
      </w:pPr>
      <w:r>
        <w:rPr>
          <w:rFonts w:eastAsia="Times New Roman"/>
          <w:b/>
          <w:szCs w:val="24"/>
        </w:rPr>
        <w:t xml:space="preserve">ΑΘΑΝΑΣΙΟΣ ΠΑΠΑΔΟΠΟΥΛΟΣ: </w:t>
      </w:r>
      <w:r>
        <w:rPr>
          <w:rFonts w:eastAsia="Times New Roman"/>
          <w:szCs w:val="24"/>
        </w:rPr>
        <w:t xml:space="preserve">Συζητάμε, αγαπητοί συνάδελφοι, τα πιο δραματικά ζητήματα της νέας ιστορικής περιόδου για </w:t>
      </w:r>
      <w:r>
        <w:rPr>
          <w:rFonts w:eastAsia="Times New Roman"/>
          <w:szCs w:val="24"/>
        </w:rPr>
        <w:t xml:space="preserve">μία </w:t>
      </w:r>
      <w:r>
        <w:rPr>
          <w:rFonts w:eastAsia="Times New Roman"/>
          <w:szCs w:val="24"/>
        </w:rPr>
        <w:t>χώρα με αφάνταστα συγκριτικά πλεονεκτήματα, πανέμορφη, η οποία κατέστη δοσοεξαρτημένη, υπερχρεωμ</w:t>
      </w:r>
      <w:r>
        <w:rPr>
          <w:rFonts w:eastAsia="Times New Roman"/>
          <w:szCs w:val="24"/>
        </w:rPr>
        <w:t>ένη, εξαθλιωμένη, υπό επιτροπεία, στερήθηκε την οικονομική της ανεξαρτησία. Και τα ζητήματα τα οποία κουβεντιάζουμε οφείλουμε να τα δούμε κατάματα.</w:t>
      </w:r>
    </w:p>
    <w:p w14:paraId="12E5536C" w14:textId="77777777" w:rsidR="00A37F14" w:rsidRDefault="002C15DC">
      <w:pPr>
        <w:spacing w:line="600" w:lineRule="auto"/>
        <w:ind w:firstLine="720"/>
        <w:jc w:val="both"/>
        <w:rPr>
          <w:rFonts w:eastAsia="Times New Roman"/>
          <w:szCs w:val="24"/>
        </w:rPr>
      </w:pPr>
      <w:r>
        <w:rPr>
          <w:rFonts w:eastAsia="Times New Roman"/>
          <w:szCs w:val="24"/>
        </w:rPr>
        <w:t xml:space="preserve">Λίγο πιο πριν ο κ. Βενιζέλος προσπάθησε τα διλήμματα της εποχής να τα κάνει διλήμματα τα οποία είχε η πρώτη </w:t>
      </w:r>
      <w:r>
        <w:rPr>
          <w:rFonts w:eastAsia="Times New Roman"/>
          <w:szCs w:val="24"/>
        </w:rPr>
        <w:t>κυβέρνηση μετά την 25</w:t>
      </w:r>
      <w:r>
        <w:rPr>
          <w:rFonts w:eastAsia="Times New Roman"/>
          <w:szCs w:val="24"/>
          <w:vertAlign w:val="superscript"/>
        </w:rPr>
        <w:t>η</w:t>
      </w:r>
      <w:r>
        <w:rPr>
          <w:rFonts w:eastAsia="Times New Roman"/>
          <w:szCs w:val="24"/>
        </w:rPr>
        <w:t xml:space="preserve"> Γενάρη, να τα κάνει ζητήματα τα οποία αντιμετωπίστηκαν στις εκλογές της 20</w:t>
      </w:r>
      <w:r>
        <w:rPr>
          <w:rFonts w:eastAsia="Times New Roman"/>
          <w:szCs w:val="24"/>
          <w:vertAlign w:val="superscript"/>
        </w:rPr>
        <w:t>ης</w:t>
      </w:r>
      <w:r>
        <w:rPr>
          <w:rFonts w:eastAsia="Times New Roman"/>
          <w:szCs w:val="24"/>
        </w:rPr>
        <w:t xml:space="preserve"> Σεπτέμβρη. Να σας πούμε πάρα πολύ καθαρά: Εμείς ματώσαμε για να καταλήξουμε. Ο Πρωθυπουργός, η Κυβέρνηση, η Κοινοβουλευτική Ομάδα αντιμετώπισε το σκληρό δίλ</w:t>
      </w:r>
      <w:r>
        <w:rPr>
          <w:rFonts w:eastAsia="Times New Roman"/>
          <w:szCs w:val="24"/>
        </w:rPr>
        <w:t>ημμα την 12</w:t>
      </w:r>
      <w:r>
        <w:rPr>
          <w:rFonts w:eastAsia="Times New Roman"/>
          <w:szCs w:val="24"/>
          <w:vertAlign w:val="superscript"/>
        </w:rPr>
        <w:t>η</w:t>
      </w:r>
      <w:r>
        <w:rPr>
          <w:rFonts w:eastAsia="Times New Roman"/>
          <w:szCs w:val="24"/>
        </w:rPr>
        <w:t xml:space="preserve"> προς 13</w:t>
      </w:r>
      <w:r>
        <w:rPr>
          <w:rFonts w:eastAsia="Times New Roman"/>
          <w:szCs w:val="24"/>
          <w:vertAlign w:val="superscript"/>
        </w:rPr>
        <w:t>η</w:t>
      </w:r>
      <w:r>
        <w:rPr>
          <w:rFonts w:eastAsia="Times New Roman"/>
          <w:szCs w:val="24"/>
        </w:rPr>
        <w:t xml:space="preserve"> Ιούλη: «Μένετε ή φεύγετε από την Ενωμένη Ευρώπη;».</w:t>
      </w:r>
    </w:p>
    <w:p w14:paraId="12E5536D" w14:textId="77777777" w:rsidR="00A37F14" w:rsidRDefault="002C15DC">
      <w:pPr>
        <w:spacing w:line="600" w:lineRule="auto"/>
        <w:ind w:firstLine="720"/>
        <w:jc w:val="both"/>
        <w:rPr>
          <w:rFonts w:eastAsia="Times New Roman"/>
          <w:szCs w:val="24"/>
        </w:rPr>
      </w:pPr>
      <w:r>
        <w:rPr>
          <w:rFonts w:eastAsia="Times New Roman"/>
          <w:szCs w:val="24"/>
        </w:rPr>
        <w:t xml:space="preserve">Ξέρω την απάντηση την οποία δίνει το Κομμουνιστικό Κόμμα Ελλάδας. Θα ήθελε </w:t>
      </w:r>
      <w:r>
        <w:rPr>
          <w:rFonts w:eastAsia="Times New Roman"/>
          <w:szCs w:val="24"/>
        </w:rPr>
        <w:t xml:space="preserve">μία </w:t>
      </w:r>
      <w:r>
        <w:rPr>
          <w:rFonts w:eastAsia="Times New Roman"/>
          <w:szCs w:val="24"/>
        </w:rPr>
        <w:t>άλλη πορεία. Εμείς καταλήξαμε βασανιστικά. Το ζήτημα για τις δυνάμεις οι οποίες έλεγαν ότι έχουν ευρωπαϊ</w:t>
      </w:r>
      <w:r>
        <w:rPr>
          <w:rFonts w:eastAsia="Times New Roman"/>
          <w:szCs w:val="24"/>
        </w:rPr>
        <w:t xml:space="preserve">κό προσανατολισμό, για τις δυνάμεις οι οποίες κατέληξαν ότι στο δημοψήφισμα του καλοκαιριού η Ελλάδα έπρεπε να είναι στο «ναι», τα ζητήματα αυτά πώς λύνονται; Προτιμούσατε να καταλήξουμε στο να φύγει η Ελλάδα από την Ενωμένη Ευρώπη; </w:t>
      </w:r>
    </w:p>
    <w:p w14:paraId="12E5536E" w14:textId="77777777" w:rsidR="00A37F14" w:rsidRDefault="002C15DC">
      <w:pPr>
        <w:spacing w:line="600" w:lineRule="auto"/>
        <w:ind w:firstLine="720"/>
        <w:jc w:val="both"/>
        <w:rPr>
          <w:rFonts w:eastAsia="Times New Roman"/>
          <w:szCs w:val="24"/>
        </w:rPr>
      </w:pPr>
      <w:r>
        <w:rPr>
          <w:rFonts w:eastAsia="Times New Roman"/>
          <w:szCs w:val="24"/>
        </w:rPr>
        <w:t>Να σας πω ορισμένα ζητ</w:t>
      </w:r>
      <w:r>
        <w:rPr>
          <w:rFonts w:eastAsia="Times New Roman"/>
          <w:szCs w:val="24"/>
        </w:rPr>
        <w:t xml:space="preserve">ήματα. Η Σύνοδος Κορυφής τονίζει την κρίσιμη ανάγκη να οικοδομηθεί εκ νέου σχέση εμπιστοσύνης με τις ελληνικές αρχές ως προαπαιτούμενο για συμφωνία με νέο πρόγραμμα του </w:t>
      </w:r>
      <w:r>
        <w:rPr>
          <w:rFonts w:eastAsia="Times New Roman"/>
          <w:szCs w:val="24"/>
          <w:lang w:val="en-US"/>
        </w:rPr>
        <w:t>ESM</w:t>
      </w:r>
      <w:r>
        <w:rPr>
          <w:rFonts w:eastAsia="Times New Roman"/>
          <w:szCs w:val="24"/>
        </w:rPr>
        <w:t xml:space="preserve">. </w:t>
      </w:r>
    </w:p>
    <w:p w14:paraId="12E5536F" w14:textId="77777777" w:rsidR="00A37F14" w:rsidRDefault="002C15DC">
      <w:pPr>
        <w:spacing w:line="600" w:lineRule="auto"/>
        <w:ind w:firstLine="720"/>
        <w:jc w:val="both"/>
        <w:rPr>
          <w:rFonts w:eastAsia="Times New Roman"/>
          <w:szCs w:val="24"/>
        </w:rPr>
      </w:pPr>
      <w:r>
        <w:rPr>
          <w:rFonts w:eastAsia="Times New Roman"/>
          <w:szCs w:val="24"/>
        </w:rPr>
        <w:t>Στο πλαίσιο αυτό έχει βασική σημασία η ανάληψη ευθύνης από τις ελληνικές αρχές να</w:t>
      </w:r>
      <w:r>
        <w:rPr>
          <w:rFonts w:eastAsia="Times New Roman"/>
          <w:szCs w:val="24"/>
        </w:rPr>
        <w:t xml:space="preserve"> θεσπίσουν δέσμη μέτρων, τα οποία θα ληφθούν </w:t>
      </w:r>
      <w:r>
        <w:rPr>
          <w:rFonts w:eastAsia="Times New Roman"/>
          <w:szCs w:val="24"/>
        </w:rPr>
        <w:t xml:space="preserve">σε </w:t>
      </w:r>
      <w:r>
        <w:rPr>
          <w:rFonts w:eastAsia="Times New Roman"/>
          <w:szCs w:val="24"/>
        </w:rPr>
        <w:t xml:space="preserve">πλήρη συμφωνία με τους θεσμούς. Είναι από το επίσημο κείμενο της </w:t>
      </w:r>
      <w:r>
        <w:rPr>
          <w:rFonts w:eastAsia="Times New Roman"/>
          <w:szCs w:val="24"/>
        </w:rPr>
        <w:t xml:space="preserve">συμφωνίας κορυφής </w:t>
      </w:r>
      <w:r>
        <w:rPr>
          <w:rFonts w:eastAsia="Times New Roman"/>
          <w:szCs w:val="24"/>
        </w:rPr>
        <w:t>των δεκαεννέα ηγετών της Ευρωζώνης στη Σύνοδο Κορυφής της 12</w:t>
      </w:r>
      <w:r>
        <w:rPr>
          <w:rFonts w:eastAsia="Times New Roman"/>
          <w:szCs w:val="24"/>
          <w:vertAlign w:val="superscript"/>
        </w:rPr>
        <w:t>ης</w:t>
      </w:r>
      <w:r>
        <w:rPr>
          <w:rFonts w:eastAsia="Times New Roman"/>
          <w:szCs w:val="24"/>
        </w:rPr>
        <w:t xml:space="preserve"> και 13</w:t>
      </w:r>
      <w:r>
        <w:rPr>
          <w:rFonts w:eastAsia="Times New Roman"/>
          <w:szCs w:val="24"/>
          <w:vertAlign w:val="superscript"/>
        </w:rPr>
        <w:t>ης</w:t>
      </w:r>
      <w:r>
        <w:rPr>
          <w:rFonts w:eastAsia="Times New Roman"/>
          <w:szCs w:val="24"/>
        </w:rPr>
        <w:t xml:space="preserve"> Ιούλη.</w:t>
      </w:r>
    </w:p>
    <w:p w14:paraId="12E5537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Η δέσμη των σκληρών μέτρων που αποφασίστηκαν – που εμείς ελπίζουμε να είναι οι τελευταίες οδύνες μιας τραγικής περιόδου για την χώρα- περιγράφονται αναλυτικά στο μνημόνιο συνεννόησης. Είναι διακόσιες σαράντα σελίδες περίπου, αγαπητοί συνάδελφοι. </w:t>
      </w:r>
    </w:p>
    <w:p w14:paraId="12E5537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από τ</w:t>
      </w:r>
      <w:r>
        <w:rPr>
          <w:rFonts w:eastAsia="Times New Roman" w:cs="Times New Roman"/>
          <w:szCs w:val="24"/>
        </w:rPr>
        <w:t xml:space="preserve">ην πλευρά σας, από την πλευρά της Νέας Δημοκρατίας, του ΠΑΣΟΚ - Δημοκρατική Συμπαράταξη, του Ποταμιού, της Ένωσης Κεντρώων λέτε: Δεν ψηφίσαμε τα μέτρα, την </w:t>
      </w:r>
      <w:r>
        <w:rPr>
          <w:rFonts w:eastAsia="Times New Roman" w:cs="Times New Roman"/>
          <w:szCs w:val="24"/>
        </w:rPr>
        <w:t>εταιρεία συμμετοχών</w:t>
      </w:r>
      <w:r>
        <w:rPr>
          <w:rFonts w:eastAsia="Times New Roman" w:cs="Times New Roman"/>
          <w:szCs w:val="24"/>
        </w:rPr>
        <w:t xml:space="preserve">, τον </w:t>
      </w:r>
      <w:r>
        <w:rPr>
          <w:rFonts w:eastAsia="Times New Roman" w:cs="Times New Roman"/>
          <w:szCs w:val="24"/>
        </w:rPr>
        <w:t>μη</w:t>
      </w:r>
      <w:r>
        <w:rPr>
          <w:rFonts w:eastAsia="Times New Roman" w:cs="Times New Roman"/>
          <w:szCs w:val="24"/>
        </w:rPr>
        <w:t xml:space="preserve">χανισμό </w:t>
      </w:r>
      <w:r>
        <w:rPr>
          <w:rFonts w:eastAsia="Times New Roman" w:cs="Times New Roman"/>
          <w:szCs w:val="24"/>
        </w:rPr>
        <w:t>δ</w:t>
      </w:r>
      <w:r>
        <w:rPr>
          <w:rFonts w:eastAsia="Times New Roman" w:cs="Times New Roman"/>
          <w:szCs w:val="24"/>
        </w:rPr>
        <w:t xml:space="preserve">ημοσιονομικής </w:t>
      </w:r>
      <w:r>
        <w:rPr>
          <w:rFonts w:eastAsia="Times New Roman" w:cs="Times New Roman"/>
          <w:szCs w:val="24"/>
        </w:rPr>
        <w:t>δ</w:t>
      </w:r>
      <w:r>
        <w:rPr>
          <w:rFonts w:eastAsia="Times New Roman" w:cs="Times New Roman"/>
          <w:szCs w:val="24"/>
        </w:rPr>
        <w:t>ιόρθωσης, τους έμμεσους φόρους. Ψηφίσαμε μόνο για</w:t>
      </w:r>
      <w:r>
        <w:rPr>
          <w:rFonts w:eastAsia="Times New Roman" w:cs="Times New Roman"/>
          <w:szCs w:val="24"/>
        </w:rPr>
        <w:t xml:space="preserve"> να σωθεί η χώρα από τον γκρεμό, να παραμείνει στη ζώνη του ευρώ. Και αυτά, προέρχονται από εκείνους που συνεχίζουν να διαλαλούν με αβάσταχτη ελαφρότητα τα διλλήματα της εποχής, από τους υπεύθυνους για την κραιπάλη με το δημόσιο χρήμα, για την ασύδοτη διακ</w:t>
      </w:r>
      <w:r>
        <w:rPr>
          <w:rFonts w:eastAsia="Times New Roman" w:cs="Times New Roman"/>
          <w:szCs w:val="24"/>
        </w:rPr>
        <w:t>ίνηση κεφαλαίων σε φορολογικούς παραδείσους, για την Ελλάδα του υπερβολικού πλούτου και της υπερβολικής φτώχιας, για τους νταβατζήδες, για τους Χριστοφοράκους, για τους Άκηδες, για τους Μαρτίνιδες, για τους δέκα Παπασταύρους και συν, για την Ελλάδα των εκρ</w:t>
      </w:r>
      <w:r>
        <w:rPr>
          <w:rFonts w:eastAsia="Times New Roman" w:cs="Times New Roman"/>
          <w:szCs w:val="24"/>
        </w:rPr>
        <w:t>ηκτικών διλη</w:t>
      </w:r>
      <w:r>
        <w:rPr>
          <w:rFonts w:eastAsia="Times New Roman" w:cs="Times New Roman"/>
          <w:szCs w:val="24"/>
        </w:rPr>
        <w:t>μ</w:t>
      </w:r>
      <w:r>
        <w:rPr>
          <w:rFonts w:eastAsia="Times New Roman" w:cs="Times New Roman"/>
          <w:szCs w:val="24"/>
        </w:rPr>
        <w:t xml:space="preserve">μάτων από ένα φαύλο, διαπλεκόμενο σύστημα εξουσίας, το οποίο είναι εκείνο που οδήγησε στην απώλεια της εθνικής ανεξαρτησίας. </w:t>
      </w:r>
    </w:p>
    <w:p w14:paraId="12E5537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Τα μέτρα -συνεχίζετε να λέτε- είναι έμπνευσης, ιδιοκτησίας της Κυβέρνησης ΣΥΡΙΖΑ – ΑΝΕΛ. Πόσο σοβαρά ακούγεται αυτό, </w:t>
      </w:r>
      <w:r>
        <w:rPr>
          <w:rFonts w:eastAsia="Times New Roman" w:cs="Times New Roman"/>
          <w:szCs w:val="24"/>
        </w:rPr>
        <w:t xml:space="preserve">όταν οι δανειστές καλούσαν πιεστικά την Κυβέρνηση να αναλάβει την ιδιοκτησία του </w:t>
      </w:r>
      <w:r>
        <w:rPr>
          <w:rFonts w:eastAsia="Times New Roman" w:cs="Times New Roman"/>
          <w:szCs w:val="24"/>
        </w:rPr>
        <w:t xml:space="preserve">προγράμματος </w:t>
      </w:r>
      <w:r>
        <w:rPr>
          <w:rFonts w:eastAsia="Times New Roman" w:cs="Times New Roman"/>
          <w:szCs w:val="24"/>
        </w:rPr>
        <w:t xml:space="preserve">του Ευρωπαϊκού Μηχανισμού Σταθερότητας και των μέτρων, όταν η Νέα Δημοκρατία και το Ποτάμι μάς καλούσαν να υιοθετήσουμε και να αγαπήσουμε -μας έλεγαν- το </w:t>
      </w:r>
      <w:r>
        <w:rPr>
          <w:rFonts w:eastAsia="Times New Roman" w:cs="Times New Roman"/>
          <w:szCs w:val="24"/>
        </w:rPr>
        <w:t>πρόγραμμ</w:t>
      </w:r>
      <w:r>
        <w:rPr>
          <w:rFonts w:eastAsia="Times New Roman" w:cs="Times New Roman"/>
          <w:szCs w:val="24"/>
        </w:rPr>
        <w:t>α</w:t>
      </w:r>
      <w:r>
        <w:rPr>
          <w:rFonts w:eastAsia="Times New Roman" w:cs="Times New Roman"/>
          <w:szCs w:val="24"/>
        </w:rPr>
        <w:t xml:space="preserve">, όταν το ΔΝΤ ήθελε εκβιαστικά οριζόντιες περικοπές, ασύδοτες απολύσεις, πιο βάρβαρα υφεσιακά μέτρα; Πόσο σοβαρά ακούγεται, ακόμα και στους ιδεολογικούς σας συμμάχους στην Ευρώπη, ακόμα και στον Γιούνκερ, ο οποίος δηλώνει: «Από τους Έλληνες πήραμε πολλά, </w:t>
      </w:r>
      <w:r>
        <w:rPr>
          <w:rFonts w:eastAsia="Times New Roman" w:cs="Times New Roman"/>
          <w:szCs w:val="24"/>
        </w:rPr>
        <w:t xml:space="preserve">τους δώσαμε λίγα ας επιστρέψουμε τουλάχιστον την αξιοπρέπειά τους»; Πόσο </w:t>
      </w:r>
      <w:r>
        <w:rPr>
          <w:rFonts w:eastAsia="Times New Roman" w:cs="Times New Roman"/>
          <w:szCs w:val="24"/>
        </w:rPr>
        <w:t xml:space="preserve">σοβαρά </w:t>
      </w:r>
      <w:r>
        <w:rPr>
          <w:rFonts w:eastAsia="Times New Roman" w:cs="Times New Roman"/>
          <w:szCs w:val="24"/>
        </w:rPr>
        <w:t xml:space="preserve">ακούγεται, ειδικά εν όψει της συνεδρίασης της Ευρωζώνης την Τρίτη; </w:t>
      </w:r>
    </w:p>
    <w:p w14:paraId="12E5537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Εάν η ελληνική Βουλή δέκα μήνες μετά τις αποφάσεις της Συνόδου Κορυφής αρνηθεί να ψηφίσει το τρίτο πακέτο των σαράντα </w:t>
      </w:r>
      <w:r>
        <w:rPr>
          <w:rFonts w:eastAsia="Times New Roman" w:cs="Times New Roman"/>
          <w:szCs w:val="24"/>
        </w:rPr>
        <w:t xml:space="preserve">οκτώ </w:t>
      </w:r>
      <w:r>
        <w:rPr>
          <w:rFonts w:eastAsia="Times New Roman" w:cs="Times New Roman"/>
          <w:szCs w:val="24"/>
        </w:rPr>
        <w:t>προαπαιτούμενων μέτρων που εγκρίθηκαν από διακόσιους είκοσι έναν Βουλευτές την 14</w:t>
      </w:r>
      <w:r>
        <w:rPr>
          <w:rFonts w:eastAsia="Times New Roman" w:cs="Times New Roman"/>
          <w:szCs w:val="24"/>
          <w:vertAlign w:val="superscript"/>
        </w:rPr>
        <w:t>η</w:t>
      </w:r>
      <w:r>
        <w:rPr>
          <w:rFonts w:eastAsia="Times New Roman" w:cs="Times New Roman"/>
          <w:szCs w:val="24"/>
        </w:rPr>
        <w:t xml:space="preserve"> Αυγούστου του 2015, τι νομίζετε ότι θα συμβεί; Θα </w:t>
      </w:r>
      <w:r>
        <w:rPr>
          <w:rFonts w:eastAsia="Times New Roman" w:cs="Times New Roman"/>
          <w:szCs w:val="24"/>
        </w:rPr>
        <w:t>γίνει νέα διαπραγμάτευση για το διαφορετικό μείγμα μέτρων που επιλέγετε εσείς και απαιτούν πλήρη συμφωνία με τους θεσμούς; Θα καταστεί θετική η πρώτη αξιολόγηση της εφαρμογής της νέας σύμβασης δημοσιονομικών στόχων και διαρθρωτικών μεταρρυθμίσεων; Θα υπάρξ</w:t>
      </w:r>
      <w:r>
        <w:rPr>
          <w:rFonts w:eastAsia="Times New Roman" w:cs="Times New Roman"/>
          <w:szCs w:val="24"/>
        </w:rPr>
        <w:t>ει η εκταμίευση της δόσης του Ιουλίου των 7 δισεκατομμυρίων ευρώ για ανεξόφλητες οφειλές, η επιστροφή των κερδών της Ευρωπαϊκής Κεντρικής Τράπεζας, η συμμετοχή στην τραπεζική ποσοτική χαλάρωση; Θα ξεκινήσει η σοβαρή συζήτηση για την ελάφρυνση - απομείωση τ</w:t>
      </w:r>
      <w:r>
        <w:rPr>
          <w:rFonts w:eastAsia="Times New Roman" w:cs="Times New Roman"/>
          <w:szCs w:val="24"/>
        </w:rPr>
        <w:t xml:space="preserve">ου χρέους, για τις προτάσεις Ρέγκλιν και άλλων; </w:t>
      </w:r>
    </w:p>
    <w:p w14:paraId="12E5537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Τα ερωτήματα αυτά, βέβαια, οφείλουν να απαντηθούν με πολύ μεγάλη σοβαρότητα, γιατί η Ελλάδα της νέας εποχής, με την οποία θα ήθελα να καταλήξω, είναι η Ελλάδα που πάνω σε αυτά τα ζητήματα οφείλει να οικοδομή</w:t>
      </w:r>
      <w:r>
        <w:rPr>
          <w:rFonts w:eastAsia="Times New Roman" w:cs="Times New Roman"/>
          <w:szCs w:val="24"/>
        </w:rPr>
        <w:t>σει το νέο σχέδιό της. Η Κυβέρνηση θα κριθεί για την ικανότητά της να μην χρειαστεί η ενεργοποίηση του Μηχανισμού Δημοσιονομικής Διόρθωσης, που τελεί όμως υπό την ευθύνη του Υπουργού Οικονομικών, να γίνει περιττός ο μηχανισμός, να αντλήσει έσοδα από το λαθ</w:t>
      </w:r>
      <w:r>
        <w:rPr>
          <w:rFonts w:eastAsia="Times New Roman" w:cs="Times New Roman"/>
          <w:szCs w:val="24"/>
        </w:rPr>
        <w:t xml:space="preserve">ρεμπόριο, τη φοροδιαφυγή, τους πονηρούς Έλληνες που είναι πάμπλουτοι και περιλαμβάνονται σε όλες τις γνωστές λίστες και στα </w:t>
      </w:r>
      <w:r>
        <w:rPr>
          <w:rFonts w:eastAsia="Times New Roman" w:cs="Times New Roman"/>
          <w:szCs w:val="24"/>
          <w:lang w:val="en-US"/>
        </w:rPr>
        <w:t>p</w:t>
      </w:r>
      <w:r>
        <w:rPr>
          <w:rFonts w:eastAsia="Times New Roman" w:cs="Times New Roman"/>
          <w:szCs w:val="24"/>
          <w:lang w:val="en-US"/>
        </w:rPr>
        <w:t>anama</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apers</w:t>
      </w:r>
      <w:r>
        <w:rPr>
          <w:rFonts w:eastAsia="Times New Roman" w:cs="Times New Roman"/>
          <w:szCs w:val="24"/>
        </w:rPr>
        <w:t>, να προωθήσει την παραγωγική ή διοικητική αναπτυξιακή ανασυγκρότηση, να προωθήσει την αναγέννηση της χώρας, την ανεξαρ</w:t>
      </w:r>
      <w:r>
        <w:rPr>
          <w:rFonts w:eastAsia="Times New Roman" w:cs="Times New Roman"/>
          <w:szCs w:val="24"/>
        </w:rPr>
        <w:t xml:space="preserve">τησία της, σε </w:t>
      </w:r>
      <w:r>
        <w:rPr>
          <w:rFonts w:eastAsia="Times New Roman" w:cs="Times New Roman"/>
          <w:szCs w:val="24"/>
        </w:rPr>
        <w:t xml:space="preserve">μία </w:t>
      </w:r>
      <w:r>
        <w:rPr>
          <w:rFonts w:eastAsia="Times New Roman" w:cs="Times New Roman"/>
          <w:szCs w:val="24"/>
        </w:rPr>
        <w:t xml:space="preserve">Ευρώπη που οφείλει να γίνει η Ευρώπη που διεκδικούμε, να προωθήσει τη μετάβαση από το βασίλειο των καταναγκασμών στην εποχή που επιτρέπει το δικαίωμα στο όνειρο. </w:t>
      </w:r>
    </w:p>
    <w:p w14:paraId="12E5537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E55376"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E5537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(Δη</w:t>
      </w:r>
      <w:r>
        <w:rPr>
          <w:rFonts w:eastAsia="Times New Roman" w:cs="Times New Roman"/>
          <w:b/>
          <w:szCs w:val="24"/>
        </w:rPr>
        <w:t xml:space="preserve">μήτριος Κρεμαστινός): </w:t>
      </w:r>
      <w:r>
        <w:rPr>
          <w:rFonts w:eastAsia="Times New Roman" w:cs="Times New Roman"/>
          <w:szCs w:val="24"/>
        </w:rPr>
        <w:t xml:space="preserve">Η Βουλευτής της Νέας Δημοκρατίας κ. Αραμπατζή έχει τον λόγο. </w:t>
      </w:r>
    </w:p>
    <w:p w14:paraId="12E55378" w14:textId="77777777" w:rsidR="00A37F14" w:rsidRDefault="002C15DC">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Ευχαριστώ, κύριε Πρόεδρε.</w:t>
      </w:r>
    </w:p>
    <w:p w14:paraId="12E55379" w14:textId="77777777" w:rsidR="00A37F14" w:rsidRDefault="002C15DC">
      <w:pPr>
        <w:spacing w:line="600" w:lineRule="auto"/>
        <w:ind w:firstLine="720"/>
        <w:jc w:val="both"/>
        <w:rPr>
          <w:rFonts w:eastAsia="Times New Roman"/>
          <w:szCs w:val="24"/>
        </w:rPr>
      </w:pPr>
      <w:r>
        <w:rPr>
          <w:rFonts w:eastAsia="Times New Roman"/>
          <w:szCs w:val="24"/>
        </w:rPr>
        <w:t>Κυρίες και κύριοι συνάδελφοι, η διήμερη συζήτηση στην Επιτροπή αποκάλυψε και στον πιο δύσπιστο, φαντάζομαι, ότι οι Βουλευτές κα</w:t>
      </w:r>
      <w:r>
        <w:rPr>
          <w:rFonts w:eastAsia="Times New Roman"/>
          <w:szCs w:val="24"/>
        </w:rPr>
        <w:t xml:space="preserve">ι οι Υπουργοί του ΣΥΡΙΖΑ ζούνε σε έναν δικό τους κόσμο, σε μία πραγματικότητα που έχουν επιμελώς κατασκευάσει οι ίδιοι, αφήνοντας έξω, βεβαίως, τους πολίτες, την αλήθεια και τη λογική. </w:t>
      </w:r>
    </w:p>
    <w:p w14:paraId="12E5537A" w14:textId="77777777" w:rsidR="00A37F14" w:rsidRDefault="002C15DC">
      <w:pPr>
        <w:spacing w:line="600" w:lineRule="auto"/>
        <w:ind w:firstLine="720"/>
        <w:jc w:val="both"/>
        <w:rPr>
          <w:rFonts w:eastAsia="Times New Roman"/>
          <w:szCs w:val="24"/>
        </w:rPr>
      </w:pPr>
      <w:r>
        <w:rPr>
          <w:rFonts w:eastAsia="Times New Roman"/>
          <w:szCs w:val="24"/>
        </w:rPr>
        <w:t>Πώς αλλιώς να δικαιολογήσει</w:t>
      </w:r>
      <w:r>
        <w:rPr>
          <w:rFonts w:eastAsia="Times New Roman"/>
          <w:szCs w:val="24"/>
        </w:rPr>
        <w:t xml:space="preserve"> κάποιος </w:t>
      </w:r>
      <w:r>
        <w:rPr>
          <w:rFonts w:eastAsia="Times New Roman"/>
          <w:szCs w:val="24"/>
        </w:rPr>
        <w:t xml:space="preserve">ότι αλληλοσυγχαίρεστε και </w:t>
      </w:r>
      <w:r>
        <w:rPr>
          <w:rFonts w:eastAsia="Times New Roman"/>
          <w:szCs w:val="24"/>
        </w:rPr>
        <w:t>πανηγυρίζετε που φορολογείτε τα πάντα σε αυτή</w:t>
      </w:r>
      <w:r>
        <w:rPr>
          <w:rFonts w:eastAsia="Times New Roman"/>
          <w:szCs w:val="24"/>
        </w:rPr>
        <w:t>ν</w:t>
      </w:r>
      <w:r>
        <w:rPr>
          <w:rFonts w:eastAsia="Times New Roman"/>
          <w:szCs w:val="24"/>
        </w:rPr>
        <w:t xml:space="preserve"> τη χώρα. Τι να πει </w:t>
      </w:r>
      <w:r>
        <w:rPr>
          <w:rFonts w:eastAsia="Times New Roman"/>
          <w:szCs w:val="24"/>
        </w:rPr>
        <w:t xml:space="preserve">κάποιος </w:t>
      </w:r>
      <w:r>
        <w:rPr>
          <w:rFonts w:eastAsia="Times New Roman"/>
          <w:szCs w:val="24"/>
        </w:rPr>
        <w:t>στους Βουλευτές σας που, αντί να ζητήσουν μία συ</w:t>
      </w:r>
      <w:r>
        <w:rPr>
          <w:rFonts w:eastAsia="Times New Roman"/>
          <w:szCs w:val="24"/>
        </w:rPr>
        <w:t>γ</w:t>
      </w:r>
      <w:r>
        <w:rPr>
          <w:rFonts w:eastAsia="Times New Roman"/>
          <w:szCs w:val="24"/>
        </w:rPr>
        <w:t>γνώμη και να αισθανθούν ντροπή για τον ηλικιακό κόφτη στις χήρες γυναίκες, για την κατάργηση του ΕΚΑΣ σε εβδομήντα χιλιάδες χαμηλοσυν</w:t>
      </w:r>
      <w:r>
        <w:rPr>
          <w:rFonts w:eastAsia="Times New Roman"/>
          <w:szCs w:val="24"/>
        </w:rPr>
        <w:t xml:space="preserve">ταξιούχους, έχουν το θράσος να τους αποκαλούν φοροφυγάδες και να τους κουνούν και το </w:t>
      </w:r>
      <w:r>
        <w:rPr>
          <w:rFonts w:eastAsia="Times New Roman"/>
          <w:szCs w:val="24"/>
        </w:rPr>
        <w:t>δάκτυλο</w:t>
      </w:r>
      <w:r>
        <w:rPr>
          <w:rFonts w:eastAsia="Times New Roman"/>
          <w:szCs w:val="24"/>
        </w:rPr>
        <w:t xml:space="preserve">; </w:t>
      </w:r>
    </w:p>
    <w:p w14:paraId="12E5537B" w14:textId="77777777" w:rsidR="00A37F14" w:rsidRDefault="002C15DC">
      <w:pPr>
        <w:spacing w:line="600" w:lineRule="auto"/>
        <w:ind w:firstLine="720"/>
        <w:jc w:val="both"/>
        <w:rPr>
          <w:rFonts w:eastAsia="Times New Roman"/>
          <w:szCs w:val="24"/>
        </w:rPr>
      </w:pPr>
      <w:r>
        <w:rPr>
          <w:rFonts w:eastAsia="Times New Roman"/>
          <w:szCs w:val="24"/>
        </w:rPr>
        <w:t xml:space="preserve">Πώς να εξηγήσει </w:t>
      </w:r>
      <w:r>
        <w:rPr>
          <w:rFonts w:eastAsia="Times New Roman"/>
          <w:szCs w:val="24"/>
        </w:rPr>
        <w:t>κάποιος</w:t>
      </w:r>
      <w:r>
        <w:rPr>
          <w:rFonts w:eastAsia="Times New Roman"/>
          <w:szCs w:val="24"/>
        </w:rPr>
        <w:t xml:space="preserve"> το γεγονός ότι ορκισμένοι εχθροί των αποκρατικοποιήσεων ψηφίζουν και με τα δύο χέρια «ναι» στο νέο υπερταμείο που θα δίνει </w:t>
      </w:r>
      <w:r>
        <w:rPr>
          <w:rFonts w:eastAsia="Times New Roman"/>
          <w:szCs w:val="24"/>
          <w:lang w:val="en-US"/>
        </w:rPr>
        <w:t>uno</w:t>
      </w:r>
      <w:r>
        <w:rPr>
          <w:rFonts w:eastAsia="Times New Roman"/>
          <w:szCs w:val="24"/>
        </w:rPr>
        <w:t xml:space="preserve"> </w:t>
      </w:r>
      <w:r>
        <w:rPr>
          <w:rFonts w:eastAsia="Times New Roman"/>
          <w:szCs w:val="24"/>
          <w:lang w:val="en-US"/>
        </w:rPr>
        <w:t>facto</w:t>
      </w:r>
      <w:r>
        <w:rPr>
          <w:rFonts w:eastAsia="Times New Roman"/>
          <w:szCs w:val="24"/>
        </w:rPr>
        <w:t xml:space="preserve"> και </w:t>
      </w:r>
      <w:r>
        <w:rPr>
          <w:rFonts w:eastAsia="Times New Roman"/>
          <w:szCs w:val="24"/>
        </w:rPr>
        <w:t>χωρίς περιορισμούς την περιουσία της χώρας στους δανειστές για τα επόμενα ενενήντα εννέα χρόνια;</w:t>
      </w:r>
    </w:p>
    <w:p w14:paraId="12E5537C" w14:textId="77777777" w:rsidR="00A37F14" w:rsidRDefault="002C15DC">
      <w:pPr>
        <w:spacing w:line="600" w:lineRule="auto"/>
        <w:ind w:firstLine="720"/>
        <w:jc w:val="both"/>
        <w:rPr>
          <w:rFonts w:eastAsia="Times New Roman"/>
          <w:szCs w:val="24"/>
        </w:rPr>
      </w:pPr>
      <w:r>
        <w:rPr>
          <w:rFonts w:eastAsia="Times New Roman"/>
          <w:szCs w:val="24"/>
        </w:rPr>
        <w:t>Κι αν θεωρείτε, βεβαίως, ότι αυτά που λέω είναι υπερβολικά και αντιπολιτευτικά, ψάξτε να βρείτε την ομιλία του δικού σας Βουλευτή, του κ. Δημαρά, ο οποίος δήλω</w:t>
      </w:r>
      <w:r>
        <w:rPr>
          <w:rFonts w:eastAsia="Times New Roman"/>
          <w:szCs w:val="24"/>
        </w:rPr>
        <w:t>σε πως «θρηνεί που θα ψηφίσει να παραδοθεί η περιουσία της χώρας στα χέρια των δανειστών, πως θρηνεί που θα ψηφίσει να αυξηθούν οι φόροι». «Εδώ που φτάσαμε είναι κατάντια», είπε ο κ. Δημαράς. Αυτό που ξέχασε, βεβαίως, να πει είναι ότι σε αυτή</w:t>
      </w:r>
      <w:r>
        <w:rPr>
          <w:rFonts w:eastAsia="Times New Roman"/>
          <w:szCs w:val="24"/>
        </w:rPr>
        <w:t>ν</w:t>
      </w:r>
      <w:r>
        <w:rPr>
          <w:rFonts w:eastAsia="Times New Roman"/>
          <w:szCs w:val="24"/>
        </w:rPr>
        <w:t xml:space="preserve"> την κατάντια</w:t>
      </w:r>
      <w:r>
        <w:rPr>
          <w:rFonts w:eastAsia="Times New Roman"/>
          <w:szCs w:val="24"/>
        </w:rPr>
        <w:t xml:space="preserve"> μάς έφερε ο ΣΥΡΙΖΑ και η πολιτική σας τον τελευταίο ενάμιση χρόνο, η γενναία και περήφανη διαπραγμάτευση του κ. Βαρουφάκη, που μας κόστισε το τρίτο μνημόνιο -και το τέταρτο και εσαεί φοβάμαι- και 86 δισεκατομμύρια ευρώ, μας έφεραν ο αμοραλισμός και ο χωρί</w:t>
      </w:r>
      <w:r>
        <w:rPr>
          <w:rFonts w:eastAsia="Times New Roman"/>
          <w:szCs w:val="24"/>
        </w:rPr>
        <w:t>ς όρια λαϊκισμός σας.</w:t>
      </w:r>
    </w:p>
    <w:p w14:paraId="12E5537D" w14:textId="77777777" w:rsidR="00A37F14" w:rsidRDefault="002C15DC">
      <w:pPr>
        <w:spacing w:line="600" w:lineRule="auto"/>
        <w:ind w:firstLine="720"/>
        <w:jc w:val="both"/>
        <w:rPr>
          <w:rFonts w:eastAsia="Times New Roman"/>
          <w:szCs w:val="24"/>
        </w:rPr>
      </w:pPr>
      <w:r>
        <w:rPr>
          <w:rFonts w:eastAsia="Times New Roman"/>
          <w:szCs w:val="24"/>
        </w:rPr>
        <w:t xml:space="preserve"> Εσείς που με έναν νόμο και ένα άρθρο θα σκίζατε το μνημόνιο, μέρα μεσημέρι, στη Βουλή και θα καταργούσατε τον ΕΝΦΙΑ, τώρα αυξάνετε τον ΕΝΦΙΑ στα οικόπεδα, στις επιχειρήσεις, στα αγροτεμάχια. Ξετινάξατε τους αγρότες. </w:t>
      </w:r>
    </w:p>
    <w:p w14:paraId="12E5537E" w14:textId="77777777" w:rsidR="00A37F14" w:rsidRDefault="002C15DC">
      <w:pPr>
        <w:spacing w:line="600" w:lineRule="auto"/>
        <w:ind w:firstLine="720"/>
        <w:jc w:val="both"/>
        <w:rPr>
          <w:rFonts w:eastAsia="Times New Roman"/>
          <w:szCs w:val="24"/>
        </w:rPr>
      </w:pPr>
      <w:r>
        <w:rPr>
          <w:rFonts w:eastAsia="Times New Roman"/>
          <w:szCs w:val="24"/>
        </w:rPr>
        <w:t>Αλήθεια, κύριε Υ</w:t>
      </w:r>
      <w:r>
        <w:rPr>
          <w:rFonts w:eastAsia="Times New Roman"/>
          <w:szCs w:val="24"/>
        </w:rPr>
        <w:t>πουργέ Αγροτικής Ανάπτυξης, από τον ορισμό του κατά κύριο επάγγελμα αγρότη, προστατεύονται οι μικροί και φτωχοί αγρότες των χωριών, των ορεινών και μειονεκτικών περιοχών, που αναγκάζονται να κάνουν οι άνθρωποι ένα δεύτερο μεροκάματο ή μπορεί να αποκλειστού</w:t>
      </w:r>
      <w:r>
        <w:rPr>
          <w:rFonts w:eastAsia="Times New Roman"/>
          <w:szCs w:val="24"/>
        </w:rPr>
        <w:t>ν από το 50% και πλέον, του ετήσιου εισοδήματος που βάζετε ως προϋπόθεση;</w:t>
      </w:r>
    </w:p>
    <w:p w14:paraId="12E5537F" w14:textId="77777777" w:rsidR="00A37F14" w:rsidRDefault="002C15DC">
      <w:pPr>
        <w:spacing w:line="600" w:lineRule="auto"/>
        <w:ind w:firstLine="720"/>
        <w:jc w:val="both"/>
        <w:rPr>
          <w:rFonts w:eastAsia="Times New Roman"/>
          <w:szCs w:val="24"/>
        </w:rPr>
      </w:pPr>
      <w:r>
        <w:rPr>
          <w:rFonts w:eastAsia="Times New Roman"/>
          <w:szCs w:val="24"/>
        </w:rPr>
        <w:t>Κι αν χάσει την ιδιότητα αυτός ο αγρότης, θα χάσει και τις επιδοτήσεις, θα χάσει την αγροτική ασφάλεια, το ΛΑΕΚ, την πρόνοια ή το υποτιθέμενο αφορολόγητο; Και λέω το υποτιθέμενο αφορ</w:t>
      </w:r>
      <w:r>
        <w:rPr>
          <w:rFonts w:eastAsia="Times New Roman"/>
          <w:szCs w:val="24"/>
        </w:rPr>
        <w:t xml:space="preserve">ολόγητο, κυρίες και κύριοι συνάδελφοι, γιατί αυτό το υποτιθέμενο αφορολόγητο τους το παίρνετε, βεβαίως, διπλά και τρίδιπλα με την αύξηση των ασφαλιστικών εισφορών και τη φορολόγηση των αγροτικών επιδοτήσεων από το πρώτο ευρώ. </w:t>
      </w:r>
    </w:p>
    <w:p w14:paraId="12E55380" w14:textId="77777777" w:rsidR="00A37F14" w:rsidRDefault="002C15DC">
      <w:pPr>
        <w:spacing w:line="600" w:lineRule="auto"/>
        <w:ind w:firstLine="720"/>
        <w:jc w:val="both"/>
        <w:rPr>
          <w:rFonts w:eastAsia="Times New Roman"/>
          <w:szCs w:val="24"/>
        </w:rPr>
      </w:pPr>
      <w:r>
        <w:rPr>
          <w:rFonts w:eastAsia="Times New Roman"/>
          <w:szCs w:val="24"/>
        </w:rPr>
        <w:t>Εν τω μεταξύ, αυξάνετε τον φό</w:t>
      </w:r>
      <w:r>
        <w:rPr>
          <w:rFonts w:eastAsia="Times New Roman"/>
          <w:szCs w:val="24"/>
        </w:rPr>
        <w:t>ρο στα τσιγάρα, τον Ειδικό Φόρο Κατανάλωσης στη μπύρα, μετά και τα όσα κάνατε, βεβαίως, στο ελληνικό κρασί. Κι αν υπάρχει ένας κλάδος της οικονομίας που ανθεί, που φέρνει χρήματα στα δημόσια ταμεία και θέσεις εργασίας πολύτιμες, αυτός είναι ο τουρισμός, χά</w:t>
      </w:r>
      <w:r>
        <w:rPr>
          <w:rFonts w:eastAsia="Times New Roman"/>
          <w:szCs w:val="24"/>
        </w:rPr>
        <w:t xml:space="preserve">ριν στον οποίο κατέρρευσαν, ευτυχώς, μόνο οι αυταπάτες σας κι όχι η ίδια η χώρα το 2015, που αποφασίζετε και τον πυροβολείτε συνειδητά, φυσικά από αριστερή ιδεοληψία. </w:t>
      </w:r>
    </w:p>
    <w:p w14:paraId="12E55381" w14:textId="77777777" w:rsidR="00A37F14" w:rsidRDefault="002C15DC">
      <w:pPr>
        <w:spacing w:line="600" w:lineRule="auto"/>
        <w:ind w:firstLine="720"/>
        <w:jc w:val="both"/>
        <w:rPr>
          <w:rFonts w:eastAsia="Times New Roman"/>
          <w:szCs w:val="24"/>
        </w:rPr>
      </w:pPr>
      <w:r>
        <w:rPr>
          <w:rFonts w:eastAsia="Times New Roman"/>
          <w:szCs w:val="24"/>
        </w:rPr>
        <w:t>Και παρακαλώ, να μη ξανακούσω τους γνωστούς δεκάρικους λόγους, όπως του κ. Δημήτρη Καμμέ</w:t>
      </w:r>
      <w:r>
        <w:rPr>
          <w:rFonts w:eastAsia="Times New Roman"/>
          <w:szCs w:val="24"/>
        </w:rPr>
        <w:t xml:space="preserve">νου ότι όσοι κρούουμε τον κώδωνα του κινδύνου για τον τουρισμό κάνουμε κακό στη χώρα κι ότι δήθεν έχετε στρατηγική για τον τουρισμό. </w:t>
      </w:r>
    </w:p>
    <w:p w14:paraId="12E55382" w14:textId="77777777" w:rsidR="00A37F14" w:rsidRDefault="002C15DC">
      <w:pPr>
        <w:spacing w:line="600" w:lineRule="auto"/>
        <w:ind w:firstLine="720"/>
        <w:jc w:val="both"/>
        <w:rPr>
          <w:rFonts w:eastAsia="Times New Roman"/>
          <w:szCs w:val="24"/>
        </w:rPr>
      </w:pPr>
      <w:r>
        <w:rPr>
          <w:rFonts w:eastAsia="Times New Roman"/>
          <w:szCs w:val="24"/>
        </w:rPr>
        <w:t>Στρατηγική για τον τουρισμό ήταν η διαχείριση του προσφυγικού, που γκρίζαρε την εικόνα της χώρας ως ασφαλούς και ακίνδυνου</w:t>
      </w:r>
      <w:r>
        <w:rPr>
          <w:rFonts w:eastAsia="Times New Roman"/>
          <w:szCs w:val="24"/>
        </w:rPr>
        <w:t xml:space="preserve"> τουριστικά προορισμού; Στρατηγική για τον τουρισμό ήταν οι ακυρώσεις κρατήσεων και προκρατήσεων, οι ακυρώσεις της κρουαζιέρας; Στρατηγική για τον τουρισμό ήταν η αβελτηρία σας να εκδώσετε τις νέες βίζα για τους Ρώσους, μήνες τώρα, στέλνοντας πακέτο τους Ρ</w:t>
      </w:r>
      <w:r>
        <w:rPr>
          <w:rFonts w:eastAsia="Times New Roman"/>
          <w:szCs w:val="24"/>
        </w:rPr>
        <w:t xml:space="preserve">ώσους τουρίστες στις ανταγωνίστριες χώρες; Στρατηγική για τον τουρισμό είναι η αδιαφορία σας για την εκμετάλλευση της μοναδικής φετινής γεωπολιτικής συγκυρίας για τη χώρα μας; </w:t>
      </w:r>
    </w:p>
    <w:p w14:paraId="12E55383" w14:textId="77777777" w:rsidR="00A37F14" w:rsidRDefault="002C15DC">
      <w:pPr>
        <w:spacing w:line="600" w:lineRule="auto"/>
        <w:ind w:firstLine="720"/>
        <w:jc w:val="both"/>
        <w:rPr>
          <w:rFonts w:eastAsia="Times New Roman"/>
          <w:szCs w:val="24"/>
        </w:rPr>
      </w:pPr>
      <w:r>
        <w:rPr>
          <w:rFonts w:eastAsia="Times New Roman"/>
          <w:szCs w:val="24"/>
        </w:rPr>
        <w:t xml:space="preserve">Κι αν τα νούμερα είναι, ευτυχώς, ακόμη </w:t>
      </w:r>
      <w:r>
        <w:rPr>
          <w:rFonts w:eastAsia="Times New Roman"/>
          <w:szCs w:val="24"/>
        </w:rPr>
        <w:t>υ</w:t>
      </w:r>
      <w:r>
        <w:rPr>
          <w:rFonts w:eastAsia="Times New Roman"/>
          <w:szCs w:val="24"/>
        </w:rPr>
        <w:t xml:space="preserve">ψηλά για τον τουρισμό, μην εφησυχάζετε </w:t>
      </w:r>
      <w:r>
        <w:rPr>
          <w:rFonts w:eastAsia="Times New Roman"/>
          <w:szCs w:val="24"/>
        </w:rPr>
        <w:t xml:space="preserve">μετρώντας απλά κεφάλια και όχι έσοδα. Μην εφησυχάζετε με τα αποτελέσματα μιας κεκτημένης δυναμικής που εμείς σας παραδώσαμε κι εσείς την αφήσατε στον αυτόματο πιλότο. </w:t>
      </w:r>
    </w:p>
    <w:p w14:paraId="12E55384" w14:textId="77777777" w:rsidR="00A37F14" w:rsidRDefault="002C15DC">
      <w:pPr>
        <w:spacing w:line="600" w:lineRule="auto"/>
        <w:ind w:firstLine="720"/>
        <w:jc w:val="both"/>
        <w:rPr>
          <w:rFonts w:eastAsia="Times New Roman"/>
          <w:b/>
          <w:szCs w:val="24"/>
        </w:rPr>
      </w:pPr>
      <w:r>
        <w:rPr>
          <w:rFonts w:eastAsia="Times New Roman"/>
          <w:szCs w:val="24"/>
        </w:rPr>
        <w:t>Τρέξτε να μαζέψετε τα διαφυγόντα κέρδη των εσφαλμένων πολιτικών σας, όπως η νέα φοροκτόν</w:t>
      </w:r>
      <w:r>
        <w:rPr>
          <w:rFonts w:eastAsia="Times New Roman"/>
          <w:szCs w:val="24"/>
        </w:rPr>
        <w:t xml:space="preserve">ος πολιτική σας για τον τουρισμό, που ήδη προκάλεσε τη συνολική κατακραυγή του τουριστικού κλάδου.  Αφού ήδη ορθώσατε εμπόδια και επιβαρύνσεις, όπως η αύξηση του ΦΠΑ στα νησιά, η κατάργηση των μειωμένων συντελεστών, έρχεστε τώρα να αποτελειώσετε το έργο. </w:t>
      </w:r>
    </w:p>
    <w:p w14:paraId="12E55385"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Με την αύξηση του συντελεστή από το 23% στο 24% και τους έμμεσους φόρους τινάζετε στον αέρα τον προϋπολογισμό της ελληνικής οικογένειας βεβαίως, αλλά επιβαρύνετε καταλυτικά και το τουριστικό πακέτο, που ειδικά για φέτος -σας θυμίζω- το έχουν πληρώσει οι ξε</w:t>
      </w:r>
      <w:r>
        <w:rPr>
          <w:rFonts w:eastAsia="Times New Roman"/>
          <w:szCs w:val="24"/>
        </w:rPr>
        <w:t xml:space="preserve">νοδόχοι μας, αλλά και το καλάθι του τουρίστα, καθιστώντας τη χώρα μας εκτός ανταγωνισμού. </w:t>
      </w:r>
    </w:p>
    <w:p w14:paraId="12E55386"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Η αύξηση στην εστίαση, στον καφέ, στα αλκοολούχα ποτά, στα εισιτήρια των μουσείων, στα καύσιμα, στα τέλη ταξινόμησης των αυτοκινήτων, στη σταθερή τηλεφωνία και το ίν</w:t>
      </w:r>
      <w:r>
        <w:rPr>
          <w:rFonts w:eastAsia="Times New Roman"/>
          <w:szCs w:val="24"/>
        </w:rPr>
        <w:t>τερνετ, στη θέρμανση είναι πλήγμα για τις τουριστικές και τις συναφείς επιχειρήσεις, όπως τουριστικά λεωφορεία, ταξιδιωτικά γραφεία, επιχειρήσεις ενοικιάσεως αυτοκινήτων.</w:t>
      </w:r>
    </w:p>
    <w:p w14:paraId="12E55387"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Και συνεχίζετε βεβαίως. Ο ευφάνταστος κ. Τσακαλώτος επιβάλλει νέο φόρο ιδιόχρησης, συ</w:t>
      </w:r>
      <w:r>
        <w:rPr>
          <w:rFonts w:eastAsia="Times New Roman"/>
          <w:szCs w:val="24"/>
        </w:rPr>
        <w:t xml:space="preserve">μπληρωματικό ΕΝΦΙΑ, ο οποίος επιβαρύνει μέχρι ασφυξίας τα ελληνικά ξενοδοχεία. Είναι μια παράλογη επιβάρυνση των εργαλείων δουλειάς, των μέσων παραγωγής των ξενοδόχων. </w:t>
      </w:r>
    </w:p>
    <w:p w14:paraId="12E55388"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Εσείς που θα προστατεύατε τα νησιά της χώρας, καταργείτε τώρα και τους μειωμένους συντε</w:t>
      </w:r>
      <w:r>
        <w:rPr>
          <w:rFonts w:eastAsia="Times New Roman"/>
          <w:szCs w:val="24"/>
        </w:rPr>
        <w:t xml:space="preserve">λεστές σε έντεκα ακόμη νησιά απεμπολώντας την κατάκτηση της ελληνικής νησιωτικότητας. Και είμαι πολύ περίεργη να ακούσω πώς θα δικαιολογήσει ακόμη μία κυβίστηση, μετά </w:t>
      </w:r>
      <w:r>
        <w:rPr>
          <w:rFonts w:eastAsia="Times New Roman"/>
          <w:szCs w:val="24"/>
        </w:rPr>
        <w:t xml:space="preserve">από </w:t>
      </w:r>
      <w:r>
        <w:rPr>
          <w:rFonts w:eastAsia="Times New Roman"/>
          <w:szCs w:val="24"/>
        </w:rPr>
        <w:t xml:space="preserve">αυτή του κ. Μουζάλα βεβαίως, ο κ. Καμμένος. </w:t>
      </w:r>
    </w:p>
    <w:p w14:paraId="12E55389"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 xml:space="preserve">Την ίδια στιγμή βεβαίως, είναι για εσάς </w:t>
      </w:r>
      <w:r>
        <w:rPr>
          <w:rFonts w:eastAsia="Times New Roman"/>
          <w:szCs w:val="24"/>
        </w:rPr>
        <w:t>ψιλά γράμματα το ότι στις Κανάριες Νήσους για παράδειγμα δεν υπάρχει ΦΠΑ, το ότι στην Κορσική της Γαλλίας αλλά και στις Αζόρες και τη Μαδέρα της δυνατής τουριστικά Πορτογαλίας υπάρχει μειωμένος ΦΠΑ. Οδηγείτε στην απελπισία το σύνολο του κλάδου με τη νέα φο</w:t>
      </w:r>
      <w:r>
        <w:rPr>
          <w:rFonts w:eastAsia="Times New Roman"/>
          <w:szCs w:val="24"/>
        </w:rPr>
        <w:t xml:space="preserve">ρολαίλαπα του φόρου διαμονής από το 2018. </w:t>
      </w:r>
    </w:p>
    <w:p w14:paraId="12E5538A"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Πραγματικά δεν γνωρίζω, κυρίες και κύριοι συνάδελφοι, εάν ένας σύγχρονος ηλεκτρονικός υπολογιστής προφταίνει στον χρόνο που μας δώσατε να επεξεργαστεί τις συνέπειες αυτής της φοροκτηνωδίας -προϊόν μηδενικής διαβού</w:t>
      </w:r>
      <w:r>
        <w:rPr>
          <w:rFonts w:eastAsia="Times New Roman"/>
          <w:szCs w:val="24"/>
        </w:rPr>
        <w:t>λευσης βεβαίως-</w:t>
      </w:r>
      <w:r>
        <w:rPr>
          <w:rFonts w:eastAsia="Times New Roman"/>
          <w:szCs w:val="24"/>
        </w:rPr>
        <w:t>,</w:t>
      </w:r>
      <w:r>
        <w:rPr>
          <w:rFonts w:eastAsia="Times New Roman"/>
          <w:szCs w:val="24"/>
        </w:rPr>
        <w:t xml:space="preserve"> να συγκρίνει πόση επιβάρυνση δέχεται η ελληνική επιχείρηση, πόσο ασύμφορη είναι η εργασία στη χώρα μας για ικανούς ανθρώπους και πόσο θα κοστίσει σε ύφεση και ανεργία το τερατούργημα που φέρατε για ψήφιση. </w:t>
      </w:r>
    </w:p>
    <w:p w14:paraId="12E5538B" w14:textId="77777777" w:rsidR="00A37F14" w:rsidRDefault="002C15DC">
      <w:pPr>
        <w:tabs>
          <w:tab w:val="left" w:pos="3695"/>
        </w:tabs>
        <w:spacing w:line="600" w:lineRule="auto"/>
        <w:ind w:firstLine="720"/>
        <w:jc w:val="both"/>
        <w:rPr>
          <w:rFonts w:eastAsia="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w:t>
      </w:r>
      <w:r>
        <w:rPr>
          <w:rFonts w:eastAsia="Times New Roman" w:cs="Times New Roman"/>
          <w:szCs w:val="24"/>
        </w:rPr>
        <w:t>ούνι λήξεως του χρόνου ομιλίας της κυρίας Βουλευτού)</w:t>
      </w:r>
    </w:p>
    <w:p w14:paraId="12E5538C"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 xml:space="preserve">Το μόνο που είναι πρόδηλο είναι ότι η λύσσα σας για εξουσία, η προσδοκία της άλωσης του κράτους ώστε να διαιωνίσετε το καθεστώς αναξιοκρατίας και επαιτείας -ένα πραγματικά τριτοκοσμικό μοντέλο τύπου </w:t>
      </w:r>
      <w:r>
        <w:rPr>
          <w:rFonts w:eastAsia="Times New Roman"/>
          <w:szCs w:val="24"/>
        </w:rPr>
        <w:t>Βενεζουέλας και Βόρειας Κορέας- μόνο με την εκτέλεση των τελευταίων έντιμων, ικανών και εργατικών ανθρώπων μπορεί να επιτευχθεί.</w:t>
      </w:r>
    </w:p>
    <w:p w14:paraId="12E5538D" w14:textId="77777777" w:rsidR="00A37F14" w:rsidRDefault="002C15DC">
      <w:pPr>
        <w:tabs>
          <w:tab w:val="left" w:pos="3695"/>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κυρία Αραμπατζή </w:t>
      </w:r>
      <w:r>
        <w:rPr>
          <w:rFonts w:eastAsia="Times New Roman"/>
          <w:szCs w:val="24"/>
        </w:rPr>
        <w:t>ολοκληρώστε</w:t>
      </w:r>
      <w:r>
        <w:rPr>
          <w:rFonts w:eastAsia="Times New Roman"/>
          <w:szCs w:val="24"/>
        </w:rPr>
        <w:t>.</w:t>
      </w:r>
    </w:p>
    <w:p w14:paraId="12E5538E" w14:textId="77777777" w:rsidR="00A37F14" w:rsidRDefault="002C15DC">
      <w:pPr>
        <w:tabs>
          <w:tab w:val="left" w:pos="3695"/>
        </w:tabs>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 xml:space="preserve">Κι εγώ θα πάρω λίγο χρόνο με την </w:t>
      </w:r>
      <w:r>
        <w:rPr>
          <w:rFonts w:eastAsia="Times New Roman"/>
          <w:szCs w:val="24"/>
        </w:rPr>
        <w:t xml:space="preserve">άδειά σας, κύριε Πρόεδρε. </w:t>
      </w:r>
    </w:p>
    <w:p w14:paraId="12E5538F"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Και μην τολμήσετε να πείτε ότι τα μέτρα σάς επιβλήθηκαν από ξένους, διότι δυστυχώς για εσάς γνωρίζουμε από τον κ. Ντομπρόφσκι ότι κάθε φορά που σας προτείνουν μείωση των δαπανών, εσείς αντιπροτείνετε φόρους. Ίσως φταίει το γεγονό</w:t>
      </w:r>
      <w:r>
        <w:rPr>
          <w:rFonts w:eastAsia="Times New Roman"/>
          <w:szCs w:val="24"/>
        </w:rPr>
        <w:t xml:space="preserve">ς ότι κανείς σας δεν έχει εργαστεί στην πραγματική οικονομία. Άλλος στοχαζόταν και άλλος συνδικαλιζόταν. Ίσως φταίνε οι αυταπάτες. Νομίζετε ότι τα λεφτά των άλλων είναι ανεξάντλητα και θα τα υφαρπάζετε για πάντα. </w:t>
      </w:r>
    </w:p>
    <w:p w14:paraId="12E55390"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 xml:space="preserve">Και μην τολμήσετε να ξαναμιλήσετε για </w:t>
      </w:r>
      <w:r>
        <w:rPr>
          <w:rFonts w:eastAsia="Times New Roman"/>
          <w:szCs w:val="24"/>
        </w:rPr>
        <w:t>κόκκινες γραμμές. Εάν σας έχει μείνει έστω και λίγη ευθιξία, τουλάχιστον κοκκινίστε αύριο από ντροπή που πομπωδώς θα λέτε «ναι» σε όλα.</w:t>
      </w:r>
    </w:p>
    <w:p w14:paraId="12E55391"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E55392" w14:textId="77777777" w:rsidR="00A37F14" w:rsidRDefault="002C15DC">
      <w:pPr>
        <w:tabs>
          <w:tab w:val="left" w:pos="3695"/>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12E55393"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Τον λόγο έχει ο Υπο</w:t>
      </w:r>
      <w:r>
        <w:rPr>
          <w:rFonts w:eastAsia="Times New Roman"/>
          <w:szCs w:val="24"/>
        </w:rPr>
        <w:t>υργός Οικονομικών κ. Τσακαλώτος.</w:t>
      </w:r>
    </w:p>
    <w:p w14:paraId="12E55394"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 xml:space="preserve">Είναι καλά τα </w:t>
      </w:r>
      <w:r>
        <w:rPr>
          <w:rFonts w:eastAsia="Times New Roman"/>
          <w:szCs w:val="24"/>
        </w:rPr>
        <w:t xml:space="preserve">δεκαοκτώ </w:t>
      </w:r>
      <w:r>
        <w:rPr>
          <w:rFonts w:eastAsia="Times New Roman"/>
          <w:szCs w:val="24"/>
        </w:rPr>
        <w:t>λεπτά, κύριε Υπουργέ;</w:t>
      </w:r>
    </w:p>
    <w:p w14:paraId="12E55395" w14:textId="77777777" w:rsidR="00A37F14" w:rsidRDefault="002C15DC">
      <w:pPr>
        <w:tabs>
          <w:tab w:val="left" w:pos="3695"/>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Ίσως λίγο περισσότερο για να πω για τη διαπραγμάτευση και να ενημερώσω.</w:t>
      </w:r>
    </w:p>
    <w:p w14:paraId="12E55396" w14:textId="77777777" w:rsidR="00A37F14" w:rsidRDefault="002C15DC">
      <w:pPr>
        <w:tabs>
          <w:tab w:val="left" w:pos="3695"/>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Ορίστε, έχετε τον λόγο.</w:t>
      </w:r>
    </w:p>
    <w:p w14:paraId="12E55397" w14:textId="77777777" w:rsidR="00A37F14" w:rsidRDefault="002C15DC">
      <w:pPr>
        <w:tabs>
          <w:tab w:val="left" w:pos="3695"/>
        </w:tabs>
        <w:spacing w:line="600" w:lineRule="auto"/>
        <w:ind w:firstLine="720"/>
        <w:jc w:val="both"/>
        <w:rPr>
          <w:rFonts w:eastAsia="Times New Roman"/>
          <w:szCs w:val="24"/>
        </w:rPr>
      </w:pPr>
      <w:r>
        <w:rPr>
          <w:rFonts w:eastAsia="Times New Roman"/>
          <w:b/>
          <w:szCs w:val="24"/>
        </w:rPr>
        <w:t>Ε</w:t>
      </w:r>
      <w:r>
        <w:rPr>
          <w:rFonts w:eastAsia="Times New Roman"/>
          <w:b/>
          <w:szCs w:val="24"/>
        </w:rPr>
        <w:t xml:space="preserve">ΥΚΛΕΙΔΗΣ ΤΣΑΚΑΛΩΤΟΣ (Υπουργός Οικονομικών): </w:t>
      </w:r>
      <w:r>
        <w:rPr>
          <w:rFonts w:eastAsia="Times New Roman"/>
          <w:szCs w:val="24"/>
        </w:rPr>
        <w:t xml:space="preserve">Κυρίες και κύριοι συνάδελφοι, ακούσαμε πολλές φορές για τη δήθεν διαπραγμάτευση. Ακούσαμε και χειρότερα, αλλά καλύτερα να μην τα πω. </w:t>
      </w:r>
    </w:p>
    <w:p w14:paraId="12E55398"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 xml:space="preserve">Προφανώς αυτοί που λένε για τη δήθεν διαπραγμάτευση δεν έχουν </w:t>
      </w:r>
      <w:r>
        <w:rPr>
          <w:rFonts w:eastAsia="Times New Roman"/>
          <w:szCs w:val="24"/>
        </w:rPr>
        <w:t xml:space="preserve">δει </w:t>
      </w:r>
      <w:r>
        <w:rPr>
          <w:rFonts w:eastAsia="Times New Roman"/>
          <w:szCs w:val="24"/>
        </w:rPr>
        <w:t>τηλεόραση, α</w:t>
      </w:r>
      <w:r>
        <w:rPr>
          <w:rFonts w:eastAsia="Times New Roman"/>
          <w:szCs w:val="24"/>
        </w:rPr>
        <w:t xml:space="preserve">λλά ούτε </w:t>
      </w:r>
      <w:r>
        <w:rPr>
          <w:rFonts w:eastAsia="Times New Roman"/>
          <w:szCs w:val="24"/>
        </w:rPr>
        <w:t xml:space="preserve">διάβασαν </w:t>
      </w:r>
      <w:r>
        <w:rPr>
          <w:rFonts w:eastAsia="Times New Roman"/>
          <w:szCs w:val="24"/>
        </w:rPr>
        <w:t xml:space="preserve">εφημερίδες την τελευταία εβδομάδα. Ξέρετε ότι οι Υπουργοί Οικονομικών και οι διοικητές των τραπεζών ήταν στο Τόκιο για το </w:t>
      </w:r>
      <w:r>
        <w:rPr>
          <w:rFonts w:eastAsia="Times New Roman"/>
          <w:szCs w:val="24"/>
          <w:lang w:val="en-US"/>
        </w:rPr>
        <w:t>G</w:t>
      </w:r>
      <w:r>
        <w:rPr>
          <w:rFonts w:eastAsia="Times New Roman"/>
          <w:szCs w:val="24"/>
        </w:rPr>
        <w:t xml:space="preserve">7. Όλοι μίλαγαν για το ελληνικό χρέος, τι πρέπει να γίνει </w:t>
      </w:r>
      <w:r>
        <w:rPr>
          <w:rFonts w:eastAsia="Times New Roman"/>
          <w:szCs w:val="24"/>
        </w:rPr>
        <w:t xml:space="preserve">για </w:t>
      </w:r>
      <w:r>
        <w:rPr>
          <w:rFonts w:eastAsia="Times New Roman"/>
          <w:szCs w:val="24"/>
        </w:rPr>
        <w:t>αυτό και ότι είναι ένα σοβαρό θέμα και αυτή είναι η σ</w:t>
      </w:r>
      <w:r>
        <w:rPr>
          <w:rFonts w:eastAsia="Times New Roman"/>
          <w:szCs w:val="24"/>
        </w:rPr>
        <w:t xml:space="preserve">τιγμή για να δοθεί κάποια λύση. </w:t>
      </w:r>
    </w:p>
    <w:p w14:paraId="12E55399"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 xml:space="preserve">Δεν πείθονται όλοι βεβαίως. Ο κ. Βενιζέλος μάς λέει ότι ήταν βιώσιμο το χρέος και θα μπορούσαμε να εξυπηρετήσουμε αυτό το χρέος με πρωτογενή πλεονάσματα του 4% γιατί θα υπήρχε ανάπτυξη. Προφανώς, στο σχήμα του κ. Βενιζέλου </w:t>
      </w:r>
      <w:r>
        <w:rPr>
          <w:rFonts w:eastAsia="Times New Roman"/>
          <w:szCs w:val="24"/>
        </w:rPr>
        <w:t>δεν θα διαπραγματευόμασταν για το χρέος και τα πλεονάσματα, αλλά για τους ρυθμούς ανάπτυξης.</w:t>
      </w:r>
    </w:p>
    <w:p w14:paraId="12E5539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Εγώ δεν θέλω να πω τι θα είναι η λύση στις 24</w:t>
      </w:r>
      <w:r>
        <w:rPr>
          <w:rFonts w:eastAsia="Times New Roman" w:cs="Times New Roman"/>
          <w:szCs w:val="24"/>
        </w:rPr>
        <w:t xml:space="preserve"> του μήνα</w:t>
      </w:r>
      <w:r>
        <w:rPr>
          <w:rFonts w:eastAsia="Times New Roman" w:cs="Times New Roman"/>
          <w:szCs w:val="24"/>
        </w:rPr>
        <w:t>. Θα το δούμε, θα το αξιολογήσουμε όλοι μαζί, θα δούμε πόσο ικανοποιητικό είναι. Δεν θα σας πω τι θα υπάρχει,</w:t>
      </w:r>
      <w:r>
        <w:rPr>
          <w:rFonts w:eastAsia="Times New Roman" w:cs="Times New Roman"/>
          <w:szCs w:val="24"/>
        </w:rPr>
        <w:t xml:space="preserve"> αν και είμαι συγκρατημένα αισιόδοξος. </w:t>
      </w:r>
    </w:p>
    <w:p w14:paraId="12E5539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Θα σας πω τι δεν θα υπάρχει. Δεν θα δείτε την υποσημείωση που λέει «μαζί με αυτά που δίνουμε στους Έλληνες θα κουρέψουμε τα ασφαλιστικά ταμεία». Δεν θα δείτε υποσημείωση «μαζί με αυτό που σας δίνουμε κουρεύουμε τα ομ</w:t>
      </w:r>
      <w:r>
        <w:rPr>
          <w:rFonts w:eastAsia="Times New Roman" w:cs="Times New Roman"/>
          <w:szCs w:val="24"/>
        </w:rPr>
        <w:t xml:space="preserve">όλογα των τραπεζών και θα χρειαστεί και πάλι ανακεφαλαιοποίηση». Αυτό μπορώ να σας το πω. </w:t>
      </w:r>
    </w:p>
    <w:p w14:paraId="12E5539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Επίσης, μπορώ να σας πω ότι ό,τι θα πάρουμε και στο βραχυπρόθεσμο και στο μεσοπρόθεσμο και στο μακροπρόθεσμο, αν το πάρουμε τώρα, θα είναι με ορισμούς, θα είναι με α</w:t>
      </w:r>
      <w:r>
        <w:rPr>
          <w:rFonts w:eastAsia="Times New Roman" w:cs="Times New Roman"/>
          <w:szCs w:val="24"/>
        </w:rPr>
        <w:t>ντικειμενικότητα. Δεν θα υπάρχει η διάταξη του Νοεμβρίου του 2012 που θα λέει «Θα δώσουμε κάτι στους Έλληνες αν χρειαστεί». Τώρα αυτό που έχουμε διαπραγματευτεί</w:t>
      </w:r>
      <w:r>
        <w:rPr>
          <w:rFonts w:eastAsia="Times New Roman" w:cs="Times New Roman"/>
          <w:szCs w:val="24"/>
        </w:rPr>
        <w:t>,</w:t>
      </w:r>
      <w:r>
        <w:rPr>
          <w:rFonts w:eastAsia="Times New Roman" w:cs="Times New Roman"/>
          <w:szCs w:val="24"/>
        </w:rPr>
        <w:t xml:space="preserve"> στη δήθεν διαπραγμάτευση</w:t>
      </w:r>
      <w:r>
        <w:rPr>
          <w:rFonts w:eastAsia="Times New Roman" w:cs="Times New Roman"/>
          <w:szCs w:val="24"/>
        </w:rPr>
        <w:t>,</w:t>
      </w:r>
      <w:r>
        <w:rPr>
          <w:rFonts w:eastAsia="Times New Roman" w:cs="Times New Roman"/>
          <w:szCs w:val="24"/>
        </w:rPr>
        <w:t xml:space="preserve"> είναι ότι θα υπάρχει με αυτόματο και αντικειμενικό τρόπο</w:t>
      </w:r>
      <w:r>
        <w:rPr>
          <w:rFonts w:eastAsia="Times New Roman" w:cs="Times New Roman"/>
          <w:szCs w:val="24"/>
        </w:rPr>
        <w:t>,</w:t>
      </w:r>
      <w:r>
        <w:rPr>
          <w:rFonts w:eastAsia="Times New Roman" w:cs="Times New Roman"/>
          <w:szCs w:val="24"/>
        </w:rPr>
        <w:t xml:space="preserve"> τι σημαίνο</w:t>
      </w:r>
      <w:r>
        <w:rPr>
          <w:rFonts w:eastAsia="Times New Roman" w:cs="Times New Roman"/>
          <w:szCs w:val="24"/>
        </w:rPr>
        <w:t xml:space="preserve">υν αυτές οι δύο λέξεις «αν χρειαστεί». Αυτό, νομίζω, είναι μια πολύ σημαντική διαφορά. Θα μιλήσω αργότερα και για άλλες σημαντικές διαφορές. </w:t>
      </w:r>
    </w:p>
    <w:p w14:paraId="12E5539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Θέλω να πω ότι έχω πλήρη κατανόηση για αυτούς που λένε ότι και να πάρουμε κάτι για το χρέος, αυτό δεν βοηθάει έναν</w:t>
      </w:r>
      <w:r>
        <w:rPr>
          <w:rFonts w:eastAsia="Times New Roman" w:cs="Times New Roman"/>
          <w:szCs w:val="24"/>
        </w:rPr>
        <w:t xml:space="preserve"> φτωχό άνθρωπο αυτήν τη στιγμή, που του βάζουμε και περισσότερους φόρους και είναι σε πολύ δύσκολη κατάσταση. Κατανοώ πλήρως αυτήν τη θέση και είναι και σωστή αυτή η θέση. Αλλά, από την άλλη μεριά, νομίζω, αν πάρουμε κάτι για το χρέος θα αρχίσει η αντίστρο</w:t>
      </w:r>
      <w:r>
        <w:rPr>
          <w:rFonts w:eastAsia="Times New Roman" w:cs="Times New Roman"/>
          <w:szCs w:val="24"/>
        </w:rPr>
        <w:t>φη μέτρηση, η αντίστροφη πορεία της ελληνικής οικονομίας. Γιατί θα είναι ένα σήμα στις αγορές ότι η ελληνική οικονομία μπορεί να διαχειριστεί το χρέος της και άρα οι επενδυτές μπορούν να επενδύσουν και μακροπρόθεσμα. Αυτό από μόνο του θα βοηθήσει να αντιστ</w:t>
      </w:r>
      <w:r>
        <w:rPr>
          <w:rFonts w:eastAsia="Times New Roman" w:cs="Times New Roman"/>
          <w:szCs w:val="24"/>
        </w:rPr>
        <w:t>αθμίσει τα υφεσιακά μέτρα, που όντως παίρνουμε. Και, όπως σας είπα, θα βοηθήσει και η εκταμίευση που θα πάρουμε, γιατί θα υπάρχουν πράγματα για τα ληξιπρόθεσμα του κράτους, αλλά και θα βοηθήσει αν μπούμε στη νομισματική χαλάρωση της Ευρωπαϊκής Κεντρικής Τρ</w:t>
      </w:r>
      <w:r>
        <w:rPr>
          <w:rFonts w:eastAsia="Times New Roman" w:cs="Times New Roman"/>
          <w:szCs w:val="24"/>
        </w:rPr>
        <w:t xml:space="preserve">άπεζας. </w:t>
      </w:r>
    </w:p>
    <w:p w14:paraId="12E5539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Άρα, όλη αυτή η κριτική που είχαμε «γιατί τα βάζετε με το ΔΝΤ, που είναι οι φίλοι μας», που άκουσα από τη Νέα Δημοκρατία τους τελευταίους μήνες ότι, δηλαδή, δεν έπρεπε να κάνουμε κόντρα με το ΔΝΤ, δεν φαίνεται να έχει επηρεάσει καθόλου τη συζήτηση</w:t>
      </w:r>
      <w:r>
        <w:rPr>
          <w:rFonts w:eastAsia="Times New Roman" w:cs="Times New Roman"/>
          <w:szCs w:val="24"/>
        </w:rPr>
        <w:t xml:space="preserve"> για το χρέος. </w:t>
      </w:r>
    </w:p>
    <w:p w14:paraId="12E5539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Και μου φαίνονται ακόμα πιο παράξενα αυτά που άκουσα την τελευταία εβδομάδα ότι, δηλαδή, εμείς είχαμε σκανδαλώδη επιείκεια από το ΔΝΤ. Τουλάχιστον δύο σημαντικά στελέχη της Νέας Δημοκρατίας είπαν ότι το ΔΝΤ μάς ευνοεί με απαράδεκτο τρόπο. </w:t>
      </w:r>
    </w:p>
    <w:p w14:paraId="12E553A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Τι θέλουν να πουν οι ποιητές της Νέας Δημοκρατίας; Ότι θα ήταν καλύτερο η ενέργεια, το ηλεκτρικό ρεύμα και το νερό να πάνε από το 13% στο 23%; Ότι, αντί αυτού που φέραμε, να μειώσουμε τις συντάξεις άλλο ένα δισεκατομμύριο, που αυτό ρώταγε το ΔΝΤ; Ότι έπρεπ</w:t>
      </w:r>
      <w:r>
        <w:rPr>
          <w:rFonts w:eastAsia="Times New Roman" w:cs="Times New Roman"/>
          <w:szCs w:val="24"/>
        </w:rPr>
        <w:t>ε–ακούστε το αυτό, κύριοι του ΚΚΕ- να μην αυξήσουμε τους πιο πάνω συντελεστές και να γίνει αναδιανομή του εισοδήματος; Να μην αλλάξουμε τον ΕΝΦΙΑ με τον τρόπο που το κάναμε, όπου οι 400.000, που είναι οι μόνοι που πληρώνουν περισσότερο, είναι από το πάνω μ</w:t>
      </w:r>
      <w:r>
        <w:rPr>
          <w:rFonts w:eastAsia="Times New Roman" w:cs="Times New Roman"/>
          <w:szCs w:val="24"/>
        </w:rPr>
        <w:t xml:space="preserve">έρος τους εισοδήματος; Αυτό </w:t>
      </w:r>
      <w:r>
        <w:rPr>
          <w:rFonts w:eastAsia="Times New Roman" w:cs="Times New Roman"/>
          <w:szCs w:val="24"/>
        </w:rPr>
        <w:t xml:space="preserve">εννοείτε </w:t>
      </w:r>
      <w:r>
        <w:rPr>
          <w:rFonts w:eastAsia="Times New Roman" w:cs="Times New Roman"/>
          <w:szCs w:val="24"/>
        </w:rPr>
        <w:t xml:space="preserve">όταν μας είπατε ότι το ΔΝΤ μάς ευνοεί σκανδαλωδώς; </w:t>
      </w:r>
    </w:p>
    <w:p w14:paraId="12E553A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Τι κάναμε αντί να ακούμε το ΔΝΤ σε αυτά τα ζητήματα; Αυτό που κάναμε ήταν αντί να αυξήσουμε τον ΦΠΑ από το 13% στο 23% να κάνουμε πολλά μέτρα, μικρά μέτρα που συσσωρευ</w:t>
      </w:r>
      <w:r>
        <w:rPr>
          <w:rFonts w:eastAsia="Times New Roman" w:cs="Times New Roman"/>
          <w:szCs w:val="24"/>
        </w:rPr>
        <w:t>τικά κοστίζουν. Και δεν λέμε ότι είναι όλα δίκαια. Μερικά είναι δίκαια, μερικά είναι πιο ταξικά, όπως όταν φορολογείς τα αυτοκίνητα των μεγάλων επιχειρήσεων που δίνουν στα μεγάλα στελέχη τους και κάποια άλλα τέτοια πράγματα. Προσπαθήσαμε μέσα σε αυτά τα δύ</w:t>
      </w:r>
      <w:r>
        <w:rPr>
          <w:rFonts w:eastAsia="Times New Roman" w:cs="Times New Roman"/>
          <w:szCs w:val="24"/>
        </w:rPr>
        <w:t>σκολα μέτρα, όπως κάναμε και στις συντάξεις, όπως κάναμε και στον φόρο εισοδήματος, να κρατήσουμε κάποιες ισορροπίες, για να μειώσουμε τις επιπτώσεις για τους πιο φτωχούς.</w:t>
      </w:r>
    </w:p>
    <w:p w14:paraId="12E553A2"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 Το ίδιο κάναμε και με τον κόφτη</w:t>
      </w:r>
      <w:r>
        <w:rPr>
          <w:rFonts w:eastAsia="UB-Helvetica" w:cs="Times New Roman"/>
          <w:szCs w:val="24"/>
        </w:rPr>
        <w:t>. Δηλαδή, αυτοί που λένε ότι σκανδαλωδώς μας ευνόησε το ΔΝΤ, τι ήθελαν; Αντί για τον κόφτη, δηλαδή αντί να φέρουμε 5,4 δισεκατομμύρια μέτρα να φέρουμε 9 δισεκατομμύρια; Αυτό θα θέλατε να γίνει εάν συμφωνούσαμε με το ΔΝΤ; Εσείς θα είχατε φέρει 9 δισεκατομμύ</w:t>
      </w:r>
      <w:r>
        <w:rPr>
          <w:rFonts w:eastAsia="UB-Helvetica" w:cs="Times New Roman"/>
          <w:szCs w:val="24"/>
        </w:rPr>
        <w:t>ρια αντί για 5,4 δισεκατομμύρια;</w:t>
      </w:r>
    </w:p>
    <w:p w14:paraId="12E553A3"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Φέραμε, λοιπόν, τον κόφτη, που στο κάτω κάτω δεν είναι δικής μας έμπνευσης και δεν τον ζητήσαμε και έρχεται όχι όπως λέτε εσείς επειδή καταστρέψαμε τη χώρα, αλλά επειδή </w:t>
      </w:r>
      <w:r>
        <w:rPr>
          <w:rFonts w:eastAsia="UB-Helvetica" w:cs="Times New Roman"/>
          <w:szCs w:val="24"/>
        </w:rPr>
        <w:t xml:space="preserve">για </w:t>
      </w:r>
      <w:r>
        <w:rPr>
          <w:rFonts w:eastAsia="UB-Helvetica" w:cs="Times New Roman"/>
          <w:szCs w:val="24"/>
        </w:rPr>
        <w:t xml:space="preserve">αυτό το ίδιο </w:t>
      </w:r>
      <w:r>
        <w:rPr>
          <w:rFonts w:eastAsia="UB-Helvetica" w:cs="Times New Roman"/>
          <w:szCs w:val="24"/>
        </w:rPr>
        <w:t xml:space="preserve">πακέτο των 5,4 δισεκατομμυρίων διαφωνούν ανάμεσά τους οι θεσμοί εάν θα φτάσει σε πλεόνασμα 3,5% ή 1,5%. </w:t>
      </w:r>
    </w:p>
    <w:p w14:paraId="12E553A4"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Όμως, εμείς πήγαμε και παρακάτω</w:t>
      </w:r>
      <w:r>
        <w:rPr>
          <w:rFonts w:eastAsia="UB-Helvetica" w:cs="Times New Roman"/>
          <w:szCs w:val="24"/>
        </w:rPr>
        <w:t xml:space="preserve"> -</w:t>
      </w:r>
      <w:r>
        <w:rPr>
          <w:rFonts w:eastAsia="UB-Helvetica" w:cs="Times New Roman"/>
          <w:szCs w:val="24"/>
        </w:rPr>
        <w:t>παρ</w:t>
      </w:r>
      <w:r>
        <w:rPr>
          <w:rFonts w:eastAsia="UB-Helvetica" w:cs="Times New Roman"/>
          <w:szCs w:val="24"/>
        </w:rPr>
        <w:t xml:space="preserve">’ </w:t>
      </w:r>
      <w:r>
        <w:rPr>
          <w:rFonts w:eastAsia="UB-Helvetica" w:cs="Times New Roman"/>
          <w:szCs w:val="24"/>
        </w:rPr>
        <w:t>όλο που δεν είναι δικής μας κοπής</w:t>
      </w:r>
      <w:r>
        <w:rPr>
          <w:rFonts w:eastAsia="UB-Helvetica" w:cs="Times New Roman"/>
          <w:szCs w:val="24"/>
        </w:rPr>
        <w:t xml:space="preserve">- </w:t>
      </w:r>
      <w:r>
        <w:rPr>
          <w:rFonts w:eastAsia="UB-Helvetica" w:cs="Times New Roman"/>
          <w:szCs w:val="24"/>
        </w:rPr>
        <w:t xml:space="preserve">και βάλαμε δικλίδες. Ότι για παράδειγμα μπορεί εάν το έλλειμμα δεν σχετίζεται </w:t>
      </w:r>
      <w:r>
        <w:rPr>
          <w:rFonts w:eastAsia="UB-Helvetica" w:cs="Times New Roman"/>
          <w:szCs w:val="24"/>
        </w:rPr>
        <w:t>με τον στόχο</w:t>
      </w:r>
      <w:r>
        <w:rPr>
          <w:rFonts w:eastAsia="UB-Helvetica" w:cs="Times New Roman"/>
          <w:szCs w:val="24"/>
        </w:rPr>
        <w:t>,</w:t>
      </w:r>
      <w:r>
        <w:rPr>
          <w:rFonts w:eastAsia="UB-Helvetica" w:cs="Times New Roman"/>
          <w:szCs w:val="24"/>
        </w:rPr>
        <w:t xml:space="preserve"> αλλά για λόγους που εμείς δεν επηρεάζουμε, δεν μπαίνει ο κόφτης. Εμείς σε αυτή</w:t>
      </w:r>
      <w:r>
        <w:rPr>
          <w:rFonts w:eastAsia="UB-Helvetica" w:cs="Times New Roman"/>
          <w:szCs w:val="24"/>
        </w:rPr>
        <w:t>ν</w:t>
      </w:r>
      <w:r>
        <w:rPr>
          <w:rFonts w:eastAsia="UB-Helvetica" w:cs="Times New Roman"/>
          <w:szCs w:val="24"/>
        </w:rPr>
        <w:t xml:space="preserve"> τη διάταξη συμπληρώσαμε ότι στο επόμενο προσχέδιο του προϋπολογισμού μπορεί να κάνουμε καλύτερο πακέτο μέτρων για να αντιμετωπίσουμε την απόκλιση. </w:t>
      </w:r>
    </w:p>
    <w:p w14:paraId="12E553A5"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Δηλαδή, εσείς </w:t>
      </w:r>
      <w:r>
        <w:rPr>
          <w:rFonts w:eastAsia="UB-Helvetica" w:cs="Times New Roman"/>
          <w:szCs w:val="24"/>
        </w:rPr>
        <w:t xml:space="preserve">τι θα κάνατε εάν είχατε τον στόχο, που είπε ο κ. Βενιζέλος ότι το 4% θα μπορούσαμε να το θέσουμε για πάντα και ήταν 2% το πλεόνασμα; Δεν θα παίρνατε μέτρα; Ποια είναι η τεράστια διαφορά; Κανείς δεν μας έχει πει τίποτα. </w:t>
      </w:r>
    </w:p>
    <w:p w14:paraId="12E553A6"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Σχετικά τώρα με το αγαπημένο σας θέμ</w:t>
      </w:r>
      <w:r>
        <w:rPr>
          <w:rFonts w:eastAsia="UB-Helvetica" w:cs="Times New Roman"/>
          <w:szCs w:val="24"/>
        </w:rPr>
        <w:t xml:space="preserve">α που αναδείξατε τόσο πολύ, σχετικά με το </w:t>
      </w:r>
      <w:r>
        <w:rPr>
          <w:rFonts w:eastAsia="UB-Helvetica" w:cs="Times New Roman"/>
          <w:szCs w:val="24"/>
        </w:rPr>
        <w:t>ταμείο</w:t>
      </w:r>
      <w:r>
        <w:rPr>
          <w:rFonts w:eastAsia="UB-Helvetica" w:cs="Times New Roman"/>
          <w:szCs w:val="24"/>
        </w:rPr>
        <w:t xml:space="preserve">, δυσκολεύομαι να καταλάβω γιατί άνθρωποι που τους θεωρώ έξυπνους και αξιόλογους αντιπάλους δεν καταλαβαίνουν τη διαφορά μεταξύ του ΤΑΙΠΕΔ και του </w:t>
      </w:r>
      <w:r>
        <w:rPr>
          <w:rFonts w:eastAsia="UB-Helvetica" w:cs="Times New Roman"/>
          <w:szCs w:val="24"/>
        </w:rPr>
        <w:t>ταμείου</w:t>
      </w:r>
      <w:r>
        <w:rPr>
          <w:rFonts w:eastAsia="UB-Helvetica" w:cs="Times New Roman"/>
          <w:szCs w:val="24"/>
        </w:rPr>
        <w:t xml:space="preserve">. </w:t>
      </w:r>
    </w:p>
    <w:p w14:paraId="12E553A7"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Δεν καταλαβαίνω γιατί είναι το ίδιο να έχεις ένα τα</w:t>
      </w:r>
      <w:r>
        <w:rPr>
          <w:rFonts w:eastAsia="UB-Helvetica" w:cs="Times New Roman"/>
          <w:szCs w:val="24"/>
        </w:rPr>
        <w:t>μείο που είναι μόνο για ιδιωτικοποιήσεις, το οποίο δεν έχει καθόλου κομμάτι για τις επενδύσεις. Η διαφορά για την οποία μιλάμε εμείς είναι ότι δεν είναι όλα τα περιουσιακά στοιχεία μέσα στα προς εκποίηση. Δεν υπάρχει πουθενά αυτό που λέει ο κ. Βορίδης, ότι</w:t>
      </w:r>
      <w:r>
        <w:rPr>
          <w:rFonts w:eastAsia="UB-Helvetica" w:cs="Times New Roman"/>
          <w:szCs w:val="24"/>
        </w:rPr>
        <w:t xml:space="preserve"> όλα εκποιούνται, ούτε αυτό που μας είπε η κ. Μπακογιάννη ότι πουλάμε ακόμα και την Ακρόπολη! </w:t>
      </w:r>
    </w:p>
    <w:p w14:paraId="12E553A8"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Στο </w:t>
      </w:r>
      <w:r>
        <w:rPr>
          <w:rFonts w:eastAsia="UB-Helvetica" w:cs="Times New Roman"/>
          <w:szCs w:val="24"/>
        </w:rPr>
        <w:t>ταμείο</w:t>
      </w:r>
      <w:r>
        <w:rPr>
          <w:rFonts w:eastAsia="UB-Helvetica" w:cs="Times New Roman"/>
          <w:szCs w:val="24"/>
        </w:rPr>
        <w:t xml:space="preserve"> αυτό πηγαίνουν τα στοιχεία της ΕΤΑΔ και μερικά από αυτά θα επιστρέψουν. Δεν πηγαίνουν όλα τα περιουσιακά στοιχεία. Από πουθενά δεν προκύπτει αυτό. Όμω</w:t>
      </w:r>
      <w:r>
        <w:rPr>
          <w:rFonts w:eastAsia="UB-Helvetica" w:cs="Times New Roman"/>
          <w:szCs w:val="24"/>
        </w:rPr>
        <w:t>ς, προκύπτει το μισό από κάθε αξιοποίηση</w:t>
      </w:r>
      <w:r>
        <w:rPr>
          <w:rFonts w:eastAsia="UB-Helvetica" w:cs="Times New Roman"/>
          <w:szCs w:val="24"/>
        </w:rPr>
        <w:t xml:space="preserve"> </w:t>
      </w:r>
      <w:r>
        <w:rPr>
          <w:rFonts w:eastAsia="UB-Helvetica" w:cs="Times New Roman"/>
          <w:szCs w:val="24"/>
        </w:rPr>
        <w:t xml:space="preserve">είτε είναι από ιδιωτικοποίηση είτε από αυτό που διαπραγματευτήκαμε εκείνο το βράδυ στις 12 Ιουλίου μαζί με τον Αλέξη Τσίπρα με άλλα μέσα, δηλαδή με την καλλιέργεια, με τη φροντίδα των περιουσιακών στοιχείων. </w:t>
      </w:r>
    </w:p>
    <w:p w14:paraId="12E553A9"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Εμείς </w:t>
      </w:r>
      <w:r>
        <w:rPr>
          <w:rFonts w:eastAsia="UB-Helvetica" w:cs="Times New Roman"/>
          <w:szCs w:val="24"/>
        </w:rPr>
        <w:t xml:space="preserve">προσπαθούμε κάθε εμπόδιο να το κάνουμε για καλό. Και αυτό κάναμε. Δεν μας άρεσε το </w:t>
      </w:r>
      <w:r>
        <w:rPr>
          <w:rFonts w:eastAsia="UB-Helvetica" w:cs="Times New Roman"/>
          <w:szCs w:val="24"/>
        </w:rPr>
        <w:t>ταμείο</w:t>
      </w:r>
      <w:r>
        <w:rPr>
          <w:rFonts w:eastAsia="UB-Helvetica" w:cs="Times New Roman"/>
          <w:szCs w:val="24"/>
        </w:rPr>
        <w:t>, αλλά είπαμε μήπως είναι ευκαιρία–τούτων δοθέντων- να αξιοποιήσουμε επιτέλους αυτά τα στοιχεία που είναι σκόρπια για το καλό του ελληνικού λαού και αυτό να γίνει  υπέ</w:t>
      </w:r>
      <w:r>
        <w:rPr>
          <w:rFonts w:eastAsia="UB-Helvetica" w:cs="Times New Roman"/>
          <w:szCs w:val="24"/>
        </w:rPr>
        <w:t>ρ της επένδυσης και υπέρ του αναπτυξιακού σχεδίου μας;</w:t>
      </w:r>
    </w:p>
    <w:p w14:paraId="12E553AA"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Και όταν μας λέτε ότι εμείς δεσμεύουμε τη χώρα για εκατό χρόνια και ότι δεσμεύουμε την επόμενη κυβέρνηση, έχετε δίκιο: Θέλουμε να δεσμεύσουμε τη χώρα σε </w:t>
      </w:r>
      <w:r>
        <w:rPr>
          <w:rFonts w:eastAsia="UB-Helvetica" w:cs="Times New Roman"/>
          <w:szCs w:val="24"/>
        </w:rPr>
        <w:t xml:space="preserve">μία </w:t>
      </w:r>
      <w:r>
        <w:rPr>
          <w:rFonts w:eastAsia="UB-Helvetica" w:cs="Times New Roman"/>
          <w:szCs w:val="24"/>
        </w:rPr>
        <w:t>αναπτυξιακή τροχιά. Θέλουμε να δεσμεύσουμε τ</w:t>
      </w:r>
      <w:r>
        <w:rPr>
          <w:rFonts w:eastAsia="UB-Helvetica" w:cs="Times New Roman"/>
          <w:szCs w:val="24"/>
        </w:rPr>
        <w:t xml:space="preserve">η χώρα σε </w:t>
      </w:r>
      <w:r>
        <w:rPr>
          <w:rFonts w:eastAsia="UB-Helvetica" w:cs="Times New Roman"/>
          <w:szCs w:val="24"/>
        </w:rPr>
        <w:t xml:space="preserve">μία </w:t>
      </w:r>
      <w:r>
        <w:rPr>
          <w:rFonts w:eastAsia="UB-Helvetica" w:cs="Times New Roman"/>
          <w:szCs w:val="24"/>
        </w:rPr>
        <w:t xml:space="preserve">αλλαγή σελίδας. Και αυτό περνάει και μέσα από την αξιοποίηση του </w:t>
      </w:r>
      <w:r>
        <w:rPr>
          <w:rFonts w:eastAsia="UB-Helvetica" w:cs="Times New Roman"/>
          <w:szCs w:val="24"/>
        </w:rPr>
        <w:t>ταμείου</w:t>
      </w:r>
      <w:r>
        <w:rPr>
          <w:rFonts w:eastAsia="UB-Helvetica" w:cs="Times New Roman"/>
          <w:szCs w:val="24"/>
        </w:rPr>
        <w:t xml:space="preserve">, που –ξέρετε- εξυπηρετεί μόνο το νέο χρέος, όχι το σύνολο του χρέους, όπως το ΤΑΙΠΕΔ. </w:t>
      </w:r>
    </w:p>
    <w:p w14:paraId="12E553AB"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Ο κ. Καραθασόπουλος ρώτησε και εξέφρασε </w:t>
      </w:r>
      <w:r>
        <w:rPr>
          <w:rFonts w:eastAsia="UB-Helvetica" w:cs="Times New Roman"/>
          <w:szCs w:val="24"/>
        </w:rPr>
        <w:t xml:space="preserve">μία </w:t>
      </w:r>
      <w:r>
        <w:rPr>
          <w:rFonts w:eastAsia="UB-Helvetica" w:cs="Times New Roman"/>
          <w:szCs w:val="24"/>
        </w:rPr>
        <w:t>ανησυχία, που είμαι σίγουρος ότι θα τη</w:t>
      </w:r>
      <w:r>
        <w:rPr>
          <w:rFonts w:eastAsia="UB-Helvetica" w:cs="Times New Roman"/>
          <w:szCs w:val="24"/>
        </w:rPr>
        <w:t>ν έχουν και πολλοί Βουλευτές και Βουλευτίνες της Συμπολίτευσης, εάν υπάρχει κίνδυνος για τα δημόσια αγαθά. Υπάρχει κίνδυνος. Αλλά και σε αυτό προσπαθήσαμε το εμπόδιο να το κάνουμε καλό, με το να υπάρχει ρητή αναφορά στο νόμο στις υπηρεσίες γενικού οικονομι</w:t>
      </w:r>
      <w:r>
        <w:rPr>
          <w:rFonts w:eastAsia="UB-Helvetica" w:cs="Times New Roman"/>
          <w:szCs w:val="24"/>
        </w:rPr>
        <w:t xml:space="preserve">κού συμφέροντος. </w:t>
      </w:r>
    </w:p>
    <w:p w14:paraId="12E553AC"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Αναφέρομαι στο άρθρο 197 παρ</w:t>
      </w:r>
      <w:r>
        <w:rPr>
          <w:rFonts w:eastAsia="UB-Helvetica" w:cs="Times New Roman"/>
          <w:szCs w:val="24"/>
        </w:rPr>
        <w:t xml:space="preserve">άγραφος </w:t>
      </w:r>
      <w:r>
        <w:rPr>
          <w:rFonts w:eastAsia="UB-Helvetica" w:cs="Times New Roman"/>
          <w:szCs w:val="24"/>
        </w:rPr>
        <w:t>10. Τι κατοχυρώνουμε με αυτή</w:t>
      </w:r>
      <w:r>
        <w:rPr>
          <w:rFonts w:eastAsia="UB-Helvetica" w:cs="Times New Roman"/>
          <w:szCs w:val="24"/>
        </w:rPr>
        <w:t>ν</w:t>
      </w:r>
      <w:r>
        <w:rPr>
          <w:rFonts w:eastAsia="UB-Helvetica" w:cs="Times New Roman"/>
          <w:szCs w:val="24"/>
        </w:rPr>
        <w:t xml:space="preserve"> την αναφορά στις υπηρεσίες γενικού συμφέροντος σε σχέση με τις υπηρεσίες και τα αγαθά που προσφέρουν οι ΔΕΚΟ; Ότι αποκλείεται η εμπορευματοποίηση των υπηρεσιών αγαθών εις β</w:t>
      </w:r>
      <w:r>
        <w:rPr>
          <w:rFonts w:eastAsia="UB-Helvetica" w:cs="Times New Roman"/>
          <w:szCs w:val="24"/>
        </w:rPr>
        <w:t xml:space="preserve">άρος των υπηρεσιών κοινής ωφέλειας της εδαφικής και κοινωνικής συνοχής ή με απώλεια της διάστασής τους ως κοινωνικών αγαθών. </w:t>
      </w:r>
    </w:p>
    <w:p w14:paraId="12E553A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Άρα, προσπαθούμε να εξασφαλίσουμε το υψηλό επίπεδο ποιότητας, την ασφάλεια και την οικονομική προσιτότητα, την ίση μεταχείριση των</w:t>
      </w:r>
      <w:r>
        <w:rPr>
          <w:rFonts w:eastAsia="Times New Roman" w:cs="Times New Roman"/>
          <w:szCs w:val="24"/>
        </w:rPr>
        <w:t xml:space="preserve"> χρηστών, την προώθηση καθολικής πρόσβασης και την προώθηση των δικαιωμάτων των χρηστών. Αυτές είναι οι προσπάθειες που κάναμε, για να μην υπάρχει εμπορευματοποίηση αυτών των αγαθών.</w:t>
      </w:r>
    </w:p>
    <w:p w14:paraId="12E553A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Μας είπατε ότι δεν υπάρχει κοινωνικός έλεγχος και ότι είναι στα ξένα χέρι</w:t>
      </w:r>
      <w:r>
        <w:rPr>
          <w:rFonts w:eastAsia="Times New Roman" w:cs="Times New Roman"/>
          <w:szCs w:val="24"/>
        </w:rPr>
        <w:t xml:space="preserve">α.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του </w:t>
      </w:r>
      <w:r>
        <w:rPr>
          <w:rFonts w:eastAsia="Times New Roman" w:cs="Times New Roman"/>
          <w:szCs w:val="24"/>
        </w:rPr>
        <w:t>τ</w:t>
      </w:r>
      <w:r>
        <w:rPr>
          <w:rFonts w:eastAsia="Times New Roman" w:cs="Times New Roman"/>
          <w:szCs w:val="24"/>
        </w:rPr>
        <w:t xml:space="preserve">αμείου υποχρεώνεται από τον νόμο να συζητήσει στην αρμόδια </w:t>
      </w:r>
      <w:r>
        <w:rPr>
          <w:rFonts w:eastAsia="Times New Roman" w:cs="Times New Roman"/>
          <w:szCs w:val="24"/>
        </w:rPr>
        <w:t xml:space="preserve">επιτροπή </w:t>
      </w:r>
      <w:r>
        <w:rPr>
          <w:rFonts w:eastAsia="Times New Roman" w:cs="Times New Roman"/>
          <w:szCs w:val="24"/>
        </w:rPr>
        <w:t xml:space="preserve">της Βουλής την ετήσια έκθεση που καταρτίζει. Ο </w:t>
      </w:r>
      <w:r>
        <w:rPr>
          <w:rFonts w:eastAsia="Times New Roman" w:cs="Times New Roman"/>
          <w:szCs w:val="24"/>
        </w:rPr>
        <w:t xml:space="preserve">πρόεδρος </w:t>
      </w:r>
      <w:r>
        <w:rPr>
          <w:rFonts w:eastAsia="Times New Roman" w:cs="Times New Roman"/>
          <w:szCs w:val="24"/>
        </w:rPr>
        <w:t xml:space="preserve">και ο </w:t>
      </w:r>
      <w:r>
        <w:rPr>
          <w:rFonts w:eastAsia="Times New Roman" w:cs="Times New Roman"/>
          <w:szCs w:val="24"/>
        </w:rPr>
        <w:t xml:space="preserve">διευθύνων σύμβουλος </w:t>
      </w:r>
      <w:r>
        <w:rPr>
          <w:rFonts w:eastAsia="Times New Roman" w:cs="Times New Roman"/>
          <w:szCs w:val="24"/>
        </w:rPr>
        <w:t>του υποταμείου ΔΕΚΟ παρουσιάζει σε δημόσια ακρόαση στη Βουλή το πρόγραμμα.</w:t>
      </w:r>
      <w:r>
        <w:rPr>
          <w:rFonts w:eastAsia="Times New Roman" w:cs="Times New Roman"/>
          <w:szCs w:val="24"/>
        </w:rPr>
        <w:t xml:space="preserve"> Το στρατηγικό σχέδιο του </w:t>
      </w:r>
      <w:r>
        <w:rPr>
          <w:rFonts w:eastAsia="Times New Roman" w:cs="Times New Roman"/>
          <w:szCs w:val="24"/>
        </w:rPr>
        <w:t xml:space="preserve">ταμείου </w:t>
      </w:r>
      <w:r>
        <w:rPr>
          <w:rFonts w:eastAsia="Times New Roman" w:cs="Times New Roman"/>
          <w:szCs w:val="24"/>
        </w:rPr>
        <w:t xml:space="preserve">εγκρίνεται από το Υπουργείο Οικονομικών. Ένα μέλος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του υποταμείου των ΔΕΚΟ προτείνεται από τον Υπουργό Οικονομικών, βάσει των επαγγελματικών κριτηρίων. Τα υπόλοιπα μέλη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w:t>
      </w:r>
      <w:r>
        <w:rPr>
          <w:rFonts w:eastAsia="Times New Roman" w:cs="Times New Roman"/>
          <w:szCs w:val="24"/>
        </w:rPr>
        <w:t>βουλίου των ΔΕΚΟ διορίζονται σε συνεργασία με το εποπτεύον Υπουργείο, βάσει επαγγελματικών κριτηρίων. Υπάρχει ρητή αναφορά στον νόμο ότι οι ΔΕΚΟ θα επιδιώκουν διαβούλευση με τα ενδιαφερόμενα μέρη των επιχειρήσεων. Τα ενδιαφερόμενα μέρη των επιχειρήσεων είν</w:t>
      </w:r>
      <w:r>
        <w:rPr>
          <w:rFonts w:eastAsia="Times New Roman" w:cs="Times New Roman"/>
          <w:szCs w:val="24"/>
        </w:rPr>
        <w:t xml:space="preserve">αι αυτή η ωραία αγγλική λέξη, που δεν έχει καλή μετάφραση: των </w:t>
      </w:r>
      <w:r>
        <w:rPr>
          <w:rFonts w:eastAsia="Times New Roman" w:cs="Times New Roman"/>
          <w:szCs w:val="24"/>
          <w:lang w:val="en-US"/>
        </w:rPr>
        <w:t>stakeholders</w:t>
      </w:r>
      <w:r>
        <w:rPr>
          <w:rFonts w:eastAsia="Times New Roman" w:cs="Times New Roman"/>
          <w:szCs w:val="24"/>
        </w:rPr>
        <w:t xml:space="preserve">. Γιατί η μεγάλη διαφορά μεταξύ των </w:t>
      </w:r>
      <w:r>
        <w:rPr>
          <w:rFonts w:eastAsia="Times New Roman" w:cs="Times New Roman"/>
          <w:szCs w:val="24"/>
        </w:rPr>
        <w:t xml:space="preserve">νεοφιλελεύθερων </w:t>
      </w:r>
      <w:r>
        <w:rPr>
          <w:rFonts w:eastAsia="Times New Roman" w:cs="Times New Roman"/>
          <w:szCs w:val="24"/>
        </w:rPr>
        <w:t xml:space="preserve">και των αριστερών είναι ότι εμείς δεν πιστεύουμε μόνο στην αύξηση του </w:t>
      </w:r>
      <w:r>
        <w:rPr>
          <w:rFonts w:eastAsia="Times New Roman" w:cs="Times New Roman"/>
          <w:szCs w:val="24"/>
          <w:lang w:val="en-US"/>
        </w:rPr>
        <w:t>shareholder</w:t>
      </w:r>
      <w:r>
        <w:rPr>
          <w:rFonts w:eastAsia="Times New Roman" w:cs="Times New Roman"/>
          <w:szCs w:val="24"/>
        </w:rPr>
        <w:t xml:space="preserve"> </w:t>
      </w:r>
      <w:r>
        <w:rPr>
          <w:rFonts w:eastAsia="Times New Roman" w:cs="Times New Roman"/>
          <w:szCs w:val="24"/>
          <w:lang w:val="en-US"/>
        </w:rPr>
        <w:t>value</w:t>
      </w:r>
      <w:r>
        <w:rPr>
          <w:rFonts w:eastAsia="Times New Roman" w:cs="Times New Roman"/>
          <w:szCs w:val="24"/>
        </w:rPr>
        <w:t>, δηλαδή την αξία μόνο των ιδιωτών, αλλά σ</w:t>
      </w:r>
      <w:r>
        <w:rPr>
          <w:rFonts w:eastAsia="Times New Roman" w:cs="Times New Roman"/>
          <w:szCs w:val="24"/>
        </w:rPr>
        <w:t xml:space="preserve">το </w:t>
      </w:r>
      <w:r>
        <w:rPr>
          <w:rFonts w:eastAsia="Times New Roman" w:cs="Times New Roman"/>
          <w:szCs w:val="24"/>
          <w:lang w:val="en-US"/>
        </w:rPr>
        <w:t>stakeholder</w:t>
      </w:r>
      <w:r>
        <w:rPr>
          <w:rFonts w:eastAsia="Times New Roman" w:cs="Times New Roman"/>
          <w:szCs w:val="24"/>
        </w:rPr>
        <w:t>, δηλαδή τις τοπικές κοινωνίες, των εργαζομένων, και όλο αυτό που λέμε δημόσιο συμφέρον. Αυτό το βάλαμε μέσα. Και υπάρχουν και πάρα πολλά άλλα.</w:t>
      </w:r>
    </w:p>
    <w:p w14:paraId="12E553A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Για</w:t>
      </w:r>
      <w:r>
        <w:rPr>
          <w:rFonts w:eastAsia="Times New Roman" w:cs="Times New Roman"/>
          <w:szCs w:val="24"/>
        </w:rPr>
        <w:t xml:space="preserve"> αυτό καταθέτω και μια νομοτεχνική βελτίωση, που λέει πως ό,τι γίνεται δεν γίνεται μόνο προς το</w:t>
      </w:r>
      <w:r>
        <w:rPr>
          <w:rFonts w:eastAsia="Times New Roman" w:cs="Times New Roman"/>
          <w:szCs w:val="24"/>
        </w:rPr>
        <w:t xml:space="preserve"> συμφέρον της </w:t>
      </w:r>
      <w:r>
        <w:rPr>
          <w:rFonts w:eastAsia="Times New Roman" w:cs="Times New Roman"/>
          <w:szCs w:val="24"/>
        </w:rPr>
        <w:t>εταιρείας</w:t>
      </w:r>
      <w:r>
        <w:rPr>
          <w:rFonts w:eastAsia="Times New Roman" w:cs="Times New Roman"/>
          <w:szCs w:val="24"/>
        </w:rPr>
        <w:t xml:space="preserve">, αλλά προς το συμφέρον της </w:t>
      </w:r>
      <w:r>
        <w:rPr>
          <w:rFonts w:eastAsia="Times New Roman" w:cs="Times New Roman"/>
          <w:szCs w:val="24"/>
        </w:rPr>
        <w:t xml:space="preserve">εταιρείας </w:t>
      </w:r>
      <w:r>
        <w:rPr>
          <w:rFonts w:eastAsia="Times New Roman" w:cs="Times New Roman"/>
          <w:szCs w:val="24"/>
        </w:rPr>
        <w:t>και προς εξυπηρέτηση του δημοσίου συμφέροντος.</w:t>
      </w:r>
    </w:p>
    <w:p w14:paraId="12E553B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Ευκλείδης Τσακαλώτος καταθέτει για τα Πρακτικά την προαναφερθείσα νομοτεχνική βελτίωση, η οποία έχει ως ε</w:t>
      </w:r>
      <w:r>
        <w:rPr>
          <w:rFonts w:eastAsia="Times New Roman" w:cs="Times New Roman"/>
          <w:szCs w:val="24"/>
        </w:rPr>
        <w:t>ξής:</w:t>
      </w:r>
    </w:p>
    <w:p w14:paraId="12E553B1"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Αλλαγή σελίδας</w:t>
      </w:r>
    </w:p>
    <w:p w14:paraId="12E553B2"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(να μπει η σελ. 456)</w:t>
      </w:r>
    </w:p>
    <w:p w14:paraId="12E553B3"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Αλλαγή σελίδας</w:t>
      </w:r>
    </w:p>
    <w:p w14:paraId="12E553B4" w14:textId="77777777" w:rsidR="00A37F14" w:rsidRDefault="002C15DC">
      <w:pPr>
        <w:spacing w:line="600" w:lineRule="auto"/>
        <w:ind w:firstLine="720"/>
        <w:jc w:val="both"/>
        <w:rPr>
          <w:rFonts w:eastAsia="Times New Roman" w:cs="Times New Roman"/>
          <w:b/>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Θέλω να κλείσω με </w:t>
      </w:r>
      <w:r>
        <w:rPr>
          <w:rFonts w:eastAsia="Times New Roman" w:cs="Times New Roman"/>
          <w:szCs w:val="24"/>
        </w:rPr>
        <w:t xml:space="preserve">μία </w:t>
      </w:r>
      <w:r>
        <w:rPr>
          <w:rFonts w:eastAsia="Times New Roman" w:cs="Times New Roman"/>
          <w:szCs w:val="24"/>
        </w:rPr>
        <w:t>αναφορά στην κ. Παπαρήγα, γιατί η κ. Παπαρήγα είπε κάτι πολύ σωστό, που το πιστεύω κι εγώ. Η κ. Παπαρήγα λέει ότι δεν φταίει ο Σαμαρά</w:t>
      </w:r>
      <w:r>
        <w:rPr>
          <w:rFonts w:eastAsia="Times New Roman" w:cs="Times New Roman"/>
          <w:szCs w:val="24"/>
        </w:rPr>
        <w:t xml:space="preserve">ς που φτάσαμε εκεί που φτάσαμε. Φταίει η πολιτική. Φταίνε τα συμφέροντα </w:t>
      </w:r>
      <w:r>
        <w:rPr>
          <w:rFonts w:eastAsia="Times New Roman" w:cs="Times New Roman"/>
          <w:szCs w:val="24"/>
        </w:rPr>
        <w:t xml:space="preserve">μίας </w:t>
      </w:r>
      <w:r>
        <w:rPr>
          <w:rFonts w:eastAsia="Times New Roman" w:cs="Times New Roman"/>
          <w:szCs w:val="24"/>
        </w:rPr>
        <w:t>άρχουσας τάξης που ήθελε να γονατίσει τον λαό, που ήταν ενάντια στον λαό, για να μπορέσει να είναι κερδοφόρα. Σωστά μέχρι τώρα. Συμφωνώ και το υπογράφω.</w:t>
      </w:r>
    </w:p>
    <w:p w14:paraId="12E553B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τα </w:t>
      </w:r>
      <w:r>
        <w:rPr>
          <w:rFonts w:eastAsia="Times New Roman" w:cs="Times New Roman"/>
          <w:szCs w:val="24"/>
        </w:rPr>
        <w:t>άκουσες όλα. Είπε ότι φταίνε και οι πολιτικοί.</w:t>
      </w:r>
    </w:p>
    <w:p w14:paraId="12E553B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Για ποιον λόγο φταίνε οι πολιτικοί;</w:t>
      </w:r>
    </w:p>
    <w:p w14:paraId="12E553B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Και οι πολιτικοί. Έδωσα, όμως, αυτήν τη διάσταση. Κα</w:t>
      </w:r>
      <w:r>
        <w:rPr>
          <w:rFonts w:eastAsia="Times New Roman" w:cs="Times New Roman"/>
          <w:szCs w:val="24"/>
        </w:rPr>
        <w:t>μ</w:t>
      </w:r>
      <w:r>
        <w:rPr>
          <w:rFonts w:eastAsia="Times New Roman" w:cs="Times New Roman"/>
          <w:szCs w:val="24"/>
        </w:rPr>
        <w:t>μία αντίρρηση.</w:t>
      </w:r>
    </w:p>
    <w:p w14:paraId="12E553B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Ποια είναι η διαφορά μας άρα, αφού εγώ συμφωνώ σε αυτό; Η δι</w:t>
      </w:r>
      <w:r>
        <w:rPr>
          <w:rFonts w:eastAsia="Times New Roman" w:cs="Times New Roman"/>
          <w:szCs w:val="24"/>
        </w:rPr>
        <w:t xml:space="preserve">αφορά μας είναι στη σχηματοποίηση που έχει το ΚΚΕ, ότι εδώ είναι ο </w:t>
      </w:r>
      <w:r>
        <w:rPr>
          <w:rFonts w:eastAsia="Times New Roman" w:cs="Times New Roman"/>
          <w:szCs w:val="24"/>
        </w:rPr>
        <w:t>σοσιαλισμός</w:t>
      </w:r>
      <w:r>
        <w:rPr>
          <w:rFonts w:eastAsia="Times New Roman" w:cs="Times New Roman"/>
          <w:szCs w:val="24"/>
        </w:rPr>
        <w:t xml:space="preserve">, εδώ είναι ο </w:t>
      </w:r>
      <w:r>
        <w:rPr>
          <w:rFonts w:eastAsia="Times New Roman" w:cs="Times New Roman"/>
          <w:szCs w:val="24"/>
        </w:rPr>
        <w:t xml:space="preserve">καπιταλισμός </w:t>
      </w:r>
      <w:r>
        <w:rPr>
          <w:rFonts w:eastAsia="Times New Roman" w:cs="Times New Roman"/>
          <w:szCs w:val="24"/>
        </w:rPr>
        <w:t>και δεν λέμε τίποτα για το πώς δημιουργούμε τους συσχετισμούς για να πάμε από εδώ εκεί. Και εμείς λέμε ότι αυτό γίνεται μόνον όταν ο λαός σού δίνει 30%</w:t>
      </w:r>
      <w:r>
        <w:rPr>
          <w:rFonts w:eastAsia="Times New Roman" w:cs="Times New Roman"/>
          <w:szCs w:val="24"/>
        </w:rPr>
        <w:t xml:space="preserve">, για να μπορείς να το διαχειριστείς. Εμείς λέμε ότι αυτό γίνεται μόνον όταν ο λαός μπορεί να εξηγήσει, να δει </w:t>
      </w:r>
      <w:r>
        <w:rPr>
          <w:rFonts w:eastAsia="Times New Roman" w:cs="Times New Roman"/>
          <w:szCs w:val="24"/>
        </w:rPr>
        <w:t xml:space="preserve">ότι </w:t>
      </w:r>
      <w:r>
        <w:rPr>
          <w:rFonts w:eastAsia="Times New Roman" w:cs="Times New Roman"/>
          <w:szCs w:val="24"/>
        </w:rPr>
        <w:t>προστατεύεις τους φτωχούς. Εμείς λέμε ότι γίνεται μόνον όταν δημιουργήσεις παραδείγματα συλλογικής δράσης και θεσμών, που βλέπει την αξία του</w:t>
      </w:r>
      <w:r>
        <w:rPr>
          <w:rFonts w:eastAsia="Times New Roman" w:cs="Times New Roman"/>
          <w:szCs w:val="24"/>
        </w:rPr>
        <w:t>ς.</w:t>
      </w:r>
    </w:p>
    <w:p w14:paraId="12E553B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Γιατί η ιδεολογία, σύντροφοι του ΚΚΕ, δεν αλλάζει με την επιφοίτηση. Αλλάζει όταν στην πράξη ο κόσμος δει ότι υπάρχουν αριστερές λύσεις. Και αλλάζουν οι συσχετισμοί πρωτίστως όταν υπάρχει ελπίδα, γιατί ο μεγαλύτερος εχθρός της Αριστεράς και των λαϊκών σ</w:t>
      </w:r>
      <w:r>
        <w:rPr>
          <w:rFonts w:eastAsia="Times New Roman" w:cs="Times New Roman"/>
          <w:szCs w:val="24"/>
        </w:rPr>
        <w:t>τρωμάτων είναι η απελπισία.</w:t>
      </w:r>
    </w:p>
    <w:p w14:paraId="12E553B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Για αυτόν τον λόγο η αφήγηση της Κυβέρνησης της Αριστεράς συνεχίζεται. Τον Ιούνιο, την πρώτη εβδομάδα, θα έχετε νομοσχέδιο και για τις ηλεκτρονικές συναλλαγές και για την εθελούσια αποκάλυψη και για το λαθρεμπόριο καπνών. Θα έχετε και νόμο για τις επενδύσε</w:t>
      </w:r>
      <w:r>
        <w:rPr>
          <w:rFonts w:eastAsia="Times New Roman" w:cs="Times New Roman"/>
          <w:szCs w:val="24"/>
        </w:rPr>
        <w:t>ις, γιατί η αφήγηση που είχαμε -που άρχισε με την ανακεφαλαιοποίηση των τραπεζών, που συνέχισε με το κλείσιμο της πρώτης αξιολόγησης και που τώρα θα κλείσει με μια συμφωνία για το χρέος- αλλάζει την ατζέντα προς αναπτυξιακά και κοινωνικά ζητήματα. Για αυτό</w:t>
      </w:r>
      <w:r>
        <w:rPr>
          <w:rFonts w:eastAsia="Times New Roman" w:cs="Times New Roman"/>
          <w:szCs w:val="24"/>
        </w:rPr>
        <w:t xml:space="preserve"> πρέπει να συμφωνήσουμε σήμερα πως αυτή η αξιολόγηση πρέπει να τελειώσει. </w:t>
      </w:r>
    </w:p>
    <w:p w14:paraId="12E553B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επιτροπή </w:t>
      </w:r>
      <w:r>
        <w:rPr>
          <w:rFonts w:eastAsia="Times New Roman" w:cs="Times New Roman"/>
          <w:szCs w:val="24"/>
        </w:rPr>
        <w:t xml:space="preserve">είπα κάτι που ίσως ανησύχησε τη Νέα Δημοκρατία. Διαβάσαμε την Τρίτη στην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–και το καταθέτω και αυτό στα Πρακτικά-ότι ο κ. Μητσοτάκης σκεφτόταν ότι «καλό θα</w:t>
      </w:r>
      <w:r>
        <w:rPr>
          <w:rFonts w:eastAsia="Times New Roman" w:cs="Times New Roman"/>
          <w:szCs w:val="24"/>
        </w:rPr>
        <w:t xml:space="preserve"> ήταν να υποστηρίξουμε το Ταμείο».</w:t>
      </w:r>
    </w:p>
    <w:p w14:paraId="12E553B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Οικονομικών κ. Ευκλείδης Τσακαλώτος καταθέτει για τα Πρακτικά το προαναφερθέν δημοσίευμα,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w:t>
      </w:r>
      <w:r>
        <w:rPr>
          <w:rFonts w:eastAsia="Times New Roman" w:cs="Times New Roman"/>
          <w:szCs w:val="24"/>
        </w:rPr>
        <w:t>υλής)</w:t>
      </w:r>
    </w:p>
    <w:p w14:paraId="12E553B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Το λέει καθαρά η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Είπα ότι είναι κρίμα ο κ. Σαμαράς να αλλάζει αυτή</w:t>
      </w:r>
      <w:r>
        <w:rPr>
          <w:rFonts w:eastAsia="Times New Roman" w:cs="Times New Roman"/>
          <w:szCs w:val="24"/>
        </w:rPr>
        <w:t>ν</w:t>
      </w:r>
      <w:r>
        <w:rPr>
          <w:rFonts w:eastAsia="Times New Roman" w:cs="Times New Roman"/>
          <w:szCs w:val="24"/>
        </w:rPr>
        <w:t xml:space="preserve"> την προοπτική. </w:t>
      </w:r>
    </w:p>
    <w:p w14:paraId="12E553B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Πριν από είκοσι τρία χρόνια ένας μελλοντικός </w:t>
      </w:r>
      <w:r>
        <w:rPr>
          <w:rFonts w:eastAsia="Times New Roman" w:cs="Times New Roman"/>
          <w:szCs w:val="24"/>
        </w:rPr>
        <w:t xml:space="preserve">πρωθυπουργός </w:t>
      </w:r>
      <w:r>
        <w:rPr>
          <w:rFonts w:eastAsia="Times New Roman" w:cs="Times New Roman"/>
          <w:szCs w:val="24"/>
        </w:rPr>
        <w:t xml:space="preserve">έριξε τον τότε </w:t>
      </w:r>
      <w:r>
        <w:rPr>
          <w:rFonts w:eastAsia="Times New Roman" w:cs="Times New Roman"/>
          <w:szCs w:val="24"/>
        </w:rPr>
        <w:t>πρωθυπουργό</w:t>
      </w:r>
      <w:r>
        <w:rPr>
          <w:rFonts w:eastAsia="Times New Roman" w:cs="Times New Roman"/>
          <w:szCs w:val="24"/>
        </w:rPr>
        <w:t xml:space="preserve">. Είκοσι τρία χρόνια μετά πολύ φοβάμαι ότι αυτός ο ίδιος </w:t>
      </w:r>
      <w:r>
        <w:rPr>
          <w:rFonts w:eastAsia="Times New Roman" w:cs="Times New Roman"/>
          <w:szCs w:val="24"/>
        </w:rPr>
        <w:t xml:space="preserve">πρωθυπουργός </w:t>
      </w:r>
      <w:r>
        <w:rPr>
          <w:rFonts w:eastAsia="Times New Roman" w:cs="Times New Roman"/>
          <w:szCs w:val="24"/>
        </w:rPr>
        <w:t xml:space="preserve">θέλει να ρίξει έναν άλλο Μητσοτάκη, αλλά πριν γίνει </w:t>
      </w:r>
      <w:r>
        <w:rPr>
          <w:rFonts w:eastAsia="Times New Roman" w:cs="Times New Roman"/>
          <w:szCs w:val="24"/>
        </w:rPr>
        <w:t>πρωθυπουργός</w:t>
      </w:r>
      <w:r>
        <w:rPr>
          <w:rFonts w:eastAsia="Times New Roman" w:cs="Times New Roman"/>
          <w:szCs w:val="24"/>
        </w:rPr>
        <w:t>.</w:t>
      </w:r>
    </w:p>
    <w:p w14:paraId="12E553BF"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E553C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 κύριε Τσακαλώτο.</w:t>
      </w:r>
    </w:p>
    <w:p w14:paraId="12E553C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w:t>
      </w:r>
      <w:r>
        <w:rPr>
          <w:rFonts w:eastAsia="Times New Roman" w:cs="Times New Roman"/>
          <w:szCs w:val="24"/>
        </w:rPr>
        <w:t xml:space="preserve">κ. Δένδιας. </w:t>
      </w:r>
    </w:p>
    <w:p w14:paraId="12E553C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Κύριε Δένδια, έχετε τον λόγο.</w:t>
      </w:r>
    </w:p>
    <w:p w14:paraId="12E553C3"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Κυρίες και κύριοι συνάδελφοι, κύριε Πρόεδρε, κυρίες και κύριοι Υπουργοί, πρέπει να σας πω ειλικρινά ότι με απογοήτευσε η ομιλία του Υπουργού Οικονομικών κ. Τσακαλώτου. </w:t>
      </w:r>
    </w:p>
    <w:p w14:paraId="12E553C4"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 xml:space="preserve">(Θόρυβος στην Αίθουσα από </w:t>
      </w:r>
      <w:r>
        <w:rPr>
          <w:rFonts w:eastAsia="Times New Roman" w:cs="Times New Roman"/>
          <w:szCs w:val="24"/>
        </w:rPr>
        <w:t>την πτέρυγα του ΣΥΡΙΖΑ)</w:t>
      </w:r>
    </w:p>
    <w:p w14:paraId="12E553C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Ξέρετε, τον θυμάμαι πολύ πιο ορμητικό, πολύ πιο αισιόδοξο, πολύ πιο καυχώμενο για τα επιτεύγματα της «πρώτη φορά </w:t>
      </w:r>
      <w:r>
        <w:rPr>
          <w:rFonts w:eastAsia="Times New Roman" w:cs="Times New Roman"/>
          <w:szCs w:val="24"/>
        </w:rPr>
        <w:t>αριστερά</w:t>
      </w:r>
      <w:r>
        <w:rPr>
          <w:rFonts w:eastAsia="Times New Roman" w:cs="Times New Roman"/>
          <w:szCs w:val="24"/>
        </w:rPr>
        <w:t xml:space="preserve">». Σήμερα τον είδαμε μετρημένο και επιφυλακτικό. Κατ’ αρχάς, ξεκίνησε την τοποθέτησή του ο κύριος Υπουργός από </w:t>
      </w:r>
      <w:r>
        <w:rPr>
          <w:rFonts w:eastAsia="Times New Roman" w:cs="Times New Roman"/>
          <w:szCs w:val="24"/>
        </w:rPr>
        <w:t>το ζήτημα του χρέους. Όμως, τι μας είπε; Μας είπε λίγο-πολύ και μας προετοίμασε για το εξής: Μην περιμένετε και πολλά πράγματα. Το ακούσατε καθαρά πίσω από τις γραμμές. Εκεί που παλιά θα είχαμε «κούρεμα», οριστική ρύθμιση, εκτίναξη, τώρα μας προετοίμασε γι</w:t>
      </w:r>
      <w:r>
        <w:rPr>
          <w:rFonts w:eastAsia="Times New Roman" w:cs="Times New Roman"/>
          <w:szCs w:val="24"/>
        </w:rPr>
        <w:t>α κάποια σταθερή διατύπωση, την οποία -εν πάση περιπτώσει- θα δούμε στις 24 του μηνός και βλέποντας και κάνοντας. Μέχρι εκεί τελειώσαμε το μεγάλο αφήγημα του δημοσίου χρέους εν ονόματι του οποίου γινόντουσαν όλα το τελευταίο χρονικό διάστημα από την Κυβέρν</w:t>
      </w:r>
      <w:r>
        <w:rPr>
          <w:rFonts w:eastAsia="Times New Roman" w:cs="Times New Roman"/>
          <w:szCs w:val="24"/>
        </w:rPr>
        <w:t>ηση.</w:t>
      </w:r>
    </w:p>
    <w:p w14:paraId="12E553C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 Όμως, εκτός από αυτό, τον είδα και απολογητικό λίγο για τα θέματα των φόρων, διότι δεν μπορώ να ξεχάσω -και θα μου επιτρέψει ο Υπουργός να μην ξεχάσω- ότι είναι ο ίδιος Υπουργός που είχε έρθει εδώ και μας είχε πει, επικαλούμενος στατιστικά στοιχεία -</w:t>
      </w:r>
      <w:r>
        <w:rPr>
          <w:rFonts w:eastAsia="Times New Roman" w:cs="Times New Roman"/>
          <w:szCs w:val="24"/>
        </w:rPr>
        <w:t>αλλά στατιστικά, ξέρετε, μπορείς να βρεις ό,τι μορφής θέλεις, ακόμη και εμένα με μακριά μαλλιά μπορεί να με εμφανίσουν μέσω της Στατιστικής-</w:t>
      </w:r>
      <w:r>
        <w:rPr>
          <w:rFonts w:eastAsia="Times New Roman" w:cs="Times New Roman"/>
          <w:szCs w:val="24"/>
        </w:rPr>
        <w:t>,</w:t>
      </w:r>
      <w:r>
        <w:rPr>
          <w:rFonts w:eastAsia="Times New Roman" w:cs="Times New Roman"/>
          <w:szCs w:val="24"/>
        </w:rPr>
        <w:t xml:space="preserve"> ότι οι Έλληνες υποφορολογούνται. Τώρα τον είδα πολύ μαζεμένο. Μας είπε: «τι θα θέλατε να κάνουμε; Προσπαθήσαμε να </w:t>
      </w:r>
      <w:r>
        <w:rPr>
          <w:rFonts w:eastAsia="Times New Roman" w:cs="Times New Roman"/>
          <w:szCs w:val="24"/>
        </w:rPr>
        <w:t xml:space="preserve">αυξήσουμε λίγο τον ΦΠΑ, για να μην αυξήσουμε σε κάποια άλλα πράγματα πολύ τον ΦΠΑ». </w:t>
      </w:r>
    </w:p>
    <w:p w14:paraId="12E553C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πραγματικότητα είναι, κυρίες και κύριοι της Συμπολίτευσης, ότι έχετε αυξήσει τα πάντα. Έχετε αυξήσει τους συντελεστές του φόρου εισοδήματος νομικών προσώπων. Έχετε μειώσ</w:t>
      </w:r>
      <w:r>
        <w:rPr>
          <w:rFonts w:eastAsia="Times New Roman" w:cs="Times New Roman"/>
          <w:szCs w:val="24"/>
        </w:rPr>
        <w:t xml:space="preserve">ει το αφορολόγητο. Έχετε αυξήσει τους συντελεστές εισφοράς αλληλεγγύης και επιπλέον </w:t>
      </w:r>
      <w:r>
        <w:rPr>
          <w:rFonts w:eastAsia="Times New Roman" w:cs="Times New Roman"/>
          <w:szCs w:val="24"/>
        </w:rPr>
        <w:t xml:space="preserve">την </w:t>
      </w:r>
      <w:r>
        <w:rPr>
          <w:rFonts w:eastAsia="Times New Roman" w:cs="Times New Roman"/>
          <w:szCs w:val="24"/>
        </w:rPr>
        <w:t>έχετε μονιμοποιήσει. Έχετε αυξήσει τους συντελεστές του φόρου στα ασφάλιστρα. Έχετε αυξήσει τη φορολόγηση των ενοικίων. Έχετε καταργήσει τις εκπτώσεις της εφάπαξ πληρωμ</w:t>
      </w:r>
      <w:r>
        <w:rPr>
          <w:rFonts w:eastAsia="Times New Roman" w:cs="Times New Roman"/>
          <w:szCs w:val="24"/>
        </w:rPr>
        <w:t>ής του φόρου εισοδήματος. Έχετε καταργήσει τις απαλλαγές πληρωμής του ΕΝΦΙΑ.</w:t>
      </w:r>
    </w:p>
    <w:p w14:paraId="12E553C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Κύριε Υπουργέ, αν κάπου χάνω τον λογαριασμό και ξεχάσω κανέναν φόρο, μου τον λέτε εσείς.</w:t>
      </w:r>
    </w:p>
    <w:p w14:paraId="12E553C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 Έχετε αυξήσει τις προκαταβολές του φόρου εισοδήματος στο 100%. Έχετε φορολογήσει επιπλέον</w:t>
      </w:r>
      <w:r>
        <w:rPr>
          <w:rFonts w:eastAsia="Times New Roman" w:cs="Times New Roman"/>
          <w:szCs w:val="24"/>
        </w:rPr>
        <w:t xml:space="preserve"> τα διανεμόμενα μερίσματα. Έχετε καταργήσει την επιστροφή του Ειδικού Φόρου Κατανάλωσης στο πετρέλαιο για αγροτική χρήση. Έχετε αυξήσει το</w:t>
      </w:r>
      <w:r>
        <w:rPr>
          <w:rFonts w:eastAsia="Times New Roman" w:cs="Times New Roman"/>
          <w:szCs w:val="24"/>
        </w:rPr>
        <w:t>ν</w:t>
      </w:r>
      <w:r>
        <w:rPr>
          <w:rFonts w:eastAsia="Times New Roman" w:cs="Times New Roman"/>
          <w:szCs w:val="24"/>
        </w:rPr>
        <w:t xml:space="preserve"> Φόρο Εισοδήματος στους αγρότες. Έχετε αυξήσει το κόστος των πρώτων υλών στην αγροτική παραγωγή. Έχετε αυξήσει δραματ</w:t>
      </w:r>
      <w:r>
        <w:rPr>
          <w:rFonts w:eastAsia="Times New Roman" w:cs="Times New Roman"/>
          <w:szCs w:val="24"/>
        </w:rPr>
        <w:t>ικά τις ασφαλιστικές εισφορές.</w:t>
      </w:r>
    </w:p>
    <w:p w14:paraId="12E553C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Έχετε αυξήσει τον ΕΝΦΙΑ στα οικόπεδα, στα αγροτεμάχια, στις επιχειρήσεις, στα ανοίκιαστα διαμερίσματα. Έχετε αυξήσει τον φόρο στις εταιρείες επενδύσεων, στα τσιγάρα, στην κατανάλωση μπύρας. Έχετε καταργήσει το ειδικό καθεστώς</w:t>
      </w:r>
      <w:r>
        <w:rPr>
          <w:rFonts w:eastAsia="Times New Roman" w:cs="Times New Roman"/>
          <w:szCs w:val="24"/>
        </w:rPr>
        <w:t xml:space="preserve"> μειωμένου ΦΠΑ. </w:t>
      </w:r>
    </w:p>
    <w:p w14:paraId="12E553C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Έχετε επιβάλει επιπλέον φόρο στον καφέ. Έχετε αυξήσει τον φόρο στην βενζίνη. Έχετε αυξήσει τον φόρο στο πετρέλαιο θέρμανσης. Έχετε αυξήσει τον φόρο στο πετρέλαιο κίνησης. </w:t>
      </w:r>
    </w:p>
    <w:p w14:paraId="12E553CC" w14:textId="77777777" w:rsidR="00A37F14" w:rsidRDefault="002C15DC">
      <w:pPr>
        <w:spacing w:line="600" w:lineRule="auto"/>
        <w:ind w:firstLine="720"/>
        <w:jc w:val="both"/>
        <w:rPr>
          <w:rFonts w:eastAsia="Times New Roman" w:cs="Times New Roman"/>
        </w:rPr>
      </w:pPr>
      <w:r>
        <w:rPr>
          <w:rFonts w:eastAsia="Times New Roman" w:cs="Times New Roman"/>
        </w:rPr>
        <w:t>Έχετε επιβάλει ειδικό τέλος στους λογαριασμούς σταθερής τηλεφωνίας.</w:t>
      </w:r>
      <w:r>
        <w:rPr>
          <w:rFonts w:eastAsia="Times New Roman" w:cs="Times New Roman"/>
        </w:rPr>
        <w:t xml:space="preserve"> Έχετε επιβάλει τέλος στους λογαριασμούς της συνδρομητικής τηλεόρασης. Πέρα από το τέλος παρεπιδημούντων, επιβάλλετε και ειδικό φόρο διαμονής. Έχετε βάλει φόρο στα ηλεκτρονικά τσιγάρα. Έχετε αυξήσει το τέλος ταξινόμησης των αυτοκίνητων.</w:t>
      </w:r>
    </w:p>
    <w:p w14:paraId="12E553CD" w14:textId="77777777" w:rsidR="00A37F14" w:rsidRDefault="002C15DC">
      <w:pPr>
        <w:spacing w:line="600" w:lineRule="auto"/>
        <w:ind w:firstLine="720"/>
        <w:jc w:val="both"/>
        <w:rPr>
          <w:rFonts w:eastAsia="Times New Roman" w:cs="Times New Roman"/>
        </w:rPr>
      </w:pPr>
      <w:r>
        <w:rPr>
          <w:rFonts w:eastAsia="Times New Roman" w:cs="Times New Roman"/>
        </w:rPr>
        <w:t>Ειλικρινά, σας λέω,</w:t>
      </w:r>
      <w:r>
        <w:rPr>
          <w:rFonts w:eastAsia="Times New Roman" w:cs="Times New Roman"/>
        </w:rPr>
        <w:t xml:space="preserve"> είμαι βέβαιος ότι έχετε επιβάλει </w:t>
      </w:r>
      <w:r>
        <w:rPr>
          <w:rFonts w:eastAsia="Times New Roman" w:cs="Times New Roman"/>
        </w:rPr>
        <w:t xml:space="preserve">δύο </w:t>
      </w:r>
      <w:r>
        <w:rPr>
          <w:rFonts w:eastAsia="Times New Roman" w:cs="Times New Roman"/>
        </w:rPr>
        <w:t xml:space="preserve">- τρεις φόρους, που έχω ξεχάσει και από λεπτότητα και από συμπάθεια ο κύριος Υπουργός δεν με διορθώνει, για να μην με κάνει να αισθανθώ άσχημα. </w:t>
      </w:r>
    </w:p>
    <w:p w14:paraId="12E553CE" w14:textId="77777777" w:rsidR="00A37F14" w:rsidRDefault="002C15DC">
      <w:pPr>
        <w:spacing w:line="600" w:lineRule="auto"/>
        <w:ind w:firstLine="720"/>
        <w:jc w:val="both"/>
        <w:rPr>
          <w:rFonts w:eastAsia="Times New Roman" w:cs="Times New Roman"/>
        </w:rPr>
      </w:pPr>
      <w:r>
        <w:rPr>
          <w:rFonts w:eastAsia="Times New Roman" w:cs="Times New Roman"/>
        </w:rPr>
        <w:t xml:space="preserve">Αυτό έχετε κάνει, </w:t>
      </w:r>
      <w:r>
        <w:rPr>
          <w:rFonts w:eastAsia="Times New Roman"/>
        </w:rPr>
        <w:t>κυρίες και κύριοι συνάδελφοι,</w:t>
      </w:r>
      <w:r>
        <w:rPr>
          <w:rFonts w:eastAsia="Times New Roman" w:cs="Times New Roman"/>
        </w:rPr>
        <w:t xml:space="preserve"> στην ελληνική οικονομία! </w:t>
      </w:r>
      <w:r>
        <w:rPr>
          <w:rFonts w:eastAsia="Times New Roman" w:cs="Times New Roman"/>
        </w:rPr>
        <w:t xml:space="preserve">Αυτό </w:t>
      </w:r>
      <w:r>
        <w:rPr>
          <w:rFonts w:eastAsia="Times New Roman"/>
          <w:bCs/>
        </w:rPr>
        <w:t>είναι</w:t>
      </w:r>
      <w:r>
        <w:rPr>
          <w:rFonts w:eastAsia="Times New Roman" w:cs="Times New Roman"/>
        </w:rPr>
        <w:t xml:space="preserve"> το αναπτυξιακό σας πακέτο! </w:t>
      </w:r>
    </w:p>
    <w:p w14:paraId="12E553CF" w14:textId="77777777" w:rsidR="00A37F14" w:rsidRDefault="002C15DC">
      <w:pPr>
        <w:spacing w:line="600" w:lineRule="auto"/>
        <w:ind w:firstLine="720"/>
        <w:jc w:val="both"/>
        <w:rPr>
          <w:rFonts w:eastAsia="Times New Roman" w:cs="Times New Roman"/>
        </w:rPr>
      </w:pPr>
      <w:r>
        <w:rPr>
          <w:rFonts w:eastAsia="Times New Roman" w:cs="Times New Roman"/>
        </w:rPr>
        <w:t xml:space="preserve">Έρχονται και δύο </w:t>
      </w:r>
      <w:r>
        <w:rPr>
          <w:rFonts w:eastAsia="Times New Roman"/>
        </w:rPr>
        <w:t>τροπολογίες</w:t>
      </w:r>
      <w:r>
        <w:rPr>
          <w:rFonts w:eastAsia="Times New Roman" w:cs="Times New Roman"/>
        </w:rPr>
        <w:t xml:space="preserve"> σήμερα, για τις οποίες παρακάλεσα τον κύριο Υπουργό -αλλά δεν είχε τη δυνατότητα προφανώς- να μου απαντήσει, ανυπόγραφες από τον κ. Καμμένο και τον κ. Τόσκα, με τις οποίες η πρόβλεψη της Ν</w:t>
      </w:r>
      <w:r>
        <w:rPr>
          <w:rFonts w:eastAsia="Times New Roman" w:cs="Times New Roman"/>
        </w:rPr>
        <w:t xml:space="preserve">έας Δημοκρατίας περί μισθολογικής ωρίμανσης στα ειδικά μισθολόγια, δηλαδή στις Ένοπλες Δυνάμεις, στα Σώματα Ασφαλείας και σε ορισμένες </w:t>
      </w:r>
      <w:r>
        <w:rPr>
          <w:rFonts w:eastAsia="Times New Roman" w:cs="Times New Roman"/>
        </w:rPr>
        <w:t xml:space="preserve">άλλες </w:t>
      </w:r>
      <w:r>
        <w:rPr>
          <w:rFonts w:eastAsia="Times New Roman" w:cs="Times New Roman"/>
        </w:rPr>
        <w:t xml:space="preserve">περιπτώσεις, καταργείται. Αναστέλλεται για τα επόμενα δύο-τρία χρόνια. </w:t>
      </w:r>
    </w:p>
    <w:p w14:paraId="12E553D0" w14:textId="77777777" w:rsidR="00A37F14" w:rsidRDefault="002C15DC">
      <w:pPr>
        <w:spacing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xml:space="preserve"> κατ’ αρχάς </w:t>
      </w:r>
      <w:r>
        <w:rPr>
          <w:rFonts w:eastAsia="Times New Roman"/>
          <w:bCs/>
        </w:rPr>
        <w:t>εί</w:t>
      </w:r>
      <w:r>
        <w:rPr>
          <w:rFonts w:eastAsia="Times New Roman"/>
          <w:bCs/>
        </w:rPr>
        <w:t>ναι</w:t>
      </w:r>
      <w:r>
        <w:rPr>
          <w:rFonts w:eastAsia="Times New Roman" w:cs="Times New Roman"/>
        </w:rPr>
        <w:t xml:space="preserve"> τελείως αντικοινοβουλευτικό το ότι αυτές οι </w:t>
      </w:r>
      <w:r>
        <w:rPr>
          <w:rFonts w:eastAsia="Times New Roman"/>
        </w:rPr>
        <w:t>τροπολογίες</w:t>
      </w:r>
      <w:r>
        <w:rPr>
          <w:rFonts w:eastAsia="Times New Roman" w:cs="Times New Roman"/>
        </w:rPr>
        <w:t xml:space="preserve"> έρχονται χωρίς υπογραφές των αρμοδίων Υπουργών. Και το ότι λείπουν οι υπογραφές των αρμοδίων Υπουργών δεν </w:t>
      </w:r>
      <w:r>
        <w:rPr>
          <w:rFonts w:eastAsia="Times New Roman"/>
          <w:bCs/>
        </w:rPr>
        <w:t>είναι</w:t>
      </w:r>
      <w:r>
        <w:rPr>
          <w:rFonts w:eastAsia="Times New Roman" w:cs="Times New Roman"/>
        </w:rPr>
        <w:t xml:space="preserve"> διαδικαστική έλλειψη. Γιατί ο κ. Καμμένος, εάν το ίντερνετ μάς ενημερώνει επαρκώς, έκανε συγχρόνως δήλωση, κύριε Πρόεδρε της Κ</w:t>
      </w:r>
      <w:r>
        <w:rPr>
          <w:rFonts w:eastAsia="Times New Roman"/>
          <w:bCs/>
        </w:rPr>
        <w:t>υβέρνησης</w:t>
      </w:r>
      <w:r>
        <w:rPr>
          <w:rFonts w:eastAsia="Times New Roman" w:cs="Times New Roman"/>
        </w:rPr>
        <w:t xml:space="preserve"> -και με συγχωρείτε που σας το λέω εγώ, φαντάζομαι </w:t>
      </w:r>
      <w:r>
        <w:rPr>
          <w:rFonts w:eastAsia="Times New Roman" w:cs="Times New Roman"/>
          <w:bCs/>
          <w:shd w:val="clear" w:color="auto" w:fill="FFFFFF"/>
        </w:rPr>
        <w:t>όμως</w:t>
      </w:r>
      <w:r>
        <w:rPr>
          <w:rFonts w:eastAsia="Times New Roman" w:cs="Times New Roman"/>
        </w:rPr>
        <w:t xml:space="preserve"> το ξέρετε ήδη από τους συνεργάτες σας- ότι δεν θα τα ψηφίσει αυτ</w:t>
      </w:r>
      <w:r>
        <w:rPr>
          <w:rFonts w:eastAsia="Times New Roman" w:cs="Times New Roman"/>
        </w:rPr>
        <w:t xml:space="preserve">ά, εάν δεν δώσετε αυτά που είχε δώσει το </w:t>
      </w:r>
      <w:r>
        <w:rPr>
          <w:rFonts w:eastAsia="Times New Roman" w:cs="Times New Roman"/>
          <w:bCs/>
          <w:shd w:val="clear" w:color="auto" w:fill="FFFFFF"/>
        </w:rPr>
        <w:t>Συμβούλιο της Επικρατείας</w:t>
      </w:r>
      <w:r>
        <w:rPr>
          <w:rFonts w:eastAsia="Times New Roman" w:cs="Times New Roman"/>
        </w:rPr>
        <w:t xml:space="preserve"> στους </w:t>
      </w:r>
      <w:r>
        <w:rPr>
          <w:rFonts w:eastAsia="Times New Roman" w:cs="Times New Roman"/>
        </w:rPr>
        <w:t>ένστολους</w:t>
      </w:r>
      <w:r>
        <w:rPr>
          <w:rFonts w:eastAsia="Times New Roman" w:cs="Times New Roman"/>
        </w:rPr>
        <w:t>.</w:t>
      </w:r>
    </w:p>
    <w:p w14:paraId="12E553D1" w14:textId="77777777" w:rsidR="00A37F14" w:rsidRDefault="002C15DC">
      <w:pPr>
        <w:spacing w:line="600" w:lineRule="auto"/>
        <w:ind w:firstLine="720"/>
        <w:jc w:val="both"/>
        <w:rPr>
          <w:rFonts w:eastAsia="Times New Roman" w:cs="Times New Roman"/>
        </w:rPr>
      </w:pPr>
      <w:r>
        <w:rPr>
          <w:rFonts w:eastAsia="Times New Roman" w:cs="Times New Roman"/>
        </w:rPr>
        <w:t xml:space="preserve">Μπορεί να μας πει η </w:t>
      </w:r>
      <w:r>
        <w:rPr>
          <w:rFonts w:eastAsia="Times New Roman"/>
          <w:bCs/>
        </w:rPr>
        <w:t>Κυβέρνηση,</w:t>
      </w:r>
      <w:r>
        <w:rPr>
          <w:rFonts w:eastAsia="Times New Roman" w:cs="Times New Roman"/>
        </w:rPr>
        <w:t xml:space="preserve"> </w:t>
      </w:r>
      <w:r>
        <w:rPr>
          <w:rFonts w:eastAsia="Times New Roman" w:cs="Times New Roman"/>
          <w:bCs/>
          <w:shd w:val="clear" w:color="auto" w:fill="FFFFFF"/>
        </w:rPr>
        <w:t xml:space="preserve">εν πάση περιπτώσει, </w:t>
      </w:r>
      <w:r>
        <w:rPr>
          <w:rFonts w:eastAsia="Times New Roman" w:cs="Times New Roman"/>
        </w:rPr>
        <w:t xml:space="preserve">γιατί πρέπει και αυτό εμμέσως να επιβληθεί; Διότι εν τη πράξει αποτελεί είδος φορολογίας. </w:t>
      </w:r>
    </w:p>
    <w:p w14:paraId="12E553D2" w14:textId="77777777" w:rsidR="00A37F14" w:rsidRDefault="002C15DC">
      <w:pPr>
        <w:spacing w:line="600" w:lineRule="auto"/>
        <w:ind w:firstLine="720"/>
        <w:jc w:val="both"/>
        <w:rPr>
          <w:rFonts w:eastAsia="Times New Roman" w:cs="Times New Roman"/>
        </w:rPr>
      </w:pPr>
      <w:r>
        <w:rPr>
          <w:rFonts w:eastAsia="Times New Roman" w:cs="Times New Roman"/>
        </w:rPr>
        <w:t>Γενικά, δεν κάνετε κα</w:t>
      </w:r>
      <w:r>
        <w:rPr>
          <w:rFonts w:eastAsia="Times New Roman" w:cs="Times New Roman"/>
        </w:rPr>
        <w:t>μ</w:t>
      </w:r>
      <w:r>
        <w:rPr>
          <w:rFonts w:eastAsia="Times New Roman" w:cs="Times New Roman"/>
        </w:rPr>
        <w:t>μία εξοι</w:t>
      </w:r>
      <w:r>
        <w:rPr>
          <w:rFonts w:eastAsia="Times New Roman" w:cs="Times New Roman"/>
        </w:rPr>
        <w:t xml:space="preserve">κονόμηση πουθενά. Αντίθετα, δεν σταματάτε να δημιουργείτε φορείς στο Δημόσιο. Δημιουργείτε –εδώ, με το υπάρχον νομοθέτημα- Γραμματεία Ψηφιακής Πολιτικής. Αφού υπάρχει η Γενική Γραμματεία </w:t>
      </w:r>
      <w:r>
        <w:rPr>
          <w:rFonts w:eastAsia="Times New Roman" w:cs="Times New Roman"/>
        </w:rPr>
        <w:t>Δημόσιας</w:t>
      </w:r>
      <w:r>
        <w:rPr>
          <w:rFonts w:eastAsia="Times New Roman" w:cs="Times New Roman"/>
        </w:rPr>
        <w:t xml:space="preserve"> Διοίκησης και Ηλεκτρονικής Διακυβέρνησης. Τι σας χρειάζεται </w:t>
      </w:r>
      <w:r>
        <w:rPr>
          <w:rFonts w:eastAsia="Times New Roman" w:cs="Times New Roman"/>
        </w:rPr>
        <w:t xml:space="preserve">κι άλλη </w:t>
      </w:r>
      <w:r>
        <w:rPr>
          <w:rFonts w:eastAsia="Times New Roman" w:cs="Times New Roman"/>
        </w:rPr>
        <w:t>γραμματεία</w:t>
      </w:r>
      <w:r>
        <w:rPr>
          <w:rFonts w:eastAsia="Times New Roman" w:cs="Times New Roman"/>
        </w:rPr>
        <w:t xml:space="preserve">; </w:t>
      </w:r>
    </w:p>
    <w:p w14:paraId="12E553D3" w14:textId="77777777" w:rsidR="00A37F14" w:rsidRDefault="002C15DC">
      <w:pPr>
        <w:spacing w:line="600" w:lineRule="auto"/>
        <w:ind w:firstLine="720"/>
        <w:jc w:val="both"/>
        <w:rPr>
          <w:rFonts w:eastAsia="Times New Roman" w:cs="Times New Roman"/>
        </w:rPr>
      </w:pPr>
      <w:r>
        <w:rPr>
          <w:rFonts w:eastAsia="Times New Roman" w:cs="Times New Roman"/>
        </w:rPr>
        <w:t xml:space="preserve">Δημιουργείτε δύο νέες αρχές στο Λιμάνι: Ρυθμιστική Αρχή Λιμένων και επίσης, Δημόσια Αρχή Λιμένων. Μπορείτε να μας πείτε για </w:t>
      </w:r>
      <w:r>
        <w:rPr>
          <w:rFonts w:eastAsia="Times New Roman" w:cs="Times New Roman"/>
        </w:rPr>
        <w:t xml:space="preserve">μία </w:t>
      </w:r>
      <w:r>
        <w:rPr>
          <w:rFonts w:eastAsia="Times New Roman" w:cs="Times New Roman"/>
        </w:rPr>
        <w:t xml:space="preserve">ιδιωτικοποίηση που κάνατε -που συνεχίσατε, γιατί εμείς την είχαμε κάνει- γιατί δημιουργείτε δύο </w:t>
      </w:r>
      <w:r>
        <w:rPr>
          <w:rFonts w:eastAsia="Times New Roman" w:cs="Times New Roman"/>
        </w:rPr>
        <w:t xml:space="preserve">αρχές </w:t>
      </w:r>
      <w:r>
        <w:rPr>
          <w:rFonts w:eastAsia="Times New Roman" w:cs="Times New Roman"/>
        </w:rPr>
        <w:t>συγχρ</w:t>
      </w:r>
      <w:r>
        <w:rPr>
          <w:rFonts w:eastAsia="Times New Roman" w:cs="Times New Roman"/>
        </w:rPr>
        <w:t xml:space="preserve">όνως; Δηλαδή για κάθε ιδιωτικοποίηση θα δημιουργούμε δύο, τρεις, τέσσερις </w:t>
      </w:r>
      <w:r>
        <w:rPr>
          <w:rFonts w:eastAsia="Times New Roman" w:cs="Times New Roman"/>
        </w:rPr>
        <w:t>αρχές</w:t>
      </w:r>
      <w:r>
        <w:rPr>
          <w:rFonts w:eastAsia="Times New Roman" w:cs="Times New Roman"/>
        </w:rPr>
        <w:t xml:space="preserve">; Πού θα πάμε έτσι, </w:t>
      </w:r>
      <w:r>
        <w:rPr>
          <w:rFonts w:eastAsia="Times New Roman"/>
        </w:rPr>
        <w:t>κυρίες και κύριοι συνάδελφοι</w:t>
      </w:r>
      <w:r>
        <w:rPr>
          <w:rFonts w:eastAsia="Times New Roman" w:cs="Times New Roman"/>
        </w:rPr>
        <w:t xml:space="preserve">; Και ποια </w:t>
      </w:r>
      <w:r>
        <w:rPr>
          <w:rFonts w:eastAsia="Times New Roman"/>
          <w:bCs/>
        </w:rPr>
        <w:t>είναι</w:t>
      </w:r>
      <w:r>
        <w:rPr>
          <w:rFonts w:eastAsia="Times New Roman" w:cs="Times New Roman"/>
        </w:rPr>
        <w:t xml:space="preserve"> η </w:t>
      </w:r>
      <w:r>
        <w:rPr>
          <w:rFonts w:eastAsia="Times New Roman" w:cs="Times New Roman"/>
          <w:bCs/>
          <w:shd w:val="clear" w:color="auto" w:fill="FFFFFF"/>
        </w:rPr>
        <w:t>ανάγκη</w:t>
      </w:r>
      <w:r>
        <w:rPr>
          <w:rFonts w:eastAsia="Times New Roman" w:cs="Times New Roman"/>
        </w:rPr>
        <w:t xml:space="preserve">; </w:t>
      </w:r>
      <w:r>
        <w:rPr>
          <w:rFonts w:eastAsia="Times New Roman"/>
          <w:bCs/>
        </w:rPr>
        <w:t>Είναι</w:t>
      </w:r>
      <w:r>
        <w:rPr>
          <w:rFonts w:eastAsia="Times New Roman" w:cs="Times New Roman"/>
        </w:rPr>
        <w:t xml:space="preserve"> το </w:t>
      </w:r>
      <w:r>
        <w:rPr>
          <w:rFonts w:eastAsia="Times New Roman" w:cs="Times New Roman"/>
        </w:rPr>
        <w:t xml:space="preserve">«αντίδωρο» </w:t>
      </w:r>
      <w:r>
        <w:rPr>
          <w:rFonts w:eastAsia="Times New Roman" w:cs="Times New Roman"/>
        </w:rPr>
        <w:t xml:space="preserve">του κ. Δρίτσα αυτό; </w:t>
      </w:r>
    </w:p>
    <w:p w14:paraId="12E553D4" w14:textId="77777777" w:rsidR="00A37F14" w:rsidRDefault="002C15DC">
      <w:pPr>
        <w:spacing w:line="600" w:lineRule="auto"/>
        <w:ind w:firstLine="720"/>
        <w:jc w:val="both"/>
        <w:rPr>
          <w:rFonts w:eastAsia="Times New Roman" w:cs="Times New Roman"/>
        </w:rPr>
      </w:pPr>
      <w:r>
        <w:rPr>
          <w:rFonts w:eastAsia="Times New Roman" w:cs="Times New Roman"/>
        </w:rPr>
        <w:t xml:space="preserve">Πέραν των άλλων, εμφανίζεστε ως μαχόμενοι τη διαπλοκή και ένας στους δύο ομιλητές της Συμπολίτευσης έρχεται εδώ και μας καυτηριάζει, ισχυριζόμενος ότι εσείς είσαστε οι φορείς της ρομφαίας του δικαίου, εσείς είσαστε το </w:t>
      </w:r>
      <w:r>
        <w:rPr>
          <w:rFonts w:eastAsia="Times New Roman" w:cs="Times New Roman"/>
        </w:rPr>
        <w:t xml:space="preserve">κόμμα </w:t>
      </w:r>
      <w:r>
        <w:rPr>
          <w:rFonts w:eastAsia="Times New Roman" w:cs="Times New Roman"/>
        </w:rPr>
        <w:t xml:space="preserve">το οποίο πρόκειται να πολεμήσει </w:t>
      </w:r>
      <w:r>
        <w:rPr>
          <w:rFonts w:eastAsia="Times New Roman" w:cs="Times New Roman"/>
        </w:rPr>
        <w:t xml:space="preserve">τη διαπλοκή. </w:t>
      </w:r>
    </w:p>
    <w:p w14:paraId="12E553D5" w14:textId="77777777" w:rsidR="00A37F14" w:rsidRDefault="002C15DC">
      <w:pPr>
        <w:spacing w:line="600" w:lineRule="auto"/>
        <w:ind w:firstLine="720"/>
        <w:jc w:val="both"/>
        <w:rPr>
          <w:rFonts w:eastAsia="Times New Roman" w:cs="Times New Roman"/>
        </w:rPr>
      </w:pPr>
      <w:r>
        <w:rPr>
          <w:rFonts w:eastAsia="Times New Roman" w:cs="Times New Roman"/>
        </w:rPr>
        <w:t xml:space="preserve">Ξέρετε, εγώ ως νέος Βουλευτής είχα ψηφίσει διατάξεις κατά της διαπλοκής στην </w:t>
      </w:r>
      <w:r>
        <w:rPr>
          <w:rFonts w:eastAsia="Times New Roman"/>
          <w:bCs/>
        </w:rPr>
        <w:t>κυβέρνηση</w:t>
      </w:r>
      <w:r>
        <w:rPr>
          <w:rFonts w:eastAsia="Times New Roman" w:cs="Times New Roman"/>
        </w:rPr>
        <w:t xml:space="preserve"> </w:t>
      </w:r>
      <w:r>
        <w:rPr>
          <w:rFonts w:eastAsia="Times New Roman" w:cs="Times New Roman"/>
        </w:rPr>
        <w:t xml:space="preserve">Καραμανλή το 2005. Και σας έχω θυμίσει επανειλημμένως ότι τότε τον βασικό μέτοχο δεν τον ψηφίσατε. Ψηφίσατε εναντίον </w:t>
      </w:r>
      <w:r>
        <w:rPr>
          <w:rFonts w:eastAsia="Times New Roman"/>
          <w:bCs/>
        </w:rPr>
        <w:t>κ</w:t>
      </w:r>
      <w:r>
        <w:rPr>
          <w:rFonts w:eastAsia="Times New Roman" w:cs="Times New Roman"/>
        </w:rPr>
        <w:t xml:space="preserve">αι επί της αρχής και επί </w:t>
      </w:r>
      <w:r>
        <w:rPr>
          <w:rFonts w:eastAsia="Times New Roman" w:cs="Times New Roman"/>
        </w:rPr>
        <w:t>των σημαντικ</w:t>
      </w:r>
      <w:r>
        <w:rPr>
          <w:rFonts w:eastAsia="Times New Roman" w:cs="Times New Roman"/>
        </w:rPr>
        <w:t xml:space="preserve">οτέρων </w:t>
      </w:r>
      <w:r>
        <w:rPr>
          <w:rFonts w:eastAsia="Times New Roman" w:cs="Times New Roman"/>
        </w:rPr>
        <w:t>άρθρ</w:t>
      </w:r>
      <w:r>
        <w:rPr>
          <w:rFonts w:eastAsia="Times New Roman" w:cs="Times New Roman"/>
        </w:rPr>
        <w:t>ων</w:t>
      </w:r>
      <w:r>
        <w:rPr>
          <w:rFonts w:eastAsia="Times New Roman" w:cs="Times New Roman"/>
        </w:rPr>
        <w:t xml:space="preserve">. </w:t>
      </w:r>
    </w:p>
    <w:p w14:paraId="12E553D6" w14:textId="77777777" w:rsidR="00A37F14" w:rsidRDefault="002C15DC">
      <w:pPr>
        <w:spacing w:line="600" w:lineRule="auto"/>
        <w:ind w:firstLine="720"/>
        <w:jc w:val="both"/>
        <w:rPr>
          <w:rFonts w:eastAsia="Times New Roman" w:cs="Times New Roman"/>
        </w:rPr>
      </w:pPr>
      <w:r>
        <w:rPr>
          <w:rFonts w:eastAsia="Times New Roman" w:cs="Times New Roman"/>
          <w:b/>
        </w:rPr>
        <w:t>ΝΙΚΟΛΑΟΣ ΒΟΥΤΣΗΣ (</w:t>
      </w:r>
      <w:r>
        <w:rPr>
          <w:rFonts w:eastAsia="Times New Roman"/>
          <w:b/>
        </w:rPr>
        <w:t>Πρόεδρος της Βουλής</w:t>
      </w:r>
      <w:r>
        <w:rPr>
          <w:rFonts w:eastAsia="Times New Roman" w:cs="Times New Roman"/>
          <w:b/>
        </w:rPr>
        <w:t>):</w:t>
      </w:r>
      <w:r>
        <w:rPr>
          <w:rFonts w:eastAsia="Times New Roman" w:cs="Times New Roman"/>
        </w:rPr>
        <w:t xml:space="preserve"> Δεν έχετε δίκιο. Είχαν ψηφιστεί οκτώ άρθρα από την Αριστερά. Μην λέτε τέτοια, κύριε Δένδια. </w:t>
      </w:r>
    </w:p>
    <w:p w14:paraId="12E553D7" w14:textId="77777777" w:rsidR="00A37F14" w:rsidRDefault="002C15DC">
      <w:pPr>
        <w:spacing w:line="600" w:lineRule="auto"/>
        <w:ind w:firstLine="720"/>
        <w:jc w:val="both"/>
        <w:rPr>
          <w:rFonts w:eastAsia="Times New Roman" w:cs="Times New Roman"/>
        </w:rPr>
      </w:pPr>
      <w:r>
        <w:rPr>
          <w:rFonts w:eastAsia="Times New Roman" w:cs="Times New Roman"/>
          <w:b/>
        </w:rPr>
        <w:t>ΝΙΚΟΛΑΟΣ ΔΕΝΔΙΑΣ:</w:t>
      </w:r>
      <w:r>
        <w:rPr>
          <w:rFonts w:eastAsia="Times New Roman" w:cs="Times New Roman"/>
        </w:rPr>
        <w:t xml:space="preserve"> Έχω απόλυτο δίκιο, γιατί το έλεγξα, κύριε Πρόεδρε. </w:t>
      </w:r>
    </w:p>
    <w:p w14:paraId="12E553D8" w14:textId="77777777" w:rsidR="00A37F14" w:rsidRDefault="002C15DC">
      <w:pPr>
        <w:spacing w:line="600" w:lineRule="auto"/>
        <w:ind w:firstLine="720"/>
        <w:jc w:val="both"/>
        <w:rPr>
          <w:rFonts w:eastAsia="Times New Roman" w:cs="Times New Roman"/>
        </w:rPr>
      </w:pPr>
      <w:r>
        <w:rPr>
          <w:rFonts w:eastAsia="Times New Roman" w:cs="Times New Roman"/>
        </w:rPr>
        <w:t xml:space="preserve">Πέραν αυτού, </w:t>
      </w:r>
      <w:r>
        <w:rPr>
          <w:rFonts w:eastAsia="Times New Roman"/>
        </w:rPr>
        <w:t>κυρίες και κύριοι συνάδε</w:t>
      </w:r>
      <w:r>
        <w:rPr>
          <w:rFonts w:eastAsia="Times New Roman"/>
        </w:rPr>
        <w:t>λφοι,</w:t>
      </w:r>
      <w:r>
        <w:rPr>
          <w:rFonts w:eastAsia="Times New Roman" w:cs="Times New Roman"/>
        </w:rPr>
        <w:t xml:space="preserve"> μου κάνετε τη χάρη, αν θέλετε, να κοιτάξετε τη </w:t>
      </w:r>
      <w:r>
        <w:rPr>
          <w:rFonts w:eastAsia="Times New Roman"/>
          <w:bCs/>
          <w:shd w:val="clear" w:color="auto" w:fill="FFFFFF"/>
        </w:rPr>
        <w:t>διάταξη</w:t>
      </w:r>
      <w:r>
        <w:rPr>
          <w:rFonts w:eastAsia="Times New Roman" w:cs="Times New Roman"/>
        </w:rPr>
        <w:t xml:space="preserve"> 106 του παρόντος νομοθετήματος; Θέλετε να μου πείτε ποιους αφορά αυτή η άρση του αξιόποινου, σας παρακαλώ πάρα πολύ, μετά τον καταλογισμό από την Αρχή Ανταγωνισμού; </w:t>
      </w:r>
    </w:p>
    <w:p w14:paraId="12E553D9" w14:textId="77777777" w:rsidR="00A37F14" w:rsidRDefault="002C15DC">
      <w:pPr>
        <w:spacing w:line="600" w:lineRule="auto"/>
        <w:ind w:firstLine="720"/>
        <w:jc w:val="both"/>
        <w:rPr>
          <w:rFonts w:eastAsia="Times New Roman" w:cs="Times New Roman"/>
        </w:rPr>
      </w:pPr>
      <w:r>
        <w:rPr>
          <w:rFonts w:eastAsia="Times New Roman" w:cs="Times New Roman"/>
        </w:rPr>
        <w:t>Και αν φέρουμε τον κατάλογο α</w:t>
      </w:r>
      <w:r>
        <w:rPr>
          <w:rFonts w:eastAsia="Times New Roman" w:cs="Times New Roman"/>
        </w:rPr>
        <w:t xml:space="preserve">υτό που αφορά αυτή η άρση του αξιόποινου, κύριοι Υπουργοί, μήπως τα ονόματα που θα περιλαμβάνει θα αποτελούν την επιτομή αυτού που ο μέσος άνθρωπος στον δρόμο ονομάζει διαπλοκή; Αυτή </w:t>
      </w:r>
      <w:r>
        <w:rPr>
          <w:rFonts w:eastAsia="Times New Roman"/>
          <w:bCs/>
        </w:rPr>
        <w:t>είναι</w:t>
      </w:r>
      <w:r>
        <w:rPr>
          <w:rFonts w:eastAsia="Times New Roman" w:cs="Times New Roman"/>
        </w:rPr>
        <w:t xml:space="preserve"> η μάχη κατά της διαπλοκής; </w:t>
      </w:r>
    </w:p>
    <w:p w14:paraId="12E553DA" w14:textId="77777777" w:rsidR="00A37F14" w:rsidRDefault="002C15DC">
      <w:pPr>
        <w:spacing w:line="600" w:lineRule="auto"/>
        <w:ind w:firstLine="720"/>
        <w:jc w:val="both"/>
        <w:rPr>
          <w:rFonts w:eastAsia="Times New Roman" w:cs="Times New Roman"/>
        </w:rPr>
      </w:pPr>
      <w:r>
        <w:rPr>
          <w:rFonts w:eastAsia="Times New Roman" w:cs="Times New Roman"/>
        </w:rPr>
        <w:t xml:space="preserve">Αναμένουμε, λοιπόν, </w:t>
      </w:r>
      <w:r>
        <w:rPr>
          <w:rFonts w:eastAsia="Times New Roman"/>
        </w:rPr>
        <w:t xml:space="preserve">κυρίες και κύριοι </w:t>
      </w:r>
      <w:r>
        <w:rPr>
          <w:rFonts w:eastAsia="Times New Roman"/>
        </w:rPr>
        <w:t>συνάδελφοι</w:t>
      </w:r>
      <w:r>
        <w:rPr>
          <w:rFonts w:eastAsia="Times New Roman" w:cs="Times New Roman"/>
        </w:rPr>
        <w:t xml:space="preserve"> της Πλειοψηφίας, τον κατάλογο.</w:t>
      </w:r>
    </w:p>
    <w:p w14:paraId="12E553DB" w14:textId="77777777" w:rsidR="00A37F14" w:rsidRDefault="002C15DC">
      <w:pPr>
        <w:spacing w:line="600" w:lineRule="auto"/>
        <w:ind w:firstLine="720"/>
        <w:jc w:val="both"/>
        <w:rPr>
          <w:rFonts w:eastAsia="Times New Roman" w:cs="Times New Roman"/>
        </w:rPr>
      </w:pPr>
      <w:r>
        <w:rPr>
          <w:rFonts w:eastAsia="Times New Roman" w:cs="Times New Roman"/>
          <w:b/>
        </w:rPr>
        <w:t>ΒΑΣΙΛΕΙΟΣ ΚΕΓΚΕΡΟΓΛΟΥ:</w:t>
      </w:r>
      <w:r>
        <w:rPr>
          <w:rFonts w:eastAsia="Times New Roman" w:cs="Times New Roman"/>
        </w:rPr>
        <w:t xml:space="preserve"> </w:t>
      </w:r>
      <w:r>
        <w:rPr>
          <w:rFonts w:eastAsia="Times New Roman"/>
          <w:bCs/>
        </w:rPr>
        <w:t>Είναι</w:t>
      </w:r>
      <w:r>
        <w:rPr>
          <w:rFonts w:eastAsia="Times New Roman" w:cs="Times New Roman"/>
        </w:rPr>
        <w:t xml:space="preserve"> εθνικό συμφέρον. Να το πείτε αυτό. </w:t>
      </w:r>
    </w:p>
    <w:p w14:paraId="12E553DC" w14:textId="77777777" w:rsidR="00A37F14" w:rsidRDefault="002C15DC">
      <w:pPr>
        <w:spacing w:line="600" w:lineRule="auto"/>
        <w:ind w:firstLine="720"/>
        <w:jc w:val="both"/>
        <w:rPr>
          <w:rFonts w:eastAsia="Times New Roman" w:cs="Times New Roman"/>
        </w:rPr>
      </w:pPr>
      <w:r>
        <w:rPr>
          <w:rFonts w:eastAsia="Times New Roman" w:cs="Times New Roman"/>
          <w:b/>
        </w:rPr>
        <w:t>ΝΙΚΟΛΑΟΣ ΔΕΝΔΙΑΣ:</w:t>
      </w:r>
      <w:r>
        <w:rPr>
          <w:rFonts w:eastAsia="Times New Roman" w:cs="Times New Roman"/>
        </w:rPr>
        <w:t xml:space="preserve"> Πάμε, λοιπόν, παρακάτω. </w:t>
      </w:r>
    </w:p>
    <w:p w14:paraId="12E553DD" w14:textId="77777777" w:rsidR="00A37F14" w:rsidRDefault="002C15DC">
      <w:pPr>
        <w:spacing w:line="600" w:lineRule="auto"/>
        <w:ind w:firstLine="720"/>
        <w:jc w:val="both"/>
        <w:rPr>
          <w:rFonts w:eastAsia="Times New Roman" w:cs="Times New Roman"/>
        </w:rPr>
      </w:pPr>
      <w:r>
        <w:rPr>
          <w:rFonts w:eastAsia="Times New Roman" w:cs="Times New Roman"/>
          <w:bCs/>
          <w:shd w:val="clear" w:color="auto" w:fill="FFFFFF"/>
        </w:rPr>
        <w:t>Υπάρχουν</w:t>
      </w:r>
      <w:r>
        <w:rPr>
          <w:rFonts w:eastAsia="Times New Roman" w:cs="Times New Roman"/>
        </w:rPr>
        <w:t xml:space="preserve"> μέσα στο νομοθέτημα και οι συνήθεις κουτοπονηριές, διότι σε κάθε νομοθέτημα που φέρνει η </w:t>
      </w:r>
      <w:r>
        <w:rPr>
          <w:rFonts w:eastAsia="Times New Roman"/>
          <w:bCs/>
        </w:rPr>
        <w:t>Κυβέρνησ</w:t>
      </w:r>
      <w:r>
        <w:rPr>
          <w:rFonts w:eastAsia="Times New Roman"/>
          <w:bCs/>
        </w:rPr>
        <w:t>η,</w:t>
      </w:r>
      <w:r>
        <w:rPr>
          <w:rFonts w:eastAsia="Times New Roman" w:cs="Times New Roman"/>
        </w:rPr>
        <w:t xml:space="preserve"> </w:t>
      </w:r>
      <w:r>
        <w:rPr>
          <w:rFonts w:eastAsia="Times New Roman"/>
        </w:rPr>
        <w:t>κυρίες και κύριοι συνάδελφοι</w:t>
      </w:r>
      <w:r>
        <w:rPr>
          <w:rFonts w:eastAsia="Times New Roman" w:cs="Times New Roman"/>
        </w:rPr>
        <w:t xml:space="preserve"> της Πλειοψηφίας, υπάρχει πάντα και ένα ρουσφέτι</w:t>
      </w:r>
      <w:r>
        <w:rPr>
          <w:rFonts w:eastAsia="Times New Roman" w:cs="Times New Roman"/>
        </w:rPr>
        <w:t>. Μ</w:t>
      </w:r>
      <w:r>
        <w:rPr>
          <w:rFonts w:eastAsia="Times New Roman" w:cs="Times New Roman"/>
        </w:rPr>
        <w:t xml:space="preserve">ικρό ρουσφέτι, μεγάλο ρουσφέτι, τεράστιο ρουσφέτι, απαράδεκτο ρουσφέτι, ρουσφέτι όμως. </w:t>
      </w:r>
    </w:p>
    <w:p w14:paraId="12E553DE" w14:textId="77777777" w:rsidR="00A37F14" w:rsidRDefault="002C15DC">
      <w:pPr>
        <w:spacing w:line="600" w:lineRule="auto"/>
        <w:ind w:firstLine="720"/>
        <w:jc w:val="both"/>
        <w:rPr>
          <w:rFonts w:eastAsia="Times New Roman" w:cs="Times New Roman"/>
        </w:rPr>
      </w:pPr>
      <w:r>
        <w:rPr>
          <w:rFonts w:eastAsia="Times New Roman" w:cs="Times New Roman"/>
        </w:rPr>
        <w:t xml:space="preserve">Κοιτάξτε το </w:t>
      </w:r>
      <w:r>
        <w:rPr>
          <w:rFonts w:eastAsia="Times New Roman"/>
        </w:rPr>
        <w:t>άρθρο</w:t>
      </w:r>
      <w:r>
        <w:rPr>
          <w:rFonts w:eastAsia="Times New Roman" w:cs="Times New Roman"/>
        </w:rPr>
        <w:t xml:space="preserve"> 153. Εισάγετε καινούριο όρο. «Πύκνωση» το λέτε. Για να δω την έκφρασ</w:t>
      </w:r>
      <w:r>
        <w:rPr>
          <w:rFonts w:eastAsia="Times New Roman" w:cs="Times New Roman"/>
        </w:rPr>
        <w:t xml:space="preserve">η. «Οικιστική πύκνωση». Τι θα πει «οικιστική πύκνωση»; Θα το βρει ο Υπουργός, ο οποίος θα εκδώσει απόφαση αργότερα. </w:t>
      </w:r>
    </w:p>
    <w:p w14:paraId="12E553DF" w14:textId="77777777" w:rsidR="00A37F14" w:rsidRDefault="002C15DC">
      <w:pPr>
        <w:spacing w:line="600" w:lineRule="auto"/>
        <w:ind w:firstLine="720"/>
        <w:jc w:val="both"/>
        <w:rPr>
          <w:rFonts w:eastAsia="Times New Roman" w:cs="Times New Roman"/>
        </w:rPr>
      </w:pPr>
      <w:r>
        <w:rPr>
          <w:rFonts w:eastAsia="Times New Roman" w:cs="Times New Roman"/>
        </w:rPr>
        <w:t>Και εκεί που υπάρχει «οικιστική πύκνωση» τι θα γίνει; Δεν θα το βάλουμε στους δασικούς χάρτες. Μήπως αυτό σας ακούγεται λίγο σαν απόπειρα ν</w:t>
      </w:r>
      <w:r>
        <w:rPr>
          <w:rFonts w:eastAsia="Times New Roman" w:cs="Times New Roman"/>
        </w:rPr>
        <w:t xml:space="preserve">ομιμοποίησης αυθαιρέτων; </w:t>
      </w:r>
    </w:p>
    <w:p w14:paraId="12E553E0" w14:textId="77777777" w:rsidR="00A37F14" w:rsidRDefault="002C15DC">
      <w:pPr>
        <w:spacing w:line="600" w:lineRule="auto"/>
        <w:ind w:firstLine="720"/>
        <w:jc w:val="both"/>
        <w:rPr>
          <w:rFonts w:eastAsia="Times New Roman" w:cs="Times New Roman"/>
        </w:rPr>
      </w:pPr>
      <w:r>
        <w:rPr>
          <w:rFonts w:eastAsia="Times New Roman" w:cs="Times New Roman"/>
        </w:rPr>
        <w:t xml:space="preserve">Όμως επειδή σας </w:t>
      </w:r>
      <w:r>
        <w:rPr>
          <w:rFonts w:eastAsia="Times New Roman" w:cs="Times New Roman"/>
        </w:rPr>
        <w:t>«</w:t>
      </w:r>
      <w:r>
        <w:rPr>
          <w:rFonts w:eastAsia="Times New Roman" w:cs="Times New Roman"/>
        </w:rPr>
        <w:t>έκραξε</w:t>
      </w:r>
      <w:r>
        <w:rPr>
          <w:rFonts w:eastAsia="Times New Roman" w:cs="Times New Roman"/>
        </w:rPr>
        <w:t>»</w:t>
      </w:r>
      <w:r>
        <w:rPr>
          <w:rFonts w:eastAsia="Times New Roman" w:cs="Times New Roman"/>
        </w:rPr>
        <w:t xml:space="preserve"> η </w:t>
      </w:r>
      <w:r>
        <w:rPr>
          <w:rFonts w:eastAsia="Times New Roman" w:cs="Times New Roman"/>
          <w:lang w:val="en-US"/>
        </w:rPr>
        <w:t>WWF</w:t>
      </w:r>
      <w:r>
        <w:rPr>
          <w:rFonts w:eastAsia="Times New Roman" w:cs="Times New Roman"/>
        </w:rPr>
        <w:t xml:space="preserve"> και διάφοροι άλλοι και επειδή θέλετε να τα έχετε καλά και με τον αστυφύλαξ και με τον χωροφύλαξ, κάνετε και τη δεύτερη κουτοπονηριά. Βάζετε μέσα στη </w:t>
      </w:r>
      <w:r>
        <w:rPr>
          <w:rFonts w:eastAsia="Times New Roman"/>
          <w:bCs/>
          <w:shd w:val="clear" w:color="auto" w:fill="FFFFFF"/>
        </w:rPr>
        <w:t>διάταξη</w:t>
      </w:r>
      <w:r>
        <w:rPr>
          <w:rFonts w:eastAsia="Times New Roman" w:cs="Times New Roman"/>
        </w:rPr>
        <w:t xml:space="preserve"> «υπό τους όρους της δασικής νομοθεσίας». Δ</w:t>
      </w:r>
      <w:r>
        <w:rPr>
          <w:rFonts w:eastAsia="Times New Roman" w:cs="Times New Roman"/>
        </w:rPr>
        <w:t xml:space="preserve">ηλαδή κλείνετε στο μάτι στους μεν, κλείνετε το μάτι και στους δε. Μας λέτε τι θα κάνετε στο τέλος; </w:t>
      </w:r>
    </w:p>
    <w:p w14:paraId="12E553E1" w14:textId="77777777" w:rsidR="00A37F14" w:rsidRDefault="002C15DC">
      <w:pPr>
        <w:spacing w:line="600" w:lineRule="auto"/>
        <w:ind w:firstLine="720"/>
        <w:jc w:val="both"/>
        <w:rPr>
          <w:rFonts w:eastAsia="Times New Roman"/>
          <w:szCs w:val="24"/>
        </w:rPr>
      </w:pPr>
      <w:r>
        <w:rPr>
          <w:rFonts w:eastAsia="Times New Roman"/>
          <w:b/>
          <w:szCs w:val="24"/>
        </w:rPr>
        <w:t>ΠΑΝΑΓΙΩΤΗΣ (ΠΑΝΟΣ) ΣΚΟΥΡΟΛΙΑΚΟΣ:</w:t>
      </w:r>
      <w:r>
        <w:rPr>
          <w:rFonts w:eastAsia="Times New Roman"/>
          <w:szCs w:val="24"/>
        </w:rPr>
        <w:t xml:space="preserve"> Στην Κερατέα και στον Ασπρόπυργο να τα πείτε αυτά.</w:t>
      </w:r>
    </w:p>
    <w:p w14:paraId="12E553E2" w14:textId="77777777" w:rsidR="00A37F14" w:rsidRDefault="002C15DC">
      <w:pPr>
        <w:spacing w:line="600" w:lineRule="auto"/>
        <w:ind w:firstLine="720"/>
        <w:jc w:val="both"/>
        <w:rPr>
          <w:rFonts w:eastAsia="Times New Roman"/>
          <w:szCs w:val="24"/>
        </w:rPr>
      </w:pPr>
      <w:r>
        <w:rPr>
          <w:rFonts w:eastAsia="Times New Roman"/>
          <w:b/>
          <w:szCs w:val="24"/>
        </w:rPr>
        <w:t>ΝΙΚΟΛΑΟΣ ΔΕΝΔΙΑΣ</w:t>
      </w:r>
      <w:r>
        <w:rPr>
          <w:rFonts w:ascii="Symbol" w:eastAsia="Times New Roman" w:hAnsi="Symbol"/>
          <w:b/>
          <w:szCs w:val="24"/>
        </w:rPr>
        <w:t></w:t>
      </w:r>
      <w:r>
        <w:rPr>
          <w:rFonts w:eastAsia="Times New Roman"/>
          <w:szCs w:val="24"/>
        </w:rPr>
        <w:t xml:space="preserve"> Κυρίες και κύριοι συνάδελφοι, άκουσα τον κύριο Υπουργό</w:t>
      </w:r>
      <w:r>
        <w:rPr>
          <w:rFonts w:eastAsia="Times New Roman"/>
          <w:szCs w:val="24"/>
        </w:rPr>
        <w:t xml:space="preserve"> να αγορεύει υπέρ αυτού του υπερταμείου, αυτής της νέας εταιρείας του </w:t>
      </w:r>
      <w:r>
        <w:rPr>
          <w:rFonts w:eastAsia="Times New Roman"/>
          <w:szCs w:val="24"/>
        </w:rPr>
        <w:t xml:space="preserve">δημοσίου </w:t>
      </w:r>
      <w:r>
        <w:rPr>
          <w:rFonts w:eastAsia="Times New Roman"/>
          <w:szCs w:val="24"/>
        </w:rPr>
        <w:t xml:space="preserve">-φερόμενη του </w:t>
      </w:r>
      <w:r>
        <w:rPr>
          <w:rFonts w:eastAsia="Times New Roman"/>
          <w:szCs w:val="24"/>
        </w:rPr>
        <w:t>δημοσίου</w:t>
      </w:r>
      <w:r>
        <w:rPr>
          <w:rFonts w:eastAsia="Times New Roman"/>
          <w:szCs w:val="24"/>
        </w:rPr>
        <w:t xml:space="preserve">-, η οποία έχει τέσσερα πόδια: Το ΤΧΣ, την ΕΤΑΔ, το ΤΑΙΠΕΔ και την καινούργια </w:t>
      </w:r>
      <w:r>
        <w:rPr>
          <w:rFonts w:eastAsia="Times New Roman"/>
          <w:szCs w:val="24"/>
        </w:rPr>
        <w:t xml:space="preserve">εταιρεία συμμετοχών </w:t>
      </w:r>
      <w:r>
        <w:rPr>
          <w:rFonts w:eastAsia="Times New Roman"/>
          <w:szCs w:val="24"/>
        </w:rPr>
        <w:t>που θα δημιουργηθεί. Και τον άκουσα να μας λέει ότι είναι</w:t>
      </w:r>
      <w:r>
        <w:rPr>
          <w:rFonts w:eastAsia="Times New Roman"/>
          <w:szCs w:val="24"/>
        </w:rPr>
        <w:t xml:space="preserve"> υπέρ του δημοσίου συμφέροντος, είναι ένα καλό πράγμα, θα λειτουργήσει υπέρ της ανάπτυξης. Τα ίδια είπε και ο κ. Σταθάκης –εδώ είναι ο κ. Σταθάκης- προηγουμένως. Για εκατό χρόνια θα τρώμε με χρυσά κουτάλια, αφού τα βάλαμε όλα κάτω από αυτήν την ενιαία «ομπ</w:t>
      </w:r>
      <w:r>
        <w:rPr>
          <w:rFonts w:eastAsia="Times New Roman"/>
          <w:szCs w:val="24"/>
        </w:rPr>
        <w:t>ρέλα», που εμείς οι προηγούμενες κυβερνήσεις, οι ανόητοι, δεν το συμφωνούσαμε με τους ξένους που το ζητούσαν, αλλά βρέθηκε τώρα η Κυβέρνηση αυτή, η οποία ξαφνικά είδε τη μεγάλη ευκαιρία και το συνομολόγησε. Μπράβο! Εύγε! Καταδίκη στους προηγούμενους Πρωθυπ</w:t>
      </w:r>
      <w:r>
        <w:rPr>
          <w:rFonts w:eastAsia="Times New Roman"/>
          <w:szCs w:val="24"/>
        </w:rPr>
        <w:t>ουργούς και στους προηγούμενους Υπουργούς που δεν το συμφώνησαν. Ανήκα κι εγώ σε αυτούς. Να η μεγάλη ευκαιρία για ανάπτυξη! Πώς δεν το είδαμε, κυρίες και κύριοι, όλα αυτά τα χρόνια που διαπραγματευόμασταν με την τρόικα; Πώς δεν το καταλάβαμε ότι εδώ κρύβετ</w:t>
      </w:r>
      <w:r>
        <w:rPr>
          <w:rFonts w:eastAsia="Times New Roman"/>
          <w:szCs w:val="24"/>
        </w:rPr>
        <w:t>αι ένα χρυσωρυχείο;</w:t>
      </w:r>
    </w:p>
    <w:p w14:paraId="12E553E3" w14:textId="77777777" w:rsidR="00A37F14" w:rsidRDefault="002C15DC">
      <w:pPr>
        <w:spacing w:line="600" w:lineRule="auto"/>
        <w:ind w:firstLine="720"/>
        <w:jc w:val="both"/>
        <w:rPr>
          <w:rFonts w:eastAsia="Times New Roman"/>
          <w:szCs w:val="24"/>
        </w:rPr>
      </w:pPr>
      <w:r>
        <w:rPr>
          <w:rFonts w:eastAsia="Times New Roman"/>
          <w:szCs w:val="24"/>
        </w:rPr>
        <w:t xml:space="preserve">Και ποιο είναι το χρυσωρυχείο, κυρίες και κύριοι συνάδελφοι; Υπάρχει μετοχή του ελληνικού </w:t>
      </w:r>
      <w:r>
        <w:rPr>
          <w:rFonts w:eastAsia="Times New Roman"/>
          <w:szCs w:val="24"/>
        </w:rPr>
        <w:t>δημοσίου</w:t>
      </w:r>
      <w:r>
        <w:rPr>
          <w:rFonts w:eastAsia="Times New Roman"/>
          <w:szCs w:val="24"/>
        </w:rPr>
        <w:t xml:space="preserve">. Όμως, προσέξτε, πάλι εδώ πλήρης νομική αβελτηρία. </w:t>
      </w:r>
      <w:r>
        <w:rPr>
          <w:rFonts w:eastAsia="Times New Roman"/>
          <w:szCs w:val="24"/>
        </w:rPr>
        <w:t>Τη</w:t>
      </w:r>
      <w:r>
        <w:rPr>
          <w:rFonts w:eastAsia="Times New Roman"/>
          <w:szCs w:val="24"/>
        </w:rPr>
        <w:t xml:space="preserve"> μετοχή του ελληνικού </w:t>
      </w:r>
      <w:r>
        <w:rPr>
          <w:rFonts w:eastAsia="Times New Roman"/>
          <w:szCs w:val="24"/>
        </w:rPr>
        <w:t xml:space="preserve">δημοσίου </w:t>
      </w:r>
      <w:r>
        <w:rPr>
          <w:rFonts w:eastAsia="Times New Roman"/>
          <w:szCs w:val="24"/>
        </w:rPr>
        <w:t xml:space="preserve">σε ανώνυμη εταιρεία, την οποία ρητά ορίζουν ότι είναι εκτός του δημόσιου τομέα, την ονομάζει ο μεγαλοφυής συντάκτης του νομοθετήματος –διότι είναι βέβαιο ότι οι Υπουργοί που το προσυπογράφουν δεν ξέρουν νομικά- ως εκτός συναλλαγής! </w:t>
      </w:r>
    </w:p>
    <w:p w14:paraId="12E553E4" w14:textId="77777777" w:rsidR="00A37F14" w:rsidRDefault="002C15DC">
      <w:pPr>
        <w:spacing w:line="600" w:lineRule="auto"/>
        <w:ind w:firstLine="720"/>
        <w:jc w:val="both"/>
        <w:rPr>
          <w:rFonts w:eastAsia="Times New Roman"/>
          <w:szCs w:val="24"/>
        </w:rPr>
      </w:pPr>
      <w:r>
        <w:rPr>
          <w:rFonts w:eastAsia="Times New Roman"/>
          <w:szCs w:val="24"/>
        </w:rPr>
        <w:t>Έχετε δει μετοχή στη ζω</w:t>
      </w:r>
      <w:r>
        <w:rPr>
          <w:rFonts w:eastAsia="Times New Roman"/>
          <w:szCs w:val="24"/>
        </w:rPr>
        <w:t xml:space="preserve">ή σας εκτός συναλλαγής, να μου πείτε και μένα να το μάθω λίγο; Γιατί όταν τελείωσα τη Νομική, εν πάση περιπτώσει, κάτι τέτοια μας τα ρωτούσαν. Μου λέτε, λοιπόν, πώς η μετοχή είναι εκτός συναλλαγής; Και μάλιστα κάνοντας την κουτοπονηριά ακόμα πιο πέρα ή τη </w:t>
      </w:r>
      <w:r>
        <w:rPr>
          <w:rFonts w:eastAsia="Times New Roman"/>
          <w:szCs w:val="24"/>
        </w:rPr>
        <w:t xml:space="preserve">δήθεν νομική ευφυία, «εκτός συναλλαγής» ονομάζει και τις υπόλοιπες μετοχές, στο ΤΑΙΠΕΔ, στην ΕΤΑΔ </w:t>
      </w:r>
      <w:r>
        <w:rPr>
          <w:rFonts w:eastAsia="Times New Roman"/>
          <w:szCs w:val="24"/>
        </w:rPr>
        <w:t xml:space="preserve"> και λοιπά</w:t>
      </w:r>
      <w:r>
        <w:rPr>
          <w:rFonts w:eastAsia="Times New Roman"/>
          <w:szCs w:val="24"/>
        </w:rPr>
        <w:t>, όταν στους νόμους αυτό δεν αναφέρεται. Μου λέτε αυτές τις εξυπνάδες πού τις βρήκατε; Μπορείτε να μου τις πείτε, έτσι λίγο να τις βασίσουμε εδώ πέρ</w:t>
      </w:r>
      <w:r>
        <w:rPr>
          <w:rFonts w:eastAsia="Times New Roman"/>
          <w:szCs w:val="24"/>
        </w:rPr>
        <w:t>α;</w:t>
      </w:r>
    </w:p>
    <w:p w14:paraId="12E553E5" w14:textId="77777777" w:rsidR="00A37F14" w:rsidRDefault="002C15DC">
      <w:pPr>
        <w:spacing w:line="600" w:lineRule="auto"/>
        <w:ind w:firstLine="720"/>
        <w:jc w:val="both"/>
        <w:rPr>
          <w:rFonts w:eastAsia="Times New Roman"/>
          <w:szCs w:val="24"/>
        </w:rPr>
      </w:pPr>
      <w:r>
        <w:rPr>
          <w:rFonts w:eastAsia="Times New Roman"/>
          <w:szCs w:val="24"/>
        </w:rPr>
        <w:t xml:space="preserve">Όμως ξέρετε τι μπορεί να συμβεί; Ότι κάποια στιγμή αυτή η μετοχή μπορεί να κατασχεθεί και να βρεθεί το ελληνικό </w:t>
      </w:r>
      <w:r>
        <w:rPr>
          <w:rFonts w:eastAsia="Times New Roman"/>
          <w:szCs w:val="24"/>
        </w:rPr>
        <w:t xml:space="preserve">δημόσιο </w:t>
      </w:r>
      <w:r>
        <w:rPr>
          <w:rFonts w:eastAsia="Times New Roman"/>
          <w:szCs w:val="24"/>
        </w:rPr>
        <w:t>χωρίς το σύνολο της περιουσίας του, με απόλυτη την περιουσία του κατασχεμένη.</w:t>
      </w:r>
    </w:p>
    <w:p w14:paraId="12E553E6" w14:textId="77777777" w:rsidR="00A37F14" w:rsidRDefault="002C15DC">
      <w:pPr>
        <w:spacing w:line="600" w:lineRule="auto"/>
        <w:ind w:firstLine="720"/>
        <w:jc w:val="both"/>
        <w:rPr>
          <w:rFonts w:eastAsia="Times New Roman"/>
          <w:szCs w:val="24"/>
        </w:rPr>
      </w:pPr>
      <w:r>
        <w:rPr>
          <w:rFonts w:eastAsia="Times New Roman"/>
          <w:szCs w:val="24"/>
        </w:rPr>
        <w:t xml:space="preserve">Και υπάρχει και κάτι άλλο εδώ. Υπάρχει η </w:t>
      </w:r>
      <w:r>
        <w:rPr>
          <w:rFonts w:eastAsia="Times New Roman"/>
          <w:szCs w:val="24"/>
        </w:rPr>
        <w:t>γ</w:t>
      </w:r>
      <w:r>
        <w:rPr>
          <w:rFonts w:eastAsia="Times New Roman"/>
          <w:szCs w:val="24"/>
        </w:rPr>
        <w:t xml:space="preserve">ενική </w:t>
      </w:r>
      <w:r>
        <w:rPr>
          <w:rFonts w:eastAsia="Times New Roman"/>
          <w:szCs w:val="24"/>
        </w:rPr>
        <w:t>σ</w:t>
      </w:r>
      <w:r>
        <w:rPr>
          <w:rFonts w:eastAsia="Times New Roman"/>
          <w:szCs w:val="24"/>
        </w:rPr>
        <w:t>υνέλευ</w:t>
      </w:r>
      <w:r>
        <w:rPr>
          <w:rFonts w:eastAsia="Times New Roman"/>
          <w:szCs w:val="24"/>
        </w:rPr>
        <w:t xml:space="preserve">ση που </w:t>
      </w:r>
      <w:r>
        <w:rPr>
          <w:rFonts w:eastAsia="Times New Roman"/>
          <w:szCs w:val="24"/>
        </w:rPr>
        <w:t>έχει τη</w:t>
      </w:r>
      <w:r>
        <w:rPr>
          <w:rFonts w:eastAsia="Times New Roman"/>
          <w:szCs w:val="24"/>
        </w:rPr>
        <w:t xml:space="preserve"> μετοχή. Όμως στην πραγματικότητα αν το διαβάσετε, ξέρετε ποιος έχει την εξουσία; Το </w:t>
      </w:r>
      <w:r>
        <w:rPr>
          <w:rFonts w:eastAsia="Times New Roman"/>
          <w:szCs w:val="24"/>
        </w:rPr>
        <w:t>εποπτικό συμβούλιο</w:t>
      </w:r>
      <w:r>
        <w:rPr>
          <w:rFonts w:eastAsia="Times New Roman"/>
          <w:szCs w:val="24"/>
        </w:rPr>
        <w:t>.</w:t>
      </w:r>
    </w:p>
    <w:p w14:paraId="12E553E7" w14:textId="77777777" w:rsidR="00A37F14" w:rsidRDefault="002C15DC">
      <w:pPr>
        <w:spacing w:line="600" w:lineRule="auto"/>
        <w:ind w:firstLine="720"/>
        <w:jc w:val="both"/>
        <w:rPr>
          <w:rFonts w:eastAsia="Times New Roman"/>
          <w:szCs w:val="24"/>
        </w:rPr>
      </w:pPr>
      <w:r>
        <w:rPr>
          <w:rFonts w:eastAsia="Times New Roman"/>
          <w:szCs w:val="24"/>
        </w:rPr>
        <w:t>(Στο σημείο αυτό κτυπάει προειδοποιητικά το κουδούνι λήξεως του χρόνου ομιλίας του κυρίου Βουλευτή)</w:t>
      </w:r>
    </w:p>
    <w:p w14:paraId="12E553E8" w14:textId="77777777" w:rsidR="00A37F14" w:rsidRDefault="002C15DC">
      <w:pPr>
        <w:spacing w:line="600" w:lineRule="auto"/>
        <w:ind w:firstLine="720"/>
        <w:jc w:val="both"/>
        <w:rPr>
          <w:rFonts w:eastAsia="Times New Roman"/>
          <w:szCs w:val="24"/>
        </w:rPr>
      </w:pPr>
      <w:r>
        <w:rPr>
          <w:rFonts w:eastAsia="Times New Roman"/>
          <w:szCs w:val="24"/>
        </w:rPr>
        <w:t xml:space="preserve"> Κύριε Πρόεδρε, σας παρακαλώ να χρησι</w:t>
      </w:r>
      <w:r>
        <w:rPr>
          <w:rFonts w:eastAsia="Times New Roman"/>
          <w:szCs w:val="24"/>
        </w:rPr>
        <w:t>μοποιήσω και χρόνο από τη δευτερολογία μου. Χρειάζομαι τρία λεπτά.</w:t>
      </w:r>
    </w:p>
    <w:p w14:paraId="12E553E9" w14:textId="77777777" w:rsidR="00A37F14" w:rsidRDefault="002C15DC">
      <w:pPr>
        <w:spacing w:line="600" w:lineRule="auto"/>
        <w:ind w:firstLine="720"/>
        <w:jc w:val="both"/>
        <w:rPr>
          <w:rFonts w:eastAsia="Times New Roman"/>
          <w:szCs w:val="24"/>
        </w:rPr>
      </w:pPr>
      <w:r>
        <w:rPr>
          <w:rFonts w:eastAsia="Times New Roman"/>
          <w:szCs w:val="24"/>
        </w:rPr>
        <w:t xml:space="preserve">Γιατί; Διότι το </w:t>
      </w:r>
      <w:r>
        <w:rPr>
          <w:rFonts w:eastAsia="Times New Roman"/>
          <w:szCs w:val="24"/>
        </w:rPr>
        <w:t xml:space="preserve">εποπτικό συμβούλιο </w:t>
      </w:r>
      <w:r>
        <w:rPr>
          <w:rFonts w:eastAsia="Times New Roman"/>
          <w:szCs w:val="24"/>
        </w:rPr>
        <w:t xml:space="preserve">είναι αυτό το οποίο ορίζει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 xml:space="preserve">υμβούλιο και το </w:t>
      </w:r>
      <w:r>
        <w:rPr>
          <w:rFonts w:eastAsia="Times New Roman"/>
          <w:szCs w:val="24"/>
        </w:rPr>
        <w:t>ε</w:t>
      </w:r>
      <w:r>
        <w:rPr>
          <w:rFonts w:eastAsia="Times New Roman"/>
          <w:szCs w:val="24"/>
        </w:rPr>
        <w:t xml:space="preserve">ποπτικό </w:t>
      </w:r>
      <w:r>
        <w:rPr>
          <w:rFonts w:eastAsia="Times New Roman"/>
          <w:szCs w:val="24"/>
        </w:rPr>
        <w:t>σ</w:t>
      </w:r>
      <w:r>
        <w:rPr>
          <w:rFonts w:eastAsia="Times New Roman"/>
          <w:szCs w:val="24"/>
        </w:rPr>
        <w:t xml:space="preserve">υμβούλιο είναι αυτό που μπορεί να τροποποιεί το καταστατικό. Άρα, </w:t>
      </w:r>
      <w:r>
        <w:rPr>
          <w:rFonts w:eastAsia="Times New Roman"/>
          <w:szCs w:val="24"/>
        </w:rPr>
        <w:t xml:space="preserve">ως </w:t>
      </w:r>
      <w:r>
        <w:rPr>
          <w:rFonts w:eastAsia="Times New Roman"/>
          <w:szCs w:val="24"/>
        </w:rPr>
        <w:t>μέτοχος</w:t>
      </w:r>
      <w:r>
        <w:rPr>
          <w:rFonts w:eastAsia="Times New Roman"/>
          <w:szCs w:val="24"/>
        </w:rPr>
        <w:t>,</w:t>
      </w:r>
      <w:r>
        <w:rPr>
          <w:rFonts w:eastAsia="Times New Roman"/>
          <w:szCs w:val="24"/>
        </w:rPr>
        <w:t xml:space="preserve"> το ελλην</w:t>
      </w:r>
      <w:r>
        <w:rPr>
          <w:rFonts w:eastAsia="Times New Roman"/>
          <w:szCs w:val="24"/>
        </w:rPr>
        <w:t xml:space="preserve">ικό </w:t>
      </w:r>
      <w:r>
        <w:rPr>
          <w:rFonts w:eastAsia="Times New Roman"/>
          <w:szCs w:val="24"/>
        </w:rPr>
        <w:t>δ</w:t>
      </w:r>
      <w:r>
        <w:rPr>
          <w:rFonts w:eastAsia="Times New Roman"/>
          <w:szCs w:val="24"/>
        </w:rPr>
        <w:t>ημόσιο</w:t>
      </w:r>
      <w:r>
        <w:rPr>
          <w:rFonts w:eastAsia="Times New Roman"/>
          <w:szCs w:val="24"/>
        </w:rPr>
        <w:t>,</w:t>
      </w:r>
      <w:r>
        <w:rPr>
          <w:rFonts w:eastAsia="Times New Roman"/>
          <w:szCs w:val="24"/>
        </w:rPr>
        <w:t xml:space="preserve"> στερείται των βασικών εξουσιών που θα είχε ο μέτοχος οποιασδήποτε εταιρείας. Και εδώ αυτή είναι η εταιρεία που έχει το σύνολο της δημόσιας περιουσίας. Το σύνολο! Καταλαβαίνετε τι γίνεται εδώ; Είναι δυνατόν να πιστεύετε ότι σε αυτήν την παγίδα </w:t>
      </w:r>
      <w:r>
        <w:rPr>
          <w:rFonts w:eastAsia="Times New Roman"/>
          <w:szCs w:val="24"/>
        </w:rPr>
        <w:t xml:space="preserve">είστε οι μόνοι έξυπνοι που την είδατε </w:t>
      </w:r>
      <w:r>
        <w:rPr>
          <w:rFonts w:eastAsia="Times New Roman"/>
          <w:szCs w:val="24"/>
        </w:rPr>
        <w:t xml:space="preserve">ως </w:t>
      </w:r>
      <w:r>
        <w:rPr>
          <w:rFonts w:eastAsia="Times New Roman"/>
          <w:szCs w:val="24"/>
        </w:rPr>
        <w:t>ευκαιρία κι όλοι οι άλλοι που την αρνιόντουσαν πεισματικά επί χρόνια, με τεράστια πίεση, είχαν άδικο; Δεν καταλαβαίνετε τι κινδυνεύουμε να πάθουμε;</w:t>
      </w:r>
    </w:p>
    <w:p w14:paraId="12E553EA" w14:textId="77777777" w:rsidR="00A37F14" w:rsidRDefault="002C15DC">
      <w:pPr>
        <w:spacing w:line="600" w:lineRule="auto"/>
        <w:ind w:firstLine="720"/>
        <w:jc w:val="both"/>
        <w:rPr>
          <w:rFonts w:eastAsia="Times New Roman"/>
          <w:szCs w:val="24"/>
        </w:rPr>
      </w:pPr>
      <w:r>
        <w:rPr>
          <w:rFonts w:eastAsia="Times New Roman"/>
          <w:szCs w:val="24"/>
        </w:rPr>
        <w:t>Καταλήξαμε εμείς, δεδομένοι φίλοι της Ευρώπης, να σας λέμε «</w:t>
      </w:r>
      <w:r>
        <w:rPr>
          <w:rFonts w:eastAsia="Times New Roman"/>
          <w:szCs w:val="24"/>
        </w:rPr>
        <w:t xml:space="preserve">για </w:t>
      </w:r>
      <w:r>
        <w:rPr>
          <w:rFonts w:eastAsia="Times New Roman"/>
          <w:szCs w:val="24"/>
        </w:rPr>
        <w:t>τον</w:t>
      </w:r>
      <w:r>
        <w:rPr>
          <w:rFonts w:eastAsia="Times New Roman"/>
          <w:szCs w:val="24"/>
        </w:rPr>
        <w:t xml:space="preserve"> </w:t>
      </w:r>
      <w:r>
        <w:rPr>
          <w:rFonts w:eastAsia="Times New Roman"/>
          <w:szCs w:val="24"/>
        </w:rPr>
        <w:t>θεό</w:t>
      </w:r>
      <w:r>
        <w:rPr>
          <w:rFonts w:eastAsia="Times New Roman"/>
          <w:szCs w:val="24"/>
        </w:rPr>
        <w:t xml:space="preserve">, τι κάνετε;»; Εκχωρείτε την περιουσία της πατρίδας σε άδηλο έλεγχο; Και πού είναι η λογοδοσία στο Κοινοβούλιο; </w:t>
      </w:r>
    </w:p>
    <w:p w14:paraId="12E553EB" w14:textId="77777777" w:rsidR="00A37F14" w:rsidRDefault="002C15DC">
      <w:pPr>
        <w:spacing w:line="600" w:lineRule="auto"/>
        <w:ind w:firstLine="720"/>
        <w:jc w:val="both"/>
        <w:rPr>
          <w:rFonts w:eastAsia="Times New Roman"/>
          <w:szCs w:val="24"/>
        </w:rPr>
      </w:pPr>
      <w:r>
        <w:rPr>
          <w:rFonts w:eastAsia="Times New Roman"/>
          <w:szCs w:val="24"/>
        </w:rPr>
        <w:t xml:space="preserve">Ήρθε και μας είπε ο κύριος Υπουργός προηγουμένως –μας το έφερε μάλιστα με νομοτεχνική βελτίωση- εδώ </w:t>
      </w:r>
      <w:r>
        <w:rPr>
          <w:rFonts w:eastAsia="Times New Roman"/>
          <w:szCs w:val="24"/>
        </w:rPr>
        <w:t xml:space="preserve">ότι </w:t>
      </w:r>
      <w:r>
        <w:rPr>
          <w:rFonts w:eastAsia="Times New Roman"/>
          <w:szCs w:val="24"/>
        </w:rPr>
        <w:t xml:space="preserve">θα έρχεται στο Κοινοβούλιο. Θέλετε </w:t>
      </w:r>
      <w:r>
        <w:rPr>
          <w:rFonts w:eastAsia="Times New Roman"/>
          <w:szCs w:val="24"/>
        </w:rPr>
        <w:t>να σας διαβάσω τη νομοτεχνική βελτίωση; Ενημέρωση του Κοινοβουλίου είναι. Ουδένα λόγο έχει το Κοινοβούλιο, ούτε να ζητήσει ούτε να επιβάλει ούτε να απολύσει. Ουδένα λόγο. Πού βρίσκεται, κυρίες και κύριοι συνάδελφοι, η εθνική κυριαρχία; Μου το λέτε να το κα</w:t>
      </w:r>
      <w:r>
        <w:rPr>
          <w:rFonts w:eastAsia="Times New Roman"/>
          <w:szCs w:val="24"/>
        </w:rPr>
        <w:t>ταλάβω; Μπορούμε επιτέλους να συνεννοούμαστε ελληνικά εδώ πέρα, γιατί αυτό αφορά το εθνικό συμφέρον;</w:t>
      </w:r>
    </w:p>
    <w:p w14:paraId="12E553EC" w14:textId="77777777" w:rsidR="00A37F14" w:rsidRDefault="002C15DC">
      <w:pPr>
        <w:spacing w:line="600" w:lineRule="auto"/>
        <w:ind w:firstLine="720"/>
        <w:jc w:val="both"/>
        <w:rPr>
          <w:rFonts w:eastAsia="Times New Roman"/>
          <w:szCs w:val="24"/>
        </w:rPr>
      </w:pPr>
      <w:r>
        <w:rPr>
          <w:rFonts w:eastAsia="Times New Roman"/>
          <w:szCs w:val="24"/>
        </w:rPr>
        <w:t>Κι αν θέλετε βοήθεια σε αυτό, κύριε Πρόεδρε, να σταθούμε κι εμείς δίπλα σας. Όμως πάρτε το πίσω! Και να πάμε κι εμείς στους ξένους να τους εξηγήσουμε ότι α</w:t>
      </w:r>
      <w:r>
        <w:rPr>
          <w:rFonts w:eastAsia="Times New Roman"/>
          <w:szCs w:val="24"/>
        </w:rPr>
        <w:t xml:space="preserve">υτό δεν γίνεται, μαζί σας, αλλά πάρτε το πίσω, για τον </w:t>
      </w:r>
      <w:r>
        <w:rPr>
          <w:rFonts w:eastAsia="Times New Roman"/>
          <w:szCs w:val="24"/>
        </w:rPr>
        <w:t>θεό</w:t>
      </w:r>
      <w:r>
        <w:rPr>
          <w:rFonts w:eastAsia="Times New Roman"/>
          <w:szCs w:val="24"/>
        </w:rPr>
        <w:t>!</w:t>
      </w:r>
    </w:p>
    <w:p w14:paraId="12E553ED" w14:textId="77777777" w:rsidR="00A37F14" w:rsidRDefault="002C15D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2E553EE" w14:textId="77777777" w:rsidR="00A37F14" w:rsidRDefault="002C15DC">
      <w:pPr>
        <w:spacing w:line="600" w:lineRule="auto"/>
        <w:ind w:firstLine="720"/>
        <w:jc w:val="both"/>
        <w:rPr>
          <w:rFonts w:eastAsia="Times New Roman"/>
          <w:szCs w:val="24"/>
        </w:rPr>
      </w:pPr>
      <w:r>
        <w:rPr>
          <w:rFonts w:eastAsia="Times New Roman"/>
          <w:szCs w:val="24"/>
        </w:rPr>
        <w:t xml:space="preserve">Κατέληξε η κ. Μπακογιάννη, η οποία είναι κατ’ εξοχήν </w:t>
      </w:r>
      <w:r>
        <w:rPr>
          <w:rFonts w:eastAsia="Times New Roman"/>
          <w:szCs w:val="24"/>
        </w:rPr>
        <w:t>Ε</w:t>
      </w:r>
      <w:r>
        <w:rPr>
          <w:rFonts w:eastAsia="Times New Roman"/>
          <w:szCs w:val="24"/>
        </w:rPr>
        <w:t xml:space="preserve">υρωπαία πολιτικός, να σας λέει ότι αυτό εδώ πέρα κινείται στα όρια της εθνικής </w:t>
      </w:r>
      <w:r>
        <w:rPr>
          <w:rFonts w:eastAsia="Times New Roman"/>
          <w:szCs w:val="24"/>
        </w:rPr>
        <w:t>προδοσίας;</w:t>
      </w:r>
    </w:p>
    <w:p w14:paraId="12E553EF" w14:textId="77777777" w:rsidR="00A37F14" w:rsidRDefault="002C15DC">
      <w:pPr>
        <w:spacing w:line="600" w:lineRule="auto"/>
        <w:ind w:firstLine="720"/>
        <w:jc w:val="both"/>
        <w:rPr>
          <w:rFonts w:eastAsia="Times New Roman"/>
          <w:szCs w:val="24"/>
        </w:rPr>
      </w:pPr>
      <w:r>
        <w:rPr>
          <w:rFonts w:eastAsia="Times New Roman"/>
          <w:szCs w:val="24"/>
        </w:rPr>
        <w:t xml:space="preserve">Κυρίες και κύριοι συνάδελφοι, έρχομαι στον κόφτη. Εδώ μας παρουσιάστηκε ο κόφτης, το άρθρο 233 του νομοθετήματος, ως εν πάση περιπτώσει </w:t>
      </w:r>
      <w:r>
        <w:rPr>
          <w:rFonts w:eastAsia="Times New Roman"/>
          <w:szCs w:val="24"/>
        </w:rPr>
        <w:t xml:space="preserve">μία </w:t>
      </w:r>
      <w:r>
        <w:rPr>
          <w:rFonts w:eastAsia="Times New Roman"/>
          <w:szCs w:val="24"/>
        </w:rPr>
        <w:t>συνήθης ευρωπαϊκή τακτική. Προβλεπόταν το 3% στη Συνθήκη του Μάαστριχτ, το ξέρετε. Και γιατί κάνετε και τ</w:t>
      </w:r>
      <w:r>
        <w:rPr>
          <w:rFonts w:eastAsia="Times New Roman"/>
          <w:szCs w:val="24"/>
        </w:rPr>
        <w:t xml:space="preserve">όση φασαρία, λίγο πολύ μας είπε ο κύριος Υπουργός, εσείς της Αντιπολίτευσης; Να σας πούμε γιατί κάνουμε φασαρία; Να σας πούμε. Γιατί τον πιστεύουμε τον κ. Τσακαλώτο, </w:t>
      </w:r>
      <w:r>
        <w:rPr>
          <w:rFonts w:eastAsia="Times New Roman"/>
          <w:szCs w:val="24"/>
        </w:rPr>
        <w:t>για</w:t>
      </w:r>
      <w:r>
        <w:rPr>
          <w:rFonts w:eastAsia="Times New Roman"/>
          <w:szCs w:val="24"/>
        </w:rPr>
        <w:t xml:space="preserve"> αυτό κάνουμε φασαρία. Θέλετε να σας διαβάσω τι έλεγε ο κ. Τσακαλώτος το 2014 για την τ</w:t>
      </w:r>
      <w:r>
        <w:rPr>
          <w:rFonts w:eastAsia="Times New Roman"/>
          <w:szCs w:val="24"/>
        </w:rPr>
        <w:t>ότε πρόβλεψη που αφορούσε πράγματι τη Συνθήκη του Μάαστριχτ;</w:t>
      </w:r>
    </w:p>
    <w:p w14:paraId="12E553F0" w14:textId="77777777" w:rsidR="00A37F14" w:rsidRDefault="002C15DC">
      <w:pPr>
        <w:spacing w:line="600" w:lineRule="auto"/>
        <w:jc w:val="both"/>
        <w:rPr>
          <w:rFonts w:eastAsia="Times New Roman" w:cs="Times New Roman"/>
          <w:szCs w:val="24"/>
        </w:rPr>
      </w:pPr>
      <w:r>
        <w:rPr>
          <w:rFonts w:eastAsia="Times New Roman" w:cs="Times New Roman"/>
          <w:szCs w:val="24"/>
        </w:rPr>
        <w:t xml:space="preserve">Λέει το εξής: «Η θέσπιση κανόνων, εντείνει το έλλειμμα δημοκρατικής νομιμοποίησης, τόσο σε ευρωπαϊκό όσο και σε εγχώριο επίπεδο». </w:t>
      </w:r>
    </w:p>
    <w:p w14:paraId="12E553F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12E553F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w:t>
      </w:r>
      <w:r>
        <w:rPr>
          <w:rFonts w:eastAsia="Times New Roman" w:cs="Times New Roman"/>
          <w:szCs w:val="24"/>
        </w:rPr>
        <w:t xml:space="preserve">αος Δένδιας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2E553F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Αυτά έλεγε ο κύριος Υπουργός το 2014 για έναν κόφτη που δεν είχε τον αυτόματο χαρακτ</w:t>
      </w:r>
      <w:r>
        <w:rPr>
          <w:rFonts w:eastAsia="Times New Roman" w:cs="Times New Roman"/>
          <w:szCs w:val="24"/>
        </w:rPr>
        <w:t xml:space="preserve">ήρα που έχει αυτός. Τι άλλαξε από τότε μέχρι τώρα; Μπορείτε να μου πείτε; Και από πότε είναι συνταγματικός ο περιορισμός υπό μορφή έκτακτης εισφοράς, όπως ορίζεται μέσα, των αποδοχών των υπαλλήλων του </w:t>
      </w:r>
      <w:r>
        <w:rPr>
          <w:rFonts w:eastAsia="Times New Roman" w:cs="Times New Roman"/>
          <w:szCs w:val="24"/>
        </w:rPr>
        <w:t xml:space="preserve">δημοσίου </w:t>
      </w:r>
      <w:r>
        <w:rPr>
          <w:rFonts w:eastAsia="Times New Roman" w:cs="Times New Roman"/>
          <w:szCs w:val="24"/>
        </w:rPr>
        <w:t xml:space="preserve">με Προεδρικό Διάταγμα; Μου το λέτε και αυτό, σας παρακαλώ; Σε ποιο σύγγραμμα, κύριε Υπουργέ, είναι γραμμένο; Σε ποιο σύγγραμμα είναι γραμμένο, σας ξαναρωτώ. Γιατί οφείλετε να απαντήσετε. Θα φέρουμε ονομαστική ψηφοφορία για αυτό, ώστε ο καθένας εδώ να έχει </w:t>
      </w:r>
      <w:r>
        <w:rPr>
          <w:rFonts w:eastAsia="Times New Roman" w:cs="Times New Roman"/>
          <w:szCs w:val="24"/>
        </w:rPr>
        <w:t xml:space="preserve">ατομική ευθύνη </w:t>
      </w:r>
      <w:r>
        <w:rPr>
          <w:rFonts w:eastAsia="Times New Roman" w:cs="Times New Roman"/>
          <w:szCs w:val="24"/>
        </w:rPr>
        <w:t xml:space="preserve">για </w:t>
      </w:r>
      <w:r>
        <w:rPr>
          <w:rFonts w:eastAsia="Times New Roman" w:cs="Times New Roman"/>
          <w:szCs w:val="24"/>
        </w:rPr>
        <w:t xml:space="preserve">αυτά τα απίστευτα που γίνονται και ψηφίζονται. </w:t>
      </w:r>
    </w:p>
    <w:p w14:paraId="12E553F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Μπορείτε να μου πείτε, από πού μπορεί με προεδρικό διάταγμα να επιβάλλετε στον καθένα δημόσιο υπάλληλο ή στον καθέναν πολίτη, αν θέλετε, έκτακτη εισφορά για μειώσεις των αποδοχών του, με πρ</w:t>
      </w:r>
      <w:r>
        <w:rPr>
          <w:rFonts w:eastAsia="Times New Roman" w:cs="Times New Roman"/>
          <w:szCs w:val="24"/>
        </w:rPr>
        <w:t xml:space="preserve">οεδρικό διάταγμα; Και αυτό μας το λέτε ως συνάδον με τη Συνθήκη του Μάαστριχτ; </w:t>
      </w:r>
    </w:p>
    <w:p w14:paraId="12E553F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συγχωρείτε, ειλικρινά σας λέω ότι εγώ λυπάμαι. Και λυπάμαι πάρα πολύ. Σας επαναλαμβάνω για λογαριασμό του Προέδρου της Νέας Δημοκρατίας, την απ</w:t>
      </w:r>
      <w:r>
        <w:rPr>
          <w:rFonts w:eastAsia="Times New Roman" w:cs="Times New Roman"/>
          <w:szCs w:val="24"/>
        </w:rPr>
        <w:t>όλυτη διάθεσή μας να βοηθήσουμε και να εξηγήσουμε κι εμείς, αν θέλετε τη βοήθειά μας, στους ξένους εταίρους ότι αυτά τα οποία φέρνετε εδώ είναι εν πολλοίς απαράδεκτα. Να τους το εξηγήσουμε κι εμείς. Γιατί εμάς, μας νοιάζει το εθνικό και όχι το κομματικό συ</w:t>
      </w:r>
      <w:r>
        <w:rPr>
          <w:rFonts w:eastAsia="Times New Roman" w:cs="Times New Roman"/>
          <w:szCs w:val="24"/>
        </w:rPr>
        <w:t xml:space="preserve">μφέρον. Και αν κρίνετε ότι κάπου χρειάζεστε τη βοήθειά μας, σε αυτά τα απαράδεκτα που φέρνετε αφού τα πάρετε πίσω, σας επαναλαμβάνω ότι θα σταθούμε δίπλα σας. </w:t>
      </w:r>
    </w:p>
    <w:p w14:paraId="12E553F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Σας λέω επίσης, και σας το λέω κοιτώντας σας στα μάτια, ότι κατόπιν αυτών που βλέπουμε εδώ, αυτή</w:t>
      </w:r>
      <w:r>
        <w:rPr>
          <w:rFonts w:eastAsia="Times New Roman" w:cs="Times New Roman"/>
          <w:szCs w:val="24"/>
        </w:rPr>
        <w:t xml:space="preserve"> δεν είναι Κυβέρνηση της Αριστεράς. Είναι Κυβέρνηση της συμφοράς.</w:t>
      </w:r>
    </w:p>
    <w:p w14:paraId="12E553F7" w14:textId="77777777" w:rsidR="00A37F14" w:rsidRDefault="002C15D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E553F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κύριε Δένδια.</w:t>
      </w:r>
    </w:p>
    <w:p w14:paraId="12E553F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Έχει ζητήσει τον λόγο για ένα λεπτό ο Υπουργός Οικονομικών  κ. Τσακαλώτο</w:t>
      </w:r>
      <w:r>
        <w:rPr>
          <w:rFonts w:eastAsia="Times New Roman" w:cs="Times New Roman"/>
          <w:szCs w:val="24"/>
        </w:rPr>
        <w:t>ς.</w:t>
      </w:r>
      <w:r>
        <w:rPr>
          <w:rFonts w:eastAsia="Times New Roman" w:cs="Times New Roman"/>
          <w:szCs w:val="24"/>
        </w:rPr>
        <w:t xml:space="preserve"> Ορίστε, κύριε Υπουργέ, έχετε τον λόγο.</w:t>
      </w:r>
    </w:p>
    <w:p w14:paraId="12E553F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Θα μιλήσουν οι Βουλευτές, κύριε Πρόεδρε;</w:t>
      </w:r>
    </w:p>
    <w:p w14:paraId="12E553F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Κύριε Λυκούδη, θα προσέξατε ότι μίλησα λιγότερο από τον χρόνο μου.</w:t>
      </w:r>
    </w:p>
    <w:p w14:paraId="12E553F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Δεν λέω για εσάς. Η όλη</w:t>
      </w:r>
      <w:r>
        <w:rPr>
          <w:rFonts w:eastAsia="Times New Roman" w:cs="Times New Roman"/>
          <w:szCs w:val="24"/>
        </w:rPr>
        <w:t xml:space="preserve"> διαδικασία έχει βγάλει εκτός τους Βουλευτές.</w:t>
      </w:r>
    </w:p>
    <w:p w14:paraId="12E553FD"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Ένα λεπτό μόνο θα χρειαστώ.</w:t>
      </w:r>
    </w:p>
    <w:p w14:paraId="12E553F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Στην ομιλία μου είπα ότι η απόφαση της Κυβέρνησης, για το τελευταίο 1%, ήταν να μην πάμε σε δύο-τρία μεγάλα μέτρα, δηλαδή να πάμε το ηλε</w:t>
      </w:r>
      <w:r>
        <w:rPr>
          <w:rFonts w:eastAsia="Times New Roman" w:cs="Times New Roman"/>
          <w:szCs w:val="24"/>
        </w:rPr>
        <w:t>κτρικό ρεύμα και το νερό στο 13% και 23%, αλλά να πάμε σε πολλά μικρά μέτρα. Ο κ. Δένδιας, που είναι πάντα ευγενικός, είχε την ευγενική καλοσύνη να μας πει όλα αυτά τα μέτρα, που ήταν τα πολλά -ίσως γιατί δεν μπορείτε να τα διαβάσετε, δεν ξέρω γιατί- τα οπ</w:t>
      </w:r>
      <w:r>
        <w:rPr>
          <w:rFonts w:eastAsia="Times New Roman" w:cs="Times New Roman"/>
          <w:szCs w:val="24"/>
        </w:rPr>
        <w:t xml:space="preserve">οία τα διάβασε όλα. </w:t>
      </w:r>
    </w:p>
    <w:p w14:paraId="12E553F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Έχω ένα ερώτημα: μαζί ψηφίσαμε τη </w:t>
      </w:r>
      <w:r>
        <w:rPr>
          <w:rFonts w:eastAsia="Times New Roman" w:cs="Times New Roman"/>
          <w:szCs w:val="24"/>
        </w:rPr>
        <w:t>σ</w:t>
      </w:r>
      <w:r>
        <w:rPr>
          <w:rFonts w:eastAsia="Times New Roman" w:cs="Times New Roman"/>
          <w:szCs w:val="24"/>
        </w:rPr>
        <w:t xml:space="preserve">υμφωνία και η </w:t>
      </w:r>
      <w:r>
        <w:rPr>
          <w:rFonts w:eastAsia="Times New Roman" w:cs="Times New Roman"/>
          <w:szCs w:val="24"/>
        </w:rPr>
        <w:t>συμφωνία</w:t>
      </w:r>
      <w:r>
        <w:rPr>
          <w:rFonts w:eastAsia="Times New Roman" w:cs="Times New Roman"/>
          <w:szCs w:val="24"/>
        </w:rPr>
        <w:t xml:space="preserve"> λέει 1% του ΑΕΠ, που πρέπει να πάρουμε το 2016, για εφαρμογή το 2016, το 2017 και το 2018. Μπορείτε να μας πείτε τι θα κάνατε εσείς; Γιατί αλλιώς δεν έχει νόημα η συζήτηση. Εσεί</w:t>
      </w:r>
      <w:r>
        <w:rPr>
          <w:rFonts w:eastAsia="Times New Roman" w:cs="Times New Roman"/>
          <w:szCs w:val="24"/>
        </w:rPr>
        <w:t>ς, είπατε ότι συμφωνήσατε ότι πρέπει να πάρουμε το 1% και δεν μας έχετε πει τίποτα για το τι θα κάνατε.</w:t>
      </w:r>
    </w:p>
    <w:p w14:paraId="12E5540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Εσείς κυβερνάτε. </w:t>
      </w:r>
    </w:p>
    <w:p w14:paraId="12E5540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Δεύτερη απορία και τελειώνω σε τριάντα δευτερόλεπτα. </w:t>
      </w:r>
    </w:p>
    <w:p w14:paraId="12E5540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Θυμόμαστε οι δύο μα</w:t>
      </w:r>
      <w:r>
        <w:rPr>
          <w:rFonts w:eastAsia="Times New Roman" w:cs="Times New Roman"/>
          <w:szCs w:val="24"/>
        </w:rPr>
        <w:t>ς εδώ με τον Πρωθυπουργό, το βράδυ της 12</w:t>
      </w:r>
      <w:r>
        <w:rPr>
          <w:rFonts w:eastAsia="Times New Roman" w:cs="Times New Roman"/>
          <w:szCs w:val="24"/>
          <w:vertAlign w:val="superscript"/>
        </w:rPr>
        <w:t>ης</w:t>
      </w:r>
      <w:r>
        <w:rPr>
          <w:rFonts w:eastAsia="Times New Roman" w:cs="Times New Roman"/>
          <w:szCs w:val="24"/>
        </w:rPr>
        <w:t xml:space="preserve"> Ιουλίου προς 13</w:t>
      </w:r>
      <w:r>
        <w:rPr>
          <w:rFonts w:eastAsia="Times New Roman" w:cs="Times New Roman"/>
          <w:szCs w:val="24"/>
          <w:vertAlign w:val="superscript"/>
        </w:rPr>
        <w:t>η</w:t>
      </w:r>
      <w:r>
        <w:rPr>
          <w:rFonts w:eastAsia="Times New Roman" w:cs="Times New Roman"/>
          <w:szCs w:val="24"/>
        </w:rPr>
        <w:t xml:space="preserve">, μέχρι τις 9.00΄ το πρωί, που διαπραγματευθήκαμε ένα ταμείο το οποίο να μην είναι μόνο στο Λουξεμβούργο, να μην είναι μόνο για ιδιωτικοποιήσεις, να είναι για επενδύσεις και όλες οι δυνάμεις, Νέα </w:t>
      </w:r>
      <w:r>
        <w:rPr>
          <w:rFonts w:eastAsia="Times New Roman" w:cs="Times New Roman"/>
          <w:szCs w:val="24"/>
        </w:rPr>
        <w:t xml:space="preserve">Δημοκρατία, ΠΑΣΟΚ, Ποτάμι, έλεγαν «συμφωνήστε και ελάτε πίσω. Μην τολμήσετε να επιστρέψετε». Τι εννοούσατε; Τι εννοούσατε; </w:t>
      </w:r>
    </w:p>
    <w:p w14:paraId="12E55403" w14:textId="77777777" w:rsidR="00A37F14" w:rsidRDefault="002C15DC">
      <w:pPr>
        <w:spacing w:line="600" w:lineRule="auto"/>
        <w:jc w:val="center"/>
        <w:rPr>
          <w:rFonts w:eastAsia="Times New Roman" w:cs="Times New Roman"/>
          <w:szCs w:val="24"/>
        </w:rPr>
      </w:pPr>
      <w:r>
        <w:rPr>
          <w:rFonts w:eastAsia="Times New Roman" w:cs="Times New Roman"/>
          <w:szCs w:val="24"/>
        </w:rPr>
        <w:t>(Θόρυβος στην Αίθουσα)</w:t>
      </w:r>
    </w:p>
    <w:p w14:paraId="12E5540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Εμείς δεν είπαμε κάτι τέτοιο!</w:t>
      </w:r>
    </w:p>
    <w:p w14:paraId="12E5540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Τι εννοούσα</w:t>
      </w:r>
      <w:r>
        <w:rPr>
          <w:rFonts w:eastAsia="Times New Roman" w:cs="Times New Roman"/>
          <w:szCs w:val="24"/>
        </w:rPr>
        <w:t>τε; Να είναι στο Λουξεμβούργο;</w:t>
      </w:r>
    </w:p>
    <w:p w14:paraId="12E5540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Εμείς δεν είπαμε κάτι τέτοιο!</w:t>
      </w:r>
    </w:p>
    <w:p w14:paraId="12E5540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Να έχει και ιδιωτικοποιήσεις; </w:t>
      </w:r>
    </w:p>
    <w:p w14:paraId="12E5540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Εμείς είπαμε μην επιστρέψετε χωρίς συμφωνία!</w:t>
      </w:r>
    </w:p>
    <w:p w14:paraId="12E5540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Κύριε Κεγκέρογλου και ο Αρχηγός σας το έλεγε.</w:t>
      </w:r>
    </w:p>
    <w:p w14:paraId="12E5540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Εμείς είπαμε μην επιστρέψετε χωρίς συμφωνία! Αυτό σας είπαμε!</w:t>
      </w:r>
    </w:p>
    <w:p w14:paraId="12E5540B"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2E5540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Άρα η απορία</w:t>
      </w:r>
      <w:r>
        <w:rPr>
          <w:rFonts w:eastAsia="Times New Roman" w:cs="Times New Roman"/>
          <w:szCs w:val="24"/>
        </w:rPr>
        <w:t xml:space="preserve"> είναι: Έπρεπε να κάνουμε αυτήν τη διαπραγμάτευση; Έπρεπε να μην είναι μόνο για τις ιδιωτικοποιήσεις; Έπρεπε να είναι για τις επενδύσεις; Έπρεπε να κάνουμε δεκαεπτά ώρες ή έπρεπε να έλθουμε πίσω με συμφωνία ό,τι να’ ναι, όπως κάνατε εσείς παλιά;</w:t>
      </w:r>
    </w:p>
    <w:p w14:paraId="12E5540D"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(Θόρυβος σ</w:t>
      </w:r>
      <w:r>
        <w:rPr>
          <w:rFonts w:eastAsia="Times New Roman" w:cs="Times New Roman"/>
          <w:szCs w:val="24"/>
        </w:rPr>
        <w:t>την Αίθουσα)</w:t>
      </w:r>
    </w:p>
    <w:p w14:paraId="12E5540E"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E5540F"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 κ. Βαρδαλής έχει τον λόγο.</w:t>
      </w:r>
    </w:p>
    <w:p w14:paraId="12E5541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Κυρίες και κύριοι της Κυβέρνησης και της Πλειοψηφίας, το ζήτημα του «οδικού χάρτη» για την ανάπτυξη είναι ένα ακόμη ζήτημα που δεν θα σας πάει μακριά. </w:t>
      </w:r>
    </w:p>
    <w:p w14:paraId="12E55411" w14:textId="77777777" w:rsidR="00A37F14" w:rsidRDefault="002C15DC">
      <w:pPr>
        <w:spacing w:line="600" w:lineRule="auto"/>
        <w:ind w:firstLine="720"/>
        <w:jc w:val="both"/>
        <w:rPr>
          <w:rFonts w:eastAsia="Times New Roman"/>
          <w:szCs w:val="24"/>
        </w:rPr>
      </w:pPr>
      <w:r>
        <w:rPr>
          <w:rFonts w:eastAsia="Times New Roman"/>
          <w:szCs w:val="24"/>
        </w:rPr>
        <w:t xml:space="preserve">Να γνωρίζετε πως το κλίμα ευφορίας που προσπαθείτε να δημιουργήσετε,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αλ</w:t>
      </w:r>
      <w:r>
        <w:rPr>
          <w:rFonts w:eastAsia="Times New Roman"/>
          <w:szCs w:val="24"/>
        </w:rPr>
        <w:t>ά</w:t>
      </w:r>
      <w:r>
        <w:rPr>
          <w:rFonts w:eastAsia="Times New Roman"/>
          <w:szCs w:val="24"/>
        </w:rPr>
        <w:t xml:space="preserve"> ΣΥΡΙΖΑ, θα το</w:t>
      </w:r>
      <w:r>
        <w:rPr>
          <w:rFonts w:eastAsia="Times New Roman"/>
          <w:szCs w:val="24"/>
        </w:rPr>
        <w:t xml:space="preserve"> βρείτε μπροστά σας γιατί είναι κάλπικο και κάθε άνθρωπος του μόχθου το διαπιστώνει καθημερινά. Θα το διαπιστώσει με τραγικό τρόπο το επόμενο διάστημα, όταν θα κληθεί να πληρώσει τα χαράτσια, τις εισφορές για την ασφάλιση, όταν θα πάει στο γκισέ της εφορία</w:t>
      </w:r>
      <w:r>
        <w:rPr>
          <w:rFonts w:eastAsia="Times New Roman"/>
          <w:szCs w:val="24"/>
        </w:rPr>
        <w:t xml:space="preserve">ς, όταν θα πάει να αγοράσει τα απαραίτητα αγαθά. </w:t>
      </w:r>
    </w:p>
    <w:p w14:paraId="12E55412" w14:textId="77777777" w:rsidR="00A37F14" w:rsidRDefault="002C15DC">
      <w:pPr>
        <w:spacing w:line="600" w:lineRule="auto"/>
        <w:ind w:firstLine="720"/>
        <w:jc w:val="both"/>
        <w:rPr>
          <w:rFonts w:eastAsia="Times New Roman"/>
          <w:szCs w:val="24"/>
        </w:rPr>
      </w:pPr>
      <w:r>
        <w:rPr>
          <w:rFonts w:eastAsia="Times New Roman"/>
          <w:szCs w:val="24"/>
        </w:rPr>
        <w:t>Εμείς, κυρίες και κύριοι Βουλευτές, δεν είμαστε μαθημένοι να λέμε μεγάλα λόγια, ούτε λέμε πράγματα που δεν έχουν βάση. Η αλήθεια είναι ότι κάποια στιγμή η ελληνική καπιταλιστική οικονομία θα περάσει σε φάση</w:t>
      </w:r>
      <w:r>
        <w:rPr>
          <w:rFonts w:eastAsia="Times New Roman"/>
          <w:szCs w:val="24"/>
        </w:rPr>
        <w:t xml:space="preserve"> ανάπτυξης, έστω και αναιμικής. Άλλωστε, γι’ αυτό σκοτώνεστε με τα άλλα κόμματα του ευρωμονόδρομου. </w:t>
      </w:r>
    </w:p>
    <w:p w14:paraId="12E55413" w14:textId="77777777" w:rsidR="00A37F14" w:rsidRDefault="002C15DC">
      <w:pPr>
        <w:spacing w:line="600" w:lineRule="auto"/>
        <w:ind w:firstLine="720"/>
        <w:jc w:val="both"/>
        <w:rPr>
          <w:rFonts w:eastAsia="Times New Roman"/>
          <w:szCs w:val="24"/>
        </w:rPr>
      </w:pPr>
      <w:r>
        <w:rPr>
          <w:rFonts w:eastAsia="Times New Roman"/>
          <w:szCs w:val="24"/>
        </w:rPr>
        <w:t>Για παράδειγμα, ποια είναι η κριτική που σας κάνει η Νέα Δημοκρατία, με αφαιρετικό λόγο, για να μην παρεξηγούμαι; Σε γενικές γραμμές σας λέει πως το μείγμα</w:t>
      </w:r>
      <w:r>
        <w:rPr>
          <w:rFonts w:eastAsia="Times New Roman"/>
          <w:szCs w:val="24"/>
        </w:rPr>
        <w:t xml:space="preserve"> διαχείρισης που ακολουθείτε δεν πρόκειται να φέρει την ανάπτυξη. Για την καπιταλιστική ανάπτυξη γίνεται λόγος. Γι’ αυτήν συμφωνείτε και οι δύο. Για το μείγμα διαχείρισης στο οποίο θα στηριχθεί η έξοδος από την κρίση και για την καπιταλιστική ανάπτυξη γίνε</w:t>
      </w:r>
      <w:r>
        <w:rPr>
          <w:rFonts w:eastAsia="Times New Roman"/>
          <w:szCs w:val="24"/>
        </w:rPr>
        <w:t xml:space="preserve">ται όλη η φασαρία μεταξύ σας. Ανταγωνίζεστε για το ποιος θα εξασφαλίσει την πορεία προς την ανάπτυξη με κοινωνική συνοχή και πολιτική σταθερότητα. </w:t>
      </w:r>
    </w:p>
    <w:p w14:paraId="12E55414" w14:textId="77777777" w:rsidR="00A37F14" w:rsidRDefault="002C15DC">
      <w:pPr>
        <w:spacing w:line="600" w:lineRule="auto"/>
        <w:ind w:firstLine="720"/>
        <w:jc w:val="both"/>
        <w:rPr>
          <w:rFonts w:eastAsia="Times New Roman"/>
          <w:szCs w:val="24"/>
        </w:rPr>
      </w:pPr>
      <w:r>
        <w:rPr>
          <w:rFonts w:eastAsia="Times New Roman"/>
          <w:szCs w:val="24"/>
        </w:rPr>
        <w:t>Η ιστορία με τον οδικό χάρτη και τα πανηγύρια σας προσπαθεί να κρύψει και κάποιες άλλες πλευρές, πολύ σημαντ</w:t>
      </w:r>
      <w:r>
        <w:rPr>
          <w:rFonts w:eastAsia="Times New Roman"/>
          <w:szCs w:val="24"/>
        </w:rPr>
        <w:t>ικές όμως για τα λαϊκά στρώματα, όπως για παράδειγμα ότι η ανάπτυξη που θα έλθει, όποτε και αν έλθει, δεν πρόκειται να ωφελήσει τον λαό, ούτε πρόκειται να γλιτώσει από τα δεινά που του φορτώσατε όλοι σας την περίοδο της κρίσης. Αυτός είναι ο δεύτερος λόγος</w:t>
      </w:r>
      <w:r>
        <w:rPr>
          <w:rFonts w:eastAsia="Times New Roman"/>
          <w:szCs w:val="24"/>
        </w:rPr>
        <w:t xml:space="preserve"> και πιο σημαντικός που ο οδικός σας χάρτης δεν πρόκειται να σας πάει μακριά. </w:t>
      </w:r>
    </w:p>
    <w:p w14:paraId="12E55415" w14:textId="77777777" w:rsidR="00A37F14" w:rsidRDefault="002C15DC">
      <w:pPr>
        <w:spacing w:line="600" w:lineRule="auto"/>
        <w:ind w:firstLine="720"/>
        <w:jc w:val="both"/>
        <w:rPr>
          <w:rFonts w:eastAsia="Times New Roman"/>
          <w:szCs w:val="24"/>
        </w:rPr>
      </w:pPr>
      <w:r>
        <w:rPr>
          <w:rFonts w:eastAsia="Times New Roman"/>
          <w:szCs w:val="24"/>
        </w:rPr>
        <w:t>Όχι μόνο αυτό, αλλά η ανάκαμψη όχι μόνο δεν θα επαναφέρει το επίπεδο ζωής στην μεγαλύτερη πλειοψηφία των εργαζόμενων, αλλά δεν θα σταματήσει ούτε και τα νέα μέτρα που σχεδιάζετε</w:t>
      </w:r>
      <w:r>
        <w:rPr>
          <w:rFonts w:eastAsia="Times New Roman"/>
          <w:szCs w:val="24"/>
        </w:rPr>
        <w:t xml:space="preserve"> σε βάρος του λαού. Όλα τα μέτρα που πήρατε θα συνεχιστούν και θα παίρνετε και άλλα, με το επιχείρημα, όμως, τώρα ότι πρέπει να διατηρηθεί η ανάπτυξη, να εξυγιανθούν παραπέρα τα δημοσιονομικά και να διατηρήσει η οικονομία την ανταγωνιστικότητά της στ</w:t>
      </w:r>
      <w:r>
        <w:rPr>
          <w:rFonts w:eastAsia="Times New Roman"/>
          <w:szCs w:val="24"/>
        </w:rPr>
        <w:t>ο</w:t>
      </w:r>
      <w:r>
        <w:rPr>
          <w:rFonts w:eastAsia="Times New Roman"/>
          <w:szCs w:val="24"/>
        </w:rPr>
        <w:t xml:space="preserve"> πλαί</w:t>
      </w:r>
      <w:r>
        <w:rPr>
          <w:rFonts w:eastAsia="Times New Roman"/>
          <w:szCs w:val="24"/>
        </w:rPr>
        <w:t>σι</w:t>
      </w:r>
      <w:r>
        <w:rPr>
          <w:rFonts w:eastAsia="Times New Roman"/>
          <w:szCs w:val="24"/>
        </w:rPr>
        <w:t>ο</w:t>
      </w:r>
      <w:r>
        <w:rPr>
          <w:rFonts w:eastAsia="Times New Roman"/>
          <w:szCs w:val="24"/>
        </w:rPr>
        <w:t xml:space="preserve"> της Ευρωπαϊκής Ένωσης.</w:t>
      </w:r>
    </w:p>
    <w:p w14:paraId="12E55416" w14:textId="77777777" w:rsidR="00A37F14" w:rsidRDefault="002C15DC">
      <w:pPr>
        <w:spacing w:line="600" w:lineRule="auto"/>
        <w:jc w:val="center"/>
        <w:rPr>
          <w:rFonts w:eastAsia="Times New Roman"/>
          <w:szCs w:val="24"/>
        </w:rPr>
      </w:pPr>
      <w:r>
        <w:rPr>
          <w:rFonts w:eastAsia="Times New Roman"/>
          <w:szCs w:val="24"/>
        </w:rPr>
        <w:t>(Θόρυβος στην Αίθουσα)</w:t>
      </w:r>
    </w:p>
    <w:p w14:paraId="12E55417" w14:textId="77777777" w:rsidR="00A37F14" w:rsidRDefault="002C15D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ησυχία. Ο ομιλητής δεν ακούγεται. Παρακαλώ να αποχωρήσουν όσοι θέλουν να αποχωρήσουν.</w:t>
      </w:r>
    </w:p>
    <w:p w14:paraId="12E55418" w14:textId="77777777" w:rsidR="00A37F14" w:rsidRDefault="002C15DC">
      <w:pPr>
        <w:spacing w:line="600" w:lineRule="auto"/>
        <w:ind w:firstLine="720"/>
        <w:jc w:val="both"/>
        <w:rPr>
          <w:rFonts w:eastAsia="Times New Roman"/>
          <w:szCs w:val="24"/>
        </w:rPr>
      </w:pPr>
      <w:r>
        <w:rPr>
          <w:rFonts w:eastAsia="Times New Roman"/>
          <w:szCs w:val="24"/>
        </w:rPr>
        <w:t>Συνεχίστε, κύριε συνάδελφε.</w:t>
      </w:r>
    </w:p>
    <w:p w14:paraId="12E55419" w14:textId="77777777" w:rsidR="00A37F14" w:rsidRDefault="002C15DC">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Δείτε λίγο τι γίνεται σ’ ό</w:t>
      </w:r>
      <w:r>
        <w:rPr>
          <w:rFonts w:eastAsia="Times New Roman"/>
          <w:szCs w:val="24"/>
        </w:rPr>
        <w:t>λη την Ευρωπαϊκή Ένωση. Ας δουν οι εργαζόμενοι τι γίνεται σήμερα σε χώρες που έχουν αναιμική ανάπτυξη όπως, για παράδειγμα, η Γαλλία, σε χώρες που δεν έχουν μνημόνια. Ο σύμμαχός σας, ο Ολάντ, παίρνει αντεργατικά μέτρα που ξεσηκώνουν τον λαό. Με ποιο επιχεί</w:t>
      </w:r>
      <w:r>
        <w:rPr>
          <w:rFonts w:eastAsia="Times New Roman"/>
          <w:szCs w:val="24"/>
        </w:rPr>
        <w:t>ρημα; Να διατηρηθεί η ανταγωνιστικότητα της γαλλικής οικονομίας.</w:t>
      </w:r>
    </w:p>
    <w:p w14:paraId="12E5541A" w14:textId="77777777" w:rsidR="00A37F14" w:rsidRDefault="002C15DC">
      <w:pPr>
        <w:spacing w:line="600" w:lineRule="auto"/>
        <w:ind w:firstLine="720"/>
        <w:jc w:val="both"/>
        <w:rPr>
          <w:rFonts w:eastAsia="Times New Roman"/>
          <w:szCs w:val="24"/>
        </w:rPr>
      </w:pPr>
      <w:r>
        <w:rPr>
          <w:rFonts w:eastAsia="Times New Roman"/>
          <w:szCs w:val="24"/>
        </w:rPr>
        <w:t xml:space="preserve">Όμως, κυρίες και κύριοι Βουλευτές, θα συνεχιστούν αυτά τα αντιλαϊκά μέτρα για έναν ακόμα λόγο: Οι επιχειρηματικοί όμιλοι δεν πρόκειται να σταματήσουν να απαιτούν και άλλα μέτρα, μέτρα όπως η </w:t>
      </w:r>
      <w:r>
        <w:rPr>
          <w:rFonts w:eastAsia="Times New Roman"/>
          <w:szCs w:val="24"/>
        </w:rPr>
        <w:t>εξασφάλιση καλύτερων όρων για τη χρηματοδότηση τόσο από τις τράπεζες όσο και από το κράτος για να διαχειρίζονται οι ίδιοι τα αναπτυξιακά προγράμματα, μέτρα όπως η εξασφάλιση φθηνής ενεργειακής κάλυψης των επιχειρήσεών τους, η προώθηση αναδιαρθρώσεων στην α</w:t>
      </w:r>
      <w:r>
        <w:rPr>
          <w:rFonts w:eastAsia="Times New Roman"/>
          <w:szCs w:val="24"/>
        </w:rPr>
        <w:t xml:space="preserve">γορά εργασίας με στόχο την εξασφάλιση της ανταγωνιστικότητας του κεφαλαίου, το άνοιγμα νέων πεδίων δράσης του κεφαλαίου, δηλαδή ιδιωτικοποιήσεις που τους εξασφαλίζουν σίγουρα κέρδη. </w:t>
      </w:r>
    </w:p>
    <w:p w14:paraId="12E5541B" w14:textId="77777777" w:rsidR="00A37F14" w:rsidRDefault="002C15DC">
      <w:pPr>
        <w:spacing w:line="600" w:lineRule="auto"/>
        <w:ind w:firstLine="720"/>
        <w:jc w:val="both"/>
        <w:rPr>
          <w:rFonts w:eastAsia="Times New Roman"/>
          <w:szCs w:val="24"/>
        </w:rPr>
      </w:pPr>
      <w:r>
        <w:rPr>
          <w:rFonts w:eastAsia="Times New Roman"/>
          <w:szCs w:val="24"/>
        </w:rPr>
        <w:t xml:space="preserve">Να γιατί οι βιομήχανοι θεωρούν θετικό το ότι το σημερινό νομοσχέδιο έχει </w:t>
      </w:r>
      <w:r>
        <w:rPr>
          <w:rFonts w:eastAsia="Times New Roman"/>
          <w:szCs w:val="24"/>
        </w:rPr>
        <w:t xml:space="preserve">τη μερική στήριξη της Αντιπολίτευσης. Να γιατί υποστηρίζουν ότι ο κόσμος πρέπει να καταλάβει –προσέξτε- τις επώδυνες πλην απαραίτητες όμως λύσεις. </w:t>
      </w:r>
    </w:p>
    <w:p w14:paraId="12E5541C" w14:textId="77777777" w:rsidR="00A37F14" w:rsidRDefault="002C15DC">
      <w:pPr>
        <w:spacing w:line="600" w:lineRule="auto"/>
        <w:ind w:firstLine="720"/>
        <w:jc w:val="both"/>
        <w:rPr>
          <w:rFonts w:eastAsia="Times New Roman"/>
          <w:szCs w:val="24"/>
        </w:rPr>
      </w:pPr>
      <w:r>
        <w:rPr>
          <w:rFonts w:eastAsia="Times New Roman"/>
          <w:szCs w:val="24"/>
        </w:rPr>
        <w:t>Αυτό δεν υποστηρίζετε, κύριοι του ΣΥΡΙΖΑ, κι εσείς εδώ μέσα; Θα μου πείτε πως «οι βιομήχανοι μπορεί να ζητού</w:t>
      </w:r>
      <w:r>
        <w:rPr>
          <w:rFonts w:eastAsia="Times New Roman"/>
          <w:szCs w:val="24"/>
        </w:rPr>
        <w:t xml:space="preserve">ν, όμως αυτό δεν σημαίνει ότι εμείς θα ικανοποιήσουμε όλες τις απαιτήσεις τους». </w:t>
      </w:r>
    </w:p>
    <w:p w14:paraId="12E5541D" w14:textId="77777777" w:rsidR="00A37F14" w:rsidRDefault="002C15DC">
      <w:pPr>
        <w:spacing w:line="600" w:lineRule="auto"/>
        <w:ind w:firstLine="720"/>
        <w:jc w:val="both"/>
        <w:rPr>
          <w:rFonts w:eastAsia="Times New Roman"/>
          <w:szCs w:val="24"/>
        </w:rPr>
      </w:pPr>
      <w:r>
        <w:rPr>
          <w:rFonts w:eastAsia="Times New Roman"/>
          <w:szCs w:val="24"/>
        </w:rPr>
        <w:t>Ελάτε τώρα. Ποιος θα σας πιστέψει, κύριοι του ΣΥΡΙΖΑ, όταν καθημερινά χαριεντίζεστε με τον ΣΕΒ, με τους εταίρους, με τους εκπροσώπους όλων των ιμπεριαλιστικών θεσμών, δίνοντα</w:t>
      </w:r>
      <w:r>
        <w:rPr>
          <w:rFonts w:eastAsia="Times New Roman"/>
          <w:szCs w:val="24"/>
        </w:rPr>
        <w:t xml:space="preserve">ς σ’ όλους αυτούς διαβεβαιώσεις ότι μπορεί να εξασφαλίσουν τα κέρδη τους, αλλά και να περάσουν αναίμακτα τις αναδιαρθρώσεις που δεν μπόρεσαν να περάσουν οι προηγούμενοι; </w:t>
      </w:r>
    </w:p>
    <w:p w14:paraId="12E5541E" w14:textId="77777777" w:rsidR="00A37F14" w:rsidRDefault="002C15DC">
      <w:pPr>
        <w:spacing w:line="600" w:lineRule="auto"/>
        <w:ind w:firstLine="720"/>
        <w:jc w:val="both"/>
        <w:rPr>
          <w:rFonts w:eastAsia="Times New Roman"/>
          <w:szCs w:val="24"/>
        </w:rPr>
      </w:pPr>
      <w:r>
        <w:rPr>
          <w:rFonts w:eastAsia="Times New Roman"/>
          <w:szCs w:val="24"/>
        </w:rPr>
        <w:t>Επομένως, όχι μόνο δεν πρόκειται να παρθούν πίσω αντιλα</w:t>
      </w:r>
      <w:r>
        <w:rPr>
          <w:rFonts w:eastAsia="Times New Roman"/>
          <w:szCs w:val="24"/>
        </w:rPr>
        <w:t>ϊ</w:t>
      </w:r>
      <w:r>
        <w:rPr>
          <w:rFonts w:eastAsia="Times New Roman"/>
          <w:szCs w:val="24"/>
        </w:rPr>
        <w:t xml:space="preserve">κοί νόμοι, αλλά η επίθεση θα </w:t>
      </w:r>
      <w:r>
        <w:rPr>
          <w:rFonts w:eastAsia="Times New Roman"/>
          <w:szCs w:val="24"/>
        </w:rPr>
        <w:t>συνεχιστεί αμείωτη.</w:t>
      </w:r>
    </w:p>
    <w:p w14:paraId="12E5541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Για μ</w:t>
      </w:r>
      <w:r>
        <w:rPr>
          <w:rFonts w:eastAsia="Times New Roman" w:cs="Times New Roman"/>
          <w:szCs w:val="24"/>
        </w:rPr>
        <w:t>ί</w:t>
      </w:r>
      <w:r>
        <w:rPr>
          <w:rFonts w:eastAsia="Times New Roman" w:cs="Times New Roman"/>
          <w:szCs w:val="24"/>
        </w:rPr>
        <w:t>α ακόμη φορά, με τα φορολογικά μέτρα που ετοιμάζετε, βάζετε βαθιά το χέρι στην τσέπη του λαού. Μήνα τον μήνα ληστεύετε τα εισοδήματα των λαϊκών οικογενειών και τα δίνετε στους τραπεζίτες, τους βιομήχανους και συνολικά, στους κεφαλ</w:t>
      </w:r>
      <w:r>
        <w:rPr>
          <w:rFonts w:eastAsia="Times New Roman" w:cs="Times New Roman"/>
          <w:szCs w:val="24"/>
        </w:rPr>
        <w:t>αιοκράτες, για να διατηρήσουν την κερδοφορία τους. Με αυτά τα μέτρα θα δεχθούν «συντριπτικά κατάγματα» μισθωτοί, συνταξιούχοι, μικροί αυτοαπασχολούμενοι και φτωχοί αγρότες. Πρόκειται για μέτρα, όμως, που είναι απαραίτητα για την κερδοφορία των επιχειρηματι</w:t>
      </w:r>
      <w:r>
        <w:rPr>
          <w:rFonts w:eastAsia="Times New Roman" w:cs="Times New Roman"/>
          <w:szCs w:val="24"/>
        </w:rPr>
        <w:t xml:space="preserve">κών ομίλων! </w:t>
      </w:r>
    </w:p>
    <w:p w14:paraId="12E5542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Για τον αυτόματο κόφτη ακούστηκαν πολλά σε αυτή</w:t>
      </w:r>
      <w:r>
        <w:rPr>
          <w:rFonts w:eastAsia="Times New Roman" w:cs="Times New Roman"/>
          <w:szCs w:val="24"/>
        </w:rPr>
        <w:t>ν</w:t>
      </w:r>
      <w:r>
        <w:rPr>
          <w:rFonts w:eastAsia="Times New Roman" w:cs="Times New Roman"/>
          <w:szCs w:val="24"/>
        </w:rPr>
        <w:t xml:space="preserve"> την Αίθουσα. Τι κάνετε, με λίγα λόγια, με αυτόν; Παίρνετε όλα αυτά τα αντιλαϊκά μέτρα που έχετε συναποφασίσει μεταξύ σας και με το κουαρτέτο και ταυτόχρονα, κρατάτε ανοικτή την πόρτα για τα επόμ</w:t>
      </w:r>
      <w:r>
        <w:rPr>
          <w:rFonts w:eastAsia="Times New Roman" w:cs="Times New Roman"/>
          <w:szCs w:val="24"/>
        </w:rPr>
        <w:t xml:space="preserve">ενα μέτρα που με βεβαιότητα θα έρθουν, με ή χωρίς τον κόφτη, αν ο λαός δεν σας σταματήσει, αν δεν παρέμβει καθοριστικά στις εξελίξεις, αν δεν βάλει τη σφραγίδα του σε αυτές. </w:t>
      </w:r>
    </w:p>
    <w:p w14:paraId="12E5542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Όλα τα παραπάνω είναι χρήσιμα κυρίως για να κατανοηθεί από τους εργαζόμενους, από</w:t>
      </w:r>
      <w:r>
        <w:rPr>
          <w:rFonts w:eastAsia="Times New Roman" w:cs="Times New Roman"/>
          <w:szCs w:val="24"/>
        </w:rPr>
        <w:t xml:space="preserve"> τα λαϊκά στρώματα πως δεν μπορεί να μοιράζονται τους ίδιους στόχους, τις ίδιες έγνοιες και αγωνίες με το κεφάλαιο, αλλά χρειάζεται να παλέψουν, να αντισταθούν, να αντεπιτεθούν, με κριτήριο τις δικές τους σύγχρονες ανάγκες, οι οποίες σε κα</w:t>
      </w:r>
      <w:r>
        <w:rPr>
          <w:rFonts w:eastAsia="Times New Roman" w:cs="Times New Roman"/>
          <w:szCs w:val="24"/>
        </w:rPr>
        <w:t>μ</w:t>
      </w:r>
      <w:r>
        <w:rPr>
          <w:rFonts w:eastAsia="Times New Roman" w:cs="Times New Roman"/>
          <w:szCs w:val="24"/>
        </w:rPr>
        <w:t>μιά περίπτωση δε</w:t>
      </w:r>
      <w:r>
        <w:rPr>
          <w:rFonts w:eastAsia="Times New Roman" w:cs="Times New Roman"/>
          <w:szCs w:val="24"/>
        </w:rPr>
        <w:t xml:space="preserve">ν χωρούν στο καπιταλιστικό σύστημα, ούτε με κρίση ούτε με ανάπτυξη. </w:t>
      </w:r>
    </w:p>
    <w:p w14:paraId="12E55422" w14:textId="77777777" w:rsidR="00A37F14" w:rsidRDefault="002C15D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2E5542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Μισό λεπτό, κύριε Πρόεδρε, και ολοκληρώνω.</w:t>
      </w:r>
    </w:p>
    <w:p w14:paraId="12E5542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Να, γιατί στη σημερινή φάση το ΚΚΕ προβάλλει και στηρίζει επιμέρους αιτήματα που βελτιώνουν τις συνθήκες ζωής και εργασίας της εργατικής τάξης, της εργαζόμενης αγροτιάς, των αυτοαπασχολούμενων, των λαϊκών στρωμάτων, της νεολαίας. Το κόστος, όμως, αυτών των</w:t>
      </w:r>
      <w:r>
        <w:rPr>
          <w:rFonts w:eastAsia="Times New Roman" w:cs="Times New Roman"/>
          <w:szCs w:val="24"/>
        </w:rPr>
        <w:t xml:space="preserve"> μέτρων σημαίνει λιγότερο κέρδος για τους επιχειρηματικούς ομίλους. </w:t>
      </w:r>
    </w:p>
    <w:p w14:paraId="12E5542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Να, γιατί τις προτάσεις νόμου του ΚΚΕ, όπως η πρόταση για μέτρα ανακούφισης της λαϊκής οικογένειας, η επαναφορά της δέκατης τρίτης και δέκατης τέταρτης σύνταξης, του δέκατου τρίτου και δέ</w:t>
      </w:r>
      <w:r>
        <w:rPr>
          <w:rFonts w:eastAsia="Times New Roman" w:cs="Times New Roman"/>
          <w:szCs w:val="24"/>
        </w:rPr>
        <w:t xml:space="preserve">κατου τέταρτου μισθού, ούτε καν τα συζητάτε. </w:t>
      </w:r>
    </w:p>
    <w:p w14:paraId="12E5542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ζήτημα, λοιπόν, για να ολοκληρώνω, για τους εργαζόμενους και τα λαϊκά στρώματα δεν είναι να περιμένουν πότε θα ολοκληρωθεί ο οδικός χάρτης του ΣΥΡΙΖΑ ή της Νέας Δημοκρατίας και του ΠΑΣΟΚ, πότε θα έρθει η καπ</w:t>
      </w:r>
      <w:r>
        <w:rPr>
          <w:rFonts w:eastAsia="Times New Roman" w:cs="Times New Roman"/>
          <w:szCs w:val="24"/>
        </w:rPr>
        <w:t>ιταλιστική ανάπτυξη που περιμένουν από το ΣΕΒ μέχρι τον ΣΥΡΙΖΑ, αλλά πότε θα διαμορφωθούν οι προϋποθέσεις για να ανοίξει ο δρόμος ανάπτυξης υπέρ του λαού, που θα έχει στόχο την ικανοποίηση των εργατικών, λαϊκών αναγκών, ο δρόμος της κοινωνικοποίησης των μο</w:t>
      </w:r>
      <w:r>
        <w:rPr>
          <w:rFonts w:eastAsia="Times New Roman" w:cs="Times New Roman"/>
          <w:szCs w:val="24"/>
        </w:rPr>
        <w:t>νοπωλίων, της αποδέσμευσης από την Ευρωπαϊκή Ένωση και της μονομερούς διαγραφής όλου του χρέους, ο δρόμος, δηλαδή, που προτείνει το Κομμουνιστικό Κόμμα Ελλάδ</w:t>
      </w:r>
      <w:r>
        <w:rPr>
          <w:rFonts w:eastAsia="Times New Roman" w:cs="Times New Roman"/>
          <w:szCs w:val="24"/>
        </w:rPr>
        <w:t>α</w:t>
      </w:r>
      <w:r>
        <w:rPr>
          <w:rFonts w:eastAsia="Times New Roman" w:cs="Times New Roman"/>
          <w:szCs w:val="24"/>
        </w:rPr>
        <w:t>ς.</w:t>
      </w:r>
    </w:p>
    <w:p w14:paraId="12E5542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Σας ευχαριστώ.</w:t>
      </w:r>
    </w:p>
    <w:p w14:paraId="12E55428" w14:textId="77777777" w:rsidR="00A37F14" w:rsidRDefault="002C15DC">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Εγώ ευχαριστώ. </w:t>
      </w:r>
    </w:p>
    <w:p w14:paraId="12E5542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Τον λόγο έχει ο κ. Λυκούδης </w:t>
      </w:r>
      <w:r>
        <w:rPr>
          <w:rFonts w:eastAsia="Times New Roman" w:cs="Times New Roman"/>
          <w:szCs w:val="24"/>
        </w:rPr>
        <w:t>από το Ποτάμι.</w:t>
      </w:r>
    </w:p>
    <w:p w14:paraId="12E5542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Κυρίες και κύριοι συνάδελφοι, ήρθε και μαίνεται η φοροκαταιγίδα. </w:t>
      </w:r>
    </w:p>
    <w:p w14:paraId="12E5542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Με βάση τις δηλώσεις και τους πολιτικούς χαριεντισμούς των Υπουργών κατά το προηγούμενο διάστημα, περιμέναμε να έρθει το Πάσχα για να έρθει και η «ανάσταση»</w:t>
      </w:r>
      <w:r>
        <w:rPr>
          <w:rFonts w:eastAsia="Times New Roman" w:cs="Times New Roman"/>
          <w:szCs w:val="24"/>
        </w:rPr>
        <w:t xml:space="preserve">. Αντ’ αυτής, ήρθε το δεύτερο βαρύτατο πακέτο των έμμεσων φόρων, που όλοι γνωρίζουμε ότι πλήττουν κυρίως τους φτωχούς και τα χαμηλά εισοδήματα, επιβαρύνοντας ακόμη περισσότερο τους γλίσχρους οικογενειακούς προϋπολογισμούς. </w:t>
      </w:r>
    </w:p>
    <w:p w14:paraId="12E5542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Αυτό είναι, στην ουσία, το αποτέ</w:t>
      </w:r>
      <w:r>
        <w:rPr>
          <w:rFonts w:eastAsia="Times New Roman" w:cs="Times New Roman"/>
          <w:szCs w:val="24"/>
        </w:rPr>
        <w:t xml:space="preserve">λεσμα της φορολογικής λαίλαπας που οι πολίτες σύντομα θα συνειδητοποιήσουν, καλούμενοι να βάλουν βαθιά το χέρι στην τσέπη, όταν η σημερινή Κυβέρνηση τους καλούσε κάποτε, ως Αντιπολίτευση, να μην πληρώνουν. </w:t>
      </w:r>
    </w:p>
    <w:p w14:paraId="12E5542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Κι αλήθεια, αυτή</w:t>
      </w:r>
      <w:r>
        <w:rPr>
          <w:rFonts w:eastAsia="Times New Roman" w:cs="Times New Roman"/>
          <w:szCs w:val="24"/>
        </w:rPr>
        <w:t>ν</w:t>
      </w:r>
      <w:r>
        <w:rPr>
          <w:rFonts w:eastAsia="Times New Roman" w:cs="Times New Roman"/>
          <w:szCs w:val="24"/>
        </w:rPr>
        <w:t xml:space="preserve"> την ώρα δεν μπορώ να μην σκεφτώ</w:t>
      </w:r>
      <w:r>
        <w:rPr>
          <w:rFonts w:eastAsia="Times New Roman" w:cs="Times New Roman"/>
          <w:szCs w:val="24"/>
        </w:rPr>
        <w:t xml:space="preserve"> τα «αυθόρμητα» κινήματα που μας καλούσαν όλο το προηγούμενο διάστημα να μην πληρώνουμε. Τώρα πού βρίσκονται; Γιατί έχουν βάλει την ουρά κάτω από τα σκέλια; Γιατί έχουν καταπιεί τη γλώσσα τους; </w:t>
      </w:r>
    </w:p>
    <w:p w14:paraId="12E5542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Σε λίγο -να είστε βέβαιοι- αυτά τα χαμόγελα που σήμερα εξακολ</w:t>
      </w:r>
      <w:r>
        <w:rPr>
          <w:rFonts w:eastAsia="Times New Roman" w:cs="Times New Roman"/>
          <w:szCs w:val="24"/>
        </w:rPr>
        <w:t>ουθούν να υπάρχουν -μικρότερα και λιγότερα, βέβαια- στους κυβερνητικούς συναδέλφους, θα πάψουν να υπάρχουν. Η Κυβέρνηση πανηγυρίζει την αποτυχία της -και δεν μπορώ να καταλάβω το γιατί- παραπλανώντας για μια ακόμη φορά, στην αλυσίδα των αυταπατών της, τους</w:t>
      </w:r>
      <w:r>
        <w:rPr>
          <w:rFonts w:eastAsia="Times New Roman" w:cs="Times New Roman"/>
          <w:szCs w:val="24"/>
        </w:rPr>
        <w:t xml:space="preserve"> πολίτες για την προσδοκώμενη ανάπτυξη, που νομίζει ότι θα έρθει αυτόματα σαν ελατήριο, σαν τραμπολίνο.</w:t>
      </w:r>
    </w:p>
    <w:p w14:paraId="12E5542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Οι πολίτες αντιλαμβάνονται ότι η Κυβέρνηση έχει προσφέρει άφθονα και απλόχερα γη και ύδωρ, προκειμένου να κλείσει τη διαβόητη αξιολόγηση, έχοντας ανεβάσ</w:t>
      </w:r>
      <w:r>
        <w:rPr>
          <w:rFonts w:eastAsia="Times New Roman" w:cs="Times New Roman"/>
          <w:szCs w:val="24"/>
        </w:rPr>
        <w:t xml:space="preserve">ει ακόμη περισσότερο το κόστος της, διότι όφειλε να την είχε κλείσει από τον περασμένο Οκτώβρη-Νοέμβρη. </w:t>
      </w:r>
      <w:r>
        <w:rPr>
          <w:rFonts w:eastAsia="Times New Roman" w:cs="Times New Roman"/>
          <w:szCs w:val="24"/>
        </w:rPr>
        <w:t xml:space="preserve">Πασχίζει απλώς και μόνο να κερδίσει πολιτικό χρόνο και προφανώς παραμονή στην εξουσία. </w:t>
      </w:r>
    </w:p>
    <w:p w14:paraId="12E5543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Επαίρεται, δε, αφελώς για τις αναμενόμενες αποφάσεις περί της δι</w:t>
      </w:r>
      <w:r>
        <w:rPr>
          <w:rFonts w:eastAsia="Times New Roman" w:cs="Times New Roman"/>
          <w:szCs w:val="24"/>
        </w:rPr>
        <w:t>ευθέτησης του χρέους με σύμμαχο το Διεθνές Νομισματικό Ταμείο, το οποίο ανάλογα με τη φάση των διαπραγματεύσεων πότε αναγορεύεται ως εχθρός και πότε ως φίλος της χώρας.</w:t>
      </w:r>
    </w:p>
    <w:p w14:paraId="12E5543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πολίτες αντιλαμβάνονται και γνωρίζουν πλέον ότι οι όπο</w:t>
      </w:r>
      <w:r>
        <w:rPr>
          <w:rFonts w:eastAsia="Times New Roman" w:cs="Times New Roman"/>
          <w:szCs w:val="24"/>
        </w:rPr>
        <w:t>ιες αποφάσεις ληφθούν για το χρέος -και μακάρι να είναι θετικές για τη χώρα μας- δεν έχουν κα</w:t>
      </w:r>
      <w:r>
        <w:rPr>
          <w:rFonts w:eastAsia="Times New Roman" w:cs="Times New Roman"/>
          <w:szCs w:val="24"/>
        </w:rPr>
        <w:t>μ</w:t>
      </w:r>
      <w:r>
        <w:rPr>
          <w:rFonts w:eastAsia="Times New Roman" w:cs="Times New Roman"/>
          <w:szCs w:val="24"/>
        </w:rPr>
        <w:t xml:space="preserve">μία σχέση με οποιαδήποτε δήθεν σκληρή διαπραγμάτευση. Θα αποφασιστούν ερήμην μας, από άλλους παίκτες, σύμφωνα με τις δικές τους προτεραιότητες, υπό όρους και υπό </w:t>
      </w:r>
      <w:r>
        <w:rPr>
          <w:rFonts w:eastAsia="Times New Roman" w:cs="Times New Roman"/>
          <w:szCs w:val="24"/>
        </w:rPr>
        <w:t xml:space="preserve">τη δαμόκλειο σπάθη του αυτόματου μηχανισμού δημοσιονομικής προσαρμογής επί του οποίου ελάχιστο έλεγχο διαθέτει πια η Κυβέρνηση. </w:t>
      </w:r>
    </w:p>
    <w:p w14:paraId="12E5543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Οι νέοι φόροι δεν έχουν -και δεν πρόκειται να έχουν φυσικά- καμιά αναπτυξιακή επίπτωση. Η όποια ισχνή ανάπτυξη φέτος, ακόμα κι </w:t>
      </w:r>
      <w:r>
        <w:rPr>
          <w:rFonts w:eastAsia="Times New Roman" w:cs="Times New Roman"/>
          <w:szCs w:val="24"/>
        </w:rPr>
        <w:t>αν υπάρξει, θα εξαρτηθεί κατά κύριο λόγο από την απόδοση του τουρισμού και των δανεικών που αναμένονται να εισπραχθούν. Σε κάθε, δε, περίπτωση ακόμα κι αν αναφανεί -το εύχομαι- κάποιος ίχνος θετικής οικονομικής αύξησης, αυτή θα έχει ως σημείο εκκίνησης ένα</w:t>
      </w:r>
      <w:r>
        <w:rPr>
          <w:rFonts w:eastAsia="Times New Roman" w:cs="Times New Roman"/>
          <w:szCs w:val="24"/>
        </w:rPr>
        <w:t xml:space="preserve"> επίπεδο πολύ πιο χαμηλό από εκείνο που υπήρχε δυο χρόνια πριν, το 2014. </w:t>
      </w:r>
    </w:p>
    <w:p w14:paraId="12E5543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χώρα, κυρίες και κύριοι συνάδελφοι, πληρώνει βαρύτατο τίμημα -κατά δηλώσεις Υπουργών σας- για κάποιον αφελή πρώην Υπουργό Οικονομικών, προφανώς, όμως, και για τον Πρωθυπουργό που τ</w:t>
      </w:r>
      <w:r>
        <w:rPr>
          <w:rFonts w:eastAsia="Times New Roman" w:cs="Times New Roman"/>
          <w:szCs w:val="24"/>
        </w:rPr>
        <w:t xml:space="preserve">ον επέλεξε μέσα στη δίνη των δικών του αυταπατών. </w:t>
      </w:r>
    </w:p>
    <w:p w14:paraId="12E5543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Οι Βουλευτές της Συμπολίτευσης, εσείς κυρίες και κύριοι συνάδελφοι, πρέπει να εξηγήσετε στους πολίτες γιατί έπρεπε να χάσετε δ</w:t>
      </w:r>
      <w:r>
        <w:rPr>
          <w:rFonts w:eastAsia="Times New Roman" w:cs="Times New Roman"/>
          <w:szCs w:val="24"/>
        </w:rPr>
        <w:t>ύ</w:t>
      </w:r>
      <w:r>
        <w:rPr>
          <w:rFonts w:eastAsia="Times New Roman" w:cs="Times New Roman"/>
          <w:szCs w:val="24"/>
        </w:rPr>
        <w:t xml:space="preserve">ο πολύτιμα χρόνια. </w:t>
      </w:r>
      <w:r>
        <w:rPr>
          <w:rFonts w:eastAsia="Times New Roman" w:cs="Times New Roman"/>
          <w:szCs w:val="24"/>
        </w:rPr>
        <w:t>Δ</w:t>
      </w:r>
      <w:r>
        <w:rPr>
          <w:rFonts w:eastAsia="Times New Roman" w:cs="Times New Roman"/>
          <w:szCs w:val="24"/>
        </w:rPr>
        <w:t>εν είναι μόνο αυτά. Γιατί έπρεπε να ξεπουληθεί ο τραπεζικό</w:t>
      </w:r>
      <w:r>
        <w:rPr>
          <w:rFonts w:eastAsia="Times New Roman" w:cs="Times New Roman"/>
          <w:szCs w:val="24"/>
        </w:rPr>
        <w:t>ς τομέας με τεράστια δημόσια ζημιά; Γιατί έπρεπε να χαθούν δεκάδες δισεκατομμύρια σε καταθέσεις και να επιβάλλετε περιορισμούς στην κίνηση κεφαλαίων που ουδείς γνωρίζει πότε θα αρθούν; Γιατί έπρεπε να ρίξετε και πάλι τη χώρα σε ένα φαύλο κύκλο υπερφορολόγη</w:t>
      </w:r>
      <w:r>
        <w:rPr>
          <w:rFonts w:eastAsia="Times New Roman" w:cs="Times New Roman"/>
          <w:szCs w:val="24"/>
        </w:rPr>
        <w:t>σης και ύφεσης; Γιατί έπρεπε να επιβαρύνετε μ</w:t>
      </w:r>
      <w:r>
        <w:rPr>
          <w:rFonts w:eastAsia="Times New Roman" w:cs="Times New Roman"/>
          <w:szCs w:val="24"/>
        </w:rPr>
        <w:t>ί</w:t>
      </w:r>
      <w:r>
        <w:rPr>
          <w:rFonts w:eastAsia="Times New Roman" w:cs="Times New Roman"/>
          <w:szCs w:val="24"/>
        </w:rPr>
        <w:t>α κοινωνία στο χείλος της κατάρρευσης με άλλα 12,5 δισεκατομμύρια;</w:t>
      </w:r>
    </w:p>
    <w:p w14:paraId="12E5543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σκληρή σας διαπραγμάτευση κόστισε στη χώρα 86 δισεκατομμύρια ευρώ, λέει ο κεντρικός τραπεζίτης, ο κ. Γιάννης Στουρνάρας. Σοβαρές, υπεύθυνες κ</w:t>
      </w:r>
      <w:r>
        <w:rPr>
          <w:rFonts w:eastAsia="Times New Roman" w:cs="Times New Roman"/>
          <w:szCs w:val="24"/>
        </w:rPr>
        <w:t>αι συγκεκριμένες απαντήσεις θα πάρει ο Στουρνάρας; Πότε; Από ποιους; Με ποιον τρόπο;</w:t>
      </w:r>
    </w:p>
    <w:p w14:paraId="12E5543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Οφείλετε μ</w:t>
      </w:r>
      <w:r>
        <w:rPr>
          <w:rFonts w:eastAsia="Times New Roman" w:cs="Times New Roman"/>
          <w:szCs w:val="24"/>
        </w:rPr>
        <w:t>ί</w:t>
      </w:r>
      <w:r>
        <w:rPr>
          <w:rFonts w:eastAsia="Times New Roman" w:cs="Times New Roman"/>
          <w:szCs w:val="24"/>
        </w:rPr>
        <w:t>α εξήγηση στον ελληνικό λαό. Όμως, πειστική απάντηση κατά τη γνώμη μου δεν έχετε. Απλώς αναζητείτε διάφορα άλλοθι και κατασκευάζετε ανύπαρκτους εχθρούς, διότι δ</w:t>
      </w:r>
      <w:r>
        <w:rPr>
          <w:rFonts w:eastAsia="Times New Roman" w:cs="Times New Roman"/>
          <w:szCs w:val="24"/>
        </w:rPr>
        <w:t>εν έχετε το κουράγιο ούτε της αυτοκριτικής, ούτε της συγ</w:t>
      </w:r>
      <w:r>
        <w:rPr>
          <w:rFonts w:eastAsia="Times New Roman" w:cs="Times New Roman"/>
          <w:szCs w:val="24"/>
        </w:rPr>
        <w:t>γ</w:t>
      </w:r>
      <w:r>
        <w:rPr>
          <w:rFonts w:eastAsia="Times New Roman" w:cs="Times New Roman"/>
          <w:szCs w:val="24"/>
        </w:rPr>
        <w:t xml:space="preserve">νώμης απέναντι στον ελληνικό λαό. </w:t>
      </w:r>
    </w:p>
    <w:p w14:paraId="12E5543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 αυτό και εισπράττετε, κυρίες και κύριοι συνάδελφοι, σήμερα την πολιτική αποστροφή των πολιτών που έχουν πλέον διαπιστώσει ότι οι επαγγελίες σας δεν ήταν παρά ιδ</w:t>
      </w:r>
      <w:r>
        <w:rPr>
          <w:rFonts w:eastAsia="Times New Roman" w:cs="Times New Roman"/>
          <w:szCs w:val="24"/>
        </w:rPr>
        <w:t xml:space="preserve">εοληπτικές πομφόλυγες και στυγνή αξιοποίηση -για να μην πω κάτι χειρότερο, εκμετάλλευση- προσδοκιών. </w:t>
      </w:r>
    </w:p>
    <w:p w14:paraId="12E5543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Δυστυχώς, καταντήσατε μνημονιακότεροι των μνημονίων. Η παταγώδης διάψευση των εξαγγελιών σας και η εμφανής ολοκληρωτική σας συμπεριφορά, που σε κανένα επί</w:t>
      </w:r>
      <w:r>
        <w:rPr>
          <w:rFonts w:eastAsia="Times New Roman" w:cs="Times New Roman"/>
          <w:szCs w:val="24"/>
        </w:rPr>
        <w:t>πεδο δεν έχει κα</w:t>
      </w:r>
      <w:r>
        <w:rPr>
          <w:rFonts w:eastAsia="Times New Roman" w:cs="Times New Roman"/>
          <w:szCs w:val="24"/>
        </w:rPr>
        <w:t>μ</w:t>
      </w:r>
      <w:r>
        <w:rPr>
          <w:rFonts w:eastAsia="Times New Roman" w:cs="Times New Roman"/>
          <w:szCs w:val="24"/>
        </w:rPr>
        <w:t>μία σχέση με στοιχειώδεις αριστερές ηθικές και πολιτικές αρχές και αξίες, γνωρίζουν σήμερα έντονη αποδοκιμασία.</w:t>
      </w:r>
    </w:p>
    <w:p w14:paraId="12E5543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Οι άφρονες και πρόχειρες πολιτικές θα σας καταδιώκουν παντού και για πάντα για να σας υπενθυμίζουν ότι η αλαζονεία, ο ευτελισμό</w:t>
      </w:r>
      <w:r>
        <w:rPr>
          <w:rFonts w:eastAsia="Times New Roman" w:cs="Times New Roman"/>
          <w:szCs w:val="24"/>
        </w:rPr>
        <w:t xml:space="preserve">ς και η δεξιοτεχνία στο πολιτικό ψεύδος και την πολιτική απάτη έχουν ημερομηνία λήξης. </w:t>
      </w:r>
    </w:p>
    <w:p w14:paraId="12E5543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Τον Φλεβάρη του 2015 απ’ αυτό το Βήμα είχα εκφράσει τη μεγάλη μου ανησυχία -πολλοί από εσάς ξέρετε ότι είμαι ειλικρινής- μήπως το «Πρώτη φορά Αριστερά» οδηγήσει κάποια </w:t>
      </w:r>
      <w:r>
        <w:rPr>
          <w:rFonts w:eastAsia="Times New Roman" w:cs="Times New Roman"/>
          <w:szCs w:val="24"/>
        </w:rPr>
        <w:t xml:space="preserve">στιγμή στο «Ποτέ πια Αριστερά». Πριν από ένα μήνα, πάλι από εδώ, είχα πει πως, δυστυχώς, θα ταυτίσετε στην κοινωνία την αποτυχία του ΣΥΡΙΖΑ με αποτυχία της Αριστεράς ως επιλογή. Κι αυτό είναι ιστορικά άδικο. </w:t>
      </w:r>
    </w:p>
    <w:p w14:paraId="12E5543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Φοβάμαι ότι επιβεβαιώνονται αυτές οι κρίσεις. Τ</w:t>
      </w:r>
      <w:r>
        <w:rPr>
          <w:rFonts w:eastAsia="Times New Roman" w:cs="Times New Roman"/>
          <w:szCs w:val="24"/>
        </w:rPr>
        <w:t>α νέα μέτρα είναι βέβαιο ότι δεν πρόκειται να βελτιώσουν το οικονομικό κλίμα. Αντίθετα, θα συνεχίσουν την αφαίμαξη των εισοδημάτων, θα επιτείνουν τη φτώχεια, θα πλήξουν την κατανάλωση, θα ενθαρρύνουν τη «μαύρη» εργασία και θα σημειώσουν νέες λαμπρές επιδόσ</w:t>
      </w:r>
      <w:r>
        <w:rPr>
          <w:rFonts w:eastAsia="Times New Roman" w:cs="Times New Roman"/>
          <w:szCs w:val="24"/>
        </w:rPr>
        <w:t>εις στη φοροδιαφυγή, όχι πλέον ως εθνικό μας σπορ -στο οποίο διακρινόμαστε, άλλωστε- αλλά ως καταφυγή ανάγκης. Θα καταστεί η μόνη πνευματική αναζήτηση που αμείβεται, όπως έλεγε ο Κέυνς.</w:t>
      </w:r>
    </w:p>
    <w:p w14:paraId="12E5543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Γ΄ Αντιπρόεδρος της</w:t>
      </w:r>
      <w:r>
        <w:rPr>
          <w:rFonts w:eastAsia="Times New Roman" w:cs="Times New Roman"/>
          <w:szCs w:val="24"/>
        </w:rPr>
        <w:t xml:space="preserve"> Βουλής κ. </w:t>
      </w:r>
      <w:r w:rsidRPr="006C641F">
        <w:rPr>
          <w:rFonts w:eastAsia="Times New Roman" w:cs="Times New Roman"/>
          <w:b/>
          <w:szCs w:val="24"/>
        </w:rPr>
        <w:t>Α</w:t>
      </w:r>
      <w:r w:rsidRPr="006C641F">
        <w:rPr>
          <w:rFonts w:eastAsia="Times New Roman" w:cs="Times New Roman"/>
          <w:b/>
          <w:szCs w:val="24"/>
        </w:rPr>
        <w:t>ΝΑΣΤΑΣΙΑ ΧΡΙΣΤΟΔΟΥΛΟΠΟΥΛΟΥ</w:t>
      </w:r>
      <w:r>
        <w:rPr>
          <w:rFonts w:eastAsia="Times New Roman" w:cs="Times New Roman"/>
          <w:szCs w:val="24"/>
        </w:rPr>
        <w:t>)</w:t>
      </w:r>
    </w:p>
    <w:p w14:paraId="12E5543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βλέπω στον ορίζοντα την αρχή κάποιου ενάρετου κύκλου. Ο φαύλος κύκλος και τα αδιέξοδα θα συνεχιστούν ενόσω δεν έχουμε δικό μας σχέδιο ανάπτυξης και ανάταξης της χώρας. Δεν είναι τα </w:t>
      </w:r>
      <w:r>
        <w:rPr>
          <w:rFonts w:eastAsia="Times New Roman" w:cs="Times New Roman"/>
          <w:szCs w:val="24"/>
        </w:rPr>
        <w:t>μνημόνια η αιτία της κατρακύλας, αλλά η παντελής διαχρονική έλλειψη δικού μας σχεδίου. Η Κυβέρνηση δεν τα καταφέρνει. Δεν έχει το πολιτικό και ιδεολογικό εξοπλισμό για να βγάλει τη χώρα από τα νέα αδιέξοδα στα οποία η ίδια την οδήγησε και για τα οποία φέρε</w:t>
      </w:r>
      <w:r>
        <w:rPr>
          <w:rFonts w:eastAsia="Times New Roman" w:cs="Times New Roman"/>
          <w:szCs w:val="24"/>
        </w:rPr>
        <w:t>ι η ίδια αποκλειστικά την ευθύνη. Οι ιδέες αυτής της Αριστεράς, δυστυχώς, κατέστησαν παρωχημένες γι’ αυτό και αποτυγχάνουν.</w:t>
      </w:r>
    </w:p>
    <w:p w14:paraId="12E5543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χωρίς σοβαρές και προοδευτικές παρεμβάσεις, διαρθρωτικές αλλαγές και μεταρρυθμίσεις παντού, με φορείς </w:t>
      </w:r>
      <w:r>
        <w:rPr>
          <w:rFonts w:eastAsia="Times New Roman" w:cs="Times New Roman"/>
          <w:szCs w:val="24"/>
        </w:rPr>
        <w:t>τις δημοκρατικές και προοδευτικές δυνάμεις μια</w:t>
      </w:r>
      <w:r>
        <w:rPr>
          <w:rFonts w:eastAsia="Times New Roman" w:cs="Times New Roman"/>
          <w:szCs w:val="24"/>
        </w:rPr>
        <w:t>ς</w:t>
      </w:r>
      <w:r>
        <w:rPr>
          <w:rFonts w:eastAsia="Times New Roman" w:cs="Times New Roman"/>
          <w:szCs w:val="24"/>
        </w:rPr>
        <w:t xml:space="preserve"> άλλης Αριστεράς και μιας νέας, ανανεωμένης και σοβαρής κεντροαριστεράς, στο πλαίσιο βέβαια πάντα -το λέω και το υποστηρίζω- μεγάλων εθνικών συναινέσεων και συνεννοήσεων, η χώρα δεν θα τα καταφέρει. Γι’ αυτό κ</w:t>
      </w:r>
      <w:r>
        <w:rPr>
          <w:rFonts w:eastAsia="Times New Roman" w:cs="Times New Roman"/>
          <w:szCs w:val="24"/>
        </w:rPr>
        <w:t>ι εγώ πιστεύω ότι ποτέ η χώρα δεν είχε μεγαλύτερη ανάγκη από αυτό ακριβώς, από τη συγκρότηση της μεγάλης, δημοκρατικής και μεταρρυθμιστικής παράταξης.</w:t>
      </w:r>
    </w:p>
    <w:p w14:paraId="12E5543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Ευχαριστώ.</w:t>
      </w:r>
    </w:p>
    <w:p w14:paraId="12E5544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(Χειροκροτήματα από τις πτέρυγες του Ποταμιού και της Δημοκρατικής Συμπαράταξης ΠΑΣΟΚ-ΔΗΜΑΡ)</w:t>
      </w:r>
    </w:p>
    <w:p w14:paraId="12E5544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ΡΟΕΔΡΕΥΟΥΣΑ (Αναστασία Χριστοδουλοπούλου): </w:t>
      </w:r>
      <w:r>
        <w:rPr>
          <w:rFonts w:eastAsia="Times New Roman" w:cs="Times New Roman"/>
          <w:szCs w:val="24"/>
        </w:rPr>
        <w:t xml:space="preserve">Ευχαριστούμε και για τον χρόνο, κύριε Λυκούδη. </w:t>
      </w:r>
    </w:p>
    <w:p w14:paraId="12E5544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Τώρα τον λόγο έχει ο κ. Κασιδιάρης, Κοινοβουλευτικός Εκπρόσωπος της Χρυσής Αυγής.</w:t>
      </w:r>
    </w:p>
    <w:p w14:paraId="12E5544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Κύριε Κασιδιάρη, έχετε δώδεκα λεπτά. </w:t>
      </w:r>
    </w:p>
    <w:p w14:paraId="12E5544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Θα ξεκινήσω με τις τροπολογ</w:t>
      </w:r>
      <w:r>
        <w:rPr>
          <w:rFonts w:eastAsia="Times New Roman" w:cs="Times New Roman"/>
          <w:szCs w:val="24"/>
        </w:rPr>
        <w:t xml:space="preserve">ίες που καταθέτει η Κοινοβουλευτική Ομάδα του Λαϊκού Συνδέσμου-Χρυσή Αυγή για την κάμψη -όσο αυτό είναι δυνατόν- των αδικιών που προβλέπονται και στο παρόν αντεθνικό νομοθέτημα. </w:t>
      </w:r>
    </w:p>
    <w:p w14:paraId="12E5544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Θα ξεκινήσω, βεβαίως, με μ</w:t>
      </w:r>
      <w:r>
        <w:rPr>
          <w:rFonts w:eastAsia="Times New Roman" w:cs="Times New Roman"/>
          <w:szCs w:val="24"/>
        </w:rPr>
        <w:t>ί</w:t>
      </w:r>
      <w:r>
        <w:rPr>
          <w:rFonts w:eastAsia="Times New Roman" w:cs="Times New Roman"/>
          <w:szCs w:val="24"/>
        </w:rPr>
        <w:t>α τεράστια αδικία, με μ</w:t>
      </w:r>
      <w:r>
        <w:rPr>
          <w:rFonts w:eastAsia="Times New Roman" w:cs="Times New Roman"/>
          <w:szCs w:val="24"/>
        </w:rPr>
        <w:t>ί</w:t>
      </w:r>
      <w:r>
        <w:rPr>
          <w:rFonts w:eastAsia="Times New Roman" w:cs="Times New Roman"/>
          <w:szCs w:val="24"/>
        </w:rPr>
        <w:t>α τεράστια πρόκληση σε βάρ</w:t>
      </w:r>
      <w:r>
        <w:rPr>
          <w:rFonts w:eastAsia="Times New Roman" w:cs="Times New Roman"/>
          <w:szCs w:val="24"/>
        </w:rPr>
        <w:t>ος των Ελλήνων πολιτών, σε βάρος των χαμηλοτέρων οικονομικά στρωμάτων της ελληνικής κοινωνίας, σε βάρος ανθρώπων που πεθαίνουν κυριολεκτικά στα αζήτητα και τους οποίους προκάλεσε μ</w:t>
      </w:r>
      <w:r>
        <w:rPr>
          <w:rFonts w:eastAsia="Times New Roman" w:cs="Times New Roman"/>
          <w:szCs w:val="24"/>
        </w:rPr>
        <w:t>ί</w:t>
      </w:r>
      <w:r>
        <w:rPr>
          <w:rFonts w:eastAsia="Times New Roman" w:cs="Times New Roman"/>
          <w:szCs w:val="24"/>
        </w:rPr>
        <w:t xml:space="preserve">α προκλητική Βουλευτίνα του ΣΥΡΙΖΑ, λέγοντάς τους «φοροφυγάδες». </w:t>
      </w:r>
      <w:r>
        <w:rPr>
          <w:rFonts w:eastAsia="Times New Roman" w:cs="Times New Roman"/>
          <w:szCs w:val="24"/>
        </w:rPr>
        <w:t>Α</w:t>
      </w:r>
      <w:r>
        <w:rPr>
          <w:rFonts w:eastAsia="Times New Roman" w:cs="Times New Roman"/>
          <w:szCs w:val="24"/>
        </w:rPr>
        <w:t>ναφέρομαι</w:t>
      </w:r>
      <w:r>
        <w:rPr>
          <w:rFonts w:eastAsia="Times New Roman" w:cs="Times New Roman"/>
          <w:szCs w:val="24"/>
        </w:rPr>
        <w:t xml:space="preserve">, βεβαίως, σε αυτούς τους ηλικιωμένους συμπολίτες μας στους οποίους καταργείτε το ΕΚΑΣ. </w:t>
      </w:r>
    </w:p>
    <w:p w14:paraId="12E5544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 Λαϊκός Σύνδεσμος-Χρυσή Αυγή, λοιπόν, δι</w:t>
      </w:r>
      <w:r>
        <w:rPr>
          <w:rFonts w:eastAsia="Times New Roman" w:cs="Times New Roman"/>
          <w:szCs w:val="24"/>
        </w:rPr>
        <w:t>ά</w:t>
      </w:r>
      <w:r>
        <w:rPr>
          <w:rFonts w:eastAsia="Times New Roman" w:cs="Times New Roman"/>
          <w:szCs w:val="24"/>
        </w:rPr>
        <w:t xml:space="preserve"> μέσου των Βουλευτών του καταθέτει τροπολογία η οποία αφορά τα κοινωνικά εκείνα στρώματα που πλήττονται, τα χαμηλά κοινωνικά </w:t>
      </w:r>
      <w:r>
        <w:rPr>
          <w:rFonts w:eastAsia="Times New Roman" w:cs="Times New Roman"/>
          <w:szCs w:val="24"/>
        </w:rPr>
        <w:t xml:space="preserve">στρώματα, τους μικροεισοδηματίες και τους χαμηλοσυνταξιούχους, για την προστασία του ΕΚΑΣ, για την προστασία της κοινωνικής ασφάλισης. </w:t>
      </w:r>
      <w:r>
        <w:rPr>
          <w:rFonts w:eastAsia="Times New Roman" w:cs="Times New Roman"/>
          <w:szCs w:val="24"/>
        </w:rPr>
        <w:t>Α</w:t>
      </w:r>
      <w:r>
        <w:rPr>
          <w:rFonts w:eastAsia="Times New Roman" w:cs="Times New Roman"/>
          <w:szCs w:val="24"/>
        </w:rPr>
        <w:t xml:space="preserve">ς μην ξεχνάμε ότι η αρχή της κοινωνικής ασφάλισης στην Ελλάδα, η ίδρυση του </w:t>
      </w:r>
      <w:r>
        <w:rPr>
          <w:rFonts w:eastAsia="Times New Roman" w:cs="Times New Roman"/>
          <w:szCs w:val="24"/>
        </w:rPr>
        <w:t>Ι</w:t>
      </w:r>
      <w:r>
        <w:rPr>
          <w:rFonts w:eastAsia="Times New Roman" w:cs="Times New Roman"/>
          <w:szCs w:val="24"/>
        </w:rPr>
        <w:t>δρύματος Κοινωνικών Ασφαλίσεων και μιας τερ</w:t>
      </w:r>
      <w:r>
        <w:rPr>
          <w:rFonts w:eastAsia="Times New Roman" w:cs="Times New Roman"/>
          <w:szCs w:val="24"/>
        </w:rPr>
        <w:t xml:space="preserve">άστιας σειράς παροχών προς τον Έλληνα εργαζόμενο έγινε επί ενός εθνικού καθεστώτος, του εθνικού κυβερνήτη Ιωάννου Μεταξά, που είχε πει και το μεγάλο «ΟΧΙ» στους ξένους εισβολείς. </w:t>
      </w:r>
    </w:p>
    <w:p w14:paraId="12E5544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Χρυσή Αυγή, λοιπόν, καταθέτει τροπολογία για να χτυπήσει τα μέτρα που θίγο</w:t>
      </w:r>
      <w:r>
        <w:rPr>
          <w:rFonts w:eastAsia="Times New Roman" w:cs="Times New Roman"/>
          <w:szCs w:val="24"/>
        </w:rPr>
        <w:t xml:space="preserve">υν περίπου τριακόσιους εβδομήντα χιλιάδες χαμηλοσυνταξιούχους, οι οποίοι θα περιέλθουν σε δεινή οικονομική θέση από την εφαρμογή της πολιτικής του ΣΥΡΙΖΑ και των ΑΝΕΛ, που είναι συνέχιση της πολιτικής του ΠΑΣΟΚ και της Νέας Δημοκρατίας. </w:t>
      </w:r>
    </w:p>
    <w:p w14:paraId="12E5544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Αποτελεί για εμάς </w:t>
      </w:r>
      <w:r>
        <w:rPr>
          <w:rFonts w:eastAsia="Times New Roman" w:cs="Times New Roman"/>
          <w:szCs w:val="24"/>
        </w:rPr>
        <w:t xml:space="preserve">ζήτημα ύψιστης προτεραιότητας η κατάργηση του άρθρου 92 του ν.4387/2016, με προσθήκη στο παρόν νομοσχέδιο άρθρου το οποίο επιζητεί και απαιτεί την κατάργηση του συγκεκριμένου άρθρου. </w:t>
      </w:r>
    </w:p>
    <w:p w14:paraId="12E5544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Καταθέτω, λοιπόν, την παρούσα τροπολογία. </w:t>
      </w:r>
    </w:p>
    <w:p w14:paraId="12E5544A" w14:textId="77777777" w:rsidR="00A37F14" w:rsidRDefault="002C15DC">
      <w:pPr>
        <w:spacing w:line="600" w:lineRule="auto"/>
        <w:ind w:left="720"/>
        <w:jc w:val="both"/>
        <w:rPr>
          <w:rFonts w:eastAsia="Times New Roman" w:cs="Times New Roman"/>
          <w:szCs w:val="24"/>
        </w:rPr>
      </w:pPr>
      <w:r>
        <w:rPr>
          <w:rFonts w:eastAsia="Times New Roman" w:cs="Times New Roman"/>
          <w:szCs w:val="24"/>
        </w:rPr>
        <w:t xml:space="preserve">(Στο σημείο αυτό ο Βουλευτής </w:t>
      </w:r>
      <w:r>
        <w:rPr>
          <w:rFonts w:eastAsia="Times New Roman" w:cs="Times New Roman"/>
          <w:szCs w:val="24"/>
        </w:rPr>
        <w:t xml:space="preserve">κ. Ηλίας Κασιδιάρης καταθέτει για τα Πρακτικά </w:t>
      </w:r>
      <w:r>
        <w:rPr>
          <w:rFonts w:eastAsia="Times New Roman" w:cs="Times New Roman"/>
          <w:szCs w:val="24"/>
        </w:rPr>
        <w:t xml:space="preserve">την προαναφερθείσα τροπολογία,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2E5544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Πηγαίνω τώρα στη δεύτερη, εξίσου σημαντική, τροπολογία που επαναφέρει ο</w:t>
      </w:r>
      <w:r>
        <w:rPr>
          <w:rFonts w:eastAsia="Times New Roman" w:cs="Times New Roman"/>
          <w:szCs w:val="24"/>
        </w:rPr>
        <w:t xml:space="preserve"> Λαϊκός Σύνδεσμος-Χρυσή Αυγή και αφορά μ</w:t>
      </w:r>
      <w:r>
        <w:rPr>
          <w:rFonts w:eastAsia="Times New Roman" w:cs="Times New Roman"/>
          <w:szCs w:val="24"/>
        </w:rPr>
        <w:t>ί</w:t>
      </w:r>
      <w:r>
        <w:rPr>
          <w:rFonts w:eastAsia="Times New Roman" w:cs="Times New Roman"/>
          <w:szCs w:val="24"/>
        </w:rPr>
        <w:t>α τεράστια αδικία του φορολογικού συστήματος που εφαρμόζεται όλα αυτά τα χρόνια του μνημονίου από όλες τις μνημονιακές, από όλες τις μεταπολιτευτικές κυβερνήσεις, θα έλεγα, μ</w:t>
      </w:r>
      <w:r>
        <w:rPr>
          <w:rFonts w:eastAsia="Times New Roman" w:cs="Times New Roman"/>
          <w:szCs w:val="24"/>
        </w:rPr>
        <w:t>ί</w:t>
      </w:r>
      <w:r>
        <w:rPr>
          <w:rFonts w:eastAsia="Times New Roman" w:cs="Times New Roman"/>
          <w:szCs w:val="24"/>
        </w:rPr>
        <w:t>α αδικία την οποία τεκμηριώνουμε με ντοκ</w:t>
      </w:r>
      <w:r>
        <w:rPr>
          <w:rFonts w:eastAsia="Times New Roman" w:cs="Times New Roman"/>
          <w:szCs w:val="24"/>
        </w:rPr>
        <w:t xml:space="preserve">ουμέντα τα οποία έχω υπολογίσει μέσω του </w:t>
      </w:r>
      <w:r>
        <w:rPr>
          <w:rFonts w:eastAsia="Times New Roman" w:cs="Times New Roman"/>
          <w:szCs w:val="24"/>
          <w:lang w:val="en-US"/>
        </w:rPr>
        <w:t>TAXISnet</w:t>
      </w:r>
      <w:r>
        <w:rPr>
          <w:rFonts w:eastAsia="Times New Roman" w:cs="Times New Roman"/>
          <w:szCs w:val="24"/>
        </w:rPr>
        <w:t xml:space="preserve">. Εδώ, λοιπόν, είναι η υποβολή φορολογικής δηλώσεως για το 2016 από Βουλευτή. Είναι πολύ σημαντικό για τους Έλληνες πολίτες που παρακολουθούν τη συγκεκριμένη συνεδρίαση, να δουν αυτά τα στοιχεία. Αυτά είναι </w:t>
      </w:r>
      <w:r>
        <w:rPr>
          <w:rFonts w:eastAsia="Times New Roman" w:cs="Times New Roman"/>
          <w:szCs w:val="24"/>
        </w:rPr>
        <w:t>στοιχεία που η Χρυσή Αυγή φέρνει στο φως. Ως γνωστόν, μέχρι να μπει η Χρυσή Αυγή στη Βουλή ήταν άγνωστο ακόμα και το ύψος της Βουλευτικής αποζημίωσης. Σήμερα είναι εν πολλοίς άγνωστο το αφορολόγητο το οποίο απολαμβάνει ο Βουλευτής, μαζί με μ</w:t>
      </w:r>
      <w:r>
        <w:rPr>
          <w:rFonts w:eastAsia="Times New Roman" w:cs="Times New Roman"/>
          <w:szCs w:val="24"/>
        </w:rPr>
        <w:t>ί</w:t>
      </w:r>
      <w:r>
        <w:rPr>
          <w:rFonts w:eastAsia="Times New Roman" w:cs="Times New Roman"/>
          <w:szCs w:val="24"/>
        </w:rPr>
        <w:t xml:space="preserve">α σειρά άλλων </w:t>
      </w:r>
      <w:r>
        <w:rPr>
          <w:rFonts w:eastAsia="Times New Roman" w:cs="Times New Roman"/>
          <w:szCs w:val="24"/>
        </w:rPr>
        <w:t>προνομιών, άλλων προκλητικών προνομίων, σε βάρος της ελληνικής κοινωνίας.</w:t>
      </w:r>
    </w:p>
    <w:p w14:paraId="12E5544C" w14:textId="77777777" w:rsidR="00A37F14" w:rsidRDefault="002C15DC">
      <w:pPr>
        <w:spacing w:line="600" w:lineRule="auto"/>
        <w:ind w:firstLine="720"/>
        <w:jc w:val="both"/>
        <w:rPr>
          <w:rFonts w:eastAsia="Times New Roman"/>
          <w:szCs w:val="24"/>
        </w:rPr>
      </w:pPr>
      <w:r>
        <w:rPr>
          <w:rFonts w:eastAsia="Times New Roman" w:cs="Times New Roman"/>
          <w:szCs w:val="24"/>
        </w:rPr>
        <w:t xml:space="preserve">Ο Βουλευτής, λοιπόν, για τα χρήματα τα οποία εισπράττει από τη Βουλή, φορολογείται με 10.000 ευρώ τον χρόνο, με 10.035,96 ευρώ για την ακρίβεια, από την εφαρμογή </w:t>
      </w:r>
      <w:r>
        <w:rPr>
          <w:rFonts w:eastAsia="Times New Roman" w:cs="Times New Roman"/>
          <w:szCs w:val="24"/>
          <w:lang w:val="en-US"/>
        </w:rPr>
        <w:t>TAXISnet</w:t>
      </w:r>
      <w:r>
        <w:rPr>
          <w:rFonts w:eastAsia="Times New Roman" w:cs="Times New Roman"/>
          <w:szCs w:val="24"/>
        </w:rPr>
        <w:t xml:space="preserve">. </w:t>
      </w:r>
    </w:p>
    <w:p w14:paraId="12E5544D" w14:textId="77777777" w:rsidR="00A37F14" w:rsidRDefault="002C15DC">
      <w:pPr>
        <w:spacing w:line="600" w:lineRule="auto"/>
        <w:ind w:firstLine="720"/>
        <w:jc w:val="both"/>
        <w:rPr>
          <w:rFonts w:eastAsia="Times New Roman"/>
          <w:szCs w:val="24"/>
        </w:rPr>
      </w:pPr>
      <w:r>
        <w:rPr>
          <w:rFonts w:eastAsia="Times New Roman"/>
          <w:szCs w:val="24"/>
        </w:rPr>
        <w:t>Στην ίδια</w:t>
      </w:r>
      <w:r>
        <w:rPr>
          <w:rFonts w:eastAsia="Times New Roman"/>
          <w:szCs w:val="24"/>
        </w:rPr>
        <w:t xml:space="preserve"> εφαρμογή ένας ελεύθερος επαγγελματίας, ο οποίος έχει ακριβώς τα ίδια έσοδα με Βουλευτή -αυτό, βεβαίως, είναι κάτι πρωτοφανές, σπανίως οι ελεύθεροι επαγγελματίες έχουν τόσο υψηλά εισοδήματα, οι ελεύθεροι επαγγελματίες στην Ελλάδα του μνημονίου κλείνουν τις</w:t>
      </w:r>
      <w:r>
        <w:rPr>
          <w:rFonts w:eastAsia="Times New Roman"/>
          <w:szCs w:val="24"/>
        </w:rPr>
        <w:t xml:space="preserve"> επιχειρήσεις τους, βάζουν λουκέτο στις επιχειρήσεις τους, ας πούμε, λοιπόν, ότι υπάρχει μ</w:t>
      </w:r>
      <w:r>
        <w:rPr>
          <w:rFonts w:eastAsia="Times New Roman"/>
          <w:szCs w:val="24"/>
        </w:rPr>
        <w:t>ί</w:t>
      </w:r>
      <w:r>
        <w:rPr>
          <w:rFonts w:eastAsia="Times New Roman"/>
          <w:szCs w:val="24"/>
        </w:rPr>
        <w:t xml:space="preserve">α εξαίρεση σε αυτόν τον κανόνα- ένας παραγωγός, ένας αγρότης, ο οποίος εισπράττει ακριβώς τα ίδια χρήματα που εισπράττει κατ’ έτος και ένας Βουλευτής, την ώρα που ο Βουλευτής πληρώνει 10.000 ευρώ φόρο θα κληθεί να πληρώσει 42.336,40 ευρώ φόρο. Ο φόρος που </w:t>
      </w:r>
      <w:r>
        <w:rPr>
          <w:rFonts w:eastAsia="Times New Roman"/>
          <w:szCs w:val="24"/>
        </w:rPr>
        <w:t xml:space="preserve">πληρώνει ένας ελεύθερος επαγγελματίας είναι 423% αυξημένος σε σχέση με αυτά που πληρώνει ένας Βουλευτής. </w:t>
      </w:r>
    </w:p>
    <w:p w14:paraId="12E5544E" w14:textId="77777777" w:rsidR="00A37F14" w:rsidRDefault="002C15DC">
      <w:pPr>
        <w:spacing w:line="600" w:lineRule="auto"/>
        <w:ind w:firstLine="720"/>
        <w:jc w:val="both"/>
        <w:rPr>
          <w:rFonts w:eastAsia="Times New Roman"/>
          <w:szCs w:val="24"/>
        </w:rPr>
      </w:pPr>
      <w:r>
        <w:rPr>
          <w:rFonts w:eastAsia="Times New Roman"/>
          <w:szCs w:val="24"/>
        </w:rPr>
        <w:t xml:space="preserve">Είναι εντελώς ανάλγητη, άδικη και απαράδεκτη η πολιτική σας! Καταθέτω τα συγκεκριμένα στοιχεία από το </w:t>
      </w:r>
      <w:r>
        <w:rPr>
          <w:rFonts w:eastAsia="Times New Roman"/>
          <w:szCs w:val="24"/>
          <w:lang w:val="en-US"/>
        </w:rPr>
        <w:t>TAXISnet</w:t>
      </w:r>
      <w:r>
        <w:rPr>
          <w:rFonts w:eastAsia="Times New Roman"/>
          <w:szCs w:val="24"/>
        </w:rPr>
        <w:t xml:space="preserve">. </w:t>
      </w:r>
      <w:r>
        <w:rPr>
          <w:rFonts w:eastAsia="Times New Roman" w:cs="Times New Roman"/>
          <w:szCs w:val="24"/>
        </w:rPr>
        <w:t>Είναι πέραν πάσης αμφισβητήσεως.</w:t>
      </w:r>
    </w:p>
    <w:p w14:paraId="12E5544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σημείο αυτό ο Βουλευτής κ. Ηλίας Κασιδιάρης καταθέτει για τα Πρακτικά τα προαναφερθέντα στοιχεία,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2E5545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Η Προεδρεύουσα στην αρμόδια </w:t>
      </w:r>
      <w:r>
        <w:rPr>
          <w:rFonts w:eastAsia="Times New Roman" w:cs="Times New Roman"/>
          <w:szCs w:val="24"/>
        </w:rPr>
        <w:t>ε</w:t>
      </w:r>
      <w:r>
        <w:rPr>
          <w:rFonts w:eastAsia="Times New Roman" w:cs="Times New Roman"/>
          <w:szCs w:val="24"/>
        </w:rPr>
        <w:t>πιτροπή για το νομο</w:t>
      </w:r>
      <w:r>
        <w:rPr>
          <w:rFonts w:eastAsia="Times New Roman" w:cs="Times New Roman"/>
          <w:szCs w:val="24"/>
        </w:rPr>
        <w:t xml:space="preserve">θέτημα που συζητείται σήμερα, είχε πει ότι καταργήσατε το αφορολόγητο των Βουλευτών. Επί της ουσίας, δεν καταργήσατε το αφορολόγητο των Βουλευτών όταν ο πολίτης πληρώνει φόρο 432% πάνω από τον Βουλευτή. </w:t>
      </w:r>
    </w:p>
    <w:p w14:paraId="12E5545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Για να καταργηθεί στην πράξη το αφορολόγητο των Βουλ</w:t>
      </w:r>
      <w:r>
        <w:rPr>
          <w:rFonts w:eastAsia="Times New Roman" w:cs="Times New Roman"/>
          <w:szCs w:val="24"/>
        </w:rPr>
        <w:t>ευτών αρκεί η ψήφος όλων των πτερύγων του Κοινοβουλίου αύριο κιόλας, η υπερψήφιση της τροπολογίας που καταθέτει ο Λαϊκός Σύνδεσμος-Χρυσή Αυγή, η οποία λέει ότι ο Βουλευτής πρέπει και αυτός να φορολογείται από το πρώτο ευρώ, είτε για μισθό μιλάμε είτε για α</w:t>
      </w:r>
      <w:r>
        <w:rPr>
          <w:rFonts w:eastAsia="Times New Roman" w:cs="Times New Roman"/>
          <w:szCs w:val="24"/>
        </w:rPr>
        <w:t>ποζημίωση. Πείτε τα όπως θέλετε. Αυτά είναι φτηνά κόλπα, τα οποία δεν πιάνουν, βεβαίως, διότι είμαστε εδώ για να αποκαλύπτουμε όλες αυτές τις αδικίες και όλες αυτές τις απαράδεκτες καταστάσεις.</w:t>
      </w:r>
    </w:p>
    <w:p w14:paraId="12E5545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τροπολογία – προσθήκη, λοιπόν, έχει ως εξής: «Η βουλευτική α</w:t>
      </w:r>
      <w:r>
        <w:rPr>
          <w:rFonts w:eastAsia="Times New Roman" w:cs="Times New Roman"/>
          <w:szCs w:val="24"/>
        </w:rPr>
        <w:t>ποζημίωση και όλες οι παροχές προς του Βουλευτές φορολογούνται από το πρώτο ευρώ και οι Βουλευτές δεν τυγχάνουν κα</w:t>
      </w:r>
      <w:r>
        <w:rPr>
          <w:rFonts w:eastAsia="Times New Roman" w:cs="Times New Roman"/>
          <w:szCs w:val="24"/>
        </w:rPr>
        <w:t>μ</w:t>
      </w:r>
      <w:r>
        <w:rPr>
          <w:rFonts w:eastAsia="Times New Roman" w:cs="Times New Roman"/>
          <w:szCs w:val="24"/>
        </w:rPr>
        <w:t>μιάς ιδιαίτερης μεταχείρισης σε σχέση με τους άλλους πολίτες».</w:t>
      </w:r>
    </w:p>
    <w:p w14:paraId="12E5545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Ψηφίστε αυτήν την τροπολογία για να αποδείξετε ότι αδίκως σας καταγγέλλουμε ως</w:t>
      </w:r>
      <w:r>
        <w:rPr>
          <w:rFonts w:eastAsia="Times New Roman" w:cs="Times New Roman"/>
          <w:szCs w:val="24"/>
        </w:rPr>
        <w:t xml:space="preserve"> φορείς μια απαράδεκτης, αντεθνικής και αντιλαϊκής πολιτικής. </w:t>
      </w:r>
    </w:p>
    <w:p w14:paraId="12E5545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Ρητορικό, βεβαίως, το επιχείρημά μου!</w:t>
      </w:r>
    </w:p>
    <w:p w14:paraId="12E5545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Ηλίας Κασιδιάρης καταθέτει για τα Πρακτικά την προαναφερθείσα τροπολογία - προσθήκη, η οποία βρίσκεται στο </w:t>
      </w:r>
      <w:r>
        <w:rPr>
          <w:rFonts w:eastAsia="Times New Roman" w:cs="Times New Roman"/>
          <w:szCs w:val="24"/>
        </w:rPr>
        <w:t>α</w:t>
      </w:r>
      <w:r>
        <w:rPr>
          <w:rFonts w:eastAsia="Times New Roman" w:cs="Times New Roman"/>
          <w:szCs w:val="24"/>
        </w:rPr>
        <w:t>ρχείο του Τμήμα</w:t>
      </w:r>
      <w:r>
        <w:rPr>
          <w:rFonts w:eastAsia="Times New Roman" w:cs="Times New Roman"/>
          <w:szCs w:val="24"/>
        </w:rPr>
        <w:t>τος Γραμματείας της Διεύθυνσης Στενογραφίας και Πρακτικών της Βουλής)</w:t>
      </w:r>
    </w:p>
    <w:p w14:paraId="12E5545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Να πάω τώρα στην ουσία του παρόντος νομοσχεδίου. Ο πυρήνας της ξενοκρατίας στην Ελλάδα που από ιδρύσεως του ελληνικού κράτους εφαρμόζεται σε αυτήν την χώρα και δεν επιτρέπει στην πατρίδα</w:t>
      </w:r>
      <w:r>
        <w:rPr>
          <w:rFonts w:eastAsia="Times New Roman" w:cs="Times New Roman"/>
          <w:szCs w:val="24"/>
        </w:rPr>
        <w:t xml:space="preserve"> μας να είναι κράτος ανεξάρτητο, αλλά να είναι επί της ουσίας ένα θλιβερό προτεκτοράτο ξένων δυνάμεων, φαίνεται σήμερα ξεκάθαρα με το νέο μνημόνιο, το τέταρτο μνημόνιο, το δεύτερο μνημόνιο της Αριστεράς, που καλεί τους Βουλευτές της να ψηφίσουν τη δημιουργ</w:t>
      </w:r>
      <w:r>
        <w:rPr>
          <w:rFonts w:eastAsia="Times New Roman" w:cs="Times New Roman"/>
          <w:szCs w:val="24"/>
        </w:rPr>
        <w:t xml:space="preserve">ία ενός νέου υπερταμείου Αποκρατικοποιήσεων, το οποίο δεσμεύει συνολικά την περιουσία της Ελλάδος, τον εθνικό πλούτο της χώρας. </w:t>
      </w:r>
    </w:p>
    <w:p w14:paraId="12E5545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ταν μιλάμε για εθνικό πλούτο της χώρας, πλέον έχουν καταλυθεί όλα. Πλέον τα πάντα έχουν περάσει σε ξένα χέρια, από το νερό και</w:t>
      </w:r>
      <w:r>
        <w:rPr>
          <w:rFonts w:eastAsia="Times New Roman" w:cs="Times New Roman"/>
          <w:szCs w:val="24"/>
        </w:rPr>
        <w:t xml:space="preserve"> την ΕΥΔΑΠ, για την οποία ήδη ερίζουν ως αυριανοί αγοραστές Τούρκοι και Ισραηλινοί. Το νερό που θα πίνουν οι Έλληνες πολίτες να ανήκει σε ξένα χέρια, αυτός είναι ο καλύτερος τρόπος για να ελέγξεις μια χώρα. Από το νερό πάμε στον ηλεκτρισμό και τη ΔΕΗ και α</w:t>
      </w:r>
      <w:r>
        <w:rPr>
          <w:rFonts w:eastAsia="Times New Roman" w:cs="Times New Roman"/>
          <w:szCs w:val="24"/>
        </w:rPr>
        <w:t>πό εκεί σε όλες τις πηγές ενέργειας, ιδίως δε στους υδρογονάνθρακες που αποτελούν το ύψιστο αίτημα, αυτό που χρόνια τώρα παλεύουν να πάρουν από την Ελλάδα οι ξένοι τοκογλύφοι μέσω της εξαγοράς της εταιρείας Ελληνικών Πετρελαίων, των ΕΛΠΕ, αλλά και του ΔΕΠΑ</w:t>
      </w:r>
      <w:r>
        <w:rPr>
          <w:rFonts w:eastAsia="Times New Roman" w:cs="Times New Roman"/>
          <w:szCs w:val="24"/>
        </w:rPr>
        <w:t xml:space="preserve"> και ΔΕΣΦΑ. Πετρέλαιο και φυσικό αέριο, δηλαδή ελληνικοί υδρογονάνθρακες περνούν επισήμως σε ξένα χέρια.</w:t>
      </w:r>
    </w:p>
    <w:p w14:paraId="12E5545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Όλα αυτά τα οποία αναφέρω δεν είναι δικές μου σκέψεις. Η Ελλάδα διαθέτει έναν ορυκτό πλούτο, ο οποίος θα μπορούσε να γίνει η βάση για την ανάπτυξη της </w:t>
      </w:r>
      <w:r>
        <w:rPr>
          <w:rFonts w:eastAsia="Times New Roman" w:cs="Times New Roman"/>
          <w:szCs w:val="24"/>
        </w:rPr>
        <w:t>ελληνικής οικονομίας. Γιατί η ανάπτυξη μπορεί να βασιστεί μόνο στον πρωτογενή τομέα και όχι σε πράσινες αναπτύξεις και πράσινα άλογα και όλες αυτές τις ανοησίες που ακούμε από τις ημέρες του αλήστου μνήμης Τζέφρυ Παπανδρέου.</w:t>
      </w:r>
    </w:p>
    <w:p w14:paraId="12E5545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Οι Γερμανοί τοκογλύφοι της </w:t>
      </w:r>
      <w:r>
        <w:rPr>
          <w:rFonts w:eastAsia="Times New Roman" w:cs="Times New Roman"/>
          <w:szCs w:val="24"/>
          <w:lang w:val="en-US"/>
        </w:rPr>
        <w:t>Deut</w:t>
      </w:r>
      <w:r>
        <w:rPr>
          <w:rFonts w:eastAsia="Times New Roman" w:cs="Times New Roman"/>
          <w:szCs w:val="24"/>
          <w:lang w:val="en-US"/>
        </w:rPr>
        <w:t>sche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έχουν κοστολογήσει σε ειδική μελέτη – ερευνά τους τα κοιτάσματα φυσικού αερίου νοτίως της Κρήτης σε 420 δισεκατομμύρια ευρώ έσοδα για το ελληνικό δημόσιο. Τα ίδια λένε και πάρα πολύ σοβαροί Έλληνες καθηγητές Πανεπιστημίου, ο κ. Ζεληλίδης από την </w:t>
      </w:r>
      <w:r>
        <w:rPr>
          <w:rFonts w:eastAsia="Times New Roman" w:cs="Times New Roman"/>
          <w:szCs w:val="24"/>
        </w:rPr>
        <w:t>Πάτρα, ο κ. Φώσκολος, καθηγητές οι οποίοι είναι αποδεκτοί σε διεθνή φόρα. Εσείς, όμως, ποτέ δεν τους καλέσατε εδώ στη Βουλή για να πουν αυτές τις αλήθειες.</w:t>
      </w:r>
    </w:p>
    <w:p w14:paraId="12E5545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Οι Ρώσοι είχαν κάνει μ</w:t>
      </w:r>
      <w:r>
        <w:rPr>
          <w:rFonts w:eastAsia="Times New Roman" w:cs="Times New Roman"/>
          <w:szCs w:val="24"/>
        </w:rPr>
        <w:t>ί</w:t>
      </w:r>
      <w:r>
        <w:rPr>
          <w:rFonts w:eastAsia="Times New Roman" w:cs="Times New Roman"/>
          <w:szCs w:val="24"/>
        </w:rPr>
        <w:t>α υπερπροσφορά για την αγορά του ΔΕΣΦΑ. Η αγορά αυτή, όμως, μπλόκαρε με παρέμ</w:t>
      </w:r>
      <w:r>
        <w:rPr>
          <w:rFonts w:eastAsia="Times New Roman" w:cs="Times New Roman"/>
          <w:szCs w:val="24"/>
        </w:rPr>
        <w:t>βαση της Κομισιόν, διότι αν ο ρωσικός παράγοντας έμπαινε δυναμικά στα ελληνικά πράγματα, αν η Ελλάδα, δηλαδή, έκανε μ</w:t>
      </w:r>
      <w:r>
        <w:rPr>
          <w:rFonts w:eastAsia="Times New Roman" w:cs="Times New Roman"/>
          <w:szCs w:val="24"/>
        </w:rPr>
        <w:t>ί</w:t>
      </w:r>
      <w:r>
        <w:rPr>
          <w:rFonts w:eastAsia="Times New Roman" w:cs="Times New Roman"/>
          <w:szCs w:val="24"/>
        </w:rPr>
        <w:t>α γεωπολιτική στροφή προς τη Ρωσία -αυτό που εναγωνίως επιζητά ο Λαϊκός Σύνδεσμος-Χρυσή Αυγή- τότε θα δημιουργούσαμε μ</w:t>
      </w:r>
      <w:r>
        <w:rPr>
          <w:rFonts w:eastAsia="Times New Roman" w:cs="Times New Roman"/>
          <w:szCs w:val="24"/>
        </w:rPr>
        <w:t>ί</w:t>
      </w:r>
      <w:r>
        <w:rPr>
          <w:rFonts w:eastAsia="Times New Roman" w:cs="Times New Roman"/>
          <w:szCs w:val="24"/>
        </w:rPr>
        <w:t>α νέα, εντελώς διαφ</w:t>
      </w:r>
      <w:r>
        <w:rPr>
          <w:rFonts w:eastAsia="Times New Roman" w:cs="Times New Roman"/>
          <w:szCs w:val="24"/>
        </w:rPr>
        <w:t>ορετική γεωστρατηγική συνθήκη, εντελώς διαφορετικές γεωπολιτικές ισορροπίες στην Ανατολική Μεσόγειο και η Ελλάς που διαθέτει τα φόντα να είναι η κυρίαρχη δύναμη στην Ανατολική Μεσόγειο, θα μπορούσε να εκμεταλλευτεί τον πλούτο της.</w:t>
      </w:r>
    </w:p>
    <w:p w14:paraId="12E5545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Όμως, δεν έγινε τότε η πώ</w:t>
      </w:r>
      <w:r>
        <w:rPr>
          <w:rFonts w:eastAsia="Times New Roman" w:cs="Times New Roman"/>
          <w:szCs w:val="24"/>
        </w:rPr>
        <w:t xml:space="preserve">ληση του ΔΕΣΦΑ στους Ρώσους, στην </w:t>
      </w:r>
      <w:r>
        <w:rPr>
          <w:rFonts w:eastAsia="Times New Roman" w:cs="Times New Roman"/>
          <w:szCs w:val="24"/>
        </w:rPr>
        <w:t>«</w:t>
      </w:r>
      <w:r>
        <w:rPr>
          <w:rFonts w:eastAsia="Times New Roman" w:cs="Times New Roman"/>
          <w:szCs w:val="24"/>
        </w:rPr>
        <w:t>G</w:t>
      </w:r>
      <w:r>
        <w:rPr>
          <w:rFonts w:eastAsia="Times New Roman" w:cs="Times New Roman"/>
          <w:szCs w:val="24"/>
          <w:lang w:val="en-US"/>
        </w:rPr>
        <w:t>AZPROM</w:t>
      </w:r>
      <w:r>
        <w:rPr>
          <w:rFonts w:eastAsia="Times New Roman" w:cs="Times New Roman"/>
          <w:szCs w:val="24"/>
        </w:rPr>
        <w:t>»</w:t>
      </w:r>
      <w:r>
        <w:rPr>
          <w:rFonts w:eastAsia="Times New Roman" w:cs="Times New Roman"/>
          <w:szCs w:val="24"/>
        </w:rPr>
        <w:t xml:space="preserve">, και γίνεται σήμερα, μέσω αυτού του ειλικρινά αντεθνικού νομοθετήματος, στους Αζέρους της </w:t>
      </w:r>
      <w:r>
        <w:rPr>
          <w:rFonts w:eastAsia="Times New Roman" w:cs="Times New Roman"/>
          <w:szCs w:val="24"/>
        </w:rPr>
        <w:t>«</w:t>
      </w:r>
      <w:r>
        <w:rPr>
          <w:rFonts w:eastAsia="Times New Roman" w:cs="Times New Roman"/>
          <w:szCs w:val="24"/>
          <w:lang w:val="en-US"/>
        </w:rPr>
        <w:t>SOCAR</w:t>
      </w:r>
      <w:r>
        <w:rPr>
          <w:rFonts w:eastAsia="Times New Roman" w:cs="Times New Roman"/>
          <w:szCs w:val="24"/>
        </w:rPr>
        <w:t>»</w:t>
      </w:r>
      <w:r>
        <w:rPr>
          <w:rFonts w:eastAsia="Times New Roman" w:cs="Times New Roman"/>
          <w:szCs w:val="24"/>
        </w:rPr>
        <w:t xml:space="preserve">, δηλαδή σε έναν δορυφόρο της Τουρκίας, κατ’ εντολήν των Ηνωμένων Πολιτειών της Αμερικής. </w:t>
      </w:r>
    </w:p>
    <w:p w14:paraId="12E5545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Πανηγυρίζατε για τον αγω</w:t>
      </w:r>
      <w:r>
        <w:rPr>
          <w:rFonts w:eastAsia="Times New Roman" w:cs="Times New Roman"/>
          <w:szCs w:val="24"/>
        </w:rPr>
        <w:t xml:space="preserve">γό TAP. Ο αγωγός </w:t>
      </w:r>
      <w:r>
        <w:rPr>
          <w:rFonts w:eastAsia="Times New Roman" w:cs="Times New Roman"/>
          <w:szCs w:val="24"/>
          <w:lang w:val="en-US"/>
        </w:rPr>
        <w:t>TAP</w:t>
      </w:r>
      <w:r>
        <w:rPr>
          <w:rFonts w:eastAsia="Times New Roman" w:cs="Times New Roman"/>
          <w:szCs w:val="24"/>
        </w:rPr>
        <w:t xml:space="preserve"> δεν φέρνει κανένα απολύτως έσοδο στην ελληνική οικονομία. Κάπου </w:t>
      </w:r>
      <w:r>
        <w:rPr>
          <w:rFonts w:eastAsia="Times New Roman" w:cs="Times New Roman"/>
          <w:szCs w:val="24"/>
        </w:rPr>
        <w:t>10</w:t>
      </w:r>
      <w:r>
        <w:rPr>
          <w:rFonts w:eastAsia="Times New Roman" w:cs="Times New Roman"/>
          <w:szCs w:val="24"/>
        </w:rPr>
        <w:t xml:space="preserve"> εκατομμύρια, νομίζω. Ένα τίποτα! Όσο κοστίζουν τα βουλευτικά αυτοκίνητα. Πανηγυρίζατε, εσείς που πριν μερικούς μήνες λέγατε «όχι, είναι δουλική πολιτική προς τις Ηνωμένες Πολιτείες η δημιουργία αυτού του αγωγού και κυρίως η διέλευσή του από το ελληνικό έδ</w:t>
      </w:r>
      <w:r>
        <w:rPr>
          <w:rFonts w:eastAsia="Times New Roman" w:cs="Times New Roman"/>
          <w:szCs w:val="24"/>
        </w:rPr>
        <w:t>αφος».</w:t>
      </w:r>
    </w:p>
    <w:p w14:paraId="12E5545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Κάποτε είχε γίνει μεγάλος θόρυβος για τον περιβόητο αγωγό Πύργου – Αλεξανδρουπόλεως, ο οποίος δεν έγινε ποτέ πράξη, λόγω αμερικανικής παρεμβάσεως, όπως και ποτέ δεν έγινε πράξη κα</w:t>
      </w:r>
      <w:r>
        <w:rPr>
          <w:rFonts w:eastAsia="Times New Roman" w:cs="Times New Roman"/>
          <w:szCs w:val="24"/>
        </w:rPr>
        <w:t>μ</w:t>
      </w:r>
      <w:r>
        <w:rPr>
          <w:rFonts w:eastAsia="Times New Roman" w:cs="Times New Roman"/>
          <w:szCs w:val="24"/>
        </w:rPr>
        <w:t xml:space="preserve">μία αμυντική συμφωνία με τους Ρώσους πλην των </w:t>
      </w:r>
      <w:r>
        <w:rPr>
          <w:rFonts w:eastAsia="Times New Roman" w:cs="Times New Roman"/>
          <w:szCs w:val="24"/>
          <w:lang w:val="en-US"/>
        </w:rPr>
        <w:t>S</w:t>
      </w:r>
      <w:r>
        <w:rPr>
          <w:rFonts w:eastAsia="Times New Roman" w:cs="Times New Roman"/>
          <w:szCs w:val="24"/>
        </w:rPr>
        <w:t>-300, οι οποίοι σαπίζο</w:t>
      </w:r>
      <w:r>
        <w:rPr>
          <w:rFonts w:eastAsia="Times New Roman" w:cs="Times New Roman"/>
          <w:szCs w:val="24"/>
        </w:rPr>
        <w:t>υν στην Κρήτη. Οι Ρώσοι, όμως, όταν ήταν να εξαγοράσει η Ελλάδα -σε μ</w:t>
      </w:r>
      <w:r>
        <w:rPr>
          <w:rFonts w:eastAsia="Times New Roman" w:cs="Times New Roman"/>
          <w:szCs w:val="24"/>
        </w:rPr>
        <w:t>ί</w:t>
      </w:r>
      <w:r>
        <w:rPr>
          <w:rFonts w:eastAsia="Times New Roman" w:cs="Times New Roman"/>
          <w:szCs w:val="24"/>
        </w:rPr>
        <w:t xml:space="preserve">α συμφωνία που ακυρώθηκε τελικά- τα οχήματα </w:t>
      </w:r>
      <w:r>
        <w:rPr>
          <w:rFonts w:eastAsia="Times New Roman" w:cs="Times New Roman"/>
          <w:szCs w:val="24"/>
          <w:lang w:val="en-US"/>
        </w:rPr>
        <w:t>BMP</w:t>
      </w:r>
      <w:r>
        <w:rPr>
          <w:rFonts w:eastAsia="Times New Roman" w:cs="Times New Roman"/>
          <w:szCs w:val="24"/>
        </w:rPr>
        <w:t>-3, μας είχαν προτείνει «πληρώστε μας εν μέρει το κόστος αυτών των οχημάτων σε αγροτικά προϊόντα». Αυτή θα ήταν μια λύση για την ελληνική ο</w:t>
      </w:r>
      <w:r>
        <w:rPr>
          <w:rFonts w:eastAsia="Times New Roman" w:cs="Times New Roman"/>
          <w:szCs w:val="24"/>
        </w:rPr>
        <w:t>ικονομία. Να βάζαμε δηλαδή βέτο στο εμπάργκο των Ευρωπαίων προς τη Ρωσία κι από εκεί και πέρα να άνοιγε η ρωσική αγορά για τα ελληνικά προϊόντα και χιλιάδες ελληνικές οικογένειες, χιλιάδες Έλληνες παραγωγοί που πένονται σήμερα να έκαναν δουλειές και νέοι Έ</w:t>
      </w:r>
      <w:r>
        <w:rPr>
          <w:rFonts w:eastAsia="Times New Roman" w:cs="Times New Roman"/>
          <w:szCs w:val="24"/>
        </w:rPr>
        <w:t xml:space="preserve">λληνες να στρέφονταν προς τον αγροτικό τομέα και επιτέλους να είχαμε αναγέννηση της πρωτογενούς παραγωγής, γιατί μόνο μέσω της πρωτογενούς παραγωγής μπορεί η Ελλάδα να σταθεί στα πόδια της. </w:t>
      </w:r>
    </w:p>
    <w:p w14:paraId="12E5545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Όμως, για τι πρωτογενή παραγωγή μιλάμε, όταν με το παρόν νομοθέτη</w:t>
      </w:r>
      <w:r>
        <w:rPr>
          <w:rFonts w:eastAsia="Times New Roman" w:cs="Times New Roman"/>
          <w:szCs w:val="24"/>
        </w:rPr>
        <w:t xml:space="preserve">μα όλες οι δομές της Ελλάδος, οι λιμένες της χώρας πωλούνται; Μετά το Λιμένα Πειραιώς, το μεγαλύτερο </w:t>
      </w:r>
      <w:r>
        <w:rPr>
          <w:rFonts w:eastAsia="Times New Roman" w:cs="Times New Roman"/>
          <w:szCs w:val="24"/>
        </w:rPr>
        <w:t>λ</w:t>
      </w:r>
      <w:r>
        <w:rPr>
          <w:rFonts w:eastAsia="Times New Roman" w:cs="Times New Roman"/>
          <w:szCs w:val="24"/>
        </w:rPr>
        <w:t>ιμένα με τις τεράστιες προοπτικές για ανάπτυξη και για προσφορά στην αύξηση του Ακαθάριστου Εθνικού Προϊόντος της Ελλάδος που πουλήθηκε στους Κινέζους, τώ</w:t>
      </w:r>
      <w:r>
        <w:rPr>
          <w:rFonts w:eastAsia="Times New Roman" w:cs="Times New Roman"/>
          <w:szCs w:val="24"/>
        </w:rPr>
        <w:t xml:space="preserve">ρα πωλείται και ο Οργανισμός Λιμένος Θεσσαλονίκης. Δεκάδες τουριστικούς λιμένες και μαρίνες σε όλη τη χώρα -θα βλέπουμε στη Χίο, στη Σάμο, στα νησιά που έχουν στοχοποιήσει οι Τούρκοι- θα αγοράζουν Τούρκοι επιχειρηματίες, να μην χρειαστεί καν να μας κάνουν </w:t>
      </w:r>
      <w:r>
        <w:rPr>
          <w:rFonts w:eastAsia="Times New Roman" w:cs="Times New Roman"/>
          <w:szCs w:val="24"/>
        </w:rPr>
        <w:t xml:space="preserve">πόλεμο για να καταλάβουν εθνικό έδαφος. </w:t>
      </w:r>
    </w:p>
    <w:p w14:paraId="12E5545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Το ίδιο συμβαίνει και με τα δίκτυα μεταφορών.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Ε</w:t>
      </w:r>
      <w:r>
        <w:rPr>
          <w:rFonts w:eastAsia="Times New Roman" w:cs="Times New Roman"/>
          <w:szCs w:val="24"/>
        </w:rPr>
        <w:t>ΓΝΑΤΙΑ</w:t>
      </w:r>
      <w:r>
        <w:rPr>
          <w:rFonts w:eastAsia="Times New Roman" w:cs="Times New Roman"/>
          <w:szCs w:val="24"/>
        </w:rPr>
        <w:t xml:space="preserve"> Ο</w:t>
      </w:r>
      <w:r>
        <w:rPr>
          <w:rFonts w:eastAsia="Times New Roman" w:cs="Times New Roman"/>
          <w:szCs w:val="24"/>
        </w:rPr>
        <w:t>ΔΟΣ»</w:t>
      </w:r>
      <w:r>
        <w:rPr>
          <w:rFonts w:eastAsia="Times New Roman" w:cs="Times New Roman"/>
          <w:szCs w:val="24"/>
        </w:rPr>
        <w:t xml:space="preserve"> πωλούνται, δίνονται δωρεάν στους ξένους τοκογλύφους. Το ίδιο συμβαίνει και με τα δεκατέσσερα αεροδρόμια που η Νέα Δημοκρατία ξεπούλησε στην</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τη γερμανική εταιρεία, και που σήμερα βάζει την τελική υπογραφή σε αυτήν την επονείδιστη συμφωνία ο ΣΥΡΙΖΑ. </w:t>
      </w:r>
      <w:r>
        <w:rPr>
          <w:rFonts w:eastAsia="Times New Roman" w:cs="Times New Roman"/>
          <w:szCs w:val="24"/>
        </w:rPr>
        <w:t>Έ</w:t>
      </w:r>
      <w:r>
        <w:rPr>
          <w:rFonts w:eastAsia="Times New Roman" w:cs="Times New Roman"/>
          <w:szCs w:val="24"/>
        </w:rPr>
        <w:t xml:space="preserve">χει έτοιμα άλλα είκοσι τρία αεροδρόμια για να πωληθεί όλος ο εθνικός πλούτος της Ελλάδος σε ξένους. </w:t>
      </w:r>
    </w:p>
    <w:p w14:paraId="12E5546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Οι ξένοι, λοιπόν, ελέγχουν ρεύμα, </w:t>
      </w:r>
      <w:r>
        <w:rPr>
          <w:rFonts w:eastAsia="Times New Roman" w:cs="Times New Roman"/>
          <w:szCs w:val="24"/>
        </w:rPr>
        <w:t>επικοινωνίες, νερό, λιμένες, αεροδρόμια, συγκοινωνίες, οδικές αρτηρίες, ενέργεια, φυσικό αέριο και πετρέλαιο. Θα ελέγχουν εκτάσεις, ολυμπιακά ακίνητα. Εκεί που θα έπρεπε να γίνουν επενδύσεις, όπως στο Ελληνικό, βάλατε μέσα λαθρομετανάστες, υποβαθμίσατε τον</w:t>
      </w:r>
      <w:r>
        <w:rPr>
          <w:rFonts w:eastAsia="Times New Roman" w:cs="Times New Roman"/>
          <w:szCs w:val="24"/>
        </w:rPr>
        <w:t xml:space="preserve"> συγκεκριμένο χώρο και τώρα θα τον ξεπουλήσετε τσάμπα. </w:t>
      </w:r>
    </w:p>
    <w:p w14:paraId="12E5546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Να πάμε, βεβαίως και στο Ταμείο Χρηματοπιστωτικής Σταθερότητας που ελέγχει τις μετοχές των τραπεζών, που 100% οι μετοχές των τραπεζών, δηλαδή το ελληνικό τραπεζικό σύστημα θα περάσει οριστικά σε ξένα </w:t>
      </w:r>
      <w:r>
        <w:rPr>
          <w:rFonts w:eastAsia="Times New Roman" w:cs="Times New Roman"/>
          <w:szCs w:val="24"/>
        </w:rPr>
        <w:t xml:space="preserve">χέρια και θα μεταβληθεί η Ελλάδα οριστικά σε οικονομικό προτεκτοράτο ξένων δυνάμεων που επιζητούν τον οικονομικό αφανισμό μας. </w:t>
      </w:r>
    </w:p>
    <w:p w14:paraId="12E5546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Θα κλείσω με τον περιβόητο κόφτη των 3,6 δισεκατομμυρίων ευρώ. Έγινε μ</w:t>
      </w:r>
      <w:r>
        <w:rPr>
          <w:rFonts w:eastAsia="Times New Roman" w:cs="Times New Roman"/>
          <w:szCs w:val="24"/>
        </w:rPr>
        <w:t>ί</w:t>
      </w:r>
      <w:r>
        <w:rPr>
          <w:rFonts w:eastAsia="Times New Roman" w:cs="Times New Roman"/>
          <w:szCs w:val="24"/>
        </w:rPr>
        <w:t>α φασαρία το πρωί σ’ αυτήν την Αίθουσα, επειδή μίλησα για</w:t>
      </w:r>
      <w:r>
        <w:rPr>
          <w:rFonts w:eastAsia="Times New Roman" w:cs="Times New Roman"/>
          <w:szCs w:val="24"/>
        </w:rPr>
        <w:t xml:space="preserve"> τους «νταβατζήδες» της δημόσιας ζωής, οι οποίοι εξαιρούνται από τον περιβόητο κόφτη και αυτή είναι η αλήθεια. Δεν εξαιρούνται, όμως, οι Ένοπλες Δυνάμεις της Ελλάδος. Φαίνεται ότι υπάρχει μίσος κατά των Ενόπλων Δυνάμεων της Ελλάδος, γι’ αυτό και το περιβόη</w:t>
      </w:r>
      <w:r>
        <w:rPr>
          <w:rFonts w:eastAsia="Times New Roman" w:cs="Times New Roman"/>
          <w:szCs w:val="24"/>
        </w:rPr>
        <w:t xml:space="preserve">το πάγωμα των αυξήσεων στα ειδικά μισθολόγια, για να χτυπηθούν οι ένστολοι. </w:t>
      </w:r>
    </w:p>
    <w:p w14:paraId="12E5546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Θέλετε, λοιπόν, μ</w:t>
      </w:r>
      <w:r>
        <w:rPr>
          <w:rFonts w:eastAsia="Times New Roman" w:cs="Times New Roman"/>
          <w:szCs w:val="24"/>
        </w:rPr>
        <w:t>ί</w:t>
      </w:r>
      <w:r>
        <w:rPr>
          <w:rFonts w:eastAsia="Times New Roman" w:cs="Times New Roman"/>
          <w:szCs w:val="24"/>
        </w:rPr>
        <w:t>α πρόταση –για να κλείσω με αυτό- για να μην υπάρχει κόφτης; Τα μέτρα του κόφτη είναι 3,6 δισεκατομμύρια ευρώ. Πώς μπορεί να αναπληρωθεί αυτό το ποσό; Έκανα επίκ</w:t>
      </w:r>
      <w:r>
        <w:rPr>
          <w:rFonts w:eastAsia="Times New Roman" w:cs="Times New Roman"/>
          <w:szCs w:val="24"/>
        </w:rPr>
        <w:t xml:space="preserve">αιρη ερώτηση στο αρμόδιο Υπουργείο: Πόσο κόστισε η σίτιση και η στέγαση και οι λοιπές παροχές σε λαθρομετανάστες για το 2015. </w:t>
      </w:r>
      <w:r>
        <w:rPr>
          <w:rFonts w:eastAsia="Times New Roman" w:cs="Times New Roman"/>
          <w:szCs w:val="24"/>
        </w:rPr>
        <w:t>Μ</w:t>
      </w:r>
      <w:r>
        <w:rPr>
          <w:rFonts w:eastAsia="Times New Roman" w:cs="Times New Roman"/>
          <w:szCs w:val="24"/>
        </w:rPr>
        <w:t xml:space="preserve">ου απάντησαν έτσι στεγνά: Πάνω από 1,8 δισεκατομμύρια ευρώ μόνο για το 2015. Βάλτε και το 2016 και έχετε τα λεφτά του κόφτη. </w:t>
      </w:r>
    </w:p>
    <w:p w14:paraId="12E5546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Αν </w:t>
      </w:r>
      <w:r>
        <w:rPr>
          <w:rFonts w:eastAsia="Times New Roman" w:cs="Times New Roman"/>
          <w:szCs w:val="24"/>
        </w:rPr>
        <w:t xml:space="preserve">απαλλαγούμε από τους λαθρομετανάστες, απαλλάσσεται η χώρα και από τον κόφτη. Αυτά, όμως, μόνο μια εθνική κυβέρνηση της Χρυσής Αυγής μπορεί να τα κάνει πράξη και να διασώσει το ελληνικό έθνος. </w:t>
      </w:r>
    </w:p>
    <w:p w14:paraId="12E5546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2E55466"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2E5546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ΡΟΕΔΡΕΥΟΥΣΑ (Αναστασία Χριστοδουλοπούλου):</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λόγο έχει ο κ. Λαζαρίδης από τους Ανεξάρτητους Έλληνες για επτά λεπτά. </w:t>
      </w:r>
    </w:p>
    <w:p w14:paraId="12E5546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Ελάτε, κύριε Λαζαρίδη. </w:t>
      </w:r>
    </w:p>
    <w:p w14:paraId="12E55469" w14:textId="77777777" w:rsidR="00A37F14" w:rsidRDefault="002C15DC">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Σας ευχαριστώ, κυρία Πρόεδρε. </w:t>
      </w:r>
    </w:p>
    <w:p w14:paraId="12E5546A" w14:textId="77777777" w:rsidR="00A37F14" w:rsidRDefault="002C15DC">
      <w:pPr>
        <w:spacing w:line="600" w:lineRule="auto"/>
        <w:ind w:firstLine="720"/>
        <w:jc w:val="both"/>
        <w:rPr>
          <w:rFonts w:eastAsia="Times New Roman"/>
          <w:szCs w:val="24"/>
        </w:rPr>
      </w:pPr>
      <w:r>
        <w:rPr>
          <w:rFonts w:eastAsia="Times New Roman"/>
          <w:szCs w:val="24"/>
        </w:rPr>
        <w:t>Κυρίες και κύριοι συνάδελφοι, για άλλη μ</w:t>
      </w:r>
      <w:r>
        <w:rPr>
          <w:rFonts w:eastAsia="Times New Roman"/>
          <w:szCs w:val="24"/>
        </w:rPr>
        <w:t>ί</w:t>
      </w:r>
      <w:r>
        <w:rPr>
          <w:rFonts w:eastAsia="Times New Roman"/>
          <w:szCs w:val="24"/>
        </w:rPr>
        <w:t xml:space="preserve">α φορά αυτή η Κυβέρνηση καλείται να διορθώσει και να επουλώσει τα βαθιά τραύματα που άφησαν τα δύο κόμματα, ΠΑΣΟΚ και Νέα Δημοκρατία, με τις άστοχες πολιτικές τους. </w:t>
      </w:r>
    </w:p>
    <w:p w14:paraId="12E5546B" w14:textId="77777777" w:rsidR="00A37F14" w:rsidRDefault="002C15DC">
      <w:pPr>
        <w:spacing w:line="600" w:lineRule="auto"/>
        <w:ind w:firstLine="720"/>
        <w:jc w:val="both"/>
        <w:rPr>
          <w:rFonts w:eastAsia="Times New Roman"/>
          <w:szCs w:val="24"/>
        </w:rPr>
      </w:pPr>
      <w:r>
        <w:rPr>
          <w:rFonts w:eastAsia="Times New Roman"/>
          <w:szCs w:val="24"/>
        </w:rPr>
        <w:t>Παρέλαβαν τη χώρα με ανεργία στο 9% και την παρέδωσαν με το αστρονομικό ποσοστό 27%. Με πο</w:t>
      </w:r>
      <w:r>
        <w:rPr>
          <w:rFonts w:eastAsia="Times New Roman"/>
          <w:szCs w:val="24"/>
        </w:rPr>
        <w:t>σοστό ανεργίας 27% κανένα ασφαλιστικό σύστημα δεν μπορεί να σταθεί. Έκλεισαν διακόσιες πενήντα χιλιάδες επιχειρήσεις, κατηγορώντας μάλιστα κυνικά τον εμπορικό κόσμο ως αντιπαραγωγικό. Φρόντισαν, βέβαια, από πίσω να παραδώσουν το εμπόριο στους ξένους, με κά</w:t>
      </w:r>
      <w:r>
        <w:rPr>
          <w:rFonts w:eastAsia="Times New Roman"/>
          <w:szCs w:val="24"/>
        </w:rPr>
        <w:t>θε είδους διευκολύνσεων. Γεμίσαμε εμπορικά κέντρα ξένων συμφερόντων, ενώ από την άλλη έκλειναν τα καταστήματα των Ελλήνων. Τα κέντρα των πόλεων γέμισαν από κατεβασμένα ρολά και οι άλλοτε εμπορικοί δρόμοι μετετράπησαν σε δρόμους φαντάσματα.</w:t>
      </w:r>
    </w:p>
    <w:p w14:paraId="12E5546C" w14:textId="77777777" w:rsidR="00A37F14" w:rsidRDefault="002C15DC">
      <w:pPr>
        <w:spacing w:line="600" w:lineRule="auto"/>
        <w:ind w:firstLine="720"/>
        <w:jc w:val="both"/>
        <w:rPr>
          <w:rFonts w:eastAsia="Times New Roman"/>
          <w:szCs w:val="24"/>
        </w:rPr>
      </w:pPr>
      <w:r>
        <w:rPr>
          <w:rFonts w:eastAsia="Times New Roman"/>
          <w:szCs w:val="24"/>
        </w:rPr>
        <w:t>Έκλεισαν διακόσι</w:t>
      </w:r>
      <w:r>
        <w:rPr>
          <w:rFonts w:eastAsia="Times New Roman"/>
          <w:szCs w:val="24"/>
        </w:rPr>
        <w:t>α σαράντα σχολειά. Επάνω στη Θεσσαλονίκη, θέλοντας –λέει- να εξυγιάνουν τον χώρο της υγείας, έκλεισαν το Νοσοκομείο «ΠΑΝΑΓΙΑ», το οποίο είχε το χαμηλότερο κόστος ανά εξιτήριο ασθενούς. Επίσης, αντιστοιχούσαν τρεις κλίνες ανά μπάνιο, που ήταν στη διάθεση ασ</w:t>
      </w:r>
      <w:r>
        <w:rPr>
          <w:rFonts w:eastAsia="Times New Roman"/>
          <w:szCs w:val="24"/>
        </w:rPr>
        <w:t xml:space="preserve">θενούς, γιατί το συγκεκριμένο νοσοκομείο χτίστηκε με οικοδομική άδεια για νοσοκομείο. </w:t>
      </w:r>
      <w:r>
        <w:rPr>
          <w:rFonts w:eastAsia="Times New Roman"/>
          <w:szCs w:val="24"/>
        </w:rPr>
        <w:t>Σ</w:t>
      </w:r>
      <w:r>
        <w:rPr>
          <w:rFonts w:eastAsia="Times New Roman"/>
          <w:szCs w:val="24"/>
        </w:rPr>
        <w:t xml:space="preserve">τη θέση του κρατήσανε ανοιχτό νοσοκομείο στο οποίο αντιστοιχούν είκοσι οκτώ κλίνες ανά μπάνιο και με το διπλάσιο κόστος ανά εξιτήριο. </w:t>
      </w:r>
    </w:p>
    <w:p w14:paraId="12E5546D" w14:textId="77777777" w:rsidR="00A37F14" w:rsidRDefault="002C15DC">
      <w:pPr>
        <w:spacing w:line="600" w:lineRule="auto"/>
        <w:ind w:firstLine="720"/>
        <w:jc w:val="both"/>
        <w:rPr>
          <w:rFonts w:eastAsia="Times New Roman"/>
          <w:szCs w:val="24"/>
        </w:rPr>
      </w:pPr>
      <w:r>
        <w:rPr>
          <w:rFonts w:eastAsia="Times New Roman"/>
          <w:szCs w:val="24"/>
        </w:rPr>
        <w:t>Έφεραν το επαίσχυντο μέτρο της προ</w:t>
      </w:r>
      <w:r>
        <w:rPr>
          <w:rFonts w:eastAsia="Times New Roman"/>
          <w:szCs w:val="24"/>
        </w:rPr>
        <w:t xml:space="preserve">σωποκράτησης, προκειμένου να τρομοκρατούν τους πολίτες με κάθε τρόπο. Κύριοι συνάδελφοι της Νέας Δημοκρατίας και του ΠΑΣΟΚ, μετατρέψατε τους Έλληνες αστυνομικούς από φύλακες και προστάτες των πολιτών και της ασφάλειάς τους σε «τσανταρμάδες». </w:t>
      </w:r>
    </w:p>
    <w:p w14:paraId="12E5546E" w14:textId="77777777" w:rsidR="00A37F14" w:rsidRDefault="002C15DC">
      <w:pPr>
        <w:spacing w:line="600" w:lineRule="auto"/>
        <w:ind w:firstLine="720"/>
        <w:jc w:val="both"/>
        <w:rPr>
          <w:rFonts w:eastAsia="Times New Roman"/>
          <w:szCs w:val="24"/>
        </w:rPr>
      </w:pPr>
      <w:r>
        <w:rPr>
          <w:rFonts w:eastAsia="Times New Roman"/>
          <w:szCs w:val="24"/>
        </w:rPr>
        <w:t>Δώσατε εντολέ</w:t>
      </w:r>
      <w:r>
        <w:rPr>
          <w:rFonts w:eastAsia="Times New Roman"/>
          <w:szCs w:val="24"/>
        </w:rPr>
        <w:t>ς στους αστυνομικούς και σταματούσαν στον δρόμο τους πολίτες και τους ελέγχαν δήθεν για διπλώματα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Στην ουσία, οι αστυνομικοί της ομάδας ΔΙΑΣ –και δεν φταίγανε τα παιδιά, κανείς δεν κατηγορεί τους αστυνομικούς, είναι οι εντολές που δίνατε εσείς, προκ</w:t>
      </w:r>
      <w:r>
        <w:rPr>
          <w:rFonts w:eastAsia="Times New Roman"/>
          <w:szCs w:val="24"/>
        </w:rPr>
        <w:t>ειμένου να έχετε κάτω από πίεση διαρκώς τους πολίτες- σταματούσαν στον δρόμο τους πολίτες και τους ελέγχαν μη τυχόν και έχουν καμία είτε κλήση απλήρωτη είτε οτιδήποτε άλλο. Κατέληγαν οι πολίτες σιδηροδέσμιοι στα κρατητήρια, είτε για κα</w:t>
      </w:r>
      <w:r>
        <w:rPr>
          <w:rFonts w:eastAsia="Times New Roman"/>
          <w:szCs w:val="24"/>
        </w:rPr>
        <w:t>μ</w:t>
      </w:r>
      <w:r>
        <w:rPr>
          <w:rFonts w:eastAsia="Times New Roman"/>
          <w:szCs w:val="24"/>
        </w:rPr>
        <w:t>μιά κλήση είτε για ο</w:t>
      </w:r>
      <w:r>
        <w:rPr>
          <w:rFonts w:eastAsia="Times New Roman"/>
          <w:szCs w:val="24"/>
        </w:rPr>
        <w:t>φειλές στα ασφαλιστικά ταμεία, ενώ είναι γνωστό ότι το 50% των πολιτών είχε οφειλές προς τα ασφαλιστικά ταμεία.</w:t>
      </w:r>
    </w:p>
    <w:p w14:paraId="12E5546F" w14:textId="77777777" w:rsidR="00A37F14" w:rsidRDefault="002C15DC">
      <w:pPr>
        <w:spacing w:line="600" w:lineRule="auto"/>
        <w:ind w:firstLine="720"/>
        <w:jc w:val="both"/>
        <w:rPr>
          <w:rFonts w:eastAsia="Times New Roman"/>
          <w:szCs w:val="24"/>
        </w:rPr>
      </w:pPr>
      <w:r>
        <w:rPr>
          <w:rFonts w:eastAsia="Times New Roman"/>
          <w:szCs w:val="24"/>
        </w:rPr>
        <w:t>Μάλιστα, εγώ προσωπικά, ήμουν μάρτυρας σε περιστατικό όπου ο πατέρας συνελήφθη για απλήρωτη κλήση της τροχαίας και οδηγήθηκε με χειροπέδες στο Τ</w:t>
      </w:r>
      <w:r>
        <w:rPr>
          <w:rFonts w:eastAsia="Times New Roman"/>
          <w:szCs w:val="24"/>
        </w:rPr>
        <w:t>μήμα, παρά το κλάμα των παιδιών του που υπέστησαν σοκ και τις ικεσίες της συζύγου του. Εμένα τον ίδιο μ</w:t>
      </w:r>
      <w:r>
        <w:rPr>
          <w:rFonts w:eastAsia="Times New Roman"/>
          <w:szCs w:val="24"/>
        </w:rPr>
        <w:t>ί</w:t>
      </w:r>
      <w:r>
        <w:rPr>
          <w:rFonts w:eastAsia="Times New Roman"/>
          <w:szCs w:val="24"/>
        </w:rPr>
        <w:t>α φορά με σταμάτησαν τρεις φορές σε μια μέρα. Αντιλαμβάνεστε, όταν κυβερνούσαν αυτά τα δυο κόμματα, που κουνάνε το δάχτυλο σε αυτή</w:t>
      </w:r>
      <w:r>
        <w:rPr>
          <w:rFonts w:eastAsia="Times New Roman"/>
          <w:szCs w:val="24"/>
        </w:rPr>
        <w:t>ν</w:t>
      </w:r>
      <w:r>
        <w:rPr>
          <w:rFonts w:eastAsia="Times New Roman"/>
          <w:szCs w:val="24"/>
        </w:rPr>
        <w:t xml:space="preserve"> την Κυβέρνηση, πόσο </w:t>
      </w:r>
      <w:r>
        <w:rPr>
          <w:rFonts w:eastAsia="Times New Roman"/>
          <w:szCs w:val="24"/>
        </w:rPr>
        <w:t>ελεύθερος ένοιωθε ο πολίτης.</w:t>
      </w:r>
    </w:p>
    <w:p w14:paraId="12E55470" w14:textId="77777777" w:rsidR="00A37F14" w:rsidRDefault="002C15DC">
      <w:pPr>
        <w:spacing w:line="600" w:lineRule="auto"/>
        <w:ind w:firstLine="720"/>
        <w:jc w:val="both"/>
        <w:rPr>
          <w:rFonts w:eastAsia="Times New Roman"/>
          <w:szCs w:val="24"/>
        </w:rPr>
      </w:pPr>
      <w:r>
        <w:rPr>
          <w:rFonts w:eastAsia="Times New Roman"/>
          <w:szCs w:val="24"/>
        </w:rPr>
        <w:t xml:space="preserve">Προτρέπατε μάλιστα κυνικά τους πολίτες να πουλούν τα σπίτια τους για να πληρώσουν τους φόρους που βάζατε, αφού βέβαια φροντίσατε να μην υπάρχουν αγοραστές γι’ αυτά τα σπίτια, δηλαδή εγκλωβίσατε τους πολίτες. </w:t>
      </w:r>
    </w:p>
    <w:p w14:paraId="12E55471" w14:textId="77777777" w:rsidR="00A37F14" w:rsidRDefault="002C15DC">
      <w:pPr>
        <w:spacing w:line="600" w:lineRule="auto"/>
        <w:ind w:firstLine="720"/>
        <w:jc w:val="both"/>
        <w:rPr>
          <w:rFonts w:eastAsia="Times New Roman"/>
          <w:szCs w:val="24"/>
        </w:rPr>
      </w:pPr>
      <w:r>
        <w:rPr>
          <w:rFonts w:eastAsia="Times New Roman"/>
          <w:szCs w:val="24"/>
        </w:rPr>
        <w:t>Τη μεσαία τάξη, γι</w:t>
      </w:r>
      <w:r>
        <w:rPr>
          <w:rFonts w:eastAsia="Times New Roman"/>
          <w:szCs w:val="24"/>
        </w:rPr>
        <w:t>α την οποία μιλάτε τώρα, εσείς την τσακίσατε. Η μεσαία τάξη, στην ουσία, δεν υπάρχει σήμερα. Φέρατε την κοινωνία σε πλήρη απόγνωση. Τα συσσίτια, τα ατέλειωτα κοινωνικά παντοπωλεία είναι τα τραγικά αποτελέσματα της πολιτικής σας. Το ένα τρίτο των πολιτών το</w:t>
      </w:r>
      <w:r>
        <w:rPr>
          <w:rFonts w:eastAsia="Times New Roman"/>
          <w:szCs w:val="24"/>
        </w:rPr>
        <w:t xml:space="preserve"> φέρατε κάτω από το όριο της φτώχειας. </w:t>
      </w:r>
    </w:p>
    <w:p w14:paraId="12E55472" w14:textId="77777777" w:rsidR="00A37F14" w:rsidRDefault="002C15DC">
      <w:pPr>
        <w:spacing w:line="600" w:lineRule="auto"/>
        <w:ind w:firstLine="720"/>
        <w:jc w:val="both"/>
        <w:rPr>
          <w:rFonts w:eastAsia="Times New Roman"/>
          <w:szCs w:val="24"/>
        </w:rPr>
      </w:pPr>
      <w:r>
        <w:rPr>
          <w:rFonts w:eastAsia="Times New Roman"/>
          <w:szCs w:val="24"/>
        </w:rPr>
        <w:t xml:space="preserve">Η Κυβέρνηση αυτή βρήκε μια χώρα που, όπως την περιέγραφαν οι ξένοι, μόνο με χώρα που μόλις βγήκε από πόλεμο μπορούσε να συγκριθεί. Αυτός είναι ένας χαρακτηρισμός που δεν τον κάνουν δημοσιογράφοι ή κάποιοι συγκεκριμένοι ειδικοί, φίλα προσκείμενοι προς αυτή </w:t>
      </w:r>
      <w:r>
        <w:rPr>
          <w:rFonts w:eastAsia="Times New Roman"/>
          <w:szCs w:val="24"/>
        </w:rPr>
        <w:t xml:space="preserve">την Κυβέρνηση.     </w:t>
      </w:r>
    </w:p>
    <w:p w14:paraId="12E55473"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Κατάφερε, όμως, η Κυβέρνηση ΣΥΡΙΖΑ-ΑΝΕΛ</w:t>
      </w:r>
      <w:r>
        <w:rPr>
          <w:rFonts w:eastAsia="Times New Roman"/>
          <w:szCs w:val="24"/>
        </w:rPr>
        <w:t xml:space="preserve"> </w:t>
      </w:r>
      <w:r>
        <w:rPr>
          <w:rFonts w:eastAsia="Times New Roman"/>
          <w:szCs w:val="24"/>
        </w:rPr>
        <w:t xml:space="preserve">να μειώσει τις δεσμεύσεις σας για επίτευξη πολύ υψηλών δημοσιονομικών πλεονασμάτων, </w:t>
      </w:r>
      <w:r>
        <w:rPr>
          <w:rFonts w:eastAsia="Times New Roman"/>
          <w:szCs w:val="24"/>
        </w:rPr>
        <w:t>τα οποία</w:t>
      </w:r>
      <w:r>
        <w:rPr>
          <w:rFonts w:eastAsia="Times New Roman"/>
          <w:szCs w:val="24"/>
        </w:rPr>
        <w:t xml:space="preserve"> σε κα</w:t>
      </w:r>
      <w:r>
        <w:rPr>
          <w:rFonts w:eastAsia="Times New Roman"/>
          <w:szCs w:val="24"/>
        </w:rPr>
        <w:t>μ</w:t>
      </w:r>
      <w:r>
        <w:rPr>
          <w:rFonts w:eastAsia="Times New Roman"/>
          <w:szCs w:val="24"/>
        </w:rPr>
        <w:t>μία περίπτωση δεν μπορούσαν να γίνουν πράξη χωρίς επιπλέον φορολογικά μέτρα. Σας διαβάζω κάποιους</w:t>
      </w:r>
      <w:r>
        <w:rPr>
          <w:rFonts w:eastAsia="Times New Roman"/>
          <w:szCs w:val="24"/>
        </w:rPr>
        <w:t xml:space="preserve"> πίνακες και τους καταθέτω.</w:t>
      </w:r>
    </w:p>
    <w:p w14:paraId="12E55474"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Η νέα συμφωνία για τους δημοσιονομικούς στόχους της Κυβέρνησης έχει ως αποτέλεσμα 20 δισεκατομμύρια ευρώ λιγότερα μέτρα απ’ αυτά που είχαν συμφωνηθεί επί κυβερνήσεων Νέας Δημοκρατίας-ΠΑΣΟΚ. Συγκεκριμένα θα σας αναφέρω ότι για το</w:t>
      </w:r>
      <w:r>
        <w:rPr>
          <w:rFonts w:eastAsia="Times New Roman"/>
          <w:szCs w:val="24"/>
        </w:rPr>
        <w:t xml:space="preserve"> 2015 η κυβέρνηση Νέας Δημοκρατίας-ΠΑΣΟΚ είχε συμφωνήσει, είχε δεσμευτεί για πρωτογενές πλεόνασμα 3% επί του ΑΕΠ, ενώ η Κυβέρνηση ΣΥΡΙΖΑ-ΑΝΕΛ κατάφερε να το κατεβάσει και να εξασφαλίσει τη δυνατότητα να έχει έλλειμμα 0,25% επί του ΑΕΠ. </w:t>
      </w:r>
    </w:p>
    <w:p w14:paraId="12E55475"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Για το 2016 η συγκυ</w:t>
      </w:r>
      <w:r>
        <w:rPr>
          <w:rFonts w:eastAsia="Times New Roman"/>
          <w:szCs w:val="24"/>
        </w:rPr>
        <w:t>βέρνηση Νέας Δημοκρατίας-ΠΑΣΟΚ είχε δεσμευτεί για πρωτογενές πλεόνασμα 4,2% επί του ΑΕΠ. Η συγκυβέρνηση ΣΥΡΙΖΑ-ΑΝΕΛ το κατέβασε στο 0,5% του ΑΕΠ. Για το 2017 η συγκυβέρνηση Νέας Δημοκρατίας-ΠΑΣΟΚ είχε δεσμευτεί για 4,5% του ΑΕΠ. Αντίστοιχα η συγκυβέρνηση Σ</w:t>
      </w:r>
      <w:r>
        <w:rPr>
          <w:rFonts w:eastAsia="Times New Roman"/>
          <w:szCs w:val="24"/>
        </w:rPr>
        <w:t xml:space="preserve">ΥΡΙΖΑ-ΑΝΕΛ για 1,5% του ΑΕΠ, η διαφορά δηλαδή είναι στο 1/3. </w:t>
      </w:r>
    </w:p>
    <w:p w14:paraId="12E55476"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Γ</w:t>
      </w:r>
      <w:r>
        <w:rPr>
          <w:rFonts w:eastAsia="Times New Roman"/>
          <w:szCs w:val="24"/>
        </w:rPr>
        <w:t xml:space="preserve">ια το 2018 η συγκυβέρνηση Νέας Δημοκρατίας-ΠΑΣΟΚ είχε δεσμευτεί για 4,5% του ΑΕΠ πρωτογενές πλεόνασμα, ενώ η συγκυβέρνηση ΣΥΡΙΖΑ-ΑΝΕΛ για 3,5%. </w:t>
      </w:r>
      <w:r>
        <w:rPr>
          <w:rFonts w:eastAsia="Times New Roman"/>
          <w:szCs w:val="24"/>
        </w:rPr>
        <w:t>Μ</w:t>
      </w:r>
      <w:r>
        <w:rPr>
          <w:rFonts w:eastAsia="Times New Roman"/>
          <w:szCs w:val="24"/>
        </w:rPr>
        <w:t>άλιστα παρά το γεγονός ότι αυτή η Κυβέρνηση εξασ</w:t>
      </w:r>
      <w:r>
        <w:rPr>
          <w:rFonts w:eastAsia="Times New Roman"/>
          <w:szCs w:val="24"/>
        </w:rPr>
        <w:t xml:space="preserve">φάλισε λιγότερο πλεόνασμα κατά 1%, βγήκε πριν λίγες μέρες ο Γιάννης Στουρνάρας και είπε ότι πρέπει να κατέβει ακόμη πιο κάτω και να πάει στο 2%. </w:t>
      </w:r>
    </w:p>
    <w:p w14:paraId="12E55477" w14:textId="77777777" w:rsidR="00A37F14" w:rsidRDefault="002C15DC">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2E55478" w14:textId="77777777" w:rsidR="00A37F14" w:rsidRDefault="002C15DC">
      <w:pPr>
        <w:tabs>
          <w:tab w:val="left" w:pos="3695"/>
        </w:tabs>
        <w:spacing w:line="600" w:lineRule="auto"/>
        <w:ind w:firstLine="720"/>
        <w:jc w:val="both"/>
        <w:rPr>
          <w:rFonts w:eastAsia="Times New Roman"/>
          <w:szCs w:val="24"/>
        </w:rPr>
      </w:pPr>
      <w:r>
        <w:rPr>
          <w:rFonts w:eastAsia="Times New Roman" w:cs="Times New Roman"/>
          <w:szCs w:val="24"/>
        </w:rPr>
        <w:t>Την ανοχή σας, κυρία Πρόεδ</w:t>
      </w:r>
      <w:r>
        <w:rPr>
          <w:rFonts w:eastAsia="Times New Roman" w:cs="Times New Roman"/>
          <w:szCs w:val="24"/>
        </w:rPr>
        <w:t>ρε, για λίγα δευτερόλεπτα.</w:t>
      </w:r>
    </w:p>
    <w:p w14:paraId="12E55479"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Αυτή η διαφορά της σημερινής Κυβέρνησης σημαίνει 20 δισεκατομμύρια. Εάν, δηλαδή, έμεναν αυτές οι συμφωνίες της συγκυβέρνησης Νέας Δημοκρατίας-ΠΑΣΟΚ θα έπρεπε να επιβληθούν επιπλέον μέτρα δημοσιονομικής προσαρμογής 20 δισεκατομμυρ</w:t>
      </w:r>
      <w:r>
        <w:rPr>
          <w:rFonts w:eastAsia="Times New Roman"/>
          <w:szCs w:val="24"/>
        </w:rPr>
        <w:t>ίων. Θα έπρεπε να παρθούν επιπλέον μέτρα 20 δισεκατομμυρίων!</w:t>
      </w:r>
    </w:p>
    <w:p w14:paraId="12E5547A"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 xml:space="preserve">Για να δούμε λίγο για την αποτελεσματικότητά τους. Το 2014 –για το οποίο λένε ότι ήταν αποτελεσματικοί- ο στόχος του δευτέρου μνημονίου ήταν για 1,5%. Η πρόβλεψη του ΔΝΤ ήταν για 1,5%. Το τελικό </w:t>
      </w:r>
      <w:r>
        <w:rPr>
          <w:rFonts w:eastAsia="Times New Roman"/>
          <w:szCs w:val="24"/>
        </w:rPr>
        <w:t xml:space="preserve">αποτέλεσμα, το λεγόμενο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ήταν 0,3%. Αυτό σημαίνει ότι έπεσαν έξω κατά 80% από τους στόχους τους. Είναι αυτοί που κουνούν το δάχτυλο στη σημερινή Κυβέρνηση.</w:t>
      </w:r>
    </w:p>
    <w:p w14:paraId="12E5547B"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Για το 2015 ο στόχος της ισχύουσας συμφωνίας ήταν για έλλειμμα 0,25%. Η πρόβλεψη του Δ</w:t>
      </w:r>
      <w:r>
        <w:rPr>
          <w:rFonts w:eastAsia="Times New Roman"/>
          <w:szCs w:val="24"/>
        </w:rPr>
        <w:t xml:space="preserve">ΝΤ για το έλλειμμα ήταν για 0,60%. Η συγκυβέρνηση ΣΥΡΙΖΑ-ΑΝΕΛ, όμως, κατάφερε να έχει θετικό αποτέλεσμα, πλεόνασμα 0,7% και να διαψεύσει τις προβλέψεις. </w:t>
      </w:r>
    </w:p>
    <w:p w14:paraId="12E5547C"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Σας καταθέτω αυτούς τους δύο πίνακες.</w:t>
      </w:r>
    </w:p>
    <w:p w14:paraId="12E5547D" w14:textId="77777777" w:rsidR="00A37F14" w:rsidRDefault="002C15DC">
      <w:pPr>
        <w:tabs>
          <w:tab w:val="left" w:pos="3695"/>
        </w:tabs>
        <w:spacing w:line="600" w:lineRule="auto"/>
        <w:ind w:firstLine="720"/>
        <w:jc w:val="both"/>
        <w:rPr>
          <w:rFonts w:eastAsia="Times New Roman"/>
          <w:szCs w:val="24"/>
        </w:rPr>
      </w:pPr>
      <w:r>
        <w:rPr>
          <w:rFonts w:eastAsia="Times New Roman" w:cs="Times New Roman"/>
          <w:szCs w:val="24"/>
        </w:rPr>
        <w:t>(Στο σημείο αυτό  ο Βουλευτής κ. Γεώργιος Λαζαρίδης</w:t>
      </w:r>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2E5547E"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Θα καταθέσω, επίσης, και άλλον πίνακα με το κόστος των μέτρων του πρώτου και του δευτέρου μν</w:t>
      </w:r>
      <w:r>
        <w:rPr>
          <w:rFonts w:eastAsia="Times New Roman"/>
          <w:szCs w:val="24"/>
        </w:rPr>
        <w:t>ημονίου για την περίοδο 2010-2014 και το αντίστοιχο κόστος της ισχύουσας συμφωνίας για το 2015 έως 2018 και παράλληλα κάποια στοιχεία για τις επιδόσεις της συγκυβέρνησης ΣΥΡΙΖΑ-ΑΝΕΛ.</w:t>
      </w:r>
    </w:p>
    <w:p w14:paraId="12E5547F"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για το πρώτο και το δεύτερο μνημόνιο επιβλήθηκαν 63 δισεκατομ</w:t>
      </w:r>
      <w:r>
        <w:rPr>
          <w:rFonts w:eastAsia="Times New Roman"/>
          <w:szCs w:val="24"/>
        </w:rPr>
        <w:t xml:space="preserve">μύρια μέτρα σε βάρος του ελληνικού λαού. </w:t>
      </w:r>
      <w:r>
        <w:rPr>
          <w:rFonts w:eastAsia="Times New Roman"/>
          <w:szCs w:val="24"/>
        </w:rPr>
        <w:t>Γ</w:t>
      </w:r>
      <w:r>
        <w:rPr>
          <w:rFonts w:eastAsia="Times New Roman"/>
          <w:szCs w:val="24"/>
        </w:rPr>
        <w:t>ια την περίοδο 2015-2018 τα μέτρα τα οποία έχει πάρει η συγκυβέρνηση ΣΥΡΙΖΑ-ΑΝΕΛ είναι 5,4 δισεκατομμύρια. Κάντε τη σύγκριση και θα βγάλετε τα συμπεράσματά σας για το ποιοι είναι αυτοί που εφαρμόζουν φορολογική λαί</w:t>
      </w:r>
      <w:r>
        <w:rPr>
          <w:rFonts w:eastAsia="Times New Roman"/>
          <w:szCs w:val="24"/>
        </w:rPr>
        <w:t>λαπα σε βάρος των Ελλήνων.</w:t>
      </w:r>
    </w:p>
    <w:p w14:paraId="12E55480" w14:textId="77777777" w:rsidR="00A37F14" w:rsidRDefault="002C15DC">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2E55481" w14:textId="77777777" w:rsidR="00A37F14" w:rsidRDefault="002C15DC">
      <w:pPr>
        <w:tabs>
          <w:tab w:val="left" w:pos="3695"/>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Λαζαρίδη, ολοκληρώστε.</w:t>
      </w:r>
    </w:p>
    <w:p w14:paraId="12E55482"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Μισό λεπτάκι, κυρία Πρόεδρε.</w:t>
      </w:r>
    </w:p>
    <w:p w14:paraId="12E5548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Σας ευχαριστώ για την α</w:t>
      </w:r>
      <w:r>
        <w:rPr>
          <w:rFonts w:eastAsia="Times New Roman" w:cs="Times New Roman"/>
          <w:szCs w:val="24"/>
        </w:rPr>
        <w:t>νοχή σας.</w:t>
      </w:r>
    </w:p>
    <w:p w14:paraId="12E5548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Όσον αφορά για την αποτελεσματικότητα, πρώτον, απορρόφηση των ΕΣΠΑ, από τη σημερινή Κυβέρνηση, σε ποσοστό 98%. Το υψηλότερο ποσοστό στην Ευρώπη. Τουριστικές αφίξεις είκοσι έξι εκατομμυρίων, αύξηση 18%. Για το 2015 εκατόν δεκαέξι χιλιάδες νέες θέσ</w:t>
      </w:r>
      <w:r>
        <w:rPr>
          <w:rFonts w:eastAsia="Times New Roman" w:cs="Times New Roman"/>
          <w:szCs w:val="24"/>
        </w:rPr>
        <w:t xml:space="preserve">εις εργασίας. Φορολογικά έσοδα 1,2 δισεκατομμύρια από τη ρύθμιση των εκατό δόσεων. Επιπλέον έσοδα </w:t>
      </w:r>
      <w:r>
        <w:rPr>
          <w:rFonts w:eastAsia="Times New Roman" w:cs="Times New Roman"/>
          <w:szCs w:val="24"/>
        </w:rPr>
        <w:t>1</w:t>
      </w:r>
      <w:r>
        <w:rPr>
          <w:rFonts w:eastAsia="Times New Roman" w:cs="Times New Roman"/>
          <w:szCs w:val="24"/>
        </w:rPr>
        <w:t xml:space="preserve"> δισεκατομμυρίου από την αντιμετώπιση της φοροδιαφυγής και σταθεροποίηση μισθών, συντάξεων, αύξηση της εσωτερικής ζήτησης. Αυτά είναι αποτελέσματα της ΕΛΣΤΑΤ</w:t>
      </w:r>
      <w:r>
        <w:rPr>
          <w:rFonts w:eastAsia="Times New Roman" w:cs="Times New Roman"/>
          <w:szCs w:val="24"/>
        </w:rPr>
        <w:t xml:space="preserve">. </w:t>
      </w:r>
    </w:p>
    <w:p w14:paraId="12E5548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ελειώνω, κυρία Πρόεδρε. Επισπεύδω την τοποθέτησή μου.</w:t>
      </w:r>
    </w:p>
    <w:p w14:paraId="12E5548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Αυτή η Κυβέρνηση προσπαθεί να διορθώσει τα λάθη των πέντε ετών των προηγούμενων κυβερνήσεων και σίγουρα θα τα καταφέρει, γιατί ήδη άρχισε να φαίνεται φως στο βάθος του τούνελ. </w:t>
      </w:r>
    </w:p>
    <w:p w14:paraId="12E5548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E5548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ο Βουλευτής κ. Γεώργιος Λαζαρίδης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2E55489"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τις πτέρυγες</w:t>
      </w:r>
      <w:r>
        <w:rPr>
          <w:rFonts w:eastAsia="Times New Roman" w:cs="Times New Roman"/>
          <w:szCs w:val="24"/>
        </w:rPr>
        <w:t xml:space="preserve"> του ΣΥΡΙΖΑ</w:t>
      </w:r>
      <w:r>
        <w:rPr>
          <w:rFonts w:eastAsia="Times New Roman" w:cs="Times New Roman"/>
          <w:szCs w:val="24"/>
        </w:rPr>
        <w:t xml:space="preserve"> και ΑΝΕΛ)</w:t>
      </w:r>
    </w:p>
    <w:p w14:paraId="12E5548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 να διαχειριστούμε σωστά τον χρόνο, γιατί είναι πάρα πολλοί οι Βουλευτές.</w:t>
      </w:r>
    </w:p>
    <w:p w14:paraId="12E5548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Κατσιαντώνης από την Ένωση Κεντρώων για επτά λεπτά. </w:t>
      </w:r>
    </w:p>
    <w:p w14:paraId="12E5548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κε</w:t>
      </w:r>
      <w:r>
        <w:rPr>
          <w:rFonts w:eastAsia="Times New Roman" w:cs="Times New Roman"/>
          <w:szCs w:val="24"/>
        </w:rPr>
        <w:t>φ</w:t>
      </w:r>
      <w:r>
        <w:rPr>
          <w:rFonts w:eastAsia="Times New Roman" w:cs="Times New Roman"/>
          <w:szCs w:val="24"/>
        </w:rPr>
        <w:t>τείτε ότι σε λίγο θα πάμε στα πέντε λεπτά.</w:t>
      </w:r>
    </w:p>
    <w:p w14:paraId="12E5548D"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Κυρίες και κύριοι συνάδελφοι, θέλοντας να μελετήσω και να καταλάβω, κατά το δυνατό, το φερόμενο για ψήφιση πολυνομοσχέδιο, από την πρώτη κιόλας σελίδα του τα μάτια μου κυριολεκτικά πέφτουν πάνω στον πέλεκυ που πέφτει βαρύς στους συντ</w:t>
      </w:r>
      <w:r>
        <w:rPr>
          <w:rFonts w:eastAsia="Times New Roman" w:cs="Times New Roman"/>
          <w:szCs w:val="24"/>
        </w:rPr>
        <w:t>αξιούχους, στους μισθωτούς, στους ανέργους και στους πολύτεκνους και ενώ όλα μένουν στάσιμα, με το κυβερνητικό επιτελείο να δηλώνει από τη μία ότι θα περάσουν ένα-δ</w:t>
      </w:r>
      <w:r>
        <w:rPr>
          <w:rFonts w:eastAsia="Times New Roman" w:cs="Times New Roman"/>
          <w:szCs w:val="24"/>
        </w:rPr>
        <w:t>ύ</w:t>
      </w:r>
      <w:r>
        <w:rPr>
          <w:rFonts w:eastAsia="Times New Roman" w:cs="Times New Roman"/>
          <w:szCs w:val="24"/>
        </w:rPr>
        <w:t xml:space="preserve">ο χρόνια για να δούμε αν μπορούμε να μειώσουμε τους φόρους, από την άλλη ότι θα ξεκινήσουν </w:t>
      </w:r>
      <w:r>
        <w:rPr>
          <w:rFonts w:eastAsia="Times New Roman" w:cs="Times New Roman"/>
          <w:szCs w:val="24"/>
        </w:rPr>
        <w:t>άμεσα να μειώνουν τις δαπάνες του κράτους. Τελικά, όμως, εμείς βλέπουμε ότι η ανάπτυξη έρχεται με τη δημιουργία νέων υπηρεσιών αμφιβόλου χρησιμότητας.</w:t>
      </w:r>
    </w:p>
    <w:p w14:paraId="12E5548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νομοσχέδιο από τη μία προβλέπει μέτρα φοροεπιδρομής για τον Έλληνα φορολογούμενο, φέρνει την αυθαίρετη</w:t>
      </w:r>
      <w:r>
        <w:rPr>
          <w:rFonts w:eastAsia="Times New Roman" w:cs="Times New Roman"/>
          <w:szCs w:val="24"/>
        </w:rPr>
        <w:t xml:space="preserve"> εκχώρηση για ενενήντα εννιά χρόνια σχεδόν όλης της περιουσίας της χώρας και παγώνει κάθε μισθολογικό δικαίωμα των εργαζόμενων. </w:t>
      </w:r>
    </w:p>
    <w:p w14:paraId="12E5548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Από την άλλη, φέρνει στη ζωή μας νέες αρχές, νέες διευθύνσεις, νέες γραμματείες, ειδικές και γενικές, νέες συντονιστικές επιτρο</w:t>
      </w:r>
      <w:r>
        <w:rPr>
          <w:rFonts w:eastAsia="Times New Roman" w:cs="Times New Roman"/>
          <w:szCs w:val="24"/>
        </w:rPr>
        <w:t>πές και ό,τι άλλο χωράει σε φράσεις που το μόνο που δηλώνουν είναι υπόσχεση και δημιουργία νέων θέσεων εργασίας.</w:t>
      </w:r>
    </w:p>
    <w:p w14:paraId="12E5549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Μα, θα διερωτώταν κανείς, νέες θέσεις εργασίας δεν σημαίνουν επιπλέον έξοδα στον ήδη δεινοπαθούντα κρατικό προϋπολογισμό; Αυτονόητη, βέβαια, η </w:t>
      </w:r>
      <w:r>
        <w:rPr>
          <w:rFonts w:eastAsia="Times New Roman" w:cs="Times New Roman"/>
          <w:szCs w:val="24"/>
        </w:rPr>
        <w:t>απάντηση από το ίδιο το περιεχόμενο του πολυνομοσχεδίου που μας λέει, ούτε λίγο ούτε πολύ, ότι εξαιτίας της ελλειμματικότητας του κρατικού κουμπαρά πρέπει, σύμφωνα με τα άρθρα 52 έως και 55, να κάνουμε τα εξής, και θα αναφερθώ σε λίγα παραδείγματα: Να αυξή</w:t>
      </w:r>
      <w:r>
        <w:rPr>
          <w:rFonts w:eastAsia="Times New Roman" w:cs="Times New Roman"/>
          <w:szCs w:val="24"/>
        </w:rPr>
        <w:t xml:space="preserve">σουμε τον ΦΠΑ από 23% στο 24%, να επιβάλουμε φόρο διαμονής στα ξενοδοχεία, να επιβάλουμε φόρο 10% στη συνδρομητική τηλεόραση, να επιβάλουμε 5% φόρο στο ίντερνετ και στη σταθερή τηλεφωνία, να αυξήσουμε όλους τους φόρους, όπως παραδείγματος χάριν στον καφέ, </w:t>
      </w:r>
      <w:r>
        <w:rPr>
          <w:rFonts w:eastAsia="Times New Roman" w:cs="Times New Roman"/>
          <w:szCs w:val="24"/>
        </w:rPr>
        <w:t xml:space="preserve">στον καπνό, στο ποτό και σε πολλά άλλα. </w:t>
      </w:r>
      <w:r>
        <w:rPr>
          <w:rFonts w:eastAsia="Times New Roman" w:cs="Times New Roman"/>
          <w:szCs w:val="24"/>
        </w:rPr>
        <w:t>Ν</w:t>
      </w:r>
      <w:r>
        <w:rPr>
          <w:rFonts w:eastAsia="Times New Roman" w:cs="Times New Roman"/>
          <w:szCs w:val="24"/>
        </w:rPr>
        <w:t xml:space="preserve">α αρχίσουμε, χωρίς τελειωμό, την αποκρατικοποίηση σειράς κρατικών επιχειρήσεων οι οποίες παρέχουν κοινωνικά αγαθά που προστατεύονται συνταγματικά, όπως το ρεύμα, το νερό, η ταχυδρομική υπηρεσία και ο αθλητισμός. </w:t>
      </w:r>
    </w:p>
    <w:p w14:paraId="12E5549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ν</w:t>
      </w:r>
      <w:r>
        <w:rPr>
          <w:rFonts w:eastAsia="Times New Roman" w:cs="Times New Roman"/>
          <w:szCs w:val="24"/>
        </w:rPr>
        <w:t>ώ όλα αυτά, λοιπόν, συμβαίνουν και ενώ εξακολουθεί η Κυβέρνηση να αντλεί από καιρού εις καιρόν τα ίδια διαθέσιμα νοσοκομείων, κρατικών φορέων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προκειμένου να καλύψει τις βασικές δαπάνες μισθοδοσίας και γενικών εξόδων της κρατικής μηχανής, εδώ λοιπόν </w:t>
      </w:r>
      <w:r>
        <w:rPr>
          <w:rFonts w:eastAsia="Times New Roman" w:cs="Times New Roman"/>
          <w:szCs w:val="24"/>
        </w:rPr>
        <w:t xml:space="preserve">φαίνεται ότι λεφτά υπάρχουν. Γιατί πώς αλλιώς μπορεί να εξηγηθεί ο τρόπος με τον οποίο θα πληρωθεί μια στρατιά νέων υπαλλήλων που περιμένουν με την ψήφιση του πολυνομοσχεδίου να ενταχθούν στις κρατικές μηχανές; </w:t>
      </w:r>
    </w:p>
    <w:p w14:paraId="12E5549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Για να μην μακρηγορώ, σας παραθέτω τις νέες θέσεις εργασίας και τις νέες δομές για τις οποίες πραγματικά, διαβάζοντας το πολυνομοσχέδιο, ταλαιπωρήθηκα παρά πολύ για να καταλάβω τη σκοπιμότητα σύστασής τους και ειλικρινά εξακολουθώ να μην βρίσκω κοινωνικό κ</w:t>
      </w:r>
      <w:r>
        <w:rPr>
          <w:rFonts w:eastAsia="Times New Roman" w:cs="Times New Roman"/>
          <w:szCs w:val="24"/>
        </w:rPr>
        <w:t xml:space="preserve">αι δημοσιονομικό έρεισμα για τη δημιουργία τους. </w:t>
      </w:r>
    </w:p>
    <w:p w14:paraId="12E5549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Οι νέες δομές που θα συσταθούν είναι οι εξής: Σύσταση Ανεξάρτητης Αρχής Δημόσιων Εσόδων, για την οποία μάλιστα θα ισχύει και ιδιαίτερο μισθολογικό καθεστώς και μπόνους επίτευξης των τεθέντων στόχων.</w:t>
      </w:r>
    </w:p>
    <w:p w14:paraId="12E55494"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Σύσταση</w:t>
      </w:r>
      <w:r>
        <w:rPr>
          <w:rFonts w:eastAsia="UB-Helvetica" w:cs="Times New Roman"/>
          <w:szCs w:val="24"/>
        </w:rPr>
        <w:t xml:space="preserve"> Κυβερνητικού Συμβουλίου Διαχείρισης Ιδιωτικούς Χρέους και Ειδικής Γραμματείας Διαχείρισης Ιδιωτικού Χρέους. </w:t>
      </w:r>
    </w:p>
    <w:p w14:paraId="12E55495"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Σύσταση Κέντρων Ενημέρωσης και Υποστήριξης Δανειοληπτών. </w:t>
      </w:r>
    </w:p>
    <w:p w14:paraId="12E55496"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Σύσταση Ανεξάρτητης Αρχής με την επωνυμία</w:t>
      </w:r>
      <w:r>
        <w:rPr>
          <w:rFonts w:eastAsia="UB-Helvetica" w:cs="Times New Roman"/>
          <w:szCs w:val="24"/>
        </w:rPr>
        <w:t>:</w:t>
      </w:r>
      <w:r>
        <w:rPr>
          <w:rFonts w:eastAsia="UB-Helvetica" w:cs="Times New Roman"/>
          <w:szCs w:val="24"/>
        </w:rPr>
        <w:t xml:space="preserve"> «Ρυθμιστική Αρχή Λιμένων» και ίδρυση Δημόσιας</w:t>
      </w:r>
      <w:r>
        <w:rPr>
          <w:rFonts w:eastAsia="UB-Helvetica" w:cs="Times New Roman"/>
          <w:szCs w:val="24"/>
        </w:rPr>
        <w:t xml:space="preserve"> Αρχής Λιμένων. </w:t>
      </w:r>
    </w:p>
    <w:p w14:paraId="12E55497"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Σύσταση Γενικής Γραμματείας Ψηφιακής Πολιτικής και τέλος πρόβλεψη για διάφορους διοικητικούς γραμματείς, αναπληρωτές διοικητικούς γραμματείς, τομεακούς γραμματείς και ειδικούς τομεακούς γραμματείς.</w:t>
      </w:r>
    </w:p>
    <w:p w14:paraId="12E55498"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Μόνο οι «Γραμματείς και οι Φαρισαίοι» λεί</w:t>
      </w:r>
      <w:r>
        <w:rPr>
          <w:rFonts w:eastAsia="UB-Helvetica" w:cs="Times New Roman"/>
          <w:szCs w:val="24"/>
        </w:rPr>
        <w:t>πουν από το συγκεκριμένο νομοσχέδιο!</w:t>
      </w:r>
    </w:p>
    <w:p w14:paraId="12E55499"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Εάν αθροίσουμε όλες τις θέσεις που προκηρύσσει εμμέσως η Κυβέρνηση, έχουμε τελικό αριθμό άνω των τριακοσίων ατόμων, με κόστος που ανέρχεται σε εκατομμύρια ευρώ. </w:t>
      </w:r>
    </w:p>
    <w:p w14:paraId="12E5549A"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Θα αναφερθώ σε ένα συγκεκριμένο παράδειγμα: Μέσα στο νομο</w:t>
      </w:r>
      <w:r>
        <w:rPr>
          <w:rFonts w:eastAsia="UB-Helvetica" w:cs="Times New Roman"/>
          <w:szCs w:val="24"/>
        </w:rPr>
        <w:t xml:space="preserve">σχέδιο προβλέπεται ο διορισμός πενήντα δύο ευνοημένων ατόμων με μέσο μισθό 2.000 ευρώ το μήνα για τον σχεδιασμό της ηλεκτρονικής διασύνδεσης του κράτους. Αυτό έχει συνολικό κόστος ετήσιας λειτουργίας περίπου 1,5 εκατομμύριο ευρώ. </w:t>
      </w:r>
    </w:p>
    <w:p w14:paraId="12E5549B"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Σ</w:t>
      </w:r>
      <w:r>
        <w:rPr>
          <w:rFonts w:eastAsia="UB-Helvetica" w:cs="Times New Roman"/>
          <w:szCs w:val="24"/>
        </w:rPr>
        <w:t>αν να μην φτάνει αυτό, α</w:t>
      </w:r>
      <w:r>
        <w:rPr>
          <w:rFonts w:eastAsia="UB-Helvetica" w:cs="Times New Roman"/>
          <w:szCs w:val="24"/>
        </w:rPr>
        <w:t xml:space="preserve">πό την υπόσχεση της κατάργησης του ΕΝΦΙΑ φτάσαμε στην αύξησή του. Αλήθεια, πότε η ανάπτυξη στηρίχτηκε σε φοροεπιδρομή ή σε εφευρέσεις θέσεων εργασίας αμφίβολης χρησιμότητας; </w:t>
      </w:r>
    </w:p>
    <w:p w14:paraId="12E5549C"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Το μόνο για το οποίο προϊδεάζει η πρόβλεψή τους, μόνο υποσχετική ψηφοθηρικής περι</w:t>
      </w:r>
      <w:r>
        <w:rPr>
          <w:rFonts w:eastAsia="UB-Helvetica" w:cs="Times New Roman"/>
          <w:szCs w:val="24"/>
        </w:rPr>
        <w:t xml:space="preserve">όδου καταδεικνύει. </w:t>
      </w:r>
    </w:p>
    <w:p w14:paraId="12E5549D"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Όμως, είναι λυπηρό το να γίνονται ιδιωτικοποιήσεις δημόσιων επιχειρήσεων που διαχειρίζονται κοινωνικά αγαθά, καταστρατηγώντας σε μια νύχτα και αποκρύβοντας αναπόσπαστα παραρτήματα, όπως το «Β», η τύχη του οποίου ακόμα αγνοείται, συνταγμ</w:t>
      </w:r>
      <w:r>
        <w:rPr>
          <w:rFonts w:eastAsia="UB-Helvetica" w:cs="Times New Roman"/>
          <w:szCs w:val="24"/>
        </w:rPr>
        <w:t xml:space="preserve">ατικά κατοχυρωμένα δικαιώματα και αγνοώντας παντελώς αποφάσεις του Συμβουλίου της Επικρατείας που έχουν κρίνει περί του αντιθέτου. </w:t>
      </w:r>
    </w:p>
    <w:p w14:paraId="12E5549E"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Δεν αρκούσαν στην Κυβέρνηση και στους δανειστές τα δύο δήθεν ταμεία αξιοποίησης του εθνικού πλούτου, τώρα δεσμεύουν κοινωνικ</w:t>
      </w:r>
      <w:r>
        <w:rPr>
          <w:rFonts w:eastAsia="UB-Helvetica" w:cs="Times New Roman"/>
          <w:szCs w:val="24"/>
        </w:rPr>
        <w:t xml:space="preserve">ά αγαθά, όπως ο αθλητισμός, το νερό, το ρεύμα και η ταχυδρομική υπηρεσία. </w:t>
      </w:r>
      <w:r>
        <w:rPr>
          <w:rFonts w:eastAsia="UB-Helvetica" w:cs="Times New Roman"/>
          <w:szCs w:val="24"/>
        </w:rPr>
        <w:t>Ό</w:t>
      </w:r>
      <w:r>
        <w:rPr>
          <w:rFonts w:eastAsia="UB-Helvetica" w:cs="Times New Roman"/>
          <w:szCs w:val="24"/>
        </w:rPr>
        <w:t>λα αυτά υπέρ των μεγάλων επιχειρηματικών συμφερόντων, δημιουργώντας βέβαια νέες δαπάνες και καταλύοντας εργασιακά δικαιώματα, αφού δεν γίνεται καμία πρόβλεψη για προστασία του υφιστ</w:t>
      </w:r>
      <w:r>
        <w:rPr>
          <w:rFonts w:eastAsia="UB-Helvetica" w:cs="Times New Roman"/>
          <w:szCs w:val="24"/>
        </w:rPr>
        <w:t xml:space="preserve">άμενου προσωπικού. </w:t>
      </w:r>
    </w:p>
    <w:p w14:paraId="12E5549F"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Παραδίδεται και κατασυκοφαντείται το μεγαλύτερο αρχιτεκτονικό αθλητικό κέντρο της χώρας, το Ολυμπιακό Στάδιο, το οποίο είναι άμεσα συνυφασμένο με τη νεότερη πολιτιστική μας κληρονομιά και κυρίως παραδίδεται ο αθλητικός πνεύμονας κατά πα</w:t>
      </w:r>
      <w:r>
        <w:rPr>
          <w:rFonts w:eastAsia="UB-Helvetica" w:cs="Times New Roman"/>
          <w:szCs w:val="24"/>
        </w:rPr>
        <w:t xml:space="preserve">ράβαση του άρθρου 16 του Συντάγματος. Αγνοείται επίσης παντελώς η τύχη του ΕΚΑΕ και του Εργαστηρίου Αντιντόπινγκ, ενόψει μάλιστα ολυμπιακής προετοιμασίας. </w:t>
      </w:r>
    </w:p>
    <w:p w14:paraId="12E554A0"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Μ</w:t>
      </w:r>
      <w:r>
        <w:rPr>
          <w:rFonts w:eastAsia="UB-Helvetica" w:cs="Times New Roman"/>
          <w:szCs w:val="24"/>
        </w:rPr>
        <w:t xml:space="preserve">ετά θέλουμε να έχουμε το θάρρος να κοιτούμε τους συμπολίτες μας στα μάτια! Εγώ, να είστε σίγουροι, </w:t>
      </w:r>
      <w:r>
        <w:rPr>
          <w:rFonts w:eastAsia="UB-Helvetica" w:cs="Times New Roman"/>
          <w:szCs w:val="24"/>
        </w:rPr>
        <w:t>κύριοι της Κυβέρνησης, θα έχω αυτό το θάρρος να τους κοιτώ στα μάτια, απλά θα έχω τον ίδιο θυμό μαζί τους για εσάς που μας καταδικάζετε σε ισόβια φτώχεια!</w:t>
      </w:r>
    </w:p>
    <w:p w14:paraId="12E554A1"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Σας ευχαριστώ. </w:t>
      </w:r>
    </w:p>
    <w:p w14:paraId="12E554A2" w14:textId="77777777" w:rsidR="00A37F14" w:rsidRDefault="002C15DC">
      <w:pPr>
        <w:tabs>
          <w:tab w:val="left" w:pos="2096"/>
        </w:tabs>
        <w:spacing w:after="0" w:line="600" w:lineRule="auto"/>
        <w:ind w:firstLine="720"/>
        <w:jc w:val="center"/>
        <w:rPr>
          <w:rFonts w:eastAsia="UB-Helvetica" w:cs="Times New Roman"/>
          <w:szCs w:val="24"/>
        </w:rPr>
      </w:pPr>
      <w:r>
        <w:rPr>
          <w:rFonts w:eastAsia="UB-Helvetica" w:cs="Times New Roman"/>
          <w:szCs w:val="24"/>
        </w:rPr>
        <w:t>(Χειροκροτήματα από την πτέρυγα της Ένωσης Κεντρώων)</w:t>
      </w:r>
    </w:p>
    <w:p w14:paraId="12E554A3"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ΠΡΟΕΔΡΕΥΟΥΣΑ (Αναστασία </w:t>
      </w:r>
      <w:r>
        <w:rPr>
          <w:rFonts w:eastAsia="UB-Helvetica" w:cs="Times New Roman"/>
          <w:b/>
          <w:szCs w:val="24"/>
        </w:rPr>
        <w:t>Χριστοδουλοπούλου):</w:t>
      </w:r>
      <w:r>
        <w:rPr>
          <w:rFonts w:eastAsia="UB-Helvetica" w:cs="Times New Roman"/>
          <w:szCs w:val="24"/>
        </w:rPr>
        <w:t xml:space="preserve"> Ευχαριστούμε, κύριε Κατσιαντώνη και για την τήρηση του χρόνου. </w:t>
      </w:r>
    </w:p>
    <w:p w14:paraId="12E554A4"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Τον λόγο έχει ο Κοινοβουλευτικός Εκπρόσωπος του Κομμουνιστικού Κόμματος Ελλάδας, ο κ. Παφίλης. </w:t>
      </w:r>
    </w:p>
    <w:p w14:paraId="12E554A5"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ΑΘΑΝΑΣΙΟΣ ΠΑΦΙΛΗΣ: </w:t>
      </w:r>
      <w:r>
        <w:rPr>
          <w:rFonts w:eastAsia="UB-Helvetica" w:cs="Times New Roman"/>
          <w:szCs w:val="24"/>
        </w:rPr>
        <w:t>Θα ξεκινούσα με μ</w:t>
      </w:r>
      <w:r>
        <w:rPr>
          <w:rFonts w:eastAsia="UB-Helvetica" w:cs="Times New Roman"/>
          <w:szCs w:val="24"/>
        </w:rPr>
        <w:t>ί</w:t>
      </w:r>
      <w:r>
        <w:rPr>
          <w:rFonts w:eastAsia="UB-Helvetica" w:cs="Times New Roman"/>
          <w:szCs w:val="24"/>
        </w:rPr>
        <w:t>α αναφορά στην ομιλία του κ. Τσακαλώτου</w:t>
      </w:r>
      <w:r>
        <w:rPr>
          <w:rFonts w:eastAsia="UB-Helvetica" w:cs="Times New Roman"/>
          <w:szCs w:val="24"/>
        </w:rPr>
        <w:t xml:space="preserve">, που ελπίζω να βλέπει ή να έρθει στην πορεία. Θα την κρατήσω για τη συνέχεια. </w:t>
      </w:r>
    </w:p>
    <w:p w14:paraId="12E554A6"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Σημασία για τους εργαζόμενους και τα λαϊκά στρώματα έχει να μην εγκλωβιστούν σε αυτή</w:t>
      </w:r>
      <w:r>
        <w:rPr>
          <w:rFonts w:eastAsia="UB-Helvetica" w:cs="Times New Roman"/>
          <w:szCs w:val="24"/>
        </w:rPr>
        <w:t>ν</w:t>
      </w:r>
      <w:r>
        <w:rPr>
          <w:rFonts w:eastAsia="UB-Helvetica" w:cs="Times New Roman"/>
          <w:szCs w:val="24"/>
        </w:rPr>
        <w:t xml:space="preserve"> την -γνωστή από τα παλιά αλλά με νέες εκδόσεις- οξυμένη αντιπαράθεση που γίνεται από τους </w:t>
      </w:r>
      <w:r>
        <w:rPr>
          <w:rFonts w:eastAsia="UB-Helvetica" w:cs="Times New Roman"/>
          <w:szCs w:val="24"/>
        </w:rPr>
        <w:t xml:space="preserve">συνεταίρους των μνημονίων. </w:t>
      </w:r>
    </w:p>
    <w:p w14:paraId="12E554A7"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Είστε όλοι συνέταιροι των τριών μνημονίων, που ψηφίσατε όλοι μαζί τα κόμματα του «ευρωμονόδρομου», της Ευρωπαϊκής Ένωσης –όπως λέμε- και του καπιταλιστικού δρόμου ανάπτυξης. Ουδείς, πλην ΚΚΕ, αμφισβητεί αυτόν τον δρόμο, ευθέως κ</w:t>
      </w:r>
      <w:r>
        <w:rPr>
          <w:rFonts w:eastAsia="UB-Helvetica" w:cs="Times New Roman"/>
          <w:szCs w:val="24"/>
        </w:rPr>
        <w:t>αι στην πράξη, όχι στα λόγια και στα βιβλία.</w:t>
      </w:r>
    </w:p>
    <w:p w14:paraId="12E554A8"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Αυτός ο δρόμος οδηγεί σε απόγνωση τον λαό, παρά τις υπαρκτές διαφορές ανάμεσα στα κόμματα. Εμείς δεν ισχυριζόμαστε ότι όλα τα κόμματα είναι ίδια, έχουν διαφορές, μικρότερες ή μεγαλύτερες, ωστόσο έχουν την ίδια σ</w:t>
      </w:r>
      <w:r>
        <w:rPr>
          <w:rFonts w:eastAsia="UB-Helvetica" w:cs="Times New Roman"/>
          <w:szCs w:val="24"/>
        </w:rPr>
        <w:t xml:space="preserve">τρατηγική επιλογή και υπηρετούν την ίδια στρατηγική επιλογή. </w:t>
      </w:r>
    </w:p>
    <w:p w14:paraId="12E554A9"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Για εμάς ήταν καθαρό και είχαμε περιγράψει με ακρίβεια το τι θα συνέβαινε: Ή με τη μια ή με την άλλη Κυβέρνηση θα έρθει τρίτο μνημόνιο και θα ακολουθηθεί ο ίδιος δρόμος ανάπτυξης. Μήπως είμαστε </w:t>
      </w:r>
      <w:r>
        <w:rPr>
          <w:rFonts w:eastAsia="UB-Helvetica" w:cs="Times New Roman"/>
          <w:szCs w:val="24"/>
        </w:rPr>
        <w:t xml:space="preserve">πολύ σοφοί; Όχι. </w:t>
      </w:r>
    </w:p>
    <w:p w14:paraId="12E554AA"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Σήμερα δεν είμαστε στο στάδιο της περιγραφής. Σήμερα η ίδια η πραγματικότητα επιβεβαιώνει αυτά που το ΚΚΕ είπε ανοιχτά, με την αλήθεια στον λαό και –θα το πω και αυτό- το πληρώσαμε και εκλογικά. Αλλά σήμερα έρχεται η πραγματικότητα να πει</w:t>
      </w:r>
      <w:r>
        <w:rPr>
          <w:rFonts w:eastAsia="UB-Helvetica" w:cs="Times New Roman"/>
          <w:szCs w:val="24"/>
        </w:rPr>
        <w:t xml:space="preserve"> ποιος έχει δίκιο.</w:t>
      </w:r>
    </w:p>
    <w:p w14:paraId="12E554A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Ποια είναι η κοινή στρατηγική; Πρώτον, το πώς θα υλοποιηθούν οι ανάγκες των επιχειρηματικών ομίλων, του κεφαλαίου, που θεωρείται ο κινητήρας της ανάπτυξης της οικονομίας. Αυτοί παράγουν τον πλούτο, τα εκατομμύρια και όχι οι εργαζόμενοι. </w:t>
      </w:r>
      <w:r>
        <w:rPr>
          <w:rFonts w:eastAsia="Times New Roman" w:cs="Times New Roman"/>
          <w:szCs w:val="24"/>
        </w:rPr>
        <w:t xml:space="preserve">Αυτοί θα ξαναφέρουν την ανάπτυξη, αυτοί που έχουν τα αμύθητα κέρδη και εδώ και έξω. Πού πήγαν; Εξαφανίστηκαν; Πήρατε τίποτα; Αυτόν τον δρόμο, λοιπόν, θέλετε να υπηρετήσετε και η Κυβέρνηση και φυσικά για τη Νέα Δημοκρατία και το ΠΑΣΟΚ είναι γνωστό. </w:t>
      </w:r>
    </w:p>
    <w:p w14:paraId="12E554A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εύτερο</w:t>
      </w:r>
      <w:r>
        <w:rPr>
          <w:rFonts w:eastAsia="Times New Roman" w:cs="Times New Roman"/>
          <w:szCs w:val="24"/>
        </w:rPr>
        <w:t xml:space="preserve">ν, το πώς θα εφαρμοστεί η πολιτική της Ευρωπαϊκής Ένωσης, η οποία είναι τι; Πεδίο ταξικής αντιπαράθεσης ή δικτατορία των μονοπωλίων; Για να το πω με σκληρή γλώσσα. </w:t>
      </w:r>
    </w:p>
    <w:p w14:paraId="12E554AD"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ΣΚΟΥΡΛΕΤΗΣ (Υπουργός Περιβάλλοντος και Ενέργειας):</w:t>
      </w:r>
      <w:r>
        <w:rPr>
          <w:rFonts w:eastAsia="Times New Roman" w:cs="Times New Roman"/>
          <w:szCs w:val="24"/>
        </w:rPr>
        <w:t xml:space="preserve"> Το πρώτο.</w:t>
      </w:r>
    </w:p>
    <w:p w14:paraId="12E554AE"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ΕΥΚΛΕΙΔΗΣ </w:t>
      </w:r>
      <w:r>
        <w:rPr>
          <w:rFonts w:eastAsia="Times New Roman" w:cs="Times New Roman"/>
          <w:b/>
          <w:szCs w:val="24"/>
        </w:rPr>
        <w:t>ΤΣΑΚΑΛΩΤΟΣ (Υπουργός Οικονομικών):</w:t>
      </w:r>
      <w:r>
        <w:rPr>
          <w:rFonts w:eastAsia="Times New Roman" w:cs="Times New Roman"/>
          <w:szCs w:val="24"/>
        </w:rPr>
        <w:t xml:space="preserve"> Το πρώτο.</w:t>
      </w:r>
    </w:p>
    <w:p w14:paraId="12E554AF"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Είναι η δικτατορία των μονοπωλίων σε ευρωπαϊκό επίπεδο και σήμερα παρά την πλύση εγκεφάλου, αντιλαμβάνεται και ο τελευταίος εργαζόμενος, πόση αξία είχαν τα λόγια όλων σας, για την Ευρωπαϊκή Έν</w:t>
      </w:r>
      <w:r>
        <w:rPr>
          <w:rFonts w:eastAsia="Times New Roman" w:cs="Times New Roman"/>
          <w:szCs w:val="24"/>
        </w:rPr>
        <w:t xml:space="preserve">ωση, που θα έφερνε την ευημερία και θα ήταν η σταθερά και η σύμμαχος της χώρας. Το αίμα μάς ήπιε. </w:t>
      </w:r>
      <w:r>
        <w:rPr>
          <w:rFonts w:eastAsia="Times New Roman" w:cs="Times New Roman"/>
          <w:szCs w:val="24"/>
        </w:rPr>
        <w:t>Σ</w:t>
      </w:r>
      <w:r>
        <w:rPr>
          <w:rFonts w:eastAsia="Times New Roman" w:cs="Times New Roman"/>
          <w:szCs w:val="24"/>
        </w:rPr>
        <w:t xml:space="preserve">τις δύσκολες στιγμές, μάς ήπιε και το τελευταίο, γιατί ακριβώς είναι δικτατορία των μονοπωλίων. </w:t>
      </w:r>
    </w:p>
    <w:p w14:paraId="12E554B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Φυσικά για να έρθει αυτή η ανάπτυξη και να κλείσει ο κύκλος,</w:t>
      </w:r>
      <w:r>
        <w:rPr>
          <w:rFonts w:eastAsia="Times New Roman" w:cs="Times New Roman"/>
          <w:szCs w:val="24"/>
        </w:rPr>
        <w:t xml:space="preserve"> απαιτείται μια βάρβαρη πολιτική, την οποία συνεχίζει η σημερινή Κυβέρνηση εκεί που σταμάτησε η προηγούμενη. Στις ίδιες ράγες του τρένου, κύριε Υπουργέ, και στον ίδιο προορισμό πηγαίνετε. Δεν πηδάτε από το τρένο. Πάτε φουλ. </w:t>
      </w:r>
      <w:r>
        <w:rPr>
          <w:rFonts w:eastAsia="Times New Roman" w:cs="Times New Roman"/>
          <w:szCs w:val="24"/>
        </w:rPr>
        <w:t>Θ</w:t>
      </w:r>
      <w:r>
        <w:rPr>
          <w:rFonts w:eastAsia="Times New Roman" w:cs="Times New Roman"/>
          <w:szCs w:val="24"/>
        </w:rPr>
        <w:t>α πω παρακάτω γι’ αυτό.</w:t>
      </w:r>
    </w:p>
    <w:p w14:paraId="12E554B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Ποια εί</w:t>
      </w:r>
      <w:r>
        <w:rPr>
          <w:rFonts w:eastAsia="Times New Roman" w:cs="Times New Roman"/>
          <w:szCs w:val="24"/>
        </w:rPr>
        <w:t xml:space="preserve">ναι η αντιπαράθεση, λοιπόν; Ποιος θα διαχειριστεί καλύτερα και ποιος θα εφαρμόσει αυτήν τη αντιλαϊκή πολιτική. Εκτός και αν θεωρείτε ότι είναι φιλολαϊκή, μόνον αυτό δεν ακούσαμε. </w:t>
      </w:r>
      <w:r>
        <w:rPr>
          <w:rFonts w:eastAsia="Times New Roman" w:cs="Times New Roman"/>
          <w:szCs w:val="24"/>
        </w:rPr>
        <w:t>Α</w:t>
      </w:r>
      <w:r>
        <w:rPr>
          <w:rFonts w:eastAsia="Times New Roman" w:cs="Times New Roman"/>
          <w:szCs w:val="24"/>
        </w:rPr>
        <w:t>ρχίζει ο καβγάς, που έχει το εξής στοιχείο: Νέα Δημοκρατία και ΠΑΣΟΚ λένε: «</w:t>
      </w:r>
      <w:r>
        <w:rPr>
          <w:rFonts w:eastAsia="Times New Roman" w:cs="Times New Roman"/>
          <w:szCs w:val="24"/>
        </w:rPr>
        <w:t xml:space="preserve">σώσαμε τη χώρα». Ποια χώρα σώσατε; Καταστρέψατε τους εργαζόμενους και τα μικρομεσαία στρώματα και σώσατε το κεφάλαιο. Αυτό κάνατε όλα αυτά τα χρόνια. </w:t>
      </w:r>
      <w:r>
        <w:rPr>
          <w:rFonts w:eastAsia="Times New Roman" w:cs="Times New Roman"/>
          <w:szCs w:val="24"/>
        </w:rPr>
        <w:t>Α</w:t>
      </w:r>
      <w:r>
        <w:rPr>
          <w:rFonts w:eastAsia="Times New Roman" w:cs="Times New Roman"/>
          <w:szCs w:val="24"/>
        </w:rPr>
        <w:t xml:space="preserve">φήστε το ότι σώσατε τη χώρα. </w:t>
      </w:r>
    </w:p>
    <w:p w14:paraId="12E554B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Ήμασταν έτοιμοι να βγούμε στην ανάπτυξη και μέσα σε δεκαο</w:t>
      </w:r>
      <w:r>
        <w:rPr>
          <w:rFonts w:eastAsia="Times New Roman" w:cs="Times New Roman"/>
          <w:szCs w:val="24"/>
        </w:rPr>
        <w:t>κ</w:t>
      </w:r>
      <w:r>
        <w:rPr>
          <w:rFonts w:eastAsia="Times New Roman" w:cs="Times New Roman"/>
          <w:szCs w:val="24"/>
        </w:rPr>
        <w:t>τώ μήνες, πόσο εί</w:t>
      </w:r>
      <w:r>
        <w:rPr>
          <w:rFonts w:eastAsia="Times New Roman" w:cs="Times New Roman"/>
          <w:szCs w:val="24"/>
        </w:rPr>
        <w:t xml:space="preserve">ναι, καταστράφηκε αυτή η προοπτική. Το μοντέλο της </w:t>
      </w:r>
      <w:r>
        <w:rPr>
          <w:rFonts w:eastAsia="Times New Roman" w:cs="Times New Roman"/>
          <w:szCs w:val="24"/>
        </w:rPr>
        <w:t>Μ</w:t>
      </w:r>
      <w:r>
        <w:rPr>
          <w:rFonts w:eastAsia="Times New Roman" w:cs="Times New Roman"/>
          <w:szCs w:val="24"/>
        </w:rPr>
        <w:t xml:space="preserve">εταπολίτευσης κατέρρευσε και το ξαναλέω, όταν λένε ότι το μοντέλο της </w:t>
      </w:r>
      <w:r>
        <w:rPr>
          <w:rFonts w:eastAsia="Times New Roman" w:cs="Times New Roman"/>
          <w:szCs w:val="24"/>
        </w:rPr>
        <w:t>Μ</w:t>
      </w:r>
      <w:r>
        <w:rPr>
          <w:rFonts w:eastAsia="Times New Roman" w:cs="Times New Roman"/>
          <w:szCs w:val="24"/>
        </w:rPr>
        <w:t>εταπολίτευσης κατέρρευσε, εννοούν όποιες μικρές κατακτήσεις είχαν οι εργαζόμενοι. Αυτό είχαν στο σημάδι και το έλεγαν σε όλους τους τ</w:t>
      </w:r>
      <w:r>
        <w:rPr>
          <w:rFonts w:eastAsia="Times New Roman" w:cs="Times New Roman"/>
          <w:szCs w:val="24"/>
        </w:rPr>
        <w:t>όνους. Λογικό είναι. Και τα λένε με ειλικρίνεια ιδιαίτερα στη Νέα Δημοκρατία.</w:t>
      </w:r>
    </w:p>
    <w:p w14:paraId="12E554B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Τι λέει ο ΣΥΡΙΖΑ από την άλλη μεριά; «Παραλάβαμε χάος». Αλήθεια, δεν το ξέρατε τι παραλαμβάνατε; Δεν το ξέρατε; Δεν γνωρίζατε τους συσχετισμούς στην Ευρωπαϊκή Ένωση; «Η ελπίδα έρ</w:t>
      </w:r>
      <w:r>
        <w:rPr>
          <w:rFonts w:eastAsia="Times New Roman" w:cs="Times New Roman"/>
          <w:szCs w:val="24"/>
        </w:rPr>
        <w:t xml:space="preserve">χεται, η Ευρώπη αλλάζει». </w:t>
      </w:r>
      <w:r>
        <w:rPr>
          <w:rFonts w:eastAsia="Times New Roman" w:cs="Times New Roman"/>
          <w:szCs w:val="24"/>
        </w:rPr>
        <w:t>Τ</w:t>
      </w:r>
      <w:r>
        <w:rPr>
          <w:rFonts w:eastAsia="Times New Roman" w:cs="Times New Roman"/>
          <w:szCs w:val="24"/>
        </w:rPr>
        <w:t xml:space="preserve">ο χειρότερο από όλα είναι ότι ακόμα και σήμερα λέτε ότι αλλάζει, όταν έρχονται ακόμα πιο βάρβαρα μέτρα, τα οποία δεν θα έχουν σταματημό, γιατί η κρίση είναι βαθιά και γιατί το κεφάλαιο τα θέλει όλα πια. </w:t>
      </w:r>
    </w:p>
    <w:p w14:paraId="12E554B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Λέει η Κυβέρνηση: «εμείς </w:t>
      </w:r>
      <w:r>
        <w:rPr>
          <w:rFonts w:eastAsia="Times New Roman" w:cs="Times New Roman"/>
          <w:szCs w:val="24"/>
        </w:rPr>
        <w:t>θα βγάλουμε τη χώρα από την κρίση με κοινωνικό μάλιστα πρόσημο ή αποτύπωμα». Έχουμε και καινούριες εκφράσεις. «Δώσαμε σκληρή μάχη, η οποία κατέληξε σε συμβιβασμό». Με συγχωρείτε, συμβιβασμός είναι αυτός;</w:t>
      </w:r>
    </w:p>
    <w:p w14:paraId="12E554B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Ισχύουν και τα δύο μνημόνια, τα οποία τα είπατε όπως</w:t>
      </w:r>
      <w:r>
        <w:rPr>
          <w:rFonts w:eastAsia="Times New Roman" w:cs="Times New Roman"/>
          <w:szCs w:val="24"/>
        </w:rPr>
        <w:t xml:space="preserve"> τα είπατε και έτσι ήταν και εμείς τα λέγαμε. Το να φέρνεις και τρίτο χειρότερο και από άποψη μέτρων…</w:t>
      </w:r>
    </w:p>
    <w:p w14:paraId="12E554B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Ο κ. Καραθανασόπουλος…</w:t>
      </w:r>
    </w:p>
    <w:p w14:paraId="12E554B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Μη βιάζεστε.</w:t>
      </w:r>
    </w:p>
    <w:p w14:paraId="12E554B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πό άποψη μέτρων και από το ότι προστίθενται στα προηγ</w:t>
      </w:r>
      <w:r>
        <w:rPr>
          <w:rFonts w:eastAsia="Times New Roman" w:cs="Times New Roman"/>
          <w:szCs w:val="24"/>
        </w:rPr>
        <w:t>ούμενα μέτρα. Καταργήσατε κανένα; Όχι. Άρα τι έχουμε; Συσσώρευση έχουμε. Καλυτερεύει δηλαδή η ζωή του λαού με το τρίτο μνημόνιο; Μην τρελαθούμε όλοι εδώ μέσα!</w:t>
      </w:r>
    </w:p>
    <w:p w14:paraId="12E554B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Απολύθηκαν άνθρωποι;</w:t>
      </w:r>
    </w:p>
    <w:p w14:paraId="12E554B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ΑΘΑΝΑΣΙΟΣ ΠΑΦΙ</w:t>
      </w:r>
      <w:r>
        <w:rPr>
          <w:rFonts w:eastAsia="Times New Roman" w:cs="Times New Roman"/>
          <w:b/>
          <w:szCs w:val="24"/>
        </w:rPr>
        <w:t>ΛΗΣ:</w:t>
      </w:r>
      <w:r>
        <w:rPr>
          <w:rFonts w:eastAsia="Times New Roman" w:cs="Times New Roman"/>
          <w:szCs w:val="24"/>
        </w:rPr>
        <w:t xml:space="preserve"> Όχι, δεν καλυτερεύει. Είστε πολύ έξυπνος και πολύ διαβασμένος.</w:t>
      </w:r>
    </w:p>
    <w:p w14:paraId="12E554B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Δεν κατέληξε σε συμβιβασμό. Εμείς λέμε, λοιπόν, ότι η πορεία ήταν προδιαγεγραμμένη. </w:t>
      </w:r>
      <w:r>
        <w:rPr>
          <w:rFonts w:eastAsia="Times New Roman" w:cs="Times New Roman"/>
          <w:szCs w:val="24"/>
        </w:rPr>
        <w:t>Τ</w:t>
      </w:r>
      <w:r>
        <w:rPr>
          <w:rFonts w:eastAsia="Times New Roman" w:cs="Times New Roman"/>
          <w:szCs w:val="24"/>
        </w:rPr>
        <w:t>ων προηγούμενων και η δική σας, της σημερινής Κυβέρνησης και ανεξάρτητα από προθέσεις. Αλλά, ξέρετε, μη</w:t>
      </w:r>
      <w:r>
        <w:rPr>
          <w:rFonts w:eastAsia="Times New Roman" w:cs="Times New Roman"/>
          <w:szCs w:val="24"/>
        </w:rPr>
        <w:t>ν πω το κλασικό: ο δρόμος για την κόλαση είναι στρωμένος με τις καλύτερες προθέσεις. Ανεξάρτητα, λέω, από προθέσεις, γιατί υπηρετείτε ένα σύστημα που έχει νόμους και δεν μπορούμε να φανταστούμε ότι οι περισσότεροι -για να μην πω η συντριπτική πλειοψηφία τη</w:t>
      </w:r>
      <w:r>
        <w:rPr>
          <w:rFonts w:eastAsia="Times New Roman" w:cs="Times New Roman"/>
          <w:szCs w:val="24"/>
        </w:rPr>
        <w:t>ς ηγεσίας του ΣΥΡΙΖΑ- δεν το γνωρίζει αυτό, τους σιδερένιους νόμους του καπιταλισμού, τις νομοτέλειες, όπως λέμε και λέγαμε και λένε και οι μαρξιστές και όσοι θέλουν να λέγονται μαρξιστές.</w:t>
      </w:r>
    </w:p>
    <w:p w14:paraId="12E554B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α από αυτές τις βασικές, για να μην κάνουμε θεωρητικές αναλύσεις,</w:t>
      </w:r>
      <w:r>
        <w:rPr>
          <w:rFonts w:eastAsia="Times New Roman" w:cs="Times New Roman"/>
          <w:szCs w:val="24"/>
        </w:rPr>
        <w:t xml:space="preserve"> είναι η κρίση του καπιταλισμού. Δεν το γνωρίζετε; Άσε που είπατε ότι ήταν φούσκα του χρηματιστηρίου, τζόγοι, λαμόγια, κουμπάροι και όλα τα υπόλοιπα. Δεν γνωρίζετε το κλασικό; Απλά μαθήματα πολιτικής οικονομίας, ότι η κρίση είναι σύμφυτη με τον ίδιο τον κα</w:t>
      </w:r>
      <w:r>
        <w:rPr>
          <w:rFonts w:eastAsia="Times New Roman" w:cs="Times New Roman"/>
          <w:szCs w:val="24"/>
        </w:rPr>
        <w:t>πιταλισμό; Δεν τα λέγατε όλα αυτά; Ότι έρχεται από την υπερσυσσώρευση κεφαλαίων και κερδών; Δεν ξέρετε πώς ξεπερνιέται η κρίση στον καπιταλισμό; Ούτε ιστορία δεν διαβάζετε;</w:t>
      </w:r>
    </w:p>
    <w:p w14:paraId="12E554B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Τα ξέρετε πολύ καλά. Πάρα πολύ καλά τα ξέρετε. Δεν ξέρετε ότι οι μεγάλες κρίσεις -του καπιταλισμού και οι άλλες, δεν έχω χρόνο να τα αναλύσω- ξεπεράστηκαν με δύο πολέμους; Τα ξέρατε πολύ καλά. Δεν ξέρατε ότι με την κρίση γίνεται καταστροφή των παραγωγικών </w:t>
      </w:r>
      <w:r>
        <w:rPr>
          <w:rFonts w:eastAsia="Times New Roman" w:cs="Times New Roman"/>
          <w:szCs w:val="24"/>
        </w:rPr>
        <w:t>δυνάμεων; Δεν ξέρετε ότι γίνεται καταστροφή και πρώτα απ’ όλα μείωση της τιμής της εργατικής δύναμης; Καταστροφή κεφαλαίων; Συντρίβονται μικρομεσαίοι, ακόμη και κολοσσοί; Δεν ξέρετε ότι ακριβώς αυτά έρχονται για να δημιουργήσουν τις προϋποθέσεις μετά για τ</w:t>
      </w:r>
      <w:r>
        <w:rPr>
          <w:rFonts w:eastAsia="Times New Roman" w:cs="Times New Roman"/>
          <w:szCs w:val="24"/>
        </w:rPr>
        <w:t>ην καπιταλιστική ανάκαμψη, δηλαδή να φτιάξουν παράδεισο για να ξαναεπενδυθούν τα λιμνάζοντα κεφάλαια και τα άλλα τα κεφάλαια; Δηλαδή, δεν ξέρετε ότι θέλουν φτηνή εργατική δύναμη, διαλυμένες εργασιακές σχέσεις, μείωση κοινωνικών δαπανών, ιδιωτικοποιήσεις, λ</w:t>
      </w:r>
      <w:r>
        <w:rPr>
          <w:rFonts w:eastAsia="Times New Roman" w:cs="Times New Roman"/>
          <w:szCs w:val="24"/>
        </w:rPr>
        <w:t>ηστεία των εργαζομένων, για να συγκεντρωθούν χρήματα και να χρηματοδοτηθούν οι επιχειρηματικοί όμιλοι, για να μπει μπροστά η καπιταλιστική μηχανή και η μηχανή της καπιταλιστικής οικονομίας, όπως λέγεται, ώστε να ξαναπενδύσουν, να δημιουργήσουν και όλα αυτά</w:t>
      </w:r>
      <w:r>
        <w:rPr>
          <w:rFonts w:eastAsia="Times New Roman" w:cs="Times New Roman"/>
          <w:szCs w:val="24"/>
        </w:rPr>
        <w:t xml:space="preserve"> τα παραμύθια; Δεν τα γνωρίζετε όλα αυτά; </w:t>
      </w:r>
    </w:p>
    <w:p w14:paraId="12E554B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Ρωτάμε, λοιπόν, το εξής: Αυτά δεν έκανε η Νέα Δημοκρατία και το ΠΑΣΟΚ ως γνήσια κόμματα της αστικής τάξης; Με τον καπιταλιστικό δρόμο ανάπτυξης και με τα μνημόνια, που ήταν συγκεντρωμένα μέτρα και τα έχουμε πει εκ</w:t>
      </w:r>
      <w:r>
        <w:rPr>
          <w:rFonts w:eastAsia="Times New Roman" w:cs="Times New Roman"/>
          <w:szCs w:val="24"/>
        </w:rPr>
        <w:t>ατό φορές, εφάρμοσε ακριβώς αυτή</w:t>
      </w:r>
      <w:r>
        <w:rPr>
          <w:rFonts w:eastAsia="Times New Roman" w:cs="Times New Roman"/>
          <w:szCs w:val="24"/>
        </w:rPr>
        <w:t>ν</w:t>
      </w:r>
      <w:r>
        <w:rPr>
          <w:rFonts w:eastAsia="Times New Roman" w:cs="Times New Roman"/>
          <w:szCs w:val="24"/>
        </w:rPr>
        <w:t xml:space="preserve"> την πολιτική που περιέγραψα προηγουμένως, δηλαδή αυτό που θέλει ο καπιταλισμός για να ξεπεράσει την κρίση. Αυτό δεν έκαναν;</w:t>
      </w:r>
    </w:p>
    <w:p w14:paraId="12E554B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Έρχεστε εσείς, λοιπόν, και συνεχίζετε στον ίδιο ακριβώς δρόμο; Ναι ή όχι; Γιατί σήμερα ακούσαμε κα</w:t>
      </w:r>
      <w:r>
        <w:rPr>
          <w:rFonts w:eastAsia="Times New Roman" w:cs="Times New Roman"/>
          <w:szCs w:val="24"/>
        </w:rPr>
        <w:t xml:space="preserve">ι το ευκλείδειο θεώρημα: Σοσιαλιστικός καπιταλισμός. Αυτό είπε ο κ. Τσακαλώτος. Υπηρετούμε τον άγριο καπιταλισμό για να φέρουμε τον σοσιαλισμό. </w:t>
      </w:r>
    </w:p>
    <w:p w14:paraId="12E554C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Κάπως αλλιώς πρέπει να το είπα.</w:t>
      </w:r>
    </w:p>
    <w:p w14:paraId="12E554C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Εντάξει. Εγώ το ερμηνεύω έτσι. Τι να κάνουμε τώρα; Εσείς πολλά λέτε αλλιώς και έχετε και προτέρημα να βγαίνει και να λέει ο κάθε ένας τα δικά του και στο τέλος να είστε όλοι εντάξει. Αυτό είπατε στην πραγματικότητα. Σε αυτόν τον δρόμο δεν συνεχίζετε; Τι ακ</w:t>
      </w:r>
      <w:r>
        <w:rPr>
          <w:rFonts w:eastAsia="Times New Roman" w:cs="Times New Roman"/>
          <w:szCs w:val="24"/>
        </w:rPr>
        <w:t xml:space="preserve">ριβώς υπηρετεί το τρίτο μνημόνιο και οι νόμοι που φέρνετε; Να ανοίξει ο δρόμος για τον σοσιαλισμό; Μην μας τρελάνετε στο τέλος! Αυτό υπηρετεί το τρίτο μνημόνιο μαζί με τα άλλα δύο που είναι η συνέχειά τους; </w:t>
      </w:r>
    </w:p>
    <w:p w14:paraId="12E554C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Θα ήθελα να πω και κάτι ακόμη. Γι’ αυτό το ψήφισ</w:t>
      </w:r>
      <w:r>
        <w:rPr>
          <w:rFonts w:eastAsia="Times New Roman" w:cs="Times New Roman"/>
          <w:szCs w:val="24"/>
        </w:rPr>
        <w:t>αν οι άλλοι και ας αφήσουν το παραμύθι ότι θα φεύγαμε από την Ευρωπαϊκή Ένωση, αν δεν ψήφιζαν το μνημόνιο. Το ψήφισαν γιατί υπηρετεί τα συμφέροντα του κεφαλαίου. Κυρίως γι’ αυτό το ψήφισαν.</w:t>
      </w:r>
    </w:p>
    <w:p w14:paraId="12E554C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δεύτερο, σχετίζεται με το πρώτο, ότι η Ευρωπαϊκή Ένωση τα διασφ</w:t>
      </w:r>
      <w:r>
        <w:rPr>
          <w:rFonts w:eastAsia="Times New Roman" w:cs="Times New Roman"/>
          <w:szCs w:val="24"/>
        </w:rPr>
        <w:t xml:space="preserve">αλίζει με άλλο τρόπο. Ήταν επιλογή της αστικής τάξης και τώρα παριστάνουν αυτούς που δεν ήξεραν τι ψήφιζαν και ότι δεν ήξεραν τι θα ακολουθήσει. Θα τα πω παρακάτω. </w:t>
      </w:r>
    </w:p>
    <w:p w14:paraId="12E554C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Μου αρέσει που προκαλούμε ενδιαφέρον. Τι υπηρετεί ο νόμος-λαιμητόμος για την ενταφίαση της </w:t>
      </w:r>
      <w:r>
        <w:rPr>
          <w:rFonts w:eastAsia="Times New Roman" w:cs="Times New Roman"/>
          <w:szCs w:val="24"/>
        </w:rPr>
        <w:t>κοινωνικής ασφάλισης; Δεν υπηρετεί τις αξιώσεις του κεφαλαίου από τις αρχές της δεκαετίας του 1990, να τελειώνουμε με αυτό και να περάσουμε στην ιδιωτική ασφάλιση και να υπάρχει ένα πτωχοκομείο και ψίχουλα για τους εργαζόμενους; Αυτό δεν κάνατε με το νομοσ</w:t>
      </w:r>
      <w:r>
        <w:rPr>
          <w:rFonts w:eastAsia="Times New Roman" w:cs="Times New Roman"/>
          <w:szCs w:val="24"/>
        </w:rPr>
        <w:t xml:space="preserve">χέδιο; Τι υπηρετεί το φορολογικό, το πριν και το τώρα φορολογικό; Παίρνει από τους πολλούς, κυριολεκτικά τους τσακίζει, και δίνει στους λίγους. Μην μου φέρετε το φύλλο συκής, τις εξαιρέσεις για τα </w:t>
      </w:r>
      <w:r>
        <w:rPr>
          <w:rFonts w:eastAsia="Times New Roman" w:cs="Times New Roman"/>
          <w:szCs w:val="24"/>
          <w:lang w:val="en-US"/>
        </w:rPr>
        <w:t>real</w:t>
      </w:r>
      <w:r>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και όλα αυτά που λέτε.</w:t>
      </w:r>
    </w:p>
    <w:p w14:paraId="12E554C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Τι κάνει το πολυνομοσχέδ</w:t>
      </w:r>
      <w:r>
        <w:rPr>
          <w:rFonts w:eastAsia="Times New Roman" w:cs="Times New Roman"/>
          <w:szCs w:val="24"/>
        </w:rPr>
        <w:t>ιο, για να δούμε τελικά ποιον δρόμο ανάπτυξης υπηρετεί η Κυβέρνηση; Διαμορφώνει ένα πιο ευνοϊκό περιβάλλον, πιο ευνοϊκές προϋποθέσεις για τη δράση των επιχειρηματικών ομίλων.</w:t>
      </w:r>
    </w:p>
    <w:p w14:paraId="12E554C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w:t>
      </w:r>
      <w:r>
        <w:rPr>
          <w:rFonts w:eastAsia="Times New Roman" w:cs="Times New Roman"/>
          <w:szCs w:val="24"/>
        </w:rPr>
        <w:t>ή)</w:t>
      </w:r>
    </w:p>
    <w:p w14:paraId="12E554C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Κύριε Πρόεδρε, θα πάρω και την δευτερολογία μου για να ολοκληρώσω.</w:t>
      </w:r>
    </w:p>
    <w:p w14:paraId="12E554C8" w14:textId="77777777" w:rsidR="00A37F14" w:rsidRDefault="002C15DC">
      <w:pPr>
        <w:spacing w:line="600" w:lineRule="auto"/>
        <w:jc w:val="both"/>
        <w:rPr>
          <w:rFonts w:eastAsia="Times New Roman" w:cs="Times New Roman"/>
        </w:rPr>
      </w:pPr>
      <w:r>
        <w:rPr>
          <w:rFonts w:eastAsia="Times New Roman" w:cs="Times New Roman"/>
          <w:szCs w:val="24"/>
        </w:rPr>
        <w:t>Πώς το κάνει αυτό; Τσακίζοντας τα λαϊκά στρώματα με άγρια φορολογία, πρώτα ήταν η άμεση, τώρα είναι η έμμεση συν όλα τα υπόλοιπα -μην τα ξαναλέω τώρα γιατί είναι κουραστικό πια αυτό το π</w:t>
      </w:r>
      <w:r>
        <w:rPr>
          <w:rFonts w:eastAsia="Times New Roman" w:cs="Times New Roman"/>
          <w:szCs w:val="24"/>
        </w:rPr>
        <w:t xml:space="preserve">ολυβόλο που λέγεται για τα μέτρα, που είναι άπειρα και χωρίς σταματημό-, εξοστρακίζοντας τους αυτοαποσχολούμενους, τους φτωχούς αγρότες, τους μικρομεσαίους, εκτός και αν προετοιμάζετε έτσι με την καταστροφή της ταλαντευόμενης τάξης να πάμε στον σοσιαλισμό </w:t>
      </w:r>
      <w:r>
        <w:rPr>
          <w:rFonts w:eastAsia="Times New Roman" w:cs="Times New Roman"/>
          <w:szCs w:val="24"/>
        </w:rPr>
        <w:t>από εκεί.</w:t>
      </w:r>
      <w:r>
        <w:rPr>
          <w:rFonts w:eastAsia="Times New Roman" w:cs="Times New Roman"/>
        </w:rPr>
        <w:t xml:space="preserve"> </w:t>
      </w:r>
      <w:r>
        <w:rPr>
          <w:rFonts w:eastAsia="Times New Roman" w:cs="Times New Roman"/>
        </w:rPr>
        <w:t xml:space="preserve">Εκτός αν έχετε μυστικό σχέδιο και δεν μας το λέτε. </w:t>
      </w:r>
      <w:r>
        <w:rPr>
          <w:rFonts w:eastAsia="Times New Roman" w:cs="Times New Roman"/>
          <w:bCs/>
          <w:shd w:val="clear" w:color="auto" w:fill="FFFFFF"/>
        </w:rPr>
        <w:t>Όμως,</w:t>
      </w:r>
      <w:r>
        <w:rPr>
          <w:rFonts w:eastAsia="Times New Roman" w:cs="Times New Roman"/>
        </w:rPr>
        <w:t xml:space="preserve"> αυτός </w:t>
      </w:r>
      <w:r>
        <w:rPr>
          <w:rFonts w:eastAsia="Times New Roman"/>
          <w:bCs/>
        </w:rPr>
        <w:t>είναι</w:t>
      </w:r>
      <w:r>
        <w:rPr>
          <w:rFonts w:eastAsia="Times New Roman" w:cs="Times New Roman"/>
        </w:rPr>
        <w:t xml:space="preserve"> άγριος καπιταλισμός. </w:t>
      </w:r>
    </w:p>
    <w:p w14:paraId="12E554C9" w14:textId="77777777" w:rsidR="00A37F14" w:rsidRDefault="002C15DC">
      <w:pPr>
        <w:spacing w:line="600" w:lineRule="auto"/>
        <w:ind w:firstLine="720"/>
        <w:jc w:val="both"/>
        <w:rPr>
          <w:rFonts w:eastAsia="Times New Roman" w:cs="Times New Roman"/>
        </w:rPr>
      </w:pPr>
      <w:r>
        <w:rPr>
          <w:rFonts w:eastAsia="Times New Roman" w:cs="Times New Roman"/>
        </w:rPr>
        <w:t>Φ</w:t>
      </w:r>
      <w:r>
        <w:rPr>
          <w:rFonts w:eastAsia="Times New Roman" w:cs="Times New Roman"/>
        </w:rPr>
        <w:t xml:space="preserve">τιάχνετε, εκτός των άλλων -δεν θέλω να τα πω- το </w:t>
      </w:r>
      <w:r>
        <w:rPr>
          <w:rFonts w:eastAsia="Times New Roman" w:cs="Times New Roman"/>
        </w:rPr>
        <w:t>Τ</w:t>
      </w:r>
      <w:r>
        <w:rPr>
          <w:rFonts w:eastAsia="Times New Roman" w:cs="Times New Roman"/>
        </w:rPr>
        <w:t xml:space="preserve">αμείο για την αξιοποίηση, όπως λέτε, του συνόλου της δημόσιας περιουσίας για ενενήντα εννέα χρόνια. </w:t>
      </w:r>
    </w:p>
    <w:p w14:paraId="12E554CA" w14:textId="77777777" w:rsidR="00A37F14" w:rsidRDefault="002C15DC">
      <w:pPr>
        <w:spacing w:line="600" w:lineRule="auto"/>
        <w:ind w:firstLine="720"/>
        <w:jc w:val="both"/>
        <w:rPr>
          <w:rFonts w:eastAsia="Times New Roman" w:cs="Times New Roman"/>
        </w:rPr>
      </w:pPr>
      <w:r>
        <w:rPr>
          <w:rFonts w:eastAsia="Times New Roman" w:cs="Times New Roman"/>
        </w:rPr>
        <w:t>Μ</w:t>
      </w:r>
      <w:r>
        <w:rPr>
          <w:rFonts w:eastAsia="Times New Roman" w:cs="Times New Roman"/>
        </w:rPr>
        <w:t>άλ</w:t>
      </w:r>
      <w:r>
        <w:rPr>
          <w:rFonts w:eastAsia="Times New Roman" w:cs="Times New Roman"/>
        </w:rPr>
        <w:t xml:space="preserve">ιστα -αυτό ξεπερνά κάθε φαντασία- λέει η Νέα Δημοκρατία -υποκριτικά το λέει- ότι δεσμεύετε τις επόμενες κυβερνήσεις. Ας βγει να πει ότι θα το καταργήσει. Ας βγουν εδώ να πουν και η Νέα Δημοκρατία και το ΠΑΣΟΚ ότι θα τo καταργήσουν. </w:t>
      </w:r>
    </w:p>
    <w:p w14:paraId="12E554CB" w14:textId="77777777" w:rsidR="00A37F14" w:rsidRDefault="002C15DC">
      <w:pPr>
        <w:spacing w:line="600" w:lineRule="auto"/>
        <w:ind w:firstLine="720"/>
        <w:jc w:val="both"/>
        <w:rPr>
          <w:rFonts w:eastAsia="Times New Roman" w:cs="Times New Roman"/>
        </w:rPr>
      </w:pPr>
      <w:r>
        <w:rPr>
          <w:rFonts w:eastAsia="Times New Roman" w:cs="Times New Roman"/>
          <w:b/>
        </w:rPr>
        <w:t>ΒΑΣΙΛΕΙΟΣ ΚΕΓΚΕΡΟΓΛΟΥ:</w:t>
      </w:r>
      <w:r>
        <w:rPr>
          <w:rFonts w:eastAsia="Times New Roman" w:cs="Times New Roman"/>
        </w:rPr>
        <w:t xml:space="preserve"> </w:t>
      </w:r>
      <w:r>
        <w:rPr>
          <w:rFonts w:eastAsia="Times New Roman" w:cs="Times New Roman"/>
        </w:rPr>
        <w:t xml:space="preserve">Εμείς μόλις βγούμε θα το καταργήσουμε. Αρκεί να βγούμε. </w:t>
      </w:r>
    </w:p>
    <w:p w14:paraId="12E554CC" w14:textId="77777777" w:rsidR="00A37F14" w:rsidRDefault="002C15DC">
      <w:pPr>
        <w:spacing w:line="600" w:lineRule="auto"/>
        <w:ind w:firstLine="720"/>
        <w:jc w:val="both"/>
        <w:rPr>
          <w:rFonts w:eastAsia="Times New Roman" w:cs="Times New Roman"/>
        </w:rPr>
      </w:pPr>
      <w:r>
        <w:rPr>
          <w:rFonts w:eastAsia="Times New Roman" w:cs="Times New Roman"/>
          <w:b/>
        </w:rPr>
        <w:t>ΑΘΑΝΑΣΙΟΣ ΠΑΦΙΛΗΣ</w:t>
      </w:r>
      <w:r>
        <w:rPr>
          <w:rFonts w:eastAsia="Times New Roman" w:cs="Times New Roman"/>
        </w:rPr>
        <w:t xml:space="preserve"> Καλά, θα συνηθίσετε. Έχετε πει πολύ περισσότερα. Ούτε </w:t>
      </w:r>
      <w:r>
        <w:rPr>
          <w:rFonts w:eastAsia="Times New Roman"/>
          <w:bCs/>
        </w:rPr>
        <w:t>μία</w:t>
      </w:r>
      <w:r>
        <w:rPr>
          <w:rFonts w:eastAsia="Times New Roman" w:cs="Times New Roman"/>
        </w:rPr>
        <w:t xml:space="preserve"> μετοχή στους ιδιώτες, λέγατε για τον ΟΤΕ. Θα σας βάλω την κασέτα. Θα σας </w:t>
      </w:r>
      <w:r>
        <w:rPr>
          <w:rFonts w:eastAsia="Times New Roman"/>
          <w:bCs/>
        </w:rPr>
        <w:t>είναι</w:t>
      </w:r>
      <w:r>
        <w:rPr>
          <w:rFonts w:eastAsia="Times New Roman" w:cs="Times New Roman"/>
        </w:rPr>
        <w:t xml:space="preserve"> τώρα εύκολα στην αντιπολίτευση. Αντιγράφετε </w:t>
      </w:r>
      <w:r>
        <w:rPr>
          <w:rFonts w:eastAsia="Times New Roman" w:cs="Times New Roman"/>
        </w:rPr>
        <w:t xml:space="preserve">ο ένας τον άλλον. </w:t>
      </w:r>
    </w:p>
    <w:p w14:paraId="12E554CD" w14:textId="77777777" w:rsidR="00A37F14" w:rsidRDefault="002C15DC">
      <w:pPr>
        <w:spacing w:line="600" w:lineRule="auto"/>
        <w:ind w:firstLine="720"/>
        <w:jc w:val="both"/>
        <w:rPr>
          <w:rFonts w:eastAsia="Times New Roman" w:cs="Times New Roman"/>
        </w:rPr>
      </w:pPr>
      <w:r>
        <w:rPr>
          <w:rFonts w:eastAsia="Times New Roman" w:cs="Times New Roman"/>
        </w:rPr>
        <w:t>Λέω, λοιπόν, ότι δεν δεσμεύετε τις κυβερνήσεις, κύριε Σταθάκη και κύριε Τσακαλώτο. Τους λύνετε τα χέρια. Θα σας ανάψουν κερί, λαμπάδες και θα σας φτιάξουν άγαλμα.</w:t>
      </w:r>
    </w:p>
    <w:p w14:paraId="12E554CE" w14:textId="77777777" w:rsidR="00A37F14" w:rsidRDefault="002C15DC">
      <w:pPr>
        <w:spacing w:line="600" w:lineRule="auto"/>
        <w:ind w:firstLine="720"/>
        <w:jc w:val="both"/>
        <w:rPr>
          <w:rFonts w:eastAsia="Times New Roman" w:cs="Times New Roman"/>
        </w:rPr>
      </w:pPr>
      <w:r>
        <w:rPr>
          <w:rFonts w:eastAsia="Times New Roman" w:cs="Times New Roman"/>
        </w:rPr>
        <w:t>Βέβαια, όλα αυτά, αν έρθουν άλλες κυβερνήσεις και αν ο λαός δεν βγει στο π</w:t>
      </w:r>
      <w:r>
        <w:rPr>
          <w:rFonts w:eastAsia="Times New Roman" w:cs="Times New Roman"/>
        </w:rPr>
        <w:t xml:space="preserve">ροσκήνιο για να πάρει την εξουσία. Γιατί εμάς δεν μας δεσμεύετε. Όταν αποφασίσει ο λαός να πάρει την εξουσία στα χέρια του, θα τις καταργήσει όλες αυτές τις συμφωνίες. </w:t>
      </w:r>
    </w:p>
    <w:p w14:paraId="12E554CF" w14:textId="77777777" w:rsidR="00A37F14" w:rsidRDefault="002C15DC">
      <w:pPr>
        <w:spacing w:line="600" w:lineRule="auto"/>
        <w:ind w:firstLine="720"/>
        <w:jc w:val="both"/>
        <w:rPr>
          <w:rFonts w:eastAsia="Times New Roman" w:cs="Times New Roman"/>
        </w:rPr>
      </w:pPr>
      <w:r>
        <w:rPr>
          <w:rFonts w:eastAsia="Times New Roman" w:cs="Times New Roman"/>
        </w:rPr>
        <w:t xml:space="preserve">Έχει άλλο σκοπό τώρα, λέει. Ποιος </w:t>
      </w:r>
      <w:r>
        <w:rPr>
          <w:rFonts w:eastAsia="Times New Roman"/>
          <w:bCs/>
        </w:rPr>
        <w:t>είναι</w:t>
      </w:r>
      <w:r>
        <w:rPr>
          <w:rFonts w:eastAsia="Times New Roman" w:cs="Times New Roman"/>
        </w:rPr>
        <w:t xml:space="preserve"> ο άλλος σκοπός; Το 50% θα </w:t>
      </w:r>
      <w:r>
        <w:rPr>
          <w:rFonts w:eastAsia="Times New Roman"/>
          <w:bCs/>
        </w:rPr>
        <w:t>είναι</w:t>
      </w:r>
      <w:r>
        <w:rPr>
          <w:rFonts w:eastAsia="Times New Roman" w:cs="Times New Roman"/>
        </w:rPr>
        <w:t xml:space="preserve"> για το χρέος. Π</w:t>
      </w:r>
      <w:r>
        <w:rPr>
          <w:rFonts w:eastAsia="Times New Roman" w:cs="Times New Roman"/>
        </w:rPr>
        <w:t xml:space="preserve">οιος θα πληρώσει, δηλαδή; Από αυτά που θα πουλάτε, θα δίνετε 50% για το χρέος και 50% για τη στήριξη των επενδύσεων. Ο λαός τελικά τι θα πάρει από αυτά; Τίποτα. </w:t>
      </w:r>
    </w:p>
    <w:p w14:paraId="12E554D0" w14:textId="77777777" w:rsidR="00A37F14" w:rsidRDefault="002C15DC">
      <w:pPr>
        <w:spacing w:line="600" w:lineRule="auto"/>
        <w:ind w:firstLine="720"/>
        <w:jc w:val="both"/>
        <w:rPr>
          <w:rFonts w:eastAsia="Times New Roman" w:cs="Times New Roman"/>
        </w:rPr>
      </w:pPr>
      <w:r>
        <w:rPr>
          <w:rFonts w:eastAsia="Times New Roman" w:cs="Times New Roman"/>
        </w:rPr>
        <w:t>Τ</w:t>
      </w:r>
      <w:r>
        <w:rPr>
          <w:rFonts w:eastAsia="Times New Roman" w:cs="Times New Roman"/>
        </w:rPr>
        <w:t>ο 50% που θα πηγαίνει στις επενδύσεις, με ποιες μορφές; Γιατί ακούσαμε και για κάτι «κοινωνικ</w:t>
      </w:r>
      <w:r>
        <w:rPr>
          <w:rFonts w:eastAsia="Times New Roman" w:cs="Times New Roman"/>
        </w:rPr>
        <w:t xml:space="preserve">ές οικονομίες». Μα σοβαρολογείτε; Με διοικητή κομισάριο από την Ευρωπαϊκή Ένωση και με πλειοψηφία που απαιτείται 4-1 θα περάσετε εσείς φιλολαϊκά μέτρα; Ποιον κοροϊδεύετε; Θα σας </w:t>
      </w:r>
      <w:r>
        <w:rPr>
          <w:rFonts w:eastAsia="Times New Roman"/>
        </w:rPr>
        <w:t>α</w:t>
      </w:r>
      <w:r>
        <w:rPr>
          <w:rFonts w:eastAsia="Times New Roman" w:cs="Times New Roman"/>
        </w:rPr>
        <w:t xml:space="preserve">φήσουν αυτοί; Εκτός αν έγιναν κι αυτοί από κοράκια, αηδόνια και ωδικά πτηνά. </w:t>
      </w:r>
    </w:p>
    <w:p w14:paraId="12E554D1" w14:textId="77777777" w:rsidR="00A37F14" w:rsidRDefault="002C15DC">
      <w:pPr>
        <w:spacing w:line="600" w:lineRule="auto"/>
        <w:ind w:firstLine="720"/>
        <w:jc w:val="both"/>
        <w:rPr>
          <w:rFonts w:eastAsia="Times New Roman" w:cs="Times New Roman"/>
        </w:rPr>
      </w:pPr>
      <w:r>
        <w:rPr>
          <w:rFonts w:eastAsia="Times New Roman" w:cs="Times New Roman"/>
        </w:rPr>
        <w:t xml:space="preserve">Πώς, δηλαδή; Ποιοι </w:t>
      </w:r>
      <w:r>
        <w:rPr>
          <w:rFonts w:eastAsia="Times New Roman"/>
          <w:bCs/>
        </w:rPr>
        <w:t>είναι</w:t>
      </w:r>
      <w:r>
        <w:rPr>
          <w:rFonts w:eastAsia="Times New Roman" w:cs="Times New Roman"/>
        </w:rPr>
        <w:t xml:space="preserve"> οι τρόποι; Ιδιωτικοποίηση -όλες οι μορφές λέει- πώληση περιουσιακών στοιχείων, Σύμπραξη Δημόσιου και Ιδιωτικού Τομέα, παραχώρηση. </w:t>
      </w:r>
      <w:r>
        <w:rPr>
          <w:rFonts w:eastAsia="Times New Roman" w:cs="Times New Roman"/>
        </w:rPr>
        <w:t>Α</w:t>
      </w:r>
      <w:r>
        <w:rPr>
          <w:rFonts w:eastAsia="Times New Roman" w:cs="Times New Roman"/>
        </w:rPr>
        <w:t xml:space="preserve">υτό για ενενήντα εννέα χρόνια; Είσοδος στρατηγικού επενδυτή; Ποιον υπηρετούν όλα αυτά; Πού υπάρχει </w:t>
      </w:r>
      <w:r>
        <w:rPr>
          <w:rFonts w:eastAsia="Times New Roman" w:cs="Times New Roman"/>
        </w:rPr>
        <w:t xml:space="preserve">εδώ ο εργαζόμενος; Πού προστατεύεται; Από πού θα πάρει κάτι; Τίποτα. Όλα για τους επενδυτές, για το μεγάλο κεφάλαιο, για τα μονοπώλια. </w:t>
      </w:r>
    </w:p>
    <w:p w14:paraId="12E554D2" w14:textId="77777777" w:rsidR="00A37F14" w:rsidRDefault="002C15DC">
      <w:pPr>
        <w:spacing w:line="600" w:lineRule="auto"/>
        <w:ind w:firstLine="720"/>
        <w:jc w:val="both"/>
        <w:rPr>
          <w:rFonts w:eastAsia="Times New Roman" w:cs="Times New Roman"/>
        </w:rPr>
      </w:pPr>
      <w:r>
        <w:rPr>
          <w:rFonts w:eastAsia="Times New Roman" w:cs="Times New Roman"/>
        </w:rPr>
        <w:t xml:space="preserve">Όσο για το τι θα συμβεί με αυτό τον νομό, έχουμε ένα δείγμα ήδη. Ποιο </w:t>
      </w:r>
      <w:r>
        <w:rPr>
          <w:rFonts w:eastAsia="Times New Roman"/>
          <w:bCs/>
        </w:rPr>
        <w:t>είναι</w:t>
      </w:r>
      <w:r>
        <w:rPr>
          <w:rFonts w:eastAsia="Times New Roman" w:cs="Times New Roman"/>
        </w:rPr>
        <w:t xml:space="preserve"> το δείγμα; </w:t>
      </w:r>
      <w:r>
        <w:rPr>
          <w:rFonts w:eastAsia="Times New Roman"/>
          <w:bCs/>
        </w:rPr>
        <w:t>Είναι</w:t>
      </w:r>
      <w:r>
        <w:rPr>
          <w:rFonts w:eastAsia="Times New Roman" w:cs="Times New Roman"/>
        </w:rPr>
        <w:t xml:space="preserve"> η σύμβαση για τα δεκατέσσερ</w:t>
      </w:r>
      <w:r>
        <w:rPr>
          <w:rFonts w:eastAsia="Times New Roman" w:cs="Times New Roman"/>
        </w:rPr>
        <w:t xml:space="preserve">α αεροδρόμια. </w:t>
      </w:r>
    </w:p>
    <w:p w14:paraId="12E554D3" w14:textId="77777777" w:rsidR="00A37F14" w:rsidRDefault="002C15DC">
      <w:pPr>
        <w:spacing w:line="600" w:lineRule="auto"/>
        <w:ind w:firstLine="720"/>
        <w:jc w:val="both"/>
        <w:rPr>
          <w:rFonts w:eastAsia="Times New Roman" w:cs="Times New Roman"/>
        </w:rPr>
      </w:pPr>
      <w:r>
        <w:rPr>
          <w:rFonts w:eastAsia="Times New Roman" w:cs="Times New Roman"/>
        </w:rPr>
        <w:t>Αλήθεια, για τον σκανδαλώδη ν.2687/1953, ο κ. Σταθάκης έχει γράψει και βιβλίο. «Αποικιοκρατικό» τον ονομάζετε στο βιβλίο. Ναι ή όχι;</w:t>
      </w:r>
    </w:p>
    <w:p w14:paraId="12E554D4" w14:textId="77777777" w:rsidR="00A37F14" w:rsidRDefault="002C15DC">
      <w:pPr>
        <w:spacing w:line="600" w:lineRule="auto"/>
        <w:ind w:firstLine="720"/>
        <w:jc w:val="both"/>
        <w:rPr>
          <w:rFonts w:eastAsia="Times New Roman" w:cs="Times New Roman"/>
        </w:rPr>
      </w:pPr>
      <w:r>
        <w:rPr>
          <w:rFonts w:eastAsia="Times New Roman" w:cs="Times New Roman"/>
          <w:b/>
        </w:rPr>
        <w:t>ΓΕΩΡΓΙΟΣ ΣΤΑΘΑΚΗΣ (Υπουργός Οικονομίας, Ανάπτυξης και Τουρισμού):</w:t>
      </w:r>
      <w:r>
        <w:rPr>
          <w:rFonts w:eastAsia="Times New Roman" w:cs="Times New Roman"/>
        </w:rPr>
        <w:t xml:space="preserve"> Ναι.</w:t>
      </w:r>
    </w:p>
    <w:p w14:paraId="12E554D5" w14:textId="77777777" w:rsidR="00A37F14" w:rsidRDefault="002C15DC">
      <w:pPr>
        <w:spacing w:line="600" w:lineRule="auto"/>
        <w:ind w:firstLine="720"/>
        <w:jc w:val="both"/>
        <w:rPr>
          <w:rFonts w:eastAsia="Times New Roman" w:cs="Times New Roman"/>
        </w:rPr>
      </w:pPr>
      <w:r>
        <w:rPr>
          <w:rFonts w:eastAsia="Times New Roman" w:cs="Times New Roman"/>
          <w:b/>
        </w:rPr>
        <w:t>ΑΘΑΝΑΣΙΟΣ ΠΑΦΙΛΗΣ:</w:t>
      </w:r>
      <w:r>
        <w:rPr>
          <w:rFonts w:eastAsia="Times New Roman" w:cs="Times New Roman"/>
        </w:rPr>
        <w:t xml:space="preserve"> </w:t>
      </w:r>
      <w:r>
        <w:rPr>
          <w:rFonts w:eastAsia="Times New Roman" w:cs="Times New Roman"/>
        </w:rPr>
        <w:t>Τ</w:t>
      </w:r>
      <w:r>
        <w:rPr>
          <w:rFonts w:eastAsia="Times New Roman" w:cs="Times New Roman"/>
        </w:rPr>
        <w:t>ώρα, λοιπόν, έρχε</w:t>
      </w:r>
      <w:r>
        <w:rPr>
          <w:rFonts w:eastAsia="Times New Roman" w:cs="Times New Roman"/>
        </w:rPr>
        <w:t xml:space="preserve">στε και με έναν αποικιοκρατικό νόμο -δεν </w:t>
      </w:r>
      <w:r>
        <w:rPr>
          <w:rFonts w:eastAsia="Times New Roman"/>
          <w:bCs/>
        </w:rPr>
        <w:t>είναι</w:t>
      </w:r>
      <w:r>
        <w:rPr>
          <w:rFonts w:eastAsia="Times New Roman" w:cs="Times New Roman"/>
        </w:rPr>
        <w:t xml:space="preserve"> ακριβώς αποικιοκρατικός, αλλά να το δεχτούμε για χάρη της </w:t>
      </w:r>
      <w:r>
        <w:rPr>
          <w:rFonts w:eastAsia="Times New Roman"/>
        </w:rPr>
        <w:t>συζήτηση</w:t>
      </w:r>
      <w:r>
        <w:rPr>
          <w:rFonts w:eastAsia="Times New Roman" w:cs="Times New Roman"/>
        </w:rPr>
        <w:t>ς- παρέχετε πλήρη προστασία και σκανδαλώδη προνόμια στις ξένες επιχειρήσεις σε σημείο που να μην μπορείς σε συνθήκες κρίσης, παρά μόνο στον πόλ</w:t>
      </w:r>
      <w:r>
        <w:rPr>
          <w:rFonts w:eastAsia="Times New Roman" w:cs="Times New Roman"/>
        </w:rPr>
        <w:t>εμο, να χρησιμοποιήσεις τα αεροδρόμια -και μάλιστα στον πόλεμο πρέπει να τους αποζημιώσεις. Με αυτό</w:t>
      </w:r>
      <w:r>
        <w:rPr>
          <w:rFonts w:eastAsia="Times New Roman" w:cs="Times New Roman"/>
        </w:rPr>
        <w:t>ν</w:t>
      </w:r>
      <w:r>
        <w:rPr>
          <w:rFonts w:eastAsia="Times New Roman" w:cs="Times New Roman"/>
        </w:rPr>
        <w:t xml:space="preserve"> τον νόμο, έτσι θα πάτε. Αυτός προδιαγράφει τι θα γίνει και με το </w:t>
      </w:r>
      <w:r>
        <w:rPr>
          <w:rFonts w:eastAsia="Times New Roman" w:cs="Times New Roman"/>
        </w:rPr>
        <w:t>τ</w:t>
      </w:r>
      <w:r>
        <w:rPr>
          <w:rFonts w:eastAsia="Times New Roman" w:cs="Times New Roman"/>
        </w:rPr>
        <w:t xml:space="preserve">αμείο συνολικά. </w:t>
      </w:r>
    </w:p>
    <w:p w14:paraId="12E554D6" w14:textId="77777777" w:rsidR="00A37F14" w:rsidRDefault="002C15DC">
      <w:pPr>
        <w:spacing w:line="600" w:lineRule="auto"/>
        <w:ind w:firstLine="720"/>
        <w:jc w:val="both"/>
        <w:rPr>
          <w:rFonts w:eastAsia="Times New Roman" w:cs="Times New Roman"/>
        </w:rPr>
      </w:pPr>
      <w:r>
        <w:rPr>
          <w:rFonts w:eastAsia="Times New Roman" w:cs="Times New Roman"/>
        </w:rPr>
        <w:t xml:space="preserve">Άρα για να κλείσουμε τον κύκλο, </w:t>
      </w:r>
      <w:r>
        <w:rPr>
          <w:rFonts w:eastAsia="Times New Roman" w:cs="Times New Roman"/>
          <w:bCs/>
          <w:shd w:val="clear" w:color="auto" w:fill="FFFFFF"/>
        </w:rPr>
        <w:t xml:space="preserve">προβλέπετε </w:t>
      </w:r>
      <w:r>
        <w:rPr>
          <w:rFonts w:eastAsia="Times New Roman" w:cs="Times New Roman"/>
        </w:rPr>
        <w:t>προνόμια και φοροαπαλλαγές γι</w:t>
      </w:r>
      <w:r>
        <w:rPr>
          <w:rFonts w:eastAsia="Times New Roman" w:cs="Times New Roman"/>
        </w:rPr>
        <w:t xml:space="preserve">α το κεφάλαιο. Να τα απαριθμήσω; Τα είπε ο Καραθανασόπουλος και τα είπαν και άλλοι ομιλητές. Τα δίνετε όλα, ό,τι θέλουν. </w:t>
      </w:r>
    </w:p>
    <w:p w14:paraId="12E554D7" w14:textId="77777777" w:rsidR="00A37F14" w:rsidRDefault="002C15DC">
      <w:pPr>
        <w:spacing w:line="600" w:lineRule="auto"/>
        <w:ind w:firstLine="720"/>
        <w:jc w:val="both"/>
        <w:rPr>
          <w:rFonts w:eastAsia="Times New Roman" w:cs="Times New Roman"/>
        </w:rPr>
      </w:pPr>
      <w:r>
        <w:rPr>
          <w:rFonts w:eastAsia="Times New Roman" w:cs="Times New Roman"/>
        </w:rPr>
        <w:t>Α</w:t>
      </w:r>
      <w:r>
        <w:rPr>
          <w:rFonts w:eastAsia="Times New Roman" w:cs="Times New Roman"/>
        </w:rPr>
        <w:t>πό την άλλη, φόροι, άθλια ζωή για τα λαϊκά στρώματα, κόφτης για τον λαό, εκβιασμός στο λαό ότι «σκύψε το κεφάλι, αλλιώς θα έρθει ο κό</w:t>
      </w:r>
      <w:r>
        <w:rPr>
          <w:rFonts w:eastAsia="Times New Roman" w:cs="Times New Roman"/>
        </w:rPr>
        <w:t xml:space="preserve">φτης, θα έρθουν τα χειρότερα». </w:t>
      </w:r>
    </w:p>
    <w:p w14:paraId="12E554D8" w14:textId="77777777" w:rsidR="00A37F14" w:rsidRDefault="002C15DC">
      <w:pPr>
        <w:spacing w:line="600" w:lineRule="auto"/>
        <w:ind w:firstLine="720"/>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εξαίρεση σε όλους αυτούς! Ρε τι έχουν πάθει οι «φτωχοί» άνθρωποι! Έχουν βγει στην Ομόνοια τώρα και τραγουδάνε για να μαζέψουν κανένα φράγκο με τα 200-300 </w:t>
      </w:r>
      <w:r>
        <w:rPr>
          <w:rFonts w:eastAsia="Times New Roman" w:cs="Times New Roman"/>
          <w:bCs/>
          <w:shd w:val="clear" w:color="auto" w:fill="FFFFFF"/>
        </w:rPr>
        <w:t xml:space="preserve">δισεκατομμύρια ευρώ </w:t>
      </w:r>
      <w:r>
        <w:rPr>
          <w:rFonts w:eastAsia="Times New Roman" w:cs="Times New Roman"/>
        </w:rPr>
        <w:t xml:space="preserve">που έχουν </w:t>
      </w:r>
      <w:r>
        <w:rPr>
          <w:rFonts w:eastAsia="Times New Roman" w:cs="Times New Roman"/>
        </w:rPr>
        <w:t xml:space="preserve">στο εξωτερικό και πόσα άλλα έχουν αλλού, χώρια από την αμύθητη περιουσία. Σε αυτούς εξαίρεση! Ελάτε, επενδύστε και θα τα δώσουμε όλα. </w:t>
      </w:r>
    </w:p>
    <w:p w14:paraId="12E554D9" w14:textId="77777777" w:rsidR="00A37F14" w:rsidRDefault="002C15DC">
      <w:pPr>
        <w:spacing w:line="600" w:lineRule="auto"/>
        <w:ind w:firstLine="720"/>
        <w:jc w:val="both"/>
        <w:rPr>
          <w:rFonts w:eastAsia="Times New Roman" w:cs="Times New Roman"/>
        </w:rPr>
      </w:pPr>
      <w:r>
        <w:rPr>
          <w:rFonts w:eastAsia="Times New Roman" w:cs="Times New Roman"/>
        </w:rPr>
        <w:t xml:space="preserve">Ρωτάμε, λοιπόν, τι διαφορετικό κάνετε εσείς από το να υπηρετείτε το καπιταλιστικό σύστημα και μάλιστα σε άγριες συνθήκες </w:t>
      </w:r>
      <w:r>
        <w:rPr>
          <w:rFonts w:eastAsia="Times New Roman" w:cs="Times New Roman"/>
        </w:rPr>
        <w:t xml:space="preserve">-δεν </w:t>
      </w:r>
      <w:r>
        <w:rPr>
          <w:rFonts w:eastAsia="Times New Roman"/>
          <w:bCs/>
        </w:rPr>
        <w:t>είναι</w:t>
      </w:r>
      <w:r>
        <w:rPr>
          <w:rFonts w:eastAsia="Times New Roman" w:cs="Times New Roman"/>
        </w:rPr>
        <w:t xml:space="preserve"> στις συνθήκες της ανάπτυξής του- και σε άλλες εποχές και με άλλο συσχετισμό δυνάμεων. Κάνετε τίποτε διαφορετικό; Όχι βέβαια. Πληρώνουν την κρίση οι εργαζόμενοι και πληρώνουν και την ανάπτυξη, από την οποία ανάπτυξη δεν πρόκειται να πάρουν τίποτε</w:t>
      </w:r>
      <w:r>
        <w:rPr>
          <w:rFonts w:eastAsia="Times New Roman" w:cs="Times New Roman"/>
        </w:rPr>
        <w:t xml:space="preserve">, ούτε ψίχουλα. </w:t>
      </w:r>
    </w:p>
    <w:p w14:paraId="12E554DA" w14:textId="77777777" w:rsidR="00A37F14" w:rsidRDefault="002C15DC">
      <w:pPr>
        <w:spacing w:line="600" w:lineRule="auto"/>
        <w:ind w:firstLine="720"/>
        <w:jc w:val="both"/>
        <w:rPr>
          <w:rFonts w:eastAsia="Times New Roman" w:cs="Times New Roman"/>
        </w:rPr>
      </w:pPr>
      <w:r>
        <w:rPr>
          <w:rFonts w:eastAsia="Times New Roman" w:cs="Times New Roman"/>
        </w:rPr>
        <w:t xml:space="preserve">Κι έτσι, λοιπόν, έχουμε τη νέα εκδοχή, όπως είπα: «Σοσιαλιστικός καπιταλισμός», δηλαδή υπηρετούμε τον καπιταλισμό, τον σώζουμε -τον πιο άγριο καπιταλισμό- για να πάμε μετά στον σοσιαλισμό. Αυτό λέγεται τετραγωνισμός του κύκλου. </w:t>
      </w:r>
    </w:p>
    <w:p w14:paraId="12E554DB" w14:textId="77777777" w:rsidR="00A37F14" w:rsidRDefault="002C15DC">
      <w:pPr>
        <w:spacing w:line="600" w:lineRule="auto"/>
        <w:ind w:firstLine="720"/>
        <w:jc w:val="both"/>
        <w:rPr>
          <w:rFonts w:eastAsia="Times New Roman"/>
          <w:szCs w:val="24"/>
        </w:rPr>
      </w:pPr>
      <w:r>
        <w:rPr>
          <w:rFonts w:eastAsia="Times New Roman"/>
          <w:szCs w:val="24"/>
        </w:rPr>
        <w:t>Κάνουμε συ</w:t>
      </w:r>
      <w:r>
        <w:rPr>
          <w:rFonts w:eastAsia="Times New Roman"/>
          <w:szCs w:val="24"/>
        </w:rPr>
        <w:t xml:space="preserve">μφωνίες με τις εταιρείες και να κερδίζουν αυτές πολλά και να κερδίζει και το κοινωνικό σύνολο και μετά λέτε ότι είστε και μαρξιστές. Εμ, δεν γίνεται! Απ’ την υπεραξία κερδίζουμε. Από πού κερδίζουμε; </w:t>
      </w:r>
    </w:p>
    <w:p w14:paraId="12E554DC" w14:textId="77777777" w:rsidR="00A37F14" w:rsidRDefault="002C15DC">
      <w:pPr>
        <w:spacing w:line="600" w:lineRule="auto"/>
        <w:ind w:firstLine="720"/>
        <w:jc w:val="both"/>
        <w:rPr>
          <w:rFonts w:eastAsia="Times New Roman"/>
          <w:szCs w:val="24"/>
        </w:rPr>
      </w:pPr>
      <w:r>
        <w:rPr>
          <w:rFonts w:eastAsia="Times New Roman"/>
          <w:szCs w:val="24"/>
        </w:rPr>
        <w:t>Μ</w:t>
      </w:r>
      <w:r>
        <w:rPr>
          <w:rFonts w:eastAsia="Times New Roman"/>
          <w:szCs w:val="24"/>
        </w:rPr>
        <w:t>άλιστα, όλα αυτά τα κάνετε μαζί με τους δανειστές. Είνα</w:t>
      </w:r>
      <w:r>
        <w:rPr>
          <w:rFonts w:eastAsia="Times New Roman"/>
          <w:szCs w:val="24"/>
        </w:rPr>
        <w:t xml:space="preserve">ι εκπληκτικό. Με όλους αυτούς τους οποίους λέτε ότι συγκρουστήκατε, τους οποίους καταγγέλλατε και καταγγέλλετε -στα λόγια-, με όλους αυτούς θα συνδιαχειριστείτε και το </w:t>
      </w:r>
      <w:r>
        <w:rPr>
          <w:rFonts w:eastAsia="Times New Roman"/>
          <w:szCs w:val="24"/>
        </w:rPr>
        <w:t>τ</w:t>
      </w:r>
      <w:r>
        <w:rPr>
          <w:rFonts w:eastAsia="Times New Roman"/>
          <w:szCs w:val="24"/>
        </w:rPr>
        <w:t>αμείο. Δεν μπορείτε να δώσετε φοροαπαλλαγή σε μ</w:t>
      </w:r>
      <w:r>
        <w:rPr>
          <w:rFonts w:eastAsia="Times New Roman"/>
          <w:szCs w:val="24"/>
        </w:rPr>
        <w:t>ί</w:t>
      </w:r>
      <w:r>
        <w:rPr>
          <w:rFonts w:eastAsia="Times New Roman"/>
          <w:szCs w:val="24"/>
        </w:rPr>
        <w:t>α εταιρεία, μας δουλεύετε τώρα εδώ μέσα</w:t>
      </w:r>
      <w:r>
        <w:rPr>
          <w:rFonts w:eastAsia="Times New Roman"/>
          <w:szCs w:val="24"/>
        </w:rPr>
        <w:t xml:space="preserve"> κι εσείς όλοι οι υπόλοιποι ότι θα κάνετε φιλολαϊκή πολιτική; Ένα ευρώ δεν μπορείτε να δώσετε. Σας έφταιξε το ΕΚΑΣ; Δεν υπάρχει τίποτα; Δεν υπάρχει φιλότιμο;</w:t>
      </w:r>
    </w:p>
    <w:p w14:paraId="12E554DD" w14:textId="77777777" w:rsidR="00A37F14" w:rsidRDefault="002C15DC">
      <w:pPr>
        <w:spacing w:line="600" w:lineRule="auto"/>
        <w:ind w:firstLine="720"/>
        <w:jc w:val="both"/>
        <w:rPr>
          <w:rFonts w:eastAsia="Times New Roman"/>
          <w:szCs w:val="24"/>
        </w:rPr>
      </w:pPr>
      <w:r>
        <w:rPr>
          <w:rFonts w:eastAsia="Times New Roman"/>
          <w:szCs w:val="24"/>
        </w:rPr>
        <w:t>Πόσα εκατομμύρια εξοικονομείτε, κύριε Υπουργέ; Πόσα εκατομμύρια; Εκατό, διακόσια; Τι είναι αυτά; Έ</w:t>
      </w:r>
      <w:r>
        <w:rPr>
          <w:rFonts w:eastAsia="Times New Roman"/>
          <w:szCs w:val="24"/>
        </w:rPr>
        <w:t xml:space="preserve">να ελάχιστο κέρδος ενός εφοπλιστή -αυτά είναι-, μιας χρονιάς. Δείτε τους ισολογισμούς. </w:t>
      </w:r>
      <w:r>
        <w:rPr>
          <w:rFonts w:eastAsia="Times New Roman"/>
          <w:szCs w:val="24"/>
        </w:rPr>
        <w:t>Π</w:t>
      </w:r>
      <w:r>
        <w:rPr>
          <w:rFonts w:eastAsia="Times New Roman"/>
          <w:szCs w:val="24"/>
        </w:rPr>
        <w:t>άτε και τσακίζετε τους φτωχούς ανθρώπους και μας λέτε εδώ τώρα ότι θα ανοίξουμε τον δρόμο με κοινωνικές οικονομίες και όλα αυτά τα παραμύθια;</w:t>
      </w:r>
    </w:p>
    <w:p w14:paraId="12E554DE" w14:textId="77777777" w:rsidR="00A37F14" w:rsidRDefault="002C15DC">
      <w:pPr>
        <w:spacing w:line="600" w:lineRule="auto"/>
        <w:ind w:firstLine="720"/>
        <w:jc w:val="both"/>
        <w:rPr>
          <w:rFonts w:eastAsia="Times New Roman"/>
          <w:szCs w:val="24"/>
        </w:rPr>
      </w:pPr>
      <w:r>
        <w:rPr>
          <w:rFonts w:eastAsia="Times New Roman"/>
          <w:szCs w:val="24"/>
        </w:rPr>
        <w:t xml:space="preserve">Για να τελειώνω, λοιπόν, εσείς πλέον έχετε κάνει επιλογή, όπως κι όλοι οι υπόλοιποι. Ο καυγάς σας είναι ποιος θα έχει το πάνω χέρι τώρα. Και επειδή φωνάζετε κι εσείς και έχετε βάλει στο σημάδι –θα πω για τη Νέα Δημοκρατία- και τους υπόλοιπους, έχετε κάνει </w:t>
      </w:r>
      <w:r>
        <w:rPr>
          <w:rFonts w:eastAsia="Times New Roman"/>
          <w:szCs w:val="24"/>
        </w:rPr>
        <w:t xml:space="preserve">δύο επιλογές στην προπαγάνδα. Η μία είναι αυτό το περιβόητο </w:t>
      </w:r>
      <w:r>
        <w:rPr>
          <w:rFonts w:eastAsia="Times New Roman"/>
          <w:szCs w:val="24"/>
        </w:rPr>
        <w:t>τ</w:t>
      </w:r>
      <w:r>
        <w:rPr>
          <w:rFonts w:eastAsia="Times New Roman"/>
          <w:szCs w:val="24"/>
        </w:rPr>
        <w:t xml:space="preserve">αμείο. Γιατί φωνάζετε; Για να γίνουν λαϊκή περιουσία όλα αυτά του δημοσίου; Όχι. Γιατί κι ένα κομμάτι της αστικής τάξης βλέπει τον καρχαρία να έρχεται. </w:t>
      </w:r>
      <w:r>
        <w:rPr>
          <w:rFonts w:eastAsia="Times New Roman"/>
          <w:szCs w:val="24"/>
        </w:rPr>
        <w:t>Ο</w:t>
      </w:r>
      <w:r>
        <w:rPr>
          <w:rFonts w:eastAsia="Times New Roman"/>
          <w:szCs w:val="24"/>
        </w:rPr>
        <w:t xml:space="preserve"> καρχαρίας τρώει όλα τα ψάρια, εκτός από έ</w:t>
      </w:r>
      <w:r>
        <w:rPr>
          <w:rFonts w:eastAsia="Times New Roman"/>
          <w:szCs w:val="24"/>
        </w:rPr>
        <w:t>να. Το ένα λέγεται όρκα, για όσους ξέρουν. Είναι ένα είδος φάλαινας που χτυπάει τον καρχαρία. Επειδή, λοιπόν, ένα κομμάτι της αστικής τάξης βλέπει ότι θα συντριβεί από την επέλαση των μεγαθηρίων, για αυτό βγαίνετε στα κεραμίδια και λέτε τώρα ότι βγαίνουν κ</w:t>
      </w:r>
      <w:r>
        <w:rPr>
          <w:rFonts w:eastAsia="Times New Roman"/>
          <w:szCs w:val="24"/>
        </w:rPr>
        <w:t>ι αυτοί στα κεραμίδια.</w:t>
      </w:r>
    </w:p>
    <w:p w14:paraId="12E554DF" w14:textId="77777777" w:rsidR="00A37F14" w:rsidRDefault="002C15D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2E554E0" w14:textId="77777777" w:rsidR="00A37F14" w:rsidRDefault="002C15DC">
      <w:pPr>
        <w:spacing w:line="600" w:lineRule="auto"/>
        <w:ind w:firstLine="720"/>
        <w:jc w:val="both"/>
        <w:rPr>
          <w:rFonts w:eastAsia="Times New Roman"/>
          <w:szCs w:val="24"/>
        </w:rPr>
      </w:pPr>
      <w:r>
        <w:rPr>
          <w:rFonts w:eastAsia="Times New Roman"/>
          <w:szCs w:val="24"/>
        </w:rPr>
        <w:t>Τελειώνω, κυρία Πρόεδρε.</w:t>
      </w:r>
    </w:p>
    <w:p w14:paraId="12E554E1" w14:textId="77777777" w:rsidR="00A37F14" w:rsidRDefault="002C15DC">
      <w:pPr>
        <w:spacing w:line="600" w:lineRule="auto"/>
        <w:ind w:firstLine="720"/>
        <w:jc w:val="both"/>
        <w:rPr>
          <w:rFonts w:eastAsia="Times New Roman"/>
          <w:szCs w:val="24"/>
        </w:rPr>
      </w:pPr>
      <w:r>
        <w:rPr>
          <w:rFonts w:eastAsia="Times New Roman"/>
          <w:szCs w:val="24"/>
        </w:rPr>
        <w:t>Η όρκα, λοιπόν, που τρώει τον καρχαρία είναι μία, είναι ο λαός, είμαστε εμείς. Αυτή μπορεί να συντρίψει αυτά τα μεγαθήρια.</w:t>
      </w:r>
    </w:p>
    <w:p w14:paraId="12E554E2" w14:textId="77777777" w:rsidR="00A37F14" w:rsidRDefault="002C15DC">
      <w:pPr>
        <w:spacing w:line="600" w:lineRule="auto"/>
        <w:ind w:firstLine="720"/>
        <w:jc w:val="both"/>
        <w:rPr>
          <w:rFonts w:eastAsia="Times New Roman"/>
          <w:szCs w:val="24"/>
        </w:rPr>
      </w:pPr>
      <w:r>
        <w:rPr>
          <w:rFonts w:eastAsia="Times New Roman"/>
          <w:szCs w:val="24"/>
        </w:rPr>
        <w:t>Ε</w:t>
      </w:r>
      <w:r>
        <w:rPr>
          <w:rFonts w:eastAsia="Times New Roman"/>
          <w:szCs w:val="24"/>
        </w:rPr>
        <w:t>σείς λοιπόν -καλό ταξίδι δεν μπορούμε να ευχηθούμε- στον δρόμο της καπιταλιστικής ανάπτυξης, στον δρόμο δηλαδή της κοινωνικής αδικίας, της φτώχιας για τον λαό και των νέων κερδών για το μεγάλο κεφάλαιο και εμείς μαζί με τον λαό στον δρόμο της ανατροπής. Γι</w:t>
      </w:r>
      <w:r>
        <w:rPr>
          <w:rFonts w:eastAsia="Times New Roman"/>
          <w:szCs w:val="24"/>
        </w:rPr>
        <w:t>ατί τελικά και ιστορικά παλιότερα, αλλά και σήμερα, αποδεικνύεται ότι τα κοινωνικά συστήματα ούτε από μέσα αλλάζουν ούτε με νησίδες αλλάζουν, αλλά ανατρέπονται από τη λαϊκή πάλη, από τις κοινωνικές επαναστάσεις.</w:t>
      </w:r>
    </w:p>
    <w:p w14:paraId="12E554E3" w14:textId="77777777" w:rsidR="00A37F14" w:rsidRDefault="002C15DC">
      <w:pPr>
        <w:spacing w:line="600" w:lineRule="auto"/>
        <w:ind w:firstLine="720"/>
        <w:jc w:val="both"/>
        <w:rPr>
          <w:rFonts w:eastAsia="Times New Roman"/>
          <w:szCs w:val="24"/>
        </w:rPr>
      </w:pPr>
      <w:r>
        <w:rPr>
          <w:rFonts w:eastAsia="Times New Roman"/>
          <w:szCs w:val="24"/>
        </w:rPr>
        <w:t>Εμείς σε αυτόν τον δρόμο θα πάμε. Συγχαρητήρ</w:t>
      </w:r>
      <w:r>
        <w:rPr>
          <w:rFonts w:eastAsia="Times New Roman"/>
          <w:szCs w:val="24"/>
        </w:rPr>
        <w:t>ια για την επιλογή σας.</w:t>
      </w:r>
    </w:p>
    <w:p w14:paraId="12E554E4"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Έχει ζητήσει ο κύριος Υπουργός για δύο λεπτά τον λόγο.</w:t>
      </w:r>
    </w:p>
    <w:p w14:paraId="12E554E5" w14:textId="77777777" w:rsidR="00A37F14" w:rsidRDefault="002C15DC">
      <w:pPr>
        <w:spacing w:line="600" w:lineRule="auto"/>
        <w:ind w:firstLine="720"/>
        <w:jc w:val="both"/>
        <w:rPr>
          <w:rFonts w:eastAsia="Times New Roman"/>
          <w:szCs w:val="24"/>
        </w:rPr>
      </w:pPr>
      <w:r>
        <w:rPr>
          <w:rFonts w:eastAsia="Times New Roman"/>
          <w:szCs w:val="24"/>
        </w:rPr>
        <w:t>Ορίστε, κύριε Υπουργέ.</w:t>
      </w:r>
    </w:p>
    <w:p w14:paraId="12E554E6" w14:textId="77777777" w:rsidR="00A37F14" w:rsidRDefault="002C15DC">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Παφίλη, άκουσα όλα αυτά που είπατε για τους σιδερένιους νόμ</w:t>
      </w:r>
      <w:r>
        <w:rPr>
          <w:rFonts w:eastAsia="Times New Roman"/>
          <w:szCs w:val="24"/>
        </w:rPr>
        <w:t>ους του κεφαλαίου. Δεν ξέρω πια ποιο είναι το επίπεδο στις μαρξιστικές σχολές αυτή</w:t>
      </w:r>
      <w:r>
        <w:rPr>
          <w:rFonts w:eastAsia="Times New Roman"/>
          <w:szCs w:val="24"/>
        </w:rPr>
        <w:t>ν</w:t>
      </w:r>
      <w:r>
        <w:rPr>
          <w:rFonts w:eastAsia="Times New Roman"/>
          <w:szCs w:val="24"/>
        </w:rPr>
        <w:t xml:space="preserve"> τη στιγμή του ΚΚΕ, αλλά πολύ φοβάμαι ότι διδάσκετε τον πρώτο τόμο του </w:t>
      </w:r>
      <w:r>
        <w:rPr>
          <w:rFonts w:eastAsia="Times New Roman"/>
          <w:szCs w:val="24"/>
        </w:rPr>
        <w:t>κ</w:t>
      </w:r>
      <w:r>
        <w:rPr>
          <w:rFonts w:eastAsia="Times New Roman"/>
          <w:szCs w:val="24"/>
        </w:rPr>
        <w:t xml:space="preserve">εφαλαίου και τον δεύτερο τόμο του </w:t>
      </w:r>
      <w:r>
        <w:rPr>
          <w:rFonts w:eastAsia="Times New Roman"/>
          <w:szCs w:val="24"/>
        </w:rPr>
        <w:t>κ</w:t>
      </w:r>
      <w:r>
        <w:rPr>
          <w:rFonts w:eastAsia="Times New Roman"/>
          <w:szCs w:val="24"/>
        </w:rPr>
        <w:t>εφαλαίου, αλλά σταματάτε εκεί. Γιατί αν πηγαίνατε και στον τρίτο τ</w:t>
      </w:r>
      <w:r>
        <w:rPr>
          <w:rFonts w:eastAsia="Times New Roman"/>
          <w:szCs w:val="24"/>
        </w:rPr>
        <w:t>όμο, ο Μαρξ γράφει ότι υπάρχουν όντως σιδερένιοι νόμοι σε ένα αφηρημένο μοντέλο, αλλά αυτοί οι νόμοι υπάρχουν για μεσολάβηση της ταξικής πάλης -στο τρίτο κεφάλαιο. Άρα νόμοι με αυτόν τον τρόπο δεν υπάρχουν. Έτσι λέει το τρίτο κεφάλαιο.</w:t>
      </w:r>
    </w:p>
    <w:p w14:paraId="12E554E7" w14:textId="77777777" w:rsidR="00A37F14" w:rsidRDefault="002C15DC">
      <w:pPr>
        <w:spacing w:line="600" w:lineRule="auto"/>
        <w:ind w:firstLine="720"/>
        <w:jc w:val="both"/>
        <w:rPr>
          <w:rFonts w:eastAsia="Times New Roman"/>
          <w:szCs w:val="24"/>
        </w:rPr>
      </w:pPr>
      <w:r>
        <w:rPr>
          <w:rFonts w:eastAsia="Times New Roman"/>
          <w:szCs w:val="24"/>
        </w:rPr>
        <w:t xml:space="preserve">Είχε την καλοσύνη η </w:t>
      </w:r>
      <w:r>
        <w:rPr>
          <w:rFonts w:eastAsia="Times New Roman"/>
          <w:szCs w:val="24"/>
        </w:rPr>
        <w:t>κ. Παπαρήγα να πει καλές κουβέντες για το έργο του κ. Σταθάκη και το δικό μου, ότι είναι συγκροτημένο. Ελπίζω να έχετε διαβάσει ότι η δικιά μου εταιρεία την δεκαετία του ’80, που είναι σε αυτό το βιβλίο –στα βιβλία που έχω γράψει-, είναι για την αποτυχία τ</w:t>
      </w:r>
      <w:r>
        <w:rPr>
          <w:rFonts w:eastAsia="Times New Roman"/>
          <w:szCs w:val="24"/>
        </w:rPr>
        <w:t>ων εθνικών δρόμων προς τον σοσιαλισμό, του ΠΑΣΟΚ, του εργατικού κόμματος στη δεκαετία του ’70, του γαλλικού κομμουνιστικού κόμματος μαζί με το σοσιαλιστικό κόμμα τη δεκαετία του ’80. Φάνηκε ότι δεν υπάρχει κανένας σιδερένιος νόμος…</w:t>
      </w:r>
    </w:p>
    <w:p w14:paraId="12E554E8" w14:textId="77777777" w:rsidR="00A37F14" w:rsidRDefault="002C15DC">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w:t>
      </w:r>
      <w:r>
        <w:rPr>
          <w:rFonts w:eastAsia="Times New Roman"/>
          <w:szCs w:val="24"/>
        </w:rPr>
        <w:t>(</w:t>
      </w:r>
      <w:r>
        <w:rPr>
          <w:rFonts w:eastAsia="Times New Roman"/>
          <w:szCs w:val="24"/>
        </w:rPr>
        <w:t>δ</w:t>
      </w:r>
      <w:r>
        <w:rPr>
          <w:rFonts w:eastAsia="Times New Roman"/>
          <w:szCs w:val="24"/>
        </w:rPr>
        <w:t>εν ακούστηκε)</w:t>
      </w:r>
    </w:p>
    <w:p w14:paraId="12E554E9" w14:textId="77777777" w:rsidR="00A37F14" w:rsidRDefault="002C15DC">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Κεγκέρογλου, δεν έχετε κάτι να προσθέσετε σε μ</w:t>
      </w:r>
      <w:r>
        <w:rPr>
          <w:rFonts w:eastAsia="Times New Roman"/>
          <w:szCs w:val="24"/>
        </w:rPr>
        <w:t>ί</w:t>
      </w:r>
      <w:r>
        <w:rPr>
          <w:rFonts w:eastAsia="Times New Roman"/>
          <w:szCs w:val="24"/>
        </w:rPr>
        <w:t>α τέτοια συζήτηση. Νομίζω δεν χρειάζεται να κάνετε παρέμβαση. Νομίζω ότι σας ξεπερνάει.</w:t>
      </w:r>
    </w:p>
    <w:p w14:paraId="12E554EA" w14:textId="77777777" w:rsidR="00A37F14" w:rsidRDefault="002C15DC">
      <w:pPr>
        <w:spacing w:line="600" w:lineRule="auto"/>
        <w:ind w:firstLine="720"/>
        <w:jc w:val="center"/>
        <w:rPr>
          <w:rFonts w:eastAsia="Times New Roman"/>
          <w:szCs w:val="24"/>
        </w:rPr>
      </w:pPr>
      <w:r>
        <w:rPr>
          <w:rFonts w:eastAsia="Times New Roman"/>
          <w:szCs w:val="24"/>
        </w:rPr>
        <w:t>(Θόρυβος στην Αίθουσα)</w:t>
      </w:r>
    </w:p>
    <w:p w14:paraId="12E554EB" w14:textId="77777777" w:rsidR="00A37F14" w:rsidRDefault="002C15DC">
      <w:pPr>
        <w:spacing w:line="600" w:lineRule="auto"/>
        <w:ind w:firstLine="720"/>
        <w:jc w:val="both"/>
        <w:rPr>
          <w:rFonts w:eastAsia="Times New Roman" w:cs="Times New Roman"/>
          <w:szCs w:val="24"/>
        </w:rPr>
      </w:pPr>
      <w:r>
        <w:rPr>
          <w:rFonts w:eastAsia="Times New Roman"/>
          <w:szCs w:val="24"/>
        </w:rPr>
        <w:t xml:space="preserve">Εκεί θα μάθετε ότι δεν υπάρχει </w:t>
      </w:r>
      <w:r>
        <w:rPr>
          <w:rFonts w:eastAsia="Times New Roman"/>
          <w:szCs w:val="24"/>
        </w:rPr>
        <w:t>κανένας σιδερένιος νόμος, ιδιαίτερα του Μαρξ και του Ένγκελς, που να λέει ότι είναι προνομιακό πεδίο για την ταξική πάλη το εθνικό επίπεδο.</w:t>
      </w:r>
      <w:r>
        <w:rPr>
          <w:rFonts w:eastAsia="Times New Roman" w:cs="Times New Roman"/>
          <w:szCs w:val="24"/>
        </w:rPr>
        <w:t xml:space="preserve"> </w:t>
      </w:r>
      <w:r>
        <w:rPr>
          <w:rFonts w:eastAsia="Times New Roman" w:cs="Times New Roman"/>
          <w:szCs w:val="24"/>
        </w:rPr>
        <w:t>Εκεί θα μάθετε ότι δεν υπάρχει κανένα προνομιακό επίπεδο στο εθνικό επίπεδο για να αντιμετωπίσεις τις χρηματαγορές κ</w:t>
      </w:r>
      <w:r>
        <w:rPr>
          <w:rFonts w:eastAsia="Times New Roman" w:cs="Times New Roman"/>
          <w:szCs w:val="24"/>
        </w:rPr>
        <w:t xml:space="preserve">αι τις πολυεθνικές. Όταν πας στο εθνικό επίπεδο δεν εξαφανίζονται ούτε οι χρηματαγορές ούτε οι πολυεθνικές. </w:t>
      </w:r>
    </w:p>
    <w:p w14:paraId="12E554E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Εγώ για όλα αυτά θεωρώ ότι πρέπει να συζητάμε και είναι νόμιμες και σωστές οι διαφορές. Εγώ μόνο ένα παράπονο έχω από το Κομμουνιστικό Κόμμα Ελλάδ</w:t>
      </w:r>
      <w:r>
        <w:rPr>
          <w:rFonts w:eastAsia="Times New Roman" w:cs="Times New Roman"/>
          <w:szCs w:val="24"/>
        </w:rPr>
        <w:t>α</w:t>
      </w:r>
      <w:r>
        <w:rPr>
          <w:rFonts w:eastAsia="Times New Roman" w:cs="Times New Roman"/>
          <w:szCs w:val="24"/>
        </w:rPr>
        <w:t>ς. Ότι δίνει την εντύπωση ότι δεν υπάρχει ελπίδα. Ότι μέσα σε αυτόν τον καπιταλισμό που είμαστε, πρέπει «να κάτσουμε στα αβγά μας» για να περιμένουμε καλύτερες μέρες. Όταν υπάρχει η μεγαλύτερη κρίση του καπιταλισμού από τη δεκαετία του ’30 δεν μπορούμε «να</w:t>
      </w:r>
      <w:r>
        <w:rPr>
          <w:rFonts w:eastAsia="Times New Roman" w:cs="Times New Roman"/>
          <w:szCs w:val="24"/>
        </w:rPr>
        <w:t xml:space="preserve"> κάτσουμε στα αβγά μας». Πρέπει να δούμε πώς αλλάζεις τους συσχετισμούς, πώς αλλάζεις την ιδεολογία, πώς διαμορφώνεις συνθήκες για ένα καλύτερο μέλλον, πώς αντιμετωπίζεις τις ανάγκες των φτωχών, πώς μπορείς να κάνεις το εναλλακτικό παράδειγμα για να αλλάξε</w:t>
      </w:r>
      <w:r>
        <w:rPr>
          <w:rFonts w:eastAsia="Times New Roman" w:cs="Times New Roman"/>
          <w:szCs w:val="24"/>
        </w:rPr>
        <w:t xml:space="preserve">ι αυτός ο τόπος. </w:t>
      </w:r>
    </w:p>
    <w:p w14:paraId="12E554E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Όλα σας τα συγχωρώ, αλλά ότι δημιουργείτε απελπισία και δεν ενώνεστε με ανθρώπους για να υπάρχει ελπίδα, δεν έχει καμμία σημασία ότι δεν το συγχωρώ εγώ, έχει μεγάλη σημασία ότι δεν θα σας το συγχωρέσει το λαϊκό κίνημα. Ότι αυτήν τη στιγμή</w:t>
      </w:r>
      <w:r>
        <w:rPr>
          <w:rFonts w:eastAsia="Times New Roman" w:cs="Times New Roman"/>
          <w:szCs w:val="24"/>
        </w:rPr>
        <w:t>, στη μέση της μεγαλύτερης καπιταλιστικής κρίσης για εξήντα χρόνια, το μόνο που λέτε είναι «μην κάνετε τίποτα, καθίστε μέχρι να δούμε καλύτερες μέρες».</w:t>
      </w:r>
    </w:p>
    <w:p w14:paraId="12E554EE"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E554EF"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Κυρία Πρόεδρε, μπορώ να έχω  τον λόγο;</w:t>
      </w:r>
    </w:p>
    <w:p w14:paraId="12E554F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ΟΕΔΡΕΥΟΥΣΑ (Αναστασία Χριστοδουλοπούλου):</w:t>
      </w:r>
      <w:r>
        <w:rPr>
          <w:rFonts w:eastAsia="Times New Roman" w:cs="Times New Roman"/>
          <w:szCs w:val="24"/>
        </w:rPr>
        <w:t xml:space="preserve"> Κύριε Παφίλη, αφήστε το τώρα. </w:t>
      </w:r>
    </w:p>
    <w:p w14:paraId="12E554F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Όχι, κυρία Πρόεδρε.</w:t>
      </w:r>
    </w:p>
    <w:p w14:paraId="12E554F2"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έχει νόημα. Μιλήσατε δεκαο</w:t>
      </w:r>
      <w:r>
        <w:rPr>
          <w:rFonts w:eastAsia="Times New Roman" w:cs="Times New Roman"/>
          <w:szCs w:val="24"/>
        </w:rPr>
        <w:t>κ</w:t>
      </w:r>
      <w:r>
        <w:rPr>
          <w:rFonts w:eastAsia="Times New Roman" w:cs="Times New Roman"/>
          <w:szCs w:val="24"/>
        </w:rPr>
        <w:t xml:space="preserve">τώ λεπτά. Νομίζω ότι έχουν καταλάβει τις διαφορές. </w:t>
      </w:r>
    </w:p>
    <w:p w14:paraId="12E554F3"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Σε όλους έχει δοθεί ο λόγος.</w:t>
      </w:r>
    </w:p>
    <w:p w14:paraId="12E554F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Είναι εις βάρος των Βουλευτών. Είναι πια αργά.</w:t>
      </w:r>
    </w:p>
    <w:p w14:paraId="12E554F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Δεν μπορείτε να μην δίνετε τον λόγο. Δεν υπάρχει Κοινοβουλευτικός Εκπρόσωπος που να μην πάρει τον </w:t>
      </w:r>
      <w:r>
        <w:rPr>
          <w:rFonts w:eastAsia="Times New Roman" w:cs="Times New Roman"/>
          <w:szCs w:val="24"/>
        </w:rPr>
        <w:t>λόγο.</w:t>
      </w:r>
    </w:p>
    <w:p w14:paraId="12E554F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Να απαντήσετε τι;</w:t>
      </w:r>
    </w:p>
    <w:p w14:paraId="12E554F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Ορίστε;</w:t>
      </w:r>
    </w:p>
    <w:p w14:paraId="12E554F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Πολιτικές διαφορές. Τις ξέρει όλη η Ελλάδα.</w:t>
      </w:r>
    </w:p>
    <w:p w14:paraId="12E554F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Για αυτές τις διαφορές, να πω.</w:t>
      </w:r>
    </w:p>
    <w:p w14:paraId="12E554F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ΠΡΟΕΔΡΕΥΟΥΣΑ (Αναστασία</w:t>
      </w:r>
      <w:r>
        <w:rPr>
          <w:rFonts w:eastAsia="Times New Roman" w:cs="Times New Roman"/>
          <w:b/>
          <w:szCs w:val="24"/>
        </w:rPr>
        <w:t xml:space="preserve"> Χριστοδουλοπούλου):</w:t>
      </w:r>
      <w:r>
        <w:rPr>
          <w:rFonts w:eastAsia="Times New Roman" w:cs="Times New Roman"/>
          <w:szCs w:val="24"/>
        </w:rPr>
        <w:t xml:space="preserve"> Τις εξηγούσατε δεκαο</w:t>
      </w:r>
      <w:r>
        <w:rPr>
          <w:rFonts w:eastAsia="Times New Roman" w:cs="Times New Roman"/>
          <w:szCs w:val="24"/>
        </w:rPr>
        <w:t>κ</w:t>
      </w:r>
      <w:r>
        <w:rPr>
          <w:rFonts w:eastAsia="Times New Roman" w:cs="Times New Roman"/>
          <w:szCs w:val="24"/>
        </w:rPr>
        <w:t>τώ λεπτά.</w:t>
      </w:r>
    </w:p>
    <w:p w14:paraId="12E554F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Σας δίνω ένα λεπτό.</w:t>
      </w:r>
    </w:p>
    <w:p w14:paraId="12E554F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Τσακαλώτο, να είστε πιο σεμνός για το τι κάνει το Κομμουνιστικό Κόμμα Ελλάδ</w:t>
      </w:r>
      <w:r>
        <w:rPr>
          <w:rFonts w:eastAsia="Times New Roman" w:cs="Times New Roman"/>
          <w:szCs w:val="24"/>
        </w:rPr>
        <w:t>α</w:t>
      </w:r>
      <w:r>
        <w:rPr>
          <w:rFonts w:eastAsia="Times New Roman" w:cs="Times New Roman"/>
          <w:szCs w:val="24"/>
        </w:rPr>
        <w:t>ς.</w:t>
      </w:r>
    </w:p>
    <w:p w14:paraId="12E554F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Εμείς δεν προσκυνήσαμε την καπιταλιστική βαρβαρότητα. Εσείς, όχι μόνο την προσκυ</w:t>
      </w:r>
      <w:r>
        <w:rPr>
          <w:rFonts w:eastAsia="Times New Roman" w:cs="Times New Roman"/>
          <w:szCs w:val="24"/>
        </w:rPr>
        <w:t xml:space="preserve">νήσατε, αλλά την υπηρετείτε κιόλας. </w:t>
      </w:r>
      <w:r>
        <w:rPr>
          <w:rFonts w:eastAsia="Times New Roman" w:cs="Times New Roman"/>
          <w:szCs w:val="24"/>
        </w:rPr>
        <w:t>Ν</w:t>
      </w:r>
      <w:r>
        <w:rPr>
          <w:rFonts w:eastAsia="Times New Roman" w:cs="Times New Roman"/>
          <w:szCs w:val="24"/>
        </w:rPr>
        <w:t>τύνεστε και με μαρξιστικό μανδύα. Δεν θα μας πείτε ότι δεν κάνουμε τίποτα. Γιατί αν δεν υπήρχε το Κομμουνιστικό Κόμμα Ελλάδ</w:t>
      </w:r>
      <w:r>
        <w:rPr>
          <w:rFonts w:eastAsia="Times New Roman" w:cs="Times New Roman"/>
          <w:szCs w:val="24"/>
        </w:rPr>
        <w:t>α</w:t>
      </w:r>
      <w:r>
        <w:rPr>
          <w:rFonts w:eastAsia="Times New Roman" w:cs="Times New Roman"/>
          <w:szCs w:val="24"/>
        </w:rPr>
        <w:t>ς, θα ήταν νεκροταφείο η Ελλάδα.</w:t>
      </w:r>
    </w:p>
    <w:p w14:paraId="12E554FE"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Δεν είπα ότι δεν </w:t>
      </w:r>
      <w:r>
        <w:rPr>
          <w:rFonts w:eastAsia="Times New Roman" w:cs="Times New Roman"/>
          <w:szCs w:val="24"/>
        </w:rPr>
        <w:t xml:space="preserve">κάνετε τίποτα.  </w:t>
      </w:r>
    </w:p>
    <w:p w14:paraId="12E554FF"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Δεν θα κινιόταν τίποτα. Παρά τα λάθη και τις αδυναμίες μας, μην μας λέτε ότι δεν δίνουμε ελπίδα. Δίνουμε τη μοναδική ελπίδα. Παραισθήσεις δεν δημιουργούμε. Παραισθησιογόνα δεν δίνουμε, που δίνετε εσείς ότι θα άλλαζε η Ευ</w:t>
      </w:r>
      <w:r>
        <w:rPr>
          <w:rFonts w:eastAsia="Times New Roman" w:cs="Times New Roman"/>
          <w:szCs w:val="24"/>
        </w:rPr>
        <w:t>ρώπη και που θα σκίζατε τα μνημόνια. Και έρχεστε τώρα να μας πείτε ότι δεν κάνουμε εμείς τίποτα;</w:t>
      </w:r>
    </w:p>
    <w:p w14:paraId="12E5550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Δεν είπα ότι δεν κάνετε τίποτα.  </w:t>
      </w:r>
    </w:p>
    <w:p w14:paraId="12E5550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Ποιος είναι στους δρόμους όλη την ώρα; Γι’ αυτό θα έπρεπε να </w:t>
      </w:r>
      <w:r>
        <w:rPr>
          <w:rFonts w:eastAsia="Times New Roman" w:cs="Times New Roman"/>
          <w:szCs w:val="24"/>
        </w:rPr>
        <w:t>είστε πιο σεμνός.</w:t>
      </w:r>
    </w:p>
    <w:p w14:paraId="12E5550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Δεύτερον, η παραπομπή στην παγκόσμια επανάσταση είναι η τρίτη παρουσία. Εσείς που μας λέτε για τη δεύτερη, μάλλον καλύτερα είναι, γιατί εμείς λέμε για τώρα. Ότι είναι ώριμες οι συνθήκες, αρκεί να το αποφασίσει ο λαός. Κινούμαστε σε αυτήν </w:t>
      </w:r>
      <w:r>
        <w:rPr>
          <w:rFonts w:eastAsia="Times New Roman" w:cs="Times New Roman"/>
          <w:szCs w:val="24"/>
        </w:rPr>
        <w:t xml:space="preserve">την κατεύθυνση και όχι στη κατεύθυνση της υποταγής. </w:t>
      </w:r>
    </w:p>
    <w:p w14:paraId="12E5550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επειδή είπατε και για τον Μαρξ πάρα πολλά πράγματα, δεν θα κάνουμε τώρα εδώ μαρξιστική ανάλυση. Να διαβάσετε πάλι την κριτική του προγράμματος της Γκότα, μετά την τριακοστή σελίδα. Τίποτα άλλο. Γιατί</w:t>
      </w:r>
      <w:r>
        <w:rPr>
          <w:rFonts w:eastAsia="Times New Roman" w:cs="Times New Roman"/>
          <w:szCs w:val="24"/>
        </w:rPr>
        <w:t xml:space="preserve"> ο Μαρξ είπε κάτι: «Εγώ τι φέρνω; Το καινούρ</w:t>
      </w:r>
      <w:r>
        <w:rPr>
          <w:rFonts w:eastAsia="Times New Roman" w:cs="Times New Roman"/>
          <w:szCs w:val="24"/>
        </w:rPr>
        <w:t>γ</w:t>
      </w:r>
      <w:r>
        <w:rPr>
          <w:rFonts w:eastAsia="Times New Roman" w:cs="Times New Roman"/>
          <w:szCs w:val="24"/>
        </w:rPr>
        <w:t>ιο που φέρνω δεν είναι η πάλη των τάξεων. Το καινούρ</w:t>
      </w:r>
      <w:r>
        <w:rPr>
          <w:rFonts w:eastAsia="Times New Roman" w:cs="Times New Roman"/>
          <w:szCs w:val="24"/>
        </w:rPr>
        <w:t>γ</w:t>
      </w:r>
      <w:r>
        <w:rPr>
          <w:rFonts w:eastAsia="Times New Roman" w:cs="Times New Roman"/>
          <w:szCs w:val="24"/>
        </w:rPr>
        <w:t>ιο που φέρνω είναι ότι για να εξαλειφτούν οι τάξεις, πρέπει να περάσουμε στη δικτατορία του προλεταριάτου». Αυτό δεν λέει; «Αυτό με ξεχωρίζει», λέει, «από όλο</w:t>
      </w:r>
      <w:r>
        <w:rPr>
          <w:rFonts w:eastAsia="Times New Roman" w:cs="Times New Roman"/>
          <w:szCs w:val="24"/>
        </w:rPr>
        <w:t xml:space="preserve">υς τους άλλους». Τα υπόλοιπα με αποσιωπητικά </w:t>
      </w:r>
    </w:p>
    <w:p w14:paraId="12E5550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Γρηγοράκος, Ανεξάρτητος Βουλευτής, έχει τον λόγο για επτά λεπτά και μετά ο κ. Παπαδόπουλος. Μετά, τον λόγο θα έχει ο κ. Καρράς. Είπα τη σειρά να είστε όλοι έτοιμ</w:t>
      </w:r>
      <w:r>
        <w:rPr>
          <w:rFonts w:eastAsia="Times New Roman" w:cs="Times New Roman"/>
          <w:szCs w:val="24"/>
        </w:rPr>
        <w:t>οι και ακριβείς στον χρόνο.</w:t>
      </w:r>
    </w:p>
    <w:p w14:paraId="12E5550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Κυρία Πρόεδρε, ευχαριστώ.</w:t>
      </w:r>
    </w:p>
    <w:p w14:paraId="12E5550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Θα φροντίσω να είμαι στο</w:t>
      </w:r>
      <w:r>
        <w:rPr>
          <w:rFonts w:eastAsia="Times New Roman" w:cs="Times New Roman"/>
          <w:szCs w:val="24"/>
        </w:rPr>
        <w:t>ν</w:t>
      </w:r>
      <w:r>
        <w:rPr>
          <w:rFonts w:eastAsia="Times New Roman" w:cs="Times New Roman"/>
          <w:szCs w:val="24"/>
        </w:rPr>
        <w:t xml:space="preserve"> χρόνο μου, αν και έχει γίνει «λάστιχο» ο χρόνος από όλους τους ομιλητές σήμερα. </w:t>
      </w:r>
    </w:p>
    <w:p w14:paraId="12E5550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παρακολούθησα με προσοχή πάρα πολλές ώρες, γ</w:t>
      </w:r>
      <w:r>
        <w:rPr>
          <w:rFonts w:eastAsia="Times New Roman" w:cs="Times New Roman"/>
          <w:szCs w:val="24"/>
        </w:rPr>
        <w:t>ιατί ήταν στις 17.</w:t>
      </w:r>
      <w:r>
        <w:rPr>
          <w:rFonts w:eastAsia="Times New Roman" w:cs="Times New Roman"/>
          <w:szCs w:val="24"/>
        </w:rPr>
        <w:t>00΄</w:t>
      </w:r>
      <w:r>
        <w:rPr>
          <w:rFonts w:eastAsia="Times New Roman" w:cs="Times New Roman"/>
          <w:szCs w:val="24"/>
        </w:rPr>
        <w:t xml:space="preserve">να μιλήσω. Η ώρα είναι 21.00΄, καλά είναι, κύριε Υπουργέ. Σας παρακολούθησα στις παρεμβάσεις σας και παρακολούθησα και όλους τους συναδέλφους. </w:t>
      </w:r>
    </w:p>
    <w:p w14:paraId="12E5550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Λίγο σεμνότητα από όλους μας και από εμάς. Την αυτοκριτική μας την έχουμε κάνει. Εξάλλου, ο</w:t>
      </w:r>
      <w:r>
        <w:rPr>
          <w:rFonts w:eastAsia="Times New Roman" w:cs="Times New Roman"/>
          <w:szCs w:val="24"/>
        </w:rPr>
        <w:t xml:space="preserve"> ελληνικός λαός στις εκλογές -και στη μία και στη δεύτερη και στην τρίτη εκλογή- μας είπε ότι κάτι δεν κάνατε σωστά. Εμείς, κύριε Τσακαλώτο, προσπαθήσαμε και είναι γεγονός ότι πολλά κάναμε, αλλά και πολλά δεν κάναμε. Γι’ αυτό είμαστε σήμερα εδώ. </w:t>
      </w:r>
    </w:p>
    <w:p w14:paraId="12E55509" w14:textId="77777777" w:rsidR="00A37F14" w:rsidRDefault="002C15DC">
      <w:pPr>
        <w:spacing w:line="600" w:lineRule="auto"/>
        <w:ind w:firstLine="720"/>
        <w:jc w:val="both"/>
        <w:rPr>
          <w:rFonts w:eastAsia="Times New Roman"/>
          <w:szCs w:val="24"/>
        </w:rPr>
      </w:pPr>
      <w:r>
        <w:rPr>
          <w:rFonts w:eastAsia="Times New Roman"/>
          <w:szCs w:val="24"/>
        </w:rPr>
        <w:t>Το ΠΑΣΟΚ,</w:t>
      </w:r>
      <w:r>
        <w:rPr>
          <w:rFonts w:eastAsia="Times New Roman"/>
          <w:szCs w:val="24"/>
        </w:rPr>
        <w:t xml:space="preserve"> κύριε Τσακαλώτε, από 44% έφτασε στο 4,6%. Αγαπητέ κύριε Υπουργέ, σεμνά λίγο. Έχουμε και μυαλό και μάτια και βλέπουμε, έχουμε και κρίση και θυμόμαστε τα ψεύτικα τα λόγια τα μεγάλα. Μέχρι τον Σεπτέμβριο έχετε περιθώριο. Τον Σεπτέμβριο θα έλθουν οι φορολογίε</w:t>
      </w:r>
      <w:r>
        <w:rPr>
          <w:rFonts w:eastAsia="Times New Roman"/>
          <w:szCs w:val="24"/>
        </w:rPr>
        <w:t>ς και το «μπουγιουρντί» στον ελληνικό λαό.</w:t>
      </w:r>
    </w:p>
    <w:p w14:paraId="12E5550A" w14:textId="77777777" w:rsidR="00A37F14" w:rsidRDefault="002C15DC">
      <w:pPr>
        <w:spacing w:line="600" w:lineRule="auto"/>
        <w:ind w:firstLine="720"/>
        <w:jc w:val="both"/>
        <w:rPr>
          <w:rFonts w:eastAsia="Times New Roman"/>
          <w:szCs w:val="24"/>
        </w:rPr>
      </w:pPr>
      <w:r>
        <w:rPr>
          <w:rFonts w:eastAsia="Times New Roman"/>
          <w:szCs w:val="24"/>
        </w:rPr>
        <w:t>Αγαπητές φίλες και αγαπητοί φίλοι, μ’ όλο τον σεβασμό στο πρόσωπό σας, είστε νέοι Βουλευτές και δεν θέλω να περάσετε αυτό που περάσαμε εμείς. Η Ελλάδα πρέπει να αλλάξει σελίδα, να πάει στην επόμενη σελίδα. Ό,τι έγ</w:t>
      </w:r>
      <w:r>
        <w:rPr>
          <w:rFonts w:eastAsia="Times New Roman"/>
          <w:szCs w:val="24"/>
        </w:rPr>
        <w:t xml:space="preserve">ινε, έγινε, αλλά πρέπει να το κάνουμε όλοι μαζί. </w:t>
      </w:r>
    </w:p>
    <w:p w14:paraId="12E5550B" w14:textId="77777777" w:rsidR="00A37F14" w:rsidRDefault="002C15DC">
      <w:pPr>
        <w:spacing w:line="600" w:lineRule="auto"/>
        <w:ind w:firstLine="720"/>
        <w:jc w:val="both"/>
        <w:rPr>
          <w:rFonts w:eastAsia="Times New Roman"/>
          <w:szCs w:val="24"/>
        </w:rPr>
      </w:pPr>
      <w:r>
        <w:rPr>
          <w:rFonts w:eastAsia="Times New Roman"/>
          <w:szCs w:val="24"/>
        </w:rPr>
        <w:t>Κύριε Υπουργέ, όταν ήλθε η ώρα η δύσκολη, καλέσατε τους πολιτικούς αναμορφωτές, διότι μέχρι εκείνη τη στιγμή δεν δεχόσασταν κανέναν. Ήλθε η ώρα, λοιπόν, τώρα. Να σας θυμίσω ότι όταν πέρναγε δύσκολα η αποικί</w:t>
      </w:r>
      <w:r>
        <w:rPr>
          <w:rFonts w:eastAsia="Times New Roman"/>
          <w:szCs w:val="24"/>
        </w:rPr>
        <w:t xml:space="preserve">α και η πολιτεία, τότε σκεφθήκαμε όλοι να φέρουμε τους πολιτικούς αναμορφωτές, αλλά οι πολιτικοί αναμορφωτές, κύριε Υπουργέ, που φεύγετε τώρα –πιστεύω να με βλέπετε απέξω- δεν είχαν τίποτα να κάνουν παρά μόνο περιττά και όλο περιττά κάνανε. Κόβανε μόνο τα </w:t>
      </w:r>
      <w:r>
        <w:rPr>
          <w:rFonts w:eastAsia="Times New Roman"/>
          <w:szCs w:val="24"/>
        </w:rPr>
        <w:t>περιττά, δηλαδή τα περιττά ποια; Το «περιττό» ΕΚΑΣ, τον «περιττό» καφέ, το «περιττό» τσιγάρο, την «περιττή» Βουλή –δεν χρειάζεται η Βουλή, αφού τα είπαμε στις τηλεοράσεις, χρειάζεται Βουλή;- το «περιττό» ΑΣΕΠ, τις «περιττές» Μονάδες Εντατικής Θεραπείας, τα</w:t>
      </w:r>
      <w:r>
        <w:rPr>
          <w:rFonts w:eastAsia="Times New Roman"/>
          <w:szCs w:val="24"/>
        </w:rPr>
        <w:t xml:space="preserve"> κρεβάτια. Αυτό κάνουν οι αναμορφωτές της πολιτικής ζωής του τόπου. </w:t>
      </w:r>
    </w:p>
    <w:p w14:paraId="12E5550C" w14:textId="77777777" w:rsidR="00A37F14" w:rsidRDefault="002C15DC">
      <w:pPr>
        <w:spacing w:line="600" w:lineRule="auto"/>
        <w:ind w:firstLine="720"/>
        <w:jc w:val="both"/>
        <w:rPr>
          <w:rFonts w:eastAsia="Times New Roman"/>
          <w:szCs w:val="24"/>
        </w:rPr>
      </w:pPr>
      <w:r>
        <w:rPr>
          <w:rFonts w:eastAsia="Times New Roman"/>
          <w:szCs w:val="24"/>
        </w:rPr>
        <w:t>Δεν ξέρετε ότι όλοι εμείς εδώ είμαστε πολύ προσωρινοί και θα έλθει πολύ γρήγορα η ώρα της κρίσης για όλους μας; Γι’ αυτό ας κρατάμε λίγο χαμηλά τους τόνους, γιατί υπάρχουν τα μέσα μαζικής</w:t>
      </w:r>
      <w:r>
        <w:rPr>
          <w:rFonts w:eastAsia="Times New Roman"/>
          <w:szCs w:val="24"/>
        </w:rPr>
        <w:t xml:space="preserve"> ενημέρωσης. Υπάρχει η τεχνολογία σήμερα που μπορεί ο άλλος να σε βγάζει την ώρα που μιλάς στην τάδε πόλη, στο τάδε σημείο, στο τάδε χωριό και να λέει «αυτά έλεγε χθες το πρωί ο Γρηγοράκος». Λίγο σεμνά, γιατί κάθε πολιτεία με τα λάθη της και τις ατέλειές τ</w:t>
      </w:r>
      <w:r>
        <w:rPr>
          <w:rFonts w:eastAsia="Times New Roman"/>
          <w:szCs w:val="24"/>
        </w:rPr>
        <w:t xml:space="preserve">ης είναι σαφώς καλύτερη πολιτεία απ’ αυτούς τους «αναμορφωτές» που θέλουμε να φέρουμε για την Ελλάδα. </w:t>
      </w:r>
    </w:p>
    <w:p w14:paraId="12E5550D" w14:textId="77777777" w:rsidR="00A37F14" w:rsidRDefault="002C15DC">
      <w:pPr>
        <w:spacing w:line="600" w:lineRule="auto"/>
        <w:ind w:firstLine="720"/>
        <w:jc w:val="both"/>
        <w:rPr>
          <w:rFonts w:eastAsia="Times New Roman"/>
          <w:szCs w:val="24"/>
        </w:rPr>
      </w:pPr>
      <w:r>
        <w:rPr>
          <w:rFonts w:eastAsia="Times New Roman"/>
          <w:szCs w:val="24"/>
        </w:rPr>
        <w:t>Τους φέρατε τους «αναμορφωτές». Υπογράψατε εκατό χρόνια για την Ελλάδα, για τα παιδιά μας, για τα εγγόνια μας και μάλλον και για τα δισέγγονά μας. Εγώ έχ</w:t>
      </w:r>
      <w:r>
        <w:rPr>
          <w:rFonts w:eastAsia="Times New Roman"/>
          <w:szCs w:val="24"/>
        </w:rPr>
        <w:t xml:space="preserve">ω την εμπειρία από το μπλε πετρέλαιο, το μπλε οινόπνευμα και τα σπίρτα. Το 1978 ο Μητσοτάκης τα κατήργησε. Πολλοί από σας ίσως έχουν την εμπειρία. Πολλοί από σας βέβαια είστε νέοι. </w:t>
      </w:r>
    </w:p>
    <w:p w14:paraId="12E5550E" w14:textId="77777777" w:rsidR="00A37F14" w:rsidRDefault="002C15DC">
      <w:pPr>
        <w:spacing w:line="600" w:lineRule="auto"/>
        <w:ind w:firstLine="720"/>
        <w:jc w:val="both"/>
        <w:rPr>
          <w:rFonts w:eastAsia="Times New Roman"/>
          <w:szCs w:val="24"/>
        </w:rPr>
      </w:pPr>
      <w:r>
        <w:rPr>
          <w:rFonts w:eastAsia="Times New Roman"/>
          <w:szCs w:val="24"/>
        </w:rPr>
        <w:t xml:space="preserve">Έτσι, λοιπόν, ακόμα και μια πολιτεία που είναι καταδικασμένη να χαθεί, </w:t>
      </w:r>
      <w:r>
        <w:rPr>
          <w:rFonts w:eastAsia="Times New Roman"/>
          <w:szCs w:val="24"/>
        </w:rPr>
        <w:t>αλλά θα το παλέψουμε να μην χαθεί, είναι προτιμότερο αυτή η πολιτεία να διαχειριστεί τα του οίκου της, παρά να βάζει άλλους μέσα και να τους βάζει μ’ αυτόν τον τρόπο τον υπερήφανο.</w:t>
      </w:r>
    </w:p>
    <w:p w14:paraId="12E5550F" w14:textId="77777777" w:rsidR="00A37F14" w:rsidRDefault="002C15DC">
      <w:pPr>
        <w:spacing w:line="600" w:lineRule="auto"/>
        <w:ind w:firstLine="720"/>
        <w:jc w:val="both"/>
        <w:rPr>
          <w:rFonts w:eastAsia="Times New Roman"/>
          <w:szCs w:val="24"/>
        </w:rPr>
      </w:pPr>
      <w:r>
        <w:rPr>
          <w:rFonts w:eastAsia="Times New Roman"/>
          <w:szCs w:val="24"/>
        </w:rPr>
        <w:t>Λέτε ότι αγωνιστήκατε και χαίρεστε. Γιατί χαίρεστε; Χαίρεστε γιατί τα κάνατ</w:t>
      </w:r>
      <w:r>
        <w:rPr>
          <w:rFonts w:eastAsia="Times New Roman"/>
          <w:szCs w:val="24"/>
        </w:rPr>
        <w:t>ε καλύτερα από την προηγούμενη κυβέρνηση; Καθίστε λίγο να τα δούμε. Καθίστε να έλθει η φορολογία. Μην επαίρεστε τόσο. Γιατί χαίρεστε; Λειτουργεί καλύτερα η παιδεία, λειτουργεί καλύτερα η οικονομία, λειτουργεί καλύτερα η υγεία; Τι λειτουργεί καλύτερα; Το με</w:t>
      </w:r>
      <w:r>
        <w:rPr>
          <w:rFonts w:eastAsia="Times New Roman"/>
          <w:szCs w:val="24"/>
        </w:rPr>
        <w:t xml:space="preserve">ταναστευτικό; </w:t>
      </w:r>
    </w:p>
    <w:p w14:paraId="12E55510" w14:textId="77777777" w:rsidR="00A37F14" w:rsidRDefault="002C15DC">
      <w:pPr>
        <w:spacing w:line="600" w:lineRule="auto"/>
        <w:ind w:firstLine="720"/>
        <w:jc w:val="both"/>
        <w:rPr>
          <w:rFonts w:eastAsia="Times New Roman"/>
          <w:szCs w:val="24"/>
        </w:rPr>
      </w:pPr>
      <w:r>
        <w:rPr>
          <w:rFonts w:eastAsia="Times New Roman"/>
          <w:szCs w:val="24"/>
        </w:rPr>
        <w:t xml:space="preserve">Εγώ διάβασα πρόσφατα το κείμενο της ιδρυτικής διακήρυξης του ΣΥΡΙΖΑ. «Ο ΣΥΡΙΖΑ επιδιώκει να εκφράσει πολιτικά τον κόσμο της Αριστεράς, τον κόσμο της εργασίας και την ανάγκη να αναδειχθεί αυτός ο κόσμος σε ηγετική δύναμη της κοινωνίας». </w:t>
      </w:r>
    </w:p>
    <w:p w14:paraId="12E55511" w14:textId="77777777" w:rsidR="00A37F14" w:rsidRDefault="002C15DC">
      <w:pPr>
        <w:spacing w:line="600" w:lineRule="auto"/>
        <w:ind w:firstLine="720"/>
        <w:jc w:val="both"/>
        <w:rPr>
          <w:rFonts w:eastAsia="Times New Roman"/>
          <w:szCs w:val="24"/>
        </w:rPr>
      </w:pPr>
      <w:r>
        <w:rPr>
          <w:rFonts w:eastAsia="Times New Roman"/>
          <w:szCs w:val="24"/>
        </w:rPr>
        <w:t>Ρωτά</w:t>
      </w:r>
      <w:r>
        <w:rPr>
          <w:rFonts w:eastAsia="Times New Roman"/>
          <w:szCs w:val="24"/>
        </w:rPr>
        <w:t>ω από δω τώρα όλους τους φίλους του ΣΥΡΙΖΑ: Μας είχατε πει ποτέ ότι ιδιωτικοποιείται η χώρα, ότι πωλείται η χώρα; Μας το είχατε πει; Σας κάνω μια ερώτηση. Πωλούνται ο Μυστράς, το Γύθειο και η Μονεμβασιά; Για απαντήστε μου τι γράφει το νομοσχέδιο. Στα 77.00</w:t>
      </w:r>
      <w:r>
        <w:rPr>
          <w:rFonts w:eastAsia="Times New Roman"/>
          <w:szCs w:val="24"/>
        </w:rPr>
        <w:t>0 κτήρια είναι το κτήριο της Βουλής, είναι το Μαξίμου; Για απαντήστε μου εσείς που διαβάσατε τόσο καλά το νομοσχέδιο. Τα πάντα πωλούνται κι όλοι εμείς είμαστε σε δύσκολη θέση, γιατί όλο το πολιτικό σύστημα έχει τις ευθύνες του, γιατί και από σας τώρα που ε</w:t>
      </w:r>
      <w:r>
        <w:rPr>
          <w:rFonts w:eastAsia="Times New Roman"/>
          <w:szCs w:val="24"/>
        </w:rPr>
        <w:t>ίστε εκεί, εκτός από το 4% που δεν συμμετείχε, το 32% πρέπει να συμμετείχε σ’ αυτό που μας κατηγορείτε, αν δεν κάνω λάθος.</w:t>
      </w:r>
    </w:p>
    <w:p w14:paraId="12E55512" w14:textId="77777777" w:rsidR="00A37F14" w:rsidRDefault="002C15DC">
      <w:pPr>
        <w:spacing w:line="600" w:lineRule="auto"/>
        <w:ind w:firstLine="720"/>
        <w:jc w:val="both"/>
        <w:rPr>
          <w:rFonts w:eastAsia="Times New Roman"/>
          <w:bCs/>
        </w:rPr>
      </w:pPr>
      <w:r>
        <w:rPr>
          <w:rFonts w:eastAsia="Times New Roman"/>
          <w:bCs/>
        </w:rPr>
        <w:t>(Στο σημείο αυτό κτυπάει προειδοποιητικά το κουδούνι λήξεως του χρόνου ομιλίας του κυρίου Βουλευτή)</w:t>
      </w:r>
    </w:p>
    <w:p w14:paraId="12E5551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Κυρία Πρόεδρε, την ανοχή σας.</w:t>
      </w:r>
    </w:p>
    <w:p w14:paraId="12E5551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πολλοί από τους Βουλευτές του ΣΥΡΙΖΑ που σήμερα έρχονται και λένε: «Εγώ πού ήμουν και τι έκανα;», να σας πω πού ήταν; Στο ΠΑΣΟΚ ήταν! Γενικοί </w:t>
      </w:r>
      <w:r>
        <w:rPr>
          <w:rFonts w:eastAsia="Times New Roman" w:cs="Times New Roman"/>
          <w:szCs w:val="24"/>
        </w:rPr>
        <w:t>γ</w:t>
      </w:r>
      <w:r>
        <w:rPr>
          <w:rFonts w:eastAsia="Times New Roman" w:cs="Times New Roman"/>
          <w:szCs w:val="24"/>
        </w:rPr>
        <w:t>ραμματείς, Βουλευτές, Υπουργοί, πρόεδροι νοσοκομείων, εδώ, εκεί και παραπέρα. Εντάξει, το 4% δεν ήταν. Δεν μπορώ</w:t>
      </w:r>
      <w:r>
        <w:rPr>
          <w:rFonts w:eastAsia="Times New Roman" w:cs="Times New Roman"/>
          <w:szCs w:val="24"/>
        </w:rPr>
        <w:t xml:space="preserve"> να το πω. Αν είστε στο 4% όλοι σας, με γειά σας με χαρά σας! Παίρνω πίσω τα λόγια μου. Όμως δεν είστε.</w:t>
      </w:r>
    </w:p>
    <w:p w14:paraId="12E5551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βγήκαν κάποιοι κι έκλαιγαν. Καλά, αυτός που έκλαιγε κιόλας και υπέγραφε για τα αεροδρόμια! Άλλος βγήκε εχθές και είπε: «Δεν με εκφράζει, αλλά θα ψηφ</w:t>
      </w:r>
      <w:r>
        <w:rPr>
          <w:rFonts w:eastAsia="Times New Roman" w:cs="Times New Roman"/>
          <w:szCs w:val="24"/>
        </w:rPr>
        <w:t xml:space="preserve">ίσω». Άλλος βγήκε εχθές σε ένα κανάλι μαζί μου: «Εγώ δεν θα τα ψήφιζα, αλλά προκειμένου να έρθουν οι άλλοι, θα τα ψηφίσω». Λογική μωρέ! </w:t>
      </w:r>
    </w:p>
    <w:p w14:paraId="12E5551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Ξέρετε τι τραβήξαμε τα προηγούμενα χρόνια στις δικές μας κοινοβουλευτικές ομάδες; Δεν ξέραμε αν πάμε στη Βουλή και δεν </w:t>
      </w:r>
      <w:r>
        <w:rPr>
          <w:rFonts w:eastAsia="Times New Roman" w:cs="Times New Roman"/>
          <w:szCs w:val="24"/>
        </w:rPr>
        <w:t xml:space="preserve">ξέραμε αν βγαίναμε από τη Βουλή κυβέρνηση, διότι μέσα υπήρχαν άνθρωποι σκεπτόμενοι. Κι όχι ότι εσείς δεν είστε σκεπτόμενοι. Δεν το δέχομαι ότι δεν είστε σκεπτόμενοι! </w:t>
      </w:r>
    </w:p>
    <w:p w14:paraId="12E5551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δεν απαντώ σε αυτό που βγήκε και είπε εχθές ο Βουλευτής σας: «Δεν ψήφισα το ένα μνημό</w:t>
      </w:r>
      <w:r>
        <w:rPr>
          <w:rFonts w:eastAsia="Times New Roman" w:cs="Times New Roman"/>
          <w:szCs w:val="24"/>
        </w:rPr>
        <w:t>νιο, δεν ψήφισα το άλλο μνημόνιο, έριξα το ΠΑΣΟΚ, πήγα στη ΔΗΜΑΡ, πήγα στον ΣΥΡΙΖΑ, αλλά τώρα δεν βλέπω λύση». Αυτή είναι η απάντηση, αγαπητέ κύριε Φίλη; Αυτό δεν είπε εχθές; Το είπε.</w:t>
      </w:r>
    </w:p>
    <w:p w14:paraId="12E5551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τέρμα οι αυταπάτες. Ξέρουμε, γνωριζόμαστε </w:t>
      </w:r>
      <w:r>
        <w:rPr>
          <w:rFonts w:eastAsia="Times New Roman" w:cs="Times New Roman"/>
          <w:szCs w:val="24"/>
        </w:rPr>
        <w:t xml:space="preserve">όλοι. Στις δύσκολες στιγμές σάς γοήτευσε η εξουσία. Όλους τους γοητεύει η εξουσία. Όμως μέχρι εδώ! Από προχθές, εχθές και σήμερα, από εκείνα τα έδρανα λείπουν όλοι. Δεν πατάει κανείς. Δεν ξέρουμε τις θέσεις τους. Και κυβερνάτε μαζί τους. </w:t>
      </w:r>
    </w:p>
    <w:p w14:paraId="12E5551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Εμείς, όταν κυβερ</w:t>
      </w:r>
      <w:r>
        <w:rPr>
          <w:rFonts w:eastAsia="Times New Roman" w:cs="Times New Roman"/>
          <w:szCs w:val="24"/>
        </w:rPr>
        <w:t xml:space="preserve">νούσαμε, με αυτές τις κυβερνήσεις που κάναμε, που μας έφεραν στο 4%, που διέλυσαν τη ΔΗΜΑΡ, υπήρχαν πάντα προβληματισμοί στην </w:t>
      </w:r>
      <w:r>
        <w:rPr>
          <w:rFonts w:eastAsia="Times New Roman" w:cs="Times New Roman"/>
          <w:szCs w:val="24"/>
        </w:rPr>
        <w:t>κ</w:t>
      </w:r>
      <w:r>
        <w:rPr>
          <w:rFonts w:eastAsia="Times New Roman" w:cs="Times New Roman"/>
          <w:szCs w:val="24"/>
        </w:rPr>
        <w:t>υβέρνηση. Δεν απουσιάζαμε, όμως, από αυτά τα έδρανα. Έλεγε ο καθένας τη γνώμη του και είχε, βέβαια, τις συνέπειες των πράξεών του</w:t>
      </w:r>
      <w:r>
        <w:rPr>
          <w:rFonts w:eastAsia="Times New Roman" w:cs="Times New Roman"/>
          <w:szCs w:val="24"/>
        </w:rPr>
        <w:t xml:space="preserve">. </w:t>
      </w:r>
    </w:p>
    <w:p w14:paraId="12E5551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Εγώ λοιπόν θέλω να σας πω ότι τα «αριστερά» σας ένσημα νομίζω ότι πια τα εξαργυρώσατε με αυτά. Τελείωσαν σήμερα.</w:t>
      </w:r>
    </w:p>
    <w:p w14:paraId="12E5551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Καταγράφονται τα ένσημα, δεν εξαργυρώνονται.</w:t>
      </w:r>
    </w:p>
    <w:p w14:paraId="12E5551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Τελείωσαν! Από Σεπτέμβριο θα δούμε πόσο αξίζουν. </w:t>
      </w:r>
    </w:p>
    <w:p w14:paraId="12E5551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υμπορεύεστε με τους ΑΝΕΛ απλά και μόνο –έχουν συγχωνευτεί βέβαια- επειδή η συνεκτική ουσία είναι ο λαϊκισμός, ο εθνικισμός και ο κρατισμός. Με τις πολιτικές μεταμορφώσεις σας επιδιώκετε να κερδίσετε χρόνο για να μείνετε στο πηδάλιο της χώρας. Υποτιμάτε, όμ</w:t>
      </w:r>
      <w:r>
        <w:rPr>
          <w:rFonts w:eastAsia="Times New Roman" w:cs="Times New Roman"/>
          <w:szCs w:val="24"/>
        </w:rPr>
        <w:t xml:space="preserve">ως, ότι, παρά τις οικονομικές, κοινωνικές και πολιτικές αυτή τη στιγμή συγκυρίες, ο κόσμος δεν ξεχνά, όπως δεν ξεχνά κι εμάς που κάνουμε διάφορα παιχνίδια, ότι αυτή η Βουλή δεν μπορεί να δώσει άλλη </w:t>
      </w:r>
      <w:r>
        <w:rPr>
          <w:rFonts w:eastAsia="Times New Roman" w:cs="Times New Roman"/>
          <w:szCs w:val="24"/>
        </w:rPr>
        <w:t>κ</w:t>
      </w:r>
      <w:r>
        <w:rPr>
          <w:rFonts w:eastAsia="Times New Roman" w:cs="Times New Roman"/>
          <w:szCs w:val="24"/>
        </w:rPr>
        <w:t>υβέρνηση. Άρα,εκλογές!</w:t>
      </w:r>
    </w:p>
    <w:p w14:paraId="12E5551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Ευχαριστώ.</w:t>
      </w:r>
    </w:p>
    <w:p w14:paraId="12E5551F"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τις</w:t>
      </w:r>
      <w:r>
        <w:rPr>
          <w:rFonts w:eastAsia="Times New Roman" w:cs="Times New Roman"/>
          <w:szCs w:val="24"/>
        </w:rPr>
        <w:t xml:space="preserve"> πτέρυγες της Δημοκρατικής Συμπαράταξης ΠΑΣΟΚ-ΔΗΜΑΡ και του Ποταμιού)</w:t>
      </w:r>
    </w:p>
    <w:p w14:paraId="12E55520" w14:textId="77777777" w:rsidR="00A37F14" w:rsidRDefault="002C15DC">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Τον λόγο έχει ο κ. Παπαδόπουλος και μετά ο κ. Καρράς.</w:t>
      </w:r>
    </w:p>
    <w:p w14:paraId="12E5552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Ευχαριστώ, κυρία Πρόεδρε.</w:t>
      </w:r>
    </w:p>
    <w:p w14:paraId="12E5552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Θα ήθελα να ασχοληθώ με κάποια συγκεκρι</w:t>
      </w:r>
      <w:r>
        <w:rPr>
          <w:rFonts w:eastAsia="Times New Roman" w:cs="Times New Roman"/>
          <w:szCs w:val="24"/>
        </w:rPr>
        <w:t>μένα άρθρα που έχουμε σήμερα προς συζήτηση εδώ, όπως το άρθρο 44, το οποίο βάζει ρυθμίσεις για θέματα φορολογίας εισοδήματος των αγροτών -θα χρειαστούν και κάποια πρόσθετα μέτρα εδώ, για να βοηθήσουμε και τους μικρότερους αγρότες, οι οποίοι βρίσκονται σε μ</w:t>
      </w:r>
      <w:r>
        <w:rPr>
          <w:rFonts w:eastAsia="Times New Roman" w:cs="Times New Roman"/>
          <w:szCs w:val="24"/>
        </w:rPr>
        <w:t xml:space="preserve">ια πιο δύσκολη οικονομική κατάσταση- και το άρθρο 65 που αναφέρεται στον ορισμό του κατ’ επάγγελμα αγρότη. </w:t>
      </w:r>
    </w:p>
    <w:p w14:paraId="12E5552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Αυτά τα δύο άρθρα ήταν αυτά που υποσχέθηκε ο Πρωθυπουργός της χώρας στους αγρότες και τα έχει κάνει πράξη με νόμο. Άρα, ό,τι λέμε το νομοθετούμε. </w:t>
      </w:r>
    </w:p>
    <w:p w14:paraId="12E5552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ήθελα, όμως, να διαβάσω τον ορισμό του κατ’ επάγγελμα αγρότη, για να μην υπάρχει καμ</w:t>
      </w:r>
      <w:r>
        <w:rPr>
          <w:rFonts w:eastAsia="Times New Roman" w:cs="Times New Roman"/>
          <w:szCs w:val="24"/>
        </w:rPr>
        <w:t>μ</w:t>
      </w:r>
      <w:r>
        <w:rPr>
          <w:rFonts w:eastAsia="Times New Roman" w:cs="Times New Roman"/>
          <w:szCs w:val="24"/>
        </w:rPr>
        <w:t>ιά παρεξήγηση και να το ακούσουν και οι αγρότες, ακριβώς όπως είναι: «Επαγγελματίας αγρότης είναι το ενήλικο φυσικό πρόσωπο που έχει δικαίωμα εγγραφής στο μητρώο αγροτών</w:t>
      </w:r>
      <w:r>
        <w:rPr>
          <w:rFonts w:eastAsia="Times New Roman" w:cs="Times New Roman"/>
          <w:szCs w:val="24"/>
        </w:rPr>
        <w:t xml:space="preserve"> και αγροτικών εκμεταλλεύσεων, εφόσον πληροί σωρευτικά τις ακόλουθες προϋποθέσεις: </w:t>
      </w:r>
    </w:p>
    <w:p w14:paraId="12E5552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Είναι κάτοχος αγροτικής εκμετάλλευσης, ασχολείται επαγγελματικά με την αγροτική δραστηριότητα τουλάχιστον κατά 30% του συνολικού ετήσιου χρόνου εργασίας, λαμβάνει από την α</w:t>
      </w:r>
      <w:r>
        <w:rPr>
          <w:rFonts w:eastAsia="Times New Roman" w:cs="Times New Roman"/>
          <w:szCs w:val="24"/>
        </w:rPr>
        <w:t xml:space="preserve">πασχόλησή του σε αγροτική δραστηριότητα το 50% τουλάχιστον του συνολικού ετήσιου εισοδήματός του, είναι ασφαλισμένος ο ίδιος και η αγροτική του εκμετάλλευση στον ΟΓΑ-ΕΛΓΑ, όπου απαιτείται σύμφωνα με την κείμενη νομοθεσία. Τηρεί λογιστικά βιβλία σύμφωνα με </w:t>
      </w:r>
      <w:r>
        <w:rPr>
          <w:rFonts w:eastAsia="Times New Roman" w:cs="Times New Roman"/>
          <w:szCs w:val="24"/>
        </w:rPr>
        <w:t>την κείμενη νομοθεσία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Άρα αυτό που υποσχέθηκε ο Πρωθυπουργός το έχει κάνει πράξη για να ενισχύσουμε τους αγρότες. </w:t>
      </w:r>
    </w:p>
    <w:p w14:paraId="12E5552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Τρίτον. Όταν συζητιόνταν τα μέτρα για το φορολογικό όλοι εδώ λέγατε ότι θα φορολογηθούν οι αγρότες 26% από το πρώτο ευρώ. Εδώ, απ’ αυτό το Βήμα όλα τα κόμματα της Αντιπολίτευσης το λέγατε. Δεν έγινε τίποτε απ’ όλα αυτά. Άρα, πάλι ψεύδεστε. Πάλι λέγατε ψέμα</w:t>
      </w:r>
      <w:r>
        <w:rPr>
          <w:rFonts w:eastAsia="Times New Roman" w:cs="Times New Roman"/>
          <w:szCs w:val="24"/>
        </w:rPr>
        <w:t xml:space="preserve">τα. Τι αποδείχθηκε στην πράξη; Ότι δεν είχανε φορολογία 26% ούτε από το πρώτο ευρώ. Άρα, εμείς κάναμε μια συνολική φορολογική πολιτική με την οποία για πρώτη φορά ο αγροτικός κόσμος έχει ένα αφορολόγητο. </w:t>
      </w:r>
    </w:p>
    <w:p w14:paraId="12E5552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Σας άκουγα να λέτε εδώ ότι ό,τι πετάει το φορολογού</w:t>
      </w:r>
      <w:r>
        <w:rPr>
          <w:rFonts w:eastAsia="Times New Roman" w:cs="Times New Roman"/>
          <w:szCs w:val="24"/>
        </w:rPr>
        <w:t xml:space="preserve">με. Για να δούμε τον αγροτικό τομέα από την αρχή. </w:t>
      </w:r>
    </w:p>
    <w:p w14:paraId="12E5552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Δεν φορολογείται το «πρασίνισμα». Ξέρετε ποιο είναι το «πρασίνισμα»; Είναι το 30% των επιδοτήσεων των αγροτών. </w:t>
      </w:r>
    </w:p>
    <w:p w14:paraId="12E5552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Δεν φορολογούνται οι συνδεδεμένες ενισχύσεις των αγροτών. Ξέρετε ότι παίρνουν πάρα πολλές τέτοιες ενισχύσεις. </w:t>
      </w:r>
    </w:p>
    <w:p w14:paraId="12E5552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Δεν φορολογείται ο δεύτερος πυλώνας. Πρέπει να πούμε κάποια πράγματα. Τι είναι ο δεύτερος πυλώνας που δεν φορολογείται; Ο δεύτερος πυλώνας που δε</w:t>
      </w:r>
      <w:r>
        <w:rPr>
          <w:rFonts w:eastAsia="Times New Roman" w:cs="Times New Roman"/>
          <w:szCs w:val="24"/>
        </w:rPr>
        <w:t>ν φορολογείται είναι η βιολογική καλλιέργεια, η βιολογική κτηνοτροφία, η βιολογική γεωργία. Ούτε κι αυτή φορολογείται.</w:t>
      </w:r>
    </w:p>
    <w:p w14:paraId="12E5552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Τέταρτον. Υπάρχουν μέσα στον πυλώνα κι άλλες ενισχύσεις που δεν τις ξέρουμε καλά και δεν τις καταλαβαίνετε καλά. Παραδείγματος χάρ</w:t>
      </w:r>
      <w:r>
        <w:rPr>
          <w:rFonts w:eastAsia="Times New Roman" w:cs="Times New Roman"/>
          <w:szCs w:val="24"/>
        </w:rPr>
        <w:t>ιν</w:t>
      </w:r>
      <w:r>
        <w:rPr>
          <w:rFonts w:eastAsia="Times New Roman" w:cs="Times New Roman"/>
          <w:szCs w:val="24"/>
        </w:rPr>
        <w:t>, υπά</w:t>
      </w:r>
      <w:r>
        <w:rPr>
          <w:rFonts w:eastAsia="Times New Roman" w:cs="Times New Roman"/>
          <w:szCs w:val="24"/>
        </w:rPr>
        <w:t>ρχει η νιτρορρύπανση η οποία δεν φορολογείται. Υπάρχει η εξισωτική αποζημίωση η οποία είναι στις ορεινές περιοχές. Δεν μπαίνει μέσα στη φορολογία των αγροτών. Υπάρχει στα ημιορεινά η εξισωτική αποζημίωση. Δεν μπαίνει στη φορολογία των αγροτών. Υπάρχει η εξ</w:t>
      </w:r>
      <w:r>
        <w:rPr>
          <w:rFonts w:eastAsia="Times New Roman" w:cs="Times New Roman"/>
          <w:szCs w:val="24"/>
        </w:rPr>
        <w:t xml:space="preserve">ισωτική αποζημίωση στα νησιά. Δεν μπαίνει μέσα στη φορολογία των αγροτών. </w:t>
      </w:r>
    </w:p>
    <w:p w14:paraId="12E5552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Πού τη βρήκατε όλη αυτή τη φοροκαταιγίδα και τη λέτε; Άρα, συγκεκριμένα ο ΣΥΡΙΖΑ έχει βοηθήσει στα αφορολόγητα τα οποία διαμορφώνει ο κάθε αγρότης. </w:t>
      </w:r>
    </w:p>
    <w:p w14:paraId="12E5552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Ένα ακόμα αφορολόγητο είναι ότι </w:t>
      </w:r>
      <w:r>
        <w:rPr>
          <w:rFonts w:eastAsia="Times New Roman" w:cs="Times New Roman"/>
          <w:szCs w:val="24"/>
        </w:rPr>
        <w:t>δεν φορολογούνται τα πλεονάσματα των συνεταιριστικών οργανώσεων. Άρα, που την είδατε αυτήν τη λαίλαπα ενάντια στους αγρότες;</w:t>
      </w:r>
    </w:p>
    <w:p w14:paraId="12E5552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Να περάσω σε ένα άλλο ζήτημα. Λέτε ότι κάνουμε ένα κράτος κομματικό, ένα κράτος συριζαίικο. Χθες είπα για την ΑΓΡΟΓΗ. Απάντησε ο Υπ</w:t>
      </w:r>
      <w:r>
        <w:rPr>
          <w:rFonts w:eastAsia="Times New Roman" w:cs="Times New Roman"/>
          <w:szCs w:val="24"/>
        </w:rPr>
        <w:t>ουργός. Εσείς δεν θα πείτε τι έγινε μ’ αυτή την ΑΓΡΟΓΗ που διορίζατε κόσμο αβέρτα-κουβέρτα; Δεν θα πείτε τίποτα γι’ αυτή την ιστορία; Τα «δικά σας παιδιά» τα βάζατε όταν ήσασταν μόνοι σας απευθείας. Όταν κάνατε συγκυβέρνηση πάλι τα «δικά σας παιδιά» τα μοι</w:t>
      </w:r>
      <w:r>
        <w:rPr>
          <w:rFonts w:eastAsia="Times New Roman" w:cs="Times New Roman"/>
          <w:szCs w:val="24"/>
        </w:rPr>
        <w:t xml:space="preserve">ράζατε 5-3-1. Ξέρετε τι μου θυμίζει εμένα αυτό σαν αγρότη; Διαφυλλικό λίπασμα. </w:t>
      </w:r>
    </w:p>
    <w:p w14:paraId="12E5552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5 είναι το άζωτο. Άρα, ήταν της Νέας Δημοκρατίας. Γινόταν φούντο. Το δεύτερο στοιχείο είναι ο φώσφορος. Τι κάνει ο φώσφορος; Κάνει ρίζες. Αυτό ήταν το ΠΑΣΟΚ, ριζωμένο στον κ</w:t>
      </w:r>
      <w:r>
        <w:rPr>
          <w:rFonts w:eastAsia="Times New Roman" w:cs="Times New Roman"/>
          <w:szCs w:val="24"/>
        </w:rPr>
        <w:t xml:space="preserve">ρατικό μηχανισμό που ήξερε. Το τρίτο στοιχείο είναι το κάλιο. Τι κάνει το κάλιο; Κάνει ποιότητα. Ήταν η ΔΗΜΑΡ. Είχατε και αριστερούς. Αυτά κάνατε. </w:t>
      </w:r>
    </w:p>
    <w:p w14:paraId="12E55530" w14:textId="77777777" w:rsidR="00A37F14" w:rsidRDefault="002C15DC">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12E5553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 Να πάω και στους χάρτες. Στους δασικούς χάρτες βάζουμε μια τάξη</w:t>
      </w:r>
      <w:r>
        <w:rPr>
          <w:rFonts w:eastAsia="Times New Roman" w:cs="Times New Roman"/>
          <w:szCs w:val="24"/>
        </w:rPr>
        <w:t xml:space="preserve">. Πραγματικά εδώ βάζουμε στο παιχνίδι και τους μικρούς, ώστε  να παίρνουν δουλειά μέσα σ’ αυτή την ιστορία με τους χάρτες. </w:t>
      </w:r>
    </w:p>
    <w:p w14:paraId="12E55532" w14:textId="77777777" w:rsidR="00A37F14" w:rsidRDefault="002C15DC">
      <w:pPr>
        <w:spacing w:line="600" w:lineRule="auto"/>
        <w:ind w:firstLine="720"/>
        <w:jc w:val="both"/>
        <w:rPr>
          <w:rFonts w:eastAsia="Times New Roman"/>
          <w:szCs w:val="24"/>
        </w:rPr>
      </w:pPr>
      <w:r>
        <w:rPr>
          <w:rFonts w:eastAsia="Times New Roman"/>
          <w:szCs w:val="24"/>
        </w:rPr>
        <w:t>Εδώ, με τους δασικούς χάρτες, τα συμφέροντα τσινάνε, γι’ αυτό βγήκε αυτή η ιστορία. Ο Σκουρολιάκος, εδώ, είπε για πού αναφέρονται κα</w:t>
      </w:r>
      <w:r>
        <w:rPr>
          <w:rFonts w:eastAsia="Times New Roman"/>
          <w:szCs w:val="24"/>
        </w:rPr>
        <w:t xml:space="preserve">ι για ποιες περιοχές. Επιτέλους, εμείς θα βάλουμε τάξη σε όλα αυτά τα ζητήματα. Σαράντα χρόνια κανένας δεν έκανε τίποτα. Κανένας! Γιατί δεν τους είχαμε τους χάρτες; </w:t>
      </w:r>
    </w:p>
    <w:p w14:paraId="12E55533" w14:textId="77777777" w:rsidR="00A37F14" w:rsidRDefault="002C15DC">
      <w:pPr>
        <w:spacing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Χάλια περνούσατε! Σαράντα χρόνια λιμοκτονούσατε οι αγρότες!</w:t>
      </w:r>
    </w:p>
    <w:p w14:paraId="12E55534" w14:textId="77777777" w:rsidR="00A37F14" w:rsidRDefault="002C15DC">
      <w:pPr>
        <w:spacing w:line="600" w:lineRule="auto"/>
        <w:ind w:firstLine="720"/>
        <w:jc w:val="both"/>
        <w:rPr>
          <w:rFonts w:eastAsia="Times New Roman"/>
          <w:szCs w:val="24"/>
        </w:rPr>
      </w:pPr>
      <w:r>
        <w:rPr>
          <w:rFonts w:eastAsia="Times New Roman"/>
          <w:b/>
          <w:szCs w:val="24"/>
        </w:rPr>
        <w:t>ΝΙΚΟΛΑΟ</w:t>
      </w:r>
      <w:r>
        <w:rPr>
          <w:rFonts w:eastAsia="Times New Roman"/>
          <w:b/>
          <w:szCs w:val="24"/>
        </w:rPr>
        <w:t>Σ ΠΑΠΑΔΟΠΟΥΛΟΣ:</w:t>
      </w:r>
      <w:r>
        <w:rPr>
          <w:rFonts w:eastAsia="Times New Roman"/>
          <w:szCs w:val="24"/>
        </w:rPr>
        <w:t xml:space="preserve"> Γιατί; Γιατί δεν τους κάνατε; </w:t>
      </w:r>
    </w:p>
    <w:p w14:paraId="12E55535" w14:textId="77777777" w:rsidR="00A37F14" w:rsidRDefault="002C15DC">
      <w:pPr>
        <w:spacing w:line="600" w:lineRule="auto"/>
        <w:ind w:firstLine="720"/>
        <w:jc w:val="both"/>
        <w:rPr>
          <w:rFonts w:eastAsia="Times New Roman"/>
          <w:szCs w:val="24"/>
        </w:rPr>
      </w:pPr>
      <w:r>
        <w:rPr>
          <w:rFonts w:eastAsia="Times New Roman"/>
          <w:szCs w:val="24"/>
        </w:rPr>
        <w:t>Τσινάτε! Άρα, δεν μπορείτε να αντέξετε τη Δημοκρατία. Τσινάτε. Άρα, η προστασία του περιβάλλοντος για εμάς είναι ένα κυρίαρχο στοιχείο και πρέπει να πούμε το εξής: Ανάπτυξη η οποία θα γίνει εις βάρος του περιβ</w:t>
      </w:r>
      <w:r>
        <w:rPr>
          <w:rFonts w:eastAsia="Times New Roman"/>
          <w:szCs w:val="24"/>
        </w:rPr>
        <w:t>άλλοντος, δεν μπορεί να είναι σωστή, δεν μπορεί να έχει μέλλον. Άρα, η ανάπτυξη η οποία θα έρθει, θα είναι με σεβασμό προς το περιβάλλον και την πραγματική ανάπτυξη.</w:t>
      </w:r>
    </w:p>
    <w:p w14:paraId="12E55536" w14:textId="77777777" w:rsidR="00A37F14" w:rsidRDefault="002C15DC">
      <w:pPr>
        <w:spacing w:line="600" w:lineRule="auto"/>
        <w:ind w:firstLine="709"/>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χρόνου ομιλίας του κυρίου Βουλευ</w:t>
      </w:r>
      <w:r>
        <w:rPr>
          <w:rFonts w:eastAsia="Times New Roman" w:cs="Times New Roman"/>
          <w:szCs w:val="24"/>
        </w:rPr>
        <w:t>τή)</w:t>
      </w:r>
    </w:p>
    <w:p w14:paraId="12E55537" w14:textId="77777777" w:rsidR="00A37F14" w:rsidRDefault="002C15DC">
      <w:pPr>
        <w:spacing w:line="600" w:lineRule="auto"/>
        <w:ind w:firstLine="720"/>
        <w:jc w:val="both"/>
        <w:rPr>
          <w:rFonts w:eastAsia="Times New Roman"/>
          <w:szCs w:val="24"/>
        </w:rPr>
      </w:pPr>
      <w:r>
        <w:rPr>
          <w:rFonts w:eastAsia="Times New Roman"/>
          <w:szCs w:val="24"/>
        </w:rPr>
        <w:t xml:space="preserve">Κυρία Πρόεδρε, λίγο την ανοχή σας για να κλείσω. </w:t>
      </w:r>
    </w:p>
    <w:p w14:paraId="12E55538" w14:textId="77777777" w:rsidR="00A37F14" w:rsidRDefault="002C15DC">
      <w:pPr>
        <w:spacing w:line="600" w:lineRule="auto"/>
        <w:ind w:firstLine="720"/>
        <w:jc w:val="both"/>
        <w:rPr>
          <w:rFonts w:eastAsia="Times New Roman"/>
          <w:szCs w:val="24"/>
        </w:rPr>
      </w:pPr>
      <w:r>
        <w:rPr>
          <w:rFonts w:eastAsia="Times New Roman"/>
          <w:szCs w:val="24"/>
        </w:rPr>
        <w:t>Μάλλον τελείωσα. Με αποσυντονίζει, κυρία Πρόεδρε, αυτό το κουδούνι. Τα είπα. Σας ευχαριστώ.</w:t>
      </w:r>
    </w:p>
    <w:p w14:paraId="12E55539" w14:textId="77777777" w:rsidR="00A37F14" w:rsidRDefault="002C15DC">
      <w:pPr>
        <w:spacing w:line="600" w:lineRule="auto"/>
        <w:ind w:firstLine="720"/>
        <w:jc w:val="both"/>
        <w:rPr>
          <w:rFonts w:eastAsia="Times New Roman"/>
          <w:szCs w:val="24"/>
        </w:rPr>
      </w:pPr>
      <w:r>
        <w:rPr>
          <w:rFonts w:eastAsia="Times New Roman"/>
          <w:szCs w:val="24"/>
        </w:rPr>
        <w:t>Εν πάση περιπτώσει, μιλώντας σαν αγρότης, ακριβώς, θέλω να πω ότι αποτυπώνουμε και σε αυτό το νομοσχέδιο την ε</w:t>
      </w:r>
      <w:r>
        <w:rPr>
          <w:rFonts w:eastAsia="Times New Roman"/>
          <w:szCs w:val="24"/>
        </w:rPr>
        <w:t>υαισθησία μας για τον αγροτικό τομέα και γι’ αυτό θα στηρίξουμε αυτό το νομοσχέδιο.</w:t>
      </w:r>
    </w:p>
    <w:p w14:paraId="12E5553A" w14:textId="77777777" w:rsidR="00A37F14" w:rsidRDefault="002C15DC">
      <w:pPr>
        <w:spacing w:line="600" w:lineRule="auto"/>
        <w:ind w:firstLine="720"/>
        <w:jc w:val="both"/>
        <w:rPr>
          <w:rFonts w:eastAsia="Times New Roman"/>
          <w:szCs w:val="24"/>
        </w:rPr>
      </w:pPr>
      <w:r>
        <w:rPr>
          <w:rFonts w:eastAsia="Times New Roman"/>
          <w:szCs w:val="24"/>
        </w:rPr>
        <w:t>Ευχαριστώ.</w:t>
      </w:r>
    </w:p>
    <w:p w14:paraId="12E5553B" w14:textId="77777777" w:rsidR="00A37F14" w:rsidRDefault="002C15D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2E5553C" w14:textId="77777777" w:rsidR="00A37F14" w:rsidRDefault="002C15D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τώρα ο κ. Καρράς, Κοινοβουλευτικός Εκπρόσωπος της Ένωσης Κε</w:t>
      </w:r>
      <w:r>
        <w:rPr>
          <w:rFonts w:eastAsia="Times New Roman"/>
          <w:szCs w:val="24"/>
        </w:rPr>
        <w:t>ντρώων, και μετά ο κ. Μιλτιάδης Βαρβιτσιώτης.</w:t>
      </w:r>
    </w:p>
    <w:p w14:paraId="12E5553D" w14:textId="77777777" w:rsidR="00A37F14" w:rsidRDefault="002C15DC">
      <w:pPr>
        <w:spacing w:line="600" w:lineRule="auto"/>
        <w:ind w:firstLine="720"/>
        <w:jc w:val="both"/>
        <w:rPr>
          <w:rFonts w:eastAsia="Times New Roman"/>
          <w:szCs w:val="24"/>
        </w:rPr>
      </w:pPr>
      <w:r>
        <w:rPr>
          <w:rFonts w:eastAsia="Times New Roman"/>
          <w:szCs w:val="24"/>
        </w:rPr>
        <w:t xml:space="preserve">Ορίστε, κύριε Καρρά, έχετε δώδεκα λεπτά. </w:t>
      </w:r>
    </w:p>
    <w:p w14:paraId="12E5553E" w14:textId="77777777" w:rsidR="00A37F14" w:rsidRDefault="002C15DC">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Ευχαριστώ, κυριά Πρόεδρε.</w:t>
      </w:r>
    </w:p>
    <w:p w14:paraId="12E5553F" w14:textId="77777777" w:rsidR="00A37F14" w:rsidRDefault="002C15DC">
      <w:pPr>
        <w:spacing w:line="600" w:lineRule="auto"/>
        <w:ind w:firstLine="720"/>
        <w:jc w:val="both"/>
        <w:rPr>
          <w:rFonts w:eastAsia="Times New Roman"/>
          <w:szCs w:val="24"/>
        </w:rPr>
      </w:pPr>
      <w:r>
        <w:rPr>
          <w:rFonts w:eastAsia="Times New Roman"/>
          <w:szCs w:val="24"/>
        </w:rPr>
        <w:t xml:space="preserve">Η τροπολογία που έφερε το Υπουργείο Εργασίας σε σχέση με την αναδρομική παρακράτηση των καταβολών του ΕΚΑΣ που </w:t>
      </w:r>
      <w:r>
        <w:rPr>
          <w:rFonts w:eastAsia="Times New Roman"/>
          <w:szCs w:val="24"/>
        </w:rPr>
        <w:t>περικόπτονται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w:t>
      </w:r>
      <w:r>
        <w:rPr>
          <w:rFonts w:eastAsia="Times New Roman"/>
          <w:szCs w:val="24"/>
        </w:rPr>
        <w:t>1</w:t>
      </w:r>
      <w:r>
        <w:rPr>
          <w:rFonts w:eastAsia="Times New Roman"/>
          <w:szCs w:val="24"/>
        </w:rPr>
        <w:t>6, μου θύμισε μια μεγάλη αδικία η οποία περιλαμβάνεται στο ίδιο</w:t>
      </w:r>
      <w:r>
        <w:rPr>
          <w:rFonts w:eastAsia="Times New Roman"/>
          <w:szCs w:val="24"/>
        </w:rPr>
        <w:t xml:space="preserve"> ψηφισθέν</w:t>
      </w:r>
      <w:r>
        <w:rPr>
          <w:rFonts w:eastAsia="Times New Roman"/>
          <w:szCs w:val="24"/>
        </w:rPr>
        <w:t xml:space="preserve"> ασφαλιστικό νομοσχέδιο και με υποχρεώνει να τονίσω στην Αίθουσα, έστω και αν δεν είναι αντικείμενο της παρούσης ρυθμίσεως, τη μεγάλη αδικία που έγινε στις χήρ</w:t>
      </w:r>
      <w:r>
        <w:rPr>
          <w:rFonts w:eastAsia="Times New Roman"/>
          <w:szCs w:val="24"/>
        </w:rPr>
        <w:t xml:space="preserve">ες, εκείνες οι οποίες είναι ανασφάλιστες, εκείνες οι οποίες στηρίζανε τη ζωή τους στον σύζυγό τους και είχαν τη </w:t>
      </w:r>
      <w:r>
        <w:rPr>
          <w:rFonts w:eastAsia="Times New Roman"/>
          <w:szCs w:val="24"/>
        </w:rPr>
        <w:t>ατυχία</w:t>
      </w:r>
      <w:r>
        <w:rPr>
          <w:rFonts w:eastAsia="Times New Roman"/>
          <w:szCs w:val="24"/>
        </w:rPr>
        <w:t xml:space="preserve"> είτε σε ένα δυστύχημα σε μια οικοδομή είτε σε ένα αυτοκινητιστικό να χαθεί και ενδεχομένως να έχουν παιδιά. </w:t>
      </w:r>
    </w:p>
    <w:p w14:paraId="12E55540" w14:textId="77777777" w:rsidR="00A37F14" w:rsidRDefault="002C15DC">
      <w:pPr>
        <w:spacing w:line="600" w:lineRule="auto"/>
        <w:ind w:firstLine="720"/>
        <w:jc w:val="both"/>
        <w:rPr>
          <w:rFonts w:eastAsia="Times New Roman"/>
          <w:szCs w:val="24"/>
        </w:rPr>
      </w:pPr>
      <w:r>
        <w:rPr>
          <w:rFonts w:eastAsia="Times New Roman"/>
          <w:szCs w:val="24"/>
        </w:rPr>
        <w:t>Έβαλε, λοιπόν, το 55</w:t>
      </w:r>
      <w:r>
        <w:rPr>
          <w:rFonts w:eastAsia="Times New Roman"/>
          <w:szCs w:val="24"/>
          <w:vertAlign w:val="superscript"/>
        </w:rPr>
        <w:t>ο</w:t>
      </w:r>
      <w:r>
        <w:rPr>
          <w:rFonts w:eastAsia="Times New Roman"/>
          <w:szCs w:val="24"/>
        </w:rPr>
        <w:t xml:space="preserve"> έτος της ηλικίας ο προηγούμενος, ο προ δεκαπέντε ημερών νόμος, για να αποκτούν δικαίωμα συνταξιοδότησης αυτές οι δυστυχείς γυναίκες. Είμαι υποχρεωμένος, έστω και αν σήμερα δεν είναι το αντικείμενό μας, εφόσον μου δίνεται η δυνατότητα να τονισθεί στη Βουλή</w:t>
      </w:r>
      <w:r>
        <w:rPr>
          <w:rFonts w:eastAsia="Times New Roman"/>
          <w:szCs w:val="24"/>
        </w:rPr>
        <w:t xml:space="preserve">, να αναφερθεί, να εκφράσω τη δικαιολογημένη αγανάκτηση η οποία με διακατέχει, να ενώσω τη φωνή μου με πολλούς και εκτός της Αιθούσης που </w:t>
      </w:r>
      <w:r>
        <w:rPr>
          <w:rFonts w:eastAsia="Times New Roman"/>
          <w:szCs w:val="24"/>
        </w:rPr>
        <w:t>αναδεικνύουν</w:t>
      </w:r>
      <w:r>
        <w:rPr>
          <w:rFonts w:eastAsia="Times New Roman"/>
          <w:szCs w:val="24"/>
        </w:rPr>
        <w:t xml:space="preserve"> αυτήν την αδικία και να ζητήσω έστω και την έσχατη στιγμή, έστω και αν κανείς εκ των αρμοδίων Υπουργών δε</w:t>
      </w:r>
      <w:r>
        <w:rPr>
          <w:rFonts w:eastAsia="Times New Roman"/>
          <w:szCs w:val="24"/>
        </w:rPr>
        <w:t xml:space="preserve">ν βρίσκεται τώρα εδώ –συγχωρήστε με, κύριε Πετρόπουλε, νόμιζα ότι δεν ήταν κανείς- να ζητήσω τουλάχιστον αυτή η αδικία να αποκατασταθεί, κύριε Υπουργέ. Εννοώ για τη συνταξιοδότηση χηρείας </w:t>
      </w:r>
      <w:r>
        <w:rPr>
          <w:rFonts w:eastAsia="Times New Roman"/>
          <w:szCs w:val="24"/>
        </w:rPr>
        <w:t xml:space="preserve">όχι μετά </w:t>
      </w:r>
      <w:r>
        <w:rPr>
          <w:rFonts w:eastAsia="Times New Roman"/>
          <w:szCs w:val="24"/>
        </w:rPr>
        <w:t>τα πενήντα πέντε έτη</w:t>
      </w:r>
      <w:r>
        <w:rPr>
          <w:rFonts w:eastAsia="Times New Roman"/>
          <w:szCs w:val="24"/>
        </w:rPr>
        <w:t xml:space="preserve"> της</w:t>
      </w:r>
      <w:r>
        <w:rPr>
          <w:rFonts w:eastAsia="Times New Roman"/>
          <w:szCs w:val="24"/>
        </w:rPr>
        <w:t xml:space="preserve"> </w:t>
      </w:r>
      <w:r>
        <w:rPr>
          <w:rFonts w:eastAsia="Times New Roman"/>
          <w:szCs w:val="24"/>
        </w:rPr>
        <w:t xml:space="preserve">ηλικίας </w:t>
      </w:r>
      <w:r>
        <w:rPr>
          <w:rFonts w:eastAsia="Times New Roman"/>
          <w:szCs w:val="24"/>
        </w:rPr>
        <w:t>να πάει στην ηλικία εκείνη</w:t>
      </w:r>
      <w:r>
        <w:rPr>
          <w:rFonts w:eastAsia="Times New Roman"/>
          <w:szCs w:val="24"/>
        </w:rPr>
        <w:t xml:space="preserve"> που συμβαίνει το δυστυχές γεγονός της απώλειας του συζύγου</w:t>
      </w:r>
      <w:r>
        <w:rPr>
          <w:rFonts w:eastAsia="Times New Roman"/>
          <w:szCs w:val="24"/>
        </w:rPr>
        <w:t>,</w:t>
      </w:r>
      <w:r>
        <w:rPr>
          <w:rFonts w:eastAsia="Times New Roman"/>
          <w:szCs w:val="24"/>
        </w:rPr>
        <w:t xml:space="preserve"> </w:t>
      </w:r>
      <w:r>
        <w:rPr>
          <w:rFonts w:eastAsia="Times New Roman"/>
          <w:szCs w:val="24"/>
        </w:rPr>
        <w:t>έστω και αν δεν συμπληρώνει το 55</w:t>
      </w:r>
      <w:r w:rsidRPr="00A52D9E">
        <w:rPr>
          <w:rFonts w:eastAsia="Times New Roman"/>
          <w:szCs w:val="24"/>
          <w:vertAlign w:val="superscript"/>
        </w:rPr>
        <w:t>ο</w:t>
      </w:r>
      <w:r>
        <w:rPr>
          <w:rFonts w:eastAsia="Times New Roman"/>
          <w:szCs w:val="24"/>
        </w:rPr>
        <w:t xml:space="preserve"> έτος,</w:t>
      </w:r>
      <w:r>
        <w:rPr>
          <w:rFonts w:eastAsia="Times New Roman"/>
          <w:szCs w:val="24"/>
        </w:rPr>
        <w:t xml:space="preserve"> εφόσον δεν έχει άλλους πόρους. </w:t>
      </w:r>
    </w:p>
    <w:p w14:paraId="12E55541" w14:textId="77777777" w:rsidR="00A37F14" w:rsidRDefault="002C15DC">
      <w:pPr>
        <w:spacing w:line="600" w:lineRule="auto"/>
        <w:ind w:firstLine="720"/>
        <w:jc w:val="both"/>
        <w:rPr>
          <w:rFonts w:eastAsia="Times New Roman"/>
          <w:szCs w:val="24"/>
        </w:rPr>
      </w:pPr>
      <w:r>
        <w:rPr>
          <w:rFonts w:eastAsia="Times New Roman"/>
          <w:szCs w:val="24"/>
        </w:rPr>
        <w:t>Θα προχωρήσω, λοιπόν, μετά από αυτό. Θα πω πρώτα απ’ όλα για κάποιες τροπολογίες οι οποίες υπάρχουν μέσα στο νομοσχέδιο, ξ</w:t>
      </w:r>
      <w:r>
        <w:rPr>
          <w:rFonts w:eastAsia="Times New Roman"/>
          <w:szCs w:val="24"/>
        </w:rPr>
        <w:t xml:space="preserve">εκινώντας από μια τροπολογία η οποία αναστέλλει κάθε μισθολογική ωρίμανση και μισθολογική προαγωγή στα ειδικά μισθολόγια. Φαίνεται να εντάσσεται σε ένα ευρύτερο πλαίσιο περικοπών, περιστολής, υφεσιακό. </w:t>
      </w:r>
    </w:p>
    <w:p w14:paraId="12E55542" w14:textId="77777777" w:rsidR="00A37F14" w:rsidRDefault="002C15DC">
      <w:pPr>
        <w:spacing w:line="600" w:lineRule="auto"/>
        <w:ind w:firstLine="720"/>
        <w:jc w:val="both"/>
        <w:rPr>
          <w:rFonts w:eastAsia="Times New Roman"/>
          <w:szCs w:val="24"/>
        </w:rPr>
      </w:pPr>
      <w:r>
        <w:rPr>
          <w:rFonts w:eastAsia="Times New Roman"/>
          <w:szCs w:val="24"/>
        </w:rPr>
        <w:t>Άκουσα, όμως, μια άποψη το πρωί, ότι για μια ειδικότε</w:t>
      </w:r>
      <w:r>
        <w:rPr>
          <w:rFonts w:eastAsia="Times New Roman"/>
          <w:szCs w:val="24"/>
        </w:rPr>
        <w:t>ρη κατηγορία των ειδικών μισθολογίων, στους ενστόλους, θα υπάρξει αποκατάσταση στο νομοσχέδιο αυτό τις επόμενες ώρες. Εάν υπάρξει αποκατάσταση, δηλαδή εξαιρεθούν της απαγόρευσης των ωριμάνσεων, νομίζω ότι θα πρέπει συνολικά οι κατηγορίες των ειδικών μισθολ</w:t>
      </w:r>
      <w:r>
        <w:rPr>
          <w:rFonts w:eastAsia="Times New Roman"/>
          <w:szCs w:val="24"/>
        </w:rPr>
        <w:t xml:space="preserve">ογίων να περιληφθούν στην εξαίρεση, μέσα στο πλαίσιο βέβαια της δημοσιονομικής δυνατότητας. </w:t>
      </w:r>
    </w:p>
    <w:p w14:paraId="12E55543" w14:textId="77777777" w:rsidR="00A37F14" w:rsidRDefault="002C15DC">
      <w:pPr>
        <w:spacing w:line="600" w:lineRule="auto"/>
        <w:ind w:firstLine="720"/>
        <w:jc w:val="both"/>
        <w:rPr>
          <w:rFonts w:eastAsia="Times New Roman"/>
          <w:szCs w:val="24"/>
        </w:rPr>
      </w:pPr>
      <w:r>
        <w:rPr>
          <w:rFonts w:eastAsia="Times New Roman"/>
          <w:szCs w:val="24"/>
        </w:rPr>
        <w:t>Άκουσα την άποψη από τους ΑΝΕΛ ότι όχι, τι είναι αυτά που λέω ή τι είναι αυτά που θα υποστηρίξω, διότι το Υπουργείο Άμυνας αποφασίζει ότι δεν θα υπάρξει περικοπή σ</w:t>
      </w:r>
      <w:r>
        <w:rPr>
          <w:rFonts w:eastAsia="Times New Roman"/>
          <w:szCs w:val="24"/>
        </w:rPr>
        <w:t xml:space="preserve">ε αυτούς. </w:t>
      </w:r>
      <w:r>
        <w:rPr>
          <w:rFonts w:eastAsia="Times New Roman"/>
          <w:szCs w:val="24"/>
        </w:rPr>
        <w:t>Μακάρι.</w:t>
      </w:r>
      <w:r>
        <w:rPr>
          <w:rFonts w:eastAsia="Times New Roman"/>
          <w:szCs w:val="24"/>
        </w:rPr>
        <w:t xml:space="preserve"> Αναφέρθηκα στην απόφαση του Συμβουλίου Επικρατείας, η οποία για προηγούμενα έτη είπε ότι δεν ήταν νόμιμες οι περικοπές οι οποίες έγιναν. Συνεπώς</w:t>
      </w:r>
      <w:r>
        <w:rPr>
          <w:rFonts w:eastAsia="Times New Roman"/>
          <w:szCs w:val="24"/>
        </w:rPr>
        <w:t xml:space="preserve"> και με βάση αυτή την απόφαση,</w:t>
      </w:r>
      <w:r>
        <w:rPr>
          <w:rFonts w:eastAsia="Times New Roman"/>
          <w:szCs w:val="24"/>
        </w:rPr>
        <w:t xml:space="preserve"> πρέπει να δούμε το θέμα αυτών των λεγόμενων «ωριμάνσεων», αν υπ</w:t>
      </w:r>
      <w:r>
        <w:rPr>
          <w:rFonts w:eastAsia="Times New Roman"/>
          <w:szCs w:val="24"/>
        </w:rPr>
        <w:t xml:space="preserve">άρξει μια εξαίρεση, να αντιμετωπιστεί </w:t>
      </w:r>
      <w:r>
        <w:rPr>
          <w:rFonts w:eastAsia="Times New Roman"/>
          <w:szCs w:val="24"/>
        </w:rPr>
        <w:t xml:space="preserve">και </w:t>
      </w:r>
      <w:r>
        <w:rPr>
          <w:rFonts w:eastAsia="Times New Roman"/>
          <w:szCs w:val="24"/>
        </w:rPr>
        <w:t>για τα υπόλοιπα μισθολόγια.</w:t>
      </w:r>
    </w:p>
    <w:p w14:paraId="12E55544" w14:textId="77777777" w:rsidR="00A37F14" w:rsidRDefault="002C15DC">
      <w:pPr>
        <w:spacing w:line="600" w:lineRule="auto"/>
        <w:ind w:firstLine="720"/>
        <w:jc w:val="both"/>
        <w:rPr>
          <w:rFonts w:eastAsia="Times New Roman"/>
          <w:szCs w:val="24"/>
        </w:rPr>
      </w:pPr>
      <w:r>
        <w:rPr>
          <w:rFonts w:eastAsia="Times New Roman"/>
          <w:szCs w:val="24"/>
        </w:rPr>
        <w:t xml:space="preserve">Θα μου επιτρέψετε να κάνω έναν σχολιασμό στον τρόπο νομοθέτησης. Σε μια άλλη τροπολογία, η οποία ήρθε στα χέρια μου νωρίτερα, διάβασα ότι επαναφέρετε ένα </w:t>
      </w:r>
      <w:r>
        <w:rPr>
          <w:rFonts w:eastAsia="Times New Roman"/>
          <w:szCs w:val="24"/>
        </w:rPr>
        <w:t>δ</w:t>
      </w:r>
      <w:r>
        <w:rPr>
          <w:rFonts w:eastAsia="Times New Roman"/>
          <w:szCs w:val="24"/>
        </w:rPr>
        <w:t>ιάταγμα του 1987 σχετικά με τις</w:t>
      </w:r>
      <w:r>
        <w:rPr>
          <w:rFonts w:eastAsia="Times New Roman"/>
          <w:szCs w:val="24"/>
        </w:rPr>
        <w:t xml:space="preserve"> χρήσεις γης και ότι καταργούνται οι διατάξεις νεότερου νόμου του 2014, που ρύθμιζαν το θέμα αυτό, ούτως ώστε να δοθεί ο χρόνος να μελετηθούν και να εκδοθούν καινούργιες. </w:t>
      </w:r>
    </w:p>
    <w:p w14:paraId="12E55545" w14:textId="77777777" w:rsidR="00A37F14" w:rsidRDefault="002C15DC">
      <w:pPr>
        <w:spacing w:line="600" w:lineRule="auto"/>
        <w:ind w:firstLine="720"/>
        <w:jc w:val="both"/>
        <w:rPr>
          <w:rFonts w:eastAsia="Times New Roman"/>
          <w:szCs w:val="24"/>
        </w:rPr>
      </w:pPr>
      <w:r>
        <w:rPr>
          <w:rFonts w:eastAsia="Times New Roman"/>
          <w:szCs w:val="24"/>
        </w:rPr>
        <w:t>Θέλω να πω, λοιπόν, το εξής πολύ απλό. Λέει η διάταξη: «Καταργούνται τα άρθρα του νό</w:t>
      </w:r>
      <w:r>
        <w:rPr>
          <w:rFonts w:eastAsia="Times New Roman"/>
          <w:szCs w:val="24"/>
        </w:rPr>
        <w:t xml:space="preserve">μου 4269/2014 και θα εφαρμόζονται οι διατάξεις του </w:t>
      </w:r>
      <w:r>
        <w:rPr>
          <w:rFonts w:eastAsia="Times New Roman"/>
          <w:szCs w:val="24"/>
        </w:rPr>
        <w:t>δ</w:t>
      </w:r>
      <w:r>
        <w:rPr>
          <w:rFonts w:eastAsia="Times New Roman"/>
          <w:szCs w:val="24"/>
        </w:rPr>
        <w:t xml:space="preserve">ιατάγματος του 1987 «περί χρήσεων γης»». Ξέρετε τι συμβαίνει εδώ; Το λέω με μια </w:t>
      </w:r>
      <w:r>
        <w:rPr>
          <w:rFonts w:eastAsia="Times New Roman"/>
          <w:szCs w:val="24"/>
        </w:rPr>
        <w:t>επιμονή</w:t>
      </w:r>
      <w:r>
        <w:rPr>
          <w:rFonts w:eastAsia="Times New Roman"/>
          <w:szCs w:val="24"/>
        </w:rPr>
        <w:t xml:space="preserve"> πολλές φορές. Εφόσον έχουν καταργηθεί οι διατάξεις του 1987 με ρητή διάταξη νόμου, δεν μπορούν να επανέρχονται σε ισ</w:t>
      </w:r>
      <w:r>
        <w:rPr>
          <w:rFonts w:eastAsia="Times New Roman"/>
          <w:szCs w:val="24"/>
        </w:rPr>
        <w:t xml:space="preserve">χύ με παραπομπή. Θα τεθεί θέμα στις πολεοδομικές ρυθμίσεις. Έχουμε που έχουμε μια ύφεση, έχουμε μια έλλειψη επενδύσεων στον οικοδομικό τομέα και στις κατασκευές. Ποιο θέμα, λοιπόν, θα τεθεί; Δεν θα υπάρχει νόμος που να καθορίζει χρήσεις γης. </w:t>
      </w:r>
    </w:p>
    <w:p w14:paraId="12E55546" w14:textId="77777777" w:rsidR="00A37F14" w:rsidRDefault="002C15DC">
      <w:pPr>
        <w:spacing w:line="600" w:lineRule="auto"/>
        <w:ind w:firstLine="720"/>
        <w:jc w:val="both"/>
        <w:rPr>
          <w:rFonts w:eastAsia="Times New Roman"/>
          <w:szCs w:val="24"/>
        </w:rPr>
      </w:pPr>
      <w:r>
        <w:rPr>
          <w:rFonts w:eastAsia="Times New Roman"/>
          <w:szCs w:val="24"/>
        </w:rPr>
        <w:t xml:space="preserve">Γιατί το λέω </w:t>
      </w:r>
      <w:r>
        <w:rPr>
          <w:rFonts w:eastAsia="Times New Roman"/>
          <w:szCs w:val="24"/>
        </w:rPr>
        <w:t xml:space="preserve">αυτό; Καταργήθηκαν με τον νόμο του 2014. Λέει σήμερα η προτεινόμενη τροπολογία ότι θα εφαρμόζονται οι διατάξεις του </w:t>
      </w:r>
      <w:r>
        <w:rPr>
          <w:rFonts w:eastAsia="Times New Roman"/>
          <w:szCs w:val="24"/>
        </w:rPr>
        <w:t>π</w:t>
      </w:r>
      <w:r>
        <w:rPr>
          <w:rFonts w:eastAsia="Times New Roman"/>
          <w:szCs w:val="24"/>
        </w:rPr>
        <w:t xml:space="preserve">ροεδρικού </w:t>
      </w:r>
      <w:r>
        <w:rPr>
          <w:rFonts w:eastAsia="Times New Roman"/>
          <w:szCs w:val="24"/>
        </w:rPr>
        <w:t>δ</w:t>
      </w:r>
      <w:r>
        <w:rPr>
          <w:rFonts w:eastAsia="Times New Roman"/>
          <w:szCs w:val="24"/>
        </w:rPr>
        <w:t>ιατάγματος του 1987. Δεν κρίνω την ρύθμιση αν είναι σωστή ή δεν είναι. Λέω όμως ότι αν θέλετε να έχετε χρήσεις γης και να μην το</w:t>
      </w:r>
      <w:r>
        <w:rPr>
          <w:rFonts w:eastAsia="Times New Roman"/>
          <w:szCs w:val="24"/>
        </w:rPr>
        <w:t xml:space="preserve"> βρείτε μπροστά σας, πρέπει να δημοσιεύσετε εκ νέου στην Εφημερίδα της Κυβερνήσεως εκείνες τις διατάξεις που έχουν καταργηθεί</w:t>
      </w:r>
      <w:r>
        <w:rPr>
          <w:rFonts w:eastAsia="Times New Roman"/>
          <w:szCs w:val="24"/>
        </w:rPr>
        <w:t xml:space="preserve"> και επαναφέρονται</w:t>
      </w:r>
      <w:r>
        <w:rPr>
          <w:rFonts w:eastAsia="Times New Roman"/>
          <w:szCs w:val="24"/>
        </w:rPr>
        <w:t xml:space="preserve"> για να έχουν ισχύ.</w:t>
      </w:r>
    </w:p>
    <w:p w14:paraId="12E55547" w14:textId="77777777" w:rsidR="00A37F14" w:rsidRDefault="002C15DC">
      <w:pPr>
        <w:spacing w:line="600" w:lineRule="auto"/>
        <w:ind w:firstLine="720"/>
        <w:jc w:val="both"/>
        <w:rPr>
          <w:rFonts w:eastAsia="Times New Roman"/>
          <w:szCs w:val="24"/>
        </w:rPr>
      </w:pPr>
      <w:r>
        <w:rPr>
          <w:rFonts w:eastAsia="Times New Roman"/>
          <w:szCs w:val="24"/>
        </w:rPr>
        <w:t>Επί του νόμου, λοιπόν, τώρα. Τι μας λέει ο νόμος; Ο νόμος, λοιπόν, αν προσπαθήσουμε να τον κω</w:t>
      </w:r>
      <w:r>
        <w:rPr>
          <w:rFonts w:eastAsia="Times New Roman"/>
          <w:szCs w:val="24"/>
        </w:rPr>
        <w:t xml:space="preserve">δικοποιήσουμε μάς λέει ότι συνιστά καινούργιες </w:t>
      </w:r>
      <w:r>
        <w:rPr>
          <w:rFonts w:eastAsia="Times New Roman"/>
          <w:szCs w:val="24"/>
        </w:rPr>
        <w:t>δ</w:t>
      </w:r>
      <w:r>
        <w:rPr>
          <w:rFonts w:eastAsia="Times New Roman"/>
          <w:szCs w:val="24"/>
        </w:rPr>
        <w:t xml:space="preserve">ημόσιες </w:t>
      </w:r>
      <w:r>
        <w:rPr>
          <w:rFonts w:eastAsia="Times New Roman"/>
          <w:szCs w:val="24"/>
        </w:rPr>
        <w:t>υ</w:t>
      </w:r>
      <w:r>
        <w:rPr>
          <w:rFonts w:eastAsia="Times New Roman"/>
          <w:szCs w:val="24"/>
        </w:rPr>
        <w:t>πηρεσίες, συνιστά την Ανεξάρτητη Αρχή Δημοσίων Εσόδων, συνιστά μια άλλη Ανεξάρτητη Αρχή Δημοσίων Λιμένων, συνιστά παράλληλα και Δημόσια Αρχή Λιμένων. Αυτό δεν το κατάλαβα, γιατί δύο επικαλυπτόμενες μ</w:t>
      </w:r>
      <w:r>
        <w:rPr>
          <w:rFonts w:eastAsia="Times New Roman"/>
          <w:szCs w:val="24"/>
        </w:rPr>
        <w:t xml:space="preserve">εταξύ τους υπηρεσίες. </w:t>
      </w:r>
    </w:p>
    <w:p w14:paraId="12E55548" w14:textId="77777777" w:rsidR="00A37F14" w:rsidRDefault="002C15DC">
      <w:pPr>
        <w:spacing w:line="600" w:lineRule="auto"/>
        <w:ind w:firstLine="720"/>
        <w:jc w:val="both"/>
        <w:rPr>
          <w:rFonts w:eastAsia="Times New Roman"/>
          <w:b/>
          <w:szCs w:val="24"/>
        </w:rPr>
      </w:pPr>
      <w:r>
        <w:rPr>
          <w:rFonts w:eastAsia="Times New Roman"/>
          <w:b/>
          <w:szCs w:val="24"/>
        </w:rPr>
        <w:t xml:space="preserve">ΣΩΚΡΑΤΗΣ ΦΑΜΕΛΛΟΣ: </w:t>
      </w:r>
      <w:r>
        <w:rPr>
          <w:rFonts w:eastAsia="Times New Roman"/>
          <w:szCs w:val="24"/>
        </w:rPr>
        <w:t>Δεν είναι δύο. Θα σας πω εγώ.</w:t>
      </w:r>
    </w:p>
    <w:p w14:paraId="12E55549" w14:textId="77777777" w:rsidR="00A37F14" w:rsidRDefault="002C15DC">
      <w:pPr>
        <w:spacing w:line="600" w:lineRule="auto"/>
        <w:ind w:firstLine="720"/>
        <w:jc w:val="both"/>
        <w:rPr>
          <w:rFonts w:eastAsia="Times New Roman"/>
          <w:szCs w:val="24"/>
        </w:rPr>
      </w:pPr>
      <w:r>
        <w:rPr>
          <w:rFonts w:eastAsia="Times New Roman"/>
          <w:b/>
          <w:szCs w:val="24"/>
        </w:rPr>
        <w:t>ΓΕΩΡΓΙΟΣ – ΔΗΜΗΤΡΙΟΣ ΚΑΡΡΑΣ:</w:t>
      </w:r>
      <w:r>
        <w:rPr>
          <w:rFonts w:eastAsia="Times New Roman"/>
          <w:szCs w:val="24"/>
        </w:rPr>
        <w:t xml:space="preserve"> Αφήστε να έχω την άποψή μου, κύριε Φάμελλε. Θέλετε να το συνεχίσω; Θέλετε να σας πω;</w:t>
      </w:r>
    </w:p>
    <w:p w14:paraId="12E5554A" w14:textId="77777777" w:rsidR="00A37F14" w:rsidRDefault="002C15DC">
      <w:pPr>
        <w:spacing w:line="600" w:lineRule="auto"/>
        <w:ind w:firstLine="720"/>
        <w:jc w:val="both"/>
        <w:rPr>
          <w:rFonts w:eastAsia="Times New Roman"/>
          <w:szCs w:val="24"/>
        </w:rPr>
      </w:pPr>
      <w:r>
        <w:rPr>
          <w:rFonts w:eastAsia="Times New Roman"/>
          <w:szCs w:val="24"/>
        </w:rPr>
        <w:t xml:space="preserve">Βλέπω, λοιπόν, ότι η μια, η </w:t>
      </w:r>
      <w:r>
        <w:rPr>
          <w:rFonts w:eastAsia="Times New Roman"/>
          <w:szCs w:val="24"/>
        </w:rPr>
        <w:t>ρ</w:t>
      </w:r>
      <w:r>
        <w:rPr>
          <w:rFonts w:eastAsia="Times New Roman"/>
          <w:szCs w:val="24"/>
        </w:rPr>
        <w:t xml:space="preserve">υθμιστική </w:t>
      </w:r>
      <w:r>
        <w:rPr>
          <w:rFonts w:eastAsia="Times New Roman"/>
          <w:szCs w:val="24"/>
        </w:rPr>
        <w:t>α</w:t>
      </w:r>
      <w:r>
        <w:rPr>
          <w:rFonts w:eastAsia="Times New Roman"/>
          <w:szCs w:val="24"/>
        </w:rPr>
        <w:t xml:space="preserve">ρχή </w:t>
      </w:r>
      <w:r>
        <w:rPr>
          <w:rFonts w:eastAsia="Times New Roman"/>
          <w:szCs w:val="24"/>
        </w:rPr>
        <w:t>λ</w:t>
      </w:r>
      <w:r>
        <w:rPr>
          <w:rFonts w:eastAsia="Times New Roman"/>
          <w:szCs w:val="24"/>
        </w:rPr>
        <w:t xml:space="preserve">ιμένων, θα έχει και μια κυρωτική ευθύνη, ούτως ώστε να επεμβαίνει σε εκείνες τις συμβάσεις που έχει υπογράψει το ελληνικό κράτος και η άλλη, η </w:t>
      </w:r>
      <w:r>
        <w:rPr>
          <w:rFonts w:eastAsia="Times New Roman"/>
          <w:szCs w:val="24"/>
        </w:rPr>
        <w:t>α</w:t>
      </w:r>
      <w:r>
        <w:rPr>
          <w:rFonts w:eastAsia="Times New Roman"/>
          <w:szCs w:val="24"/>
        </w:rPr>
        <w:t xml:space="preserve">ρχή </w:t>
      </w:r>
      <w:r>
        <w:rPr>
          <w:rFonts w:eastAsia="Times New Roman"/>
          <w:szCs w:val="24"/>
        </w:rPr>
        <w:t>λ</w:t>
      </w:r>
      <w:r>
        <w:rPr>
          <w:rFonts w:eastAsia="Times New Roman"/>
          <w:szCs w:val="24"/>
        </w:rPr>
        <w:t>ιμένος, θα ελέγχει πάλι τις ίδιες συμβάσεις, αφού λέμε ότι τα λιμάνια θα ιδιωτικοποιηθούν. Θα έχουμε, λοιπό</w:t>
      </w:r>
      <w:r>
        <w:rPr>
          <w:rFonts w:eastAsia="Times New Roman"/>
          <w:szCs w:val="24"/>
        </w:rPr>
        <w:t xml:space="preserve">ν, από τη μία τη μια </w:t>
      </w:r>
      <w:r>
        <w:rPr>
          <w:rFonts w:eastAsia="Times New Roman"/>
          <w:szCs w:val="24"/>
        </w:rPr>
        <w:t>α</w:t>
      </w:r>
      <w:r>
        <w:rPr>
          <w:rFonts w:eastAsia="Times New Roman"/>
          <w:szCs w:val="24"/>
        </w:rPr>
        <w:t xml:space="preserve">ρχή και από την άλλη τη </w:t>
      </w:r>
      <w:r>
        <w:rPr>
          <w:rFonts w:eastAsia="Times New Roman"/>
          <w:szCs w:val="24"/>
        </w:rPr>
        <w:t>ρ</w:t>
      </w:r>
      <w:r>
        <w:rPr>
          <w:rFonts w:eastAsia="Times New Roman"/>
          <w:szCs w:val="24"/>
        </w:rPr>
        <w:t>υθμιστική. Τι θα προσθέσουν αυτές δεν το γνωρίζω.</w:t>
      </w:r>
    </w:p>
    <w:p w14:paraId="12E5554B" w14:textId="77777777" w:rsidR="00A37F14" w:rsidRDefault="002C15DC">
      <w:pPr>
        <w:spacing w:line="600" w:lineRule="auto"/>
        <w:ind w:firstLine="720"/>
        <w:jc w:val="both"/>
        <w:rPr>
          <w:rFonts w:eastAsia="Times New Roman"/>
          <w:szCs w:val="24"/>
        </w:rPr>
      </w:pPr>
      <w:r>
        <w:rPr>
          <w:rFonts w:eastAsia="Times New Roman"/>
          <w:szCs w:val="24"/>
        </w:rPr>
        <w:t>Επίσης, δεν γνωρίζω τι θα προσθέσει και μια νέα Ειδική Γραμματεία Ψηφιακής Πολιτικής. Έχουν ξοδευτεί, έχουν πεταχτεί χρήματα της Ευρωπαϊκής Ένωσης για την ψηφι</w:t>
      </w:r>
      <w:r>
        <w:rPr>
          <w:rFonts w:eastAsia="Times New Roman"/>
          <w:szCs w:val="24"/>
        </w:rPr>
        <w:t xml:space="preserve">ακή σύγκλιση, έχουν δημιουργηθεί υπηρεσίες, έχουν δοθεί δεκάδες, αν όχι εκατοντάδες εκατομμύρια από το προηγούμενο πρόγραμμα ΕΣΠΑ για τη ψηφιακή σύγκλιση. Απέτυχε αυτή η πολιτική; Αν απέτυχε, περιμένω να ακούσω ποιοι είναι οι υπεύθυνοι, περιμένω να ακούσω </w:t>
      </w:r>
      <w:r>
        <w:rPr>
          <w:rFonts w:eastAsia="Times New Roman"/>
          <w:szCs w:val="24"/>
        </w:rPr>
        <w:t xml:space="preserve">τις ποινικές διώξεις, για να μπορεί να αποκατασταθεί η ζημία του </w:t>
      </w:r>
      <w:r>
        <w:rPr>
          <w:rFonts w:eastAsia="Times New Roman"/>
          <w:szCs w:val="24"/>
        </w:rPr>
        <w:t>δ</w:t>
      </w:r>
      <w:r>
        <w:rPr>
          <w:rFonts w:eastAsia="Times New Roman"/>
          <w:szCs w:val="24"/>
        </w:rPr>
        <w:t xml:space="preserve">ημοσίου. Ούτε αυτό τίθεται καθόλου μέσα. </w:t>
      </w:r>
    </w:p>
    <w:p w14:paraId="12E5554C" w14:textId="77777777" w:rsidR="00A37F14" w:rsidRDefault="002C15DC">
      <w:pPr>
        <w:spacing w:line="600" w:lineRule="auto"/>
        <w:ind w:firstLine="720"/>
        <w:jc w:val="both"/>
        <w:rPr>
          <w:rFonts w:eastAsia="Times New Roman" w:cs="Times New Roman"/>
          <w:szCs w:val="24"/>
        </w:rPr>
      </w:pPr>
      <w:r>
        <w:rPr>
          <w:rFonts w:eastAsia="Times New Roman"/>
          <w:szCs w:val="24"/>
        </w:rPr>
        <w:t>Θα πούμε, όμως και λίγα για τα φορολογικά. Προ δεκαπέντε ημερών πήγαμε, συζητήσαμε. Αυξήθηκαν οι άμεσοι φόροι, ο φόρος εισοδήματος πάει από το 26% σ</w:t>
      </w:r>
      <w:r>
        <w:rPr>
          <w:rFonts w:eastAsia="Times New Roman"/>
          <w:szCs w:val="24"/>
        </w:rPr>
        <w:t>το 29% στις μικρομεσαίες. Ας μην δώσω πολλά παραδείγματα, είναι γνωστά στην Αίθουσα. Σήμερα έρχεται μια φοροεπιδρομή εμμέσων φόρων, η οποία προσπαθεί να καλύψει, υποτίθεται, ελλείματα. Και ρωτώ, λοιπόν: οι έμμεσοι αυτοί φόροι πού καταλήγουν; Καταλήγουν στο</w:t>
      </w:r>
      <w:r>
        <w:rPr>
          <w:rFonts w:eastAsia="Times New Roman"/>
          <w:szCs w:val="24"/>
        </w:rPr>
        <w:t>υς πλούσιους; Μα, οι πλούσιοι και αν έχει μια διαφορά ο έμμεσος φόρος, θα τον καλύψουν.</w:t>
      </w:r>
    </w:p>
    <w:p w14:paraId="12E5554D" w14:textId="77777777" w:rsidR="00A37F14" w:rsidRDefault="002C15DC">
      <w:pPr>
        <w:spacing w:line="600" w:lineRule="auto"/>
        <w:jc w:val="both"/>
        <w:rPr>
          <w:rFonts w:eastAsia="Times New Roman" w:cs="Times New Roman"/>
          <w:szCs w:val="24"/>
        </w:rPr>
      </w:pPr>
      <w:r>
        <w:rPr>
          <w:rFonts w:eastAsia="Times New Roman" w:cs="Times New Roman"/>
          <w:szCs w:val="24"/>
        </w:rPr>
        <w:t xml:space="preserve">Καταλήγουν στα μεσαία εισοδήματα; Ναι τα επηρεάζουν. Όμως, ιδιαίτερα επηρεάζουν τα εισοδήματα των μικρομεσαίων, των ανέργων, εκείνων που ζουν υπό το όριο διαβιώσεως. </w:t>
      </w:r>
    </w:p>
    <w:p w14:paraId="12E5554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αι τι τους λέμε, λοιπόν; Περικόψτε κι άλλα για να έχουμε οικονομίες. Περικόψτε κι άλλα για να καλύψουμε ελλείμματα. </w:t>
      </w:r>
    </w:p>
    <w:p w14:paraId="12E5554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Τι θα συμβεί, λοιπόν; Ως υφεσιακά μέτρα θα έχουμε πλέον περαιτέρω οικονομική επιδείνωση. Γιατί; Διότι δεν θα υπάρχει πια καμμία κατανάλωση.</w:t>
      </w:r>
      <w:r>
        <w:rPr>
          <w:rFonts w:eastAsia="Times New Roman" w:cs="Times New Roman"/>
          <w:szCs w:val="24"/>
        </w:rPr>
        <w:t xml:space="preserve"> Θα εκμηδενιστεί η κατανάλωση μέσα στη χώρα. Και τι θα ζητάμε; Θα ζητάμε δάνεια για ανακύκλωση των δανείων, αφού υποτίθεται ότι θα κλείσει η αξιολόγηση μεθαύριο. Θα μας δώσουν κάποια χρήματα, τα οποία δεν θα πάνε μέσα στην οικονομία, αλλά θα καλύψουν χρέη </w:t>
      </w:r>
      <w:r>
        <w:rPr>
          <w:rFonts w:eastAsia="Times New Roman" w:cs="Times New Roman"/>
          <w:szCs w:val="24"/>
        </w:rPr>
        <w:t xml:space="preserve">-δεν θυμάμαι το νούμερο- ή 7 ή 8 δισεκατομμυρίων. Θα αναχρηματοδοτήσουν το χρέος και θα είμαστε μια χαρά. </w:t>
      </w:r>
    </w:p>
    <w:p w14:paraId="12E5555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Μιλήσαμε για ανάπτυξη. Άκουσα πολλές φορές ότι μετά απ’ αυτόν τον νόμο που συζητάμε σήμερα, θα έρθει αναπτυξιακός νόμος για να μπορέσει η οικονομία ν</w:t>
      </w:r>
      <w:r>
        <w:rPr>
          <w:rFonts w:eastAsia="Times New Roman" w:cs="Times New Roman"/>
          <w:szCs w:val="24"/>
        </w:rPr>
        <w:t>α αναπτυχθεί, να απογειωθεί. Δεν θέλω να είμαι τόσο υπερβολικός στις εκφράσεις μου. Θα ρωτήσω κάτι: Εξασφαλίζει το κράτος πόρους ώστε να συμμετάσχει, να χρηματοδοτήσει, να επιδοτήσει έναν καινούργιο αναπτυξιακό νόμο; Μην μου πείτε για το ΕΣΠΑ. Μην με προλά</w:t>
      </w:r>
      <w:r>
        <w:rPr>
          <w:rFonts w:eastAsia="Times New Roman" w:cs="Times New Roman"/>
          <w:szCs w:val="24"/>
        </w:rPr>
        <w:t xml:space="preserve">βετε και μου πείτε για το ΕΣΠΑ. Γνωρίζουμε για το ΕΣΠΑ, γνωρίζουμε την κακοδαιμονία του, γνωρίζουμε τις δυσκολίες και γνωρίζουμε πώς διοχετεύεται. Όμως, αν αναχθούμε και κάνουμε έναν απολογισμό κι έναν έλεγχο του προηγούμενου διαστήματος, μέχρι το 2014 θα </w:t>
      </w:r>
      <w:r>
        <w:rPr>
          <w:rFonts w:eastAsia="Times New Roman" w:cs="Times New Roman"/>
          <w:szCs w:val="24"/>
        </w:rPr>
        <w:t xml:space="preserve">δούμε κατασπατάληση, θα δούμε ευθεία διασπάθιση δημοσίου χρήματος. Πού πάμε; Είναι έντονος ο προβληματισμός και η αγωνία. Δεν ξέρουμε πού πάμε αυτήν την στιγμή, τουλάχιστον εμείς. </w:t>
      </w:r>
    </w:p>
    <w:p w14:paraId="12E55551"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2E5555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Κύριε Παπαδόπουλε, εσείς το τοποθετήσατε στην άποψή </w:t>
      </w:r>
      <w:r>
        <w:rPr>
          <w:rFonts w:eastAsia="Times New Roman" w:cs="Times New Roman"/>
          <w:szCs w:val="24"/>
        </w:rPr>
        <w:t xml:space="preserve">σας, αφήστε να έχω κι εγώ τη δική μου. </w:t>
      </w:r>
    </w:p>
    <w:p w14:paraId="12E55553"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Δεν είπα τίποτα. Με τη συναγωνίστρια μιλάω.</w:t>
      </w:r>
    </w:p>
    <w:p w14:paraId="12E5555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Πάμε, λοιπόν, στη διαχείριση του δημόσιου χρέους. Είπα προηγουμένως ότι όλα αυτά στο νομοσχέδιο συμβάλουν στην αύξηση το</w:t>
      </w:r>
      <w:r>
        <w:rPr>
          <w:rFonts w:eastAsia="Times New Roman" w:cs="Times New Roman"/>
          <w:szCs w:val="24"/>
        </w:rPr>
        <w:t xml:space="preserve">υ κρατισμού. </w:t>
      </w:r>
    </w:p>
    <w:p w14:paraId="12E5555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Διαβάζω, λοιπόν: «Κυβερνητικό συμβούλιο διαχείρισης ιδιωτικού χρέους». Πολύ ωραία, κάνουμε υπηρεσίες τώρα όχι μόνο για το δημόσιο χρέος, αλλά και για το ιδιωτικό. Κάνουμε ένα κυβερνητικό συμβούλιο, αλλά κάνουμε και μια ειδική γραμματεία διαχε</w:t>
      </w:r>
      <w:r>
        <w:rPr>
          <w:rFonts w:eastAsia="Times New Roman" w:cs="Times New Roman"/>
          <w:szCs w:val="24"/>
        </w:rPr>
        <w:t xml:space="preserve">ίρισης του </w:t>
      </w:r>
      <w:r>
        <w:rPr>
          <w:rFonts w:eastAsia="Times New Roman" w:cs="Times New Roman"/>
          <w:szCs w:val="24"/>
        </w:rPr>
        <w:t>ιδιωτικού</w:t>
      </w:r>
      <w:r>
        <w:rPr>
          <w:rFonts w:eastAsia="Times New Roman" w:cs="Times New Roman"/>
          <w:szCs w:val="24"/>
        </w:rPr>
        <w:t xml:space="preserve"> χρέους με διευθύνσεις, τμήματα. Θα προσλάβουμε προσωπικό, θα μετατάξουμε, θα αποσπάσουμε, θα δημιουργήσουμε πολύ ωραίες νέες υπηρεσίες, τομεακές, μάλιστα, διαβάζω. </w:t>
      </w:r>
    </w:p>
    <w:p w14:paraId="12E5555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w:t>
      </w:r>
      <w:r>
        <w:rPr>
          <w:rFonts w:eastAsia="Times New Roman" w:cs="Times New Roman"/>
          <w:szCs w:val="24"/>
        </w:rPr>
        <w:t>ίου Βουλευτή)</w:t>
      </w:r>
    </w:p>
    <w:p w14:paraId="12E5555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 Κυρία Πρόεδρε, θα μου επιτρέψετε να χρησιμοποιήσω και τη δευτερολογία μου. </w:t>
      </w:r>
    </w:p>
    <w:p w14:paraId="12E5555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Ερωτώ, λοιπόν: Τι θα γίνει με τη διαχείριση του ιδιωτικού χρέους; Ποιες λύσεις θα δοθούν στα κόκκινα δάνεια; Θα πω μετά τι προβλέπει για τα ενήμερα δάνεια. Θα δοθεί </w:t>
      </w:r>
      <w:r>
        <w:rPr>
          <w:rFonts w:eastAsia="Times New Roman" w:cs="Times New Roman"/>
          <w:szCs w:val="24"/>
        </w:rPr>
        <w:t xml:space="preserve">η λύση των 140.000 αντικειμενικής αξίας για τα νοικοκυριά; Θα πούμε, λοιπόν, ότι για δύο χρόνια τους δίνουμε μια προσωρινή αναστολή από τους πλειστηριασμούς και λύσαμε κάποιο πρόβλημα; </w:t>
      </w:r>
    </w:p>
    <w:p w14:paraId="12E5555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Όχι κύριοι! Θα πρέπει να δοθεί μια οριστική λύση μέχρι ενός ποσού αντικειμενικής αξίας πρώτης κατοικίας για οικογένειες οι οποίες δεν μπορούν να αντιμετωπίσουν τη ρύθμιση αυτή, γιατί διαφορετικά θα έχουμε το εξής φαινόμενο: Θα ανασταλεί λιγάκι. Δεν θα πληρ</w:t>
      </w:r>
      <w:r>
        <w:rPr>
          <w:rFonts w:eastAsia="Times New Roman" w:cs="Times New Roman"/>
          <w:szCs w:val="24"/>
        </w:rPr>
        <w:t>ώσουμε. Θα φορτωθούν χρέος, διότι στη διετία η οποία θα διαρρεύσει με την αναστολή των πλειστηριασμών, οι τράπεζες δεν θα σταματήσουν να εκτοκίζουν, οι τράπεζες δεν θα σταματήσουν να επιβάλουν ρήτρες υπερημερίας. Κι αν μεταβιβαστούν, μεν, θα είναι αυξημένα</w:t>
      </w:r>
      <w:r>
        <w:rPr>
          <w:rFonts w:eastAsia="Times New Roman" w:cs="Times New Roman"/>
          <w:szCs w:val="24"/>
        </w:rPr>
        <w:t xml:space="preserve"> μετά από κάποια περίοδο, οπότε το ποσό θα έχει διογκωθεί ή αν δεν μεταβιβαστούν, στην λήξη της περιόδου -λέει ο νόμος ότι δεν θα μεταβιβαστούν προσωρινώς- ένα χρέος καθυστερούμενο ύψους 50.000, 100.000 θα είναι 80.000, θα είναι 120.000 και δεν θα αντιμετω</w:t>
      </w:r>
      <w:r>
        <w:rPr>
          <w:rFonts w:eastAsia="Times New Roman" w:cs="Times New Roman"/>
          <w:szCs w:val="24"/>
        </w:rPr>
        <w:t xml:space="preserve">πίζεται. </w:t>
      </w:r>
    </w:p>
    <w:p w14:paraId="12E5555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Δώστε μια λύση αν θέλετε. Οι τράπεζες πήραν τα χρήματα. Το έχω ξαναπεί. Οι τράπεζες πήραν τρεις επανακεφαλαιοποιήσεις. Και όταν οι τράπεζες πήραν τις επανακεφαλαιοποιήσεις, συνυπολογίζοντο και τα κόκκινα δάνεια. Τότε θα μπορούσε να έχει λυθεί το </w:t>
      </w:r>
      <w:r>
        <w:rPr>
          <w:rFonts w:eastAsia="Times New Roman" w:cs="Times New Roman"/>
          <w:szCs w:val="24"/>
        </w:rPr>
        <w:t xml:space="preserve">θέμα, διότι συνυπολογίζονται μέσα στις επισφάλειες και γι’ αυτό έγιναν οι ανακεφαλαιοποιήσεις. </w:t>
      </w:r>
    </w:p>
    <w:p w14:paraId="12E5555B" w14:textId="77777777" w:rsidR="00A37F14" w:rsidRDefault="002C15DC">
      <w:pPr>
        <w:spacing w:line="600" w:lineRule="auto"/>
        <w:ind w:firstLine="720"/>
        <w:jc w:val="both"/>
        <w:rPr>
          <w:rFonts w:eastAsia="Times New Roman"/>
          <w:szCs w:val="24"/>
        </w:rPr>
      </w:pPr>
      <w:r>
        <w:rPr>
          <w:rFonts w:eastAsia="Times New Roman"/>
          <w:szCs w:val="24"/>
        </w:rPr>
        <w:t>Πάμε στα ενήμερα δάνεια. Εκεί, στα ενήμερα δάνεια θα είναι το μεγάλο πάρτι. Για ποιον λόγο; Διότι για τους δανειολήπτες εκείνους -και είναι κυρίως μικροεπιχειρη</w:t>
      </w:r>
      <w:r>
        <w:rPr>
          <w:rFonts w:eastAsia="Times New Roman"/>
          <w:szCs w:val="24"/>
        </w:rPr>
        <w:t xml:space="preserve">ματιών αυτά- οι οποίοι είναι ενήμεροι και με κάποιες θυσίες κατάφεραν να μην έχουν κινδύνους, θα δημιουργηθούν κίνδυνοι. Διότι θα φύγει από έναν φυσικό φορέα, την τράπεζα, και θα πάει σε ένα </w:t>
      </w:r>
      <w:r>
        <w:rPr>
          <w:rFonts w:eastAsia="Times New Roman"/>
          <w:szCs w:val="24"/>
          <w:lang w:val="en-US"/>
        </w:rPr>
        <w:t>fund</w:t>
      </w:r>
      <w:r>
        <w:rPr>
          <w:rFonts w:eastAsia="Times New Roman"/>
          <w:szCs w:val="24"/>
        </w:rPr>
        <w:t xml:space="preserve">. Το </w:t>
      </w:r>
      <w:r>
        <w:rPr>
          <w:rFonts w:eastAsia="Times New Roman"/>
          <w:szCs w:val="24"/>
          <w:lang w:val="en-US"/>
        </w:rPr>
        <w:t>fund</w:t>
      </w:r>
      <w:r>
        <w:rPr>
          <w:rFonts w:eastAsia="Times New Roman"/>
          <w:szCs w:val="24"/>
        </w:rPr>
        <w:t xml:space="preserve"> τι θέλει; Θέλει άμεσα κέρδη. Ο νόμος αυτός για τα δάνεια, είτε ενήμερα είτε όχι, έχει ατέλειες. Δεν έχει αφαίρεση των ήδη γενομένων καταβολών, δεν έχει ποσοστό επί της </w:t>
      </w:r>
      <w:r>
        <w:rPr>
          <w:rFonts w:eastAsia="Times New Roman"/>
          <w:szCs w:val="24"/>
        </w:rPr>
        <w:t xml:space="preserve">τιμής </w:t>
      </w:r>
      <w:r>
        <w:rPr>
          <w:rFonts w:eastAsia="Times New Roman"/>
          <w:szCs w:val="24"/>
        </w:rPr>
        <w:t xml:space="preserve">πωλήσεως του ληξιπροθέσμου. </w:t>
      </w:r>
    </w:p>
    <w:p w14:paraId="12E5555C" w14:textId="77777777" w:rsidR="00A37F14" w:rsidRDefault="002C15DC">
      <w:pPr>
        <w:spacing w:line="600" w:lineRule="auto"/>
        <w:ind w:firstLine="720"/>
        <w:jc w:val="both"/>
        <w:rPr>
          <w:rFonts w:eastAsia="Times New Roman"/>
          <w:szCs w:val="24"/>
        </w:rPr>
      </w:pPr>
      <w:r>
        <w:rPr>
          <w:rFonts w:eastAsia="Times New Roman"/>
          <w:szCs w:val="24"/>
        </w:rPr>
        <w:t>Θα μου επιτρέψετε να πω ότι είναι ένα σημαντικό σημε</w:t>
      </w:r>
      <w:r>
        <w:rPr>
          <w:rFonts w:eastAsia="Times New Roman"/>
          <w:szCs w:val="24"/>
        </w:rPr>
        <w:t xml:space="preserve">ίο αυτό. Διότι, αν έχουμε στο παράδειγμα ένα ληξιπρόθεσμο δάνειο των 100.000 ευρώ και πουληθεί 20.000 ευρώ σε ένα </w:t>
      </w:r>
      <w:r>
        <w:rPr>
          <w:rFonts w:eastAsia="Times New Roman"/>
          <w:szCs w:val="24"/>
          <w:lang w:val="en-US"/>
        </w:rPr>
        <w:t>fund</w:t>
      </w:r>
      <w:r>
        <w:rPr>
          <w:rFonts w:eastAsia="Times New Roman"/>
          <w:szCs w:val="24"/>
        </w:rPr>
        <w:t xml:space="preserve"> που θα το αγοράσει, δεν θα πρέπει να έχουμε ένα ποσοστό το οποίο θα επιτρέψουμε στο </w:t>
      </w:r>
      <w:r>
        <w:rPr>
          <w:rFonts w:eastAsia="Times New Roman"/>
          <w:szCs w:val="24"/>
          <w:lang w:val="en-US"/>
        </w:rPr>
        <w:t>fund</w:t>
      </w:r>
      <w:r>
        <w:rPr>
          <w:rFonts w:eastAsia="Times New Roman"/>
          <w:szCs w:val="24"/>
        </w:rPr>
        <w:t xml:space="preserve"> να έχει κέρδος για να μπορεί και ο δανειολήπτης </w:t>
      </w:r>
      <w:r>
        <w:rPr>
          <w:rFonts w:eastAsia="Times New Roman"/>
          <w:szCs w:val="24"/>
        </w:rPr>
        <w:t xml:space="preserve">να σταθμίσει την κατάστασή του και να μπορεί, ει δυνατόν, να ανταποκριθεί στις υποχρεώσεις του; </w:t>
      </w:r>
    </w:p>
    <w:p w14:paraId="12E5555D" w14:textId="77777777" w:rsidR="00A37F14" w:rsidRDefault="002C15DC">
      <w:pPr>
        <w:spacing w:line="600" w:lineRule="auto"/>
        <w:ind w:firstLine="720"/>
        <w:jc w:val="both"/>
        <w:rPr>
          <w:rFonts w:eastAsia="Times New Roman"/>
          <w:szCs w:val="24"/>
        </w:rPr>
      </w:pPr>
      <w:r>
        <w:rPr>
          <w:rFonts w:eastAsia="Times New Roman"/>
          <w:szCs w:val="24"/>
        </w:rPr>
        <w:t>Γιατί δεν το κάνουμε αυτό; Είναι πρόταση, αν θέλετε. Να επιβληθεί ποσοστό κέρδους στις εταιρείες διαχείρισης και ιδιαίτερα στις εταιρείες απόκτησης των δανείων</w:t>
      </w:r>
      <w:r>
        <w:rPr>
          <w:rFonts w:eastAsia="Times New Roman"/>
          <w:szCs w:val="24"/>
        </w:rPr>
        <w:t xml:space="preserve">. Όσο δεν γίνεται αυτό -πρέπει να θυμίσω και κάτι άλλο- κινδυνεύουμε με αναγκαστική κατάσχεση. </w:t>
      </w:r>
    </w:p>
    <w:p w14:paraId="12E5555E" w14:textId="77777777" w:rsidR="00A37F14" w:rsidRDefault="002C15DC">
      <w:pPr>
        <w:spacing w:line="600" w:lineRule="auto"/>
        <w:ind w:firstLine="720"/>
        <w:jc w:val="both"/>
        <w:rPr>
          <w:rFonts w:eastAsia="Times New Roman"/>
          <w:szCs w:val="24"/>
        </w:rPr>
      </w:pPr>
      <w:r>
        <w:rPr>
          <w:rFonts w:eastAsia="Times New Roman"/>
          <w:szCs w:val="24"/>
        </w:rPr>
        <w:t>Και θα προχωρήσω κι ένα βήμα ακόμα. Ο νόμος αυτός έχει ένα κενό και λέει ότι αναστέλλεται η εκποίηση, δια πλειστηριασμού, των ενυποθήκων δανείων, δηλαδή εκείνων</w:t>
      </w:r>
      <w:r>
        <w:rPr>
          <w:rFonts w:eastAsia="Times New Roman"/>
          <w:szCs w:val="24"/>
        </w:rPr>
        <w:t xml:space="preserve"> που έχουν ή προσημείωση ή η υποθήκη έχει δοθεί ήδη προ της ισχύος του νόμου. Ας πούμε ότι εγώ χρωστάω μία πιστωτική κάρτα από καταναλωτικό δάνειο, έχω μία οφειλή. Δεν έχω υποθήκη, δεν έχει προσημείωση. Έρχεται, λοιπόν, τώρα μετά τον νόμο, μου εγγράφει μία</w:t>
      </w:r>
      <w:r>
        <w:rPr>
          <w:rFonts w:eastAsia="Times New Roman"/>
          <w:szCs w:val="24"/>
        </w:rPr>
        <w:t xml:space="preserve"> προσημείωση αν «κοκκινίσω» από μια αδυναμία και θα μπορεί να μου βγάλει ένα ακίνητο στον πλειστηριασμό -και το σπίτι μου ακόμα, αν θέλετε- εφόσον δεν καλύπτεται από τον νόμο γιατί δεν είχα τη δέσμευση μέχρι την ημερομηνία ψηφίσεώς του. </w:t>
      </w:r>
    </w:p>
    <w:p w14:paraId="12E5555F" w14:textId="77777777" w:rsidR="00A37F14" w:rsidRDefault="002C15DC">
      <w:pPr>
        <w:spacing w:line="600" w:lineRule="auto"/>
        <w:ind w:firstLine="720"/>
        <w:jc w:val="both"/>
        <w:rPr>
          <w:rFonts w:eastAsia="Times New Roman"/>
          <w:szCs w:val="24"/>
        </w:rPr>
      </w:pPr>
      <w:r>
        <w:rPr>
          <w:rFonts w:eastAsia="Times New Roman"/>
          <w:szCs w:val="24"/>
        </w:rPr>
        <w:t>Και τότε πρέπει να</w:t>
      </w:r>
      <w:r>
        <w:rPr>
          <w:rFonts w:eastAsia="Times New Roman"/>
          <w:szCs w:val="24"/>
        </w:rPr>
        <w:t xml:space="preserve"> θυμίσω ποιο είναι το ποσοστό του χρέους από πιστωτικές καταναλωτικές κάρτες. Αυτό περιμένω να το ακούσω και από την Κυβέρνηση, για να δούμε πώς θα το ρυθμίσει. Διότι, ένα μεγάλο κομμάτι του ελληνικού λαού μετά το 2009, 2010, όταν άρχισε να αυξάνεται η ανε</w:t>
      </w:r>
      <w:r>
        <w:rPr>
          <w:rFonts w:eastAsia="Times New Roman"/>
          <w:szCs w:val="24"/>
        </w:rPr>
        <w:t>ργία, έζησε με δανεικά από κάρτες. Αυτά είναι πραγματικά γεγονότα τα οποία πρέπει να τα δούμε. Δεν έζησαν οι άνεργοι από τα 250 ευρώ του επιδόματος. Χρεώθηκαν στην αρχή, πιστεύοντας ότι θα υπήρχε η δυνατότητα η οικονομία να ανακάμψει. Ανακάλυψαν πολύ αργότ</w:t>
      </w:r>
      <w:r>
        <w:rPr>
          <w:rFonts w:eastAsia="Times New Roman"/>
          <w:szCs w:val="24"/>
        </w:rPr>
        <w:t>ερα ότι η οικονομία δεν διασώζεται και θα συνεχίζονταν η δυστυχής του</w:t>
      </w:r>
      <w:r>
        <w:rPr>
          <w:rFonts w:eastAsia="Times New Roman"/>
          <w:szCs w:val="24"/>
        </w:rPr>
        <w:t>ς</w:t>
      </w:r>
      <w:r>
        <w:rPr>
          <w:rFonts w:eastAsia="Times New Roman"/>
          <w:szCs w:val="24"/>
        </w:rPr>
        <w:t xml:space="preserve"> μοίρα για ένα μεγάλο διάστημα. </w:t>
      </w:r>
    </w:p>
    <w:p w14:paraId="12E55560" w14:textId="77777777" w:rsidR="00A37F14" w:rsidRDefault="002C15DC">
      <w:pPr>
        <w:spacing w:line="600" w:lineRule="auto"/>
        <w:ind w:firstLine="720"/>
        <w:jc w:val="both"/>
        <w:rPr>
          <w:rFonts w:eastAsia="Times New Roman"/>
          <w:szCs w:val="24"/>
        </w:rPr>
      </w:pPr>
      <w:r>
        <w:rPr>
          <w:rFonts w:eastAsia="Times New Roman"/>
          <w:szCs w:val="24"/>
        </w:rPr>
        <w:t>Θα ήθελα να κάνω μία παρατήρηση: Ειπώθηκαν πάρα πολλά γι’ αυτή τη γνωστή εταιρεία συμμετοχών, την εταιρεία που θα αποκτήσει την περιουσία του δημοσίου. Α</w:t>
      </w:r>
      <w:r>
        <w:rPr>
          <w:rFonts w:eastAsia="Times New Roman"/>
          <w:szCs w:val="24"/>
        </w:rPr>
        <w:t>ναφέρθηκα το πρωί και είπα γιατί κατά την άποψή μου είναι αντισυνταγματική. Δεν μου έχει δοθεί η απάντηση ακόμα σε δύο κρίσιμα ζητήματα τα οποία έθεσα. Πρώτον, αν περιλαμβάνει και τη δημόσια περιουσία που είναι αναγκαία για λειτουργικές ανάγκες ή αν αυτή ε</w:t>
      </w:r>
      <w:r>
        <w:rPr>
          <w:rFonts w:eastAsia="Times New Roman"/>
          <w:szCs w:val="24"/>
        </w:rPr>
        <w:t xml:space="preserve">ξαιρείται. </w:t>
      </w:r>
    </w:p>
    <w:p w14:paraId="12E55561" w14:textId="77777777" w:rsidR="00A37F14" w:rsidRDefault="002C15DC">
      <w:pPr>
        <w:spacing w:line="600" w:lineRule="auto"/>
        <w:ind w:firstLine="720"/>
        <w:jc w:val="both"/>
        <w:rPr>
          <w:rFonts w:eastAsia="Times New Roman"/>
          <w:szCs w:val="24"/>
        </w:rPr>
      </w:pPr>
      <w:r>
        <w:rPr>
          <w:rFonts w:eastAsia="Times New Roman"/>
          <w:szCs w:val="24"/>
        </w:rPr>
        <w:t>Και επιπλέον -ο κ. Φάμελλος το έχει παρατηρήσει και περιμένω τις θέσεις του- έθεσα ένα ερώτημα: Στην περίπτωση εκείνη που δεν επαρκούν τα διαθέσιμα περιουσιακά στοιχεία του δημοσίου, εκείνα που θα είναι μέσα στον κατάλογο στον οποίο θα μπορεί ν</w:t>
      </w:r>
      <w:r>
        <w:rPr>
          <w:rFonts w:eastAsia="Times New Roman"/>
          <w:szCs w:val="24"/>
        </w:rPr>
        <w:t>α επεμβαίνει η εταιρεία αυτή, θα έχει απαίτηση η διοίκηση</w:t>
      </w:r>
      <w:r>
        <w:rPr>
          <w:rFonts w:eastAsia="Times New Roman"/>
          <w:szCs w:val="24"/>
        </w:rPr>
        <w:t xml:space="preserve"> της</w:t>
      </w:r>
      <w:r>
        <w:rPr>
          <w:rFonts w:eastAsia="Times New Roman"/>
          <w:szCs w:val="24"/>
        </w:rPr>
        <w:t xml:space="preserve">, -μιλάω για το </w:t>
      </w:r>
      <w:r>
        <w:rPr>
          <w:rFonts w:eastAsia="Times New Roman"/>
          <w:szCs w:val="24"/>
        </w:rPr>
        <w:t>ε</w:t>
      </w:r>
      <w:r>
        <w:rPr>
          <w:rFonts w:eastAsia="Times New Roman"/>
          <w:szCs w:val="24"/>
        </w:rPr>
        <w:t xml:space="preserve">ποπτικό </w:t>
      </w:r>
      <w:r>
        <w:rPr>
          <w:rFonts w:eastAsia="Times New Roman"/>
          <w:szCs w:val="24"/>
        </w:rPr>
        <w:t>σ</w:t>
      </w:r>
      <w:r>
        <w:rPr>
          <w:rFonts w:eastAsia="Times New Roman"/>
          <w:szCs w:val="24"/>
        </w:rPr>
        <w:t xml:space="preserve">υμβούλιο, μιλώ για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υμβούλιο,</w:t>
      </w:r>
      <w:r>
        <w:rPr>
          <w:rFonts w:eastAsia="Times New Roman"/>
          <w:szCs w:val="24"/>
        </w:rPr>
        <w:t>-</w:t>
      </w:r>
      <w:r>
        <w:rPr>
          <w:rFonts w:eastAsia="Times New Roman"/>
          <w:szCs w:val="24"/>
        </w:rPr>
        <w:t xml:space="preserve"> </w:t>
      </w:r>
      <w:r>
        <w:rPr>
          <w:rFonts w:eastAsia="Times New Roman"/>
          <w:szCs w:val="24"/>
        </w:rPr>
        <w:t xml:space="preserve">δεν </w:t>
      </w:r>
      <w:r>
        <w:rPr>
          <w:rFonts w:eastAsia="Times New Roman"/>
          <w:szCs w:val="24"/>
        </w:rPr>
        <w:t xml:space="preserve">έχουν απαντηθεί αυτά τα προβλήματα, </w:t>
      </w:r>
      <w:r>
        <w:rPr>
          <w:rFonts w:eastAsia="Times New Roman"/>
          <w:szCs w:val="24"/>
        </w:rPr>
        <w:t xml:space="preserve">διαφεύγουν της </w:t>
      </w:r>
      <w:r>
        <w:rPr>
          <w:rFonts w:eastAsia="Times New Roman"/>
          <w:szCs w:val="24"/>
        </w:rPr>
        <w:t>αντιμετώπισης</w:t>
      </w:r>
      <w:r>
        <w:rPr>
          <w:rFonts w:eastAsia="Times New Roman"/>
          <w:szCs w:val="24"/>
        </w:rPr>
        <w:t>,</w:t>
      </w:r>
      <w:r>
        <w:rPr>
          <w:rFonts w:eastAsia="Times New Roman"/>
          <w:szCs w:val="24"/>
        </w:rPr>
        <w:t xml:space="preserve"> </w:t>
      </w:r>
      <w:r>
        <w:rPr>
          <w:rFonts w:eastAsia="Times New Roman"/>
          <w:szCs w:val="24"/>
        </w:rPr>
        <w:t xml:space="preserve">είπαν συνάδελφοι ακόμα ότι θα είναι οι Κομισάριοι της </w:t>
      </w:r>
      <w:r>
        <w:rPr>
          <w:rFonts w:eastAsia="Times New Roman"/>
          <w:szCs w:val="24"/>
        </w:rPr>
        <w:t>Ευρωπαϊκής Ένωσης</w:t>
      </w:r>
      <w:r>
        <w:rPr>
          <w:rFonts w:eastAsia="Times New Roman"/>
          <w:szCs w:val="24"/>
        </w:rPr>
        <w:t xml:space="preserve"> που θα διοικούν και </w:t>
      </w:r>
      <w:r>
        <w:rPr>
          <w:rFonts w:eastAsia="Times New Roman"/>
          <w:szCs w:val="24"/>
        </w:rPr>
        <w:t>- θα έχουν τη δυνατότητα να αξιώνουν</w:t>
      </w:r>
      <w:r>
        <w:rPr>
          <w:rFonts w:eastAsia="Times New Roman"/>
          <w:szCs w:val="24"/>
        </w:rPr>
        <w:t>,</w:t>
      </w:r>
      <w:r>
        <w:rPr>
          <w:rFonts w:eastAsia="Times New Roman"/>
          <w:szCs w:val="24"/>
        </w:rPr>
        <w:t xml:space="preserve"> να προστίθενται και επιπλέον περιουσιακά στοιχεία του δημοσίου για να μπορεί να πληρωθεί το χρέος; </w:t>
      </w:r>
    </w:p>
    <w:p w14:paraId="12E55562" w14:textId="77777777" w:rsidR="00A37F14" w:rsidRDefault="002C15DC">
      <w:pPr>
        <w:spacing w:line="600" w:lineRule="auto"/>
        <w:ind w:firstLine="720"/>
        <w:jc w:val="both"/>
        <w:rPr>
          <w:rFonts w:eastAsia="Times New Roman"/>
          <w:szCs w:val="24"/>
        </w:rPr>
      </w:pPr>
      <w:r>
        <w:rPr>
          <w:rFonts w:eastAsia="Times New Roman"/>
          <w:szCs w:val="24"/>
        </w:rPr>
        <w:t>Είπα το πρωί -και τελειώνω, κυρία Πρόεδρε- ότι πρέπει να αναζητηθεί άλλος τρόπος</w:t>
      </w:r>
      <w:r>
        <w:rPr>
          <w:rFonts w:eastAsia="Times New Roman"/>
          <w:szCs w:val="24"/>
        </w:rPr>
        <w:t xml:space="preserve"> αποπληρωμής </w:t>
      </w:r>
      <w:r>
        <w:rPr>
          <w:rFonts w:eastAsia="Times New Roman"/>
          <w:szCs w:val="24"/>
        </w:rPr>
        <w:t xml:space="preserve">- </w:t>
      </w:r>
      <w:r>
        <w:rPr>
          <w:rFonts w:eastAsia="Times New Roman"/>
          <w:szCs w:val="24"/>
        </w:rPr>
        <w:t>διαχειρίσεως του χρέους και όχι με τη διάθεση του συνόλου -όπως πάμε- της ελληνικής περιουσίας. Διότι θυμίζω πάλι και το άρθρο 106 του Συντάγματος, το οποίο λέει ότι η αξιοποίηση του εθνικού πλούτου γίνεται για να προστατεύονται οι ελευθερίε</w:t>
      </w:r>
      <w:r>
        <w:rPr>
          <w:rFonts w:eastAsia="Times New Roman"/>
          <w:szCs w:val="24"/>
        </w:rPr>
        <w:t xml:space="preserve">ς των Ελλήνων, να προστατεύεται η ευημερία των Ελλήνων και να έχει συνέχεια και υπόσταση και το έθνος και η χώρα.          </w:t>
      </w:r>
    </w:p>
    <w:p w14:paraId="12E55563"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Εάν στερηθεί η χώρα την περιουσία της, τίθεται υπό ομηρία. Και φοβούμαι -και δεν θέλω να γίνω μάντης κακών- ότι οι εξελίξεις στο μέλ</w:t>
      </w:r>
      <w:r>
        <w:rPr>
          <w:rFonts w:eastAsia="Times New Roman"/>
          <w:szCs w:val="24"/>
        </w:rPr>
        <w:t>λον θα είναι πολύ δύσκολες, όση αισιοδοξία και να θέλω να συγκρατήσω. Μιλώ, διαβάζοντας το κείμενο αυτό, το οποίο -επιτρέψτε μου να πω και να περηφανευτώ- διάβασα.</w:t>
      </w:r>
    </w:p>
    <w:p w14:paraId="12E55564"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Κατόπιν αυτού, με τις σκέψεις μας αυτές, δηλώνουμε ότι δεν μπορούμε να ψηφίσουμε το νομοσχέδ</w:t>
      </w:r>
      <w:r>
        <w:rPr>
          <w:rFonts w:eastAsia="Times New Roman"/>
          <w:szCs w:val="24"/>
        </w:rPr>
        <w:t>ιο αυτό και κατά τις κατ’ ιδίαν διατάξεις του.</w:t>
      </w:r>
    </w:p>
    <w:p w14:paraId="12E55565"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Ευχαριστώ πολύ, κυρία Πρόεδρε.</w:t>
      </w:r>
    </w:p>
    <w:p w14:paraId="12E55566" w14:textId="77777777" w:rsidR="00A37F14" w:rsidRDefault="002C15DC">
      <w:pPr>
        <w:tabs>
          <w:tab w:val="left" w:pos="369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2E55567" w14:textId="77777777" w:rsidR="00A37F14" w:rsidRDefault="002C15DC">
      <w:pPr>
        <w:tabs>
          <w:tab w:val="left" w:pos="3695"/>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Υπουργός Οικονομικών κ. Τσακαλώτος για κάποια νομοτεχνική βελτίωσ</w:t>
      </w:r>
      <w:r>
        <w:rPr>
          <w:rFonts w:eastAsia="Times New Roman" w:cs="Times New Roman"/>
          <w:szCs w:val="24"/>
        </w:rPr>
        <w:t>η και μετά στον κ. Πετρόπουλο για δύο λεπτά, καθώς θέλει κάτι να προσθέσει.</w:t>
      </w:r>
    </w:p>
    <w:p w14:paraId="12E55568" w14:textId="77777777" w:rsidR="00A37F14" w:rsidRDefault="002C15DC">
      <w:pPr>
        <w:tabs>
          <w:tab w:val="left" w:pos="3695"/>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12E55569" w14:textId="77777777" w:rsidR="00A37F14" w:rsidRDefault="002C15DC">
      <w:pPr>
        <w:tabs>
          <w:tab w:val="left" w:pos="3695"/>
        </w:tabs>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Αγαπητοί συνάδελφοι και συναδέλφισσες, καταθέτω νομοτεχνικές βελτιώσεις με τις οποίες διορθώνονται γραμματικά και συντακτικά σφάλματα και γίνονται κάποιες αναγκαίες επουσιώδεις διευκρινίσεις, βελτιώσεις. </w:t>
      </w:r>
    </w:p>
    <w:p w14:paraId="12E5556A" w14:textId="77777777" w:rsidR="00A37F14" w:rsidRDefault="002C15DC">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Αφορούν διατάξεις για την Ανεξάρτητη Αρχή Εσόδων, </w:t>
      </w:r>
      <w:r>
        <w:rPr>
          <w:rFonts w:eastAsia="Times New Roman" w:cs="Times New Roman"/>
          <w:szCs w:val="24"/>
        </w:rPr>
        <w:t>για τα φορολογικά ζητήματα όπου κυρίως γίνονται ορισμένες αλλαγές στις ημερομηνίες. Στο Παράρτημα Γ</w:t>
      </w:r>
      <w:r>
        <w:rPr>
          <w:rFonts w:eastAsia="Times New Roman" w:cs="Times New Roman"/>
          <w:szCs w:val="24"/>
        </w:rPr>
        <w:t>΄</w:t>
      </w:r>
      <w:r>
        <w:rPr>
          <w:rFonts w:eastAsia="Times New Roman" w:cs="Times New Roman"/>
          <w:szCs w:val="24"/>
        </w:rPr>
        <w:t xml:space="preserve"> των ακινήτων ΤΑΙΠΕΔ προσθέτουμε στοιχεία ταυτότητας ακινήτου. Για την κύρωση συμβάσεων για αεροδρόμια γίνονται διορθώσεις και αποσαφηνίζονται κάποια ζητήμα</w:t>
      </w:r>
      <w:r>
        <w:rPr>
          <w:rFonts w:eastAsia="Times New Roman" w:cs="Times New Roman"/>
          <w:szCs w:val="24"/>
        </w:rPr>
        <w:t>τα.</w:t>
      </w:r>
    </w:p>
    <w:p w14:paraId="12E5556B" w14:textId="77777777" w:rsidR="00A37F14" w:rsidRDefault="002C15DC">
      <w:pPr>
        <w:tabs>
          <w:tab w:val="left" w:pos="3695"/>
        </w:tabs>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Ευκλείδης Τσακαλώτος καταθέτει για τα Πρακτικά τις προαναφερθείσες νομοτεχνικές βελτιώσεις, οι οποίες έχουν ως εξής:</w:t>
      </w:r>
    </w:p>
    <w:p w14:paraId="12E5556C" w14:textId="77777777" w:rsidR="00A37F14" w:rsidRDefault="002C15DC">
      <w:pPr>
        <w:tabs>
          <w:tab w:val="left" w:pos="3695"/>
        </w:tabs>
        <w:spacing w:line="600" w:lineRule="auto"/>
        <w:ind w:firstLine="720"/>
        <w:jc w:val="both"/>
        <w:rPr>
          <w:rFonts w:eastAsia="Times New Roman" w:cs="Times New Roman"/>
          <w:szCs w:val="24"/>
        </w:rPr>
      </w:pPr>
      <w:r w:rsidRPr="00286BE5">
        <w:rPr>
          <w:rFonts w:eastAsia="Times New Roman" w:cs="Times New Roman"/>
          <w:szCs w:val="24"/>
        </w:rPr>
        <w:t>ΑΛΛΑΓΗ ΣΕΛΙΔΑΣ</w:t>
      </w:r>
    </w:p>
    <w:p w14:paraId="12E5556D" w14:textId="77777777" w:rsidR="00A37F14" w:rsidRDefault="002C15DC">
      <w:pPr>
        <w:tabs>
          <w:tab w:val="left" w:pos="3695"/>
        </w:tabs>
        <w:spacing w:line="600" w:lineRule="auto"/>
        <w:jc w:val="both"/>
        <w:rPr>
          <w:rFonts w:eastAsia="Times New Roman" w:cs="Times New Roman"/>
          <w:szCs w:val="24"/>
        </w:rPr>
      </w:pPr>
      <w:r w:rsidRPr="00286BE5">
        <w:rPr>
          <w:rFonts w:eastAsia="Times New Roman" w:cs="Times New Roman"/>
          <w:szCs w:val="24"/>
        </w:rPr>
        <w:t>(να μπουν οι σελ.560- 564)</w:t>
      </w:r>
    </w:p>
    <w:p w14:paraId="12E5556E" w14:textId="77777777" w:rsidR="00A37F14" w:rsidRDefault="002C15DC">
      <w:pPr>
        <w:tabs>
          <w:tab w:val="left" w:pos="3695"/>
        </w:tabs>
        <w:spacing w:line="600" w:lineRule="auto"/>
        <w:ind w:firstLine="720"/>
        <w:jc w:val="both"/>
        <w:rPr>
          <w:rFonts w:eastAsia="Times New Roman" w:cs="Times New Roman"/>
          <w:szCs w:val="24"/>
        </w:rPr>
      </w:pPr>
      <w:r w:rsidRPr="00286BE5">
        <w:rPr>
          <w:rFonts w:eastAsia="Times New Roman" w:cs="Times New Roman"/>
          <w:szCs w:val="24"/>
        </w:rPr>
        <w:t>ΑΛΛΑΓΗ ΣΕΛΙΔΑΣ</w:t>
      </w:r>
    </w:p>
    <w:p w14:paraId="12E5556F" w14:textId="77777777" w:rsidR="00A37F14" w:rsidRDefault="002C15DC">
      <w:pPr>
        <w:tabs>
          <w:tab w:val="left" w:pos="3695"/>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w:t>
      </w:r>
      <w:r>
        <w:rPr>
          <w:rFonts w:eastAsia="Times New Roman" w:cs="Times New Roman"/>
          <w:b/>
          <w:szCs w:val="24"/>
        </w:rPr>
        <w:t>πούλου):</w:t>
      </w:r>
      <w:r>
        <w:rPr>
          <w:rFonts w:eastAsia="Times New Roman" w:cs="Times New Roman"/>
          <w:szCs w:val="24"/>
        </w:rPr>
        <w:t xml:space="preserve"> Τον λόγο έχει ο κ. Πετρόπουλος.</w:t>
      </w:r>
    </w:p>
    <w:p w14:paraId="12E55570" w14:textId="77777777" w:rsidR="00A37F14" w:rsidRDefault="002C15DC">
      <w:pPr>
        <w:tabs>
          <w:tab w:val="left" w:pos="3695"/>
        </w:tabs>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Για να μην γίνεται συζήτηση πάλι για τις χήρες -φαίνεται ότι πολλοί αρέσκονται να επανέρχονται σε ένα θέμα το οποίο έχουμε ξεκαθαρίσει- κα</w:t>
      </w:r>
      <w:r>
        <w:rPr>
          <w:rFonts w:eastAsia="Times New Roman" w:cs="Times New Roman"/>
          <w:szCs w:val="24"/>
        </w:rPr>
        <w:t>μ</w:t>
      </w:r>
      <w:r>
        <w:rPr>
          <w:rFonts w:eastAsia="Times New Roman" w:cs="Times New Roman"/>
          <w:szCs w:val="24"/>
        </w:rPr>
        <w:t>μία σύνταξη χηρείας που καταβάλλεται, δεν καταργείται. Το έχουμε πει, το ξαναλέμε.</w:t>
      </w:r>
    </w:p>
    <w:p w14:paraId="12E55571" w14:textId="77777777" w:rsidR="00A37F14" w:rsidRDefault="002C15DC">
      <w:pPr>
        <w:tabs>
          <w:tab w:val="left" w:pos="3695"/>
        </w:tabs>
        <w:spacing w:line="600" w:lineRule="auto"/>
        <w:ind w:firstLine="720"/>
        <w:jc w:val="both"/>
        <w:rPr>
          <w:rFonts w:eastAsia="Times New Roman" w:cs="Times New Roman"/>
          <w:szCs w:val="24"/>
        </w:rPr>
      </w:pPr>
      <w:r>
        <w:rPr>
          <w:rFonts w:eastAsia="Times New Roman" w:cs="Times New Roman"/>
          <w:szCs w:val="24"/>
        </w:rPr>
        <w:t>Εκείνο που αλλάζει είναι η δυνατό</w:t>
      </w:r>
      <w:r>
        <w:rPr>
          <w:rFonts w:eastAsia="Times New Roman" w:cs="Times New Roman"/>
          <w:szCs w:val="24"/>
        </w:rPr>
        <w:t>τητα -που διευρύνεται- για ασφάλιση όλων των Ελλήνων πολιτών, ώστε να μην δικαιολογείται μια παράταση μιας κατάστασης που δεν έχει καμ</w:t>
      </w:r>
      <w:r>
        <w:rPr>
          <w:rFonts w:eastAsia="Times New Roman" w:cs="Times New Roman"/>
          <w:szCs w:val="24"/>
        </w:rPr>
        <w:t>μ</w:t>
      </w:r>
      <w:r>
        <w:rPr>
          <w:rFonts w:eastAsia="Times New Roman" w:cs="Times New Roman"/>
          <w:szCs w:val="24"/>
        </w:rPr>
        <w:t xml:space="preserve">ία σχέση με τη νέα πραγματικότητα στο σύστημα κοινωνικής ασφάλισης. </w:t>
      </w:r>
    </w:p>
    <w:p w14:paraId="12E55572" w14:textId="77777777" w:rsidR="00A37F14" w:rsidRDefault="002C15DC">
      <w:pPr>
        <w:tabs>
          <w:tab w:val="left" w:pos="3695"/>
        </w:tabs>
        <w:spacing w:line="600" w:lineRule="auto"/>
        <w:ind w:firstLine="720"/>
        <w:jc w:val="both"/>
        <w:rPr>
          <w:rFonts w:eastAsia="Times New Roman" w:cs="Times New Roman"/>
          <w:szCs w:val="24"/>
        </w:rPr>
      </w:pPr>
      <w:r>
        <w:rPr>
          <w:rFonts w:eastAsia="Times New Roman" w:cs="Times New Roman"/>
          <w:szCs w:val="24"/>
        </w:rPr>
        <w:t>Θα εξακολουθούν να παίρνουν σύνταξη χηρείας όσοι άντ</w:t>
      </w:r>
      <w:r>
        <w:rPr>
          <w:rFonts w:eastAsia="Times New Roman" w:cs="Times New Roman"/>
          <w:szCs w:val="24"/>
        </w:rPr>
        <w:t>ρες ή γυναίκες χήροι έχουν ανήλικα παιδιά και μέχρι να συμπληρώσουν το 24</w:t>
      </w:r>
      <w:r w:rsidRPr="008446CD">
        <w:rPr>
          <w:rFonts w:eastAsia="Times New Roman" w:cs="Times New Roman"/>
          <w:szCs w:val="24"/>
          <w:vertAlign w:val="superscript"/>
        </w:rPr>
        <w:t>ο</w:t>
      </w:r>
      <w:r>
        <w:rPr>
          <w:rFonts w:eastAsia="Times New Roman" w:cs="Times New Roman"/>
          <w:szCs w:val="24"/>
        </w:rPr>
        <w:t xml:space="preserve">  έτος της ηλικίας τους, εάν σπουδάζουν. Και σε περίπτωση που συμβεί η χηρεία μετά τα 55 χρόνια, επίσης θα παίρνουν σύνταξη χηρείας. Διαφορετικά, εάν συμβεί νωρίτερα από τα 55, θα τη</w:t>
      </w:r>
      <w:r>
        <w:rPr>
          <w:rFonts w:eastAsia="Times New Roman" w:cs="Times New Roman"/>
          <w:szCs w:val="24"/>
        </w:rPr>
        <w:t>ν παίρνουν για τρία χρόνια πριν τα 55 και στα 67 πλήρη.</w:t>
      </w:r>
    </w:p>
    <w:p w14:paraId="12E55573" w14:textId="77777777" w:rsidR="00A37F14" w:rsidRDefault="002C15DC">
      <w:pPr>
        <w:tabs>
          <w:tab w:val="left" w:pos="3695"/>
        </w:tabs>
        <w:spacing w:line="600" w:lineRule="auto"/>
        <w:ind w:firstLine="720"/>
        <w:jc w:val="both"/>
        <w:rPr>
          <w:rFonts w:eastAsia="Times New Roman" w:cs="Times New Roman"/>
          <w:szCs w:val="24"/>
        </w:rPr>
      </w:pPr>
      <w:r>
        <w:rPr>
          <w:rFonts w:eastAsia="Times New Roman" w:cs="Times New Roman"/>
          <w:szCs w:val="24"/>
        </w:rPr>
        <w:t>Συνεπώς, δεν πρόκειται για κάτι που δεν έχετε ξανακούσει. Δεν ξέρω γιατί το επαναλαμβάνετε. Δεν καταργήθηκε καμ</w:t>
      </w:r>
      <w:r>
        <w:rPr>
          <w:rFonts w:eastAsia="Times New Roman" w:cs="Times New Roman"/>
          <w:szCs w:val="24"/>
        </w:rPr>
        <w:t>μ</w:t>
      </w:r>
      <w:r>
        <w:rPr>
          <w:rFonts w:eastAsia="Times New Roman" w:cs="Times New Roman"/>
          <w:szCs w:val="24"/>
        </w:rPr>
        <w:t>ία σύνταξη χηρείας. Κα</w:t>
      </w:r>
      <w:r>
        <w:rPr>
          <w:rFonts w:eastAsia="Times New Roman" w:cs="Times New Roman"/>
          <w:szCs w:val="24"/>
        </w:rPr>
        <w:t>μ</w:t>
      </w:r>
      <w:r>
        <w:rPr>
          <w:rFonts w:eastAsia="Times New Roman" w:cs="Times New Roman"/>
          <w:szCs w:val="24"/>
        </w:rPr>
        <w:t>μία απολύτως! Επομένως, δεν υπάρχει κανένα τέτοιο θέμα.</w:t>
      </w:r>
    </w:p>
    <w:p w14:paraId="12E55574" w14:textId="77777777" w:rsidR="00A37F14" w:rsidRDefault="002C15DC">
      <w:pPr>
        <w:tabs>
          <w:tab w:val="left" w:pos="3695"/>
        </w:tabs>
        <w:spacing w:line="600" w:lineRule="auto"/>
        <w:ind w:firstLine="720"/>
        <w:jc w:val="both"/>
        <w:rPr>
          <w:rFonts w:eastAsia="Times New Roman" w:cs="Times New Roman"/>
          <w:szCs w:val="24"/>
        </w:rPr>
      </w:pPr>
      <w:r>
        <w:rPr>
          <w:rFonts w:eastAsia="Times New Roman" w:cs="Times New Roman"/>
          <w:szCs w:val="24"/>
        </w:rPr>
        <w:t>Και πρέπε</w:t>
      </w:r>
      <w:r>
        <w:rPr>
          <w:rFonts w:eastAsia="Times New Roman" w:cs="Times New Roman"/>
          <w:szCs w:val="24"/>
        </w:rPr>
        <w:t xml:space="preserve">ι να σας πω κάτι που είπα στην ομιλία μου στην Ολομέλεια. Είπα, λοιπόν, ότι στο </w:t>
      </w:r>
      <w:r>
        <w:rPr>
          <w:rFonts w:eastAsia="Times New Roman" w:cs="Times New Roman"/>
          <w:szCs w:val="24"/>
          <w:lang w:val="en-US"/>
        </w:rPr>
        <w:t>mail</w:t>
      </w:r>
      <w:r>
        <w:rPr>
          <w:rFonts w:eastAsia="Times New Roman" w:cs="Times New Roman"/>
          <w:szCs w:val="24"/>
        </w:rPr>
        <w:t xml:space="preserve"> Χαρδούβελη υπήρχε η δέσμευση -δεν ήταν καν προς συζήτηση- πως η σύνταξη χηρείας θα καταβάλλεται μόνο για τρία χρόνια για όσους είναι πριν τα 55. Συνεπώς, μην δημιουργούμε </w:t>
      </w:r>
      <w:r>
        <w:rPr>
          <w:rFonts w:eastAsia="Times New Roman" w:cs="Times New Roman"/>
          <w:szCs w:val="24"/>
        </w:rPr>
        <w:t>τώρα εντυπώσεις που δεν έχουν κα</w:t>
      </w:r>
      <w:r>
        <w:rPr>
          <w:rFonts w:eastAsia="Times New Roman" w:cs="Times New Roman"/>
          <w:szCs w:val="24"/>
        </w:rPr>
        <w:t>μ</w:t>
      </w:r>
      <w:r>
        <w:rPr>
          <w:rFonts w:eastAsia="Times New Roman" w:cs="Times New Roman"/>
          <w:szCs w:val="24"/>
        </w:rPr>
        <w:t>μία σχέση με το αποτέλεσμα που φέραμε για την κοινωνική ασφάλιση.</w:t>
      </w:r>
    </w:p>
    <w:p w14:paraId="12E55575" w14:textId="77777777" w:rsidR="00A37F14" w:rsidRDefault="002C15DC">
      <w:pPr>
        <w:tabs>
          <w:tab w:val="left" w:pos="3695"/>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Βαρβιτσιώτης.</w:t>
      </w:r>
    </w:p>
    <w:p w14:paraId="12E55576" w14:textId="77777777" w:rsidR="00A37F14" w:rsidRDefault="002C15DC">
      <w:pPr>
        <w:tabs>
          <w:tab w:val="left" w:pos="3695"/>
        </w:tabs>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Κυρίες και κύριοι συνάδελφοι, έρχεται κάποια στιγμή στην</w:t>
      </w:r>
      <w:r>
        <w:rPr>
          <w:rFonts w:eastAsia="Times New Roman" w:cs="Times New Roman"/>
          <w:szCs w:val="24"/>
        </w:rPr>
        <w:t xml:space="preserve"> οποία πέρα από την πολιτική αντιπαράθεση ο καθένας αναλαμβάνει ατομικές ευθύνες για τον τρόπο με τον οποίο θέλει να κοιτάζει τους γύρω του, τους ψηφοφόρους του, τον εαυτό του στον καθρέπτη, να κοιτάζει τα παιδιά του, τα εγγόνια του, τα αγέννητα δισέγγονά </w:t>
      </w:r>
      <w:r>
        <w:rPr>
          <w:rFonts w:eastAsia="Times New Roman" w:cs="Times New Roman"/>
          <w:szCs w:val="24"/>
        </w:rPr>
        <w:t>του, εάν και όποτε έρθουν, αναλαμβάνει ατομικές και πολιτικές ευθύνες για τις αποφάσεις που παίρνει.</w:t>
      </w:r>
    </w:p>
    <w:p w14:paraId="12E55577" w14:textId="77777777" w:rsidR="00A37F14" w:rsidRDefault="002C15DC">
      <w:pPr>
        <w:tabs>
          <w:tab w:val="left" w:pos="3695"/>
        </w:tabs>
        <w:spacing w:line="600" w:lineRule="auto"/>
        <w:ind w:firstLine="720"/>
        <w:jc w:val="both"/>
        <w:rPr>
          <w:rFonts w:eastAsia="Times New Roman"/>
          <w:sz w:val="28"/>
          <w:szCs w:val="24"/>
        </w:rPr>
      </w:pPr>
      <w:r>
        <w:rPr>
          <w:rFonts w:eastAsia="Times New Roman" w:cs="Times New Roman"/>
          <w:szCs w:val="24"/>
        </w:rPr>
        <w:t>Ξέρετε, σε όλες αυτές τις δύσκολες ψηφοφορίες που τα τελευταία έξι χρόνια περάσαμε σε αυτό το Κοινοβούλιο, είναι η πρώτη φορά που γίνεται κάτι τόσο κορυφαί</w:t>
      </w:r>
      <w:r>
        <w:rPr>
          <w:rFonts w:eastAsia="Times New Roman" w:cs="Times New Roman"/>
          <w:szCs w:val="24"/>
        </w:rPr>
        <w:t>ο, εκχωρείται ένα τόσο μεγάλο κομμάτι της δημόσιας περιουσίας και της εθνικής κυριαρχίας και δεν υπάρχει ούτε ένας δισταγμός, ούτε μία προβλεπόμενη αποχώρηση από την κυβερνητική πλειοψηφία. Είναι η πρώτη φορά που περνάμε -και θα περάσετε με τη δική σας ψήφ</w:t>
      </w:r>
      <w:r>
        <w:rPr>
          <w:rFonts w:eastAsia="Times New Roman" w:cs="Times New Roman"/>
          <w:szCs w:val="24"/>
        </w:rPr>
        <w:t xml:space="preserve">ο- μία τόσο μεγάλη δραματική αλλαγή για την κατάσταση της χώρας χωρίς να έχετε δεύτερες σκέψεις. </w:t>
      </w:r>
    </w:p>
    <w:p w14:paraId="12E5557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Κανένας δεν μπορεί να με κατηγορήσει ότι είμαι ενάντια στις ιδιωτικοποιήσεις. Να σας πω ότι οι δύο από τις βασικότερες ιδιωτικοποιήσεις που θα ολοκληρώσετε αυ</w:t>
      </w:r>
      <w:r>
        <w:rPr>
          <w:rFonts w:eastAsia="Times New Roman" w:cs="Times New Roman"/>
          <w:szCs w:val="24"/>
        </w:rPr>
        <w:t>τήν τη χρόνια, ο ΟΛΠ και ο ΟΛΘ, είναι ιδιωτικοποιήσεις που σχεδίασα</w:t>
      </w:r>
      <w:r>
        <w:rPr>
          <w:rFonts w:eastAsia="Times New Roman" w:cs="Times New Roman"/>
          <w:szCs w:val="24"/>
        </w:rPr>
        <w:t xml:space="preserve"> και</w:t>
      </w:r>
      <w:r>
        <w:rPr>
          <w:rFonts w:eastAsia="Times New Roman" w:cs="Times New Roman"/>
          <w:szCs w:val="24"/>
        </w:rPr>
        <w:t xml:space="preserve"> οργάνωσα όσο βρισκόμασταν στην κυβέρνηση. Όμως, αυτό το ταμείο υποθήκευσης της δημόσιας περιουσίας είναι αδύνατο να το συλλάβει ο νους. Και είναι αδύνατο να το συλλάβει ο νους ότι εσεί</w:t>
      </w:r>
      <w:r>
        <w:rPr>
          <w:rFonts w:eastAsia="Times New Roman" w:cs="Times New Roman"/>
          <w:szCs w:val="24"/>
        </w:rPr>
        <w:t xml:space="preserve">ς το ψηφίζετε χωρίς να έχετε κανέναν ενδοιασμό. </w:t>
      </w:r>
    </w:p>
    <w:p w14:paraId="12E5557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Αν ήταν τόσο καλό, γιατί όλες οι προηγούμενες κυβερνήσεις δεν το ψήφισαν; Δύο ήταν οι απαιτήσεις των δανειστών από την αρχή: Ο «κόφτης» στις δημόσιες δαπάνες, να χάσει η χώρα, δηλαδή, τη δυνατότητα δημοσιονο</w:t>
      </w:r>
      <w:r>
        <w:rPr>
          <w:rFonts w:eastAsia="Times New Roman" w:cs="Times New Roman"/>
          <w:szCs w:val="24"/>
        </w:rPr>
        <w:t xml:space="preserve">μικής πολιτικής και να εκχωρήσει στον διεθνή έλεγχο όλη τη δημόσια περιουσία στο διηνεκές. </w:t>
      </w:r>
    </w:p>
    <w:p w14:paraId="12E5557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Γιατί, λοιπόν, δεν το δέχθηκαν όλοι οι προσκυνημένοι, οι προδότες, οι πουλημένοι, αυτοί που κάθονται στα τέσσερα, οι γερμανοτσολιάδες, οι Τσολάκογλου, ο Παπανδρέου,</w:t>
      </w:r>
      <w:r>
        <w:rPr>
          <w:rFonts w:eastAsia="Times New Roman" w:cs="Times New Roman"/>
          <w:szCs w:val="24"/>
        </w:rPr>
        <w:t xml:space="preserve"> ο Παπαδήμας, ο Σαμαράς, αν ήταν τόσο καλό; Και ήρθαν τώρα ο Αλέξης Τσίπρας, ο Πάνος Καμμένος και χαρήκαν και βρήκαν τη μαγική λύση. </w:t>
      </w:r>
    </w:p>
    <w:p w14:paraId="12E5557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Ξέρετε πόσα ψέματα έχετε πει εσείς οι ίδιοι -σας άκουγα τόσες ώρες εδώ- γι’ αυτό το </w:t>
      </w:r>
      <w:r>
        <w:rPr>
          <w:rFonts w:eastAsia="Times New Roman" w:cs="Times New Roman"/>
          <w:szCs w:val="24"/>
        </w:rPr>
        <w:t>τ</w:t>
      </w:r>
      <w:r>
        <w:rPr>
          <w:rFonts w:eastAsia="Times New Roman" w:cs="Times New Roman"/>
          <w:szCs w:val="24"/>
        </w:rPr>
        <w:t xml:space="preserve">αμείο; Μας λέτε ότι δεν αλλάζει το </w:t>
      </w:r>
      <w:r>
        <w:rPr>
          <w:rFonts w:eastAsia="Times New Roman" w:cs="Times New Roman"/>
          <w:szCs w:val="24"/>
        </w:rPr>
        <w:t xml:space="preserve">ΤΑΙΠΕΔ, ότι αλλάζετε το ΤΑΙΠΕΔ, ότι καταργείτε το ΤΑΙΠΕΔ, ότι τελείωσε το ΤΑΙΠΕΔ. Δεν έχετε διαβάσει τι γράφει μέσα ο νόμος, ότι το ΤΑΙΠΕΔ εισφέρεται και διατηρείται ο αρχικός του νόμος, ο ν.3986, -άρθρο 188, παράγραφος 6- και τα έσοδά του πηγαίνουν χωρίς </w:t>
      </w:r>
      <w:r>
        <w:rPr>
          <w:rFonts w:eastAsia="Times New Roman" w:cs="Times New Roman"/>
          <w:szCs w:val="24"/>
        </w:rPr>
        <w:t>να αλλάξετε ούτε μία διάταξη του ιδρυτικού νόμου του ΤΑΙΠΕΔ;</w:t>
      </w:r>
    </w:p>
    <w:p w14:paraId="12E5557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Χωρίς τα ακίνητα.</w:t>
      </w:r>
    </w:p>
    <w:p w14:paraId="12E5557D"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Δεν αλλάζετε τίποτα στο ΤΑΙΠΕΔ. Έτσι το παίρνετε, για να τα ξεκαθαρίσουμε. Μην πουλάτε σανό στους ιθαγενείς. Έχετε βάλει 24% ΦΠΑ σ</w:t>
      </w:r>
      <w:r>
        <w:rPr>
          <w:rFonts w:eastAsia="Times New Roman" w:cs="Times New Roman"/>
          <w:szCs w:val="24"/>
        </w:rPr>
        <w:t xml:space="preserve">το σανό. Μην το πουλάτε, όμως. </w:t>
      </w:r>
    </w:p>
    <w:p w14:paraId="12E5557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Δεύτερον, μας λέτε ότι θα παίρνετε το 50% του </w:t>
      </w:r>
      <w:r>
        <w:rPr>
          <w:rFonts w:eastAsia="Times New Roman" w:cs="Times New Roman"/>
          <w:szCs w:val="24"/>
        </w:rPr>
        <w:t>τ</w:t>
      </w:r>
      <w:r>
        <w:rPr>
          <w:rFonts w:eastAsia="Times New Roman" w:cs="Times New Roman"/>
          <w:szCs w:val="24"/>
        </w:rPr>
        <w:t>αμείου και θα το κάνετε ό,τι θέλετε, θα κάνετε παραγωγικές επενδύσεις στη χώρα. Ψεύδος! Στο άρθρο 199, παράγραφος 1β</w:t>
      </w:r>
      <w:r>
        <w:rPr>
          <w:rFonts w:eastAsia="Times New Roman" w:cs="Times New Roman"/>
          <w:szCs w:val="24"/>
        </w:rPr>
        <w:t>΄</w:t>
      </w:r>
      <w:r>
        <w:rPr>
          <w:rFonts w:eastAsia="Times New Roman" w:cs="Times New Roman"/>
          <w:szCs w:val="24"/>
        </w:rPr>
        <w:t xml:space="preserve"> και στο άρθρο 200, παράγραφος 3β</w:t>
      </w:r>
      <w:r>
        <w:rPr>
          <w:rFonts w:eastAsia="Times New Roman" w:cs="Times New Roman"/>
          <w:szCs w:val="24"/>
        </w:rPr>
        <w:t>΄</w:t>
      </w:r>
      <w:r>
        <w:rPr>
          <w:rFonts w:eastAsia="Times New Roman" w:cs="Times New Roman"/>
          <w:szCs w:val="24"/>
        </w:rPr>
        <w:t xml:space="preserve"> περιγράφεται πολύ απλά ότ</w:t>
      </w:r>
      <w:r>
        <w:rPr>
          <w:rFonts w:eastAsia="Times New Roman" w:cs="Times New Roman"/>
          <w:szCs w:val="24"/>
        </w:rPr>
        <w:t xml:space="preserve">ι το 50% πάει στο χρέος και το άλλο 50% πάει στα ίδια τα περιουσιακά στοιχεία που περιέρχονται στην κυριότητα του </w:t>
      </w:r>
      <w:r>
        <w:rPr>
          <w:rFonts w:eastAsia="Times New Roman" w:cs="Times New Roman"/>
          <w:szCs w:val="24"/>
        </w:rPr>
        <w:t>τ</w:t>
      </w:r>
      <w:r>
        <w:rPr>
          <w:rFonts w:eastAsia="Times New Roman" w:cs="Times New Roman"/>
          <w:szCs w:val="24"/>
        </w:rPr>
        <w:t>αμείου.</w:t>
      </w:r>
    </w:p>
    <w:p w14:paraId="12E5557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Τρίτον, μας λέτε ότι θα ελέγχετε το </w:t>
      </w:r>
      <w:r>
        <w:rPr>
          <w:rFonts w:eastAsia="Times New Roman" w:cs="Times New Roman"/>
          <w:szCs w:val="24"/>
        </w:rPr>
        <w:t>τ</w:t>
      </w:r>
      <w:r>
        <w:rPr>
          <w:rFonts w:eastAsia="Times New Roman" w:cs="Times New Roman"/>
          <w:szCs w:val="24"/>
        </w:rPr>
        <w:t xml:space="preserve">αμείο. Σας τα έχουν πει όλοι. Δεν το ελέγχετε το </w:t>
      </w:r>
      <w:r>
        <w:rPr>
          <w:rFonts w:eastAsia="Times New Roman" w:cs="Times New Roman"/>
          <w:szCs w:val="24"/>
        </w:rPr>
        <w:t>τ</w:t>
      </w:r>
      <w:r>
        <w:rPr>
          <w:rFonts w:eastAsia="Times New Roman" w:cs="Times New Roman"/>
          <w:szCs w:val="24"/>
        </w:rPr>
        <w:t>αμείο. Δεν μπορεί να ληφθεί κα</w:t>
      </w:r>
      <w:r>
        <w:rPr>
          <w:rFonts w:eastAsia="Times New Roman" w:cs="Times New Roman"/>
          <w:szCs w:val="24"/>
        </w:rPr>
        <w:t>μ</w:t>
      </w:r>
      <w:r>
        <w:rPr>
          <w:rFonts w:eastAsia="Times New Roman" w:cs="Times New Roman"/>
          <w:szCs w:val="24"/>
        </w:rPr>
        <w:t>μία απόφαση του</w:t>
      </w:r>
      <w:r>
        <w:rPr>
          <w:rFonts w:eastAsia="Times New Roman" w:cs="Times New Roman"/>
          <w:szCs w:val="24"/>
        </w:rPr>
        <w:t xml:space="preserve"> </w:t>
      </w:r>
      <w:r>
        <w:rPr>
          <w:rFonts w:eastAsia="Times New Roman" w:cs="Times New Roman"/>
          <w:szCs w:val="24"/>
        </w:rPr>
        <w:t>τ</w:t>
      </w:r>
      <w:r>
        <w:rPr>
          <w:rFonts w:eastAsia="Times New Roman" w:cs="Times New Roman"/>
          <w:szCs w:val="24"/>
        </w:rPr>
        <w:t>αμείου χωρίς να συμμετέχει ή να εγκρίνει εκπρόσωπος των δανειστών. Τελεία και παύλα.</w:t>
      </w:r>
    </w:p>
    <w:p w14:paraId="12E5558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Τέταρτον, μας λέτε ότι δεν ξεπουλάει το </w:t>
      </w:r>
      <w:r>
        <w:rPr>
          <w:rFonts w:eastAsia="Times New Roman" w:cs="Times New Roman"/>
          <w:szCs w:val="24"/>
        </w:rPr>
        <w:t>τ</w:t>
      </w:r>
      <w:r>
        <w:rPr>
          <w:rFonts w:eastAsia="Times New Roman" w:cs="Times New Roman"/>
          <w:szCs w:val="24"/>
        </w:rPr>
        <w:t>αμείο. Το άρθρο 201 το διαβάσατε; Τι λέει; «Μέθοδοι και διαδικασία αξιοποίησης. Προκειμένου να προβούν σε ιδιωτικοποίηση περιουσ</w:t>
      </w:r>
      <w:r>
        <w:rPr>
          <w:rFonts w:eastAsia="Times New Roman" w:cs="Times New Roman"/>
          <w:szCs w:val="24"/>
        </w:rPr>
        <w:t xml:space="preserve">ιακών τους στοιχείων, η εταιρεία και οι άμεσες θυγατρικές της δύνανται να προβαίνουν ενδεικτικά στην πώλησή τους, στη μεταβίβαση οποιονδήποτε εμπράγματων, ενοχικών ή άλλων δικαιωμάτων επί αυτών». Το έχετε διαβάσει; Μην λέτε πράγματα που δεν ισχύουν. </w:t>
      </w:r>
    </w:p>
    <w:p w14:paraId="12E5558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Μας λ</w:t>
      </w:r>
      <w:r>
        <w:rPr>
          <w:rFonts w:eastAsia="Times New Roman" w:cs="Times New Roman"/>
          <w:szCs w:val="24"/>
        </w:rPr>
        <w:t xml:space="preserve">έτε ότι αυτή είναι η λίστα των ακινήτων και των άλλων περιουσιακών στοιχείων και ότι δεν θα υπάρχουν άλλα. Η ΔΕΗ μπήκε - βγήκε, η ΕΥΔΑΠ και η ΕΥΑΘ μπήκε - βγήκε. Ουδέν ψευδέστερο. Στο άρθρο 196, παράγραφος 6 λέτε ότι ο Υπουργός Οικονομικών με </w:t>
      </w:r>
      <w:r>
        <w:rPr>
          <w:rFonts w:eastAsia="Times New Roman" w:cs="Times New Roman"/>
          <w:szCs w:val="24"/>
        </w:rPr>
        <w:t xml:space="preserve">μια </w:t>
      </w:r>
      <w:r>
        <w:rPr>
          <w:rFonts w:eastAsia="Times New Roman" w:cs="Times New Roman"/>
          <w:szCs w:val="24"/>
        </w:rPr>
        <w:t>μονοκονδυ</w:t>
      </w:r>
      <w:r>
        <w:rPr>
          <w:rFonts w:eastAsia="Times New Roman" w:cs="Times New Roman"/>
          <w:szCs w:val="24"/>
        </w:rPr>
        <w:t xml:space="preserve">λιά, με </w:t>
      </w:r>
      <w:r>
        <w:rPr>
          <w:rFonts w:eastAsia="Times New Roman" w:cs="Times New Roman"/>
          <w:szCs w:val="24"/>
        </w:rPr>
        <w:t xml:space="preserve">μια </w:t>
      </w:r>
      <w:r>
        <w:rPr>
          <w:rFonts w:eastAsia="Times New Roman" w:cs="Times New Roman"/>
          <w:szCs w:val="24"/>
        </w:rPr>
        <w:t xml:space="preserve">απόφασή του </w:t>
      </w:r>
      <w:r>
        <w:rPr>
          <w:rFonts w:eastAsia="Times New Roman" w:cs="Times New Roman"/>
          <w:szCs w:val="24"/>
        </w:rPr>
        <w:t xml:space="preserve">μπορεί να </w:t>
      </w:r>
      <w:r>
        <w:rPr>
          <w:rFonts w:eastAsia="Times New Roman" w:cs="Times New Roman"/>
          <w:szCs w:val="24"/>
        </w:rPr>
        <w:t xml:space="preserve">μεταφέρει στην ΕΤΑΔ οποιοδήποτε ακίνητο του </w:t>
      </w:r>
      <w:r>
        <w:rPr>
          <w:rFonts w:eastAsia="Times New Roman" w:cs="Times New Roman"/>
          <w:szCs w:val="24"/>
        </w:rPr>
        <w:t>δ</w:t>
      </w:r>
      <w:r>
        <w:rPr>
          <w:rFonts w:eastAsia="Times New Roman" w:cs="Times New Roman"/>
          <w:szCs w:val="24"/>
        </w:rPr>
        <w:t>ημοσίου. Έχετε δει τη λίστα των ακινήτων της ΕΤΑΔ; Διότι δεν έχει κατατεθεί. Τι ανήκει στην ΕΤΑΔ έχετε δει; Έχουν δει οι πολίτες της Αττικής ότι όλες οι παραλίες από το Φάληρο ω</w:t>
      </w:r>
      <w:r>
        <w:rPr>
          <w:rFonts w:eastAsia="Times New Roman" w:cs="Times New Roman"/>
          <w:szCs w:val="24"/>
        </w:rPr>
        <w:t xml:space="preserve">ς το Σούνιο μεταβιβάζονται σε αυτήν την περιουσία, αυτούς για τους οποίους πηγαίνατε πριν από χρόνια και ανοίγατε τις παραλίες; Το έχουν δει; Έχετε δει ότι περιέρχεται σε αυτό το </w:t>
      </w:r>
      <w:r>
        <w:rPr>
          <w:rFonts w:eastAsia="Times New Roman" w:cs="Times New Roman"/>
          <w:szCs w:val="24"/>
        </w:rPr>
        <w:t>τ</w:t>
      </w:r>
      <w:r>
        <w:rPr>
          <w:rFonts w:eastAsia="Times New Roman" w:cs="Times New Roman"/>
          <w:szCs w:val="24"/>
        </w:rPr>
        <w:t xml:space="preserve">αμείο όλη ακίνητη περιουσία του </w:t>
      </w:r>
      <w:r>
        <w:rPr>
          <w:rFonts w:eastAsia="Times New Roman" w:cs="Times New Roman"/>
          <w:szCs w:val="24"/>
        </w:rPr>
        <w:t>δ</w:t>
      </w:r>
      <w:r>
        <w:rPr>
          <w:rFonts w:eastAsia="Times New Roman" w:cs="Times New Roman"/>
          <w:szCs w:val="24"/>
        </w:rPr>
        <w:t>ημοσίου; Πάρτε μία λίστα των ακινήτων της Ε</w:t>
      </w:r>
      <w:r>
        <w:rPr>
          <w:rFonts w:eastAsia="Times New Roman" w:cs="Times New Roman"/>
          <w:szCs w:val="24"/>
        </w:rPr>
        <w:t>ΤΑΔ και θα τρίβετε τα μάτια σας.</w:t>
      </w:r>
    </w:p>
    <w:p w14:paraId="12E5558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βέβαια, εδώ, ξέρετε, έρχονται ορισμένες στιγμές, όταν κάνετε αυτόν τον πολιτικό ακτιβισμό, που βρίσκεστε αντιμέτωποι με την πραγματικότητα, όπως βρίσκεται αντιμέτωπος με τις φωτογραφίες του -όχι με τα λεγόμενα- ο Αρχηγό</w:t>
      </w:r>
      <w:r>
        <w:rPr>
          <w:rFonts w:eastAsia="Times New Roman" w:cs="Times New Roman"/>
          <w:szCs w:val="24"/>
        </w:rPr>
        <w:t>ς των Ανεξαρτήτων Ελλήνων, ο κ. Πάνος Καμμένος, που πριν από μερικά χρόνια κυκλοφορούσε με το μπλουζάκι «</w:t>
      </w:r>
      <w:r>
        <w:rPr>
          <w:rFonts w:eastAsia="Times New Roman" w:cs="Times New Roman"/>
          <w:szCs w:val="24"/>
          <w:lang w:val="en-US"/>
        </w:rPr>
        <w:t>Greece</w:t>
      </w:r>
      <w:r>
        <w:rPr>
          <w:rFonts w:eastAsia="Times New Roman" w:cs="Times New Roman"/>
          <w:szCs w:val="24"/>
        </w:rPr>
        <w:t xml:space="preserve"> </w:t>
      </w:r>
      <w:r>
        <w:rPr>
          <w:rFonts w:eastAsia="Times New Roman" w:cs="Times New Roman"/>
          <w:szCs w:val="24"/>
          <w:lang w:val="en-US"/>
        </w:rPr>
        <w:t>is</w:t>
      </w:r>
      <w:r>
        <w:rPr>
          <w:rFonts w:eastAsia="Times New Roman" w:cs="Times New Roman"/>
          <w:szCs w:val="24"/>
        </w:rPr>
        <w:t xml:space="preserve"> </w:t>
      </w:r>
      <w:r>
        <w:rPr>
          <w:rFonts w:eastAsia="Times New Roman" w:cs="Times New Roman"/>
          <w:szCs w:val="24"/>
          <w:lang w:val="en-US"/>
        </w:rPr>
        <w:t>not</w:t>
      </w:r>
      <w:r>
        <w:rPr>
          <w:rFonts w:eastAsia="Times New Roman" w:cs="Times New Roman"/>
          <w:szCs w:val="24"/>
        </w:rPr>
        <w:t xml:space="preserve"> </w:t>
      </w:r>
      <w:r>
        <w:rPr>
          <w:rFonts w:eastAsia="Times New Roman" w:cs="Times New Roman"/>
          <w:szCs w:val="24"/>
          <w:lang w:val="en-US"/>
        </w:rPr>
        <w:t>for</w:t>
      </w:r>
      <w:r>
        <w:rPr>
          <w:rFonts w:eastAsia="Times New Roman" w:cs="Times New Roman"/>
          <w:szCs w:val="24"/>
        </w:rPr>
        <w:t xml:space="preserve"> </w:t>
      </w:r>
      <w:r>
        <w:rPr>
          <w:rFonts w:eastAsia="Times New Roman" w:cs="Times New Roman"/>
          <w:szCs w:val="24"/>
          <w:lang w:val="en-US"/>
        </w:rPr>
        <w:t>sale</w:t>
      </w:r>
      <w:r>
        <w:rPr>
          <w:rFonts w:eastAsia="Times New Roman" w:cs="Times New Roman"/>
          <w:szCs w:val="24"/>
        </w:rPr>
        <w:t>» εδώ στο Κοινοβούλιο. Το καταθέτω για τα Πρακτικά.</w:t>
      </w:r>
    </w:p>
    <w:p w14:paraId="12E5558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Μιλτιάδης Βαρβιτσιώτης καταθέτει για τα Πρακτ</w:t>
      </w:r>
      <w:r>
        <w:rPr>
          <w:rFonts w:eastAsia="Times New Roman" w:cs="Times New Roman"/>
          <w:szCs w:val="24"/>
        </w:rPr>
        <w:t xml:space="preserve">ικά την προαναφερθείσα φωτογραφία,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2E55584"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Και θα ήθελα να τον παρακαλέσω αύριο που θα μιλήσει, να καταθέσει το μπλουζάκι στα Πρακτικά, να το βάλουμε σε μια</w:t>
      </w:r>
      <w:r>
        <w:rPr>
          <w:rFonts w:eastAsia="UB-Helvetica" w:cs="Times New Roman"/>
          <w:szCs w:val="24"/>
        </w:rPr>
        <w:t xml:space="preserve"> προθήκη εδώ απ’ έξω, για θυμόμαστε με τι ψέματα και με τι σανό ταΐσατε τους Έλληνες τόσα χρόνια! </w:t>
      </w:r>
    </w:p>
    <w:p w14:paraId="12E55585" w14:textId="77777777" w:rsidR="00A37F14" w:rsidRDefault="002C15DC">
      <w:pPr>
        <w:tabs>
          <w:tab w:val="left" w:pos="2096"/>
        </w:tabs>
        <w:spacing w:after="0" w:line="600" w:lineRule="auto"/>
        <w:ind w:firstLine="720"/>
        <w:jc w:val="center"/>
        <w:rPr>
          <w:rFonts w:eastAsia="UB-Helvetica" w:cs="Times New Roman"/>
          <w:szCs w:val="24"/>
        </w:rPr>
      </w:pPr>
      <w:r>
        <w:rPr>
          <w:rFonts w:eastAsia="UB-Helvetica" w:cs="Times New Roman"/>
          <w:szCs w:val="24"/>
        </w:rPr>
        <w:t>(Χειροκροτήματα από την πτέρυγα της Νέας Δημοκρατίας)</w:t>
      </w:r>
    </w:p>
    <w:p w14:paraId="12E55586"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Και τα ξεπουλάτε όλα αυτά για μια καρέκλα, όπως ξεπουλάει και τους μισθούς</w:t>
      </w:r>
      <w:r>
        <w:rPr>
          <w:rFonts w:eastAsia="UB-Helvetica" w:cs="Times New Roman"/>
          <w:szCs w:val="24"/>
        </w:rPr>
        <w:t xml:space="preserve"> των στρατιωτικών και των στελεχών των Σωμάτων Ασφαλείας, που σήμερα τους κόβετε την ωρίμανση. Και ενδεχομένως από αυτά τα 183 εκατομμύρια που τους κόβετε, κάτι να τους δώσετε πίσω και να πείτε «ικανοποιούμε εν μέρει τις αποφάσεις του Συμβουλίου της Επικρα</w:t>
      </w:r>
      <w:r>
        <w:rPr>
          <w:rFonts w:eastAsia="UB-Helvetica" w:cs="Times New Roman"/>
          <w:szCs w:val="24"/>
        </w:rPr>
        <w:t xml:space="preserve">τείας». </w:t>
      </w:r>
    </w:p>
    <w:p w14:paraId="12E55587"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Κυρία Πρόεδρε, πέραν του ότι έχετε κόψει από κάθε κατηγορία ανθρώπων με τους είκοσι επτά νέους φόρους που επιβάλλετε, εγώ θέλω να σας απονείμω και ένα Νόμπελ εφευρετικότητας νέων φόρων. </w:t>
      </w:r>
    </w:p>
    <w:p w14:paraId="12E55588"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Το πιο χαρακτηριστικό παράδειγμα -και κλείνω με αυτό- είναι </w:t>
      </w:r>
      <w:r>
        <w:rPr>
          <w:rFonts w:eastAsia="UB-Helvetica" w:cs="Times New Roman"/>
          <w:szCs w:val="24"/>
        </w:rPr>
        <w:t xml:space="preserve">ο φόρος στον καφέ. Στον καβουρδισμένο καφέ βάζουμε 3 ευρώ φόρο, στον μη καβουρδισμένο 2 ευρώ φόρο, στον στιγμιαίο 4 ευρώ φόρο και στα παρασκευάσματα 4 ευρώ φόρο. </w:t>
      </w:r>
    </w:p>
    <w:p w14:paraId="12E55589"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Με τέτοια εφευρετικότητα, κύριε Τσακαλώτ</w:t>
      </w:r>
      <w:r>
        <w:rPr>
          <w:rFonts w:eastAsia="UB-Helvetica" w:cs="Times New Roman"/>
          <w:szCs w:val="24"/>
        </w:rPr>
        <w:t>ο</w:t>
      </w:r>
      <w:r>
        <w:rPr>
          <w:rFonts w:eastAsia="UB-Helvetica" w:cs="Times New Roman"/>
          <w:szCs w:val="24"/>
        </w:rPr>
        <w:t>, πραγματικά σας αξίζει ένα Νόμπελ εφευρετικότητας κ</w:t>
      </w:r>
      <w:r>
        <w:rPr>
          <w:rFonts w:eastAsia="UB-Helvetica" w:cs="Times New Roman"/>
          <w:szCs w:val="24"/>
        </w:rPr>
        <w:t>αινούρ</w:t>
      </w:r>
      <w:r>
        <w:rPr>
          <w:rFonts w:eastAsia="UB-Helvetica" w:cs="Times New Roman"/>
          <w:szCs w:val="24"/>
        </w:rPr>
        <w:t>γ</w:t>
      </w:r>
      <w:r>
        <w:rPr>
          <w:rFonts w:eastAsia="UB-Helvetica" w:cs="Times New Roman"/>
          <w:szCs w:val="24"/>
        </w:rPr>
        <w:t>ιων φόρων!</w:t>
      </w:r>
    </w:p>
    <w:p w14:paraId="12E5558A"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Κυρίες και κύριοι συνάδελφοι, σκεφτείτε πολύ καλά, πριν ψηφίσετε αύριο, τι θα ψηφίσετε γι’ αυτό το </w:t>
      </w:r>
      <w:r>
        <w:rPr>
          <w:rFonts w:eastAsia="UB-Helvetica" w:cs="Times New Roman"/>
          <w:szCs w:val="24"/>
        </w:rPr>
        <w:t>τ</w:t>
      </w:r>
      <w:r>
        <w:rPr>
          <w:rFonts w:eastAsia="UB-Helvetica" w:cs="Times New Roman"/>
          <w:szCs w:val="24"/>
        </w:rPr>
        <w:t>αμείο, γιατί πραγματικά τέτοιας μορφής υποθήκευση της δημόσιας περιουσίας δεν έχει διανοηθεί κανένας Έλλην πολιτικός να φέρει στο Κοινοβού</w:t>
      </w:r>
      <w:r>
        <w:rPr>
          <w:rFonts w:eastAsia="UB-Helvetica" w:cs="Times New Roman"/>
          <w:szCs w:val="24"/>
        </w:rPr>
        <w:t xml:space="preserve">λιο. Και εσείς ελαφρά τη καρδία έρχεστε εδώ και το υποστηρίζετε. </w:t>
      </w:r>
    </w:p>
    <w:p w14:paraId="12E5558B" w14:textId="77777777" w:rsidR="00A37F14" w:rsidRDefault="002C15DC">
      <w:pPr>
        <w:tabs>
          <w:tab w:val="left" w:pos="2096"/>
        </w:tabs>
        <w:spacing w:after="0" w:line="600" w:lineRule="auto"/>
        <w:ind w:firstLine="720"/>
        <w:jc w:val="center"/>
        <w:rPr>
          <w:rFonts w:eastAsia="UB-Helvetica" w:cs="Times New Roman"/>
          <w:szCs w:val="24"/>
        </w:rPr>
      </w:pPr>
      <w:r>
        <w:rPr>
          <w:rFonts w:eastAsia="UB-Helvetica" w:cs="Times New Roman"/>
          <w:szCs w:val="24"/>
        </w:rPr>
        <w:t>(Χειροκροτήματα από την πτέρυγα της Νέας Δημοκρατίας)</w:t>
      </w:r>
    </w:p>
    <w:p w14:paraId="12E5558C"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ΠΡΟΕΔΡΕΥΟΥΣΑ (Αναστασία Χριστοδουλοπούλου): </w:t>
      </w:r>
      <w:r>
        <w:rPr>
          <w:rFonts w:eastAsia="UB-Helvetica" w:cs="Times New Roman"/>
          <w:szCs w:val="24"/>
        </w:rPr>
        <w:t>Ο κ. Αντωνίου από τον ΣΥΡΙΖΑ έχει τον λόγο.</w:t>
      </w:r>
    </w:p>
    <w:p w14:paraId="12E5558D"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Τον λόγο θα λάβει μετά ο Κοινοβουλευτικός Εκπρόσ</w:t>
      </w:r>
      <w:r>
        <w:rPr>
          <w:rFonts w:eastAsia="UB-Helvetica" w:cs="Times New Roman"/>
          <w:szCs w:val="24"/>
        </w:rPr>
        <w:t xml:space="preserve">ωπος του ΣΥΡΙΖΑ, ο κ. Φάμελλος. </w:t>
      </w:r>
    </w:p>
    <w:p w14:paraId="12E5558E"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b/>
          <w:szCs w:val="24"/>
        </w:rPr>
        <w:t>ΧΡΗΣΤΟΣ ΑΝΤΩΝΙΟΥ:</w:t>
      </w:r>
      <w:r>
        <w:rPr>
          <w:rFonts w:eastAsia="UB-Helvetica" w:cs="Times New Roman"/>
          <w:szCs w:val="24"/>
        </w:rPr>
        <w:t xml:space="preserve"> Ευχαριστώ, κυρία Πρόεδρε.</w:t>
      </w:r>
    </w:p>
    <w:p w14:paraId="12E5558F"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Κυρίες και κύριοι συνάδελφοι, βρισκόμαστε στο οριστικό τέλος των μνημονιακών και δημοσιονομικών μέτρων που θα πρέπει να πάρουμε προκειμένου να πετύχουμε τους στόχους για τους οποί</w:t>
      </w:r>
      <w:r>
        <w:rPr>
          <w:rFonts w:eastAsia="UB-Helvetica" w:cs="Times New Roman"/>
          <w:szCs w:val="24"/>
        </w:rPr>
        <w:t>ους δεσμεύτηκε η Ελλάδα με την ψήφιση του ν.4336/2015.</w:t>
      </w:r>
    </w:p>
    <w:p w14:paraId="12E55590"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Για όσους από τους συναδέλφους της Αντιπολίτευσης έχουν κοντή μνήμη, θυμίζω ότι ο σχετικός νόμος εγκρίθηκε στην Ολομέλεια της Βουλής των Ελλήνων τον Αύγουστο του 2015 με 222 ψήφους από τον ΣΥΡΙΖΑ, τους</w:t>
      </w:r>
      <w:r>
        <w:rPr>
          <w:rFonts w:eastAsia="UB-Helvetica" w:cs="Times New Roman"/>
          <w:szCs w:val="24"/>
        </w:rPr>
        <w:t xml:space="preserve"> ΑΝΕΛ, τη Νέα Δημοκρατία, το Ποτάμι και το ΠΑΣΟΚ.</w:t>
      </w:r>
    </w:p>
    <w:p w14:paraId="12E55591"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Σχετικά με τα μέτρα ύψους 5,6 δισεκατομμυρίων και για να έχουμε μια εικόνα των μεγεθών, θέλω να υπενθυμίσω ότι μόνο για το 2014 η κυβέρνηση του κ. Σαμαρά έλαβε μέτρα ύψους 10 δισεκατομμυρίων. Επίσης, είχε δ</w:t>
      </w:r>
      <w:r>
        <w:rPr>
          <w:rFonts w:eastAsia="UB-Helvetica" w:cs="Times New Roman"/>
          <w:szCs w:val="24"/>
        </w:rPr>
        <w:t xml:space="preserve">εσμεύσει τη χώρα έως το 2018 με μέτρα ύψους 20 δισεκατομμύρια παραπάνω από την τρέχουσα συμφωνία, που προβλέπει την υλοποίηση των μέτρων σε βάθος τριετίας. </w:t>
      </w:r>
    </w:p>
    <w:p w14:paraId="12E55592"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Όμως, παρά τα μέτρα ύψους 10 δισεκατομμυρίων που πήρατε, τα οικονομικά αποτελέσματα που πετύχατε το</w:t>
      </w:r>
      <w:r>
        <w:rPr>
          <w:rFonts w:eastAsia="UB-Helvetica" w:cs="Times New Roman"/>
          <w:szCs w:val="24"/>
        </w:rPr>
        <w:t xml:space="preserve"> 2014 ήταν πενιχρά και υπολείπονταν στην επίτευξη των στόχων που είχατε βάλει. </w:t>
      </w:r>
    </w:p>
    <w:p w14:paraId="12E55593"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Αντίθετα, η σημερινή Κυβέρνηση ξεπέρασε τον στόχο για το 2015 κατά 1% του ΑΕΠ όσον αφορά στο πρωτογενές πλεόνασμα, παρά την πιστωτική ασφυξία που μας είχαν επιβάλει οι δανειστέ</w:t>
      </w:r>
      <w:r>
        <w:rPr>
          <w:rFonts w:eastAsia="UB-Helvetica" w:cs="Times New Roman"/>
          <w:szCs w:val="24"/>
        </w:rPr>
        <w:t xml:space="preserve">ς. </w:t>
      </w:r>
    </w:p>
    <w:p w14:paraId="12E55594"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Εκείνοι, λοιπόν, που πήραν δυσβάσταχτα μέτρα τα οποία θα υπονόμευαν το μέλλον της χώρας, γνωρίζοντας πως δεν μπορούν να τα εφαρμόσουν, εκείνοι που κινδύνευσαν να τινάξουν στον αέρα τις θυσίες του λαού εάν παρέμεναν στην κυβέρνηση και πριν από λίγο καιρ</w:t>
      </w:r>
      <w:r>
        <w:rPr>
          <w:rFonts w:eastAsia="UB-Helvetica" w:cs="Times New Roman"/>
          <w:szCs w:val="24"/>
        </w:rPr>
        <w:t>ό μας έλεγαν ότι καθυστερούμε, σήμερα μας κατηγορούν ότι ξεπουλάμε. Μεταφράζουν σκόπιμα ως «καθυστέρηση» τη σκληρή και δύσκολη διαπραγμάτευση και τη ρητή άρνηση αυτής της Κυβέρνησης να κάνει ότι και η προηγούμενη, να προσυπογράφει, δηλαδή, κείμενα που είχα</w:t>
      </w:r>
      <w:r>
        <w:rPr>
          <w:rFonts w:eastAsia="UB-Helvetica" w:cs="Times New Roman"/>
          <w:szCs w:val="24"/>
        </w:rPr>
        <w:t xml:space="preserve">ν συντάξει άλλοι και τα είχαν στείλει με </w:t>
      </w:r>
      <w:r>
        <w:rPr>
          <w:rFonts w:eastAsia="UB-Helvetica" w:cs="Times New Roman"/>
          <w:szCs w:val="24"/>
          <w:lang w:val="en-US"/>
        </w:rPr>
        <w:t>mail</w:t>
      </w:r>
      <w:r>
        <w:rPr>
          <w:rFonts w:eastAsia="UB-Helvetica" w:cs="Times New Roman"/>
          <w:szCs w:val="24"/>
        </w:rPr>
        <w:t>.</w:t>
      </w:r>
    </w:p>
    <w:p w14:paraId="12E55595"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Με την ολοκλήρωση της επικείμενης αξιολόγησης ανοίγει ο δρόμος να προχωρήσουν κρίσιμα νομοσχέδια, όπως είναι η εθελούσια αποκάλυψη κεφαλαίων που δεν έχουν φορολογηθεί, το λαθρεμπόριο καπνού και καυσίμων και οι</w:t>
      </w:r>
      <w:r>
        <w:rPr>
          <w:rFonts w:eastAsia="UB-Helvetica" w:cs="Times New Roman"/>
          <w:szCs w:val="24"/>
        </w:rPr>
        <w:t xml:space="preserve"> ηλεκτρονικές πληρωμές. Επίσης, ανοίγει η συζήτηση για την ελάφρυνση του χρέους με συγκεκριμένο και δεσμευτικό χρονοδιάγραμμα. </w:t>
      </w:r>
    </w:p>
    <w:p w14:paraId="12E55596"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Επίσης, ανοίγει ο δρόμος για την επαναφορά της οικονομίας στον ενάρετο κύκλο της ανάπτυξης. Αυτό θα συμβεί, πρώτον, με την ενίσχ</w:t>
      </w:r>
      <w:r>
        <w:rPr>
          <w:rFonts w:eastAsia="UB-Helvetica" w:cs="Times New Roman"/>
          <w:szCs w:val="24"/>
        </w:rPr>
        <w:t xml:space="preserve">υση της ρευστότητας στην οικονομία, ως αποτέλεσμα της επιστροφής του </w:t>
      </w:r>
      <w:r>
        <w:rPr>
          <w:rFonts w:eastAsia="UB-Helvetica" w:cs="Times New Roman"/>
          <w:szCs w:val="24"/>
          <w:lang w:val="en-US"/>
        </w:rPr>
        <w:t>waver</w:t>
      </w:r>
      <w:r>
        <w:rPr>
          <w:rFonts w:eastAsia="UB-Helvetica" w:cs="Times New Roman"/>
          <w:szCs w:val="24"/>
        </w:rPr>
        <w:t xml:space="preserve"> και της ένταξης της Ελλάδας στο πρόγραμμα ποσοτικής χαλάρωσης της Ευρωπαϊκής Κεντρικής Τράπεζας. </w:t>
      </w:r>
    </w:p>
    <w:p w14:paraId="12E5559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Δεύτερον, με την εισροή πόρων 5,6 δισεκατομμυρίων ευρώ για την πληρωμή ληξιπρόθεσμω</w:t>
      </w:r>
      <w:r>
        <w:rPr>
          <w:rFonts w:eastAsia="Times New Roman" w:cs="Times New Roman"/>
          <w:szCs w:val="24"/>
        </w:rPr>
        <w:t xml:space="preserve">ν οφειλών του </w:t>
      </w:r>
      <w:r>
        <w:rPr>
          <w:rFonts w:eastAsia="Times New Roman" w:cs="Times New Roman"/>
          <w:szCs w:val="24"/>
        </w:rPr>
        <w:t>δ</w:t>
      </w:r>
      <w:r>
        <w:rPr>
          <w:rFonts w:eastAsia="Times New Roman" w:cs="Times New Roman"/>
          <w:szCs w:val="24"/>
        </w:rPr>
        <w:t>ημοσίου προς ιδιώτες και επιχειρήσεις.</w:t>
      </w:r>
    </w:p>
    <w:p w14:paraId="12E5559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Τρίτον, με το πρόγραμμα δημοσίων επενδύσεων ύψους 6,75 δισεκατομμυρίων για το τρέχον έτος.</w:t>
      </w:r>
    </w:p>
    <w:p w14:paraId="12E5559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Τέταρτον, με τον αναπτυξιακό νόμο, που ήδη βρίσκεται σε διαβούλευση και θα ψηφιστεί το αμέσως επόμενο διάστημα.</w:t>
      </w:r>
    </w:p>
    <w:p w14:paraId="12E5559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Συνολικά οι πόροι που αναμένεται να εισρεύσουν στην οικονομία το 2016 εκτιμάται ότι μπορεί να φτάσουν στο ύψος από 9 έως 12 δισεκατομμύρια ευρώ. Όλα αυτά, όχι μόνο εξισορροπούν τη μεσοπρόθεσμη υφεσιακή επίδραση των μέτρων, αλλά επιπλέον δίνουν και τη βάσι</w:t>
      </w:r>
      <w:r>
        <w:rPr>
          <w:rFonts w:eastAsia="Times New Roman" w:cs="Times New Roman"/>
          <w:szCs w:val="24"/>
        </w:rPr>
        <w:t>μη πεποίθηση ότι η οικονομία θα περάσει σε αναπτυξιακή κατεύθυνση από το δεύτερο εξάμηνο του τρέχοντος έτους.</w:t>
      </w:r>
    </w:p>
    <w:p w14:paraId="12E5559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Θα αναφερθώ στα κύρια σημεία αυτού του σχεδίου νόμου, ξεκινώντας από τα δύο που αφορούν άμεσα τα ελληνικά νοικοκυριά: το ΦΠΑ και τις λοιπές φορολο</w:t>
      </w:r>
      <w:r>
        <w:rPr>
          <w:rFonts w:eastAsia="Times New Roman" w:cs="Times New Roman"/>
          <w:szCs w:val="24"/>
        </w:rPr>
        <w:t>γικές ρυθμίσεις και τα κόκκινα δάνεια.</w:t>
      </w:r>
    </w:p>
    <w:p w14:paraId="12E5559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μία μονάδα αύξησης του ΦΠΑ από το 23% στο 24% ήταν αντιπρόταση της Κυβέρνησης, για να μην εφαρμοστεί η απαίτηση των θεσμών για οριζόντιες αυξήσεις στα τιμολόγια της ΔΕΗ και του νερού από το 13% στο 23%, που θα έπλητ</w:t>
      </w:r>
      <w:r>
        <w:rPr>
          <w:rFonts w:eastAsia="Times New Roman" w:cs="Times New Roman"/>
          <w:szCs w:val="24"/>
        </w:rPr>
        <w:t>ταν υπέρμετρα τα λαϊκά στρώματα.</w:t>
      </w:r>
    </w:p>
    <w:p w14:paraId="12E5559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συνολική επιβάρυνση στα νοικοκυριά και ιδιαίτερα στο καλάθι της λαϊκής οικογένειας, με τα προϊόντα που περιλαμβάνονται, είναι πολύ μικρότερη από εκείνη που θα υπήρχε αν δεχόμασταν την απαίτηση των θεσμών.</w:t>
      </w:r>
    </w:p>
    <w:p w14:paraId="12E5559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Όσον αφορά τα </w:t>
      </w:r>
      <w:r>
        <w:rPr>
          <w:rFonts w:eastAsia="Times New Roman" w:cs="Times New Roman"/>
          <w:szCs w:val="24"/>
        </w:rPr>
        <w:t>κόκκινα δάνεια, θέλω να πω πως προστατεύεται η πρώτη κατοικία αντικειμενικής αξίας έως 140.000 ευρώ, χωρίς εισοδηματικά κριτήρια. Πρακτικά δηλαδή καλύπτεται το 93% των δανειοληπτών. Ο νέος νόμος διευκολύνει τις τράπεζες να αναδιαρθρώσουν τα δάνεια των επιχ</w:t>
      </w:r>
      <w:r>
        <w:rPr>
          <w:rFonts w:eastAsia="Times New Roman" w:cs="Times New Roman"/>
          <w:szCs w:val="24"/>
        </w:rPr>
        <w:t xml:space="preserve">ειρήσεων, ώστε να μπορούν να συνεχίσουν τη λειτουργία τους. Επίσης, θα συνυπολογίζονται στην αναδιάρθρωση και τα χρέη προς το </w:t>
      </w:r>
      <w:r>
        <w:rPr>
          <w:rFonts w:eastAsia="Times New Roman" w:cs="Times New Roman"/>
          <w:szCs w:val="24"/>
        </w:rPr>
        <w:t>δ</w:t>
      </w:r>
      <w:r>
        <w:rPr>
          <w:rFonts w:eastAsia="Times New Roman" w:cs="Times New Roman"/>
          <w:szCs w:val="24"/>
        </w:rPr>
        <w:t>ημόσιο και τα ασφαλιστικά ταμεία, ώστε να αντιμετωπίζεται συνολικά η βιωσιμότητα της κάθε μιας επιχείρησης.</w:t>
      </w:r>
    </w:p>
    <w:p w14:paraId="12E5559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Αποδεικνύεται, λοιπόν, πως οι καταγγελίες της Αντιπολίτευσης και ιδιαίτερα της Νέας Δημοκρατίας όλο το προηγούμενο διάστημα δεν ήταν τίποτα περισσότερο από θορυβώδες επικοινωνιακό θέατρο, προκειμένου να διαμορφωθεί στην κοινωνία κλίμα ανασφάλειας και κατατ</w:t>
      </w:r>
      <w:r>
        <w:rPr>
          <w:rFonts w:eastAsia="Times New Roman" w:cs="Times New Roman"/>
          <w:szCs w:val="24"/>
        </w:rPr>
        <w:t>ρομοκράτησης. Έχει ξεχάσει μάλλον πως η δική της δέσμευση ήταν η πλήρης απελευθέρωση των πλειστηριασμών και της πώλησης των κόκκινων δανείων.</w:t>
      </w:r>
    </w:p>
    <w:p w14:paraId="12E555A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Σχετικά με το νέο </w:t>
      </w:r>
      <w:r>
        <w:rPr>
          <w:rFonts w:eastAsia="Times New Roman" w:cs="Times New Roman"/>
          <w:szCs w:val="24"/>
        </w:rPr>
        <w:t>τ</w:t>
      </w:r>
      <w:r>
        <w:rPr>
          <w:rFonts w:eastAsia="Times New Roman" w:cs="Times New Roman"/>
          <w:szCs w:val="24"/>
        </w:rPr>
        <w:t xml:space="preserve">αμείο επενδύσεων και ιδιωτικοποιήσεων, θα ήθελα να πω πως το νέο </w:t>
      </w:r>
      <w:r>
        <w:rPr>
          <w:rFonts w:eastAsia="Times New Roman" w:cs="Times New Roman"/>
          <w:szCs w:val="24"/>
        </w:rPr>
        <w:t>τ</w:t>
      </w:r>
      <w:r>
        <w:rPr>
          <w:rFonts w:eastAsia="Times New Roman" w:cs="Times New Roman"/>
          <w:szCs w:val="24"/>
        </w:rPr>
        <w:t>αμείο δεν είναι ένα νέο ΤΑΙΠΕ</w:t>
      </w:r>
      <w:r>
        <w:rPr>
          <w:rFonts w:eastAsia="Times New Roman" w:cs="Times New Roman"/>
          <w:szCs w:val="24"/>
        </w:rPr>
        <w:t xml:space="preserve">Δ. Τα περιουσιακά στοιχεία του </w:t>
      </w:r>
      <w:r>
        <w:rPr>
          <w:rFonts w:eastAsia="Times New Roman" w:cs="Times New Roman"/>
          <w:szCs w:val="24"/>
        </w:rPr>
        <w:t>τ</w:t>
      </w:r>
      <w:r>
        <w:rPr>
          <w:rFonts w:eastAsia="Times New Roman" w:cs="Times New Roman"/>
          <w:szCs w:val="24"/>
        </w:rPr>
        <w:t xml:space="preserve">αμείου είναι για αξιοποίηση και όχι απαραίτητα για πώληση. Το </w:t>
      </w:r>
      <w:r>
        <w:rPr>
          <w:rFonts w:eastAsia="Times New Roman" w:cs="Times New Roman"/>
          <w:szCs w:val="24"/>
        </w:rPr>
        <w:t>τ</w:t>
      </w:r>
      <w:r>
        <w:rPr>
          <w:rFonts w:eastAsia="Times New Roman" w:cs="Times New Roman"/>
          <w:szCs w:val="24"/>
        </w:rPr>
        <w:t xml:space="preserve">αμείο είναι ελληνικό και διοικείται από την Ελλάδα. Τα έσοδα του </w:t>
      </w:r>
      <w:r>
        <w:rPr>
          <w:rFonts w:eastAsia="Times New Roman" w:cs="Times New Roman"/>
          <w:szCs w:val="24"/>
        </w:rPr>
        <w:t>τ</w:t>
      </w:r>
      <w:r>
        <w:rPr>
          <w:rFonts w:eastAsia="Times New Roman" w:cs="Times New Roman"/>
          <w:szCs w:val="24"/>
        </w:rPr>
        <w:t xml:space="preserve">αμείου θα κατευθύνονται κατά 50% σε επενδύσεις και κατά 50% στην αποπληρωμή του χρέους. Αυτή η </w:t>
      </w:r>
      <w:r>
        <w:rPr>
          <w:rFonts w:eastAsia="Times New Roman" w:cs="Times New Roman"/>
          <w:szCs w:val="24"/>
        </w:rPr>
        <w:t xml:space="preserve">κατανομή είναι αποτέλεσμα διαπραγμάτευσης από τη μεριά της Κυβέρνησης, σε αντίθεση με την αρχική πρόθεση των θεσμών. Τίποτα δεν υλοποιείται χωρίς την τελική προσυπογραφή του Υπουργού Οικονομικών και διασφαλίζεται ο κοινωνικός έλεγχος και η διαφάνεια. </w:t>
      </w:r>
    </w:p>
    <w:p w14:paraId="12E555A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w:t>
      </w:r>
      <w:r>
        <w:rPr>
          <w:rFonts w:eastAsia="Times New Roman" w:cs="Times New Roman"/>
          <w:szCs w:val="24"/>
        </w:rPr>
        <w:t>ες και κύριοι συνάδελφοι, η Αξιωματική κυρίως Αντιπολίτευση επιχείρησε τις προηγούμενες μέρες να στήσει μια κακόγουστη παράσταση επικοινωνιακού χαρακτήρα και όχι ουσίας σχετικά με το υπό ψήφιση νομοσχέδιο. Αυτοί που στήριξαν μέτρα συνολικού ύψους άνω των 6</w:t>
      </w:r>
      <w:r>
        <w:rPr>
          <w:rFonts w:eastAsia="Times New Roman" w:cs="Times New Roman"/>
          <w:szCs w:val="24"/>
        </w:rPr>
        <w:t>5 δισεκατομμυρίων τα χρόνια που συγκυβερνούσαν με το ΠΑΣΟΚ, αυτοί που δημιούργησαν τα εκρηκτικά και δυσθεώρητα ελλείμματα τα χρόνια που εναλλάσσονταν στην κυβέρνηση, που χρέωσαν τη χώρα, γιατί μας έφεραν στον αστερισμό των μνημονίων, αυτοί που δεν ήθελαν ν</w:t>
      </w:r>
      <w:r>
        <w:rPr>
          <w:rFonts w:eastAsia="Times New Roman" w:cs="Times New Roman"/>
          <w:szCs w:val="24"/>
        </w:rPr>
        <w:t xml:space="preserve">α τους πάρει τη δόξα η τρόικα στην υιοθέτηση σκληρών πολιτικών λιτότητας και διάλυσης του κοινωνικού κράτους, βλέποντας ότι άρχισε να διαφαίνεται φως στον ορίζοντα και είναι ορατές οι προϋποθέσεις η χώρα μας να βγει από το σκοτεινό τούνελ που μας οδήγησαν </w:t>
      </w:r>
      <w:r>
        <w:rPr>
          <w:rFonts w:eastAsia="Times New Roman" w:cs="Times New Roman"/>
          <w:szCs w:val="24"/>
        </w:rPr>
        <w:t>με τις πολιτικές τους, φαίνεται να ανησυχούν. Τα όνειρα και οι επιδιώξεις τους για τη μη επίτευξη συμφωνίας και την μη επιτυχή ολοκλήρωση της αξιολόγησης παίρνουν οριστικά τέλος. Μια νέα περίοδος, δύσκολη, αλλά ελπιδοφόρα ανοίγεται για τον λαό μας μετά τις</w:t>
      </w:r>
      <w:r>
        <w:rPr>
          <w:rFonts w:eastAsia="Times New Roman" w:cs="Times New Roman"/>
          <w:szCs w:val="24"/>
        </w:rPr>
        <w:t xml:space="preserve"> 24 Μαΐου. Με σκληρή δουλειά, υπομονή και επιμονή αυτή η Κυβέρνηση βάζει σταδιακά τις βάσεις για μια Ελλάδα της ανάπτυξης και της κοινωνικής δικαιοσύνης.</w:t>
      </w:r>
    </w:p>
    <w:p w14:paraId="12E555A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Ευχαριστώ.</w:t>
      </w:r>
    </w:p>
    <w:p w14:paraId="12E555A3"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E555A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w:t>
      </w:r>
      <w:r>
        <w:rPr>
          <w:rFonts w:eastAsia="Times New Roman" w:cs="Times New Roman"/>
          <w:szCs w:val="24"/>
        </w:rPr>
        <w:t xml:space="preserve">αριστούμε, κύριε συνάδελφε. </w:t>
      </w:r>
    </w:p>
    <w:p w14:paraId="12E555A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Τον λόγο έχει ο κ. Φάμελλος, Κοινοβουλευτικός Εκπρόσωπος του ΣΥΡΙΖΑ, και μετά ακολουθούν δύο Βουλευτές, ο κ. Παππάς και ο κ. Εμμανουηλίδης.</w:t>
      </w:r>
    </w:p>
    <w:p w14:paraId="12E555A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Κύριε Φάμελλε, έχετε τον λόγο.</w:t>
      </w:r>
    </w:p>
    <w:p w14:paraId="12E555A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κύρια Πρόεδρε.</w:t>
      </w:r>
    </w:p>
    <w:p w14:paraId="12E555A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Κύριε Υπουρ</w:t>
      </w:r>
      <w:r>
        <w:rPr>
          <w:rFonts w:eastAsia="Times New Roman" w:cs="Times New Roman"/>
          <w:szCs w:val="24"/>
        </w:rPr>
        <w:t>γέ, κυρίες και κύριοι Βουλευτές, ξεκινώντας την τοποθέτησή μου, θα ήθελα να επισημάνω κάποια θέματα για την κοινοβουλευτική διαδικασία. Νομίζω ότι οφείλω να καταθέσω αυτήν τη δήλωση, διαπιστώνοντας και ένα κλίμα το οποίο δεν νομίζω ότι περιποιεί τιμή για τ</w:t>
      </w: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λληνικό Κοινοβούλιο των τελευταίων ημερών. </w:t>
      </w:r>
    </w:p>
    <w:p w14:paraId="12E555A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Οφείλουμε να προστατεύσουμε την κοινοβουλευτική διαδικασία. Για εμάς, για τον ΣΥΡΙΖΑ, η προσήλωσή μας στη δημοκρατική ταυτότητα μάς υποχρεώνει να το κάνουμε. Βέβαια, εμείς έχουμε και ένα άλλο καθήκον, να προστ</w:t>
      </w:r>
      <w:r>
        <w:rPr>
          <w:rFonts w:eastAsia="Times New Roman" w:cs="Times New Roman"/>
          <w:szCs w:val="24"/>
        </w:rPr>
        <w:t xml:space="preserve">ατεύσουμε και να υπερασπιστούμε τη λαϊκή εντολή των εκλογών του 2015, που μας υποχρεώνει να είμαστε σταθεροί και αποτελεσματικοί όσον αφορά όλα τα θέματα, τη σωτηρία της χώρας, την πρόοδο, την κοινωνική δικαιοσύνη, να μη χάσουμε το δρόμο, όσο και αν είναι </w:t>
      </w:r>
      <w:r>
        <w:rPr>
          <w:rFonts w:eastAsia="Times New Roman" w:cs="Times New Roman"/>
          <w:szCs w:val="24"/>
        </w:rPr>
        <w:t>δύσβατο το μονοπάτι.</w:t>
      </w:r>
    </w:p>
    <w:p w14:paraId="12E555A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Όμως, αυτές τις μέρες μέσα στη Βουλή ζήσαμε μια συνειδητή και στημένη υποβάθμιση της κοινοβουλευτικής διαδικασίας, ένα θέατρο κραυγών αλλά και έναν λόγο, που είναι έντονα υποτιμητικός για το επίπεδο της χώρας μας, για τον πολιτισμό της</w:t>
      </w:r>
      <w:r>
        <w:rPr>
          <w:rFonts w:eastAsia="Times New Roman" w:cs="Times New Roman"/>
          <w:szCs w:val="24"/>
        </w:rPr>
        <w:t xml:space="preserve"> Ελλάδας και όχι μόνο από την Αξιωματική Αντιπολίτευση. </w:t>
      </w:r>
    </w:p>
    <w:p w14:paraId="12E555A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Προφανώς, καταλαβαίνουμε ότι στόχος όλων αυτών των προσπαθειών είναι να σταματήσει η λαϊκή εντολή. Όμως, θέλουμε να επισημάνουμε ότι, αγαπητοί συνάδελφοι, δίνετε χώρο σε εμετικές, αντιδημοκρατικές, α</w:t>
      </w:r>
      <w:r>
        <w:rPr>
          <w:rFonts w:eastAsia="Times New Roman" w:cs="Times New Roman"/>
          <w:szCs w:val="24"/>
        </w:rPr>
        <w:t xml:space="preserve">κροδεξιές και φασιστικές φωνές και λογικές. Εμείς έχουμε την ευθύνη, αλλά την έχετε και εσείς. Εμείς την επισημαίνουμε και παίρνουμε πρωτοβουλίες στην κατεύθυνση αυτή. </w:t>
      </w:r>
    </w:p>
    <w:p w14:paraId="12E555A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Όμως, ας περάσουμε στην ουσία του νομοσχεδίου. Η σημερινή συζήτηση στοχεύει στην ολοκλή</w:t>
      </w:r>
      <w:r>
        <w:rPr>
          <w:rFonts w:eastAsia="Times New Roman" w:cs="Times New Roman"/>
          <w:szCs w:val="24"/>
        </w:rPr>
        <w:t xml:space="preserve">ρωση της </w:t>
      </w:r>
      <w:r>
        <w:rPr>
          <w:rFonts w:eastAsia="Times New Roman" w:cs="Times New Roman"/>
          <w:szCs w:val="24"/>
        </w:rPr>
        <w:t>σ</w:t>
      </w:r>
      <w:r>
        <w:rPr>
          <w:rFonts w:eastAsia="Times New Roman" w:cs="Times New Roman"/>
          <w:szCs w:val="24"/>
        </w:rPr>
        <w:t xml:space="preserve">υμφωνίας στο </w:t>
      </w:r>
      <w:r>
        <w:rPr>
          <w:rFonts w:eastAsia="Times New Roman" w:cs="Times New Roman"/>
          <w:szCs w:val="24"/>
          <w:lang w:val="en-US"/>
        </w:rPr>
        <w:t>Eurogroup</w:t>
      </w:r>
      <w:r>
        <w:rPr>
          <w:rFonts w:eastAsia="Times New Roman" w:cs="Times New Roman"/>
          <w:szCs w:val="24"/>
        </w:rPr>
        <w:t xml:space="preserve"> της Τρίτης, στην ολοκλήρωση της αξιολόγησης, κάτι που περιμένει όλη η Ελλάδα, αλλά και η Ευρώπη, στη χρηματοδότηση της χώρας μας, αλλά και στη </w:t>
      </w:r>
      <w:r>
        <w:rPr>
          <w:rFonts w:eastAsia="Times New Roman" w:cs="Times New Roman"/>
          <w:szCs w:val="24"/>
        </w:rPr>
        <w:t>σ</w:t>
      </w:r>
      <w:r>
        <w:rPr>
          <w:rFonts w:eastAsia="Times New Roman" w:cs="Times New Roman"/>
          <w:szCs w:val="24"/>
        </w:rPr>
        <w:t xml:space="preserve">υμφωνία για το χρέος. </w:t>
      </w:r>
    </w:p>
    <w:p w14:paraId="12E555A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Από αυτές τις πλευρές, καταλαβαίνετε ότι η σημερινή συζή</w:t>
      </w:r>
      <w:r>
        <w:rPr>
          <w:rFonts w:eastAsia="Times New Roman" w:cs="Times New Roman"/>
          <w:szCs w:val="24"/>
        </w:rPr>
        <w:t xml:space="preserve">τηση έχει κορυφαία σημασία για τη χώρα μας, η οποία στο τέλος του 2014 ήταν τελευταία στην Ευρώπη και ήταν υποχρεωμένη -διωγμένη από τα </w:t>
      </w:r>
      <w:r>
        <w:rPr>
          <w:rFonts w:eastAsia="Times New Roman" w:cs="Times New Roman"/>
          <w:szCs w:val="24"/>
          <w:lang w:val="en-US"/>
        </w:rPr>
        <w:t>Eurogroup</w:t>
      </w:r>
      <w:r>
        <w:rPr>
          <w:rFonts w:eastAsia="Times New Roman" w:cs="Times New Roman"/>
          <w:szCs w:val="24"/>
        </w:rPr>
        <w:t>, αποτυχημένη στους στόχους για το πλεόνασμα και σε όλα τα μέτρα μεταρρυθμίσεων- να λάβει μέτρα ύψους 20 δισεκα</w:t>
      </w:r>
      <w:r>
        <w:rPr>
          <w:rFonts w:eastAsia="Times New Roman" w:cs="Times New Roman"/>
          <w:szCs w:val="24"/>
        </w:rPr>
        <w:t xml:space="preserve">τομμυρίων ευρώ, που είχε ήδη μείωση 25% του ΑΕΠ, ήδη 28% ανεργία και ήδη 33% φτώχεια. </w:t>
      </w:r>
    </w:p>
    <w:p w14:paraId="12E555A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χώρα ήταν στο γκρεμό, δεν ήταν στο χείλος του γκρεμού, ήταν ήδη στο γκρεμό και εμείς αναλάβαμε την ευθύνη που οι Έλληνες πολίτες επέλεξαν και μέσα από μια σκληρή και δ</w:t>
      </w:r>
      <w:r>
        <w:rPr>
          <w:rFonts w:eastAsia="Times New Roman" w:cs="Times New Roman"/>
          <w:szCs w:val="24"/>
        </w:rPr>
        <w:t xml:space="preserve">ύσκολη μάχη και περίοδο φτάσαμε στο έκτακτο </w:t>
      </w:r>
      <w:r>
        <w:rPr>
          <w:rFonts w:eastAsia="Times New Roman" w:cs="Times New Roman"/>
          <w:szCs w:val="24"/>
          <w:lang w:val="en-US"/>
        </w:rPr>
        <w:t>Eurogroup</w:t>
      </w:r>
      <w:r>
        <w:rPr>
          <w:rFonts w:eastAsia="Times New Roman" w:cs="Times New Roman"/>
          <w:szCs w:val="24"/>
        </w:rPr>
        <w:t xml:space="preserve"> της 9</w:t>
      </w:r>
      <w:r>
        <w:rPr>
          <w:rFonts w:eastAsia="Times New Roman" w:cs="Times New Roman"/>
          <w:szCs w:val="24"/>
          <w:vertAlign w:val="superscript"/>
        </w:rPr>
        <w:t xml:space="preserve">ης </w:t>
      </w:r>
      <w:r>
        <w:rPr>
          <w:rFonts w:eastAsia="Times New Roman" w:cs="Times New Roman"/>
          <w:szCs w:val="24"/>
        </w:rPr>
        <w:t xml:space="preserve">Μαΐου, όπου δεν είχαμε να διαχειριστούμε μόνο τη </w:t>
      </w:r>
      <w:r>
        <w:rPr>
          <w:rFonts w:eastAsia="Times New Roman" w:cs="Times New Roman"/>
          <w:szCs w:val="24"/>
        </w:rPr>
        <w:t>σ</w:t>
      </w:r>
      <w:r>
        <w:rPr>
          <w:rFonts w:eastAsia="Times New Roman" w:cs="Times New Roman"/>
          <w:szCs w:val="24"/>
        </w:rPr>
        <w:t xml:space="preserve">υμφωνία αλλά και τους νέους εκβιασμούς που προέκυψαν τον Απρίλιο για τη νομοθέτηση 3,6 δισεκατομμυρίων ευρώ μέτρων αλλά και την προδιαγραφόμενη </w:t>
      </w:r>
      <w:r>
        <w:rPr>
          <w:rFonts w:eastAsia="Times New Roman" w:cs="Times New Roman"/>
          <w:szCs w:val="24"/>
        </w:rPr>
        <w:t xml:space="preserve">μη δέσμευση κάποιων ευρωπαϊκών χωρών για το χρέος. </w:t>
      </w:r>
    </w:p>
    <w:p w14:paraId="12E555A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Δεν ήταν ελληνικό το πρόβλημα. Δεν ήταν ένα πρόβλημα που έπρεπε να λύσουμε, γιατί αφορούσε τη χώρα μας. Ήταν και είναι ένα βαθιά δομικό πρόβλημα της Ευρώπης, που δυστυχώς το σύνολο της Αντιπολίτευσης της </w:t>
      </w:r>
      <w:r>
        <w:rPr>
          <w:rFonts w:eastAsia="Times New Roman" w:cs="Times New Roman"/>
          <w:szCs w:val="24"/>
        </w:rPr>
        <w:t>χώρας δεν το διαπιστώνει, δεν μπορεί να το δει. Δεν μπορεί να δει έξω από αυτήν τη μικροκομματική ανάγνωση, με μια στείρα επαρχιώτικη λογική. Σας επισημαίνουμε ακόμη μια φορά ότι όσο μένετε στη διαχείριση της καρέκλας, χάνετε τα επίδικα και της χώρας και τ</w:t>
      </w:r>
      <w:r>
        <w:rPr>
          <w:rFonts w:eastAsia="Times New Roman" w:cs="Times New Roman"/>
          <w:szCs w:val="24"/>
        </w:rPr>
        <w:t>ης Ευρώπης. Και αυτό είναι ζημιά και για τη χώρα και για τους πολίτες και γι’ αυτό είμαστε υποχρεωμένοι να σας το πούμε.</w:t>
      </w:r>
    </w:p>
    <w:p w14:paraId="12E555B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Όμως, εμείς καταλήξαμε σε αυτό το έκτακτο </w:t>
      </w:r>
      <w:r>
        <w:rPr>
          <w:rFonts w:eastAsia="Times New Roman" w:cs="Times New Roman"/>
          <w:szCs w:val="24"/>
          <w:lang w:val="en-US"/>
        </w:rPr>
        <w:t>Eurogroup</w:t>
      </w:r>
      <w:r>
        <w:rPr>
          <w:rFonts w:eastAsia="Times New Roman" w:cs="Times New Roman"/>
          <w:szCs w:val="24"/>
        </w:rPr>
        <w:t xml:space="preserve"> με πάρα πολύ θετικά αποτελέσματα σε αναντιστοιχία, αν θέλετε, με τη δύναμη και τη θ</w:t>
      </w:r>
      <w:r>
        <w:rPr>
          <w:rFonts w:eastAsia="Times New Roman" w:cs="Times New Roman"/>
          <w:szCs w:val="24"/>
        </w:rPr>
        <w:t>έση της Ελλάδας τον Δεκέμβριο του 2014. Όμως, για να κάνουμε μια πραγματική συζήτηση, θα  ήθελα να πω ότι κατατέθηκε από τον Δεκέμβριο του 2014 ή από τις εκλογές του 2015, τον Ιανουάριο μέχρι σήμερα, μια άλλη προοπτική, μια άλλη επίλυση, μια άλλη στρατηγικ</w:t>
      </w:r>
      <w:r>
        <w:rPr>
          <w:rFonts w:eastAsia="Times New Roman" w:cs="Times New Roman"/>
          <w:szCs w:val="24"/>
        </w:rPr>
        <w:t xml:space="preserve">ή ή μια άλλη πρόταση για να λύσουμε διαφορετικά το πρόβλημα της χώρας; Γιατί πρέπει να αφήσουμε τα κροκοδείλια δάκρυα περί καταστροφής και περί προβλήματος και αδυναμίας της χώρας. Υπάρχει κάτι διαφορετικό που μπορούμε να κάνουμε; </w:t>
      </w:r>
    </w:p>
    <w:p w14:paraId="12E555B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Εμείς έχουμε ακούσει άλλ</w:t>
      </w:r>
      <w:r>
        <w:rPr>
          <w:rFonts w:eastAsia="Times New Roman" w:cs="Times New Roman"/>
          <w:szCs w:val="24"/>
        </w:rPr>
        <w:t xml:space="preserve">ες δύο εναλλακτικές. Η μία είναι η νεοφιλελεύθερη πρόταση. Την κατέθεσε ο κ. Μητσοτάκης στην </w:t>
      </w:r>
      <w:r>
        <w:rPr>
          <w:rFonts w:eastAsia="Times New Roman" w:cs="Times New Roman"/>
          <w:szCs w:val="24"/>
        </w:rPr>
        <w:t>«</w:t>
      </w:r>
      <w:r>
        <w:rPr>
          <w:rFonts w:eastAsia="Times New Roman" w:cs="Times New Roman"/>
          <w:szCs w:val="24"/>
          <w:lang w:val="en-US"/>
        </w:rPr>
        <w:t>WASHINGTON</w:t>
      </w:r>
      <w:r>
        <w:rPr>
          <w:rFonts w:eastAsia="Times New Roman" w:cs="Times New Roman"/>
          <w:szCs w:val="24"/>
        </w:rPr>
        <w:t xml:space="preserve"> </w:t>
      </w:r>
      <w:r>
        <w:rPr>
          <w:rFonts w:eastAsia="Times New Roman" w:cs="Times New Roman"/>
          <w:szCs w:val="24"/>
          <w:lang w:val="en-US"/>
        </w:rPr>
        <w:t>POST</w:t>
      </w:r>
      <w:r>
        <w:rPr>
          <w:rFonts w:eastAsia="Times New Roman" w:cs="Times New Roman"/>
          <w:szCs w:val="24"/>
        </w:rPr>
        <w:t>»</w:t>
      </w:r>
      <w:r>
        <w:rPr>
          <w:rFonts w:eastAsia="Times New Roman" w:cs="Times New Roman"/>
          <w:szCs w:val="24"/>
        </w:rPr>
        <w:t>: Διεθνές Νομισματικό Ταμείο, ξεπούλημα περιουσίας, απόλυση υπαλλήλων, επιπλέον λιτότητα, καμ</w:t>
      </w:r>
      <w:r>
        <w:rPr>
          <w:rFonts w:eastAsia="Times New Roman" w:cs="Times New Roman"/>
          <w:szCs w:val="24"/>
        </w:rPr>
        <w:t>μ</w:t>
      </w:r>
      <w:r>
        <w:rPr>
          <w:rFonts w:eastAsia="Times New Roman" w:cs="Times New Roman"/>
          <w:szCs w:val="24"/>
        </w:rPr>
        <w:t xml:space="preserve">ία εθνική κυριαρχία. Όχι απλά Μητσοτάκης, Άδωνις αλλά και Βέμπερ, Σόιμπλε, δηλαδή </w:t>
      </w:r>
      <w:r>
        <w:rPr>
          <w:rFonts w:eastAsia="Times New Roman" w:cs="Times New Roman"/>
          <w:szCs w:val="24"/>
          <w:lang w:val="en-US"/>
        </w:rPr>
        <w:t>Grexit</w:t>
      </w:r>
      <w:r>
        <w:rPr>
          <w:rFonts w:eastAsia="Times New Roman" w:cs="Times New Roman"/>
          <w:szCs w:val="24"/>
        </w:rPr>
        <w:t xml:space="preserve">. Το πακέτο του </w:t>
      </w:r>
      <w:r>
        <w:rPr>
          <w:rFonts w:eastAsia="Times New Roman" w:cs="Times New Roman"/>
          <w:szCs w:val="24"/>
          <w:lang w:val="en-US"/>
        </w:rPr>
        <w:t>Grexit</w:t>
      </w:r>
      <w:r>
        <w:rPr>
          <w:rFonts w:eastAsia="Times New Roman" w:cs="Times New Roman"/>
          <w:szCs w:val="24"/>
        </w:rPr>
        <w:t xml:space="preserve"> ολοφάνερο μέσα από τη μεγαλύτερη λιτότητα και μια χώρα απαξιωμένη. Αυτή είναι η νεοφιλελεύθερη λογική. </w:t>
      </w:r>
    </w:p>
    <w:p w14:paraId="12E555B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Υπάρχει και μια άλλη δονκιχωτική –αν θέλε</w:t>
      </w:r>
      <w:r>
        <w:rPr>
          <w:rFonts w:eastAsia="Times New Roman" w:cs="Times New Roman"/>
          <w:szCs w:val="24"/>
        </w:rPr>
        <w:t>τε- αντίληψη, με μια ηθική φαντασίωση, αλλά χωρίς κα</w:t>
      </w:r>
      <w:r>
        <w:rPr>
          <w:rFonts w:eastAsia="Times New Roman" w:cs="Times New Roman"/>
          <w:szCs w:val="24"/>
        </w:rPr>
        <w:t>μ</w:t>
      </w:r>
      <w:r>
        <w:rPr>
          <w:rFonts w:eastAsia="Times New Roman" w:cs="Times New Roman"/>
          <w:szCs w:val="24"/>
        </w:rPr>
        <w:t>μία πρόταση κοινωνικής επιβίωσης. Η δραχμή, η ηθική, η καθαρή, αλλά πάλι δραχμή.</w:t>
      </w:r>
    </w:p>
    <w:p w14:paraId="12E555B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Εμείς μπορεί να μην είχαμε εμπειρία διοίκησης, να μην είχαμε τον κρατικό μηχανισμό ή να μην τον έχουμε ακόμα -και ίσως να </w:t>
      </w:r>
      <w:r>
        <w:rPr>
          <w:rFonts w:eastAsia="Times New Roman" w:cs="Times New Roman"/>
          <w:szCs w:val="24"/>
        </w:rPr>
        <w:t>μην μας ενδιαφέρει, γιατί δεν έχουμε τέτοιες προτεραιότητες- αλλά πάντως η χώρα ήταν στο γκρεμό και εμείς κάναμε ό,τι καλύτερο μπορούσε να γίνει και τώρα η χώρα σηκώνεται στα πόδια της. Και δεν το λέμε εμείς αυτό, το λένε όλα τα νούμερα, το λένε όλοι οι θε</w:t>
      </w:r>
      <w:r>
        <w:rPr>
          <w:rFonts w:eastAsia="Times New Roman" w:cs="Times New Roman"/>
          <w:szCs w:val="24"/>
        </w:rPr>
        <w:t xml:space="preserve">σμοί και θα το πουν τα αποτελέσματα και στο </w:t>
      </w:r>
      <w:r>
        <w:rPr>
          <w:rFonts w:eastAsia="Times New Roman" w:cs="Times New Roman"/>
          <w:szCs w:val="24"/>
          <w:lang w:val="en-US"/>
        </w:rPr>
        <w:t>Eurogroup</w:t>
      </w:r>
      <w:r>
        <w:rPr>
          <w:rFonts w:eastAsia="Times New Roman" w:cs="Times New Roman"/>
          <w:szCs w:val="24"/>
        </w:rPr>
        <w:t>.</w:t>
      </w:r>
    </w:p>
    <w:p w14:paraId="12E555B4" w14:textId="77777777" w:rsidR="00A37F14" w:rsidRDefault="002C15DC">
      <w:pPr>
        <w:spacing w:line="600" w:lineRule="auto"/>
        <w:ind w:firstLine="720"/>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w:t>
      </w:r>
      <w:r>
        <w:rPr>
          <w:rFonts w:eastAsia="Times New Roman"/>
          <w:bCs/>
        </w:rPr>
        <w:t>είναι</w:t>
      </w:r>
      <w:r>
        <w:rPr>
          <w:rFonts w:eastAsia="Times New Roman" w:cs="Times New Roman"/>
        </w:rPr>
        <w:t xml:space="preserve"> δυνατόν να τοποθετείται σήμερα μια </w:t>
      </w:r>
      <w:r>
        <w:rPr>
          <w:rFonts w:eastAsia="Times New Roman"/>
        </w:rPr>
        <w:t>συζήτηση</w:t>
      </w:r>
      <w:r>
        <w:rPr>
          <w:rFonts w:eastAsia="Times New Roman" w:cs="Times New Roman"/>
        </w:rPr>
        <w:t xml:space="preserve"> άγνοιας περί του αντικειμένου και περιεχομένου του νομοσχέδιου; Γιατί αυτό το θέατρο έπαιξαν πολλοί συνάδελφοι της Αντιπολίτευσης στην </w:t>
      </w:r>
      <w:r>
        <w:rPr>
          <w:rFonts w:eastAsia="Times New Roman" w:cs="Times New Roman"/>
        </w:rPr>
        <w:t>ε</w:t>
      </w:r>
      <w:r>
        <w:rPr>
          <w:rFonts w:eastAsia="Times New Roman" w:cs="Times New Roman"/>
        </w:rPr>
        <w:t>πιτροπή τ</w:t>
      </w:r>
      <w:r>
        <w:rPr>
          <w:rFonts w:eastAsia="Times New Roman" w:cs="Times New Roman"/>
        </w:rPr>
        <w:t xml:space="preserve">ης Πέμπτης. Από τον Ιούλιο, από τον συμβιβασμό στο </w:t>
      </w:r>
      <w:r>
        <w:rPr>
          <w:rFonts w:eastAsia="Times New Roman" w:cs="Times New Roman"/>
          <w:lang w:val="en-US"/>
        </w:rPr>
        <w:t>Eurogroup</w:t>
      </w:r>
      <w:r>
        <w:rPr>
          <w:rFonts w:eastAsia="Times New Roman" w:cs="Times New Roman"/>
        </w:rPr>
        <w:t xml:space="preserve"> και στο Συμβούλιο Κορυφής, στη </w:t>
      </w:r>
      <w:r>
        <w:rPr>
          <w:rFonts w:eastAsia="Times New Roman"/>
          <w:bCs/>
        </w:rPr>
        <w:t>Βουλή</w:t>
      </w:r>
      <w:r>
        <w:rPr>
          <w:rFonts w:eastAsia="Times New Roman" w:cs="Times New Roman"/>
        </w:rPr>
        <w:t xml:space="preserve"> τον Αύγουστο, και εδώ και οκτώ μήνες, συζητάμε το ίδιο ακριβώς θέμα. Και το ψηφίσαμε. </w:t>
      </w:r>
    </w:p>
    <w:p w14:paraId="12E555B5" w14:textId="77777777" w:rsidR="00A37F14" w:rsidRDefault="002C15DC">
      <w:pPr>
        <w:spacing w:line="600" w:lineRule="auto"/>
        <w:ind w:firstLine="720"/>
        <w:jc w:val="both"/>
        <w:rPr>
          <w:rFonts w:eastAsia="Times New Roman" w:cs="Times New Roman"/>
        </w:rPr>
      </w:pPr>
      <w:r>
        <w:rPr>
          <w:rFonts w:eastAsia="Times New Roman" w:cs="Times New Roman"/>
        </w:rPr>
        <w:t>Επειδή, μάλλον η επιμέλεια των Βουλευτών δεν απεκαταστάθη, μετά τα φαιν</w:t>
      </w:r>
      <w:r>
        <w:rPr>
          <w:rFonts w:eastAsia="Times New Roman" w:cs="Times New Roman"/>
        </w:rPr>
        <w:t xml:space="preserve">όμενα των προηγούμενων μνημονίων, που κάποιοι δεν διάβαζαν, οφείλω να αναφέρω ξανά στη </w:t>
      </w:r>
      <w:r>
        <w:rPr>
          <w:rFonts w:eastAsia="Times New Roman"/>
          <w:bCs/>
        </w:rPr>
        <w:t>Βουλή</w:t>
      </w:r>
      <w:r>
        <w:rPr>
          <w:rFonts w:eastAsia="Times New Roman" w:cs="Times New Roman"/>
        </w:rPr>
        <w:t xml:space="preserve"> και να τα ακούει και ο ελληνικός λαός πού τα συμφωνήσαμε και πού τα περιγράψαμε. </w:t>
      </w:r>
    </w:p>
    <w:p w14:paraId="12E555B6" w14:textId="77777777" w:rsidR="00A37F14" w:rsidRDefault="002C15DC">
      <w:pPr>
        <w:spacing w:line="600" w:lineRule="auto"/>
        <w:ind w:firstLine="720"/>
        <w:jc w:val="both"/>
        <w:rPr>
          <w:rFonts w:eastAsia="Times New Roman" w:cs="Times New Roman"/>
        </w:rPr>
      </w:pPr>
      <w:r>
        <w:rPr>
          <w:rFonts w:eastAsia="Times New Roman" w:cs="Times New Roman"/>
        </w:rPr>
        <w:t xml:space="preserve">Στον νόμο, λοιπόν, που ψηφίσαμε, τον 4336, προφανώς όχι εσείς και προφανώς εννοώ </w:t>
      </w:r>
      <w:r>
        <w:rPr>
          <w:rFonts w:eastAsia="Times New Roman" w:cs="Times New Roman"/>
        </w:rPr>
        <w:t>για τη Νέα Δημοκρατία, για το Ποτάμι, για τη Δημοκρατική Συμπαράταξη, το Ταμείο Περιουσίας ήταν στις σελίδες 1030-1031. Η έμμεση φορολογία στη σελίδα 1016. Και μάλιστα εκεί προβλεπόταν μεταρρύθμιση του φόρου εισοδήματος φυσικών προσώπων, πάγωμα δαπανών, φο</w:t>
      </w:r>
      <w:r>
        <w:rPr>
          <w:rFonts w:eastAsia="Times New Roman" w:cs="Times New Roman"/>
        </w:rPr>
        <w:t xml:space="preserve">ρολογικά μέτρα παραμετρικού χαρακτήρα και η παρακολούθηση με αντισταθμιστικά μέτρα των δημοσιονομικών κινδύνων. Ακόμα και αυτό το περίγραμμα του μηχανισμού ήταν μέσα. </w:t>
      </w:r>
    </w:p>
    <w:p w14:paraId="12E555B7" w14:textId="77777777" w:rsidR="00A37F14" w:rsidRDefault="002C15DC">
      <w:pPr>
        <w:spacing w:line="600" w:lineRule="auto"/>
        <w:ind w:firstLine="720"/>
        <w:jc w:val="both"/>
        <w:rPr>
          <w:rFonts w:eastAsia="Times New Roman" w:cs="Times New Roman"/>
        </w:rPr>
      </w:pPr>
      <w:r>
        <w:rPr>
          <w:rFonts w:eastAsia="Times New Roman" w:cs="Times New Roman"/>
        </w:rPr>
        <w:t>Ο ΕΝΦΙΑ, στη σελίδα 1017. Η Αυτόνομη Γενική Γραμματεία Δημοσίων Εσόδων, στη σελίδα 1018.</w:t>
      </w:r>
      <w:r>
        <w:rPr>
          <w:rFonts w:eastAsia="Times New Roman" w:cs="Times New Roman"/>
        </w:rPr>
        <w:t xml:space="preserve"> Η ρύθμιση των κόκκινων δανείων, στη σελίδα 1024. Ο ΑΔΜΗΕ στη σελίδα 1029. Ο χαρακτηρισμός του επαγγέλματος του αγρότη, στη σελίδα 1017. Οι </w:t>
      </w:r>
      <w:r>
        <w:rPr>
          <w:rFonts w:eastAsia="Times New Roman" w:cs="Times New Roman"/>
          <w:bCs/>
          <w:shd w:val="clear" w:color="auto" w:fill="FFFFFF"/>
        </w:rPr>
        <w:t>ρυθμίσεις</w:t>
      </w:r>
      <w:r>
        <w:rPr>
          <w:rFonts w:eastAsia="Times New Roman" w:cs="Times New Roman"/>
        </w:rPr>
        <w:t xml:space="preserve"> για το πόθεν έσχες, στη σελίδα 1033. Η Γενική Γραμματεία Ψηφιακής Πολιτικής, στη σελίδα 1031. Τα λιμάνια, </w:t>
      </w:r>
      <w:r>
        <w:rPr>
          <w:rFonts w:eastAsia="Times New Roman" w:cs="Times New Roman"/>
        </w:rPr>
        <w:t xml:space="preserve">στη σελίδα 1030 και χωρίς προβλέψεις που εμείς επεκτείναμε για τη </w:t>
      </w:r>
      <w:r>
        <w:rPr>
          <w:rFonts w:eastAsia="Times New Roman" w:cs="Times New Roman"/>
        </w:rPr>
        <w:t>ρ</w:t>
      </w:r>
      <w:r>
        <w:rPr>
          <w:rFonts w:eastAsia="Times New Roman" w:cs="Times New Roman"/>
        </w:rPr>
        <w:t xml:space="preserve">υθμιστική </w:t>
      </w:r>
      <w:r>
        <w:rPr>
          <w:rFonts w:eastAsia="Times New Roman" w:cs="Times New Roman"/>
        </w:rPr>
        <w:t>α</w:t>
      </w:r>
      <w:r>
        <w:rPr>
          <w:rFonts w:eastAsia="Times New Roman" w:cs="Times New Roman"/>
        </w:rPr>
        <w:t xml:space="preserve">ρχή. Οι συμβάσεις των αεροδρομίων, στη σελίδα 1030. </w:t>
      </w:r>
    </w:p>
    <w:p w14:paraId="12E555B8" w14:textId="77777777" w:rsidR="00A37F14" w:rsidRDefault="002C15DC">
      <w:pPr>
        <w:spacing w:line="600" w:lineRule="auto"/>
        <w:ind w:firstLine="720"/>
        <w:jc w:val="both"/>
        <w:rPr>
          <w:rFonts w:eastAsia="Times New Roman" w:cs="Times New Roman"/>
        </w:rPr>
      </w:pPr>
      <w:r>
        <w:rPr>
          <w:rFonts w:eastAsia="Times New Roman" w:cs="Times New Roman"/>
        </w:rPr>
        <w:t xml:space="preserve">Και ο ΑΔΜΗΕ προβλεπόταν αρνητικότερα απ’ ό,τι καταλήξαμε. Πάρα πολλά από αυτά που προβλέπονταν και ψηφίσαμε και γνωρίζατε έχουν πολύ καλύτερη κατάληξη από αυτή που είχαμε ως περιεχόμενο </w:t>
      </w:r>
      <w:r>
        <w:rPr>
          <w:rFonts w:eastAsia="Times New Roman"/>
        </w:rPr>
        <w:t>συζήτησης</w:t>
      </w:r>
      <w:r>
        <w:rPr>
          <w:rFonts w:eastAsia="Times New Roman" w:cs="Times New Roman"/>
        </w:rPr>
        <w:t xml:space="preserve"> τον Αύγουστο. Αλλά επειδή, μάλλον, δεν ξέρετε πο</w:t>
      </w:r>
      <w:r>
        <w:rPr>
          <w:rFonts w:eastAsia="Times New Roman" w:cs="Times New Roman"/>
        </w:rPr>
        <w:t>ύ</w:t>
      </w:r>
      <w:r>
        <w:rPr>
          <w:rFonts w:eastAsia="Times New Roman" w:cs="Times New Roman"/>
        </w:rPr>
        <w:t xml:space="preserve"> βρίσκονται</w:t>
      </w:r>
      <w:r>
        <w:rPr>
          <w:rFonts w:eastAsia="Times New Roman" w:cs="Times New Roman"/>
        </w:rPr>
        <w:t xml:space="preserve"> όλα αυτά, εγώ ξανακαταθέτω τον ν. 4336, γιατί φαίνεται ότι η επιμέλεια πρέπει να επιστρέψει στη </w:t>
      </w:r>
      <w:r>
        <w:rPr>
          <w:rFonts w:eastAsia="Times New Roman"/>
          <w:bCs/>
        </w:rPr>
        <w:t>Βουλή</w:t>
      </w:r>
      <w:r>
        <w:rPr>
          <w:rFonts w:eastAsia="Times New Roman" w:cs="Times New Roman"/>
        </w:rPr>
        <w:t xml:space="preserve">. </w:t>
      </w:r>
    </w:p>
    <w:p w14:paraId="12E555B9" w14:textId="77777777" w:rsidR="00A37F14" w:rsidRDefault="002C15DC">
      <w:pPr>
        <w:spacing w:line="600" w:lineRule="auto"/>
        <w:ind w:firstLine="720"/>
        <w:jc w:val="both"/>
        <w:rPr>
          <w:rFonts w:eastAsia="Times New Roman" w:cs="Times New Roman"/>
        </w:rPr>
      </w:pPr>
      <w:r>
        <w:rPr>
          <w:rFonts w:eastAsia="Times New Roman" w:cs="Times New Roman"/>
        </w:rPr>
        <w:t>Παρακαλώ πολύ, τον καταθέτω για τα Πρακτικά.</w:t>
      </w:r>
    </w:p>
    <w:p w14:paraId="12E555BA" w14:textId="77777777" w:rsidR="00A37F14" w:rsidRDefault="002C15DC">
      <w:pPr>
        <w:spacing w:line="600" w:lineRule="auto"/>
        <w:ind w:firstLine="720"/>
        <w:jc w:val="both"/>
        <w:rPr>
          <w:rFonts w:eastAsia="Times New Roman" w:cs="Times New Roman"/>
        </w:rPr>
      </w:pPr>
      <w:r>
        <w:rPr>
          <w:rFonts w:eastAsia="Times New Roman" w:cs="Times New Roman"/>
        </w:rPr>
        <w:t xml:space="preserve">(Στο σημείο αυτό ο Βουλευτής κ. Σωκράτης Φάμελλος καταθέτει για τα Πρακτικά τα προαναφερθέντα έγγραφα, τα </w:t>
      </w:r>
      <w:r>
        <w:rPr>
          <w:rFonts w:eastAsia="Times New Roman" w:cs="Times New Roman"/>
        </w:rPr>
        <w:t>οποία βρίσκονται στο αρχείο του Τμήματος Γραμματείας της Διεύθυνσης Στενογραφίας και Πρακτικών της Βουλής)</w:t>
      </w:r>
    </w:p>
    <w:p w14:paraId="12E555BB" w14:textId="77777777" w:rsidR="00A37F14" w:rsidRDefault="002C15DC">
      <w:pPr>
        <w:spacing w:line="600" w:lineRule="auto"/>
        <w:ind w:firstLine="720"/>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επιπλέον του ν. 4336, γιατί γίνεται μια </w:t>
      </w:r>
      <w:r>
        <w:rPr>
          <w:rFonts w:eastAsia="Times New Roman"/>
        </w:rPr>
        <w:t>συζήτηση</w:t>
      </w:r>
      <w:r>
        <w:rPr>
          <w:rFonts w:eastAsia="Times New Roman" w:cs="Times New Roman"/>
        </w:rPr>
        <w:t xml:space="preserve"> και από τα μέσα ενημέρωσης, υπάρχει ένα ευρώ παραπάνω από τα 3%, τα 5,4 </w:t>
      </w:r>
      <w:r>
        <w:rPr>
          <w:rFonts w:eastAsia="Times New Roman" w:cs="Times New Roman"/>
          <w:bCs/>
          <w:shd w:val="clear" w:color="auto" w:fill="FFFFFF"/>
        </w:rPr>
        <w:t xml:space="preserve">δισεκατομμύρια ευρώ, </w:t>
      </w:r>
      <w:r>
        <w:rPr>
          <w:rFonts w:eastAsia="Times New Roman" w:cs="Times New Roman"/>
        </w:rPr>
        <w:t xml:space="preserve">που επιβαρύνουν τη χώρα με τη δική μας ευθύνη, με την τρέχουσα πολιτική, με την τρέχουσα </w:t>
      </w:r>
      <w:r>
        <w:rPr>
          <w:rFonts w:eastAsia="Times New Roman"/>
          <w:bCs/>
        </w:rPr>
        <w:t>Κυβέρνηση</w:t>
      </w:r>
      <w:r>
        <w:rPr>
          <w:rFonts w:eastAsia="Times New Roman" w:cs="Times New Roman"/>
        </w:rPr>
        <w:t xml:space="preserve">; Ούτε ένα ευρώ παραπάνω από τα 5,4 δεν έχουμε ως καθυστέρηση, ως αδυναμία, ως έλλειμμα, ως καθυστέρηση, αν θέλετε, έστω της οικονομικής μηχανής. </w:t>
      </w:r>
    </w:p>
    <w:p w14:paraId="12E555BC" w14:textId="77777777" w:rsidR="00A37F14" w:rsidRDefault="002C15DC">
      <w:pPr>
        <w:spacing w:line="600" w:lineRule="auto"/>
        <w:ind w:firstLine="720"/>
        <w:jc w:val="both"/>
        <w:rPr>
          <w:rFonts w:eastAsia="Times New Roman" w:cs="Times New Roman"/>
        </w:rPr>
      </w:pPr>
      <w:r>
        <w:rPr>
          <w:rFonts w:eastAsia="Times New Roman" w:cs="Times New Roman"/>
        </w:rPr>
        <w:t>Για πρώτη φ</w:t>
      </w:r>
      <w:r>
        <w:rPr>
          <w:rFonts w:eastAsia="Times New Roman" w:cs="Times New Roman"/>
        </w:rPr>
        <w:t xml:space="preserve">ορά η χώρα δεν έχει πέναλτι στις ευρωπαϊκές συσκέψεις. Για πρώτη φορά μετά από δύο χρόνια η αξιολόγηση διαπιστώνεται -εδώ και ενάμιση μήνα από όλα τα ευρωπαϊκά όργανα και τη Μεγάλη Εβδομάδα από την ίδια την Κομισιόν- ότι </w:t>
      </w:r>
      <w:r>
        <w:rPr>
          <w:rFonts w:eastAsia="Times New Roman"/>
          <w:bCs/>
        </w:rPr>
        <w:t>είναι</w:t>
      </w:r>
      <w:r>
        <w:rPr>
          <w:rFonts w:eastAsia="Times New Roman" w:cs="Times New Roman"/>
        </w:rPr>
        <w:t xml:space="preserve"> πλήρης. Και βλέπετε αυτό που </w:t>
      </w:r>
      <w:r>
        <w:rPr>
          <w:rFonts w:eastAsia="Times New Roman" w:cs="Times New Roman"/>
        </w:rPr>
        <w:t xml:space="preserve">δεν λέμε εμείς, το λένε πλέον και όλοι οι άλλοι. </w:t>
      </w:r>
    </w:p>
    <w:p w14:paraId="12E555BD" w14:textId="77777777" w:rsidR="00A37F14" w:rsidRDefault="002C15DC">
      <w:pPr>
        <w:spacing w:line="600" w:lineRule="auto"/>
        <w:ind w:firstLine="720"/>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εγώ διαπιστώνω ότι υπάρχει ένα σοβαρότατο ρήγμα πλέον στο Ευρωπαϊκό Λαϊκό Κόμμα και αυτό πρέπει να το δείτε, αγαπητοί συνάδελφοι. </w:t>
      </w:r>
      <w:r>
        <w:rPr>
          <w:rFonts w:eastAsia="Times New Roman"/>
          <w:bCs/>
        </w:rPr>
        <w:t>Είναι</w:t>
      </w:r>
      <w:r>
        <w:rPr>
          <w:rFonts w:eastAsia="Times New Roman" w:cs="Times New Roman"/>
        </w:rPr>
        <w:t xml:space="preserve"> δυνατόν ο κ. Γιούνκερ, η κ. Μέρκελ, ο κ. Ντάισελμπλουμ να λένε ό</w:t>
      </w:r>
      <w:r>
        <w:rPr>
          <w:rFonts w:eastAsia="Times New Roman" w:cs="Times New Roman"/>
        </w:rPr>
        <w:t xml:space="preserve">τι </w:t>
      </w:r>
      <w:r>
        <w:rPr>
          <w:rFonts w:eastAsia="Times New Roman"/>
          <w:bCs/>
        </w:rPr>
        <w:t>είναι</w:t>
      </w:r>
      <w:r>
        <w:rPr>
          <w:rFonts w:eastAsia="Times New Roman" w:cs="Times New Roman"/>
        </w:rPr>
        <w:t xml:space="preserve"> 5,4 </w:t>
      </w:r>
      <w:r>
        <w:rPr>
          <w:rFonts w:eastAsia="Times New Roman" w:cs="Times New Roman"/>
          <w:bCs/>
          <w:shd w:val="clear" w:color="auto" w:fill="FFFFFF"/>
        </w:rPr>
        <w:t>δισεκατομμύρια ευρώ</w:t>
      </w:r>
      <w:r>
        <w:rPr>
          <w:rFonts w:eastAsia="Times New Roman" w:cs="Times New Roman"/>
        </w:rPr>
        <w:t xml:space="preserve"> και ο κ. Σταϊκούρας να λέει ότι </w:t>
      </w:r>
      <w:r>
        <w:rPr>
          <w:rFonts w:eastAsia="Times New Roman"/>
          <w:bCs/>
        </w:rPr>
        <w:t>είναι</w:t>
      </w:r>
      <w:r>
        <w:rPr>
          <w:rFonts w:eastAsia="Times New Roman" w:cs="Times New Roman"/>
        </w:rPr>
        <w:t xml:space="preserve"> 9 </w:t>
      </w:r>
      <w:r>
        <w:rPr>
          <w:rFonts w:eastAsia="Times New Roman" w:cs="Times New Roman"/>
          <w:bCs/>
          <w:shd w:val="clear" w:color="auto" w:fill="FFFFFF"/>
        </w:rPr>
        <w:t>δισεκατομμύρια ευρώ και</w:t>
      </w:r>
      <w:r>
        <w:rPr>
          <w:rFonts w:eastAsia="Times New Roman" w:cs="Times New Roman"/>
        </w:rPr>
        <w:t xml:space="preserve"> κάποιος άλλος συνάδελφος από τη Νέα Δημοκρατία να λέει ότι </w:t>
      </w:r>
      <w:r>
        <w:rPr>
          <w:rFonts w:eastAsia="Times New Roman"/>
          <w:bCs/>
        </w:rPr>
        <w:t>είναι</w:t>
      </w:r>
      <w:r>
        <w:rPr>
          <w:rFonts w:eastAsia="Times New Roman" w:cs="Times New Roman"/>
        </w:rPr>
        <w:t xml:space="preserve"> 12 </w:t>
      </w:r>
      <w:r>
        <w:rPr>
          <w:rFonts w:eastAsia="Times New Roman" w:cs="Times New Roman"/>
          <w:bCs/>
          <w:shd w:val="clear" w:color="auto" w:fill="FFFFFF"/>
        </w:rPr>
        <w:t>δισεκατομμύρια ευρώ</w:t>
      </w:r>
      <w:r>
        <w:rPr>
          <w:rFonts w:eastAsia="Times New Roman" w:cs="Times New Roman"/>
        </w:rPr>
        <w:t xml:space="preserve">; </w:t>
      </w:r>
    </w:p>
    <w:p w14:paraId="12E555BE" w14:textId="77777777" w:rsidR="00A37F14" w:rsidRDefault="002C15DC">
      <w:pPr>
        <w:spacing w:line="600" w:lineRule="auto"/>
        <w:ind w:firstLine="720"/>
        <w:jc w:val="both"/>
        <w:rPr>
          <w:rFonts w:eastAsia="Times New Roman" w:cs="Times New Roman"/>
        </w:rPr>
      </w:pPr>
      <w:r>
        <w:rPr>
          <w:rFonts w:eastAsia="Times New Roman" w:cs="Times New Roman"/>
        </w:rPr>
        <w:t xml:space="preserve">Πρέπει να συμφωνήσετε, επιτέλους, και να συμφωνήσετε και με την </w:t>
      </w:r>
      <w:r>
        <w:rPr>
          <w:rFonts w:eastAsia="Times New Roman" w:cs="Times New Roman"/>
        </w:rPr>
        <w:t>ε</w:t>
      </w:r>
      <w:r>
        <w:rPr>
          <w:rFonts w:eastAsia="Times New Roman" w:cs="Times New Roman"/>
        </w:rPr>
        <w:t>υρωο</w:t>
      </w:r>
      <w:r>
        <w:rPr>
          <w:rFonts w:eastAsia="Times New Roman" w:cs="Times New Roman"/>
        </w:rPr>
        <w:t xml:space="preserve">μάδα σας, γιατί το έκτακτο </w:t>
      </w:r>
      <w:r>
        <w:rPr>
          <w:rFonts w:eastAsia="Times New Roman" w:cs="Times New Roman"/>
          <w:lang w:val="en-US"/>
        </w:rPr>
        <w:t>Eurogroup</w:t>
      </w:r>
      <w:r>
        <w:rPr>
          <w:rFonts w:eastAsia="Times New Roman" w:cs="Times New Roman"/>
        </w:rPr>
        <w:t xml:space="preserve"> επιβεβαίωσε ότι δεν φούσκωσε ο λογαριασμός από τη </w:t>
      </w:r>
      <w:r>
        <w:rPr>
          <w:rFonts w:eastAsia="Times New Roman"/>
          <w:bCs/>
        </w:rPr>
        <w:t>Κυβέρνηση</w:t>
      </w:r>
      <w:r>
        <w:rPr>
          <w:rFonts w:eastAsia="Times New Roman" w:cs="Times New Roman"/>
        </w:rPr>
        <w:t xml:space="preserve"> ΣΥΡΙΖΑ-ΑΝΕΛ-Οικολόγων για τους Έλληνες πολίτες. </w:t>
      </w:r>
    </w:p>
    <w:p w14:paraId="12E555BF" w14:textId="77777777" w:rsidR="00A37F14" w:rsidRDefault="002C15DC">
      <w:pPr>
        <w:spacing w:line="600" w:lineRule="auto"/>
        <w:ind w:firstLine="720"/>
        <w:jc w:val="both"/>
        <w:rPr>
          <w:rFonts w:eastAsia="Times New Roman" w:cs="Times New Roman"/>
        </w:rPr>
      </w:pPr>
      <w:r>
        <w:rPr>
          <w:rFonts w:eastAsia="Times New Roman" w:cs="Times New Roman"/>
        </w:rPr>
        <w:t xml:space="preserve">Και αυτό αποδεικνύει, κυρίες και κύριοι Βουλευτές, ότι η Αντιπολίτευση δεν υποστηρίζει τη </w:t>
      </w:r>
      <w:r>
        <w:rPr>
          <w:rFonts w:eastAsia="Times New Roman"/>
          <w:bCs/>
          <w:shd w:val="clear" w:color="auto" w:fill="FFFFFF"/>
        </w:rPr>
        <w:t>διαπραγμάτευση</w:t>
      </w:r>
      <w:r>
        <w:rPr>
          <w:rFonts w:eastAsia="Times New Roman" w:cs="Times New Roman"/>
        </w:rPr>
        <w:t xml:space="preserve"> της χ</w:t>
      </w:r>
      <w:r>
        <w:rPr>
          <w:rFonts w:eastAsia="Times New Roman" w:cs="Times New Roman"/>
        </w:rPr>
        <w:t xml:space="preserve">ώρας. Δεν υποστηρίζει ούτε την προστασία, </w:t>
      </w:r>
      <w:r>
        <w:rPr>
          <w:rFonts w:eastAsia="Times New Roman" w:cs="Times New Roman"/>
          <w:bCs/>
          <w:shd w:val="clear" w:color="auto" w:fill="FFFFFF"/>
        </w:rPr>
        <w:t>παραδείγματος χάριν,</w:t>
      </w:r>
      <w:r>
        <w:rPr>
          <w:rFonts w:eastAsia="Times New Roman" w:cs="Times New Roman"/>
        </w:rPr>
        <w:t xml:space="preserve"> των δανειοληπτών. Δεν υποστηρίζει κανένα στοιχείο του νόμου που έχει έρθει. Μας καλούν </w:t>
      </w:r>
      <w:r>
        <w:rPr>
          <w:rFonts w:eastAsia="Times New Roman" w:cs="Times New Roman"/>
          <w:bCs/>
          <w:shd w:val="clear" w:color="auto" w:fill="FFFFFF"/>
        </w:rPr>
        <w:t>όμως</w:t>
      </w:r>
      <w:r>
        <w:rPr>
          <w:rFonts w:eastAsia="Times New Roman" w:cs="Times New Roman"/>
        </w:rPr>
        <w:t xml:space="preserve"> -τον άκουσα τον κ. Σταϊκούρα- να πετύχουμε τα μέγιστα δυνατά αποτελέσματα και τη μέγιστη δυνατή χρημα</w:t>
      </w:r>
      <w:r>
        <w:rPr>
          <w:rFonts w:eastAsia="Times New Roman" w:cs="Times New Roman"/>
        </w:rPr>
        <w:t xml:space="preserve">τοδότηση την Τρίτη. Θα το κάνουμε. Θα το κάνουμε για την πατρίδα μας. Θα το κάνουμε για τους Έλληνες πολίτες. </w:t>
      </w:r>
    </w:p>
    <w:p w14:paraId="12E555C0" w14:textId="77777777" w:rsidR="00A37F14" w:rsidRDefault="002C15DC">
      <w:pPr>
        <w:spacing w:line="600" w:lineRule="auto"/>
        <w:ind w:firstLine="720"/>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αυτή η απόλυτη σύγχυση που επικρατεί στην Αντιπολίτευση μπορεί να κάνει κακό στη χώρα. Και αυτό οφείλεται στην απώλεια στρατηγικού σχεδίου </w:t>
      </w:r>
      <w:r>
        <w:rPr>
          <w:rFonts w:eastAsia="Times New Roman" w:cs="Times New Roman"/>
        </w:rPr>
        <w:t xml:space="preserve">και προοπτικής, πλέον, </w:t>
      </w:r>
      <w:r>
        <w:rPr>
          <w:rFonts w:eastAsia="Times New Roman" w:cs="Times New Roman"/>
          <w:bCs/>
          <w:shd w:val="clear" w:color="auto" w:fill="FFFFFF"/>
        </w:rPr>
        <w:t>ιδιαίτερα</w:t>
      </w:r>
      <w:r>
        <w:rPr>
          <w:rFonts w:eastAsia="Times New Roman" w:cs="Times New Roman"/>
        </w:rPr>
        <w:t xml:space="preserve"> για τη Νέα Δημοκρατία. </w:t>
      </w:r>
    </w:p>
    <w:p w14:paraId="12E555C1" w14:textId="77777777" w:rsidR="00A37F14" w:rsidRDefault="002C15DC">
      <w:pPr>
        <w:spacing w:line="600" w:lineRule="auto"/>
        <w:ind w:firstLine="720"/>
        <w:jc w:val="both"/>
        <w:rPr>
          <w:rFonts w:eastAsia="Times New Roman" w:cs="Times New Roman"/>
        </w:rPr>
      </w:pPr>
      <w:r>
        <w:rPr>
          <w:rFonts w:eastAsia="Times New Roman" w:cs="Times New Roman"/>
        </w:rPr>
        <w:t xml:space="preserve">Μας κατηγορούσαν ότι ρισκάρουμε το καλοκαίρι </w:t>
      </w:r>
      <w:r>
        <w:rPr>
          <w:rFonts w:eastAsia="Times New Roman"/>
          <w:bCs/>
        </w:rPr>
        <w:t>μ</w:t>
      </w:r>
      <w:r>
        <w:rPr>
          <w:rFonts w:eastAsia="Times New Roman" w:cs="Times New Roman"/>
        </w:rPr>
        <w:t>ε την καθυστέρηση και πρέπει να ψηφίσουμε συμφωνία και ό,τι να ναι. Ήταν με τη στρατηγική του «ΝΑΙ». Και τώρα αυτά που κερδίσαμε, προφανώς, τα ψήφισαν, α</w:t>
      </w:r>
      <w:r>
        <w:rPr>
          <w:rFonts w:eastAsia="Times New Roman" w:cs="Times New Roman"/>
        </w:rPr>
        <w:t xml:space="preserve">λλά αρνούνται να τα υποστηρίξουν. </w:t>
      </w:r>
    </w:p>
    <w:p w14:paraId="12E555C2" w14:textId="77777777" w:rsidR="00A37F14" w:rsidRDefault="002C15DC">
      <w:pPr>
        <w:spacing w:line="600" w:lineRule="auto"/>
        <w:ind w:firstLine="720"/>
        <w:jc w:val="both"/>
        <w:rPr>
          <w:rFonts w:eastAsia="Times New Roman" w:cs="Times New Roman"/>
          <w:bCs/>
          <w:shd w:val="clear" w:color="auto" w:fill="FFFFFF"/>
        </w:rPr>
      </w:pPr>
      <w:r>
        <w:rPr>
          <w:rFonts w:eastAsia="Times New Roman" w:cs="Times New Roman"/>
        </w:rPr>
        <w:t xml:space="preserve">Μας κατηγορούν από τη μια μεριά ότι συμφωνήσαμε τα πάντα με τους δανειστές, και τώρα λένε «γιατί κάνατε έξι μήνες </w:t>
      </w:r>
      <w:r>
        <w:rPr>
          <w:rFonts w:eastAsia="Times New Roman"/>
          <w:bCs/>
          <w:shd w:val="clear" w:color="auto" w:fill="FFFFFF"/>
        </w:rPr>
        <w:t>διαπραγμάτευση</w:t>
      </w:r>
      <w:r>
        <w:rPr>
          <w:rFonts w:eastAsia="Times New Roman" w:cs="Times New Roman"/>
        </w:rPr>
        <w:t xml:space="preserve"> για να κερδίσετε κάτι περισσότερο;», όπως τον ΑΔΜΗΕ </w:t>
      </w:r>
      <w:r>
        <w:rPr>
          <w:rFonts w:eastAsia="Times New Roman" w:cs="Times New Roman"/>
          <w:bCs/>
          <w:shd w:val="clear" w:color="auto" w:fill="FFFFFF"/>
        </w:rPr>
        <w:t xml:space="preserve">παραδείγματος χάριν. </w:t>
      </w:r>
    </w:p>
    <w:p w14:paraId="12E555C3" w14:textId="77777777" w:rsidR="00A37F14" w:rsidRDefault="002C15D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Μας κατηγορούν για</w:t>
      </w:r>
      <w:r>
        <w:rPr>
          <w:rFonts w:eastAsia="Times New Roman" w:cs="Times New Roman"/>
          <w:bCs/>
          <w:shd w:val="clear" w:color="auto" w:fill="FFFFFF"/>
        </w:rPr>
        <w:t xml:space="preserve"> αρνητικά στοιχεία στην οικονομία και περιγράφουν ένα ιδιαίτερα αρνητικό τοπίο παντού, όπου σταθούν κι όπου βρεθούν, δημιουργώντας αρνητικό κλίμα και στους επενδυτές. </w:t>
      </w:r>
    </w:p>
    <w:p w14:paraId="12E555C4" w14:textId="77777777" w:rsidR="00A37F14" w:rsidRDefault="002C15D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από την άλλη μεριά, όταν τα ανακοινώνει η </w:t>
      </w:r>
      <w:r>
        <w:rPr>
          <w:rFonts w:eastAsia="Times New Roman" w:cs="Times New Roman"/>
          <w:bCs/>
          <w:shd w:val="clear" w:color="auto" w:fill="FFFFFF"/>
          <w:lang w:val="en-US"/>
        </w:rPr>
        <w:t>Eurostat</w:t>
      </w:r>
      <w:r>
        <w:rPr>
          <w:rFonts w:eastAsia="Times New Roman" w:cs="Times New Roman"/>
          <w:bCs/>
          <w:shd w:val="clear" w:color="auto" w:fill="FFFFFF"/>
        </w:rPr>
        <w:t>, προτιμούν να πάρουν το μέρος των</w:t>
      </w:r>
      <w:r>
        <w:rPr>
          <w:rFonts w:eastAsia="Times New Roman" w:cs="Times New Roman"/>
          <w:bCs/>
          <w:shd w:val="clear" w:color="auto" w:fill="FFFFFF"/>
        </w:rPr>
        <w:t xml:space="preserve"> διαρροών εις βάρος της χώρας, παρά να υποστηρίξουν ότι οι Έλληνες πολίτες και παραγωγοί το πέτυχαν, η Ελληνική Πολιτεία. Ακόμα και στα κόκκινα δάνεια εκφράζεται αυτή η παλινωδία. </w:t>
      </w:r>
    </w:p>
    <w:p w14:paraId="12E555C5" w14:textId="77777777" w:rsidR="00A37F14" w:rsidRDefault="002C15DC">
      <w:pPr>
        <w:spacing w:line="600" w:lineRule="auto"/>
        <w:ind w:firstLine="720"/>
        <w:jc w:val="both"/>
        <w:rPr>
          <w:rFonts w:eastAsia="Times New Roman"/>
          <w:szCs w:val="24"/>
        </w:rPr>
      </w:pPr>
      <w:r>
        <w:rPr>
          <w:rFonts w:eastAsia="Times New Roman"/>
          <w:szCs w:val="24"/>
        </w:rPr>
        <w:t>Πριν μια βδομάδα δημοσιεύτηκαν απόψεις που στήριξε η Νέα Δημοκρατία τις θέσεις της για τα κόκκινα δάνεια, γιατί προφανώς η προστασία του 93% των δανειοληπτών είναι κάτι το οποίο δεν μπορούσαν να το αγνοήσουν. Τώρα, όμως, έρχονται εδώ πιεσμένοι από τις δηλώ</w:t>
      </w:r>
      <w:r>
        <w:rPr>
          <w:rFonts w:eastAsia="Times New Roman"/>
          <w:szCs w:val="24"/>
        </w:rPr>
        <w:t>σεις του πρώην Πρωθυπουργού, του πρώην Προέδρου τους, του κ. Σαμαρά, και λένε «όχι, δεν τα υποστηρίζουμε». Το εκκρεμές της Νέας Δημοκρατίας δεν σταματά να κινείται.</w:t>
      </w:r>
    </w:p>
    <w:p w14:paraId="12E555C6" w14:textId="77777777" w:rsidR="00A37F14" w:rsidRDefault="002C15DC">
      <w:pPr>
        <w:spacing w:line="600" w:lineRule="auto"/>
        <w:ind w:firstLine="720"/>
        <w:jc w:val="both"/>
        <w:rPr>
          <w:rFonts w:eastAsia="Times New Roman"/>
          <w:szCs w:val="24"/>
        </w:rPr>
      </w:pPr>
      <w:r>
        <w:rPr>
          <w:rFonts w:eastAsia="Times New Roman"/>
          <w:szCs w:val="24"/>
        </w:rPr>
        <w:t>Όμως, προσέξτε: Στον αγώνα Μητσοτάκης-Σαμαράς σημειώστε 2. Στον αγώνα Χατζηδάκης-Άδωνις σημ</w:t>
      </w:r>
      <w:r>
        <w:rPr>
          <w:rFonts w:eastAsia="Times New Roman"/>
          <w:szCs w:val="24"/>
        </w:rPr>
        <w:t>ειώστε 2. Το περίεργο είναι ότι πάντα κερδίζει η ακροδεξιά τώρα τελευταία και πρέπει να το προσέξετε αυτό, κύριοι συνάδελφοι. Έχετε πέσει θύματα, το καταλαβαίνουμε. Κάποιοι σας έπεισαν ότι μπορούμε να είμαστε αριστερή παρένθεση. Ίσως σας έβαλαν να λειτουργ</w:t>
      </w:r>
      <w:r>
        <w:rPr>
          <w:rFonts w:eastAsia="Times New Roman"/>
          <w:szCs w:val="24"/>
        </w:rPr>
        <w:t>ήσετε προς την κατεύθυνση αυτή. Και τώρα έρχεστε προς εμάς και ζητάτε να μην τιμήσουμε τη λαϊκή εντολή. Μήπως είναι λίγο ανόητο αυτό, να μας ζητάτε να μην ψηφίσουμε την πολιτική που οι Έλληνες πολίτες μας έδωσαν; Αντί να απευθυνθείτε σε όλους αυτούς που σα</w:t>
      </w:r>
      <w:r>
        <w:rPr>
          <w:rFonts w:eastAsia="Times New Roman"/>
          <w:szCs w:val="24"/>
        </w:rPr>
        <w:t>ς έβαλαν να υπηρετήσετε την αριστερή παρένθεση, να υπηρετήσετε μια αδύναμη χώρα, έρχεστε και σε εμάς και ζητάτε τα ρέστα. Η απάντηση, όμως, είναι ότι η θέληση του λαού είναι να αλλάξει πορεία η χώρα.</w:t>
      </w:r>
    </w:p>
    <w:p w14:paraId="12E555C7" w14:textId="77777777" w:rsidR="00A37F14" w:rsidRDefault="002C15DC">
      <w:pPr>
        <w:spacing w:line="600" w:lineRule="auto"/>
        <w:ind w:firstLine="720"/>
        <w:jc w:val="both"/>
        <w:rPr>
          <w:rFonts w:eastAsia="Times New Roman"/>
          <w:szCs w:val="24"/>
        </w:rPr>
      </w:pPr>
      <w:r>
        <w:rPr>
          <w:rFonts w:eastAsia="Times New Roman"/>
          <w:szCs w:val="24"/>
        </w:rPr>
        <w:t>Αναρωτιέμαι, όμως, τι σας ανησυχεί πιο πολύ; Το ότι πάει</w:t>
      </w:r>
      <w:r>
        <w:rPr>
          <w:rFonts w:eastAsia="Times New Roman"/>
          <w:szCs w:val="24"/>
        </w:rPr>
        <w:t xml:space="preserve"> καλά η πατρίδα μας; Το ότι πλησιάζει ο διαγωνισμός για τα κανάλια; Γιατί ανακοινώθηκε αυτήν την εβδομάδα. Το ότι βγαίνουν την τελευταία βδομάδα, τον τελευταίο μήνα πάρα πολύ έντονα νέες λίστες φοροδιαφυγής, τα </w:t>
      </w:r>
      <w:r>
        <w:rPr>
          <w:rFonts w:eastAsia="Times New Roman"/>
          <w:szCs w:val="24"/>
          <w:lang w:val="en-US"/>
        </w:rPr>
        <w:t>panama</w:t>
      </w:r>
      <w:r>
        <w:rPr>
          <w:rFonts w:eastAsia="Times New Roman"/>
          <w:szCs w:val="24"/>
        </w:rPr>
        <w:t xml:space="preserve"> </w:t>
      </w:r>
      <w:r>
        <w:rPr>
          <w:rFonts w:eastAsia="Times New Roman"/>
          <w:szCs w:val="24"/>
          <w:lang w:val="en-US"/>
        </w:rPr>
        <w:t>papers</w:t>
      </w:r>
      <w:r>
        <w:rPr>
          <w:rFonts w:eastAsia="Times New Roman"/>
          <w:szCs w:val="24"/>
        </w:rPr>
        <w:t xml:space="preserve"> και το τελευταίο σκάνδαλο του «</w:t>
      </w:r>
      <w:r>
        <w:rPr>
          <w:rFonts w:eastAsia="Times New Roman"/>
          <w:szCs w:val="24"/>
        </w:rPr>
        <w:t xml:space="preserve">Ερρίκος Ντυνάν»; Να σας πω την αλήθεια, δεν μας προξένησε ιδιαίτερη απορία γιατί η Νέα Δημοκρατία και μόνο η Νέα Δημοκρατία καταψήφισε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να ζητήσει η Βουλή τη διαφημιστική δαπάνη των τραπεζών. Το περιμένουμε. Το καταλαβαίνουμε.</w:t>
      </w:r>
    </w:p>
    <w:p w14:paraId="12E555C8" w14:textId="77777777" w:rsidR="00A37F14" w:rsidRDefault="002C15DC">
      <w:pPr>
        <w:spacing w:line="600" w:lineRule="auto"/>
        <w:ind w:firstLine="720"/>
        <w:jc w:val="both"/>
        <w:rPr>
          <w:rFonts w:eastAsia="Times New Roman"/>
          <w:szCs w:val="24"/>
        </w:rPr>
      </w:pPr>
      <w:r>
        <w:rPr>
          <w:rFonts w:eastAsia="Times New Roman"/>
          <w:szCs w:val="24"/>
        </w:rPr>
        <w:t xml:space="preserve">Αυτό </w:t>
      </w:r>
      <w:r>
        <w:rPr>
          <w:rFonts w:eastAsia="Times New Roman"/>
          <w:szCs w:val="24"/>
        </w:rPr>
        <w:t>που δεν καταλαβαίνουμε και μας ανησυχεί περισσότερο είναι αν σας πειράζει η πρόοδος της χώρας μας. Και πάνω σε αυτό το οικοδόμημα που προσπαθείτε να φτιάξετε, δυστυχώς επιχειρείτε μια πολύ μεγάλη παραχάραξη της πραγματικότητας. Ο νόμος τον οποίο συζητάμε σ</w:t>
      </w:r>
      <w:r>
        <w:rPr>
          <w:rFonts w:eastAsia="Times New Roman"/>
          <w:szCs w:val="24"/>
        </w:rPr>
        <w:t>ήμερα, το νομοσχέδιο, είναι διακόσιες ογδόντα δύο σελίδες. Από πού έως πού επτάμισι χιλιάδες σελίδες; Μαζί με την αιτιολογική του έκθεση, μαζί με τις τροποποιούμενες διατάξεις, μαζί με το συνοδευτικό υλικό είναι επτακόσιες ενενήντα δύο σελίδες. Προφανώς αν</w:t>
      </w:r>
      <w:r>
        <w:rPr>
          <w:rFonts w:eastAsia="Times New Roman"/>
          <w:szCs w:val="24"/>
        </w:rPr>
        <w:t>αφέρεστε στα παραρτήματα των συμβάσεων των αεροδρομίων, που εσείς ολοκληρώσατε ως επεξεργασία σύμβασης.</w:t>
      </w:r>
    </w:p>
    <w:p w14:paraId="12E555C9" w14:textId="77777777" w:rsidR="00A37F14" w:rsidRDefault="002C15DC">
      <w:pPr>
        <w:spacing w:line="600" w:lineRule="auto"/>
        <w:ind w:firstLine="720"/>
        <w:jc w:val="both"/>
        <w:rPr>
          <w:rFonts w:eastAsia="Times New Roman"/>
          <w:szCs w:val="24"/>
        </w:rPr>
      </w:pPr>
      <w:r>
        <w:rPr>
          <w:rFonts w:eastAsia="Times New Roman"/>
          <w:szCs w:val="24"/>
        </w:rPr>
        <w:t xml:space="preserve">Κι άλλα πολλά ψέματα ακούστηκαν αυτές τις μέρες, όπως παραδείγματος χάριν με το </w:t>
      </w:r>
      <w:r>
        <w:rPr>
          <w:rFonts w:eastAsia="Times New Roman"/>
          <w:szCs w:val="24"/>
        </w:rPr>
        <w:t>τ</w:t>
      </w:r>
      <w:r>
        <w:rPr>
          <w:rFonts w:eastAsia="Times New Roman"/>
          <w:szCs w:val="24"/>
        </w:rPr>
        <w:t>αμείο. Και δημιουργείτε και μια εικόνα ψευδή σε όλα τα επίπεδα.</w:t>
      </w:r>
    </w:p>
    <w:p w14:paraId="12E555CA" w14:textId="77777777" w:rsidR="00A37F14" w:rsidRDefault="002C15DC">
      <w:pPr>
        <w:spacing w:line="600" w:lineRule="auto"/>
        <w:ind w:firstLine="720"/>
        <w:jc w:val="both"/>
        <w:rPr>
          <w:rFonts w:eastAsia="Times New Roman"/>
          <w:szCs w:val="24"/>
        </w:rPr>
      </w:pPr>
      <w:r>
        <w:rPr>
          <w:rFonts w:eastAsia="Times New Roman"/>
          <w:szCs w:val="24"/>
        </w:rPr>
        <w:t>(Στο ση</w:t>
      </w:r>
      <w:r>
        <w:rPr>
          <w:rFonts w:eastAsia="Times New Roman"/>
          <w:szCs w:val="24"/>
        </w:rPr>
        <w:t>μείο αυτό κτυπάει το κουδούνι λήξεως του χρόνου ομιλίας του κυρίου Βουλευτή)</w:t>
      </w:r>
    </w:p>
    <w:p w14:paraId="12E555CB" w14:textId="77777777" w:rsidR="00A37F14" w:rsidRDefault="002C15DC">
      <w:pPr>
        <w:spacing w:line="600" w:lineRule="auto"/>
        <w:ind w:firstLine="720"/>
        <w:jc w:val="both"/>
        <w:rPr>
          <w:rFonts w:eastAsia="Times New Roman"/>
          <w:szCs w:val="24"/>
        </w:rPr>
      </w:pPr>
      <w:r>
        <w:rPr>
          <w:rFonts w:eastAsia="Times New Roman"/>
          <w:szCs w:val="24"/>
        </w:rPr>
        <w:t xml:space="preserve">Κυρία Πρόεδρε, θα μου επιτρέψετε να χρησιμοποιήσω και τη δευτερολογία μου. </w:t>
      </w:r>
    </w:p>
    <w:p w14:paraId="12E555CC" w14:textId="77777777" w:rsidR="00A37F14" w:rsidRDefault="002C15DC">
      <w:pPr>
        <w:spacing w:line="600" w:lineRule="auto"/>
        <w:ind w:firstLine="720"/>
        <w:jc w:val="both"/>
        <w:rPr>
          <w:rFonts w:eastAsia="Times New Roman"/>
          <w:szCs w:val="24"/>
        </w:rPr>
      </w:pPr>
      <w:r>
        <w:rPr>
          <w:rFonts w:eastAsia="Times New Roman"/>
          <w:szCs w:val="24"/>
        </w:rPr>
        <w:t>Ούτε η Επιστημονική Υπηρεσία της Βουλής δεν εντόπισε αυτές τις αδυναμίες τις οποίες εσείς λέτε. Διότι σ</w:t>
      </w:r>
      <w:r>
        <w:rPr>
          <w:rFonts w:eastAsia="Times New Roman"/>
          <w:szCs w:val="24"/>
        </w:rPr>
        <w:t xml:space="preserve">το </w:t>
      </w:r>
      <w:r>
        <w:rPr>
          <w:rFonts w:eastAsia="Times New Roman"/>
          <w:szCs w:val="24"/>
        </w:rPr>
        <w:t>τ</w:t>
      </w:r>
      <w:r>
        <w:rPr>
          <w:rFonts w:eastAsia="Times New Roman"/>
          <w:szCs w:val="24"/>
        </w:rPr>
        <w:t>αμείο περιλαμβάνεται μόνο η ιδιωτική περιουσία του Υπουργείου Οικονομικών. Κανένα κομμάτι δημόσιας περιουσίας δεν περιλαμβάνεται. Και οι ΔΕΚΟ περιλαμβάνονται με συγκεκριμένο παράρτημα. Δεν περιλαμβάνονται άλλες ΔΕΚΟ. Και είναι ψευδές όλο αυτό που λέγετ</w:t>
      </w:r>
      <w:r>
        <w:rPr>
          <w:rFonts w:eastAsia="Times New Roman"/>
          <w:szCs w:val="24"/>
        </w:rPr>
        <w:t>αι για τη δημόσια περιουσία. Δεν περιλαμβάνεται η δημόσια κοινωφελής περιουσία. Και ακόμα από την ιδιωτική περιουσία του Υπουργείου Οικονομικών που διαχειρίζεται η ΕΤΑΔ, μπαίνουν επιπλέον όροι για να περιοριστεί η διαχείριση με μεγαλύτερη ασφάλεια στις περ</w:t>
      </w:r>
      <w:r>
        <w:rPr>
          <w:rFonts w:eastAsia="Times New Roman"/>
          <w:szCs w:val="24"/>
        </w:rPr>
        <w:t xml:space="preserve">ιοχές </w:t>
      </w:r>
      <w:r>
        <w:rPr>
          <w:rFonts w:eastAsia="Times New Roman"/>
          <w:szCs w:val="24"/>
          <w:lang w:val="en-US"/>
        </w:rPr>
        <w:t>natura</w:t>
      </w:r>
      <w:r>
        <w:rPr>
          <w:rFonts w:eastAsia="Times New Roman"/>
          <w:szCs w:val="24"/>
        </w:rPr>
        <w:t>, στον αρχαιολογικό χώρο, δηλαδή λιγότερο και από αυτό που η ΕΤΑΔ έχει έτσι κι αλλιώς στη διαχείρισή της.</w:t>
      </w:r>
    </w:p>
    <w:p w14:paraId="12E555CD" w14:textId="77777777" w:rsidR="00A37F14" w:rsidRDefault="002C15DC">
      <w:pPr>
        <w:spacing w:line="600" w:lineRule="auto"/>
        <w:ind w:firstLine="720"/>
        <w:jc w:val="both"/>
        <w:rPr>
          <w:rFonts w:eastAsia="Times New Roman"/>
          <w:szCs w:val="24"/>
        </w:rPr>
      </w:pPr>
      <w:r>
        <w:rPr>
          <w:rFonts w:eastAsia="Times New Roman"/>
          <w:szCs w:val="24"/>
        </w:rPr>
        <w:t xml:space="preserve">Αναιρείται ο κοινοβουλευτικός έλεγχος στο </w:t>
      </w:r>
      <w:r>
        <w:rPr>
          <w:rFonts w:eastAsia="Times New Roman"/>
          <w:szCs w:val="24"/>
        </w:rPr>
        <w:t>τ</w:t>
      </w:r>
      <w:r>
        <w:rPr>
          <w:rFonts w:eastAsia="Times New Roman"/>
          <w:szCs w:val="24"/>
        </w:rPr>
        <w:t>αμείο; Πώς γίνεται αυτό; Αφού έχουμε ετήσια αναφορά και αξιολόγηση. Υπάρχει έδρα στο Λουξεμβούρ</w:t>
      </w:r>
      <w:r>
        <w:rPr>
          <w:rFonts w:eastAsia="Times New Roman"/>
          <w:szCs w:val="24"/>
        </w:rPr>
        <w:t xml:space="preserve">γο εκτός Ελλάδας; Μάλλον δεν καταλάβατε. Το ψηφίσαμε τον Αύγουστο: Ελλάδα και μόνο Ελλάδα, ελληνικά μέλη, πλειοψηφία το </w:t>
      </w:r>
      <w:r>
        <w:rPr>
          <w:rFonts w:eastAsia="Times New Roman"/>
          <w:szCs w:val="24"/>
        </w:rPr>
        <w:t>δ</w:t>
      </w:r>
      <w:r>
        <w:rPr>
          <w:rFonts w:eastAsia="Times New Roman"/>
          <w:szCs w:val="24"/>
        </w:rPr>
        <w:t>ημόσιο. Γιατί τα κρύβετε όλα αυτά;</w:t>
      </w:r>
    </w:p>
    <w:p w14:paraId="12E555CE" w14:textId="77777777" w:rsidR="00A37F14" w:rsidRDefault="002C15DC">
      <w:pPr>
        <w:spacing w:line="600" w:lineRule="auto"/>
        <w:ind w:firstLine="720"/>
        <w:jc w:val="both"/>
        <w:rPr>
          <w:rFonts w:eastAsia="Times New Roman"/>
          <w:szCs w:val="24"/>
        </w:rPr>
      </w:pPr>
      <w:r>
        <w:rPr>
          <w:rFonts w:eastAsia="Times New Roman"/>
          <w:szCs w:val="24"/>
        </w:rPr>
        <w:t>Αν θέλαμε να ξεπουλήσουμε, νομίζετε ότι θα βάζαμε ενενήντα εννέα χρόνια; Δεν θα το κλείναμε σε τρία,</w:t>
      </w:r>
      <w:r>
        <w:rPr>
          <w:rFonts w:eastAsia="Times New Roman"/>
          <w:szCs w:val="24"/>
        </w:rPr>
        <w:t xml:space="preserve"> πέντε, δέκα χρόνια; Τα ενενήντα εννέα χρόνια, αγαπητοί συνάδελφοι, εξασφαλίζουν ότι δεν θέλουμε να ιδιωτικοποιήσουμε. Θέλουμε να διαχειριστούμε σε βάθος χρόνου, να κερδίσει ο Έλληνας πολίτης από την αξία της ελληνικής περιουσίας, να κάνουμε μισθώσεις, να </w:t>
      </w:r>
      <w:r>
        <w:rPr>
          <w:rFonts w:eastAsia="Times New Roman"/>
          <w:szCs w:val="24"/>
        </w:rPr>
        <w:t xml:space="preserve">κάνουμε κοινές επενδύσεις και με ιδιωτικά και με κοινωνικά κεφάλαια. Μήπως αυτό είναι που δεν θέλετε, να κάνουμε δηλαδή επενδύσεις στις οποίες το </w:t>
      </w:r>
      <w:r>
        <w:rPr>
          <w:rFonts w:eastAsia="Times New Roman"/>
          <w:szCs w:val="24"/>
        </w:rPr>
        <w:t>δ</w:t>
      </w:r>
      <w:r>
        <w:rPr>
          <w:rFonts w:eastAsia="Times New Roman"/>
          <w:szCs w:val="24"/>
        </w:rPr>
        <w:t>ημόσιο θα έχει παρακολούθηση, δηλαδή συμβάσεις εργασίας σωστές και θέλετε να ξεπουλήσετε με μαύρη εργασία, σα</w:t>
      </w:r>
      <w:r>
        <w:rPr>
          <w:rFonts w:eastAsia="Times New Roman"/>
          <w:szCs w:val="24"/>
        </w:rPr>
        <w:t>ν αυτά που είχατε συνηθίσει τόσο καιρό να κάνετε; Αλλά εδώ που τα λέμε, μας ενοχλεί που στο Ταμείο το δικό μας για τα δύο μέλη θα εισηγηθούν οι δανειστές. Ποιος το έκανε αυτό; Εμείς το κάναμε; Εμείς υπερχρεώσαμε τη χώρα στο 180% του ΑΕΠ;</w:t>
      </w:r>
    </w:p>
    <w:p w14:paraId="12E555CF" w14:textId="77777777" w:rsidR="00A37F14" w:rsidRDefault="002C15DC">
      <w:pPr>
        <w:spacing w:line="600" w:lineRule="auto"/>
        <w:ind w:firstLine="720"/>
        <w:jc w:val="both"/>
        <w:rPr>
          <w:rFonts w:eastAsia="Times New Roman"/>
          <w:szCs w:val="24"/>
        </w:rPr>
      </w:pPr>
      <w:r>
        <w:rPr>
          <w:rFonts w:eastAsia="Times New Roman"/>
          <w:szCs w:val="24"/>
        </w:rPr>
        <w:t>Ούτε ένα δάνειο δε</w:t>
      </w:r>
      <w:r>
        <w:rPr>
          <w:rFonts w:eastAsia="Times New Roman"/>
          <w:szCs w:val="24"/>
        </w:rPr>
        <w:t xml:space="preserve">ν έχει πάρει η Κυβέρνηση του ΣΥΡΙΖΑ. Αντιθέτως, έχει μειώσει το δημόσιο χρέος. Εσείς είστε υπεύθυνοι και γι’ αυτό που μας κατηγορείτε. Προφανώς για την αποικιοκρατική διάσταση, που κάποιοι δικοί σας ομιλητές περιέγραψαν, εσείς είστε υπεύθυνοι. Γιατί εσείς </w:t>
      </w:r>
      <w:r>
        <w:rPr>
          <w:rFonts w:eastAsia="Times New Roman"/>
          <w:szCs w:val="24"/>
        </w:rPr>
        <w:t>υπερχρεώσατε τη χώρα, εσείς υπογράψατε όλα τα δάνεια και μάλιστα τα μοιράσατε και στους κολλητούς σας.</w:t>
      </w:r>
    </w:p>
    <w:p w14:paraId="12E555D0" w14:textId="77777777" w:rsidR="00A37F14" w:rsidRDefault="002C15DC">
      <w:pPr>
        <w:spacing w:line="600" w:lineRule="auto"/>
        <w:ind w:firstLine="720"/>
        <w:jc w:val="both"/>
        <w:rPr>
          <w:rFonts w:eastAsia="Times New Roman"/>
          <w:szCs w:val="24"/>
        </w:rPr>
      </w:pPr>
      <w:r>
        <w:rPr>
          <w:rFonts w:eastAsia="Times New Roman"/>
          <w:szCs w:val="24"/>
        </w:rPr>
        <w:t>Να πω και κάτι άλλο που ακούστηκε ως ψέμα. «Μεγαλώνει ή παραμένει ίδια η περιουσία του ΤΑΙΠΕΔ». Συγκεκριμένο παράδειγμα θα σας πω: Ρόδος. Είκοσι πέντε ακ</w:t>
      </w:r>
      <w:r>
        <w:rPr>
          <w:rFonts w:eastAsia="Times New Roman"/>
          <w:szCs w:val="24"/>
        </w:rPr>
        <w:t>ίνητα έφυγαν από τη λίστα του ΤΑΙΠΕΔ. Ψέμα είπε ο κ. Βαρβιτσιώτης προηγουμένως. Τον καλώ να έρθει να συζητήσουμε τα ακίνητα της Ρόδου. Τρία έμειναν μόνο μέσα. Από τα εξήντα χιλιάδες στρέμματα της Ρόδου που ήταν στο ΤΑΙΠΕΔ, μόνο εξίμισι χιλιάδες παραμένουν.</w:t>
      </w:r>
      <w:r>
        <w:rPr>
          <w:rFonts w:eastAsia="Times New Roman"/>
          <w:szCs w:val="24"/>
        </w:rPr>
        <w:t xml:space="preserve"> Το 90% το κερδίσαμε ξανά πίσω στο δημόσιο χώρο. Αυτά τα ξέρετε; Γιατί τα κρύβετε από τους Έλληνες πολίτες; Γιατί εξακολουθείτε να παίζετε αυτό το παιχνίδι;</w:t>
      </w:r>
    </w:p>
    <w:p w14:paraId="12E555D1" w14:textId="77777777" w:rsidR="00A37F14" w:rsidRDefault="002C15DC">
      <w:pPr>
        <w:spacing w:line="600" w:lineRule="auto"/>
        <w:ind w:firstLine="720"/>
        <w:jc w:val="both"/>
        <w:rPr>
          <w:rFonts w:eastAsia="Times New Roman"/>
          <w:szCs w:val="24"/>
        </w:rPr>
      </w:pPr>
      <w:r>
        <w:rPr>
          <w:rFonts w:eastAsia="Times New Roman"/>
          <w:szCs w:val="24"/>
        </w:rPr>
        <w:t>Για τον ΕΝΦΙΑ κρύβετε ότι αυτή τη στιγμή έξι εκατομμύρια και παραπάνω –έξι εκατομμύρια επτακόσιες χ</w:t>
      </w:r>
      <w:r>
        <w:rPr>
          <w:rFonts w:eastAsia="Times New Roman"/>
          <w:szCs w:val="24"/>
        </w:rPr>
        <w:t>ιλιάδες</w:t>
      </w:r>
      <w:r>
        <w:rPr>
          <w:rFonts w:eastAsia="Times New Roman"/>
          <w:szCs w:val="24"/>
        </w:rPr>
        <w:t>,</w:t>
      </w:r>
      <w:r>
        <w:rPr>
          <w:rFonts w:eastAsia="Times New Roman"/>
          <w:szCs w:val="24"/>
        </w:rPr>
        <w:t xml:space="preserve"> νομίζω</w:t>
      </w:r>
      <w:r>
        <w:rPr>
          <w:rFonts w:eastAsia="Times New Roman"/>
          <w:szCs w:val="24"/>
        </w:rPr>
        <w:t>,</w:t>
      </w:r>
      <w:r>
        <w:rPr>
          <w:rFonts w:eastAsia="Times New Roman"/>
          <w:szCs w:val="24"/>
        </w:rPr>
        <w:t xml:space="preserve"> έλεγε η </w:t>
      </w:r>
      <w:r>
        <w:rPr>
          <w:rFonts w:eastAsia="Times New Roman"/>
          <w:szCs w:val="24"/>
        </w:rPr>
        <w:t>«</w:t>
      </w:r>
      <w:r>
        <w:rPr>
          <w:rFonts w:eastAsia="Times New Roman"/>
          <w:szCs w:val="24"/>
        </w:rPr>
        <w:t>ΗΜΕΡΗΣΙΑ</w:t>
      </w:r>
      <w:r>
        <w:rPr>
          <w:rFonts w:eastAsia="Times New Roman"/>
          <w:szCs w:val="24"/>
        </w:rPr>
        <w:t>»</w:t>
      </w:r>
      <w:r>
        <w:rPr>
          <w:rFonts w:eastAsia="Times New Roman"/>
          <w:szCs w:val="24"/>
        </w:rPr>
        <w:t>- ωφελούνται έναντι εξακοσίων χιλιάδων; Κρύβετε ότι γλ</w:t>
      </w:r>
      <w:r>
        <w:rPr>
          <w:rFonts w:eastAsia="Times New Roman"/>
          <w:szCs w:val="24"/>
        </w:rPr>
        <w:t>ι</w:t>
      </w:r>
      <w:r>
        <w:rPr>
          <w:rFonts w:eastAsia="Times New Roman"/>
          <w:szCs w:val="24"/>
        </w:rPr>
        <w:t>τώσαμε με τον μηχανισμό που προτείναμε 3,6 δισεκατομμύρια πρόσθετα μέτρα, ότι προστατεύεται το 93% της πρώτης κατοικίας στα κόκκινα δάνεια, ότι κερδίσαμε τη Δημόσια Α</w:t>
      </w:r>
      <w:r>
        <w:rPr>
          <w:rFonts w:eastAsia="Times New Roman"/>
          <w:szCs w:val="24"/>
        </w:rPr>
        <w:t>ρχή Λιμένα και τη ρυθμιστική</w:t>
      </w:r>
      <w:r>
        <w:rPr>
          <w:rFonts w:eastAsia="Times New Roman"/>
          <w:szCs w:val="24"/>
        </w:rPr>
        <w:t>,</w:t>
      </w:r>
      <w:r>
        <w:rPr>
          <w:rFonts w:eastAsia="Times New Roman"/>
          <w:szCs w:val="24"/>
        </w:rPr>
        <w:t xml:space="preserve"> για να έχουμε Γενική Ρυθμιστική Αρχή σε επίπεδο χώρας, κύριε Καρρά, και σε κάθε τόπο να έχουμε περιβαλλοντική παρακολούθηση, λιμάνια, δημόσιο χώρο ελεγχόμενο από το</w:t>
      </w:r>
      <w:r>
        <w:rPr>
          <w:rFonts w:eastAsia="Times New Roman"/>
          <w:szCs w:val="24"/>
        </w:rPr>
        <w:t>ν</w:t>
      </w:r>
      <w:r>
        <w:rPr>
          <w:rFonts w:eastAsia="Times New Roman"/>
          <w:szCs w:val="24"/>
        </w:rPr>
        <w:t xml:space="preserve"> τοπικό με συμμετοχή και της αυτοδιοίκησης;</w:t>
      </w:r>
    </w:p>
    <w:p w14:paraId="12E555D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Δεν είναι το ίδιο</w:t>
      </w:r>
      <w:r>
        <w:rPr>
          <w:rFonts w:eastAsia="Times New Roman" w:cs="Times New Roman"/>
          <w:szCs w:val="24"/>
        </w:rPr>
        <w:t xml:space="preserve"> πράγμα. Είναι άλλο η ρυθμιστική αρχή σε επίπεδο χώρας και είναι άλλο η τοπικότητα, που έχει και την εκπροσώπηση της τοπικής κοινωνίας. Και για τον ΑΔΜΗΕ; Γιατί κρύβετ</w:t>
      </w:r>
      <w:r>
        <w:rPr>
          <w:rFonts w:eastAsia="Times New Roman" w:cs="Times New Roman"/>
          <w:szCs w:val="24"/>
        </w:rPr>
        <w:t>ε</w:t>
      </w:r>
      <w:r>
        <w:rPr>
          <w:rFonts w:eastAsia="Times New Roman" w:cs="Times New Roman"/>
          <w:szCs w:val="24"/>
        </w:rPr>
        <w:t xml:space="preserve"> το τι έγινε με τον ΑΔΜΗΕ; Ότι ακυρώνουμε, με το σημερινό νομοσχέδιο, τους δικούς σας νό</w:t>
      </w:r>
      <w:r>
        <w:rPr>
          <w:rFonts w:eastAsia="Times New Roman" w:cs="Times New Roman"/>
          <w:szCs w:val="24"/>
        </w:rPr>
        <w:t xml:space="preserve">μους για δημιουργία και πώληση της </w:t>
      </w:r>
      <w:r>
        <w:rPr>
          <w:rFonts w:eastAsia="Times New Roman" w:cs="Times New Roman"/>
          <w:szCs w:val="24"/>
        </w:rPr>
        <w:t>«</w:t>
      </w:r>
      <w:r>
        <w:rPr>
          <w:rFonts w:eastAsia="Times New Roman" w:cs="Times New Roman"/>
          <w:szCs w:val="24"/>
        </w:rPr>
        <w:t>μικρής</w:t>
      </w:r>
      <w:r>
        <w:rPr>
          <w:rFonts w:eastAsia="Times New Roman" w:cs="Times New Roman"/>
          <w:szCs w:val="24"/>
        </w:rPr>
        <w:t>»</w:t>
      </w:r>
      <w:r>
        <w:rPr>
          <w:rFonts w:eastAsia="Times New Roman" w:cs="Times New Roman"/>
          <w:szCs w:val="24"/>
        </w:rPr>
        <w:t xml:space="preserve"> ΔΕΗ και για πώληση του 66% του ΑΔΜΗΕ. Ποιος ΑΔΜΗΕ; Αυτός που δίνει τις ηλεκτρικές συνδέσεις στην Κρήτη και στις Κυκλάδες. Τον οποίο τι θέλατε να κάνετε;</w:t>
      </w:r>
    </w:p>
    <w:p w14:paraId="12E555D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Καταθέτω στα Πρακτικά δήλωση του κ. Μητσοτάκη, τώρα, καινού</w:t>
      </w:r>
      <w:r>
        <w:rPr>
          <w:rFonts w:eastAsia="Times New Roman" w:cs="Times New Roman"/>
          <w:szCs w:val="24"/>
        </w:rPr>
        <w:t>ρ</w:t>
      </w:r>
      <w:r>
        <w:rPr>
          <w:rFonts w:eastAsia="Times New Roman" w:cs="Times New Roman"/>
          <w:szCs w:val="24"/>
        </w:rPr>
        <w:t>γ</w:t>
      </w:r>
      <w:r>
        <w:rPr>
          <w:rFonts w:eastAsia="Times New Roman" w:cs="Times New Roman"/>
          <w:szCs w:val="24"/>
        </w:rPr>
        <w:t xml:space="preserve">ια: «Εγώ λέω “ναι” στη </w:t>
      </w:r>
      <w:r w:rsidRPr="00E23CEC">
        <w:rPr>
          <w:rFonts w:eastAsia="Times New Roman" w:cs="Times New Roman"/>
          <w:szCs w:val="24"/>
        </w:rPr>
        <w:t>“</w:t>
      </w:r>
      <w:r>
        <w:rPr>
          <w:rFonts w:eastAsia="Times New Roman" w:cs="Times New Roman"/>
          <w:szCs w:val="24"/>
        </w:rPr>
        <w:t>μικρή</w:t>
      </w:r>
      <w:r w:rsidRPr="00E23CEC">
        <w:rPr>
          <w:rFonts w:eastAsia="Times New Roman" w:cs="Times New Roman"/>
          <w:szCs w:val="24"/>
        </w:rPr>
        <w:t>”</w:t>
      </w:r>
      <w:r>
        <w:rPr>
          <w:rFonts w:eastAsia="Times New Roman" w:cs="Times New Roman"/>
          <w:szCs w:val="24"/>
        </w:rPr>
        <w:t xml:space="preserve"> ΔΕΗ», δηλαδή να μην έχουμε έλεγχο στη σύνδεση με τις Κυκλάδες και την Κρήτη. Τι άλλο, βέβαια, είπε για τα φορολογικά μέτρα ο κ. Μητσοτάκης; «Προτείνω μεγαλύτερη φορολόγηση στα τσιγάρα»</w:t>
      </w:r>
      <w:r w:rsidRPr="000C2F0A">
        <w:rPr>
          <w:rFonts w:eastAsia="Times New Roman" w:cs="Times New Roman"/>
          <w:szCs w:val="24"/>
        </w:rPr>
        <w:t>,</w:t>
      </w:r>
      <w:r>
        <w:rPr>
          <w:rFonts w:eastAsia="Times New Roman" w:cs="Times New Roman"/>
          <w:szCs w:val="24"/>
        </w:rPr>
        <w:t xml:space="preserve"> και τώρα παραπονιέστε. Ορίστε, ο Αρχηγός σας τα έχει πει. Και τι άλλο βέβαια έχει πει; </w:t>
      </w:r>
      <w:r>
        <w:rPr>
          <w:rFonts w:eastAsia="Times New Roman" w:cs="Times New Roman"/>
          <w:szCs w:val="24"/>
        </w:rPr>
        <w:t>Ό</w:t>
      </w:r>
      <w:r>
        <w:rPr>
          <w:rFonts w:eastAsia="Times New Roman" w:cs="Times New Roman"/>
          <w:szCs w:val="24"/>
        </w:rPr>
        <w:t>τι «</w:t>
      </w:r>
      <w:r>
        <w:rPr>
          <w:rFonts w:eastAsia="Times New Roman" w:cs="Times New Roman"/>
          <w:szCs w:val="24"/>
        </w:rPr>
        <w:t>ό</w:t>
      </w:r>
      <w:r>
        <w:rPr>
          <w:rFonts w:eastAsia="Times New Roman" w:cs="Times New Roman"/>
          <w:szCs w:val="24"/>
        </w:rPr>
        <w:t xml:space="preserve">σοι υπεραμύνονται του κρατικού χαρακτήρα της ΔΕΗ προασπίζονται τα δικά τους συντεχνιακά συμφέροντα και όχι το ευρύτερο καλό». Εμείς, λοιπόν, προτιμούμε να έχουμε </w:t>
      </w:r>
      <w:r>
        <w:rPr>
          <w:rFonts w:eastAsia="Times New Roman" w:cs="Times New Roman"/>
          <w:szCs w:val="24"/>
        </w:rPr>
        <w:t>δημόσιο χαρακτήρα στη ΔΕΗ και να υπερασπιζόμαστε την πατρίδα μας. Αναρωτιόμαστε τι κάνει ο κ. Μητσοτάκης.</w:t>
      </w:r>
    </w:p>
    <w:p w14:paraId="12E555D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Σωκράτης Φάμελλος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 xml:space="preserve">ρχείο του Τμήματος </w:t>
      </w:r>
      <w:r>
        <w:rPr>
          <w:rFonts w:eastAsia="Times New Roman" w:cs="Times New Roman"/>
          <w:szCs w:val="24"/>
        </w:rPr>
        <w:t>Γραμματείας της Διεύθυνσης Στενογραφίας και Πρακτικών της Βουλής)</w:t>
      </w:r>
    </w:p>
    <w:p w14:paraId="12E555D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Είναι δύσκολα τα μέτρα και είναι πολλά. Όμως, καταλαβαίνουμε ότι υπάρχει ένας κίνδυνος λιτότητας. Είναι, όμως, τα μόν</w:t>
      </w:r>
      <w:r>
        <w:rPr>
          <w:rFonts w:eastAsia="Times New Roman" w:cs="Times New Roman"/>
          <w:szCs w:val="24"/>
        </w:rPr>
        <w:t>α</w:t>
      </w:r>
      <w:r>
        <w:rPr>
          <w:rFonts w:eastAsia="Times New Roman" w:cs="Times New Roman"/>
          <w:szCs w:val="24"/>
        </w:rPr>
        <w:t xml:space="preserve"> και τα τελευταία δημοσιονομικά μέτρα τα οποία παίρνονται. Και το λέμε δ</w:t>
      </w:r>
      <w:r>
        <w:rPr>
          <w:rFonts w:eastAsia="Times New Roman" w:cs="Times New Roman"/>
          <w:szCs w:val="24"/>
        </w:rPr>
        <w:t xml:space="preserve">ημόσια στους Έλληνες πολίτες, ότι αυτά τα 5,4 δισεκατομμύρια είναι το μικρότερο δυνατό τίμημα που πληρώνουμε για μια κακοδαιμονία πολιτικής υστεροβουλίας των χρόνων του δικομματισμού που χρέωσαν τη χώρα, που λειτούργησαν με </w:t>
      </w:r>
      <w:r>
        <w:rPr>
          <w:rFonts w:eastAsia="Times New Roman" w:cs="Times New Roman"/>
          <w:szCs w:val="24"/>
        </w:rPr>
        <w:t>«</w:t>
      </w:r>
      <w:r>
        <w:rPr>
          <w:rFonts w:eastAsia="Times New Roman" w:cs="Times New Roman"/>
          <w:szCs w:val="24"/>
        </w:rPr>
        <w:t>ημέτερους</w:t>
      </w:r>
      <w:r>
        <w:rPr>
          <w:rFonts w:eastAsia="Times New Roman" w:cs="Times New Roman"/>
          <w:szCs w:val="24"/>
        </w:rPr>
        <w:t>»</w:t>
      </w:r>
      <w:r>
        <w:rPr>
          <w:rFonts w:eastAsia="Times New Roman" w:cs="Times New Roman"/>
          <w:szCs w:val="24"/>
        </w:rPr>
        <w:t>, που σπατάλησαν το ε</w:t>
      </w:r>
      <w:r>
        <w:rPr>
          <w:rFonts w:eastAsia="Times New Roman" w:cs="Times New Roman"/>
          <w:szCs w:val="24"/>
        </w:rPr>
        <w:t>ργατικό επιστημονικό και νεανικό δυναμικό της πατρίδας μας, τον πολιτισμό μας, την παιδεία και όλα τα δημόσια αγαθά, για να κρατήσουν τις καρέκλες</w:t>
      </w:r>
      <w:r>
        <w:rPr>
          <w:rFonts w:eastAsia="Times New Roman" w:cs="Times New Roman"/>
          <w:szCs w:val="24"/>
        </w:rPr>
        <w:t>,</w:t>
      </w:r>
      <w:r>
        <w:rPr>
          <w:rFonts w:eastAsia="Times New Roman" w:cs="Times New Roman"/>
          <w:szCs w:val="24"/>
        </w:rPr>
        <w:t xml:space="preserve"> απομακρυνόμενοι μέρα με τη μέρα από τις πολιτικές αξίες που κάποτε ίσως ίδρυσαν τα κόμματά τους.</w:t>
      </w:r>
    </w:p>
    <w:p w14:paraId="12E555D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Υπάρχει, όμ</w:t>
      </w:r>
      <w:r>
        <w:rPr>
          <w:rFonts w:eastAsia="Times New Roman" w:cs="Times New Roman"/>
          <w:szCs w:val="24"/>
        </w:rPr>
        <w:t>ως, κάποιος φόβος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 έθεσε ο κ. Καρράς. Και αν συνεχίσουν οι δανειστές να αξιώνουν τα πάντα; Και αν υπάρχει συνέχεια; Πώς μπορούμε να το αποφύγουμε; Προφανώς, χωρίς στάση πληρωμών προς το εξωτερικό, μένοντας στην Ευρώπη, γιατί είστε ευρωπαϊστής. Μας ανησ</w:t>
      </w:r>
      <w:r>
        <w:rPr>
          <w:rFonts w:eastAsia="Times New Roman" w:cs="Times New Roman"/>
          <w:szCs w:val="24"/>
        </w:rPr>
        <w:t>υχεί κι εμάς αυτό το θέμα. Μας ανησυχεί αν μπορεί η χώρα μας να σηκώσει κεφάλι. Ξέρετε γιατί; Εμείς δεν κινούμαστε πολύ εύκολα, γιατί δεν συνηθίσαμε να είμαστε επαγγελματίες πολιτικοί ούτε πήραμε κληρονομικώ δικαίω την πολιτική καρέκλα ούτε κι εσείς, το κα</w:t>
      </w:r>
      <w:r>
        <w:rPr>
          <w:rFonts w:eastAsia="Times New Roman" w:cs="Times New Roman"/>
          <w:szCs w:val="24"/>
        </w:rPr>
        <w:t>ταλαβαίνω. Είχαμε άλλο μονοπάτι ζωής. Δουλεύαμε για τις οικογένειές μας και παράγαμε στους τόπους μας. Πήραμε, όμως, την ευθύνη</w:t>
      </w:r>
      <w:r>
        <w:rPr>
          <w:rFonts w:eastAsia="Times New Roman" w:cs="Times New Roman"/>
          <w:szCs w:val="24"/>
        </w:rPr>
        <w:t>,</w:t>
      </w:r>
      <w:r>
        <w:rPr>
          <w:rFonts w:eastAsia="Times New Roman" w:cs="Times New Roman"/>
          <w:szCs w:val="24"/>
        </w:rPr>
        <w:t xml:space="preserve"> γιατί κάποιοι κατάντησαν την Ελλάδα σε αυτή την κατάσταση. </w:t>
      </w:r>
    </w:p>
    <w:p w14:paraId="12E555D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Υπάρχει διαδρομή ελπίδας, όμως. Και εμείς την καταθέτουμε και κόντρ</w:t>
      </w:r>
      <w:r>
        <w:rPr>
          <w:rFonts w:eastAsia="Times New Roman" w:cs="Times New Roman"/>
          <w:szCs w:val="24"/>
        </w:rPr>
        <w:t>α στους δανειστές. Πρώτα απ’ όλα, η πρόταση που κάνουμε για το χρέος. Η βιώσιμη σχέση μας με τους δανειστές, το βιώσιμο χρέος είναι η πρώτη παράμετρος, κύριε Καρρά. Όμως, και η δημοκρατία στη χώρα μας, η καταπολέμηση της διαφθοράς, που σας θέλουμε μαζί, χω</w:t>
      </w:r>
      <w:r>
        <w:rPr>
          <w:rFonts w:eastAsia="Times New Roman" w:cs="Times New Roman"/>
          <w:szCs w:val="24"/>
        </w:rPr>
        <w:t>ρίς κίτρινες κορ</w:t>
      </w:r>
      <w:r>
        <w:rPr>
          <w:rFonts w:eastAsia="Times New Roman" w:cs="Times New Roman"/>
          <w:szCs w:val="24"/>
        </w:rPr>
        <w:t>ό</w:t>
      </w:r>
      <w:r>
        <w:rPr>
          <w:rFonts w:eastAsia="Times New Roman" w:cs="Times New Roman"/>
          <w:szCs w:val="24"/>
        </w:rPr>
        <w:t>νες, είναι το δεύτερο σκαλοπάτι</w:t>
      </w:r>
      <w:r>
        <w:rPr>
          <w:rFonts w:eastAsia="Times New Roman" w:cs="Times New Roman"/>
          <w:szCs w:val="24"/>
        </w:rPr>
        <w:t>,</w:t>
      </w:r>
      <w:r>
        <w:rPr>
          <w:rFonts w:eastAsia="Times New Roman" w:cs="Times New Roman"/>
          <w:szCs w:val="24"/>
        </w:rPr>
        <w:t xml:space="preserve"> για να πετύχουμε μια χώρα τίμια. Η εργασία, επίσης, είναι το τρίτο σκαλοπάτι, στο οποίο πρέπει να πατήσουμε και</w:t>
      </w:r>
      <w:r>
        <w:rPr>
          <w:rFonts w:eastAsia="Times New Roman" w:cs="Times New Roman"/>
          <w:szCs w:val="24"/>
        </w:rPr>
        <w:t>,</w:t>
      </w:r>
      <w:r>
        <w:rPr>
          <w:rFonts w:eastAsia="Times New Roman" w:cs="Times New Roman"/>
          <w:szCs w:val="24"/>
        </w:rPr>
        <w:t xml:space="preserve"> βέβαια, η κοινωνική δικαιοσύνη. </w:t>
      </w:r>
    </w:p>
    <w:p w14:paraId="12E555D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είναι κρίμα που τα καλά νέα δεν ακούγονται. Καλά νέα</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λένε ότι ακόμα και στο ΕΣΠΑ, αυτό το στριμωγμένο, αυτή την εβδομάδα ανακοίνωσαν οι Υπουργοί μας ότι στα έργα μικρών και πολύ μικρών επιχειρήσεων και στις τουριστικές επιχειρήσεις αυξήθηκε κατά 25% ο προϋπολογισμός. Και άλλα λεφτά δίνουμε στην οικονομία. </w:t>
      </w:r>
      <w:r>
        <w:rPr>
          <w:rFonts w:eastAsia="Times New Roman" w:cs="Times New Roman"/>
          <w:szCs w:val="24"/>
        </w:rPr>
        <w:t>Ταυτόχρονα βέβαια, 500 εκατομμύρια ευρώ, για το νερό, τα απορρίμματα και τα στερεά απόβλητα και πολλά έργα προστιθέμενης αξίας για τις τοπικές κοινωνίες</w:t>
      </w:r>
      <w:r>
        <w:rPr>
          <w:rFonts w:eastAsia="Times New Roman" w:cs="Times New Roman"/>
          <w:szCs w:val="24"/>
        </w:rPr>
        <w:t>,</w:t>
      </w:r>
      <w:r>
        <w:rPr>
          <w:rFonts w:eastAsia="Times New Roman" w:cs="Times New Roman"/>
          <w:szCs w:val="24"/>
        </w:rPr>
        <w:t xml:space="preserve"> με συμμετοχή και της </w:t>
      </w:r>
      <w:r>
        <w:rPr>
          <w:rFonts w:eastAsia="Times New Roman" w:cs="Times New Roman"/>
          <w:szCs w:val="24"/>
        </w:rPr>
        <w:t>α</w:t>
      </w:r>
      <w:r>
        <w:rPr>
          <w:rFonts w:eastAsia="Times New Roman" w:cs="Times New Roman"/>
          <w:szCs w:val="24"/>
        </w:rPr>
        <w:t xml:space="preserve">υτοδιοίκησης. </w:t>
      </w:r>
    </w:p>
    <w:p w14:paraId="12E555D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Αυτό είναι το μοντέλο το οποίο εμείς θέλουμε. Ρύθμιση του χρέους,</w:t>
      </w:r>
      <w:r>
        <w:rPr>
          <w:rFonts w:eastAsia="Times New Roman" w:cs="Times New Roman"/>
          <w:szCs w:val="24"/>
        </w:rPr>
        <w:t xml:space="preserve"> τίμια κοινωνία</w:t>
      </w:r>
      <w:r>
        <w:rPr>
          <w:rFonts w:eastAsia="Times New Roman" w:cs="Times New Roman"/>
          <w:szCs w:val="24"/>
        </w:rPr>
        <w:t>,</w:t>
      </w:r>
      <w:r>
        <w:rPr>
          <w:rFonts w:eastAsia="Times New Roman" w:cs="Times New Roman"/>
          <w:szCs w:val="24"/>
        </w:rPr>
        <w:t xml:space="preserve"> με δημοκρατία, κοινωνική δικαιοσύνη και κοινωνική πρόνοια και εργασία. Σε αυτή την προοπτική, που δεν μπορεί κανείς δανειστής να μας πει το γιατί, σας καλούμε να προχωρήσουμε μαζί.</w:t>
      </w:r>
    </w:p>
    <w:p w14:paraId="12E555D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Σας ευχαριστώ.</w:t>
      </w:r>
    </w:p>
    <w:p w14:paraId="12E555DB"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E555D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κι εμείς για τον χρόνο.</w:t>
      </w:r>
    </w:p>
    <w:p w14:paraId="12E555D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Τον λόγο έχει ο κ. Χρήστος Παππάς από το</w:t>
      </w:r>
      <w:r>
        <w:rPr>
          <w:rFonts w:eastAsia="Times New Roman" w:cs="Times New Roman"/>
          <w:szCs w:val="24"/>
        </w:rPr>
        <w:t>ν</w:t>
      </w:r>
      <w:r>
        <w:rPr>
          <w:rFonts w:eastAsia="Times New Roman" w:cs="Times New Roman"/>
          <w:szCs w:val="24"/>
        </w:rPr>
        <w:t xml:space="preserve"> Λαϊκό Σύνδεσμο-Χρυσή Αυγή και μετά ο κ. Δημήτριος Εμμανουηλίδης.</w:t>
      </w:r>
    </w:p>
    <w:p w14:paraId="12E555DE"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Τι θα μπορούσε να πει κανείς σε επτά μόλις λεπτά για το σχέδιο εθνοκτονίας που εφαρμόζεται στην Ελλάδα από τα συστημικά κόμματα</w:t>
      </w:r>
      <w:r>
        <w:rPr>
          <w:rFonts w:eastAsia="Times New Roman" w:cs="Times New Roman"/>
          <w:szCs w:val="24"/>
        </w:rPr>
        <w:t>,</w:t>
      </w:r>
      <w:r>
        <w:rPr>
          <w:rFonts w:eastAsia="Times New Roman" w:cs="Times New Roman"/>
          <w:szCs w:val="24"/>
        </w:rPr>
        <w:t xml:space="preserve"> τόσο της Δεξιάς όσο και της Αριστεράς</w:t>
      </w:r>
      <w:r>
        <w:rPr>
          <w:rFonts w:eastAsia="Times New Roman" w:cs="Times New Roman"/>
          <w:szCs w:val="24"/>
        </w:rPr>
        <w:t>,</w:t>
      </w:r>
      <w:r>
        <w:rPr>
          <w:rFonts w:eastAsia="Times New Roman" w:cs="Times New Roman"/>
          <w:szCs w:val="24"/>
        </w:rPr>
        <w:t xml:space="preserve"> τα έξι τελευταία χρόνια.</w:t>
      </w:r>
    </w:p>
    <w:p w14:paraId="12E555D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αυλαία κλείνει δραματικά με το σχέδιο παράδοσης, «σχέδιο νόμ</w:t>
      </w:r>
      <w:r>
        <w:rPr>
          <w:rFonts w:eastAsia="Times New Roman" w:cs="Times New Roman"/>
          <w:szCs w:val="24"/>
        </w:rPr>
        <w:t>ου» το λέτε εσείς, το οποίο συζητάτε σήμερα και εκατόν πενήντα τρεις από εσάς, όπως φαίνεται, είστε έτοιμοι να το ψηφίσετε αύριο. Να βάλετε την υπογραφή σας στο σχέδιο παράδοσης της χώρας και να δεσμεύσετε τις επόμενες γενιές, να θέσετε τη χώρα μας υπό ξέν</w:t>
      </w:r>
      <w:r>
        <w:rPr>
          <w:rFonts w:eastAsia="Times New Roman" w:cs="Times New Roman"/>
          <w:szCs w:val="24"/>
        </w:rPr>
        <w:t>η κυριαρχία, μέσω της Ευρωπαϊκής Κεντρικής Τράπεζας, της Ευρωπαϊκής Ένωσης και των τοκογλύφων του Διεθνούς Νομισματικού Ταμείου.</w:t>
      </w:r>
    </w:p>
    <w:p w14:paraId="12E555E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Κυβέρνηση του ΣΥΡΙΖΑ εφαρμόζει κατά γράμμα τη νεοφιλελεύθερη συνταγή της Νέας Δημοκρατίας, η οποία με τη σειρά της είχε εφαρμ</w:t>
      </w:r>
      <w:r>
        <w:rPr>
          <w:rFonts w:eastAsia="Times New Roman" w:cs="Times New Roman"/>
          <w:szCs w:val="24"/>
        </w:rPr>
        <w:t>όσει την πολιτική του σοσιαλδημοκρατικού ΠΑΣΟΚ. Σημίτης, Παπανδρέου, Σαμαράς, Βενιζέλος, Μητσοτάκης και Τσίπρας θα μπορούσαν να είναι ένα πρόσωπο. Και είναι ένα πρόσωπο, όλοι τους, φορώντας διαφορετική μάσκα και αλλάζοντας χρώμα στον κομματικό τους μανδύα.</w:t>
      </w:r>
      <w:r>
        <w:rPr>
          <w:rFonts w:eastAsia="Times New Roman" w:cs="Times New Roman"/>
          <w:szCs w:val="24"/>
        </w:rPr>
        <w:t xml:space="preserve"> </w:t>
      </w:r>
    </w:p>
    <w:p w14:paraId="12E555E1" w14:textId="77777777" w:rsidR="00A37F14" w:rsidRDefault="002C15DC">
      <w:pPr>
        <w:spacing w:line="600" w:lineRule="auto"/>
        <w:ind w:firstLine="851"/>
        <w:jc w:val="both"/>
        <w:rPr>
          <w:rFonts w:eastAsia="Times New Roman"/>
          <w:szCs w:val="24"/>
        </w:rPr>
      </w:pPr>
      <w:r>
        <w:rPr>
          <w:rFonts w:eastAsia="Times New Roman"/>
          <w:szCs w:val="24"/>
        </w:rPr>
        <w:t>Δέσμιός τους ο λαός, βλέπει να παραδίδονται σε κάθε τοκογλύφο με την ονομασία «επενδυτής» όλες οι δομές του κράτους. Βλέπει να κατάσχονται τα εισοδήματα, όλα τα δημόσια έσοδα, όλα να δίδονται στο κατοχικό ταμείο, το υπερταμείο</w:t>
      </w:r>
      <w:r>
        <w:rPr>
          <w:rFonts w:eastAsia="Times New Roman"/>
          <w:szCs w:val="24"/>
        </w:rPr>
        <w:t>,</w:t>
      </w:r>
      <w:r>
        <w:rPr>
          <w:rFonts w:eastAsia="Times New Roman"/>
          <w:szCs w:val="24"/>
        </w:rPr>
        <w:t xml:space="preserve"> το οποίο θα τελεί υπό ξένη</w:t>
      </w:r>
      <w:r>
        <w:rPr>
          <w:rFonts w:eastAsia="Times New Roman"/>
          <w:szCs w:val="24"/>
        </w:rPr>
        <w:t xml:space="preserve"> διοίκηση. </w:t>
      </w:r>
    </w:p>
    <w:p w14:paraId="12E555E2" w14:textId="77777777" w:rsidR="00A37F14" w:rsidRDefault="002C15DC">
      <w:pPr>
        <w:spacing w:line="600" w:lineRule="auto"/>
        <w:ind w:firstLine="720"/>
        <w:jc w:val="both"/>
        <w:rPr>
          <w:rFonts w:eastAsia="Times New Roman"/>
          <w:szCs w:val="24"/>
        </w:rPr>
      </w:pPr>
      <w:r>
        <w:rPr>
          <w:rFonts w:eastAsia="Times New Roman"/>
          <w:szCs w:val="24"/>
        </w:rPr>
        <w:t xml:space="preserve">Τα άρθρα αυτού του νομοσχεδίου, που ομολογείτε όλοι ότι είναι προαπαιτούμενο των λεγομένων κατ’ εσάς θεσμών –οποία κατάντια για το </w:t>
      </w:r>
      <w:r>
        <w:rPr>
          <w:rFonts w:eastAsia="Times New Roman"/>
          <w:szCs w:val="24"/>
        </w:rPr>
        <w:t>ε</w:t>
      </w:r>
      <w:r>
        <w:rPr>
          <w:rFonts w:eastAsia="Times New Roman"/>
          <w:szCs w:val="24"/>
        </w:rPr>
        <w:t>λληνικό Κοινοβούλιο-</w:t>
      </w:r>
      <w:r>
        <w:rPr>
          <w:rFonts w:eastAsia="Times New Roman"/>
          <w:szCs w:val="24"/>
        </w:rPr>
        <w:t>,</w:t>
      </w:r>
      <w:r>
        <w:rPr>
          <w:rFonts w:eastAsia="Times New Roman"/>
          <w:szCs w:val="24"/>
        </w:rPr>
        <w:t xml:space="preserve"> είναι τα όπλα των εισβολέων και των ανδρεικέλων τους στην κατοχή της πατρίδας μας σε έναν </w:t>
      </w:r>
      <w:r>
        <w:rPr>
          <w:rFonts w:eastAsia="Times New Roman"/>
          <w:szCs w:val="24"/>
        </w:rPr>
        <w:t xml:space="preserve">πραγματικό οικονομικό πόλεμο. ΦΠΑ 24%, δηλαδή το ¼ κάθε συναλλαγής είναι φόρος. ΕΝΦΙΑ τύπου τρομοκρατίας </w:t>
      </w:r>
      <w:r>
        <w:rPr>
          <w:rFonts w:eastAsia="Times New Roman"/>
          <w:szCs w:val="24"/>
          <w:lang w:val="en-US"/>
        </w:rPr>
        <w:t>ISIS</w:t>
      </w:r>
      <w:r>
        <w:rPr>
          <w:rFonts w:eastAsia="Times New Roman"/>
          <w:szCs w:val="24"/>
        </w:rPr>
        <w:t xml:space="preserve">. Η κατοικία των Ελλήνων βορά στα αδηφάγα τοκογλυφικά </w:t>
      </w:r>
      <w:r>
        <w:rPr>
          <w:rFonts w:eastAsia="Times New Roman"/>
          <w:szCs w:val="24"/>
          <w:lang w:val="en-US"/>
        </w:rPr>
        <w:t>funds</w:t>
      </w:r>
      <w:r>
        <w:rPr>
          <w:rFonts w:eastAsia="Times New Roman"/>
          <w:szCs w:val="24"/>
        </w:rPr>
        <w:t>,</w:t>
      </w:r>
      <w:r>
        <w:rPr>
          <w:rFonts w:eastAsia="Times New Roman"/>
          <w:szCs w:val="24"/>
        </w:rPr>
        <w:t xml:space="preserve"> τα οποία θα αγοράζουν με ευκολίες και με διευκολύνσεις και με πίστωση, παρακαλώ. </w:t>
      </w:r>
    </w:p>
    <w:p w14:paraId="12E555E3" w14:textId="77777777" w:rsidR="00A37F14" w:rsidRDefault="002C15DC">
      <w:pPr>
        <w:spacing w:line="600" w:lineRule="auto"/>
        <w:ind w:firstLine="720"/>
        <w:jc w:val="both"/>
        <w:rPr>
          <w:rFonts w:eastAsia="Times New Roman"/>
          <w:szCs w:val="24"/>
        </w:rPr>
      </w:pPr>
      <w:r>
        <w:rPr>
          <w:rFonts w:eastAsia="Times New Roman"/>
          <w:szCs w:val="24"/>
        </w:rPr>
        <w:t>Έχει</w:t>
      </w:r>
      <w:r>
        <w:rPr>
          <w:rFonts w:eastAsia="Times New Roman"/>
          <w:szCs w:val="24"/>
        </w:rPr>
        <w:t xml:space="preserve"> το θράσος η Κυβέρνηση να πανηγυρίζει ότι έκλεισε τη συμφωνία και ότι έρχεται η ανάπτυξη. Ποια ανάπτυξη; Την ίδια ανάπτυξη που υπόσχετο ο Σαμαράς με τις </w:t>
      </w:r>
      <w:r>
        <w:rPr>
          <w:rFonts w:eastAsia="Times New Roman"/>
          <w:szCs w:val="24"/>
        </w:rPr>
        <w:t>επτακόσιες πενήντα χιλιάδες</w:t>
      </w:r>
      <w:r>
        <w:rPr>
          <w:rFonts w:eastAsia="Times New Roman"/>
          <w:szCs w:val="24"/>
        </w:rPr>
        <w:t xml:space="preserve"> νέες θέσεις εργασίας και τα δωρεάν </w:t>
      </w:r>
      <w:r>
        <w:rPr>
          <w:rFonts w:eastAsia="Times New Roman"/>
          <w:szCs w:val="24"/>
          <w:lang w:val="en-US"/>
        </w:rPr>
        <w:t>W</w:t>
      </w:r>
      <w:r>
        <w:rPr>
          <w:rFonts w:eastAsia="Times New Roman"/>
          <w:szCs w:val="24"/>
          <w:lang w:val="en-US"/>
        </w:rPr>
        <w:t>i</w:t>
      </w:r>
      <w:r w:rsidRPr="00DB4E27">
        <w:rPr>
          <w:rFonts w:eastAsia="Times New Roman"/>
          <w:szCs w:val="24"/>
        </w:rPr>
        <w:t>-</w:t>
      </w:r>
      <w:r>
        <w:rPr>
          <w:rFonts w:eastAsia="Times New Roman"/>
          <w:szCs w:val="24"/>
          <w:lang w:val="en-US"/>
        </w:rPr>
        <w:t>F</w:t>
      </w:r>
      <w:r>
        <w:rPr>
          <w:rFonts w:eastAsia="Times New Roman"/>
          <w:szCs w:val="24"/>
          <w:lang w:val="en-US"/>
        </w:rPr>
        <w:t>i</w:t>
      </w:r>
      <w:r>
        <w:rPr>
          <w:rFonts w:eastAsia="Times New Roman"/>
          <w:szCs w:val="24"/>
        </w:rPr>
        <w:t>; Περνάτε τον εαυτό σας τόσο ξύπνιο</w:t>
      </w:r>
      <w:r w:rsidRPr="00DB4E27">
        <w:rPr>
          <w:rFonts w:eastAsia="Times New Roman"/>
          <w:szCs w:val="24"/>
        </w:rPr>
        <w:t>,</w:t>
      </w:r>
      <w:r>
        <w:rPr>
          <w:rFonts w:eastAsia="Times New Roman"/>
          <w:szCs w:val="24"/>
        </w:rPr>
        <w:t xml:space="preserve"> ώστε να κοροϊδεύετε διαρκώς τον ελληνικό λαό; Φορολογία εποχής τουρκοκρατίας, χωρίς να υπάρχει ανταποδοτικότητα στην ποιότητα ζωής των Ελλήνων. </w:t>
      </w:r>
    </w:p>
    <w:p w14:paraId="12E555E4" w14:textId="77777777" w:rsidR="00A37F14" w:rsidRDefault="002C15DC">
      <w:pPr>
        <w:spacing w:line="600" w:lineRule="auto"/>
        <w:ind w:firstLine="720"/>
        <w:jc w:val="both"/>
        <w:rPr>
          <w:rFonts w:eastAsia="Times New Roman"/>
          <w:szCs w:val="24"/>
        </w:rPr>
      </w:pPr>
      <w:r>
        <w:rPr>
          <w:rFonts w:eastAsia="Times New Roman"/>
          <w:szCs w:val="24"/>
        </w:rPr>
        <w:t>Λέγεται σύγχρονο κράτος αυτό; Πού είναι η πρόνοια και η προστασία των ανέργων, των φτωχών, των ΑΜΕΑ; Ποιες εί</w:t>
      </w:r>
      <w:r>
        <w:rPr>
          <w:rFonts w:eastAsia="Times New Roman"/>
          <w:szCs w:val="24"/>
        </w:rPr>
        <w:t xml:space="preserve">ναι οι παροχές υγείας; Τα ράντζα, τα πολύμηνα ραντεβού, οι κλειστές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εραπείας; Πού είναι η προστασία των απομάχων της εργασιακής ζωής</w:t>
      </w:r>
      <w:r>
        <w:rPr>
          <w:rFonts w:eastAsia="Times New Roman"/>
          <w:szCs w:val="24"/>
        </w:rPr>
        <w:t>,</w:t>
      </w:r>
      <w:r>
        <w:rPr>
          <w:rFonts w:eastAsia="Times New Roman"/>
          <w:szCs w:val="24"/>
        </w:rPr>
        <w:t xml:space="preserve"> οι οποίοι πλήρωναν για δεκαετίες τις εισφορές τους, τις οποίες εσείς δεν αποδίδετε;</w:t>
      </w:r>
    </w:p>
    <w:p w14:paraId="12E555E5" w14:textId="77777777" w:rsidR="00A37F14" w:rsidRDefault="002C15DC">
      <w:pPr>
        <w:spacing w:line="600" w:lineRule="auto"/>
        <w:ind w:firstLine="851"/>
        <w:jc w:val="both"/>
        <w:rPr>
          <w:rFonts w:eastAsia="Times New Roman"/>
          <w:szCs w:val="24"/>
        </w:rPr>
      </w:pPr>
      <w:r>
        <w:rPr>
          <w:rFonts w:eastAsia="Times New Roman"/>
          <w:szCs w:val="24"/>
        </w:rPr>
        <w:t>Όχι μόνο αυτό, αλλά</w:t>
      </w:r>
      <w:r>
        <w:rPr>
          <w:rFonts w:eastAsia="Times New Roman"/>
          <w:szCs w:val="24"/>
        </w:rPr>
        <w:t xml:space="preserve"> παραδίδετε την περιουσία των ταμείων</w:t>
      </w:r>
      <w:r>
        <w:rPr>
          <w:rFonts w:eastAsia="Times New Roman"/>
          <w:szCs w:val="24"/>
        </w:rPr>
        <w:t>,</w:t>
      </w:r>
      <w:r>
        <w:rPr>
          <w:rFonts w:eastAsia="Times New Roman"/>
          <w:szCs w:val="24"/>
        </w:rPr>
        <w:t xml:space="preserve"> που είναι δική τους περιουσία, των εργαζομένων, στο υπερταμείο, δηλαδή «στο πιάτο» των τοκογλύφων</w:t>
      </w:r>
      <w:r>
        <w:rPr>
          <w:rFonts w:eastAsia="Times New Roman"/>
          <w:szCs w:val="24"/>
        </w:rPr>
        <w:t>,</w:t>
      </w:r>
      <w:r>
        <w:rPr>
          <w:rFonts w:eastAsia="Times New Roman"/>
          <w:szCs w:val="24"/>
        </w:rPr>
        <w:t xml:space="preserve"> τα λεφτά των Ελλήνων. Την ιδιωτική και τη δημόσια περιουσία την εκχωρείτε, την υποβάλλετε στην ξένη κυριαρχία. </w:t>
      </w:r>
    </w:p>
    <w:p w14:paraId="12E555E6" w14:textId="77777777" w:rsidR="00A37F14" w:rsidRDefault="002C15DC">
      <w:pPr>
        <w:spacing w:line="600" w:lineRule="auto"/>
        <w:ind w:firstLine="720"/>
        <w:jc w:val="both"/>
        <w:rPr>
          <w:rFonts w:eastAsia="Times New Roman"/>
          <w:szCs w:val="24"/>
        </w:rPr>
      </w:pPr>
      <w:r>
        <w:rPr>
          <w:rFonts w:eastAsia="Times New Roman"/>
          <w:szCs w:val="24"/>
        </w:rPr>
        <w:t>Προσφέ</w:t>
      </w:r>
      <w:r>
        <w:rPr>
          <w:rFonts w:eastAsia="Times New Roman"/>
          <w:szCs w:val="24"/>
        </w:rPr>
        <w:t>ρετε τον Έλληνα του 2016, αλλά και τους Έλληνες που θα έλθουν σε τουλάχιστον τρεις γενιές, τα παιδιά μας, τα παιδιά των παιδιών μας, τα εγγόνια μας και τα δισέγγονά μας. Προσφέρετε το αίμα τους και ως αντάλλαγμα το</w:t>
      </w:r>
      <w:r>
        <w:rPr>
          <w:rFonts w:eastAsia="Times New Roman"/>
          <w:szCs w:val="24"/>
        </w:rPr>
        <w:t>υ</w:t>
      </w:r>
      <w:r>
        <w:rPr>
          <w:rFonts w:eastAsia="Times New Roman"/>
          <w:szCs w:val="24"/>
        </w:rPr>
        <w:t xml:space="preserve">ς δίνετε σκλαβιά, φτώχεια και δυστυχία. </w:t>
      </w:r>
      <w:r>
        <w:rPr>
          <w:rFonts w:eastAsia="Times New Roman"/>
          <w:szCs w:val="24"/>
        </w:rPr>
        <w:t xml:space="preserve">Μετατρέπετε την Ελλάδα σε προτεκτοράτο ξένων δυνάμεων. Τη μετατρέπετε σε μια ατελείωτη φαβέλα. </w:t>
      </w:r>
    </w:p>
    <w:p w14:paraId="12E555E7" w14:textId="77777777" w:rsidR="00A37F14" w:rsidRDefault="002C15DC">
      <w:pPr>
        <w:spacing w:line="600" w:lineRule="auto"/>
        <w:ind w:firstLine="720"/>
        <w:jc w:val="both"/>
        <w:rPr>
          <w:rFonts w:eastAsia="Times New Roman"/>
          <w:szCs w:val="24"/>
        </w:rPr>
      </w:pPr>
      <w:r>
        <w:rPr>
          <w:rFonts w:eastAsia="Times New Roman"/>
          <w:szCs w:val="24"/>
        </w:rPr>
        <w:t>Εφαρμόσατε όλοι μαζί σε αγαστή συνεργασία, ψευδοπατριώτες και ψευδοαριστεροί, το σχέδιο των μνημονίων, το σχέδιο της στήριξης των τραπεζών της Ευρώπης και του ν</w:t>
      </w:r>
      <w:r>
        <w:rPr>
          <w:rFonts w:eastAsia="Times New Roman"/>
          <w:szCs w:val="24"/>
        </w:rPr>
        <w:t xml:space="preserve">ομίσματος της δυστυχίας των περισσοτέρων χωρών της Ευρωζώνης, του περίφημου ευρώ. </w:t>
      </w:r>
    </w:p>
    <w:p w14:paraId="12E555E8" w14:textId="77777777" w:rsidR="00A37F14" w:rsidRDefault="002C15DC">
      <w:pPr>
        <w:spacing w:line="600" w:lineRule="auto"/>
        <w:ind w:firstLine="720"/>
        <w:jc w:val="both"/>
        <w:rPr>
          <w:rFonts w:eastAsia="Times New Roman"/>
          <w:szCs w:val="24"/>
        </w:rPr>
      </w:pPr>
      <w:r>
        <w:rPr>
          <w:rFonts w:eastAsia="Times New Roman"/>
          <w:szCs w:val="24"/>
        </w:rPr>
        <w:t>Αν κάποιος από σας τους ίδιους πολιτικούς</w:t>
      </w:r>
      <w:r>
        <w:rPr>
          <w:rFonts w:eastAsia="Times New Roman"/>
          <w:szCs w:val="24"/>
        </w:rPr>
        <w:t>,</w:t>
      </w:r>
      <w:r>
        <w:rPr>
          <w:rFonts w:eastAsia="Times New Roman"/>
          <w:szCs w:val="24"/>
        </w:rPr>
        <w:t xml:space="preserve"> που κατέλαβαν το πρωθυπουργικό αξίωμα τα τελευταία έξι χρόνια</w:t>
      </w:r>
      <w:r>
        <w:rPr>
          <w:rFonts w:eastAsia="Times New Roman"/>
          <w:szCs w:val="24"/>
        </w:rPr>
        <w:t>,</w:t>
      </w:r>
      <w:r>
        <w:rPr>
          <w:rFonts w:eastAsia="Times New Roman"/>
          <w:szCs w:val="24"/>
        </w:rPr>
        <w:t xml:space="preserve"> είχε κατά νου, είχε σκοπό την ανάπτυξη, την ευημερία και την ασφάλε</w:t>
      </w:r>
      <w:r>
        <w:rPr>
          <w:rFonts w:eastAsia="Times New Roman"/>
          <w:szCs w:val="24"/>
        </w:rPr>
        <w:t xml:space="preserve">ια του ελληνικού λαού, αν είχε σκοπό να παραδώσει τη χώρα πιο εύρωστη και τον λαό της πιο ευτυχισμένο απ’ ό,τι ήταν όταν παρέλαβε το αξίωμά του, τα πράγματα στην Ελλάδα σ’ όλους τους τομείς θα ήταν εντελώς διαφορετικά. </w:t>
      </w:r>
    </w:p>
    <w:p w14:paraId="12E555E9" w14:textId="77777777" w:rsidR="00A37F14" w:rsidRDefault="002C15DC">
      <w:pPr>
        <w:spacing w:line="600" w:lineRule="auto"/>
        <w:ind w:firstLine="720"/>
        <w:jc w:val="both"/>
        <w:rPr>
          <w:rFonts w:eastAsia="Times New Roman"/>
          <w:szCs w:val="24"/>
        </w:rPr>
      </w:pPr>
      <w:r>
        <w:rPr>
          <w:rFonts w:eastAsia="Times New Roman"/>
          <w:szCs w:val="24"/>
        </w:rPr>
        <w:t>Ποιος από σας είναι πραγματικά ηγέτη</w:t>
      </w:r>
      <w:r>
        <w:rPr>
          <w:rFonts w:eastAsia="Times New Roman"/>
          <w:szCs w:val="24"/>
        </w:rPr>
        <w:t>ς; Ποιος έχει όραμα την πατρίδα και τον λαό; Ποιος είχε σχέδιο ανάπτυξης της Ελλάδας και όχι συγκεκριμένων συμφερόντων, εγχωρίων και ξένων; Κανείς. Κανείς από σας, ασχέτως ιδεολογικής προέλευσης, δεν είχε όραμα και σκοπό την εθνική ανεξαρτησία, τη λαϊκή κυ</w:t>
      </w:r>
      <w:r>
        <w:rPr>
          <w:rFonts w:eastAsia="Times New Roman"/>
          <w:szCs w:val="24"/>
        </w:rPr>
        <w:t xml:space="preserve">ριαρχία και την πρόοδο του ελληνικού λαού. </w:t>
      </w:r>
    </w:p>
    <w:p w14:paraId="12E555EA" w14:textId="77777777" w:rsidR="00A37F14" w:rsidRDefault="002C15DC">
      <w:pPr>
        <w:spacing w:line="600" w:lineRule="auto"/>
        <w:ind w:firstLine="720"/>
        <w:jc w:val="both"/>
        <w:rPr>
          <w:rFonts w:eastAsia="Times New Roman"/>
          <w:szCs w:val="24"/>
        </w:rPr>
      </w:pPr>
      <w:r>
        <w:rPr>
          <w:rFonts w:eastAsia="Times New Roman"/>
          <w:szCs w:val="24"/>
        </w:rPr>
        <w:t>Μοναδικό σας όραμα είναι η εξουσία και το αλισβερίσι, δηλαδή η διαπλοκή με την πλουτοκρατία. Μοναδικό σας όραμα είναι η εξυπηρέτηση των ξένων συμφερόντων, των αφεντικών</w:t>
      </w:r>
      <w:r>
        <w:rPr>
          <w:rFonts w:eastAsia="Times New Roman"/>
          <w:szCs w:val="24"/>
        </w:rPr>
        <w:t>,</w:t>
      </w:r>
      <w:r>
        <w:rPr>
          <w:rFonts w:eastAsia="Times New Roman"/>
          <w:szCs w:val="24"/>
        </w:rPr>
        <w:t xml:space="preserve"> που σας στήριξαν και σας στηρίζουν στην εξ</w:t>
      </w:r>
      <w:r>
        <w:rPr>
          <w:rFonts w:eastAsia="Times New Roman"/>
          <w:szCs w:val="24"/>
        </w:rPr>
        <w:t>ουσία.</w:t>
      </w:r>
    </w:p>
    <w:p w14:paraId="12E555EB" w14:textId="77777777" w:rsidR="00A37F14" w:rsidRDefault="002C15DC">
      <w:pPr>
        <w:spacing w:line="600" w:lineRule="auto"/>
        <w:ind w:firstLine="720"/>
        <w:jc w:val="both"/>
        <w:rPr>
          <w:rFonts w:eastAsia="Times New Roman"/>
          <w:szCs w:val="24"/>
        </w:rPr>
      </w:pPr>
      <w:r>
        <w:rPr>
          <w:rFonts w:eastAsia="Times New Roman"/>
          <w:szCs w:val="24"/>
        </w:rPr>
        <w:t xml:space="preserve">Επίσης χτυπάτε την εθνική ασφάλεια και άμυνα της χώρας μ’ αυτό το νομοσχέδιο των επτάμισι χιλιάδων σελίδων. Συρρικνώνετε τις Ένοπλες Δυνάμεις και τα Σώματα Ασφαλείας. Πλήττετε το ανθρώπινο δυναμικό των εν ενεργεία και των εν αποστρατεία. </w:t>
      </w:r>
    </w:p>
    <w:p w14:paraId="12E555EC" w14:textId="77777777" w:rsidR="00A37F14" w:rsidRDefault="002C15DC">
      <w:pPr>
        <w:spacing w:line="600" w:lineRule="auto"/>
        <w:ind w:firstLine="720"/>
        <w:jc w:val="both"/>
        <w:rPr>
          <w:rFonts w:eastAsia="Times New Roman"/>
          <w:szCs w:val="24"/>
        </w:rPr>
      </w:pPr>
      <w:r>
        <w:rPr>
          <w:rFonts w:eastAsia="Times New Roman"/>
          <w:szCs w:val="24"/>
        </w:rPr>
        <w:t>Συν τοις ά</w:t>
      </w:r>
      <w:r>
        <w:rPr>
          <w:rFonts w:eastAsia="Times New Roman"/>
          <w:szCs w:val="24"/>
        </w:rPr>
        <w:t>λλοις, δίνετε συγχωροχάρτι και στα καρτέλ μέσω της Επιτροπής Ανταγωνισμού. Δίνετε υπερεξουσίες στην Επιτροπή Ανταγωνισμού να ορίζει και να κάνει ό,τι θέλει στην αγορά, δηλαδή να συνεχίζει να είναι προστάτης των πολυεθνικών και των καρτέλ. Με προσέχετε, κύρ</w:t>
      </w:r>
      <w:r>
        <w:rPr>
          <w:rFonts w:eastAsia="Times New Roman"/>
          <w:szCs w:val="24"/>
        </w:rPr>
        <w:t>ιε Κουμουτσάκ</w:t>
      </w:r>
      <w:r>
        <w:rPr>
          <w:rFonts w:eastAsia="Times New Roman"/>
          <w:szCs w:val="24"/>
        </w:rPr>
        <w:t>ο</w:t>
      </w:r>
      <w:r>
        <w:rPr>
          <w:rFonts w:eastAsia="Times New Roman"/>
          <w:szCs w:val="24"/>
        </w:rPr>
        <w:t>, ε</w:t>
      </w:r>
      <w:r>
        <w:rPr>
          <w:rFonts w:eastAsia="Times New Roman"/>
          <w:szCs w:val="24"/>
        </w:rPr>
        <w:t>;</w:t>
      </w:r>
      <w:r>
        <w:rPr>
          <w:rFonts w:eastAsia="Times New Roman"/>
          <w:szCs w:val="24"/>
        </w:rPr>
        <w:t xml:space="preserve"> </w:t>
      </w:r>
    </w:p>
    <w:p w14:paraId="12E555ED" w14:textId="77777777" w:rsidR="00A37F14" w:rsidRDefault="002C15DC">
      <w:pPr>
        <w:spacing w:line="600" w:lineRule="auto"/>
        <w:ind w:firstLine="851"/>
        <w:jc w:val="both"/>
        <w:rPr>
          <w:rFonts w:eastAsia="Times New Roman" w:cs="Times New Roman"/>
          <w:szCs w:val="24"/>
        </w:rPr>
      </w:pPr>
      <w:r>
        <w:rPr>
          <w:rFonts w:eastAsia="Times New Roman"/>
          <w:szCs w:val="24"/>
        </w:rPr>
        <w:t xml:space="preserve">Μη δυσανασχετείτε, κύριοι της Νέας Δημοκρατίας. Ο δικός σας ο Λουκάς κυκλοφορεί ακόμα, «λύνει και δένει» στην </w:t>
      </w:r>
      <w:r>
        <w:rPr>
          <w:rFonts w:eastAsia="Times New Roman"/>
          <w:szCs w:val="24"/>
        </w:rPr>
        <w:t>ε</w:t>
      </w:r>
      <w:r>
        <w:rPr>
          <w:rFonts w:eastAsia="Times New Roman"/>
          <w:szCs w:val="24"/>
        </w:rPr>
        <w:t xml:space="preserve">πιτροπή, γράφοντας στα παλαιότερα των υποδημάτων του το </w:t>
      </w:r>
      <w:r>
        <w:rPr>
          <w:rFonts w:eastAsia="Times New Roman"/>
          <w:szCs w:val="24"/>
        </w:rPr>
        <w:t>ε</w:t>
      </w:r>
      <w:r>
        <w:rPr>
          <w:rFonts w:eastAsia="Times New Roman"/>
          <w:szCs w:val="24"/>
        </w:rPr>
        <w:t>λληνικό Κοινοβούλιο. Πεντακόσια εκατομμύρια, μισό δισεκατομμύριο</w:t>
      </w:r>
      <w:r>
        <w:rPr>
          <w:rFonts w:eastAsia="Times New Roman"/>
          <w:szCs w:val="24"/>
        </w:rPr>
        <w:t>,</w:t>
      </w:r>
      <w:r>
        <w:rPr>
          <w:rFonts w:eastAsia="Times New Roman"/>
          <w:szCs w:val="24"/>
        </w:rPr>
        <w:t xml:space="preserve"> ανείσπρακτα πρόστιμα υπάρχουν, τα οποία είναι ένα μεγάλο κομμάτι όσων κόβετε από τις συντάξεις του ελληνικού λαού, όσων κόβετε από το ΕΚΑΣ.</w:t>
      </w:r>
      <w:r>
        <w:rPr>
          <w:rFonts w:eastAsia="Times New Roman" w:cs="Times New Roman"/>
          <w:szCs w:val="24"/>
        </w:rPr>
        <w:t xml:space="preserve"> </w:t>
      </w:r>
      <w:r>
        <w:rPr>
          <w:rFonts w:eastAsia="Times New Roman" w:cs="Times New Roman"/>
          <w:szCs w:val="24"/>
        </w:rPr>
        <w:t>Κόβετε τις συντάξεις του ελληνικού λαού και τα δεδουλευμένα του Έλληνα εργαζόμενου, για να τα αρπάζει μια συμμορία,</w:t>
      </w:r>
      <w:r>
        <w:rPr>
          <w:rFonts w:eastAsia="Times New Roman" w:cs="Times New Roman"/>
          <w:szCs w:val="24"/>
        </w:rPr>
        <w:t xml:space="preserve"> μια εγκληματική οργάνωση τρωκτικών. </w:t>
      </w:r>
    </w:p>
    <w:p w14:paraId="12E555E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σχέδιο νόμου θα το ψηφίσετε εσείς. Εμείς, οι Έλληνες εθνικιστές, δεν θα το ψηφίσουμε.</w:t>
      </w:r>
    </w:p>
    <w:p w14:paraId="12E555E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Θυμάμαι τι είχα πει, από αυτό το Βήμα, τον Νοέμβριο του 2012</w:t>
      </w:r>
      <w:r>
        <w:rPr>
          <w:rFonts w:eastAsia="Times New Roman" w:cs="Times New Roman"/>
          <w:szCs w:val="24"/>
        </w:rPr>
        <w:t>,</w:t>
      </w:r>
      <w:r>
        <w:rPr>
          <w:rFonts w:eastAsia="Times New Roman" w:cs="Times New Roman"/>
          <w:szCs w:val="24"/>
        </w:rPr>
        <w:t xml:space="preserve"> για τους εφαρμοστικούς νόμους που είχε φέρει τότε προς ψήφιση ο Σαμ</w:t>
      </w:r>
      <w:r>
        <w:rPr>
          <w:rFonts w:eastAsia="Times New Roman" w:cs="Times New Roman"/>
          <w:szCs w:val="24"/>
        </w:rPr>
        <w:t>αράς. Ο Σαμαράς</w:t>
      </w:r>
      <w:r>
        <w:rPr>
          <w:rFonts w:eastAsia="Times New Roman" w:cs="Times New Roman"/>
          <w:szCs w:val="24"/>
        </w:rPr>
        <w:t>,</w:t>
      </w:r>
      <w:r>
        <w:rPr>
          <w:rFonts w:eastAsia="Times New Roman" w:cs="Times New Roman"/>
          <w:szCs w:val="24"/>
        </w:rPr>
        <w:t xml:space="preserve"> ο οποίος, ειρήσθω εν παρόδω, προχθές, με θράσος χιλίων πιθήκων, είπε: «Η εξαπάτηση του λαού αποκαλύφθηκε, η </w:t>
      </w:r>
      <w:r>
        <w:rPr>
          <w:rFonts w:eastAsia="Times New Roman" w:cs="Times New Roman"/>
          <w:szCs w:val="24"/>
        </w:rPr>
        <w:t>ν</w:t>
      </w:r>
      <w:r>
        <w:rPr>
          <w:rFonts w:eastAsia="Times New Roman" w:cs="Times New Roman"/>
          <w:szCs w:val="24"/>
        </w:rPr>
        <w:t>έμεσις δεν θα αργήσει</w:t>
      </w:r>
      <w:r>
        <w:rPr>
          <w:rFonts w:eastAsia="Times New Roman" w:cs="Times New Roman"/>
          <w:szCs w:val="24"/>
        </w:rPr>
        <w:t>.</w:t>
      </w:r>
      <w:r>
        <w:rPr>
          <w:rFonts w:eastAsia="Times New Roman" w:cs="Times New Roman"/>
          <w:szCs w:val="24"/>
        </w:rPr>
        <w:t>». Είναι λόγια του Σαμαρά. Και προκάλεσε σε όλους θυμηδία, όχι μόνο στους αντιπάλους της Νέας Δημοκρατίας, α</w:t>
      </w:r>
      <w:r>
        <w:rPr>
          <w:rFonts w:eastAsia="Times New Roman" w:cs="Times New Roman"/>
          <w:szCs w:val="24"/>
        </w:rPr>
        <w:t>λλά και στους ίδιους τους νεοδημοκράτες</w:t>
      </w:r>
      <w:r>
        <w:rPr>
          <w:rFonts w:eastAsia="Times New Roman" w:cs="Times New Roman"/>
          <w:szCs w:val="24"/>
        </w:rPr>
        <w:t>,</w:t>
      </w:r>
      <w:r>
        <w:rPr>
          <w:rFonts w:eastAsia="Times New Roman" w:cs="Times New Roman"/>
          <w:szCs w:val="24"/>
        </w:rPr>
        <w:t xml:space="preserve"> που έλεγαν: «Κοίτα ποιος μιλάει</w:t>
      </w:r>
      <w:r>
        <w:rPr>
          <w:rFonts w:eastAsia="Times New Roman" w:cs="Times New Roman"/>
          <w:szCs w:val="24"/>
        </w:rPr>
        <w:t>.</w:t>
      </w:r>
      <w:r>
        <w:rPr>
          <w:rFonts w:eastAsia="Times New Roman" w:cs="Times New Roman"/>
          <w:szCs w:val="24"/>
        </w:rPr>
        <w:t>».</w:t>
      </w:r>
    </w:p>
    <w:p w14:paraId="12E555F0" w14:textId="77777777" w:rsidR="00A37F14" w:rsidRDefault="002C15D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2E555F1" w14:textId="77777777" w:rsidR="00A37F14" w:rsidRDefault="002C15DC">
      <w:pPr>
        <w:spacing w:line="600" w:lineRule="auto"/>
        <w:ind w:firstLine="720"/>
        <w:jc w:val="both"/>
        <w:rPr>
          <w:rFonts w:eastAsia="Times New Roman"/>
          <w:bCs/>
        </w:rPr>
      </w:pPr>
      <w:r>
        <w:rPr>
          <w:rFonts w:eastAsia="Times New Roman"/>
          <w:bCs/>
        </w:rPr>
        <w:t>Μισό λεπτό, κύριε Πρόεδρε, και ολοκληρώνω.</w:t>
      </w:r>
    </w:p>
    <w:p w14:paraId="12E555F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Τότε, λοιπόν, είχα πει, το 2012, κρατώντας στα χέρια μου το ογκώδες σχέδιο νόμου, ότι αυτό θα είναι η μελλοντική σας δικογραφία και ότι θα απολογηθείτε έναντι του ελληνικού λαού και της </w:t>
      </w:r>
      <w:r>
        <w:rPr>
          <w:rFonts w:eastAsia="Times New Roman" w:cs="Times New Roman"/>
          <w:szCs w:val="24"/>
        </w:rPr>
        <w:t>δ</w:t>
      </w:r>
      <w:r>
        <w:rPr>
          <w:rFonts w:eastAsia="Times New Roman" w:cs="Times New Roman"/>
          <w:szCs w:val="24"/>
        </w:rPr>
        <w:t>ικαιοσύνης. Ακριβώς το ίδιο πρέπει να πω και σήμερα, εκφράζοντας τους</w:t>
      </w:r>
      <w:r>
        <w:rPr>
          <w:rFonts w:eastAsia="Times New Roman" w:cs="Times New Roman"/>
          <w:szCs w:val="24"/>
        </w:rPr>
        <w:t xml:space="preserve"> Έλληνες εθνικιστές της Χρυσής Αυγής αλλά και τη συντριπτική πλειοψηφία των Ελλήνων. </w:t>
      </w:r>
    </w:p>
    <w:p w14:paraId="12E555F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Χρυσή Αυγή –και τελειώνω, κυρία Πρόεδρε- θα αγωνιστεί με κάθε νόμιμο μέσο στον αγώνα της ελευθερίας και της εθνικής αντίστασης. Δεν θα υποχωρήσουμε</w:t>
      </w:r>
      <w:r>
        <w:rPr>
          <w:rFonts w:eastAsia="Times New Roman" w:cs="Times New Roman"/>
          <w:szCs w:val="24"/>
        </w:rPr>
        <w:t>,</w:t>
      </w:r>
      <w:r>
        <w:rPr>
          <w:rFonts w:eastAsia="Times New Roman" w:cs="Times New Roman"/>
          <w:szCs w:val="24"/>
        </w:rPr>
        <w:t xml:space="preserve"> μέχρι να απελευθερω</w:t>
      </w:r>
      <w:r>
        <w:rPr>
          <w:rFonts w:eastAsia="Times New Roman" w:cs="Times New Roman"/>
          <w:szCs w:val="24"/>
        </w:rPr>
        <w:t>θεί η πατρίδα μας. Θέλουμε την πατρίδα μας πίσω. Μετατρέπετε τον λαό μας σε έναν κωδικό αριθμό, σε μια ηλεκτρονική ταυτότητα</w:t>
      </w:r>
      <w:r>
        <w:rPr>
          <w:rFonts w:eastAsia="Times New Roman" w:cs="Times New Roman"/>
          <w:szCs w:val="24"/>
        </w:rPr>
        <w:t>,</w:t>
      </w:r>
      <w:r>
        <w:rPr>
          <w:rFonts w:eastAsia="Times New Roman" w:cs="Times New Roman"/>
          <w:szCs w:val="24"/>
        </w:rPr>
        <w:t xml:space="preserve"> που τον επόμενο μήνα θα φέρετε και θα καθιερώσετε με υπουργική απόφαση. </w:t>
      </w:r>
    </w:p>
    <w:p w14:paraId="12E555F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ρωτάω από αυτό το Βήμα τον ελληνικό λαό: Θέλεις να γί</w:t>
      </w:r>
      <w:r>
        <w:rPr>
          <w:rFonts w:eastAsia="Times New Roman" w:cs="Times New Roman"/>
          <w:szCs w:val="24"/>
        </w:rPr>
        <w:t>νεις ένα νούμερο, ένας καταναλωτής φορολογούμενος</w:t>
      </w:r>
      <w:r>
        <w:rPr>
          <w:rFonts w:eastAsia="Times New Roman" w:cs="Times New Roman"/>
          <w:szCs w:val="24"/>
        </w:rPr>
        <w:t>,</w:t>
      </w:r>
      <w:r>
        <w:rPr>
          <w:rFonts w:eastAsia="Times New Roman" w:cs="Times New Roman"/>
          <w:szCs w:val="24"/>
        </w:rPr>
        <w:t xml:space="preserve"> που θα σε μετρούν άγνωστοι μισθοφόροι ιδιωτικής εταιρείας; Θέλεις να γίνεις δουλοπάροικος</w:t>
      </w:r>
      <w:r>
        <w:rPr>
          <w:rFonts w:eastAsia="Times New Roman" w:cs="Times New Roman"/>
          <w:szCs w:val="24"/>
        </w:rPr>
        <w:t>,</w:t>
      </w:r>
      <w:r>
        <w:rPr>
          <w:rFonts w:eastAsia="Times New Roman" w:cs="Times New Roman"/>
          <w:szCs w:val="24"/>
        </w:rPr>
        <w:t xml:space="preserve"> χωρίς γνώμη, χωρίς λόγο, χωρίς προσωπικότητα; Ή μήπως θέλεις να σηκωθείς και να πεις με πίστη την πεποίθησή σου κα</w:t>
      </w:r>
      <w:r>
        <w:rPr>
          <w:rFonts w:eastAsia="Times New Roman" w:cs="Times New Roman"/>
          <w:szCs w:val="24"/>
        </w:rPr>
        <w:t xml:space="preserve">ι τη γνώμη σου, να απαιτήσεις αυτό που σου ανήκει στην οικονομία, το πολιτικό σύστημα, την κοινωνία; </w:t>
      </w:r>
    </w:p>
    <w:p w14:paraId="12E555F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Όπως και στο δημοψήφισμα, λοιπόν, του περασμένου καλοκαιριού σού δόθηκε η δυνατότητα και άλλοι σο</w:t>
      </w:r>
      <w:r>
        <w:rPr>
          <w:rFonts w:eastAsia="Times New Roman" w:cs="Times New Roman"/>
          <w:szCs w:val="24"/>
        </w:rPr>
        <w:t>ύ</w:t>
      </w:r>
      <w:r>
        <w:rPr>
          <w:rFonts w:eastAsia="Times New Roman" w:cs="Times New Roman"/>
          <w:szCs w:val="24"/>
        </w:rPr>
        <w:t xml:space="preserve"> υφάρπαξαν τη γνώμη και την αλλοίωσαν, θα πρέπει να βρον</w:t>
      </w:r>
      <w:r>
        <w:rPr>
          <w:rFonts w:eastAsia="Times New Roman" w:cs="Times New Roman"/>
          <w:szCs w:val="24"/>
        </w:rPr>
        <w:t>τοφωνάξεις μαζί μας, ελληνικέ λαέ, και σε καλούμε να πεις ένα βροντερό «όχι».</w:t>
      </w:r>
    </w:p>
    <w:p w14:paraId="12E555F6" w14:textId="77777777" w:rsidR="00A37F14" w:rsidRDefault="002C15DC">
      <w:pPr>
        <w:spacing w:line="600" w:lineRule="auto"/>
        <w:ind w:firstLine="720"/>
        <w:jc w:val="center"/>
        <w:rPr>
          <w:rFonts w:eastAsia="Times New Roman"/>
          <w:bCs/>
        </w:rPr>
      </w:pPr>
      <w:r>
        <w:rPr>
          <w:rFonts w:eastAsia="Times New Roman"/>
          <w:bCs/>
        </w:rPr>
        <w:t>(Χειροκροτήματα από την πτέρυγα τ</w:t>
      </w:r>
      <w:r>
        <w:rPr>
          <w:rFonts w:eastAsia="Times New Roman"/>
          <w:bCs/>
        </w:rPr>
        <w:t>ης</w:t>
      </w:r>
      <w:r>
        <w:rPr>
          <w:rFonts w:eastAsia="Times New Roman"/>
          <w:bCs/>
        </w:rPr>
        <w:t xml:space="preserve"> 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12E555F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ΠΡΟΕΔΡΕΥΟΥΣΑ (Αναστασία Χριστοδουλοπούλου):</w:t>
      </w:r>
      <w:r>
        <w:rPr>
          <w:rFonts w:eastAsia="Times New Roman" w:cs="Times New Roman"/>
          <w:szCs w:val="24"/>
        </w:rPr>
        <w:t xml:space="preserve"> Τον λόγο έχει ο κ. Εμμανουηλίδης και μετά ο κ. Καράογλου.</w:t>
      </w:r>
    </w:p>
    <w:p w14:paraId="12E555F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Κυρία Πρ</w:t>
      </w:r>
      <w:r>
        <w:rPr>
          <w:rFonts w:eastAsia="Times New Roman" w:cs="Times New Roman"/>
          <w:szCs w:val="24"/>
        </w:rPr>
        <w:t>όεδρε, θα ήθελα να επισημάνω μια διόρθωση στον νόμο.</w:t>
      </w:r>
    </w:p>
    <w:p w14:paraId="12E555F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Υπάρχει ένα λεκτικό λάθος στον νόμο</w:t>
      </w:r>
      <w:r>
        <w:rPr>
          <w:rFonts w:eastAsia="Times New Roman" w:cs="Times New Roman"/>
          <w:szCs w:val="24"/>
        </w:rPr>
        <w:t>,</w:t>
      </w:r>
      <w:r>
        <w:rPr>
          <w:rFonts w:eastAsia="Times New Roman" w:cs="Times New Roman"/>
          <w:szCs w:val="24"/>
        </w:rPr>
        <w:t xml:space="preserve"> που θα αναγκαστείτε να το διορθώσετε με τροπολογία. Να σας το επισημάνω, ώστε να το ενσωματώσετε διορθωμένο. </w:t>
      </w:r>
    </w:p>
    <w:p w14:paraId="12E555F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Ελά</w:t>
      </w:r>
      <w:r>
        <w:rPr>
          <w:rFonts w:eastAsia="Times New Roman" w:cs="Times New Roman"/>
          <w:szCs w:val="24"/>
        </w:rPr>
        <w:t>τε να μου το πείτε.</w:t>
      </w:r>
    </w:p>
    <w:p w14:paraId="12E555F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Θα σας το πω, αλλά να το πω και δημοσίως.</w:t>
      </w:r>
    </w:p>
    <w:p w14:paraId="12E555F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Άρθρο 10, παράγραφος 2, εδάφιο ε΄: Αυτό το άρθρο προβλέπει ότι στην επιτροπή επιλογής των μελών του συμβουλίου διοίκησης της νέας ΑΑΔΕ θα μετέχει, μεταξύ άλλων, ένας ακαδημαϊκός</w:t>
      </w:r>
      <w:r>
        <w:rPr>
          <w:rFonts w:eastAsia="Times New Roman" w:cs="Times New Roman"/>
          <w:szCs w:val="24"/>
        </w:rPr>
        <w:t xml:space="preserve">. Έτσι γράφει ο νόμος. Όμως, η λέξη «ακαδημαϊκός», όταν χρησιμοποιείται ως ουσιαστικό, σημαίνει το μέλος της Ακαδημίας Αθηνών. </w:t>
      </w:r>
    </w:p>
    <w:p w14:paraId="12E555F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Σε όλους τους νόμους και τη νομική ορολογία η λέξη «</w:t>
      </w:r>
      <w:r>
        <w:rPr>
          <w:rFonts w:eastAsia="Times New Roman" w:cs="Times New Roman"/>
          <w:szCs w:val="24"/>
          <w:lang w:val="en-US"/>
        </w:rPr>
        <w:t>academic</w:t>
      </w:r>
      <w:r>
        <w:rPr>
          <w:rFonts w:eastAsia="Times New Roman" w:cs="Times New Roman"/>
          <w:szCs w:val="24"/>
        </w:rPr>
        <w:t>» –να το πούμε έτσι, γιατί αυτό θέλει να πει ο νομοθέτης- μεταφράζετ</w:t>
      </w:r>
      <w:r>
        <w:rPr>
          <w:rFonts w:eastAsia="Times New Roman" w:cs="Times New Roman"/>
          <w:szCs w:val="24"/>
        </w:rPr>
        <w:t xml:space="preserve">αι στα επίσημα κείμενα και του Υπουργείου Εξωτερικών ως «μέλος ΔΕΠ», δηλαδή μέλος </w:t>
      </w:r>
      <w:r>
        <w:rPr>
          <w:rFonts w:eastAsia="Times New Roman" w:cs="Times New Roman"/>
          <w:szCs w:val="24"/>
        </w:rPr>
        <w:t>δ</w:t>
      </w:r>
      <w:r>
        <w:rPr>
          <w:rFonts w:eastAsia="Times New Roman" w:cs="Times New Roman"/>
          <w:szCs w:val="24"/>
        </w:rPr>
        <w:t xml:space="preserve">ιδακτικού </w:t>
      </w:r>
      <w:r>
        <w:rPr>
          <w:rFonts w:eastAsia="Times New Roman" w:cs="Times New Roman"/>
          <w:szCs w:val="24"/>
        </w:rPr>
        <w:t>ε</w:t>
      </w:r>
      <w:r>
        <w:rPr>
          <w:rFonts w:eastAsia="Times New Roman" w:cs="Times New Roman"/>
          <w:szCs w:val="24"/>
        </w:rPr>
        <w:t xml:space="preserve">ρευνητικού </w:t>
      </w:r>
      <w:r>
        <w:rPr>
          <w:rFonts w:eastAsia="Times New Roman" w:cs="Times New Roman"/>
          <w:szCs w:val="24"/>
        </w:rPr>
        <w:t>π</w:t>
      </w:r>
      <w:r>
        <w:rPr>
          <w:rFonts w:eastAsia="Times New Roman" w:cs="Times New Roman"/>
          <w:szCs w:val="24"/>
        </w:rPr>
        <w:t xml:space="preserve">ροσωπικού. Οπότε, για να μη μας φέρετε μια τροπολογία και το διορθώσετε, παρακαλούμε φτιάξτε το τώρα. </w:t>
      </w:r>
    </w:p>
    <w:p w14:paraId="12E555FE" w14:textId="77777777" w:rsidR="00A37F14" w:rsidRDefault="002C15DC">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Εν</w:t>
      </w:r>
      <w:r>
        <w:rPr>
          <w:rFonts w:eastAsia="Times New Roman" w:cs="Times New Roman"/>
          <w:szCs w:val="24"/>
        </w:rPr>
        <w:t>τάξει.</w:t>
      </w:r>
    </w:p>
    <w:p w14:paraId="12E555F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Ελάτε, κύριε Εμμανουηλίδη.</w:t>
      </w:r>
    </w:p>
    <w:p w14:paraId="12E5560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ΔΗΜΗΤΡ</w:t>
      </w:r>
      <w:r>
        <w:rPr>
          <w:rFonts w:eastAsia="Times New Roman" w:cs="Times New Roman"/>
          <w:b/>
          <w:szCs w:val="24"/>
        </w:rPr>
        <w:t>ΙΟ</w:t>
      </w:r>
      <w:r>
        <w:rPr>
          <w:rFonts w:eastAsia="Times New Roman" w:cs="Times New Roman"/>
          <w:b/>
          <w:szCs w:val="24"/>
        </w:rPr>
        <w:t>Σ ΕΜΜΑΝΟΥΗΛΙΔΗΣ:</w:t>
      </w:r>
      <w:r>
        <w:rPr>
          <w:rFonts w:eastAsia="Times New Roman" w:cs="Times New Roman"/>
          <w:szCs w:val="24"/>
        </w:rPr>
        <w:t xml:space="preserve"> Ευχαριστώ, κυρία Πρόεδρε.</w:t>
      </w:r>
    </w:p>
    <w:p w14:paraId="12E5560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 δεν ήταν αγνώμων ο λαός μας, θα έπρεπε να προτείνει τη μετονομασία οδών με το όνομα Παπασταύρου</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Πρόκειται για δήλωση του Αντιπροέδρου της Νέας Δημοκρατίας</w:t>
      </w:r>
      <w:r>
        <w:rPr>
          <w:rFonts w:eastAsia="Times New Roman" w:cs="Times New Roman"/>
          <w:szCs w:val="24"/>
        </w:rPr>
        <w:t>,</w:t>
      </w:r>
      <w:r>
        <w:rPr>
          <w:rFonts w:eastAsia="Times New Roman" w:cs="Times New Roman"/>
          <w:szCs w:val="24"/>
        </w:rPr>
        <w:t xml:space="preserve"> κ. Αδώνιδος Γεωργιάδη. </w:t>
      </w:r>
    </w:p>
    <w:p w14:paraId="12E5560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«Μακάρι, να βρίσκαμε δέκα Παπασταύρους, για να πάει ο τόπος μπροστά</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Πρόκειται για επίσημη δήλωση του πρώην Πρωθυπουργού και Αρχηγού της Νέας Δημοκρατίας Αντώνη Σαμαρά. </w:t>
      </w:r>
      <w:r>
        <w:rPr>
          <w:rFonts w:eastAsia="Times New Roman" w:cs="Times New Roman"/>
          <w:szCs w:val="24"/>
        </w:rPr>
        <w:t xml:space="preserve">Κραυγαλέα έκφραση πολιτικού κυνισμού ή αλλιώς, απύθμενου πολιτικού θράσους. 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apers</w:t>
      </w:r>
      <w:r>
        <w:rPr>
          <w:rFonts w:eastAsia="Times New Roman" w:cs="Times New Roman"/>
          <w:szCs w:val="24"/>
        </w:rPr>
        <w:t>, η λίστα Λαγκάρντ, η λίστα Μπόργιανς, η λίστα Λιχτενστάιν, όπου λίστα και ο κ. Παπασταύρου, βεβαίως, βεβαίως!</w:t>
      </w:r>
    </w:p>
    <w:p w14:paraId="12E5560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Θα περάσω τώρα σε ένα πολιτικό κουίζ, αφιερωμένο στου</w:t>
      </w:r>
      <w:r>
        <w:rPr>
          <w:rFonts w:eastAsia="Times New Roman" w:cs="Times New Roman"/>
          <w:szCs w:val="24"/>
        </w:rPr>
        <w:t>ς συναδέλφους της Νέας Δημοκρατίας για ένα φρεσκάρισμα της μνήμης.</w:t>
      </w:r>
    </w:p>
    <w:p w14:paraId="12E55604" w14:textId="77777777" w:rsidR="00A37F14" w:rsidRDefault="002C15DC">
      <w:pPr>
        <w:spacing w:line="600" w:lineRule="auto"/>
        <w:ind w:firstLine="851"/>
        <w:jc w:val="both"/>
        <w:rPr>
          <w:rFonts w:eastAsia="Times New Roman" w:cs="Times New Roman"/>
          <w:szCs w:val="24"/>
        </w:rPr>
      </w:pPr>
      <w:r>
        <w:rPr>
          <w:rFonts w:eastAsia="Times New Roman" w:cs="Times New Roman"/>
          <w:szCs w:val="24"/>
        </w:rPr>
        <w:t xml:space="preserve">Βγενόπουλος, Χριστοφοράκος, Μαυρίκος, Θέμος, Μαρτίνης, Ψυχάρης στη μία στήλη. </w:t>
      </w:r>
      <w:r>
        <w:rPr>
          <w:rFonts w:eastAsia="Times New Roman" w:cs="Times New Roman"/>
          <w:szCs w:val="24"/>
          <w:lang w:val="en-US"/>
        </w:rPr>
        <w:t>Marfin</w:t>
      </w:r>
      <w:r>
        <w:rPr>
          <w:rFonts w:eastAsia="Times New Roman" w:cs="Times New Roman"/>
          <w:szCs w:val="24"/>
        </w:rPr>
        <w:t xml:space="preserve">, </w:t>
      </w:r>
      <w:r>
        <w:rPr>
          <w:rFonts w:eastAsia="Times New Roman" w:cs="Times New Roman"/>
          <w:szCs w:val="24"/>
        </w:rPr>
        <w:t>«ΕΡΡΙΚΟΣ ΝΤΥΝΑΝ»</w:t>
      </w:r>
      <w:r>
        <w:rPr>
          <w:rFonts w:eastAsia="Times New Roman" w:cs="Times New Roman"/>
          <w:szCs w:val="24"/>
        </w:rPr>
        <w:t xml:space="preserve">, ΔΟΛ, </w:t>
      </w:r>
      <w:r>
        <w:rPr>
          <w:rFonts w:eastAsia="Times New Roman" w:cs="Times New Roman"/>
          <w:szCs w:val="24"/>
        </w:rPr>
        <w:t>«ΠΡΩΤΟ ΘΕΜΑ»</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φημερίδα «</w:t>
      </w:r>
      <w:r>
        <w:rPr>
          <w:rFonts w:eastAsia="Times New Roman" w:cs="Times New Roman"/>
          <w:szCs w:val="24"/>
        </w:rPr>
        <w:t>ΑΚΡΟΠΟΛΗ</w:t>
      </w:r>
      <w:r>
        <w:rPr>
          <w:rFonts w:eastAsia="Times New Roman" w:cs="Times New Roman"/>
          <w:szCs w:val="24"/>
        </w:rPr>
        <w:t>» στην άλλη στήλη. Θα σας ζητούσα να</w:t>
      </w:r>
      <w:r>
        <w:rPr>
          <w:rFonts w:eastAsia="Times New Roman" w:cs="Times New Roman"/>
          <w:szCs w:val="24"/>
        </w:rPr>
        <w:t xml:space="preserve"> αντιστοιχίσετε τα ονόματα των εντιμότατων φίλων σας με τα αποδεδειγμένα σκάνδαλα που οδήγησαν στην καταλήστευση των δημόσιων ταμείων. Εντιμότατοι φίλοι</w:t>
      </w:r>
      <w:r>
        <w:rPr>
          <w:rFonts w:eastAsia="Times New Roman" w:cs="Times New Roman"/>
          <w:szCs w:val="24"/>
        </w:rPr>
        <w:t>,</w:t>
      </w:r>
      <w:r>
        <w:rPr>
          <w:rFonts w:eastAsia="Times New Roman" w:cs="Times New Roman"/>
          <w:szCs w:val="24"/>
        </w:rPr>
        <w:t xml:space="preserve"> που οδήγησαν τον τόπο</w:t>
      </w:r>
      <w:r>
        <w:rPr>
          <w:rFonts w:eastAsia="Times New Roman" w:cs="Times New Roman"/>
          <w:szCs w:val="24"/>
        </w:rPr>
        <w:t>,</w:t>
      </w:r>
      <w:r>
        <w:rPr>
          <w:rFonts w:eastAsia="Times New Roman" w:cs="Times New Roman"/>
          <w:szCs w:val="24"/>
        </w:rPr>
        <w:t xml:space="preserve"> με τα έργα και τις ημέρες τους</w:t>
      </w:r>
      <w:r>
        <w:rPr>
          <w:rFonts w:eastAsia="Times New Roman" w:cs="Times New Roman"/>
          <w:szCs w:val="24"/>
        </w:rPr>
        <w:t>,</w:t>
      </w:r>
      <w:r>
        <w:rPr>
          <w:rFonts w:eastAsia="Times New Roman" w:cs="Times New Roman"/>
          <w:szCs w:val="24"/>
        </w:rPr>
        <w:t xml:space="preserve"> στο μεγάλο φαγοπότι κατά τη διάρκεια της πολιτι</w:t>
      </w:r>
      <w:r>
        <w:rPr>
          <w:rFonts w:eastAsia="Times New Roman" w:cs="Times New Roman"/>
          <w:szCs w:val="24"/>
        </w:rPr>
        <w:t>κής τους κυριαρχίας. Ήταν την ίδια εποχή</w:t>
      </w:r>
      <w:r>
        <w:rPr>
          <w:rFonts w:eastAsia="Times New Roman" w:cs="Times New Roman"/>
          <w:szCs w:val="24"/>
        </w:rPr>
        <w:t>,</w:t>
      </w:r>
      <w:r>
        <w:rPr>
          <w:rFonts w:eastAsia="Times New Roman" w:cs="Times New Roman"/>
          <w:szCs w:val="24"/>
        </w:rPr>
        <w:t xml:space="preserve"> που το ένα μετά το άλλο έκλειναν τα εργοστάσια της Βιομηχανίας Ζάχαρης, τα εκκοκκιστήρια βάμβακος, τα συνεταιριστικά εργοστάσια της </w:t>
      </w:r>
      <w:r>
        <w:rPr>
          <w:rFonts w:eastAsia="Times New Roman" w:cs="Times New Roman"/>
          <w:szCs w:val="24"/>
        </w:rPr>
        <w:t>«</w:t>
      </w:r>
      <w:r>
        <w:rPr>
          <w:rFonts w:eastAsia="Times New Roman" w:cs="Times New Roman"/>
          <w:szCs w:val="24"/>
        </w:rPr>
        <w:t>ΣΕ</w:t>
      </w:r>
      <w:r>
        <w:rPr>
          <w:rFonts w:eastAsia="Times New Roman" w:cs="Times New Roman"/>
          <w:szCs w:val="24"/>
        </w:rPr>
        <w:t>ΚΟΒΕ</w:t>
      </w:r>
      <w:r>
        <w:rPr>
          <w:rFonts w:eastAsia="Times New Roman" w:cs="Times New Roman"/>
          <w:szCs w:val="24"/>
        </w:rPr>
        <w:t>»</w:t>
      </w:r>
      <w:r>
        <w:rPr>
          <w:rFonts w:eastAsia="Times New Roman" w:cs="Times New Roman"/>
          <w:szCs w:val="24"/>
        </w:rPr>
        <w:t xml:space="preserve"> και της </w:t>
      </w:r>
      <w:r>
        <w:rPr>
          <w:rFonts w:eastAsia="Times New Roman" w:cs="Times New Roman"/>
          <w:szCs w:val="24"/>
        </w:rPr>
        <w:t>«</w:t>
      </w:r>
      <w:r>
        <w:rPr>
          <w:rFonts w:eastAsia="Times New Roman" w:cs="Times New Roman"/>
          <w:szCs w:val="24"/>
        </w:rPr>
        <w:t>ΣΕΒΑΘ</w:t>
      </w:r>
      <w:r>
        <w:rPr>
          <w:rFonts w:eastAsia="Times New Roman" w:cs="Times New Roman"/>
          <w:szCs w:val="24"/>
        </w:rPr>
        <w:t>»</w:t>
      </w:r>
      <w:r>
        <w:rPr>
          <w:rFonts w:eastAsia="Times New Roman" w:cs="Times New Roman"/>
          <w:szCs w:val="24"/>
        </w:rPr>
        <w:t xml:space="preserve">, η γαλακτοβιομηχανία </w:t>
      </w:r>
      <w:r>
        <w:rPr>
          <w:rFonts w:eastAsia="Times New Roman" w:cs="Times New Roman"/>
          <w:szCs w:val="24"/>
        </w:rPr>
        <w:t>«</w:t>
      </w:r>
      <w:r>
        <w:rPr>
          <w:rFonts w:eastAsia="Times New Roman" w:cs="Times New Roman"/>
          <w:szCs w:val="24"/>
        </w:rPr>
        <w:t>ΑΓΝΟ</w:t>
      </w:r>
      <w:r>
        <w:rPr>
          <w:rFonts w:eastAsia="Times New Roman" w:cs="Times New Roman"/>
          <w:szCs w:val="24"/>
        </w:rPr>
        <w:t>»</w:t>
      </w:r>
      <w:r>
        <w:rPr>
          <w:rFonts w:eastAsia="Times New Roman" w:cs="Times New Roman"/>
          <w:szCs w:val="24"/>
        </w:rPr>
        <w:t xml:space="preserve">, η Χαλυβουργία Θεσσαλονίκης, </w:t>
      </w:r>
      <w:r>
        <w:rPr>
          <w:rFonts w:eastAsia="Times New Roman" w:cs="Times New Roman"/>
          <w:szCs w:val="24"/>
        </w:rPr>
        <w:t>η ΕΛΒΟ, τα δεκάδες βιομηχανικά κουφάρια που χάσκουν στη Θράκη. Χωρίς ίχνος πολιτικού σχεδιασμού, δέσμιοι των ταξικών υπαγορεύσεων για δεκαετίες καταστρέψατε τον παραγωγικό ιστό της χώρας.</w:t>
      </w:r>
    </w:p>
    <w:p w14:paraId="12E5560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μνημόνια δεν ενέσκηψαν στη χώρα μας</w:t>
      </w:r>
      <w:r>
        <w:rPr>
          <w:rFonts w:eastAsia="Times New Roman" w:cs="Times New Roman"/>
          <w:szCs w:val="24"/>
        </w:rPr>
        <w:t xml:space="preserve"> δίκην φυσικού καταστρεπτικού φαινομένου, ενός σεισμού</w:t>
      </w:r>
      <w:r>
        <w:rPr>
          <w:rFonts w:eastAsia="Times New Roman" w:cs="Times New Roman"/>
          <w:szCs w:val="24"/>
        </w:rPr>
        <w:t>,</w:t>
      </w:r>
      <w:r>
        <w:rPr>
          <w:rFonts w:eastAsia="Times New Roman" w:cs="Times New Roman"/>
          <w:szCs w:val="24"/>
        </w:rPr>
        <w:t xml:space="preserve"> επί παραδείγματι. Τα μνημόνια τα φέρατε συνειδητά</w:t>
      </w:r>
      <w:r>
        <w:rPr>
          <w:rFonts w:eastAsia="Times New Roman" w:cs="Times New Roman"/>
          <w:szCs w:val="24"/>
        </w:rPr>
        <w:t>,</w:t>
      </w:r>
      <w:r>
        <w:rPr>
          <w:rFonts w:eastAsia="Times New Roman" w:cs="Times New Roman"/>
          <w:szCs w:val="24"/>
        </w:rPr>
        <w:t xml:space="preserve"> όταν συστηματικά εκτρέφατε τη διαπλοκή και τη διαφθορά, όταν υποθηκεύατε το αύριο των παιδιών μας</w:t>
      </w:r>
      <w:r>
        <w:rPr>
          <w:rFonts w:eastAsia="Times New Roman" w:cs="Times New Roman"/>
          <w:szCs w:val="24"/>
        </w:rPr>
        <w:t>,</w:t>
      </w:r>
      <w:r>
        <w:rPr>
          <w:rFonts w:eastAsia="Times New Roman" w:cs="Times New Roman"/>
          <w:szCs w:val="24"/>
        </w:rPr>
        <w:t xml:space="preserve"> κάνοντας κολεγιές με «επιχειρηματίες», τρωκτικά το</w:t>
      </w:r>
      <w:r>
        <w:rPr>
          <w:rFonts w:eastAsia="Times New Roman" w:cs="Times New Roman"/>
          <w:szCs w:val="24"/>
        </w:rPr>
        <w:t xml:space="preserve">υ δημόσιου πλούτου. </w:t>
      </w:r>
    </w:p>
    <w:p w14:paraId="12E5560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Τα μνημόνια τα φέρατε εσείς</w:t>
      </w:r>
      <w:r>
        <w:rPr>
          <w:rFonts w:eastAsia="Times New Roman" w:cs="Times New Roman"/>
          <w:szCs w:val="24"/>
        </w:rPr>
        <w:t>,</w:t>
      </w:r>
      <w:r>
        <w:rPr>
          <w:rFonts w:eastAsia="Times New Roman" w:cs="Times New Roman"/>
          <w:szCs w:val="24"/>
        </w:rPr>
        <w:t xml:space="preserve"> με την εκτίναξη του χρέους στα 320 δισεκατομμύρια και το δημόσιο χρέος σε ποσοστό 180% επί του ΑΕΠ. Για πέντε χρόνια τα διαχειριστήκατε με τρόπο κοινωνικά ανάλγητο και οικονομικά καταστροφικό. Αποτέλεσμα της πολιτικής σας; Μείωση του ΑΕΠ 25%. Μοναδική θλι</w:t>
      </w:r>
      <w:r>
        <w:rPr>
          <w:rFonts w:eastAsia="Times New Roman" w:cs="Times New Roman"/>
          <w:szCs w:val="24"/>
        </w:rPr>
        <w:t xml:space="preserve">βερή παγκόσμια πρωτιά σε περίοδο ειρήνης. Οι δείκτες του χρέους παρέμειναν πεισματικά στα ίδια νούμερα: 320 δισεκατομμύρια το χρέος, 180% το ποσοστό του χρέους επί του ΑΕΠ. </w:t>
      </w:r>
    </w:p>
    <w:p w14:paraId="12E5560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Κι όλα αυτά</w:t>
      </w:r>
      <w:r>
        <w:rPr>
          <w:rFonts w:eastAsia="Times New Roman" w:cs="Times New Roman"/>
          <w:szCs w:val="24"/>
        </w:rPr>
        <w:t>,</w:t>
      </w:r>
      <w:r>
        <w:rPr>
          <w:rFonts w:eastAsia="Times New Roman" w:cs="Times New Roman"/>
          <w:szCs w:val="24"/>
        </w:rPr>
        <w:t xml:space="preserve"> αφού οδηγήσατε τον λαό στον κοινωνικό Καιάδα</w:t>
      </w:r>
      <w:r>
        <w:rPr>
          <w:rFonts w:eastAsia="Times New Roman" w:cs="Times New Roman"/>
          <w:szCs w:val="24"/>
        </w:rPr>
        <w:t>,</w:t>
      </w:r>
      <w:r>
        <w:rPr>
          <w:rFonts w:eastAsia="Times New Roman" w:cs="Times New Roman"/>
          <w:szCs w:val="24"/>
        </w:rPr>
        <w:t xml:space="preserve"> με το εφιαλτικό 26% ανε</w:t>
      </w:r>
      <w:r>
        <w:rPr>
          <w:rFonts w:eastAsia="Times New Roman" w:cs="Times New Roman"/>
          <w:szCs w:val="24"/>
        </w:rPr>
        <w:t>ργίας και την καθολική φτωχοποίησή του, εξαιρουμένων βέβαια των εντιμότατων φίλων σας</w:t>
      </w:r>
      <w:r>
        <w:rPr>
          <w:rFonts w:eastAsia="Times New Roman" w:cs="Times New Roman"/>
          <w:szCs w:val="24"/>
        </w:rPr>
        <w:t>,</w:t>
      </w:r>
      <w:r>
        <w:rPr>
          <w:rFonts w:eastAsia="Times New Roman" w:cs="Times New Roman"/>
          <w:szCs w:val="24"/>
        </w:rPr>
        <w:t xml:space="preserve"> που φιγουράρουν στις περιώνυμες λίστες. </w:t>
      </w:r>
    </w:p>
    <w:p w14:paraId="12E5560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καταλάβετέ το και ομολογήστε το</w:t>
      </w:r>
      <w:r>
        <w:rPr>
          <w:rFonts w:eastAsia="Times New Roman" w:cs="Times New Roman"/>
          <w:szCs w:val="24"/>
        </w:rPr>
        <w:t>,</w:t>
      </w:r>
      <w:r>
        <w:rPr>
          <w:rFonts w:eastAsia="Times New Roman" w:cs="Times New Roman"/>
          <w:szCs w:val="24"/>
        </w:rPr>
        <w:t xml:space="preserve"> επιτέλους</w:t>
      </w:r>
      <w:r>
        <w:rPr>
          <w:rFonts w:eastAsia="Times New Roman" w:cs="Times New Roman"/>
          <w:szCs w:val="24"/>
        </w:rPr>
        <w:t>,</w:t>
      </w:r>
      <w:r>
        <w:rPr>
          <w:rFonts w:eastAsia="Times New Roman" w:cs="Times New Roman"/>
          <w:szCs w:val="24"/>
        </w:rPr>
        <w:t xml:space="preserve"> ότι τα μνημόνια τα φέρατε εσείς. Εμείς, σε μια τραγική</w:t>
      </w:r>
      <w:r>
        <w:rPr>
          <w:rFonts w:eastAsia="Times New Roman" w:cs="Times New Roman"/>
          <w:szCs w:val="24"/>
        </w:rPr>
        <w:t xml:space="preserve"> στιγμή για τη χώρα μας</w:t>
      </w:r>
      <w:r>
        <w:rPr>
          <w:rFonts w:eastAsia="Times New Roman" w:cs="Times New Roman"/>
          <w:szCs w:val="24"/>
        </w:rPr>
        <w:t>,</w:t>
      </w:r>
      <w:r>
        <w:rPr>
          <w:rFonts w:eastAsia="Times New Roman" w:cs="Times New Roman"/>
          <w:szCs w:val="24"/>
        </w:rPr>
        <w:t xml:space="preserve"> κληθήκαμε από τον λαό μας να διαχειριστούμε το οικονομικό και κοινωνικό χάος. Εδώ και ενάμιση χρόνο στη συγκυβέρνηση το παγκόσμιο και ευρωπαϊκό νεοφιλελεύθερο σύστημα, με αγαστή συλλειτουργία με την Αξιωματική Αντιπολίτευση και τα </w:t>
      </w:r>
      <w:r>
        <w:rPr>
          <w:rFonts w:eastAsia="Times New Roman" w:cs="Times New Roman"/>
          <w:szCs w:val="24"/>
        </w:rPr>
        <w:t>πολιτικά της εξαπτέρυγα, προσπάθησαν και προσπαθούν μάταια να πραγματώσουν το σχέδιο της σύντομης παρένθεσης του ΣΥΡΙΖΑ στην Κυβέρνηση.</w:t>
      </w:r>
    </w:p>
    <w:p w14:paraId="12E5560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Τα γεγονότα, κυρίες και κύριοι</w:t>
      </w:r>
      <w:r>
        <w:rPr>
          <w:rFonts w:eastAsia="Times New Roman" w:cs="Times New Roman"/>
          <w:szCs w:val="24"/>
        </w:rPr>
        <w:t>,</w:t>
      </w:r>
      <w:r>
        <w:rPr>
          <w:rFonts w:eastAsia="Times New Roman" w:cs="Times New Roman"/>
          <w:szCs w:val="24"/>
        </w:rPr>
        <w:t xml:space="preserve"> είναι γνωστά σε όλους μας. Με την πλάτη στον τοίχο η χώρα μας οδηγήθηκε στην αποδοχή επα</w:t>
      </w:r>
      <w:r>
        <w:rPr>
          <w:rFonts w:eastAsia="Times New Roman" w:cs="Times New Roman"/>
          <w:szCs w:val="24"/>
        </w:rPr>
        <w:t>χθούς για τον λαό μας συμφωνία</w:t>
      </w:r>
      <w:r>
        <w:rPr>
          <w:rFonts w:eastAsia="Times New Roman" w:cs="Times New Roman"/>
          <w:szCs w:val="24"/>
        </w:rPr>
        <w:t>ς</w:t>
      </w:r>
      <w:r>
        <w:rPr>
          <w:rFonts w:eastAsia="Times New Roman" w:cs="Times New Roman"/>
          <w:szCs w:val="24"/>
        </w:rPr>
        <w:t xml:space="preserve"> της 14</w:t>
      </w:r>
      <w:r>
        <w:rPr>
          <w:rFonts w:eastAsia="Times New Roman" w:cs="Times New Roman"/>
          <w:szCs w:val="24"/>
          <w:vertAlign w:val="superscript"/>
        </w:rPr>
        <w:t>ης</w:t>
      </w:r>
      <w:r>
        <w:rPr>
          <w:rFonts w:eastAsia="Times New Roman" w:cs="Times New Roman"/>
          <w:szCs w:val="24"/>
        </w:rPr>
        <w:t xml:space="preserve"> Αυγούστου. Δεχθήκαμε μια συμφωνία</w:t>
      </w:r>
      <w:r>
        <w:rPr>
          <w:rFonts w:eastAsia="Times New Roman" w:cs="Times New Roman"/>
          <w:szCs w:val="24"/>
        </w:rPr>
        <w:t>,</w:t>
      </w:r>
      <w:r>
        <w:rPr>
          <w:rFonts w:eastAsia="Times New Roman" w:cs="Times New Roman"/>
          <w:szCs w:val="24"/>
        </w:rPr>
        <w:t xml:space="preserve"> τη οποία όλα τα κόμματα του δημοκρατικού τόξου τη συνυπόγραψαν</w:t>
      </w:r>
      <w:r>
        <w:rPr>
          <w:rFonts w:eastAsia="Times New Roman" w:cs="Times New Roman"/>
          <w:szCs w:val="24"/>
        </w:rPr>
        <w:t>,</w:t>
      </w:r>
      <w:r>
        <w:rPr>
          <w:rFonts w:eastAsia="Times New Roman" w:cs="Times New Roman"/>
          <w:szCs w:val="24"/>
        </w:rPr>
        <w:t xml:space="preserve"> εκτός από το ΚΚΕ. Η αποδοχή της συμφωνίας αυτής έγινε με επίδικο την παραμονή στην ΟΝΕ, καθώς το </w:t>
      </w:r>
      <w:r>
        <w:rPr>
          <w:rFonts w:eastAsia="Times New Roman" w:cs="Times New Roman"/>
          <w:szCs w:val="24"/>
          <w:lang w:val="en-US"/>
        </w:rPr>
        <w:t>Grexit</w:t>
      </w:r>
      <w:r>
        <w:rPr>
          <w:rFonts w:eastAsia="Times New Roman" w:cs="Times New Roman"/>
          <w:szCs w:val="24"/>
        </w:rPr>
        <w:t xml:space="preserve"> αποτελούσε μ</w:t>
      </w:r>
      <w:r>
        <w:rPr>
          <w:rFonts w:eastAsia="Times New Roman" w:cs="Times New Roman"/>
          <w:szCs w:val="24"/>
        </w:rPr>
        <w:t xml:space="preserve">οναδικό στόχο του Σόιμπλε και της νεοφιλελεύθερης παρέας του. </w:t>
      </w:r>
    </w:p>
    <w:p w14:paraId="12E5560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Βρισκόμαστε σήμερα στην πιο κρίσιμη ιστορική καμπή. Οι αποφάσεις της 24</w:t>
      </w:r>
      <w:r>
        <w:rPr>
          <w:rFonts w:eastAsia="Times New Roman" w:cs="Times New Roman"/>
          <w:szCs w:val="24"/>
          <w:vertAlign w:val="superscript"/>
        </w:rPr>
        <w:t>ης</w:t>
      </w:r>
      <w:r>
        <w:rPr>
          <w:rFonts w:eastAsia="Times New Roman" w:cs="Times New Roman"/>
          <w:szCs w:val="24"/>
        </w:rPr>
        <w:t xml:space="preserve"> Μαΐου, αποφάσεις του </w:t>
      </w:r>
      <w:r>
        <w:rPr>
          <w:rFonts w:eastAsia="Times New Roman" w:cs="Times New Roman"/>
          <w:szCs w:val="24"/>
          <w:lang w:val="en-US"/>
        </w:rPr>
        <w:t>Eurogroup</w:t>
      </w:r>
      <w:r>
        <w:rPr>
          <w:rFonts w:eastAsia="Times New Roman" w:cs="Times New Roman"/>
          <w:szCs w:val="24"/>
        </w:rPr>
        <w:t>, ανοίγουν μια καινούρ</w:t>
      </w:r>
      <w:r>
        <w:rPr>
          <w:rFonts w:eastAsia="Times New Roman" w:cs="Times New Roman"/>
          <w:szCs w:val="24"/>
        </w:rPr>
        <w:t>γ</w:t>
      </w:r>
      <w:r>
        <w:rPr>
          <w:rFonts w:eastAsia="Times New Roman" w:cs="Times New Roman"/>
          <w:szCs w:val="24"/>
        </w:rPr>
        <w:t xml:space="preserve">ια σελίδα για τον τόπο μας. Η επόμενη μέρα δεν θα είναι ίδια με </w:t>
      </w:r>
      <w:r>
        <w:rPr>
          <w:rFonts w:eastAsia="Times New Roman" w:cs="Times New Roman"/>
          <w:szCs w:val="24"/>
        </w:rPr>
        <w:t>την προηγούμενη. Τα μέτρα που καλούμαστε να ψηφίσουμε είναι εν πολλοίς μακριά από την πολιτική μας βούληση. Όταν μάλιστα έρχονται ως απόληξη μιας εξάχρονης κοινωνικής αιμορραγίας</w:t>
      </w:r>
      <w:r>
        <w:rPr>
          <w:rFonts w:eastAsia="Times New Roman" w:cs="Times New Roman"/>
          <w:szCs w:val="24"/>
        </w:rPr>
        <w:t>,</w:t>
      </w:r>
      <w:r>
        <w:rPr>
          <w:rFonts w:eastAsia="Times New Roman" w:cs="Times New Roman"/>
          <w:szCs w:val="24"/>
        </w:rPr>
        <w:t xml:space="preserve"> γίνονται αβάσταχτα. </w:t>
      </w:r>
    </w:p>
    <w:p w14:paraId="12E5560B" w14:textId="77777777" w:rsidR="00A37F14" w:rsidRDefault="002C15DC">
      <w:pPr>
        <w:spacing w:line="600" w:lineRule="auto"/>
        <w:ind w:firstLine="720"/>
        <w:jc w:val="both"/>
        <w:rPr>
          <w:rFonts w:eastAsia="Times New Roman"/>
          <w:szCs w:val="24"/>
        </w:rPr>
      </w:pPr>
      <w:r>
        <w:rPr>
          <w:rFonts w:eastAsia="Times New Roman"/>
          <w:szCs w:val="24"/>
        </w:rPr>
        <w:t>Εύλογα γεννιέται το ερώτημα: Γιατί, άραγε, να τα ψηφίσο</w:t>
      </w:r>
      <w:r>
        <w:rPr>
          <w:rFonts w:eastAsia="Times New Roman"/>
          <w:szCs w:val="24"/>
        </w:rPr>
        <w:t>υμε; Ψηφίζουμε μια σειρά επώδυνων μέτρων με έναν και μόνο στόχο</w:t>
      </w:r>
      <w:r>
        <w:rPr>
          <w:rFonts w:eastAsia="Times New Roman"/>
          <w:szCs w:val="24"/>
        </w:rPr>
        <w:t>:</w:t>
      </w:r>
      <w:r>
        <w:rPr>
          <w:rFonts w:eastAsia="Times New Roman"/>
          <w:szCs w:val="24"/>
        </w:rPr>
        <w:t xml:space="preserve"> το να γυρίσουμε σελίδα με τα θετικά αντίβαρα που προκύπτουν από την ολοκλήρωση της αξιολόγησης: απορροφητικότητα των ΕΣΠΑ, πρόγραμμα Γιούνκερ, νομισματική χαλάρωση από την Ευρωπαϊκή Κεντρική </w:t>
      </w:r>
      <w:r>
        <w:rPr>
          <w:rFonts w:eastAsia="Times New Roman"/>
          <w:szCs w:val="24"/>
        </w:rPr>
        <w:t xml:space="preserve">Τράπεζα, πρόταση Ρέγκλινγκ για την εξόφληση του ελληνικού χρέους προς το ΔΝΤ από το </w:t>
      </w:r>
      <w:r>
        <w:rPr>
          <w:rFonts w:eastAsia="Times New Roman"/>
          <w:szCs w:val="24"/>
          <w:lang w:val="en-US"/>
        </w:rPr>
        <w:t>ESM</w:t>
      </w:r>
      <w:r>
        <w:rPr>
          <w:rFonts w:eastAsia="Times New Roman"/>
          <w:szCs w:val="24"/>
        </w:rPr>
        <w:t xml:space="preserve">, ρύθμιση του χρέους. Για όλα αυτά δεν ακούστηκε ούτε λέξη από την </w:t>
      </w:r>
      <w:r>
        <w:rPr>
          <w:rFonts w:eastAsia="Times New Roman"/>
          <w:szCs w:val="24"/>
        </w:rPr>
        <w:t>Α</w:t>
      </w:r>
      <w:r>
        <w:rPr>
          <w:rFonts w:eastAsia="Times New Roman"/>
          <w:szCs w:val="24"/>
        </w:rPr>
        <w:t>ντιπολίτευση και είναι αυτά που δίνουν βάσιμη προοπτική για ανάπτυξη και παραγωγική ανασυγκρότηση της</w:t>
      </w:r>
      <w:r>
        <w:rPr>
          <w:rFonts w:eastAsia="Times New Roman"/>
          <w:szCs w:val="24"/>
        </w:rPr>
        <w:t xml:space="preserve"> χώρας.</w:t>
      </w:r>
    </w:p>
    <w:p w14:paraId="12E5560C" w14:textId="77777777" w:rsidR="00A37F14" w:rsidRDefault="002C15DC">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Ζ</w:t>
      </w:r>
      <w:r>
        <w:rPr>
          <w:rFonts w:eastAsia="Times New Roman"/>
          <w:szCs w:val="24"/>
        </w:rPr>
        <w:t>΄</w:t>
      </w:r>
      <w:r>
        <w:rPr>
          <w:rFonts w:eastAsia="Times New Roman"/>
          <w:szCs w:val="24"/>
        </w:rPr>
        <w:t xml:space="preserve"> Αντιπρόεδρος της Βουλής κ. </w:t>
      </w:r>
      <w:r w:rsidRPr="006B3454">
        <w:rPr>
          <w:rFonts w:eastAsia="Times New Roman"/>
          <w:b/>
          <w:szCs w:val="24"/>
        </w:rPr>
        <w:t>ΓΕΩΡΓΙΟΣ ΛΑΜΠΡΟΥΛΗΣ</w:t>
      </w:r>
      <w:r>
        <w:rPr>
          <w:rFonts w:eastAsia="Times New Roman"/>
          <w:szCs w:val="24"/>
        </w:rPr>
        <w:t>)</w:t>
      </w:r>
    </w:p>
    <w:p w14:paraId="12E5560D" w14:textId="77777777" w:rsidR="00A37F14" w:rsidRDefault="002C15DC">
      <w:pPr>
        <w:spacing w:line="600" w:lineRule="auto"/>
        <w:ind w:firstLine="720"/>
        <w:jc w:val="both"/>
        <w:rPr>
          <w:rFonts w:eastAsia="Times New Roman"/>
          <w:szCs w:val="24"/>
        </w:rPr>
      </w:pPr>
      <w:r>
        <w:rPr>
          <w:rFonts w:eastAsia="Times New Roman"/>
          <w:szCs w:val="24"/>
        </w:rPr>
        <w:t>Έρχομαι τώρα σε ό,τι έχει σχέση με το περιεχόμενο του προς ψήφιση νομοσχεδίου. Το πλαίσιο της συμφωνίας</w:t>
      </w:r>
      <w:r>
        <w:rPr>
          <w:rFonts w:eastAsia="Times New Roman"/>
          <w:szCs w:val="24"/>
        </w:rPr>
        <w:t>,</w:t>
      </w:r>
      <w:r>
        <w:rPr>
          <w:rFonts w:eastAsia="Times New Roman"/>
          <w:szCs w:val="24"/>
        </w:rPr>
        <w:t xml:space="preserve"> που ψηφίστηκε από όλα σχεδόν τα κόμματα, </w:t>
      </w:r>
      <w:r>
        <w:rPr>
          <w:rFonts w:eastAsia="Times New Roman"/>
          <w:szCs w:val="24"/>
        </w:rPr>
        <w:t>όριζε την υποχρέωση 1,8 δισεκατομμυρί</w:t>
      </w:r>
      <w:r>
        <w:rPr>
          <w:rFonts w:eastAsia="Times New Roman"/>
          <w:szCs w:val="24"/>
        </w:rPr>
        <w:t>ου</w:t>
      </w:r>
      <w:r>
        <w:rPr>
          <w:rFonts w:eastAsia="Times New Roman"/>
          <w:szCs w:val="24"/>
        </w:rPr>
        <w:t xml:space="preserve"> ως το τελευταίο πακέτο προαπαιτούμενων για το κλείσιμο της αξιολόγησης. </w:t>
      </w:r>
    </w:p>
    <w:p w14:paraId="12E5560E" w14:textId="77777777" w:rsidR="00A37F14" w:rsidRDefault="002C15DC">
      <w:pPr>
        <w:spacing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2E5560F" w14:textId="77777777" w:rsidR="00A37F14" w:rsidRDefault="002C15DC">
      <w:pPr>
        <w:spacing w:line="600" w:lineRule="auto"/>
        <w:ind w:firstLine="720"/>
        <w:jc w:val="both"/>
        <w:rPr>
          <w:rFonts w:eastAsia="Times New Roman"/>
          <w:szCs w:val="24"/>
        </w:rPr>
      </w:pPr>
      <w:r>
        <w:rPr>
          <w:rFonts w:eastAsia="Times New Roman"/>
          <w:szCs w:val="24"/>
        </w:rPr>
        <w:t>Ένα λεπτό, κύριε Πρόεδρε, παρακαλώ.</w:t>
      </w:r>
    </w:p>
    <w:p w14:paraId="12E55610" w14:textId="77777777" w:rsidR="00A37F14" w:rsidRDefault="002C15DC">
      <w:pPr>
        <w:spacing w:line="600" w:lineRule="auto"/>
        <w:ind w:firstLine="720"/>
        <w:jc w:val="both"/>
        <w:rPr>
          <w:rFonts w:eastAsia="Times New Roman"/>
          <w:szCs w:val="24"/>
        </w:rPr>
      </w:pPr>
      <w:r>
        <w:rPr>
          <w:rFonts w:eastAsia="Times New Roman"/>
          <w:szCs w:val="24"/>
        </w:rPr>
        <w:t>Η αρχιτεκτονική της Κυβ</w:t>
      </w:r>
      <w:r>
        <w:rPr>
          <w:rFonts w:eastAsia="Times New Roman"/>
          <w:szCs w:val="24"/>
        </w:rPr>
        <w:t xml:space="preserve">έρνησης για την αντιμετώπιση αυτού του ζητουμένου έγινε με την απαιτούμενη κοινωνική ευθύνη, ώστε τα βάρη να πέσουν λίγα σε πολλούς και πολλά σε λίγους. Γνωρίζουμε, βέβαια, ότι τα τελευταία μέτρα της πορείας της κοινωνίας στον εξάχρονο </w:t>
      </w:r>
      <w:r>
        <w:rPr>
          <w:rFonts w:eastAsia="Times New Roman"/>
          <w:szCs w:val="24"/>
        </w:rPr>
        <w:t>γ</w:t>
      </w:r>
      <w:r>
        <w:rPr>
          <w:rFonts w:eastAsia="Times New Roman"/>
          <w:szCs w:val="24"/>
        </w:rPr>
        <w:t>ολγοθά της, είναι α</w:t>
      </w:r>
      <w:r>
        <w:rPr>
          <w:rFonts w:eastAsia="Times New Roman"/>
          <w:szCs w:val="24"/>
        </w:rPr>
        <w:t>βάσταχτα. Ωστόσο, είναι μέτρα που προσπαθούν να κρατήσουν στοιχειωδώς ζωντανή την κοινωνία, ανοίγοντας διάδρομο διαφυγής από τη μέγγενη των μνημονίων.</w:t>
      </w:r>
    </w:p>
    <w:p w14:paraId="12E5561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φανερό ότι η παντελής αδυναμία της Νέας Δημοκρατίας να αντιπροτείνει </w:t>
      </w:r>
      <w:r>
        <w:rPr>
          <w:rFonts w:eastAsia="Times New Roman" w:cs="Times New Roman"/>
          <w:szCs w:val="24"/>
        </w:rPr>
        <w:t>έστω</w:t>
      </w:r>
      <w:r>
        <w:rPr>
          <w:rFonts w:eastAsia="Times New Roman" w:cs="Times New Roman"/>
          <w:szCs w:val="24"/>
        </w:rPr>
        <w:t xml:space="preserve"> ένα μέτρο, δείχνει τον πολιτικό αυτό </w:t>
      </w:r>
      <w:r>
        <w:rPr>
          <w:rFonts w:eastAsia="Times New Roman" w:cs="Times New Roman"/>
          <w:szCs w:val="24"/>
        </w:rPr>
        <w:t>αυτοεγκλωβι</w:t>
      </w:r>
      <w:r>
        <w:rPr>
          <w:rFonts w:eastAsia="Times New Roman" w:cs="Times New Roman"/>
          <w:szCs w:val="24"/>
        </w:rPr>
        <w:t>σμό της. Έχει περιέλθει σε στρατηγικό αδιέξοδο</w:t>
      </w:r>
      <w:r>
        <w:rPr>
          <w:rFonts w:eastAsia="Times New Roman" w:cs="Times New Roman"/>
          <w:szCs w:val="24"/>
        </w:rPr>
        <w:t>,</w:t>
      </w:r>
      <w:r>
        <w:rPr>
          <w:rFonts w:eastAsia="Times New Roman" w:cs="Times New Roman"/>
          <w:szCs w:val="24"/>
        </w:rPr>
        <w:t xml:space="preserve"> καθώς βυσσοδομεί εντός της ένας απροκάλυπτος εσωτερικός πόλεμος. Φατρίες, ένθεν κακείθεν, δημιουργούν ένα κλίμα</w:t>
      </w:r>
      <w:r>
        <w:rPr>
          <w:rFonts w:eastAsia="Times New Roman" w:cs="Times New Roman"/>
          <w:szCs w:val="24"/>
        </w:rPr>
        <w:t>,</w:t>
      </w:r>
      <w:r>
        <w:rPr>
          <w:rFonts w:eastAsia="Times New Roman" w:cs="Times New Roman"/>
          <w:szCs w:val="24"/>
        </w:rPr>
        <w:t xml:space="preserve"> που μας παραπέμπει στο αμίμητο</w:t>
      </w:r>
      <w:r>
        <w:rPr>
          <w:rFonts w:eastAsia="Times New Roman" w:cs="Times New Roman"/>
          <w:szCs w:val="24"/>
        </w:rPr>
        <w:t xml:space="preserve"> «</w:t>
      </w:r>
      <w:r>
        <w:rPr>
          <w:rFonts w:eastAsia="Times New Roman" w:cs="Times New Roman"/>
          <w:szCs w:val="24"/>
        </w:rPr>
        <w:t>δεν ξέρω α</w:t>
      </w:r>
      <w:r>
        <w:rPr>
          <w:rFonts w:eastAsia="Times New Roman" w:cs="Times New Roman"/>
          <w:szCs w:val="24"/>
        </w:rPr>
        <w:t>ν το προσέξατε, αλλά είμαστε μια ωραία ατμόσφαιρα</w:t>
      </w:r>
      <w:r>
        <w:rPr>
          <w:rFonts w:eastAsia="Times New Roman" w:cs="Times New Roman"/>
          <w:szCs w:val="24"/>
        </w:rPr>
        <w:t>»</w:t>
      </w:r>
      <w:r>
        <w:rPr>
          <w:rFonts w:eastAsia="Times New Roman" w:cs="Times New Roman"/>
          <w:szCs w:val="24"/>
        </w:rPr>
        <w:t xml:space="preserve">, ομοθυμία και ομοψυχία που θα τη ζήλευαν </w:t>
      </w:r>
      <w:r>
        <w:rPr>
          <w:rFonts w:eastAsia="Times New Roman" w:cs="Times New Roman"/>
          <w:szCs w:val="24"/>
        </w:rPr>
        <w:t>«Ο</w:t>
      </w:r>
      <w:r>
        <w:rPr>
          <w:rFonts w:eastAsia="Times New Roman" w:cs="Times New Roman"/>
          <w:szCs w:val="24"/>
        </w:rPr>
        <w:t xml:space="preserve">ι </w:t>
      </w:r>
      <w:r>
        <w:rPr>
          <w:rFonts w:eastAsia="Times New Roman" w:cs="Times New Roman"/>
          <w:szCs w:val="24"/>
        </w:rPr>
        <w:t>α</w:t>
      </w:r>
      <w:r>
        <w:rPr>
          <w:rFonts w:eastAsia="Times New Roman" w:cs="Times New Roman"/>
          <w:szCs w:val="24"/>
        </w:rPr>
        <w:t>δερφοφάδες</w:t>
      </w:r>
      <w:r>
        <w:rPr>
          <w:rFonts w:eastAsia="Times New Roman" w:cs="Times New Roman"/>
          <w:szCs w:val="24"/>
        </w:rPr>
        <w:t>»</w:t>
      </w:r>
      <w:r>
        <w:rPr>
          <w:rFonts w:eastAsia="Times New Roman" w:cs="Times New Roman"/>
          <w:szCs w:val="24"/>
        </w:rPr>
        <w:t xml:space="preserve"> του Καζαντζάκη. </w:t>
      </w:r>
    </w:p>
    <w:p w14:paraId="12E5561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ΠΑΣΟΚ φανερή είναι η ατελέσφορη προσπάθεια της τωρινής ηγεσίας να απαλλαγεί από τα πολιτικά βαρίδια των εν πολλαίς</w:t>
      </w:r>
      <w:r>
        <w:rPr>
          <w:rFonts w:eastAsia="Times New Roman" w:cs="Times New Roman"/>
          <w:szCs w:val="24"/>
        </w:rPr>
        <w:t xml:space="preserve"> αμαρτίαις περιπεσόντων πρώην Αρχηγών και υπαρχηγών του.</w:t>
      </w:r>
    </w:p>
    <w:p w14:paraId="12E55613" w14:textId="77777777" w:rsidR="00A37F14" w:rsidRDefault="002C15DC">
      <w:pPr>
        <w:spacing w:line="600" w:lineRule="auto"/>
        <w:ind w:left="36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 από την πτέρυγα της Νέας Δημοκρατίας)</w:t>
      </w:r>
    </w:p>
    <w:p w14:paraId="12E5561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Γιατί διαμαρτύρεστε; </w:t>
      </w:r>
    </w:p>
    <w:p w14:paraId="12E5561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Διαμαρτύρομαι</w:t>
      </w:r>
      <w:r>
        <w:rPr>
          <w:rFonts w:eastAsia="Times New Roman" w:cs="Times New Roman"/>
          <w:szCs w:val="24"/>
        </w:rPr>
        <w:t>,</w:t>
      </w:r>
      <w:r>
        <w:rPr>
          <w:rFonts w:eastAsia="Times New Roman" w:cs="Times New Roman"/>
          <w:szCs w:val="24"/>
        </w:rPr>
        <w:t xml:space="preserve"> γιατί  μιλάνε πολύ παραπάνω από τον χρόνο. Εάν ο καθέ</w:t>
      </w:r>
      <w:r>
        <w:rPr>
          <w:rFonts w:eastAsia="Times New Roman" w:cs="Times New Roman"/>
          <w:szCs w:val="24"/>
        </w:rPr>
        <w:t xml:space="preserve">νας μιλούσε παραπάνω δύο λεπτά, τι θα γινόταν; </w:t>
      </w:r>
    </w:p>
    <w:p w14:paraId="12E55616" w14:textId="77777777" w:rsidR="00A37F14" w:rsidRDefault="002C15D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Έχετε δίκιο. </w:t>
      </w:r>
    </w:p>
    <w:p w14:paraId="12E55617" w14:textId="77777777" w:rsidR="00A37F14" w:rsidRDefault="002C15DC">
      <w:pPr>
        <w:spacing w:line="600" w:lineRule="auto"/>
        <w:ind w:firstLine="720"/>
        <w:jc w:val="both"/>
        <w:rPr>
          <w:rFonts w:eastAsia="Times New Roman"/>
          <w:szCs w:val="24"/>
        </w:rPr>
      </w:pPr>
      <w:r>
        <w:rPr>
          <w:rFonts w:eastAsia="Times New Roman"/>
          <w:szCs w:val="24"/>
        </w:rPr>
        <w:t>Κύριε Εμμανουηλίδη</w:t>
      </w:r>
      <w:r>
        <w:rPr>
          <w:rFonts w:eastAsia="Times New Roman"/>
          <w:szCs w:val="24"/>
        </w:rPr>
        <w:t>,</w:t>
      </w:r>
      <w:r>
        <w:rPr>
          <w:rFonts w:eastAsia="Times New Roman"/>
          <w:szCs w:val="24"/>
        </w:rPr>
        <w:t>…</w:t>
      </w:r>
    </w:p>
    <w:p w14:paraId="12E55618" w14:textId="77777777" w:rsidR="00A37F14" w:rsidRDefault="002C15DC">
      <w:pPr>
        <w:spacing w:line="600" w:lineRule="auto"/>
        <w:ind w:firstLine="720"/>
        <w:jc w:val="both"/>
        <w:rPr>
          <w:rFonts w:eastAsia="Times New Roman"/>
          <w:szCs w:val="24"/>
        </w:rPr>
      </w:pPr>
      <w:r>
        <w:rPr>
          <w:rFonts w:eastAsia="Times New Roman"/>
          <w:b/>
          <w:szCs w:val="24"/>
        </w:rPr>
        <w:t>ΔΗΜΗΤΡΙΟΣ ΕΜΜΑΝΟΥΗΛΙΔΗΣ:</w:t>
      </w:r>
      <w:r>
        <w:rPr>
          <w:rFonts w:eastAsia="Times New Roman"/>
          <w:szCs w:val="24"/>
        </w:rPr>
        <w:t xml:space="preserve"> Έχετε δίκιο, αλλά πάντοτε…</w:t>
      </w:r>
    </w:p>
    <w:p w14:paraId="12E5561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Είμαστε και άλλοι εδώ και θα μείνουμε μέχρι τη </w:t>
      </w:r>
      <w:r>
        <w:rPr>
          <w:rFonts w:eastAsia="Times New Roman" w:cs="Times New Roman"/>
          <w:szCs w:val="24"/>
        </w:rPr>
        <w:t>μία μετά τα με</w:t>
      </w:r>
      <w:r>
        <w:rPr>
          <w:rFonts w:eastAsia="Times New Roman" w:cs="Times New Roman"/>
          <w:szCs w:val="24"/>
        </w:rPr>
        <w:t>σάνυχτα</w:t>
      </w:r>
      <w:r>
        <w:rPr>
          <w:rFonts w:eastAsia="Times New Roman" w:cs="Times New Roman"/>
          <w:szCs w:val="24"/>
        </w:rPr>
        <w:t>.</w:t>
      </w:r>
    </w:p>
    <w:p w14:paraId="12E5561A" w14:textId="77777777" w:rsidR="00A37F14" w:rsidRDefault="002C15D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Περιμένετε, περιμένετε.</w:t>
      </w:r>
    </w:p>
    <w:p w14:paraId="12E5561B" w14:textId="77777777" w:rsidR="00A37F14" w:rsidRDefault="002C15DC">
      <w:pPr>
        <w:spacing w:line="600" w:lineRule="auto"/>
        <w:ind w:firstLine="720"/>
        <w:jc w:val="both"/>
        <w:rPr>
          <w:rFonts w:eastAsia="Times New Roman"/>
          <w:szCs w:val="24"/>
        </w:rPr>
      </w:pPr>
      <w:r>
        <w:rPr>
          <w:rFonts w:eastAsia="Times New Roman"/>
          <w:b/>
          <w:szCs w:val="24"/>
        </w:rPr>
        <w:t>ΔΗΜΗΤΡΙΟΣ ΕΜΜΑΝΟΥΗΛΙΔΗΣ:</w:t>
      </w:r>
      <w:r>
        <w:rPr>
          <w:rFonts w:eastAsia="Times New Roman"/>
          <w:szCs w:val="24"/>
        </w:rPr>
        <w:t xml:space="preserve"> Κυρία Ασημακοπούλου</w:t>
      </w:r>
      <w:r>
        <w:rPr>
          <w:rFonts w:eastAsia="Times New Roman"/>
          <w:szCs w:val="24"/>
        </w:rPr>
        <w:t>,</w:t>
      </w:r>
      <w:r>
        <w:rPr>
          <w:rFonts w:eastAsia="Times New Roman"/>
          <w:szCs w:val="24"/>
        </w:rPr>
        <w:t>…</w:t>
      </w:r>
    </w:p>
    <w:p w14:paraId="12E5561C" w14:textId="77777777" w:rsidR="00A37F14" w:rsidRDefault="002C15D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w:t>
      </w:r>
      <w:r>
        <w:rPr>
          <w:rFonts w:eastAsia="Times New Roman"/>
          <w:szCs w:val="24"/>
        </w:rPr>
        <w:t>,</w:t>
      </w:r>
      <w:r>
        <w:rPr>
          <w:rFonts w:eastAsia="Times New Roman"/>
          <w:szCs w:val="24"/>
        </w:rPr>
        <w:t xml:space="preserve"> καλά τώρα, βρήκαμε αιτία τώρα να βρισκόμαστε σε αντιπαράθεση.</w:t>
      </w:r>
    </w:p>
    <w:p w14:paraId="12E5561D" w14:textId="77777777" w:rsidR="00A37F14" w:rsidRDefault="002C15DC">
      <w:pPr>
        <w:spacing w:line="600" w:lineRule="auto"/>
        <w:ind w:firstLine="720"/>
        <w:jc w:val="both"/>
        <w:rPr>
          <w:rFonts w:eastAsia="Times New Roman"/>
          <w:szCs w:val="24"/>
        </w:rPr>
      </w:pPr>
      <w:r>
        <w:rPr>
          <w:rFonts w:eastAsia="Times New Roman"/>
          <w:szCs w:val="24"/>
        </w:rPr>
        <w:t>Κύριε Εμμανουηλίδη, ολοκληρώνετε, σας παρακ</w:t>
      </w:r>
      <w:r>
        <w:rPr>
          <w:rFonts w:eastAsia="Times New Roman"/>
          <w:szCs w:val="24"/>
        </w:rPr>
        <w:t>αλώ, τώρα. Τώρα, αλλιώς κλείνω το μικρόφωνο. Σας το λέω. Εξηγούμαι</w:t>
      </w:r>
      <w:r>
        <w:rPr>
          <w:rFonts w:eastAsia="Times New Roman"/>
          <w:szCs w:val="24"/>
        </w:rPr>
        <w:t>,</w:t>
      </w:r>
      <w:r>
        <w:rPr>
          <w:rFonts w:eastAsia="Times New Roman"/>
          <w:szCs w:val="24"/>
        </w:rPr>
        <w:t xml:space="preserve"> για να μην υπάρχουν προβλήματα.</w:t>
      </w:r>
    </w:p>
    <w:p w14:paraId="12E5561E" w14:textId="77777777" w:rsidR="00A37F14" w:rsidRDefault="002C15DC">
      <w:pPr>
        <w:spacing w:line="600" w:lineRule="auto"/>
        <w:ind w:firstLine="720"/>
        <w:jc w:val="both"/>
        <w:rPr>
          <w:rFonts w:eastAsia="Times New Roman"/>
          <w:szCs w:val="24"/>
        </w:rPr>
      </w:pPr>
      <w:r>
        <w:rPr>
          <w:rFonts w:eastAsia="Times New Roman"/>
          <w:b/>
          <w:szCs w:val="24"/>
        </w:rPr>
        <w:t>ΔΗΜΗΤΡΙΟΣ ΕΜΜΑΝΟΥΗΛΙΔΗΣ:</w:t>
      </w:r>
      <w:r>
        <w:rPr>
          <w:rFonts w:eastAsia="Times New Roman"/>
          <w:szCs w:val="24"/>
        </w:rPr>
        <w:t xml:space="preserve"> Κύριε Πρόεδρε, απολύτως σέβομαι, αλλά είμαι από τους ομιλητές που πάντα υποστηρίζω την ισηγορία εδώ μέσα. Ποτέ δεν έκανα κατάχρηση </w:t>
      </w:r>
      <w:r>
        <w:rPr>
          <w:rFonts w:eastAsia="Times New Roman"/>
          <w:szCs w:val="24"/>
        </w:rPr>
        <w:t>του χρόνου. Επιτρέψτε μου…</w:t>
      </w:r>
    </w:p>
    <w:p w14:paraId="12E5561F" w14:textId="77777777" w:rsidR="00A37F14" w:rsidRDefault="002C15D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Ολοκληρώνετε, χάνουμε χρόνο.</w:t>
      </w:r>
    </w:p>
    <w:p w14:paraId="12E55620" w14:textId="77777777" w:rsidR="00A37F14" w:rsidRDefault="002C15DC">
      <w:pPr>
        <w:spacing w:line="600" w:lineRule="auto"/>
        <w:ind w:firstLine="720"/>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ΜΠΑΛΑΟΥΡΑΣ:</w:t>
      </w:r>
      <w:r>
        <w:rPr>
          <w:rFonts w:eastAsia="Times New Roman"/>
          <w:szCs w:val="24"/>
        </w:rPr>
        <w:t xml:space="preserve"> Και</w:t>
      </w:r>
      <w:r>
        <w:rPr>
          <w:rFonts w:eastAsia="Times New Roman"/>
          <w:szCs w:val="24"/>
        </w:rPr>
        <w:t>,</w:t>
      </w:r>
      <w:r>
        <w:rPr>
          <w:rFonts w:eastAsia="Times New Roman"/>
          <w:szCs w:val="24"/>
        </w:rPr>
        <w:t xml:space="preserve"> εν πάση περιπτώσει, ένα λεπτό παραπάνω είναι.</w:t>
      </w:r>
    </w:p>
    <w:p w14:paraId="12E55621" w14:textId="77777777" w:rsidR="00A37F14" w:rsidRDefault="002C15DC">
      <w:pPr>
        <w:spacing w:line="600" w:lineRule="auto"/>
        <w:ind w:firstLine="720"/>
        <w:jc w:val="both"/>
        <w:rPr>
          <w:rFonts w:eastAsia="Times New Roman"/>
          <w:szCs w:val="24"/>
        </w:rPr>
      </w:pPr>
      <w:r>
        <w:rPr>
          <w:rFonts w:eastAsia="Times New Roman"/>
          <w:b/>
          <w:szCs w:val="24"/>
        </w:rPr>
        <w:t>ΔΗΜΗΤΡΙΟΣ ΕΜΜΑΝΟΥΗΛΙΔΗΣ:</w:t>
      </w:r>
      <w:r>
        <w:rPr>
          <w:rFonts w:eastAsia="Times New Roman"/>
          <w:szCs w:val="24"/>
        </w:rPr>
        <w:t xml:space="preserve"> Το Ποτάμι, λοιπόν, με τη ρηχή ιδεολογική του κοίτη, ολοένα και στερεύει, καθώς από τη γέννησή του δεν αρδευόταν από κοινωνικές πηγές. Ήταν γέννημα της ανάγκης του υπόλογου πολιτικού συστήματος να δημιουργηθεί άρον άρον ένα πολιτικό ανάχωμα</w:t>
      </w:r>
      <w:r>
        <w:rPr>
          <w:rFonts w:eastAsia="Times New Roman"/>
          <w:szCs w:val="24"/>
        </w:rPr>
        <w:t>,</w:t>
      </w:r>
      <w:r>
        <w:rPr>
          <w:rFonts w:eastAsia="Times New Roman"/>
          <w:szCs w:val="24"/>
        </w:rPr>
        <w:t xml:space="preserve"> ενάντια στην π</w:t>
      </w:r>
      <w:r>
        <w:rPr>
          <w:rFonts w:eastAsia="Times New Roman"/>
          <w:szCs w:val="24"/>
        </w:rPr>
        <w:t xml:space="preserve">ολιτική δύναμη του ΣΥΡΙΖΑ. </w:t>
      </w:r>
    </w:p>
    <w:p w14:paraId="12E55622" w14:textId="77777777" w:rsidR="00A37F14" w:rsidRDefault="002C15DC">
      <w:pPr>
        <w:spacing w:line="600" w:lineRule="auto"/>
        <w:ind w:firstLine="720"/>
        <w:jc w:val="both"/>
        <w:rPr>
          <w:rFonts w:eastAsia="Times New Roman"/>
          <w:szCs w:val="24"/>
        </w:rPr>
      </w:pPr>
      <w:r>
        <w:rPr>
          <w:rFonts w:eastAsia="Times New Roman"/>
          <w:szCs w:val="24"/>
        </w:rPr>
        <w:t>Η Ένωση Κεντρώων</w:t>
      </w:r>
      <w:r>
        <w:rPr>
          <w:rFonts w:eastAsia="Times New Roman"/>
          <w:szCs w:val="24"/>
        </w:rPr>
        <w:t>,</w:t>
      </w:r>
      <w:r>
        <w:rPr>
          <w:rFonts w:eastAsia="Times New Roman"/>
          <w:szCs w:val="24"/>
        </w:rPr>
        <w:t xml:space="preserve"> ανερμάτιστη πολιτικά, με την πολιτική της πυξίδα να δείχνει όλο και συχνότερα τον ακροδεξιό πόλο, έχει εργολαβικά αναλάβει τον υποβολιμαίο ρόλο της αποδόμησης συλλήβδην του πολιτικού συστήματος.</w:t>
      </w:r>
    </w:p>
    <w:p w14:paraId="12E55623" w14:textId="77777777" w:rsidR="00A37F14" w:rsidRDefault="002C15DC">
      <w:pPr>
        <w:spacing w:line="600" w:lineRule="auto"/>
        <w:ind w:firstLine="720"/>
        <w:jc w:val="both"/>
        <w:rPr>
          <w:rFonts w:eastAsia="Times New Roman"/>
          <w:szCs w:val="24"/>
        </w:rPr>
      </w:pPr>
      <w:r>
        <w:rPr>
          <w:rFonts w:eastAsia="Times New Roman"/>
          <w:szCs w:val="24"/>
        </w:rPr>
        <w:t>Εξαιρουμένου το</w:t>
      </w:r>
      <w:r>
        <w:rPr>
          <w:rFonts w:eastAsia="Times New Roman"/>
          <w:szCs w:val="24"/>
        </w:rPr>
        <w:t xml:space="preserve">υ ΚΚΕ, καθώς είναι συνεπές με την αυτάρεσκη αλλά αναντίστοιχη κοινωνικά ιδεολογική του ορθοδοξία, όλα τα άλλα κόμματα της </w:t>
      </w:r>
      <w:r>
        <w:rPr>
          <w:rFonts w:eastAsia="Times New Roman"/>
          <w:szCs w:val="24"/>
        </w:rPr>
        <w:t>Α</w:t>
      </w:r>
      <w:r>
        <w:rPr>
          <w:rFonts w:eastAsia="Times New Roman"/>
          <w:szCs w:val="24"/>
        </w:rPr>
        <w:t xml:space="preserve">ντιπολίτευσης βρίσκονται σε διαδικασία προϊόντος αυτοεγκλωβισμού. </w:t>
      </w:r>
    </w:p>
    <w:p w14:paraId="12E55624" w14:textId="77777777" w:rsidR="00A37F14" w:rsidRDefault="002C15DC">
      <w:pPr>
        <w:spacing w:line="600" w:lineRule="auto"/>
        <w:ind w:firstLine="720"/>
        <w:jc w:val="both"/>
        <w:rPr>
          <w:rFonts w:eastAsia="Times New Roman"/>
          <w:szCs w:val="24"/>
        </w:rPr>
      </w:pPr>
      <w:r>
        <w:rPr>
          <w:rFonts w:eastAsia="Times New Roman"/>
          <w:szCs w:val="24"/>
        </w:rPr>
        <w:t xml:space="preserve">Πιστέψτε μας, δεν χαιρόμαστε γι’ αυτό. Αντίθετα, συνειδητοποιούμε </w:t>
      </w:r>
      <w:r>
        <w:rPr>
          <w:rFonts w:eastAsia="Times New Roman"/>
          <w:szCs w:val="24"/>
        </w:rPr>
        <w:t>τη βαριά ιστορική μας ευθύνη</w:t>
      </w:r>
      <w:r>
        <w:rPr>
          <w:rFonts w:eastAsia="Times New Roman"/>
          <w:szCs w:val="24"/>
        </w:rPr>
        <w:t>,</w:t>
      </w:r>
      <w:r>
        <w:rPr>
          <w:rFonts w:eastAsia="Times New Roman"/>
          <w:szCs w:val="24"/>
        </w:rPr>
        <w:t xml:space="preserve"> που επωμιζόμαστε</w:t>
      </w:r>
      <w:r>
        <w:rPr>
          <w:rFonts w:eastAsia="Times New Roman"/>
          <w:szCs w:val="24"/>
        </w:rPr>
        <w:t>,</w:t>
      </w:r>
      <w:r>
        <w:rPr>
          <w:rFonts w:eastAsia="Times New Roman"/>
          <w:szCs w:val="24"/>
        </w:rPr>
        <w:t xml:space="preserve"> στο να οδηγήσουμε τούτη τη στιγμή, μόνοι μας, τη χώρα και τον λαό μας στο ξέφωτο της ανασυγκρότησης. Η μόνη σκευή μας σε αυτό το δύσκολο εγχείρημα είναι τα αναρίθμητα</w:t>
      </w:r>
      <w:r>
        <w:rPr>
          <w:rFonts w:eastAsia="Times New Roman"/>
          <w:szCs w:val="24"/>
        </w:rPr>
        <w:t xml:space="preserve"> </w:t>
      </w:r>
      <w:r>
        <w:rPr>
          <w:rFonts w:eastAsia="Times New Roman"/>
          <w:szCs w:val="24"/>
        </w:rPr>
        <w:t>έν</w:t>
      </w:r>
      <w:r>
        <w:rPr>
          <w:rFonts w:eastAsia="Times New Roman"/>
          <w:szCs w:val="24"/>
        </w:rPr>
        <w:t>σημα</w:t>
      </w:r>
      <w:r>
        <w:rPr>
          <w:rFonts w:eastAsia="Times New Roman"/>
          <w:szCs w:val="24"/>
        </w:rPr>
        <w:t>…</w:t>
      </w:r>
    </w:p>
    <w:p w14:paraId="12E55625" w14:textId="77777777" w:rsidR="00A37F14" w:rsidRDefault="002C15D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Εμμανουηλίδη, σας παρακαλώ πολύ. Μιλάτε δέκα λεπτά.</w:t>
      </w:r>
    </w:p>
    <w:p w14:paraId="12E55626" w14:textId="77777777" w:rsidR="00A37F14" w:rsidRDefault="002C15DC">
      <w:pPr>
        <w:spacing w:line="600" w:lineRule="auto"/>
        <w:ind w:firstLine="720"/>
        <w:jc w:val="both"/>
        <w:rPr>
          <w:rFonts w:eastAsia="Times New Roman"/>
          <w:szCs w:val="24"/>
        </w:rPr>
      </w:pPr>
      <w:r>
        <w:rPr>
          <w:rFonts w:eastAsia="Times New Roman"/>
          <w:b/>
          <w:szCs w:val="24"/>
        </w:rPr>
        <w:t>ΔΗΜΗΤΡΙΟΣ ΕΜΜΑΝΟΥΗΛΙΔΗΣ:</w:t>
      </w:r>
      <w:r>
        <w:rPr>
          <w:rFonts w:eastAsia="Times New Roman"/>
          <w:szCs w:val="24"/>
        </w:rPr>
        <w:t xml:space="preserve"> Δύο δευτερόλεπτα, κύριε Πρόεδρε.</w:t>
      </w:r>
    </w:p>
    <w:p w14:paraId="12E55627" w14:textId="77777777" w:rsidR="00A37F14" w:rsidRDefault="002C15D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Δύο δευτερόλεπτα δεν επαρκούν.</w:t>
      </w:r>
    </w:p>
    <w:p w14:paraId="12E55628" w14:textId="77777777" w:rsidR="00A37F14" w:rsidRDefault="002C15DC">
      <w:pPr>
        <w:spacing w:line="600" w:lineRule="auto"/>
        <w:ind w:firstLine="720"/>
        <w:jc w:val="both"/>
        <w:rPr>
          <w:rFonts w:eastAsia="Times New Roman"/>
          <w:szCs w:val="24"/>
        </w:rPr>
      </w:pPr>
      <w:r>
        <w:rPr>
          <w:rFonts w:eastAsia="Times New Roman"/>
          <w:b/>
          <w:szCs w:val="24"/>
        </w:rPr>
        <w:t>ΔΗΜΗΤΡΙΟΣ ΕΜΜΑΝΟΥΗΛΙΔΗΣ:</w:t>
      </w:r>
      <w:r>
        <w:rPr>
          <w:rFonts w:eastAsia="Times New Roman"/>
          <w:szCs w:val="24"/>
        </w:rPr>
        <w:t xml:space="preserve"> …στους χώρους δουλειάς και τα κοινωνικά εύσημα τα</w:t>
      </w:r>
      <w:r>
        <w:rPr>
          <w:rFonts w:eastAsia="Times New Roman"/>
          <w:szCs w:val="24"/>
        </w:rPr>
        <w:t xml:space="preserve"> αποκτημένα από</w:t>
      </w:r>
      <w:r>
        <w:rPr>
          <w:rFonts w:eastAsia="Times New Roman"/>
          <w:szCs w:val="24"/>
        </w:rPr>
        <w:t xml:space="preserve"> τους κοινωνικούς αγώνες,</w:t>
      </w:r>
      <w:r>
        <w:rPr>
          <w:rFonts w:eastAsia="Times New Roman"/>
          <w:szCs w:val="24"/>
        </w:rPr>
        <w:t xml:space="preserve"> την καθαρή διαδρομή μας και την καθαρότητα των προθέσεων. </w:t>
      </w:r>
    </w:p>
    <w:p w14:paraId="12E55629" w14:textId="77777777" w:rsidR="00A37F14" w:rsidRDefault="002C15DC">
      <w:pPr>
        <w:spacing w:line="600" w:lineRule="auto"/>
        <w:ind w:firstLine="720"/>
        <w:jc w:val="both"/>
        <w:rPr>
          <w:rFonts w:eastAsia="Times New Roman"/>
          <w:szCs w:val="24"/>
        </w:rPr>
      </w:pPr>
      <w:r>
        <w:rPr>
          <w:rFonts w:eastAsia="Times New Roman"/>
          <w:szCs w:val="24"/>
        </w:rPr>
        <w:t>Αυτά είναι τα όπλα μας και με αυτά πολεμάμε. Έχουμε επίγνωση της δυσκολίας του εγχειρήματος. Άλλωστε, η Αριστερά πάντοτε κλήθηκε για τα δύσκολα. Δεν θα γίνο</w:t>
      </w:r>
      <w:r>
        <w:rPr>
          <w:rFonts w:eastAsia="Times New Roman"/>
          <w:szCs w:val="24"/>
        </w:rPr>
        <w:t xml:space="preserve">υμε ριψάσπιδες. Θα αγωνιστούμε. </w:t>
      </w:r>
    </w:p>
    <w:p w14:paraId="12E5562A" w14:textId="77777777" w:rsidR="00A37F14" w:rsidRDefault="002C15DC">
      <w:pPr>
        <w:spacing w:line="600" w:lineRule="auto"/>
        <w:ind w:left="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 από την πτέρυγα της Νέας Δημοκρατίας)</w:t>
      </w:r>
    </w:p>
    <w:p w14:paraId="12E5562B" w14:textId="77777777" w:rsidR="00A37F14" w:rsidRDefault="002C15D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Εντάξει, ευχαριστούμε, κύριε Εμμανουηλίδη.</w:t>
      </w:r>
    </w:p>
    <w:p w14:paraId="12E5562C" w14:textId="77777777" w:rsidR="00A37F14" w:rsidRDefault="002C15DC">
      <w:pPr>
        <w:spacing w:line="600" w:lineRule="auto"/>
        <w:ind w:firstLine="720"/>
        <w:jc w:val="both"/>
        <w:rPr>
          <w:rFonts w:eastAsia="Times New Roman"/>
          <w:szCs w:val="24"/>
        </w:rPr>
      </w:pPr>
      <w:r>
        <w:rPr>
          <w:rFonts w:eastAsia="Times New Roman" w:cs="Times New Roman"/>
          <w:b/>
          <w:szCs w:val="24"/>
        </w:rPr>
        <w:t>ΑΝΝΑ-ΜΙΣΕΛ ΑΣΗΜΑΚΟΠΟΥΛΟΥ:</w:t>
      </w:r>
      <w:r>
        <w:rPr>
          <w:rFonts w:eastAsia="Times New Roman" w:cs="Times New Roman"/>
          <w:szCs w:val="24"/>
        </w:rPr>
        <w:t xml:space="preserve"> Τι είναι αυτό τώρα; </w:t>
      </w:r>
      <w:r>
        <w:rPr>
          <w:rFonts w:eastAsia="Times New Roman"/>
          <w:szCs w:val="24"/>
        </w:rPr>
        <w:t xml:space="preserve"> </w:t>
      </w:r>
    </w:p>
    <w:p w14:paraId="12E5562D" w14:textId="77777777" w:rsidR="00A37F14" w:rsidRDefault="002C15DC">
      <w:pPr>
        <w:spacing w:line="600" w:lineRule="auto"/>
        <w:ind w:firstLine="720"/>
        <w:jc w:val="both"/>
        <w:rPr>
          <w:rFonts w:eastAsia="Times New Roman"/>
          <w:szCs w:val="24"/>
        </w:rPr>
      </w:pPr>
      <w:r>
        <w:rPr>
          <w:rFonts w:eastAsia="Times New Roman"/>
          <w:b/>
          <w:szCs w:val="24"/>
        </w:rPr>
        <w:t>ΔΗΜΗΤΡΙΟΣ ΕΜΜΑΝΟΥΗΛΙΔΗΣ:</w:t>
      </w:r>
      <w:r>
        <w:rPr>
          <w:rFonts w:eastAsia="Times New Roman"/>
          <w:szCs w:val="24"/>
        </w:rPr>
        <w:t xml:space="preserve"> Μπορεί να χάσ</w:t>
      </w:r>
      <w:r>
        <w:rPr>
          <w:rFonts w:eastAsia="Times New Roman"/>
          <w:szCs w:val="24"/>
        </w:rPr>
        <w:t>ουμε κάποιες μάχες. Τον πόλεμο θα τον κερδίσουμε, γιατί το χρωστάμε στη χώρα και τον λαό της.</w:t>
      </w:r>
    </w:p>
    <w:p w14:paraId="12E5562E" w14:textId="77777777" w:rsidR="00A37F14" w:rsidRDefault="002C15D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2E5562F" w14:textId="77777777" w:rsidR="00A37F14" w:rsidRDefault="002C15D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Πριν δώσω τον λόγο στο επόμενο ομιλητή, τον κ. Καράογλου, για να συνεννοηθούμε, έως </w:t>
      </w:r>
      <w:r>
        <w:rPr>
          <w:rFonts w:eastAsia="Times New Roman"/>
          <w:szCs w:val="24"/>
        </w:rPr>
        <w:t>το τέλος της συνεδρίασης</w:t>
      </w:r>
      <w:r>
        <w:rPr>
          <w:rFonts w:eastAsia="Times New Roman"/>
          <w:szCs w:val="24"/>
        </w:rPr>
        <w:t>,</w:t>
      </w:r>
      <w:r>
        <w:rPr>
          <w:rFonts w:eastAsia="Times New Roman"/>
          <w:szCs w:val="24"/>
        </w:rPr>
        <w:t xml:space="preserve"> την οποία την έχουμε ορίσει ως τις </w:t>
      </w:r>
      <w:r>
        <w:rPr>
          <w:rFonts w:eastAsia="Times New Roman"/>
          <w:szCs w:val="24"/>
        </w:rPr>
        <w:t>δώδεκα τα μεσάνυχτα</w:t>
      </w:r>
      <w:r>
        <w:rPr>
          <w:rFonts w:eastAsia="Times New Roman"/>
          <w:szCs w:val="24"/>
        </w:rPr>
        <w:t xml:space="preserve">. </w:t>
      </w:r>
    </w:p>
    <w:p w14:paraId="12E55630" w14:textId="77777777" w:rsidR="00A37F14" w:rsidRDefault="002C15DC">
      <w:pPr>
        <w:spacing w:line="600" w:lineRule="auto"/>
        <w:ind w:firstLine="720"/>
        <w:jc w:val="both"/>
        <w:rPr>
          <w:rFonts w:eastAsia="Times New Roman"/>
          <w:szCs w:val="24"/>
        </w:rPr>
      </w:pPr>
      <w:r>
        <w:rPr>
          <w:rFonts w:eastAsia="Times New Roman"/>
          <w:szCs w:val="24"/>
        </w:rPr>
        <w:t xml:space="preserve">Για να φτάσουμε έως τις </w:t>
      </w:r>
      <w:r>
        <w:rPr>
          <w:rFonts w:eastAsia="Times New Roman"/>
          <w:szCs w:val="24"/>
        </w:rPr>
        <w:t>δώδεκα τα μεσάνυχτα</w:t>
      </w:r>
      <w:r>
        <w:rPr>
          <w:rFonts w:eastAsia="Times New Roman"/>
          <w:szCs w:val="24"/>
        </w:rPr>
        <w:t xml:space="preserve"> θα πρέπει να μιλήσουν περίπου δεκαπέντε Βουλευτές, αξιοποιώντας όμως αμιγώς το επτάλεπτο, έστω με κάποια ανοχή. Προτείνω η κ. Κεραμέως να είναι η τελευταία ομιλήτρια. Η αποψινή μας συνεδρίαση θα ολοκληρωθεί με την κ. Κεραμέως. Δεν νομίζω να υπάρχουν αντιρ</w:t>
      </w:r>
      <w:r>
        <w:rPr>
          <w:rFonts w:eastAsia="Times New Roman"/>
          <w:szCs w:val="24"/>
        </w:rPr>
        <w:t>ρήσεις</w:t>
      </w:r>
      <w:r>
        <w:rPr>
          <w:rFonts w:eastAsia="Times New Roman"/>
          <w:szCs w:val="24"/>
        </w:rPr>
        <w:t>,</w:t>
      </w:r>
      <w:r>
        <w:rPr>
          <w:rFonts w:eastAsia="Times New Roman"/>
          <w:szCs w:val="24"/>
        </w:rPr>
        <w:t xml:space="preserve"> για να ξέρουν και οι Βουλευτές, οι οποίοι ακολουθούν, εάν θα έχουν την δυνατότητα να μιλήσουν ή όχι. Δεν θα τελειώσουμε ακριβώς στις </w:t>
      </w:r>
      <w:r>
        <w:rPr>
          <w:rFonts w:eastAsia="Times New Roman"/>
          <w:szCs w:val="24"/>
        </w:rPr>
        <w:t>δώδεκα</w:t>
      </w:r>
      <w:r>
        <w:rPr>
          <w:rFonts w:eastAsia="Times New Roman"/>
          <w:szCs w:val="24"/>
        </w:rPr>
        <w:t>, θα περάσει η δωδεκάτη βραδινή, αλλά τι να κάνουμε;</w:t>
      </w:r>
    </w:p>
    <w:p w14:paraId="12E55631" w14:textId="77777777" w:rsidR="00A37F14" w:rsidRDefault="002C15DC">
      <w:pPr>
        <w:spacing w:line="600" w:lineRule="auto"/>
        <w:ind w:firstLine="720"/>
        <w:jc w:val="both"/>
        <w:rPr>
          <w:rFonts w:eastAsia="Times New Roman"/>
          <w:szCs w:val="24"/>
        </w:rPr>
      </w:pPr>
      <w:r>
        <w:rPr>
          <w:rFonts w:eastAsia="Times New Roman"/>
          <w:szCs w:val="24"/>
        </w:rPr>
        <w:t>Κύριε Καράογλου, έχετε τον λόγο.</w:t>
      </w:r>
    </w:p>
    <w:p w14:paraId="12E55632" w14:textId="77777777" w:rsidR="00A37F14" w:rsidRDefault="002C15DC">
      <w:pPr>
        <w:spacing w:line="600" w:lineRule="auto"/>
        <w:ind w:firstLine="720"/>
        <w:jc w:val="both"/>
        <w:rPr>
          <w:rFonts w:eastAsia="Times New Roman"/>
          <w:szCs w:val="24"/>
        </w:rPr>
      </w:pPr>
      <w:r>
        <w:rPr>
          <w:rFonts w:eastAsia="Times New Roman"/>
          <w:b/>
          <w:szCs w:val="24"/>
        </w:rPr>
        <w:t xml:space="preserve">ΘΕΟΔΩΡΟΣ ΚΑΡΑΟΓΛΟΥ: </w:t>
      </w:r>
      <w:r>
        <w:rPr>
          <w:rFonts w:eastAsia="Times New Roman"/>
          <w:szCs w:val="24"/>
        </w:rPr>
        <w:t xml:space="preserve">Με </w:t>
      </w:r>
      <w:r>
        <w:rPr>
          <w:rFonts w:eastAsia="Times New Roman"/>
          <w:szCs w:val="24"/>
        </w:rPr>
        <w:t>την ανοχή σας, κύριε Πρόεδρε, όπως δείξατε και στον προηγούμενο συνάδελφο.</w:t>
      </w:r>
    </w:p>
    <w:p w14:paraId="12E55633" w14:textId="77777777" w:rsidR="00A37F14" w:rsidRDefault="002C15DC">
      <w:pPr>
        <w:spacing w:line="600" w:lineRule="auto"/>
        <w:ind w:firstLine="720"/>
        <w:jc w:val="both"/>
        <w:rPr>
          <w:rFonts w:eastAsia="Times New Roman"/>
          <w:szCs w:val="24"/>
        </w:rPr>
      </w:pPr>
      <w:r>
        <w:rPr>
          <w:rFonts w:eastAsia="Times New Roman"/>
          <w:szCs w:val="24"/>
        </w:rPr>
        <w:t xml:space="preserve">Κυρίες και κύριοι συνάδελφοι, με έκπληξη άκουσα τον προλαλήσαντα Κοινοβουλευτικό Εκπρόσωπο του ΣΥΡΙΖΑ </w:t>
      </w:r>
      <w:r>
        <w:rPr>
          <w:rFonts w:eastAsia="Times New Roman"/>
          <w:szCs w:val="24"/>
        </w:rPr>
        <w:t>–</w:t>
      </w:r>
      <w:r>
        <w:rPr>
          <w:rFonts w:eastAsia="Times New Roman"/>
          <w:szCs w:val="24"/>
        </w:rPr>
        <w:t>ο οποίος ετοιμάζεται να φύγει, αλλά φαντάζομαι για μισό λεπτό θα με ακούσει</w:t>
      </w:r>
      <w:r>
        <w:rPr>
          <w:rFonts w:eastAsia="Times New Roman"/>
          <w:szCs w:val="24"/>
        </w:rPr>
        <w:t>–</w:t>
      </w:r>
      <w:r>
        <w:rPr>
          <w:rFonts w:eastAsia="Times New Roman"/>
          <w:szCs w:val="24"/>
        </w:rPr>
        <w:t xml:space="preserve"> ν</w:t>
      </w:r>
      <w:r>
        <w:rPr>
          <w:rFonts w:eastAsia="Times New Roman"/>
          <w:szCs w:val="24"/>
        </w:rPr>
        <w:t xml:space="preserve">α λέει ότι πρέπει να προστατεύσουμε την κοινοβουλευτική διαδικασία. </w:t>
      </w:r>
    </w:p>
    <w:p w14:paraId="12E55634" w14:textId="77777777" w:rsidR="00A37F14" w:rsidRDefault="002C15DC">
      <w:pPr>
        <w:spacing w:line="600" w:lineRule="auto"/>
        <w:ind w:firstLine="720"/>
        <w:jc w:val="both"/>
        <w:rPr>
          <w:rFonts w:eastAsia="Times New Roman"/>
          <w:szCs w:val="24"/>
        </w:rPr>
      </w:pPr>
      <w:r>
        <w:rPr>
          <w:rFonts w:eastAsia="Times New Roman"/>
          <w:szCs w:val="24"/>
        </w:rPr>
        <w:t>Λοιπόν, συμφωνούμε απόλυτα, αγαπητέ συνάδελφε, πρέπει να την προστατεύσουμε. Και τι σημαίνει αυτό; Αυτό σημαίνει σεβασμό στον Κανονισμό της Βουλής, σεβασμό στις προβλεπόμενες ημέρες νομοθ</w:t>
      </w:r>
      <w:r>
        <w:rPr>
          <w:rFonts w:eastAsia="Times New Roman"/>
          <w:szCs w:val="24"/>
        </w:rPr>
        <w:t>ετικού έργου, που</w:t>
      </w:r>
      <w:r>
        <w:rPr>
          <w:rFonts w:eastAsia="Times New Roman"/>
          <w:szCs w:val="24"/>
        </w:rPr>
        <w:t>,</w:t>
      </w:r>
      <w:r>
        <w:rPr>
          <w:rFonts w:eastAsia="Times New Roman"/>
          <w:szCs w:val="24"/>
        </w:rPr>
        <w:t xml:space="preserve"> σύμφωνα με τον Κανονισμό της Βουλής</w:t>
      </w:r>
      <w:r>
        <w:rPr>
          <w:rFonts w:eastAsia="Times New Roman"/>
          <w:szCs w:val="24"/>
        </w:rPr>
        <w:t>,</w:t>
      </w:r>
      <w:r>
        <w:rPr>
          <w:rFonts w:eastAsia="Times New Roman"/>
          <w:szCs w:val="24"/>
        </w:rPr>
        <w:t xml:space="preserve"> είναι Τρίτη, Τετάρτη και Πέμπτη και όχι Σάββατο και Κυριακή</w:t>
      </w:r>
      <w:r>
        <w:rPr>
          <w:rFonts w:eastAsia="Times New Roman"/>
          <w:szCs w:val="24"/>
        </w:rPr>
        <w:t>,</w:t>
      </w:r>
      <w:r>
        <w:rPr>
          <w:rFonts w:eastAsia="Times New Roman"/>
          <w:szCs w:val="24"/>
        </w:rPr>
        <w:t xml:space="preserve"> και βεβαίως κανονικές και όχι κατεπείγουσες διαδικασίες. Αυτό που βλέπουμε μέχρι τώρα είναι ότι έχετε κάνει τις κανονικές διαδικασίες κατεπ</w:t>
      </w:r>
      <w:r>
        <w:rPr>
          <w:rFonts w:eastAsia="Times New Roman"/>
          <w:szCs w:val="24"/>
        </w:rPr>
        <w:t>είγουσες, κάνατε την εξαίρεση κανόνα. Βέβαια όμως και αυτό είναι μια ένδειξη ότι και η ίδια η Κυβέρνηση πλέον αναγνωρίζει εμμέσως, αλλά πλην σαφώς</w:t>
      </w:r>
      <w:r>
        <w:rPr>
          <w:rFonts w:eastAsia="Times New Roman"/>
          <w:szCs w:val="24"/>
        </w:rPr>
        <w:t>,</w:t>
      </w:r>
      <w:r>
        <w:rPr>
          <w:rFonts w:eastAsia="Times New Roman"/>
          <w:szCs w:val="24"/>
        </w:rPr>
        <w:t xml:space="preserve"> ότι βρίσκεται εν μέσω κοινωνικής και πολιτικής απομόνωσης. </w:t>
      </w:r>
    </w:p>
    <w:p w14:paraId="12E55635" w14:textId="77777777" w:rsidR="00A37F14" w:rsidRDefault="002C15DC">
      <w:pPr>
        <w:spacing w:line="600" w:lineRule="auto"/>
        <w:ind w:firstLine="720"/>
        <w:jc w:val="both"/>
        <w:rPr>
          <w:rFonts w:eastAsia="Times New Roman"/>
          <w:szCs w:val="24"/>
        </w:rPr>
      </w:pPr>
      <w:r>
        <w:rPr>
          <w:rFonts w:eastAsia="Times New Roman"/>
          <w:szCs w:val="24"/>
        </w:rPr>
        <w:t>Κυρίες και κύριοι συνάδελφοι, έχουν περάσει δεκα</w:t>
      </w:r>
      <w:r>
        <w:rPr>
          <w:rFonts w:eastAsia="Times New Roman"/>
          <w:szCs w:val="24"/>
        </w:rPr>
        <w:t>έξι μήνες από τις εκλογές του Ιανουαρίου του 2015 και</w:t>
      </w:r>
      <w:r>
        <w:rPr>
          <w:rFonts w:eastAsia="Times New Roman"/>
          <w:szCs w:val="24"/>
        </w:rPr>
        <w:t>,</w:t>
      </w:r>
      <w:r>
        <w:rPr>
          <w:rFonts w:eastAsia="Times New Roman"/>
          <w:szCs w:val="24"/>
        </w:rPr>
        <w:t xml:space="preserve"> δυστυχώς για τον ελληνικό λαό, δυστυχώς για όλους μας η ελπίδα ήλθε, είδε και απήλθε. Η ανάσταση της ελληνικής οικονομίας που θα γινόταν πριν </w:t>
      </w:r>
      <w:r>
        <w:rPr>
          <w:rFonts w:eastAsia="Times New Roman"/>
          <w:szCs w:val="24"/>
        </w:rPr>
        <w:t xml:space="preserve">από </w:t>
      </w:r>
      <w:r>
        <w:rPr>
          <w:rFonts w:eastAsia="Times New Roman"/>
          <w:szCs w:val="24"/>
        </w:rPr>
        <w:t>το Πάσχα, αναβάλλεται για το επόμενο Πάσχα</w:t>
      </w:r>
      <w:r>
        <w:rPr>
          <w:rFonts w:eastAsia="Times New Roman"/>
          <w:szCs w:val="24"/>
        </w:rPr>
        <w:t>,</w:t>
      </w:r>
      <w:r>
        <w:rPr>
          <w:rFonts w:eastAsia="Times New Roman"/>
          <w:szCs w:val="24"/>
        </w:rPr>
        <w:t xml:space="preserve"> παρά το γεγ</w:t>
      </w:r>
      <w:r>
        <w:rPr>
          <w:rFonts w:eastAsia="Times New Roman"/>
          <w:szCs w:val="24"/>
        </w:rPr>
        <w:t>ονός ότι βρέχει δισεκατομμύρια</w:t>
      </w:r>
      <w:r>
        <w:rPr>
          <w:rFonts w:eastAsia="Times New Roman"/>
          <w:szCs w:val="24"/>
        </w:rPr>
        <w:t>,</w:t>
      </w:r>
      <w:r>
        <w:rPr>
          <w:rFonts w:eastAsia="Times New Roman"/>
          <w:szCs w:val="24"/>
        </w:rPr>
        <w:t xml:space="preserve"> σύμφωνα με τη δήλωση του συναδέλφου Βουλευτού των ΑΝΕΛ, ενώ ταυτόχρονα ο αριστερός κόφτης θερίζει μισθούς, συντάξεις αλλά και όνειρα ενός ολόκληρου λαού.</w:t>
      </w:r>
    </w:p>
    <w:p w14:paraId="12E55636" w14:textId="77777777" w:rsidR="00A37F14" w:rsidRDefault="002C15DC">
      <w:pPr>
        <w:spacing w:line="600" w:lineRule="auto"/>
        <w:ind w:firstLine="720"/>
        <w:jc w:val="both"/>
        <w:rPr>
          <w:rFonts w:eastAsia="Times New Roman"/>
          <w:szCs w:val="24"/>
        </w:rPr>
      </w:pPr>
      <w:r>
        <w:rPr>
          <w:rFonts w:eastAsia="Times New Roman"/>
          <w:szCs w:val="24"/>
        </w:rPr>
        <w:t xml:space="preserve">Πρόσφατα μια βρετανική εφημερίδα, η </w:t>
      </w:r>
      <w:r>
        <w:rPr>
          <w:rFonts w:eastAsia="Times New Roman"/>
          <w:szCs w:val="24"/>
        </w:rPr>
        <w:t>«</w:t>
      </w:r>
      <w:r>
        <w:rPr>
          <w:rFonts w:eastAsia="Times New Roman"/>
          <w:szCs w:val="24"/>
          <w:lang w:val="en-US"/>
        </w:rPr>
        <w:t>THE</w:t>
      </w:r>
      <w:r w:rsidRPr="00771BEA">
        <w:rPr>
          <w:rFonts w:eastAsia="Times New Roman"/>
          <w:szCs w:val="24"/>
        </w:rPr>
        <w:t xml:space="preserve"> </w:t>
      </w:r>
      <w:r>
        <w:rPr>
          <w:rFonts w:eastAsia="Times New Roman"/>
          <w:szCs w:val="24"/>
          <w:lang w:val="en-US"/>
        </w:rPr>
        <w:t>GUARDIAN</w:t>
      </w:r>
      <w:r>
        <w:rPr>
          <w:rFonts w:eastAsia="Times New Roman"/>
          <w:szCs w:val="24"/>
        </w:rPr>
        <w:t>»</w:t>
      </w:r>
      <w:r>
        <w:rPr>
          <w:rFonts w:eastAsia="Times New Roman"/>
          <w:szCs w:val="24"/>
        </w:rPr>
        <w:t>, έγραψε κάτι και έχ</w:t>
      </w:r>
      <w:r>
        <w:rPr>
          <w:rFonts w:eastAsia="Times New Roman"/>
          <w:szCs w:val="24"/>
        </w:rPr>
        <w:t>ει απόλυτο δίκιο για αυτό: «Μόνο τον αέρα που αναπνέουν οι Έλληνες δεν έχει φορολογήσει ακόμα η ελληνική Κυβέρνηση». Φόροι παντού, επιβαρύνσεις σε όλα. Τυλίξατε την Ελλάδα σε επτάμισι χιλιάδες κόλες χαρτιού και την καταντήσατε να βρίσκεται με τον κόφτη στη</w:t>
      </w:r>
      <w:r>
        <w:rPr>
          <w:rFonts w:eastAsia="Times New Roman"/>
          <w:szCs w:val="24"/>
        </w:rPr>
        <w:t xml:space="preserve">ν πλάτη, γιατί σήμερα το νομοσχέδιο που συζητάμε είναι πραγματικά εθνοκτόνο. Εξαπολύετε μια άνευ προηγουμένου φοροκαταιγίδα επί δικαίων και αδίκων και αυτό το βαφτίζετε «αναδιανομή εισοδήματος». </w:t>
      </w:r>
    </w:p>
    <w:p w14:paraId="12E55637" w14:textId="77777777" w:rsidR="00A37F14" w:rsidRDefault="002C15DC">
      <w:pPr>
        <w:spacing w:line="600" w:lineRule="auto"/>
        <w:ind w:firstLine="720"/>
        <w:jc w:val="both"/>
        <w:rPr>
          <w:rFonts w:eastAsia="Times New Roman"/>
          <w:szCs w:val="24"/>
        </w:rPr>
      </w:pPr>
      <w:r>
        <w:rPr>
          <w:rFonts w:eastAsia="Times New Roman"/>
          <w:szCs w:val="24"/>
        </w:rPr>
        <w:t>Σε λίγο θα μας πείτε ότι και οι πλειστηριασμοί πρώτης κατοικ</w:t>
      </w:r>
      <w:r>
        <w:rPr>
          <w:rFonts w:eastAsia="Times New Roman"/>
          <w:szCs w:val="24"/>
        </w:rPr>
        <w:t>ίας, που οσονούπω έρχονται και αυτοί, είναι ένα μέτρο οριστικής απαλλαγής από τον ΕΝΦΙΑ. Αδειάζετε τις τσέπες του ελληνικού λαού, ξεπουλάτε τα πάντα, υποδουλώνετε στην ουσία τη χώρα και έχετε το πολιτικό θράσος, γιατί περί θράσους πρόκειται, να περηφανεύεσ</w:t>
      </w:r>
      <w:r>
        <w:rPr>
          <w:rFonts w:eastAsia="Times New Roman"/>
          <w:szCs w:val="24"/>
        </w:rPr>
        <w:t>τε ότι τούτη η Βουλή δεν ψηφίζει νέα μέτρα ή</w:t>
      </w:r>
      <w:r>
        <w:rPr>
          <w:rFonts w:eastAsia="Times New Roman"/>
          <w:szCs w:val="24"/>
        </w:rPr>
        <w:t>,</w:t>
      </w:r>
      <w:r>
        <w:rPr>
          <w:rFonts w:eastAsia="Times New Roman"/>
          <w:szCs w:val="24"/>
        </w:rPr>
        <w:t xml:space="preserve"> κατ’ άλλους</w:t>
      </w:r>
      <w:r>
        <w:rPr>
          <w:rFonts w:eastAsia="Times New Roman"/>
          <w:szCs w:val="24"/>
        </w:rPr>
        <w:t>,</w:t>
      </w:r>
      <w:r>
        <w:rPr>
          <w:rFonts w:eastAsia="Times New Roman"/>
          <w:szCs w:val="24"/>
        </w:rPr>
        <w:t xml:space="preserve"> ότι αυτά είναι τα τελευταία μέτρα. Μόνο που δεν διευκρινίσατε αν είναι τα τελευταία μέτρα του Μαΐου. Έρχονται και άλλα στη συνέχεια;</w:t>
      </w:r>
    </w:p>
    <w:p w14:paraId="12E55638" w14:textId="77777777" w:rsidR="00A37F14" w:rsidRDefault="002C15DC">
      <w:pPr>
        <w:spacing w:line="600" w:lineRule="auto"/>
        <w:ind w:firstLine="720"/>
        <w:jc w:val="both"/>
        <w:rPr>
          <w:rFonts w:eastAsia="Times New Roman"/>
          <w:szCs w:val="24"/>
        </w:rPr>
      </w:pPr>
      <w:r>
        <w:rPr>
          <w:rFonts w:eastAsia="Times New Roman"/>
          <w:szCs w:val="24"/>
        </w:rPr>
        <w:t xml:space="preserve">Για να δούμε, όμως, ποια είναι η σκληρή πραγματικότητα. Πρώτα </w:t>
      </w:r>
      <w:r>
        <w:rPr>
          <w:rFonts w:eastAsia="Times New Roman"/>
          <w:szCs w:val="24"/>
        </w:rPr>
        <w:t>απ’ όλα το ισοπεδωτικό νομοσχέδιο</w:t>
      </w:r>
      <w:r>
        <w:rPr>
          <w:rFonts w:eastAsia="Times New Roman"/>
          <w:szCs w:val="24"/>
        </w:rPr>
        <w:t>,</w:t>
      </w:r>
      <w:r>
        <w:rPr>
          <w:rFonts w:eastAsia="Times New Roman"/>
          <w:szCs w:val="24"/>
        </w:rPr>
        <w:t xml:space="preserve"> για το οποίο συζητούμε</w:t>
      </w:r>
      <w:r>
        <w:rPr>
          <w:rFonts w:eastAsia="Times New Roman"/>
          <w:szCs w:val="24"/>
        </w:rPr>
        <w:t>,</w:t>
      </w:r>
      <w:r>
        <w:rPr>
          <w:rFonts w:eastAsia="Times New Roman"/>
          <w:szCs w:val="24"/>
        </w:rPr>
        <w:t xml:space="preserve"> φέρνει ένα νέο πακέτο έμμεσων φόρων ύψους 1,8 δισεκατομμυρί</w:t>
      </w:r>
      <w:r>
        <w:rPr>
          <w:rFonts w:eastAsia="Times New Roman"/>
          <w:szCs w:val="24"/>
        </w:rPr>
        <w:t>ου</w:t>
      </w:r>
      <w:r>
        <w:rPr>
          <w:rFonts w:eastAsia="Times New Roman"/>
          <w:szCs w:val="24"/>
        </w:rPr>
        <w:t xml:space="preserve"> ευρώ. Από αυτούς, μόνο τα 11 εκατομμύρια -στ</w:t>
      </w:r>
      <w:r>
        <w:rPr>
          <w:rFonts w:eastAsia="Times New Roman"/>
          <w:szCs w:val="24"/>
        </w:rPr>
        <w:t>ο</w:t>
      </w:r>
      <w:r>
        <w:rPr>
          <w:rFonts w:eastAsia="Times New Roman"/>
          <w:szCs w:val="24"/>
        </w:rPr>
        <w:t xml:space="preserve"> 1,8 δισεκατομμύρι</w:t>
      </w:r>
      <w:r>
        <w:rPr>
          <w:rFonts w:eastAsia="Times New Roman"/>
          <w:szCs w:val="24"/>
        </w:rPr>
        <w:t>ο</w:t>
      </w:r>
      <w:r>
        <w:rPr>
          <w:rFonts w:eastAsia="Times New Roman"/>
          <w:szCs w:val="24"/>
        </w:rPr>
        <w:t xml:space="preserve"> τα 11 εκατομμύρια- αφορούν περικοπές δαπανών. Όλα τα υπόλοιπα είναι φό</w:t>
      </w:r>
      <w:r>
        <w:rPr>
          <w:rFonts w:eastAsia="Times New Roman"/>
          <w:szCs w:val="24"/>
        </w:rPr>
        <w:t>ροι: έμμεσοι φόροι, άδικοι φόροι, δίχως τέλος και δίχως λογική, φόροι που επιβάλλονται σε ό,τι κινείται, φόροι που φτωχοποιούν τα νοικοκυριά, φόροι που διατρέχουν οριζόντια κάθε έκφανση της ελληνικής επιχειρηματικότητας, φόροι που θα επιφέρουν μοιραία περα</w:t>
      </w:r>
      <w:r>
        <w:rPr>
          <w:rFonts w:eastAsia="Times New Roman"/>
          <w:szCs w:val="24"/>
        </w:rPr>
        <w:t xml:space="preserve">ιτέρω διαλυτική ακινησία και παραλυτική στασιμότητα στην πραγματική οικονομία, την ιδιωτική οικονομία. </w:t>
      </w:r>
    </w:p>
    <w:p w14:paraId="12E55639" w14:textId="77777777" w:rsidR="00A37F14" w:rsidRDefault="002C15DC">
      <w:pPr>
        <w:spacing w:line="600" w:lineRule="auto"/>
        <w:ind w:firstLine="720"/>
        <w:jc w:val="both"/>
        <w:rPr>
          <w:rFonts w:eastAsia="Times New Roman"/>
          <w:szCs w:val="24"/>
        </w:rPr>
      </w:pPr>
      <w:r>
        <w:rPr>
          <w:rFonts w:eastAsia="Times New Roman"/>
          <w:szCs w:val="24"/>
        </w:rPr>
        <w:t>Στα καύσιμα, για παράδειγμα: Η αμόλυβδη υπολογίζεται ότι θα αυξηθεί κατά 4 λεπτά το λίτρο, το πετρέλαιο θέρμανσης κατά 6,5 λεπτά το λίτρο, το πετρέλαιο κίνησης κατά 10 λεπτά το λίτρο, ενώ το υγραέριο κίνησης κατά 14 λεπτά το λίτρο, με την τελική επιβάρυνση</w:t>
      </w:r>
      <w:r>
        <w:rPr>
          <w:rFonts w:eastAsia="Times New Roman"/>
          <w:szCs w:val="24"/>
        </w:rPr>
        <w:t xml:space="preserve"> </w:t>
      </w:r>
      <w:r>
        <w:rPr>
          <w:rFonts w:eastAsia="Times New Roman"/>
          <w:szCs w:val="24"/>
        </w:rPr>
        <w:t>–</w:t>
      </w:r>
      <w:r>
        <w:rPr>
          <w:rFonts w:eastAsia="Times New Roman"/>
          <w:szCs w:val="24"/>
        </w:rPr>
        <w:t>συμπεριλαμβανομένων και άλλων παραμέτρων</w:t>
      </w:r>
      <w:r>
        <w:rPr>
          <w:rFonts w:eastAsia="Times New Roman"/>
          <w:szCs w:val="24"/>
        </w:rPr>
        <w:t>–</w:t>
      </w:r>
      <w:r>
        <w:rPr>
          <w:rFonts w:eastAsia="Times New Roman"/>
          <w:szCs w:val="24"/>
        </w:rPr>
        <w:t xml:space="preserve"> να εκτιμάται ότι θα είναι συνολικά στα 2,5 ευρώ για τον καταναλωτή. </w:t>
      </w:r>
    </w:p>
    <w:p w14:paraId="12E5563A" w14:textId="77777777" w:rsidR="00A37F14" w:rsidRDefault="002C15DC">
      <w:pPr>
        <w:spacing w:line="600" w:lineRule="auto"/>
        <w:ind w:firstLine="720"/>
        <w:jc w:val="both"/>
        <w:rPr>
          <w:rFonts w:eastAsia="Times New Roman"/>
          <w:szCs w:val="24"/>
        </w:rPr>
      </w:pPr>
      <w:r>
        <w:rPr>
          <w:rFonts w:eastAsia="Times New Roman"/>
          <w:szCs w:val="24"/>
        </w:rPr>
        <w:t>Από πού να συνεχίσω και πού να πρωτοσταθώ; Αυξάνονται οι συντελεστές του ΕΝΦΙΑ στα οικόπεδα, αύξηση που αγγίζει χιλιάδες πολίτες στη μεσαία τάξ</w:t>
      </w:r>
      <w:r>
        <w:rPr>
          <w:rFonts w:eastAsia="Times New Roman"/>
          <w:szCs w:val="24"/>
        </w:rPr>
        <w:t>η. Αυξάνετε το</w:t>
      </w:r>
      <w:r>
        <w:rPr>
          <w:rFonts w:eastAsia="Times New Roman"/>
          <w:szCs w:val="24"/>
        </w:rPr>
        <w:t>ν</w:t>
      </w:r>
      <w:r>
        <w:rPr>
          <w:rFonts w:eastAsia="Times New Roman"/>
          <w:szCs w:val="24"/>
        </w:rPr>
        <w:t xml:space="preserve"> ΦΠΑ από το 23% στο 24%, υπολογίζοντας ότι θεωρητικά θα εισπράξετε, επιπλέον, 440 εκατομμύρια ευρώ, χωρίς όμως να υπολογίζετε τη μείωση της κατανάλωσης. Σας παραπέμπω σχετικά στην καμπύλη </w:t>
      </w:r>
      <w:r>
        <w:rPr>
          <w:rFonts w:eastAsia="Times New Roman"/>
          <w:szCs w:val="24"/>
        </w:rPr>
        <w:t>Λαφέρ</w:t>
      </w:r>
      <w:r>
        <w:rPr>
          <w:rFonts w:eastAsia="Times New Roman"/>
          <w:szCs w:val="24"/>
        </w:rPr>
        <w:t>,</w:t>
      </w:r>
      <w:r>
        <w:rPr>
          <w:rFonts w:eastAsia="Times New Roman"/>
          <w:szCs w:val="24"/>
        </w:rPr>
        <w:t xml:space="preserve"> για να δείτε τι σημαίνει αυτό.</w:t>
      </w:r>
    </w:p>
    <w:p w14:paraId="12E5563B" w14:textId="77777777" w:rsidR="00A37F14" w:rsidRDefault="002C15DC">
      <w:pPr>
        <w:spacing w:line="600" w:lineRule="auto"/>
        <w:ind w:firstLine="720"/>
        <w:jc w:val="both"/>
        <w:rPr>
          <w:rFonts w:eastAsia="Times New Roman" w:cs="Times New Roman"/>
          <w:szCs w:val="24"/>
        </w:rPr>
      </w:pPr>
      <w:r>
        <w:rPr>
          <w:rFonts w:eastAsia="Times New Roman"/>
          <w:szCs w:val="24"/>
        </w:rPr>
        <w:t>Επιπρόσθετα, απ</w:t>
      </w:r>
      <w:r>
        <w:rPr>
          <w:rFonts w:eastAsia="Times New Roman"/>
          <w:szCs w:val="24"/>
        </w:rPr>
        <w:t>ό 1</w:t>
      </w:r>
      <w:r>
        <w:rPr>
          <w:rFonts w:eastAsia="Times New Roman"/>
          <w:szCs w:val="24"/>
          <w:vertAlign w:val="superscript"/>
        </w:rPr>
        <w:t>η</w:t>
      </w:r>
      <w:r>
        <w:rPr>
          <w:rFonts w:eastAsia="Times New Roman"/>
          <w:szCs w:val="24"/>
        </w:rPr>
        <w:t xml:space="preserve"> Ιουλίου αυξάνεται από 20% στο 26% ο αναλογικός φόρος στα τσιγάρα, ενώ από την 1</w:t>
      </w:r>
      <w:r>
        <w:rPr>
          <w:rFonts w:eastAsia="Times New Roman"/>
          <w:szCs w:val="24"/>
          <w:vertAlign w:val="superscript"/>
        </w:rPr>
        <w:t>η</w:t>
      </w:r>
      <w:r>
        <w:rPr>
          <w:rFonts w:eastAsia="Times New Roman"/>
          <w:szCs w:val="24"/>
        </w:rPr>
        <w:t xml:space="preserve"> Ιανουαρίου του 2017 επιβά</w:t>
      </w:r>
      <w:r>
        <w:rPr>
          <w:rFonts w:eastAsia="Times New Roman"/>
          <w:szCs w:val="24"/>
        </w:rPr>
        <w:t>λ</w:t>
      </w:r>
      <w:r>
        <w:rPr>
          <w:rFonts w:eastAsia="Times New Roman"/>
          <w:szCs w:val="24"/>
        </w:rPr>
        <w:t>λετε φόρο στον καφέ, στην μπ</w:t>
      </w:r>
      <w:r>
        <w:rPr>
          <w:rFonts w:eastAsia="Times New Roman"/>
          <w:szCs w:val="24"/>
        </w:rPr>
        <w:t>ί</w:t>
      </w:r>
      <w:r>
        <w:rPr>
          <w:rFonts w:eastAsia="Times New Roman"/>
          <w:szCs w:val="24"/>
        </w:rPr>
        <w:t>ρα, στον λογαριασμό της συνδρομητικής τηλεόρασης, στον λογαριασμό σταθερής τηλεφωνίας και ίντερνετ</w:t>
      </w:r>
      <w:r>
        <w:rPr>
          <w:rFonts w:eastAsia="Times New Roman"/>
          <w:szCs w:val="24"/>
        </w:rPr>
        <w:t>,</w:t>
      </w:r>
      <w:r>
        <w:rPr>
          <w:rFonts w:eastAsia="Times New Roman"/>
          <w:szCs w:val="24"/>
        </w:rPr>
        <w:t xml:space="preserve"> με την Ελλάδα, </w:t>
      </w:r>
      <w:r>
        <w:rPr>
          <w:rFonts w:eastAsia="Times New Roman"/>
          <w:szCs w:val="24"/>
        </w:rPr>
        <w:t>δυστυχώς, να γίνεται η πρώτη δυτική, η πρώτη ευρωπαϊκή χώρα</w:t>
      </w:r>
      <w:r>
        <w:rPr>
          <w:rFonts w:eastAsia="Times New Roman"/>
          <w:szCs w:val="24"/>
        </w:rPr>
        <w:t>,</w:t>
      </w:r>
      <w:r>
        <w:rPr>
          <w:rFonts w:eastAsia="Times New Roman"/>
          <w:szCs w:val="24"/>
        </w:rPr>
        <w:t xml:space="preserve"> που επιβά</w:t>
      </w:r>
      <w:r>
        <w:rPr>
          <w:rFonts w:eastAsia="Times New Roman"/>
          <w:szCs w:val="24"/>
        </w:rPr>
        <w:t>λ</w:t>
      </w:r>
      <w:r>
        <w:rPr>
          <w:rFonts w:eastAsia="Times New Roman"/>
          <w:szCs w:val="24"/>
        </w:rPr>
        <w:t>λει φόρους στη χρήση του διαδικτύου.</w:t>
      </w:r>
    </w:p>
    <w:p w14:paraId="12E5563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Όμως, δεν αρκείστε μόνο σε αυτά, αγαπητοί συνάδελφοι. Εκτελείτε εν ψυχρώ ακόμα και τη βαριά βιομηχανία της χώρας, τον τουρισμό, λίγες μόνο ημέρες πρ</w:t>
      </w:r>
      <w:r>
        <w:rPr>
          <w:rFonts w:eastAsia="Times New Roman" w:cs="Times New Roman"/>
          <w:szCs w:val="24"/>
        </w:rPr>
        <w:t xml:space="preserve">ιν </w:t>
      </w:r>
      <w:r>
        <w:rPr>
          <w:rFonts w:eastAsia="Times New Roman" w:cs="Times New Roman"/>
          <w:szCs w:val="24"/>
        </w:rPr>
        <w:t xml:space="preserve">από </w:t>
      </w:r>
      <w:r>
        <w:rPr>
          <w:rFonts w:eastAsia="Times New Roman" w:cs="Times New Roman"/>
          <w:szCs w:val="24"/>
        </w:rPr>
        <w:t>την επίσημη έναρξη της εαρινής περιόδου. Από 1</w:t>
      </w:r>
      <w:r>
        <w:rPr>
          <w:rFonts w:eastAsia="Times New Roman" w:cs="Times New Roman"/>
          <w:szCs w:val="24"/>
          <w:vertAlign w:val="superscript"/>
        </w:rPr>
        <w:t>ης</w:t>
      </w:r>
      <w:r>
        <w:rPr>
          <w:rFonts w:eastAsia="Times New Roman" w:cs="Times New Roman"/>
          <w:szCs w:val="24"/>
        </w:rPr>
        <w:t xml:space="preserve"> Ιουλίου καταργείτε τους μειωμένους συντελεστές ΦΠΑ σε Θάσο, Άνδρο, Τήνο, Κάρπαθο, Μήλο, Αλόννησο, Κέα, Αντίπαρο και Σίφνο, πλήττοντας σοβαρότατα, βαρύτατα</w:t>
      </w:r>
      <w:r>
        <w:rPr>
          <w:rFonts w:eastAsia="Times New Roman" w:cs="Times New Roman"/>
          <w:szCs w:val="24"/>
        </w:rPr>
        <w:t>,</w:t>
      </w:r>
      <w:r>
        <w:rPr>
          <w:rFonts w:eastAsia="Times New Roman" w:cs="Times New Roman"/>
          <w:szCs w:val="24"/>
        </w:rPr>
        <w:t xml:space="preserve"> την τοπική οικονομία των νησιών. </w:t>
      </w:r>
    </w:p>
    <w:p w14:paraId="12E5563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Από την Πρ</w:t>
      </w:r>
      <w:r>
        <w:rPr>
          <w:rFonts w:eastAsia="Times New Roman" w:cs="Times New Roman"/>
          <w:szCs w:val="24"/>
        </w:rPr>
        <w:t xml:space="preserve">ωτοχρονιά του 2018 επιβάλλετε νέο οριζόντιο κεφαλικό φόρο στον τουρισμό, το τέλος διαμονής στα ξενοδοχεία, βάζοντας επί της ουσίας λουκέτο στα μικρά ξενοδοχεία και στις μικρές οικογενειακές επιχειρήσεις. </w:t>
      </w:r>
    </w:p>
    <w:p w14:paraId="12E5563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Ακόμα, στη ρύθμιση για τον ΕΝΦΙΑ προβλέπετε αύξηση </w:t>
      </w:r>
      <w:r>
        <w:rPr>
          <w:rFonts w:eastAsia="Times New Roman" w:cs="Times New Roman"/>
          <w:szCs w:val="24"/>
        </w:rPr>
        <w:t xml:space="preserve">του συμπληρωματικού φόρου από το 2,5% στο 3,5% για τα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 xml:space="preserve">ικαίου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ερδοσκοπικού </w:t>
      </w:r>
      <w:r>
        <w:rPr>
          <w:rFonts w:eastAsia="Times New Roman" w:cs="Times New Roman"/>
          <w:szCs w:val="24"/>
        </w:rPr>
        <w:t>χ</w:t>
      </w:r>
      <w:r>
        <w:rPr>
          <w:rFonts w:eastAsia="Times New Roman" w:cs="Times New Roman"/>
          <w:szCs w:val="24"/>
        </w:rPr>
        <w:t>αρακτήρα, για τις ιδιοχρησιμοποιούμενες εγκαταστάσεις τους. Λάθος! Μεγάλο λάθος, κύριε Υπουργέ, που είστε και παριστάμενος. Διορθώστε το! Στις δύσκολες</w:t>
      </w:r>
      <w:r>
        <w:rPr>
          <w:rFonts w:eastAsia="Times New Roman" w:cs="Times New Roman"/>
          <w:szCs w:val="24"/>
        </w:rPr>
        <w:t xml:space="preserve"> αυτές ώρες τα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 xml:space="preserve">ικαίου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ερδοσκοπικού </w:t>
      </w:r>
      <w:r>
        <w:rPr>
          <w:rFonts w:eastAsia="Times New Roman" w:cs="Times New Roman"/>
          <w:szCs w:val="24"/>
        </w:rPr>
        <w:t>χ</w:t>
      </w:r>
      <w:r>
        <w:rPr>
          <w:rFonts w:eastAsia="Times New Roman" w:cs="Times New Roman"/>
          <w:szCs w:val="24"/>
        </w:rPr>
        <w:t xml:space="preserve">αρακτήρα πρέπει να παραμείνουν όρθια, γιατί τα σωματεία αυτά είναι στην πρώτη γραμμή της κοινωνικής προσφοράς. Για παράδειγμα, η ΧΑΝΘ στη Θεσσαλονίκη. Μην τα εξοντώνετε. </w:t>
      </w:r>
    </w:p>
    <w:p w14:paraId="12E5563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Δεν μπορώ, επίσης, να μην αναφερθώ και στην πολλαπλή φορολόγηση προς τις επιχειρήσεις. Σε μια εποχή που το φορολογικό σύστημα στην Ελλάδα πρέπει να απλοποιηθεί, προκειμένου να προσελκύσουμε στη χώρα ισχυρούς επενδυτές, εσείς κάνετε ό,τι περνάει από το χέρι</w:t>
      </w:r>
      <w:r>
        <w:rPr>
          <w:rFonts w:eastAsia="Times New Roman" w:cs="Times New Roman"/>
          <w:szCs w:val="24"/>
        </w:rPr>
        <w:t xml:space="preserve"> σας για να διώξετε τους επενδυτές αυτούς, δυναμιτίζοντας κάθε προοπτική ανάπτυξης και δημιουργίας νέων θέσεων εργασίας, διαλύοντας τον ιδιωτικό τομέα και σκοτώνοντας ό,τι παραγωγικό και δημιουργικό έχει απομείνει στη χώρα. </w:t>
      </w:r>
    </w:p>
    <w:p w14:paraId="12E5564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Φυσικά δεν μπορώ να μην αναφερθ</w:t>
      </w:r>
      <w:r>
        <w:rPr>
          <w:rFonts w:eastAsia="Times New Roman" w:cs="Times New Roman"/>
          <w:szCs w:val="24"/>
        </w:rPr>
        <w:t>ώ και στον περίφημο «κόφτη»</w:t>
      </w:r>
      <w:r>
        <w:rPr>
          <w:rFonts w:eastAsia="Times New Roman" w:cs="Times New Roman"/>
          <w:szCs w:val="24"/>
        </w:rPr>
        <w:t>,</w:t>
      </w:r>
      <w:r>
        <w:rPr>
          <w:rFonts w:eastAsia="Times New Roman" w:cs="Times New Roman"/>
          <w:szCs w:val="24"/>
        </w:rPr>
        <w:t xml:space="preserve"> τον οποίο νομίζω ότι η λέξη η οποία τον περιγράφει απόλυτα είναι η λέξη «λαιμητόμος».  Λαιμητόμος για τη δημοκρατία μας, καθώς καταργεί τη Βουλή, μιας και η αυτόματη περικοπή δαπανών θα γίνεται με προεδρικά διατάγματα. Λαιμητόμ</w:t>
      </w:r>
      <w:r>
        <w:rPr>
          <w:rFonts w:eastAsia="Times New Roman" w:cs="Times New Roman"/>
          <w:szCs w:val="24"/>
        </w:rPr>
        <w:t>ος για μισθούς, συντάξεις, κοινωνική πρόνοια. Με λίγα λόγια, μετατρέπετε την Ελλάδα σε Ελλάδα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ορίζοντας επικεφαλής τους γύπες των αγορών, όπως πριν </w:t>
      </w:r>
      <w:r>
        <w:rPr>
          <w:rFonts w:eastAsia="Times New Roman" w:cs="Times New Roman"/>
          <w:szCs w:val="24"/>
        </w:rPr>
        <w:t xml:space="preserve">από </w:t>
      </w:r>
      <w:r>
        <w:rPr>
          <w:rFonts w:eastAsia="Times New Roman" w:cs="Times New Roman"/>
          <w:szCs w:val="24"/>
        </w:rPr>
        <w:t>τις εκλογές έλεγε ο Αλέξης Τσίπρας, στα εύκολα χρόνια της αντιπολίτευσης, τότε που τον διακατείχαν</w:t>
      </w:r>
      <w:r>
        <w:rPr>
          <w:rFonts w:eastAsia="Times New Roman" w:cs="Times New Roman"/>
          <w:szCs w:val="24"/>
        </w:rPr>
        <w:t xml:space="preserve"> ακόμη αυταπάτες. </w:t>
      </w:r>
    </w:p>
    <w:p w14:paraId="12E5564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Και μη βιαστείτε, κυρίες και κύριοι συνάδελφοι της </w:t>
      </w:r>
      <w:r>
        <w:rPr>
          <w:rFonts w:eastAsia="Times New Roman" w:cs="Times New Roman"/>
          <w:szCs w:val="24"/>
        </w:rPr>
        <w:t>σ</w:t>
      </w:r>
      <w:r>
        <w:rPr>
          <w:rFonts w:eastAsia="Times New Roman" w:cs="Times New Roman"/>
          <w:szCs w:val="24"/>
        </w:rPr>
        <w:t>υγκυβέρνησης, να μας κατηγορήσετε ότι δεν κρατούμε εποικοδομητική στάση. Συναίνεση, όμως, δεν σημαίνει να γίνουμε δεκανίκι μιας αποτυχημένης Κυβέρνησης ούτε να γίνουμε συνένοχοι στην άν</w:t>
      </w:r>
      <w:r>
        <w:rPr>
          <w:rFonts w:eastAsia="Times New Roman" w:cs="Times New Roman"/>
          <w:szCs w:val="24"/>
        </w:rPr>
        <w:t xml:space="preserve">ευ προηγουμένου εκποίηση της δημόσιας περιουσίας, στην απώλεια εθνικής κυριαρχίας και στη μετατροπή της Ελλάδος σε ένα απέραντο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χρέους. </w:t>
      </w:r>
    </w:p>
    <w:p w14:paraId="12E5564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2E5564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 Τελειώνω, κύριε Πρόεδρε.</w:t>
      </w:r>
    </w:p>
    <w:p w14:paraId="12E5564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Τα σημερινά αδιέξοδα είναι δικές σας επιλογές. Και επειδή το θράσος είναι κατ’ εξοχήν γνώρισμα εκείνων που αποποιούνται τις ευθύνες τους, μου προκαλεί αλγεινή εντύπωση ότι </w:t>
      </w:r>
      <w:r>
        <w:rPr>
          <w:rFonts w:eastAsia="Times New Roman" w:cs="Times New Roman"/>
          <w:szCs w:val="24"/>
        </w:rPr>
        <w:t>επί</w:t>
      </w:r>
      <w:r>
        <w:rPr>
          <w:rFonts w:eastAsia="Times New Roman" w:cs="Times New Roman"/>
          <w:szCs w:val="24"/>
        </w:rPr>
        <w:t xml:space="preserve"> δεκαέξι μήνες οι Βουλευτές της </w:t>
      </w:r>
      <w:r>
        <w:rPr>
          <w:rFonts w:eastAsia="Times New Roman" w:cs="Times New Roman"/>
          <w:szCs w:val="24"/>
        </w:rPr>
        <w:t>σ</w:t>
      </w:r>
      <w:r>
        <w:rPr>
          <w:rFonts w:eastAsia="Times New Roman" w:cs="Times New Roman"/>
          <w:szCs w:val="24"/>
        </w:rPr>
        <w:t>υγκυβέρνησης είναι πολύ στενοχωρημένοι, αλλά όχι</w:t>
      </w:r>
      <w:r>
        <w:rPr>
          <w:rFonts w:eastAsia="Times New Roman" w:cs="Times New Roman"/>
          <w:szCs w:val="24"/>
        </w:rPr>
        <w:t xml:space="preserve"> μεταμελημένοι. Πάντα φταίει κάποιος άλλος, είτε είναι τα κανάλια της διαπλοκής είτε οι δημοσιογράφοι είτε κάποιος μη αριστερός τέλος πάντων. </w:t>
      </w:r>
    </w:p>
    <w:p w14:paraId="12E5564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Μην ξεγελιέστε, λοιπόν, στον ΣΥΡΙΖΑ και τους ΑΝΕΛ. Επειδή υπογράψατε κι εσείς μνημόνια, αυτό το πράγμα δεν σας κά</w:t>
      </w:r>
      <w:r>
        <w:rPr>
          <w:rFonts w:eastAsia="Times New Roman" w:cs="Times New Roman"/>
          <w:szCs w:val="24"/>
        </w:rPr>
        <w:t>νει ίδιους με εμάς. Δεν είμαστε όλοι το ίδιο. Εμείς στη διετία 2012–2014 εφαρμόσαμε ένα διαφορετικό μείγμα πολιτικής</w:t>
      </w:r>
      <w:r>
        <w:rPr>
          <w:rFonts w:eastAsia="Times New Roman" w:cs="Times New Roman"/>
          <w:szCs w:val="24"/>
        </w:rPr>
        <w:t>,</w:t>
      </w:r>
      <w:r>
        <w:rPr>
          <w:rFonts w:eastAsia="Times New Roman" w:cs="Times New Roman"/>
          <w:szCs w:val="24"/>
        </w:rPr>
        <w:t xml:space="preserve"> που έχει στο επίκεντρο τη συγκράτηση των δαπανών και όχι την αύξηση της φορολογίας. Εμείς πιστεύουμε στην οικονομία της αγοράς και μιλάμε </w:t>
      </w:r>
      <w:r>
        <w:rPr>
          <w:rFonts w:eastAsia="Times New Roman" w:cs="Times New Roman"/>
          <w:szCs w:val="24"/>
        </w:rPr>
        <w:t xml:space="preserve">για υψηλούς ρυθμούς ανάπτυξης με βιώσιμο τρόπο, δηλαδή με αποκατάσταση της εμπιστοσύνης, επιτάχυνση των μεταρρυθμίσεων και των αποκρατικοποιήσεων, προσέλκυση επενδύσεων, αύξηση της απασχόλησης. </w:t>
      </w:r>
    </w:p>
    <w:p w14:paraId="12E5564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Ολοκληρώστε, κύριε συνάδελφ</w:t>
      </w:r>
      <w:r>
        <w:rPr>
          <w:rFonts w:eastAsia="Times New Roman" w:cs="Times New Roman"/>
          <w:szCs w:val="24"/>
        </w:rPr>
        <w:t>ε.</w:t>
      </w:r>
    </w:p>
    <w:p w14:paraId="12E5564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Τελειώνω, κύριε Πρόεδρε.</w:t>
      </w:r>
    </w:p>
    <w:p w14:paraId="12E5564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Ρωτώ, κυρίες και κύριοι συνάδελφοι, μετά από δεκαέξι μήνες διακυβέρνησης ΣΥΡΙΖΑ–ΑΝΕΛ: Τελικά ποιος είναι </w:t>
      </w:r>
      <w:r>
        <w:rPr>
          <w:rFonts w:eastAsia="Times New Roman" w:cs="Times New Roman"/>
          <w:szCs w:val="24"/>
        </w:rPr>
        <w:t>«</w:t>
      </w:r>
      <w:r>
        <w:rPr>
          <w:rFonts w:eastAsia="Times New Roman" w:cs="Times New Roman"/>
          <w:szCs w:val="24"/>
        </w:rPr>
        <w:t>γερμανοτσολιάς</w:t>
      </w:r>
      <w:r>
        <w:rPr>
          <w:rFonts w:eastAsia="Times New Roman" w:cs="Times New Roman"/>
          <w:szCs w:val="24"/>
        </w:rPr>
        <w:t>»</w:t>
      </w:r>
      <w:r>
        <w:rPr>
          <w:rFonts w:eastAsia="Times New Roman" w:cs="Times New Roman"/>
          <w:szCs w:val="24"/>
        </w:rPr>
        <w:t>, ποιος είναι βολεμένος, ποιος είναι ντόπια αντίδραση; Εμείς</w:t>
      </w:r>
      <w:r>
        <w:rPr>
          <w:rFonts w:eastAsia="Times New Roman" w:cs="Times New Roman"/>
          <w:szCs w:val="24"/>
        </w:rPr>
        <w:t>,</w:t>
      </w:r>
      <w:r>
        <w:rPr>
          <w:rFonts w:eastAsia="Times New Roman" w:cs="Times New Roman"/>
          <w:szCs w:val="24"/>
        </w:rPr>
        <w:t xml:space="preserve"> που βάλαμε πλάτη στα δύσκ</w:t>
      </w:r>
      <w:r>
        <w:rPr>
          <w:rFonts w:eastAsia="Times New Roman" w:cs="Times New Roman"/>
          <w:szCs w:val="24"/>
        </w:rPr>
        <w:t>ολα και παραδώσαμε μια χώρα με πραγματικά πλεονάσματα εντός του ευρώ</w:t>
      </w:r>
      <w:r>
        <w:rPr>
          <w:rFonts w:eastAsia="Times New Roman" w:cs="Times New Roman"/>
          <w:szCs w:val="24"/>
        </w:rPr>
        <w:t>,</w:t>
      </w:r>
      <w:r>
        <w:rPr>
          <w:rFonts w:eastAsia="Times New Roman" w:cs="Times New Roman"/>
          <w:szCs w:val="24"/>
        </w:rPr>
        <w:t xml:space="preserve"> ή οι σημερινοί κυβερνώντες</w:t>
      </w:r>
      <w:r>
        <w:rPr>
          <w:rFonts w:eastAsia="Times New Roman" w:cs="Times New Roman"/>
          <w:szCs w:val="24"/>
        </w:rPr>
        <w:t>,</w:t>
      </w:r>
      <w:r>
        <w:rPr>
          <w:rFonts w:eastAsia="Times New Roman" w:cs="Times New Roman"/>
          <w:szCs w:val="24"/>
        </w:rPr>
        <w:t xml:space="preserve"> που μετατρέπουν τη χώρα σε χώρο; Εμείς</w:t>
      </w:r>
      <w:r>
        <w:rPr>
          <w:rFonts w:eastAsia="Times New Roman" w:cs="Times New Roman"/>
          <w:szCs w:val="24"/>
        </w:rPr>
        <w:t>,</w:t>
      </w:r>
      <w:r>
        <w:rPr>
          <w:rFonts w:eastAsia="Times New Roman" w:cs="Times New Roman"/>
          <w:szCs w:val="24"/>
        </w:rPr>
        <w:t xml:space="preserve"> που είπαμε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στην Ελλάδα της παραγωγής, των εξαγωγών και της κανονικότητας</w:t>
      </w:r>
      <w:r>
        <w:rPr>
          <w:rFonts w:eastAsia="Times New Roman" w:cs="Times New Roman"/>
          <w:szCs w:val="24"/>
        </w:rPr>
        <w:t>,</w:t>
      </w:r>
      <w:r>
        <w:rPr>
          <w:rFonts w:eastAsia="Times New Roman" w:cs="Times New Roman"/>
          <w:szCs w:val="24"/>
        </w:rPr>
        <w:t xml:space="preserve"> ή εκείνοι</w:t>
      </w:r>
      <w:r>
        <w:rPr>
          <w:rFonts w:eastAsia="Times New Roman" w:cs="Times New Roman"/>
          <w:szCs w:val="24"/>
        </w:rPr>
        <w:t>,</w:t>
      </w:r>
      <w:r>
        <w:rPr>
          <w:rFonts w:eastAsia="Times New Roman" w:cs="Times New Roman"/>
          <w:szCs w:val="24"/>
        </w:rPr>
        <w:t xml:space="preserve"> που σήμερα μιλούν για Ελλάδα εθνικά υπερήφανη και σκληρή διαπραγμάτευση, φορτώνοντας στην πλάτη του ελληνικού λαού δεκάδες δισεκατομμύρια; Εμείς</w:t>
      </w:r>
      <w:r>
        <w:rPr>
          <w:rFonts w:eastAsia="Times New Roman" w:cs="Times New Roman"/>
          <w:szCs w:val="24"/>
        </w:rPr>
        <w:t>,</w:t>
      </w:r>
      <w:r>
        <w:rPr>
          <w:rFonts w:eastAsia="Times New Roman" w:cs="Times New Roman"/>
          <w:szCs w:val="24"/>
        </w:rPr>
        <w:t xml:space="preserve"> που οραματιστήκαμε μια Ελλάδα χωρίς δανεικά</w:t>
      </w:r>
      <w:r>
        <w:rPr>
          <w:rFonts w:eastAsia="Times New Roman" w:cs="Times New Roman"/>
          <w:szCs w:val="24"/>
        </w:rPr>
        <w:t>,</w:t>
      </w:r>
      <w:r>
        <w:rPr>
          <w:rFonts w:eastAsia="Times New Roman" w:cs="Times New Roman"/>
          <w:szCs w:val="24"/>
        </w:rPr>
        <w:t xml:space="preserve"> ή εκείνοι</w:t>
      </w:r>
      <w:r>
        <w:rPr>
          <w:rFonts w:eastAsia="Times New Roman" w:cs="Times New Roman"/>
          <w:szCs w:val="24"/>
        </w:rPr>
        <w:t>,</w:t>
      </w:r>
      <w:r>
        <w:rPr>
          <w:rFonts w:eastAsia="Times New Roman" w:cs="Times New Roman"/>
          <w:szCs w:val="24"/>
        </w:rPr>
        <w:t xml:space="preserve"> που λανσάρουν προς τα έξω την Ελλάδα της κακώς εννοού</w:t>
      </w:r>
      <w:r>
        <w:rPr>
          <w:rFonts w:eastAsia="Times New Roman" w:cs="Times New Roman"/>
          <w:szCs w:val="24"/>
        </w:rPr>
        <w:t xml:space="preserve">μενης μαγκιάς; </w:t>
      </w:r>
    </w:p>
    <w:p w14:paraId="12E5564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Προσωπικά –και κλείνω, κύριε Πρόεδρε</w:t>
      </w:r>
      <w:r>
        <w:rPr>
          <w:rFonts w:eastAsia="Times New Roman" w:cs="Times New Roman"/>
          <w:szCs w:val="24"/>
        </w:rPr>
        <w:t>,</w:t>
      </w:r>
      <w:r>
        <w:rPr>
          <w:rFonts w:eastAsia="Times New Roman" w:cs="Times New Roman"/>
          <w:szCs w:val="24"/>
        </w:rPr>
        <w:t xml:space="preserve"> κι ευχαριστώ για την ανοχή σας- επέλεξα συνειδητά να ανήκω στους πρώτους. Καλύτερα –κατά τους χαρακτηρισμούς του ΣΥΡΙΖΑ- ντόπια αντίδραση</w:t>
      </w:r>
      <w:r>
        <w:rPr>
          <w:rFonts w:eastAsia="Times New Roman" w:cs="Times New Roman"/>
          <w:szCs w:val="24"/>
        </w:rPr>
        <w:t>,</w:t>
      </w:r>
      <w:r>
        <w:rPr>
          <w:rFonts w:eastAsia="Times New Roman" w:cs="Times New Roman"/>
          <w:szCs w:val="24"/>
        </w:rPr>
        <w:t xml:space="preserve"> παρά αριστερός και νεκροθάφτης της Ελλάδος! </w:t>
      </w:r>
    </w:p>
    <w:p w14:paraId="12E5564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E5564B"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w:t>
      </w:r>
      <w:r>
        <w:rPr>
          <w:rFonts w:eastAsia="Times New Roman" w:cs="Times New Roman"/>
          <w:szCs w:val="24"/>
        </w:rPr>
        <w:t>ειροκροτήματα από την πτέρυγα της Νέας Δημοκρατίας)</w:t>
      </w:r>
    </w:p>
    <w:p w14:paraId="12E5564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κ. Θεωνάς από τον ΣΥΡΙΖΑ. </w:t>
      </w:r>
    </w:p>
    <w:p w14:paraId="12E5564D" w14:textId="77777777" w:rsidR="00A37F14" w:rsidRDefault="002C15DC">
      <w:pPr>
        <w:spacing w:line="600" w:lineRule="auto"/>
        <w:ind w:firstLine="720"/>
        <w:jc w:val="both"/>
        <w:rPr>
          <w:rFonts w:eastAsia="Times New Roman"/>
          <w:szCs w:val="24"/>
        </w:rPr>
      </w:pPr>
      <w:r>
        <w:rPr>
          <w:rFonts w:eastAsia="Times New Roman"/>
          <w:b/>
          <w:szCs w:val="24"/>
        </w:rPr>
        <w:t xml:space="preserve">ΙΩΑΝΝΗΣ ΘΕΩΝΑΣ: </w:t>
      </w:r>
      <w:r>
        <w:rPr>
          <w:rFonts w:eastAsia="Times New Roman"/>
          <w:szCs w:val="24"/>
        </w:rPr>
        <w:t>Ευχαριστώ, κύριε Πρόεδρε.</w:t>
      </w:r>
    </w:p>
    <w:p w14:paraId="12E5564E" w14:textId="77777777" w:rsidR="00A37F14" w:rsidRDefault="002C15DC">
      <w:pPr>
        <w:spacing w:line="600" w:lineRule="auto"/>
        <w:ind w:firstLine="720"/>
        <w:jc w:val="both"/>
        <w:rPr>
          <w:rFonts w:eastAsia="Times New Roman"/>
          <w:szCs w:val="24"/>
        </w:rPr>
      </w:pPr>
      <w:r>
        <w:rPr>
          <w:rFonts w:eastAsia="Times New Roman"/>
          <w:szCs w:val="24"/>
        </w:rPr>
        <w:t xml:space="preserve">Κυρίες και κύριοι συνάδελφοι, δεν μπορώ να ξεκινήσω να μιλήσω σήμερα, για πρώτη φορά </w:t>
      </w:r>
      <w:r>
        <w:rPr>
          <w:rFonts w:eastAsia="Times New Roman"/>
          <w:szCs w:val="24"/>
        </w:rPr>
        <w:t xml:space="preserve">αυτές τις μέρες στην Ολομέλεια της Βουλής, χωρίς να ασχοληθώ με την εμφάνιση που είχαμε σαν Βουλή τις δυο-τρεις προηγούμενες μέρες. </w:t>
      </w:r>
    </w:p>
    <w:p w14:paraId="12E5564F" w14:textId="77777777" w:rsidR="00A37F14" w:rsidRDefault="002C15DC">
      <w:pPr>
        <w:spacing w:line="600" w:lineRule="auto"/>
        <w:ind w:firstLine="720"/>
        <w:jc w:val="both"/>
        <w:rPr>
          <w:rFonts w:eastAsia="Times New Roman"/>
          <w:szCs w:val="24"/>
        </w:rPr>
      </w:pPr>
      <w:r>
        <w:rPr>
          <w:rFonts w:eastAsia="Times New Roman"/>
          <w:szCs w:val="24"/>
        </w:rPr>
        <w:t>Θέλω να στηλιτεύσω αυτό το φαινόμενο</w:t>
      </w:r>
      <w:r>
        <w:rPr>
          <w:rFonts w:eastAsia="Times New Roman"/>
          <w:szCs w:val="24"/>
        </w:rPr>
        <w:t>,</w:t>
      </w:r>
      <w:r>
        <w:rPr>
          <w:rFonts w:eastAsia="Times New Roman"/>
          <w:szCs w:val="24"/>
        </w:rPr>
        <w:t xml:space="preserve"> η Βουλή να λειτουργεί σαν γήπεδο ποδοσφαίρου -να μην πω σαν χούλιγκαν-</w:t>
      </w:r>
      <w:r>
        <w:rPr>
          <w:rFonts w:eastAsia="Times New Roman"/>
          <w:szCs w:val="24"/>
        </w:rPr>
        <w:t>,</w:t>
      </w:r>
      <w:r>
        <w:rPr>
          <w:rFonts w:eastAsia="Times New Roman"/>
          <w:szCs w:val="24"/>
        </w:rPr>
        <w:t xml:space="preserve"> διότι θεωρώ ό</w:t>
      </w:r>
      <w:r>
        <w:rPr>
          <w:rFonts w:eastAsia="Times New Roman"/>
          <w:szCs w:val="24"/>
        </w:rPr>
        <w:t>τι δεν τιμά ούτε τα πρόσωπα</w:t>
      </w:r>
      <w:r>
        <w:rPr>
          <w:rFonts w:eastAsia="Times New Roman"/>
          <w:szCs w:val="24"/>
        </w:rPr>
        <w:t>,</w:t>
      </w:r>
      <w:r>
        <w:rPr>
          <w:rFonts w:eastAsia="Times New Roman"/>
          <w:szCs w:val="24"/>
        </w:rPr>
        <w:t xml:space="preserve"> που απαρτίζουν τη σύνθεση της Βουλής</w:t>
      </w:r>
      <w:r>
        <w:rPr>
          <w:rFonts w:eastAsia="Times New Roman"/>
          <w:szCs w:val="24"/>
        </w:rPr>
        <w:t>,</w:t>
      </w:r>
      <w:r>
        <w:rPr>
          <w:rFonts w:eastAsia="Times New Roman"/>
          <w:szCs w:val="24"/>
        </w:rPr>
        <w:t xml:space="preserve"> ούτε γενικότερα ολόκληρο το Κοινοβούλιο. </w:t>
      </w:r>
    </w:p>
    <w:p w14:paraId="12E55650" w14:textId="77777777" w:rsidR="00A37F14" w:rsidRDefault="002C15DC">
      <w:pPr>
        <w:spacing w:line="600" w:lineRule="auto"/>
        <w:ind w:firstLine="720"/>
        <w:jc w:val="both"/>
        <w:rPr>
          <w:rFonts w:eastAsia="Times New Roman"/>
          <w:szCs w:val="24"/>
        </w:rPr>
      </w:pPr>
      <w:r>
        <w:rPr>
          <w:rFonts w:eastAsia="Times New Roman"/>
          <w:szCs w:val="24"/>
        </w:rPr>
        <w:t>Νομίζω ότι αυτός ο τρόπος λειτουργίας αποτελεί μεγάλο κίνδυνο για τον ίδιο τον κοινοβουλευτισμό και τη δημοκρατία. Γιατί, όταν το σημαντικότερο θεσ</w:t>
      </w:r>
      <w:r>
        <w:rPr>
          <w:rFonts w:eastAsia="Times New Roman"/>
          <w:szCs w:val="24"/>
        </w:rPr>
        <w:t xml:space="preserve">μικό πολιτικό όργανο της δημοκρατίας το μεταχειριζόμαστε με αυτόν τον τρόπο, νομίζω ότι μπαίνει σε κίνδυνο πια η ίδια η έννοια της δημοκρατίας και το δημοκρατικό πολίτευμα της χώρας. </w:t>
      </w:r>
    </w:p>
    <w:p w14:paraId="12E55651" w14:textId="77777777" w:rsidR="00A37F14" w:rsidRDefault="002C15DC">
      <w:pPr>
        <w:spacing w:line="600" w:lineRule="auto"/>
        <w:ind w:firstLine="720"/>
        <w:jc w:val="both"/>
        <w:rPr>
          <w:rFonts w:eastAsia="Times New Roman"/>
          <w:szCs w:val="24"/>
        </w:rPr>
      </w:pPr>
      <w:r>
        <w:rPr>
          <w:rFonts w:eastAsia="Times New Roman"/>
          <w:szCs w:val="24"/>
        </w:rPr>
        <w:t xml:space="preserve">Και στις συνεδριάσεις των </w:t>
      </w:r>
      <w:r>
        <w:rPr>
          <w:rFonts w:eastAsia="Times New Roman"/>
          <w:szCs w:val="24"/>
        </w:rPr>
        <w:t>ε</w:t>
      </w:r>
      <w:r>
        <w:rPr>
          <w:rFonts w:eastAsia="Times New Roman"/>
          <w:szCs w:val="24"/>
        </w:rPr>
        <w:t>πιτροπών αλλά και στις κοινές συνεδριάσεις το</w:t>
      </w:r>
      <w:r>
        <w:rPr>
          <w:rFonts w:eastAsia="Times New Roman"/>
          <w:szCs w:val="24"/>
        </w:rPr>
        <w:t>υς</w:t>
      </w:r>
      <w:r>
        <w:rPr>
          <w:rFonts w:eastAsia="Times New Roman"/>
          <w:szCs w:val="24"/>
        </w:rPr>
        <w:t>,</w:t>
      </w:r>
      <w:r>
        <w:rPr>
          <w:rFonts w:eastAsia="Times New Roman"/>
          <w:szCs w:val="24"/>
        </w:rPr>
        <w:t xml:space="preserve"> που έγιναν στην Αίθουσα της Ολομέλειας, παρουσιάστηκαν φαινόμενα να μην μπορούν οι Προεδρεύοντες να διευθύνουν τη διαδικασία και την εργασία, διότι από κάτω ο καθένας έπαιρνε το μικρόφωνο μόνος του και έκανε και τον πρόεδρο κι έλεγε στον Πρόεδρο τι έπρ</w:t>
      </w:r>
      <w:r>
        <w:rPr>
          <w:rFonts w:eastAsia="Times New Roman"/>
          <w:szCs w:val="24"/>
        </w:rPr>
        <w:t xml:space="preserve">επε να κάνει. </w:t>
      </w:r>
    </w:p>
    <w:p w14:paraId="12E55652" w14:textId="77777777" w:rsidR="00A37F14" w:rsidRDefault="002C15DC">
      <w:pPr>
        <w:spacing w:line="600" w:lineRule="auto"/>
        <w:ind w:firstLine="720"/>
        <w:jc w:val="both"/>
        <w:rPr>
          <w:rFonts w:eastAsia="Times New Roman"/>
          <w:szCs w:val="24"/>
        </w:rPr>
      </w:pPr>
      <w:r>
        <w:rPr>
          <w:rFonts w:eastAsia="Times New Roman"/>
          <w:szCs w:val="24"/>
        </w:rPr>
        <w:t>Τα πρωτοσέλιδα των εφημερίδων των επόμενων ημερών</w:t>
      </w:r>
      <w:r>
        <w:rPr>
          <w:rFonts w:eastAsia="Times New Roman"/>
          <w:szCs w:val="24"/>
        </w:rPr>
        <w:t>,</w:t>
      </w:r>
      <w:r>
        <w:rPr>
          <w:rFonts w:eastAsia="Times New Roman"/>
          <w:szCs w:val="24"/>
        </w:rPr>
        <w:t xml:space="preserve"> από αυτά τα φαινόμενα</w:t>
      </w:r>
      <w:r>
        <w:rPr>
          <w:rFonts w:eastAsia="Times New Roman"/>
          <w:szCs w:val="24"/>
        </w:rPr>
        <w:t>,</w:t>
      </w:r>
      <w:r>
        <w:rPr>
          <w:rFonts w:eastAsia="Times New Roman"/>
          <w:szCs w:val="24"/>
        </w:rPr>
        <w:t xml:space="preserve"> δίνουν και το μέτρο του ποια κατάσταση</w:t>
      </w:r>
      <w:r>
        <w:rPr>
          <w:rFonts w:eastAsia="Times New Roman"/>
          <w:szCs w:val="24"/>
        </w:rPr>
        <w:t xml:space="preserve"> είχε διαμορφωθεί και πώς αντιμετωπίστηκε. «Το πεζοδρόμιο στη Βουλή», ήταν κάποια από τα πρωτοσέλιδα των εφημερίδων, όταν παρουσίαζαν αυτή την κατάσταση που είχε διαμορφωθεί εδώ πέρα.     </w:t>
      </w:r>
    </w:p>
    <w:p w14:paraId="12E55653" w14:textId="77777777" w:rsidR="00A37F14" w:rsidRDefault="002C15DC">
      <w:pPr>
        <w:spacing w:line="600" w:lineRule="auto"/>
        <w:ind w:firstLine="720"/>
        <w:jc w:val="both"/>
        <w:rPr>
          <w:rFonts w:eastAsia="Times New Roman"/>
          <w:szCs w:val="24"/>
        </w:rPr>
      </w:pPr>
      <w:r>
        <w:rPr>
          <w:rFonts w:eastAsia="Times New Roman"/>
          <w:szCs w:val="24"/>
        </w:rPr>
        <w:t xml:space="preserve">Εγώ έχω επανειλημμένα κάνει παρατηρήσεις και σχόλια για το επίπεδο </w:t>
      </w:r>
      <w:r>
        <w:rPr>
          <w:rFonts w:eastAsia="Times New Roman"/>
          <w:szCs w:val="24"/>
        </w:rPr>
        <w:t>του πολιτικού διαλόγου, που κυρίως περιλαμβάνει χαρακτηρισμούς, υβριστικές εκφράσεις και περιεχόμενο θλιβερό και πρόστυχο. Δεν νομίζω, αγαπητοί συνάδελφοι και συναδέλφισσες, ότι μπορεί να συνεχίζεται αυτή η ιστορία και να λέγεται «είστε ψεύτες, είστε ανίκα</w:t>
      </w:r>
      <w:r>
        <w:rPr>
          <w:rFonts w:eastAsia="Times New Roman"/>
          <w:szCs w:val="24"/>
        </w:rPr>
        <w:t>νοι, είστε έτσι, είστε αλλιώς». Είναι δυνατόν συνέχεια να θεωρούμε ότι είναι πολιτικός διάλογος οι βρισιές; Η βρισιά δεν ξέρω πού αλλού μπορεί να είναι καθημερινή δραστηριότητα ή δράση ή έκφραση, αλλά στο Κοινοβούλιο νομίζω ότι είναι απαράδεκτο να είναι στ</w:t>
      </w:r>
      <w:r>
        <w:rPr>
          <w:rFonts w:eastAsia="Times New Roman"/>
          <w:szCs w:val="24"/>
        </w:rPr>
        <w:t xml:space="preserve">ην ημερήσια διάταξη. </w:t>
      </w:r>
    </w:p>
    <w:p w14:paraId="12E55654" w14:textId="77777777" w:rsidR="00A37F14" w:rsidRDefault="002C15DC">
      <w:pPr>
        <w:spacing w:line="600" w:lineRule="auto"/>
        <w:ind w:firstLine="720"/>
        <w:jc w:val="both"/>
        <w:rPr>
          <w:rFonts w:eastAsia="Times New Roman"/>
          <w:szCs w:val="24"/>
        </w:rPr>
      </w:pPr>
      <w:r>
        <w:rPr>
          <w:rFonts w:eastAsia="Times New Roman"/>
          <w:szCs w:val="24"/>
        </w:rPr>
        <w:t>Απλώς το παρατηρώ και το σχολιάζω, το στηλιτεύω με μία έννοια, γιατί θεωρώ ότι και ο κόσμος που έβλεπε αυτά τα φαινόμενα πρέπει να ακούει μια φωνή</w:t>
      </w:r>
      <w:r>
        <w:rPr>
          <w:rFonts w:eastAsia="Times New Roman"/>
          <w:szCs w:val="24"/>
        </w:rPr>
        <w:t>,</w:t>
      </w:r>
      <w:r>
        <w:rPr>
          <w:rFonts w:eastAsia="Times New Roman"/>
          <w:szCs w:val="24"/>
        </w:rPr>
        <w:t xml:space="preserve"> που λέει ότι δεν μπορεί αυτή η κατάσταση να συνεχίζεται στο ελληνικό Κοινοβούλιο.</w:t>
      </w:r>
    </w:p>
    <w:p w14:paraId="12E55655" w14:textId="77777777" w:rsidR="00A37F14" w:rsidRDefault="002C15DC">
      <w:pPr>
        <w:spacing w:line="600" w:lineRule="auto"/>
        <w:ind w:firstLine="720"/>
        <w:jc w:val="both"/>
        <w:rPr>
          <w:rFonts w:eastAsia="Times New Roman"/>
          <w:szCs w:val="24"/>
        </w:rPr>
      </w:pPr>
      <w:r>
        <w:rPr>
          <w:rFonts w:eastAsia="Times New Roman"/>
          <w:szCs w:val="24"/>
        </w:rPr>
        <w:t xml:space="preserve">Παρακάτω τώρα. Η ομιλήτρια της Νέας Δημοκρατίας μάς υπέδειξε χθες-προχθές να μελετήσουμε την τοποθέτηση του κ. Σταϊκούρα, ο οποίος, όπως εκείνη είπε, έχει καταγράψει κάποια σημεία –είπε για δεκαεπτά ή είκοσι επτά σημεία, δεν θυμάμαι- από τις ομιλίες του </w:t>
      </w:r>
      <w:r>
        <w:rPr>
          <w:rFonts w:eastAsia="Times New Roman"/>
          <w:szCs w:val="24"/>
        </w:rPr>
        <w:t>Π</w:t>
      </w:r>
      <w:r>
        <w:rPr>
          <w:rFonts w:eastAsia="Times New Roman"/>
          <w:szCs w:val="24"/>
        </w:rPr>
        <w:t>ρ</w:t>
      </w:r>
      <w:r>
        <w:rPr>
          <w:rFonts w:eastAsia="Times New Roman"/>
          <w:szCs w:val="24"/>
        </w:rPr>
        <w:t xml:space="preserve">ωθυπουργού Αλέξη Τσίπρα που δεν επιβεβαιώνονται στην πράξη. </w:t>
      </w:r>
    </w:p>
    <w:p w14:paraId="12E55656" w14:textId="77777777" w:rsidR="00A37F14" w:rsidRDefault="002C15DC">
      <w:pPr>
        <w:spacing w:line="600" w:lineRule="auto"/>
        <w:ind w:firstLine="720"/>
        <w:jc w:val="both"/>
        <w:rPr>
          <w:rFonts w:eastAsia="Times New Roman"/>
          <w:szCs w:val="24"/>
        </w:rPr>
      </w:pPr>
      <w:r>
        <w:rPr>
          <w:rFonts w:eastAsia="Times New Roman"/>
          <w:szCs w:val="24"/>
        </w:rPr>
        <w:t>Αγαπητοί συνάδελφοι και συναδέλφισσες, βαρέθηκα αυτές τις ημέρες να ακούω στη Βουλή αυτά τα επιχειρήματα συνέχεια, με εκφράσεις που θεωρώ ότι μπορούν να εκφράσουν μόνο όσοι θέλουν να καταγγείλουν</w:t>
      </w:r>
      <w:r>
        <w:rPr>
          <w:rFonts w:eastAsia="Times New Roman"/>
          <w:szCs w:val="24"/>
        </w:rPr>
        <w:t xml:space="preserve"> την Κυβέρνηση ή να κάνουν κριτική στην Κυβέρνηση</w:t>
      </w:r>
      <w:r>
        <w:rPr>
          <w:rFonts w:eastAsia="Times New Roman"/>
          <w:szCs w:val="24"/>
        </w:rPr>
        <w:t>,</w:t>
      </w:r>
      <w:r>
        <w:rPr>
          <w:rFonts w:eastAsia="Times New Roman"/>
          <w:szCs w:val="24"/>
        </w:rPr>
        <w:t xml:space="preserve"> </w:t>
      </w:r>
      <w:r>
        <w:rPr>
          <w:rFonts w:eastAsia="Times New Roman"/>
          <w:szCs w:val="24"/>
        </w:rPr>
        <w:t>αλλά</w:t>
      </w:r>
      <w:r>
        <w:rPr>
          <w:rFonts w:eastAsia="Times New Roman"/>
          <w:szCs w:val="24"/>
        </w:rPr>
        <w:t xml:space="preserve"> να μιλάνε με χαρακτηρισμούς που είναι απαράδεκτοι και θεωρώ ότι προσβάλλουν και το επίπεδό μας. </w:t>
      </w:r>
    </w:p>
    <w:p w14:paraId="12E55657" w14:textId="77777777" w:rsidR="00A37F14" w:rsidRDefault="002C15DC">
      <w:pPr>
        <w:spacing w:line="600" w:lineRule="auto"/>
        <w:ind w:firstLine="720"/>
        <w:jc w:val="both"/>
        <w:rPr>
          <w:rFonts w:eastAsia="Times New Roman"/>
          <w:szCs w:val="24"/>
        </w:rPr>
      </w:pPr>
      <w:r>
        <w:rPr>
          <w:rFonts w:eastAsia="Times New Roman"/>
          <w:szCs w:val="24"/>
        </w:rPr>
        <w:t xml:space="preserve">Επειδή, όμως, πολλές φωνές ακούστηκαν από τη Νέα Δημοκρατία και την προηγούμενη </w:t>
      </w:r>
      <w:r>
        <w:rPr>
          <w:rFonts w:eastAsia="Times New Roman"/>
          <w:szCs w:val="24"/>
        </w:rPr>
        <w:t>κ</w:t>
      </w:r>
      <w:r>
        <w:rPr>
          <w:rFonts w:eastAsia="Times New Roman"/>
          <w:szCs w:val="24"/>
        </w:rPr>
        <w:t xml:space="preserve">υβέρνηση, θα ήθελα να </w:t>
      </w:r>
      <w:r>
        <w:rPr>
          <w:rFonts w:eastAsia="Times New Roman"/>
          <w:szCs w:val="24"/>
        </w:rPr>
        <w:t xml:space="preserve">ρωτήσω: Έχετε διαβάσει, αγαπητοί συνάδελφοι και συναδέλφισσες, τη δανειακή σύμβαση των 130 δισεκατομμυρίων του πρώτου μνημονίου; Την έχετε διαβάσει; Εγώ θα σας θυμίσω μερικά πράγματα που περιλαμβάνονται. </w:t>
      </w:r>
    </w:p>
    <w:p w14:paraId="12E55658" w14:textId="77777777" w:rsidR="00A37F14" w:rsidRDefault="002C15DC">
      <w:pPr>
        <w:spacing w:line="600" w:lineRule="auto"/>
        <w:ind w:firstLine="720"/>
        <w:jc w:val="both"/>
        <w:rPr>
          <w:rFonts w:eastAsia="Times New Roman"/>
          <w:szCs w:val="24"/>
        </w:rPr>
      </w:pPr>
      <w:r>
        <w:rPr>
          <w:rFonts w:eastAsia="Times New Roman"/>
          <w:szCs w:val="24"/>
        </w:rPr>
        <w:t>Πρώτον, όλα τα έσοδα που προκύπτουν από τις ιδιωτικ</w:t>
      </w:r>
      <w:r>
        <w:rPr>
          <w:rFonts w:eastAsia="Times New Roman"/>
          <w:szCs w:val="24"/>
        </w:rPr>
        <w:t xml:space="preserve">οποιήσεις, για τις οποίες κόπτεστε πάντα και θεωρείτε ότι πρέπει να είναι στην ημερήσια διάταξη, πήγαιναν στον λογαριασμό του Λουξεμβούργου, για να πληρώνονται οι δανειστές.                 </w:t>
      </w:r>
    </w:p>
    <w:p w14:paraId="12E55659" w14:textId="77777777" w:rsidR="00A37F14" w:rsidRDefault="002C15DC">
      <w:pPr>
        <w:spacing w:line="600" w:lineRule="auto"/>
        <w:ind w:firstLine="720"/>
        <w:jc w:val="both"/>
        <w:rPr>
          <w:rFonts w:eastAsia="Times New Roman"/>
          <w:szCs w:val="24"/>
        </w:rPr>
      </w:pPr>
      <w:r>
        <w:rPr>
          <w:rFonts w:eastAsia="Times New Roman"/>
          <w:szCs w:val="24"/>
        </w:rPr>
        <w:t>Επίσης, στον ίδιο λογαριασμό πήγαινε και μεγάλο μέρος από τα έσοδ</w:t>
      </w:r>
      <w:r>
        <w:rPr>
          <w:rFonts w:eastAsia="Times New Roman"/>
          <w:szCs w:val="24"/>
        </w:rPr>
        <w:t>α του ΦΠΑ καθώς και ένα σημαντικό μέρος από τα έσοδα του κράτους</w:t>
      </w:r>
      <w:r>
        <w:rPr>
          <w:rFonts w:eastAsia="Times New Roman"/>
          <w:szCs w:val="24"/>
        </w:rPr>
        <w:t>,</w:t>
      </w:r>
      <w:r>
        <w:rPr>
          <w:rFonts w:eastAsia="Times New Roman"/>
          <w:szCs w:val="24"/>
        </w:rPr>
        <w:t xml:space="preserve"> από την άμεση και έμμεση φορολογία. </w:t>
      </w:r>
    </w:p>
    <w:p w14:paraId="12E5565A" w14:textId="77777777" w:rsidR="00A37F14" w:rsidRDefault="002C15DC">
      <w:pPr>
        <w:spacing w:line="600" w:lineRule="auto"/>
        <w:ind w:firstLine="720"/>
        <w:jc w:val="both"/>
        <w:rPr>
          <w:rFonts w:eastAsia="Times New Roman"/>
          <w:szCs w:val="24"/>
        </w:rPr>
      </w:pPr>
      <w:r>
        <w:rPr>
          <w:rFonts w:eastAsia="Times New Roman"/>
          <w:szCs w:val="24"/>
        </w:rPr>
        <w:t>Δεύτερο στοιχείο που υπήρχε μέσα στην ιστορία της δανειακής σύμβασης των 130 δισεκατομμυρίων. Όλη η διαδικασία των σχέσεων της χώρας μας με την Ευρωπαϊκή</w:t>
      </w:r>
      <w:r>
        <w:rPr>
          <w:rFonts w:eastAsia="Times New Roman"/>
          <w:szCs w:val="24"/>
        </w:rPr>
        <w:t xml:space="preserve"> Ένωση, με τα μνημόνια, με τις υποχρεώσεις κ.λπ. ανήκουν στην αρμοδιότητα του </w:t>
      </w:r>
      <w:r>
        <w:rPr>
          <w:rFonts w:eastAsia="Times New Roman"/>
          <w:szCs w:val="24"/>
        </w:rPr>
        <w:t>Α</w:t>
      </w:r>
      <w:r>
        <w:rPr>
          <w:rFonts w:eastAsia="Times New Roman"/>
          <w:szCs w:val="24"/>
        </w:rPr>
        <w:t xml:space="preserve">γγλικού </w:t>
      </w:r>
      <w:r>
        <w:rPr>
          <w:rFonts w:eastAsia="Times New Roman"/>
          <w:szCs w:val="24"/>
        </w:rPr>
        <w:t>Δ</w:t>
      </w:r>
      <w:r>
        <w:rPr>
          <w:rFonts w:eastAsia="Times New Roman"/>
          <w:szCs w:val="24"/>
        </w:rPr>
        <w:t xml:space="preserve">ικαίου. Το λέω για μερικούς που μιλάνε με βροντώδη φωνή και μας βάζουν σε τάξη και μας μιλάνε για πατριωτισμό και για το έθνος μας και για εκείνο και για το άλλο. Αυτό </w:t>
      </w:r>
      <w:r>
        <w:rPr>
          <w:rFonts w:eastAsia="Times New Roman"/>
          <w:szCs w:val="24"/>
        </w:rPr>
        <w:t>το δίκαιο έχετε φέρει. Σε αυτό το δίκαιο έχουν υποβάλει όλα τα θέματα που αφορούν τη σχέση μας με την Ευρωπαϊκή Ένωση.</w:t>
      </w:r>
    </w:p>
    <w:p w14:paraId="12E5565B" w14:textId="77777777" w:rsidR="00A37F14" w:rsidRDefault="002C15DC">
      <w:pPr>
        <w:spacing w:line="600" w:lineRule="auto"/>
        <w:ind w:firstLine="720"/>
        <w:jc w:val="both"/>
        <w:rPr>
          <w:rFonts w:eastAsia="Times New Roman"/>
          <w:szCs w:val="24"/>
        </w:rPr>
      </w:pPr>
      <w:r>
        <w:rPr>
          <w:rFonts w:eastAsia="Times New Roman"/>
          <w:szCs w:val="24"/>
        </w:rPr>
        <w:t>Τρίτο σημείο. Εκτός απ’ αυτά, το πιο σημαντικό απ’ όλα είναι ότι με αυτή τη δανειακή σύμβαση καταργήθηκε, αναιρέθηκε</w:t>
      </w:r>
      <w:r>
        <w:rPr>
          <w:rFonts w:eastAsia="Times New Roman"/>
          <w:szCs w:val="24"/>
        </w:rPr>
        <w:t>,</w:t>
      </w:r>
      <w:r>
        <w:rPr>
          <w:rFonts w:eastAsia="Times New Roman"/>
          <w:szCs w:val="24"/>
        </w:rPr>
        <w:t xml:space="preserve"> η ασυλία της δημόσι</w:t>
      </w:r>
      <w:r>
        <w:rPr>
          <w:rFonts w:eastAsia="Times New Roman"/>
          <w:szCs w:val="24"/>
        </w:rPr>
        <w:t>ας περιουσίας, που ισχύει για όλες τις ευρωπαϊκές χώρες. Είδα πολλά δάκρυα να χύνονται όλη τη μέρα σήμερα στο Κοινοβούλιο για τη δημόσια περιουσία που κινδυνεύει. Από τι κινδυνεύει; Από το γεγονός ότι μια σειρά δημόσιες επιχειρήσεις…</w:t>
      </w:r>
    </w:p>
    <w:p w14:paraId="12E5565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 το κουδούνι λήξεως του χρόνου ομιλίας του κυρίου Βουλευτή)</w:t>
      </w:r>
    </w:p>
    <w:p w14:paraId="12E5565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Αμέσως τελειώνω, κύριε Πρόεδρε, σε ένα λεπτό.</w:t>
      </w:r>
    </w:p>
    <w:p w14:paraId="12E5565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Με συγχωρείτε, αποπροσανατολίστηκα. Δεν πειράζει, θα το βρω.</w:t>
      </w:r>
    </w:p>
    <w:p w14:paraId="12E5565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άρση της ασυλίας αφορά κατ’ αρχ</w:t>
      </w:r>
      <w:r>
        <w:rPr>
          <w:rFonts w:eastAsia="Times New Roman" w:cs="Times New Roman"/>
          <w:szCs w:val="24"/>
        </w:rPr>
        <w:t>άς</w:t>
      </w:r>
      <w:r>
        <w:rPr>
          <w:rFonts w:eastAsia="Times New Roman" w:cs="Times New Roman"/>
          <w:szCs w:val="24"/>
        </w:rPr>
        <w:t xml:space="preserve"> όλη τη δημόσια περιουσία, ακόμα και τους αρχαιολογι</w:t>
      </w:r>
      <w:r>
        <w:rPr>
          <w:rFonts w:eastAsia="Times New Roman" w:cs="Times New Roman"/>
          <w:szCs w:val="24"/>
        </w:rPr>
        <w:t>κούς χώρους, και εξαιρέθηκε μόνον ο Παρθενώνας απ’ αυτή τη ρύθμιση που ήταν στη δανειακή σύμβαση του πρώτου μνημονίου. Θεωρώ, λοιπόν, ότι αυτά έπρεπε να απασχολήσουν.</w:t>
      </w:r>
    </w:p>
    <w:p w14:paraId="12E5566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Πολλοί έκλαψαν για το ότι ο νέος φορέας που δημιουργείται –που είναι δημόσιος- είναι, όπω</w:t>
      </w:r>
      <w:r>
        <w:rPr>
          <w:rFonts w:eastAsia="Times New Roman" w:cs="Times New Roman"/>
          <w:szCs w:val="24"/>
        </w:rPr>
        <w:t>ς ισχυρίζονται, στα χέρια των δανειστών και όλη η δημόσια περιουσία θα περάσει στους ξένους. Δεν είναι έτσι. Και θέλω να σας πω ότι ο μεγάλος κίνδυνος για τη δημόσια περιουσία είναι η άρση της ασυλίας και αργά ή γρήγορα αυτά μπορούν και να εφαρμοστούν.</w:t>
      </w:r>
    </w:p>
    <w:p w14:paraId="12E5566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Πρι</w:t>
      </w:r>
      <w:r>
        <w:rPr>
          <w:rFonts w:eastAsia="Times New Roman" w:cs="Times New Roman"/>
          <w:szCs w:val="24"/>
        </w:rPr>
        <w:t xml:space="preserve">ν από κάνα δύο χρόνια –δεν θυμάμαι, αλλά ο Αντρέας </w:t>
      </w:r>
      <w:r>
        <w:rPr>
          <w:rFonts w:eastAsia="Times New Roman" w:cs="Times New Roman"/>
          <w:szCs w:val="24"/>
        </w:rPr>
        <w:t>Λοβέρδος</w:t>
      </w:r>
      <w:r>
        <w:rPr>
          <w:rFonts w:eastAsia="Times New Roman" w:cs="Times New Roman"/>
          <w:szCs w:val="24"/>
        </w:rPr>
        <w:t xml:space="preserve"> που τον βλέπω μπορεί να θυμάται- είχε απειληθεί η Αρχαία Ολυμπία, στο πλαίσιο αυτής της επιλογής</w:t>
      </w:r>
      <w:r>
        <w:rPr>
          <w:rFonts w:eastAsia="Times New Roman" w:cs="Times New Roman"/>
          <w:szCs w:val="24"/>
        </w:rPr>
        <w:t>,</w:t>
      </w:r>
      <w:r>
        <w:rPr>
          <w:rFonts w:eastAsia="Times New Roman" w:cs="Times New Roman"/>
          <w:szCs w:val="24"/>
        </w:rPr>
        <w:t xml:space="preserve"> που έχει γίνει με τη δανειακή σύμβαση. </w:t>
      </w:r>
    </w:p>
    <w:p w14:paraId="12E55662" w14:textId="77777777" w:rsidR="00A37F14" w:rsidRDefault="002C15DC">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Κύριε Θεωνά, να κλείνουμ</w:t>
      </w:r>
      <w:r>
        <w:rPr>
          <w:rFonts w:eastAsia="Times New Roman"/>
          <w:szCs w:val="24"/>
        </w:rPr>
        <w:t>ε</w:t>
      </w:r>
      <w:r>
        <w:rPr>
          <w:rFonts w:eastAsia="Times New Roman"/>
          <w:szCs w:val="24"/>
        </w:rPr>
        <w:t>,</w:t>
      </w:r>
      <w:r>
        <w:rPr>
          <w:rFonts w:eastAsia="Times New Roman"/>
          <w:szCs w:val="24"/>
        </w:rPr>
        <w:t xml:space="preserve"> σας παρακαλώ.</w:t>
      </w:r>
    </w:p>
    <w:p w14:paraId="12E55663" w14:textId="77777777" w:rsidR="00A37F14" w:rsidRDefault="002C15DC">
      <w:pPr>
        <w:spacing w:line="600" w:lineRule="auto"/>
        <w:ind w:firstLine="720"/>
        <w:jc w:val="both"/>
        <w:rPr>
          <w:rFonts w:eastAsia="Times New Roman"/>
          <w:szCs w:val="24"/>
        </w:rPr>
      </w:pPr>
      <w:r>
        <w:rPr>
          <w:rFonts w:eastAsia="Times New Roman"/>
          <w:b/>
          <w:szCs w:val="24"/>
        </w:rPr>
        <w:t>ΙΩΑΝΝΗΣ ΘΕΩΝΑΣ:</w:t>
      </w:r>
      <w:r>
        <w:rPr>
          <w:rFonts w:eastAsia="Times New Roman"/>
          <w:szCs w:val="24"/>
        </w:rPr>
        <w:t xml:space="preserve"> Δεν προσπαθώ να φοβίσω κανέναν. Λέω, όμως, ότι διάφοροι έκλαψαν πολύ, αλλά δεν είπαν κουβέντα για το ότι στη λίστα που ανήκει στο ΤΑΙΠΕΔ βρίσκονται </w:t>
      </w:r>
      <w:r>
        <w:rPr>
          <w:rFonts w:eastAsia="Times New Roman"/>
          <w:szCs w:val="24"/>
        </w:rPr>
        <w:t>ενενήντα ένα</w:t>
      </w:r>
      <w:r>
        <w:rPr>
          <w:rFonts w:eastAsia="Times New Roman"/>
          <w:szCs w:val="24"/>
        </w:rPr>
        <w:t xml:space="preserve"> ακίνητα.</w:t>
      </w:r>
    </w:p>
    <w:p w14:paraId="12E55664" w14:textId="77777777" w:rsidR="00A37F14" w:rsidRDefault="002C15DC">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 xml:space="preserve">Κύριε Θεωνά, </w:t>
      </w:r>
      <w:r>
        <w:rPr>
          <w:rFonts w:eastAsia="Times New Roman"/>
          <w:szCs w:val="24"/>
        </w:rPr>
        <w:t>φθάσατε στα εννέα λεπτά.</w:t>
      </w:r>
    </w:p>
    <w:p w14:paraId="12E55665" w14:textId="77777777" w:rsidR="00A37F14" w:rsidRDefault="002C15DC">
      <w:pPr>
        <w:spacing w:line="600" w:lineRule="auto"/>
        <w:ind w:firstLine="720"/>
        <w:jc w:val="both"/>
        <w:rPr>
          <w:rFonts w:eastAsia="Times New Roman"/>
          <w:szCs w:val="24"/>
        </w:rPr>
      </w:pPr>
      <w:r>
        <w:rPr>
          <w:rFonts w:eastAsia="Times New Roman"/>
          <w:b/>
          <w:szCs w:val="24"/>
        </w:rPr>
        <w:t>ΙΩΑΝΝΗΣ ΘΕΩΝΑΣ:</w:t>
      </w:r>
      <w:r>
        <w:rPr>
          <w:rFonts w:eastAsia="Times New Roman"/>
          <w:szCs w:val="24"/>
        </w:rPr>
        <w:t xml:space="preserve"> Δεν είπατε κουβέντα για αυτά. Κανένας δεν είπε κουβέντα. Έλεγαν μόνο ότι αυτά τώρα θα ξεπουληθούν και θα ξεπουληθούν από μία δημόσια επιχείρηση που δημιουργήθηκε με αυτόν τον νόμο</w:t>
      </w:r>
      <w:r>
        <w:rPr>
          <w:rFonts w:eastAsia="Times New Roman"/>
          <w:szCs w:val="24"/>
        </w:rPr>
        <w:t>, για να τα περιφρουρήσει και όχι να</w:t>
      </w:r>
      <w:r>
        <w:rPr>
          <w:rFonts w:eastAsia="Times New Roman"/>
          <w:szCs w:val="24"/>
        </w:rPr>
        <w:t xml:space="preserve"> τα ξεπουλήσει</w:t>
      </w:r>
      <w:r>
        <w:rPr>
          <w:rFonts w:eastAsia="Times New Roman"/>
          <w:szCs w:val="24"/>
        </w:rPr>
        <w:t>.</w:t>
      </w:r>
    </w:p>
    <w:p w14:paraId="12E55666" w14:textId="77777777" w:rsidR="00A37F14" w:rsidRDefault="002C15DC">
      <w:pPr>
        <w:spacing w:line="600" w:lineRule="auto"/>
        <w:ind w:firstLine="720"/>
        <w:jc w:val="both"/>
        <w:rPr>
          <w:rFonts w:eastAsia="Times New Roman"/>
          <w:szCs w:val="24"/>
        </w:rPr>
      </w:pPr>
      <w:r>
        <w:rPr>
          <w:rFonts w:eastAsia="Times New Roman"/>
          <w:szCs w:val="24"/>
        </w:rPr>
        <w:t>Ευχαριστώ πολύ.</w:t>
      </w:r>
    </w:p>
    <w:p w14:paraId="12E55667"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E55668" w14:textId="77777777" w:rsidR="00A37F14" w:rsidRDefault="002C15DC">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Το</w:t>
      </w:r>
      <w:r>
        <w:rPr>
          <w:rFonts w:eastAsia="Times New Roman"/>
          <w:szCs w:val="24"/>
        </w:rPr>
        <w:t>ν</w:t>
      </w:r>
      <w:r>
        <w:rPr>
          <w:rFonts w:eastAsia="Times New Roman"/>
          <w:szCs w:val="24"/>
        </w:rPr>
        <w:t xml:space="preserve"> λόγο έχει ο κ. Μανιάτης από τη Δημοκρατική Συμπαράταξη</w:t>
      </w:r>
      <w:r>
        <w:rPr>
          <w:rFonts w:eastAsia="Times New Roman"/>
          <w:szCs w:val="24"/>
        </w:rPr>
        <w:t xml:space="preserve"> ΠΑΣΟΚ-ΔΗΜΑΡ</w:t>
      </w:r>
      <w:r>
        <w:rPr>
          <w:rFonts w:eastAsia="Times New Roman"/>
          <w:szCs w:val="24"/>
        </w:rPr>
        <w:t>.</w:t>
      </w:r>
    </w:p>
    <w:p w14:paraId="12E55669" w14:textId="77777777" w:rsidR="00A37F14" w:rsidRDefault="002C15DC">
      <w:pPr>
        <w:spacing w:line="600" w:lineRule="auto"/>
        <w:ind w:firstLine="720"/>
        <w:jc w:val="both"/>
        <w:rPr>
          <w:rFonts w:eastAsia="Times New Roman" w:cs="Times New Roman"/>
          <w:szCs w:val="24"/>
        </w:rPr>
      </w:pPr>
      <w:r>
        <w:rPr>
          <w:rFonts w:eastAsia="Times New Roman"/>
          <w:b/>
          <w:szCs w:val="24"/>
        </w:rPr>
        <w:t>ΙΩΑΝΝΗΣ ΜΑΝΙΑΤΗΣ:</w:t>
      </w:r>
      <w:r>
        <w:rPr>
          <w:rFonts w:eastAsia="Times New Roman"/>
          <w:szCs w:val="24"/>
        </w:rPr>
        <w:t xml:space="preserve"> Αγαπητοί συνάδελφοι, χθες έκανα αναφορά στα ενενήντα ενν</w:t>
      </w:r>
      <w:r>
        <w:rPr>
          <w:rFonts w:eastAsia="Times New Roman"/>
          <w:szCs w:val="24"/>
        </w:rPr>
        <w:t xml:space="preserve">έα χρόνια που η χώρα θα είναι προτεκτοράτο και αποικία χρέους. Και απευθυνόμενος στον ΣΥΡΙΖΑ δεν μπορώ να μην υποκύψω στον πειρασμό να πω ότι παρέλαβε χώρα και θα παραδώσει ταμείο ξεπουλήματος της δημόσιας περιουσίας. </w:t>
      </w:r>
    </w:p>
    <w:p w14:paraId="12E5566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Σήμερα δεν θα μιλήσω για τις κυβερνητ</w:t>
      </w:r>
      <w:r>
        <w:rPr>
          <w:rFonts w:eastAsia="Times New Roman" w:cs="Times New Roman"/>
          <w:szCs w:val="24"/>
        </w:rPr>
        <w:t xml:space="preserve">ικές απάτες ή αυταπάτες, που κόστισαν 86 δισεκατομμύρια ευρώ στον ελληνικό λαό. Δεν θα μιλήσω ούτε καν για την προσπάθεια σφετερισμού του μεγαλύτερου ενεργειακού έργου της </w:t>
      </w:r>
      <w:r>
        <w:rPr>
          <w:rFonts w:eastAsia="Times New Roman" w:cs="Times New Roman"/>
          <w:szCs w:val="24"/>
        </w:rPr>
        <w:t>Ν</w:t>
      </w:r>
      <w:r>
        <w:rPr>
          <w:rFonts w:eastAsia="Times New Roman" w:cs="Times New Roman"/>
          <w:szCs w:val="24"/>
        </w:rPr>
        <w:t xml:space="preserve">οτιοανατολικής Ευρώπης, του αγωγού </w:t>
      </w:r>
      <w:r>
        <w:rPr>
          <w:rFonts w:eastAsia="Times New Roman" w:cs="Times New Roman"/>
          <w:szCs w:val="24"/>
          <w:lang w:val="en-US"/>
        </w:rPr>
        <w:t>TAP</w:t>
      </w:r>
      <w:r>
        <w:rPr>
          <w:rFonts w:eastAsia="Times New Roman" w:cs="Times New Roman"/>
          <w:szCs w:val="24"/>
        </w:rPr>
        <w:t>, που τον πολέμησε λυσσαλέα ο ΣΥΡΙΖΑ και ο κ.</w:t>
      </w:r>
      <w:r>
        <w:rPr>
          <w:rFonts w:eastAsia="Times New Roman" w:cs="Times New Roman"/>
          <w:szCs w:val="24"/>
        </w:rPr>
        <w:t xml:space="preserve"> Τσίπρας</w:t>
      </w:r>
      <w:r>
        <w:rPr>
          <w:rFonts w:eastAsia="Times New Roman" w:cs="Times New Roman"/>
          <w:szCs w:val="24"/>
        </w:rPr>
        <w:t>,</w:t>
      </w:r>
      <w:r>
        <w:rPr>
          <w:rFonts w:eastAsia="Times New Roman" w:cs="Times New Roman"/>
          <w:szCs w:val="24"/>
        </w:rPr>
        <w:t xml:space="preserve"> όταν τον φέραμε στη Βουλή. Δεν τον ψήφισαν, αλλά πανηγύριζαν πριν </w:t>
      </w:r>
      <w:r>
        <w:rPr>
          <w:rFonts w:eastAsia="Times New Roman" w:cs="Times New Roman"/>
          <w:szCs w:val="24"/>
        </w:rPr>
        <w:t xml:space="preserve">από </w:t>
      </w:r>
      <w:r>
        <w:rPr>
          <w:rFonts w:eastAsia="Times New Roman" w:cs="Times New Roman"/>
          <w:szCs w:val="24"/>
        </w:rPr>
        <w:t xml:space="preserve">λίγες ημέρες στη Θεσσαλονίκη. Δεν θα μιλήσω ούτε για την ηρωική διαπραγμάτευση, τη χειρότερη του 2015 σε παγκόσμιο επίπεδο, σύμφωνα με το </w:t>
      </w:r>
      <w:r>
        <w:rPr>
          <w:rFonts w:eastAsia="Times New Roman" w:cs="Times New Roman"/>
          <w:szCs w:val="24"/>
        </w:rPr>
        <w:t>Χάρβαρντ</w:t>
      </w:r>
      <w:r>
        <w:rPr>
          <w:rFonts w:eastAsia="Times New Roman" w:cs="Times New Roman"/>
          <w:szCs w:val="24"/>
        </w:rPr>
        <w:t xml:space="preserve">, που όμως μας στοιχίζει 12,5 </w:t>
      </w:r>
      <w:r>
        <w:rPr>
          <w:rFonts w:eastAsia="Times New Roman" w:cs="Times New Roman"/>
          <w:szCs w:val="24"/>
        </w:rPr>
        <w:t>δισεκατομμύρια ευρώ. Δεν θα μιλήσω για τ</w:t>
      </w:r>
      <w:r>
        <w:rPr>
          <w:rFonts w:eastAsia="Times New Roman" w:cs="Times New Roman"/>
          <w:szCs w:val="24"/>
        </w:rPr>
        <w:t>ι</w:t>
      </w:r>
      <w:r>
        <w:rPr>
          <w:rFonts w:eastAsia="Times New Roman" w:cs="Times New Roman"/>
          <w:szCs w:val="24"/>
        </w:rPr>
        <w:t>ς εβδομήντα χιλιάδες συνταξιούχους</w:t>
      </w:r>
      <w:r>
        <w:rPr>
          <w:rFonts w:eastAsia="Times New Roman" w:cs="Times New Roman"/>
          <w:szCs w:val="24"/>
        </w:rPr>
        <w:t>,</w:t>
      </w:r>
      <w:r>
        <w:rPr>
          <w:rFonts w:eastAsia="Times New Roman" w:cs="Times New Roman"/>
          <w:szCs w:val="24"/>
        </w:rPr>
        <w:t xml:space="preserve"> που τους κόβετε το ΕΚΑΣ. Δεν θα μιλήσω για τον ΕΝΦΙΑ στ</w:t>
      </w:r>
      <w:r>
        <w:rPr>
          <w:rFonts w:eastAsia="Times New Roman" w:cs="Times New Roman"/>
          <w:szCs w:val="24"/>
        </w:rPr>
        <w:t>ις</w:t>
      </w:r>
      <w:r>
        <w:rPr>
          <w:rFonts w:eastAsia="Times New Roman" w:cs="Times New Roman"/>
          <w:szCs w:val="24"/>
        </w:rPr>
        <w:t xml:space="preserve"> πεντακόσιες χιλιάδες νοικοκυριά</w:t>
      </w:r>
      <w:r>
        <w:rPr>
          <w:rFonts w:eastAsia="Times New Roman" w:cs="Times New Roman"/>
          <w:szCs w:val="24"/>
        </w:rPr>
        <w:t>,</w:t>
      </w:r>
      <w:r>
        <w:rPr>
          <w:rFonts w:eastAsia="Times New Roman" w:cs="Times New Roman"/>
          <w:szCs w:val="24"/>
        </w:rPr>
        <w:t xml:space="preserve"> κυρίως της επαρχίας. Δεν θα μιλήσω για τους κατά κύριο επάγγελμα αγρότες, για την αύξηση</w:t>
      </w:r>
      <w:r>
        <w:rPr>
          <w:rFonts w:eastAsia="Times New Roman" w:cs="Times New Roman"/>
          <w:szCs w:val="24"/>
        </w:rPr>
        <w:t xml:space="preserve"> από το 35% στο 50%, που πλήττει κυρίως τις ορεινές και μειονεκτικές περιοχές της χώρας και όσους μένουν εκεί.</w:t>
      </w:r>
    </w:p>
    <w:p w14:paraId="12E5566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Όμως, παιδιά της Κυβέρνησης, αρκετά με το κλάμα! Μάρθα Βούρτση και Νίκος Ξανθόπουλος είναι πια αισθητικά ρετρό και πολιτικά είναι θλιβερό και αχρ</w:t>
      </w:r>
      <w:r>
        <w:rPr>
          <w:rFonts w:eastAsia="Times New Roman" w:cs="Times New Roman"/>
          <w:szCs w:val="24"/>
        </w:rPr>
        <w:t>είαστο.</w:t>
      </w:r>
    </w:p>
    <w:p w14:paraId="12E5566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Θα ξεκινήσω, λοιπόν, με τον «ηρωικό» κ. Τσακαλώτο. Τι μας είπε ο κ. Τσακαλώτος; Ότι έκανε μια πολύ ηρωική διαπραγμάτευση, γιατί δεν δέχθηκε την πρόταση να αυξήσει το</w:t>
      </w:r>
      <w:r>
        <w:rPr>
          <w:rFonts w:eastAsia="Times New Roman" w:cs="Times New Roman"/>
          <w:szCs w:val="24"/>
        </w:rPr>
        <w:t>ν</w:t>
      </w:r>
      <w:r>
        <w:rPr>
          <w:rFonts w:eastAsia="Times New Roman" w:cs="Times New Roman"/>
          <w:szCs w:val="24"/>
        </w:rPr>
        <w:t xml:space="preserve"> ΦΠΑ στο ρεύμα από το 13% στο 23%. </w:t>
      </w:r>
    </w:p>
    <w:p w14:paraId="12E5566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Στον απόντα κ. Τσακαλώτο θέλω να πω ότι ο κ. </w:t>
      </w:r>
      <w:r>
        <w:rPr>
          <w:rFonts w:eastAsia="Times New Roman" w:cs="Times New Roman"/>
          <w:szCs w:val="24"/>
        </w:rPr>
        <w:t>Τόμσεν του ΔΝΤ από το 2011 μου ζητούσε, απαιτούσε</w:t>
      </w:r>
      <w:r>
        <w:rPr>
          <w:rFonts w:eastAsia="Times New Roman" w:cs="Times New Roman"/>
          <w:szCs w:val="24"/>
        </w:rPr>
        <w:t>,</w:t>
      </w:r>
      <w:r>
        <w:rPr>
          <w:rFonts w:eastAsia="Times New Roman" w:cs="Times New Roman"/>
          <w:szCs w:val="24"/>
        </w:rPr>
        <w:t xml:space="preserve"> να αυξήσουμε τον ΦΠΑ στο ρεύμα από το 13% στο 23% και</w:t>
      </w:r>
      <w:r>
        <w:rPr>
          <w:rFonts w:eastAsia="Times New Roman" w:cs="Times New Roman"/>
          <w:szCs w:val="24"/>
        </w:rPr>
        <w:t>,</w:t>
      </w:r>
      <w:r>
        <w:rPr>
          <w:rFonts w:eastAsia="Times New Roman" w:cs="Times New Roman"/>
          <w:szCs w:val="24"/>
        </w:rPr>
        <w:t xml:space="preserve"> βεβαίως, δεν υποκύψαμε. Όμως, ποτέ δεν το παίξαμε ήρωες, ποτέ δεν κάναμε θεατρινισμούς και ποτέ δεν χρειάστηκε να το πούμε δημόσια. Ας μην περηφανεύεται, λοιπόν, η διαπραγματευτική ομάδα της Κυβέρνησης ότι κάτι έκανε</w:t>
      </w:r>
      <w:r>
        <w:rPr>
          <w:rFonts w:eastAsia="Times New Roman" w:cs="Times New Roman"/>
          <w:szCs w:val="24"/>
        </w:rPr>
        <w:t>,</w:t>
      </w:r>
      <w:r>
        <w:rPr>
          <w:rFonts w:eastAsia="Times New Roman" w:cs="Times New Roman"/>
          <w:szCs w:val="24"/>
        </w:rPr>
        <w:t xml:space="preserve"> που δεν αύξησε τον ΦΠΑ στο ρεύμα από </w:t>
      </w:r>
      <w:r>
        <w:rPr>
          <w:rFonts w:eastAsia="Times New Roman" w:cs="Times New Roman"/>
          <w:szCs w:val="24"/>
        </w:rPr>
        <w:t>το 13% στο 23%. Έχουμε διαπραγματευτεί και εμείς με τον κ. Τόμσεν.</w:t>
      </w:r>
    </w:p>
    <w:p w14:paraId="12E5566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Δεύτερη παρατήρηση</w:t>
      </w:r>
      <w:r>
        <w:rPr>
          <w:rFonts w:eastAsia="Times New Roman" w:cs="Times New Roman"/>
          <w:szCs w:val="24"/>
        </w:rPr>
        <w:t>,</w:t>
      </w:r>
      <w:r>
        <w:rPr>
          <w:rFonts w:eastAsia="Times New Roman" w:cs="Times New Roman"/>
          <w:szCs w:val="24"/>
        </w:rPr>
        <w:t xml:space="preserve"> για τον κ. Τσίπρα. Είμαι βέβαιος ότι αύριο θα αποπειραθεί να μας πει ότι με περηφάνια κρατά τη ΔΕΗ και τον ΑΔΜΗΕ δημόσιους. Για να συνεννοούμαστε, ο όμιλος ΔΕΗ ξεπουλιέτ</w:t>
      </w:r>
      <w:r>
        <w:rPr>
          <w:rFonts w:eastAsia="Times New Roman" w:cs="Times New Roman"/>
          <w:szCs w:val="24"/>
        </w:rPr>
        <w:t>αι μπιρ παρά, με μηδέν αντάλλαγμα. Η παραγωγή της ΔΕΗ από 75%, που είναι σήμερα, έχει υπογράψει ο κ. Τσίπρας να φτάσει το 2020 στο 50% και η πελατεία στη λιανική από το 90%</w:t>
      </w:r>
      <w:r>
        <w:rPr>
          <w:rFonts w:eastAsia="Times New Roman" w:cs="Times New Roman"/>
          <w:szCs w:val="24"/>
        </w:rPr>
        <w:t>,</w:t>
      </w:r>
      <w:r>
        <w:rPr>
          <w:rFonts w:eastAsia="Times New Roman" w:cs="Times New Roman"/>
          <w:szCs w:val="24"/>
        </w:rPr>
        <w:t xml:space="preserve"> που έχει σήμερα η ΔΕΗ, να φτάσει στο 50%, επίσης με μηδέν αντάλλαγμα. </w:t>
      </w:r>
    </w:p>
    <w:p w14:paraId="12E5566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Όμως, η Κυβ</w:t>
      </w:r>
      <w:r>
        <w:rPr>
          <w:rFonts w:eastAsia="Times New Roman" w:cs="Times New Roman"/>
          <w:szCs w:val="24"/>
        </w:rPr>
        <w:t>έρνηση ΣΥΡΙΖΑ έχει κάνει κάτι πολύ χειρότερο απ’ αυτό. Είχε τον μεγαλύτερο σύμμαχο, είναι η πιο τυχερή Κυβέρνηση που υπήρξε ποτέ. Όταν παραδώσαμε εμείς την κυβέρνηση</w:t>
      </w:r>
      <w:r>
        <w:rPr>
          <w:rFonts w:eastAsia="Times New Roman" w:cs="Times New Roman"/>
          <w:szCs w:val="24"/>
        </w:rPr>
        <w:t>,</w:t>
      </w:r>
      <w:r>
        <w:rPr>
          <w:rFonts w:eastAsia="Times New Roman" w:cs="Times New Roman"/>
          <w:szCs w:val="24"/>
        </w:rPr>
        <w:t xml:space="preserve"> το πετρέλαιο είχε 120 δολάρια το βαρέλι. Όταν ξεκίνησε να κυβερνάει ο κ. Τσίπρας</w:t>
      </w:r>
      <w:r>
        <w:rPr>
          <w:rFonts w:eastAsia="Times New Roman" w:cs="Times New Roman"/>
          <w:szCs w:val="24"/>
        </w:rPr>
        <w:t>,</w:t>
      </w:r>
      <w:r>
        <w:rPr>
          <w:rFonts w:eastAsia="Times New Roman" w:cs="Times New Roman"/>
          <w:szCs w:val="24"/>
        </w:rPr>
        <w:t xml:space="preserve"> το πετρ</w:t>
      </w:r>
      <w:r>
        <w:rPr>
          <w:rFonts w:eastAsia="Times New Roman" w:cs="Times New Roman"/>
          <w:szCs w:val="24"/>
        </w:rPr>
        <w:t>έλαιο είχε 40 δολάρια το βαρέλι. Ξέρετε τι σημαίνει αυτό στην εθνική οικονομία; Δημόσιο έσοδο</w:t>
      </w:r>
      <w:r>
        <w:rPr>
          <w:rFonts w:eastAsia="Times New Roman" w:cs="Times New Roman"/>
          <w:szCs w:val="24"/>
        </w:rPr>
        <w:t>,</w:t>
      </w:r>
      <w:r>
        <w:rPr>
          <w:rFonts w:eastAsia="Times New Roman" w:cs="Times New Roman"/>
          <w:szCs w:val="24"/>
        </w:rPr>
        <w:t xml:space="preserve"> έμμεσο, περίπου 3 δισεκατομμύρια ευρώ. Στη ΔΕΗ, που κουβεντιάζουμε, με βάση τον απολογισμό που δημοσίευσε τον Απρίλη του 2016 για τα οικονομικά αποτελέσματα του </w:t>
      </w:r>
      <w:r>
        <w:rPr>
          <w:rFonts w:eastAsia="Times New Roman" w:cs="Times New Roman"/>
          <w:szCs w:val="24"/>
        </w:rPr>
        <w:t>2015, ξέρετε τι λέει η ΔΕΗ; Ότι κέρδισε ενεργειακό κόστος τετρακόσια εκατομμύρια ευρώ από τη μείωση της τιμής του πετρελαίου</w:t>
      </w:r>
      <w:r>
        <w:rPr>
          <w:rFonts w:eastAsia="Times New Roman" w:cs="Times New Roman"/>
          <w:szCs w:val="24"/>
        </w:rPr>
        <w:t>,</w:t>
      </w:r>
      <w:r>
        <w:rPr>
          <w:rFonts w:eastAsia="Times New Roman" w:cs="Times New Roman"/>
          <w:szCs w:val="24"/>
        </w:rPr>
        <w:t xml:space="preserve"> χωρίς να κάνει τίποτα. Ξέρετε τι σημαίνει αυτό; Αυτό σημαίνει ότι οφείλει η ΔΕΗ τώρα να μειώσει τα τιμολόγια ηλεκτρικού ρεύματος κ</w:t>
      </w:r>
      <w:r>
        <w:rPr>
          <w:rFonts w:eastAsia="Times New Roman" w:cs="Times New Roman"/>
          <w:szCs w:val="24"/>
        </w:rPr>
        <w:t>ατά 10%</w:t>
      </w:r>
      <w:r>
        <w:rPr>
          <w:rFonts w:eastAsia="Times New Roman" w:cs="Times New Roman"/>
          <w:szCs w:val="24"/>
        </w:rPr>
        <w:t>,</w:t>
      </w:r>
      <w:r>
        <w:rPr>
          <w:rFonts w:eastAsia="Times New Roman" w:cs="Times New Roman"/>
          <w:szCs w:val="24"/>
        </w:rPr>
        <w:t xml:space="preserve"> γιατί υποχρεούται, λόγω ακριβώς του μειωμένου κόστους παραγωγής ηλεκτρικής ενέργειας. </w:t>
      </w:r>
    </w:p>
    <w:p w14:paraId="12E5567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Με το βαρέλι στα 120 δολάρια εμείς κάναμε κοινωνικό οικιακό τιμολόγιο και δώσαμε φθηνό ρεύμα σε επτακόσιες χιλιάδες οικογένειες, 42% έκπτωση, πρώτοι σε όλη την </w:t>
      </w:r>
      <w:r>
        <w:rPr>
          <w:rFonts w:eastAsia="Times New Roman" w:cs="Times New Roman"/>
          <w:szCs w:val="24"/>
        </w:rPr>
        <w:t>Ευρώπη. Με 40 δολάρια το βαρέλι τι πρέπει να κάνει η Κυβέρνηση Τσίπρα-Καμμένου;</w:t>
      </w:r>
    </w:p>
    <w:p w14:paraId="12E5567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Τρίτον, για να συνεννοούμαστε μεταξύ μας, χθες ανακοινώθηκε ο πίνακας με τις προς ιδιωτικοποίηση ΔΕΚΟ και μέσα είναι, εκτός από το ΟΑΚΑ, και η </w:t>
      </w:r>
      <w:r>
        <w:rPr>
          <w:rFonts w:eastAsia="Times New Roman" w:cs="Times New Roman"/>
          <w:szCs w:val="24"/>
        </w:rPr>
        <w:t>«ΑΤΤΙΚΟ ΜΕΤΡΟ»</w:t>
      </w:r>
      <w:r>
        <w:rPr>
          <w:rFonts w:eastAsia="Times New Roman" w:cs="Times New Roman"/>
          <w:szCs w:val="24"/>
        </w:rPr>
        <w:t>, είναι και ο ΟΑΣΑ,</w:t>
      </w:r>
      <w:r>
        <w:rPr>
          <w:rFonts w:eastAsia="Times New Roman" w:cs="Times New Roman"/>
          <w:szCs w:val="24"/>
        </w:rPr>
        <w:t xml:space="preserve"> οι αστικές συγκοινωνίες.</w:t>
      </w:r>
    </w:p>
    <w:p w14:paraId="12E55672"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Δηλαδή, οι σήραγγες του </w:t>
      </w:r>
      <w:r>
        <w:rPr>
          <w:rFonts w:eastAsia="UB-Helvetica" w:cs="Times New Roman"/>
          <w:szCs w:val="24"/>
        </w:rPr>
        <w:t>μετρό</w:t>
      </w:r>
      <w:r>
        <w:rPr>
          <w:rFonts w:eastAsia="UB-Helvetica" w:cs="Times New Roman"/>
          <w:szCs w:val="24"/>
        </w:rPr>
        <w:t xml:space="preserve"> πάνε στους δανειστές, τα αμαξοστάσια των λεωφορείων στους δανειστές, τα τρόλεϊ και τα τραμ στους δανειστές, οι συρμοί στους δανειστές. Είμαστε καλά; Θα πληρώνουμε ενοίκιο</w:t>
      </w:r>
      <w:r>
        <w:rPr>
          <w:rFonts w:eastAsia="UB-Helvetica" w:cs="Times New Roman"/>
          <w:szCs w:val="24"/>
        </w:rPr>
        <w:t>,</w:t>
      </w:r>
      <w:r>
        <w:rPr>
          <w:rFonts w:eastAsia="UB-Helvetica" w:cs="Times New Roman"/>
          <w:szCs w:val="24"/>
        </w:rPr>
        <w:t xml:space="preserve"> για να χρησιμοποιούμε τα αμα</w:t>
      </w:r>
      <w:r>
        <w:rPr>
          <w:rFonts w:eastAsia="UB-Helvetica" w:cs="Times New Roman"/>
          <w:szCs w:val="24"/>
        </w:rPr>
        <w:t xml:space="preserve">ξοστάσια των λεωφορείων; </w:t>
      </w:r>
    </w:p>
    <w:p w14:paraId="12E55673"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Μήπως γι’ αυτό οι </w:t>
      </w:r>
      <w:r>
        <w:rPr>
          <w:rFonts w:eastAsia="UB-Helvetica" w:cs="Times New Roman"/>
          <w:szCs w:val="24"/>
        </w:rPr>
        <w:t>α</w:t>
      </w:r>
      <w:r>
        <w:rPr>
          <w:rFonts w:eastAsia="UB-Helvetica" w:cs="Times New Roman"/>
          <w:szCs w:val="24"/>
        </w:rPr>
        <w:t xml:space="preserve">στικές </w:t>
      </w:r>
      <w:r>
        <w:rPr>
          <w:rFonts w:eastAsia="UB-Helvetica" w:cs="Times New Roman"/>
          <w:szCs w:val="24"/>
        </w:rPr>
        <w:t>σ</w:t>
      </w:r>
      <w:r>
        <w:rPr>
          <w:rFonts w:eastAsia="UB-Helvetica" w:cs="Times New Roman"/>
          <w:szCs w:val="24"/>
        </w:rPr>
        <w:t>υγκοινωνίες, που έχουν δύο χιλιάδες λεωφορεία</w:t>
      </w:r>
      <w:r>
        <w:rPr>
          <w:rFonts w:eastAsia="UB-Helvetica" w:cs="Times New Roman"/>
          <w:szCs w:val="24"/>
        </w:rPr>
        <w:t>,</w:t>
      </w:r>
      <w:r>
        <w:rPr>
          <w:rFonts w:eastAsia="UB-Helvetica" w:cs="Times New Roman"/>
          <w:szCs w:val="24"/>
        </w:rPr>
        <w:t xml:space="preserve"> βγάζουν έξω για κίνηση μόνο τα χίλια, προκειμένου να απαξιωθούν και μήπως γι’ αυτό τις παραλάβατε υγιείς στις αρχές του 2015 και τώρα τις παραδίδετε με έλλε</w:t>
      </w:r>
      <w:r>
        <w:rPr>
          <w:rFonts w:eastAsia="UB-Helvetica" w:cs="Times New Roman"/>
          <w:szCs w:val="24"/>
        </w:rPr>
        <w:t>ιμμα 100 εκατομμυρίων ευρώ;</w:t>
      </w:r>
    </w:p>
    <w:p w14:paraId="12E55674"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Θα ήθελα να πω κάτι τελευταίο για τον κ. Τσίπρα. Αφορά τον ίδιο προσωπικά και απαλλάσσω των ενοχών τους τον κ. Σκουρλέτη και τον κ. Τσιρώνη, λόγω πολεοδομικής άγνοιας. </w:t>
      </w:r>
    </w:p>
    <w:p w14:paraId="12E55675"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Συναδέλφισσες και συνάδελφοι, οι συναρμόδιοι Υπουργοί κατέθ</w:t>
      </w:r>
      <w:r>
        <w:rPr>
          <w:rFonts w:eastAsia="UB-Helvetica" w:cs="Times New Roman"/>
          <w:szCs w:val="24"/>
        </w:rPr>
        <w:t>εσαν μια τροπολογία</w:t>
      </w:r>
      <w:r>
        <w:rPr>
          <w:rFonts w:eastAsia="UB-Helvetica" w:cs="Times New Roman"/>
          <w:szCs w:val="24"/>
        </w:rPr>
        <w:t>,</w:t>
      </w:r>
      <w:r>
        <w:rPr>
          <w:rFonts w:eastAsia="UB-Helvetica" w:cs="Times New Roman"/>
          <w:szCs w:val="24"/>
        </w:rPr>
        <w:t xml:space="preserve"> με την οποία ακυρώνεται όλο το </w:t>
      </w:r>
      <w:r>
        <w:rPr>
          <w:rFonts w:eastAsia="UB-Helvetica" w:cs="Times New Roman"/>
          <w:szCs w:val="24"/>
        </w:rPr>
        <w:t>δεύτερο</w:t>
      </w:r>
      <w:r>
        <w:rPr>
          <w:rFonts w:eastAsia="UB-Helvetica" w:cs="Times New Roman"/>
          <w:szCs w:val="24"/>
        </w:rPr>
        <w:t xml:space="preserve"> </w:t>
      </w:r>
      <w:r>
        <w:rPr>
          <w:rFonts w:eastAsia="UB-Helvetica" w:cs="Times New Roman"/>
          <w:szCs w:val="24"/>
        </w:rPr>
        <w:t>κ</w:t>
      </w:r>
      <w:r>
        <w:rPr>
          <w:rFonts w:eastAsia="UB-Helvetica" w:cs="Times New Roman"/>
          <w:szCs w:val="24"/>
        </w:rPr>
        <w:t>εφάλαιο του ν.4269/2014, που αφορά στις χρήσεις γης. Και το λέω για όσους δεν ξέρετε, ότι οι χρήσεις γης ήταν το μεγάλο αμάρτημα της δημόσιας διοίκησης τα τελευταία τριάντα χρόνια. Γι’ αυτό δεν γ</w:t>
      </w:r>
      <w:r>
        <w:rPr>
          <w:rFonts w:eastAsia="UB-Helvetica" w:cs="Times New Roman"/>
          <w:szCs w:val="24"/>
        </w:rPr>
        <w:t xml:space="preserve">ίνονταν επενδύσεις, γιατί στηρίζονταν στο </w:t>
      </w:r>
      <w:r>
        <w:rPr>
          <w:rFonts w:eastAsia="UB-Helvetica" w:cs="Times New Roman"/>
          <w:szCs w:val="24"/>
        </w:rPr>
        <w:t>π</w:t>
      </w:r>
      <w:r>
        <w:rPr>
          <w:rFonts w:eastAsia="UB-Helvetica" w:cs="Times New Roman"/>
          <w:szCs w:val="24"/>
        </w:rPr>
        <w:t xml:space="preserve">ροεδρικό </w:t>
      </w:r>
      <w:r>
        <w:rPr>
          <w:rFonts w:eastAsia="UB-Helvetica" w:cs="Times New Roman"/>
          <w:szCs w:val="24"/>
        </w:rPr>
        <w:t>δ</w:t>
      </w:r>
      <w:r>
        <w:rPr>
          <w:rFonts w:eastAsia="UB-Helvetica" w:cs="Times New Roman"/>
          <w:szCs w:val="24"/>
        </w:rPr>
        <w:t>ιάταγμα του 1987. Και φτύσαμε αίμα μαζί με το Τεχνικό Επιμελητήριο και το κάναμε νόμο. Και με βάση αυτόν τον νόμο εγκρίνονται ο Αστέρας της Βουλιαγμένης, η Κασσιόπη στην Κέρκυρα, η Αφάντου στη Ρόδο, δηλα</w:t>
      </w:r>
      <w:r>
        <w:rPr>
          <w:rFonts w:eastAsia="UB-Helvetica" w:cs="Times New Roman"/>
          <w:szCs w:val="24"/>
        </w:rPr>
        <w:t xml:space="preserve">δή όλες οι μεγάλες τουριστικές επενδύσεις. </w:t>
      </w:r>
    </w:p>
    <w:p w14:paraId="12E55676"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Τι έρχονται και λένε τώρα οι Υπουργοί; Ακυρώνεται όλο το </w:t>
      </w:r>
      <w:r>
        <w:rPr>
          <w:rFonts w:eastAsia="UB-Helvetica" w:cs="Times New Roman"/>
          <w:szCs w:val="24"/>
        </w:rPr>
        <w:t>κ</w:t>
      </w:r>
      <w:r>
        <w:rPr>
          <w:rFonts w:eastAsia="UB-Helvetica" w:cs="Times New Roman"/>
          <w:szCs w:val="24"/>
        </w:rPr>
        <w:t xml:space="preserve">εφάλαιο για τις χρήσεις γης και γυρίστε πίσω, επενδυτές, στο </w:t>
      </w:r>
      <w:r>
        <w:rPr>
          <w:rFonts w:eastAsia="UB-Helvetica" w:cs="Times New Roman"/>
          <w:szCs w:val="24"/>
        </w:rPr>
        <w:t>π</w:t>
      </w:r>
      <w:r>
        <w:rPr>
          <w:rFonts w:eastAsia="UB-Helvetica" w:cs="Times New Roman"/>
          <w:szCs w:val="24"/>
        </w:rPr>
        <w:t xml:space="preserve">ροεδρικό </w:t>
      </w:r>
      <w:r>
        <w:rPr>
          <w:rFonts w:eastAsia="UB-Helvetica" w:cs="Times New Roman"/>
          <w:szCs w:val="24"/>
        </w:rPr>
        <w:t>δ</w:t>
      </w:r>
      <w:r>
        <w:rPr>
          <w:rFonts w:eastAsia="UB-Helvetica" w:cs="Times New Roman"/>
          <w:szCs w:val="24"/>
        </w:rPr>
        <w:t xml:space="preserve">ιάταγμα του 1987. Δηλαδή, γυρίστε πίσω στον υπάλληλο που σας έλεγε «ξέρεις, ο </w:t>
      </w:r>
      <w:r>
        <w:rPr>
          <w:rFonts w:eastAsia="UB-Helvetica" w:cs="Times New Roman"/>
          <w:szCs w:val="24"/>
        </w:rPr>
        <w:t>νόμος είναι ασαφής</w:t>
      </w:r>
      <w:r>
        <w:rPr>
          <w:rFonts w:eastAsia="UB-Helvetica" w:cs="Times New Roman"/>
          <w:szCs w:val="24"/>
        </w:rPr>
        <w:t>,</w:t>
      </w:r>
      <w:r>
        <w:rPr>
          <w:rFonts w:eastAsia="UB-Helvetica" w:cs="Times New Roman"/>
          <w:szCs w:val="24"/>
        </w:rPr>
        <w:t xml:space="preserve"> </w:t>
      </w:r>
      <w:r>
        <w:rPr>
          <w:rFonts w:eastAsia="UB-Helvetica" w:cs="Times New Roman"/>
          <w:szCs w:val="24"/>
        </w:rPr>
        <w:t>έ</w:t>
      </w:r>
      <w:r>
        <w:rPr>
          <w:rFonts w:eastAsia="UB-Helvetica" w:cs="Times New Roman"/>
          <w:szCs w:val="24"/>
        </w:rPr>
        <w:t>λα λίγο αργότερα να σε εξυπηρετήσω».</w:t>
      </w:r>
    </w:p>
    <w:p w14:paraId="12E55677"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Ξαναγυρνάμε, λοιπόν, στην εποχή </w:t>
      </w:r>
      <w:r>
        <w:rPr>
          <w:rFonts w:eastAsia="UB-Helvetica" w:cs="Times New Roman"/>
          <w:szCs w:val="24"/>
        </w:rPr>
        <w:t xml:space="preserve">κατά την οποία, </w:t>
      </w:r>
      <w:r>
        <w:rPr>
          <w:rFonts w:eastAsia="UB-Helvetica" w:cs="Times New Roman"/>
          <w:szCs w:val="24"/>
        </w:rPr>
        <w:t xml:space="preserve">λόγω της ασάφειας των νόμων, ο επενδυτής δεν ήξερε τι είναι νόμιμο και τι παράνομο, χωρίς να υπάρχει καν μεταβατική διάταξη. </w:t>
      </w:r>
    </w:p>
    <w:p w14:paraId="12E55678"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ΠΡΟΕΔΡΕΥΩΝ (Γεώργιος Λαμ</w:t>
      </w:r>
      <w:r>
        <w:rPr>
          <w:rFonts w:eastAsia="UB-Helvetica" w:cs="Times New Roman"/>
          <w:b/>
          <w:szCs w:val="24"/>
        </w:rPr>
        <w:t>προύλης):</w:t>
      </w:r>
      <w:r>
        <w:rPr>
          <w:rFonts w:eastAsia="UB-Helvetica" w:cs="Times New Roman"/>
          <w:szCs w:val="24"/>
        </w:rPr>
        <w:t xml:space="preserve"> Κύριε Μανιάτη, ολοκληρώστε, σας παρακαλώ. </w:t>
      </w:r>
    </w:p>
    <w:p w14:paraId="12E55679"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b/>
          <w:szCs w:val="24"/>
        </w:rPr>
        <w:t>ΙΩΑΝΝΗΣ ΜΑΝΙΑΤΗΣ:</w:t>
      </w:r>
      <w:r>
        <w:rPr>
          <w:rFonts w:eastAsia="UB-Helvetica" w:cs="Times New Roman"/>
          <w:szCs w:val="24"/>
        </w:rPr>
        <w:t xml:space="preserve"> Σας βεβαιώνω ότι δεν υπάρχει μικρός επενδυτής </w:t>
      </w:r>
      <w:r>
        <w:rPr>
          <w:rFonts w:eastAsia="UB-Helvetica" w:cs="Times New Roman"/>
          <w:szCs w:val="24"/>
        </w:rPr>
        <w:t>–</w:t>
      </w:r>
      <w:r>
        <w:rPr>
          <w:rFonts w:eastAsia="UB-Helvetica" w:cs="Times New Roman"/>
          <w:szCs w:val="24"/>
        </w:rPr>
        <w:t>ο φούρναρης, η κομμώτρια ή αυτός που έφτιαξε ένα συνεργείο</w:t>
      </w:r>
      <w:r>
        <w:rPr>
          <w:rFonts w:eastAsia="UB-Helvetica" w:cs="Times New Roman"/>
          <w:szCs w:val="24"/>
        </w:rPr>
        <w:t>–</w:t>
      </w:r>
      <w:r>
        <w:rPr>
          <w:rFonts w:eastAsia="UB-Helvetica" w:cs="Times New Roman"/>
          <w:szCs w:val="24"/>
        </w:rPr>
        <w:t xml:space="preserve"> ή μεγάλος επενδυτής που θέλει να κάνει οποιαδήποτε επένδυση, που</w:t>
      </w:r>
      <w:r>
        <w:rPr>
          <w:rFonts w:eastAsia="UB-Helvetica" w:cs="Times New Roman"/>
          <w:szCs w:val="24"/>
        </w:rPr>
        <w:t>,</w:t>
      </w:r>
      <w:r>
        <w:rPr>
          <w:rFonts w:eastAsia="UB-Helvetica" w:cs="Times New Roman"/>
          <w:szCs w:val="24"/>
        </w:rPr>
        <w:t xml:space="preserve"> εάν υπερψηφί</w:t>
      </w:r>
      <w:r>
        <w:rPr>
          <w:rFonts w:eastAsia="UB-Helvetica" w:cs="Times New Roman"/>
          <w:szCs w:val="24"/>
        </w:rPr>
        <w:t xml:space="preserve">σετε, συνάδελφοι του ΣΥΡΙΖΑ, αυτή την τροπολογία και ακυρώσετε το </w:t>
      </w:r>
      <w:r>
        <w:rPr>
          <w:rFonts w:eastAsia="UB-Helvetica" w:cs="Times New Roman"/>
          <w:szCs w:val="24"/>
        </w:rPr>
        <w:t>κ</w:t>
      </w:r>
      <w:r>
        <w:rPr>
          <w:rFonts w:eastAsia="UB-Helvetica" w:cs="Times New Roman"/>
          <w:szCs w:val="24"/>
        </w:rPr>
        <w:t xml:space="preserve">εφάλαιο για τις χρήσεις γης, θα επενδύσει έστω ένα ευρώ σε αυτή τη χώρα. Και οι ευθύνες είναι τεράστιες για τον ίδιο τον Πρωθυπουργό. </w:t>
      </w:r>
    </w:p>
    <w:p w14:paraId="12E5567A"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Τελειώνοντας, θέλω να σας πω ότι, δυστυχώς, φαίνεται ό</w:t>
      </w:r>
      <w:r>
        <w:rPr>
          <w:rFonts w:eastAsia="UB-Helvetica" w:cs="Times New Roman"/>
          <w:szCs w:val="24"/>
        </w:rPr>
        <w:t xml:space="preserve">τι θα ζήσουμε έναν Αρμαγεδδώνα κοινωνικοοικονομικό και έναν Αρμαγεδδώνα πολιτικής και εθνικής  αναξιοπρέπειας. </w:t>
      </w:r>
    </w:p>
    <w:p w14:paraId="12E5567B"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Η λύση είναι μία: Η διαμόρφωση μιας ενιαίας, πατριωτικής, προοδευτικής, κεντροαριστερής παράταξης</w:t>
      </w:r>
      <w:r>
        <w:rPr>
          <w:rFonts w:eastAsia="UB-Helvetica" w:cs="Times New Roman"/>
          <w:szCs w:val="24"/>
        </w:rPr>
        <w:t>,</w:t>
      </w:r>
      <w:r>
        <w:rPr>
          <w:rFonts w:eastAsia="UB-Helvetica" w:cs="Times New Roman"/>
          <w:szCs w:val="24"/>
        </w:rPr>
        <w:t xml:space="preserve"> που θα αποτελέσει τον αυτόνομο πολιτικό πόλο,</w:t>
      </w:r>
      <w:r>
        <w:rPr>
          <w:rFonts w:eastAsia="UB-Helvetica" w:cs="Times New Roman"/>
          <w:szCs w:val="24"/>
        </w:rPr>
        <w:t xml:space="preserve"> που θα δώσει νέα ελπίδα και προοπτική στον ελληνικό λαό. </w:t>
      </w:r>
    </w:p>
    <w:p w14:paraId="12E5567C"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Ευχαριστώ πολύ. </w:t>
      </w:r>
    </w:p>
    <w:p w14:paraId="12E5567D" w14:textId="77777777" w:rsidR="00A37F14" w:rsidRDefault="002C15DC">
      <w:pPr>
        <w:tabs>
          <w:tab w:val="left" w:pos="2096"/>
        </w:tabs>
        <w:spacing w:after="0" w:line="600" w:lineRule="auto"/>
        <w:ind w:firstLine="720"/>
        <w:jc w:val="center"/>
        <w:rPr>
          <w:rFonts w:eastAsia="UB-Helvetica" w:cs="Times New Roman"/>
          <w:szCs w:val="24"/>
        </w:rPr>
      </w:pPr>
      <w:r>
        <w:rPr>
          <w:rFonts w:eastAsia="UB-Helvetica" w:cs="Times New Roman"/>
          <w:szCs w:val="24"/>
        </w:rPr>
        <w:t>(Χειροκροτήματα από τις πτέρυγες της Δημοκρατικής Συμπαράταξης ΠΑΣΟΚ-ΔΗΜΑΡ και του Ποταμιού)</w:t>
      </w:r>
    </w:p>
    <w:p w14:paraId="12E5567E"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 </w:t>
      </w:r>
      <w:r>
        <w:rPr>
          <w:rFonts w:eastAsia="UB-Helvetica" w:cs="Times New Roman"/>
          <w:b/>
          <w:szCs w:val="24"/>
        </w:rPr>
        <w:t>ΠΡΟΕΔΡΕΥΩΝ (Γεώργιος Λαμπρούλης):</w:t>
      </w:r>
      <w:r>
        <w:rPr>
          <w:rFonts w:eastAsia="UB-Helvetica" w:cs="Times New Roman"/>
          <w:szCs w:val="24"/>
        </w:rPr>
        <w:t xml:space="preserve"> Τον λόγο έχει ο κ. Κουμουτσάκος από τη Νέα Δημοκρατί</w:t>
      </w:r>
      <w:r>
        <w:rPr>
          <w:rFonts w:eastAsia="UB-Helvetica" w:cs="Times New Roman"/>
          <w:szCs w:val="24"/>
        </w:rPr>
        <w:t xml:space="preserve">α. </w:t>
      </w:r>
    </w:p>
    <w:p w14:paraId="12E5567F"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b/>
          <w:szCs w:val="24"/>
        </w:rPr>
        <w:t>ΓΕΩΡΓΙΟΣ ΚΟΥΜΟΥΤΣΑΚΟΣ:</w:t>
      </w:r>
      <w:r>
        <w:rPr>
          <w:rFonts w:eastAsia="UB-Helvetica" w:cs="Times New Roman"/>
          <w:szCs w:val="24"/>
        </w:rPr>
        <w:t xml:space="preserve"> Ευχαριστώ, κύριε Πρόεδρε. </w:t>
      </w:r>
    </w:p>
    <w:p w14:paraId="12E55680"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Κυρίες και κύριοι συνάδελφοι, σήμερα αλλά και αύριο θα γίνουμε αυτόπτες μάρτυρες της ταπεινωτικής συνθηκολόγησης του ΣΥΡΙΖΑ. </w:t>
      </w:r>
    </w:p>
    <w:p w14:paraId="12E55681"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Με το νομοσχέδιο που έχει φέρει και θα ψηφίσει μαζί με τους ΑΝΕΛ, ο ΣΥΡΙΖΑ ε</w:t>
      </w:r>
      <w:r>
        <w:rPr>
          <w:rFonts w:eastAsia="UB-Helvetica" w:cs="Times New Roman"/>
          <w:szCs w:val="24"/>
        </w:rPr>
        <w:t>κχωρεί</w:t>
      </w:r>
      <w:r>
        <w:rPr>
          <w:rFonts w:eastAsia="UB-Helvetica" w:cs="Times New Roman"/>
          <w:szCs w:val="24"/>
        </w:rPr>
        <w:t>,</w:t>
      </w:r>
      <w:r>
        <w:rPr>
          <w:rFonts w:eastAsia="UB-Helvetica" w:cs="Times New Roman"/>
          <w:szCs w:val="24"/>
        </w:rPr>
        <w:t xml:space="preserve"> μαζί με την κρατική περιουσία</w:t>
      </w:r>
      <w:r>
        <w:rPr>
          <w:rFonts w:eastAsia="UB-Helvetica" w:cs="Times New Roman"/>
          <w:szCs w:val="24"/>
        </w:rPr>
        <w:t>,</w:t>
      </w:r>
      <w:r>
        <w:rPr>
          <w:rFonts w:eastAsia="UB-Helvetica" w:cs="Times New Roman"/>
          <w:szCs w:val="24"/>
        </w:rPr>
        <w:t xml:space="preserve"> και την όποια ιδεολογική και πολιτική συνέπεια του είχε απομείνει. </w:t>
      </w:r>
    </w:p>
    <w:p w14:paraId="12E55682"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Τα εκχωρεί όλα στους χθεσινούς εχθρούς του, στους δαίμονές του</w:t>
      </w:r>
      <w:r>
        <w:rPr>
          <w:rFonts w:eastAsia="UB-Helvetica" w:cs="Times New Roman"/>
          <w:szCs w:val="24"/>
        </w:rPr>
        <w:t>, δηλαδή</w:t>
      </w:r>
      <w:r>
        <w:rPr>
          <w:rFonts w:eastAsia="UB-Helvetica" w:cs="Times New Roman"/>
          <w:szCs w:val="24"/>
        </w:rPr>
        <w:t xml:space="preserve"> </w:t>
      </w:r>
      <w:r>
        <w:rPr>
          <w:rFonts w:eastAsia="UB-Helvetica" w:cs="Times New Roman"/>
          <w:szCs w:val="24"/>
        </w:rPr>
        <w:t>σ</w:t>
      </w:r>
      <w:r>
        <w:rPr>
          <w:rFonts w:eastAsia="UB-Helvetica" w:cs="Times New Roman"/>
          <w:szCs w:val="24"/>
        </w:rPr>
        <w:t>τα μνημόνια, στην τρόικα, στο Διεθνές Νομισματικό Ταμείο, στον κ. Τόμσεν, στι</w:t>
      </w:r>
      <w:r>
        <w:rPr>
          <w:rFonts w:eastAsia="UB-Helvetica" w:cs="Times New Roman"/>
          <w:szCs w:val="24"/>
        </w:rPr>
        <w:t xml:space="preserve">ς ιδιωτικοποιήσεις, στα διεθνή </w:t>
      </w:r>
      <w:r>
        <w:rPr>
          <w:rFonts w:eastAsia="UB-Helvetica" w:cs="Times New Roman"/>
          <w:szCs w:val="24"/>
          <w:lang w:val="en-US"/>
        </w:rPr>
        <w:t>funds</w:t>
      </w:r>
      <w:r>
        <w:rPr>
          <w:rFonts w:eastAsia="UB-Helvetica" w:cs="Times New Roman"/>
          <w:szCs w:val="24"/>
        </w:rPr>
        <w:t>.</w:t>
      </w:r>
    </w:p>
    <w:p w14:paraId="12E55683"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Ο ΣΥΡΙΖΑ, κυρίες και κύριοι συνάδελφοι, πουλάει οριστικά την ψυχή του</w:t>
      </w:r>
      <w:r>
        <w:rPr>
          <w:rFonts w:eastAsia="UB-Helvetica" w:cs="Times New Roman"/>
          <w:szCs w:val="24"/>
        </w:rPr>
        <w:t>,</w:t>
      </w:r>
      <w:r>
        <w:rPr>
          <w:rFonts w:eastAsia="UB-Helvetica" w:cs="Times New Roman"/>
          <w:szCs w:val="24"/>
        </w:rPr>
        <w:t xml:space="preserve"> με αντάλλαγμα μερικούς ακόμα μήνες παραμονής στην εξουσία. </w:t>
      </w:r>
      <w:r>
        <w:rPr>
          <w:rFonts w:eastAsia="UB-Helvetica" w:cs="Times New Roman"/>
          <w:szCs w:val="24"/>
          <w:lang w:val="en-US"/>
        </w:rPr>
        <w:t>O</w:t>
      </w:r>
      <w:r>
        <w:rPr>
          <w:rFonts w:eastAsia="UB-Helvetica" w:cs="Times New Roman"/>
          <w:szCs w:val="24"/>
        </w:rPr>
        <w:t xml:space="preserve"> ΣΥΡΙΖΑ γίνεται ο Φάουστ της Αριστεράς. Όμως, όπως γνωρίζετε</w:t>
      </w:r>
      <w:r>
        <w:rPr>
          <w:rFonts w:eastAsia="UB-Helvetica" w:cs="Times New Roman"/>
          <w:szCs w:val="24"/>
        </w:rPr>
        <w:t>,</w:t>
      </w:r>
      <w:r>
        <w:rPr>
          <w:rFonts w:eastAsia="UB-Helvetica" w:cs="Times New Roman"/>
          <w:szCs w:val="24"/>
        </w:rPr>
        <w:t xml:space="preserve"> το τέλος του Φάουστ, του κάθε Φάουστ, είναι </w:t>
      </w:r>
      <w:r>
        <w:rPr>
          <w:rFonts w:eastAsia="UB-Helvetica" w:cs="Times New Roman"/>
          <w:szCs w:val="24"/>
        </w:rPr>
        <w:t xml:space="preserve">προδιαγεγραμμένο </w:t>
      </w:r>
      <w:r>
        <w:rPr>
          <w:rFonts w:eastAsia="UB-Helvetica" w:cs="Times New Roman"/>
          <w:szCs w:val="24"/>
        </w:rPr>
        <w:t xml:space="preserve">και τραγικό. </w:t>
      </w:r>
    </w:p>
    <w:p w14:paraId="12E5568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Προφανώς, κυρίες και κύριοι της Συμπολίτευσης, τις μάχες με τις ερινύες που θα δώσετε, θα τις δώσετε μόνοι. Εμάς δεν μας απασχολούν. Αυτά θα τα λύσετε εσείς με τη συνείδησή σας, αλλά κυρίως με τους ανθρώπους που σας πίστεψαν και που κυνικά έχετε προδώσει. </w:t>
      </w:r>
    </w:p>
    <w:p w14:paraId="12E5568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Αυτά, λοιπόν, δεν μας αφορούν. Μας αφορούν, όμως -και μας αφορούν πολύ- αυτά που κάνετε με την πατρίδα και που κάνετε με την κοινωνία.</w:t>
      </w:r>
    </w:p>
    <w:p w14:paraId="12E5568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Μετά το ασφαλιστικό των δραματικών περικοπών και των αβάσταχτων εισφορών, μετά το ασήκωτο βάρος των άμεσων φόρων, τώρα π</w:t>
      </w:r>
      <w:r>
        <w:rPr>
          <w:rFonts w:eastAsia="Times New Roman" w:cs="Times New Roman"/>
          <w:szCs w:val="24"/>
        </w:rPr>
        <w:t xml:space="preserve">ροχωράτε σε μια φορολογική σφαγή </w:t>
      </w:r>
      <w:r>
        <w:rPr>
          <w:rFonts w:eastAsia="Times New Roman" w:cs="Times New Roman"/>
          <w:szCs w:val="24"/>
        </w:rPr>
        <w:t xml:space="preserve">με </w:t>
      </w:r>
      <w:r>
        <w:rPr>
          <w:rFonts w:eastAsia="Times New Roman" w:cs="Times New Roman"/>
          <w:szCs w:val="24"/>
        </w:rPr>
        <w:t>έμμεσ</w:t>
      </w:r>
      <w:r>
        <w:rPr>
          <w:rFonts w:eastAsia="Times New Roman" w:cs="Times New Roman"/>
          <w:szCs w:val="24"/>
        </w:rPr>
        <w:t>ους</w:t>
      </w:r>
      <w:r>
        <w:rPr>
          <w:rFonts w:eastAsia="Times New Roman" w:cs="Times New Roman"/>
          <w:szCs w:val="24"/>
        </w:rPr>
        <w:t xml:space="preserve"> φόρ</w:t>
      </w:r>
      <w:r>
        <w:rPr>
          <w:rFonts w:eastAsia="Times New Roman" w:cs="Times New Roman"/>
          <w:szCs w:val="24"/>
        </w:rPr>
        <w:t xml:space="preserve">ους. Σφαγή, </w:t>
      </w:r>
      <w:r>
        <w:rPr>
          <w:rFonts w:eastAsia="Times New Roman" w:cs="Times New Roman"/>
          <w:szCs w:val="24"/>
        </w:rPr>
        <w:t>από την οποία δεν θα γλ</w:t>
      </w:r>
      <w:r>
        <w:rPr>
          <w:rFonts w:eastAsia="Times New Roman" w:cs="Times New Roman"/>
          <w:szCs w:val="24"/>
        </w:rPr>
        <w:t>ι</w:t>
      </w:r>
      <w:r>
        <w:rPr>
          <w:rFonts w:eastAsia="Times New Roman" w:cs="Times New Roman"/>
          <w:szCs w:val="24"/>
        </w:rPr>
        <w:t xml:space="preserve">τώσει κανείς, ούτε οι πολίτες ούτε η οικονομία. Προσέξτε την ειρωνεία του πράγματος: </w:t>
      </w:r>
      <w:r>
        <w:rPr>
          <w:rFonts w:eastAsia="Times New Roman" w:cs="Times New Roman"/>
          <w:szCs w:val="24"/>
        </w:rPr>
        <w:t>εσείς,</w:t>
      </w:r>
      <w:r>
        <w:rPr>
          <w:rFonts w:eastAsia="Times New Roman" w:cs="Times New Roman"/>
          <w:szCs w:val="24"/>
        </w:rPr>
        <w:t xml:space="preserve"> που τάζατε τα πάντα στους πάντες, τώρα φορολογείτε χωρίς έλεος και</w:t>
      </w:r>
      <w:r>
        <w:rPr>
          <w:rFonts w:eastAsia="Times New Roman" w:cs="Times New Roman"/>
          <w:szCs w:val="24"/>
        </w:rPr>
        <w:t>,</w:t>
      </w:r>
      <w:r>
        <w:rPr>
          <w:rFonts w:eastAsia="Times New Roman" w:cs="Times New Roman"/>
          <w:szCs w:val="24"/>
        </w:rPr>
        <w:t xml:space="preserve"> το χειρότερο</w:t>
      </w:r>
      <w:r>
        <w:rPr>
          <w:rFonts w:eastAsia="Times New Roman" w:cs="Times New Roman"/>
          <w:szCs w:val="24"/>
        </w:rPr>
        <w:t>,</w:t>
      </w:r>
      <w:r>
        <w:rPr>
          <w:rFonts w:eastAsia="Times New Roman" w:cs="Times New Roman"/>
          <w:szCs w:val="24"/>
        </w:rPr>
        <w:t xml:space="preserve"> χωρίς προοπτική, τα πάντα και τους πάντες. Πρώτα τους εξαπατήσατε και τώρα τους γονατίζετε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λους</w:t>
      </w:r>
      <w:r>
        <w:rPr>
          <w:rFonts w:eastAsia="Times New Roman" w:cs="Times New Roman"/>
          <w:szCs w:val="24"/>
        </w:rPr>
        <w:t>!</w:t>
      </w:r>
    </w:p>
    <w:p w14:paraId="12E5568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Αντί να καταργήσετε τον ΕΝΦΙΑ, όπως ψευδώς λέγατε, τον διατηρείτε. Τον διατηρείτε και τον αυξάνετε. Μειώνετε το αφορολόγητο από 300.000 σε 200.000 ευρώ, επ</w:t>
      </w:r>
      <w:r>
        <w:rPr>
          <w:rFonts w:eastAsia="Times New Roman" w:cs="Times New Roman"/>
          <w:szCs w:val="24"/>
        </w:rPr>
        <w:t>ιβαρύνοντας και άλλο τη μεσαία τάξη, που έχει ήδη σηκώσει το μεγαλύτερο βάρος. Δεν σας ξεφεύγει ούτε η μικροϊδιοκτησία αλλά ούτε και οι αγρότες. Καταργείτε την έκπτωση στα μη ηλεκτροδοτούμενα ακίνητα, δηλαδή στα ακίνητα που δεν χρησιμοποιούνται, δεν αξιοπο</w:t>
      </w:r>
      <w:r>
        <w:rPr>
          <w:rFonts w:eastAsia="Times New Roman" w:cs="Times New Roman"/>
          <w:szCs w:val="24"/>
        </w:rPr>
        <w:t>ιούνται και δεν φέρνουν κανένα έσοδο στους ιδιοκτήτες τους.</w:t>
      </w:r>
    </w:p>
    <w:p w14:paraId="12E5568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 ελληνικός ΦΠΑ γίνεται πια πρωταθλητής στην Ευρώπη, μεταξύ των κορυφαίων θέσεων, αφού από 23% τον κάνετε 24%, δηλαδή συν 1% οριζόντια επιβάρυνση παντού, αδιακρίτως, σε όλα τα είδη της καθημερινότ</w:t>
      </w:r>
      <w:r>
        <w:rPr>
          <w:rFonts w:eastAsia="Times New Roman" w:cs="Times New Roman"/>
          <w:szCs w:val="24"/>
        </w:rPr>
        <w:t>ητας, σε όλους τους πολίτες. Επιβαρύνετε και τα μικρά νησιά.</w:t>
      </w:r>
    </w:p>
    <w:p w14:paraId="12E5568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συνταγή είναι οι φόροι. Φόροι παντού, στον καφέ, στα τσιγάρα, στην μπ</w:t>
      </w:r>
      <w:r>
        <w:rPr>
          <w:rFonts w:eastAsia="Times New Roman" w:cs="Times New Roman"/>
          <w:szCs w:val="24"/>
        </w:rPr>
        <w:t>ί</w:t>
      </w:r>
      <w:r>
        <w:rPr>
          <w:rFonts w:eastAsia="Times New Roman" w:cs="Times New Roman"/>
          <w:szCs w:val="24"/>
        </w:rPr>
        <w:t>ρα, στο πετρέλαιο, στο πετρέλαιο θέρμανσης, στο πετρέλαιο κίνησης, στη συνδρομητική  τηλεόραση, στα ξενοδοχεία, στα τέλη τα</w:t>
      </w:r>
      <w:r>
        <w:rPr>
          <w:rFonts w:eastAsia="Times New Roman" w:cs="Times New Roman"/>
          <w:szCs w:val="24"/>
        </w:rPr>
        <w:t>ξινόμησης. Και η λίστα δεν έχει τέλος. Δεν φέρνατε καλύτερα έναν νόμο με το τι δεν φορολογείτε; Θα ήταν πιο εύκολο για όλους.</w:t>
      </w:r>
    </w:p>
    <w:p w14:paraId="12E5568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Τι προτείνετε, εσείς, κύριε Κουμουτσάκο;</w:t>
      </w:r>
    </w:p>
    <w:p w14:paraId="12E5568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Ο ίδιος ο αρμ</w:t>
      </w:r>
      <w:r>
        <w:rPr>
          <w:rFonts w:eastAsia="Times New Roman" w:cs="Times New Roman"/>
          <w:szCs w:val="24"/>
        </w:rPr>
        <w:t xml:space="preserve">όδιος Υπουργός, ο κ. Τσακαλώτος, αναγκάστηκε να παραδεχτεί </w:t>
      </w:r>
      <w:r>
        <w:rPr>
          <w:rFonts w:eastAsia="Times New Roman" w:cs="Times New Roman"/>
          <w:szCs w:val="24"/>
        </w:rPr>
        <w:t>–</w:t>
      </w:r>
      <w:r>
        <w:rPr>
          <w:rFonts w:eastAsia="Times New Roman" w:cs="Times New Roman"/>
          <w:szCs w:val="24"/>
        </w:rPr>
        <w:t>δημόσια</w:t>
      </w:r>
      <w:r>
        <w:rPr>
          <w:rFonts w:eastAsia="Times New Roman" w:cs="Times New Roman"/>
          <w:szCs w:val="24"/>
        </w:rPr>
        <w:t>,</w:t>
      </w:r>
      <w:r>
        <w:rPr>
          <w:rFonts w:eastAsia="Times New Roman" w:cs="Times New Roman"/>
          <w:szCs w:val="24"/>
        </w:rPr>
        <w:t xml:space="preserve"> μάλιστα- σε μια στιγμή ειλικρίνειας ότι τα μέτρα είναι υφεσιακά. Δεν μας λέει, όμως, ότι αυτά τα υφεσιακά μέτρα θα τινάξουν στον αέρα όλες τις προβλέψεις στις οποίες στηρίζεται το οικοδόμ</w:t>
      </w:r>
      <w:r>
        <w:rPr>
          <w:rFonts w:eastAsia="Times New Roman" w:cs="Times New Roman"/>
          <w:szCs w:val="24"/>
        </w:rPr>
        <w:t>ημα της αδιέξοδης πολιτικής σας. Η βόμβα είναι ενεργή και την έχετε βάλει στα θεμέλια της οικονομίας. Όμως, η Κυβέρνηση είναι αμέριμνη και στροβιλίζεται στη ζάλη της νομής της εξουσίας.</w:t>
      </w:r>
    </w:p>
    <w:p w14:paraId="12E5568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Υπάρχει, όμως, και κάτι ακόμα εδώ</w:t>
      </w:r>
      <w:r>
        <w:rPr>
          <w:rFonts w:eastAsia="Times New Roman" w:cs="Times New Roman"/>
          <w:szCs w:val="24"/>
        </w:rPr>
        <w:t>,</w:t>
      </w:r>
      <w:r>
        <w:rPr>
          <w:rFonts w:eastAsia="Times New Roman" w:cs="Times New Roman"/>
          <w:szCs w:val="24"/>
        </w:rPr>
        <w:t xml:space="preserve"> που σας εκθέτει βαριά και που</w:t>
      </w:r>
      <w:r>
        <w:rPr>
          <w:rFonts w:eastAsia="Times New Roman" w:cs="Times New Roman"/>
          <w:szCs w:val="24"/>
        </w:rPr>
        <w:t>,</w:t>
      </w:r>
      <w:r>
        <w:rPr>
          <w:rFonts w:eastAsia="Times New Roman" w:cs="Times New Roman"/>
          <w:szCs w:val="24"/>
        </w:rPr>
        <w:t xml:space="preserve"> μετά</w:t>
      </w:r>
      <w:r>
        <w:rPr>
          <w:rFonts w:eastAsia="Times New Roman" w:cs="Times New Roman"/>
          <w:szCs w:val="24"/>
        </w:rPr>
        <w:t xml:space="preserve"> από τις δηλώσεις Ντομπρόβσκις</w:t>
      </w:r>
      <w:r>
        <w:rPr>
          <w:rFonts w:eastAsia="Times New Roman" w:cs="Times New Roman"/>
          <w:szCs w:val="24"/>
        </w:rPr>
        <w:t>,</w:t>
      </w:r>
      <w:r>
        <w:rPr>
          <w:rFonts w:eastAsia="Times New Roman" w:cs="Times New Roman"/>
          <w:szCs w:val="24"/>
        </w:rPr>
        <w:t xml:space="preserve"> το έμαθαν πια όλοι οι Έλληνες: Κανείς δεν σας επέβαλε τους αβάστακτους άμεσους και έμμεσους φόρους που εσείς βάζετε στον ελληνικό λαό. Είναι δική σας συνειδητή επιλογή, δική σας συνειδητή απόφαση. </w:t>
      </w:r>
    </w:p>
    <w:p w14:paraId="12E5568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Επιλέξατε αυτό που ξέρετε.</w:t>
      </w:r>
      <w:r>
        <w:rPr>
          <w:rFonts w:eastAsia="Times New Roman" w:cs="Times New Roman"/>
          <w:szCs w:val="24"/>
        </w:rPr>
        <w:t xml:space="preserve"> Τη διαιώνιση και την ανακατανομή της μιζέριας και όχι, βέβαια, την ανάπτυξη και την παραγωγή πλούτου. Αυτά, όμως, συμβαίνουν όταν η ιδεοληψία συναντά την ανικανότητα και μαζί γεννούν την αναξιοπιστία και την αναποτελεσματικότητα. Είναι αυτό το ολέθριο συν</w:t>
      </w:r>
      <w:r>
        <w:rPr>
          <w:rFonts w:eastAsia="Times New Roman" w:cs="Times New Roman"/>
          <w:szCs w:val="24"/>
        </w:rPr>
        <w:t>απάντημα που πληρώνουν σήμερα η Ελλάδα και οι Έλληνες.</w:t>
      </w:r>
    </w:p>
    <w:p w14:paraId="12E5568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το πληρώνουμε όχι μόνο με άμεσους και έμμεσους φόρους. Το πληρώνουμε και με τον διαβόητο -πια- κόφτη. Νομοθετείτε έναν μηχανισμό αυτόματων οριζόντιων περικοπών σε μισθούς και συντάξεις. Έναν μηχανι</w:t>
      </w:r>
      <w:r>
        <w:rPr>
          <w:rFonts w:eastAsia="Times New Roman" w:cs="Times New Roman"/>
          <w:szCs w:val="24"/>
        </w:rPr>
        <w:t xml:space="preserve">σμό που είναι αυτόματος και εκτός κοινοβουλευτικού ελέγχου. Είναι πρόσθετος σε σχέση με τον  μηχανισμό που έχει ήδη ενσωματωθεί με την </w:t>
      </w:r>
      <w:r>
        <w:rPr>
          <w:rFonts w:eastAsia="Times New Roman" w:cs="Times New Roman"/>
          <w:szCs w:val="24"/>
        </w:rPr>
        <w:t>κ</w:t>
      </w:r>
      <w:r>
        <w:rPr>
          <w:rFonts w:eastAsia="Times New Roman" w:cs="Times New Roman"/>
          <w:szCs w:val="24"/>
        </w:rPr>
        <w:t xml:space="preserve">οινοτική </w:t>
      </w:r>
      <w:r>
        <w:rPr>
          <w:rFonts w:eastAsia="Times New Roman" w:cs="Times New Roman"/>
          <w:szCs w:val="24"/>
        </w:rPr>
        <w:t>ο</w:t>
      </w:r>
      <w:r>
        <w:rPr>
          <w:rFonts w:eastAsia="Times New Roman" w:cs="Times New Roman"/>
          <w:szCs w:val="24"/>
        </w:rPr>
        <w:t>δηγία. Είναι οριζόντιος και άδικος, καθώς δεν εξαιρεί μισθούς και συντάξεις</w:t>
      </w:r>
      <w:r>
        <w:rPr>
          <w:rFonts w:eastAsia="Times New Roman" w:cs="Times New Roman"/>
          <w:szCs w:val="24"/>
        </w:rPr>
        <w:t>,</w:t>
      </w:r>
      <w:r>
        <w:rPr>
          <w:rFonts w:eastAsia="Times New Roman" w:cs="Times New Roman"/>
          <w:szCs w:val="24"/>
        </w:rPr>
        <w:t xml:space="preserve"> και αυστηρά ποσοτικοποιημένος. </w:t>
      </w:r>
    </w:p>
    <w:p w14:paraId="12E5568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ροσέξτε, ο κόφτης σας, κύριε Υπουργέ, είναι πρόσθετο μνημόνιο μέσα στο μνημόνιο. Και</w:t>
      </w:r>
      <w:r>
        <w:rPr>
          <w:rFonts w:eastAsia="Times New Roman" w:cs="Times New Roman"/>
          <w:szCs w:val="24"/>
        </w:rPr>
        <w:t>,</w:t>
      </w:r>
      <w:r>
        <w:rPr>
          <w:rFonts w:eastAsia="Times New Roman" w:cs="Times New Roman"/>
          <w:szCs w:val="24"/>
        </w:rPr>
        <w:t xml:space="preserve"> μάλιστα, είναι μνημόνιο αυτόματο, οριζόντιο και άδικο. Είναι το απόλυτο μνημόνιο και είναι 100% δικό σας.</w:t>
      </w:r>
    </w:p>
    <w:p w14:paraId="12E5569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Ισχυρίζεστε ότι</w:t>
      </w:r>
      <w:r>
        <w:rPr>
          <w:rFonts w:eastAsia="Times New Roman" w:cs="Times New Roman"/>
          <w:szCs w:val="24"/>
        </w:rPr>
        <w:t>,</w:t>
      </w:r>
      <w:r>
        <w:rPr>
          <w:rFonts w:eastAsia="Times New Roman" w:cs="Times New Roman"/>
          <w:szCs w:val="24"/>
        </w:rPr>
        <w:t xml:space="preserve"> επειδή θα έχετε πλεονάσματα, ο κόφτης τελικά δε</w:t>
      </w:r>
      <w:r>
        <w:rPr>
          <w:rFonts w:eastAsia="Times New Roman" w:cs="Times New Roman"/>
          <w:szCs w:val="24"/>
        </w:rPr>
        <w:t xml:space="preserve">ν θα ενεργοποιηθεί. Ποιος σας πιστεύει; Πέσατε πουθενά μέσα στις προβλέψεις σας; Ό,τι είπατε, το διαψεύσατε. Ό,τι εξαγγείλατε, το ποδοπατήσατε. Ό,τι υποσχεθήκατε, το αθετήσατε. </w:t>
      </w:r>
    </w:p>
    <w:p w14:paraId="12E55691" w14:textId="77777777" w:rsidR="00A37F14" w:rsidRDefault="002C15DC">
      <w:pPr>
        <w:spacing w:line="600" w:lineRule="auto"/>
        <w:ind w:firstLine="851"/>
        <w:contextualSpacing/>
        <w:jc w:val="both"/>
        <w:rPr>
          <w:rFonts w:eastAsia="Times New Roman" w:cs="Times New Roman"/>
          <w:szCs w:val="24"/>
        </w:rPr>
      </w:pPr>
      <w:r>
        <w:rPr>
          <w:rFonts w:eastAsia="Times New Roman" w:cs="Times New Roman"/>
          <w:szCs w:val="24"/>
        </w:rPr>
        <w:t>Ο κόφτης θα ενεργοποιηθεί και το ξέρετε καλά. Το ξέρετε και το κρύβετε. Με τον</w:t>
      </w:r>
      <w:r>
        <w:rPr>
          <w:rFonts w:eastAsia="Times New Roman" w:cs="Times New Roman"/>
          <w:szCs w:val="24"/>
        </w:rPr>
        <w:t xml:space="preserve"> τυφώνα των φόρων που επιβάλλετε, ισοπεδώνετε την ήδη εξαντλημένη πραγματική οικονομία και εξαπολύετε μια διπλή επίθεση στην επιχειρηματικότητα</w:t>
      </w:r>
      <w:r>
        <w:rPr>
          <w:rFonts w:eastAsia="Times New Roman" w:cs="Times New Roman"/>
          <w:szCs w:val="24"/>
        </w:rPr>
        <w:t>,</w:t>
      </w:r>
      <w:r>
        <w:rPr>
          <w:rFonts w:eastAsia="Times New Roman" w:cs="Times New Roman"/>
          <w:szCs w:val="24"/>
        </w:rPr>
        <w:t xml:space="preserve"> με τους μεγάλους φόρους, δηλαδή στην παραγωγή αλλά ταυτόχρονα και στην αγοραστική δύναμη των πολιτών. Ε, αυτή ε</w:t>
      </w:r>
      <w:r>
        <w:rPr>
          <w:rFonts w:eastAsia="Times New Roman" w:cs="Times New Roman"/>
          <w:szCs w:val="24"/>
        </w:rPr>
        <w:t>ίναι η συνταγή της ύφεσης, η συνταγή των ελλειμμάτων και όχι η συνταγή των πλεονασμάτων.</w:t>
      </w:r>
    </w:p>
    <w:p w14:paraId="12E55692"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 xml:space="preserve">Αυτή η διπλή επίθεση θα έχει μόνο ένα αποτέλεσμα: Θα ενεργοποιήσει σίγουρα τον κόφτη. Ουσιαστικά, τα μέτρα που φέρνετε είναι το κουμπί ενεργοποίησής του. Είναι η ίδια </w:t>
      </w:r>
      <w:r>
        <w:rPr>
          <w:rFonts w:eastAsia="Times New Roman" w:cs="Times New Roman"/>
          <w:szCs w:val="24"/>
        </w:rPr>
        <w:t>η ενεργοποίηση του κόφτη.</w:t>
      </w:r>
    </w:p>
    <w:p w14:paraId="12E55693"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Για το υπερταμείο αποκρατικοποιήσεων, το Ταμείο Συμμετοχών και Περιουσίας</w:t>
      </w:r>
      <w:r>
        <w:rPr>
          <w:rFonts w:eastAsia="Times New Roman" w:cs="Times New Roman"/>
          <w:szCs w:val="24"/>
        </w:rPr>
        <w:t>,</w:t>
      </w:r>
      <w:r>
        <w:rPr>
          <w:rFonts w:eastAsia="Times New Roman" w:cs="Times New Roman"/>
          <w:szCs w:val="24"/>
        </w:rPr>
        <w:t xml:space="preserve"> θα κάνω μόνο μια επισήμανση. Επειδή δεν θέλετε, δεν ξέρετε και δεν μπορείτε να κάνετε καμ</w:t>
      </w:r>
      <w:r>
        <w:rPr>
          <w:rFonts w:eastAsia="Times New Roman" w:cs="Times New Roman"/>
          <w:szCs w:val="24"/>
        </w:rPr>
        <w:t>μ</w:t>
      </w:r>
      <w:r>
        <w:rPr>
          <w:rFonts w:eastAsia="Times New Roman" w:cs="Times New Roman"/>
          <w:szCs w:val="24"/>
        </w:rPr>
        <w:t>ιά σοβαρή και στοχευμένη ιδιωτικοποίηση</w:t>
      </w:r>
      <w:r>
        <w:rPr>
          <w:rFonts w:eastAsia="Times New Roman" w:cs="Times New Roman"/>
          <w:szCs w:val="24"/>
        </w:rPr>
        <w:t>,</w:t>
      </w:r>
      <w:r>
        <w:rPr>
          <w:rFonts w:eastAsia="Times New Roman" w:cs="Times New Roman"/>
          <w:szCs w:val="24"/>
        </w:rPr>
        <w:t xml:space="preserve"> εκεί που πρέπει και όπως</w:t>
      </w:r>
      <w:r>
        <w:rPr>
          <w:rFonts w:eastAsia="Times New Roman" w:cs="Times New Roman"/>
          <w:szCs w:val="24"/>
        </w:rPr>
        <w:t xml:space="preserve"> πρέπει, αποφασίσατε να κάνετε μία μόνο, μια και καλή. Εκχωρείτε την κρατική περιουσία, ιδιωτικοποιείτε τη χώρα, εκχωρείτε εθνική κυριαρχία για έναν αιώνα. Η Θάτσερ ήταν σοσιαλίστρια μπροστά σας. </w:t>
      </w:r>
    </w:p>
    <w:p w14:paraId="12E55694"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Εσείς</w:t>
      </w:r>
      <w:r>
        <w:rPr>
          <w:rFonts w:eastAsia="Times New Roman" w:cs="Times New Roman"/>
          <w:szCs w:val="24"/>
        </w:rPr>
        <w:t>,</w:t>
      </w:r>
      <w:r>
        <w:rPr>
          <w:rFonts w:eastAsia="Times New Roman" w:cs="Times New Roman"/>
          <w:szCs w:val="24"/>
        </w:rPr>
        <w:t xml:space="preserve"> οι άτεγκτοι, οι εχθροί του φιλελευθερισμού, δεν πουλ</w:t>
      </w:r>
      <w:r>
        <w:rPr>
          <w:rFonts w:eastAsia="Times New Roman" w:cs="Times New Roman"/>
          <w:szCs w:val="24"/>
        </w:rPr>
        <w:t>άτε, ξεπουλάτε. Και μη ρωτήσ</w:t>
      </w:r>
      <w:r>
        <w:rPr>
          <w:rFonts w:eastAsia="Times New Roman" w:cs="Times New Roman"/>
          <w:szCs w:val="24"/>
        </w:rPr>
        <w:t>ε</w:t>
      </w:r>
      <w:r>
        <w:rPr>
          <w:rFonts w:eastAsia="Times New Roman" w:cs="Times New Roman"/>
          <w:szCs w:val="24"/>
        </w:rPr>
        <w:t>τε εμείς τι θα κάνουμε. Εμείς τέτοια αθλιότητα δεν δεχθήκαμε και ούτε πρόκειται ποτέ να δεχθούμε. Είναι αντίθετη με αυτά που πιστεύουμε και με αυτά που διαχρονικά υπηρετούμε. Αυτή είναι η ταπεινωτική συνθηκολόγηση, στην οποία ο</w:t>
      </w:r>
      <w:r>
        <w:rPr>
          <w:rFonts w:eastAsia="Times New Roman" w:cs="Times New Roman"/>
          <w:szCs w:val="24"/>
        </w:rPr>
        <w:t>δηγήσατε τη χώρα με τη δήθεν σκληρή διαπραγμάτευση και την αξιολόγηση, μια αξιολόγηση που θα έπρεπε να έχει ήδη κλείσει από τον περασμένο Οκτώβριο.</w:t>
      </w:r>
    </w:p>
    <w:p w14:paraId="12E55695"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Εμείς σας προειδοποιούσαμε. Σας λέγαμε ότι</w:t>
      </w:r>
      <w:r>
        <w:rPr>
          <w:rFonts w:eastAsia="Times New Roman" w:cs="Times New Roman"/>
          <w:szCs w:val="24"/>
        </w:rPr>
        <w:t>,</w:t>
      </w:r>
      <w:r>
        <w:rPr>
          <w:rFonts w:eastAsia="Times New Roman" w:cs="Times New Roman"/>
          <w:szCs w:val="24"/>
        </w:rPr>
        <w:t xml:space="preserve"> έτσι που πάτε, θα εγκλωβίσετε τη χώρα στο εξής δίλημμα: </w:t>
      </w:r>
      <w:r>
        <w:rPr>
          <w:rFonts w:eastAsia="Times New Roman" w:cs="Times New Roman"/>
          <w:szCs w:val="24"/>
        </w:rPr>
        <w:t>ή</w:t>
      </w:r>
      <w:r>
        <w:rPr>
          <w:rFonts w:eastAsia="Times New Roman" w:cs="Times New Roman"/>
          <w:szCs w:val="24"/>
        </w:rPr>
        <w:t xml:space="preserve"> ταπειν</w:t>
      </w:r>
      <w:r>
        <w:rPr>
          <w:rFonts w:eastAsia="Times New Roman" w:cs="Times New Roman"/>
          <w:szCs w:val="24"/>
        </w:rPr>
        <w:t>ωτική συνθηκολόγηση ή ρήξη με την Ευρώπη. Δεν μας ακούσατε και φτάσατε τώρα στη</w:t>
      </w:r>
      <w:r>
        <w:rPr>
          <w:rFonts w:eastAsia="Times New Roman" w:cs="Times New Roman"/>
          <w:szCs w:val="24"/>
        </w:rPr>
        <w:t xml:space="preserve"> βαριά</w:t>
      </w:r>
      <w:r>
        <w:rPr>
          <w:rFonts w:eastAsia="Times New Roman" w:cs="Times New Roman"/>
          <w:szCs w:val="24"/>
        </w:rPr>
        <w:t xml:space="preserve"> συνθηκολόγηση. Θυσιάσατε την ουσία, τη σοβαρότητα και την αξιοπιστία της χώρας στο</w:t>
      </w:r>
      <w:r>
        <w:rPr>
          <w:rFonts w:eastAsia="Times New Roman" w:cs="Times New Roman"/>
          <w:szCs w:val="24"/>
        </w:rPr>
        <w:t>ν</w:t>
      </w:r>
      <w:r>
        <w:rPr>
          <w:rFonts w:eastAsia="Times New Roman" w:cs="Times New Roman"/>
          <w:szCs w:val="24"/>
        </w:rPr>
        <w:t xml:space="preserve"> ρηχό εντυπωσιασμό, στην προπαγάνδα.</w:t>
      </w:r>
    </w:p>
    <w:p w14:paraId="12E55696"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Ολοκληρώστε, κύρ</w:t>
      </w:r>
      <w:r>
        <w:rPr>
          <w:rFonts w:eastAsia="Times New Roman" w:cs="Times New Roman"/>
          <w:szCs w:val="24"/>
        </w:rPr>
        <w:t>ιε Κουμουτσάκο.</w:t>
      </w:r>
    </w:p>
    <w:p w14:paraId="12E55697"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w:t>
      </w:r>
      <w:r>
        <w:rPr>
          <w:rFonts w:eastAsia="Times New Roman" w:cs="Times New Roman"/>
          <w:szCs w:val="24"/>
        </w:rPr>
        <w:t>Σ</w:t>
      </w:r>
      <w:r>
        <w:rPr>
          <w:rFonts w:eastAsia="Times New Roman" w:cs="Times New Roman"/>
          <w:szCs w:val="24"/>
        </w:rPr>
        <w:t>ε τριάντα δευτερόλεπτα, κύριε Πρόεδρε.</w:t>
      </w:r>
    </w:p>
    <w:p w14:paraId="12E55698"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 xml:space="preserve">Καθυστερήσατε για οκτώ μήνες την αξιολόγηση. Τώρα ζητάτε, μετά από οκτώ μήνες, να διαβάσουμε, να μελετήσουμε και να </w:t>
      </w:r>
      <w:r>
        <w:rPr>
          <w:rFonts w:eastAsia="Times New Roman" w:cs="Times New Roman"/>
          <w:szCs w:val="24"/>
        </w:rPr>
        <w:t>ψηφίσουμε</w:t>
      </w:r>
      <w:r>
        <w:rPr>
          <w:rFonts w:eastAsia="Times New Roman" w:cs="Times New Roman"/>
          <w:szCs w:val="24"/>
        </w:rPr>
        <w:t xml:space="preserve"> επτά χιλιάδες σελίδες σε δύο ημέρες. Ε, δεν θα το κ</w:t>
      </w:r>
      <w:r>
        <w:rPr>
          <w:rFonts w:eastAsia="Times New Roman" w:cs="Times New Roman"/>
          <w:szCs w:val="24"/>
        </w:rPr>
        <w:t>άνουμε. Επιδιώκετε με αυτό να μην εντοπιστούν όσα προσπαθείτε να κρύψετε, να μην καταλάβει ο κόσμος τι τον περιμένει. Όμως, δεν θα το καταφέρετε. Σήμερα ΣΥΡΙΖΑ και ΑΝΕΛ βιώνετε την ημέρα της αποκάλυψης. Υπογράψατε και ψηφίζετε εσείς, μόνοι, μια οδυνηρή για</w:t>
      </w:r>
      <w:r>
        <w:rPr>
          <w:rFonts w:eastAsia="Times New Roman" w:cs="Times New Roman"/>
          <w:szCs w:val="24"/>
        </w:rPr>
        <w:t xml:space="preserve"> τους Έλληνες συνθηκολόγηση. Ταυτόχρονα, υπογράφετε και το συμβόλαιο πώλησης της ψυχής σας σε ό,τι -προσέξτε- με ακραίο λαϊκισμό είχατε απόλυτα δαιμονοποιήσει.</w:t>
      </w:r>
    </w:p>
    <w:p w14:paraId="12E55699"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θα μείνει στην ιστορία σαν ο Φάουστ της Αριστεράς, ο ψεύτης Φάουστ της πολιτικής ζωής. Όσο και να εξαπατήσετε, όσο και να πολώσετε, όσο και να διχάσετε, όσο και να συκοφαντήσετε, το τέλος, όπως σας είπα, είναι προδιαγεγραμμένο και τραγικό. </w:t>
      </w:r>
    </w:p>
    <w:p w14:paraId="12E5569A"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Ευχαρι</w:t>
      </w:r>
      <w:r>
        <w:rPr>
          <w:rFonts w:eastAsia="Times New Roman" w:cs="Times New Roman"/>
          <w:szCs w:val="24"/>
        </w:rPr>
        <w:t>στώ πολύ.</w:t>
      </w:r>
    </w:p>
    <w:p w14:paraId="12E5569B" w14:textId="77777777" w:rsidR="00A37F14" w:rsidRDefault="002C15D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E5569C"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 Τον λόγο έχει ο κ. Συντυχάκης από το Κομμουνιστικό Κόμμα Ελλάδας.</w:t>
      </w:r>
    </w:p>
    <w:p w14:paraId="12E5569D"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12E5569E"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w:t>
      </w:r>
      <w:r>
        <w:rPr>
          <w:rFonts w:eastAsia="Times New Roman" w:cs="Times New Roman"/>
          <w:szCs w:val="24"/>
        </w:rPr>
        <w:t>σ</w:t>
      </w:r>
      <w:r>
        <w:rPr>
          <w:rFonts w:eastAsia="Times New Roman" w:cs="Times New Roman"/>
          <w:szCs w:val="24"/>
        </w:rPr>
        <w:t xml:space="preserve">υγκυβέρνησης, φέρατε ένα </w:t>
      </w:r>
      <w:r>
        <w:rPr>
          <w:rFonts w:eastAsia="Times New Roman" w:cs="Times New Roman"/>
          <w:szCs w:val="24"/>
        </w:rPr>
        <w:t>πολυνομοσχέδιο τερατούργημα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 οποίο</w:t>
      </w:r>
      <w:r>
        <w:rPr>
          <w:rFonts w:eastAsia="Times New Roman" w:cs="Times New Roman"/>
          <w:szCs w:val="24"/>
        </w:rPr>
        <w:t xml:space="preserve"> στην πραγματικότητα συνιστά παράδεισο για τους πλουτοκράτες και κόλαση για την συντριπτική πλειοψηφία του λαού: </w:t>
      </w:r>
      <w:r>
        <w:rPr>
          <w:rFonts w:eastAsia="Times New Roman" w:cs="Times New Roman"/>
          <w:szCs w:val="24"/>
        </w:rPr>
        <w:t>ν</w:t>
      </w:r>
      <w:r>
        <w:rPr>
          <w:rFonts w:eastAsia="Times New Roman" w:cs="Times New Roman"/>
          <w:szCs w:val="24"/>
        </w:rPr>
        <w:t>έους έμμεσους φόρους, αύξηση του ΕΝΦΙΑ, ιδιωτικοποιήσεις, δρομολόγηση των πλειστηριασμών πρώτης κατοικίας</w:t>
      </w:r>
      <w:r>
        <w:rPr>
          <w:rFonts w:eastAsia="Times New Roman" w:cs="Times New Roman"/>
          <w:szCs w:val="24"/>
        </w:rPr>
        <w:t>, ενεργοποίηση του κόφτη στις κοινωνικές δαπάνες ως διαρκές μνημόνιο. Άρα κοροϊδεύετε το</w:t>
      </w:r>
      <w:r>
        <w:rPr>
          <w:rFonts w:eastAsia="Times New Roman" w:cs="Times New Roman"/>
          <w:szCs w:val="24"/>
        </w:rPr>
        <w:t>ν</w:t>
      </w:r>
      <w:r>
        <w:rPr>
          <w:rFonts w:eastAsia="Times New Roman" w:cs="Times New Roman"/>
          <w:szCs w:val="24"/>
        </w:rPr>
        <w:t xml:space="preserve"> λαό</w:t>
      </w:r>
      <w:r>
        <w:rPr>
          <w:rFonts w:eastAsia="Times New Roman" w:cs="Times New Roman"/>
          <w:szCs w:val="24"/>
        </w:rPr>
        <w:t>,</w:t>
      </w:r>
      <w:r>
        <w:rPr>
          <w:rFonts w:eastAsia="Times New Roman" w:cs="Times New Roman"/>
          <w:szCs w:val="24"/>
        </w:rPr>
        <w:t xml:space="preserve"> όταν του λέτε ότι τα δύσκολα τελείωσαν και προσπαθείτε απεγνωσμένα να δημιουργήσετε κλίμα ευφορίας</w:t>
      </w:r>
      <w:r>
        <w:rPr>
          <w:rFonts w:eastAsia="Times New Roman" w:cs="Times New Roman"/>
          <w:szCs w:val="24"/>
        </w:rPr>
        <w:t>,</w:t>
      </w:r>
      <w:r>
        <w:rPr>
          <w:rFonts w:eastAsia="Times New Roman" w:cs="Times New Roman"/>
          <w:szCs w:val="24"/>
        </w:rPr>
        <w:t xml:space="preserve"> για να αποσπάσετε τη συγκατάθεσή του.</w:t>
      </w:r>
    </w:p>
    <w:p w14:paraId="12E5569F" w14:textId="77777777" w:rsidR="00A37F14" w:rsidRDefault="002C15DC">
      <w:pPr>
        <w:spacing w:line="600" w:lineRule="auto"/>
        <w:ind w:firstLine="720"/>
        <w:contextualSpacing/>
        <w:jc w:val="both"/>
        <w:rPr>
          <w:rFonts w:eastAsia="Times New Roman" w:cs="Times New Roman"/>
          <w:szCs w:val="24"/>
        </w:rPr>
      </w:pPr>
      <w:r>
        <w:rPr>
          <w:rFonts w:eastAsia="Times New Roman" w:cs="Times New Roman"/>
          <w:szCs w:val="24"/>
        </w:rPr>
        <w:t>Φοβάστε την αλήθεια, γι</w:t>
      </w:r>
      <w:r>
        <w:rPr>
          <w:rFonts w:eastAsia="Times New Roman" w:cs="Times New Roman"/>
          <w:szCs w:val="24"/>
        </w:rPr>
        <w:t>ατί η αλήθεια τσακίζει την ελπίδα. Και η ελπίδα που διαψεύδεται καταθλίβει και αποθαρρύνει το</w:t>
      </w:r>
      <w:r>
        <w:rPr>
          <w:rFonts w:eastAsia="Times New Roman" w:cs="Times New Roman"/>
          <w:szCs w:val="24"/>
        </w:rPr>
        <w:t>ν</w:t>
      </w:r>
      <w:r>
        <w:rPr>
          <w:rFonts w:eastAsia="Times New Roman" w:cs="Times New Roman"/>
          <w:szCs w:val="24"/>
        </w:rPr>
        <w:t xml:space="preserve"> λαό. Όποτε σας βολεύει, επικαλείστε τον Μαρξ και όποτε δεν σας συμφέρει, τον διαστρεβλώνετε. Στην πραγματικότητα, σας ανεβαίνει το ζάχαρο στο άκουσμα και μόνο τη</w:t>
      </w:r>
      <w:r>
        <w:rPr>
          <w:rFonts w:eastAsia="Times New Roman" w:cs="Times New Roman"/>
          <w:szCs w:val="24"/>
        </w:rPr>
        <w:t>ς φράσης «ταξική πάλη και επαναστατική αλλαγή». Όχι μόνο ο ΣΥΡΙΖΑ, όλοι σας, όλα τα κόμματα του αστικού τόξου.</w:t>
      </w:r>
    </w:p>
    <w:p w14:paraId="12E556A0" w14:textId="77777777" w:rsidR="00A37F14" w:rsidRDefault="002C15DC">
      <w:pPr>
        <w:spacing w:line="600" w:lineRule="auto"/>
        <w:ind w:firstLine="851"/>
        <w:jc w:val="both"/>
        <w:rPr>
          <w:rFonts w:eastAsia="Times New Roman" w:cs="Times New Roman"/>
        </w:rPr>
      </w:pPr>
      <w:r>
        <w:rPr>
          <w:rFonts w:eastAsia="Times New Roman" w:cs="Times New Roman"/>
          <w:szCs w:val="24"/>
        </w:rPr>
        <w:t>Μας κάνετε μαθήματα για τον οδικό χάρτη περάσματος από τον καπιταλισμό στον σοσιαλισμό. Για να πας από τον καπιταλισμό στον σοσιαλισμό, δεν υπηρε</w:t>
      </w:r>
      <w:r>
        <w:rPr>
          <w:rFonts w:eastAsia="Times New Roman" w:cs="Times New Roman"/>
          <w:szCs w:val="24"/>
        </w:rPr>
        <w:t xml:space="preserve">τείς τον καπιταλισμό. Δεν του δίνεις χείρα βοηθείας. Δεν τον εξωραΐζεις στη φάση της απόλυτης βαρβαρότητάς του. </w:t>
      </w:r>
      <w:r>
        <w:rPr>
          <w:rFonts w:eastAsia="Times New Roman" w:cs="Times New Roman"/>
        </w:rPr>
        <w:t>Οργανώνεις τις εργατικές λαϊκές μάζες σε πορεία ανυπακοής, σύγκρουσης και ανατροπής του για την οικοδόμηση της δικής του εξουσίας και οικονομίας</w:t>
      </w:r>
      <w:r>
        <w:rPr>
          <w:rFonts w:eastAsia="Times New Roman" w:cs="Times New Roman"/>
        </w:rPr>
        <w:t xml:space="preserve">. </w:t>
      </w:r>
    </w:p>
    <w:p w14:paraId="12E556A1" w14:textId="77777777" w:rsidR="00A37F14" w:rsidRDefault="002C15DC">
      <w:pPr>
        <w:spacing w:line="600" w:lineRule="auto"/>
        <w:ind w:firstLine="720"/>
        <w:jc w:val="both"/>
        <w:rPr>
          <w:rFonts w:eastAsia="Times New Roman" w:cs="Times New Roman"/>
        </w:rPr>
      </w:pPr>
      <w:r>
        <w:rPr>
          <w:rFonts w:eastAsia="Times New Roman" w:cs="Times New Roman"/>
        </w:rPr>
        <w:t xml:space="preserve">Αυτό δεν </w:t>
      </w:r>
      <w:r>
        <w:rPr>
          <w:rFonts w:eastAsia="Times New Roman"/>
          <w:bCs/>
        </w:rPr>
        <w:t>είναι</w:t>
      </w:r>
      <w:r>
        <w:rPr>
          <w:rFonts w:eastAsia="Times New Roman" w:cs="Times New Roman"/>
        </w:rPr>
        <w:t xml:space="preserve"> απλή λεπτομέρεια</w:t>
      </w:r>
      <w:r>
        <w:rPr>
          <w:rFonts w:eastAsia="Times New Roman" w:cs="Times New Roman"/>
        </w:rPr>
        <w:t>,</w:t>
      </w:r>
      <w:r>
        <w:rPr>
          <w:rFonts w:eastAsia="Times New Roman" w:cs="Times New Roman"/>
        </w:rPr>
        <w:t xml:space="preserve"> για να σας διαφεύγει. Συνειδητά το παρακάμπτετε. Στην καλύτερη περίπτωση, το παραπέμπετε για τη Δευτέρα Παρουσία. </w:t>
      </w:r>
    </w:p>
    <w:p w14:paraId="12E556A2" w14:textId="77777777" w:rsidR="00A37F14" w:rsidRDefault="002C15DC">
      <w:pPr>
        <w:spacing w:line="600" w:lineRule="auto"/>
        <w:ind w:firstLine="720"/>
        <w:jc w:val="both"/>
        <w:rPr>
          <w:rFonts w:eastAsia="Times New Roman" w:cs="Times New Roman"/>
        </w:rPr>
      </w:pPr>
      <w:r>
        <w:rPr>
          <w:rFonts w:eastAsia="Times New Roman" w:cs="Times New Roman"/>
        </w:rPr>
        <w:t xml:space="preserve">Αποδειχτήκατε ως η καλύτερη εφεδρεία για τον καπιταλισμό. Και αυτό αποτελεί το πραγματικό </w:t>
      </w:r>
      <w:r>
        <w:rPr>
          <w:rFonts w:eastAsia="Times New Roman" w:cs="Times New Roman"/>
          <w:lang w:val="en-US"/>
        </w:rPr>
        <w:t>casus</w:t>
      </w:r>
      <w:r>
        <w:rPr>
          <w:rFonts w:eastAsia="Times New Roman" w:cs="Times New Roman"/>
        </w:rPr>
        <w:t xml:space="preserve"> </w:t>
      </w:r>
      <w:r>
        <w:rPr>
          <w:rFonts w:eastAsia="Times New Roman" w:cs="Times New Roman"/>
          <w:lang w:val="en-US"/>
        </w:rPr>
        <w:t>belli</w:t>
      </w:r>
      <w:r>
        <w:rPr>
          <w:rFonts w:eastAsia="Times New Roman" w:cs="Times New Roman"/>
        </w:rPr>
        <w:t xml:space="preserve"> για</w:t>
      </w:r>
      <w:r>
        <w:rPr>
          <w:rFonts w:eastAsia="Times New Roman" w:cs="Times New Roman"/>
        </w:rPr>
        <w:t xml:space="preserve"> την εργατική τάξη και τα φτωχά λαϊκά στρώματα. Αυτή </w:t>
      </w:r>
      <w:r>
        <w:rPr>
          <w:rFonts w:eastAsia="Times New Roman"/>
          <w:bCs/>
        </w:rPr>
        <w:t>είναι</w:t>
      </w:r>
      <w:r>
        <w:rPr>
          <w:rFonts w:eastAsia="Times New Roman" w:cs="Times New Roman"/>
        </w:rPr>
        <w:t xml:space="preserve"> η μεγαλύτερη υπηρεσία που έχετε αναλάβει για λογαριασμό της αστικής τάξης. Γι’ αυτό και έχετε αναλάβει δράση με τον κωδικό «</w:t>
      </w:r>
      <w:r>
        <w:rPr>
          <w:rFonts w:eastAsia="Times New Roman" w:cs="Times New Roman"/>
        </w:rPr>
        <w:t>ι</w:t>
      </w:r>
      <w:r>
        <w:rPr>
          <w:rFonts w:eastAsia="Times New Roman" w:cs="Times New Roman"/>
        </w:rPr>
        <w:t xml:space="preserve">δεολογική και πολιτική χειραγώγηση του λαού», δίνοντάς του νέες φρούδες </w:t>
      </w:r>
      <w:r>
        <w:rPr>
          <w:rFonts w:eastAsia="Times New Roman" w:cs="Times New Roman"/>
        </w:rPr>
        <w:t>ελπίδες, ότι μπορεί να ξημερώσει άσπρη μέρα και για αυτόν, ότι μπορεί</w:t>
      </w:r>
      <w:r>
        <w:rPr>
          <w:rFonts w:eastAsia="Times New Roman" w:cs="Times New Roman"/>
        </w:rPr>
        <w:t>,</w:t>
      </w:r>
      <w:r>
        <w:rPr>
          <w:rFonts w:eastAsia="Times New Roman" w:cs="Times New Roman"/>
        </w:rPr>
        <w:t xml:space="preserve"> τάχα</w:t>
      </w:r>
      <w:r>
        <w:rPr>
          <w:rFonts w:eastAsia="Times New Roman" w:cs="Times New Roman"/>
        </w:rPr>
        <w:t>,</w:t>
      </w:r>
      <w:r>
        <w:rPr>
          <w:rFonts w:eastAsia="Times New Roman" w:cs="Times New Roman"/>
        </w:rPr>
        <w:t xml:space="preserve"> σε συνθήκες απόλυτης καπιταλιστικής βαρβαρότητας να έρθει ο άνθρωπος πάνω από τα κέρδη. </w:t>
      </w:r>
    </w:p>
    <w:p w14:paraId="12E556A3" w14:textId="77777777" w:rsidR="00A37F14" w:rsidRDefault="002C15DC">
      <w:pPr>
        <w:spacing w:line="600" w:lineRule="auto"/>
        <w:ind w:firstLine="720"/>
        <w:jc w:val="both"/>
        <w:rPr>
          <w:rFonts w:eastAsia="Times New Roman" w:cs="Times New Roman"/>
        </w:rPr>
      </w:pPr>
      <w:r>
        <w:rPr>
          <w:rFonts w:eastAsia="Times New Roman" w:cs="Times New Roman"/>
        </w:rPr>
        <w:t>Και</w:t>
      </w:r>
      <w:r>
        <w:rPr>
          <w:rFonts w:eastAsia="Times New Roman" w:cs="Times New Roman"/>
        </w:rPr>
        <w:t>,</w:t>
      </w:r>
      <w:r>
        <w:rPr>
          <w:rFonts w:eastAsia="Times New Roman" w:cs="Times New Roman"/>
        </w:rPr>
        <w:t xml:space="preserve"> για να το πετύχετε αυτό, κάνετε το ψέμα επιστήμη. Λέτε όσο γίνεται μεγαλύτερα ψέματα,</w:t>
      </w:r>
      <w:r>
        <w:rPr>
          <w:rFonts w:eastAsia="Times New Roman" w:cs="Times New Roman"/>
        </w:rPr>
        <w:t xml:space="preserve"> για να γίνουν πιο εύκολα πιστευτά. Η εργατική τάξη, </w:t>
      </w:r>
      <w:r>
        <w:rPr>
          <w:rFonts w:eastAsia="Times New Roman" w:cs="Times New Roman"/>
          <w:bCs/>
          <w:shd w:val="clear" w:color="auto" w:fill="FFFFFF"/>
        </w:rPr>
        <w:t>όμως,</w:t>
      </w:r>
      <w:r>
        <w:rPr>
          <w:rFonts w:eastAsia="Times New Roman" w:cs="Times New Roman"/>
        </w:rPr>
        <w:t xml:space="preserve"> δεν είπε ακόμα την τελευταία λέξη ούτε θα ξεγελαστεί από τα ψέματα, τις επικοινωνιακές τρικλοποδιές, τα πανηγύρια της επικείμενης αξιολόγησης και την προπαγάνδα για τη διευθέτηση του χρέους. </w:t>
      </w:r>
      <w:r>
        <w:rPr>
          <w:rFonts w:eastAsia="Times New Roman"/>
          <w:bCs/>
        </w:rPr>
        <w:t>Είναι</w:t>
      </w:r>
      <w:r>
        <w:rPr>
          <w:rFonts w:eastAsia="Times New Roman" w:cs="Times New Roman"/>
        </w:rPr>
        <w:t xml:space="preserve"> </w:t>
      </w:r>
      <w:r>
        <w:rPr>
          <w:rFonts w:eastAsia="Times New Roman" w:cs="Times New Roman"/>
        </w:rPr>
        <w:t>το φύλλο συκής</w:t>
      </w:r>
      <w:r>
        <w:rPr>
          <w:rFonts w:eastAsia="Times New Roman" w:cs="Times New Roman"/>
        </w:rPr>
        <w:t>,</w:t>
      </w:r>
      <w:r>
        <w:rPr>
          <w:rFonts w:eastAsia="Times New Roman" w:cs="Times New Roman"/>
        </w:rPr>
        <w:t xml:space="preserve"> για να προχωρήσετε στο αμέσως επόμενο αντιλαϊκό βήμα. </w:t>
      </w:r>
    </w:p>
    <w:p w14:paraId="12E556A4" w14:textId="77777777" w:rsidR="00A37F14" w:rsidRDefault="002C15DC">
      <w:pPr>
        <w:spacing w:line="600" w:lineRule="auto"/>
        <w:ind w:firstLine="720"/>
        <w:jc w:val="both"/>
        <w:rPr>
          <w:rFonts w:eastAsia="Times New Roman" w:cs="Times New Roman"/>
        </w:rPr>
      </w:pPr>
      <w:r>
        <w:rPr>
          <w:rFonts w:eastAsia="Times New Roman" w:cs="Times New Roman"/>
        </w:rPr>
        <w:t xml:space="preserve">Ακούσαμε και από τον κ. Δρίτσα εχθές και σήμερα από τον κ. Σταθάκη ότι </w:t>
      </w:r>
      <w:r>
        <w:rPr>
          <w:rFonts w:eastAsia="Times New Roman" w:cs="Times New Roman"/>
          <w:bCs/>
          <w:shd w:val="clear" w:color="auto" w:fill="FFFFFF"/>
        </w:rPr>
        <w:t>υπάρχουν</w:t>
      </w:r>
      <w:r>
        <w:rPr>
          <w:rFonts w:eastAsia="Times New Roman" w:cs="Times New Roman"/>
        </w:rPr>
        <w:t xml:space="preserve"> καλές και κακές ιδιωτικοποιήσεις, οι ιδιωτικοποιήσεις της Δεξιάς και οι ιδιωτικοποιήσεις με κοινωνικό πρόσημο. Τότε, γιατί σας δίνει τα εύσημα ο Σύνδεσμος Ελλήνων Βιομηχάνων, γιατί καλεί σε υπερψήφιση του πολυνομοσχεδίου, προσφέροντας, όπως ο ίδιος λέει, </w:t>
      </w:r>
      <w:r>
        <w:rPr>
          <w:rFonts w:eastAsia="Times New Roman" w:cs="Times New Roman"/>
        </w:rPr>
        <w:t xml:space="preserve">χείρα βοηθείας στην </w:t>
      </w:r>
      <w:r>
        <w:rPr>
          <w:rFonts w:eastAsia="Times New Roman"/>
          <w:bCs/>
        </w:rPr>
        <w:t>Κυβέρνηση</w:t>
      </w:r>
      <w:r>
        <w:rPr>
          <w:rFonts w:eastAsia="Times New Roman" w:cs="Times New Roman"/>
        </w:rPr>
        <w:t xml:space="preserve">; </w:t>
      </w:r>
    </w:p>
    <w:p w14:paraId="12E556A5" w14:textId="77777777" w:rsidR="00A37F14" w:rsidRDefault="002C15DC">
      <w:pPr>
        <w:spacing w:line="600" w:lineRule="auto"/>
        <w:ind w:firstLine="720"/>
        <w:jc w:val="both"/>
        <w:rPr>
          <w:rFonts w:eastAsia="Times New Roman" w:cs="Times New Roman"/>
        </w:rPr>
      </w:pPr>
      <w:r>
        <w:rPr>
          <w:rFonts w:eastAsia="Times New Roman" w:cs="Times New Roman"/>
        </w:rPr>
        <w:t xml:space="preserve">Μα, </w:t>
      </w:r>
      <w:r>
        <w:rPr>
          <w:rFonts w:eastAsia="Times New Roman"/>
          <w:bCs/>
        </w:rPr>
        <w:t>είναι</w:t>
      </w:r>
      <w:r>
        <w:rPr>
          <w:rFonts w:eastAsia="Times New Roman" w:cs="Times New Roman"/>
        </w:rPr>
        <w:t xml:space="preserve"> να μη δίνει εύσημα; Δημιουργείτε ένα υπερταμείο ιδιωτικοποιήσεων για ενενήντα εννέα χρόνια, που θα δουλεύει σύμφωνα με τις βέλτιστες διεθνείς πρακτικές και τις κατευθυντήριες γραμμές του ΟΟΣΑ, υποθηκεύοντας τον πλο</w:t>
      </w:r>
      <w:r>
        <w:rPr>
          <w:rFonts w:eastAsia="Times New Roman" w:cs="Times New Roman"/>
        </w:rPr>
        <w:t xml:space="preserve">ύτο της χώρας για λογαριασμό των επιχειρηματικών ομίλων. </w:t>
      </w:r>
    </w:p>
    <w:p w14:paraId="12E556A6" w14:textId="77777777" w:rsidR="00A37F14" w:rsidRDefault="002C15DC">
      <w:pPr>
        <w:spacing w:line="600" w:lineRule="auto"/>
        <w:ind w:firstLine="720"/>
        <w:jc w:val="both"/>
        <w:rPr>
          <w:rFonts w:eastAsia="Times New Roman" w:cs="Times New Roman"/>
        </w:rPr>
      </w:pPr>
      <w:r>
        <w:rPr>
          <w:rFonts w:eastAsia="Times New Roman" w:cs="Times New Roman"/>
        </w:rPr>
        <w:t xml:space="preserve">Μήπως ένας διεθνής καπιταλιστικός οικονομικός οργανισμός, όπως ο ΟΟΣΑ, έχει κοινωνικό πρόσωπο και δεν το ξέρουμε; Όχι. Σας προδίδει, </w:t>
      </w:r>
      <w:r>
        <w:rPr>
          <w:rFonts w:eastAsia="Times New Roman" w:cs="Times New Roman"/>
          <w:bCs/>
          <w:shd w:val="clear" w:color="auto" w:fill="FFFFFF"/>
        </w:rPr>
        <w:t>όμως,</w:t>
      </w:r>
      <w:r>
        <w:rPr>
          <w:rFonts w:eastAsia="Times New Roman" w:cs="Times New Roman"/>
        </w:rPr>
        <w:t xml:space="preserve"> η ταυτόχρονη ίδρυση του υπερταμείου, ο νέος αναπτυξιακός νό</w:t>
      </w:r>
      <w:r>
        <w:rPr>
          <w:rFonts w:eastAsia="Times New Roman" w:cs="Times New Roman"/>
        </w:rPr>
        <w:t>μος και η εφαρμογή του κόφτη</w:t>
      </w:r>
      <w:r>
        <w:rPr>
          <w:rFonts w:eastAsia="Times New Roman" w:cs="Times New Roman"/>
        </w:rPr>
        <w:t>,</w:t>
      </w:r>
      <w:r>
        <w:rPr>
          <w:rFonts w:eastAsia="Times New Roman" w:cs="Times New Roman"/>
        </w:rPr>
        <w:t xml:space="preserve"> με κίνητρα ευνοϊκές </w:t>
      </w:r>
      <w:r>
        <w:rPr>
          <w:rFonts w:eastAsia="Times New Roman" w:cs="Times New Roman"/>
          <w:bCs/>
          <w:shd w:val="clear" w:color="auto" w:fill="FFFFFF"/>
        </w:rPr>
        <w:t>ρυθμίσεις</w:t>
      </w:r>
      <w:r>
        <w:rPr>
          <w:rFonts w:eastAsia="Times New Roman" w:cs="Times New Roman"/>
        </w:rPr>
        <w:t xml:space="preserve"> και πακτωλό </w:t>
      </w:r>
      <w:r>
        <w:rPr>
          <w:rFonts w:eastAsia="Times New Roman" w:cs="Times New Roman"/>
          <w:bCs/>
          <w:shd w:val="clear" w:color="auto" w:fill="FFFFFF"/>
        </w:rPr>
        <w:t>δισεκατομμυρίων ευρώ</w:t>
      </w:r>
      <w:r>
        <w:rPr>
          <w:rFonts w:eastAsia="Times New Roman" w:cs="Times New Roman"/>
        </w:rPr>
        <w:t xml:space="preserve"> για το μεγάλο κεφάλαιο από το ΕΣΠΑ, το </w:t>
      </w:r>
      <w:r>
        <w:rPr>
          <w:rFonts w:eastAsia="Times New Roman" w:cs="Times New Roman"/>
        </w:rPr>
        <w:t>π</w:t>
      </w:r>
      <w:r>
        <w:rPr>
          <w:rFonts w:eastAsia="Times New Roman" w:cs="Times New Roman"/>
        </w:rPr>
        <w:t>ρόγραμμα Γιούνκερ, τις ιδιωτικοποιήσεις και τη φοροαφαίμαξη</w:t>
      </w:r>
      <w:r>
        <w:rPr>
          <w:rFonts w:eastAsia="Times New Roman" w:cs="Times New Roman"/>
        </w:rPr>
        <w:t>,</w:t>
      </w:r>
      <w:r>
        <w:rPr>
          <w:rFonts w:eastAsia="Times New Roman" w:cs="Times New Roman"/>
        </w:rPr>
        <w:t xml:space="preserve"> για να τους βγάλετε από την κρίση και ρίχνοντας τα βάρη στο</w:t>
      </w:r>
      <w:r>
        <w:rPr>
          <w:rFonts w:eastAsia="Times New Roman" w:cs="Times New Roman"/>
        </w:rPr>
        <w:t>ν</w:t>
      </w:r>
      <w:r>
        <w:rPr>
          <w:rFonts w:eastAsia="Times New Roman" w:cs="Times New Roman"/>
        </w:rPr>
        <w:t xml:space="preserve"> λ</w:t>
      </w:r>
      <w:r>
        <w:rPr>
          <w:rFonts w:eastAsia="Times New Roman" w:cs="Times New Roman"/>
        </w:rPr>
        <w:t xml:space="preserve">αό. </w:t>
      </w:r>
    </w:p>
    <w:p w14:paraId="12E556A7" w14:textId="77777777" w:rsidR="00A37F14" w:rsidRDefault="002C15DC">
      <w:pPr>
        <w:spacing w:line="600" w:lineRule="auto"/>
        <w:ind w:firstLine="720"/>
        <w:jc w:val="both"/>
        <w:rPr>
          <w:rFonts w:eastAsia="Times New Roman" w:cs="Times New Roman"/>
        </w:rPr>
      </w:pPr>
      <w:r>
        <w:rPr>
          <w:rFonts w:eastAsia="Times New Roman" w:cs="Times New Roman"/>
        </w:rPr>
        <w:t xml:space="preserve">Απόδειξη, οι μέχρι σήμερα </w:t>
      </w:r>
      <w:r>
        <w:rPr>
          <w:rFonts w:eastAsia="Times New Roman" w:cs="Times New Roman"/>
          <w:bCs/>
          <w:shd w:val="clear" w:color="auto" w:fill="FFFFFF"/>
        </w:rPr>
        <w:t xml:space="preserve">πράξεις νομοθετικού περιεχομένου </w:t>
      </w:r>
      <w:r>
        <w:rPr>
          <w:rFonts w:eastAsia="Times New Roman" w:cs="Times New Roman"/>
        </w:rPr>
        <w:t xml:space="preserve">για τις απαλλαγές του μεγάλου κεφαλαίου, η απαλλαγή των βιομηχάνων από τον </w:t>
      </w:r>
      <w:r>
        <w:rPr>
          <w:rFonts w:eastAsia="Times New Roman" w:cs="Times New Roman"/>
        </w:rPr>
        <w:t>ε</w:t>
      </w:r>
      <w:r>
        <w:rPr>
          <w:rFonts w:eastAsia="Times New Roman" w:cs="Times New Roman"/>
        </w:rPr>
        <w:t xml:space="preserve">ιδικό </w:t>
      </w:r>
      <w:r>
        <w:rPr>
          <w:rFonts w:eastAsia="Times New Roman" w:cs="Times New Roman"/>
        </w:rPr>
        <w:t>φ</w:t>
      </w:r>
      <w:r>
        <w:rPr>
          <w:rFonts w:eastAsia="Times New Roman" w:cs="Times New Roman"/>
        </w:rPr>
        <w:t xml:space="preserve">όρο </w:t>
      </w:r>
      <w:r>
        <w:rPr>
          <w:rFonts w:eastAsia="Times New Roman" w:cs="Times New Roman"/>
        </w:rPr>
        <w:t>κ</w:t>
      </w:r>
      <w:r>
        <w:rPr>
          <w:rFonts w:eastAsia="Times New Roman" w:cs="Times New Roman"/>
        </w:rPr>
        <w:t>ατανάλωσης για το φυσικό αέριο, η φοροασυλία των εφοπλιστών, η απαλλαγή τους από δημοτικά τέλη και από ά</w:t>
      </w:r>
      <w:r>
        <w:rPr>
          <w:rFonts w:eastAsia="Times New Roman" w:cs="Times New Roman"/>
        </w:rPr>
        <w:t>λλες επιβαρύνσεις.</w:t>
      </w:r>
    </w:p>
    <w:p w14:paraId="12E556A8" w14:textId="77777777" w:rsidR="00A37F14" w:rsidRDefault="002C15DC">
      <w:pPr>
        <w:spacing w:line="600" w:lineRule="auto"/>
        <w:ind w:firstLine="720"/>
        <w:jc w:val="both"/>
        <w:rPr>
          <w:rFonts w:eastAsia="Times New Roman"/>
          <w:bCs/>
        </w:rPr>
      </w:pPr>
      <w:r>
        <w:rPr>
          <w:rFonts w:eastAsia="Times New Roman" w:cs="Times New Roman"/>
        </w:rPr>
        <w:t xml:space="preserve">Παραδίδετε απλόχερα δεκάδες ακίνητα-φιλέτα σε επιχειρηματικούς ομίλους με φορολογικά κίνητρα και αυτό το βαφτίζετε «ανάπτυξη», όπως την πρώην </w:t>
      </w:r>
      <w:r>
        <w:rPr>
          <w:rFonts w:eastAsia="Times New Roman" w:cs="Times New Roman"/>
        </w:rPr>
        <w:t>αμ</w:t>
      </w:r>
      <w:r>
        <w:rPr>
          <w:rFonts w:eastAsia="Times New Roman" w:cs="Times New Roman"/>
        </w:rPr>
        <w:t xml:space="preserve">ερικανική </w:t>
      </w:r>
      <w:r>
        <w:rPr>
          <w:rFonts w:eastAsia="Times New Roman" w:cs="Times New Roman"/>
        </w:rPr>
        <w:t>β</w:t>
      </w:r>
      <w:r>
        <w:rPr>
          <w:rFonts w:eastAsia="Times New Roman" w:cs="Times New Roman"/>
        </w:rPr>
        <w:t xml:space="preserve">άση Γουρνών στο Ηράκλειο Κρήτης επτακοσίων πενήντα στρεμμάτων, που συνειδητά όλες </w:t>
      </w:r>
      <w:r>
        <w:rPr>
          <w:rFonts w:eastAsia="Times New Roman" w:cs="Times New Roman"/>
        </w:rPr>
        <w:t>οι μέχρι σήμερα κ</w:t>
      </w:r>
      <w:r>
        <w:rPr>
          <w:rFonts w:eastAsia="Times New Roman"/>
          <w:bCs/>
        </w:rPr>
        <w:t>υβερνήσεις άφησαν να καταστραφούν οι υποδομές της</w:t>
      </w:r>
      <w:r>
        <w:rPr>
          <w:rFonts w:eastAsia="Times New Roman"/>
          <w:bCs/>
        </w:rPr>
        <w:t>,</w:t>
      </w:r>
      <w:r>
        <w:rPr>
          <w:rFonts w:eastAsia="Times New Roman"/>
          <w:bCs/>
        </w:rPr>
        <w:t xml:space="preserve"> αντί να γίνουν σχολεία, </w:t>
      </w:r>
      <w:r>
        <w:rPr>
          <w:rFonts w:eastAsia="Times New Roman"/>
          <w:bCs/>
        </w:rPr>
        <w:t>κ</w:t>
      </w:r>
      <w:r>
        <w:rPr>
          <w:rFonts w:eastAsia="Times New Roman"/>
          <w:bCs/>
        </w:rPr>
        <w:t xml:space="preserve">έντρα </w:t>
      </w:r>
      <w:r>
        <w:rPr>
          <w:rFonts w:eastAsia="Times New Roman"/>
          <w:bCs/>
        </w:rPr>
        <w:t>υ</w:t>
      </w:r>
      <w:r>
        <w:rPr>
          <w:rFonts w:eastAsia="Times New Roman"/>
          <w:bCs/>
        </w:rPr>
        <w:t xml:space="preserve">γείας, κατασκηνώσεις, αθλητικά </w:t>
      </w:r>
      <w:r>
        <w:rPr>
          <w:rFonts w:eastAsia="Times New Roman"/>
          <w:bCs/>
        </w:rPr>
        <w:t>κ</w:t>
      </w:r>
      <w:r>
        <w:rPr>
          <w:rFonts w:eastAsia="Times New Roman"/>
          <w:bCs/>
        </w:rPr>
        <w:t xml:space="preserve">έντρα. Και αυτά  βαφτίζονται «αξιοποίηση». </w:t>
      </w:r>
    </w:p>
    <w:p w14:paraId="12E556A9" w14:textId="77777777" w:rsidR="00A37F14" w:rsidRDefault="002C15DC">
      <w:pPr>
        <w:spacing w:line="600" w:lineRule="auto"/>
        <w:ind w:firstLine="720"/>
        <w:jc w:val="both"/>
        <w:rPr>
          <w:rFonts w:eastAsia="Times New Roman"/>
          <w:bCs/>
        </w:rPr>
      </w:pPr>
      <w:r>
        <w:rPr>
          <w:rFonts w:eastAsia="Times New Roman"/>
          <w:bCs/>
        </w:rPr>
        <w:t>Το ίδιο συμβαίνει και με το Κουτσουνάρι στην Ιεράπετρα Λασιθίου, σαράντα οκτώ στ</w:t>
      </w:r>
      <w:r>
        <w:rPr>
          <w:rFonts w:eastAsia="Times New Roman"/>
          <w:bCs/>
        </w:rPr>
        <w:t xml:space="preserve">ρέμματα με ενάμισι χιλιόμετρο παραλία, μια από τις ομορφότερες της Κρήτης. Και μας λέτε ότι εξαιρούνται οι παραλίες και οι αιγιαλοί! </w:t>
      </w:r>
    </w:p>
    <w:p w14:paraId="12E556AA" w14:textId="77777777" w:rsidR="00A37F14" w:rsidRDefault="002C15DC">
      <w:pPr>
        <w:spacing w:line="600" w:lineRule="auto"/>
        <w:ind w:firstLine="720"/>
        <w:jc w:val="both"/>
        <w:rPr>
          <w:rFonts w:eastAsia="Times New Roman"/>
          <w:bCs/>
        </w:rPr>
      </w:pPr>
      <w:r>
        <w:rPr>
          <w:rFonts w:eastAsia="Times New Roman"/>
          <w:bCs/>
        </w:rPr>
        <w:t>Επίσης, έχουμε την ιδιωτικοποίηση των δεκατεσσάρων αεροδρομίων</w:t>
      </w:r>
      <w:r>
        <w:rPr>
          <w:rFonts w:eastAsia="Times New Roman"/>
          <w:bCs/>
        </w:rPr>
        <w:t>,</w:t>
      </w:r>
      <w:r>
        <w:rPr>
          <w:rFonts w:eastAsia="Times New Roman"/>
          <w:bCs/>
        </w:rPr>
        <w:t xml:space="preserve"> με την επαίσχυντη σύμβαση με τη </w:t>
      </w:r>
      <w:r>
        <w:rPr>
          <w:rFonts w:eastAsia="Times New Roman"/>
          <w:bCs/>
        </w:rPr>
        <w:t>«</w:t>
      </w:r>
      <w:r>
        <w:rPr>
          <w:rFonts w:eastAsia="Times New Roman"/>
          <w:bCs/>
          <w:lang w:val="en-US"/>
        </w:rPr>
        <w:t>FRAPORT</w:t>
      </w:r>
      <w:r>
        <w:rPr>
          <w:rFonts w:eastAsia="Times New Roman"/>
          <w:bCs/>
        </w:rPr>
        <w:t>»</w:t>
      </w:r>
      <w:r>
        <w:rPr>
          <w:rFonts w:eastAsia="Times New Roman"/>
          <w:bCs/>
        </w:rPr>
        <w:t xml:space="preserve"> και είναι προ τω</w:t>
      </w:r>
      <w:r>
        <w:rPr>
          <w:rFonts w:eastAsia="Times New Roman"/>
          <w:bCs/>
        </w:rPr>
        <w:t xml:space="preserve">ν πυλών άλλες δεκαεννέα ιδιωτικοποιήσεις. Και όλα αυτά τα βαφτίζετε «ιδιωτικοποιήσεις κοινωνικής αξίας». Και ο κατάλογος είναι μακρύς. </w:t>
      </w:r>
    </w:p>
    <w:p w14:paraId="12E556AB" w14:textId="77777777" w:rsidR="00A37F14" w:rsidRDefault="002C15DC">
      <w:pPr>
        <w:spacing w:line="600" w:lineRule="auto"/>
        <w:ind w:firstLine="720"/>
        <w:jc w:val="both"/>
        <w:rPr>
          <w:rFonts w:eastAsia="Times New Roman"/>
          <w:bCs/>
        </w:rPr>
      </w:pPr>
      <w:r>
        <w:rPr>
          <w:rFonts w:eastAsia="Times New Roman"/>
          <w:bCs/>
        </w:rPr>
        <w:t>Είναι, λοιπόν, να μην τρίβουν τα χέρια τους οι βιομήχανοι; Μα, βρήκαν τους κατάλληλους ανθρώπους, την κατάλληλη στιγμή</w:t>
      </w:r>
      <w:r>
        <w:rPr>
          <w:rFonts w:eastAsia="Times New Roman"/>
          <w:bCs/>
        </w:rPr>
        <w:t>,</w:t>
      </w:r>
      <w:r>
        <w:rPr>
          <w:rFonts w:eastAsia="Times New Roman"/>
          <w:bCs/>
        </w:rPr>
        <w:t xml:space="preserve"> για να βγάλουν τη βρώμικη δουλειά εκεί που δεν μπόρεσαν ή δεν πρόλαβαν η Νέα Δημοκρατία και το ΠΑΣΟΚ. </w:t>
      </w:r>
    </w:p>
    <w:p w14:paraId="12E556AC" w14:textId="77777777" w:rsidR="00A37F14" w:rsidRDefault="002C15DC">
      <w:pPr>
        <w:spacing w:line="600" w:lineRule="auto"/>
        <w:ind w:firstLine="720"/>
        <w:jc w:val="both"/>
        <w:rPr>
          <w:rFonts w:eastAsia="Times New Roman" w:cs="Times New Roman"/>
        </w:rPr>
      </w:pPr>
      <w:r>
        <w:rPr>
          <w:rFonts w:eastAsia="Times New Roman"/>
          <w:bCs/>
        </w:rPr>
        <w:t xml:space="preserve">Γι’ αυτό οξύνετε την πλαστή αντιπαράθεση μεταξύ σας. Στο μόνο που διαφωνείτε είναι στο μείγμα σφαγής του λαού, αν η σφαγή θα γίνει με φοροεπιδρομή ή θα </w:t>
      </w:r>
      <w:r>
        <w:rPr>
          <w:rFonts w:eastAsia="Times New Roman"/>
          <w:bCs/>
        </w:rPr>
        <w:t xml:space="preserve">κοπούν κοινωνικές δαπάνες. </w:t>
      </w:r>
    </w:p>
    <w:p w14:paraId="12E556AD" w14:textId="77777777" w:rsidR="00A37F14" w:rsidRDefault="002C15DC">
      <w:pPr>
        <w:spacing w:line="600" w:lineRule="auto"/>
        <w:ind w:firstLine="720"/>
        <w:jc w:val="both"/>
        <w:rPr>
          <w:rFonts w:eastAsia="Times New Roman"/>
          <w:szCs w:val="24"/>
        </w:rPr>
      </w:pPr>
      <w:r>
        <w:rPr>
          <w:rFonts w:eastAsia="Times New Roman"/>
          <w:szCs w:val="24"/>
        </w:rPr>
        <w:t>Το αποτέλεσμα, όμως, είναι το ίδιο για την τσέπη των εργαζομένων. Αυτό που δεν αλλάζει και το έχετε ευαγγέλιο είναι η ενιαία στρατηγική σας, να υπηρετηθούν οι κεφαλαιοκράτες, να ανακάμψουν από την κρίση, να διαιωνίσουν την κυρια</w:t>
      </w:r>
      <w:r>
        <w:rPr>
          <w:rFonts w:eastAsia="Times New Roman"/>
          <w:szCs w:val="24"/>
        </w:rPr>
        <w:t xml:space="preserve">ρχία τους. Αυτή είναι και η κοινή βάση του νεοφιλελευθερισμού και της σοσιαλδημοκρατίας της αριστερής πολιτικής, της δικής σας, του ΣΥΡΙΖΑ. </w:t>
      </w:r>
    </w:p>
    <w:p w14:paraId="12E556AE" w14:textId="77777777" w:rsidR="00A37F14" w:rsidRDefault="002C15DC">
      <w:pPr>
        <w:spacing w:line="600" w:lineRule="auto"/>
        <w:ind w:firstLine="720"/>
        <w:jc w:val="both"/>
        <w:rPr>
          <w:rFonts w:eastAsia="Times New Roman"/>
          <w:szCs w:val="24"/>
        </w:rPr>
      </w:pPr>
      <w:r>
        <w:rPr>
          <w:rFonts w:eastAsia="Times New Roman"/>
          <w:szCs w:val="24"/>
        </w:rPr>
        <w:t>Γι’ αυτό τσακώνεστε. Γιατί ο ένας παίρνει την μπουκιά από το στόμα του άλλου.</w:t>
      </w:r>
    </w:p>
    <w:p w14:paraId="12E556AF" w14:textId="77777777" w:rsidR="00A37F14" w:rsidRDefault="002C15DC">
      <w:pPr>
        <w:spacing w:line="600" w:lineRule="auto"/>
        <w:ind w:firstLine="720"/>
        <w:jc w:val="both"/>
        <w:rPr>
          <w:rFonts w:eastAsia="Times New Roman"/>
          <w:szCs w:val="24"/>
        </w:rPr>
      </w:pPr>
      <w:r>
        <w:rPr>
          <w:rFonts w:eastAsia="Times New Roman"/>
          <w:szCs w:val="24"/>
        </w:rPr>
        <w:t>Η σύμβαση για την παραχώρηση των δεκα</w:t>
      </w:r>
      <w:r>
        <w:rPr>
          <w:rFonts w:eastAsia="Times New Roman"/>
          <w:szCs w:val="24"/>
        </w:rPr>
        <w:t xml:space="preserve">τεσσάρων αεροδρομίων στην κοινοπραξία </w:t>
      </w:r>
      <w:r>
        <w:rPr>
          <w:rFonts w:eastAsia="Times New Roman"/>
          <w:szCs w:val="24"/>
        </w:rPr>
        <w:t>«</w:t>
      </w:r>
      <w:r>
        <w:rPr>
          <w:rFonts w:eastAsia="Times New Roman"/>
          <w:szCs w:val="24"/>
          <w:lang w:val="en-US"/>
        </w:rPr>
        <w:t>FRAPORT</w:t>
      </w:r>
      <w:r>
        <w:rPr>
          <w:rFonts w:eastAsia="Times New Roman"/>
          <w:szCs w:val="24"/>
        </w:rPr>
        <w:t>»</w:t>
      </w:r>
      <w:r>
        <w:rPr>
          <w:rFonts w:eastAsia="Times New Roman"/>
          <w:szCs w:val="24"/>
        </w:rPr>
        <w:t xml:space="preserve"> πάτησε στη συμφωνία του 2014 ανάμεσα στη </w:t>
      </w:r>
      <w:r>
        <w:rPr>
          <w:rFonts w:eastAsia="Times New Roman"/>
          <w:szCs w:val="24"/>
        </w:rPr>
        <w:t>«</w:t>
      </w:r>
      <w:r>
        <w:rPr>
          <w:rFonts w:eastAsia="Times New Roman"/>
          <w:szCs w:val="24"/>
          <w:lang w:val="en-US"/>
        </w:rPr>
        <w:t>FRAPORT</w:t>
      </w:r>
      <w:r>
        <w:rPr>
          <w:rFonts w:eastAsia="Times New Roman"/>
          <w:szCs w:val="24"/>
        </w:rPr>
        <w:t>»</w:t>
      </w:r>
      <w:r>
        <w:rPr>
          <w:rFonts w:eastAsia="Times New Roman"/>
          <w:szCs w:val="24"/>
        </w:rPr>
        <w:t xml:space="preserve"> και το ΤΑΙΠΕΔ, δημιούργημα της συγκυβέρνησης Νέας Δημοκρατίας-ΠΑΣΟΚ. Βασίζεται στο διάταγμα του 1953, το οποίο προβλέπει μέτρα και διασφαλίσεις, όπως η εξ ολ</w:t>
      </w:r>
      <w:r>
        <w:rPr>
          <w:rFonts w:eastAsia="Times New Roman"/>
          <w:szCs w:val="24"/>
        </w:rPr>
        <w:t>οκλήρου διασφάλιση των κεφαλαίων, η εξαίρεση από τον ΕΝΦΙΑ, από δημοτικά τέλη, από κάθε πράξη επίταξης ή αναγκαστικής απαλλοτρίωσης, αποζημιώσεις για τυχόν ζημιές, δυνατότητα αναβολής πληρωμής μισθωμάτων, παράταση διαρκείας της σύμβασης σε περίπτωση οφειλώ</w:t>
      </w:r>
      <w:r>
        <w:rPr>
          <w:rFonts w:eastAsia="Times New Roman"/>
          <w:szCs w:val="24"/>
        </w:rPr>
        <w:t xml:space="preserve">ν του </w:t>
      </w:r>
      <w:r>
        <w:rPr>
          <w:rFonts w:eastAsia="Times New Roman"/>
          <w:szCs w:val="24"/>
        </w:rPr>
        <w:t>δ</w:t>
      </w:r>
      <w:r>
        <w:rPr>
          <w:rFonts w:eastAsia="Times New Roman"/>
          <w:szCs w:val="24"/>
        </w:rPr>
        <w:t>ημοσίου στην εταιρεία, η υποχρέωση της Τράπεζα</w:t>
      </w:r>
      <w:r>
        <w:rPr>
          <w:rFonts w:eastAsia="Times New Roman"/>
          <w:szCs w:val="24"/>
        </w:rPr>
        <w:t>ς</w:t>
      </w:r>
      <w:r>
        <w:rPr>
          <w:rFonts w:eastAsia="Times New Roman"/>
          <w:szCs w:val="24"/>
        </w:rPr>
        <w:t xml:space="preserve"> της Ελλάδος να χορηγεί συνάλλαγμα στον επενδυτή και πολλές ακόμα φορολογικές και άλλες ρήτρες</w:t>
      </w:r>
      <w:r>
        <w:rPr>
          <w:rFonts w:eastAsia="Times New Roman"/>
          <w:szCs w:val="24"/>
        </w:rPr>
        <w:t>,</w:t>
      </w:r>
      <w:r>
        <w:rPr>
          <w:rFonts w:eastAsia="Times New Roman"/>
          <w:szCs w:val="24"/>
        </w:rPr>
        <w:t xml:space="preserve"> φιλικές στις επενδύσεις.</w:t>
      </w:r>
    </w:p>
    <w:p w14:paraId="12E556B0" w14:textId="77777777" w:rsidR="00A37F14" w:rsidRDefault="002C15D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Συντυχάκη, ολοκληρώστε</w:t>
      </w:r>
      <w:r>
        <w:rPr>
          <w:rFonts w:eastAsia="Times New Roman"/>
          <w:szCs w:val="24"/>
        </w:rPr>
        <w:t>,</w:t>
      </w:r>
      <w:r>
        <w:rPr>
          <w:rFonts w:eastAsia="Times New Roman"/>
          <w:szCs w:val="24"/>
        </w:rPr>
        <w:t xml:space="preserve"> σας παρακαλώ.</w:t>
      </w:r>
    </w:p>
    <w:p w14:paraId="12E556B1" w14:textId="77777777" w:rsidR="00A37F14" w:rsidRDefault="002C15DC">
      <w:pPr>
        <w:spacing w:line="600" w:lineRule="auto"/>
        <w:ind w:firstLine="720"/>
        <w:jc w:val="both"/>
        <w:rPr>
          <w:rFonts w:eastAsia="Times New Roman"/>
          <w:szCs w:val="24"/>
        </w:rPr>
      </w:pPr>
      <w:r>
        <w:rPr>
          <w:rFonts w:eastAsia="Times New Roman"/>
          <w:b/>
          <w:szCs w:val="24"/>
        </w:rPr>
        <w:t>ΕΜΜ</w:t>
      </w:r>
      <w:r>
        <w:rPr>
          <w:rFonts w:eastAsia="Times New Roman"/>
          <w:b/>
          <w:szCs w:val="24"/>
        </w:rPr>
        <w:t>ΑΝΟΥΗΛ ΣΥΝΤΥΧΑΚΗΣ:</w:t>
      </w:r>
      <w:r>
        <w:rPr>
          <w:rFonts w:eastAsia="Times New Roman"/>
          <w:szCs w:val="24"/>
        </w:rPr>
        <w:t xml:space="preserve"> Ολοκληρώνω, κύριε Πρόεδρε.</w:t>
      </w:r>
    </w:p>
    <w:p w14:paraId="12E556B2" w14:textId="77777777" w:rsidR="00A37F14" w:rsidRDefault="002C15DC">
      <w:pPr>
        <w:spacing w:line="600" w:lineRule="auto"/>
        <w:ind w:firstLine="720"/>
        <w:jc w:val="both"/>
        <w:rPr>
          <w:rFonts w:eastAsia="Times New Roman"/>
          <w:szCs w:val="24"/>
        </w:rPr>
      </w:pPr>
      <w:r>
        <w:rPr>
          <w:rFonts w:eastAsia="Times New Roman"/>
          <w:szCs w:val="24"/>
        </w:rPr>
        <w:t>Επιβάλλει, επιπλέον, τέλη φωτισμού, ασφάλειας και επιβατών, πέραν των ήδη τεσσάρων υφιστάμενων, όπως το σπατόσημο, χωρίς την παρέμβαση καμ</w:t>
      </w:r>
      <w:r>
        <w:rPr>
          <w:rFonts w:eastAsia="Times New Roman"/>
          <w:szCs w:val="24"/>
        </w:rPr>
        <w:t>μ</w:t>
      </w:r>
      <w:r>
        <w:rPr>
          <w:rFonts w:eastAsia="Times New Roman"/>
          <w:szCs w:val="24"/>
        </w:rPr>
        <w:t xml:space="preserve">ίας κρατικής </w:t>
      </w:r>
      <w:r>
        <w:rPr>
          <w:rFonts w:eastAsia="Times New Roman"/>
          <w:szCs w:val="24"/>
        </w:rPr>
        <w:t>α</w:t>
      </w:r>
      <w:r>
        <w:rPr>
          <w:rFonts w:eastAsia="Times New Roman"/>
          <w:szCs w:val="24"/>
        </w:rPr>
        <w:t xml:space="preserve">ρχής. Επίσης, αναλαμβάνει εργολαβίες για έργα του </w:t>
      </w:r>
      <w:r>
        <w:rPr>
          <w:rFonts w:eastAsia="Times New Roman"/>
          <w:szCs w:val="24"/>
        </w:rPr>
        <w:t>δ</w:t>
      </w:r>
      <w:r>
        <w:rPr>
          <w:rFonts w:eastAsia="Times New Roman"/>
          <w:szCs w:val="24"/>
        </w:rPr>
        <w:t xml:space="preserve">ημοσίου, δίνοντας με τη σειρά της υπεργολαβίες σε θυγατρικές της </w:t>
      </w:r>
      <w:r>
        <w:rPr>
          <w:rFonts w:eastAsia="Times New Roman"/>
          <w:szCs w:val="24"/>
        </w:rPr>
        <w:t>«</w:t>
      </w:r>
      <w:r>
        <w:rPr>
          <w:rFonts w:eastAsia="Times New Roman"/>
          <w:szCs w:val="24"/>
          <w:lang w:val="en-US"/>
        </w:rPr>
        <w:t>FRAPORT</w:t>
      </w:r>
      <w:r>
        <w:rPr>
          <w:rFonts w:eastAsia="Times New Roman"/>
          <w:szCs w:val="24"/>
        </w:rPr>
        <w:t>»</w:t>
      </w:r>
      <w:r>
        <w:rPr>
          <w:rFonts w:eastAsia="Times New Roman"/>
          <w:szCs w:val="24"/>
        </w:rPr>
        <w:t xml:space="preserve">, χωρίς τη συναίνεση του </w:t>
      </w:r>
      <w:r>
        <w:rPr>
          <w:rFonts w:eastAsia="Times New Roman"/>
          <w:szCs w:val="24"/>
        </w:rPr>
        <w:t>δ</w:t>
      </w:r>
      <w:r>
        <w:rPr>
          <w:rFonts w:eastAsia="Times New Roman"/>
          <w:szCs w:val="24"/>
        </w:rPr>
        <w:t>ημοσίου. Όσο, δε, για τους εργαζόμενους; Δεν δεσμεύεται για τη διατήρηση των υπαλλήλων της Υπηρεσίας Πολιτικής Αεροπορίας. Και αυτό συνεπάγεται ανεργία, απο</w:t>
      </w:r>
      <w:r>
        <w:rPr>
          <w:rFonts w:eastAsia="Times New Roman"/>
          <w:szCs w:val="24"/>
        </w:rPr>
        <w:t>λύσεις.</w:t>
      </w:r>
    </w:p>
    <w:p w14:paraId="12E556B3" w14:textId="77777777" w:rsidR="00A37F14" w:rsidRDefault="002C15D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Συντυχάκη, σας παρακαλώ.</w:t>
      </w:r>
    </w:p>
    <w:p w14:paraId="12E556B4" w14:textId="77777777" w:rsidR="00A37F14" w:rsidRDefault="002C15DC">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Και όσοι δεχτούν να δουλέψουν στον παραχωρησιούχο, θα πρέπει να δεχτούν επαχθείς εργασιακούς όρους, όρους γαλέρας και μειωμένους μισθούς.</w:t>
      </w:r>
    </w:p>
    <w:p w14:paraId="12E556B5" w14:textId="77777777" w:rsidR="00A37F14" w:rsidRDefault="002C15DC">
      <w:pPr>
        <w:spacing w:line="600" w:lineRule="auto"/>
        <w:ind w:firstLine="720"/>
        <w:jc w:val="both"/>
        <w:rPr>
          <w:rFonts w:eastAsia="Times New Roman"/>
          <w:szCs w:val="24"/>
        </w:rPr>
      </w:pPr>
      <w:r>
        <w:rPr>
          <w:rFonts w:eastAsia="Times New Roman"/>
          <w:szCs w:val="24"/>
        </w:rPr>
        <w:t>Για αυτό λοιπόν, η επιλ</w:t>
      </w:r>
      <w:r>
        <w:rPr>
          <w:rFonts w:eastAsia="Times New Roman"/>
          <w:szCs w:val="24"/>
        </w:rPr>
        <w:t>ογή -ολοκληρώνω, κύριε Πρόεδρε, και ευχαριστώ πολύ για την ανοχή σας-…</w:t>
      </w:r>
    </w:p>
    <w:p w14:paraId="12E556B6" w14:textId="77777777" w:rsidR="00A37F14" w:rsidRDefault="002C15D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Ναι, αλλά φτάσαμε τα εννέα λεπτά, κύριε Συντυχάκη.</w:t>
      </w:r>
    </w:p>
    <w:p w14:paraId="12E556B7" w14:textId="77777777" w:rsidR="00A37F14" w:rsidRDefault="002C15DC">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…της εργατικής τάξης, των φτωχών λαϊκών στρωμάτων είναι μία: Να ακολουθήσουν τ</w:t>
      </w:r>
      <w:r>
        <w:rPr>
          <w:rFonts w:eastAsia="Times New Roman"/>
          <w:szCs w:val="24"/>
        </w:rPr>
        <w:t>ον δικό τους δρόμο προς όφελός τους, της συνολικής απόρριψης του καπιταλιστικού δρόμου ανάπτυξης και πάλης για εργατική, λαϊκή εξουσία, αποδέσμευση από την Ευρωπαϊκή Ένωση, με εργατικό, λαϊκό έλεγχο. Η καταιγίδα η δυνατή και δέντρα ξεριζώνει. Και η λαϊκή κ</w:t>
      </w:r>
      <w:r>
        <w:rPr>
          <w:rFonts w:eastAsia="Times New Roman"/>
          <w:szCs w:val="24"/>
        </w:rPr>
        <w:t>αταιγίδα μπορεί να σαρώσει τα πάντα, αρκεί να το δοκιμάσει ο λαός και να λυτρωθεί πραγματικά.</w:t>
      </w:r>
    </w:p>
    <w:p w14:paraId="12E556B8" w14:textId="77777777" w:rsidR="00A37F14" w:rsidRDefault="002C15DC">
      <w:pPr>
        <w:spacing w:line="600" w:lineRule="auto"/>
        <w:ind w:firstLine="720"/>
        <w:jc w:val="both"/>
        <w:rPr>
          <w:rFonts w:eastAsia="Times New Roman"/>
          <w:szCs w:val="24"/>
        </w:rPr>
      </w:pPr>
      <w:r>
        <w:rPr>
          <w:rFonts w:eastAsia="Times New Roman"/>
          <w:szCs w:val="24"/>
        </w:rPr>
        <w:t>Ευχαριστώ πολύ.</w:t>
      </w:r>
    </w:p>
    <w:p w14:paraId="12E556B9" w14:textId="77777777" w:rsidR="00A37F14" w:rsidRDefault="002C15D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Μπαργιώτας.</w:t>
      </w:r>
    </w:p>
    <w:p w14:paraId="12E556BA" w14:textId="77777777" w:rsidR="00A37F14" w:rsidRDefault="002C15DC">
      <w:pPr>
        <w:spacing w:line="600" w:lineRule="auto"/>
        <w:ind w:firstLine="720"/>
        <w:jc w:val="both"/>
        <w:rPr>
          <w:rFonts w:eastAsia="Times New Roman"/>
          <w:szCs w:val="24"/>
        </w:rPr>
      </w:pPr>
      <w:r>
        <w:rPr>
          <w:rFonts w:eastAsia="Times New Roman"/>
          <w:szCs w:val="24"/>
        </w:rPr>
        <w:t>Ελάτε, κύριε Μπαργιώτα, και χρόνια πολλά για τη γιορτή σας.</w:t>
      </w:r>
    </w:p>
    <w:p w14:paraId="12E556BB" w14:textId="77777777" w:rsidR="00A37F14" w:rsidRDefault="002C15DC">
      <w:pPr>
        <w:spacing w:line="600" w:lineRule="auto"/>
        <w:ind w:firstLine="720"/>
        <w:jc w:val="both"/>
        <w:rPr>
          <w:rFonts w:eastAsia="Times New Roman"/>
          <w:szCs w:val="24"/>
        </w:rPr>
      </w:pPr>
      <w:r>
        <w:rPr>
          <w:rFonts w:eastAsia="Times New Roman"/>
          <w:b/>
          <w:szCs w:val="24"/>
        </w:rPr>
        <w:t xml:space="preserve">ΚΩΝΣΤΑΝΤΙΝΟΣ </w:t>
      </w:r>
      <w:r>
        <w:rPr>
          <w:rFonts w:eastAsia="Times New Roman"/>
          <w:b/>
          <w:szCs w:val="24"/>
        </w:rPr>
        <w:t>ΜΠΑΡΓΙΩΤΑΣ:</w:t>
      </w:r>
      <w:r>
        <w:rPr>
          <w:rFonts w:eastAsia="Times New Roman"/>
          <w:szCs w:val="24"/>
        </w:rPr>
        <w:t xml:space="preserve"> Ευχαριστώ, κύριε Πρόεδρε, και για τον χρόνο και για τις ευχές, αν και όπου να</w:t>
      </w:r>
      <w:r>
        <w:rPr>
          <w:rFonts w:eastAsia="Times New Roman"/>
          <w:szCs w:val="24"/>
        </w:rPr>
        <w:t xml:space="preserve"> </w:t>
      </w:r>
      <w:r>
        <w:rPr>
          <w:rFonts w:eastAsia="Times New Roman"/>
          <w:szCs w:val="24"/>
        </w:rPr>
        <w:t>’ναι έρχονται μεσάνυχτα και θα είναι κατόπιν εορτής, η ομιλία τουλάχιστον.</w:t>
      </w:r>
    </w:p>
    <w:p w14:paraId="12E556BC" w14:textId="77777777" w:rsidR="00A37F14" w:rsidRDefault="002C15DC">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Σαράντα μέρες κρατάει.</w:t>
      </w:r>
    </w:p>
    <w:p w14:paraId="12E556BD" w14:textId="77777777" w:rsidR="00A37F14" w:rsidRDefault="002C15DC">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Σαράντα μέρες. </w:t>
      </w:r>
    </w:p>
    <w:p w14:paraId="12E556BE" w14:textId="77777777" w:rsidR="00A37F14" w:rsidRDefault="002C15DC">
      <w:pPr>
        <w:spacing w:line="600" w:lineRule="auto"/>
        <w:ind w:firstLine="720"/>
        <w:jc w:val="both"/>
        <w:rPr>
          <w:rFonts w:eastAsia="Times New Roman"/>
          <w:szCs w:val="24"/>
        </w:rPr>
      </w:pPr>
      <w:r>
        <w:rPr>
          <w:rFonts w:eastAsia="Times New Roman"/>
          <w:szCs w:val="24"/>
        </w:rPr>
        <w:t>Θα αρχίσω μ</w:t>
      </w:r>
      <w:r>
        <w:rPr>
          <w:rFonts w:eastAsia="Times New Roman"/>
          <w:szCs w:val="24"/>
        </w:rPr>
        <w:t>ε κάτι το οποίο δεν είναι άμεσα σχετικό με το πολιτικό θέμα, το περιεχόμενο του νομοσχεδίου, αλλά με τη μορφή, μια και αυτές οι περίφημες επτάμισι χιλιάδες σελίδες αποτέλεσαν αφορμή</w:t>
      </w:r>
      <w:r>
        <w:rPr>
          <w:rFonts w:eastAsia="Times New Roman"/>
          <w:szCs w:val="24"/>
        </w:rPr>
        <w:t>,</w:t>
      </w:r>
      <w:r>
        <w:rPr>
          <w:rFonts w:eastAsia="Times New Roman"/>
          <w:szCs w:val="24"/>
        </w:rPr>
        <w:t xml:space="preserve"> για να λοιδορείται κυριολεκτικά η Βουλή και στα </w:t>
      </w:r>
      <w:r>
        <w:rPr>
          <w:rFonts w:eastAsia="Times New Roman"/>
          <w:szCs w:val="24"/>
          <w:lang w:val="en-US"/>
        </w:rPr>
        <w:t>social</w:t>
      </w:r>
      <w:r>
        <w:rPr>
          <w:rFonts w:eastAsia="Times New Roman"/>
          <w:szCs w:val="24"/>
        </w:rPr>
        <w:t xml:space="preserve"> </w:t>
      </w:r>
      <w:r>
        <w:rPr>
          <w:rFonts w:eastAsia="Times New Roman"/>
          <w:szCs w:val="24"/>
          <w:lang w:val="en-US"/>
        </w:rPr>
        <w:t>media</w:t>
      </w:r>
      <w:r>
        <w:rPr>
          <w:rFonts w:eastAsia="Times New Roman"/>
          <w:szCs w:val="24"/>
        </w:rPr>
        <w:t xml:space="preserve"> και στα σκέτ</w:t>
      </w:r>
      <w:r>
        <w:rPr>
          <w:rFonts w:eastAsia="Times New Roman"/>
          <w:szCs w:val="24"/>
        </w:rPr>
        <w:t xml:space="preserve">α </w:t>
      </w:r>
      <w:r>
        <w:rPr>
          <w:rFonts w:eastAsia="Times New Roman"/>
          <w:szCs w:val="24"/>
          <w:lang w:val="en-US"/>
        </w:rPr>
        <w:t>media</w:t>
      </w:r>
      <w:r>
        <w:rPr>
          <w:rFonts w:eastAsia="Times New Roman"/>
          <w:szCs w:val="24"/>
        </w:rPr>
        <w:t>, μιας και η εικόνα του χαρτομανίου και του τρόπου της μη μηχανογράφησης της Βουλής αποτέλεσε θέμα διασκέδασης, καθώς παραπέμπει ευθέως στ</w:t>
      </w:r>
      <w:r>
        <w:rPr>
          <w:rFonts w:eastAsia="Times New Roman"/>
          <w:szCs w:val="24"/>
        </w:rPr>
        <w:t>η δεκαετία</w:t>
      </w:r>
      <w:r>
        <w:rPr>
          <w:rFonts w:eastAsia="Times New Roman"/>
          <w:szCs w:val="24"/>
        </w:rPr>
        <w:t xml:space="preserve"> του</w:t>
      </w:r>
      <w:r>
        <w:rPr>
          <w:rFonts w:eastAsia="Times New Roman"/>
          <w:szCs w:val="24"/>
        </w:rPr>
        <w:t xml:space="preserve"> </w:t>
      </w:r>
      <w:r>
        <w:rPr>
          <w:rFonts w:eastAsia="Times New Roman"/>
          <w:szCs w:val="24"/>
        </w:rPr>
        <w:t>’</w:t>
      </w:r>
      <w:r>
        <w:rPr>
          <w:rFonts w:eastAsia="Times New Roman"/>
          <w:szCs w:val="24"/>
        </w:rPr>
        <w:t xml:space="preserve">70. Το 1970 ήταν η δεκαετία της φωτοτυπίας. Βέβαια, λόγω μεγέθους μοιράστηκε </w:t>
      </w:r>
      <w:r>
        <w:rPr>
          <w:rFonts w:eastAsia="Times New Roman"/>
          <w:szCs w:val="24"/>
          <w:lang w:val="en-US"/>
        </w:rPr>
        <w:t>CD</w:t>
      </w:r>
      <w:r>
        <w:rPr>
          <w:rFonts w:eastAsia="Times New Roman"/>
          <w:szCs w:val="24"/>
        </w:rPr>
        <w:t xml:space="preserve"> αυτή τη φορά, ο</w:t>
      </w:r>
      <w:r>
        <w:rPr>
          <w:rFonts w:eastAsia="Times New Roman"/>
          <w:szCs w:val="24"/>
        </w:rPr>
        <w:t>πότε μέσα σε μια νύχτα περάσαμε είκοσι χρόνια μπροστά</w:t>
      </w:r>
      <w:r>
        <w:rPr>
          <w:rFonts w:eastAsia="Times New Roman"/>
          <w:szCs w:val="24"/>
        </w:rPr>
        <w:t>,</w:t>
      </w:r>
      <w:r>
        <w:rPr>
          <w:rFonts w:eastAsia="Times New Roman"/>
          <w:szCs w:val="24"/>
        </w:rPr>
        <w:t xml:space="preserve"> στη δεκαετία του </w:t>
      </w:r>
      <w:r>
        <w:rPr>
          <w:rFonts w:eastAsia="Times New Roman"/>
          <w:szCs w:val="24"/>
        </w:rPr>
        <w:t>’</w:t>
      </w:r>
      <w:r>
        <w:rPr>
          <w:rFonts w:eastAsia="Times New Roman"/>
          <w:szCs w:val="24"/>
        </w:rPr>
        <w:t xml:space="preserve">90, που είναι η δεκαετία των </w:t>
      </w:r>
      <w:r>
        <w:rPr>
          <w:rFonts w:eastAsia="Times New Roman"/>
          <w:szCs w:val="24"/>
          <w:lang w:val="en-US"/>
        </w:rPr>
        <w:t>CD</w:t>
      </w:r>
      <w:r>
        <w:rPr>
          <w:rFonts w:eastAsia="Times New Roman"/>
          <w:szCs w:val="24"/>
        </w:rPr>
        <w:t>. Υποθέτει κανείς ότι</w:t>
      </w:r>
      <w:r>
        <w:rPr>
          <w:rFonts w:eastAsia="Times New Roman"/>
          <w:szCs w:val="24"/>
        </w:rPr>
        <w:t>,</w:t>
      </w:r>
      <w:r>
        <w:rPr>
          <w:rFonts w:eastAsia="Times New Roman"/>
          <w:szCs w:val="24"/>
        </w:rPr>
        <w:t xml:space="preserve"> με τον βηματισμό που έχει η Βουλή, γύρω στο 2040 θα φτάσουμε στα ολοκληρωμένα πληροφορικά συστήματα διαχείρισης και μηχανογράφηση</w:t>
      </w:r>
      <w:r>
        <w:rPr>
          <w:rFonts w:eastAsia="Times New Roman"/>
          <w:szCs w:val="24"/>
        </w:rPr>
        <w:t>ς, τα οποία εφαρμόζονται σήμερα σε όλον τον κόσμο. Θέλω απλώς να πω ότι η άρνηση της Βουλής να περάσει σε ένα σύγχρονο σύστημα μηχανογράφησης απεικονίζει με τον καλύτερο τρόπο την άρνηση της χώρας να εκσυγχρονιστεί.</w:t>
      </w:r>
    </w:p>
    <w:p w14:paraId="12E556BF" w14:textId="77777777" w:rsidR="00A37F14" w:rsidRDefault="002C15DC">
      <w:pPr>
        <w:spacing w:line="600" w:lineRule="auto"/>
        <w:ind w:firstLine="720"/>
        <w:jc w:val="both"/>
        <w:rPr>
          <w:rFonts w:eastAsia="Times New Roman"/>
          <w:szCs w:val="24"/>
        </w:rPr>
      </w:pPr>
      <w:r>
        <w:rPr>
          <w:rFonts w:eastAsia="Times New Roman"/>
          <w:szCs w:val="24"/>
        </w:rPr>
        <w:t>Και πολύ φοβάμαι -για να περάσω στο νομο</w:t>
      </w:r>
      <w:r>
        <w:rPr>
          <w:rFonts w:eastAsia="Times New Roman"/>
          <w:szCs w:val="24"/>
        </w:rPr>
        <w:t>σχέδιο- ότι το ίδιο αποτυπώνεται και συμβολικά και ουσιαστικά στο νομοσχέδιο που συζητάμε, αυτό το περίφημο νομοσχέδιο των επτάμισι χιλιάδων σελίδων, καθώς οι προθέσεις της Κυβέρνησης, που αποτυπώνονται για πρώτη φορά τόσο καθαρά σε νομοσχέδιο, είναι</w:t>
      </w:r>
      <w:r>
        <w:rPr>
          <w:rFonts w:eastAsia="Times New Roman"/>
          <w:szCs w:val="24"/>
        </w:rPr>
        <w:t>:</w:t>
      </w:r>
      <w:r>
        <w:rPr>
          <w:rFonts w:eastAsia="Times New Roman"/>
          <w:szCs w:val="24"/>
        </w:rPr>
        <w:t xml:space="preserve"> «Απα</w:t>
      </w:r>
      <w:r>
        <w:rPr>
          <w:rFonts w:eastAsia="Times New Roman"/>
          <w:szCs w:val="24"/>
        </w:rPr>
        <w:t>ντώ στο ερώτημα εκσυγχρονισμός με ένα μεγαλοπρεπές όχι, ευχαριστώ, δεν έχω καμμία διάθεση</w:t>
      </w:r>
      <w:r>
        <w:rPr>
          <w:rFonts w:eastAsia="Times New Roman"/>
          <w:szCs w:val="24"/>
        </w:rPr>
        <w:t>.</w:t>
      </w:r>
      <w:r>
        <w:rPr>
          <w:rFonts w:eastAsia="Times New Roman"/>
          <w:szCs w:val="24"/>
        </w:rPr>
        <w:t>».</w:t>
      </w:r>
    </w:p>
    <w:p w14:paraId="12E556C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Θέλω εδώ, επίσης, να πω ότι αυτή η ενδοκομμουνιστική έριδα που παρακολουθήσαμε προηγουμένως, του Υπουργού Οικονομικών μιας ευρωπαϊκής χώρας, το 2016, με τον κ. Παφ</w:t>
      </w:r>
      <w:r>
        <w:rPr>
          <w:rFonts w:eastAsia="Times New Roman" w:cs="Times New Roman"/>
          <w:szCs w:val="24"/>
        </w:rPr>
        <w:t xml:space="preserve">ίλη, σε επίπεδα διαφωνίας για την πολιτική μεταξύ Χρουστσόφ και Στάλιν, επίσης δεν είναι ό,τι καλύτερο και δεν παραπέμπει σε ευρωπαϊκή χώρα που θέλει να εκσυγχρονιστεί. </w:t>
      </w:r>
    </w:p>
    <w:p w14:paraId="12E556C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Λέω, λοιπόν, ότι το νομοσχέδιο αποτυπώνει, με τον καλύτερο δυνατό τρόπο μέχρι τώρα, συ</w:t>
      </w:r>
      <w:r>
        <w:rPr>
          <w:rFonts w:eastAsia="Times New Roman" w:cs="Times New Roman"/>
          <w:szCs w:val="24"/>
        </w:rPr>
        <w:t>νολικά και τις διαθέσεις και τους σκοπούς της Κυβέρνησης</w:t>
      </w:r>
      <w:r>
        <w:rPr>
          <w:rFonts w:eastAsia="Times New Roman" w:cs="Times New Roman"/>
          <w:szCs w:val="24"/>
        </w:rPr>
        <w:t>,</w:t>
      </w:r>
      <w:r>
        <w:rPr>
          <w:rFonts w:eastAsia="Times New Roman" w:cs="Times New Roman"/>
          <w:szCs w:val="24"/>
        </w:rPr>
        <w:t xml:space="preserve"> σε σχέση με τους δανειστές και τους εταίρους μας, αλλά και τον τρόπο άσκησης -αντίληψης, αν θέλετε- της διακυβέρνησης στο εσωτερικό. </w:t>
      </w:r>
    </w:p>
    <w:p w14:paraId="12E556C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Μιλάμε για δέκα, πρακτικά, νομοσχέδια, τα οποία δεν είναι όλα ού</w:t>
      </w:r>
      <w:r>
        <w:rPr>
          <w:rFonts w:eastAsia="Times New Roman" w:cs="Times New Roman"/>
          <w:szCs w:val="24"/>
        </w:rPr>
        <w:t>τε μνημονιακές υποχρεώσεις ούτε στην ουσία έχουν καμμία σχέση με την αξιολόγηση. Τα μισά περίπου από αυτά είναι άσχετα και έχουν μπει μαζί με τα υπόλοιπα</w:t>
      </w:r>
      <w:r>
        <w:rPr>
          <w:rFonts w:eastAsia="Times New Roman" w:cs="Times New Roman"/>
          <w:szCs w:val="24"/>
        </w:rPr>
        <w:t>,</w:t>
      </w:r>
      <w:r>
        <w:rPr>
          <w:rFonts w:eastAsia="Times New Roman" w:cs="Times New Roman"/>
          <w:szCs w:val="24"/>
        </w:rPr>
        <w:t xml:space="preserve"> κυρίως για να περάσουν χωρίς να συζητηθούν, συνοπτικώς και χωρίς να φαίνεται τι ακριβώς γίνεται.</w:t>
      </w:r>
    </w:p>
    <w:p w14:paraId="12E556C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Όσον</w:t>
      </w:r>
      <w:r>
        <w:rPr>
          <w:rFonts w:eastAsia="Times New Roman" w:cs="Times New Roman"/>
          <w:szCs w:val="24"/>
        </w:rPr>
        <w:t xml:space="preserve"> αφορά την πολιτική που αφορά τους εταίρους και τους δανειστές, φαίνεται ότι η Κυβέρνηση προτάσσει την ολοκλήρωση της αξιολόγησης, με έπαθλο την περίφημη πολιτική σταθερότητα, δηλαδή την παραμονή στην εξουσία. Και τι δίνει γι’ αυτό; Σχεδόν τα πάντα. Πρόκει</w:t>
      </w:r>
      <w:r>
        <w:rPr>
          <w:rFonts w:eastAsia="Times New Roman" w:cs="Times New Roman"/>
          <w:szCs w:val="24"/>
        </w:rPr>
        <w:t>ται ουσιαστικά για μια πλήρη συνθηκολόγηση σε ό,τι αφορά τις σχέσεις με το εξωτερικό, μιας και ό,τι έχει να κάνει με φόρους, δάνεια, εισπρακτικές πολιτικές, ό,τι εκκρεμεί και σέρνεται στη χώρα από το 2010, ό,τι υπήρξε ως «καυτή πατάτα»</w:t>
      </w:r>
      <w:r>
        <w:rPr>
          <w:rFonts w:eastAsia="Times New Roman" w:cs="Times New Roman"/>
          <w:szCs w:val="24"/>
        </w:rPr>
        <w:t>,</w:t>
      </w:r>
      <w:r>
        <w:rPr>
          <w:rFonts w:eastAsia="Times New Roman" w:cs="Times New Roman"/>
          <w:szCs w:val="24"/>
        </w:rPr>
        <w:t xml:space="preserve"> που πηγαίνει από κυ</w:t>
      </w:r>
      <w:r>
        <w:rPr>
          <w:rFonts w:eastAsia="Times New Roman" w:cs="Times New Roman"/>
          <w:szCs w:val="24"/>
        </w:rPr>
        <w:t xml:space="preserve">βέρνηση σε κυβέρνηση και από Υπουργό σε Υπουργό, υπογράφεται με αυτό το νομοσχέδιο και, μάλιστα, με όρους επαχθέστερους από οποιαδήποτε άλλη </w:t>
      </w:r>
      <w:r w:rsidRPr="00E31D67">
        <w:rPr>
          <w:rFonts w:eastAsia="Times New Roman" w:cs="Times New Roman"/>
          <w:szCs w:val="24"/>
        </w:rPr>
        <w:t>προηγούμενη κυβέρνηση.</w:t>
      </w:r>
    </w:p>
    <w:p w14:paraId="12E556C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Το τραγικό </w:t>
      </w:r>
      <w:r>
        <w:rPr>
          <w:rFonts w:eastAsia="Times New Roman" w:cs="Times New Roman"/>
          <w:szCs w:val="24"/>
        </w:rPr>
        <w:t>-</w:t>
      </w:r>
      <w:r>
        <w:rPr>
          <w:rFonts w:eastAsia="Times New Roman" w:cs="Times New Roman"/>
          <w:szCs w:val="24"/>
        </w:rPr>
        <w:t>ή αν θέλετε το ωραίο</w:t>
      </w:r>
      <w:r>
        <w:rPr>
          <w:rFonts w:eastAsia="Times New Roman" w:cs="Times New Roman"/>
          <w:szCs w:val="24"/>
        </w:rPr>
        <w:t>-</w:t>
      </w:r>
      <w:r>
        <w:rPr>
          <w:rFonts w:eastAsia="Times New Roman" w:cs="Times New Roman"/>
          <w:szCs w:val="24"/>
        </w:rPr>
        <w:t xml:space="preserve"> είναι ότι δεν υπάρχει παράγραφος αυτού του νομοσχεδίου, δεν υπάρχει ρύθμιση αυτού του νομοσχεδίου, για την οποία να μην μπορεί κανείς να βρει με μια απλή αναζήτηση στο </w:t>
      </w:r>
      <w:r>
        <w:rPr>
          <w:rFonts w:eastAsia="Times New Roman" w:cs="Times New Roman"/>
          <w:szCs w:val="24"/>
          <w:lang w:val="en-US"/>
        </w:rPr>
        <w:t>youtube</w:t>
      </w:r>
      <w:r>
        <w:rPr>
          <w:rFonts w:eastAsia="Times New Roman" w:cs="Times New Roman"/>
          <w:szCs w:val="24"/>
        </w:rPr>
        <w:t xml:space="preserve"> βιντεάκι του Πρωθυπουργού ή του επισπεύδοντος σήμερα Υπουργού, ο οποίος να κατα</w:t>
      </w:r>
      <w:r>
        <w:rPr>
          <w:rFonts w:eastAsia="Times New Roman" w:cs="Times New Roman"/>
          <w:szCs w:val="24"/>
        </w:rPr>
        <w:t>δικάζει με τα χειρότερα λόγια τις προβλέψεις και τις ρυθμίσεις που περιέχει αυτό το νομοσχέδιο σήμερα.</w:t>
      </w:r>
    </w:p>
    <w:p w14:paraId="12E556C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Πρόκειται, λοιπόν, για «γη και ύδωρ», σε ό,τι αφορά την περίφημη διαπραγμάτευση. Πιο καθαρά παρά ποτέ φαίνεται ότι ο ΣΥΡΙΖΑ και οι ΑΝΕΛ δεν δεσμεύονται α</w:t>
      </w:r>
      <w:r>
        <w:rPr>
          <w:rFonts w:eastAsia="Times New Roman" w:cs="Times New Roman"/>
          <w:szCs w:val="24"/>
        </w:rPr>
        <w:t>πό κανένα πολιτικό και ιδεολογικό πλαίσιο και από καμμία αρχή σε σχέση με τη διαπραγμάτευση με την Ευρώπη. Δεν υπάρχουν κόκκινες γραμμές. Έχουν ξεπεραστεί όλες με τον χειρότερο δυνατό τρόπο.</w:t>
      </w:r>
    </w:p>
    <w:p w14:paraId="12E556C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Ακόμα και η εθνική κυριαρχία δεν φαίνεται να αποτελεί κόκκινη γρα</w:t>
      </w:r>
      <w:r>
        <w:rPr>
          <w:rFonts w:eastAsia="Times New Roman" w:cs="Times New Roman"/>
          <w:szCs w:val="24"/>
        </w:rPr>
        <w:t>μμή, γιατί όπως και να προσπαθεί να το εξωραΐσει ο κ. Τσακαλώτος, όπως προσπαθεί να το στρίψει και να το μαλακώσει, η αλήθεια είναι ότι η Ανεξάρτητη Αρχή Δημοσίων Εσόδων, το υπερταμείο και ο κόφτης με τον τρόπο με τον οποίο θεσμοθετούνται, παραχωρούν εθνικ</w:t>
      </w:r>
      <w:r>
        <w:rPr>
          <w:rFonts w:eastAsia="Times New Roman" w:cs="Times New Roman"/>
          <w:szCs w:val="24"/>
        </w:rPr>
        <w:t>ή κυριαρχία και κυριαρχία λαϊκή σε ανώτερους στο εξωτερικό.</w:t>
      </w:r>
    </w:p>
    <w:p w14:paraId="12E556C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Δεν θα χρησιμοποιήσω όρους όπως «ξεπούλημα», «συνθηκολόγηση»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Αυτό υπήρξε το ύφος άλλων. Η χώρα βρίσκεται σε μια φοβερή καμπή και έχει ανάγκη συναίνεσης και κοινής προσπάθειας. Όμως, η α</w:t>
      </w:r>
      <w:r>
        <w:rPr>
          <w:rFonts w:eastAsia="Times New Roman" w:cs="Times New Roman"/>
          <w:szCs w:val="24"/>
        </w:rPr>
        <w:t>λήθεια πρέπει να λέγεται και να διατυπώνεται. Ο τρόπος με τον οποίο έχουν συμφωνηθεί και θα ψηφιστούν -κατά τα φαινόμενα- τόσο η Ανεξάρτητη Αρχή Δημοσίων Εσόδων, όσο και το υπερταμείο, παραβιάζουν σοβαρά την αρχή της εθνικής κυριαρχίας. Αυτή είναι η αλήθει</w:t>
      </w:r>
      <w:r>
        <w:rPr>
          <w:rFonts w:eastAsia="Times New Roman" w:cs="Times New Roman"/>
          <w:szCs w:val="24"/>
        </w:rPr>
        <w:t xml:space="preserve">α. </w:t>
      </w:r>
    </w:p>
    <w:p w14:paraId="12E556C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Και δεν τη ψηφίσαμε μαζί, συνάδελφοι το καλοκαίρι. Ξαναδιαβάστε τον νόμο. Τον κατέθεσε ο κ. Αμυράς. Δεν περιγράφεται πουθενά στο μνημόνιο η νομική μορφή με την οποία κατέληξαν οι δύο </w:t>
      </w:r>
      <w:r>
        <w:rPr>
          <w:rFonts w:eastAsia="Times New Roman" w:cs="Times New Roman"/>
          <w:szCs w:val="24"/>
        </w:rPr>
        <w:t>α</w:t>
      </w:r>
      <w:r>
        <w:rPr>
          <w:rFonts w:eastAsia="Times New Roman" w:cs="Times New Roman"/>
          <w:szCs w:val="24"/>
        </w:rPr>
        <w:t>ρχές. Δεκαεφτά ώρες διαπραγματεύτηκε ο Πρωθυπουργός εκείνο το περίφη</w:t>
      </w:r>
      <w:r>
        <w:rPr>
          <w:rFonts w:eastAsia="Times New Roman" w:cs="Times New Roman"/>
          <w:szCs w:val="24"/>
        </w:rPr>
        <w:t>μο βράδυ και οι μισές σχεδόν αφορούσαν, κατά τα λεγόμενα, το περίφημο ταμείο των ακινήτων. Είναι δικιά σας η επιλογή και δικιά σας η ρύθμιση.</w:t>
      </w:r>
    </w:p>
    <w:p w14:paraId="12E556C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Ούτε στους φόρους έχουμε κόκκινες γραμμές. Έχουν κι εδώ καταργηθεί. Η επιλογή είναι σαφής: Αύξηση των εσόδων με κά</w:t>
      </w:r>
      <w:r>
        <w:rPr>
          <w:rFonts w:eastAsia="Times New Roman" w:cs="Times New Roman"/>
          <w:szCs w:val="24"/>
        </w:rPr>
        <w:t xml:space="preserve">θε μέσο. Έχουμε μια απίστευτη φοροεπιδρομή έμμεσων φόρων παντού. Βέβαια, νομίζω ότι έχετε ξεχάσει, κύριοι συνάδελφοι, τις πορτοκαλάδες και τις οδοντόπαστες, αλλά είμαι σίγουρος ότι κάποια στιγμή, κάποιος θα τις σκεφτεί και αυτές. Και όσο κι αν προσπαθείτε </w:t>
      </w:r>
      <w:r>
        <w:rPr>
          <w:rFonts w:eastAsia="Times New Roman" w:cs="Times New Roman"/>
          <w:szCs w:val="24"/>
        </w:rPr>
        <w:t xml:space="preserve">με αυτό το ωραίο, «είναι πολύ μικροί οι φόροι που διασπείρονται» κ.λπ., δεν χρειάζεται να είσαι μαρξιστής οικονομολόγος με </w:t>
      </w:r>
      <w:r>
        <w:rPr>
          <w:rFonts w:eastAsia="Times New Roman" w:cs="Times New Roman"/>
          <w:szCs w:val="24"/>
          <w:lang w:val="en-US"/>
        </w:rPr>
        <w:t>PhD</w:t>
      </w:r>
      <w:r>
        <w:rPr>
          <w:rFonts w:eastAsia="Times New Roman" w:cs="Times New Roman"/>
          <w:szCs w:val="24"/>
        </w:rPr>
        <w:t xml:space="preserve">, για να ξέρεις ότι οι έμμεσοι φόροι είναι άδικοι και τσακίζουν κατά προτίμηση το λαϊκό εισόδημα. </w:t>
      </w:r>
    </w:p>
    <w:p w14:paraId="12E556C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ξέρει ένας πωλητής, με τον ο</w:t>
      </w:r>
      <w:r>
        <w:rPr>
          <w:rFonts w:eastAsia="Times New Roman" w:cs="Times New Roman"/>
          <w:szCs w:val="24"/>
        </w:rPr>
        <w:t xml:space="preserve">ποίο συζητούσα χθες, ο οποίος μου είπε, «γιατρέ μου 1% του ΦΠΑ, όταν παίρνεις 450 ευρώ, είναι πάρα πολύ μεγάλη αύξηση». Αυτή είναι η αλήθεια. </w:t>
      </w:r>
    </w:p>
    <w:p w14:paraId="12E556C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Οι έμμεσοι φόροι τσακίζουν το λαϊκό εισόδημα. Και το τσακίζουν όχι για τις μνημονιακές επιλογές μόνο, αλλά κυρίως</w:t>
      </w:r>
      <w:r>
        <w:rPr>
          <w:rFonts w:eastAsia="Times New Roman" w:cs="Times New Roman"/>
          <w:szCs w:val="24"/>
        </w:rPr>
        <w:t xml:space="preserve"> γιατί η πολιτική επιλογή της Κυβέρνησης είναι ότι δεν έχει καμμία διάθεση να επέμβει στα έξοδα. Ίσα-ίσα που έχει όλη την καλή διάθεση να τα αυξήσει. </w:t>
      </w:r>
    </w:p>
    <w:p w14:paraId="12E556CC" w14:textId="77777777" w:rsidR="00A37F14" w:rsidRDefault="002C15DC">
      <w:pPr>
        <w:spacing w:line="600" w:lineRule="auto"/>
        <w:ind w:firstLine="720"/>
        <w:jc w:val="both"/>
        <w:rPr>
          <w:rFonts w:eastAsia="Times New Roman"/>
          <w:szCs w:val="24"/>
        </w:rPr>
      </w:pPr>
      <w:r>
        <w:rPr>
          <w:rFonts w:eastAsia="Times New Roman"/>
          <w:szCs w:val="24"/>
        </w:rPr>
        <w:t>Τα έξοδα του δημοσίου, το κόστος του δημοσίου αυξάνεται. Εδώ έχει κόκκινες γραμμές. Δεν υπάρχει νομοσχέδι</w:t>
      </w:r>
      <w:r>
        <w:rPr>
          <w:rFonts w:eastAsia="Times New Roman"/>
          <w:szCs w:val="24"/>
        </w:rPr>
        <w:t>ο το τελευταίο εξάμηνο που να μην ιδρύει μία ακόμα γραμματεία και άλλες θέσεις μετακλητών και ούτω καθεξής. Είναι τουλάχιστον πέντε οι καινούργιες υπηρεσίες που ιδρύονται μ</w:t>
      </w:r>
      <w:r>
        <w:rPr>
          <w:rFonts w:eastAsia="Times New Roman"/>
          <w:szCs w:val="24"/>
        </w:rPr>
        <w:t>ε</w:t>
      </w:r>
      <w:r>
        <w:rPr>
          <w:rFonts w:eastAsia="Times New Roman"/>
          <w:szCs w:val="24"/>
        </w:rPr>
        <w:t xml:space="preserve"> αυτό το νομοσχέδιο. Και οι πέντε είναι άσχετες με την ανάγκη αξιολόγησης και με τι</w:t>
      </w:r>
      <w:r>
        <w:rPr>
          <w:rFonts w:eastAsia="Times New Roman"/>
          <w:szCs w:val="24"/>
        </w:rPr>
        <w:t>ς μνημονιακές επιταγές. Δεν το κάνετε μόνο για τους διορισμούς. Το κάνετε κυρίως λόγω της καθεστωτικής λογικής.</w:t>
      </w:r>
    </w:p>
    <w:p w14:paraId="12E556CD" w14:textId="77777777" w:rsidR="00A37F14" w:rsidRDefault="002C15D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2E556CE" w14:textId="77777777" w:rsidR="00A37F14" w:rsidRDefault="002C15DC">
      <w:pPr>
        <w:spacing w:line="600" w:lineRule="auto"/>
        <w:ind w:firstLine="720"/>
        <w:jc w:val="both"/>
        <w:rPr>
          <w:rFonts w:eastAsia="Times New Roman"/>
          <w:szCs w:val="24"/>
        </w:rPr>
      </w:pPr>
      <w:r>
        <w:rPr>
          <w:rFonts w:eastAsia="Times New Roman"/>
          <w:szCs w:val="24"/>
        </w:rPr>
        <w:t>Ένα λεπτό, κύριε Πρόεδρε, λόγω εορτασμού.</w:t>
      </w:r>
    </w:p>
    <w:p w14:paraId="12E556CF" w14:textId="77777777" w:rsidR="00A37F14" w:rsidRDefault="002C15DC">
      <w:pPr>
        <w:spacing w:line="600" w:lineRule="auto"/>
        <w:ind w:firstLine="720"/>
        <w:jc w:val="both"/>
        <w:rPr>
          <w:rFonts w:eastAsia="Times New Roman"/>
          <w:szCs w:val="24"/>
        </w:rPr>
      </w:pPr>
      <w:r>
        <w:rPr>
          <w:rFonts w:eastAsia="Times New Roman"/>
          <w:szCs w:val="24"/>
        </w:rPr>
        <w:t>Το κάνετε κυρίως για την καθεστωτική λογική που λέει ότι το κράτος πρέπει να ελέγχεται από το κόμμα και δημιουργείτε συνεχώς καινούργιες γραμματείες και καινούργιους κλάδους, οι οποίοι υποτίθεται ότι θα κάνουν τη δουλειά που δεν μπορεί να κάνει το δημόσιο.</w:t>
      </w:r>
      <w:r>
        <w:rPr>
          <w:rFonts w:eastAsia="Times New Roman"/>
          <w:szCs w:val="24"/>
        </w:rPr>
        <w:t xml:space="preserve"> Όποιος δεν θέλει να ζυμώσει ή όποιος δεν μπορεί να ζυμώσει, όλα του φταίνε. </w:t>
      </w:r>
    </w:p>
    <w:p w14:paraId="12E556D0" w14:textId="77777777" w:rsidR="00A37F14" w:rsidRDefault="002C15DC">
      <w:pPr>
        <w:spacing w:line="600" w:lineRule="auto"/>
        <w:ind w:firstLine="720"/>
        <w:jc w:val="both"/>
        <w:rPr>
          <w:rFonts w:eastAsia="Times New Roman"/>
          <w:szCs w:val="24"/>
        </w:rPr>
      </w:pPr>
      <w:r>
        <w:rPr>
          <w:rFonts w:eastAsia="Times New Roman"/>
          <w:szCs w:val="24"/>
        </w:rPr>
        <w:t>Κάποιοι έσπευσαν να πανηγυρίσουν –λέει- γιατί ολοκληρώθηκε η αξιολόγηση, γιατί ουσιαστικά ο λογαριασμός πάει, όπως είπαμε, κυρίως στους φτωχούς αυτής της χώρας και γιατί –λέει- α</w:t>
      </w:r>
      <w:r>
        <w:rPr>
          <w:rFonts w:eastAsia="Times New Roman"/>
          <w:szCs w:val="24"/>
        </w:rPr>
        <w:t xml:space="preserve">ύριο θα έρθει η ανάπτυξη. </w:t>
      </w:r>
    </w:p>
    <w:p w14:paraId="12E556D1" w14:textId="77777777" w:rsidR="00A37F14" w:rsidRDefault="002C15DC">
      <w:pPr>
        <w:spacing w:line="600" w:lineRule="auto"/>
        <w:ind w:firstLine="720"/>
        <w:jc w:val="both"/>
        <w:rPr>
          <w:rFonts w:eastAsia="Times New Roman"/>
          <w:szCs w:val="24"/>
        </w:rPr>
      </w:pPr>
      <w:r>
        <w:rPr>
          <w:rFonts w:eastAsia="Times New Roman"/>
          <w:szCs w:val="24"/>
        </w:rPr>
        <w:t>Κύριοι συνάδελφοι, η ανάπτυξη, όμως, δεν είναι ξαδέλφη του Καρανίκα να την πάρεις τηλέφωνο Κυριακή βράδυ για να πιάσει Δευτέρα πρωί δουλειά με δυόμισι χιλιάδες ευρώ μεικτά. Η ανάπτυξη είναι κάτι δύσκολο. Χρειάζεται σταθερότητα, χ</w:t>
      </w:r>
      <w:r>
        <w:rPr>
          <w:rFonts w:eastAsia="Times New Roman"/>
          <w:szCs w:val="24"/>
        </w:rPr>
        <w:t>ρειάζεται σχέδιο, χρειάζεται σταθερό φορολογικό περιβάλλον, χρειάζεται ένα σωρό πράγματα, τα οποία πολύ φοβάμαι ότι ξεφεύγουν από το βεληνεκές αυτής της Κυβέρνησης, όπως έχει αποδειχθεί μέχρι τώρα. Χρειάζεται αξιόπιστη κρατική μηχανή</w:t>
      </w:r>
      <w:r>
        <w:rPr>
          <w:rFonts w:eastAsia="Times New Roman"/>
          <w:szCs w:val="24"/>
        </w:rPr>
        <w:t>,</w:t>
      </w:r>
      <w:r>
        <w:rPr>
          <w:rFonts w:eastAsia="Times New Roman"/>
          <w:szCs w:val="24"/>
        </w:rPr>
        <w:t xml:space="preserve"> η οποία δεν αλλάζει κ</w:t>
      </w:r>
      <w:r>
        <w:rPr>
          <w:rFonts w:eastAsia="Times New Roman"/>
          <w:szCs w:val="24"/>
        </w:rPr>
        <w:t xml:space="preserve">άθε τρεις και λίγο. </w:t>
      </w:r>
    </w:p>
    <w:p w14:paraId="12E556D2" w14:textId="77777777" w:rsidR="00A37F14" w:rsidRDefault="002C15DC">
      <w:pPr>
        <w:spacing w:line="600" w:lineRule="auto"/>
        <w:ind w:firstLine="720"/>
        <w:jc w:val="both"/>
        <w:rPr>
          <w:rFonts w:eastAsia="Times New Roman"/>
          <w:szCs w:val="24"/>
        </w:rPr>
      </w:pPr>
      <w:r>
        <w:rPr>
          <w:rFonts w:eastAsia="Times New Roman"/>
          <w:szCs w:val="24"/>
        </w:rPr>
        <w:t>Πολύ φοβάμαι ότι η ανάπτυξη είναι πάρα πολύ μακριά μ</w:t>
      </w:r>
      <w:r>
        <w:rPr>
          <w:rFonts w:eastAsia="Times New Roman"/>
          <w:szCs w:val="24"/>
        </w:rPr>
        <w:t>ε</w:t>
      </w:r>
      <w:r>
        <w:rPr>
          <w:rFonts w:eastAsia="Times New Roman"/>
          <w:szCs w:val="24"/>
        </w:rPr>
        <w:t xml:space="preserve"> αυτές τις πολιτικές και θα αργήσει πάρα πολύ να εμφανιστεί σ</w:t>
      </w:r>
      <w:r>
        <w:rPr>
          <w:rFonts w:eastAsia="Times New Roman"/>
          <w:szCs w:val="24"/>
        </w:rPr>
        <w:t>ε</w:t>
      </w:r>
      <w:r>
        <w:rPr>
          <w:rFonts w:eastAsia="Times New Roman"/>
          <w:szCs w:val="24"/>
        </w:rPr>
        <w:t xml:space="preserve"> αυτή τη χώρα.</w:t>
      </w:r>
    </w:p>
    <w:p w14:paraId="12E556D3" w14:textId="77777777" w:rsidR="00A37F14" w:rsidRDefault="002C15DC">
      <w:pPr>
        <w:spacing w:line="600" w:lineRule="auto"/>
        <w:ind w:firstLine="720"/>
        <w:jc w:val="both"/>
        <w:rPr>
          <w:rFonts w:eastAsia="Times New Roman"/>
          <w:szCs w:val="24"/>
        </w:rPr>
      </w:pPr>
      <w:r>
        <w:rPr>
          <w:rFonts w:eastAsia="Times New Roman"/>
          <w:szCs w:val="24"/>
        </w:rPr>
        <w:t>Σας ευχαριστώ πολύ.</w:t>
      </w:r>
    </w:p>
    <w:p w14:paraId="12E556D4" w14:textId="77777777" w:rsidR="00A37F14" w:rsidRDefault="002C15DC">
      <w:pPr>
        <w:spacing w:line="600" w:lineRule="auto"/>
        <w:ind w:firstLine="720"/>
        <w:jc w:val="center"/>
        <w:rPr>
          <w:rFonts w:eastAsia="Times New Roman"/>
          <w:szCs w:val="24"/>
        </w:rPr>
      </w:pPr>
      <w:r>
        <w:rPr>
          <w:rFonts w:eastAsia="Times New Roman"/>
          <w:szCs w:val="24"/>
        </w:rPr>
        <w:t>(Χειροκροτήματα)</w:t>
      </w:r>
    </w:p>
    <w:p w14:paraId="12E556D5" w14:textId="77777777" w:rsidR="00A37F14" w:rsidRDefault="002C15D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Μεγαλομύστακας από την Ένωση Κεντρώων.</w:t>
      </w:r>
    </w:p>
    <w:p w14:paraId="12E556D6" w14:textId="77777777" w:rsidR="00A37F14" w:rsidRDefault="002C15DC">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Καλησπέρα σας.</w:t>
      </w:r>
    </w:p>
    <w:p w14:paraId="12E556D7" w14:textId="77777777" w:rsidR="00A37F14" w:rsidRDefault="002C15DC">
      <w:pPr>
        <w:spacing w:line="600" w:lineRule="auto"/>
        <w:ind w:firstLine="720"/>
        <w:jc w:val="both"/>
        <w:rPr>
          <w:rFonts w:eastAsia="Times New Roman"/>
          <w:szCs w:val="24"/>
        </w:rPr>
      </w:pPr>
      <w:r>
        <w:rPr>
          <w:rFonts w:eastAsia="Times New Roman"/>
          <w:szCs w:val="24"/>
        </w:rPr>
        <w:t>Θέλω να αρχίσω τον λόγο μου κάνοντας μια ανασκόπηση της πολιτικής σας πορείας μέχρι τώρα. Το συμπέρασμα που βγάζω από την ανασκόπηση αυτή είναι ότι ο ΣΥΡΙΖ</w:t>
      </w:r>
      <w:r>
        <w:rPr>
          <w:rFonts w:eastAsia="Times New Roman"/>
          <w:szCs w:val="24"/>
        </w:rPr>
        <w:t>Α μπορεί να βγήκε αγωνιζόμενος στην Κυβέρνηση, ωστόσο νομοθετεί υποτασσόμενος. Όλοι καταλαβαίνετε γιατί το λέω. Δεν θα σταθώ πλέον στην έλλειψη σχεδίου και προγράμματος. Θα μιλήσω για ψέμα, γιατί μόνο ψέματα μπορούν να θεωρηθούν όλα αυτά που έχετε πει ως τ</w:t>
      </w:r>
      <w:r>
        <w:rPr>
          <w:rFonts w:eastAsia="Times New Roman"/>
          <w:szCs w:val="24"/>
        </w:rPr>
        <w:t>ώρα και μάλιστα με σκοπιμότητα για να στρογγυλοκαθίσουν κάποιοι στις κυβερνητικές καρέκλες, για να εξυπηρετήσουν την πολιτική του βολέματος, δηλαδή, όπως γινόταν παλαιότερα, κάνετε κι εσείς το ίδιο. Βλέπουμε ότι γενικά υπάρχει μια αναντιστοιχία ανάμεσα στα</w:t>
      </w:r>
      <w:r>
        <w:rPr>
          <w:rFonts w:eastAsia="Times New Roman"/>
          <w:szCs w:val="24"/>
        </w:rPr>
        <w:t xml:space="preserve"> λόγια και τις πράξεις σας, ακόμη και στον τρόπο που νομοθετείτε μ</w:t>
      </w:r>
      <w:r>
        <w:rPr>
          <w:rFonts w:eastAsia="Times New Roman"/>
          <w:szCs w:val="24"/>
        </w:rPr>
        <w:t>ε</w:t>
      </w:r>
      <w:r>
        <w:rPr>
          <w:rFonts w:eastAsia="Times New Roman"/>
          <w:szCs w:val="24"/>
        </w:rPr>
        <w:t xml:space="preserve"> αυτά που λέτε, παρ</w:t>
      </w:r>
      <w:r>
        <w:rPr>
          <w:rFonts w:eastAsia="Times New Roman"/>
          <w:szCs w:val="24"/>
        </w:rPr>
        <w:t>’</w:t>
      </w:r>
      <w:r w:rsidRPr="00616F64">
        <w:rPr>
          <w:rFonts w:eastAsia="Times New Roman"/>
          <w:szCs w:val="24"/>
        </w:rPr>
        <w:t xml:space="preserve"> </w:t>
      </w:r>
      <w:r>
        <w:rPr>
          <w:rFonts w:eastAsia="Times New Roman"/>
          <w:szCs w:val="24"/>
        </w:rPr>
        <w:t>όλο που ο κ. Παπαδόπουλος είπε «εμείς αυτά που λέμε τα νομοθετούμε κιόλας». Δεν κάνετε αυτό το πράγμα. Ας μην κοροϊδευόμαστε μεταξύ μας και κυρίως ας μην κοροϊδεύουμε τ</w:t>
      </w:r>
      <w:r>
        <w:rPr>
          <w:rFonts w:eastAsia="Times New Roman"/>
          <w:szCs w:val="24"/>
        </w:rPr>
        <w:t xml:space="preserve">ον ελληνικό λαό. </w:t>
      </w:r>
    </w:p>
    <w:p w14:paraId="12E556D8" w14:textId="77777777" w:rsidR="00A37F14" w:rsidRDefault="002C15DC">
      <w:pPr>
        <w:spacing w:line="600" w:lineRule="auto"/>
        <w:ind w:firstLine="720"/>
        <w:jc w:val="both"/>
        <w:rPr>
          <w:rFonts w:eastAsia="Times New Roman"/>
          <w:szCs w:val="24"/>
        </w:rPr>
      </w:pPr>
      <w:r>
        <w:rPr>
          <w:rFonts w:eastAsia="Times New Roman"/>
          <w:szCs w:val="24"/>
        </w:rPr>
        <w:t>Στη συνέχεια θέλω να μιλήσω για τη διαδικασία που παρακολούθησα προχθές, όταν φέρατε το νομοσχέδιο-μαμούθ, κάνοντας πολύ λόγο εδώ μέσα για τον σανό</w:t>
      </w:r>
      <w:r>
        <w:rPr>
          <w:rFonts w:eastAsia="Times New Roman"/>
          <w:szCs w:val="24"/>
        </w:rPr>
        <w:t>,</w:t>
      </w:r>
      <w:r>
        <w:rPr>
          <w:rFonts w:eastAsia="Times New Roman"/>
          <w:szCs w:val="24"/>
        </w:rPr>
        <w:t xml:space="preserve"> που ταΐζετε τον κόσμο και όχι μόνο εσείς του ΣΥΡΙΖΑ, αλλά και οι προηγούμενοι τόσα χρόνια</w:t>
      </w:r>
      <w:r>
        <w:rPr>
          <w:rFonts w:eastAsia="Times New Roman"/>
          <w:szCs w:val="24"/>
        </w:rPr>
        <w:t>. Ελπίζω να αλλάξει αυτό. Υπάρχουν νέοι άνθρωποι σ</w:t>
      </w:r>
      <w:r>
        <w:rPr>
          <w:rFonts w:eastAsia="Times New Roman"/>
          <w:szCs w:val="24"/>
        </w:rPr>
        <w:t>ε</w:t>
      </w:r>
      <w:r>
        <w:rPr>
          <w:rFonts w:eastAsia="Times New Roman"/>
          <w:szCs w:val="24"/>
        </w:rPr>
        <w:t xml:space="preserve"> όλους τους χώρους</w:t>
      </w:r>
      <w:r>
        <w:rPr>
          <w:rFonts w:eastAsia="Times New Roman"/>
          <w:szCs w:val="24"/>
        </w:rPr>
        <w:t>,</w:t>
      </w:r>
      <w:r>
        <w:rPr>
          <w:rFonts w:eastAsia="Times New Roman"/>
          <w:szCs w:val="24"/>
        </w:rPr>
        <w:t xml:space="preserve"> οι οποίοι μπορούν να φέρουν την αλλαγή, νέοι όχι μόνο στην ηλικία αλλά και στα μυαλά. </w:t>
      </w:r>
    </w:p>
    <w:p w14:paraId="12E556D9" w14:textId="77777777" w:rsidR="00A37F14" w:rsidRDefault="002C15DC">
      <w:pPr>
        <w:spacing w:line="600" w:lineRule="auto"/>
        <w:ind w:firstLine="720"/>
        <w:jc w:val="both"/>
        <w:rPr>
          <w:rFonts w:eastAsia="Times New Roman"/>
          <w:szCs w:val="24"/>
        </w:rPr>
      </w:pPr>
      <w:r>
        <w:rPr>
          <w:rFonts w:eastAsia="Times New Roman"/>
          <w:szCs w:val="24"/>
        </w:rPr>
        <w:t>Μου ήρθε μια παροιμία στο μυαλό. Δυο γάιδαροι –λέει- μαλώνανε σε ξένο αχυρώνα. Έβλεπα τον πρώτο να</w:t>
      </w:r>
      <w:r>
        <w:rPr>
          <w:rFonts w:eastAsia="Times New Roman"/>
          <w:szCs w:val="24"/>
        </w:rPr>
        <w:t xml:space="preserve"> φωνάζει και να ωρύεται για να καλύψει τα ατοπήματα που είχε μέχρι τώρα και τον δεύτερο να φωνάζει εξυπηρετώντας την στενομυαλιά και το πείσμα του, όπως κάποιοι από τον ΣΥΡΙΖΑ υποστηρίζουν τυφλά τις ιδεοληψίες τους. Στη συνέχεια ξένοι σε ξένο αχυρώνα. Έτσι</w:t>
      </w:r>
      <w:r>
        <w:rPr>
          <w:rFonts w:eastAsia="Times New Roman"/>
          <w:szCs w:val="24"/>
        </w:rPr>
        <w:t xml:space="preserve"> όπως πάτε, με τον κόφτη με τον οποίο ακυρώνετε στην ουσία τη λειτουργία του </w:t>
      </w:r>
      <w:r>
        <w:rPr>
          <w:rFonts w:eastAsia="Times New Roman"/>
          <w:szCs w:val="24"/>
        </w:rPr>
        <w:t>ε</w:t>
      </w:r>
      <w:r>
        <w:rPr>
          <w:rFonts w:eastAsia="Times New Roman"/>
          <w:szCs w:val="24"/>
        </w:rPr>
        <w:t>λληνικού Κοινοβουλίου, με το υπερταμείο</w:t>
      </w:r>
      <w:r>
        <w:rPr>
          <w:rFonts w:eastAsia="Times New Roman"/>
          <w:szCs w:val="24"/>
        </w:rPr>
        <w:t>,</w:t>
      </w:r>
      <w:r>
        <w:rPr>
          <w:rFonts w:eastAsia="Times New Roman"/>
          <w:szCs w:val="24"/>
        </w:rPr>
        <w:t xml:space="preserve"> με το οποίο στην ουσία παραχωρείτε μεγάλο μέρος της ακίνητης ελληνικής περιουσίας στους ξένους, αλλά και με τα κόκκινα δάνεια που τα δίνε</w:t>
      </w:r>
      <w:r>
        <w:rPr>
          <w:rFonts w:eastAsia="Times New Roman"/>
          <w:szCs w:val="24"/>
        </w:rPr>
        <w:t xml:space="preserve">τε σε ξένα </w:t>
      </w:r>
      <w:r>
        <w:rPr>
          <w:rFonts w:eastAsia="Times New Roman"/>
          <w:szCs w:val="24"/>
          <w:lang w:val="en-US"/>
        </w:rPr>
        <w:t>funds</w:t>
      </w:r>
      <w:r>
        <w:rPr>
          <w:rFonts w:eastAsia="Times New Roman"/>
          <w:szCs w:val="24"/>
        </w:rPr>
        <w:t xml:space="preserve">, η χώρα δεν είναι πλέον δική μας. </w:t>
      </w:r>
    </w:p>
    <w:p w14:paraId="12E556DA" w14:textId="77777777" w:rsidR="00A37F14" w:rsidRDefault="002C15DC">
      <w:pPr>
        <w:spacing w:line="600" w:lineRule="auto"/>
        <w:ind w:firstLine="720"/>
        <w:jc w:val="both"/>
        <w:rPr>
          <w:rFonts w:eastAsia="Times New Roman"/>
          <w:szCs w:val="24"/>
        </w:rPr>
      </w:pPr>
      <w:r>
        <w:rPr>
          <w:rFonts w:eastAsia="Times New Roman"/>
          <w:szCs w:val="24"/>
        </w:rPr>
        <w:t>Τι κάνετε με τα κόκκινα δάνεια; Ιδρύετε οργανισμούς</w:t>
      </w:r>
      <w:r>
        <w:rPr>
          <w:rFonts w:eastAsia="Times New Roman"/>
          <w:szCs w:val="24"/>
        </w:rPr>
        <w:t>,</w:t>
      </w:r>
      <w:r>
        <w:rPr>
          <w:rFonts w:eastAsia="Times New Roman"/>
          <w:szCs w:val="24"/>
        </w:rPr>
        <w:t xml:space="preserve"> οι οποίοι θα συμβουλεύουν τον κόσμο που χάνει τα σπίτια του για το πώς θα το αντιμετωπίσει. Νομίζετε ότι αυτό έχει ανάγκη ο κόσμος, να ακούσει συμβουλέ</w:t>
      </w:r>
      <w:r>
        <w:rPr>
          <w:rFonts w:eastAsia="Times New Roman"/>
          <w:szCs w:val="24"/>
        </w:rPr>
        <w:t xml:space="preserve">ς για το πώς θα γίνουν καλύτερα τα πράγματα και «ας χάσεις εσύ το σπίτι σου, αλλά εμείς είμαστε εδώ για να σε φροντίζουμε»; Δυστυχώς αυτό κάνετε και αυτό εξοργίζει τον κόσμο. </w:t>
      </w:r>
    </w:p>
    <w:p w14:paraId="12E556D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Οι φόροι δεν είναι μεταρρύθμιση. Ο φόρος σκοτώνει τον φόρο. Το έχετε ακούσει πολ</w:t>
      </w:r>
      <w:r>
        <w:rPr>
          <w:rFonts w:eastAsia="Times New Roman" w:cs="Times New Roman"/>
          <w:szCs w:val="24"/>
        </w:rPr>
        <w:t>λές φορές. Ακόμη και το ΔΝΤ σάς το είπε. Φέρατε είκοσι επτά νέους φόρους. Αυξήσατε τον ΕΝΦΙΑ, τον ΦΠΑ από το 23% στο 24%, τον συντελεστή φορολόγησης. Βάλατε επιπλέον φόρο στα καύσιμα, στο πετρέλαιο θέρμανσης, στη συνδρομητική τηλεόραση, στο σταθερό τηλέφων</w:t>
      </w:r>
      <w:r>
        <w:rPr>
          <w:rFonts w:eastAsia="Times New Roman" w:cs="Times New Roman"/>
          <w:szCs w:val="24"/>
        </w:rPr>
        <w:t xml:space="preserve">ο, στο ίντερνετ, στον καφέ, στο ποτό, στο τσιγάρο, στο ηλεκτρονικό τσιγάρο, το οποίο άλλες χώρες στην Ευρώπη το επιδοτούν, γιατί το θεωρούν αντικαπνιστικό μέτρο. </w:t>
      </w:r>
    </w:p>
    <w:p w14:paraId="12E556D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ορίζετε και τι είναι ο κατ’ επάγγελμα αγρότης, όταν δεν σκέφτεστε και δεν νομοθετείτε για</w:t>
      </w:r>
      <w:r>
        <w:rPr>
          <w:rFonts w:eastAsia="Times New Roman" w:cs="Times New Roman"/>
          <w:szCs w:val="24"/>
        </w:rPr>
        <w:t xml:space="preserve"> τον αγρότη. Και μιλώντας με πολλούς από τον αγροτικό τομέα, μου λένε ότι αυτό τους καταστρέφει. Θα μιλήσει και ο κ. Τζελέπης αργότερα και νομίζω ότι θα σας τα πει καλύτερα.</w:t>
      </w:r>
    </w:p>
    <w:p w14:paraId="12E556D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Στην ουσία, όλοι αυτοί οι φόροι απορροφούν από τον μισθωτό έναν μισθό από το ετήσι</w:t>
      </w:r>
      <w:r>
        <w:rPr>
          <w:rFonts w:eastAsia="Times New Roman" w:cs="Times New Roman"/>
          <w:szCs w:val="24"/>
        </w:rPr>
        <w:t>ο εισόδημά του και καθιστούν το κράτος μεγαλομέτοχο σε όλες τις επιχειρήσεις. Και όλα αυτά μπορεί να τα δεχόταν ο Έλληνας, αν οι φόροι ήταν ανταποδοτικοί. Αλλά βλέπουμε νοσοκομεία χωρίς γάζες, χωρίς γιατρούς και κλειστές εντατικές. Και εξαιτίας των κλειστώ</w:t>
      </w:r>
      <w:r>
        <w:rPr>
          <w:rFonts w:eastAsia="Times New Roman" w:cs="Times New Roman"/>
          <w:szCs w:val="24"/>
        </w:rPr>
        <w:t xml:space="preserve">ν εντατικών, αυξάνονται οι θάνατοι. Βλέπουμε σχολεία που μέχρι τη μέση της χρονιάς δεν έχουν λειτουργήσει ακόμη σωστά, καθώς δεν έχουν στελεχωθεί. </w:t>
      </w:r>
    </w:p>
    <w:p w14:paraId="12E556D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Πώς ζητάτε από τον κόσμο να πληρώσει κι άλλους φόρους; Το πρόβλημα δεν είναι η έλλειψη φόρων, όπως λέω, αλλά</w:t>
      </w:r>
      <w:r>
        <w:rPr>
          <w:rFonts w:eastAsia="Times New Roman" w:cs="Times New Roman"/>
          <w:szCs w:val="24"/>
        </w:rPr>
        <w:t xml:space="preserve"> η έλλειψη εισπραξιμότητας των φόρων.</w:t>
      </w:r>
    </w:p>
    <w:p w14:paraId="12E556DF" w14:textId="77777777" w:rsidR="00A37F14" w:rsidRDefault="002C15DC">
      <w:pPr>
        <w:spacing w:line="600" w:lineRule="auto"/>
        <w:ind w:firstLine="720"/>
        <w:jc w:val="both"/>
        <w:rPr>
          <w:rFonts w:eastAsia="Times New Roman" w:cs="Times New Roman"/>
        </w:rPr>
      </w:pPr>
      <w:r>
        <w:rPr>
          <w:rFonts w:eastAsia="Times New Roman" w:cs="Times New Roman"/>
          <w:szCs w:val="24"/>
        </w:rPr>
        <w:t xml:space="preserve">Έχω εδώ έναν πίνακα από τη Διεύθυνση Ηλεκτρονικής Διακυβέρνησης που λέει ότι από τον Φεβρουάριο του 2015 που αναλάβατε μέχρι τον Φεβρουάριο του 2016 από 76 εκατομμύρια τα ληξιπρόθεσμα έχουν πάει στα 87 εκατομμύρια. </w:t>
      </w:r>
      <w:r>
        <w:rPr>
          <w:rFonts w:eastAsia="Times New Roman" w:cs="Times New Roman"/>
        </w:rPr>
        <w:t>Ο κ</w:t>
      </w:r>
      <w:r>
        <w:rPr>
          <w:rFonts w:eastAsia="Times New Roman" w:cs="Times New Roman"/>
        </w:rPr>
        <w:t xml:space="preserve">όσμος δεν έχει τη δυνατότητα να πληρώσει πλέον τις φορολογικές του υποχρεώσεις. </w:t>
      </w:r>
      <w:r>
        <w:rPr>
          <w:rFonts w:eastAsia="Times New Roman" w:cs="Times New Roman"/>
          <w:szCs w:val="24"/>
        </w:rPr>
        <w:t>Τον καταθέτω στα Πρακτικά.</w:t>
      </w:r>
    </w:p>
    <w:p w14:paraId="12E556E0" w14:textId="77777777" w:rsidR="00A37F14" w:rsidRDefault="002C15DC">
      <w:pPr>
        <w:spacing w:line="600" w:lineRule="auto"/>
        <w:ind w:firstLine="720"/>
        <w:jc w:val="both"/>
        <w:rPr>
          <w:rFonts w:eastAsia="Times New Roman" w:cs="Times New Roman"/>
        </w:rPr>
      </w:pPr>
      <w:r>
        <w:rPr>
          <w:rFonts w:eastAsia="Times New Roman" w:cs="Times New Roman"/>
        </w:rPr>
        <w:t>(Στο σημείο αυτό ο Βουλευτής κ. Αναστάσιος Μεγαλομύστακας  καταθέτει για τα Πρακτικά το προαναφερθέν έγγραφο, το οποίο βρίσκεται στο αρχείο του Τμήμα</w:t>
      </w:r>
      <w:r>
        <w:rPr>
          <w:rFonts w:eastAsia="Times New Roman" w:cs="Times New Roman"/>
        </w:rPr>
        <w:t>τος Γραμματείας της Διεύθυνσης Στενογραφίας και Πρακτικών της Βουλής)</w:t>
      </w:r>
    </w:p>
    <w:p w14:paraId="12E556E1" w14:textId="77777777" w:rsidR="00A37F14" w:rsidRDefault="002C15DC">
      <w:pPr>
        <w:spacing w:line="600" w:lineRule="auto"/>
        <w:ind w:firstLine="720"/>
        <w:jc w:val="both"/>
        <w:rPr>
          <w:rFonts w:eastAsia="Times New Roman" w:cs="Times New Roman"/>
        </w:rPr>
      </w:pPr>
      <w:r>
        <w:rPr>
          <w:rFonts w:eastAsia="Times New Roman" w:cs="Times New Roman"/>
        </w:rPr>
        <w:t xml:space="preserve">Επίσης, ένα ακόμη πρόβλημα είναι η έλλειψη ελεγκτικών μηχανισμών. Υπολογίζεται ότι περίπου πάνω από 20 δισεκατομμύρια χάνονται εξαιτίας που παρεμπορίου και της φοροδιαφυγής. Κι εσείς τι </w:t>
      </w:r>
      <w:r>
        <w:rPr>
          <w:rFonts w:eastAsia="Times New Roman" w:cs="Times New Roman"/>
        </w:rPr>
        <w:t xml:space="preserve">κάνετε; Έρχεστε και βάζετε νέους φόρους, αντί να ελέγξετε τις ήδη υπάρχουσες δομές. </w:t>
      </w:r>
    </w:p>
    <w:p w14:paraId="12E556E2" w14:textId="77777777" w:rsidR="00A37F14" w:rsidRDefault="002C15DC">
      <w:pPr>
        <w:spacing w:line="600" w:lineRule="auto"/>
        <w:ind w:firstLine="720"/>
        <w:jc w:val="both"/>
        <w:rPr>
          <w:rFonts w:eastAsia="Times New Roman" w:cs="Times New Roman"/>
        </w:rPr>
      </w:pPr>
      <w:r>
        <w:rPr>
          <w:rFonts w:eastAsia="Times New Roman" w:cs="Times New Roman"/>
        </w:rPr>
        <w:t>Και το μεγαλύτερο πρόβλημα όλων είναι η έλλειψη επιχειρήσεων. Και πώς θα έρθει κάποιος στην Ελλάδα να επενδύσει, είτε Έλληνας μικρομεσαίος είτε μεγαλοεπενδυτής, όταν έχουμ</w:t>
      </w:r>
      <w:r>
        <w:rPr>
          <w:rFonts w:eastAsia="Times New Roman" w:cs="Times New Roman"/>
        </w:rPr>
        <w:t>ε ένα εχθρικό περιβάλλον;</w:t>
      </w:r>
    </w:p>
    <w:p w14:paraId="12E556E3" w14:textId="77777777" w:rsidR="00A37F14" w:rsidRDefault="002C15DC">
      <w:pPr>
        <w:spacing w:line="600" w:lineRule="auto"/>
        <w:ind w:firstLine="720"/>
        <w:jc w:val="both"/>
        <w:rPr>
          <w:rFonts w:eastAsia="Times New Roman" w:cs="Times New Roman"/>
        </w:rPr>
      </w:pPr>
      <w:r>
        <w:rPr>
          <w:rFonts w:eastAsia="Times New Roman" w:cs="Times New Roman"/>
        </w:rPr>
        <w:t>Όταν η πολιτική σκηνή της χώρας μεταβάλλεται συνεχώς -ΣΥΡΙΖΑ με ΑΝΕΛ δεν συνεννοούνται και βέβαια οι υπόλοιποι εδώ μέσα δεν έχουμε κα</w:t>
      </w:r>
      <w:r>
        <w:rPr>
          <w:rFonts w:eastAsia="Times New Roman" w:cs="Times New Roman"/>
        </w:rPr>
        <w:t>μ</w:t>
      </w:r>
      <w:r>
        <w:rPr>
          <w:rFonts w:eastAsia="Times New Roman" w:cs="Times New Roman"/>
        </w:rPr>
        <w:t>μιά απολύτως συνεργασία- και όταν τα οικονομικά και ο φορολογικός χάρτης αλλάζει συνεχώς, πώς θα</w:t>
      </w:r>
      <w:r>
        <w:rPr>
          <w:rFonts w:eastAsia="Times New Roman" w:cs="Times New Roman"/>
        </w:rPr>
        <w:t xml:space="preserve"> έρθει ένας επενδυτής; Όταν τα σύνορα είναι ακόμη κλειστά, η γραμμή στην Ειδομένη είναι ακόμη κλειστή, με πέντε τέντες, με πέντε σκηνές, πώς θα έρθει; Και όταν μάλιστα δάνεια δεν δίνονται πουθενά, ενώ η ανακεφαλαιοποίηση των τραπεζών έχει γίνει με κρατικά </w:t>
      </w:r>
      <w:r>
        <w:rPr>
          <w:rFonts w:eastAsia="Times New Roman" w:cs="Times New Roman"/>
        </w:rPr>
        <w:t xml:space="preserve">λεφτά. Δεν μπορείς να πάρεις δάνειο ως νέος επιχειρηματίας από πουθενά. </w:t>
      </w:r>
    </w:p>
    <w:p w14:paraId="12E556E4" w14:textId="77777777" w:rsidR="00A37F14" w:rsidRDefault="002C15DC">
      <w:pPr>
        <w:spacing w:line="600" w:lineRule="auto"/>
        <w:ind w:firstLine="720"/>
        <w:jc w:val="both"/>
        <w:rPr>
          <w:rFonts w:eastAsia="Times New Roman" w:cs="Times New Roman"/>
        </w:rPr>
      </w:pPr>
      <w:r>
        <w:rPr>
          <w:rFonts w:eastAsia="Times New Roman" w:cs="Times New Roman"/>
        </w:rPr>
        <w:t xml:space="preserve">Θα δώσω έναν ακόμη πίνακα από το </w:t>
      </w:r>
      <w:r>
        <w:rPr>
          <w:rFonts w:eastAsia="Times New Roman" w:cs="Times New Roman"/>
        </w:rPr>
        <w:t>Ε</w:t>
      </w:r>
      <w:r>
        <w:rPr>
          <w:rFonts w:eastAsia="Times New Roman" w:cs="Times New Roman"/>
        </w:rPr>
        <w:t>πιμελητήριο Σερρών, όπου αναφέρεται ότι ο φορολογικός συντελεστής είναι 10% στη Βουλγαρία, 10% στα Σκόπια, 15% στην Αλβανία, 12,5% στην Κύπρο και 29%</w:t>
      </w:r>
      <w:r>
        <w:rPr>
          <w:rFonts w:eastAsia="Times New Roman" w:cs="Times New Roman"/>
        </w:rPr>
        <w:t xml:space="preserve"> σε εμάς. Και ο ΦΠΑ είναι πάλι ο υψηλότερος. Τον καταθέτω στα Πρακτικά, γιατί δεν έχω χρόνο να αναφερθώ στους υπόλοιπους αριθμούς.</w:t>
      </w:r>
    </w:p>
    <w:p w14:paraId="12E556E5" w14:textId="77777777" w:rsidR="00A37F14" w:rsidRDefault="002C15DC">
      <w:pPr>
        <w:spacing w:line="600" w:lineRule="auto"/>
        <w:ind w:firstLine="720"/>
        <w:jc w:val="both"/>
        <w:rPr>
          <w:rFonts w:eastAsia="Times New Roman" w:cs="Times New Roman"/>
        </w:rPr>
      </w:pPr>
      <w:r>
        <w:rPr>
          <w:rFonts w:eastAsia="Times New Roman" w:cs="Times New Roman"/>
        </w:rPr>
        <w:t>(Στο σημείο αυτό ο Βουλευτής κ. Αναστάσιος Μεγαλομύστακας  καταθέτει για τα Πρακτικά το προαναφερθέν έγγραφο, το οποίο βρίσκε</w:t>
      </w:r>
      <w:r>
        <w:rPr>
          <w:rFonts w:eastAsia="Times New Roman" w:cs="Times New Roman"/>
        </w:rPr>
        <w:t>ται στο αρχείο του Τμήματος Γραμματείας της Διεύθυνσης Στενογραφίας και Πρακτικών της Βουλής)</w:t>
      </w:r>
    </w:p>
    <w:p w14:paraId="12E556E6" w14:textId="77777777" w:rsidR="00A37F14" w:rsidRDefault="002C15DC">
      <w:pPr>
        <w:spacing w:line="600" w:lineRule="auto"/>
        <w:ind w:firstLine="720"/>
        <w:jc w:val="both"/>
        <w:rPr>
          <w:rFonts w:eastAsia="Times New Roman" w:cs="Times New Roman"/>
        </w:rPr>
      </w:pPr>
      <w:r>
        <w:rPr>
          <w:rFonts w:eastAsia="Times New Roman" w:cs="Times New Roman"/>
        </w:rPr>
        <w:t>Κι εσείς τι κάνετε; Αντί να μειώσετε τις δαπάνες, όπως ζήτησαν οι δανειστές, τις αυξάνετε. Δημιουργείτε νέους οργανισμούς -το ΔΑΛ, το ΡΑΛ, τη Γενική Διεύθυνση Ηλε</w:t>
      </w:r>
      <w:r>
        <w:rPr>
          <w:rFonts w:eastAsia="Times New Roman" w:cs="Times New Roman"/>
        </w:rPr>
        <w:t xml:space="preserve">κτρονικής Διακυβέρνησης- και συνεχίζετε να φτιάχνετε κομματικούς στρατούς, όπως έκαναν οι προηγούμενοι, και να κατασπαταλάτε το δημόσιο χρήμα, δημιουργώντας τις παθογένειες του παρελθόντος, που τόσο φωνάζουμε ότι πρέπει να λυθούν. </w:t>
      </w:r>
    </w:p>
    <w:p w14:paraId="12E556E7" w14:textId="77777777" w:rsidR="00A37F14" w:rsidRDefault="002C15DC">
      <w:pPr>
        <w:spacing w:line="600" w:lineRule="auto"/>
        <w:ind w:firstLine="720"/>
        <w:jc w:val="both"/>
        <w:rPr>
          <w:rFonts w:eastAsia="Times New Roman" w:cs="Times New Roman"/>
        </w:rPr>
      </w:pPr>
      <w:r>
        <w:rPr>
          <w:rFonts w:eastAsia="Times New Roman" w:cs="Times New Roman"/>
        </w:rPr>
        <w:t xml:space="preserve">Και αμφιβάλλω πολύ αν η </w:t>
      </w:r>
      <w:r>
        <w:rPr>
          <w:rFonts w:eastAsia="Times New Roman" w:cs="Times New Roman"/>
        </w:rPr>
        <w:t xml:space="preserve">έξοδος στις αγορές, που είναι στόχος όλων για να πάρουμε νέα δάνεια και να έρθει η ανάπτυξη, θα χρησιμοποιηθεί για την πραγματική αγορά ή θα δοθεί πάλι για να δημιουργήσουμε αυτούς τους κομματικούς στρατούς που ανέφερα και προηγουμένως. </w:t>
      </w:r>
    </w:p>
    <w:p w14:paraId="12E556E8" w14:textId="77777777" w:rsidR="00A37F14" w:rsidRDefault="002C15DC">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κτυπάει το κουδούνι λήξεως του χρόνου ομιλίας του κυρίου Βουλευτή)</w:t>
      </w:r>
    </w:p>
    <w:p w14:paraId="12E556E9" w14:textId="77777777" w:rsidR="00A37F14" w:rsidRDefault="002C15DC">
      <w:pPr>
        <w:spacing w:line="600" w:lineRule="auto"/>
        <w:ind w:firstLine="720"/>
        <w:jc w:val="both"/>
        <w:rPr>
          <w:rFonts w:eastAsia="Times New Roman" w:cs="Times New Roman"/>
        </w:rPr>
      </w:pPr>
      <w:r>
        <w:rPr>
          <w:rFonts w:eastAsia="Times New Roman" w:cs="Times New Roman"/>
        </w:rPr>
        <w:t>Ολοκληρώνω, κύριε Πρόεδρε.</w:t>
      </w:r>
    </w:p>
    <w:p w14:paraId="12E556EA" w14:textId="77777777" w:rsidR="00A37F14" w:rsidRDefault="002C15DC">
      <w:pPr>
        <w:spacing w:line="600" w:lineRule="auto"/>
        <w:ind w:firstLine="720"/>
        <w:jc w:val="both"/>
        <w:rPr>
          <w:rFonts w:eastAsia="Times New Roman" w:cs="Times New Roman"/>
        </w:rPr>
      </w:pPr>
      <w:r>
        <w:rPr>
          <w:rFonts w:eastAsia="Times New Roman" w:cs="Times New Roman"/>
        </w:rPr>
        <w:t xml:space="preserve">Κι όλα αυτά όταν δεν άκουσα κανέναν κυβερνητικό να λέει ότι σίγουρα την Τρίτη στο </w:t>
      </w:r>
      <w:r>
        <w:rPr>
          <w:rFonts w:eastAsia="Times New Roman" w:cs="Times New Roman"/>
          <w:lang w:val="en-US"/>
        </w:rPr>
        <w:t>Eurogroup</w:t>
      </w:r>
      <w:r>
        <w:rPr>
          <w:rFonts w:eastAsia="Times New Roman" w:cs="Times New Roman"/>
        </w:rPr>
        <w:t xml:space="preserve"> η συμφωνία θα έχει θετικό πρόσημο. Και να θέλαμε δηλαδή να το στηρίξου</w:t>
      </w:r>
      <w:r>
        <w:rPr>
          <w:rFonts w:eastAsia="Times New Roman" w:cs="Times New Roman"/>
        </w:rPr>
        <w:t xml:space="preserve">με, δεν ξέρουμε αν θα έχει θετικό πρόσημο. Δεν μπορώ πραγματικά να καταλάβω τι σκέφτεστε. Και απευθύνομαι τώρα στους Βουλευτές και όχι στους Υπουργούς. </w:t>
      </w:r>
    </w:p>
    <w:p w14:paraId="12E556EB" w14:textId="77777777" w:rsidR="00A37F14" w:rsidRDefault="002C15DC">
      <w:pPr>
        <w:spacing w:line="600" w:lineRule="auto"/>
        <w:ind w:firstLine="720"/>
        <w:jc w:val="both"/>
        <w:rPr>
          <w:rFonts w:eastAsia="Times New Roman" w:cs="Times New Roman"/>
          <w:szCs w:val="24"/>
        </w:rPr>
      </w:pPr>
      <w:r>
        <w:rPr>
          <w:rFonts w:eastAsia="Times New Roman" w:cs="Times New Roman"/>
        </w:rPr>
        <w:t>Ακούω πολλούς από εσάς να φάσκετε και να αντιφάσκετε. Άκουσα τον κ. Παπαχριστόπουλο να λέει: «Εμείς μιλ</w:t>
      </w:r>
      <w:r>
        <w:rPr>
          <w:rFonts w:eastAsia="Times New Roman" w:cs="Times New Roman"/>
        </w:rPr>
        <w:t>άμε με επιχειρηματίες και μας λένε ότι οι προηγούμενοι φταίνε». Δεν σας λένε οι επιχειρηματίες με τους οποίους μιλάτε ότι οι φόροι που φέρνετε και γενικά όλα τα μέτρα δεν πρόκειται να φέρουν την ανάπτυξη; Μάλιστα, θα φέρουν το αντίθετο. Θα τους σβήσουν όλο</w:t>
      </w:r>
      <w:r>
        <w:rPr>
          <w:rFonts w:eastAsia="Times New Roman" w:cs="Times New Roman"/>
        </w:rPr>
        <w:t xml:space="preserve">υς. </w:t>
      </w:r>
    </w:p>
    <w:p w14:paraId="12E556E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Άκουσα τον κ. Δημαρά να λέει ότι με θλίψη θα τα ψηφίσει, όπως όλοι σας. Κι άκουσα τέλος και τον κ. Εμμανουηλίδη να λέει ότι τα μνημόνια τα έφεραν οι άλλοι. Αλλά εσείς τα συνεχίζετε δυστυχώς. Πρέπει να σκεφτείτε, να αναλογιστείτε ότι όταν γυρίσετε στον</w:t>
      </w:r>
      <w:r>
        <w:rPr>
          <w:rFonts w:eastAsia="Times New Roman" w:cs="Times New Roman"/>
          <w:szCs w:val="24"/>
        </w:rPr>
        <w:t xml:space="preserve"> τόπο σας, αφού απολογηθείτε στον εαυτό σας γι’ αυτά που ψηφίζετε, πρέπει να απολογηθείτε και στον κόσμο που σας στηρίζει. Φτάνει πια αυτή η πολιτική. Φτάνει πια να εντείνουμε την απαξίωση του κόσμου απέναντι στο πρόσωπό μας. </w:t>
      </w:r>
    </w:p>
    <w:p w14:paraId="12E556E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Φυσικά και θα καταψηφίσουμε τ</w:t>
      </w:r>
      <w:r>
        <w:rPr>
          <w:rFonts w:eastAsia="Times New Roman" w:cs="Times New Roman"/>
          <w:szCs w:val="24"/>
        </w:rPr>
        <w:t>ο νομοσχέδιο. Και ελπίζουμε να σκεφθείτε σοβαρά αυτό που πάτε να κάνετε.</w:t>
      </w:r>
    </w:p>
    <w:p w14:paraId="12E556E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2E556EF"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2E556F0"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 Θεοχάρης ως ανεξάρτητος Βουλευτής.</w:t>
      </w:r>
    </w:p>
    <w:p w14:paraId="12E556F1"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Πριν</w:t>
      </w:r>
      <w:r>
        <w:rPr>
          <w:rFonts w:eastAsia="Times New Roman" w:cs="Times New Roman"/>
          <w:szCs w:val="24"/>
        </w:rPr>
        <w:t xml:space="preserve"> δώσετε τον λόγο, θα ήθελα για δευτερόλεπτα να μιλήσω, παρακαλώ, για κάτι που ειπώθηκε. </w:t>
      </w:r>
    </w:p>
    <w:p w14:paraId="12E556F2"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Υπουργέ, με συγχωρείτε τώρα. Δεν απευθύνθηκε προσωπικά σε εσάς. </w:t>
      </w:r>
    </w:p>
    <w:p w14:paraId="12E556F3"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 Ειπώθηκε</w:t>
      </w:r>
      <w:r>
        <w:rPr>
          <w:rFonts w:eastAsia="Times New Roman" w:cs="Times New Roman"/>
          <w:szCs w:val="24"/>
        </w:rPr>
        <w:t xml:space="preserve"> μια ανακρίβεια</w:t>
      </w:r>
      <w:r w:rsidRPr="00B90039">
        <w:rPr>
          <w:rFonts w:eastAsia="Times New Roman" w:cs="Times New Roman"/>
          <w:szCs w:val="24"/>
        </w:rPr>
        <w:t>,</w:t>
      </w:r>
      <w:r>
        <w:rPr>
          <w:rFonts w:eastAsia="Times New Roman" w:cs="Times New Roman"/>
          <w:szCs w:val="24"/>
        </w:rPr>
        <w:t xml:space="preserve"> που αφορά στο Υπουργείο Οικονομικών</w:t>
      </w:r>
      <w:r w:rsidRPr="00B90039">
        <w:rPr>
          <w:rFonts w:eastAsia="Times New Roman" w:cs="Times New Roman"/>
          <w:szCs w:val="24"/>
        </w:rPr>
        <w:t>,</w:t>
      </w:r>
      <w:r>
        <w:rPr>
          <w:rFonts w:eastAsia="Times New Roman" w:cs="Times New Roman"/>
          <w:szCs w:val="24"/>
        </w:rPr>
        <w:t xml:space="preserve"> και πρέπει να απαντήσω. </w:t>
      </w:r>
    </w:p>
    <w:p w14:paraId="12E556F4"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Καλώς. Επειδή όπως λέτε ειπώθηκε η ανακρίβεια, έχετε ένα λεπτό, αυστηρά όμως, σας παρακαλώ πολύ. </w:t>
      </w:r>
    </w:p>
    <w:p w14:paraId="12E556F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w:t>
      </w:r>
      <w:r>
        <w:rPr>
          <w:rFonts w:eastAsia="Times New Roman" w:cs="Times New Roman"/>
          <w:b/>
          <w:szCs w:val="24"/>
        </w:rPr>
        <w:t xml:space="preserve">μικών):  </w:t>
      </w:r>
      <w:r>
        <w:rPr>
          <w:rFonts w:eastAsia="Times New Roman" w:cs="Times New Roman"/>
          <w:szCs w:val="24"/>
        </w:rPr>
        <w:t xml:space="preserve"> Λιγότερο από ένα λεπτό.</w:t>
      </w:r>
    </w:p>
    <w:p w14:paraId="12E556F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Ακούστηκε κάτι για τα ληξιπρόθεσμα. Στις πολιτικές εκτιμήσεις να διαφωνούμε όσο θέλετε. Για τα στοιχεία δεν μπορούμε να διαφωνούμε. Τα ληξιπρόθεσμα χρέη των ετών 2013-2014 αυξήθηκαν κατά 7,4 δισεκατομμύρια. Μεταξύ 2014-201</w:t>
      </w:r>
      <w:r>
        <w:rPr>
          <w:rFonts w:eastAsia="Times New Roman" w:cs="Times New Roman"/>
          <w:szCs w:val="24"/>
        </w:rPr>
        <w:t xml:space="preserve">5 μειώθηκαν. Έχω καταθέσει τα στοιχεία στη Βουλή. </w:t>
      </w:r>
    </w:p>
    <w:p w14:paraId="12E556F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Μιλήσατε για το 2015 και για το 2016. Τον Ιανουάριο του 2014 αυξήθηκαν κατά 1 δισεκατομμύριο 68 εκατομμύρια. Ιανουάριος του 2016, 800 εκατομμύρια. Φεβρουάριος του 2014 1,659 δισεκατομμύριο. Φεβρουάριος 201</w:t>
      </w:r>
      <w:r>
        <w:rPr>
          <w:rFonts w:eastAsia="Times New Roman" w:cs="Times New Roman"/>
          <w:szCs w:val="24"/>
        </w:rPr>
        <w:t>6 390 εκατομμύρια. Τα στοιχεία είναι αυτά. Αύριο στην ομιλία μου θα τα καταθέσω όλα για να έχετε πλήρη στοιχεία.</w:t>
      </w:r>
    </w:p>
    <w:p w14:paraId="12E556F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Υπουργέ, δεσμεύεστε για αύριο ή θα τα καταθέσετε τώρα; </w:t>
      </w:r>
    </w:p>
    <w:p w14:paraId="12E556F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w:t>
      </w:r>
      <w:r>
        <w:rPr>
          <w:rFonts w:eastAsia="Times New Roman" w:cs="Times New Roman"/>
          <w:b/>
          <w:szCs w:val="24"/>
        </w:rPr>
        <w:t xml:space="preserve">κών): </w:t>
      </w:r>
      <w:r>
        <w:rPr>
          <w:rFonts w:eastAsia="Times New Roman" w:cs="Times New Roman"/>
          <w:szCs w:val="24"/>
        </w:rPr>
        <w:t>Θα τα καταθέσω αύριο στην ομιλία μου και θα αναφερθώ αναλυτικά.</w:t>
      </w:r>
    </w:p>
    <w:p w14:paraId="12E556F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Εντάξει, εντάξει. </w:t>
      </w:r>
    </w:p>
    <w:p w14:paraId="12E556F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Θα ήθελα το</w:t>
      </w:r>
      <w:r>
        <w:rPr>
          <w:rFonts w:eastAsia="Times New Roman" w:cs="Times New Roman"/>
          <w:szCs w:val="24"/>
        </w:rPr>
        <w:t>ν</w:t>
      </w:r>
      <w:r>
        <w:rPr>
          <w:rFonts w:eastAsia="Times New Roman" w:cs="Times New Roman"/>
          <w:szCs w:val="24"/>
        </w:rPr>
        <w:t xml:space="preserve"> λόγο για λιγότερο από δέκα δευτερόλεπτα. </w:t>
      </w:r>
    </w:p>
    <w:p w14:paraId="12E556F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Δεν νομίζω. Ο Υπουργός είχε κάποια επιχειρήματα. Εσείς καταθέσατε κάποια στοιχεία. Ο Υπουργός είχε τα δικά του στοιχεία. Μην μπερδέψουμε τα στοιχεία. </w:t>
      </w:r>
    </w:p>
    <w:p w14:paraId="12E556F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Τον λόγο έχει ο κ. Θεοχάρης. </w:t>
      </w:r>
    </w:p>
    <w:p w14:paraId="12E556FE"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Όχι, όχι. Εγώ έχω καταθέσει τον πίνακα. Δεν πήρα</w:t>
      </w:r>
      <w:r>
        <w:rPr>
          <w:rFonts w:eastAsia="Times New Roman" w:cs="Times New Roman"/>
          <w:szCs w:val="24"/>
        </w:rPr>
        <w:t xml:space="preserve"> δικά μου στοιχεία. Δεν τα κατασκεύασα. Ήταν 76 δισεκατομμύρια και έγιναν 87 δισεκατομμύρια. </w:t>
      </w:r>
    </w:p>
    <w:p w14:paraId="12E556FF"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Μεγαλώνουν τα ληξιπρόθεσμα. Δεν ξέρουμε καν για ποια ληξιπρόθεσμα μιλάμε. Εδώ έκρυψε το κράτος τα ληξιπρόθεσμα για τρεις μήνες, από τον</w:t>
      </w:r>
      <w:r>
        <w:rPr>
          <w:rFonts w:eastAsia="Times New Roman" w:cs="Times New Roman"/>
          <w:szCs w:val="24"/>
        </w:rPr>
        <w:t xml:space="preserve"> Δεκέμβριο του έτους μέχρι τον Μάρτιο, που αυξήθηκαν ξαφνικά τα ληξιπρόθεσμα του κράτους προς τους ιδιώτες για να βελτιώσει το έλλειμμα. Κοροϊδευόμαστε; Μισό δισεκατομμύριο ληξιπρόθεσμα για να κοροϊδεύουμε τον ελληνικό λαό ότι έχουμε πρωτογενές πλεόνασμα; </w:t>
      </w:r>
    </w:p>
    <w:p w14:paraId="12E5570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αυτά είναι γνωστά κόλπα. Τα κάνετε καλύτερα από κάθε άλλον. Είστε φοβεροί. </w:t>
      </w:r>
    </w:p>
    <w:p w14:paraId="12E5570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Σήμερα είστε, είμαστε αντιμέτωποι με την ιστορία. Συνεπώς ας δούμε τα πράγματα με λίγο πιο εφήμερη ματιά.</w:t>
      </w:r>
    </w:p>
    <w:p w14:paraId="12E5570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Κατ’ αρχάς, είστε στη δυσκολότερη θέση που μπορεί να έρθει ένας Βουλευτής. Πρώτον, γιατί ψηφίζετε πράγματα που ισχυρίζεστε ότι δεν θέλετε. Θρηνείτε την ώρα που τα ψηφίζετε, μας είπε ο κ. Δημαράς. Σας σώζει, όπως φαίνεται, ότι δεν έχετε συνείδηση. Γιατί όπο</w:t>
      </w:r>
      <w:r>
        <w:rPr>
          <w:rFonts w:eastAsia="Times New Roman" w:cs="Times New Roman"/>
          <w:szCs w:val="24"/>
        </w:rPr>
        <w:t xml:space="preserve">ιος Βουλευτής έχει συνείδηση παραιτείται. Δεν ψηφίζει. Δεν ψηφίζει ενάντια στη συνείδησή του. </w:t>
      </w:r>
    </w:p>
    <w:p w14:paraId="12E5570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Δεύτερον, γιατί ψηφίζετε πράγματα που δεν κατανοείτε. Δύσκολα και πίνεις και καπνίζεις και πίνεις καφέ, μας είπε η κ. Θεοπεφτάτου και έμεινε όλη η Ελλάδα άναυδη.</w:t>
      </w:r>
      <w:r>
        <w:rPr>
          <w:rFonts w:eastAsia="Times New Roman" w:cs="Times New Roman"/>
          <w:szCs w:val="24"/>
        </w:rPr>
        <w:t xml:space="preserve"> Σας σώζει ότι κάνατε τόσες κυβιστήσεις. Αθετήσατε τόσες υποσχέσεις, είπατε τόσα ψέματα που καταφέρατε να ζαλίσετε τον κόσμο. </w:t>
      </w:r>
    </w:p>
    <w:p w14:paraId="12E5570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Τρίτον, γιατί ψηφίζετε χωρίς ελπίδα. Το βλέπω στα μάτια σας, το ακούω στις ομιλίες σας, ακόμη και στις εκφράσεις σας. Δεν πιστεύε</w:t>
      </w:r>
      <w:r>
        <w:rPr>
          <w:rFonts w:eastAsia="Times New Roman" w:cs="Times New Roman"/>
          <w:szCs w:val="24"/>
        </w:rPr>
        <w:t>τε πως κάνετε καλό στον τόπο, στους πολίτες, ούτε καν στους φίλους σας. Ξέρετε πως τους καταστρέφετε και τους οδηγείτε στην απόγνωση.</w:t>
      </w:r>
    </w:p>
    <w:p w14:paraId="12E55705" w14:textId="77777777" w:rsidR="00A37F14" w:rsidRDefault="002C15DC">
      <w:pPr>
        <w:spacing w:line="600" w:lineRule="auto"/>
        <w:ind w:firstLine="720"/>
        <w:jc w:val="both"/>
        <w:rPr>
          <w:rFonts w:eastAsia="Times New Roman"/>
          <w:szCs w:val="24"/>
        </w:rPr>
      </w:pPr>
      <w:r>
        <w:rPr>
          <w:rFonts w:eastAsia="Times New Roman"/>
          <w:szCs w:val="24"/>
        </w:rPr>
        <w:t>Σας σώζει ότι νιώθετε συνενοχή. Ψηφίζοντας, από πέρυσι, κατεβήκατε ένα-ένα τα σκαλιά της συνενοχής, χωρίς επιστροφή. Βλέπε</w:t>
      </w:r>
      <w:r>
        <w:rPr>
          <w:rFonts w:eastAsia="Times New Roman"/>
          <w:szCs w:val="24"/>
        </w:rPr>
        <w:t xml:space="preserve">τε, ο βρεγμένος τη βροχή δεν τη φοβάται. Βάλατε φόρους, πήρατε αποθεματικά, κόψατε συντάξεις, ολοκληρώσατε ιδιωτικοποιήσεις, κάνετε νέες ιδιωτικοποιήσεις, παραδώσατε τα δάνεια του κόσμου. Η παράδοση των αποφάσεων για την τύχη όλης της περιουσίας του </w:t>
      </w:r>
      <w:r>
        <w:rPr>
          <w:rFonts w:eastAsia="Times New Roman"/>
          <w:szCs w:val="24"/>
        </w:rPr>
        <w:t>δ</w:t>
      </w:r>
      <w:r>
        <w:rPr>
          <w:rFonts w:eastAsia="Times New Roman"/>
          <w:szCs w:val="24"/>
        </w:rPr>
        <w:t>ημοσί</w:t>
      </w:r>
      <w:r>
        <w:rPr>
          <w:rFonts w:eastAsia="Times New Roman"/>
          <w:szCs w:val="24"/>
        </w:rPr>
        <w:t>ου σε ξένους θα σας πειράξει; Η υποδούλωση της χώρας θα σας νοιάξει; Θα αυξήσετε τον ΕΝΦΙΑ σε ανθρώπους που δεν θα μπορούν να τον πληρώσουν.</w:t>
      </w:r>
    </w:p>
    <w:p w14:paraId="12E55706" w14:textId="77777777" w:rsidR="00A37F14" w:rsidRDefault="002C15DC">
      <w:pPr>
        <w:spacing w:line="600" w:lineRule="auto"/>
        <w:ind w:firstLine="720"/>
        <w:jc w:val="both"/>
        <w:rPr>
          <w:rFonts w:eastAsia="Times New Roman"/>
          <w:szCs w:val="24"/>
        </w:rPr>
      </w:pPr>
      <w:r>
        <w:rPr>
          <w:rFonts w:eastAsia="Times New Roman"/>
          <w:szCs w:val="24"/>
        </w:rPr>
        <w:t>Κάνω έκκληση. Ο ΕΝΦΙΑ, κύριε Υπουργέ, δεν πρέπει να υπερβαίνει το 50% του εισοδήματος του φορολογουμένου. Όχι στη δ</w:t>
      </w:r>
      <w:r>
        <w:rPr>
          <w:rFonts w:eastAsia="Times New Roman"/>
          <w:szCs w:val="24"/>
        </w:rPr>
        <w:t xml:space="preserve">ήμευση. Δεν μπορείτε να αφήνετε σε συνταξιούχο εισόδημα μετά τον ΕΝΦΙΑ μικρότερο αυτού του οποίου δίνουμε ΕΚΑΣ. Αυξάνετε τον φόρο στο </w:t>
      </w:r>
      <w:r>
        <w:rPr>
          <w:rFonts w:eastAsia="Times New Roman"/>
          <w:szCs w:val="24"/>
        </w:rPr>
        <w:t>«</w:t>
      </w:r>
      <w:r>
        <w:rPr>
          <w:rFonts w:eastAsia="Times New Roman"/>
          <w:szCs w:val="24"/>
        </w:rPr>
        <w:t>Στοίχημα</w:t>
      </w:r>
      <w:r>
        <w:rPr>
          <w:rFonts w:eastAsia="Times New Roman"/>
          <w:szCs w:val="24"/>
        </w:rPr>
        <w:t>»</w:t>
      </w:r>
      <w:r>
        <w:rPr>
          <w:rFonts w:eastAsia="Times New Roman"/>
          <w:szCs w:val="24"/>
        </w:rPr>
        <w:t xml:space="preserve"> και δεν καταργείτε τη φορολόγηση των κερδών του παίκτη. Ως αποτέλεσμα, χάνετε 5,5% των εσόδων. Αλλάξτε το τώρα.</w:t>
      </w:r>
    </w:p>
    <w:p w14:paraId="12E5570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καλούμαστε να ψηφίσουμε ένα ταμείο</w:t>
      </w:r>
      <w:r>
        <w:rPr>
          <w:rFonts w:eastAsia="Times New Roman" w:cs="Times New Roman"/>
          <w:szCs w:val="24"/>
        </w:rPr>
        <w:t>,</w:t>
      </w:r>
      <w:r>
        <w:rPr>
          <w:rFonts w:eastAsia="Times New Roman" w:cs="Times New Roman"/>
          <w:szCs w:val="24"/>
        </w:rPr>
        <w:t xml:space="preserve"> στο οποίο δεν έχουμε έλεγχο, δεν ξέρουμε τι δίνουμε, δεν ελέγχουμε τι ιδιωτικοποιείται. Ο διεθνής οικονομικός έλεγχος ήταν για ογδόντα ένα χρόνια, από το 1897 έως το 1978. Εσείς μας </w:t>
      </w:r>
      <w:r>
        <w:rPr>
          <w:rFonts w:eastAsia="Times New Roman" w:cs="Times New Roman"/>
          <w:szCs w:val="24"/>
        </w:rPr>
        <w:t xml:space="preserve">υποδουλώνετε για ενενήντα εννιά. </w:t>
      </w:r>
    </w:p>
    <w:p w14:paraId="12E5570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Ορίστε κι ένα ομόλογο από τότε, για να θυμηθείτε πώς μας καταντήσατε.</w:t>
      </w:r>
    </w:p>
    <w:p w14:paraId="12E5570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Θεοχάρης (Χάρης) Θεοχάρης καταθέτει για τα Πρακτικά το προαναφερθέν ομόλογο, το οποίο βρίσκεται στο </w:t>
      </w:r>
      <w:r>
        <w:rPr>
          <w:rFonts w:eastAsia="Times New Roman" w:cs="Times New Roman"/>
          <w:szCs w:val="24"/>
        </w:rPr>
        <w:t>α</w:t>
      </w:r>
      <w:r>
        <w:rPr>
          <w:rFonts w:eastAsia="Times New Roman" w:cs="Times New Roman"/>
          <w:szCs w:val="24"/>
        </w:rPr>
        <w:t xml:space="preserve">ρχείο του Τμήματος </w:t>
      </w:r>
      <w:r>
        <w:rPr>
          <w:rFonts w:eastAsia="Times New Roman" w:cs="Times New Roman"/>
          <w:szCs w:val="24"/>
        </w:rPr>
        <w:t>Γραμματείας της Διεύθυνσης Στενογραφίας και Πρακτικών της Βουλής)</w:t>
      </w:r>
    </w:p>
    <w:p w14:paraId="12E5570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Ορίστε. Εδώ ξαναγυρίσαμε. Στο 1897. Να το βλέπετε!</w:t>
      </w:r>
    </w:p>
    <w:p w14:paraId="12E5570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(Χειροκροτήματα από τις πτέρυγες του Ποταμιού και της Δημοκρατικής Συμπαράταξης ΠΑΣΟΚ-ΔΗΜΑΡ)</w:t>
      </w:r>
    </w:p>
    <w:p w14:paraId="12E5570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Το μόνο θετικό, αν γίνει, είναι που η δημόσια </w:t>
      </w:r>
      <w:r>
        <w:rPr>
          <w:rFonts w:eastAsia="Times New Roman" w:cs="Times New Roman"/>
          <w:szCs w:val="24"/>
        </w:rPr>
        <w:t xml:space="preserve">περιουσία φεύγει μακριά από τα χέρια των πολιτικών, αυτών που την αξιοποιούν για δικό τους όφελος. Και σε αυτό ο ΣΥΡΙΖΑ δεν διαφέρει σε τίποτε από τους προηγούμενους. Μάλλον καλύτερα τα κάνει. </w:t>
      </w:r>
    </w:p>
    <w:p w14:paraId="12E5570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Τι θα έπρεπε να γίνει; Πρώτον, να αποτιμηθεί τι του δίνουμε το</w:t>
      </w:r>
      <w:r>
        <w:rPr>
          <w:rFonts w:eastAsia="Times New Roman" w:cs="Times New Roman"/>
          <w:szCs w:val="24"/>
        </w:rPr>
        <w:t>υ ταμείου. Δεύτερον, ο αρχικός σκοπός του να είναι η πλήρης καταγραφή μέσω του Κτηματολογίου. Τρίτον, να οριστεί η ετήσια διαδικασία αποτίμησης της περιουσίας, για να δούμε αν μας κλέβουν. Θα δώσουμε την περιουσία στους ξένους και δεν θα ξέρουμε αν μας κλέ</w:t>
      </w:r>
      <w:r>
        <w:rPr>
          <w:rFonts w:eastAsia="Times New Roman" w:cs="Times New Roman"/>
          <w:szCs w:val="24"/>
        </w:rPr>
        <w:t xml:space="preserve">βουν; Τέταρτον, να απαγορευθεί η ιδιωτικοποίηση ανώριμων περιουσιακών στοιχείων. Πέμπτο, η απόφαση για το τι μπορεί να ιδιωτικοποιηθεί να είναι της Βουλής ή έστω του Υπουργικού Συμβουλίου μετά από </w:t>
      </w:r>
      <w:r>
        <w:rPr>
          <w:rFonts w:eastAsia="Times New Roman" w:cs="Times New Roman"/>
          <w:szCs w:val="24"/>
        </w:rPr>
        <w:t>έ</w:t>
      </w:r>
      <w:r>
        <w:rPr>
          <w:rFonts w:eastAsia="Times New Roman" w:cs="Times New Roman"/>
          <w:szCs w:val="24"/>
        </w:rPr>
        <w:t>κθεση του ταμείου σχετικά με την καταλληλότητα, την ωριμότ</w:t>
      </w:r>
      <w:r>
        <w:rPr>
          <w:rFonts w:eastAsia="Times New Roman" w:cs="Times New Roman"/>
          <w:szCs w:val="24"/>
        </w:rPr>
        <w:t xml:space="preserve">ητα δηλαδή των περιουσιακών στοιχείων. Έκτο, το </w:t>
      </w:r>
      <w:r>
        <w:rPr>
          <w:rFonts w:eastAsia="Times New Roman" w:cs="Times New Roman"/>
          <w:szCs w:val="24"/>
        </w:rPr>
        <w:t>δ</w:t>
      </w:r>
      <w:r>
        <w:rPr>
          <w:rFonts w:eastAsia="Times New Roman" w:cs="Times New Roman"/>
          <w:szCs w:val="24"/>
        </w:rPr>
        <w:t>ημόσιο να θέτει στόχο στο ταμείο για το μέρισμα που θέλει να πάρει. Έτσι θα έχουμε λιγότερους φόρους και περισσότερο κοινωνικό κράτος, για το οποίο -τάχα μου- κόπτεστε. Έβδομο, το ταμείο να έχει πλήρη ευχέρε</w:t>
      </w:r>
      <w:r>
        <w:rPr>
          <w:rFonts w:eastAsia="Times New Roman" w:cs="Times New Roman"/>
          <w:szCs w:val="24"/>
        </w:rPr>
        <w:t>ια διαχείρισης μακριά από κομματικές επιρροές είτε σε προσλήψεις είτε σε οτιδήποτε άλλο. Μόνο υπό αυτές τις προϋποθέσεις θα μπορούσα να το ψηφίσω.</w:t>
      </w:r>
    </w:p>
    <w:p w14:paraId="12E5570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υποκρισία περισσεύει. Το ξέρουν όλοι -Αντιπολίτευση και Συμπολίτευση- πως θεσ</w:t>
      </w:r>
      <w:r>
        <w:rPr>
          <w:rFonts w:eastAsia="Times New Roman" w:cs="Times New Roman"/>
          <w:szCs w:val="24"/>
        </w:rPr>
        <w:t>μοθετούμε με αυτό το νομοσχέδιο έναν νέο υπερεθνικό οργανισμό. Ο έλεγχός του δεν είναι στα στενά όρια της χώρας μας. Ως εκ τούτου, από το άρθρο 28 παράγραφος 2 του Συντάγματος υποχρεούμαστε να το κάνουμε με αυξημένη πλειοψηφία εκατόν ογδόντα Βουλευτών. Δεν</w:t>
      </w:r>
      <w:r>
        <w:rPr>
          <w:rFonts w:eastAsia="Times New Roman" w:cs="Times New Roman"/>
          <w:szCs w:val="24"/>
        </w:rPr>
        <w:t xml:space="preserve"> το άκουσα στην πρωινή, προσχηματική κουβέντα περί συνταγματικότητας. Δεν το είπατε στον ελληνικό λαό, ούτε η Συμπολίτευση ούτε η Αντιπολίτευση. Πού χάθηκαν τόσοι συνταγματολόγοι; </w:t>
      </w:r>
    </w:p>
    <w:p w14:paraId="12E5570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Είστε όλοι συνένοχοι στη σιωπή. Είστε όλοι συνένοχοι στην ομερτά. Εγώ τουλά</w:t>
      </w:r>
      <w:r>
        <w:rPr>
          <w:rFonts w:eastAsia="Times New Roman" w:cs="Times New Roman"/>
          <w:szCs w:val="24"/>
        </w:rPr>
        <w:t xml:space="preserve">χιστον τολμώ και το λέω. Η Κυβέρνηση φοβάται πως, αν το πει, θα πρέπει να ζητήσει τη βοήθεια της Αντιπολίτευσης ή θα αναγκαστεί να πάει σε εκλογές, αφού δεν θα περάσει η συμφωνία. Η Αντιπολίτευση θέλει το ταμείο κατά βάθος και φοβάται πως θα αναγκαστεί να </w:t>
      </w:r>
      <w:r>
        <w:rPr>
          <w:rFonts w:eastAsia="Times New Roman" w:cs="Times New Roman"/>
          <w:szCs w:val="24"/>
        </w:rPr>
        <w:t xml:space="preserve">δώσει συγκατάθεση. Στο βάθος δεν θέλει τις εκλογές. Έτσι, λοιπόν, είστε συνένοχοι. </w:t>
      </w:r>
    </w:p>
    <w:p w14:paraId="12E5571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Εγώ είμαι ξεκάθαρος. Καταγγέλλω την αντισυνταγματικότητα και λέω τους όρους κάτω από τους οποίους θα ψήφιζα. Όχι όπως είναι τώρα. </w:t>
      </w:r>
    </w:p>
    <w:p w14:paraId="12E5571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Κύριε Πρόεδρε, ζητάω να πω και δυο λόγια </w:t>
      </w:r>
      <w:r>
        <w:rPr>
          <w:rFonts w:eastAsia="Times New Roman" w:cs="Times New Roman"/>
          <w:szCs w:val="24"/>
        </w:rPr>
        <w:t>επί προσωπικού. Μια παρέκβαση ενός λεπτού θα κάνω. Αυτό το Βήμα, εδώ, είναι ιερό. Φιλοξενεί τους εξωκοινοβουλευτικούς Υπουργούς για να λογοδοτούν και να ενημερώνουν το Σώμα, όχι για να επιδεικνύουν την άγνοια και την αμετροέπειά τους. Ο κ. Αλεξιάδης συνεχί</w:t>
      </w:r>
      <w:r>
        <w:rPr>
          <w:rFonts w:eastAsia="Times New Roman" w:cs="Times New Roman"/>
          <w:szCs w:val="24"/>
        </w:rPr>
        <w:t xml:space="preserve">ζει να παραπλανά. Μας έφερε εδώ χθες μια σειρά δημοσιευμάτων για τροπολογίες της προηγούμενης Κυβέρνησης και αναρωτήθηκε αν εγώ ήμουν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ραμματέας τότε.</w:t>
      </w:r>
    </w:p>
    <w:p w14:paraId="12E55712" w14:textId="77777777" w:rsidR="00A37F14" w:rsidRDefault="002C15DC">
      <w:pPr>
        <w:spacing w:line="600" w:lineRule="auto"/>
        <w:ind w:firstLine="720"/>
        <w:jc w:val="both"/>
        <w:rPr>
          <w:rFonts w:eastAsia="Times New Roman"/>
          <w:szCs w:val="24"/>
        </w:rPr>
      </w:pPr>
      <w:r>
        <w:rPr>
          <w:rFonts w:eastAsia="Times New Roman"/>
          <w:szCs w:val="24"/>
        </w:rPr>
        <w:t>Ήμουν. Ε και; Δεν είχα κα</w:t>
      </w:r>
      <w:r>
        <w:rPr>
          <w:rFonts w:eastAsia="Times New Roman"/>
          <w:szCs w:val="24"/>
        </w:rPr>
        <w:t>μ</w:t>
      </w:r>
      <w:r>
        <w:rPr>
          <w:rFonts w:eastAsia="Times New Roman"/>
          <w:szCs w:val="24"/>
        </w:rPr>
        <w:t xml:space="preserve">μία σχέση, όπως το απέδειξα. Αν δεν ξέρει την κοινοβουλευτική διαδικασία, ας μην μιλάει καλύτερα και πάντως όχι την ώρα που χαρίζει πρόστιμα της Επιτροπής Ανταγωνισμού και ευνοεί το λαθρεμπόριο με αυτό εδώ το νομοσχέδιο που ψηφίζουμε. </w:t>
      </w:r>
    </w:p>
    <w:p w14:paraId="12E55713" w14:textId="77777777" w:rsidR="00A37F14" w:rsidRDefault="002C15DC">
      <w:pPr>
        <w:spacing w:line="600" w:lineRule="auto"/>
        <w:ind w:firstLine="720"/>
        <w:jc w:val="both"/>
        <w:rPr>
          <w:rFonts w:eastAsia="Times New Roman"/>
          <w:szCs w:val="24"/>
        </w:rPr>
      </w:pPr>
      <w:r>
        <w:rPr>
          <w:rFonts w:eastAsia="Times New Roman"/>
          <w:szCs w:val="24"/>
        </w:rPr>
        <w:t xml:space="preserve">Το ξαναλέω. Εγώ δεν </w:t>
      </w:r>
      <w:r>
        <w:rPr>
          <w:rFonts w:eastAsia="Times New Roman"/>
          <w:szCs w:val="24"/>
        </w:rPr>
        <w:t>δεχόμουν παρεμβάσεις, ει μη μόνον από τον νόμο. Η κυβέρνηση νομοθετούσε για να μας πει πώς να λειτουργούμε. Εσείς έτσι αντιλαμβάνεστε τον ρόλο του Γενικού Γραμματέα Δημοσίων Εσόδων; Του δίνετε εντολές για διευθετήσεις και το ανέχεται; Αιδώς!</w:t>
      </w:r>
    </w:p>
    <w:p w14:paraId="12E55714" w14:textId="77777777" w:rsidR="00A37F14" w:rsidRDefault="002C15DC">
      <w:pPr>
        <w:spacing w:line="600" w:lineRule="auto"/>
        <w:ind w:firstLine="720"/>
        <w:jc w:val="both"/>
        <w:rPr>
          <w:rFonts w:eastAsia="Times New Roman"/>
          <w:szCs w:val="24"/>
        </w:rPr>
      </w:pPr>
      <w:r>
        <w:rPr>
          <w:rFonts w:eastAsia="Times New Roman"/>
          <w:szCs w:val="24"/>
        </w:rPr>
        <w:t>Μας φέρατε μάλ</w:t>
      </w:r>
      <w:r>
        <w:rPr>
          <w:rFonts w:eastAsia="Times New Roman"/>
          <w:szCs w:val="24"/>
        </w:rPr>
        <w:t>ιστα δημοσίευμα που κατηγορούσε η «</w:t>
      </w:r>
      <w:r>
        <w:rPr>
          <w:rFonts w:eastAsia="Times New Roman"/>
          <w:szCs w:val="24"/>
        </w:rPr>
        <w:t>ΑΥΓΗ</w:t>
      </w:r>
      <w:r>
        <w:rPr>
          <w:rFonts w:eastAsia="Times New Roman"/>
          <w:szCs w:val="24"/>
        </w:rPr>
        <w:t xml:space="preserve">» τη Νέα Δημοκρατία για δώδεκα «ντροπολογίες». Το πέντε το είδατε πριν φέρετε το δημοσίευμα; Το είδατε; Μιλάει για σκάνδαλο με την ενημερότητα του </w:t>
      </w:r>
      <w:r>
        <w:rPr>
          <w:rFonts w:eastAsia="Times New Roman"/>
          <w:szCs w:val="24"/>
        </w:rPr>
        <w:t>Μ</w:t>
      </w:r>
      <w:r>
        <w:rPr>
          <w:rFonts w:eastAsia="Times New Roman"/>
          <w:szCs w:val="24"/>
        </w:rPr>
        <w:t>εγάρου</w:t>
      </w:r>
      <w:r>
        <w:rPr>
          <w:rFonts w:eastAsia="Times New Roman"/>
          <w:szCs w:val="24"/>
        </w:rPr>
        <w:t xml:space="preserve"> Μουσικής</w:t>
      </w:r>
      <w:r>
        <w:rPr>
          <w:rFonts w:eastAsia="Times New Roman"/>
          <w:szCs w:val="24"/>
        </w:rPr>
        <w:t>.</w:t>
      </w:r>
    </w:p>
    <w:p w14:paraId="12E55715" w14:textId="77777777" w:rsidR="00A37F14" w:rsidRDefault="002C15DC">
      <w:pPr>
        <w:spacing w:line="600" w:lineRule="auto"/>
        <w:ind w:firstLine="720"/>
        <w:jc w:val="both"/>
        <w:rPr>
          <w:rFonts w:eastAsia="Times New Roman"/>
          <w:b/>
          <w:szCs w:val="24"/>
        </w:rPr>
      </w:pPr>
      <w:r>
        <w:rPr>
          <w:rFonts w:eastAsia="Times New Roman"/>
          <w:b/>
          <w:szCs w:val="24"/>
        </w:rPr>
        <w:t xml:space="preserve">ΠΡΟΕΔΡΕΥΩΝ (Γεώργιος Λαμπρούλης): </w:t>
      </w:r>
      <w:r>
        <w:rPr>
          <w:rFonts w:eastAsia="Times New Roman"/>
          <w:szCs w:val="24"/>
        </w:rPr>
        <w:t>Κύριε Θεοχάρη, ολο</w:t>
      </w:r>
      <w:r>
        <w:rPr>
          <w:rFonts w:eastAsia="Times New Roman"/>
          <w:szCs w:val="24"/>
        </w:rPr>
        <w:t>κληρώστε, σας παρακαλώ.</w:t>
      </w:r>
    </w:p>
    <w:p w14:paraId="12E55716" w14:textId="77777777" w:rsidR="00A37F14" w:rsidRDefault="002C15DC">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Ολοκληρώνω, κύριε Πρόεδρε.</w:t>
      </w:r>
    </w:p>
    <w:p w14:paraId="12E55717" w14:textId="77777777" w:rsidR="00A37F14" w:rsidRDefault="002C15DC">
      <w:pPr>
        <w:spacing w:line="600" w:lineRule="auto"/>
        <w:ind w:firstLine="720"/>
        <w:jc w:val="both"/>
        <w:rPr>
          <w:rFonts w:eastAsia="Times New Roman"/>
          <w:szCs w:val="24"/>
        </w:rPr>
      </w:pPr>
      <w:r>
        <w:rPr>
          <w:rFonts w:eastAsia="Times New Roman"/>
          <w:szCs w:val="24"/>
        </w:rPr>
        <w:t>Από τότε το κάνατε δύο φορές εσείς με την Κυβέρνησή σας, δύο φορές για το Μέγαρο</w:t>
      </w:r>
      <w:r>
        <w:rPr>
          <w:rFonts w:eastAsia="Times New Roman"/>
          <w:szCs w:val="24"/>
        </w:rPr>
        <w:t xml:space="preserve"> Μουσικής</w:t>
      </w:r>
      <w:r>
        <w:rPr>
          <w:rFonts w:eastAsia="Times New Roman"/>
          <w:szCs w:val="24"/>
        </w:rPr>
        <w:t xml:space="preserve">. Με τον ν.4327 άρθρο 38 παράγραφος 2 και μετά με τον ν.4342 άρθρο 53 παράγραφος 1. </w:t>
      </w:r>
    </w:p>
    <w:p w14:paraId="12E55718" w14:textId="77777777" w:rsidR="00A37F14" w:rsidRDefault="002C15DC">
      <w:pPr>
        <w:spacing w:line="600" w:lineRule="auto"/>
        <w:ind w:firstLine="720"/>
        <w:jc w:val="both"/>
        <w:rPr>
          <w:rFonts w:eastAsia="Times New Roman"/>
          <w:szCs w:val="24"/>
        </w:rPr>
      </w:pPr>
      <w:r>
        <w:rPr>
          <w:rFonts w:eastAsia="Times New Roman"/>
          <w:szCs w:val="24"/>
        </w:rPr>
        <w:t xml:space="preserve">Δεν </w:t>
      </w:r>
      <w:r>
        <w:rPr>
          <w:rFonts w:eastAsia="Times New Roman"/>
          <w:szCs w:val="24"/>
        </w:rPr>
        <w:t>είδα την «</w:t>
      </w:r>
      <w:r>
        <w:rPr>
          <w:rFonts w:eastAsia="Times New Roman"/>
          <w:szCs w:val="24"/>
        </w:rPr>
        <w:t>ΑΥΓΗ</w:t>
      </w:r>
      <w:r>
        <w:rPr>
          <w:rFonts w:eastAsia="Times New Roman"/>
          <w:szCs w:val="24"/>
        </w:rPr>
        <w:t>» να μιλάει για ντροπή της Κυβέρνησης του ΣΥΡΙΖΑ. Δεν είδα εσάς να παραιτείστε.</w:t>
      </w:r>
    </w:p>
    <w:p w14:paraId="12E55719" w14:textId="77777777" w:rsidR="00A37F14" w:rsidRDefault="002C15DC">
      <w:pPr>
        <w:spacing w:line="600" w:lineRule="auto"/>
        <w:ind w:firstLine="720"/>
        <w:jc w:val="both"/>
        <w:rPr>
          <w:rFonts w:eastAsia="Times New Roman"/>
          <w:szCs w:val="24"/>
        </w:rPr>
      </w:pPr>
      <w:r>
        <w:rPr>
          <w:rFonts w:eastAsia="Times New Roman"/>
          <w:szCs w:val="24"/>
        </w:rPr>
        <w:t>Τα πράγματα είναι απλά. Επί ενάμισ</w:t>
      </w:r>
      <w:r>
        <w:rPr>
          <w:rFonts w:eastAsia="Times New Roman"/>
          <w:szCs w:val="24"/>
        </w:rPr>
        <w:t>η</w:t>
      </w:r>
      <w:r>
        <w:rPr>
          <w:rFonts w:eastAsia="Times New Roman"/>
          <w:szCs w:val="24"/>
        </w:rPr>
        <w:t xml:space="preserve"> χρόνο δεν αλλάζετε τη διάταξη που καταγγέλλετε! Είστε συνυπεύθυνοι και ύποπτοι! Συνυπεύθυνοι και ύποπτοι! Φύγετε ή σιωπήστε!</w:t>
      </w:r>
    </w:p>
    <w:p w14:paraId="12E5571A" w14:textId="77777777" w:rsidR="00A37F14" w:rsidRDefault="002C15DC">
      <w:pPr>
        <w:spacing w:line="600" w:lineRule="auto"/>
        <w:ind w:firstLine="720"/>
        <w:jc w:val="both"/>
        <w:rPr>
          <w:rFonts w:eastAsia="Times New Roman"/>
          <w:szCs w:val="24"/>
        </w:rPr>
      </w:pPr>
      <w:r>
        <w:rPr>
          <w:rFonts w:eastAsia="Times New Roman"/>
          <w:szCs w:val="24"/>
        </w:rPr>
        <w:t>Κ</w:t>
      </w:r>
      <w:r>
        <w:rPr>
          <w:rFonts w:eastAsia="Times New Roman"/>
          <w:szCs w:val="24"/>
        </w:rPr>
        <w:t>υρίες και κύριοι συνάδελφοι, πιστεύετε πως μετά από αυτή την ψήφιση όλα θα πάνε καλά και θα έρθει γρήγορα η ανάπτυξη.</w:t>
      </w:r>
    </w:p>
    <w:p w14:paraId="12E5571B" w14:textId="77777777" w:rsidR="00A37F14" w:rsidRDefault="002C15DC">
      <w:pPr>
        <w:spacing w:line="600" w:lineRule="auto"/>
        <w:ind w:firstLine="720"/>
        <w:jc w:val="both"/>
        <w:rPr>
          <w:rFonts w:eastAsia="Times New Roman"/>
          <w:b/>
          <w:szCs w:val="24"/>
        </w:rPr>
      </w:pPr>
      <w:r>
        <w:rPr>
          <w:rFonts w:eastAsia="Times New Roman"/>
          <w:b/>
          <w:szCs w:val="24"/>
        </w:rPr>
        <w:t xml:space="preserve">ΠΡΟΕΔΡΕΥΩΝ (Γεώργιος Λαμπρούλης): </w:t>
      </w:r>
      <w:r>
        <w:rPr>
          <w:rFonts w:eastAsia="Times New Roman"/>
          <w:szCs w:val="24"/>
        </w:rPr>
        <w:t>Κύριε Θεοχάρη, σας παρακαλώ! Υπερβήκατε και τα εννέα λεπτά.</w:t>
      </w:r>
    </w:p>
    <w:p w14:paraId="12E5571C" w14:textId="77777777" w:rsidR="00A37F14" w:rsidRDefault="002C15DC">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Τελείωσα, κύριε Π</w:t>
      </w:r>
      <w:r>
        <w:rPr>
          <w:rFonts w:eastAsia="Times New Roman"/>
          <w:szCs w:val="24"/>
        </w:rPr>
        <w:t>ρόεδρε.</w:t>
      </w:r>
    </w:p>
    <w:p w14:paraId="12E5571D" w14:textId="77777777" w:rsidR="00A37F14" w:rsidRDefault="002C15DC">
      <w:pPr>
        <w:spacing w:line="600" w:lineRule="auto"/>
        <w:ind w:firstLine="720"/>
        <w:jc w:val="both"/>
        <w:rPr>
          <w:rFonts w:eastAsia="Times New Roman"/>
          <w:szCs w:val="24"/>
        </w:rPr>
      </w:pPr>
      <w:r>
        <w:rPr>
          <w:rFonts w:eastAsia="Times New Roman"/>
          <w:szCs w:val="24"/>
        </w:rPr>
        <w:t>Μας είπατε πως αυτό δεν έγινε ακόμη, γιατί πέρ</w:t>
      </w:r>
      <w:r>
        <w:rPr>
          <w:rFonts w:eastAsia="Times New Roman"/>
          <w:szCs w:val="24"/>
        </w:rPr>
        <w:t>υ</w:t>
      </w:r>
      <w:r>
        <w:rPr>
          <w:rFonts w:eastAsia="Times New Roman"/>
          <w:szCs w:val="24"/>
        </w:rPr>
        <w:t>σι είχατε αυταπάτες. Λάθος. Πέρ</w:t>
      </w:r>
      <w:r>
        <w:rPr>
          <w:rFonts w:eastAsia="Times New Roman"/>
          <w:szCs w:val="24"/>
        </w:rPr>
        <w:t>υ</w:t>
      </w:r>
      <w:r>
        <w:rPr>
          <w:rFonts w:eastAsia="Times New Roman"/>
          <w:szCs w:val="24"/>
        </w:rPr>
        <w:t xml:space="preserve">σι είπατε ψέματα. Αυταπάτες έχετε σήμερα, καθώς ονειρεύεστε </w:t>
      </w:r>
      <w:r>
        <w:rPr>
          <w:rFonts w:eastAsia="Times New Roman"/>
          <w:szCs w:val="24"/>
        </w:rPr>
        <w:t>«</w:t>
      </w:r>
      <w:r>
        <w:rPr>
          <w:rFonts w:eastAsia="Times New Roman"/>
          <w:szCs w:val="24"/>
          <w:lang w:val="en-US"/>
        </w:rPr>
        <w:t>ELDORADO</w:t>
      </w:r>
      <w:r>
        <w:rPr>
          <w:rFonts w:eastAsia="Times New Roman"/>
          <w:szCs w:val="24"/>
        </w:rPr>
        <w:t>»</w:t>
      </w:r>
      <w:r>
        <w:rPr>
          <w:rFonts w:eastAsia="Times New Roman"/>
          <w:szCs w:val="24"/>
        </w:rPr>
        <w:t xml:space="preserve"> επενδύσεων. </w:t>
      </w:r>
    </w:p>
    <w:p w14:paraId="12E5571E" w14:textId="77777777" w:rsidR="00A37F14" w:rsidRDefault="002C15DC">
      <w:pPr>
        <w:spacing w:line="600" w:lineRule="auto"/>
        <w:ind w:firstLine="720"/>
        <w:jc w:val="both"/>
        <w:rPr>
          <w:rFonts w:eastAsia="Times New Roman"/>
          <w:szCs w:val="24"/>
        </w:rPr>
      </w:pPr>
      <w:r>
        <w:rPr>
          <w:rFonts w:eastAsia="Times New Roman"/>
          <w:szCs w:val="24"/>
        </w:rPr>
        <w:t xml:space="preserve">Η πραγματικότητα, όμως, θα έρθει αμείλικτη και όταν θα έρθει, δεν θα έχετε πού να </w:t>
      </w:r>
      <w:r>
        <w:rPr>
          <w:rFonts w:eastAsia="Times New Roman"/>
          <w:szCs w:val="24"/>
        </w:rPr>
        <w:t>κρυφτείτε.</w:t>
      </w:r>
    </w:p>
    <w:p w14:paraId="12E5571F" w14:textId="77777777" w:rsidR="00A37F14" w:rsidRDefault="002C15DC">
      <w:pPr>
        <w:spacing w:line="600" w:lineRule="auto"/>
        <w:ind w:firstLine="720"/>
        <w:jc w:val="both"/>
        <w:rPr>
          <w:rFonts w:eastAsia="Times New Roman"/>
          <w:szCs w:val="24"/>
        </w:rPr>
      </w:pPr>
      <w:r>
        <w:rPr>
          <w:rFonts w:eastAsia="Times New Roman"/>
          <w:szCs w:val="24"/>
        </w:rPr>
        <w:t>Σας ευχαριστώ.</w:t>
      </w:r>
    </w:p>
    <w:p w14:paraId="12E55720" w14:textId="77777777" w:rsidR="00A37F14" w:rsidRDefault="002C15DC">
      <w:pPr>
        <w:spacing w:line="600" w:lineRule="auto"/>
        <w:ind w:firstLine="720"/>
        <w:jc w:val="both"/>
        <w:rPr>
          <w:rFonts w:eastAsia="Times New Roman"/>
          <w:b/>
          <w:szCs w:val="24"/>
        </w:rPr>
      </w:pPr>
      <w:r>
        <w:rPr>
          <w:rFonts w:eastAsia="Times New Roman"/>
          <w:b/>
          <w:szCs w:val="24"/>
        </w:rPr>
        <w:t xml:space="preserve">ΠΡΟΕΔΡΕΥΩΝ (Γεώργιος Λαμπρούλης): </w:t>
      </w:r>
      <w:r>
        <w:rPr>
          <w:rFonts w:eastAsia="Times New Roman"/>
          <w:szCs w:val="24"/>
        </w:rPr>
        <w:t>Τον λόγο έχει ο κ. Τζελέπης, από τη Δημοκρατική Συμπαράταξη.</w:t>
      </w:r>
    </w:p>
    <w:p w14:paraId="12E55721" w14:textId="77777777" w:rsidR="00A37F14" w:rsidRDefault="002C15DC">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Ευχαριστώ, κύριε Πρόεδρε.</w:t>
      </w:r>
    </w:p>
    <w:p w14:paraId="12E55722" w14:textId="77777777" w:rsidR="00A37F14" w:rsidRDefault="002C15DC">
      <w:pPr>
        <w:spacing w:line="600" w:lineRule="auto"/>
        <w:ind w:firstLine="720"/>
        <w:jc w:val="both"/>
        <w:rPr>
          <w:rFonts w:eastAsia="Times New Roman"/>
          <w:szCs w:val="24"/>
        </w:rPr>
      </w:pPr>
      <w:r>
        <w:rPr>
          <w:rFonts w:eastAsia="Times New Roman"/>
          <w:szCs w:val="24"/>
        </w:rPr>
        <w:t xml:space="preserve">Κυρίες και κύριοι συνάδελφοι της </w:t>
      </w:r>
      <w:r>
        <w:rPr>
          <w:rFonts w:eastAsia="Times New Roman"/>
          <w:szCs w:val="24"/>
        </w:rPr>
        <w:t>σ</w:t>
      </w:r>
      <w:r>
        <w:rPr>
          <w:rFonts w:eastAsia="Times New Roman"/>
          <w:szCs w:val="24"/>
        </w:rPr>
        <w:t>υγκυβέρνησης, αφού προηγουμένως έχετε εξοντώσει με την φορ</w:t>
      </w:r>
      <w:r>
        <w:rPr>
          <w:rFonts w:eastAsia="Times New Roman"/>
          <w:szCs w:val="24"/>
        </w:rPr>
        <w:t>οεπιδρομή και την εισφοροεπιδρομή δήμευσης των εισοδημάτων των αγροτών, των νέων επαγγελματιών, των μικρομεσαίων, των επιστημόνων, επιχειρείτε τώρα, δύο εβδομάδες μετά, να αποτελειώσετε τους πάντες και τα πάντα και κάθε ελληνικό νοικοκυριό με τους έμμεσους</w:t>
      </w:r>
      <w:r>
        <w:rPr>
          <w:rFonts w:eastAsia="Times New Roman"/>
          <w:szCs w:val="24"/>
        </w:rPr>
        <w:t xml:space="preserve"> φόρους, τους πλέον άδικους, που πλήττουν κυρίως τα φτωχά και τα μεσαία λαϊκά στρώματα. Αλλάζετε τη ζωή με το συγκεκριμένο νομοσχέδιο εκατομμυρίων Ελλήνων. Μόνο φρίκη πλέον προκαλείτε σε κάθε ελληνικό νοικοκυριό με αυτό το νομοσχέδιο και απελπισία, άσχετα </w:t>
      </w:r>
      <w:r>
        <w:rPr>
          <w:rFonts w:eastAsia="Times New Roman"/>
          <w:szCs w:val="24"/>
        </w:rPr>
        <w:t>αν ο κ. Τσακαλώτος μ</w:t>
      </w:r>
      <w:r>
        <w:rPr>
          <w:rFonts w:eastAsia="Times New Roman"/>
          <w:szCs w:val="24"/>
        </w:rPr>
        <w:t>ά</w:t>
      </w:r>
      <w:r>
        <w:rPr>
          <w:rFonts w:eastAsia="Times New Roman"/>
          <w:szCs w:val="24"/>
        </w:rPr>
        <w:t xml:space="preserve">ς λέει ότι η απελπισία όταν επικρατεί στον ελληνικό λαό, είναι εχθρός της Αριστεράς. Ο ίδιος την προκαλεί αυτή την απελπισία. </w:t>
      </w:r>
    </w:p>
    <w:p w14:paraId="12E55723" w14:textId="77777777" w:rsidR="00A37F14" w:rsidRDefault="002C15DC">
      <w:pPr>
        <w:spacing w:line="600" w:lineRule="auto"/>
        <w:ind w:firstLine="720"/>
        <w:jc w:val="both"/>
        <w:rPr>
          <w:rFonts w:eastAsia="Times New Roman"/>
          <w:szCs w:val="24"/>
        </w:rPr>
      </w:pPr>
      <w:r>
        <w:rPr>
          <w:rFonts w:eastAsia="Times New Roman"/>
          <w:szCs w:val="24"/>
        </w:rPr>
        <w:t xml:space="preserve">Εμείς κατανοούμε τις αριστερίστικες ιδεοληψίες σας περί ανακατανομής των φορολογικών βαρών και άλλα τέτοια </w:t>
      </w:r>
      <w:r>
        <w:rPr>
          <w:rFonts w:eastAsia="Times New Roman"/>
          <w:szCs w:val="24"/>
        </w:rPr>
        <w:t>όμορφα. Εσείς κατανοείτε, όμως, πως η επιβολή έμμεσων φόρων είναι μακράν της αριστεράς ιδεολογίας σας, πως πλήττει τους πλέον ανυπεράσπιστούς συμπολίτες μας, για τους οποίους, όπως λέγατε, εμείς αδιαφορούσαμε; Μη μου ξαναπείτε πως αυτά ψηφίστηκαν το 2015 κ</w:t>
      </w:r>
      <w:r>
        <w:rPr>
          <w:rFonts w:eastAsia="Times New Roman"/>
          <w:szCs w:val="24"/>
        </w:rPr>
        <w:t xml:space="preserve">αι κρίθηκαν τον Σεπτέμβρη, γιατί τότε και εγώ θα επικαλεστώ τον ιδεολογικό σας κόφτη. </w:t>
      </w:r>
    </w:p>
    <w:p w14:paraId="12E55724" w14:textId="77777777" w:rsidR="00A37F14" w:rsidRDefault="002C15DC">
      <w:pPr>
        <w:spacing w:line="600" w:lineRule="auto"/>
        <w:ind w:firstLine="720"/>
        <w:jc w:val="both"/>
        <w:rPr>
          <w:rFonts w:eastAsia="Times New Roman"/>
          <w:szCs w:val="24"/>
        </w:rPr>
      </w:pPr>
      <w:r>
        <w:rPr>
          <w:rFonts w:eastAsia="Times New Roman"/>
          <w:szCs w:val="24"/>
        </w:rPr>
        <w:t>Τι έγινε, κυρίες και κύριοι συνάδελφοι της Συμπολιτεύσεως, εδώ ο κόφτης σας δεν λειτουργεί; Μας φέρατε, όμως, τον δημοσιονομικό κόφτη, ο οποίος θα λειτουργεί πολύ καλά σ</w:t>
      </w:r>
      <w:r>
        <w:rPr>
          <w:rFonts w:eastAsia="Times New Roman"/>
          <w:szCs w:val="24"/>
        </w:rPr>
        <w:t xml:space="preserve">τους μισθούς και τις συντάξεις. </w:t>
      </w:r>
    </w:p>
    <w:p w14:paraId="12E55725" w14:textId="77777777" w:rsidR="00A37F14" w:rsidRDefault="002C15DC">
      <w:pPr>
        <w:spacing w:line="600" w:lineRule="auto"/>
        <w:ind w:firstLine="720"/>
        <w:jc w:val="both"/>
        <w:rPr>
          <w:rFonts w:eastAsia="Times New Roman"/>
          <w:szCs w:val="24"/>
        </w:rPr>
      </w:pPr>
      <w:r>
        <w:rPr>
          <w:rFonts w:eastAsia="Times New Roman"/>
          <w:szCs w:val="24"/>
        </w:rPr>
        <w:t>Αυτό το νομοσχέδιο θα ψηφιστεί από εσάς, κυρίες και κύριοι Βουλευτές της Συμπολιτεύσεως, από εσάς που βγαίνατε στις πλατείες, που φωνάζατε τότε, που σηκώνατε το μπαϊράκι της επανάστασης για ξεπούλημα της δημόσιας περιουσίας</w:t>
      </w:r>
      <w:r>
        <w:rPr>
          <w:rFonts w:eastAsia="Times New Roman"/>
          <w:szCs w:val="24"/>
        </w:rPr>
        <w:t>, για πταίσματα τότε μπροστά σε αυτά τα οποία φέρνετε, για το «κανένα σπίτι στα χέρια τραπεζίτη».</w:t>
      </w:r>
    </w:p>
    <w:p w14:paraId="12E55726" w14:textId="77777777" w:rsidR="00A37F14" w:rsidRDefault="002C15DC">
      <w:pPr>
        <w:spacing w:line="600" w:lineRule="auto"/>
        <w:ind w:firstLine="720"/>
        <w:jc w:val="both"/>
        <w:rPr>
          <w:rFonts w:eastAsia="Times New Roman"/>
          <w:szCs w:val="24"/>
        </w:rPr>
      </w:pPr>
      <w:r>
        <w:rPr>
          <w:rFonts w:eastAsia="Times New Roman"/>
          <w:szCs w:val="24"/>
        </w:rPr>
        <w:t>Τώρα τα δίνετε όλα για τον ΕΝΦΙΑ, ο οποίος λέγατε ότι ήταν άδικος, ότι δεν διορθώνεται, ότι θα τον καταργούσατε.</w:t>
      </w:r>
    </w:p>
    <w:p w14:paraId="12E5572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Κι έρχεστε σήμερα εσείς που χρησιμοποιούσατε </w:t>
      </w:r>
      <w:r>
        <w:rPr>
          <w:rFonts w:eastAsia="Times New Roman" w:cs="Times New Roman"/>
          <w:szCs w:val="24"/>
        </w:rPr>
        <w:t>τότε πολύ εύκολους, πιασάρικους χαρακτηρισμούς εις βάρος μας και ψηφίζετε μία συμφωνία, η οποία οδηγεί τη χώρα στην απόλυτη υποτέλεια. Δυστυχώς ο ελληνικός λαός έπρεπε να ζήσει και την εκδοχή ΣΥΡΙΖΑ για να κατανοήσει το βάρος και τη συνθετικότητα του οικον</w:t>
      </w:r>
      <w:r>
        <w:rPr>
          <w:rFonts w:eastAsia="Times New Roman" w:cs="Times New Roman"/>
          <w:szCs w:val="24"/>
        </w:rPr>
        <w:t xml:space="preserve">ομικού και κατ’ επέκταση του πολιτικού προβλήματος της χώρας. Μόνο, όμως, που προκαλέσατε βαθιά βλάβη στη χώρα και στη νέα γενιά ιδιαίτερα. </w:t>
      </w:r>
    </w:p>
    <w:p w14:paraId="12E5572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Σας ρωτώ τώρα: Πού είναι η εθνική σας υπερηφάνεια; Πού πήγαν οι πατριωτικές σας ιδέες, το εθνικό σας φρόνημα, το αρ</w:t>
      </w:r>
      <w:r>
        <w:rPr>
          <w:rFonts w:eastAsia="Times New Roman" w:cs="Times New Roman"/>
          <w:szCs w:val="24"/>
        </w:rPr>
        <w:t xml:space="preserve">ιστερό σας φρόνημα; Και μάλιστα χωρίζετε τώρα τον ιστορικό χρόνο προ Σεπτεμβρίου του 2015 και μετά. </w:t>
      </w:r>
    </w:p>
    <w:p w14:paraId="12E5572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Έχετε την εντύπωση ότι ο Σεπτέμβριος του 2015 είναι για εσάς η πολιτική </w:t>
      </w:r>
      <w:r>
        <w:rPr>
          <w:rFonts w:eastAsia="Times New Roman" w:cs="Times New Roman"/>
          <w:szCs w:val="24"/>
        </w:rPr>
        <w:t>κ</w:t>
      </w:r>
      <w:r>
        <w:rPr>
          <w:rFonts w:eastAsia="Times New Roman" w:cs="Times New Roman"/>
          <w:szCs w:val="24"/>
        </w:rPr>
        <w:t>ολυμβήθρα του Σιλωάμ</w:t>
      </w:r>
      <w:r>
        <w:rPr>
          <w:rFonts w:eastAsia="Times New Roman" w:cs="Times New Roman"/>
          <w:szCs w:val="24"/>
        </w:rPr>
        <w:t>,</w:t>
      </w:r>
      <w:r>
        <w:rPr>
          <w:rFonts w:eastAsia="Times New Roman" w:cs="Times New Roman"/>
          <w:szCs w:val="24"/>
        </w:rPr>
        <w:t xml:space="preserve"> όπου από κει και έπειτα εξαγνίζεστε και δεν κουβαλάτε τις αμ</w:t>
      </w:r>
      <w:r>
        <w:rPr>
          <w:rFonts w:eastAsia="Times New Roman" w:cs="Times New Roman"/>
          <w:szCs w:val="24"/>
        </w:rPr>
        <w:t xml:space="preserve">αρτίες όσων είχατε υποσχεθεί στον ελληνικό λαό, τον οποίο εξαπατήσατε για να κάνετε κόμμα, για να πάρετε την Κυβέρνηση, για να στήσετε καθεστώς σήμερα, αυτό που στήνετε με το κράτος; </w:t>
      </w:r>
    </w:p>
    <w:p w14:paraId="12E5572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Όχι, κυρίες και κύριοι συνάδελφοι, δεν λειτουργείτε σε ένα πολιτικά αποσ</w:t>
      </w:r>
      <w:r>
        <w:rPr>
          <w:rFonts w:eastAsia="Times New Roman" w:cs="Times New Roman"/>
          <w:szCs w:val="24"/>
        </w:rPr>
        <w:t xml:space="preserve">τειρωμένο περιβάλλον που σας εξαγνίζει. Δυστυχώς αυτά θα σας ακολουθούν και πολύ περισσότερο τα νομοσχέδια, τα οποία μας φέρνετε σήμερα εδώ. </w:t>
      </w:r>
    </w:p>
    <w:p w14:paraId="12E5572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Έπεσαν οι μάσκες. Και βλέπουμε από εσάς άλλος να θρηνεί γιατί είναι –λέει- εκτός της ιδεολογίας του, άλλος θα κλάψ</w:t>
      </w:r>
      <w:r>
        <w:rPr>
          <w:rFonts w:eastAsia="Times New Roman" w:cs="Times New Roman"/>
          <w:szCs w:val="24"/>
        </w:rPr>
        <w:t xml:space="preserve">ει αν εκποιηθούν οι δημόσιες επιχειρήσεις, άλλος με πόνο καρδιάς θα τα υπογράψει. </w:t>
      </w:r>
    </w:p>
    <w:p w14:paraId="12E5572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Μία είναι η πράξη σε αυτή την περίπτωση και μάλιστα γενναία: Ή καταψηφίζει ή παραιτείται. Κάτι που το πράξαμε εμείς και παραμείναμε πιστοί στις ιδέες μας. Δεν πουληθήκαμε με</w:t>
      </w:r>
      <w:r>
        <w:rPr>
          <w:rFonts w:eastAsia="Times New Roman" w:cs="Times New Roman"/>
          <w:szCs w:val="24"/>
        </w:rPr>
        <w:t xml:space="preserve"> πολιτικές μεταγραφές για μια κυβερνητική καρέκλα. </w:t>
      </w:r>
    </w:p>
    <w:p w14:paraId="12E5572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ΠΑΣΟΚ-ΔΗΜΑΡ) </w:t>
      </w:r>
    </w:p>
    <w:p w14:paraId="12E5572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Όχι τσάμπα μαγκιές, λοιπόν! Αυτούς τους έχετε στις τάξεις σας. Σας τους χαρίσαμε! Να τους χαίρεστε! </w:t>
      </w:r>
    </w:p>
    <w:p w14:paraId="12E5572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Δεν θα πω για τη σουρεαλιστ</w:t>
      </w:r>
      <w:r>
        <w:rPr>
          <w:rFonts w:eastAsia="Times New Roman" w:cs="Times New Roman"/>
          <w:szCs w:val="24"/>
        </w:rPr>
        <w:t xml:space="preserve">ική τραγωδία, γιατί πραγματικά οι λέξεις έχουν χάσει το νόημά τους. Δεν χρειάζεται να ασχοληθώ με αυτά, γιατί πραγματικά είναι πολύ κρίσιμη η κατάσταση στον ελληνικό λαό για να πούμε ξανά τι λέγατε και τι πράττετε σήμερα. </w:t>
      </w:r>
    </w:p>
    <w:p w14:paraId="12E5573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Το νομοσχέδιο αυτό, δυστυχώς, είν</w:t>
      </w:r>
      <w:r>
        <w:rPr>
          <w:rFonts w:eastAsia="Times New Roman" w:cs="Times New Roman"/>
          <w:szCs w:val="24"/>
        </w:rPr>
        <w:t xml:space="preserve">αι η επιτομή της πλήρους παράδοσης μίας αναξιόπιστης, υποταγμένης και υποτελούς χώρας στους δανειστές με ευθύνη δική σας. Με τις διατάξεις που προωθείτε έχει χαθεί η εθνική κυριαρχία. Με αυτή τη συμφωνία μετατρέπετε τη χώρα σε αποικία, το νέο προτεκτοράτο </w:t>
      </w:r>
      <w:r>
        <w:rPr>
          <w:rFonts w:eastAsia="Times New Roman" w:cs="Times New Roman"/>
          <w:szCs w:val="24"/>
        </w:rPr>
        <w:t xml:space="preserve">των κ. Τσίπρα – Καμμένου. </w:t>
      </w:r>
    </w:p>
    <w:p w14:paraId="12E5573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Πλήθος ζητημάτων, όμως, σε αυτό το νομοσχέδιο θίγουν τον πυρήνα του κράτους δικαίου και της διάκρισης εξουσιών. Αυτόματος μηχανισμός δημοσιονομικής προσαρμογής προβλέπει τη θέσπιση περιοριστικών μέτρων που μπορεί να φτάνουν και σ</w:t>
      </w:r>
      <w:r>
        <w:rPr>
          <w:rFonts w:eastAsia="Times New Roman" w:cs="Times New Roman"/>
          <w:szCs w:val="24"/>
        </w:rPr>
        <w:t>ε περικοπές μισθών και συντάξεων, κατά παράβαση της κοινοβουλευτικής δημοκρατίας. Και θίγεται έτσι ο πυρήνας διάκρισης των εξουσιών. Η αύξηση, επίσης, των φόρων στην κατανάλωση πλήττει δυσανάλογα -όπως προανέφερα- κατά παράβαση της αρχής της αναλογικής ισό</w:t>
      </w:r>
      <w:r>
        <w:rPr>
          <w:rFonts w:eastAsia="Times New Roman" w:cs="Times New Roman"/>
          <w:szCs w:val="24"/>
        </w:rPr>
        <w:t xml:space="preserve">τητας, τους πιο αδύναμους. </w:t>
      </w:r>
    </w:p>
    <w:p w14:paraId="12E5573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Σκοπός του υπερταμείου –λέει- είναι η πώληση της δημόσιας και κρατικής περιουσίας των Ελλήνων. Το εγχείρημα αποπληρωμής κρατικού χρέους με τα προϊόντα πώλησης της ελληνικής δημόσιας περιουσίας είναι ό,τι πιο αντιαναπτυξιακό. Και</w:t>
      </w:r>
      <w:r>
        <w:rPr>
          <w:rFonts w:eastAsia="Times New Roman" w:cs="Times New Roman"/>
          <w:szCs w:val="24"/>
        </w:rPr>
        <w:t xml:space="preserve"> έρχεστε τώρα και μας λέτε ότι «ξέρετε, εμείς θα μεριμνήσουμε, ούτως ώστε το 50% να πηγαίνει στην ανάπτυξη». Θα σας παρακαλούσα να διαβάσετε το άρθρο 200, σελίδα 516, όπου λέει ότι η επενδυτική πολιτική περιλαμβάνει και τη διαδικασία καθορισμού των ποσοστι</w:t>
      </w:r>
      <w:r>
        <w:rPr>
          <w:rFonts w:eastAsia="Times New Roman" w:cs="Times New Roman"/>
          <w:szCs w:val="24"/>
        </w:rPr>
        <w:t xml:space="preserve">αίων ορίων κάθε κατηγορίας επενδύσεων. Και αυτό θα σας το καθορίζουν ακόμη. </w:t>
      </w:r>
    </w:p>
    <w:p w14:paraId="12E5573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Ο κύριος δε ο οποίος κάνει κουμάντο σε αυτό το υπερταμείο, είναι το </w:t>
      </w:r>
      <w:r>
        <w:rPr>
          <w:rFonts w:eastAsia="Times New Roman" w:cs="Times New Roman"/>
          <w:szCs w:val="24"/>
        </w:rPr>
        <w:t>ε</w:t>
      </w:r>
      <w:r>
        <w:rPr>
          <w:rFonts w:eastAsia="Times New Roman" w:cs="Times New Roman"/>
          <w:szCs w:val="24"/>
        </w:rPr>
        <w:t xml:space="preserve">ποπτικό </w:t>
      </w:r>
      <w:r>
        <w:rPr>
          <w:rFonts w:eastAsia="Times New Roman" w:cs="Times New Roman"/>
          <w:szCs w:val="24"/>
        </w:rPr>
        <w:t>σ</w:t>
      </w:r>
      <w:r>
        <w:rPr>
          <w:rFonts w:eastAsia="Times New Roman" w:cs="Times New Roman"/>
          <w:szCs w:val="24"/>
        </w:rPr>
        <w:t>υμβούλιο, το οποίο διορίζεται από τους εταίρους. Αυτό διορίζει το διοικητικό συμβούλιο και ό,τι απόφα</w:t>
      </w:r>
      <w:r>
        <w:rPr>
          <w:rFonts w:eastAsia="Times New Roman" w:cs="Times New Roman"/>
          <w:szCs w:val="24"/>
        </w:rPr>
        <w:t xml:space="preserve">ση πάρει, μέσω της γενικής συνέλευσης ο ένας και μοναδικός μέτοχος, το ελληνικό κράτος, πρέπει να έχει τη σύμφωνη γνώμη του </w:t>
      </w:r>
      <w:r>
        <w:rPr>
          <w:rFonts w:eastAsia="Times New Roman" w:cs="Times New Roman"/>
          <w:szCs w:val="24"/>
        </w:rPr>
        <w:t>ε</w:t>
      </w:r>
      <w:r>
        <w:rPr>
          <w:rFonts w:eastAsia="Times New Roman" w:cs="Times New Roman"/>
          <w:szCs w:val="24"/>
        </w:rPr>
        <w:t xml:space="preserve">ποπτικού </w:t>
      </w:r>
      <w:r>
        <w:rPr>
          <w:rFonts w:eastAsia="Times New Roman" w:cs="Times New Roman"/>
          <w:szCs w:val="24"/>
        </w:rPr>
        <w:t>σ</w:t>
      </w:r>
      <w:r>
        <w:rPr>
          <w:rFonts w:eastAsia="Times New Roman" w:cs="Times New Roman"/>
          <w:szCs w:val="24"/>
        </w:rPr>
        <w:t xml:space="preserve">υμβουλίου. Δέσατε το ελληνικό κράτος, δυστυχώς, χειροπόδαρα στους εταίρους και αυτή είναι δική σας ευθύνη. </w:t>
      </w:r>
    </w:p>
    <w:p w14:paraId="12E5573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για να έρ</w:t>
      </w:r>
      <w:r>
        <w:rPr>
          <w:rFonts w:eastAsia="Times New Roman" w:cs="Times New Roman"/>
          <w:szCs w:val="24"/>
        </w:rPr>
        <w:t xml:space="preserve">θω λίγο και στον ΕΝΦΙΑ και τελειώνω, κύριε Πρόεδρε. </w:t>
      </w:r>
    </w:p>
    <w:p w14:paraId="12E5573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Ακούμε εδώ πέρα για τον ΕΝΦΙΑ ότι μειώσαμε τις αντικειμενικές αξίες. Θα εισπράξουμε τα ίδια, αλλά δεν θα επιβαρυνθεί κανένας. Με συγχωρείτε, ποιοι είστε δηλαδή; Πώς θα το πράξετε αυτό; Κάνετε κάτι πολύ έ</w:t>
      </w:r>
      <w:r>
        <w:rPr>
          <w:rFonts w:eastAsia="Times New Roman" w:cs="Times New Roman"/>
          <w:szCs w:val="24"/>
        </w:rPr>
        <w:t xml:space="preserve">ξυπνο, δυστυχώς. Αυξάνετε τις κλίμακες, όλους τους συντελεστές κατά μέσο όρο 23,5% και ιδιαίτερα δε για τους αγρότες. </w:t>
      </w:r>
    </w:p>
    <w:p w14:paraId="12E5573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Εδώ κάνατε το κουτοπόνηρο. Εντάξατε όλα τα αγροτεμάχια κανονικά σε ζώνες. Τα προσθέτετε συνολικά στην ακίνητη περιουσία</w:t>
      </w:r>
      <w:r>
        <w:rPr>
          <w:rFonts w:eastAsia="Times New Roman" w:cs="Times New Roman"/>
          <w:szCs w:val="24"/>
        </w:rPr>
        <w:t>,</w:t>
      </w:r>
      <w:r>
        <w:rPr>
          <w:rFonts w:eastAsia="Times New Roman" w:cs="Times New Roman"/>
          <w:szCs w:val="24"/>
        </w:rPr>
        <w:t xml:space="preserve"> που μέχρι τώρα ε</w:t>
      </w:r>
      <w:r>
        <w:rPr>
          <w:rFonts w:eastAsia="Times New Roman" w:cs="Times New Roman"/>
          <w:szCs w:val="24"/>
        </w:rPr>
        <w:t>ξαιρούταν</w:t>
      </w:r>
      <w:r>
        <w:rPr>
          <w:rFonts w:eastAsia="Times New Roman" w:cs="Times New Roman"/>
          <w:szCs w:val="24"/>
        </w:rPr>
        <w:t>,</w:t>
      </w:r>
      <w:r>
        <w:rPr>
          <w:rFonts w:eastAsia="Times New Roman" w:cs="Times New Roman"/>
          <w:szCs w:val="24"/>
        </w:rPr>
        <w:t xml:space="preserve"> κι έρχονται οι αγρότες, που οπωσδήποτε έχουν ένα σπίτι ή ένα, δύο αγροτεμάχια, τα οποία είναι πάνω από 200.000 και εκεί η αύξηση είναι πλέον του 200%. </w:t>
      </w:r>
    </w:p>
    <w:p w14:paraId="12E55737" w14:textId="77777777" w:rsidR="00A37F14" w:rsidRDefault="002C15DC">
      <w:pPr>
        <w:spacing w:line="600" w:lineRule="auto"/>
        <w:ind w:firstLine="720"/>
        <w:jc w:val="both"/>
        <w:rPr>
          <w:rFonts w:eastAsia="Times New Roman"/>
          <w:szCs w:val="24"/>
        </w:rPr>
      </w:pPr>
      <w:r>
        <w:rPr>
          <w:rFonts w:eastAsia="Times New Roman"/>
          <w:szCs w:val="24"/>
        </w:rPr>
        <w:t xml:space="preserve">Ένας αγρότης, που μέχρι τώρα πλήρωνε για το αγροτεμάχιο 2 με 3 ευρώ, θα πληρώνει 6 με 7 ευρώ </w:t>
      </w:r>
      <w:r>
        <w:rPr>
          <w:rFonts w:eastAsia="Times New Roman"/>
          <w:szCs w:val="24"/>
        </w:rPr>
        <w:t>το στρέμμα, κύριε Υπουργέ. Από τους αγρότες τα παίρνετε και πάλι και δυστυχώς, όπως έχω πει επανειλημμένα, όπου έχετε δημοσιονομική τρύπα θεωρείτε ότι βρήκατε τους διαπλεκόμενους, θεωρείτε ότι βρήκατε την πλούσια τάξη</w:t>
      </w:r>
      <w:r>
        <w:rPr>
          <w:rFonts w:eastAsia="Times New Roman"/>
          <w:szCs w:val="24"/>
        </w:rPr>
        <w:t>,</w:t>
      </w:r>
      <w:r>
        <w:rPr>
          <w:rFonts w:eastAsia="Times New Roman"/>
          <w:szCs w:val="24"/>
        </w:rPr>
        <w:t xml:space="preserve"> η οποία δεν πλήρωνε φόρους και ότι έκ</w:t>
      </w:r>
      <w:r>
        <w:rPr>
          <w:rFonts w:eastAsia="Times New Roman"/>
          <w:szCs w:val="24"/>
        </w:rPr>
        <w:t>ανε φοροδιαφυγή, εισφοροδιαφυγή.</w:t>
      </w:r>
    </w:p>
    <w:p w14:paraId="12E55738" w14:textId="77777777" w:rsidR="00A37F14" w:rsidRDefault="002C15DC">
      <w:pPr>
        <w:spacing w:line="600" w:lineRule="auto"/>
        <w:ind w:firstLine="720"/>
        <w:jc w:val="both"/>
        <w:rPr>
          <w:rFonts w:eastAsia="Times New Roman"/>
          <w:szCs w:val="24"/>
        </w:rPr>
      </w:pPr>
      <w:r>
        <w:rPr>
          <w:rFonts w:eastAsia="Times New Roman"/>
          <w:szCs w:val="24"/>
        </w:rPr>
        <w:t>Από την άλλη πλευρά, ο κύριος Υπουργός μάς είπε για τους αγρότες ότι τελείωσαν να είναι πολίτες αυτής της κατηγορίας. Κάνετε κι εκεί κάτι πολύ έξυπνο. Λίγο-πολύ, το φορολογικό έρχεται και ισορροπεί. Έχει μια αύξηση</w:t>
      </w:r>
      <w:r>
        <w:rPr>
          <w:rFonts w:eastAsia="Times New Roman"/>
          <w:szCs w:val="24"/>
        </w:rPr>
        <w:t>,</w:t>
      </w:r>
      <w:r>
        <w:rPr>
          <w:rFonts w:eastAsia="Times New Roman"/>
          <w:szCs w:val="24"/>
        </w:rPr>
        <w:t xml:space="preserve"> την οπο</w:t>
      </w:r>
      <w:r>
        <w:rPr>
          <w:rFonts w:eastAsia="Times New Roman"/>
          <w:szCs w:val="24"/>
        </w:rPr>
        <w:t>ία θα την πληρώσουν οι αγρότες, αλλά σταδιακά. Τους τα παίρνετε με τις ασφαλιστικές εισφορές, 27% επί του εισοδήματος, συν τις επιδοτήσεις μέσα, οι οποίες ήταν αφορολόγητες. Μόνο οι ασφαλιστικές εισφορές είναι 27%, συν 22%-45% η φορολογία, ήδη του παίρνετε</w:t>
      </w:r>
      <w:r>
        <w:rPr>
          <w:rFonts w:eastAsia="Times New Roman"/>
          <w:szCs w:val="24"/>
        </w:rPr>
        <w:t xml:space="preserve"> το 60% του εισοδήματος του και των επιδοτήσεών του.</w:t>
      </w:r>
    </w:p>
    <w:p w14:paraId="12E55739"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ΠΡΟΕΔΡΕΩΝ (Γεώργιος Λαμπρούλης): </w:t>
      </w:r>
      <w:r>
        <w:rPr>
          <w:rFonts w:eastAsia="Times New Roman"/>
          <w:szCs w:val="24"/>
        </w:rPr>
        <w:t xml:space="preserve">Κύριε Τζελέπη, σας παρακαλώ πολύ. Ήδη, πλησιάζετε εννέα λεπτά κι εσείς. Δεν πάει έτσι. </w:t>
      </w:r>
    </w:p>
    <w:p w14:paraId="12E5573A" w14:textId="77777777" w:rsidR="00A37F14" w:rsidRDefault="002C15DC">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Κλείνω, κύριε Πρόεδρε, κι ευχαριστώ για την ανοχή σας.</w:t>
      </w:r>
    </w:p>
    <w:p w14:paraId="12E5573B" w14:textId="77777777" w:rsidR="00A37F14" w:rsidRDefault="002C15DC">
      <w:pPr>
        <w:spacing w:line="600" w:lineRule="auto"/>
        <w:ind w:firstLine="720"/>
        <w:jc w:val="both"/>
        <w:rPr>
          <w:rFonts w:eastAsia="Times New Roman"/>
          <w:szCs w:val="24"/>
        </w:rPr>
      </w:pPr>
      <w:r>
        <w:rPr>
          <w:rFonts w:eastAsia="Times New Roman"/>
          <w:szCs w:val="24"/>
        </w:rPr>
        <w:t xml:space="preserve">Ήθελα να πω ότι είστε η Κυβέρνηση του «ναι» σε όλα. «Σόιμπλε, στα δίνω όλα», λέτε. Έχετε υπογράψει την υποθήκη της χώρας και πανηγυρίζετε. </w:t>
      </w:r>
    </w:p>
    <w:p w14:paraId="12E5573C" w14:textId="77777777" w:rsidR="00A37F14" w:rsidRDefault="002C15DC">
      <w:pPr>
        <w:spacing w:line="600" w:lineRule="auto"/>
        <w:ind w:firstLine="720"/>
        <w:jc w:val="both"/>
        <w:rPr>
          <w:rFonts w:eastAsia="Times New Roman"/>
          <w:b/>
          <w:szCs w:val="24"/>
        </w:rPr>
      </w:pPr>
      <w:r>
        <w:rPr>
          <w:rFonts w:eastAsia="Times New Roman"/>
          <w:szCs w:val="24"/>
        </w:rPr>
        <w:t xml:space="preserve">Το δε αποτύπωμα που λέτε ότι θέλετε να αφήσετε, μάλλον το βάλατε με το δεξί σας χέρι, γιατί έτσι σας έμαθε, όπως το </w:t>
      </w:r>
      <w:r>
        <w:rPr>
          <w:rFonts w:eastAsia="Times New Roman"/>
          <w:szCs w:val="24"/>
        </w:rPr>
        <w:t>είπε και προεκλογικά, ο συγκυβερνήτης σας.</w:t>
      </w:r>
    </w:p>
    <w:p w14:paraId="12E5573D" w14:textId="77777777" w:rsidR="00A37F14" w:rsidRDefault="002C15DC">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12E5573E" w14:textId="77777777" w:rsidR="00A37F14" w:rsidRDefault="002C15DC">
      <w:pPr>
        <w:spacing w:line="600" w:lineRule="auto"/>
        <w:ind w:firstLine="720"/>
        <w:jc w:val="both"/>
        <w:rPr>
          <w:rFonts w:eastAsia="Times New Roman"/>
          <w:szCs w:val="24"/>
        </w:rPr>
      </w:pPr>
      <w:r>
        <w:rPr>
          <w:rFonts w:eastAsia="Times New Roman"/>
          <w:b/>
          <w:szCs w:val="24"/>
        </w:rPr>
        <w:t xml:space="preserve">ΠΡΟΕΔΡΕΩΝ (Γεώργιος Λαμπρούλης): </w:t>
      </w:r>
      <w:r>
        <w:rPr>
          <w:rFonts w:eastAsia="Times New Roman"/>
          <w:szCs w:val="24"/>
        </w:rPr>
        <w:t>Τον λόγο έχει ο κ. Συρίγος από τον ΣΥΡΙΖΑ.</w:t>
      </w:r>
    </w:p>
    <w:p w14:paraId="12E5573F" w14:textId="77777777" w:rsidR="00A37F14" w:rsidRDefault="002C15DC">
      <w:pPr>
        <w:spacing w:line="600" w:lineRule="auto"/>
        <w:ind w:firstLine="720"/>
        <w:jc w:val="both"/>
        <w:rPr>
          <w:rFonts w:eastAsia="Times New Roman"/>
          <w:szCs w:val="24"/>
        </w:rPr>
      </w:pPr>
      <w:r>
        <w:rPr>
          <w:rFonts w:eastAsia="Times New Roman"/>
          <w:b/>
          <w:szCs w:val="24"/>
        </w:rPr>
        <w:t xml:space="preserve">ΑΝΤΩΝΙΟΣ ΣΥΡΙΓΟΣ: </w:t>
      </w:r>
      <w:r>
        <w:rPr>
          <w:rFonts w:eastAsia="Times New Roman"/>
          <w:szCs w:val="24"/>
        </w:rPr>
        <w:t>Κύριοι συνάδελφοι, θα αρχίσω με κάτι το οποί</w:t>
      </w:r>
      <w:r>
        <w:rPr>
          <w:rFonts w:eastAsia="Times New Roman"/>
          <w:szCs w:val="24"/>
        </w:rPr>
        <w:t>ο δεν μπορώ να το αφήσω αναπάντητο, υπό την έννοια ότι μας αφορά όλους. Έγινε πολλή επίκληση του Φάουστ απόψε. Θεωρώ ότι κανένας σε αυτή την Αίθουσα, είτε από εδώ είτε από κει, παρ</w:t>
      </w:r>
      <w:r>
        <w:rPr>
          <w:rFonts w:eastAsia="Times New Roman"/>
          <w:szCs w:val="24"/>
        </w:rPr>
        <w:t>’</w:t>
      </w:r>
      <w:r>
        <w:rPr>
          <w:rFonts w:eastAsia="Times New Roman"/>
          <w:szCs w:val="24"/>
        </w:rPr>
        <w:t xml:space="preserve"> </w:t>
      </w:r>
      <w:r>
        <w:rPr>
          <w:rFonts w:eastAsia="Times New Roman"/>
          <w:szCs w:val="24"/>
        </w:rPr>
        <w:t>ότι μπορεί να υπάρχουν πολιτικές αντιπαλότητες, παρ</w:t>
      </w:r>
      <w:r>
        <w:rPr>
          <w:rFonts w:eastAsia="Times New Roman"/>
          <w:szCs w:val="24"/>
        </w:rPr>
        <w:t>’</w:t>
      </w:r>
      <w:r>
        <w:rPr>
          <w:rFonts w:eastAsia="Times New Roman"/>
          <w:szCs w:val="24"/>
        </w:rPr>
        <w:t xml:space="preserve"> </w:t>
      </w:r>
      <w:r>
        <w:rPr>
          <w:rFonts w:eastAsia="Times New Roman"/>
          <w:szCs w:val="24"/>
        </w:rPr>
        <w:t>ότι μπορεί να υπάρχου</w:t>
      </w:r>
      <w:r>
        <w:rPr>
          <w:rFonts w:eastAsia="Times New Roman"/>
          <w:szCs w:val="24"/>
        </w:rPr>
        <w:t>ν διαφορετικές απόψεις, δεν ταυτίζεται με τον Φάουστ. Η επίκληση αυτή, ο χαρακτηρισμός αυτός, είναι αδόκιμος και ατυχής, υπό την έννοια ότι αν σκεφτεί κανείς πώς αρχίζει ο Φάουστ, μας αδικεί όλους μας. Κι αρχίζει κάπως έτσι: «Ε</w:t>
      </w:r>
      <w:r>
        <w:rPr>
          <w:rFonts w:eastAsia="Times New Roman" w:cs="Times New Roman"/>
          <w:szCs w:val="24"/>
        </w:rPr>
        <w:t>σπούδασα φιλοσοφία</w:t>
      </w:r>
      <w:r>
        <w:rPr>
          <w:rFonts w:eastAsia="Times New Roman"/>
          <w:szCs w:val="24"/>
        </w:rPr>
        <w:t>,</w:t>
      </w:r>
      <w:r>
        <w:rPr>
          <w:rFonts w:eastAsia="Times New Roman" w:cs="Times New Roman"/>
          <w:szCs w:val="24"/>
        </w:rPr>
        <w:t> νομική</w:t>
      </w:r>
      <w:r>
        <w:rPr>
          <w:rFonts w:eastAsia="Times New Roman"/>
          <w:szCs w:val="24"/>
        </w:rPr>
        <w:t xml:space="preserve">, </w:t>
      </w:r>
      <w:r>
        <w:rPr>
          <w:rFonts w:eastAsia="Times New Roman" w:cs="Times New Roman"/>
          <w:szCs w:val="24"/>
        </w:rPr>
        <w:t>θ</w:t>
      </w:r>
      <w:r>
        <w:rPr>
          <w:rFonts w:eastAsia="Times New Roman" w:cs="Times New Roman"/>
          <w:szCs w:val="24"/>
        </w:rPr>
        <w:t>εολογία</w:t>
      </w:r>
      <w:r>
        <w:rPr>
          <w:rFonts w:eastAsia="Times New Roman"/>
          <w:szCs w:val="24"/>
        </w:rPr>
        <w:t xml:space="preserve">. Και ιδού εγώ με τόσα φώτα, ίδια μωρός όπως και πρώτα». Πιστεύω ότι δεν αναλογεί σε κανέναν σε αυτή την Αίθουσα, είτε από εδώ είτε από εκεί. </w:t>
      </w:r>
    </w:p>
    <w:p w14:paraId="12E55740" w14:textId="77777777" w:rsidR="00A37F14" w:rsidRDefault="002C15DC">
      <w:pPr>
        <w:spacing w:line="600" w:lineRule="auto"/>
        <w:ind w:firstLine="720"/>
        <w:jc w:val="both"/>
        <w:rPr>
          <w:rFonts w:eastAsia="Times New Roman"/>
          <w:szCs w:val="24"/>
        </w:rPr>
      </w:pPr>
      <w:r>
        <w:rPr>
          <w:rFonts w:eastAsia="Times New Roman"/>
          <w:szCs w:val="24"/>
        </w:rPr>
        <w:t>Κύριοι συνάδελφοι, κανένας δεν μπορεί να αντιληφθεί το περιεχόμενο της σημερινής συζητήσεως, εάν δεν συνδυ</w:t>
      </w:r>
      <w:r>
        <w:rPr>
          <w:rFonts w:eastAsia="Times New Roman"/>
          <w:szCs w:val="24"/>
        </w:rPr>
        <w:t>άσει αυτή με τις συζητήσεις του θέρους του 2015. Είναι μια ενότητα. Η σημερινή συζήτηση είναι συνέχεια των προηγουμένων. Τότε, συναινετικά, εψηφίσθη το γενικό πλαίσιο και η συμφωνία. Η συναίνεση ήταν ευρυτάτη. Πολλές από τις κουβέντες που γίνονται σήμερα α</w:t>
      </w:r>
      <w:r>
        <w:rPr>
          <w:rFonts w:eastAsia="Times New Roman"/>
          <w:szCs w:val="24"/>
        </w:rPr>
        <w:t xml:space="preserve">ποτελούν επανάληψη πανομοιότυπων συζητήσεων και έκθεση ιδίων προβληματισμών που και τότε είχαν αναφερθεί. </w:t>
      </w:r>
    </w:p>
    <w:p w14:paraId="12E55741" w14:textId="77777777" w:rsidR="00A37F14" w:rsidRDefault="002C15DC">
      <w:pPr>
        <w:spacing w:line="600" w:lineRule="auto"/>
        <w:ind w:firstLine="720"/>
        <w:jc w:val="both"/>
        <w:rPr>
          <w:rFonts w:eastAsia="Times New Roman"/>
          <w:szCs w:val="24"/>
        </w:rPr>
      </w:pPr>
      <w:r>
        <w:rPr>
          <w:rFonts w:eastAsia="Times New Roman"/>
          <w:szCs w:val="24"/>
        </w:rPr>
        <w:t>Ποιο, λοιπόν, είναι το σημερινό παράδοξο; Μα, φυσικά, το ότι η τωρινή διαφωνία έρχεται να αντικαταστήσει την παρελθούσα συμφωνία επί του όλου. Αυτό τ</w:t>
      </w:r>
      <w:r>
        <w:rPr>
          <w:rFonts w:eastAsia="Times New Roman"/>
          <w:szCs w:val="24"/>
        </w:rPr>
        <w:t>ο όλο, όμως, περιέγραφε και περιείχε τα πάντα με περισσή λεπτομέρεια, ώστε να μην αντιμετωπίζονται τώρα ως καινοφανή και αλλόκοτα. Η τωρινή διαφωνία νομίζουν κάποιοι ότι θα εξαλείψει την ανάμνηση της παρελθούσας συναίνεσης, λες και αυτό ήταν αμάρτημα και θ</w:t>
      </w:r>
      <w:r>
        <w:rPr>
          <w:rFonts w:eastAsia="Times New Roman"/>
          <w:szCs w:val="24"/>
        </w:rPr>
        <w:t xml:space="preserve">α λειτουργήσει ως </w:t>
      </w:r>
      <w:r>
        <w:rPr>
          <w:rFonts w:eastAsia="Times New Roman"/>
          <w:szCs w:val="24"/>
        </w:rPr>
        <w:t>κ</w:t>
      </w:r>
      <w:r>
        <w:rPr>
          <w:rFonts w:eastAsia="Times New Roman"/>
          <w:szCs w:val="24"/>
        </w:rPr>
        <w:t xml:space="preserve">ολυμβήθρα του Σιλωάμ για τα μέχρι τώρα βάσανά μας. </w:t>
      </w:r>
    </w:p>
    <w:p w14:paraId="12E55742" w14:textId="77777777" w:rsidR="00A37F14" w:rsidRDefault="002C15DC">
      <w:pPr>
        <w:spacing w:line="600" w:lineRule="auto"/>
        <w:ind w:firstLine="720"/>
        <w:jc w:val="both"/>
        <w:rPr>
          <w:rFonts w:eastAsia="Times New Roman"/>
          <w:szCs w:val="24"/>
        </w:rPr>
      </w:pPr>
      <w:r>
        <w:rPr>
          <w:rFonts w:eastAsia="Times New Roman"/>
          <w:szCs w:val="24"/>
        </w:rPr>
        <w:t xml:space="preserve">Διατυπώνω την παρατήρηση αυτή, κριτικού χαρακτήρος, εξαιτίας της οποίας φρονώ ότι επιβάλλεται η διεξαγωγή νηφάλιας συζήτησης, χωρίς αντεγκλήσεις και υπερβολές. Οι δεσμευτικές συμφωνίες </w:t>
      </w:r>
      <w:r>
        <w:rPr>
          <w:rFonts w:eastAsia="Times New Roman"/>
          <w:szCs w:val="24"/>
        </w:rPr>
        <w:t xml:space="preserve">του περασμένου θέρους έχουν χρονικά όρια. Η διαπραγμάτευση -σκληρή και κοπιώδης, κατά τη γνώμη μου, άλλοι ισχυρίζονται το αντίθετο- πρέπει να καταλήξει κάπου, παρά τις διαφωνίες που υπάρχουν μεταξύ μας. </w:t>
      </w:r>
    </w:p>
    <w:p w14:paraId="12E55743" w14:textId="77777777" w:rsidR="00A37F14" w:rsidRDefault="002C15DC">
      <w:pPr>
        <w:spacing w:line="600" w:lineRule="auto"/>
        <w:ind w:firstLine="720"/>
        <w:jc w:val="both"/>
        <w:rPr>
          <w:rFonts w:eastAsia="Times New Roman"/>
          <w:szCs w:val="24"/>
        </w:rPr>
      </w:pPr>
      <w:r>
        <w:rPr>
          <w:rFonts w:eastAsia="Times New Roman"/>
          <w:szCs w:val="24"/>
        </w:rPr>
        <w:t>Η αγορά, για την οποία πολλοί ολοφύρονται και τη φρο</w:t>
      </w:r>
      <w:r>
        <w:rPr>
          <w:rFonts w:eastAsia="Times New Roman"/>
          <w:szCs w:val="24"/>
        </w:rPr>
        <w:t xml:space="preserve">ντίζουν, θέλει ησυχία και σταθερότητα. Εκεί συμφωνούμε όλοι. </w:t>
      </w:r>
    </w:p>
    <w:p w14:paraId="12E55744"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Το καλοκαίρι ο κόσμος περιμένει να δουλέψει. Μόνος τρόπος είναι να κλείσουν τα ανοι</w:t>
      </w:r>
      <w:r>
        <w:rPr>
          <w:rFonts w:eastAsia="Times New Roman"/>
          <w:szCs w:val="24"/>
        </w:rPr>
        <w:t>κ</w:t>
      </w:r>
      <w:r>
        <w:rPr>
          <w:rFonts w:eastAsia="Times New Roman"/>
          <w:szCs w:val="24"/>
        </w:rPr>
        <w:t>τά θέματα και να υπάρξει σιγουριά. Μια προϋπόθεση εντασσόμενη στην καλοκαιρινή συμφωνία του 2015, είναι οι δύσ</w:t>
      </w:r>
      <w:r>
        <w:rPr>
          <w:rFonts w:eastAsia="Times New Roman"/>
          <w:szCs w:val="24"/>
        </w:rPr>
        <w:t xml:space="preserve">κολες σημερινές ρυθμίσεις, προϊόντα αδήριτης ανάγκης. Μία άλλη αρχίζει να διαφαίνεται και ελπίζω να προκύψει στο </w:t>
      </w:r>
      <w:r>
        <w:rPr>
          <w:rFonts w:eastAsia="Times New Roman"/>
          <w:szCs w:val="24"/>
          <w:lang w:val="en-US"/>
        </w:rPr>
        <w:t>Eurogroup</w:t>
      </w:r>
      <w:r>
        <w:rPr>
          <w:rFonts w:eastAsia="Times New Roman"/>
          <w:szCs w:val="24"/>
        </w:rPr>
        <w:t xml:space="preserve"> της 24</w:t>
      </w:r>
      <w:r w:rsidRPr="00273E88">
        <w:rPr>
          <w:rFonts w:eastAsia="Times New Roman"/>
          <w:szCs w:val="24"/>
          <w:vertAlign w:val="superscript"/>
        </w:rPr>
        <w:t>ης</w:t>
      </w:r>
      <w:r>
        <w:rPr>
          <w:rFonts w:eastAsia="Times New Roman"/>
          <w:szCs w:val="24"/>
        </w:rPr>
        <w:t>. Το εύχομαι ολόψυχα και κατά βάθος πιστεύω ότι το εύχεστε και όλοι εσείς. Σε αυτό σκοπούν και οι προσπάθειες της Κυβέρνησης.</w:t>
      </w:r>
    </w:p>
    <w:p w14:paraId="12E55745"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αυτ</w:t>
      </w:r>
      <w:r>
        <w:rPr>
          <w:rFonts w:eastAsia="Times New Roman"/>
          <w:szCs w:val="24"/>
        </w:rPr>
        <w:t>ό</w:t>
      </w:r>
      <w:r>
        <w:rPr>
          <w:rFonts w:eastAsia="Times New Roman"/>
          <w:szCs w:val="24"/>
        </w:rPr>
        <w:t xml:space="preserve"> επιβάλλεται ήρεμο πολιτικό κλίμα. Δεν το διαπίστωσα όμως. Η άσκηση της κριτικής πρέπει να εμπεριέχει και πρόταση, αλλιώς ο πολιτικός λόγος ακυρώνεται. Οι ρυθμίσεις αυτές που συζητούμε είναι μία πρόταση. Ωστόσο, δεν έχω ακούσει πλην της κρ</w:t>
      </w:r>
      <w:r>
        <w:rPr>
          <w:rFonts w:eastAsia="Times New Roman"/>
          <w:szCs w:val="24"/>
        </w:rPr>
        <w:t>ιτικής άλλη εναλλακτική στ</w:t>
      </w:r>
      <w:r>
        <w:rPr>
          <w:rFonts w:eastAsia="Times New Roman"/>
          <w:szCs w:val="24"/>
        </w:rPr>
        <w:t xml:space="preserve">ο </w:t>
      </w:r>
      <w:r>
        <w:rPr>
          <w:rFonts w:eastAsia="Times New Roman"/>
          <w:szCs w:val="24"/>
        </w:rPr>
        <w:t>πλαίσι</w:t>
      </w:r>
      <w:r>
        <w:rPr>
          <w:rFonts w:eastAsia="Times New Roman"/>
          <w:szCs w:val="24"/>
        </w:rPr>
        <w:t xml:space="preserve">ο </w:t>
      </w:r>
      <w:r>
        <w:rPr>
          <w:rFonts w:eastAsia="Times New Roman"/>
          <w:szCs w:val="24"/>
        </w:rPr>
        <w:t>πάντα των συμφωνιών που ψηφίσθηκαν ευρέως πέρυσι το καλοκαίρι.</w:t>
      </w:r>
    </w:p>
    <w:p w14:paraId="12E55746"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Τον λίγο χρόνο που μου απομένει –δεν θα εξαντλήσω όλο τον χρόνο που έχω, είναι και η ώρα τέτοια και νομίζω ότι ό,τι είχα να πω, το είπα- θα ήθελα για λίγο να</w:t>
      </w:r>
      <w:r>
        <w:rPr>
          <w:rFonts w:eastAsia="Times New Roman"/>
          <w:szCs w:val="24"/>
        </w:rPr>
        <w:t xml:space="preserve"> αναφερθώ σε ένα θέμα στο οποίο αναφέρθηκα και στις επιτροπές, κύριε Υπουργέ. Αφορά το άρθρο 52, δηλαδή, τον αυξημένο ΦΠΑ στα νησιά και ιδιαίτερα την περίπτωση της Σύρας. Αναφέρομαι σε αυτό χωρίς πολλές λεπτομέρειες σήμερα, καθότι εξέθεσα τότε την ιδιαιτερ</w:t>
      </w:r>
      <w:r>
        <w:rPr>
          <w:rFonts w:eastAsia="Times New Roman"/>
          <w:szCs w:val="24"/>
        </w:rPr>
        <w:t xml:space="preserve">ότητα της περιπτώσεως. </w:t>
      </w:r>
    </w:p>
    <w:p w14:paraId="12E55747"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Πιστεύω ότι η σχετική διάταξη του ν.4334/2015 που ψηφίστηκε απ’ όλους τότε και καθιέρωνε την σταδιακή εξέλιξη της επιβολής στο θέμα του αυξημένου ΦΠΑ, επιτρέπει εξαιρέσεις με την ανάλογη κριτική ερμηνεία. Σας καλώ να το λάβετε υπ</w:t>
      </w:r>
      <w:r>
        <w:rPr>
          <w:rFonts w:eastAsia="Times New Roman"/>
          <w:szCs w:val="24"/>
        </w:rPr>
        <w:t>’</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Ας είναι, λοιπόν, αυτό το καλοκαίρι μία ανάσα για έναν χειμαζόμενο αστικό πληθυσμό. Αυτή είναι η ιδιαιτερότητα που επικαλούμαι.</w:t>
      </w:r>
    </w:p>
    <w:p w14:paraId="12E55748"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Και κλείνω με μια λέξη-κλειδί που σαφώς όλοι την γνωρίζετε. Είναι του λόγου το αληθές γι’ αυτά που είπα προηγουμένως και γ</w:t>
      </w:r>
      <w:r>
        <w:rPr>
          <w:rFonts w:eastAsia="Times New Roman"/>
          <w:szCs w:val="24"/>
        </w:rPr>
        <w:t>ια όσους γνωρίζουν. Θυμίζω το Νεώριο της Σύρου -που ενισχύει αυτά που λέω- τα προβλήματα που αντιμετωπίζει και τους ανθρώπους που έχει να θρέψει.</w:t>
      </w:r>
    </w:p>
    <w:p w14:paraId="12E55749"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Ευχαριστώ πολύ -και συγγνώμη- για την ανοχή σας.</w:t>
      </w:r>
    </w:p>
    <w:p w14:paraId="12E5574A" w14:textId="77777777" w:rsidR="00A37F14" w:rsidRDefault="002C15DC">
      <w:pPr>
        <w:tabs>
          <w:tab w:val="left" w:pos="3695"/>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2E5574B" w14:textId="77777777" w:rsidR="00A37F14" w:rsidRDefault="002C15DC">
      <w:pPr>
        <w:tabs>
          <w:tab w:val="left" w:pos="3695"/>
        </w:tabs>
        <w:spacing w:line="600" w:lineRule="auto"/>
        <w:ind w:firstLine="720"/>
        <w:jc w:val="both"/>
        <w:rPr>
          <w:rFonts w:eastAsia="Times New Roman"/>
          <w:szCs w:val="24"/>
        </w:rPr>
      </w:pPr>
      <w:r>
        <w:rPr>
          <w:rFonts w:eastAsia="Times New Roman"/>
          <w:b/>
          <w:bCs/>
          <w:szCs w:val="24"/>
        </w:rPr>
        <w:t>ΠΡΟΕΔΡΕΥΩΝ (Γεώργ</w:t>
      </w:r>
      <w:r>
        <w:rPr>
          <w:rFonts w:eastAsia="Times New Roman"/>
          <w:b/>
          <w:bCs/>
          <w:szCs w:val="24"/>
        </w:rPr>
        <w:t xml:space="preserve">ιος Λαμπρούλης): </w:t>
      </w:r>
      <w:r>
        <w:rPr>
          <w:rFonts w:eastAsia="Times New Roman"/>
          <w:szCs w:val="24"/>
        </w:rPr>
        <w:t>Ευχαριστούμε τον κ. Συρίγο και για την εξοικονόμηση του χρόνου.</w:t>
      </w:r>
    </w:p>
    <w:p w14:paraId="12E5574C"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Τον λόγο έχει η κ. Βάκη από τον ΣΥΡΙΖΑ.</w:t>
      </w:r>
    </w:p>
    <w:p w14:paraId="12E5574D" w14:textId="77777777" w:rsidR="00A37F14" w:rsidRDefault="002C15DC">
      <w:pPr>
        <w:tabs>
          <w:tab w:val="left" w:pos="3695"/>
        </w:tabs>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Ευχαριστώ, κύριε Πρόεδρε.</w:t>
      </w:r>
    </w:p>
    <w:p w14:paraId="12E5574E"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 xml:space="preserve">Κυρίες και κύριοι Βουλευτές, επιτρέψτε μου να ξεκινήσω από μία παρατήρηση επί της διαδικασίας. </w:t>
      </w:r>
      <w:r>
        <w:rPr>
          <w:rFonts w:eastAsia="Times New Roman"/>
          <w:szCs w:val="24"/>
        </w:rPr>
        <w:t xml:space="preserve">Έχει ιδιαίτερο ενδιαφέρον να παρατηρήσει κανείς τον τρόπο με τον οποίο εξελίσσεται η συζήτηση επί του παρόντος νομοσχεδίου. Οικοδομήσατε ένα μνημόνιο αντικοινοβουλευτικής πρακτικής τις προηγούμενες μέρες, ευτελίζοντας τη δημοκρατία και τον ναό της, το </w:t>
      </w:r>
      <w:r>
        <w:rPr>
          <w:rFonts w:eastAsia="Times New Roman"/>
          <w:szCs w:val="24"/>
        </w:rPr>
        <w:t>ε</w:t>
      </w:r>
      <w:r>
        <w:rPr>
          <w:rFonts w:eastAsia="Times New Roman"/>
          <w:szCs w:val="24"/>
        </w:rPr>
        <w:t>λλη</w:t>
      </w:r>
      <w:r>
        <w:rPr>
          <w:rFonts w:eastAsia="Times New Roman"/>
          <w:szCs w:val="24"/>
        </w:rPr>
        <w:t>νικό Κοινοβούλιο, και παραδίδοντάς το βορά στους πιο μαύρους εχθρούς της δημοκρατίας, που με αυτές τις πράξεις σας τους νομιμοποιείτε. Επιλέξατε να συμμετέχετε με κραυγές και τερατολογίες.</w:t>
      </w:r>
    </w:p>
    <w:p w14:paraId="12E5574F"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Και βεβαίως, προκαλεί κατάπληξη η στάση σας, ειδικά όταν υιοθετείτα</w:t>
      </w:r>
      <w:r>
        <w:rPr>
          <w:rFonts w:eastAsia="Times New Roman"/>
          <w:szCs w:val="24"/>
        </w:rPr>
        <w:t>ι από εκείνες τις παρατάξεις</w:t>
      </w:r>
      <w:r>
        <w:rPr>
          <w:rFonts w:eastAsia="Times New Roman"/>
          <w:szCs w:val="24"/>
        </w:rPr>
        <w:t>,</w:t>
      </w:r>
      <w:r>
        <w:rPr>
          <w:rFonts w:eastAsia="Times New Roman"/>
          <w:szCs w:val="24"/>
        </w:rPr>
        <w:t xml:space="preserve"> οι οποίες τα προηγούμενα πέντε χρόνια επέβαλαν 63 δισεκατομμύρια μέτρα, εξαέρωσαν το 25% του ΑΕΠ της χώρας, δημιούργησαν ενάμισι εκατομμύριο ανέργους, έβαλαν λουκέτα σε τριακόσιες χιλιάδες επιχειρήσεις.</w:t>
      </w:r>
    </w:p>
    <w:p w14:paraId="12E55750"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Ακούγοντας, λοιπόν, όλο</w:t>
      </w:r>
      <w:r>
        <w:rPr>
          <w:rFonts w:eastAsia="Times New Roman"/>
          <w:szCs w:val="24"/>
        </w:rPr>
        <w:t>ν αυτό τον επικοινωνιακό ορυμαγδό, ακόμα και ο πιο καλόπιστος πολίτης διερωτάται τι ακριβώς επιχειρείτε να κάνετε με αυτή σας τη στάση. Μήπως θέλετε να δημιουργήσετε μία τεχνητή ένταση, προκειμένου να ξεπλύνετε τις τεράστιες ευθύνες που φέρετε για τη διακυ</w:t>
      </w:r>
      <w:r>
        <w:rPr>
          <w:rFonts w:eastAsia="Times New Roman"/>
          <w:szCs w:val="24"/>
        </w:rPr>
        <w:t>βέρνηση της χώρας; Μήπως δεν θέλετε να κλείσει η αξιολόγηση; Να μας το πείτε ανοι</w:t>
      </w:r>
      <w:r>
        <w:rPr>
          <w:rFonts w:eastAsia="Times New Roman"/>
          <w:szCs w:val="24"/>
        </w:rPr>
        <w:t>κ</w:t>
      </w:r>
      <w:r>
        <w:rPr>
          <w:rFonts w:eastAsia="Times New Roman"/>
          <w:szCs w:val="24"/>
        </w:rPr>
        <w:t>τά.</w:t>
      </w:r>
    </w:p>
    <w:p w14:paraId="12E55751"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Κυρίες και κύριοι Βουλευτές, το νομοσχέδιο που ψηφίζουμε είναι δύσκολο. Κανείς δεν πανηγυρίζει όταν επιβάλλονται φόροι και κανείς δεν μπορεί να είναι ευτυχισμένος όταν ψη</w:t>
      </w:r>
      <w:r>
        <w:rPr>
          <w:rFonts w:eastAsia="Times New Roman"/>
          <w:szCs w:val="24"/>
        </w:rPr>
        <w:t xml:space="preserve">φίζονται και κάποια μέτρα, τα οποία επιβαρύνουν την πραγματική οικονομία. </w:t>
      </w:r>
    </w:p>
    <w:p w14:paraId="12E55752" w14:textId="77777777" w:rsidR="00A37F14" w:rsidRDefault="002C15DC">
      <w:pPr>
        <w:tabs>
          <w:tab w:val="left" w:pos="3695"/>
        </w:tabs>
        <w:spacing w:line="600" w:lineRule="auto"/>
        <w:ind w:firstLine="720"/>
        <w:jc w:val="both"/>
        <w:rPr>
          <w:rFonts w:eastAsia="Times New Roman"/>
          <w:szCs w:val="24"/>
        </w:rPr>
      </w:pPr>
      <w:r>
        <w:rPr>
          <w:rFonts w:eastAsia="Times New Roman"/>
          <w:szCs w:val="24"/>
        </w:rPr>
        <w:t xml:space="preserve">Θα πρέπει, όμως, να συμφωνήσουμε όλοι μας ότι το παρόν νομοσχέδιο αποτελεί την τελευταία υποχρέωση για την ολοκλήρωση της αξιολόγησης. </w:t>
      </w:r>
    </w:p>
    <w:p w14:paraId="12E5575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Η  του θα συμβάλει στην πολυπόθητη μετάβαση </w:t>
      </w:r>
      <w:r>
        <w:rPr>
          <w:rFonts w:eastAsia="Times New Roman" w:cs="Times New Roman"/>
          <w:szCs w:val="24"/>
        </w:rPr>
        <w:t>της χώρας μας σε ένα σταθερό πλαίσιο ανάπτυξης με κοινωνικό πρόσημο, με όρους κοινωνικής δικαιοσύνης, ισονομίας, ισοπολιτείας, διαφάνειας, αξιοκρατίας, αξιοπρέπειας, όλων αυτών, δηλαδή, των πολύπαθων σημαινομένων, όλων αυτών των λέξεων που ευτελίσατε και ρ</w:t>
      </w:r>
      <w:r>
        <w:rPr>
          <w:rFonts w:eastAsia="Times New Roman" w:cs="Times New Roman"/>
          <w:szCs w:val="24"/>
        </w:rPr>
        <w:t>ίξατε στο καλάθι των απορριμμάτων.</w:t>
      </w:r>
    </w:p>
    <w:p w14:paraId="12E5575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Οι διατάξεις του παρόντος νομοσχεδίου είναι αλήθεια ότι είναι αποτέλεσμα μίας επίπονης, επίμονης και πολύμηνης διαπραγμάτευσης. Είστε, όμως, οι τελευταίοι που δικαιούνται να εγκαλούν την Κυβέρνηση για τα αποτελέσματα της </w:t>
      </w:r>
      <w:r>
        <w:rPr>
          <w:rFonts w:eastAsia="Times New Roman" w:cs="Times New Roman"/>
          <w:szCs w:val="24"/>
        </w:rPr>
        <w:t xml:space="preserve">διαπραγμάτευσης, όταν προ ολίγων μηνών διαρρηγνύατε τα ιμάτιά σας ζητώντας συμφωνία με τους δανειστές εδώ και τώρα, πάση θυσία συμφωνία. </w:t>
      </w:r>
    </w:p>
    <w:p w14:paraId="12E5575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βεβαίως αλγεινή εντύπωση προκαλεί το γεγονός ότι εσείς οι ίδιοι πριν από μερικούς μήνες φωνάζατε με πάθος και με σ</w:t>
      </w:r>
      <w:r>
        <w:rPr>
          <w:rFonts w:eastAsia="Times New Roman" w:cs="Times New Roman"/>
          <w:szCs w:val="24"/>
        </w:rPr>
        <w:t>θένος «ναι, στο μνημόνιο», «ναι, στο δημοψήφισμα», «ναι σε όλα», «Γερούν, γερά πάρ’ τους τα λεφτά»</w:t>
      </w:r>
      <w:r>
        <w:rPr>
          <w:rFonts w:eastAsia="Times New Roman" w:cs="Times New Roman"/>
          <w:szCs w:val="24"/>
        </w:rPr>
        <w:t xml:space="preserve"> και λοιπά</w:t>
      </w:r>
      <w:r>
        <w:rPr>
          <w:rFonts w:eastAsia="Times New Roman" w:cs="Times New Roman"/>
          <w:szCs w:val="24"/>
        </w:rPr>
        <w:t>.</w:t>
      </w:r>
      <w:r>
        <w:rPr>
          <w:rFonts w:eastAsia="Times New Roman" w:cs="Times New Roman"/>
          <w:szCs w:val="24"/>
        </w:rPr>
        <w:t xml:space="preserve"> Και σήμερα, με περισσή υποκρισία, λοιπόν, υποδύεστε έναν καινούριο ρόλο, αυτόν του συμμάχου του λαού και των εργαζόμενων. </w:t>
      </w:r>
    </w:p>
    <w:p w14:paraId="12E5575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Ακούστηκαν τερατολογίες</w:t>
      </w:r>
      <w:r>
        <w:rPr>
          <w:rFonts w:eastAsia="Times New Roman" w:cs="Times New Roman"/>
          <w:szCs w:val="24"/>
        </w:rPr>
        <w:t>, ακούστηκαν ψέματα: αυξάνεται ο ΕΝΦΙΑ, βρέχει φόρους, ξεπουλιούνται τα πάντα, μπαίνουν στο στόχαστρο μισθοί και συντάξεις, παραδίδουμε τα κλειδιά της χώρας στους ξένους. Όλη αυτή η ρητορική ανακυκλώνεται μεθοδικά όχι μόνο εντός αυτής της Αίθουσας αλλά και</w:t>
      </w:r>
      <w:r>
        <w:rPr>
          <w:rFonts w:eastAsia="Times New Roman" w:cs="Times New Roman"/>
          <w:szCs w:val="24"/>
        </w:rPr>
        <w:t xml:space="preserve"> στα πλατό των τηλεοπτικών πάνελ από διάφορους τηλεοπτικούς φίλους σας. </w:t>
      </w:r>
    </w:p>
    <w:p w14:paraId="12E5575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βεβαίως, ο στόχος της πολιτικής υστερίας, διότι περί υστερίας πρόκειται, δεν είναι άλλος από το να αποσιωπηθούν τα πραγματικά διακυβεύματα και οι επιτυχίες της κυβερνητικής προσπ</w:t>
      </w:r>
      <w:r>
        <w:rPr>
          <w:rFonts w:eastAsia="Times New Roman" w:cs="Times New Roman"/>
          <w:szCs w:val="24"/>
        </w:rPr>
        <w:t>άθειας της Αριστεράς. Γιατί πραγματικά είναι αδύνατον να μην αναγνωρίσει κανείς τις τεράστιες προσπάθειες που καταβλήθηκαν για να ξεκινήσει επιτέλους η συζήτηση για το χρέος. Είναι αδύνατον να μη βλέπει κανείς ότι, παρά τις λυσσώδεις προσπάθειες εγχώριων κ</w:t>
      </w:r>
      <w:r>
        <w:rPr>
          <w:rFonts w:eastAsia="Times New Roman" w:cs="Times New Roman"/>
          <w:szCs w:val="24"/>
        </w:rPr>
        <w:t>αι ξένων κύκλων, η χώρα έμεινε όρθια, η οικονομία υπερέβη τους στόχους για το προηγούμενο έτος και τώρα με αυτά τα δεδομένα δημιουργούνται επιτέλους οι προϋποθέσεις της εξόδου κινδύνου από το καθεστώς επιτροπείας.</w:t>
      </w:r>
    </w:p>
    <w:p w14:paraId="12E55758"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μερικά ρητορικά ερωτήματα -αν θέλετε ρ</w:t>
      </w:r>
      <w:r>
        <w:rPr>
          <w:rFonts w:eastAsia="Times New Roman" w:cs="Times New Roman"/>
          <w:szCs w:val="24"/>
        </w:rPr>
        <w:t>ητορικά. Προστατεύθηκε ή δεν προστατεύθηκε η συντριπτική πλειοψηφία των κόκκινων δανείων με υποθήκη της πρώτης κατοικίας; Προστατεύτηκαν ή όχι βασικά αγαθά από την αύξηση του ΦΠΑ κατά 1%; Διασφαλίστηκε ή όχι η αξιοποίηση και όχι η εκποίηση της δημόσιας περ</w:t>
      </w:r>
      <w:r>
        <w:rPr>
          <w:rFonts w:eastAsia="Times New Roman" w:cs="Times New Roman"/>
          <w:szCs w:val="24"/>
        </w:rPr>
        <w:t>ιουσίας; Διότι Λουξεμβούργο τέλος, έδρα η ελληνική Κυβέρνηση με δικαίωμα βέτο, 50% στο χρέος και 50% στην ανάπτυξη. Δεν θα ισχύει πια ότι από το πρώτο μέχρι το τελευταίο ευρώ, που ήθελαν μετ’ επιτάσεως οι δανειστές, θα πηγαίνει στο χρέος.</w:t>
      </w:r>
    </w:p>
    <w:p w14:paraId="12E55759"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 xml:space="preserve"> Βουλευτές, η Κυβέρνηση με το παρόν νομοσχέδιο τηρεί τη βασική δέσμευση για την εφαρμογή μιας συμφωνίας που υπεγράφη το καλοκαίρι και ήταν προϊόν ενός καταφανούς εκβιασμού και καταφανών πιέσεων. Αλλά πρέπει να τηρήσουμε αυτή τη συμφωνία. Βάλαμε την υπογραφ</w:t>
      </w:r>
      <w:r>
        <w:rPr>
          <w:rFonts w:eastAsia="Times New Roman" w:cs="Times New Roman"/>
          <w:szCs w:val="24"/>
        </w:rPr>
        <w:t>ή μας. Τίποτα περισσότερο, τίποτα λιγότερο. Ο στόχος είναι να σταθούμε όρθιοι. Ο στόχος είναι να αναπτύξουμε την οικονομία</w:t>
      </w:r>
      <w:r>
        <w:rPr>
          <w:rFonts w:eastAsia="Times New Roman" w:cs="Times New Roman"/>
          <w:szCs w:val="24"/>
        </w:rPr>
        <w:t>,</w:t>
      </w:r>
      <w:r>
        <w:rPr>
          <w:rFonts w:eastAsia="Times New Roman" w:cs="Times New Roman"/>
          <w:szCs w:val="24"/>
        </w:rPr>
        <w:t xml:space="preserve"> δημιουργώντας θέσεις αξιοπρεπούς εργασίας. </w:t>
      </w:r>
    </w:p>
    <w:p w14:paraId="12E5575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Προφανώς και η επιβολή φορολογίας δεν βοηθάει την ανάπτυξη, το ξέρουμε όλοι μας. Όμως, τ</w:t>
      </w:r>
      <w:r>
        <w:rPr>
          <w:rFonts w:eastAsia="Times New Roman" w:cs="Times New Roman"/>
          <w:szCs w:val="24"/>
        </w:rPr>
        <w:t>ο εύρος της φορολογικής επιβάρυνσης συνολικά δεν έχει καμμία απολύτως σχέση με τη διαρκή εσωτερική υποτίμηση στην οποία είχε υποβληθεί ο ελληνικός λαός τα προηγούμενα χρόνια. Διότι είστε υπεύθυνοι για δώδεκα διαδοχικές οριζόντιες περικοπές συντάξεων. Είστε</w:t>
      </w:r>
      <w:r>
        <w:rPr>
          <w:rFonts w:eastAsia="Times New Roman" w:cs="Times New Roman"/>
          <w:szCs w:val="24"/>
        </w:rPr>
        <w:t xml:space="preserve"> υπόλογοι για την απώλεια του 50% του εισοδήματος μισθωτών και συνταξιούχων. Είστε υπόλογοι για την κατάρρευση των μικρομεσαίων επιχειρήσεων, λόγω της συνταγής της εσωτερικής υποτίμησης που επιβάλατε.</w:t>
      </w:r>
    </w:p>
    <w:p w14:paraId="12E5575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ΣΥΡΙΖΑ παραμένει πρωτοπ</w:t>
      </w:r>
      <w:r>
        <w:rPr>
          <w:rFonts w:eastAsia="Times New Roman" w:cs="Times New Roman"/>
          <w:szCs w:val="24"/>
        </w:rPr>
        <w:t>όρος στη μάχη ενάντια στη λιτότητα κα παραμένει η αιχμή του δόρατος μίας ευρύτατης ευρωπαϊκής συμμαχίας ενάντια στη νέα ιερά συμμαχία που οικοδομείται στην Ευρώπη του 21</w:t>
      </w:r>
      <w:r>
        <w:rPr>
          <w:rFonts w:eastAsia="Times New Roman" w:cs="Times New Roman"/>
          <w:szCs w:val="24"/>
          <w:vertAlign w:val="superscript"/>
        </w:rPr>
        <w:t>ου</w:t>
      </w:r>
      <w:r>
        <w:rPr>
          <w:rFonts w:eastAsia="Times New Roman" w:cs="Times New Roman"/>
          <w:szCs w:val="24"/>
        </w:rPr>
        <w:t xml:space="preserve"> αιώνα, που ευτέλισε την Ευρώπη, την καταδίκασε στη φτώχεια και, μαζί με χιλιάδες απέλπιδες ανθρώπους, έπνιξε στα νερά της Μεσογείου και όλο το ευρωπαϊκό κεκτημένο, τις αρχές και τις αξίες του Ευρωπαϊκού Διαφωτισμού. </w:t>
      </w:r>
    </w:p>
    <w:p w14:paraId="12E5575C"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Δεν είμαστε μόνοι μας στην Ευρώπη, ούτ</w:t>
      </w:r>
      <w:r>
        <w:rPr>
          <w:rFonts w:eastAsia="UB-Helvetica" w:cs="Times New Roman"/>
          <w:szCs w:val="24"/>
        </w:rPr>
        <w:t xml:space="preserve">ε είμαστε ανίσχυροι πολιτικά. Ο αγώνας μας και οι αγωνίες μας είναι πολιτική παρακαταθήκη για όλες τις ευρωπαϊκές δυνάμεις εναντίον του ακραίου φιλελευθερισμού και των τερατογενέσεών του. </w:t>
      </w:r>
    </w:p>
    <w:p w14:paraId="12E5575D"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Έχετε συνειδητοποιήσει τι γίνεται με την </w:t>
      </w:r>
      <w:r>
        <w:rPr>
          <w:rFonts w:eastAsia="UB-Helvetica" w:cs="Times New Roman"/>
          <w:szCs w:val="24"/>
        </w:rPr>
        <w:t>α</w:t>
      </w:r>
      <w:r>
        <w:rPr>
          <w:rFonts w:eastAsia="UB-Helvetica" w:cs="Times New Roman"/>
          <w:szCs w:val="24"/>
        </w:rPr>
        <w:t>κροδεξιά στην Ευρώπη αυτή</w:t>
      </w:r>
      <w:r>
        <w:rPr>
          <w:rFonts w:eastAsia="UB-Helvetica" w:cs="Times New Roman"/>
          <w:szCs w:val="24"/>
        </w:rPr>
        <w:t xml:space="preserve"> τη στιγμή; Εμείς θα συνεχίσουμε να παλεύουμε με όλες μας τις δυνάμεις για την ανατροπή των αρνητικών συσχετισμών και προσπαθώντας να βγάλουμε την κοινωνία όρθια από αυτή την ιστορία. </w:t>
      </w:r>
    </w:p>
    <w:p w14:paraId="12E5575E"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Αυτές είναι οι καταβολές μας και οι αφετηρίες μας και με βάση αυτές θα </w:t>
      </w:r>
      <w:r>
        <w:rPr>
          <w:rFonts w:eastAsia="UB-Helvetica" w:cs="Times New Roman"/>
          <w:szCs w:val="24"/>
        </w:rPr>
        <w:t>συνεχίσουμε να πορευόμαστε μαζί και δίπλα στον ελληνικό λαό και θα τα καταφέρουμε. Θα καταφέρουμε να γυρίσουμε σελίδα.</w:t>
      </w:r>
    </w:p>
    <w:p w14:paraId="12E5575F"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ΠΡΟΕΔΡΕΥΩΝ (Γεώργιος Λαμπρούλης):</w:t>
      </w:r>
      <w:r>
        <w:rPr>
          <w:rFonts w:eastAsia="UB-Helvetica" w:cs="Times New Roman"/>
          <w:szCs w:val="24"/>
        </w:rPr>
        <w:t xml:space="preserve"> Κυρία Βάκη, ολοκληρώστε, σας παρακαλώ. </w:t>
      </w:r>
    </w:p>
    <w:p w14:paraId="12E55760"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b/>
          <w:szCs w:val="24"/>
        </w:rPr>
        <w:t>ΦΩΤΕΙΝΗ ΒΑΚΗ</w:t>
      </w:r>
      <w:r>
        <w:rPr>
          <w:rFonts w:eastAsia="UB-Helvetica" w:cs="Times New Roman"/>
          <w:szCs w:val="24"/>
        </w:rPr>
        <w:t>: Αυτό το χρωστάμε σε έναν καθημαγμένο λαό, που σήπ</w:t>
      </w:r>
      <w:r>
        <w:rPr>
          <w:rFonts w:eastAsia="UB-Helvetica" w:cs="Times New Roman"/>
          <w:szCs w:val="24"/>
        </w:rPr>
        <w:t xml:space="preserve">εται στα ερείπια του κοινωνικού κράτους που εσείς κατεδαφίσατε. Το χρωστάμε και στη νέα γενιά, που καταδικάσατε στη μετανάστευση και στον χειρότερο εφιάλτη που μπορεί να συμβεί σε έναν νέο άνθρωπο: Να μην μπορεί να ονειρεύεται. </w:t>
      </w:r>
    </w:p>
    <w:p w14:paraId="12E55761"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Σας ευχαριστώ. </w:t>
      </w:r>
    </w:p>
    <w:p w14:paraId="12E55762" w14:textId="77777777" w:rsidR="00A37F14" w:rsidRDefault="002C15DC">
      <w:pPr>
        <w:tabs>
          <w:tab w:val="left" w:pos="2096"/>
        </w:tabs>
        <w:spacing w:after="0" w:line="600" w:lineRule="auto"/>
        <w:ind w:firstLine="720"/>
        <w:jc w:val="center"/>
        <w:rPr>
          <w:rFonts w:eastAsia="UB-Helvetica" w:cs="Times New Roman"/>
          <w:szCs w:val="24"/>
        </w:rPr>
      </w:pPr>
      <w:r>
        <w:rPr>
          <w:rFonts w:eastAsia="UB-Helvetica" w:cs="Times New Roman"/>
          <w:szCs w:val="24"/>
        </w:rPr>
        <w:t>(Χειροκροτή</w:t>
      </w:r>
      <w:r>
        <w:rPr>
          <w:rFonts w:eastAsia="UB-Helvetica" w:cs="Times New Roman"/>
          <w:szCs w:val="24"/>
        </w:rPr>
        <w:t>ματα από την πτέρυγα του ΣΥΡΙΖΑ)</w:t>
      </w:r>
    </w:p>
    <w:p w14:paraId="12E55763"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ΠΡΟΕΔΡΕΥΩΝ (Γεώργιος Λαμπρούλης):</w:t>
      </w:r>
      <w:r>
        <w:rPr>
          <w:rFonts w:eastAsia="UB-Helvetica" w:cs="Times New Roman"/>
          <w:szCs w:val="24"/>
        </w:rPr>
        <w:t xml:space="preserve"> Τον λόγο έχει η κ. Ασημακοπούλου από τη Νέα Δημοκρατία. </w:t>
      </w:r>
    </w:p>
    <w:p w14:paraId="12E55764"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b/>
          <w:szCs w:val="24"/>
        </w:rPr>
        <w:t>ΑΝΝΑ-ΜΙΣΕΛ ΑΣΗΜΑΚΟΠΟΥΛΟΥ:</w:t>
      </w:r>
      <w:r>
        <w:rPr>
          <w:rFonts w:eastAsia="UB-Helvetica" w:cs="Times New Roman"/>
          <w:szCs w:val="24"/>
        </w:rPr>
        <w:t xml:space="preserve"> Ευχαριστώ, κύριε Πρόεδρε. </w:t>
      </w:r>
    </w:p>
    <w:p w14:paraId="12E55765"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Νομίζω ότι εάν έδινα έναν τίτλο σε αυτό τον οποίο ζούμε από τον Ιανουάριο του 2</w:t>
      </w:r>
      <w:r>
        <w:rPr>
          <w:rFonts w:eastAsia="UB-Helvetica" w:cs="Times New Roman"/>
          <w:szCs w:val="24"/>
        </w:rPr>
        <w:t>015 μέχρι σήμερα θα ήταν: «Αυταπάτες για εσάς, εξαπάτηση για τον ελληνικό λαό».</w:t>
      </w:r>
    </w:p>
    <w:p w14:paraId="12E55766"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Ειλικρινά, κυρίες και κύριοι συνάδελφοι της Πλειοψηφίας, εσείς που θα σηκώσετε το χέρι και θα πείτε «ναι σε όλα» αύριο το απόγευμα, που θα πείτε «ναι» σε έμμεσους φόρους ύψους </w:t>
      </w:r>
      <w:r>
        <w:rPr>
          <w:rFonts w:eastAsia="UB-Helvetica" w:cs="Times New Roman"/>
          <w:szCs w:val="24"/>
        </w:rPr>
        <w:t>1,8 δισεκατομμύρια ευρώ έμμεσους φόρους που πλήττουν πρωτίστως τα αδύναμα κοινωνικά στρώματα, που θα πείτε «ναι» στην εκχώρηση όλης της περιουσίας του δημοσίου άνευ όρων στους δανειστές, θα πείτε «ναι» σε ένα αέναο μνημόνιο, εσείς λοιπόν που θα τα πείτε όλ</w:t>
      </w:r>
      <w:r>
        <w:rPr>
          <w:rFonts w:eastAsia="UB-Helvetica" w:cs="Times New Roman"/>
          <w:szCs w:val="24"/>
        </w:rPr>
        <w:t>α αυτά –με ελάχιστες εξαιρέσεις- με εξοργίζει ότι χαίρεστε. Πανηγυρίζετε και χειροκροτείτε τους Υπουργούς που εξαγγέλλουν αυτά τα μέτρα. Χειροκροτείτε ο ένας τον άλλον, σηκώνεστε εδώ στο Βήμα και τα υπερασπίζεστε. Χειροκροτείτε και χαίρεστε! Και συνεχίζετε</w:t>
      </w:r>
      <w:r>
        <w:rPr>
          <w:rFonts w:eastAsia="UB-Helvetica" w:cs="Times New Roman"/>
          <w:szCs w:val="24"/>
        </w:rPr>
        <w:t xml:space="preserve"> να λέτε πάλι ψέματα: «Η ανάπτυξη έρχεται, η εκτόξευση της ελληνικής οικονομίας»</w:t>
      </w:r>
      <w:r>
        <w:rPr>
          <w:rFonts w:eastAsia="UB-Helvetica" w:cs="Times New Roman"/>
          <w:szCs w:val="24"/>
        </w:rPr>
        <w:t xml:space="preserve"> και λοιπά</w:t>
      </w:r>
      <w:r>
        <w:rPr>
          <w:rFonts w:eastAsia="UB-Helvetica" w:cs="Times New Roman"/>
          <w:szCs w:val="24"/>
        </w:rPr>
        <w:t>.</w:t>
      </w:r>
      <w:r>
        <w:rPr>
          <w:rFonts w:eastAsia="UB-Helvetica" w:cs="Times New Roman"/>
          <w:szCs w:val="24"/>
        </w:rPr>
        <w:t xml:space="preserve"> Τι να πει κανείς;</w:t>
      </w:r>
    </w:p>
    <w:p w14:paraId="12E55767"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Αναρωτιέμαι -και δεν νομίζω να είμαι η μόνη: Μα, γιατί χαίρεστε τόσο πολύ, γατί γελάτε, γιατί πανηγυρίζετε, την ώρα που όλος ο κόσμος τα έχει βάψε</w:t>
      </w:r>
      <w:r>
        <w:rPr>
          <w:rFonts w:eastAsia="UB-Helvetica" w:cs="Times New Roman"/>
          <w:szCs w:val="24"/>
        </w:rPr>
        <w:t xml:space="preserve">ι μαύρα; Ήρθαν είκοσι πέντε φορείς εδώ και έβγαλαν κραυγή αγωνίας γι’ αυτά τα οποία ετοιμάζεστε να κάνετε. </w:t>
      </w:r>
    </w:p>
    <w:p w14:paraId="12E55768"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Ειλικρινά, εγώ προτιμούσα το αφήγημα: «Μας εκβίασαν, δεν μπορούσαμε, δεν ξέραμε, είχαμε αυταπάτες». Ψέματα ήταν και αυτό, αλλά τουλάχιστον δεν </w:t>
      </w:r>
      <w:r>
        <w:rPr>
          <w:rFonts w:eastAsia="UB-Helvetica" w:cs="Times New Roman"/>
          <w:szCs w:val="24"/>
        </w:rPr>
        <w:t xml:space="preserve">εξόργιζε τόσο πολύ. Και –ξέρετε- η οργή είναι ένα πολύ δυνατό συναίσθημα, ιδίως όταν υπάρχει και η απάτη. Είναι πιο δυνατή από τον θυμό, πιο δυνατή από την απογοήτευση και από την απελπισία που οδήγησε τους Έλληνες πολίτες να πιστέψουν αυτά που είπατε ότι </w:t>
      </w:r>
      <w:r>
        <w:rPr>
          <w:rFonts w:eastAsia="UB-Helvetica" w:cs="Times New Roman"/>
          <w:szCs w:val="24"/>
        </w:rPr>
        <w:t>«έρχεται η ελπίδα, θα σκίσουμε το μνημόνιο, θα σας δώσουμε δέκατη τρίτη σύνταξη και θα αυξήσουμε τον κατώτατο μισθό».</w:t>
      </w:r>
    </w:p>
    <w:p w14:paraId="12E55769"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Να όμως που δεν ήρθε, αλλά ήρθαν αυτά. Και με αυτά ουσιαστικά σήμερα τι κάνετε; Δημεύετε την περιουσία των Ελλήνων. Δημεύετε την ιδιωτική </w:t>
      </w:r>
      <w:r>
        <w:rPr>
          <w:rFonts w:eastAsia="UB-Helvetica" w:cs="Times New Roman"/>
          <w:szCs w:val="24"/>
        </w:rPr>
        <w:t xml:space="preserve">περιουσία των Ελλήνων και τη δημόσια περιουσία την εκχωρείτε άνευ όρων στους δανειστές. </w:t>
      </w:r>
    </w:p>
    <w:p w14:paraId="12E5576A"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Τι έγιναν αυτά τα «κανένα σπίτι στα χέρια τραπεζίτη»; Πάνε αυτά. Πάει η σεισάχθεια, πάνε οι εξαγγελίες των Υπουργών και οι δεσμεύσεις του κ. Σταθάκη ότι δεν πρόκειται </w:t>
      </w:r>
      <w:r>
        <w:rPr>
          <w:rFonts w:eastAsia="UB-Helvetica" w:cs="Times New Roman"/>
          <w:szCs w:val="24"/>
        </w:rPr>
        <w:t xml:space="preserve">να δοθούν στα κοράκια των αγορών. Πάνε όλα αυτά. </w:t>
      </w:r>
    </w:p>
    <w:p w14:paraId="12E5576B"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Και όσων τα σπίτια γλιτώσουν από τους πλειστηριασμούς, θα τους τα πάρετε σιγά σιγά με τον νέο ΕΝΦΙΑ, ο οποίος όχι μόνο δεν καταργήθηκε</w:t>
      </w:r>
      <w:r>
        <w:rPr>
          <w:rFonts w:eastAsia="UB-Helvetica" w:cs="Times New Roman"/>
          <w:szCs w:val="24"/>
        </w:rPr>
        <w:t>,</w:t>
      </w:r>
      <w:r>
        <w:rPr>
          <w:rFonts w:eastAsia="UB-Helvetica" w:cs="Times New Roman"/>
          <w:szCs w:val="24"/>
        </w:rPr>
        <w:t xml:space="preserve"> αλλά αυξήσατε τους συντελεστές στα οικόπεδα, βάλατε μέσα τα αγροτεμάχι</w:t>
      </w:r>
      <w:r>
        <w:rPr>
          <w:rFonts w:eastAsia="UB-Helvetica" w:cs="Times New Roman"/>
          <w:szCs w:val="24"/>
        </w:rPr>
        <w:t xml:space="preserve">α, μειώσατε στις 200.000 ευρώ το όριο για τον πρόσθετο φόρο. </w:t>
      </w:r>
    </w:p>
    <w:p w14:paraId="12E5576C" w14:textId="77777777" w:rsidR="00A37F14" w:rsidRDefault="002C15DC">
      <w:pPr>
        <w:tabs>
          <w:tab w:val="left" w:pos="2096"/>
        </w:tabs>
        <w:spacing w:after="0" w:line="600" w:lineRule="auto"/>
        <w:ind w:firstLine="720"/>
        <w:jc w:val="both"/>
        <w:rPr>
          <w:rFonts w:eastAsia="Times New Roman" w:cs="Times New Roman"/>
          <w:szCs w:val="24"/>
        </w:rPr>
      </w:pPr>
      <w:r>
        <w:rPr>
          <w:rFonts w:eastAsia="UB-Helvetica" w:cs="Times New Roman"/>
          <w:szCs w:val="24"/>
        </w:rPr>
        <w:t>Τι σημαίνει αυτό; Σημαίνει επιπλέον φορολόγηση στη μεσαία τάξη. Θα τους τα πάρετε σιγά σιγά τα σπίτια. Φροντίσατε, βέβαια, με την ανακεφαλαιοποίηση οι τράπεζες να φτάσουν στα χέρια των ξένων. Τα</w:t>
      </w:r>
      <w:r>
        <w:rPr>
          <w:rFonts w:eastAsia="UB-Helvetica" w:cs="Times New Roman"/>
          <w:szCs w:val="24"/>
        </w:rPr>
        <w:t xml:space="preserve"> λεφτά των Ελλήνων -όσοι έχουν λεφτά- φροντίσατε επίσης να είναι εγκλωβισμένα στις τράπεζες, γιατί έχουμε </w:t>
      </w:r>
      <w:r>
        <w:rPr>
          <w:rFonts w:eastAsia="UB-Helvetica" w:cs="Times New Roman"/>
          <w:szCs w:val="24"/>
          <w:lang w:val="en-US"/>
        </w:rPr>
        <w:t>capital</w:t>
      </w:r>
      <w:r>
        <w:rPr>
          <w:rFonts w:eastAsia="UB-Helvetica" w:cs="Times New Roman"/>
          <w:szCs w:val="24"/>
        </w:rPr>
        <w:t xml:space="preserve"> </w:t>
      </w:r>
      <w:r>
        <w:rPr>
          <w:rFonts w:eastAsia="UB-Helvetica" w:cs="Times New Roman"/>
          <w:szCs w:val="24"/>
          <w:lang w:val="en-US"/>
        </w:rPr>
        <w:t>controls</w:t>
      </w:r>
      <w:r>
        <w:rPr>
          <w:rFonts w:eastAsia="UB-Helvetica" w:cs="Times New Roman"/>
          <w:szCs w:val="24"/>
        </w:rPr>
        <w:t xml:space="preserve">, </w:t>
      </w:r>
      <w:r>
        <w:rPr>
          <w:rFonts w:eastAsia="Times New Roman" w:cs="Times New Roman"/>
          <w:szCs w:val="24"/>
        </w:rPr>
        <w:t xml:space="preserve">που δεν ακούω κουβέντα για το πότε μπορεί να φύγουν. </w:t>
      </w:r>
    </w:p>
    <w:p w14:paraId="12E5576D"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Για όσους δε θέλουν να δουλέψουν, θέλουν να βγάλουν χρήματα στον ιδιωτικό τομέ</w:t>
      </w:r>
      <w:r>
        <w:rPr>
          <w:rFonts w:eastAsia="UB-Helvetica" w:cs="Times New Roman"/>
          <w:szCs w:val="24"/>
        </w:rPr>
        <w:t xml:space="preserve">α, φροντίζετε να τους δώσετε το κατ’ εξοχήν αντικίνητρο: Ό,τι βγάλουν θα τους τα πάρει το κράτος. Όποιος βγάζει λεφτά στον ιδιωτικό τομέα, είτε φοράει γραβάτα είτε δεν φοράει. </w:t>
      </w:r>
    </w:p>
    <w:p w14:paraId="12E5576E" w14:textId="77777777" w:rsidR="00A37F14" w:rsidRDefault="002C15DC">
      <w:pPr>
        <w:tabs>
          <w:tab w:val="left" w:pos="2096"/>
        </w:tabs>
        <w:spacing w:after="0" w:line="600" w:lineRule="auto"/>
        <w:ind w:firstLine="720"/>
        <w:jc w:val="both"/>
        <w:rPr>
          <w:rFonts w:eastAsia="UB-Helvetica" w:cs="Times New Roman"/>
          <w:szCs w:val="24"/>
        </w:rPr>
      </w:pPr>
      <w:r>
        <w:rPr>
          <w:rFonts w:eastAsia="UB-Helvetica" w:cs="Times New Roman"/>
          <w:szCs w:val="24"/>
        </w:rPr>
        <w:t>Σε ελεύθερους επαγγελματίες, οικονομολόγους, γιατρούς, δικηγόρους, αγρότες, μικ</w:t>
      </w:r>
      <w:r>
        <w:rPr>
          <w:rFonts w:eastAsia="UB-Helvetica" w:cs="Times New Roman"/>
          <w:szCs w:val="24"/>
        </w:rPr>
        <w:t>ρομεσαίους επιχειρηματίες, ψιλικατζήδες, περιπτεράδες επιβάλλετε μια φορολογία</w:t>
      </w:r>
      <w:r>
        <w:rPr>
          <w:rFonts w:eastAsia="UB-Helvetica" w:cs="Times New Roman"/>
          <w:szCs w:val="24"/>
        </w:rPr>
        <w:t>,</w:t>
      </w:r>
      <w:r>
        <w:rPr>
          <w:rFonts w:eastAsia="UB-Helvetica" w:cs="Times New Roman"/>
          <w:szCs w:val="24"/>
        </w:rPr>
        <w:t xml:space="preserve"> η οποία τους εξοντώνει επαγγελματικά. </w:t>
      </w:r>
    </w:p>
    <w:p w14:paraId="12E5576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αν τυχόν μείνει λίγο διαθέσιμο εισόδημα σε κανέναν, έχει φροντίσει και γι’ αυτό ο κ. Τσίπρας με 1,8 δισεκατομμύρια ευρώ έμμεσους φόρο</w:t>
      </w:r>
      <w:r>
        <w:rPr>
          <w:rFonts w:eastAsia="Times New Roman" w:cs="Times New Roman"/>
          <w:szCs w:val="24"/>
        </w:rPr>
        <w:t>υς.</w:t>
      </w:r>
    </w:p>
    <w:p w14:paraId="12E5577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Με το σημερινό νομοσχέδιο ο κ. Τσίπρας αυξάνει δεύτερη φορά τους συντελεστές ΦΠΑ, αυξάνει το τέλος ταξινόμησης σε αυτοκίνητα και φορτηγά, αυξάνει τον φόρο στα τσιγάρα, στην μπ</w:t>
      </w:r>
      <w:r>
        <w:rPr>
          <w:rFonts w:eastAsia="Times New Roman" w:cs="Times New Roman"/>
          <w:szCs w:val="24"/>
        </w:rPr>
        <w:t>ί</w:t>
      </w:r>
      <w:r>
        <w:rPr>
          <w:rFonts w:eastAsia="Times New Roman" w:cs="Times New Roman"/>
          <w:szCs w:val="24"/>
        </w:rPr>
        <w:t xml:space="preserve">ρα, στα αλκοολούχα ποτά, στον καφέ, στη βενζίνη, στο πετρέλαιο θέρμανσης, </w:t>
      </w:r>
      <w:r>
        <w:rPr>
          <w:rFonts w:eastAsia="Times New Roman" w:cs="Times New Roman"/>
          <w:szCs w:val="24"/>
        </w:rPr>
        <w:t>στη σταθερή τηλεφωνία, στο ίντερνετ, στη συνδρομητική τηλεόραση.</w:t>
      </w:r>
    </w:p>
    <w:p w14:paraId="12E5577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Παρατήρησα ότι στις ομιλίες των συναδέλφων από τον ΣΥΡΙΖΑ και από τους Ανεξάρτητους Έλληνες, που δεν μίλησαν και καθόλου, δεν υπάρχει κα</w:t>
      </w:r>
      <w:r>
        <w:rPr>
          <w:rFonts w:eastAsia="Times New Roman" w:cs="Times New Roman"/>
          <w:szCs w:val="24"/>
        </w:rPr>
        <w:t>μ</w:t>
      </w:r>
      <w:r>
        <w:rPr>
          <w:rFonts w:eastAsia="Times New Roman" w:cs="Times New Roman"/>
          <w:szCs w:val="24"/>
        </w:rPr>
        <w:t xml:space="preserve">μία αναφορά στο κομμάτι του νομοσχεδίου που έχει τους </w:t>
      </w:r>
      <w:r>
        <w:rPr>
          <w:rFonts w:eastAsia="Times New Roman" w:cs="Times New Roman"/>
          <w:szCs w:val="24"/>
        </w:rPr>
        <w:t>έμμεσους φόρους. Είναι ολοκληρωτική δήμευση της περιουσίας των Ελλήνων. Δεν αφήσατε τίποτα για τίποτα. Και αν μείνει τίποτα όρθιο, έχετε φροντίσει και γι’ αυτό. Φροντίσατε! Υπάρχει ο κόφτης!</w:t>
      </w:r>
    </w:p>
    <w:p w14:paraId="12E5577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ρωτώ ξανά, κυρίες και κύριοι συνάδελφοι, πώς είναι δυνατόν να</w:t>
      </w:r>
      <w:r>
        <w:rPr>
          <w:rFonts w:eastAsia="Times New Roman" w:cs="Times New Roman"/>
          <w:szCs w:val="24"/>
        </w:rPr>
        <w:t xml:space="preserve"> χαίρεστε;</w:t>
      </w:r>
    </w:p>
    <w:p w14:paraId="12E5577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Και αφού δημεύετε την ιδιωτική περιουσία, φροντίζετε και για τη δημόσια. Άνευ όρων εκχώρηση για έναν αιώνα όλη της δημόσιας περιουσίας σε ένα </w:t>
      </w:r>
      <w:r>
        <w:rPr>
          <w:rFonts w:eastAsia="Times New Roman" w:cs="Times New Roman"/>
          <w:szCs w:val="24"/>
        </w:rPr>
        <w:t>τ</w:t>
      </w:r>
      <w:r>
        <w:rPr>
          <w:rFonts w:eastAsia="Times New Roman" w:cs="Times New Roman"/>
          <w:szCs w:val="24"/>
        </w:rPr>
        <w:t>αμείο, το οποίο το ελέγχουν οι ξένοι. Και αυτοκαταργείστε κιόλας. Δεν ξέρω αν το έχετε καταλάβει, αλλά</w:t>
      </w:r>
      <w:r>
        <w:rPr>
          <w:rFonts w:eastAsia="Times New Roman" w:cs="Times New Roman"/>
          <w:szCs w:val="24"/>
        </w:rPr>
        <w:t xml:space="preserve"> οι Υπουργοί δεν θα σας ξαναρωτήσουν για αυτά τα πράγματα. Κανέναν στη Βουλή δεν θα χρειαστεί να ρωτήσουν. Θα τα κάνουν μόνοι τους. Και εσείς χαίρεστε! Χαίρεστε και γι’ αυτό.</w:t>
      </w:r>
    </w:p>
    <w:p w14:paraId="12E5577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εκτός από το καινούριο σας αφήγημα «η ανάπτυξη έρχε</w:t>
      </w:r>
      <w:r>
        <w:rPr>
          <w:rFonts w:eastAsia="Times New Roman" w:cs="Times New Roman"/>
          <w:szCs w:val="24"/>
        </w:rPr>
        <w:t>ται», το μόνο που λέτε όλοι από αυτό το Βήμα είναι ότι σαράντα χρόνια τώρα εσείς δεν κυβερνούσατε, άρα δεν φταίτε για τίποτα.</w:t>
      </w:r>
    </w:p>
    <w:p w14:paraId="12E5577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εγώ σας ρωτώ: Εσείς, η Κυβέρνηση της «πρώτη φορά</w:t>
      </w:r>
      <w:r>
        <w:rPr>
          <w:rFonts w:eastAsia="Times New Roman" w:cs="Times New Roman"/>
          <w:szCs w:val="24"/>
        </w:rPr>
        <w:t>»</w:t>
      </w:r>
      <w:r>
        <w:rPr>
          <w:rFonts w:eastAsia="Times New Roman" w:cs="Times New Roman"/>
          <w:szCs w:val="24"/>
        </w:rPr>
        <w:t xml:space="preserve"> Αριστερά</w:t>
      </w:r>
      <w:r>
        <w:rPr>
          <w:rFonts w:eastAsia="Times New Roman" w:cs="Times New Roman"/>
          <w:szCs w:val="24"/>
        </w:rPr>
        <w:t>ς</w:t>
      </w:r>
      <w:r>
        <w:rPr>
          <w:rFonts w:eastAsia="Times New Roman" w:cs="Times New Roman"/>
          <w:szCs w:val="24"/>
        </w:rPr>
        <w:t>, η Κυβέρνηση ριζοσπαστική Αριστερά με ολίγη Δεξιά, εσείς σαράντα χ</w:t>
      </w:r>
      <w:r>
        <w:rPr>
          <w:rFonts w:eastAsia="Times New Roman" w:cs="Times New Roman"/>
          <w:szCs w:val="24"/>
        </w:rPr>
        <w:t>ρόνια αυτά που λέγατε τι σχέση έχουν με τη σημερινή σας ρητορική, με τη σημερινή σας πολιτική, με τη σημερινή σας πρακτική; Μου γίνατε ξαφνικά μεταρρυθμιστές; Γίνατε υπέρ της επιχειρηματικότητας; Εσείς εδώ μέσα υπερασπίζεστε τις ιδιωτικοποιήσεις, την αξιοπ</w:t>
      </w:r>
      <w:r>
        <w:rPr>
          <w:rFonts w:eastAsia="Times New Roman" w:cs="Times New Roman"/>
          <w:szCs w:val="24"/>
        </w:rPr>
        <w:t>οίηση της δημόσιας περιουσίας, με τη συμμετοχή του ιδιωτικού τομέα; Πού τα λέγατε αυτά σαράντα χρόνια; Στα αμφιθέατρα τα λέγατε ή στις διαδηλώσεις; Πού τα λέγατε ακριβώς;</w:t>
      </w:r>
    </w:p>
    <w:p w14:paraId="12E55776"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αυτούς που υποτίθεται ότι υπερασπίζεστε, τους αδύναμους, αυτούς που τους κόβετε τ</w:t>
      </w:r>
      <w:r>
        <w:rPr>
          <w:rFonts w:eastAsia="Times New Roman" w:cs="Times New Roman"/>
          <w:szCs w:val="24"/>
        </w:rPr>
        <w:t xml:space="preserve">ο ΕΚΑΣ, που τους το ζητάτε και αναδρομικά, τολμάτε και τους λέτε και φοροφυγάδες; Αυτούς που θα τους πάρετε τα σπίτια, αυτούς που θα τους κλείσετε τις μικρές επιχειρήσεις; Και χαίρεστε! Χαρείτε, λοιπόν, τα βουλευτικά σας έδρανα. Θα μείνετε στην ιστορία ως </w:t>
      </w:r>
      <w:r>
        <w:rPr>
          <w:rFonts w:eastAsia="Times New Roman" w:cs="Times New Roman"/>
          <w:szCs w:val="24"/>
        </w:rPr>
        <w:t>η Κυβέρνηση της «πρώτη φορά</w:t>
      </w:r>
      <w:r>
        <w:rPr>
          <w:rFonts w:eastAsia="Times New Roman" w:cs="Times New Roman"/>
          <w:szCs w:val="24"/>
        </w:rPr>
        <w:t>»</w:t>
      </w:r>
      <w:r>
        <w:rPr>
          <w:rFonts w:eastAsia="Times New Roman" w:cs="Times New Roman"/>
          <w:szCs w:val="24"/>
        </w:rPr>
        <w:t xml:space="preserve"> Αριστεράς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οποία </w:t>
      </w:r>
      <w:r>
        <w:rPr>
          <w:rFonts w:eastAsia="Times New Roman" w:cs="Times New Roman"/>
          <w:szCs w:val="24"/>
        </w:rPr>
        <w:t>κατέστρεψε την Ελλάδα με χαμόγελο!</w:t>
      </w:r>
    </w:p>
    <w:p w14:paraId="12E55777"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Ευχαριστώ.</w:t>
      </w:r>
    </w:p>
    <w:p w14:paraId="12E55778"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E5577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την κ. Ασημακοπούλου.</w:t>
      </w:r>
    </w:p>
    <w:p w14:paraId="12E5577A"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Τον λόγο έχει η κ. Βούλτεψη από τη Νέα </w:t>
      </w:r>
      <w:r>
        <w:rPr>
          <w:rFonts w:eastAsia="Times New Roman" w:cs="Times New Roman"/>
          <w:szCs w:val="24"/>
        </w:rPr>
        <w:t>Δημοκρατία. Είναι η προτελευταία ομιλήτρια και θα κλείσουμε με την κ. Κεραμέως.</w:t>
      </w:r>
    </w:p>
    <w:p w14:paraId="12E5577B"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Ευχαριστώ, κύριε Πρόεδρε.</w:t>
      </w:r>
    </w:p>
    <w:p w14:paraId="12E5577C"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Η Κυβέρνηση ΣΥΡΙΖΑ-ΑΝΕΛ ενάμιση χρόνο τώρα υποβάλλει σαδιστικά τη χώρα και τον λαό της στο μαρτύριο του εικονικού πνιγμού μόνο και μόν</w:t>
      </w:r>
      <w:r>
        <w:rPr>
          <w:rFonts w:eastAsia="Times New Roman" w:cs="Times New Roman"/>
          <w:szCs w:val="24"/>
        </w:rPr>
        <w:t>ο για να κρύψουν τα ψέματά τους και να δείξουν ότι διαπραγματεύονται σκληρά.</w:t>
      </w:r>
    </w:p>
    <w:p w14:paraId="12E5577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Τώρα, με τη χώρα στην απόλυτη ασφυξία, έρχεται να φέρει και τον διεθνή οικονομικό έλεγχο, έναν διεθνή οικονομικό έλεγχο ανάλογο με αυτόν που επιβλήθηκε μετά τον πόλεμο του 1897, τ</w:t>
      </w:r>
      <w:r>
        <w:rPr>
          <w:rFonts w:eastAsia="Times New Roman" w:cs="Times New Roman"/>
          <w:szCs w:val="24"/>
        </w:rPr>
        <w:t xml:space="preserve">ου «μαύρου </w:t>
      </w:r>
      <w:r>
        <w:rPr>
          <w:rFonts w:eastAsia="Times New Roman" w:cs="Times New Roman"/>
          <w:szCs w:val="24"/>
        </w:rPr>
        <w:t>’</w:t>
      </w:r>
      <w:r>
        <w:rPr>
          <w:rFonts w:eastAsia="Times New Roman" w:cs="Times New Roman"/>
          <w:szCs w:val="24"/>
        </w:rPr>
        <w:t>97», τότε που οι Τούρκοι έφτασαν στον Δομοκό και παρενέβησαν οι Μεγάλες Δυνάμεις και μας έδωσαν δάνειο για να πληρώσουμε τις πολεμικές αποζημιώσεις στην Τουρκία, για να μη χάσουμε τη Θεσσαλία.</w:t>
      </w:r>
    </w:p>
    <w:p w14:paraId="12E5577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Αυτή είναι η κατάσταση σήμερα. Απλώς ο κ. Τσίπρας ξ</w:t>
      </w:r>
      <w:r>
        <w:rPr>
          <w:rFonts w:eastAsia="Times New Roman" w:cs="Times New Roman"/>
          <w:szCs w:val="24"/>
        </w:rPr>
        <w:t>επέρασε ακόμα και τον Δηλιγιάννη! Τα κατάφερε να πάει στα εκατό χρόνια την υποδούλωση της χώρας. Και ενώ πάντα κατήγγελλε ότι η χώρα γίνεται αποικία χρέους, τώρα την κάνει ο ίδιος μια αποικία χρέους!</w:t>
      </w:r>
    </w:p>
    <w:p w14:paraId="12E5577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Και ο Υπουργός Οικονομικών, ο κ. Τσακαλώτος, μάς λέει τώ</w:t>
      </w:r>
      <w:r>
        <w:rPr>
          <w:rFonts w:eastAsia="Times New Roman" w:cs="Times New Roman"/>
          <w:szCs w:val="24"/>
        </w:rPr>
        <w:t>ρα ότι ο λόγος που η διάρκεια της επιτροπείας είναι μεγαλύτερη από τη διάρκεια του δανείου είναι επειδή ο στόχος είναι ευρύτερος. Ίσως είναι η μόνη φορά που λένε την αλήθεια. Πράγματι, ο στόχος είναι ευρύτερος: η παράδοση της χώρας για έναν αιώνα, στη διάρ</w:t>
      </w:r>
      <w:r>
        <w:rPr>
          <w:rFonts w:eastAsia="Times New Roman" w:cs="Times New Roman"/>
          <w:szCs w:val="24"/>
        </w:rPr>
        <w:t>κεια του οποίου άλλοι θα αποφασίζουν για τις πλουτοπαραγωγικές της πηγές και για τα περιουσιακά της στοιχεία.</w:t>
      </w:r>
    </w:p>
    <w:p w14:paraId="12E5578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Δίνουν αυτή τη στιγμή στα «αρπακτικά» -έτσι τα έλεγε ο κ. Τσίπρας- των αγορών, που θα χόρευαν στους ήχους των νταουλιών του, και τα εξυπηρετούμενα</w:t>
      </w:r>
      <w:r>
        <w:rPr>
          <w:rFonts w:eastAsia="Times New Roman" w:cs="Times New Roman"/>
          <w:szCs w:val="24"/>
        </w:rPr>
        <w:t xml:space="preserve"> δάνεια. Απλώς, αυτή τη στιγμή η Κυβέρνηση κάνει νέα βαφτίσια. Ονομάζει τα «κοράκια» «εταιρείες διαχείρισης απαιτήσεων» και τα «αρπακτικά» «εταιρείες απόκτησης κόκκινων δανείων».</w:t>
      </w:r>
    </w:p>
    <w:p w14:paraId="12E5578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Ο ενδιάμεσος φορέας, που μας έλεγε ο κ. Σταθάκης από πριν τις εκλογές μέχρι τ</w:t>
      </w:r>
      <w:r>
        <w:rPr>
          <w:rFonts w:eastAsia="Times New Roman" w:cs="Times New Roman"/>
          <w:szCs w:val="24"/>
        </w:rPr>
        <w:t>ώρα στην τελευταία του κοινή συνέντευξη με τον κ. Τσακαλώτο, έχει πάει περίπατο. Όμως, κάτι που δεν έχει προσέξει κανείς -δεν είμαι σίγουρη, αλλά νομίζω ότι έτσι είναι- είναι το εξής: Οι εταιρ</w:t>
      </w:r>
      <w:r>
        <w:rPr>
          <w:rFonts w:eastAsia="Times New Roman" w:cs="Times New Roman"/>
          <w:szCs w:val="24"/>
        </w:rPr>
        <w:t>ε</w:t>
      </w:r>
      <w:r>
        <w:rPr>
          <w:rFonts w:eastAsia="Times New Roman" w:cs="Times New Roman"/>
          <w:szCs w:val="24"/>
        </w:rPr>
        <w:t xml:space="preserve">ίες διαχείρισης απαιτήσεων μπορούν να έχουν έδρα όχι μόνο στην </w:t>
      </w:r>
      <w:r>
        <w:rPr>
          <w:rFonts w:eastAsia="Times New Roman" w:cs="Times New Roman"/>
          <w:szCs w:val="24"/>
        </w:rPr>
        <w:t>Ελλάδα, κύριοι συνάδελφοι, όχι μόνο στα είκοσι οκτώ κράτη-μέλη της Ευρωπαϊκής Ένωσης, αλλά και σε κράτη-μέλη του Ευρωπαϊκού Οικονομικού Χώρου, δηλαδή στους ΕΖΕΣ, στην Ευρωπαϊκή Ζώνη Ελευθέρων Συναλλαγών. Ποιες χώρες ανήκουν εκεί; Αρκεί να σας πω ότι μία απ</w:t>
      </w:r>
      <w:r>
        <w:rPr>
          <w:rFonts w:eastAsia="Times New Roman" w:cs="Times New Roman"/>
          <w:szCs w:val="24"/>
        </w:rPr>
        <w:t>ό αυτές είναι το Λιχτενστάιν.</w:t>
      </w:r>
    </w:p>
    <w:p w14:paraId="12E55782"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Επομένως εγκαθίσταται στο εσωτερικό απόλυτη αποικιοκρατία και μεταφέρονται τα δάνεια των Ελλήνων στο εξωτερικό. Μου κάνει εντύπωση πώς δεν το έχετε προσέξει ότι μιλάει για Ευρωπαϊκό Οικονομικό Χώρο. Τι άλλο θα δεχθείτε πια; </w:t>
      </w:r>
    </w:p>
    <w:p w14:paraId="12E55783"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την αύξηση του ΦΠΑ τι να πούμε τώρα; Να πούμε για τον κ. Καμμένο, που έλεγε ότι «ΦΠΑ στα νησιά δεν μπαίνει όσο υπάρχω»; </w:t>
      </w:r>
    </w:p>
    <w:p w14:paraId="12E5578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Έχω εδώ το πρόγραμμά σας, του Σεπτεμβρίου, γιατί άκουσα τον Κοινοβουλευτικό σας Εκπρόσωπο να λέει ότι όλα ήταν γνωστά, υπήρχε η συμφ</w:t>
      </w:r>
      <w:r>
        <w:rPr>
          <w:rFonts w:eastAsia="Times New Roman" w:cs="Times New Roman"/>
          <w:szCs w:val="24"/>
        </w:rPr>
        <w:t>ωνία και ήταν τόσο τοις εκατό, κ.λπ.. Πού εδώ μέσα -γιατί δεν είναι του Ιανουαρίου, δηλαδή το πρόγραμμα της Θεσσαλονίκης, είναι το παράλληλο πρόγραμμα του Σεπτεμβρίου, για τις εκλογές του Σεπτεμβρίου- υπάρχει κάτι γραμμένο από αυτά που ψηφίζετε σήμερα; Πού</w:t>
      </w:r>
      <w:r>
        <w:rPr>
          <w:rFonts w:eastAsia="Times New Roman" w:cs="Times New Roman"/>
          <w:szCs w:val="24"/>
        </w:rPr>
        <w:t xml:space="preserve">; Πείτε μου. </w:t>
      </w:r>
    </w:p>
    <w:p w14:paraId="12E55785"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Είπατε, δηλαδή, εσείς στις εκλογές του Σεπτεμβρίου ότι θα δώσετε τα δάνεια σε </w:t>
      </w:r>
      <w:r>
        <w:rPr>
          <w:rFonts w:eastAsia="Times New Roman" w:cs="Times New Roman"/>
          <w:szCs w:val="24"/>
          <w:lang w:val="en-US"/>
        </w:rPr>
        <w:t>funds</w:t>
      </w:r>
      <w:r>
        <w:rPr>
          <w:rFonts w:eastAsia="Times New Roman" w:cs="Times New Roman"/>
          <w:szCs w:val="24"/>
        </w:rPr>
        <w:t xml:space="preserve">; Δε νομίζω. </w:t>
      </w:r>
    </w:p>
    <w:p w14:paraId="12E5578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ΚΩΝΣΤΑΝΤΙΝΟΣ ΣΠΑΡΤΙΝΟΣ: </w:t>
      </w:r>
      <w:r>
        <w:rPr>
          <w:rFonts w:eastAsia="Times New Roman" w:cs="Times New Roman"/>
          <w:szCs w:val="24"/>
        </w:rPr>
        <w:t>Δεν είναι το παράλληλο που ψηφίζουμε σήμερα.</w:t>
      </w:r>
    </w:p>
    <w:p w14:paraId="12E55787"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Πήγατε σε εκλογές και είπατε «παιδιά, ψηφίστε μας για να τα δώσουμε στα </w:t>
      </w:r>
      <w:r>
        <w:rPr>
          <w:rFonts w:eastAsia="Times New Roman" w:cs="Times New Roman"/>
          <w:szCs w:val="24"/>
          <w:lang w:val="en-US"/>
        </w:rPr>
        <w:t>funds</w:t>
      </w:r>
      <w:r>
        <w:rPr>
          <w:rFonts w:eastAsia="Times New Roman" w:cs="Times New Roman"/>
          <w:szCs w:val="24"/>
        </w:rPr>
        <w:t xml:space="preserve">;». Σας πληροφορώ ότι δεν λέτε τίποτε από αυτά. Λέτε ότι θα κάνετε ενδιάμεσο φορέα, </w:t>
      </w:r>
      <w:r>
        <w:rPr>
          <w:rFonts w:eastAsia="Times New Roman" w:cs="Times New Roman"/>
          <w:szCs w:val="24"/>
        </w:rPr>
        <w:t xml:space="preserve">στον οποίο </w:t>
      </w:r>
      <w:r>
        <w:rPr>
          <w:rFonts w:eastAsia="Times New Roman" w:cs="Times New Roman"/>
          <w:szCs w:val="24"/>
        </w:rPr>
        <w:t>θα σώσετε τα δάνεια. Δεν μιλάτε πουθενά για εξυπηρετούμενα δάνεια, μόνο για μη εξυπη</w:t>
      </w:r>
      <w:r>
        <w:rPr>
          <w:rFonts w:eastAsia="Times New Roman" w:cs="Times New Roman"/>
          <w:szCs w:val="24"/>
        </w:rPr>
        <w:t xml:space="preserve">ρετούμενα. Τους είπατε ότι θα δώσετε και τα εξυπηρετούμενα; Απαντήστε μου. Όμως, δεν βλέπω να είναι εδώ κανένας από τους αρχιτέκτονες αυτού του εξαμβλώματος. </w:t>
      </w:r>
    </w:p>
    <w:p w14:paraId="12E55788"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b/>
          <w:szCs w:val="24"/>
        </w:rPr>
        <w:t xml:space="preserve"> (Αναπληρωτής Υπουργός Οικονομικών)</w:t>
      </w:r>
      <w:r>
        <w:rPr>
          <w:rFonts w:eastAsia="Times New Roman" w:cs="Times New Roman"/>
          <w:b/>
          <w:szCs w:val="24"/>
        </w:rPr>
        <w:t xml:space="preserve">: </w:t>
      </w:r>
      <w:r>
        <w:rPr>
          <w:rFonts w:eastAsia="Times New Roman" w:cs="Times New Roman"/>
          <w:szCs w:val="24"/>
        </w:rPr>
        <w:t xml:space="preserve">Είναι </w:t>
      </w:r>
      <w:r>
        <w:rPr>
          <w:rFonts w:eastAsia="Times New Roman" w:cs="Times New Roman"/>
          <w:szCs w:val="24"/>
        </w:rPr>
        <w:t>μία</w:t>
      </w:r>
      <w:r>
        <w:rPr>
          <w:rFonts w:eastAsia="Times New Roman" w:cs="Times New Roman"/>
          <w:szCs w:val="24"/>
        </w:rPr>
        <w:t xml:space="preserve"> παρά η ώρα, κυρία Βούλτεψη. Θα τα </w:t>
      </w:r>
      <w:r>
        <w:rPr>
          <w:rFonts w:eastAsia="Times New Roman" w:cs="Times New Roman"/>
          <w:szCs w:val="24"/>
        </w:rPr>
        <w:t>πούμε αύριο αυτά.</w:t>
      </w:r>
    </w:p>
    <w:p w14:paraId="12E55789"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Τι θέλετε να πείτε με το ότι είναι </w:t>
      </w:r>
      <w:r>
        <w:rPr>
          <w:rFonts w:eastAsia="Times New Roman" w:cs="Times New Roman"/>
          <w:szCs w:val="24"/>
        </w:rPr>
        <w:t xml:space="preserve">μία </w:t>
      </w:r>
      <w:r>
        <w:rPr>
          <w:rFonts w:eastAsia="Times New Roman" w:cs="Times New Roman"/>
          <w:szCs w:val="24"/>
        </w:rPr>
        <w:t xml:space="preserve">παρά; Τι σχέση έχει η ώρα; Με την ώρα έρχονται οι Υπουργοί εδώ; </w:t>
      </w:r>
    </w:p>
    <w:p w14:paraId="12E5578A"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Σας παρακαλώ, κυρία Βούλτεψη, να μη γίνεται διάλογος. </w:t>
      </w:r>
    </w:p>
    <w:p w14:paraId="12E5578B"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Συνεχίστε, κυρία Βούλτεψη, χω</w:t>
      </w:r>
      <w:r>
        <w:rPr>
          <w:rFonts w:eastAsia="Times New Roman" w:cs="Times New Roman"/>
          <w:szCs w:val="24"/>
        </w:rPr>
        <w:t>ρίς να σας διακόψει κανένας.</w:t>
      </w:r>
    </w:p>
    <w:p w14:paraId="12E5578C"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Ο κ. Τσακαλώτος τώρα, στις 12 Απριλίου έλεγε ότι διατηρούμε ως κυρίαρχη χώρα την επιλογή να αποφασίζουμε το πώς φτάνουμε στους στόχους. Άρα τι; Εκείνος αποφάσισε, δηλαδή, για τα εξυπηρετούμενα δάνεια; </w:t>
      </w:r>
    </w:p>
    <w:p w14:paraId="12E5578D"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Και στην </w:t>
      </w:r>
      <w:r>
        <w:rPr>
          <w:rFonts w:eastAsia="Times New Roman" w:cs="Times New Roman"/>
          <w:szCs w:val="24"/>
        </w:rPr>
        <w:t>Κοινοβουλευτική σας Ομάδα, απ’ ό,τι λέει το ρεπορτάζ, πριν από λίγες ημέρες ο κ. Τσακαλώτος είπε ότι για τον μηχανισμό-κόφτη η Κυβέρνηση θα έχει την πρωτοβουλία των κινήσεων. Αυτό ψηφίζουμε σήμερα; Ότι η Κυβέρνηση θα αποφασίζει; Βέβαια, τώρα κατατέθηκε τρο</w:t>
      </w:r>
      <w:r>
        <w:rPr>
          <w:rFonts w:eastAsia="Times New Roman" w:cs="Times New Roman"/>
          <w:szCs w:val="24"/>
        </w:rPr>
        <w:t>πολογία, όπου μάθαμε ότι δεν εξαιρούνται οι μισθοί και οι συντάξεις. Άρα δεν έχει η Κυβέρνηση την πρωτοβουλία.</w:t>
      </w:r>
    </w:p>
    <w:p w14:paraId="12E5578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Επίσης, θέλω να σας πω ότι την 1</w:t>
      </w:r>
      <w:r>
        <w:rPr>
          <w:rFonts w:eastAsia="Times New Roman" w:cs="Times New Roman"/>
          <w:szCs w:val="24"/>
          <w:vertAlign w:val="superscript"/>
        </w:rPr>
        <w:t>η</w:t>
      </w:r>
      <w:r>
        <w:rPr>
          <w:rFonts w:eastAsia="Times New Roman" w:cs="Times New Roman"/>
          <w:szCs w:val="24"/>
        </w:rPr>
        <w:t xml:space="preserve"> Σεπτεμβρίου 2015, που λέγατε πάλι ψέματα για να πάρετε τις εκλογές, ο ίδιος ο ΣΥΡΙΖΑ με σημείωμά του για το </w:t>
      </w:r>
      <w:r>
        <w:rPr>
          <w:rFonts w:eastAsia="Times New Roman" w:cs="Times New Roman"/>
          <w:szCs w:val="24"/>
        </w:rPr>
        <w:t>υ</w:t>
      </w:r>
      <w:r>
        <w:rPr>
          <w:rFonts w:eastAsia="Times New Roman" w:cs="Times New Roman"/>
          <w:szCs w:val="24"/>
        </w:rPr>
        <w:t>πε</w:t>
      </w:r>
      <w:r>
        <w:rPr>
          <w:rFonts w:eastAsia="Times New Roman" w:cs="Times New Roman"/>
          <w:szCs w:val="24"/>
        </w:rPr>
        <w:t xml:space="preserve">ρταμείο αυτό που ψηφίζετε σήμερα, έλεγε ότι στο πλαίσιο της </w:t>
      </w:r>
      <w:r>
        <w:rPr>
          <w:rFonts w:eastAsia="Times New Roman" w:cs="Times New Roman"/>
          <w:szCs w:val="24"/>
        </w:rPr>
        <w:t>σ</w:t>
      </w:r>
      <w:r>
        <w:rPr>
          <w:rFonts w:eastAsia="Times New Roman" w:cs="Times New Roman"/>
          <w:szCs w:val="24"/>
        </w:rPr>
        <w:t xml:space="preserve">υμφωνίας του Ιουλίου το </w:t>
      </w:r>
      <w:r>
        <w:rPr>
          <w:rFonts w:eastAsia="Times New Roman" w:cs="Times New Roman"/>
          <w:szCs w:val="24"/>
        </w:rPr>
        <w:t>τ</w:t>
      </w:r>
      <w:r>
        <w:rPr>
          <w:rFonts w:eastAsia="Times New Roman" w:cs="Times New Roman"/>
          <w:szCs w:val="24"/>
        </w:rPr>
        <w:t xml:space="preserve">αμείο θα έχει έδρα την Ελλάδα, η διοίκηση και η διαχείρισή του θα γίνεται από τις ελληνικές αρχές, με τους </w:t>
      </w:r>
      <w:r>
        <w:rPr>
          <w:rFonts w:eastAsia="Times New Roman" w:cs="Times New Roman"/>
          <w:szCs w:val="24"/>
        </w:rPr>
        <w:t>θ</w:t>
      </w:r>
      <w:r>
        <w:rPr>
          <w:rFonts w:eastAsia="Times New Roman" w:cs="Times New Roman"/>
          <w:szCs w:val="24"/>
        </w:rPr>
        <w:t>εσμούς να περιορίζονται σε ρόλους εποπτείας και χορήγησης τεχν</w:t>
      </w:r>
      <w:r>
        <w:rPr>
          <w:rFonts w:eastAsia="Times New Roman" w:cs="Times New Roman"/>
          <w:szCs w:val="24"/>
        </w:rPr>
        <w:t xml:space="preserve">ικής βοήθειας. Αυτό ψηφίζουμε σήμερα; Ψηφίζουμε αυτό ή ψηφίζουμε σύμφωνη γνώμη, ουσιαστικά, για όλα τα μέλη του </w:t>
      </w:r>
      <w:r>
        <w:rPr>
          <w:rFonts w:eastAsia="Times New Roman" w:cs="Times New Roman"/>
          <w:szCs w:val="24"/>
        </w:rPr>
        <w:t>ε</w:t>
      </w:r>
      <w:r>
        <w:rPr>
          <w:rFonts w:eastAsia="Times New Roman" w:cs="Times New Roman"/>
          <w:szCs w:val="24"/>
        </w:rPr>
        <w:t xml:space="preserve">ποπτικού </w:t>
      </w:r>
      <w:r>
        <w:rPr>
          <w:rFonts w:eastAsia="Times New Roman" w:cs="Times New Roman"/>
          <w:szCs w:val="24"/>
        </w:rPr>
        <w:t>σ</w:t>
      </w:r>
      <w:r>
        <w:rPr>
          <w:rFonts w:eastAsia="Times New Roman" w:cs="Times New Roman"/>
          <w:szCs w:val="24"/>
        </w:rPr>
        <w:t xml:space="preserve">υμβουλίου του; Πείτε μου. Γιατί αυτά γράφατε στο πρόγραμμα του Σεπτεμβρίου και αυτά δεν υπήρχαν στη </w:t>
      </w:r>
      <w:r>
        <w:rPr>
          <w:rFonts w:eastAsia="Times New Roman" w:cs="Times New Roman"/>
          <w:szCs w:val="24"/>
        </w:rPr>
        <w:t>σ</w:t>
      </w:r>
      <w:r>
        <w:rPr>
          <w:rFonts w:eastAsia="Times New Roman" w:cs="Times New Roman"/>
          <w:szCs w:val="24"/>
        </w:rPr>
        <w:t>υμφωνία του Ιουλίου και του Αυγο</w:t>
      </w:r>
      <w:r>
        <w:rPr>
          <w:rFonts w:eastAsia="Times New Roman" w:cs="Times New Roman"/>
          <w:szCs w:val="24"/>
        </w:rPr>
        <w:t xml:space="preserve">ύστου. Άρα δεν ψηφίσαμε το ίδιο πράγμα απ’ ό,τι φαίνεται. Εσείς άλλα είχατε στο νου σας. </w:t>
      </w:r>
    </w:p>
    <w:p w14:paraId="12E5578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Τα είπατε ποτέ στον λαό, υπήρχε ποτέ στη </w:t>
      </w:r>
      <w:r>
        <w:rPr>
          <w:rFonts w:eastAsia="Times New Roman" w:cs="Times New Roman"/>
          <w:szCs w:val="24"/>
        </w:rPr>
        <w:t>σ</w:t>
      </w:r>
      <w:r>
        <w:rPr>
          <w:rFonts w:eastAsia="Times New Roman" w:cs="Times New Roman"/>
          <w:szCs w:val="24"/>
        </w:rPr>
        <w:t xml:space="preserve">υμφωνία αυτό το πράγμα; Αντίθετα, στις εκλογές λέγατε για το νέο αυτό </w:t>
      </w:r>
      <w:r>
        <w:rPr>
          <w:rFonts w:eastAsia="Times New Roman" w:cs="Times New Roman"/>
          <w:szCs w:val="24"/>
        </w:rPr>
        <w:t>τ</w:t>
      </w:r>
      <w:r>
        <w:rPr>
          <w:rFonts w:eastAsia="Times New Roman" w:cs="Times New Roman"/>
          <w:szCs w:val="24"/>
        </w:rPr>
        <w:t xml:space="preserve">αμείο ότι ο τρόπος και η λειτουργία του, η εσωτερική </w:t>
      </w:r>
      <w:r>
        <w:rPr>
          <w:rFonts w:eastAsia="Times New Roman" w:cs="Times New Roman"/>
          <w:szCs w:val="24"/>
        </w:rPr>
        <w:t xml:space="preserve">δομή του, ο κώδικας εταιρικής διακυβέρνησης, η πιθανή σύνθεση των στοιχείων, το ενεργητικό του κ.λπ., όλα αυτά θα αποτελέσουν αντικείμενο μιας ομάδας ανεξάρτητης δράσης. Σήμερα οι </w:t>
      </w:r>
      <w:r>
        <w:rPr>
          <w:rFonts w:eastAsia="Times New Roman" w:cs="Times New Roman"/>
          <w:szCs w:val="24"/>
        </w:rPr>
        <w:t>θ</w:t>
      </w:r>
      <w:r>
        <w:rPr>
          <w:rFonts w:eastAsia="Times New Roman" w:cs="Times New Roman"/>
          <w:szCs w:val="24"/>
        </w:rPr>
        <w:t>εσμοί περιορίζονται σε ρόλους εποπτείας και τεχνικής βοήθειας; Αυτό ψηφίζου</w:t>
      </w:r>
      <w:r>
        <w:rPr>
          <w:rFonts w:eastAsia="Times New Roman" w:cs="Times New Roman"/>
          <w:szCs w:val="24"/>
        </w:rPr>
        <w:t xml:space="preserve">με; Πρέπει να μας πείτε. </w:t>
      </w:r>
    </w:p>
    <w:p w14:paraId="12E5579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Σε αυτές τις εκατόν δεκατρείς σελίδες που ήταν το πρόγραμμα του Σεπτεμβρίου του ΣΥΡΙΖΑ δεν υπάρχει τίποτε από ό,τι νομοθετείτε σήμερα. Όπως, επίσης, δεν υπάρχει τίποτα και στη </w:t>
      </w:r>
      <w:r>
        <w:rPr>
          <w:rFonts w:eastAsia="Times New Roman" w:cs="Times New Roman"/>
          <w:szCs w:val="24"/>
        </w:rPr>
        <w:t>σ</w:t>
      </w:r>
      <w:r>
        <w:rPr>
          <w:rFonts w:eastAsia="Times New Roman" w:cs="Times New Roman"/>
          <w:szCs w:val="24"/>
        </w:rPr>
        <w:t>υμφωνία του Ιουλίου και του Αυγούστου. Ούτε για τον Φ</w:t>
      </w:r>
      <w:r>
        <w:rPr>
          <w:rFonts w:eastAsia="Times New Roman" w:cs="Times New Roman"/>
          <w:szCs w:val="24"/>
        </w:rPr>
        <w:t>ΠΑ είπατε στον κόσμο ότι θα τον πάτε στο 24% ούτε για τα κόκκιν</w:t>
      </w:r>
      <w:r>
        <w:rPr>
          <w:rFonts w:eastAsia="Times New Roman" w:cs="Times New Roman"/>
          <w:szCs w:val="24"/>
        </w:rPr>
        <w:t>α</w:t>
      </w:r>
      <w:r>
        <w:rPr>
          <w:rFonts w:eastAsia="Times New Roman" w:cs="Times New Roman"/>
          <w:szCs w:val="24"/>
        </w:rPr>
        <w:t xml:space="preserve"> δάνεια είπατε ότι θα τα ρυθμίσετε έτσι. Τίποτε απ’ όλα αυτά. Λέγατε ότι θα αναπτύξετε τη βιομηχανία και τη μεταποίηση. Πώς; Με πτώση του τζίρου και της βιομηχανικής παραγωγής; Ή τους είχατε π</w:t>
      </w:r>
      <w:r>
        <w:rPr>
          <w:rFonts w:eastAsia="Times New Roman" w:cs="Times New Roman"/>
          <w:szCs w:val="24"/>
        </w:rPr>
        <w:t xml:space="preserve">ει ότι θα έχετε κλειστή δύο μήνες τη γραμμή της Ειδομένης και δεν θα γίνονται οι μεταφορές, στο </w:t>
      </w:r>
      <w:r>
        <w:rPr>
          <w:rFonts w:eastAsia="Times New Roman" w:cs="Times New Roman"/>
          <w:szCs w:val="24"/>
        </w:rPr>
        <w:t>κ</w:t>
      </w:r>
      <w:r>
        <w:rPr>
          <w:rFonts w:eastAsia="Times New Roman" w:cs="Times New Roman"/>
          <w:szCs w:val="24"/>
        </w:rPr>
        <w:t>εφάλαιο «Μεταφορές»; Λέγατε ξεκάθαρα ψέματα και τότε και θα ήθελα να ξέρω πού είναι ο κ. Φλαμπουράρης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 οποίος </w:t>
      </w:r>
      <w:r>
        <w:rPr>
          <w:rFonts w:eastAsia="Times New Roman" w:cs="Times New Roman"/>
          <w:szCs w:val="24"/>
        </w:rPr>
        <w:t>έλεγε ότι δεν πουλάμε ασημικά.</w:t>
      </w:r>
    </w:p>
    <w:p w14:paraId="12E55791" w14:textId="77777777" w:rsidR="00A37F14" w:rsidRDefault="002C15DC">
      <w:pPr>
        <w:spacing w:line="600" w:lineRule="auto"/>
        <w:ind w:firstLine="720"/>
        <w:jc w:val="both"/>
        <w:rPr>
          <w:rFonts w:eastAsia="Times New Roman" w:cs="Times New Roman"/>
        </w:rPr>
      </w:pPr>
      <w:r>
        <w:rPr>
          <w:rFonts w:eastAsia="Times New Roman" w:cs="Times New Roman"/>
        </w:rPr>
        <w:t xml:space="preserve">Πού </w:t>
      </w:r>
      <w:r>
        <w:rPr>
          <w:rFonts w:eastAsia="Times New Roman"/>
          <w:bCs/>
        </w:rPr>
        <w:t>είναι</w:t>
      </w:r>
      <w:r>
        <w:rPr>
          <w:rFonts w:eastAsia="Times New Roman" w:cs="Times New Roman"/>
        </w:rPr>
        <w:t xml:space="preserve"> ο κ. Καμμένος, </w:t>
      </w:r>
      <w:r>
        <w:rPr>
          <w:rFonts w:eastAsia="Times New Roman" w:cs="Times New Roman"/>
        </w:rPr>
        <w:t xml:space="preserve">ο οποίος </w:t>
      </w:r>
      <w:r>
        <w:rPr>
          <w:rFonts w:eastAsia="Times New Roman" w:cs="Times New Roman"/>
        </w:rPr>
        <w:t xml:space="preserve">έλεγε ότι θα έριχνε την </w:t>
      </w:r>
      <w:r>
        <w:rPr>
          <w:rFonts w:eastAsia="Times New Roman"/>
          <w:bCs/>
        </w:rPr>
        <w:t>Κυβέρνηση,</w:t>
      </w:r>
      <w:r>
        <w:rPr>
          <w:rFonts w:eastAsia="Times New Roman" w:cs="Times New Roman"/>
        </w:rPr>
        <w:t xml:space="preserve"> αν καταργείτο η έκπτωση του ΦΠΑ; Πού </w:t>
      </w:r>
      <w:r>
        <w:rPr>
          <w:rFonts w:eastAsia="Times New Roman"/>
          <w:bCs/>
        </w:rPr>
        <w:t>είναι</w:t>
      </w:r>
      <w:r>
        <w:rPr>
          <w:rFonts w:eastAsia="Times New Roman" w:cs="Times New Roman"/>
        </w:rPr>
        <w:t xml:space="preserve"> ο κ. Τσίπρας, </w:t>
      </w:r>
      <w:r>
        <w:rPr>
          <w:rFonts w:eastAsia="Times New Roman" w:cs="Times New Roman"/>
        </w:rPr>
        <w:t xml:space="preserve">ο οποίος </w:t>
      </w:r>
      <w:r>
        <w:rPr>
          <w:rFonts w:eastAsia="Times New Roman" w:cs="Times New Roman"/>
        </w:rPr>
        <w:t xml:space="preserve">μας έλεγε ότι ξεπουλάμε τον ΟΣΕ; Πού </w:t>
      </w:r>
      <w:r>
        <w:rPr>
          <w:rFonts w:eastAsia="Times New Roman"/>
          <w:bCs/>
        </w:rPr>
        <w:t>είναι</w:t>
      </w:r>
      <w:r>
        <w:rPr>
          <w:rFonts w:eastAsia="Times New Roman" w:cs="Times New Roman"/>
        </w:rPr>
        <w:t xml:space="preserve"> ο κ. Τσακαλώτος, </w:t>
      </w:r>
      <w:r>
        <w:rPr>
          <w:rFonts w:eastAsia="Times New Roman" w:cs="Times New Roman"/>
        </w:rPr>
        <w:t xml:space="preserve">ο οποίος </w:t>
      </w:r>
      <w:r>
        <w:rPr>
          <w:rFonts w:eastAsia="Times New Roman" w:cs="Times New Roman"/>
        </w:rPr>
        <w:t xml:space="preserve">έλεγε ότι δεν θα συζητήσει την εργαλειοθήκη του ΟΟΣΑ και την </w:t>
      </w:r>
      <w:r>
        <w:rPr>
          <w:rFonts w:eastAsia="Times New Roman" w:cs="Times New Roman"/>
        </w:rPr>
        <w:t xml:space="preserve">φέρνει σήμερα; Πού </w:t>
      </w:r>
      <w:r>
        <w:rPr>
          <w:rFonts w:eastAsia="Times New Roman"/>
          <w:bCs/>
        </w:rPr>
        <w:t>είναι</w:t>
      </w:r>
      <w:r>
        <w:rPr>
          <w:rFonts w:eastAsia="Times New Roman" w:cs="Times New Roman"/>
        </w:rPr>
        <w:t xml:space="preserve"> ο κ. Σταθάκης, </w:t>
      </w:r>
      <w:r>
        <w:rPr>
          <w:rFonts w:eastAsia="Times New Roman" w:cs="Times New Roman"/>
        </w:rPr>
        <w:t>ο οποίος</w:t>
      </w:r>
      <w:r>
        <w:rPr>
          <w:rFonts w:eastAsia="Times New Roman" w:cs="Times New Roman"/>
        </w:rPr>
        <w:t xml:space="preserve"> έλεγε ότι σωστά δεν δέχτηκαν ποτέ καμμία ιδιωτικοποίηση και έχει ιδιωτικοποιήσει και τον αέρα που αναπνέουμε; Πού </w:t>
      </w:r>
      <w:r>
        <w:rPr>
          <w:rFonts w:eastAsia="Times New Roman"/>
          <w:bCs/>
        </w:rPr>
        <w:t>είναι,</w:t>
      </w:r>
      <w:r>
        <w:rPr>
          <w:rFonts w:eastAsia="Times New Roman" w:cs="Times New Roman"/>
        </w:rPr>
        <w:t xml:space="preserve"> λοιπόν, όλοι αυτοί οι κύριοι</w:t>
      </w:r>
      <w:r>
        <w:rPr>
          <w:rFonts w:eastAsia="Times New Roman" w:cs="Times New Roman"/>
        </w:rPr>
        <w:t>,</w:t>
      </w:r>
      <w:r>
        <w:rPr>
          <w:rFonts w:eastAsia="Times New Roman" w:cs="Times New Roman"/>
        </w:rPr>
        <w:t xml:space="preserve"> </w:t>
      </w:r>
      <w:r>
        <w:rPr>
          <w:rFonts w:eastAsia="Times New Roman" w:cs="Times New Roman"/>
        </w:rPr>
        <w:t xml:space="preserve">οι οποίοι </w:t>
      </w:r>
      <w:r>
        <w:rPr>
          <w:rFonts w:eastAsia="Times New Roman" w:cs="Times New Roman"/>
        </w:rPr>
        <w:t xml:space="preserve">έλεγαν ψέματα; </w:t>
      </w:r>
    </w:p>
    <w:p w14:paraId="12E55792" w14:textId="77777777" w:rsidR="00A37F14" w:rsidRDefault="002C15DC">
      <w:pPr>
        <w:spacing w:line="600" w:lineRule="auto"/>
        <w:ind w:firstLine="720"/>
        <w:jc w:val="both"/>
        <w:rPr>
          <w:rFonts w:eastAsia="Times New Roman" w:cs="Times New Roman"/>
        </w:rPr>
      </w:pPr>
      <w:r>
        <w:rPr>
          <w:rFonts w:eastAsia="Times New Roman" w:cs="Times New Roman"/>
        </w:rPr>
        <w:t xml:space="preserve">Και πάνω από όλα, πού </w:t>
      </w:r>
      <w:r>
        <w:rPr>
          <w:rFonts w:eastAsia="Times New Roman"/>
          <w:bCs/>
        </w:rPr>
        <w:t>είναι</w:t>
      </w:r>
      <w:r>
        <w:rPr>
          <w:rFonts w:eastAsia="Times New Roman" w:cs="Times New Roman"/>
        </w:rPr>
        <w:t xml:space="preserve"> ο </w:t>
      </w:r>
      <w:r>
        <w:rPr>
          <w:rFonts w:eastAsia="Times New Roman" w:cs="Times New Roman"/>
        </w:rPr>
        <w:t xml:space="preserve">κ. Σκουρλέτης, </w:t>
      </w:r>
      <w:r>
        <w:rPr>
          <w:rFonts w:eastAsia="Times New Roman" w:cs="Times New Roman"/>
        </w:rPr>
        <w:t xml:space="preserve">ο οποίος </w:t>
      </w:r>
      <w:r>
        <w:rPr>
          <w:rFonts w:eastAsia="Times New Roman" w:cs="Times New Roman"/>
        </w:rPr>
        <w:t xml:space="preserve">έλεγε ότι κατάφερε –με αυτό ασχολείται μόνο- να παραμείνει στο </w:t>
      </w:r>
      <w:r>
        <w:rPr>
          <w:rFonts w:eastAsia="Times New Roman" w:cs="Times New Roman"/>
        </w:rPr>
        <w:t>δ</w:t>
      </w:r>
      <w:r>
        <w:rPr>
          <w:rFonts w:eastAsia="Times New Roman" w:cs="Times New Roman"/>
        </w:rPr>
        <w:t xml:space="preserve">ημόσιο ο ΑΔΜΗΕ; Αυτά λέει σήμερα; Έμεινε στο </w:t>
      </w:r>
      <w:r>
        <w:rPr>
          <w:rFonts w:eastAsia="Times New Roman" w:cs="Times New Roman"/>
        </w:rPr>
        <w:t>δ</w:t>
      </w:r>
      <w:r>
        <w:rPr>
          <w:rFonts w:eastAsia="Times New Roman" w:cs="Times New Roman"/>
        </w:rPr>
        <w:t>ημόσιο ο ΑΔΜΗΕ, αλλά ο κ. Σκουρλέτης έφερε νομοτεχνική βελτίωση την τελευταία ώρα σήμερα, από όπου προκύπτει ότι για να μπ</w:t>
      </w:r>
      <w:r>
        <w:rPr>
          <w:rFonts w:eastAsia="Times New Roman" w:cs="Times New Roman"/>
        </w:rPr>
        <w:t xml:space="preserve">ει Διευθύνων Σύμβουλος στον ΑΔΜΗΕ, πρέπει να υπάρχει έγγραφη έγκριση από τον στρατηγικό επενδυτή; Αυτό </w:t>
      </w:r>
      <w:r>
        <w:rPr>
          <w:rFonts w:eastAsia="Times New Roman"/>
          <w:bCs/>
        </w:rPr>
        <w:t>είναι</w:t>
      </w:r>
      <w:r>
        <w:rPr>
          <w:rFonts w:eastAsia="Times New Roman" w:cs="Times New Roman"/>
        </w:rPr>
        <w:t xml:space="preserve"> ο ΑΔΜΗΕ; </w:t>
      </w:r>
    </w:p>
    <w:p w14:paraId="12E55793" w14:textId="77777777" w:rsidR="00A37F14" w:rsidRDefault="002C15DC">
      <w:pPr>
        <w:spacing w:line="600" w:lineRule="auto"/>
        <w:ind w:firstLine="720"/>
        <w:jc w:val="both"/>
        <w:rPr>
          <w:rFonts w:eastAsia="Times New Roman" w:cs="Times New Roman"/>
        </w:rPr>
      </w:pPr>
      <w:r>
        <w:rPr>
          <w:rFonts w:eastAsia="Times New Roman" w:cs="Times New Roman"/>
        </w:rPr>
        <w:t>Κοιτάξτε, κατά τη συνήθειά μου, γιατί δεν προλαβαίνω, παρακαλώ για τα Πρακτικά και για τον ιστορικό του μέλλοντος, ορίστε, εδώ η ομιλία τ</w:t>
      </w:r>
      <w:r>
        <w:rPr>
          <w:rFonts w:eastAsia="Times New Roman" w:cs="Times New Roman"/>
        </w:rPr>
        <w:t xml:space="preserve">ου κ. Καμμένου, που έλεγε ότι θα γινόταν παράδεισος η χώρα αν είχε ΦΠΑ 5% στα νησιά, κι άλλες δηλώσεις του κ. Καμμένου εδώ, και η δήλωση του </w:t>
      </w:r>
      <w:r>
        <w:rPr>
          <w:rFonts w:eastAsia="Times New Roman"/>
          <w:bCs/>
        </w:rPr>
        <w:t xml:space="preserve">κ. </w:t>
      </w:r>
      <w:r>
        <w:rPr>
          <w:rFonts w:eastAsia="Times New Roman" w:cs="Times New Roman"/>
        </w:rPr>
        <w:t xml:space="preserve">Σταθάκη σχετικά με το ότι </w:t>
      </w:r>
      <w:r>
        <w:rPr>
          <w:rFonts w:eastAsia="Times New Roman"/>
          <w:bCs/>
        </w:rPr>
        <w:t>είναι</w:t>
      </w:r>
      <w:r>
        <w:rPr>
          <w:rFonts w:eastAsia="Times New Roman" w:cs="Times New Roman"/>
        </w:rPr>
        <w:t xml:space="preserve"> σαφές πως δεν θα διαπραγματευτεί με την </w:t>
      </w:r>
      <w:r>
        <w:rPr>
          <w:rFonts w:eastAsia="Times New Roman" w:cs="Times New Roman"/>
        </w:rPr>
        <w:t>τ</w:t>
      </w:r>
      <w:r>
        <w:rPr>
          <w:rFonts w:eastAsia="Times New Roman" w:cs="Times New Roman"/>
        </w:rPr>
        <w:t xml:space="preserve">ρόικα ποτέ. </w:t>
      </w:r>
    </w:p>
    <w:p w14:paraId="12E55794" w14:textId="77777777" w:rsidR="00A37F14" w:rsidRDefault="002C15DC">
      <w:pPr>
        <w:spacing w:line="600" w:lineRule="auto"/>
        <w:ind w:firstLine="720"/>
        <w:jc w:val="both"/>
        <w:rPr>
          <w:rFonts w:eastAsia="Times New Roman" w:cs="Times New Roman"/>
        </w:rPr>
      </w:pPr>
      <w:r>
        <w:rPr>
          <w:rFonts w:eastAsia="Times New Roman" w:cs="Times New Roman"/>
        </w:rPr>
        <w:t>Όλα τα ψέματα που λέγατε γ</w:t>
      </w:r>
      <w:r>
        <w:rPr>
          <w:rFonts w:eastAsia="Times New Roman" w:cs="Times New Roman"/>
        </w:rPr>
        <w:t xml:space="preserve">ια τις αποκρατικοποιήσεις </w:t>
      </w:r>
      <w:r>
        <w:rPr>
          <w:rFonts w:eastAsia="Times New Roman"/>
          <w:bCs/>
        </w:rPr>
        <w:t>είναι</w:t>
      </w:r>
      <w:r>
        <w:rPr>
          <w:rFonts w:eastAsia="Times New Roman" w:cs="Times New Roman"/>
        </w:rPr>
        <w:t xml:space="preserve"> εδώ, για τον ιστορικό του μέλλοντος. Όλα τα ψέματα που λέγατε για τον ΦΠΑ και οι δηλώσεις σας </w:t>
      </w:r>
      <w:r>
        <w:rPr>
          <w:rFonts w:eastAsia="Times New Roman"/>
          <w:bCs/>
        </w:rPr>
        <w:t>είναι</w:t>
      </w:r>
      <w:r>
        <w:rPr>
          <w:rFonts w:eastAsia="Times New Roman" w:cs="Times New Roman"/>
        </w:rPr>
        <w:t xml:space="preserve"> εδώ. Και να σας δώσω και μια ομιλία του κ. Τσίπρα του 2011, </w:t>
      </w:r>
      <w:r>
        <w:rPr>
          <w:rFonts w:eastAsia="Times New Roman"/>
          <w:bCs/>
        </w:rPr>
        <w:t>με</w:t>
      </w:r>
      <w:r>
        <w:rPr>
          <w:rFonts w:eastAsia="Times New Roman" w:cs="Times New Roman"/>
        </w:rPr>
        <w:t xml:space="preserve"> θέμα την εκποίηση της δημόσιας περιουσίας, να δείτε τι λέγατε</w:t>
      </w:r>
      <w:r>
        <w:rPr>
          <w:rFonts w:eastAsia="Times New Roman" w:cs="Times New Roman"/>
        </w:rPr>
        <w:t xml:space="preserve"> τότε για τον ΟΣΕ, και φυσικά τα απίστευτα ψέματα που είπατε σχετικά με την παραχώρηση των δεκατεσσάρων αεροδρομίων που φέρνετε σήμερα για κύρωση. </w:t>
      </w:r>
    </w:p>
    <w:p w14:paraId="12E55795" w14:textId="77777777" w:rsidR="00A37F14" w:rsidRDefault="002C15DC">
      <w:pPr>
        <w:spacing w:line="600" w:lineRule="auto"/>
        <w:ind w:firstLine="720"/>
        <w:jc w:val="both"/>
        <w:rPr>
          <w:rFonts w:eastAsia="Times New Roman" w:cs="Times New Roman"/>
        </w:rPr>
      </w:pPr>
      <w:r>
        <w:rPr>
          <w:rFonts w:eastAsia="Times New Roman" w:cs="Times New Roman"/>
        </w:rPr>
        <w:t>Τα καταθέτω όλα αυτά για τα Πρακτικά.</w:t>
      </w:r>
    </w:p>
    <w:p w14:paraId="12E55796" w14:textId="77777777" w:rsidR="00A37F14" w:rsidRDefault="002C15DC">
      <w:pPr>
        <w:spacing w:line="600" w:lineRule="auto"/>
        <w:ind w:firstLine="720"/>
        <w:jc w:val="both"/>
        <w:rPr>
          <w:rFonts w:eastAsia="Times New Roman" w:cs="Times New Roman"/>
        </w:rPr>
      </w:pPr>
      <w:r>
        <w:rPr>
          <w:rFonts w:eastAsia="Times New Roman" w:cs="Times New Roman"/>
        </w:rPr>
        <w:t>Ευχαριστώ πολύ, κύριε Πρόεδρε.</w:t>
      </w:r>
    </w:p>
    <w:p w14:paraId="12E55797" w14:textId="77777777" w:rsidR="00A37F14" w:rsidRDefault="002C15DC">
      <w:pPr>
        <w:spacing w:line="600" w:lineRule="auto"/>
        <w:ind w:firstLine="720"/>
        <w:jc w:val="both"/>
        <w:rPr>
          <w:rFonts w:eastAsia="Times New Roman" w:cs="Times New Roman"/>
        </w:rPr>
      </w:pPr>
      <w:r>
        <w:rPr>
          <w:rFonts w:eastAsia="Times New Roman" w:cs="Times New Roman"/>
        </w:rPr>
        <w:t>(Στο σημείο αυτό η Βουλευτής κ. Σοφία Β</w:t>
      </w:r>
      <w:r>
        <w:rPr>
          <w:rFonts w:eastAsia="Times New Roman" w:cs="Times New Roman"/>
        </w:rPr>
        <w:t>ούλτεψη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2E55798" w14:textId="77777777" w:rsidR="00A37F14" w:rsidRDefault="002C15DC">
      <w:pPr>
        <w:spacing w:line="600" w:lineRule="auto"/>
        <w:ind w:firstLine="720"/>
        <w:jc w:val="both"/>
        <w:rPr>
          <w:rFonts w:eastAsia="Times New Roman" w:cs="Times New Roman"/>
        </w:rPr>
      </w:pPr>
      <w:r>
        <w:rPr>
          <w:rFonts w:eastAsia="Times New Roman"/>
          <w:b/>
          <w:bCs/>
        </w:rPr>
        <w:t>ΠΡΟΕΔΡΕΥΩΝ (Γεώργιος Λαμπρούλης):</w:t>
      </w:r>
      <w:r>
        <w:rPr>
          <w:rFonts w:eastAsia="Times New Roman" w:cs="Times New Roman"/>
        </w:rPr>
        <w:t xml:space="preserve"> Ευχαριστούμε την κ</w:t>
      </w:r>
      <w:r>
        <w:rPr>
          <w:rFonts w:eastAsia="Times New Roman" w:cs="Times New Roman"/>
        </w:rPr>
        <w:t>.</w:t>
      </w:r>
      <w:r>
        <w:rPr>
          <w:rFonts w:eastAsia="Times New Roman" w:cs="Times New Roman"/>
        </w:rPr>
        <w:t xml:space="preserve"> Βούλτεψη. Τον λόγο έχει η κ. Κε</w:t>
      </w:r>
      <w:r>
        <w:rPr>
          <w:rFonts w:eastAsia="Times New Roman" w:cs="Times New Roman"/>
        </w:rPr>
        <w:t xml:space="preserve">ραμέως, η τελευταία ομιλήτρια για σήμερα. </w:t>
      </w:r>
    </w:p>
    <w:p w14:paraId="12E55799" w14:textId="77777777" w:rsidR="00A37F14" w:rsidRDefault="002C15DC">
      <w:pPr>
        <w:spacing w:line="600" w:lineRule="auto"/>
        <w:ind w:firstLine="720"/>
        <w:jc w:val="both"/>
        <w:rPr>
          <w:rFonts w:eastAsia="Times New Roman" w:cs="Times New Roman"/>
        </w:rPr>
      </w:pPr>
      <w:r>
        <w:rPr>
          <w:rFonts w:eastAsia="Times New Roman" w:cs="Times New Roman"/>
          <w:b/>
        </w:rPr>
        <w:t>ΝΙΚΗ ΚΕΡΑΜΕΩΣ:</w:t>
      </w:r>
      <w:r>
        <w:rPr>
          <w:rFonts w:eastAsia="Times New Roman" w:cs="Times New Roman"/>
        </w:rPr>
        <w:t xml:space="preserve"> Ευχαριστώ, κύριε Πρόεδρε.  </w:t>
      </w:r>
    </w:p>
    <w:p w14:paraId="12E5579A" w14:textId="77777777" w:rsidR="00A37F14" w:rsidRDefault="002C15DC">
      <w:pPr>
        <w:spacing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xml:space="preserve">, μια σύντομη αναφορά επί της </w:t>
      </w:r>
      <w:r>
        <w:rPr>
          <w:rFonts w:eastAsia="Times New Roman"/>
        </w:rPr>
        <w:t>διαδικασία</w:t>
      </w:r>
      <w:r>
        <w:rPr>
          <w:rFonts w:eastAsia="Times New Roman" w:cs="Times New Roman"/>
        </w:rPr>
        <w:t xml:space="preserve">ς. Στο νομοσχέδιο αυτό η καταστρατήγηση της </w:t>
      </w:r>
      <w:r>
        <w:rPr>
          <w:rFonts w:eastAsia="Times New Roman"/>
        </w:rPr>
        <w:t>διαδικασίας</w:t>
      </w:r>
      <w:r>
        <w:rPr>
          <w:rFonts w:eastAsia="Times New Roman" w:cs="Times New Roman"/>
        </w:rPr>
        <w:t xml:space="preserve"> πέρασε σε άλλο επίπεδο. Το νομοσχέδιο αριθμεί τέσσερις χιλιάδες τετρακόσιες είκοσι μία σελίδες. Δεν ξέρω γιατί οι συνάδελφοι μιλάνε για επτά χιλιάδες. Όχι, </w:t>
      </w:r>
      <w:r>
        <w:rPr>
          <w:rFonts w:eastAsia="Times New Roman"/>
          <w:bCs/>
        </w:rPr>
        <w:t>είναι</w:t>
      </w:r>
      <w:r>
        <w:rPr>
          <w:rFonts w:eastAsia="Times New Roman" w:cs="Times New Roman"/>
        </w:rPr>
        <w:t xml:space="preserve"> τέσσερις χιλιάδες τετρακόσιες είκοσι μία. </w:t>
      </w:r>
    </w:p>
    <w:p w14:paraId="12E5579B" w14:textId="77777777" w:rsidR="00A37F14" w:rsidRDefault="002C15DC">
      <w:pPr>
        <w:spacing w:line="600" w:lineRule="auto"/>
        <w:ind w:firstLine="720"/>
        <w:jc w:val="both"/>
        <w:rPr>
          <w:rFonts w:eastAsia="Times New Roman" w:cs="Times New Roman"/>
        </w:rPr>
      </w:pPr>
      <w:r>
        <w:rPr>
          <w:rFonts w:eastAsia="Times New Roman" w:cs="Times New Roman"/>
        </w:rPr>
        <w:t xml:space="preserve">Μας απεστάλη στις </w:t>
      </w:r>
      <w:r>
        <w:rPr>
          <w:rFonts w:eastAsia="Times New Roman" w:cs="Times New Roman"/>
        </w:rPr>
        <w:t xml:space="preserve">εντεκάμισι </w:t>
      </w:r>
      <w:r>
        <w:rPr>
          <w:rFonts w:eastAsia="Times New Roman" w:cs="Times New Roman"/>
        </w:rPr>
        <w:t>το βράδυ της Τετάρτης</w:t>
      </w:r>
      <w:r>
        <w:rPr>
          <w:rFonts w:eastAsia="Times New Roman" w:cs="Times New Roman"/>
        </w:rPr>
        <w:t xml:space="preserve">. Η </w:t>
      </w:r>
      <w:r>
        <w:rPr>
          <w:rFonts w:eastAsia="Times New Roman"/>
        </w:rPr>
        <w:t>συζήτηση</w:t>
      </w:r>
      <w:r>
        <w:rPr>
          <w:rFonts w:eastAsia="Times New Roman" w:cs="Times New Roman"/>
        </w:rPr>
        <w:t xml:space="preserve"> στην </w:t>
      </w:r>
      <w:r>
        <w:rPr>
          <w:rFonts w:eastAsia="Times New Roman" w:cs="Times New Roman"/>
        </w:rPr>
        <w:t>ε</w:t>
      </w:r>
      <w:r>
        <w:rPr>
          <w:rFonts w:eastAsia="Times New Roman" w:cs="Times New Roman"/>
        </w:rPr>
        <w:t xml:space="preserve">πιτροπή άρχιζε </w:t>
      </w:r>
      <w:r>
        <w:rPr>
          <w:rFonts w:eastAsia="Times New Roman" w:cs="Times New Roman"/>
        </w:rPr>
        <w:t xml:space="preserve">στη μία </w:t>
      </w:r>
      <w:r>
        <w:rPr>
          <w:rFonts w:eastAsia="Times New Roman" w:cs="Times New Roman"/>
        </w:rPr>
        <w:t xml:space="preserve">το μεσημέρι της επόμενης ημέρας. Ακόμη και να μην κοιμόταν κάποιος, θα έπρεπε να διαβάσει τριακόσιες είκοσι επτά σελίδες την ώρα, όλη νύχτα, χωρίς κανένα διάλειμμα. Και λέω, απλά να διαβάσει. Δεν λέω να μελετήσει. </w:t>
      </w:r>
      <w:r>
        <w:rPr>
          <w:rFonts w:eastAsia="Times New Roman" w:cs="Times New Roman"/>
        </w:rPr>
        <w:t xml:space="preserve">Δεν λέω να καταλάβει το συχνά δυσνόητο κείμενο. Δεν λέω να αξιολογήσει τις συνέπειες. Δεν λέω να ετοιμαστεί να μιλήσει. Λέω, απλά να διαβάσει. </w:t>
      </w:r>
    </w:p>
    <w:p w14:paraId="12E5579C" w14:textId="77777777" w:rsidR="00A37F14" w:rsidRDefault="002C15DC">
      <w:pPr>
        <w:spacing w:line="600" w:lineRule="auto"/>
        <w:ind w:firstLine="720"/>
        <w:jc w:val="both"/>
        <w:rPr>
          <w:rFonts w:eastAsia="Times New Roman" w:cs="Times New Roman"/>
        </w:rPr>
      </w:pPr>
      <w:r>
        <w:rPr>
          <w:rFonts w:eastAsia="Times New Roman" w:cs="Times New Roman"/>
        </w:rPr>
        <w:t xml:space="preserve">Κυρίες και κύριοι Βουλευτές της Πλειοψηφίας, με το χέρι στην καρδιά, διαβάσατε τέσσερις χιλιάδες τετρακόσιες είκοσι μία σελίδες τη νύχτα της Τετάρτης; Η απάντηση νομίζω ότι </w:t>
      </w:r>
      <w:r>
        <w:rPr>
          <w:rFonts w:eastAsia="Times New Roman"/>
          <w:bCs/>
        </w:rPr>
        <w:t>είναι</w:t>
      </w:r>
      <w:r>
        <w:rPr>
          <w:rFonts w:eastAsia="Times New Roman" w:cs="Times New Roman"/>
        </w:rPr>
        <w:t xml:space="preserve"> προφανής. </w:t>
      </w:r>
    </w:p>
    <w:p w14:paraId="12E5579D" w14:textId="77777777" w:rsidR="00A37F14" w:rsidRDefault="002C15DC">
      <w:pPr>
        <w:spacing w:line="600" w:lineRule="auto"/>
        <w:ind w:firstLine="720"/>
        <w:jc w:val="both"/>
        <w:rPr>
          <w:rFonts w:eastAsia="Times New Roman" w:cs="Times New Roman"/>
        </w:rPr>
      </w:pPr>
      <w:r>
        <w:rPr>
          <w:rFonts w:eastAsia="Times New Roman" w:cs="Times New Roman"/>
          <w:b/>
        </w:rPr>
        <w:t>ΦΩΤΕΙΝΗ ΒΑΚΗ:</w:t>
      </w:r>
      <w:r>
        <w:rPr>
          <w:rFonts w:eastAsia="Times New Roman" w:cs="Times New Roman"/>
        </w:rPr>
        <w:t xml:space="preserve"> Το σώμα του νομοσχεδίου </w:t>
      </w:r>
      <w:r>
        <w:rPr>
          <w:rFonts w:eastAsia="Times New Roman"/>
          <w:bCs/>
        </w:rPr>
        <w:t>είναι</w:t>
      </w:r>
      <w:r>
        <w:rPr>
          <w:rFonts w:eastAsia="Times New Roman" w:cs="Times New Roman"/>
        </w:rPr>
        <w:t xml:space="preserve"> εκατόν σαράντα σελίδες</w:t>
      </w:r>
      <w:r>
        <w:rPr>
          <w:rFonts w:eastAsia="Times New Roman" w:cs="Times New Roman"/>
        </w:rPr>
        <w:t xml:space="preserve">. </w:t>
      </w:r>
    </w:p>
    <w:p w14:paraId="12E5579E" w14:textId="77777777" w:rsidR="00A37F14" w:rsidRDefault="002C15DC">
      <w:pPr>
        <w:spacing w:line="600" w:lineRule="auto"/>
        <w:ind w:firstLine="720"/>
        <w:jc w:val="both"/>
        <w:rPr>
          <w:rFonts w:eastAsia="Times New Roman" w:cs="Times New Roman"/>
        </w:rPr>
      </w:pPr>
      <w:r>
        <w:rPr>
          <w:rFonts w:eastAsia="Times New Roman" w:cs="Times New Roman"/>
          <w:b/>
        </w:rPr>
        <w:t>ΝΙΚΗ ΚΕΡΑΜΕΩΣ:</w:t>
      </w:r>
      <w:r>
        <w:rPr>
          <w:rFonts w:eastAsia="Times New Roman" w:cs="Times New Roman"/>
        </w:rPr>
        <w:t xml:space="preserve"> Κι </w:t>
      </w:r>
      <w:r>
        <w:rPr>
          <w:rFonts w:eastAsia="Times New Roman" w:cs="Times New Roman"/>
          <w:bCs/>
          <w:shd w:val="clear" w:color="auto" w:fill="FFFFFF"/>
        </w:rPr>
        <w:t>όμως</w:t>
      </w:r>
      <w:r>
        <w:rPr>
          <w:rFonts w:eastAsia="Times New Roman" w:cs="Times New Roman"/>
        </w:rPr>
        <w:t xml:space="preserve"> πρόκειται για ένα τόσο σοβαρό νομοθέτημα, το οποίο θα επηρεάσει τις ζωές μας, τις ζωές των παιδιών μας, τις ζωές των εγγονών μας για τον επόμενο έναν αιώνα. Και η </w:t>
      </w:r>
      <w:r>
        <w:rPr>
          <w:rFonts w:eastAsia="Times New Roman"/>
          <w:bCs/>
        </w:rPr>
        <w:t>Κυβέρνηση</w:t>
      </w:r>
      <w:r>
        <w:rPr>
          <w:rFonts w:eastAsia="Times New Roman" w:cs="Times New Roman"/>
        </w:rPr>
        <w:t xml:space="preserve"> δεν είχε καν τη στοιχειώδη ευθιξία να επιτρέψει στους Βου</w:t>
      </w:r>
      <w:r>
        <w:rPr>
          <w:rFonts w:eastAsia="Times New Roman" w:cs="Times New Roman"/>
        </w:rPr>
        <w:t xml:space="preserve">λευτές να διαβάσουν το νομοθέτημα αυτό, προτού έρθει στη </w:t>
      </w:r>
      <w:r>
        <w:rPr>
          <w:rFonts w:eastAsia="Times New Roman"/>
          <w:bCs/>
        </w:rPr>
        <w:t>Βουλή</w:t>
      </w:r>
      <w:r>
        <w:rPr>
          <w:rFonts w:eastAsia="Times New Roman" w:cs="Times New Roman"/>
        </w:rPr>
        <w:t xml:space="preserve">. </w:t>
      </w:r>
    </w:p>
    <w:p w14:paraId="12E5579F" w14:textId="77777777" w:rsidR="00A37F14" w:rsidRDefault="002C15DC">
      <w:pPr>
        <w:spacing w:line="600" w:lineRule="auto"/>
        <w:ind w:firstLine="720"/>
        <w:jc w:val="both"/>
        <w:rPr>
          <w:rFonts w:eastAsia="Times New Roman" w:cs="Times New Roman"/>
        </w:rPr>
      </w:pPr>
      <w:r>
        <w:rPr>
          <w:rFonts w:eastAsia="Times New Roman" w:cs="Times New Roman"/>
        </w:rPr>
        <w:t xml:space="preserve">Και περνώ στο περιεχόμενο του νομοσχεδίου, το οποίο </w:t>
      </w:r>
      <w:r>
        <w:rPr>
          <w:rFonts w:eastAsia="Times New Roman"/>
          <w:bCs/>
        </w:rPr>
        <w:t>είναι</w:t>
      </w:r>
      <w:r>
        <w:rPr>
          <w:rFonts w:eastAsia="Times New Roman" w:cs="Times New Roman"/>
        </w:rPr>
        <w:t xml:space="preserve"> δραματικό. Και </w:t>
      </w:r>
      <w:r>
        <w:rPr>
          <w:rFonts w:eastAsia="Times New Roman"/>
          <w:bCs/>
        </w:rPr>
        <w:t>είναι</w:t>
      </w:r>
      <w:r>
        <w:rPr>
          <w:rFonts w:eastAsia="Times New Roman" w:cs="Times New Roman"/>
        </w:rPr>
        <w:t xml:space="preserve"> δραματικό γιατί τα μέτρα που περιλαμβάνονται </w:t>
      </w:r>
      <w:r>
        <w:rPr>
          <w:rFonts w:eastAsia="Times New Roman"/>
          <w:bCs/>
        </w:rPr>
        <w:t>είναι</w:t>
      </w:r>
      <w:r>
        <w:rPr>
          <w:rFonts w:eastAsia="Times New Roman" w:cs="Times New Roman"/>
        </w:rPr>
        <w:t xml:space="preserve"> εξαιρετικά επώδυνα και ήταν παντελώς αχρείαστα πριν από δεκαπ</w:t>
      </w:r>
      <w:r>
        <w:rPr>
          <w:rFonts w:eastAsia="Times New Roman" w:cs="Times New Roman"/>
        </w:rPr>
        <w:t xml:space="preserve">έντε μήνες, όταν αναλάβατε τη </w:t>
      </w:r>
      <w:r>
        <w:rPr>
          <w:rFonts w:eastAsia="Times New Roman"/>
          <w:bCs/>
          <w:shd w:val="clear" w:color="auto" w:fill="FFFFFF"/>
        </w:rPr>
        <w:t xml:space="preserve">διακυβέρνηση </w:t>
      </w:r>
      <w:r>
        <w:rPr>
          <w:rFonts w:eastAsia="Times New Roman" w:cs="Times New Roman"/>
        </w:rPr>
        <w:t xml:space="preserve">της χώρας. Γιατί με μαθηματική ακρίβεια θα οδηγήσουν σε νέα επώδυνα μέτρα, σε περαιτέρω ύφεση της πραγματικής οικονομίας και -πολύ φοβάμαι- σε σταδιακή βίαιη φτωχοποίηση του παραγωγικού και δημιουργικού ιστού της </w:t>
      </w:r>
      <w:r>
        <w:rPr>
          <w:rFonts w:eastAsia="Times New Roman" w:cs="Times New Roman"/>
        </w:rPr>
        <w:t xml:space="preserve">χώρας. Και γιατί το αντάλλαγμα για όλα αυτά σήμερα </w:t>
      </w:r>
      <w:r>
        <w:rPr>
          <w:rFonts w:eastAsia="Times New Roman"/>
          <w:bCs/>
        </w:rPr>
        <w:t>είναι</w:t>
      </w:r>
      <w:r>
        <w:rPr>
          <w:rFonts w:eastAsia="Times New Roman" w:cs="Times New Roman"/>
        </w:rPr>
        <w:t xml:space="preserve"> μια αβέβαιη, θολή, μελλοντική και υπό προϋποθέσεις ρύθμιση για το χρέος. </w:t>
      </w:r>
    </w:p>
    <w:p w14:paraId="12E557A0" w14:textId="77777777" w:rsidR="00A37F14" w:rsidRDefault="002C15DC">
      <w:pPr>
        <w:spacing w:line="600" w:lineRule="auto"/>
        <w:ind w:firstLine="720"/>
        <w:jc w:val="both"/>
        <w:rPr>
          <w:rFonts w:eastAsia="Times New Roman"/>
        </w:rPr>
      </w:pPr>
      <w:r>
        <w:rPr>
          <w:rFonts w:eastAsia="Times New Roman" w:cs="Times New Roman"/>
        </w:rPr>
        <w:t xml:space="preserve">Δυστυχώς, </w:t>
      </w:r>
      <w:r>
        <w:rPr>
          <w:rFonts w:eastAsia="Times New Roman"/>
        </w:rPr>
        <w:t>κυρίες και κύριοι, το εν λόγω νομοθέτημα βρίθει αρνητικών σημείων, για τα οποία η Νέα Δημοκρατία το καταψηφίζει. Γι</w:t>
      </w:r>
      <w:r>
        <w:rPr>
          <w:rFonts w:eastAsia="Times New Roman"/>
        </w:rPr>
        <w:t xml:space="preserve">α λόγους οικονομίας της συζήτησης, θα σταθώ μόνο σε τρία από αυτά. Πρώτον, στην επιβολή νέων πρόσθετων φόρων, δεύτερον, στη θέσπιση του λεγόμενου «κόφτη», και τρίτον, στη σύσταση του λεγόμενου </w:t>
      </w:r>
      <w:r>
        <w:rPr>
          <w:rFonts w:eastAsia="Times New Roman"/>
        </w:rPr>
        <w:t>«</w:t>
      </w:r>
      <w:r>
        <w:rPr>
          <w:rFonts w:eastAsia="Times New Roman"/>
        </w:rPr>
        <w:t>υπερταμείου</w:t>
      </w:r>
      <w:r>
        <w:rPr>
          <w:rFonts w:eastAsia="Times New Roman"/>
        </w:rPr>
        <w:t>»</w:t>
      </w:r>
      <w:r>
        <w:rPr>
          <w:rFonts w:eastAsia="Times New Roman"/>
        </w:rPr>
        <w:t xml:space="preserve">. </w:t>
      </w:r>
    </w:p>
    <w:p w14:paraId="12E557A1" w14:textId="77777777" w:rsidR="00A37F14" w:rsidRDefault="002C15DC">
      <w:pPr>
        <w:spacing w:line="600" w:lineRule="auto"/>
        <w:ind w:firstLine="720"/>
        <w:jc w:val="both"/>
        <w:rPr>
          <w:rFonts w:eastAsia="Times New Roman"/>
        </w:rPr>
      </w:pPr>
      <w:r>
        <w:rPr>
          <w:rFonts w:eastAsia="Times New Roman"/>
        </w:rPr>
        <w:t>Πρώτον, επιβολή νέων πρόσθετων φόρων. Ας πάρουμ</w:t>
      </w:r>
      <w:r>
        <w:rPr>
          <w:rFonts w:eastAsia="Times New Roman"/>
        </w:rPr>
        <w:t xml:space="preserve">ε ένα παράδειγμα. Ας δούμε πώς διαμορφώνεται η καθημερινότητα του Γιάννη, ενός νέου ανθρώπου που έχει αποφοιτήσει από τη </w:t>
      </w:r>
      <w:r>
        <w:rPr>
          <w:rFonts w:eastAsia="Times New Roman"/>
        </w:rPr>
        <w:t>σ</w:t>
      </w:r>
      <w:r>
        <w:rPr>
          <w:rFonts w:eastAsia="Times New Roman"/>
        </w:rPr>
        <w:t xml:space="preserve">χολή, ζει στη Σύρο -την πατρίδα του αγαπητού συναδέλφου κ. Συρίγου- και ψάχνει για δουλειά. </w:t>
      </w:r>
    </w:p>
    <w:p w14:paraId="12E557A2" w14:textId="77777777" w:rsidR="00A37F14" w:rsidRDefault="002C15DC">
      <w:pPr>
        <w:spacing w:line="600" w:lineRule="auto"/>
        <w:ind w:firstLine="720"/>
        <w:jc w:val="both"/>
        <w:rPr>
          <w:rFonts w:eastAsia="Times New Roman"/>
        </w:rPr>
      </w:pPr>
      <w:r>
        <w:rPr>
          <w:rFonts w:eastAsia="Times New Roman"/>
        </w:rPr>
        <w:t>Ας δούμε μια μέρα από τη ζωή του, όπως αυ</w:t>
      </w:r>
      <w:r>
        <w:rPr>
          <w:rFonts w:eastAsia="Times New Roman"/>
        </w:rPr>
        <w:t>τή θα διαμορφωθεί μετά από τη</w:t>
      </w:r>
      <w:r>
        <w:rPr>
          <w:rFonts w:eastAsia="Times New Roman"/>
        </w:rPr>
        <w:t>ν</w:t>
      </w:r>
      <w:r>
        <w:rPr>
          <w:rFonts w:eastAsia="Times New Roman"/>
        </w:rPr>
        <w:t xml:space="preserve"> ψήφιση των μέτρων που εισηγείται η </w:t>
      </w:r>
      <w:r>
        <w:rPr>
          <w:rFonts w:eastAsia="Times New Roman"/>
          <w:bCs/>
        </w:rPr>
        <w:t>Κυβέρνηση</w:t>
      </w:r>
      <w:r>
        <w:rPr>
          <w:rFonts w:eastAsia="Times New Roman"/>
        </w:rPr>
        <w:t xml:space="preserve"> στο παρόν νομοσχέδιο. </w:t>
      </w:r>
    </w:p>
    <w:p w14:paraId="12E557A3" w14:textId="77777777" w:rsidR="00A37F14" w:rsidRDefault="002C15DC">
      <w:pPr>
        <w:spacing w:line="600" w:lineRule="auto"/>
        <w:ind w:firstLine="720"/>
        <w:jc w:val="both"/>
        <w:rPr>
          <w:rFonts w:eastAsia="Times New Roman" w:cs="Times New Roman"/>
        </w:rPr>
      </w:pPr>
      <w:r>
        <w:rPr>
          <w:rFonts w:eastAsia="Times New Roman"/>
        </w:rPr>
        <w:t xml:space="preserve">Ο Γιάννης ξυπνάει το πρωί και αρχίζει να παίρνει τηλέφωνα στις αγγελίες για δουλειά. Το τηλέφωνο, </w:t>
      </w:r>
      <w:r>
        <w:rPr>
          <w:rFonts w:eastAsia="Times New Roman"/>
          <w:bCs/>
          <w:shd w:val="clear" w:color="auto" w:fill="FFFFFF"/>
        </w:rPr>
        <w:t>όμως,</w:t>
      </w:r>
      <w:r>
        <w:rPr>
          <w:rFonts w:eastAsia="Times New Roman"/>
        </w:rPr>
        <w:t xml:space="preserve"> θα του κοστίζει ακριβότερα μετά τα νέα μέτρα. </w:t>
      </w:r>
    </w:p>
    <w:p w14:paraId="12E557A4" w14:textId="77777777" w:rsidR="00A37F14" w:rsidRDefault="002C15DC">
      <w:pPr>
        <w:spacing w:line="600" w:lineRule="auto"/>
        <w:ind w:firstLine="720"/>
        <w:jc w:val="both"/>
        <w:rPr>
          <w:rFonts w:eastAsia="Times New Roman"/>
          <w:szCs w:val="24"/>
        </w:rPr>
      </w:pPr>
      <w:r>
        <w:rPr>
          <w:rFonts w:eastAsia="Times New Roman"/>
          <w:szCs w:val="24"/>
        </w:rPr>
        <w:t xml:space="preserve">Μπαίνει στο διαδίκτυο για να συνεχίσει την έρευνα για την ανεύρεση εργασίας. </w:t>
      </w:r>
      <w:r>
        <w:rPr>
          <w:rFonts w:eastAsia="Times New Roman"/>
          <w:szCs w:val="24"/>
          <w:lang w:val="en-US"/>
        </w:rPr>
        <w:t>K</w:t>
      </w:r>
      <w:r>
        <w:rPr>
          <w:rFonts w:eastAsia="Times New Roman"/>
          <w:szCs w:val="24"/>
        </w:rPr>
        <w:t>αι αυτό, όμως, θα κοστίζει ακριβότερα. Δανείζεται το αυτοκίνητο των γονιών του για να πάει στο σο</w:t>
      </w:r>
      <w:r>
        <w:rPr>
          <w:rFonts w:eastAsia="Times New Roman"/>
          <w:szCs w:val="24"/>
        </w:rPr>
        <w:t>υ</w:t>
      </w:r>
      <w:r>
        <w:rPr>
          <w:rFonts w:eastAsia="Times New Roman"/>
          <w:szCs w:val="24"/>
        </w:rPr>
        <w:t>περμάρκετ. Και η βενζίνη, όμως, θα κοστίζει ακριβότερα. Πηγαίνει στο σο</w:t>
      </w:r>
      <w:r>
        <w:rPr>
          <w:rFonts w:eastAsia="Times New Roman"/>
          <w:szCs w:val="24"/>
        </w:rPr>
        <w:t>υ</w:t>
      </w:r>
      <w:r>
        <w:rPr>
          <w:rFonts w:eastAsia="Times New Roman"/>
          <w:szCs w:val="24"/>
        </w:rPr>
        <w:t>περμάρκε</w:t>
      </w:r>
      <w:r>
        <w:rPr>
          <w:rFonts w:eastAsia="Times New Roman"/>
          <w:szCs w:val="24"/>
        </w:rPr>
        <w:t>τ, και αυτό ακριβότερο με την νέα αύξηση του ΦΠΑ. Γυρνάει σπίτι, φτιάχνει καφέ. Και ο καφές ακριβότερος. Πηγαίνει να βοηθήσει τον πατέρα του που έχει ενοικιαζόμενα δωμάτια. Δεν υπάρχει, όμως, ψυχή γιατί κι αυτά, τα ενοικιαζόμενα δωμάτια, γίνονται ακριβότερ</w:t>
      </w:r>
      <w:r>
        <w:rPr>
          <w:rFonts w:eastAsia="Times New Roman"/>
          <w:szCs w:val="24"/>
        </w:rPr>
        <w:t>α. Ανοίγει την ειδοποίηση του ΕΝΦΙΑ για τα δωμάτια. Και ο ΕΝΦΙΑ ακριβότερος. Έρχεται το βράδυ και βγαίνει για μια μπ</w:t>
      </w:r>
      <w:r>
        <w:rPr>
          <w:rFonts w:eastAsia="Times New Roman"/>
          <w:szCs w:val="24"/>
        </w:rPr>
        <w:t>ί</w:t>
      </w:r>
      <w:r>
        <w:rPr>
          <w:rFonts w:eastAsia="Times New Roman"/>
          <w:szCs w:val="24"/>
        </w:rPr>
        <w:t>ρα με τους φίλους του. Και η μπ</w:t>
      </w:r>
      <w:r>
        <w:rPr>
          <w:rFonts w:eastAsia="Times New Roman"/>
          <w:szCs w:val="24"/>
        </w:rPr>
        <w:t>ί</w:t>
      </w:r>
      <w:r>
        <w:rPr>
          <w:rFonts w:eastAsia="Times New Roman"/>
          <w:szCs w:val="24"/>
        </w:rPr>
        <w:t>ρα ακριβότερη. Και πιάνει και το ηλεκτρονικό τσιγάρο, γιατί προσπαθεί να κόψει το κάπνισμα, αλλά κι αυτό το</w:t>
      </w:r>
      <w:r>
        <w:rPr>
          <w:rFonts w:eastAsia="Times New Roman"/>
          <w:szCs w:val="24"/>
        </w:rPr>
        <w:t xml:space="preserve"> κάνετε ακριβότερο!</w:t>
      </w:r>
    </w:p>
    <w:p w14:paraId="12E557A5" w14:textId="77777777" w:rsidR="00A37F14" w:rsidRDefault="002C15DC">
      <w:pPr>
        <w:spacing w:line="600" w:lineRule="auto"/>
        <w:ind w:firstLine="720"/>
        <w:jc w:val="both"/>
        <w:rPr>
          <w:rFonts w:eastAsia="Times New Roman"/>
          <w:szCs w:val="24"/>
        </w:rPr>
      </w:pPr>
      <w:r>
        <w:rPr>
          <w:rFonts w:eastAsia="Times New Roman"/>
          <w:szCs w:val="24"/>
        </w:rPr>
        <w:t>Αυτή, κυρίες και κύριοι της Κυβέρνησης, θα είναι μια τυπική ημέρα του Γιάννη, του κάθε Γιάννη αυτής της χώρας, μετά τη νέα, πρόσθετη, αχρείαστη φοροεπιδρομή που επιβάλλετε. Και σας διαβεβαιώνω, η λίστα που σας ανέφερα με τους νέους φόρο</w:t>
      </w:r>
      <w:r>
        <w:rPr>
          <w:rFonts w:eastAsia="Times New Roman"/>
          <w:szCs w:val="24"/>
        </w:rPr>
        <w:t>υς δεν είναι εξαντλητική -το ξέρετε καλύτερα από εμένα-, είναι απλώς ενδεικτική. Κι όλα αυτά, γιατί; Αφ’ ενός γιατί η καταστροφική διαχείριση της οικονομίας από την Κυβέρνηση ΣΥΡΙΖΑ-ΑΝΕΛ και η ατέρμονη διαπραγμάτευση δημιούργησε δημοσιονομικά κενά. Και αφ’</w:t>
      </w:r>
      <w:r>
        <w:rPr>
          <w:rFonts w:eastAsia="Times New Roman"/>
          <w:szCs w:val="24"/>
        </w:rPr>
        <w:t xml:space="preserve"> ετέρου, γιατί η Κυβέρνηση επέλεξε να καλύψει τα δημοσιονομικά αυτά κενά πώς; Με πρόσθετους φόρους. Γιατί η Κυβέρνηση διακατέχεται από ιδεοληπτική εμμονή απέναντι σε καθετί το αναπτυξιακό, το δημιουργικό, το παραγωγικό. Το επιβεβαίωσε άλλωστε και ο ίδιος ο</w:t>
      </w:r>
      <w:r>
        <w:rPr>
          <w:rFonts w:eastAsia="Times New Roman"/>
          <w:szCs w:val="24"/>
        </w:rPr>
        <w:t xml:space="preserve"> Αντιπρόεδρος της Ευρωπαϊκής Επιτροπής, ο κ. Ντομπρόβσκις, ο οποίος δήλωσε πως η επιβολή περισσότερων φόρων, έναντι της περικοπής δαπανών, ήταν επιλογή της Κυβέρνησης ΣΥΡΙΖΑ-ΑΝΕΛ.</w:t>
      </w:r>
    </w:p>
    <w:p w14:paraId="12E557A6" w14:textId="77777777" w:rsidR="00A37F14" w:rsidRDefault="002C15DC">
      <w:pPr>
        <w:spacing w:line="600" w:lineRule="auto"/>
        <w:ind w:firstLine="720"/>
        <w:jc w:val="both"/>
        <w:rPr>
          <w:rFonts w:eastAsia="Times New Roman"/>
          <w:szCs w:val="24"/>
        </w:rPr>
      </w:pPr>
      <w:r>
        <w:rPr>
          <w:rFonts w:eastAsia="Times New Roman"/>
          <w:szCs w:val="24"/>
        </w:rPr>
        <w:t>Δεύτερον, θέσπιση του κόφτη. Είναι γεγονός ότι οι δανειστές επιμένουν στην ε</w:t>
      </w:r>
      <w:r>
        <w:rPr>
          <w:rFonts w:eastAsia="Times New Roman"/>
          <w:szCs w:val="24"/>
        </w:rPr>
        <w:t>γκαθίδρυση του μηχανισμού αυτού αυτόματης περικοπής δαπανών. Τι αποδεικνύει η επιμονή αυτή; Αποδεικνύει δύο πράγματα. Πρώτον, την οικονομική αναποτελεσματικότητα της υπέρμετρης και παράλογης αύξησης των φόρων. Γιατί; Γιατί αύξηση των φόρων δεν σημαίνει επ’</w:t>
      </w:r>
      <w:r>
        <w:rPr>
          <w:rFonts w:eastAsia="Times New Roman"/>
          <w:szCs w:val="24"/>
        </w:rPr>
        <w:t xml:space="preserve"> ουδενί και αντίστοιχη αύξηση της εισπραξιμότητας. Το αντίθετο. Και</w:t>
      </w:r>
      <w:r>
        <w:rPr>
          <w:rFonts w:eastAsia="Times New Roman"/>
          <w:szCs w:val="24"/>
        </w:rPr>
        <w:t>,</w:t>
      </w:r>
      <w:r>
        <w:rPr>
          <w:rFonts w:eastAsia="Times New Roman"/>
          <w:szCs w:val="24"/>
        </w:rPr>
        <w:t xml:space="preserve"> δεύτερον, η επιμονή των δανειστών για τον νέο αυτόν κόφτη αποδεικνύει την αναξιοπιστία της ελληνικής Κυβέρνησης.</w:t>
      </w:r>
    </w:p>
    <w:p w14:paraId="12E557A7" w14:textId="77777777" w:rsidR="00A37F14" w:rsidRDefault="002C15DC">
      <w:pPr>
        <w:spacing w:line="600" w:lineRule="auto"/>
        <w:ind w:firstLine="720"/>
        <w:jc w:val="both"/>
        <w:rPr>
          <w:rFonts w:eastAsia="Times New Roman"/>
          <w:szCs w:val="24"/>
        </w:rPr>
      </w:pPr>
      <w:r>
        <w:rPr>
          <w:rFonts w:eastAsia="Times New Roman"/>
          <w:szCs w:val="24"/>
        </w:rPr>
        <w:t>Να σας θυμίσω ότι υπάρχει από το 2014 διορθωτικός μηχανισμός αποκλίσεων. Ά</w:t>
      </w:r>
      <w:r>
        <w:rPr>
          <w:rFonts w:eastAsia="Times New Roman"/>
          <w:szCs w:val="24"/>
        </w:rPr>
        <w:t xml:space="preserve">ρα ποιος ο λόγος να θεσμοθετηθεί νέος κόφτης; Μα γιατί αυτός ο νέος κόφτης δεν είναι ίδιος. Είναι διαφορετικός. Είναι μόνιμος, είναι αυτόματος και είναι οριζόντιος. Επί της δικής σας διακυβέρνησης, λοιπόν, εξαιτίας της δικής σας διαχειριστικής ανεπάρκειας </w:t>
      </w:r>
      <w:r>
        <w:rPr>
          <w:rFonts w:eastAsia="Times New Roman"/>
          <w:szCs w:val="24"/>
        </w:rPr>
        <w:t>και του ελλείμματος εμπιστοσύνης που εσείς δημιουργήσατε στη σχέση μεταξύ δανειστών και Κυβέρνησης, αυτόματα και οριζόντια, αν διαπιστώνεται τυχόν αρνητική απόκλιση στην εκτέλεση του προϋπολογισμού, επαναλαμβάνω, αναιτιολόγητα, αυτόματα και οριζόντια, μετα</w:t>
      </w:r>
      <w:r>
        <w:rPr>
          <w:rFonts w:eastAsia="Times New Roman"/>
          <w:szCs w:val="24"/>
        </w:rPr>
        <w:t>ξύ άλλων θα κόβονται μισθοί και συντάξεις. Και όλα αυτά χωρίς καν να συνέρχεται η Βουλή για να το αποφασίζει όπως σήμερα.</w:t>
      </w:r>
    </w:p>
    <w:p w14:paraId="12E557A8" w14:textId="77777777" w:rsidR="00A37F14" w:rsidRDefault="002C15DC">
      <w:pPr>
        <w:spacing w:line="600" w:lineRule="auto"/>
        <w:ind w:firstLine="720"/>
        <w:jc w:val="both"/>
        <w:rPr>
          <w:rFonts w:eastAsia="Times New Roman"/>
          <w:szCs w:val="24"/>
        </w:rPr>
      </w:pPr>
      <w:r>
        <w:rPr>
          <w:rFonts w:eastAsia="Times New Roman"/>
          <w:szCs w:val="24"/>
        </w:rPr>
        <w:t>Και τρίτον, κυρίες και κύριοι, υπερταμείο. Και εξηγούμαι, γιατί ίσως αναρωτηθεί κανείς «Μα καλά, καταψηφίζει η Νέα Δημοκρατία το υπερτ</w:t>
      </w:r>
      <w:r>
        <w:rPr>
          <w:rFonts w:eastAsia="Times New Roman"/>
          <w:szCs w:val="24"/>
        </w:rPr>
        <w:t>αμείο;». Ναι, κυρίες και κύριοι. Η Νέα Δημοκρατία που τάσσεται ανοικτά και έμπρακτα υπέρ των ιδιωτικοποιήσεων, που θα υπερψηφίσει φυσικά τις ιδιωτικοποιήσεις που είναι μέσα σε αυτό το σχέδιο νόμου, που στηρίζει την ιδιωτική πρωτοβουλία, που ενισχύει την επ</w:t>
      </w:r>
      <w:r>
        <w:rPr>
          <w:rFonts w:eastAsia="Times New Roman"/>
          <w:szCs w:val="24"/>
        </w:rPr>
        <w:t>ιχειρηματικότητα, που δημιουργεί τις συνθήκες για προσέλκυση επενδύσεων, ναι, καταψηφίζει το υπερταμείο, πάνω απ’ όλα γιατί λείπουν οι ελάχιστες, αναγκαίες ασφαλιστικές δικλίδες για την κατοχύρωση του εθνικού συμφέροντος.</w:t>
      </w:r>
    </w:p>
    <w:p w14:paraId="12E557A9" w14:textId="77777777" w:rsidR="00A37F14" w:rsidRDefault="002C15DC">
      <w:pPr>
        <w:spacing w:line="600" w:lineRule="auto"/>
        <w:ind w:firstLine="720"/>
        <w:jc w:val="both"/>
        <w:rPr>
          <w:rFonts w:eastAsia="Times New Roman"/>
          <w:szCs w:val="24"/>
        </w:rPr>
      </w:pPr>
      <w:r>
        <w:rPr>
          <w:rFonts w:eastAsia="Times New Roman"/>
          <w:szCs w:val="24"/>
        </w:rPr>
        <w:t>Θα είμαι ειλικρινής. Πρέπει να μας</w:t>
      </w:r>
      <w:r>
        <w:rPr>
          <w:rFonts w:eastAsia="Times New Roman"/>
          <w:szCs w:val="24"/>
        </w:rPr>
        <w:t xml:space="preserve"> προβληματίσει το γεγονός ότι το κράτος δεν έχει μπορέσει διαχρονικά να αξιοποιήσει αποτελεσματικά τα περιουσιακά του στοιχεία. Όμως εδώ, κυρίες και κύριοι, πρόκειται για κάτι τελείως διαφορετικό. Γιατί; Γιατί βρισκόμαστε ενώπιον μιας πρωτοφανούς εκχώρησης</w:t>
      </w:r>
      <w:r>
        <w:rPr>
          <w:rFonts w:eastAsia="Times New Roman"/>
          <w:szCs w:val="24"/>
        </w:rPr>
        <w:t xml:space="preserve"> του συνόλου σχεδόν των περιουσιακών στοιχείων της χώρας, γιατί μόνος ο Υπουργός Οικονομικών θα μπορεί να μεταβιβάζει μελλοντικά περιουσιακά στοιχεία του </w:t>
      </w:r>
      <w:r>
        <w:rPr>
          <w:rFonts w:eastAsia="Times New Roman"/>
          <w:szCs w:val="24"/>
        </w:rPr>
        <w:t>δ</w:t>
      </w:r>
      <w:r>
        <w:rPr>
          <w:rFonts w:eastAsia="Times New Roman"/>
          <w:szCs w:val="24"/>
        </w:rPr>
        <w:t xml:space="preserve">ημοσίου στο </w:t>
      </w:r>
      <w:r>
        <w:rPr>
          <w:rFonts w:eastAsia="Times New Roman"/>
          <w:szCs w:val="24"/>
        </w:rPr>
        <w:t>τ</w:t>
      </w:r>
      <w:r>
        <w:rPr>
          <w:rFonts w:eastAsia="Times New Roman"/>
          <w:szCs w:val="24"/>
        </w:rPr>
        <w:t>αμείο αυτό.</w:t>
      </w:r>
    </w:p>
    <w:p w14:paraId="12E557AA" w14:textId="77777777" w:rsidR="00A37F14" w:rsidRDefault="002C15D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w:t>
      </w:r>
      <w:r>
        <w:rPr>
          <w:rFonts w:eastAsia="Times New Roman"/>
          <w:szCs w:val="24"/>
        </w:rPr>
        <w:t>υλευτού)</w:t>
      </w:r>
    </w:p>
    <w:p w14:paraId="12E557AB" w14:textId="77777777" w:rsidR="00A37F14" w:rsidRDefault="002C15DC">
      <w:pPr>
        <w:spacing w:line="600" w:lineRule="auto"/>
        <w:ind w:firstLine="720"/>
        <w:jc w:val="both"/>
        <w:rPr>
          <w:rFonts w:eastAsia="Times New Roman"/>
          <w:szCs w:val="24"/>
        </w:rPr>
      </w:pPr>
      <w:r>
        <w:rPr>
          <w:rFonts w:eastAsia="Times New Roman"/>
          <w:szCs w:val="24"/>
        </w:rPr>
        <w:t>Λίγο την ανοχή σας, κύριε Πρόεδρε.</w:t>
      </w:r>
    </w:p>
    <w:p w14:paraId="12E557AC" w14:textId="77777777" w:rsidR="00A37F14" w:rsidRDefault="002C15DC">
      <w:pPr>
        <w:spacing w:line="600" w:lineRule="auto"/>
        <w:ind w:firstLine="720"/>
        <w:jc w:val="both"/>
        <w:rPr>
          <w:rFonts w:eastAsia="Times New Roman"/>
          <w:szCs w:val="24"/>
        </w:rPr>
      </w:pPr>
      <w:r>
        <w:rPr>
          <w:rFonts w:eastAsia="Times New Roman"/>
          <w:szCs w:val="24"/>
        </w:rPr>
        <w:t>Γιατί η διαχείριση όλων αυτών των περιουσιακών στοιχείων θα γίνεται ουσιαστικά από τους δανειστές, χωρίς έλεγχο της Βουλής και χωρίς καμμία λογοδοσία. Γιατί η εκχώρηση αυτή διαρκεί για σχεδόν έναν αιώνα, ενενήντα</w:t>
      </w:r>
      <w:r>
        <w:rPr>
          <w:rFonts w:eastAsia="Times New Roman"/>
          <w:szCs w:val="24"/>
        </w:rPr>
        <w:t xml:space="preserve"> εννέα χρόνια για την ακρίβεια, ενώ τα δάνεια του τρίτου μνημονίου, για τα οποία υποθηκεύουμε την περιουσία αυτή, λήγουν κατά μέσο όρο σε τριάντα τρία χρόνια.</w:t>
      </w:r>
    </w:p>
    <w:p w14:paraId="12E557AD" w14:textId="77777777" w:rsidR="00A37F14" w:rsidRDefault="002C15DC">
      <w:pPr>
        <w:spacing w:line="600" w:lineRule="auto"/>
        <w:ind w:firstLine="720"/>
        <w:jc w:val="both"/>
        <w:rPr>
          <w:rFonts w:eastAsia="Times New Roman"/>
          <w:szCs w:val="24"/>
        </w:rPr>
      </w:pPr>
      <w:r>
        <w:rPr>
          <w:rFonts w:eastAsia="Times New Roman"/>
          <w:szCs w:val="24"/>
        </w:rPr>
        <w:t>Άρα</w:t>
      </w:r>
      <w:r>
        <w:rPr>
          <w:rFonts w:eastAsia="Times New Roman"/>
          <w:szCs w:val="24"/>
        </w:rPr>
        <w:t>,</w:t>
      </w:r>
      <w:r>
        <w:rPr>
          <w:rFonts w:eastAsia="Times New Roman"/>
          <w:szCs w:val="24"/>
        </w:rPr>
        <w:t xml:space="preserve"> με λίγα λόγια, παραδεχόμαστε ως </w:t>
      </w:r>
      <w:r>
        <w:rPr>
          <w:rFonts w:eastAsia="Times New Roman"/>
          <w:szCs w:val="24"/>
        </w:rPr>
        <w:t>Ε</w:t>
      </w:r>
      <w:r>
        <w:rPr>
          <w:rFonts w:eastAsia="Times New Roman"/>
          <w:szCs w:val="24"/>
        </w:rPr>
        <w:t xml:space="preserve">λληνική Δημοκρατία ότι και να επιτύχει το πρόγραμμα και να </w:t>
      </w:r>
      <w:r>
        <w:rPr>
          <w:rFonts w:eastAsia="Times New Roman"/>
          <w:szCs w:val="24"/>
        </w:rPr>
        <w:t>επιστρέψουμε στην ανάπτυξη και να βγούμε στις αγορές και να ξεπληρώσουμε τα δάνειά μας μέχρι το 2049, όπως προβλέπεται, παρ’ όλα αυτά σχεδόν όλα τα περιουσιακά στοιχεία της χώρας μας θα είναι υποθηκευμένα μέχρι πότε; Μέχρι το 2115! Το επαναλαμβάνω: μέχρι τ</w:t>
      </w:r>
      <w:r>
        <w:rPr>
          <w:rFonts w:eastAsia="Times New Roman"/>
          <w:szCs w:val="24"/>
        </w:rPr>
        <w:t>ο 2115!</w:t>
      </w:r>
    </w:p>
    <w:p w14:paraId="12E557AE"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Και ενώ στο τρίτο μνημόνιο του περασμένου Αυγούστου υπήρχε όριο στα περιουσιακά στοιχεία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τα οποία</w:t>
      </w:r>
      <w:r>
        <w:rPr>
          <w:rFonts w:eastAsia="Times New Roman" w:cs="Times New Roman"/>
          <w:szCs w:val="24"/>
        </w:rPr>
        <w:t xml:space="preserve"> θα μεταβιβάζονταν στο υπερταμείο, 50 δισεκατομμύρια ευρώ, το όριο αυτό όμως τώρα δεν υπάρχει. Δεν υπάρχει το όριο των πενήντα δισεκατομμ</w:t>
      </w:r>
      <w:r>
        <w:rPr>
          <w:rFonts w:eastAsia="Times New Roman" w:cs="Times New Roman"/>
          <w:szCs w:val="24"/>
        </w:rPr>
        <w:t>υρίων ευρώ. Έχει εξαφανιστεί. Δεν υπάρχει πλέον κανένας ποσοτικός περιορισμός στα στοιχεία προς μεταβίβαση σε αυτό το υπερταμείο. Και γι’ αυτό δεν έχουμε ακούσει λέξη από την Κυβέρνηση.</w:t>
      </w:r>
    </w:p>
    <w:p w14:paraId="12E557AF"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όταν πονάει το κεφάλι σου παίρνεις π</w:t>
      </w:r>
      <w:r>
        <w:rPr>
          <w:rFonts w:eastAsia="Times New Roman" w:cs="Times New Roman"/>
          <w:szCs w:val="24"/>
        </w:rPr>
        <w:t>αυσίπονο. Δεν κόβεις το κεφάλι σου. Όταν οι δομές του κράτους δεν λειτουργούν, τις βελτιώνεις. Δεν παραδίδεις τα κλειδιά στους ξένους.</w:t>
      </w:r>
    </w:p>
    <w:p w14:paraId="12E557B0"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αυτό το νομοθέτημα καταδεικνύει εκ νέου την ανευθυνότητα, τη διγλωσσία, την ανεπάρκεια της Κυβέρνησης </w:t>
      </w:r>
      <w:r>
        <w:rPr>
          <w:rFonts w:eastAsia="Times New Roman" w:cs="Times New Roman"/>
          <w:szCs w:val="24"/>
        </w:rPr>
        <w:t>ΣΥΡΙΖΑ-ΑΝΕΛ. Η χώρα πρέπει να αλλάξει σελίδα, πρέπει να αλλάξει μείγμα πολιτικής. Οι περισσότεροι φόροι οδηγούν σε περαιτέρω ύφεση, σε καθίζηση της οικονομίας. Χρειάζεται μια πολιτική με λιγότερους φόρους και πάνω απ’ όλα, με πραγματικά κίνητρα για ανάπτυξ</w:t>
      </w:r>
      <w:r>
        <w:rPr>
          <w:rFonts w:eastAsia="Times New Roman" w:cs="Times New Roman"/>
          <w:szCs w:val="24"/>
        </w:rPr>
        <w:t>η και δημιουργία θέσεων εργασίας. Και αυτή</w:t>
      </w:r>
      <w:r>
        <w:rPr>
          <w:rFonts w:eastAsia="Times New Roman" w:cs="Times New Roman"/>
          <w:szCs w:val="24"/>
        </w:rPr>
        <w:t xml:space="preserve"> </w:t>
      </w:r>
      <w:r>
        <w:rPr>
          <w:rFonts w:eastAsia="Times New Roman" w:cs="Times New Roman"/>
          <w:szCs w:val="24"/>
        </w:rPr>
        <w:t>την πολιτική απλά δεν μπορεί να την υπηρετήσει η Κυβέρνηση ΣΥΡΙΖΑ-ΑΝΕΛ.</w:t>
      </w:r>
    </w:p>
    <w:p w14:paraId="12E557B1"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E557B2" w14:textId="77777777" w:rsidR="00A37F14" w:rsidRDefault="002C15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E557B3"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Κεραμέως.</w:t>
      </w:r>
    </w:p>
    <w:p w14:paraId="12E557B4" w14:textId="77777777" w:rsidR="00A37F14" w:rsidRDefault="002C15DC">
      <w:pPr>
        <w:spacing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συνάδελφοι, δέχεστε στο σημείο αυτό να λύσουμε τη συνεδρίαση;</w:t>
      </w:r>
    </w:p>
    <w:p w14:paraId="12E557B5"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12E557B6" w14:textId="77777777" w:rsidR="00A37F14" w:rsidRDefault="002C15D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Με τη συναίνεση του Σώματος και ώρα 0:48΄ λύεται η συνεδρίαση για σήμερα Κυριακή 22 Μαΐου 2016 και ώρα 10:00΄, </w:t>
      </w:r>
      <w:r>
        <w:rPr>
          <w:rFonts w:eastAsia="Times New Roman" w:cs="Times New Roman"/>
          <w:szCs w:val="24"/>
        </w:rPr>
        <w:t>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συνέχιση της συζήτησης και ψήφιση του σχεδίου νόμου του Υπουργείου Οικονομικών</w:t>
      </w:r>
      <w:r>
        <w:rPr>
          <w:rFonts w:eastAsia="Times New Roman" w:cs="Times New Roman"/>
          <w:szCs w:val="24"/>
        </w:rPr>
        <w:t>:</w:t>
      </w:r>
      <w:r>
        <w:rPr>
          <w:rFonts w:eastAsia="Times New Roman" w:cs="Times New Roman"/>
          <w:szCs w:val="24"/>
        </w:rPr>
        <w:t xml:space="preserve"> «Επείγουσες διατάξεις για την εφαρμογή της </w:t>
      </w:r>
      <w:r>
        <w:rPr>
          <w:rFonts w:eastAsia="Times New Roman" w:cs="Times New Roman"/>
          <w:szCs w:val="24"/>
        </w:rPr>
        <w:t>σ</w:t>
      </w:r>
      <w:r>
        <w:rPr>
          <w:rFonts w:eastAsia="Times New Roman" w:cs="Times New Roman"/>
          <w:szCs w:val="24"/>
        </w:rPr>
        <w:t xml:space="preserve">υμφωνίας </w:t>
      </w:r>
      <w:r>
        <w:rPr>
          <w:rFonts w:eastAsia="Times New Roman" w:cs="Times New Roman"/>
          <w:szCs w:val="24"/>
        </w:rPr>
        <w:t>δ</w:t>
      </w:r>
      <w:r>
        <w:rPr>
          <w:rFonts w:eastAsia="Times New Roman" w:cs="Times New Roman"/>
          <w:szCs w:val="24"/>
        </w:rPr>
        <w:t xml:space="preserve">ημοσιονομικών </w:t>
      </w:r>
      <w:r>
        <w:rPr>
          <w:rFonts w:eastAsia="Times New Roman" w:cs="Times New Roman"/>
          <w:szCs w:val="24"/>
        </w:rPr>
        <w:t>σ</w:t>
      </w:r>
      <w:r>
        <w:rPr>
          <w:rFonts w:eastAsia="Times New Roman" w:cs="Times New Roman"/>
          <w:szCs w:val="24"/>
        </w:rPr>
        <w:t xml:space="preserve">τόχων και </w:t>
      </w:r>
      <w:r>
        <w:rPr>
          <w:rFonts w:eastAsia="Times New Roman" w:cs="Times New Roman"/>
          <w:szCs w:val="24"/>
        </w:rPr>
        <w:t>δ</w:t>
      </w:r>
      <w:r>
        <w:rPr>
          <w:rFonts w:eastAsia="Times New Roman" w:cs="Times New Roman"/>
          <w:szCs w:val="24"/>
        </w:rPr>
        <w:t xml:space="preserve">ιαρθρωτικών </w:t>
      </w:r>
      <w:r>
        <w:rPr>
          <w:rFonts w:eastAsia="Times New Roman" w:cs="Times New Roman"/>
          <w:szCs w:val="24"/>
        </w:rPr>
        <w:t>μ</w:t>
      </w:r>
      <w:r>
        <w:rPr>
          <w:rFonts w:eastAsia="Times New Roman" w:cs="Times New Roman"/>
          <w:szCs w:val="24"/>
        </w:rPr>
        <w:t>εταρρυθμίσεων και άλλες δι</w:t>
      </w:r>
      <w:r>
        <w:rPr>
          <w:rFonts w:eastAsia="Times New Roman" w:cs="Times New Roman"/>
          <w:szCs w:val="24"/>
        </w:rPr>
        <w:t>ατάξεις».</w:t>
      </w:r>
    </w:p>
    <w:p w14:paraId="12E557B7" w14:textId="77777777" w:rsidR="00A37F14" w:rsidRDefault="002C15DC">
      <w:pPr>
        <w:spacing w:line="600" w:lineRule="auto"/>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Ο</w:t>
      </w:r>
      <w:r>
        <w:rPr>
          <w:rFonts w:eastAsia="Times New Roman" w:cs="Times New Roman"/>
          <w:b/>
          <w:szCs w:val="24"/>
        </w:rPr>
        <w:t xml:space="preserve">Ι </w:t>
      </w:r>
      <w:r>
        <w:rPr>
          <w:rFonts w:eastAsia="Times New Roman" w:cs="Times New Roman"/>
          <w:b/>
          <w:szCs w:val="24"/>
        </w:rPr>
        <w:t xml:space="preserve">ΓΡΑΜΜΑΤΕΙΣ </w:t>
      </w:r>
    </w:p>
    <w:sectPr w:rsidR="00A37F1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cKgi8EsMW5wPAXUqblQSkIy1+g=" w:salt="0bh/xpz98h0iJHJWRnK0M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14"/>
    <w:rsid w:val="002C15DC"/>
    <w:rsid w:val="00397983"/>
    <w:rsid w:val="00A37F1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4C10"/>
  <w15:docId w15:val="{2785F806-271C-4630-AA07-37B11FE1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E349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E3494"/>
    <w:rPr>
      <w:rFonts w:ascii="Segoe UI" w:hAnsi="Segoe UI" w:cs="Segoe UI"/>
      <w:sz w:val="18"/>
      <w:szCs w:val="18"/>
    </w:rPr>
  </w:style>
  <w:style w:type="paragraph" w:styleId="a4">
    <w:name w:val="Revision"/>
    <w:hidden/>
    <w:uiPriority w:val="99"/>
    <w:semiHidden/>
    <w:rsid w:val="003553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250</MetadataID>
    <Session xmlns="641f345b-441b-4b81-9152-adc2e73ba5e1">Α´</Session>
    <Date xmlns="641f345b-441b-4b81-9152-adc2e73ba5e1">2016-05-20T21:00:00+00:00</Date>
    <Status xmlns="641f345b-441b-4b81-9152-adc2e73ba5e1">
      <Url>http://srv-sp1/praktika/Lists/Incoming_Metadata/EditForm.aspx?ID=250&amp;Source=/praktika/Recordings_Library/Forms/AllItems.aspx</Url>
      <Description>Δημοσιεύτηκε</Description>
    </Status>
    <Meeting xmlns="641f345b-441b-4b81-9152-adc2e73ba5e1">ΡΚΘ´</Meeting>
  </documentManagement>
</p:properties>
</file>

<file path=customXml/itemProps1.xml><?xml version="1.0" encoding="utf-8"?>
<ds:datastoreItem xmlns:ds="http://schemas.openxmlformats.org/officeDocument/2006/customXml" ds:itemID="{249992DD-8715-4F0E-AEA1-6A61EC1D7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1F8D9D-5ADB-41DF-BAB9-86ECEF2A4764}">
  <ds:schemaRefs>
    <ds:schemaRef ds:uri="http://schemas.microsoft.com/sharepoint/v3/contenttype/forms"/>
  </ds:schemaRefs>
</ds:datastoreItem>
</file>

<file path=customXml/itemProps3.xml><?xml version="1.0" encoding="utf-8"?>
<ds:datastoreItem xmlns:ds="http://schemas.openxmlformats.org/officeDocument/2006/customXml" ds:itemID="{6552519A-43B1-4FA8-B069-7DA187C0A718}">
  <ds:schemaRefs>
    <ds:schemaRef ds:uri="http://schemas.microsoft.com/office/2006/documentManagement/types"/>
    <ds:schemaRef ds:uri="http://schemas.microsoft.com/office/2006/metadata/properties"/>
    <ds:schemaRef ds:uri="http://purl.org/dc/elements/1.1/"/>
    <ds:schemaRef ds:uri="http://purl.org/dc/dcmitype/"/>
    <ds:schemaRef ds:uri="641f345b-441b-4b81-9152-adc2e73ba5e1"/>
    <ds:schemaRef ds:uri="http://purl.org/dc/terms/"/>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212</Pages>
  <Words>118777</Words>
  <Characters>641400</Characters>
  <Application>Microsoft Office Word</Application>
  <DocSecurity>0</DocSecurity>
  <Lines>5345</Lines>
  <Paragraphs>1517</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758660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2016-06-01T06:34:00Z</dcterms:created>
  <dcterms:modified xsi:type="dcterms:W3CDTF">2016-06-01T06:34:00Z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