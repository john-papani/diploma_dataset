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AE345" w14:textId="77777777" w:rsidR="00CF017E" w:rsidRPr="00CF017E" w:rsidRDefault="00CF017E" w:rsidP="00CF017E">
      <w:pPr>
        <w:spacing w:after="0" w:line="360" w:lineRule="auto"/>
        <w:rPr>
          <w:ins w:id="0" w:author="Φλούδα Χριστίνα" w:date="2016-11-29T12:36:00Z"/>
          <w:rFonts w:eastAsia="Times New Roman"/>
          <w:szCs w:val="24"/>
          <w:lang w:eastAsia="en-US"/>
        </w:rPr>
      </w:pPr>
      <w:ins w:id="1" w:author="Φλούδα Χριστίνα" w:date="2016-11-29T12:36:00Z">
        <w:r w:rsidRPr="00CF017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A7DABA7" w14:textId="77777777" w:rsidR="00CF017E" w:rsidRPr="00CF017E" w:rsidRDefault="00CF017E" w:rsidP="00CF017E">
      <w:pPr>
        <w:spacing w:after="0" w:line="360" w:lineRule="auto"/>
        <w:rPr>
          <w:ins w:id="2" w:author="Φλούδα Χριστίνα" w:date="2016-11-29T12:36:00Z"/>
          <w:rFonts w:eastAsia="Times New Roman"/>
          <w:szCs w:val="24"/>
          <w:lang w:eastAsia="en-US"/>
        </w:rPr>
      </w:pPr>
    </w:p>
    <w:p w14:paraId="322EFA7D" w14:textId="77777777" w:rsidR="00CF017E" w:rsidRPr="00CF017E" w:rsidRDefault="00CF017E" w:rsidP="00CF017E">
      <w:pPr>
        <w:spacing w:after="0" w:line="360" w:lineRule="auto"/>
        <w:rPr>
          <w:ins w:id="3" w:author="Φλούδα Χριστίνα" w:date="2016-11-29T12:36:00Z"/>
          <w:rFonts w:eastAsia="Times New Roman"/>
          <w:szCs w:val="24"/>
          <w:lang w:eastAsia="en-US"/>
        </w:rPr>
      </w:pPr>
      <w:ins w:id="4" w:author="Φλούδα Χριστίνα" w:date="2016-11-29T12:36:00Z">
        <w:r w:rsidRPr="00CF017E">
          <w:rPr>
            <w:rFonts w:eastAsia="Times New Roman"/>
            <w:szCs w:val="24"/>
            <w:lang w:eastAsia="en-US"/>
          </w:rPr>
          <w:t>ΠΙΝΑΚΑΣ ΠΕΡΙΕΧΟΜΕΝΩΝ</w:t>
        </w:r>
      </w:ins>
    </w:p>
    <w:p w14:paraId="4F4C5890" w14:textId="77777777" w:rsidR="00CF017E" w:rsidRPr="00CF017E" w:rsidRDefault="00CF017E" w:rsidP="00CF017E">
      <w:pPr>
        <w:spacing w:after="0" w:line="360" w:lineRule="auto"/>
        <w:rPr>
          <w:ins w:id="5" w:author="Φλούδα Χριστίνα" w:date="2016-11-29T12:36:00Z"/>
          <w:rFonts w:eastAsia="Times New Roman"/>
          <w:szCs w:val="24"/>
          <w:lang w:eastAsia="en-US"/>
        </w:rPr>
      </w:pPr>
      <w:ins w:id="6" w:author="Φλούδα Χριστίνα" w:date="2016-11-29T12:36:00Z">
        <w:r w:rsidRPr="00CF017E">
          <w:rPr>
            <w:rFonts w:eastAsia="Times New Roman"/>
            <w:szCs w:val="24"/>
            <w:lang w:eastAsia="en-US"/>
          </w:rPr>
          <w:t xml:space="preserve">ΙΖ΄ ΠΕΡΙΟΔΟΣ </w:t>
        </w:r>
      </w:ins>
    </w:p>
    <w:p w14:paraId="3EEE6D45" w14:textId="77777777" w:rsidR="00CF017E" w:rsidRPr="00CF017E" w:rsidRDefault="00CF017E" w:rsidP="00CF017E">
      <w:pPr>
        <w:spacing w:after="0" w:line="360" w:lineRule="auto"/>
        <w:rPr>
          <w:ins w:id="7" w:author="Φλούδα Χριστίνα" w:date="2016-11-29T12:36:00Z"/>
          <w:rFonts w:eastAsia="Times New Roman"/>
          <w:szCs w:val="24"/>
          <w:lang w:eastAsia="en-US"/>
        </w:rPr>
      </w:pPr>
      <w:ins w:id="8" w:author="Φλούδα Χριστίνα" w:date="2016-11-29T12:36:00Z">
        <w:r w:rsidRPr="00CF017E">
          <w:rPr>
            <w:rFonts w:eastAsia="Times New Roman"/>
            <w:szCs w:val="24"/>
            <w:lang w:eastAsia="en-US"/>
          </w:rPr>
          <w:t>ΠΡΟΕΔΡΕΥΟΜΕΝΗΣ ΚΟΙΝΟΒΟΥΛΕΥΤΙΚΗΣ ΔΗΜΟΚΡΑΤΙΑΣ</w:t>
        </w:r>
      </w:ins>
    </w:p>
    <w:p w14:paraId="5BE2CB8D" w14:textId="77777777" w:rsidR="00CF017E" w:rsidRPr="00CF017E" w:rsidRDefault="00CF017E" w:rsidP="00CF017E">
      <w:pPr>
        <w:spacing w:after="0" w:line="360" w:lineRule="auto"/>
        <w:rPr>
          <w:ins w:id="9" w:author="Φλούδα Χριστίνα" w:date="2016-11-29T12:36:00Z"/>
          <w:rFonts w:eastAsia="Times New Roman"/>
          <w:szCs w:val="24"/>
          <w:lang w:eastAsia="en-US"/>
        </w:rPr>
      </w:pPr>
      <w:ins w:id="10" w:author="Φλούδα Χριστίνα" w:date="2016-11-29T12:36:00Z">
        <w:r w:rsidRPr="00CF017E">
          <w:rPr>
            <w:rFonts w:eastAsia="Times New Roman"/>
            <w:szCs w:val="24"/>
            <w:lang w:eastAsia="en-US"/>
          </w:rPr>
          <w:t>ΣΥΝΟΔΟΣ Β΄</w:t>
        </w:r>
      </w:ins>
    </w:p>
    <w:p w14:paraId="26A7D81C" w14:textId="77777777" w:rsidR="00CF017E" w:rsidRPr="00CF017E" w:rsidRDefault="00CF017E" w:rsidP="00CF017E">
      <w:pPr>
        <w:spacing w:after="0" w:line="360" w:lineRule="auto"/>
        <w:rPr>
          <w:ins w:id="11" w:author="Φλούδα Χριστίνα" w:date="2016-11-29T12:36:00Z"/>
          <w:rFonts w:eastAsia="Times New Roman"/>
          <w:szCs w:val="24"/>
          <w:lang w:eastAsia="en-US"/>
        </w:rPr>
      </w:pPr>
    </w:p>
    <w:p w14:paraId="101A75A1" w14:textId="77777777" w:rsidR="00CF017E" w:rsidRPr="00CF017E" w:rsidRDefault="00CF017E" w:rsidP="00CF017E">
      <w:pPr>
        <w:spacing w:after="0" w:line="360" w:lineRule="auto"/>
        <w:rPr>
          <w:ins w:id="12" w:author="Φλούδα Χριστίνα" w:date="2016-11-29T12:36:00Z"/>
          <w:rFonts w:eastAsia="Times New Roman"/>
          <w:szCs w:val="24"/>
          <w:lang w:eastAsia="en-US"/>
        </w:rPr>
      </w:pPr>
      <w:ins w:id="13" w:author="Φλούδα Χριστίνα" w:date="2016-11-29T12:36:00Z">
        <w:r w:rsidRPr="00CF017E">
          <w:rPr>
            <w:rFonts w:eastAsia="Times New Roman"/>
            <w:szCs w:val="24"/>
            <w:lang w:eastAsia="en-US"/>
          </w:rPr>
          <w:t>ΣΥΝΕΔΡΙΑΣΗ ΛΑ΄</w:t>
        </w:r>
      </w:ins>
    </w:p>
    <w:p w14:paraId="621F5197" w14:textId="77777777" w:rsidR="00CF017E" w:rsidRPr="00CF017E" w:rsidRDefault="00CF017E" w:rsidP="00CF017E">
      <w:pPr>
        <w:spacing w:after="0" w:line="360" w:lineRule="auto"/>
        <w:rPr>
          <w:ins w:id="14" w:author="Φλούδα Χριστίνα" w:date="2016-11-29T12:36:00Z"/>
          <w:rFonts w:eastAsia="Times New Roman"/>
          <w:szCs w:val="24"/>
          <w:lang w:eastAsia="en-US"/>
        </w:rPr>
      </w:pPr>
      <w:ins w:id="15" w:author="Φλούδα Χριστίνα" w:date="2016-11-29T12:36:00Z">
        <w:r w:rsidRPr="00CF017E">
          <w:rPr>
            <w:rFonts w:eastAsia="Times New Roman"/>
            <w:szCs w:val="24"/>
            <w:lang w:eastAsia="en-US"/>
          </w:rPr>
          <w:t>Τετάρτη  23 Νοεμβρίου 2016 (Απόγευμα)</w:t>
        </w:r>
      </w:ins>
    </w:p>
    <w:p w14:paraId="6689FF38" w14:textId="77777777" w:rsidR="00CF017E" w:rsidRPr="00CF017E" w:rsidRDefault="00CF017E" w:rsidP="00CF017E">
      <w:pPr>
        <w:spacing w:after="0" w:line="360" w:lineRule="auto"/>
        <w:rPr>
          <w:ins w:id="16" w:author="Φλούδα Χριστίνα" w:date="2016-11-29T12:36:00Z"/>
          <w:rFonts w:eastAsia="Times New Roman"/>
          <w:szCs w:val="24"/>
          <w:lang w:eastAsia="en-US"/>
        </w:rPr>
      </w:pPr>
    </w:p>
    <w:p w14:paraId="571100BA" w14:textId="77777777" w:rsidR="00CF017E" w:rsidRPr="00CF017E" w:rsidRDefault="00CF017E" w:rsidP="00CF017E">
      <w:pPr>
        <w:spacing w:after="0" w:line="360" w:lineRule="auto"/>
        <w:rPr>
          <w:ins w:id="17" w:author="Φλούδα Χριστίνα" w:date="2016-11-29T12:36:00Z"/>
          <w:rFonts w:eastAsia="Times New Roman"/>
          <w:szCs w:val="24"/>
          <w:lang w:eastAsia="en-US"/>
        </w:rPr>
      </w:pPr>
      <w:ins w:id="18" w:author="Φλούδα Χριστίνα" w:date="2016-11-29T12:36:00Z">
        <w:r w:rsidRPr="00CF017E">
          <w:rPr>
            <w:rFonts w:eastAsia="Times New Roman"/>
            <w:szCs w:val="24"/>
            <w:lang w:eastAsia="en-US"/>
          </w:rPr>
          <w:t>ΘΕΜΑΤΑ</w:t>
        </w:r>
      </w:ins>
    </w:p>
    <w:p w14:paraId="4255C34D" w14:textId="77777777" w:rsidR="00CF017E" w:rsidRPr="00CF017E" w:rsidRDefault="00CF017E" w:rsidP="00CF017E">
      <w:pPr>
        <w:spacing w:after="0" w:line="360" w:lineRule="auto"/>
        <w:rPr>
          <w:ins w:id="19" w:author="Φλούδα Χριστίνα" w:date="2016-11-29T12:36:00Z"/>
          <w:rFonts w:eastAsia="Times New Roman"/>
          <w:szCs w:val="24"/>
          <w:lang w:eastAsia="en-US"/>
        </w:rPr>
      </w:pPr>
      <w:ins w:id="20" w:author="Φλούδα Χριστίνα" w:date="2016-11-29T12:36:00Z">
        <w:r w:rsidRPr="00CF017E">
          <w:rPr>
            <w:rFonts w:eastAsia="Times New Roman"/>
            <w:szCs w:val="24"/>
            <w:lang w:eastAsia="en-US"/>
          </w:rPr>
          <w:t xml:space="preserve"> </w:t>
        </w:r>
        <w:r w:rsidRPr="00CF017E">
          <w:rPr>
            <w:rFonts w:eastAsia="Times New Roman"/>
            <w:szCs w:val="24"/>
            <w:lang w:eastAsia="en-US"/>
          </w:rPr>
          <w:br/>
          <w:t xml:space="preserve">Α. ΕΙΔΙΚΑ ΘΕΜΑΤΑ </w:t>
        </w:r>
        <w:r w:rsidRPr="00CF017E">
          <w:rPr>
            <w:rFonts w:eastAsia="Times New Roman"/>
            <w:szCs w:val="24"/>
            <w:lang w:eastAsia="en-US"/>
          </w:rPr>
          <w:br/>
          <w:t xml:space="preserve">1. Επικύρωση Πρακτικών, σελ. </w:t>
        </w:r>
        <w:r w:rsidRPr="00CF017E">
          <w:rPr>
            <w:rFonts w:eastAsia="Times New Roman"/>
            <w:szCs w:val="24"/>
            <w:lang w:eastAsia="en-US"/>
          </w:rPr>
          <w:br/>
          <w:t xml:space="preserve">2. Ανακοινώνεται ότι τη συνεδρίαση παρακολουθούν μαθητές από το Γυμνάσιο </w:t>
        </w:r>
        <w:proofErr w:type="spellStart"/>
        <w:r w:rsidRPr="00CF017E">
          <w:rPr>
            <w:rFonts w:eastAsia="Times New Roman"/>
            <w:szCs w:val="24"/>
            <w:lang w:eastAsia="en-US"/>
          </w:rPr>
          <w:t>Λιβανάτων</w:t>
        </w:r>
        <w:proofErr w:type="spellEnd"/>
        <w:r w:rsidRPr="00CF017E">
          <w:rPr>
            <w:rFonts w:eastAsia="Times New Roman"/>
            <w:szCs w:val="24"/>
            <w:lang w:eastAsia="en-US"/>
          </w:rPr>
          <w:t xml:space="preserve"> Φθιώτιδος και το 1ο Σχολείο Δεύτερης Ευκαιρίας Κορυδαλλού, σελ. </w:t>
        </w:r>
        <w:r w:rsidRPr="00CF017E">
          <w:rPr>
            <w:rFonts w:eastAsia="Times New Roman"/>
            <w:szCs w:val="24"/>
            <w:lang w:eastAsia="en-US"/>
          </w:rPr>
          <w:br/>
          <w:t xml:space="preserve">3. Επί διαδικαστικού θέματος, σελ. </w:t>
        </w:r>
        <w:r w:rsidRPr="00CF017E">
          <w:rPr>
            <w:rFonts w:eastAsia="Times New Roman"/>
            <w:szCs w:val="24"/>
            <w:lang w:eastAsia="en-US"/>
          </w:rPr>
          <w:br/>
          <w:t xml:space="preserve"> </w:t>
        </w:r>
        <w:r w:rsidRPr="00CF017E">
          <w:rPr>
            <w:rFonts w:eastAsia="Times New Roman"/>
            <w:szCs w:val="24"/>
            <w:lang w:eastAsia="en-US"/>
          </w:rPr>
          <w:br/>
          <w:t xml:space="preserve">Β. ΝΟΜΟΘΕΤΙΚΗ ΕΡΓΑΣΙΑ </w:t>
        </w:r>
        <w:r w:rsidRPr="00CF017E">
          <w:rPr>
            <w:rFonts w:eastAsia="Times New Roman"/>
            <w:szCs w:val="24"/>
            <w:lang w:eastAsia="en-US"/>
          </w:rPr>
          <w:br/>
          <w:t xml:space="preserve">1. Συζήτηση επί της αρχής του σχεδίου νόμου του Υπουργείου Υποδομών και Μεταφορών: «Ενσωμάτωση στην ελληνική νομοθεσία της Οδηγίας 2014/94/ΕΕ του Ευρωπαϊκού Κοινοβουλίου και του Συμβουλίου της 22ας Οκτωβρίου 2014 για την ανάπτυξη υποδομών εναλλακτικών καυσίμων, απλοποίηση διαδικασίας </w:t>
        </w:r>
        <w:proofErr w:type="spellStart"/>
        <w:r w:rsidRPr="00CF017E">
          <w:rPr>
            <w:rFonts w:eastAsia="Times New Roman"/>
            <w:szCs w:val="24"/>
            <w:lang w:eastAsia="en-US"/>
          </w:rPr>
          <w:t>αδειοδότησης</w:t>
        </w:r>
        <w:proofErr w:type="spellEnd"/>
        <w:r w:rsidRPr="00CF017E">
          <w:rPr>
            <w:rFonts w:eastAsia="Times New Roman"/>
            <w:szCs w:val="24"/>
            <w:lang w:eastAsia="en-US"/>
          </w:rPr>
          <w:t xml:space="preserve"> και άλλες διατάξεις πρατηρίων παροχής καυσίμων και ενέργειας και λοιπές διατάξεις», σελ. </w:t>
        </w:r>
        <w:r w:rsidRPr="00CF017E">
          <w:rPr>
            <w:rFonts w:eastAsia="Times New Roman"/>
            <w:szCs w:val="24"/>
            <w:lang w:eastAsia="en-US"/>
          </w:rPr>
          <w:br/>
          <w:t xml:space="preserve"> 2. Κατάθεση Εκθέσεως Διαρκούς Επιτροπής:</w:t>
        </w:r>
      </w:ins>
    </w:p>
    <w:p w14:paraId="6F3231BE" w14:textId="77777777" w:rsidR="00CF017E" w:rsidRPr="00CF017E" w:rsidRDefault="00CF017E" w:rsidP="00CF017E">
      <w:pPr>
        <w:spacing w:after="0" w:line="360" w:lineRule="auto"/>
        <w:rPr>
          <w:ins w:id="21" w:author="Φλούδα Χριστίνα" w:date="2016-11-29T12:36:00Z"/>
          <w:rFonts w:eastAsia="Times New Roman"/>
          <w:szCs w:val="24"/>
          <w:lang w:eastAsia="en-US"/>
        </w:rPr>
      </w:pPr>
      <w:ins w:id="22" w:author="Φλούδα Χριστίνα" w:date="2016-11-29T12:36:00Z">
        <w:r w:rsidRPr="00CF017E">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Διοικητικής Ανασυγκρότησης: «Ενιαίο Σύστημα Κινητικότητας στη Δημόσια Διοίκηση και την Τοπική Αυτοδιοίκηση, υποχρεώσεις των προσώπων που διορίζονται στις θέσεις των άρθρων 6 και 8 του ν. 4369/2016, ασυμβίβαστα και πρόληψη των περιπτώσεων σύγκρουσης συμφερόντων και άλλες διατάξεις», σελ. </w:t>
        </w:r>
        <w:r w:rsidRPr="00CF017E">
          <w:rPr>
            <w:rFonts w:eastAsia="Times New Roman"/>
            <w:szCs w:val="24"/>
            <w:lang w:eastAsia="en-US"/>
          </w:rPr>
          <w:br/>
        </w:r>
      </w:ins>
    </w:p>
    <w:p w14:paraId="73AB3EE1" w14:textId="77777777" w:rsidR="00CF017E" w:rsidRPr="00CF017E" w:rsidRDefault="00CF017E" w:rsidP="00CF017E">
      <w:pPr>
        <w:spacing w:after="0" w:line="360" w:lineRule="auto"/>
        <w:rPr>
          <w:ins w:id="23" w:author="Φλούδα Χριστίνα" w:date="2016-11-29T12:36:00Z"/>
          <w:rFonts w:eastAsia="Times New Roman"/>
          <w:szCs w:val="24"/>
          <w:lang w:eastAsia="en-US"/>
        </w:rPr>
      </w:pPr>
      <w:ins w:id="24" w:author="Φλούδα Χριστίνα" w:date="2016-11-29T12:36:00Z">
        <w:r w:rsidRPr="00CF017E">
          <w:rPr>
            <w:rFonts w:eastAsia="Times New Roman"/>
            <w:szCs w:val="24"/>
            <w:lang w:eastAsia="en-US"/>
          </w:rPr>
          <w:t>ΠΡΟΕΔΡΕΥΟΝΤΕΣ</w:t>
        </w:r>
      </w:ins>
    </w:p>
    <w:p w14:paraId="0B983D7F" w14:textId="77777777" w:rsidR="00CF017E" w:rsidRPr="00CF017E" w:rsidRDefault="00CF017E" w:rsidP="00CF017E">
      <w:pPr>
        <w:spacing w:after="0" w:line="360" w:lineRule="auto"/>
        <w:rPr>
          <w:ins w:id="25" w:author="Φλούδα Χριστίνα" w:date="2016-11-29T12:36:00Z"/>
          <w:rFonts w:eastAsia="Times New Roman"/>
          <w:szCs w:val="24"/>
          <w:lang w:eastAsia="en-US"/>
        </w:rPr>
      </w:pPr>
    </w:p>
    <w:p w14:paraId="6A7BD912" w14:textId="77777777" w:rsidR="00CF017E" w:rsidRPr="00CF017E" w:rsidRDefault="00CF017E" w:rsidP="00CF017E">
      <w:pPr>
        <w:spacing w:after="0" w:line="360" w:lineRule="auto"/>
        <w:rPr>
          <w:ins w:id="26" w:author="Φλούδα Χριστίνα" w:date="2016-11-29T12:36:00Z"/>
          <w:rFonts w:eastAsia="Times New Roman"/>
          <w:szCs w:val="24"/>
          <w:lang w:eastAsia="en-US"/>
        </w:rPr>
      </w:pPr>
      <w:ins w:id="27" w:author="Φλούδα Χριστίνα" w:date="2016-11-29T12:36:00Z">
        <w:r w:rsidRPr="00CF017E">
          <w:rPr>
            <w:rFonts w:eastAsia="Times New Roman"/>
            <w:szCs w:val="24"/>
            <w:lang w:eastAsia="en-US"/>
          </w:rPr>
          <w:t>ΒΑΡΕΜΕΝΟΣ Γ. , σελ.</w:t>
        </w:r>
        <w:r w:rsidRPr="00CF017E">
          <w:rPr>
            <w:rFonts w:eastAsia="Times New Roman"/>
            <w:szCs w:val="24"/>
            <w:lang w:eastAsia="en-US"/>
          </w:rPr>
          <w:br/>
          <w:t>ΛΑΜΠΡΟΥΛΗΣ Γ. , σελ.</w:t>
        </w:r>
        <w:r w:rsidRPr="00CF017E">
          <w:rPr>
            <w:rFonts w:eastAsia="Times New Roman"/>
            <w:szCs w:val="24"/>
            <w:lang w:eastAsia="en-US"/>
          </w:rPr>
          <w:br/>
        </w:r>
      </w:ins>
    </w:p>
    <w:p w14:paraId="2C4380A0" w14:textId="77777777" w:rsidR="00CF017E" w:rsidRPr="00CF017E" w:rsidRDefault="00CF017E" w:rsidP="00CF017E">
      <w:pPr>
        <w:spacing w:after="0" w:line="360" w:lineRule="auto"/>
        <w:rPr>
          <w:ins w:id="28" w:author="Φλούδα Χριστίνα" w:date="2016-11-29T12:36:00Z"/>
          <w:rFonts w:eastAsia="Times New Roman"/>
          <w:szCs w:val="24"/>
          <w:lang w:eastAsia="en-US"/>
        </w:rPr>
      </w:pPr>
    </w:p>
    <w:p w14:paraId="34AA41FB" w14:textId="77777777" w:rsidR="00CF017E" w:rsidRPr="00CF017E" w:rsidRDefault="00CF017E" w:rsidP="00CF017E">
      <w:pPr>
        <w:spacing w:after="0" w:line="360" w:lineRule="auto"/>
        <w:rPr>
          <w:ins w:id="29" w:author="Φλούδα Χριστίνα" w:date="2016-11-29T12:36:00Z"/>
          <w:rFonts w:eastAsia="Times New Roman"/>
          <w:szCs w:val="24"/>
          <w:lang w:eastAsia="en-US"/>
        </w:rPr>
      </w:pPr>
      <w:ins w:id="30" w:author="Φλούδα Χριστίνα" w:date="2016-11-29T12:36:00Z">
        <w:r w:rsidRPr="00CF017E">
          <w:rPr>
            <w:rFonts w:eastAsia="Times New Roman"/>
            <w:szCs w:val="24"/>
            <w:lang w:eastAsia="en-US"/>
          </w:rPr>
          <w:t>ΟΜΙΛΗΤΕΣ</w:t>
        </w:r>
      </w:ins>
    </w:p>
    <w:p w14:paraId="6F30D2A7" w14:textId="02B21B72" w:rsidR="00CF017E" w:rsidRDefault="00CF017E" w:rsidP="00CF017E">
      <w:pPr>
        <w:spacing w:after="0" w:line="600" w:lineRule="auto"/>
        <w:ind w:firstLine="720"/>
        <w:jc w:val="both"/>
        <w:rPr>
          <w:ins w:id="31" w:author="Φλούδα Χριστίνα" w:date="2016-11-29T12:35:00Z"/>
          <w:rFonts w:eastAsia="Times New Roman"/>
          <w:szCs w:val="24"/>
        </w:rPr>
        <w:pPrChange w:id="32" w:author="Φλούδα Χριστίνα" w:date="2016-11-29T12:35:00Z">
          <w:pPr>
            <w:spacing w:after="0" w:line="600" w:lineRule="auto"/>
            <w:ind w:firstLine="720"/>
            <w:jc w:val="center"/>
          </w:pPr>
        </w:pPrChange>
      </w:pPr>
      <w:ins w:id="33" w:author="Φλούδα Χριστίνα" w:date="2016-11-29T12:36:00Z">
        <w:r w:rsidRPr="00CF017E">
          <w:rPr>
            <w:rFonts w:eastAsia="Times New Roman"/>
            <w:szCs w:val="24"/>
            <w:lang w:eastAsia="en-US"/>
          </w:rPr>
          <w:br/>
          <w:t>Α. Επί διαδικαστικού θέματος:</w:t>
        </w:r>
        <w:r w:rsidRPr="00CF017E">
          <w:rPr>
            <w:rFonts w:eastAsia="Times New Roman"/>
            <w:szCs w:val="24"/>
            <w:lang w:eastAsia="en-US"/>
          </w:rPr>
          <w:br/>
          <w:t>ΒΑΡΕΜΕΝΟΣ Γ. , σελ.</w:t>
        </w:r>
        <w:r w:rsidRPr="00CF017E">
          <w:rPr>
            <w:rFonts w:eastAsia="Times New Roman"/>
            <w:szCs w:val="24"/>
            <w:lang w:eastAsia="en-US"/>
          </w:rPr>
          <w:br/>
          <w:t>ΖΑΡΟΥΛΙΑ Ε. , σελ.</w:t>
        </w:r>
        <w:r w:rsidRPr="00CF017E">
          <w:rPr>
            <w:rFonts w:eastAsia="Times New Roman"/>
            <w:szCs w:val="24"/>
            <w:lang w:eastAsia="en-US"/>
          </w:rPr>
          <w:br/>
          <w:t>ΚΑΦΑΝΤΑΡΗ Χ. , σελ.</w:t>
        </w:r>
        <w:r w:rsidRPr="00CF017E">
          <w:rPr>
            <w:rFonts w:eastAsia="Times New Roman"/>
            <w:szCs w:val="24"/>
            <w:lang w:eastAsia="en-US"/>
          </w:rPr>
          <w:br/>
          <w:t>ΛΑΜΠΡΟΥΛΗΣ Γ. , σελ.</w:t>
        </w:r>
        <w:r w:rsidRPr="00CF017E">
          <w:rPr>
            <w:rFonts w:eastAsia="Times New Roman"/>
            <w:szCs w:val="24"/>
            <w:lang w:eastAsia="en-US"/>
          </w:rPr>
          <w:br/>
          <w:t>ΣΠΙΡΤΖΗΣ Χ. , σελ.</w:t>
        </w:r>
        <w:r w:rsidRPr="00CF017E">
          <w:rPr>
            <w:rFonts w:eastAsia="Times New Roman"/>
            <w:szCs w:val="24"/>
            <w:lang w:eastAsia="en-US"/>
          </w:rPr>
          <w:br/>
          <w:t>ΣΥΝΤΥΧΑΚΗΣ Ε. , σελ.</w:t>
        </w:r>
        <w:r w:rsidRPr="00CF017E">
          <w:rPr>
            <w:rFonts w:eastAsia="Times New Roman"/>
            <w:szCs w:val="24"/>
            <w:lang w:eastAsia="en-US"/>
          </w:rPr>
          <w:br/>
        </w:r>
        <w:r w:rsidRPr="00CF017E">
          <w:rPr>
            <w:rFonts w:eastAsia="Times New Roman"/>
            <w:szCs w:val="24"/>
            <w:lang w:eastAsia="en-US"/>
          </w:rPr>
          <w:br/>
          <w:t>Β. Επί του σχεδίου νόμου του Υπουργείου Υποδομών και Μεταφορών:</w:t>
        </w:r>
        <w:r w:rsidRPr="00CF017E">
          <w:rPr>
            <w:rFonts w:eastAsia="Times New Roman"/>
            <w:szCs w:val="24"/>
            <w:lang w:eastAsia="en-US"/>
          </w:rPr>
          <w:br/>
          <w:t>ΑΜΥΡΑΣ Γ. , σελ.</w:t>
        </w:r>
        <w:r w:rsidRPr="00CF017E">
          <w:rPr>
            <w:rFonts w:eastAsia="Times New Roman"/>
            <w:szCs w:val="24"/>
            <w:lang w:eastAsia="en-US"/>
          </w:rPr>
          <w:br/>
          <w:t>ΚΑΡΑΜΑΝΛΗΣ Κ. του Αχ. , σελ.</w:t>
        </w:r>
        <w:r w:rsidRPr="00CF017E">
          <w:rPr>
            <w:rFonts w:eastAsia="Times New Roman"/>
            <w:szCs w:val="24"/>
            <w:lang w:eastAsia="en-US"/>
          </w:rPr>
          <w:br/>
          <w:t>ΚΑΡΑΝΑΣΤΑΣΗΣ Α. , σελ.</w:t>
        </w:r>
        <w:r w:rsidRPr="00CF017E">
          <w:rPr>
            <w:rFonts w:eastAsia="Times New Roman"/>
            <w:szCs w:val="24"/>
            <w:lang w:eastAsia="en-US"/>
          </w:rPr>
          <w:br/>
          <w:t>ΚΑΦΑΝΤΑΡΗ Χ. , σελ.</w:t>
        </w:r>
        <w:r w:rsidRPr="00CF017E">
          <w:rPr>
            <w:rFonts w:eastAsia="Times New Roman"/>
            <w:szCs w:val="24"/>
            <w:lang w:eastAsia="en-US"/>
          </w:rPr>
          <w:br/>
          <w:t>ΚΕΦΑΛΟΓΙΑΝΝΗΣ Ι. , σελ.</w:t>
        </w:r>
        <w:r w:rsidRPr="00CF017E">
          <w:rPr>
            <w:rFonts w:eastAsia="Times New Roman"/>
            <w:szCs w:val="24"/>
            <w:lang w:eastAsia="en-US"/>
          </w:rPr>
          <w:br/>
          <w:t>ΛΑΖΑΡΙΔΗΣ Γ. , σελ.</w:t>
        </w:r>
        <w:r w:rsidRPr="00CF017E">
          <w:rPr>
            <w:rFonts w:eastAsia="Times New Roman"/>
            <w:szCs w:val="24"/>
            <w:lang w:eastAsia="en-US"/>
          </w:rPr>
          <w:br/>
          <w:t>ΜΑΝΙΑΤΗΣ Ι. , σελ.</w:t>
        </w:r>
        <w:r w:rsidRPr="00CF017E">
          <w:rPr>
            <w:rFonts w:eastAsia="Times New Roman"/>
            <w:szCs w:val="24"/>
            <w:lang w:eastAsia="en-US"/>
          </w:rPr>
          <w:br/>
          <w:t>ΟΥΡΣΟΥΖΙΔΗΣ Γ. , σελ.</w:t>
        </w:r>
        <w:r w:rsidRPr="00CF017E">
          <w:rPr>
            <w:rFonts w:eastAsia="Times New Roman"/>
            <w:szCs w:val="24"/>
            <w:lang w:eastAsia="en-US"/>
          </w:rPr>
          <w:br/>
          <w:t>ΠΑΝΑΓΙΩΤΑΡΟΣ Η. , σελ.</w:t>
        </w:r>
        <w:r w:rsidRPr="00CF017E">
          <w:rPr>
            <w:rFonts w:eastAsia="Times New Roman"/>
            <w:szCs w:val="24"/>
            <w:lang w:eastAsia="en-US"/>
          </w:rPr>
          <w:br/>
          <w:t>ΣΑΡΙΔΗΣ Ι. , σελ.</w:t>
        </w:r>
        <w:r w:rsidRPr="00CF017E">
          <w:rPr>
            <w:rFonts w:eastAsia="Times New Roman"/>
            <w:szCs w:val="24"/>
            <w:lang w:eastAsia="en-US"/>
          </w:rPr>
          <w:br/>
          <w:t>ΣΑΧΙΝΙΔΗΣ Ι. , σελ.</w:t>
        </w:r>
        <w:r w:rsidRPr="00CF017E">
          <w:rPr>
            <w:rFonts w:eastAsia="Times New Roman"/>
            <w:szCs w:val="24"/>
            <w:lang w:eastAsia="en-US"/>
          </w:rPr>
          <w:br/>
          <w:t>ΣΠΑΡΤΙΝΟΣ Κ. , σελ.</w:t>
        </w:r>
        <w:r w:rsidRPr="00CF017E">
          <w:rPr>
            <w:rFonts w:eastAsia="Times New Roman"/>
            <w:szCs w:val="24"/>
            <w:lang w:eastAsia="en-US"/>
          </w:rPr>
          <w:br/>
          <w:t>ΣΠΙΡΤΖΗΣ Χ. , σελ.</w:t>
        </w:r>
        <w:r w:rsidRPr="00CF017E">
          <w:rPr>
            <w:rFonts w:eastAsia="Times New Roman"/>
            <w:szCs w:val="24"/>
            <w:lang w:eastAsia="en-US"/>
          </w:rPr>
          <w:br/>
          <w:t>ΣΥΝΤΥΧΑΚΗΣ Ε. , σελ.</w:t>
        </w:r>
        <w:r w:rsidRPr="00CF017E">
          <w:rPr>
            <w:rFonts w:eastAsia="Times New Roman"/>
            <w:szCs w:val="24"/>
            <w:lang w:eastAsia="en-US"/>
          </w:rPr>
          <w:br/>
          <w:t>ΤΖΕΛΕΠΗΣ Μ. , σελ.</w:t>
        </w:r>
        <w:r w:rsidRPr="00CF017E">
          <w:rPr>
            <w:rFonts w:eastAsia="Times New Roman"/>
            <w:szCs w:val="24"/>
            <w:lang w:eastAsia="en-US"/>
          </w:rPr>
          <w:br/>
        </w:r>
      </w:ins>
    </w:p>
    <w:p w14:paraId="28C469C9" w14:textId="77777777" w:rsidR="001A30C8" w:rsidRDefault="00CF017E">
      <w:pPr>
        <w:spacing w:after="0" w:line="600" w:lineRule="auto"/>
        <w:ind w:firstLine="720"/>
        <w:jc w:val="center"/>
        <w:rPr>
          <w:rFonts w:eastAsia="Times New Roman" w:cs="Times New Roman"/>
          <w:szCs w:val="24"/>
        </w:rPr>
      </w:pPr>
      <w:r>
        <w:rPr>
          <w:rFonts w:eastAsia="Times New Roman"/>
          <w:szCs w:val="24"/>
        </w:rPr>
        <w:t>ΠΡΑΚΤΙΚΑ ΒΟΥΛΗΣ</w:t>
      </w:r>
    </w:p>
    <w:p w14:paraId="28C469CA" w14:textId="77777777" w:rsidR="001A30C8" w:rsidRDefault="00CF017E">
      <w:pPr>
        <w:spacing w:after="0" w:line="600" w:lineRule="auto"/>
        <w:ind w:firstLine="720"/>
        <w:jc w:val="center"/>
        <w:rPr>
          <w:rFonts w:eastAsia="Times New Roman" w:cs="Times New Roman"/>
          <w:szCs w:val="24"/>
        </w:rPr>
      </w:pPr>
      <w:bookmarkStart w:id="34" w:name="_GoBack"/>
      <w:bookmarkEnd w:id="34"/>
      <w:r>
        <w:rPr>
          <w:rFonts w:eastAsia="Times New Roman"/>
          <w:szCs w:val="24"/>
        </w:rPr>
        <w:t>ΙΖ΄ ΠΕΡΙΟΔΟΣ</w:t>
      </w:r>
    </w:p>
    <w:p w14:paraId="28C469CB" w14:textId="77777777" w:rsidR="001A30C8" w:rsidRDefault="00CF017E">
      <w:pPr>
        <w:spacing w:after="0"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28C469CC" w14:textId="77777777" w:rsidR="001A30C8" w:rsidRDefault="00CF017E">
      <w:pPr>
        <w:spacing w:after="0" w:line="600" w:lineRule="auto"/>
        <w:ind w:firstLine="720"/>
        <w:jc w:val="center"/>
        <w:rPr>
          <w:rFonts w:eastAsia="Times New Roman" w:cs="Times New Roman"/>
          <w:szCs w:val="24"/>
        </w:rPr>
      </w:pPr>
      <w:r>
        <w:rPr>
          <w:rFonts w:eastAsia="Times New Roman"/>
          <w:szCs w:val="24"/>
        </w:rPr>
        <w:t>ΣΥΝΟΔΟΣ Β΄</w:t>
      </w:r>
    </w:p>
    <w:p w14:paraId="28C469CD" w14:textId="77777777" w:rsidR="001A30C8" w:rsidRDefault="00CF017E">
      <w:pPr>
        <w:spacing w:after="0" w:line="600" w:lineRule="auto"/>
        <w:ind w:firstLine="720"/>
        <w:jc w:val="center"/>
        <w:rPr>
          <w:rFonts w:eastAsia="Times New Roman" w:cs="Times New Roman"/>
          <w:szCs w:val="24"/>
        </w:rPr>
      </w:pPr>
      <w:r>
        <w:rPr>
          <w:rFonts w:eastAsia="Times New Roman"/>
          <w:szCs w:val="24"/>
        </w:rPr>
        <w:t xml:space="preserve">ΣΥΝΕΔΡΙΑΣΗ </w:t>
      </w:r>
      <w:r w:rsidRPr="003863BC">
        <w:rPr>
          <w:rFonts w:eastAsia="Times New Roman"/>
          <w:szCs w:val="24"/>
        </w:rPr>
        <w:t>ΛΑ</w:t>
      </w:r>
      <w:r>
        <w:rPr>
          <w:rFonts w:eastAsia="Times New Roman"/>
          <w:szCs w:val="24"/>
        </w:rPr>
        <w:t>΄</w:t>
      </w:r>
    </w:p>
    <w:p w14:paraId="28C469CE" w14:textId="77777777" w:rsidR="001A30C8" w:rsidRDefault="00CF017E">
      <w:pPr>
        <w:spacing w:after="0" w:line="600" w:lineRule="auto"/>
        <w:ind w:firstLine="720"/>
        <w:jc w:val="center"/>
        <w:rPr>
          <w:rFonts w:eastAsia="Times New Roman" w:cs="Times New Roman"/>
          <w:szCs w:val="24"/>
        </w:rPr>
      </w:pPr>
      <w:r>
        <w:rPr>
          <w:rFonts w:eastAsia="Times New Roman"/>
          <w:szCs w:val="24"/>
        </w:rPr>
        <w:t>Τετάρτη 23 Νοεμβρίου 2016</w:t>
      </w:r>
      <w:r>
        <w:rPr>
          <w:rFonts w:eastAsia="Times New Roman"/>
          <w:szCs w:val="24"/>
        </w:rPr>
        <w:t xml:space="preserve">    (απόγευμα)</w:t>
      </w:r>
    </w:p>
    <w:p w14:paraId="28C469CF" w14:textId="77777777" w:rsidR="001A30C8" w:rsidRDefault="00CF017E">
      <w:pPr>
        <w:spacing w:after="0" w:line="600" w:lineRule="auto"/>
        <w:ind w:firstLine="720"/>
        <w:jc w:val="both"/>
        <w:rPr>
          <w:rFonts w:eastAsia="Times New Roman" w:cs="Times New Roman"/>
          <w:szCs w:val="24"/>
        </w:rPr>
      </w:pPr>
      <w:r>
        <w:rPr>
          <w:rFonts w:eastAsia="Times New Roman"/>
          <w:szCs w:val="24"/>
        </w:rPr>
        <w:t>Αθήνα, σήμερα στις 23 Νοεμβρίου 2016, ημέρα Τετάρτη και ώρα 17.06΄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αυτής κ. </w:t>
      </w:r>
      <w:r w:rsidRPr="008A26C9">
        <w:rPr>
          <w:rFonts w:eastAsia="Times New Roman"/>
          <w:b/>
          <w:szCs w:val="24"/>
        </w:rPr>
        <w:t>ΓΕΩΡΓΙΟΥ ΛΑΜΠΡΟΥΛΗ</w:t>
      </w:r>
      <w:r w:rsidRPr="00984017">
        <w:rPr>
          <w:rFonts w:eastAsia="Times New Roman"/>
          <w:szCs w:val="24"/>
        </w:rPr>
        <w:t>.</w:t>
      </w:r>
      <w:r>
        <w:rPr>
          <w:rFonts w:eastAsia="Times New Roman"/>
          <w:szCs w:val="24"/>
        </w:rPr>
        <w:t xml:space="preserve"> </w:t>
      </w:r>
    </w:p>
    <w:p w14:paraId="28C469D0" w14:textId="77777777" w:rsidR="001A30C8" w:rsidRDefault="00CF017E">
      <w:pPr>
        <w:spacing w:after="0" w:line="600" w:lineRule="auto"/>
        <w:ind w:firstLine="720"/>
        <w:jc w:val="both"/>
        <w:rPr>
          <w:rFonts w:eastAsia="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bCs/>
          <w:szCs w:val="24"/>
        </w:rPr>
        <w:t xml:space="preserve"> </w:t>
      </w:r>
      <w:r>
        <w:rPr>
          <w:rFonts w:eastAsia="Times New Roman"/>
          <w:szCs w:val="24"/>
        </w:rPr>
        <w:t>Κυρίες και κύριοι συνάδελφοι, αρχίζει η συνεδρίαση.</w:t>
      </w:r>
    </w:p>
    <w:p w14:paraId="28C469D1" w14:textId="77777777" w:rsidR="001A30C8" w:rsidRDefault="00CF017E">
      <w:pPr>
        <w:spacing w:after="0" w:line="600" w:lineRule="auto"/>
        <w:ind w:firstLine="720"/>
        <w:jc w:val="both"/>
        <w:rPr>
          <w:rFonts w:eastAsia="Times New Roman"/>
          <w:szCs w:val="24"/>
        </w:rPr>
      </w:pPr>
      <w:r>
        <w:rPr>
          <w:rFonts w:eastAsia="Times New Roman"/>
          <w:szCs w:val="24"/>
        </w:rPr>
        <w:t>(ΕΠΙΚΥ</w:t>
      </w:r>
      <w:r>
        <w:rPr>
          <w:rFonts w:eastAsia="Times New Roman"/>
          <w:szCs w:val="24"/>
        </w:rPr>
        <w:t>ΡΩΣΗ ΠΡΑΚΤΙΚΩΝ: Σύμφωνα με την από 23</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Λ΄ συνεδριάσεώς του, της Τετάρτης 23 Νοεμβρίου </w:t>
      </w:r>
      <w:r>
        <w:rPr>
          <w:rFonts w:eastAsia="Times New Roman"/>
          <w:szCs w:val="24"/>
        </w:rPr>
        <w:lastRenderedPageBreak/>
        <w:t>2016 (πρωί), σε ό,τι αφορά την ψήφιση στο σύνολο του σχεδίου νόμου: «Εναρμόνιση της</w:t>
      </w:r>
      <w:r>
        <w:rPr>
          <w:rFonts w:eastAsia="Times New Roman"/>
          <w:szCs w:val="24"/>
        </w:rPr>
        <w:t xml:space="preserve"> νομοθεσίας με την Οδηγία 2014/17/ΕΕ του Ευρωπαϊκού Κοινοβουλίου και του Συμβουλίου της 4ης</w:t>
      </w:r>
      <w:r>
        <w:rPr>
          <w:rFonts w:eastAsia="Times New Roman"/>
          <w:szCs w:val="24"/>
        </w:rPr>
        <w:t xml:space="preserve"> </w:t>
      </w:r>
      <w:r>
        <w:rPr>
          <w:rFonts w:eastAsia="Times New Roman"/>
          <w:szCs w:val="24"/>
        </w:rPr>
        <w:t>Φεβρουαρίου 2014 σχετικά με τις συμβάσεις πίστωσης για καταναλωτές για ακίνητα που προορίζονται για κατοικία και την τροποποίηση των Οδηγιών 2008/48/ΕΚ και 2013/36/</w:t>
      </w:r>
      <w:r>
        <w:rPr>
          <w:rFonts w:eastAsia="Times New Roman"/>
          <w:szCs w:val="24"/>
        </w:rPr>
        <w:t xml:space="preserve">ΕΕ </w:t>
      </w:r>
      <w:r>
        <w:rPr>
          <w:rFonts w:eastAsia="Times New Roman"/>
          <w:szCs w:val="24"/>
        </w:rPr>
        <w:t>και</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 xml:space="preserve">κανονισμού </w:t>
      </w:r>
      <w:r>
        <w:rPr>
          <w:rFonts w:eastAsia="Times New Roman"/>
          <w:szCs w:val="24"/>
        </w:rPr>
        <w:t>(ΕΕ) αριθ. 1093/2010, και άλλες διατάξεις αρμοδιότητας του Υπουργείου Οικονομικών».</w:t>
      </w:r>
    </w:p>
    <w:p w14:paraId="28C469D2" w14:textId="77777777" w:rsidR="001A30C8" w:rsidRDefault="00CF017E">
      <w:pPr>
        <w:spacing w:after="0" w:line="600" w:lineRule="auto"/>
        <w:ind w:firstLine="720"/>
        <w:jc w:val="both"/>
        <w:rPr>
          <w:rFonts w:eastAsia="Times New Roman"/>
          <w:szCs w:val="24"/>
        </w:rPr>
      </w:pPr>
      <w:r>
        <w:rPr>
          <w:rFonts w:eastAsia="Times New Roman"/>
          <w:szCs w:val="24"/>
        </w:rPr>
        <w:t xml:space="preserve">Εισερχόμαστε στη συμπληρωματική ημερήσια </w:t>
      </w:r>
      <w:r>
        <w:rPr>
          <w:rFonts w:eastAsia="Times New Roman"/>
          <w:bCs/>
          <w:shd w:val="clear" w:color="auto" w:fill="FFFFFF"/>
        </w:rPr>
        <w:t>διάταξη</w:t>
      </w:r>
      <w:r>
        <w:rPr>
          <w:rFonts w:eastAsia="Times New Roman"/>
          <w:szCs w:val="24"/>
        </w:rPr>
        <w:t xml:space="preserve"> της </w:t>
      </w:r>
    </w:p>
    <w:p w14:paraId="28C469D3" w14:textId="77777777" w:rsidR="001A30C8" w:rsidRDefault="00CF017E">
      <w:pPr>
        <w:spacing w:after="0" w:line="600" w:lineRule="auto"/>
        <w:ind w:firstLine="720"/>
        <w:jc w:val="center"/>
        <w:rPr>
          <w:rFonts w:eastAsia="Times New Roman"/>
          <w:b/>
          <w:szCs w:val="24"/>
        </w:rPr>
      </w:pPr>
      <w:r>
        <w:rPr>
          <w:rFonts w:eastAsia="Times New Roman"/>
          <w:b/>
          <w:szCs w:val="24"/>
        </w:rPr>
        <w:t>ΝΟΜΟΘΕΤΙΚΗΣ ΕΡΓΑΣΙΑΣ</w:t>
      </w:r>
    </w:p>
    <w:p w14:paraId="28C469D4" w14:textId="77777777" w:rsidR="001A30C8" w:rsidRDefault="00CF017E">
      <w:pPr>
        <w:spacing w:after="0" w:line="600" w:lineRule="auto"/>
        <w:ind w:firstLine="720"/>
        <w:jc w:val="both"/>
        <w:rPr>
          <w:rFonts w:eastAsia="Times New Roman"/>
          <w:szCs w:val="24"/>
        </w:rPr>
      </w:pPr>
      <w:r>
        <w:rPr>
          <w:rFonts w:eastAsia="Times New Roman"/>
          <w:szCs w:val="24"/>
        </w:rPr>
        <w:t>Μόνη συζήτηση και ψήφιση επί της αρχής, των άρθρων</w:t>
      </w:r>
      <w:r>
        <w:rPr>
          <w:rFonts w:eastAsia="Times New Roman"/>
          <w:szCs w:val="24"/>
        </w:rPr>
        <w:t xml:space="preserve"> </w:t>
      </w:r>
      <w:r>
        <w:rPr>
          <w:rFonts w:eastAsia="Times New Roman"/>
          <w:szCs w:val="24"/>
        </w:rPr>
        <w:t xml:space="preserve">και του συνόλου του σχεδίου νόμου του Υπουργείου Υποδομών και Μεταφορών: «Ενσωμάτωση στην </w:t>
      </w:r>
      <w:r>
        <w:rPr>
          <w:rFonts w:eastAsia="Times New Roman"/>
          <w:szCs w:val="24"/>
        </w:rPr>
        <w:t>Ελληνική Νομοθεσία</w:t>
      </w:r>
      <w:r>
        <w:rPr>
          <w:rFonts w:eastAsia="Times New Roman"/>
          <w:szCs w:val="24"/>
        </w:rPr>
        <w:t xml:space="preserve"> της Οδηγίας 2014/94/ΕΕ του Ευρωπαϊκού Κοινοβουλίου και του Συμβουλίου της 22ας Οκτωβρίου 2014 για την ανάπτυξη </w:t>
      </w:r>
      <w:r>
        <w:rPr>
          <w:rFonts w:eastAsia="Times New Roman"/>
          <w:szCs w:val="24"/>
        </w:rPr>
        <w:t xml:space="preserve">Υποδομών Εναλλακτικών </w:t>
      </w:r>
      <w:r>
        <w:rPr>
          <w:rFonts w:eastAsia="Times New Roman"/>
          <w:szCs w:val="24"/>
        </w:rPr>
        <w:t>καυσίμων, απλο</w:t>
      </w:r>
      <w:r>
        <w:rPr>
          <w:rFonts w:eastAsia="Times New Roman"/>
          <w:szCs w:val="24"/>
        </w:rPr>
        <w:t>ποίηση διαδικασίας</w:t>
      </w:r>
      <w:r>
        <w:rPr>
          <w:rFonts w:eastAsia="Times New Roman"/>
          <w:szCs w:val="24"/>
        </w:rPr>
        <w:t>,</w:t>
      </w:r>
      <w:r>
        <w:rPr>
          <w:rFonts w:eastAsia="Times New Roman"/>
          <w:szCs w:val="24"/>
        </w:rPr>
        <w:t xml:space="preserve"> </w:t>
      </w:r>
      <w:proofErr w:type="spellStart"/>
      <w:r>
        <w:rPr>
          <w:rFonts w:eastAsia="Times New Roman"/>
          <w:szCs w:val="24"/>
        </w:rPr>
        <w:t>αδειοδότησης</w:t>
      </w:r>
      <w:proofErr w:type="spellEnd"/>
      <w:r>
        <w:rPr>
          <w:rFonts w:eastAsia="Times New Roman"/>
          <w:szCs w:val="24"/>
        </w:rPr>
        <w:t xml:space="preserve"> και άλλες διατάξεις πρατηρίων παροχής καυσίμων και ενέργειας</w:t>
      </w:r>
      <w:r>
        <w:rPr>
          <w:rFonts w:eastAsia="Times New Roman"/>
          <w:szCs w:val="24"/>
        </w:rPr>
        <w:t>,</w:t>
      </w:r>
      <w:r>
        <w:rPr>
          <w:rFonts w:eastAsia="Times New Roman"/>
          <w:szCs w:val="24"/>
        </w:rPr>
        <w:t xml:space="preserve"> και λοιπές διατάξεις».</w:t>
      </w:r>
    </w:p>
    <w:p w14:paraId="28C469D5" w14:textId="77777777" w:rsidR="001A30C8" w:rsidRDefault="00CF017E">
      <w:pPr>
        <w:spacing w:after="0" w:line="600" w:lineRule="auto"/>
        <w:ind w:firstLine="720"/>
        <w:jc w:val="both"/>
        <w:rPr>
          <w:rFonts w:eastAsia="Times New Roman"/>
          <w:szCs w:val="24"/>
        </w:rPr>
      </w:pPr>
      <w:r>
        <w:rPr>
          <w:rFonts w:eastAsia="Times New Roman"/>
          <w:szCs w:val="24"/>
        </w:rPr>
        <w:lastRenderedPageBreak/>
        <w:t>Η Διάσκεψη των Προέδρων αποφάσισε στη συνεδρίαση της 18ης Νοεμβρίου 2016 τη συζήτηση του νομοσχεδίου σε δύο συνεδριάσεις. Στη σημερινή μας</w:t>
      </w:r>
      <w:r>
        <w:rPr>
          <w:rFonts w:eastAsia="Times New Roman"/>
          <w:szCs w:val="24"/>
        </w:rPr>
        <w:t xml:space="preserve"> συνεδρίαση θα συζητηθεί το νομοσχέδιο επί της αρχής. </w:t>
      </w:r>
    </w:p>
    <w:p w14:paraId="28C469D6" w14:textId="77777777" w:rsidR="001A30C8" w:rsidRDefault="00CF017E">
      <w:pPr>
        <w:spacing w:after="0" w:line="600" w:lineRule="auto"/>
        <w:ind w:firstLine="720"/>
        <w:jc w:val="both"/>
        <w:rPr>
          <w:rFonts w:eastAsia="Times New Roman" w:cs="Times New Roman"/>
        </w:rPr>
      </w:pPr>
      <w:r>
        <w:rPr>
          <w:rFonts w:eastAsia="Times New Roman"/>
          <w:szCs w:val="24"/>
        </w:rPr>
        <w:t xml:space="preserve">Να ξεκινήσουμε, δίνοντας τον λόγο στον εισηγητή της Πλειοψηφίας, τον κ. Κωνσταντίνο </w:t>
      </w:r>
      <w:proofErr w:type="spellStart"/>
      <w:r>
        <w:rPr>
          <w:rFonts w:eastAsia="Times New Roman"/>
          <w:szCs w:val="24"/>
        </w:rPr>
        <w:t>Σπαρτινό</w:t>
      </w:r>
      <w:proofErr w:type="spellEnd"/>
      <w:r>
        <w:rPr>
          <w:rFonts w:eastAsia="Times New Roman"/>
          <w:szCs w:val="24"/>
        </w:rPr>
        <w:t xml:space="preserve">. Κύριε </w:t>
      </w:r>
      <w:proofErr w:type="spellStart"/>
      <w:r>
        <w:rPr>
          <w:rFonts w:eastAsia="Times New Roman"/>
          <w:szCs w:val="24"/>
        </w:rPr>
        <w:t>Σπαρτινέ</w:t>
      </w:r>
      <w:proofErr w:type="spellEnd"/>
      <w:r>
        <w:rPr>
          <w:rFonts w:eastAsia="Times New Roman"/>
          <w:szCs w:val="24"/>
        </w:rPr>
        <w:t xml:space="preserve">, έχετε τον λόγο. </w:t>
      </w:r>
    </w:p>
    <w:p w14:paraId="28C469D7"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Κύριε Πρόεδρε, θα ήθελα τον λόγο επί της διαδικασίας. </w:t>
      </w:r>
    </w:p>
    <w:p w14:paraId="28C469D8"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κυρία </w:t>
      </w:r>
      <w:proofErr w:type="spellStart"/>
      <w:r>
        <w:rPr>
          <w:rFonts w:eastAsia="Times New Roman" w:cs="Times New Roman"/>
          <w:szCs w:val="24"/>
        </w:rPr>
        <w:t>Ζαρούλια</w:t>
      </w:r>
      <w:proofErr w:type="spellEnd"/>
      <w:r>
        <w:rPr>
          <w:rFonts w:eastAsia="Times New Roman" w:cs="Times New Roman"/>
          <w:szCs w:val="24"/>
        </w:rPr>
        <w:t xml:space="preserve">, έχετε τον λόγο για δύο λεπτά. </w:t>
      </w:r>
    </w:p>
    <w:p w14:paraId="28C469D9"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Διαφωνούμε με τη διαδικασία του επείγοντος, μιας και το ζήτημα των εναλλακτικών καυσίμων είναι μεγάλης στρατηγικής, εθνικής και οικονομικής σημασίας. Θα έ</w:t>
      </w:r>
      <w:r>
        <w:rPr>
          <w:rFonts w:eastAsia="Times New Roman" w:cs="Times New Roman"/>
          <w:szCs w:val="24"/>
        </w:rPr>
        <w:t xml:space="preserve">πρεπε να συζητηθεί στη Βουλή των Ελλήνων με την τακτική διαδικασία και κατόπιν μακροχρόνιας διαβούλευσης με όλους τους εμπλεκόμενους φορείς. </w:t>
      </w:r>
    </w:p>
    <w:p w14:paraId="28C469D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Επίσης, θεωρούμε πως θα πρέπει να αναπτυχθεί ένα εθνικό σχέδιο στον τομέα αυτό, προκειμένου η Ελλάς να είναι αυτάρ</w:t>
      </w:r>
      <w:r>
        <w:rPr>
          <w:rFonts w:eastAsia="Times New Roman" w:cs="Times New Roman"/>
          <w:szCs w:val="24"/>
        </w:rPr>
        <w:t xml:space="preserve">κης σε ζητήματα ενέργειας, βλέπε κοιτάσματα υδρογονανθράκων. </w:t>
      </w:r>
    </w:p>
    <w:p w14:paraId="28C469D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κυρίως δεν συμφωνούμε, διότι η ενσωμάτωση έτοιμων </w:t>
      </w:r>
      <w:r>
        <w:rPr>
          <w:rFonts w:eastAsia="Times New Roman" w:cs="Times New Roman"/>
          <w:szCs w:val="24"/>
        </w:rPr>
        <w:t xml:space="preserve">οδηγιών </w:t>
      </w:r>
      <w:r>
        <w:rPr>
          <w:rFonts w:eastAsia="Times New Roman" w:cs="Times New Roman"/>
          <w:szCs w:val="24"/>
        </w:rPr>
        <w:t>από την Ευρωπαϊκή Ένωση αντίκειται στα περί ελεύθερης αυτοδιάθεσης των εθνών και καταστρατηγεί την εθνική κυριαρχία της χώ</w:t>
      </w:r>
      <w:r>
        <w:rPr>
          <w:rFonts w:eastAsia="Times New Roman" w:cs="Times New Roman"/>
          <w:szCs w:val="24"/>
        </w:rPr>
        <w:t xml:space="preserve">ρας μας. </w:t>
      </w:r>
    </w:p>
    <w:p w14:paraId="28C469D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8C469DD"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Επιτρέψτε μου να πω, όχι μόνο απευθυνόμενος σε εσάς, αλλά σε ολόκληρο το Σώμα, ότι τα κόμματα, οι Κοινοβουλευτικές Ομάδες τοποθετήθηκαν στη Διάσκεψη των Προέδρων ως προς τον χαρακτήρα του επείγοντος τ</w:t>
      </w:r>
      <w:r>
        <w:rPr>
          <w:rFonts w:eastAsia="Times New Roman" w:cs="Times New Roman"/>
          <w:szCs w:val="24"/>
        </w:rPr>
        <w:t xml:space="preserve">ου συγκεκριμένου νομοσχεδίου. Αυτό είναι το πρώτο. </w:t>
      </w:r>
    </w:p>
    <w:p w14:paraId="28C469D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Δεύτερον, το συγκεκριμένο νομοσχέδιο, ενώ έχει τον χαρακτήρα του επείγοντος, χαρακτηρίστηκε ως επείγον, θα συζητηθεί στην Ολομέλεια σε δύο συνεδριάσεις, όπως είναι δηλαδή μια τακτική διαδικασία. </w:t>
      </w:r>
      <w:r>
        <w:rPr>
          <w:rFonts w:eastAsia="Times New Roman" w:cs="Times New Roman"/>
          <w:szCs w:val="24"/>
        </w:rPr>
        <w:lastRenderedPageBreak/>
        <w:t>Οφείλω να</w:t>
      </w:r>
      <w:r>
        <w:rPr>
          <w:rFonts w:eastAsia="Times New Roman" w:cs="Times New Roman"/>
          <w:szCs w:val="24"/>
        </w:rPr>
        <w:t xml:space="preserve"> το καταθέσω αυτό στο Σώμα, για να γνωρίζετε εσείς, αλλά και για να γνωρίζουν αυτοί που μας ακούν. </w:t>
      </w:r>
    </w:p>
    <w:p w14:paraId="28C469D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Το δεύτερο όντως έχει να κάνει με τον περιορισμό των συνεδριάσεων στην αντίστοιχη </w:t>
      </w:r>
      <w:r>
        <w:rPr>
          <w:rFonts w:eastAsia="Times New Roman" w:cs="Times New Roman"/>
          <w:szCs w:val="24"/>
        </w:rPr>
        <w:t xml:space="preserve">επιτροπή </w:t>
      </w:r>
      <w:r>
        <w:rPr>
          <w:rFonts w:eastAsia="Times New Roman" w:cs="Times New Roman"/>
          <w:szCs w:val="24"/>
        </w:rPr>
        <w:t>που συζητήθηκε το νομοσχέδιο, που έγινε σε τρεις συνεδριάσεις αντ</w:t>
      </w:r>
      <w:r>
        <w:rPr>
          <w:rFonts w:eastAsia="Times New Roman" w:cs="Times New Roman"/>
          <w:szCs w:val="24"/>
        </w:rPr>
        <w:t>ί για τέσσερις, όπως είναι σε τακτική βάση. Αυτό το αναφέρω, για να καταγραφεί στα Πρακτικά. Βεβαίως, καταγράφηκε και η άποψή σας, όπως και η άποψη όλων των Κοινοβουλευτικών Ομάδων, ειδικά στη Διάσκεψη των Προέδρων, σε ό,τι αφορά τον χαρακτήρα του επείγοντ</w:t>
      </w:r>
      <w:r>
        <w:rPr>
          <w:rFonts w:eastAsia="Times New Roman" w:cs="Times New Roman"/>
          <w:szCs w:val="24"/>
        </w:rPr>
        <w:t xml:space="preserve">ος, όχι μόνο του συγκεκριμένου νομοσχεδίου, αλλά και των επόμενων που θα έρθουν τις επόμενες μέρες. </w:t>
      </w:r>
    </w:p>
    <w:p w14:paraId="28C469E0"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ΧΑΡΟΥΛΑ </w:t>
      </w:r>
      <w:r>
        <w:rPr>
          <w:rFonts w:eastAsia="Times New Roman" w:cs="Times New Roman"/>
          <w:b/>
          <w:szCs w:val="24"/>
        </w:rPr>
        <w:t>(ΧΑΡΑ)</w:t>
      </w:r>
      <w:r>
        <w:rPr>
          <w:rFonts w:eastAsia="Times New Roman" w:cs="Times New Roman"/>
          <w:b/>
          <w:szCs w:val="24"/>
        </w:rPr>
        <w:t xml:space="preserve"> </w:t>
      </w:r>
      <w:r>
        <w:rPr>
          <w:rFonts w:eastAsia="Times New Roman" w:cs="Times New Roman"/>
          <w:b/>
          <w:szCs w:val="24"/>
        </w:rPr>
        <w:t xml:space="preserve">ΚΑΦΑΝΤΑΡΗ: </w:t>
      </w:r>
      <w:r>
        <w:rPr>
          <w:rFonts w:eastAsia="Times New Roman" w:cs="Times New Roman"/>
          <w:szCs w:val="24"/>
        </w:rPr>
        <w:t xml:space="preserve">Και η αρμόδια </w:t>
      </w:r>
      <w:r>
        <w:rPr>
          <w:rFonts w:eastAsia="Times New Roman" w:cs="Times New Roman"/>
          <w:szCs w:val="24"/>
        </w:rPr>
        <w:t xml:space="preserve">επιτροπή </w:t>
      </w:r>
      <w:r>
        <w:rPr>
          <w:rFonts w:eastAsia="Times New Roman" w:cs="Times New Roman"/>
          <w:szCs w:val="24"/>
        </w:rPr>
        <w:t xml:space="preserve">αποφάνθηκε για το χαρακτήρα του επείγοντος. </w:t>
      </w:r>
    </w:p>
    <w:p w14:paraId="28C469E1"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Ναι, έχετε δίκιο. Και η </w:t>
      </w:r>
      <w:r>
        <w:rPr>
          <w:rFonts w:eastAsia="Times New Roman" w:cs="Times New Roman"/>
          <w:szCs w:val="24"/>
        </w:rPr>
        <w:t>επι</w:t>
      </w:r>
      <w:r>
        <w:rPr>
          <w:rFonts w:eastAsia="Times New Roman" w:cs="Times New Roman"/>
          <w:szCs w:val="24"/>
        </w:rPr>
        <w:t xml:space="preserve">τροπή </w:t>
      </w:r>
      <w:r>
        <w:rPr>
          <w:rFonts w:eastAsia="Times New Roman" w:cs="Times New Roman"/>
          <w:szCs w:val="24"/>
        </w:rPr>
        <w:t xml:space="preserve">δέχθηκε κατά πλειοψηφία τον χαρακτηρισμό του επείγοντος και τη συζήτηση του νομοσχεδίου με τον χαρακτηρισμό του επείγοντος. Δεν έχουμε καμμία διαφωνία σε αυτό. </w:t>
      </w:r>
    </w:p>
    <w:p w14:paraId="28C469E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Σπαρτινός</w:t>
      </w:r>
      <w:proofErr w:type="spellEnd"/>
      <w:r>
        <w:rPr>
          <w:rFonts w:eastAsia="Times New Roman" w:cs="Times New Roman"/>
          <w:szCs w:val="24"/>
        </w:rPr>
        <w:t xml:space="preserve">. </w:t>
      </w:r>
    </w:p>
    <w:p w14:paraId="28C469E3"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Μπορώ να έχω τον λόγο, κύριε Πρόεδρε;</w:t>
      </w:r>
    </w:p>
    <w:p w14:paraId="28C469E4"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Για τι ακριβώς, κύριε Υπουργέ;</w:t>
      </w:r>
    </w:p>
    <w:p w14:paraId="28C469E5"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Για μια τροπολογία. </w:t>
      </w:r>
    </w:p>
    <w:p w14:paraId="28C469E6"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Σας ακούμε.</w:t>
      </w:r>
    </w:p>
    <w:p w14:paraId="28C469E7"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ΧΡΗΣΤΟΣ ΣΠΙΡΤΖΗΣ (Υπουργός Υποδομ</w:t>
      </w:r>
      <w:r>
        <w:rPr>
          <w:rFonts w:eastAsia="Times New Roman"/>
          <w:b/>
          <w:szCs w:val="24"/>
        </w:rPr>
        <w:t>ών και Μεταφορών):</w:t>
      </w:r>
      <w:r>
        <w:rPr>
          <w:rFonts w:eastAsia="Times New Roman"/>
          <w:szCs w:val="24"/>
        </w:rPr>
        <w:t xml:space="preserve"> Θα την καταθέσω, αν συμφωνούν οι εκπρόσωποι των κομμάτων. Αν δεν συμφωνούν δεν θα την καταθέσω, θα πάει σε άλλο νομοσχέδιο. </w:t>
      </w:r>
      <w:r>
        <w:rPr>
          <w:rFonts w:eastAsia="Times New Roman"/>
          <w:szCs w:val="24"/>
        </w:rPr>
        <w:lastRenderedPageBreak/>
        <w:t xml:space="preserve">Όμως, θεωρώ ότι θα διευκολύνει πολλούς συμπολίτες μας οι οποίοι έχουν πληγεί από φυσικές καταστροφές, δηλαδή από </w:t>
      </w:r>
      <w:r>
        <w:rPr>
          <w:rFonts w:eastAsia="Times New Roman"/>
          <w:szCs w:val="24"/>
        </w:rPr>
        <w:t xml:space="preserve">πλημμύρες, σεισμούς και όλα τα υπόλοιπα φυσικά φαινόμενα. </w:t>
      </w:r>
    </w:p>
    <w:p w14:paraId="28C469E8"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Όταν εγκρίνουν και το Υπουργείο Υποδομών αλλά και το Οικονομίας και Οικονομικών τις αποζημιώσεις τους, τους ζητείται φορολογική και ασφαλιστική ενημερότητα. Είναι προφανές ότι πάρα πολλοί από αυτού</w:t>
      </w:r>
      <w:r>
        <w:rPr>
          <w:rFonts w:eastAsia="Times New Roman"/>
          <w:szCs w:val="24"/>
        </w:rPr>
        <w:t>ς τους πολίτες, λόγω της κατάστασης, δεν μπορούν να την προσκομίσουν. Αν συμφωνούν οι εκπρόσωποι των κομμάτων -την έχω εδώ, να σας διανεμηθεί- να την καταθέσω. Αν δεν συμφωνείτε, να την πάμε σε κάποιο νομοσχέδιο σε κανονικό άρθρο.</w:t>
      </w:r>
    </w:p>
    <w:p w14:paraId="28C469E9"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Σας ευχαριστώ, κύριε </w:t>
      </w:r>
      <w:r>
        <w:rPr>
          <w:rFonts w:eastAsia="Times New Roman"/>
          <w:szCs w:val="24"/>
        </w:rPr>
        <w:t>Π</w:t>
      </w:r>
      <w:r>
        <w:rPr>
          <w:rFonts w:eastAsia="Times New Roman"/>
          <w:szCs w:val="24"/>
        </w:rPr>
        <w:t>ρόε</w:t>
      </w:r>
      <w:r>
        <w:rPr>
          <w:rFonts w:eastAsia="Times New Roman"/>
          <w:szCs w:val="24"/>
        </w:rPr>
        <w:t>δρε</w:t>
      </w:r>
      <w:r>
        <w:rPr>
          <w:rFonts w:eastAsia="Times New Roman"/>
          <w:szCs w:val="24"/>
        </w:rPr>
        <w:t xml:space="preserve">. </w:t>
      </w:r>
    </w:p>
    <w:p w14:paraId="28C469EA"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Καλώς, κύριε Υπουργέ. Θα διανεμηθεί στις Κοινοβουλευτικές Ομάδες, στους εισηγητές, και θα λάβουν γνώση.</w:t>
      </w:r>
    </w:p>
    <w:p w14:paraId="28C469EB"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Επίσης, έχω καταθέσει από χθες στην </w:t>
      </w:r>
      <w:r>
        <w:rPr>
          <w:rFonts w:eastAsia="Times New Roman"/>
          <w:szCs w:val="24"/>
        </w:rPr>
        <w:t xml:space="preserve">επιτροπή </w:t>
      </w:r>
      <w:r>
        <w:rPr>
          <w:rFonts w:eastAsia="Times New Roman"/>
          <w:szCs w:val="24"/>
        </w:rPr>
        <w:t>τις νομοτεχνικέ</w:t>
      </w:r>
      <w:r>
        <w:rPr>
          <w:rFonts w:eastAsia="Times New Roman"/>
          <w:szCs w:val="24"/>
        </w:rPr>
        <w:t xml:space="preserve">ς βελτιώσεις. Τις καταθέτω και πάλι στα Πρακτικά. </w:t>
      </w:r>
    </w:p>
    <w:p w14:paraId="28C469EC" w14:textId="77777777" w:rsidR="001A30C8" w:rsidRDefault="00CF017E">
      <w:pPr>
        <w:tabs>
          <w:tab w:val="left" w:pos="2608"/>
        </w:tabs>
        <w:spacing w:after="0" w:line="600" w:lineRule="auto"/>
        <w:ind w:firstLine="720"/>
        <w:jc w:val="both"/>
        <w:rPr>
          <w:rFonts w:eastAsia="Times New Roman" w:cs="Times New Roman"/>
        </w:rPr>
      </w:pPr>
      <w:r>
        <w:rPr>
          <w:rFonts w:eastAsia="Times New Roman"/>
          <w:szCs w:val="24"/>
        </w:rPr>
        <w:lastRenderedPageBreak/>
        <w:t>(</w:t>
      </w:r>
      <w:r>
        <w:rPr>
          <w:rFonts w:eastAsia="Times New Roman" w:cs="Times New Roman"/>
        </w:rPr>
        <w:t xml:space="preserve">Στο σημείο αυτό ο Υπουργός Υποδομών και Μεταφορών κ.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τις προαναφερθείσες νομοτεχνικές βελτιώσεις</w:t>
      </w:r>
      <w:r>
        <w:rPr>
          <w:rFonts w:eastAsia="Times New Roman" w:cs="Times New Roman"/>
        </w:rPr>
        <w:t>,</w:t>
      </w:r>
      <w:r>
        <w:rPr>
          <w:rFonts w:eastAsia="Times New Roman" w:cs="Times New Roman"/>
        </w:rPr>
        <w:t xml:space="preserve"> οι οποίες έχουν ως εξής:</w:t>
      </w:r>
    </w:p>
    <w:p w14:paraId="28C469ED" w14:textId="77777777" w:rsidR="001A30C8" w:rsidRDefault="00CF017E">
      <w:pPr>
        <w:tabs>
          <w:tab w:val="left" w:pos="2608"/>
        </w:tabs>
        <w:spacing w:after="0" w:line="600" w:lineRule="auto"/>
        <w:ind w:firstLine="720"/>
        <w:jc w:val="both"/>
        <w:rPr>
          <w:rFonts w:eastAsia="Times New Roman" w:cs="Times New Roman"/>
        </w:rPr>
      </w:pPr>
      <w:r>
        <w:rPr>
          <w:rFonts w:eastAsia="Times New Roman" w:cs="Times New Roman"/>
        </w:rPr>
        <w:t xml:space="preserve">   (</w:t>
      </w:r>
      <w:r w:rsidRPr="00E34CC5">
        <w:rPr>
          <w:rFonts w:eastAsia="Times New Roman" w:cs="Times New Roman"/>
          <w:color w:val="FF0000"/>
        </w:rPr>
        <w:t>ΑΛΛΑΓΗ ΣΕΛΙΔΑΣ)</w:t>
      </w:r>
    </w:p>
    <w:p w14:paraId="28C469EE" w14:textId="77777777" w:rsidR="001A30C8" w:rsidRDefault="00CF017E">
      <w:pPr>
        <w:tabs>
          <w:tab w:val="left" w:pos="2608"/>
        </w:tabs>
        <w:spacing w:after="0" w:line="600" w:lineRule="auto"/>
        <w:ind w:firstLine="720"/>
        <w:jc w:val="both"/>
        <w:rPr>
          <w:rFonts w:eastAsia="Times New Roman" w:cs="Times New Roman"/>
          <w:color w:val="FF0000"/>
        </w:rPr>
      </w:pPr>
      <w:r w:rsidRPr="00E34CC5">
        <w:rPr>
          <w:rFonts w:eastAsia="Times New Roman" w:cs="Times New Roman"/>
          <w:color w:val="FF0000"/>
        </w:rPr>
        <w:t xml:space="preserve">  </w:t>
      </w:r>
      <w:r w:rsidRPr="00E34CC5">
        <w:rPr>
          <w:rFonts w:eastAsia="Times New Roman" w:cs="Times New Roman"/>
          <w:color w:val="FF0000"/>
        </w:rPr>
        <w:t>(</w:t>
      </w:r>
      <w:r w:rsidRPr="00E34CC5">
        <w:rPr>
          <w:rFonts w:eastAsia="Times New Roman" w:cs="Times New Roman"/>
          <w:color w:val="FF0000"/>
        </w:rPr>
        <w:t>ΝΑ ΜΠΟΥΝ ΟΙ ΣΕΛ</w:t>
      </w:r>
      <w:r w:rsidRPr="00E34CC5">
        <w:rPr>
          <w:rFonts w:eastAsia="Times New Roman" w:cs="Times New Roman"/>
          <w:color w:val="FF0000"/>
        </w:rPr>
        <w:t>Ι</w:t>
      </w:r>
      <w:r w:rsidRPr="00E34CC5">
        <w:rPr>
          <w:rFonts w:eastAsia="Times New Roman" w:cs="Times New Roman"/>
          <w:color w:val="FF0000"/>
        </w:rPr>
        <w:t>ΔΕΣ 7-8-9)</w:t>
      </w:r>
    </w:p>
    <w:p w14:paraId="28C469EF" w14:textId="77777777" w:rsidR="001A30C8" w:rsidRDefault="00CF017E">
      <w:pPr>
        <w:tabs>
          <w:tab w:val="left" w:pos="2608"/>
        </w:tabs>
        <w:spacing w:after="0" w:line="600" w:lineRule="auto"/>
        <w:ind w:firstLine="720"/>
        <w:jc w:val="both"/>
        <w:rPr>
          <w:rFonts w:eastAsia="Times New Roman" w:cs="Times New Roman"/>
        </w:rPr>
      </w:pPr>
      <w:r>
        <w:rPr>
          <w:rFonts w:eastAsia="Times New Roman" w:cs="Times New Roman"/>
        </w:rPr>
        <w:t xml:space="preserve">    </w:t>
      </w:r>
      <w:r w:rsidRPr="00E34CC5">
        <w:rPr>
          <w:rFonts w:eastAsia="Times New Roman" w:cs="Times New Roman"/>
          <w:color w:val="FF0000"/>
        </w:rPr>
        <w:t>(</w:t>
      </w:r>
      <w:r w:rsidRPr="00E34CC5">
        <w:rPr>
          <w:rFonts w:eastAsia="Times New Roman" w:cs="Times New Roman"/>
          <w:color w:val="FF0000"/>
        </w:rPr>
        <w:t>ΑΛΛΑΓΗ ΣΕΛΙΔΑΣ</w:t>
      </w:r>
      <w:r w:rsidRPr="00E34CC5">
        <w:rPr>
          <w:rFonts w:eastAsia="Times New Roman" w:cs="Times New Roman"/>
          <w:color w:val="FF0000"/>
        </w:rPr>
        <w:t>)</w:t>
      </w:r>
    </w:p>
    <w:p w14:paraId="28C469F0"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Θα δώσουμε τον λόγο για τρίτη φορά στον κ. </w:t>
      </w:r>
      <w:proofErr w:type="spellStart"/>
      <w:r>
        <w:rPr>
          <w:rFonts w:eastAsia="Times New Roman"/>
          <w:szCs w:val="24"/>
        </w:rPr>
        <w:t>Σπαρτινό</w:t>
      </w:r>
      <w:proofErr w:type="spellEnd"/>
      <w:r>
        <w:rPr>
          <w:rFonts w:eastAsia="Times New Roman"/>
          <w:szCs w:val="24"/>
        </w:rPr>
        <w:t>.</w:t>
      </w:r>
    </w:p>
    <w:p w14:paraId="28C469F1"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ΚΩΝΣΤΑΝΤΙΝΟΣ ΣΠΑΡΤΙΝΟΣ: </w:t>
      </w:r>
      <w:r>
        <w:rPr>
          <w:rFonts w:eastAsia="Times New Roman"/>
          <w:szCs w:val="24"/>
        </w:rPr>
        <w:t xml:space="preserve">Ευχαριστώ, κύριε Πρόεδρε. </w:t>
      </w:r>
    </w:p>
    <w:p w14:paraId="28C469F2"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Κυρίες και κύριοι συνάδελφοι, κύριοι Υπουργοί, νομίζω πως μετά κι από την ουσιαστική συζήτηση που έγινε στις συνεδριάσεις της </w:t>
      </w:r>
      <w:r>
        <w:rPr>
          <w:rFonts w:eastAsia="Times New Roman"/>
          <w:szCs w:val="24"/>
        </w:rPr>
        <w:t>επιτροπής</w:t>
      </w:r>
      <w:r>
        <w:rPr>
          <w:rFonts w:eastAsia="Times New Roman"/>
          <w:szCs w:val="24"/>
        </w:rPr>
        <w:t>, όπως και στην ακρόαση των φορέων, όπου φάνηκε μια ευρύτατη θετική τοποθέτηση απέναντι σε αυτό το σχέδιο νόμου, αυτό, λο</w:t>
      </w:r>
      <w:r>
        <w:rPr>
          <w:rFonts w:eastAsia="Times New Roman"/>
          <w:szCs w:val="24"/>
        </w:rPr>
        <w:t xml:space="preserve">ιπόν, το σχέδιο νόμου που σήμερα συζητάμε μπορεί να διαμορφώσει, πιστεύουμε, ένα πολύ διαφορετικό, βελτιωμένο τοπίο στην αγορά εναλλακτικών καυσίμων, στις διαδικασίες </w:t>
      </w:r>
      <w:proofErr w:type="spellStart"/>
      <w:r>
        <w:rPr>
          <w:rFonts w:eastAsia="Times New Roman"/>
          <w:szCs w:val="24"/>
        </w:rPr>
        <w:t>αδειοδότησης</w:t>
      </w:r>
      <w:proofErr w:type="spellEnd"/>
      <w:r>
        <w:rPr>
          <w:rFonts w:eastAsia="Times New Roman"/>
          <w:szCs w:val="24"/>
        </w:rPr>
        <w:t xml:space="preserve"> των πρατηρίων καυσίμων και μορφών ενέργειας, </w:t>
      </w:r>
      <w:r>
        <w:rPr>
          <w:rFonts w:eastAsia="Times New Roman"/>
          <w:szCs w:val="24"/>
        </w:rPr>
        <w:lastRenderedPageBreak/>
        <w:t>καθώς επίσης και σε ζητήματα πο</w:t>
      </w:r>
      <w:r>
        <w:rPr>
          <w:rFonts w:eastAsia="Times New Roman"/>
          <w:szCs w:val="24"/>
        </w:rPr>
        <w:t xml:space="preserve">υ αφορούν το καθεστώς διέλευσης </w:t>
      </w:r>
      <w:proofErr w:type="spellStart"/>
      <w:r>
        <w:rPr>
          <w:rFonts w:eastAsia="Times New Roman"/>
          <w:szCs w:val="24"/>
        </w:rPr>
        <w:t>βαρέων</w:t>
      </w:r>
      <w:proofErr w:type="spellEnd"/>
      <w:r>
        <w:rPr>
          <w:rFonts w:eastAsia="Times New Roman"/>
          <w:szCs w:val="24"/>
        </w:rPr>
        <w:t xml:space="preserve"> επαγγελματικών οχημάτων από το περιφερειακό δίκτυο της χώρας. </w:t>
      </w:r>
    </w:p>
    <w:p w14:paraId="28C469F3"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Επίσης, η πολύ σημαντική πρωτοβουλία για τα επαγγελματικά δικαιώματα και την πρόσβαση στο επάγγελμα των διπλωματούχων μηχανικών έρχεται για να καλύψει ουσ</w:t>
      </w:r>
      <w:r>
        <w:rPr>
          <w:rFonts w:eastAsia="Times New Roman"/>
          <w:szCs w:val="24"/>
        </w:rPr>
        <w:t xml:space="preserve">ιαστικά ένα νομικό αλλά, θα έλεγα, και ηθικό κενό απέναντι στους αποφοίτους πολυτεχνικών σχολών που για δεκαετίες </w:t>
      </w:r>
      <w:proofErr w:type="spellStart"/>
      <w:r>
        <w:rPr>
          <w:rFonts w:eastAsia="Times New Roman"/>
          <w:szCs w:val="24"/>
        </w:rPr>
        <w:t>ήσαν</w:t>
      </w:r>
      <w:proofErr w:type="spellEnd"/>
      <w:r>
        <w:rPr>
          <w:rFonts w:eastAsia="Times New Roman"/>
          <w:szCs w:val="24"/>
        </w:rPr>
        <w:t xml:space="preserve"> στον αέρα. </w:t>
      </w:r>
    </w:p>
    <w:p w14:paraId="28C469F4"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Οι ρυθμίσεις του πρώτου κεφαλαίου του σχεδίου νόμου, αποσκοπούν στην ανάπτυξη υποδομών εναλλακτικών καυσίμων. Αποτελούν ενσωμ</w:t>
      </w:r>
      <w:r>
        <w:rPr>
          <w:rFonts w:eastAsia="Times New Roman"/>
          <w:szCs w:val="24"/>
        </w:rPr>
        <w:t xml:space="preserve">άτωση της </w:t>
      </w:r>
      <w:r>
        <w:rPr>
          <w:rFonts w:eastAsia="Times New Roman"/>
          <w:szCs w:val="24"/>
        </w:rPr>
        <w:t xml:space="preserve">οδηγίας </w:t>
      </w:r>
      <w:r>
        <w:rPr>
          <w:rFonts w:eastAsia="Times New Roman"/>
          <w:szCs w:val="24"/>
        </w:rPr>
        <w:t>2014/94, με την οποία επιχειρείται να ελαχιστοποιηθεί η εξάρτηση από το πετρέλαιο και τα συμβατικά καύσιμα, ώστε να περιοριστούν οι επιπτώσεις στο περιβάλλον από τον τομέα των μεταφορών. Μέσω της ενσωμάτωσης αυτής στην εθνική νομοθεσία κα</w:t>
      </w:r>
      <w:r>
        <w:rPr>
          <w:rFonts w:eastAsia="Times New Roman"/>
          <w:szCs w:val="24"/>
        </w:rPr>
        <w:t>θορίζονται οι ελάχιστες προδιαγραφές για τη δημιουργία υποδομών εναλλακτικών καυσίμων, περιλαμβανομένων των σημείων επαναφόρτισης των ηλεκτρικών οχημάτων, καθώς και των σημείων ανεφοδιασμού φυσικού αερίου και υδρογόνου.</w:t>
      </w:r>
    </w:p>
    <w:p w14:paraId="28C469F5"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lastRenderedPageBreak/>
        <w:t>Ειδικότερα, προχωράμε σε ένα σχετικό</w:t>
      </w:r>
      <w:r>
        <w:rPr>
          <w:rFonts w:eastAsia="Times New Roman"/>
          <w:szCs w:val="24"/>
        </w:rPr>
        <w:t xml:space="preserve"> με αυτά εθνικό πλαίσιο πολιτικής, με βάση την αξιολόγηση της υφιστάμενης κατάστασης και της μελλοντικής εξέλιξης της αγοράς, τη λήψη μέτρων για την επίτευξη των εθνικών σκοπών και στόχων, τη δημιουργία </w:t>
      </w:r>
      <w:proofErr w:type="spellStart"/>
      <w:r>
        <w:rPr>
          <w:rFonts w:eastAsia="Times New Roman"/>
          <w:szCs w:val="24"/>
        </w:rPr>
        <w:t>προσβάσιμων</w:t>
      </w:r>
      <w:proofErr w:type="spellEnd"/>
      <w:r>
        <w:rPr>
          <w:rFonts w:eastAsia="Times New Roman"/>
          <w:szCs w:val="24"/>
        </w:rPr>
        <w:t xml:space="preserve"> σημείων επαναφόρτισης και ανεφοδιασμού με</w:t>
      </w:r>
      <w:r>
        <w:rPr>
          <w:rFonts w:eastAsia="Times New Roman"/>
          <w:szCs w:val="24"/>
        </w:rPr>
        <w:t xml:space="preserve"> συμπιεσμένο φυσικό αέριο και την αξιολόγηση για εγκατάσταση σημείων ανεφοδιασμού με υγροποιημένο φυσικό αέριο σε λιμάνια και σημεία ανεφοδιασμού ηλεκτρικής ενέργειας σε αεροδρόμια. </w:t>
      </w:r>
    </w:p>
    <w:p w14:paraId="28C469F6"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Για τις ρυθμίσεις αυτές προβλέπεται η δυνατότητα διαβούλευσης με άλλα κρά</w:t>
      </w:r>
      <w:r>
        <w:rPr>
          <w:rFonts w:eastAsia="Times New Roman"/>
          <w:szCs w:val="24"/>
        </w:rPr>
        <w:t xml:space="preserve">τη-μέλη, ενώ λαμβάνονται υπ’ </w:t>
      </w:r>
      <w:proofErr w:type="spellStart"/>
      <w:r>
        <w:rPr>
          <w:rFonts w:eastAsia="Times New Roman"/>
          <w:szCs w:val="24"/>
        </w:rPr>
        <w:t>όψιν</w:t>
      </w:r>
      <w:proofErr w:type="spellEnd"/>
      <w:r>
        <w:rPr>
          <w:rFonts w:eastAsia="Times New Roman"/>
          <w:szCs w:val="24"/>
        </w:rPr>
        <w:t xml:space="preserve"> οι ανάγκες των τοπικών και περιφερειακών αρχών, καθώς και οι ανάγκες όλων των μέσων μεταφοράς, για τα οποία η πρόσβαση σε εναλλακτικά καύσιμα ήταν μέχρι τώρα περιορισμένη. </w:t>
      </w:r>
    </w:p>
    <w:p w14:paraId="28C469F7"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Η σταδιακή αντικατάσταση των οχημάτων που κινούντ</w:t>
      </w:r>
      <w:r>
        <w:rPr>
          <w:rFonts w:eastAsia="Times New Roman"/>
          <w:szCs w:val="24"/>
        </w:rPr>
        <w:t>αι με συμβατικά καύσιμα θα συμβάλει στη μείωση της κατανάλωσης των συμβατικών υγρών καυσίμων, στη μείωση εκπομπών των αερίων του θερμοκηπίου, της ατμοσφαιρικής ρύπανσης, καθώς και στον περιορισμό της ηχορύπανσης, αναβαθμίζοντας έτσι το περιβάλλον και την π</w:t>
      </w:r>
      <w:r>
        <w:rPr>
          <w:rFonts w:eastAsia="Times New Roman"/>
          <w:szCs w:val="24"/>
        </w:rPr>
        <w:t xml:space="preserve">οιότητα ζωής των πολιτών. </w:t>
      </w:r>
    </w:p>
    <w:p w14:paraId="28C469F8"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lastRenderedPageBreak/>
        <w:t xml:space="preserve">Εξειδικεύονται μέτρα για τον εφοδιασμό με ηλεκτρική ενέργεια, υδρογόνο και φυσικό αέριο στις μεταφορές, ενώ καθορίζονται και χρονοδιαγράμματα ύπαρξης ικανού αριθμού σημείων επαναφόρτισης και ανεφοδιασμού σταδιακά για το 2020, το </w:t>
      </w:r>
      <w:r>
        <w:rPr>
          <w:rFonts w:eastAsia="Times New Roman"/>
          <w:szCs w:val="24"/>
        </w:rPr>
        <w:t>2025, το 2030, ανά περίπτωση.</w:t>
      </w:r>
    </w:p>
    <w:p w14:paraId="28C469F9" w14:textId="77777777" w:rsidR="001A30C8" w:rsidRDefault="00CF017E">
      <w:pPr>
        <w:spacing w:after="0" w:line="600" w:lineRule="auto"/>
        <w:ind w:firstLine="720"/>
        <w:jc w:val="both"/>
        <w:rPr>
          <w:rFonts w:eastAsia="Times New Roman"/>
          <w:szCs w:val="24"/>
        </w:rPr>
      </w:pPr>
      <w:r>
        <w:rPr>
          <w:rFonts w:eastAsia="Times New Roman"/>
          <w:szCs w:val="24"/>
        </w:rPr>
        <w:t>Η ηλεκτροκίνηση ιδιαίτερα παρέχει τη δυνατότητα να αυξηθεί η ενεργειακή απόδοση των οχημάτων και συμβάλλει και αυτή στη μείωση των εκλυόμενων ρύπων, όπως του διοξειδίου του άνθρακα, που οφείλονται στις μεταφορές.</w:t>
      </w:r>
    </w:p>
    <w:p w14:paraId="28C469FA" w14:textId="77777777" w:rsidR="001A30C8" w:rsidRDefault="00CF017E">
      <w:pPr>
        <w:spacing w:after="0" w:line="600" w:lineRule="auto"/>
        <w:ind w:firstLine="720"/>
        <w:jc w:val="both"/>
        <w:rPr>
          <w:rFonts w:eastAsia="Times New Roman"/>
          <w:szCs w:val="24"/>
        </w:rPr>
      </w:pPr>
      <w:r>
        <w:rPr>
          <w:rFonts w:eastAsia="Times New Roman"/>
          <w:szCs w:val="24"/>
        </w:rPr>
        <w:t>Η πολιτεία, μ</w:t>
      </w:r>
      <w:r>
        <w:rPr>
          <w:rFonts w:eastAsia="Times New Roman"/>
          <w:szCs w:val="24"/>
        </w:rPr>
        <w:t>ε βάση το σχέδιο νόμου, έχει υποχρέωση να ενημερώνει τους χρήστες για τις υπάρχουσες υποδομές εναλλακτικών καυσίμων, σύμφωνα με διατάξεις πιστοποίησης και επισήμανσης με ευρωπαϊκά ή εθνικά πρότυπα. Η ενημέρωση δεν περιορίζεται μόνο σε τεχνικές προδιαγραφές</w:t>
      </w:r>
      <w:r>
        <w:rPr>
          <w:rFonts w:eastAsia="Times New Roman"/>
          <w:szCs w:val="24"/>
        </w:rPr>
        <w:t>, αλλά επεκτείνεται και στην τιμή και στη σύγκριση των σχετικών τιμών των εναλλακτικών καυσίμων.</w:t>
      </w:r>
    </w:p>
    <w:p w14:paraId="28C469FB" w14:textId="77777777" w:rsidR="001A30C8" w:rsidRDefault="00CF017E">
      <w:pPr>
        <w:spacing w:after="0" w:line="600" w:lineRule="auto"/>
        <w:ind w:firstLine="720"/>
        <w:jc w:val="both"/>
        <w:rPr>
          <w:rFonts w:eastAsia="Times New Roman"/>
          <w:szCs w:val="24"/>
        </w:rPr>
      </w:pPr>
      <w:r>
        <w:rPr>
          <w:rFonts w:eastAsia="Times New Roman"/>
          <w:szCs w:val="24"/>
        </w:rPr>
        <w:t>Υπάρχει ακόμα πρόβλεψη για μέτρα στήριξης της εναλλακτικής αγοράς, μέτρα νομοθετικά, ρυθμιστικά και διοικητικά, καθώς επίσης και κίνητρα οικονομικής φύσης, ενώ</w:t>
      </w:r>
      <w:r>
        <w:rPr>
          <w:rFonts w:eastAsia="Times New Roman"/>
          <w:szCs w:val="24"/>
        </w:rPr>
        <w:t xml:space="preserve"> γίνεται αναφορά και στην ανάγκη </w:t>
      </w:r>
      <w:r>
        <w:rPr>
          <w:rFonts w:eastAsia="Times New Roman"/>
          <w:szCs w:val="24"/>
        </w:rPr>
        <w:lastRenderedPageBreak/>
        <w:t>ενσωμάτωσης στον δημόσιο προϋπολογισμό κονδυλίων για τη στήριξη της έρευνας και της ανάπτυξης όσον αφορά τα εναλλακτικά καύσιμα.</w:t>
      </w:r>
    </w:p>
    <w:p w14:paraId="28C469FC" w14:textId="77777777" w:rsidR="001A30C8" w:rsidRDefault="00CF017E">
      <w:pPr>
        <w:spacing w:after="0" w:line="600" w:lineRule="auto"/>
        <w:ind w:firstLine="720"/>
        <w:jc w:val="both"/>
        <w:rPr>
          <w:rFonts w:eastAsia="Times New Roman"/>
          <w:szCs w:val="24"/>
        </w:rPr>
      </w:pPr>
      <w:r>
        <w:rPr>
          <w:rFonts w:eastAsia="Times New Roman"/>
          <w:szCs w:val="24"/>
        </w:rPr>
        <w:t xml:space="preserve">Δράσεις τέτοιου προσανατολισμού έχουν ήδη ξεκινήσει από επιχειρηματικούς φορείς σε συνεργασία </w:t>
      </w:r>
      <w:r>
        <w:rPr>
          <w:rFonts w:eastAsia="Times New Roman"/>
          <w:szCs w:val="24"/>
        </w:rPr>
        <w:t xml:space="preserve">και με ερευνητικά ιδρύματα. Μέσω των δράσεων που προβλέπονται τόσο στον αναπτυξιακό νόμο, σχετικά με τα </w:t>
      </w:r>
      <w:proofErr w:type="spellStart"/>
      <w:r>
        <w:rPr>
          <w:rFonts w:eastAsia="Times New Roman"/>
          <w:szCs w:val="24"/>
        </w:rPr>
        <w:t>βιοκαύσιμα</w:t>
      </w:r>
      <w:proofErr w:type="spellEnd"/>
      <w:r>
        <w:rPr>
          <w:rFonts w:eastAsia="Times New Roman"/>
          <w:szCs w:val="24"/>
        </w:rPr>
        <w:t xml:space="preserve"> αλλά και στις εξειδικεύσεις του ΕΣΠΑ, οι δράσεις αυτές θα αποδώσουν πολύ περισσότερο μέσα σ’ ένα νέο, ολοκληρωμένο, συνεκτικό, αποδοτικό και </w:t>
      </w:r>
      <w:r>
        <w:rPr>
          <w:rFonts w:eastAsia="Times New Roman"/>
          <w:szCs w:val="24"/>
        </w:rPr>
        <w:t>προωθητικό πλαίσιο γι’ αυτά τα νέα εναλλακτικά καύσιμα, τα οποία, όπως όλοι παραδέχονται, έχουν πολύ θετική επίδραση στην αγορά, στο περιβάλλον και στην ασφάλεια των πολιτών.</w:t>
      </w:r>
    </w:p>
    <w:p w14:paraId="28C469FD" w14:textId="77777777" w:rsidR="001A30C8" w:rsidRDefault="00CF017E">
      <w:pPr>
        <w:spacing w:after="0" w:line="600" w:lineRule="auto"/>
        <w:ind w:firstLine="720"/>
        <w:jc w:val="both"/>
        <w:rPr>
          <w:rFonts w:eastAsia="Times New Roman"/>
          <w:szCs w:val="24"/>
        </w:rPr>
      </w:pPr>
      <w:r>
        <w:rPr>
          <w:rFonts w:eastAsia="Times New Roman"/>
          <w:szCs w:val="24"/>
        </w:rPr>
        <w:t xml:space="preserve">Στο τελευταίο τμήμα του πρώτου κεφαλαίου προσαρμόζονται οι διατάξεις της εθνικής νομοθεσίας, ώστε να επιτευχθεί η πλήρης ενσωμάτωση της </w:t>
      </w:r>
      <w:r>
        <w:rPr>
          <w:rFonts w:eastAsia="Times New Roman"/>
          <w:szCs w:val="24"/>
        </w:rPr>
        <w:t xml:space="preserve">οδηγίας </w:t>
      </w:r>
      <w:r>
        <w:rPr>
          <w:rFonts w:eastAsia="Times New Roman"/>
          <w:szCs w:val="24"/>
        </w:rPr>
        <w:t>στο νέο περιβάλλον της αγοράς εναλλακτικών καυσίμων, ενώ μέσω ΚΥΑ και προεδρικών διαταγμάτων θα οριστούν επιμέρο</w:t>
      </w:r>
      <w:r>
        <w:rPr>
          <w:rFonts w:eastAsia="Times New Roman"/>
          <w:szCs w:val="24"/>
        </w:rPr>
        <w:t xml:space="preserve">υς ζητήματα, όπως όροι και </w:t>
      </w:r>
      <w:r>
        <w:rPr>
          <w:rFonts w:eastAsia="Times New Roman"/>
          <w:szCs w:val="24"/>
        </w:rPr>
        <w:lastRenderedPageBreak/>
        <w:t>προϋποθέσεις για τις άδειες άσκησης του επαγγέλματος των τεχνιτών καυσίμων και οχημάτων και επέκτασης του αντικειμένου εργασιών των συνεργείων.</w:t>
      </w:r>
    </w:p>
    <w:p w14:paraId="28C469FE" w14:textId="77777777" w:rsidR="001A30C8" w:rsidRDefault="00CF017E">
      <w:pPr>
        <w:spacing w:after="0" w:line="600" w:lineRule="auto"/>
        <w:ind w:firstLine="720"/>
        <w:jc w:val="both"/>
        <w:rPr>
          <w:rFonts w:eastAsia="Times New Roman"/>
          <w:szCs w:val="24"/>
        </w:rPr>
      </w:pPr>
      <w:r>
        <w:rPr>
          <w:rFonts w:eastAsia="Times New Roman"/>
          <w:szCs w:val="24"/>
        </w:rPr>
        <w:t>Ορίζεται ρητά πως οι παραχωρήσεις στις χρήσεις χώρων σε ζώνες λιμένα για την ανάπτυξη</w:t>
      </w:r>
      <w:r>
        <w:rPr>
          <w:rFonts w:eastAsia="Times New Roman"/>
          <w:szCs w:val="24"/>
        </w:rPr>
        <w:t xml:space="preserve"> υποδομών εναλλακτικών καυσίμων και η εκτέλεση των αναγκαίων έργων συνεχίζουν να γίνονται σύμφωνα με την ισχύουσα νομοθεσία για την </w:t>
      </w:r>
      <w:proofErr w:type="spellStart"/>
      <w:r>
        <w:rPr>
          <w:rFonts w:eastAsia="Times New Roman"/>
          <w:szCs w:val="24"/>
        </w:rPr>
        <w:t>αδειοδότηση</w:t>
      </w:r>
      <w:proofErr w:type="spellEnd"/>
      <w:r>
        <w:rPr>
          <w:rFonts w:eastAsia="Times New Roman"/>
          <w:szCs w:val="24"/>
        </w:rPr>
        <w:t xml:space="preserve"> έργων σε οργανισμούς λιμένων.</w:t>
      </w:r>
    </w:p>
    <w:p w14:paraId="28C469FF" w14:textId="77777777" w:rsidR="001A30C8" w:rsidRDefault="00CF017E">
      <w:pPr>
        <w:spacing w:after="0" w:line="600" w:lineRule="auto"/>
        <w:ind w:firstLine="720"/>
        <w:jc w:val="both"/>
        <w:rPr>
          <w:rFonts w:eastAsia="Times New Roman"/>
          <w:szCs w:val="24"/>
        </w:rPr>
      </w:pPr>
      <w:r>
        <w:rPr>
          <w:rFonts w:eastAsia="Times New Roman"/>
          <w:szCs w:val="24"/>
        </w:rPr>
        <w:t>Στον τομέα της οικονομίας μετά τις παραπάνω ρυθμίσεις αναμένεται η ενίσχυση των σχ</w:t>
      </w:r>
      <w:r>
        <w:rPr>
          <w:rFonts w:eastAsia="Times New Roman"/>
          <w:szCs w:val="24"/>
        </w:rPr>
        <w:t>ετικών κλάδων, καθώς και η ενίσχυση της απασχόλησης με τη θέσπιση νέων επαγγελματικών ειδικοτήτων στον τομέα της επισκευής και συντήρησης οχημάτων που κινούνται με εναλλακτικά καύσιμα.</w:t>
      </w:r>
    </w:p>
    <w:p w14:paraId="28C46A00" w14:textId="77777777" w:rsidR="001A30C8" w:rsidRDefault="00CF017E">
      <w:pPr>
        <w:spacing w:after="0" w:line="600" w:lineRule="auto"/>
        <w:ind w:firstLine="720"/>
        <w:jc w:val="both"/>
        <w:rPr>
          <w:rFonts w:eastAsia="Times New Roman"/>
          <w:szCs w:val="24"/>
        </w:rPr>
      </w:pPr>
      <w:r>
        <w:rPr>
          <w:rFonts w:eastAsia="Times New Roman"/>
          <w:szCs w:val="24"/>
        </w:rPr>
        <w:t xml:space="preserve">Το δεύτερο κεφάλαιο κινείται σε μια λογική απλοποίησης των </w:t>
      </w:r>
      <w:proofErr w:type="spellStart"/>
      <w:r>
        <w:rPr>
          <w:rFonts w:eastAsia="Times New Roman"/>
          <w:szCs w:val="24"/>
        </w:rPr>
        <w:t>αδειοδοτήσεω</w:t>
      </w:r>
      <w:r>
        <w:rPr>
          <w:rFonts w:eastAsia="Times New Roman"/>
          <w:szCs w:val="24"/>
        </w:rPr>
        <w:t>ν</w:t>
      </w:r>
      <w:proofErr w:type="spellEnd"/>
      <w:r>
        <w:rPr>
          <w:rFonts w:eastAsia="Times New Roman"/>
          <w:szCs w:val="24"/>
        </w:rPr>
        <w:t xml:space="preserve"> ίδρυσης, λειτουργίας και αλλαγής δικαιούχου για τα εντός και εκτός σχεδίου πόλεως ή κατοικημένων περιοχών πρατήρια υγρών καυσίμων, υγραερίου η μικτών πρατηρίων. </w:t>
      </w:r>
    </w:p>
    <w:p w14:paraId="28C46A01"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Καθορίζονται επακριβώς τα δικαιολογητικά, που είναι απαραίτητα για την </w:t>
      </w:r>
      <w:proofErr w:type="spellStart"/>
      <w:r>
        <w:rPr>
          <w:rFonts w:eastAsia="Times New Roman"/>
          <w:szCs w:val="24"/>
        </w:rPr>
        <w:t>αδειοδότηση</w:t>
      </w:r>
      <w:proofErr w:type="spellEnd"/>
      <w:r>
        <w:rPr>
          <w:rFonts w:eastAsia="Times New Roman"/>
          <w:szCs w:val="24"/>
        </w:rPr>
        <w:t xml:space="preserve"> μιας τέτο</w:t>
      </w:r>
      <w:r>
        <w:rPr>
          <w:rFonts w:eastAsia="Times New Roman"/>
          <w:szCs w:val="24"/>
        </w:rPr>
        <w:t xml:space="preserve">ιας εγκατάστασης. Επιπλέον, ορίζεται αυστηρή προθεσμία για τον έλεγχο των δικαιολογητικών: τριάντα μέρες συν δεκαπέντε επιπλέον σε περίπτωση ελλείψεων. Καθορίζονται κυρώσεις σε βάρος της διοίκησης για αδικαιολόγητες καθυστερήσεις και χτες στην </w:t>
      </w:r>
      <w:r>
        <w:rPr>
          <w:rFonts w:eastAsia="Times New Roman"/>
          <w:szCs w:val="24"/>
        </w:rPr>
        <w:t xml:space="preserve">επιτροπή </w:t>
      </w:r>
      <w:r>
        <w:rPr>
          <w:rFonts w:eastAsia="Times New Roman"/>
          <w:szCs w:val="24"/>
        </w:rPr>
        <w:t>ο Υ</w:t>
      </w:r>
      <w:r>
        <w:rPr>
          <w:rFonts w:eastAsia="Times New Roman"/>
          <w:szCs w:val="24"/>
        </w:rPr>
        <w:t xml:space="preserve">πουργός δέχθηκε προτάσεις φορέων για αυτόματη </w:t>
      </w:r>
      <w:proofErr w:type="spellStart"/>
      <w:r>
        <w:rPr>
          <w:rFonts w:eastAsia="Times New Roman"/>
          <w:szCs w:val="24"/>
        </w:rPr>
        <w:t>αδειοδότηση</w:t>
      </w:r>
      <w:proofErr w:type="spellEnd"/>
      <w:r>
        <w:rPr>
          <w:rFonts w:eastAsia="Times New Roman"/>
          <w:szCs w:val="24"/>
        </w:rPr>
        <w:t xml:space="preserve"> μετά τις τριάντα μέρες, αν δεν υπάρξει τοποθέτηση από τη δημόσια διοίκηση, χωρίς βέβαια αυτό να αναιρεί τις ευθύνες των δημοσίων λειτουργών, που είναι υπεύθυνοι γι’ αυτήν την καθυστέρηση. Ταυτόχρονα</w:t>
      </w:r>
      <w:r>
        <w:rPr>
          <w:rFonts w:eastAsia="Times New Roman"/>
          <w:szCs w:val="24"/>
        </w:rPr>
        <w:t>, καθορίζονται και λόγοι ανάκλησης ή αναστολής της άδειας, αν για οποιονδήποτε λόγο δεν πληρούνται οι προϋποθέσεις, κάτω από τις οποίες η άδεια αυτή έχει χορηγηθεί.</w:t>
      </w:r>
    </w:p>
    <w:p w14:paraId="28C46A02" w14:textId="77777777" w:rsidR="001A30C8" w:rsidRDefault="00CF017E">
      <w:pPr>
        <w:spacing w:after="0" w:line="600" w:lineRule="auto"/>
        <w:ind w:firstLine="720"/>
        <w:jc w:val="both"/>
        <w:rPr>
          <w:rFonts w:eastAsia="Times New Roman"/>
          <w:szCs w:val="24"/>
        </w:rPr>
      </w:pPr>
      <w:r>
        <w:rPr>
          <w:rFonts w:eastAsia="Times New Roman"/>
          <w:szCs w:val="24"/>
        </w:rPr>
        <w:t>Η απλοποίηση των διαδικασιών επιτυγχάνεται με την αντικατάσταση της αυτοψίας για την καταλλ</w:t>
      </w:r>
      <w:r>
        <w:rPr>
          <w:rFonts w:eastAsia="Times New Roman"/>
          <w:szCs w:val="24"/>
        </w:rPr>
        <w:t>ηλόλητα της θέσης οικοπέδου ή γηπέδου, καθώς και της απόφασης έγκρισης κυκλοφοριακής σύνδεσης των εκτός ρυμοτομικού σχεδίου πρατηρίων από υποβολή δήλωσης ιδιώτη μελετητή μηχανικού, τον οποίον βαρύνει και η σχετική ευθύνη.</w:t>
      </w:r>
    </w:p>
    <w:p w14:paraId="28C46A03"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Μέρος της συνολικής </w:t>
      </w:r>
      <w:proofErr w:type="spellStart"/>
      <w:r>
        <w:rPr>
          <w:rFonts w:eastAsia="Times New Roman"/>
          <w:szCs w:val="24"/>
        </w:rPr>
        <w:t>επικαιροποίηση</w:t>
      </w:r>
      <w:r>
        <w:rPr>
          <w:rFonts w:eastAsia="Times New Roman"/>
          <w:szCs w:val="24"/>
        </w:rPr>
        <w:t>ς</w:t>
      </w:r>
      <w:proofErr w:type="spellEnd"/>
      <w:r>
        <w:rPr>
          <w:rFonts w:eastAsia="Times New Roman"/>
          <w:szCs w:val="24"/>
        </w:rPr>
        <w:t xml:space="preserve"> των απαραίτητων παραστατικών αποτελεί και η μέριμνα για την περίπτωση ύπαρξης αρχαιολογικών χώρων εντός της οριζόμενης ακτίνας εκατό μέτρων από τα πρατήρια. </w:t>
      </w:r>
    </w:p>
    <w:p w14:paraId="28C46A04" w14:textId="77777777" w:rsidR="001A30C8" w:rsidRDefault="00CF017E">
      <w:pPr>
        <w:spacing w:after="0" w:line="600" w:lineRule="auto"/>
        <w:ind w:firstLine="720"/>
        <w:jc w:val="both"/>
        <w:rPr>
          <w:rFonts w:eastAsia="Times New Roman"/>
          <w:szCs w:val="24"/>
        </w:rPr>
      </w:pPr>
      <w:r>
        <w:rPr>
          <w:rFonts w:eastAsia="Times New Roman"/>
          <w:szCs w:val="24"/>
        </w:rPr>
        <w:t>Επιπλέον, επιχειρείται η περαιτέρω απεμπλοκή από συχνά αχρείαστες γραφειοκρατικές διαδικασίες με</w:t>
      </w:r>
      <w:r>
        <w:rPr>
          <w:rFonts w:eastAsia="Times New Roman"/>
          <w:szCs w:val="24"/>
        </w:rPr>
        <w:t xml:space="preserve"> τη μετατροπή της ισχύος μιας άδειας λειτουργίας πρατηρίου υγραερίου ή μ</w:t>
      </w:r>
      <w:r>
        <w:rPr>
          <w:rFonts w:eastAsia="Times New Roman"/>
          <w:szCs w:val="24"/>
        </w:rPr>
        <w:t>ε</w:t>
      </w:r>
      <w:r>
        <w:rPr>
          <w:rFonts w:eastAsia="Times New Roman"/>
          <w:szCs w:val="24"/>
        </w:rPr>
        <w:t>ικτού από δεκαετή σε αορίστου χρόνου, χωρίς αυτό να σημαίνει ότι οι έλεγχοι δεν θα λαμβάνουν χώρα.</w:t>
      </w:r>
    </w:p>
    <w:p w14:paraId="28C46A0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Επίσης, δημιουργείται στο Υπουργείο Υποδομών και Μεταφορών για πρώτη φορά ένα ψηφιακ</w:t>
      </w:r>
      <w:r>
        <w:rPr>
          <w:rFonts w:eastAsia="Times New Roman" w:cs="Times New Roman"/>
          <w:szCs w:val="24"/>
        </w:rPr>
        <w:t xml:space="preserve">ό μητρώο των </w:t>
      </w:r>
      <w:proofErr w:type="spellStart"/>
      <w:r>
        <w:rPr>
          <w:rFonts w:eastAsia="Times New Roman" w:cs="Times New Roman"/>
          <w:szCs w:val="24"/>
        </w:rPr>
        <w:t>λειτουργούντων</w:t>
      </w:r>
      <w:proofErr w:type="spellEnd"/>
      <w:r>
        <w:rPr>
          <w:rFonts w:eastAsia="Times New Roman" w:cs="Times New Roman"/>
          <w:szCs w:val="24"/>
        </w:rPr>
        <w:t xml:space="preserve"> πρατηρίων παροχής καυσίμων και ενέργειας, στο οποίο θα περιλαμβάνονται κάθε είδους πρατήρια παροχής καυσίμων δημόσιας ή ιδιωτικής χρήσης για τον καλύτερο έλεγχο και την εποπτεία της αγοράς.</w:t>
      </w:r>
    </w:p>
    <w:p w14:paraId="28C46A0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Έτσι, η πρωτοβουλία για τον έλεγχο περ</w:t>
      </w:r>
      <w:r>
        <w:rPr>
          <w:rFonts w:eastAsia="Times New Roman" w:cs="Times New Roman"/>
          <w:szCs w:val="24"/>
        </w:rPr>
        <w:t xml:space="preserve">νά στη διοίκηση, η οποία μπορεί εύκολα να παρακολουθεί τα πιστοποιητικά και τον χρόνο κατά τον οποίο θα προβεί αυτεπάγγελτα σε έλεγχο. </w:t>
      </w:r>
    </w:p>
    <w:p w14:paraId="28C46A0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Η ασφάλεια των πολιτών, η προστασία του δημοσίου συμφέροντος και η προστασία του περιβάλλοντος παραμένει πρώτη προτεραιό</w:t>
      </w:r>
      <w:r>
        <w:rPr>
          <w:rFonts w:eastAsia="Times New Roman" w:cs="Times New Roman"/>
          <w:szCs w:val="24"/>
        </w:rPr>
        <w:t xml:space="preserve">τητα. Αυτό επιβεβαιώνεται και στο τρίτο κεφάλαιο του σχεδίου νόμου, το οποίο περιέχει επιμέρους ρυθμίσεις για τα πρατήρια καυσίμων και ενέργειας γενικότερα, δεδομένης της εξέλιξης της τεχνολογίας και του χρησιμοποιούμενου εξοπλισμού. </w:t>
      </w:r>
    </w:p>
    <w:p w14:paraId="28C46A0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Επαναπροσδιορίζονται </w:t>
      </w:r>
      <w:r>
        <w:rPr>
          <w:rFonts w:eastAsia="Times New Roman" w:cs="Times New Roman"/>
          <w:szCs w:val="24"/>
        </w:rPr>
        <w:t xml:space="preserve">οι προδιαγραφές των βαλβίδων εξαερισμού, πίεσης και </w:t>
      </w:r>
      <w:proofErr w:type="spellStart"/>
      <w:r>
        <w:rPr>
          <w:rFonts w:eastAsia="Times New Roman" w:cs="Times New Roman"/>
          <w:szCs w:val="24"/>
        </w:rPr>
        <w:t>υποπίεσης</w:t>
      </w:r>
      <w:proofErr w:type="spellEnd"/>
      <w:r>
        <w:rPr>
          <w:rFonts w:eastAsia="Times New Roman" w:cs="Times New Roman"/>
          <w:szCs w:val="24"/>
        </w:rPr>
        <w:t xml:space="preserve"> των υπόγειων δεξαμενών. Τα όρια πίεσης βοηθούν στη μεγαλύτερη ακρίβεια και του συστήματος εισροών-εκροών, με θετικό αποτέλεσμα στην εξάλειψη του λαθρεμπορίου. </w:t>
      </w:r>
    </w:p>
    <w:p w14:paraId="28C46A0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Επιτρέπεται η εγκατάσταση μ</w:t>
      </w:r>
      <w:r>
        <w:rPr>
          <w:rFonts w:eastAsia="Times New Roman" w:cs="Times New Roman"/>
          <w:szCs w:val="24"/>
        </w:rPr>
        <w:t>ε</w:t>
      </w:r>
      <w:r>
        <w:rPr>
          <w:rFonts w:eastAsia="Times New Roman" w:cs="Times New Roman"/>
          <w:szCs w:val="24"/>
        </w:rPr>
        <w:t xml:space="preserve">ικτού </w:t>
      </w:r>
      <w:r>
        <w:rPr>
          <w:rFonts w:eastAsia="Times New Roman" w:cs="Times New Roman"/>
          <w:szCs w:val="24"/>
        </w:rPr>
        <w:t>διανομέα υγραερίου και υγρών καυσίμων σε μ</w:t>
      </w:r>
      <w:r>
        <w:rPr>
          <w:rFonts w:eastAsia="Times New Roman" w:cs="Times New Roman"/>
          <w:szCs w:val="24"/>
        </w:rPr>
        <w:t>ε</w:t>
      </w:r>
      <w:r>
        <w:rPr>
          <w:rFonts w:eastAsia="Times New Roman" w:cs="Times New Roman"/>
          <w:szCs w:val="24"/>
        </w:rPr>
        <w:t xml:space="preserve">ικτά πρατήρια από το ίδιο σημείο εξυπηρέτησης, ενώ καταργείται η υποχρέωση της απόστασης πέντε μέτρων ανάμεσα στις συσκευές διανομής υγραερίου και των αντλιών βενζίνης και πετρελαίου. </w:t>
      </w:r>
    </w:p>
    <w:p w14:paraId="28C46A0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Ως υπεύθυνος λειτουργίας του</w:t>
      </w:r>
      <w:r>
        <w:rPr>
          <w:rFonts w:eastAsia="Times New Roman" w:cs="Times New Roman"/>
          <w:szCs w:val="24"/>
        </w:rPr>
        <w:t xml:space="preserve"> πρατηρίου ορίζεται ο εκμεταλλευτής ή φυσικό πρόσωπο που ορίζεται από αυτόν, με βάση συγκεκριμένες προϋποθέσεις. Η ρύθμιση αυτή είναι συνολική και ενιαία, δίνοντας </w:t>
      </w:r>
      <w:r>
        <w:rPr>
          <w:rFonts w:eastAsia="Times New Roman" w:cs="Times New Roman"/>
          <w:szCs w:val="24"/>
        </w:rPr>
        <w:lastRenderedPageBreak/>
        <w:t>τέλος στον πολυκερματισμό των διαφορετικών καθεστώτων, τεσσάρων τον αριθμό, κάτω από τα οποί</w:t>
      </w:r>
      <w:r>
        <w:rPr>
          <w:rFonts w:eastAsia="Times New Roman" w:cs="Times New Roman"/>
          <w:szCs w:val="24"/>
        </w:rPr>
        <w:t xml:space="preserve">α λειτουργούσε ένα πρατήριο νόμιμα μέχρι σήμερα. </w:t>
      </w:r>
    </w:p>
    <w:p w14:paraId="28C46A0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Επίσης, δίνεται η δυνατότητα να συνεχίσουν τη λειτουργία τους τα πρατήρια υγρών καυσίμων που λειτουργούν στα υπόγεια κτηρίων με ορόφους, εφόσον προβούν σε αλλαγές, ώστε να καλύψουν συγκεκριμένες προϋποθέσει</w:t>
      </w:r>
      <w:r>
        <w:rPr>
          <w:rFonts w:eastAsia="Times New Roman" w:cs="Times New Roman"/>
          <w:szCs w:val="24"/>
        </w:rPr>
        <w:t xml:space="preserve">ς ασφάλειας. </w:t>
      </w:r>
    </w:p>
    <w:p w14:paraId="28C46A0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Υπενθυμίζουμε πως σύμφωνα με τις ισχύουσες διατάξεις οι επιχειρήσεις αυτές θα έπρεπε να κλείσουν στο τέλος του 2017. Μιλάμε για χίλια πεντακόσια περίπου από τα πέντε χιλιάδες πρατήρια. Έπρεπε να ληφθεί μέριμνα, γιατί είναι ένα μεγάλο κομμάτι </w:t>
      </w:r>
      <w:r>
        <w:rPr>
          <w:rFonts w:eastAsia="Times New Roman" w:cs="Times New Roman"/>
          <w:szCs w:val="24"/>
        </w:rPr>
        <w:t xml:space="preserve">του κλάδου αυτού και δεν μπορεί κανείς να το παραγνωρίσει. Βεβαίως, οι πρόσθετες προδιαγραφές που θα πρέπει να καλύπτονται είναι αυστηρές προς το συμφέρον της δημόσιας ασφάλειας, τη διατήρηση θέσεων εργασίας και την προστασία του περιβάλλοντος. </w:t>
      </w:r>
    </w:p>
    <w:p w14:paraId="28C46A0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Επίσης, οι</w:t>
      </w:r>
      <w:r>
        <w:rPr>
          <w:rFonts w:eastAsia="Times New Roman" w:cs="Times New Roman"/>
          <w:szCs w:val="24"/>
        </w:rPr>
        <w:t xml:space="preserve"> εσωτερικές αποστάσεις ασφαλείας μπορεί να μειωθούν στα δύο μέτρα, εφόσον και πάλι πληρούνται αυστηρές πρόσθετες προϋποθέσεις με βάση διεθνή και εθνικά πρότυπα. Όταν δεν τηρούνται οι προϋποθέσεις προληπτικών και κατασταλτικών μέτρων γίνεται προφανώς ανάκλη</w:t>
      </w:r>
      <w:r>
        <w:rPr>
          <w:rFonts w:eastAsia="Times New Roman" w:cs="Times New Roman"/>
          <w:szCs w:val="24"/>
        </w:rPr>
        <w:t xml:space="preserve">ση της άδειας λειτουργίας, προσωρινά ή και οριστικά. </w:t>
      </w:r>
    </w:p>
    <w:p w14:paraId="28C46A0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Τέλος, το τέταρτο και τελευταίο κεφάλαιο περιέχει δύο άρθρα με πολύ σημαντικές ρυθμίσεις. Το πρώτο από αυτά, το άρθρο 28, αφορά την απαγόρευση διέλευσης </w:t>
      </w:r>
      <w:proofErr w:type="spellStart"/>
      <w:r>
        <w:rPr>
          <w:rFonts w:eastAsia="Times New Roman" w:cs="Times New Roman"/>
          <w:szCs w:val="24"/>
        </w:rPr>
        <w:t>βαρέων</w:t>
      </w:r>
      <w:proofErr w:type="spellEnd"/>
      <w:r>
        <w:rPr>
          <w:rFonts w:eastAsia="Times New Roman" w:cs="Times New Roman"/>
          <w:szCs w:val="24"/>
        </w:rPr>
        <w:t xml:space="preserve"> οχημάτων, άνω των τρεισήμισι τόνων στο οδι</w:t>
      </w:r>
      <w:r>
        <w:rPr>
          <w:rFonts w:eastAsia="Times New Roman" w:cs="Times New Roman"/>
          <w:szCs w:val="24"/>
        </w:rPr>
        <w:t xml:space="preserve">κό δίκτυο που χρησιμοποιείται παραπλεύρως των αυτοκινητοδρόμων. </w:t>
      </w:r>
    </w:p>
    <w:p w14:paraId="28C46A0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Με τον τρόπο αυτόν, αποσαφηνίζονται οι διατάξεις του ν</w:t>
      </w:r>
      <w:r>
        <w:rPr>
          <w:rFonts w:eastAsia="Times New Roman" w:cs="Times New Roman"/>
          <w:szCs w:val="24"/>
        </w:rPr>
        <w:t>.</w:t>
      </w:r>
      <w:r>
        <w:rPr>
          <w:rFonts w:eastAsia="Times New Roman" w:cs="Times New Roman"/>
          <w:szCs w:val="24"/>
        </w:rPr>
        <w:t>4388/2016, ενώ παράλληλα ορίζονται οι εξαιρέσεις από την απαγόρευση, ώστε αυτή να λειτουργεί ουσιαστικά για τους λόγους για τους οποίους</w:t>
      </w:r>
      <w:r>
        <w:rPr>
          <w:rFonts w:eastAsia="Times New Roman" w:cs="Times New Roman"/>
          <w:szCs w:val="24"/>
        </w:rPr>
        <w:t xml:space="preserve"> θεσπίζεται, δηλαδή της οδικής ασφάλειας, της αποτροπής της επιβάρυνσης και υποβάθμισης του οικιστικού περιβάλλοντος και της έντονης καταπόνησης και φθοράς του οδοστρώματος.</w:t>
      </w:r>
    </w:p>
    <w:p w14:paraId="28C46A1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Ειδικά για το ζήτημα της οδικής ασφάλειας, αξίζει να σημειώσουμε πως τα ατυχήματα </w:t>
      </w:r>
      <w:r>
        <w:rPr>
          <w:rFonts w:eastAsia="Times New Roman" w:cs="Times New Roman"/>
          <w:szCs w:val="24"/>
        </w:rPr>
        <w:t xml:space="preserve">κατά τα έτη 2013-2015 ανέρχονταν από περίπου </w:t>
      </w:r>
      <w:proofErr w:type="spellStart"/>
      <w:r>
        <w:rPr>
          <w:rFonts w:eastAsia="Times New Roman" w:cs="Times New Roman"/>
          <w:szCs w:val="24"/>
        </w:rPr>
        <w:t>εντεκάμισι</w:t>
      </w:r>
      <w:proofErr w:type="spellEnd"/>
      <w:r>
        <w:rPr>
          <w:rFonts w:eastAsia="Times New Roman" w:cs="Times New Roman"/>
          <w:szCs w:val="24"/>
        </w:rPr>
        <w:t xml:space="preserve"> χιλιάδες μέχρι δώδεκα χιλιάδες τον χρόνο. Από αυτά γύρω στα επτακόσια πενήντα με οκτακόσια ήταν θανατηφόρα. Πρέπει όμως να σημειώσουμε ότι μόλις το 9% από αυτά έλαβε χώρα στους αυτοκινητόδρομους. </w:t>
      </w:r>
    </w:p>
    <w:p w14:paraId="28C46A1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 xml:space="preserve">μεγάλο ποσοστό τα ατυχήματα αυτά οφείλονται στην ταυτόχρονη διέλευση μεγάλου αριθμού </w:t>
      </w:r>
      <w:proofErr w:type="spellStart"/>
      <w:r>
        <w:rPr>
          <w:rFonts w:eastAsia="Times New Roman" w:cs="Times New Roman"/>
          <w:szCs w:val="24"/>
        </w:rPr>
        <w:t>βαρέων</w:t>
      </w:r>
      <w:proofErr w:type="spellEnd"/>
      <w:r>
        <w:rPr>
          <w:rFonts w:eastAsia="Times New Roman" w:cs="Times New Roman"/>
          <w:szCs w:val="24"/>
        </w:rPr>
        <w:t xml:space="preserve"> και ιδιωτικής χρήσης οχημάτων από τα οδικά δίκτυα με προδιαγραφές παρελθόντων δεκαετιών. </w:t>
      </w:r>
    </w:p>
    <w:p w14:paraId="28C46A1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Τα πρόστιμα ορίζονται και αυτά από την αντικανονική χρήση του δικτύου. Θα </w:t>
      </w:r>
      <w:r>
        <w:rPr>
          <w:rFonts w:eastAsia="Times New Roman" w:cs="Times New Roman"/>
          <w:szCs w:val="24"/>
        </w:rPr>
        <w:t xml:space="preserve">καθοριστούν με προεδρικό διάταγμα, έως την έκδοση του οποίου θα είναι 1000 ευρώ με ταυτόχρονη κινητοποίηση του οχήματος. </w:t>
      </w:r>
    </w:p>
    <w:p w14:paraId="28C46A13" w14:textId="77777777" w:rsidR="001A30C8" w:rsidRDefault="00CF017E">
      <w:pPr>
        <w:spacing w:after="0" w:line="600" w:lineRule="auto"/>
        <w:jc w:val="both"/>
        <w:rPr>
          <w:rFonts w:eastAsia="Times New Roman"/>
          <w:szCs w:val="24"/>
        </w:rPr>
      </w:pPr>
      <w:r>
        <w:rPr>
          <w:rFonts w:eastAsia="Times New Roman"/>
          <w:szCs w:val="24"/>
        </w:rPr>
        <w:t xml:space="preserve">Τα πρόστιμα θα κατευθυνθούν σε ΚΑΕ του προϋπολογισμού και προορίζονται για την κάλυψη των δαπανών για τη βελτίωση του οδικού δικτύου, </w:t>
      </w:r>
      <w:r>
        <w:rPr>
          <w:rFonts w:eastAsia="Times New Roman"/>
          <w:szCs w:val="24"/>
        </w:rPr>
        <w:t xml:space="preserve">την υλικοτεχνική υποδομή της Υπηρεσίας Οδικών Τελών και της Ελληνικής Αστυνομίας. </w:t>
      </w:r>
    </w:p>
    <w:p w14:paraId="28C46A14" w14:textId="77777777" w:rsidR="001A30C8" w:rsidRDefault="00CF017E">
      <w:pPr>
        <w:spacing w:after="0" w:line="600" w:lineRule="auto"/>
        <w:ind w:firstLine="720"/>
        <w:jc w:val="both"/>
        <w:rPr>
          <w:rFonts w:eastAsia="Times New Roman"/>
          <w:szCs w:val="24"/>
        </w:rPr>
      </w:pPr>
      <w:r>
        <w:rPr>
          <w:rFonts w:eastAsia="Times New Roman"/>
          <w:szCs w:val="24"/>
        </w:rPr>
        <w:lastRenderedPageBreak/>
        <w:t>Τα αναλογικά διόδια είναι ένα σωστό μέτρο που πρέπει να εφαρμοστεί το συντομότερο για να ελαφρυνθούν οι μεταφορείς, όπως και τα εκπτωτικά προγράμματα διοδίων, όπως δεσμεύτηκ</w:t>
      </w:r>
      <w:r>
        <w:rPr>
          <w:rFonts w:eastAsia="Times New Roman"/>
          <w:szCs w:val="24"/>
        </w:rPr>
        <w:t xml:space="preserve">ε και ο ίδιος ο Υπουργός στην </w:t>
      </w:r>
      <w:r>
        <w:rPr>
          <w:rFonts w:eastAsia="Times New Roman"/>
          <w:szCs w:val="24"/>
        </w:rPr>
        <w:t xml:space="preserve">επιτροπή </w:t>
      </w:r>
      <w:r>
        <w:rPr>
          <w:rFonts w:eastAsia="Times New Roman"/>
          <w:szCs w:val="24"/>
        </w:rPr>
        <w:t xml:space="preserve">ότι θα προχωρήσει αυτή τη διαδικασία σε συνεργασία με τους συλλόγους των μεταφορέων, οι οποίοι σήμερα σχεδόν αποκλειστικά χρησιμοποιούν το παράπλευρο δίκτυο. </w:t>
      </w:r>
    </w:p>
    <w:p w14:paraId="28C46A15" w14:textId="77777777" w:rsidR="001A30C8" w:rsidRDefault="00CF017E">
      <w:pPr>
        <w:spacing w:after="0" w:line="600" w:lineRule="auto"/>
        <w:ind w:firstLine="720"/>
        <w:jc w:val="both"/>
        <w:rPr>
          <w:rFonts w:eastAsia="Times New Roman"/>
          <w:szCs w:val="24"/>
        </w:rPr>
      </w:pPr>
      <w:r>
        <w:rPr>
          <w:rFonts w:eastAsia="Times New Roman"/>
          <w:szCs w:val="24"/>
        </w:rPr>
        <w:t>Είναι πολύ θετικό πως οι ρυθμίσεις που εισάγονται έχουν πρ</w:t>
      </w:r>
      <w:r>
        <w:rPr>
          <w:rFonts w:eastAsia="Times New Roman"/>
          <w:szCs w:val="24"/>
        </w:rPr>
        <w:t>οκύψει μετά από διαβούλευση με όλους τους εμπλεκόμενους, ώστε το αποτέλεσμα να αντικατοπτρίζει τις δικές τους ανάγκες και απαιτήσεις.</w:t>
      </w:r>
    </w:p>
    <w:p w14:paraId="28C46A16" w14:textId="77777777" w:rsidR="001A30C8" w:rsidRDefault="00CF017E">
      <w:pPr>
        <w:spacing w:after="0" w:line="600" w:lineRule="auto"/>
        <w:jc w:val="both"/>
        <w:rPr>
          <w:rFonts w:eastAsia="Times New Roman"/>
          <w:szCs w:val="24"/>
        </w:rPr>
      </w:pPr>
      <w:r>
        <w:rPr>
          <w:rFonts w:eastAsia="Times New Roman"/>
          <w:szCs w:val="24"/>
        </w:rPr>
        <w:t>Τέλος, στο τελευταίο άρθρο υπάρχει η δρομολόγηση ρύθμισης των επαγγελματικών δικαιωμάτων των διπλωματούχων μηχανικών. Έρχε</w:t>
      </w:r>
      <w:r>
        <w:rPr>
          <w:rFonts w:eastAsia="Times New Roman"/>
          <w:szCs w:val="24"/>
        </w:rPr>
        <w:t>ται με το άρθρο 29 μια νομοθετική πρωτοβουλία για ενιαία διαδικασία καθορισμού της πρόσβασης στο επάγγελμα και τα επαγγελματικά δικαιώματα και για τις δεκατρείς ειδικότητες των μηχανικών που σήμερα αποφοιτούν από ελληνικές πολυτεχνικές σχολές. Η διαδικασία</w:t>
      </w:r>
      <w:r>
        <w:rPr>
          <w:rFonts w:eastAsia="Times New Roman"/>
          <w:szCs w:val="24"/>
        </w:rPr>
        <w:t xml:space="preserve"> αυτή </w:t>
      </w:r>
      <w:proofErr w:type="spellStart"/>
      <w:r>
        <w:rPr>
          <w:rFonts w:eastAsia="Times New Roman"/>
          <w:szCs w:val="24"/>
        </w:rPr>
        <w:t>διέπεται</w:t>
      </w:r>
      <w:proofErr w:type="spellEnd"/>
      <w:r>
        <w:rPr>
          <w:rFonts w:eastAsia="Times New Roman"/>
          <w:szCs w:val="24"/>
        </w:rPr>
        <w:t xml:space="preserve"> από διαφάνεια και συμμετοχή όλων των ενδιαφερομένων μερών. Για πρώτη φορά θα καθίσουν </w:t>
      </w:r>
      <w:r>
        <w:rPr>
          <w:rFonts w:eastAsia="Times New Roman"/>
          <w:szCs w:val="24"/>
        </w:rPr>
        <w:lastRenderedPageBreak/>
        <w:t>στο ίδιο τραπέζι το Τεχνικό Επιμελητήριο, τα πανεπιστήμια-πολυτεχνεία, οι κλαδικοί σύλλογοι μηχανικών και τα συναρμόδια Υπουργεία.</w:t>
      </w:r>
    </w:p>
    <w:p w14:paraId="28C46A17" w14:textId="77777777" w:rsidR="001A30C8" w:rsidRDefault="00CF017E">
      <w:pPr>
        <w:spacing w:after="0" w:line="600" w:lineRule="auto"/>
        <w:ind w:firstLine="720"/>
        <w:jc w:val="both"/>
        <w:rPr>
          <w:rFonts w:eastAsia="Times New Roman"/>
          <w:szCs w:val="24"/>
        </w:rPr>
      </w:pPr>
      <w:r>
        <w:rPr>
          <w:rFonts w:eastAsia="Times New Roman"/>
          <w:szCs w:val="24"/>
        </w:rPr>
        <w:t>Στόχος είναι η αντιμετώπιση του μεγάλου προβλήματος της πολυνομίας και η αποσαφήνιση του πλαισίου των δραστηριοτήτων του διπλωματούχου μηχανικού κατά τέτοιο τρόπο ώστε να υπηρετείται το δημόσιο συμφέρον και η ασφάλεια των κατασκευών και των υποδομών της χώ</w:t>
      </w:r>
      <w:r>
        <w:rPr>
          <w:rFonts w:eastAsia="Times New Roman"/>
          <w:szCs w:val="24"/>
        </w:rPr>
        <w:t xml:space="preserve">ρας μαζί με την κατοχύρωση του ίδιου του επαγγέλματος. </w:t>
      </w:r>
    </w:p>
    <w:p w14:paraId="28C46A18" w14:textId="77777777" w:rsidR="001A30C8" w:rsidRDefault="00CF017E">
      <w:pPr>
        <w:spacing w:after="0" w:line="600" w:lineRule="auto"/>
        <w:ind w:firstLine="720"/>
        <w:jc w:val="both"/>
        <w:rPr>
          <w:rFonts w:eastAsia="Times New Roman"/>
          <w:szCs w:val="24"/>
        </w:rPr>
      </w:pPr>
      <w:r>
        <w:rPr>
          <w:rFonts w:eastAsia="Times New Roman"/>
          <w:szCs w:val="24"/>
        </w:rPr>
        <w:t xml:space="preserve">Οι ρυθμίσεις για τα επαγγελματικά δικαιώματα των μηχανικών, αλλά και για τις επιμορφώσεις των τεχνιτών που περιλαμβάνονται σε προηγούμενο άρθρο αυτού του σχεδίου νόμου, αποτελούν προσπάθειες ρύθμισης </w:t>
      </w:r>
      <w:r>
        <w:rPr>
          <w:rFonts w:eastAsia="Times New Roman"/>
          <w:szCs w:val="24"/>
        </w:rPr>
        <w:t xml:space="preserve">της αγοράς και όχι το αντίθετο. Σε μια φιλελεύθερη απορρύθμιση είχε οδηγήσει το γεγονός πως ταυτόχρονα θα μπορούσαμε να πούμε ότι λίγο-πολύ όλοι κάνουν τα πάντα και κάποιοι δεν κάνουν </w:t>
      </w:r>
      <w:r>
        <w:rPr>
          <w:rFonts w:eastAsia="Times New Roman"/>
          <w:szCs w:val="24"/>
        </w:rPr>
        <w:lastRenderedPageBreak/>
        <w:t xml:space="preserve">τίποτα. Οι σπουδές του κάθε ανθρώπου θα πρέπει να μπορούν να του δώσουν </w:t>
      </w:r>
      <w:r>
        <w:rPr>
          <w:rFonts w:eastAsia="Times New Roman"/>
          <w:szCs w:val="24"/>
        </w:rPr>
        <w:t>τα εργαλεία για την εργασία του και αυτό είναι ένα πολιτικό, κοινωνικό και ηθικό ζήτημα που δεν μας αφήνει αδιάφορους και θέλουμε να το επιλύσουμε.</w:t>
      </w:r>
    </w:p>
    <w:p w14:paraId="28C46A19" w14:textId="77777777" w:rsidR="001A30C8" w:rsidRDefault="00CF017E">
      <w:pPr>
        <w:spacing w:after="0" w:line="600" w:lineRule="auto"/>
        <w:ind w:firstLine="720"/>
        <w:jc w:val="both"/>
        <w:rPr>
          <w:rFonts w:eastAsia="Times New Roman"/>
          <w:szCs w:val="24"/>
        </w:rPr>
      </w:pPr>
      <w:r>
        <w:rPr>
          <w:rFonts w:eastAsia="Times New Roman"/>
          <w:szCs w:val="24"/>
        </w:rPr>
        <w:t>Τέλος, σχετικά με την τροπολογία που έφερε τώρα ο Υπουργός, νομίζω ότι είναι απόλυτα δικαιολογημένη και προτ</w:t>
      </w:r>
      <w:r>
        <w:rPr>
          <w:rFonts w:eastAsia="Times New Roman"/>
          <w:szCs w:val="24"/>
        </w:rPr>
        <w:t>είνουμε να γίνει και αυτή αποδεκτή.</w:t>
      </w:r>
    </w:p>
    <w:p w14:paraId="28C46A1A" w14:textId="77777777" w:rsidR="001A30C8" w:rsidRDefault="00CF017E">
      <w:pPr>
        <w:spacing w:after="0" w:line="600" w:lineRule="auto"/>
        <w:jc w:val="both"/>
        <w:rPr>
          <w:rFonts w:eastAsia="Times New Roman"/>
          <w:szCs w:val="24"/>
        </w:rPr>
      </w:pPr>
      <w:r>
        <w:rPr>
          <w:rFonts w:eastAsia="Times New Roman"/>
          <w:szCs w:val="24"/>
        </w:rPr>
        <w:t>Σας ευχαριστώ πολύ.</w:t>
      </w:r>
    </w:p>
    <w:p w14:paraId="28C46A1B" w14:textId="77777777" w:rsidR="001A30C8" w:rsidRDefault="00CF017E">
      <w:pPr>
        <w:spacing w:after="0" w:line="600" w:lineRule="auto"/>
        <w:jc w:val="center"/>
        <w:rPr>
          <w:rFonts w:eastAsia="Times New Roman"/>
          <w:szCs w:val="24"/>
        </w:rPr>
      </w:pPr>
      <w:r>
        <w:rPr>
          <w:rFonts w:eastAsia="Times New Roman"/>
          <w:szCs w:val="24"/>
        </w:rPr>
        <w:t>(Χειροκροτήματα από την πτέρυγα του ΣΥΡΙΖΑ)</w:t>
      </w:r>
    </w:p>
    <w:p w14:paraId="28C46A1C" w14:textId="77777777" w:rsidR="001A30C8" w:rsidRDefault="00CF017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Σπαρτινό</w:t>
      </w:r>
      <w:proofErr w:type="spellEnd"/>
      <w:r>
        <w:rPr>
          <w:rFonts w:eastAsia="Times New Roman"/>
          <w:szCs w:val="24"/>
        </w:rPr>
        <w:t>.</w:t>
      </w:r>
    </w:p>
    <w:p w14:paraId="28C46A1D" w14:textId="77777777" w:rsidR="001A30C8" w:rsidRDefault="00CF017E">
      <w:pPr>
        <w:spacing w:after="0" w:line="600" w:lineRule="auto"/>
        <w:ind w:firstLine="720"/>
        <w:jc w:val="both"/>
        <w:rPr>
          <w:rFonts w:eastAsia="Times New Roman"/>
          <w:szCs w:val="24"/>
        </w:rPr>
      </w:pPr>
      <w:r>
        <w:rPr>
          <w:rFonts w:eastAsia="Times New Roman"/>
          <w:szCs w:val="24"/>
        </w:rPr>
        <w:t>Τον λόγο έχει ο εισηγητής της Νέας Δημοκρατίας κ. Κωνσταντίνος Καραμανλής. Μέχρι να ανέβει σ</w:t>
      </w:r>
      <w:r>
        <w:rPr>
          <w:rFonts w:eastAsia="Times New Roman"/>
          <w:szCs w:val="24"/>
        </w:rPr>
        <w:t>το Βήμα ο κ. Καραμανλής, υπενθυμίζω στο Σώμα ότι με το πέρας της ομιλίας του κ. Καραμανλή λήγει και ο χρόνος δυνατότητας εγγραφής στον κατάλογο των ομιλητών.</w:t>
      </w:r>
    </w:p>
    <w:p w14:paraId="28C46A1E" w14:textId="77777777" w:rsidR="001A30C8" w:rsidRDefault="00CF017E">
      <w:pPr>
        <w:spacing w:after="0" w:line="600" w:lineRule="auto"/>
        <w:ind w:firstLine="720"/>
        <w:jc w:val="both"/>
        <w:rPr>
          <w:rFonts w:eastAsia="Times New Roman"/>
          <w:szCs w:val="24"/>
        </w:rPr>
      </w:pPr>
      <w:r>
        <w:rPr>
          <w:rFonts w:eastAsia="Times New Roman"/>
          <w:szCs w:val="24"/>
        </w:rPr>
        <w:t>Ορίστε, κύριε Καραμανλή.</w:t>
      </w:r>
    </w:p>
    <w:p w14:paraId="28C46A1F" w14:textId="77777777" w:rsidR="001A30C8" w:rsidRDefault="00CF017E">
      <w:pPr>
        <w:spacing w:after="0" w:line="600" w:lineRule="auto"/>
        <w:ind w:firstLine="720"/>
        <w:jc w:val="both"/>
        <w:rPr>
          <w:rFonts w:eastAsia="Times New Roman"/>
          <w:szCs w:val="24"/>
        </w:rPr>
      </w:pPr>
      <w:r>
        <w:rPr>
          <w:rFonts w:eastAsia="Times New Roman"/>
          <w:b/>
          <w:szCs w:val="24"/>
        </w:rPr>
        <w:lastRenderedPageBreak/>
        <w:t>ΚΩΝΣΤΑΝΤΙΝΟΣ</w:t>
      </w:r>
      <w:r>
        <w:rPr>
          <w:rFonts w:eastAsia="Times New Roman"/>
          <w:b/>
          <w:szCs w:val="24"/>
        </w:rPr>
        <w:t xml:space="preserve"> ΑΧ.</w:t>
      </w:r>
      <w:r>
        <w:rPr>
          <w:rFonts w:eastAsia="Times New Roman"/>
          <w:b/>
          <w:szCs w:val="24"/>
        </w:rPr>
        <w:t xml:space="preserve"> ΚΑΡΑΜΑΝΛΗΣ:</w:t>
      </w:r>
      <w:r>
        <w:rPr>
          <w:rFonts w:eastAsia="Times New Roman"/>
          <w:szCs w:val="24"/>
        </w:rPr>
        <w:t xml:space="preserve"> Ευχαριστώ πολύ, κύριε Πρόεδρε.</w:t>
      </w:r>
    </w:p>
    <w:p w14:paraId="28C46A20" w14:textId="77777777" w:rsidR="001A30C8" w:rsidRDefault="00CF017E">
      <w:pPr>
        <w:spacing w:after="0" w:line="600" w:lineRule="auto"/>
        <w:ind w:firstLine="720"/>
        <w:jc w:val="both"/>
        <w:rPr>
          <w:rFonts w:eastAsia="Times New Roman"/>
          <w:szCs w:val="24"/>
        </w:rPr>
      </w:pPr>
      <w:r>
        <w:rPr>
          <w:rFonts w:eastAsia="Times New Roman"/>
          <w:szCs w:val="24"/>
        </w:rPr>
        <w:t>Κύριε Υπουργέ</w:t>
      </w:r>
      <w:r>
        <w:rPr>
          <w:rFonts w:eastAsia="Times New Roman"/>
          <w:szCs w:val="24"/>
        </w:rPr>
        <w:t>, κυρίες και κύριοι Βουλευτές, να ξεκινήσουμε από την τροπολογία για την οποία θέλουμε να κάνουμε μερικά σχόλια, γιατί νομίζουμε ότι χρήζει βελτίωσης. Εννοείται ότι έχουμε κάθε καλή διάθεση να βοηθήσουμε όλους τους συμπολίτες μας οι οποίοι έχουν πληγεί από</w:t>
      </w:r>
      <w:r>
        <w:rPr>
          <w:rFonts w:eastAsia="Times New Roman"/>
          <w:szCs w:val="24"/>
        </w:rPr>
        <w:t xml:space="preserve"> φυσικές καταστροφές, όμως καλό είναι, κύριε Υπουργέ, να μας πείτε τι εννοείτε όταν λέτε «φυσικές καταστροφές». Εννοούμε μόνο τους σεισμόπληκτους; Εννοούμε τις πλημμύρες;</w:t>
      </w:r>
    </w:p>
    <w:p w14:paraId="28C46A21" w14:textId="77777777" w:rsidR="001A30C8" w:rsidRDefault="00CF017E">
      <w:pPr>
        <w:spacing w:after="0"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Όλα, όλα.</w:t>
      </w:r>
    </w:p>
    <w:p w14:paraId="28C46A22" w14:textId="77777777" w:rsidR="001A30C8" w:rsidRDefault="00CF017E">
      <w:pPr>
        <w:spacing w:after="0" w:line="600" w:lineRule="auto"/>
        <w:ind w:firstLine="720"/>
        <w:jc w:val="both"/>
        <w:rPr>
          <w:rFonts w:eastAsia="Times New Roman"/>
          <w:szCs w:val="24"/>
        </w:rPr>
      </w:pPr>
      <w:r>
        <w:rPr>
          <w:rFonts w:eastAsia="Times New Roman"/>
          <w:b/>
          <w:szCs w:val="24"/>
        </w:rPr>
        <w:t>ΚΩΝΣΤΑΝΤΙΝΟΣ</w:t>
      </w:r>
      <w:r>
        <w:rPr>
          <w:rFonts w:eastAsia="Times New Roman"/>
          <w:b/>
          <w:szCs w:val="24"/>
        </w:rPr>
        <w:t xml:space="preserve"> ΑΧ.</w:t>
      </w:r>
      <w:r>
        <w:rPr>
          <w:rFonts w:eastAsia="Times New Roman"/>
          <w:b/>
          <w:szCs w:val="24"/>
        </w:rPr>
        <w:t xml:space="preserve"> ΚΑΡΑΜΑ</w:t>
      </w:r>
      <w:r>
        <w:rPr>
          <w:rFonts w:eastAsia="Times New Roman"/>
          <w:b/>
          <w:szCs w:val="24"/>
        </w:rPr>
        <w:t>ΝΛΗΣ:</w:t>
      </w:r>
      <w:r>
        <w:rPr>
          <w:rFonts w:eastAsia="Times New Roman"/>
          <w:szCs w:val="24"/>
        </w:rPr>
        <w:t xml:space="preserve"> Καλό είναι να το διαπιστώσουμε και να το διατυπώσουμε αυτό. </w:t>
      </w:r>
    </w:p>
    <w:p w14:paraId="28C46A23" w14:textId="77777777" w:rsidR="001A30C8" w:rsidRDefault="00CF017E">
      <w:pPr>
        <w:spacing w:after="0" w:line="600" w:lineRule="auto"/>
        <w:ind w:firstLine="720"/>
        <w:jc w:val="both"/>
        <w:rPr>
          <w:rFonts w:eastAsia="Times New Roman"/>
          <w:szCs w:val="24"/>
        </w:rPr>
      </w:pPr>
      <w:r>
        <w:rPr>
          <w:rFonts w:eastAsia="Times New Roman"/>
          <w:szCs w:val="24"/>
        </w:rPr>
        <w:t>Να μας πείτε τι εννοούμε όταν λέμε «στεγαστική συνδρομή». Εδώ χρειαζόμαστε μία διατύπωση. Το ίδιο και για τον χρόνο ισχύος. Λέτε ότι θα ισχύει από τη δημοσίευσή της στο Φύλλο της Εφημερίδος</w:t>
      </w:r>
      <w:r>
        <w:rPr>
          <w:rFonts w:eastAsia="Times New Roman"/>
          <w:szCs w:val="24"/>
        </w:rPr>
        <w:t xml:space="preserve"> της Κυβέρνησης, αλλά από πότε θα πάρει; Νομίζω ότι είναι αρκετά σημαντικό αυτό.</w:t>
      </w:r>
    </w:p>
    <w:p w14:paraId="28C46A24" w14:textId="77777777" w:rsidR="001A30C8" w:rsidRDefault="00CF017E">
      <w:pPr>
        <w:spacing w:after="0" w:line="600" w:lineRule="auto"/>
        <w:ind w:firstLine="720"/>
        <w:jc w:val="both"/>
        <w:rPr>
          <w:rFonts w:eastAsia="Times New Roman"/>
          <w:szCs w:val="24"/>
        </w:rPr>
      </w:pPr>
      <w:r>
        <w:rPr>
          <w:rFonts w:eastAsia="Times New Roman"/>
          <w:szCs w:val="24"/>
        </w:rPr>
        <w:lastRenderedPageBreak/>
        <w:t>Επίσης, όταν μιλάμε για πιστωτικά ιδρύματα ή άλλους τρίτους, όταν λέμε να συμψηφίζονται οι οφειλές προς το δημόσιο και τα ασφαλιστικά ταμεία, το καταλαβαίνουμε αυτό και συμφων</w:t>
      </w:r>
      <w:r>
        <w:rPr>
          <w:rFonts w:eastAsia="Times New Roman"/>
          <w:szCs w:val="24"/>
        </w:rPr>
        <w:t>ούμε, αλλά όταν λέτε «πιστωτικά ιδρύματα ή άλλους τρίτους», νομίζω ότι αυτό μπορεί να δημιουργήσει μερικά προβλήματα. Για ποιους «άλλους τρίτους» μιλάμε; Εδώ μπορεί να υπάρχουν δύο μέρη τα οποία είναι δύο ιδιώτες οι οποίοι έχουν μία διαφορά ή μία οικονομικ</w:t>
      </w:r>
      <w:r>
        <w:rPr>
          <w:rFonts w:eastAsia="Times New Roman"/>
          <w:szCs w:val="24"/>
        </w:rPr>
        <w:t>ή συναλλαγή. Αυτό νομίζω ότι πρέπει να το δούμε και θα επιφυλαχθούμε μέχρι αύριο για να σας απαντήσουμε.</w:t>
      </w:r>
    </w:p>
    <w:p w14:paraId="28C46A2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Αναφορικά με το νομοσχέδιο, η συζήτηση σε ευρωπαϊκό επίπεδο για την ανάγκη χρησιμοποίησης εναλλακτικών καυσίμων όλοι ξέρουμε ότι δεν είναι μία καινούργ</w:t>
      </w:r>
      <w:r>
        <w:rPr>
          <w:rFonts w:eastAsia="Times New Roman" w:cs="Times New Roman"/>
          <w:szCs w:val="24"/>
        </w:rPr>
        <w:t>ια συζήτηση. Είναι μία πολιτική που όλοι γνωρίζουμε ότι είχε ταχθεί στη στρατηγική για την Ευρώπη του 2020, όπως και σε μία πιο εξειδικευμένη μορφή στη «Λευκή Βίβλο» της Κομισιόν. Ήδη από το 2011 έχει γίνει μνεία για την εκπόνηση ενός χάρτη πορείας για ένα</w:t>
      </w:r>
      <w:r>
        <w:rPr>
          <w:rFonts w:eastAsia="Times New Roman" w:cs="Times New Roman"/>
          <w:szCs w:val="24"/>
        </w:rPr>
        <w:t xml:space="preserve"> ενιαίο χώρο μεταφορών στην Ευρώπη, για ένα ανταγωνιστικό και ενεργειακά αποδοτικό σύστημα μεταφορών.</w:t>
      </w:r>
    </w:p>
    <w:p w14:paraId="28C46A2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Σύμφωνα λοιπόν με την Ευρωπαϊκή Επιτροπή, το πρόβλημα εντοπίζεται τόσο στην έλλειψη υποδομών εναλλακτικών καυσίμων</w:t>
      </w:r>
      <w:r>
        <w:rPr>
          <w:rFonts w:eastAsia="Times New Roman" w:cs="Times New Roman"/>
          <w:szCs w:val="24"/>
        </w:rPr>
        <w:t xml:space="preserve"> όσο και στην έλλειψη κοινών τεχνικών προδιαγραφών και αυτό ακριβώς είναι που αποτελεί και το σημαντικότερο εμπόδιο τα τελευταία χρόνια για την εισαγωγή εναλλακτικών καυσίμων, τόσο στην αγορά όσο και στην αποδοχή τέτοιων μορφών εναλλακτικών καυσίμων από το</w:t>
      </w:r>
      <w:r>
        <w:rPr>
          <w:rFonts w:eastAsia="Times New Roman" w:cs="Times New Roman"/>
          <w:szCs w:val="24"/>
        </w:rPr>
        <w:t xml:space="preserve">υς καταναλωτές. </w:t>
      </w:r>
    </w:p>
    <w:p w14:paraId="28C46A2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Η υπό ενσωμάτωση με το παρόν νομοσχέδιο </w:t>
      </w:r>
      <w:r>
        <w:rPr>
          <w:rFonts w:eastAsia="Times New Roman" w:cs="Times New Roman"/>
          <w:szCs w:val="24"/>
        </w:rPr>
        <w:t xml:space="preserve">οδηγία </w:t>
      </w:r>
      <w:r>
        <w:rPr>
          <w:rFonts w:eastAsia="Times New Roman" w:cs="Times New Roman"/>
          <w:szCs w:val="24"/>
        </w:rPr>
        <w:t xml:space="preserve">έρχεται και δίνει όντως μία λύση σε αυτό το πρόβλημα. Διασφαλίζει δηλαδή τη δημιουργία υποδομών εναλλακτικών καυσίμων και την εφαρμογή κοινών τεχνικών προδιαγραφών σε όλη την Ευρωπαϊκή Ένωση. </w:t>
      </w:r>
    </w:p>
    <w:p w14:paraId="28C46A2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Με αυτό</w:t>
      </w:r>
      <w:r>
        <w:rPr>
          <w:rFonts w:eastAsia="Times New Roman" w:cs="Times New Roman"/>
          <w:szCs w:val="24"/>
        </w:rPr>
        <w:t>ν</w:t>
      </w:r>
      <w:r>
        <w:rPr>
          <w:rFonts w:eastAsia="Times New Roman" w:cs="Times New Roman"/>
          <w:szCs w:val="24"/>
        </w:rPr>
        <w:t xml:space="preserve"> τον τρόπο θα διευκολυνθεί το έργο των δυνάμεων της αγοράς και θα ευνοηθεί με την παρούσα πρωτοβουλία η οικονομική ανάπτυξη στην Ευρώπη. Υπό τη λογική αυτή το νομοσχέδιο εναρμονίζει την εσωτερική μας έννομη τάξη με αυτές τις επιταγές, δηλαδή τις ε</w:t>
      </w:r>
      <w:r>
        <w:rPr>
          <w:rFonts w:eastAsia="Times New Roman" w:cs="Times New Roman"/>
          <w:szCs w:val="24"/>
        </w:rPr>
        <w:t>υρωπαϊκές επιταγές.</w:t>
      </w:r>
    </w:p>
    <w:p w14:paraId="28C46A2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πρώτο κεφάλαιο οικοδομείται ένα εθνικό πλαίσιο πολιτικής για την ανάπτυξη των εναλλακτικών καυσίμων στον τομέα των μεταφορών και την υλοποίηση των σχετικών υποδομών που συμμορφώνονται με τις ευρωπαϊκές νομοθεσίες. </w:t>
      </w:r>
    </w:p>
    <w:p w14:paraId="28C46A2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κείμενο του ν</w:t>
      </w:r>
      <w:r>
        <w:rPr>
          <w:rFonts w:eastAsia="Times New Roman" w:cs="Times New Roman"/>
          <w:szCs w:val="24"/>
        </w:rPr>
        <w:t xml:space="preserve">ομοσχεδίου άλλωστε υπάρχουν προβλέψεις για τον εφοδιασμό με ηλεκτρική ενέργεια των μεταφορικών μέσων στο άρθρο 4, για τον εφοδιασμό με υδρογόνο στο άρθρο 5 και την πρόβλεψη στο άρθρο 6 για τον εφοδιασμό με φυσικό αέριο.  </w:t>
      </w:r>
    </w:p>
    <w:p w14:paraId="28C46A2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Παράλληλα, με τα άρθρα 9 έως 13, ε</w:t>
      </w:r>
      <w:r>
        <w:rPr>
          <w:rFonts w:eastAsia="Times New Roman" w:cs="Times New Roman"/>
          <w:szCs w:val="24"/>
        </w:rPr>
        <w:t xml:space="preserve">πιτυγχάνεται ο καθορισμός των ελάχιστων προδιαγραφών για τη δημιουργία υποδομών εναλλακτικών καυσίμων, περιλαμβανομένων άλλωστε και σημείων επαναφόρτισης των ηλεκτρικών οχημάτων και των σημείων ανεφοδιασμού φυσικού αερίου τόσο του </w:t>
      </w:r>
      <w:r>
        <w:rPr>
          <w:rFonts w:eastAsia="Times New Roman" w:cs="Times New Roman"/>
          <w:szCs w:val="24"/>
          <w:lang w:val="en-US"/>
        </w:rPr>
        <w:t>LNG</w:t>
      </w:r>
      <w:r>
        <w:rPr>
          <w:rFonts w:eastAsia="Times New Roman" w:cs="Times New Roman"/>
          <w:szCs w:val="24"/>
        </w:rPr>
        <w:t xml:space="preserve"> όσο και του </w:t>
      </w:r>
      <w:r>
        <w:rPr>
          <w:rFonts w:eastAsia="Times New Roman" w:cs="Times New Roman"/>
          <w:szCs w:val="24"/>
          <w:lang w:val="en-US"/>
        </w:rPr>
        <w:t>CNG</w:t>
      </w:r>
      <w:r>
        <w:rPr>
          <w:rFonts w:eastAsia="Times New Roman" w:cs="Times New Roman"/>
          <w:szCs w:val="24"/>
        </w:rPr>
        <w:t xml:space="preserve"> και υ</w:t>
      </w:r>
      <w:r>
        <w:rPr>
          <w:rFonts w:eastAsia="Times New Roman" w:cs="Times New Roman"/>
          <w:szCs w:val="24"/>
        </w:rPr>
        <w:t xml:space="preserve">δρογόνου. Τέλος, καθορίζονται οι τεχνικές προδιαγραφές για την επαναφόρτιση, τα σημεία ανεφοδιασμού και ο τρόπος πληροφόρησης των καταναλωτών. </w:t>
      </w:r>
    </w:p>
    <w:p w14:paraId="28C46A2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όμως δεν μένει απλά στην εναρμόνιση με την </w:t>
      </w:r>
      <w:r>
        <w:rPr>
          <w:rFonts w:eastAsia="Times New Roman" w:cs="Times New Roman"/>
          <w:szCs w:val="24"/>
        </w:rPr>
        <w:t xml:space="preserve">ευρωπαϊκή </w:t>
      </w:r>
      <w:r>
        <w:rPr>
          <w:rFonts w:eastAsia="Times New Roman" w:cs="Times New Roman"/>
          <w:szCs w:val="24"/>
        </w:rPr>
        <w:t>οδηγία</w:t>
      </w:r>
      <w:r>
        <w:rPr>
          <w:rFonts w:eastAsia="Times New Roman" w:cs="Times New Roman"/>
          <w:szCs w:val="24"/>
        </w:rPr>
        <w:t>. Κάνει και ένα βήμα παραπάνω και προχω</w:t>
      </w:r>
      <w:r>
        <w:rPr>
          <w:rFonts w:eastAsia="Times New Roman" w:cs="Times New Roman"/>
          <w:szCs w:val="24"/>
        </w:rPr>
        <w:t xml:space="preserve">ρά σε μία προσπάθεια απλοποίησης της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των πρατηρίων.</w:t>
      </w:r>
    </w:p>
    <w:p w14:paraId="28C46A2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Οι ρυθμίσεις αυτές καταγράφονται στο δεύτερο κεφάλαιο, στα άρθρα 14 έως 21. Κρίνονται απαραίτητες γιατί αποσκοπούν τελικά στη μείωση των διοικητικών βαρών και του διοικητικού κόστ</w:t>
      </w:r>
      <w:r>
        <w:rPr>
          <w:rFonts w:eastAsia="Times New Roman" w:cs="Times New Roman"/>
          <w:szCs w:val="24"/>
        </w:rPr>
        <w:t xml:space="preserve">ους, βοηθούν την αγορά και δημιουργούν σαφείς διαδικασίες για τη χορήγηση των αδειών. </w:t>
      </w:r>
    </w:p>
    <w:p w14:paraId="28C46A2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Τελικά, κύριοι Βουλευτές, αποτελεί θετικό στοιχείο να βλέπουμε επιτέλους την Κυβέρνηση της Αριστεράς να ενστερνίζεται τις επισημάνσεις του ΟΟΣΑ σχετικά με το περιβάλλον </w:t>
      </w:r>
      <w:r>
        <w:rPr>
          <w:rFonts w:eastAsia="Times New Roman" w:cs="Times New Roman"/>
          <w:szCs w:val="24"/>
        </w:rPr>
        <w:t>και της άδειας εμπορίας, οι οποίες έχουν καταγραφεί στην έκθεση του ΟΟΣΑ στο τέλος του έτους 2014.</w:t>
      </w:r>
    </w:p>
    <w:p w14:paraId="28C46A2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Στο τρίτο κεφάλαιο και πιο συγκεκριμένα στα άρθρα 22 ως 27, το νομοσχέδιο εισάγει μια σειρά διατάξεις με την οποία επιτυγχάνεται η </w:t>
      </w:r>
      <w:proofErr w:type="spellStart"/>
      <w:r>
        <w:rPr>
          <w:rFonts w:eastAsia="Times New Roman" w:cs="Times New Roman"/>
          <w:szCs w:val="24"/>
        </w:rPr>
        <w:t>αυστηροποίηση</w:t>
      </w:r>
      <w:proofErr w:type="spellEnd"/>
      <w:r>
        <w:rPr>
          <w:rFonts w:eastAsia="Times New Roman" w:cs="Times New Roman"/>
          <w:szCs w:val="24"/>
        </w:rPr>
        <w:t xml:space="preserve"> των προϋποθέ</w:t>
      </w:r>
      <w:r>
        <w:rPr>
          <w:rFonts w:eastAsia="Times New Roman" w:cs="Times New Roman"/>
          <w:szCs w:val="24"/>
        </w:rPr>
        <w:t xml:space="preserve">σεων ασφαλείας για τη λειτουργία </w:t>
      </w:r>
      <w:r>
        <w:rPr>
          <w:rFonts w:eastAsia="Times New Roman" w:cs="Times New Roman"/>
          <w:szCs w:val="24"/>
        </w:rPr>
        <w:lastRenderedPageBreak/>
        <w:t xml:space="preserve">των πρατηρίων. Με το άρθρο 25 προβλέπεται η διατήρηση των υφιστάμενων, καθώς και η </w:t>
      </w:r>
      <w:proofErr w:type="spellStart"/>
      <w:r>
        <w:rPr>
          <w:rFonts w:eastAsia="Times New Roman" w:cs="Times New Roman"/>
          <w:szCs w:val="24"/>
        </w:rPr>
        <w:t>αδειοδότηση</w:t>
      </w:r>
      <w:proofErr w:type="spellEnd"/>
      <w:r>
        <w:rPr>
          <w:rFonts w:eastAsia="Times New Roman" w:cs="Times New Roman"/>
          <w:szCs w:val="24"/>
        </w:rPr>
        <w:t xml:space="preserve"> νέων πρατηρίων υγρών καυσίμων που λειτουργούν σε ισόγεια κτηρίων. </w:t>
      </w:r>
    </w:p>
    <w:p w14:paraId="28C46A3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Προϋπόθεση για να λειτουργούν τέτοια πρατήρια σε ισόγεια κτηρίων αποτελεί η εγκατάσταση και λειτουργία συστήματος ατμών </w:t>
      </w:r>
      <w:r>
        <w:rPr>
          <w:rFonts w:eastAsia="Times New Roman" w:cs="Times New Roman"/>
          <w:szCs w:val="24"/>
          <w:lang w:val="en-US"/>
        </w:rPr>
        <w:t>STAGE</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μονίμου συστήματος ανίχνευσης υδρογονανθράκων, σύνταξη μελέτης και σχεδιαγράμματος από αρμόδιο μηχανικό, βάσει ευρωπαϊκών προτ</w:t>
      </w:r>
      <w:r>
        <w:rPr>
          <w:rFonts w:eastAsia="Times New Roman" w:cs="Times New Roman"/>
          <w:szCs w:val="24"/>
        </w:rPr>
        <w:t>ύπων, για αντιεκρηκτική προστασία και νέο πιστοποιητικό πυροπροστασίας το οποίο θα ανανεώνεται ανά τριάντα έξι μήνες.</w:t>
      </w:r>
    </w:p>
    <w:p w14:paraId="28C46A3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Στη συζήτηση που είχαμε με τους φορείς κατά τη χθεσινή συνεδρίαση, με ενδιαφέρον ακούσαμε τις παρατηρήσεις των Ομοσπονδιών Βενζινοπωλών κα</w:t>
      </w:r>
      <w:r>
        <w:rPr>
          <w:rFonts w:eastAsia="Times New Roman" w:cs="Times New Roman"/>
          <w:szCs w:val="24"/>
        </w:rPr>
        <w:t xml:space="preserve">ι Πρατηριούχων Υγρών Καυσίμων. </w:t>
      </w:r>
    </w:p>
    <w:p w14:paraId="28C46A3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Αντιλαμβανόμαστε εμείς, ως Αξιωματική Αντιπολίτευση, πλήρως τις ενστάσεις που διατύπωσαν αναφορικά με το υψηλό κόστος που θα κληθούν να καλύψουν, προκειμένου τα πρατήριά τους να πληρούν τις προδιαγραφές ασφαλείας, γιατί σε μ</w:t>
      </w:r>
      <w:r>
        <w:rPr>
          <w:rFonts w:eastAsia="Times New Roman" w:cs="Times New Roman"/>
          <w:szCs w:val="24"/>
        </w:rPr>
        <w:t xml:space="preserve">ια δύσκολη οικονομική περίοδο, σε μια περίοδο κρίσης για όλους </w:t>
      </w:r>
      <w:r>
        <w:rPr>
          <w:rFonts w:eastAsia="Times New Roman" w:cs="Times New Roman"/>
          <w:szCs w:val="24"/>
        </w:rPr>
        <w:lastRenderedPageBreak/>
        <w:t>τους επαγγελματίες, αυτό σημαίνει μια σημαντική επιβάρυνση και μάλιστα σε ένα σύντομο χρονικό διάστημα, αυτό του ενός έτους. Καταλαβαίνουμε ότι αυτό δημιουργεί προβλήματα, ακόμα και αν αφορά σε</w:t>
      </w:r>
      <w:r>
        <w:rPr>
          <w:rFonts w:eastAsia="Times New Roman" w:cs="Times New Roman"/>
          <w:szCs w:val="24"/>
        </w:rPr>
        <w:t xml:space="preserve"> ζητήματα ασφαλείας. </w:t>
      </w:r>
    </w:p>
    <w:p w14:paraId="28C46A33" w14:textId="77777777" w:rsidR="001A30C8" w:rsidRDefault="00CF017E">
      <w:pPr>
        <w:spacing w:after="0" w:line="600" w:lineRule="auto"/>
        <w:ind w:firstLine="720"/>
        <w:jc w:val="both"/>
        <w:rPr>
          <w:rFonts w:eastAsia="Times New Roman"/>
          <w:szCs w:val="24"/>
        </w:rPr>
      </w:pPr>
      <w:r>
        <w:rPr>
          <w:rFonts w:eastAsia="Times New Roman"/>
          <w:szCs w:val="24"/>
        </w:rPr>
        <w:t xml:space="preserve">Ενδεχομένως, λοιπόν, η Κυβέρνηση και το αρμόδιο Υπουργείο θα μπορούσαν να εξετάσουν κάποιες εναλλακτικές πιθανότητες ένταξης των πρατηριούχων σε προγράμματα ευρωπαϊκής χρηματοδότησης. </w:t>
      </w:r>
    </w:p>
    <w:p w14:paraId="28C46A34" w14:textId="77777777" w:rsidR="001A30C8" w:rsidRDefault="00CF017E">
      <w:pPr>
        <w:spacing w:after="0" w:line="600" w:lineRule="auto"/>
        <w:ind w:firstLine="720"/>
        <w:jc w:val="both"/>
        <w:rPr>
          <w:rFonts w:eastAsia="Times New Roman"/>
          <w:szCs w:val="24"/>
        </w:rPr>
      </w:pPr>
      <w:r>
        <w:rPr>
          <w:rFonts w:eastAsia="Times New Roman"/>
          <w:szCs w:val="24"/>
        </w:rPr>
        <w:t>Στο νομοσχέδιο, όμως, έχουν εισαχθεί και άλλες δύ</w:t>
      </w:r>
      <w:r>
        <w:rPr>
          <w:rFonts w:eastAsia="Times New Roman"/>
          <w:szCs w:val="24"/>
        </w:rPr>
        <w:t xml:space="preserve">ο διατάξεις: </w:t>
      </w:r>
    </w:p>
    <w:p w14:paraId="28C46A35" w14:textId="77777777" w:rsidR="001A30C8" w:rsidRDefault="00CF017E">
      <w:pPr>
        <w:spacing w:after="0" w:line="600" w:lineRule="auto"/>
        <w:ind w:firstLine="720"/>
        <w:jc w:val="both"/>
        <w:rPr>
          <w:rFonts w:eastAsia="Times New Roman"/>
          <w:szCs w:val="24"/>
        </w:rPr>
      </w:pPr>
      <w:r>
        <w:rPr>
          <w:rFonts w:eastAsia="Times New Roman"/>
          <w:szCs w:val="24"/>
        </w:rPr>
        <w:t xml:space="preserve">Το άρθρο 28 απαγορεύει την κυκλοφορία των οχημάτων άνω των τρεισήμισι τόνων στο λεγόμενο «παράπλευρο οδικό δίκτυο». Και γι’ αυτό το άρθρο υπήρξαν αντιδράσεις από τους αρμόδιους φορείς, αντιδράσεις που άπτονται κυρίως του κινδύνου αύξησης του </w:t>
      </w:r>
      <w:r>
        <w:rPr>
          <w:rFonts w:eastAsia="Times New Roman"/>
          <w:szCs w:val="24"/>
        </w:rPr>
        <w:t xml:space="preserve">κόστους μεταφοράς. Έπειτα από πρόταση και της Αξιωματικής Αντιπολίτευσης, ο κύριος Υπουργός δεσμεύτηκε ότι την ερχόμενη εβδομάδα θα συναντηθεί με τα σωματεία των επαγγελματιών και με τους </w:t>
      </w:r>
      <w:proofErr w:type="spellStart"/>
      <w:r>
        <w:rPr>
          <w:rFonts w:eastAsia="Times New Roman"/>
          <w:szCs w:val="24"/>
        </w:rPr>
        <w:t>παραχωρησιούχους</w:t>
      </w:r>
      <w:proofErr w:type="spellEnd"/>
      <w:r>
        <w:rPr>
          <w:rFonts w:eastAsia="Times New Roman"/>
          <w:szCs w:val="24"/>
        </w:rPr>
        <w:t xml:space="preserve">, αλλά και θα προτείνει τη </w:t>
      </w:r>
      <w:r>
        <w:rPr>
          <w:rFonts w:eastAsia="Times New Roman"/>
          <w:szCs w:val="24"/>
        </w:rPr>
        <w:lastRenderedPageBreak/>
        <w:t>δημιουργία εκπτωτικών προ</w:t>
      </w:r>
      <w:r>
        <w:rPr>
          <w:rFonts w:eastAsia="Times New Roman"/>
          <w:szCs w:val="24"/>
        </w:rPr>
        <w:t xml:space="preserve">γραμμάτων για τους οδηγούς αυτούς, έτσι ώστε να μην έχουμε αύξηση του κόστους μεταφοράς. </w:t>
      </w:r>
    </w:p>
    <w:p w14:paraId="28C46A36" w14:textId="77777777" w:rsidR="001A30C8" w:rsidRDefault="00CF017E">
      <w:pPr>
        <w:spacing w:after="0" w:line="600" w:lineRule="auto"/>
        <w:ind w:firstLine="720"/>
        <w:jc w:val="both"/>
        <w:rPr>
          <w:rFonts w:eastAsia="Times New Roman"/>
          <w:szCs w:val="24"/>
        </w:rPr>
      </w:pPr>
      <w:r>
        <w:rPr>
          <w:rFonts w:eastAsia="Times New Roman"/>
          <w:szCs w:val="24"/>
        </w:rPr>
        <w:t>Θα παρακολουθήσουμε, λοιπόν, με ενδιαφέρον τις εξελίξεις, που ελπίζουμε να μην μείνουν μόνον στο επίπεδο των πολιτικών δεσμεύσεων αλλά να μετεξελιχθούν και σε πράξεις</w:t>
      </w:r>
      <w:r>
        <w:rPr>
          <w:rFonts w:eastAsia="Times New Roman"/>
          <w:szCs w:val="24"/>
        </w:rPr>
        <w:t>.</w:t>
      </w:r>
    </w:p>
    <w:p w14:paraId="28C46A37" w14:textId="77777777" w:rsidR="001A30C8" w:rsidRDefault="00CF017E">
      <w:pPr>
        <w:spacing w:after="0" w:line="600" w:lineRule="auto"/>
        <w:ind w:firstLine="720"/>
        <w:jc w:val="both"/>
        <w:rPr>
          <w:rFonts w:eastAsia="Times New Roman"/>
          <w:szCs w:val="24"/>
        </w:rPr>
      </w:pPr>
      <w:r>
        <w:rPr>
          <w:rFonts w:eastAsia="Times New Roman"/>
          <w:szCs w:val="24"/>
        </w:rPr>
        <w:t xml:space="preserve">Και περνάμε στο άρθρο 29, τη διάταξη που ρυθμίζει, δηλαδή, το επάγγελμα του μηχανικού. </w:t>
      </w:r>
    </w:p>
    <w:p w14:paraId="28C46A38" w14:textId="77777777" w:rsidR="001A30C8" w:rsidRDefault="00CF017E">
      <w:pPr>
        <w:spacing w:after="0" w:line="600" w:lineRule="auto"/>
        <w:ind w:firstLine="720"/>
        <w:jc w:val="both"/>
        <w:rPr>
          <w:rFonts w:eastAsia="Times New Roman"/>
          <w:szCs w:val="24"/>
        </w:rPr>
      </w:pPr>
      <w:r>
        <w:rPr>
          <w:rFonts w:eastAsia="Times New Roman"/>
          <w:szCs w:val="24"/>
        </w:rPr>
        <w:t>Θυμίζω ότι τα επαγγελματικά δικαιώματα των μηχανικών καθορίζονται, όπως όλοι γνωρίζουμε, με τον ν.4663/1930. Έκτοτε έχουν γίνει πολλές αλλαγές στην επιστήμη του επαγγ</w:t>
      </w:r>
      <w:r>
        <w:rPr>
          <w:rFonts w:eastAsia="Times New Roman"/>
          <w:szCs w:val="24"/>
        </w:rPr>
        <w:t xml:space="preserve">έλματος του μηχανικού και αρκετές φορές αρκετές κυβερνήσεις έκαναν προσπάθεια επανακαθορισμού των επαγγελματικών δικαιωμάτων του μηχανικού. Άλλωστε με τον </w:t>
      </w:r>
      <w:r>
        <w:rPr>
          <w:rFonts w:eastAsia="Times New Roman"/>
          <w:szCs w:val="24"/>
        </w:rPr>
        <w:t>ν.</w:t>
      </w:r>
      <w:r>
        <w:rPr>
          <w:rFonts w:eastAsia="Times New Roman"/>
          <w:szCs w:val="24"/>
        </w:rPr>
        <w:t xml:space="preserve">4254/2014 και συγκεκριμένα με την </w:t>
      </w:r>
      <w:proofErr w:type="spellStart"/>
      <w:r>
        <w:rPr>
          <w:rFonts w:eastAsia="Times New Roman"/>
          <w:szCs w:val="24"/>
        </w:rPr>
        <w:t>υποπαράγραφο</w:t>
      </w:r>
      <w:proofErr w:type="spellEnd"/>
      <w:r>
        <w:rPr>
          <w:rFonts w:eastAsia="Times New Roman"/>
          <w:szCs w:val="24"/>
        </w:rPr>
        <w:t xml:space="preserve"> 1γ η προηγούμενη </w:t>
      </w:r>
      <w:r>
        <w:rPr>
          <w:rFonts w:eastAsia="Times New Roman"/>
          <w:szCs w:val="24"/>
        </w:rPr>
        <w:t xml:space="preserve">κυβέρνηση </w:t>
      </w:r>
      <w:r>
        <w:rPr>
          <w:rFonts w:eastAsia="Times New Roman"/>
          <w:szCs w:val="24"/>
        </w:rPr>
        <w:t>έκανε προσπάθειες να φέρε</w:t>
      </w:r>
      <w:r>
        <w:rPr>
          <w:rFonts w:eastAsia="Times New Roman"/>
          <w:szCs w:val="24"/>
        </w:rPr>
        <w:t xml:space="preserve">ι αναγκαίες ρυθμίσεις για το επάγγελμα τόσο του πολιτικού μηχανικού όσο του αρχιτέκτονα και του τοπογράφου. </w:t>
      </w:r>
    </w:p>
    <w:p w14:paraId="28C46A39" w14:textId="77777777" w:rsidR="001A30C8" w:rsidRDefault="00CF017E">
      <w:pPr>
        <w:spacing w:after="0" w:line="600" w:lineRule="auto"/>
        <w:ind w:firstLine="720"/>
        <w:jc w:val="both"/>
        <w:rPr>
          <w:rFonts w:eastAsia="Times New Roman"/>
          <w:szCs w:val="24"/>
        </w:rPr>
      </w:pPr>
      <w:r>
        <w:rPr>
          <w:rFonts w:eastAsia="Times New Roman"/>
          <w:szCs w:val="24"/>
        </w:rPr>
        <w:lastRenderedPageBreak/>
        <w:t>Με την αλλαγή που φέρνει το παρόν νομοσχέδιο στο άρθρο 29 η Κυβέρνηση στην ουσία καθορίζει από ποιους επιτρέπεται να ασκείται το επάγγελμα του μηχα</w:t>
      </w:r>
      <w:r>
        <w:rPr>
          <w:rFonts w:eastAsia="Times New Roman"/>
          <w:szCs w:val="24"/>
        </w:rPr>
        <w:t xml:space="preserve">νικού. Παράλληλα αυτό που κάνει είναι να συγκροτήσει </w:t>
      </w:r>
      <w:proofErr w:type="spellStart"/>
      <w:r>
        <w:rPr>
          <w:rFonts w:eastAsia="Times New Roman"/>
          <w:szCs w:val="24"/>
        </w:rPr>
        <w:t>εννιαμελή</w:t>
      </w:r>
      <w:proofErr w:type="spellEnd"/>
      <w:r>
        <w:rPr>
          <w:rFonts w:eastAsia="Times New Roman"/>
          <w:szCs w:val="24"/>
        </w:rPr>
        <w:t xml:space="preserve"> επιτροπή εκπόνησης σχεδίου πρότασης για σχέδιο προεδρικού διατάγματος, που θα ρυθμίζει συνολικά το επάγγελμα του μηχανικού και για τις δεκατρείς ειδικότητες.</w:t>
      </w:r>
    </w:p>
    <w:p w14:paraId="28C46A3A" w14:textId="77777777" w:rsidR="001A30C8" w:rsidRDefault="00CF017E">
      <w:pPr>
        <w:spacing w:after="0" w:line="600" w:lineRule="auto"/>
        <w:ind w:firstLine="720"/>
        <w:jc w:val="both"/>
        <w:rPr>
          <w:rFonts w:eastAsia="Times New Roman"/>
          <w:szCs w:val="24"/>
        </w:rPr>
      </w:pPr>
      <w:r>
        <w:rPr>
          <w:rFonts w:eastAsia="Times New Roman"/>
          <w:szCs w:val="24"/>
        </w:rPr>
        <w:t xml:space="preserve">Σύμφωνα με την παράγραφο 6 η </w:t>
      </w:r>
      <w:r>
        <w:rPr>
          <w:rFonts w:eastAsia="Times New Roman"/>
          <w:szCs w:val="24"/>
        </w:rPr>
        <w:t>επιτρο</w:t>
      </w:r>
      <w:r>
        <w:rPr>
          <w:rFonts w:eastAsia="Times New Roman"/>
          <w:szCs w:val="24"/>
        </w:rPr>
        <w:t xml:space="preserve">πή </w:t>
      </w:r>
      <w:r>
        <w:rPr>
          <w:rFonts w:eastAsia="Times New Roman"/>
          <w:szCs w:val="24"/>
        </w:rPr>
        <w:t xml:space="preserve">αυτή θα πρέπει να υποβάλει την έκθεσή της στους επόμενους έξι μήνες. Χθες στην </w:t>
      </w:r>
      <w:r>
        <w:rPr>
          <w:rFonts w:eastAsia="Times New Roman"/>
          <w:szCs w:val="24"/>
        </w:rPr>
        <w:t xml:space="preserve">επιτροπή </w:t>
      </w:r>
      <w:r>
        <w:rPr>
          <w:rFonts w:eastAsia="Times New Roman"/>
          <w:szCs w:val="24"/>
        </w:rPr>
        <w:t xml:space="preserve">ο κύριος Υπουργός ανέφερε ότι θα μειώσει τον χρόνο αυτόν σε πέντε μήνες. Αναμέναμε να δούμε –και είδαμε σήμερα- τη σχετική κατάθεση της νομοτεχνικής βελτίωσης. </w:t>
      </w:r>
    </w:p>
    <w:p w14:paraId="28C46A3B" w14:textId="77777777" w:rsidR="001A30C8" w:rsidRDefault="00CF017E">
      <w:pPr>
        <w:spacing w:after="0" w:line="600" w:lineRule="auto"/>
        <w:ind w:firstLine="720"/>
        <w:jc w:val="both"/>
        <w:rPr>
          <w:rFonts w:eastAsia="Times New Roman"/>
          <w:szCs w:val="24"/>
        </w:rPr>
      </w:pPr>
      <w:r>
        <w:rPr>
          <w:rFonts w:eastAsia="Times New Roman"/>
          <w:szCs w:val="24"/>
        </w:rPr>
        <w:t>Με τ</w:t>
      </w:r>
      <w:r>
        <w:rPr>
          <w:rFonts w:eastAsia="Times New Roman"/>
          <w:szCs w:val="24"/>
        </w:rPr>
        <w:t xml:space="preserve">ο δεδομένο, λοιπόν, της συγκρότησης αυτής της </w:t>
      </w:r>
      <w:r>
        <w:rPr>
          <w:rFonts w:eastAsia="Times New Roman"/>
          <w:szCs w:val="24"/>
        </w:rPr>
        <w:t>επιτροπής</w:t>
      </w:r>
      <w:r>
        <w:rPr>
          <w:rFonts w:eastAsia="Times New Roman"/>
          <w:szCs w:val="24"/>
        </w:rPr>
        <w:t xml:space="preserve">, καλό θα ήταν να διευκρινίσει η Κυβέρνηση ποιες είναι οι κατευθύνσεις στις οποίες θα κινηθεί αυτή η </w:t>
      </w:r>
      <w:r>
        <w:rPr>
          <w:rFonts w:eastAsia="Times New Roman"/>
          <w:szCs w:val="24"/>
        </w:rPr>
        <w:t>επιτροπή</w:t>
      </w:r>
      <w:r>
        <w:rPr>
          <w:rFonts w:eastAsia="Times New Roman"/>
          <w:szCs w:val="24"/>
        </w:rPr>
        <w:t>. Από την πλευρά μας ζητάμε κριτήρια σύγχρονα, κοινωνικά και επιστημονικά.</w:t>
      </w:r>
    </w:p>
    <w:p w14:paraId="28C46A3C" w14:textId="77777777" w:rsidR="001A30C8" w:rsidRDefault="00CF017E">
      <w:pPr>
        <w:spacing w:after="0" w:line="600" w:lineRule="auto"/>
        <w:ind w:firstLine="720"/>
        <w:jc w:val="both"/>
        <w:rPr>
          <w:rFonts w:eastAsia="Times New Roman"/>
          <w:szCs w:val="24"/>
        </w:rPr>
      </w:pPr>
      <w:r>
        <w:rPr>
          <w:rFonts w:eastAsia="Times New Roman"/>
          <w:szCs w:val="24"/>
        </w:rPr>
        <w:t xml:space="preserve"> Όλοι γνωρίζουμε ότι ο κλάδος των μηχανικών σήμερα έχει υποστεί λόγω της κρίσης ένα τεράστιο πλήγμα με εκατοντάδες μηχανικούς να διαγράφονται από το ΤΕΕ και να μεταναστεύουν στο εξωτερικό.</w:t>
      </w:r>
    </w:p>
    <w:p w14:paraId="28C46A3D" w14:textId="77777777" w:rsidR="001A30C8" w:rsidRDefault="00CF017E">
      <w:pPr>
        <w:spacing w:after="0" w:line="600" w:lineRule="auto"/>
        <w:ind w:firstLine="720"/>
        <w:jc w:val="both"/>
        <w:rPr>
          <w:rFonts w:eastAsia="Times New Roman"/>
          <w:szCs w:val="24"/>
        </w:rPr>
      </w:pPr>
      <w:r>
        <w:rPr>
          <w:rFonts w:eastAsia="Times New Roman"/>
          <w:szCs w:val="24"/>
        </w:rPr>
        <w:lastRenderedPageBreak/>
        <w:t>Σημειώνουμε, λοιπόν, ότι το ΤΕΕ αποτελεί έναν κρίσιμο παράγοντα για</w:t>
      </w:r>
      <w:r>
        <w:rPr>
          <w:rFonts w:eastAsia="Times New Roman"/>
          <w:szCs w:val="24"/>
        </w:rPr>
        <w:t xml:space="preserve"> τη χαρτογράφηση και την αναγκαιότητα του επαγγέλματος του μηχανικού και των επαγγελματικών δικαιωμάτων των ειδικοτήτων των μηχανικών. </w:t>
      </w:r>
    </w:p>
    <w:p w14:paraId="28C46A3E" w14:textId="77777777" w:rsidR="001A30C8" w:rsidRDefault="00CF017E">
      <w:pPr>
        <w:spacing w:after="0" w:line="600" w:lineRule="auto"/>
        <w:ind w:firstLine="720"/>
        <w:jc w:val="both"/>
        <w:rPr>
          <w:rFonts w:eastAsia="Times New Roman"/>
          <w:szCs w:val="24"/>
        </w:rPr>
      </w:pPr>
      <w:r>
        <w:rPr>
          <w:rFonts w:eastAsia="Times New Roman"/>
          <w:szCs w:val="24"/>
        </w:rPr>
        <w:t xml:space="preserve">Τέλος, σε ό,τι αφορά το εν λόγω άρθρο, νομίζω ότι θα πρέπει να αναφερθούμε και σε κάτι παραπάνω. </w:t>
      </w:r>
    </w:p>
    <w:p w14:paraId="28C46A3F" w14:textId="77777777" w:rsidR="001A30C8" w:rsidRDefault="00CF017E">
      <w:pPr>
        <w:spacing w:after="0" w:line="600" w:lineRule="auto"/>
        <w:ind w:firstLine="720"/>
        <w:jc w:val="both"/>
        <w:rPr>
          <w:rFonts w:eastAsia="Times New Roman"/>
          <w:szCs w:val="24"/>
        </w:rPr>
      </w:pPr>
      <w:r>
        <w:rPr>
          <w:rFonts w:eastAsia="Times New Roman"/>
          <w:szCs w:val="24"/>
        </w:rPr>
        <w:t>Κατά τη χθεσινή συνεδρ</w:t>
      </w:r>
      <w:r>
        <w:rPr>
          <w:rFonts w:eastAsia="Times New Roman"/>
          <w:szCs w:val="24"/>
        </w:rPr>
        <w:t xml:space="preserve">ίαση της </w:t>
      </w:r>
      <w:r>
        <w:rPr>
          <w:rFonts w:eastAsia="Times New Roman"/>
          <w:szCs w:val="24"/>
        </w:rPr>
        <w:t xml:space="preserve">επιτροπής </w:t>
      </w:r>
      <w:r>
        <w:rPr>
          <w:rFonts w:eastAsia="Times New Roman"/>
          <w:szCs w:val="24"/>
        </w:rPr>
        <w:t>νομίζω ότι ξεκίνησε μια εποικοδομητική συζήτηση αναφορικά με την εξίσωση των επαγγελματικών δικαιωμάτων του μηχανικού του πανεπιστημιακού τομέα με τους μηχανικούς είτε του τεχνολογικού τομέα είτε με τους μηχανικούς που έχουν σπουδάσει, ό</w:t>
      </w:r>
      <w:r>
        <w:rPr>
          <w:rFonts w:eastAsia="Times New Roman"/>
          <w:szCs w:val="24"/>
        </w:rPr>
        <w:t xml:space="preserve">πως είχε πει ο κύριος Υπουργός, σε πανεπιστημιακά ιδρύματα στο εξωτερικό. Καλό είναι η Κυβέρνηση να μας πει τις σκέψεις της επί του εν λόγω θέματος ανεξάρτητα από το πού θα κινηθεί η </w:t>
      </w:r>
      <w:r>
        <w:rPr>
          <w:rFonts w:eastAsia="Times New Roman"/>
          <w:szCs w:val="24"/>
        </w:rPr>
        <w:t>επιτροπή</w:t>
      </w:r>
      <w:r>
        <w:rPr>
          <w:rFonts w:eastAsia="Times New Roman"/>
          <w:szCs w:val="24"/>
        </w:rPr>
        <w:t>. Θεωρούμε σωστό και λογικό να γνωρίζουμε όλοι τη θέση της Κυβέρν</w:t>
      </w:r>
      <w:r>
        <w:rPr>
          <w:rFonts w:eastAsia="Times New Roman"/>
          <w:szCs w:val="24"/>
        </w:rPr>
        <w:t>ησης όχι με γενικόλογο τρόπο, αλλά συγκεκριμένα επί του θέματος της εξίσωσης των επαγγελματικών δικαιωμάτων και είμαστε και εμείς έτοιμοι να κάνουμε τις προτάσεις μας.</w:t>
      </w:r>
    </w:p>
    <w:p w14:paraId="28C46A40" w14:textId="77777777" w:rsidR="001A30C8" w:rsidRDefault="00CF017E">
      <w:pPr>
        <w:spacing w:after="0" w:line="600" w:lineRule="auto"/>
        <w:ind w:firstLine="720"/>
        <w:jc w:val="both"/>
        <w:rPr>
          <w:rFonts w:eastAsia="Times New Roman"/>
          <w:szCs w:val="24"/>
        </w:rPr>
      </w:pPr>
      <w:r>
        <w:rPr>
          <w:rFonts w:eastAsia="Times New Roman"/>
          <w:szCs w:val="24"/>
        </w:rPr>
        <w:lastRenderedPageBreak/>
        <w:t>Κύριε Πρόεδρε, το παρόν νομοσχέδιο κινείται προς τη σωστή κατεύθυνση γιατί απλά θεσπίζει</w:t>
      </w:r>
      <w:r>
        <w:rPr>
          <w:rFonts w:eastAsia="Times New Roman"/>
          <w:szCs w:val="24"/>
        </w:rPr>
        <w:t xml:space="preserve"> το αυτονόητο. Εναρμονίζει την εσωτερική έννομη τάξη με μία ευρωπαϊκή οδηγία. Θεσπίζει διατάξεις, που αποτελούν μέρος συστάσεων του ΟΟΣΑ, ενός οργανισμού που βρέθηκε στο στόχαστρο του ΣΥΡΙΖΑ όταν ήταν </w:t>
      </w:r>
      <w:r>
        <w:rPr>
          <w:rFonts w:eastAsia="Times New Roman"/>
          <w:szCs w:val="24"/>
        </w:rPr>
        <w:t xml:space="preserve">αντιπολίτευση </w:t>
      </w:r>
      <w:r>
        <w:rPr>
          <w:rFonts w:eastAsia="Times New Roman"/>
          <w:szCs w:val="24"/>
        </w:rPr>
        <w:t xml:space="preserve">και οι συστάσεις του οποίου </w:t>
      </w:r>
      <w:proofErr w:type="spellStart"/>
      <w:r>
        <w:rPr>
          <w:rFonts w:eastAsia="Times New Roman"/>
          <w:szCs w:val="24"/>
        </w:rPr>
        <w:t>πολεμήθηκαν</w:t>
      </w:r>
      <w:proofErr w:type="spellEnd"/>
      <w:r>
        <w:rPr>
          <w:rFonts w:eastAsia="Times New Roman"/>
          <w:szCs w:val="24"/>
        </w:rPr>
        <w:t xml:space="preserve">, </w:t>
      </w:r>
      <w:r>
        <w:rPr>
          <w:rFonts w:eastAsia="Times New Roman"/>
          <w:szCs w:val="24"/>
        </w:rPr>
        <w:t>ενώ τώρα φαίνεται ότι τρέχετε ασθμαίνοντας να υλοποιήσετε αυτές τις προτάσεις.</w:t>
      </w:r>
    </w:p>
    <w:p w14:paraId="28C46A4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Και το παρόν νομοσχέδιο εισάγει προδιαγραφές ασφαλείας που ισχύουν άλλωστε και στην πλειονότητα των χωρών της Ευρωπαϊκής Ένωσης.</w:t>
      </w:r>
    </w:p>
    <w:p w14:paraId="28C46A4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Παράλληλα, η αλήθεια είναι ότι ορισμένες διατάξε</w:t>
      </w:r>
      <w:r>
        <w:rPr>
          <w:rFonts w:eastAsia="Times New Roman" w:cs="Times New Roman"/>
          <w:szCs w:val="24"/>
        </w:rPr>
        <w:t xml:space="preserve">ις συγκέντρωσαν και αρκετές αντιδράσεις. Ο κύριος Υπουργός στη συζήτηση στην </w:t>
      </w:r>
      <w:r>
        <w:rPr>
          <w:rFonts w:eastAsia="Times New Roman" w:cs="Times New Roman"/>
          <w:szCs w:val="24"/>
        </w:rPr>
        <w:t xml:space="preserve">επιτροπή </w:t>
      </w:r>
      <w:r>
        <w:rPr>
          <w:rFonts w:eastAsia="Times New Roman" w:cs="Times New Roman"/>
          <w:szCs w:val="24"/>
        </w:rPr>
        <w:t>έδειξε να αντιλαμβάνεται αυτές τις ενστάσεις και δεσμεύτηκε ότι θα προβεί σε βελτιώσεις. Αυτό που απομένει είναι να δούμε αν η Κυβέρνηση θα μείνει για άλλη μια φορά, όπως</w:t>
      </w:r>
      <w:r>
        <w:rPr>
          <w:rFonts w:eastAsia="Times New Roman" w:cs="Times New Roman"/>
          <w:szCs w:val="24"/>
        </w:rPr>
        <w:t xml:space="preserve"> μας έχει συνηθίσει, στα λόγια ή θα κάνει πράξη και θα εφαρμόσει τις δεσμεύσεις της. </w:t>
      </w:r>
    </w:p>
    <w:p w14:paraId="28C46A4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αυτό που γίνεται σε όλους μας αντιληπτό είναι ότι η Κυβέρνηση κινείται με καθυστέρηση. Αυτό το βλέπουμε και από το παρόν νομοσχέδιο, διότι αποτελεί μία</w:t>
      </w:r>
      <w:r>
        <w:rPr>
          <w:rFonts w:eastAsia="Times New Roman" w:cs="Times New Roman"/>
          <w:szCs w:val="24"/>
        </w:rPr>
        <w:t xml:space="preserve"> </w:t>
      </w:r>
      <w:r>
        <w:rPr>
          <w:rFonts w:eastAsia="Times New Roman" w:cs="Times New Roman"/>
          <w:szCs w:val="24"/>
        </w:rPr>
        <w:t xml:space="preserve">οδηγία </w:t>
      </w:r>
      <w:r>
        <w:rPr>
          <w:rFonts w:eastAsia="Times New Roman" w:cs="Times New Roman"/>
          <w:szCs w:val="24"/>
        </w:rPr>
        <w:t xml:space="preserve">η οποία στις 15 Νοεμβρίου ήταν η καταληκτική ημερομηνία που η Κυβέρνηση παρουσίασε το νομοσχέδιο στην </w:t>
      </w:r>
      <w:r>
        <w:rPr>
          <w:rFonts w:eastAsia="Times New Roman" w:cs="Times New Roman"/>
          <w:szCs w:val="24"/>
        </w:rPr>
        <w:t>επιτροπή</w:t>
      </w:r>
      <w:r>
        <w:rPr>
          <w:rFonts w:eastAsia="Times New Roman" w:cs="Times New Roman"/>
          <w:szCs w:val="24"/>
        </w:rPr>
        <w:t>, αλλά το βλέπουμε και σε ένα άλλο επίκαιρο θέμα των ημερών που άπτεται των αρμοδιοτήτων του Υπουργού και αυτό έχει να κάνει με τις στάσει</w:t>
      </w:r>
      <w:r>
        <w:rPr>
          <w:rFonts w:eastAsia="Times New Roman" w:cs="Times New Roman"/>
          <w:szCs w:val="24"/>
        </w:rPr>
        <w:t>ς εργασίας των εργαζομένων στα μέσα σταθερής τροχιάς.</w:t>
      </w:r>
    </w:p>
    <w:p w14:paraId="28C46A4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Η Κυβέρνηση όφειλε, για παράδειγμα, εδώ και δύο χρόνια να έχει ολοκληρώσει το σχέδιο αναδιοργάνωσης του ΟΑΣΑ. Ένα σχέδιο το οποίο είχε ξεκινήσει να υλοποιείται από την προηγούμενη </w:t>
      </w:r>
      <w:r>
        <w:rPr>
          <w:rFonts w:eastAsia="Times New Roman" w:cs="Times New Roman"/>
          <w:szCs w:val="24"/>
        </w:rPr>
        <w:t xml:space="preserve">κυβέρνηση </w:t>
      </w:r>
      <w:r>
        <w:rPr>
          <w:rFonts w:eastAsia="Times New Roman" w:cs="Times New Roman"/>
          <w:szCs w:val="24"/>
        </w:rPr>
        <w:t xml:space="preserve">και από την </w:t>
      </w:r>
      <w:r>
        <w:rPr>
          <w:rFonts w:eastAsia="Times New Roman" w:cs="Times New Roman"/>
          <w:szCs w:val="24"/>
        </w:rPr>
        <w:t>προηγούμενη διοίκηση του οργανισμού. Αντ’ αυτού, δυστυχώς, είδαμε την Κυβέρνηση επί δύο χρόνια να επιλέγει την απραξία και έχουμε οδηγηθεί σε μια θλιβερή κατάσταση.</w:t>
      </w:r>
    </w:p>
    <w:p w14:paraId="28C46A4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Ο ελληνικός λαός, όμως, δεν έχει την πολυτέλεια να χάσει και άλλο χρόνο. Όχι, λοιπόν, και ά</w:t>
      </w:r>
      <w:r>
        <w:rPr>
          <w:rFonts w:eastAsia="Times New Roman" w:cs="Times New Roman"/>
          <w:szCs w:val="24"/>
        </w:rPr>
        <w:t>λλος χαμένος χρόνος. Έχουμε χάσει ήδη δύο χρόνια από τα πισωγυρίσματά σας.</w:t>
      </w:r>
    </w:p>
    <w:p w14:paraId="28C46A4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η Νέα Δημοκρατία θα ψηφίσει επί της αρχής το νομοσχέδιο και θα καταθέσει τη θέση της επί των άρθρων στην αυριανή ψηφοφορία.</w:t>
      </w:r>
    </w:p>
    <w:p w14:paraId="28C46A4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8C46A48" w14:textId="77777777" w:rsidR="001A30C8" w:rsidRDefault="00CF017E">
      <w:pPr>
        <w:spacing w:after="0" w:line="600" w:lineRule="auto"/>
        <w:ind w:firstLine="720"/>
        <w:jc w:val="center"/>
        <w:rPr>
          <w:rFonts w:eastAsia="Times New Roman"/>
          <w:bCs/>
        </w:rPr>
      </w:pPr>
      <w:r>
        <w:rPr>
          <w:rFonts w:eastAsia="Times New Roman"/>
          <w:bCs/>
        </w:rPr>
        <w:t>(Χειροκροτήματα από τη</w:t>
      </w:r>
      <w:r>
        <w:rPr>
          <w:rFonts w:eastAsia="Times New Roman"/>
          <w:bCs/>
        </w:rPr>
        <w:t>ν πτέρυγα της Νέας Δημοκρατίας)</w:t>
      </w:r>
    </w:p>
    <w:p w14:paraId="28C46A49" w14:textId="77777777" w:rsidR="001A30C8" w:rsidRDefault="00CF017E">
      <w:pPr>
        <w:spacing w:after="0" w:line="600" w:lineRule="auto"/>
        <w:ind w:firstLine="720"/>
        <w:jc w:val="both"/>
        <w:rPr>
          <w:rFonts w:eastAsia="Times New Roman"/>
          <w:bCs/>
        </w:rPr>
      </w:pPr>
      <w:r>
        <w:rPr>
          <w:rFonts w:eastAsia="Times New Roman" w:cs="Times New Roman"/>
          <w:szCs w:val="24"/>
        </w:rPr>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Ευχαριστούμε τον κ. Καραμανλή.</w:t>
      </w:r>
    </w:p>
    <w:p w14:paraId="28C46A4A" w14:textId="77777777" w:rsidR="001A30C8" w:rsidRDefault="00CF017E">
      <w:pPr>
        <w:spacing w:after="0" w:line="600" w:lineRule="auto"/>
        <w:ind w:firstLine="720"/>
        <w:jc w:val="both"/>
        <w:rPr>
          <w:rFonts w:eastAsia="Times New Roman"/>
          <w:bCs/>
        </w:rPr>
      </w:pPr>
      <w:r>
        <w:rPr>
          <w:rFonts w:eastAsia="Times New Roman"/>
          <w:bCs/>
        </w:rPr>
        <w:t xml:space="preserve">Και συνεχίζουμε, δίνοντας τον λόγο στον κ. </w:t>
      </w:r>
      <w:proofErr w:type="spellStart"/>
      <w:r>
        <w:rPr>
          <w:rFonts w:eastAsia="Times New Roman"/>
          <w:bCs/>
        </w:rPr>
        <w:t>Σαχινίδη</w:t>
      </w:r>
      <w:proofErr w:type="spellEnd"/>
      <w:r>
        <w:rPr>
          <w:rFonts w:eastAsia="Times New Roman"/>
          <w:bCs/>
        </w:rPr>
        <w:t>, ειδικό αγορητή της Χρυσής Αυγής.</w:t>
      </w:r>
    </w:p>
    <w:p w14:paraId="28C46A4B" w14:textId="77777777" w:rsidR="001A30C8" w:rsidRDefault="00CF017E">
      <w:pPr>
        <w:spacing w:after="0" w:line="600" w:lineRule="auto"/>
        <w:ind w:firstLine="720"/>
        <w:jc w:val="both"/>
        <w:rPr>
          <w:rFonts w:eastAsia="Times New Roman"/>
          <w:bCs/>
        </w:rPr>
      </w:pPr>
      <w:r>
        <w:rPr>
          <w:rFonts w:eastAsia="Times New Roman"/>
          <w:b/>
          <w:bCs/>
        </w:rPr>
        <w:t>ΙΩΑΝΝΗΣ ΣΑΧΙΝΙΔΗΣ:</w:t>
      </w:r>
      <w:r>
        <w:rPr>
          <w:rFonts w:eastAsia="Times New Roman"/>
          <w:bCs/>
        </w:rPr>
        <w:t xml:space="preserve"> Ευχαριστώ, κύριε Πρόεδρε.</w:t>
      </w:r>
    </w:p>
    <w:p w14:paraId="28C46A4C" w14:textId="77777777" w:rsidR="001A30C8" w:rsidRDefault="00CF017E">
      <w:pPr>
        <w:spacing w:after="0" w:line="600" w:lineRule="auto"/>
        <w:ind w:firstLine="720"/>
        <w:jc w:val="both"/>
        <w:rPr>
          <w:rFonts w:eastAsia="Times New Roman"/>
          <w:bCs/>
        </w:rPr>
      </w:pPr>
      <w:r>
        <w:rPr>
          <w:rFonts w:eastAsia="Times New Roman"/>
          <w:bCs/>
        </w:rPr>
        <w:t xml:space="preserve"> Ο Λαϊκός Σύνδεσμος</w:t>
      </w:r>
      <w:r>
        <w:rPr>
          <w:rFonts w:eastAsia="Times New Roman"/>
          <w:bCs/>
        </w:rPr>
        <w:t>-</w:t>
      </w:r>
      <w:r>
        <w:rPr>
          <w:rFonts w:eastAsia="Times New Roman"/>
          <w:bCs/>
        </w:rPr>
        <w:t xml:space="preserve">Χρυσή Αυγή δηλώνει ότι θα καταψηφίσει το παρόν σχέδιο νόμου επί της αρχής και θα το αιτιολογήσουμε. </w:t>
      </w:r>
    </w:p>
    <w:p w14:paraId="28C46A4D" w14:textId="77777777" w:rsidR="001A30C8" w:rsidRDefault="00CF017E">
      <w:pPr>
        <w:spacing w:after="0" w:line="600" w:lineRule="auto"/>
        <w:ind w:firstLine="720"/>
        <w:jc w:val="both"/>
        <w:rPr>
          <w:rFonts w:eastAsia="Times New Roman"/>
          <w:bCs/>
        </w:rPr>
      </w:pPr>
      <w:r>
        <w:rPr>
          <w:rFonts w:eastAsia="Times New Roman"/>
          <w:bCs/>
        </w:rPr>
        <w:t>Δηλώνουμε την πλήρη μας αντίθεση σε οδηγίες που αποτελούν εναρμονίσεις σε ευρωπαϊκές νομοθεσίες. Και αυτό, διότι οι πολιτικές που ασκεί η Ευρωπαϊκή Ένωση σ</w:t>
      </w:r>
      <w:r>
        <w:rPr>
          <w:rFonts w:eastAsia="Times New Roman"/>
          <w:bCs/>
        </w:rPr>
        <w:t xml:space="preserve">τα κράτη μέλη της δεν εξυπηρετούν </w:t>
      </w:r>
      <w:r>
        <w:rPr>
          <w:rFonts w:eastAsia="Times New Roman"/>
          <w:bCs/>
        </w:rPr>
        <w:lastRenderedPageBreak/>
        <w:t>τα συμφέροντα των εθνικών κρατών, αλλά αυτά του διεθνούς τραπεζικού συστήματος και των γνωστών-αγνώστων.</w:t>
      </w:r>
    </w:p>
    <w:p w14:paraId="28C46A4E" w14:textId="77777777" w:rsidR="001A30C8" w:rsidRDefault="00CF017E">
      <w:pPr>
        <w:spacing w:after="0" w:line="600" w:lineRule="auto"/>
        <w:ind w:firstLine="720"/>
        <w:jc w:val="both"/>
        <w:rPr>
          <w:rFonts w:eastAsia="Times New Roman"/>
          <w:bCs/>
        </w:rPr>
      </w:pPr>
      <w:r>
        <w:rPr>
          <w:rFonts w:eastAsia="Times New Roman"/>
          <w:bCs/>
        </w:rPr>
        <w:t xml:space="preserve">Επίσης, ένας ακόμα λόγος που θα καταψηφίσουμε επί της αρχής είναι ότι τα άρθρα 14 ως και 28 αποτελούν </w:t>
      </w:r>
      <w:proofErr w:type="spellStart"/>
      <w:r>
        <w:rPr>
          <w:rFonts w:eastAsia="Times New Roman"/>
          <w:bCs/>
        </w:rPr>
        <w:t>μνημονιακές</w:t>
      </w:r>
      <w:proofErr w:type="spellEnd"/>
      <w:r>
        <w:rPr>
          <w:rFonts w:eastAsia="Times New Roman"/>
          <w:bCs/>
        </w:rPr>
        <w:t xml:space="preserve"> υπο</w:t>
      </w:r>
      <w:r>
        <w:rPr>
          <w:rFonts w:eastAsia="Times New Roman"/>
          <w:bCs/>
        </w:rPr>
        <w:t xml:space="preserve">χρεώσεις και έχουμε δηλώσει επανειλημμένα εντός της Αίθουσας του Κοινοβουλίου ότι οτιδήποτε έρχεται και είναι </w:t>
      </w:r>
      <w:proofErr w:type="spellStart"/>
      <w:r>
        <w:rPr>
          <w:rFonts w:eastAsia="Times New Roman"/>
          <w:bCs/>
        </w:rPr>
        <w:t>μνημονιακή</w:t>
      </w:r>
      <w:proofErr w:type="spellEnd"/>
      <w:r>
        <w:rPr>
          <w:rFonts w:eastAsia="Times New Roman"/>
          <w:bCs/>
        </w:rPr>
        <w:t xml:space="preserve"> υποχρέωση η Χρυσή Αυγή θα το καταψηφίζει.</w:t>
      </w:r>
    </w:p>
    <w:p w14:paraId="28C46A4F" w14:textId="77777777" w:rsidR="001A30C8" w:rsidRDefault="00CF017E">
      <w:pPr>
        <w:spacing w:after="0" w:line="600" w:lineRule="auto"/>
        <w:ind w:firstLine="720"/>
        <w:jc w:val="both"/>
        <w:rPr>
          <w:rFonts w:eastAsia="Times New Roman"/>
          <w:bCs/>
        </w:rPr>
      </w:pPr>
      <w:r>
        <w:rPr>
          <w:rFonts w:eastAsia="Times New Roman"/>
          <w:bCs/>
        </w:rPr>
        <w:t xml:space="preserve">Γίνεται αναφορά στο παρόν σχέδιο νόμου για εθνικό πλαίσιο πολιτικής. Δηλαδή, ποιο είναι; </w:t>
      </w:r>
      <w:r>
        <w:rPr>
          <w:rFonts w:eastAsia="Times New Roman"/>
          <w:bCs/>
        </w:rPr>
        <w:t>Επίσης, αναφέρεται ικανός αριθμός σημείων ανεφοδιασμού L</w:t>
      </w:r>
      <w:r>
        <w:rPr>
          <w:rFonts w:eastAsia="Times New Roman"/>
          <w:bCs/>
          <w:lang w:val="en-US"/>
        </w:rPr>
        <w:t>N</w:t>
      </w:r>
      <w:r>
        <w:rPr>
          <w:rFonts w:eastAsia="Times New Roman"/>
          <w:bCs/>
        </w:rPr>
        <w:t xml:space="preserve">G. Το ήδη κορεσμένο λιμάνι του Πειραιά θα διαθέτει σταθμό, κύριε Υπουργέ; Θα υπάρξει κάποια ειδική μελέτη για το λιμάνι του Πειραιά; Και ποια είναι, αλήθεια, η άποψη της </w:t>
      </w:r>
      <w:r>
        <w:rPr>
          <w:rFonts w:eastAsia="Times New Roman"/>
          <w:bCs/>
        </w:rPr>
        <w:t>«</w:t>
      </w:r>
      <w:r>
        <w:rPr>
          <w:rFonts w:eastAsia="Times New Roman"/>
          <w:bCs/>
          <w:lang w:val="en-US"/>
        </w:rPr>
        <w:t>COSCO</w:t>
      </w:r>
      <w:r>
        <w:rPr>
          <w:rFonts w:eastAsia="Times New Roman"/>
          <w:bCs/>
        </w:rPr>
        <w:t>»</w:t>
      </w:r>
      <w:r>
        <w:rPr>
          <w:rFonts w:eastAsia="Times New Roman"/>
          <w:bCs/>
        </w:rPr>
        <w:t xml:space="preserve"> πάνω σε αυτό;</w:t>
      </w:r>
    </w:p>
    <w:p w14:paraId="28C46A50" w14:textId="77777777" w:rsidR="001A30C8" w:rsidRDefault="00CF017E">
      <w:pPr>
        <w:spacing w:after="0" w:line="600" w:lineRule="auto"/>
        <w:ind w:firstLine="720"/>
        <w:jc w:val="both"/>
        <w:rPr>
          <w:rFonts w:eastAsia="Times New Roman"/>
          <w:bCs/>
        </w:rPr>
      </w:pPr>
      <w:r>
        <w:rPr>
          <w:rFonts w:eastAsia="Times New Roman"/>
          <w:bCs/>
        </w:rPr>
        <w:t>Καταθέτ</w:t>
      </w:r>
      <w:r>
        <w:rPr>
          <w:rFonts w:eastAsia="Times New Roman"/>
          <w:bCs/>
        </w:rPr>
        <w:t xml:space="preserve">ω στα Πρακτικά σχετική ερώτηση με αριθμό 247 και ημερομηνία 25-2-2015, την οποία είχε κάνει η Χρυσή Αυγή και συγκεκριμένα, ο συναγωνιστής </w:t>
      </w:r>
      <w:proofErr w:type="spellStart"/>
      <w:r>
        <w:rPr>
          <w:rFonts w:eastAsia="Times New Roman"/>
          <w:bCs/>
        </w:rPr>
        <w:t>Κούζηλος</w:t>
      </w:r>
      <w:proofErr w:type="spellEnd"/>
      <w:r>
        <w:rPr>
          <w:rFonts w:eastAsia="Times New Roman"/>
          <w:bCs/>
        </w:rPr>
        <w:t xml:space="preserve"> Νικόλαος, όπου έχει επισυναφθεί και η απάντηση του τότε Υπουργού κ. </w:t>
      </w:r>
      <w:proofErr w:type="spellStart"/>
      <w:r>
        <w:rPr>
          <w:rFonts w:eastAsia="Times New Roman"/>
          <w:bCs/>
        </w:rPr>
        <w:t>Δρίτσα</w:t>
      </w:r>
      <w:proofErr w:type="spellEnd"/>
      <w:r>
        <w:rPr>
          <w:rFonts w:eastAsia="Times New Roman"/>
          <w:bCs/>
        </w:rPr>
        <w:t>.</w:t>
      </w:r>
    </w:p>
    <w:p w14:paraId="28C46A51" w14:textId="77777777" w:rsidR="001A30C8" w:rsidRDefault="00CF017E">
      <w:pPr>
        <w:spacing w:after="0" w:line="600" w:lineRule="auto"/>
        <w:ind w:firstLine="720"/>
        <w:jc w:val="both"/>
        <w:rPr>
          <w:rFonts w:eastAsia="Times New Roman" w:cs="Times New Roman"/>
        </w:rPr>
      </w:pPr>
      <w:r>
        <w:rPr>
          <w:rFonts w:eastAsia="Times New Roman" w:cs="Times New Roman"/>
        </w:rPr>
        <w:lastRenderedPageBreak/>
        <w:t>(Στο σημείο αυτό ο Βουλευτής κ. Ι</w:t>
      </w:r>
      <w:r>
        <w:rPr>
          <w:rFonts w:eastAsia="Times New Roman" w:cs="Times New Roman"/>
        </w:rPr>
        <w:t xml:space="preserve">ωάννης </w:t>
      </w:r>
      <w:proofErr w:type="spellStart"/>
      <w:r>
        <w:rPr>
          <w:rFonts w:eastAsia="Times New Roman" w:cs="Times New Roman"/>
        </w:rPr>
        <w:t>Σαχινίδης</w:t>
      </w:r>
      <w:proofErr w:type="spellEnd"/>
      <w:r>
        <w:rPr>
          <w:rFonts w:eastAsia="Times New Roman" w:cs="Times New Roman"/>
        </w:rPr>
        <w:t xml:space="preserve"> καταθέτει για τα Πρακτικά τα προαναφερθέν έγγραφο, το οποίο βρίσκεται στο αρχείο του Τμήματος Γραμματείας της Διεύθυνσης Στενογραφίας και Πρακτικών της Βουλής)</w:t>
      </w:r>
    </w:p>
    <w:p w14:paraId="28C46A52" w14:textId="77777777" w:rsidR="001A30C8" w:rsidRDefault="00CF017E">
      <w:pPr>
        <w:spacing w:after="0" w:line="600" w:lineRule="auto"/>
        <w:ind w:firstLine="720"/>
        <w:jc w:val="both"/>
        <w:rPr>
          <w:rFonts w:eastAsia="Times New Roman" w:cs="Times New Roman"/>
        </w:rPr>
      </w:pPr>
      <w:r>
        <w:rPr>
          <w:rFonts w:eastAsia="Times New Roman" w:cs="Times New Roman"/>
        </w:rPr>
        <w:t xml:space="preserve">Άλλο ένα ερώτημα που προκύπτει είναι αν θα μειωθεί ο ενιαίος φόρος κατανάλωσης </w:t>
      </w:r>
      <w:r>
        <w:rPr>
          <w:rFonts w:eastAsia="Times New Roman" w:cs="Times New Roman"/>
        </w:rPr>
        <w:t xml:space="preserve">στο φυσικό αέριο. Μόνο έτσι θα μπορέσουμε να επιτύχουμε την ανάπτυξη. Με τη φορολογία στα ύψη δεν μπορούμε να ελπίζουμε και σε πάρα πολλά. </w:t>
      </w:r>
    </w:p>
    <w:p w14:paraId="28C46A53" w14:textId="77777777" w:rsidR="001A30C8" w:rsidRDefault="00CF017E">
      <w:pPr>
        <w:spacing w:after="0" w:line="600" w:lineRule="auto"/>
        <w:ind w:firstLine="720"/>
        <w:jc w:val="both"/>
        <w:rPr>
          <w:rFonts w:eastAsia="Times New Roman" w:cs="Times New Roman"/>
        </w:rPr>
      </w:pPr>
      <w:r>
        <w:rPr>
          <w:rFonts w:eastAsia="Times New Roman" w:cs="Times New Roman"/>
        </w:rPr>
        <w:t>Επίσης και γι’ αυτό το θέμα, καταθέτω στα Πρακτικά σχετική ερώτηση που έχει καταθέσει η Χρυσή Αυγή με αριθμό 1135 κα</w:t>
      </w:r>
      <w:r>
        <w:rPr>
          <w:rFonts w:eastAsia="Times New Roman" w:cs="Times New Roman"/>
        </w:rPr>
        <w:t>ι ημερομηνία 26-3-2015, η οποία, όμως –σας ενημερώνω, κυρίες και κύριοι Βουλευτές- δεν είχε απαντηθεί από τον τότε αρμόδιο Υπουργό και δεν είναι και η μόνη.</w:t>
      </w:r>
    </w:p>
    <w:p w14:paraId="28C46A54" w14:textId="77777777" w:rsidR="001A30C8" w:rsidRDefault="00CF017E">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Σαχινίδης</w:t>
      </w:r>
      <w:proofErr w:type="spellEnd"/>
      <w:r>
        <w:rPr>
          <w:rFonts w:eastAsia="Times New Roman" w:cs="Times New Roman"/>
        </w:rPr>
        <w:t xml:space="preserve"> καταθέτει για τα Πρακτικά τα προαναφερθέν έγγραφο</w:t>
      </w:r>
      <w:r>
        <w:rPr>
          <w:rFonts w:eastAsia="Times New Roman" w:cs="Times New Roman"/>
        </w:rPr>
        <w:t>, το οποίο βρίσκεται στο αρχείο του Τμήματος Γραμματείας της Διεύθυνσης Στενογραφίας και Πρακτικών της Βουλής)</w:t>
      </w:r>
    </w:p>
    <w:p w14:paraId="28C46A55" w14:textId="77777777" w:rsidR="001A30C8" w:rsidRDefault="00CF017E">
      <w:pPr>
        <w:spacing w:after="0" w:line="600" w:lineRule="auto"/>
        <w:ind w:firstLine="720"/>
        <w:jc w:val="both"/>
        <w:rPr>
          <w:rFonts w:eastAsia="Times New Roman" w:cs="Times New Roman"/>
        </w:rPr>
      </w:pPr>
      <w:r>
        <w:rPr>
          <w:rFonts w:eastAsia="Times New Roman" w:cs="Times New Roman"/>
        </w:rPr>
        <w:lastRenderedPageBreak/>
        <w:t xml:space="preserve">Επίσης, η τρόικα πιέζει την Ελλάδα για την πώληση ΔΕΠΑ-ΔΕΣΦΑ. Οπότε, εδώ ως χώρα χάνουμε το γεωπολιτικό πλεονέκτημα ώστε να καταστεί η </w:t>
      </w:r>
      <w:proofErr w:type="spellStart"/>
      <w:r>
        <w:rPr>
          <w:rFonts w:eastAsia="Times New Roman" w:cs="Times New Roman"/>
        </w:rPr>
        <w:t>Ρεβυθούσα</w:t>
      </w:r>
      <w:proofErr w:type="spellEnd"/>
      <w:r>
        <w:rPr>
          <w:rFonts w:eastAsia="Times New Roman" w:cs="Times New Roman"/>
        </w:rPr>
        <w:t xml:space="preserve"> </w:t>
      </w:r>
      <w:r>
        <w:rPr>
          <w:rFonts w:eastAsia="Times New Roman" w:cs="Times New Roman"/>
        </w:rPr>
        <w:t>κόμβος διανομής. Και καταθέτω και γι’ αυτό στα Πρακτικά, επίσης, σχετική ερώτηση την οποία έχουμε υποβάλλει με αριθμό 4321 και ημερομηνία 29-3-2016.</w:t>
      </w:r>
    </w:p>
    <w:p w14:paraId="28C46A56" w14:textId="77777777" w:rsidR="001A30C8" w:rsidRDefault="00CF017E">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Σαχινίδης</w:t>
      </w:r>
      <w:proofErr w:type="spellEnd"/>
      <w:r>
        <w:rPr>
          <w:rFonts w:eastAsia="Times New Roman" w:cs="Times New Roman"/>
        </w:rPr>
        <w:t xml:space="preserve"> καταθέτει για τα Πρακτικά τα προαναφερθέν έγγραφο, το οπο</w:t>
      </w:r>
      <w:r>
        <w:rPr>
          <w:rFonts w:eastAsia="Times New Roman" w:cs="Times New Roman"/>
        </w:rPr>
        <w:t>ίο βρίσκεται στο αρχείο του Τμήματος Γραμματείας της Διεύθυνσης Στενογραφίας και Πρακτικών της Βουλής)</w:t>
      </w:r>
    </w:p>
    <w:p w14:paraId="28C46A57"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t>Από ό,τι αντιλαμβάνεσθε, με αυτά που φέρνετε εσείς για ψήφιση στο παρόν σχέδιο νόμου, ως Λαϊκό Κίνημα – Χρυσή Αυγή έχουμε ασχοληθεί πολύ πριν από σας.</w:t>
      </w:r>
    </w:p>
    <w:p w14:paraId="28C46A58"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t>Πρ</w:t>
      </w:r>
      <w:r>
        <w:rPr>
          <w:rFonts w:eastAsia="Times New Roman" w:cs="Times New Roman"/>
          <w:szCs w:val="24"/>
        </w:rPr>
        <w:t xml:space="preserve">ακτικά, λοιπόν, με το παρόν σχέδιο νόμου δρομολογείται η επίτευξη των στόχων της αναπτυξιακής στρατηγικής της Ευρωπαϊκής Ένωσης «Ευρώπη 2020», η οποία σχετίζεται με την κλιματική αλλαγή </w:t>
      </w:r>
      <w:r>
        <w:rPr>
          <w:rFonts w:eastAsia="Times New Roman" w:cs="Times New Roman"/>
          <w:szCs w:val="24"/>
        </w:rPr>
        <w:lastRenderedPageBreak/>
        <w:t>και την ενέργεια. Επιπρόσθετα, μπορούμε να πούμε ότι συνάδει και συμπλ</w:t>
      </w:r>
      <w:r>
        <w:rPr>
          <w:rFonts w:eastAsia="Times New Roman" w:cs="Times New Roman"/>
          <w:szCs w:val="24"/>
        </w:rPr>
        <w:t xml:space="preserve">ηρώνει την κύρωση της Συμφωνίας των </w:t>
      </w:r>
      <w:proofErr w:type="spellStart"/>
      <w:r>
        <w:rPr>
          <w:rFonts w:eastAsia="Times New Roman" w:cs="Times New Roman"/>
          <w:szCs w:val="24"/>
        </w:rPr>
        <w:t>Παρισίων</w:t>
      </w:r>
      <w:proofErr w:type="spellEnd"/>
      <w:r>
        <w:rPr>
          <w:rFonts w:eastAsia="Times New Roman" w:cs="Times New Roman"/>
          <w:szCs w:val="24"/>
        </w:rPr>
        <w:t xml:space="preserve"> για την κλιματική αλλαγή, η οποία είχε συναφθεί πριν από λίγο καιρό.</w:t>
      </w:r>
    </w:p>
    <w:p w14:paraId="28C46A59"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Σύμφωνα, λοιπόν, με τις αρχές της </w:t>
      </w:r>
      <w:r>
        <w:rPr>
          <w:rFonts w:eastAsia="Times New Roman" w:cs="Times New Roman"/>
          <w:szCs w:val="24"/>
        </w:rPr>
        <w:t>οδηγίας</w:t>
      </w:r>
      <w:r>
        <w:rPr>
          <w:rFonts w:eastAsia="Times New Roman" w:cs="Times New Roman"/>
          <w:szCs w:val="24"/>
        </w:rPr>
        <w:t xml:space="preserve"> και το άρθρο 1 του παρόντος, οι νομοθέτες φαίνεται ότι επιδιώκουν να αποφύγουν τον κατακερματισμό τη</w:t>
      </w:r>
      <w:r>
        <w:rPr>
          <w:rFonts w:eastAsia="Times New Roman" w:cs="Times New Roman"/>
          <w:szCs w:val="24"/>
        </w:rPr>
        <w:t>ς εσωτερικής αγοράς λόγω της ασυντόνιστης εισαγωγής εναλλακτικών καυσίμων στην αγορά. Θα μπορούσε μια τέτοια πρόθεση να χαρακτηριστεί ως θετική, αλλά δεν μπορούμε να παραβλέψουμε το γεγονός ότι είμαστε ως χώρα υποχρεωμένοι να θεσπίσουμε εθνική πολιτική σύμ</w:t>
      </w:r>
      <w:r>
        <w:rPr>
          <w:rFonts w:eastAsia="Times New Roman" w:cs="Times New Roman"/>
          <w:szCs w:val="24"/>
        </w:rPr>
        <w:t xml:space="preserve">φωνη προς την </w:t>
      </w:r>
      <w:proofErr w:type="spellStart"/>
      <w:r>
        <w:rPr>
          <w:rFonts w:eastAsia="Times New Roman" w:cs="Times New Roman"/>
          <w:szCs w:val="24"/>
        </w:rPr>
        <w:t>ενωσιακή</w:t>
      </w:r>
      <w:proofErr w:type="spellEnd"/>
      <w:r>
        <w:rPr>
          <w:rFonts w:eastAsia="Times New Roman" w:cs="Times New Roman"/>
          <w:szCs w:val="24"/>
        </w:rPr>
        <w:t xml:space="preserve"> νομοθεσία. Το </w:t>
      </w:r>
      <w:proofErr w:type="spellStart"/>
      <w:r>
        <w:rPr>
          <w:rFonts w:eastAsia="Times New Roman" w:cs="Times New Roman"/>
          <w:szCs w:val="24"/>
        </w:rPr>
        <w:t>ενωσιακό</w:t>
      </w:r>
      <w:proofErr w:type="spellEnd"/>
      <w:r>
        <w:rPr>
          <w:rFonts w:eastAsia="Times New Roman" w:cs="Times New Roman"/>
          <w:szCs w:val="24"/>
        </w:rPr>
        <w:t xml:space="preserve"> δίκαιο για ακόμα μια φορά υπερτερεί, δυστυχώς, έναντι του εθνικού.</w:t>
      </w:r>
    </w:p>
    <w:p w14:paraId="28C46A5A"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Οφείλουμε, επίσης, να επισημάνουμε ότι οι ρυθμίσεις αποτελούν πλήρωση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σύμφωνα με το άρθρο 3 του </w:t>
      </w:r>
      <w:r>
        <w:rPr>
          <w:rFonts w:eastAsia="Times New Roman" w:cs="Times New Roman"/>
          <w:szCs w:val="24"/>
        </w:rPr>
        <w:t>ν.</w:t>
      </w:r>
      <w:r>
        <w:rPr>
          <w:rFonts w:eastAsia="Times New Roman" w:cs="Times New Roman"/>
          <w:szCs w:val="24"/>
        </w:rPr>
        <w:t>4336/2015, σχετικά μ</w:t>
      </w:r>
      <w:r>
        <w:rPr>
          <w:rFonts w:eastAsia="Times New Roman" w:cs="Times New Roman"/>
          <w:szCs w:val="24"/>
        </w:rPr>
        <w:t>ε τη Σύμβαση Οικονομικής Ενίσχυσης από τον Ευρωπαϊκό Μηχανισμό Σταθερότητας για την Υλοποίηση της Συμφωνίας Χρηματοδότησης, δηλαδή το τρίτο μνημόνιο.</w:t>
      </w:r>
    </w:p>
    <w:p w14:paraId="28C46A5B"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Εκτός, όμως, του ότι αποτελεί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φέρνετε το παρόν νομοσχέδιο κυριολεκτικά, όπως και όλα</w:t>
      </w:r>
      <w:r>
        <w:rPr>
          <w:rFonts w:eastAsia="Times New Roman" w:cs="Times New Roman"/>
          <w:szCs w:val="24"/>
        </w:rPr>
        <w:t xml:space="preserve"> τα υπόλοιπα, την τελευταία στιγμή, τη στιγμή που εκπνέει η προθεσμία εφαρμογής της </w:t>
      </w:r>
      <w:r>
        <w:rPr>
          <w:rFonts w:eastAsia="Times New Roman" w:cs="Times New Roman"/>
          <w:szCs w:val="24"/>
        </w:rPr>
        <w:t xml:space="preserve">οδηγίας </w:t>
      </w:r>
      <w:r>
        <w:rPr>
          <w:rFonts w:eastAsia="Times New Roman" w:cs="Times New Roman"/>
          <w:szCs w:val="24"/>
        </w:rPr>
        <w:t xml:space="preserve">από τα κράτη-μέλη και κυρίως τη στιγμή που η </w:t>
      </w:r>
      <w:r>
        <w:rPr>
          <w:rFonts w:eastAsia="Times New Roman" w:cs="Times New Roman"/>
          <w:szCs w:val="24"/>
        </w:rPr>
        <w:t xml:space="preserve">δεύτερη </w:t>
      </w:r>
      <w:r>
        <w:rPr>
          <w:rFonts w:eastAsia="Times New Roman" w:cs="Times New Roman"/>
          <w:szCs w:val="24"/>
        </w:rPr>
        <w:t>αξιολόγηση δεν φαίνεται να έχει κάποιο θετικό αποτέλεσμα.</w:t>
      </w:r>
    </w:p>
    <w:p w14:paraId="28C46A5C"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t>Εις ό,τι αφορά τη σημαντική ενίσχυση της δραστηριότητ</w:t>
      </w:r>
      <w:r>
        <w:rPr>
          <w:rFonts w:eastAsia="Times New Roman" w:cs="Times New Roman"/>
          <w:szCs w:val="24"/>
        </w:rPr>
        <w:t xml:space="preserve">ας του κλάδου εμπορίας καυσίμων, η οποία και αναμένεται να επέλθει με την εφαρμογή του παρόντος, ήδη από το 2009, όπως είπαμε και στις </w:t>
      </w:r>
      <w:r>
        <w:rPr>
          <w:rFonts w:eastAsia="Times New Roman" w:cs="Times New Roman"/>
          <w:szCs w:val="24"/>
        </w:rPr>
        <w:t>επιτροπές</w:t>
      </w:r>
      <w:r>
        <w:rPr>
          <w:rFonts w:eastAsia="Times New Roman" w:cs="Times New Roman"/>
          <w:szCs w:val="24"/>
        </w:rPr>
        <w:t>, περισσότερα από τρεις χιλιάδες πρατήρια ανέστειλαν τη λειτουργία τους, ενώ οι πωλήσεις στην εγχώρια αγορά καυσ</w:t>
      </w:r>
      <w:r>
        <w:rPr>
          <w:rFonts w:eastAsia="Times New Roman" w:cs="Times New Roman"/>
          <w:szCs w:val="24"/>
        </w:rPr>
        <w:t>ίμων έχουν σημειώσει κατακόρυφη πτώση. Μια τέτοια κατάσταση είναι δύσκολο να ανατραπεί και χρειάζεται ειδικός σχεδιασμός για την αντιμετώπισή της. Σίγουρα, όμως, η υπέρμετρη αύξηση της φορολογίας, οι ειδικοί φόροι που έχουν επιβληθεί και οι κεφαλαιακοί έλε</w:t>
      </w:r>
      <w:r>
        <w:rPr>
          <w:rFonts w:eastAsia="Times New Roman" w:cs="Times New Roman"/>
          <w:szCs w:val="24"/>
        </w:rPr>
        <w:t xml:space="preserve">γχοι συντείνουν προς την αντίθετη κατεύθυνση. Με την πάροδο, λοιπόν, του χρόνου φαίνεται ξεκάθαρα και η πρόθεση των </w:t>
      </w:r>
      <w:r>
        <w:rPr>
          <w:rFonts w:eastAsia="Times New Roman" w:cs="Times New Roman"/>
          <w:szCs w:val="24"/>
        </w:rPr>
        <w:lastRenderedPageBreak/>
        <w:t>κυβερνώντων να νομοθετούν σύμφωνα με τις επιταγές των Ευρωπαίων, αλλά και να είναι υποτακτικοί τους μέσω του συνεχούς και κατ’ επανάληψη ελέ</w:t>
      </w:r>
      <w:r>
        <w:rPr>
          <w:rFonts w:eastAsia="Times New Roman" w:cs="Times New Roman"/>
          <w:szCs w:val="24"/>
        </w:rPr>
        <w:t>γχου εφαρμογής υποτιθέμενης εθνικής πολιτικής.</w:t>
      </w:r>
    </w:p>
    <w:p w14:paraId="28C46A5D"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t>Είναι πασιφανές ότι έχουμε παραδοθεί άνευ όρων στα ξένα κέντρα αποφάσεων. Είναι θέμα ζωτικής σημασίας ένα κράτος να αναπτύσσει τη δική του εθνική πολιτική στα ζητήματα τα οποία το αφορούν και για κανένα λόγο δ</w:t>
      </w:r>
      <w:r>
        <w:rPr>
          <w:rFonts w:eastAsia="Times New Roman" w:cs="Times New Roman"/>
          <w:szCs w:val="24"/>
        </w:rPr>
        <w:t>εν θα πρέπει να υιοθετεί τις ξένες εντολές και να δίνει αναφορά στους ξένους για την πρόοδό του ως ένας κακός μαθητής τον οποίο και έχουν βάλει τιμωρία.</w:t>
      </w:r>
    </w:p>
    <w:p w14:paraId="28C46A5E"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t>Γίνεται αναφορά στο παρόν σχέδιο νόμου στην ηλεκτροκίνηση, η οποία σε παγκόσμιο επίπεδο, όπως αναφέραμε</w:t>
      </w:r>
      <w:r>
        <w:rPr>
          <w:rFonts w:eastAsia="Times New Roman" w:cs="Times New Roman"/>
          <w:szCs w:val="24"/>
        </w:rPr>
        <w:t xml:space="preserve"> πάλι στις </w:t>
      </w:r>
      <w:r>
        <w:rPr>
          <w:rFonts w:eastAsia="Times New Roman" w:cs="Times New Roman"/>
          <w:szCs w:val="24"/>
        </w:rPr>
        <w:t>επιτροπές</w:t>
      </w:r>
      <w:r>
        <w:rPr>
          <w:rFonts w:eastAsia="Times New Roman" w:cs="Times New Roman"/>
          <w:szCs w:val="24"/>
        </w:rPr>
        <w:t>, αναπτύσσεται ραγδαία. Στην Ελλάδα, όμως, τα στοιχεία δεν είναι τόσο ενθαρρυντικά. Μόλις το 2011 εγκαταστάθηκαν οι πρώτοι φορτιστές ηλεκτρικών αυτοκινήτων, ενώ το 2013 ξεκίνησαν οι πωλήσεις των ηλεκτρικών αυτοκινήτων. Ωστόσο, ακόμα δεν</w:t>
      </w:r>
      <w:r>
        <w:rPr>
          <w:rFonts w:eastAsia="Times New Roman" w:cs="Times New Roman"/>
          <w:szCs w:val="24"/>
        </w:rPr>
        <w:t xml:space="preserve"> είναι ευρέως γνωστό ποιοι από τους σταθμούς φόρτισης είναι δημόσια </w:t>
      </w:r>
      <w:proofErr w:type="spellStart"/>
      <w:r>
        <w:rPr>
          <w:rFonts w:eastAsia="Times New Roman" w:cs="Times New Roman"/>
          <w:szCs w:val="24"/>
        </w:rPr>
        <w:t>προσβάσιμοι</w:t>
      </w:r>
      <w:proofErr w:type="spellEnd"/>
      <w:r>
        <w:rPr>
          <w:rFonts w:eastAsia="Times New Roman" w:cs="Times New Roman"/>
          <w:szCs w:val="24"/>
        </w:rPr>
        <w:t xml:space="preserve"> ή είναι ιδιωτικής χρήσης, ούτε τα τεχνικά χαρακτηριστικά τους, η εγκατεστημένη ισχύς, ο χρόνος φόρτισης και πολλά άλλα.</w:t>
      </w:r>
    </w:p>
    <w:p w14:paraId="28C46A5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Συνεπώς είναι σημαντικό να υπάρξει μια οργάνωση, μια χαρ</w:t>
      </w:r>
      <w:r>
        <w:rPr>
          <w:rFonts w:eastAsia="Times New Roman" w:cs="Times New Roman"/>
          <w:szCs w:val="24"/>
        </w:rPr>
        <w:t>τογράφηση, αν θέλετε, αυτών των στοιχείων, όπως επίσης και συνεργασία σε περιφερειακό και τοπικό επίπεδο για την υλοποίηση του εφοδιασμού με ηλεκτρική ενέργεια στον τομέα των μεταφορών. Σε αυτή την κατεύθυνση θα συμβάλουν καθοριστικά οι τομείς της έρευνας,</w:t>
      </w:r>
      <w:r>
        <w:rPr>
          <w:rFonts w:eastAsia="Times New Roman" w:cs="Times New Roman"/>
          <w:szCs w:val="24"/>
        </w:rPr>
        <w:t xml:space="preserve"> της τεχνολογίας και της καινοτομίας, ενώ θέλουμε να πιστεύουμε ότι θα υπάρξουν περιβαλλοντικά, ενεργειακά και αναπτυξιακά οφέλη.</w:t>
      </w:r>
    </w:p>
    <w:p w14:paraId="28C46A60"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t>Ιδιαίτερα σημαντική, όμως, για μας θα είναι η συμβολή της επιχειρηματικότητας της ελληνικής αυτοκινητοβιομηχανίας, ένα θέμα το</w:t>
      </w:r>
      <w:r>
        <w:rPr>
          <w:rFonts w:eastAsia="Times New Roman" w:cs="Times New Roman"/>
          <w:szCs w:val="24"/>
        </w:rPr>
        <w:t xml:space="preserve"> οποίο οι Βουλευτές της Χρυσής Αυγής έχουμε θίξει κατ’ επανάληψη. Δυστυχώς, όμως, η Ευρωπαϊκή Ένωση θέτει μόνο εμπόδια σε κάθε επιχειρηματική απόπειρα που θα μπορούσε να οδηγήσει στην οικονομική ανάπτυξη και ανεξαρτησία της χώρας μας.</w:t>
      </w:r>
    </w:p>
    <w:p w14:paraId="28C46A61" w14:textId="77777777" w:rsidR="001A30C8" w:rsidRDefault="00CF017E">
      <w:pPr>
        <w:tabs>
          <w:tab w:val="left" w:pos="1138"/>
          <w:tab w:val="left" w:pos="1565"/>
          <w:tab w:val="left" w:pos="2977"/>
          <w:tab w:val="center" w:pos="4753"/>
        </w:tabs>
        <w:spacing w:after="0" w:line="600" w:lineRule="auto"/>
        <w:ind w:firstLine="720"/>
        <w:jc w:val="both"/>
        <w:rPr>
          <w:rFonts w:eastAsia="Times New Roman" w:cs="Times New Roman"/>
          <w:szCs w:val="24"/>
        </w:rPr>
      </w:pPr>
      <w:r>
        <w:rPr>
          <w:rFonts w:eastAsia="Times New Roman" w:cs="Times New Roman"/>
          <w:szCs w:val="24"/>
        </w:rPr>
        <w:t>Πρέπει να σημειώσουμε</w:t>
      </w:r>
      <w:r>
        <w:rPr>
          <w:rFonts w:eastAsia="Times New Roman" w:cs="Times New Roman"/>
          <w:szCs w:val="24"/>
        </w:rPr>
        <w:t xml:space="preserve"> επίσης ότι θεωρούμε αυτονόητη την υποχρέωση της πολιτείας ότι πρέπει να ενημερώνει τους χρήστες σχετικά με τις τιμές, τη γεωγραφική τοποθεσία των δημοσίων </w:t>
      </w:r>
      <w:proofErr w:type="spellStart"/>
      <w:r>
        <w:rPr>
          <w:rFonts w:eastAsia="Times New Roman" w:cs="Times New Roman"/>
          <w:szCs w:val="24"/>
        </w:rPr>
        <w:t>προσβάσιμων</w:t>
      </w:r>
      <w:proofErr w:type="spellEnd"/>
      <w:r>
        <w:rPr>
          <w:rFonts w:eastAsia="Times New Roman" w:cs="Times New Roman"/>
          <w:szCs w:val="24"/>
        </w:rPr>
        <w:t xml:space="preserve"> σημείων ανεφοδιασμού και επαναφόρτισης εναλλακτικών καυσίμων.</w:t>
      </w:r>
    </w:p>
    <w:p w14:paraId="28C46A6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δίνεται η δυνατότητα </w:t>
      </w:r>
      <w:r>
        <w:rPr>
          <w:rFonts w:eastAsia="Times New Roman" w:cs="Times New Roman"/>
          <w:szCs w:val="24"/>
        </w:rPr>
        <w:t xml:space="preserve">παροχής εναλλακτικών καυσίμων σε τροχοφόρα οχήματα. Η Ελλάδα παράγει ήδη </w:t>
      </w:r>
      <w:proofErr w:type="spellStart"/>
      <w:r>
        <w:rPr>
          <w:rFonts w:eastAsia="Times New Roman" w:cs="Times New Roman"/>
          <w:szCs w:val="24"/>
        </w:rPr>
        <w:t>βιοκαύσιμα</w:t>
      </w:r>
      <w:proofErr w:type="spellEnd"/>
      <w:r>
        <w:rPr>
          <w:rFonts w:eastAsia="Times New Roman" w:cs="Times New Roman"/>
          <w:szCs w:val="24"/>
        </w:rPr>
        <w:t>, τα οποία, όμως, δεν μπορούσαν να διατεθούν σε τροχοφόρα οχήματα και η χρήση τους ήταν περιορισμένη, με ανάλογο περιορισμό και στην παραγωγή και την απώλεια θέσεων εργασίας</w:t>
      </w:r>
      <w:r>
        <w:rPr>
          <w:rFonts w:eastAsia="Times New Roman" w:cs="Times New Roman"/>
          <w:szCs w:val="24"/>
        </w:rPr>
        <w:t xml:space="preserve">, τόσο στη βιομηχανία </w:t>
      </w:r>
      <w:proofErr w:type="spellStart"/>
      <w:r>
        <w:rPr>
          <w:rFonts w:eastAsia="Times New Roman" w:cs="Times New Roman"/>
          <w:szCs w:val="24"/>
        </w:rPr>
        <w:t>βιοκαυσίμων</w:t>
      </w:r>
      <w:proofErr w:type="spellEnd"/>
      <w:r>
        <w:rPr>
          <w:rFonts w:eastAsia="Times New Roman" w:cs="Times New Roman"/>
          <w:szCs w:val="24"/>
        </w:rPr>
        <w:t xml:space="preserve"> όσο και στους συνεργαζόμενους κλάδους, όπως στην καλλιέργεια ενεργειακών φυτών, τη συλλογή κ.λπ.</w:t>
      </w:r>
      <w:r>
        <w:rPr>
          <w:rFonts w:eastAsia="Times New Roman" w:cs="Times New Roman"/>
          <w:szCs w:val="24"/>
        </w:rPr>
        <w:t>.</w:t>
      </w:r>
    </w:p>
    <w:p w14:paraId="28C46A6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Επίσης, στο άρθρο 11 ορίζεται ότι θα καθοριστούν σε λιμένες και τουριστικές μαρίνες χώροι στάθμευσης αυτοκινήτων, πρατηρίων εφοδιασμού υγρών καυσίμων, υγραερίου, υγροποιημένου φυσικού αερίου, το γνωστό </w:t>
      </w:r>
      <w:r>
        <w:rPr>
          <w:rFonts w:eastAsia="Times New Roman" w:cs="Times New Roman"/>
          <w:szCs w:val="24"/>
          <w:lang w:val="en-US"/>
        </w:rPr>
        <w:t>LNG</w:t>
      </w:r>
      <w:r>
        <w:rPr>
          <w:rFonts w:eastAsia="Times New Roman" w:cs="Times New Roman"/>
          <w:szCs w:val="24"/>
        </w:rPr>
        <w:t>, καθώς και η από ξηράς παροχή ηλεκτρικής ενέργειας</w:t>
      </w:r>
      <w:r>
        <w:rPr>
          <w:rFonts w:eastAsia="Times New Roman" w:cs="Times New Roman"/>
          <w:szCs w:val="24"/>
        </w:rPr>
        <w:t xml:space="preserve"> και από πλωτά μέσα.</w:t>
      </w:r>
    </w:p>
    <w:p w14:paraId="28C46A6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Το Κεφάλαιο Β΄ περιλαμβάνει την απλοποίηση της διαδικασίας χορήγησης αδείας, ίδρυσης και λειτουργίας πρατηρίου υγρών καυσίμων και πρατηρίου υγραερίου ή μ</w:t>
      </w:r>
      <w:r>
        <w:rPr>
          <w:rFonts w:eastAsia="Times New Roman" w:cs="Times New Roman"/>
          <w:szCs w:val="24"/>
        </w:rPr>
        <w:t>ε</w:t>
      </w:r>
      <w:r>
        <w:rPr>
          <w:rFonts w:eastAsia="Times New Roman" w:cs="Times New Roman"/>
          <w:szCs w:val="24"/>
        </w:rPr>
        <w:t>ικτού πρατηρίου, καθώς και τη διαδικασία αλλαγής δικαιούχου αδείας λειτουργίας τω</w:t>
      </w:r>
      <w:r>
        <w:rPr>
          <w:rFonts w:eastAsia="Times New Roman" w:cs="Times New Roman"/>
          <w:szCs w:val="24"/>
        </w:rPr>
        <w:t xml:space="preserve">ν παραπάνω πρατηρίων. Σύμφωνα, λοιπόν, με τις διατάξεις από τα άρθρα 14 έως 20, εμπεριέχονται τα εξής: </w:t>
      </w:r>
    </w:p>
    <w:p w14:paraId="28C46A6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Θεσπίζεται μέγιστος χρόνος </w:t>
      </w:r>
      <w:proofErr w:type="spellStart"/>
      <w:r>
        <w:rPr>
          <w:rFonts w:eastAsia="Times New Roman" w:cs="Times New Roman"/>
          <w:szCs w:val="24"/>
        </w:rPr>
        <w:t>αδειοδότησης</w:t>
      </w:r>
      <w:proofErr w:type="spellEnd"/>
      <w:r>
        <w:rPr>
          <w:rFonts w:eastAsia="Times New Roman" w:cs="Times New Roman"/>
          <w:szCs w:val="24"/>
        </w:rPr>
        <w:t xml:space="preserve"> τριάντα εργάσιμων ημερών για τη χορήγηση αδείας ίδρυσης, υπό την υποβολή πλήρους φακέλου δικαιολογητικών. Θεσπίζ</w:t>
      </w:r>
      <w:r>
        <w:rPr>
          <w:rFonts w:eastAsia="Times New Roman" w:cs="Times New Roman"/>
          <w:szCs w:val="24"/>
        </w:rPr>
        <w:t xml:space="preserve">εται σιωπηρή έγκριση, σύμφωνα με την οποία εάν παρέλθει το διάστημα των τριάντα ημερών χωρίς η </w:t>
      </w:r>
      <w:proofErr w:type="spellStart"/>
      <w:r>
        <w:rPr>
          <w:rFonts w:eastAsia="Times New Roman" w:cs="Times New Roman"/>
          <w:szCs w:val="24"/>
        </w:rPr>
        <w:t>αδειοδοτούσα</w:t>
      </w:r>
      <w:proofErr w:type="spellEnd"/>
      <w:r>
        <w:rPr>
          <w:rFonts w:eastAsia="Times New Roman" w:cs="Times New Roman"/>
          <w:szCs w:val="24"/>
        </w:rPr>
        <w:t xml:space="preserve"> αρχή και υπηρεσία να εγκρίνει ή να απορρίψει το αίτημα, ο ενδιαφερόμενος να θεωρείται ότι νομίμως έχει ιδρύσει την επιχείρηση του πρατηρίου, χωρίς κ</w:t>
      </w:r>
      <w:r>
        <w:rPr>
          <w:rFonts w:eastAsia="Times New Roman" w:cs="Times New Roman"/>
          <w:szCs w:val="24"/>
        </w:rPr>
        <w:t>ανένα πρόσθετο περιορισμό.</w:t>
      </w:r>
    </w:p>
    <w:p w14:paraId="28C46A6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Επίσης, καταργείται η αυτοψία καταλληλόλητας θέσης οικοπέδου που διενεργείται από τις αρμόδιες υπηρεσίες μεταφορών και επικοινωνιών και αντικαθίσταται με την υποβολή υπεύθυνης δήλωσης του ιδιώτη μελετητή μηχανικού του υπό </w:t>
      </w:r>
      <w:proofErr w:type="spellStart"/>
      <w:r>
        <w:rPr>
          <w:rFonts w:eastAsia="Times New Roman" w:cs="Times New Roman"/>
          <w:szCs w:val="24"/>
        </w:rPr>
        <w:t>αδειοδό</w:t>
      </w:r>
      <w:r>
        <w:rPr>
          <w:rFonts w:eastAsia="Times New Roman" w:cs="Times New Roman"/>
          <w:szCs w:val="24"/>
        </w:rPr>
        <w:t>τηση</w:t>
      </w:r>
      <w:proofErr w:type="spellEnd"/>
      <w:r>
        <w:rPr>
          <w:rFonts w:eastAsia="Times New Roman" w:cs="Times New Roman"/>
          <w:szCs w:val="24"/>
        </w:rPr>
        <w:t xml:space="preserve"> πρατηρίου.</w:t>
      </w:r>
    </w:p>
    <w:p w14:paraId="28C46A6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Η κατάργηση, λοιπόν, της αυτοψίας δεν είναι θέμα διοικητικού βάρους. Κατ’ αυτόν τον τρόπο διασφαλιζόταν η αντικειμενικότητα και περιοριζόταν η αυθαιρεσία, όσο αυτό βέβαια ήταν δυνατό. Είναι, όμως, δυνατόν να αντικαθίσταται από μια απλή βεβα</w:t>
      </w:r>
      <w:r>
        <w:rPr>
          <w:rFonts w:eastAsia="Times New Roman" w:cs="Times New Roman"/>
          <w:szCs w:val="24"/>
        </w:rPr>
        <w:t xml:space="preserve">ίωση μηχανικού; Δεδομένης της οικτρής κατάστασης, </w:t>
      </w:r>
      <w:r>
        <w:rPr>
          <w:rFonts w:eastAsia="Times New Roman" w:cs="Times New Roman"/>
          <w:szCs w:val="24"/>
        </w:rPr>
        <w:lastRenderedPageBreak/>
        <w:t xml:space="preserve">στην οποία έχουν περιέλθει οι μηχανικοί, δεν θα είναι καθόλου δύσκολο να βρεθούν ορισμένοι </w:t>
      </w:r>
      <w:r>
        <w:rPr>
          <w:rFonts w:eastAsia="Times New Roman"/>
          <w:szCs w:val="24"/>
        </w:rPr>
        <w:t>οι οποίοι</w:t>
      </w:r>
      <w:r>
        <w:rPr>
          <w:rFonts w:eastAsia="Times New Roman" w:cs="Times New Roman"/>
          <w:szCs w:val="24"/>
        </w:rPr>
        <w:t xml:space="preserve"> θα δώσουν ψευδείς βεβαιώσεις. </w:t>
      </w:r>
    </w:p>
    <w:p w14:paraId="28C46A6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Προβλέπονται, βεβαίως, ποινικά και πειθαρχικά μέτρα για τους παραβάτες, αλ</w:t>
      </w:r>
      <w:r>
        <w:rPr>
          <w:rFonts w:eastAsia="Times New Roman" w:cs="Times New Roman"/>
          <w:szCs w:val="24"/>
        </w:rPr>
        <w:t>λά η ελεγκτική διαδικασία για την πιστοποίηση της παράβασης άποψή μας είναι ότι δεν είναι επαρκής. Ακόμη και κατόπιν των νομοτεχνικών βελτιώσεων, η σιωπηρή έγκριση παραμένει σε ισχύ και ο έλεγχος αναμένεται να διενεργηθεί από το Τμήμα Εγκαταστάσεων και Εξυ</w:t>
      </w:r>
      <w:r>
        <w:rPr>
          <w:rFonts w:eastAsia="Times New Roman" w:cs="Times New Roman"/>
          <w:szCs w:val="24"/>
        </w:rPr>
        <w:t>πηρέτησης Οχημάτων της Διεύθυνσης Ελέγχου Οχημάτων και Εγκαταστάσεων της Γενικής Διεύθυνσης Οδικής Ασφάλειας του Υπουργείου Υποδομών και Μεταφορών, σε δεύτερο φυσικά επίπεδο. Ακόμα, όμως, και έτσι, δεν υπάρχει κα</w:t>
      </w:r>
      <w:r>
        <w:rPr>
          <w:rFonts w:eastAsia="Times New Roman" w:cs="Times New Roman"/>
          <w:szCs w:val="24"/>
        </w:rPr>
        <w:t>μ</w:t>
      </w:r>
      <w:r>
        <w:rPr>
          <w:rFonts w:eastAsia="Times New Roman" w:cs="Times New Roman"/>
          <w:szCs w:val="24"/>
        </w:rPr>
        <w:t>μία διοικητική ελάφρυνση, πέρα από την αποσ</w:t>
      </w:r>
      <w:r>
        <w:rPr>
          <w:rFonts w:eastAsia="Times New Roman" w:cs="Times New Roman"/>
          <w:szCs w:val="24"/>
        </w:rPr>
        <w:t>ιώπηση παράνομων αδειών λειτουργίας.</w:t>
      </w:r>
    </w:p>
    <w:p w14:paraId="28C46A6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Μέχρι τώρα αντιμετωπίζαμε αυτήν την παθογένεια του υπέρμετρα γραφειοκρατικού συστήματος, αλλά από εδώ και πέρα περνάμε στο άλλο άκρο, όπου θα δίδονται σωρηδόν εγκρίσεις και άδειες λειτουργίας ουσιαστικά χωρίς έλεγχο.</w:t>
      </w:r>
    </w:p>
    <w:p w14:paraId="28C46A6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Ει</w:t>
      </w:r>
      <w:r>
        <w:rPr>
          <w:rFonts w:eastAsia="Times New Roman" w:cs="Times New Roman"/>
          <w:szCs w:val="24"/>
        </w:rPr>
        <w:t xml:space="preserve">ς ό,τι αφορά το άρθρο 16, κατά το οποίο ο αιτών την άδεια λειτουργίας πρατηρίου υγρών καυσίμων δεν θα πρέπει να έχει καταδικαστεί την τελευταία οκταετία για νοθεία ή λαθρεμπόριο καυσίμων, σε αυτό το σημείο θα πρέπει να αναφέρουμε ότι η αναπτυσσόμενη αγορά </w:t>
      </w:r>
      <w:r>
        <w:rPr>
          <w:rFonts w:eastAsia="Times New Roman" w:cs="Times New Roman"/>
          <w:szCs w:val="24"/>
        </w:rPr>
        <w:t xml:space="preserve">της </w:t>
      </w:r>
      <w:proofErr w:type="spellStart"/>
      <w:r>
        <w:rPr>
          <w:rFonts w:eastAsia="Times New Roman" w:cs="Times New Roman"/>
          <w:szCs w:val="24"/>
        </w:rPr>
        <w:t>υγραεριοκίνησης</w:t>
      </w:r>
      <w:proofErr w:type="spellEnd"/>
      <w:r>
        <w:rPr>
          <w:rFonts w:eastAsia="Times New Roman" w:cs="Times New Roman"/>
          <w:szCs w:val="24"/>
        </w:rPr>
        <w:t xml:space="preserve"> έχει βρεθεί στο έλεος, δυστυχώς, του λαθρεμπορίου, με τα διαφυγόντα κέρδη για το </w:t>
      </w:r>
      <w:r>
        <w:rPr>
          <w:rFonts w:eastAsia="Times New Roman" w:cs="Times New Roman"/>
          <w:szCs w:val="24"/>
        </w:rPr>
        <w:t xml:space="preserve">δημόσιο </w:t>
      </w:r>
      <w:r>
        <w:rPr>
          <w:rFonts w:eastAsia="Times New Roman" w:cs="Times New Roman"/>
          <w:szCs w:val="24"/>
        </w:rPr>
        <w:t xml:space="preserve">να υπολογίζονται σε περίπου 13 εκατομμύρια ευρώ ετησίως. </w:t>
      </w:r>
    </w:p>
    <w:p w14:paraId="28C46A6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Το λαθρεμπόριο και η διακίνηση νοθευμένων καυσίμων στην αγορά και στον κρατικό μηχανισμό </w:t>
      </w:r>
      <w:r>
        <w:rPr>
          <w:rFonts w:eastAsia="Times New Roman" w:cs="Times New Roman"/>
          <w:szCs w:val="24"/>
        </w:rPr>
        <w:t>αποτελούν τα ισχυρότερα κυκλώματα διαπλοκής, με μακροχρόνια δράση και ανυπολόγιστες επιπτώσεις στην οικονομία, στην εθνική ασφάλεια, στο περιβάλλον και τη δημόσια υγεία. Συνεπώς, το εν λόγω μέτρο, σε συνδυασμό και με τη λήψη μέτρων, θα πρέπει να δράσει προ</w:t>
      </w:r>
      <w:r>
        <w:rPr>
          <w:rFonts w:eastAsia="Times New Roman" w:cs="Times New Roman"/>
          <w:szCs w:val="24"/>
        </w:rPr>
        <w:t xml:space="preserve">ς την </w:t>
      </w:r>
      <w:proofErr w:type="spellStart"/>
      <w:r>
        <w:rPr>
          <w:rFonts w:eastAsia="Times New Roman" w:cs="Times New Roman"/>
          <w:szCs w:val="24"/>
        </w:rPr>
        <w:t>αυστηροποίηση</w:t>
      </w:r>
      <w:proofErr w:type="spellEnd"/>
      <w:r>
        <w:rPr>
          <w:rFonts w:eastAsia="Times New Roman" w:cs="Times New Roman"/>
          <w:szCs w:val="24"/>
        </w:rPr>
        <w:t xml:space="preserve"> του νομοθετικού πλαισίου, ούτως ώστε να παταχθούν μια και καλή όλα αυτά τα κυκλώματα.</w:t>
      </w:r>
    </w:p>
    <w:p w14:paraId="28C46A6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Διατηρούμε κάποιες επιφυλάξεις για το άρθρο 21 και εις ό,τι αφορά το ψηφιακό μητρώο πρατηρίων, αναφορικά με τα στοιχεία που θα περιλαμβάνει και τη δια</w:t>
      </w:r>
      <w:r>
        <w:rPr>
          <w:rFonts w:eastAsia="Times New Roman" w:cs="Times New Roman"/>
          <w:szCs w:val="24"/>
        </w:rPr>
        <w:t xml:space="preserve">σφάλισή τους. Προβλέπεται διασύνδεση με τα </w:t>
      </w:r>
      <w:r>
        <w:rPr>
          <w:rFonts w:eastAsia="Times New Roman" w:cs="Times New Roman"/>
          <w:szCs w:val="24"/>
        </w:rPr>
        <w:lastRenderedPageBreak/>
        <w:t xml:space="preserve">αντίστοιχα μητρώα που υπάρχουν στις λοιπές εμπλεκόμενες υπηρεσίες, αλλά τίθεται το ζήτημα της συνοχής και της </w:t>
      </w:r>
      <w:proofErr w:type="spellStart"/>
      <w:r>
        <w:rPr>
          <w:rFonts w:eastAsia="Times New Roman" w:cs="Times New Roman"/>
          <w:szCs w:val="24"/>
        </w:rPr>
        <w:t>διαλειτουργικότητας</w:t>
      </w:r>
      <w:proofErr w:type="spellEnd"/>
      <w:r>
        <w:rPr>
          <w:rFonts w:eastAsia="Times New Roman" w:cs="Times New Roman"/>
          <w:szCs w:val="24"/>
        </w:rPr>
        <w:t xml:space="preserve"> μεταξύ των συστημάτων.</w:t>
      </w:r>
    </w:p>
    <w:p w14:paraId="28C46A6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Επίσης, ένα άλλο θέμα το οποίο χρήζει ιδιαίτερης επισήμανσης</w:t>
      </w:r>
      <w:r>
        <w:rPr>
          <w:rFonts w:eastAsia="Times New Roman" w:cs="Times New Roman"/>
          <w:szCs w:val="24"/>
        </w:rPr>
        <w:t xml:space="preserve">, είναι η </w:t>
      </w:r>
      <w:proofErr w:type="spellStart"/>
      <w:r>
        <w:rPr>
          <w:rFonts w:eastAsia="Times New Roman" w:cs="Times New Roman"/>
          <w:szCs w:val="24"/>
        </w:rPr>
        <w:t>αδειοδότηση</w:t>
      </w:r>
      <w:proofErr w:type="spellEnd"/>
      <w:r>
        <w:rPr>
          <w:rFonts w:eastAsia="Times New Roman" w:cs="Times New Roman"/>
          <w:szCs w:val="24"/>
        </w:rPr>
        <w:t xml:space="preserve"> νέων πρατηρίων σε ισόγεια πολυκατοικιών και κυρίως η συνέχιση λειτουργίας των υφισταμένων πρατηρίων υγρών καυσίμων πέραν της 10</w:t>
      </w:r>
      <w:r>
        <w:rPr>
          <w:rFonts w:eastAsia="Times New Roman" w:cs="Times New Roman"/>
          <w:szCs w:val="24"/>
          <w:vertAlign w:val="superscript"/>
        </w:rPr>
        <w:t xml:space="preserve">ης </w:t>
      </w:r>
      <w:r>
        <w:rPr>
          <w:rFonts w:eastAsia="Times New Roman" w:cs="Times New Roman"/>
          <w:szCs w:val="24"/>
        </w:rPr>
        <w:t xml:space="preserve">Δεκεμβρίου του 2017. </w:t>
      </w:r>
    </w:p>
    <w:p w14:paraId="28C46A6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Σε αυτήν την κατηγορία, στην τελευταία, ανήκουν τα πρατήρια «βόμβες», όπως έχουν χ</w:t>
      </w:r>
      <w:r>
        <w:rPr>
          <w:rFonts w:eastAsia="Times New Roman" w:cs="Times New Roman"/>
          <w:szCs w:val="24"/>
        </w:rPr>
        <w:t xml:space="preserve">αρακτηριστεί, τα οποία φυσικά εγκυμονούν σοβαρούς κινδύνους σε περίπτωση πυρκαγιάς. Είχε δοθεί προθεσμία επτά ετών για να μπορέσουν να απομακρυνθούν από τις υφιστάμενες θέσεις τους. </w:t>
      </w:r>
    </w:p>
    <w:p w14:paraId="28C46A6F" w14:textId="77777777" w:rsidR="001A30C8" w:rsidRDefault="00CF017E">
      <w:pPr>
        <w:spacing w:after="0" w:line="600" w:lineRule="auto"/>
        <w:jc w:val="both"/>
        <w:rPr>
          <w:rFonts w:eastAsia="Times New Roman" w:cs="Times New Roman"/>
          <w:szCs w:val="24"/>
        </w:rPr>
      </w:pPr>
      <w:r>
        <w:rPr>
          <w:rFonts w:eastAsia="Times New Roman" w:cs="Times New Roman"/>
          <w:szCs w:val="24"/>
        </w:rPr>
        <w:t xml:space="preserve">Τώρα η λειτουργία επεκτείνεται επ’ </w:t>
      </w:r>
      <w:proofErr w:type="spellStart"/>
      <w:r>
        <w:rPr>
          <w:rFonts w:eastAsia="Times New Roman" w:cs="Times New Roman"/>
          <w:szCs w:val="24"/>
        </w:rPr>
        <w:t>αόριστον</w:t>
      </w:r>
      <w:proofErr w:type="spellEnd"/>
      <w:r>
        <w:rPr>
          <w:rFonts w:eastAsia="Times New Roman" w:cs="Times New Roman"/>
          <w:szCs w:val="24"/>
        </w:rPr>
        <w:t>, χωρίς να λαμβάνεται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 γεγονός ότι σε αυτά είχαν εκδηλωθεί πυρκαγιές και άλλα ατυχήματα θέτοντας σε κίνδυνο τις ζωές των ενοίκων. </w:t>
      </w:r>
    </w:p>
    <w:p w14:paraId="28C46A7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Μάλιστα, σύμφωνα με στοιχεία τα οποία μας έχουν κοινοποιηθεί, η </w:t>
      </w:r>
      <w:proofErr w:type="spellStart"/>
      <w:r>
        <w:rPr>
          <w:rFonts w:eastAsia="Times New Roman" w:cs="Times New Roman"/>
          <w:szCs w:val="24"/>
        </w:rPr>
        <w:t>επανανομοθέτηση</w:t>
      </w:r>
      <w:proofErr w:type="spellEnd"/>
      <w:r>
        <w:rPr>
          <w:rFonts w:eastAsia="Times New Roman" w:cs="Times New Roman"/>
          <w:szCs w:val="24"/>
        </w:rPr>
        <w:t xml:space="preserve"> προσδιορισμού της πίεσης για τη βαλβίδα </w:t>
      </w:r>
      <w:proofErr w:type="spellStart"/>
      <w:r>
        <w:rPr>
          <w:rFonts w:eastAsia="Times New Roman" w:cs="Times New Roman"/>
          <w:szCs w:val="24"/>
        </w:rPr>
        <w:t>ατμοστεγάνωσης</w:t>
      </w:r>
      <w:proofErr w:type="spellEnd"/>
      <w:r>
        <w:rPr>
          <w:rFonts w:eastAsia="Times New Roman" w:cs="Times New Roman"/>
          <w:szCs w:val="24"/>
        </w:rPr>
        <w:t xml:space="preserve"> των δεξαμ</w:t>
      </w:r>
      <w:r>
        <w:rPr>
          <w:rFonts w:eastAsia="Times New Roman" w:cs="Times New Roman"/>
          <w:szCs w:val="24"/>
        </w:rPr>
        <w:t>ενών βενζίνης θα έχει μεταξύ άλλων αποτέλεσμα τη συνέχιση ύπαρξης κινδύνου καταστροφών από έκρηξη και πυρκαγιές σε βάρος κυρίως των ήδη υπαρχόντων τριακοσίων χιλιάδων πολιτών-χρηστών των υπερκειμένων χιλίων εξακοσίων πρατηρίων ορόφων, των οποίων προτείνετα</w:t>
      </w:r>
      <w:r>
        <w:rPr>
          <w:rFonts w:eastAsia="Times New Roman" w:cs="Times New Roman"/>
          <w:szCs w:val="24"/>
        </w:rPr>
        <w:t xml:space="preserve">ι η συνέχιση της λειτουργίας τους επ’ </w:t>
      </w:r>
      <w:proofErr w:type="spellStart"/>
      <w:r>
        <w:rPr>
          <w:rFonts w:eastAsia="Times New Roman" w:cs="Times New Roman"/>
          <w:szCs w:val="24"/>
        </w:rPr>
        <w:t>αόριστον</w:t>
      </w:r>
      <w:proofErr w:type="spellEnd"/>
      <w:r>
        <w:rPr>
          <w:rFonts w:eastAsia="Times New Roman" w:cs="Times New Roman"/>
          <w:szCs w:val="24"/>
        </w:rPr>
        <w:t>.</w:t>
      </w:r>
    </w:p>
    <w:p w14:paraId="28C46A7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Επιπλέον, θα προστεθούν στον ήδη υπάρχοντα κίνδυνο και πολλές χιλιάδες νέοι χρήστες υπερκείμενων ορόφων και μάλιστα σε απεριόριστο αριθμό νέων πρατηρίων, όπως προτείνεται.</w:t>
      </w:r>
    </w:p>
    <w:p w14:paraId="28C46A7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Τα παραδείγματα της Αγγλίας και της </w:t>
      </w:r>
      <w:proofErr w:type="spellStart"/>
      <w:r>
        <w:rPr>
          <w:rFonts w:eastAsia="Times New Roman" w:cs="Times New Roman"/>
          <w:szCs w:val="24"/>
        </w:rPr>
        <w:t>Βαλονίας</w:t>
      </w:r>
      <w:proofErr w:type="spellEnd"/>
      <w:r>
        <w:rPr>
          <w:rFonts w:eastAsia="Times New Roman" w:cs="Times New Roman"/>
          <w:szCs w:val="24"/>
        </w:rPr>
        <w:t xml:space="preserve">, όπως έχουν αναφερθεί στο παρόν σχέδιο νόμου, δεν είναι αρκετά, κυρίες και κύριοι, για να μας πείσουν για την ενδεχόμενη θετική έκβαση της εφαρμογής της παρούσας διάταξης, εξαιτίας των κινδύνων που ελλοχεύουν, σε συνδυασμό και με την προβλεπόμενη </w:t>
      </w:r>
      <w:r>
        <w:rPr>
          <w:rFonts w:eastAsia="Times New Roman" w:cs="Times New Roman"/>
          <w:szCs w:val="24"/>
        </w:rPr>
        <w:t>μείωση και των εσωτερικών αποστάσεων ασφαλείας στα μικρά πρατήρια βενζίνης και υγραερίων.</w:t>
      </w:r>
    </w:p>
    <w:p w14:paraId="28C46A7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εδώ σας είχα αναφέρει εντός της </w:t>
      </w:r>
      <w:r>
        <w:rPr>
          <w:rFonts w:eastAsia="Times New Roman" w:cs="Times New Roman"/>
          <w:szCs w:val="24"/>
        </w:rPr>
        <w:t xml:space="preserve">επιτροπής </w:t>
      </w:r>
      <w:r>
        <w:rPr>
          <w:rFonts w:eastAsia="Times New Roman" w:cs="Times New Roman"/>
          <w:szCs w:val="24"/>
        </w:rPr>
        <w:t xml:space="preserve">ότι όποτε θέλετε και όποτε σας βολεύει επικαλείστε τις νομοθεσίες της Αγγλίας. Και πριν από λίγες μέρες, σας είχα θέσει </w:t>
      </w:r>
      <w:r>
        <w:rPr>
          <w:rFonts w:eastAsia="Times New Roman" w:cs="Times New Roman"/>
          <w:szCs w:val="24"/>
        </w:rPr>
        <w:t>σε αντίστοιχη επιτροπή το τι ισχύει για τον διαχωρισμό φύλων στο Ηνωμένο Βασίλειο. Όμως, όπως ανέφερα και εκείνη την ημέρα, δεν ίδρωσε το αυτάκι κανενός μέσα σε αυτήν την Αίθουσα. Όποτε σας βολεύει λοιπόν, εναρμονίζετε και φέρνετε παραδείγματα τού τι ισχύε</w:t>
      </w:r>
      <w:r>
        <w:rPr>
          <w:rFonts w:eastAsia="Times New Roman" w:cs="Times New Roman"/>
          <w:szCs w:val="24"/>
        </w:rPr>
        <w:t>ι στις υπόλοιπες χώρες.</w:t>
      </w:r>
    </w:p>
    <w:p w14:paraId="28C46A7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άρθρο 27 δεν μπορούμε να συναινέσουμε στη διακινδύνευση ανθρωπίνων ζωών. Είναι ένα ζήτημα το οποίο επίσης πρέπει να εξεταστεί, καθώς στην πράξη αποδεικνύεται πως η τοποθέτηση ανιχνευτών δεν είναι αρκετή για να αποφευχθεί ένα ατύ</w:t>
      </w:r>
      <w:r>
        <w:rPr>
          <w:rFonts w:eastAsia="Times New Roman" w:cs="Times New Roman"/>
          <w:szCs w:val="24"/>
        </w:rPr>
        <w:t>χημα, όπως ούτε οι αποστάσεις που έχουν οριστεί για τους συγκεκριμένους λόγους.</w:t>
      </w:r>
    </w:p>
    <w:p w14:paraId="28C46A7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Υπήρξε μια αναφορά για τα δύο μέτρα. Όμως, εδώ, κύριε Υπουργέ, τίθεται ένα ερώτημα: Ποιος θα αναλάβει την ευθύνη σε περίπτωση που υπάρξει ατύχημα, ενώ έχουν </w:t>
      </w:r>
      <w:r>
        <w:rPr>
          <w:rFonts w:eastAsia="Times New Roman" w:cs="Times New Roman"/>
          <w:szCs w:val="24"/>
        </w:rPr>
        <w:t xml:space="preserve">ληφθεί </w:t>
      </w:r>
      <w:r>
        <w:rPr>
          <w:rFonts w:eastAsia="Times New Roman" w:cs="Times New Roman"/>
          <w:szCs w:val="24"/>
        </w:rPr>
        <w:t xml:space="preserve">τα </w:t>
      </w:r>
      <w:r>
        <w:rPr>
          <w:rFonts w:eastAsia="Times New Roman" w:cs="Times New Roman"/>
          <w:szCs w:val="24"/>
        </w:rPr>
        <w:t xml:space="preserve">προβλεπόμενα μέτρα, </w:t>
      </w:r>
      <w:r>
        <w:rPr>
          <w:rFonts w:eastAsia="Times New Roman" w:cs="Times New Roman"/>
          <w:szCs w:val="24"/>
        </w:rPr>
        <w:lastRenderedPageBreak/>
        <w:t>το οποίο θα μπορούσε όμως να μην είχε συμβεί αν δεν είχαν μειωθεί οι συγκεκριμένες αποστάσεις ασφαλείας;</w:t>
      </w:r>
    </w:p>
    <w:p w14:paraId="28C46A7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άρθρο 18 ορίζεται η ακινητοποίηση και η επιβολή προστίμου ύψους 1.000 ευρώ σε οδηγούς μηχανοκίνητων οχημάτων βάρους άνω των τρε</w:t>
      </w:r>
      <w:r>
        <w:rPr>
          <w:rFonts w:eastAsia="Times New Roman" w:cs="Times New Roman"/>
          <w:szCs w:val="24"/>
        </w:rPr>
        <w:t>ισήμισι τόνων, τα οποία και παραβαίνουν την απαγόρευση διέλευσης οδικού δικτύου παραπλεύρως των αυτοκινητοδρόμων και των οδών ταχείας κυκλοφορίας.</w:t>
      </w:r>
    </w:p>
    <w:p w14:paraId="28C46A7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σημείο αυτό χτυπάει προειδοποιητικά το κουδούνι λήξεως του χρόνου ομιλίας του κυρίου Βουλευτή)</w:t>
      </w:r>
    </w:p>
    <w:p w14:paraId="28C46A7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Τελειώνω,</w:t>
      </w:r>
      <w:r>
        <w:rPr>
          <w:rFonts w:eastAsia="Times New Roman" w:cs="Times New Roman"/>
          <w:szCs w:val="24"/>
        </w:rPr>
        <w:t xml:space="preserve"> κύριε Πρόεδρε. </w:t>
      </w:r>
    </w:p>
    <w:p w14:paraId="28C46A7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Τα έσοδα από τα οριζόμενα διοικητικά πρόστιμα θα αποδίδονται μεταξύ άλλων για τη βελτίωση του οδικού δικτύου. Εν</w:t>
      </w:r>
      <w:r>
        <w:rPr>
          <w:rFonts w:eastAsia="Times New Roman" w:cs="Times New Roman"/>
          <w:szCs w:val="24"/>
        </w:rPr>
        <w:t xml:space="preserve"> </w:t>
      </w:r>
      <w:r>
        <w:rPr>
          <w:rFonts w:eastAsia="Times New Roman" w:cs="Times New Roman"/>
          <w:szCs w:val="24"/>
        </w:rPr>
        <w:t xml:space="preserve">τούτοις, η χρήση των παράπλευρων οδών δεν θα αποτραπεί μόνο από την επιβολή κάποιων κυρώσεων, δεδομένου ότι ακόμα και έτσι οι </w:t>
      </w:r>
      <w:r>
        <w:rPr>
          <w:rFonts w:eastAsia="Times New Roman" w:cs="Times New Roman"/>
          <w:szCs w:val="24"/>
        </w:rPr>
        <w:t>οδηγοί αποφεύγουν τις υπέρογκες χρεώσεις στον σταθμό διοδίων, τις οποίες συναντούν κατά μήκος όλου του κεντρικού οδικού δικτύου της χώρας.</w:t>
      </w:r>
    </w:p>
    <w:p w14:paraId="28C46A7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Εδώ σας είχαμε προτείνει ότι δεν θα υπήρχε καν λόγος να υπάρχει αυτό το άρθρο, αν είχατε κάνει πράξη αυτό που είχε υπ</w:t>
      </w:r>
      <w:r>
        <w:rPr>
          <w:rFonts w:eastAsia="Times New Roman" w:cs="Times New Roman"/>
          <w:szCs w:val="24"/>
        </w:rPr>
        <w:t>οσχεθεί ο σημερινός Υπουργός Εθνικής Άμυνας, δηλαδή την επαναλειτουργία της γνωστής ΜΟΜΑ, η οποία θα μπορούσε και να αποκαταστήσει, αλλά και να φτιάξει όσους δρόμους κρίνεται χρήσιμο, με αποτέλεσμα να αποφεύγει ο Έλληνας πολίτης να καταβάλλει τεράστια ποσά</w:t>
      </w:r>
      <w:r>
        <w:rPr>
          <w:rFonts w:eastAsia="Times New Roman" w:cs="Times New Roman"/>
          <w:szCs w:val="24"/>
        </w:rPr>
        <w:t>, ούτως ώστε να διασχίσει την Ελλάδα απ’ άκρου σε άκρο.</w:t>
      </w:r>
    </w:p>
    <w:p w14:paraId="28C46A7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Τέλος, κλείνω λέγοντας πως θεωρούμε απαράδεκτο το άρθρο 29, το οποίο αφορά τις ρυθμίσεις επαγγέλματος μηχανικού, καθώς είναι αδιανόητο τα επαγγέλματα των διπλωματούχων μηχανικών –τα οποία απαριθμούντα</w:t>
      </w:r>
      <w:r>
        <w:rPr>
          <w:rFonts w:eastAsia="Times New Roman" w:cs="Times New Roman"/>
          <w:szCs w:val="24"/>
        </w:rPr>
        <w:t xml:space="preserve">ι σε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 στο σύνολό τους- να τίθενται σε μια διάταξη ενός άσχετου νομοσχεδίου, όπως το είχε επισημάνει άλλωστε και ο Πρόεδρος του ΤΕΕ κ. </w:t>
      </w:r>
      <w:proofErr w:type="spellStart"/>
      <w:r>
        <w:rPr>
          <w:rFonts w:eastAsia="Times New Roman" w:cs="Times New Roman"/>
          <w:szCs w:val="24"/>
        </w:rPr>
        <w:t>Στασινός</w:t>
      </w:r>
      <w:proofErr w:type="spellEnd"/>
      <w:r>
        <w:rPr>
          <w:rFonts w:eastAsia="Times New Roman" w:cs="Times New Roman"/>
          <w:szCs w:val="24"/>
        </w:rPr>
        <w:t xml:space="preserve"> στη χθεσινή ακρόαση των φορέων. Να σημειωθεί ότι δεν υπάρχει καμμιά απολύτως πρόβλεψη</w:t>
      </w:r>
      <w:r>
        <w:rPr>
          <w:rFonts w:eastAsia="Times New Roman" w:cs="Times New Roman"/>
          <w:szCs w:val="24"/>
        </w:rPr>
        <w:t xml:space="preserve"> για τα επαγγελματικά δικαιώματα των μηχανικών τεχνολογικής εκπαίδευσης.</w:t>
      </w:r>
    </w:p>
    <w:p w14:paraId="28C46A7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Με την παρούσα διάταξη, λοιπόν, δεν επιτυγχάνεται άνοιγμα του επαγγέλματος αλλά κλείσιμο, καθώς χιλιάδες απόφοιτοι ΤΕΙ της χώρας αδυνατούν να ασκήσουν το επάγγελμά τους εξαιτίας της α</w:t>
      </w:r>
      <w:r>
        <w:rPr>
          <w:rFonts w:eastAsia="Times New Roman" w:cs="Times New Roman"/>
          <w:szCs w:val="24"/>
        </w:rPr>
        <w:t>πουσίας του θεσμικού πλαισίου εδώ και δεκαετίες, χωρίς τα αρμόδια Υπουργεία να λαμβάνουν τα απαραίτητα μέτρα.</w:t>
      </w:r>
    </w:p>
    <w:p w14:paraId="28C46A7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Προβείτε, λοιπόν, στις απαραίτητες ενέργειες, ώστε να καταθέσετε ένα νομοσχέδιο το οποίο θα ρυθμίζει τα κατά καιρούς κενά στον νόμο αναφορικά με </w:t>
      </w:r>
      <w:r>
        <w:rPr>
          <w:rFonts w:eastAsia="Times New Roman" w:cs="Times New Roman"/>
          <w:szCs w:val="24"/>
        </w:rPr>
        <w:t xml:space="preserve">τα επαγγελματικά δικαιώματα των μηχανικών. Δημιουργείστε ένα </w:t>
      </w:r>
      <w:proofErr w:type="spellStart"/>
      <w:r>
        <w:rPr>
          <w:rFonts w:eastAsia="Times New Roman" w:cs="Times New Roman"/>
          <w:szCs w:val="24"/>
        </w:rPr>
        <w:t>επικαιροποιημένο</w:t>
      </w:r>
      <w:proofErr w:type="spellEnd"/>
      <w:r>
        <w:rPr>
          <w:rFonts w:eastAsia="Times New Roman" w:cs="Times New Roman"/>
          <w:szCs w:val="24"/>
        </w:rPr>
        <w:t xml:space="preserve"> ρυθμιστικό πλαίσιο το οποίο θα λύνει και δεν θα δημιουργεί περαιτέρω προβλήματα.</w:t>
      </w:r>
    </w:p>
    <w:p w14:paraId="28C46A7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Σχετικά με τις διατάξεις που αφορούν τον ανεφοδιασμό των πλωτών μέσων και τα άλλα εναλλακτικά καύ</w:t>
      </w:r>
      <w:r>
        <w:rPr>
          <w:rFonts w:eastAsia="Times New Roman" w:cs="Times New Roman"/>
          <w:szCs w:val="24"/>
        </w:rPr>
        <w:t>σιμα, θα αναφερθούμε αύριο.</w:t>
      </w:r>
    </w:p>
    <w:p w14:paraId="28C46A7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Και σε ό,τι αφορά την τροπολογία η οποία έχει κατατεθεί, δηλώνουμε επιφύλαξη και θα τοποθετηθούμε αύριο στη συζήτηση επί των άρθρων και στην ψήφιση.</w:t>
      </w:r>
    </w:p>
    <w:p w14:paraId="28C46A8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8C46A81" w14:textId="77777777" w:rsidR="001A30C8" w:rsidRDefault="00CF017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8C46A82" w14:textId="77777777" w:rsidR="001A30C8" w:rsidRDefault="00CF017E">
      <w:pPr>
        <w:spacing w:after="0" w:line="600" w:lineRule="auto"/>
        <w:ind w:firstLine="720"/>
        <w:jc w:val="both"/>
        <w:rPr>
          <w:rFonts w:eastAsia="Times New Roman"/>
          <w:bCs/>
        </w:rPr>
      </w:pPr>
      <w:r>
        <w:rPr>
          <w:rFonts w:eastAsia="Times New Roman"/>
          <w:b/>
          <w:bCs/>
        </w:rPr>
        <w:t>ΠΡΟΕΔΡΕΥΩΝ (Γε</w:t>
      </w:r>
      <w:r>
        <w:rPr>
          <w:rFonts w:eastAsia="Times New Roman"/>
          <w:b/>
          <w:bCs/>
        </w:rPr>
        <w:t xml:space="preserve">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Τον λόγο έχει ο </w:t>
      </w:r>
      <w:r>
        <w:rPr>
          <w:rFonts w:eastAsia="Times New Roman"/>
          <w:bCs/>
        </w:rPr>
        <w:t xml:space="preserve">ειδικός αγορητής </w:t>
      </w:r>
      <w:r>
        <w:rPr>
          <w:rFonts w:eastAsia="Times New Roman"/>
          <w:bCs/>
        </w:rPr>
        <w:t xml:space="preserve">της Δημοκρατικής Συμπαράταξης κ. Μανιάτης. </w:t>
      </w:r>
    </w:p>
    <w:p w14:paraId="28C46A83" w14:textId="77777777" w:rsidR="001A30C8" w:rsidRDefault="00CF017E">
      <w:pPr>
        <w:spacing w:after="0" w:line="600" w:lineRule="auto"/>
        <w:ind w:firstLine="720"/>
        <w:jc w:val="both"/>
        <w:rPr>
          <w:rFonts w:eastAsia="Times New Roman"/>
          <w:bCs/>
        </w:rPr>
      </w:pPr>
      <w:r>
        <w:rPr>
          <w:rFonts w:eastAsia="Times New Roman"/>
          <w:b/>
          <w:bCs/>
        </w:rPr>
        <w:t>ΙΩΑΝΝΗΣ ΜΑΝΙΑΤΗΣ:</w:t>
      </w:r>
      <w:r>
        <w:rPr>
          <w:rFonts w:eastAsia="Times New Roman"/>
          <w:bCs/>
        </w:rPr>
        <w:t xml:space="preserve"> Αγαπητοί συνάδελφοι, η σημερινή μέρα έχει τη δική της σημειολογία, είναι για άλλη μια φορά μια μέρα των κυβερνητικών αδιεξόδων: Αδιέξοδο στη </w:t>
      </w:r>
      <w:r>
        <w:rPr>
          <w:rFonts w:eastAsia="Times New Roman"/>
          <w:bCs/>
        </w:rPr>
        <w:t xml:space="preserve">διαπραγμάτευση με την </w:t>
      </w:r>
      <w:r>
        <w:rPr>
          <w:rFonts w:eastAsia="Times New Roman"/>
          <w:bCs/>
        </w:rPr>
        <w:t>τρόικα</w:t>
      </w:r>
      <w:r>
        <w:rPr>
          <w:rFonts w:eastAsia="Times New Roman"/>
          <w:bCs/>
        </w:rPr>
        <w:t xml:space="preserve">, έκλεισε όπως έχει κλείσει η δεύτερη αξιολόγηση, έχουν αφήσει το τελικό ραπόρτο οι εκπρόσωποι της </w:t>
      </w:r>
      <w:r>
        <w:rPr>
          <w:rFonts w:eastAsia="Times New Roman"/>
          <w:bCs/>
        </w:rPr>
        <w:t xml:space="preserve">τρόικας </w:t>
      </w:r>
      <w:r>
        <w:rPr>
          <w:rFonts w:eastAsia="Times New Roman"/>
          <w:bCs/>
        </w:rPr>
        <w:t xml:space="preserve">και περιμένουμε να δούμε τι θα γίνει τις επόμενες ημέρες, τον επόμενο μήνα, αλλά σε κάθε περίπτωση είναι απολύτως βέβαιο </w:t>
      </w:r>
      <w:r>
        <w:rPr>
          <w:rFonts w:eastAsia="Times New Roman"/>
          <w:bCs/>
        </w:rPr>
        <w:t xml:space="preserve">ότι δεν μιλάμε για θετικές εξελίξεις για τον ελληνικό λαό. </w:t>
      </w:r>
    </w:p>
    <w:p w14:paraId="28C46A84" w14:textId="77777777" w:rsidR="001A30C8" w:rsidRDefault="00CF017E">
      <w:pPr>
        <w:spacing w:after="0" w:line="600" w:lineRule="auto"/>
        <w:ind w:firstLine="720"/>
        <w:jc w:val="both"/>
        <w:rPr>
          <w:rFonts w:eastAsia="Times New Roman"/>
          <w:bCs/>
        </w:rPr>
      </w:pPr>
      <w:r>
        <w:rPr>
          <w:rFonts w:eastAsia="Times New Roman"/>
          <w:bCs/>
        </w:rPr>
        <w:t>Έχουμε το δεύτερο αδιέξοδο που ήδη βρίσκεται σε κορύφωση, είναι το αδιέξοδο του μεταναστευτικού και προσφυγικού με τα νησιά του ανατολικού Αιγαίου να είναι στο όριο της έκρηξης. Η Χίος, η Σάμος, η</w:t>
      </w:r>
      <w:r>
        <w:rPr>
          <w:rFonts w:eastAsia="Times New Roman"/>
          <w:bCs/>
        </w:rPr>
        <w:t xml:space="preserve"> </w:t>
      </w:r>
      <w:r>
        <w:rPr>
          <w:rFonts w:eastAsia="Times New Roman"/>
          <w:bCs/>
        </w:rPr>
        <w:lastRenderedPageBreak/>
        <w:t>Μυτιλήνη είναι νησιά τα οποία στενάζουν κάτω από την ανυπαρξία της Κυβέρνησης, ανυπαρξία κυβερνητικών πρωτοβουλιών, προκειμένου να ρυθμίσει ένα θέμα που θα μπορούσε σε μια σοβαρή ευρωπαϊκή χώρα να είχε ήδη ρυθμιστεί με πολύ πιο ανθρώπινο και πολύ πιο αποτ</w:t>
      </w:r>
      <w:r>
        <w:rPr>
          <w:rFonts w:eastAsia="Times New Roman"/>
          <w:bCs/>
        </w:rPr>
        <w:t xml:space="preserve">ελεσματικό τρόπο και για τους πρόσφυγες, αλλά και για τις τοπικές κοινωνίες. </w:t>
      </w:r>
    </w:p>
    <w:p w14:paraId="28C46A85" w14:textId="77777777" w:rsidR="001A30C8" w:rsidRDefault="00CF017E">
      <w:pPr>
        <w:spacing w:after="0" w:line="600" w:lineRule="auto"/>
        <w:ind w:firstLine="720"/>
        <w:jc w:val="both"/>
        <w:rPr>
          <w:rFonts w:eastAsia="Times New Roman"/>
          <w:bCs/>
        </w:rPr>
      </w:pPr>
      <w:r>
        <w:rPr>
          <w:rFonts w:eastAsia="Times New Roman"/>
          <w:bCs/>
        </w:rPr>
        <w:t xml:space="preserve">Και έχουμε και το αδιέξοδο που </w:t>
      </w:r>
      <w:proofErr w:type="spellStart"/>
      <w:r>
        <w:rPr>
          <w:rFonts w:eastAsia="Times New Roman"/>
          <w:bCs/>
        </w:rPr>
        <w:t>ανεφάνη</w:t>
      </w:r>
      <w:proofErr w:type="spellEnd"/>
      <w:r>
        <w:rPr>
          <w:rFonts w:eastAsia="Times New Roman"/>
          <w:bCs/>
        </w:rPr>
        <w:t xml:space="preserve"> πια από χθες στο Κυπριακό, όπου σε αυτά προστίθεται και η προκλητική στάση του γείτονα </w:t>
      </w:r>
      <w:proofErr w:type="spellStart"/>
      <w:r>
        <w:rPr>
          <w:rFonts w:eastAsia="Times New Roman"/>
          <w:bCs/>
        </w:rPr>
        <w:t>Ερντογάν</w:t>
      </w:r>
      <w:proofErr w:type="spellEnd"/>
      <w:r>
        <w:rPr>
          <w:rFonts w:eastAsia="Times New Roman"/>
          <w:bCs/>
        </w:rPr>
        <w:t xml:space="preserve">. </w:t>
      </w:r>
    </w:p>
    <w:p w14:paraId="28C46A86" w14:textId="77777777" w:rsidR="001A30C8" w:rsidRDefault="00CF017E">
      <w:pPr>
        <w:spacing w:after="0" w:line="600" w:lineRule="auto"/>
        <w:ind w:firstLine="720"/>
        <w:jc w:val="both"/>
        <w:rPr>
          <w:rFonts w:eastAsia="Times New Roman"/>
          <w:bCs/>
        </w:rPr>
      </w:pPr>
      <w:r>
        <w:rPr>
          <w:rFonts w:eastAsia="Times New Roman"/>
          <w:bCs/>
        </w:rPr>
        <w:t>Μέσα σε όλα αυτά, η Κυβέρνηση προσπαθεί ν</w:t>
      </w:r>
      <w:r>
        <w:rPr>
          <w:rFonts w:eastAsia="Times New Roman"/>
          <w:bCs/>
        </w:rPr>
        <w:t xml:space="preserve">α λύσει τα δικά της πολιτικά και κοινωνικά αδιέξοδα και ευτυχώς, τουλάχιστον σε αυτήν την περίπτωση, στο συγκεκριμένο νομοσχέδιο, δεν βλέπουμε πανηγυρισμούς από την Κυβέρνηση, γιατί θα μπορούσαν ακόμα και για την ενσωμάτωση μιας </w:t>
      </w:r>
      <w:r>
        <w:rPr>
          <w:rFonts w:eastAsia="Times New Roman"/>
          <w:bCs/>
        </w:rPr>
        <w:t>ο</w:t>
      </w:r>
      <w:r>
        <w:rPr>
          <w:rFonts w:eastAsia="Times New Roman"/>
          <w:bCs/>
        </w:rPr>
        <w:t>δηγίας να πανηγυρίζουν. Το</w:t>
      </w:r>
      <w:r>
        <w:rPr>
          <w:rFonts w:eastAsia="Times New Roman"/>
          <w:bCs/>
        </w:rPr>
        <w:t xml:space="preserve">υλάχιστον, βλέπουμε χαμηλούς τόνους, ηρεμία και να περάσει αυτή η ενσωμάτωση, ώστε να δούμε τι θα κάνουμε την επόμενη μέρα. </w:t>
      </w:r>
    </w:p>
    <w:p w14:paraId="28C46A87" w14:textId="77777777" w:rsidR="001A30C8" w:rsidRDefault="00CF017E">
      <w:pPr>
        <w:spacing w:after="0" w:line="600" w:lineRule="auto"/>
        <w:ind w:firstLine="720"/>
        <w:jc w:val="both"/>
        <w:rPr>
          <w:rFonts w:eastAsia="Times New Roman"/>
          <w:bCs/>
        </w:rPr>
      </w:pPr>
      <w:r>
        <w:rPr>
          <w:rFonts w:eastAsia="Times New Roman"/>
          <w:bCs/>
        </w:rPr>
        <w:lastRenderedPageBreak/>
        <w:t xml:space="preserve">Όμως, υπάρχει και μια ευκαιρία η οποία χάνεται. Ξέρετε, όποιος έχει παρακολουθήσει σε άλλες χώρες την ενσωμάτωση τέτοιου είδους </w:t>
      </w:r>
      <w:r>
        <w:rPr>
          <w:rFonts w:eastAsia="Times New Roman"/>
          <w:bCs/>
        </w:rPr>
        <w:t>οδη</w:t>
      </w:r>
      <w:r>
        <w:rPr>
          <w:rFonts w:eastAsia="Times New Roman"/>
          <w:bCs/>
        </w:rPr>
        <w:t>γιών</w:t>
      </w:r>
      <w:r>
        <w:rPr>
          <w:rFonts w:eastAsia="Times New Roman"/>
          <w:bCs/>
        </w:rPr>
        <w:t>, βλέπει ότι δίνεται η ευκαιρία και η δυνατότητα στα εθνικά κοινοβούλια, να κάνουν μια ευρύτερη συζήτηση, μια συζήτηση επί θεμάτων στρατηγικής προστασίας περιβάλλοντος, εναλλακτικών μορφών ενέργειας, τρόπου αντιμετώπισης της  κλιματικής αλλαγής και, τα</w:t>
      </w:r>
      <w:r>
        <w:rPr>
          <w:rFonts w:eastAsia="Times New Roman"/>
          <w:bCs/>
        </w:rPr>
        <w:t xml:space="preserve">υτόχρονα, τρόπων συμμετοχής των εθνικών παραγωγικών δυνάμεων στο αντικείμενο της συζήτησης. </w:t>
      </w:r>
    </w:p>
    <w:p w14:paraId="28C46A88" w14:textId="77777777" w:rsidR="001A30C8" w:rsidRDefault="00CF017E">
      <w:pPr>
        <w:spacing w:after="0" w:line="600" w:lineRule="auto"/>
        <w:ind w:firstLine="720"/>
        <w:jc w:val="both"/>
        <w:rPr>
          <w:rFonts w:eastAsia="Times New Roman"/>
          <w:bCs/>
        </w:rPr>
      </w:pPr>
      <w:r>
        <w:rPr>
          <w:rFonts w:eastAsia="Times New Roman"/>
          <w:bCs/>
        </w:rPr>
        <w:t xml:space="preserve">Εμείς ερχόμαστε εδώ για άλλη μια φορά με τον γνωστό μίζερο, καθυστερημένο, αποσπασματικό, αντιαναπτυξιακό τρόπο να ενσωματώσουμε απλώς μια </w:t>
      </w:r>
      <w:r>
        <w:rPr>
          <w:rFonts w:eastAsia="Times New Roman"/>
          <w:bCs/>
        </w:rPr>
        <w:t>οδηγία</w:t>
      </w:r>
      <w:r>
        <w:rPr>
          <w:rFonts w:eastAsia="Times New Roman"/>
          <w:bCs/>
        </w:rPr>
        <w:t>, όλα τα άρθρα που</w:t>
      </w:r>
      <w:r>
        <w:rPr>
          <w:rFonts w:eastAsia="Times New Roman"/>
          <w:bCs/>
        </w:rPr>
        <w:t xml:space="preserve"> είχαν προβλεφθεί, άρθρα θετικά έτσι και αλλιώς, γιατί προβλέπουν τη χρήση φιλικών προς το περιβάλλον εναλλακτικών καυσίμων, χωρίς όμως καμ</w:t>
      </w:r>
      <w:r>
        <w:rPr>
          <w:rFonts w:eastAsia="Times New Roman"/>
          <w:bCs/>
        </w:rPr>
        <w:t>μ</w:t>
      </w:r>
      <w:r>
        <w:rPr>
          <w:rFonts w:eastAsia="Times New Roman"/>
          <w:bCs/>
        </w:rPr>
        <w:t>ία περαιτέρω κίνηση, έτσι ώστε να δούμε πώς μπορεί να διαμορφωθεί κάτι θετικότερο.</w:t>
      </w:r>
    </w:p>
    <w:p w14:paraId="28C46A89" w14:textId="77777777" w:rsidR="001A30C8" w:rsidRDefault="00CF017E">
      <w:pPr>
        <w:spacing w:after="0" w:line="600" w:lineRule="auto"/>
        <w:ind w:firstLine="720"/>
        <w:jc w:val="both"/>
        <w:rPr>
          <w:rFonts w:eastAsia="Times New Roman"/>
          <w:bCs/>
        </w:rPr>
      </w:pPr>
      <w:r>
        <w:rPr>
          <w:rFonts w:eastAsia="Times New Roman"/>
          <w:bCs/>
        </w:rPr>
        <w:t>Ερχόμαστε, λοιπόν, να συζητήσουμε</w:t>
      </w:r>
      <w:r>
        <w:rPr>
          <w:rFonts w:eastAsia="Times New Roman"/>
          <w:bCs/>
        </w:rPr>
        <w:t xml:space="preserve"> ένα θέμα έξω, μακριά από την αναγκαία εθνική στρατηγική και τον συνδυασμό μεταφορών ενέργειας, περιβάλλοντος και νέου παραγωγικού μοντέλου της χώρας, αυτό </w:t>
      </w:r>
      <w:r>
        <w:rPr>
          <w:rFonts w:eastAsia="Times New Roman"/>
          <w:bCs/>
        </w:rPr>
        <w:lastRenderedPageBreak/>
        <w:t>που έτσι και αλλιώς θα πρέπει να συνιστά το όραμα και την προοπτική για μια χώρα σαν την πατρίδα μας</w:t>
      </w:r>
      <w:r>
        <w:rPr>
          <w:rFonts w:eastAsia="Times New Roman"/>
          <w:bCs/>
        </w:rPr>
        <w:t xml:space="preserve">, το όραμα μιας κυκλικής οικονομίας, μιας οικονομίας που βασίζεται στο ανθρώπινο δυναμικό, βασίζεται στα συγκριτικά φυσικά πλεονεκτικά και ασφαλώς βασίζεται και στη λήψη μέτρων για χρήση, </w:t>
      </w:r>
      <w:proofErr w:type="spellStart"/>
      <w:r>
        <w:rPr>
          <w:rFonts w:eastAsia="Times New Roman"/>
          <w:bCs/>
        </w:rPr>
        <w:t>επανάχρηση</w:t>
      </w:r>
      <w:proofErr w:type="spellEnd"/>
      <w:r>
        <w:rPr>
          <w:rFonts w:eastAsia="Times New Roman"/>
          <w:bCs/>
        </w:rPr>
        <w:t xml:space="preserve"> των ορυκτών πρώτων υλών. Και αυτή η ευκαιρία χαμένη.</w:t>
      </w:r>
    </w:p>
    <w:p w14:paraId="28C46A8A" w14:textId="77777777" w:rsidR="001A30C8" w:rsidRDefault="00CF017E">
      <w:pPr>
        <w:spacing w:after="0" w:line="600" w:lineRule="auto"/>
        <w:ind w:firstLine="720"/>
        <w:jc w:val="both"/>
        <w:rPr>
          <w:rFonts w:eastAsia="Times New Roman"/>
          <w:bCs/>
        </w:rPr>
      </w:pPr>
      <w:r>
        <w:rPr>
          <w:rFonts w:eastAsia="Times New Roman"/>
          <w:bCs/>
        </w:rPr>
        <w:t>Επιτ</w:t>
      </w:r>
      <w:r>
        <w:rPr>
          <w:rFonts w:eastAsia="Times New Roman"/>
          <w:bCs/>
        </w:rPr>
        <w:t>ρέψτε μου, όμως, κυρίες και κύριοι συνάδελφοι, να σημειώσω ιδιαίτερα τη χαμένη ευκαιρία</w:t>
      </w:r>
      <w:r>
        <w:rPr>
          <w:rFonts w:eastAsia="Times New Roman"/>
          <w:bCs/>
        </w:rPr>
        <w:t>,</w:t>
      </w:r>
      <w:r>
        <w:rPr>
          <w:rFonts w:eastAsia="Times New Roman"/>
          <w:bCs/>
        </w:rPr>
        <w:t xml:space="preserve"> που έχει να κάνει με την ανυπαρξία μέτρων, προβλέψεων και σχεδιασμών, αναφορικά με την προστιθέμενη αξία και τις μοχλεύσεις κεφαλαίων</w:t>
      </w:r>
      <w:r>
        <w:rPr>
          <w:rFonts w:eastAsia="Times New Roman"/>
          <w:bCs/>
        </w:rPr>
        <w:t>,</w:t>
      </w:r>
      <w:r>
        <w:rPr>
          <w:rFonts w:eastAsia="Times New Roman"/>
          <w:bCs/>
        </w:rPr>
        <w:t xml:space="preserve"> που θα μπορούσαν να υπάρχουν σε </w:t>
      </w:r>
      <w:r>
        <w:rPr>
          <w:rFonts w:eastAsia="Times New Roman"/>
          <w:bCs/>
        </w:rPr>
        <w:t xml:space="preserve">μια συνολικότερη αντιμετώπιση του συγκεκριμένου θέματος. </w:t>
      </w:r>
    </w:p>
    <w:p w14:paraId="28C46A8B" w14:textId="77777777" w:rsidR="001A30C8" w:rsidRDefault="00CF017E">
      <w:pPr>
        <w:spacing w:after="0" w:line="600" w:lineRule="auto"/>
        <w:ind w:firstLine="720"/>
        <w:jc w:val="both"/>
        <w:rPr>
          <w:rFonts w:eastAsia="Times New Roman"/>
          <w:bCs/>
        </w:rPr>
      </w:pPr>
      <w:r>
        <w:rPr>
          <w:rFonts w:eastAsia="Times New Roman"/>
          <w:bCs/>
        </w:rPr>
        <w:t>Αναφέρομαι πιο συγκεκριμένα στις ελληνικές επιχειρήσεις, τα ελληνικά πανεπιστήμια και τα ελληνικά μυαλά, που θα μπορούσαν σε αυτήν τη μετεξέλιξη των στόλων οχημάτων από στόλους</w:t>
      </w:r>
      <w:r>
        <w:rPr>
          <w:rFonts w:eastAsia="Times New Roman"/>
          <w:bCs/>
        </w:rPr>
        <w:t>,</w:t>
      </w:r>
      <w:r>
        <w:rPr>
          <w:rFonts w:eastAsia="Times New Roman"/>
          <w:bCs/>
        </w:rPr>
        <w:t xml:space="preserve"> οι οποίοι χρησιμοποι</w:t>
      </w:r>
      <w:r>
        <w:rPr>
          <w:rFonts w:eastAsia="Times New Roman"/>
          <w:bCs/>
        </w:rPr>
        <w:t xml:space="preserve">ούν παραδοσιακό καύσιμο πετρέλαιο και βενζίνη σε στόλους εναλλακτικών καυσίμων, θα μπορούσε εδώ να υπάρχει μια πολύ σημαντική και σοβαρή συμμετοχή της ελληνικής τεχνογνωσίας, του ελληνικού </w:t>
      </w:r>
      <w:proofErr w:type="spellStart"/>
      <w:r>
        <w:rPr>
          <w:rFonts w:eastAsia="Times New Roman"/>
          <w:bCs/>
        </w:rPr>
        <w:lastRenderedPageBreak/>
        <w:t>επιχειρείν</w:t>
      </w:r>
      <w:proofErr w:type="spellEnd"/>
      <w:r>
        <w:rPr>
          <w:rFonts w:eastAsia="Times New Roman"/>
          <w:bCs/>
        </w:rPr>
        <w:t>, των ελληνικών πανεπιστημίων, των Ελλήνων ερευνητών, έτσ</w:t>
      </w:r>
      <w:r>
        <w:rPr>
          <w:rFonts w:eastAsia="Times New Roman"/>
          <w:bCs/>
        </w:rPr>
        <w:t>ι ώστε να μην είμαστε εισαγωγείς έτοιμων προϊόντων-αυτοκινήτων, αλλά να έχουμε συμμετάσχει</w:t>
      </w:r>
      <w:r>
        <w:rPr>
          <w:rFonts w:eastAsia="Times New Roman"/>
          <w:bCs/>
        </w:rPr>
        <w:t>,</w:t>
      </w:r>
      <w:r>
        <w:rPr>
          <w:rFonts w:eastAsia="Times New Roman"/>
          <w:bCs/>
        </w:rPr>
        <w:t xml:space="preserve"> με τον έναν ή τον άλλο τρόπο</w:t>
      </w:r>
      <w:r>
        <w:rPr>
          <w:rFonts w:eastAsia="Times New Roman"/>
          <w:bCs/>
        </w:rPr>
        <w:t>,</w:t>
      </w:r>
      <w:r>
        <w:rPr>
          <w:rFonts w:eastAsia="Times New Roman"/>
          <w:bCs/>
        </w:rPr>
        <w:t xml:space="preserve"> στη συμπαραγωγή</w:t>
      </w:r>
      <w:r>
        <w:rPr>
          <w:rFonts w:eastAsia="Times New Roman"/>
          <w:bCs/>
        </w:rPr>
        <w:t>,</w:t>
      </w:r>
      <w:r>
        <w:rPr>
          <w:rFonts w:eastAsia="Times New Roman"/>
          <w:bCs/>
        </w:rPr>
        <w:t xml:space="preserve"> έστω και μέρους αυτών των νέων οχημάτων. </w:t>
      </w:r>
    </w:p>
    <w:p w14:paraId="28C46A8C" w14:textId="77777777" w:rsidR="001A30C8" w:rsidRDefault="00CF017E">
      <w:pPr>
        <w:spacing w:after="0" w:line="600" w:lineRule="auto"/>
        <w:ind w:firstLine="720"/>
        <w:jc w:val="both"/>
        <w:rPr>
          <w:rFonts w:eastAsia="Times New Roman"/>
          <w:bCs/>
        </w:rPr>
      </w:pPr>
      <w:r>
        <w:rPr>
          <w:rFonts w:eastAsia="Times New Roman"/>
          <w:bCs/>
        </w:rPr>
        <w:t>Το λέω αυτό γιατί πολλές άλλες χώρες έχουν καταφέρει και έχουν αξιοποιήσει αυτές τις δυνατότητες και με τον τρόπο αυτό είναι συμμέτοχοι στο επαναστατικό γίγνεσθαι, στον τρόπο της αστικής και υπεραστικής μετακίνησης, αλλά και στον τρόπο της αστικής και υπερ</w:t>
      </w:r>
      <w:r>
        <w:rPr>
          <w:rFonts w:eastAsia="Times New Roman"/>
          <w:bCs/>
        </w:rPr>
        <w:t xml:space="preserve">αστικής μεταφοράς προϊόντων μέσω φορτηγών αυτοκινήτων ιδιωτικής ή δημόσιας χρήσης. </w:t>
      </w:r>
    </w:p>
    <w:p w14:paraId="28C46A8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Ερχόμενοι, όμως, να δούμε τις λεπτομέρειες του νομοσχεδίου, της ενσωμάτωσης διαπιστώνουμε και κάτι ακόμη, ότι η καθυστερημένη, κατά δύο χρόνια, ενσωμάτωση της </w:t>
      </w:r>
      <w:r>
        <w:rPr>
          <w:rFonts w:eastAsia="Times New Roman" w:cs="Times New Roman"/>
          <w:szCs w:val="24"/>
        </w:rPr>
        <w:t xml:space="preserve">οδηγίας </w:t>
      </w:r>
      <w:r>
        <w:rPr>
          <w:rFonts w:eastAsia="Times New Roman" w:cs="Times New Roman"/>
          <w:szCs w:val="24"/>
        </w:rPr>
        <w:t>από τ</w:t>
      </w:r>
      <w:r>
        <w:rPr>
          <w:rFonts w:eastAsia="Times New Roman" w:cs="Times New Roman"/>
          <w:szCs w:val="24"/>
        </w:rPr>
        <w:t>ην ελληνική Κυβέρνηση για άλλη μια φορά έχει φέρει την κοινωνία και την αγορά πολύ πιο μπροστά από τις κυβερνητικές πρωτοβουλίες.</w:t>
      </w:r>
    </w:p>
    <w:p w14:paraId="28C46A8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Θέλω να θυμίσω ότι το 2013 και το 2014 ήταν έτη σταθμοί, προκείμενου να εισαχθούν και να επεκταθούν τα εναλλακτικά καύσιμα. Αν</w:t>
      </w:r>
      <w:r>
        <w:rPr>
          <w:rFonts w:eastAsia="Times New Roman" w:cs="Times New Roman"/>
          <w:szCs w:val="24"/>
        </w:rPr>
        <w:t xml:space="preserve">αφέρομαι κυρίως στη χρήση του </w:t>
      </w:r>
      <w:r>
        <w:rPr>
          <w:rFonts w:eastAsia="Times New Roman" w:cs="Times New Roman"/>
          <w:szCs w:val="24"/>
          <w:lang w:val="en-US"/>
        </w:rPr>
        <w:t>CNG</w:t>
      </w:r>
      <w:r>
        <w:rPr>
          <w:rFonts w:eastAsia="Times New Roman" w:cs="Times New Roman"/>
          <w:szCs w:val="24"/>
        </w:rPr>
        <w:t xml:space="preserve"> και τη χρήση των ηλεκτροκίνητων οχημάτων στο ελληνικό οδικό δίκτυο.</w:t>
      </w:r>
    </w:p>
    <w:p w14:paraId="28C46A8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CNG</w:t>
      </w:r>
      <w:r>
        <w:rPr>
          <w:rFonts w:eastAsia="Times New Roman" w:cs="Times New Roman"/>
          <w:szCs w:val="24"/>
        </w:rPr>
        <w:t xml:space="preserve"> με τη χρήση και την πρωτοβουλία των δραστηριοτήτων της ΔΕΠΑ ήδη είχε προχωρήσει, είχε ανοίξει τα φτερά του, είχε δρομολογήσει διαδικασίες δημιουργί</w:t>
      </w:r>
      <w:r>
        <w:rPr>
          <w:rFonts w:eastAsia="Times New Roman" w:cs="Times New Roman"/>
          <w:szCs w:val="24"/>
        </w:rPr>
        <w:t>ας πρατηρίων συμπιεσμένου φυσικού αερίου. Σήμερα που μιλάμε</w:t>
      </w:r>
      <w:r>
        <w:rPr>
          <w:rFonts w:eastAsia="Times New Roman" w:cs="Times New Roman"/>
          <w:szCs w:val="24"/>
        </w:rPr>
        <w:t>,</w:t>
      </w:r>
      <w:r>
        <w:rPr>
          <w:rFonts w:eastAsia="Times New Roman" w:cs="Times New Roman"/>
          <w:szCs w:val="24"/>
        </w:rPr>
        <w:t xml:space="preserve"> η χώρα μας έχει ένα δίκτυο δέκα πρατηρίων</w:t>
      </w:r>
      <w:r>
        <w:rPr>
          <w:rFonts w:eastAsia="Times New Roman" w:cs="Times New Roman"/>
          <w:szCs w:val="24"/>
        </w:rPr>
        <w:t>,</w:t>
      </w:r>
      <w:r>
        <w:rPr>
          <w:rFonts w:eastAsia="Times New Roman" w:cs="Times New Roman"/>
          <w:szCs w:val="24"/>
        </w:rPr>
        <w:t xml:space="preserve"> κατά μήκος κυρίως του εθνικού οδικού δικτύου. Μέσα στην επόμενη χρονιά περιμένουμε η ΔΕΠΑ, σε συνεργασία με τα ΕΛΤΑ, να δημιουργήσει άλλα είκοσι περίπου</w:t>
      </w:r>
      <w:r>
        <w:rPr>
          <w:rFonts w:eastAsia="Times New Roman" w:cs="Times New Roman"/>
          <w:szCs w:val="24"/>
        </w:rPr>
        <w:t xml:space="preserve"> πρατήρια, που σημαίνει πια ότι η χρήση συμπιεσμένου φυσικού αερίου στα ΙΧ κυρίως αυτοκίνητα είναι μια διαδικασία η οποία τρέχει, εξαιρετικά φιλική προς το περιβάλλον και με προστιθέμενη αξία για ελληνικές επιχειρήσεις.</w:t>
      </w:r>
    </w:p>
    <w:p w14:paraId="28C46A9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Το ίδιο είχε συμβεί και με την ηλεκτ</w:t>
      </w:r>
      <w:r>
        <w:rPr>
          <w:rFonts w:eastAsia="Times New Roman" w:cs="Times New Roman"/>
          <w:szCs w:val="24"/>
        </w:rPr>
        <w:t xml:space="preserve">ροκίνηση. Το 2013 έγιναν οι πρώτες προσπάθειες από τη ΔΕΗ. Και ξεκινήσαμε, εντάχθηκε η ΔΕΗ σε πρωτοποριακά προγράμματα χρήσης της ηλεκτρικής ενέργειας σε </w:t>
      </w:r>
      <w:r>
        <w:rPr>
          <w:rFonts w:eastAsia="Times New Roman" w:cs="Times New Roman"/>
          <w:szCs w:val="24"/>
        </w:rPr>
        <w:lastRenderedPageBreak/>
        <w:t xml:space="preserve">οχήματα ιδιωτικής χρήσης. Και άρχισαν να εγκαθίστανται και οι πρώτοι σταθμοί επαναφόρτισης ηλεκτρικών </w:t>
      </w:r>
      <w:r>
        <w:rPr>
          <w:rFonts w:eastAsia="Times New Roman" w:cs="Times New Roman"/>
          <w:szCs w:val="24"/>
        </w:rPr>
        <w:t>αυτοκινήτων στο Υπουργείο Περιβάλλοντος, στα γραφεία της ΔΕΗ και σε άλλα σημεία στην Κοζάνη και αλλαχού, προκειμένου να δει η εθνική οικονομία πώς αυτή η ιστορία μπορεί να τρέξει στην πραγματικότητα.</w:t>
      </w:r>
    </w:p>
    <w:p w14:paraId="28C46A9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Το 2014 θεσμοθετήσαμε την πρώτη διαδικασία, στο πλαίσιο </w:t>
      </w:r>
      <w:r>
        <w:rPr>
          <w:rFonts w:eastAsia="Times New Roman" w:cs="Times New Roman"/>
          <w:szCs w:val="24"/>
        </w:rPr>
        <w:t>του ρυθμιστικού σχεδίου Αθήνας και Αττικής, πώς θα συγκροτούνται, θα δημιουργούνται, θα λειτουργούν και θα συντηρούνται οι σταθμοί επαναφόρτισης σε όλο το Λεκανοπέδιο αλλά και εκτός του Λεκανοπεδίου.</w:t>
      </w:r>
    </w:p>
    <w:p w14:paraId="28C46A9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Είμαστε, λοιπόν, μπροστά σε μια εξέλιξη</w:t>
      </w:r>
      <w:r>
        <w:rPr>
          <w:rFonts w:eastAsia="Times New Roman" w:cs="Times New Roman"/>
          <w:szCs w:val="24"/>
        </w:rPr>
        <w:t>,</w:t>
      </w:r>
      <w:r>
        <w:rPr>
          <w:rFonts w:eastAsia="Times New Roman" w:cs="Times New Roman"/>
          <w:szCs w:val="24"/>
        </w:rPr>
        <w:t xml:space="preserve"> η οποία έχει πά</w:t>
      </w:r>
      <w:r>
        <w:rPr>
          <w:rFonts w:eastAsia="Times New Roman" w:cs="Times New Roman"/>
          <w:szCs w:val="24"/>
        </w:rPr>
        <w:t>ρει τον δρόμο της μόνη της, χωρίς να περιμένει κανενός είδους παρέμβαση.</w:t>
      </w:r>
    </w:p>
    <w:p w14:paraId="28C46A9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Όμως, είχαν προηγηθεί και κάποια άλλα βήματα που έχει σημασία να τα αναφέρουμε. Το 2003, έναν χρόνο πριν τους Ολυμπιακούς Αγώνες, η Αττική, η Αθήνα ήταν η πρώτη πρωτεύουσα της Ευρώπης</w:t>
      </w:r>
      <w:r>
        <w:rPr>
          <w:rFonts w:eastAsia="Times New Roman" w:cs="Times New Roman"/>
          <w:szCs w:val="24"/>
        </w:rPr>
        <w:t xml:space="preserve"> με τον μεγαλύτερο στόλο αστικών λεωφορείων με χρήση συμπιεσμένου φυσικού αερίου και αυτό τότε ήταν </w:t>
      </w:r>
      <w:r>
        <w:rPr>
          <w:rFonts w:eastAsia="Times New Roman" w:cs="Times New Roman"/>
          <w:szCs w:val="24"/>
        </w:rPr>
        <w:lastRenderedPageBreak/>
        <w:t>–</w:t>
      </w:r>
      <w:r>
        <w:rPr>
          <w:rFonts w:eastAsia="Times New Roman" w:cs="Times New Roman"/>
          <w:szCs w:val="24"/>
        </w:rPr>
        <w:t>θεωρήθηκε</w:t>
      </w:r>
      <w:r>
        <w:rPr>
          <w:rFonts w:eastAsia="Times New Roman" w:cs="Times New Roman"/>
          <w:szCs w:val="24"/>
        </w:rPr>
        <w:t>,</w:t>
      </w:r>
      <w:r>
        <w:rPr>
          <w:rFonts w:eastAsia="Times New Roman" w:cs="Times New Roman"/>
          <w:szCs w:val="24"/>
        </w:rPr>
        <w:t xml:space="preserve"> αλλά και ήταν- μια μεγάλη </w:t>
      </w:r>
      <w:proofErr w:type="spellStart"/>
      <w:r>
        <w:rPr>
          <w:rFonts w:eastAsia="Times New Roman" w:cs="Times New Roman"/>
          <w:szCs w:val="24"/>
        </w:rPr>
        <w:t>φιλοπεριβαλλοντική</w:t>
      </w:r>
      <w:proofErr w:type="spellEnd"/>
      <w:r>
        <w:rPr>
          <w:rFonts w:eastAsia="Times New Roman" w:cs="Times New Roman"/>
          <w:szCs w:val="24"/>
        </w:rPr>
        <w:t xml:space="preserve"> επανάσταση, διότι τα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πρώτα αστικά λεωφορεία</w:t>
      </w:r>
      <w:r>
        <w:rPr>
          <w:rFonts w:eastAsia="Times New Roman" w:cs="Times New Roman"/>
          <w:szCs w:val="24"/>
        </w:rPr>
        <w:t>,</w:t>
      </w:r>
      <w:r>
        <w:rPr>
          <w:rFonts w:eastAsia="Times New Roman" w:cs="Times New Roman"/>
          <w:szCs w:val="24"/>
        </w:rPr>
        <w:t xml:space="preserve"> που μπήκαν σε κίνηση το 2003 ακ</w:t>
      </w:r>
      <w:r>
        <w:rPr>
          <w:rFonts w:eastAsia="Times New Roman" w:cs="Times New Roman"/>
          <w:szCs w:val="24"/>
        </w:rPr>
        <w:t>ολουθήθηκαν από δεκάδες απορριμματοφόρων από τους δήμους</w:t>
      </w:r>
      <w:r>
        <w:rPr>
          <w:rFonts w:eastAsia="Times New Roman" w:cs="Times New Roman"/>
          <w:szCs w:val="24"/>
        </w:rPr>
        <w:t>,</w:t>
      </w:r>
      <w:r>
        <w:rPr>
          <w:rFonts w:eastAsia="Times New Roman" w:cs="Times New Roman"/>
          <w:szCs w:val="24"/>
        </w:rPr>
        <w:t xml:space="preserve"> οι οποίοι ενσωμάτωσαν τη χρηματοδότηση από ευρωπαϊκά, κοινοτικά προγράμματα, έτσι ώστε να έχουν απορριμματοφόρα φιλικά προς το περιβάλλον.</w:t>
      </w:r>
    </w:p>
    <w:p w14:paraId="28C46A9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Είμαστε, λοιπόν, σε έναν καλό δρόμο. Αυτό είναι επαρκές; Η </w:t>
      </w:r>
      <w:r>
        <w:rPr>
          <w:rFonts w:eastAsia="Times New Roman" w:cs="Times New Roman"/>
          <w:szCs w:val="24"/>
        </w:rPr>
        <w:t>απάντηση είναι όχι, δεν είναι καθόλου επαρκές. Γιατί δεν θέλουμε να είμαστε ούτε απλοί χρήστες έτοιμων εισαγόμενων αυτοκινήτων με κινητήρα ηλεκτρικό ή κινητήρα φυσικού αερίου ούτε ταυτόχρονα θέλουμε να είμαστε εισαγωγείς πρώτης ύλης καυσίμου, δηλαδή εισαγω</w:t>
      </w:r>
      <w:r>
        <w:rPr>
          <w:rFonts w:eastAsia="Times New Roman" w:cs="Times New Roman"/>
          <w:szCs w:val="24"/>
        </w:rPr>
        <w:t>γής μόνο φυσικού αερίου.</w:t>
      </w:r>
    </w:p>
    <w:p w14:paraId="28C46A9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Εδώ, λοιπόν, έρχεται η δεύτερη εθνική στρατηγική, που ήταν σε εξέλιξη και που δυστυχώς με ευθύνη της Κυβέρνησης καθυστερεί αδιανόητα για λόγους που είναι μη εξηγήσιμοι, η δυνατότητα η χώρα να παίξει έναν ρόλο ενεργειακού κόμβου, εν</w:t>
      </w:r>
      <w:r>
        <w:rPr>
          <w:rFonts w:eastAsia="Times New Roman" w:cs="Times New Roman"/>
          <w:szCs w:val="24"/>
        </w:rPr>
        <w:t xml:space="preserve">εργειακού </w:t>
      </w:r>
      <w:r>
        <w:rPr>
          <w:rFonts w:eastAsia="Times New Roman" w:cs="Times New Roman"/>
          <w:szCs w:val="24"/>
          <w:lang w:val="en-US"/>
        </w:rPr>
        <w:t>hub</w:t>
      </w:r>
      <w:r>
        <w:rPr>
          <w:rFonts w:eastAsia="Times New Roman" w:cs="Times New Roman"/>
          <w:szCs w:val="24"/>
        </w:rPr>
        <w:t xml:space="preserve"> στην ευρύτερη περιοχή. Και μέσα από αυτήν τη δυνατότητα να μπορούμε να έχουμε τη φτηνότερη πρώτη ύλη, φτηνότερο φυσικό αέριο μέσα από την </w:t>
      </w:r>
      <w:r>
        <w:rPr>
          <w:rFonts w:eastAsia="Times New Roman" w:cs="Times New Roman"/>
          <w:szCs w:val="24"/>
        </w:rPr>
        <w:lastRenderedPageBreak/>
        <w:t>υλοποίηση αγωγών φυσικού αερίου, που είναι σε εξέλιξη, αλλά και μέσα από την αναβάθμιση των υποδομών υγρ</w:t>
      </w:r>
      <w:r>
        <w:rPr>
          <w:rFonts w:eastAsia="Times New Roman" w:cs="Times New Roman"/>
          <w:szCs w:val="24"/>
        </w:rPr>
        <w:t>οποιημένου φυσικού αερίου.</w:t>
      </w:r>
    </w:p>
    <w:p w14:paraId="28C46A9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Δεν θέλω να πω καμ</w:t>
      </w:r>
      <w:r>
        <w:rPr>
          <w:rFonts w:eastAsia="Times New Roman" w:cs="Times New Roman"/>
          <w:szCs w:val="24"/>
        </w:rPr>
        <w:t>μ</w:t>
      </w:r>
      <w:r>
        <w:rPr>
          <w:rFonts w:eastAsia="Times New Roman" w:cs="Times New Roman"/>
          <w:szCs w:val="24"/>
        </w:rPr>
        <w:t>ία φράση παραπάνω</w:t>
      </w:r>
      <w:r>
        <w:rPr>
          <w:rFonts w:eastAsia="Times New Roman" w:cs="Times New Roman"/>
          <w:szCs w:val="24"/>
        </w:rPr>
        <w:t>,</w:t>
      </w:r>
      <w:r>
        <w:rPr>
          <w:rFonts w:eastAsia="Times New Roman" w:cs="Times New Roman"/>
          <w:szCs w:val="24"/>
        </w:rPr>
        <w:t xml:space="preserve"> πλην των τίτλων για τους γνωστούς αγωγούς </w:t>
      </w:r>
      <w:r>
        <w:rPr>
          <w:rFonts w:eastAsia="Times New Roman" w:cs="Times New Roman"/>
          <w:szCs w:val="24"/>
          <w:lang w:val="en-US"/>
        </w:rPr>
        <w:t>TAP</w:t>
      </w:r>
      <w:r>
        <w:rPr>
          <w:rFonts w:eastAsia="Times New Roman" w:cs="Times New Roman"/>
          <w:szCs w:val="24"/>
        </w:rPr>
        <w:t xml:space="preserve">, που απείχε και καταψήφισε και πολεμούσε η τότε Αντιπολίτευση και σημερινή Κυβέρνηση, για τον αγωγό </w:t>
      </w:r>
      <w:r>
        <w:rPr>
          <w:rFonts w:eastAsia="Times New Roman" w:cs="Times New Roman"/>
          <w:szCs w:val="24"/>
          <w:lang w:val="en-US"/>
        </w:rPr>
        <w:t>East</w:t>
      </w:r>
      <w:r>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που συνδέει τα κοιτάσματα φυσικού α</w:t>
      </w:r>
      <w:r>
        <w:rPr>
          <w:rFonts w:eastAsia="Times New Roman" w:cs="Times New Roman"/>
          <w:szCs w:val="24"/>
        </w:rPr>
        <w:t>ερίου της Κύπρου με την Κρήτη, την Πελοπόννησο και την υπόλοιπη Δυτική Ευρώπη, μέσω Ιταλίας. Δεν θέλω να πω τίποτε για άλλες πρωτοβουλίες</w:t>
      </w:r>
      <w:r>
        <w:rPr>
          <w:rFonts w:eastAsia="Times New Roman" w:cs="Times New Roman"/>
          <w:szCs w:val="24"/>
        </w:rPr>
        <w:t>,</w:t>
      </w:r>
      <w:r>
        <w:rPr>
          <w:rFonts w:eastAsia="Times New Roman" w:cs="Times New Roman"/>
          <w:szCs w:val="24"/>
        </w:rPr>
        <w:t xml:space="preserve"> όπως είναι ο </w:t>
      </w:r>
      <w:proofErr w:type="spellStart"/>
      <w:r>
        <w:rPr>
          <w:rFonts w:eastAsia="Times New Roman" w:cs="Times New Roman"/>
          <w:szCs w:val="24"/>
        </w:rPr>
        <w:t>ελληνοβουλγαρικός</w:t>
      </w:r>
      <w:proofErr w:type="spellEnd"/>
      <w:r>
        <w:rPr>
          <w:rFonts w:eastAsia="Times New Roman" w:cs="Times New Roman"/>
          <w:szCs w:val="24"/>
        </w:rPr>
        <w:t xml:space="preserve"> αγωγός. Όλα αυτά διαμορφώνουν ένα πλέγμα υποδομών που αναβαθμίζουν </w:t>
      </w:r>
      <w:proofErr w:type="spellStart"/>
      <w:r>
        <w:rPr>
          <w:rFonts w:eastAsia="Times New Roman" w:cs="Times New Roman"/>
          <w:szCs w:val="24"/>
        </w:rPr>
        <w:t>γεωστρατηγικά</w:t>
      </w:r>
      <w:proofErr w:type="spellEnd"/>
      <w:r>
        <w:rPr>
          <w:rFonts w:eastAsia="Times New Roman" w:cs="Times New Roman"/>
          <w:szCs w:val="24"/>
        </w:rPr>
        <w:t>, γεωπ</w:t>
      </w:r>
      <w:r>
        <w:rPr>
          <w:rFonts w:eastAsia="Times New Roman" w:cs="Times New Roman"/>
          <w:szCs w:val="24"/>
        </w:rPr>
        <w:t>ολιτικά και γεωοικονομικά την πατρίδα μας.</w:t>
      </w:r>
    </w:p>
    <w:p w14:paraId="28C46A97" w14:textId="77777777" w:rsidR="001A30C8" w:rsidRDefault="00CF017E">
      <w:pPr>
        <w:spacing w:after="0" w:line="600" w:lineRule="auto"/>
        <w:ind w:firstLine="851"/>
        <w:jc w:val="both"/>
        <w:rPr>
          <w:rFonts w:eastAsia="Times New Roman" w:cs="Times New Roman"/>
        </w:rPr>
      </w:pPr>
      <w:r>
        <w:rPr>
          <w:rFonts w:eastAsia="Times New Roman" w:cs="Times New Roman"/>
        </w:rPr>
        <w:t>Σε αυτά θα πρέπει να προσθέσουμε κάτι άλλο</w:t>
      </w:r>
      <w:r>
        <w:rPr>
          <w:rFonts w:eastAsia="Times New Roman" w:cs="Times New Roman"/>
        </w:rPr>
        <w:t>,</w:t>
      </w:r>
      <w:r>
        <w:rPr>
          <w:rFonts w:eastAsia="Times New Roman" w:cs="Times New Roman"/>
        </w:rPr>
        <w:t xml:space="preserve"> που υπάρχει σε αυτή την καινούρια προσέγγιση</w:t>
      </w:r>
      <w:r>
        <w:rPr>
          <w:rFonts w:eastAsia="Times New Roman" w:cs="Times New Roman"/>
        </w:rPr>
        <w:t>, μ</w:t>
      </w:r>
      <w:r>
        <w:rPr>
          <w:rFonts w:eastAsia="Times New Roman" w:cs="Times New Roman"/>
        </w:rPr>
        <w:t xml:space="preserve">ια περιφερειακή διάσταση. Αναφέρομαι στην αναβάθμιση του σταθμού υγροποιημένου αερίου της </w:t>
      </w:r>
      <w:proofErr w:type="spellStart"/>
      <w:r>
        <w:rPr>
          <w:rFonts w:eastAsia="Times New Roman" w:cs="Times New Roman"/>
        </w:rPr>
        <w:t>Ρε</w:t>
      </w:r>
      <w:r>
        <w:rPr>
          <w:rFonts w:eastAsia="Times New Roman" w:cs="Times New Roman"/>
        </w:rPr>
        <w:lastRenderedPageBreak/>
        <w:t>βυθούσας</w:t>
      </w:r>
      <w:proofErr w:type="spellEnd"/>
      <w:r>
        <w:rPr>
          <w:rFonts w:eastAsia="Times New Roman" w:cs="Times New Roman"/>
        </w:rPr>
        <w:t xml:space="preserve">, ο οποίος σταθμός με ένα κονδύλι, με μια επένδυση πάνω από 160 εκατομμύρια ευρώ διαμορφώνεται πια σε έναν συνολικό πυλώνα νέας τροφοδοσίας, όχι μόνο του εθνικού συστήματος φυσικού αερίου, αλλά ταυτόχρονα και των βορειότερων γειτόνων μας. </w:t>
      </w:r>
    </w:p>
    <w:p w14:paraId="28C46A98" w14:textId="77777777" w:rsidR="001A30C8" w:rsidRDefault="00CF017E">
      <w:pPr>
        <w:spacing w:after="0" w:line="600" w:lineRule="auto"/>
        <w:ind w:firstLine="851"/>
        <w:jc w:val="both"/>
        <w:rPr>
          <w:rFonts w:eastAsia="Times New Roman"/>
          <w:szCs w:val="24"/>
        </w:rPr>
      </w:pPr>
      <w:r>
        <w:rPr>
          <w:rFonts w:eastAsia="Times New Roman" w:cs="Times New Roman"/>
        </w:rPr>
        <w:t xml:space="preserve">Σε αυτήν την κατεύθυνση, η μονάδα αυτή, που ελπίζουμε μέσα στο 2018 να έχει ολοκληρώσει την αναβάθμισή της -ήδη έχουμε ξεκινήσει από το 2013 και η πενταετία </w:t>
      </w:r>
      <w:r>
        <w:rPr>
          <w:rFonts w:eastAsia="Times New Roman"/>
          <w:bCs/>
        </w:rPr>
        <w:t>είναι</w:t>
      </w:r>
      <w:r>
        <w:rPr>
          <w:rFonts w:eastAsia="Times New Roman" w:cs="Times New Roman"/>
        </w:rPr>
        <w:t xml:space="preserve"> ένα επαρκές χρονικό διάστημα για να ολοκληρωθεί το πρόγραμμα αυτό- όταν θα συνδυαστεί με την </w:t>
      </w:r>
      <w:r>
        <w:rPr>
          <w:rFonts w:eastAsia="Times New Roman" w:cs="Times New Roman"/>
        </w:rPr>
        <w:t xml:space="preserve">πλωτή μονάδα </w:t>
      </w:r>
      <w:r>
        <w:rPr>
          <w:rFonts w:eastAsia="Times New Roman"/>
          <w:szCs w:val="24"/>
        </w:rPr>
        <w:t xml:space="preserve">υγροποιημένου φυσικού αερίου της Αλεξανδρούπολης, που και αυτήν, όπως και όλα όσα προανέφερα, την έχουμε εντάξει στα προγράμματα που χρηματοδοτούνται από την Ευρωπαϊκή Ένωση, δημιουργούν έναν δεύτερο πυλώνα υγροποιημένου φυσικού αερίου, που </w:t>
      </w:r>
      <w:r>
        <w:rPr>
          <w:rFonts w:eastAsia="Times New Roman"/>
          <w:bCs/>
        </w:rPr>
        <w:t>εί</w:t>
      </w:r>
      <w:r>
        <w:rPr>
          <w:rFonts w:eastAsia="Times New Roman"/>
          <w:bCs/>
        </w:rPr>
        <w:t>ναι</w:t>
      </w:r>
      <w:r>
        <w:rPr>
          <w:rFonts w:eastAsia="Times New Roman"/>
          <w:szCs w:val="24"/>
        </w:rPr>
        <w:t xml:space="preserve"> μια νέα ελπίδα και προοπτική για την ενεργειακή οικονομία όλης της Ευρώπης. </w:t>
      </w:r>
    </w:p>
    <w:p w14:paraId="28C46A99" w14:textId="77777777" w:rsidR="001A30C8" w:rsidRDefault="00CF017E">
      <w:pPr>
        <w:spacing w:after="0" w:line="600" w:lineRule="auto"/>
        <w:ind w:firstLine="851"/>
        <w:jc w:val="both"/>
        <w:rPr>
          <w:rFonts w:eastAsia="Times New Roman"/>
          <w:szCs w:val="24"/>
        </w:rPr>
      </w:pPr>
      <w:r>
        <w:rPr>
          <w:rFonts w:eastAsia="Times New Roman"/>
          <w:szCs w:val="24"/>
        </w:rPr>
        <w:t>Θυμίζω τούτο: Το υγροποιημένο φυσικό αέριο μέχρι πριν μια τριετία και πενταετία εθεωρείτο και ήτο πάνω από 40% ακριβότερο από το φυσικό αέριο που τροφοδοτούσε τους αγωγούς. Τώ</w:t>
      </w:r>
      <w:r>
        <w:rPr>
          <w:rFonts w:eastAsia="Times New Roman"/>
          <w:szCs w:val="24"/>
        </w:rPr>
        <w:t xml:space="preserve">ρα πια έχει </w:t>
      </w:r>
      <w:r>
        <w:rPr>
          <w:rFonts w:eastAsia="Times New Roman"/>
          <w:szCs w:val="24"/>
        </w:rPr>
        <w:lastRenderedPageBreak/>
        <w:t xml:space="preserve">φτάσει σε ένα σημείο που </w:t>
      </w:r>
      <w:r>
        <w:rPr>
          <w:rFonts w:eastAsia="Times New Roman"/>
          <w:bCs/>
        </w:rPr>
        <w:t>είναι</w:t>
      </w:r>
      <w:r>
        <w:rPr>
          <w:rFonts w:eastAsia="Times New Roman"/>
          <w:szCs w:val="24"/>
        </w:rPr>
        <w:t xml:space="preserve"> εξίσου φθηνό και πιθανά με τη νέα παραγωγή, που υπάρχει στην Αυστραλία, στις Ηνωμένες Πολιτείες και τον Καναδά, να δούμε ως Ευρώπη και ως Ελλάδα τροφοδοσία με υγροποιημένο φυσικό αέριο σε τιμές που να </w:t>
      </w:r>
      <w:r>
        <w:rPr>
          <w:rFonts w:eastAsia="Times New Roman"/>
          <w:bCs/>
        </w:rPr>
        <w:t>είναι</w:t>
      </w:r>
      <w:r>
        <w:rPr>
          <w:rFonts w:eastAsia="Times New Roman"/>
          <w:szCs w:val="24"/>
        </w:rPr>
        <w:t xml:space="preserve"> ίσως κ</w:t>
      </w:r>
      <w:r>
        <w:rPr>
          <w:rFonts w:eastAsia="Times New Roman"/>
          <w:szCs w:val="24"/>
        </w:rPr>
        <w:t xml:space="preserve">αι πιο κάτω από την τιμή του φυσικού αερίου, που έρχεται μέσα από φυσικούς αγωγούς τροφοδοσίας. </w:t>
      </w:r>
    </w:p>
    <w:p w14:paraId="28C46A9A" w14:textId="77777777" w:rsidR="001A30C8" w:rsidRDefault="00CF017E">
      <w:pPr>
        <w:spacing w:after="0" w:line="600" w:lineRule="auto"/>
        <w:ind w:firstLine="851"/>
        <w:jc w:val="both"/>
        <w:rPr>
          <w:rFonts w:eastAsia="Times New Roman"/>
          <w:szCs w:val="24"/>
        </w:rPr>
      </w:pPr>
      <w:r>
        <w:rPr>
          <w:rFonts w:eastAsia="Times New Roman"/>
          <w:szCs w:val="24"/>
        </w:rPr>
        <w:t xml:space="preserve">Εδώ, λοιπόν, ενυπάρχει μια νέα αναπτυξιακή προοπτική για τη χώρα που σχετίζεται και με το </w:t>
      </w:r>
      <w:r>
        <w:rPr>
          <w:rFonts w:eastAsia="Times New Roman"/>
          <w:bCs/>
        </w:rPr>
        <w:t>συγκεκριμένο</w:t>
      </w:r>
      <w:r>
        <w:rPr>
          <w:rFonts w:eastAsia="Times New Roman"/>
          <w:szCs w:val="24"/>
        </w:rPr>
        <w:t xml:space="preserve"> νομοσχέδιο. Έχουμε τρεις επιμέρους επιλογές που θα πρέπε</w:t>
      </w:r>
      <w:r>
        <w:rPr>
          <w:rFonts w:eastAsia="Times New Roman"/>
          <w:szCs w:val="24"/>
        </w:rPr>
        <w:t xml:space="preserve">ι να τρέξει η χώρα. Η πρώτη επιλογή με το υγροποιημένο φυσικό αέριο </w:t>
      </w:r>
      <w:r>
        <w:rPr>
          <w:rFonts w:eastAsia="Times New Roman"/>
          <w:bCs/>
        </w:rPr>
        <w:t>είναι</w:t>
      </w:r>
      <w:r>
        <w:rPr>
          <w:rFonts w:eastAsia="Times New Roman"/>
          <w:szCs w:val="24"/>
        </w:rPr>
        <w:t xml:space="preserve"> επιτέλους να προχωρήσουμε στην χρήση του υγροποιημένου φυσικού αερίου </w:t>
      </w:r>
      <w:r>
        <w:rPr>
          <w:rFonts w:eastAsia="Times New Roman"/>
          <w:szCs w:val="24"/>
          <w:lang w:val="en-US"/>
        </w:rPr>
        <w:t>LNG</w:t>
      </w:r>
      <w:r>
        <w:rPr>
          <w:rFonts w:eastAsia="Times New Roman"/>
          <w:szCs w:val="24"/>
        </w:rPr>
        <w:t xml:space="preserve"> στη ναυτιλία. </w:t>
      </w:r>
      <w:r>
        <w:rPr>
          <w:rFonts w:eastAsia="Times New Roman"/>
          <w:bCs/>
        </w:rPr>
        <w:t>Είναι</w:t>
      </w:r>
      <w:r>
        <w:rPr>
          <w:rFonts w:eastAsia="Times New Roman"/>
          <w:szCs w:val="24"/>
        </w:rPr>
        <w:t xml:space="preserve"> η νέα εξέλιξη στη ναυτιλία. </w:t>
      </w:r>
    </w:p>
    <w:p w14:paraId="28C46A9B" w14:textId="77777777" w:rsidR="001A30C8" w:rsidRDefault="00CF017E">
      <w:pPr>
        <w:spacing w:after="0" w:line="600" w:lineRule="auto"/>
        <w:ind w:firstLine="851"/>
        <w:jc w:val="both"/>
        <w:rPr>
          <w:rFonts w:eastAsia="Times New Roman"/>
          <w:szCs w:val="24"/>
        </w:rPr>
      </w:pPr>
      <w:r>
        <w:rPr>
          <w:rFonts w:eastAsia="Times New Roman"/>
          <w:szCs w:val="24"/>
        </w:rPr>
        <w:t xml:space="preserve">Αυτήν τη στιγμή σε διεθνές επίπεδο </w:t>
      </w:r>
      <w:r>
        <w:rPr>
          <w:rFonts w:eastAsia="Times New Roman"/>
          <w:bCs/>
          <w:shd w:val="clear" w:color="auto" w:fill="FFFFFF"/>
        </w:rPr>
        <w:t>υπάρχουν</w:t>
      </w:r>
      <w:r>
        <w:rPr>
          <w:rFonts w:eastAsia="Times New Roman"/>
          <w:szCs w:val="24"/>
        </w:rPr>
        <w:t xml:space="preserve"> πάνω από εξήντα</w:t>
      </w:r>
      <w:r>
        <w:rPr>
          <w:rFonts w:eastAsia="Times New Roman"/>
          <w:szCs w:val="24"/>
        </w:rPr>
        <w:t xml:space="preserve"> καράβια που μετακινούνται με υγροποιημένο φυσικό αέριο και χτίζονται -μέσα στη χρονιά θα ολοκληρωθεί το χτίσιμό τους- άλλα εβδομήντα. Έχουμε, </w:t>
      </w:r>
      <w:r>
        <w:rPr>
          <w:rFonts w:eastAsia="Times New Roman"/>
        </w:rPr>
        <w:t>δηλαδή,</w:t>
      </w:r>
      <w:r>
        <w:rPr>
          <w:rFonts w:eastAsia="Times New Roman"/>
          <w:szCs w:val="24"/>
        </w:rPr>
        <w:t xml:space="preserve"> μια στροφή της ναυτιλίας προς τη χρήση υγροποιημένου φυσικού αερίου. Αυτή ήταν η πρώτη υποπερίπτωση. </w:t>
      </w:r>
    </w:p>
    <w:p w14:paraId="28C46A9C" w14:textId="77777777" w:rsidR="001A30C8" w:rsidRDefault="00CF017E">
      <w:pPr>
        <w:spacing w:after="0" w:line="600" w:lineRule="auto"/>
        <w:ind w:firstLine="851"/>
        <w:jc w:val="both"/>
        <w:rPr>
          <w:rFonts w:eastAsia="Times New Roman"/>
          <w:szCs w:val="24"/>
        </w:rPr>
      </w:pPr>
      <w:r>
        <w:rPr>
          <w:rFonts w:eastAsia="Times New Roman"/>
          <w:szCs w:val="24"/>
        </w:rPr>
        <w:lastRenderedPageBreak/>
        <w:t>Δεύ</w:t>
      </w:r>
      <w:r>
        <w:rPr>
          <w:rFonts w:eastAsia="Times New Roman"/>
          <w:szCs w:val="24"/>
        </w:rPr>
        <w:t xml:space="preserve">τερη υποπερίπτωση: </w:t>
      </w:r>
      <w:r>
        <w:rPr>
          <w:rFonts w:eastAsia="Times New Roman"/>
          <w:szCs w:val="24"/>
        </w:rPr>
        <w:t>Η</w:t>
      </w:r>
      <w:r>
        <w:rPr>
          <w:rFonts w:eastAsia="Times New Roman"/>
          <w:szCs w:val="24"/>
        </w:rPr>
        <w:t xml:space="preserve"> χρήση του υγροποιημένου φυσικού αερίου στη βαριά μεταφορά, στα βαριά οχήματα, στα φορτηγά. </w:t>
      </w:r>
      <w:r>
        <w:rPr>
          <w:rFonts w:eastAsia="Times New Roman"/>
          <w:bCs/>
        </w:rPr>
        <w:t>Είναι</w:t>
      </w:r>
      <w:r>
        <w:rPr>
          <w:rFonts w:eastAsia="Times New Roman"/>
          <w:szCs w:val="24"/>
        </w:rPr>
        <w:t xml:space="preserve"> μια διαδικασία που έχει ήδη εφαρμοστεί και </w:t>
      </w:r>
      <w:r>
        <w:rPr>
          <w:rFonts w:eastAsia="Times New Roman"/>
          <w:bCs/>
          <w:shd w:val="clear" w:color="auto" w:fill="FFFFFF"/>
        </w:rPr>
        <w:t>υπάρχουν</w:t>
      </w:r>
      <w:r>
        <w:rPr>
          <w:rFonts w:eastAsia="Times New Roman"/>
          <w:szCs w:val="24"/>
        </w:rPr>
        <w:t xml:space="preserve"> όλες οι προδιαγραφές ασφαλείας στην Ευρώπη. Εδώ, για μια χώρα σαν την Ελλάδα, με το </w:t>
      </w:r>
      <w:r>
        <w:rPr>
          <w:rFonts w:eastAsia="Times New Roman"/>
          <w:bCs/>
          <w:shd w:val="clear" w:color="auto" w:fill="FFFFFF"/>
        </w:rPr>
        <w:t>ιδ</w:t>
      </w:r>
      <w:r>
        <w:rPr>
          <w:rFonts w:eastAsia="Times New Roman"/>
          <w:bCs/>
          <w:shd w:val="clear" w:color="auto" w:fill="FFFFFF"/>
        </w:rPr>
        <w:t>ιαίτερο</w:t>
      </w:r>
      <w:r>
        <w:rPr>
          <w:rFonts w:eastAsia="Times New Roman"/>
          <w:szCs w:val="24"/>
        </w:rPr>
        <w:t xml:space="preserve"> ανάγλυφο, έχει τη δική του </w:t>
      </w:r>
      <w:r>
        <w:rPr>
          <w:rFonts w:eastAsia="Times New Roman"/>
          <w:bCs/>
          <w:shd w:val="clear" w:color="auto" w:fill="FFFFFF"/>
        </w:rPr>
        <w:t>ιδιαίτερη</w:t>
      </w:r>
      <w:r>
        <w:rPr>
          <w:rFonts w:eastAsia="Times New Roman"/>
          <w:szCs w:val="24"/>
        </w:rPr>
        <w:t xml:space="preserve"> σημασία να αναπτυχθεί και ένας τέτοιος στόλος φορτηγών, </w:t>
      </w:r>
      <w:proofErr w:type="spellStart"/>
      <w:r>
        <w:rPr>
          <w:rFonts w:eastAsia="Times New Roman"/>
          <w:szCs w:val="24"/>
        </w:rPr>
        <w:t>βαρέων</w:t>
      </w:r>
      <w:proofErr w:type="spellEnd"/>
      <w:r>
        <w:rPr>
          <w:rFonts w:eastAsia="Times New Roman"/>
          <w:szCs w:val="24"/>
        </w:rPr>
        <w:t xml:space="preserve"> οχημάτων. </w:t>
      </w:r>
    </w:p>
    <w:p w14:paraId="28C46A9D" w14:textId="77777777" w:rsidR="001A30C8" w:rsidRDefault="00CF017E">
      <w:pPr>
        <w:spacing w:after="0" w:line="600" w:lineRule="auto"/>
        <w:ind w:firstLine="851"/>
        <w:jc w:val="both"/>
        <w:rPr>
          <w:rFonts w:eastAsia="Times New Roman"/>
          <w:szCs w:val="24"/>
        </w:rPr>
      </w:pPr>
      <w:r>
        <w:rPr>
          <w:rFonts w:eastAsia="Times New Roman"/>
          <w:szCs w:val="24"/>
        </w:rPr>
        <w:t>Το τρίτον έχει ίσως τη μεγαλύτερη σημασία από όλα. Πρόκειται για τη δυνατότητα που μας δίνεται μέσα από αποκεντρωμένα συστήματα τοπικών δ</w:t>
      </w:r>
      <w:r>
        <w:rPr>
          <w:rFonts w:eastAsia="Times New Roman"/>
          <w:szCs w:val="24"/>
        </w:rPr>
        <w:t>ικτύων διανομής φυσικού αερίου, που θα τροφοδοτούνται από υγροποιημένο φυσικό αέριο, να δημιουργήσουμε αποκεντρωμένα δίκτυα</w:t>
      </w:r>
      <w:r>
        <w:rPr>
          <w:rFonts w:eastAsia="Times New Roman"/>
          <w:szCs w:val="24"/>
        </w:rPr>
        <w:t>,</w:t>
      </w:r>
      <w:r>
        <w:rPr>
          <w:rFonts w:eastAsia="Times New Roman"/>
          <w:szCs w:val="24"/>
        </w:rPr>
        <w:t xml:space="preserve"> σε περιοχές που </w:t>
      </w:r>
      <w:r>
        <w:rPr>
          <w:rFonts w:eastAsia="Times New Roman"/>
          <w:bCs/>
        </w:rPr>
        <w:t>είναι</w:t>
      </w:r>
      <w:r>
        <w:rPr>
          <w:rFonts w:eastAsia="Times New Roman"/>
          <w:szCs w:val="24"/>
        </w:rPr>
        <w:t xml:space="preserve"> εξαιρετικά δύσκολο -για να μην πω απίθανο- να φτάσει αγωγός φυσικού αερίου. </w:t>
      </w:r>
    </w:p>
    <w:p w14:paraId="28C46A9E" w14:textId="77777777" w:rsidR="001A30C8" w:rsidRDefault="00CF017E">
      <w:pPr>
        <w:spacing w:after="0" w:line="600" w:lineRule="auto"/>
        <w:ind w:firstLine="851"/>
        <w:jc w:val="both"/>
        <w:rPr>
          <w:rFonts w:eastAsia="Times New Roman"/>
          <w:szCs w:val="24"/>
        </w:rPr>
      </w:pPr>
      <w:r>
        <w:rPr>
          <w:rFonts w:eastAsia="Times New Roman"/>
          <w:szCs w:val="24"/>
        </w:rPr>
        <w:t>Μιλώ για όλη τη νησιωτική Ελλάδα</w:t>
      </w:r>
      <w:r>
        <w:rPr>
          <w:rFonts w:eastAsia="Times New Roman"/>
          <w:szCs w:val="24"/>
        </w:rPr>
        <w:t>, μιλώ για την Ήπειρο, μιλώ για την Αιτωλοακαρνανία, μιλώ για την Πάτρα, την Αχαΐα, μιλώ για την Ηλεία. Μιλώ για περιοχές, στις οποίες δεν τεκμηριώνεται</w:t>
      </w:r>
      <w:r>
        <w:rPr>
          <w:rFonts w:eastAsia="Times New Roman"/>
          <w:szCs w:val="24"/>
        </w:rPr>
        <w:t>,</w:t>
      </w:r>
      <w:r>
        <w:rPr>
          <w:rFonts w:eastAsia="Times New Roman"/>
          <w:szCs w:val="24"/>
        </w:rPr>
        <w:t xml:space="preserve"> σε καμμία περίπτωση</w:t>
      </w:r>
      <w:r>
        <w:rPr>
          <w:rFonts w:eastAsia="Times New Roman"/>
          <w:szCs w:val="24"/>
        </w:rPr>
        <w:t>,</w:t>
      </w:r>
      <w:r>
        <w:rPr>
          <w:rFonts w:eastAsia="Times New Roman"/>
          <w:szCs w:val="24"/>
        </w:rPr>
        <w:t xml:space="preserve"> με βάση την κατανάλωση των νοικοκυριών και των τοπικών βιομηχανιών</w:t>
      </w:r>
      <w:r>
        <w:rPr>
          <w:rFonts w:eastAsia="Times New Roman"/>
          <w:szCs w:val="24"/>
        </w:rPr>
        <w:t>,</w:t>
      </w:r>
      <w:r>
        <w:rPr>
          <w:rFonts w:eastAsia="Times New Roman"/>
          <w:szCs w:val="24"/>
        </w:rPr>
        <w:t xml:space="preserve"> να περάσει απ</w:t>
      </w:r>
      <w:r>
        <w:rPr>
          <w:rFonts w:eastAsia="Times New Roman"/>
          <w:szCs w:val="24"/>
        </w:rPr>
        <w:t xml:space="preserve">ό εκεί αγωγός. </w:t>
      </w:r>
    </w:p>
    <w:p w14:paraId="28C46A9F" w14:textId="77777777" w:rsidR="001A30C8" w:rsidRDefault="00CF017E">
      <w:pPr>
        <w:spacing w:after="0" w:line="600" w:lineRule="auto"/>
        <w:ind w:firstLine="851"/>
        <w:jc w:val="both"/>
        <w:rPr>
          <w:rFonts w:eastAsia="Times New Roman"/>
          <w:szCs w:val="24"/>
        </w:rPr>
      </w:pPr>
      <w:r>
        <w:rPr>
          <w:rFonts w:eastAsia="Times New Roman"/>
          <w:szCs w:val="24"/>
        </w:rPr>
        <w:lastRenderedPageBreak/>
        <w:t xml:space="preserve">Εδώ, λοιπόν, η αναβάθμιση της </w:t>
      </w:r>
      <w:proofErr w:type="spellStart"/>
      <w:r>
        <w:rPr>
          <w:rFonts w:eastAsia="Times New Roman"/>
          <w:szCs w:val="24"/>
        </w:rPr>
        <w:t>Ρεβυθούσας</w:t>
      </w:r>
      <w:proofErr w:type="spellEnd"/>
      <w:r>
        <w:rPr>
          <w:rFonts w:eastAsia="Times New Roman"/>
          <w:szCs w:val="24"/>
        </w:rPr>
        <w:t>, η ανάδειξη της χώρας σε κόμβο και πόλο εισαγωγής υγροποιημένου φυσικού αερίου ανοίγει τα φτερά της εθνικής οικονομίας και των τοπικών κοινωνιών, προκειμένου να διαμορφώσουμε ένα νέο ενεργειακό γίγνε</w:t>
      </w:r>
      <w:r>
        <w:rPr>
          <w:rFonts w:eastAsia="Times New Roman"/>
          <w:szCs w:val="24"/>
        </w:rPr>
        <w:t>σθαι για τις περιοχές αυτές, που λόγω ακριβώς της γεωγραφίας -</w:t>
      </w:r>
      <w:proofErr w:type="spellStart"/>
      <w:r>
        <w:rPr>
          <w:rFonts w:eastAsia="Times New Roman"/>
          <w:szCs w:val="24"/>
        </w:rPr>
        <w:t>νησιωτικότητα</w:t>
      </w:r>
      <w:proofErr w:type="spellEnd"/>
      <w:r>
        <w:rPr>
          <w:rFonts w:eastAsia="Times New Roman"/>
          <w:szCs w:val="24"/>
        </w:rPr>
        <w:t xml:space="preserve"> στη μια περιοχή και απομόνωση λόγω των ορεινών όγκων στην άλλη περιοχή- να μπορέσουν πράγματι να απολαύσουν τα οφέλη από το φυσικό αέριο. </w:t>
      </w:r>
    </w:p>
    <w:p w14:paraId="28C46AA0" w14:textId="77777777" w:rsidR="001A30C8" w:rsidRDefault="00CF017E">
      <w:pPr>
        <w:spacing w:after="0" w:line="600" w:lineRule="auto"/>
        <w:ind w:firstLine="851"/>
        <w:jc w:val="both"/>
        <w:rPr>
          <w:rFonts w:eastAsia="Times New Roman"/>
        </w:rPr>
      </w:pPr>
      <w:r>
        <w:rPr>
          <w:rFonts w:eastAsia="Times New Roman"/>
          <w:szCs w:val="24"/>
        </w:rPr>
        <w:t>Κύριε Πρόεδρε, δεν θα αναλώσω περισσότερο</w:t>
      </w:r>
      <w:r>
        <w:rPr>
          <w:rFonts w:eastAsia="Times New Roman"/>
          <w:szCs w:val="24"/>
        </w:rPr>
        <w:t xml:space="preserve"> χρόνο για τα ζητήματα αυτά. Να πω μόνο τούτο, πριν κλείσω. Ήδη η Ευρώπη </w:t>
      </w:r>
      <w:r>
        <w:rPr>
          <w:rFonts w:eastAsia="Times New Roman"/>
          <w:bCs/>
        </w:rPr>
        <w:t>παρουσιάζει καθυστέρηση</w:t>
      </w:r>
      <w:r>
        <w:rPr>
          <w:rFonts w:eastAsia="Times New Roman"/>
          <w:szCs w:val="24"/>
        </w:rPr>
        <w:t xml:space="preserve"> στην εισαγωγή αυτοκινήτων με χρήση φυσικού αερίου. Από τα είκοσι τρία </w:t>
      </w:r>
      <w:r>
        <w:rPr>
          <w:rFonts w:eastAsia="Times New Roman"/>
        </w:rPr>
        <w:t>εκατομμύρια οχήματα που κυκλοφορούν σε παγκόσμιο επίπεδο, η Ευρώπη οριακά ξεπερνά το ενάμ</w:t>
      </w:r>
      <w:r>
        <w:rPr>
          <w:rFonts w:eastAsia="Times New Roman"/>
        </w:rPr>
        <w:t xml:space="preserve">ισι εκατομμύριο με δύο εκατομμύρια οχημάτων με φυσικό αέριο, από τα οποία τα περισσότερα για λόγους ιστορικούς </w:t>
      </w:r>
      <w:r>
        <w:rPr>
          <w:rFonts w:eastAsia="Times New Roman"/>
          <w:bCs/>
        </w:rPr>
        <w:t>είναι</w:t>
      </w:r>
      <w:r>
        <w:rPr>
          <w:rFonts w:eastAsia="Times New Roman"/>
        </w:rPr>
        <w:t xml:space="preserve"> στην Ιταλία. </w:t>
      </w:r>
      <w:r>
        <w:rPr>
          <w:rFonts w:eastAsia="Times New Roman"/>
          <w:bCs/>
          <w:shd w:val="clear" w:color="auto" w:fill="FFFFFF"/>
        </w:rPr>
        <w:t>Όμως,</w:t>
      </w:r>
      <w:r>
        <w:rPr>
          <w:rFonts w:eastAsia="Times New Roman"/>
        </w:rPr>
        <w:t xml:space="preserve"> ήδη η Ιταλία και η Γερμανία έχουν αρχίσει </w:t>
      </w:r>
      <w:r>
        <w:rPr>
          <w:rFonts w:eastAsia="Times New Roman"/>
        </w:rPr>
        <w:t>να</w:t>
      </w:r>
      <w:r>
        <w:rPr>
          <w:rFonts w:eastAsia="Times New Roman"/>
        </w:rPr>
        <w:t xml:space="preserve"> δημιουργούν πάνω από χίλια σημεία φόρτωσης, δηλαδή, πάνω από χίλια πρατήρια</w:t>
      </w:r>
      <w:r>
        <w:rPr>
          <w:rFonts w:eastAsia="Times New Roman"/>
        </w:rPr>
        <w:t xml:space="preserve"> που θα τροφοδοτήσουν. </w:t>
      </w:r>
    </w:p>
    <w:p w14:paraId="28C46AA1" w14:textId="77777777" w:rsidR="001A30C8" w:rsidRDefault="00CF017E">
      <w:pPr>
        <w:spacing w:after="0" w:line="600" w:lineRule="auto"/>
        <w:ind w:firstLine="720"/>
        <w:jc w:val="both"/>
        <w:rPr>
          <w:rFonts w:eastAsia="Times New Roman"/>
          <w:bCs/>
          <w:szCs w:val="24"/>
        </w:rPr>
      </w:pPr>
      <w:r>
        <w:rPr>
          <w:rFonts w:eastAsia="Times New Roman" w:cs="Times New Roman"/>
          <w:szCs w:val="24"/>
        </w:rPr>
        <w:lastRenderedPageBreak/>
        <w:t xml:space="preserve">Το δε μεγάλο σκάνδαλο των πετρελαιοκίνητων οχημάτων της </w:t>
      </w:r>
      <w:r>
        <w:rPr>
          <w:rFonts w:eastAsia="Times New Roman" w:cs="Times New Roman"/>
          <w:szCs w:val="24"/>
        </w:rPr>
        <w:t>«</w:t>
      </w:r>
      <w:r>
        <w:rPr>
          <w:rFonts w:eastAsia="Times New Roman"/>
          <w:bCs/>
          <w:szCs w:val="24"/>
        </w:rPr>
        <w:t>V</w:t>
      </w:r>
      <w:r>
        <w:rPr>
          <w:rFonts w:eastAsia="Times New Roman"/>
          <w:bCs/>
          <w:szCs w:val="24"/>
        </w:rPr>
        <w:t>OLKSWAGEN</w:t>
      </w:r>
      <w:r>
        <w:rPr>
          <w:rFonts w:eastAsia="Times New Roman"/>
          <w:bCs/>
          <w:szCs w:val="24"/>
        </w:rPr>
        <w:t>»</w:t>
      </w:r>
      <w:r>
        <w:rPr>
          <w:rFonts w:eastAsia="Times New Roman"/>
          <w:bCs/>
          <w:szCs w:val="24"/>
        </w:rPr>
        <w:t xml:space="preserve"> έχει αρχίσει και στρέφει και αυτήν τη μεγάλη αυτοκινητοβιομηχανία στην άλλη μορφή που συζητούμε σήμερα, στα ηλεκτροκίνητα οχήματα. Έχουμε λοιπόν μια επανάσταση της εξέλιξης στην αυτοκινητοβιομηχανία. Εδώ, λοιπόν -επαναλαμβάνω για άλλη μια φορά- η εθνική ο</w:t>
      </w:r>
      <w:r>
        <w:rPr>
          <w:rFonts w:eastAsia="Times New Roman"/>
          <w:bCs/>
          <w:szCs w:val="24"/>
        </w:rPr>
        <w:t>ικονομία, η ελληνική τεχνογνωσία, η ελληνική επιχειρηματικότητα με ένα στρατηγικό σχέδιο</w:t>
      </w:r>
      <w:r>
        <w:rPr>
          <w:rFonts w:eastAsia="Times New Roman"/>
          <w:bCs/>
          <w:szCs w:val="24"/>
        </w:rPr>
        <w:t>,</w:t>
      </w:r>
      <w:r>
        <w:rPr>
          <w:rFonts w:eastAsia="Times New Roman"/>
          <w:bCs/>
          <w:szCs w:val="24"/>
        </w:rPr>
        <w:t xml:space="preserve"> που οφείλει να διαμορφώσει η Κυβέρνηση μπορεί να παίξει τον δικό της ρόλο. </w:t>
      </w:r>
    </w:p>
    <w:p w14:paraId="28C46AA2" w14:textId="77777777" w:rsidR="001A30C8" w:rsidRDefault="00CF017E">
      <w:pPr>
        <w:spacing w:after="0" w:line="600" w:lineRule="auto"/>
        <w:ind w:firstLine="720"/>
        <w:jc w:val="both"/>
        <w:rPr>
          <w:rFonts w:eastAsia="Times New Roman"/>
          <w:bCs/>
          <w:szCs w:val="24"/>
        </w:rPr>
      </w:pPr>
      <w:r>
        <w:rPr>
          <w:rFonts w:eastAsia="Times New Roman"/>
          <w:bCs/>
          <w:szCs w:val="24"/>
        </w:rPr>
        <w:t>Τελειώνοντας, να πω ότι όσον αφορά το ζήτημα του άρθρου για τα πρατήρια, είναι προφανές ότ</w:t>
      </w:r>
      <w:r>
        <w:rPr>
          <w:rFonts w:eastAsia="Times New Roman"/>
          <w:bCs/>
          <w:szCs w:val="24"/>
        </w:rPr>
        <w:t>ι θέλουμε τις μέγιστες δυνατές συνθήκες ασφαλείας, αλλά η Κυβέρνηση οφείλει να δει με ποιον τρόπο θα μπορούσαμε οικονομικά να ενισχύσουμε τους πρατηριούχους αυτούς. Θέλει ιδιαίτερη προσοχή το θέμα του παράπλευρου οδικού δικτύου που χρησιμοποιείται από τα ε</w:t>
      </w:r>
      <w:r>
        <w:rPr>
          <w:rFonts w:eastAsia="Times New Roman"/>
          <w:bCs/>
          <w:szCs w:val="24"/>
        </w:rPr>
        <w:t>λληνικά φορτηγά άνω των τρεισήμισι τόνων. Σημειώνω ειδικά για τη Βόρειο Ελλάδα και τα αλλοδαπά φορτηγά</w:t>
      </w:r>
      <w:r>
        <w:rPr>
          <w:rFonts w:eastAsia="Times New Roman"/>
          <w:bCs/>
          <w:szCs w:val="24"/>
        </w:rPr>
        <w:t>,</w:t>
      </w:r>
      <w:r>
        <w:rPr>
          <w:rFonts w:eastAsia="Times New Roman"/>
          <w:bCs/>
          <w:szCs w:val="24"/>
        </w:rPr>
        <w:t xml:space="preserve"> που μόνο διέρχονται από τη </w:t>
      </w:r>
      <w:r>
        <w:rPr>
          <w:rFonts w:eastAsia="Times New Roman"/>
          <w:bCs/>
          <w:szCs w:val="24"/>
        </w:rPr>
        <w:lastRenderedPageBreak/>
        <w:t>μία άκρη της χώρας έως την άλλη. Έχει μεγάλη σημασία, όμως, να δούμε πώς μπορούμε να προστατεύσουμε την καθημερινή ζωή και τω</w:t>
      </w:r>
      <w:r>
        <w:rPr>
          <w:rFonts w:eastAsia="Times New Roman"/>
          <w:bCs/>
          <w:szCs w:val="24"/>
        </w:rPr>
        <w:t xml:space="preserve">ν ντόπιων πληθυσμών από την υπερφόρτωση του συγκεκριμένου οδικού δικτύου. </w:t>
      </w:r>
    </w:p>
    <w:p w14:paraId="28C46AA3" w14:textId="77777777" w:rsidR="001A30C8" w:rsidRDefault="00CF017E">
      <w:pPr>
        <w:spacing w:after="0" w:line="600" w:lineRule="auto"/>
        <w:ind w:firstLine="720"/>
        <w:jc w:val="both"/>
        <w:rPr>
          <w:rFonts w:eastAsia="Times New Roman"/>
          <w:bCs/>
          <w:szCs w:val="24"/>
        </w:rPr>
      </w:pPr>
      <w:r>
        <w:rPr>
          <w:rFonts w:eastAsia="Times New Roman"/>
          <w:bCs/>
          <w:szCs w:val="24"/>
        </w:rPr>
        <w:t xml:space="preserve">Τέλος, κύριε Υπουργέ, θα ήταν χρήσιμο να ενημερώσετε το Σώμα για το τι γίνεται με τις αστικές συγκοινωνίες. Σήμερα υπάρχει δημοσίευμα σε ημερήσια εφημερίδα ότι το </w:t>
      </w:r>
      <w:r>
        <w:rPr>
          <w:rFonts w:eastAsia="Times New Roman"/>
          <w:bCs/>
          <w:szCs w:val="24"/>
        </w:rPr>
        <w:t xml:space="preserve">αεροδρόμιο </w:t>
      </w:r>
      <w:r>
        <w:rPr>
          <w:rFonts w:eastAsia="Times New Roman"/>
          <w:bCs/>
          <w:szCs w:val="24"/>
        </w:rPr>
        <w:t>του Ελλ</w:t>
      </w:r>
      <w:r>
        <w:rPr>
          <w:rFonts w:eastAsia="Times New Roman"/>
          <w:bCs/>
          <w:szCs w:val="24"/>
        </w:rPr>
        <w:t>ηνικού καθυστερεί για άλλους πολλούς μήνες επειδή το αμαξοστάσιο της ΕΘΕΛ, των οδικών συγκοινωνιών της ΟΣΥ, που θα έπρεπε ήδη να έχει μεταφερθεί και να αρχίσει να αποδίδεται, όχι μόνο δεν έχει μεταφερθεί, αλλά δεν έχει ακόμη εξευρεθεί ο χώρος στον οποίο θα</w:t>
      </w:r>
      <w:r>
        <w:rPr>
          <w:rFonts w:eastAsia="Times New Roman"/>
          <w:bCs/>
          <w:szCs w:val="24"/>
        </w:rPr>
        <w:t xml:space="preserve"> μετακινηθεί. </w:t>
      </w:r>
    </w:p>
    <w:p w14:paraId="28C46AA4" w14:textId="77777777" w:rsidR="001A30C8" w:rsidRDefault="00CF017E">
      <w:pPr>
        <w:spacing w:after="0" w:line="600" w:lineRule="auto"/>
        <w:ind w:firstLine="720"/>
        <w:jc w:val="both"/>
        <w:rPr>
          <w:rFonts w:eastAsia="Times New Roman"/>
          <w:bCs/>
          <w:szCs w:val="24"/>
        </w:rPr>
      </w:pPr>
      <w:r>
        <w:rPr>
          <w:rFonts w:eastAsia="Times New Roman"/>
          <w:bCs/>
          <w:szCs w:val="24"/>
        </w:rPr>
        <w:t>Κατά συνέπεια, μια δράση του ελληνικού δημοσίου, μια υποχρέωση της ελληνικής πολιτείας –έχετε βάλει υπογραφή γι’ αυτό</w:t>
      </w:r>
      <w:r>
        <w:rPr>
          <w:rFonts w:eastAsia="Times New Roman"/>
          <w:bCs/>
          <w:szCs w:val="24"/>
        </w:rPr>
        <w:t>,</w:t>
      </w:r>
      <w:r>
        <w:rPr>
          <w:rFonts w:eastAsia="Times New Roman"/>
          <w:bCs/>
          <w:szCs w:val="24"/>
        </w:rPr>
        <w:t xml:space="preserve"> ως Κυβέρνηση- που έπρεπε να την έχετε υλοποιήσει από τον Οκτώβριο, σήμερα αποκαλύπτεται ότι</w:t>
      </w:r>
      <w:r>
        <w:rPr>
          <w:rFonts w:eastAsia="Times New Roman"/>
          <w:bCs/>
          <w:szCs w:val="24"/>
        </w:rPr>
        <w:t>,</w:t>
      </w:r>
      <w:r>
        <w:rPr>
          <w:rFonts w:eastAsia="Times New Roman"/>
          <w:bCs/>
          <w:szCs w:val="24"/>
        </w:rPr>
        <w:t xml:space="preserve"> όχι μόνο δεν έχει υλοποιηθεί,</w:t>
      </w:r>
      <w:r>
        <w:rPr>
          <w:rFonts w:eastAsia="Times New Roman"/>
          <w:bCs/>
          <w:szCs w:val="24"/>
        </w:rPr>
        <w:t xml:space="preserve"> αλλά δεν έχει υπάρξει και κα</w:t>
      </w:r>
      <w:r>
        <w:rPr>
          <w:rFonts w:eastAsia="Times New Roman"/>
          <w:bCs/>
          <w:szCs w:val="24"/>
        </w:rPr>
        <w:t>μ</w:t>
      </w:r>
      <w:r>
        <w:rPr>
          <w:rFonts w:eastAsia="Times New Roman"/>
          <w:bCs/>
          <w:szCs w:val="24"/>
        </w:rPr>
        <w:t>μία προετοιμασία. Επειδή λοιπόν</w:t>
      </w:r>
      <w:r>
        <w:rPr>
          <w:rFonts w:eastAsia="Times New Roman"/>
          <w:bCs/>
          <w:szCs w:val="24"/>
        </w:rPr>
        <w:t>,</w:t>
      </w:r>
      <w:r>
        <w:rPr>
          <w:rFonts w:eastAsia="Times New Roman"/>
          <w:bCs/>
          <w:szCs w:val="24"/>
        </w:rPr>
        <w:t xml:space="preserve"> δεν έχουμε καμ</w:t>
      </w:r>
      <w:r>
        <w:rPr>
          <w:rFonts w:eastAsia="Times New Roman"/>
          <w:bCs/>
          <w:szCs w:val="24"/>
        </w:rPr>
        <w:t>μ</w:t>
      </w:r>
      <w:r>
        <w:rPr>
          <w:rFonts w:eastAsia="Times New Roman"/>
          <w:bCs/>
          <w:szCs w:val="24"/>
        </w:rPr>
        <w:t xml:space="preserve">ία διάθεση ως ελληνική κοινωνία να πληρώνουμε πρόστιμα και επιβαρύνσεις </w:t>
      </w:r>
      <w:r>
        <w:rPr>
          <w:rFonts w:eastAsia="Times New Roman"/>
          <w:bCs/>
          <w:szCs w:val="24"/>
        </w:rPr>
        <w:lastRenderedPageBreak/>
        <w:t>από τη μη ικανοποιητική λειτουργία των υπηρεσιών και της Κυβέρνησης, θέλουμε να μας ενημερώσετε σε ποιο στ</w:t>
      </w:r>
      <w:r>
        <w:rPr>
          <w:rFonts w:eastAsia="Times New Roman"/>
          <w:bCs/>
          <w:szCs w:val="24"/>
        </w:rPr>
        <w:t>άδιο βρίσκονται οι αστικές συγκοινωνίες</w:t>
      </w:r>
      <w:r>
        <w:rPr>
          <w:rFonts w:eastAsia="Times New Roman"/>
          <w:bCs/>
          <w:szCs w:val="24"/>
        </w:rPr>
        <w:t>,</w:t>
      </w:r>
      <w:r>
        <w:rPr>
          <w:rFonts w:eastAsia="Times New Roman"/>
          <w:bCs/>
          <w:szCs w:val="24"/>
        </w:rPr>
        <w:t xml:space="preserve"> σχετικά με τον τρόπο λειτουργίας των λεωφορείων και των μέσων σταθερής τροχιάς</w:t>
      </w:r>
      <w:r>
        <w:rPr>
          <w:rFonts w:eastAsia="Times New Roman"/>
          <w:bCs/>
          <w:szCs w:val="24"/>
        </w:rPr>
        <w:t>,</w:t>
      </w:r>
      <w:r>
        <w:rPr>
          <w:rFonts w:eastAsia="Times New Roman"/>
          <w:bCs/>
          <w:szCs w:val="24"/>
        </w:rPr>
        <w:t xml:space="preserve"> που βρίσκονται σε απεργιακές κινητοποιήσεις και σε ποιο σημείο βρισκόμαστε αναφορικά με την εγκατάσταση του αμαξοστασίου των οδικών συγ</w:t>
      </w:r>
      <w:r>
        <w:rPr>
          <w:rFonts w:eastAsia="Times New Roman"/>
          <w:bCs/>
          <w:szCs w:val="24"/>
        </w:rPr>
        <w:t xml:space="preserve">κοινωνιών, προκειμένου να αρχίσει να αποδίδεται ο χώρος του Ελληνικού ως ένας μεγάλος επενδυτικός χώρος, προκειμένου να αλλάξει και η μορφή της Αθήνας για τα επόμενα χρόνια. </w:t>
      </w:r>
    </w:p>
    <w:p w14:paraId="28C46AA5" w14:textId="77777777" w:rsidR="001A30C8" w:rsidRDefault="00CF017E">
      <w:pPr>
        <w:spacing w:after="0" w:line="600" w:lineRule="auto"/>
        <w:ind w:firstLine="720"/>
        <w:jc w:val="both"/>
        <w:rPr>
          <w:rFonts w:eastAsia="Times New Roman"/>
          <w:bCs/>
          <w:szCs w:val="24"/>
        </w:rPr>
      </w:pPr>
      <w:r>
        <w:rPr>
          <w:rFonts w:eastAsia="Times New Roman"/>
          <w:bCs/>
          <w:szCs w:val="24"/>
        </w:rPr>
        <w:t xml:space="preserve">Ευχαριστώ πολύ. </w:t>
      </w:r>
    </w:p>
    <w:p w14:paraId="28C46AA6"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w:t>
      </w:r>
      <w:r>
        <w:rPr>
          <w:rFonts w:eastAsia="Times New Roman" w:cs="Times New Roman"/>
          <w:szCs w:val="24"/>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w:t>
      </w:r>
      <w:r>
        <w:rPr>
          <w:rFonts w:eastAsia="Times New Roman" w:cs="Times New Roman"/>
          <w:szCs w:val="24"/>
        </w:rPr>
        <w:t xml:space="preserve">ργίας της Βουλής των Ελλήνων, τριάντα εννέα </w:t>
      </w:r>
      <w:r>
        <w:rPr>
          <w:rFonts w:eastAsia="Times New Roman" w:cs="Times New Roman"/>
          <w:szCs w:val="24"/>
        </w:rPr>
        <w:lastRenderedPageBreak/>
        <w:t>μαθήτριες και μαθητές και δύο συνοδοί εκπαιδευτικοί από το Γυμ</w:t>
      </w:r>
      <w:r>
        <w:rPr>
          <w:rFonts w:eastAsia="Times New Roman" w:cs="Times New Roman"/>
          <w:szCs w:val="24"/>
        </w:rPr>
        <w:t>νάσιο</w:t>
      </w:r>
      <w:r>
        <w:rPr>
          <w:rFonts w:eastAsia="Times New Roman" w:cs="Times New Roman"/>
          <w:szCs w:val="24"/>
        </w:rPr>
        <w:t xml:space="preserve"> </w:t>
      </w:r>
      <w:proofErr w:type="spellStart"/>
      <w:r>
        <w:rPr>
          <w:rFonts w:eastAsia="Times New Roman" w:cs="Times New Roman"/>
          <w:szCs w:val="24"/>
        </w:rPr>
        <w:t>Λιβανάτων</w:t>
      </w:r>
      <w:proofErr w:type="spellEnd"/>
      <w:r>
        <w:rPr>
          <w:rFonts w:eastAsia="Times New Roman" w:cs="Times New Roman"/>
          <w:szCs w:val="24"/>
        </w:rPr>
        <w:t xml:space="preserve"> Φθιώτιδος</w:t>
      </w:r>
      <w:r w:rsidRPr="002E63ED">
        <w:rPr>
          <w:rFonts w:eastAsia="Times New Roman" w:cs="Times New Roman"/>
          <w:szCs w:val="24"/>
        </w:rPr>
        <w:t xml:space="preserve"> </w:t>
      </w:r>
      <w:r>
        <w:rPr>
          <w:rFonts w:eastAsia="Times New Roman" w:cs="Times New Roman"/>
          <w:szCs w:val="24"/>
        </w:rPr>
        <w:t>(πρώτο τμήμα)</w:t>
      </w:r>
      <w:r>
        <w:rPr>
          <w:rFonts w:eastAsia="Times New Roman" w:cs="Times New Roman"/>
          <w:szCs w:val="24"/>
        </w:rPr>
        <w:t xml:space="preserve">. </w:t>
      </w:r>
    </w:p>
    <w:p w14:paraId="28C46AA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8C46AA8" w14:textId="77777777" w:rsidR="001A30C8" w:rsidRDefault="00CF017E">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8C46AA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w:t>
      </w:r>
      <w:r>
        <w:rPr>
          <w:rFonts w:eastAsia="Times New Roman" w:cs="Times New Roman"/>
          <w:szCs w:val="24"/>
        </w:rPr>
        <w:t xml:space="preserve"> του Κομμουνιστικού Κόμματος </w:t>
      </w:r>
      <w:r>
        <w:rPr>
          <w:rFonts w:eastAsia="Times New Roman" w:cs="Times New Roman"/>
          <w:szCs w:val="24"/>
        </w:rPr>
        <w:t>Ελλάδας</w:t>
      </w:r>
      <w:r>
        <w:rPr>
          <w:rFonts w:eastAsia="Times New Roman" w:cs="Times New Roman"/>
          <w:szCs w:val="24"/>
        </w:rPr>
        <w:t xml:space="preserve">, ο κ. Συντυχάκης. </w:t>
      </w:r>
    </w:p>
    <w:p w14:paraId="28C46AAA"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28C46AA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Κύριε Υπουργέ, σε σχέση με την τροπολογία που καταθέσατε, μας προκαλεί λίγο εντύπωση το γιατί εισάγεται ξαφνικά…</w:t>
      </w:r>
    </w:p>
    <w:p w14:paraId="28C46AAC"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w:t>
      </w:r>
      <w:r>
        <w:rPr>
          <w:rFonts w:eastAsia="Times New Roman" w:cs="Times New Roman"/>
          <w:b/>
          <w:szCs w:val="24"/>
        </w:rPr>
        <w:t xml:space="preserve">ι Μεταφορών): </w:t>
      </w:r>
      <w:r>
        <w:rPr>
          <w:rFonts w:eastAsia="Times New Roman" w:cs="Times New Roman"/>
          <w:szCs w:val="24"/>
        </w:rPr>
        <w:t xml:space="preserve">Έχει περάσει. </w:t>
      </w:r>
    </w:p>
    <w:p w14:paraId="28C46AAD"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Εάν έχει περάσει και δεν έχει νόημα να συζητάμε, να μην το συζητάμε. </w:t>
      </w:r>
    </w:p>
    <w:p w14:paraId="28C46AAE"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Είναι λάθος η διατύπωση και δεν…</w:t>
      </w:r>
    </w:p>
    <w:p w14:paraId="28C46AAF"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καταλαβαίνω ότι θέλετε να απαντήσετε, προκειμένου να διευκρινίσετε κάποια πράγματα. Αλλά επειδή δεν ακούστηκαν αυτά που είπατε ή να τα πείτε στο μικρόφωνο ή να τα κρατήσετε για να τα πείτε στην τοποθέτησή σας μετά. </w:t>
      </w:r>
    </w:p>
    <w:p w14:paraId="28C46AB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Σας δίνω ένα λεπτό για ν</w:t>
      </w:r>
      <w:r>
        <w:rPr>
          <w:rFonts w:eastAsia="Times New Roman" w:cs="Times New Roman"/>
          <w:szCs w:val="24"/>
        </w:rPr>
        <w:t xml:space="preserve">α λυθεί το ζήτημα της ερώτησης ενδεχομένως και του ειδικού αγορητή, του κ. Συντυχάκη. </w:t>
      </w:r>
    </w:p>
    <w:p w14:paraId="28C46AB1"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Θα τοποθετηθώ μετά. </w:t>
      </w:r>
    </w:p>
    <w:p w14:paraId="28C46AB2"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w:t>
      </w:r>
    </w:p>
    <w:p w14:paraId="28C46AB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συνεχίστε. </w:t>
      </w:r>
    </w:p>
    <w:p w14:paraId="28C46AB4"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Κύρ</w:t>
      </w:r>
      <w:r>
        <w:rPr>
          <w:rFonts w:eastAsia="Times New Roman" w:cs="Times New Roman"/>
          <w:szCs w:val="24"/>
        </w:rPr>
        <w:t xml:space="preserve">ιε Πρόεδρε, να διευκρινίσουμε το εξής: Εάν υπάρχουν ασάφειες ή έχει ήδη κατατεθεί ή δεν ξέρω τι άλλο, είναι προτιμότερο να το διευκρινίσει τώρα, προκειμένου εμείς να τοποθετηθούμε εάν θέλουμε να εισαχθεί ή τι προβλήματα πιθανά εντοπίζουμε. </w:t>
      </w:r>
    </w:p>
    <w:p w14:paraId="28C46AB5"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Συντυχάκη, θέλετε να δώσετε τον λόγο στον Υπουργό; </w:t>
      </w:r>
    </w:p>
    <w:p w14:paraId="28C46AB6"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Ναι. </w:t>
      </w:r>
    </w:p>
    <w:p w14:paraId="28C46AB7"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κύριε Υπουργέ, έχετε τον λόγο. </w:t>
      </w:r>
    </w:p>
    <w:p w14:paraId="28C46AB8"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Αν μου επιτρέπετε, να πάρ</w:t>
      </w:r>
      <w:r>
        <w:rPr>
          <w:rFonts w:eastAsia="Times New Roman" w:cs="Times New Roman"/>
          <w:szCs w:val="24"/>
        </w:rPr>
        <w:t>ω τον λόγο για να διευκολυνθεί και η διαδικασία, γιατί έθεσε και η Νέα Δημοκρατία κάποια ερωτήματα.</w:t>
      </w:r>
    </w:p>
    <w:p w14:paraId="28C46AB9" w14:textId="77777777" w:rsidR="001A30C8" w:rsidRDefault="00CF017E">
      <w:pPr>
        <w:tabs>
          <w:tab w:val="left" w:pos="2608"/>
        </w:tabs>
        <w:spacing w:after="0" w:line="600" w:lineRule="auto"/>
        <w:ind w:firstLine="720"/>
        <w:jc w:val="both"/>
        <w:rPr>
          <w:rFonts w:eastAsia="Times New Roman"/>
          <w:szCs w:val="24"/>
        </w:rPr>
      </w:pPr>
      <w:r>
        <w:rPr>
          <w:rFonts w:eastAsia="Times New Roman" w:cs="Times New Roman"/>
          <w:szCs w:val="24"/>
        </w:rPr>
        <w:t xml:space="preserve">Η τροπολογία αυτή δεν είναι της Κυβέρνησης. Εμείς είχαμε σκοπό αυτό το θέμα να το ρυθμίσουμε σε επόμενο σχέδιο νόμου που θα φέρουμε. </w:t>
      </w:r>
      <w:r>
        <w:rPr>
          <w:rFonts w:eastAsia="Times New Roman"/>
          <w:szCs w:val="24"/>
        </w:rPr>
        <w:t>Έχει περάσει από το Κοι</w:t>
      </w:r>
      <w:r>
        <w:rPr>
          <w:rFonts w:eastAsia="Times New Roman"/>
          <w:szCs w:val="24"/>
        </w:rPr>
        <w:t>νοβούλιο, όμως, ως βουλευτική τροπολογία με μια διατύπωση</w:t>
      </w:r>
      <w:r>
        <w:rPr>
          <w:rFonts w:eastAsia="Times New Roman"/>
          <w:szCs w:val="24"/>
        </w:rPr>
        <w:t>,</w:t>
      </w:r>
      <w:r>
        <w:rPr>
          <w:rFonts w:eastAsia="Times New Roman"/>
          <w:szCs w:val="24"/>
        </w:rPr>
        <w:t xml:space="preserve"> η οποία δεν εξυπηρετεί τον αντικειμενικό σκοπό της, δηλαδή οι άνθρωποι </w:t>
      </w:r>
      <w:r>
        <w:rPr>
          <w:rFonts w:eastAsia="Times New Roman"/>
          <w:szCs w:val="24"/>
        </w:rPr>
        <w:lastRenderedPageBreak/>
        <w:t>που πλήττονται από τις φυσικές καταστροφές, χωρίς ασφαλιστική και φορολογική ενημερότητα, να μπορούν να πάρουν τα χρήματά τους</w:t>
      </w:r>
      <w:r>
        <w:rPr>
          <w:rFonts w:eastAsia="Times New Roman"/>
          <w:szCs w:val="24"/>
        </w:rPr>
        <w:t>.</w:t>
      </w:r>
    </w:p>
    <w:p w14:paraId="28C46ABA"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Αυτό που σας διανεμήθηκε σήμερα δεν είναι υπουργική τροπολογία, είναι βουλευτική τροπολογία. Μας την έδωσαν οι Βουλευτές που θέλουν να διορθώσουν αυτό που ψηφίστηκε για να δούμε μια σωστή διατύπωση. Για να κάνουμε εμείς αποδεκτό αυτό που ζήτησαν οι Βουλε</w:t>
      </w:r>
      <w:r>
        <w:rPr>
          <w:rFonts w:eastAsia="Times New Roman"/>
          <w:szCs w:val="24"/>
        </w:rPr>
        <w:t>υτές του Κοινοβουλίου, θα πρέπει, κατά τη γνώμη μου, να συμφωνήσουν οι εκπρόσωποι των κομμάτων, γιατί εγώ δεσμεύτηκα ότι δεν θα κάνουμε κα</w:t>
      </w:r>
      <w:r>
        <w:rPr>
          <w:rFonts w:eastAsia="Times New Roman"/>
          <w:szCs w:val="24"/>
        </w:rPr>
        <w:t>μ</w:t>
      </w:r>
      <w:r>
        <w:rPr>
          <w:rFonts w:eastAsia="Times New Roman"/>
          <w:szCs w:val="24"/>
        </w:rPr>
        <w:t>μία τροπολογία δεκτή, δεν θα φέρουμε καμ</w:t>
      </w:r>
      <w:r>
        <w:rPr>
          <w:rFonts w:eastAsia="Times New Roman"/>
          <w:szCs w:val="24"/>
        </w:rPr>
        <w:t>μ</w:t>
      </w:r>
      <w:r>
        <w:rPr>
          <w:rFonts w:eastAsia="Times New Roman"/>
          <w:szCs w:val="24"/>
        </w:rPr>
        <w:t xml:space="preserve">ία τροπολογία στην </w:t>
      </w:r>
      <w:r>
        <w:rPr>
          <w:rFonts w:eastAsia="Times New Roman"/>
          <w:szCs w:val="24"/>
        </w:rPr>
        <w:t>ε</w:t>
      </w:r>
      <w:r>
        <w:rPr>
          <w:rFonts w:eastAsia="Times New Roman"/>
          <w:szCs w:val="24"/>
        </w:rPr>
        <w:t>πιτροπή, όταν είχαμε τη συνεννόηση. Το λέω για να μην υπ</w:t>
      </w:r>
      <w:r>
        <w:rPr>
          <w:rFonts w:eastAsia="Times New Roman"/>
          <w:szCs w:val="24"/>
        </w:rPr>
        <w:t>άρχει παρεξήγηση.</w:t>
      </w:r>
    </w:p>
    <w:p w14:paraId="28C46ABB"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Αν θέλετε, για να ενημερώσω και τη Νέα Δημοκρατία στα ερωτήματα, από αυτά που έχουμε δει, είναι ότι φυσικές καταστροφές στο νόμο είναι μονοσήμαντα ορισμένες ποιες είναι. Είναι οι σεισμοί, είναι οι πλημμύρες, είναι οι πυρκαγιές. Όταν λέμε </w:t>
      </w:r>
      <w:r>
        <w:rPr>
          <w:rFonts w:eastAsia="Times New Roman"/>
          <w:szCs w:val="24"/>
        </w:rPr>
        <w:t xml:space="preserve">«συνδρομή», κι αυτό είναι μονοσήμαντα ορισμένο στο συγκεκριμένο νόμο. Δεν είναι η διάταξη που αφορά συγκεκριμένη θεομηνία. Είναι άλλο κανονιστικό πλαίσιο </w:t>
      </w:r>
      <w:r>
        <w:rPr>
          <w:rFonts w:eastAsia="Times New Roman"/>
          <w:szCs w:val="24"/>
        </w:rPr>
        <w:lastRenderedPageBreak/>
        <w:t>αυτό. Εδώ μιλάμε για τις γενικές διατάξεις. Γενικά, δηλαδή, όταν έχουμε αποζημίωση για φυσικές καταστρ</w:t>
      </w:r>
      <w:r>
        <w:rPr>
          <w:rFonts w:eastAsia="Times New Roman"/>
          <w:szCs w:val="24"/>
        </w:rPr>
        <w:t xml:space="preserve">οφές, σύμφωνα με τον νόμο που ισχύει, να μην απαιτείται ασφαλιστική ή φορολογική ενημερότητα. Αυτά τα χρήματα να πηγαίνουν σε αυτούς που τα δικαιούνται. </w:t>
      </w:r>
    </w:p>
    <w:p w14:paraId="28C46ABC"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Υπουργέ, αφορά…</w:t>
      </w:r>
    </w:p>
    <w:p w14:paraId="28C46ABD"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ΧΡΗΣΤΟΣ ΣΠΙΡΤΖΗΣ (Υπουργός Υποδομών</w:t>
      </w:r>
      <w:r>
        <w:rPr>
          <w:rFonts w:eastAsia="Times New Roman"/>
          <w:b/>
          <w:szCs w:val="24"/>
        </w:rPr>
        <w:t xml:space="preserve"> και </w:t>
      </w:r>
      <w:r>
        <w:rPr>
          <w:rFonts w:eastAsia="Times New Roman"/>
          <w:b/>
          <w:szCs w:val="24"/>
        </w:rPr>
        <w:t xml:space="preserve">Μεταφορών): </w:t>
      </w:r>
      <w:r>
        <w:rPr>
          <w:rFonts w:eastAsia="Times New Roman"/>
          <w:szCs w:val="24"/>
        </w:rPr>
        <w:t>Κύριε Μανι</w:t>
      </w:r>
      <w:r>
        <w:rPr>
          <w:rFonts w:eastAsia="Times New Roman"/>
          <w:szCs w:val="24"/>
        </w:rPr>
        <w:t>άτη, το γράφει μέσα.</w:t>
      </w:r>
    </w:p>
    <w:p w14:paraId="28C46ABE"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Δεν είναι περιοριστική;</w:t>
      </w:r>
    </w:p>
    <w:p w14:paraId="28C46ABF"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ΧΡΗΣΤΟΣ ΣΠΙΡΤΖΗΣ (Υπουργός Υποδομών</w:t>
      </w:r>
      <w:r>
        <w:rPr>
          <w:rFonts w:eastAsia="Times New Roman"/>
          <w:b/>
          <w:szCs w:val="24"/>
        </w:rPr>
        <w:t xml:space="preserve"> και </w:t>
      </w:r>
      <w:r>
        <w:rPr>
          <w:rFonts w:eastAsia="Times New Roman"/>
          <w:b/>
          <w:szCs w:val="24"/>
        </w:rPr>
        <w:t>Μεταφορών):</w:t>
      </w:r>
      <w:r>
        <w:rPr>
          <w:rFonts w:eastAsia="Times New Roman"/>
          <w:szCs w:val="24"/>
        </w:rPr>
        <w:t xml:space="preserve"> Είναι περιοριστική, γιατί είναι αρμοδιότητα του Υπουργείου. </w:t>
      </w:r>
    </w:p>
    <w:p w14:paraId="28C46AC0"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w:t>
      </w:r>
      <w:r>
        <w:rPr>
          <w:rFonts w:eastAsia="Times New Roman"/>
          <w:szCs w:val="24"/>
        </w:rPr>
        <w:t xml:space="preserve">δεν </w:t>
      </w:r>
      <w:r>
        <w:rPr>
          <w:rFonts w:eastAsia="Times New Roman"/>
          <w:szCs w:val="24"/>
        </w:rPr>
        <w:t>ακούστηκε)</w:t>
      </w:r>
    </w:p>
    <w:p w14:paraId="28C46AC1"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Συγγνώμη, κοιτάξτε. Έδωσα τον λόγο στον Υπουργό διακόπτοντας τον ειδικό αγορητή του Κομμουνιστικού Κόμματος. </w:t>
      </w:r>
      <w:r>
        <w:rPr>
          <w:rFonts w:eastAsia="Times New Roman"/>
          <w:szCs w:val="24"/>
        </w:rPr>
        <w:t>Π</w:t>
      </w:r>
      <w:r>
        <w:rPr>
          <w:rFonts w:eastAsia="Times New Roman"/>
          <w:szCs w:val="24"/>
        </w:rPr>
        <w:t xml:space="preserve">ροσπαθεί ο Υπουργός φιλότιμα να </w:t>
      </w:r>
      <w:r>
        <w:rPr>
          <w:rFonts w:eastAsia="Times New Roman"/>
          <w:szCs w:val="24"/>
        </w:rPr>
        <w:lastRenderedPageBreak/>
        <w:t>εξηγήσει τα της τροπολογίας</w:t>
      </w:r>
      <w:r>
        <w:rPr>
          <w:rFonts w:eastAsia="Times New Roman"/>
          <w:szCs w:val="24"/>
        </w:rPr>
        <w:t>,</w:t>
      </w:r>
      <w:r>
        <w:rPr>
          <w:rFonts w:eastAsia="Times New Roman"/>
          <w:szCs w:val="24"/>
        </w:rPr>
        <w:t xml:space="preserve"> που –</w:t>
      </w:r>
      <w:proofErr w:type="spellStart"/>
      <w:r>
        <w:rPr>
          <w:rFonts w:eastAsia="Times New Roman"/>
          <w:szCs w:val="24"/>
        </w:rPr>
        <w:t>σημειωτέον</w:t>
      </w:r>
      <w:proofErr w:type="spellEnd"/>
      <w:r>
        <w:rPr>
          <w:rFonts w:eastAsia="Times New Roman"/>
          <w:szCs w:val="24"/>
        </w:rPr>
        <w:t>- δεν έχει κατατεθεί επίσημα, παρά «ατύπως» έχει μοιραστεί στις Κοινοβ</w:t>
      </w:r>
      <w:r>
        <w:rPr>
          <w:rFonts w:eastAsia="Times New Roman"/>
          <w:szCs w:val="24"/>
        </w:rPr>
        <w:t>ουλευτικές Ομάδες</w:t>
      </w:r>
      <w:r>
        <w:rPr>
          <w:rFonts w:eastAsia="Times New Roman"/>
          <w:szCs w:val="24"/>
        </w:rPr>
        <w:t>,</w:t>
      </w:r>
      <w:r>
        <w:rPr>
          <w:rFonts w:eastAsia="Times New Roman"/>
          <w:szCs w:val="24"/>
        </w:rPr>
        <w:t xml:space="preserve"> για να λάβουν γνώση επί της τροπολογίας, η οποία ενδεχομένως να κατατεθεί. </w:t>
      </w:r>
    </w:p>
    <w:p w14:paraId="28C46AC2"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Αυτά είναι πρωτόγνωρα πράγματα. </w:t>
      </w:r>
      <w:proofErr w:type="spellStart"/>
      <w:r>
        <w:rPr>
          <w:rFonts w:eastAsia="Times New Roman"/>
          <w:szCs w:val="24"/>
        </w:rPr>
        <w:t>Συμπαθάτε</w:t>
      </w:r>
      <w:proofErr w:type="spellEnd"/>
      <w:r>
        <w:rPr>
          <w:rFonts w:eastAsia="Times New Roman"/>
          <w:szCs w:val="24"/>
        </w:rPr>
        <w:t xml:space="preserve"> με, κύριε Υπουργέ, αλλά είναι πρωτόγνωρα πράγματα. Ή καταθέτετε τροπολογία ή όχι. Τώρα καταθέτετε τροπολογία την οποία </w:t>
      </w:r>
      <w:r>
        <w:rPr>
          <w:rFonts w:eastAsia="Times New Roman"/>
          <w:szCs w:val="24"/>
        </w:rPr>
        <w:t>τη συζητούμε, με ενστάσεις κ</w:t>
      </w:r>
      <w:r>
        <w:rPr>
          <w:rFonts w:eastAsia="Times New Roman"/>
          <w:szCs w:val="24"/>
        </w:rPr>
        <w:t>.</w:t>
      </w:r>
      <w:r>
        <w:rPr>
          <w:rFonts w:eastAsia="Times New Roman"/>
          <w:szCs w:val="24"/>
        </w:rPr>
        <w:t>λπ.</w:t>
      </w:r>
      <w:r>
        <w:rPr>
          <w:rFonts w:eastAsia="Times New Roman"/>
          <w:szCs w:val="24"/>
        </w:rPr>
        <w:t>.</w:t>
      </w:r>
    </w:p>
    <w:p w14:paraId="28C46AC3"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Και κατά δεύτερον, αυτή η τροπολογία, όπως είπα, δεν έχει κατατεθεί, δεν έχει υπογραφή ακόμα και του Βουλευτή ή ομάδας Βουλευτών, όποιος επιθυμεί να την υπογράψει, δεν έχει έκθεση από το Λογιστήριο του Κράτους, δεν έχει τί</w:t>
      </w:r>
      <w:r>
        <w:rPr>
          <w:rFonts w:eastAsia="Times New Roman"/>
          <w:szCs w:val="24"/>
        </w:rPr>
        <w:t>ποτα.</w:t>
      </w:r>
    </w:p>
    <w:p w14:paraId="28C46AC4"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ΧΡΗΣΤΟΣ ΣΠΙΡΤΖΗΣ (Υπουργός Υποδομών</w:t>
      </w:r>
      <w:r>
        <w:rPr>
          <w:rFonts w:eastAsia="Times New Roman"/>
          <w:b/>
          <w:szCs w:val="24"/>
        </w:rPr>
        <w:t xml:space="preserve"> και</w:t>
      </w:r>
      <w:r>
        <w:rPr>
          <w:rFonts w:eastAsia="Times New Roman"/>
          <w:b/>
          <w:szCs w:val="24"/>
        </w:rPr>
        <w:t xml:space="preserve"> Μεταφορών):</w:t>
      </w:r>
      <w:r>
        <w:rPr>
          <w:rFonts w:eastAsia="Times New Roman"/>
          <w:szCs w:val="24"/>
        </w:rPr>
        <w:t xml:space="preserve"> Κύριε Πρόεδρε, καταλαβαίνω…</w:t>
      </w:r>
    </w:p>
    <w:p w14:paraId="28C46AC5"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έτσι θα πάμε τώρα; Δεν είναι διαδικασία αυτή!</w:t>
      </w:r>
    </w:p>
    <w:p w14:paraId="28C46AC6"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lastRenderedPageBreak/>
        <w:t>ΧΡΗΣΤΟΣ ΣΠΙΡΤΖΗΣ (Υπουργός Υποδομών</w:t>
      </w:r>
      <w:r>
        <w:rPr>
          <w:rFonts w:eastAsia="Times New Roman"/>
          <w:b/>
          <w:szCs w:val="24"/>
        </w:rPr>
        <w:t xml:space="preserve"> και</w:t>
      </w:r>
      <w:r>
        <w:rPr>
          <w:rFonts w:eastAsia="Times New Roman"/>
          <w:b/>
          <w:szCs w:val="24"/>
        </w:rPr>
        <w:t xml:space="preserve"> Μεταφορών):</w:t>
      </w:r>
      <w:r>
        <w:rPr>
          <w:rFonts w:eastAsia="Times New Roman"/>
          <w:szCs w:val="24"/>
        </w:rPr>
        <w:t xml:space="preserve"> Καταλαβαίνω το τυπικό τ</w:t>
      </w:r>
      <w:r>
        <w:rPr>
          <w:rFonts w:eastAsia="Times New Roman"/>
          <w:szCs w:val="24"/>
        </w:rPr>
        <w:t>ης διαδικασίας που οφείλετε να περιφρουρήσετε, αλλά πριν κάνω δεκτή κάποια βουλευτική τροπολογία, θεωρώ λογικό, από τη στιγμή που έχω εγώ δέσμευση απέναντι στα κόμματα έτσι όπως συνεννοηθήκαμε για οποιαδήποτε τροπολογία, να τους έδινα τη διατύπωση που οι ί</w:t>
      </w:r>
      <w:r>
        <w:rPr>
          <w:rFonts w:eastAsia="Times New Roman"/>
          <w:szCs w:val="24"/>
        </w:rPr>
        <w:t xml:space="preserve">διοι οι Βουλευτές θέλουν να διορθωθεί, προκειμένου να πουν αν την αποδέχονται ή όχι. Αν είναι, αποσύρονται όλα αυτά. </w:t>
      </w:r>
    </w:p>
    <w:p w14:paraId="28C46AC7"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συγγνώμη, αλλά δεν αλλάζει τίποτα με αυτό. Ως Υπουργείο, ως Κυβέρνηση ή οι Βουλευτές ενδε</w:t>
      </w:r>
      <w:r>
        <w:rPr>
          <w:rFonts w:eastAsia="Times New Roman"/>
          <w:szCs w:val="24"/>
        </w:rPr>
        <w:t xml:space="preserve">χομένως καταθέτουν μια τροπολογία, που σημαίνει συγκεκριμένη άποψη, θέση αν θέλετε, για κάποιο θέμα. Το λέω γενικά, δεν το λέω για τη συγκεκριμένη. </w:t>
      </w:r>
    </w:p>
    <w:p w14:paraId="28C46AC8"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Από τη στιγμή, λοιπόν, που ο Υπουργός, η Κυβέρνηση, το Υπουργείο κάνει δεκτή αυτή την τροπολογία και την ει</w:t>
      </w:r>
      <w:r>
        <w:rPr>
          <w:rFonts w:eastAsia="Times New Roman"/>
          <w:szCs w:val="24"/>
        </w:rPr>
        <w:t xml:space="preserve">σάγει για συζήτηση, ανοίγει η συζήτηση επί της τροπολογίας και στην κοινοβουλευτική μας </w:t>
      </w:r>
      <w:r>
        <w:rPr>
          <w:rFonts w:eastAsia="Times New Roman"/>
          <w:szCs w:val="24"/>
        </w:rPr>
        <w:lastRenderedPageBreak/>
        <w:t xml:space="preserve">διαδικασία στην Ολομέλεια. Άρα, λοιπόν, προς τι όλο αυτό; Με </w:t>
      </w:r>
      <w:proofErr w:type="spellStart"/>
      <w:r>
        <w:rPr>
          <w:rFonts w:eastAsia="Times New Roman"/>
          <w:szCs w:val="24"/>
        </w:rPr>
        <w:t>συγχωρείτε</w:t>
      </w:r>
      <w:proofErr w:type="spellEnd"/>
      <w:r>
        <w:rPr>
          <w:rFonts w:eastAsia="Times New Roman"/>
          <w:szCs w:val="24"/>
        </w:rPr>
        <w:t>, αλλά είναι πρωτόγνωρο. Εγώ τουλάχιστον δεν το έχω ξαναζήσει αυτό το πράγμα. Παρακαλώ πολύ να κα</w:t>
      </w:r>
      <w:r>
        <w:rPr>
          <w:rFonts w:eastAsia="Times New Roman"/>
          <w:szCs w:val="24"/>
        </w:rPr>
        <w:t xml:space="preserve">τατεθεί επίσημα η τροπολογία. </w:t>
      </w:r>
    </w:p>
    <w:p w14:paraId="28C46AC9"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Τελειώνω με αυτό: Μεριμνήστε όπως κατατεθεί επίσημα και κανονικά με βάση τον Κανονισμό η τροπολογία και βεβαίως</w:t>
      </w:r>
      <w:r>
        <w:rPr>
          <w:rFonts w:eastAsia="Times New Roman"/>
          <w:szCs w:val="24"/>
        </w:rPr>
        <w:t>,</w:t>
      </w:r>
      <w:r>
        <w:rPr>
          <w:rFonts w:eastAsia="Times New Roman"/>
          <w:szCs w:val="24"/>
        </w:rPr>
        <w:t xml:space="preserve"> υπάρχει ο χρόνος να συζητηθεί είτε σήμερα είτε αύριο. Νομίζω ότι με αυτό πρέπει να κλείσουμε και να συνεχίσει ο κ. Συντυχάκης.</w:t>
      </w:r>
    </w:p>
    <w:p w14:paraId="28C46ACA"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Ορίστε, κύριε Συντυχάκη, έχετε τον λόγο.</w:t>
      </w:r>
    </w:p>
    <w:p w14:paraId="28C46ACB"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Ξεκινώντας με τα όσα ειπώθηκαν…</w:t>
      </w:r>
    </w:p>
    <w:p w14:paraId="28C46ACC"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ΧΡΗΣΤΟΣ ΣΠΙΡΤΖΗΣ (Υπουργός Υποδομ</w:t>
      </w:r>
      <w:r>
        <w:rPr>
          <w:rFonts w:eastAsia="Times New Roman"/>
          <w:b/>
          <w:szCs w:val="24"/>
        </w:rPr>
        <w:t>ών</w:t>
      </w:r>
      <w:r>
        <w:rPr>
          <w:rFonts w:eastAsia="Times New Roman"/>
          <w:b/>
          <w:szCs w:val="24"/>
        </w:rPr>
        <w:t xml:space="preserve"> και</w:t>
      </w:r>
      <w:r>
        <w:rPr>
          <w:rFonts w:eastAsia="Times New Roman"/>
          <w:b/>
          <w:szCs w:val="24"/>
        </w:rPr>
        <w:t xml:space="preserve"> Μεταφορών):</w:t>
      </w:r>
      <w:r>
        <w:rPr>
          <w:rFonts w:eastAsia="Times New Roman"/>
          <w:szCs w:val="24"/>
        </w:rPr>
        <w:t xml:space="preserve"> Κύριε Πρόεδρε….</w:t>
      </w:r>
    </w:p>
    <w:p w14:paraId="28C46ACD"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Τώρα, κύριε Υπουργέ, διάλογο θα κάνουμε;</w:t>
      </w:r>
    </w:p>
    <w:p w14:paraId="28C46ACE"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ΧΡΗΣΤΟΣ ΣΠΙΡΤΖΗΣ (Υπουργός Υποδομών</w:t>
      </w:r>
      <w:r>
        <w:rPr>
          <w:rFonts w:eastAsia="Times New Roman"/>
          <w:b/>
          <w:szCs w:val="24"/>
        </w:rPr>
        <w:t xml:space="preserve"> και</w:t>
      </w:r>
      <w:r>
        <w:rPr>
          <w:rFonts w:eastAsia="Times New Roman"/>
          <w:b/>
          <w:szCs w:val="24"/>
        </w:rPr>
        <w:t xml:space="preserve"> Μεταφορών):</w:t>
      </w:r>
      <w:r>
        <w:rPr>
          <w:rFonts w:eastAsia="Times New Roman"/>
          <w:szCs w:val="24"/>
        </w:rPr>
        <w:t xml:space="preserve"> Δεν καταθέτουμε κα</w:t>
      </w:r>
      <w:r>
        <w:rPr>
          <w:rFonts w:eastAsia="Times New Roman"/>
          <w:szCs w:val="24"/>
        </w:rPr>
        <w:t>μ</w:t>
      </w:r>
      <w:r>
        <w:rPr>
          <w:rFonts w:eastAsia="Times New Roman"/>
          <w:szCs w:val="24"/>
        </w:rPr>
        <w:t>μία τροπολογία. Αν θέλουν κάποιοι Βουλευτές, να την καταθέσουν.</w:t>
      </w:r>
    </w:p>
    <w:p w14:paraId="28C46ACF"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lastRenderedPageBreak/>
        <w:t>ΕΜΜΑΝΟΥΗΛ Σ</w:t>
      </w:r>
      <w:r>
        <w:rPr>
          <w:rFonts w:eastAsia="Times New Roman"/>
          <w:b/>
          <w:szCs w:val="24"/>
        </w:rPr>
        <w:t xml:space="preserve">ΥΝΤΥΧΑΚΗΣ: </w:t>
      </w:r>
      <w:r>
        <w:rPr>
          <w:rFonts w:eastAsia="Times New Roman"/>
          <w:szCs w:val="24"/>
        </w:rPr>
        <w:t>Θεωρείται λήξαν, λοιπόν, απλώς έχει σημειολογική σημασία να πούμε από την πλευρά μας τουλάχιστον και επιβεβαιώνεται αν θέλετε και η επιφύλαξή μας ότι με απόλυτη προχειρότητα, με ασάφειες κατατίθεται μια βουλευτική τροπολογία, ανυπόγραφη με όλα ό</w:t>
      </w:r>
      <w:r>
        <w:rPr>
          <w:rFonts w:eastAsia="Times New Roman"/>
          <w:szCs w:val="24"/>
        </w:rPr>
        <w:t xml:space="preserve">σα ειπώθηκαν, εν πάση </w:t>
      </w:r>
      <w:proofErr w:type="spellStart"/>
      <w:r>
        <w:rPr>
          <w:rFonts w:eastAsia="Times New Roman"/>
          <w:szCs w:val="24"/>
        </w:rPr>
        <w:t>περιπτώσει</w:t>
      </w:r>
      <w:proofErr w:type="spellEnd"/>
      <w:r>
        <w:rPr>
          <w:rFonts w:eastAsia="Times New Roman"/>
          <w:szCs w:val="24"/>
        </w:rPr>
        <w:t>. Και από αυτή την άποψή δεν την κάνουμε δεκτή</w:t>
      </w:r>
      <w:r>
        <w:rPr>
          <w:rFonts w:eastAsia="Times New Roman"/>
          <w:szCs w:val="24"/>
        </w:rPr>
        <w:t>,</w:t>
      </w:r>
      <w:r>
        <w:rPr>
          <w:rFonts w:eastAsia="Times New Roman"/>
          <w:szCs w:val="24"/>
        </w:rPr>
        <w:t xml:space="preserve"> εμείς τουλάχιστον.</w:t>
      </w:r>
    </w:p>
    <w:p w14:paraId="28C46AD0" w14:textId="77777777" w:rsidR="001A30C8" w:rsidRDefault="00CF017E">
      <w:pPr>
        <w:spacing w:after="0" w:line="600" w:lineRule="auto"/>
        <w:ind w:firstLine="720"/>
        <w:jc w:val="both"/>
        <w:rPr>
          <w:rFonts w:eastAsia="Times New Roman"/>
          <w:szCs w:val="24"/>
        </w:rPr>
      </w:pPr>
      <w:r>
        <w:rPr>
          <w:rFonts w:eastAsia="Times New Roman"/>
          <w:szCs w:val="24"/>
        </w:rPr>
        <w:t>Έχουμε καταθέσει, όμως, μια άλλη τροπολογία, που αφορά τους συμβασιούχους αορίστου χρόνου της εταιρείας «</w:t>
      </w:r>
      <w:r>
        <w:rPr>
          <w:rFonts w:eastAsia="Times New Roman"/>
          <w:szCs w:val="24"/>
        </w:rPr>
        <w:t xml:space="preserve">ΚΤΗΡΙΑΚΕΣ ΥΠΟΔΟΜΕΣ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Είναι τροποποιητική ρύθμισ</w:t>
      </w:r>
      <w:r>
        <w:rPr>
          <w:rFonts w:eastAsia="Times New Roman"/>
          <w:szCs w:val="24"/>
        </w:rPr>
        <w:t xml:space="preserve">η. Ζητάμε να αντικατασταθεί το άρθρο 66 του ν. 4369/2016, με τον οποίον έχουν ήδη επανέλθει στην εργασία τους σε θέση αορίστου χρόνου μέρος των </w:t>
      </w:r>
      <w:proofErr w:type="spellStart"/>
      <w:r>
        <w:rPr>
          <w:rFonts w:eastAsia="Times New Roman"/>
          <w:szCs w:val="24"/>
        </w:rPr>
        <w:t>προσληφθέντων</w:t>
      </w:r>
      <w:proofErr w:type="spellEnd"/>
      <w:r>
        <w:rPr>
          <w:rFonts w:eastAsia="Times New Roman"/>
          <w:szCs w:val="24"/>
        </w:rPr>
        <w:t xml:space="preserve"> συμβασιούχων της εταιρείας, με τη συγκεκριμένη τροπολογία, η οποία έχει σκοπό να συμπεριλάβει όλου</w:t>
      </w:r>
      <w:r>
        <w:rPr>
          <w:rFonts w:eastAsia="Times New Roman"/>
          <w:szCs w:val="24"/>
        </w:rPr>
        <w:t xml:space="preserve">ς όσους είχαν τα ίδια εργασιακά χαρακτηριστικά και να αποκατασταθεί η ισονομία και να αποτραπεί η άνιση μεταχείριση μεταξύ των εργαζομένων, </w:t>
      </w:r>
      <w:proofErr w:type="spellStart"/>
      <w:r>
        <w:rPr>
          <w:rFonts w:eastAsia="Times New Roman"/>
          <w:szCs w:val="24"/>
        </w:rPr>
        <w:t>προσληφθέντων</w:t>
      </w:r>
      <w:proofErr w:type="spellEnd"/>
      <w:r>
        <w:rPr>
          <w:rFonts w:eastAsia="Times New Roman"/>
          <w:szCs w:val="24"/>
        </w:rPr>
        <w:t xml:space="preserve"> μέσω προκηρύξεων, στις εταιρείες «ΟΣΚ Α</w:t>
      </w:r>
      <w:r>
        <w:rPr>
          <w:rFonts w:eastAsia="Times New Roman"/>
          <w:szCs w:val="24"/>
        </w:rPr>
        <w:t>.</w:t>
      </w:r>
      <w:r>
        <w:rPr>
          <w:rFonts w:eastAsia="Times New Roman"/>
          <w:szCs w:val="24"/>
        </w:rPr>
        <w:t>Ε</w:t>
      </w:r>
      <w:r>
        <w:rPr>
          <w:rFonts w:eastAsia="Times New Roman"/>
          <w:szCs w:val="24"/>
        </w:rPr>
        <w:t>.</w:t>
      </w:r>
      <w:r>
        <w:rPr>
          <w:rFonts w:eastAsia="Times New Roman"/>
          <w:szCs w:val="24"/>
        </w:rPr>
        <w:t>» και «ΔΕΠΑΝΟΜ Α</w:t>
      </w:r>
      <w:r>
        <w:rPr>
          <w:rFonts w:eastAsia="Times New Roman"/>
          <w:szCs w:val="24"/>
        </w:rPr>
        <w:t>.</w:t>
      </w:r>
      <w:r>
        <w:rPr>
          <w:rFonts w:eastAsia="Times New Roman"/>
          <w:szCs w:val="24"/>
        </w:rPr>
        <w:t>Ε</w:t>
      </w:r>
      <w:r>
        <w:rPr>
          <w:rFonts w:eastAsia="Times New Roman"/>
          <w:szCs w:val="24"/>
        </w:rPr>
        <w:t>.</w:t>
      </w:r>
      <w:r>
        <w:rPr>
          <w:rFonts w:eastAsia="Times New Roman"/>
          <w:szCs w:val="24"/>
        </w:rPr>
        <w:t>» και πλέον «</w:t>
      </w:r>
      <w:r>
        <w:rPr>
          <w:rFonts w:eastAsia="Times New Roman"/>
          <w:szCs w:val="24"/>
        </w:rPr>
        <w:t xml:space="preserve">ΚΤΗΡΙΑΚΕΣ ΥΠΟΔΟΜΕΣ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w:t>
      </w:r>
      <w:r>
        <w:rPr>
          <w:rFonts w:eastAsia="Times New Roman"/>
          <w:szCs w:val="24"/>
        </w:rPr>
        <w:t xml:space="preserve">Θεωρούμε ότι είναι μια αποκατάσταση που πρέπει να γίνει, γιατί αυτοί οι εργαζόμενοι καλύπτουν </w:t>
      </w:r>
      <w:r>
        <w:rPr>
          <w:rFonts w:eastAsia="Times New Roman"/>
          <w:szCs w:val="24"/>
        </w:rPr>
        <w:lastRenderedPageBreak/>
        <w:t>πάγιες λειτουργικές ανάγκες. Η εταιρεία έχει ανάγκη τις υπηρεσίες αυτών των εργαζομένων για εξειδικευμένο επιστημονικό προσωπικό. Μιλάμε για μηχανολόγους μηχανικο</w:t>
      </w:r>
      <w:r>
        <w:rPr>
          <w:rFonts w:eastAsia="Times New Roman"/>
          <w:szCs w:val="24"/>
        </w:rPr>
        <w:t>ύς, πολιτικούς μηχανικούς, αρχιτέκτονες. Το αντικείμενο είναι η σχολική στέγη και τα νοσηλευτικά ιδρύματα. Και νομίζουμε ότι με αυτήν τη ρύθμιση θα επιλυθούν προβλήματα λειτουργίας της συγκεκριμένης εταιρείας.</w:t>
      </w:r>
    </w:p>
    <w:p w14:paraId="28C46AD1" w14:textId="77777777" w:rsidR="001A30C8" w:rsidRDefault="00CF017E">
      <w:pPr>
        <w:spacing w:after="0" w:line="600" w:lineRule="auto"/>
        <w:ind w:firstLine="720"/>
        <w:jc w:val="both"/>
        <w:rPr>
          <w:rFonts w:eastAsia="Times New Roman"/>
          <w:szCs w:val="24"/>
        </w:rPr>
      </w:pPr>
      <w:r>
        <w:rPr>
          <w:rFonts w:eastAsia="Times New Roman"/>
          <w:szCs w:val="24"/>
        </w:rPr>
        <w:t>Σε σχέση τώρα με το παρόν νομοσχέδιο, με το συ</w:t>
      </w:r>
      <w:r>
        <w:rPr>
          <w:rFonts w:eastAsia="Times New Roman"/>
          <w:szCs w:val="24"/>
        </w:rPr>
        <w:t>γκεκριμένο νομοσχέδιο και με τη διαδικασία του επείγοντος η Κυβέρνηση κλείνει τρεις σημαντικές δεσμεύσεις της προς την Ευρωπαϊκή Ένωση</w:t>
      </w:r>
      <w:r>
        <w:rPr>
          <w:rFonts w:eastAsia="Times New Roman"/>
          <w:szCs w:val="24"/>
        </w:rPr>
        <w:t>,</w:t>
      </w:r>
      <w:r>
        <w:rPr>
          <w:rFonts w:eastAsia="Times New Roman"/>
          <w:szCs w:val="24"/>
        </w:rPr>
        <w:t xml:space="preserve"> στα πλαίσια της δεύτερης αξιολόγησης του τρίτου μνημονίου. Πρόκειται για απαιτήσεις του ΟΟΣΑ και του μεγάλου κεφαλαίου, </w:t>
      </w:r>
      <w:r>
        <w:rPr>
          <w:rFonts w:eastAsia="Times New Roman"/>
          <w:szCs w:val="24"/>
        </w:rPr>
        <w:t xml:space="preserve">που αφορούν την ενσωμάτωση της </w:t>
      </w:r>
      <w:r>
        <w:rPr>
          <w:rFonts w:eastAsia="Times New Roman"/>
          <w:szCs w:val="24"/>
        </w:rPr>
        <w:t xml:space="preserve">οδηγίας </w:t>
      </w:r>
      <w:r>
        <w:rPr>
          <w:rFonts w:eastAsia="Times New Roman"/>
          <w:szCs w:val="24"/>
        </w:rPr>
        <w:t xml:space="preserve">94/2014 για την ανάπτυξη υποδομών εναλλακτικών καυσίμων και μεταφορών, απλοποίηση διαδικασίας </w:t>
      </w:r>
      <w:proofErr w:type="spellStart"/>
      <w:r>
        <w:rPr>
          <w:rFonts w:eastAsia="Times New Roman"/>
          <w:szCs w:val="24"/>
        </w:rPr>
        <w:t>αδειοδότησης</w:t>
      </w:r>
      <w:proofErr w:type="spellEnd"/>
      <w:r>
        <w:rPr>
          <w:rFonts w:eastAsia="Times New Roman"/>
          <w:szCs w:val="24"/>
        </w:rPr>
        <w:t xml:space="preserve">, δεύτερον, διατάξεις απλοποίησης των διαδικασιών </w:t>
      </w:r>
      <w:proofErr w:type="spellStart"/>
      <w:r>
        <w:rPr>
          <w:rFonts w:eastAsia="Times New Roman"/>
          <w:szCs w:val="24"/>
        </w:rPr>
        <w:t>αδειοδότησης</w:t>
      </w:r>
      <w:proofErr w:type="spellEnd"/>
      <w:r>
        <w:rPr>
          <w:rFonts w:eastAsia="Times New Roman"/>
          <w:szCs w:val="24"/>
        </w:rPr>
        <w:t xml:space="preserve"> πρατηρίων υγρών καυσίμων, πρατήριων υγραερίου κα</w:t>
      </w:r>
      <w:r>
        <w:rPr>
          <w:rFonts w:eastAsia="Times New Roman"/>
          <w:szCs w:val="24"/>
        </w:rPr>
        <w:t xml:space="preserve">ι μικτών πρατηρίων και άλλες διατάξεις και, τρίτον, διατάξεις που αφορούν την απαγόρευση χρήσης του παράπλευρου </w:t>
      </w:r>
      <w:r>
        <w:rPr>
          <w:rFonts w:eastAsia="Times New Roman"/>
          <w:szCs w:val="24"/>
        </w:rPr>
        <w:lastRenderedPageBreak/>
        <w:t>των εθνικών δρόμων οδικού δικτύου από τα φορτηγά και ρυθμίσεις στα πλαίσια της απελευθέρωσης του επαγγέλματος των πολιτικών μηχανικών, αρχιτεκτό</w:t>
      </w:r>
      <w:r>
        <w:rPr>
          <w:rFonts w:eastAsia="Times New Roman"/>
          <w:szCs w:val="24"/>
        </w:rPr>
        <w:t>νων και τοπογράφων.</w:t>
      </w:r>
    </w:p>
    <w:p w14:paraId="28C46AD2" w14:textId="77777777" w:rsidR="001A30C8" w:rsidRDefault="00CF017E">
      <w:pPr>
        <w:spacing w:after="0" w:line="600" w:lineRule="auto"/>
        <w:ind w:firstLine="720"/>
        <w:jc w:val="both"/>
        <w:rPr>
          <w:rFonts w:eastAsia="Times New Roman"/>
          <w:szCs w:val="24"/>
        </w:rPr>
      </w:pPr>
      <w:r>
        <w:rPr>
          <w:rFonts w:eastAsia="Times New Roman"/>
          <w:szCs w:val="24"/>
        </w:rPr>
        <w:t xml:space="preserve">Η ενσωμάτωση αυτής της </w:t>
      </w:r>
      <w:r>
        <w:rPr>
          <w:rFonts w:eastAsia="Times New Roman"/>
          <w:szCs w:val="24"/>
        </w:rPr>
        <w:t xml:space="preserve">οδηγίας </w:t>
      </w:r>
      <w:r>
        <w:rPr>
          <w:rFonts w:eastAsia="Times New Roman"/>
          <w:szCs w:val="24"/>
        </w:rPr>
        <w:t xml:space="preserve">94/2014 στην ελληνική νομοθεσία, όπως αποτυπώνεται στα άρθρα 1 έως 13, εντάσσεται στον βαθύ πυρήνα της πολιτικής της Ευρωπαϊκής Ένωσης και σχετίζεται με την κινητικότητα των </w:t>
      </w:r>
      <w:proofErr w:type="spellStart"/>
      <w:r>
        <w:rPr>
          <w:rFonts w:eastAsia="Times New Roman"/>
          <w:szCs w:val="24"/>
        </w:rPr>
        <w:t>ευρωενωσιακών</w:t>
      </w:r>
      <w:proofErr w:type="spellEnd"/>
      <w:r>
        <w:rPr>
          <w:rFonts w:eastAsia="Times New Roman"/>
          <w:szCs w:val="24"/>
        </w:rPr>
        <w:t xml:space="preserve"> μονοπωλιακών ομίλ</w:t>
      </w:r>
      <w:r>
        <w:rPr>
          <w:rFonts w:eastAsia="Times New Roman"/>
          <w:szCs w:val="24"/>
        </w:rPr>
        <w:t>ων για την ενίσχυση της ανταγωνιστικής τους ικανότητας</w:t>
      </w:r>
      <w:r>
        <w:rPr>
          <w:rFonts w:eastAsia="Times New Roman"/>
          <w:szCs w:val="24"/>
        </w:rPr>
        <w:t>,</w:t>
      </w:r>
      <w:r>
        <w:rPr>
          <w:rFonts w:eastAsia="Times New Roman"/>
          <w:szCs w:val="24"/>
        </w:rPr>
        <w:t xml:space="preserve"> έναντι ανάλογων επιδιώξεων των Ηνωμένων Πολιτειών και της Ρωσίας</w:t>
      </w:r>
      <w:r>
        <w:rPr>
          <w:rFonts w:eastAsia="Times New Roman"/>
          <w:szCs w:val="24"/>
        </w:rPr>
        <w:t>,</w:t>
      </w:r>
      <w:r>
        <w:rPr>
          <w:rFonts w:eastAsia="Times New Roman"/>
          <w:szCs w:val="24"/>
        </w:rPr>
        <w:t xml:space="preserve"> με στόχο τη μείωση του ενεργειακού κόστους</w:t>
      </w:r>
      <w:r>
        <w:rPr>
          <w:rFonts w:eastAsia="Times New Roman"/>
          <w:szCs w:val="24"/>
        </w:rPr>
        <w:t>,</w:t>
      </w:r>
      <w:r>
        <w:rPr>
          <w:rFonts w:eastAsia="Times New Roman"/>
          <w:szCs w:val="24"/>
        </w:rPr>
        <w:t xml:space="preserve"> προς όφελός τους. Επιζητούν να </w:t>
      </w:r>
      <w:proofErr w:type="spellStart"/>
      <w:r>
        <w:rPr>
          <w:rFonts w:eastAsia="Times New Roman"/>
          <w:szCs w:val="24"/>
        </w:rPr>
        <w:t>απεξαρτηθούν</w:t>
      </w:r>
      <w:proofErr w:type="spellEnd"/>
      <w:r>
        <w:rPr>
          <w:rFonts w:eastAsia="Times New Roman"/>
          <w:szCs w:val="24"/>
        </w:rPr>
        <w:t xml:space="preserve"> σταδιακά από το ρωσικό φυσικό αέριο και πετρέλ</w:t>
      </w:r>
      <w:r>
        <w:rPr>
          <w:rFonts w:eastAsia="Times New Roman"/>
          <w:szCs w:val="24"/>
        </w:rPr>
        <w:t>αιο, να αναζητήσουν νέες πηγές προμήθειας ενεργειακών προϊόντων, να μειώσουν γενικά τη μεγάλη ενεργειακή τους εξάρτηση από τις εισαγωγές, η οποία συνιστά και τεράστια εκροή οικονομικών πόρων.</w:t>
      </w:r>
    </w:p>
    <w:p w14:paraId="28C46AD3" w14:textId="77777777" w:rsidR="001A30C8" w:rsidRDefault="00CF017E">
      <w:pPr>
        <w:spacing w:after="0" w:line="600" w:lineRule="auto"/>
        <w:ind w:firstLine="720"/>
        <w:jc w:val="both"/>
        <w:rPr>
          <w:rFonts w:eastAsia="Times New Roman"/>
          <w:szCs w:val="24"/>
        </w:rPr>
      </w:pPr>
      <w:r>
        <w:rPr>
          <w:rFonts w:eastAsia="Times New Roman"/>
          <w:szCs w:val="24"/>
        </w:rPr>
        <w:t>Τα σχέδια αυτά, κατά τη γνώμη μας, εντάσσονται στην περιβόητη «π</w:t>
      </w:r>
      <w:r>
        <w:rPr>
          <w:rFonts w:eastAsia="Times New Roman"/>
          <w:szCs w:val="24"/>
        </w:rPr>
        <w:t xml:space="preserve">ράσινη οικονομία», παραπλανώντας έτσι τους λαούς ότι τάχα προστατεύεται το περιβάλλον, διασφαλίζεται μια φιλολαϊκή διέξοδος από </w:t>
      </w:r>
      <w:r>
        <w:rPr>
          <w:rFonts w:eastAsia="Times New Roman"/>
          <w:szCs w:val="24"/>
        </w:rPr>
        <w:lastRenderedPageBreak/>
        <w:t>την κρίση, ότι συμβάλλει στην κοινωνική ευημερία, χωρίς, βέβαια, συγκρούσεις με την εξουσία των μονοπωλίων. Υπηρετούν, δηλαδή, ο</w:t>
      </w:r>
      <w:r>
        <w:rPr>
          <w:rFonts w:eastAsia="Times New Roman"/>
          <w:szCs w:val="24"/>
        </w:rPr>
        <w:t>υσιαστικούς και προπαγανδιστικούς στόχους του κεφαλαίου σε διεθνές επίπεδο.</w:t>
      </w:r>
    </w:p>
    <w:p w14:paraId="28C46AD4" w14:textId="77777777" w:rsidR="001A30C8" w:rsidRDefault="00CF017E">
      <w:pPr>
        <w:spacing w:after="0" w:line="600" w:lineRule="auto"/>
        <w:ind w:firstLine="720"/>
        <w:jc w:val="both"/>
        <w:rPr>
          <w:rFonts w:eastAsia="Times New Roman"/>
          <w:szCs w:val="24"/>
        </w:rPr>
      </w:pPr>
      <w:r>
        <w:rPr>
          <w:rFonts w:eastAsia="Times New Roman"/>
          <w:szCs w:val="24"/>
        </w:rPr>
        <w:t>Με τον τρόπο αυτόν, λοιπόν, συσκοτίζεται η βασική αιτία που προκαλεί τα οξυμένα προβλήματα του περιβάλλοντος, που δεν είναι άλλη από την άναρχη ανάπτυξη με κριτήριο το καπιταλιστικ</w:t>
      </w:r>
      <w:r>
        <w:rPr>
          <w:rFonts w:eastAsia="Times New Roman"/>
          <w:szCs w:val="24"/>
        </w:rPr>
        <w:t>ό κέρδος, την  εμπορευματοποίηση των πλουτοπαραγωγικών πηγών: της γης, του νερού, της ενέργειας κ.α..</w:t>
      </w:r>
    </w:p>
    <w:p w14:paraId="28C46AD5" w14:textId="77777777" w:rsidR="001A30C8" w:rsidRDefault="00CF017E">
      <w:pPr>
        <w:spacing w:after="0" w:line="600" w:lineRule="auto"/>
        <w:ind w:firstLine="720"/>
        <w:jc w:val="both"/>
        <w:rPr>
          <w:rFonts w:eastAsia="Times New Roman"/>
          <w:szCs w:val="24"/>
        </w:rPr>
      </w:pPr>
      <w:r>
        <w:rPr>
          <w:rFonts w:eastAsia="Times New Roman"/>
          <w:szCs w:val="24"/>
        </w:rPr>
        <w:t xml:space="preserve">Τα ιμπεριαλιστικά κέντρα, βέβαια, ανησυχούν για το βάθος και τη διάρκεια της κρίσης. Αναζητούν διέξοδο ικανοποιητικής κερδοφορίας για τα </w:t>
      </w:r>
      <w:proofErr w:type="spellStart"/>
      <w:r>
        <w:rPr>
          <w:rFonts w:eastAsia="Times New Roman"/>
          <w:szCs w:val="24"/>
        </w:rPr>
        <w:t>υπερσυσσωρευμένα</w:t>
      </w:r>
      <w:proofErr w:type="spellEnd"/>
      <w:r>
        <w:rPr>
          <w:rFonts w:eastAsia="Times New Roman"/>
          <w:szCs w:val="24"/>
        </w:rPr>
        <w:t xml:space="preserve"> </w:t>
      </w:r>
      <w:r>
        <w:rPr>
          <w:rFonts w:eastAsia="Times New Roman"/>
          <w:szCs w:val="24"/>
        </w:rPr>
        <w:t>κεφάλαιά τους. Ενδιαφέρονται να επενδύσουν σε νέους κερδοφόρους κλάδους, όπως αυτός των εναλλακτικών καυσίμων, το υγραέριο, το πεπιεσμένο φυσικό αέριο και το υγροποιημένο φυσικό αέριο.</w:t>
      </w:r>
    </w:p>
    <w:p w14:paraId="28C46AD6" w14:textId="77777777" w:rsidR="001A30C8" w:rsidRDefault="00CF017E">
      <w:pPr>
        <w:spacing w:after="0" w:line="600" w:lineRule="auto"/>
        <w:ind w:firstLine="720"/>
        <w:jc w:val="both"/>
        <w:rPr>
          <w:rFonts w:eastAsia="Times New Roman"/>
          <w:szCs w:val="24"/>
        </w:rPr>
      </w:pPr>
      <w:r>
        <w:rPr>
          <w:rFonts w:eastAsia="Times New Roman"/>
          <w:szCs w:val="24"/>
        </w:rPr>
        <w:t>Ας θέσουμε, όμως, ορισμένα ερωτήματα:</w:t>
      </w:r>
    </w:p>
    <w:p w14:paraId="28C46AD7" w14:textId="77777777" w:rsidR="001A30C8" w:rsidRDefault="00CF017E">
      <w:pPr>
        <w:spacing w:after="0" w:line="600" w:lineRule="auto"/>
        <w:ind w:firstLine="720"/>
        <w:jc w:val="both"/>
        <w:rPr>
          <w:rFonts w:eastAsia="Times New Roman" w:cs="Times New Roman"/>
          <w:szCs w:val="24"/>
        </w:rPr>
      </w:pPr>
      <w:r>
        <w:rPr>
          <w:rFonts w:eastAsia="Times New Roman"/>
          <w:szCs w:val="24"/>
        </w:rPr>
        <w:lastRenderedPageBreak/>
        <w:t>Πρώτον, ποιος θα ωφεληθεί από την</w:t>
      </w:r>
      <w:r>
        <w:rPr>
          <w:rFonts w:eastAsia="Times New Roman"/>
          <w:szCs w:val="24"/>
        </w:rPr>
        <w:t xml:space="preserve"> ενσωμάτωση αυτής της </w:t>
      </w:r>
      <w:r>
        <w:rPr>
          <w:rFonts w:eastAsia="Times New Roman"/>
          <w:szCs w:val="24"/>
        </w:rPr>
        <w:t>οδηγίας</w:t>
      </w:r>
      <w:r>
        <w:rPr>
          <w:rFonts w:eastAsia="Times New Roman"/>
          <w:szCs w:val="24"/>
        </w:rPr>
        <w:t xml:space="preserve">; Ποιος θα ωφεληθεί από την ανάπτυξη των υποδομών σε λιμάνια, μαρίνες, αλλά και στην ξηρά, σε μετασκευές σε κινητήρες και μηχανές όλων των μέσων μεταφοράς και, μάλιστα, με συγκεκριμένο χρονοδιάγραμμα, όπως ορίζει η </w:t>
      </w:r>
      <w:r>
        <w:rPr>
          <w:rFonts w:eastAsia="Times New Roman"/>
          <w:szCs w:val="24"/>
        </w:rPr>
        <w:t>οδηγία</w:t>
      </w:r>
      <w:r>
        <w:rPr>
          <w:rFonts w:eastAsia="Times New Roman"/>
          <w:szCs w:val="24"/>
        </w:rPr>
        <w:t>;</w:t>
      </w:r>
      <w:r w:rsidDel="001F6B82">
        <w:rPr>
          <w:rFonts w:eastAsia="Times New Roman"/>
          <w:szCs w:val="24"/>
        </w:rPr>
        <w:t xml:space="preserve"> </w:t>
      </w:r>
      <w:r>
        <w:rPr>
          <w:rFonts w:eastAsia="Times New Roman" w:cs="Times New Roman"/>
          <w:szCs w:val="24"/>
          <w:lang w:val="en-US"/>
        </w:rPr>
        <w:t>K</w:t>
      </w:r>
      <w:r>
        <w:rPr>
          <w:rFonts w:eastAsia="Times New Roman" w:cs="Times New Roman"/>
          <w:szCs w:val="24"/>
        </w:rPr>
        <w:t xml:space="preserve">αι </w:t>
      </w:r>
      <w:r>
        <w:rPr>
          <w:rFonts w:eastAsia="Times New Roman" w:cs="Times New Roman"/>
          <w:szCs w:val="24"/>
        </w:rPr>
        <w:t>κυρίως</w:t>
      </w:r>
      <w:r>
        <w:rPr>
          <w:rFonts w:eastAsia="Times New Roman" w:cs="Times New Roman"/>
          <w:szCs w:val="24"/>
        </w:rPr>
        <w:t>,</w:t>
      </w:r>
      <w:r>
        <w:rPr>
          <w:rFonts w:eastAsia="Times New Roman" w:cs="Times New Roman"/>
          <w:szCs w:val="24"/>
        </w:rPr>
        <w:t xml:space="preserve"> ποιος θα πληρώσει αυτές τις υποδομές; Οι μονοπωλιακοί όμιλοι είναι αυτοί που πριν από όλα δεν πρόκειται να βάλουν ούτε ένα </w:t>
      </w:r>
      <w:proofErr w:type="spellStart"/>
      <w:r>
        <w:rPr>
          <w:rFonts w:eastAsia="Times New Roman" w:cs="Times New Roman"/>
          <w:szCs w:val="24"/>
        </w:rPr>
        <w:t>σεντ</w:t>
      </w:r>
      <w:proofErr w:type="spellEnd"/>
      <w:r>
        <w:rPr>
          <w:rFonts w:eastAsia="Times New Roman" w:cs="Times New Roman"/>
          <w:szCs w:val="24"/>
        </w:rPr>
        <w:t xml:space="preserve"> σε αυτή την ιστορία. Αντίθετα, αυτοί θα αποκομίσουν μεγάλα κέρδη. Αυτοί που θα την πληρώσουν θα είναι τα λαϊκά στρώματα,</w:t>
      </w:r>
      <w:r>
        <w:rPr>
          <w:rFonts w:eastAsia="Times New Roman" w:cs="Times New Roman"/>
          <w:szCs w:val="24"/>
        </w:rPr>
        <w:t xml:space="preserve"> τα γνωστά υποζύγια</w:t>
      </w:r>
      <w:r>
        <w:rPr>
          <w:rFonts w:eastAsia="Times New Roman" w:cs="Times New Roman"/>
          <w:szCs w:val="24"/>
        </w:rPr>
        <w:t>,</w:t>
      </w:r>
      <w:r>
        <w:rPr>
          <w:rFonts w:eastAsia="Times New Roman" w:cs="Times New Roman"/>
          <w:szCs w:val="24"/>
        </w:rPr>
        <w:t xml:space="preserve"> που θα κληθούν να πληρώσουν το κόστος των υποδομών.  </w:t>
      </w:r>
    </w:p>
    <w:p w14:paraId="28C46AD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Δεύτερον, κάποιοι θα ωφεληθούν και κάποιοι θα σβήσουν στον τομέα των μεταφορών. Τι θα γίνει με την απαξίωση στον τομέα των μεταφορικών μέσων; Ποιος θα πληρώσει τη νύφη; Μα, οι μικρο</w:t>
      </w:r>
      <w:r>
        <w:rPr>
          <w:rFonts w:eastAsia="Times New Roman" w:cs="Times New Roman"/>
          <w:szCs w:val="24"/>
        </w:rPr>
        <w:t xml:space="preserve">ί και οι αυτοαπασχολούμενοι θα υποστούν τις συνέπειες, βάζοντας λουκέτο. </w:t>
      </w:r>
    </w:p>
    <w:p w14:paraId="28C46AD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Τρίτον, μήπως τα λαϊκά στρώματα θα έχουν φθηνότερα καύσιμα και πρόσβαση στα μεταφορικά μέσα; </w:t>
      </w:r>
    </w:p>
    <w:p w14:paraId="28C46AD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Σε όλα αυτά τα ερωτήματα δεν θέλετε να απαντήσετε επί της ουσίας, γιατί αυτά τα μέτρα υπ</w:t>
      </w:r>
      <w:r>
        <w:rPr>
          <w:rFonts w:eastAsia="Times New Roman" w:cs="Times New Roman"/>
          <w:szCs w:val="24"/>
        </w:rPr>
        <w:t xml:space="preserve">ηρετούν τους στόχους των μονοπωλιακών ομίλων, που προσβλέπουν στη θωράκιση της ανταγωνιστικότητας και στο μέγιστο κέρδος. </w:t>
      </w:r>
    </w:p>
    <w:p w14:paraId="28C46AD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Ούτε για το περιβάλλον ενδιαφέρονται. Από τη μία καταστρέφουν το περιβάλλον, αφού το κριτήριο δεν είναι η προστασία αλλά το κέρδος, δ</w:t>
      </w:r>
      <w:r>
        <w:rPr>
          <w:rFonts w:eastAsia="Times New Roman" w:cs="Times New Roman"/>
          <w:szCs w:val="24"/>
        </w:rPr>
        <w:t xml:space="preserve">ηλαδή δύο έννοιες που δεν συμβιβάζονται, και από την άλλη </w:t>
      </w:r>
      <w:proofErr w:type="spellStart"/>
      <w:r>
        <w:rPr>
          <w:rFonts w:eastAsia="Times New Roman" w:cs="Times New Roman"/>
          <w:szCs w:val="24"/>
        </w:rPr>
        <w:t>ποινικοποιούν</w:t>
      </w:r>
      <w:proofErr w:type="spellEnd"/>
      <w:r>
        <w:rPr>
          <w:rFonts w:eastAsia="Times New Roman" w:cs="Times New Roman"/>
          <w:szCs w:val="24"/>
        </w:rPr>
        <w:t xml:space="preserve"> την καταστροφή, την οποία θα κληθούν οι λαοί να την πληρώσουν, με πρόστιμα, με φόρους και με άλλους τρόπους. </w:t>
      </w:r>
    </w:p>
    <w:p w14:paraId="28C46AD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Η «πράσινη οικονομία», λοιπόν, δεν είναι τίποτε άλλο από μια πρόταση διαχε</w:t>
      </w:r>
      <w:r>
        <w:rPr>
          <w:rFonts w:eastAsia="Times New Roman" w:cs="Times New Roman"/>
          <w:szCs w:val="24"/>
        </w:rPr>
        <w:t xml:space="preserve">ίρισης και αξιοποίησης των προβλημάτων του περιβάλλοντος, προς όφελος των στρατηγικών συμφερόντων του μεγάλου κεφαλαίου. Και η συγκεκριμένη </w:t>
      </w:r>
      <w:r>
        <w:rPr>
          <w:rFonts w:eastAsia="Times New Roman" w:cs="Times New Roman"/>
          <w:szCs w:val="24"/>
        </w:rPr>
        <w:t>οδηγία</w:t>
      </w:r>
      <w:r>
        <w:rPr>
          <w:rFonts w:eastAsia="Times New Roman" w:cs="Times New Roman"/>
          <w:szCs w:val="24"/>
        </w:rPr>
        <w:t xml:space="preserve"> για τα εναλλακτικά καύσιμα δεν πηγάζει από κάποιο όψιμο ενδιαφέρον </w:t>
      </w:r>
      <w:r>
        <w:rPr>
          <w:rFonts w:eastAsia="Times New Roman" w:cs="Times New Roman"/>
          <w:szCs w:val="24"/>
        </w:rPr>
        <w:lastRenderedPageBreak/>
        <w:t>για το περιβάλλον και τις συνέπειες των κλ</w:t>
      </w:r>
      <w:r>
        <w:rPr>
          <w:rFonts w:eastAsia="Times New Roman" w:cs="Times New Roman"/>
          <w:szCs w:val="24"/>
        </w:rPr>
        <w:t>ιματικών αλλαγών. Εκπορεύεται από τον ανελέητο ανταγωνισμό ιμπεριαλιστικών κέντρων και ισχυρών μονοπωλιακών ομίλων για τον έλεγχο των αγορών. Αντανακλούν την αξιοποίηση κάθε τεχνολογικής καινοτομίας</w:t>
      </w:r>
      <w:r>
        <w:rPr>
          <w:rFonts w:eastAsia="Times New Roman" w:cs="Times New Roman"/>
          <w:szCs w:val="24"/>
        </w:rPr>
        <w:t>,</w:t>
      </w:r>
      <w:r>
        <w:rPr>
          <w:rFonts w:eastAsia="Times New Roman" w:cs="Times New Roman"/>
          <w:szCs w:val="24"/>
        </w:rPr>
        <w:t xml:space="preserve"> προς όφελος της καπιταλιστικής κερδοφορίας.</w:t>
      </w:r>
    </w:p>
    <w:p w14:paraId="28C46AD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Με την </w:t>
      </w:r>
      <w:r>
        <w:rPr>
          <w:rFonts w:eastAsia="Times New Roman" w:cs="Times New Roman"/>
          <w:szCs w:val="24"/>
        </w:rPr>
        <w:t>ενσωμάτωση αυτής της ευρωπαϊκής Οδηγίας στην ελληνική νομοθεσία και την υποχρεωτική θέσπιση εθνικού πλαισίου πολιτικής αποτυπώνεται ανάγλυφα και η επιδίωξη της Κυβέρνησης να εξασφαλίσει την επενδυτική σιγουριά των μεγάλων επιχειρηματικών συμφερόντων και τη</w:t>
      </w:r>
      <w:r>
        <w:rPr>
          <w:rFonts w:eastAsia="Times New Roman" w:cs="Times New Roman"/>
          <w:szCs w:val="24"/>
        </w:rPr>
        <w:t>ν ενίσχυση της ανταγωνιστικότητας και της κερδοφορίας τους.</w:t>
      </w:r>
    </w:p>
    <w:p w14:paraId="28C46AD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Επιδιώκει για λογαριασμό του εγχώριου κεφαλαίου, βιομηχανικού και εφοπλιστικού, την ανάδειξη της Ελλάδας σε ενεργειακό κόμβο της Νοτιοανατολικής Μεσογείου, προκειμένου να αυξήσει το ειδικό βάρος τ</w:t>
      </w:r>
      <w:r>
        <w:rPr>
          <w:rFonts w:eastAsia="Times New Roman" w:cs="Times New Roman"/>
          <w:szCs w:val="24"/>
        </w:rPr>
        <w:t xml:space="preserve">ους στην περιοχή. Ήδη έχει προετοιμάσει το έδαφος, μέσα από κίνητρα και φοροαπαλλαγές, διευκολύνσεις και απλοποιήσεις για τη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w:t>
      </w:r>
      <w:proofErr w:type="spellStart"/>
      <w:r>
        <w:rPr>
          <w:rFonts w:eastAsia="Times New Roman" w:cs="Times New Roman"/>
          <w:szCs w:val="24"/>
        </w:rPr>
        <w:t>αδειοδότηση</w:t>
      </w:r>
      <w:proofErr w:type="spellEnd"/>
      <w:r>
        <w:rPr>
          <w:rFonts w:eastAsia="Times New Roman" w:cs="Times New Roman"/>
          <w:szCs w:val="24"/>
        </w:rPr>
        <w:t xml:space="preserve"> των επενδύσεων, που αφορούν στη δημιουργία και στη διαμόρφωση των κατάλληλων υποδομών. </w:t>
      </w:r>
    </w:p>
    <w:p w14:paraId="28C46AD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επιδιώξεις αυτές </w:t>
      </w:r>
      <w:r>
        <w:rPr>
          <w:rFonts w:eastAsia="Times New Roman" w:cs="Times New Roman"/>
          <w:szCs w:val="24"/>
        </w:rPr>
        <w:t>θα μεταφέρουν τα βάρη της κρίσης στις πλάτες των εργαζομένων. Οι συνθήκες εργασίας και οι εργασιακές σχέσεις στους κλάδους αυτούς δεν πρόκειται να αλλάξουν προς το καλύτερο. Θα παραμείνουν, και μάλιστα θα χειροτερέψουν ακόμα περισσότερο οι μαύρες εργασιακέ</w:t>
      </w:r>
      <w:r>
        <w:rPr>
          <w:rFonts w:eastAsia="Times New Roman" w:cs="Times New Roman"/>
          <w:szCs w:val="24"/>
        </w:rPr>
        <w:t>ς σχέσεις και το ελαστικό ωράριο, θα ενταθεί ο βαθμός εκμετάλλευσης των εργαζομένων και θα συμπιεστεί ακόμα περισσότερο η τιμή της εργατικής δύναμης μέχρις εξαθλίωσης, η δε λαϊκή οικογένεια δεν θα απαλλαγεί από την ενεργειακή φτώχεια, από τα ακριβά τιμολόγ</w:t>
      </w:r>
      <w:r>
        <w:rPr>
          <w:rFonts w:eastAsia="Times New Roman" w:cs="Times New Roman"/>
          <w:szCs w:val="24"/>
        </w:rPr>
        <w:t xml:space="preserve">ια και τα πανάκριβα μεταφορικά μέσα. </w:t>
      </w:r>
    </w:p>
    <w:p w14:paraId="28C46AE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οι επιδιώξεις αυτές σπρώχνουν τη χώρα βαθύτερα στους επικίνδυνους για τους λαούς </w:t>
      </w:r>
      <w:proofErr w:type="spellStart"/>
      <w:r>
        <w:rPr>
          <w:rFonts w:eastAsia="Times New Roman" w:cs="Times New Roman"/>
          <w:szCs w:val="24"/>
        </w:rPr>
        <w:t>ενδοϊμπεριαλιστικούς</w:t>
      </w:r>
      <w:proofErr w:type="spellEnd"/>
      <w:r>
        <w:rPr>
          <w:rFonts w:eastAsia="Times New Roman" w:cs="Times New Roman"/>
          <w:szCs w:val="24"/>
        </w:rPr>
        <w:t xml:space="preserve"> ανταγωνισμούς. Δεν είναι άσχετες αυτές οι επιδιώξεις με τον ιμπεριαλιστικό πόλεμο που μαίνεται στ</w:t>
      </w:r>
      <w:r>
        <w:rPr>
          <w:rFonts w:eastAsia="Times New Roman" w:cs="Times New Roman"/>
          <w:szCs w:val="24"/>
        </w:rPr>
        <w:t>η Συρία, την εμπλοκή των Ηνωμένων Πολιτειών, του ΝΑΤΟ, της Ευρωπαϊκής Ένωσης, της Ρωσίας για τον έλεγχο των πετρελαίων και των δρόμων περάσματος του φυσικού αερίου, με τις εξελίξεις στην Ουκρανία, την όξυνση των ανταγωνισμών ανάμεσα στις Ηνωμένες Πολιτείες</w:t>
      </w:r>
      <w:r>
        <w:rPr>
          <w:rFonts w:eastAsia="Times New Roman" w:cs="Times New Roman"/>
          <w:szCs w:val="24"/>
        </w:rPr>
        <w:t xml:space="preserve"> και στη Γερμανία, ανάμεσα στον </w:t>
      </w:r>
      <w:proofErr w:type="spellStart"/>
      <w:r>
        <w:rPr>
          <w:rFonts w:eastAsia="Times New Roman" w:cs="Times New Roman"/>
          <w:szCs w:val="24"/>
        </w:rPr>
        <w:t>Ευρωατλαντικό</w:t>
      </w:r>
      <w:proofErr w:type="spellEnd"/>
      <w:r>
        <w:rPr>
          <w:rFonts w:eastAsia="Times New Roman" w:cs="Times New Roman"/>
          <w:szCs w:val="24"/>
        </w:rPr>
        <w:t xml:space="preserve"> Άξονα και τη Ρωσία.</w:t>
      </w:r>
    </w:p>
    <w:p w14:paraId="28C46AE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Αυτές οι κινήσεις, οι επιδιώξεις, αντανακλούν και τις εξελίξεις στη χώρα μας στον ενεργειακό τομέα, τις προετοιμασίες ενίσχυσης της ασφάλειας τροφοδοσίας των μονοπωλίων της Ευρωπαϊκής Ένωσης</w:t>
      </w:r>
      <w:r>
        <w:rPr>
          <w:rFonts w:eastAsia="Times New Roman" w:cs="Times New Roman"/>
          <w:szCs w:val="24"/>
        </w:rPr>
        <w:t xml:space="preserve"> και της Ελλάδας με το φυσικό αέριο. </w:t>
      </w:r>
    </w:p>
    <w:p w14:paraId="28C46AE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Με την επέκταση των υποδομών του </w:t>
      </w:r>
      <w:r>
        <w:rPr>
          <w:rFonts w:eastAsia="Times New Roman" w:cs="Times New Roman"/>
          <w:szCs w:val="24"/>
        </w:rPr>
        <w:t>σταθμού υγροποιημένου φυσικού αερίου</w:t>
      </w:r>
      <w:r>
        <w:rPr>
          <w:rFonts w:eastAsia="Times New Roman" w:cs="Times New Roman"/>
          <w:szCs w:val="24"/>
        </w:rPr>
        <w:t xml:space="preserve"> στη </w:t>
      </w:r>
      <w:proofErr w:type="spellStart"/>
      <w:r>
        <w:rPr>
          <w:rFonts w:eastAsia="Times New Roman" w:cs="Times New Roman"/>
          <w:szCs w:val="24"/>
        </w:rPr>
        <w:t>Ρεβυθούσα</w:t>
      </w:r>
      <w:proofErr w:type="spellEnd"/>
      <w:r>
        <w:rPr>
          <w:rFonts w:eastAsia="Times New Roman" w:cs="Times New Roman"/>
          <w:szCs w:val="24"/>
        </w:rPr>
        <w:t xml:space="preserve"> συνολικού προϋπολογισμού σχεδόν 160 εκατομμυρίων ευρώ, με την ολοκλήρωση της οποίας θα αυξηθεί</w:t>
      </w:r>
      <w:r>
        <w:rPr>
          <w:rFonts w:eastAsia="Times New Roman" w:cs="Times New Roman"/>
          <w:szCs w:val="24"/>
        </w:rPr>
        <w:t>,</w:t>
      </w:r>
      <w:r>
        <w:rPr>
          <w:rFonts w:eastAsia="Times New Roman" w:cs="Times New Roman"/>
          <w:szCs w:val="24"/>
        </w:rPr>
        <w:t xml:space="preserve"> τόσο ο αποθηκευτικός χώρος του </w:t>
      </w:r>
      <w:r>
        <w:rPr>
          <w:rFonts w:eastAsia="Times New Roman" w:cs="Times New Roman"/>
          <w:szCs w:val="24"/>
        </w:rPr>
        <w:t>σταθμού</w:t>
      </w:r>
      <w:r>
        <w:rPr>
          <w:rFonts w:eastAsia="Times New Roman" w:cs="Times New Roman"/>
          <w:szCs w:val="24"/>
        </w:rPr>
        <w:t xml:space="preserve"> </w:t>
      </w:r>
      <w:r>
        <w:rPr>
          <w:rFonts w:eastAsia="Times New Roman" w:cs="Times New Roman"/>
          <w:szCs w:val="24"/>
        </w:rPr>
        <w:t xml:space="preserve">κατά 73% όσο και η δυναμικότητα αεριοποίησης, ο </w:t>
      </w:r>
      <w:r>
        <w:rPr>
          <w:rFonts w:eastAsia="Times New Roman" w:cs="Times New Roman"/>
          <w:szCs w:val="24"/>
        </w:rPr>
        <w:t xml:space="preserve">σταθμός </w:t>
      </w:r>
      <w:r>
        <w:rPr>
          <w:rFonts w:eastAsia="Times New Roman" w:cs="Times New Roman"/>
          <w:szCs w:val="24"/>
        </w:rPr>
        <w:t xml:space="preserve">της </w:t>
      </w:r>
      <w:proofErr w:type="spellStart"/>
      <w:r>
        <w:rPr>
          <w:rFonts w:eastAsia="Times New Roman" w:cs="Times New Roman"/>
          <w:szCs w:val="24"/>
        </w:rPr>
        <w:t>Ρεβυθούσας</w:t>
      </w:r>
      <w:proofErr w:type="spellEnd"/>
      <w:r>
        <w:rPr>
          <w:rFonts w:eastAsia="Times New Roman" w:cs="Times New Roman"/>
          <w:szCs w:val="24"/>
        </w:rPr>
        <w:t xml:space="preserve">, στον οποίο αποθηκεύονται προσωρινά αυτές οι ποσότητες του </w:t>
      </w:r>
      <w:r>
        <w:rPr>
          <w:rFonts w:eastAsia="Times New Roman" w:cs="Times New Roman"/>
          <w:szCs w:val="24"/>
          <w:lang w:val="en-US"/>
        </w:rPr>
        <w:t>LNG</w:t>
      </w:r>
      <w:r>
        <w:rPr>
          <w:rFonts w:eastAsia="Times New Roman" w:cs="Times New Roman"/>
          <w:szCs w:val="24"/>
        </w:rPr>
        <w:t xml:space="preserve">, </w:t>
      </w:r>
      <w:proofErr w:type="spellStart"/>
      <w:r>
        <w:rPr>
          <w:rFonts w:eastAsia="Times New Roman" w:cs="Times New Roman"/>
          <w:szCs w:val="24"/>
        </w:rPr>
        <w:t>επαναεριοποιούνται</w:t>
      </w:r>
      <w:proofErr w:type="spellEnd"/>
      <w:r>
        <w:rPr>
          <w:rFonts w:eastAsia="Times New Roman" w:cs="Times New Roman"/>
          <w:szCs w:val="24"/>
        </w:rPr>
        <w:t xml:space="preserve"> και τροφοδοτούν το δίκτυο του φυσικού αερίου, συγκαταλέγεται στους δεκατρείς αντίστοιχους σταθμούς υγ</w:t>
      </w:r>
      <w:r>
        <w:rPr>
          <w:rFonts w:eastAsia="Times New Roman" w:cs="Times New Roman"/>
          <w:szCs w:val="24"/>
        </w:rPr>
        <w:t xml:space="preserve">ροποιημένου φυσικού αερίου που λειτουργούν σήμερα σε όλον τον χώρο της Μεσογείου και της Ευρώπης. </w:t>
      </w:r>
    </w:p>
    <w:p w14:paraId="28C46AE3"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Μάλιστα, ήδη η Ευρωπαϊκή Επιτροπή έχει εγκρίνει την οικονομική ενίσχυση </w:t>
      </w:r>
      <w:proofErr w:type="spellStart"/>
      <w:r>
        <w:rPr>
          <w:rFonts w:eastAsia="Times New Roman"/>
          <w:szCs w:val="24"/>
        </w:rPr>
        <w:t>εκατόν</w:t>
      </w:r>
      <w:proofErr w:type="spellEnd"/>
      <w:r>
        <w:rPr>
          <w:rFonts w:eastAsia="Times New Roman"/>
          <w:szCs w:val="24"/>
        </w:rPr>
        <w:t xml:space="preserve"> επτά εκατομμυρίων ευρώ από το Ευρωπαϊκό Ταμείο Περιφερειακής Ανάπτυξης, </w:t>
      </w:r>
      <w:r>
        <w:rPr>
          <w:rFonts w:eastAsia="Times New Roman"/>
          <w:szCs w:val="24"/>
        </w:rPr>
        <w:t>«ζεστό» χρήμα</w:t>
      </w:r>
      <w:r>
        <w:rPr>
          <w:rFonts w:eastAsia="Times New Roman"/>
          <w:szCs w:val="24"/>
        </w:rPr>
        <w:t>,</w:t>
      </w:r>
      <w:r>
        <w:rPr>
          <w:rFonts w:eastAsia="Times New Roman"/>
          <w:szCs w:val="24"/>
        </w:rPr>
        <w:t xml:space="preserve"> που θα τσεπώσουν οι επιχειρηματικοί όμιλοι που θα αναλάβουν τα έργα μεταφοράς και διανομής του φυσικού αερίου. </w:t>
      </w:r>
    </w:p>
    <w:p w14:paraId="28C46AE4" w14:textId="77777777" w:rsidR="001A30C8" w:rsidRDefault="00CF017E">
      <w:pPr>
        <w:spacing w:after="0" w:line="600" w:lineRule="auto"/>
        <w:ind w:firstLine="720"/>
        <w:jc w:val="both"/>
        <w:rPr>
          <w:rFonts w:eastAsia="Times New Roman"/>
          <w:szCs w:val="24"/>
        </w:rPr>
      </w:pPr>
      <w:r>
        <w:rPr>
          <w:rFonts w:eastAsia="Times New Roman"/>
          <w:szCs w:val="24"/>
        </w:rPr>
        <w:t xml:space="preserve">Το μεγάλο κεφάλαιο, λοιπόν, προβλέποντας την ενισχυμένη σημασία του ρόλου της χώρας μας λόγω διαμετακομιστικής και </w:t>
      </w:r>
      <w:proofErr w:type="spellStart"/>
      <w:r>
        <w:rPr>
          <w:rFonts w:eastAsia="Times New Roman"/>
          <w:szCs w:val="24"/>
        </w:rPr>
        <w:t>γεωστρατηγικής</w:t>
      </w:r>
      <w:proofErr w:type="spellEnd"/>
      <w:r>
        <w:rPr>
          <w:rFonts w:eastAsia="Times New Roman"/>
          <w:szCs w:val="24"/>
        </w:rPr>
        <w:t xml:space="preserve"> σημασίας στην αγορά του LNG, καθώς και το γεγονός ότι στο άμεσο μέλλον η Ευρωπαϊκή Ένωση θα χρειαστεί μεγαλύτερες ποσότητες υγροποιημένου φυσικού αερίου από νέες πηγές για να ενισχύσει την περιβόητη ενεργειακή ασφάλεια και να μειωθεί η εξάρτησή της από το</w:t>
      </w:r>
      <w:r>
        <w:rPr>
          <w:rFonts w:eastAsia="Times New Roman"/>
          <w:szCs w:val="24"/>
        </w:rPr>
        <w:t xml:space="preserve"> φυσικό αέριο, ενδιαφέρεται να δημιουργήσει ακόμα δύο τερματικούς σταθμούς υγροποιημένου φυσικού αερίου στη βόρεια Ελλάδα, έναν στη θαλάσσια περιοχή νοτίως της Αλεξανδρούπολης και έναν ακόμα στον κόλπο της Καβάλας. </w:t>
      </w:r>
    </w:p>
    <w:p w14:paraId="28C46AE5" w14:textId="77777777" w:rsidR="001A30C8" w:rsidRDefault="00CF017E">
      <w:pPr>
        <w:spacing w:after="0" w:line="600" w:lineRule="auto"/>
        <w:ind w:firstLine="720"/>
        <w:jc w:val="both"/>
        <w:rPr>
          <w:rFonts w:eastAsia="Times New Roman"/>
          <w:szCs w:val="24"/>
        </w:rPr>
      </w:pPr>
      <w:r>
        <w:rPr>
          <w:rFonts w:eastAsia="Times New Roman"/>
          <w:szCs w:val="24"/>
        </w:rPr>
        <w:t>Δεν είναι τυχαίο επίσης το επενδυτικό εν</w:t>
      </w:r>
      <w:r>
        <w:rPr>
          <w:rFonts w:eastAsia="Times New Roman"/>
          <w:szCs w:val="24"/>
        </w:rPr>
        <w:t>διαφέρον</w:t>
      </w:r>
      <w:r>
        <w:rPr>
          <w:rFonts w:eastAsia="Times New Roman"/>
          <w:szCs w:val="24"/>
        </w:rPr>
        <w:t>,</w:t>
      </w:r>
      <w:r>
        <w:rPr>
          <w:rFonts w:eastAsia="Times New Roman"/>
          <w:szCs w:val="24"/>
        </w:rPr>
        <w:t xml:space="preserve"> παράλληλα με τις βλέψεις των ευρωπαϊκών μονοπωλιακών ομίλων και των υπερατλαντικών ομίλων για την προώθηση φορτίων </w:t>
      </w:r>
      <w:r>
        <w:rPr>
          <w:rFonts w:eastAsia="Times New Roman"/>
          <w:szCs w:val="24"/>
          <w:lang w:val="en-US"/>
        </w:rPr>
        <w:t>LNG</w:t>
      </w:r>
      <w:r>
        <w:rPr>
          <w:rFonts w:eastAsia="Times New Roman"/>
          <w:szCs w:val="24"/>
        </w:rPr>
        <w:t xml:space="preserve"> στην Ευρώπη, </w:t>
      </w:r>
      <w:proofErr w:type="spellStart"/>
      <w:r>
        <w:rPr>
          <w:rFonts w:eastAsia="Times New Roman"/>
          <w:szCs w:val="24"/>
        </w:rPr>
        <w:lastRenderedPageBreak/>
        <w:t>παρ</w:t>
      </w:r>
      <w:r>
        <w:rPr>
          <w:rFonts w:eastAsia="Times New Roman"/>
          <w:szCs w:val="24"/>
        </w:rPr>
        <w:t>’</w:t>
      </w:r>
      <w:r>
        <w:rPr>
          <w:rFonts w:eastAsia="Times New Roman"/>
          <w:szCs w:val="24"/>
        </w:rPr>
        <w:t>όλο</w:t>
      </w:r>
      <w:proofErr w:type="spellEnd"/>
      <w:r>
        <w:rPr>
          <w:rFonts w:eastAsia="Times New Roman"/>
          <w:szCs w:val="24"/>
        </w:rPr>
        <w:t xml:space="preserve"> που οι εισαγωγές του αμερικάνικου υγροποιημένου φυσικού αερίου και η διαδικασία </w:t>
      </w:r>
      <w:proofErr w:type="spellStart"/>
      <w:r>
        <w:rPr>
          <w:rFonts w:eastAsia="Times New Roman"/>
          <w:szCs w:val="24"/>
        </w:rPr>
        <w:t>επαναεριοποίησης</w:t>
      </w:r>
      <w:proofErr w:type="spellEnd"/>
      <w:r>
        <w:rPr>
          <w:rFonts w:eastAsia="Times New Roman"/>
          <w:szCs w:val="24"/>
        </w:rPr>
        <w:t xml:space="preserve"> μπορεί να</w:t>
      </w:r>
      <w:r>
        <w:rPr>
          <w:rFonts w:eastAsia="Times New Roman"/>
          <w:szCs w:val="24"/>
        </w:rPr>
        <w:t xml:space="preserve"> στοιχίσουν έως και 30% περισσότερο. Έχει ήδη εκδηλωθεί ενδιαφέρον από αμερικάνικο όμιλο για πώληση αμερικανικού φυσικού αερίου στην Ελλάδα και την ευρύτερη ζωτική περιοχή της νοτιοανατολικής Ευρώπης, αλλά και για συμμετοχή στην κατασκευή της σχεδιαζόμενης</w:t>
      </w:r>
      <w:r>
        <w:rPr>
          <w:rFonts w:eastAsia="Times New Roman"/>
          <w:szCs w:val="24"/>
        </w:rPr>
        <w:t xml:space="preserve"> πλωτής εγκατάστασης υγροποιημένου φυσικού αερίου στην Αλεξανδρούπολη, με βλέψεις για πρόσβαση εκτός από την ελληνική αγορά και στη Βουλγαρία μέσω του </w:t>
      </w:r>
      <w:proofErr w:type="spellStart"/>
      <w:r>
        <w:rPr>
          <w:rFonts w:eastAsia="Times New Roman"/>
          <w:szCs w:val="24"/>
        </w:rPr>
        <w:t>ελληνοβουλγαρικού</w:t>
      </w:r>
      <w:proofErr w:type="spellEnd"/>
      <w:r>
        <w:rPr>
          <w:rFonts w:eastAsia="Times New Roman"/>
          <w:szCs w:val="24"/>
        </w:rPr>
        <w:t xml:space="preserve"> αγωγού και σε δεύτερη φάση στη Σερβία, στη Ρουμανία, στην Ουκρανία και στην Τουρκία. </w:t>
      </w:r>
    </w:p>
    <w:p w14:paraId="28C46AE6" w14:textId="77777777" w:rsidR="001A30C8" w:rsidRDefault="00CF017E">
      <w:pPr>
        <w:spacing w:after="0" w:line="600" w:lineRule="auto"/>
        <w:ind w:firstLine="720"/>
        <w:jc w:val="both"/>
        <w:rPr>
          <w:rFonts w:eastAsia="Times New Roman"/>
          <w:szCs w:val="24"/>
        </w:rPr>
      </w:pPr>
      <w:r>
        <w:rPr>
          <w:rFonts w:eastAsia="Times New Roman"/>
          <w:szCs w:val="24"/>
        </w:rPr>
        <w:t>Τ</w:t>
      </w:r>
      <w:r>
        <w:rPr>
          <w:rFonts w:eastAsia="Times New Roman"/>
          <w:szCs w:val="24"/>
        </w:rPr>
        <w:t xml:space="preserve">ο ίδιο ενδιαφέρον έχουν και οι Έλληνες εφοπλιστές. Παίρνοντας το μήνυμα εδώ και καιρό, έχουν ήδη επιδοθεί σε παραγγελίες πλοίων τύπου </w:t>
      </w:r>
      <w:r>
        <w:rPr>
          <w:rFonts w:eastAsia="Times New Roman"/>
          <w:szCs w:val="24"/>
          <w:lang w:val="en-US"/>
        </w:rPr>
        <w:t>LPG</w:t>
      </w:r>
      <w:r>
        <w:rPr>
          <w:rFonts w:eastAsia="Times New Roman"/>
          <w:szCs w:val="24"/>
        </w:rPr>
        <w:t xml:space="preserve"> που ξεπερνούν τα τέσσερα δισεκατομμύρια δολάρια. Το πρώτο εξάμηνο του 2014 συνολικά οι Έλληνες εφοπλιστές παρήγγειλαν </w:t>
      </w:r>
      <w:r>
        <w:rPr>
          <w:rFonts w:eastAsia="Times New Roman"/>
          <w:szCs w:val="24"/>
        </w:rPr>
        <w:t xml:space="preserve">δεκαοκτώ πλοία κατηγορίας </w:t>
      </w:r>
      <w:r>
        <w:rPr>
          <w:rFonts w:eastAsia="Times New Roman"/>
          <w:szCs w:val="24"/>
          <w:lang w:val="en-US"/>
        </w:rPr>
        <w:t>LPG</w:t>
      </w:r>
      <w:r>
        <w:rPr>
          <w:rFonts w:eastAsia="Times New Roman"/>
          <w:szCs w:val="24"/>
        </w:rPr>
        <w:t xml:space="preserve"> και έπεται συνέχεια.</w:t>
      </w:r>
    </w:p>
    <w:p w14:paraId="28C46AE7"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Μ’ αυτόν τον τρόπο, λοιπόν, η Κυβέρνηση δίνει πράσινο φως στις μπίζνες, καθιστώντας τη χώρα μας πεδίο οξύτατων ανταγωνισμών ευρωπαϊκών, υπερατλαντικών και ρωσικών επιχειρηματικών ομίλων για την εξασφάλιση </w:t>
      </w:r>
      <w:r>
        <w:rPr>
          <w:rFonts w:eastAsia="Times New Roman"/>
          <w:szCs w:val="24"/>
        </w:rPr>
        <w:t>τεράστιων κερδών, προσδοκώντας και τη συνολική αναβάθμιση για το εγχώριο κεφάλαιο.</w:t>
      </w:r>
    </w:p>
    <w:p w14:paraId="28C46AE8" w14:textId="77777777" w:rsidR="001A30C8" w:rsidRDefault="00CF017E">
      <w:pPr>
        <w:spacing w:after="0" w:line="600" w:lineRule="auto"/>
        <w:ind w:firstLine="720"/>
        <w:jc w:val="both"/>
        <w:rPr>
          <w:rFonts w:eastAsia="Times New Roman"/>
          <w:szCs w:val="24"/>
        </w:rPr>
      </w:pPr>
      <w:r>
        <w:rPr>
          <w:rFonts w:eastAsia="Times New Roman"/>
          <w:szCs w:val="24"/>
        </w:rPr>
        <w:t xml:space="preserve">Η Νέα Δημοκρατία, το ΠΑΣΟΚ και τα άλλα κόμματα του </w:t>
      </w:r>
      <w:proofErr w:type="spellStart"/>
      <w:r>
        <w:rPr>
          <w:rFonts w:eastAsia="Times New Roman"/>
          <w:szCs w:val="24"/>
        </w:rPr>
        <w:t>ευρωμονόδρομου</w:t>
      </w:r>
      <w:proofErr w:type="spellEnd"/>
      <w:r>
        <w:rPr>
          <w:rFonts w:eastAsia="Times New Roman"/>
          <w:szCs w:val="24"/>
        </w:rPr>
        <w:t xml:space="preserve"> βρίσκονται ακριβώς στο ίδιο πνεύμα, στην ίδια στρατηγική γραμμή με τη </w:t>
      </w:r>
      <w:r>
        <w:rPr>
          <w:rFonts w:eastAsia="Times New Roman"/>
          <w:szCs w:val="24"/>
        </w:rPr>
        <w:t xml:space="preserve">συγκυβέρνηση </w:t>
      </w:r>
      <w:r>
        <w:rPr>
          <w:rFonts w:eastAsia="Times New Roman"/>
          <w:szCs w:val="24"/>
        </w:rPr>
        <w:t>ΣΥΡΙΖΑ-ΑΝΕΛ. Οι όποιες δ</w:t>
      </w:r>
      <w:r>
        <w:rPr>
          <w:rFonts w:eastAsia="Times New Roman"/>
          <w:szCs w:val="24"/>
        </w:rPr>
        <w:t xml:space="preserve">ιαφωνίες και οι όποιοι </w:t>
      </w:r>
      <w:proofErr w:type="spellStart"/>
      <w:r>
        <w:rPr>
          <w:rFonts w:eastAsia="Times New Roman"/>
          <w:szCs w:val="24"/>
        </w:rPr>
        <w:t>διαγκωνισμοί</w:t>
      </w:r>
      <w:proofErr w:type="spellEnd"/>
      <w:r>
        <w:rPr>
          <w:rFonts w:eastAsia="Times New Roman"/>
          <w:szCs w:val="24"/>
        </w:rPr>
        <w:t xml:space="preserve"> μεταξύ τους έχουν να κάνουν με το ποιος προσφέρει τα περισσότερα κίνητρα και τη μεγαλύτερη κρατική χρηματοδότηση στο μεγάλο κεφάλαιο για πράσινες επενδύσεις μέσα από το νέο ΕΣΠΑ, τους αναπτυξιακούς νόμους, την αντιλαϊκή </w:t>
      </w:r>
      <w:r>
        <w:rPr>
          <w:rFonts w:eastAsia="Times New Roman"/>
          <w:szCs w:val="24"/>
        </w:rPr>
        <w:t>φορολογική μεταρρύθμιση. Στηρίζουν την πράσινη επιχειρηματικότητα, χρωματίζουν πράσινες τις αναδιαρθρώσεις στην ενέργεια, ευθυγραμμίζονται με τις ευρωπαϊκές οδηγίες.</w:t>
      </w:r>
    </w:p>
    <w:p w14:paraId="28C46AE9" w14:textId="77777777" w:rsidR="001A30C8" w:rsidRDefault="00CF017E">
      <w:pPr>
        <w:spacing w:after="0" w:line="600" w:lineRule="auto"/>
        <w:ind w:firstLine="720"/>
        <w:jc w:val="both"/>
        <w:rPr>
          <w:rFonts w:eastAsia="Times New Roman"/>
          <w:szCs w:val="24"/>
        </w:rPr>
      </w:pPr>
      <w:r>
        <w:rPr>
          <w:rFonts w:eastAsia="Times New Roman"/>
          <w:szCs w:val="24"/>
        </w:rPr>
        <w:lastRenderedPageBreak/>
        <w:t>Απ’ όλους αυτούς τους σχεδιασμούς τα λαϊκά στρώματα της χώρας δεν έχουν να περιμένουν τίπο</w:t>
      </w:r>
      <w:r>
        <w:rPr>
          <w:rFonts w:eastAsia="Times New Roman"/>
          <w:szCs w:val="24"/>
        </w:rPr>
        <w:t xml:space="preserve">τα. Αντίθετα, από το λεηλατημένο εισόδημά τους και τις τσέπες των λαών της Ευρωπαϊκής Ένωσης θα πληρωθούν όλα αυτά τα δισεκατομμύρια για τα κέρδη και την ενεργειακή επάρκεια των μονοπωλιακών ομίλων, ενώ για τους λαούς θα ενταθεί η ενεργειακή φτώχεια. </w:t>
      </w:r>
    </w:p>
    <w:p w14:paraId="28C46AEA" w14:textId="77777777" w:rsidR="001A30C8" w:rsidRDefault="00CF017E">
      <w:pPr>
        <w:spacing w:after="0" w:line="600" w:lineRule="auto"/>
        <w:ind w:firstLine="720"/>
        <w:jc w:val="both"/>
        <w:rPr>
          <w:rFonts w:eastAsia="Times New Roman"/>
          <w:szCs w:val="24"/>
        </w:rPr>
      </w:pPr>
      <w:r>
        <w:rPr>
          <w:rFonts w:eastAsia="Times New Roman"/>
          <w:szCs w:val="24"/>
        </w:rPr>
        <w:t>Σε σ</w:t>
      </w:r>
      <w:r>
        <w:rPr>
          <w:rFonts w:eastAsia="Times New Roman"/>
          <w:szCs w:val="24"/>
        </w:rPr>
        <w:t xml:space="preserve">χέση με το δεύτερο και το τρίτο κεφάλαιο που αφορούν κλάδους των απασχολουμένων, </w:t>
      </w:r>
      <w:proofErr w:type="spellStart"/>
      <w:r>
        <w:rPr>
          <w:rFonts w:eastAsia="Times New Roman"/>
          <w:szCs w:val="24"/>
        </w:rPr>
        <w:t>βενζινάδων</w:t>
      </w:r>
      <w:proofErr w:type="spellEnd"/>
      <w:r>
        <w:rPr>
          <w:rFonts w:eastAsia="Times New Roman"/>
          <w:szCs w:val="24"/>
        </w:rPr>
        <w:t>, ιδιοκτητών συνεργείων, επισκευαστών αυτοκινήτων και ιδιοκτητών φορτηγών, έχουμε να πούμε το εξής: Ικανοποιούνται εκκρεμείς συστάσεις του ΟΟΣΑ</w:t>
      </w:r>
      <w:r>
        <w:rPr>
          <w:rFonts w:eastAsia="Times New Roman"/>
          <w:szCs w:val="24"/>
        </w:rPr>
        <w:t xml:space="preserve"> και</w:t>
      </w:r>
      <w:r>
        <w:rPr>
          <w:rFonts w:eastAsia="Times New Roman"/>
          <w:szCs w:val="24"/>
        </w:rPr>
        <w:t xml:space="preserve"> με πρόσχημα και π</w:t>
      </w:r>
      <w:r>
        <w:rPr>
          <w:rFonts w:eastAsia="Times New Roman"/>
          <w:szCs w:val="24"/>
        </w:rPr>
        <w:t>άλι την προστασία του φυσικού και πολιτιστικού περιβάλλοντος, στο παρόν σχέδιο νόμου ενσωματώνονται διατάξεις που κατακερματίζουν τα επαγγελματικά δικαιώματα των επισκευαστών αυτοκινήτων, ενώ με πρόσχημα την αναγκαία απλοποίηση των διαδικασιών χορήγησης κα</w:t>
      </w:r>
      <w:r>
        <w:rPr>
          <w:rFonts w:eastAsia="Times New Roman"/>
          <w:szCs w:val="24"/>
        </w:rPr>
        <w:t xml:space="preserve">ι αλλαγής των λαδιών πρατηρίων καυσίμων, γίνεται ένα ακόμα βήμα στη μεταφορά των αρμοδιοτήτων ελέγχου σε ιδιώτες. </w:t>
      </w:r>
    </w:p>
    <w:p w14:paraId="28C46AEB" w14:textId="77777777" w:rsidR="001A30C8" w:rsidRDefault="00CF017E">
      <w:pPr>
        <w:spacing w:after="0" w:line="600" w:lineRule="auto"/>
        <w:ind w:left="720"/>
        <w:jc w:val="both"/>
        <w:rPr>
          <w:rFonts w:eastAsia="Times New Roman"/>
          <w:szCs w:val="24"/>
        </w:rPr>
      </w:pPr>
      <w:r>
        <w:rPr>
          <w:rFonts w:eastAsia="Times New Roman"/>
          <w:szCs w:val="24"/>
        </w:rPr>
        <w:lastRenderedPageBreak/>
        <w:t>Σε σχέση με τα άρθρα θα τοποθετηθούμε αύριο στην κατ’ άρθρο συζήτηση. Δώστε μου ένα λεπτό, κύριε Πρόεδρε, για να πω το εξής:</w:t>
      </w:r>
    </w:p>
    <w:p w14:paraId="28C46AEC" w14:textId="77777777" w:rsidR="001A30C8" w:rsidRDefault="00CF017E">
      <w:pPr>
        <w:spacing w:after="0" w:line="600" w:lineRule="auto"/>
        <w:ind w:firstLine="720"/>
        <w:jc w:val="both"/>
        <w:rPr>
          <w:rFonts w:eastAsia="Times New Roman"/>
          <w:szCs w:val="24"/>
        </w:rPr>
      </w:pPr>
      <w:r>
        <w:rPr>
          <w:rFonts w:eastAsia="Times New Roman"/>
          <w:szCs w:val="24"/>
        </w:rPr>
        <w:t>Θα αναφερθώ πάλι</w:t>
      </w:r>
      <w:r>
        <w:rPr>
          <w:rFonts w:eastAsia="Times New Roman"/>
          <w:szCs w:val="24"/>
        </w:rPr>
        <w:t xml:space="preserve"> στο τέταρτο κεφάλαιο, στο άρθρο 28, που αφορά την απαγόρευση της χρήσης παράπλευρου των εθνικών οδών οδικού δικτύου από τα φορτηγά. Επιβάλλεται η απαγόρευση χρήσης αυτού του οδικού δικτύου από φορτηγά άνω των τρεισήμισι τόνων, που συμπεριλαμβάνει επαγγελμ</w:t>
      </w:r>
      <w:r>
        <w:rPr>
          <w:rFonts w:eastAsia="Times New Roman"/>
          <w:szCs w:val="24"/>
        </w:rPr>
        <w:t>ατικά αυτοκίνητα αυτοαπασχολουμένων, καθώς και μικρά φορτηγά δημόσιας χρήσης.</w:t>
      </w:r>
    </w:p>
    <w:p w14:paraId="28C46AED" w14:textId="77777777" w:rsidR="001A30C8" w:rsidRDefault="00CF017E">
      <w:pPr>
        <w:spacing w:after="0" w:line="600" w:lineRule="auto"/>
        <w:ind w:firstLine="720"/>
        <w:jc w:val="both"/>
        <w:rPr>
          <w:rFonts w:eastAsia="Times New Roman"/>
          <w:szCs w:val="24"/>
        </w:rPr>
      </w:pPr>
      <w:r>
        <w:rPr>
          <w:rFonts w:eastAsia="Times New Roman"/>
          <w:szCs w:val="24"/>
        </w:rPr>
        <w:t>Η πολιτική της Κυβέρνησης έχει οδηγήσει, με κινδύνους για τη δική τους ασφάλεια</w:t>
      </w:r>
      <w:r>
        <w:rPr>
          <w:rFonts w:eastAsia="Times New Roman"/>
          <w:szCs w:val="24"/>
        </w:rPr>
        <w:t>,</w:t>
      </w:r>
      <w:r>
        <w:rPr>
          <w:rFonts w:eastAsia="Times New Roman"/>
          <w:szCs w:val="24"/>
        </w:rPr>
        <w:t xml:space="preserve"> τους οδηγούς φορτηγών και με εξοντωτικά αλλεπάλληλα διόδια, σε πάρα πολλά αδιέξοδα. Η πολιτική αυ</w:t>
      </w:r>
      <w:r>
        <w:rPr>
          <w:rFonts w:eastAsia="Times New Roman"/>
          <w:szCs w:val="24"/>
        </w:rPr>
        <w:t>τή της Κυβέρνησης είναι που αύξησε, όπως και οι προηγούμενες, κατακόρυφα το κόστος των μεταφορών, ειδικά των πιο μικρών επαγγελματικών του κλάδου.</w:t>
      </w:r>
    </w:p>
    <w:p w14:paraId="28C46AEE"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Κατά συνέπεια, για εμάς η λύση δεν μπορεί να δοθεί με απαγορεύσεις και πρόστιμα, που μόνο φορομπηχτική πολιτική συνιστούν. Η λύση θα μπορούσε να είναι η κατάργηση των διοδίων σε ένα ασφαλές και δημόσιο οδικό δίκτυο. </w:t>
      </w:r>
    </w:p>
    <w:p w14:paraId="28C46AEF" w14:textId="77777777" w:rsidR="001A30C8" w:rsidRDefault="00CF017E">
      <w:pPr>
        <w:spacing w:after="0" w:line="600" w:lineRule="auto"/>
        <w:ind w:firstLine="720"/>
        <w:jc w:val="both"/>
        <w:rPr>
          <w:rFonts w:eastAsia="Times New Roman"/>
          <w:szCs w:val="24"/>
        </w:rPr>
      </w:pPr>
      <w:r>
        <w:rPr>
          <w:rFonts w:eastAsia="Times New Roman"/>
          <w:szCs w:val="24"/>
        </w:rPr>
        <w:t>Για όλα τα υπόλοιπα, σε σχέση με το άρθ</w:t>
      </w:r>
      <w:r>
        <w:rPr>
          <w:rFonts w:eastAsia="Times New Roman"/>
          <w:szCs w:val="24"/>
        </w:rPr>
        <w:t>ρο 29, που, κατά τη γνώμη μας, είναι ιδιαίτερα σοβαρό και αφορά τα επαγγελματικά δικαιώματα πολιτικών μηχανικών, αρχιτεκτόνων και τοπογράφων, θα τοποθετηθούμε αύριο επί συγκεκριμένων ζητημάτων.</w:t>
      </w:r>
    </w:p>
    <w:p w14:paraId="28C46AF0" w14:textId="77777777" w:rsidR="001A30C8" w:rsidRDefault="00CF017E">
      <w:pPr>
        <w:spacing w:after="0" w:line="600" w:lineRule="auto"/>
        <w:ind w:firstLine="720"/>
        <w:jc w:val="both"/>
        <w:rPr>
          <w:rFonts w:eastAsia="Times New Roman"/>
          <w:szCs w:val="24"/>
        </w:rPr>
      </w:pPr>
      <w:r>
        <w:rPr>
          <w:rFonts w:eastAsia="Times New Roman"/>
          <w:szCs w:val="24"/>
        </w:rPr>
        <w:t>Αυτά, κύριε Πρόεδρε. Σας ευχαριστώ.</w:t>
      </w:r>
    </w:p>
    <w:p w14:paraId="28C46AF1" w14:textId="77777777" w:rsidR="001A30C8" w:rsidRDefault="00CF017E">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w:t>
      </w:r>
      <w:r>
        <w:rPr>
          <w:rFonts w:eastAsia="Times New Roman"/>
          <w:b/>
          <w:szCs w:val="24"/>
        </w:rPr>
        <w:t>ούλης</w:t>
      </w:r>
      <w:proofErr w:type="spellEnd"/>
      <w:r>
        <w:rPr>
          <w:rFonts w:eastAsia="Times New Roman"/>
          <w:b/>
          <w:szCs w:val="24"/>
        </w:rPr>
        <w:t xml:space="preserve">): </w:t>
      </w:r>
      <w:r>
        <w:rPr>
          <w:rFonts w:eastAsia="Times New Roman"/>
          <w:szCs w:val="24"/>
        </w:rPr>
        <w:t>Ευχαριστούμε τον κ. Συντυχάκη.</w:t>
      </w:r>
    </w:p>
    <w:p w14:paraId="28C46AF2" w14:textId="77777777" w:rsidR="001A30C8" w:rsidRDefault="00CF017E">
      <w:pPr>
        <w:spacing w:after="0" w:line="600" w:lineRule="auto"/>
        <w:ind w:firstLine="720"/>
        <w:jc w:val="both"/>
        <w:rPr>
          <w:rFonts w:eastAsia="Times New Roman"/>
          <w:szCs w:val="24"/>
        </w:rPr>
      </w:pPr>
      <w:r>
        <w:rPr>
          <w:rFonts w:eastAsia="Times New Roman"/>
          <w:szCs w:val="24"/>
        </w:rPr>
        <w:t xml:space="preserve">Τον λόγο έχει ο ειδικός αγορητής από το Ποτάμι, ο κ. </w:t>
      </w:r>
      <w:proofErr w:type="spellStart"/>
      <w:r>
        <w:rPr>
          <w:rFonts w:eastAsia="Times New Roman"/>
          <w:szCs w:val="24"/>
        </w:rPr>
        <w:t>Αμυράς</w:t>
      </w:r>
      <w:proofErr w:type="spellEnd"/>
      <w:r>
        <w:rPr>
          <w:rFonts w:eastAsia="Times New Roman"/>
          <w:szCs w:val="24"/>
        </w:rPr>
        <w:t>.</w:t>
      </w:r>
    </w:p>
    <w:p w14:paraId="28C46AF3" w14:textId="77777777" w:rsidR="001A30C8" w:rsidRDefault="00CF01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Ευχαριστώ, κύριε Πρόεδρε.</w:t>
      </w:r>
    </w:p>
    <w:p w14:paraId="28C46AF4"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το παρόν σχέδιο νόμου περιλαμβάνει μερικές πολύ σημαντικές διατάξεις και ρυθμίσεις </w:t>
      </w:r>
      <w:r>
        <w:rPr>
          <w:rFonts w:eastAsia="Times New Roman"/>
          <w:szCs w:val="24"/>
        </w:rPr>
        <w:t>γύρω από τη διάδοση ή την ανάγκη και προώθηση της ηλεκτροκίνησης στην Ελλάδα, όπως επίσης και για την ανάπτυξη υποδομών εναλλακτικών καυσίμων.</w:t>
      </w:r>
    </w:p>
    <w:p w14:paraId="28C46AF5" w14:textId="77777777" w:rsidR="001A30C8" w:rsidRDefault="00CF017E">
      <w:pPr>
        <w:spacing w:after="0" w:line="600" w:lineRule="auto"/>
        <w:ind w:firstLine="720"/>
        <w:jc w:val="both"/>
        <w:rPr>
          <w:rFonts w:eastAsia="Times New Roman"/>
          <w:szCs w:val="24"/>
        </w:rPr>
      </w:pPr>
      <w:r>
        <w:rPr>
          <w:rFonts w:eastAsia="Times New Roman"/>
          <w:szCs w:val="24"/>
        </w:rPr>
        <w:t xml:space="preserve">Θα έλεγε κανείς ότι έχουμε αρχίσει να ανησυχούμε που συμφωνούμε τόσο πολύ και τόσο συχνά με τον κ. </w:t>
      </w:r>
      <w:proofErr w:type="spellStart"/>
      <w:r>
        <w:rPr>
          <w:rFonts w:eastAsia="Times New Roman"/>
          <w:szCs w:val="24"/>
        </w:rPr>
        <w:t>Σπίρτζη</w:t>
      </w:r>
      <w:proofErr w:type="spellEnd"/>
      <w:r>
        <w:rPr>
          <w:rFonts w:eastAsia="Times New Roman"/>
          <w:szCs w:val="24"/>
        </w:rPr>
        <w:t xml:space="preserve"> σε διά</w:t>
      </w:r>
      <w:r>
        <w:rPr>
          <w:rFonts w:eastAsia="Times New Roman"/>
          <w:szCs w:val="24"/>
        </w:rPr>
        <w:t xml:space="preserve">φορα σχέδια νόμου, αλλά εκεί θυμόμαστε ότι είναι ενσωμάτωση ευρωπαϊκών κειμένων, ευρωπαϊκών </w:t>
      </w:r>
      <w:r>
        <w:rPr>
          <w:rFonts w:eastAsia="Times New Roman"/>
          <w:szCs w:val="24"/>
        </w:rPr>
        <w:t>οδηγιών</w:t>
      </w:r>
      <w:r>
        <w:rPr>
          <w:rFonts w:eastAsia="Times New Roman"/>
          <w:szCs w:val="24"/>
        </w:rPr>
        <w:t>! Είναι, όμως, ευπρόσδεκτο και αυτό το βήμα.</w:t>
      </w:r>
    </w:p>
    <w:p w14:paraId="28C46AF6" w14:textId="77777777" w:rsidR="001A30C8" w:rsidRDefault="00CF017E">
      <w:pPr>
        <w:spacing w:after="0" w:line="600" w:lineRule="auto"/>
        <w:ind w:firstLine="720"/>
        <w:jc w:val="both"/>
        <w:rPr>
          <w:rFonts w:eastAsia="Times New Roman"/>
          <w:szCs w:val="24"/>
        </w:rPr>
      </w:pPr>
      <w:r>
        <w:rPr>
          <w:rFonts w:eastAsia="Times New Roman"/>
          <w:b/>
          <w:szCs w:val="24"/>
        </w:rPr>
        <w:t>ΚΩΝΣΤΑΝΤΙΝΟΣ ΣΠΑΡΤΙΝΟΣ:</w:t>
      </w:r>
      <w:r>
        <w:rPr>
          <w:rFonts w:eastAsia="Times New Roman"/>
          <w:szCs w:val="24"/>
        </w:rPr>
        <w:t xml:space="preserve"> Έχει κι άλλα εκτός από την </w:t>
      </w:r>
      <w:r>
        <w:rPr>
          <w:rFonts w:eastAsia="Times New Roman"/>
          <w:szCs w:val="24"/>
        </w:rPr>
        <w:t>οδηγία</w:t>
      </w:r>
      <w:r>
        <w:rPr>
          <w:rFonts w:eastAsia="Times New Roman"/>
          <w:szCs w:val="24"/>
        </w:rPr>
        <w:t>.</w:t>
      </w:r>
    </w:p>
    <w:p w14:paraId="28C46AF7" w14:textId="77777777" w:rsidR="001A30C8" w:rsidRDefault="00CF01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Βεβαίως</w:t>
      </w:r>
      <w:r>
        <w:rPr>
          <w:rFonts w:eastAsia="Times New Roman"/>
          <w:szCs w:val="24"/>
        </w:rPr>
        <w:t>,</w:t>
      </w:r>
      <w:r>
        <w:rPr>
          <w:rFonts w:eastAsia="Times New Roman"/>
          <w:szCs w:val="24"/>
        </w:rPr>
        <w:t xml:space="preserve"> έχει κι άλλα. </w:t>
      </w:r>
    </w:p>
    <w:p w14:paraId="28C46AF8" w14:textId="77777777" w:rsidR="001A30C8" w:rsidRDefault="00CF017E">
      <w:pPr>
        <w:spacing w:after="0" w:line="600" w:lineRule="auto"/>
        <w:ind w:firstLine="720"/>
        <w:jc w:val="both"/>
        <w:rPr>
          <w:rFonts w:eastAsia="Times New Roman"/>
          <w:szCs w:val="24"/>
        </w:rPr>
      </w:pPr>
      <w:r>
        <w:rPr>
          <w:rFonts w:eastAsia="Times New Roman"/>
          <w:szCs w:val="24"/>
        </w:rPr>
        <w:t>Οι ενεργειακ</w:t>
      </w:r>
      <w:r>
        <w:rPr>
          <w:rFonts w:eastAsia="Times New Roman"/>
          <w:szCs w:val="24"/>
        </w:rPr>
        <w:t>ές πηγές, λοιπόν, είναι μια ευκαιρία να μιλήσουμε για το πώς βλέπουμε τον ενεργειακό βηματισμό της χώρας σε σχέση και με την Ευρώπη και με τους γείτονες και με τις ανάγκες πάνω απ’ όλα των Ελλήνων.</w:t>
      </w:r>
    </w:p>
    <w:p w14:paraId="28C46AF9" w14:textId="77777777" w:rsidR="001A30C8" w:rsidRDefault="00CF017E">
      <w:pPr>
        <w:spacing w:after="0" w:line="600" w:lineRule="auto"/>
        <w:ind w:firstLine="720"/>
        <w:jc w:val="both"/>
        <w:rPr>
          <w:rFonts w:eastAsia="Times New Roman"/>
          <w:szCs w:val="24"/>
        </w:rPr>
      </w:pPr>
      <w:r>
        <w:rPr>
          <w:rFonts w:eastAsia="Times New Roman"/>
          <w:szCs w:val="24"/>
        </w:rPr>
        <w:lastRenderedPageBreak/>
        <w:t>Ο κανόνας, λοιπόν, που εμείς τηρούμε, όταν προσεγγίζουμε ε</w:t>
      </w:r>
      <w:r>
        <w:rPr>
          <w:rFonts w:eastAsia="Times New Roman"/>
          <w:szCs w:val="24"/>
        </w:rPr>
        <w:t xml:space="preserve">νεργειακά κείμενα ή άλλα στο Ποτάμι είναι ο εξής: Οι ενεργειακές πηγές που επιλέγουμε να προωθήσουμε, σαφέστατα καθορίζουν τις υποδομές στις οποίες θα επενδύσουμε. Επομένως, το κόστος των όποιων υποδομών, όσο μεγάλο ή μικρό κι αν είναι, δεν μπορεί παρά να </w:t>
      </w:r>
      <w:r>
        <w:rPr>
          <w:rFonts w:eastAsia="Times New Roman"/>
          <w:szCs w:val="24"/>
        </w:rPr>
        <w:t>αποσβεστεί με την εξασφάλιση μιας μακροπρόθεσμης λειτουργίας πάνω σε θεμέλια υγιή και σοβαρά.</w:t>
      </w:r>
    </w:p>
    <w:p w14:paraId="28C46AFA" w14:textId="77777777" w:rsidR="001A30C8" w:rsidRDefault="00CF017E">
      <w:pPr>
        <w:spacing w:after="0" w:line="600" w:lineRule="auto"/>
        <w:ind w:firstLine="720"/>
        <w:jc w:val="both"/>
        <w:rPr>
          <w:rFonts w:eastAsia="Times New Roman"/>
          <w:szCs w:val="24"/>
        </w:rPr>
      </w:pPr>
      <w:r>
        <w:rPr>
          <w:rFonts w:eastAsia="Times New Roman"/>
          <w:szCs w:val="24"/>
        </w:rPr>
        <w:t>Η Ελλάδα έχει ανάγκη –και δυστυχώς, δεν τα έχει καταφέρει- μια ενεργειακή πολιτική συμβατή με τη δημόσια υγεία, το περιβάλλον, την παραγωγική βάση και τις ανάγκες</w:t>
      </w:r>
      <w:r>
        <w:rPr>
          <w:rFonts w:eastAsia="Times New Roman"/>
          <w:szCs w:val="24"/>
        </w:rPr>
        <w:t xml:space="preserve"> της παραγωγικής βάσης της χώρας -την αληθινή οικονομία που λέμε- και βεβαίως</w:t>
      </w:r>
      <w:r>
        <w:rPr>
          <w:rFonts w:eastAsia="Times New Roman"/>
          <w:szCs w:val="24"/>
        </w:rPr>
        <w:t>,</w:t>
      </w:r>
      <w:r>
        <w:rPr>
          <w:rFonts w:eastAsia="Times New Roman"/>
          <w:szCs w:val="24"/>
        </w:rPr>
        <w:t xml:space="preserve"> θα πρέπει να συμβαδίζει με τις παγκόσμιες και ιδιαίτερα τις ευρωπαϊκές εξελίξεις, που είναι στην πρωτοπορία των ενεργειακών θεμάτων. </w:t>
      </w:r>
    </w:p>
    <w:p w14:paraId="28C46AFB" w14:textId="77777777" w:rsidR="001A30C8" w:rsidRDefault="00CF017E">
      <w:pPr>
        <w:spacing w:after="0" w:line="600" w:lineRule="auto"/>
        <w:ind w:firstLine="720"/>
        <w:jc w:val="both"/>
        <w:rPr>
          <w:rFonts w:eastAsia="Times New Roman"/>
          <w:szCs w:val="24"/>
        </w:rPr>
      </w:pPr>
      <w:r>
        <w:rPr>
          <w:rFonts w:eastAsia="Times New Roman"/>
          <w:szCs w:val="24"/>
        </w:rPr>
        <w:t>Στην Ευρώπη υπάρχει μία ενεργειακή μετατόπι</w:t>
      </w:r>
      <w:r>
        <w:rPr>
          <w:rFonts w:eastAsia="Times New Roman"/>
          <w:szCs w:val="24"/>
        </w:rPr>
        <w:t>ση προς τις ΑΠΕ, τις ανανεώσιμες πηγές ενέργειας. Υπάρχουν σημαντικά κονδύλια που ήδη έχουν αρχίσει να διατίθενται, αλλά και άλλα που έρχονται. Γι’ αυτό τώρα</w:t>
      </w:r>
      <w:r>
        <w:rPr>
          <w:rFonts w:eastAsia="Times New Roman"/>
          <w:szCs w:val="24"/>
        </w:rPr>
        <w:t>,</w:t>
      </w:r>
      <w:r>
        <w:rPr>
          <w:rFonts w:eastAsia="Times New Roman"/>
          <w:szCs w:val="24"/>
        </w:rPr>
        <w:t xml:space="preserve"> περισσότερο από ποτέ</w:t>
      </w:r>
      <w:r>
        <w:rPr>
          <w:rFonts w:eastAsia="Times New Roman"/>
          <w:szCs w:val="24"/>
        </w:rPr>
        <w:t>,</w:t>
      </w:r>
      <w:r>
        <w:rPr>
          <w:rFonts w:eastAsia="Times New Roman"/>
          <w:szCs w:val="24"/>
        </w:rPr>
        <w:t xml:space="preserve"> θα πρέπει η Ελλάδα να διαμορφώσει, επιτέλους, έναν μακροχρόνιο </w:t>
      </w:r>
      <w:r>
        <w:rPr>
          <w:rFonts w:eastAsia="Times New Roman"/>
          <w:szCs w:val="24"/>
        </w:rPr>
        <w:lastRenderedPageBreak/>
        <w:t>ενεργειακό σ</w:t>
      </w:r>
      <w:r>
        <w:rPr>
          <w:rFonts w:eastAsia="Times New Roman"/>
          <w:szCs w:val="24"/>
        </w:rPr>
        <w:t>χεδιασμό για να αξιοποιήσει την αναπτυξιακή δυναμική στην Ευρώπη, αλλά και να πετύχει, όπως έχει δεσμευτεί, τους κλιματικούς της στόχους και να μην επωμιστεί το επιπλέον αντισταθμιστικό κόστος πληρωμής δικαιωμάτων εκπομπής αερίων ρύπων.</w:t>
      </w:r>
    </w:p>
    <w:p w14:paraId="28C46AFC" w14:textId="77777777" w:rsidR="001A30C8" w:rsidRDefault="00CF017E">
      <w:pPr>
        <w:spacing w:after="0" w:line="600" w:lineRule="auto"/>
        <w:ind w:firstLine="720"/>
        <w:jc w:val="both"/>
        <w:rPr>
          <w:rFonts w:eastAsia="Times New Roman"/>
          <w:szCs w:val="24"/>
        </w:rPr>
      </w:pPr>
      <w:r>
        <w:rPr>
          <w:rFonts w:eastAsia="Times New Roman"/>
          <w:szCs w:val="24"/>
        </w:rPr>
        <w:t xml:space="preserve">Πάμε λίγο να δούμε </w:t>
      </w:r>
      <w:r>
        <w:rPr>
          <w:rFonts w:eastAsia="Times New Roman"/>
          <w:szCs w:val="24"/>
        </w:rPr>
        <w:t xml:space="preserve">τι γίνεται με τις ανανεώσιμες πηγές ενέργειας, τις ΑΠΕ στην Ευρώπη. </w:t>
      </w:r>
    </w:p>
    <w:p w14:paraId="28C46AFD" w14:textId="77777777" w:rsidR="001A30C8" w:rsidRDefault="00CF017E">
      <w:pPr>
        <w:spacing w:after="0" w:line="600" w:lineRule="auto"/>
        <w:ind w:firstLine="720"/>
        <w:jc w:val="both"/>
        <w:rPr>
          <w:rFonts w:eastAsia="Times New Roman"/>
          <w:szCs w:val="24"/>
        </w:rPr>
      </w:pPr>
      <w:r>
        <w:rPr>
          <w:rFonts w:eastAsia="Times New Roman"/>
          <w:szCs w:val="24"/>
        </w:rPr>
        <w:t>Η διείσδυση στο ενεργειακό ισοζύγιο ΑΠΕ στη Δανία φτάνει το 43%. Εκεί κυρίως</w:t>
      </w:r>
      <w:r>
        <w:rPr>
          <w:rFonts w:eastAsia="Times New Roman"/>
          <w:szCs w:val="24"/>
        </w:rPr>
        <w:t>,</w:t>
      </w:r>
      <w:r>
        <w:rPr>
          <w:rFonts w:eastAsia="Times New Roman"/>
          <w:szCs w:val="24"/>
        </w:rPr>
        <w:t xml:space="preserve"> αξιοποιούν την αιολική ενέργεια και τη βιομάζα. Στην Ισλανδία και τη Νορβηγία η διείσδυση είναι 100%, γεωθερμία και υδροηλεκτρικά. Είναι, βεβαίως, προικισμένες από γεωθερμία αυτές οι χώρες. Και στην Ελλάδα έχουμε γεωθερμία, όμως την αφήνουμε αναξιοποίητη </w:t>
      </w:r>
      <w:r>
        <w:rPr>
          <w:rFonts w:eastAsia="Times New Roman"/>
          <w:szCs w:val="24"/>
        </w:rPr>
        <w:t>ή δεν είμαστε ακόμα έτοιμοι ψυχολογικά –δεν ξέρω γιατί- να ασχοληθούμε. Η Ισπανία έχει διείσδυση 31% των ΑΠΕ, η Πορτογαλία 20%, η Ιταλία και η Γαλλία 17% και οι Ηνωμένες Πολιτείες της Αμερικής 13%.</w:t>
      </w:r>
    </w:p>
    <w:p w14:paraId="28C46AFE"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Έχω ξαναπεί σ’ αυτή την Αίθουσα και από αυτό το Βήμα ότι ε</w:t>
      </w:r>
      <w:r>
        <w:rPr>
          <w:rFonts w:eastAsia="Times New Roman" w:cs="Times New Roman"/>
          <w:szCs w:val="24"/>
        </w:rPr>
        <w:t xml:space="preserve">μένα με συναρπάζει το παράδειγμα ενός μικρού νησιού στη Δανία, του νησιού </w:t>
      </w:r>
      <w:proofErr w:type="spellStart"/>
      <w:r>
        <w:rPr>
          <w:rFonts w:eastAsia="Times New Roman" w:cs="Times New Roman"/>
          <w:szCs w:val="24"/>
        </w:rPr>
        <w:t>Σάμσο</w:t>
      </w:r>
      <w:proofErr w:type="spellEnd"/>
      <w:r>
        <w:rPr>
          <w:rFonts w:eastAsia="Times New Roman" w:cs="Times New Roman"/>
          <w:szCs w:val="24"/>
        </w:rPr>
        <w:t xml:space="preserve">. Έχει πληθυσμό τεσσάρων χιλιάδων κατοίκων. Είναι δηλαδή ένα μικρομεσαίο, για τα ελληνικά δεδομένα, νησί. Αυτό το νησί είναι πράσινο ενεργειακά. </w:t>
      </w:r>
    </w:p>
    <w:p w14:paraId="28C46AFF"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Τι έκαναν εκεί οι αγρότες; Έφτι</w:t>
      </w:r>
      <w:r>
        <w:rPr>
          <w:rFonts w:eastAsia="Times New Roman" w:cs="Times New Roman"/>
          <w:szCs w:val="24"/>
        </w:rPr>
        <w:t xml:space="preserve">αξαν συνεταιρισμούς, με τη βοήθεια της όποιας κυβέρνησής τους, αλλά και του τραπεζικού τομέα που εκεί είναι υγιής. Δανείστηκαν μερικά χρήματα, δηλαδή 6 εκατομμύρια ευρώ τον χρόνο και σε μία δεκαετία ήδη έχουν επενδύσει 60 εκατομμύρια ευρώ και έφτιαξαν δύο </w:t>
      </w:r>
      <w:r>
        <w:rPr>
          <w:rFonts w:eastAsia="Times New Roman" w:cs="Times New Roman"/>
          <w:szCs w:val="24"/>
        </w:rPr>
        <w:t xml:space="preserve">αιολικά πάρκα. Το ένα είναι </w:t>
      </w:r>
      <w:r>
        <w:rPr>
          <w:rFonts w:eastAsia="Times New Roman" w:cs="Times New Roman"/>
          <w:szCs w:val="24"/>
          <w:lang w:val="en-US"/>
        </w:rPr>
        <w:t>offshore</w:t>
      </w:r>
      <w:r>
        <w:rPr>
          <w:rFonts w:eastAsia="Times New Roman" w:cs="Times New Roman"/>
          <w:szCs w:val="24"/>
        </w:rPr>
        <w:t xml:space="preserve">, μέσα στη θάλασσα και έχει δέκα ανεμογεννήτριες. Το άλλο είναι </w:t>
      </w:r>
      <w:r>
        <w:rPr>
          <w:rFonts w:eastAsia="Times New Roman" w:cs="Times New Roman"/>
          <w:szCs w:val="24"/>
          <w:lang w:val="en-US"/>
        </w:rPr>
        <w:t>onshore</w:t>
      </w:r>
      <w:r>
        <w:rPr>
          <w:rFonts w:eastAsia="Times New Roman" w:cs="Times New Roman"/>
          <w:szCs w:val="24"/>
        </w:rPr>
        <w:t>, στην ακτή και έχει εννιά ανεμογεννήτριες. Τις εκμεταλλεύονται οι αγρότες.</w:t>
      </w:r>
    </w:p>
    <w:p w14:paraId="28C46B00"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Είναι δεσμευμένοι από τα δάνεια και τη συμφωνία με την κυβέρνηση, ένα ποσ</w:t>
      </w:r>
      <w:r>
        <w:rPr>
          <w:rFonts w:eastAsia="Times New Roman" w:cs="Times New Roman"/>
          <w:szCs w:val="24"/>
        </w:rPr>
        <w:t xml:space="preserve">οστό των εσόδων των ανανεώσιμων πηγών ενέργειας να πηγαίνει προς την αποπληρωμή των δανείων, να </w:t>
      </w:r>
      <w:proofErr w:type="spellStart"/>
      <w:r>
        <w:rPr>
          <w:rFonts w:eastAsia="Times New Roman" w:cs="Times New Roman"/>
          <w:szCs w:val="24"/>
        </w:rPr>
        <w:t>επανεπενδύεται</w:t>
      </w:r>
      <w:proofErr w:type="spellEnd"/>
      <w:r>
        <w:rPr>
          <w:rFonts w:eastAsia="Times New Roman" w:cs="Times New Roman"/>
          <w:szCs w:val="24"/>
        </w:rPr>
        <w:t xml:space="preserve"> στην περιοχή και μάλιστα εκεί φρόντισαν, αυτό που ακούγαμε να λέει ο κ. Τσίπρας, αλλά ακόμα δεν το έχει καταφέρει, να βάλουν δηλαδή στα συμβόλαιά</w:t>
      </w:r>
      <w:r>
        <w:rPr>
          <w:rFonts w:eastAsia="Times New Roman" w:cs="Times New Roman"/>
          <w:szCs w:val="24"/>
        </w:rPr>
        <w:t xml:space="preserve"> τους με τις τράπεζες και με την κυβέρνηση τη λεγόμενη </w:t>
      </w:r>
      <w:r>
        <w:rPr>
          <w:rFonts w:eastAsia="Times New Roman" w:cs="Times New Roman"/>
          <w:szCs w:val="24"/>
        </w:rPr>
        <w:lastRenderedPageBreak/>
        <w:t xml:space="preserve">«ρήτρα ανάπτυξης». Όσο </w:t>
      </w:r>
      <w:proofErr w:type="spellStart"/>
      <w:r>
        <w:rPr>
          <w:rFonts w:eastAsia="Times New Roman" w:cs="Times New Roman"/>
          <w:szCs w:val="24"/>
        </w:rPr>
        <w:t>αναπτυσσόμεθα</w:t>
      </w:r>
      <w:proofErr w:type="spellEnd"/>
      <w:r>
        <w:rPr>
          <w:rFonts w:eastAsia="Times New Roman" w:cs="Times New Roman"/>
          <w:szCs w:val="24"/>
        </w:rPr>
        <w:t xml:space="preserve">, τόσο περισσότερα χρήματα θα δίνουμε πίσω. Έβαλαν και ρήτρα απασχόλησης, ότι το μεγαλύτερο ποσοστό του εργατικού δυναμικού θα προέρχεται από το νησί. Αυτό το νησί, </w:t>
      </w:r>
      <w:r>
        <w:rPr>
          <w:rFonts w:eastAsia="Times New Roman" w:cs="Times New Roman"/>
          <w:szCs w:val="24"/>
        </w:rPr>
        <w:t xml:space="preserve">λοιπόν, θάλλει. </w:t>
      </w:r>
    </w:p>
    <w:p w14:paraId="28C46B01"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Στο Ηνωμένο Βασίλειο</w:t>
      </w:r>
      <w:r>
        <w:rPr>
          <w:rFonts w:eastAsia="Times New Roman" w:cs="Times New Roman"/>
          <w:szCs w:val="24"/>
        </w:rPr>
        <w:t>,</w:t>
      </w:r>
      <w:r>
        <w:rPr>
          <w:rFonts w:eastAsia="Times New Roman" w:cs="Times New Roman"/>
          <w:szCs w:val="24"/>
        </w:rPr>
        <w:t xml:space="preserve"> αντί να συγκρούονται με την Εκκλησία, αποφάσισαν να συνεργαστούν. Ακούστε, λοιπόν, αγαπητοί συνάδελφοι, τι συμφώνησαν εκεί. Τρεισήμισι χιλιάδες βρετανικές εκκλησίες αποφάσισαν να φύγουν από τα ορυκτά καύσιμα για τη θέ</w:t>
      </w:r>
      <w:r>
        <w:rPr>
          <w:rFonts w:eastAsia="Times New Roman" w:cs="Times New Roman"/>
          <w:szCs w:val="24"/>
        </w:rPr>
        <w:t>ρμανσή τους και τις άλλες ανάγκες τους και να πάνε, με τη βοήθεια της εκεί κυβέρνησης, στις ανανεώσιμες πηγές ενέργειας.</w:t>
      </w:r>
    </w:p>
    <w:p w14:paraId="28C46B02"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Ήδη χίλιες εννιακόσιες είκοσι δύο καθολικές ενορίες λειτουργούν εξ ολοκλήρου με ανανεώσιμες πηγές ενέργειας και πέραν της Καθολικής Εκκ</w:t>
      </w:r>
      <w:r>
        <w:rPr>
          <w:rFonts w:eastAsia="Times New Roman" w:cs="Times New Roman"/>
          <w:szCs w:val="24"/>
        </w:rPr>
        <w:t xml:space="preserve">λησίας, εννιακόσια είκοσι σπίτια και τοποθεσίες του Στρατού Σωτηρίας έκαναν τη μετάβαση στις ανανεώσιμες πηγές ενέργειας. Επίσης, εκατό σπίτια της Συνέλευσης των </w:t>
      </w:r>
      <w:proofErr w:type="spellStart"/>
      <w:r>
        <w:rPr>
          <w:rFonts w:eastAsia="Times New Roman" w:cs="Times New Roman"/>
          <w:szCs w:val="24"/>
        </w:rPr>
        <w:t>Κουακέρων</w:t>
      </w:r>
      <w:proofErr w:type="spellEnd"/>
      <w:r>
        <w:rPr>
          <w:rFonts w:eastAsia="Times New Roman" w:cs="Times New Roman"/>
          <w:szCs w:val="24"/>
        </w:rPr>
        <w:t xml:space="preserve"> της Βρετανίας και εξακόσιες ενενήντα εννέα μεμονωμένες εκκλησίες από κάθε δόγμα προσ</w:t>
      </w:r>
      <w:r>
        <w:rPr>
          <w:rFonts w:eastAsia="Times New Roman" w:cs="Times New Roman"/>
          <w:szCs w:val="24"/>
        </w:rPr>
        <w:t xml:space="preserve">χώρησαν –να το πούμε έτσι- στην πράσινη ανάπτυξη, στις ανανεώσιμες πηγές ενέργειας. </w:t>
      </w:r>
    </w:p>
    <w:p w14:paraId="28C46B03"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καλύτερο, όμως, σας το φυλάω για το τέλος. Τα καμπαναριά στο </w:t>
      </w:r>
      <w:proofErr w:type="spellStart"/>
      <w:r>
        <w:rPr>
          <w:rFonts w:eastAsia="Times New Roman" w:cs="Times New Roman"/>
          <w:szCs w:val="24"/>
        </w:rPr>
        <w:t>Σόμερσετ</w:t>
      </w:r>
      <w:proofErr w:type="spellEnd"/>
      <w:r>
        <w:rPr>
          <w:rFonts w:eastAsia="Times New Roman" w:cs="Times New Roman"/>
          <w:szCs w:val="24"/>
        </w:rPr>
        <w:t xml:space="preserve"> του Ηνωμένου Βασιλείου ανακατασκευάζονται, ούτως ώστε να παρέχουν </w:t>
      </w:r>
      <w:proofErr w:type="spellStart"/>
      <w:r>
        <w:rPr>
          <w:rFonts w:eastAsia="Times New Roman" w:cs="Times New Roman"/>
          <w:szCs w:val="24"/>
        </w:rPr>
        <w:t>ευρυζωνικά</w:t>
      </w:r>
      <w:proofErr w:type="spellEnd"/>
      <w:r>
        <w:rPr>
          <w:rFonts w:eastAsia="Times New Roman" w:cs="Times New Roman"/>
          <w:szCs w:val="24"/>
        </w:rPr>
        <w:t xml:space="preserve"> δίκτυα προς τους αγρό</w:t>
      </w:r>
      <w:r>
        <w:rPr>
          <w:rFonts w:eastAsia="Times New Roman" w:cs="Times New Roman"/>
          <w:szCs w:val="24"/>
        </w:rPr>
        <w:t xml:space="preserve">τες και τα χωριά. Βλέπετε, λοιπόν, πόσο προχωρημένοι είναι εκεί και η Εκκλησία και οι κυβερνήσεις τους; Τα αυτονόητα τα έχουν ήδη κατακτήσει και προχωρούν πια στην πρωτοπορία. Φαντασθείτε ότι στα καμπαναριά των εκκλησιών έχουν βάλει πομπούς για </w:t>
      </w:r>
      <w:r>
        <w:rPr>
          <w:rFonts w:eastAsia="Times New Roman" w:cs="Times New Roman"/>
          <w:szCs w:val="24"/>
          <w:lang w:val="en-US"/>
        </w:rPr>
        <w:t>Wi</w:t>
      </w:r>
      <w:r>
        <w:rPr>
          <w:rFonts w:eastAsia="Times New Roman" w:cs="Times New Roman"/>
          <w:szCs w:val="24"/>
        </w:rPr>
        <w:t>-</w:t>
      </w:r>
      <w:r>
        <w:rPr>
          <w:rFonts w:eastAsia="Times New Roman" w:cs="Times New Roman"/>
          <w:szCs w:val="24"/>
          <w:lang w:val="en-US"/>
        </w:rPr>
        <w:t>Fi</w:t>
      </w:r>
      <w:r>
        <w:rPr>
          <w:rFonts w:eastAsia="Times New Roman" w:cs="Times New Roman"/>
          <w:szCs w:val="24"/>
        </w:rPr>
        <w:t xml:space="preserve"> </w:t>
      </w:r>
      <w:proofErr w:type="spellStart"/>
      <w:r>
        <w:rPr>
          <w:rFonts w:eastAsia="Times New Roman" w:cs="Times New Roman"/>
          <w:szCs w:val="24"/>
        </w:rPr>
        <w:t>ευρυζ</w:t>
      </w:r>
      <w:r>
        <w:rPr>
          <w:rFonts w:eastAsia="Times New Roman" w:cs="Times New Roman"/>
          <w:szCs w:val="24"/>
        </w:rPr>
        <w:t>ωνικά</w:t>
      </w:r>
      <w:proofErr w:type="spellEnd"/>
      <w:r>
        <w:rPr>
          <w:rFonts w:eastAsia="Times New Roman" w:cs="Times New Roman"/>
          <w:szCs w:val="24"/>
        </w:rPr>
        <w:t xml:space="preserve"> δίκτυα.</w:t>
      </w:r>
    </w:p>
    <w:p w14:paraId="28C46B04"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 Δανία που με συναρπάζει, ακριβώς γιατί δεν έχουν πολλά πράγματα οι Δανοί -μια </w:t>
      </w:r>
      <w:proofErr w:type="spellStart"/>
      <w:r>
        <w:rPr>
          <w:rFonts w:eastAsia="Times New Roman" w:cs="Times New Roman"/>
          <w:szCs w:val="24"/>
        </w:rPr>
        <w:t>φλαταδούρα</w:t>
      </w:r>
      <w:proofErr w:type="spellEnd"/>
      <w:r>
        <w:rPr>
          <w:rFonts w:eastAsia="Times New Roman" w:cs="Times New Roman"/>
          <w:szCs w:val="24"/>
        </w:rPr>
        <w:t xml:space="preserve"> είναι- δεν έχουν ούτε το γεωφυσικό υπέροχο ανάγλυφο της χώρας μας ούτε τον δυναμισμό του Έλληνα κοσμοπολίτη, του ελληνικού μυαλού, αλλά είναι ρεαλιστές. Τι βγάζουν</w:t>
      </w:r>
      <w:r>
        <w:rPr>
          <w:rFonts w:eastAsia="Times New Roman" w:cs="Times New Roman"/>
          <w:szCs w:val="24"/>
        </w:rPr>
        <w:t xml:space="preserve"> εκεί σε αφθονία; Άχυρο. </w:t>
      </w:r>
    </w:p>
    <w:p w14:paraId="28C46B05"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Το ίδιο βγάζουμε. </w:t>
      </w:r>
    </w:p>
    <w:p w14:paraId="28C46B06"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 ίδιο βγάζουμε και εδώ, το ξέρω, και σε υπερπαραγωγή τα τελευταία χρόνια, φοβάμαι να πω. </w:t>
      </w:r>
    </w:p>
    <w:p w14:paraId="28C46B07"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Εδώ το τρώμε, όμως.</w:t>
      </w:r>
    </w:p>
    <w:p w14:paraId="28C46B08"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Εκεί, όμως, με το άχυρο δ</w:t>
      </w:r>
      <w:r>
        <w:rPr>
          <w:rFonts w:eastAsia="Times New Roman" w:cs="Times New Roman"/>
          <w:szCs w:val="24"/>
        </w:rPr>
        <w:t>εν ταΐζουν τον κόσμο. Τι κάνουν με το άχυρο, κύριοι συνάδελφοι; Το κάνουν βιομάζα και το πουλάνε από 80 έως 100 ευρώ τον τόνο σε βιομηχανίες, σε σπίτια και έτσι το άχυρο, που εδώ μας πήγε αρκετές δεκαετίες πίσω, εκεί θα έλεγα ότι, σε σχέση με μας, τους πηγ</w:t>
      </w:r>
      <w:r>
        <w:rPr>
          <w:rFonts w:eastAsia="Times New Roman" w:cs="Times New Roman"/>
          <w:szCs w:val="24"/>
        </w:rPr>
        <w:t xml:space="preserve">αίνει αιώνες μετά. </w:t>
      </w:r>
    </w:p>
    <w:p w14:paraId="28C46B09"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Στην Ελλάδα, κύριοι συνάδελφοι, έχουμε 10.000.000 τόνους άχυρου και βιομάζας παραγωγή ετησίως. Πού είναι αυτό; Χαμένο. Ποια είναι τα βασικά προβλήματα που εμποδίζουν την ανάπτυξη και διείσδυση των ανανεώσιμων πηγών ενέργειας στη χώρα μα</w:t>
      </w:r>
      <w:r>
        <w:rPr>
          <w:rFonts w:eastAsia="Times New Roman" w:cs="Times New Roman"/>
          <w:szCs w:val="24"/>
        </w:rPr>
        <w:t xml:space="preserve">ς; Οι καθυστερήσεις στις </w:t>
      </w:r>
      <w:proofErr w:type="spellStart"/>
      <w:r>
        <w:rPr>
          <w:rFonts w:eastAsia="Times New Roman" w:cs="Times New Roman"/>
          <w:szCs w:val="24"/>
        </w:rPr>
        <w:t>αδειοδοτήσεις</w:t>
      </w:r>
      <w:proofErr w:type="spellEnd"/>
      <w:r>
        <w:rPr>
          <w:rFonts w:eastAsia="Times New Roman" w:cs="Times New Roman"/>
          <w:szCs w:val="24"/>
        </w:rPr>
        <w:t xml:space="preserve"> των έργων, οι ασάφειες σε θέματα χωροταξικού σχεδιασμού. Η ελλιπής ενημέρωση των πολιτών –δεν το συζητάω- είναι στην πρώτη ατζέντα, αλλά όχι μόνο γι’ αυτό και για τόσα άλλα. </w:t>
      </w:r>
    </w:p>
    <w:p w14:paraId="28C46B0A"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Άλλο πρόβλημα είναι η καθυστέρηση των διασ</w:t>
      </w:r>
      <w:r>
        <w:rPr>
          <w:rFonts w:eastAsia="Times New Roman" w:cs="Times New Roman"/>
          <w:szCs w:val="24"/>
        </w:rPr>
        <w:t xml:space="preserve">υνδέσεων, καθώς πολλά νησιά αποτελούν αυτόνομα δίκτυα. Επίσης, οι παραγωγοί ηλεκτρικής ενέργειας από ΑΠΕ παραμένουν απλήρωτοι και είναι έρμαια </w:t>
      </w:r>
      <w:r>
        <w:rPr>
          <w:rFonts w:eastAsia="Times New Roman" w:cs="Times New Roman"/>
          <w:szCs w:val="24"/>
        </w:rPr>
        <w:lastRenderedPageBreak/>
        <w:t>των πολύμηνων καθυστερήσεων πληρωμών, πράγμα που οδηγεί τις επιχειρήσεις τους στα όρια της βιωσιμότητάς τους.</w:t>
      </w:r>
    </w:p>
    <w:p w14:paraId="28C46B0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Η Ε</w:t>
      </w:r>
      <w:r>
        <w:rPr>
          <w:rFonts w:eastAsia="Times New Roman" w:cs="Times New Roman"/>
          <w:szCs w:val="24"/>
        </w:rPr>
        <w:t xml:space="preserve">λλάδα, λοιπόν, αντί να βρίσκεται στην πρωτοπορία, βρίσκεται ασθμαίνοντας στο τέλος, ουραγός. </w:t>
      </w:r>
    </w:p>
    <w:p w14:paraId="28C46B0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Είχα καταθέσει μία ερώτηση με γενικό αριθμό 170, με την οποία ρωτούσα την παρούσα Κυβέρνηση για κάτι που εκκρεμούσε, βέβαια, από τις προηγούμενες κυβερνήσεις, τι </w:t>
      </w:r>
      <w:r>
        <w:rPr>
          <w:rFonts w:eastAsia="Times New Roman" w:cs="Times New Roman"/>
          <w:szCs w:val="24"/>
        </w:rPr>
        <w:t xml:space="preserve">γίνεται με το υβριδικό έργο -μισό υδροηλεκτρικό και μισό αιολικό- στην Ικαρία, μια μεγάλη επένδυση, με εξασφαλισμένη χρηματοδότηση που ήδη είχε αρχίσει να τρέχει από την Ευρωπαϊκή Ένωση. </w:t>
      </w:r>
    </w:p>
    <w:p w14:paraId="28C46B0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Το έργο αυτό, κυρίες και κύριοι συνάδελφοι, ρημάζει. Τα χρήματα και </w:t>
      </w:r>
      <w:r>
        <w:rPr>
          <w:rFonts w:eastAsia="Times New Roman" w:cs="Times New Roman"/>
          <w:szCs w:val="24"/>
        </w:rPr>
        <w:t>της Ευρώπης και της εθνικής συμμετοχής πάνε χαμένα, γιατί δεν ανοίγει ένας δρόμος για να συνδέσει το υδροηλεκτρικό έργο με τον κεντρικό δημόσιο δρόμο.</w:t>
      </w:r>
    </w:p>
    <w:p w14:paraId="28C46B0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Σας το λέω, κύριε </w:t>
      </w:r>
      <w:proofErr w:type="spellStart"/>
      <w:r>
        <w:rPr>
          <w:rFonts w:eastAsia="Times New Roman" w:cs="Times New Roman"/>
          <w:szCs w:val="24"/>
        </w:rPr>
        <w:t>Σπίρτζη</w:t>
      </w:r>
      <w:proofErr w:type="spellEnd"/>
      <w:r>
        <w:rPr>
          <w:rFonts w:eastAsia="Times New Roman" w:cs="Times New Roman"/>
          <w:szCs w:val="24"/>
        </w:rPr>
        <w:t xml:space="preserve">, γιατί θέλω να δείξετε ενδιαφέρον. Οι </w:t>
      </w:r>
      <w:proofErr w:type="spellStart"/>
      <w:r>
        <w:rPr>
          <w:rFonts w:eastAsia="Times New Roman" w:cs="Times New Roman"/>
          <w:szCs w:val="24"/>
        </w:rPr>
        <w:t>Ικαριώτες</w:t>
      </w:r>
      <w:proofErr w:type="spellEnd"/>
      <w:r>
        <w:rPr>
          <w:rFonts w:eastAsia="Times New Roman" w:cs="Times New Roman"/>
          <w:szCs w:val="24"/>
        </w:rPr>
        <w:t>, ειλικρινά σας το λέω, δέκα χρό</w:t>
      </w:r>
      <w:r>
        <w:rPr>
          <w:rFonts w:eastAsia="Times New Roman" w:cs="Times New Roman"/>
          <w:szCs w:val="24"/>
        </w:rPr>
        <w:t xml:space="preserve">νια τώρα έχουν να λένε για τα χαμένα λεφτά. Ελπίζω να κάνετε κάτι. Η «ΔΕΗ ΑΝΑΝΕΩΣΙΜΕΣ </w:t>
      </w:r>
      <w:r>
        <w:rPr>
          <w:rFonts w:eastAsia="Times New Roman" w:cs="Times New Roman"/>
          <w:szCs w:val="24"/>
        </w:rPr>
        <w:lastRenderedPageBreak/>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μού είχε απαντήσει στην ερώτηση ότι στα τέλη του 2016 θα είχε ξεμπλοκαριστεί το έργο και θα είχε ολοκληρωθεί. </w:t>
      </w:r>
      <w:proofErr w:type="spellStart"/>
      <w:r>
        <w:rPr>
          <w:rFonts w:eastAsia="Times New Roman" w:cs="Times New Roman"/>
          <w:szCs w:val="24"/>
        </w:rPr>
        <w:t>Φευ</w:t>
      </w:r>
      <w:proofErr w:type="spellEnd"/>
      <w:r>
        <w:rPr>
          <w:rFonts w:eastAsia="Times New Roman" w:cs="Times New Roman"/>
          <w:szCs w:val="24"/>
        </w:rPr>
        <w:t xml:space="preserve">! </w:t>
      </w:r>
    </w:p>
    <w:p w14:paraId="28C46B0F"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w:t>
      </w:r>
      <w:r>
        <w:rPr>
          <w:rFonts w:eastAsia="Times New Roman" w:cs="Times New Roman"/>
          <w:b/>
          <w:szCs w:val="24"/>
        </w:rPr>
        <w:t>ν):</w:t>
      </w:r>
      <w:r>
        <w:rPr>
          <w:rFonts w:eastAsia="Times New Roman" w:cs="Times New Roman"/>
          <w:szCs w:val="24"/>
        </w:rPr>
        <w:t xml:space="preserve"> Είναι παράξενη η αίσθηση του χρόνου στην Ικαρία, γι’ αυτό!</w:t>
      </w:r>
    </w:p>
    <w:p w14:paraId="28C46B10"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Είναι παράξενη η αίσθηση του χρόνου στην Ικαρία. Βεβαίως, αυτό είναι αλήθεια, αλλά σκοπός είναι εμείς να πάμε σε κάποιους άλλους ρυθμούς.</w:t>
      </w:r>
    </w:p>
    <w:p w14:paraId="28C46B1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Αγαπητέ κύριε Υπουργέ, θέλω να σας θυμ</w:t>
      </w:r>
      <w:r>
        <w:rPr>
          <w:rFonts w:eastAsia="Times New Roman" w:cs="Times New Roman"/>
          <w:szCs w:val="24"/>
        </w:rPr>
        <w:t xml:space="preserve">ίσω, μιας και συζητάμε για τον τρόπο με τον οποίο θα μεταβούμε σε κάποια άλλη εποχή, αυτή των εναλλακτικών καυσίμων, ότι η Κυβέρνηση έχει μείνει πίσω -το λέω με ευγένεια- στο θέμα της καταπολέμησης της λαθρεμπορίας καυσίμων. </w:t>
      </w:r>
    </w:p>
    <w:p w14:paraId="28C46B1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Σας θυμίζω, αγαπητοί συνάδελφο</w:t>
      </w:r>
      <w:r>
        <w:rPr>
          <w:rFonts w:eastAsia="Times New Roman" w:cs="Times New Roman"/>
          <w:szCs w:val="24"/>
        </w:rPr>
        <w:t xml:space="preserve">ι, ότι οι Υπουργοί της Κυβέρνησης ΣΥΡΙΖΑ, και στην πρώτη θητεία και στην παρούσα, υπόσχονταν – όχι τους τελευταίους μήνες, βέβαια- ένα δισεκατομμύριο ευρώ έσοδα </w:t>
      </w:r>
      <w:r>
        <w:rPr>
          <w:rFonts w:eastAsia="Times New Roman" w:cs="Times New Roman"/>
          <w:szCs w:val="24"/>
        </w:rPr>
        <w:lastRenderedPageBreak/>
        <w:t>από την καταπολέμηση του λαθρεμπορίου καυσίμων. Μα, τι στο καλό είναι αυτοί οι λαθρέμποροι; Φαν</w:t>
      </w:r>
      <w:r>
        <w:rPr>
          <w:rFonts w:eastAsia="Times New Roman" w:cs="Times New Roman"/>
          <w:szCs w:val="24"/>
        </w:rPr>
        <w:t>τομάδες είναι; Γιατί η ελληνική πολιτεία διαχρονικά δεν μπορεί να τους πιάσει;</w:t>
      </w:r>
    </w:p>
    <w:p w14:paraId="28C46B1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Ξέρετε στο πρώτο εξάμηνο του 2016 πόσα λίτρα λαθραίου καυσίμου αμόλυβδης κατασχέθηκαν από τις τελωνειακές αρχές; Κρατηθείτε! Εξήντα λίτρα! Επειδή δεν έχω αυτοκίνητο, δεν ξέρω πό</w:t>
      </w:r>
      <w:r>
        <w:rPr>
          <w:rFonts w:eastAsia="Times New Roman" w:cs="Times New Roman"/>
          <w:szCs w:val="24"/>
        </w:rPr>
        <w:t>σα λίτρα χωράει ένα ντεπόζιτο αυτοκινήτου.</w:t>
      </w:r>
    </w:p>
    <w:p w14:paraId="28C46B1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Ποιον φοβάται η ελληνική πολιτεία; Γιατί δεν βάζει σε πρώτη σειρά προτεραιότητας την καταπολέμηση της λαθρεμπορίας καυσίμων; Και πού είναι εκείνο το σύστημα εισροών-εκροών που θα ελέγχει τα πρατήρια; Χρόνια το ακο</w:t>
      </w:r>
      <w:r>
        <w:rPr>
          <w:rFonts w:eastAsia="Times New Roman" w:cs="Times New Roman"/>
          <w:szCs w:val="24"/>
        </w:rPr>
        <w:t>ύμε. Ούτε το γιοφύρι της Άρτας να ήταν!</w:t>
      </w:r>
    </w:p>
    <w:p w14:paraId="28C46B1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σας πω ότι για τις τροπολογίες </w:t>
      </w:r>
      <w:proofErr w:type="spellStart"/>
      <w:r>
        <w:rPr>
          <w:rFonts w:eastAsia="Times New Roman" w:cs="Times New Roman"/>
          <w:szCs w:val="24"/>
        </w:rPr>
        <w:t>επιφυλασσόμεθα</w:t>
      </w:r>
      <w:proofErr w:type="spellEnd"/>
      <w:r>
        <w:rPr>
          <w:rFonts w:eastAsia="Times New Roman" w:cs="Times New Roman"/>
          <w:szCs w:val="24"/>
        </w:rPr>
        <w:t>. Θα τις μελετήσουμε αύριο. Ο κ. Καραμανλής είπε μερικά πολύ σημαντικά πράγματα, σε σχέση με τις διευκρινίσεις που και εμείς θέλουμε, δηλαδή μας κάλυψε με</w:t>
      </w:r>
      <w:r>
        <w:rPr>
          <w:rFonts w:eastAsia="Times New Roman" w:cs="Times New Roman"/>
          <w:szCs w:val="24"/>
        </w:rPr>
        <w:t xml:space="preserve"> αυτά που είπε. </w:t>
      </w:r>
    </w:p>
    <w:p w14:paraId="28C46B1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Κατά τα άλλα, θα ψηφίσουμε θετικά το νομοσχέδιο. Ελπίζω να γίναμε λίγο σοφότεροι όλοι μας για το πώς οι ιερείς στην Αγγλία και πώς οι αγρότες στη Δανία αξιοποιούν τον δικό τους φυσικό πλούτο. Διότι και το άχυρο είναι φυσικός πλούτος, αρκεί</w:t>
      </w:r>
      <w:r>
        <w:rPr>
          <w:rFonts w:eastAsia="Times New Roman" w:cs="Times New Roman"/>
          <w:szCs w:val="24"/>
        </w:rPr>
        <w:t xml:space="preserve"> να ξέρεις να το χρησιμοποιείς σωστά και να μην το πασάρεις σαν τροφή για το μυαλό.</w:t>
      </w:r>
    </w:p>
    <w:p w14:paraId="28C46B1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Α, και τώρα που το θυμήθηκα, καταλήγοντας, κάντε κάτι για το λαθρεμπόριο καυσίμων. </w:t>
      </w:r>
    </w:p>
    <w:p w14:paraId="28C46B1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Ευχαριστώ.</w:t>
      </w:r>
    </w:p>
    <w:p w14:paraId="28C46B19" w14:textId="77777777" w:rsidR="001A30C8" w:rsidRDefault="00CF017E">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8C46B1A" w14:textId="77777777" w:rsidR="001A30C8" w:rsidRDefault="00CF017E">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Ευχαριστούμε τον κ. </w:t>
      </w:r>
      <w:proofErr w:type="spellStart"/>
      <w:r>
        <w:rPr>
          <w:rFonts w:eastAsia="Times New Roman" w:cs="Times New Roman"/>
          <w:szCs w:val="24"/>
        </w:rPr>
        <w:t>Αμυρά</w:t>
      </w:r>
      <w:proofErr w:type="spellEnd"/>
      <w:r>
        <w:rPr>
          <w:rFonts w:eastAsia="Times New Roman" w:cs="Times New Roman"/>
          <w:szCs w:val="24"/>
        </w:rPr>
        <w:t xml:space="preserve"> </w:t>
      </w:r>
      <w:r>
        <w:rPr>
          <w:rFonts w:eastAsia="Times New Roman" w:cs="Times New Roman"/>
          <w:szCs w:val="24"/>
        </w:rPr>
        <w:t>και για την οικονομία του χρόνου.</w:t>
      </w:r>
    </w:p>
    <w:p w14:paraId="28C46B1B" w14:textId="77777777" w:rsidR="001A30C8" w:rsidRDefault="00CF017E">
      <w:pPr>
        <w:spacing w:after="0" w:line="600" w:lineRule="auto"/>
        <w:ind w:firstLine="720"/>
        <w:jc w:val="both"/>
        <w:rPr>
          <w:rFonts w:eastAsia="Times New Roman" w:cs="Times New Roman"/>
        </w:rPr>
      </w:pPr>
      <w:r>
        <w:rPr>
          <w:rFonts w:eastAsia="Times New Roman" w:cs="Times New Roman"/>
          <w:szCs w:val="24"/>
        </w:rPr>
        <w:t xml:space="preserve">Και πριν δώσω τον λόγο στον επόμενο ειδικό αγορητή, </w:t>
      </w:r>
      <w:r>
        <w:rPr>
          <w:rFonts w:eastAsia="Times New Roman" w:cs="Times New Roma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w:t>
      </w:r>
      <w:r>
        <w:rPr>
          <w:rFonts w:eastAsia="Times New Roman" w:cs="Times New Roman"/>
        </w:rPr>
        <w:t>ΖΕΛΟΣ</w:t>
      </w:r>
      <w:r>
        <w:rPr>
          <w:rFonts w:eastAsia="Times New Roman" w:cs="Times New Roman"/>
        </w:rPr>
        <w:t>»</w:t>
      </w:r>
      <w:r>
        <w:rPr>
          <w:rFonts w:eastAsia="Times New Roman" w:cs="Times New Roman"/>
        </w:rPr>
        <w:t xml:space="preserve"> και ενημερώθηκαν για την ιστορία του κτηρίου και </w:t>
      </w:r>
      <w:r>
        <w:rPr>
          <w:rFonts w:eastAsia="Times New Roman" w:cs="Times New Roman"/>
        </w:rPr>
        <w:lastRenderedPageBreak/>
        <w:t xml:space="preserve">τον τρόπο οργάνωσης και λειτουργίας της Βουλής, πενήντα μαθητές και μαθήτριες και τέσσερις εκπαιδευτικοί συνοδοί τους από το Γυμνάσιο </w:t>
      </w:r>
      <w:proofErr w:type="spellStart"/>
      <w:r>
        <w:rPr>
          <w:rFonts w:eastAsia="Times New Roman" w:cs="Times New Roman"/>
        </w:rPr>
        <w:t>Λιβανάτων</w:t>
      </w:r>
      <w:proofErr w:type="spellEnd"/>
      <w:r>
        <w:rPr>
          <w:rFonts w:eastAsia="Times New Roman" w:cs="Times New Roman"/>
        </w:rPr>
        <w:t xml:space="preserve"> Φθιώτιδας</w:t>
      </w:r>
      <w:r>
        <w:rPr>
          <w:rFonts w:eastAsia="Times New Roman" w:cs="Times New Roman"/>
        </w:rPr>
        <w:t xml:space="preserve"> (δεύτερο</w:t>
      </w:r>
      <w:r>
        <w:rPr>
          <w:rFonts w:eastAsia="Times New Roman" w:cs="Times New Roman"/>
        </w:rPr>
        <w:t xml:space="preserve"> τμήμα</w:t>
      </w:r>
      <w:r>
        <w:rPr>
          <w:rFonts w:eastAsia="Times New Roman" w:cs="Times New Roman"/>
        </w:rPr>
        <w:t>)</w:t>
      </w:r>
      <w:r>
        <w:rPr>
          <w:rFonts w:eastAsia="Times New Roman" w:cs="Times New Roman"/>
        </w:rPr>
        <w:t>.</w:t>
      </w:r>
    </w:p>
    <w:p w14:paraId="28C46B1C" w14:textId="77777777" w:rsidR="001A30C8" w:rsidRDefault="00CF017E">
      <w:pPr>
        <w:spacing w:after="0" w:line="600" w:lineRule="auto"/>
        <w:ind w:firstLine="720"/>
        <w:jc w:val="both"/>
        <w:rPr>
          <w:rFonts w:eastAsia="Times New Roman" w:cs="Times New Roman"/>
        </w:rPr>
      </w:pPr>
      <w:r>
        <w:rPr>
          <w:rFonts w:eastAsia="Times New Roman" w:cs="Times New Roman"/>
        </w:rPr>
        <w:t xml:space="preserve">Σάς </w:t>
      </w:r>
      <w:r>
        <w:rPr>
          <w:rFonts w:eastAsia="Times New Roman" w:cs="Times New Roman"/>
        </w:rPr>
        <w:t>καλωσορίζουμε στη Βουλή.</w:t>
      </w:r>
    </w:p>
    <w:p w14:paraId="28C46B1D" w14:textId="77777777" w:rsidR="001A30C8" w:rsidRDefault="00CF017E">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8C46B1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των Ανεξαρτήτων Ελλήνων κ. Λαζαρίδης.</w:t>
      </w:r>
    </w:p>
    <w:p w14:paraId="28C46B1F"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Σας ευχαριστώ, κύριε Πρόεδρε.</w:t>
      </w:r>
    </w:p>
    <w:p w14:paraId="28C46B2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Αγαπητέ Γιώργο, τουλάχιστον η Ευρώπη μάς ενώνει. </w:t>
      </w:r>
    </w:p>
    <w:p w14:paraId="28C46B2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Θέλω κι εγώ να καλωσορίσω τα παιδιά</w:t>
      </w:r>
      <w:r>
        <w:rPr>
          <w:rFonts w:eastAsia="Times New Roman" w:cs="Times New Roman"/>
          <w:szCs w:val="24"/>
        </w:rPr>
        <w:t xml:space="preserve"> και να τους ευχηθώ καλή πρόοδο.</w:t>
      </w:r>
    </w:p>
    <w:p w14:paraId="28C46B2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το οποίο συζητούμε θεσπίζει ένα νέο πλαίσιο πολιτικής για την ανάπτυξη της αγοράς υποδομών εναλλακτικών καυσίμων, ενώ ορίζει τις τεχνικές προδιαγραφές για τα σημεία ανεφοδιασμού, </w:t>
      </w:r>
      <w:r>
        <w:rPr>
          <w:rFonts w:eastAsia="Times New Roman" w:cs="Times New Roman"/>
          <w:szCs w:val="24"/>
        </w:rPr>
        <w:t xml:space="preserve">τις </w:t>
      </w:r>
      <w:proofErr w:type="spellStart"/>
      <w:r>
        <w:rPr>
          <w:rFonts w:eastAsia="Times New Roman" w:cs="Times New Roman"/>
          <w:szCs w:val="24"/>
        </w:rPr>
        <w:t>αδειοδοτήσεις</w:t>
      </w:r>
      <w:proofErr w:type="spellEnd"/>
      <w:r>
        <w:rPr>
          <w:rFonts w:eastAsia="Times New Roman" w:cs="Times New Roman"/>
          <w:szCs w:val="24"/>
        </w:rPr>
        <w:t xml:space="preserve"> σχετικών συνεργείων, αλλά και την πιστοποίηση των ειδικών τεχνιτών, ενώ, όπως τόνισε και ο καθ’ ύλην αρμόδιος Υπουργός, η χώρα μας καθίσταται η έκτη </w:t>
      </w:r>
      <w:r>
        <w:rPr>
          <w:rFonts w:eastAsia="Times New Roman" w:cs="Times New Roman"/>
          <w:szCs w:val="24"/>
        </w:rPr>
        <w:lastRenderedPageBreak/>
        <w:t xml:space="preserve">χώρα μεταξύ των είκοσι επτά που εναρμονίζεται με την ευρωπαϊκή </w:t>
      </w:r>
      <w:r>
        <w:rPr>
          <w:rFonts w:eastAsia="Times New Roman" w:cs="Times New Roman"/>
          <w:szCs w:val="24"/>
        </w:rPr>
        <w:t>ο</w:t>
      </w:r>
      <w:r>
        <w:rPr>
          <w:rFonts w:eastAsia="Times New Roman" w:cs="Times New Roman"/>
          <w:szCs w:val="24"/>
        </w:rPr>
        <w:t>δηγία για την ανάπτυξη κα</w:t>
      </w:r>
      <w:r>
        <w:rPr>
          <w:rFonts w:eastAsia="Times New Roman" w:cs="Times New Roman"/>
          <w:szCs w:val="24"/>
        </w:rPr>
        <w:t>ι διεύρυνση της αγοράς πέραν των πετρελαιοειδών. Η διεύρυνση της αγοράς αυτής επιβάλλεται από την αυξανόμενη ζήτηση, επιβεβαιώνοντας τον κανόνα πως προσφορά και ζήτηση είναι όροι αλληλένδετοι.</w:t>
      </w:r>
    </w:p>
    <w:p w14:paraId="28C46B2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Αναφέρομαι στη ζήτηση για τους κινητήρες</w:t>
      </w:r>
      <w:r>
        <w:rPr>
          <w:rFonts w:eastAsia="Times New Roman" w:cs="Times New Roman"/>
          <w:szCs w:val="24"/>
        </w:rPr>
        <w:t>,</w:t>
      </w:r>
      <w:r>
        <w:rPr>
          <w:rFonts w:eastAsia="Times New Roman" w:cs="Times New Roman"/>
          <w:szCs w:val="24"/>
        </w:rPr>
        <w:t xml:space="preserve"> που θα λειτουργούν με</w:t>
      </w:r>
      <w:r>
        <w:rPr>
          <w:rFonts w:eastAsia="Times New Roman" w:cs="Times New Roman"/>
          <w:szCs w:val="24"/>
        </w:rPr>
        <w:t xml:space="preserve"> εναλλακτικά καύσιμα, η οποία παρουσιάζει παγκοσμίως αυξητικές τάσεις, ενώ το δίκτυο πρατηρίων επεκτείνεται με γοργούς ρυθμούς, για να εξυπηρετήσει τον αυξανόμενο αριθμό των καταναλωτών, επιβεβαιώνοντας αυτομάτως τις εξελίξεις στον χώρο της </w:t>
      </w:r>
      <w:proofErr w:type="spellStart"/>
      <w:r>
        <w:rPr>
          <w:rFonts w:eastAsia="Times New Roman" w:cs="Times New Roman"/>
          <w:szCs w:val="24"/>
        </w:rPr>
        <w:t>αεριοκίνησης</w:t>
      </w:r>
      <w:proofErr w:type="spellEnd"/>
      <w:r>
        <w:rPr>
          <w:rFonts w:eastAsia="Times New Roman" w:cs="Times New Roman"/>
          <w:szCs w:val="24"/>
        </w:rPr>
        <w:t>, τ</w:t>
      </w:r>
      <w:r>
        <w:rPr>
          <w:rFonts w:eastAsia="Times New Roman" w:cs="Times New Roman"/>
          <w:szCs w:val="24"/>
        </w:rPr>
        <w:t>η στιγμή μάλιστα που οι αυτοκινητοβιομηχανίες κατασκευάζουν νέα μοντέλα -και επαγγελματικά και ΙΧ- τα οποία χρησιμοποιούν το φυσικό αέριο.</w:t>
      </w:r>
    </w:p>
    <w:p w14:paraId="28C46B2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Για να κατανοήσουμε ακόμη καλύτερα την αναγκαιότητα για εισαγωγή των συζητούμενων ρυθμίσεων, αρκεί να αναφέρουμε ένα </w:t>
      </w:r>
      <w:r>
        <w:rPr>
          <w:rFonts w:eastAsia="Times New Roman" w:cs="Times New Roman"/>
          <w:szCs w:val="24"/>
        </w:rPr>
        <w:t xml:space="preserve">σημαντικό στοιχείο. Στην ευρωπαϊκή και ελληνική αγορά κυκλοφορούν ΙΧ και επαγγελματικά </w:t>
      </w:r>
      <w:r>
        <w:rPr>
          <w:rFonts w:eastAsia="Times New Roman" w:cs="Times New Roman"/>
          <w:szCs w:val="24"/>
          <w:lang w:val="en-GB"/>
        </w:rPr>
        <w:t>CNG</w:t>
      </w:r>
      <w:r>
        <w:rPr>
          <w:rFonts w:eastAsia="Times New Roman" w:cs="Times New Roman"/>
          <w:szCs w:val="24"/>
        </w:rPr>
        <w:t xml:space="preserve"> μοντέλα από όλες τις μεγάλες αυτοκινητοβιομηχανίες, ενώ η γκάμα τους διευρύνεται συνεχώς με νέα μοντέλα.</w:t>
      </w:r>
    </w:p>
    <w:p w14:paraId="28C46B2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Παρατηρούμε, λοιπόν, μια αλλαγή στην προτίμηση των καταναλωτ</w:t>
      </w:r>
      <w:r>
        <w:rPr>
          <w:rFonts w:eastAsia="Times New Roman" w:cs="Times New Roman"/>
          <w:szCs w:val="24"/>
        </w:rPr>
        <w:t xml:space="preserve">ών, η οποία επηρεάζεται από το γεγονός ότι το φυσικό αέριο κίνησης </w:t>
      </w:r>
      <w:r>
        <w:rPr>
          <w:rFonts w:eastAsia="Times New Roman" w:cs="Times New Roman"/>
          <w:szCs w:val="24"/>
          <w:lang w:val="en-GB"/>
        </w:rPr>
        <w:t>CNG</w:t>
      </w:r>
      <w:r>
        <w:rPr>
          <w:rFonts w:eastAsia="Times New Roman" w:cs="Times New Roman"/>
          <w:szCs w:val="24"/>
        </w:rPr>
        <w:t xml:space="preserve"> θεωρείται το οικονομικότερο εναλλακτικό καύσιμο. Η τιμή του είναι περίπου 60% χαμηλότερη</w:t>
      </w:r>
      <w:r>
        <w:rPr>
          <w:rFonts w:eastAsia="Times New Roman" w:cs="Times New Roman"/>
          <w:szCs w:val="24"/>
        </w:rPr>
        <w:t>,</w:t>
      </w:r>
      <w:r>
        <w:rPr>
          <w:rFonts w:eastAsia="Times New Roman" w:cs="Times New Roman"/>
          <w:szCs w:val="24"/>
        </w:rPr>
        <w:t xml:space="preserve"> σε σύγκριση με τη βενζίνη, 30% χαμηλότερη σε σύγκριση με το πετρέλαιο και περίπου 40% χαμηλότερ</w:t>
      </w:r>
      <w:r>
        <w:rPr>
          <w:rFonts w:eastAsia="Times New Roman" w:cs="Times New Roman"/>
          <w:szCs w:val="24"/>
        </w:rPr>
        <w:t xml:space="preserve">η σε σύγκριση με το υγραέριο </w:t>
      </w:r>
      <w:r>
        <w:rPr>
          <w:rFonts w:eastAsia="Times New Roman" w:cs="Times New Roman"/>
          <w:szCs w:val="24"/>
          <w:lang w:val="en-GB"/>
        </w:rPr>
        <w:t>LPG</w:t>
      </w:r>
      <w:r>
        <w:rPr>
          <w:rFonts w:eastAsia="Times New Roman" w:cs="Times New Roman"/>
          <w:szCs w:val="24"/>
        </w:rPr>
        <w:t>.</w:t>
      </w:r>
    </w:p>
    <w:p w14:paraId="28C46B2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Ακόμη, όμως, πιο χρήσιμα για την οικονομία, αλλά και το περιβάλλον αποτελούν στοιχεία μελέτης που αφορούν τη ναυτιλιακή βιομηχανία. Ενώ, λοιπόν, σύμφωνα με μελέτες που έχουν γίνει, η χρήση του μαζούτ συνεχίζει να είναι η κ</w:t>
      </w:r>
      <w:r>
        <w:rPr>
          <w:rFonts w:eastAsia="Times New Roman" w:cs="Times New Roman"/>
          <w:szCs w:val="24"/>
        </w:rPr>
        <w:t xml:space="preserve">ύρια καύσιμη ύλη για τη ναυτιλία, θα σημειωθεί αύξηση στη διαφοροποίηση του μίγματος καυσίμου με το υγροποιημένο φυσικό αέριο </w:t>
      </w:r>
      <w:r>
        <w:rPr>
          <w:rFonts w:eastAsia="Times New Roman" w:cs="Times New Roman"/>
          <w:szCs w:val="24"/>
          <w:lang w:val="en-US"/>
        </w:rPr>
        <w:t>LNG</w:t>
      </w:r>
      <w:r>
        <w:rPr>
          <w:rFonts w:eastAsia="Times New Roman" w:cs="Times New Roman"/>
          <w:szCs w:val="24"/>
        </w:rPr>
        <w:t xml:space="preserve"> και προβλέπεται ότι θα αντιπροσωπεύει ποσοστό έως και 11% του καυσίμου ναυτιλίας ανοιχτής θαλάσσης.</w:t>
      </w:r>
    </w:p>
    <w:p w14:paraId="28C46B2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Η αστάθεια των τιμών του π</w:t>
      </w:r>
      <w:r>
        <w:rPr>
          <w:rFonts w:eastAsia="Times New Roman" w:cs="Times New Roman"/>
          <w:szCs w:val="24"/>
        </w:rPr>
        <w:t>ετρελαίου, το διαρκώς μεταβαλλόμενο ρυθμιστικό πλαίσιο και η προσδοκώμενη μεγάλη αύξηση του ναυτιλιακού μεταφορικού έργου είναι οι παράγοντες που αλλάζουν τις τάσεις και τις απαιτήσεις στον τομέα της ενέργειας και αποτελούν έναν καλό λόγο για τους πλοιοκτή</w:t>
      </w:r>
      <w:r>
        <w:rPr>
          <w:rFonts w:eastAsia="Times New Roman" w:cs="Times New Roman"/>
          <w:szCs w:val="24"/>
        </w:rPr>
        <w:t>τες να υιοθετήσουν τα εναλλακτικά καύσιμα ως κύρια πηγή κίνησης των στόλων τους.</w:t>
      </w:r>
    </w:p>
    <w:p w14:paraId="28C46B2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Με δεδομένη, λοιπόν, τη στροφή που σημειώνεται παγκοσμίως στα εναλλακτικά καύσιμα, η χώρα μας πρέπει να κινηθεί γρήγορα</w:t>
      </w:r>
      <w:r>
        <w:rPr>
          <w:rFonts w:eastAsia="Times New Roman" w:cs="Times New Roman"/>
          <w:szCs w:val="24"/>
        </w:rPr>
        <w:t>,</w:t>
      </w:r>
      <w:r>
        <w:rPr>
          <w:rFonts w:eastAsia="Times New Roman" w:cs="Times New Roman"/>
          <w:szCs w:val="24"/>
        </w:rPr>
        <w:t xml:space="preserve"> προκειμένου να ενεργοποιήσει άμεσα και έμμεσα εμπλεκόμ</w:t>
      </w:r>
      <w:r>
        <w:rPr>
          <w:rFonts w:eastAsia="Times New Roman" w:cs="Times New Roman"/>
          <w:szCs w:val="24"/>
        </w:rPr>
        <w:t>ενους κλάδους, τονώνοντας την απασχόληση στην κλάδο της ενέργειας, της βιομηχανίας και της κατασκευής αυτοκινήτων.</w:t>
      </w:r>
    </w:p>
    <w:p w14:paraId="28C46B2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Πιο συγκεκριμένα, με τις διατάξεις του νομοσχεδίου επανακαθορίζεται η διαδικασία χορήγησης άδειας ίδρυσης, λειτουργίας και αλλαγής δικαιούχου</w:t>
      </w:r>
      <w:r>
        <w:rPr>
          <w:rFonts w:eastAsia="Times New Roman" w:cs="Times New Roman"/>
          <w:szCs w:val="24"/>
        </w:rPr>
        <w:t xml:space="preserve"> αδείας λειτουργίας για πρατήριο υγρών καυσίμων, πρατήριο υγραερίου ή μικτού πρατηρίου, ενώ </w:t>
      </w:r>
      <w:proofErr w:type="spellStart"/>
      <w:r>
        <w:rPr>
          <w:rFonts w:eastAsia="Times New Roman" w:cs="Times New Roman"/>
          <w:szCs w:val="24"/>
        </w:rPr>
        <w:t>επικαιροποιούνται</w:t>
      </w:r>
      <w:proofErr w:type="spellEnd"/>
      <w:r>
        <w:rPr>
          <w:rFonts w:eastAsia="Times New Roman" w:cs="Times New Roman"/>
          <w:szCs w:val="24"/>
        </w:rPr>
        <w:t xml:space="preserve"> και τα σχετικά παράβολα.</w:t>
      </w:r>
    </w:p>
    <w:p w14:paraId="28C46B2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Με το Κεφάλαιο Α΄ καθορίζονται οι ελάχιστες προδιαγραφές για τη δημιουργία υποδομών, περιλαμβανομένων των σημείων επαναφό</w:t>
      </w:r>
      <w:r>
        <w:rPr>
          <w:rFonts w:eastAsia="Times New Roman" w:cs="Times New Roman"/>
          <w:szCs w:val="24"/>
        </w:rPr>
        <w:t xml:space="preserve">ρτισης ηλεκτρικών οχημάτων και των σημείων ανεφοδιασμού φυσικού αερίου </w:t>
      </w:r>
      <w:r>
        <w:rPr>
          <w:rFonts w:eastAsia="Times New Roman" w:cs="Times New Roman"/>
          <w:szCs w:val="24"/>
          <w:lang w:val="en-US"/>
        </w:rPr>
        <w:t>LNG</w:t>
      </w:r>
      <w:r>
        <w:rPr>
          <w:rFonts w:eastAsia="Times New Roman" w:cs="Times New Roman"/>
          <w:szCs w:val="24"/>
        </w:rPr>
        <w:t xml:space="preserve"> και </w:t>
      </w:r>
      <w:r>
        <w:rPr>
          <w:rFonts w:eastAsia="Times New Roman" w:cs="Times New Roman"/>
          <w:szCs w:val="24"/>
          <w:lang w:val="en-US"/>
        </w:rPr>
        <w:t>CNG</w:t>
      </w:r>
      <w:r>
        <w:rPr>
          <w:rFonts w:eastAsia="Times New Roman" w:cs="Times New Roman"/>
          <w:szCs w:val="24"/>
        </w:rPr>
        <w:t xml:space="preserve"> και υδρογόνου. Επιπλέον, ορίζονται οι τεχνικές προδιαγραφές για τα σημεία επαναφόρτισης και ανεφοδιασμού, καθώς και οι προδιαγραφές για τον τρόπο με τον οποίο θα γίνεται η π</w:t>
      </w:r>
      <w:r>
        <w:rPr>
          <w:rFonts w:eastAsia="Times New Roman" w:cs="Times New Roman"/>
          <w:szCs w:val="24"/>
        </w:rPr>
        <w:t>ληροφόρηση των χρηστών.</w:t>
      </w:r>
    </w:p>
    <w:p w14:paraId="28C46B2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Το Κεφάλαιο Β΄ είναι αυτό που μέσω των ρυθμίσεων προσπαθεί να υλοποιήσει την άνωθεν πολιτική, καθώς προωθεί την απλοποίηση της </w:t>
      </w:r>
      <w:proofErr w:type="spellStart"/>
      <w:r>
        <w:rPr>
          <w:rFonts w:eastAsia="Times New Roman" w:cs="Times New Roman"/>
          <w:szCs w:val="24"/>
        </w:rPr>
        <w:t>αδειοδότησης</w:t>
      </w:r>
      <w:proofErr w:type="spellEnd"/>
      <w:r>
        <w:rPr>
          <w:rFonts w:eastAsia="Times New Roman" w:cs="Times New Roman"/>
          <w:szCs w:val="24"/>
        </w:rPr>
        <w:t xml:space="preserve"> των πρατηρίων υγρών καυσίμων και την επιτάχυνση όλων των σχετικών διαδικασιών, εφαρμόζοντας </w:t>
      </w:r>
      <w:r>
        <w:rPr>
          <w:rFonts w:eastAsia="Times New Roman" w:cs="Times New Roman"/>
          <w:szCs w:val="24"/>
        </w:rPr>
        <w:t>παράλληλα και τις εκκρεμείς συστάσεις του ΟΟΣΑ σχετικά με το περιβάλλον και τις άδειες εμπορίας καυσίμων.</w:t>
      </w:r>
    </w:p>
    <w:p w14:paraId="28C46B2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Επανακαθορίζεται, δηλαδή, η διαδικασία χορήγησης άδειας ίδρυσης και λειτουργίας και η διαδικασία αλλαγής δικαιούχου άδειας λειτουργίας για πρατήριο υγ</w:t>
      </w:r>
      <w:r>
        <w:rPr>
          <w:rFonts w:eastAsia="Times New Roman" w:cs="Times New Roman"/>
          <w:szCs w:val="24"/>
        </w:rPr>
        <w:t xml:space="preserve">ρών καυσίμων, πρατήριο υγραερίου ή μικτού πρατηρίου, ενώ </w:t>
      </w:r>
      <w:proofErr w:type="spellStart"/>
      <w:r>
        <w:rPr>
          <w:rFonts w:eastAsia="Times New Roman" w:cs="Times New Roman"/>
          <w:szCs w:val="24"/>
        </w:rPr>
        <w:t>επικαιροποιούνται</w:t>
      </w:r>
      <w:proofErr w:type="spellEnd"/>
      <w:r>
        <w:rPr>
          <w:rFonts w:eastAsia="Times New Roman" w:cs="Times New Roman"/>
          <w:szCs w:val="24"/>
        </w:rPr>
        <w:t xml:space="preserve"> και τα σχετικά παράβολα.</w:t>
      </w:r>
    </w:p>
    <w:p w14:paraId="28C46B2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Στο Κεφάλαιο Γ΄ επαναπροσδιορίζονται οι προδιαγραφές των βαλβίδων εξαερισμού πίεσης-</w:t>
      </w:r>
      <w:proofErr w:type="spellStart"/>
      <w:r>
        <w:rPr>
          <w:rFonts w:eastAsia="Times New Roman" w:cs="Times New Roman"/>
          <w:szCs w:val="24"/>
        </w:rPr>
        <w:t>υποπίεσης</w:t>
      </w:r>
      <w:proofErr w:type="spellEnd"/>
      <w:r>
        <w:rPr>
          <w:rFonts w:eastAsia="Times New Roman" w:cs="Times New Roman"/>
          <w:szCs w:val="24"/>
        </w:rPr>
        <w:t xml:space="preserve"> των υπόγειων δεξαμενών υγρών καυσίμων. Επίσης, επιτρέπεται η ε</w:t>
      </w:r>
      <w:r>
        <w:rPr>
          <w:rFonts w:eastAsia="Times New Roman" w:cs="Times New Roman"/>
          <w:szCs w:val="24"/>
        </w:rPr>
        <w:t>γκατάσταση μικτού διανομέα υγραερίου και υγρών καυσίμων σε μικτά πρατήρια λιανικής διάθεσης υγρών καυσίμων και υγραερίου σε οχήματα, σύμφωνα με τις προβλεπόμενες προδιαγραφές.</w:t>
      </w:r>
    </w:p>
    <w:p w14:paraId="28C46B2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Παράλληλα, καταργείται η υποχρέωση για τα μικτά πρατήρια της τήρησης απόστασης δ</w:t>
      </w:r>
      <w:r>
        <w:rPr>
          <w:rFonts w:eastAsia="Times New Roman" w:cs="Times New Roman"/>
          <w:szCs w:val="24"/>
        </w:rPr>
        <w:t>έκα μέτρων, τουλάχιστον, μεταξύ των συσκευών διανομής υγραερίου και των αντλιών βενζίνης πετρελαίου, καθότι στόχος είναι η διατήρηση των πρατηρίων υγρών καυσίμων εντός των αστικών περιοχών, με την επιβολή κατάλληλων πρόσθετων μέτρων ασφαλείας, ούτως ώστε ν</w:t>
      </w:r>
      <w:r>
        <w:rPr>
          <w:rFonts w:eastAsia="Times New Roman" w:cs="Times New Roman"/>
          <w:szCs w:val="24"/>
        </w:rPr>
        <w:t>α συνεχίσουν και αυτά απρόσκοπτα τη λειτουργία τους.</w:t>
      </w:r>
    </w:p>
    <w:p w14:paraId="28C46B2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Πιο συγκεκριμένα</w:t>
      </w:r>
      <w:r>
        <w:rPr>
          <w:rFonts w:eastAsia="Times New Roman" w:cs="Times New Roman"/>
          <w:szCs w:val="24"/>
        </w:rPr>
        <w:t>,</w:t>
      </w:r>
      <w:r>
        <w:rPr>
          <w:rFonts w:eastAsia="Times New Roman" w:cs="Times New Roman"/>
          <w:szCs w:val="24"/>
        </w:rPr>
        <w:t xml:space="preserve"> επιτρέπεται επ' </w:t>
      </w:r>
      <w:proofErr w:type="spellStart"/>
      <w:r>
        <w:rPr>
          <w:rFonts w:eastAsia="Times New Roman" w:cs="Times New Roman"/>
          <w:szCs w:val="24"/>
        </w:rPr>
        <w:t>αόριστον</w:t>
      </w:r>
      <w:proofErr w:type="spellEnd"/>
      <w:r>
        <w:rPr>
          <w:rFonts w:eastAsia="Times New Roman" w:cs="Times New Roman"/>
          <w:szCs w:val="24"/>
        </w:rPr>
        <w:t xml:space="preserve">, και μετά τη 10η Δεκεμβρίου 2017, η συνέχιση της λειτουργίας των υφιστάμενων πρατηρίων υγρών καυσίμων ή των σταθμών αυτοκινήτων δημόσιας χρήσης, </w:t>
      </w:r>
      <w:r>
        <w:rPr>
          <w:rFonts w:eastAsia="Times New Roman" w:cs="Times New Roman"/>
          <w:szCs w:val="24"/>
        </w:rPr>
        <w:lastRenderedPageBreak/>
        <w:t>εξοπλισμένων με</w:t>
      </w:r>
      <w:r>
        <w:rPr>
          <w:rFonts w:eastAsia="Times New Roman" w:cs="Times New Roman"/>
          <w:szCs w:val="24"/>
        </w:rPr>
        <w:t xml:space="preserve"> αντλίες υγρών καυσίμων, που λειτουργούν στα ισόγεια κτηρίων με ορόφους, στους οποίους στεγάζονται οι οριζόμενες χρήσεις, υπό συγκεκριμένες προϋποθέσεις.</w:t>
      </w:r>
    </w:p>
    <w:p w14:paraId="28C46B3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Επιπρόσθετα, επιτρέπεται η </w:t>
      </w:r>
      <w:proofErr w:type="spellStart"/>
      <w:r>
        <w:rPr>
          <w:rFonts w:eastAsia="Times New Roman" w:cs="Times New Roman"/>
          <w:szCs w:val="24"/>
        </w:rPr>
        <w:t>αδειοδότηση</w:t>
      </w:r>
      <w:proofErr w:type="spellEnd"/>
      <w:r>
        <w:rPr>
          <w:rFonts w:eastAsia="Times New Roman" w:cs="Times New Roman"/>
          <w:szCs w:val="24"/>
        </w:rPr>
        <w:t xml:space="preserve"> νέων πρατηρίων υγρών καυσίμων ή νέων σταθμών αυτοκινήτων </w:t>
      </w:r>
      <w:r>
        <w:rPr>
          <w:rFonts w:eastAsia="Times New Roman" w:cs="Times New Roman"/>
          <w:szCs w:val="24"/>
        </w:rPr>
        <w:t>δημόσιας χρήσης, εξοπλισμένων με αντλίες υγρών καυσίμων, σε ισόγεια κτηρίων με ορόφους, στους οποίους στεγάζονται οι οριζόμενες χρήσεις, κατά τα οριζόμενα μέτρα.</w:t>
      </w:r>
    </w:p>
    <w:p w14:paraId="28C46B3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Θα ήθελα να σταθώ στο θέμα της χρήσης του παράπλευρου οδικού δικτύου ή καλύτερα στην απαγόρευσ</w:t>
      </w:r>
      <w:r>
        <w:rPr>
          <w:rFonts w:eastAsia="Times New Roman" w:cs="Times New Roman"/>
          <w:szCs w:val="24"/>
        </w:rPr>
        <w:t xml:space="preserve">ή του. Θα ήθελα εδώ να παρακαλέσω να γίνει μια διευκρίνιση. Όταν λέμε παράπλευρο εθνικό δίκτυο, εννοούμε και το εθνικό οδικό δίκτυο; Γιατί εδώ χρειάζεται και λίγη προσοχή. </w:t>
      </w:r>
    </w:p>
    <w:p w14:paraId="28C46B3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Για παράδειγμα, στην υπόλοιπη Ευρωπαϊκή Ένωση δεν υπάρχει κάτι αντίστοιχο. Στην Ιτα</w:t>
      </w:r>
      <w:r>
        <w:rPr>
          <w:rFonts w:eastAsia="Times New Roman" w:cs="Times New Roman"/>
          <w:szCs w:val="24"/>
        </w:rPr>
        <w:t xml:space="preserve">λία, για παράδειγμα, είναι οι </w:t>
      </w:r>
      <w:proofErr w:type="spellStart"/>
      <w:r>
        <w:rPr>
          <w:rFonts w:eastAsia="Times New Roman" w:cs="Times New Roman"/>
          <w:szCs w:val="24"/>
        </w:rPr>
        <w:t>autostrad</w:t>
      </w:r>
      <w:proofErr w:type="spellEnd"/>
      <w:r>
        <w:rPr>
          <w:rFonts w:eastAsia="Times New Roman" w:cs="Times New Roman"/>
          <w:szCs w:val="24"/>
          <w:lang w:val="en-US"/>
        </w:rPr>
        <w:t>e</w:t>
      </w:r>
      <w:r>
        <w:rPr>
          <w:rFonts w:eastAsia="Times New Roman" w:cs="Times New Roman"/>
          <w:szCs w:val="24"/>
        </w:rPr>
        <w:t>, οι αυτοκινητόδρομοι, αλλά υπάρχουν και οι υπόλοιποι δρόμοι, οι λεγόμενες «</w:t>
      </w:r>
      <w:proofErr w:type="spellStart"/>
      <w:r>
        <w:rPr>
          <w:rFonts w:eastAsia="Times New Roman" w:cs="Times New Roman"/>
          <w:szCs w:val="24"/>
        </w:rPr>
        <w:t>strad</w:t>
      </w:r>
      <w:proofErr w:type="spellEnd"/>
      <w:r>
        <w:rPr>
          <w:rFonts w:eastAsia="Times New Roman" w:cs="Times New Roman"/>
          <w:szCs w:val="24"/>
          <w:lang w:val="en-US"/>
        </w:rPr>
        <w:t>e</w:t>
      </w:r>
      <w:r>
        <w:rPr>
          <w:rFonts w:eastAsia="Times New Roman" w:cs="Times New Roman"/>
          <w:szCs w:val="24"/>
        </w:rPr>
        <w:t xml:space="preserve"> </w:t>
      </w:r>
      <w:proofErr w:type="spellStart"/>
      <w:r>
        <w:rPr>
          <w:rFonts w:eastAsia="Times New Roman" w:cs="Times New Roman"/>
          <w:szCs w:val="24"/>
        </w:rPr>
        <w:t>statale</w:t>
      </w:r>
      <w:proofErr w:type="spellEnd"/>
      <w:r>
        <w:rPr>
          <w:rFonts w:eastAsia="Times New Roman" w:cs="Times New Roman"/>
          <w:szCs w:val="24"/>
        </w:rPr>
        <w:t>» ή «</w:t>
      </w:r>
      <w:proofErr w:type="spellStart"/>
      <w:r>
        <w:rPr>
          <w:rFonts w:eastAsia="Times New Roman" w:cs="Times New Roman"/>
          <w:szCs w:val="24"/>
        </w:rPr>
        <w:t>superstrad</w:t>
      </w:r>
      <w:proofErr w:type="spellEnd"/>
      <w:r>
        <w:rPr>
          <w:rFonts w:eastAsia="Times New Roman" w:cs="Times New Roman"/>
          <w:szCs w:val="24"/>
          <w:lang w:val="en-US"/>
        </w:rPr>
        <w:t>e</w:t>
      </w:r>
      <w:r>
        <w:rPr>
          <w:rFonts w:eastAsia="Times New Roman" w:cs="Times New Roman"/>
          <w:szCs w:val="24"/>
        </w:rPr>
        <w:t xml:space="preserve">». Έχουν τη δυνατότητα τα φορτηγά να χρησιμοποιούν όλους τους δρόμους. Δεν αποκλείεται κανένας δρόμος. Αν, βέβαια, επιλέξουν την </w:t>
      </w:r>
      <w:proofErr w:type="spellStart"/>
      <w:r>
        <w:rPr>
          <w:rFonts w:eastAsia="Times New Roman" w:cs="Times New Roman"/>
          <w:szCs w:val="24"/>
        </w:rPr>
        <w:t>autostrada</w:t>
      </w:r>
      <w:proofErr w:type="spellEnd"/>
      <w:r>
        <w:rPr>
          <w:rFonts w:eastAsia="Times New Roman" w:cs="Times New Roman"/>
          <w:szCs w:val="24"/>
        </w:rPr>
        <w:t xml:space="preserve">, πληρώνουν τα διόδια. </w:t>
      </w:r>
    </w:p>
    <w:p w14:paraId="28C46B3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Εδώ, βέβαια, έχουμε εμείς το πρόβλημα με το υψηλό αντίτιμο στα διόδια, με αποτέλεσμα να επιβα</w:t>
      </w:r>
      <w:r>
        <w:rPr>
          <w:rFonts w:eastAsia="Times New Roman" w:cs="Times New Roman"/>
          <w:szCs w:val="24"/>
        </w:rPr>
        <w:t xml:space="preserve">ρύνεται υπερβολικά το κόστος των μεταφορών και αντίστοιχα αυτό να μεταφέρεται στο κόστος των προϊόντων, κάτι το οποίο αντιβαίνει σε αυτό που λέμε, στην προσπάθεια που κάνει η Κυβέρνηση για την ανάπτυξη. Εδώ, λοιπόν, σε αυτό το σημείο, χρειάζεται ιδιαίτερη </w:t>
      </w:r>
      <w:r>
        <w:rPr>
          <w:rFonts w:eastAsia="Times New Roman" w:cs="Times New Roman"/>
          <w:szCs w:val="24"/>
        </w:rPr>
        <w:t>προσοχή.</w:t>
      </w:r>
    </w:p>
    <w:p w14:paraId="28C46B3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Εγώ πραγματικά χαιρετίζω την απόφαση του Υπουργού, που διάβασα τις προάλλες στον Τύπο -το δήλωσε, βέβαια, και ο ίδιος ο Υπουργός- ότι είναι στις προθέσεις να επανεξετάσει το ύψος των διοδίων. </w:t>
      </w:r>
    </w:p>
    <w:p w14:paraId="28C46B3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Επίσης, θα ήθελα πάνω σε αυτό να τονίσω και την αναγκα</w:t>
      </w:r>
      <w:r>
        <w:rPr>
          <w:rFonts w:eastAsia="Times New Roman" w:cs="Times New Roman"/>
          <w:szCs w:val="24"/>
        </w:rPr>
        <w:t xml:space="preserve">ιότητα να δούμε με έναν ξεχωριστό τρόπο το θέμα των ξένων οχημάτων. </w:t>
      </w:r>
    </w:p>
    <w:p w14:paraId="28C46B3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Αν θυμάστε, κύριε Υπουργέ, εδώ είχαμε συζητήσει γι’ αυτό το θέμα και όταν είχε κατατεθεί το νομοσχέδιο για τις δημόσιες συμβάσεις, όπου είχα προτείνει να δούμε –και ισχύει αυτό, πρέπει να</w:t>
      </w:r>
      <w:r>
        <w:rPr>
          <w:rFonts w:eastAsia="Times New Roman" w:cs="Times New Roman"/>
          <w:szCs w:val="24"/>
        </w:rPr>
        <w:t xml:space="preserve"> το δούμε κάποια στιγμή- το θέμα της επιβολής της λεγόμενης «βινιέτας» για τα ξένα οχήματα. Είναι κάτι που ισχύει για την Αυστρία, για την Ελβετία. Δηλαδή, μπαίνοντας τα ξένα οχήματα στα σύνορα ή και στα βενζινάδικα </w:t>
      </w:r>
      <w:r>
        <w:rPr>
          <w:rFonts w:eastAsia="Times New Roman" w:cs="Times New Roman"/>
          <w:szCs w:val="24"/>
        </w:rPr>
        <w:lastRenderedPageBreak/>
        <w:t xml:space="preserve">–στο εξωτερικό υπάρχει και στα πρατήρια </w:t>
      </w:r>
      <w:r>
        <w:rPr>
          <w:rFonts w:eastAsia="Times New Roman" w:cs="Times New Roman"/>
          <w:szCs w:val="24"/>
        </w:rPr>
        <w:t>αυτό- να μπορούν να εφοδιάζονται με τη βινιέτα -αυτό είναι κάτι αντίστοιχο με τους Έλληνες οδηγούς</w:t>
      </w:r>
      <w:r w:rsidRPr="00D63D01">
        <w:rPr>
          <w:rFonts w:eastAsia="Times New Roman" w:cs="Times New Roman"/>
          <w:szCs w:val="24"/>
        </w:rPr>
        <w:t>,</w:t>
      </w:r>
      <w:r>
        <w:rPr>
          <w:rFonts w:eastAsia="Times New Roman" w:cs="Times New Roman"/>
          <w:szCs w:val="24"/>
        </w:rPr>
        <w:t xml:space="preserve"> που πληρώνουν τα τέλη κυκλοφορίας- να εφοδιάζονται με ένα αυτοκόλλητο, το οποίο θα το τοποθετούν στο παρμπρίζ και θα έχουν τη δυνατότητα να χρησιμοποιούν το</w:t>
      </w:r>
      <w:r>
        <w:rPr>
          <w:rFonts w:eastAsia="Times New Roman" w:cs="Times New Roman"/>
          <w:szCs w:val="24"/>
        </w:rPr>
        <w:t xml:space="preserve"> ελληνικό οδικό δίκτυο.</w:t>
      </w:r>
    </w:p>
    <w:p w14:paraId="28C46B3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Όσον αφορά τη μείωση των εσωτερικών αποστάσεων, κύριε Υπουργέ, τα είπαμε και χθες. Αυτή η μείωση από τα 10 μέτρα, όπως ήταν με το νομοσχέδιο παλαιότερα, είναι πράγματι σε θετική κατεύθυνση και πράγματι όλος ο κόσμος το βλέπει με πολ</w:t>
      </w:r>
      <w:r>
        <w:rPr>
          <w:rFonts w:eastAsia="Times New Roman" w:cs="Times New Roman"/>
          <w:szCs w:val="24"/>
        </w:rPr>
        <w:t xml:space="preserve">ύ θετικό μάτι. </w:t>
      </w:r>
    </w:p>
    <w:p w14:paraId="28C46B3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Τα πρατήρια θα έχουν πλέον την αντίστοιχη δυνατότητα που υπήρχε και στα πρατήρια της Ευρώπης. Αυτό που βλέπαμε δηλαδή στα πρατήρια της Ευρώπης, να μπαίνει ο οδηγός μέσα σε ένα πρατήριο και να έχει τη δυνατότητα, είτε χρησιμοποιεί βενζίνη εί</w:t>
      </w:r>
      <w:r>
        <w:rPr>
          <w:rFonts w:eastAsia="Times New Roman" w:cs="Times New Roman"/>
          <w:szCs w:val="24"/>
        </w:rPr>
        <w:t xml:space="preserve">τε πετρέλαιο είτε υγρά καύσιμα και οποιονδήποτε τύπο αερίου, να μπορεί να πηγαίνει στην αντίστοιχη αντλία, θα έχουμε τη </w:t>
      </w:r>
      <w:r>
        <w:rPr>
          <w:rFonts w:eastAsia="Times New Roman"/>
          <w:szCs w:val="24"/>
        </w:rPr>
        <w:t xml:space="preserve">δυνατότητα </w:t>
      </w:r>
      <w:r>
        <w:rPr>
          <w:rFonts w:eastAsia="Times New Roman" w:cs="Times New Roman"/>
          <w:szCs w:val="24"/>
        </w:rPr>
        <w:t xml:space="preserve"> να το απολαμβάνουμε και εδώ στην πατρίδα μας οι Έλληνες. </w:t>
      </w:r>
    </w:p>
    <w:p w14:paraId="28C46B3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και χθες, κύριε Υπουργέ, σας ζήτησα να δούμε και το θέμα των </w:t>
      </w:r>
      <w:r>
        <w:rPr>
          <w:rFonts w:eastAsia="Times New Roman" w:cs="Times New Roman"/>
          <w:szCs w:val="24"/>
        </w:rPr>
        <w:t>εξωτερικών αποστάσεων, γιατί υπάρχει σοβαρό πρόβλημα. Και πραγματικά θέλω να σας μεταφέρω και την ικανοποίησή μας, γιατί χθες δηλώσατε ότι είναι στις άμεσες προτεραιότητές σας να εναρμονιστούμε και σε αυτό το σημείο με τους Ευρωπαίους. Να δείτε, λοιπόν, κα</w:t>
      </w:r>
      <w:r>
        <w:rPr>
          <w:rFonts w:eastAsia="Times New Roman" w:cs="Times New Roman"/>
          <w:szCs w:val="24"/>
        </w:rPr>
        <w:t xml:space="preserve">ι το θέμα των μειώσεων των αποστάσεων. </w:t>
      </w:r>
    </w:p>
    <w:p w14:paraId="28C46B3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Θέλω να σας μεταφέρω την ικανοποίηση από πάρα πολύ κόσμο της Θεσσαλονίκης και της Μακεδονίας, γιατί άκουσαν τις χθεσινές δηλώσεις σας σχετικά με το ότι είναι στις άμεσες προτεραιότητές σας να μειωθούν οι εξωτερικές α</w:t>
      </w:r>
      <w:r>
        <w:rPr>
          <w:rFonts w:eastAsia="Times New Roman" w:cs="Times New Roman"/>
          <w:szCs w:val="24"/>
        </w:rPr>
        <w:t>ποστάσεις. Πραγματικά είναι πολύ σημαντική αυτή η απόφασή σας, κύριε Υπουργέ.</w:t>
      </w:r>
    </w:p>
    <w:p w14:paraId="28C46B3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τονίσω και το πολύ θετικό που υπάρχει στο ότι καταργείται πλέον η αυτοψία και ό,τι χρειάζεται πλέον όσον αφορά την </w:t>
      </w:r>
      <w:proofErr w:type="spellStart"/>
      <w:r>
        <w:rPr>
          <w:rFonts w:eastAsia="Times New Roman" w:cs="Times New Roman"/>
          <w:szCs w:val="24"/>
        </w:rPr>
        <w:t>καταλληλότητα</w:t>
      </w:r>
      <w:proofErr w:type="spellEnd"/>
      <w:r>
        <w:rPr>
          <w:rFonts w:eastAsia="Times New Roman" w:cs="Times New Roman"/>
          <w:szCs w:val="24"/>
        </w:rPr>
        <w:t xml:space="preserve"> του γηπέδου ή του οικοπέ</w:t>
      </w:r>
      <w:r>
        <w:rPr>
          <w:rFonts w:eastAsia="Times New Roman" w:cs="Times New Roman"/>
          <w:szCs w:val="24"/>
        </w:rPr>
        <w:t>δου, είτε έγγραφα, είτε πιστοποιήσεις κ.λπ., γι’ αυτό θα φροντίζει ο μηχανικός ο οποίος θα αναλαμβάνει τη μελέτη, την επίβλεψη κ.λπ</w:t>
      </w:r>
      <w:r>
        <w:rPr>
          <w:rFonts w:eastAsia="Times New Roman" w:cs="Times New Roman"/>
          <w:szCs w:val="24"/>
        </w:rPr>
        <w:t>.</w:t>
      </w:r>
      <w:r>
        <w:rPr>
          <w:rFonts w:eastAsia="Times New Roman" w:cs="Times New Roman"/>
          <w:szCs w:val="24"/>
        </w:rPr>
        <w:t xml:space="preserve">.  </w:t>
      </w:r>
    </w:p>
    <w:p w14:paraId="28C46B3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Επίσης, όσον αφορά το στάδιο μετά την υλοποίηση των έργων, για την καλή υλοποίηση και τη συμμόρφωση με τον φάκελο των με</w:t>
      </w:r>
      <w:r>
        <w:rPr>
          <w:rFonts w:eastAsia="Times New Roman" w:cs="Times New Roman"/>
          <w:szCs w:val="24"/>
        </w:rPr>
        <w:t xml:space="preserve">λετών, πάλι γι’ αυτά υπεύθυνος θα είναι ο μηχανικός. Και αυτό, όπως είπαμε και χθες, θα έχει θετικό αποτέλεσμα στο κόστος, στην ποιότητα και στην ταχύτητα του έργου. </w:t>
      </w:r>
    </w:p>
    <w:p w14:paraId="28C46B3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8C46B3E"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Λαζαρίδη και για τη</w:t>
      </w:r>
      <w:r>
        <w:rPr>
          <w:rFonts w:eastAsia="Times New Roman" w:cs="Times New Roman"/>
          <w:szCs w:val="24"/>
        </w:rPr>
        <w:t>ν οικονομία του χρόνου.</w:t>
      </w:r>
    </w:p>
    <w:p w14:paraId="28C46B3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Πριν δώσουμε τον λόγο στον τελευταίο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από την Ένωση Κεντρώων κ. </w:t>
      </w:r>
      <w:proofErr w:type="spellStart"/>
      <w:r>
        <w:rPr>
          <w:rFonts w:eastAsia="Times New Roman" w:cs="Times New Roman"/>
          <w:szCs w:val="24"/>
        </w:rPr>
        <w:t>Σαρίδη</w:t>
      </w:r>
      <w:proofErr w:type="spellEnd"/>
      <w:r>
        <w:rPr>
          <w:rFonts w:eastAsia="Times New Roman" w:cs="Times New Roman"/>
          <w:szCs w:val="24"/>
        </w:rPr>
        <w:t xml:space="preserve">, θα ήθελα να συνεννοηθούμε όσον αφορά τη συνέχιση της διαδικασίας. </w:t>
      </w:r>
    </w:p>
    <w:p w14:paraId="28C46B4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είναι ο τελευταίος εκ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w:t>
      </w:r>
      <w:r>
        <w:rPr>
          <w:rFonts w:eastAsia="Times New Roman" w:cs="Times New Roman"/>
          <w:szCs w:val="24"/>
        </w:rPr>
        <w:t>γορητών. Με αυτόν ολοκληρώνεται</w:t>
      </w:r>
      <w:r>
        <w:rPr>
          <w:rFonts w:eastAsia="Times New Roman" w:cs="Times New Roman"/>
          <w:szCs w:val="24"/>
        </w:rPr>
        <w:t xml:space="preserve"> ο κύκλος των παρεμβάσεων από τις κοινοβουλευτικές ομάδες. Στον κατάλογο, όπως γνωρίζετε, έχουν εγγραφεί πέντε ομιλητές, εκ των οποίων οι τρεις θα πάρουν τον λόγο. </w:t>
      </w:r>
    </w:p>
    <w:p w14:paraId="28C46B4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Προτείνω, λοιπόν, μετά τη λήξη του κύκλου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w:t>
      </w:r>
      <w:r>
        <w:rPr>
          <w:rFonts w:eastAsia="Times New Roman" w:cs="Times New Roman"/>
          <w:szCs w:val="24"/>
        </w:rPr>
        <w:t>γορητών-</w:t>
      </w:r>
      <w:r>
        <w:rPr>
          <w:rFonts w:eastAsia="Times New Roman" w:cs="Times New Roman"/>
          <w:szCs w:val="24"/>
        </w:rPr>
        <w:t>ε</w:t>
      </w:r>
      <w:r>
        <w:rPr>
          <w:rFonts w:eastAsia="Times New Roman" w:cs="Times New Roman"/>
          <w:szCs w:val="24"/>
        </w:rPr>
        <w:t>ισηγητών, να πάρουν το λόγο</w:t>
      </w:r>
      <w:r>
        <w:rPr>
          <w:rFonts w:eastAsia="Times New Roman" w:cs="Times New Roman"/>
          <w:szCs w:val="24"/>
        </w:rPr>
        <w:t xml:space="preserve"> οι τρεις ομιλητές και μετά να ακολουθήσει –έχουμε ήδη συνεννοηθεί με τον κύριο Υπουργό- ο Υπουργός και στη συνέχεια οι Κοινοβουλευτικοί Εκπρόσωποι. </w:t>
      </w:r>
    </w:p>
    <w:p w14:paraId="28C46B4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28C46B43"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28C46B44"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ο Σώμ</w:t>
      </w:r>
      <w:r>
        <w:rPr>
          <w:rFonts w:eastAsia="Times New Roman" w:cs="Times New Roman"/>
          <w:szCs w:val="24"/>
        </w:rPr>
        <w:t xml:space="preserve">α συμφώνησε. </w:t>
      </w:r>
    </w:p>
    <w:p w14:paraId="28C46B4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28C46B46"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28C46B4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κλιματική αλλαγή είναι γεγονός. Όσοι χωρίς επιχειρήματα αμφισβητούν το κύρος της παγκόσμιας μετεωρολογικής υπ</w:t>
      </w:r>
      <w:r>
        <w:rPr>
          <w:rFonts w:eastAsia="Times New Roman" w:cs="Times New Roman"/>
          <w:szCs w:val="24"/>
        </w:rPr>
        <w:t>ηρεσίας και επιλέγουν να μη λάβουν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ως οφείλουν μάλιστα, την πρόσφατη δραματική προειδοποίησή της σχετικά με την </w:t>
      </w:r>
      <w:r>
        <w:rPr>
          <w:rFonts w:eastAsia="Times New Roman" w:cs="Times New Roman"/>
          <w:szCs w:val="24"/>
        </w:rPr>
        <w:lastRenderedPageBreak/>
        <w:t xml:space="preserve">αύξηση της μέσης θερμοκρασίας του πλανήτη και την επακόλουθη άνοδο της στάθμης των ωκεανών προσφέρουν κακή υπηρεσία στην ανθρωπότητα, όπως θα έλεγε και ο κ. Σόιμπλε. </w:t>
      </w:r>
    </w:p>
    <w:p w14:paraId="28C46B4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Ακόμη κι α</w:t>
      </w:r>
      <w:r>
        <w:rPr>
          <w:rFonts w:eastAsia="Times New Roman" w:cs="Times New Roman"/>
          <w:szCs w:val="24"/>
        </w:rPr>
        <w:t xml:space="preserve">ν η </w:t>
      </w:r>
      <w:r>
        <w:rPr>
          <w:rFonts w:eastAsia="Times New Roman" w:cs="Times New Roman"/>
          <w:szCs w:val="24"/>
        </w:rPr>
        <w:t>ν</w:t>
      </w:r>
      <w:r>
        <w:rPr>
          <w:rFonts w:eastAsia="Times New Roman" w:cs="Times New Roman"/>
          <w:szCs w:val="24"/>
        </w:rPr>
        <w:t xml:space="preserve">έα </w:t>
      </w:r>
      <w:r>
        <w:rPr>
          <w:rFonts w:eastAsia="Times New Roman" w:cs="Times New Roman"/>
          <w:szCs w:val="24"/>
        </w:rPr>
        <w:t>κ</w:t>
      </w:r>
      <w:r>
        <w:rPr>
          <w:rFonts w:eastAsia="Times New Roman" w:cs="Times New Roman"/>
          <w:szCs w:val="24"/>
        </w:rPr>
        <w:t xml:space="preserve">υβέρνηση των Ηνωμένων Πολιτειών θέσει νέα εμπόδια στην παγκόσμια προσπάθεια για την καταπολέμηση των κακών πρακτικών της ανθρώπινης παρέμβασης στον πλανήτη, η Ελλάδα οφείλει να σταθεί στο ύψος των περιστάσεων και </w:t>
      </w:r>
      <w:r>
        <w:rPr>
          <w:rFonts w:eastAsia="Times New Roman" w:cs="Times New Roman"/>
          <w:szCs w:val="24"/>
        </w:rPr>
        <w:t>-</w:t>
      </w:r>
      <w:r>
        <w:rPr>
          <w:rFonts w:eastAsia="Times New Roman" w:cs="Times New Roman"/>
          <w:szCs w:val="24"/>
        </w:rPr>
        <w:t>παρά την ασύλληπτη και παράλογη ο</w:t>
      </w:r>
      <w:r>
        <w:rPr>
          <w:rFonts w:eastAsia="Times New Roman" w:cs="Times New Roman"/>
          <w:szCs w:val="24"/>
        </w:rPr>
        <w:t xml:space="preserve">ικονομική κρίση που μαστίζει τους πολίτες </w:t>
      </w:r>
      <w:r>
        <w:rPr>
          <w:rFonts w:eastAsia="Times New Roman" w:cs="Times New Roman"/>
          <w:szCs w:val="24"/>
        </w:rPr>
        <w:t>της-</w:t>
      </w:r>
      <w:r>
        <w:rPr>
          <w:rFonts w:eastAsia="Times New Roman" w:cs="Times New Roman"/>
          <w:szCs w:val="24"/>
        </w:rPr>
        <w:t xml:space="preserve"> να προχωρήσει στην υιοθέτηση των καλών και φιλικών πρακτικών προς το περιβάλλον.</w:t>
      </w:r>
    </w:p>
    <w:p w14:paraId="28C46B4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Η Ελλάδα</w:t>
      </w:r>
      <w:r>
        <w:rPr>
          <w:rFonts w:eastAsia="Times New Roman" w:cs="Times New Roman"/>
          <w:szCs w:val="24"/>
        </w:rPr>
        <w:t>,</w:t>
      </w:r>
      <w:r>
        <w:rPr>
          <w:rFonts w:eastAsia="Times New Roman" w:cs="Times New Roman"/>
          <w:szCs w:val="24"/>
        </w:rPr>
        <w:t xml:space="preserve"> έστω και κάτω από αυτές τις συνθήκες</w:t>
      </w:r>
      <w:r>
        <w:rPr>
          <w:rFonts w:eastAsia="Times New Roman" w:cs="Times New Roman"/>
          <w:szCs w:val="24"/>
        </w:rPr>
        <w:t>,</w:t>
      </w:r>
      <w:r>
        <w:rPr>
          <w:rFonts w:eastAsia="Times New Roman" w:cs="Times New Roman"/>
          <w:szCs w:val="24"/>
        </w:rPr>
        <w:t xml:space="preserve"> μπορεί και πρέπει να διεκδικήσει ένα βιώσιμο, καθαρό και υγιές περιβάλλον για τα</w:t>
      </w:r>
      <w:r>
        <w:rPr>
          <w:rFonts w:eastAsia="Times New Roman" w:cs="Times New Roman"/>
          <w:szCs w:val="24"/>
        </w:rPr>
        <w:t xml:space="preserve"> παιδιά της, τα εγγόνια της, για τις επόμενες γενιές. </w:t>
      </w:r>
    </w:p>
    <w:p w14:paraId="28C46B4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Η εναρμόνιση της ελληνικής νομοθεσίας με την </w:t>
      </w:r>
      <w:r>
        <w:rPr>
          <w:rFonts w:eastAsia="Times New Roman" w:cs="Times New Roman"/>
          <w:szCs w:val="24"/>
        </w:rPr>
        <w:t>ο</w:t>
      </w:r>
      <w:r>
        <w:rPr>
          <w:rFonts w:eastAsia="Times New Roman" w:cs="Times New Roman"/>
          <w:szCs w:val="24"/>
        </w:rPr>
        <w:t>δηγία 94/2014 για την ανάπτυξη των αναγκαίων και απαραίτητων υποδομών για την ανάπτυξη και ενίσχυση της χρήσης εναλλακτικών καυσίμων</w:t>
      </w:r>
      <w:r>
        <w:rPr>
          <w:rFonts w:eastAsia="Times New Roman" w:cs="Times New Roman"/>
          <w:szCs w:val="24"/>
        </w:rPr>
        <w:t>,</w:t>
      </w:r>
      <w:r>
        <w:rPr>
          <w:rFonts w:eastAsia="Times New Roman" w:cs="Times New Roman"/>
          <w:szCs w:val="24"/>
        </w:rPr>
        <w:t xml:space="preserve"> αποδεικνύει πως στην </w:t>
      </w:r>
      <w:r>
        <w:rPr>
          <w:rFonts w:eastAsia="Times New Roman" w:cs="Times New Roman"/>
          <w:szCs w:val="24"/>
        </w:rPr>
        <w:t xml:space="preserve">πατρίδα μας υπάρχει η απαραίτητη πολιτική βούληση για να συγχρονίσουμε τον βηματισμό </w:t>
      </w:r>
      <w:r>
        <w:rPr>
          <w:rFonts w:eastAsia="Times New Roman" w:cs="Times New Roman"/>
          <w:szCs w:val="24"/>
        </w:rPr>
        <w:lastRenderedPageBreak/>
        <w:t>μας με τους ευρωπαϊκούς λαούς και να συνεχίσουμε την πορεία προς την ηλεκτροκίνηση</w:t>
      </w:r>
      <w:r>
        <w:rPr>
          <w:rFonts w:eastAsia="Times New Roman" w:cs="Times New Roman"/>
          <w:szCs w:val="24"/>
        </w:rPr>
        <w:t>,</w:t>
      </w:r>
      <w:r>
        <w:rPr>
          <w:rFonts w:eastAsia="Times New Roman" w:cs="Times New Roman"/>
          <w:szCs w:val="24"/>
        </w:rPr>
        <w:t xml:space="preserve"> ενισχύοντας βέβαια και την </w:t>
      </w:r>
      <w:proofErr w:type="spellStart"/>
      <w:r>
        <w:rPr>
          <w:rFonts w:eastAsia="Times New Roman" w:cs="Times New Roman"/>
          <w:szCs w:val="24"/>
        </w:rPr>
        <w:t>υγραεριοκίνηση</w:t>
      </w:r>
      <w:proofErr w:type="spellEnd"/>
      <w:r>
        <w:rPr>
          <w:rFonts w:eastAsia="Times New Roman" w:cs="Times New Roman"/>
          <w:szCs w:val="24"/>
        </w:rPr>
        <w:t>, αλλά και τη γενικότερη χρήση του υδρογόνου κ</w:t>
      </w:r>
      <w:r>
        <w:rPr>
          <w:rFonts w:eastAsia="Times New Roman" w:cs="Times New Roman"/>
          <w:szCs w:val="24"/>
        </w:rPr>
        <w:t xml:space="preserve">αι του φυσικού αερίου. </w:t>
      </w:r>
    </w:p>
    <w:p w14:paraId="28C46B4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Α΄ Κεφάλαιο του νομοσχεδίου και ειδικότερα τα άρθρα από το 1 μέχρι και το 13 που αφορούν την </w:t>
      </w:r>
      <w:r>
        <w:rPr>
          <w:rFonts w:eastAsia="Times New Roman" w:cs="Times New Roman"/>
          <w:szCs w:val="24"/>
        </w:rPr>
        <w:t>ο</w:t>
      </w:r>
      <w:r>
        <w:rPr>
          <w:rFonts w:eastAsia="Times New Roman" w:cs="Times New Roman"/>
          <w:szCs w:val="24"/>
        </w:rPr>
        <w:t>δηγία 94</w:t>
      </w:r>
      <w:r>
        <w:rPr>
          <w:rFonts w:eastAsia="Times New Roman" w:cs="Times New Roman"/>
          <w:szCs w:val="24"/>
        </w:rPr>
        <w:t>,</w:t>
      </w:r>
      <w:r>
        <w:rPr>
          <w:rFonts w:eastAsia="Times New Roman" w:cs="Times New Roman"/>
          <w:szCs w:val="24"/>
        </w:rPr>
        <w:t xml:space="preserve"> μας βρίσκουν απολύτως σύμφωνους εμάς στην Ένωση Κεντρώων. Είναι μία συνειδητή επιλογή μας να στη</w:t>
      </w:r>
      <w:r>
        <w:rPr>
          <w:rFonts w:eastAsia="Times New Roman" w:cs="Times New Roman"/>
          <w:szCs w:val="24"/>
        </w:rPr>
        <w:t>ρίξουμε αυτή την πολιτική ενίσχυσης της χρήσης εναλλακτικών καυσίμων στη χώρα μας, που όπως είπα και πριν</w:t>
      </w:r>
      <w:r>
        <w:rPr>
          <w:rFonts w:eastAsia="Times New Roman" w:cs="Times New Roman"/>
          <w:szCs w:val="24"/>
        </w:rPr>
        <w:t>,</w:t>
      </w:r>
      <w:r>
        <w:rPr>
          <w:rFonts w:eastAsia="Times New Roman" w:cs="Times New Roman"/>
          <w:szCs w:val="24"/>
        </w:rPr>
        <w:t xml:space="preserve"> το έχει και πάρα πολύ ανάγκη.</w:t>
      </w:r>
    </w:p>
    <w:p w14:paraId="28C46B4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Τα ζητήματα που εξετάζονται στο Β΄ και στο Γ΄ Κεφάλαιο</w:t>
      </w:r>
      <w:r>
        <w:rPr>
          <w:rFonts w:eastAsia="Times New Roman" w:cs="Times New Roman"/>
          <w:szCs w:val="24"/>
        </w:rPr>
        <w:t>,</w:t>
      </w:r>
      <w:r>
        <w:rPr>
          <w:rFonts w:eastAsia="Times New Roman" w:cs="Times New Roman"/>
          <w:szCs w:val="24"/>
        </w:rPr>
        <w:t xml:space="preserve"> είναι σε ένα μεγάλο βαθμό τεχνικής φύσεως και γι’ αυτό είναι πολύ σημαντικό το γεγονός ότι ο Υπουργός</w:t>
      </w:r>
      <w:r>
        <w:rPr>
          <w:rFonts w:eastAsia="Times New Roman" w:cs="Times New Roman"/>
          <w:szCs w:val="24"/>
        </w:rPr>
        <w:t>,</w:t>
      </w:r>
      <w:r>
        <w:rPr>
          <w:rFonts w:eastAsia="Times New Roman" w:cs="Times New Roman"/>
          <w:szCs w:val="24"/>
        </w:rPr>
        <w:t xml:space="preserve"> ακολουθώντας τους κανόνες του καλώς </w:t>
      </w:r>
      <w:proofErr w:type="spellStart"/>
      <w:r>
        <w:rPr>
          <w:rFonts w:eastAsia="Times New Roman" w:cs="Times New Roman"/>
          <w:szCs w:val="24"/>
        </w:rPr>
        <w:t>νομοθετείν</w:t>
      </w:r>
      <w:proofErr w:type="spellEnd"/>
      <w:r>
        <w:rPr>
          <w:rFonts w:eastAsia="Times New Roman" w:cs="Times New Roman"/>
          <w:szCs w:val="24"/>
        </w:rPr>
        <w:t>,</w:t>
      </w:r>
      <w:r>
        <w:rPr>
          <w:rFonts w:eastAsia="Times New Roman" w:cs="Times New Roman"/>
          <w:szCs w:val="24"/>
        </w:rPr>
        <w:t xml:space="preserve"> φρόντισε η σύνταξη των σχετικών άρθρων 14 έως 20 του Κεφαλαίου Β΄</w:t>
      </w:r>
      <w:r>
        <w:rPr>
          <w:rFonts w:eastAsia="Times New Roman" w:cs="Times New Roman"/>
          <w:szCs w:val="24"/>
        </w:rPr>
        <w:t>,</w:t>
      </w:r>
      <w:r>
        <w:rPr>
          <w:rFonts w:eastAsia="Times New Roman" w:cs="Times New Roman"/>
          <w:szCs w:val="24"/>
        </w:rPr>
        <w:t xml:space="preserve"> που αφορούν την απλοποίηση της διαδικ</w:t>
      </w:r>
      <w:r>
        <w:rPr>
          <w:rFonts w:eastAsia="Times New Roman" w:cs="Times New Roman"/>
          <w:szCs w:val="24"/>
        </w:rPr>
        <w:t xml:space="preserve">ασίας </w:t>
      </w:r>
      <w:proofErr w:type="spellStart"/>
      <w:r>
        <w:rPr>
          <w:rFonts w:eastAsia="Times New Roman" w:cs="Times New Roman"/>
          <w:szCs w:val="24"/>
        </w:rPr>
        <w:t>αδειοδότησης</w:t>
      </w:r>
      <w:proofErr w:type="spellEnd"/>
      <w:r>
        <w:rPr>
          <w:rFonts w:eastAsia="Times New Roman" w:cs="Times New Roman"/>
          <w:szCs w:val="24"/>
        </w:rPr>
        <w:t xml:space="preserve"> των πρατηρίων υγρών και μεικτών καυσίμων, αλλά και των άρθρων 22 έως 27 του Κεφαλαίου Γ΄</w:t>
      </w:r>
      <w:r>
        <w:rPr>
          <w:rFonts w:eastAsia="Times New Roman" w:cs="Times New Roman"/>
          <w:szCs w:val="24"/>
        </w:rPr>
        <w:t>,</w:t>
      </w:r>
      <w:r>
        <w:rPr>
          <w:rFonts w:eastAsia="Times New Roman" w:cs="Times New Roman"/>
          <w:szCs w:val="24"/>
        </w:rPr>
        <w:t xml:space="preserve"> που αφορούν πάρα πολύ σοβαρά ζητήματα ασφάλειας για τους εργαζόμενους στα πρατήρια</w:t>
      </w:r>
      <w:r>
        <w:rPr>
          <w:rFonts w:eastAsia="Times New Roman" w:cs="Times New Roman"/>
          <w:szCs w:val="24"/>
        </w:rPr>
        <w:t>,</w:t>
      </w:r>
      <w:r>
        <w:rPr>
          <w:rFonts w:eastAsia="Times New Roman" w:cs="Times New Roman"/>
          <w:szCs w:val="24"/>
        </w:rPr>
        <w:t xml:space="preserve"> να γίνει σε συνεννόηση με τους φορείς. Έχει μεγάλη σημασία για </w:t>
      </w:r>
      <w:r>
        <w:rPr>
          <w:rFonts w:eastAsia="Times New Roman" w:cs="Times New Roman"/>
          <w:szCs w:val="24"/>
        </w:rPr>
        <w:t>εμάς</w:t>
      </w:r>
      <w:r>
        <w:rPr>
          <w:rFonts w:eastAsia="Times New Roman" w:cs="Times New Roman"/>
          <w:szCs w:val="24"/>
        </w:rPr>
        <w:t>,</w:t>
      </w:r>
      <w:r>
        <w:rPr>
          <w:rFonts w:eastAsia="Times New Roman" w:cs="Times New Roman"/>
          <w:szCs w:val="24"/>
        </w:rPr>
        <w:t xml:space="preserve"> πως </w:t>
      </w:r>
      <w:r>
        <w:rPr>
          <w:rFonts w:eastAsia="Times New Roman" w:cs="Times New Roman"/>
          <w:szCs w:val="24"/>
        </w:rPr>
        <w:lastRenderedPageBreak/>
        <w:t xml:space="preserve">αυτές οι διατάξεις προέκυψαν μετά από την ομόφωνη γνώμη των εμπλεκόμενων φορέων, όπως φάνηκε και από τις τοποθετήσεις τους στην </w:t>
      </w:r>
      <w:r>
        <w:rPr>
          <w:rFonts w:eastAsia="Times New Roman" w:cs="Times New Roman"/>
          <w:szCs w:val="24"/>
        </w:rPr>
        <w:t>ε</w:t>
      </w:r>
      <w:r>
        <w:rPr>
          <w:rFonts w:eastAsia="Times New Roman" w:cs="Times New Roman"/>
          <w:szCs w:val="24"/>
        </w:rPr>
        <w:t>πιτροπή.</w:t>
      </w:r>
    </w:p>
    <w:p w14:paraId="28C46B4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Δ΄ Κεφάλαιο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τελευταίο, </w:t>
      </w:r>
      <w:r>
        <w:rPr>
          <w:rFonts w:eastAsia="Times New Roman" w:cs="Times New Roman"/>
          <w:szCs w:val="24"/>
        </w:rPr>
        <w:t>υπάρχουν δύο πολύ σημαντικά άρθρα τα οποία χρήζουν ιδιαίτερης προσοχής. Η σύν</w:t>
      </w:r>
      <w:r>
        <w:rPr>
          <w:rFonts w:eastAsia="Times New Roman" w:cs="Times New Roman"/>
          <w:szCs w:val="24"/>
        </w:rPr>
        <w:t xml:space="preserve">ταξη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που προβλέπεται στο άρθρο 29</w:t>
      </w:r>
      <w:r>
        <w:rPr>
          <w:rFonts w:eastAsia="Times New Roman" w:cs="Times New Roman"/>
          <w:szCs w:val="24"/>
        </w:rPr>
        <w:t>,</w:t>
      </w:r>
      <w:r>
        <w:rPr>
          <w:rFonts w:eastAsia="Times New Roman" w:cs="Times New Roman"/>
          <w:szCs w:val="24"/>
        </w:rPr>
        <w:t xml:space="preserve"> σχετικά με τη χρονίζουσα και </w:t>
      </w:r>
      <w:proofErr w:type="spellStart"/>
      <w:r>
        <w:rPr>
          <w:rFonts w:eastAsia="Times New Roman" w:cs="Times New Roman"/>
          <w:szCs w:val="24"/>
        </w:rPr>
        <w:t>πολυαναμενόμενη</w:t>
      </w:r>
      <w:proofErr w:type="spellEnd"/>
      <w:r>
        <w:rPr>
          <w:rFonts w:eastAsia="Times New Roman" w:cs="Times New Roman"/>
          <w:szCs w:val="24"/>
        </w:rPr>
        <w:t xml:space="preserve"> ρύθμιση του επαγγέλματος του μηχανικού, θα καθορίσει με ουσιαστικό και καταλυτικό τρόπο το μέλλον χιλιάδων συναδέλφων μηχανικών.</w:t>
      </w:r>
    </w:p>
    <w:p w14:paraId="28C46B4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Δύο είναι οι βασικο</w:t>
      </w:r>
      <w:r>
        <w:rPr>
          <w:rFonts w:eastAsia="Times New Roman" w:cs="Times New Roman"/>
          <w:szCs w:val="24"/>
        </w:rPr>
        <w:t>ί λόγοι</w:t>
      </w:r>
      <w:r>
        <w:rPr>
          <w:rFonts w:eastAsia="Times New Roman" w:cs="Times New Roman"/>
          <w:szCs w:val="24"/>
        </w:rPr>
        <w:t>,</w:t>
      </w:r>
      <w:r>
        <w:rPr>
          <w:rFonts w:eastAsia="Times New Roman" w:cs="Times New Roman"/>
          <w:szCs w:val="24"/>
        </w:rPr>
        <w:t xml:space="preserve"> για τους οποίους επιλέγουμε να στηρίξουμε τη συγκεκριμένη προσπάθεια του Υπουργού</w:t>
      </w:r>
      <w:r>
        <w:rPr>
          <w:rFonts w:eastAsia="Times New Roman" w:cs="Times New Roman"/>
          <w:szCs w:val="24"/>
        </w:rPr>
        <w:t>.</w:t>
      </w:r>
      <w:r>
        <w:rPr>
          <w:rFonts w:eastAsia="Times New Roman" w:cs="Times New Roman"/>
          <w:szCs w:val="24"/>
        </w:rPr>
        <w:t xml:space="preserve"> Από τη μια, αναγνωρίζονται</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με την ψήφιση του εν λόγω άρθρου</w:t>
      </w:r>
      <w:r>
        <w:rPr>
          <w:rFonts w:eastAsia="Times New Roman" w:cs="Times New Roman"/>
          <w:szCs w:val="24"/>
        </w:rPr>
        <w:t>,</w:t>
      </w:r>
      <w:r>
        <w:rPr>
          <w:rFonts w:eastAsia="Times New Roman" w:cs="Times New Roman"/>
          <w:szCs w:val="24"/>
        </w:rPr>
        <w:t xml:space="preserve"> τα επαγγελματικά δικαιώματα σε τέσσερις κατηγορίες μηχανικών </w:t>
      </w:r>
      <w:r>
        <w:rPr>
          <w:rFonts w:eastAsia="Times New Roman" w:cs="Times New Roman"/>
          <w:szCs w:val="24"/>
        </w:rPr>
        <w:t>-</w:t>
      </w:r>
      <w:r>
        <w:rPr>
          <w:rFonts w:eastAsia="Times New Roman" w:cs="Times New Roman"/>
          <w:szCs w:val="24"/>
        </w:rPr>
        <w:t xml:space="preserve">στους μηχανικούς χωροταξίας, </w:t>
      </w:r>
      <w:r>
        <w:rPr>
          <w:rFonts w:eastAsia="Times New Roman" w:cs="Times New Roman"/>
          <w:szCs w:val="24"/>
        </w:rPr>
        <w:t>πολεοδομίας και ανάπτυξης, στους μηχανικούς περιβάλλοντος, στους μηχανικούς ορυκτών πόρων και στους μηχανικούς παραγωγής και διοίκησης</w:t>
      </w:r>
      <w:r>
        <w:rPr>
          <w:rFonts w:eastAsia="Times New Roman" w:cs="Times New Roman"/>
          <w:szCs w:val="24"/>
        </w:rPr>
        <w:t>-</w:t>
      </w:r>
      <w:r>
        <w:rPr>
          <w:rFonts w:eastAsia="Times New Roman" w:cs="Times New Roman"/>
          <w:szCs w:val="24"/>
        </w:rPr>
        <w:t xml:space="preserve"> και από την άλλη, είναι η σύνθεση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η οποία θα αναλάβει τη σύνταξη του πολύ σημαντικού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και μας ικανοποιεί και μας πείθει ότι θα συνεχίσει </w:t>
      </w:r>
      <w:r>
        <w:rPr>
          <w:rFonts w:eastAsia="Times New Roman" w:cs="Times New Roman"/>
          <w:szCs w:val="24"/>
        </w:rPr>
        <w:lastRenderedPageBreak/>
        <w:t>το Υπουργείο να συνεργάζεται με ειλικρίνεια</w:t>
      </w:r>
      <w:r>
        <w:rPr>
          <w:rFonts w:eastAsia="Times New Roman" w:cs="Times New Roman"/>
          <w:szCs w:val="24"/>
        </w:rPr>
        <w:t>,</w:t>
      </w:r>
      <w:r>
        <w:rPr>
          <w:rFonts w:eastAsia="Times New Roman" w:cs="Times New Roman"/>
          <w:szCs w:val="24"/>
        </w:rPr>
        <w:t xml:space="preserve"> με τις εμπλεκόμενες υπηρεσίες και με όλους τους ενδιαφερόμενους φορείς.</w:t>
      </w:r>
    </w:p>
    <w:p w14:paraId="28C46B4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Αυτό δεν σημαίνει</w:t>
      </w:r>
      <w:r>
        <w:rPr>
          <w:rFonts w:eastAsia="Times New Roman" w:cs="Times New Roman"/>
          <w:szCs w:val="24"/>
        </w:rPr>
        <w:t>,</w:t>
      </w:r>
      <w:r>
        <w:rPr>
          <w:rFonts w:eastAsia="Times New Roman" w:cs="Times New Roman"/>
          <w:szCs w:val="24"/>
        </w:rPr>
        <w:t xml:space="preserve"> όμως, πως δεν ακούσαμε και τις ανησυχίες του Προέδρου του </w:t>
      </w:r>
      <w:r>
        <w:rPr>
          <w:rFonts w:eastAsia="Times New Roman" w:cs="Times New Roman"/>
          <w:szCs w:val="24"/>
        </w:rPr>
        <w:t>ΤΕΕ, ο οποίος ακριβώς όπως κάνατε και εσείς κάποτε, κύριε Υπουργέ, από την ίδια θέση, ζήτησε να απαιτείται η σύμφωνη γνώμη του ΤΕΕ, δεν του κάνατε όμως τη χάρη αυτή. Εάν όμως μετά την πορεία των επομένων πέντε-έξι μηνών αποδειχθεί πως οι ανησυχίες του αυτέ</w:t>
      </w:r>
      <w:r>
        <w:rPr>
          <w:rFonts w:eastAsia="Times New Roman" w:cs="Times New Roman"/>
          <w:szCs w:val="24"/>
        </w:rPr>
        <w:t>ς ήταν βάσιμες, θα μας φέρετε</w:t>
      </w:r>
      <w:r>
        <w:rPr>
          <w:rFonts w:eastAsia="Times New Roman" w:cs="Times New Roman"/>
          <w:szCs w:val="24"/>
        </w:rPr>
        <w:t>,</w:t>
      </w:r>
      <w:r>
        <w:rPr>
          <w:rFonts w:eastAsia="Times New Roman" w:cs="Times New Roman"/>
          <w:szCs w:val="24"/>
        </w:rPr>
        <w:t xml:space="preserve"> όλους όσους επιλέγουμε να σας στηρίξουμε</w:t>
      </w:r>
      <w:r>
        <w:rPr>
          <w:rFonts w:eastAsia="Times New Roman" w:cs="Times New Roman"/>
          <w:szCs w:val="24"/>
        </w:rPr>
        <w:t>,</w:t>
      </w:r>
      <w:r>
        <w:rPr>
          <w:rFonts w:eastAsia="Times New Roman" w:cs="Times New Roman"/>
          <w:szCs w:val="24"/>
        </w:rPr>
        <w:t xml:space="preserve"> σε πολύ δύσκολη θέση και θα έχετε εκτεθεί ανεπανόρθωτα απέναντι στους συναδέλφους </w:t>
      </w:r>
      <w:r>
        <w:rPr>
          <w:rFonts w:eastAsia="Times New Roman" w:cs="Times New Roman"/>
          <w:szCs w:val="24"/>
        </w:rPr>
        <w:t>σας,</w:t>
      </w:r>
      <w:r>
        <w:rPr>
          <w:rFonts w:eastAsia="Times New Roman" w:cs="Times New Roman"/>
          <w:szCs w:val="24"/>
        </w:rPr>
        <w:t xml:space="preserve"> τους μηχανικούς.</w:t>
      </w:r>
    </w:p>
    <w:p w14:paraId="28C46B5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Το άλλο επίσης, πολύ σημαντικό άρθρο του Δ΄ Κεφαλαίου, είναι το άρθρο 28</w:t>
      </w:r>
      <w:r>
        <w:rPr>
          <w:rFonts w:eastAsia="Times New Roman" w:cs="Times New Roman"/>
          <w:szCs w:val="24"/>
        </w:rPr>
        <w:t>,</w:t>
      </w:r>
      <w:r>
        <w:rPr>
          <w:rFonts w:eastAsia="Times New Roman" w:cs="Times New Roman"/>
          <w:szCs w:val="24"/>
        </w:rPr>
        <w:t xml:space="preserve"> με το</w:t>
      </w:r>
      <w:r>
        <w:rPr>
          <w:rFonts w:eastAsia="Times New Roman" w:cs="Times New Roman"/>
          <w:szCs w:val="24"/>
        </w:rPr>
        <w:t xml:space="preserve"> οποίο τροποποιούμε το δεύτερο άρθρο του ν.4338, που πριν λίγο καιρό ψηφίστηκε από το </w:t>
      </w:r>
      <w:r>
        <w:rPr>
          <w:rFonts w:eastAsia="Times New Roman" w:cs="Times New Roman"/>
          <w:szCs w:val="24"/>
        </w:rPr>
        <w:t>ε</w:t>
      </w:r>
      <w:r>
        <w:rPr>
          <w:rFonts w:eastAsia="Times New Roman" w:cs="Times New Roman"/>
          <w:szCs w:val="24"/>
        </w:rPr>
        <w:t>λληνικό Κοινοβούλιο, κι επιχειρούμε να δώσουμε ένα τέλος στο επικίνδυνο φαινόμενο της χρήσης του παράπλευρου οδικού δικτύου από βαριά επαγγελματικά οχήματα</w:t>
      </w:r>
      <w:r>
        <w:rPr>
          <w:rFonts w:eastAsia="Times New Roman" w:cs="Times New Roman"/>
          <w:szCs w:val="24"/>
        </w:rPr>
        <w:t>,</w:t>
      </w:r>
      <w:r>
        <w:rPr>
          <w:rFonts w:eastAsia="Times New Roman" w:cs="Times New Roman"/>
          <w:szCs w:val="24"/>
        </w:rPr>
        <w:t xml:space="preserve"> προς αποφυγή</w:t>
      </w:r>
      <w:r>
        <w:rPr>
          <w:rFonts w:eastAsia="Times New Roman" w:cs="Times New Roman"/>
          <w:szCs w:val="24"/>
        </w:rPr>
        <w:t xml:space="preserve"> του πολύ μεγάλου κόστους διέλευσης των διοδίων. </w:t>
      </w:r>
      <w:r>
        <w:rPr>
          <w:rFonts w:eastAsia="Times New Roman" w:cs="Times New Roman"/>
          <w:szCs w:val="24"/>
        </w:rPr>
        <w:lastRenderedPageBreak/>
        <w:t>Θεωρούμε πως</w:t>
      </w:r>
      <w:r>
        <w:rPr>
          <w:rFonts w:eastAsia="Times New Roman" w:cs="Times New Roman"/>
          <w:szCs w:val="24"/>
        </w:rPr>
        <w:t>,</w:t>
      </w:r>
      <w:r>
        <w:rPr>
          <w:rFonts w:eastAsia="Times New Roman" w:cs="Times New Roman"/>
          <w:szCs w:val="24"/>
        </w:rPr>
        <w:t xml:space="preserve"> πράγματι, βελτιώνεται με τη συγκεκριμένη τροποποίηση ένας νόμος, ο οποίος εφαρμόζεται σύμφωνα και με τη σχετική δική σας υπουργική απόφαση</w:t>
      </w:r>
      <w:r>
        <w:rPr>
          <w:rFonts w:eastAsia="Times New Roman" w:cs="Times New Roman"/>
          <w:szCs w:val="24"/>
        </w:rPr>
        <w:t>,</w:t>
      </w:r>
      <w:r>
        <w:rPr>
          <w:rFonts w:eastAsia="Times New Roman" w:cs="Times New Roman"/>
          <w:szCs w:val="24"/>
        </w:rPr>
        <w:t xml:space="preserve"> γνωρίζοντας πως μόλις το 9% των θανατηφόρων τροχαίων </w:t>
      </w:r>
      <w:r>
        <w:rPr>
          <w:rFonts w:eastAsia="Times New Roman" w:cs="Times New Roman"/>
          <w:szCs w:val="24"/>
        </w:rPr>
        <w:t>ατυχημάτων συμβαίνουν στο εθνικό οδικό δίκτυο, έπρεπε πράγματι κάποια στιγμή έστω και καθυστερημένα, να ασχοληθούμε με το τι γίνεται στο παράπλευρο εναλλακτικό οδικό δίκτυο, το οποίο πολύ πρόσφατα μπόρεσε να ξεκαθαρίσει το Υπουργείο π</w:t>
      </w:r>
      <w:r>
        <w:rPr>
          <w:rFonts w:eastAsia="Times New Roman" w:cs="Times New Roman"/>
          <w:szCs w:val="24"/>
        </w:rPr>
        <w:t>ο</w:t>
      </w:r>
      <w:r>
        <w:rPr>
          <w:rFonts w:eastAsia="Times New Roman" w:cs="Times New Roman"/>
          <w:szCs w:val="24"/>
        </w:rPr>
        <w:t>ιο ακριβώς είναι.</w:t>
      </w:r>
    </w:p>
    <w:p w14:paraId="28C46B5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Μέχ</w:t>
      </w:r>
      <w:r>
        <w:rPr>
          <w:rFonts w:eastAsia="Times New Roman" w:cs="Times New Roman"/>
          <w:szCs w:val="24"/>
        </w:rPr>
        <w:t>ρι πρόσφατα</w:t>
      </w:r>
      <w:r>
        <w:rPr>
          <w:rFonts w:eastAsia="Times New Roman" w:cs="Times New Roman"/>
          <w:szCs w:val="24"/>
        </w:rPr>
        <w:t>,</w:t>
      </w:r>
      <w:r>
        <w:rPr>
          <w:rFonts w:eastAsia="Times New Roman" w:cs="Times New Roman"/>
          <w:szCs w:val="24"/>
        </w:rPr>
        <w:t xml:space="preserve"> η αλήθεια είναι ότι κα</w:t>
      </w:r>
      <w:r>
        <w:rPr>
          <w:rFonts w:eastAsia="Times New Roman" w:cs="Times New Roman"/>
          <w:szCs w:val="24"/>
        </w:rPr>
        <w:t>μ</w:t>
      </w:r>
      <w:r>
        <w:rPr>
          <w:rFonts w:eastAsia="Times New Roman" w:cs="Times New Roman"/>
          <w:szCs w:val="24"/>
        </w:rPr>
        <w:t xml:space="preserve">μία ελληνική κυβέρνηση δεν μπορούσε να απαντήσει στην πολύ απλή ερώτηση πώς ορίζεται και ποιο είναι το παράπλευρο εναλλακτικό οδικό δίκτυο. Είναι, λοιπόν, αυτό το δίκτυο που επιλέγουν σχεδόν όλοι οι επαγγελματίες οδηγοί </w:t>
      </w:r>
      <w:r>
        <w:rPr>
          <w:rFonts w:eastAsia="Times New Roman" w:cs="Times New Roman"/>
          <w:szCs w:val="24"/>
        </w:rPr>
        <w:t>για να αποφύγουν το δυσβάσταχτο κόστος των διοδίων. Αυτή είναι και η εναλλακτική, η σοβαρή και η ουσιαστική μας ένσταση στην εν λόγω διάταξη. Θα επιφυλαχθούμε και θα τοποθετηθούμε και αύριο πάνω στο συγκεκριμένο άρθρο περιμένοντας και τις δικές σας σκέψεις</w:t>
      </w:r>
      <w:r>
        <w:rPr>
          <w:rFonts w:eastAsia="Times New Roman" w:cs="Times New Roman"/>
          <w:szCs w:val="24"/>
        </w:rPr>
        <w:t>.</w:t>
      </w:r>
    </w:p>
    <w:p w14:paraId="28C46B5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Και θέλουμε να καταγραφεί πως πιστεύουμε ότι όσο είναι ακριβά τα διόδια, αυτό το φαινόμενο θα συνεχίζεται, δηλαδή το ότι οι επαγγελματίες οδηγοί θα προσπαθούν να χρησιμοποιήσουν, για να αποφύγουν να πληρώσουν αυτό το μεγάλο κόστος των διοδίων, ό,τι και ν</w:t>
      </w:r>
      <w:r>
        <w:rPr>
          <w:rFonts w:eastAsia="Times New Roman" w:cs="Times New Roman"/>
          <w:szCs w:val="24"/>
        </w:rPr>
        <w:t>α κάνουμε εμείς, εκείνοι θα συνεχίσουν. Είναι αγώνας επιβίωσης για αυτούς.</w:t>
      </w:r>
    </w:p>
    <w:p w14:paraId="28C46B5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Σωστές οι προβλεπόμενες ποινές, δεν λέω. Όμως δεν φτάνει αυτό. Αν συνυπολογίσουμε πως οι Έλληνες φορολογούμενοι πληρώνουν, χωρίς να προβλέπεται από κανέναν νόμο, περίπου 25 εκατομμύ</w:t>
      </w:r>
      <w:r>
        <w:rPr>
          <w:rFonts w:eastAsia="Times New Roman" w:cs="Times New Roman"/>
          <w:szCs w:val="24"/>
        </w:rPr>
        <w:t>ρια κάθε χρόνο για τη συντήρηση του εναλλακτικού οδικού δικτύου, τότε καταλαβαίνουμε όλοι</w:t>
      </w:r>
      <w:r>
        <w:rPr>
          <w:rFonts w:eastAsia="Times New Roman" w:cs="Times New Roman"/>
          <w:szCs w:val="24"/>
        </w:rPr>
        <w:t>,</w:t>
      </w:r>
      <w:r>
        <w:rPr>
          <w:rFonts w:eastAsia="Times New Roman" w:cs="Times New Roman"/>
          <w:szCs w:val="24"/>
        </w:rPr>
        <w:t xml:space="preserve"> πως πρέπει να επιμείνουμε και να επανέλθουμε με νέες ρυθμίσεις, ειδικά μάλιστα στην περίπτωση που αποτύχει η προσπάθεια του Υπουργού να διαπραγματευτεί εκπτώσεις στα</w:t>
      </w:r>
      <w:r>
        <w:rPr>
          <w:rFonts w:eastAsia="Times New Roman" w:cs="Times New Roman"/>
          <w:szCs w:val="24"/>
        </w:rPr>
        <w:t xml:space="preserve"> διόδια για τους επαγγελματίες του ευαίσθητου και κρίσιμα εθνικά πολύπαθου κλάδου των μεταφορών.</w:t>
      </w:r>
    </w:p>
    <w:p w14:paraId="28C46B5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υτό το δυσβάσταχτο κόστος των διοδίων</w:t>
      </w:r>
      <w:r>
        <w:rPr>
          <w:rFonts w:eastAsia="Times New Roman" w:cs="Times New Roman"/>
          <w:szCs w:val="24"/>
        </w:rPr>
        <w:t>,</w:t>
      </w:r>
      <w:r>
        <w:rPr>
          <w:rFonts w:eastAsia="Times New Roman" w:cs="Times New Roman"/>
          <w:szCs w:val="24"/>
        </w:rPr>
        <w:t xml:space="preserve"> που θα </w:t>
      </w:r>
      <w:proofErr w:type="spellStart"/>
      <w:r>
        <w:rPr>
          <w:rFonts w:eastAsia="Times New Roman" w:cs="Times New Roman"/>
          <w:szCs w:val="24"/>
        </w:rPr>
        <w:t>μετακυληθεί</w:t>
      </w:r>
      <w:proofErr w:type="spellEnd"/>
      <w:r>
        <w:rPr>
          <w:rFonts w:eastAsia="Times New Roman" w:cs="Times New Roman"/>
          <w:szCs w:val="24"/>
        </w:rPr>
        <w:t xml:space="preserve"> άραγε από τους μεταφορείς; Δεν θα </w:t>
      </w:r>
      <w:proofErr w:type="spellStart"/>
      <w:r>
        <w:rPr>
          <w:rFonts w:eastAsia="Times New Roman" w:cs="Times New Roman"/>
          <w:szCs w:val="24"/>
        </w:rPr>
        <w:t>μετακυληθεί</w:t>
      </w:r>
      <w:proofErr w:type="spellEnd"/>
      <w:r>
        <w:rPr>
          <w:rFonts w:eastAsia="Times New Roman" w:cs="Times New Roman"/>
          <w:szCs w:val="24"/>
        </w:rPr>
        <w:t xml:space="preserve"> στα προϊόντα; Δεν θα </w:t>
      </w:r>
      <w:proofErr w:type="spellStart"/>
      <w:r>
        <w:rPr>
          <w:rFonts w:eastAsia="Times New Roman" w:cs="Times New Roman"/>
          <w:szCs w:val="24"/>
        </w:rPr>
        <w:t>μετακυληθεί</w:t>
      </w:r>
      <w:proofErr w:type="spellEnd"/>
      <w:r>
        <w:rPr>
          <w:rFonts w:eastAsia="Times New Roman" w:cs="Times New Roman"/>
          <w:szCs w:val="24"/>
        </w:rPr>
        <w:t xml:space="preserve"> στον τελικό καταναλωτ</w:t>
      </w:r>
      <w:r>
        <w:rPr>
          <w:rFonts w:eastAsia="Times New Roman" w:cs="Times New Roman"/>
          <w:szCs w:val="24"/>
        </w:rPr>
        <w:t>ή; Αυτό θέλουμε τελικά να πετύχουμε; Αυτός είναι ο στόχος μας; Γνωρίζοντας τον Υπουργό</w:t>
      </w:r>
      <w:r>
        <w:rPr>
          <w:rFonts w:eastAsia="Times New Roman" w:cs="Times New Roman"/>
          <w:szCs w:val="24"/>
        </w:rPr>
        <w:t>,</w:t>
      </w:r>
      <w:r>
        <w:rPr>
          <w:rFonts w:eastAsia="Times New Roman" w:cs="Times New Roman"/>
          <w:szCs w:val="24"/>
        </w:rPr>
        <w:t xml:space="preserve"> ξέρω ότι δεν είναι αυτός ο στόχος μας, αλλά δεν πρέπει να βρεθεί μια λύση; Δεν θα έπρεπε πρώτα να έχουμε διαπραγματευτεί το τέλος των διοδίων και μετά να μπούμε στη συγ</w:t>
      </w:r>
      <w:r>
        <w:rPr>
          <w:rFonts w:eastAsia="Times New Roman" w:cs="Times New Roman"/>
          <w:szCs w:val="24"/>
        </w:rPr>
        <w:t>κεκριμένη ρύθμιση;</w:t>
      </w:r>
    </w:p>
    <w:p w14:paraId="28C46B5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Κλείνοντας τη θετική επί της αρχής μου εισήγηση, θα κάνω μια γρήγορη αναφορά στα σημεία του νομοσχεδίου και εν όψει της αυριανής συζήτησης που έχουμε </w:t>
      </w:r>
      <w:r>
        <w:rPr>
          <w:rFonts w:eastAsia="Times New Roman" w:cs="Times New Roman"/>
          <w:szCs w:val="24"/>
        </w:rPr>
        <w:t>επί των</w:t>
      </w:r>
      <w:r>
        <w:rPr>
          <w:rFonts w:eastAsia="Times New Roman" w:cs="Times New Roman"/>
          <w:szCs w:val="24"/>
        </w:rPr>
        <w:t xml:space="preserve"> άρθρων και περιμένουμε κάποιες βελτιώσεις από τη δική μας πλευρά:</w:t>
      </w:r>
    </w:p>
    <w:p w14:paraId="28C46B5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άρθρο 2</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διευκρινίζεται επαρκώς το μέγεθος των οχημάτων ή τα σχετικά με τη χρήση τους. Ίσως θα έπρεπε εκεί, κύριε Υπουργέ, να ορίζεται το μέγεθος αυτών των οχημάτων.</w:t>
      </w:r>
    </w:p>
    <w:p w14:paraId="28C46B5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άρθρο 4</w:t>
      </w:r>
      <w:r>
        <w:rPr>
          <w:rFonts w:eastAsia="Times New Roman" w:cs="Times New Roman"/>
          <w:szCs w:val="24"/>
        </w:rPr>
        <w:t>,</w:t>
      </w:r>
      <w:r>
        <w:rPr>
          <w:rFonts w:eastAsia="Times New Roman" w:cs="Times New Roman"/>
          <w:szCs w:val="24"/>
        </w:rPr>
        <w:t xml:space="preserve"> περιμένω κ</w:t>
      </w:r>
      <w:r>
        <w:rPr>
          <w:rFonts w:eastAsia="Times New Roman" w:cs="Times New Roman"/>
          <w:szCs w:val="24"/>
        </w:rPr>
        <w:t>αι</w:t>
      </w:r>
      <w:r>
        <w:rPr>
          <w:rFonts w:eastAsia="Times New Roman" w:cs="Times New Roman"/>
          <w:szCs w:val="24"/>
        </w:rPr>
        <w:t xml:space="preserve"> εγώ την απάντηση στην ερώτηση που έθεσε ο κ. </w:t>
      </w:r>
      <w:proofErr w:type="spellStart"/>
      <w:r>
        <w:rPr>
          <w:rFonts w:eastAsia="Times New Roman" w:cs="Times New Roman"/>
          <w:szCs w:val="24"/>
        </w:rPr>
        <w:t>Αμυράς</w:t>
      </w:r>
      <w:proofErr w:type="spellEnd"/>
      <w:r>
        <w:rPr>
          <w:rFonts w:eastAsia="Times New Roman" w:cs="Times New Roman"/>
          <w:szCs w:val="24"/>
        </w:rPr>
        <w:t xml:space="preserve"> στις </w:t>
      </w:r>
      <w:r>
        <w:rPr>
          <w:rFonts w:eastAsia="Times New Roman" w:cs="Times New Roman"/>
          <w:szCs w:val="24"/>
        </w:rPr>
        <w:t>ε</w:t>
      </w:r>
      <w:r>
        <w:rPr>
          <w:rFonts w:eastAsia="Times New Roman" w:cs="Times New Roman"/>
          <w:szCs w:val="24"/>
        </w:rPr>
        <w:t>πιτροπές –έ</w:t>
      </w:r>
      <w:r>
        <w:rPr>
          <w:rFonts w:eastAsia="Times New Roman" w:cs="Times New Roman"/>
          <w:szCs w:val="24"/>
        </w:rPr>
        <w:t xml:space="preserve">φυγε πριν από λίγο- για το αν έχουμε ξεκινήσει διαβουλεύσεις και με άλλα κράτη και αν ναι, σε τι φάση </w:t>
      </w:r>
      <w:r>
        <w:rPr>
          <w:rFonts w:eastAsia="Times New Roman" w:cs="Times New Roman"/>
          <w:szCs w:val="24"/>
        </w:rPr>
        <w:lastRenderedPageBreak/>
        <w:t xml:space="preserve">βρίσκονται. Βέβαια,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 γεγονός πως πολύ λίγα ευρωπαϊκά κράτη, όπως είπατε κι εσείς, μόλις έξι, έχουν εναρμονίσει τη νομοθεσία τους, φ</w:t>
      </w:r>
      <w:r>
        <w:rPr>
          <w:rFonts w:eastAsia="Times New Roman" w:cs="Times New Roman"/>
          <w:szCs w:val="24"/>
        </w:rPr>
        <w:t>αντάζομαι πως τέτοιες συζητήσεις δεν πρέπει να έχουν γίνει.</w:t>
      </w:r>
    </w:p>
    <w:p w14:paraId="28C46B5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άρθρο 9 και ειδικότερα στο παράρτημα 1, που ενσωματώνεται και αυτό στην ελληνική νομοθεσία, μιλάει για κάποιου είδους κίνητρα που θα μπορούσαμε να δώσουμε</w:t>
      </w:r>
      <w:r>
        <w:rPr>
          <w:rFonts w:eastAsia="Times New Roman" w:cs="Times New Roman"/>
          <w:szCs w:val="24"/>
        </w:rPr>
        <w:t>,</w:t>
      </w:r>
      <w:r>
        <w:rPr>
          <w:rFonts w:eastAsia="Times New Roman" w:cs="Times New Roman"/>
          <w:szCs w:val="24"/>
        </w:rPr>
        <w:t xml:space="preserve"> με σκοπό την προσέλκυση επενδύσεων κ</w:t>
      </w:r>
      <w:r>
        <w:rPr>
          <w:rFonts w:eastAsia="Times New Roman" w:cs="Times New Roman"/>
          <w:szCs w:val="24"/>
        </w:rPr>
        <w:t>αι την ανάπτυξη της ηλεκτροκίνησης και της χρήσης εναλλακτικών καυσίμων. Θα επιθυμούσαμε να γίνει όσο πιο συγκεκριμένος μπορεί ο Υπουργός πάνω στο πώς θα διεκδικήσουμε αυτήν την ευκαιρία</w:t>
      </w:r>
      <w:r>
        <w:rPr>
          <w:rFonts w:eastAsia="Times New Roman" w:cs="Times New Roman"/>
          <w:szCs w:val="24"/>
        </w:rPr>
        <w:t>,</w:t>
      </w:r>
      <w:r>
        <w:rPr>
          <w:rFonts w:eastAsia="Times New Roman" w:cs="Times New Roman"/>
          <w:szCs w:val="24"/>
        </w:rPr>
        <w:t xml:space="preserve"> την οποία ανοίγετε με τη συγκεκριμένη πρόβλεψη του παραρτήματος 1.</w:t>
      </w:r>
    </w:p>
    <w:p w14:paraId="28C46B5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το άρθρο 21, αν και πάλι δεν είναι κοστολογημένο και δεν προβλέπεται κανενός είδους χρονοδιάγραμμα, η σημασία της αποτελεσματικής λειτουργίας του ψηφιακού μητρώου πρατηρίων είναι τεράστια, καθώς θα κρίνει ουσιαστικά και πρακτικά το σύνολο της τύχης αυτο</w:t>
      </w:r>
      <w:r>
        <w:rPr>
          <w:rFonts w:eastAsia="Times New Roman" w:cs="Times New Roman"/>
          <w:szCs w:val="24"/>
        </w:rPr>
        <w:t xml:space="preserve">ύ του νόμου. Πιστεύω πως με </w:t>
      </w:r>
      <w:r>
        <w:rPr>
          <w:rFonts w:eastAsia="Times New Roman" w:cs="Times New Roman"/>
          <w:szCs w:val="24"/>
        </w:rPr>
        <w:lastRenderedPageBreak/>
        <w:t>την ψήφιση του υπό εξέταση νομοσχεδίου κάνουμε ένα θετικό βήμα προς τα εμπρός με συναίνεση και υπευθυνότητα. Φυσικά τα πάντα θα κριθούν από την ορθή εφαρμογή του νόμου.</w:t>
      </w:r>
    </w:p>
    <w:p w14:paraId="28C46B5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Τώρα, θέλοντας να εκμεταλλευτώ τον χρόνο που μου απομένει κ</w:t>
      </w:r>
      <w:r>
        <w:rPr>
          <w:rFonts w:eastAsia="Times New Roman" w:cs="Times New Roman"/>
          <w:szCs w:val="24"/>
        </w:rPr>
        <w:t>αι καθώς είναι δύσκολο να βρεθεί ο Υπουργός, θα ήθελα από τη δική μου πλευρά να μιλήσω για δύο θέματα τα οποία αφορούν την πόλη μου, τη Θεσσαλονίκη, η οποία ακόμα ζει με την απειλή νέων απεργιών των εργαζόμενων του ΟΑΣΘ.</w:t>
      </w:r>
    </w:p>
    <w:p w14:paraId="28C46B5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Θα χρειαστεί να αντιμετωπίσει σύντο</w:t>
      </w:r>
      <w:r>
        <w:rPr>
          <w:rFonts w:eastAsia="Times New Roman" w:cs="Times New Roman"/>
          <w:szCs w:val="24"/>
        </w:rPr>
        <w:t xml:space="preserve">μα και αυτό το θέμα το Υπουργείο σας, κύριε </w:t>
      </w:r>
      <w:proofErr w:type="spellStart"/>
      <w:r>
        <w:rPr>
          <w:rFonts w:eastAsia="Times New Roman" w:cs="Times New Roman"/>
          <w:szCs w:val="24"/>
        </w:rPr>
        <w:t>Σπίρτζη</w:t>
      </w:r>
      <w:proofErr w:type="spellEnd"/>
      <w:r>
        <w:rPr>
          <w:rFonts w:eastAsia="Times New Roman" w:cs="Times New Roman"/>
          <w:szCs w:val="24"/>
        </w:rPr>
        <w:t xml:space="preserve">, με τρόπο μάλιστα οριστικό ελπίζουμε, για να μην μπορεί να συνεχιστεί η ομηρία των </w:t>
      </w:r>
      <w:r>
        <w:rPr>
          <w:rFonts w:eastAsia="Times New Roman" w:cs="Times New Roman"/>
          <w:szCs w:val="24"/>
        </w:rPr>
        <w:t>Θ</w:t>
      </w:r>
      <w:r>
        <w:rPr>
          <w:rFonts w:eastAsia="Times New Roman" w:cs="Times New Roman"/>
          <w:szCs w:val="24"/>
        </w:rPr>
        <w:t>εσσαλονικέων.</w:t>
      </w:r>
    </w:p>
    <w:p w14:paraId="28C46B5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σας θυμίσω τις υποσχέσεις σας για τα ζητήματα των επαγγελματιών αυτοκινητιστών της Θεσσαλονίκης. Έχετε δεσμευτεί </w:t>
      </w:r>
      <w:r>
        <w:rPr>
          <w:rFonts w:eastAsia="Times New Roman" w:cs="Times New Roman"/>
          <w:szCs w:val="24"/>
        </w:rPr>
        <w:t>-</w:t>
      </w:r>
      <w:r>
        <w:rPr>
          <w:rFonts w:eastAsia="Times New Roman" w:cs="Times New Roman"/>
          <w:szCs w:val="24"/>
        </w:rPr>
        <w:t>και ξέρω πως κρατάτε τις δεσμεύσεις σας</w:t>
      </w:r>
      <w:r>
        <w:rPr>
          <w:rFonts w:eastAsia="Times New Roman" w:cs="Times New Roman"/>
          <w:szCs w:val="24"/>
        </w:rPr>
        <w:t>-</w:t>
      </w:r>
      <w:r>
        <w:rPr>
          <w:rFonts w:eastAsia="Times New Roman" w:cs="Times New Roman"/>
          <w:szCs w:val="24"/>
        </w:rPr>
        <w:t xml:space="preserve"> να εξετάσετε τα ζητήματα που τους αφορούν σύντομα και σε βάθος. Πρόκειται για θέματα </w:t>
      </w:r>
      <w:r>
        <w:rPr>
          <w:rFonts w:eastAsia="Times New Roman" w:cs="Times New Roman"/>
          <w:szCs w:val="24"/>
        </w:rPr>
        <w:t>τα οποία όλοι αναγνωρίζουμε πως είναι πολύ σοβαρά και μερικά από αυτά είναι και επείγοντα. Δεν πρέπει να τους απογοητεύσουμε, κύριε Υπουργέ.</w:t>
      </w:r>
    </w:p>
    <w:p w14:paraId="28C46B5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πρωί ήμουν εισηγητής στην εναρμόνιση της </w:t>
      </w:r>
      <w:r>
        <w:rPr>
          <w:rFonts w:eastAsia="Times New Roman" w:cs="Times New Roman"/>
          <w:szCs w:val="24"/>
        </w:rPr>
        <w:t>ο</w:t>
      </w:r>
      <w:r>
        <w:rPr>
          <w:rFonts w:eastAsia="Times New Roman" w:cs="Times New Roman"/>
          <w:szCs w:val="24"/>
        </w:rPr>
        <w:t>δηγίας που εξετάστηκε στην Ολομέλεια. Άκουσα με προσοχή τις εισηγήσεις</w:t>
      </w:r>
      <w:r>
        <w:rPr>
          <w:rFonts w:eastAsia="Times New Roman" w:cs="Times New Roman"/>
          <w:szCs w:val="24"/>
        </w:rPr>
        <w:t xml:space="preserve"> των συναδέλφων των υπολοίπων κομμάτων για τις εξελίξεις στα σοβαρά ζητήματα που σχετίζονται με την αμφισβήτηση της Συνθήκης της </w:t>
      </w:r>
      <w:proofErr w:type="spellStart"/>
      <w:r>
        <w:rPr>
          <w:rFonts w:eastAsia="Times New Roman" w:cs="Times New Roman"/>
          <w:szCs w:val="24"/>
        </w:rPr>
        <w:t>Λωζάνης</w:t>
      </w:r>
      <w:proofErr w:type="spellEnd"/>
      <w:r>
        <w:rPr>
          <w:rFonts w:eastAsia="Times New Roman" w:cs="Times New Roman"/>
          <w:szCs w:val="24"/>
        </w:rPr>
        <w:t xml:space="preserve"> από τον Τούρκο Πρόεδρο.</w:t>
      </w:r>
    </w:p>
    <w:p w14:paraId="28C46B5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Χαιρετίζω την τροπολογία που κατέθεσε το Ευρωπαϊκό Λαϊκό Κόμμα, ζητώντας την επίσημη καταδίκη α</w:t>
      </w:r>
      <w:r>
        <w:rPr>
          <w:rFonts w:eastAsia="Times New Roman" w:cs="Times New Roman"/>
          <w:szCs w:val="24"/>
        </w:rPr>
        <w:t xml:space="preserve">υτών των δηλώσεων. Η Ευρώπη μάλλον έχει παγώσει από το ανιστόρητο των δηλώσεων </w:t>
      </w:r>
      <w:proofErr w:type="spellStart"/>
      <w:r>
        <w:rPr>
          <w:rFonts w:eastAsia="Times New Roman" w:cs="Times New Roman"/>
          <w:szCs w:val="24"/>
        </w:rPr>
        <w:t>Ερντογάν</w:t>
      </w:r>
      <w:proofErr w:type="spellEnd"/>
      <w:r>
        <w:rPr>
          <w:rFonts w:eastAsia="Times New Roman" w:cs="Times New Roman"/>
          <w:szCs w:val="24"/>
        </w:rPr>
        <w:t xml:space="preserve"> ή ό,τι άλλο μπορούν να σημαίνουν αυτές.</w:t>
      </w:r>
    </w:p>
    <w:p w14:paraId="28C46B5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Θέλω να πιστεύω πως θα υπάρχει σύντομα οργανωμένη και αποστομωτική απάντηση από το σύνολο των ευρωπαϊκών θεσμών.</w:t>
      </w:r>
    </w:p>
    <w:p w14:paraId="28C46B60" w14:textId="77777777" w:rsidR="001A30C8" w:rsidRDefault="00CF017E">
      <w:pPr>
        <w:spacing w:after="0" w:line="600" w:lineRule="auto"/>
        <w:ind w:firstLine="851"/>
        <w:jc w:val="both"/>
        <w:rPr>
          <w:rFonts w:eastAsia="Times New Roman" w:cs="Times New Roman"/>
        </w:rPr>
      </w:pPr>
      <w:r>
        <w:rPr>
          <w:rFonts w:eastAsia="Times New Roman" w:cs="Times New Roman"/>
        </w:rPr>
        <w:t xml:space="preserve">Τη Συνθήκη της </w:t>
      </w:r>
      <w:proofErr w:type="spellStart"/>
      <w:r>
        <w:rPr>
          <w:rFonts w:eastAsia="Times New Roman" w:cs="Times New Roman"/>
        </w:rPr>
        <w:t>Λωζάνης</w:t>
      </w:r>
      <w:proofErr w:type="spellEnd"/>
      <w:r>
        <w:rPr>
          <w:rFonts w:eastAsia="Times New Roman" w:cs="Times New Roman"/>
        </w:rPr>
        <w:t xml:space="preserve"> την υπογράφουν και άλλα ευρωπαϊκά έθνη. Περιμένουμε να πληροφορηθούμε την αντίδρασή τους. </w:t>
      </w:r>
    </w:p>
    <w:p w14:paraId="28C46B61" w14:textId="77777777" w:rsidR="001A30C8" w:rsidRDefault="00CF017E">
      <w:pPr>
        <w:spacing w:after="0" w:line="600" w:lineRule="auto"/>
        <w:ind w:firstLine="720"/>
        <w:jc w:val="both"/>
        <w:rPr>
          <w:rFonts w:eastAsia="Times New Roman" w:cs="Times New Roman"/>
        </w:rPr>
      </w:pPr>
      <w:r>
        <w:rPr>
          <w:rFonts w:eastAsia="Times New Roman"/>
        </w:rPr>
        <w:lastRenderedPageBreak/>
        <w:t>Κυρίες και κύριοι συνάδελφοι</w:t>
      </w:r>
      <w:r>
        <w:rPr>
          <w:rFonts w:eastAsia="Times New Roman" w:cs="Times New Roman"/>
        </w:rPr>
        <w:t>, η πρώτη σκέψη μου με το που πληροφορήθηκα το βράδυ της 15</w:t>
      </w:r>
      <w:r>
        <w:rPr>
          <w:rFonts w:eastAsia="Times New Roman" w:cs="Times New Roman"/>
          <w:vertAlign w:val="superscript"/>
        </w:rPr>
        <w:t>ης</w:t>
      </w:r>
      <w:r>
        <w:rPr>
          <w:rFonts w:eastAsia="Times New Roman" w:cs="Times New Roman"/>
        </w:rPr>
        <w:t xml:space="preserve"> Ιουλίου -του περασμένου Ιουλίου- την εκδήλωση της απόπειρας στρατιω</w:t>
      </w:r>
      <w:r>
        <w:rPr>
          <w:rFonts w:eastAsia="Times New Roman" w:cs="Times New Roman"/>
        </w:rPr>
        <w:t>τικού πραξικοπήματος στη γείτονα και σύμμαχο χώρα Τουρκία</w:t>
      </w:r>
      <w:r>
        <w:rPr>
          <w:rFonts w:eastAsia="Times New Roman" w:cs="Times New Roman"/>
        </w:rPr>
        <w:t>,</w:t>
      </w:r>
      <w:r>
        <w:rPr>
          <w:rFonts w:eastAsia="Times New Roman" w:cs="Times New Roman"/>
        </w:rPr>
        <w:t xml:space="preserve"> ήταν </w:t>
      </w:r>
      <w:r>
        <w:rPr>
          <w:rFonts w:eastAsia="Times New Roman" w:cs="Times New Roman"/>
        </w:rPr>
        <w:t>τ</w:t>
      </w:r>
      <w:r>
        <w:rPr>
          <w:rFonts w:eastAsia="Times New Roman" w:cs="Times New Roman"/>
        </w:rPr>
        <w:t>ι θα πράξουν οι σαράντα πέντε χιλιάδες Τούρκοι στρατιώτες που βρίσκονται στα κατεχόμενα εδάφη της Κύπρου</w:t>
      </w:r>
      <w:r>
        <w:rPr>
          <w:rFonts w:eastAsia="Times New Roman" w:cs="Times New Roman"/>
        </w:rPr>
        <w:t>.</w:t>
      </w:r>
      <w:r>
        <w:rPr>
          <w:rFonts w:eastAsia="Times New Roman" w:cs="Times New Roman"/>
        </w:rPr>
        <w:t xml:space="preserve"> </w:t>
      </w:r>
    </w:p>
    <w:p w14:paraId="28C46B62" w14:textId="77777777" w:rsidR="001A30C8" w:rsidRDefault="00CF017E">
      <w:pPr>
        <w:spacing w:after="0" w:line="600" w:lineRule="auto"/>
        <w:ind w:firstLine="720"/>
        <w:jc w:val="both"/>
        <w:rPr>
          <w:rFonts w:eastAsia="Times New Roman" w:cs="Times New Roman"/>
        </w:rPr>
      </w:pPr>
      <w:r>
        <w:rPr>
          <w:rFonts w:eastAsia="Times New Roman" w:cs="Times New Roman"/>
        </w:rPr>
        <w:t>Ομολογώ πως, ως μέλος της Επιτροπής Εθνικής Άμυνας και Εξωτερικών Υποθέσεων, η δεύτε</w:t>
      </w:r>
      <w:r>
        <w:rPr>
          <w:rFonts w:eastAsia="Times New Roman" w:cs="Times New Roman"/>
        </w:rPr>
        <w:t>ρη απορία που μου γεννήθηκε εκείνη τη στιγμή και με ακολουθεί έως σήμερα ήταν υπό το φως των διαφαινόμενων εξελίξεων και αναμένοντας με αγωνία το αποψινό διάγγελμα του Προέδρου Αναστασιάδη προς τον κυπριακό λαό. Θα μοιραστώ μαζί σας αυτή μου την απορία, σή</w:t>
      </w:r>
      <w:r>
        <w:rPr>
          <w:rFonts w:eastAsia="Times New Roman" w:cs="Times New Roman"/>
        </w:rPr>
        <w:t>μερα, εδώ στην Ολομέλεια</w:t>
      </w:r>
      <w:r>
        <w:rPr>
          <w:rFonts w:eastAsia="Times New Roman" w:cs="Times New Roman"/>
        </w:rPr>
        <w:t>.</w:t>
      </w:r>
      <w:r>
        <w:rPr>
          <w:rFonts w:eastAsia="Times New Roman" w:cs="Times New Roman"/>
        </w:rPr>
        <w:t xml:space="preserve"> Τι θα έπρεπε να κάνει, δηλαδή, η Ελλάς, εάν οι πραξικοπηματίες προχωρούσαν σε μια απόπειρα προσάρτησης των κατεχομένων εδαφών</w:t>
      </w:r>
      <w:r>
        <w:rPr>
          <w:rFonts w:eastAsia="Times New Roman" w:cs="Times New Roman"/>
        </w:rPr>
        <w:t>;</w:t>
      </w:r>
      <w:r>
        <w:rPr>
          <w:rFonts w:eastAsia="Times New Roman" w:cs="Times New Roman"/>
        </w:rPr>
        <w:t xml:space="preserve"> Αυτή </w:t>
      </w:r>
      <w:r>
        <w:rPr>
          <w:rFonts w:eastAsia="Times New Roman"/>
          <w:bCs/>
        </w:rPr>
        <w:t>είναι</w:t>
      </w:r>
      <w:r>
        <w:rPr>
          <w:rFonts w:eastAsia="Times New Roman" w:cs="Times New Roman"/>
        </w:rPr>
        <w:t xml:space="preserve"> η απορία μου. </w:t>
      </w:r>
    </w:p>
    <w:p w14:paraId="28C46B63" w14:textId="77777777" w:rsidR="001A30C8" w:rsidRDefault="00CF017E">
      <w:pPr>
        <w:spacing w:after="0" w:line="600" w:lineRule="auto"/>
        <w:ind w:firstLine="720"/>
        <w:jc w:val="both"/>
        <w:rPr>
          <w:rFonts w:eastAsia="Times New Roman" w:cs="Times New Roman"/>
        </w:rPr>
      </w:pPr>
      <w:r>
        <w:rPr>
          <w:rFonts w:eastAsia="Times New Roman"/>
          <w:bCs/>
          <w:shd w:val="clear" w:color="auto" w:fill="FFFFFF"/>
        </w:rPr>
        <w:lastRenderedPageBreak/>
        <w:t>Βεβαίως</w:t>
      </w:r>
      <w:r>
        <w:rPr>
          <w:rFonts w:eastAsia="Times New Roman" w:cs="Times New Roman"/>
        </w:rPr>
        <w:t>, λύθηκε εκ των πραγμάτων, καθώς η δημοκρατία εκείνο το βράδυ είχε νικ</w:t>
      </w:r>
      <w:r>
        <w:rPr>
          <w:rFonts w:eastAsia="Times New Roman" w:cs="Times New Roman"/>
        </w:rPr>
        <w:t>ήσει. Έτσι μας ανακοινώθηκε. Μια δημοκρατική Τουρκία</w:t>
      </w:r>
      <w:r>
        <w:rPr>
          <w:rFonts w:eastAsia="Times New Roman" w:cs="Times New Roman"/>
        </w:rPr>
        <w:t>,</w:t>
      </w:r>
      <w:r>
        <w:rPr>
          <w:rFonts w:eastAsia="Times New Roman" w:cs="Times New Roman"/>
        </w:rPr>
        <w:t xml:space="preserve"> δεν θα μπορούσε να κάνει -είπαν- τέτοιες σκέψεις. Μια ευρωπαϊκή Τουρκία</w:t>
      </w:r>
      <w:r>
        <w:rPr>
          <w:rFonts w:eastAsia="Times New Roman" w:cs="Times New Roman"/>
        </w:rPr>
        <w:t>,</w:t>
      </w:r>
      <w:r>
        <w:rPr>
          <w:rFonts w:eastAsia="Times New Roman" w:cs="Times New Roman"/>
        </w:rPr>
        <w:t xml:space="preserve"> δεν θα μπορούσε ούτε να διανοηθεί να προχωρήσει σε μια τέτοια άκρως επικίνδυνη ενέργεια. Μια Τουρκία</w:t>
      </w:r>
      <w:r>
        <w:rPr>
          <w:rFonts w:eastAsia="Times New Roman" w:cs="Times New Roman"/>
        </w:rPr>
        <w:t>,</w:t>
      </w:r>
      <w:r>
        <w:rPr>
          <w:rFonts w:eastAsia="Times New Roman" w:cs="Times New Roman"/>
        </w:rPr>
        <w:t xml:space="preserve"> που σέβεται το διεθνές δίκα</w:t>
      </w:r>
      <w:r>
        <w:rPr>
          <w:rFonts w:eastAsia="Times New Roman" w:cs="Times New Roman"/>
        </w:rPr>
        <w:t>ιο και αντιλαμβάνεται τον ρόλο της ως μέλος της διεθνούς κοινότητας</w:t>
      </w:r>
      <w:r>
        <w:rPr>
          <w:rFonts w:eastAsia="Times New Roman" w:cs="Times New Roman"/>
        </w:rPr>
        <w:t>,</w:t>
      </w:r>
      <w:r>
        <w:rPr>
          <w:rFonts w:eastAsia="Times New Roman" w:cs="Times New Roman"/>
        </w:rPr>
        <w:t xml:space="preserve"> δεν μπορεί να φερθεί με αυτόν τον ύπουλο τρόπο, θέτοντας σε κίνδυνο όλη την ασφάλεια της Νοτιοανατολικής Μεσογείου. </w:t>
      </w:r>
    </w:p>
    <w:p w14:paraId="28C46B64" w14:textId="77777777" w:rsidR="001A30C8" w:rsidRDefault="00CF017E">
      <w:pPr>
        <w:spacing w:after="0" w:line="600" w:lineRule="auto"/>
        <w:ind w:firstLine="720"/>
        <w:jc w:val="both"/>
        <w:rPr>
          <w:rFonts w:eastAsia="Times New Roman" w:cs="Times New Roman"/>
        </w:rPr>
      </w:pPr>
      <w:r>
        <w:rPr>
          <w:rFonts w:eastAsia="Times New Roman" w:cs="Times New Roman"/>
        </w:rPr>
        <w:t xml:space="preserve">Το πρόβλημα </w:t>
      </w:r>
      <w:r>
        <w:rPr>
          <w:rFonts w:eastAsia="Times New Roman"/>
          <w:bCs/>
        </w:rPr>
        <w:t>είναι,</w:t>
      </w:r>
      <w:r>
        <w:rPr>
          <w:rFonts w:eastAsia="Times New Roman" w:cs="Times New Roman"/>
        </w:rPr>
        <w:t xml:space="preserve"> </w:t>
      </w:r>
      <w:r>
        <w:rPr>
          <w:rFonts w:eastAsia="Times New Roman" w:cs="Times New Roman"/>
          <w:bCs/>
          <w:shd w:val="clear" w:color="auto" w:fill="FFFFFF"/>
        </w:rPr>
        <w:t>όμως,</w:t>
      </w:r>
      <w:r>
        <w:rPr>
          <w:rFonts w:eastAsia="Times New Roman" w:cs="Times New Roman"/>
        </w:rPr>
        <w:t xml:space="preserve"> πως από τη νίκη της δημοκρατίας στην Τουρκία </w:t>
      </w:r>
      <w:r>
        <w:rPr>
          <w:rFonts w:eastAsia="Times New Roman" w:cs="Times New Roman"/>
        </w:rPr>
        <w:t>στις 16 Ιουλίου μέχρι σήμερα</w:t>
      </w:r>
      <w:r>
        <w:rPr>
          <w:rFonts w:eastAsia="Times New Roman" w:cs="Times New Roman"/>
        </w:rPr>
        <w:t xml:space="preserve">, </w:t>
      </w:r>
      <w:r>
        <w:rPr>
          <w:rFonts w:eastAsia="Times New Roman" w:cs="Times New Roman"/>
        </w:rPr>
        <w:t xml:space="preserve">ακούσαμε κάτι, που δεν έχουμε ακούσει ποτέ τα εκατό χρόνια τα οποία έχουν περάσει και νιώσαμε την απειλή, που δεν είχαμε νιώσει ποτέ εδώ και σαράντα χρόνια. </w:t>
      </w:r>
    </w:p>
    <w:p w14:paraId="28C46B65" w14:textId="77777777" w:rsidR="001A30C8" w:rsidRDefault="00CF017E">
      <w:pPr>
        <w:spacing w:after="0" w:line="600" w:lineRule="auto"/>
        <w:ind w:firstLine="720"/>
        <w:jc w:val="both"/>
        <w:rPr>
          <w:rFonts w:eastAsia="Times New Roman" w:cs="Times New Roman"/>
        </w:rPr>
      </w:pPr>
      <w:r>
        <w:rPr>
          <w:rFonts w:eastAsia="Times New Roman" w:cs="Times New Roman"/>
        </w:rPr>
        <w:t>Μου γεννήθηκε, λοιπόν, η απορία, την οποία μοιράζομαι σήμερα μαζί σα</w:t>
      </w:r>
      <w:r>
        <w:rPr>
          <w:rFonts w:eastAsia="Times New Roman" w:cs="Times New Roman"/>
        </w:rPr>
        <w:t xml:space="preserve">ς εδώ στην </w:t>
      </w:r>
      <w:r>
        <w:rPr>
          <w:rFonts w:eastAsia="Times New Roman" w:cs="Times New Roman"/>
        </w:rPr>
        <w:t>Ο</w:t>
      </w:r>
      <w:r>
        <w:rPr>
          <w:rFonts w:eastAsia="Times New Roman" w:cs="Times New Roman"/>
        </w:rPr>
        <w:t xml:space="preserve">λομέλεια, στο υπόλοιπο του χρόνου το οποίο μου </w:t>
      </w:r>
      <w:r>
        <w:rPr>
          <w:rFonts w:eastAsia="Times New Roman"/>
          <w:bCs/>
        </w:rPr>
        <w:t>έχει μ</w:t>
      </w:r>
      <w:r>
        <w:rPr>
          <w:rFonts w:eastAsia="Times New Roman" w:cs="Times New Roman"/>
        </w:rPr>
        <w:t xml:space="preserve">είνει: Τι θα πρέπει να πράξει η Ελλάς στην περίπτωση που ο κ. </w:t>
      </w:r>
      <w:proofErr w:type="spellStart"/>
      <w:r>
        <w:rPr>
          <w:rFonts w:eastAsia="Times New Roman" w:cs="Times New Roman"/>
        </w:rPr>
        <w:t>Ερντογάν</w:t>
      </w:r>
      <w:proofErr w:type="spellEnd"/>
      <w:r>
        <w:rPr>
          <w:rFonts w:eastAsia="Times New Roman" w:cs="Times New Roman"/>
        </w:rPr>
        <w:t xml:space="preserve"> σοβαρολογεί; Αυτή ήταν η απορία μου και ήθελα να την μοιραστώ μαζί σας. </w:t>
      </w:r>
    </w:p>
    <w:p w14:paraId="28C46B66" w14:textId="77777777" w:rsidR="001A30C8" w:rsidRDefault="00CF017E">
      <w:pPr>
        <w:spacing w:after="0" w:line="600" w:lineRule="auto"/>
        <w:ind w:firstLine="720"/>
        <w:jc w:val="both"/>
        <w:rPr>
          <w:rFonts w:eastAsia="Times New Roman" w:cs="Times New Roman"/>
        </w:rPr>
      </w:pPr>
      <w:r>
        <w:rPr>
          <w:rFonts w:eastAsia="Times New Roman" w:cs="Times New Roman"/>
        </w:rPr>
        <w:lastRenderedPageBreak/>
        <w:t xml:space="preserve">Λέω και πάλι, όσον αφορά στο σημερινό νομοσχέδιο το οποίο εξετάζουμε, ότι εμείς το στηρίζουμε επί της αρχής και ευχόμαστε να ανοίξει μια νέα πόρτα, ένας νέος ορίζοντας για τις εναλλακτικές πηγές ενέργειας στην Ελλάδα. </w:t>
      </w:r>
    </w:p>
    <w:p w14:paraId="28C46B67" w14:textId="77777777" w:rsidR="001A30C8" w:rsidRDefault="00CF017E">
      <w:pPr>
        <w:spacing w:after="0" w:line="600" w:lineRule="auto"/>
        <w:ind w:firstLine="720"/>
        <w:jc w:val="both"/>
        <w:rPr>
          <w:rFonts w:eastAsia="Times New Roman" w:cs="Times New Roman"/>
        </w:rPr>
      </w:pPr>
      <w:r>
        <w:rPr>
          <w:rFonts w:eastAsia="Times New Roman" w:cs="Times New Roman"/>
        </w:rPr>
        <w:t>Ευχαριστώ πολύ.</w:t>
      </w:r>
    </w:p>
    <w:p w14:paraId="28C46B68" w14:textId="77777777" w:rsidR="001A30C8" w:rsidRDefault="00CF017E">
      <w:pPr>
        <w:spacing w:after="0" w:line="600" w:lineRule="auto"/>
        <w:ind w:firstLine="720"/>
        <w:jc w:val="both"/>
        <w:rPr>
          <w:rFonts w:eastAsia="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rPr>
        <w:t xml:space="preserve">Με τον κ. </w:t>
      </w:r>
      <w:proofErr w:type="spellStart"/>
      <w:r>
        <w:rPr>
          <w:rFonts w:eastAsia="Times New Roman" w:cs="Times New Roman"/>
        </w:rPr>
        <w:t>Σαρίδη</w:t>
      </w:r>
      <w:proofErr w:type="spellEnd"/>
      <w:r>
        <w:rPr>
          <w:rFonts w:eastAsia="Times New Roman" w:cs="Times New Roman"/>
        </w:rPr>
        <w:t xml:space="preserve"> ολοκληρώθηκε ο κύκλος των εισηγητών και των ειδικών αγορητών. Θα δώσω τον λόγο στους ομιλητές που έχουν εγγραφεί στον κατάλογο. </w:t>
      </w:r>
      <w:r>
        <w:rPr>
          <w:rFonts w:eastAsia="Times New Roman"/>
          <w:bCs/>
        </w:rPr>
        <w:t>Είναι</w:t>
      </w:r>
      <w:r>
        <w:rPr>
          <w:rFonts w:eastAsia="Times New Roman" w:cs="Times New Roman"/>
        </w:rPr>
        <w:t xml:space="preserve"> τρεις ή τέσσερις ομιλητές. Θα ακολουθήσει ο Υπουργός. Ξεκινάμε με πρώτη</w:t>
      </w:r>
      <w:r>
        <w:rPr>
          <w:rFonts w:eastAsia="Times New Roman" w:cs="Times New Roman"/>
        </w:rPr>
        <w:t xml:space="preserve"> ομιλήτρια εκ του καταλόγου την κυρία Καφαντάρη </w:t>
      </w:r>
      <w:r>
        <w:rPr>
          <w:rFonts w:eastAsia="Times New Roman"/>
        </w:rPr>
        <w:t xml:space="preserve">από τον ΣΥΡΙΖΑ. </w:t>
      </w:r>
    </w:p>
    <w:p w14:paraId="28C46B69" w14:textId="77777777" w:rsidR="001A30C8" w:rsidRDefault="00CF017E">
      <w:pPr>
        <w:spacing w:after="0" w:line="600" w:lineRule="auto"/>
        <w:ind w:firstLine="720"/>
        <w:jc w:val="both"/>
        <w:rPr>
          <w:rFonts w:eastAsia="Times New Roman"/>
        </w:rPr>
      </w:pPr>
      <w:r>
        <w:rPr>
          <w:rFonts w:eastAsia="Times New Roman"/>
        </w:rPr>
        <w:t xml:space="preserve">Ελάτε, κυρία Καφαντάρη. </w:t>
      </w:r>
    </w:p>
    <w:p w14:paraId="28C46B6A" w14:textId="77777777" w:rsidR="001A30C8" w:rsidRDefault="00CF017E">
      <w:pPr>
        <w:spacing w:after="0" w:line="600" w:lineRule="auto"/>
        <w:ind w:firstLine="720"/>
        <w:jc w:val="both"/>
        <w:rPr>
          <w:rFonts w:eastAsia="Times New Roman"/>
        </w:rPr>
      </w:pPr>
      <w:r>
        <w:rPr>
          <w:rFonts w:eastAsia="Times New Roman"/>
          <w:b/>
        </w:rPr>
        <w:t xml:space="preserve">ΧΑΡΟΥΛΑ </w:t>
      </w:r>
      <w:r>
        <w:rPr>
          <w:rFonts w:eastAsia="Times New Roman"/>
          <w:b/>
        </w:rPr>
        <w:t xml:space="preserve">(ΧΑΡΑ) </w:t>
      </w:r>
      <w:r>
        <w:rPr>
          <w:rFonts w:eastAsia="Times New Roman"/>
          <w:b/>
        </w:rPr>
        <w:t>ΚΑΦΑΝΤΑΡΗ:</w:t>
      </w:r>
      <w:r>
        <w:rPr>
          <w:rFonts w:eastAsia="Times New Roman"/>
        </w:rPr>
        <w:t xml:space="preserve"> Κύριε Πρόεδρε, ευχαριστώ. Κύριε Υπουργέ, κυρίες και κύριοι Βουλευτές, συζητάμε σήμερα την ενσωμάτωση της </w:t>
      </w:r>
      <w:r>
        <w:rPr>
          <w:rFonts w:eastAsia="Times New Roman"/>
        </w:rPr>
        <w:t>ο</w:t>
      </w:r>
      <w:r>
        <w:rPr>
          <w:rFonts w:eastAsia="Times New Roman"/>
        </w:rPr>
        <w:t>δηγίας 94/2014 για την ανάπτυξη υπ</w:t>
      </w:r>
      <w:r>
        <w:rPr>
          <w:rFonts w:eastAsia="Times New Roman"/>
        </w:rPr>
        <w:t>οδομών εναλλακτικών καυσίμων κ.λπ.</w:t>
      </w:r>
      <w:r>
        <w:rPr>
          <w:rFonts w:eastAsia="Times New Roman"/>
        </w:rPr>
        <w:t>.</w:t>
      </w:r>
      <w:r>
        <w:rPr>
          <w:rFonts w:eastAsia="Times New Roman"/>
        </w:rPr>
        <w:t xml:space="preserve"> Επειδή, </w:t>
      </w:r>
      <w:r>
        <w:rPr>
          <w:rFonts w:eastAsia="Times New Roman"/>
          <w:bCs/>
          <w:shd w:val="clear" w:color="auto" w:fill="FFFFFF"/>
        </w:rPr>
        <w:t>όμως,</w:t>
      </w:r>
      <w:r>
        <w:rPr>
          <w:rFonts w:eastAsia="Times New Roman"/>
        </w:rPr>
        <w:t xml:space="preserve"> η συζήτηση πήρε και έναν άλλον χαρακτήρα γενικότερα από </w:t>
      </w:r>
      <w:r>
        <w:rPr>
          <w:rFonts w:eastAsia="Times New Roman"/>
        </w:rPr>
        <w:lastRenderedPageBreak/>
        <w:t xml:space="preserve">τους εισηγητές, κύριοι της Αντιπολίτευσης, σε σχέση με την ενεργειακή πολιτική της χώρας, θα ήθελα να αποσαφηνίσω κάποια ζητήματα. </w:t>
      </w:r>
    </w:p>
    <w:p w14:paraId="28C46B6B" w14:textId="77777777" w:rsidR="001A30C8" w:rsidRDefault="00CF017E">
      <w:pPr>
        <w:spacing w:after="0" w:line="600" w:lineRule="auto"/>
        <w:ind w:firstLine="720"/>
        <w:jc w:val="both"/>
        <w:rPr>
          <w:rFonts w:eastAsia="Times New Roman"/>
        </w:rPr>
      </w:pPr>
      <w:r>
        <w:rPr>
          <w:rFonts w:eastAsia="Times New Roman"/>
        </w:rPr>
        <w:t>Κατ</w:t>
      </w:r>
      <w:r>
        <w:rPr>
          <w:rFonts w:eastAsia="Times New Roman"/>
        </w:rPr>
        <w:t xml:space="preserve">’ </w:t>
      </w:r>
      <w:r>
        <w:rPr>
          <w:rFonts w:eastAsia="Times New Roman"/>
        </w:rPr>
        <w:t>αρχάς, εφαρμό</w:t>
      </w:r>
      <w:r>
        <w:rPr>
          <w:rFonts w:eastAsia="Times New Roman"/>
        </w:rPr>
        <w:t xml:space="preserve">ζεται μια πολυδιάστατη εξωτερική πολιτική και ο τομέας της ενέργειας έχει καθοριστική θέση σε αυτή την πολιτική. Η Ελλάδα τείνει να γίνει ενεργειακός κόμβος, που θα συμβάλει ουσιαστικά στην ασφάλεια εφοδιασμού της Ευρωπαϊκής </w:t>
      </w:r>
      <w:r>
        <w:rPr>
          <w:rFonts w:eastAsia="Times New Roman"/>
          <w:bCs/>
        </w:rPr>
        <w:t>Έ</w:t>
      </w:r>
      <w:r>
        <w:rPr>
          <w:rFonts w:eastAsia="Times New Roman"/>
        </w:rPr>
        <w:t xml:space="preserve">νωσης -κάτι το οποίο </w:t>
      </w:r>
      <w:r>
        <w:rPr>
          <w:rFonts w:eastAsia="Times New Roman"/>
          <w:bCs/>
        </w:rPr>
        <w:t>είναι</w:t>
      </w:r>
      <w:r>
        <w:rPr>
          <w:rFonts w:eastAsia="Times New Roman"/>
        </w:rPr>
        <w:t xml:space="preserve"> ζητ</w:t>
      </w:r>
      <w:r>
        <w:rPr>
          <w:rFonts w:eastAsia="Times New Roman"/>
        </w:rPr>
        <w:t xml:space="preserve">ούμενο. </w:t>
      </w:r>
    </w:p>
    <w:p w14:paraId="28C46B6C" w14:textId="77777777" w:rsidR="001A30C8" w:rsidRDefault="00CF017E">
      <w:pPr>
        <w:spacing w:after="0" w:line="600" w:lineRule="auto"/>
        <w:ind w:firstLine="720"/>
        <w:jc w:val="both"/>
        <w:rPr>
          <w:rFonts w:eastAsia="Times New Roman"/>
        </w:rPr>
      </w:pPr>
      <w:r>
        <w:rPr>
          <w:rFonts w:eastAsia="Times New Roman"/>
        </w:rPr>
        <w:t xml:space="preserve">Κάποιοι εδώ μέσα ακούσαμε να αναπολούν το παρελθόν, αλλά πρέπει να πούμε δύο, τρία ζητήματα. Ακούσαμε για τον </w:t>
      </w:r>
      <w:r>
        <w:rPr>
          <w:rFonts w:eastAsia="Times New Roman"/>
          <w:lang w:val="en-US"/>
        </w:rPr>
        <w:t>TAP</w:t>
      </w:r>
      <w:r>
        <w:rPr>
          <w:rFonts w:eastAsia="Times New Roman"/>
        </w:rPr>
        <w:t xml:space="preserve"> και ακούσαμε για τον </w:t>
      </w:r>
      <w:proofErr w:type="spellStart"/>
      <w:r>
        <w:rPr>
          <w:rFonts w:eastAsia="Times New Roman"/>
        </w:rPr>
        <w:t>ελληνοβουλγαρικό</w:t>
      </w:r>
      <w:proofErr w:type="spellEnd"/>
      <w:r>
        <w:rPr>
          <w:rFonts w:eastAsia="Times New Roman"/>
        </w:rPr>
        <w:t xml:space="preserve"> αγωγό. Θα έλεγα, λοιπόν, ότι ο </w:t>
      </w:r>
      <w:r>
        <w:rPr>
          <w:rFonts w:eastAsia="Times New Roman"/>
          <w:lang w:val="en-US"/>
        </w:rPr>
        <w:t>TAP</w:t>
      </w:r>
      <w:r>
        <w:rPr>
          <w:rFonts w:eastAsia="Times New Roman"/>
        </w:rPr>
        <w:t xml:space="preserve"> υπεγράφη από την παρούσα </w:t>
      </w:r>
      <w:r>
        <w:rPr>
          <w:rFonts w:eastAsia="Times New Roman"/>
          <w:bCs/>
        </w:rPr>
        <w:t>Κυβέρνηση</w:t>
      </w:r>
      <w:r>
        <w:rPr>
          <w:rFonts w:eastAsia="Times New Roman"/>
        </w:rPr>
        <w:t xml:space="preserve"> και μάλιστα με αντισταθμι</w:t>
      </w:r>
      <w:r>
        <w:rPr>
          <w:rFonts w:eastAsia="Times New Roman"/>
        </w:rPr>
        <w:t xml:space="preserve">στικά οφέλη τριάντα δύο εκατομμύρια ευρώ -πολύ παραπάνω από τα έντεκα, που είχε συμφωνήσει η προηγουμένη </w:t>
      </w:r>
      <w:r>
        <w:rPr>
          <w:rFonts w:eastAsia="Times New Roman"/>
          <w:bCs/>
        </w:rPr>
        <w:t>κυβέρνηση</w:t>
      </w:r>
      <w:r>
        <w:rPr>
          <w:rFonts w:eastAsia="Times New Roman"/>
        </w:rPr>
        <w:t xml:space="preserve">. Να πω δε για τον </w:t>
      </w:r>
      <w:proofErr w:type="spellStart"/>
      <w:r>
        <w:rPr>
          <w:rFonts w:eastAsia="Times New Roman"/>
        </w:rPr>
        <w:t>ελληνοβουλγαρικό</w:t>
      </w:r>
      <w:proofErr w:type="spellEnd"/>
      <w:r>
        <w:rPr>
          <w:rFonts w:eastAsia="Times New Roman"/>
        </w:rPr>
        <w:t xml:space="preserve"> αγωγό, ότι και αυτός υπογράφτηκε από τη νυν </w:t>
      </w:r>
      <w:r>
        <w:rPr>
          <w:rFonts w:eastAsia="Times New Roman"/>
          <w:bCs/>
        </w:rPr>
        <w:t>Κυβέρνηση</w:t>
      </w:r>
      <w:r>
        <w:rPr>
          <w:rFonts w:eastAsia="Times New Roman"/>
        </w:rPr>
        <w:t xml:space="preserve">. </w:t>
      </w:r>
    </w:p>
    <w:p w14:paraId="28C46B6D" w14:textId="77777777" w:rsidR="001A30C8" w:rsidRDefault="00CF017E">
      <w:pPr>
        <w:spacing w:after="0" w:line="600" w:lineRule="auto"/>
        <w:ind w:firstLine="720"/>
        <w:jc w:val="both"/>
        <w:rPr>
          <w:rFonts w:eastAsia="Times New Roman"/>
        </w:rPr>
      </w:pPr>
      <w:r>
        <w:rPr>
          <w:rFonts w:eastAsia="Times New Roman"/>
        </w:rPr>
        <w:lastRenderedPageBreak/>
        <w:t>Αυτή</w:t>
      </w:r>
      <w:r>
        <w:rPr>
          <w:rFonts w:eastAsia="Times New Roman"/>
        </w:rPr>
        <w:t>ν</w:t>
      </w:r>
      <w:r>
        <w:rPr>
          <w:rFonts w:eastAsia="Times New Roman"/>
        </w:rPr>
        <w:t xml:space="preserve"> τη στιγμή εκπονείται ένας εθνικός ενεργειακό</w:t>
      </w:r>
      <w:r>
        <w:rPr>
          <w:rFonts w:eastAsia="Times New Roman"/>
        </w:rPr>
        <w:t xml:space="preserve">ς σχεδιασμός, που </w:t>
      </w:r>
      <w:r>
        <w:rPr>
          <w:rFonts w:eastAsia="Times New Roman"/>
          <w:bCs/>
        </w:rPr>
        <w:t>έχει α</w:t>
      </w:r>
      <w:r>
        <w:rPr>
          <w:rFonts w:eastAsia="Times New Roman"/>
          <w:bCs/>
          <w:shd w:val="clear" w:color="auto" w:fill="FFFFFF"/>
        </w:rPr>
        <w:t>νάγκη</w:t>
      </w:r>
      <w:r>
        <w:rPr>
          <w:rFonts w:eastAsia="Times New Roman"/>
        </w:rPr>
        <w:t xml:space="preserve"> η χώρα μας, μετά από χρόνια, με βάση βέβαια πάντα το πλαίσιο για το κλίμα και την ενέργεια μέχρι το 2030, όπως το βάζει η Ευρωπαϊκή Ένωση. </w:t>
      </w:r>
    </w:p>
    <w:p w14:paraId="28C46B6E" w14:textId="77777777" w:rsidR="001A30C8" w:rsidRDefault="00CF017E">
      <w:pPr>
        <w:spacing w:after="0" w:line="600" w:lineRule="auto"/>
        <w:ind w:firstLine="720"/>
        <w:jc w:val="both"/>
        <w:rPr>
          <w:rFonts w:eastAsia="Times New Roman"/>
          <w:bCs/>
        </w:rPr>
      </w:pPr>
      <w:r>
        <w:rPr>
          <w:rFonts w:eastAsia="Times New Roman"/>
        </w:rPr>
        <w:t xml:space="preserve">Τώρα, συζητάμε ένα νομοσχέδιο, όπως είπαμε και πριν, το οποίο στις </w:t>
      </w:r>
      <w:r>
        <w:rPr>
          <w:rFonts w:eastAsia="Times New Roman"/>
        </w:rPr>
        <w:t>ε</w:t>
      </w:r>
      <w:r>
        <w:rPr>
          <w:rFonts w:eastAsia="Times New Roman"/>
        </w:rPr>
        <w:t xml:space="preserve">πιτροπές είχε μια </w:t>
      </w:r>
      <w:r>
        <w:rPr>
          <w:rFonts w:eastAsia="Times New Roman"/>
        </w:rPr>
        <w:t xml:space="preserve">ευρεία αποδοχή, με την έννοια ότι έγινε δεκτό όχι μόνο από τους κυβερνητικούς εταίρους. Η ενσωμάτωση αυτής της </w:t>
      </w:r>
      <w:r>
        <w:rPr>
          <w:rFonts w:eastAsia="Times New Roman"/>
        </w:rPr>
        <w:t>ο</w:t>
      </w:r>
      <w:r>
        <w:rPr>
          <w:rFonts w:eastAsia="Times New Roman"/>
        </w:rPr>
        <w:t>δηγίας ανοίγει, λοιπόν, ένα παράθυρο στο όχι πια μακρινό μέλλον, σε ένα μέλλον που τα οχήματα θα κινούνται με εναλλακτικά καύσιμα και θα έχουν μ</w:t>
      </w:r>
      <w:r>
        <w:rPr>
          <w:rFonts w:eastAsia="Times New Roman"/>
        </w:rPr>
        <w:t xml:space="preserve">ηδενικούς ή ουδέτερους ρύπους. </w:t>
      </w:r>
    </w:p>
    <w:p w14:paraId="28C46B6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Λίγα χρόνια πριν, ποιος μπορούσε να φανταστεί ότι η πιο </w:t>
      </w:r>
      <w:proofErr w:type="spellStart"/>
      <w:r>
        <w:rPr>
          <w:rFonts w:eastAsia="Times New Roman" w:cs="Times New Roman"/>
          <w:szCs w:val="24"/>
        </w:rPr>
        <w:t>ρυπογόνα</w:t>
      </w:r>
      <w:proofErr w:type="spellEnd"/>
      <w:r>
        <w:rPr>
          <w:rFonts w:eastAsia="Times New Roman" w:cs="Times New Roman"/>
          <w:szCs w:val="24"/>
        </w:rPr>
        <w:t xml:space="preserve"> ίσως δραστηριότητα –και μιλάω για τις μεταφορές- θα μετασχηματιζόταν με τέτοιο τρόπο, ώστε σε λίγα χρόνια να είναι καθαρή δραστηριότητα;</w:t>
      </w:r>
    </w:p>
    <w:p w14:paraId="28C46B7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Σε σχέση με την ενσωμά</w:t>
      </w:r>
      <w:r>
        <w:rPr>
          <w:rFonts w:eastAsia="Times New Roman" w:cs="Times New Roman"/>
          <w:szCs w:val="24"/>
        </w:rPr>
        <w:t xml:space="preserve">τωση της </w:t>
      </w:r>
      <w:r>
        <w:rPr>
          <w:rFonts w:eastAsia="Times New Roman" w:cs="Times New Roman"/>
          <w:szCs w:val="24"/>
        </w:rPr>
        <w:t>ο</w:t>
      </w:r>
      <w:r>
        <w:rPr>
          <w:rFonts w:eastAsia="Times New Roman" w:cs="Times New Roman"/>
          <w:szCs w:val="24"/>
        </w:rPr>
        <w:t>δηγίας, είμαστε από τις έξι χώρες της Ευρωπαϊκ</w:t>
      </w:r>
      <w:r>
        <w:rPr>
          <w:rFonts w:eastAsia="Times New Roman" w:cs="Times New Roman"/>
          <w:szCs w:val="24"/>
        </w:rPr>
        <w:t>ή</w:t>
      </w:r>
      <w:r>
        <w:rPr>
          <w:rFonts w:eastAsia="Times New Roman" w:cs="Times New Roman"/>
          <w:szCs w:val="24"/>
        </w:rPr>
        <w:t xml:space="preserve">ς Ένωσης, οι οποίες ενσωματώνουν αυτήν την </w:t>
      </w:r>
      <w:r>
        <w:rPr>
          <w:rFonts w:eastAsia="Times New Roman" w:cs="Times New Roman"/>
          <w:szCs w:val="24"/>
        </w:rPr>
        <w:t>ο</w:t>
      </w:r>
      <w:r>
        <w:rPr>
          <w:rFonts w:eastAsia="Times New Roman" w:cs="Times New Roman"/>
          <w:szCs w:val="24"/>
        </w:rPr>
        <w:t xml:space="preserve">δηγία. Και το περιθώριο για την ενσωμάτωση, απ’ ό,τι γνωρίζω –και </w:t>
      </w:r>
      <w:proofErr w:type="spellStart"/>
      <w:r>
        <w:rPr>
          <w:rFonts w:eastAsia="Times New Roman" w:cs="Times New Roman"/>
          <w:szCs w:val="24"/>
        </w:rPr>
        <w:lastRenderedPageBreak/>
        <w:t>ελέχθη</w:t>
      </w:r>
      <w:proofErr w:type="spellEnd"/>
      <w:r>
        <w:rPr>
          <w:rFonts w:eastAsia="Times New Roman" w:cs="Times New Roman"/>
          <w:szCs w:val="24"/>
        </w:rPr>
        <w:t xml:space="preserve"> και στην </w:t>
      </w:r>
      <w:r>
        <w:rPr>
          <w:rFonts w:eastAsia="Times New Roman" w:cs="Times New Roman"/>
          <w:szCs w:val="24"/>
        </w:rPr>
        <w:t>ε</w:t>
      </w:r>
      <w:r>
        <w:rPr>
          <w:rFonts w:eastAsia="Times New Roman" w:cs="Times New Roman"/>
          <w:szCs w:val="24"/>
        </w:rPr>
        <w:t xml:space="preserve">πιτροπή- έληγε στις 18 Νοεμβρίου. Θα έχουμε οχήματα που θα κινούνται όχι πια με ντίζελ και βενζίνη, αλλά με </w:t>
      </w:r>
      <w:proofErr w:type="spellStart"/>
      <w:r>
        <w:rPr>
          <w:rFonts w:eastAsia="Times New Roman" w:cs="Times New Roman"/>
          <w:szCs w:val="24"/>
        </w:rPr>
        <w:t>βιοκαύσιμα</w:t>
      </w:r>
      <w:proofErr w:type="spellEnd"/>
      <w:r>
        <w:rPr>
          <w:rFonts w:eastAsia="Times New Roman" w:cs="Times New Roman"/>
          <w:szCs w:val="24"/>
        </w:rPr>
        <w:t>, υδρογόνο, ακόμα και ηλεκτρισμό. Για να μπορέσει όμως αυτό να γίνει δυνατό, πρέπει και να αναπτυχθούν και οι αντίστοιχες υποδομές. Πρέπει</w:t>
      </w:r>
      <w:r>
        <w:rPr>
          <w:rFonts w:eastAsia="Times New Roman" w:cs="Times New Roman"/>
          <w:szCs w:val="24"/>
        </w:rPr>
        <w:t xml:space="preserve"> δηλαδή, να το πω απλοϊκά, να υπάρχουν και τα αντίστοιχα «</w:t>
      </w:r>
      <w:proofErr w:type="spellStart"/>
      <w:r>
        <w:rPr>
          <w:rFonts w:eastAsia="Times New Roman" w:cs="Times New Roman"/>
          <w:szCs w:val="24"/>
        </w:rPr>
        <w:t>υδρογονάδικα</w:t>
      </w:r>
      <w:proofErr w:type="spellEnd"/>
      <w:r>
        <w:rPr>
          <w:rFonts w:eastAsia="Times New Roman" w:cs="Times New Roman"/>
          <w:szCs w:val="24"/>
        </w:rPr>
        <w:t>», όπως έχουμε μέχρι σήμερα τα βενζινάδικα, όπου τα οχήματα που κινούνται με κυψέλες καυσίμου με υδρογόνο να μπορούν να ανεφοδιάζονται με το αναγκαίο υδρογόνο ή να υπάρχουν επίσης, σημεί</w:t>
      </w:r>
      <w:r>
        <w:rPr>
          <w:rFonts w:eastAsia="Times New Roman" w:cs="Times New Roman"/>
          <w:szCs w:val="24"/>
        </w:rPr>
        <w:t xml:space="preserve">α φόρτισης με ηλεκτρικό ρεύμα για τα ηλεκτροκίνητα οχήματα. </w:t>
      </w:r>
    </w:p>
    <w:p w14:paraId="28C46B7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Ακριβώς αυτή η </w:t>
      </w:r>
      <w:r>
        <w:rPr>
          <w:rFonts w:eastAsia="Times New Roman" w:cs="Times New Roman"/>
          <w:szCs w:val="24"/>
        </w:rPr>
        <w:t>ο</w:t>
      </w:r>
      <w:r>
        <w:rPr>
          <w:rFonts w:eastAsia="Times New Roman" w:cs="Times New Roman"/>
          <w:szCs w:val="24"/>
        </w:rPr>
        <w:t>δηγία που ενσωματώνουμε</w:t>
      </w:r>
      <w:r>
        <w:rPr>
          <w:rFonts w:eastAsia="Times New Roman" w:cs="Times New Roman"/>
          <w:szCs w:val="24"/>
        </w:rPr>
        <w:t>,</w:t>
      </w:r>
      <w:r>
        <w:rPr>
          <w:rFonts w:eastAsia="Times New Roman" w:cs="Times New Roman"/>
          <w:szCs w:val="24"/>
        </w:rPr>
        <w:t xml:space="preserve"> προβλέπει αυτήν τη δημιουργία υποδομών εναλλακτικών καυσίμων </w:t>
      </w:r>
      <w:r>
        <w:rPr>
          <w:rFonts w:eastAsia="Times New Roman" w:cs="Times New Roman"/>
          <w:szCs w:val="24"/>
          <w:lang w:val="en-US"/>
        </w:rPr>
        <w:t>LNG</w:t>
      </w:r>
      <w:r>
        <w:rPr>
          <w:rFonts w:eastAsia="Times New Roman" w:cs="Times New Roman"/>
          <w:szCs w:val="24"/>
        </w:rPr>
        <w:t xml:space="preserve">, </w:t>
      </w:r>
      <w:r>
        <w:rPr>
          <w:rFonts w:eastAsia="Times New Roman" w:cs="Times New Roman"/>
          <w:szCs w:val="24"/>
          <w:lang w:val="en-US"/>
        </w:rPr>
        <w:t>CNG</w:t>
      </w:r>
      <w:r>
        <w:rPr>
          <w:rFonts w:eastAsia="Times New Roman" w:cs="Times New Roman"/>
          <w:szCs w:val="24"/>
        </w:rPr>
        <w:t xml:space="preserve">, υδρογόνο, ηλεκτρική ενέργεια. Ήδη, στην Ευρωπαϊκή Ένωση, με βάση στοιχεία του 2015 </w:t>
      </w:r>
      <w:r>
        <w:rPr>
          <w:rFonts w:eastAsia="Times New Roman" w:cs="Times New Roman"/>
          <w:szCs w:val="24"/>
        </w:rPr>
        <w:t xml:space="preserve">τα </w:t>
      </w:r>
      <w:proofErr w:type="spellStart"/>
      <w:r>
        <w:rPr>
          <w:rFonts w:eastAsia="Times New Roman" w:cs="Times New Roman"/>
          <w:szCs w:val="24"/>
        </w:rPr>
        <w:t>ηλεκτροκινούμενα</w:t>
      </w:r>
      <w:proofErr w:type="spellEnd"/>
      <w:r>
        <w:rPr>
          <w:rFonts w:eastAsia="Times New Roman" w:cs="Times New Roman"/>
          <w:szCs w:val="24"/>
        </w:rPr>
        <w:t xml:space="preserve"> αυτοκίνητα αυξάνουν σε παγκόσμιο επίπεδο, ενώ το 2015 στην Ευρωπαϊκή Ένωση ξεπέρασαν το ένα εκατομμύριο. Πρωταγωνιστές σε αυτήν τη διαδικασία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είναι οι Ηνωμένες Πολιτείες Αμερικής και οι χώρες της Ασίας. Η Ευρωπαϊκή Ένωση είναι </w:t>
      </w:r>
      <w:r>
        <w:rPr>
          <w:rFonts w:eastAsia="Times New Roman" w:cs="Times New Roman"/>
          <w:szCs w:val="24"/>
        </w:rPr>
        <w:t xml:space="preserve">πρωτοπόρος της </w:t>
      </w:r>
      <w:r>
        <w:rPr>
          <w:rFonts w:eastAsia="Times New Roman" w:cs="Times New Roman"/>
          <w:szCs w:val="24"/>
        </w:rPr>
        <w:lastRenderedPageBreak/>
        <w:t>βιώσιμης ενέργειας, της προώθησης των ΑΠΕ, της ενεργειακής αποδοτικότητας, των μεταφορών με χαμηλές εκπομπές άνθρακα. Ποιοι είναι οι ενεργειακοί στόχοι της Ευρωπαϊκής Ένωσης για το 2030; Αφορούν και είναι 40% μείωση αερίων του θερμοκηπίου, ε</w:t>
      </w:r>
      <w:r>
        <w:rPr>
          <w:rFonts w:eastAsia="Times New Roman" w:cs="Times New Roman"/>
          <w:szCs w:val="24"/>
        </w:rPr>
        <w:t xml:space="preserve">ισαγωγή, διείσδυση ΑΠΕ 27% και αύξηση της ενεργειακής αποδοτικότητας επίσης 27%. Οι στόχοι αυτοί συμβάλλουν στην επίτευξη του φιλόδοξου στόχου, που τέθηκε πέρσι τον Δεκέμβρη στο Παρίσι με την </w:t>
      </w:r>
      <w:r>
        <w:rPr>
          <w:rFonts w:eastAsia="Times New Roman" w:cs="Times New Roman"/>
          <w:szCs w:val="24"/>
          <w:lang w:val="en-US"/>
        </w:rPr>
        <w:t>COP</w:t>
      </w:r>
      <w:r>
        <w:rPr>
          <w:rFonts w:eastAsia="Times New Roman" w:cs="Times New Roman"/>
          <w:szCs w:val="24"/>
        </w:rPr>
        <w:t xml:space="preserve"> 2</w:t>
      </w:r>
      <w:r w:rsidRPr="000F43E3">
        <w:rPr>
          <w:rFonts w:eastAsia="Times New Roman" w:cs="Times New Roman"/>
          <w:szCs w:val="24"/>
        </w:rPr>
        <w:t>1</w:t>
      </w:r>
      <w:r>
        <w:rPr>
          <w:rFonts w:eastAsia="Times New Roman" w:cs="Times New Roman"/>
          <w:szCs w:val="24"/>
        </w:rPr>
        <w:t xml:space="preserve">. </w:t>
      </w:r>
    </w:p>
    <w:p w14:paraId="28C46B7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Με τη ραγδαία αύξηση της ζήτησης για υγροποιημένο φυσικ</w:t>
      </w:r>
      <w:r>
        <w:rPr>
          <w:rFonts w:eastAsia="Times New Roman" w:cs="Times New Roman"/>
          <w:szCs w:val="24"/>
        </w:rPr>
        <w:t xml:space="preserve">ό αέριο για την κίνηση πλοίων, μιας και τα πλοία είναι δυνατόν να διαθέτουν τον κατάλληλο </w:t>
      </w:r>
      <w:proofErr w:type="spellStart"/>
      <w:r>
        <w:rPr>
          <w:rFonts w:eastAsia="Times New Roman" w:cs="Times New Roman"/>
          <w:szCs w:val="24"/>
        </w:rPr>
        <w:t>κρυογενικό</w:t>
      </w:r>
      <w:proofErr w:type="spellEnd"/>
      <w:r>
        <w:rPr>
          <w:rFonts w:eastAsia="Times New Roman" w:cs="Times New Roman"/>
          <w:szCs w:val="24"/>
        </w:rPr>
        <w:t xml:space="preserve"> εξοπλισμό, είναι αδήριτη ανάγκη να υπάρχουν σε όλα τα σημεία, ακόμα και σε απομακρυσμένα λιμάνια της χώρας, εγκαταστάσεις για τον επαρκή ανεφοδιασμό των πλ</w:t>
      </w:r>
      <w:r>
        <w:rPr>
          <w:rFonts w:eastAsia="Times New Roman" w:cs="Times New Roman"/>
          <w:szCs w:val="24"/>
        </w:rPr>
        <w:t xml:space="preserve">οίων με </w:t>
      </w:r>
      <w:r>
        <w:rPr>
          <w:rFonts w:eastAsia="Times New Roman" w:cs="Times New Roman"/>
          <w:szCs w:val="24"/>
          <w:lang w:val="en-US"/>
        </w:rPr>
        <w:t>LNG</w:t>
      </w:r>
      <w:r>
        <w:rPr>
          <w:rFonts w:eastAsia="Times New Roman" w:cs="Times New Roman"/>
          <w:szCs w:val="24"/>
        </w:rPr>
        <w:t xml:space="preserve">. </w:t>
      </w:r>
    </w:p>
    <w:p w14:paraId="28C46B7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Οι εγκαταστάσεις υγροποιημένου φυσικού αερίου θα χρησιμοποιηθούν τόσο για τον ανεφοδιασμό των πλοίων που προσαρμόζονται στους λιμένες της χώρας, όσο και για τον εφοδιασμό των οικισμών με φυσικό αέριο, αφού είναι δικαίωμα και των νησιωτικών οι</w:t>
      </w:r>
      <w:r>
        <w:rPr>
          <w:rFonts w:eastAsia="Times New Roman" w:cs="Times New Roman"/>
          <w:szCs w:val="24"/>
        </w:rPr>
        <w:t xml:space="preserve">κισμών να μπορούν να χρησιμοποιούν φυσικό </w:t>
      </w:r>
      <w:r>
        <w:rPr>
          <w:rFonts w:eastAsia="Times New Roman" w:cs="Times New Roman"/>
          <w:szCs w:val="24"/>
        </w:rPr>
        <w:lastRenderedPageBreak/>
        <w:t xml:space="preserve">αέριο με παράλληλη μείωση της χρήσης πετρελαίου, τόσο στην παραγωγή ηλεκτρικής ενέργειας, όσο και στη χρήση για θέρμανση τους θερμούς χειμερινούς μήνες. </w:t>
      </w:r>
    </w:p>
    <w:p w14:paraId="28C46B7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Η μείωση της χρήσης πετρελαίου στα νησιά της χώρας, η αντικα</w:t>
      </w:r>
      <w:r>
        <w:rPr>
          <w:rFonts w:eastAsia="Times New Roman" w:cs="Times New Roman"/>
          <w:szCs w:val="24"/>
        </w:rPr>
        <w:t>τάστασή του με φυσικό αέριο</w:t>
      </w:r>
      <w:r>
        <w:rPr>
          <w:rFonts w:eastAsia="Times New Roman" w:cs="Times New Roman"/>
          <w:szCs w:val="24"/>
        </w:rPr>
        <w:t>,</w:t>
      </w:r>
      <w:r>
        <w:rPr>
          <w:rFonts w:eastAsia="Times New Roman" w:cs="Times New Roman"/>
          <w:szCs w:val="24"/>
        </w:rPr>
        <w:t xml:space="preserve"> είναι προφανές ότι θα συμβάλλει και στη μείωση των εκπομπών αερίων του θερμοκηπίου, αφού το φυσικό αέριο είναι πιο φιλικό στο περιβάλλον. Ίδιο θα συμβεί και με τη χρήση του </w:t>
      </w:r>
      <w:r>
        <w:rPr>
          <w:rFonts w:eastAsia="Times New Roman" w:cs="Times New Roman"/>
          <w:szCs w:val="24"/>
          <w:lang w:val="en-US"/>
        </w:rPr>
        <w:t>CNG</w:t>
      </w:r>
      <w:r>
        <w:rPr>
          <w:rFonts w:eastAsia="Times New Roman" w:cs="Times New Roman"/>
          <w:szCs w:val="24"/>
        </w:rPr>
        <w:t xml:space="preserve"> από τα οχήματα για την κίνησή τους, αφού πάλι το φ</w:t>
      </w:r>
      <w:r>
        <w:rPr>
          <w:rFonts w:eastAsia="Times New Roman" w:cs="Times New Roman"/>
          <w:szCs w:val="24"/>
        </w:rPr>
        <w:t xml:space="preserve">υσικό αέριο είναι φιλικότερο προς το περιβάλλον από τα υγρά καύσιμα, όσο και από το υγραέριο. </w:t>
      </w:r>
    </w:p>
    <w:p w14:paraId="28C46B7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Σημαντικό, λοιπόν, είναι η δημιουργία αυτών των υποδομών τόσο για διάθεση υδρογόνου, όσο και για τη δημιουργία σημείων ταχείας φόρτισης ηλεκτρικών οχημάτων. Και </w:t>
      </w:r>
      <w:r>
        <w:rPr>
          <w:rFonts w:eastAsia="Times New Roman" w:cs="Times New Roman"/>
          <w:szCs w:val="24"/>
        </w:rPr>
        <w:t xml:space="preserve">οι δύο </w:t>
      </w:r>
      <w:r>
        <w:rPr>
          <w:rFonts w:eastAsia="Times New Roman" w:cs="Times New Roman"/>
          <w:szCs w:val="24"/>
        </w:rPr>
        <w:t xml:space="preserve">αυτοί </w:t>
      </w:r>
      <w:r>
        <w:rPr>
          <w:rFonts w:eastAsia="Times New Roman" w:cs="Times New Roman"/>
          <w:szCs w:val="24"/>
        </w:rPr>
        <w:t xml:space="preserve">τύποι οχημάτων έχουν ελάχιστους ρύπους, αφού τα μεν ηλεκτρικά έχουν ελάχιστους ρύπους ή δεν εκλύουν, τα δε οχήματα με καύσιμο υδρογόνο έχουν καυσαέριο, τι άλλο, πέρα από το νερό. </w:t>
      </w:r>
    </w:p>
    <w:p w14:paraId="28C46B7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Β ΄Αντιπρόεδ</w:t>
      </w:r>
      <w:r>
        <w:rPr>
          <w:rFonts w:eastAsia="Times New Roman" w:cs="Times New Roman"/>
          <w:szCs w:val="24"/>
        </w:rPr>
        <w:t xml:space="preserve">ρος της Βουλής κ. </w:t>
      </w:r>
      <w:r w:rsidRPr="00EE3686">
        <w:rPr>
          <w:rFonts w:eastAsia="Times New Roman" w:cs="Times New Roman"/>
          <w:b/>
          <w:szCs w:val="24"/>
        </w:rPr>
        <w:t>ΓΕΩΡΓΙΟΣ ΒΑΡΕΜΕΝΟΣ</w:t>
      </w:r>
      <w:r>
        <w:rPr>
          <w:rFonts w:eastAsia="Times New Roman" w:cs="Times New Roman"/>
          <w:szCs w:val="24"/>
        </w:rPr>
        <w:t>)</w:t>
      </w:r>
    </w:p>
    <w:p w14:paraId="28C46B7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Οι δύο τύποι οχημάτων</w:t>
      </w:r>
      <w:r>
        <w:rPr>
          <w:rFonts w:eastAsia="Times New Roman" w:cs="Times New Roman"/>
          <w:szCs w:val="24"/>
        </w:rPr>
        <w:t>,</w:t>
      </w:r>
      <w:r>
        <w:rPr>
          <w:rFonts w:eastAsia="Times New Roman" w:cs="Times New Roman"/>
          <w:szCs w:val="24"/>
        </w:rPr>
        <w:t xml:space="preserve"> δηλαδή τα ηλεκτροκίνητα και τα οχήματα με κυψέλες καυσίμου υδρογόνου</w:t>
      </w:r>
      <w:r>
        <w:rPr>
          <w:rFonts w:eastAsia="Times New Roman" w:cs="Times New Roman"/>
          <w:szCs w:val="24"/>
        </w:rPr>
        <w:t>,</w:t>
      </w:r>
      <w:r>
        <w:rPr>
          <w:rFonts w:eastAsia="Times New Roman" w:cs="Times New Roman"/>
          <w:szCs w:val="24"/>
        </w:rPr>
        <w:t xml:space="preserve"> βρίσκονται σήμερα στις προτεραιότητες της ανάπτυξης ερευνητικών δραστηριοτήτων μεγάλων αυτοκινητοβιομηχανιών του κόσμου. Ακόμ</w:t>
      </w:r>
      <w:r>
        <w:rPr>
          <w:rFonts w:eastAsia="Times New Roman" w:cs="Times New Roman"/>
          <w:szCs w:val="24"/>
        </w:rPr>
        <w:t xml:space="preserve">α και στην Ελλάδα, υπάρχουν ερευνητικά ιδρύματα που ασχολούνται με τα </w:t>
      </w:r>
      <w:proofErr w:type="spellStart"/>
      <w:r>
        <w:rPr>
          <w:rFonts w:eastAsia="Times New Roman" w:cs="Times New Roman"/>
          <w:szCs w:val="24"/>
        </w:rPr>
        <w:t>βιοκαύσιμα</w:t>
      </w:r>
      <w:proofErr w:type="spellEnd"/>
      <w:r>
        <w:rPr>
          <w:rFonts w:eastAsia="Times New Roman" w:cs="Times New Roman"/>
          <w:szCs w:val="24"/>
        </w:rPr>
        <w:t>. Πρόσφατα, τη Δευτέρα</w:t>
      </w:r>
      <w:r>
        <w:rPr>
          <w:rFonts w:eastAsia="Times New Roman" w:cs="Times New Roman"/>
          <w:szCs w:val="24"/>
        </w:rPr>
        <w:t>,</w:t>
      </w:r>
      <w:r>
        <w:rPr>
          <w:rFonts w:eastAsia="Times New Roman" w:cs="Times New Roman"/>
          <w:szCs w:val="24"/>
        </w:rPr>
        <w:t xml:space="preserve"> πήγαμε με την Επιτροπή Παραγωγής Εμπορίου στο ΚΑΠΕ και είδαμε σημαντικές επιστημονικές πρωτοβουλίες και έρευνες που γίνονται εκεί. </w:t>
      </w:r>
    </w:p>
    <w:p w14:paraId="28C46B7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Πολλά σχέδια για καθ</w:t>
      </w:r>
      <w:r>
        <w:rPr>
          <w:rFonts w:eastAsia="Times New Roman" w:cs="Times New Roman"/>
          <w:szCs w:val="24"/>
        </w:rPr>
        <w:t>αρές μετακινήσεις έχουν κατατεθεί μέχρι σήμερα. Στην Ισλανδία είχε καταστρωθεί σχέδιο για πλήρη μετατροπή όλων των οχημάτων και του αλιευτικού της στόλου σε κίνηση με υδρογόνο μέχρι το 2020, ένα σχέδιο όμως που αναβλήθηκε για το 2050</w:t>
      </w:r>
      <w:r>
        <w:rPr>
          <w:rFonts w:eastAsia="Times New Roman" w:cs="Times New Roman"/>
          <w:szCs w:val="24"/>
        </w:rPr>
        <w:t>,</w:t>
      </w:r>
      <w:r>
        <w:rPr>
          <w:rFonts w:eastAsia="Times New Roman" w:cs="Times New Roman"/>
          <w:szCs w:val="24"/>
        </w:rPr>
        <w:t xml:space="preserve"> λόγω οικονομικής κρίσ</w:t>
      </w:r>
      <w:r>
        <w:rPr>
          <w:rFonts w:eastAsia="Times New Roman" w:cs="Times New Roman"/>
          <w:szCs w:val="24"/>
        </w:rPr>
        <w:t xml:space="preserve">ης. </w:t>
      </w:r>
    </w:p>
    <w:p w14:paraId="28C46B7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Ο δήμαρχος του Λονδίνου έχει εκπονήσει σχέδιο για καθαρό Λονδίνο. Μέχρι το 2018 όλα τα οχήματα, δημόσιας και ιδιωτικής χρήσης, που θα εισέρχονται στο κέντρο της πόλης πρέπει να είναι μηδενικών εκπομπών, να κινούνται με υδρογόνο ή να είναι ηλεκτροκίνητ</w:t>
      </w:r>
      <w:r>
        <w:rPr>
          <w:rFonts w:eastAsia="Times New Roman" w:cs="Times New Roman"/>
          <w:szCs w:val="24"/>
        </w:rPr>
        <w:t xml:space="preserve">α. </w:t>
      </w:r>
    </w:p>
    <w:p w14:paraId="28C46B7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8C46B7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28C46B7C"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Στο πλαίσιο αυτό κινείται και η πρόταση που συζητείται στο Ομοσπονδιακό Κοινοβούλιο της Γερμανίας. Όπως ανακοινώθηκε στο </w:t>
      </w:r>
      <w:proofErr w:type="spellStart"/>
      <w:r>
        <w:rPr>
          <w:rFonts w:eastAsia="Times New Roman"/>
          <w:szCs w:val="24"/>
        </w:rPr>
        <w:t>Μαρακές</w:t>
      </w:r>
      <w:proofErr w:type="spellEnd"/>
      <w:r>
        <w:rPr>
          <w:rFonts w:eastAsia="Times New Roman"/>
          <w:szCs w:val="24"/>
        </w:rPr>
        <w:t xml:space="preserve"> πρόσφατα στ</w:t>
      </w:r>
      <w:r>
        <w:rPr>
          <w:rFonts w:eastAsia="Times New Roman"/>
          <w:szCs w:val="24"/>
        </w:rPr>
        <w:t xml:space="preserve">ην </w:t>
      </w:r>
      <w:r>
        <w:rPr>
          <w:rFonts w:eastAsia="Times New Roman"/>
          <w:szCs w:val="24"/>
          <w:lang w:val="en-US"/>
        </w:rPr>
        <w:t>COP</w:t>
      </w:r>
      <w:r>
        <w:rPr>
          <w:rFonts w:eastAsia="Times New Roman"/>
          <w:szCs w:val="24"/>
        </w:rPr>
        <w:t xml:space="preserve"> 22 για την κλιματική αλλαγή, την προηγούμενη εβδομάδα, στο πλαίσιο της Διακοινοβουλευτικής Συνδιάσκεψης που έγινε παράλληλα με τη Διεθνή Συνδιάσκεψη για την κλιματική αλλαγή, η εκπρόσωπος της Γερμανικής Βουλής ανακοίνωσε ότι γίνεται προσπάθεια να βγ</w:t>
      </w:r>
      <w:r>
        <w:rPr>
          <w:rFonts w:eastAsia="Times New Roman"/>
          <w:szCs w:val="24"/>
        </w:rPr>
        <w:t>ει ψήφισμα</w:t>
      </w:r>
      <w:r>
        <w:rPr>
          <w:rFonts w:eastAsia="Times New Roman"/>
          <w:szCs w:val="24"/>
        </w:rPr>
        <w:t>,</w:t>
      </w:r>
      <w:r>
        <w:rPr>
          <w:rFonts w:eastAsia="Times New Roman"/>
          <w:szCs w:val="24"/>
        </w:rPr>
        <w:t xml:space="preserve"> ώστε όλα τα αυτοκίνητα που θα κυκλοφορούν από το 2030 στην Ευρωπαϊκή Ένωση</w:t>
      </w:r>
      <w:r>
        <w:rPr>
          <w:rFonts w:eastAsia="Times New Roman"/>
          <w:szCs w:val="24"/>
        </w:rPr>
        <w:t>,</w:t>
      </w:r>
      <w:r>
        <w:rPr>
          <w:rFonts w:eastAsia="Times New Roman"/>
          <w:szCs w:val="24"/>
        </w:rPr>
        <w:t xml:space="preserve"> να είναι μηδενικών εκπομπών. </w:t>
      </w:r>
    </w:p>
    <w:p w14:paraId="28C46B7D"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lastRenderedPageBreak/>
        <w:t>Η ηλεκτροκίνηση, λοιπόν, των αυτοκινήτων φαίνεται να είναι μια λύση στις οδικές μεταφορές. Όπως προανέφερα, οι στόχοι της Ευρωπαϊκής Ένωσης είναι μέχρι το 2030 να υπάρχει διείσδυση των ΑΠΕ στο 27%. Όμως το υπόλοιπο καλύπτεται από ορυκτά καύσιμα, από λιγνίτ</w:t>
      </w:r>
      <w:r>
        <w:rPr>
          <w:rFonts w:eastAsia="Times New Roman"/>
          <w:szCs w:val="24"/>
        </w:rPr>
        <w:t>η, από λιθάνθρακα, από πετρέλαιο. Σημειώνω δε ακόμη και σε προηγμένες, όπως λέμε, χώρες, παράδειγμα στη Γερμανία, η ηλεκτροπαραγωγή ακόμη βασίζεται σε μεγάλο βαθμό σε ορυκτά καύσιμα κι έτσι τολμώ να πω ότι η ηλεκτροκίνηση των οχημάτων δεν είναι εντελώς ανώ</w:t>
      </w:r>
      <w:r>
        <w:rPr>
          <w:rFonts w:eastAsia="Times New Roman"/>
          <w:szCs w:val="24"/>
        </w:rPr>
        <w:t xml:space="preserve">δυνη για το περιβάλλον. </w:t>
      </w:r>
    </w:p>
    <w:p w14:paraId="28C46B7E"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Αντίθετα, ο τύπος οχημάτων που μπορεί να φέρει απεξάρτηση ουσιαστική από τα ορυκτά καύσιμα είναι τα οχήματα με κυψέλες καυσίμου υδρογόνου. Άλλωστε η οικονομία του υδρογόνου μπορεί να προσφέρει εναλλακτικές λύσεις, όπως ονειρεύτηκε </w:t>
      </w:r>
      <w:r>
        <w:rPr>
          <w:rFonts w:eastAsia="Times New Roman"/>
          <w:szCs w:val="24"/>
        </w:rPr>
        <w:t>ο μεγάλος οραματιστής του προ-προηγούμενου αιώνα, ο Ιούλιος Βερν, ο οποίος είχε πει: «Το νερό είναι ο άνθρακας του μέλλοντος».</w:t>
      </w:r>
    </w:p>
    <w:p w14:paraId="28C46B7F"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Ευχαριστώ.</w:t>
      </w:r>
    </w:p>
    <w:p w14:paraId="28C46B80" w14:textId="77777777" w:rsidR="001A30C8" w:rsidRDefault="00CF017E">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8C46B81"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Κι εμείς ευχαριστούμε.</w:t>
      </w:r>
    </w:p>
    <w:p w14:paraId="28C46B82"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Παναγιώταρος</w:t>
      </w:r>
      <w:proofErr w:type="spellEnd"/>
      <w:r>
        <w:rPr>
          <w:rFonts w:eastAsia="Times New Roman"/>
          <w:szCs w:val="24"/>
        </w:rPr>
        <w:t xml:space="preserve"> </w:t>
      </w:r>
      <w:r>
        <w:rPr>
          <w:rFonts w:eastAsia="Times New Roman"/>
          <w:szCs w:val="24"/>
        </w:rPr>
        <w:t>έχει τον λόγο.</w:t>
      </w:r>
    </w:p>
    <w:p w14:paraId="28C46B83" w14:textId="77777777" w:rsidR="001A30C8" w:rsidRDefault="00CF017E">
      <w:pPr>
        <w:tabs>
          <w:tab w:val="left" w:pos="2608"/>
        </w:tabs>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w:t>
      </w:r>
    </w:p>
    <w:p w14:paraId="28C46B84"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Πριν από λίγο, πολύς λόγος έγινε για σανό και άχυρα και ότι στη Δανία το εκμεταλλεύονται και ότι το μετατρέπουν σε ενέργεια. Στην Ελλάδα οι κυβερνώντες το έχουν για να ταΐζουν διάφορους αδαείς. </w:t>
      </w:r>
    </w:p>
    <w:p w14:paraId="28C46B85"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Θα ήθελα να κάνω μια αναφορά στο άρθρο 28 που αφορά τους περιορισμούς και τα εξοντωτικά πρόστιμα προς τους οδηγούς φορτηγών άνω των τρεισήμισι τόνων, που προσπαθούν να αποφύγουν τα ληστρικά διόδια των εθνικών οδών μέσω παράπλευρων δρόμων. Και τα ληστρικά δ</w:t>
      </w:r>
      <w:r>
        <w:rPr>
          <w:rFonts w:eastAsia="Times New Roman"/>
          <w:szCs w:val="24"/>
        </w:rPr>
        <w:t xml:space="preserve">ιόδια τα λέγατε εσείς, κύριε </w:t>
      </w:r>
      <w:proofErr w:type="spellStart"/>
      <w:r>
        <w:rPr>
          <w:rFonts w:eastAsia="Times New Roman"/>
          <w:szCs w:val="24"/>
        </w:rPr>
        <w:t>Σπίρτζη</w:t>
      </w:r>
      <w:proofErr w:type="spellEnd"/>
      <w:r>
        <w:rPr>
          <w:rFonts w:eastAsia="Times New Roman"/>
          <w:szCs w:val="24"/>
        </w:rPr>
        <w:t>, ο ΣΥΡΙΖΑ</w:t>
      </w:r>
      <w:r>
        <w:rPr>
          <w:rFonts w:eastAsia="Times New Roman"/>
          <w:szCs w:val="24"/>
        </w:rPr>
        <w:t>,</w:t>
      </w:r>
      <w:r>
        <w:rPr>
          <w:rFonts w:eastAsia="Times New Roman"/>
          <w:szCs w:val="24"/>
        </w:rPr>
        <w:t xml:space="preserve"> ως Αντιπολίτευση.</w:t>
      </w:r>
    </w:p>
    <w:p w14:paraId="28C46B86"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Σπίρτζη</w:t>
      </w:r>
      <w:proofErr w:type="spellEnd"/>
      <w:r>
        <w:rPr>
          <w:rFonts w:eastAsia="Times New Roman"/>
          <w:szCs w:val="24"/>
        </w:rPr>
        <w:t>, όταν ήσασταν στην Αντιπολίτευση ορκιζόσασταν συνολικά οι του ΣΥΡΙΖΑ και όχι μόνο, ότι αν έρθετε στα πράγματα -και ήρθατε στα πράγματα, βέβαια εσείς και πάρα πολλές από τις μετ</w:t>
      </w:r>
      <w:r>
        <w:rPr>
          <w:rFonts w:eastAsia="Times New Roman"/>
          <w:szCs w:val="24"/>
        </w:rPr>
        <w:t xml:space="preserve">αγραφές του ΠΑΣΟΚ ξαναήρθατε στα πράγματα, από το φαύλο ΠΑΣΟΚ όπως ισχυρίζεται ο ΣΥΡΙΖΑ </w:t>
      </w:r>
      <w:r>
        <w:rPr>
          <w:rFonts w:eastAsia="Times New Roman"/>
          <w:szCs w:val="24"/>
        </w:rPr>
        <w:lastRenderedPageBreak/>
        <w:t xml:space="preserve">μέχρι και τώρα- θα καταργούσατε τα ληστρικά διόδια, θα επαναδιαπραγματευόσασταν τις αποικιοκρατικές, όπως λέγατε, συμβάσεις με τους διάφορους μεγαλοεργολάβους </w:t>
      </w:r>
      <w:proofErr w:type="spellStart"/>
      <w:r>
        <w:rPr>
          <w:rFonts w:eastAsia="Times New Roman"/>
          <w:szCs w:val="24"/>
        </w:rPr>
        <w:t>παραχωρησ</w:t>
      </w:r>
      <w:r>
        <w:rPr>
          <w:rFonts w:eastAsia="Times New Roman"/>
          <w:szCs w:val="24"/>
        </w:rPr>
        <w:t>ιούχους</w:t>
      </w:r>
      <w:proofErr w:type="spellEnd"/>
      <w:r>
        <w:rPr>
          <w:rFonts w:eastAsia="Times New Roman"/>
          <w:szCs w:val="24"/>
        </w:rPr>
        <w:t xml:space="preserve">, όπως αυτή την περίπτωση της Αττικής Οδού, όπου με μεθόδους </w:t>
      </w:r>
      <w:r>
        <w:rPr>
          <w:rFonts w:eastAsia="Times New Roman"/>
          <w:szCs w:val="24"/>
          <w:lang w:val="en-US"/>
        </w:rPr>
        <w:t>offshore</w:t>
      </w:r>
      <w:r>
        <w:rPr>
          <w:rFonts w:eastAsia="Times New Roman"/>
          <w:szCs w:val="24"/>
        </w:rPr>
        <w:t xml:space="preserve"> το ελληνικό κράτος δεν εισπράττει ούτε αυτά που θα έπρεπε να εισπράξει</w:t>
      </w:r>
      <w:r>
        <w:rPr>
          <w:rFonts w:eastAsia="Times New Roman"/>
          <w:szCs w:val="24"/>
        </w:rPr>
        <w:t>,</w:t>
      </w:r>
      <w:r>
        <w:rPr>
          <w:rFonts w:eastAsia="Times New Roman"/>
          <w:szCs w:val="24"/>
        </w:rPr>
        <w:t xml:space="preserve"> έστω κι από αυτές τις συμβάσεις. </w:t>
      </w:r>
    </w:p>
    <w:p w14:paraId="28C46B87"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Είχατε συστήσει επιτροπές, τις διάφορες επιτροπές «</w:t>
      </w:r>
      <w:r>
        <w:rPr>
          <w:rFonts w:eastAsia="Times New Roman"/>
          <w:szCs w:val="24"/>
        </w:rPr>
        <w:t>δ</w:t>
      </w:r>
      <w:r>
        <w:rPr>
          <w:rFonts w:eastAsia="Times New Roman"/>
          <w:szCs w:val="24"/>
        </w:rPr>
        <w:t>εν πληρώνω», όπου καλ</w:t>
      </w:r>
      <w:r>
        <w:rPr>
          <w:rFonts w:eastAsia="Times New Roman"/>
          <w:szCs w:val="24"/>
        </w:rPr>
        <w:t xml:space="preserve">ούσατε τον κόσμο να μην περνάει από τα διόδια, να μην πληρώνει και οτιδήποτε άλλο. Και τώρα όλοι αυτοί οι οποίοι δεν πλήρωναν, καλούνται να πληρώσουν και μάλιστα με το παραπάνω, με τα πρόστιμα και όλα τα υπόλοιπα, τις διάφορες </w:t>
      </w:r>
      <w:r>
        <w:rPr>
          <w:rFonts w:eastAsia="Times New Roman"/>
          <w:szCs w:val="24"/>
        </w:rPr>
        <w:t>«</w:t>
      </w:r>
      <w:r>
        <w:rPr>
          <w:rFonts w:eastAsia="Times New Roman"/>
          <w:szCs w:val="24"/>
        </w:rPr>
        <w:t>κούφιες μαγκιές» των διαφόρω</w:t>
      </w:r>
      <w:r>
        <w:rPr>
          <w:rFonts w:eastAsia="Times New Roman"/>
          <w:szCs w:val="24"/>
        </w:rPr>
        <w:t xml:space="preserve">ν στελεχών του ΣΥΡΙΖΑ. </w:t>
      </w:r>
    </w:p>
    <w:p w14:paraId="28C46B88"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Δικαιολογείτε τις σταλινικού τύπου απαγορεύσεις σας και τα εξοντωτικά πρόστιμα που εξυπηρετούν αποκλειστικά και μόνο τους μεγαλοεργολάβους-</w:t>
      </w:r>
      <w:proofErr w:type="spellStart"/>
      <w:r>
        <w:rPr>
          <w:rFonts w:eastAsia="Times New Roman"/>
          <w:szCs w:val="24"/>
        </w:rPr>
        <w:t>παραχωρησιούχους</w:t>
      </w:r>
      <w:proofErr w:type="spellEnd"/>
      <w:r>
        <w:rPr>
          <w:rFonts w:eastAsia="Times New Roman"/>
          <w:szCs w:val="24"/>
        </w:rPr>
        <w:t xml:space="preserve"> με επιχειρήματα, όπως λέτε στο άρθρο 28, για λόγους ασφαλείας και για λόγους</w:t>
      </w:r>
      <w:r>
        <w:rPr>
          <w:rFonts w:eastAsia="Times New Roman"/>
          <w:szCs w:val="24"/>
        </w:rPr>
        <w:t xml:space="preserve"> επιβάρυνσης φυσικού περιβάλλοντος. Σωστά ακούγονται αυτά. </w:t>
      </w:r>
    </w:p>
    <w:p w14:paraId="28C46B89"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lastRenderedPageBreak/>
        <w:t>Βέβαια, τα μνημόνια είναι αυτά τα οποία δημιούργησαν τα μεγαλύτερα ζητήματα ασφαλείας προς τους Έλληνες πολίτες σε όλα τα επίπεδα, όχι μόνο στο επίπεδο των παράπλευρων οδικών δικτύων και τα μνημόν</w:t>
      </w:r>
      <w:r>
        <w:rPr>
          <w:rFonts w:eastAsia="Times New Roman"/>
          <w:szCs w:val="24"/>
        </w:rPr>
        <w:t xml:space="preserve">ια είναι αυτά τα οποία έχουν διαλύσει στην κυριολεξία το περιβάλλον. Βλέπουμε τώρα που σε λίγο θα αρχίσει το κρύο, όπου ο καθένας θα καίει στις διάφορες σόμπες όχι φυσικά ξύλα, αλλά ό,τι σαβούρα βρει στο δρόμο ή οπουδήποτε αλλού. </w:t>
      </w:r>
    </w:p>
    <w:p w14:paraId="28C46B8A"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Τα μνημόνια είναι επικίνδ</w:t>
      </w:r>
      <w:r>
        <w:rPr>
          <w:rFonts w:eastAsia="Times New Roman"/>
          <w:szCs w:val="24"/>
        </w:rPr>
        <w:t xml:space="preserve">υνα. Δεν είναι οι επαγγελματίες οδηγοί οι επικίνδυνοι. Και δεν πείθετε κανέναν με τις δικαιολογίες με τις οποίες θέλετε να περάσετε το άρθρο 28. </w:t>
      </w:r>
    </w:p>
    <w:p w14:paraId="28C46B8B"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Στα χρόνια των μνημονίων, που κι εσείς εξυπηρετείτε πιστά, αντί να είστε η Αριστερά του ήθους και να είστε στη</w:t>
      </w:r>
      <w:r>
        <w:rPr>
          <w:rFonts w:eastAsia="Times New Roman"/>
          <w:szCs w:val="24"/>
        </w:rPr>
        <w:t>ν πρώτη γραμμή και να δείχνετε τον δρόμο της αξιοπρέπειας, συνεχίζετε την εξολόθρευση του κλάδου των μεταφορών</w:t>
      </w:r>
      <w:r>
        <w:rPr>
          <w:rFonts w:eastAsia="Times New Roman"/>
          <w:szCs w:val="24"/>
        </w:rPr>
        <w:t>,</w:t>
      </w:r>
      <w:r>
        <w:rPr>
          <w:rFonts w:eastAsia="Times New Roman"/>
          <w:szCs w:val="24"/>
        </w:rPr>
        <w:t xml:space="preserve"> μέσα από την συνεχώς μειούμενη δουλειά-κύκλο εργασιών των διαφόρων οδηγών αυτοκινήτων, είτε των ιδιοκτητών, αλλά είτε και των οδηγών, με τα κόστ</w:t>
      </w:r>
      <w:r>
        <w:rPr>
          <w:rFonts w:eastAsia="Times New Roman"/>
          <w:szCs w:val="24"/>
        </w:rPr>
        <w:t xml:space="preserve">η τα οποία ανεβαίνουν </w:t>
      </w:r>
      <w:r>
        <w:rPr>
          <w:rFonts w:eastAsia="Times New Roman"/>
          <w:szCs w:val="24"/>
        </w:rPr>
        <w:lastRenderedPageBreak/>
        <w:t>συνεχώς επάνω, όπως ανεβαίνουν τα φορολογικά, τα ασφαλιστικά, όπως ανεβαίνουν τα καύσιμα συνεχώς, με τον αθέμιτο ανταγωνισμό από τη Βουλγαρία και τη Ρουμανία. Κυρίως η Νέα Δημοκρατία επέμενε τότε να υπογράψει, γιατί κυβερνούσε τη χώρα</w:t>
      </w:r>
      <w:r>
        <w:rPr>
          <w:rFonts w:eastAsia="Times New Roman"/>
          <w:szCs w:val="24"/>
        </w:rPr>
        <w:t>, όταν αυτές οι δύο χώρες εισήλθαν στην Ευρωπαϊκή Ένωση και θέλατε ντε και καλά να τις βάλετε. Τώρα κανείς δεν ξέρει για ποιον λόγο</w:t>
      </w:r>
      <w:r>
        <w:rPr>
          <w:rFonts w:eastAsia="Times New Roman"/>
          <w:szCs w:val="24"/>
        </w:rPr>
        <w:t>;</w:t>
      </w:r>
    </w:p>
    <w:p w14:paraId="28C46B8C" w14:textId="77777777" w:rsidR="001A30C8" w:rsidRDefault="00CF017E">
      <w:pPr>
        <w:spacing w:after="0" w:line="720" w:lineRule="auto"/>
        <w:ind w:firstLine="720"/>
        <w:jc w:val="both"/>
        <w:rPr>
          <w:rFonts w:eastAsia="Times New Roman"/>
          <w:szCs w:val="24"/>
        </w:rPr>
      </w:pPr>
      <w:r>
        <w:rPr>
          <w:rFonts w:eastAsia="Times New Roman"/>
          <w:szCs w:val="24"/>
        </w:rPr>
        <w:t>Ξέρουμε τον λόγο. Διαβάσαμε σήμερα ότι 5 δισεκατομμύρια ευρώ είναι ο κύκλος εργασιών των ελληνικών επιχειρήσεων στη Βουλγαρ</w:t>
      </w:r>
      <w:r>
        <w:rPr>
          <w:rFonts w:eastAsia="Times New Roman"/>
          <w:szCs w:val="24"/>
        </w:rPr>
        <w:t xml:space="preserve">ία. Για να καταλάβετε τι ψηφίζατε τόσα χρόνια με τον αθέμιτο ανταγωνισμό, όπως είπαμε, από Βουλγαρία και Ρουμανία, με τους μισθούς των οδηγών να έχουν εξευτελιστεί, αφού υπάρχει άφθονη προσφορά από Ρουμανία, Βουλγαρία, όπου δουλεύουν για </w:t>
      </w:r>
      <w:r>
        <w:rPr>
          <w:rFonts w:eastAsia="Times New Roman"/>
          <w:szCs w:val="24"/>
        </w:rPr>
        <w:t>7-8</w:t>
      </w:r>
      <w:r>
        <w:rPr>
          <w:rFonts w:eastAsia="Times New Roman"/>
          <w:szCs w:val="24"/>
        </w:rPr>
        <w:t xml:space="preserve"> κατοστάρικα μά</w:t>
      </w:r>
      <w:r>
        <w:rPr>
          <w:rFonts w:eastAsia="Times New Roman"/>
          <w:szCs w:val="24"/>
        </w:rPr>
        <w:t xml:space="preserve">ξιμουμ και, φυσικά, με τα εξοντωτικά διόδια, στα οποία δεν μπορεί να </w:t>
      </w:r>
      <w:proofErr w:type="spellStart"/>
      <w:r>
        <w:rPr>
          <w:rFonts w:eastAsia="Times New Roman"/>
          <w:szCs w:val="24"/>
        </w:rPr>
        <w:t>αντεπεξέλθει</w:t>
      </w:r>
      <w:proofErr w:type="spellEnd"/>
      <w:r>
        <w:rPr>
          <w:rFonts w:eastAsia="Times New Roman"/>
          <w:szCs w:val="24"/>
        </w:rPr>
        <w:t xml:space="preserve"> κανείς. </w:t>
      </w:r>
    </w:p>
    <w:p w14:paraId="28C46B8D"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Βλέπουμε ότι συνεχώς μειώνεται η κίνηση στους δρόμους, μειώνονται τα έσοδα των διοδίων και συνεχώς αυξάνονται τα διόδια, γιατί είναι φτιαγμένες οι συμβάσεις έτσι </w:t>
      </w:r>
      <w:r>
        <w:rPr>
          <w:rFonts w:eastAsia="Times New Roman"/>
          <w:szCs w:val="24"/>
        </w:rPr>
        <w:t>-</w:t>
      </w:r>
      <w:r>
        <w:rPr>
          <w:rFonts w:eastAsia="Times New Roman"/>
          <w:szCs w:val="24"/>
        </w:rPr>
        <w:t>μο</w:t>
      </w:r>
      <w:r>
        <w:rPr>
          <w:rFonts w:eastAsia="Times New Roman"/>
          <w:szCs w:val="24"/>
        </w:rPr>
        <w:t xml:space="preserve">νά ζυγά και το μηδέν- για τους μεγαλοεργολάβους και όχι για τους απλούς Έλληνες πολίτες και συνεχώς θα συνεχίσουν να μειώνονται. </w:t>
      </w:r>
    </w:p>
    <w:p w14:paraId="28C46B8E" w14:textId="77777777" w:rsidR="001A30C8" w:rsidRDefault="00CF017E">
      <w:pPr>
        <w:spacing w:after="0" w:line="600" w:lineRule="auto"/>
        <w:ind w:firstLine="720"/>
        <w:jc w:val="both"/>
        <w:rPr>
          <w:rFonts w:eastAsia="Times New Roman"/>
          <w:szCs w:val="24"/>
        </w:rPr>
      </w:pPr>
      <w:r>
        <w:rPr>
          <w:rFonts w:eastAsia="Times New Roman"/>
          <w:szCs w:val="24"/>
        </w:rPr>
        <w:t>Και τι θα κάνετε; Μετά θα απαγορέψετε τους παράπλευρους δρόμους μετά από τα φορτηγά και για τα Ι.Χ. και για τα μηχανάκια και γ</w:t>
      </w:r>
      <w:r>
        <w:rPr>
          <w:rFonts w:eastAsia="Times New Roman"/>
          <w:szCs w:val="24"/>
        </w:rPr>
        <w:t xml:space="preserve">ια όλους και θα πρέπει υποχρεωτικά όλοι να πληρώνουν διόδια για να εξυπηρετείται ο κάθε Μπόμπολας. </w:t>
      </w:r>
    </w:p>
    <w:p w14:paraId="28C46B8F" w14:textId="77777777" w:rsidR="001A30C8" w:rsidRDefault="00CF017E">
      <w:pPr>
        <w:spacing w:after="0" w:line="600" w:lineRule="auto"/>
        <w:ind w:firstLine="720"/>
        <w:jc w:val="both"/>
        <w:rPr>
          <w:rFonts w:eastAsia="Times New Roman"/>
          <w:szCs w:val="24"/>
        </w:rPr>
      </w:pPr>
      <w:r>
        <w:rPr>
          <w:rFonts w:eastAsia="Times New Roman"/>
          <w:szCs w:val="24"/>
        </w:rPr>
        <w:t>Κανένας οδηγός δεν θέλει να κινείται, ειδικά όταν έχει ένα μεγάλο φορτηγό, από ένα παράπλευρο οδικό δίκτυο, το οποίο είναι άθλιο, τρισάθλιο, ούτε για τη δικ</w:t>
      </w:r>
      <w:r>
        <w:rPr>
          <w:rFonts w:eastAsia="Times New Roman"/>
          <w:szCs w:val="24"/>
        </w:rPr>
        <w:t>ή του ασφάλεια ούτε για άλλων. Είναι αναγκασμένος να το κάνει, γιατί δεν μπορεί να ανταπεξέλθει στα τεράστια κόστη, τα οποία του έχετε επιβάλλει με τα μνημόνια. Δεκατέσσερα περίπου διόδια είναι από Αθήνα προς Θεσσαλονίκη και άλλα τόσα πίσω. Για να πας στην</w:t>
      </w:r>
      <w:r>
        <w:rPr>
          <w:rFonts w:eastAsia="Times New Roman"/>
          <w:szCs w:val="24"/>
        </w:rPr>
        <w:t xml:space="preserve"> Τρίπολη θέλεις 25 ευρώ. Για να πας στην Καλαμάτα με τα νέα διόδια -σήμερα μπήκαν και τα νέα διόδια- θέλει κάποιος κοντά στα 35 ευρώ. </w:t>
      </w:r>
    </w:p>
    <w:p w14:paraId="28C46B90"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Δεν μπορεί να </w:t>
      </w:r>
      <w:proofErr w:type="spellStart"/>
      <w:r>
        <w:rPr>
          <w:rFonts w:eastAsia="Times New Roman"/>
          <w:szCs w:val="24"/>
        </w:rPr>
        <w:t>αντεπεξέλθει</w:t>
      </w:r>
      <w:proofErr w:type="spellEnd"/>
      <w:r>
        <w:rPr>
          <w:rFonts w:eastAsia="Times New Roman"/>
          <w:szCs w:val="24"/>
        </w:rPr>
        <w:t xml:space="preserve"> ο κόσμος, κύριε Υπουργέ. Ή θα συνεχίσουν να παρανομούν ή θα αυξήσουν το κόστος μεταφοράς, άρα </w:t>
      </w:r>
      <w:r>
        <w:rPr>
          <w:rFonts w:eastAsia="Times New Roman"/>
          <w:szCs w:val="24"/>
        </w:rPr>
        <w:t>θα αυξηθεί γενικότερα το κόστος των πωλητών, που χρησιμοποιούν με έμμεσο ή άμεσο τρόπο τις μεταφορές, ή θα κλείσουν, που είναι και το πιο πιθανό.</w:t>
      </w:r>
    </w:p>
    <w:p w14:paraId="28C46B91" w14:textId="77777777" w:rsidR="001A30C8" w:rsidRDefault="00CF017E">
      <w:pPr>
        <w:spacing w:after="0" w:line="600" w:lineRule="auto"/>
        <w:ind w:firstLine="720"/>
        <w:jc w:val="both"/>
        <w:rPr>
          <w:rFonts w:eastAsia="Times New Roman"/>
          <w:szCs w:val="24"/>
        </w:rPr>
      </w:pPr>
      <w:r>
        <w:rPr>
          <w:rFonts w:eastAsia="Times New Roman"/>
          <w:szCs w:val="24"/>
        </w:rPr>
        <w:t>Θα ήθελα να κάνω κι ένα μικρό σχόλιο σ’ ένα άλλο τμήμα του νομοσχεδίου, όπου αναφέρεστε στα ηλεκτρικά αυτοκίνη</w:t>
      </w:r>
      <w:r>
        <w:rPr>
          <w:rFonts w:eastAsia="Times New Roman"/>
          <w:szCs w:val="24"/>
        </w:rPr>
        <w:t>τα. Είναι πολύ ωραία ενέργεια. Μάλιστα, υπάρχει κι ένα ποσοστό συμμετοχής του ελληνικού κράτους σε μια προσπάθεια, η οποία γίνεται.</w:t>
      </w:r>
    </w:p>
    <w:p w14:paraId="28C46B92" w14:textId="77777777" w:rsidR="001A30C8" w:rsidRDefault="00CF017E">
      <w:pPr>
        <w:spacing w:after="0" w:line="600" w:lineRule="auto"/>
        <w:ind w:firstLine="720"/>
        <w:jc w:val="both"/>
        <w:rPr>
          <w:rFonts w:eastAsia="Times New Roman"/>
          <w:szCs w:val="24"/>
        </w:rPr>
      </w:pPr>
      <w:r>
        <w:rPr>
          <w:rFonts w:eastAsia="Times New Roman"/>
          <w:szCs w:val="24"/>
        </w:rPr>
        <w:t xml:space="preserve">Όμως πριν φτάσουμε στα ηλεκτροκίνητα αυτοκίνητα και σε όλα τα ωραία που ακούμε και ακούσαμε από διάφορους </w:t>
      </w:r>
      <w:proofErr w:type="spellStart"/>
      <w:r>
        <w:rPr>
          <w:rFonts w:eastAsia="Times New Roman"/>
          <w:szCs w:val="24"/>
        </w:rPr>
        <w:t>προλαλήσαντες</w:t>
      </w:r>
      <w:proofErr w:type="spellEnd"/>
      <w:r>
        <w:rPr>
          <w:rFonts w:eastAsia="Times New Roman"/>
          <w:szCs w:val="24"/>
        </w:rPr>
        <w:t xml:space="preserve"> Βουλ</w:t>
      </w:r>
      <w:r>
        <w:rPr>
          <w:rFonts w:eastAsia="Times New Roman"/>
          <w:szCs w:val="24"/>
        </w:rPr>
        <w:t>ευτές σχετικά με το ότι μέχρι το 2030 τα αυτοκίνητα που κινούνται θα είναι αυτόματα, θα είναι μόνο με ρεύμα ή με οτιδήποτε άλλο, ας δούμε τη ζοφερή πραγματικότητα που ζούμε στο 2016-2017 εν μέσω μνημονίων.</w:t>
      </w:r>
    </w:p>
    <w:p w14:paraId="28C46B93"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Σπίρτζη</w:t>
      </w:r>
      <w:proofErr w:type="spellEnd"/>
      <w:r>
        <w:rPr>
          <w:rFonts w:eastAsia="Times New Roman"/>
          <w:szCs w:val="24"/>
        </w:rPr>
        <w:t>, σας έχουμε κάνει πολλές φορές και ε</w:t>
      </w:r>
      <w:r>
        <w:rPr>
          <w:rFonts w:eastAsia="Times New Roman"/>
          <w:szCs w:val="24"/>
        </w:rPr>
        <w:t>ρωτήσεις και επίκαιρες και απλές και σ’ εσάς και σε συναδέλφους σας Υπουργούς. Ιδού συγκεκριμένο ερώτημα: Υπάρχει εγχώρια αυτοκινητοβιομηχανία που προσπαθεί να ξεκινήσει. Αν δεν ξέρετε, μιλάμε για την εταιρεία «</w:t>
      </w:r>
      <w:r>
        <w:rPr>
          <w:rFonts w:eastAsia="Times New Roman"/>
          <w:szCs w:val="24"/>
          <w:lang w:val="en-US"/>
        </w:rPr>
        <w:t>NAMCO</w:t>
      </w:r>
      <w:r>
        <w:rPr>
          <w:rFonts w:eastAsia="Times New Roman"/>
          <w:szCs w:val="24"/>
        </w:rPr>
        <w:t>» στη Θεσσαλονίκη με το περίφημο «</w:t>
      </w:r>
      <w:r>
        <w:rPr>
          <w:rFonts w:eastAsia="Times New Roman"/>
          <w:szCs w:val="24"/>
          <w:lang w:val="en-US"/>
        </w:rPr>
        <w:t>PONY</w:t>
      </w:r>
      <w:r>
        <w:rPr>
          <w:rFonts w:eastAsia="Times New Roman"/>
          <w:szCs w:val="24"/>
        </w:rPr>
        <w:t>»,</w:t>
      </w:r>
      <w:r>
        <w:rPr>
          <w:rFonts w:eastAsia="Times New Roman"/>
          <w:szCs w:val="24"/>
        </w:rPr>
        <w:t xml:space="preserve"> ένα πολύ φθηνό αυτοκίνητο ελληνικής κατασκευής, από το οποίο θα συνεχίσουν να έχουν δουλειά τετρακόσιοι είκοσι πέντε, νομίζω, εργαζόμενοι στην εν λόγω εταιρεία στη Θεσσαλονίκη και εκατοντάδες άλλοι σε επαγγέλματα πέριξ, όπως τροφοδοσίας, προμηθευτές. Δεν </w:t>
      </w:r>
      <w:r>
        <w:rPr>
          <w:rFonts w:eastAsia="Times New Roman"/>
          <w:szCs w:val="24"/>
        </w:rPr>
        <w:t>τους δίνετε άδεια με διάφορα προσχήματα και διάφορα κωλύματα.</w:t>
      </w:r>
    </w:p>
    <w:p w14:paraId="28C46B94" w14:textId="77777777" w:rsidR="001A30C8" w:rsidRDefault="00CF017E">
      <w:pPr>
        <w:spacing w:after="0" w:line="600" w:lineRule="auto"/>
        <w:ind w:firstLine="720"/>
        <w:jc w:val="both"/>
        <w:rPr>
          <w:rFonts w:eastAsia="Times New Roman"/>
          <w:szCs w:val="24"/>
        </w:rPr>
      </w:pPr>
      <w:r>
        <w:rPr>
          <w:rFonts w:eastAsia="Times New Roman"/>
          <w:szCs w:val="24"/>
        </w:rPr>
        <w:t xml:space="preserve">Ξέρετε, κύριε </w:t>
      </w:r>
      <w:proofErr w:type="spellStart"/>
      <w:r>
        <w:rPr>
          <w:rFonts w:eastAsia="Times New Roman"/>
          <w:szCs w:val="24"/>
        </w:rPr>
        <w:t>Σπίρτζη</w:t>
      </w:r>
      <w:proofErr w:type="spellEnd"/>
      <w:r>
        <w:rPr>
          <w:rFonts w:eastAsia="Times New Roman"/>
          <w:szCs w:val="24"/>
        </w:rPr>
        <w:t>, τι έκαναν; Θα ξεκινήσουν και θα κάνουν έδρα στην Αγγλία. Όταν πήγε ο ιδιοκτήτης της εταιρείας αυτής στην Αγγλία να πει ότι θέλει να ξεκινήσει, τον υποδέχθηκε η αρμόδια Υπο</w:t>
      </w:r>
      <w:r>
        <w:rPr>
          <w:rFonts w:eastAsia="Times New Roman"/>
          <w:szCs w:val="24"/>
        </w:rPr>
        <w:t>υργός με ανοιχτές αγκάλες και του λέει: Έλα εδώ, παιδί μου, έλα εδώ, καλέ μου άνθρωπε, δουλειά θέλουμε. Έχουν παραγγελίες χιλιάδες αυτοκίνητα για την Αίγυπτο και για αλλού κι εσείς τους εμποδίζετε.</w:t>
      </w:r>
    </w:p>
    <w:p w14:paraId="28C46B95" w14:textId="77777777" w:rsidR="001A30C8" w:rsidRDefault="00CF017E">
      <w:pPr>
        <w:spacing w:after="0" w:line="600" w:lineRule="auto"/>
        <w:ind w:firstLine="720"/>
        <w:jc w:val="both"/>
        <w:rPr>
          <w:rFonts w:eastAsia="Times New Roman"/>
          <w:szCs w:val="24"/>
        </w:rPr>
      </w:pPr>
      <w:r>
        <w:rPr>
          <w:rFonts w:eastAsia="Times New Roman"/>
          <w:szCs w:val="24"/>
        </w:rPr>
        <w:lastRenderedPageBreak/>
        <w:t>Εμποδίζετε με τη γραφειοκρατία, που βασιλεύει σ’ αυτό το φ</w:t>
      </w:r>
      <w:r>
        <w:rPr>
          <w:rFonts w:eastAsia="Times New Roman"/>
          <w:szCs w:val="24"/>
        </w:rPr>
        <w:t>αύλο ελληνικό κράτος, και μια άλλη μικρή εταιρεία, τη «</w:t>
      </w:r>
      <w:proofErr w:type="spellStart"/>
      <w:r>
        <w:rPr>
          <w:rFonts w:eastAsia="Times New Roman"/>
          <w:szCs w:val="24"/>
          <w:lang w:val="en-US"/>
        </w:rPr>
        <w:t>Replicar</w:t>
      </w:r>
      <w:proofErr w:type="spellEnd"/>
      <w:r>
        <w:rPr>
          <w:rFonts w:eastAsia="Times New Roman"/>
          <w:szCs w:val="24"/>
        </w:rPr>
        <w:t xml:space="preserve"> </w:t>
      </w:r>
      <w:r>
        <w:rPr>
          <w:rFonts w:eastAsia="Times New Roman"/>
          <w:szCs w:val="24"/>
          <w:lang w:val="en-US"/>
        </w:rPr>
        <w:t>Hellas</w:t>
      </w:r>
      <w:r>
        <w:rPr>
          <w:rFonts w:eastAsia="Times New Roman"/>
          <w:szCs w:val="24"/>
        </w:rPr>
        <w:t xml:space="preserve">», η οποία κατάφερε να πάρει έγκριση για τα αυτοκίνητα που κατασκευάζει εδώ, να παίρνει έγκριση από τη Γερμανία και να τα επανεισάγει, αν κάποιος θέλει, στην Ελλάδα και σ’ ολόκληρη την Ευρώπη. </w:t>
      </w:r>
    </w:p>
    <w:p w14:paraId="28C46B96" w14:textId="77777777" w:rsidR="001A30C8" w:rsidRDefault="00CF017E">
      <w:pPr>
        <w:spacing w:after="0" w:line="600" w:lineRule="auto"/>
        <w:ind w:firstLine="720"/>
        <w:jc w:val="both"/>
        <w:rPr>
          <w:rFonts w:eastAsia="Times New Roman"/>
          <w:szCs w:val="24"/>
        </w:rPr>
      </w:pPr>
      <w:r>
        <w:rPr>
          <w:rFonts w:eastAsia="Times New Roman"/>
          <w:szCs w:val="24"/>
        </w:rPr>
        <w:t xml:space="preserve">Έπρεπε να είμαστε υπερήφανοι γι’ αυτούς τους ανθρώπους, να τους βοηθάτε και να τους δίνετε κίνητρα, έτσι ώστε και άλλοι να έλθουν σ’ αυτήν τη χώρα. </w:t>
      </w:r>
    </w:p>
    <w:p w14:paraId="28C46B97" w14:textId="77777777" w:rsidR="001A30C8" w:rsidRDefault="00CF017E">
      <w:pPr>
        <w:spacing w:after="0" w:line="600" w:lineRule="auto"/>
        <w:ind w:firstLine="720"/>
        <w:jc w:val="both"/>
        <w:rPr>
          <w:rFonts w:eastAsia="Times New Roman"/>
          <w:szCs w:val="24"/>
        </w:rPr>
      </w:pPr>
      <w:r>
        <w:rPr>
          <w:rFonts w:eastAsia="Times New Roman"/>
          <w:szCs w:val="24"/>
        </w:rPr>
        <w:t>Επίσης, αυτός ο παλαβός, όπως θα πει κανείς, κάποιος άλλος Έλληνας -ούτε τ’ όνομά του δεν ξέρω, δεν έχει ση</w:t>
      </w:r>
      <w:r>
        <w:rPr>
          <w:rFonts w:eastAsia="Times New Roman"/>
          <w:szCs w:val="24"/>
        </w:rPr>
        <w:t>μασία- με το «</w:t>
      </w:r>
      <w:proofErr w:type="spellStart"/>
      <w:r>
        <w:rPr>
          <w:rFonts w:eastAsia="Times New Roman"/>
          <w:szCs w:val="24"/>
          <w:lang w:val="en-US"/>
        </w:rPr>
        <w:t>Korres</w:t>
      </w:r>
      <w:proofErr w:type="spellEnd"/>
      <w:r>
        <w:rPr>
          <w:rFonts w:eastAsia="Times New Roman"/>
          <w:szCs w:val="24"/>
        </w:rPr>
        <w:t xml:space="preserve"> </w:t>
      </w:r>
      <w:r>
        <w:rPr>
          <w:rFonts w:eastAsia="Times New Roman"/>
          <w:szCs w:val="24"/>
          <w:lang w:val="en-US"/>
        </w:rPr>
        <w:t>Project</w:t>
      </w:r>
      <w:r>
        <w:rPr>
          <w:rFonts w:eastAsia="Times New Roman"/>
          <w:szCs w:val="24"/>
        </w:rPr>
        <w:t xml:space="preserve">», ένα </w:t>
      </w:r>
      <w:proofErr w:type="spellStart"/>
      <w:r>
        <w:rPr>
          <w:rFonts w:eastAsia="Times New Roman"/>
          <w:szCs w:val="24"/>
        </w:rPr>
        <w:t>υπεραυτοκίνητο</w:t>
      </w:r>
      <w:proofErr w:type="spellEnd"/>
      <w:r>
        <w:rPr>
          <w:rFonts w:eastAsia="Times New Roman"/>
          <w:szCs w:val="24"/>
        </w:rPr>
        <w:t xml:space="preserve"> -όμοιό του δεν υπάρχει σ’ ολόκληρο τον κόσμο- έχει ξοδέψει τεράστια ποσά. Ο άνθρωπος εξαντλήθηκε και δεν μπορεί να κάνει τίποτα.</w:t>
      </w:r>
    </w:p>
    <w:p w14:paraId="28C46B98" w14:textId="77777777" w:rsidR="001A30C8" w:rsidRDefault="00CF017E">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w:t>
      </w:r>
      <w:r>
        <w:rPr>
          <w:rFonts w:eastAsia="Times New Roman"/>
          <w:szCs w:val="24"/>
        </w:rPr>
        <w:t>λευτή)</w:t>
      </w:r>
    </w:p>
    <w:p w14:paraId="28C46B99" w14:textId="77777777" w:rsidR="001A30C8" w:rsidRDefault="00CF017E">
      <w:pPr>
        <w:spacing w:after="0" w:line="600" w:lineRule="auto"/>
        <w:ind w:firstLine="720"/>
        <w:jc w:val="both"/>
        <w:rPr>
          <w:rFonts w:eastAsia="Times New Roman"/>
          <w:szCs w:val="24"/>
        </w:rPr>
      </w:pPr>
      <w:r>
        <w:rPr>
          <w:rFonts w:eastAsia="Times New Roman"/>
          <w:szCs w:val="24"/>
        </w:rPr>
        <w:t xml:space="preserve">Δώστε μου ένα λεπτό και τελειώνω, κύριε Πρόεδρε. </w:t>
      </w:r>
    </w:p>
    <w:p w14:paraId="28C46B9A" w14:textId="77777777" w:rsidR="001A30C8" w:rsidRDefault="00CF017E">
      <w:pPr>
        <w:spacing w:after="0" w:line="600" w:lineRule="auto"/>
        <w:ind w:firstLine="720"/>
        <w:jc w:val="both"/>
        <w:rPr>
          <w:rFonts w:eastAsia="Times New Roman"/>
          <w:szCs w:val="24"/>
        </w:rPr>
      </w:pPr>
      <w:r>
        <w:rPr>
          <w:rFonts w:eastAsia="Times New Roman"/>
          <w:szCs w:val="24"/>
        </w:rPr>
        <w:lastRenderedPageBreak/>
        <w:t>Έπρεπε να τους βοηθήσετε όλους αυτούς για να φέρετε δουλειές στην πατρίδα μας, για να δουλέψουν οι Έλληνες, για να δουλέψουν συγγενείς σας, φίλοι σας, του οποιουδήποτε άλλου γνωστοί, που πεθαίνουν, π</w:t>
      </w:r>
      <w:r>
        <w:rPr>
          <w:rFonts w:eastAsia="Times New Roman"/>
          <w:szCs w:val="24"/>
        </w:rPr>
        <w:t xml:space="preserve">ου δεν έχουν να φάνε, που ζητιανεύουν και πάνε με τα κουπόνια. Έτσι θέλετε να καταντήσετε αυτήν την Ελλάδα, όταν είναι με τα κουπόνια, μετά να </w:t>
      </w:r>
      <w:proofErr w:type="spellStart"/>
      <w:r>
        <w:rPr>
          <w:rFonts w:eastAsia="Times New Roman"/>
          <w:szCs w:val="24"/>
        </w:rPr>
        <w:t>παρακαλάνε</w:t>
      </w:r>
      <w:proofErr w:type="spellEnd"/>
      <w:r>
        <w:rPr>
          <w:rFonts w:eastAsia="Times New Roman"/>
          <w:szCs w:val="24"/>
        </w:rPr>
        <w:t xml:space="preserve"> και να λένε: Ναι, θα δουλέψω και για 200 και για 300 ευρώ, όταν δεν έχω τίποτα.</w:t>
      </w:r>
    </w:p>
    <w:p w14:paraId="28C46B9B" w14:textId="77777777" w:rsidR="001A30C8" w:rsidRDefault="00CF017E">
      <w:pPr>
        <w:spacing w:after="0" w:line="600" w:lineRule="auto"/>
        <w:ind w:firstLine="720"/>
        <w:jc w:val="both"/>
        <w:rPr>
          <w:rFonts w:eastAsia="Times New Roman"/>
          <w:szCs w:val="24"/>
        </w:rPr>
      </w:pPr>
      <w:r>
        <w:rPr>
          <w:rFonts w:eastAsia="Times New Roman"/>
          <w:szCs w:val="24"/>
        </w:rPr>
        <w:t>Γι’ αυτό είστε αποτυχη</w:t>
      </w:r>
      <w:r>
        <w:rPr>
          <w:rFonts w:eastAsia="Times New Roman"/>
          <w:szCs w:val="24"/>
        </w:rPr>
        <w:t>μένοι μαζί με τους προηγούμενους και δεν πρόκειται να κάνετε τίποτα. Το έχει καταλάβει, βέβαια, ή σιγά-σιγά το καταλαβαίνει και ο ελληνικός λαός. Η αρχή έχει γίνει στο εξωτερικό. Οι Βρετανοί ξύπνησαν, οι Αμερικάνοι ξύπνησαν. Μεθαύριο, απ’ ότι φαίνεται, ξυπ</w:t>
      </w:r>
      <w:r>
        <w:rPr>
          <w:rFonts w:eastAsia="Times New Roman"/>
          <w:szCs w:val="24"/>
        </w:rPr>
        <w:t xml:space="preserve">νούν κι οι Ιταλοί. Συνέχεια παίρνουν οι Γάλλοι. Εδώ η γαλλική Δεξιά κι αυτός ο οποίος πρώτευσε στις εσωκομματικές εκλογές χρησιμοποιεί τη ρητορική της </w:t>
      </w:r>
      <w:proofErr w:type="spellStart"/>
      <w:r>
        <w:rPr>
          <w:rFonts w:eastAsia="Times New Roman"/>
          <w:szCs w:val="24"/>
        </w:rPr>
        <w:t>Λεπέν</w:t>
      </w:r>
      <w:proofErr w:type="spellEnd"/>
      <w:r>
        <w:rPr>
          <w:rFonts w:eastAsia="Times New Roman"/>
          <w:szCs w:val="24"/>
        </w:rPr>
        <w:t xml:space="preserve">, προκειμένου να έχει κάποια οφέλη, μπας και δεν βγει η </w:t>
      </w:r>
      <w:proofErr w:type="spellStart"/>
      <w:r>
        <w:rPr>
          <w:rFonts w:eastAsia="Times New Roman"/>
          <w:szCs w:val="24"/>
        </w:rPr>
        <w:t>Λεπέν</w:t>
      </w:r>
      <w:proofErr w:type="spellEnd"/>
      <w:r>
        <w:rPr>
          <w:rFonts w:eastAsia="Times New Roman"/>
          <w:szCs w:val="24"/>
        </w:rPr>
        <w:t xml:space="preserve"> και βγουν αυτοί. Διδαχθείτε πριν είναι</w:t>
      </w:r>
      <w:r>
        <w:rPr>
          <w:rFonts w:eastAsia="Times New Roman"/>
          <w:szCs w:val="24"/>
        </w:rPr>
        <w:t xml:space="preserve"> αργά για όλους σας.</w:t>
      </w:r>
    </w:p>
    <w:p w14:paraId="28C46B9C" w14:textId="77777777" w:rsidR="001A30C8" w:rsidRDefault="00CF017E">
      <w:pPr>
        <w:spacing w:after="0" w:line="600" w:lineRule="auto"/>
        <w:ind w:firstLine="720"/>
        <w:jc w:val="both"/>
        <w:rPr>
          <w:rFonts w:eastAsia="Times New Roman"/>
          <w:szCs w:val="24"/>
        </w:rPr>
      </w:pPr>
      <w:r>
        <w:rPr>
          <w:rFonts w:eastAsia="Times New Roman"/>
          <w:szCs w:val="24"/>
        </w:rPr>
        <w:t>Ευχαριστώ πολύ.</w:t>
      </w:r>
    </w:p>
    <w:p w14:paraId="28C46B9D" w14:textId="77777777" w:rsidR="001A30C8" w:rsidRDefault="00CF017E">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Χρυσής Αυγής)</w:t>
      </w:r>
    </w:p>
    <w:p w14:paraId="28C46B9E" w14:textId="77777777" w:rsidR="001A30C8" w:rsidRDefault="00CF017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28C46B9F" w14:textId="77777777" w:rsidR="001A30C8" w:rsidRDefault="00CF017E">
      <w:pPr>
        <w:spacing w:after="0" w:line="600" w:lineRule="auto"/>
        <w:ind w:firstLine="720"/>
        <w:jc w:val="both"/>
        <w:rPr>
          <w:rFonts w:eastAsia="Times New Roman" w:cs="Times New Roman"/>
          <w:b/>
          <w:szCs w:val="24"/>
        </w:rPr>
      </w:pPr>
      <w:r>
        <w:rPr>
          <w:rFonts w:eastAsia="Times New Roman"/>
          <w:szCs w:val="24"/>
        </w:rPr>
        <w:t xml:space="preserve">Ο κ. </w:t>
      </w:r>
      <w:proofErr w:type="spellStart"/>
      <w:r>
        <w:rPr>
          <w:rFonts w:eastAsia="Times New Roman"/>
          <w:szCs w:val="24"/>
        </w:rPr>
        <w:t>Ουρσουζίδης</w:t>
      </w:r>
      <w:proofErr w:type="spellEnd"/>
      <w:r>
        <w:rPr>
          <w:rFonts w:eastAsia="Times New Roman"/>
          <w:szCs w:val="24"/>
        </w:rPr>
        <w:t xml:space="preserve"> έχει τον λόγο.</w:t>
      </w:r>
    </w:p>
    <w:p w14:paraId="28C46BA0"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 xml:space="preserve">Ευχαριστώ πολύ, κύριε Πρόεδρε. </w:t>
      </w:r>
    </w:p>
    <w:p w14:paraId="28C46BA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b/>
          <w:szCs w:val="24"/>
        </w:rPr>
        <w:t xml:space="preserve"> </w:t>
      </w:r>
      <w:r>
        <w:rPr>
          <w:rFonts w:eastAsia="Times New Roman" w:cs="Times New Roman"/>
          <w:szCs w:val="24"/>
        </w:rPr>
        <w:t>αγαπητοί συν</w:t>
      </w:r>
      <w:r>
        <w:rPr>
          <w:rFonts w:eastAsia="Times New Roman" w:cs="Times New Roman"/>
          <w:szCs w:val="24"/>
        </w:rPr>
        <w:t>άδελφοι,</w:t>
      </w:r>
      <w:r>
        <w:rPr>
          <w:rFonts w:eastAsia="Times New Roman" w:cs="Times New Roman"/>
          <w:b/>
          <w:szCs w:val="24"/>
        </w:rPr>
        <w:t xml:space="preserve"> </w:t>
      </w:r>
      <w:r>
        <w:rPr>
          <w:rFonts w:eastAsia="Times New Roman" w:cs="Times New Roman"/>
          <w:szCs w:val="24"/>
        </w:rPr>
        <w:t xml:space="preserve">σήμερα συζητάμε </w:t>
      </w:r>
      <w:r>
        <w:rPr>
          <w:rFonts w:eastAsia="Times New Roman" w:cs="Times New Roman"/>
          <w:szCs w:val="24"/>
        </w:rPr>
        <w:t xml:space="preserve">στο νομοσχέδιο την ενσωμάτωση στην ελληνική νομοθεσία της σχετικής ευρωπαϊκής </w:t>
      </w:r>
      <w:r>
        <w:rPr>
          <w:rFonts w:eastAsia="Times New Roman" w:cs="Times New Roman"/>
          <w:szCs w:val="24"/>
        </w:rPr>
        <w:t>ο</w:t>
      </w:r>
      <w:r>
        <w:rPr>
          <w:rFonts w:eastAsia="Times New Roman" w:cs="Times New Roman"/>
          <w:szCs w:val="24"/>
        </w:rPr>
        <w:t>δηγίας</w:t>
      </w:r>
      <w:r>
        <w:rPr>
          <w:rFonts w:eastAsia="Times New Roman" w:cs="Times New Roman"/>
          <w:szCs w:val="24"/>
        </w:rPr>
        <w:t xml:space="preserve">, η οποία </w:t>
      </w:r>
      <w:r>
        <w:rPr>
          <w:rFonts w:eastAsia="Times New Roman" w:cs="Times New Roman"/>
          <w:szCs w:val="24"/>
        </w:rPr>
        <w:t xml:space="preserve">αφορά στην ανάπτυξη των υποδομών, έτσι ώστε τα εναλλακτικά καύσιμα να διατίθενται με ασφάλεια στη χώρα. </w:t>
      </w:r>
    </w:p>
    <w:p w14:paraId="28C46BA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Πρέπει να πούμε στον κόσμο για </w:t>
      </w:r>
      <w:r>
        <w:rPr>
          <w:rFonts w:eastAsia="Times New Roman" w:cs="Times New Roman"/>
          <w:szCs w:val="24"/>
        </w:rPr>
        <w:t xml:space="preserve">να καταλάβει τι αφορά η έννοια εναλλακτικό καύσιμο. Είναι εκείνο που αντικαθιστά το ορυκτό καύσιμο, όπως το γνωρίζουμε μέχρι σήμερα. Σε αυτή την κατηγορία περιλαμβάνονται η ηλεκτρική ενέργεια, το υδρογόνο, τα </w:t>
      </w:r>
      <w:proofErr w:type="spellStart"/>
      <w:r>
        <w:rPr>
          <w:rFonts w:eastAsia="Times New Roman" w:cs="Times New Roman"/>
          <w:szCs w:val="24"/>
        </w:rPr>
        <w:t>βιοκαύσιμα</w:t>
      </w:r>
      <w:proofErr w:type="spellEnd"/>
      <w:r>
        <w:rPr>
          <w:rFonts w:eastAsia="Times New Roman" w:cs="Times New Roman"/>
          <w:szCs w:val="24"/>
        </w:rPr>
        <w:t>, τα συντηρητικά καύσιμα, το φυσικό α</w:t>
      </w:r>
      <w:r>
        <w:rPr>
          <w:rFonts w:eastAsia="Times New Roman" w:cs="Times New Roman"/>
          <w:szCs w:val="24"/>
        </w:rPr>
        <w:t xml:space="preserve">έριο και το </w:t>
      </w:r>
      <w:proofErr w:type="spellStart"/>
      <w:r>
        <w:rPr>
          <w:rFonts w:eastAsia="Times New Roman" w:cs="Times New Roman"/>
          <w:szCs w:val="24"/>
        </w:rPr>
        <w:t>υδροποιημένο</w:t>
      </w:r>
      <w:proofErr w:type="spellEnd"/>
      <w:r>
        <w:rPr>
          <w:rFonts w:eastAsia="Times New Roman" w:cs="Times New Roman"/>
          <w:szCs w:val="24"/>
        </w:rPr>
        <w:t xml:space="preserve"> πετρελαϊκό αέριο. </w:t>
      </w:r>
    </w:p>
    <w:p w14:paraId="28C46BA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Από την ανάγνωση και μόνο αυτής της λίστας εναλλακτικής μορφής καυσίμων, καταλαβαίνει κανείς ότι το νομοσχέδιο έχει και μια περιβαλλοντική διάσταση, αφού προφανώς είναι πολύ πιο καθαρά από ό,τι τα ορυκτά καύσιμα.</w:t>
      </w:r>
      <w:r>
        <w:rPr>
          <w:rFonts w:eastAsia="Times New Roman" w:cs="Times New Roman"/>
          <w:szCs w:val="24"/>
        </w:rPr>
        <w:t xml:space="preserve"> </w:t>
      </w:r>
    </w:p>
    <w:p w14:paraId="28C46BA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Για να γίνει πράξη ο στόχος του νομοσχεδίου, πρέπει να θεσπιστούν κανόνες ασφαλούς λειτουργίας του συστήματος διάθεσης των εναλλακτικών καυσίμων και φυσικά αυτό αφορά στα υφιστάμενα πρατήρια, τα οποία, όπως κατατέθηκε χθες στην </w:t>
      </w:r>
      <w:r>
        <w:rPr>
          <w:rFonts w:eastAsia="Times New Roman" w:cs="Times New Roman"/>
          <w:szCs w:val="24"/>
        </w:rPr>
        <w:t>ε</w:t>
      </w:r>
      <w:r>
        <w:rPr>
          <w:rFonts w:eastAsia="Times New Roman" w:cs="Times New Roman"/>
          <w:szCs w:val="24"/>
        </w:rPr>
        <w:t>πιτροπή, είναι περίπου πέ</w:t>
      </w:r>
      <w:r>
        <w:rPr>
          <w:rFonts w:eastAsia="Times New Roman" w:cs="Times New Roman"/>
          <w:szCs w:val="24"/>
        </w:rPr>
        <w:t xml:space="preserve">ντε χιλιάδες τριακόσια, εκ των οποίων τα χίλια πεντακόσια στεγάζονται σε ισόγεια πολυκατοικιών. </w:t>
      </w:r>
    </w:p>
    <w:p w14:paraId="28C46BA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Κατά συνέπεια, γι’ αυτό το επιπλέον κόστος που θα προκύψει για την ασφάλεια λειτουργίας αυτών των πρατηρίων και ιδιαίτερα αυτών που είναι μέσα στον πολεοδομικό</w:t>
      </w:r>
      <w:r>
        <w:rPr>
          <w:rFonts w:eastAsia="Times New Roman" w:cs="Times New Roman"/>
          <w:szCs w:val="24"/>
        </w:rPr>
        <w:t xml:space="preserve"> ιστό</w:t>
      </w:r>
      <w:r>
        <w:rPr>
          <w:rFonts w:eastAsia="Times New Roman" w:cs="Times New Roman"/>
          <w:szCs w:val="24"/>
        </w:rPr>
        <w:t>,</w:t>
      </w:r>
      <w:r>
        <w:rPr>
          <w:rFonts w:eastAsia="Times New Roman" w:cs="Times New Roman"/>
          <w:szCs w:val="24"/>
        </w:rPr>
        <w:t xml:space="preserve"> θα πρέπει η πολιτεία να μεριμνήσει, ώστε να διευκολυνθούν αυτοί οι άνθρωποι. Μην ξεχνάμε ότι ζούμε σε συνθήκες οικονομικής κρίσης και θα πρέπει να βοηθηθούν, ώστε να λειτουργήσουν με όσο το δυνατόν μεγαλύτερη ασφάλεια τα καταστήματά τους. </w:t>
      </w:r>
    </w:p>
    <w:p w14:paraId="28C46BA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Ανέβηκα σ</w:t>
      </w:r>
      <w:r>
        <w:rPr>
          <w:rFonts w:eastAsia="Times New Roman" w:cs="Times New Roman"/>
          <w:szCs w:val="24"/>
        </w:rPr>
        <w:t xml:space="preserve">το Βήμα σήμερα, για να τοποθετηθώ κυρίως επί του άρθρου 28, το οποίο αφορά στην απαγόρευση διέλευσης των </w:t>
      </w:r>
      <w:proofErr w:type="spellStart"/>
      <w:r>
        <w:rPr>
          <w:rFonts w:eastAsia="Times New Roman" w:cs="Times New Roman"/>
          <w:szCs w:val="24"/>
        </w:rPr>
        <w:t>βαρέων</w:t>
      </w:r>
      <w:proofErr w:type="spellEnd"/>
      <w:r>
        <w:rPr>
          <w:rFonts w:eastAsia="Times New Roman" w:cs="Times New Roman"/>
          <w:szCs w:val="24"/>
        </w:rPr>
        <w:t xml:space="preserve"> οχημάτων από το παράπλευρο δίκτυο. Ήμουν από αυτούς που υποστήριξαν και στην Επιτροπή Οδικής Ασφάλειας ότι θα πρέπει επιτέλους να διευθετηθεί αυ</w:t>
      </w:r>
      <w:r>
        <w:rPr>
          <w:rFonts w:eastAsia="Times New Roman" w:cs="Times New Roman"/>
          <w:szCs w:val="24"/>
        </w:rPr>
        <w:t xml:space="preserve">τό το ζήτημα γιατί αφορά στην ασφάλεια πολιτών. </w:t>
      </w:r>
    </w:p>
    <w:p w14:paraId="28C46BA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Με πήραν τηλέφωνο πάρα πολλοί άνθρωποι που ασχολούνται με τα </w:t>
      </w:r>
      <w:proofErr w:type="spellStart"/>
      <w:r>
        <w:rPr>
          <w:rFonts w:eastAsia="Times New Roman" w:cs="Times New Roman"/>
          <w:szCs w:val="24"/>
        </w:rPr>
        <w:t>βαρέα</w:t>
      </w:r>
      <w:proofErr w:type="spellEnd"/>
      <w:r>
        <w:rPr>
          <w:rFonts w:eastAsia="Times New Roman" w:cs="Times New Roman"/>
          <w:szCs w:val="24"/>
        </w:rPr>
        <w:t xml:space="preserve"> οχήματα, που είναι η δουλειά τους, για να διαμαρτυρηθούν γι’ αυτό που αναφέρει το άρθρο 28. Έχω να τους πω ότι δεν είναι δυνατόν να σχεδιάζε</w:t>
      </w:r>
      <w:r>
        <w:rPr>
          <w:rFonts w:eastAsia="Times New Roman" w:cs="Times New Roman"/>
          <w:szCs w:val="24"/>
        </w:rPr>
        <w:t>ται ένας δρόμος προκειμένου να προσφέρει τη μέγιστη ασφάλεια στους πολίτες, τη μέγιστη ασφάλεια στη μεταφορά του μόχθου των πολιτών και να επιλέγεται ένας παράπλευρος δρόμος, ο οποίος οδηγεί, σύμφωνα με τα στοιχεία που έχουμε στη διάθεσή μας και δεν μπορού</w:t>
      </w:r>
      <w:r>
        <w:rPr>
          <w:rFonts w:eastAsia="Times New Roman" w:cs="Times New Roman"/>
          <w:szCs w:val="24"/>
        </w:rPr>
        <w:t xml:space="preserve">ν να αμφισβητηθούν, σε ατυχήματα τα οποία φέρνουν τη χώρα μας, ακόμα και σήμερα σε μια από τις χειρότερες θέσεις μεταξύ των είκοσι οκτώ κρατών-μελών της Ευρωπαϊκής Ένωσης. </w:t>
      </w:r>
    </w:p>
    <w:p w14:paraId="28C46BA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Εάν κάνουμε μια αναγωγή στο κόστος και συγκρίνουμε αυτά τα οποία στερούμε από την α</w:t>
      </w:r>
      <w:r>
        <w:rPr>
          <w:rFonts w:eastAsia="Times New Roman" w:cs="Times New Roman"/>
          <w:szCs w:val="24"/>
        </w:rPr>
        <w:t>νάπτυξη μέσω των διοδίων, όπως ισχυρίσθηκαν κάποιοι συνάδελφοι, σε σχέση με αυτά που δαπανά η χώρα για την θεραπεία των τροχαίων και με δεδομένο ότι το 91% των τροχαίων ατυχημάτων συμβαίνουν εκτός των κυρίων οδικών αξόνων, νομίζω ότι δεν τίθεται καν θέμα σ</w:t>
      </w:r>
      <w:r>
        <w:rPr>
          <w:rFonts w:eastAsia="Times New Roman" w:cs="Times New Roman"/>
          <w:szCs w:val="24"/>
        </w:rPr>
        <w:t xml:space="preserve">ύγκρισης. </w:t>
      </w:r>
    </w:p>
    <w:p w14:paraId="28C46BA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Ωστόσο, είμαι υποχρεωμένος να τεκμηριώσω τον λόγο μου και γι’ αυτό θα καταθέσω κάποια στοιχεία: Έχοντας υπ’ </w:t>
      </w:r>
      <w:proofErr w:type="spellStart"/>
      <w:r>
        <w:rPr>
          <w:rFonts w:eastAsia="Times New Roman" w:cs="Times New Roman"/>
          <w:szCs w:val="24"/>
        </w:rPr>
        <w:t>όψιν</w:t>
      </w:r>
      <w:proofErr w:type="spellEnd"/>
      <w:r>
        <w:rPr>
          <w:rFonts w:eastAsia="Times New Roman" w:cs="Times New Roman"/>
          <w:szCs w:val="24"/>
        </w:rPr>
        <w:t xml:space="preserve"> μια μελέτη που εκπονήθηκε το 2003 και αφορά στην Ολλανδία, στο Βέλγιο και στο Λουξεμβούργο, τα κόστη θεραπείας των τροχαίων για τα κ</w:t>
      </w:r>
      <w:r>
        <w:rPr>
          <w:rFonts w:eastAsia="Times New Roman" w:cs="Times New Roman"/>
          <w:szCs w:val="24"/>
        </w:rPr>
        <w:t xml:space="preserve">ράτη που προανέφερα είναι περίπου 8.025.000 ευρώ ανά έτος. </w:t>
      </w:r>
    </w:p>
    <w:p w14:paraId="28C46BA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Στην Ελλάδα, παίρνοντας τη δεκαετία 2000-2010 –και το έκανα αυτό για να υπάρχει αντιστοιχία σε σχέση με τον χρόνο εκπόνησης της μελέτης, το 2003, αν και τα μεγέθη είναι τελείως διαφορετικά στην Ελ</w:t>
      </w:r>
      <w:r>
        <w:rPr>
          <w:rFonts w:eastAsia="Times New Roman" w:cs="Times New Roman"/>
          <w:szCs w:val="24"/>
        </w:rPr>
        <w:t xml:space="preserve">λάδα, είναι πολύ μεγαλύτερα- έχουμε συνολικά στη δεκαετία </w:t>
      </w:r>
      <w:proofErr w:type="spellStart"/>
      <w:r>
        <w:rPr>
          <w:rFonts w:eastAsia="Times New Roman" w:cs="Times New Roman"/>
          <w:szCs w:val="24"/>
        </w:rPr>
        <w:t>δεκαεπτάμισι</w:t>
      </w:r>
      <w:proofErr w:type="spellEnd"/>
      <w:r>
        <w:rPr>
          <w:rFonts w:eastAsia="Times New Roman" w:cs="Times New Roman"/>
          <w:szCs w:val="24"/>
        </w:rPr>
        <w:t xml:space="preserve"> χιλιάδες νεκρούς, </w:t>
      </w:r>
      <w:proofErr w:type="spellStart"/>
      <w:r>
        <w:rPr>
          <w:rFonts w:eastAsia="Times New Roman" w:cs="Times New Roman"/>
          <w:szCs w:val="24"/>
        </w:rPr>
        <w:t>εικοσιτέσσερις</w:t>
      </w:r>
      <w:proofErr w:type="spellEnd"/>
      <w:r>
        <w:rPr>
          <w:rFonts w:eastAsia="Times New Roman" w:cs="Times New Roman"/>
          <w:szCs w:val="24"/>
        </w:rPr>
        <w:t xml:space="preserve"> χιλιάδες βαριά τραυματίες και </w:t>
      </w:r>
      <w:proofErr w:type="spellStart"/>
      <w:r>
        <w:rPr>
          <w:rFonts w:eastAsia="Times New Roman" w:cs="Times New Roman"/>
          <w:szCs w:val="24"/>
        </w:rPr>
        <w:t>εκατόν</w:t>
      </w:r>
      <w:proofErr w:type="spellEnd"/>
      <w:r>
        <w:rPr>
          <w:rFonts w:eastAsia="Times New Roman" w:cs="Times New Roman"/>
          <w:szCs w:val="24"/>
        </w:rPr>
        <w:t xml:space="preserve"> ενενήντα χιλιάδες ελαφρά τραυματίες από τροχαία. </w:t>
      </w:r>
    </w:p>
    <w:p w14:paraId="28C46BA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συγκρίνουμε τους συντελεστές, οι οποίοι ανάγουν σε κόστος τα </w:t>
      </w:r>
      <w:r>
        <w:rPr>
          <w:rFonts w:eastAsia="Times New Roman" w:cs="Times New Roman"/>
          <w:szCs w:val="24"/>
        </w:rPr>
        <w:t>τροχαία ατυχήματα, όπως τα προανέφερα, στις προηγούμενες κατηγορίες, εκτιμάται ότι στην Ελλάδα την δεκαετία 200-2010 δαπανήθηκαν 47 δισεκατομμύρια ευρώ και αυτό αφορά στην πιο ταπεινή εκτίμηση.</w:t>
      </w:r>
    </w:p>
    <w:p w14:paraId="28C46BA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Οι ειδικοί που προσήλθαν στην Επιτροπή Οδικής Ασφάλειας και αν</w:t>
      </w:r>
      <w:r>
        <w:rPr>
          <w:rFonts w:eastAsia="Times New Roman" w:cs="Times New Roman"/>
          <w:szCs w:val="24"/>
        </w:rPr>
        <w:t xml:space="preserve">έφεραν αντίστοιχα τις δικές τους εκτιμήσεις τα υπολογίζουν γύρω στα 90 έως 100 δισεκατομμύρια ευρώ. </w:t>
      </w:r>
    </w:p>
    <w:p w14:paraId="28C46BAD" w14:textId="77777777" w:rsidR="001A30C8" w:rsidRDefault="00CF017E">
      <w:pPr>
        <w:spacing w:after="0" w:line="600" w:lineRule="auto"/>
        <w:ind w:firstLine="720"/>
        <w:jc w:val="both"/>
        <w:rPr>
          <w:rFonts w:eastAsia="Times New Roman"/>
          <w:szCs w:val="24"/>
        </w:rPr>
      </w:pPr>
      <w:r>
        <w:rPr>
          <w:rFonts w:eastAsia="Times New Roman"/>
          <w:szCs w:val="24"/>
        </w:rPr>
        <w:t>Βεβαίως, θα πρέπει να πούμε ότι δεν έχουμε στη διάθεσή μας εκείνη την επαρκή τεκμηρίωση, ωστόσο μπορούμε να βγάλουμε κάποια συμπεράσματα. Τα μεγέθη, αν δεν</w:t>
      </w:r>
      <w:r>
        <w:rPr>
          <w:rFonts w:eastAsia="Times New Roman"/>
          <w:szCs w:val="24"/>
        </w:rPr>
        <w:t xml:space="preserve"> είναι εντελώς αντιπροσωπευτικά, προσεγγίζουν την πραγματικότητα με αρκετή ακρίβεια. </w:t>
      </w:r>
    </w:p>
    <w:p w14:paraId="28C46BAE" w14:textId="77777777" w:rsidR="001A30C8" w:rsidRDefault="00CF017E">
      <w:pPr>
        <w:spacing w:after="0" w:line="600" w:lineRule="auto"/>
        <w:ind w:firstLine="720"/>
        <w:jc w:val="both"/>
        <w:rPr>
          <w:rFonts w:eastAsia="Times New Roman"/>
          <w:szCs w:val="24"/>
        </w:rPr>
      </w:pPr>
      <w:r>
        <w:rPr>
          <w:rFonts w:eastAsia="Times New Roman"/>
          <w:szCs w:val="24"/>
        </w:rPr>
        <w:t>Αν, λοιπόν, πάρουμε την πιο ταπεινή εκτίμηση των πενήντα δισεκατομμυρίων τα οποία στερήθηκαν από την ανάπτυξη της χώρας την προηγούμενη δεκαετία 2000-2010 και τα προβάλου</w:t>
      </w:r>
      <w:r>
        <w:rPr>
          <w:rFonts w:eastAsia="Times New Roman"/>
          <w:szCs w:val="24"/>
        </w:rPr>
        <w:t xml:space="preserve">με σε απώλειες από επενδύσεις ή από οποιονδήποτε τρόπο θα μπορούσε να προσφέρει κανείς στην παραγωγή αυτής της </w:t>
      </w:r>
      <w:r>
        <w:rPr>
          <w:rFonts w:eastAsia="Times New Roman"/>
          <w:szCs w:val="24"/>
        </w:rPr>
        <w:lastRenderedPageBreak/>
        <w:t>χώρας, καταλαβαίνετε ότι είναι αστείο να συζητάμε για το αν θα πρέπει να χαριστούμε, δηλαδή να κάνουμε το χατίρι κάποιων ανθρώπων, μη εξασφαλίζον</w:t>
      </w:r>
      <w:r>
        <w:rPr>
          <w:rFonts w:eastAsia="Times New Roman"/>
          <w:szCs w:val="24"/>
        </w:rPr>
        <w:t>τας, εκτός των άλλων, και τον υγιή ανταγωνισμό, γιατί κάποιοι επιλέγουν το οδικό δίκτυο που προσφέρει μεγαλύτερη ασφάλεια –μιλάω για την Εγνατία και την ΠΑΘΕ-, ενώ κάποιοι επιλέγουν να χρησιμοποιούν παράδρομους.</w:t>
      </w:r>
    </w:p>
    <w:p w14:paraId="28C46BAF" w14:textId="77777777" w:rsidR="001A30C8" w:rsidRDefault="00CF017E">
      <w:pPr>
        <w:spacing w:after="0" w:line="600" w:lineRule="auto"/>
        <w:ind w:firstLine="720"/>
        <w:jc w:val="both"/>
        <w:rPr>
          <w:rFonts w:eastAsia="Times New Roman"/>
          <w:szCs w:val="24"/>
        </w:rPr>
      </w:pPr>
      <w:r>
        <w:rPr>
          <w:rFonts w:eastAsia="Times New Roman"/>
          <w:szCs w:val="24"/>
        </w:rPr>
        <w:t xml:space="preserve">Αυτά και μόνο τα δύο στοιχεία που σας </w:t>
      </w:r>
      <w:r>
        <w:rPr>
          <w:rFonts w:eastAsia="Times New Roman"/>
          <w:szCs w:val="24"/>
        </w:rPr>
        <w:t>προανέφερα με υποχρεώνουν να τοποθετηθώ με τον τρόπο που τοποθετούμαι και να υποστηρίξω ότι εκτός από τον ανθρώπινο πόνο, από την οδύνη που προκαλεί ένα ατύχημα, υπάρχουν κάποια κόστη. Ενώ κάποιος πάει να γλιτώσει κάποιο κόστος μη πληρώνοντας τα διόδια, τη</w:t>
      </w:r>
      <w:r>
        <w:rPr>
          <w:rFonts w:eastAsia="Times New Roman"/>
          <w:szCs w:val="24"/>
        </w:rPr>
        <w:t xml:space="preserve"> ζημία -που είναι αρκετά δισεκατομμύρια- την κοινωνικοποιεί και τη μοιράζεται η υπόλοιπη κοινωνία. Αυτό ούτε δίκαιο είναι, ούτε σωστό.</w:t>
      </w:r>
    </w:p>
    <w:p w14:paraId="28C46BB0" w14:textId="77777777" w:rsidR="001A30C8" w:rsidRDefault="00CF017E">
      <w:pPr>
        <w:spacing w:after="0" w:line="600" w:lineRule="auto"/>
        <w:ind w:firstLine="720"/>
        <w:jc w:val="both"/>
        <w:rPr>
          <w:rFonts w:eastAsia="Times New Roman"/>
          <w:szCs w:val="24"/>
        </w:rPr>
      </w:pPr>
      <w:r>
        <w:rPr>
          <w:rFonts w:eastAsia="Times New Roman"/>
          <w:szCs w:val="24"/>
        </w:rPr>
        <w:t xml:space="preserve">Εκφράζοντας, λοιπόν, την πεποίθηση ότι η ανάπτυξη, την οποία προσδοκούμε όλοι, πρέπει να στηρίζεται στην ορθή λογική, δεν μπορώ παρά να ψηφίσω το νομοσχέδιο, εκτός των άλλων, και γι’ αυτόν το λόγο. </w:t>
      </w:r>
    </w:p>
    <w:p w14:paraId="28C46BB1" w14:textId="77777777" w:rsidR="001A30C8" w:rsidRDefault="00CF017E">
      <w:pPr>
        <w:spacing w:after="0" w:line="600" w:lineRule="auto"/>
        <w:ind w:firstLine="720"/>
        <w:jc w:val="both"/>
        <w:rPr>
          <w:rFonts w:eastAsia="Times New Roman"/>
          <w:szCs w:val="24"/>
        </w:rPr>
      </w:pPr>
      <w:r>
        <w:rPr>
          <w:rFonts w:eastAsia="Times New Roman"/>
          <w:szCs w:val="24"/>
        </w:rPr>
        <w:lastRenderedPageBreak/>
        <w:t>Επαναλαμβάνω ότι το 91% αυτού του κόστους αφορά σε ατυχήμ</w:t>
      </w:r>
      <w:r>
        <w:rPr>
          <w:rFonts w:eastAsia="Times New Roman"/>
          <w:szCs w:val="24"/>
        </w:rPr>
        <w:t>ατα που συμβαίνουν έξω από τους μεγάλους αυτοκινητόδρομους. Αυτό δεν μπορεί να αγνοηθεί και πρέπει να γίνει σεβαστό.</w:t>
      </w:r>
    </w:p>
    <w:p w14:paraId="28C46BB2" w14:textId="77777777" w:rsidR="001A30C8" w:rsidRDefault="00CF017E">
      <w:pPr>
        <w:spacing w:after="0" w:line="600" w:lineRule="auto"/>
        <w:ind w:firstLine="720"/>
        <w:jc w:val="both"/>
        <w:rPr>
          <w:rFonts w:eastAsia="Times New Roman"/>
          <w:szCs w:val="24"/>
        </w:rPr>
      </w:pPr>
      <w:r>
        <w:rPr>
          <w:rFonts w:eastAsia="Times New Roman"/>
          <w:szCs w:val="24"/>
        </w:rPr>
        <w:t>Σας ευχαριστώ πολύ.</w:t>
      </w:r>
    </w:p>
    <w:p w14:paraId="28C46BB3" w14:textId="77777777" w:rsidR="001A30C8" w:rsidRDefault="00CF017E">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8C46BB4" w14:textId="77777777" w:rsidR="001A30C8" w:rsidRDefault="00CF017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σας ευχαριστούμε.</w:t>
      </w:r>
    </w:p>
    <w:p w14:paraId="28C46BB5" w14:textId="77777777" w:rsidR="001A30C8" w:rsidRDefault="00CF017E">
      <w:pPr>
        <w:spacing w:after="0" w:line="600" w:lineRule="auto"/>
        <w:ind w:firstLine="720"/>
        <w:jc w:val="both"/>
        <w:rPr>
          <w:rFonts w:eastAsia="Times New Roman"/>
          <w:szCs w:val="24"/>
        </w:rPr>
      </w:pPr>
      <w:r>
        <w:rPr>
          <w:rFonts w:eastAsia="Times New Roman"/>
          <w:szCs w:val="24"/>
        </w:rPr>
        <w:t>Ο κύριος Υπουργ</w:t>
      </w:r>
      <w:r>
        <w:rPr>
          <w:rFonts w:eastAsia="Times New Roman"/>
          <w:szCs w:val="24"/>
        </w:rPr>
        <w:t>ός έχει τον λόγο.</w:t>
      </w:r>
    </w:p>
    <w:p w14:paraId="28C46BB6" w14:textId="77777777" w:rsidR="001A30C8" w:rsidRDefault="00CF017E">
      <w:pPr>
        <w:spacing w:after="0"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Ευχαριστώ, κύριε Πρόεδρε.</w:t>
      </w:r>
    </w:p>
    <w:p w14:paraId="28C46BB7" w14:textId="77777777" w:rsidR="001A30C8" w:rsidRDefault="00CF017E">
      <w:pPr>
        <w:spacing w:after="0" w:line="600" w:lineRule="auto"/>
        <w:ind w:firstLine="720"/>
        <w:jc w:val="both"/>
        <w:rPr>
          <w:rFonts w:eastAsia="Times New Roman"/>
          <w:szCs w:val="24"/>
        </w:rPr>
      </w:pPr>
      <w:r>
        <w:rPr>
          <w:rFonts w:eastAsia="Times New Roman"/>
          <w:szCs w:val="24"/>
        </w:rPr>
        <w:t>Θα μου δώσετε λίγο περισσότερο χρόνο, γιατί στις τοποθετήσεις των συναδέλφων, επειδή προφανώς δεν υπήρχαν σοβαρά σημεία κριτικής για το σχέδιο νόμου που συζητάμ</w:t>
      </w:r>
      <w:r>
        <w:rPr>
          <w:rFonts w:eastAsia="Times New Roman"/>
          <w:szCs w:val="24"/>
        </w:rPr>
        <w:t>ε, επεκτάθηκε η συζήτηση σε άλλους τομείς της πολιτικής και πολλοί απ’ αυτούς δεν είναι καν στις αρμοδιότητες του Υπουργείου. Παρά ταύτα, θα ήθελα να απαντήσω επ’ αυτών. Χαιρετίζω βέβαια τη μεγάλη συναίνεση και από τα κόμματα και από τους φορείς επί του σχ</w:t>
      </w:r>
      <w:r>
        <w:rPr>
          <w:rFonts w:eastAsia="Times New Roman"/>
          <w:szCs w:val="24"/>
        </w:rPr>
        <w:t>εδίου νόμου.</w:t>
      </w:r>
    </w:p>
    <w:p w14:paraId="28C46BB8" w14:textId="77777777" w:rsidR="001A30C8" w:rsidRDefault="00CF017E">
      <w:pPr>
        <w:spacing w:after="0" w:line="600" w:lineRule="auto"/>
        <w:ind w:firstLine="720"/>
        <w:jc w:val="both"/>
        <w:rPr>
          <w:rFonts w:eastAsia="Times New Roman"/>
          <w:szCs w:val="24"/>
        </w:rPr>
      </w:pPr>
      <w:r>
        <w:rPr>
          <w:rFonts w:eastAsia="Times New Roman"/>
          <w:szCs w:val="24"/>
        </w:rPr>
        <w:lastRenderedPageBreak/>
        <w:t>Ξεκινάω από τα εύκολα. Τροπολογίες: Δεν υπάρχει υπουργική τροπολογία. Υπάρχει μία βουλευτική του κ. Συντυχάκη και υπάρχει και μία δεύτερη. Δεν ξέρω αν οι συνάδελφοι που ήθελαν</w:t>
      </w:r>
      <w:r>
        <w:rPr>
          <w:rFonts w:eastAsia="Times New Roman"/>
          <w:szCs w:val="24"/>
        </w:rPr>
        <w:t>,</w:t>
      </w:r>
      <w:r>
        <w:rPr>
          <w:rFonts w:eastAsia="Times New Roman"/>
          <w:szCs w:val="24"/>
        </w:rPr>
        <w:t xml:space="preserve"> θα την καταθέσουν τελικά. Για να γίνουν, όμως, αποδεκτές οι δύο τρ</w:t>
      </w:r>
      <w:r>
        <w:rPr>
          <w:rFonts w:eastAsia="Times New Roman"/>
          <w:szCs w:val="24"/>
        </w:rPr>
        <w:t>οπολογίες –αυτό είπα και για την πρώτη- θα παρακαλούσα τους Κοινοβουλευτικούς Εκπροσώπους να τοποθετηθούν. Εγώ είμαι θετικός, αλλά να τοποθετηθούν, γιατί υπάρχει εκ μέρους μου η δέσμευση ότι δεν θα κατατεθεί άλλη τροπολογία. Αν, λοιπόν, είναι θετικές οι πτ</w:t>
      </w:r>
      <w:r>
        <w:rPr>
          <w:rFonts w:eastAsia="Times New Roman"/>
          <w:szCs w:val="24"/>
        </w:rPr>
        <w:t>έρυγες του Κοινοβουλίου, με μεγάλη χαρά θα δούμε και αυτή που καταθέσατε εσείς, κύριε Συντυχάκη, και την άλλη.</w:t>
      </w:r>
    </w:p>
    <w:p w14:paraId="28C46BB9" w14:textId="77777777" w:rsidR="001A30C8" w:rsidRDefault="00CF017E">
      <w:pPr>
        <w:spacing w:after="0" w:line="600" w:lineRule="auto"/>
        <w:ind w:firstLine="720"/>
        <w:jc w:val="both"/>
        <w:rPr>
          <w:rFonts w:eastAsia="Times New Roman"/>
          <w:szCs w:val="24"/>
        </w:rPr>
      </w:pPr>
      <w:r>
        <w:rPr>
          <w:rFonts w:eastAsia="Times New Roman"/>
          <w:szCs w:val="24"/>
        </w:rPr>
        <w:t xml:space="preserve">Θα παρακαλούσα επίσης για κάτι, αν και έχει αλλάξει ο Πρόεδρος. Είναι θετικό για το Κοινοβούλιο οι συνεννοήσεις σαν κι αυτή που ανέφερα πριν από </w:t>
      </w:r>
      <w:r>
        <w:rPr>
          <w:rFonts w:eastAsia="Times New Roman"/>
          <w:szCs w:val="24"/>
        </w:rPr>
        <w:t xml:space="preserve">λίγο να γίνονται δημόσια και καλό είναι να υπάρχει ανοχή του Προεδρείου για τέτοιες συνεννοήσεις μεταξύ της Κυβέρνησης και των κομμάτων δημόσια και όχι στους διαδρόμους ή στα έδρανα, από κάτω. Καλό είναι αυτό. Το λέω αυτό, γιατί </w:t>
      </w:r>
      <w:proofErr w:type="spellStart"/>
      <w:r>
        <w:rPr>
          <w:rFonts w:eastAsia="Times New Roman"/>
          <w:szCs w:val="24"/>
        </w:rPr>
        <w:t>εγκαλέστηκα</w:t>
      </w:r>
      <w:proofErr w:type="spellEnd"/>
      <w:r>
        <w:rPr>
          <w:rFonts w:eastAsia="Times New Roman"/>
          <w:szCs w:val="24"/>
        </w:rPr>
        <w:t xml:space="preserve"> πριν από το Προ</w:t>
      </w:r>
      <w:r>
        <w:rPr>
          <w:rFonts w:eastAsia="Times New Roman"/>
          <w:szCs w:val="24"/>
        </w:rPr>
        <w:t>εδρείο για την ερώτηση που έκανα αν είναι θετικά τα κόμματα.</w:t>
      </w:r>
    </w:p>
    <w:p w14:paraId="28C46BBA" w14:textId="77777777" w:rsidR="001A30C8" w:rsidRDefault="00CF017E">
      <w:pPr>
        <w:spacing w:after="0" w:line="600" w:lineRule="auto"/>
        <w:ind w:firstLine="720"/>
        <w:jc w:val="both"/>
        <w:rPr>
          <w:rFonts w:eastAsia="Times New Roman"/>
          <w:szCs w:val="24"/>
        </w:rPr>
      </w:pPr>
      <w:r>
        <w:rPr>
          <w:rFonts w:eastAsia="Times New Roman"/>
          <w:szCs w:val="24"/>
        </w:rPr>
        <w:lastRenderedPageBreak/>
        <w:t>Το δεύτερο θέμα: Στις τοποθετήσεις μπήκαν τα εξής θέματα που δεν έχουν κα</w:t>
      </w:r>
      <w:r>
        <w:rPr>
          <w:rFonts w:eastAsia="Times New Roman"/>
          <w:szCs w:val="24"/>
        </w:rPr>
        <w:t>μ</w:t>
      </w:r>
      <w:r>
        <w:rPr>
          <w:rFonts w:eastAsia="Times New Roman"/>
          <w:szCs w:val="24"/>
        </w:rPr>
        <w:t>μία σχέση με το σχέδιο νόμου. Τέθηκαν ενεργειακά θέματα που έχουν να κάνουν με τη διείσδυση των Ανανεώσιμων Πηγών Ενέργει</w:t>
      </w:r>
      <w:r>
        <w:rPr>
          <w:rFonts w:eastAsia="Times New Roman"/>
          <w:szCs w:val="24"/>
        </w:rPr>
        <w:t xml:space="preserve">ας. </w:t>
      </w:r>
    </w:p>
    <w:p w14:paraId="28C46BBB" w14:textId="77777777" w:rsidR="001A30C8" w:rsidRDefault="00CF017E">
      <w:pPr>
        <w:spacing w:after="0" w:line="600" w:lineRule="auto"/>
        <w:ind w:firstLine="720"/>
        <w:jc w:val="both"/>
        <w:rPr>
          <w:rFonts w:eastAsia="Times New Roman"/>
          <w:szCs w:val="24"/>
        </w:rPr>
      </w:pPr>
      <w:r>
        <w:rPr>
          <w:rFonts w:eastAsia="Times New Roman"/>
          <w:szCs w:val="24"/>
        </w:rPr>
        <w:t xml:space="preserve">Αγαπητέ κύριε </w:t>
      </w:r>
      <w:proofErr w:type="spellStart"/>
      <w:r>
        <w:rPr>
          <w:rFonts w:eastAsia="Times New Roman"/>
          <w:szCs w:val="24"/>
        </w:rPr>
        <w:t>Αμυρά</w:t>
      </w:r>
      <w:proofErr w:type="spellEnd"/>
      <w:r>
        <w:rPr>
          <w:rFonts w:eastAsia="Times New Roman"/>
          <w:szCs w:val="24"/>
        </w:rPr>
        <w:t>, δεν είναι μόνο πολιτικό θέμα η διείσδυση των ΑΠΕ. Είναι κυρίως τεχνικό θέμα. Ένα μεγάλο δίκτυο τροφοδοσίας ηλεκτρικών αυτοκινήτων, που περιλαμβάνεται στο σημερινό σχέδιο νόμου, ανεβάζει τη δυνατότητα διείσδυσης των Ανανεώσιμων Πηγ</w:t>
      </w:r>
      <w:r>
        <w:rPr>
          <w:rFonts w:eastAsia="Times New Roman"/>
          <w:szCs w:val="24"/>
        </w:rPr>
        <w:t xml:space="preserve">ών Ενέργειας. Και αυτοί είναι και οι στόχοι που υπάρχουν για το σχεδιασμό των ηλεκτρικών αυτοκινήτων και των έξυπνων πόλεων, αντί να έχουμε άλλες εγκαταστάσεις σώρευσης, να μπορέσουμε να χρησιμοποιήσουμε τους </w:t>
      </w:r>
      <w:proofErr w:type="spellStart"/>
      <w:r>
        <w:rPr>
          <w:rFonts w:eastAsia="Times New Roman"/>
          <w:szCs w:val="24"/>
        </w:rPr>
        <w:t>σωρευτές</w:t>
      </w:r>
      <w:proofErr w:type="spellEnd"/>
      <w:r>
        <w:rPr>
          <w:rFonts w:eastAsia="Times New Roman"/>
          <w:szCs w:val="24"/>
        </w:rPr>
        <w:t xml:space="preserve"> των αυτοκινήτων γι’ αυτό τον λόγο.</w:t>
      </w:r>
    </w:p>
    <w:p w14:paraId="28C46BBC" w14:textId="77777777" w:rsidR="001A30C8" w:rsidRDefault="00CF017E">
      <w:pPr>
        <w:spacing w:after="0" w:line="600" w:lineRule="auto"/>
        <w:ind w:firstLine="720"/>
        <w:jc w:val="both"/>
        <w:rPr>
          <w:rFonts w:eastAsia="Times New Roman"/>
          <w:szCs w:val="24"/>
        </w:rPr>
      </w:pPr>
      <w:r>
        <w:rPr>
          <w:rFonts w:eastAsia="Times New Roman"/>
          <w:szCs w:val="24"/>
          <w:lang w:val="en-US"/>
        </w:rPr>
        <w:lastRenderedPageBreak/>
        <w:t>A</w:t>
      </w:r>
      <w:r>
        <w:rPr>
          <w:rFonts w:eastAsia="Times New Roman"/>
          <w:szCs w:val="24"/>
        </w:rPr>
        <w:t>ν,</w:t>
      </w:r>
      <w:r>
        <w:rPr>
          <w:rFonts w:eastAsia="Times New Roman"/>
          <w:szCs w:val="24"/>
        </w:rPr>
        <w:t xml:space="preserve"> όμως, δεν χρησιμοποιήσουμε για την παραγωγή ενέργειας τα εναλλακτικά καύσιμα και τις ανανεώσιμες πηγές, εφόσον θα μπορούμε να αυξήσουμε τη διείσδυσή τους, τότε το μόνο που θα καταφέρουμε θα είναι περισσότερους ρύπους εκεί που σήμερα παράγεται η ενέργεια μ</w:t>
      </w:r>
      <w:r>
        <w:rPr>
          <w:rFonts w:eastAsia="Times New Roman"/>
          <w:szCs w:val="24"/>
        </w:rPr>
        <w:t xml:space="preserve">ε ορυκτά καύσιμα. Επομένως, χρειάζεται ένας πολύ καλός εθνικός σχεδιασμός για να εισφέρει σε αυτό. </w:t>
      </w:r>
    </w:p>
    <w:p w14:paraId="28C46BBD" w14:textId="77777777" w:rsidR="001A30C8" w:rsidRDefault="00CF017E">
      <w:pPr>
        <w:spacing w:after="0" w:line="600" w:lineRule="auto"/>
        <w:ind w:firstLine="720"/>
        <w:jc w:val="both"/>
        <w:rPr>
          <w:rFonts w:eastAsia="Times New Roman"/>
          <w:szCs w:val="24"/>
        </w:rPr>
      </w:pPr>
      <w:r>
        <w:rPr>
          <w:rFonts w:eastAsia="Times New Roman"/>
          <w:szCs w:val="24"/>
        </w:rPr>
        <w:t>Το δεύτερο θέμα που τέθηκε είναι για το ενεργειακό έργο στην Ικαρία. Εκτός από τον χρόνο, για τον οποίο σας είπα ότι έχουν μια άλλη αίσθηση στην Ικαρία, είν</w:t>
      </w:r>
      <w:r>
        <w:rPr>
          <w:rFonts w:eastAsia="Times New Roman"/>
          <w:szCs w:val="24"/>
        </w:rPr>
        <w:t xml:space="preserve">αι δίπλα σας ο κ. Μανιάτης και μπορείτε να τον ρωτήσετε ποιες δυνάμεις δεν ήθελαν να ολοκληρωθεί αυτό το έργο. Το έχει ζήσει και εκείνος. </w:t>
      </w:r>
    </w:p>
    <w:p w14:paraId="28C46BBE" w14:textId="77777777" w:rsidR="001A30C8" w:rsidRDefault="00CF017E">
      <w:pPr>
        <w:spacing w:after="0" w:line="600" w:lineRule="auto"/>
        <w:ind w:firstLine="720"/>
        <w:jc w:val="both"/>
        <w:rPr>
          <w:rFonts w:eastAsia="Times New Roman"/>
          <w:szCs w:val="24"/>
        </w:rPr>
      </w:pPr>
      <w:r>
        <w:rPr>
          <w:rFonts w:eastAsia="Times New Roman"/>
          <w:szCs w:val="24"/>
        </w:rPr>
        <w:t>Το τρίτο θέμα έχει να κάνει με το αμαξοστάσιο της ΕΘΕΛ για το Ελληνικό. Πιθανόν να μην το γνωρίζετε, κύριε Μανιάτη: Έ</w:t>
      </w:r>
      <w:r>
        <w:rPr>
          <w:rFonts w:eastAsia="Times New Roman"/>
          <w:szCs w:val="24"/>
        </w:rPr>
        <w:t xml:space="preserve">χει υπογραφεί συμφωνία με την </w:t>
      </w:r>
      <w:r>
        <w:rPr>
          <w:rFonts w:eastAsia="Times New Roman"/>
          <w:szCs w:val="24"/>
        </w:rPr>
        <w:t>«</w:t>
      </w:r>
      <w:r>
        <w:rPr>
          <w:rFonts w:eastAsia="Times New Roman"/>
          <w:szCs w:val="24"/>
        </w:rPr>
        <w:t>ΕΛΛΗΝΙΚΟ Α.Ε.</w:t>
      </w:r>
      <w:r>
        <w:rPr>
          <w:rFonts w:eastAsia="Times New Roman"/>
          <w:szCs w:val="24"/>
        </w:rPr>
        <w:t>»</w:t>
      </w:r>
      <w:r>
        <w:rPr>
          <w:rFonts w:eastAsia="Times New Roman"/>
          <w:szCs w:val="24"/>
        </w:rPr>
        <w:t xml:space="preserve">, βάσει της οποίας η ΟΣΥ –όχι η ΕΘΕΛ γιατί έχει γίνει συγχώνευση- έχει αρκετά μεγάλο περιθώριο για τη μεταφορά. Έχει πάνω από δώδεκα μήνες για να μεταφέρει το αμαξοστάσιο. </w:t>
      </w:r>
    </w:p>
    <w:p w14:paraId="28C46BBF" w14:textId="77777777" w:rsidR="001A30C8" w:rsidRDefault="00CF017E">
      <w:pPr>
        <w:spacing w:after="0" w:line="600" w:lineRule="auto"/>
        <w:ind w:firstLine="720"/>
        <w:jc w:val="both"/>
        <w:rPr>
          <w:rFonts w:eastAsia="Times New Roman"/>
          <w:szCs w:val="24"/>
        </w:rPr>
      </w:pPr>
      <w:r>
        <w:rPr>
          <w:rFonts w:eastAsia="Times New Roman"/>
          <w:szCs w:val="24"/>
        </w:rPr>
        <w:lastRenderedPageBreak/>
        <w:t>Τις όποιες καθυστερήσεις υπάρχουν στην</w:t>
      </w:r>
      <w:r>
        <w:rPr>
          <w:rFonts w:eastAsia="Times New Roman"/>
          <w:szCs w:val="24"/>
        </w:rPr>
        <w:t xml:space="preserve"> επένδυση του Ελληνικού -που πιθανώς να είναι και του αναδόχου, ψάξτε το αν θέλετε- καλό θα ήταν να μην προσπαθούν κάποιοι διά του Τύπου να τις μεταθέσουν είτε στην ΟΣΥ είτε στην Κυβέρνηση, γιατί ένα αντίστοιχο πρόβλημα υπάρχει και σε άλλες ιδιωτικοποιήσει</w:t>
      </w:r>
      <w:r>
        <w:rPr>
          <w:rFonts w:eastAsia="Times New Roman"/>
          <w:szCs w:val="24"/>
        </w:rPr>
        <w:t>ς που έχουν ξεκινήσει κατά το παρελθόν.</w:t>
      </w:r>
    </w:p>
    <w:p w14:paraId="28C46BC0" w14:textId="77777777" w:rsidR="001A30C8" w:rsidRDefault="00CF017E">
      <w:pPr>
        <w:spacing w:after="0" w:line="600" w:lineRule="auto"/>
        <w:ind w:firstLine="720"/>
        <w:jc w:val="both"/>
        <w:rPr>
          <w:rFonts w:eastAsia="Times New Roman"/>
          <w:szCs w:val="24"/>
        </w:rPr>
      </w:pPr>
      <w:r>
        <w:rPr>
          <w:rFonts w:eastAsia="Times New Roman"/>
          <w:szCs w:val="24"/>
        </w:rPr>
        <w:t>Το τέταρτο θέμα δεν έχει να κάνει με το σημερινό σχέδιο νόμου, αλλά με τις αστικές μεταφορές της Αθήνας. Το λέω στη Νέα Δημοκρατία ξανά για τις αστικές μεταφορές της Αθήνας, σε σχέση με τις κινητοποιήσεις που κάνουν,</w:t>
      </w:r>
      <w:r>
        <w:rPr>
          <w:rFonts w:eastAsia="Times New Roman"/>
          <w:szCs w:val="24"/>
        </w:rPr>
        <w:t xml:space="preserve"> αν θυμάμαι καλά, δύο σωματεία ότι «στο σπίτι του κρεμασμένου δεν μιλάνε για σχοινί».</w:t>
      </w:r>
    </w:p>
    <w:p w14:paraId="28C46BC1" w14:textId="77777777" w:rsidR="001A30C8" w:rsidRDefault="00CF017E">
      <w:pPr>
        <w:spacing w:after="0" w:line="600" w:lineRule="auto"/>
        <w:ind w:firstLine="720"/>
        <w:jc w:val="both"/>
        <w:rPr>
          <w:rFonts w:eastAsia="Times New Roman"/>
          <w:szCs w:val="24"/>
        </w:rPr>
      </w:pPr>
      <w:r>
        <w:rPr>
          <w:rFonts w:eastAsia="Times New Roman"/>
          <w:szCs w:val="24"/>
        </w:rPr>
        <w:t>Μας εγκαλείτε για το σχέδιο της αναδιάρθρωσης που ψηφίσαμε πριν έναν χρόνο και προχωράμε ή για τις συγχωνεύσεις που έκαναν οι προηγούμενες κυβερνήσεις οι οποίες ήταν ανορ</w:t>
      </w:r>
      <w:r>
        <w:rPr>
          <w:rFonts w:eastAsia="Times New Roman"/>
          <w:szCs w:val="24"/>
        </w:rPr>
        <w:t xml:space="preserve">θολογικές και δεν είχαν προχωρήσει και μέσα στις εταιρείες που συγχωνεύθηκαν; </w:t>
      </w:r>
    </w:p>
    <w:p w14:paraId="28C46BC2" w14:textId="77777777" w:rsidR="001A30C8" w:rsidRDefault="00CF017E">
      <w:pPr>
        <w:spacing w:after="0" w:line="600" w:lineRule="auto"/>
        <w:ind w:firstLine="720"/>
        <w:jc w:val="both"/>
        <w:rPr>
          <w:rFonts w:eastAsia="Times New Roman"/>
          <w:szCs w:val="24"/>
        </w:rPr>
      </w:pPr>
      <w:r>
        <w:rPr>
          <w:rFonts w:eastAsia="Times New Roman"/>
          <w:szCs w:val="24"/>
        </w:rPr>
        <w:lastRenderedPageBreak/>
        <w:t xml:space="preserve">Μας ρωτάτε για το σχέδιο αποδιοργάνωσης των αστικών συγκοινωνιών που προέβλεπε, όταν αναλάβαμε την κυβέρνηση, την ενοικίαση εργαζομένων, τους </w:t>
      </w:r>
      <w:proofErr w:type="spellStart"/>
      <w:r>
        <w:rPr>
          <w:rFonts w:eastAsia="Times New Roman"/>
          <w:szCs w:val="24"/>
        </w:rPr>
        <w:t>κεφαλοκυνηγούς</w:t>
      </w:r>
      <w:proofErr w:type="spellEnd"/>
      <w:r>
        <w:rPr>
          <w:rFonts w:eastAsia="Times New Roman"/>
          <w:szCs w:val="24"/>
        </w:rPr>
        <w:t>, τις υποχρεωτικές με</w:t>
      </w:r>
      <w:r>
        <w:rPr>
          <w:rFonts w:eastAsia="Times New Roman"/>
          <w:szCs w:val="24"/>
        </w:rPr>
        <w:t>τακινήσεις εργαζομένων και την ουσιαστική ιδιωτικοποίησή τους ή για τη βελτίωση και αυτό που γίνεται σήμερα;</w:t>
      </w:r>
    </w:p>
    <w:p w14:paraId="28C46BC3" w14:textId="77777777" w:rsidR="001A30C8" w:rsidRDefault="00CF017E">
      <w:pPr>
        <w:spacing w:after="0" w:line="600" w:lineRule="auto"/>
        <w:ind w:firstLine="720"/>
        <w:jc w:val="both"/>
        <w:rPr>
          <w:rFonts w:eastAsia="Times New Roman"/>
          <w:szCs w:val="24"/>
        </w:rPr>
      </w:pPr>
      <w:r>
        <w:rPr>
          <w:rFonts w:eastAsia="Times New Roman"/>
          <w:szCs w:val="24"/>
        </w:rPr>
        <w:t>Μας μιλάτε για τα κυκλώματα που αποκαλύπτονται ένα</w:t>
      </w:r>
      <w:r>
        <w:rPr>
          <w:rFonts w:eastAsia="Times New Roman"/>
          <w:szCs w:val="24"/>
        </w:rPr>
        <w:t>-</w:t>
      </w:r>
      <w:r>
        <w:rPr>
          <w:rFonts w:eastAsia="Times New Roman"/>
          <w:szCs w:val="24"/>
        </w:rPr>
        <w:t xml:space="preserve">ένα εντός και εκτός του Οργανισμού Αστικών Συγκοινωνιών; </w:t>
      </w:r>
    </w:p>
    <w:p w14:paraId="28C46BC4" w14:textId="77777777" w:rsidR="001A30C8" w:rsidRDefault="00CF017E">
      <w:pPr>
        <w:spacing w:after="0" w:line="600" w:lineRule="auto"/>
        <w:ind w:firstLine="720"/>
        <w:jc w:val="both"/>
        <w:rPr>
          <w:rFonts w:eastAsia="Times New Roman"/>
          <w:szCs w:val="24"/>
        </w:rPr>
      </w:pPr>
      <w:r>
        <w:rPr>
          <w:rFonts w:eastAsia="Times New Roman"/>
          <w:szCs w:val="24"/>
        </w:rPr>
        <w:t>Πραγματικά πρέπει να ενημερώσω το Κοιν</w:t>
      </w:r>
      <w:r>
        <w:rPr>
          <w:rFonts w:eastAsia="Times New Roman"/>
          <w:szCs w:val="24"/>
        </w:rPr>
        <w:t xml:space="preserve">οβούλιο για τα κυκλώματα που έχουν αποκαλυφθεί, τη στιγμή που θα αποκαλυφθούν και όλα. Γιατί εκτός από το κύκλωμα της κλοπής ρευστού χρήματος και εισιτηρίων από υπαλλήλους τής ΣΤΑΣΥ αποκαλύφθηκε και άλλο κύκλωμα πλαστών εισιτηρίων που τυπώνονταν στη χώρα, </w:t>
      </w:r>
      <w:r>
        <w:rPr>
          <w:rFonts w:eastAsia="Times New Roman"/>
          <w:szCs w:val="24"/>
        </w:rPr>
        <w:t xml:space="preserve">όταν από την προηγούμενη διοίκηση του ΟΑΣΑ είχε γίνει διαγωνισμός με προδιαγραφές εισιτηρίων που υποτίθεται ότι δεν μπορούσαν να αντιγραφούν και όλα τα σχετικά. </w:t>
      </w:r>
    </w:p>
    <w:p w14:paraId="28C46BC5" w14:textId="77777777" w:rsidR="001A30C8" w:rsidRDefault="00CF017E">
      <w:pPr>
        <w:spacing w:after="0" w:line="600" w:lineRule="auto"/>
        <w:ind w:firstLine="720"/>
        <w:jc w:val="both"/>
        <w:rPr>
          <w:rFonts w:eastAsia="Times New Roman"/>
          <w:szCs w:val="24"/>
        </w:rPr>
      </w:pPr>
      <w:r>
        <w:rPr>
          <w:rFonts w:eastAsia="Times New Roman"/>
          <w:szCs w:val="24"/>
        </w:rPr>
        <w:t xml:space="preserve">Τέλος, ένα ερώτημα: Στηρίζετε τις στάσεις των δύο από τα έξι σωματεία -απ’ ό,τι κατάλαβα- και </w:t>
      </w:r>
      <w:r>
        <w:rPr>
          <w:rFonts w:eastAsia="Times New Roman"/>
          <w:szCs w:val="24"/>
        </w:rPr>
        <w:t xml:space="preserve">με ποια αιτήματα; Κανείς δεν έχει καταλάβει τα αιτήματα των σωματείων αυτών. Ίσως να μας βοηθήσετε </w:t>
      </w:r>
      <w:r>
        <w:rPr>
          <w:rFonts w:eastAsia="Times New Roman"/>
          <w:szCs w:val="24"/>
        </w:rPr>
        <w:lastRenderedPageBreak/>
        <w:t xml:space="preserve">εσείς να τα κατανοήσουμε. Φαντάζομαι, όμως, ότι δεν είναι τα αιτήματα γι’ αυτούς που είχατε προσλάβει και στη συνέχεια απολύσατε. Τους έχουμε επαναπροσλάβει </w:t>
      </w:r>
      <w:r>
        <w:rPr>
          <w:rFonts w:eastAsia="Times New Roman"/>
          <w:szCs w:val="24"/>
        </w:rPr>
        <w:t>-να μην υπάρχει αγωνία γι’ αυτό- και δεν σκεφτόμαστε να κάνουμε ούτε μία απόλυση.</w:t>
      </w:r>
    </w:p>
    <w:p w14:paraId="28C46BC6" w14:textId="77777777" w:rsidR="001A30C8" w:rsidRDefault="00CF017E">
      <w:pPr>
        <w:spacing w:after="0" w:line="600" w:lineRule="auto"/>
        <w:ind w:firstLine="720"/>
        <w:jc w:val="both"/>
        <w:rPr>
          <w:rFonts w:eastAsia="Times New Roman"/>
          <w:szCs w:val="24"/>
        </w:rPr>
      </w:pPr>
      <w:r>
        <w:rPr>
          <w:rFonts w:eastAsia="Times New Roman"/>
          <w:szCs w:val="24"/>
        </w:rPr>
        <w:t>Πάμε τώρα στο σχέδιο νόμου.</w:t>
      </w:r>
    </w:p>
    <w:p w14:paraId="28C46BC7" w14:textId="77777777" w:rsidR="001A30C8" w:rsidRDefault="00CF017E">
      <w:pPr>
        <w:spacing w:after="0" w:line="600" w:lineRule="auto"/>
        <w:ind w:firstLine="720"/>
        <w:jc w:val="both"/>
        <w:rPr>
          <w:rFonts w:eastAsia="Times New Roman"/>
          <w:szCs w:val="24"/>
        </w:rPr>
      </w:pPr>
      <w:r>
        <w:rPr>
          <w:rFonts w:eastAsia="Times New Roman"/>
          <w:szCs w:val="24"/>
        </w:rPr>
        <w:t>Αξιότιμοι κυρίες και κύριοι Βουλευτές, σήμερα συζητάμε ένα σχέδιο νόμου, που είναι αποτέλεσμα πολύμηνης δουλειάς, ουσιαστικής διαβούλευσης με τους</w:t>
      </w:r>
      <w:r>
        <w:rPr>
          <w:rFonts w:eastAsia="Times New Roman"/>
          <w:szCs w:val="24"/>
        </w:rPr>
        <w:t xml:space="preserve"> αρμόδιους φορείς και εποικοδομητικής διαπραγμάτευσης με όλους αναφορικά με συγκεκριμένα άρθρα και συγκεκριμένες κατευθύνσεις που έχει το σχέδιο νόμου. </w:t>
      </w:r>
    </w:p>
    <w:p w14:paraId="28C46BC8"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t xml:space="preserve">Στο σχέδιο νόμου έχουμε τρεις κύριες </w:t>
      </w:r>
      <w:proofErr w:type="spellStart"/>
      <w:r>
        <w:rPr>
          <w:rFonts w:eastAsia="Times New Roman" w:cs="Times New Roman"/>
          <w:szCs w:val="24"/>
        </w:rPr>
        <w:t>στοχοθεσίες</w:t>
      </w:r>
      <w:proofErr w:type="spellEnd"/>
      <w:r>
        <w:rPr>
          <w:rFonts w:eastAsia="Times New Roman" w:cs="Times New Roman"/>
          <w:szCs w:val="24"/>
        </w:rPr>
        <w:t xml:space="preserve">. Η πρώτη είναι ότι νομοθετούμε για πρώτη φορά τις προϋποθέσεις για την ανάπτυξη υποδομών εναλλακτικών καυσίμων ενσωματώνοντας τη σχετική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Είναι από τις ελάχιστες φορές που η ενσωμάτωση μιας </w:t>
      </w:r>
      <w:r>
        <w:rPr>
          <w:rFonts w:eastAsia="Times New Roman" w:cs="Times New Roman"/>
          <w:szCs w:val="24"/>
        </w:rPr>
        <w:t>ο</w:t>
      </w:r>
      <w:r>
        <w:rPr>
          <w:rFonts w:eastAsia="Times New Roman" w:cs="Times New Roman"/>
          <w:szCs w:val="24"/>
        </w:rPr>
        <w:t xml:space="preserve">δηγίας δεν αποτελεί μια απλή μετάφραση, αλλά θέτει το πλαίσιο για τη δική μας εθνική στρατηγική. </w:t>
      </w:r>
    </w:p>
    <w:p w14:paraId="28C46BC9"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lastRenderedPageBreak/>
        <w:t xml:space="preserve">Σήμερα νομοθετούμε για τις υποδομές, την </w:t>
      </w:r>
      <w:proofErr w:type="spellStart"/>
      <w:r>
        <w:rPr>
          <w:rFonts w:eastAsia="Times New Roman" w:cs="Times New Roman"/>
          <w:szCs w:val="24"/>
        </w:rPr>
        <w:t>αδειοδότηση</w:t>
      </w:r>
      <w:proofErr w:type="spellEnd"/>
      <w:r>
        <w:rPr>
          <w:rFonts w:eastAsia="Times New Roman" w:cs="Times New Roman"/>
          <w:szCs w:val="24"/>
        </w:rPr>
        <w:t xml:space="preserve"> και την προώθηση των εναλλακτικών καυσίμων. Θα ακολουθήσει, όμως –κι αυτό είναι σημαντικό και είναι κοινός στόχος απ’ ό,τι διαπίστωσα, από τον διάλογο που έγινε, όλων των πτερύγων της Βουλής- η ανάγκη γι</w:t>
      </w:r>
      <w:r>
        <w:rPr>
          <w:rFonts w:eastAsia="Times New Roman" w:cs="Times New Roman"/>
          <w:szCs w:val="24"/>
        </w:rPr>
        <w:t>α τη διαμόρφωση και την επεξεργασία του εθνικού πλαισίου πολιτικής για τα εναλλακτικά καύσιμα. Αυτό συμβαίνει γιατί έχει πολύ μεγάλο αντίκτυπο τόσο στο να οικοδομήσουμε παραγωγική δομή όσο και σε δράσεις που έχουν να κάνουν με το περιβάλλον και την ποιότητ</w:t>
      </w:r>
      <w:r>
        <w:rPr>
          <w:rFonts w:eastAsia="Times New Roman" w:cs="Times New Roman"/>
          <w:szCs w:val="24"/>
        </w:rPr>
        <w:t xml:space="preserve">α ζωής όλων μας. </w:t>
      </w:r>
    </w:p>
    <w:p w14:paraId="28C46BCA"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t>Μας δίνεται, λοιπόν, η δυνατότητα στη συνέχεια, μετά την ψήφιση του σχεδίου νόμου, εξειδίκευσης του εθνικού πλαισίου πολιτικής, το οποίο σχεδιάζεται για να δείξουμε για πρώτη φορά τις επιστημονικές, τις τεχνολογικές και τις παραγωγικές δυ</w:t>
      </w:r>
      <w:r>
        <w:rPr>
          <w:rFonts w:eastAsia="Times New Roman" w:cs="Times New Roman"/>
          <w:szCs w:val="24"/>
        </w:rPr>
        <w:t>νατότητες που έχουμε σαν χώρα στην ανάπτυξη των υποδομών και τα εναλλακτικά καύσιμα, δυνατότητες που οφείλουμε να υποστηρίξουμε με οικονομικά κίνητρα στην επιχειρηματικότητα, με χρήση χρηματοδοτικών εργαλείων, όχι μόνο στην προμήθεια τεχνολογιών, όπως γινό</w:t>
      </w:r>
      <w:r>
        <w:rPr>
          <w:rFonts w:eastAsia="Times New Roman" w:cs="Times New Roman"/>
          <w:szCs w:val="24"/>
        </w:rPr>
        <w:t xml:space="preserve">ταν μέχρι σήμερα στη χώρα μας, αλλά κυρίως στην εγχώρια παραγωγή τους. </w:t>
      </w:r>
    </w:p>
    <w:p w14:paraId="28C46BCB"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lastRenderedPageBreak/>
        <w:t xml:space="preserve">Σημαντικό παράδειγμα είναι η παραγωγή και η χρήση </w:t>
      </w:r>
      <w:proofErr w:type="spellStart"/>
      <w:r>
        <w:rPr>
          <w:rFonts w:eastAsia="Times New Roman" w:cs="Times New Roman"/>
          <w:szCs w:val="24"/>
        </w:rPr>
        <w:t>βιοκαυσίμων</w:t>
      </w:r>
      <w:proofErr w:type="spellEnd"/>
      <w:r>
        <w:rPr>
          <w:rFonts w:eastAsia="Times New Roman" w:cs="Times New Roman"/>
          <w:szCs w:val="24"/>
        </w:rPr>
        <w:t xml:space="preserve"> από προϊόντα βιομάζας –τα είπαν κι άλλοι συνάδελφοι- τα οποία συναντάμε σε κύριες οικονομικές δραστηριότητες της χώρας, όπ</w:t>
      </w:r>
      <w:r>
        <w:rPr>
          <w:rFonts w:eastAsia="Times New Roman" w:cs="Times New Roman"/>
          <w:szCs w:val="24"/>
        </w:rPr>
        <w:t>ως η γεωργία, η δασοκομία, η αλιεία, οι υδατοκαλλιέργειες, καθώς και σε υποδομές που τώρα αναπτύσσονται, όπως η επεξεργασία των βιομηχανικών και αστικών αποβλήτων, τα απορρίμματα, ώστε η χώρα να αρχίσει να αναπτύσσει με βιώσιμο και συντεταγμένο τρόπο, δομέ</w:t>
      </w:r>
      <w:r>
        <w:rPr>
          <w:rFonts w:eastAsia="Times New Roman" w:cs="Times New Roman"/>
          <w:szCs w:val="24"/>
        </w:rPr>
        <w:t xml:space="preserve">ς και προϋποθέσεις περιβαλλοντικής ανάπτυξης και οικονομίας, αλλά και σε δράσεις </w:t>
      </w:r>
      <w:proofErr w:type="spellStart"/>
      <w:r>
        <w:rPr>
          <w:rFonts w:eastAsia="Times New Roman" w:cs="Times New Roman"/>
          <w:szCs w:val="24"/>
        </w:rPr>
        <w:t>συμβασιοποιημένης</w:t>
      </w:r>
      <w:proofErr w:type="spellEnd"/>
      <w:r>
        <w:rPr>
          <w:rFonts w:eastAsia="Times New Roman" w:cs="Times New Roman"/>
          <w:szCs w:val="24"/>
        </w:rPr>
        <w:t xml:space="preserve"> γεωργίας και προϊόντων, όταν ξέρετε ότι συγκεκριμένοι τομείς της πρωτογενούς παραγωγής έχουν πληγεί, για να στηρίξουμε και τους αγρότες και τους κτηνοτρόφους</w:t>
      </w:r>
      <w:r>
        <w:rPr>
          <w:rFonts w:eastAsia="Times New Roman" w:cs="Times New Roman"/>
          <w:szCs w:val="24"/>
        </w:rPr>
        <w:t xml:space="preserve"> μας. </w:t>
      </w:r>
    </w:p>
    <w:p w14:paraId="28C46BCC"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t>Κι αυτό, αγαπητοί συνάδελφοι από το Κομμουνιστικό Κόμμα, δεν είναι εξυπηρέτηση ούτε λίγων μονοπωλιακών ομίλων ούτε μια άλλη λογική και κατεύθυνση που έχει ο νεοφιλελευθερισμός στην Ευρώπη. Το να βρεθούν δηλαδή πέντε κτηνοτρόφοι σε έναν νομό της χώρα</w:t>
      </w:r>
      <w:r>
        <w:rPr>
          <w:rFonts w:eastAsia="Times New Roman" w:cs="Times New Roman"/>
          <w:szCs w:val="24"/>
        </w:rPr>
        <w:t xml:space="preserve">ς και να διαθέσουν τα απόβλητα που </w:t>
      </w:r>
      <w:r>
        <w:rPr>
          <w:rFonts w:eastAsia="Times New Roman" w:cs="Times New Roman"/>
          <w:szCs w:val="24"/>
        </w:rPr>
        <w:lastRenderedPageBreak/>
        <w:t xml:space="preserve">υπάρχουν εκεί ή ένας γεωργικός συνεταιρισμός για να κάνει </w:t>
      </w:r>
      <w:proofErr w:type="spellStart"/>
      <w:r>
        <w:rPr>
          <w:rFonts w:eastAsia="Times New Roman" w:cs="Times New Roman"/>
          <w:szCs w:val="24"/>
        </w:rPr>
        <w:t>συμβασιοποιημένη</w:t>
      </w:r>
      <w:proofErr w:type="spellEnd"/>
      <w:r>
        <w:rPr>
          <w:rFonts w:eastAsia="Times New Roman" w:cs="Times New Roman"/>
          <w:szCs w:val="24"/>
        </w:rPr>
        <w:t xml:space="preserve"> γεωργία, δεν βοηθάει έναν μονοπωλιακό όμιλο, βοηθάει τους αγρότες και τους κτηνοτρόφους μας και την οικονομία της χώρας. </w:t>
      </w:r>
    </w:p>
    <w:p w14:paraId="28C46BCD"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t>Δομούμε δηλαδή μια πρωτο</w:t>
      </w:r>
      <w:r>
        <w:rPr>
          <w:rFonts w:eastAsia="Times New Roman" w:cs="Times New Roman"/>
          <w:szCs w:val="24"/>
        </w:rPr>
        <w:t xml:space="preserve">γενή παραγωγή που δεν είναι στον αέρα. Είναι </w:t>
      </w:r>
      <w:proofErr w:type="spellStart"/>
      <w:r>
        <w:rPr>
          <w:rFonts w:eastAsia="Times New Roman" w:cs="Times New Roman"/>
          <w:szCs w:val="24"/>
        </w:rPr>
        <w:t>συμβασιοποιημένη</w:t>
      </w:r>
      <w:proofErr w:type="spellEnd"/>
      <w:r>
        <w:rPr>
          <w:rFonts w:eastAsia="Times New Roman" w:cs="Times New Roman"/>
          <w:szCs w:val="24"/>
        </w:rPr>
        <w:t xml:space="preserve"> γεωργία και με διασφαλισμένο εισόδημα, αν πάμε στην εξειδίκευση τέτοιου είδους πολιτικών. </w:t>
      </w:r>
    </w:p>
    <w:p w14:paraId="28C46BCE"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t>Γι’ αυτό και είναι πολύ σημαντικό το εθνικό πλαίσιο πολιτικής για τα εναλλακτικά καύσιμα</w:t>
      </w:r>
      <w:r>
        <w:rPr>
          <w:rFonts w:eastAsia="Times New Roman" w:cs="Times New Roman"/>
          <w:szCs w:val="24"/>
        </w:rPr>
        <w:t>,</w:t>
      </w:r>
      <w:r>
        <w:rPr>
          <w:rFonts w:eastAsia="Times New Roman" w:cs="Times New Roman"/>
          <w:szCs w:val="24"/>
        </w:rPr>
        <w:t xml:space="preserve"> να μην αποτελ</w:t>
      </w:r>
      <w:r>
        <w:rPr>
          <w:rFonts w:eastAsia="Times New Roman" w:cs="Times New Roman"/>
          <w:szCs w:val="24"/>
        </w:rPr>
        <w:t>έσει ένα ακόμη πόνημα έκθεσης ιδεών, όπως γίνεται συνήθως, αλλά έναν δεσμευτικό χάρτη για τη διείσδυση των εναλλακτικών καυσίμων στην ελληνική αγορά, να περιλαμβάνει δηλαδή στόχους ανάπτυξης υποδομών, όπως τα συστήματα επαναφόρτισης και τα ηλεκτρικά οχήματ</w:t>
      </w:r>
      <w:r>
        <w:rPr>
          <w:rFonts w:eastAsia="Times New Roman" w:cs="Times New Roman"/>
          <w:szCs w:val="24"/>
        </w:rPr>
        <w:t xml:space="preserve">α, οικολογικό στόλο οχημάτων, επενδύσεις στην ανάπτυξη υποδομών και τεχνολογιών εναλλακτικών καυσίμων και εναλλακτικών μορφών ενέργειας που η χώρα μας διαθέτει σε αφθονία. </w:t>
      </w:r>
    </w:p>
    <w:p w14:paraId="28C46BCF"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lastRenderedPageBreak/>
        <w:t>Επίσης, έχουμε χρέος –κυρίως εμείς, σαν Κυβέρνηση- να βρούμε τις μορφές χρηματοδότη</w:t>
      </w:r>
      <w:r>
        <w:rPr>
          <w:rFonts w:eastAsia="Times New Roman" w:cs="Times New Roman"/>
          <w:szCs w:val="24"/>
        </w:rPr>
        <w:t>σης και τα συγκεκριμένα κίνητρα και τις πολιτικές που θα άρουν τα εμπόδια και θα ενθαρρύνουν και τη χρήση, αλλά και την παραγωγή των εν λόγω καυσίμων.</w:t>
      </w:r>
    </w:p>
    <w:p w14:paraId="28C46BD0"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t>Ειδικότερα στο κομμάτι των χρηματοδοτήσεων</w:t>
      </w:r>
      <w:r>
        <w:rPr>
          <w:rFonts w:eastAsia="Times New Roman" w:cs="Times New Roman"/>
          <w:szCs w:val="24"/>
        </w:rPr>
        <w:t>,</w:t>
      </w:r>
      <w:r>
        <w:rPr>
          <w:rFonts w:eastAsia="Times New Roman" w:cs="Times New Roman"/>
          <w:szCs w:val="24"/>
        </w:rPr>
        <w:t xml:space="preserve"> βρισκόμαστε σε διαπραγματεύσεις με διευθύνσεις της Ευρωπαϊκής</w:t>
      </w:r>
      <w:r>
        <w:rPr>
          <w:rFonts w:eastAsia="Times New Roman" w:cs="Times New Roman"/>
          <w:szCs w:val="24"/>
        </w:rPr>
        <w:t xml:space="preserve"> Επιτροπής, ώστε να εντάξουμε την αγορά λεωφορείων εναλλακτικών καυσίμων και των υποδομών τους σε συγκεκριμένες επιδοτήσεις. </w:t>
      </w:r>
    </w:p>
    <w:p w14:paraId="28C46BD1" w14:textId="77777777" w:rsidR="001A30C8" w:rsidRDefault="00CF017E">
      <w:pPr>
        <w:tabs>
          <w:tab w:val="left" w:pos="2012"/>
        </w:tabs>
        <w:spacing w:after="0" w:line="600" w:lineRule="auto"/>
        <w:ind w:firstLine="567"/>
        <w:jc w:val="both"/>
        <w:rPr>
          <w:rFonts w:eastAsia="Times New Roman" w:cs="Times New Roman"/>
          <w:szCs w:val="24"/>
        </w:rPr>
      </w:pPr>
      <w:r>
        <w:rPr>
          <w:rFonts w:eastAsia="Times New Roman" w:cs="Times New Roman"/>
          <w:szCs w:val="24"/>
        </w:rPr>
        <w:t xml:space="preserve">Επιπρόσθετα, στο επερχόμενο </w:t>
      </w:r>
      <w:r>
        <w:rPr>
          <w:rFonts w:eastAsia="Times New Roman" w:cs="Times New Roman"/>
          <w:szCs w:val="24"/>
        </w:rPr>
        <w:t>σ</w:t>
      </w:r>
      <w:r>
        <w:rPr>
          <w:rFonts w:eastAsia="Times New Roman" w:cs="Times New Roman"/>
          <w:szCs w:val="24"/>
        </w:rPr>
        <w:t>υμβούλιο Υπουργών Μεταφορών, θα συζητήσουμε συγκεκριμένες επενδύσεις για τα εναλλακτικά καύσιμα, αλλά</w:t>
      </w:r>
      <w:r>
        <w:rPr>
          <w:rFonts w:eastAsia="Times New Roman" w:cs="Times New Roman"/>
          <w:szCs w:val="24"/>
        </w:rPr>
        <w:t xml:space="preserve"> θα θέσουμε και το θέμα του θεσμικού πλαισίου ευρύτερα. </w:t>
      </w:r>
    </w:p>
    <w:p w14:paraId="28C46BD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Τέλος, η στρατηγική μας, την οποία θα διαπιστώσετε στη συζήτηση που θα κάνουμε και θα συμμετέχετε όλοι για το εθνικό πλαίσιο πολιτικής, δεν είναι απλά να </w:t>
      </w:r>
      <w:r>
        <w:rPr>
          <w:rFonts w:eastAsia="Times New Roman" w:cs="Times New Roman"/>
          <w:szCs w:val="24"/>
        </w:rPr>
        <w:t>«</w:t>
      </w:r>
      <w:r>
        <w:rPr>
          <w:rFonts w:eastAsia="Times New Roman" w:cs="Times New Roman"/>
          <w:szCs w:val="24"/>
        </w:rPr>
        <w:t>πρασινίσουμε</w:t>
      </w:r>
      <w:r>
        <w:rPr>
          <w:rFonts w:eastAsia="Times New Roman" w:cs="Times New Roman"/>
          <w:szCs w:val="24"/>
        </w:rPr>
        <w:t>»</w:t>
      </w:r>
      <w:r>
        <w:rPr>
          <w:rFonts w:eastAsia="Times New Roman" w:cs="Times New Roman"/>
          <w:szCs w:val="24"/>
        </w:rPr>
        <w:t xml:space="preserve"> -εντός εισαγωγικών, για να μην</w:t>
      </w:r>
      <w:r>
        <w:rPr>
          <w:rFonts w:eastAsia="Times New Roman" w:cs="Times New Roman"/>
          <w:szCs w:val="24"/>
        </w:rPr>
        <w:t xml:space="preserve"> χαίρεται ο Μιχάλης που βλέπω- τις μεταφορές και να μετατοπίσουμε τη ρύπανση και στα σημεία </w:t>
      </w:r>
      <w:r>
        <w:rPr>
          <w:rFonts w:eastAsia="Times New Roman" w:cs="Times New Roman"/>
          <w:szCs w:val="24"/>
        </w:rPr>
        <w:lastRenderedPageBreak/>
        <w:t>παραγωγής ενέργειας, αλλά να εκμεταλλευτούμε τις νέες τεχνολογίες, ώστε να αυξήσουμε την αποκεντρωμένη παραγωγή και αποθήκευση ενέργειας στον τομέα των μεταφορών.</w:t>
      </w:r>
    </w:p>
    <w:p w14:paraId="28C46BD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Ελλάδα, με την ολοκλήρωση των όσων σας ανέφερα, θα αποτελέσει μόλις το έκτο κράτος-μέλος που ενσωματώνει την </w:t>
      </w:r>
      <w:r>
        <w:rPr>
          <w:rFonts w:eastAsia="Times New Roman" w:cs="Times New Roman"/>
          <w:szCs w:val="24"/>
        </w:rPr>
        <w:t>ο</w:t>
      </w:r>
      <w:r>
        <w:rPr>
          <w:rFonts w:eastAsia="Times New Roman" w:cs="Times New Roman"/>
          <w:szCs w:val="24"/>
        </w:rPr>
        <w:t>δηγία και εκπονεί ένα εθνικό πλαίσιο πολιτικής για την αγορά των εναλλακτικών καυσίμων. Και η κριτική για καθυστέρηση μάλλον είναι άδικη. Υπάρχου</w:t>
      </w:r>
      <w:r>
        <w:rPr>
          <w:rFonts w:eastAsia="Times New Roman" w:cs="Times New Roman"/>
          <w:szCs w:val="24"/>
        </w:rPr>
        <w:t xml:space="preserve">ν χώρες που έχουν προχωρήσει μόνες τους τα εναλλακτικά καύσιμα και τις υποδομές τους, αλλά, όσον αφορά την ενσωμάτωση της </w:t>
      </w:r>
      <w:r>
        <w:rPr>
          <w:rFonts w:eastAsia="Times New Roman" w:cs="Times New Roman"/>
          <w:szCs w:val="24"/>
        </w:rPr>
        <w:t>ο</w:t>
      </w:r>
      <w:r>
        <w:rPr>
          <w:rFonts w:eastAsia="Times New Roman" w:cs="Times New Roman"/>
          <w:szCs w:val="24"/>
        </w:rPr>
        <w:t>δηγίας, μάλλον είμαστε μπροστά σε σχέση με την πλειοψηφία των υπόλοιπων ευρωπαϊκών χωρών.</w:t>
      </w:r>
    </w:p>
    <w:p w14:paraId="28C46BD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Με το δεύτερο κεφάλαιο του σχεδίου νόμου</w:t>
      </w:r>
      <w:r>
        <w:rPr>
          <w:rFonts w:eastAsia="Times New Roman" w:cs="Times New Roman"/>
          <w:szCs w:val="24"/>
        </w:rPr>
        <w:t>,</w:t>
      </w:r>
      <w:r>
        <w:rPr>
          <w:rFonts w:eastAsia="Times New Roman" w:cs="Times New Roman"/>
          <w:szCs w:val="24"/>
        </w:rPr>
        <w:t xml:space="preserve"> β</w:t>
      </w:r>
      <w:r>
        <w:rPr>
          <w:rFonts w:eastAsia="Times New Roman" w:cs="Times New Roman"/>
          <w:szCs w:val="24"/>
        </w:rPr>
        <w:t xml:space="preserve">ελτιώνουμε τη λειτουργία και τον έλεγχο της αγοράς προϊόντων καυσίμων και ταυτόχρονα απλοποιούμε τις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αλλά </w:t>
      </w:r>
      <w:proofErr w:type="spellStart"/>
      <w:r>
        <w:rPr>
          <w:rFonts w:eastAsia="Times New Roman" w:cs="Times New Roman"/>
          <w:szCs w:val="24"/>
        </w:rPr>
        <w:t>αυστηροποιούμε</w:t>
      </w:r>
      <w:proofErr w:type="spellEnd"/>
      <w:r>
        <w:rPr>
          <w:rFonts w:eastAsia="Times New Roman" w:cs="Times New Roman"/>
          <w:szCs w:val="24"/>
        </w:rPr>
        <w:t xml:space="preserve"> και τις ποινές εκεί που πραγματικά πρέπει να είναι, εκτός από τους ιδιοκτήτες και λειτουργούς των πρατηρίων, </w:t>
      </w:r>
      <w:r>
        <w:rPr>
          <w:rFonts w:eastAsia="Times New Roman" w:cs="Times New Roman"/>
          <w:szCs w:val="24"/>
        </w:rPr>
        <w:t xml:space="preserve">δηλαδή σε όσες υπηρεσίες του δημοσίου δεν ασκούν τα καθήκοντά τους, σύμφωνα με τα ισχύοντα στο παρόν νομοσχέδιο, και στους ιδιώτες μηχανικούς, αν διαπιστωθεί ψευδής υπεύθυνη δήλωση. </w:t>
      </w:r>
    </w:p>
    <w:p w14:paraId="28C46BD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Προχωράμε στη μείωση και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απαιτούμενων δικαιολογητικ</w:t>
      </w:r>
      <w:r>
        <w:rPr>
          <w:rFonts w:eastAsia="Times New Roman" w:cs="Times New Roman"/>
          <w:szCs w:val="24"/>
        </w:rPr>
        <w:t xml:space="preserve">ών, καθώς και στη θεσμοθέτηση δεσμευτικών προθεσμιών για τη χορήγηση των σχετικών αδειών. </w:t>
      </w:r>
    </w:p>
    <w:p w14:paraId="28C46BD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Συστήνουμε το ψηφιακό μητρώο με στόχο την ηλεκτρονική καταγραφή της αγοράς καυσίμων. Στόχος του μητρώου είναι η βελτίωση της διαφάνειας, ο έλεγχος των προδιαγραφών κ</w:t>
      </w:r>
      <w:r>
        <w:rPr>
          <w:rFonts w:eastAsia="Times New Roman" w:cs="Times New Roman"/>
          <w:szCs w:val="24"/>
        </w:rPr>
        <w:t>αι των χαρακτηριστικών ασφαλείας και ποιότητας που οφείλουν να πληρούν οι υποδομές. Κι επιπλέον, στόχος είναι να έχουμε μια πιο στενή επιτήρηση, ιδιαίτερα στα μικτά πρατήρια που θα ενσωματώνουν υποδομές εναλλακτικών καυσίμων.</w:t>
      </w:r>
    </w:p>
    <w:p w14:paraId="28C46BD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Ειδικότερα, στο μητρώο θα κατα</w:t>
      </w:r>
      <w:r>
        <w:rPr>
          <w:rFonts w:eastAsia="Times New Roman" w:cs="Times New Roman"/>
          <w:szCs w:val="24"/>
        </w:rPr>
        <w:t xml:space="preserve">γράφονται όλα τα στοιχεία των εκμεταλλευτών και όλα τα στοιχεία των εγκαταστάσεων, αλλά και των πιστοποιητικών. Εδώ θεσμοθετούμε μια τομή που πρέπει να συζητήσουμε αν θα τη χρησιμοποιήσουμε και γενικότερα. </w:t>
      </w:r>
    </w:p>
    <w:p w14:paraId="28C46BD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Ως σήμερα</w:t>
      </w:r>
      <w:r>
        <w:rPr>
          <w:rFonts w:eastAsia="Times New Roman" w:cs="Times New Roman"/>
          <w:szCs w:val="24"/>
        </w:rPr>
        <w:t>,</w:t>
      </w:r>
      <w:r>
        <w:rPr>
          <w:rFonts w:eastAsia="Times New Roman" w:cs="Times New Roman"/>
          <w:szCs w:val="24"/>
        </w:rPr>
        <w:t xml:space="preserve"> σε όλες τις </w:t>
      </w:r>
      <w:proofErr w:type="spellStart"/>
      <w:r>
        <w:rPr>
          <w:rFonts w:eastAsia="Times New Roman" w:cs="Times New Roman"/>
          <w:szCs w:val="24"/>
        </w:rPr>
        <w:t>αδειοδοτήσεις</w:t>
      </w:r>
      <w:proofErr w:type="spellEnd"/>
      <w:r>
        <w:rPr>
          <w:rFonts w:eastAsia="Times New Roman" w:cs="Times New Roman"/>
          <w:szCs w:val="24"/>
        </w:rPr>
        <w:t xml:space="preserve"> λειτουργίας </w:t>
      </w:r>
      <w:r>
        <w:rPr>
          <w:rFonts w:eastAsia="Times New Roman" w:cs="Times New Roman"/>
          <w:szCs w:val="24"/>
        </w:rPr>
        <w:t>είχαμε χρόνο λήξης. Και ο σκοπός που αυτός είχε θεσμοθετηθεί</w:t>
      </w:r>
      <w:r>
        <w:rPr>
          <w:rFonts w:eastAsia="Times New Roman" w:cs="Times New Roman"/>
          <w:szCs w:val="24"/>
        </w:rPr>
        <w:t>,</w:t>
      </w:r>
      <w:r>
        <w:rPr>
          <w:rFonts w:eastAsia="Times New Roman" w:cs="Times New Roman"/>
          <w:szCs w:val="24"/>
        </w:rPr>
        <w:t xml:space="preserve"> ήταν για να είναι σε ισχύ ο έλεγχος για τις </w:t>
      </w:r>
      <w:proofErr w:type="spellStart"/>
      <w:r>
        <w:rPr>
          <w:rFonts w:eastAsia="Times New Roman" w:cs="Times New Roman"/>
          <w:szCs w:val="24"/>
        </w:rPr>
        <w:t>αδειοδοτήσεις</w:t>
      </w:r>
      <w:proofErr w:type="spellEnd"/>
      <w:r>
        <w:rPr>
          <w:rFonts w:eastAsia="Times New Roman" w:cs="Times New Roman"/>
          <w:szCs w:val="24"/>
        </w:rPr>
        <w:t xml:space="preserve">, τα πιστοποιητικά και τις εγκρίσεις. </w:t>
      </w:r>
    </w:p>
    <w:p w14:paraId="28C46BD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Πιστεύουμε ότι με την πρόβλεψη του μητρώου που θα παρακολουθεί και τις ημερομηνίες λήξης ή ισχύος </w:t>
      </w:r>
      <w:r>
        <w:rPr>
          <w:rFonts w:eastAsia="Times New Roman" w:cs="Times New Roman"/>
          <w:szCs w:val="24"/>
        </w:rPr>
        <w:t>των πιστοποιητικών, θα πάμε σε μια άλλη λογική που πρέπει να λειτουργεί ο δημόσιος τομέας, αλλά και στην ευθύνη που πρέπει να έχει ο ιδιώτης να καταθέτει και να εκδίδει εγκαίρως αυτά τα πιστοποιητικά. Επομένως, η δημόσια υπηρεσία και θα ενημερώνει τον ιδιο</w:t>
      </w:r>
      <w:r>
        <w:rPr>
          <w:rFonts w:eastAsia="Times New Roman" w:cs="Times New Roman"/>
          <w:szCs w:val="24"/>
        </w:rPr>
        <w:t xml:space="preserve">κτήτη που θα είναι υπόχρεος, αλλά και θα κάνει τη δουλειά της, δηλαδή θα παρακολουθεί πότε λήγουν αυτά τα πιστοποιητικά. </w:t>
      </w:r>
    </w:p>
    <w:p w14:paraId="28C46BD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Μέχρι τώρα υπήρχαν αυτές οι διαδικασίες, που ενώ –θα πω ένα παράδειγμα- το πιστοποιητικό πυρασφάλειας έληγε σε ένα συντομότερο χρονικό</w:t>
      </w:r>
      <w:r>
        <w:rPr>
          <w:rFonts w:eastAsia="Times New Roman" w:cs="Times New Roman"/>
          <w:szCs w:val="24"/>
        </w:rPr>
        <w:t xml:space="preserve"> διάστημα, λόγω της διαδικασίας του χρόνου λειτουργίας, κάποιοι το άφηναν στη δεκαετία, στην πενταετία. Και αν δεν γινόταν έλεγχος από τη δημόσια υπηρεσία, όλα μια χαρά. Πιστεύω ότι αυτό είναι μια άλλη λογική που πρέπει να έχουμε γενικότερα.</w:t>
      </w:r>
    </w:p>
    <w:p w14:paraId="28C46BD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Στο τρίτο κεφά</w:t>
      </w:r>
      <w:r>
        <w:rPr>
          <w:rFonts w:eastAsia="Times New Roman" w:cs="Times New Roman"/>
          <w:szCs w:val="24"/>
        </w:rPr>
        <w:t>λαιο</w:t>
      </w:r>
      <w:r>
        <w:rPr>
          <w:rFonts w:eastAsia="Times New Roman" w:cs="Times New Roman"/>
          <w:szCs w:val="24"/>
        </w:rPr>
        <w:t>,</w:t>
      </w:r>
      <w:r>
        <w:rPr>
          <w:rFonts w:eastAsia="Times New Roman" w:cs="Times New Roman"/>
          <w:szCs w:val="24"/>
        </w:rPr>
        <w:t xml:space="preserve"> επιλύουμε χρόνιες εκκρεμότητες και καθυστερήσεις σε μια σειρά από τεχνικά και λειτουργικά θέματα, αναφορικά με τα πρατήρια παροχής καυσίμων και ενέργειας. Αναβαθμίζονται οι </w:t>
      </w:r>
      <w:r>
        <w:rPr>
          <w:rFonts w:eastAsia="Times New Roman" w:cs="Times New Roman"/>
          <w:szCs w:val="24"/>
        </w:rPr>
        <w:lastRenderedPageBreak/>
        <w:t>απαιτούμενες τεχνικές προδιαγραφές των συστημάτων και των εγκαταστάσεών τους.</w:t>
      </w:r>
      <w:r>
        <w:rPr>
          <w:rFonts w:eastAsia="Times New Roman" w:cs="Times New Roman"/>
          <w:szCs w:val="24"/>
        </w:rPr>
        <w:t xml:space="preserve"> Δεν θα πω αναλυτικά σε ποια συστήματα. </w:t>
      </w:r>
    </w:p>
    <w:p w14:paraId="28C46BD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Θέλω να πω, όμως, ότι μέσω αυτής της αναβάθμισης διασφαλίζεται η βιώσιμη και ασφαλής λειτουργία γενικά των πρατηρίων και κυρίως, διασφαλίζουμε τα πρατήρια που στεγάζονται σε κτήρια μικτής χρήσης, για τα οποία προβλε</w:t>
      </w:r>
      <w:r>
        <w:rPr>
          <w:rFonts w:eastAsia="Times New Roman" w:cs="Times New Roman"/>
          <w:szCs w:val="24"/>
        </w:rPr>
        <w:t>πόταν με τον νόμο που υπήρχε μέχρι τώρα το κλείσιμό τους.</w:t>
      </w:r>
    </w:p>
    <w:p w14:paraId="28C46BD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Πιστεύω ότι η πρόβλεψη που υπήρχε από τον νόμο του 2010 για να κλείσουν αυτά τα πρατήρια τον Δεκέμβριο του 2017 -τα είπαν και οι εκπρόσωποι των φορέων, χίλια οκτακόσια πρατήρια καυσίμων θα έκλειναν-</w:t>
      </w:r>
      <w:r>
        <w:rPr>
          <w:rFonts w:eastAsia="Times New Roman" w:cs="Times New Roman"/>
          <w:szCs w:val="24"/>
        </w:rPr>
        <w:t xml:space="preserve"> δείχνει και τη ζημιά που θα γινόταν, αλλά και ότι δεν θα μπορούσαμε ως χώρα να έχουμε αξιόπιστες προδιαγραφές στα πρατήρια καύσιμων, κάτι που έχουν κατακτήσει πλέον και έχουν εφαρμόσει χώρες και εκτός Ευρωπαϊκής Ένωσης και βαλκανικές χώρες εκτός Ευρωπαϊκή</w:t>
      </w:r>
      <w:r>
        <w:rPr>
          <w:rFonts w:eastAsia="Times New Roman" w:cs="Times New Roman"/>
          <w:szCs w:val="24"/>
        </w:rPr>
        <w:t>ς Ένωσης, εκτός από τη δική μας.</w:t>
      </w:r>
    </w:p>
    <w:p w14:paraId="28C46BDE" w14:textId="77777777" w:rsidR="001A30C8" w:rsidRDefault="00CF017E">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28C46BD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θέλω την ανοχή σας για λίγο. Έχουμε άλλα δυο θέματα.</w:t>
      </w:r>
    </w:p>
    <w:p w14:paraId="28C46BE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Αξιοποιούμε, λοιπόν, την εξέλιξη της τεχνολογίας και επιτρέπουμε τη συν</w:t>
      </w:r>
      <w:r>
        <w:rPr>
          <w:rFonts w:eastAsia="Times New Roman" w:cs="Times New Roman"/>
          <w:szCs w:val="24"/>
        </w:rPr>
        <w:t>έχιση της λειτουργίας των πρατηρίων αυτών και επομένως και των θέσεων εργασίας που υπάρχουν εκεί με πολύ μεγάλη ασφάλεια για τους άλλους ένοικους ή όσους εργάζονται σε αυτά τα κτήρια μεικτής χρήσης.</w:t>
      </w:r>
    </w:p>
    <w:p w14:paraId="28C46BE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Σε αυτό το σημείο, θα ήθελα να ευχαριστήσω και τις ενώσει</w:t>
      </w:r>
      <w:r>
        <w:rPr>
          <w:rFonts w:eastAsia="Times New Roman" w:cs="Times New Roman"/>
          <w:szCs w:val="24"/>
        </w:rPr>
        <w:t>ς και ομοσπονδίες και των βενζινοπωλών και των πρατηριούχων και τον Σύνδεσμο Εταιρειών Εμπορίας Πετρελαιοειδών για τη συνεργασία που είχαμε και για τη συμβολή τους στο σχέδιο νόμου.</w:t>
      </w:r>
    </w:p>
    <w:p w14:paraId="28C46BE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Επιπρόσθετα αυτών των θεμάτων που αφορούν την αγορά και τις υποδομές </w:t>
      </w:r>
      <w:r>
        <w:rPr>
          <w:rFonts w:eastAsia="Times New Roman" w:cs="Times New Roman"/>
          <w:szCs w:val="24"/>
        </w:rPr>
        <w:t xml:space="preserve">καυσίμων, έχουμε τα άρθρα 28 και 29, όπου έγινε αρκετή κουβέντα. Με το άρθρο 28 τροποποιούμε και εξειδικεύουμε τη διάταξη του ν.4338/2016, που αφορά στην απαγόρευση της κυκλοφορίας των </w:t>
      </w:r>
      <w:proofErr w:type="spellStart"/>
      <w:r>
        <w:rPr>
          <w:rFonts w:eastAsia="Times New Roman" w:cs="Times New Roman"/>
          <w:szCs w:val="24"/>
        </w:rPr>
        <w:t>βαρέων</w:t>
      </w:r>
      <w:proofErr w:type="spellEnd"/>
      <w:r>
        <w:rPr>
          <w:rFonts w:eastAsia="Times New Roman" w:cs="Times New Roman"/>
          <w:szCs w:val="24"/>
        </w:rPr>
        <w:t xml:space="preserve"> οχημάτων μεικτού βάρους άνω των τρεισήμισι τόνων και όχι τα μικρ</w:t>
      </w:r>
      <w:r>
        <w:rPr>
          <w:rFonts w:eastAsia="Times New Roman" w:cs="Times New Roman"/>
          <w:szCs w:val="24"/>
        </w:rPr>
        <w:t>ά φορτηγά δημόσιας χρήσης, όπως κάποιοι λένε. Δεν είναι μικρό φορτηγό δημόσιας χρήσης το φορτηγό τρεισήμισι τόνων ή η νταλίκα.</w:t>
      </w:r>
    </w:p>
    <w:p w14:paraId="28C46BE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Η τροποποίηση είναι αναγκαία, εφόσον από την εμπειρία που αποκομίσαμε από την εφαρμογή του νόμου, τις παρατηρήσεις των εμπλεκόμεν</w:t>
      </w:r>
      <w:r>
        <w:rPr>
          <w:rFonts w:eastAsia="Times New Roman" w:cs="Times New Roman"/>
          <w:szCs w:val="24"/>
        </w:rPr>
        <w:t>ων φορέων και τη βούληση και τη θέση των τοπικών κοινωνιών, ορίζουμε πλέον ως απαγόρευση τη διέλευση στο δίκτυο παραπλεύρως των αυτοκινητοδρόμων και των «οδών ταχείας κυκλοφορίας» -εντός εισαγωγικών η λέξη- και όχι μόνο στο παράπλευρο δίκτυο, που μπορεί να</w:t>
      </w:r>
      <w:r>
        <w:rPr>
          <w:rFonts w:eastAsia="Times New Roman" w:cs="Times New Roman"/>
          <w:szCs w:val="24"/>
        </w:rPr>
        <w:t xml:space="preserve"> δημιουργεί σύγχυση ως προς τον προσδιορισμό του και την εφαρμογή της απαγόρευσης στην πράξη σε σχέση με το προηγούμενο σχέδιο νόμου.</w:t>
      </w:r>
    </w:p>
    <w:p w14:paraId="28C46BE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Σε αυτό το σημείο, θέλω να σας πω ότι για δεκαετίες δεν είχε οριστεί ούτε π</w:t>
      </w:r>
      <w:r>
        <w:rPr>
          <w:rFonts w:eastAsia="Times New Roman" w:cs="Times New Roman"/>
          <w:szCs w:val="24"/>
        </w:rPr>
        <w:t>ο</w:t>
      </w:r>
      <w:r>
        <w:rPr>
          <w:rFonts w:eastAsia="Times New Roman" w:cs="Times New Roman"/>
          <w:szCs w:val="24"/>
        </w:rPr>
        <w:t>ιο είναι το παράπλευρο δίκτυο, ούτε ποιες είνα</w:t>
      </w:r>
      <w:r>
        <w:rPr>
          <w:rFonts w:eastAsia="Times New Roman" w:cs="Times New Roman"/>
          <w:szCs w:val="24"/>
        </w:rPr>
        <w:t xml:space="preserve">ι οι εναλλακτικές διαδρομές από το Υπουργείο, ούτε ποια είναι η κατάταξη των οδικών δικτύων. Σήμερα εκπονείται η σχετική μελέτη με βάση αυτό το σχέδιο νόμου και συντάσσεται και ο χάρτης διοικητικών αρμοδιοτήτων του οδικού δικτύου, για να ξέρουμε όλοι ποιο </w:t>
      </w:r>
      <w:r>
        <w:rPr>
          <w:rFonts w:eastAsia="Times New Roman" w:cs="Times New Roman"/>
          <w:szCs w:val="24"/>
        </w:rPr>
        <w:t>κομμάτι του δρόμου και ποιος δρόμος ανήκει στο Υπουργείο, ποιος στην περιφέρεια, ποιος στον δήμο και σε ποιον δήμο.</w:t>
      </w:r>
    </w:p>
    <w:p w14:paraId="28C46BE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πω ότι ο κύριος στόχος της διάταξης</w:t>
      </w:r>
      <w:r>
        <w:rPr>
          <w:rFonts w:eastAsia="Times New Roman" w:cs="Times New Roman"/>
          <w:szCs w:val="24"/>
        </w:rPr>
        <w:t>,</w:t>
      </w:r>
      <w:r>
        <w:rPr>
          <w:rFonts w:eastAsia="Times New Roman" w:cs="Times New Roman"/>
          <w:szCs w:val="24"/>
        </w:rPr>
        <w:t xml:space="preserve"> είναι η ασφάλεια των πολιτών. Επειδή άκουσα πολλά για τα διόδια, θέλω να απαντήσω, γιατί η κριτική έχει και όρια. Για το έτος 2013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δώδεκα χιλιάδες πενήντα τέσσερα</w:t>
      </w:r>
      <w:r>
        <w:rPr>
          <w:rFonts w:eastAsia="Times New Roman" w:cs="Times New Roman"/>
          <w:szCs w:val="24"/>
        </w:rPr>
        <w:t xml:space="preserve"> ατυχήματα. Τα </w:t>
      </w:r>
      <w:r>
        <w:rPr>
          <w:rFonts w:eastAsia="Times New Roman" w:cs="Times New Roman"/>
          <w:szCs w:val="24"/>
        </w:rPr>
        <w:t>οκτακόσια δύο</w:t>
      </w:r>
      <w:r>
        <w:rPr>
          <w:rFonts w:eastAsia="Times New Roman" w:cs="Times New Roman"/>
          <w:szCs w:val="24"/>
        </w:rPr>
        <w:t xml:space="preserve"> </w:t>
      </w:r>
      <w:r>
        <w:rPr>
          <w:rFonts w:eastAsia="Times New Roman" w:cs="Times New Roman"/>
          <w:szCs w:val="24"/>
        </w:rPr>
        <w:t xml:space="preserve">ήταν </w:t>
      </w:r>
      <w:r>
        <w:rPr>
          <w:rFonts w:eastAsia="Times New Roman" w:cs="Times New Roman"/>
          <w:szCs w:val="24"/>
        </w:rPr>
        <w:t xml:space="preserve">θανατηφόρα. </w:t>
      </w:r>
      <w:r>
        <w:rPr>
          <w:rFonts w:eastAsia="Times New Roman" w:cs="Times New Roman"/>
          <w:szCs w:val="24"/>
        </w:rPr>
        <w:t>Εί</w:t>
      </w:r>
      <w:r>
        <w:rPr>
          <w:rFonts w:eastAsia="Times New Roman" w:cs="Times New Roman"/>
          <w:szCs w:val="24"/>
        </w:rPr>
        <w:t>χ</w:t>
      </w:r>
      <w:r>
        <w:rPr>
          <w:rFonts w:eastAsia="Times New Roman" w:cs="Times New Roman"/>
          <w:szCs w:val="24"/>
        </w:rPr>
        <w:t>α</w:t>
      </w:r>
      <w:r>
        <w:rPr>
          <w:rFonts w:eastAsia="Times New Roman" w:cs="Times New Roman"/>
          <w:szCs w:val="24"/>
        </w:rPr>
        <w:t xml:space="preserve">με γι’ αυτά τα ατυχήματα </w:t>
      </w:r>
      <w:r>
        <w:rPr>
          <w:rFonts w:eastAsia="Times New Roman" w:cs="Times New Roman"/>
          <w:szCs w:val="24"/>
        </w:rPr>
        <w:t>δεκαπέντε χ</w:t>
      </w:r>
      <w:r>
        <w:rPr>
          <w:rFonts w:eastAsia="Times New Roman" w:cs="Times New Roman"/>
          <w:szCs w:val="24"/>
        </w:rPr>
        <w:t>ιλιάδες πεντακόσιους</w:t>
      </w:r>
      <w:r>
        <w:rPr>
          <w:rFonts w:eastAsia="Times New Roman" w:cs="Times New Roman"/>
          <w:szCs w:val="24"/>
        </w:rPr>
        <w:t xml:space="preserve"> παθόντες. Για το έτος 2014 </w:t>
      </w:r>
      <w:r>
        <w:rPr>
          <w:rFonts w:eastAsia="Times New Roman" w:cs="Times New Roman"/>
          <w:szCs w:val="24"/>
        </w:rPr>
        <w:t>είχαμε έντεκα χιλιάδες εξακόσια εβδομήντα έξι</w:t>
      </w:r>
      <w:r>
        <w:rPr>
          <w:rFonts w:eastAsia="Times New Roman" w:cs="Times New Roman"/>
          <w:szCs w:val="24"/>
        </w:rPr>
        <w:t xml:space="preserve"> ατυχήματα. Τα </w:t>
      </w:r>
      <w:r>
        <w:rPr>
          <w:rFonts w:eastAsia="Times New Roman" w:cs="Times New Roman"/>
          <w:szCs w:val="24"/>
        </w:rPr>
        <w:t xml:space="preserve">επτακόσια σαράντα τέσσερα ήταν </w:t>
      </w:r>
      <w:r>
        <w:rPr>
          <w:rFonts w:eastAsia="Times New Roman" w:cs="Times New Roman"/>
          <w:szCs w:val="24"/>
        </w:rPr>
        <w:t xml:space="preserve">θανατηφόρα. Οι παθόντες </w:t>
      </w:r>
      <w:r>
        <w:rPr>
          <w:rFonts w:eastAsia="Times New Roman" w:cs="Times New Roman"/>
          <w:szCs w:val="24"/>
        </w:rPr>
        <w:t>ήταν δεκαπέντε χιλιάδες ογδόντα δύο</w:t>
      </w:r>
      <w:r>
        <w:rPr>
          <w:rFonts w:eastAsia="Times New Roman" w:cs="Times New Roman"/>
          <w:szCs w:val="24"/>
        </w:rPr>
        <w:t xml:space="preserve">. Για το έτος 2015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έντεκα χιλιάδες πεντακόσια δεκαε</w:t>
      </w:r>
      <w:r>
        <w:rPr>
          <w:rFonts w:eastAsia="Times New Roman" w:cs="Times New Roman"/>
          <w:szCs w:val="24"/>
        </w:rPr>
        <w:t>πτά</w:t>
      </w:r>
      <w:r>
        <w:rPr>
          <w:rFonts w:eastAsia="Times New Roman" w:cs="Times New Roman"/>
          <w:szCs w:val="24"/>
        </w:rPr>
        <w:t xml:space="preserve"> ατυχήματα. Τα </w:t>
      </w:r>
      <w:r>
        <w:rPr>
          <w:rFonts w:eastAsia="Times New Roman" w:cs="Times New Roman"/>
          <w:szCs w:val="24"/>
        </w:rPr>
        <w:t xml:space="preserve">επτακόσια σαράντα έξι ήταν </w:t>
      </w:r>
      <w:r>
        <w:rPr>
          <w:rFonts w:eastAsia="Times New Roman" w:cs="Times New Roman"/>
          <w:szCs w:val="24"/>
        </w:rPr>
        <w:t xml:space="preserve">θανατηφόρα. </w:t>
      </w:r>
      <w:r>
        <w:rPr>
          <w:rFonts w:eastAsia="Times New Roman" w:cs="Times New Roman"/>
          <w:szCs w:val="24"/>
        </w:rPr>
        <w:t>Είχαμε δεκατέσσερις χιλιάδες επτακόσιους είκοσι εννέα</w:t>
      </w:r>
      <w:r>
        <w:rPr>
          <w:rFonts w:eastAsia="Times New Roman" w:cs="Times New Roman"/>
          <w:szCs w:val="24"/>
        </w:rPr>
        <w:t xml:space="preserve"> παθόντες. Αυτό είναι το σύνολο των ατυχημάτων. Από αυτά τα ατυχήματα στους αυτοκινητοδρόμους με τα διόδια, δηλαδή σε δρόμους που έχουμε συγκεκριμ</w:t>
      </w:r>
      <w:r>
        <w:rPr>
          <w:rFonts w:eastAsia="Times New Roman" w:cs="Times New Roman"/>
          <w:szCs w:val="24"/>
        </w:rPr>
        <w:t>ένες προδιαγραφές, παρ</w:t>
      </w:r>
      <w:r>
        <w:rPr>
          <w:rFonts w:eastAsia="Times New Roman" w:cs="Times New Roman"/>
          <w:szCs w:val="24"/>
        </w:rPr>
        <w:t xml:space="preserve">’ </w:t>
      </w:r>
      <w:r>
        <w:rPr>
          <w:rFonts w:eastAsia="Times New Roman" w:cs="Times New Roman"/>
          <w:szCs w:val="24"/>
        </w:rPr>
        <w:t>ότι δεν έχουν ολοκληρωθεί, τα ατυχήματα αναφέρονται στο 9%. Θυμάστε τι γινόταν στο παρελθόν στις εθνικές οδούς!</w:t>
      </w:r>
    </w:p>
    <w:p w14:paraId="28C46BE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Πόσο, λοιπόν, κοστίζει και για τους επαγγελματίες και για όσους ασκούν κριτική γι’ αυτό το άρθρο, το αίμα αυτών των ανθρ</w:t>
      </w:r>
      <w:r>
        <w:rPr>
          <w:rFonts w:eastAsia="Times New Roman" w:cs="Times New Roman"/>
          <w:szCs w:val="24"/>
        </w:rPr>
        <w:t>ώπων; Πόσο κοστίζει;</w:t>
      </w:r>
    </w:p>
    <w:p w14:paraId="28C46BE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Δεύτερον, γνωρίζετε όλοι πάρα πολύ καλά ότι δεν μπορεί να διαχωριστεί η νομοθεσία που θα υπάρχει και για τα διόδια και για όλα τα υπόλοιπα, για τα ελληνικά οχήματα να είναι άλλη και για τα ξένα οχήματα, είτε ευρωπαϊκά είτε τρίτων χωρών</w:t>
      </w:r>
      <w:r>
        <w:rPr>
          <w:rFonts w:eastAsia="Times New Roman" w:cs="Times New Roman"/>
          <w:szCs w:val="24"/>
        </w:rPr>
        <w:t>, να είναι διαφορετική, λόγω της ευρωπαϊκής νομοθεσίας.</w:t>
      </w:r>
    </w:p>
    <w:p w14:paraId="28C46BE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Άρα δεν μιλάμε μόνο για τις δικές μας εταιρείες. Μιλάμε για όλα τα διερχόμενα φορτηγά από τρίτες χώρες, από όλα τα λιμάνια της χώρας, από την Ευρώπη προς την Ασία στην Εγνατία, από το λιμάνι της Πάτρα</w:t>
      </w:r>
      <w:r>
        <w:rPr>
          <w:rFonts w:eastAsia="Times New Roman" w:cs="Times New Roman"/>
          <w:szCs w:val="24"/>
        </w:rPr>
        <w:t xml:space="preserve">ς στην Κορίνθου-Πατρών, από τα λιμάνια του Λαυρίου και του Πειραιά στην ΠΑΘΕ. </w:t>
      </w:r>
    </w:p>
    <w:p w14:paraId="28C46BE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Το λέω αυτό γιατί κάποιοι το παίζουν ιδιαίτερα εθνικιστές και, μέσα από την κριτική που μας κάνουν, θα ήθελα να δούμε για ποιον εθνικισμό μιλάνε στο ακροατήριο που εκείνοι απευθ</w:t>
      </w:r>
      <w:r>
        <w:rPr>
          <w:rFonts w:eastAsia="Times New Roman" w:cs="Times New Roman"/>
          <w:szCs w:val="24"/>
        </w:rPr>
        <w:t>ύνονται.</w:t>
      </w:r>
    </w:p>
    <w:p w14:paraId="28C46BE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Πρόσθετα σε αυτά, το Υπουργείο χρηματοδοτεί μικρά τμήματα αυτού του δικτύου -γιατί τα υπόλοιπα είναι στις περιφέρειες και στους δήμους- με περίπου 20 εκατομμύρια ευρώ τον χρόνο. Αν υπολογίσουμε τι δίνουν οι περιφέρειες και οι δήμοι –που δεν έχουν </w:t>
      </w:r>
      <w:r>
        <w:rPr>
          <w:rFonts w:eastAsia="Times New Roman" w:cs="Times New Roman"/>
          <w:szCs w:val="24"/>
        </w:rPr>
        <w:t>χρήματα- για τη συντήρηση αυτού του τμήματος του οδικού δικτύου, θα καταλάβετε όλοι</w:t>
      </w:r>
      <w:r>
        <w:rPr>
          <w:rFonts w:eastAsia="Times New Roman" w:cs="Times New Roman"/>
          <w:szCs w:val="24"/>
        </w:rPr>
        <w:t>,</w:t>
      </w:r>
      <w:r>
        <w:rPr>
          <w:rFonts w:eastAsia="Times New Roman" w:cs="Times New Roman"/>
          <w:szCs w:val="24"/>
        </w:rPr>
        <w:t xml:space="preserve"> ότι πολλοί πληρώνουμε να περνάνε βαριά φορτηγά, βαριά οχήματα </w:t>
      </w:r>
      <w:r>
        <w:rPr>
          <w:rFonts w:eastAsia="Times New Roman" w:cs="Times New Roman"/>
          <w:szCs w:val="24"/>
        </w:rPr>
        <w:lastRenderedPageBreak/>
        <w:t>και μηχανήματα από αυτό το δίκτυο, που πρέπει να περνάνε πολύ μικρότερα, για να εξυπηρετούνται όντως οι πολίτ</w:t>
      </w:r>
      <w:r>
        <w:rPr>
          <w:rFonts w:eastAsia="Times New Roman" w:cs="Times New Roman"/>
          <w:szCs w:val="24"/>
        </w:rPr>
        <w:t>ες που πάνε στην εργασία τους ή οπουδήποτε αλλού και δεν έχουν τη δυνατότητα να πληρώσουν διόδια. Αυτός είναι ο στόχος και ο σχεδιασμός που υπάρχει για το παράπλευρο δίκτυο.</w:t>
      </w:r>
    </w:p>
    <w:p w14:paraId="28C46BE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Θέλω να ενημερώσω, γιατί πιθανά να μην το ξέρουν κάποιοι συνάδελφοι, ότι υπάρχουν </w:t>
      </w:r>
      <w:r>
        <w:rPr>
          <w:rFonts w:eastAsia="Times New Roman" w:cs="Times New Roman"/>
          <w:szCs w:val="24"/>
        </w:rPr>
        <w:t>όλες οι προβλέψεις για να μην υπάρχουν αδικίες ή εμπόδια στο έργο των μεταφορικών εταιρειών. Δηλαδή</w:t>
      </w:r>
      <w:r>
        <w:rPr>
          <w:rFonts w:eastAsia="Times New Roman" w:cs="Times New Roman"/>
          <w:szCs w:val="24"/>
        </w:rPr>
        <w:t>,</w:t>
      </w:r>
      <w:r>
        <w:rPr>
          <w:rFonts w:eastAsia="Times New Roman" w:cs="Times New Roman"/>
          <w:szCs w:val="24"/>
        </w:rPr>
        <w:t xml:space="preserve"> έχει προβλεφθεί κάποιος μεταφορέας, αν έχει σε αυτό το δίκτυο, που απαγορεύεται η χρησιμοποίησή του, μεταφορικό έργο, με το να δείχνει το δελτίο αποστολής </w:t>
      </w:r>
      <w:r>
        <w:rPr>
          <w:rFonts w:eastAsia="Times New Roman" w:cs="Times New Roman"/>
          <w:szCs w:val="24"/>
        </w:rPr>
        <w:t xml:space="preserve">στα όργανα της Τροχαίας, απαλλάσσεται. Έχει προβλεφθεί για δημόσια και ιδιωτικά έργα, όσο διαρκούν, να υπάρχει ειδική </w:t>
      </w:r>
      <w:proofErr w:type="spellStart"/>
      <w:r>
        <w:rPr>
          <w:rFonts w:eastAsia="Times New Roman" w:cs="Times New Roman"/>
          <w:szCs w:val="24"/>
        </w:rPr>
        <w:t>αδειοδότηση</w:t>
      </w:r>
      <w:proofErr w:type="spellEnd"/>
      <w:r>
        <w:rPr>
          <w:rFonts w:eastAsia="Times New Roman" w:cs="Times New Roman"/>
          <w:szCs w:val="24"/>
        </w:rPr>
        <w:t xml:space="preserve"> από το Υπουργείο. Έχουν εξαιρεθεί τα αγροτικά μηχανήματα που χρησιμοποιούν οι αγρότες μας. </w:t>
      </w:r>
    </w:p>
    <w:p w14:paraId="28C46BE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Δεν καταλαβαίνω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ποιος</w:t>
      </w:r>
      <w:r>
        <w:rPr>
          <w:rFonts w:eastAsia="Times New Roman" w:cs="Times New Roman"/>
          <w:szCs w:val="24"/>
        </w:rPr>
        <w:t xml:space="preserve"> είναι ο στόχος της κριτικής, αντί για συγχαρητήρια, στο συγκεκριμένο άρθρο.</w:t>
      </w:r>
    </w:p>
    <w:p w14:paraId="28C46BED"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Πάμε προς το τέλος της ομιλίας σας, κύριε Υπουργέ, γιατί αλλιώς θα εκτροχιαστούμε.</w:t>
      </w:r>
    </w:p>
    <w:p w14:paraId="28C46BEE"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Τελειώνω, κ</w:t>
      </w:r>
      <w:r>
        <w:rPr>
          <w:rFonts w:eastAsia="Times New Roman" w:cs="Times New Roman"/>
          <w:szCs w:val="24"/>
        </w:rPr>
        <w:t>ύριε Πρόεδρε. Έχετε δίκιο.</w:t>
      </w:r>
    </w:p>
    <w:p w14:paraId="28C46BE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Για το συγκεκριμένο θέμα έγινε κριτική ότι θα </w:t>
      </w:r>
      <w:proofErr w:type="spellStart"/>
      <w:r>
        <w:rPr>
          <w:rFonts w:eastAsia="Times New Roman" w:cs="Times New Roman"/>
          <w:szCs w:val="24"/>
        </w:rPr>
        <w:t>μετακυληθεί</w:t>
      </w:r>
      <w:proofErr w:type="spellEnd"/>
      <w:r>
        <w:rPr>
          <w:rFonts w:eastAsia="Times New Roman" w:cs="Times New Roman"/>
          <w:szCs w:val="24"/>
        </w:rPr>
        <w:t xml:space="preserve"> το κόστος –λέει- στον καταναλωτή από αυτά τα διόδια. Είστε σίγουροι ότι ο πολίτης δεν πληρώνει αυτό το κόστος; Είστε σίγουροι ότι οι περισσότερες μεταφορικές εταιρείες δεν</w:t>
      </w:r>
      <w:r>
        <w:rPr>
          <w:rFonts w:eastAsia="Times New Roman" w:cs="Times New Roman"/>
          <w:szCs w:val="24"/>
        </w:rPr>
        <w:t xml:space="preserve"> χρεώνουν αυτό το κόστος των διοδίων, και όχι μόνο στις εγχώριες μεταφορές, και στις διεθνείς, στους παραγωγούς και στους πολίτες που παραγγέλνουν τις μεταφορές, και κάποιοι τα βάζουν στην τσέπη τους; Αν είστε σίγουροι, πραγματικά να μην είστε!</w:t>
      </w:r>
    </w:p>
    <w:p w14:paraId="28C46BF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Τέλος, με τ</w:t>
      </w:r>
      <w:r>
        <w:rPr>
          <w:rFonts w:eastAsia="Times New Roman" w:cs="Times New Roman"/>
          <w:szCs w:val="24"/>
        </w:rPr>
        <w:t>ο άρθρο 29 φέρνουμε μια πραγματικά προοδευτική μεταρρύθμιση στον χώρο των διπλωματούχων μηχανικών, ανατρέποντας συντεχνιακές λογικές</w:t>
      </w:r>
      <w:r>
        <w:rPr>
          <w:rFonts w:eastAsia="Times New Roman" w:cs="Times New Roman"/>
          <w:szCs w:val="24"/>
        </w:rPr>
        <w:t>,</w:t>
      </w:r>
      <w:r>
        <w:rPr>
          <w:rFonts w:eastAsia="Times New Roman" w:cs="Times New Roman"/>
          <w:szCs w:val="24"/>
        </w:rPr>
        <w:t xml:space="preserve"> που ταλαιπωρούσαν χρόνια τον κλάδο. Θεσμοθετούμε ένα ενιαίο, σύγχρονο και κωδικοποιημένο νομοθετικό πλαίσιο, το οποίο αποτ</w:t>
      </w:r>
      <w:r>
        <w:rPr>
          <w:rFonts w:eastAsia="Times New Roman" w:cs="Times New Roman"/>
          <w:szCs w:val="24"/>
        </w:rPr>
        <w:t xml:space="preserve">ελούσε πάγιο </w:t>
      </w:r>
      <w:r>
        <w:rPr>
          <w:rFonts w:eastAsia="Times New Roman" w:cs="Times New Roman"/>
          <w:szCs w:val="24"/>
        </w:rPr>
        <w:lastRenderedPageBreak/>
        <w:t>αίτημα και των νέων διπλωματούχων μηχανικών και των «νέων» ειδικοτήτων – και θα το εξηγήσω γιατί- ανταποκρινόμενοι στις σύγχρονες ανάγκες και της κοινωνίας μας και της χώρας μας και του περιβάλλοντος και της οικονομίας μας.</w:t>
      </w:r>
    </w:p>
    <w:p w14:paraId="28C46BF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Μέχρι σήμερα υπήρχα</w:t>
      </w:r>
      <w:r>
        <w:rPr>
          <w:rFonts w:eastAsia="Times New Roman" w:cs="Times New Roman"/>
          <w:szCs w:val="24"/>
        </w:rPr>
        <w:t>ν στο Τεχνικό Επιμελητήριο εννέα βασικές ειδικότητες. Λόγω των συναδέλφων</w:t>
      </w:r>
      <w:r>
        <w:rPr>
          <w:rFonts w:eastAsia="Times New Roman" w:cs="Times New Roman"/>
          <w:szCs w:val="24"/>
        </w:rPr>
        <w:t>,</w:t>
      </w:r>
      <w:r>
        <w:rPr>
          <w:rFonts w:eastAsia="Times New Roman" w:cs="Times New Roman"/>
          <w:szCs w:val="24"/>
        </w:rPr>
        <w:t xml:space="preserve"> που ερχόντουσαν από το εξωτερικό, που δεν είχαν πάντα πλήρη αντιστοιχία -είχαν </w:t>
      </w:r>
      <w:proofErr w:type="spellStart"/>
      <w:r>
        <w:rPr>
          <w:rFonts w:eastAsia="Times New Roman" w:cs="Times New Roman"/>
          <w:szCs w:val="24"/>
        </w:rPr>
        <w:t>ισοτίμηση</w:t>
      </w:r>
      <w:proofErr w:type="spellEnd"/>
      <w:r>
        <w:rPr>
          <w:rFonts w:eastAsia="Times New Roman" w:cs="Times New Roman"/>
          <w:szCs w:val="24"/>
        </w:rPr>
        <w:t xml:space="preserve"> ακαδημαϊκή, αλλά δεν είχαν πλήρη </w:t>
      </w:r>
      <w:proofErr w:type="spellStart"/>
      <w:r>
        <w:rPr>
          <w:rFonts w:eastAsia="Times New Roman" w:cs="Times New Roman"/>
          <w:szCs w:val="24"/>
        </w:rPr>
        <w:t>ισοτίμηση</w:t>
      </w:r>
      <w:proofErr w:type="spellEnd"/>
      <w:r>
        <w:rPr>
          <w:rFonts w:eastAsia="Times New Roman" w:cs="Times New Roman"/>
          <w:szCs w:val="24"/>
        </w:rPr>
        <w:t>-, το Τεχνικό Επιμελητήριο, με το σύστημα που υπάρ</w:t>
      </w:r>
      <w:r>
        <w:rPr>
          <w:rFonts w:eastAsia="Times New Roman" w:cs="Times New Roman"/>
          <w:szCs w:val="24"/>
        </w:rPr>
        <w:t>χει, έχει αναγνωρίσει χίλιες επτακόσιες τριάντα τέσσερις επιμέρους ειδικότητες.</w:t>
      </w:r>
    </w:p>
    <w:p w14:paraId="28C46BF2"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Οι τέσσερις από αυτές</w:t>
      </w:r>
      <w:r>
        <w:rPr>
          <w:rFonts w:eastAsia="Times New Roman" w:cs="Times New Roman"/>
          <w:szCs w:val="24"/>
        </w:rPr>
        <w:t>,</w:t>
      </w:r>
      <w:r>
        <w:rPr>
          <w:rFonts w:eastAsia="Times New Roman" w:cs="Times New Roman"/>
          <w:szCs w:val="24"/>
        </w:rPr>
        <w:t xml:space="preserve"> εδώ και δεκαετίες «παράγονται» από πολυτεχνικές σχολές της χώρας μας. Γράφονται στο Τεχνικό Επιμελητήριο, πληρούν όλες τις προδιαγραφές που είχε βάλει η </w:t>
      </w:r>
      <w:r>
        <w:rPr>
          <w:rFonts w:eastAsia="Times New Roman" w:cs="Times New Roman"/>
          <w:szCs w:val="24"/>
        </w:rPr>
        <w:t xml:space="preserve">έβδομη σύνοδος των </w:t>
      </w:r>
      <w:r>
        <w:rPr>
          <w:rFonts w:eastAsia="Times New Roman" w:cs="Times New Roman"/>
          <w:szCs w:val="24"/>
        </w:rPr>
        <w:t>π</w:t>
      </w:r>
      <w:r>
        <w:rPr>
          <w:rFonts w:eastAsia="Times New Roman" w:cs="Times New Roman"/>
          <w:szCs w:val="24"/>
        </w:rPr>
        <w:t xml:space="preserve">ρυτάνεων και το ΤΕΕ και δεν είναι βασικές ειδικότητες. Και ήταν ένα στοιχείο πραγματικά τριβών μέσα στο Τεχνικό Επιμελητήριο. </w:t>
      </w:r>
    </w:p>
    <w:p w14:paraId="28C46BF3"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Και τελειώνετε, κύριε Υπουργέ, με αυτό. Τώρα με το ΤΕΕ, με τους συναδέλφους σας θα τελειώσουμε. </w:t>
      </w:r>
    </w:p>
    <w:p w14:paraId="28C46BF4"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w:t>
      </w:r>
      <w:r>
        <w:rPr>
          <w:rFonts w:eastAsia="Times New Roman" w:cs="Times New Roman"/>
          <w:b/>
          <w:szCs w:val="24"/>
        </w:rPr>
        <w:t>Μεταφορών</w:t>
      </w:r>
      <w:r>
        <w:rPr>
          <w:rFonts w:eastAsia="Times New Roman" w:cs="Times New Roman"/>
          <w:b/>
          <w:szCs w:val="24"/>
        </w:rPr>
        <w:t>):</w:t>
      </w:r>
      <w:r>
        <w:rPr>
          <w:rFonts w:eastAsia="Times New Roman" w:cs="Times New Roman"/>
          <w:szCs w:val="24"/>
        </w:rPr>
        <w:t xml:space="preserve"> Τελειώνω, κύριε Πρόεδρε. </w:t>
      </w:r>
    </w:p>
    <w:p w14:paraId="28C46BF5"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το συγκεκριμένο άρθρο, ευτυχώς, αλλάζουμε το σύστημα που υπήρχε τόσα χρόνια. </w:t>
      </w:r>
      <w:r>
        <w:rPr>
          <w:rFonts w:eastAsia="Times New Roman" w:cs="Times New Roman"/>
          <w:szCs w:val="24"/>
        </w:rPr>
        <w:t>Δυστυχώς, οι προηγούμενες κυβερνήσεις ίδρυαν νέα τμήματα, που δεν φρόντιζαν να ρωτούν ούτε το Τεχνικό Επιμελητήριο, ούτε τους επαγγελματικούς φορείς, ούτε φρόντιζαν να θεσμοθετήσουν μια διαδικασία σαν και αυτή που θεσμοθετούμε σήμερα για το πώς δεν θα αποκ</w:t>
      </w:r>
      <w:r>
        <w:rPr>
          <w:rFonts w:eastAsia="Times New Roman" w:cs="Times New Roman"/>
          <w:szCs w:val="24"/>
        </w:rPr>
        <w:t>λείονται από συγκεκριμένες δεξιότητες και συγκεκριμένα επαγγελματικά πεδία οι διπλωματούχοι μηχανικοί.</w:t>
      </w:r>
    </w:p>
    <w:p w14:paraId="28C46BF6"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έλεγα ότι αυτό που ίσχυε μέχρι σήμερα ήταν η κάθε ειδικότητα να προσπαθεί να φάει τις σάρκες της άλλης και να αποκτήσει μία παλαιοκομματική λογική, πρ</w:t>
      </w:r>
      <w:r>
        <w:rPr>
          <w:rFonts w:eastAsia="Times New Roman" w:cs="Times New Roman"/>
          <w:szCs w:val="24"/>
        </w:rPr>
        <w:t>όσθετα επαγγελματικά δικαιώματα χωρίς καμία επιστημονική και επαγγελματική τεκμηρίωση.</w:t>
      </w:r>
    </w:p>
    <w:p w14:paraId="28C46BF7"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Με τον τρόπο αυτό καταντήσαμε να είμαστε η μόνη χώρα στον κόσμο</w:t>
      </w:r>
      <w:r>
        <w:rPr>
          <w:rFonts w:eastAsia="Times New Roman" w:cs="Times New Roman"/>
          <w:szCs w:val="24"/>
        </w:rPr>
        <w:t>,</w:t>
      </w:r>
      <w:r>
        <w:rPr>
          <w:rFonts w:eastAsia="Times New Roman" w:cs="Times New Roman"/>
          <w:szCs w:val="24"/>
        </w:rPr>
        <w:t xml:space="preserve"> που έχει άλλες προδιαγραφές και άλλη νομοθεσία για τα δημόσια έργα και άλλη για τα ιδιωτικά. </w:t>
      </w:r>
    </w:p>
    <w:p w14:paraId="28C46BF8"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Συνοψίζοντ</w:t>
      </w:r>
      <w:r>
        <w:rPr>
          <w:rFonts w:eastAsia="Times New Roman" w:cs="Times New Roman"/>
          <w:szCs w:val="24"/>
        </w:rPr>
        <w:t xml:space="preserve">ας, πιστεύω ότι με το παρόν σχέδιο νόμου επιχειρούμε να δώσουμε λύσεις και ένα βιώσιμο πλαίσιο λειτουργίας και στην αγορά καυσίμων και στην </w:t>
      </w:r>
      <w:proofErr w:type="spellStart"/>
      <w:r>
        <w:rPr>
          <w:rFonts w:eastAsia="Times New Roman" w:cs="Times New Roman"/>
          <w:szCs w:val="24"/>
        </w:rPr>
        <w:t>αδειοδότηση</w:t>
      </w:r>
      <w:proofErr w:type="spellEnd"/>
      <w:r>
        <w:rPr>
          <w:rFonts w:eastAsia="Times New Roman" w:cs="Times New Roman"/>
          <w:szCs w:val="24"/>
        </w:rPr>
        <w:t xml:space="preserve"> και στις οδικές εμπορευματικές μεταφορές και τέλος να εξορθολογήσουμε τα επαγγελματικά δικαιώματα των δι</w:t>
      </w:r>
      <w:r>
        <w:rPr>
          <w:rFonts w:eastAsia="Times New Roman" w:cs="Times New Roman"/>
          <w:szCs w:val="24"/>
        </w:rPr>
        <w:t>πλωματούχων μηχανικών.</w:t>
      </w:r>
    </w:p>
    <w:p w14:paraId="28C46BF9"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ήθελα να ευχαριστήσω όλες τις πτέρυγες της Βουλής για την πολύ μεγάλη αποδοχή, τουλάχιστον</w:t>
      </w:r>
      <w:r>
        <w:rPr>
          <w:rFonts w:eastAsia="Times New Roman" w:cs="Times New Roman"/>
          <w:szCs w:val="24"/>
        </w:rPr>
        <w:t>,</w:t>
      </w:r>
      <w:r>
        <w:rPr>
          <w:rFonts w:eastAsia="Times New Roman" w:cs="Times New Roman"/>
          <w:szCs w:val="24"/>
        </w:rPr>
        <w:t xml:space="preserve"> επί της αρχής, του σχεδίου νόμου.</w:t>
      </w:r>
    </w:p>
    <w:p w14:paraId="28C46BFA"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8C46BFB" w14:textId="77777777" w:rsidR="001A30C8" w:rsidRDefault="00CF017E">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8C46BFC" w14:textId="77777777" w:rsidR="001A30C8" w:rsidRDefault="00CF017E">
      <w:pPr>
        <w:spacing w:after="0" w:line="600" w:lineRule="auto"/>
        <w:ind w:firstLine="720"/>
        <w:jc w:val="both"/>
        <w:rPr>
          <w:rFonts w:eastAsia="Times New Roman" w:cs="Times New Roman"/>
        </w:rPr>
      </w:pPr>
      <w:r>
        <w:rPr>
          <w:rFonts w:eastAsia="Times New Roman" w:cs="Times New Roman"/>
          <w:szCs w:val="24"/>
        </w:rPr>
        <w:t xml:space="preserve"> </w:t>
      </w:r>
      <w:r>
        <w:rPr>
          <w:rFonts w:eastAsia="Times New Roman" w:cs="Times New Roman"/>
          <w:b/>
          <w:szCs w:val="24"/>
        </w:rPr>
        <w:t>ΠΡΟΕΔΡΕΥΩΝ (Γεώργιος Βαρεμένος):</w:t>
      </w:r>
      <w:r>
        <w:rPr>
          <w:rFonts w:eastAsia="Times New Roman" w:cs="Times New Roman"/>
          <w:szCs w:val="24"/>
        </w:rPr>
        <w:t xml:space="preserve"> Μέχρι να έρθει στο Βήμα ο Κοινοβουλευτικός Εκπρόσωπος της Νέας Δημοκρατίας κ. Κεφαλογιάννης</w:t>
      </w:r>
      <w:r>
        <w:rPr>
          <w:rFonts w:eastAsia="Times New Roman" w:cs="Times New Roma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lastRenderedPageBreak/>
        <w:t>αίθουσας «ΕΛΕΥΘΕΡ</w:t>
      </w:r>
      <w:r>
        <w:rPr>
          <w:rFonts w:eastAsia="Times New Roman" w:cs="Times New Roman"/>
        </w:rPr>
        <w:t>ΙΟΣ ΒΕΝΙΖΕΛΟΣ» και ενημερώθηκαν για την ιστορία του κτηρίου και τον τρόπο οργάνωσης και λειτουργίας της Βουλής, σαράντα έξι μαθήτριες και μαθητές και τρεις εκπαιδευτικοί συνοδοί τους από το 1</w:t>
      </w:r>
      <w:r>
        <w:rPr>
          <w:rFonts w:eastAsia="Times New Roman" w:cs="Times New Roman"/>
          <w:vertAlign w:val="superscript"/>
        </w:rPr>
        <w:t>ο</w:t>
      </w:r>
      <w:r>
        <w:rPr>
          <w:rFonts w:eastAsia="Times New Roman" w:cs="Times New Roman"/>
        </w:rPr>
        <w:t xml:space="preserve"> Σχολείο Δεύτερης Ευκαιρίας Κορυδαλλού. </w:t>
      </w:r>
    </w:p>
    <w:p w14:paraId="28C46BFD" w14:textId="77777777" w:rsidR="001A30C8" w:rsidRDefault="00CF017E">
      <w:pPr>
        <w:spacing w:after="0" w:line="600" w:lineRule="auto"/>
        <w:ind w:firstLine="720"/>
        <w:jc w:val="both"/>
        <w:rPr>
          <w:rFonts w:eastAsia="Times New Roman" w:cs="Times New Roman"/>
        </w:rPr>
      </w:pPr>
      <w:r>
        <w:rPr>
          <w:rFonts w:eastAsia="Times New Roman" w:cs="Times New Roman"/>
        </w:rPr>
        <w:t>Η Βουλή τούς καλωσορίζε</w:t>
      </w:r>
      <w:r>
        <w:rPr>
          <w:rFonts w:eastAsia="Times New Roman" w:cs="Times New Roman"/>
        </w:rPr>
        <w:t xml:space="preserve">ι. </w:t>
      </w:r>
    </w:p>
    <w:p w14:paraId="28C46BFE" w14:textId="77777777" w:rsidR="001A30C8" w:rsidRDefault="00CF017E">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8C46BFF"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Πρόεδρε, θα ήθελα μία διευκρίνιση σε σχέση με μία τροπολογία. </w:t>
      </w:r>
    </w:p>
    <w:p w14:paraId="28C46C00"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τώρα, κύριε Συντυχάκη. Έχω δώσει το λόγο στον κ. Κεφαλογιάννη. </w:t>
      </w:r>
    </w:p>
    <w:p w14:paraId="28C46C01"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ΕΜΜΑΝΟΥΗΛ</w:t>
      </w:r>
      <w:r>
        <w:rPr>
          <w:rFonts w:eastAsia="Times New Roman" w:cs="Times New Roman"/>
          <w:b/>
          <w:szCs w:val="24"/>
        </w:rPr>
        <w:t xml:space="preserve"> ΣΥΝΤΥΧΑΚΗΣ:</w:t>
      </w:r>
      <w:r>
        <w:rPr>
          <w:rFonts w:eastAsia="Times New Roman" w:cs="Times New Roman"/>
          <w:szCs w:val="24"/>
        </w:rPr>
        <w:t xml:space="preserve"> Ναι, αλλά καλούμαστε να πούμε τη γνώμη μας για μία τροπολογία. </w:t>
      </w:r>
    </w:p>
    <w:p w14:paraId="28C46C02"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Είστε κοινοβουλευτικός εκπρόσωπος; </w:t>
      </w:r>
    </w:p>
    <w:p w14:paraId="28C46C03"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Τι θα πει είμαι κοινοβουλευτικός εκπρόσωπος; Δεν σας καταλαβαίνω! </w:t>
      </w:r>
    </w:p>
    <w:p w14:paraId="28C46C04"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Θα πάρετε το</w:t>
      </w:r>
      <w:r>
        <w:rPr>
          <w:rFonts w:eastAsia="Times New Roman" w:cs="Times New Roman"/>
          <w:szCs w:val="24"/>
        </w:rPr>
        <w:t>ν</w:t>
      </w:r>
      <w:r>
        <w:rPr>
          <w:rFonts w:eastAsia="Times New Roman" w:cs="Times New Roman"/>
          <w:szCs w:val="24"/>
        </w:rPr>
        <w:t xml:space="preserve"> λόγο μετά. </w:t>
      </w:r>
    </w:p>
    <w:p w14:paraId="28C46C05"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Κεφαλογιάννη, έχετε το</w:t>
      </w:r>
      <w:r>
        <w:rPr>
          <w:rFonts w:eastAsia="Times New Roman" w:cs="Times New Roman"/>
          <w:szCs w:val="24"/>
        </w:rPr>
        <w:t>ν</w:t>
      </w:r>
      <w:r>
        <w:rPr>
          <w:rFonts w:eastAsia="Times New Roman" w:cs="Times New Roman"/>
          <w:szCs w:val="24"/>
        </w:rPr>
        <w:t xml:space="preserve"> λόγο. </w:t>
      </w:r>
    </w:p>
    <w:p w14:paraId="28C46C06"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Δεν είμαι κοινοβουλευτικός εκπρόσωπος, είμαι ειδικός αγορητής. </w:t>
      </w:r>
    </w:p>
    <w:p w14:paraId="28C46C07"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Κύριε Πρόεδρε, έχω το</w:t>
      </w:r>
      <w:r>
        <w:rPr>
          <w:rFonts w:eastAsia="Times New Roman" w:cs="Times New Roman"/>
          <w:szCs w:val="24"/>
        </w:rPr>
        <w:t>ν</w:t>
      </w:r>
      <w:r>
        <w:rPr>
          <w:rFonts w:eastAsia="Times New Roman" w:cs="Times New Roman"/>
          <w:szCs w:val="24"/>
        </w:rPr>
        <w:t xml:space="preserve"> λόγο; </w:t>
      </w:r>
    </w:p>
    <w:p w14:paraId="28C46C08"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κύριε Κεφαλογιάννη. </w:t>
      </w:r>
    </w:p>
    <w:p w14:paraId="28C46C09"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Κοιτάξτε, τέθηκε το ζήτημα της τροπολογίας από τον κύριο Υπουργό και τέθηκε με έναν άγαρμπο και ανορθόδοξο τρόπο, διότι η τροπολογία είναι ανυπόγραφη. Καλούμαστε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πούμε τη γνώμη μας σχετικά</w:t>
      </w:r>
      <w:r>
        <w:rPr>
          <w:rFonts w:eastAsia="Times New Roman" w:cs="Times New Roman"/>
          <w:szCs w:val="24"/>
        </w:rPr>
        <w:t xml:space="preserve"> με το αν δεχόμαστε την τροπολογία ή τη συζήτηση της τροπο</w:t>
      </w:r>
      <w:r>
        <w:rPr>
          <w:rFonts w:eastAsia="Times New Roman" w:cs="Times New Roman"/>
          <w:szCs w:val="24"/>
        </w:rPr>
        <w:lastRenderedPageBreak/>
        <w:t>λογίας, από τη στιγμή που είναι ανυπόγραφη και δεν ξέρουμε ποιος την υπογράφει. Λέτε ότι είναι βουλευτική τροπολογία. Πείτε μας συγκεκριμένα. Δηλαδή δεν πρέπει η τροπολογία να είναι υπογεγραμμένη απ</w:t>
      </w:r>
      <w:r>
        <w:rPr>
          <w:rFonts w:eastAsia="Times New Roman" w:cs="Times New Roman"/>
          <w:szCs w:val="24"/>
        </w:rPr>
        <w:t xml:space="preserve">ό συγκεκριμένους Βουλευτές; </w:t>
      </w:r>
    </w:p>
    <w:p w14:paraId="28C46C0A"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Επίσης, δεν έχουν αποσαφηνιστεί ορισμένα πράγματα και για τη στεγαστική συνδρομή. Εδώ υπάρχει ολόκληρη υποκρισία για το θέμα της στεγαστικής συνδρομής. </w:t>
      </w:r>
    </w:p>
    <w:p w14:paraId="28C46C0B"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w:t>
      </w:r>
      <w:r>
        <w:rPr>
          <w:rFonts w:eastAsia="Times New Roman" w:cs="Times New Roman"/>
          <w:b/>
          <w:szCs w:val="24"/>
        </w:rPr>
        <w:t>Μεταφορών</w:t>
      </w:r>
      <w:r>
        <w:rPr>
          <w:rFonts w:eastAsia="Times New Roman" w:cs="Times New Roman"/>
          <w:b/>
          <w:szCs w:val="24"/>
        </w:rPr>
        <w:t>):</w:t>
      </w:r>
      <w:r>
        <w:rPr>
          <w:rFonts w:eastAsia="Times New Roman" w:cs="Times New Roman"/>
          <w:szCs w:val="24"/>
        </w:rPr>
        <w:t xml:space="preserve"> Τελείωσε αυτό. Από εμέ</w:t>
      </w:r>
      <w:r>
        <w:rPr>
          <w:rFonts w:eastAsia="Times New Roman" w:cs="Times New Roman"/>
          <w:szCs w:val="24"/>
        </w:rPr>
        <w:t xml:space="preserve">να δεν υπάρχει αυτό. </w:t>
      </w:r>
    </w:p>
    <w:p w14:paraId="28C46C0C"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Προσέξτε. Είναι ένα ευρύ φάσμα και φυσικών και νομικών προσώπων για τη στεγαστική συνδρομή. Σε πολλούς δεν δίνονται, ενώ σε άλλους δίνονται. Υπάρχει μία επιλεκτική μεταχείριση για τη στεγαστική συνδρομή. </w:t>
      </w:r>
    </w:p>
    <w:p w14:paraId="28C46C0D"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(Γεώργιος Βαρεμένος):</w:t>
      </w:r>
      <w:r>
        <w:rPr>
          <w:rFonts w:eastAsia="Times New Roman" w:cs="Times New Roman"/>
          <w:szCs w:val="24"/>
        </w:rPr>
        <w:t xml:space="preserve"> Κύριε Συντυχάκη, τώρα κάνετε αγόρευση. Δεν ζητάτε διευκρίνιση. </w:t>
      </w:r>
    </w:p>
    <w:p w14:paraId="28C46C0E" w14:textId="77777777" w:rsidR="001A30C8" w:rsidRDefault="00CF017E">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Βεβαίως ζητώ διευκρίνιση για το θέμα της στεγαστικής συνδρομής. Επίσης, λέτε σε κάποια φάση ότι δεν αναζητούνται, αλλά αποδίδονται συμψηφισμένα </w:t>
      </w:r>
      <w:r>
        <w:rPr>
          <w:rFonts w:eastAsia="Times New Roman" w:cs="Times New Roman"/>
          <w:szCs w:val="24"/>
        </w:rPr>
        <w:t xml:space="preserve">ή κατασχεθέντα ποσά από ασφαλιστικά ταμεία, δημόσιο, πιστωτικά ιδρύματα. Τι θα πει «δεν αναζητούνται»; Δώστε μας μια διευκρίνιση για να καταλάβουμε και να μπορούμε να πάρουμε θέση. </w:t>
      </w:r>
    </w:p>
    <w:p w14:paraId="28C46C0F"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sidRPr="00F357CA">
        <w:rPr>
          <w:rFonts w:eastAsia="Times New Roman" w:cs="Times New Roman"/>
          <w:b/>
          <w:szCs w:val="24"/>
        </w:rPr>
        <w:t xml:space="preserve"> </w:t>
      </w:r>
      <w:r>
        <w:rPr>
          <w:rFonts w:eastAsia="Times New Roman" w:cs="Times New Roman"/>
          <w:b/>
          <w:szCs w:val="24"/>
        </w:rPr>
        <w:t>και Μεταφορών</w:t>
      </w:r>
      <w:r>
        <w:rPr>
          <w:rFonts w:eastAsia="Times New Roman" w:cs="Times New Roman"/>
          <w:b/>
          <w:szCs w:val="24"/>
        </w:rPr>
        <w:t xml:space="preserve">): </w:t>
      </w:r>
      <w:r>
        <w:rPr>
          <w:rFonts w:eastAsia="Times New Roman" w:cs="Times New Roman"/>
          <w:szCs w:val="24"/>
        </w:rPr>
        <w:t>Κύριε Πρόεδρε, δεν είν</w:t>
      </w:r>
      <w:r>
        <w:rPr>
          <w:rFonts w:eastAsia="Times New Roman" w:cs="Times New Roman"/>
          <w:szCs w:val="24"/>
        </w:rPr>
        <w:t xml:space="preserve">αι υπουργική τροπολογία για να δώσω εγώ διευκρινίσεις. Ήταν τροπολογία κάποιων Βουλευτών. Μου ζήτησαν, εάν την καταθέσουν, να την κάνω αποδεκτή, όπως και του κ. Συντυχάκη. </w:t>
      </w:r>
    </w:p>
    <w:p w14:paraId="28C46C1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Εγώ ήθελα να ρωτήσω τους Κοινοβουλευτικούς Εκπροσώπους εάν την αποδέχονται, εάν υπά</w:t>
      </w:r>
      <w:r>
        <w:rPr>
          <w:rFonts w:eastAsia="Times New Roman" w:cs="Times New Roman"/>
          <w:szCs w:val="24"/>
        </w:rPr>
        <w:t xml:space="preserve">ρχει μία ευρεία αποδοχή, για να την κάνω αποδεκτή. Δεν έγινε αυτό από το Προεδρείο. Άρα, δεν υπάρχει. </w:t>
      </w:r>
    </w:p>
    <w:p w14:paraId="28C46C1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Όταν έρθει σε σχέδιο νόμου θα σας δώσω ό,τι όσες εξηγήσεις θέλετε. Δεν ήταν δική μου. Άρα, δεν υπάρχει επί της ουσίας αυτό. Τέλος! </w:t>
      </w:r>
    </w:p>
    <w:p w14:paraId="28C46C12"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Κεφαλογιάννης έχει τον λόγο.</w:t>
      </w:r>
    </w:p>
    <w:p w14:paraId="28C46C13" w14:textId="77777777" w:rsidR="001A30C8" w:rsidRDefault="00CF017E">
      <w:pPr>
        <w:spacing w:after="0" w:line="600" w:lineRule="auto"/>
        <w:ind w:left="720"/>
        <w:jc w:val="both"/>
        <w:rPr>
          <w:rFonts w:eastAsia="Times New Roman" w:cs="Times New Roman"/>
          <w:szCs w:val="24"/>
        </w:rPr>
      </w:pPr>
      <w:r>
        <w:rPr>
          <w:rFonts w:eastAsia="Times New Roman" w:cs="Times New Roman"/>
          <w:b/>
          <w:szCs w:val="24"/>
        </w:rPr>
        <w:lastRenderedPageBreak/>
        <w:t xml:space="preserve"> ΕΜΜΑΝΟΥΗΛ ΣΥΝΤΥΧΑΚΗΣ: </w:t>
      </w:r>
      <w:r>
        <w:rPr>
          <w:rFonts w:eastAsia="Times New Roman" w:cs="Times New Roman"/>
          <w:szCs w:val="24"/>
        </w:rPr>
        <w:t>Ποιο δεν υπάρχει;</w:t>
      </w:r>
    </w:p>
    <w:p w14:paraId="28C46C14"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Η τροπολογία. Μα, δεν υπάρχει κατατεθειμένη τροπολογία.</w:t>
      </w:r>
    </w:p>
    <w:p w14:paraId="28C46C1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Λοιπόν, κυρίες και κύριοι Βουλευτές, μία και είναι η πρώτη μου ομιλία</w:t>
      </w:r>
      <w:r>
        <w:rPr>
          <w:rFonts w:eastAsia="Times New Roman" w:cs="Times New Roman"/>
          <w:szCs w:val="24"/>
        </w:rPr>
        <w:t xml:space="preserve"> ως Κοινοβουλευτικός Εκπρόσωπος της Νέας Δημοκρατίας, θα ήθελα να εκφράσω και την τιμή και την μεγάλη ευθύνη για την ανάληψη αυτών των καθηκόντων. Και βεβαίως, θα ήθελα να ευχαριστήσω τον Πρόεδρο της Νέας Δημοκρατίας, τον κ. Μητσοτάκη, για τη μεγάλη τιμή π</w:t>
      </w:r>
      <w:r>
        <w:rPr>
          <w:rFonts w:eastAsia="Times New Roman" w:cs="Times New Roman"/>
          <w:szCs w:val="24"/>
        </w:rPr>
        <w:t xml:space="preserve">ου μου έκανε με το να δείξει εμπιστοσύνη στο πρόσωπό μου. Και θα ήθελα, επίσης, να διαβεβαιώσω τόσο αυτόν όσο και τους συναδέλφους μου ότι θα καταβάλω κάθε δυνατή προσπάθεια, προκειμένου να ανταποκριθώ σε αυτό το απαιτητικό έργο. </w:t>
      </w:r>
    </w:p>
    <w:p w14:paraId="28C46C1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Επίσης, θα ήθελα να διαβε</w:t>
      </w:r>
      <w:r>
        <w:rPr>
          <w:rFonts w:eastAsia="Times New Roman" w:cs="Times New Roman"/>
          <w:szCs w:val="24"/>
        </w:rPr>
        <w:t>βαιώσω τόσο το Προεδρείο όσο και τους συναδέλφους μου ότι θα συμβάλλω με όλες μου τις δυνάμεις, προκειμένου ο κοινοβουλευτικός διάλογος να διεξάγεται με την απαραί</w:t>
      </w:r>
      <w:r>
        <w:rPr>
          <w:rFonts w:eastAsia="Times New Roman" w:cs="Times New Roman"/>
          <w:szCs w:val="24"/>
        </w:rPr>
        <w:lastRenderedPageBreak/>
        <w:t xml:space="preserve">τητη ποιότητα και ευπρέπεια που αρμόζει στον θεσμό του Κοινοβουλίου. Και σε ό,τι με αφορά θα </w:t>
      </w:r>
      <w:r>
        <w:rPr>
          <w:rFonts w:eastAsia="Times New Roman" w:cs="Times New Roman"/>
          <w:szCs w:val="24"/>
        </w:rPr>
        <w:t>προσπαθώ να τοποθετούμε όπως έκανα πάντα, δηλαδή</w:t>
      </w:r>
      <w:r>
        <w:rPr>
          <w:rFonts w:eastAsia="Times New Roman" w:cs="Times New Roman"/>
          <w:szCs w:val="24"/>
        </w:rPr>
        <w:t>,</w:t>
      </w:r>
      <w:r>
        <w:rPr>
          <w:rFonts w:eastAsia="Times New Roman" w:cs="Times New Roman"/>
          <w:szCs w:val="24"/>
        </w:rPr>
        <w:t xml:space="preserve"> με στοιχεία, εμπεριστατωμένα, υπεύθυνα, χωρίς εξάρσεις και ακρότητες. </w:t>
      </w:r>
    </w:p>
    <w:p w14:paraId="28C46C1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Όσον αφορά τώρα το παρόν σχέδιο νόμου, νομίζω ότι προσφέρεται για μία γόνιμη αντιπαράθεση απόψεων γύρω από το θέμα της ανάπτυξης υποδομ</w:t>
      </w:r>
      <w:r>
        <w:rPr>
          <w:rFonts w:eastAsia="Times New Roman" w:cs="Times New Roman"/>
          <w:szCs w:val="24"/>
        </w:rPr>
        <w:t xml:space="preserve">ών εναλλακτικών καυσίμων και βεβαίως την απλοποίηση της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των παρόμοιων υποδομών. </w:t>
      </w:r>
    </w:p>
    <w:p w14:paraId="28C46C1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Η Νέα Δημοκρατία διά του εισηγητού μας, του κ. Κώστα Καραμανλή, κράτησε μία ιδιαίτερα εποικοδομητική στάση σε αυτή τη νομοθετική πρωτοβουλία εκφράζοντ</w:t>
      </w:r>
      <w:r>
        <w:rPr>
          <w:rFonts w:eastAsia="Times New Roman" w:cs="Times New Roman"/>
          <w:szCs w:val="24"/>
        </w:rPr>
        <w:t xml:space="preserve">ας όπου ήταν αναγκαίο, βεβαίως, και τις αντιρρήσεις και τους προβληματισμούς της, όπως, για παράδειγμα, στο άρθρο 28 για την απαγόρευση των </w:t>
      </w:r>
      <w:proofErr w:type="spellStart"/>
      <w:r>
        <w:rPr>
          <w:rFonts w:eastAsia="Times New Roman" w:cs="Times New Roman"/>
          <w:szCs w:val="24"/>
        </w:rPr>
        <w:t>βαρέων</w:t>
      </w:r>
      <w:proofErr w:type="spellEnd"/>
      <w:r>
        <w:rPr>
          <w:rFonts w:eastAsia="Times New Roman" w:cs="Times New Roman"/>
          <w:szCs w:val="24"/>
        </w:rPr>
        <w:t xml:space="preserve"> οχημάτων από το παράπλευρο οδικό δίκτυο των αυτοκινητοδρόμων ή ακόμα στο άρθρο 29 για τα επαγγελματικά δικαιώ</w:t>
      </w:r>
      <w:r>
        <w:rPr>
          <w:rFonts w:eastAsia="Times New Roman" w:cs="Times New Roman"/>
          <w:szCs w:val="24"/>
        </w:rPr>
        <w:t>ματα των μηχανικών.</w:t>
      </w:r>
    </w:p>
    <w:p w14:paraId="28C46C1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όσον αφορά, κύριε Υπουργέ, που μας ζητήσατε τη γνώμη μας για την τροπολογία, θα επαναλάβω αυτά που σας είπε και ο προηγούμενος Πρόεδρος, ο κ. </w:t>
      </w:r>
      <w:proofErr w:type="spellStart"/>
      <w:r>
        <w:rPr>
          <w:rFonts w:eastAsia="Times New Roman" w:cs="Times New Roman"/>
          <w:szCs w:val="24"/>
        </w:rPr>
        <w:t>Λαμπρούλης</w:t>
      </w:r>
      <w:proofErr w:type="spellEnd"/>
      <w:r>
        <w:rPr>
          <w:rFonts w:eastAsia="Times New Roman" w:cs="Times New Roman"/>
          <w:szCs w:val="24"/>
        </w:rPr>
        <w:t>, από το Κομμουνιστικό Κόμμα Ελλάδ</w:t>
      </w:r>
      <w:r>
        <w:rPr>
          <w:rFonts w:eastAsia="Times New Roman" w:cs="Times New Roman"/>
          <w:szCs w:val="24"/>
        </w:rPr>
        <w:t>α</w:t>
      </w:r>
      <w:r>
        <w:rPr>
          <w:rFonts w:eastAsia="Times New Roman" w:cs="Times New Roman"/>
          <w:szCs w:val="24"/>
        </w:rPr>
        <w:t>ς. Αυτή τη στιγμή δεν υπάρχει κάποια τροπολογ</w:t>
      </w:r>
      <w:r>
        <w:rPr>
          <w:rFonts w:eastAsia="Times New Roman" w:cs="Times New Roman"/>
          <w:szCs w:val="24"/>
        </w:rPr>
        <w:t xml:space="preserve">ία για να ζητηθεί η γνώμη μας. Είπατε πολύ σωστά ότι είναι πρόθεση τροπολογίας. </w:t>
      </w:r>
    </w:p>
    <w:p w14:paraId="28C46C1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Επίσης, ο εισηγητής μας, ο κ. Καραμανλής, σας έθεσε μία σειρά από ερωτήματα, τα οποία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πρέπει πρώτα να απαντηθούν, να κατατεθεί η τροπολογία συγκεκριμένα με υπογρα</w:t>
      </w:r>
      <w:r>
        <w:rPr>
          <w:rFonts w:eastAsia="Times New Roman" w:cs="Times New Roman"/>
          <w:szCs w:val="24"/>
        </w:rPr>
        <w:t xml:space="preserve">φές των Βουλευτών του ΣΥΡΙΖΑ οι οποίοι εισάγουν τη συγκεκριμένη τροπολογία και επί αυτών, βεβαίως, να τοποθετηθούμε. </w:t>
      </w:r>
    </w:p>
    <w:p w14:paraId="28C46C1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Τα λέω αυτά, επειδή απευθυνθήκατε στους Κοινοβουλευτικούς Εκπροσώπους να σας απαντήσουμε επί της τροπολογίας. Βέβαια δεν με ακούτε, μιλάτε</w:t>
      </w:r>
      <w:r>
        <w:rPr>
          <w:rFonts w:eastAsia="Times New Roman" w:cs="Times New Roman"/>
          <w:szCs w:val="24"/>
        </w:rPr>
        <w:t xml:space="preserve"> με τον κ. Μανιάτη, αλλά εντάξει. </w:t>
      </w:r>
    </w:p>
    <w:p w14:paraId="28C46C1C"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w:t>
      </w:r>
      <w:r>
        <w:rPr>
          <w:rFonts w:eastAsia="Times New Roman" w:cs="Times New Roman"/>
          <w:b/>
          <w:szCs w:val="24"/>
        </w:rPr>
        <w:t xml:space="preserve"> Υποδομών και </w:t>
      </w:r>
      <w:r>
        <w:rPr>
          <w:rFonts w:eastAsia="Times New Roman" w:cs="Times New Roman"/>
          <w:b/>
          <w:szCs w:val="24"/>
        </w:rPr>
        <w:t xml:space="preserve">Μεταφορών): </w:t>
      </w:r>
      <w:r>
        <w:rPr>
          <w:rFonts w:eastAsia="Times New Roman" w:cs="Times New Roman"/>
          <w:szCs w:val="24"/>
        </w:rPr>
        <w:t>Συγγνώμη.</w:t>
      </w:r>
    </w:p>
    <w:p w14:paraId="28C46C1D"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 xml:space="preserve">Όσον αφορά τον κοινοβουλευτικό χειρισμό του σχεδίου νόμου, μπορώ να πω ότι από πλευράς Κυβέρνησης ήταν σε γενικές γραμμές καλός. Δυστυχώς, όμως, δεν μπορώ να πω ότι αντιστοίχως υπήρξαν καλοί χειρισμοί του Υπουργείου Υποδομών και εσάς προσωπικά, όσον αφορά </w:t>
      </w:r>
      <w:r>
        <w:rPr>
          <w:rFonts w:eastAsia="Times New Roman" w:cs="Times New Roman"/>
          <w:szCs w:val="24"/>
        </w:rPr>
        <w:t xml:space="preserve">τη διευθέτηση κάποιων άλλων θεμάτων. </w:t>
      </w:r>
    </w:p>
    <w:p w14:paraId="28C46C1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Αναφερθήκατε προηγουμένως στο Ελληνικό, σε μία σειρά ερωτημάτων που τέθηκαν από πλευράς ΠΑΣΟΚ. Δώσατε κάποιες απαντήσεις, εγώ θα έλεγα όμως ότι θα πρέπει να δοθεί και ένα συγκεκριμένο χρονοδιάγραμμα, γιατί ξέρετε</w:t>
      </w:r>
      <w:r>
        <w:rPr>
          <w:rFonts w:eastAsia="Times New Roman" w:cs="Times New Roman"/>
          <w:szCs w:val="24"/>
        </w:rPr>
        <w:t>,</w:t>
      </w:r>
      <w:r>
        <w:rPr>
          <w:rFonts w:eastAsia="Times New Roman" w:cs="Times New Roman"/>
          <w:szCs w:val="24"/>
        </w:rPr>
        <w:t xml:space="preserve"> πολύ</w:t>
      </w:r>
      <w:r>
        <w:rPr>
          <w:rFonts w:eastAsia="Times New Roman" w:cs="Times New Roman"/>
          <w:szCs w:val="24"/>
        </w:rPr>
        <w:t xml:space="preserve"> καλά</w:t>
      </w:r>
      <w:r>
        <w:rPr>
          <w:rFonts w:eastAsia="Times New Roman" w:cs="Times New Roman"/>
          <w:szCs w:val="24"/>
        </w:rPr>
        <w:t>,</w:t>
      </w:r>
      <w:r>
        <w:rPr>
          <w:rFonts w:eastAsia="Times New Roman" w:cs="Times New Roman"/>
          <w:szCs w:val="24"/>
        </w:rPr>
        <w:t xml:space="preserve"> ότι εμείς έχουμε τοποθετηθεί συγκεκριμένα σε αυτή την Αίθουσα, είμαστε υπέρ αυτής της πρωτοβουλίας, αυτής της επένδυσης, γιατί θεωρούμε ότι είναι καλό και για την ελληνική οικονομία και για την ελληνική κοινωνία και σε καμμία περίπτωση δεν πρέπει να</w:t>
      </w:r>
      <w:r>
        <w:rPr>
          <w:rFonts w:eastAsia="Times New Roman" w:cs="Times New Roman"/>
          <w:szCs w:val="24"/>
        </w:rPr>
        <w:t xml:space="preserve"> τίθενται προσκόμματα από οποιαδήποτε πλευρά και να μην υπάρχουν ολιγωρίες και δικαιολογίες, είτε από πλευράς Κυβέρνησης είτε βεβαίως από πλευράς αναδόχου. </w:t>
      </w:r>
    </w:p>
    <w:p w14:paraId="28C46C1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Τώρα, ένα δεύτερο ζήτημα το οποίο και εσείς το θίξατε, κύριε Υπουργέ, κατόπιν παρέμβασης και του ει</w:t>
      </w:r>
      <w:r>
        <w:rPr>
          <w:rFonts w:eastAsia="Times New Roman" w:cs="Times New Roman"/>
          <w:szCs w:val="24"/>
        </w:rPr>
        <w:t>σηγητού μας, αφορά τις στάσεις εργασίας στις αστικές συγκοινωνίες. Ξέρετε πολύ καλά ότι εδώ και δύο εβδομάδες οι εργαζόμενοι στις σταθερές συγκοινωνίες πραγματοποιούν επαναλαμβανόμενες στάσεις εργασίας στα μέσα σταθερής τροχιάς, δηλαδή</w:t>
      </w:r>
      <w:r>
        <w:rPr>
          <w:rFonts w:eastAsia="Times New Roman" w:cs="Times New Roman"/>
          <w:szCs w:val="24"/>
        </w:rPr>
        <w:t>,</w:t>
      </w:r>
      <w:r>
        <w:rPr>
          <w:rFonts w:eastAsia="Times New Roman" w:cs="Times New Roman"/>
          <w:szCs w:val="24"/>
        </w:rPr>
        <w:t xml:space="preserve"> στο μετρό, στο τραμ</w:t>
      </w:r>
      <w:r>
        <w:rPr>
          <w:rFonts w:eastAsia="Times New Roman" w:cs="Times New Roman"/>
          <w:szCs w:val="24"/>
        </w:rPr>
        <w:t xml:space="preserve"> και στον ηλεκτρικό σιδηρόδρομο, το οποίο συνεπάγεται και ταλαιπωρία των επιβατών και οικονομικό κόστος για την εταιρία. Και μάλιστα, άμα πάρουμε και τα στοιχεία του προϋπολογισμού του 2016 της ΣΤΑΣΥ, θα δούμε ότι μία ημέρα απεργίας κοστίζει περίπου 650.00</w:t>
      </w:r>
      <w:r>
        <w:rPr>
          <w:rFonts w:eastAsia="Times New Roman" w:cs="Times New Roman"/>
          <w:szCs w:val="24"/>
        </w:rPr>
        <w:t xml:space="preserve">0 ευρώ τόσο σε απώλεια εσόδων και αφορά και το μισθολογικό κόστος. Άμα κάνει κανείς, και την απλή διαίρεση όσον αφορά την τετράωρη στάση εργασίας, αυτό κοστίζει περίπου 130.000 ευρώ ανά ημέρα. </w:t>
      </w:r>
    </w:p>
    <w:p w14:paraId="28C46C2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Και το πρόβλημα το γνωρίζουμε όλοι, δεν είναι παλιό, δεν είναι</w:t>
      </w:r>
      <w:r>
        <w:rPr>
          <w:rFonts w:eastAsia="Times New Roman" w:cs="Times New Roman"/>
          <w:szCs w:val="24"/>
        </w:rPr>
        <w:t xml:space="preserve"> κάτι το οποίο δεν το έχουμε θέσει και εμείς πολλές φορές σε αυτή την Αίθουσα. Είναι βεβαίως η επικείμενη αλλαγή του οργανογράμματος του ΟΑΣΑ και ο φόβος μιας μερίδας των εργαζομένων όσον αφορά τις τροποποιήσεις τόσο στο εργατικό </w:t>
      </w:r>
      <w:r>
        <w:rPr>
          <w:rFonts w:eastAsia="Times New Roman" w:cs="Times New Roman"/>
          <w:szCs w:val="24"/>
        </w:rPr>
        <w:lastRenderedPageBreak/>
        <w:t xml:space="preserve">δυναμικό των εταιριών όσο </w:t>
      </w:r>
      <w:r>
        <w:rPr>
          <w:rFonts w:eastAsia="Times New Roman" w:cs="Times New Roman"/>
          <w:szCs w:val="24"/>
        </w:rPr>
        <w:t xml:space="preserve">βεβαίως και στις συλλογικές συμβάσεις εργασίας. Και προφανώς, για να συνεχίζουν τις στάσεις εργασίας, δεν έλαβαν οι εργαζόμενοι τις διαβεβαιώσεις τις οποίες ήθελαν, όταν έκαναν τη συνάντηση τις προηγούμενες ημέρες. </w:t>
      </w:r>
    </w:p>
    <w:p w14:paraId="28C46C2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Εμείς, για να σας το ξεκαθαρίσω, κύριε Υ</w:t>
      </w:r>
      <w:r>
        <w:rPr>
          <w:rFonts w:eastAsia="Times New Roman" w:cs="Times New Roman"/>
          <w:szCs w:val="24"/>
        </w:rPr>
        <w:t xml:space="preserve">πουργέ, </w:t>
      </w:r>
      <w:r>
        <w:rPr>
          <w:rFonts w:eastAsia="Times New Roman" w:cs="Times New Roman"/>
          <w:szCs w:val="24"/>
        </w:rPr>
        <w:t>σαφώς</w:t>
      </w:r>
      <w:r>
        <w:rPr>
          <w:rFonts w:eastAsia="Times New Roman" w:cs="Times New Roman"/>
          <w:szCs w:val="24"/>
        </w:rPr>
        <w:t xml:space="preserve"> και συμφωνούμε στην αναδιοργάνωση και στην αναδιάρθρωση του ΟΑΣΑ και </w:t>
      </w:r>
      <w:r>
        <w:rPr>
          <w:rFonts w:eastAsia="Times New Roman" w:cs="Times New Roman"/>
          <w:szCs w:val="24"/>
        </w:rPr>
        <w:t>ειδικότερα</w:t>
      </w:r>
      <w:r>
        <w:rPr>
          <w:rFonts w:eastAsia="Times New Roman" w:cs="Times New Roman"/>
          <w:szCs w:val="24"/>
        </w:rPr>
        <w:t xml:space="preserve"> των εταιρειών ΣΤΑΣΥ και ΟΣΥ. Και μάλιστα ως κυβέρνηση της Νέας Δημοκρατίας το υπηρετήσαμε, όπως υπηρετήθηκε και από την προηγούμενη κυβέρνηση η οποία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εκ</w:t>
      </w:r>
      <w:r>
        <w:rPr>
          <w:rFonts w:eastAsia="Times New Roman" w:cs="Times New Roman"/>
          <w:szCs w:val="24"/>
        </w:rPr>
        <w:t>διώχθηκε από την Κυβέρνηση ΣΥΡΙΖΑ.</w:t>
      </w:r>
    </w:p>
    <w:p w14:paraId="28C46C22"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Όμως, αντί να κατηγορείτε ως Κυβέρνηση τους άλλους και τους εργαζόμενους, καλό είναι να απαντήσετε σε μια σειρά ερωτημάτων. Θα έλεγα ότι στην παρούσα φάση δεν γνωρίζουμε και πραγματικά θα θέλαμε να μας πείτε αν </w:t>
      </w:r>
      <w:r>
        <w:rPr>
          <w:rFonts w:eastAsia="Times New Roman" w:cs="Times New Roman"/>
          <w:szCs w:val="24"/>
        </w:rPr>
        <w:t>και πότε</w:t>
      </w:r>
      <w:r>
        <w:rPr>
          <w:rFonts w:eastAsia="Times New Roman" w:cs="Times New Roman"/>
          <w:szCs w:val="24"/>
        </w:rPr>
        <w:t xml:space="preserve"> σ</w:t>
      </w:r>
      <w:r>
        <w:rPr>
          <w:rFonts w:eastAsia="Times New Roman" w:cs="Times New Roman"/>
          <w:szCs w:val="24"/>
        </w:rPr>
        <w:t>υνεδρίασε η προβλεπόμενη από τον ν.4337/2015 Επιχειρησιακή Συντονιστική Επιτροπή για την παρακολούθηση και τον συντονισμό της αναδιοργάνωσης και αναδιάρθρω</w:t>
      </w:r>
      <w:r>
        <w:rPr>
          <w:rFonts w:eastAsia="Times New Roman" w:cs="Times New Roman"/>
          <w:szCs w:val="24"/>
        </w:rPr>
        <w:lastRenderedPageBreak/>
        <w:t>σης των αστικών συγκοινωνιών των Αθηνών και αν ναι, ποιο πόρισμα έβγαλε, σε ποια έκθεση ενδεχομένως κ</w:t>
      </w:r>
      <w:r>
        <w:rPr>
          <w:rFonts w:eastAsia="Times New Roman" w:cs="Times New Roman"/>
          <w:szCs w:val="24"/>
        </w:rPr>
        <w:t xml:space="preserve">ατέληξε. Επίσης, νομίζω ότι θα πρέπει να μας δώσετε περισσότερες διευκρινίσεις για τις πραγματικές </w:t>
      </w:r>
      <w:r>
        <w:rPr>
          <w:rFonts w:eastAsia="Times New Roman" w:cs="Times New Roman"/>
          <w:szCs w:val="24"/>
        </w:rPr>
        <w:t xml:space="preserve">σας </w:t>
      </w:r>
      <w:r>
        <w:rPr>
          <w:rFonts w:eastAsia="Times New Roman" w:cs="Times New Roman"/>
          <w:szCs w:val="24"/>
        </w:rPr>
        <w:t xml:space="preserve">προθέσεις όσον αφορά τις αστικές συγκοινωνίες όσον αφορά και τη δομή και το μέλλον των εργαζομένων, </w:t>
      </w:r>
      <w:proofErr w:type="spellStart"/>
      <w:r>
        <w:rPr>
          <w:rFonts w:eastAsia="Times New Roman" w:cs="Times New Roman"/>
          <w:szCs w:val="24"/>
        </w:rPr>
        <w:t>πόσω</w:t>
      </w:r>
      <w:proofErr w:type="spellEnd"/>
      <w:r>
        <w:rPr>
          <w:rFonts w:eastAsia="Times New Roman" w:cs="Times New Roman"/>
          <w:szCs w:val="24"/>
        </w:rPr>
        <w:t xml:space="preserve"> δε μάλλον όταν αυτές έχουν περάσει στο νέο </w:t>
      </w:r>
      <w:proofErr w:type="spellStart"/>
      <w:r>
        <w:rPr>
          <w:rFonts w:eastAsia="Times New Roman" w:cs="Times New Roman"/>
          <w:szCs w:val="24"/>
        </w:rPr>
        <w:t>υπερτ</w:t>
      </w:r>
      <w:r>
        <w:rPr>
          <w:rFonts w:eastAsia="Times New Roman" w:cs="Times New Roman"/>
          <w:szCs w:val="24"/>
        </w:rPr>
        <w:t>αμείο</w:t>
      </w:r>
      <w:proofErr w:type="spellEnd"/>
      <w:r>
        <w:rPr>
          <w:rFonts w:eastAsia="Times New Roman" w:cs="Times New Roman"/>
          <w:szCs w:val="24"/>
        </w:rPr>
        <w:t>, που σημαίνει ότι τον λόγο έχουν πλέον και οι δανειστές.</w:t>
      </w:r>
    </w:p>
    <w:p w14:paraId="28C46C23"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Μιλήσατε, όμως, κύριε Υπουργέ, και για κάτι άλλο. Είπατε ότι στο σπίτι του κρεμασμένου δεν μιλάνε για σχοινί. Νομίζω ότι ξεχάσατε ότι από αυτήν εδώ την Αίθουσα, ως </w:t>
      </w:r>
      <w:r>
        <w:rPr>
          <w:rFonts w:eastAsia="Times New Roman" w:cs="Times New Roman"/>
          <w:szCs w:val="24"/>
        </w:rPr>
        <w:t>α</w:t>
      </w:r>
      <w:r>
        <w:rPr>
          <w:rFonts w:eastAsia="Times New Roman" w:cs="Times New Roman"/>
          <w:szCs w:val="24"/>
        </w:rPr>
        <w:t xml:space="preserve">ρχηγός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ντιπ</w:t>
      </w:r>
      <w:r>
        <w:rPr>
          <w:rFonts w:eastAsia="Times New Roman" w:cs="Times New Roman"/>
          <w:szCs w:val="24"/>
        </w:rPr>
        <w:t>ολίτευσης το 2011, ο νυν Πρωθυπουργός κ. Τσίπρας κατήγγειλε τότε την επικείμενη αύξηση του εισιτηρίου στο 1,40, την οποία εμείς ως κυβέρνηση Νέας Δημοκρατίας και ΠΑΣΟΚ την μειώσαμε στο 1,20, ενώ αντίθετα εσείς, ως Κυβέρνηση, την επαναφέρατε στο 1,40.</w:t>
      </w:r>
    </w:p>
    <w:p w14:paraId="28C46C24"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 xml:space="preserve">ς, να θυμίσω ότι τα αποτελέσματα για τον ΟΑΣΑ για το 2015 ήταν επί τα </w:t>
      </w:r>
      <w:proofErr w:type="spellStart"/>
      <w:r>
        <w:rPr>
          <w:rFonts w:eastAsia="Times New Roman" w:cs="Times New Roman"/>
          <w:szCs w:val="24"/>
        </w:rPr>
        <w:t>χείρω</w:t>
      </w:r>
      <w:proofErr w:type="spellEnd"/>
      <w:r>
        <w:rPr>
          <w:rFonts w:eastAsia="Times New Roman" w:cs="Times New Roman"/>
          <w:szCs w:val="24"/>
        </w:rPr>
        <w:t xml:space="preserve"> σε σχέση με το 2014. Αυτά έγιναν επί Κυβερνήσεως ΣΥΡΙΖΑ.</w:t>
      </w:r>
    </w:p>
    <w:p w14:paraId="28C46C25"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όμως, η σημερινή συνεδρίαση διεξάγεται και σε ένα ιδιαίτερα βεβαρημένο περιβάλλον μετά την απ</w:t>
      </w:r>
      <w:r>
        <w:rPr>
          <w:rFonts w:eastAsia="Times New Roman" w:cs="Times New Roman"/>
          <w:szCs w:val="24"/>
        </w:rPr>
        <w:t xml:space="preserve">οχώρηση των εκπροσώπων των δανειστών και μετά τις τελευταίες εξελίξεις όσον αφορά τα εθνικά μας θέματα. Έχουμε επισημάνει ότι η τακτική </w:t>
      </w:r>
      <w:r>
        <w:rPr>
          <w:rFonts w:eastAsia="Times New Roman" w:cs="Times New Roman"/>
          <w:szCs w:val="24"/>
        </w:rPr>
        <w:t>της Κυβέρνησης</w:t>
      </w:r>
      <w:r>
        <w:rPr>
          <w:rFonts w:eastAsia="Times New Roman" w:cs="Times New Roman"/>
          <w:szCs w:val="24"/>
        </w:rPr>
        <w:t xml:space="preserve"> να συνδέσει τη δεύτερη αξιολόγηση με τη ρύθμιση του χρέους είναι μια ιδιαίτερα ριψοκίνδυνη τακτική.</w:t>
      </w:r>
    </w:p>
    <w:p w14:paraId="28C46C26"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Όσα β</w:t>
      </w:r>
      <w:r>
        <w:rPr>
          <w:rFonts w:eastAsia="Times New Roman" w:cs="Times New Roman"/>
          <w:szCs w:val="24"/>
        </w:rPr>
        <w:t xml:space="preserve">λέπουν το φως της δημοσιότητας τις τελευταίες ημέρες σχετικά με επιπλέον μέτρα και την ίσως επιβολή νέου τέταρτου μνημονίου, που ακούσαμε από μια μερίδα των δανειστών, φοβάμαι ότι έρχονται, δυστυχώς, να επαληθεύσουν αυτήν μας την ανησυχία και να δώσουν τη </w:t>
      </w:r>
      <w:r>
        <w:rPr>
          <w:rFonts w:eastAsia="Times New Roman" w:cs="Times New Roman"/>
          <w:szCs w:val="24"/>
        </w:rPr>
        <w:t xml:space="preserve">χαριστική βολή στην ελληνική οικονομία, </w:t>
      </w:r>
      <w:proofErr w:type="spellStart"/>
      <w:r>
        <w:rPr>
          <w:rFonts w:eastAsia="Times New Roman" w:cs="Times New Roman"/>
          <w:szCs w:val="24"/>
        </w:rPr>
        <w:t>πόσω</w:t>
      </w:r>
      <w:proofErr w:type="spellEnd"/>
      <w:r>
        <w:rPr>
          <w:rFonts w:eastAsia="Times New Roman" w:cs="Times New Roman"/>
          <w:szCs w:val="24"/>
        </w:rPr>
        <w:t xml:space="preserve"> δε μάλλον όταν η Κυβέρνηση</w:t>
      </w:r>
      <w:r>
        <w:rPr>
          <w:rFonts w:eastAsia="Times New Roman" w:cs="Times New Roman"/>
          <w:szCs w:val="24"/>
        </w:rPr>
        <w:t>,</w:t>
      </w:r>
      <w:r>
        <w:rPr>
          <w:rFonts w:eastAsia="Times New Roman" w:cs="Times New Roman"/>
          <w:szCs w:val="24"/>
        </w:rPr>
        <w:t xml:space="preserve"> δια του εκπροσώπου </w:t>
      </w:r>
      <w:r>
        <w:rPr>
          <w:rFonts w:eastAsia="Times New Roman" w:cs="Times New Roman"/>
          <w:szCs w:val="24"/>
        </w:rPr>
        <w:t>της,</w:t>
      </w:r>
      <w:r>
        <w:rPr>
          <w:rFonts w:eastAsia="Times New Roman" w:cs="Times New Roman"/>
          <w:szCs w:val="24"/>
        </w:rPr>
        <w:t xml:space="preserve"> κάνει πάλι λόγο για πολιτική διαπραγμάτευση και απόφαση όσον αφορά το κλείσιμο της δεύτερης αξιολόγησης. </w:t>
      </w:r>
    </w:p>
    <w:p w14:paraId="28C46C2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Πραγματικά, κύριοι συνάδελφοι, κρατάμε την ψυχραιμία </w:t>
      </w:r>
      <w:r>
        <w:rPr>
          <w:rFonts w:eastAsia="Times New Roman" w:cs="Times New Roman"/>
          <w:szCs w:val="24"/>
        </w:rPr>
        <w:t>μας, γιατί, δυστυχώς, οι Έλληνες πολίτες γνωρίζουν πολύ καλά τι συμβαίνει και πού οδηγούμαστε κάθε φορά που η παρούσα Κυβέρνηση αποφασίζει να κάνει πολιτική διαπραγμάτευση.</w:t>
      </w:r>
    </w:p>
    <w:p w14:paraId="28C46C2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στα εθνικά μας θέματα, ακούστηκε από τη συνάδελφο του ΣΥΡΙΖΑ, αν θυμάμαι</w:t>
      </w:r>
      <w:r>
        <w:rPr>
          <w:rFonts w:eastAsia="Times New Roman" w:cs="Times New Roman"/>
          <w:szCs w:val="24"/>
        </w:rPr>
        <w:t xml:space="preserve"> καλά την κ. Καφαντάρη, ότι ακολουθείται μια πολυδιάστατη εξωτερική πολιτική. Εδώ, δυστυχώς, το μόνο πολυδιάστατο στην εξωτερική μας πολιτική είναι τα λάθη και οι ολιγωρίες. Πράγματι, υπάρχουν λάθη μεγάλων διαστάσεων και μικρών διαστάσεων.</w:t>
      </w:r>
    </w:p>
    <w:p w14:paraId="28C46C2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Είχαμε την ευκαι</w:t>
      </w:r>
      <w:r>
        <w:rPr>
          <w:rFonts w:eastAsia="Times New Roman" w:cs="Times New Roman"/>
          <w:szCs w:val="24"/>
        </w:rPr>
        <w:t xml:space="preserve">ρία </w:t>
      </w:r>
      <w:r>
        <w:rPr>
          <w:rFonts w:eastAsia="Times New Roman" w:cs="Times New Roman"/>
          <w:szCs w:val="24"/>
        </w:rPr>
        <w:t xml:space="preserve">να τοποθετηθούμε </w:t>
      </w:r>
      <w:r>
        <w:rPr>
          <w:rFonts w:eastAsia="Times New Roman" w:cs="Times New Roman"/>
          <w:szCs w:val="24"/>
        </w:rPr>
        <w:t xml:space="preserve">την προηγούμενη Παρασκευή στην Επιτροπή Εξωτερικών και Άμυνας με τον κ. Κοτζιά ο οποίος,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ήρθε στην </w:t>
      </w:r>
      <w:r>
        <w:rPr>
          <w:rFonts w:eastAsia="Times New Roman" w:cs="Times New Roman"/>
          <w:szCs w:val="24"/>
        </w:rPr>
        <w:t>ε</w:t>
      </w:r>
      <w:r>
        <w:rPr>
          <w:rFonts w:eastAsia="Times New Roman" w:cs="Times New Roman"/>
          <w:szCs w:val="24"/>
        </w:rPr>
        <w:t xml:space="preserve">πιτροπή για να μας ενημερώσει έναν ακριβώς χρόνο μετά την τελευταία του εμφάνιση στην </w:t>
      </w:r>
      <w:r>
        <w:rPr>
          <w:rFonts w:eastAsia="Times New Roman" w:cs="Times New Roman"/>
          <w:szCs w:val="24"/>
        </w:rPr>
        <w:t>ε</w:t>
      </w:r>
      <w:r>
        <w:rPr>
          <w:rFonts w:eastAsia="Times New Roman" w:cs="Times New Roman"/>
          <w:szCs w:val="24"/>
        </w:rPr>
        <w:t>πιτροπή. Τελευταία του εμφάνι</w:t>
      </w:r>
      <w:r>
        <w:rPr>
          <w:rFonts w:eastAsia="Times New Roman" w:cs="Times New Roman"/>
          <w:szCs w:val="24"/>
        </w:rPr>
        <w:t xml:space="preserve">ση στην </w:t>
      </w:r>
      <w:r>
        <w:rPr>
          <w:rFonts w:eastAsia="Times New Roman" w:cs="Times New Roman"/>
          <w:szCs w:val="24"/>
        </w:rPr>
        <w:t>ε</w:t>
      </w:r>
      <w:r>
        <w:rPr>
          <w:rFonts w:eastAsia="Times New Roman" w:cs="Times New Roman"/>
          <w:szCs w:val="24"/>
        </w:rPr>
        <w:t xml:space="preserve">πιτροπή ήταν 23 Νοεμβρίου 2015. Φιλοτιμήθηκε ο κύριος Υπουργός να έρθει μετά από έναν ακριβώς χρόνο, για να ενημερώσει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κάτι που δεν έγινε </w:t>
      </w:r>
      <w:r>
        <w:rPr>
          <w:rFonts w:eastAsia="Times New Roman" w:cs="Times New Roman"/>
          <w:szCs w:val="24"/>
        </w:rPr>
        <w:t xml:space="preserve">μάλλον γιατί θεώρησε ότι όλον τον προηγούμενο χρόνο δεν υπήρχαν γεγονότα και καταστάσεις ικανά ώστε να τον κάνουν να έρθει στην </w:t>
      </w:r>
      <w:r>
        <w:rPr>
          <w:rFonts w:eastAsia="Times New Roman" w:cs="Times New Roman"/>
          <w:szCs w:val="24"/>
        </w:rPr>
        <w:t>ε</w:t>
      </w:r>
      <w:r>
        <w:rPr>
          <w:rFonts w:eastAsia="Times New Roman" w:cs="Times New Roman"/>
          <w:szCs w:val="24"/>
        </w:rPr>
        <w:t xml:space="preserve">πιτροπή. Του θέσαμε μία σειρά από ερωτήματα και ανησυχίες τόσο για τα </w:t>
      </w:r>
      <w:proofErr w:type="spellStart"/>
      <w:r>
        <w:rPr>
          <w:rFonts w:eastAsia="Times New Roman" w:cs="Times New Roman"/>
          <w:szCs w:val="24"/>
        </w:rPr>
        <w:t>τα</w:t>
      </w:r>
      <w:proofErr w:type="spellEnd"/>
      <w:r>
        <w:rPr>
          <w:rFonts w:eastAsia="Times New Roman" w:cs="Times New Roman"/>
          <w:szCs w:val="24"/>
        </w:rPr>
        <w:t xml:space="preserve"> ελληνοτουρκικά </w:t>
      </w:r>
      <w:r>
        <w:rPr>
          <w:rFonts w:eastAsia="Times New Roman" w:cs="Times New Roman"/>
          <w:szCs w:val="24"/>
        </w:rPr>
        <w:t xml:space="preserve">θέματα </w:t>
      </w:r>
      <w:r>
        <w:rPr>
          <w:rFonts w:eastAsia="Times New Roman" w:cs="Times New Roman"/>
          <w:szCs w:val="24"/>
        </w:rPr>
        <w:t>όσο και για τα ελληνοαλβανικά.</w:t>
      </w:r>
    </w:p>
    <w:p w14:paraId="28C46C2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ναφέρθηκε, επίσης, από μια σειρά από ομιλητών του ΣΥΡΙΖΑ ότι πρώτη φορά ξαφνικά αποκτήσαμε ενεργειακή πολιτική. Να θυμίσω ότι ο ΣΥΡΙΖΑ ήταν όλα τα προηγούμενα χρόνια αντίθετος στην κατασκευή του </w:t>
      </w:r>
      <w:r>
        <w:rPr>
          <w:rFonts w:eastAsia="Times New Roman" w:cs="Times New Roman"/>
          <w:szCs w:val="24"/>
          <w:lang w:val="en-US"/>
        </w:rPr>
        <w:t>TAP</w:t>
      </w:r>
      <w:r>
        <w:rPr>
          <w:rFonts w:eastAsia="Times New Roman" w:cs="Times New Roman"/>
          <w:szCs w:val="24"/>
        </w:rPr>
        <w:t xml:space="preserve"> και είχε μάλιστα καταψηφίσει και τη συγκεκριμένη ρύθμιση </w:t>
      </w:r>
      <w:r>
        <w:rPr>
          <w:rFonts w:eastAsia="Times New Roman" w:cs="Times New Roman"/>
          <w:szCs w:val="24"/>
        </w:rPr>
        <w:t xml:space="preserve">όταν είχε έρθει στην </w:t>
      </w:r>
      <w:r>
        <w:rPr>
          <w:rFonts w:eastAsia="Times New Roman" w:cs="Times New Roman"/>
          <w:szCs w:val="24"/>
        </w:rPr>
        <w:t>ε</w:t>
      </w:r>
      <w:r>
        <w:rPr>
          <w:rFonts w:eastAsia="Times New Roman" w:cs="Times New Roman"/>
          <w:szCs w:val="24"/>
        </w:rPr>
        <w:t xml:space="preserve">πιτροπή και στην </w:t>
      </w:r>
      <w:r>
        <w:rPr>
          <w:rFonts w:eastAsia="Times New Roman" w:cs="Times New Roman"/>
          <w:szCs w:val="24"/>
        </w:rPr>
        <w:t>ο</w:t>
      </w:r>
      <w:r>
        <w:rPr>
          <w:rFonts w:eastAsia="Times New Roman" w:cs="Times New Roman"/>
          <w:szCs w:val="24"/>
        </w:rPr>
        <w:t>λομέλεια. Βεβαίως, με χαρά εμείς τον καλωσορίζουμε στον ρεαλισμό και στην πραγματικότητα. Αυτήν τη στιγμή έχει γίνει και ο μεγαλύτερος υπέρμαχος</w:t>
      </w:r>
      <w:r>
        <w:rPr>
          <w:rFonts w:eastAsia="Times New Roman" w:cs="Times New Roman"/>
          <w:szCs w:val="24"/>
        </w:rPr>
        <w:t xml:space="preserve"> της κατασκευής αγωγού</w:t>
      </w:r>
      <w:r>
        <w:rPr>
          <w:rFonts w:eastAsia="Times New Roman" w:cs="Times New Roman"/>
          <w:szCs w:val="24"/>
        </w:rPr>
        <w:t>.</w:t>
      </w:r>
    </w:p>
    <w:p w14:paraId="28C46C2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Γενικότερα, όμως υπάρχει μια μεγάλη ανησυχία από</w:t>
      </w:r>
      <w:r>
        <w:rPr>
          <w:rFonts w:eastAsia="Times New Roman" w:cs="Times New Roman"/>
          <w:szCs w:val="24"/>
        </w:rPr>
        <w:t xml:space="preserve"> πλευρά</w:t>
      </w:r>
      <w:r>
        <w:rPr>
          <w:rFonts w:eastAsia="Times New Roman" w:cs="Times New Roman"/>
          <w:szCs w:val="24"/>
        </w:rPr>
        <w:t>ς</w:t>
      </w:r>
      <w:r>
        <w:rPr>
          <w:rFonts w:eastAsia="Times New Roman" w:cs="Times New Roman"/>
          <w:szCs w:val="24"/>
        </w:rPr>
        <w:t xml:space="preserve"> μας, από την πλευρά της Νέας Δημοκρατίας, την Αξιωματική Αντιπολίτευση, το είπε και ο Κοινοβουλευτικός μας Εκπρόσωπος το πρωί, ο κ. </w:t>
      </w:r>
      <w:proofErr w:type="spellStart"/>
      <w:r>
        <w:rPr>
          <w:rFonts w:eastAsia="Times New Roman" w:cs="Times New Roman"/>
          <w:szCs w:val="24"/>
        </w:rPr>
        <w:t>Δένδιας</w:t>
      </w:r>
      <w:proofErr w:type="spellEnd"/>
      <w:r>
        <w:rPr>
          <w:rFonts w:eastAsia="Times New Roman" w:cs="Times New Roman"/>
          <w:szCs w:val="24"/>
        </w:rPr>
        <w:t xml:space="preserve">, όσον αφορά τις συνεχιζόμενες δηλώσεις του Τούρκου Προέδρου για την αναθεώρηση της Συνθήκης της </w:t>
      </w:r>
      <w:proofErr w:type="spellStart"/>
      <w:r>
        <w:rPr>
          <w:rFonts w:eastAsia="Times New Roman" w:cs="Times New Roman"/>
          <w:szCs w:val="24"/>
        </w:rPr>
        <w:t>Λωζάνης</w:t>
      </w:r>
      <w:proofErr w:type="spellEnd"/>
      <w:r>
        <w:rPr>
          <w:rFonts w:eastAsia="Times New Roman" w:cs="Times New Roman"/>
          <w:szCs w:val="24"/>
        </w:rPr>
        <w:t>. Μί</w:t>
      </w:r>
      <w:r>
        <w:rPr>
          <w:rFonts w:eastAsia="Times New Roman" w:cs="Times New Roman"/>
          <w:szCs w:val="24"/>
        </w:rPr>
        <w:t xml:space="preserve">α ανησυχία, όμως, η οποία μεγαλώνει ακόμα περισσότερο με την </w:t>
      </w:r>
      <w:proofErr w:type="spellStart"/>
      <w:r>
        <w:rPr>
          <w:rFonts w:eastAsia="Times New Roman" w:cs="Times New Roman"/>
          <w:szCs w:val="24"/>
        </w:rPr>
        <w:t>επιδερμικότητα</w:t>
      </w:r>
      <w:proofErr w:type="spellEnd"/>
      <w:r>
        <w:rPr>
          <w:rFonts w:eastAsia="Times New Roman" w:cs="Times New Roman"/>
          <w:szCs w:val="24"/>
        </w:rPr>
        <w:t xml:space="preserve"> και με την προχειρότητα που αντιμετωπίζει η Κυβέρνηση ακόμα και αυτά τα ζητήματα.</w:t>
      </w:r>
    </w:p>
    <w:p w14:paraId="28C46C2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Ακούσαμε το εξής πρωτόγνωρο χθες από τον Κυβερνητικό Εκπρόσωπο να μην γνωρίζει καν τη δήλωση του Τούρκου Προέδρου όσον αφορά τις αναθεωρητικές τάσεις που έχει για τη </w:t>
      </w:r>
      <w:r>
        <w:rPr>
          <w:rFonts w:eastAsia="Times New Roman" w:cs="Times New Roman"/>
          <w:szCs w:val="24"/>
        </w:rPr>
        <w:t xml:space="preserve">Συνθήκη της </w:t>
      </w:r>
      <w:proofErr w:type="spellStart"/>
      <w:r>
        <w:rPr>
          <w:rFonts w:eastAsia="Times New Roman" w:cs="Times New Roman"/>
          <w:szCs w:val="24"/>
        </w:rPr>
        <w:t>Λωζάνη</w:t>
      </w:r>
      <w:r>
        <w:rPr>
          <w:rFonts w:eastAsia="Times New Roman" w:cs="Times New Roman"/>
          <w:szCs w:val="24"/>
        </w:rPr>
        <w:t>ς</w:t>
      </w:r>
      <w:proofErr w:type="spellEnd"/>
      <w:r>
        <w:rPr>
          <w:rFonts w:eastAsia="Times New Roman" w:cs="Times New Roman"/>
          <w:szCs w:val="24"/>
        </w:rPr>
        <w:t>, να υπάρχει ένα χαλασμένο τηλέφωνο μεταξύ Μεγάρου Μαξίμου και Υπουργεί</w:t>
      </w:r>
      <w:r>
        <w:rPr>
          <w:rFonts w:eastAsia="Times New Roman" w:cs="Times New Roman"/>
          <w:szCs w:val="24"/>
        </w:rPr>
        <w:t>ου Εξωτερικών.</w:t>
      </w:r>
    </w:p>
    <w:p w14:paraId="28C46C2D" w14:textId="77777777" w:rsidR="001A30C8" w:rsidRDefault="00CF017E">
      <w:pPr>
        <w:spacing w:after="0" w:line="600" w:lineRule="auto"/>
        <w:ind w:firstLine="720"/>
        <w:jc w:val="both"/>
        <w:rPr>
          <w:rFonts w:eastAsia="Times New Roman" w:cs="Times New Roman"/>
        </w:rPr>
      </w:pPr>
      <w:r>
        <w:rPr>
          <w:rFonts w:eastAsia="Times New Roman" w:cs="Times New Roman"/>
          <w:szCs w:val="24"/>
        </w:rPr>
        <w:t xml:space="preserve">Αυτό βεβαίως αντιλαμβάνεστε, κυρίες και κύριοι συνάδελφοι, ότι μεγαλώνει έτι περαιτέρω τη δική μας ανησυχία. Την ώρα, λοιπόν, που ο Τούρκος Πρόεδρος δηλώνει ότι 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δεν είναι κάποιο ιερό κείμενο και επομένως ενδεχομένως μπο</w:t>
      </w:r>
      <w:r>
        <w:rPr>
          <w:rFonts w:eastAsia="Times New Roman" w:cs="Times New Roman"/>
          <w:szCs w:val="24"/>
        </w:rPr>
        <w:t>ρούμε να το ξανασυζητήσουμε, ο Κυβερνητικός Εκπρόσωπος, όπως σας είπα προηγουμένως, αμφισβητεί την ύπαρξη αυτής της δήλωσης.</w:t>
      </w:r>
      <w:r w:rsidRPr="00A21D30">
        <w:rPr>
          <w:rFonts w:eastAsia="Times New Roman" w:cs="Times New Roman"/>
          <w:szCs w:val="24"/>
        </w:rPr>
        <w:t xml:space="preserve"> </w:t>
      </w:r>
      <w:r>
        <w:rPr>
          <w:rFonts w:eastAsia="Times New Roman" w:cs="Times New Roman"/>
        </w:rPr>
        <w:t xml:space="preserve">Κάνει λόγο για ένα μη επιβεβαιωμένο δημοσίευμα, ενώ την ίδια στιγμή ο κ. Τσίπρας </w:t>
      </w:r>
      <w:r>
        <w:rPr>
          <w:rFonts w:eastAsia="Times New Roman"/>
          <w:bCs/>
        </w:rPr>
        <w:t>έχει</w:t>
      </w:r>
      <w:r>
        <w:rPr>
          <w:rFonts w:eastAsia="Times New Roman" w:cs="Times New Roman"/>
        </w:rPr>
        <w:t xml:space="preserve"> τηλεφωνική επικοινωνία με τον Τούρκο  Πρωθυπο</w:t>
      </w:r>
      <w:r>
        <w:rPr>
          <w:rFonts w:eastAsia="Times New Roman" w:cs="Times New Roman"/>
        </w:rPr>
        <w:t xml:space="preserve">υργό, προκειμένου να σχεδιάσουν μια διμερή συνάντηση για το Κυπριακό. </w:t>
      </w:r>
    </w:p>
    <w:p w14:paraId="28C46C2E" w14:textId="77777777" w:rsidR="001A30C8" w:rsidRDefault="00CF017E">
      <w:pPr>
        <w:spacing w:after="0" w:line="600" w:lineRule="auto"/>
        <w:ind w:firstLine="851"/>
        <w:jc w:val="both"/>
        <w:rPr>
          <w:rFonts w:eastAsia="Times New Roman" w:cs="Times New Roman"/>
        </w:rPr>
      </w:pPr>
      <w:r>
        <w:rPr>
          <w:rFonts w:eastAsia="Times New Roman" w:cs="Times New Roman"/>
        </w:rPr>
        <w:t xml:space="preserve">Το πιο ανησυχητικό από όλα, </w:t>
      </w:r>
      <w:r>
        <w:rPr>
          <w:rFonts w:eastAsia="Times New Roman" w:cs="Times New Roman"/>
          <w:bCs/>
          <w:shd w:val="clear" w:color="auto" w:fill="FFFFFF"/>
        </w:rPr>
        <w:t>όμως,</w:t>
      </w:r>
      <w:r>
        <w:rPr>
          <w:rFonts w:eastAsia="Times New Roman" w:cs="Times New Roman"/>
        </w:rPr>
        <w:t xml:space="preserve"> </w:t>
      </w:r>
      <w:r>
        <w:rPr>
          <w:rFonts w:eastAsia="Times New Roman"/>
          <w:bCs/>
        </w:rPr>
        <w:t>είναι</w:t>
      </w:r>
      <w:r>
        <w:rPr>
          <w:rFonts w:eastAsia="Times New Roman" w:cs="Times New Roman"/>
        </w:rPr>
        <w:t xml:space="preserve"> αυτό το οποίο βγήκε σήμερα στη φιλική προς την </w:t>
      </w:r>
      <w:r>
        <w:rPr>
          <w:rFonts w:eastAsia="Times New Roman"/>
          <w:bCs/>
        </w:rPr>
        <w:t>Κυβέρνηση</w:t>
      </w:r>
      <w:r>
        <w:rPr>
          <w:rFonts w:eastAsia="Times New Roman" w:cs="Times New Roman"/>
        </w:rPr>
        <w:t xml:space="preserve"> ιστοσελίδα, στο </w:t>
      </w:r>
      <w:r>
        <w:rPr>
          <w:rFonts w:eastAsia="Times New Roman" w:cs="Times New Roman"/>
        </w:rPr>
        <w:t>τ</w:t>
      </w:r>
      <w:proofErr w:type="spellStart"/>
      <w:r>
        <w:rPr>
          <w:rFonts w:eastAsia="Times New Roman" w:cs="Times New Roman"/>
          <w:lang w:val="en-US"/>
        </w:rPr>
        <w:t>vxs</w:t>
      </w:r>
      <w:proofErr w:type="spellEnd"/>
      <w:r>
        <w:rPr>
          <w:rFonts w:eastAsia="Times New Roman" w:cs="Times New Roman"/>
        </w:rPr>
        <w:t>.</w:t>
      </w:r>
      <w:r>
        <w:rPr>
          <w:rFonts w:eastAsia="Times New Roman" w:cs="Times New Roman"/>
          <w:lang w:val="en-US"/>
        </w:rPr>
        <w:t>gr</w:t>
      </w:r>
      <w:r>
        <w:rPr>
          <w:rFonts w:eastAsia="Times New Roman" w:cs="Times New Roman"/>
        </w:rPr>
        <w:t xml:space="preserve">, η οποία </w:t>
      </w:r>
      <w:r>
        <w:rPr>
          <w:rFonts w:eastAsia="Times New Roman"/>
          <w:bCs/>
        </w:rPr>
        <w:t>μά</w:t>
      </w:r>
      <w:r>
        <w:rPr>
          <w:rFonts w:eastAsia="Times New Roman" w:cs="Times New Roman"/>
        </w:rPr>
        <w:t>λιστα, εξ όσων γνωρίζω ανήκει στον Ευρωβουλευτή του Σ</w:t>
      </w:r>
      <w:r>
        <w:rPr>
          <w:rFonts w:eastAsia="Times New Roman" w:cs="Times New Roman"/>
        </w:rPr>
        <w:t xml:space="preserve">ΥΡΙΖΑ, </w:t>
      </w:r>
      <w:r>
        <w:rPr>
          <w:rFonts w:eastAsia="Times New Roman" w:cs="Times New Roman"/>
        </w:rPr>
        <w:lastRenderedPageBreak/>
        <w:t xml:space="preserve">τον κ. </w:t>
      </w:r>
      <w:proofErr w:type="spellStart"/>
      <w:r>
        <w:rPr>
          <w:rFonts w:eastAsia="Times New Roman" w:cs="Times New Roman"/>
        </w:rPr>
        <w:t>Κούλογλου</w:t>
      </w:r>
      <w:proofErr w:type="spellEnd"/>
      <w:r>
        <w:rPr>
          <w:rFonts w:eastAsia="Times New Roman" w:cs="Times New Roman"/>
        </w:rPr>
        <w:t xml:space="preserve">, ο οποίος πραγματικά </w:t>
      </w:r>
      <w:r>
        <w:rPr>
          <w:rFonts w:eastAsia="Times New Roman" w:cs="Times New Roman"/>
        </w:rPr>
        <w:t xml:space="preserve">μας </w:t>
      </w:r>
      <w:r>
        <w:rPr>
          <w:rFonts w:eastAsia="Times New Roman" w:cs="Times New Roman"/>
        </w:rPr>
        <w:t xml:space="preserve">ανησυχεί, με αυτά τα οποία λέει. Πραγματικά, πρέπει η </w:t>
      </w:r>
      <w:r>
        <w:rPr>
          <w:rFonts w:eastAsia="Times New Roman"/>
          <w:bCs/>
        </w:rPr>
        <w:t>Κυβέρνηση</w:t>
      </w:r>
      <w:r>
        <w:rPr>
          <w:rFonts w:eastAsia="Times New Roman" w:cs="Times New Roman"/>
        </w:rPr>
        <w:t xml:space="preserve"> να δώσει μια σαφή απάντηση. </w:t>
      </w:r>
    </w:p>
    <w:p w14:paraId="28C46C2F" w14:textId="77777777" w:rsidR="001A30C8" w:rsidRDefault="00CF017E">
      <w:pPr>
        <w:spacing w:after="0" w:line="600" w:lineRule="auto"/>
        <w:ind w:firstLine="851"/>
        <w:jc w:val="both"/>
        <w:rPr>
          <w:rFonts w:eastAsia="Times New Roman" w:cs="Times New Roman"/>
        </w:rPr>
      </w:pPr>
      <w:r>
        <w:rPr>
          <w:rFonts w:eastAsia="Times New Roman" w:cs="Times New Roman"/>
        </w:rPr>
        <w:t xml:space="preserve">Εμείς δεν υιοθετούμε το </w:t>
      </w:r>
      <w:r>
        <w:rPr>
          <w:rFonts w:eastAsia="Times New Roman"/>
          <w:bCs/>
        </w:rPr>
        <w:t>συγκεκριμένο</w:t>
      </w:r>
      <w:r>
        <w:rPr>
          <w:rFonts w:eastAsia="Times New Roman" w:cs="Times New Roman"/>
        </w:rPr>
        <w:t xml:space="preserve"> δημοσίευμα. Ωστόσο, θα το καταθέτω στα Πρακτικά, προκειμένου να λάβουμε μια απάντηση από την </w:t>
      </w:r>
      <w:r>
        <w:rPr>
          <w:rFonts w:eastAsia="Times New Roman"/>
          <w:bCs/>
        </w:rPr>
        <w:t>Κυβέρνηση</w:t>
      </w:r>
      <w:r>
        <w:rPr>
          <w:rFonts w:eastAsia="Times New Roman" w:cs="Times New Roman"/>
        </w:rPr>
        <w:t xml:space="preserve">. </w:t>
      </w:r>
    </w:p>
    <w:p w14:paraId="28C46C30" w14:textId="77777777" w:rsidR="001A30C8" w:rsidRDefault="00CF017E">
      <w:pPr>
        <w:spacing w:after="0" w:line="600" w:lineRule="auto"/>
        <w:ind w:firstLine="851"/>
        <w:jc w:val="both"/>
        <w:rPr>
          <w:rFonts w:eastAsia="Times New Roman" w:cs="Times New Roman"/>
        </w:rPr>
      </w:pPr>
      <w:r>
        <w:rPr>
          <w:rFonts w:eastAsia="Times New Roman" w:cs="Times New Roman"/>
        </w:rPr>
        <w:t xml:space="preserve">Τι λέει το δημοσίευμα; Ότι λίγο πολύ ο κ. Κοτζιάς, ο Υπουργός Εξωτερικών της χώρας μας, </w:t>
      </w:r>
      <w:r>
        <w:rPr>
          <w:rFonts w:eastAsia="Times New Roman"/>
          <w:bCs/>
        </w:rPr>
        <w:t>είναι</w:t>
      </w:r>
      <w:r>
        <w:rPr>
          <w:rFonts w:eastAsia="Times New Roman" w:cs="Times New Roman"/>
        </w:rPr>
        <w:t xml:space="preserve"> ο κύριος υπεύθυνος για το ναυάγιο των συνομιλιών για το </w:t>
      </w:r>
      <w:r>
        <w:rPr>
          <w:rFonts w:eastAsia="Times New Roman" w:cs="Times New Roman"/>
        </w:rPr>
        <w:t xml:space="preserve">Κυπριακό. Εμάς, πραγματικά, δεν μας ενδιαφέρει εάν αυτό </w:t>
      </w:r>
      <w:r>
        <w:rPr>
          <w:rFonts w:eastAsia="Times New Roman"/>
          <w:bCs/>
        </w:rPr>
        <w:t>είναι</w:t>
      </w:r>
      <w:r>
        <w:rPr>
          <w:rFonts w:eastAsia="Times New Roman" w:cs="Times New Roman"/>
        </w:rPr>
        <w:t xml:space="preserve"> ένα εσωκομματικό παιχνίδι της </w:t>
      </w:r>
      <w:r>
        <w:rPr>
          <w:rFonts w:eastAsia="Times New Roman"/>
          <w:bCs/>
        </w:rPr>
        <w:t>Κυβέρνηση</w:t>
      </w:r>
      <w:r>
        <w:rPr>
          <w:rFonts w:eastAsia="Times New Roman" w:cs="Times New Roman"/>
        </w:rPr>
        <w:t xml:space="preserve">ς -εντός ΣΥΡΙΖΑ, δηλαδή- και εάν υπάρχει διάσταση μεταξύ του κ. Κοτζιά και του Πρωθυπουργού. </w:t>
      </w:r>
    </w:p>
    <w:p w14:paraId="28C46C31" w14:textId="77777777" w:rsidR="001A30C8" w:rsidRDefault="00CF017E">
      <w:pPr>
        <w:spacing w:after="0" w:line="600" w:lineRule="auto"/>
        <w:ind w:firstLine="851"/>
        <w:jc w:val="both"/>
        <w:rPr>
          <w:rFonts w:eastAsia="Times New Roman" w:cs="Times New Roman"/>
        </w:rPr>
      </w:pPr>
      <w:r>
        <w:rPr>
          <w:rFonts w:eastAsia="Times New Roman" w:cs="Times New Roman"/>
        </w:rPr>
        <w:t xml:space="preserve">Μας ενδιαφέρει, διότι </w:t>
      </w:r>
      <w:r>
        <w:rPr>
          <w:rFonts w:eastAsia="Times New Roman"/>
          <w:bCs/>
        </w:rPr>
        <w:t>είναι</w:t>
      </w:r>
      <w:r>
        <w:rPr>
          <w:rFonts w:eastAsia="Times New Roman" w:cs="Times New Roman"/>
        </w:rPr>
        <w:t xml:space="preserve"> ένα εθνικό ζήτημα. Μια ιστοσελίδα</w:t>
      </w:r>
      <w:r>
        <w:rPr>
          <w:rFonts w:eastAsia="Times New Roman" w:cs="Times New Roman"/>
        </w:rPr>
        <w:t xml:space="preserve">, η οποία </w:t>
      </w:r>
      <w:proofErr w:type="spellStart"/>
      <w:r>
        <w:rPr>
          <w:rFonts w:eastAsia="Times New Roman" w:cs="Times New Roman"/>
        </w:rPr>
        <w:t>πρόσκειται</w:t>
      </w:r>
      <w:proofErr w:type="spellEnd"/>
      <w:r>
        <w:rPr>
          <w:rFonts w:eastAsia="Times New Roman" w:cs="Times New Roman"/>
        </w:rPr>
        <w:t xml:space="preserve"> στον ΣΥΡΙΖΑ, καθώς ανήκει, απ’ όσο γνωρίζω -νομίζω ότι δεν μπορεί να διαψευστεί- στον Ευρωβουλευτή του ΣΥΡΙΖΑ τον κ. </w:t>
      </w:r>
      <w:proofErr w:type="spellStart"/>
      <w:r>
        <w:rPr>
          <w:rFonts w:eastAsia="Times New Roman" w:cs="Times New Roman"/>
        </w:rPr>
        <w:t>Κούλογλου</w:t>
      </w:r>
      <w:proofErr w:type="spellEnd"/>
      <w:r>
        <w:rPr>
          <w:rFonts w:eastAsia="Times New Roman" w:cs="Times New Roman"/>
        </w:rPr>
        <w:t>, στην ουσία κατηγορεί ευθέως τον Υπουργό Εξωτερικών της χώρας γι’ αυτή την παρέμβαση.</w:t>
      </w:r>
    </w:p>
    <w:p w14:paraId="28C46C32" w14:textId="77777777" w:rsidR="001A30C8" w:rsidRDefault="00CF017E">
      <w:pPr>
        <w:spacing w:after="0" w:line="600" w:lineRule="auto"/>
        <w:ind w:firstLine="851"/>
        <w:jc w:val="both"/>
        <w:rPr>
          <w:rFonts w:eastAsia="Times New Roman" w:cs="Times New Roman"/>
        </w:rPr>
      </w:pPr>
      <w:r>
        <w:rPr>
          <w:rFonts w:eastAsia="Times New Roman" w:cs="Times New Roman"/>
        </w:rPr>
        <w:lastRenderedPageBreak/>
        <w:t>Μάλιστα, αναφέρει χαρα</w:t>
      </w:r>
      <w:r>
        <w:rPr>
          <w:rFonts w:eastAsia="Times New Roman" w:cs="Times New Roman"/>
        </w:rPr>
        <w:t>κτηριστικά ότι «ο Πρόεδρος Αναστασιάδης είχε αρκετές τηλεφωνικές συνομιλίες με τον Αλέξη Τσίπρα, ο οποίος πελαγοδρομούσε μεταξύ των όσων προωθούσε ο Κύπριος Πρόεδρος και των όσων ανέτρεπε ο δικός του Υπουργός Εξωτερικών. Έτσι, αν και ο κ. Τσίπρας συμφώνησε</w:t>
      </w:r>
      <w:r>
        <w:rPr>
          <w:rFonts w:eastAsia="Times New Roman" w:cs="Times New Roman"/>
        </w:rPr>
        <w:t xml:space="preserve"> με τον κ. Αναστασιάδη, δεν έδειξε διατεθειμένος να τιθασεύσει τον Υπουργό του.» </w:t>
      </w:r>
    </w:p>
    <w:p w14:paraId="28C46C33" w14:textId="77777777" w:rsidR="001A30C8" w:rsidRDefault="00CF017E">
      <w:pPr>
        <w:spacing w:after="0" w:line="600" w:lineRule="auto"/>
        <w:ind w:firstLine="851"/>
        <w:jc w:val="both"/>
        <w:rPr>
          <w:rFonts w:eastAsia="Times New Roman" w:cs="Times New Roman"/>
        </w:rPr>
      </w:pPr>
      <w:r>
        <w:rPr>
          <w:rFonts w:eastAsia="Times New Roman" w:cs="Times New Roman"/>
        </w:rPr>
        <w:t xml:space="preserve">Αυτά αναφέρονται στο </w:t>
      </w:r>
      <w:r>
        <w:rPr>
          <w:rFonts w:eastAsia="Times New Roman"/>
          <w:bCs/>
        </w:rPr>
        <w:t>συγκεκριμένο</w:t>
      </w:r>
      <w:r>
        <w:rPr>
          <w:rFonts w:eastAsia="Times New Roman" w:cs="Times New Roman"/>
        </w:rPr>
        <w:t xml:space="preserve"> δημοσίευμα, που σας καταθέτω, το οποίο δημοσιεύθηκε σήμερα το απόγευμα στη </w:t>
      </w:r>
      <w:r>
        <w:rPr>
          <w:rFonts w:eastAsia="Times New Roman"/>
          <w:bCs/>
        </w:rPr>
        <w:t>συγκεκριμένη</w:t>
      </w:r>
      <w:r>
        <w:rPr>
          <w:rFonts w:eastAsia="Times New Roman" w:cs="Times New Roman"/>
        </w:rPr>
        <w:t xml:space="preserve"> ιστοσελίδα. </w:t>
      </w:r>
    </w:p>
    <w:p w14:paraId="28C46C34" w14:textId="77777777" w:rsidR="001A30C8" w:rsidRDefault="00CF017E">
      <w:pPr>
        <w:spacing w:after="0" w:line="600" w:lineRule="auto"/>
        <w:ind w:firstLine="720"/>
        <w:jc w:val="both"/>
        <w:rPr>
          <w:rFonts w:eastAsia="Times New Roman" w:cs="Times New Roman"/>
        </w:rPr>
      </w:pPr>
      <w:r>
        <w:rPr>
          <w:rFonts w:eastAsia="Times New Roman" w:cs="Times New Roman"/>
        </w:rPr>
        <w:t>(Στο σημείο αυτό ο Βουλευτής κ. Ιωάννης</w:t>
      </w:r>
      <w:r>
        <w:rPr>
          <w:rFonts w:eastAsia="Times New Roman" w:cs="Times New Roman"/>
        </w:rPr>
        <w:t xml:space="preserve"> Κεφαλογιάννης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8C46C35" w14:textId="77777777" w:rsidR="001A30C8" w:rsidRDefault="00CF017E">
      <w:pPr>
        <w:spacing w:after="0" w:line="600" w:lineRule="auto"/>
        <w:ind w:firstLine="851"/>
        <w:jc w:val="both"/>
        <w:rPr>
          <w:rFonts w:eastAsia="Times New Roman" w:cs="Times New Roman"/>
        </w:rPr>
      </w:pPr>
      <w:r>
        <w:rPr>
          <w:rFonts w:eastAsia="Times New Roman" w:cs="Times New Roman"/>
        </w:rPr>
        <w:t xml:space="preserve">Περιμένουμε, λοιπόν, από την </w:t>
      </w:r>
      <w:r>
        <w:rPr>
          <w:rFonts w:eastAsia="Times New Roman"/>
          <w:bCs/>
        </w:rPr>
        <w:t>Κυβέρνηση</w:t>
      </w:r>
      <w:r>
        <w:rPr>
          <w:rFonts w:eastAsia="Times New Roman" w:cs="Times New Roman"/>
        </w:rPr>
        <w:t xml:space="preserve"> μια απάντηση. Ελπίζω να διαψεύσει το περι</w:t>
      </w:r>
      <w:r>
        <w:rPr>
          <w:rFonts w:eastAsia="Times New Roman" w:cs="Times New Roman"/>
        </w:rPr>
        <w:t xml:space="preserve">εχόμενο αυτής της ιστοσελίδας. Διαφορετικά, παρασύρει τη χώρα σε πολύ επικίνδυνες ατραπούς. </w:t>
      </w:r>
    </w:p>
    <w:p w14:paraId="28C46C36" w14:textId="77777777" w:rsidR="001A30C8" w:rsidRDefault="00CF017E">
      <w:pPr>
        <w:spacing w:after="0" w:line="600" w:lineRule="auto"/>
        <w:ind w:firstLine="851"/>
        <w:jc w:val="both"/>
        <w:rPr>
          <w:rFonts w:eastAsia="Times New Roman" w:cs="Times New Roman"/>
        </w:rPr>
      </w:pPr>
      <w:r>
        <w:rPr>
          <w:rFonts w:eastAsia="Times New Roman" w:cs="Times New Roman"/>
        </w:rPr>
        <w:lastRenderedPageBreak/>
        <w:t xml:space="preserve">Ακόμα χειρότερο </w:t>
      </w:r>
      <w:r>
        <w:rPr>
          <w:rFonts w:eastAsia="Times New Roman"/>
          <w:bCs/>
        </w:rPr>
        <w:t>είναι</w:t>
      </w:r>
      <w:r>
        <w:rPr>
          <w:rFonts w:eastAsia="Times New Roman" w:cs="Times New Roman"/>
        </w:rPr>
        <w:t xml:space="preserve"> ότι όλα αυτά συμπίπτουν με την αναζωπύρωση, </w:t>
      </w:r>
      <w:r>
        <w:rPr>
          <w:rFonts w:eastAsia="Times New Roman" w:cs="Times New Roman"/>
          <w:bCs/>
          <w:shd w:val="clear" w:color="auto" w:fill="FFFFFF"/>
        </w:rPr>
        <w:t xml:space="preserve">επίσης, </w:t>
      </w:r>
      <w:r>
        <w:rPr>
          <w:rFonts w:eastAsia="Times New Roman" w:cs="Times New Roman"/>
        </w:rPr>
        <w:t>της προκλητικότητας από τα βορειοδυτικά σύνορα της χώρας. Εγώ με την προηγούμενή μου ιδιό</w:t>
      </w:r>
      <w:r>
        <w:rPr>
          <w:rFonts w:eastAsia="Times New Roman" w:cs="Times New Roman"/>
        </w:rPr>
        <w:t>τητα, ως τομεάρχης εξωτερικών της Νέας Δημοκρατίας, είχα επισημάνει από καιρό τους ατυχείς χειρισμούς της ηγεσίας του Υπουργείου Εξωτερικών στις ελληνοαλβανικές σχέσεις και, δυστυχώς, επιβεβαιώθηκαν χθες, τόσο από τις προκλητικές δηλώσεις του Αλβανού Πρωθυ</w:t>
      </w:r>
      <w:r>
        <w:rPr>
          <w:rFonts w:eastAsia="Times New Roman" w:cs="Times New Roman"/>
        </w:rPr>
        <w:t xml:space="preserve">πουργού του κ. </w:t>
      </w:r>
      <w:proofErr w:type="spellStart"/>
      <w:r>
        <w:rPr>
          <w:rFonts w:eastAsia="Times New Roman" w:cs="Times New Roman"/>
        </w:rPr>
        <w:t>Ράμα</w:t>
      </w:r>
      <w:proofErr w:type="spellEnd"/>
      <w:r>
        <w:rPr>
          <w:rFonts w:eastAsia="Times New Roman" w:cs="Times New Roman"/>
        </w:rPr>
        <w:t xml:space="preserve"> στη συνέντευξή του στον </w:t>
      </w:r>
      <w:r>
        <w:rPr>
          <w:rFonts w:eastAsia="Times New Roman" w:cs="Times New Roman"/>
        </w:rPr>
        <w:t>«</w:t>
      </w:r>
      <w:r>
        <w:rPr>
          <w:rFonts w:eastAsia="Times New Roman" w:cs="Times New Roman"/>
        </w:rPr>
        <w:t>ΣΚΑΪ</w:t>
      </w:r>
      <w:r>
        <w:rPr>
          <w:rFonts w:eastAsia="Times New Roman" w:cs="Times New Roman"/>
        </w:rPr>
        <w:t>»</w:t>
      </w:r>
      <w:r>
        <w:rPr>
          <w:rFonts w:eastAsia="Times New Roman" w:cs="Times New Roman"/>
        </w:rPr>
        <w:t xml:space="preserve">, όσο </w:t>
      </w:r>
      <w:r>
        <w:rPr>
          <w:rFonts w:eastAsia="Times New Roman"/>
          <w:bCs/>
          <w:shd w:val="clear" w:color="auto" w:fill="FFFFFF"/>
        </w:rPr>
        <w:t>βεβαίως</w:t>
      </w:r>
      <w:r>
        <w:rPr>
          <w:rFonts w:eastAsia="Times New Roman" w:cs="Times New Roman"/>
        </w:rPr>
        <w:t xml:space="preserve"> και από τις προηγούμενες προκλητικές δηλώσεις τις οποίες έκανε εντός και εκτός της Αλβανικής </w:t>
      </w:r>
      <w:r>
        <w:rPr>
          <w:rFonts w:eastAsia="Times New Roman"/>
          <w:bCs/>
        </w:rPr>
        <w:t>β</w:t>
      </w:r>
      <w:r>
        <w:rPr>
          <w:rFonts w:eastAsia="Times New Roman"/>
          <w:bCs/>
        </w:rPr>
        <w:t>ουλή</w:t>
      </w:r>
      <w:r>
        <w:rPr>
          <w:rFonts w:eastAsia="Times New Roman" w:cs="Times New Roman"/>
        </w:rPr>
        <w:t xml:space="preserve">ς. Πολύ περισσότερο, </w:t>
      </w:r>
      <w:r>
        <w:rPr>
          <w:rFonts w:eastAsia="Times New Roman" w:cs="Times New Roman"/>
          <w:bCs/>
          <w:shd w:val="clear" w:color="auto" w:fill="FFFFFF"/>
        </w:rPr>
        <w:t>όμως,</w:t>
      </w:r>
      <w:r>
        <w:rPr>
          <w:rFonts w:eastAsia="Times New Roman" w:cs="Times New Roman"/>
        </w:rPr>
        <w:t xml:space="preserve"> επιβεβαιώθηκε από την έκθεση της Ευρωπαϊκής Επιτροπής όσον αφορά τη</w:t>
      </w:r>
      <w:r>
        <w:rPr>
          <w:rFonts w:eastAsia="Times New Roman" w:cs="Times New Roman"/>
        </w:rPr>
        <w:t xml:space="preserve">ν Αλβανία, σχετικά με την ενταξιακή της πορεία. </w:t>
      </w:r>
    </w:p>
    <w:p w14:paraId="28C46C37" w14:textId="77777777" w:rsidR="001A30C8" w:rsidRDefault="00CF017E">
      <w:pPr>
        <w:spacing w:after="0" w:line="600" w:lineRule="auto"/>
        <w:ind w:firstLine="851"/>
        <w:jc w:val="both"/>
        <w:rPr>
          <w:rFonts w:eastAsia="Times New Roman" w:cs="Times New Roman"/>
        </w:rPr>
      </w:pPr>
      <w:r>
        <w:rPr>
          <w:rFonts w:eastAsia="Times New Roman" w:cs="Times New Roman"/>
        </w:rPr>
        <w:t xml:space="preserve">Η απουσία έστω και μιας παραμικρής αναφοράς για την προκλητική στάση της αλβανικής πλευράς σε σημαντικά ζητήματα, όπως </w:t>
      </w:r>
      <w:r>
        <w:rPr>
          <w:rFonts w:eastAsia="Times New Roman"/>
          <w:bCs/>
        </w:rPr>
        <w:t>είναι</w:t>
      </w:r>
      <w:r>
        <w:rPr>
          <w:rFonts w:eastAsia="Times New Roman" w:cs="Times New Roman"/>
        </w:rPr>
        <w:t xml:space="preserve"> η ανακοίνωση αξιώσεων περί ανύπαρκτου τσάμικου ζητήματος ή η ανεπαρκής προστασία τ</w:t>
      </w:r>
      <w:r>
        <w:rPr>
          <w:rFonts w:eastAsia="Times New Roman" w:cs="Times New Roman"/>
        </w:rPr>
        <w:t xml:space="preserve">ων δικαιωμάτων της ελληνικής εθνικής μειονότητας, νομίζω ότι συνιστά μια διπλωματική ήττα για την </w:t>
      </w:r>
      <w:r>
        <w:rPr>
          <w:rFonts w:eastAsia="Times New Roman"/>
          <w:bCs/>
        </w:rPr>
        <w:t>Κυβέρνηση</w:t>
      </w:r>
      <w:r>
        <w:rPr>
          <w:rFonts w:eastAsia="Times New Roman" w:cs="Times New Roman"/>
        </w:rPr>
        <w:t xml:space="preserve">. </w:t>
      </w:r>
    </w:p>
    <w:p w14:paraId="28C46C38" w14:textId="77777777" w:rsidR="001A30C8" w:rsidRDefault="00CF017E">
      <w:pPr>
        <w:spacing w:after="0" w:line="600" w:lineRule="auto"/>
        <w:ind w:firstLine="851"/>
        <w:jc w:val="both"/>
        <w:rPr>
          <w:rFonts w:eastAsia="Times New Roman" w:cs="Times New Roman"/>
        </w:rPr>
      </w:pPr>
      <w:r>
        <w:rPr>
          <w:rFonts w:eastAsia="Times New Roman" w:cs="Times New Roman"/>
        </w:rPr>
        <w:lastRenderedPageBreak/>
        <w:t xml:space="preserve">Είχαμε, </w:t>
      </w:r>
      <w:r>
        <w:rPr>
          <w:rFonts w:eastAsia="Times New Roman" w:cs="Times New Roman"/>
          <w:bCs/>
          <w:shd w:val="clear" w:color="auto" w:fill="FFFFFF"/>
        </w:rPr>
        <w:t xml:space="preserve">επίσης, </w:t>
      </w:r>
      <w:r>
        <w:rPr>
          <w:rFonts w:eastAsia="Times New Roman" w:cs="Times New Roman"/>
        </w:rPr>
        <w:t xml:space="preserve">προειδοποιήσει από αυτό εδώ το Βήμα και, </w:t>
      </w:r>
      <w:r>
        <w:rPr>
          <w:rFonts w:eastAsia="Times New Roman"/>
          <w:bCs/>
          <w:shd w:val="clear" w:color="auto" w:fill="FFFFFF"/>
        </w:rPr>
        <w:t>βεβαίως,</w:t>
      </w:r>
      <w:r>
        <w:rPr>
          <w:rFonts w:eastAsia="Times New Roman" w:cs="Times New Roman"/>
        </w:rPr>
        <w:t xml:space="preserve"> μέσα από την </w:t>
      </w:r>
      <w:r>
        <w:rPr>
          <w:rFonts w:eastAsia="Times New Roman" w:cs="Times New Roman"/>
        </w:rPr>
        <w:t>ε</w:t>
      </w:r>
      <w:r>
        <w:rPr>
          <w:rFonts w:eastAsia="Times New Roman" w:cs="Times New Roman"/>
        </w:rPr>
        <w:t xml:space="preserve">πιτροπή ότι η καινοφανής στρατηγική της ελληνικής </w:t>
      </w:r>
      <w:r>
        <w:rPr>
          <w:rFonts w:eastAsia="Times New Roman"/>
          <w:bCs/>
        </w:rPr>
        <w:t>Κυβέρνησης</w:t>
      </w:r>
      <w:r>
        <w:rPr>
          <w:rFonts w:eastAsia="Times New Roman" w:cs="Times New Roman"/>
        </w:rPr>
        <w:t xml:space="preserve"> και π</w:t>
      </w:r>
      <w:r>
        <w:rPr>
          <w:rFonts w:eastAsia="Times New Roman" w:cs="Times New Roman"/>
        </w:rPr>
        <w:t xml:space="preserve">ροσωπικά του Υπουργού Εξωτερικών, του κ. Κοτζιά, να προχωρήσει στη θέσπιση ενός κοινού μηχανισμού για την αντιμετώπιση των εκκρεμών διμερών ζητημάτων με την Αλβανία ήταν εξαιρετικά εσφαλμένη. </w:t>
      </w:r>
    </w:p>
    <w:p w14:paraId="28C46C39" w14:textId="77777777" w:rsidR="001A30C8" w:rsidRDefault="00CF017E">
      <w:pPr>
        <w:spacing w:after="0" w:line="600" w:lineRule="auto"/>
        <w:ind w:firstLine="851"/>
        <w:jc w:val="both"/>
        <w:rPr>
          <w:rFonts w:eastAsia="Times New Roman" w:cs="Times New Roman"/>
        </w:rPr>
      </w:pPr>
      <w:r>
        <w:rPr>
          <w:rFonts w:eastAsia="Times New Roman" w:cs="Times New Roman"/>
        </w:rPr>
        <w:t>Αποδεικνύεται, μάλιστα, σήμερα ότι η επίσημη καταγραφή του μηχα</w:t>
      </w:r>
      <w:r>
        <w:rPr>
          <w:rFonts w:eastAsia="Times New Roman" w:cs="Times New Roman"/>
        </w:rPr>
        <w:t xml:space="preserve">νισμού από την Ευρωπαϊκή Ένωση με την ανταλλαγή των </w:t>
      </w:r>
      <w:r>
        <w:rPr>
          <w:rFonts w:eastAsia="Times New Roman" w:cs="Times New Roman"/>
          <w:lang w:val="en-US"/>
        </w:rPr>
        <w:t>non</w:t>
      </w:r>
      <w:r>
        <w:rPr>
          <w:rFonts w:eastAsia="Times New Roman" w:cs="Times New Roman"/>
        </w:rPr>
        <w:t xml:space="preserve"> </w:t>
      </w:r>
      <w:r>
        <w:rPr>
          <w:rFonts w:eastAsia="Times New Roman" w:cs="Times New Roman"/>
          <w:lang w:val="en-US"/>
        </w:rPr>
        <w:t>papers</w:t>
      </w:r>
      <w:r>
        <w:rPr>
          <w:rFonts w:eastAsia="Times New Roman" w:cs="Times New Roman"/>
        </w:rPr>
        <w:t xml:space="preserve"> και με την επαναφορά ενός ανύπαρκτος ζητήματος, που σας είπα προηγουμένως, του τσάμικου ζητήματος, και τις αντίστοιχες δηλώσεις, τις οποίες έκανε ο Επίτροπος Χαν σε απάντηση αυτών των ζητημάτων, δυστυχώς, δεν επέτρεψε απλώς στην αλβανική πλευρά να θέσει ε</w:t>
      </w:r>
      <w:r>
        <w:rPr>
          <w:rFonts w:eastAsia="Times New Roman" w:cs="Times New Roman"/>
        </w:rPr>
        <w:t>νώπιον τρίτων μια σειρά…</w:t>
      </w:r>
    </w:p>
    <w:p w14:paraId="28C46C3A" w14:textId="77777777" w:rsidR="001A30C8" w:rsidRDefault="00CF017E">
      <w:pPr>
        <w:spacing w:after="0" w:line="600" w:lineRule="auto"/>
        <w:ind w:firstLine="851"/>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Δεν αποτελεί αντικείμενο της σημερινής </w:t>
      </w:r>
      <w:r>
        <w:rPr>
          <w:rFonts w:eastAsia="Times New Roman"/>
        </w:rPr>
        <w:t>συζήτηση</w:t>
      </w:r>
      <w:r>
        <w:rPr>
          <w:rFonts w:eastAsia="Times New Roman" w:cs="Times New Roman"/>
        </w:rPr>
        <w:t xml:space="preserve">ς, κύριε Κεφαλογιάννη, και δεν υπάρχει κάποιος καθ’ ύλην αρμόδιος Υπουργός για να απαντήσει. </w:t>
      </w:r>
    </w:p>
    <w:p w14:paraId="28C46C3B" w14:textId="77777777" w:rsidR="001A30C8" w:rsidRDefault="00CF017E">
      <w:pPr>
        <w:spacing w:after="0" w:line="600" w:lineRule="auto"/>
        <w:ind w:firstLine="709"/>
        <w:jc w:val="both"/>
        <w:rPr>
          <w:rFonts w:eastAsia="Times New Roman" w:cs="Times New Roman"/>
        </w:rPr>
      </w:pPr>
      <w:r>
        <w:rPr>
          <w:rFonts w:eastAsia="Times New Roman" w:cs="Times New Roman"/>
          <w:b/>
        </w:rPr>
        <w:lastRenderedPageBreak/>
        <w:t>ΙΩΑΝΝΗΣ ΚΕΦΑΛΟΓΙΑΝΝΗΣ:</w:t>
      </w:r>
      <w:r>
        <w:rPr>
          <w:rFonts w:eastAsia="Times New Roman" w:cs="Times New Roman"/>
        </w:rPr>
        <w:t xml:space="preserve"> Ολοκληρώνω, κύριε Πρόεδρε. Ξέρετε </w:t>
      </w:r>
      <w:r>
        <w:rPr>
          <w:rFonts w:eastAsia="Times New Roman" w:cs="Times New Roman"/>
        </w:rPr>
        <w:t xml:space="preserve">πολύ καλά ότι ο </w:t>
      </w:r>
      <w:r>
        <w:rPr>
          <w:rFonts w:eastAsia="Times New Roman" w:cs="Times New Roman"/>
          <w:bCs/>
          <w:shd w:val="clear" w:color="auto" w:fill="FFFFFF"/>
        </w:rPr>
        <w:t>Κοινοβουλευτικός Εκπρόσωπο</w:t>
      </w:r>
      <w:r>
        <w:rPr>
          <w:rFonts w:eastAsia="Times New Roman" w:cs="Times New Roman"/>
        </w:rPr>
        <w:t xml:space="preserve">ς μπορεί να αναφερθεί και σε θέματα εκτός της ημερήσιας </w:t>
      </w:r>
      <w:r>
        <w:rPr>
          <w:rFonts w:eastAsia="Times New Roman"/>
          <w:bCs/>
          <w:shd w:val="clear" w:color="auto" w:fill="FFFFFF"/>
        </w:rPr>
        <w:t>διάταξη</w:t>
      </w:r>
      <w:r>
        <w:rPr>
          <w:rFonts w:eastAsia="Times New Roman" w:cs="Times New Roman"/>
        </w:rPr>
        <w:t xml:space="preserve">ς. </w:t>
      </w:r>
    </w:p>
    <w:p w14:paraId="28C46C3C" w14:textId="77777777" w:rsidR="001A30C8" w:rsidRDefault="00CF017E">
      <w:pPr>
        <w:spacing w:after="0" w:line="600" w:lineRule="auto"/>
        <w:ind w:firstLine="709"/>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 Εντάξει, ολοκληρώστε. </w:t>
      </w:r>
    </w:p>
    <w:p w14:paraId="28C46C3D" w14:textId="77777777" w:rsidR="001A30C8" w:rsidRDefault="00CF017E">
      <w:pPr>
        <w:spacing w:after="0" w:line="600" w:lineRule="auto"/>
        <w:ind w:firstLine="709"/>
        <w:jc w:val="both"/>
        <w:rPr>
          <w:rFonts w:eastAsia="Times New Roman" w:cs="Times New Roman"/>
        </w:rPr>
      </w:pPr>
      <w:r>
        <w:rPr>
          <w:rFonts w:eastAsia="Times New Roman" w:cs="Times New Roman"/>
          <w:b/>
        </w:rPr>
        <w:t xml:space="preserve">ΙΩΑΝΝΗΣ ΚΕΦΑΛΟΓΙΑΝΝΗΣ: </w:t>
      </w:r>
      <w:r>
        <w:rPr>
          <w:rFonts w:eastAsia="Times New Roman" w:cs="Times New Roman"/>
        </w:rPr>
        <w:t>Όλες αυτές οι ενέργειες δημιούργησαν μια από τις προϋποθέσεις, ώστε</w:t>
      </w:r>
      <w:r>
        <w:rPr>
          <w:rFonts w:eastAsia="Times New Roman" w:cs="Times New Roman"/>
        </w:rPr>
        <w:t xml:space="preserve"> να αποσυνδεθεί στην ουσία η πορεία προόδου των ελληνοαλβανικών σχέσεων με την πορεία της Αλβανίας προς την Ευρωπαϊκή Ένωση. </w:t>
      </w:r>
    </w:p>
    <w:p w14:paraId="28C46C3E" w14:textId="77777777" w:rsidR="001A30C8" w:rsidRDefault="00CF017E">
      <w:pPr>
        <w:spacing w:after="0" w:line="600" w:lineRule="auto"/>
        <w:ind w:firstLine="709"/>
        <w:jc w:val="both"/>
        <w:rPr>
          <w:rFonts w:eastAsia="Times New Roman" w:cs="Times New Roman"/>
        </w:rPr>
      </w:pPr>
      <w:r>
        <w:rPr>
          <w:rFonts w:eastAsia="Times New Roman" w:cs="Times New Roman"/>
        </w:rPr>
        <w:t xml:space="preserve">Δυστυχώς, η ελληνική </w:t>
      </w:r>
      <w:r>
        <w:rPr>
          <w:rFonts w:eastAsia="Times New Roman"/>
          <w:bCs/>
        </w:rPr>
        <w:t>Κυβέρνηση</w:t>
      </w:r>
      <w:r>
        <w:rPr>
          <w:rFonts w:eastAsia="Times New Roman" w:cs="Times New Roman"/>
        </w:rPr>
        <w:t xml:space="preserve"> πέφτει όλο και σε περισσότερες παγίδες. Εδώ και περίπου δυο μήνες -και ολοκληρώνω με αυτό, κύριε Πρ</w:t>
      </w:r>
      <w:r>
        <w:rPr>
          <w:rFonts w:eastAsia="Times New Roman" w:cs="Times New Roman"/>
        </w:rPr>
        <w:t xml:space="preserve">όεδρε- έχουμε ζητήσει τη σύγκληση του Εθνικού Συμβουλίου Εξωτερικής Πολιτικής όσο και της αρμόδιας </w:t>
      </w:r>
      <w:r>
        <w:rPr>
          <w:rFonts w:eastAsia="Times New Roman" w:cs="Times New Roman"/>
        </w:rPr>
        <w:t>ε</w:t>
      </w:r>
      <w:r>
        <w:rPr>
          <w:rFonts w:eastAsia="Times New Roman" w:cs="Times New Roman"/>
        </w:rPr>
        <w:t xml:space="preserve">πιτροπής της </w:t>
      </w:r>
      <w:r>
        <w:rPr>
          <w:rFonts w:eastAsia="Times New Roman"/>
          <w:bCs/>
        </w:rPr>
        <w:t>Βουλής,</w:t>
      </w:r>
      <w:r>
        <w:rPr>
          <w:rFonts w:eastAsia="Times New Roman" w:cs="Times New Roman"/>
        </w:rPr>
        <w:t xml:space="preserve"> προκειμένου να συνεκτιμηθούν τα νέα δεδομένα και να συζητηθούν διεξοδικά όλες οι τελευταίες ανησυχητικές εξελίξεις για τα εθνικά μας θέ</w:t>
      </w:r>
      <w:r>
        <w:rPr>
          <w:rFonts w:eastAsia="Times New Roman" w:cs="Times New Roman"/>
        </w:rPr>
        <w:t>ματα.</w:t>
      </w:r>
    </w:p>
    <w:p w14:paraId="28C46C3F" w14:textId="77777777" w:rsidR="001A30C8" w:rsidRDefault="00CF017E">
      <w:pPr>
        <w:spacing w:after="0" w:line="600" w:lineRule="auto"/>
        <w:ind w:firstLine="709"/>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Εντάξει, κύριε Κεφαλογιάννη. </w:t>
      </w:r>
    </w:p>
    <w:p w14:paraId="28C46C40" w14:textId="77777777" w:rsidR="001A30C8" w:rsidRDefault="00CF017E">
      <w:pPr>
        <w:spacing w:after="0" w:line="600" w:lineRule="auto"/>
        <w:ind w:firstLine="709"/>
        <w:jc w:val="both"/>
        <w:rPr>
          <w:rFonts w:eastAsia="Times New Roman" w:cs="Times New Roman"/>
        </w:rPr>
      </w:pPr>
      <w:r>
        <w:rPr>
          <w:rFonts w:eastAsia="Times New Roman" w:cs="Times New Roman"/>
          <w:b/>
        </w:rPr>
        <w:lastRenderedPageBreak/>
        <w:t xml:space="preserve">ΙΩΑΝΝΗΣ ΚΕΦΑΛΟΓΙΑΝΝΗΣ: </w:t>
      </w:r>
      <w:r>
        <w:rPr>
          <w:rFonts w:eastAsia="Times New Roman" w:cs="Times New Roman"/>
        </w:rPr>
        <w:t>Ολοκληρώνω, κύριε Πρόεδρε. Αφήστε με ένα λεπτό. Δυστυχώς, τα εθνικά μας θέματα πρέπει να αντιμετωπιστούν με μια σοβαρότητα, γιατί πολύ απλά δεν πρέπει να οδηγηθούμε</w:t>
      </w:r>
      <w:r>
        <w:rPr>
          <w:rFonts w:eastAsia="Times New Roman" w:cs="Times New Roman"/>
        </w:rPr>
        <w:t xml:space="preserve"> σε καταστάσεις όπου θα υπάρξουν σπασμωδικές κινήσεις και ένα σόου από πλευράς του Υπουργού Εξωτερικών, προκειμένου να υπάρχει μια προβολή για τον ίδιο. </w:t>
      </w:r>
    </w:p>
    <w:p w14:paraId="28C46C41" w14:textId="77777777" w:rsidR="001A30C8" w:rsidRDefault="00CF017E">
      <w:pPr>
        <w:spacing w:after="0" w:line="600" w:lineRule="auto"/>
        <w:ind w:firstLine="709"/>
        <w:jc w:val="both"/>
        <w:rPr>
          <w:rFonts w:eastAsia="Times New Roman" w:cs="Times New Roman"/>
        </w:rPr>
      </w:pPr>
      <w:r>
        <w:rPr>
          <w:rFonts w:eastAsia="Times New Roman" w:cs="Times New Roman"/>
        </w:rPr>
        <w:t xml:space="preserve">Ευχαριστώ πολύ. </w:t>
      </w:r>
    </w:p>
    <w:p w14:paraId="28C46C42"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Κύριε Πρόεδρε, μου επιτρέπετε;</w:t>
      </w:r>
    </w:p>
    <w:p w14:paraId="28C46C43"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(Γεώργιος Βαρεμένος): </w:t>
      </w:r>
      <w:r>
        <w:rPr>
          <w:rFonts w:eastAsia="Times New Roman" w:cs="Times New Roman"/>
          <w:szCs w:val="24"/>
        </w:rPr>
        <w:t>Ορίστε, κύριε Υπουργέ.</w:t>
      </w:r>
    </w:p>
    <w:p w14:paraId="28C46C44"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Δεν ξέρω εάν έχω παχύνει ή εάν έχω φορέσει και γυαλιά. Τα μαλλιά μου έχουν πέσει. Αυτό είναι βέβαιο. Είμαι, όμως, ο Χρήστος </w:t>
      </w:r>
      <w:proofErr w:type="spellStart"/>
      <w:r>
        <w:rPr>
          <w:rFonts w:eastAsia="Times New Roman" w:cs="Times New Roman"/>
          <w:szCs w:val="24"/>
        </w:rPr>
        <w:t>Σπίρτζης</w:t>
      </w:r>
      <w:proofErr w:type="spellEnd"/>
      <w:r>
        <w:rPr>
          <w:rFonts w:eastAsia="Times New Roman" w:cs="Times New Roman"/>
          <w:szCs w:val="24"/>
        </w:rPr>
        <w:t xml:space="preserve">. Δεν είμαι ο Νίκος Κοτζιάς. </w:t>
      </w:r>
    </w:p>
    <w:p w14:paraId="28C46C45"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επεσήμανα κι εγώ. </w:t>
      </w:r>
    </w:p>
    <w:p w14:paraId="28C46C46"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w:t>
      </w:r>
      <w:r>
        <w:rPr>
          <w:rFonts w:eastAsia="Times New Roman" w:cs="Times New Roman"/>
          <w:b/>
          <w:szCs w:val="24"/>
        </w:rPr>
        <w:t xml:space="preserve"> Μεταφορών): </w:t>
      </w:r>
      <w:r>
        <w:rPr>
          <w:rFonts w:eastAsia="Times New Roman" w:cs="Times New Roman"/>
          <w:szCs w:val="24"/>
        </w:rPr>
        <w:t xml:space="preserve">Το δεύτερο –γιατί είναι σοβαρά τα θέματα που έθεσε ο κ. Κεφαλογιάννης- μας έχει ψέξει γιατί λέμε για την πολυδιάστατη εξωτερική πολιτική. </w:t>
      </w:r>
    </w:p>
    <w:p w14:paraId="28C46C47"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Κύριε Κεφαλογιάννη, το διάστημα που είναι Κυβέρνηση ο ΣΥΡΙΖΑ με τους ΑΝΕΛ και Πρωθυπουργός ο Αλέξης Τσίπ</w:t>
      </w:r>
      <w:r>
        <w:rPr>
          <w:rFonts w:eastAsia="Times New Roman" w:cs="Times New Roman"/>
          <w:szCs w:val="24"/>
        </w:rPr>
        <w:t xml:space="preserve">ρας, εάν αυτά που έγιναν γίνονταν με την </w:t>
      </w:r>
      <w:r>
        <w:rPr>
          <w:rFonts w:eastAsia="Times New Roman" w:cs="Times New Roman"/>
          <w:szCs w:val="24"/>
        </w:rPr>
        <w:t>κ</w:t>
      </w:r>
      <w:r>
        <w:rPr>
          <w:rFonts w:eastAsia="Times New Roman" w:cs="Times New Roman"/>
          <w:szCs w:val="24"/>
        </w:rPr>
        <w:t xml:space="preserve">υβέρνηση Σαμαρά, ας πούμε, δηλαδή, εάν είχε επισκεφθεί τη χώρα ο Πρόεδρος της Γαλλίας, ο κ. Ολάντ, και όλοι οι ηγέτες των ευρωπαϊκών χωρών του Νότου, εάν είχε επισκεφθεί τη χώρα ο Πρόεδρος της Ρωσίας, ο κ. Πούτιν, </w:t>
      </w:r>
      <w:r>
        <w:rPr>
          <w:rFonts w:eastAsia="Times New Roman" w:cs="Times New Roman"/>
          <w:szCs w:val="24"/>
        </w:rPr>
        <w:t xml:space="preserve">εάν είχε επισκεφθεί τη χώρα ο Πρόεδρος των Ηνωμένων Πολιτειών Αμερικής, ο κ. </w:t>
      </w:r>
      <w:proofErr w:type="spellStart"/>
      <w:r>
        <w:rPr>
          <w:rFonts w:eastAsia="Times New Roman" w:cs="Times New Roman"/>
          <w:szCs w:val="24"/>
        </w:rPr>
        <w:t>Μπάρακ</w:t>
      </w:r>
      <w:proofErr w:type="spellEnd"/>
      <w:r>
        <w:rPr>
          <w:rFonts w:eastAsia="Times New Roman" w:cs="Times New Roman"/>
          <w:szCs w:val="24"/>
        </w:rPr>
        <w:t xml:space="preserve"> Ομπάμα, και με αυτά που είπε, τα κανάλια θα έπαιζαν και μετά που θα χάνατε τις εκλογές και θα έβγαινε ο ΣΥΡΙΖΑ για δύο χρόνια περίπου τη θριαμβευτική νίκη του κ. Σαμαρά. Αυ</w:t>
      </w:r>
      <w:r>
        <w:rPr>
          <w:rFonts w:eastAsia="Times New Roman" w:cs="Times New Roman"/>
          <w:szCs w:val="24"/>
        </w:rPr>
        <w:t>τά και μόνο δείχνουν εάν είναι πολυδιάστατη…</w:t>
      </w:r>
    </w:p>
    <w:p w14:paraId="28C46C48"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Και τα τέσσερα κανάλια;</w:t>
      </w:r>
    </w:p>
    <w:p w14:paraId="28C46C49"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Όλα. Σας τα χαρίζουμε όλα τα κανάλια! Αυτές και μόνο οι επισκέψεις δείχνουν εάν είναι πολυδιάστατη.</w:t>
      </w:r>
    </w:p>
    <w:p w14:paraId="28C46C4A"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ς Βαρεμένος):</w:t>
      </w:r>
      <w:r>
        <w:rPr>
          <w:rFonts w:eastAsia="Times New Roman" w:cs="Times New Roman"/>
          <w:szCs w:val="24"/>
        </w:rPr>
        <w:t xml:space="preserve"> Τώρα μετατρέψαμε τη συζήτηση σε προ ημερησίας διάταξης για την εξωτερική πολιτική, κύριε Κεφαλογιάννη. </w:t>
      </w:r>
    </w:p>
    <w:p w14:paraId="28C46C4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Κύριε Τζελέπη, έχετε τον λόγο. </w:t>
      </w:r>
    </w:p>
    <w:p w14:paraId="28C46C4C"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Ευχαριστώ, κύριε Πρόεδρε. </w:t>
      </w:r>
    </w:p>
    <w:p w14:paraId="28C46C4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Παρακολουθώντας την αντιπαράθεση του μόλις απερχόμενου ομιλητή</w:t>
      </w:r>
      <w:r>
        <w:rPr>
          <w:rFonts w:eastAsia="Times New Roman" w:cs="Times New Roman"/>
          <w:szCs w:val="24"/>
        </w:rPr>
        <w:t xml:space="preserve"> από το Βήμα της Βουλής, αλλά και την τοποθέτηση του Υπουργού, φαίνεται ότι συνεχίζεται η αντιπαράθεση που ξεκίνησε το πρωί στις δύο Κοινοβουλευτικές Ομάδες, του ΣΥΡΙΖΑ και της Νέας Δημοκρατίας και μάλιστα, επί εθνικών θεμάτων, όπου τα πολιτικά παιχνίδια, </w:t>
      </w:r>
      <w:r>
        <w:rPr>
          <w:rFonts w:eastAsia="Times New Roman" w:cs="Times New Roman"/>
          <w:szCs w:val="24"/>
        </w:rPr>
        <w:t xml:space="preserve">επιτέλους, πρέπει να σταματήσουν. Διότι συζητάμε σήμερα ένα νομοσχέδιο όχι σε ένα αποστειρωμένο πολιτικά περιβάλλον, αλλά σε ένα φορτισμένο πολιτικά περιβάλλον και εκρηκτικό για τη χώρα μας. </w:t>
      </w:r>
    </w:p>
    <w:p w14:paraId="28C46C4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lastRenderedPageBreak/>
        <w:t>Ακούστηκαν τα ζητήματα, τα οποία τίθενται για τη χώρα μας. Επιτέ</w:t>
      </w:r>
      <w:r>
        <w:rPr>
          <w:rFonts w:eastAsia="Times New Roman" w:cs="Times New Roman"/>
          <w:szCs w:val="24"/>
        </w:rPr>
        <w:t>λους, θα υπάρξει συνεννόηση; Θα υπάρξει εθνική γραμμή; Θα υπάρξει εθνική συνεννόηση</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για τα εθνικά ζητήματα, όταν σήμερα ο ελληνικός λαός είναι εξουθενωμένος οικονομικά και κοινωνικά; Αυτή η αντιπαράθεση του μικρού δικομματισμού που συνεχίζει </w:t>
      </w:r>
      <w:r>
        <w:rPr>
          <w:rFonts w:eastAsia="Times New Roman" w:cs="Times New Roman"/>
          <w:szCs w:val="24"/>
        </w:rPr>
        <w:t xml:space="preserve">να διχάζει τον ελληνικό λαό, νομίζω ότι κάποια στιγμή πρέπει να τελειώσει. </w:t>
      </w:r>
    </w:p>
    <w:p w14:paraId="28C46C4F"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Μέχρι τώρα, είχαμε μια αντιπαράθεση επί των δημοσιονομικών, όπου δημιουργήθηκαν κόμματα για να πάρουν την Κυβέρνηση. Είχαμε μια αντιπαράθεση επί των δημοσιονομικών για να κάνουμε π</w:t>
      </w:r>
      <w:r>
        <w:rPr>
          <w:rFonts w:eastAsia="Times New Roman" w:cs="Times New Roman"/>
          <w:szCs w:val="24"/>
        </w:rPr>
        <w:t xml:space="preserve">ρωθυπουργούς. Πόσα χρόνια θα πρέπει να διαρκέσει η κρίση για να συνεχίσουμε </w:t>
      </w:r>
      <w:r>
        <w:rPr>
          <w:rFonts w:eastAsia="Times New Roman" w:cs="Times New Roman"/>
          <w:szCs w:val="24"/>
        </w:rPr>
        <w:t xml:space="preserve">να κάνουμε </w:t>
      </w:r>
      <w:r>
        <w:rPr>
          <w:rFonts w:eastAsia="Times New Roman" w:cs="Times New Roman"/>
          <w:szCs w:val="24"/>
        </w:rPr>
        <w:t xml:space="preserve">απλώς και μόνο πρωθυπουργούς; Έχει κουραστεί ο ελληνικός λαός, γι’ αυτό και χρειάζεται εθνική συνεννόηση εδώ και τώρα. </w:t>
      </w:r>
    </w:p>
    <w:p w14:paraId="28C46C50"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Άλλωστε, σε σχέση με το νομοσχέδιο το οποίο συζητ</w:t>
      </w:r>
      <w:r>
        <w:rPr>
          <w:rFonts w:eastAsia="Times New Roman" w:cs="Times New Roman"/>
          <w:szCs w:val="24"/>
        </w:rPr>
        <w:t xml:space="preserve">άμε σήμερα, τοποθετήθηκε ο εισηγητής της Δημοκρατικής Συμπαράταξης, ο κ. Μανιάτης και αναφέρθηκε ότι είμαστε θετικοί και συμφωνούμε με την ενσωμάτωση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Όπως όμως τονίσαμε και στην </w:t>
      </w:r>
      <w:r>
        <w:rPr>
          <w:rFonts w:eastAsia="Times New Roman" w:cs="Times New Roman"/>
          <w:szCs w:val="24"/>
        </w:rPr>
        <w:t>ε</w:t>
      </w:r>
      <w:r>
        <w:rPr>
          <w:rFonts w:eastAsia="Times New Roman" w:cs="Times New Roman"/>
          <w:szCs w:val="24"/>
        </w:rPr>
        <w:t xml:space="preserve">πιτροπή, συζητάμε πάλι σήμερα </w:t>
      </w:r>
      <w:r>
        <w:rPr>
          <w:rFonts w:eastAsia="Times New Roman" w:cs="Times New Roman"/>
          <w:szCs w:val="24"/>
        </w:rPr>
        <w:lastRenderedPageBreak/>
        <w:t>στη Βουλή με διαδικασίε</w:t>
      </w:r>
      <w:r>
        <w:rPr>
          <w:rFonts w:eastAsia="Times New Roman" w:cs="Times New Roman"/>
          <w:szCs w:val="24"/>
        </w:rPr>
        <w:t xml:space="preserve">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με τη μορφή του επείγοντος, την ενσωμάτωση μιας </w:t>
      </w:r>
      <w:r>
        <w:rPr>
          <w:rFonts w:eastAsia="Times New Roman" w:cs="Times New Roman"/>
          <w:szCs w:val="24"/>
        </w:rPr>
        <w:t>ο</w:t>
      </w:r>
      <w:r>
        <w:rPr>
          <w:rFonts w:eastAsia="Times New Roman" w:cs="Times New Roman"/>
          <w:szCs w:val="24"/>
        </w:rPr>
        <w:t xml:space="preserve">δηγίας, που είναι γνωστή από το 2014. Και ερχόμαστε τρέχοντας, αφού φτάσαμε την τελευταία μέρα που έπρεπε να ενσωματώσουμε αυτήν την </w:t>
      </w:r>
      <w:r>
        <w:rPr>
          <w:rFonts w:eastAsia="Times New Roman" w:cs="Times New Roman"/>
          <w:szCs w:val="24"/>
        </w:rPr>
        <w:t>ο</w:t>
      </w:r>
      <w:r>
        <w:rPr>
          <w:rFonts w:eastAsia="Times New Roman" w:cs="Times New Roman"/>
          <w:szCs w:val="24"/>
        </w:rPr>
        <w:t>δηγία, να ψηφίσουμε τη διαδικασία του επείγοντος, ένα νομοσ</w:t>
      </w:r>
      <w:r>
        <w:rPr>
          <w:rFonts w:eastAsia="Times New Roman" w:cs="Times New Roman"/>
          <w:szCs w:val="24"/>
        </w:rPr>
        <w:t xml:space="preserve">χέδιο το οποίο βρίθει από τεχνικά και τεχνολογικά δεδομένα, που όσο απλό και να παρουσιάζεται ως ενσωμάτωση της κοινοτικής </w:t>
      </w:r>
      <w:r>
        <w:rPr>
          <w:rFonts w:eastAsia="Times New Roman" w:cs="Times New Roman"/>
          <w:szCs w:val="24"/>
        </w:rPr>
        <w:t>ο</w:t>
      </w:r>
      <w:r>
        <w:rPr>
          <w:rFonts w:eastAsia="Times New Roman" w:cs="Times New Roman"/>
          <w:szCs w:val="24"/>
        </w:rPr>
        <w:t xml:space="preserve">δηγίας, δεν μπορεί να έρχεται έτσι στη Βουλή. </w:t>
      </w:r>
    </w:p>
    <w:p w14:paraId="28C46C51"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Το νόημα της προσαρμογής και ενσωμάτωσης μιας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δηγίας στην ελληνική νομοθε</w:t>
      </w:r>
      <w:r>
        <w:rPr>
          <w:rFonts w:eastAsia="Times New Roman" w:cs="Times New Roman"/>
          <w:szCs w:val="24"/>
        </w:rPr>
        <w:t>σία, πρέπει να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τις ιδιαιτερότητες, τις ανάγκες και τον προγραμματισμό στην ελληνική πραγματικότητα. Για να το κάνουμε αυτό χρειάζεται στοιχειώδης χρόνος και δυνατότητα πραγματικής ανταλλαγής απόψεων και σύνδεσης. Εδώ δεν δόθηκε τέτοιος χ</w:t>
      </w:r>
      <w:r>
        <w:rPr>
          <w:rFonts w:eastAsia="Times New Roman" w:cs="Times New Roman"/>
          <w:szCs w:val="24"/>
        </w:rPr>
        <w:t xml:space="preserve">ρόνος. Η συζήτηση δε σε ευρωπαϊκό επίπεδο για την ανάγκη χρησιμοποίησης εναλλακτικών μορφών ενέργειας δεν είναι καινούρια. Η συζήτηση αυτή είναι από το 2011 με το στρατηγικό πλαίσιο «Ευρώπη 2020». Άρα, ήταν γνωστά όλα αυτά σε εμάς. </w:t>
      </w:r>
    </w:p>
    <w:p w14:paraId="28C46C52"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lastRenderedPageBreak/>
        <w:t>Ως συνήθως, όμως, η συγ</w:t>
      </w:r>
      <w:r>
        <w:rPr>
          <w:rFonts w:eastAsia="Times New Roman"/>
          <w:szCs w:val="24"/>
        </w:rPr>
        <w:t>κυβέρνηση ΣΥΡΙΖΑ-ΑΝΕΛ τρέχει να προλάβει πάντα τις εξελίξεις. Όταν πριν από δύο χρόνια τράβηξε το χειρόφρενο στην πορεία της χώρας για να βγει από την κρίση, για να πάρει την κυβέρνηση τότε, έπρεπε να γνωρίζει ότι, αναλαμβάνοντας την Κυβέρνηση, αυτό σημαίν</w:t>
      </w:r>
      <w:r>
        <w:rPr>
          <w:rFonts w:eastAsia="Times New Roman"/>
          <w:szCs w:val="24"/>
        </w:rPr>
        <w:t xml:space="preserve">ει ταυτόχρονα και σεβασμός και συνέχεια των υποχρεώσεων της χώρας. </w:t>
      </w:r>
    </w:p>
    <w:p w14:paraId="28C46C53"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Γιατί, κύριοι της συγκυβέρνησης, ένα άλλο μεγάλο σας πρόβλημα, τραγικό για τη χώρα όπως αποδεικνύεται, είναι ότι δεν κυβερνάτε. Σταματήσατε το πρώτο διάστημα και αντί να αξιοποιήσετε την π</w:t>
      </w:r>
      <w:r>
        <w:rPr>
          <w:rFonts w:eastAsia="Times New Roman"/>
          <w:szCs w:val="24"/>
        </w:rPr>
        <w:t xml:space="preserve">ρόοδο και τις θυσίες που είχαν γίνει μέχρι τον Ιανουάριο του 2015, τα πετάξατε όλα στο βρόντο και αυτάρεσκα μας φέρατε το τρίτο και βαρύτερο μνημόνιο και σήμερα έχουμε τις διαπραγματεύσεις τις οποίες βλέπουμε να πελαγοδρομούν και δεν ξέρουμε πού οδηγείται </w:t>
      </w:r>
      <w:r>
        <w:rPr>
          <w:rFonts w:eastAsia="Times New Roman"/>
          <w:szCs w:val="24"/>
        </w:rPr>
        <w:t xml:space="preserve">πλέον η χώρα και αν θα έχουμε συνέχιση κι άλλων μέτρων δυσβάσταχτων εις βάρος του ελληνικού λαού. </w:t>
      </w:r>
    </w:p>
    <w:p w14:paraId="28C46C54"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Ένα μικρό δείγμα αυτής της παραίτησής σας από τη διακυβέρνηση της χώρας είναι και το σημερινό νομοσχέδιο. Τρέχετε να προλάβετε. Πολύ φοβάμαι, όμως, ότι σπατα</w:t>
      </w:r>
      <w:r>
        <w:rPr>
          <w:rFonts w:eastAsia="Times New Roman"/>
          <w:szCs w:val="24"/>
        </w:rPr>
        <w:t xml:space="preserve">λήθηκε πολύτιμος χρόνος από εσάς αυτά τα δύο χρόνια και όπως έλεγε και ο μακαρίτης ο Φλωράκης: «Δεν θα </w:t>
      </w:r>
      <w:proofErr w:type="spellStart"/>
      <w:r>
        <w:rPr>
          <w:rFonts w:eastAsia="Times New Roman"/>
          <w:szCs w:val="24"/>
        </w:rPr>
        <w:t>προκάμετε</w:t>
      </w:r>
      <w:proofErr w:type="spellEnd"/>
      <w:r>
        <w:rPr>
          <w:rFonts w:eastAsia="Times New Roman"/>
          <w:szCs w:val="24"/>
        </w:rPr>
        <w:t>», με ό,τι αυτό σημαίνει για τη χώρα δυστυχώς. Η ευθύνη, όμως, είναι δική σας γιατί πειραματιστήκατε με ψέματα και ανέφικτα πράγματα, αλλά και γ</w:t>
      </w:r>
      <w:r>
        <w:rPr>
          <w:rFonts w:eastAsia="Times New Roman"/>
          <w:szCs w:val="24"/>
        </w:rPr>
        <w:t xml:space="preserve">ιατί στοιχειωδώς δεν κυβερνάτε, όπως προανέφερα. </w:t>
      </w:r>
    </w:p>
    <w:p w14:paraId="28C46C55"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Σε σχέση με το νομοσχέδιο είπαμε ότι ναι, συμφωνούμε, είναι σε θετική κατεύθυνση. Η χώρα μας έχει γίνει πλέον ενεργειακός κόμβος και με το παρόν νομοσχέδιο τίθενται οι προϋποθέσεις για να αναπτυχθούν οι υπο</w:t>
      </w:r>
      <w:r>
        <w:rPr>
          <w:rFonts w:eastAsia="Times New Roman"/>
          <w:szCs w:val="24"/>
        </w:rPr>
        <w:t>δομές που θα μπορέσουν να δώσουν εναλλακτικές δυνατότητες χρήσης πηγών ενέργειας τόσο για τους καταναλωτές, για να τύχουν καλύτερων τιμών, για μεγαλύτερη προστασία του περιβάλλοντος, αλλά και για τη δημιουργία θέσεων εργασίας. Στόχος, δηλαδή, είναι η δημιο</w:t>
      </w:r>
      <w:r>
        <w:rPr>
          <w:rFonts w:eastAsia="Times New Roman"/>
          <w:szCs w:val="24"/>
        </w:rPr>
        <w:t xml:space="preserve">υργία υποδομών για τη διάθεση εναλλακτικών μορφών ενέργειας στους καταναλωτές με υγροποιημένο φυσικό αέριο, πεπιεσμένο φυσικό αέριο, υδρογόνο και ηλεκτρική ενέργεια για φόρτιση ηλεκτρικών αυτοκινήτων. </w:t>
      </w:r>
    </w:p>
    <w:p w14:paraId="28C46C56"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Οι υποχρεώσεις της χώρας ενίστανται στο να εξασφαλίσει</w:t>
      </w:r>
      <w:r>
        <w:rPr>
          <w:rFonts w:eastAsia="Times New Roman"/>
          <w:szCs w:val="24"/>
        </w:rPr>
        <w:t xml:space="preserve"> τις προϋποθέσεις ανάπτυξης αυτών των δικτύων πρατηρίων ενέργειας, αξιοποιώντας και τις σημερινές υποδομές, ώστε ο καταναλωτής να έχει άμεσα πρόσβαση, να προωθήσει τους κανονισμούς ασφάλειας και λειτουργείας αυτών των πρατηρίων με βάση την εμπειρία από άλλ</w:t>
      </w:r>
      <w:r>
        <w:rPr>
          <w:rFonts w:eastAsia="Times New Roman"/>
          <w:szCs w:val="24"/>
        </w:rPr>
        <w:t>ες ευρωπαϊκές χώρες.</w:t>
      </w:r>
    </w:p>
    <w:p w14:paraId="28C46C57"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 xml:space="preserve">Ιδιαίτερη μνεία πρέπει να γίνει σε δύο σημεία: Στην απλοποίηση διαδικασιών </w:t>
      </w:r>
      <w:proofErr w:type="spellStart"/>
      <w:r>
        <w:rPr>
          <w:rFonts w:eastAsia="Times New Roman"/>
          <w:szCs w:val="24"/>
        </w:rPr>
        <w:t>αδειοδότησης</w:t>
      </w:r>
      <w:proofErr w:type="spellEnd"/>
      <w:r>
        <w:rPr>
          <w:rFonts w:eastAsia="Times New Roman"/>
          <w:szCs w:val="24"/>
        </w:rPr>
        <w:t xml:space="preserve"> με την ανάληψη της ευθύνης από αυτόν που υποβάλει τον φάκελο και αποφυγή χρονοβόρων αυτοψιών και στην επέκταση της άδειας πρατηρίων που λειτουργούν</w:t>
      </w:r>
      <w:r>
        <w:rPr>
          <w:rFonts w:eastAsia="Times New Roman"/>
          <w:szCs w:val="24"/>
        </w:rPr>
        <w:t xml:space="preserve"> σε ισόγεια οικοδομών που υπάρχουν άλλες χρήσεις κάτω από προϋποθέσεις ασφαλείας. </w:t>
      </w:r>
    </w:p>
    <w:p w14:paraId="28C46C58"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Για το μητρώο πρατηρίων και ενέργειας θα ήθελα να κάνω την εξής επισήμανση: Γιατί θα πρέπει να δημιουργηθεί πάλι ένα άλλο μητρώο</w:t>
      </w:r>
      <w:r>
        <w:rPr>
          <w:rFonts w:eastAsia="Times New Roman"/>
          <w:szCs w:val="24"/>
        </w:rPr>
        <w:t>,</w:t>
      </w:r>
      <w:r>
        <w:rPr>
          <w:rFonts w:eastAsia="Times New Roman"/>
          <w:szCs w:val="24"/>
        </w:rPr>
        <w:t xml:space="preserve"> που θα κάνει πολύ δύσκολη τη ζωή των πρατηρ</w:t>
      </w:r>
      <w:r>
        <w:rPr>
          <w:rFonts w:eastAsia="Times New Roman"/>
          <w:szCs w:val="24"/>
        </w:rPr>
        <w:t>ιούχων, θα ξεμείνει από συντήρηση και όλες τις άλλες κακοδαιμονίες που έχουν τα μητρώα στη χώρα μας; Σας καλώ να εξετάσετε για λόγους απλοποίησης, οικονομίας και άμεσης εφαρμογής και να το ενσωματώσετε στο ΓΕΜΗ με απλή παραμετροποίηση, που ούτως ή άλλως εί</w:t>
      </w:r>
      <w:r>
        <w:rPr>
          <w:rFonts w:eastAsia="Times New Roman"/>
          <w:szCs w:val="24"/>
        </w:rPr>
        <w:t xml:space="preserve">ναι γραμμένα και τα πρατήρια ως επιχειρήσεις. </w:t>
      </w:r>
    </w:p>
    <w:p w14:paraId="28C46C59"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Επίσης, για τις διατάξεις που αφορούν τους μηχανικούς του άρθρου 29 θα ήθελα να πω ότι είναι αναγκαία η συνολική ρύθμιση όλων των ειδικοτήτων των μηχανικών, ήτοι των εννέα ήδη θεσμοθετημένων πλέον των τεσσάρων</w:t>
      </w:r>
      <w:r>
        <w:rPr>
          <w:rFonts w:eastAsia="Times New Roman"/>
          <w:szCs w:val="24"/>
        </w:rPr>
        <w:t xml:space="preserve"> νέων, προκειμένου να μην γίνεται αποσπασματική αντιμετώπιση μόνον των ειδικοτήτων τριών εξ αυτών.</w:t>
      </w:r>
    </w:p>
    <w:p w14:paraId="28C46C5A" w14:textId="77777777" w:rsidR="001A30C8" w:rsidRDefault="00CF017E">
      <w:pPr>
        <w:tabs>
          <w:tab w:val="left" w:pos="2608"/>
        </w:tabs>
        <w:spacing w:after="0" w:line="600" w:lineRule="auto"/>
        <w:ind w:firstLine="720"/>
        <w:jc w:val="both"/>
        <w:rPr>
          <w:rFonts w:eastAsia="Times New Roman"/>
          <w:szCs w:val="24"/>
        </w:rPr>
      </w:pPr>
      <w:r>
        <w:rPr>
          <w:rFonts w:eastAsia="Times New Roman"/>
          <w:szCs w:val="24"/>
        </w:rPr>
        <w:t>Θα ήθελα, όμως, να ρωτήσω, κύριε Υφυπουργέ, μιας και Υπουργός δεν είναι στο έδρανο, το εξής: Τι γίνεται με τους πτυχιούχους μηχανικούς των ιδρυμάτων τεχνολογ</w:t>
      </w:r>
      <w:r>
        <w:rPr>
          <w:rFonts w:eastAsia="Times New Roman"/>
          <w:szCs w:val="24"/>
        </w:rPr>
        <w:t xml:space="preserve">ικής εκπαίδευσης; Ποια η πρόθεσή σας για αυτούς τους σαράντα χιλιάδες επιστήμονες των τεχνολογικών ιδρυμάτων και ποια η επαγγελματική τους κατοχύρωση; Γιατί δεν μεριμνήσατε ούτως ώστε με την επαγγελματική κατοχύρωση των δεκατριών ειδικοτήτων των μηχανικών </w:t>
      </w:r>
      <w:r>
        <w:rPr>
          <w:rFonts w:eastAsia="Times New Roman"/>
          <w:szCs w:val="24"/>
        </w:rPr>
        <w:t xml:space="preserve">παράλληλα να έχουμε σήμερα εδώ και τις θέσεις σας για την επαγγελματική κατοχύρωση των μηχανικών των </w:t>
      </w:r>
      <w:r>
        <w:rPr>
          <w:rFonts w:eastAsia="Times New Roman"/>
          <w:szCs w:val="24"/>
        </w:rPr>
        <w:t>τ</w:t>
      </w:r>
      <w:r>
        <w:rPr>
          <w:rFonts w:eastAsia="Times New Roman"/>
          <w:szCs w:val="24"/>
        </w:rPr>
        <w:t xml:space="preserve">εχνικών </w:t>
      </w:r>
      <w:r>
        <w:rPr>
          <w:rFonts w:eastAsia="Times New Roman"/>
          <w:szCs w:val="24"/>
        </w:rPr>
        <w:t>ε</w:t>
      </w:r>
      <w:r>
        <w:rPr>
          <w:rFonts w:eastAsia="Times New Roman"/>
          <w:szCs w:val="24"/>
        </w:rPr>
        <w:t xml:space="preserve">κπαιδευτικών </w:t>
      </w:r>
      <w:r>
        <w:rPr>
          <w:rFonts w:eastAsia="Times New Roman"/>
          <w:szCs w:val="24"/>
        </w:rPr>
        <w:t>ι</w:t>
      </w:r>
      <w:r>
        <w:rPr>
          <w:rFonts w:eastAsia="Times New Roman"/>
          <w:szCs w:val="24"/>
        </w:rPr>
        <w:t>δρυμάτων;</w:t>
      </w:r>
      <w:r>
        <w:rPr>
          <w:rFonts w:eastAsia="Times New Roman"/>
          <w:szCs w:val="24"/>
        </w:rPr>
        <w:t xml:space="preserve"> </w:t>
      </w:r>
      <w:r>
        <w:rPr>
          <w:rFonts w:eastAsia="Times New Roman"/>
          <w:szCs w:val="24"/>
        </w:rPr>
        <w:t>Είναι σαράντα και πλέον χιλιάδες στη χώρα. Υποβαθμίζετε έτσι το επάγγελμα των συγκεκριμένων επιστημόνων, όπως, κατ’ επέκτ</w:t>
      </w:r>
      <w:r>
        <w:rPr>
          <w:rFonts w:eastAsia="Times New Roman"/>
          <w:szCs w:val="24"/>
        </w:rPr>
        <w:t>αση, και τα τεχνολογικά εκπαιδευτικά ιδρύματα.</w:t>
      </w:r>
    </w:p>
    <w:p w14:paraId="28C46C5B" w14:textId="77777777" w:rsidR="001A30C8" w:rsidRDefault="00CF017E">
      <w:pPr>
        <w:spacing w:after="0" w:line="600" w:lineRule="auto"/>
        <w:ind w:firstLine="720"/>
        <w:jc w:val="both"/>
        <w:rPr>
          <w:rFonts w:eastAsia="Times New Roman"/>
          <w:szCs w:val="24"/>
        </w:rPr>
      </w:pPr>
      <w:r>
        <w:rPr>
          <w:rFonts w:eastAsia="Times New Roman"/>
          <w:szCs w:val="24"/>
        </w:rPr>
        <w:t xml:space="preserve">Θα αναφερθώ τώρα στο άρθρο 28 σε σχέση με την απαγόρευση κυκλοφορίας οχημάτων άνω  των τρεισήμισι τόνων σε παράπλευρα οδικά δίκτυα και εναλλακτικά των αυτοκινητοδρόμων και οδών ταχείας κυκλοφορίας. </w:t>
      </w:r>
    </w:p>
    <w:p w14:paraId="28C46C5C" w14:textId="77777777" w:rsidR="001A30C8" w:rsidRDefault="00CF017E">
      <w:pPr>
        <w:spacing w:after="0" w:line="600" w:lineRule="auto"/>
        <w:ind w:firstLine="720"/>
        <w:jc w:val="both"/>
        <w:rPr>
          <w:rFonts w:eastAsia="Times New Roman"/>
          <w:szCs w:val="24"/>
        </w:rPr>
      </w:pPr>
      <w:r>
        <w:rPr>
          <w:rFonts w:eastAsia="Times New Roman"/>
          <w:szCs w:val="24"/>
        </w:rPr>
        <w:t>Κυρίες και</w:t>
      </w:r>
      <w:r>
        <w:rPr>
          <w:rFonts w:eastAsia="Times New Roman"/>
          <w:szCs w:val="24"/>
        </w:rPr>
        <w:t xml:space="preserve"> κύριοι συνάδελφοι, είμαι από τον </w:t>
      </w:r>
      <w:r>
        <w:rPr>
          <w:rFonts w:eastAsia="Times New Roman"/>
          <w:szCs w:val="24"/>
        </w:rPr>
        <w:t>Ν</w:t>
      </w:r>
      <w:r>
        <w:rPr>
          <w:rFonts w:eastAsia="Times New Roman"/>
          <w:szCs w:val="24"/>
        </w:rPr>
        <w:t xml:space="preserve">ομό Σερρών. Η βόρεια Ελλάς διασχίζεται από τους Κήπους έως την Ηγουμενίτσα από την Εγνατία Οδό. Σας διαβεβαιώ ότι από τον </w:t>
      </w:r>
      <w:r>
        <w:rPr>
          <w:rFonts w:eastAsia="Times New Roman"/>
          <w:szCs w:val="24"/>
        </w:rPr>
        <w:t>Ν</w:t>
      </w:r>
      <w:r>
        <w:rPr>
          <w:rFonts w:eastAsia="Times New Roman"/>
          <w:szCs w:val="24"/>
        </w:rPr>
        <w:t xml:space="preserve">ομό Σερρών έως τον </w:t>
      </w:r>
      <w:r>
        <w:rPr>
          <w:rFonts w:eastAsia="Times New Roman"/>
          <w:szCs w:val="24"/>
        </w:rPr>
        <w:t>Ν</w:t>
      </w:r>
      <w:r>
        <w:rPr>
          <w:rFonts w:eastAsia="Times New Roman"/>
          <w:szCs w:val="24"/>
        </w:rPr>
        <w:t xml:space="preserve">ομό Θεσσαλονίκης πλέον των διακοσίων χιλιομέτρων όλες οι νταλίκες της </w:t>
      </w:r>
      <w:proofErr w:type="spellStart"/>
      <w:r>
        <w:rPr>
          <w:rFonts w:eastAsia="Times New Roman"/>
          <w:szCs w:val="24"/>
        </w:rPr>
        <w:t>γείτονος</w:t>
      </w:r>
      <w:proofErr w:type="spellEnd"/>
      <w:r>
        <w:rPr>
          <w:rFonts w:eastAsia="Times New Roman"/>
          <w:szCs w:val="24"/>
        </w:rPr>
        <w:t xml:space="preserve"> Τουρκίας και της Βουλγαρίας, που εισέρχονται στη χώρα από τον </w:t>
      </w:r>
      <w:r>
        <w:rPr>
          <w:rFonts w:eastAsia="Times New Roman"/>
          <w:szCs w:val="24"/>
        </w:rPr>
        <w:t>Ν</w:t>
      </w:r>
      <w:r>
        <w:rPr>
          <w:rFonts w:eastAsia="Times New Roman"/>
          <w:szCs w:val="24"/>
        </w:rPr>
        <w:t xml:space="preserve">ομό Έβρου, διασχίζουν πλέον των διακοσίων πενήντα χιλιομέτρων από παράπλευρα οδικά δίκτυα και, μάλιστα, με επιβάρυνση του οικιστικού και φυσικού περιβάλλοντος, όταν το παράπλευρο οδικό δίκτυο </w:t>
      </w:r>
      <w:r>
        <w:rPr>
          <w:rFonts w:eastAsia="Times New Roman"/>
          <w:szCs w:val="24"/>
        </w:rPr>
        <w:t xml:space="preserve">από την πόλη της Καβάλας έως και κοντά στη Θεσσαλονίκη πλέον των </w:t>
      </w:r>
      <w:proofErr w:type="spellStart"/>
      <w:r>
        <w:rPr>
          <w:rFonts w:eastAsia="Times New Roman"/>
          <w:szCs w:val="24"/>
        </w:rPr>
        <w:t>εκατόν</w:t>
      </w:r>
      <w:proofErr w:type="spellEnd"/>
      <w:r>
        <w:rPr>
          <w:rFonts w:eastAsia="Times New Roman"/>
          <w:szCs w:val="24"/>
        </w:rPr>
        <w:t xml:space="preserve"> πενήντα χιλιομέτρων είναι παραθαλάσσιο, με αυξημένη τουριστική κίνηση πλέον των έξι μηνών ετησίως, καθώς όλη η νοτιοανατολική Ευρώπη σ’ αυτά τα παράλια έρχεται να παραθερίσει, όπως και</w:t>
      </w:r>
      <w:r>
        <w:rPr>
          <w:rFonts w:eastAsia="Times New Roman"/>
          <w:szCs w:val="24"/>
        </w:rPr>
        <w:t xml:space="preserve"> οι κάτοικοι των </w:t>
      </w:r>
      <w:r>
        <w:rPr>
          <w:rFonts w:eastAsia="Times New Roman"/>
          <w:szCs w:val="24"/>
        </w:rPr>
        <w:t>Ν</w:t>
      </w:r>
      <w:r>
        <w:rPr>
          <w:rFonts w:eastAsia="Times New Roman"/>
          <w:szCs w:val="24"/>
        </w:rPr>
        <w:t>ομών Καβάλας, Σερρών, Δράμας, Ξάνθης και Θεσσαλονίκης.</w:t>
      </w:r>
    </w:p>
    <w:p w14:paraId="28C46C5D" w14:textId="77777777" w:rsidR="001A30C8" w:rsidRDefault="00CF017E">
      <w:pPr>
        <w:spacing w:after="0" w:line="600" w:lineRule="auto"/>
        <w:ind w:firstLine="720"/>
        <w:jc w:val="both"/>
        <w:rPr>
          <w:rFonts w:eastAsia="Times New Roman"/>
          <w:szCs w:val="24"/>
        </w:rPr>
      </w:pPr>
      <w:r>
        <w:rPr>
          <w:rFonts w:eastAsia="Times New Roman"/>
          <w:szCs w:val="24"/>
        </w:rPr>
        <w:t>Σ’ αυτό το οδικό δίκτυο σας πληροφορώ ότι αδυνατείς και είναι επικίνδυνο τρομερά να κυκλοφορήσεις, πέρα από την υποβάθμιση της περιοχής, μιας καθόλα αξιόλογη</w:t>
      </w:r>
      <w:r>
        <w:rPr>
          <w:rFonts w:eastAsia="Times New Roman"/>
          <w:szCs w:val="24"/>
        </w:rPr>
        <w:t>ς</w:t>
      </w:r>
      <w:r>
        <w:rPr>
          <w:rFonts w:eastAsia="Times New Roman"/>
          <w:szCs w:val="24"/>
        </w:rPr>
        <w:t xml:space="preserve"> περιοχή, που θα μπορούσε</w:t>
      </w:r>
      <w:r>
        <w:rPr>
          <w:rFonts w:eastAsia="Times New Roman"/>
          <w:szCs w:val="24"/>
        </w:rPr>
        <w:t xml:space="preserve"> να αναπτυχθεί τουριστικά. Άρα, θεωρώ ότι είναι σε σωστή κατεύθυνση αυτή η </w:t>
      </w:r>
      <w:r>
        <w:rPr>
          <w:rFonts w:eastAsia="Times New Roman"/>
          <w:szCs w:val="24"/>
        </w:rPr>
        <w:t>ο</w:t>
      </w:r>
      <w:r>
        <w:rPr>
          <w:rFonts w:eastAsia="Times New Roman"/>
          <w:szCs w:val="24"/>
        </w:rPr>
        <w:t xml:space="preserve">δηγία. </w:t>
      </w:r>
    </w:p>
    <w:p w14:paraId="28C46C5E" w14:textId="77777777" w:rsidR="001A30C8" w:rsidRDefault="00CF017E">
      <w:pPr>
        <w:spacing w:after="0" w:line="600" w:lineRule="auto"/>
        <w:ind w:firstLine="720"/>
        <w:jc w:val="both"/>
        <w:rPr>
          <w:rFonts w:eastAsia="Times New Roman"/>
          <w:szCs w:val="24"/>
        </w:rPr>
      </w:pPr>
      <w:r>
        <w:rPr>
          <w:rFonts w:eastAsia="Times New Roman"/>
          <w:szCs w:val="24"/>
        </w:rPr>
        <w:t xml:space="preserve">Όμως, κύριε Υπουργέ, αυτό το  φέρατε και τον Μάιο του 2016. Δεν το εφαρμόσατε, όμως, και το καλοκαίρι είχαμε σημαντικά τροχαία ατυχήματα. Ρωτάω γιατί δεν το εφαρμόσατε, </w:t>
      </w:r>
      <w:r>
        <w:rPr>
          <w:rFonts w:eastAsia="Times New Roman"/>
          <w:szCs w:val="24"/>
        </w:rPr>
        <w:t>όταν θα μπορούσατε να το εφαρμόσατε.</w:t>
      </w:r>
    </w:p>
    <w:p w14:paraId="28C46C5F" w14:textId="77777777" w:rsidR="001A30C8" w:rsidRDefault="00CF017E">
      <w:pPr>
        <w:spacing w:after="0" w:line="600" w:lineRule="auto"/>
        <w:ind w:firstLine="720"/>
        <w:jc w:val="both"/>
        <w:rPr>
          <w:rFonts w:eastAsia="Times New Roman"/>
          <w:szCs w:val="24"/>
        </w:rPr>
      </w:pPr>
      <w:r>
        <w:rPr>
          <w:rFonts w:eastAsia="Times New Roman"/>
          <w:szCs w:val="24"/>
        </w:rPr>
        <w:t>Ακούω εδώ ότι τίθεται θέμα σε σχέση με τις μεταφορές. Κατ’ αρχ</w:t>
      </w:r>
      <w:r>
        <w:rPr>
          <w:rFonts w:eastAsia="Times New Roman"/>
          <w:szCs w:val="24"/>
        </w:rPr>
        <w:t>άς</w:t>
      </w:r>
      <w:r>
        <w:rPr>
          <w:rFonts w:eastAsia="Times New Roman"/>
          <w:szCs w:val="24"/>
        </w:rPr>
        <w:t xml:space="preserve">, μιλάω για τα αλλοδαπά φορτηγά πρωτίστως και, μάλιστα, της </w:t>
      </w:r>
      <w:proofErr w:type="spellStart"/>
      <w:r>
        <w:rPr>
          <w:rFonts w:eastAsia="Times New Roman"/>
          <w:szCs w:val="24"/>
        </w:rPr>
        <w:t>γείτονος</w:t>
      </w:r>
      <w:proofErr w:type="spellEnd"/>
      <w:r>
        <w:rPr>
          <w:rFonts w:eastAsia="Times New Roman"/>
          <w:szCs w:val="24"/>
        </w:rPr>
        <w:t xml:space="preserve"> Τουρκίας, που όλα διέρχονται αυτών των παράπλευρων οδικών αξόνων. Όμως, όταν μιλάμε γι</w:t>
      </w:r>
      <w:r>
        <w:rPr>
          <w:rFonts w:eastAsia="Times New Roman"/>
          <w:szCs w:val="24"/>
        </w:rPr>
        <w:t>α επιπλέον κόστος στις μεταφορές, σκεφτήκαμε ποτέ να πούμε ότι η αύξηση της τιμής του πετρελαίου είναι ο βασικός συντελεστής της αύξησης του κόστους μεταφορών στη χώρας μας, όταν και πάλι τον Οκτώβριο μήνα έχουμε νέα αύξηση στο πετρέλαιο, όπου τόσο τις μετ</w:t>
      </w:r>
      <w:r>
        <w:rPr>
          <w:rFonts w:eastAsia="Times New Roman"/>
          <w:szCs w:val="24"/>
        </w:rPr>
        <w:t>αφορές θα επιβαρύνει, αλλά και ιδιαίτερα την αγροτική παραγωγή;</w:t>
      </w:r>
    </w:p>
    <w:p w14:paraId="28C46C60" w14:textId="77777777" w:rsidR="001A30C8" w:rsidRDefault="00CF017E">
      <w:pPr>
        <w:spacing w:after="0" w:line="600" w:lineRule="auto"/>
        <w:ind w:firstLine="720"/>
        <w:jc w:val="both"/>
        <w:rPr>
          <w:rFonts w:eastAsia="Times New Roman"/>
          <w:szCs w:val="24"/>
        </w:rPr>
      </w:pPr>
      <w:r>
        <w:rPr>
          <w:rFonts w:eastAsia="Times New Roman"/>
          <w:szCs w:val="24"/>
        </w:rPr>
        <w:t>Θα μπορούσε ίσως να προβλεφθεί ένα εκπτωτικό τιμολόγιο στα διόδια για τα φορτηγά, ούτως ώστε να μη γίνεται η χρήση αυτών των παράπλευρων οδών. Περιμένουμε να ακούσουμε αύριο και τις θέσεις του</w:t>
      </w:r>
      <w:r>
        <w:rPr>
          <w:rFonts w:eastAsia="Times New Roman"/>
          <w:szCs w:val="24"/>
        </w:rPr>
        <w:t xml:space="preserve"> Υπουργού επάνω στο συγκεκριμένο θέμα.</w:t>
      </w:r>
    </w:p>
    <w:p w14:paraId="28C46C61" w14:textId="77777777" w:rsidR="001A30C8" w:rsidRDefault="00CF017E">
      <w:pPr>
        <w:spacing w:after="0" w:line="600" w:lineRule="auto"/>
        <w:ind w:firstLine="720"/>
        <w:jc w:val="both"/>
        <w:rPr>
          <w:rFonts w:eastAsia="Times New Roman"/>
          <w:szCs w:val="24"/>
        </w:rPr>
      </w:pPr>
      <w:r>
        <w:rPr>
          <w:rFonts w:eastAsia="Times New Roman"/>
          <w:szCs w:val="24"/>
        </w:rPr>
        <w:t xml:space="preserve">Κυρίες και κύριοι συνάδελφοι, τελειώνοντας θα ήθελα να πω ότι, ναι, το νομοσχέδιο είναι σε θετική κατεύθυνση, ναι, συμφωνήσαμε ως Δημοκρατική Συμπαράταξη. Έχουμε, όμως, σοβαρές επιφυλάξεις ως προς τις δυνατότητές σας </w:t>
      </w:r>
      <w:r>
        <w:rPr>
          <w:rFonts w:eastAsia="Times New Roman"/>
          <w:szCs w:val="24"/>
        </w:rPr>
        <w:t xml:space="preserve">εφαρμογής των νομοσχεδίων στην πράξη, ως προς τη θέλησή σας πραγματικά να υλοποιήσετε αυτά που ψηφίζει το </w:t>
      </w:r>
      <w:r>
        <w:rPr>
          <w:rFonts w:eastAsia="Times New Roman"/>
          <w:szCs w:val="24"/>
        </w:rPr>
        <w:t>ε</w:t>
      </w:r>
      <w:r>
        <w:rPr>
          <w:rFonts w:eastAsia="Times New Roman"/>
          <w:szCs w:val="24"/>
        </w:rPr>
        <w:t>λληνικό Κοινοβούλιο άμεσα και γρήγορα.</w:t>
      </w:r>
    </w:p>
    <w:p w14:paraId="28C46C62" w14:textId="77777777" w:rsidR="001A30C8" w:rsidRDefault="00CF017E">
      <w:pPr>
        <w:spacing w:after="0" w:line="600" w:lineRule="auto"/>
        <w:ind w:firstLine="720"/>
        <w:jc w:val="both"/>
        <w:rPr>
          <w:rFonts w:eastAsia="Times New Roman"/>
          <w:szCs w:val="24"/>
        </w:rPr>
      </w:pPr>
      <w:r>
        <w:rPr>
          <w:rFonts w:eastAsia="Times New Roman"/>
          <w:szCs w:val="24"/>
        </w:rPr>
        <w:t>Πιστεύω ότι στο συγκεκριμένο νομοσχέδιο θα κάνετε αυτά τα οποία πρέπει και όχι να είναι ένα άλλο νομοσχέδιο, τ</w:t>
      </w:r>
      <w:r>
        <w:rPr>
          <w:rFonts w:eastAsia="Times New Roman"/>
          <w:szCs w:val="24"/>
        </w:rPr>
        <w:t>ο οποίο θα τροποποιηθεί και πάλι στην πορεία, όπως κάνατε με το συγκεκριμένο άρθρο 28.</w:t>
      </w:r>
    </w:p>
    <w:p w14:paraId="28C46C63" w14:textId="77777777" w:rsidR="001A30C8" w:rsidRDefault="00CF017E">
      <w:pPr>
        <w:spacing w:after="0" w:line="600" w:lineRule="auto"/>
        <w:ind w:firstLine="720"/>
        <w:jc w:val="both"/>
        <w:rPr>
          <w:rFonts w:eastAsia="Times New Roman"/>
          <w:szCs w:val="24"/>
        </w:rPr>
      </w:pPr>
      <w:r>
        <w:rPr>
          <w:rFonts w:eastAsia="Times New Roman"/>
          <w:szCs w:val="24"/>
        </w:rPr>
        <w:t>Σας ευχαριστώ.</w:t>
      </w:r>
    </w:p>
    <w:p w14:paraId="28C46C64" w14:textId="77777777" w:rsidR="001A30C8" w:rsidRDefault="00CF017E">
      <w:pPr>
        <w:spacing w:after="0" w:line="600" w:lineRule="auto"/>
        <w:ind w:firstLine="720"/>
        <w:jc w:val="both"/>
        <w:rPr>
          <w:rFonts w:eastAsia="Times New Roman"/>
          <w:szCs w:val="24"/>
        </w:rPr>
      </w:pPr>
      <w:r>
        <w:rPr>
          <w:rFonts w:eastAsia="Times New Roman"/>
          <w:b/>
          <w:szCs w:val="24"/>
        </w:rPr>
        <w:t>ΑΠΟΣΤΟΛΟΣ ΚΑΡΑΝΑΣΤΑΣΗΣ:</w:t>
      </w:r>
      <w:r>
        <w:rPr>
          <w:rFonts w:eastAsia="Times New Roman"/>
          <w:szCs w:val="24"/>
        </w:rPr>
        <w:t xml:space="preserve"> Κύριε Πρόεδρε, θα μπορούσα να έχω τον λόγο;</w:t>
      </w:r>
    </w:p>
    <w:p w14:paraId="28C46C65" w14:textId="77777777" w:rsidR="001A30C8" w:rsidRDefault="00CF017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Καραναστάσης</w:t>
      </w:r>
      <w:proofErr w:type="spellEnd"/>
      <w:r>
        <w:rPr>
          <w:rFonts w:eastAsia="Times New Roman"/>
          <w:szCs w:val="24"/>
        </w:rPr>
        <w:t xml:space="preserve"> έχει τον λόγο δι’ ολίγον.</w:t>
      </w:r>
    </w:p>
    <w:p w14:paraId="28C46C66" w14:textId="77777777" w:rsidR="001A30C8" w:rsidRDefault="00CF017E">
      <w:pPr>
        <w:spacing w:after="0" w:line="600" w:lineRule="auto"/>
        <w:ind w:firstLine="720"/>
        <w:jc w:val="both"/>
        <w:rPr>
          <w:rFonts w:eastAsia="Times New Roman"/>
          <w:szCs w:val="24"/>
        </w:rPr>
      </w:pPr>
      <w:r>
        <w:rPr>
          <w:rFonts w:eastAsia="Times New Roman"/>
          <w:b/>
          <w:szCs w:val="24"/>
        </w:rPr>
        <w:t>ΑΠΟΣΤΟΛΟΣ</w:t>
      </w:r>
      <w:r>
        <w:rPr>
          <w:rFonts w:eastAsia="Times New Roman"/>
          <w:b/>
          <w:szCs w:val="24"/>
        </w:rPr>
        <w:t xml:space="preserve"> ΚΑΡΑΝΑΣΤΑΣΗΣ:</w:t>
      </w:r>
      <w:r>
        <w:rPr>
          <w:rFonts w:eastAsia="Times New Roman"/>
          <w:szCs w:val="24"/>
        </w:rPr>
        <w:t xml:space="preserve"> Κύριε Πρόεδρε, δεν θα παρέμβαινα  αν πραγματικά στην πρώτη παρθενική παρουσία του κυρίου Κεφαλογιάννη ως κοινοβουλευτικού εκπροσώπου σ’ ένα νομοσχέδιο, σε μια </w:t>
      </w:r>
      <w:r>
        <w:rPr>
          <w:rFonts w:eastAsia="Times New Roman"/>
          <w:szCs w:val="24"/>
        </w:rPr>
        <w:t>ο</w:t>
      </w:r>
      <w:r>
        <w:rPr>
          <w:rFonts w:eastAsia="Times New Roman"/>
          <w:szCs w:val="24"/>
        </w:rPr>
        <w:t>δηγία, η οποία πραγματικά είχε τη σύμφωνη γνώμη σχεδόν όλων των κομμάτων, δεν χρη</w:t>
      </w:r>
      <w:r>
        <w:rPr>
          <w:rFonts w:eastAsia="Times New Roman"/>
          <w:szCs w:val="24"/>
        </w:rPr>
        <w:t>σιμοποιούσε το Βήμα για να ασχοληθεί με τα εθνικά θέματα.</w:t>
      </w:r>
    </w:p>
    <w:p w14:paraId="28C46C67" w14:textId="77777777" w:rsidR="001A30C8" w:rsidRDefault="00CF017E">
      <w:pPr>
        <w:spacing w:after="0" w:line="600" w:lineRule="auto"/>
        <w:jc w:val="both"/>
        <w:rPr>
          <w:rFonts w:eastAsia="Times New Roman" w:cs="Times New Roman"/>
          <w:szCs w:val="24"/>
        </w:rPr>
      </w:pPr>
      <w:r>
        <w:rPr>
          <w:rFonts w:eastAsia="Times New Roman" w:cs="Times New Roman"/>
          <w:szCs w:val="24"/>
        </w:rPr>
        <w:t>Είναι ένα θέμα, το οποίο τίθεται σε μια δύσκολη στιγμή, στην οποία βρίσκεται η χώρα μας μέσα από τις διαπραγματεύσεις. Προσπαθεί, λοιπόν, μέσα από τις δημοσιεύσεις που γίνονται ή από τις πληροφορίες</w:t>
      </w:r>
      <w:r>
        <w:rPr>
          <w:rFonts w:eastAsia="Times New Roman" w:cs="Times New Roman"/>
          <w:szCs w:val="24"/>
        </w:rPr>
        <w:t>, οι οποίες ακούγονται σχετικά με το θέμα το Τσάμικο, το θέμα της τόσο δύσκολης διαπραγμάτευσης για το Κυπριακό, να δημιουργήσει εντυπώσεις οι οποίες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δημιουργούν κρίσιμα ερωτήματα, όσον αφορά στη θέση της Νέας Δημοκρατίας για όλα αυτά τα θέματ</w:t>
      </w:r>
      <w:r>
        <w:rPr>
          <w:rFonts w:eastAsia="Times New Roman" w:cs="Times New Roman"/>
          <w:szCs w:val="24"/>
        </w:rPr>
        <w:t xml:space="preserve">α. Δηλαδή, σε μια περίοδο κρίσεως η Νέα Δημοκρατία </w:t>
      </w:r>
      <w:proofErr w:type="spellStart"/>
      <w:r>
        <w:rPr>
          <w:rFonts w:eastAsia="Times New Roman" w:cs="Times New Roman"/>
          <w:szCs w:val="24"/>
        </w:rPr>
        <w:t>επιχαίρει</w:t>
      </w:r>
      <w:proofErr w:type="spellEnd"/>
      <w:r>
        <w:rPr>
          <w:rFonts w:eastAsia="Times New Roman" w:cs="Times New Roman"/>
          <w:szCs w:val="24"/>
        </w:rPr>
        <w:t xml:space="preserve"> με το να πάνε άσχημα όλες αυτές οι διαπραγματεύσεις που γίνονται; </w:t>
      </w:r>
    </w:p>
    <w:p w14:paraId="28C46C68"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Είναι εντυπωσιακό –και νομίζω ενοχλεί κάθε δημοκρατικό άνθρωπο- να προσπαθούμε να χρησιμοποιήσουμε όλα αυτά τα ζητήματα για ίδιο</w:t>
      </w:r>
      <w:r>
        <w:rPr>
          <w:rFonts w:eastAsia="Times New Roman" w:cs="Times New Roman"/>
          <w:szCs w:val="24"/>
        </w:rPr>
        <w:t xml:space="preserve">ν όφελος και για εντυπωσιασμούς. </w:t>
      </w:r>
    </w:p>
    <w:p w14:paraId="28C46C69"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είμαστε σε μια περίοδο όπου σαν χώρα περιμένουμε στις 5 Δεκεμβρίου στο </w:t>
      </w:r>
      <w:proofErr w:type="spellStart"/>
      <w:r>
        <w:rPr>
          <w:rFonts w:eastAsia="Times New Roman" w:cs="Times New Roman"/>
          <w:szCs w:val="24"/>
          <w:lang w:val="en-US"/>
        </w:rPr>
        <w:t>Eurogroup</w:t>
      </w:r>
      <w:proofErr w:type="spellEnd"/>
      <w:r>
        <w:rPr>
          <w:rFonts w:eastAsia="Times New Roman" w:cs="Times New Roman"/>
          <w:szCs w:val="24"/>
        </w:rPr>
        <w:t xml:space="preserve"> να έχουμε ολοκληρώσει τη δεύτερη αξιολόγηση, να έχουμε αποφάσεις για το χρέος και από εκεί και πέρα να έχουμε αποφάσεις που αφορούν την ποσοτική χαλάρωση μέσω της Ευρωπαϊκής Κεντρικής Τράπεζας, που είναι πάρα πολύ σημαντική. </w:t>
      </w:r>
    </w:p>
    <w:p w14:paraId="28C46C6A"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Δεν μπορώ να κατανοήσω εάν αυ</w:t>
      </w:r>
      <w:r>
        <w:rPr>
          <w:rFonts w:eastAsia="Times New Roman" w:cs="Times New Roman"/>
          <w:szCs w:val="24"/>
        </w:rPr>
        <w:t xml:space="preserve">τή τη στιγμή η Νέα Δημοκρατία, όπως δείχνουν και οι δηλώσεις του κ. Μητσοτάκη, θέλει να αποτύχουμε σε αυτές τις διαπραγματεύσεις, έτσι ώστε εάν κάποια στιγμή γίνει </w:t>
      </w:r>
      <w:r>
        <w:rPr>
          <w:rFonts w:eastAsia="Times New Roman" w:cs="Times New Roman"/>
          <w:szCs w:val="24"/>
        </w:rPr>
        <w:t>π</w:t>
      </w:r>
      <w:r>
        <w:rPr>
          <w:rFonts w:eastAsia="Times New Roman" w:cs="Times New Roman"/>
          <w:szCs w:val="24"/>
        </w:rPr>
        <w:t xml:space="preserve">ρωθυπουργός ο κ. Μητσοτάκης να επανέλθει με ένα τέταρτο μνημόνιο. </w:t>
      </w:r>
    </w:p>
    <w:p w14:paraId="28C46C6B"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Λυπάμαι πάρα πολύ γι’ αυ</w:t>
      </w:r>
      <w:r>
        <w:rPr>
          <w:rFonts w:eastAsia="Times New Roman" w:cs="Times New Roman"/>
          <w:szCs w:val="24"/>
        </w:rPr>
        <w:t>τό. Νομίζω ότι η χώρα τον τελευταίο χρόνο βγαίνει από αυτήν την απομόνωση, στην οποία ήταν από το 2010 μέχρι το 2014. Έχουν γίνει επισκέψεις εδώ, όπως ανέφερε ο Υπουργός, για παράδειγμα του κ. Ομπάμα, ο οποίος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ενστερνίστηκε και υιοθέτησε όλες </w:t>
      </w:r>
      <w:r>
        <w:rPr>
          <w:rFonts w:eastAsia="Times New Roman" w:cs="Times New Roman"/>
          <w:szCs w:val="24"/>
        </w:rPr>
        <w:t xml:space="preserve">τις θέσεις της ελληνικής Κυβέρνησης. </w:t>
      </w:r>
    </w:p>
    <w:p w14:paraId="28C46C6C"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Επίσης, για το προσφυγικό θέμα, για το οποίο τόσο πολύ μας καταγγέλλει η Νέα Δημοκρατία, παρευρέθηκε εδώ ο Πάπας Φραγκίσκος. Είχαμε επίσης την επίσκεψη Πούτιν, την επίσκεψη Ολάντ, αλλά και την </w:t>
      </w:r>
      <w:proofErr w:type="spellStart"/>
      <w:r>
        <w:rPr>
          <w:rFonts w:eastAsia="Times New Roman" w:cs="Times New Roman"/>
          <w:szCs w:val="24"/>
        </w:rPr>
        <w:t>Ευρωμεσογειακή</w:t>
      </w:r>
      <w:proofErr w:type="spellEnd"/>
      <w:r>
        <w:rPr>
          <w:rFonts w:eastAsia="Times New Roman" w:cs="Times New Roman"/>
          <w:szCs w:val="24"/>
        </w:rPr>
        <w:t xml:space="preserve"> Σύσκεψη, η</w:t>
      </w:r>
      <w:r>
        <w:rPr>
          <w:rFonts w:eastAsia="Times New Roman" w:cs="Times New Roman"/>
          <w:szCs w:val="24"/>
        </w:rPr>
        <w:t xml:space="preserve"> οποία έγινε μία εβδομάδα πριν τα εγκαίνια της Έκθεσης Θεσσαλονίκης, όπου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όλες οι χώρες της Μεσογείου αντιλήφθηκαν ότι το μεγάλο πρόβλημα στη χώρα μας είναι το θέμα της λιτότητας. </w:t>
      </w:r>
    </w:p>
    <w:p w14:paraId="28C46C6D"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Εκτιμώ, λοιπόν, όπως θα πούμε και αύριο, ότι η Νέα Δημοκρατία </w:t>
      </w:r>
      <w:r>
        <w:rPr>
          <w:rFonts w:eastAsia="Times New Roman" w:cs="Times New Roman"/>
          <w:szCs w:val="24"/>
        </w:rPr>
        <w:t xml:space="preserve">θα πρέπει να είναι πολύ πιο προσεκτική σε μια ιδιαίτερα κρίσιμη περίοδο για τη χώρα μας. </w:t>
      </w:r>
    </w:p>
    <w:p w14:paraId="28C46C6E" w14:textId="77777777" w:rsidR="001A30C8" w:rsidRDefault="00CF017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8C46C6F" w14:textId="77777777" w:rsidR="001A30C8" w:rsidRDefault="00CF017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w:t>
      </w:r>
    </w:p>
    <w:p w14:paraId="28C46C70"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szCs w:val="24"/>
        </w:rPr>
        <w:t>Έχω την τιμή να ανακοινώσω στο Σώμα ότι η Διαρκής Επιτροπή Δημόσιας Διοίκησης, Δημόσιας Τάξ</w:t>
      </w:r>
      <w:r>
        <w:rPr>
          <w:rFonts w:eastAsia="Times New Roman"/>
          <w:szCs w:val="24"/>
        </w:rPr>
        <w:t xml:space="preserve">ης και Δικαιοσύνης καταθέτει την </w:t>
      </w:r>
      <w:r>
        <w:rPr>
          <w:rFonts w:eastAsia="Times New Roman"/>
          <w:szCs w:val="24"/>
        </w:rPr>
        <w:t>έ</w:t>
      </w:r>
      <w:r>
        <w:rPr>
          <w:rFonts w:eastAsia="Times New Roman"/>
          <w:szCs w:val="24"/>
        </w:rPr>
        <w:t xml:space="preserve">κθεσή της στο σχέδιο νόμου του Υπουργείου Διοικητικής Ανασυγκρότησης </w:t>
      </w:r>
      <w:r>
        <w:rPr>
          <w:rFonts w:eastAsia="Times New Roman"/>
          <w:color w:val="000000"/>
          <w:szCs w:val="24"/>
          <w:shd w:val="clear" w:color="auto" w:fill="FFFFFF"/>
        </w:rPr>
        <w:t>«Ενιαίο Σύστημα Κινητικότητας στη Δημόσια Διοίκηση και την Τοπική Αυτοδιοίκηση, υποχρεώσεις των προσώπων που διορίζονται στις θέσεις των άρθρων 6 και 8 τ</w:t>
      </w:r>
      <w:r>
        <w:rPr>
          <w:rFonts w:eastAsia="Times New Roman"/>
          <w:color w:val="000000"/>
          <w:szCs w:val="24"/>
          <w:shd w:val="clear" w:color="auto" w:fill="FFFFFF"/>
        </w:rPr>
        <w:t xml:space="preserve">ου ν. 4369/2016, ασυμβίβαστα και πρόληψη των περιπτώσεων σύγκρουσης συμφερόντων και άλλες διατάξεις». </w:t>
      </w:r>
    </w:p>
    <w:p w14:paraId="28C46C71"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Καθ’ ότι εξαντλήθηκε ο κατάλογος των ομιλητών, κηρύσσεται περαιωμένη η συζήτηση επί της αρχής του νομοσχεδίου του Υπουργείου Υποδομών και Μεταφορών</w:t>
      </w:r>
      <w:r>
        <w:rPr>
          <w:rFonts w:eastAsia="Times New Roman"/>
          <w:color w:val="000000"/>
          <w:szCs w:val="24"/>
          <w:shd w:val="clear" w:color="auto" w:fill="FFFFFF"/>
        </w:rPr>
        <w:t>:</w:t>
      </w:r>
      <w:r>
        <w:rPr>
          <w:rFonts w:eastAsia="Times New Roman"/>
          <w:color w:val="000000"/>
          <w:szCs w:val="24"/>
          <w:shd w:val="clear" w:color="auto" w:fill="FFFFFF"/>
        </w:rPr>
        <w:t xml:space="preserve"> «Ενσ</w:t>
      </w:r>
      <w:r>
        <w:rPr>
          <w:rFonts w:eastAsia="Times New Roman"/>
          <w:color w:val="000000"/>
          <w:szCs w:val="24"/>
          <w:shd w:val="clear" w:color="auto" w:fill="FFFFFF"/>
        </w:rPr>
        <w:t xml:space="preserve">ωμάτωση στην Ελληνική Νομοθεσία της Οδηγίας 2014/94/ΕΕ του Ευρωπαϊκού Κοινοβουλίου και του Συμβουλίου της 22ας Οκτωβρίου 2014 για την ανάπτυξη </w:t>
      </w:r>
      <w:r>
        <w:rPr>
          <w:rFonts w:eastAsia="Times New Roman"/>
          <w:color w:val="000000"/>
          <w:szCs w:val="24"/>
          <w:shd w:val="clear" w:color="auto" w:fill="FFFFFF"/>
        </w:rPr>
        <w:t>Υ</w:t>
      </w:r>
      <w:r>
        <w:rPr>
          <w:rFonts w:eastAsia="Times New Roman"/>
          <w:color w:val="000000"/>
          <w:szCs w:val="24"/>
          <w:shd w:val="clear" w:color="auto" w:fill="FFFFFF"/>
        </w:rPr>
        <w:t xml:space="preserve">ποδομών </w:t>
      </w:r>
      <w:r>
        <w:rPr>
          <w:rFonts w:eastAsia="Times New Roman"/>
          <w:color w:val="000000"/>
          <w:szCs w:val="24"/>
          <w:shd w:val="clear" w:color="auto" w:fill="FFFFFF"/>
        </w:rPr>
        <w:t>Ε</w:t>
      </w:r>
      <w:r>
        <w:rPr>
          <w:rFonts w:eastAsia="Times New Roman"/>
          <w:color w:val="000000"/>
          <w:szCs w:val="24"/>
          <w:shd w:val="clear" w:color="auto" w:fill="FFFFFF"/>
        </w:rPr>
        <w:t xml:space="preserve">ναλλακτικών καυσίμων, απλοποίηση διαδικασίας, </w:t>
      </w:r>
      <w:proofErr w:type="spellStart"/>
      <w:r>
        <w:rPr>
          <w:rFonts w:eastAsia="Times New Roman"/>
          <w:color w:val="000000"/>
          <w:szCs w:val="24"/>
          <w:shd w:val="clear" w:color="auto" w:fill="FFFFFF"/>
        </w:rPr>
        <w:t>αδειοδότησης</w:t>
      </w:r>
      <w:proofErr w:type="spellEnd"/>
      <w:r>
        <w:rPr>
          <w:rFonts w:eastAsia="Times New Roman"/>
          <w:color w:val="000000"/>
          <w:szCs w:val="24"/>
          <w:shd w:val="clear" w:color="auto" w:fill="FFFFFF"/>
        </w:rPr>
        <w:t xml:space="preserve"> και άλλες διατάξεις πρατηρίων παροχής καυσίμ</w:t>
      </w:r>
      <w:r>
        <w:rPr>
          <w:rFonts w:eastAsia="Times New Roman"/>
          <w:color w:val="000000"/>
          <w:szCs w:val="24"/>
          <w:shd w:val="clear" w:color="auto" w:fill="FFFFFF"/>
        </w:rPr>
        <w:t>ων και ενέργειας και λοιπές διατάξεις».</w:t>
      </w:r>
    </w:p>
    <w:p w14:paraId="28C46C72"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νομοσχέδιο επί της αρχής;</w:t>
      </w:r>
    </w:p>
    <w:p w14:paraId="28C46C73"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ΣΠΑΡΤΙΝΟΣ:</w:t>
      </w:r>
      <w:r>
        <w:rPr>
          <w:rFonts w:eastAsia="Times New Roman"/>
          <w:color w:val="000000"/>
          <w:szCs w:val="24"/>
          <w:shd w:val="clear" w:color="auto" w:fill="FFFFFF"/>
        </w:rPr>
        <w:t xml:space="preserve"> Ναι. </w:t>
      </w:r>
    </w:p>
    <w:p w14:paraId="28C46C74"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ΚΑΡΑΜΑΝΛΗΣ:</w:t>
      </w:r>
      <w:r>
        <w:rPr>
          <w:rFonts w:eastAsia="Times New Roman"/>
          <w:color w:val="000000"/>
          <w:szCs w:val="24"/>
          <w:shd w:val="clear" w:color="auto" w:fill="FFFFFF"/>
        </w:rPr>
        <w:t xml:space="preserve"> Ναι. </w:t>
      </w:r>
    </w:p>
    <w:p w14:paraId="28C46C75"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ΣΑΧΙΝΙΔΗΣ:</w:t>
      </w:r>
      <w:r>
        <w:rPr>
          <w:rFonts w:eastAsia="Times New Roman"/>
          <w:color w:val="000000"/>
          <w:szCs w:val="24"/>
          <w:shd w:val="clear" w:color="auto" w:fill="FFFFFF"/>
        </w:rPr>
        <w:t xml:space="preserve"> Όχι. </w:t>
      </w:r>
    </w:p>
    <w:p w14:paraId="28C46C76"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ΜΑΝΙΑΤΗΣ:</w:t>
      </w:r>
      <w:r>
        <w:rPr>
          <w:rFonts w:eastAsia="Times New Roman"/>
          <w:color w:val="000000"/>
          <w:szCs w:val="24"/>
          <w:shd w:val="clear" w:color="auto" w:fill="FFFFFF"/>
        </w:rPr>
        <w:t xml:space="preserve"> Ναι. </w:t>
      </w:r>
    </w:p>
    <w:p w14:paraId="28C46C77"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ΕΜΜΑΝΟΥΗΛ ΣΥΝΤΥΧΑΚΗΣ:</w:t>
      </w:r>
      <w:r>
        <w:rPr>
          <w:rFonts w:eastAsia="Times New Roman"/>
          <w:color w:val="000000"/>
          <w:szCs w:val="24"/>
          <w:shd w:val="clear" w:color="auto" w:fill="FFFFFF"/>
        </w:rPr>
        <w:t xml:space="preserve"> Όχι. </w:t>
      </w:r>
    </w:p>
    <w:p w14:paraId="28C46C78"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ΑΜΥΡΑΣ: </w:t>
      </w:r>
      <w:r>
        <w:rPr>
          <w:rFonts w:eastAsia="Times New Roman"/>
          <w:color w:val="000000"/>
          <w:szCs w:val="24"/>
          <w:shd w:val="clear" w:color="auto" w:fill="FFFFFF"/>
        </w:rPr>
        <w:t xml:space="preserve">Ναι. </w:t>
      </w:r>
    </w:p>
    <w:p w14:paraId="28C46C79"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ΛΑΖΑΡΙΔΗΣ:</w:t>
      </w:r>
      <w:r>
        <w:rPr>
          <w:rFonts w:eastAsia="Times New Roman"/>
          <w:color w:val="000000"/>
          <w:szCs w:val="24"/>
          <w:shd w:val="clear" w:color="auto" w:fill="FFFFFF"/>
        </w:rPr>
        <w:t xml:space="preserve"> Ναι. </w:t>
      </w:r>
    </w:p>
    <w:p w14:paraId="28C46C7A"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28C46C7B"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cs="Times New Roman"/>
          <w:b/>
          <w:szCs w:val="24"/>
        </w:rPr>
        <w:t>ΠΡΟΕΔΡΕΥΩΝ (Γεώργιος Βαρεμένος):</w:t>
      </w:r>
      <w:r>
        <w:rPr>
          <w:rFonts w:eastAsia="Times New Roman" w:cs="Times New Roman"/>
          <w:szCs w:val="24"/>
        </w:rPr>
        <w:t xml:space="preserve"> Συνεπώς το νομοσχέδιο </w:t>
      </w:r>
      <w:r>
        <w:rPr>
          <w:rFonts w:eastAsia="Times New Roman"/>
          <w:color w:val="000000"/>
          <w:szCs w:val="24"/>
          <w:shd w:val="clear" w:color="auto" w:fill="FFFFFF"/>
        </w:rPr>
        <w:t>του Υπουργείου Υποδομών και Μεταφορών</w:t>
      </w:r>
      <w:r>
        <w:rPr>
          <w:rFonts w:eastAsia="Times New Roman"/>
          <w:color w:val="000000"/>
          <w:szCs w:val="24"/>
          <w:shd w:val="clear" w:color="auto" w:fill="FFFFFF"/>
        </w:rPr>
        <w:t>:</w:t>
      </w:r>
      <w:r>
        <w:rPr>
          <w:rFonts w:eastAsia="Times New Roman"/>
          <w:color w:val="000000"/>
          <w:szCs w:val="24"/>
          <w:shd w:val="clear" w:color="auto" w:fill="FFFFFF"/>
        </w:rPr>
        <w:t xml:space="preserve"> «Ενσωμάτωση στην Ελληνική Νομοθεσία της Οδηγίας 2014/94/ΕΕ του Ευρωπαϊκού Κοινοβουλίου και του Συμβουλίου τ</w:t>
      </w:r>
      <w:r>
        <w:rPr>
          <w:rFonts w:eastAsia="Times New Roman"/>
          <w:color w:val="000000"/>
          <w:szCs w:val="24"/>
          <w:shd w:val="clear" w:color="auto" w:fill="FFFFFF"/>
        </w:rPr>
        <w:t xml:space="preserve">ης 22ας Οκτωβρίου 2014 για την ανάπτυξη </w:t>
      </w:r>
      <w:r>
        <w:rPr>
          <w:rFonts w:eastAsia="Times New Roman"/>
          <w:color w:val="000000"/>
          <w:szCs w:val="24"/>
          <w:shd w:val="clear" w:color="auto" w:fill="FFFFFF"/>
        </w:rPr>
        <w:t>Υ</w:t>
      </w:r>
      <w:r>
        <w:rPr>
          <w:rFonts w:eastAsia="Times New Roman"/>
          <w:color w:val="000000"/>
          <w:szCs w:val="24"/>
          <w:shd w:val="clear" w:color="auto" w:fill="FFFFFF"/>
        </w:rPr>
        <w:t xml:space="preserve">ποδομών </w:t>
      </w:r>
      <w:r>
        <w:rPr>
          <w:rFonts w:eastAsia="Times New Roman"/>
          <w:color w:val="000000"/>
          <w:szCs w:val="24"/>
          <w:shd w:val="clear" w:color="auto" w:fill="FFFFFF"/>
        </w:rPr>
        <w:t>Ε</w:t>
      </w:r>
      <w:r>
        <w:rPr>
          <w:rFonts w:eastAsia="Times New Roman"/>
          <w:color w:val="000000"/>
          <w:szCs w:val="24"/>
          <w:shd w:val="clear" w:color="auto" w:fill="FFFFFF"/>
        </w:rPr>
        <w:t xml:space="preserve">ναλλακτικών καυσίμων, απλοποίηση διαδικασίας, </w:t>
      </w:r>
      <w:proofErr w:type="spellStart"/>
      <w:r>
        <w:rPr>
          <w:rFonts w:eastAsia="Times New Roman"/>
          <w:color w:val="000000"/>
          <w:szCs w:val="24"/>
          <w:shd w:val="clear" w:color="auto" w:fill="FFFFFF"/>
        </w:rPr>
        <w:t>αδειοδότησης</w:t>
      </w:r>
      <w:proofErr w:type="spellEnd"/>
      <w:r>
        <w:rPr>
          <w:rFonts w:eastAsia="Times New Roman"/>
          <w:color w:val="000000"/>
          <w:szCs w:val="24"/>
          <w:shd w:val="clear" w:color="auto" w:fill="FFFFFF"/>
        </w:rPr>
        <w:t xml:space="preserve"> και άλλες διατάξεις πρατηρίων παροχής καυσίμων και ενέργειας, και λοιπές διατάξεις» έγινε δεκτό επί της αρχής κατά πλειοψηφία. </w:t>
      </w:r>
    </w:p>
    <w:p w14:paraId="28C46C7C"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w:t>
      </w:r>
      <w:r>
        <w:rPr>
          <w:rFonts w:eastAsia="Times New Roman"/>
          <w:color w:val="000000"/>
          <w:szCs w:val="24"/>
          <w:shd w:val="clear" w:color="auto" w:fill="FFFFFF"/>
        </w:rPr>
        <w:t>υρίες και κ</w:t>
      </w:r>
      <w:r>
        <w:rPr>
          <w:rFonts w:eastAsia="Times New Roman"/>
          <w:color w:val="000000"/>
          <w:szCs w:val="24"/>
          <w:shd w:val="clear" w:color="auto" w:fill="FFFFFF"/>
        </w:rPr>
        <w:t>ύριοι σ</w:t>
      </w:r>
      <w:r>
        <w:rPr>
          <w:rFonts w:eastAsia="Times New Roman"/>
          <w:color w:val="000000"/>
          <w:szCs w:val="24"/>
          <w:shd w:val="clear" w:color="auto" w:fill="FFFFFF"/>
        </w:rPr>
        <w:t>υνάδελφοι, δέχεστε στο σημείο αυτό να λύσουμε τη συνεδρίαση;</w:t>
      </w:r>
    </w:p>
    <w:p w14:paraId="28C46C7D"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ΟΛΟΙ ΟΙ ΒΟΥΛΕΥΤΕΣ:</w:t>
      </w:r>
      <w:r>
        <w:rPr>
          <w:rFonts w:eastAsia="Times New Roman"/>
          <w:color w:val="000000"/>
          <w:szCs w:val="24"/>
          <w:shd w:val="clear" w:color="auto" w:fill="FFFFFF"/>
        </w:rPr>
        <w:t xml:space="preserve"> Μάλιστα, μάλιστα. </w:t>
      </w:r>
    </w:p>
    <w:p w14:paraId="28C46C7E" w14:textId="77777777" w:rsidR="001A30C8" w:rsidRDefault="00CF017E">
      <w:pPr>
        <w:spacing w:after="0" w:line="600" w:lineRule="auto"/>
        <w:ind w:firstLine="720"/>
        <w:jc w:val="both"/>
        <w:rPr>
          <w:rFonts w:eastAsia="Times New Roman"/>
          <w:color w:val="000000"/>
          <w:szCs w:val="24"/>
          <w:shd w:val="clear" w:color="auto" w:fill="FFFFFF"/>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20.55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Πέμπτη 24 Νοεμβρίου 2016 και ώρα 09.30΄, με </w:t>
      </w:r>
      <w:r>
        <w:rPr>
          <w:rFonts w:eastAsia="Times New Roman" w:cs="Times New Roman"/>
          <w:szCs w:val="24"/>
        </w:rPr>
        <w:t xml:space="preserve">αντικείμενο εργασιών του Σώματος α) κοινοβουλευτικό έλεγχο: συζήτηση επίκαιρων ερωτήσεων και β) νομοθετική εργασία: συνέχιση της συζήτησης και ψήφιση επί των άρθρων, της τροπολογίας και του συνόλου </w:t>
      </w:r>
      <w:r>
        <w:rPr>
          <w:rFonts w:eastAsia="Times New Roman"/>
          <w:color w:val="000000"/>
          <w:szCs w:val="24"/>
          <w:shd w:val="clear" w:color="auto" w:fill="FFFFFF"/>
        </w:rPr>
        <w:t>του Υπουργείου Υποδομών και Μεταφορών</w:t>
      </w:r>
      <w:r>
        <w:rPr>
          <w:rFonts w:eastAsia="Times New Roman"/>
          <w:color w:val="000000"/>
          <w:szCs w:val="24"/>
          <w:shd w:val="clear" w:color="auto" w:fill="FFFFFF"/>
        </w:rPr>
        <w:t>:</w:t>
      </w:r>
      <w:r>
        <w:rPr>
          <w:rFonts w:eastAsia="Times New Roman"/>
          <w:color w:val="000000"/>
          <w:szCs w:val="24"/>
          <w:shd w:val="clear" w:color="auto" w:fill="FFFFFF"/>
        </w:rPr>
        <w:t xml:space="preserve"> «Ενσωμάτωση στην Ελ</w:t>
      </w:r>
      <w:r>
        <w:rPr>
          <w:rFonts w:eastAsia="Times New Roman"/>
          <w:color w:val="000000"/>
          <w:szCs w:val="24"/>
          <w:shd w:val="clear" w:color="auto" w:fill="FFFFFF"/>
        </w:rPr>
        <w:t xml:space="preserve">ληνική Νομοθεσία της Οδηγίας 2014/94/ΕΕ του Ευρωπαϊκού Κοινοβουλίου και του Συμβουλίου της 22ας Οκτωβρίου 2014 για την ανάπτυξη Υποδομών Εναλλακτικών καυσίμων, απλοποίηση διαδικασίας, </w:t>
      </w:r>
      <w:proofErr w:type="spellStart"/>
      <w:r>
        <w:rPr>
          <w:rFonts w:eastAsia="Times New Roman"/>
          <w:color w:val="000000"/>
          <w:szCs w:val="24"/>
          <w:shd w:val="clear" w:color="auto" w:fill="FFFFFF"/>
        </w:rPr>
        <w:t>αδειοδότησης</w:t>
      </w:r>
      <w:proofErr w:type="spellEnd"/>
      <w:r>
        <w:rPr>
          <w:rFonts w:eastAsia="Times New Roman"/>
          <w:color w:val="000000"/>
          <w:szCs w:val="24"/>
          <w:shd w:val="clear" w:color="auto" w:fill="FFFFFF"/>
        </w:rPr>
        <w:t xml:space="preserve"> και άλλες διατάξεις πρατηρίων παροχής καυσίμων και ενέργεια</w:t>
      </w:r>
      <w:r>
        <w:rPr>
          <w:rFonts w:eastAsia="Times New Roman"/>
          <w:color w:val="000000"/>
          <w:szCs w:val="24"/>
          <w:shd w:val="clear" w:color="auto" w:fill="FFFFFF"/>
        </w:rPr>
        <w:t xml:space="preserve">ς και λοιπές διατάξεις», σύμφωνα με την ημερήσια διάταξη που έχει διανεμηθεί. </w:t>
      </w:r>
    </w:p>
    <w:p w14:paraId="28C46C7F" w14:textId="77777777" w:rsidR="001A30C8" w:rsidRDefault="00CF017E">
      <w:pPr>
        <w:spacing w:after="0" w:line="600" w:lineRule="auto"/>
        <w:ind w:firstLine="720"/>
        <w:jc w:val="both"/>
        <w:rPr>
          <w:rFonts w:eastAsia="Times New Roman"/>
          <w:b/>
          <w:color w:val="000000"/>
          <w:szCs w:val="24"/>
          <w:shd w:val="clear" w:color="auto" w:fill="FFFFFF"/>
        </w:rPr>
      </w:pPr>
      <w:r>
        <w:rPr>
          <w:rFonts w:eastAsia="Times New Roman"/>
          <w:b/>
          <w:color w:val="000000"/>
          <w:szCs w:val="24"/>
          <w:shd w:val="clear" w:color="auto" w:fill="FFFFFF"/>
        </w:rPr>
        <w:t xml:space="preserve">Ο ΠΡΟΕΔΡΟΣ                                                       ΟΙ ΓΡΑΜΜΑΤΕΙΣ  </w:t>
      </w:r>
      <w:r>
        <w:rPr>
          <w:rFonts w:eastAsia="Times New Roman" w:cs="Times New Roman"/>
          <w:b/>
          <w:szCs w:val="24"/>
        </w:rPr>
        <w:t xml:space="preserve"> </w:t>
      </w:r>
    </w:p>
    <w:sectPr w:rsidR="001A30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uO4h8W2ZmdTnCrzqgiipn+UWDc=" w:salt="MSAx2zNmgvr8Bo5t4tOX2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C8"/>
    <w:rsid w:val="001A30C8"/>
    <w:rsid w:val="00A11E86"/>
    <w:rsid w:val="00CF01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69C9"/>
  <w15:docId w15:val="{1DC0799A-63F3-4DE7-A507-24920076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272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427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357</MetadataID>
    <Session xmlns="641f345b-441b-4b81-9152-adc2e73ba5e1">Β´</Session>
    <Date xmlns="641f345b-441b-4b81-9152-adc2e73ba5e1">2016-11-22T22:00:00+00:00</Date>
    <Status xmlns="641f345b-441b-4b81-9152-adc2e73ba5e1">
      <Url>http://srv-sp1/praktika/Lists/Incoming_Metadata/EditForm.aspx?ID=357&amp;Source=/praktika/Recordings_Library/Forms/AllItems.aspx</Url>
      <Description>Δημοσιεύτηκε</Description>
    </Status>
    <Meeting xmlns="641f345b-441b-4b81-9152-adc2e73ba5e1">ΛΑ´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114B5E-0C45-4916-A0E2-9F31B8E055BC}">
  <ds:schemaRefs>
    <ds:schemaRef ds:uri="http://purl.org/dc/dcmitype/"/>
    <ds:schemaRef ds:uri="http://purl.org/dc/elements/1.1/"/>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47D4C2C2-1F3F-4903-880A-FE2785C4ED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D7E39-264E-4E88-AC99-FC420A335E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165</Pages>
  <Words>31481</Words>
  <Characters>169998</Characters>
  <Application>Microsoft Office Word</Application>
  <DocSecurity>0</DocSecurity>
  <Lines>1416</Lines>
  <Paragraphs>402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201077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2016-11-29T10:36:00Z</dcterms:created>
  <dcterms:modified xsi:type="dcterms:W3CDTF">2016-11-29T10:36:00Z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