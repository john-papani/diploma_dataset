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32AE5" w14:textId="77777777" w:rsidR="00DE6A6A" w:rsidRPr="00DE6A6A" w:rsidRDefault="00DE6A6A" w:rsidP="00DE6A6A">
      <w:pPr>
        <w:spacing w:after="0" w:line="360" w:lineRule="auto"/>
        <w:rPr>
          <w:ins w:id="0" w:author="Φλούδα Χριστίνα" w:date="2018-11-19T14:46:00Z"/>
          <w:rFonts w:eastAsia="Times New Roman"/>
          <w:szCs w:val="24"/>
          <w:lang w:eastAsia="en-US"/>
        </w:rPr>
      </w:pPr>
      <w:ins w:id="1" w:author="Φλούδα Χριστίνα" w:date="2018-11-19T14:46:00Z">
        <w:r w:rsidRPr="00DE6A6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914B29" w14:textId="77777777" w:rsidR="00DE6A6A" w:rsidRPr="00DE6A6A" w:rsidRDefault="00DE6A6A" w:rsidP="00DE6A6A">
      <w:pPr>
        <w:spacing w:after="0" w:line="360" w:lineRule="auto"/>
        <w:rPr>
          <w:ins w:id="2" w:author="Φλούδα Χριστίνα" w:date="2018-11-19T14:46:00Z"/>
          <w:rFonts w:eastAsia="Times New Roman"/>
          <w:szCs w:val="24"/>
          <w:lang w:eastAsia="en-US"/>
        </w:rPr>
      </w:pPr>
    </w:p>
    <w:p w14:paraId="58FD5808" w14:textId="77777777" w:rsidR="00DE6A6A" w:rsidRPr="00DE6A6A" w:rsidRDefault="00DE6A6A" w:rsidP="00DE6A6A">
      <w:pPr>
        <w:spacing w:after="0" w:line="360" w:lineRule="auto"/>
        <w:rPr>
          <w:ins w:id="3" w:author="Φλούδα Χριστίνα" w:date="2018-11-19T14:46:00Z"/>
          <w:rFonts w:eastAsia="Times New Roman"/>
          <w:szCs w:val="24"/>
          <w:lang w:eastAsia="en-US"/>
        </w:rPr>
      </w:pPr>
      <w:ins w:id="4" w:author="Φλούδα Χριστίνα" w:date="2018-11-19T14:46:00Z">
        <w:r w:rsidRPr="00DE6A6A">
          <w:rPr>
            <w:rFonts w:eastAsia="Times New Roman"/>
            <w:szCs w:val="24"/>
            <w:lang w:eastAsia="en-US"/>
          </w:rPr>
          <w:t>ΠΙΝΑΚΑΣ ΠΕΡΙΕΧΟΜΕΝΩΝ</w:t>
        </w:r>
      </w:ins>
    </w:p>
    <w:p w14:paraId="0A271994" w14:textId="77777777" w:rsidR="00DE6A6A" w:rsidRPr="00DE6A6A" w:rsidRDefault="00DE6A6A" w:rsidP="00DE6A6A">
      <w:pPr>
        <w:spacing w:after="0" w:line="360" w:lineRule="auto"/>
        <w:rPr>
          <w:ins w:id="5" w:author="Φλούδα Χριστίνα" w:date="2018-11-19T14:46:00Z"/>
          <w:rFonts w:eastAsia="Times New Roman"/>
          <w:szCs w:val="24"/>
          <w:lang w:eastAsia="en-US"/>
        </w:rPr>
      </w:pPr>
      <w:ins w:id="6" w:author="Φλούδα Χριστίνα" w:date="2018-11-19T14:46:00Z">
        <w:r w:rsidRPr="00DE6A6A">
          <w:rPr>
            <w:rFonts w:eastAsia="Times New Roman"/>
            <w:szCs w:val="24"/>
            <w:lang w:eastAsia="en-US"/>
          </w:rPr>
          <w:t xml:space="preserve">ΙΖ΄ ΠΕΡΙΟΔΟΣ </w:t>
        </w:r>
      </w:ins>
    </w:p>
    <w:p w14:paraId="190D011C" w14:textId="77777777" w:rsidR="00DE6A6A" w:rsidRPr="00DE6A6A" w:rsidRDefault="00DE6A6A" w:rsidP="00DE6A6A">
      <w:pPr>
        <w:spacing w:after="0" w:line="360" w:lineRule="auto"/>
        <w:rPr>
          <w:ins w:id="7" w:author="Φλούδα Χριστίνα" w:date="2018-11-19T14:46:00Z"/>
          <w:rFonts w:eastAsia="Times New Roman"/>
          <w:szCs w:val="24"/>
          <w:lang w:eastAsia="en-US"/>
        </w:rPr>
      </w:pPr>
      <w:ins w:id="8" w:author="Φλούδα Χριστίνα" w:date="2018-11-19T14:46:00Z">
        <w:r w:rsidRPr="00DE6A6A">
          <w:rPr>
            <w:rFonts w:eastAsia="Times New Roman"/>
            <w:szCs w:val="24"/>
            <w:lang w:eastAsia="en-US"/>
          </w:rPr>
          <w:t>ΠΡΟΕΔΡΕΥΟΜΕΝΗΣ ΚΟΙΝΟΒΟΥΛΕΥΤΙΚΗΣ ΔΗΜΟΚΡΑΤΙΑΣ</w:t>
        </w:r>
      </w:ins>
    </w:p>
    <w:p w14:paraId="22F04772" w14:textId="77777777" w:rsidR="00DE6A6A" w:rsidRPr="00DE6A6A" w:rsidRDefault="00DE6A6A" w:rsidP="00DE6A6A">
      <w:pPr>
        <w:spacing w:after="0" w:line="360" w:lineRule="auto"/>
        <w:rPr>
          <w:ins w:id="9" w:author="Φλούδα Χριστίνα" w:date="2018-11-19T14:46:00Z"/>
          <w:rFonts w:eastAsia="Times New Roman"/>
          <w:szCs w:val="24"/>
          <w:lang w:eastAsia="en-US"/>
        </w:rPr>
      </w:pPr>
      <w:ins w:id="10" w:author="Φλούδα Χριστίνα" w:date="2018-11-19T14:46:00Z">
        <w:r w:rsidRPr="00DE6A6A">
          <w:rPr>
            <w:rFonts w:eastAsia="Times New Roman"/>
            <w:szCs w:val="24"/>
            <w:lang w:eastAsia="en-US"/>
          </w:rPr>
          <w:t>ΣΥΝΟΔΟΣ Δ΄</w:t>
        </w:r>
      </w:ins>
    </w:p>
    <w:p w14:paraId="76F1A3B2" w14:textId="77777777" w:rsidR="00DE6A6A" w:rsidRPr="00DE6A6A" w:rsidRDefault="00DE6A6A" w:rsidP="00DE6A6A">
      <w:pPr>
        <w:spacing w:after="0" w:line="360" w:lineRule="auto"/>
        <w:rPr>
          <w:ins w:id="11" w:author="Φλούδα Χριστίνα" w:date="2018-11-19T14:46:00Z"/>
          <w:rFonts w:eastAsia="Times New Roman"/>
          <w:szCs w:val="24"/>
          <w:lang w:eastAsia="en-US"/>
        </w:rPr>
      </w:pPr>
    </w:p>
    <w:p w14:paraId="2F21E837" w14:textId="77777777" w:rsidR="00DE6A6A" w:rsidRPr="00DE6A6A" w:rsidRDefault="00DE6A6A" w:rsidP="00DE6A6A">
      <w:pPr>
        <w:spacing w:after="0" w:line="360" w:lineRule="auto"/>
        <w:rPr>
          <w:ins w:id="12" w:author="Φλούδα Χριστίνα" w:date="2018-11-19T14:46:00Z"/>
          <w:rFonts w:eastAsia="Times New Roman"/>
          <w:szCs w:val="24"/>
          <w:lang w:eastAsia="en-US"/>
        </w:rPr>
      </w:pPr>
      <w:ins w:id="13" w:author="Φλούδα Χριστίνα" w:date="2018-11-19T14:46:00Z">
        <w:r w:rsidRPr="00DE6A6A">
          <w:rPr>
            <w:rFonts w:eastAsia="Times New Roman"/>
            <w:szCs w:val="24"/>
            <w:lang w:eastAsia="en-US"/>
          </w:rPr>
          <w:t>ΣΥΝΕΔΡΙΑΣΗ ΚΓ΄</w:t>
        </w:r>
      </w:ins>
    </w:p>
    <w:p w14:paraId="42D645E5" w14:textId="77777777" w:rsidR="00DE6A6A" w:rsidRPr="00DE6A6A" w:rsidRDefault="00DE6A6A" w:rsidP="00DE6A6A">
      <w:pPr>
        <w:spacing w:after="0" w:line="360" w:lineRule="auto"/>
        <w:rPr>
          <w:ins w:id="14" w:author="Φλούδα Χριστίνα" w:date="2018-11-19T14:46:00Z"/>
          <w:rFonts w:eastAsia="Times New Roman"/>
          <w:szCs w:val="24"/>
          <w:lang w:eastAsia="en-US"/>
        </w:rPr>
      </w:pPr>
      <w:ins w:id="15" w:author="Φλούδα Χριστίνα" w:date="2018-11-19T14:46:00Z">
        <w:r w:rsidRPr="00DE6A6A">
          <w:rPr>
            <w:rFonts w:eastAsia="Times New Roman"/>
            <w:szCs w:val="24"/>
            <w:lang w:eastAsia="en-US"/>
          </w:rPr>
          <w:t>Πέμπτη  8 Νοεμβρίου 2018</w:t>
        </w:r>
      </w:ins>
    </w:p>
    <w:p w14:paraId="314439B5" w14:textId="77777777" w:rsidR="00DE6A6A" w:rsidRPr="00DE6A6A" w:rsidRDefault="00DE6A6A" w:rsidP="00DE6A6A">
      <w:pPr>
        <w:spacing w:after="0" w:line="360" w:lineRule="auto"/>
        <w:rPr>
          <w:ins w:id="16" w:author="Φλούδα Χριστίνα" w:date="2018-11-19T14:46:00Z"/>
          <w:rFonts w:eastAsia="Times New Roman"/>
          <w:szCs w:val="24"/>
          <w:lang w:eastAsia="en-US"/>
        </w:rPr>
      </w:pPr>
    </w:p>
    <w:p w14:paraId="2166B497" w14:textId="77777777" w:rsidR="00DE6A6A" w:rsidRPr="00DE6A6A" w:rsidRDefault="00DE6A6A" w:rsidP="00DE6A6A">
      <w:pPr>
        <w:spacing w:after="0" w:line="360" w:lineRule="auto"/>
        <w:rPr>
          <w:ins w:id="17" w:author="Φλούδα Χριστίνα" w:date="2018-11-19T14:46:00Z"/>
          <w:rFonts w:eastAsia="Times New Roman"/>
          <w:szCs w:val="24"/>
          <w:lang w:eastAsia="en-US"/>
        </w:rPr>
      </w:pPr>
      <w:ins w:id="18" w:author="Φλούδα Χριστίνα" w:date="2018-11-19T14:46:00Z">
        <w:r w:rsidRPr="00DE6A6A">
          <w:rPr>
            <w:rFonts w:eastAsia="Times New Roman"/>
            <w:szCs w:val="24"/>
            <w:lang w:eastAsia="en-US"/>
          </w:rPr>
          <w:t>ΘΕΜΑΤΑ</w:t>
        </w:r>
      </w:ins>
    </w:p>
    <w:p w14:paraId="7C2AC48B" w14:textId="77777777" w:rsidR="00DE6A6A" w:rsidRPr="00DE6A6A" w:rsidRDefault="00DE6A6A" w:rsidP="00DE6A6A">
      <w:pPr>
        <w:spacing w:after="0" w:line="360" w:lineRule="auto"/>
        <w:rPr>
          <w:ins w:id="19" w:author="Φλούδα Χριστίνα" w:date="2018-11-19T14:46:00Z"/>
          <w:rFonts w:eastAsia="Times New Roman"/>
          <w:szCs w:val="24"/>
          <w:lang w:eastAsia="en-US"/>
        </w:rPr>
      </w:pPr>
      <w:ins w:id="20" w:author="Φλούδα Χριστίνα" w:date="2018-11-19T14:46:00Z">
        <w:r w:rsidRPr="00DE6A6A">
          <w:rPr>
            <w:rFonts w:eastAsia="Times New Roman"/>
            <w:szCs w:val="24"/>
            <w:lang w:eastAsia="en-US"/>
          </w:rPr>
          <w:t xml:space="preserve"> </w:t>
        </w:r>
        <w:r w:rsidRPr="00DE6A6A">
          <w:rPr>
            <w:rFonts w:eastAsia="Times New Roman"/>
            <w:szCs w:val="24"/>
            <w:lang w:eastAsia="en-US"/>
          </w:rPr>
          <w:br/>
          <w:t xml:space="preserve">Α. ΕΙΔΙΚΑ ΘΕΜΑΤΑ </w:t>
        </w:r>
        <w:r w:rsidRPr="00DE6A6A">
          <w:rPr>
            <w:rFonts w:eastAsia="Times New Roman"/>
            <w:szCs w:val="24"/>
            <w:lang w:eastAsia="en-US"/>
          </w:rPr>
          <w:br/>
          <w:t xml:space="preserve">1. Επικύρωση Πρακτικών, σελ. </w:t>
        </w:r>
        <w:r w:rsidRPr="00DE6A6A">
          <w:rPr>
            <w:rFonts w:eastAsia="Times New Roman"/>
            <w:szCs w:val="24"/>
            <w:lang w:eastAsia="en-US"/>
          </w:rPr>
          <w:br/>
          <w:t xml:space="preserve">2.  Άδεια απουσίας των Βουλευτών κ.κ. Θ. Θεοχάρη, Ν. </w:t>
        </w:r>
        <w:proofErr w:type="spellStart"/>
        <w:r w:rsidRPr="00DE6A6A">
          <w:rPr>
            <w:rFonts w:eastAsia="Times New Roman"/>
            <w:szCs w:val="24"/>
            <w:lang w:eastAsia="en-US"/>
          </w:rPr>
          <w:t>Δένδια</w:t>
        </w:r>
        <w:proofErr w:type="spellEnd"/>
        <w:r w:rsidRPr="00DE6A6A">
          <w:rPr>
            <w:rFonts w:eastAsia="Times New Roman"/>
            <w:szCs w:val="24"/>
            <w:lang w:eastAsia="en-US"/>
          </w:rPr>
          <w:t xml:space="preserve"> και Σ. Αναστασιάδη, σελ. </w:t>
        </w:r>
        <w:r w:rsidRPr="00DE6A6A">
          <w:rPr>
            <w:rFonts w:eastAsia="Times New Roman"/>
            <w:szCs w:val="24"/>
            <w:lang w:eastAsia="en-US"/>
          </w:rPr>
          <w:br/>
          <w:t xml:space="preserve">3. Ανακοινώνεται ότι τη συνεδρίαση παρακολουθούν μαθητές από το 2ο Δημοτικό Σχολείο Πειραιά, το 11ο Δημοτικό Σχολείο Αγίων Αναργύρων, το 14ο Δημοτικό Σχολείο Ιλίου, το Γυμνάσιο </w:t>
        </w:r>
        <w:proofErr w:type="spellStart"/>
        <w:r w:rsidRPr="00DE6A6A">
          <w:rPr>
            <w:rFonts w:eastAsia="Times New Roman"/>
            <w:szCs w:val="24"/>
            <w:lang w:eastAsia="en-US"/>
          </w:rPr>
          <w:t>Οινοφύτων</w:t>
        </w:r>
        <w:proofErr w:type="spellEnd"/>
        <w:r w:rsidRPr="00DE6A6A">
          <w:rPr>
            <w:rFonts w:eastAsia="Times New Roman"/>
            <w:szCs w:val="24"/>
            <w:lang w:eastAsia="en-US"/>
          </w:rPr>
          <w:t xml:space="preserve">, το 1ο Δημοτικό Σχολείο </w:t>
        </w:r>
        <w:proofErr w:type="spellStart"/>
        <w:r w:rsidRPr="00DE6A6A">
          <w:rPr>
            <w:rFonts w:eastAsia="Times New Roman"/>
            <w:szCs w:val="24"/>
            <w:lang w:eastAsia="en-US"/>
          </w:rPr>
          <w:t>Οβρυάς</w:t>
        </w:r>
        <w:proofErr w:type="spellEnd"/>
        <w:r w:rsidRPr="00DE6A6A">
          <w:rPr>
            <w:rFonts w:eastAsia="Times New Roman"/>
            <w:szCs w:val="24"/>
            <w:lang w:eastAsia="en-US"/>
          </w:rPr>
          <w:t xml:space="preserve"> Αχαΐας, το Ιδιωτικό Γενικό Λύκειο Διαμαντόπουλου, Ολλανδοί μαθητές από το Γυμνάσιο της </w:t>
        </w:r>
        <w:proofErr w:type="spellStart"/>
        <w:r w:rsidRPr="00DE6A6A">
          <w:rPr>
            <w:rFonts w:eastAsia="Times New Roman"/>
            <w:szCs w:val="24"/>
            <w:lang w:eastAsia="en-US"/>
          </w:rPr>
          <w:t>Νεχελένια</w:t>
        </w:r>
        <w:proofErr w:type="spellEnd"/>
        <w:r w:rsidRPr="00DE6A6A">
          <w:rPr>
            <w:rFonts w:eastAsia="Times New Roman"/>
            <w:szCs w:val="24"/>
            <w:lang w:eastAsia="en-US"/>
          </w:rPr>
          <w:t xml:space="preserve">, το 7ο Γυμνάσιο Τρικάλων, το 2ο και το 16ο Δημοτικό Σχολείο Τρικάλων και το 7ο Γυμνάσιο Βόλου, σελ. </w:t>
        </w:r>
        <w:r w:rsidRPr="00DE6A6A">
          <w:rPr>
            <w:rFonts w:eastAsia="Times New Roman"/>
            <w:szCs w:val="24"/>
            <w:lang w:eastAsia="en-US"/>
          </w:rPr>
          <w:br/>
          <w:t xml:space="preserve">4. Επί διαδικαστικού θέματος, σελ. </w:t>
        </w:r>
        <w:r w:rsidRPr="00DE6A6A">
          <w:rPr>
            <w:rFonts w:eastAsia="Times New Roman"/>
            <w:szCs w:val="24"/>
            <w:lang w:eastAsia="en-US"/>
          </w:rPr>
          <w:br/>
          <w:t xml:space="preserve">5. Επί προσωπικού θέματος, σελ. </w:t>
        </w:r>
        <w:r w:rsidRPr="00DE6A6A">
          <w:rPr>
            <w:rFonts w:eastAsia="Times New Roman"/>
            <w:szCs w:val="24"/>
            <w:lang w:eastAsia="en-US"/>
          </w:rPr>
          <w:br/>
          <w:t xml:space="preserve">6. Κατάθεση Εκθέσεως Ειδικής Μόνιμης Επιτροπής: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DE6A6A">
          <w:rPr>
            <w:rFonts w:eastAsia="Times New Roman"/>
            <w:szCs w:val="24"/>
            <w:lang w:eastAsia="en-US"/>
          </w:rPr>
          <w:br/>
          <w:t xml:space="preserve">7.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την 6/11/2018: Ποινική δικογραφία που αφορά στον Υπουργό Εθνικής  Άμυνας Παναγιώτη Καμμένο. Ποινική δικογραφία που αφορά στον τέως Υπουργό Εξωτερικών Νικόλαο Κοτζιά. Ποινική δικογραφία που αφορά στον τέως Υπουργό Εξωτερικών Νικόλαο Κοτζιά. Ποινική δικογραφία που αφορά στον Πρωθυπουργό Αλέξιο Τσίπρα και στον τέως Υπουργό Εξωτερικών Νικόλαο Κοτζιά και ποινική δικογραφία που αφορά στον Πρωθυπουργό Αλέξιο Τσίπρα και στον τέως Υπουργό Εξωτερικών Νικόλαο Κοτζιά, σελ. </w:t>
        </w:r>
        <w:r w:rsidRPr="00DE6A6A">
          <w:rPr>
            <w:rFonts w:eastAsia="Times New Roman"/>
            <w:szCs w:val="24"/>
            <w:lang w:eastAsia="en-US"/>
          </w:rPr>
          <w:br/>
          <w:t xml:space="preserve"> </w:t>
        </w:r>
        <w:r w:rsidRPr="00DE6A6A">
          <w:rPr>
            <w:rFonts w:eastAsia="Times New Roman"/>
            <w:szCs w:val="24"/>
            <w:lang w:eastAsia="en-US"/>
          </w:rPr>
          <w:br/>
          <w:t xml:space="preserve">Β. ΚΟΙΝΟΒΟΥΛΕΥΤΙΚΟΣ ΕΛΕΓΧΟΣ </w:t>
        </w:r>
        <w:r w:rsidRPr="00DE6A6A">
          <w:rPr>
            <w:rFonts w:eastAsia="Times New Roman"/>
            <w:szCs w:val="24"/>
            <w:lang w:eastAsia="en-US"/>
          </w:rPr>
          <w:br/>
          <w:t xml:space="preserve">1. Ανακοίνωση του δελτίου επικαίρων ερωτήσεων της Παρασκευής 9 Νοεμβρίου 2018, σελ. </w:t>
        </w:r>
        <w:r w:rsidRPr="00DE6A6A">
          <w:rPr>
            <w:rFonts w:eastAsia="Times New Roman"/>
            <w:szCs w:val="24"/>
            <w:lang w:eastAsia="en-US"/>
          </w:rPr>
          <w:br/>
          <w:t xml:space="preserve">2. Συζήτηση επίκαιρης ερώτησης προς τον Υπουργό Αγροτικής Ανάπτυξης και Τροφίμων, με θέμα: «Μειωμένη ελαιοπαραγωγή για τρία (3) συνεχή χρόνια σε πολλές περιοχές της Κρήτης», σελ. </w:t>
        </w:r>
        <w:r w:rsidRPr="00DE6A6A">
          <w:rPr>
            <w:rFonts w:eastAsia="Times New Roman"/>
            <w:szCs w:val="24"/>
            <w:lang w:eastAsia="en-US"/>
          </w:rPr>
          <w:br/>
          <w:t xml:space="preserve"> </w:t>
        </w:r>
        <w:r w:rsidRPr="00DE6A6A">
          <w:rPr>
            <w:rFonts w:eastAsia="Times New Roman"/>
            <w:szCs w:val="24"/>
            <w:lang w:eastAsia="en-US"/>
          </w:rPr>
          <w:br/>
          <w:t xml:space="preserve">Γ. ΝΟΜΟΘΕΤΙΚΗ ΕΡΓΑΣΙΑ </w:t>
        </w:r>
        <w:r w:rsidRPr="00DE6A6A">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«Ενσωμάτωση στην ελληνική νομοθεσία της Οδηγίας 2014/50/ΕΕ του Ευρωπαϊκού Κοινοβουλίου και του Συμβουλίου της 16ης Απριλίου 2014, σχετικά με τις ελάχιστες προϋποθέσεις για την προαγωγή της κινητικότητας των εργαζομένων μεταξύ των κρατών-μελών με τη βελτίωση της απόκτησης και της διατήρησης δικαιωμάτων συμπληρωματικής συνταξιοδότησης (L128/1 της 30-4-2014)», σελ. </w:t>
        </w:r>
        <w:r w:rsidRPr="00DE6A6A">
          <w:rPr>
            <w:rFonts w:eastAsia="Times New Roman"/>
            <w:szCs w:val="24"/>
            <w:lang w:eastAsia="en-US"/>
          </w:rPr>
          <w:br/>
          <w:t xml:space="preserve">2. Κατάθεση σχεδίου νόμου:  Ο Υπουργός Οικονομικών, 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Προστασίας του Πολίτη, Δικαιοσύνης,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οι Αναπληρωτές Υπουργοί Εθνικής  Άμυνας, Οικονομίας και Ανάπτυξης, Εργασίας, Κοινωνικής Ασφάλισης και Κοινωνικής Αλληλεγγύης, Οικονομικών, Υγείας, Περιβάλλοντος και Ενέργειας, Ναυτιλίας και Νησιωτικής Πολιτικής καθώς και οι Υφυπουργοί Ψηφιακής Πολιτικής Τηλεπικοινωνιών και Ενημέρωσης, Παιδείας,  Έρευνας και Θρησκευμάτων, Εργασίας, Κοινωνικής Ασφάλισης και Κοινωνικής Αλληλεγγύης, Οικονομικών και Υποδομών και Μεταφορών κατέθεσαν στις 7/11/2018 σχέδιο νόμου: «Κύρωση: α) της από 29 Ιουνίου 2018 Πράξης Νομοθετικού Περιεχομένου «Παράταση μειωμένων συντελεστών ΦΠΑ στα νησιά Λέρο, Λέσβο, Κω, Σάμο και Χίο» (Α’ 115), β) της από 24 Ιουλίου 2018 Πράξης Νομοθετικού Περιεχομένου «Σύσταση ειδικού λογαριασμού για την αρωγή πληγέντων από τις πυρκαγιές που ξέσπασαν σε περιοχές της Επικράτειας στις 23 και 24 Ιουλίου 2018 (Α’ 135), γ) της από 26 Ιουλίου 2018 Πράξης Νομοθετικού Περιεχομένου « Έκτακτα μέτρα για την στήριξη των πληγέντων και την αποκατάσταση ζημιών από τις πυρκαγιές που έπληξαν περιοχές της Περιφέρειας Αττικής στις 23 και 24 Ιουλίου 2018» (Α’ 138) και δ) της από 10 Αυγούστου 2018 Πράξης Νομοθετικού Περιεχομένου «Επείγοντα μέτρα για την εκτέλεση πράξεων κατεδάφισης και την αποκατάσταση ζημιών από τις πυρκαγιές της 23ης και 24ης Ιουλίου 2018» (Α’ 149)», σελ. </w:t>
        </w:r>
        <w:r w:rsidRPr="00DE6A6A">
          <w:rPr>
            <w:rFonts w:eastAsia="Times New Roman"/>
            <w:szCs w:val="24"/>
            <w:lang w:eastAsia="en-US"/>
          </w:rPr>
          <w:br/>
          <w:t xml:space="preserve"> </w:t>
        </w:r>
        <w:r w:rsidRPr="00DE6A6A">
          <w:rPr>
            <w:rFonts w:eastAsia="Times New Roman"/>
            <w:szCs w:val="24"/>
            <w:lang w:eastAsia="en-US"/>
          </w:rPr>
          <w:br/>
          <w:t>ΠΡΟΕΔΡΟΣ</w:t>
        </w:r>
      </w:ins>
    </w:p>
    <w:p w14:paraId="0FC2F179" w14:textId="77777777" w:rsidR="00DE6A6A" w:rsidRPr="00DE6A6A" w:rsidRDefault="00DE6A6A" w:rsidP="00DE6A6A">
      <w:pPr>
        <w:spacing w:after="0" w:line="360" w:lineRule="auto"/>
        <w:rPr>
          <w:ins w:id="21" w:author="Φλούδα Χριστίνα" w:date="2018-11-19T14:46:00Z"/>
          <w:rFonts w:eastAsia="Times New Roman"/>
          <w:szCs w:val="24"/>
          <w:lang w:eastAsia="en-US"/>
        </w:rPr>
      </w:pPr>
      <w:ins w:id="22" w:author="Φλούδα Χριστίνα" w:date="2018-11-19T14:46:00Z">
        <w:r w:rsidRPr="00DE6A6A">
          <w:rPr>
            <w:rFonts w:eastAsia="Times New Roman"/>
            <w:szCs w:val="24"/>
            <w:lang w:eastAsia="en-US"/>
          </w:rPr>
          <w:t>ΒΟΥΤΣΗΣ Ν. , σελ.</w:t>
        </w:r>
        <w:r w:rsidRPr="00DE6A6A">
          <w:rPr>
            <w:rFonts w:eastAsia="Times New Roman"/>
            <w:szCs w:val="24"/>
            <w:lang w:eastAsia="en-US"/>
          </w:rPr>
          <w:br/>
        </w:r>
      </w:ins>
    </w:p>
    <w:p w14:paraId="44B674DD" w14:textId="77777777" w:rsidR="00DE6A6A" w:rsidRPr="00DE6A6A" w:rsidRDefault="00DE6A6A" w:rsidP="00DE6A6A">
      <w:pPr>
        <w:spacing w:after="0" w:line="360" w:lineRule="auto"/>
        <w:rPr>
          <w:ins w:id="23" w:author="Φλούδα Χριστίνα" w:date="2018-11-19T14:46:00Z"/>
          <w:rFonts w:eastAsia="Times New Roman"/>
          <w:szCs w:val="24"/>
          <w:lang w:eastAsia="en-US"/>
        </w:rPr>
      </w:pPr>
      <w:ins w:id="24" w:author="Φλούδα Χριστίνα" w:date="2018-11-19T14:46:00Z">
        <w:r w:rsidRPr="00DE6A6A">
          <w:rPr>
            <w:rFonts w:eastAsia="Times New Roman"/>
            <w:szCs w:val="24"/>
            <w:lang w:eastAsia="en-US"/>
          </w:rPr>
          <w:t>ΠΡΟΕΔΡΕΥΟΝΤΕΣ</w:t>
        </w:r>
      </w:ins>
    </w:p>
    <w:p w14:paraId="26AE2E2F" w14:textId="77777777" w:rsidR="00DE6A6A" w:rsidRPr="00DE6A6A" w:rsidRDefault="00DE6A6A" w:rsidP="00DE6A6A">
      <w:pPr>
        <w:spacing w:after="0" w:line="360" w:lineRule="auto"/>
        <w:rPr>
          <w:ins w:id="25" w:author="Φλούδα Χριστίνα" w:date="2018-11-19T14:46:00Z"/>
          <w:rFonts w:eastAsia="Times New Roman"/>
          <w:szCs w:val="24"/>
          <w:lang w:eastAsia="en-US"/>
        </w:rPr>
      </w:pPr>
      <w:ins w:id="26" w:author="Φλούδα Χριστίνα" w:date="2018-11-19T14:46:00Z">
        <w:r w:rsidRPr="00DE6A6A">
          <w:rPr>
            <w:rFonts w:eastAsia="Times New Roman"/>
            <w:szCs w:val="24"/>
            <w:lang w:eastAsia="en-US"/>
          </w:rPr>
          <w:t>ΓΕΩΡΓΙΑΔΗΣ Μ. , σελ.</w:t>
        </w:r>
        <w:r w:rsidRPr="00DE6A6A">
          <w:rPr>
            <w:rFonts w:eastAsia="Times New Roman"/>
            <w:szCs w:val="24"/>
            <w:lang w:eastAsia="en-US"/>
          </w:rPr>
          <w:br/>
          <w:t>ΚΡΕΜΑΣΤΙΝΟΣ Δ. , σελ.</w:t>
        </w:r>
        <w:r w:rsidRPr="00DE6A6A">
          <w:rPr>
            <w:rFonts w:eastAsia="Times New Roman"/>
            <w:szCs w:val="24"/>
            <w:lang w:eastAsia="en-US"/>
          </w:rPr>
          <w:br/>
          <w:t>ΛΥΚΟΥΔΗΣ Σ. , σελ.</w:t>
        </w:r>
        <w:r w:rsidRPr="00DE6A6A">
          <w:rPr>
            <w:rFonts w:eastAsia="Times New Roman"/>
            <w:szCs w:val="24"/>
            <w:lang w:eastAsia="en-US"/>
          </w:rPr>
          <w:br/>
          <w:t>ΧΡΙΣΤΟΔΟΥΛΟΠΟΥΛΟΥ Α. , σελ.</w:t>
        </w:r>
        <w:r w:rsidRPr="00DE6A6A">
          <w:rPr>
            <w:rFonts w:eastAsia="Times New Roman"/>
            <w:szCs w:val="24"/>
            <w:lang w:eastAsia="en-US"/>
          </w:rPr>
          <w:br/>
        </w:r>
      </w:ins>
    </w:p>
    <w:p w14:paraId="032E8A22" w14:textId="77777777" w:rsidR="00DE6A6A" w:rsidRPr="00DE6A6A" w:rsidRDefault="00DE6A6A" w:rsidP="00DE6A6A">
      <w:pPr>
        <w:spacing w:after="0" w:line="360" w:lineRule="auto"/>
        <w:rPr>
          <w:ins w:id="27" w:author="Φλούδα Χριστίνα" w:date="2018-11-19T14:46:00Z"/>
          <w:rFonts w:eastAsia="Times New Roman"/>
          <w:szCs w:val="24"/>
          <w:lang w:eastAsia="en-US"/>
        </w:rPr>
      </w:pPr>
    </w:p>
    <w:p w14:paraId="2B75F1A6" w14:textId="77777777" w:rsidR="00DE6A6A" w:rsidRPr="00DE6A6A" w:rsidRDefault="00DE6A6A" w:rsidP="00DE6A6A">
      <w:pPr>
        <w:spacing w:after="0" w:line="360" w:lineRule="auto"/>
        <w:rPr>
          <w:ins w:id="28" w:author="Φλούδα Χριστίνα" w:date="2018-11-19T14:46:00Z"/>
          <w:rFonts w:eastAsia="Times New Roman"/>
          <w:szCs w:val="24"/>
          <w:lang w:eastAsia="en-US"/>
        </w:rPr>
      </w:pPr>
      <w:ins w:id="29" w:author="Φλούδα Χριστίνα" w:date="2018-11-19T14:46:00Z">
        <w:r w:rsidRPr="00DE6A6A">
          <w:rPr>
            <w:rFonts w:eastAsia="Times New Roman"/>
            <w:szCs w:val="24"/>
            <w:lang w:eastAsia="en-US"/>
          </w:rPr>
          <w:t>ΟΜΙΛΗΤΕΣ</w:t>
        </w:r>
      </w:ins>
    </w:p>
    <w:p w14:paraId="6EA6E745" w14:textId="66C44918" w:rsidR="00DE6A6A" w:rsidRDefault="00DE6A6A" w:rsidP="00DE6A6A">
      <w:pPr>
        <w:spacing w:line="600" w:lineRule="auto"/>
        <w:ind w:firstLine="720"/>
        <w:contextualSpacing/>
        <w:jc w:val="center"/>
        <w:rPr>
          <w:ins w:id="30" w:author="Φλούδα Χριστίνα" w:date="2018-11-19T14:46:00Z"/>
          <w:rFonts w:eastAsia="Times New Roman"/>
          <w:szCs w:val="24"/>
        </w:rPr>
      </w:pPr>
      <w:ins w:id="31" w:author="Φλούδα Χριστίνα" w:date="2018-11-19T14:46:00Z">
        <w:r w:rsidRPr="00DE6A6A">
          <w:rPr>
            <w:rFonts w:eastAsia="Times New Roman"/>
            <w:szCs w:val="24"/>
            <w:lang w:eastAsia="en-US"/>
          </w:rPr>
          <w:br/>
          <w:t>Α. Επί διαδικαστικού θέματος:</w:t>
        </w:r>
        <w:r w:rsidRPr="00DE6A6A">
          <w:rPr>
            <w:rFonts w:eastAsia="Times New Roman"/>
            <w:szCs w:val="24"/>
            <w:lang w:eastAsia="en-US"/>
          </w:rPr>
          <w:br/>
          <w:t>ΑΪΒΑΤΙΔΗΣ Ι. , σελ.</w:t>
        </w:r>
        <w:r w:rsidRPr="00DE6A6A">
          <w:rPr>
            <w:rFonts w:eastAsia="Times New Roman"/>
            <w:szCs w:val="24"/>
            <w:lang w:eastAsia="en-US"/>
          </w:rPr>
          <w:br/>
          <w:t>ΑΜΥΡΑΣ Γ. , σελ.</w:t>
        </w:r>
        <w:r w:rsidRPr="00DE6A6A">
          <w:rPr>
            <w:rFonts w:eastAsia="Times New Roman"/>
            <w:szCs w:val="24"/>
            <w:lang w:eastAsia="en-US"/>
          </w:rPr>
          <w:br/>
          <w:t>ΒΟΥΛΤΕΨΗ Σ. , σελ.</w:t>
        </w:r>
        <w:r w:rsidRPr="00DE6A6A">
          <w:rPr>
            <w:rFonts w:eastAsia="Times New Roman"/>
            <w:szCs w:val="24"/>
            <w:lang w:eastAsia="en-US"/>
          </w:rPr>
          <w:br/>
          <w:t>ΒΟΥΤΣΗΣ Ν. , σελ.</w:t>
        </w:r>
        <w:r w:rsidRPr="00DE6A6A">
          <w:rPr>
            <w:rFonts w:eastAsia="Times New Roman"/>
            <w:szCs w:val="24"/>
            <w:lang w:eastAsia="en-US"/>
          </w:rPr>
          <w:br/>
          <w:t>ΓΕΩΡΓΙΑΔΗΣ Μ. , σελ.</w:t>
        </w:r>
        <w:r w:rsidRPr="00DE6A6A">
          <w:rPr>
            <w:rFonts w:eastAsia="Times New Roman"/>
            <w:szCs w:val="24"/>
            <w:lang w:eastAsia="en-US"/>
          </w:rPr>
          <w:br/>
          <w:t>ΓΡΕΓΟΣ Α. , σελ.</w:t>
        </w:r>
        <w:r w:rsidRPr="00DE6A6A">
          <w:rPr>
            <w:rFonts w:eastAsia="Times New Roman"/>
            <w:szCs w:val="24"/>
            <w:lang w:eastAsia="en-US"/>
          </w:rPr>
          <w:br/>
          <w:t>ΚΙΚΙΛΙΑΣ Β. , σελ.</w:t>
        </w:r>
        <w:r w:rsidRPr="00DE6A6A">
          <w:rPr>
            <w:rFonts w:eastAsia="Times New Roman"/>
            <w:szCs w:val="24"/>
            <w:lang w:eastAsia="en-US"/>
          </w:rPr>
          <w:br/>
          <w:t>ΚΡΕΜΑΣΤΙΝΟΣ Δ. , σελ.</w:t>
        </w:r>
        <w:r w:rsidRPr="00DE6A6A">
          <w:rPr>
            <w:rFonts w:eastAsia="Times New Roman"/>
            <w:szCs w:val="24"/>
            <w:lang w:eastAsia="en-US"/>
          </w:rPr>
          <w:br/>
          <w:t>ΛΙΒΑΝΙΟΥ Ζ. , σελ.</w:t>
        </w:r>
        <w:r w:rsidRPr="00DE6A6A">
          <w:rPr>
            <w:rFonts w:eastAsia="Times New Roman"/>
            <w:szCs w:val="24"/>
            <w:lang w:eastAsia="en-US"/>
          </w:rPr>
          <w:br/>
          <w:t>ΛΥΚΟΥΔΗΣ Σ. , σελ.</w:t>
        </w:r>
        <w:r w:rsidRPr="00DE6A6A">
          <w:rPr>
            <w:rFonts w:eastAsia="Times New Roman"/>
            <w:szCs w:val="24"/>
            <w:lang w:eastAsia="en-US"/>
          </w:rPr>
          <w:br/>
          <w:t>ΜΑΡΚΟΥ Α. , σελ.</w:t>
        </w:r>
        <w:r w:rsidRPr="00DE6A6A">
          <w:rPr>
            <w:rFonts w:eastAsia="Times New Roman"/>
            <w:szCs w:val="24"/>
            <w:lang w:eastAsia="en-US"/>
          </w:rPr>
          <w:br/>
          <w:t>ΜΠΟΥΚΩΡΟΣ Χ. , σελ.</w:t>
        </w:r>
        <w:r w:rsidRPr="00DE6A6A">
          <w:rPr>
            <w:rFonts w:eastAsia="Times New Roman"/>
            <w:szCs w:val="24"/>
            <w:lang w:eastAsia="en-US"/>
          </w:rPr>
          <w:br/>
          <w:t>ΠΑΝΑΓΙΩΤΑΡΟΣ Η. , σελ.</w:t>
        </w:r>
        <w:r w:rsidRPr="00DE6A6A">
          <w:rPr>
            <w:rFonts w:eastAsia="Times New Roman"/>
            <w:szCs w:val="24"/>
            <w:lang w:eastAsia="en-US"/>
          </w:rPr>
          <w:br/>
          <w:t>ΠΑΠΠΑΣ Χ. , σελ.</w:t>
        </w:r>
        <w:r w:rsidRPr="00DE6A6A">
          <w:rPr>
            <w:rFonts w:eastAsia="Times New Roman"/>
            <w:szCs w:val="24"/>
            <w:lang w:eastAsia="en-US"/>
          </w:rPr>
          <w:br/>
          <w:t>ΠΕΤΡΟΠΟΥΛΟΣ Α. , σελ.</w:t>
        </w:r>
        <w:r w:rsidRPr="00DE6A6A">
          <w:rPr>
            <w:rFonts w:eastAsia="Times New Roman"/>
            <w:szCs w:val="24"/>
            <w:lang w:eastAsia="en-US"/>
          </w:rPr>
          <w:br/>
          <w:t>ΣΑΝΤΟΡΙΝΙΟΣ Ν. , σελ.</w:t>
        </w:r>
        <w:r w:rsidRPr="00DE6A6A">
          <w:rPr>
            <w:rFonts w:eastAsia="Times New Roman"/>
            <w:szCs w:val="24"/>
            <w:lang w:eastAsia="en-US"/>
          </w:rPr>
          <w:br/>
          <w:t>ΣΑΧΙΝΙΔΗΣ Ι. , σελ.</w:t>
        </w:r>
        <w:r w:rsidRPr="00DE6A6A">
          <w:rPr>
            <w:rFonts w:eastAsia="Times New Roman"/>
            <w:szCs w:val="24"/>
            <w:lang w:eastAsia="en-US"/>
          </w:rPr>
          <w:br/>
          <w:t>ΤΖΑΒΑΡΑΣ Κ. , σελ.</w:t>
        </w:r>
        <w:r w:rsidRPr="00DE6A6A">
          <w:rPr>
            <w:rFonts w:eastAsia="Times New Roman"/>
            <w:szCs w:val="24"/>
            <w:lang w:eastAsia="en-US"/>
          </w:rPr>
          <w:br/>
          <w:t>ΧΡΙΣΤΟΔΟΥΛΟΠΟΥΛΟΥ Α. , σελ.</w:t>
        </w:r>
        <w:r w:rsidRPr="00DE6A6A">
          <w:rPr>
            <w:rFonts w:eastAsia="Times New Roman"/>
            <w:szCs w:val="24"/>
            <w:lang w:eastAsia="en-US"/>
          </w:rPr>
          <w:br/>
        </w:r>
        <w:r w:rsidRPr="00DE6A6A">
          <w:rPr>
            <w:rFonts w:eastAsia="Times New Roman"/>
            <w:szCs w:val="24"/>
            <w:lang w:eastAsia="en-US"/>
          </w:rPr>
          <w:br/>
          <w:t>Β. Επί προσωπικού θέματος:</w:t>
        </w:r>
        <w:r w:rsidRPr="00DE6A6A">
          <w:rPr>
            <w:rFonts w:eastAsia="Times New Roman"/>
            <w:szCs w:val="24"/>
            <w:lang w:eastAsia="en-US"/>
          </w:rPr>
          <w:br/>
          <w:t>ΚΑΜΜΕΝΟΣ Π. , σελ.</w:t>
        </w:r>
        <w:r w:rsidRPr="00DE6A6A">
          <w:rPr>
            <w:rFonts w:eastAsia="Times New Roman"/>
            <w:szCs w:val="24"/>
            <w:lang w:eastAsia="en-US"/>
          </w:rPr>
          <w:br/>
          <w:t>ΚΑΤΣΙΚΗΣ Κ. , σελ.</w:t>
        </w:r>
        <w:r w:rsidRPr="00DE6A6A">
          <w:rPr>
            <w:rFonts w:eastAsia="Times New Roman"/>
            <w:szCs w:val="24"/>
            <w:lang w:eastAsia="en-US"/>
          </w:rPr>
          <w:br/>
          <w:t>ΚΙΚΙΛΙΑΣ Β. , σελ.</w:t>
        </w:r>
        <w:r w:rsidRPr="00DE6A6A">
          <w:rPr>
            <w:rFonts w:eastAsia="Times New Roman"/>
            <w:szCs w:val="24"/>
            <w:lang w:eastAsia="en-US"/>
          </w:rPr>
          <w:br/>
          <w:t>ΤΖΑΒΑΡΑΣ Κ. , σελ.</w:t>
        </w:r>
        <w:r w:rsidRPr="00DE6A6A">
          <w:rPr>
            <w:rFonts w:eastAsia="Times New Roman"/>
            <w:szCs w:val="24"/>
            <w:lang w:eastAsia="en-US"/>
          </w:rPr>
          <w:br/>
        </w:r>
        <w:r w:rsidRPr="00DE6A6A">
          <w:rPr>
            <w:rFonts w:eastAsia="Times New Roman"/>
            <w:szCs w:val="24"/>
            <w:lang w:eastAsia="en-US"/>
          </w:rPr>
          <w:br/>
          <w:t>Γ. Επί της επίκαιρης ερώτησης:</w:t>
        </w:r>
        <w:r w:rsidRPr="00DE6A6A">
          <w:rPr>
            <w:rFonts w:eastAsia="Times New Roman"/>
            <w:szCs w:val="24"/>
            <w:lang w:eastAsia="en-US"/>
          </w:rPr>
          <w:br/>
          <w:t>ΑΡΑΧΩΒΙΤΗΣ Σ. , σελ.</w:t>
        </w:r>
        <w:r w:rsidRPr="00DE6A6A">
          <w:rPr>
            <w:rFonts w:eastAsia="Times New Roman"/>
            <w:szCs w:val="24"/>
            <w:lang w:eastAsia="en-US"/>
          </w:rPr>
          <w:br/>
          <w:t>ΚΕΓΚΕΡΟΓΛΟΥ Β. , σελ.</w:t>
        </w:r>
        <w:r w:rsidRPr="00DE6A6A">
          <w:rPr>
            <w:rFonts w:eastAsia="Times New Roman"/>
            <w:szCs w:val="24"/>
            <w:lang w:eastAsia="en-US"/>
          </w:rPr>
          <w:br/>
        </w:r>
        <w:r w:rsidRPr="00DE6A6A">
          <w:rPr>
            <w:rFonts w:eastAsia="Times New Roman"/>
            <w:szCs w:val="24"/>
            <w:lang w:eastAsia="en-US"/>
          </w:rPr>
          <w:br/>
          <w:t>Δ. Επί του σχεδίου νόμου του Υπουργείου Εργασίας, Κοινωνικής Ασφάλισης και Κοινωνικής Αλληλεγγύης:</w:t>
        </w:r>
        <w:r w:rsidRPr="00DE6A6A">
          <w:rPr>
            <w:rFonts w:eastAsia="Times New Roman"/>
            <w:szCs w:val="24"/>
            <w:lang w:eastAsia="en-US"/>
          </w:rPr>
          <w:br/>
          <w:t>ΑΜΥΡΑΣ Γ. , σελ.</w:t>
        </w:r>
        <w:r w:rsidRPr="00DE6A6A">
          <w:rPr>
            <w:rFonts w:eastAsia="Times New Roman"/>
            <w:szCs w:val="24"/>
            <w:lang w:eastAsia="en-US"/>
          </w:rPr>
          <w:br/>
          <w:t>ΑΝΤΩΝΙΟΥ Μ. , σελ.</w:t>
        </w:r>
        <w:r w:rsidRPr="00DE6A6A">
          <w:rPr>
            <w:rFonts w:eastAsia="Times New Roman"/>
            <w:szCs w:val="24"/>
            <w:lang w:eastAsia="en-US"/>
          </w:rPr>
          <w:br/>
          <w:t>ΑΣΗΜΑΚΟΠΟΥΛΟΥ  Ά. , σελ.</w:t>
        </w:r>
        <w:r w:rsidRPr="00DE6A6A">
          <w:rPr>
            <w:rFonts w:eastAsia="Times New Roman"/>
            <w:szCs w:val="24"/>
            <w:lang w:eastAsia="en-US"/>
          </w:rPr>
          <w:br/>
          <w:t>ΒΟΥΛΤΕΨΗ Σ. , σελ.</w:t>
        </w:r>
        <w:r w:rsidRPr="00DE6A6A">
          <w:rPr>
            <w:rFonts w:eastAsia="Times New Roman"/>
            <w:szCs w:val="24"/>
            <w:lang w:eastAsia="en-US"/>
          </w:rPr>
          <w:br/>
          <w:t>ΓΑΒΡΟΓΛΟΥ Κ. , σελ.</w:t>
        </w:r>
        <w:r w:rsidRPr="00DE6A6A">
          <w:rPr>
            <w:rFonts w:eastAsia="Times New Roman"/>
            <w:szCs w:val="24"/>
            <w:lang w:eastAsia="en-US"/>
          </w:rPr>
          <w:br/>
          <w:t>ΓΕΡΟΒΑΣΙΛΗ  Ό. , σελ.</w:t>
        </w:r>
        <w:r w:rsidRPr="00DE6A6A">
          <w:rPr>
            <w:rFonts w:eastAsia="Times New Roman"/>
            <w:szCs w:val="24"/>
            <w:lang w:eastAsia="en-US"/>
          </w:rPr>
          <w:br/>
          <w:t>ΓΕΩΡΓΑΝΤΑΣ Γ. , σελ.</w:t>
        </w:r>
        <w:r w:rsidRPr="00DE6A6A">
          <w:rPr>
            <w:rFonts w:eastAsia="Times New Roman"/>
            <w:szCs w:val="24"/>
            <w:lang w:eastAsia="en-US"/>
          </w:rPr>
          <w:br/>
          <w:t>ΔΗΜΑΣ Χ. , σελ.</w:t>
        </w:r>
        <w:r w:rsidRPr="00DE6A6A">
          <w:rPr>
            <w:rFonts w:eastAsia="Times New Roman"/>
            <w:szCs w:val="24"/>
            <w:lang w:eastAsia="en-US"/>
          </w:rPr>
          <w:br/>
          <w:t>ΔΗΜΟΣΧΑΚΗΣ Α. , σελ.</w:t>
        </w:r>
        <w:r w:rsidRPr="00DE6A6A">
          <w:rPr>
            <w:rFonts w:eastAsia="Times New Roman"/>
            <w:szCs w:val="24"/>
            <w:lang w:eastAsia="en-US"/>
          </w:rPr>
          <w:br/>
          <w:t>ΖΟΡΜΠΑ Μ. , σελ.</w:t>
        </w:r>
        <w:r w:rsidRPr="00DE6A6A">
          <w:rPr>
            <w:rFonts w:eastAsia="Times New Roman"/>
            <w:szCs w:val="24"/>
            <w:lang w:eastAsia="en-US"/>
          </w:rPr>
          <w:br/>
          <w:t>ΚΑΛΟΓΗΡΟΥ Μ. , σελ.</w:t>
        </w:r>
        <w:r w:rsidRPr="00DE6A6A">
          <w:rPr>
            <w:rFonts w:eastAsia="Times New Roman"/>
            <w:szCs w:val="24"/>
            <w:lang w:eastAsia="en-US"/>
          </w:rPr>
          <w:br/>
          <w:t>ΚΑΜΜΕΝΟΣ Π. , σελ.</w:t>
        </w:r>
        <w:r w:rsidRPr="00DE6A6A">
          <w:rPr>
            <w:rFonts w:eastAsia="Times New Roman"/>
            <w:szCs w:val="24"/>
            <w:lang w:eastAsia="en-US"/>
          </w:rPr>
          <w:br/>
          <w:t>ΚΑΡΑΘΑΝΑΣΟΠΟΥΛΟΣ Ν. , σελ.</w:t>
        </w:r>
        <w:r w:rsidRPr="00DE6A6A">
          <w:rPr>
            <w:rFonts w:eastAsia="Times New Roman"/>
            <w:szCs w:val="24"/>
            <w:lang w:eastAsia="en-US"/>
          </w:rPr>
          <w:br/>
          <w:t>ΚΑΤΣΑΝΙΩΤΗΣ Α. , σελ.</w:t>
        </w:r>
        <w:r w:rsidRPr="00DE6A6A">
          <w:rPr>
            <w:rFonts w:eastAsia="Times New Roman"/>
            <w:szCs w:val="24"/>
            <w:lang w:eastAsia="en-US"/>
          </w:rPr>
          <w:br/>
          <w:t>ΚΑΤΣΙΚΗΣ Κ. , σελ.</w:t>
        </w:r>
        <w:r w:rsidRPr="00DE6A6A">
          <w:rPr>
            <w:rFonts w:eastAsia="Times New Roman"/>
            <w:szCs w:val="24"/>
            <w:lang w:eastAsia="en-US"/>
          </w:rPr>
          <w:br/>
          <w:t>ΚΑΤΣΩΤΗΣ Χ. , σελ.</w:t>
        </w:r>
        <w:r w:rsidRPr="00DE6A6A">
          <w:rPr>
            <w:rFonts w:eastAsia="Times New Roman"/>
            <w:szCs w:val="24"/>
            <w:lang w:eastAsia="en-US"/>
          </w:rPr>
          <w:br/>
          <w:t>ΚΕΛΛΑΣ Χ. , σελ.</w:t>
        </w:r>
        <w:r w:rsidRPr="00DE6A6A">
          <w:rPr>
            <w:rFonts w:eastAsia="Times New Roman"/>
            <w:szCs w:val="24"/>
            <w:lang w:eastAsia="en-US"/>
          </w:rPr>
          <w:br/>
          <w:t>ΚΟΥΒΕΛΗΣ Φ. , σελ.</w:t>
        </w:r>
        <w:r w:rsidRPr="00DE6A6A">
          <w:rPr>
            <w:rFonts w:eastAsia="Times New Roman"/>
            <w:szCs w:val="24"/>
            <w:lang w:eastAsia="en-US"/>
          </w:rPr>
          <w:br/>
          <w:t>ΚΟΥΤΣΟΥΚΟΣ Γ. , σελ.</w:t>
        </w:r>
        <w:r w:rsidRPr="00DE6A6A">
          <w:rPr>
            <w:rFonts w:eastAsia="Times New Roman"/>
            <w:szCs w:val="24"/>
            <w:lang w:eastAsia="en-US"/>
          </w:rPr>
          <w:br/>
          <w:t>ΚΩΝΣΤΑΝΤΟΠΟΥΛΟΣ Δ. , σελ.</w:t>
        </w:r>
        <w:r w:rsidRPr="00DE6A6A">
          <w:rPr>
            <w:rFonts w:eastAsia="Times New Roman"/>
            <w:szCs w:val="24"/>
            <w:lang w:eastAsia="en-US"/>
          </w:rPr>
          <w:br/>
          <w:t>ΛΙΒΑΝΙΟΥ Ζ. , σελ.</w:t>
        </w:r>
        <w:r w:rsidRPr="00DE6A6A">
          <w:rPr>
            <w:rFonts w:eastAsia="Times New Roman"/>
            <w:szCs w:val="24"/>
            <w:lang w:eastAsia="en-US"/>
          </w:rPr>
          <w:br/>
          <w:t>ΛΟΒΕΡΔΟΣ Α. , σελ.</w:t>
        </w:r>
        <w:r w:rsidRPr="00DE6A6A">
          <w:rPr>
            <w:rFonts w:eastAsia="Times New Roman"/>
            <w:szCs w:val="24"/>
            <w:lang w:eastAsia="en-US"/>
          </w:rPr>
          <w:br/>
          <w:t>ΜΑΝΤΑΣ Χ. , σελ.</w:t>
        </w:r>
        <w:r w:rsidRPr="00DE6A6A">
          <w:rPr>
            <w:rFonts w:eastAsia="Times New Roman"/>
            <w:szCs w:val="24"/>
            <w:lang w:eastAsia="en-US"/>
          </w:rPr>
          <w:br/>
          <w:t>ΜΑΡΚΟΥ Α. , σελ.</w:t>
        </w:r>
        <w:r w:rsidRPr="00DE6A6A">
          <w:rPr>
            <w:rFonts w:eastAsia="Times New Roman"/>
            <w:szCs w:val="24"/>
            <w:lang w:eastAsia="en-US"/>
          </w:rPr>
          <w:br/>
          <w:t>ΜΑΥΡΩΤΑΣ Γ. , σελ.</w:t>
        </w:r>
        <w:r w:rsidRPr="00DE6A6A">
          <w:rPr>
            <w:rFonts w:eastAsia="Times New Roman"/>
            <w:szCs w:val="24"/>
            <w:lang w:eastAsia="en-US"/>
          </w:rPr>
          <w:br/>
          <w:t>ΜΕΓΑΛΟΜΥΣΤΑΚΑΣ Α. , σελ.</w:t>
        </w:r>
        <w:r w:rsidRPr="00DE6A6A">
          <w:rPr>
            <w:rFonts w:eastAsia="Times New Roman"/>
            <w:szCs w:val="24"/>
            <w:lang w:eastAsia="en-US"/>
          </w:rPr>
          <w:br/>
          <w:t>ΜΕΪΚΟΠΟΥΛΟΣ Α. , σελ.</w:t>
        </w:r>
        <w:r w:rsidRPr="00DE6A6A">
          <w:rPr>
            <w:rFonts w:eastAsia="Times New Roman"/>
            <w:szCs w:val="24"/>
            <w:lang w:eastAsia="en-US"/>
          </w:rPr>
          <w:br/>
          <w:t>ΜΗΤΑΡΑΚΗΣ Π. , σελ.</w:t>
        </w:r>
        <w:r w:rsidRPr="00DE6A6A">
          <w:rPr>
            <w:rFonts w:eastAsia="Times New Roman"/>
            <w:szCs w:val="24"/>
            <w:lang w:eastAsia="en-US"/>
          </w:rPr>
          <w:br/>
          <w:t>ΜΠΟΥΚΩΡΟΣ Χ. , σελ.</w:t>
        </w:r>
        <w:r w:rsidRPr="00DE6A6A">
          <w:rPr>
            <w:rFonts w:eastAsia="Times New Roman"/>
            <w:szCs w:val="24"/>
            <w:lang w:eastAsia="en-US"/>
          </w:rPr>
          <w:br/>
          <w:t>ΠΑΝΑΓΙΩΤΑΡΟΣ Η. , σελ.</w:t>
        </w:r>
        <w:r w:rsidRPr="00DE6A6A">
          <w:rPr>
            <w:rFonts w:eastAsia="Times New Roman"/>
            <w:szCs w:val="24"/>
            <w:lang w:eastAsia="en-US"/>
          </w:rPr>
          <w:br/>
          <w:t>ΠΑΠΑΗΛΙΟΥ Γ. , σελ.</w:t>
        </w:r>
        <w:r w:rsidRPr="00DE6A6A">
          <w:rPr>
            <w:rFonts w:eastAsia="Times New Roman"/>
            <w:szCs w:val="24"/>
            <w:lang w:eastAsia="en-US"/>
          </w:rPr>
          <w:br/>
          <w:t>ΠΑΠΑΝΑΤΣΙΟΥ Α. , σελ.</w:t>
        </w:r>
        <w:r w:rsidRPr="00DE6A6A">
          <w:rPr>
            <w:rFonts w:eastAsia="Times New Roman"/>
            <w:szCs w:val="24"/>
            <w:lang w:eastAsia="en-US"/>
          </w:rPr>
          <w:br/>
          <w:t>ΠΑΠΑΧΡΙΣΤΟΠΟΥΛΟΣ Α. , σελ.</w:t>
        </w:r>
        <w:r w:rsidRPr="00DE6A6A">
          <w:rPr>
            <w:rFonts w:eastAsia="Times New Roman"/>
            <w:szCs w:val="24"/>
            <w:lang w:eastAsia="en-US"/>
          </w:rPr>
          <w:br/>
          <w:t>ΠΑΠΠΑΣ Χ. , σελ.</w:t>
        </w:r>
        <w:r w:rsidRPr="00DE6A6A">
          <w:rPr>
            <w:rFonts w:eastAsia="Times New Roman"/>
            <w:szCs w:val="24"/>
            <w:lang w:eastAsia="en-US"/>
          </w:rPr>
          <w:br/>
          <w:t>ΠΕΤΡΟΠΟΥΛΟΣ Α. , σελ.</w:t>
        </w:r>
        <w:r w:rsidRPr="00DE6A6A">
          <w:rPr>
            <w:rFonts w:eastAsia="Times New Roman"/>
            <w:szCs w:val="24"/>
            <w:lang w:eastAsia="en-US"/>
          </w:rPr>
          <w:br/>
          <w:t>ΠΟΛΑΚΗΣ Π. , σελ.</w:t>
        </w:r>
        <w:r w:rsidRPr="00DE6A6A">
          <w:rPr>
            <w:rFonts w:eastAsia="Times New Roman"/>
            <w:szCs w:val="24"/>
            <w:lang w:eastAsia="en-US"/>
          </w:rPr>
          <w:br/>
          <w:t>ΡΗΓΑΣ Π. , σελ.</w:t>
        </w:r>
        <w:r w:rsidRPr="00DE6A6A">
          <w:rPr>
            <w:rFonts w:eastAsia="Times New Roman"/>
            <w:szCs w:val="24"/>
            <w:lang w:eastAsia="en-US"/>
          </w:rPr>
          <w:br/>
          <w:t>ΣΑΝΤΟΡΙΝΙΟΣ Ν. , σελ.</w:t>
        </w:r>
        <w:r w:rsidRPr="00DE6A6A">
          <w:rPr>
            <w:rFonts w:eastAsia="Times New Roman"/>
            <w:szCs w:val="24"/>
            <w:lang w:eastAsia="en-US"/>
          </w:rPr>
          <w:br/>
          <w:t>ΣΑΧΙΝΙΔΗΣ Ι. , σελ.</w:t>
        </w:r>
        <w:r w:rsidRPr="00DE6A6A">
          <w:rPr>
            <w:rFonts w:eastAsia="Times New Roman"/>
            <w:szCs w:val="24"/>
            <w:lang w:eastAsia="en-US"/>
          </w:rPr>
          <w:br/>
          <w:t>ΣΚΡΕΚΑΣ Κ. , σελ.</w:t>
        </w:r>
        <w:r w:rsidRPr="00DE6A6A">
          <w:rPr>
            <w:rFonts w:eastAsia="Times New Roman"/>
            <w:szCs w:val="24"/>
            <w:lang w:eastAsia="en-US"/>
          </w:rPr>
          <w:br/>
          <w:t>ΣΤΑΪΚΟΥΡΑΣ Χ. , σελ.</w:t>
        </w:r>
        <w:r w:rsidRPr="00DE6A6A">
          <w:rPr>
            <w:rFonts w:eastAsia="Times New Roman"/>
            <w:szCs w:val="24"/>
            <w:lang w:eastAsia="en-US"/>
          </w:rPr>
          <w:br/>
          <w:t>ΤΖΑΒΑΡΑΣ Κ. , σελ.</w:t>
        </w:r>
        <w:r w:rsidRPr="00DE6A6A">
          <w:rPr>
            <w:rFonts w:eastAsia="Times New Roman"/>
            <w:szCs w:val="24"/>
            <w:lang w:eastAsia="en-US"/>
          </w:rPr>
          <w:br/>
          <w:t>ΤΣΙΠΡΑΣ Α. , σελ.</w:t>
        </w:r>
        <w:r w:rsidRPr="00DE6A6A">
          <w:rPr>
            <w:rFonts w:eastAsia="Times New Roman"/>
            <w:szCs w:val="24"/>
            <w:lang w:eastAsia="en-US"/>
          </w:rPr>
          <w:br/>
          <w:t>ΦΩΤΗΛΑΣ Ι. , σελ.</w:t>
        </w:r>
        <w:r w:rsidRPr="00DE6A6A">
          <w:rPr>
            <w:rFonts w:eastAsia="Times New Roman"/>
            <w:szCs w:val="24"/>
            <w:lang w:eastAsia="en-US"/>
          </w:rPr>
          <w:br/>
        </w:r>
        <w:r w:rsidRPr="00DE6A6A">
          <w:rPr>
            <w:rFonts w:eastAsia="Times New Roman"/>
            <w:szCs w:val="24"/>
            <w:lang w:eastAsia="en-US"/>
          </w:rPr>
          <w:br/>
          <w:t>ΠΑΡΕΜΒΑΣΕΙΣ:</w:t>
        </w:r>
        <w:r w:rsidRPr="00DE6A6A">
          <w:rPr>
            <w:rFonts w:eastAsia="Times New Roman"/>
            <w:szCs w:val="24"/>
            <w:lang w:eastAsia="en-US"/>
          </w:rPr>
          <w:br/>
          <w:t>ΣΤΥΛΙΟΣ Γ. , σελ.</w:t>
        </w:r>
        <w:r w:rsidRPr="00DE6A6A">
          <w:rPr>
            <w:rFonts w:eastAsia="Times New Roman"/>
            <w:szCs w:val="24"/>
            <w:lang w:eastAsia="en-US"/>
          </w:rPr>
          <w:br/>
          <w:t>ΤΖΑΒΑΡΑΣ Κ. , σελ.</w:t>
        </w:r>
        <w:r w:rsidRPr="00DE6A6A">
          <w:rPr>
            <w:rFonts w:eastAsia="Times New Roman"/>
            <w:szCs w:val="24"/>
            <w:lang w:eastAsia="en-US"/>
          </w:rPr>
          <w:br/>
        </w:r>
        <w:bookmarkStart w:id="32" w:name="_GoBack"/>
        <w:bookmarkEnd w:id="32"/>
      </w:ins>
    </w:p>
    <w:p w14:paraId="295D6EB2" w14:textId="6954A0BA" w:rsidR="006C59DA" w:rsidRDefault="00DE6A6A">
      <w:pPr>
        <w:spacing w:line="600" w:lineRule="auto"/>
        <w:ind w:firstLine="720"/>
        <w:contextualSpacing/>
        <w:jc w:val="center"/>
        <w:rPr>
          <w:rFonts w:eastAsia="Times New Roman"/>
          <w:szCs w:val="24"/>
        </w:rPr>
      </w:pPr>
      <w:r>
        <w:rPr>
          <w:rFonts w:eastAsia="Times New Roman"/>
          <w:szCs w:val="24"/>
        </w:rPr>
        <w:t>ΠΡΑΚΤΙΚΑ ΒΟΥΛΗΣ</w:t>
      </w:r>
    </w:p>
    <w:p w14:paraId="295D6EB3" w14:textId="77777777" w:rsidR="006C59DA" w:rsidRDefault="00DE6A6A">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295D6EB4" w14:textId="77777777" w:rsidR="006C59DA" w:rsidRDefault="00DE6A6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95D6EB5" w14:textId="77777777" w:rsidR="006C59DA" w:rsidRDefault="00DE6A6A">
      <w:pPr>
        <w:spacing w:line="600" w:lineRule="auto"/>
        <w:ind w:firstLine="720"/>
        <w:contextualSpacing/>
        <w:jc w:val="center"/>
        <w:rPr>
          <w:rFonts w:eastAsia="Times New Roman"/>
          <w:szCs w:val="24"/>
        </w:rPr>
      </w:pPr>
      <w:r>
        <w:rPr>
          <w:rFonts w:eastAsia="Times New Roman"/>
          <w:szCs w:val="24"/>
        </w:rPr>
        <w:t>ΣΥΝΟΔΟΣ Δ΄</w:t>
      </w:r>
    </w:p>
    <w:p w14:paraId="295D6EB6" w14:textId="77777777" w:rsidR="006C59DA" w:rsidRDefault="00DE6A6A">
      <w:pPr>
        <w:spacing w:line="600" w:lineRule="auto"/>
        <w:ind w:firstLine="720"/>
        <w:contextualSpacing/>
        <w:jc w:val="center"/>
        <w:rPr>
          <w:rFonts w:eastAsia="Times New Roman"/>
          <w:szCs w:val="24"/>
        </w:rPr>
      </w:pPr>
      <w:r>
        <w:rPr>
          <w:rFonts w:eastAsia="Times New Roman"/>
          <w:szCs w:val="24"/>
        </w:rPr>
        <w:t>ΣΥΝΕΔΡΙΑΣΗ ΚΓ΄</w:t>
      </w:r>
    </w:p>
    <w:p w14:paraId="295D6EB7" w14:textId="77777777" w:rsidR="006C59DA" w:rsidRDefault="00DE6A6A">
      <w:pPr>
        <w:spacing w:line="600" w:lineRule="auto"/>
        <w:ind w:firstLine="720"/>
        <w:contextualSpacing/>
        <w:jc w:val="center"/>
        <w:rPr>
          <w:rFonts w:eastAsia="Times New Roman"/>
          <w:szCs w:val="24"/>
        </w:rPr>
      </w:pPr>
      <w:r>
        <w:rPr>
          <w:rFonts w:eastAsia="Times New Roman"/>
          <w:szCs w:val="24"/>
        </w:rPr>
        <w:t>Πέμπτη 8 Νοεμβρίου 2018</w:t>
      </w:r>
    </w:p>
    <w:p w14:paraId="295D6EB8" w14:textId="77777777" w:rsidR="006C59DA" w:rsidRDefault="00DE6A6A">
      <w:pPr>
        <w:spacing w:line="600" w:lineRule="auto"/>
        <w:ind w:firstLine="720"/>
        <w:contextualSpacing/>
        <w:jc w:val="both"/>
        <w:rPr>
          <w:rFonts w:eastAsia="Times New Roman"/>
          <w:szCs w:val="24"/>
        </w:rPr>
      </w:pPr>
      <w:r>
        <w:rPr>
          <w:rFonts w:eastAsia="Times New Roman"/>
          <w:szCs w:val="24"/>
        </w:rPr>
        <w:t>Αθήνα, σήμερα στις 8 Νοεμβρίου 2018, ημέρα Πέμπτη και ώρα 9.37΄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A01E91">
        <w:rPr>
          <w:rFonts w:eastAsia="Times New Roman"/>
          <w:b/>
          <w:szCs w:val="24"/>
        </w:rPr>
        <w:t>ΔΗΜΗΤΡΙΟΥ ΚΡΕΜΑΣΤΙΝΟΥ</w:t>
      </w:r>
      <w:r w:rsidRPr="00C84C59">
        <w:rPr>
          <w:rFonts w:eastAsia="Times New Roman"/>
          <w:szCs w:val="24"/>
        </w:rPr>
        <w:t>.</w:t>
      </w:r>
    </w:p>
    <w:p w14:paraId="295D6EB9"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14:paraId="295D6EBA" w14:textId="77777777" w:rsidR="006C59DA" w:rsidRDefault="00DE6A6A">
      <w:pPr>
        <w:spacing w:line="600" w:lineRule="auto"/>
        <w:ind w:firstLine="720"/>
        <w:contextualSpacing/>
        <w:jc w:val="both"/>
        <w:rPr>
          <w:rFonts w:eastAsia="Times New Roman"/>
          <w:szCs w:val="24"/>
        </w:rPr>
      </w:pPr>
      <w:r>
        <w:rPr>
          <w:rFonts w:eastAsia="Times New Roman"/>
          <w:szCs w:val="24"/>
        </w:rPr>
        <w:t>Έχω</w:t>
      </w:r>
      <w:r>
        <w:rPr>
          <w:rFonts w:eastAsia="Times New Roman"/>
          <w:szCs w:val="24"/>
        </w:rPr>
        <w:t xml:space="preserve">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Παρασκευής 9 Νοεμβρίου 2018.</w:t>
      </w:r>
    </w:p>
    <w:p w14:paraId="295D6EBB" w14:textId="77777777" w:rsidR="006C59DA" w:rsidRDefault="00DE6A6A">
      <w:pPr>
        <w:spacing w:line="600" w:lineRule="auto"/>
        <w:ind w:firstLine="720"/>
        <w:contextualSpacing/>
        <w:jc w:val="both"/>
        <w:rPr>
          <w:rFonts w:eastAsia="Times New Roman"/>
          <w:szCs w:val="24"/>
        </w:rPr>
      </w:pPr>
      <w:r w:rsidRPr="003465B6">
        <w:rPr>
          <w:rFonts w:eastAsia="Times New Roman"/>
          <w:szCs w:val="24"/>
        </w:rPr>
        <w:t>Α. ΕΠΙΚΑΙΡΕΣ ΕΡΩΤΗΣΕΙΣ Πρώτου Κύκλου (Άρθρο 130 παρ</w:t>
      </w:r>
      <w:r>
        <w:rPr>
          <w:rFonts w:eastAsia="Times New Roman"/>
          <w:szCs w:val="24"/>
        </w:rPr>
        <w:t>άγραφο</w:t>
      </w:r>
      <w:r>
        <w:rPr>
          <w:rFonts w:eastAsia="Times New Roman"/>
          <w:szCs w:val="24"/>
        </w:rPr>
        <w:t>ι</w:t>
      </w:r>
      <w:r w:rsidRPr="003465B6">
        <w:rPr>
          <w:rFonts w:eastAsia="Times New Roman"/>
          <w:szCs w:val="24"/>
        </w:rPr>
        <w:t xml:space="preserve"> 2 και 3</w:t>
      </w:r>
      <w:r>
        <w:rPr>
          <w:rFonts w:eastAsia="Times New Roman"/>
          <w:szCs w:val="24"/>
        </w:rPr>
        <w:t xml:space="preserve"> του</w:t>
      </w:r>
      <w:r w:rsidRPr="003465B6">
        <w:rPr>
          <w:rFonts w:eastAsia="Times New Roman"/>
          <w:szCs w:val="24"/>
        </w:rPr>
        <w:t xml:space="preserve"> Καν</w:t>
      </w:r>
      <w:r>
        <w:rPr>
          <w:rFonts w:eastAsia="Times New Roman"/>
          <w:szCs w:val="24"/>
        </w:rPr>
        <w:t>ονισμού της</w:t>
      </w:r>
      <w:r w:rsidRPr="003465B6">
        <w:rPr>
          <w:rFonts w:eastAsia="Times New Roman"/>
          <w:szCs w:val="24"/>
        </w:rPr>
        <w:t xml:space="preserve"> Βουλής)</w:t>
      </w:r>
    </w:p>
    <w:p w14:paraId="295D6EBC" w14:textId="77777777" w:rsidR="006C59DA" w:rsidRDefault="00DE6A6A">
      <w:pPr>
        <w:spacing w:line="600" w:lineRule="auto"/>
        <w:ind w:firstLine="720"/>
        <w:contextualSpacing/>
        <w:jc w:val="both"/>
        <w:rPr>
          <w:rFonts w:eastAsia="Times New Roman"/>
          <w:szCs w:val="24"/>
        </w:rPr>
      </w:pPr>
      <w:r w:rsidRPr="003465B6">
        <w:rPr>
          <w:rFonts w:eastAsia="Times New Roman"/>
          <w:szCs w:val="24"/>
        </w:rPr>
        <w:t>1</w:t>
      </w:r>
      <w:r>
        <w:rPr>
          <w:rFonts w:eastAsia="Times New Roman"/>
          <w:szCs w:val="24"/>
        </w:rPr>
        <w:t xml:space="preserve">. </w:t>
      </w:r>
      <w:r w:rsidRPr="003465B6">
        <w:rPr>
          <w:rFonts w:eastAsia="Times New Roman"/>
          <w:szCs w:val="24"/>
        </w:rPr>
        <w:t xml:space="preserve">Η με αριθμό 125/5-11-2018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της Βουλευτού Επικρα</w:t>
      </w:r>
      <w:r w:rsidRPr="003465B6">
        <w:rPr>
          <w:rFonts w:eastAsia="Times New Roman"/>
          <w:szCs w:val="24"/>
        </w:rPr>
        <w:t>τείας της Νέας Δημοκρατίας κ</w:t>
      </w:r>
      <w:r>
        <w:rPr>
          <w:rFonts w:eastAsia="Times New Roman"/>
          <w:szCs w:val="24"/>
        </w:rPr>
        <w:t>.</w:t>
      </w:r>
      <w:r w:rsidRPr="003465B6">
        <w:rPr>
          <w:rFonts w:eastAsia="Times New Roman"/>
          <w:szCs w:val="24"/>
        </w:rPr>
        <w:t xml:space="preserve"> Νίκης </w:t>
      </w:r>
      <w:proofErr w:type="spellStart"/>
      <w:r w:rsidRPr="003465B6">
        <w:rPr>
          <w:rFonts w:eastAsia="Times New Roman"/>
          <w:szCs w:val="24"/>
        </w:rPr>
        <w:t>Κεραμέως</w:t>
      </w:r>
      <w:proofErr w:type="spellEnd"/>
      <w:r w:rsidRPr="003465B6">
        <w:rPr>
          <w:rFonts w:eastAsia="Times New Roman"/>
          <w:szCs w:val="24"/>
        </w:rPr>
        <w:t xml:space="preserve"> προς τον Υπουργό Παιδείας, Έρευνας </w:t>
      </w:r>
      <w:r w:rsidRPr="003465B6">
        <w:rPr>
          <w:rFonts w:eastAsia="Times New Roman"/>
          <w:szCs w:val="24"/>
        </w:rPr>
        <w:lastRenderedPageBreak/>
        <w:t xml:space="preserve">και Θρησκευμάτων, με θέμα: «Αναξιοκρατικές και βαθιά κομματικές οι επιλογές </w:t>
      </w:r>
      <w:r>
        <w:rPr>
          <w:rFonts w:eastAsia="Times New Roman"/>
          <w:szCs w:val="24"/>
        </w:rPr>
        <w:t>σ</w:t>
      </w:r>
      <w:r w:rsidRPr="003465B6">
        <w:rPr>
          <w:rFonts w:eastAsia="Times New Roman"/>
          <w:szCs w:val="24"/>
        </w:rPr>
        <w:t xml:space="preserve">υντονιστών </w:t>
      </w:r>
      <w:r>
        <w:rPr>
          <w:rFonts w:eastAsia="Times New Roman"/>
          <w:szCs w:val="24"/>
        </w:rPr>
        <w:t>ε</w:t>
      </w:r>
      <w:r w:rsidRPr="003465B6">
        <w:rPr>
          <w:rFonts w:eastAsia="Times New Roman"/>
          <w:szCs w:val="24"/>
        </w:rPr>
        <w:t xml:space="preserve">κπαιδευτικού </w:t>
      </w:r>
      <w:r>
        <w:rPr>
          <w:rFonts w:eastAsia="Times New Roman"/>
          <w:szCs w:val="24"/>
        </w:rPr>
        <w:t>έ</w:t>
      </w:r>
      <w:r w:rsidRPr="003465B6">
        <w:rPr>
          <w:rFonts w:eastAsia="Times New Roman"/>
          <w:szCs w:val="24"/>
        </w:rPr>
        <w:t>ργου».</w:t>
      </w:r>
    </w:p>
    <w:p w14:paraId="295D6EBD"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2. </w:t>
      </w:r>
      <w:r w:rsidRPr="003465B6">
        <w:rPr>
          <w:rFonts w:eastAsia="Times New Roman"/>
          <w:szCs w:val="24"/>
        </w:rPr>
        <w:t xml:space="preserve">Η με αριθμό 117/30-10-2018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w:t>
      </w:r>
      <w:r>
        <w:rPr>
          <w:rFonts w:eastAsia="Times New Roman"/>
          <w:szCs w:val="24"/>
        </w:rPr>
        <w:t>τ</w:t>
      </w:r>
      <w:r w:rsidRPr="003465B6">
        <w:rPr>
          <w:rFonts w:eastAsia="Times New Roman"/>
          <w:szCs w:val="24"/>
        </w:rPr>
        <w:t>ηση του Βουλευτή Αργολί</w:t>
      </w:r>
      <w:r w:rsidRPr="003465B6">
        <w:rPr>
          <w:rFonts w:eastAsia="Times New Roman"/>
          <w:szCs w:val="24"/>
        </w:rPr>
        <w:t xml:space="preserve">δας της Δημοκρατικής Συμπαράταξης </w:t>
      </w:r>
      <w:r w:rsidRPr="00191BCF">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w:t>
      </w:r>
      <w:r w:rsidRPr="003465B6">
        <w:rPr>
          <w:rFonts w:eastAsia="Times New Roman"/>
          <w:szCs w:val="24"/>
        </w:rPr>
        <w:t xml:space="preserve">ΑΡ κ. Ιωάννη Μανιάτη προς τον Υπουργό Επικρατείας, με θέμα: «Άμεση αντιμετώπιση των προβλημάτων της εξαγωγικής εταιρείας αγροτικών προϊόντων της Αργολίδας GERFA – Γ.Ν. </w:t>
      </w:r>
      <w:proofErr w:type="spellStart"/>
      <w:r w:rsidRPr="003465B6">
        <w:rPr>
          <w:rFonts w:eastAsia="Times New Roman"/>
          <w:szCs w:val="24"/>
        </w:rPr>
        <w:t>Φραγκίστας</w:t>
      </w:r>
      <w:proofErr w:type="spellEnd"/>
      <w:r w:rsidRPr="003465B6">
        <w:rPr>
          <w:rFonts w:eastAsia="Times New Roman"/>
          <w:szCs w:val="24"/>
        </w:rPr>
        <w:t xml:space="preserve"> – </w:t>
      </w:r>
      <w:r>
        <w:rPr>
          <w:rFonts w:eastAsia="Times New Roman"/>
          <w:szCs w:val="24"/>
        </w:rPr>
        <w:t>δύο χιλιάδες</w:t>
      </w:r>
      <w:r w:rsidRPr="003465B6">
        <w:rPr>
          <w:rFonts w:eastAsia="Times New Roman"/>
          <w:szCs w:val="24"/>
        </w:rPr>
        <w:t xml:space="preserve"> παραγωγοί, </w:t>
      </w:r>
      <w:r>
        <w:rPr>
          <w:rFonts w:eastAsia="Times New Roman"/>
          <w:szCs w:val="24"/>
        </w:rPr>
        <w:t>τετρακ</w:t>
      </w:r>
      <w:r>
        <w:rPr>
          <w:rFonts w:eastAsia="Times New Roman"/>
          <w:szCs w:val="24"/>
        </w:rPr>
        <w:t xml:space="preserve">όσιοι </w:t>
      </w:r>
      <w:r w:rsidRPr="003465B6">
        <w:rPr>
          <w:rFonts w:eastAsia="Times New Roman"/>
          <w:szCs w:val="24"/>
        </w:rPr>
        <w:t xml:space="preserve">και </w:t>
      </w:r>
      <w:r>
        <w:rPr>
          <w:rFonts w:eastAsia="Times New Roman"/>
          <w:szCs w:val="24"/>
        </w:rPr>
        <w:t xml:space="preserve">επτακόσιοι </w:t>
      </w:r>
      <w:r w:rsidRPr="003465B6">
        <w:rPr>
          <w:rFonts w:eastAsia="Times New Roman"/>
          <w:szCs w:val="24"/>
        </w:rPr>
        <w:t>εργαζόμενοι στον αέρα».</w:t>
      </w:r>
    </w:p>
    <w:p w14:paraId="295D6EBE" w14:textId="77777777" w:rsidR="006C59DA" w:rsidRDefault="00DE6A6A">
      <w:pPr>
        <w:spacing w:line="600" w:lineRule="auto"/>
        <w:ind w:firstLine="720"/>
        <w:contextualSpacing/>
        <w:jc w:val="both"/>
        <w:rPr>
          <w:rFonts w:eastAsia="Times New Roman"/>
          <w:szCs w:val="24"/>
        </w:rPr>
      </w:pPr>
      <w:r w:rsidRPr="003465B6">
        <w:rPr>
          <w:rFonts w:eastAsia="Times New Roman"/>
          <w:szCs w:val="24"/>
        </w:rPr>
        <w:t>3.</w:t>
      </w:r>
      <w:r>
        <w:rPr>
          <w:rFonts w:eastAsia="Times New Roman"/>
          <w:szCs w:val="24"/>
        </w:rPr>
        <w:t xml:space="preserve"> </w:t>
      </w:r>
      <w:r w:rsidRPr="003465B6">
        <w:rPr>
          <w:rFonts w:eastAsia="Times New Roman"/>
          <w:szCs w:val="24"/>
        </w:rPr>
        <w:t xml:space="preserve">Η με αριθμό 121/1-11-2018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Α΄ Πειραι</w:t>
      </w:r>
      <w:r>
        <w:rPr>
          <w:rFonts w:eastAsia="Times New Roman"/>
          <w:szCs w:val="24"/>
        </w:rPr>
        <w:t xml:space="preserve">ώς του Λαϊκού Συνδέσμου – Χρυσή Αυγή </w:t>
      </w:r>
      <w:r w:rsidRPr="003465B6">
        <w:rPr>
          <w:rFonts w:eastAsia="Times New Roman"/>
          <w:szCs w:val="24"/>
        </w:rPr>
        <w:t xml:space="preserve">κ. Νικολάου </w:t>
      </w:r>
      <w:proofErr w:type="spellStart"/>
      <w:r w:rsidRPr="003465B6">
        <w:rPr>
          <w:rFonts w:eastAsia="Times New Roman"/>
          <w:szCs w:val="24"/>
        </w:rPr>
        <w:t>Κούζηλου</w:t>
      </w:r>
      <w:proofErr w:type="spellEnd"/>
      <w:r w:rsidRPr="003465B6">
        <w:rPr>
          <w:rFonts w:eastAsia="Times New Roman"/>
          <w:szCs w:val="24"/>
        </w:rPr>
        <w:t xml:space="preserve"> </w:t>
      </w:r>
      <w:r>
        <w:rPr>
          <w:rFonts w:eastAsia="Times New Roman"/>
          <w:szCs w:val="24"/>
        </w:rPr>
        <w:t xml:space="preserve">προς τον Υπουργό </w:t>
      </w:r>
      <w:r w:rsidRPr="003465B6">
        <w:rPr>
          <w:rFonts w:eastAsia="Times New Roman"/>
          <w:szCs w:val="24"/>
        </w:rPr>
        <w:t xml:space="preserve">Παιδείας, Έρευνας και Θρησκευμάτων, με θέμα: «Μεικτή διεπιστημονική </w:t>
      </w:r>
      <w:r w:rsidRPr="003465B6">
        <w:rPr>
          <w:rFonts w:eastAsia="Times New Roman"/>
          <w:szCs w:val="24"/>
        </w:rPr>
        <w:t>επιτροπή εμπειρογνωμόνων».</w:t>
      </w:r>
    </w:p>
    <w:p w14:paraId="295D6EBF"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4. </w:t>
      </w:r>
      <w:r w:rsidRPr="003465B6">
        <w:rPr>
          <w:rFonts w:eastAsia="Times New Roman"/>
          <w:szCs w:val="24"/>
        </w:rPr>
        <w:t xml:space="preserve">Η με αριθμό 134/6-11-2018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Α΄ Θεσσαλονίκης του Κομμουνιστικού Κόμματος Ελλάδ</w:t>
      </w:r>
      <w:r>
        <w:rPr>
          <w:rFonts w:eastAsia="Times New Roman"/>
          <w:szCs w:val="24"/>
        </w:rPr>
        <w:t>α</w:t>
      </w:r>
      <w:r w:rsidRPr="003465B6">
        <w:rPr>
          <w:rFonts w:eastAsia="Times New Roman"/>
          <w:szCs w:val="24"/>
        </w:rPr>
        <w:t>ς κ. Ιωάννη Δελή προς τον Υπουργό Παιδείας, Έρευνας κα</w:t>
      </w:r>
      <w:r>
        <w:rPr>
          <w:rFonts w:eastAsia="Times New Roman"/>
          <w:szCs w:val="24"/>
        </w:rPr>
        <w:t xml:space="preserve">ι Θρησκευμάτων, </w:t>
      </w:r>
      <w:r w:rsidRPr="003465B6">
        <w:rPr>
          <w:rFonts w:eastAsia="Times New Roman"/>
          <w:szCs w:val="24"/>
        </w:rPr>
        <w:t xml:space="preserve">με θέμα: «Ελλείψεις εκπαιδευτικών στα </w:t>
      </w:r>
      <w:r>
        <w:rPr>
          <w:rFonts w:eastAsia="Times New Roman"/>
          <w:szCs w:val="24"/>
        </w:rPr>
        <w:t>γ</w:t>
      </w:r>
      <w:r w:rsidRPr="003465B6">
        <w:rPr>
          <w:rFonts w:eastAsia="Times New Roman"/>
          <w:szCs w:val="24"/>
        </w:rPr>
        <w:t xml:space="preserve">υμνάσια, </w:t>
      </w:r>
      <w:r>
        <w:rPr>
          <w:rFonts w:eastAsia="Times New Roman"/>
          <w:szCs w:val="24"/>
        </w:rPr>
        <w:t>λ</w:t>
      </w:r>
      <w:r w:rsidRPr="003465B6">
        <w:rPr>
          <w:rFonts w:eastAsia="Times New Roman"/>
          <w:szCs w:val="24"/>
        </w:rPr>
        <w:t>ύ</w:t>
      </w:r>
      <w:r w:rsidRPr="003465B6">
        <w:rPr>
          <w:rFonts w:eastAsia="Times New Roman"/>
          <w:szCs w:val="24"/>
        </w:rPr>
        <w:t xml:space="preserve">κεια και </w:t>
      </w:r>
      <w:r>
        <w:rPr>
          <w:rFonts w:eastAsia="Times New Roman"/>
          <w:szCs w:val="24"/>
        </w:rPr>
        <w:t>ε</w:t>
      </w:r>
      <w:r w:rsidRPr="003465B6">
        <w:rPr>
          <w:rFonts w:eastAsia="Times New Roman"/>
          <w:szCs w:val="24"/>
        </w:rPr>
        <w:t xml:space="preserve">παγγελματικά </w:t>
      </w:r>
      <w:r>
        <w:rPr>
          <w:rFonts w:eastAsia="Times New Roman"/>
          <w:szCs w:val="24"/>
        </w:rPr>
        <w:t>λ</w:t>
      </w:r>
      <w:r w:rsidRPr="003465B6">
        <w:rPr>
          <w:rFonts w:eastAsia="Times New Roman"/>
          <w:szCs w:val="24"/>
        </w:rPr>
        <w:t>ύκεια (ΕΠΑΛ) της Περιφερειακής Ενότητας Χαλκιδικής».</w:t>
      </w:r>
    </w:p>
    <w:p w14:paraId="295D6EC0" w14:textId="77777777" w:rsidR="006C59DA" w:rsidRDefault="00DE6A6A">
      <w:pPr>
        <w:spacing w:line="600" w:lineRule="auto"/>
        <w:ind w:firstLine="720"/>
        <w:contextualSpacing/>
        <w:jc w:val="both"/>
        <w:rPr>
          <w:rFonts w:eastAsia="Times New Roman"/>
          <w:szCs w:val="24"/>
        </w:rPr>
      </w:pPr>
      <w:r w:rsidRPr="003465B6">
        <w:rPr>
          <w:rFonts w:eastAsia="Times New Roman"/>
          <w:szCs w:val="24"/>
        </w:rPr>
        <w:t>Β. ΕΠΙΚΑΙΡΕΣ ΕΡΩΤΗΣΕΙΣ Δεύτερου Κύκλου (Άρθρο 130 παρ</w:t>
      </w:r>
      <w:r>
        <w:rPr>
          <w:rFonts w:eastAsia="Times New Roman"/>
          <w:szCs w:val="24"/>
        </w:rPr>
        <w:t>άγραφο</w:t>
      </w:r>
      <w:r>
        <w:rPr>
          <w:rFonts w:eastAsia="Times New Roman"/>
          <w:szCs w:val="24"/>
        </w:rPr>
        <w:t>ι</w:t>
      </w:r>
      <w:r w:rsidRPr="003465B6">
        <w:rPr>
          <w:rFonts w:eastAsia="Times New Roman"/>
          <w:szCs w:val="24"/>
        </w:rPr>
        <w:t xml:space="preserve"> 2 και 3 </w:t>
      </w:r>
      <w:r>
        <w:rPr>
          <w:rFonts w:eastAsia="Times New Roman"/>
          <w:szCs w:val="24"/>
        </w:rPr>
        <w:t xml:space="preserve">του </w:t>
      </w:r>
      <w:r w:rsidRPr="003465B6">
        <w:rPr>
          <w:rFonts w:eastAsia="Times New Roman"/>
          <w:szCs w:val="24"/>
        </w:rPr>
        <w:t>Καν</w:t>
      </w:r>
      <w:r>
        <w:rPr>
          <w:rFonts w:eastAsia="Times New Roman"/>
          <w:szCs w:val="24"/>
        </w:rPr>
        <w:t>ονισμού της</w:t>
      </w:r>
      <w:r w:rsidRPr="003465B6">
        <w:rPr>
          <w:rFonts w:eastAsia="Times New Roman"/>
          <w:szCs w:val="24"/>
        </w:rPr>
        <w:t xml:space="preserve"> Βουλής)</w:t>
      </w:r>
    </w:p>
    <w:p w14:paraId="295D6EC1"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1. </w:t>
      </w:r>
      <w:r w:rsidRPr="003465B6">
        <w:rPr>
          <w:rFonts w:eastAsia="Times New Roman"/>
          <w:szCs w:val="24"/>
        </w:rPr>
        <w:t xml:space="preserve">Η με αριθμό 126/5-11-2018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Κοζάνης της Νέας Δημοκρα</w:t>
      </w:r>
      <w:r w:rsidRPr="003465B6">
        <w:rPr>
          <w:rFonts w:eastAsia="Times New Roman"/>
          <w:szCs w:val="24"/>
        </w:rPr>
        <w:t>τίας κ. Γεωργίου Κασαπίδη προς τον Υπουργό Περιβάλλοντος και Ενέργειας, με θέμα: «Μετεγκατάσταση οικισμού Ακρινής Δήμου Κοζάνης».</w:t>
      </w:r>
    </w:p>
    <w:p w14:paraId="295D6EC2"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2. </w:t>
      </w:r>
      <w:r w:rsidRPr="003465B6">
        <w:rPr>
          <w:rFonts w:eastAsia="Times New Roman"/>
          <w:szCs w:val="24"/>
        </w:rPr>
        <w:t xml:space="preserve">Η με αριθμό 135/6-11-2018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Αιτωλοακαρνανίας του Κομμουνιστικού Κόμματος Ελλάδ</w:t>
      </w:r>
      <w:r>
        <w:rPr>
          <w:rFonts w:eastAsia="Times New Roman"/>
          <w:szCs w:val="24"/>
        </w:rPr>
        <w:t>α</w:t>
      </w:r>
      <w:r w:rsidRPr="003465B6">
        <w:rPr>
          <w:rFonts w:eastAsia="Times New Roman"/>
          <w:szCs w:val="24"/>
        </w:rPr>
        <w:t>ς κ. Νικολάου Μω</w:t>
      </w:r>
      <w:r w:rsidRPr="003465B6">
        <w:rPr>
          <w:rFonts w:eastAsia="Times New Roman"/>
          <w:szCs w:val="24"/>
        </w:rPr>
        <w:t>ραΐτη προς τον Υπουργό Παιδείας, Έρευνας και Θρησκευμάτων, με θέμα: «Για τη λειτουργία του Τμήματος Διοίκησης Επιχειρήσεων στη Λευκάδα».</w:t>
      </w:r>
    </w:p>
    <w:p w14:paraId="295D6EC3"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3. </w:t>
      </w:r>
      <w:r w:rsidRPr="003465B6">
        <w:rPr>
          <w:rFonts w:eastAsia="Times New Roman"/>
          <w:szCs w:val="24"/>
        </w:rPr>
        <w:t xml:space="preserve">Η με αριθμό 119/1-11-2018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Ανεξάρτητου Βουλευτή Β΄ Θεσσαλονίκης κ. Αριστείδη Φωκά προς τον Υπουρ</w:t>
      </w:r>
      <w:r w:rsidRPr="003465B6">
        <w:rPr>
          <w:rFonts w:eastAsia="Times New Roman"/>
          <w:szCs w:val="24"/>
        </w:rPr>
        <w:t>γό Παιδείας, Έρευνας και Θρησκευμάτων, με θέμα: «Ελεύθερη διακίνηση ναρκωτικών ουσιών στο Αριστοτέλειο Πανεπιστήμιο Θεσσαλονίκης».</w:t>
      </w:r>
    </w:p>
    <w:p w14:paraId="295D6EC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4. </w:t>
      </w:r>
      <w:r w:rsidRPr="003465B6">
        <w:rPr>
          <w:rFonts w:eastAsia="Times New Roman"/>
          <w:szCs w:val="24"/>
        </w:rPr>
        <w:t xml:space="preserve">Η με αριθμό 102/26-10-2018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Αργολίδας τ</w:t>
      </w:r>
      <w:r>
        <w:rPr>
          <w:rFonts w:eastAsia="Times New Roman"/>
          <w:szCs w:val="24"/>
        </w:rPr>
        <w:t>ης Δημοκρατικής Συμπαράταξης ΠΑ</w:t>
      </w:r>
      <w:r w:rsidRPr="003465B6">
        <w:rPr>
          <w:rFonts w:eastAsia="Times New Roman"/>
          <w:szCs w:val="24"/>
        </w:rPr>
        <w:t>ΣΟΚ – ΔΗΜΑΡ κ. Ιωάννη Μ</w:t>
      </w:r>
      <w:r w:rsidRPr="003465B6">
        <w:rPr>
          <w:rFonts w:eastAsia="Times New Roman"/>
          <w:szCs w:val="24"/>
        </w:rPr>
        <w:t xml:space="preserve">ανιάτη προς τον Υπουργό Περιβάλλοντος και Ενέργειας, με θέμα: «Να γίνει ρύθμιση </w:t>
      </w:r>
      <w:r>
        <w:rPr>
          <w:rFonts w:eastAsia="Times New Roman"/>
          <w:szCs w:val="24"/>
        </w:rPr>
        <w:t>πενήντα</w:t>
      </w:r>
      <w:r w:rsidRPr="003465B6">
        <w:rPr>
          <w:rFonts w:eastAsia="Times New Roman"/>
          <w:szCs w:val="24"/>
        </w:rPr>
        <w:t xml:space="preserve"> δόσεων από τη ΔΕΗ στους ΤΟΕΒ </w:t>
      </w:r>
      <w:proofErr w:type="spellStart"/>
      <w:r w:rsidRPr="003465B6">
        <w:rPr>
          <w:rFonts w:eastAsia="Times New Roman"/>
          <w:szCs w:val="24"/>
        </w:rPr>
        <w:t>Ιρίων</w:t>
      </w:r>
      <w:proofErr w:type="spellEnd"/>
      <w:r>
        <w:rPr>
          <w:rFonts w:eastAsia="Times New Roman"/>
          <w:szCs w:val="24"/>
        </w:rPr>
        <w:t xml:space="preserve"> </w:t>
      </w:r>
      <w:r w:rsidRPr="003465B6">
        <w:rPr>
          <w:rFonts w:eastAsia="Times New Roman"/>
          <w:szCs w:val="24"/>
        </w:rPr>
        <w:t>-</w:t>
      </w:r>
      <w:r>
        <w:rPr>
          <w:rFonts w:eastAsia="Times New Roman"/>
          <w:szCs w:val="24"/>
        </w:rPr>
        <w:t xml:space="preserve"> </w:t>
      </w:r>
      <w:r w:rsidRPr="003465B6">
        <w:rPr>
          <w:rFonts w:eastAsia="Times New Roman"/>
          <w:szCs w:val="24"/>
        </w:rPr>
        <w:t>Δρεπάνου</w:t>
      </w:r>
      <w:r>
        <w:rPr>
          <w:rFonts w:eastAsia="Times New Roman"/>
          <w:szCs w:val="24"/>
        </w:rPr>
        <w:t xml:space="preserve"> </w:t>
      </w:r>
      <w:r w:rsidRPr="003465B6">
        <w:rPr>
          <w:rFonts w:eastAsia="Times New Roman"/>
          <w:szCs w:val="24"/>
        </w:rPr>
        <w:t>-</w:t>
      </w:r>
      <w:r>
        <w:rPr>
          <w:rFonts w:eastAsia="Times New Roman"/>
          <w:szCs w:val="24"/>
        </w:rPr>
        <w:t xml:space="preserve"> </w:t>
      </w:r>
      <w:r w:rsidRPr="003465B6">
        <w:rPr>
          <w:rFonts w:eastAsia="Times New Roman"/>
          <w:szCs w:val="24"/>
        </w:rPr>
        <w:t>Ασίνης και τους άλλους ΤΟΕΒ».</w:t>
      </w:r>
    </w:p>
    <w:p w14:paraId="295D6EC5"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5. </w:t>
      </w:r>
      <w:r w:rsidRPr="003465B6">
        <w:rPr>
          <w:rFonts w:eastAsia="Times New Roman"/>
          <w:szCs w:val="24"/>
        </w:rPr>
        <w:t xml:space="preserve">Η με αριθμό 114/30-10-2018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 xml:space="preserve">ρώτηση του Βουλευτή Β΄ Αθηνών του Κομμουνιστικού </w:t>
      </w:r>
      <w:r w:rsidRPr="003465B6">
        <w:rPr>
          <w:rFonts w:eastAsia="Times New Roman"/>
          <w:szCs w:val="24"/>
        </w:rPr>
        <w:t>Κόμματος Ελλάδ</w:t>
      </w:r>
      <w:r>
        <w:rPr>
          <w:rFonts w:eastAsia="Times New Roman"/>
          <w:szCs w:val="24"/>
        </w:rPr>
        <w:t>α</w:t>
      </w:r>
      <w:r w:rsidRPr="003465B6">
        <w:rPr>
          <w:rFonts w:eastAsia="Times New Roman"/>
          <w:szCs w:val="24"/>
        </w:rPr>
        <w:t xml:space="preserve">ς κ. Χρήστου </w:t>
      </w:r>
      <w:proofErr w:type="spellStart"/>
      <w:r w:rsidRPr="003465B6">
        <w:rPr>
          <w:rFonts w:eastAsia="Times New Roman"/>
          <w:szCs w:val="24"/>
        </w:rPr>
        <w:t>Κατσώτη</w:t>
      </w:r>
      <w:proofErr w:type="spellEnd"/>
      <w:r w:rsidRPr="003465B6">
        <w:rPr>
          <w:rFonts w:eastAsia="Times New Roman"/>
          <w:szCs w:val="24"/>
        </w:rPr>
        <w:t xml:space="preserve"> προς τον Υπουργό </w:t>
      </w:r>
      <w:r w:rsidRPr="003465B6">
        <w:rPr>
          <w:rFonts w:eastAsia="Times New Roman"/>
          <w:szCs w:val="24"/>
        </w:rPr>
        <w:lastRenderedPageBreak/>
        <w:t xml:space="preserve">Περιβάλλοντος και Ενέργειας, με θέμα: «Άμεση λήψη μέτρων προστασίας των εργαζομένων στο εργοστάσιο της </w:t>
      </w:r>
      <w:r>
        <w:rPr>
          <w:rFonts w:eastAsia="Times New Roman"/>
          <w:szCs w:val="24"/>
        </w:rPr>
        <w:t>«</w:t>
      </w:r>
      <w:r w:rsidRPr="003465B6">
        <w:rPr>
          <w:rFonts w:eastAsia="Times New Roman"/>
          <w:szCs w:val="24"/>
        </w:rPr>
        <w:t>ΛΑΡΚΟ</w:t>
      </w:r>
      <w:r>
        <w:rPr>
          <w:rFonts w:eastAsia="Times New Roman"/>
          <w:szCs w:val="24"/>
        </w:rPr>
        <w:t>»</w:t>
      </w:r>
      <w:r w:rsidRPr="003465B6">
        <w:rPr>
          <w:rFonts w:eastAsia="Times New Roman"/>
          <w:szCs w:val="24"/>
        </w:rPr>
        <w:t xml:space="preserve"> στη Λάρυμνα Φθιώτιδας για την αποφυγή εργατικών ατυχημάτων».</w:t>
      </w:r>
    </w:p>
    <w:p w14:paraId="295D6EC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6. </w:t>
      </w:r>
      <w:r w:rsidRPr="003465B6">
        <w:rPr>
          <w:rFonts w:eastAsia="Times New Roman"/>
          <w:szCs w:val="24"/>
        </w:rPr>
        <w:t xml:space="preserve">Η με αριθμό 113/30-10-2018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της Βουλευτού Β΄ Πειραιώς του Κομμουνιστικού Κόμματος Ελλάδ</w:t>
      </w:r>
      <w:r>
        <w:rPr>
          <w:rFonts w:eastAsia="Times New Roman"/>
          <w:szCs w:val="24"/>
        </w:rPr>
        <w:t>α</w:t>
      </w:r>
      <w:r w:rsidRPr="003465B6">
        <w:rPr>
          <w:rFonts w:eastAsia="Times New Roman"/>
          <w:szCs w:val="24"/>
        </w:rPr>
        <w:t>ς κ</w:t>
      </w:r>
      <w:r>
        <w:rPr>
          <w:rFonts w:eastAsia="Times New Roman"/>
          <w:szCs w:val="24"/>
        </w:rPr>
        <w:t>.</w:t>
      </w:r>
      <w:r w:rsidRPr="003465B6">
        <w:rPr>
          <w:rFonts w:eastAsia="Times New Roman"/>
          <w:szCs w:val="24"/>
        </w:rPr>
        <w:t xml:space="preserve"> Διαμάντως </w:t>
      </w:r>
      <w:proofErr w:type="spellStart"/>
      <w:r w:rsidRPr="003465B6">
        <w:rPr>
          <w:rFonts w:eastAsia="Times New Roman"/>
          <w:szCs w:val="24"/>
        </w:rPr>
        <w:t>Μανωλάκου</w:t>
      </w:r>
      <w:proofErr w:type="spellEnd"/>
      <w:r w:rsidRPr="003465B6">
        <w:rPr>
          <w:rFonts w:eastAsia="Times New Roman"/>
          <w:szCs w:val="24"/>
        </w:rPr>
        <w:t xml:space="preserve"> προς τον Υπουργό Παιδείας, Έρευνας και Θρησκευμάτων, με θέμα: «Μεγάλες ελλείψεις διδακτικού προσωπικού στη Δευτεροβάθμια Εκπαίδευση Πειραιά».</w:t>
      </w:r>
    </w:p>
    <w:p w14:paraId="295D6EC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7. </w:t>
      </w:r>
      <w:r w:rsidRPr="003465B6">
        <w:rPr>
          <w:rFonts w:eastAsia="Times New Roman"/>
          <w:szCs w:val="24"/>
        </w:rPr>
        <w:t>Η με αριθμ</w:t>
      </w:r>
      <w:r w:rsidRPr="003465B6">
        <w:rPr>
          <w:rFonts w:eastAsia="Times New Roman"/>
          <w:szCs w:val="24"/>
        </w:rPr>
        <w:t xml:space="preserve">ό 90/23-10-2018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της Βουλευτού Χαλκιδικής του Συνασπισμού Ριζοσπαστικής Αριστεράς κ</w:t>
      </w:r>
      <w:r>
        <w:rPr>
          <w:rFonts w:eastAsia="Times New Roman"/>
          <w:szCs w:val="24"/>
        </w:rPr>
        <w:t>.</w:t>
      </w:r>
      <w:r w:rsidRPr="003465B6">
        <w:rPr>
          <w:rFonts w:eastAsia="Times New Roman"/>
          <w:szCs w:val="24"/>
        </w:rPr>
        <w:t xml:space="preserve"> Αικατερίνης </w:t>
      </w:r>
      <w:proofErr w:type="spellStart"/>
      <w:r w:rsidRPr="003465B6">
        <w:rPr>
          <w:rFonts w:eastAsia="Times New Roman"/>
          <w:szCs w:val="24"/>
        </w:rPr>
        <w:t>Ιγγλέζη</w:t>
      </w:r>
      <w:proofErr w:type="spellEnd"/>
      <w:r w:rsidRPr="003465B6">
        <w:rPr>
          <w:rFonts w:eastAsia="Times New Roman"/>
          <w:szCs w:val="24"/>
        </w:rPr>
        <w:t xml:space="preserve"> προς τον Υπουργό Παιδείας, Έρευνας και Θρησκευμάτων, με θέμα: «Ελλείψεις σε διδακτικό προσωπικό στη Δευτεροβάθμια Εκπαίδευση στο Νομό Χ</w:t>
      </w:r>
      <w:r w:rsidRPr="003465B6">
        <w:rPr>
          <w:rFonts w:eastAsia="Times New Roman"/>
          <w:szCs w:val="24"/>
        </w:rPr>
        <w:t>αλκιδικής».</w:t>
      </w:r>
    </w:p>
    <w:p w14:paraId="295D6EC8"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8. </w:t>
      </w:r>
      <w:r w:rsidRPr="003465B6">
        <w:rPr>
          <w:rFonts w:eastAsia="Times New Roman"/>
          <w:szCs w:val="24"/>
        </w:rPr>
        <w:t xml:space="preserve">Η με αριθμό 74/16-10-2018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Α΄ Πειραι</w:t>
      </w:r>
      <w:r>
        <w:rPr>
          <w:rFonts w:eastAsia="Times New Roman"/>
          <w:szCs w:val="24"/>
        </w:rPr>
        <w:t>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sidRPr="003465B6">
        <w:rPr>
          <w:rFonts w:eastAsia="Times New Roman"/>
          <w:szCs w:val="24"/>
        </w:rPr>
        <w:t xml:space="preserve">κ. Νικολάου </w:t>
      </w:r>
      <w:proofErr w:type="spellStart"/>
      <w:r w:rsidRPr="003465B6">
        <w:rPr>
          <w:rFonts w:eastAsia="Times New Roman"/>
          <w:szCs w:val="24"/>
        </w:rPr>
        <w:t>Κούζηλου</w:t>
      </w:r>
      <w:proofErr w:type="spellEnd"/>
      <w:r w:rsidRPr="003465B6">
        <w:rPr>
          <w:rFonts w:eastAsia="Times New Roman"/>
          <w:szCs w:val="24"/>
        </w:rPr>
        <w:t xml:space="preserve"> προς τον Υπουργό</w:t>
      </w:r>
      <w:r>
        <w:rPr>
          <w:rFonts w:eastAsia="Times New Roman"/>
          <w:szCs w:val="24"/>
        </w:rPr>
        <w:t xml:space="preserve"> </w:t>
      </w:r>
      <w:r w:rsidRPr="003465B6">
        <w:rPr>
          <w:rFonts w:eastAsia="Times New Roman"/>
          <w:szCs w:val="24"/>
        </w:rPr>
        <w:t>Ναυτιλίας και Νησιωτικής Πολιτικής, με θέμα: «Ο σχεδιασμός για τη ναυτική εκπαίδευση».</w:t>
      </w:r>
    </w:p>
    <w:p w14:paraId="295D6EC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9. </w:t>
      </w:r>
      <w:r w:rsidRPr="003465B6">
        <w:rPr>
          <w:rFonts w:eastAsia="Times New Roman"/>
          <w:szCs w:val="24"/>
        </w:rPr>
        <w:t>Η με αριθμό</w:t>
      </w:r>
      <w:r w:rsidRPr="003465B6">
        <w:rPr>
          <w:rFonts w:eastAsia="Times New Roman"/>
          <w:szCs w:val="24"/>
        </w:rPr>
        <w:t xml:space="preserve"> 53/11-10-2018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Α΄ Πειραιώς του Λαϊκού Συνδέσμου</w:t>
      </w:r>
      <w:r>
        <w:rPr>
          <w:rFonts w:eastAsia="Times New Roman"/>
          <w:szCs w:val="24"/>
        </w:rPr>
        <w:t xml:space="preserve"> </w:t>
      </w:r>
      <w:r w:rsidRPr="003465B6">
        <w:rPr>
          <w:rFonts w:eastAsia="Times New Roman"/>
          <w:szCs w:val="24"/>
        </w:rPr>
        <w:t>-</w:t>
      </w:r>
      <w:r>
        <w:rPr>
          <w:rFonts w:eastAsia="Times New Roman"/>
          <w:szCs w:val="24"/>
        </w:rPr>
        <w:t xml:space="preserve"> </w:t>
      </w:r>
      <w:r w:rsidRPr="003465B6">
        <w:rPr>
          <w:rFonts w:eastAsia="Times New Roman"/>
          <w:szCs w:val="24"/>
        </w:rPr>
        <w:t>Χρυσή</w:t>
      </w:r>
      <w:r>
        <w:rPr>
          <w:rFonts w:eastAsia="Times New Roman"/>
          <w:szCs w:val="24"/>
        </w:rPr>
        <w:t xml:space="preserve"> Αυγή </w:t>
      </w:r>
      <w:r w:rsidRPr="003465B6">
        <w:rPr>
          <w:rFonts w:eastAsia="Times New Roman"/>
          <w:szCs w:val="24"/>
        </w:rPr>
        <w:t xml:space="preserve">κ. Νικολάου </w:t>
      </w:r>
      <w:proofErr w:type="spellStart"/>
      <w:r w:rsidRPr="003465B6">
        <w:rPr>
          <w:rFonts w:eastAsia="Times New Roman"/>
          <w:szCs w:val="24"/>
        </w:rPr>
        <w:t>Κούζηλου</w:t>
      </w:r>
      <w:proofErr w:type="spellEnd"/>
      <w:r w:rsidRPr="003465B6">
        <w:rPr>
          <w:rFonts w:eastAsia="Times New Roman"/>
          <w:szCs w:val="24"/>
        </w:rPr>
        <w:t xml:space="preserve"> προς τον Υπουργό Ναυτιλίας και Νησιωτικής Πολιτικής, με θέμα: «Ενίσχυση του Λιμενικού Σώματος εν όψει θέσπισης ΑΟΖ και εξόρυξης υδρογονανθράκων </w:t>
      </w:r>
      <w:r w:rsidRPr="003465B6">
        <w:rPr>
          <w:rFonts w:eastAsia="Times New Roman"/>
          <w:szCs w:val="24"/>
        </w:rPr>
        <w:t>και φυσικού αερίου».</w:t>
      </w:r>
    </w:p>
    <w:p w14:paraId="295D6ECA"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10. </w:t>
      </w:r>
      <w:r w:rsidRPr="003465B6">
        <w:rPr>
          <w:rFonts w:eastAsia="Times New Roman"/>
          <w:szCs w:val="24"/>
        </w:rPr>
        <w:t xml:space="preserve">Η με αριθμό 20/3-10-2018 </w:t>
      </w:r>
      <w:r>
        <w:rPr>
          <w:rFonts w:eastAsia="Times New Roman"/>
          <w:szCs w:val="24"/>
        </w:rPr>
        <w:t>ε</w:t>
      </w:r>
      <w:r w:rsidRPr="003465B6">
        <w:rPr>
          <w:rFonts w:eastAsia="Times New Roman"/>
          <w:szCs w:val="24"/>
        </w:rPr>
        <w:t xml:space="preserve">πίκαιρη </w:t>
      </w:r>
      <w:r>
        <w:rPr>
          <w:rFonts w:eastAsia="Times New Roman"/>
          <w:szCs w:val="24"/>
        </w:rPr>
        <w:t>ε</w:t>
      </w:r>
      <w:r w:rsidRPr="003465B6">
        <w:rPr>
          <w:rFonts w:eastAsia="Times New Roman"/>
          <w:szCs w:val="24"/>
        </w:rPr>
        <w:t>ρώτηση του Βουλευτή Α΄ Πειρ</w:t>
      </w:r>
      <w:r>
        <w:rPr>
          <w:rFonts w:eastAsia="Times New Roman"/>
          <w:szCs w:val="24"/>
        </w:rPr>
        <w:t>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sidRPr="003465B6">
        <w:rPr>
          <w:rFonts w:eastAsia="Times New Roman"/>
          <w:szCs w:val="24"/>
        </w:rPr>
        <w:t xml:space="preserve">κ. Νικολάου </w:t>
      </w:r>
      <w:proofErr w:type="spellStart"/>
      <w:r w:rsidRPr="003465B6">
        <w:rPr>
          <w:rFonts w:eastAsia="Times New Roman"/>
          <w:szCs w:val="24"/>
        </w:rPr>
        <w:t>Κούζηλου</w:t>
      </w:r>
      <w:proofErr w:type="spellEnd"/>
      <w:r w:rsidRPr="003465B6">
        <w:rPr>
          <w:rFonts w:eastAsia="Times New Roman"/>
          <w:szCs w:val="24"/>
        </w:rPr>
        <w:t xml:space="preserve"> προς τον Υπουργό Ναυτιλίας και Νησιωτικής Πολιτικής, με θέμα: «Συνεχίζεται η τουρκική προκλητικότητα στο Αιγα</w:t>
      </w:r>
      <w:r w:rsidRPr="003465B6">
        <w:rPr>
          <w:rFonts w:eastAsia="Times New Roman"/>
          <w:szCs w:val="24"/>
        </w:rPr>
        <w:t>ίο».</w:t>
      </w:r>
    </w:p>
    <w:p w14:paraId="295D6ECB" w14:textId="77777777" w:rsidR="006C59DA" w:rsidRDefault="00DE6A6A">
      <w:pPr>
        <w:spacing w:line="600" w:lineRule="auto"/>
        <w:ind w:firstLine="720"/>
        <w:contextualSpacing/>
        <w:jc w:val="both"/>
        <w:rPr>
          <w:rFonts w:eastAsia="Times New Roman"/>
          <w:szCs w:val="24"/>
        </w:rPr>
      </w:pPr>
      <w:r w:rsidRPr="003465B6">
        <w:rPr>
          <w:rFonts w:eastAsia="Times New Roman"/>
          <w:szCs w:val="24"/>
        </w:rPr>
        <w:t>ΑΝΑΦΟΡΕΣ</w:t>
      </w:r>
      <w:r>
        <w:rPr>
          <w:rFonts w:eastAsia="Times New Roman"/>
          <w:szCs w:val="24"/>
        </w:rPr>
        <w:t xml:space="preserve"> </w:t>
      </w:r>
      <w:r w:rsidRPr="003465B6">
        <w:rPr>
          <w:rFonts w:eastAsia="Times New Roman"/>
          <w:szCs w:val="24"/>
        </w:rPr>
        <w:t>-</w:t>
      </w:r>
      <w:r>
        <w:rPr>
          <w:rFonts w:eastAsia="Times New Roman"/>
          <w:szCs w:val="24"/>
        </w:rPr>
        <w:t xml:space="preserve"> </w:t>
      </w:r>
      <w:r w:rsidRPr="003465B6">
        <w:rPr>
          <w:rFonts w:eastAsia="Times New Roman"/>
          <w:szCs w:val="24"/>
        </w:rPr>
        <w:t>ΕΡΩΤΗΣΕΙΣ (Άρθρο 130 παρ</w:t>
      </w:r>
      <w:r>
        <w:rPr>
          <w:rFonts w:eastAsia="Times New Roman"/>
          <w:szCs w:val="24"/>
        </w:rPr>
        <w:t>άγραφος</w:t>
      </w:r>
      <w:r w:rsidRPr="003465B6">
        <w:rPr>
          <w:rFonts w:eastAsia="Times New Roman"/>
          <w:szCs w:val="24"/>
        </w:rPr>
        <w:t xml:space="preserve"> 5 </w:t>
      </w:r>
      <w:r>
        <w:rPr>
          <w:rFonts w:eastAsia="Times New Roman"/>
          <w:szCs w:val="24"/>
        </w:rPr>
        <w:t xml:space="preserve">του </w:t>
      </w:r>
      <w:r w:rsidRPr="003465B6">
        <w:rPr>
          <w:rFonts w:eastAsia="Times New Roman"/>
          <w:szCs w:val="24"/>
        </w:rPr>
        <w:t>Καν</w:t>
      </w:r>
      <w:r>
        <w:rPr>
          <w:rFonts w:eastAsia="Times New Roman"/>
          <w:szCs w:val="24"/>
        </w:rPr>
        <w:t>ονισμού της</w:t>
      </w:r>
      <w:r w:rsidRPr="003465B6">
        <w:rPr>
          <w:rFonts w:eastAsia="Times New Roman"/>
          <w:szCs w:val="24"/>
        </w:rPr>
        <w:t xml:space="preserve"> Βουλής)</w:t>
      </w:r>
    </w:p>
    <w:p w14:paraId="295D6ECC"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1. </w:t>
      </w:r>
      <w:r w:rsidRPr="003465B6">
        <w:rPr>
          <w:rFonts w:eastAsia="Times New Roman"/>
          <w:szCs w:val="24"/>
        </w:rPr>
        <w:t xml:space="preserve">Η με αριθμό 2023/1-10-2018 </w:t>
      </w:r>
      <w:r>
        <w:rPr>
          <w:rFonts w:eastAsia="Times New Roman"/>
          <w:szCs w:val="24"/>
        </w:rPr>
        <w:t>ε</w:t>
      </w:r>
      <w:r w:rsidRPr="003465B6">
        <w:rPr>
          <w:rFonts w:eastAsia="Times New Roman"/>
          <w:szCs w:val="24"/>
        </w:rPr>
        <w:t>ρώτηση του Βουλευτή Ηλείας της Δημοκρατικής Συμπαράταξης ΠΑΣΟΚ</w:t>
      </w:r>
      <w:r>
        <w:rPr>
          <w:rFonts w:eastAsia="Times New Roman"/>
          <w:szCs w:val="24"/>
        </w:rPr>
        <w:t xml:space="preserve"> </w:t>
      </w:r>
      <w:r w:rsidRPr="003465B6">
        <w:rPr>
          <w:rFonts w:eastAsia="Times New Roman"/>
          <w:szCs w:val="24"/>
        </w:rPr>
        <w:t>-</w:t>
      </w:r>
      <w:r>
        <w:rPr>
          <w:rFonts w:eastAsia="Times New Roman"/>
          <w:szCs w:val="24"/>
        </w:rPr>
        <w:t xml:space="preserve"> </w:t>
      </w:r>
      <w:r w:rsidRPr="003465B6">
        <w:rPr>
          <w:rFonts w:eastAsia="Times New Roman"/>
          <w:szCs w:val="24"/>
        </w:rPr>
        <w:t xml:space="preserve">ΔΗΜΑΡ κ. Γιάννη Κουτσούκου προς τον Υπουργό Παιδείας, Έρευνας και Θρησκευμάτων, με </w:t>
      </w:r>
      <w:r w:rsidRPr="003465B6">
        <w:rPr>
          <w:rFonts w:eastAsia="Times New Roman"/>
          <w:szCs w:val="24"/>
        </w:rPr>
        <w:t>θέμα: «Ο χάρτης της Τριτοβάθμιας Εκπαίδευσης στην Ηλεία». </w:t>
      </w:r>
    </w:p>
    <w:p w14:paraId="295D6ECD"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2. </w:t>
      </w:r>
      <w:r w:rsidRPr="003465B6">
        <w:rPr>
          <w:rFonts w:eastAsia="Times New Roman"/>
          <w:szCs w:val="24"/>
        </w:rPr>
        <w:t xml:space="preserve">Η με αριθμό 1326/6-9-2018 </w:t>
      </w:r>
      <w:r>
        <w:rPr>
          <w:rFonts w:eastAsia="Times New Roman"/>
          <w:szCs w:val="24"/>
        </w:rPr>
        <w:t>ε</w:t>
      </w:r>
      <w:r w:rsidRPr="003465B6">
        <w:rPr>
          <w:rFonts w:eastAsia="Times New Roman"/>
          <w:szCs w:val="24"/>
        </w:rPr>
        <w:t xml:space="preserve">ρώτηση του Βουλευτή Β΄ Αθηνών της Δημοκρατικής Συμπαράταξης </w:t>
      </w:r>
      <w:r w:rsidRPr="006E489D">
        <w:rPr>
          <w:rFonts w:eastAsia="Times New Roman"/>
          <w:szCs w:val="24"/>
        </w:rPr>
        <w:t>ΠΑΣΟΚ</w:t>
      </w:r>
      <w:r>
        <w:rPr>
          <w:rFonts w:eastAsia="Times New Roman"/>
          <w:szCs w:val="24"/>
        </w:rPr>
        <w:t xml:space="preserve"> - </w:t>
      </w:r>
      <w:r>
        <w:rPr>
          <w:rFonts w:eastAsia="Times New Roman"/>
          <w:szCs w:val="24"/>
        </w:rPr>
        <w:t>ΔΗΜ</w:t>
      </w:r>
      <w:r w:rsidRPr="003465B6">
        <w:rPr>
          <w:rFonts w:eastAsia="Times New Roman"/>
          <w:szCs w:val="24"/>
        </w:rPr>
        <w:t>ΑΡ κ. Γεωργίου - Δημητρίου Καρρά προς τον Υπουργό Περιβάλλοντος και Ενέργειας, με θέμα: «Απίστευ</w:t>
      </w:r>
      <w:r w:rsidRPr="003465B6">
        <w:rPr>
          <w:rFonts w:eastAsia="Times New Roman"/>
          <w:szCs w:val="24"/>
        </w:rPr>
        <w:t>τη αναλγησία της ΔΕΗ σε βάρος καταναλωτών της, που συνοδεύεται και από αφάνταστη ταλαιπωρία τους στα καταστήματα της ΔΕΗ».</w:t>
      </w:r>
    </w:p>
    <w:p w14:paraId="295D6ECE" w14:textId="77777777" w:rsidR="006C59DA" w:rsidRDefault="00DE6A6A">
      <w:pPr>
        <w:spacing w:line="600" w:lineRule="auto"/>
        <w:ind w:firstLine="720"/>
        <w:contextualSpacing/>
        <w:jc w:val="both"/>
        <w:rPr>
          <w:rFonts w:eastAsia="Times New Roman"/>
          <w:szCs w:val="24"/>
        </w:rPr>
      </w:pPr>
      <w:r>
        <w:rPr>
          <w:rFonts w:eastAsia="Times New Roman"/>
          <w:szCs w:val="24"/>
        </w:rPr>
        <w:t>3.</w:t>
      </w:r>
      <w:r w:rsidRPr="003465B6">
        <w:rPr>
          <w:rFonts w:eastAsia="Times New Roman"/>
          <w:szCs w:val="24"/>
        </w:rPr>
        <w:t xml:space="preserve"> Η με αριθμό 1048/30-8-2018 </w:t>
      </w:r>
      <w:r>
        <w:rPr>
          <w:rFonts w:eastAsia="Times New Roman"/>
          <w:szCs w:val="24"/>
        </w:rPr>
        <w:t>ε</w:t>
      </w:r>
      <w:r w:rsidRPr="003465B6">
        <w:rPr>
          <w:rFonts w:eastAsia="Times New Roman"/>
          <w:szCs w:val="24"/>
        </w:rPr>
        <w:t>ρώτηση του Βουλευτή Ηρακλείου της Δημοκρατικής Συμπαράταξης ΠΑΣΟΚ</w:t>
      </w:r>
      <w:r>
        <w:rPr>
          <w:rFonts w:eastAsia="Times New Roman"/>
          <w:szCs w:val="24"/>
        </w:rPr>
        <w:t xml:space="preserve"> </w:t>
      </w:r>
      <w:r w:rsidRPr="003465B6">
        <w:rPr>
          <w:rFonts w:eastAsia="Times New Roman"/>
          <w:szCs w:val="24"/>
        </w:rPr>
        <w:t>-</w:t>
      </w:r>
      <w:r>
        <w:rPr>
          <w:rFonts w:eastAsia="Times New Roman"/>
          <w:szCs w:val="24"/>
        </w:rPr>
        <w:t xml:space="preserve"> </w:t>
      </w:r>
      <w:r w:rsidRPr="003465B6">
        <w:rPr>
          <w:rFonts w:eastAsia="Times New Roman"/>
          <w:szCs w:val="24"/>
        </w:rPr>
        <w:t xml:space="preserve">ΔΗΜΑΡ κ. Βασιλείου </w:t>
      </w:r>
      <w:proofErr w:type="spellStart"/>
      <w:r w:rsidRPr="003465B6">
        <w:rPr>
          <w:rFonts w:eastAsia="Times New Roman"/>
          <w:szCs w:val="24"/>
        </w:rPr>
        <w:t>Κεγκέρογλου</w:t>
      </w:r>
      <w:proofErr w:type="spellEnd"/>
      <w:r w:rsidRPr="003465B6">
        <w:rPr>
          <w:rFonts w:eastAsia="Times New Roman"/>
          <w:szCs w:val="24"/>
        </w:rPr>
        <w:t xml:space="preserve"> προ</w:t>
      </w:r>
      <w:r w:rsidRPr="003465B6">
        <w:rPr>
          <w:rFonts w:eastAsia="Times New Roman"/>
          <w:szCs w:val="24"/>
        </w:rPr>
        <w:t xml:space="preserve">ς τον Υπουργό Παιδείας, Έρευνας και Θρησκευμάτων, με θέμα: «Να επιλυθεί το πρόβλημα </w:t>
      </w:r>
      <w:r w:rsidRPr="003465B6">
        <w:rPr>
          <w:rFonts w:eastAsia="Times New Roman"/>
          <w:szCs w:val="24"/>
        </w:rPr>
        <w:lastRenderedPageBreak/>
        <w:t xml:space="preserve">που έχει προκύψει για τους επί </w:t>
      </w:r>
      <w:proofErr w:type="spellStart"/>
      <w:r w:rsidRPr="003465B6">
        <w:rPr>
          <w:rFonts w:eastAsia="Times New Roman"/>
          <w:szCs w:val="24"/>
        </w:rPr>
        <w:t>πτυχίω</w:t>
      </w:r>
      <w:proofErr w:type="spellEnd"/>
      <w:r w:rsidRPr="003465B6">
        <w:rPr>
          <w:rFonts w:eastAsia="Times New Roman"/>
          <w:szCs w:val="24"/>
        </w:rPr>
        <w:t xml:space="preserve"> φοιτητές του τμήματος Πολιτικών Δομικών Έργων της Σχολής Εφαρμογών του ΤΕΙ Κρήτης». </w:t>
      </w:r>
    </w:p>
    <w:p w14:paraId="295D6ECF" w14:textId="77777777" w:rsidR="006C59DA" w:rsidRDefault="00DE6A6A">
      <w:pPr>
        <w:spacing w:line="600" w:lineRule="auto"/>
        <w:ind w:firstLine="720"/>
        <w:contextualSpacing/>
        <w:jc w:val="both"/>
        <w:rPr>
          <w:rFonts w:eastAsia="Times New Roman"/>
          <w:szCs w:val="24"/>
        </w:rPr>
      </w:pPr>
      <w:r>
        <w:rPr>
          <w:rFonts w:eastAsia="Times New Roman" w:cs="Times New Roman"/>
          <w:szCs w:val="24"/>
        </w:rPr>
        <w:t>Κυρίες και κύριοι συνάδελφοι, π</w:t>
      </w:r>
      <w:r>
        <w:rPr>
          <w:rFonts w:eastAsia="Times New Roman" w:cs="Times New Roman"/>
          <w:szCs w:val="24"/>
        </w:rPr>
        <w:t xml:space="preserve">ριν ξεκινήσουμε </w:t>
      </w:r>
      <w:r>
        <w:rPr>
          <w:rFonts w:eastAsia="Times New Roman" w:cs="Times New Roman"/>
          <w:szCs w:val="24"/>
        </w:rPr>
        <w:t>τη</w:t>
      </w:r>
      <w:r>
        <w:rPr>
          <w:rFonts w:eastAsia="Times New Roman" w:cs="Times New Roman"/>
          <w:szCs w:val="24"/>
        </w:rPr>
        <w:t xml:space="preserve"> συζήτηση των επικαίρων ερωτήσεων,</w:t>
      </w:r>
      <w:r>
        <w:rPr>
          <w:rFonts w:eastAsia="Times New Roman" w:cs="Times New Roman"/>
          <w:szCs w:val="24"/>
        </w:rPr>
        <w:t xml:space="preserve"> </w:t>
      </w:r>
      <w:r w:rsidRPr="00404E28">
        <w:rPr>
          <w:rFonts w:eastAsia="Times New Roman"/>
          <w:szCs w:val="24"/>
        </w:rPr>
        <w:t>έχω την τιμή να ανακοινώσω στο Σώμα ότι τη συνεδρίασή μας παρακολουθούν από τα άνω δυτικά θεωρία, αφού προηγουμένως ενημερώθηκαν για την ιστορία του κτηρίου και τον τρόπο οργάνωσης και λειτουργ</w:t>
      </w:r>
      <w:r>
        <w:rPr>
          <w:rFonts w:eastAsia="Times New Roman"/>
          <w:szCs w:val="24"/>
        </w:rPr>
        <w:t>ίας της Βουλής, τριάντα</w:t>
      </w:r>
      <w:r w:rsidRPr="00404E28">
        <w:rPr>
          <w:rFonts w:eastAsia="Times New Roman"/>
          <w:szCs w:val="24"/>
        </w:rPr>
        <w:t xml:space="preserve"> μαθη</w:t>
      </w:r>
      <w:r w:rsidRPr="00404E28">
        <w:rPr>
          <w:rFonts w:eastAsia="Times New Roman"/>
          <w:szCs w:val="24"/>
        </w:rPr>
        <w:t xml:space="preserve">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2</w:t>
      </w:r>
      <w:r w:rsidRPr="00F953ED">
        <w:rPr>
          <w:rFonts w:eastAsia="Times New Roman"/>
          <w:szCs w:val="24"/>
          <w:vertAlign w:val="superscript"/>
        </w:rPr>
        <w:t>ο</w:t>
      </w:r>
      <w:r>
        <w:rPr>
          <w:rFonts w:eastAsia="Times New Roman"/>
          <w:szCs w:val="24"/>
        </w:rPr>
        <w:t xml:space="preserve"> Δημοτικό Σχολείο Πειραιά. </w:t>
      </w:r>
      <w:r w:rsidRPr="00404E28">
        <w:rPr>
          <w:rFonts w:eastAsia="Times New Roman"/>
          <w:szCs w:val="24"/>
        </w:rPr>
        <w:t xml:space="preserve"> </w:t>
      </w:r>
    </w:p>
    <w:p w14:paraId="295D6ED0"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Βουλή σάς </w:t>
      </w:r>
      <w:r w:rsidRPr="00404E28">
        <w:rPr>
          <w:rFonts w:eastAsia="Times New Roman"/>
          <w:szCs w:val="24"/>
        </w:rPr>
        <w:t>καλωσορίζει</w:t>
      </w:r>
      <w:r>
        <w:rPr>
          <w:rFonts w:eastAsia="Times New Roman"/>
          <w:szCs w:val="24"/>
        </w:rPr>
        <w:t>, παιδιά.</w:t>
      </w:r>
    </w:p>
    <w:p w14:paraId="295D6ED1" w14:textId="77777777" w:rsidR="006C59DA" w:rsidRDefault="00DE6A6A">
      <w:pPr>
        <w:spacing w:line="600" w:lineRule="auto"/>
        <w:ind w:firstLine="720"/>
        <w:contextualSpacing/>
        <w:jc w:val="center"/>
        <w:rPr>
          <w:rFonts w:eastAsia="Times New Roman"/>
          <w:b/>
          <w:szCs w:val="24"/>
        </w:rPr>
      </w:pPr>
      <w:r w:rsidRPr="00404E28">
        <w:rPr>
          <w:rFonts w:eastAsia="Times New Roman"/>
          <w:szCs w:val="24"/>
        </w:rPr>
        <w:t>(Χειροκροτήματα απ’ όλες τις πτέρυγες της Βουλής)</w:t>
      </w:r>
    </w:p>
    <w:p w14:paraId="295D6ED2" w14:textId="77777777" w:rsidR="006C59DA" w:rsidRDefault="00DE6A6A">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Πρέπει να σας πω ότι παρακολουθείτε ειδική συνεδρίαση που λέγεται </w:t>
      </w:r>
      <w:r>
        <w:rPr>
          <w:rFonts w:eastAsia="Times New Roman"/>
          <w:bCs/>
          <w:szCs w:val="24"/>
        </w:rPr>
        <w:t>κ</w:t>
      </w:r>
      <w:r>
        <w:rPr>
          <w:rFonts w:eastAsia="Times New Roman"/>
          <w:bCs/>
          <w:szCs w:val="24"/>
        </w:rPr>
        <w:t xml:space="preserve">οινοβουλευτικός </w:t>
      </w:r>
      <w:r>
        <w:rPr>
          <w:rFonts w:eastAsia="Times New Roman"/>
          <w:bCs/>
          <w:szCs w:val="24"/>
        </w:rPr>
        <w:t>έ</w:t>
      </w:r>
      <w:r>
        <w:rPr>
          <w:rFonts w:eastAsia="Times New Roman"/>
          <w:bCs/>
          <w:szCs w:val="24"/>
        </w:rPr>
        <w:t>λεγχος, όπου προσέρχονται οι Βουλευτές και ρωτούν τους αρμόδιους Υπουργούς για διάφορα θέματα και οι Υπουργοί απαντούν. Γι’ αυτό και βλέπετε να είναι άδεια τα έδρανα, διότι αυτή είναι η διαδικασία. Αν ήταν δέκα Βουλευτές σήμερα εδώ, θα είχ</w:t>
      </w:r>
      <w:r>
        <w:rPr>
          <w:rFonts w:eastAsia="Times New Roman"/>
          <w:bCs/>
          <w:szCs w:val="24"/>
        </w:rPr>
        <w:t xml:space="preserve">αμε δέκα ερωτήσεις. </w:t>
      </w:r>
    </w:p>
    <w:p w14:paraId="295D6ED3" w14:textId="77777777" w:rsidR="006C59DA" w:rsidRDefault="00DE6A6A">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Σήμερα είναι εδώ ο κ. </w:t>
      </w:r>
      <w:proofErr w:type="spellStart"/>
      <w:r>
        <w:rPr>
          <w:rFonts w:eastAsia="Times New Roman"/>
          <w:bCs/>
          <w:szCs w:val="24"/>
        </w:rPr>
        <w:t>Κεγκέρογλου</w:t>
      </w:r>
      <w:proofErr w:type="spellEnd"/>
      <w:r>
        <w:rPr>
          <w:rFonts w:eastAsia="Times New Roman"/>
          <w:bCs/>
          <w:szCs w:val="24"/>
        </w:rPr>
        <w:t xml:space="preserve"> ο οποίος θα κάνει ερώτηση</w:t>
      </w:r>
      <w:r>
        <w:rPr>
          <w:rFonts w:eastAsia="Times New Roman"/>
          <w:bCs/>
          <w:szCs w:val="24"/>
        </w:rPr>
        <w:t>,</w:t>
      </w:r>
      <w:r>
        <w:rPr>
          <w:rFonts w:eastAsia="Times New Roman"/>
          <w:bCs/>
          <w:szCs w:val="24"/>
        </w:rPr>
        <w:t xml:space="preserve"> την οποία βεβαίως θα ακούσετε, όπως και την απάντηση του Υπουργού.</w:t>
      </w:r>
    </w:p>
    <w:p w14:paraId="295D6ED4" w14:textId="77777777" w:rsidR="006C59DA" w:rsidRDefault="00DE6A6A">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Κυρίες και κύριοι συνάδελφοι, ο</w:t>
      </w:r>
      <w:r>
        <w:rPr>
          <w:rFonts w:eastAsia="Times New Roman"/>
          <w:bCs/>
          <w:szCs w:val="24"/>
        </w:rPr>
        <w:t xml:space="preserve"> Ανεξάρτητος Βουλευτής Β΄ Αθηνών κ. Θεοχάρης (Χάρης) Θεοχάρης ζητεί άδεια ολ</w:t>
      </w:r>
      <w:r>
        <w:rPr>
          <w:rFonts w:eastAsia="Times New Roman"/>
          <w:bCs/>
          <w:szCs w:val="24"/>
        </w:rPr>
        <w:t xml:space="preserve">ιγοήμερης απουσίας στο εξωτερικό από 8 </w:t>
      </w:r>
      <w:r>
        <w:rPr>
          <w:rFonts w:eastAsia="Times New Roman"/>
          <w:bCs/>
          <w:szCs w:val="24"/>
        </w:rPr>
        <w:lastRenderedPageBreak/>
        <w:t xml:space="preserve">Νοεμβρίου </w:t>
      </w:r>
      <w:r>
        <w:rPr>
          <w:rFonts w:eastAsia="Times New Roman"/>
          <w:bCs/>
          <w:szCs w:val="24"/>
        </w:rPr>
        <w:t>έως 10 Νοεμβρίου</w:t>
      </w:r>
      <w:r>
        <w:rPr>
          <w:rFonts w:eastAsia="Times New Roman"/>
          <w:bCs/>
          <w:szCs w:val="24"/>
        </w:rPr>
        <w:t xml:space="preserve"> 2018</w:t>
      </w:r>
      <w:r>
        <w:rPr>
          <w:rFonts w:eastAsia="Times New Roman"/>
          <w:bCs/>
          <w:szCs w:val="24"/>
        </w:rPr>
        <w:t xml:space="preserve">. </w:t>
      </w:r>
    </w:p>
    <w:p w14:paraId="295D6ED5" w14:textId="77777777" w:rsidR="006C59DA" w:rsidRDefault="00DE6A6A">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Επίσης ο Κοινοβουλευτικός Εκπρόσωπος της Νέας Δημοκρατίας κ. Νικόλαος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Γεώργιος </w:t>
      </w:r>
      <w:proofErr w:type="spellStart"/>
      <w:r>
        <w:rPr>
          <w:rFonts w:eastAsia="Times New Roman"/>
          <w:bCs/>
          <w:szCs w:val="24"/>
        </w:rPr>
        <w:t>Δένδιας</w:t>
      </w:r>
      <w:proofErr w:type="spellEnd"/>
      <w:r>
        <w:rPr>
          <w:rFonts w:eastAsia="Times New Roman"/>
          <w:bCs/>
          <w:szCs w:val="24"/>
        </w:rPr>
        <w:t xml:space="preserve"> ζητεί άδεια ολιγοήμερης απουσίας στο εξωτερικό από 13 </w:t>
      </w:r>
      <w:r>
        <w:rPr>
          <w:rFonts w:eastAsia="Times New Roman"/>
          <w:bCs/>
          <w:szCs w:val="24"/>
        </w:rPr>
        <w:t xml:space="preserve">Νοεμβρίου </w:t>
      </w:r>
      <w:r>
        <w:rPr>
          <w:rFonts w:eastAsia="Times New Roman"/>
          <w:bCs/>
          <w:szCs w:val="24"/>
        </w:rPr>
        <w:t xml:space="preserve">έως 14 Νοεμβρίου </w:t>
      </w:r>
      <w:r>
        <w:rPr>
          <w:rFonts w:eastAsia="Times New Roman"/>
          <w:bCs/>
          <w:szCs w:val="24"/>
        </w:rPr>
        <w:t xml:space="preserve">2018 </w:t>
      </w:r>
      <w:r>
        <w:rPr>
          <w:rFonts w:eastAsia="Times New Roman"/>
          <w:bCs/>
          <w:szCs w:val="24"/>
        </w:rPr>
        <w:t>για προσ</w:t>
      </w:r>
      <w:r>
        <w:rPr>
          <w:rFonts w:eastAsia="Times New Roman"/>
          <w:bCs/>
          <w:szCs w:val="24"/>
        </w:rPr>
        <w:t>ωπικούς λόγους. Η Βουλή εγκρίνει;</w:t>
      </w:r>
    </w:p>
    <w:p w14:paraId="295D6ED6" w14:textId="77777777" w:rsidR="006C59DA" w:rsidRDefault="00DE6A6A">
      <w:pPr>
        <w:widowControl w:val="0"/>
        <w:autoSpaceDE w:val="0"/>
        <w:autoSpaceDN w:val="0"/>
        <w:adjustRightInd w:val="0"/>
        <w:spacing w:line="600" w:lineRule="auto"/>
        <w:ind w:firstLine="720"/>
        <w:contextualSpacing/>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 xml:space="preserve">ΒΟΥΛΕΥΤΕΣ: </w:t>
      </w:r>
      <w:r>
        <w:rPr>
          <w:rFonts w:eastAsia="Times New Roman"/>
          <w:bCs/>
          <w:szCs w:val="24"/>
        </w:rPr>
        <w:t xml:space="preserve"> </w:t>
      </w:r>
      <w:r w:rsidRPr="00AC021B">
        <w:rPr>
          <w:rFonts w:eastAsia="Times New Roman"/>
          <w:bCs/>
          <w:szCs w:val="24"/>
        </w:rPr>
        <w:t>Μάλιστα, μάλιστα.</w:t>
      </w:r>
    </w:p>
    <w:p w14:paraId="295D6ED7" w14:textId="77777777" w:rsidR="006C59DA" w:rsidRDefault="00DE6A6A">
      <w:pPr>
        <w:spacing w:line="600" w:lineRule="auto"/>
        <w:ind w:firstLine="720"/>
        <w:contextualSpacing/>
        <w:jc w:val="both"/>
        <w:rPr>
          <w:rFonts w:eastAsia="Times New Roman"/>
          <w:bCs/>
          <w:szCs w:val="24"/>
        </w:rPr>
      </w:pPr>
      <w:r w:rsidRPr="005B51DD">
        <w:rPr>
          <w:rFonts w:eastAsia="Times New Roman"/>
          <w:b/>
          <w:bCs/>
          <w:szCs w:val="24"/>
        </w:rPr>
        <w:t>ΠΡΟΕΔΡ</w:t>
      </w:r>
      <w:r>
        <w:rPr>
          <w:rFonts w:eastAsia="Times New Roman"/>
          <w:b/>
          <w:bCs/>
          <w:szCs w:val="24"/>
        </w:rPr>
        <w:t>ΕΥΩΝ</w:t>
      </w:r>
      <w:r w:rsidRPr="005B51DD">
        <w:rPr>
          <w:rFonts w:eastAsia="Times New Roman"/>
          <w:b/>
          <w:bCs/>
          <w:szCs w:val="24"/>
        </w:rPr>
        <w:t xml:space="preserve"> (</w:t>
      </w:r>
      <w:r>
        <w:rPr>
          <w:rFonts w:eastAsia="Times New Roman"/>
          <w:b/>
          <w:bCs/>
          <w:szCs w:val="24"/>
        </w:rPr>
        <w:t xml:space="preserve">Δημήτριος </w:t>
      </w:r>
      <w:proofErr w:type="spellStart"/>
      <w:r>
        <w:rPr>
          <w:rFonts w:eastAsia="Times New Roman"/>
          <w:b/>
          <w:bCs/>
          <w:szCs w:val="24"/>
        </w:rPr>
        <w:t>Κρεμαστινός</w:t>
      </w:r>
      <w:proofErr w:type="spellEnd"/>
      <w:r w:rsidRPr="005B51DD">
        <w:rPr>
          <w:rFonts w:eastAsia="Times New Roman"/>
          <w:b/>
          <w:bCs/>
          <w:szCs w:val="24"/>
        </w:rPr>
        <w:t>):</w:t>
      </w:r>
      <w:r w:rsidRPr="005B51DD">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τις ζητηθείσες άδειες.</w:t>
      </w:r>
    </w:p>
    <w:p w14:paraId="295D6ED8" w14:textId="77777777" w:rsidR="006C59DA" w:rsidRDefault="00DE6A6A">
      <w:pPr>
        <w:spacing w:line="600" w:lineRule="auto"/>
        <w:ind w:firstLine="720"/>
        <w:contextualSpacing/>
        <w:jc w:val="both"/>
        <w:rPr>
          <w:rFonts w:eastAsia="Times New Roman"/>
          <w:bCs/>
          <w:szCs w:val="24"/>
        </w:rPr>
      </w:pPr>
      <w:r>
        <w:rPr>
          <w:rFonts w:eastAsia="Times New Roman"/>
          <w:bCs/>
          <w:szCs w:val="24"/>
        </w:rPr>
        <w:t>Κυρίες και κύριοι συνάδελφοι, εισερχόμαστε στη συζήτηση των</w:t>
      </w:r>
    </w:p>
    <w:p w14:paraId="295D6ED9" w14:textId="77777777" w:rsidR="006C59DA" w:rsidRDefault="00DE6A6A">
      <w:pPr>
        <w:spacing w:line="600" w:lineRule="auto"/>
        <w:ind w:firstLine="720"/>
        <w:contextualSpacing/>
        <w:jc w:val="center"/>
        <w:rPr>
          <w:rFonts w:eastAsia="Times New Roman"/>
          <w:b/>
          <w:bCs/>
          <w:szCs w:val="24"/>
        </w:rPr>
      </w:pPr>
      <w:r w:rsidRPr="00691D42">
        <w:rPr>
          <w:rFonts w:eastAsia="Times New Roman"/>
          <w:b/>
          <w:bCs/>
          <w:szCs w:val="24"/>
        </w:rPr>
        <w:t>ΕΠΙΚΑΙΡΩΝ ΕΡΩΤΗΣΕΩΝ</w:t>
      </w:r>
    </w:p>
    <w:p w14:paraId="295D6EDA"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Στο σημερινό δελτίο </w:t>
      </w:r>
      <w:r>
        <w:rPr>
          <w:rFonts w:eastAsia="Times New Roman"/>
          <w:szCs w:val="24"/>
        </w:rPr>
        <w:t>υπήρχαν προγραμματισμένες διάφορες επίκαιρες ερωτήσεις</w:t>
      </w:r>
      <w:r w:rsidRPr="0005748B">
        <w:rPr>
          <w:rFonts w:eastAsia="Times New Roman"/>
          <w:szCs w:val="24"/>
        </w:rPr>
        <w:t>,</w:t>
      </w:r>
      <w:r>
        <w:rPr>
          <w:rFonts w:eastAsia="Times New Roman"/>
          <w:szCs w:val="24"/>
        </w:rPr>
        <w:t xml:space="preserve"> οι οποίες δεν θα συζητηθούν για λόγους που θα αναφέρω ευθύς αμέσως. </w:t>
      </w:r>
    </w:p>
    <w:p w14:paraId="295D6EDB" w14:textId="77777777" w:rsidR="006C59DA" w:rsidRDefault="00DE6A6A">
      <w:pPr>
        <w:spacing w:line="600" w:lineRule="auto"/>
        <w:ind w:firstLine="720"/>
        <w:contextualSpacing/>
        <w:jc w:val="both"/>
        <w:rPr>
          <w:rFonts w:eastAsia="Times New Roman"/>
          <w:szCs w:val="24"/>
        </w:rPr>
      </w:pPr>
      <w:r w:rsidRPr="002202BB">
        <w:rPr>
          <w:rFonts w:eastAsia="Times New Roman"/>
          <w:szCs w:val="24"/>
        </w:rPr>
        <w:t xml:space="preserve">Η </w:t>
      </w:r>
      <w:r>
        <w:rPr>
          <w:rFonts w:eastAsia="Times New Roman"/>
          <w:szCs w:val="24"/>
        </w:rPr>
        <w:t xml:space="preserve">πρώτη </w:t>
      </w:r>
      <w:r w:rsidRPr="002202BB">
        <w:rPr>
          <w:rFonts w:eastAsia="Times New Roman"/>
          <w:szCs w:val="24"/>
        </w:rPr>
        <w:t xml:space="preserve">με αριθμό 123/5-11-2018 </w:t>
      </w:r>
      <w:r>
        <w:rPr>
          <w:rFonts w:eastAsia="Times New Roman"/>
          <w:szCs w:val="24"/>
        </w:rPr>
        <w:t>ε</w:t>
      </w:r>
      <w:r w:rsidRPr="002202BB">
        <w:rPr>
          <w:rFonts w:eastAsia="Times New Roman"/>
          <w:szCs w:val="24"/>
        </w:rPr>
        <w:t xml:space="preserve">πίκαιρη </w:t>
      </w:r>
      <w:r>
        <w:rPr>
          <w:rFonts w:eastAsia="Times New Roman"/>
          <w:szCs w:val="24"/>
        </w:rPr>
        <w:t>ε</w:t>
      </w:r>
      <w:r w:rsidRPr="002202BB">
        <w:rPr>
          <w:rFonts w:eastAsia="Times New Roman"/>
          <w:szCs w:val="24"/>
        </w:rPr>
        <w:t xml:space="preserve">ρώτηση </w:t>
      </w:r>
      <w:r>
        <w:rPr>
          <w:rFonts w:eastAsia="Times New Roman"/>
          <w:szCs w:val="24"/>
        </w:rPr>
        <w:t xml:space="preserve">πρώτου κύκλου </w:t>
      </w:r>
      <w:r w:rsidRPr="002202BB">
        <w:rPr>
          <w:rFonts w:eastAsia="Times New Roman"/>
          <w:szCs w:val="24"/>
        </w:rPr>
        <w:t>του Βουλευτή Θεσπρωτίας της Νέας Δημοκρατίας κ.</w:t>
      </w:r>
      <w:r>
        <w:rPr>
          <w:rFonts w:eastAsia="Times New Roman"/>
          <w:szCs w:val="24"/>
        </w:rPr>
        <w:t xml:space="preserve"> </w:t>
      </w:r>
      <w:r w:rsidRPr="002202BB">
        <w:rPr>
          <w:rFonts w:eastAsia="Times New Roman"/>
          <w:bCs/>
          <w:szCs w:val="24"/>
        </w:rPr>
        <w:t xml:space="preserve">Βασιλείου </w:t>
      </w:r>
      <w:proofErr w:type="spellStart"/>
      <w:r w:rsidRPr="002202BB">
        <w:rPr>
          <w:rFonts w:eastAsia="Times New Roman"/>
          <w:bCs/>
          <w:szCs w:val="24"/>
        </w:rPr>
        <w:t>Γιόγιακα</w:t>
      </w:r>
      <w:proofErr w:type="spellEnd"/>
      <w:r>
        <w:rPr>
          <w:rFonts w:eastAsia="Times New Roman"/>
          <w:szCs w:val="24"/>
        </w:rPr>
        <w:t xml:space="preserve"> </w:t>
      </w:r>
      <w:r w:rsidRPr="002202BB">
        <w:rPr>
          <w:rFonts w:eastAsia="Times New Roman"/>
          <w:szCs w:val="24"/>
        </w:rPr>
        <w:t>προς την Υπουργό</w:t>
      </w:r>
      <w:r>
        <w:rPr>
          <w:rFonts w:eastAsia="Times New Roman"/>
          <w:szCs w:val="24"/>
        </w:rPr>
        <w:t xml:space="preserve"> </w:t>
      </w:r>
      <w:r w:rsidRPr="002202BB">
        <w:rPr>
          <w:rFonts w:eastAsia="Times New Roman"/>
          <w:bCs/>
          <w:szCs w:val="24"/>
        </w:rPr>
        <w:t>Εργασίας, Κοινωνικής Ασφάλισης και Κοινωνικής Αλληλεγγύης,</w:t>
      </w:r>
      <w:r>
        <w:rPr>
          <w:rFonts w:eastAsia="Times New Roman"/>
          <w:szCs w:val="24"/>
        </w:rPr>
        <w:t xml:space="preserve"> </w:t>
      </w:r>
      <w:r w:rsidRPr="002202BB">
        <w:rPr>
          <w:rFonts w:eastAsia="Times New Roman"/>
          <w:szCs w:val="24"/>
        </w:rPr>
        <w:t xml:space="preserve">με θέμα: «Εφαρμογή επέκτασης χορήγησης </w:t>
      </w:r>
      <w:proofErr w:type="spellStart"/>
      <w:r w:rsidRPr="002202BB">
        <w:rPr>
          <w:rFonts w:eastAsia="Times New Roman"/>
          <w:szCs w:val="24"/>
        </w:rPr>
        <w:t>εξωιδρυματικού</w:t>
      </w:r>
      <w:proofErr w:type="spellEnd"/>
      <w:r w:rsidRPr="002202BB">
        <w:rPr>
          <w:rFonts w:eastAsia="Times New Roman"/>
          <w:szCs w:val="24"/>
        </w:rPr>
        <w:t xml:space="preserve"> επιδόματος»</w:t>
      </w:r>
      <w:r>
        <w:rPr>
          <w:rFonts w:eastAsia="Times New Roman"/>
          <w:szCs w:val="24"/>
        </w:rPr>
        <w:t xml:space="preserve">, δεν θα συζητηθεί λόγω κωλύματος του Βουλευτή. </w:t>
      </w:r>
      <w:r w:rsidRPr="002202BB">
        <w:rPr>
          <w:rFonts w:eastAsia="Times New Roman"/>
          <w:szCs w:val="24"/>
        </w:rPr>
        <w:t xml:space="preserve"> </w:t>
      </w:r>
    </w:p>
    <w:p w14:paraId="295D6EDC" w14:textId="77777777" w:rsidR="006C59DA" w:rsidRDefault="00DE6A6A">
      <w:pPr>
        <w:spacing w:line="600" w:lineRule="auto"/>
        <w:ind w:firstLine="720"/>
        <w:contextualSpacing/>
        <w:jc w:val="both"/>
        <w:rPr>
          <w:rFonts w:eastAsia="Times New Roman" w:cs="Times New Roman"/>
          <w:szCs w:val="24"/>
        </w:rPr>
      </w:pPr>
      <w:r w:rsidRPr="00300AF0">
        <w:rPr>
          <w:rFonts w:eastAsia="Times New Roman" w:cs="Times New Roman"/>
          <w:szCs w:val="24"/>
        </w:rPr>
        <w:t xml:space="preserve">Η </w:t>
      </w:r>
      <w:r>
        <w:rPr>
          <w:rFonts w:eastAsia="Times New Roman" w:cs="Times New Roman"/>
          <w:szCs w:val="24"/>
        </w:rPr>
        <w:t>δεύτερη με αριθμό 75/16-10-2018 επίκαιρη ε</w:t>
      </w:r>
      <w:r w:rsidRPr="00300AF0">
        <w:rPr>
          <w:rFonts w:eastAsia="Times New Roman" w:cs="Times New Roman"/>
          <w:szCs w:val="24"/>
        </w:rPr>
        <w:t xml:space="preserve">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 κύκλο</w:t>
      </w:r>
      <w:r>
        <w:rPr>
          <w:rFonts w:eastAsia="Times New Roman" w:cs="Times New Roman"/>
          <w:szCs w:val="24"/>
        </w:rPr>
        <w:t>υ</w:t>
      </w:r>
      <w:r w:rsidRPr="00300AF0">
        <w:rPr>
          <w:rFonts w:eastAsia="Times New Roman" w:cs="Times New Roman"/>
          <w:szCs w:val="24"/>
        </w:rPr>
        <w:t xml:space="preserve"> </w:t>
      </w:r>
      <w:r>
        <w:rPr>
          <w:rFonts w:eastAsia="Times New Roman" w:cs="Times New Roman"/>
          <w:szCs w:val="24"/>
        </w:rPr>
        <w:t xml:space="preserve">του </w:t>
      </w:r>
      <w:r w:rsidRPr="00300AF0">
        <w:rPr>
          <w:rFonts w:eastAsia="Times New Roman" w:cs="Times New Roman"/>
          <w:szCs w:val="24"/>
        </w:rPr>
        <w:t>Βουλευτή Α΄ Πειραιώς</w:t>
      </w:r>
      <w:r>
        <w:rPr>
          <w:rFonts w:eastAsia="Times New Roman" w:cs="Times New Roman"/>
          <w:szCs w:val="24"/>
        </w:rPr>
        <w:t xml:space="preserve"> </w:t>
      </w:r>
      <w:r w:rsidRPr="00300AF0">
        <w:rPr>
          <w:rFonts w:eastAsia="Times New Roman" w:cs="Times New Roman"/>
          <w:szCs w:val="24"/>
        </w:rPr>
        <w:t>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w:t>
      </w:r>
      <w:r w:rsidRPr="00300AF0">
        <w:rPr>
          <w:rFonts w:eastAsia="Times New Roman" w:cs="Times New Roman"/>
          <w:szCs w:val="24"/>
        </w:rPr>
        <w:t>Αυγή κ.</w:t>
      </w:r>
      <w:r>
        <w:rPr>
          <w:rFonts w:eastAsia="Times New Roman" w:cs="Times New Roman"/>
          <w:szCs w:val="24"/>
        </w:rPr>
        <w:t xml:space="preserve"> </w:t>
      </w:r>
      <w:r w:rsidRPr="00300AF0">
        <w:rPr>
          <w:rFonts w:eastAsia="Times New Roman" w:cs="Times New Roman"/>
          <w:bCs/>
          <w:szCs w:val="24"/>
        </w:rPr>
        <w:t xml:space="preserve">Νικολάου </w:t>
      </w:r>
      <w:proofErr w:type="spellStart"/>
      <w:r w:rsidRPr="00300AF0">
        <w:rPr>
          <w:rFonts w:eastAsia="Times New Roman" w:cs="Times New Roman"/>
          <w:bCs/>
          <w:szCs w:val="24"/>
        </w:rPr>
        <w:t>Κούζηλου</w:t>
      </w:r>
      <w:proofErr w:type="spellEnd"/>
      <w:r>
        <w:rPr>
          <w:rFonts w:eastAsia="Times New Roman" w:cs="Times New Roman"/>
          <w:b/>
          <w:bCs/>
          <w:szCs w:val="24"/>
        </w:rPr>
        <w:t xml:space="preserve"> </w:t>
      </w:r>
      <w:r w:rsidRPr="00300AF0">
        <w:rPr>
          <w:rFonts w:eastAsia="Times New Roman" w:cs="Times New Roman"/>
          <w:szCs w:val="24"/>
        </w:rPr>
        <w:t>προς την Υπουργό</w:t>
      </w:r>
      <w:r>
        <w:rPr>
          <w:rFonts w:eastAsia="Times New Roman" w:cs="Times New Roman"/>
          <w:szCs w:val="24"/>
        </w:rPr>
        <w:t xml:space="preserve"> </w:t>
      </w:r>
      <w:r w:rsidRPr="00300AF0">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w:t>
      </w:r>
      <w:r w:rsidRPr="00300AF0">
        <w:rPr>
          <w:rFonts w:eastAsia="Times New Roman" w:cs="Times New Roman"/>
          <w:szCs w:val="24"/>
        </w:rPr>
        <w:lastRenderedPageBreak/>
        <w:t xml:space="preserve">με θέμα: «Προστασία πληρωμάτων από εγκατάλειψη πλοίου εσωτερικών </w:t>
      </w:r>
      <w:proofErr w:type="spellStart"/>
      <w:r w:rsidRPr="00300AF0">
        <w:rPr>
          <w:rFonts w:eastAsia="Times New Roman" w:cs="Times New Roman"/>
          <w:szCs w:val="24"/>
        </w:rPr>
        <w:t>πλόων</w:t>
      </w:r>
      <w:proofErr w:type="spellEnd"/>
      <w:r w:rsidRPr="00300AF0">
        <w:rPr>
          <w:rFonts w:eastAsia="Times New Roman" w:cs="Times New Roman"/>
          <w:szCs w:val="24"/>
        </w:rPr>
        <w:t>»</w:t>
      </w:r>
      <w:r>
        <w:rPr>
          <w:rFonts w:eastAsia="Times New Roman" w:cs="Times New Roman"/>
          <w:szCs w:val="24"/>
        </w:rPr>
        <w:t xml:space="preserve">, δεν θα συζητηθεί. </w:t>
      </w:r>
    </w:p>
    <w:p w14:paraId="295D6EDD" w14:textId="77777777" w:rsidR="006C59DA" w:rsidRDefault="00DE6A6A">
      <w:pPr>
        <w:spacing w:line="600" w:lineRule="auto"/>
        <w:ind w:firstLine="720"/>
        <w:contextualSpacing/>
        <w:jc w:val="both"/>
        <w:rPr>
          <w:rFonts w:eastAsia="Times New Roman" w:cs="Times New Roman"/>
          <w:szCs w:val="24"/>
        </w:rPr>
      </w:pPr>
      <w:r w:rsidRPr="001D2D32">
        <w:rPr>
          <w:rFonts w:eastAsia="Times New Roman" w:cs="Times New Roman"/>
          <w:szCs w:val="24"/>
        </w:rPr>
        <w:t xml:space="preserve">Η </w:t>
      </w:r>
      <w:r>
        <w:rPr>
          <w:rFonts w:eastAsia="Times New Roman" w:cs="Times New Roman"/>
          <w:szCs w:val="24"/>
        </w:rPr>
        <w:t xml:space="preserve">τρίτη </w:t>
      </w:r>
      <w:r w:rsidRPr="001D2D32">
        <w:rPr>
          <w:rFonts w:eastAsia="Times New Roman" w:cs="Times New Roman"/>
          <w:szCs w:val="24"/>
        </w:rPr>
        <w:t xml:space="preserve">με αριθμό 1/1-10-2018 </w:t>
      </w:r>
      <w:r>
        <w:rPr>
          <w:rFonts w:eastAsia="Times New Roman" w:cs="Times New Roman"/>
          <w:szCs w:val="24"/>
        </w:rPr>
        <w:t>επίκαιρη ε</w:t>
      </w:r>
      <w:r w:rsidRPr="001D2D32">
        <w:rPr>
          <w:rFonts w:eastAsia="Times New Roman" w:cs="Times New Roman"/>
          <w:szCs w:val="24"/>
        </w:rPr>
        <w:t xml:space="preserve">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 xml:space="preserve">ρου κύκλου </w:t>
      </w:r>
      <w:r w:rsidRPr="001D2D32">
        <w:rPr>
          <w:rFonts w:eastAsia="Times New Roman" w:cs="Times New Roman"/>
          <w:szCs w:val="24"/>
        </w:rPr>
        <w:t xml:space="preserve">του Βουλευτή Α΄ Θεσσαλονίκης του Λαϊκού Συνδέσμου – </w:t>
      </w:r>
      <w:r>
        <w:rPr>
          <w:rFonts w:eastAsia="Times New Roman" w:cs="Times New Roman"/>
          <w:szCs w:val="24"/>
        </w:rPr>
        <w:t>Χρυσή</w:t>
      </w:r>
      <w:r w:rsidRPr="001D2D32">
        <w:rPr>
          <w:rFonts w:eastAsia="Times New Roman" w:cs="Times New Roman"/>
          <w:szCs w:val="24"/>
        </w:rPr>
        <w:t xml:space="preserve"> Αυγή κ.</w:t>
      </w:r>
      <w:r>
        <w:rPr>
          <w:rFonts w:eastAsia="Times New Roman" w:cs="Times New Roman"/>
          <w:szCs w:val="24"/>
        </w:rPr>
        <w:t xml:space="preserve"> </w:t>
      </w:r>
      <w:r w:rsidRPr="001D2D32">
        <w:rPr>
          <w:rFonts w:eastAsia="Times New Roman" w:cs="Times New Roman"/>
          <w:bCs/>
          <w:szCs w:val="24"/>
        </w:rPr>
        <w:t>Αντωνίου Γρέγου</w:t>
      </w:r>
      <w:r>
        <w:rPr>
          <w:rFonts w:eastAsia="Times New Roman" w:cs="Times New Roman"/>
          <w:szCs w:val="24"/>
        </w:rPr>
        <w:t xml:space="preserve"> </w:t>
      </w:r>
      <w:r w:rsidRPr="001D2D32">
        <w:rPr>
          <w:rFonts w:eastAsia="Times New Roman" w:cs="Times New Roman"/>
          <w:szCs w:val="24"/>
        </w:rPr>
        <w:t>προς την Υπουργό</w:t>
      </w:r>
      <w:r>
        <w:rPr>
          <w:rFonts w:eastAsia="Times New Roman" w:cs="Times New Roman"/>
          <w:szCs w:val="24"/>
        </w:rPr>
        <w:t xml:space="preserve"> </w:t>
      </w:r>
      <w:r w:rsidRPr="001D2D32">
        <w:rPr>
          <w:rFonts w:eastAsia="Times New Roman" w:cs="Times New Roman"/>
          <w:bCs/>
          <w:szCs w:val="24"/>
        </w:rPr>
        <w:t>Πολιτισμού και Αθλητισμού,</w:t>
      </w:r>
      <w:r>
        <w:rPr>
          <w:rFonts w:eastAsia="Times New Roman" w:cs="Times New Roman"/>
          <w:szCs w:val="24"/>
        </w:rPr>
        <w:t xml:space="preserve"> </w:t>
      </w:r>
      <w:r w:rsidRPr="001D2D32">
        <w:rPr>
          <w:rFonts w:eastAsia="Times New Roman" w:cs="Times New Roman"/>
          <w:szCs w:val="24"/>
        </w:rPr>
        <w:t>με θέμα: «Περί του Μουσείου Μακεδονικού Αγώνα και λοιπών φορέων, συλλ</w:t>
      </w:r>
      <w:r w:rsidRPr="001D2D32">
        <w:rPr>
          <w:rFonts w:eastAsia="Times New Roman" w:cs="Times New Roman"/>
          <w:szCs w:val="24"/>
        </w:rPr>
        <w:t>όγων και σωματείων της Μακεδονίας και του άρθρου 6 της συμφωνίας Ελλάδας - Σκοπίων»</w:t>
      </w:r>
      <w:r>
        <w:rPr>
          <w:rFonts w:eastAsia="Times New Roman" w:cs="Times New Roman"/>
          <w:szCs w:val="24"/>
        </w:rPr>
        <w:t>, δεν θα συζητηθεί.</w:t>
      </w:r>
    </w:p>
    <w:p w14:paraId="295D6EDE" w14:textId="77777777" w:rsidR="006C59DA" w:rsidRDefault="00DE6A6A">
      <w:pPr>
        <w:spacing w:line="600" w:lineRule="auto"/>
        <w:ind w:firstLine="720"/>
        <w:contextualSpacing/>
        <w:jc w:val="both"/>
        <w:rPr>
          <w:rFonts w:eastAsia="Times New Roman" w:cs="Times New Roman"/>
          <w:szCs w:val="24"/>
        </w:rPr>
      </w:pPr>
      <w:r w:rsidRPr="00300AF0">
        <w:rPr>
          <w:rFonts w:eastAsia="Times New Roman" w:cs="Times New Roman"/>
          <w:szCs w:val="24"/>
        </w:rPr>
        <w:t xml:space="preserve">Η </w:t>
      </w:r>
      <w:r>
        <w:rPr>
          <w:rFonts w:eastAsia="Times New Roman" w:cs="Times New Roman"/>
          <w:szCs w:val="24"/>
        </w:rPr>
        <w:t xml:space="preserve">δεύτερη </w:t>
      </w:r>
      <w:r w:rsidRPr="00300AF0">
        <w:rPr>
          <w:rFonts w:eastAsia="Times New Roman" w:cs="Times New Roman"/>
          <w:szCs w:val="24"/>
        </w:rPr>
        <w:t xml:space="preserve">με αριθμό 133/6-11-2018 </w:t>
      </w:r>
      <w:r>
        <w:rPr>
          <w:rFonts w:eastAsia="Times New Roman" w:cs="Times New Roman"/>
          <w:szCs w:val="24"/>
        </w:rPr>
        <w:t>επίκαιρη ε</w:t>
      </w:r>
      <w:r w:rsidRPr="00300AF0">
        <w:rPr>
          <w:rFonts w:eastAsia="Times New Roman" w:cs="Times New Roman"/>
          <w:szCs w:val="24"/>
        </w:rPr>
        <w:t xml:space="preserve">ρώτηση </w:t>
      </w:r>
      <w:r>
        <w:rPr>
          <w:rFonts w:eastAsia="Times New Roman" w:cs="Times New Roman"/>
          <w:szCs w:val="24"/>
        </w:rPr>
        <w:t xml:space="preserve">πρώτου κύκλου </w:t>
      </w:r>
      <w:r w:rsidRPr="00300AF0">
        <w:rPr>
          <w:rFonts w:eastAsia="Times New Roman" w:cs="Times New Roman"/>
          <w:szCs w:val="24"/>
        </w:rPr>
        <w:t>του Βουλευτή Ηρακλείου τ</w:t>
      </w:r>
      <w:r>
        <w:rPr>
          <w:rFonts w:eastAsia="Times New Roman" w:cs="Times New Roman"/>
          <w:szCs w:val="24"/>
        </w:rPr>
        <w:t>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300AF0">
        <w:rPr>
          <w:rFonts w:eastAsia="Times New Roman" w:cs="Times New Roman"/>
          <w:szCs w:val="24"/>
        </w:rPr>
        <w:t xml:space="preserve"> κ.</w:t>
      </w:r>
      <w:r>
        <w:rPr>
          <w:rFonts w:eastAsia="Times New Roman" w:cs="Times New Roman"/>
          <w:szCs w:val="24"/>
        </w:rPr>
        <w:t xml:space="preserve"> </w:t>
      </w:r>
      <w:r w:rsidRPr="00300AF0">
        <w:rPr>
          <w:rFonts w:eastAsia="Times New Roman" w:cs="Times New Roman"/>
          <w:bCs/>
          <w:szCs w:val="24"/>
        </w:rPr>
        <w:t xml:space="preserve">Βασιλείου </w:t>
      </w:r>
      <w:proofErr w:type="spellStart"/>
      <w:r w:rsidRPr="00300AF0">
        <w:rPr>
          <w:rFonts w:eastAsia="Times New Roman" w:cs="Times New Roman"/>
          <w:bCs/>
          <w:szCs w:val="24"/>
        </w:rPr>
        <w:t>Κεγκέρογ</w:t>
      </w:r>
      <w:r w:rsidRPr="00300AF0">
        <w:rPr>
          <w:rFonts w:eastAsia="Times New Roman" w:cs="Times New Roman"/>
          <w:bCs/>
          <w:szCs w:val="24"/>
        </w:rPr>
        <w:t>λου</w:t>
      </w:r>
      <w:proofErr w:type="spellEnd"/>
      <w:r>
        <w:rPr>
          <w:rFonts w:eastAsia="Times New Roman" w:cs="Times New Roman"/>
          <w:szCs w:val="24"/>
        </w:rPr>
        <w:t xml:space="preserve"> </w:t>
      </w:r>
      <w:r w:rsidRPr="00300AF0">
        <w:rPr>
          <w:rFonts w:eastAsia="Times New Roman" w:cs="Times New Roman"/>
          <w:szCs w:val="24"/>
        </w:rPr>
        <w:t>προς τον Υπουργό</w:t>
      </w:r>
      <w:r>
        <w:rPr>
          <w:rFonts w:eastAsia="Times New Roman" w:cs="Times New Roman"/>
          <w:szCs w:val="24"/>
        </w:rPr>
        <w:t xml:space="preserve"> </w:t>
      </w:r>
      <w:r w:rsidRPr="00300AF0">
        <w:rPr>
          <w:rFonts w:eastAsia="Times New Roman" w:cs="Times New Roman"/>
          <w:bCs/>
          <w:szCs w:val="24"/>
        </w:rPr>
        <w:t>Υποδομών και Μεταφορών,</w:t>
      </w:r>
      <w:r>
        <w:rPr>
          <w:rFonts w:eastAsia="Times New Roman" w:cs="Times New Roman"/>
          <w:szCs w:val="24"/>
        </w:rPr>
        <w:t xml:space="preserve"> </w:t>
      </w:r>
      <w:r w:rsidRPr="00300AF0">
        <w:rPr>
          <w:rFonts w:eastAsia="Times New Roman" w:cs="Times New Roman"/>
          <w:szCs w:val="24"/>
        </w:rPr>
        <w:t>με θέμα: «Άμεση λύση στο πρόβλημα που οι ίδιοι δημιουργήσατε και δεν διενεργούνται εξετάσεις για απόκτηση άδειας οδήγησης»</w:t>
      </w:r>
      <w:r>
        <w:rPr>
          <w:rFonts w:eastAsia="Times New Roman" w:cs="Times New Roman"/>
          <w:szCs w:val="24"/>
        </w:rPr>
        <w:t xml:space="preserve">, δεν θα συζητηθεί λόγω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καθώς ε</w:t>
      </w:r>
      <w:r>
        <w:rPr>
          <w:rFonts w:eastAsia="Times New Roman" w:cs="Times New Roman"/>
          <w:szCs w:val="24"/>
        </w:rPr>
        <w:t>ίναι μάρτυρας σε δικαστήριο.</w:t>
      </w:r>
    </w:p>
    <w:p w14:paraId="295D6EDF" w14:textId="77777777" w:rsidR="006C59DA" w:rsidRDefault="00DE6A6A">
      <w:pPr>
        <w:spacing w:line="600" w:lineRule="auto"/>
        <w:ind w:firstLine="720"/>
        <w:contextualSpacing/>
        <w:jc w:val="both"/>
        <w:rPr>
          <w:rFonts w:eastAsia="Times New Roman" w:cs="Times New Roman"/>
          <w:szCs w:val="24"/>
        </w:rPr>
      </w:pPr>
      <w:r w:rsidRPr="001D2D32">
        <w:rPr>
          <w:rFonts w:eastAsia="Times New Roman" w:cs="Times New Roman"/>
          <w:szCs w:val="24"/>
        </w:rPr>
        <w:t xml:space="preserve">Η </w:t>
      </w:r>
      <w:r>
        <w:rPr>
          <w:rFonts w:eastAsia="Times New Roman" w:cs="Times New Roman"/>
          <w:szCs w:val="24"/>
        </w:rPr>
        <w:t xml:space="preserve">τέταρτη </w:t>
      </w:r>
      <w:r w:rsidRPr="001D2D32">
        <w:rPr>
          <w:rFonts w:eastAsia="Times New Roman" w:cs="Times New Roman"/>
          <w:szCs w:val="24"/>
        </w:rPr>
        <w:t xml:space="preserve">με αριθμό 118/1-11-2018 </w:t>
      </w:r>
      <w:r>
        <w:rPr>
          <w:rFonts w:eastAsia="Times New Roman" w:cs="Times New Roman"/>
          <w:szCs w:val="24"/>
        </w:rPr>
        <w:t>επίκαιρη ε</w:t>
      </w:r>
      <w:r w:rsidRPr="001D2D32">
        <w:rPr>
          <w:rFonts w:eastAsia="Times New Roman" w:cs="Times New Roman"/>
          <w:szCs w:val="24"/>
        </w:rPr>
        <w:t xml:space="preserve">ρώτηση </w:t>
      </w:r>
      <w:r>
        <w:rPr>
          <w:rFonts w:eastAsia="Times New Roman" w:cs="Times New Roman"/>
          <w:szCs w:val="24"/>
        </w:rPr>
        <w:t xml:space="preserve">πρώτου κύκλου </w:t>
      </w:r>
      <w:r w:rsidRPr="001D2D32">
        <w:rPr>
          <w:rFonts w:eastAsia="Times New Roman" w:cs="Times New Roman"/>
          <w:szCs w:val="24"/>
        </w:rPr>
        <w:t>του Ζ΄ Αντιπροέδρου της Βουλής και Βουλευτή Α΄ Αθηνών του Ποταμιού κ.</w:t>
      </w:r>
      <w:r>
        <w:rPr>
          <w:rFonts w:eastAsia="Times New Roman" w:cs="Times New Roman"/>
          <w:szCs w:val="24"/>
        </w:rPr>
        <w:t xml:space="preserve"> </w:t>
      </w:r>
      <w:r w:rsidRPr="001D2D32">
        <w:rPr>
          <w:rFonts w:eastAsia="Times New Roman" w:cs="Times New Roman"/>
          <w:bCs/>
          <w:szCs w:val="24"/>
        </w:rPr>
        <w:t>Σπυρίδωνος Λυκούδη</w:t>
      </w:r>
      <w:r>
        <w:rPr>
          <w:rFonts w:eastAsia="Times New Roman" w:cs="Times New Roman"/>
          <w:b/>
          <w:bCs/>
          <w:szCs w:val="24"/>
        </w:rPr>
        <w:t xml:space="preserve"> </w:t>
      </w:r>
      <w:r w:rsidRPr="001D2D32">
        <w:rPr>
          <w:rFonts w:eastAsia="Times New Roman" w:cs="Times New Roman"/>
          <w:szCs w:val="24"/>
        </w:rPr>
        <w:t>προς τον Υπουργό</w:t>
      </w:r>
      <w:r>
        <w:rPr>
          <w:rFonts w:eastAsia="Times New Roman" w:cs="Times New Roman"/>
          <w:szCs w:val="24"/>
        </w:rPr>
        <w:t xml:space="preserve"> </w:t>
      </w:r>
      <w:r w:rsidRPr="001D2D32">
        <w:rPr>
          <w:rFonts w:eastAsia="Times New Roman" w:cs="Times New Roman"/>
          <w:bCs/>
          <w:szCs w:val="24"/>
        </w:rPr>
        <w:t>Υποδομών και Μεταφορών,</w:t>
      </w:r>
      <w:r>
        <w:rPr>
          <w:rFonts w:eastAsia="Times New Roman" w:cs="Times New Roman"/>
          <w:szCs w:val="24"/>
        </w:rPr>
        <w:t xml:space="preserve"> </w:t>
      </w:r>
      <w:r w:rsidRPr="001D2D32">
        <w:rPr>
          <w:rFonts w:eastAsia="Times New Roman" w:cs="Times New Roman"/>
          <w:szCs w:val="24"/>
        </w:rPr>
        <w:t xml:space="preserve">με θέμα: «Περικοπή στα </w:t>
      </w:r>
      <w:r w:rsidRPr="001D2D32">
        <w:rPr>
          <w:rFonts w:eastAsia="Times New Roman" w:cs="Times New Roman"/>
          <w:szCs w:val="24"/>
        </w:rPr>
        <w:t>δρομολόγια του μετρό από και προς το αεροδρόμιο»</w:t>
      </w:r>
      <w:r>
        <w:rPr>
          <w:rFonts w:eastAsia="Times New Roman" w:cs="Times New Roman"/>
          <w:szCs w:val="24"/>
        </w:rPr>
        <w:t>,</w:t>
      </w:r>
      <w:r w:rsidRPr="002D2C5E">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καθώς είναι μάρτυρας σε δικαστήριο.</w:t>
      </w:r>
    </w:p>
    <w:p w14:paraId="295D6EE0" w14:textId="77777777" w:rsidR="006C59DA" w:rsidRDefault="00DE6A6A">
      <w:pPr>
        <w:spacing w:line="600" w:lineRule="auto"/>
        <w:ind w:firstLine="720"/>
        <w:contextualSpacing/>
        <w:jc w:val="both"/>
        <w:rPr>
          <w:rFonts w:eastAsia="Times New Roman" w:cs="Times New Roman"/>
          <w:szCs w:val="24"/>
        </w:rPr>
      </w:pPr>
      <w:r w:rsidRPr="001D2D32">
        <w:rPr>
          <w:rFonts w:eastAsia="Times New Roman" w:cs="Times New Roman"/>
          <w:szCs w:val="24"/>
        </w:rPr>
        <w:lastRenderedPageBreak/>
        <w:t xml:space="preserve">Η </w:t>
      </w:r>
      <w:r>
        <w:rPr>
          <w:rFonts w:eastAsia="Times New Roman" w:cs="Times New Roman"/>
          <w:szCs w:val="24"/>
        </w:rPr>
        <w:t xml:space="preserve">τρίτη </w:t>
      </w:r>
      <w:r w:rsidRPr="001D2D32">
        <w:rPr>
          <w:rFonts w:eastAsia="Times New Roman" w:cs="Times New Roman"/>
          <w:szCs w:val="24"/>
        </w:rPr>
        <w:t xml:space="preserve">με αριθμό 120/1-11-2018 </w:t>
      </w:r>
      <w:r>
        <w:rPr>
          <w:rFonts w:eastAsia="Times New Roman" w:cs="Times New Roman"/>
          <w:szCs w:val="24"/>
        </w:rPr>
        <w:t>επίκαιρη ε</w:t>
      </w:r>
      <w:r w:rsidRPr="001D2D32">
        <w:rPr>
          <w:rFonts w:eastAsia="Times New Roman" w:cs="Times New Roman"/>
          <w:szCs w:val="24"/>
        </w:rPr>
        <w:t xml:space="preserve">ρώτηση </w:t>
      </w:r>
      <w:r>
        <w:rPr>
          <w:rFonts w:eastAsia="Times New Roman" w:cs="Times New Roman"/>
          <w:szCs w:val="24"/>
        </w:rPr>
        <w:t xml:space="preserve">πρώτου κύκλου </w:t>
      </w:r>
      <w:r w:rsidRPr="001D2D32">
        <w:rPr>
          <w:rFonts w:eastAsia="Times New Roman" w:cs="Times New Roman"/>
          <w:szCs w:val="24"/>
        </w:rPr>
        <w:t>του Βουλευτή Α΄ Πει</w:t>
      </w:r>
      <w:r>
        <w:rPr>
          <w:rFonts w:eastAsia="Times New Roman" w:cs="Times New Roman"/>
          <w:szCs w:val="24"/>
        </w:rPr>
        <w:t>ραι</w:t>
      </w:r>
      <w:r>
        <w:rPr>
          <w:rFonts w:eastAsia="Times New Roman" w:cs="Times New Roman"/>
          <w:szCs w:val="24"/>
        </w:rPr>
        <w:t>ώς</w:t>
      </w:r>
      <w:r>
        <w:rPr>
          <w:rFonts w:eastAsia="Times New Roman" w:cs="Times New Roman"/>
          <w:szCs w:val="24"/>
        </w:rPr>
        <w:t xml:space="preserve"> το</w:t>
      </w:r>
      <w:r>
        <w:rPr>
          <w:rFonts w:eastAsia="Times New Roman" w:cs="Times New Roman"/>
          <w:szCs w:val="24"/>
        </w:rPr>
        <w:t>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w:t>
      </w:r>
      <w:r w:rsidRPr="001D2D32">
        <w:rPr>
          <w:rFonts w:eastAsia="Times New Roman" w:cs="Times New Roman"/>
          <w:szCs w:val="24"/>
        </w:rPr>
        <w:t xml:space="preserve"> Αυγή κ.</w:t>
      </w:r>
      <w:r>
        <w:rPr>
          <w:rFonts w:eastAsia="Times New Roman" w:cs="Times New Roman"/>
          <w:szCs w:val="24"/>
        </w:rPr>
        <w:t xml:space="preserve"> </w:t>
      </w:r>
      <w:r w:rsidRPr="001D2D32">
        <w:rPr>
          <w:rFonts w:eastAsia="Times New Roman" w:cs="Times New Roman"/>
          <w:bCs/>
          <w:szCs w:val="24"/>
        </w:rPr>
        <w:t xml:space="preserve">Νικολάου </w:t>
      </w:r>
      <w:proofErr w:type="spellStart"/>
      <w:r w:rsidRPr="001D2D32">
        <w:rPr>
          <w:rFonts w:eastAsia="Times New Roman" w:cs="Times New Roman"/>
          <w:bCs/>
          <w:szCs w:val="24"/>
        </w:rPr>
        <w:t>Κούζηλου</w:t>
      </w:r>
      <w:proofErr w:type="spellEnd"/>
      <w:r>
        <w:rPr>
          <w:rFonts w:eastAsia="Times New Roman" w:cs="Times New Roman"/>
          <w:szCs w:val="24"/>
        </w:rPr>
        <w:t xml:space="preserve"> </w:t>
      </w:r>
      <w:r w:rsidRPr="001D2D32">
        <w:rPr>
          <w:rFonts w:eastAsia="Times New Roman" w:cs="Times New Roman"/>
          <w:szCs w:val="24"/>
        </w:rPr>
        <w:t>προς τον Υπουργό</w:t>
      </w:r>
      <w:r>
        <w:rPr>
          <w:rFonts w:eastAsia="Times New Roman" w:cs="Times New Roman"/>
          <w:szCs w:val="24"/>
        </w:rPr>
        <w:t xml:space="preserve"> </w:t>
      </w:r>
      <w:r w:rsidRPr="001D2D32">
        <w:rPr>
          <w:rFonts w:eastAsia="Times New Roman" w:cs="Times New Roman"/>
          <w:bCs/>
          <w:szCs w:val="24"/>
        </w:rPr>
        <w:t>Εξωτερικών,</w:t>
      </w:r>
      <w:r>
        <w:rPr>
          <w:rFonts w:eastAsia="Times New Roman" w:cs="Times New Roman"/>
          <w:szCs w:val="24"/>
        </w:rPr>
        <w:t xml:space="preserve"> </w:t>
      </w:r>
      <w:r w:rsidRPr="001D2D32">
        <w:rPr>
          <w:rFonts w:eastAsia="Times New Roman" w:cs="Times New Roman"/>
          <w:szCs w:val="24"/>
        </w:rPr>
        <w:t>με θέμα: «Λιμάνι των Σκοπίων καθίσταται η Θεσσαλονίκη βάσει της Συμφωνίας των Πρεσπών»</w:t>
      </w:r>
      <w:r>
        <w:rPr>
          <w:rFonts w:eastAsia="Times New Roman" w:cs="Times New Roman"/>
          <w:szCs w:val="24"/>
        </w:rPr>
        <w:t xml:space="preserve">, δεν θα συζητηθεί λόγω ανειλημμένων υποχρεώσεων του Υπουργού Εξωτερικών, κ. Γεωργίου </w:t>
      </w:r>
      <w:proofErr w:type="spellStart"/>
      <w:r>
        <w:rPr>
          <w:rFonts w:eastAsia="Times New Roman" w:cs="Times New Roman"/>
          <w:szCs w:val="24"/>
        </w:rPr>
        <w:t>Κα</w:t>
      </w:r>
      <w:r>
        <w:rPr>
          <w:rFonts w:eastAsia="Times New Roman" w:cs="Times New Roman"/>
          <w:szCs w:val="24"/>
        </w:rPr>
        <w:t>τρούγκαλου</w:t>
      </w:r>
      <w:proofErr w:type="spellEnd"/>
      <w:r>
        <w:rPr>
          <w:rFonts w:eastAsia="Times New Roman" w:cs="Times New Roman"/>
          <w:szCs w:val="24"/>
        </w:rPr>
        <w:t>.</w:t>
      </w:r>
    </w:p>
    <w:p w14:paraId="295D6EE1" w14:textId="77777777" w:rsidR="006C59DA" w:rsidRDefault="00DE6A6A">
      <w:pPr>
        <w:spacing w:line="600" w:lineRule="auto"/>
        <w:ind w:firstLine="720"/>
        <w:contextualSpacing/>
        <w:jc w:val="both"/>
        <w:rPr>
          <w:rFonts w:eastAsia="Times New Roman" w:cs="Times New Roman"/>
          <w:szCs w:val="24"/>
        </w:rPr>
      </w:pPr>
      <w:r w:rsidRPr="00300AF0">
        <w:rPr>
          <w:rFonts w:eastAsia="Times New Roman" w:cs="Times New Roman"/>
          <w:szCs w:val="24"/>
        </w:rPr>
        <w:t xml:space="preserve">Η </w:t>
      </w:r>
      <w:r>
        <w:rPr>
          <w:rFonts w:eastAsia="Times New Roman" w:cs="Times New Roman"/>
          <w:szCs w:val="24"/>
        </w:rPr>
        <w:t xml:space="preserve">πρώτη </w:t>
      </w:r>
      <w:r w:rsidRPr="00300AF0">
        <w:rPr>
          <w:rFonts w:eastAsia="Times New Roman" w:cs="Times New Roman"/>
          <w:szCs w:val="24"/>
        </w:rPr>
        <w:t xml:space="preserve">με αριθμό 124/5-11-2018 </w:t>
      </w:r>
      <w:r>
        <w:rPr>
          <w:rFonts w:eastAsia="Times New Roman" w:cs="Times New Roman"/>
          <w:szCs w:val="24"/>
        </w:rPr>
        <w:t>επίκαιρη ε</w:t>
      </w:r>
      <w:r w:rsidRPr="00300AF0">
        <w:rPr>
          <w:rFonts w:eastAsia="Times New Roman" w:cs="Times New Roman"/>
          <w:szCs w:val="24"/>
        </w:rPr>
        <w:t xml:space="preserve">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 xml:space="preserve">ρου κύκλου </w:t>
      </w:r>
      <w:r w:rsidRPr="00300AF0">
        <w:rPr>
          <w:rFonts w:eastAsia="Times New Roman" w:cs="Times New Roman"/>
          <w:szCs w:val="24"/>
        </w:rPr>
        <w:t>του Βουλευτή Α΄ Θεσσαλονίκης της Νέας Δημοκρατίας κ.</w:t>
      </w:r>
      <w:r>
        <w:rPr>
          <w:rFonts w:eastAsia="Times New Roman" w:cs="Times New Roman"/>
          <w:szCs w:val="24"/>
        </w:rPr>
        <w:t xml:space="preserve"> </w:t>
      </w:r>
      <w:r w:rsidRPr="00300AF0">
        <w:rPr>
          <w:rFonts w:eastAsia="Times New Roman" w:cs="Times New Roman"/>
          <w:bCs/>
          <w:szCs w:val="24"/>
        </w:rPr>
        <w:t>Σταύρου Καλαφάτη</w:t>
      </w:r>
      <w:r>
        <w:rPr>
          <w:rFonts w:eastAsia="Times New Roman" w:cs="Times New Roman"/>
          <w:b/>
          <w:bCs/>
          <w:szCs w:val="24"/>
        </w:rPr>
        <w:t xml:space="preserve"> </w:t>
      </w:r>
      <w:r w:rsidRPr="00300AF0">
        <w:rPr>
          <w:rFonts w:eastAsia="Times New Roman" w:cs="Times New Roman"/>
          <w:szCs w:val="24"/>
        </w:rPr>
        <w:t>προς την Υπουργό</w:t>
      </w:r>
      <w:r>
        <w:rPr>
          <w:rFonts w:eastAsia="Times New Roman" w:cs="Times New Roman"/>
          <w:szCs w:val="24"/>
        </w:rPr>
        <w:t xml:space="preserve"> </w:t>
      </w:r>
      <w:r w:rsidRPr="00300AF0">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w:t>
      </w:r>
      <w:r w:rsidRPr="00300AF0">
        <w:rPr>
          <w:rFonts w:eastAsia="Times New Roman" w:cs="Times New Roman"/>
          <w:szCs w:val="24"/>
        </w:rPr>
        <w:t xml:space="preserve">με θέμα: «Στις τελευταίες θέσεις </w:t>
      </w:r>
      <w:r w:rsidRPr="00300AF0">
        <w:rPr>
          <w:rFonts w:eastAsia="Times New Roman" w:cs="Times New Roman"/>
          <w:szCs w:val="24"/>
        </w:rPr>
        <w:t>στην Ευρωπαϊκή Ένωση η Ελλάδα στη φτώχεια και στην παιδική φτώχεια»</w:t>
      </w:r>
      <w:r>
        <w:rPr>
          <w:rFonts w:eastAsia="Times New Roman" w:cs="Times New Roman"/>
          <w:szCs w:val="24"/>
        </w:rPr>
        <w:t>, δεν θα συζητηθεί λόγω ανειλημμένων υποχρεώσεων της Αναπληρώτριας Υπουργού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Θεανώς Φωτίου.</w:t>
      </w:r>
    </w:p>
    <w:p w14:paraId="295D6EE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Αρχίζουμε λοιπόν με τη με</w:t>
      </w:r>
      <w:r w:rsidRPr="00300AF0">
        <w:rPr>
          <w:rFonts w:eastAsia="Times New Roman" w:cs="Times New Roman"/>
          <w:szCs w:val="24"/>
        </w:rPr>
        <w:t xml:space="preserve"> αριθμό 1815/24-9-2018 </w:t>
      </w:r>
      <w:r>
        <w:rPr>
          <w:rFonts w:eastAsia="Times New Roman" w:cs="Times New Roman"/>
          <w:szCs w:val="24"/>
        </w:rPr>
        <w:t>ε</w:t>
      </w:r>
      <w:r w:rsidRPr="00300AF0">
        <w:rPr>
          <w:rFonts w:eastAsia="Times New Roman" w:cs="Times New Roman"/>
          <w:szCs w:val="24"/>
        </w:rPr>
        <w:t>ρώτηση του Βουλευτή Ηρακλείου τ</w:t>
      </w:r>
      <w:r>
        <w:rPr>
          <w:rFonts w:eastAsia="Times New Roman" w:cs="Times New Roman"/>
          <w:szCs w:val="24"/>
        </w:rPr>
        <w:t>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sidRPr="00300AF0">
        <w:rPr>
          <w:rFonts w:eastAsia="Times New Roman" w:cs="Times New Roman"/>
          <w:szCs w:val="24"/>
        </w:rPr>
        <w:t>κ.</w:t>
      </w:r>
      <w:r>
        <w:rPr>
          <w:rFonts w:eastAsia="Times New Roman" w:cs="Times New Roman"/>
          <w:szCs w:val="24"/>
        </w:rPr>
        <w:t xml:space="preserve"> </w:t>
      </w:r>
      <w:r w:rsidRPr="00300AF0">
        <w:rPr>
          <w:rFonts w:eastAsia="Times New Roman" w:cs="Times New Roman"/>
          <w:bCs/>
          <w:szCs w:val="24"/>
        </w:rPr>
        <w:t xml:space="preserve">Βασιλείου </w:t>
      </w:r>
      <w:proofErr w:type="spellStart"/>
      <w:r w:rsidRPr="00300AF0">
        <w:rPr>
          <w:rFonts w:eastAsia="Times New Roman" w:cs="Times New Roman"/>
          <w:bCs/>
          <w:szCs w:val="24"/>
        </w:rPr>
        <w:t>Κεγκέρογλου</w:t>
      </w:r>
      <w:proofErr w:type="spellEnd"/>
      <w:r>
        <w:rPr>
          <w:rFonts w:eastAsia="Times New Roman" w:cs="Times New Roman"/>
          <w:szCs w:val="24"/>
        </w:rPr>
        <w:t xml:space="preserve"> </w:t>
      </w:r>
      <w:r w:rsidRPr="00300AF0">
        <w:rPr>
          <w:rFonts w:eastAsia="Times New Roman" w:cs="Times New Roman"/>
          <w:szCs w:val="24"/>
        </w:rPr>
        <w:t>προς τον Υπουργό</w:t>
      </w:r>
      <w:r>
        <w:rPr>
          <w:rFonts w:eastAsia="Times New Roman" w:cs="Times New Roman"/>
          <w:szCs w:val="24"/>
        </w:rPr>
        <w:t xml:space="preserve"> </w:t>
      </w:r>
      <w:r w:rsidRPr="00300AF0">
        <w:rPr>
          <w:rFonts w:eastAsia="Times New Roman" w:cs="Times New Roman"/>
          <w:bCs/>
          <w:szCs w:val="24"/>
        </w:rPr>
        <w:t>Αγροτικής Ανάπτυξης και Τροφίμων,</w:t>
      </w:r>
      <w:r>
        <w:rPr>
          <w:rFonts w:eastAsia="Times New Roman" w:cs="Times New Roman"/>
          <w:szCs w:val="24"/>
        </w:rPr>
        <w:t xml:space="preserve"> </w:t>
      </w:r>
      <w:r w:rsidRPr="00300AF0">
        <w:rPr>
          <w:rFonts w:eastAsia="Times New Roman" w:cs="Times New Roman"/>
          <w:szCs w:val="24"/>
        </w:rPr>
        <w:t>με θέμα: «Μειωμένη ελαιοπαραγωγή για τρία συνεχή χρόνια σε πολλές περιοχές της Κρή</w:t>
      </w:r>
      <w:r w:rsidRPr="00300AF0">
        <w:rPr>
          <w:rFonts w:eastAsia="Times New Roman" w:cs="Times New Roman"/>
          <w:szCs w:val="24"/>
        </w:rPr>
        <w:t>της»</w:t>
      </w:r>
      <w:r>
        <w:rPr>
          <w:rFonts w:eastAsia="Times New Roman" w:cs="Times New Roman"/>
          <w:szCs w:val="24"/>
        </w:rPr>
        <w:t>.</w:t>
      </w:r>
    </w:p>
    <w:p w14:paraId="295D6EE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Αγροτικής Ανάπτυξης και Τροφίμων κ. </w:t>
      </w:r>
      <w:proofErr w:type="spellStart"/>
      <w:r>
        <w:rPr>
          <w:rFonts w:eastAsia="Times New Roman" w:cs="Times New Roman"/>
          <w:szCs w:val="24"/>
        </w:rPr>
        <w:t>Αραχωβίτης</w:t>
      </w:r>
      <w:proofErr w:type="spellEnd"/>
      <w:r>
        <w:rPr>
          <w:rFonts w:eastAsia="Times New Roman" w:cs="Times New Roman"/>
          <w:szCs w:val="24"/>
        </w:rPr>
        <w:t>.</w:t>
      </w:r>
    </w:p>
    <w:p w14:paraId="295D6EE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295D6EE5" w14:textId="77777777" w:rsidR="006C59DA" w:rsidRDefault="00DE6A6A">
      <w:pPr>
        <w:spacing w:line="600" w:lineRule="auto"/>
        <w:ind w:firstLine="720"/>
        <w:contextualSpacing/>
        <w:jc w:val="both"/>
        <w:rPr>
          <w:rFonts w:eastAsia="Times New Roman" w:cs="Times New Roman"/>
          <w:szCs w:val="24"/>
        </w:rPr>
      </w:pPr>
      <w:r w:rsidRPr="00300AF0">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w:t>
      </w:r>
    </w:p>
    <w:p w14:paraId="295D6EE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Πριν μπω στην ερώτηση –δεν ζήτησα τον λόγο προηγουμένως, κύριε Πρόεδρε-, θα αφιερώσω λίγα δευτερόλεπτα για να αναφερθώ στην απαξίωση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w:t>
      </w:r>
    </w:p>
    <w:p w14:paraId="295D6EE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Τη Δευτέρα είχαμε δεκαπέντε ερωτήσεις σε πέντε Υπουργεία και δεν εμφανίστηκε κανείς Υπουργός,</w:t>
      </w:r>
      <w:r>
        <w:rPr>
          <w:rFonts w:eastAsia="Times New Roman" w:cs="Times New Roman"/>
          <w:szCs w:val="24"/>
        </w:rPr>
        <w:t xml:space="preserve"> κανείς Αναπληρωτής Υπουργός, κανείς Υφυπουργός. Τα Υπουργεία, ξέρετε, έχουν και τους τρεις.</w:t>
      </w:r>
    </w:p>
    <w:p w14:paraId="295D6EE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οι ερωτήσεις είναι οκτώ προς πέντε Υπουργεία και εδώ είναι, προς τιμήν του, μόνο ο Υπουργός Αγροτικής Ανάπτυξης κ. </w:t>
      </w:r>
      <w:proofErr w:type="spellStart"/>
      <w:r>
        <w:rPr>
          <w:rFonts w:eastAsia="Times New Roman" w:cs="Times New Roman"/>
          <w:szCs w:val="24"/>
        </w:rPr>
        <w:t>Αραχωβίτης</w:t>
      </w:r>
      <w:proofErr w:type="spellEnd"/>
      <w:r>
        <w:rPr>
          <w:rFonts w:eastAsia="Times New Roman" w:cs="Times New Roman"/>
          <w:szCs w:val="24"/>
        </w:rPr>
        <w:t>. Υπάρχει μία πλήρης απαξίωση τ</w:t>
      </w:r>
      <w:r>
        <w:rPr>
          <w:rFonts w:eastAsia="Times New Roman" w:cs="Times New Roman"/>
          <w:szCs w:val="24"/>
        </w:rPr>
        <w:t xml:space="preserve">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από πλευράς της Κυβέρνησης και μάλιστα με δικαιολογίες που το τεκμηριώνουν, όπως είναι ο φόρτος εργασίας.</w:t>
      </w:r>
    </w:p>
    <w:p w14:paraId="295D6EE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–και το γνωρίζω για να το λέω- ο κ. </w:t>
      </w:r>
      <w:proofErr w:type="spellStart"/>
      <w:r>
        <w:rPr>
          <w:rFonts w:eastAsia="Times New Roman" w:cs="Times New Roman"/>
          <w:szCs w:val="24"/>
        </w:rPr>
        <w:t>Σπίρτζης</w:t>
      </w:r>
      <w:proofErr w:type="spellEnd"/>
      <w:r>
        <w:rPr>
          <w:rFonts w:eastAsia="Times New Roman" w:cs="Times New Roman"/>
          <w:szCs w:val="24"/>
        </w:rPr>
        <w:t xml:space="preserve"> έπρεπε να είναι σήμερα στην ερώτηση που του κάνω. Υπάρχουν χιλιάδες</w:t>
      </w:r>
      <w:r>
        <w:rPr>
          <w:rFonts w:eastAsia="Times New Roman" w:cs="Times New Roman"/>
          <w:szCs w:val="24"/>
        </w:rPr>
        <w:t xml:space="preserve"> πολίτες, που περιμένουν στην ουρά να δώσουν εξετάσεις για την απόκτηση διπλώματος ή για την αναβάθμισή του ή για την ανανέωσή του. Είναι επαγγελματίες άνθρωποι οι οποίοι δεν μπορούν να δουλέψουν. Γιατί; Γιατί δεν μπορεί να συνεννοηθεί ο κ. </w:t>
      </w:r>
      <w:proofErr w:type="spellStart"/>
      <w:r>
        <w:rPr>
          <w:rFonts w:eastAsia="Times New Roman" w:cs="Times New Roman"/>
          <w:szCs w:val="24"/>
        </w:rPr>
        <w:t>Σπίρτζης</w:t>
      </w:r>
      <w:proofErr w:type="spellEnd"/>
      <w:r>
        <w:rPr>
          <w:rFonts w:eastAsia="Times New Roman" w:cs="Times New Roman"/>
          <w:szCs w:val="24"/>
        </w:rPr>
        <w:t xml:space="preserve"> με του</w:t>
      </w:r>
      <w:r>
        <w:rPr>
          <w:rFonts w:eastAsia="Times New Roman" w:cs="Times New Roman"/>
          <w:szCs w:val="24"/>
        </w:rPr>
        <w:t>ς ανθρώπους που έχουν σχέση με το σύστημα εξετάσεων, προκειμένου οι εξετάσεις και οι εκδόσεις αδειών οδήγησης να γίνονται απρόσκοπτα.</w:t>
      </w:r>
    </w:p>
    <w:p w14:paraId="295D6EE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παρακαλούσα, λοιπόν, ειδικά τον κ. </w:t>
      </w:r>
      <w:proofErr w:type="spellStart"/>
      <w:r>
        <w:rPr>
          <w:rFonts w:eastAsia="Times New Roman" w:cs="Times New Roman"/>
          <w:szCs w:val="24"/>
        </w:rPr>
        <w:t>Σπίρτζη</w:t>
      </w:r>
      <w:proofErr w:type="spellEnd"/>
      <w:r>
        <w:rPr>
          <w:rFonts w:eastAsia="Times New Roman" w:cs="Times New Roman"/>
          <w:szCs w:val="24"/>
        </w:rPr>
        <w:t xml:space="preserve"> να δώσει τέλος σε αυτή την αγωνία. Χθες είχαν πανελλαδική κινητοποίηση εδώ σ</w:t>
      </w:r>
      <w:r>
        <w:rPr>
          <w:rFonts w:eastAsia="Times New Roman" w:cs="Times New Roman"/>
          <w:szCs w:val="24"/>
        </w:rPr>
        <w:t>την Αθήνα και δεν βλέπω να ιδρώνει το αυτί κανενός.</w:t>
      </w:r>
    </w:p>
    <w:p w14:paraId="295D6EE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κύριε Πρόεδρε, στην ερώτηση η οποία αφορά όλη τη χώρα. </w:t>
      </w:r>
    </w:p>
    <w:p w14:paraId="295D6EEC" w14:textId="77777777" w:rsidR="006C59DA" w:rsidRDefault="00DE6A6A">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Με </w:t>
      </w:r>
      <w:proofErr w:type="spellStart"/>
      <w:r>
        <w:rPr>
          <w:rFonts w:eastAsia="Times New Roman"/>
          <w:bCs/>
          <w:szCs w:val="24"/>
        </w:rPr>
        <w:t>σ</w:t>
      </w:r>
      <w:r>
        <w:rPr>
          <w:rFonts w:eastAsia="Times New Roman"/>
          <w:bCs/>
          <w:szCs w:val="24"/>
        </w:rPr>
        <w:t>υγχωρείτε</w:t>
      </w:r>
      <w:proofErr w:type="spellEnd"/>
      <w:r>
        <w:rPr>
          <w:rFonts w:eastAsia="Times New Roman"/>
          <w:bCs/>
          <w:szCs w:val="24"/>
        </w:rPr>
        <w:t xml:space="preserve"> που διακόπτω, κύριε </w:t>
      </w:r>
      <w:proofErr w:type="spellStart"/>
      <w:r>
        <w:rPr>
          <w:rFonts w:eastAsia="Times New Roman"/>
          <w:bCs/>
          <w:szCs w:val="24"/>
        </w:rPr>
        <w:t>Κεγκέρογλου</w:t>
      </w:r>
      <w:proofErr w:type="spellEnd"/>
      <w:r>
        <w:rPr>
          <w:rFonts w:eastAsia="Times New Roman"/>
          <w:bCs/>
          <w:szCs w:val="24"/>
        </w:rPr>
        <w:t xml:space="preserve">. Είπα προηγουμένως ότι ο κ. </w:t>
      </w:r>
      <w:proofErr w:type="spellStart"/>
      <w:r>
        <w:rPr>
          <w:rFonts w:eastAsia="Times New Roman"/>
          <w:bCs/>
          <w:szCs w:val="24"/>
        </w:rPr>
        <w:t>Σπίρτζης</w:t>
      </w:r>
      <w:proofErr w:type="spellEnd"/>
      <w:r>
        <w:rPr>
          <w:rFonts w:eastAsia="Times New Roman"/>
          <w:bCs/>
          <w:szCs w:val="24"/>
        </w:rPr>
        <w:t xml:space="preserve"> δήλωσε πως είνα</w:t>
      </w:r>
      <w:r>
        <w:rPr>
          <w:rFonts w:eastAsia="Times New Roman"/>
          <w:bCs/>
          <w:szCs w:val="24"/>
        </w:rPr>
        <w:t>ι μάρτυρας σε δικαστήριο.</w:t>
      </w:r>
    </w:p>
    <w:p w14:paraId="295D6EED" w14:textId="77777777" w:rsidR="006C59DA" w:rsidRDefault="00DE6A6A">
      <w:pPr>
        <w:spacing w:line="600" w:lineRule="auto"/>
        <w:ind w:firstLine="720"/>
        <w:contextualSpacing/>
        <w:jc w:val="both"/>
        <w:rPr>
          <w:rFonts w:eastAsia="Times New Roman" w:cs="Times New Roman"/>
          <w:szCs w:val="24"/>
        </w:rPr>
      </w:pPr>
      <w:r w:rsidRPr="00300AF0">
        <w:rPr>
          <w:rFonts w:eastAsia="Times New Roman" w:cs="Times New Roman"/>
          <w:b/>
          <w:szCs w:val="24"/>
        </w:rPr>
        <w:t>ΒΑΣΙΛΕΙΟΣ ΚΕΓΚΕΡΟΓΛΟΥ:</w:t>
      </w:r>
      <w:r>
        <w:rPr>
          <w:rFonts w:eastAsia="Times New Roman" w:cs="Times New Roman"/>
          <w:szCs w:val="24"/>
        </w:rPr>
        <w:t xml:space="preserve"> Έχει τον κ. Μαυραγάνη. Και εγώ προσωπικά δεν έχω βάλει ποτέ θέμα στο να έρχεται ο Υφυπουργός. Διότι ως Υφυπουργός «φορτωνόμουνα» το 80% του κοινοβουλευτικού ελέγχου του Υπουργείου. Άρα δεν θα διαμαρτυρόμουν </w:t>
      </w:r>
      <w:r>
        <w:rPr>
          <w:rFonts w:eastAsia="Times New Roman" w:cs="Times New Roman"/>
          <w:szCs w:val="24"/>
        </w:rPr>
        <w:t>γι’ αυτό. Δεν έχω διαμαρτυρηθεί ποτέ. Είναι εκπροσώπηση του Υπουργείου ούτως ή άλλως.</w:t>
      </w:r>
    </w:p>
    <w:p w14:paraId="295D6EE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95D6EE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ήθελα να παρακαλέσω να ενημερωθεί ο Πρόεδρος της Βουλής και να ενεργήσει τα δέοντα γι’ αυτό το θέμα.</w:t>
      </w:r>
    </w:p>
    <w:p w14:paraId="295D6EF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θέμα μας τώρα, στην </w:t>
      </w:r>
      <w:r>
        <w:rPr>
          <w:rFonts w:eastAsia="Times New Roman" w:cs="Times New Roman"/>
          <w:szCs w:val="24"/>
        </w:rPr>
        <w:t>ερώτηση, θα ήθελα να πω ότι είναι ένα σοβαρό πρόβλημα και αφορά όλη την Ελλάδα αλλά όχι καθολικά, αφορά συγκεκριμένες περιοχές της χώρας, σημαντικές ελαιοπαραγωγικές περιοχές από τη Μυτιλήνη μέχρι τη Λέσβο, μέχρι την Κρήτη.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τρία, τέσσερα τ</w:t>
      </w:r>
      <w:r>
        <w:rPr>
          <w:rFonts w:eastAsia="Times New Roman" w:cs="Times New Roman"/>
          <w:szCs w:val="24"/>
        </w:rPr>
        <w:t xml:space="preserve">ελευταία </w:t>
      </w:r>
      <w:r>
        <w:rPr>
          <w:rFonts w:eastAsia="Times New Roman" w:cs="Times New Roman"/>
          <w:szCs w:val="24"/>
        </w:rPr>
        <w:lastRenderedPageBreak/>
        <w:t>χρόνια μπορεί να διαφοροποιούνται και οι περιοχές. Σε ορισμένες, όμως, περιοχές όπως στον Νομό Ηρακλείου έχουμε</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καθολική χαμηλή παραγωγή για συνεχόμενα χρόνια. Αυτό σημαίνει τεράστια μείωση του εισοδήματος των ελαιοπαραγωγών, αδυναμία σ</w:t>
      </w:r>
      <w:r>
        <w:rPr>
          <w:rFonts w:eastAsia="Times New Roman" w:cs="Times New Roman"/>
          <w:szCs w:val="24"/>
        </w:rPr>
        <w:t>υνέχισης της καλλιέργειας και βέβαια αδυναμία επιβίωσης.</w:t>
      </w:r>
    </w:p>
    <w:p w14:paraId="295D6EF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Τα στοιχεία συνολικά, παραδείγματος χάριν για τον Νομό Ηρακλείου, δείχνουν ότι από σαράντα πέντε με πενήντα χιλιάδες τόνους που είναι η αναμενόμενη παραγωγή, έχουμε για δύο, τρία χρόνια περίπου τη μι</w:t>
      </w:r>
      <w:r>
        <w:rPr>
          <w:rFonts w:eastAsia="Times New Roman" w:cs="Times New Roman"/>
          <w:szCs w:val="24"/>
        </w:rPr>
        <w:t>σή. Δηλαδή είκοσι τέσσερις χιλιάδες τόνοι ήταν το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και κοντά εκεί πέρυσι, έναντι των πενήντα ή σαράντα πέντε όπως σας είπα προηγουμένως. </w:t>
      </w:r>
    </w:p>
    <w:p w14:paraId="295D6EF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Αυτό το αποτέλεσμα της μειωμένης παραγωγής έχει ως αίτια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τα καιρικά φαινόμενα, τη λειψυδρία, την </w:t>
      </w:r>
      <w:r>
        <w:rPr>
          <w:rFonts w:eastAsia="Times New Roman" w:cs="Times New Roman"/>
          <w:szCs w:val="24"/>
        </w:rPr>
        <w:t>ανομβρία, τον συνδυασμό όλων αυτών.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έχουν επηρεαστεί πάρα πολύ και από τις αστοχίες του προγράμματος δακοκτονίας, που το Υπουργείο Αγροτικής Ανάπτυξης, δυστυχώς, καθυστέρησε και πέρυσι και φέτος και </w:t>
      </w:r>
      <w:proofErr w:type="spellStart"/>
      <w:r>
        <w:rPr>
          <w:rFonts w:eastAsia="Times New Roman" w:cs="Times New Roman"/>
          <w:szCs w:val="24"/>
        </w:rPr>
        <w:t>πρόπερσι</w:t>
      </w:r>
      <w:proofErr w:type="spellEnd"/>
      <w:r>
        <w:rPr>
          <w:rFonts w:eastAsia="Times New Roman" w:cs="Times New Roman"/>
          <w:szCs w:val="24"/>
        </w:rPr>
        <w:t xml:space="preserve"> και για να πάρει την έγκριση για τ</w:t>
      </w:r>
      <w:r>
        <w:rPr>
          <w:rFonts w:eastAsia="Times New Roman" w:cs="Times New Roman"/>
          <w:szCs w:val="24"/>
        </w:rPr>
        <w:t>α ποσά αλλά και για να προχωρήσουν οι διαγωνισμοί.</w:t>
      </w:r>
    </w:p>
    <w:p w14:paraId="295D6EF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 συνδυασμός όλων αυτών, λοιπόν, φέρνει το μειωμένο αποτέλεσμα στην παραγωγή και όλα χτυπούν στο κεφάλι των ελαιοπαραγωγών και στις οικογένειές τους. Γι’ αυτό έχουμε ρωτήσει τον Υπουργό</w:t>
      </w:r>
      <w:r>
        <w:rPr>
          <w:rFonts w:eastAsia="Times New Roman" w:cs="Times New Roman"/>
          <w:szCs w:val="24"/>
        </w:rPr>
        <w:t>,</w:t>
      </w:r>
      <w:r>
        <w:rPr>
          <w:rFonts w:eastAsia="Times New Roman" w:cs="Times New Roman"/>
          <w:szCs w:val="24"/>
        </w:rPr>
        <w:t xml:space="preserve"> να εξετάσει το ενδ</w:t>
      </w:r>
      <w:r>
        <w:rPr>
          <w:rFonts w:eastAsia="Times New Roman" w:cs="Times New Roman"/>
          <w:szCs w:val="24"/>
        </w:rPr>
        <w:t xml:space="preserve">εχόμενο και τη δυνατότητα να στηριχθούν αυτοί οι άνθρωποι, να δούμε, δηλαδή, να αντιμετωπίζεται αυτό </w:t>
      </w:r>
      <w:r>
        <w:rPr>
          <w:rFonts w:eastAsia="Times New Roman" w:cs="Times New Roman"/>
          <w:szCs w:val="24"/>
        </w:rPr>
        <w:lastRenderedPageBreak/>
        <w:t xml:space="preserve">το πρόβλημα της μείωσης για </w:t>
      </w:r>
      <w:r>
        <w:rPr>
          <w:rFonts w:eastAsia="Times New Roman" w:cs="Times New Roman"/>
          <w:szCs w:val="24"/>
        </w:rPr>
        <w:t xml:space="preserve">δύο τρία </w:t>
      </w:r>
      <w:r>
        <w:rPr>
          <w:rFonts w:eastAsia="Times New Roman" w:cs="Times New Roman"/>
          <w:szCs w:val="24"/>
        </w:rPr>
        <w:t xml:space="preserve">συνεχή χρόνια του εισοδήματός τους. Για τρία χρόνια σε συγκεκριμένες, βεβαίως, περιοχές και όχι καθολικά στην Ελλάδα, </w:t>
      </w:r>
      <w:r>
        <w:rPr>
          <w:rFonts w:eastAsia="Times New Roman" w:cs="Times New Roman"/>
          <w:szCs w:val="24"/>
        </w:rPr>
        <w:t>όπως είπα.</w:t>
      </w:r>
    </w:p>
    <w:p w14:paraId="295D6EF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Θεωρώ ότι το πρόβλημα αντιμετωπίζεται</w:t>
      </w:r>
      <w:r>
        <w:rPr>
          <w:rFonts w:eastAsia="Times New Roman" w:cs="Times New Roman"/>
          <w:szCs w:val="24"/>
        </w:rPr>
        <w:t>,</w:t>
      </w:r>
      <w:r>
        <w:rPr>
          <w:rFonts w:eastAsia="Times New Roman" w:cs="Times New Roman"/>
          <w:szCs w:val="24"/>
        </w:rPr>
        <w:t xml:space="preserve"> αν το Υπουργείο προβεί στις απαραίτητες ενέργειες και πρωτοβουλίες. Αυτό ρωτάμε τον Υπουργό, δηλαδή, εάν προτίθεται, εάν έχει τη βούληση, τη θέληση να το πράξει.</w:t>
      </w:r>
    </w:p>
    <w:p w14:paraId="295D6EF5" w14:textId="77777777" w:rsidR="006C59DA" w:rsidRDefault="00DE6A6A">
      <w:pPr>
        <w:spacing w:line="600" w:lineRule="auto"/>
        <w:ind w:firstLine="720"/>
        <w:contextualSpacing/>
        <w:jc w:val="both"/>
        <w:rPr>
          <w:rFonts w:eastAsia="Times New Roman" w:cs="Times New Roman"/>
          <w:szCs w:val="24"/>
        </w:rPr>
      </w:pPr>
      <w:r w:rsidRPr="004B6062">
        <w:rPr>
          <w:rFonts w:eastAsia="Times New Roman" w:cs="Times New Roman"/>
          <w:b/>
          <w:szCs w:val="24"/>
        </w:rPr>
        <w:t xml:space="preserve">ΠΡΟΕΔΡΕΥΩΝ (Δημήτριος </w:t>
      </w:r>
      <w:proofErr w:type="spellStart"/>
      <w:r w:rsidRPr="004B6062">
        <w:rPr>
          <w:rFonts w:eastAsia="Times New Roman" w:cs="Times New Roman"/>
          <w:b/>
          <w:szCs w:val="24"/>
        </w:rPr>
        <w:t>Κρεμαστινός</w:t>
      </w:r>
      <w:proofErr w:type="spellEnd"/>
      <w:r w:rsidRPr="004B6062">
        <w:rPr>
          <w:rFonts w:eastAsia="Times New Roman" w:cs="Times New Roman"/>
          <w:b/>
          <w:szCs w:val="24"/>
        </w:rPr>
        <w:t>):</w:t>
      </w:r>
      <w:r>
        <w:rPr>
          <w:rFonts w:eastAsia="Times New Roman" w:cs="Times New Roman"/>
          <w:szCs w:val="24"/>
        </w:rPr>
        <w:t xml:space="preserve"> Ορίστε, </w:t>
      </w:r>
      <w:r>
        <w:rPr>
          <w:rFonts w:eastAsia="Times New Roman" w:cs="Times New Roman"/>
          <w:szCs w:val="24"/>
        </w:rPr>
        <w:t>κύριε Υπουργέ, έχετε τον λόγο.</w:t>
      </w:r>
    </w:p>
    <w:p w14:paraId="295D6EF6" w14:textId="77777777" w:rsidR="006C59DA" w:rsidRDefault="00DE6A6A">
      <w:pPr>
        <w:spacing w:line="600" w:lineRule="auto"/>
        <w:ind w:firstLine="720"/>
        <w:contextualSpacing/>
        <w:jc w:val="both"/>
        <w:rPr>
          <w:rFonts w:eastAsia="Times New Roman" w:cs="Times New Roman"/>
          <w:szCs w:val="24"/>
        </w:rPr>
      </w:pPr>
      <w:r w:rsidRPr="004B6062">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Ευχαριστώ πολύ, κύριε Πρόεδρε.</w:t>
      </w:r>
    </w:p>
    <w:p w14:paraId="295D6EF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θα ξεκινήσω από το θέμα των ερωτήσεων. Γνωρίζετε, και νομίζω ότι η κριτική σας είναι άδικη, ότι το προηγούμενο δι</w:t>
      </w:r>
      <w:r>
        <w:rPr>
          <w:rFonts w:eastAsia="Times New Roman" w:cs="Times New Roman"/>
          <w:szCs w:val="24"/>
        </w:rPr>
        <w:t xml:space="preserve">άστημα οι ερωτήσεις όντως </w:t>
      </w:r>
      <w:proofErr w:type="spellStart"/>
      <w:r>
        <w:rPr>
          <w:rFonts w:eastAsia="Times New Roman" w:cs="Times New Roman"/>
          <w:szCs w:val="24"/>
        </w:rPr>
        <w:t>απαντιόντουσαν</w:t>
      </w:r>
      <w:proofErr w:type="spellEnd"/>
      <w:r>
        <w:rPr>
          <w:rFonts w:eastAsia="Times New Roman" w:cs="Times New Roman"/>
          <w:szCs w:val="24"/>
        </w:rPr>
        <w:t xml:space="preserve"> στο σύνολό τους, όντως οι Υπουργοί, οι Υφυπουργοί, η Κυβέρνηση δεν άφηνε ερώτηση να πέσει κάτω, κατά το κοινώς λεγόμενο. Όμως πρέπει να αναγνωρίσουμε ότι βρισκόμαστε στον Νοέμβριο και ήδη συζητάμε μια σειρά από επεί</w:t>
      </w:r>
      <w:r>
        <w:rPr>
          <w:rFonts w:eastAsia="Times New Roman" w:cs="Times New Roman"/>
          <w:szCs w:val="24"/>
        </w:rPr>
        <w:t xml:space="preserve">γοντα νομοσχέδια, αλλά και νομοσχέδια τα οποία έχουν θετικό αποτύπωμα για την κοινωνία, όπως το σημερινό με τα αναδρομικά. Επίσης έχουμε τον </w:t>
      </w:r>
      <w:r>
        <w:rPr>
          <w:rFonts w:eastAsia="Times New Roman" w:cs="Times New Roman"/>
          <w:szCs w:val="24"/>
        </w:rPr>
        <w:t>π</w:t>
      </w:r>
      <w:r>
        <w:rPr>
          <w:rFonts w:eastAsia="Times New Roman" w:cs="Times New Roman"/>
          <w:szCs w:val="24"/>
        </w:rPr>
        <w:t>ροϋπολο</w:t>
      </w:r>
      <w:r>
        <w:rPr>
          <w:rFonts w:eastAsia="Times New Roman" w:cs="Times New Roman"/>
          <w:szCs w:val="24"/>
        </w:rPr>
        <w:lastRenderedPageBreak/>
        <w:t>γισμό. Οπότ</w:t>
      </w:r>
      <w:r>
        <w:rPr>
          <w:rFonts w:eastAsia="Times New Roman" w:cs="Times New Roman"/>
          <w:szCs w:val="24"/>
        </w:rPr>
        <w:t>ε</w:t>
      </w:r>
      <w:r>
        <w:rPr>
          <w:rFonts w:eastAsia="Times New Roman" w:cs="Times New Roman"/>
          <w:szCs w:val="24"/>
        </w:rPr>
        <w:t xml:space="preserve"> ο φόρτος εργασίας είναι απόλυτα τεκμηριωμένος. Δεν χάθηκε ο κόσμος. Ναι καταλαβαίνω ότι οι ερω</w:t>
      </w:r>
      <w:r>
        <w:rPr>
          <w:rFonts w:eastAsia="Times New Roman" w:cs="Times New Roman"/>
          <w:szCs w:val="24"/>
        </w:rPr>
        <w:t>τήσεις είναι κοινοβουλευτικός έλεγχος, είναι η δουλειά των Βουλευτών. Ωστόσο, αυτή την περίοδο ζητούμε λίγο την κατανόησή σας.</w:t>
      </w:r>
    </w:p>
    <w:p w14:paraId="295D6EF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Τώρα σχετικά με την ερώτησή σας, είναι γεγονός ότι φέτος ήταν μία δύσκολη χρονιά για όλη την Ελλάδα για την ελαιοπαραγωγή. Αυτό ο</w:t>
      </w:r>
      <w:r>
        <w:rPr>
          <w:rFonts w:eastAsia="Times New Roman" w:cs="Times New Roman"/>
          <w:szCs w:val="24"/>
        </w:rPr>
        <w:t xml:space="preserve">φείλεται ακριβώς στις καιρικές συνθήκες οι οποίες ήταν ιδιαίτερα ανώμαλες και δημιούργησαν προβλήματα μη καλυπτόμενα από τον οργανισμό ασφάλισης των αγροτών, τον ΕΛΓΑ. Τα προβλήματα, λοιπόν, τα οποία καλύπτονται, οι άμεσες ζημιές που </w:t>
      </w:r>
      <w:proofErr w:type="spellStart"/>
      <w:r>
        <w:rPr>
          <w:rFonts w:eastAsia="Times New Roman" w:cs="Times New Roman"/>
          <w:szCs w:val="24"/>
        </w:rPr>
        <w:t>προξενήθηκαν</w:t>
      </w:r>
      <w:proofErr w:type="spellEnd"/>
      <w:r>
        <w:rPr>
          <w:rFonts w:eastAsia="Times New Roman" w:cs="Times New Roman"/>
          <w:szCs w:val="24"/>
        </w:rPr>
        <w:t xml:space="preserve"> στις καλλ</w:t>
      </w:r>
      <w:r>
        <w:rPr>
          <w:rFonts w:eastAsia="Times New Roman" w:cs="Times New Roman"/>
          <w:szCs w:val="24"/>
        </w:rPr>
        <w:t>ιέργειες και καλύπτονται από τον οργανισμό του ΕΛΓΑ, προχωρούν κανονικά.</w:t>
      </w:r>
    </w:p>
    <w:p w14:paraId="295D6EF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Τα μη καλυπτόμενα αίτια είναι μία δεύτερη κατηγορία, όπου προφανώς σ’ αυτή αναφέρεστε.</w:t>
      </w:r>
    </w:p>
    <w:p w14:paraId="295D6EF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Να σας απαντήσω στο πρώτο σας ερώτημα ότι τα προηγούμενα δύο χρόνια, για το 2016 και για το 2017</w:t>
      </w:r>
      <w:r>
        <w:rPr>
          <w:rFonts w:eastAsia="Times New Roman" w:cs="Times New Roman"/>
          <w:szCs w:val="24"/>
        </w:rPr>
        <w:t>, οι αποζημιώσεις που έχουν καταβληθεί στην ευρύτερη περιοχή της Κρήτης ανέρχονται σε 9.630.000 ευρώ στους ασφαλιστικά ενήμερους παραγωγούς. Για δε το 2018 για την Κρήτη το εκτιμητικό έργο έχει ήδη ολοκληρωθεί και προχωρούμε στη σύνταξη πορισμάτων και στην</w:t>
      </w:r>
      <w:r>
        <w:rPr>
          <w:rFonts w:eastAsia="Times New Roman" w:cs="Times New Roman"/>
          <w:szCs w:val="24"/>
        </w:rPr>
        <w:t xml:space="preserve"> κατάθεση των αποζημιώσεων στους δικαιούχους, στους ασφαλιστικά ενήμερους παραγωγούς.</w:t>
      </w:r>
    </w:p>
    <w:p w14:paraId="295D6EF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θέλω να τονίσω ότι ο χρόνος καταβολής των αποζημιώσεων από το ζημιογόνο αίτιο, από τη ζημιά μέχρι τον λογαριασμό, έχει μειωθεί πάρα πολύ. Δηλαδή έχουμε κατεβάσει τους</w:t>
      </w:r>
      <w:r>
        <w:rPr>
          <w:rFonts w:eastAsia="Times New Roman" w:cs="Times New Roman"/>
          <w:szCs w:val="24"/>
        </w:rPr>
        <w:t xml:space="preserve"> χρόνους πληρωμής, τον χρόνο από την απόκριση του ΕΛΓΑ έως τον χρόνο που ο παραγωγός παίρνει τα χρήματά του από τον </w:t>
      </w:r>
      <w:r>
        <w:rPr>
          <w:rFonts w:eastAsia="Times New Roman" w:cs="Times New Roman"/>
          <w:szCs w:val="24"/>
        </w:rPr>
        <w:t>ο</w:t>
      </w:r>
      <w:r>
        <w:rPr>
          <w:rFonts w:eastAsia="Times New Roman" w:cs="Times New Roman"/>
          <w:szCs w:val="24"/>
        </w:rPr>
        <w:t>ργανισμό, τον δημόσιο και αλληλέγγυο Οργανισμό Ασφάλισης, τον ΕΛΓΑ, σε πολύ σύντομους χρόνους.</w:t>
      </w:r>
    </w:p>
    <w:p w14:paraId="295D6EF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Τα προηγούμενα χρόνια, όντως, και για την Κρ</w:t>
      </w:r>
      <w:r>
        <w:rPr>
          <w:rFonts w:eastAsia="Times New Roman" w:cs="Times New Roman"/>
          <w:szCs w:val="24"/>
        </w:rPr>
        <w:t>ήτη έχουν καταγραφεί αυτά τα φαινόμενα που οφείλονται σε μειωμένη παραγωγή, σε ακαρπία, που οδηγούν στο τέλος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σε απώλεια εισοδήματος του παραγωγού. Όμως αυτές είναι </w:t>
      </w:r>
      <w:r>
        <w:rPr>
          <w:rFonts w:eastAsia="Times New Roman" w:cs="Times New Roman"/>
          <w:szCs w:val="24"/>
        </w:rPr>
        <w:t>ζημιές</w:t>
      </w:r>
      <w:r>
        <w:rPr>
          <w:rFonts w:eastAsia="Times New Roman" w:cs="Times New Roman"/>
          <w:szCs w:val="24"/>
        </w:rPr>
        <w:t xml:space="preserve"> μη καλυπτόμενες από τον ΕΛΓΑ, σύμφωνα με τον κανονισμό του</w:t>
      </w:r>
      <w:r>
        <w:rPr>
          <w:rFonts w:eastAsia="Times New Roman" w:cs="Times New Roman"/>
          <w:szCs w:val="24"/>
        </w:rPr>
        <w:t>.</w:t>
      </w:r>
      <w:r>
        <w:rPr>
          <w:rFonts w:eastAsia="Times New Roman" w:cs="Times New Roman"/>
          <w:szCs w:val="24"/>
        </w:rPr>
        <w:t xml:space="preserve"> </w:t>
      </w:r>
    </w:p>
    <w:p w14:paraId="295D6EF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Αυτές οι ζημ</w:t>
      </w:r>
      <w:r>
        <w:rPr>
          <w:rFonts w:eastAsia="Times New Roman" w:cs="Times New Roman"/>
          <w:szCs w:val="24"/>
        </w:rPr>
        <w:t>ιές θα μπορούσαν, λοιπόν, να καλυφθούν από το πρόγραμμα των κρατικών οικονομικών ενισχύσεων, τα γνωστά μας ΠΣΕΑ. Θα μπορούσαν, όμως τι λέει ο κανονισμός; Ο κανονισμός που διέπει τη χορήγηση των ΚΟΕ, των κρατικών οικονομικών ενισχύσεων, λέει δύο πράγματα: Π</w:t>
      </w:r>
      <w:r>
        <w:rPr>
          <w:rFonts w:eastAsia="Times New Roman" w:cs="Times New Roman"/>
          <w:szCs w:val="24"/>
        </w:rPr>
        <w:t xml:space="preserve">ρώτον, ότι θα πρέπει να υπάρχει ένα κατώφλι ζημιάς σε επίπεδο νομού, περιφερειακής ενότητας και δεύτερον, ότι θα πρέπει να οφείλεται σ’ ένα ζημιογόνο αίτιο. </w:t>
      </w:r>
    </w:p>
    <w:p w14:paraId="295D6EF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έχουμε, δυστυχώς, το δεύτερο</w:t>
      </w:r>
      <w:r>
        <w:rPr>
          <w:rFonts w:eastAsia="Times New Roman" w:cs="Times New Roman"/>
          <w:szCs w:val="24"/>
        </w:rPr>
        <w:t xml:space="preserve"> με την αυστηρή έννοια του όρου, γιατί, όπως γνωρίζετε καλά, όταν υποβληθεί ένα αίτημα ΠΣΕΑ, αυτό πάει προς έγκριση -</w:t>
      </w:r>
      <w:r>
        <w:rPr>
          <w:rFonts w:eastAsia="Times New Roman" w:cs="Times New Roman"/>
          <w:szCs w:val="24"/>
        </w:rPr>
        <w:lastRenderedPageBreak/>
        <w:t>για να μη θεωρηθεί έμμεση ενίσχυση στην παραγωγή-, προς έλεγχο στην Ευρωπαϊκή Επιτροπή. Εκεί πρέπει να τεκμηριώσουμε ότι οφείλεται σ’ ένα κ</w:t>
      </w:r>
      <w:r>
        <w:rPr>
          <w:rFonts w:eastAsia="Times New Roman" w:cs="Times New Roman"/>
          <w:szCs w:val="24"/>
        </w:rPr>
        <w:t>αι μόνο ένα ζημιογόνο αίτιο, γεγονός που δεν το είχαμε. Όπου το είχαμε, ξέρετε πολύ καλά ότι έχουν υποβληθεί οι φάκελοι και από το 2015, το 2016, το 2017</w:t>
      </w:r>
      <w:r w:rsidRPr="006735D7">
        <w:rPr>
          <w:rFonts w:eastAsia="Times New Roman" w:cs="Times New Roman"/>
          <w:szCs w:val="24"/>
        </w:rPr>
        <w:t xml:space="preserve"> </w:t>
      </w:r>
      <w:r>
        <w:rPr>
          <w:rFonts w:eastAsia="Times New Roman" w:cs="Times New Roman"/>
          <w:szCs w:val="24"/>
        </w:rPr>
        <w:t>προχωρούμε και μάλιστα έχουν καταβληθεί για τα πρώτα χρόνια και τα χρήματα από τον κρατικό προϋπολογισ</w:t>
      </w:r>
      <w:r>
        <w:rPr>
          <w:rFonts w:eastAsia="Times New Roman" w:cs="Times New Roman"/>
          <w:szCs w:val="24"/>
        </w:rPr>
        <w:t>μό. Όμως εκεί που δεν έχουμε μια δυσμενή καιρική συνθήκη αλλά έχουμε συνδυασμό, καταλαβαίνετε ότι αυτό δεν μπορεί να ενταχθεί στα ΠΣΕΑ.</w:t>
      </w:r>
    </w:p>
    <w:p w14:paraId="295D6EF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Να τονίσω εδώ ότι και για τη φετινή χρονιά, που δεν έχει τελειώσει ακόμα η συγκομιδή, γίνεται καταγραφή και μέχρι τη λήξ</w:t>
      </w:r>
      <w:r>
        <w:rPr>
          <w:rFonts w:eastAsia="Times New Roman" w:cs="Times New Roman"/>
          <w:szCs w:val="24"/>
        </w:rPr>
        <w:t>η της περιόδου ο ΕΛΓΑ παρακολουθεί και καταγράφει τα αίτια και τις παραγωγές. Θέλω να τονίσω, όμως, ότι εφόσον συντρέχουν οι προϋποθέσεις, και οι ελληνικές και οι κοινοτικές, στα πλαίσια που αναφέραμε</w:t>
      </w:r>
      <w:r>
        <w:rPr>
          <w:rFonts w:eastAsia="Times New Roman" w:cs="Times New Roman"/>
          <w:szCs w:val="24"/>
        </w:rPr>
        <w:t>,</w:t>
      </w:r>
      <w:r>
        <w:rPr>
          <w:rFonts w:eastAsia="Times New Roman" w:cs="Times New Roman"/>
          <w:szCs w:val="24"/>
        </w:rPr>
        <w:t xml:space="preserve"> θα υποβληθεί ο φάκελος από τα συναρμόδια Υπουργεία προ</w:t>
      </w:r>
      <w:r>
        <w:rPr>
          <w:rFonts w:eastAsia="Times New Roman" w:cs="Times New Roman"/>
          <w:szCs w:val="24"/>
        </w:rPr>
        <w:t xml:space="preserve">ς έγκριση. </w:t>
      </w:r>
    </w:p>
    <w:p w14:paraId="295D6F0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κομμάτι του ΕΛΓΑ. Έχω αναφερθεί ξανά, απαντώντας σε ερώτηση για το κομμάτι του ΕΛΓΑ όσον αφορά τον κανονισμό του. </w:t>
      </w:r>
    </w:p>
    <w:p w14:paraId="295D6F0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295D6F0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επιτρέψτε μου να συνεχίσω για δύο λεπτά ακόμα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295D6F0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Ο βασικός κανονισμός του ΕΛΓΑ είναι της δεκαετίας του 1980. Είχατε την ευκαιρία, κύριε συνάδελφε, το 2010 με τον ν.3877/2010, όταν μετατράπηκε ο ΕΛΓΑ σε οργανισμό της γενικής</w:t>
      </w:r>
      <w:r>
        <w:rPr>
          <w:rFonts w:eastAsia="Times New Roman" w:cs="Times New Roman"/>
          <w:szCs w:val="24"/>
        </w:rPr>
        <w:t xml:space="preserve"> κυβέρνησης λόγω των μνημονίων τότε, να προχωρήσετε στην αναμόρφωση του κανονισμού ασφάλισης. Δεν έγινε αυτό. Δεν έγινε το 2010. Τώρα έχει ξεκινήσει η διαδικασία. Ήδη γνωρίζετε ότι έχει βγει σε διαβούλευση και έχουν κατατεθεί προτάσεις και από αγρότες και </w:t>
      </w:r>
      <w:r>
        <w:rPr>
          <w:rFonts w:eastAsia="Times New Roman" w:cs="Times New Roman"/>
          <w:szCs w:val="24"/>
        </w:rPr>
        <w:t xml:space="preserve">από φορείς τους για την αλλαγή του κανονισμού. </w:t>
      </w:r>
    </w:p>
    <w:p w14:paraId="295D6F0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Εδώ, λοιπόν, θα καταθέσω και στα Πρακτικά το πρακτικό 17/21-9-2018, όπου συζητήθηκε στο διοικητικό συμβούλιο του κανονισμού το επόμενο βήμα, που είναι ποιο; Όπως γνωρίζετε, υπάρχει μια διαδικασία μέχρι να αλλ</w:t>
      </w:r>
      <w:r>
        <w:rPr>
          <w:rFonts w:eastAsia="Times New Roman" w:cs="Times New Roman"/>
          <w:szCs w:val="24"/>
        </w:rPr>
        <w:t xml:space="preserve">άξει ο κανονισμός. Ξεκίνησε η διαδικασία και συζητήθηκε για την ανάθεση και την </w:t>
      </w:r>
      <w:proofErr w:type="spellStart"/>
      <w:r>
        <w:rPr>
          <w:rFonts w:eastAsia="Times New Roman" w:cs="Times New Roman"/>
          <w:szCs w:val="24"/>
        </w:rPr>
        <w:t>επικαιροποίηση</w:t>
      </w:r>
      <w:proofErr w:type="spellEnd"/>
      <w:r>
        <w:rPr>
          <w:rFonts w:eastAsia="Times New Roman" w:cs="Times New Roman"/>
          <w:szCs w:val="24"/>
        </w:rPr>
        <w:t xml:space="preserve"> αναλογιστικής μελέτης. Γιατί είναι απαραίτητα αυτά τα στάδια;</w:t>
      </w:r>
    </w:p>
    <w:p w14:paraId="295D6F05" w14:textId="77777777" w:rsidR="006C59DA" w:rsidRDefault="00DE6A6A">
      <w:pPr>
        <w:spacing w:line="600" w:lineRule="auto"/>
        <w:contextualSpacing/>
        <w:jc w:val="both"/>
        <w:rPr>
          <w:rFonts w:eastAsia="Times New Roman" w:cs="Times New Roman"/>
          <w:szCs w:val="24"/>
        </w:rPr>
      </w:pPr>
      <w:r>
        <w:rPr>
          <w:rFonts w:eastAsia="Times New Roman" w:cs="Times New Roman"/>
          <w:szCs w:val="24"/>
        </w:rPr>
        <w:t>Αυτά τα στάδια είναι απαραίτητα για τις καλλιέργειες και τις νέες καλύψεις που θα μπουν, να αναπροσ</w:t>
      </w:r>
      <w:r>
        <w:rPr>
          <w:rFonts w:eastAsia="Times New Roman" w:cs="Times New Roman"/>
          <w:szCs w:val="24"/>
        </w:rPr>
        <w:t>αρμοστούν αναλόγως και τα ασφάλιστρα</w:t>
      </w:r>
      <w:r>
        <w:rPr>
          <w:rFonts w:eastAsia="Times New Roman" w:cs="Times New Roman"/>
          <w:szCs w:val="24"/>
        </w:rPr>
        <w:t>,</w:t>
      </w:r>
      <w:r>
        <w:rPr>
          <w:rFonts w:eastAsia="Times New Roman" w:cs="Times New Roman"/>
          <w:szCs w:val="24"/>
        </w:rPr>
        <w:t xml:space="preserve"> έτσι ώστε να έχει βιωσιμότητα και ο </w:t>
      </w:r>
      <w:r>
        <w:rPr>
          <w:rFonts w:eastAsia="Times New Roman" w:cs="Times New Roman"/>
          <w:szCs w:val="24"/>
        </w:rPr>
        <w:t>ο</w:t>
      </w:r>
      <w:r>
        <w:rPr>
          <w:rFonts w:eastAsia="Times New Roman" w:cs="Times New Roman"/>
          <w:szCs w:val="24"/>
        </w:rPr>
        <w:t xml:space="preserve">ργανισμός. </w:t>
      </w:r>
    </w:p>
    <w:p w14:paraId="295D6F0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λοιπόν, στα Πρακτικά το </w:t>
      </w:r>
      <w:r>
        <w:rPr>
          <w:rFonts w:eastAsia="Times New Roman" w:cs="Times New Roman"/>
          <w:szCs w:val="24"/>
        </w:rPr>
        <w:t>π</w:t>
      </w:r>
      <w:r>
        <w:rPr>
          <w:rFonts w:eastAsia="Times New Roman" w:cs="Times New Roman"/>
          <w:szCs w:val="24"/>
        </w:rPr>
        <w:t>ρακτικό του Διοικητικού Συμβουλίου του ΕΛΓΑ</w:t>
      </w:r>
      <w:r>
        <w:rPr>
          <w:rFonts w:eastAsia="Times New Roman" w:cs="Times New Roman"/>
          <w:szCs w:val="24"/>
        </w:rPr>
        <w:t>,</w:t>
      </w:r>
      <w:r>
        <w:rPr>
          <w:rFonts w:eastAsia="Times New Roman" w:cs="Times New Roman"/>
          <w:szCs w:val="24"/>
        </w:rPr>
        <w:t xml:space="preserve"> για να είναι στη διάθεση κάθε ενδιαφερόμενου.</w:t>
      </w:r>
    </w:p>
    <w:p w14:paraId="295D6F07" w14:textId="77777777" w:rsidR="006C59DA" w:rsidRDefault="00DE6A6A">
      <w:pPr>
        <w:tabs>
          <w:tab w:val="left" w:pos="2820"/>
        </w:tabs>
        <w:spacing w:line="600" w:lineRule="auto"/>
        <w:ind w:firstLine="720"/>
        <w:contextualSpacing/>
        <w:jc w:val="both"/>
        <w:rPr>
          <w:rFonts w:eastAsia="Times New Roman"/>
          <w:szCs w:val="24"/>
        </w:rPr>
      </w:pPr>
      <w:r>
        <w:rPr>
          <w:rFonts w:eastAsia="Times New Roman" w:cs="Times New Roman"/>
          <w:szCs w:val="24"/>
        </w:rPr>
        <w:lastRenderedPageBreak/>
        <w:t>(Στο σημείο αυτό ο Υπουργός Αγροτικής Ανάπτ</w:t>
      </w:r>
      <w:r>
        <w:rPr>
          <w:rFonts w:eastAsia="Times New Roman" w:cs="Times New Roman"/>
          <w:szCs w:val="24"/>
        </w:rPr>
        <w:t xml:space="preserve">υξης και Τροφίμων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 το οποίο βρίσκεται στο αρχείο του Τμήματος Γραμματείας της Διεύθυνσης Στενογραφίας και Πρακτικών της Βουλής)</w:t>
      </w:r>
    </w:p>
    <w:p w14:paraId="295D6F0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5D6F09" w14:textId="77777777" w:rsidR="006C59DA" w:rsidRDefault="00DE6A6A">
      <w:pPr>
        <w:spacing w:line="600" w:lineRule="auto"/>
        <w:ind w:firstLine="720"/>
        <w:contextualSpacing/>
        <w:jc w:val="both"/>
        <w:rPr>
          <w:rFonts w:eastAsia="Times New Roman" w:cs="Times New Roman"/>
          <w:szCs w:val="24"/>
        </w:rPr>
      </w:pPr>
      <w:r w:rsidRPr="008101CE">
        <w:rPr>
          <w:rFonts w:eastAsia="Times New Roman" w:cs="Times New Roman"/>
          <w:b/>
          <w:szCs w:val="24"/>
        </w:rPr>
        <w:t xml:space="preserve">ΠΡΟΕΔΡΕΥΩΝ (Δημήτριος </w:t>
      </w:r>
      <w:proofErr w:type="spellStart"/>
      <w:r w:rsidRPr="008101CE">
        <w:rPr>
          <w:rFonts w:eastAsia="Times New Roman" w:cs="Times New Roman"/>
          <w:b/>
          <w:szCs w:val="24"/>
        </w:rPr>
        <w:t>Κρεμαστινός</w:t>
      </w:r>
      <w:proofErr w:type="spellEnd"/>
      <w:r w:rsidRPr="008101CE">
        <w:rPr>
          <w:rFonts w:eastAsia="Times New Roman" w:cs="Times New Roman"/>
          <w:b/>
          <w:szCs w:val="24"/>
        </w:rPr>
        <w:t>):</w:t>
      </w:r>
      <w:r>
        <w:rPr>
          <w:rFonts w:eastAsia="Times New Roman" w:cs="Times New Roman"/>
          <w:szCs w:val="24"/>
        </w:rPr>
        <w:t xml:space="preserve"> Κι εγώ ευ</w:t>
      </w:r>
      <w:r>
        <w:rPr>
          <w:rFonts w:eastAsia="Times New Roman" w:cs="Times New Roman"/>
          <w:szCs w:val="24"/>
        </w:rPr>
        <w:t>χαριστώ.</w:t>
      </w:r>
    </w:p>
    <w:p w14:paraId="295D6F0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και πάλι τον λόγο, κύριε </w:t>
      </w:r>
      <w:proofErr w:type="spellStart"/>
      <w:r>
        <w:rPr>
          <w:rFonts w:eastAsia="Times New Roman" w:cs="Times New Roman"/>
          <w:szCs w:val="24"/>
        </w:rPr>
        <w:t>Κεγκέρογλου</w:t>
      </w:r>
      <w:proofErr w:type="spellEnd"/>
      <w:r>
        <w:rPr>
          <w:rFonts w:eastAsia="Times New Roman" w:cs="Times New Roman"/>
          <w:szCs w:val="24"/>
        </w:rPr>
        <w:t>.</w:t>
      </w:r>
    </w:p>
    <w:p w14:paraId="295D6F0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295D6F0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2010 η αναμόρφωση του θεσμικού πλαισίου του ΕΛΓΑ έδωσε τη δυνατότητα από εκεί και πέρα ο </w:t>
      </w:r>
      <w:r>
        <w:rPr>
          <w:rFonts w:eastAsia="Times New Roman" w:cs="Times New Roman"/>
          <w:szCs w:val="24"/>
        </w:rPr>
        <w:t>ο</w:t>
      </w:r>
      <w:r>
        <w:rPr>
          <w:rFonts w:eastAsia="Times New Roman" w:cs="Times New Roman"/>
          <w:szCs w:val="24"/>
        </w:rPr>
        <w:t>ργανισμός χωρίς δανεισμό</w:t>
      </w:r>
      <w:r>
        <w:rPr>
          <w:rFonts w:eastAsia="Times New Roman" w:cs="Times New Roman"/>
          <w:szCs w:val="24"/>
        </w:rPr>
        <w:t>,</w:t>
      </w:r>
      <w:r>
        <w:rPr>
          <w:rFonts w:eastAsia="Times New Roman" w:cs="Times New Roman"/>
          <w:szCs w:val="24"/>
        </w:rPr>
        <w:t xml:space="preserve"> να ανταποκρίνεται σ</w:t>
      </w:r>
      <w:r>
        <w:rPr>
          <w:rFonts w:eastAsia="Times New Roman" w:cs="Times New Roman"/>
          <w:szCs w:val="24"/>
        </w:rPr>
        <w:t xml:space="preserve">ε μεγάλο βαθμό στις περιπτώσεις που οι ζημιές αποζημιώνονται, στην καταβολή των αποζημιώσεων, την έγκαιρη εκτίμηση και όλο αυτό το αποτέλεσμα το οποίο αναγνωρίσατε ότι υπάρχει. </w:t>
      </w:r>
    </w:p>
    <w:p w14:paraId="295D6F0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Αυτό το έργο έγινε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Κυβέρνησης που είχε ζωή είκοσι έξι μήνες. Εσείς είστε τώρα τέσσερα χρόνια και ζητάτε τα ρέστα που δεν έχετε κάνει μία τροποποίηση σε αυτό το θεσμικό πλαίσιο του 2010; Ζητάτε τα ρέστα;</w:t>
      </w:r>
    </w:p>
    <w:p w14:paraId="295D6F0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Εδώ, λοιπόν, επειδή παραδεχθήκατε τα στοιχεία, ότι υπάρχει πρόβλημ</w:t>
      </w:r>
      <w:r>
        <w:rPr>
          <w:rFonts w:eastAsia="Times New Roman" w:cs="Times New Roman"/>
          <w:szCs w:val="24"/>
        </w:rPr>
        <w:t xml:space="preserve">α, θα πρέπει να πούμε ότι εκτός από τις καιρικές συνθήκες, εκτός από την </w:t>
      </w:r>
      <w:proofErr w:type="spellStart"/>
      <w:r>
        <w:rPr>
          <w:rFonts w:eastAsia="Times New Roman" w:cs="Times New Roman"/>
          <w:szCs w:val="24"/>
        </w:rPr>
        <w:t>καρπόδεση</w:t>
      </w:r>
      <w:proofErr w:type="spellEnd"/>
      <w:r>
        <w:rPr>
          <w:rFonts w:eastAsia="Times New Roman" w:cs="Times New Roman"/>
          <w:szCs w:val="24"/>
        </w:rPr>
        <w:t xml:space="preserve">, </w:t>
      </w:r>
      <w:r>
        <w:rPr>
          <w:rFonts w:eastAsia="Times New Roman" w:cs="Times New Roman"/>
          <w:szCs w:val="24"/>
        </w:rPr>
        <w:lastRenderedPageBreak/>
        <w:t>την ανθοφορία -και αφήστε τις γενικότερες αποζημιώσεις για άλλα θέματα, εδώ μιλάμε για την ελαιοπαραγωγή-, υπάρχει η αστοχία του προγράμματος δακοκτονίας για τρία συνεχή χρ</w:t>
      </w:r>
      <w:r>
        <w:rPr>
          <w:rFonts w:eastAsia="Times New Roman" w:cs="Times New Roman"/>
          <w:szCs w:val="24"/>
        </w:rPr>
        <w:t>όνια. Είναι ένα αποτυχημένο πρόγραμμα, δεν το υλοποιείτε έγκαιρα, δεν κάνετε την απαραίτητη υποστήριξη στις περιφέρειες και τις αφήνετε στο έλεος του Θεού προκειμένου να κάνουν τη δακοκτονία. Δεν γίνεται έτσι. Η αποκέντρωση σημαίνει και υποστήριξη, όχι εμπ</w:t>
      </w:r>
      <w:r>
        <w:rPr>
          <w:rFonts w:eastAsia="Times New Roman" w:cs="Times New Roman"/>
          <w:szCs w:val="24"/>
        </w:rPr>
        <w:t xml:space="preserve">όδια. Και το Υπουργείο βάζει εμπόδια όταν αργεί να δώσει τις εγκρίσεις, όταν αργεί να κάνει τις προμήθειες. Δείτε τις ημερομηνίες. Έπρεπε να έχουν ξεκινήσει οι ψεκασμοί κι εσείς δεν είχατε ξεκινήσει την προμήθεια των </w:t>
      </w:r>
      <w:proofErr w:type="spellStart"/>
      <w:r>
        <w:rPr>
          <w:rFonts w:eastAsia="Times New Roman" w:cs="Times New Roman"/>
          <w:szCs w:val="24"/>
        </w:rPr>
        <w:t>φυτοπροστατευτικών</w:t>
      </w:r>
      <w:proofErr w:type="spellEnd"/>
      <w:r>
        <w:rPr>
          <w:rFonts w:eastAsia="Times New Roman" w:cs="Times New Roman"/>
          <w:szCs w:val="24"/>
        </w:rPr>
        <w:t>. Αν είναι δυνατόν!</w:t>
      </w:r>
    </w:p>
    <w:p w14:paraId="295D6F0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ην αθωώνετε εαυτούς ούτε τους προηγούμενους ούτε πιθανόν τους προ-προηγούμενους. Όπου υπήρχαν λάθη και παραλείψεις να χρεωθούν.</w:t>
      </w:r>
    </w:p>
    <w:p w14:paraId="295D6F1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Σήμερα, όμως, το θέμα μας δεν είναι αυτό, να κάνουμε αντιπαράθεση για το τι έγινε και τι δεν έγινε. Το θέμα μας σήμερα είναι</w:t>
      </w:r>
      <w:r>
        <w:rPr>
          <w:rFonts w:eastAsia="Times New Roman" w:cs="Times New Roman"/>
          <w:szCs w:val="24"/>
        </w:rPr>
        <w:t>,</w:t>
      </w:r>
      <w:r>
        <w:rPr>
          <w:rFonts w:eastAsia="Times New Roman" w:cs="Times New Roman"/>
          <w:szCs w:val="24"/>
        </w:rPr>
        <w:t xml:space="preserve"> αν</w:t>
      </w:r>
      <w:r>
        <w:rPr>
          <w:rFonts w:eastAsia="Times New Roman" w:cs="Times New Roman"/>
          <w:szCs w:val="24"/>
        </w:rPr>
        <w:t xml:space="preserve"> έχετε τη βούληση να συγκροτήσετε, όπως σας προτείνω τώρα, μια επιστημονική επιτροπή από ανθρώπους του Υπουργείου -έχει αξιολογότατους επιστήμονες το Υπουργείο-, από τα πανεπιστήμια και τα ΤΕΙ επίσης και από ανθρώπους που είναι στον χώρο τον κοινωνικοοικον</w:t>
      </w:r>
      <w:r>
        <w:rPr>
          <w:rFonts w:eastAsia="Times New Roman" w:cs="Times New Roman"/>
          <w:szCs w:val="24"/>
        </w:rPr>
        <w:t>ομικό των ελαιοπαραγωγών, προκειμένου να δούμε την εξέλιξη της παραγωγής τα τρία</w:t>
      </w:r>
      <w:r>
        <w:rPr>
          <w:rFonts w:eastAsia="Times New Roman" w:cs="Times New Roman"/>
          <w:szCs w:val="24"/>
        </w:rPr>
        <w:t xml:space="preserve"> </w:t>
      </w:r>
      <w:r>
        <w:rPr>
          <w:rFonts w:eastAsia="Times New Roman" w:cs="Times New Roman"/>
          <w:szCs w:val="24"/>
        </w:rPr>
        <w:t>τέσσερα τελευταία χρόνια, να δούμε τα επιστημονικά αίτια της μείωσης της παρα</w:t>
      </w:r>
      <w:r>
        <w:rPr>
          <w:rFonts w:eastAsia="Times New Roman" w:cs="Times New Roman"/>
          <w:szCs w:val="24"/>
        </w:rPr>
        <w:lastRenderedPageBreak/>
        <w:t>γωγής για συνεχόμενα χρόνια -γιατί το πρόβλημα δεν υπάρχει μια χρονιά, εδώ έχουμε συνεχόμενα χρόνι</w:t>
      </w:r>
      <w:r>
        <w:rPr>
          <w:rFonts w:eastAsia="Times New Roman" w:cs="Times New Roman"/>
          <w:szCs w:val="24"/>
        </w:rPr>
        <w:t xml:space="preserve">α- και από εκεί και πέρα να δούμε με ποιον τρόπο θα το αντιμετωπίσουμε είτε με ΠΣΕΑ είτε με τροποποίηση του </w:t>
      </w:r>
      <w:r>
        <w:rPr>
          <w:rFonts w:eastAsia="Times New Roman" w:cs="Times New Roman"/>
          <w:szCs w:val="24"/>
        </w:rPr>
        <w:t>κ</w:t>
      </w:r>
      <w:r>
        <w:rPr>
          <w:rFonts w:eastAsia="Times New Roman" w:cs="Times New Roman"/>
          <w:szCs w:val="24"/>
        </w:rPr>
        <w:t xml:space="preserve">ανονισμού του ΕΛΓΑ είτε με ειδική ρύθμιση. </w:t>
      </w:r>
    </w:p>
    <w:p w14:paraId="295D6F1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όταν το κράτος είναι υπεύθυνο για την αποτυχία ενός προγράμματος ή για τη μειωμένη παραγωγή, </w:t>
      </w:r>
      <w:r>
        <w:rPr>
          <w:rFonts w:eastAsia="Times New Roman" w:cs="Times New Roman"/>
          <w:szCs w:val="24"/>
        </w:rPr>
        <w:t xml:space="preserve">δεν περιλαμβάνεται στον </w:t>
      </w:r>
      <w:r>
        <w:rPr>
          <w:rFonts w:eastAsia="Times New Roman" w:cs="Times New Roman"/>
          <w:szCs w:val="24"/>
        </w:rPr>
        <w:t>κ</w:t>
      </w:r>
      <w:r>
        <w:rPr>
          <w:rFonts w:eastAsia="Times New Roman" w:cs="Times New Roman"/>
          <w:szCs w:val="24"/>
        </w:rPr>
        <w:t>ανονισμό του ΕΛΓΑ κι ούτε και νομίζω ότι εσείς θα το περιλάβετε ποτέ, αν κάνετε τροποποίηση τώρα. Δεν θα το κάνετε. Δεν θα το πράξετε.</w:t>
      </w:r>
    </w:p>
    <w:p w14:paraId="295D6F1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Έχετε, λοιπόν, τη βούληση, κύριε Υπουργέ, να συγκροτήσετε αυτή την επιστημονική επιτροπή</w:t>
      </w:r>
      <w:r>
        <w:rPr>
          <w:rFonts w:eastAsia="Times New Roman" w:cs="Times New Roman"/>
          <w:szCs w:val="24"/>
        </w:rPr>
        <w:t>,</w:t>
      </w:r>
      <w:r>
        <w:rPr>
          <w:rFonts w:eastAsia="Times New Roman" w:cs="Times New Roman"/>
          <w:szCs w:val="24"/>
        </w:rPr>
        <w:t xml:space="preserve"> για να</w:t>
      </w:r>
      <w:r>
        <w:rPr>
          <w:rFonts w:eastAsia="Times New Roman" w:cs="Times New Roman"/>
          <w:szCs w:val="24"/>
        </w:rPr>
        <w:t xml:space="preserve"> δούμε 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υπάρχει ως αίτιο και να δούμε τι μπορεί να γίνει στη συνέχεια για την αποζημίωση αυτών των ανθρώπων;</w:t>
      </w:r>
    </w:p>
    <w:p w14:paraId="295D6F1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95D6F14" w14:textId="77777777" w:rsidR="006C59DA" w:rsidRDefault="00DE6A6A">
      <w:pPr>
        <w:tabs>
          <w:tab w:val="left" w:pos="2940"/>
        </w:tabs>
        <w:spacing w:line="600" w:lineRule="auto"/>
        <w:ind w:firstLine="720"/>
        <w:contextualSpacing/>
        <w:jc w:val="both"/>
        <w:rPr>
          <w:rFonts w:eastAsia="Times New Roman"/>
          <w:szCs w:val="24"/>
        </w:rPr>
      </w:pPr>
      <w:r w:rsidRPr="00C663EC">
        <w:rPr>
          <w:rFonts w:eastAsia="Times New Roman"/>
          <w:b/>
          <w:szCs w:val="24"/>
        </w:rPr>
        <w:t xml:space="preserve">ΠΡΟΕΔΡΕΥΩΝ (Δημήτριος </w:t>
      </w:r>
      <w:proofErr w:type="spellStart"/>
      <w:r w:rsidRPr="00C663EC">
        <w:rPr>
          <w:rFonts w:eastAsia="Times New Roman"/>
          <w:b/>
          <w:szCs w:val="24"/>
        </w:rPr>
        <w:t>Κρεμαστινός</w:t>
      </w:r>
      <w:proofErr w:type="spellEnd"/>
      <w:r w:rsidRPr="00C663EC">
        <w:rPr>
          <w:rFonts w:eastAsia="Times New Roman"/>
          <w:b/>
          <w:szCs w:val="24"/>
        </w:rPr>
        <w:t>):</w:t>
      </w:r>
      <w:r>
        <w:rPr>
          <w:rFonts w:eastAsia="Times New Roman"/>
          <w:szCs w:val="24"/>
        </w:rPr>
        <w:t xml:space="preserve"> Εγώ σας ευχαριστώ.</w:t>
      </w:r>
    </w:p>
    <w:p w14:paraId="295D6F1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Κύριε Υπουργέ, έχετε τον λόγο και πάλι.</w:t>
      </w:r>
    </w:p>
    <w:p w14:paraId="295D6F16" w14:textId="77777777" w:rsidR="006C59DA" w:rsidRDefault="00DE6A6A">
      <w:pPr>
        <w:tabs>
          <w:tab w:val="left" w:pos="2940"/>
        </w:tabs>
        <w:spacing w:line="600" w:lineRule="auto"/>
        <w:ind w:firstLine="720"/>
        <w:contextualSpacing/>
        <w:jc w:val="both"/>
        <w:rPr>
          <w:rFonts w:eastAsia="Times New Roman"/>
          <w:szCs w:val="24"/>
        </w:rPr>
      </w:pPr>
      <w:r w:rsidRPr="00C663EC">
        <w:rPr>
          <w:rFonts w:eastAsia="Times New Roman"/>
          <w:b/>
          <w:szCs w:val="24"/>
        </w:rPr>
        <w:t>ΣΤΑΥΡΟΣ ΑΡΑΧΩΒΙΤΗΣ (Υπ</w:t>
      </w:r>
      <w:r w:rsidRPr="00C663EC">
        <w:rPr>
          <w:rFonts w:eastAsia="Times New Roman"/>
          <w:b/>
          <w:szCs w:val="24"/>
        </w:rPr>
        <w:t xml:space="preserve">ουργός Αγροτικής Ανάπτυξης και Τροφίμων): </w:t>
      </w:r>
      <w:r>
        <w:rPr>
          <w:rFonts w:eastAsia="Times New Roman"/>
          <w:szCs w:val="24"/>
        </w:rPr>
        <w:t xml:space="preserve">Κύριε συνάδελφε, γνωρίζετε ότι η παρελθοντολογία δεν μου αρέσει και δεν μου ταιριάζει. Ωστόσο να κατηγορούμε μια Κυβέρνηση γιατί στα τρία προηγούμενα χρόνια δεν κατάφερε να αλλάξει ό,τι δεν έχει αλλάξει δεκαετίες, </w:t>
      </w:r>
      <w:r>
        <w:rPr>
          <w:rFonts w:eastAsia="Times New Roman"/>
          <w:szCs w:val="24"/>
        </w:rPr>
        <w:t xml:space="preserve">όταν ο βασικός </w:t>
      </w:r>
      <w:r>
        <w:rPr>
          <w:rFonts w:eastAsia="Times New Roman"/>
          <w:szCs w:val="24"/>
        </w:rPr>
        <w:t>κ</w:t>
      </w:r>
      <w:r>
        <w:rPr>
          <w:rFonts w:eastAsia="Times New Roman"/>
          <w:szCs w:val="24"/>
        </w:rPr>
        <w:t xml:space="preserve">ανονισμός είναι της δεκαετίας του 1980, του 1988 συγκεκριμένα, νομίζω ότι αυτό είναι </w:t>
      </w:r>
      <w:r>
        <w:rPr>
          <w:rFonts w:eastAsia="Times New Roman"/>
          <w:szCs w:val="24"/>
        </w:rPr>
        <w:lastRenderedPageBreak/>
        <w:t>υπερβολικό. Είχατε όλα τα χρόνια να τον αλλάξετε και αυτό ο ελληνικός λαός το γνωρίζει. Και δεν ξεχνάει ο ελληνικός λαός, να είστε σίγουροι.</w:t>
      </w:r>
    </w:p>
    <w:p w14:paraId="295D6F17" w14:textId="77777777" w:rsidR="006C59DA" w:rsidRDefault="00DE6A6A">
      <w:pPr>
        <w:tabs>
          <w:tab w:val="left" w:pos="2940"/>
        </w:tabs>
        <w:spacing w:line="600" w:lineRule="auto"/>
        <w:ind w:firstLine="720"/>
        <w:contextualSpacing/>
        <w:jc w:val="both"/>
        <w:rPr>
          <w:rFonts w:eastAsia="Times New Roman"/>
          <w:szCs w:val="24"/>
        </w:rPr>
      </w:pPr>
      <w:r w:rsidRPr="00C663EC">
        <w:rPr>
          <w:rFonts w:eastAsia="Times New Roman"/>
          <w:b/>
          <w:szCs w:val="24"/>
        </w:rPr>
        <w:t xml:space="preserve">ΒΑΣΙΛΕΙΟΣ </w:t>
      </w:r>
      <w:r w:rsidRPr="00C663EC">
        <w:rPr>
          <w:rFonts w:eastAsia="Times New Roman"/>
          <w:b/>
          <w:szCs w:val="24"/>
        </w:rPr>
        <w:t>ΚΕΓΚΕΡΟΓΛΟΥ:</w:t>
      </w:r>
      <w:r>
        <w:rPr>
          <w:rFonts w:eastAsia="Times New Roman"/>
          <w:szCs w:val="24"/>
        </w:rPr>
        <w:t xml:space="preserve"> Δεν φταίει ο </w:t>
      </w:r>
      <w:r>
        <w:rPr>
          <w:rFonts w:eastAsia="Times New Roman"/>
          <w:szCs w:val="24"/>
        </w:rPr>
        <w:t>κ</w:t>
      </w:r>
      <w:r>
        <w:rPr>
          <w:rFonts w:eastAsia="Times New Roman"/>
          <w:szCs w:val="24"/>
        </w:rPr>
        <w:t>ανονισμός. Εσείς φταίτε που κάνατε μετά αλλαγές.</w:t>
      </w:r>
    </w:p>
    <w:p w14:paraId="295D6F18" w14:textId="77777777" w:rsidR="006C59DA" w:rsidRDefault="00DE6A6A">
      <w:pPr>
        <w:tabs>
          <w:tab w:val="left" w:pos="2940"/>
        </w:tabs>
        <w:spacing w:line="600" w:lineRule="auto"/>
        <w:ind w:firstLine="720"/>
        <w:contextualSpacing/>
        <w:jc w:val="both"/>
        <w:rPr>
          <w:rFonts w:eastAsia="Times New Roman"/>
          <w:szCs w:val="24"/>
        </w:rPr>
      </w:pPr>
      <w:r w:rsidRPr="00C663EC">
        <w:rPr>
          <w:rFonts w:eastAsia="Times New Roman"/>
          <w:b/>
          <w:szCs w:val="24"/>
        </w:rPr>
        <w:t>ΣΤΑΥΡΟΣ ΑΡΑΧΩΒΙΤΗΣ (Υπουργός Αγροτικής Ανάπτυξης και Τροφίμων):</w:t>
      </w:r>
      <w:r>
        <w:rPr>
          <w:rFonts w:eastAsia="Times New Roman"/>
          <w:szCs w:val="24"/>
        </w:rPr>
        <w:t xml:space="preserve"> Εμείς, όπως κατέθεσα και στα Πρακτικά και μπορείτε να το διαβάσετε, ήδη έχουμε ξεκινήσει τη διαδικασία. Όπως επίσης </w:t>
      </w:r>
      <w:r>
        <w:rPr>
          <w:rFonts w:eastAsia="Times New Roman"/>
          <w:szCs w:val="24"/>
        </w:rPr>
        <w:t>μπορείτε να ρωτήσετε και τους αγρότες, έχουμε και διά ζώσης και διαμέσου της πλατφόρμας του ΕΛΓΑ ξεκινήσει τον διάλογο, γιατί πρέπει να γίνει ένας κανονισμός που να διαρκέσει άλλα τριάντα χρόνια μπροστά. Λειτουργούμε με όραμα, και έτσι ακριβώς θα γίνει.</w:t>
      </w:r>
    </w:p>
    <w:p w14:paraId="295D6F19"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Γι</w:t>
      </w:r>
      <w:r>
        <w:rPr>
          <w:rFonts w:eastAsia="Times New Roman"/>
          <w:szCs w:val="24"/>
        </w:rPr>
        <w:t>α το πρόγραμμα της δακοκτονίας, που είπατε, νομίζω ότι αδικείτε την Κρήτη, ειδικά την Κρήτη, γιατί στην Κρήτη όσον αφορά τη δακοκτονία η σύμβαση έχει γίνει τριετής. Άρα για τρία χρόνια όλα ήταν στην ώρα τους. Ο εργολάβος ήταν εκεί, όπως οι προμήθειες, οι γ</w:t>
      </w:r>
      <w:r>
        <w:rPr>
          <w:rFonts w:eastAsia="Times New Roman"/>
          <w:szCs w:val="24"/>
        </w:rPr>
        <w:t>εωπόνοι. Τα πάντα ήταν στην ώρα τους.</w:t>
      </w:r>
    </w:p>
    <w:p w14:paraId="295D6F1A"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Άρα δεν μπορούμε να πούμε ότι υπήρχε αστοχία του προγράμματος και επιστημονικά, αν θέλετε, και πολιτικά και τεχνικά.</w:t>
      </w:r>
    </w:p>
    <w:p w14:paraId="295D6F1B"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Όμως, κάθε πρόγραμμα, όταν έχεις να κάνεις με ένα έμβιο ον, εξαρτάται και από άλλες συνθήκες και αυτό</w:t>
      </w:r>
      <w:r>
        <w:rPr>
          <w:rFonts w:eastAsia="Times New Roman"/>
          <w:szCs w:val="24"/>
        </w:rPr>
        <w:t xml:space="preserve"> σας το λέω και ως γεωπόνος. Σε ακραίες καιρικές </w:t>
      </w:r>
      <w:r>
        <w:rPr>
          <w:rFonts w:eastAsia="Times New Roman"/>
          <w:szCs w:val="24"/>
        </w:rPr>
        <w:lastRenderedPageBreak/>
        <w:t>συνθήκες, ευνοϊκές για τον δάκο, μπορείς να έχεις ένα ποσοστό επιτυχίας. Δεν μπορείς να έχεις απόλυτα το 100%, μπορείς να έχεις ένα ποσοστό. Και μην αδικούμε τους συναδέλφους στην Κρήτη, μην αδικούμε όλους α</w:t>
      </w:r>
      <w:r>
        <w:rPr>
          <w:rFonts w:eastAsia="Times New Roman"/>
          <w:szCs w:val="24"/>
        </w:rPr>
        <w:t>υτούς που δούλεψαν στο πρόγραμμα της δακοκτονίας, μόνο για μικροπολιτικούς λόγους. Επιτρέψτε μου την παρατήρηση.</w:t>
      </w:r>
    </w:p>
    <w:p w14:paraId="295D6F1C"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Όσον αφορά αυτό που είναι και το ζητούμενο και περιμένουν να ακούσουν και περισσότερο οι αγρότες: Ήδη το Υπουργείο από 7 Σεπτεμβρίου του 2018 -</w:t>
      </w:r>
      <w:r>
        <w:rPr>
          <w:rFonts w:eastAsia="Times New Roman"/>
          <w:szCs w:val="24"/>
        </w:rPr>
        <w:t>και θα το καταθέσω στα Πρακτικά- έχει στείλει επιστολή στη Γενική Διεύθυνση Αγροτικής Ανάπτυξης</w:t>
      </w:r>
      <w:r w:rsidRPr="008254E8">
        <w:rPr>
          <w:rFonts w:eastAsia="Times New Roman"/>
          <w:szCs w:val="24"/>
        </w:rPr>
        <w:t xml:space="preserve"> </w:t>
      </w:r>
      <w:r>
        <w:rPr>
          <w:rFonts w:eastAsia="Times New Roman"/>
          <w:szCs w:val="24"/>
        </w:rPr>
        <w:t xml:space="preserve">της Ευρωπαϊκής Επιτροπής, στον Γενικό Διευθυντή κ. </w:t>
      </w:r>
      <w:proofErr w:type="spellStart"/>
      <w:r>
        <w:rPr>
          <w:rFonts w:eastAsia="Times New Roman"/>
          <w:szCs w:val="24"/>
        </w:rPr>
        <w:t>Πλέβα</w:t>
      </w:r>
      <w:proofErr w:type="spellEnd"/>
      <w:r>
        <w:rPr>
          <w:rFonts w:eastAsia="Times New Roman"/>
          <w:szCs w:val="24"/>
        </w:rPr>
        <w:t>, όπου τεκμηριώνει ότι υπήρχαν στη χώρα μας ανώμαλα καιρικά φαινόμενα και ακραία καιρικά φαινόμενα, άκαι</w:t>
      </w:r>
      <w:r>
        <w:rPr>
          <w:rFonts w:eastAsia="Times New Roman"/>
          <w:szCs w:val="24"/>
        </w:rPr>
        <w:t xml:space="preserve">ρες βροχοπτώσεις, υψηλές θερμοκρασίες. Είχαμε </w:t>
      </w:r>
      <w:proofErr w:type="spellStart"/>
      <w:r>
        <w:rPr>
          <w:rFonts w:eastAsia="Times New Roman"/>
          <w:szCs w:val="24"/>
        </w:rPr>
        <w:t>πλημμυρικά</w:t>
      </w:r>
      <w:proofErr w:type="spellEnd"/>
      <w:r>
        <w:rPr>
          <w:rFonts w:eastAsia="Times New Roman"/>
          <w:szCs w:val="24"/>
        </w:rPr>
        <w:t xml:space="preserve"> φαινόμενα, όπου είχαμε ζητήματα και στους βοσκοτόπους, γιατί είναι και η κτηνοτροφία που έχει πληγεί. Είχαμε μια σειρά από επιπτώσεις. Τους παρουσιάζουμε </w:t>
      </w:r>
      <w:proofErr w:type="spellStart"/>
      <w:r>
        <w:rPr>
          <w:rFonts w:eastAsia="Times New Roman"/>
          <w:szCs w:val="24"/>
        </w:rPr>
        <w:t>χρονοσειρά</w:t>
      </w:r>
      <w:proofErr w:type="spellEnd"/>
      <w:r>
        <w:rPr>
          <w:rFonts w:eastAsia="Times New Roman"/>
          <w:szCs w:val="24"/>
        </w:rPr>
        <w:t xml:space="preserve"> με μετεωρολογικά δεδομένα και ζητά</w:t>
      </w:r>
      <w:r>
        <w:rPr>
          <w:rFonts w:eastAsia="Times New Roman"/>
          <w:szCs w:val="24"/>
        </w:rPr>
        <w:t>με τη συνδρομή της Ευρωπαϊκής Ένωσης.</w:t>
      </w:r>
    </w:p>
    <w:p w14:paraId="295D6F1D"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Αυτό το έχουν κάνει και άλλες χώρες, όπως η Γερμανία, και ζητάμε από την Ευρωπαϊκή Επιτροπή να αναγνωρίσει ότι όντως υπάρχουν τέτοιες ζημιές στη χώρα μας, που είναι μη καλυπτόμενες, αλλά οφείλονται σε ζητήματα κλιματολ</w:t>
      </w:r>
      <w:r>
        <w:rPr>
          <w:rFonts w:eastAsia="Times New Roman"/>
          <w:szCs w:val="24"/>
        </w:rPr>
        <w:t>ογικής αλλαγής.</w:t>
      </w:r>
    </w:p>
    <w:p w14:paraId="295D6F1E"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Αυτή την επιστολή από 7 Σεπτεμβρίου του 2018, που κατατέθηκε στην Ευρωπαϊκή Επιτροπή διά του κ</w:t>
      </w:r>
      <w:r>
        <w:rPr>
          <w:rFonts w:eastAsia="Times New Roman"/>
          <w:szCs w:val="24"/>
        </w:rPr>
        <w:t>.</w:t>
      </w:r>
      <w:r>
        <w:rPr>
          <w:rFonts w:eastAsia="Times New Roman"/>
          <w:szCs w:val="24"/>
        </w:rPr>
        <w:t xml:space="preserve"> Κασίμη, του Γενικού Γραμματέα Αγροτικής Πολιτικής και Διαχείρισης Κοινοτικών Πόρων, την καταθέτω στα Πρακτικά προς ενημέρωση δικιά σας, του ελλη</w:t>
      </w:r>
      <w:r>
        <w:rPr>
          <w:rFonts w:eastAsia="Times New Roman"/>
          <w:szCs w:val="24"/>
        </w:rPr>
        <w:t>νικού Κοινοβουλίου, αλλά και του ελληνικού λαού.</w:t>
      </w:r>
    </w:p>
    <w:p w14:paraId="295D6F1F"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Σας ευχαριστώ πάρα πολύ.</w:t>
      </w:r>
    </w:p>
    <w:p w14:paraId="295D6F2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(Στο σημείο αυτό ο Υπουργός κ. Σταύρος </w:t>
      </w:r>
      <w:proofErr w:type="spellStart"/>
      <w:r>
        <w:rPr>
          <w:rFonts w:eastAsia="Times New Roman"/>
          <w:szCs w:val="24"/>
        </w:rPr>
        <w:t>Αραχωβίτης</w:t>
      </w:r>
      <w:proofErr w:type="spellEnd"/>
      <w:r>
        <w:rPr>
          <w:rFonts w:eastAsia="Times New Roman"/>
          <w:szCs w:val="24"/>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295D6F21"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Θα συγκροτήσετε επιστημονική επιτροπή; Πείτε το. Είναι πολύ σημαντικό</w:t>
      </w:r>
      <w:r>
        <w:rPr>
          <w:rFonts w:eastAsia="Times New Roman"/>
          <w:szCs w:val="24"/>
        </w:rPr>
        <w:t>.</w:t>
      </w:r>
    </w:p>
    <w:p w14:paraId="295D6F22" w14:textId="77777777" w:rsidR="006C59DA" w:rsidRDefault="00DE6A6A">
      <w:pPr>
        <w:tabs>
          <w:tab w:val="left" w:pos="2940"/>
        </w:tabs>
        <w:spacing w:line="600" w:lineRule="auto"/>
        <w:ind w:firstLine="720"/>
        <w:contextualSpacing/>
        <w:jc w:val="both"/>
        <w:rPr>
          <w:rFonts w:eastAsia="Times New Roman"/>
          <w:szCs w:val="24"/>
        </w:rPr>
      </w:pPr>
      <w:r w:rsidRPr="001B32B1">
        <w:rPr>
          <w:rFonts w:eastAsia="Times New Roman"/>
          <w:b/>
          <w:szCs w:val="24"/>
        </w:rPr>
        <w:t>ΣΤΑΥΡΟΣ ΑΡΑΧΩΒΙΤΗΣ (Υπουργός Αγροτικής Ανάπτυξης και Τροφίμων):</w:t>
      </w:r>
      <w:r>
        <w:rPr>
          <w:rFonts w:eastAsia="Times New Roman"/>
          <w:szCs w:val="24"/>
        </w:rPr>
        <w:t xml:space="preserve"> Ναι, βεβαίως</w:t>
      </w:r>
      <w:r>
        <w:rPr>
          <w:rFonts w:eastAsia="Times New Roman"/>
          <w:szCs w:val="24"/>
        </w:rPr>
        <w:t>,</w:t>
      </w:r>
      <w:r>
        <w:rPr>
          <w:rFonts w:eastAsia="Times New Roman"/>
          <w:szCs w:val="24"/>
        </w:rPr>
        <w:t xml:space="preserve"> θα συγκροτήσουμε επιτροπή και μάλιστα επιτροπή όχι μόνο από υπηρεσιακούς του Υπουργείου, αξιόλογους επιστήμονες, αλλά και σε συνεργασία με το Γεωπονικό Πανεπιστήμιο. Ο ΕΛΓΑ, το</w:t>
      </w:r>
      <w:r>
        <w:rPr>
          <w:rFonts w:eastAsia="Times New Roman"/>
          <w:szCs w:val="24"/>
        </w:rPr>
        <w:t xml:space="preserve"> Υπουργείο και το Γεωπονικό Πανεπιστήμιο ήδη δουλεύουν μαζί, από κοινού. Το πόρισμα αυτό, η τεκμηρίωση, είναι προϊόν αυτής της συνεργασίας και η </w:t>
      </w:r>
      <w:r>
        <w:rPr>
          <w:rFonts w:eastAsia="Times New Roman"/>
          <w:szCs w:val="24"/>
        </w:rPr>
        <w:t>ε</w:t>
      </w:r>
      <w:r>
        <w:rPr>
          <w:rFonts w:eastAsia="Times New Roman"/>
          <w:szCs w:val="24"/>
        </w:rPr>
        <w:t>πιτροπή αυτή προχωράει το έργο της.</w:t>
      </w:r>
    </w:p>
    <w:p w14:paraId="295D6F23"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Σας ευχαριστώ πάρα πολύ.</w:t>
      </w:r>
    </w:p>
    <w:p w14:paraId="295D6F24" w14:textId="77777777" w:rsidR="006C59DA" w:rsidRDefault="00DE6A6A">
      <w:pPr>
        <w:spacing w:line="600" w:lineRule="auto"/>
        <w:ind w:firstLine="720"/>
        <w:contextualSpacing/>
        <w:jc w:val="both"/>
        <w:rPr>
          <w:rFonts w:eastAsia="Times New Roman" w:cs="Times New Roman"/>
          <w:szCs w:val="24"/>
        </w:rPr>
      </w:pPr>
      <w:r w:rsidRPr="001B32B1">
        <w:rPr>
          <w:rFonts w:eastAsia="Times New Roman"/>
          <w:b/>
          <w:szCs w:val="24"/>
        </w:rPr>
        <w:t xml:space="preserve">ΠΡΟΕΔΡΕΥΩΝ (Δημήτριος </w:t>
      </w:r>
      <w:proofErr w:type="spellStart"/>
      <w:r w:rsidRPr="001B32B1">
        <w:rPr>
          <w:rFonts w:eastAsia="Times New Roman"/>
          <w:b/>
          <w:szCs w:val="24"/>
        </w:rPr>
        <w:t>Κρεμαστινός</w:t>
      </w:r>
      <w:proofErr w:type="spellEnd"/>
      <w:r w:rsidRPr="001B32B1">
        <w:rPr>
          <w:rFonts w:eastAsia="Times New Roman"/>
          <w:b/>
          <w:szCs w:val="24"/>
        </w:rPr>
        <w:t>):</w:t>
      </w:r>
      <w:r>
        <w:rPr>
          <w:rFonts w:eastAsia="Times New Roman"/>
          <w:szCs w:val="24"/>
        </w:rPr>
        <w:t xml:space="preserve"> Ο</w:t>
      </w:r>
      <w:r>
        <w:rPr>
          <w:rFonts w:eastAsia="Times New Roman" w:cs="Times New Roman"/>
          <w:szCs w:val="24"/>
        </w:rPr>
        <w:t xml:space="preserve">λοκληρώθηκε </w:t>
      </w:r>
      <w:r>
        <w:rPr>
          <w:rFonts w:eastAsia="Times New Roman" w:cs="Times New Roman"/>
          <w:szCs w:val="24"/>
        </w:rPr>
        <w:t>η συζήτηση των επικαίρων ερωτήσεων.</w:t>
      </w:r>
    </w:p>
    <w:p w14:paraId="295D6F25" w14:textId="77777777" w:rsidR="006C59DA" w:rsidRDefault="00DE6A6A">
      <w:pPr>
        <w:spacing w:line="600" w:lineRule="auto"/>
        <w:ind w:firstLine="720"/>
        <w:contextualSpacing/>
        <w:jc w:val="center"/>
        <w:rPr>
          <w:rFonts w:eastAsia="Times New Roman" w:cs="Times New Roman"/>
          <w:color w:val="FF0000"/>
          <w:szCs w:val="24"/>
        </w:rPr>
      </w:pPr>
      <w:r w:rsidRPr="00331387">
        <w:rPr>
          <w:rFonts w:eastAsia="Times New Roman" w:cs="Times New Roman"/>
          <w:color w:val="FF0000"/>
          <w:szCs w:val="24"/>
        </w:rPr>
        <w:lastRenderedPageBreak/>
        <w:t>(ΑΛΛΑΓΗ ΣΕΛΙΔΑΣ ΛΟΓΩ ΑΛΛΑΓΗΣ ΘΕΜΑΤΟΣ)</w:t>
      </w:r>
    </w:p>
    <w:p w14:paraId="295D6F26" w14:textId="77777777" w:rsidR="006C59DA" w:rsidRDefault="00DE6A6A">
      <w:pPr>
        <w:spacing w:line="600" w:lineRule="auto"/>
        <w:ind w:firstLine="720"/>
        <w:contextualSpacing/>
        <w:jc w:val="both"/>
        <w:rPr>
          <w:rFonts w:eastAsia="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Pr>
          <w:rFonts w:eastAsia="Times New Roman"/>
          <w:szCs w:val="24"/>
        </w:rPr>
        <w:t>Κυρίες και κύριοι συνάδελφοι, εισερχόμαστε στην ημερήσια διάταξη της</w:t>
      </w:r>
    </w:p>
    <w:p w14:paraId="295D6F27" w14:textId="77777777" w:rsidR="006C59DA" w:rsidRDefault="00DE6A6A">
      <w:pPr>
        <w:keepNext/>
        <w:spacing w:line="600" w:lineRule="auto"/>
        <w:ind w:firstLine="539"/>
        <w:contextualSpacing/>
        <w:jc w:val="center"/>
        <w:outlineLvl w:val="0"/>
        <w:rPr>
          <w:rFonts w:eastAsia="Times New Roman"/>
          <w:b/>
          <w:bCs/>
          <w:szCs w:val="24"/>
        </w:rPr>
      </w:pPr>
      <w:r>
        <w:rPr>
          <w:rFonts w:eastAsia="Times New Roman"/>
          <w:b/>
          <w:bCs/>
          <w:szCs w:val="24"/>
        </w:rPr>
        <w:t>ΝΟΜΟΘΕΤΙΚΗΣ ΕΡΓΑΣΙΑΣ</w:t>
      </w:r>
    </w:p>
    <w:p w14:paraId="295D6F2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w:t>
      </w:r>
      <w:r>
        <w:rPr>
          <w:rFonts w:eastAsia="Times New Roman" w:cs="Times New Roman"/>
          <w:szCs w:val="24"/>
        </w:rPr>
        <w:t>ου συνόλου του σχεδίου νόμου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«Ενσωμάτωση στην ελληνική νομοθεσία της Οδηγίας 2014/50/ΕΕ του Ευρωπαϊκού Κοινοβουλίου και του Συμβουλίου της 16</w:t>
      </w:r>
      <w:r w:rsidRPr="000F5BE5">
        <w:rPr>
          <w:rFonts w:eastAsia="Times New Roman" w:cs="Times New Roman"/>
          <w:szCs w:val="24"/>
        </w:rPr>
        <w:t>ης</w:t>
      </w:r>
      <w:r>
        <w:rPr>
          <w:rFonts w:eastAsia="Times New Roman" w:cs="Times New Roman"/>
          <w:szCs w:val="24"/>
        </w:rPr>
        <w:t xml:space="preserve"> Απριλίου 2014, σχετικά με τις ελάχιστε</w:t>
      </w:r>
      <w:r>
        <w:rPr>
          <w:rFonts w:eastAsia="Times New Roman" w:cs="Times New Roman"/>
          <w:szCs w:val="24"/>
        </w:rPr>
        <w:t>ς προϋποθέσεις για την προαγωγή της κινητικότητας των εργαζομένων μεταξύ των κρατών-μελών με τη βελτίωση της απόκτησης και της διατήρησης δικαιωμάτων συμπληρωματικής συνταξιοδότησης (L128/1 της 30.4.2014)».</w:t>
      </w:r>
    </w:p>
    <w:p w14:paraId="295D6F2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w:t>
      </w:r>
      <w:r>
        <w:rPr>
          <w:rFonts w:eastAsia="Times New Roman" w:cs="Times New Roman"/>
          <w:szCs w:val="24"/>
        </w:rPr>
        <w:t>της στις</w:t>
      </w:r>
      <w:r>
        <w:rPr>
          <w:rFonts w:eastAsia="Times New Roman" w:cs="Times New Roman"/>
          <w:szCs w:val="24"/>
        </w:rPr>
        <w:t xml:space="preserve"> 5 Νοεμβρίου 2018, η συζήτηση του νομοσχεδίου να γίνει σε μία ενιαία συνεδρίαση επί της αρχής, των άρθρων και των τροπολογιών. </w:t>
      </w:r>
      <w:r>
        <w:rPr>
          <w:rFonts w:eastAsia="Times New Roman" w:cs="Times New Roman"/>
          <w:szCs w:val="24"/>
        </w:rPr>
        <w:t>Το Σώμα συμφωνεί;</w:t>
      </w:r>
    </w:p>
    <w:p w14:paraId="295D6F2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295D6F2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295D6F2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του ΣΥΡΙΖΑ κ. </w:t>
      </w:r>
      <w:proofErr w:type="spellStart"/>
      <w:r>
        <w:rPr>
          <w:rFonts w:eastAsia="Times New Roman" w:cs="Times New Roman"/>
          <w:szCs w:val="24"/>
        </w:rPr>
        <w:t>Μεϊκόπουλος</w:t>
      </w:r>
      <w:proofErr w:type="spellEnd"/>
      <w:r>
        <w:rPr>
          <w:rFonts w:eastAsia="Times New Roman" w:cs="Times New Roman"/>
          <w:szCs w:val="24"/>
        </w:rPr>
        <w:t xml:space="preserve">. </w:t>
      </w:r>
    </w:p>
    <w:p w14:paraId="295D6F2D"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Κύριε Πρόεδρε, μπορώ να έχω τον λόγο; </w:t>
      </w:r>
    </w:p>
    <w:p w14:paraId="295D6F2E"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Σαχινίδη</w:t>
      </w:r>
      <w:proofErr w:type="spellEnd"/>
      <w:r>
        <w:rPr>
          <w:rFonts w:eastAsia="Times New Roman" w:cs="Times New Roman"/>
          <w:szCs w:val="24"/>
        </w:rPr>
        <w:t xml:space="preserve">.  </w:t>
      </w:r>
    </w:p>
    <w:p w14:paraId="295D6F2F"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Δεν συμφωνούμε σε όλα. Για τις τροπολογίες θα πρέπει να συζητήσ</w:t>
      </w:r>
      <w:r>
        <w:rPr>
          <w:rFonts w:eastAsia="Times New Roman" w:cs="Times New Roman"/>
          <w:szCs w:val="24"/>
        </w:rPr>
        <w:t xml:space="preserve">ουμε ξεχωριστά. </w:t>
      </w:r>
    </w:p>
    <w:p w14:paraId="295D6F30"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Εάν είχε εκφραστεί η άποψή σας στη Διάσκεψη των Προέδρων, θα το είχα πει. </w:t>
      </w:r>
    </w:p>
    <w:p w14:paraId="295D6F31"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τώρα κατατέθηκαν…</w:t>
      </w:r>
    </w:p>
    <w:p w14:paraId="295D6F3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Για την τροπολογία μιλάτε ή για το νομοσ</w:t>
      </w:r>
      <w:r>
        <w:rPr>
          <w:rFonts w:eastAsia="Times New Roman" w:cs="Times New Roman"/>
          <w:szCs w:val="24"/>
        </w:rPr>
        <w:t xml:space="preserve">χέδιο; </w:t>
      </w:r>
    </w:p>
    <w:p w14:paraId="295D6F3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Για την τροπολογία. </w:t>
      </w:r>
    </w:p>
    <w:p w14:paraId="295D6F3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Συγγνώμη για την τροπολογία θα γίνει συζήτηση, θα δοθεί χρόνος. Εγώ μιλάω για το νομοσχέδιο. </w:t>
      </w:r>
    </w:p>
    <w:p w14:paraId="295D6F3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Για το νομοσχέδιο συμφωνούμε. </w:t>
      </w:r>
    </w:p>
    <w:p w14:paraId="295D6F3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w:t>
      </w:r>
      <w:r>
        <w:rPr>
          <w:rFonts w:eastAsia="Times New Roman" w:cs="Times New Roman"/>
          <w:szCs w:val="24"/>
        </w:rPr>
        <w:t xml:space="preserve">εδρε, δεν γνωρίζουμε πώς θα γίνει η διαδικασία με τις τροπολογίες, αν θα γίνει ξεχωριστή συζήτηση ή όχι. </w:t>
      </w:r>
    </w:p>
    <w:p w14:paraId="295D6F3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Όπως γίνεται συνήθως, δηλαδή…</w:t>
      </w:r>
    </w:p>
    <w:p w14:paraId="295D6F3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Κανονικά θα δοθεί ο λόγος στους Βουλευτές. </w:t>
      </w:r>
    </w:p>
    <w:p w14:paraId="295D6F3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ΠΡΟΕΔΡΕΥΩΝ (Δημήτριος</w:t>
      </w:r>
      <w:r w:rsidRPr="00BC1489">
        <w:rPr>
          <w:rFonts w:eastAsia="Times New Roman" w:cs="Times New Roman"/>
          <w:b/>
          <w:szCs w:val="24"/>
        </w:rPr>
        <w:t xml:space="preserve">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Θα διανεμηθούν οι τροπολογίες, οι Υπουργοί θα τις υποστηρίξουν και</w:t>
      </w:r>
      <w:r>
        <w:rPr>
          <w:rFonts w:eastAsia="Times New Roman" w:cs="Times New Roman"/>
          <w:szCs w:val="24"/>
        </w:rPr>
        <w:t>,</w:t>
      </w:r>
      <w:r>
        <w:rPr>
          <w:rFonts w:eastAsia="Times New Roman" w:cs="Times New Roman"/>
          <w:szCs w:val="24"/>
        </w:rPr>
        <w:t xml:space="preserve"> βεβαίως, τα κόμματα διά των Εκπροσώπων τους θα μιλήσουν. </w:t>
      </w:r>
    </w:p>
    <w:p w14:paraId="295D6F3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Διά των </w:t>
      </w:r>
      <w:r>
        <w:rPr>
          <w:rFonts w:eastAsia="Times New Roman" w:cs="Times New Roman"/>
          <w:szCs w:val="24"/>
        </w:rPr>
        <w:t>ε</w:t>
      </w:r>
      <w:r>
        <w:rPr>
          <w:rFonts w:eastAsia="Times New Roman" w:cs="Times New Roman"/>
          <w:szCs w:val="24"/>
        </w:rPr>
        <w:t xml:space="preserve">κπροσώπων τους; </w:t>
      </w:r>
    </w:p>
    <w:p w14:paraId="295D6F3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Σε πρώτη φάση. Αν υπάρξει λόγος, τ</w:t>
      </w:r>
      <w:r>
        <w:rPr>
          <w:rFonts w:eastAsia="Times New Roman" w:cs="Times New Roman"/>
          <w:szCs w:val="24"/>
        </w:rPr>
        <w:t xml:space="preserve">ο Προεδρείο θα κρίνει. </w:t>
      </w:r>
    </w:p>
    <w:p w14:paraId="295D6F3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Ζητούν και οι Βουλευτές να πάρουν τον λόγο, επειδή είναι σημαντικές οι τροπολογίες. </w:t>
      </w:r>
    </w:p>
    <w:p w14:paraId="295D6F3D"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Αν υπάρξει λόγος, θα εγγραφούν και θα πάρουν τον λόγο. Έτσι γίνεται κάθε φορά. </w:t>
      </w:r>
    </w:p>
    <w:p w14:paraId="295D6F3E"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Όπως είπα κα</w:t>
      </w:r>
      <w:r>
        <w:rPr>
          <w:rFonts w:eastAsia="Times New Roman" w:cs="Times New Roman"/>
          <w:szCs w:val="24"/>
        </w:rPr>
        <w:t xml:space="preserve">ι προηγουμένως, τον λόγο έχει ο εισηγητής του ΣΥΡΙΖΑ κ. </w:t>
      </w:r>
      <w:proofErr w:type="spellStart"/>
      <w:r>
        <w:rPr>
          <w:rFonts w:eastAsia="Times New Roman" w:cs="Times New Roman"/>
          <w:szCs w:val="24"/>
        </w:rPr>
        <w:t>Μεϊκόπουλος</w:t>
      </w:r>
      <w:proofErr w:type="spellEnd"/>
      <w:r>
        <w:rPr>
          <w:rFonts w:eastAsia="Times New Roman" w:cs="Times New Roman"/>
          <w:szCs w:val="24"/>
        </w:rPr>
        <w:t xml:space="preserve"> για δεκαπέντε λεπτά. </w:t>
      </w:r>
    </w:p>
    <w:p w14:paraId="295D6F3F"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εγγραφής των ομιλητών. </w:t>
      </w:r>
    </w:p>
    <w:p w14:paraId="295D6F40"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Κύριε Πρόεδρε, να ρωτήσω κάτι επί της διαδικασίας; </w:t>
      </w:r>
    </w:p>
    <w:p w14:paraId="295D6F41"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Τώρα</w:t>
      </w:r>
      <w:r>
        <w:rPr>
          <w:rFonts w:eastAsia="Times New Roman" w:cs="Times New Roman"/>
          <w:szCs w:val="24"/>
        </w:rPr>
        <w:t xml:space="preserve"> έδωσα τον λόγο, κυρία Μάρκου, μετά θα έχετε τον λόγο. </w:t>
      </w:r>
    </w:p>
    <w:p w14:paraId="295D6F4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295D6F4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πολύ, κύριε Πρόεδρε. </w:t>
      </w:r>
    </w:p>
    <w:p w14:paraId="295D6F4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γεγονός η ελεύθερη μετακίνηση του ανθρώπινου δυναμικού στην Ευρωπα</w:t>
      </w:r>
      <w:r>
        <w:rPr>
          <w:rFonts w:eastAsia="Times New Roman" w:cs="Times New Roman"/>
          <w:szCs w:val="24"/>
        </w:rPr>
        <w:t xml:space="preserve">ϊκή Ένωση εδώ και πάρα πολλά χρόνια, οπότε ήταν και φυσικό επακόλουθο να τεθεί το θέμα της προστασίας των δικαιωμάτων των </w:t>
      </w:r>
      <w:r>
        <w:rPr>
          <w:rFonts w:eastAsia="Times New Roman" w:cs="Times New Roman"/>
          <w:szCs w:val="24"/>
        </w:rPr>
        <w:lastRenderedPageBreak/>
        <w:t>εργαζομένων σε ασφαλιστικά ζητήματα, καθώς πολλές φορές στον εργασιακό τους βίο έρχονται αντιμέτωποι με νομοθεσίες και διαφορετικά ασφ</w:t>
      </w:r>
      <w:r>
        <w:rPr>
          <w:rFonts w:eastAsia="Times New Roman" w:cs="Times New Roman"/>
          <w:szCs w:val="24"/>
        </w:rPr>
        <w:t xml:space="preserve">αλιστικά συστήματα που εφαρμόζονται στις διάφορες χώρες. </w:t>
      </w:r>
    </w:p>
    <w:p w14:paraId="295D6F4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Ειδικότερα τα τελευταία χρόνια της οικονομικής κρίσης με το μεταναστευτικό κύμα να έχει φουντώσει εντός των συνόρων της Ευρωπαϊκής Ένωσης -και το οποίο, μάλιστα, αφορά και πάρα πολλούς από τους συμπ</w:t>
      </w:r>
      <w:r>
        <w:rPr>
          <w:rFonts w:eastAsia="Times New Roman" w:cs="Times New Roman"/>
          <w:szCs w:val="24"/>
        </w:rPr>
        <w:t xml:space="preserve">ολίτες μας- έγινε πρόδηλη η ανάγκη να βελτιωθούν οι διαδικασίες που αποσκοπούν στην απόκτηση και τη διατήρηση των δικαιωμάτων της συμπληρωματικής τους συνταξιοδότησης. </w:t>
      </w:r>
    </w:p>
    <w:p w14:paraId="295D6F4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για να το διευκρινίσω από την αρχή, όταν λέμε συμπληρωματική σύνταξη, εννοούμε την παροχή που δικαιούται ένας εργαζόμενος, ο οποίος έχει ενταχθεί σε κάποιο επαγγελματικό σύστημα που χορηγεί συμπληρωματική συνταξιοδοτική παροχή λόγω αποχώρησης και η οπο</w:t>
      </w:r>
      <w:r>
        <w:rPr>
          <w:rFonts w:eastAsia="Times New Roman" w:cs="Times New Roman"/>
          <w:szCs w:val="24"/>
        </w:rPr>
        <w:t xml:space="preserve">ία, βέβαια, χορηγείται βάσει κανόνων που ήδη έχουν θεσπιστεί, σύμφωνα με την κείμενη νομοθεσία και πρακτική και εφόσον ο εργαζόμενος έχει εκπληρώσει τους όρους απόκτησής της, ώστε να μπορεί να υπαχθεί στο συνταξιοδοτικό πρόγραμμα του συστήματος. </w:t>
      </w:r>
    </w:p>
    <w:p w14:paraId="295D6F4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Ευρωπαϊ</w:t>
      </w:r>
      <w:r>
        <w:rPr>
          <w:rFonts w:eastAsia="Times New Roman" w:cs="Times New Roman"/>
          <w:szCs w:val="24"/>
        </w:rPr>
        <w:t>κή Ένωση προκειμένου να βελτιωθούν οι διαδικασίες για την απόκτηση και τη διατήρηση των δικαιωμάτων της συμπληρωματικής συνταξιοδότη</w:t>
      </w:r>
      <w:r>
        <w:rPr>
          <w:rFonts w:eastAsia="Times New Roman" w:cs="Times New Roman"/>
          <w:szCs w:val="24"/>
        </w:rPr>
        <w:lastRenderedPageBreak/>
        <w:t xml:space="preserve">σης, έχει εκδώσει οδηγίες με θετικό πρόσημο για τον κόσμο της εργασίας, με τελευταία την </w:t>
      </w:r>
      <w:r>
        <w:rPr>
          <w:rFonts w:eastAsia="Times New Roman" w:cs="Times New Roman"/>
          <w:szCs w:val="24"/>
        </w:rPr>
        <w:t>ο</w:t>
      </w:r>
      <w:r>
        <w:rPr>
          <w:rFonts w:eastAsia="Times New Roman" w:cs="Times New Roman"/>
          <w:szCs w:val="24"/>
        </w:rPr>
        <w:t>δηγία 2014/50, τις διατάξεις της ο</w:t>
      </w:r>
      <w:r>
        <w:rPr>
          <w:rFonts w:eastAsia="Times New Roman" w:cs="Times New Roman"/>
          <w:szCs w:val="24"/>
        </w:rPr>
        <w:t xml:space="preserve">ποίας καλούμαστε σήμερα να ενσωματώσουμε με το παρόν νομοσχέδιο. </w:t>
      </w:r>
    </w:p>
    <w:p w14:paraId="295D6F4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Πέραν, όμως, των όσων αναφέρονται στην ενσωμάτωση αυτής της </w:t>
      </w:r>
      <w:r>
        <w:rPr>
          <w:rFonts w:eastAsia="Times New Roman" w:cs="Times New Roman"/>
          <w:szCs w:val="24"/>
        </w:rPr>
        <w:t>ο</w:t>
      </w:r>
      <w:r>
        <w:rPr>
          <w:rFonts w:eastAsia="Times New Roman" w:cs="Times New Roman"/>
          <w:szCs w:val="24"/>
        </w:rPr>
        <w:t>δηγίας, θα ήθελα να σταθώ και σε δύο στοιχεία που δεν αναφέρονται σε αυτή</w:t>
      </w:r>
      <w:r>
        <w:rPr>
          <w:rFonts w:eastAsia="Times New Roman" w:cs="Times New Roman"/>
          <w:szCs w:val="24"/>
        </w:rPr>
        <w:t xml:space="preserve">, αλλά περιλαμβάνονται στο παρόν νομοσχέδιο και αποτελούν δικές μας πρωτοβουλίες. </w:t>
      </w:r>
    </w:p>
    <w:p w14:paraId="295D6F4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Συγκεκριμένα έχουν μπει επιπλέον η εφαρμογή των ελάχιστων προϋποθέσεων για την απόκτηση δικαιωμάτων συμπληρωματικής συνταξιοδότησης και στους εργαζόμενους που αλλάζουν επαγγ</w:t>
      </w:r>
      <w:r>
        <w:rPr>
          <w:rFonts w:eastAsia="Times New Roman" w:cs="Times New Roman"/>
          <w:szCs w:val="24"/>
        </w:rPr>
        <w:t xml:space="preserve">ελματικό κλάδο εντός της ελληνικής επικράτειας. </w:t>
      </w:r>
    </w:p>
    <w:p w14:paraId="295D6F4A"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Δεύτερον, στην περίπτωση που ο εργαζόμενος δεν επιθυμεί να διατηρήσει ή να μεταφέρει τα θεμελιωμένα δικαιώματά του στη συμπληρωματική συνταξιοδότηση, καθορίστηκε ανώτατο όριο εφάπαξ καταβολής 2.000 ευρώ. Παρ</w:t>
      </w:r>
      <w:r>
        <w:rPr>
          <w:rFonts w:eastAsia="Times New Roman"/>
          <w:color w:val="000000"/>
          <w:szCs w:val="24"/>
          <w:shd w:val="clear" w:color="auto" w:fill="FFFFFF"/>
        </w:rPr>
        <w:t>άλληλα, επίσης, καθίσταται υποχρεωτική η παροχή ενημέρωσης και συμβουλών για πιθανή επένδυση του ποσού για συνταξιοδοτικές παροχές.</w:t>
      </w:r>
    </w:p>
    <w:p w14:paraId="295D6F4B"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Επιγραμματικά να αναφερθώ στα επιμέρους άρθρα του νομοσχεδίου.</w:t>
      </w:r>
    </w:p>
    <w:p w14:paraId="295D6F4C"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Όπως αναφέρεται στο πρώτο άρθρο, σκοπός της </w:t>
      </w:r>
      <w:r>
        <w:rPr>
          <w:rFonts w:eastAsia="Times New Roman"/>
          <w:color w:val="000000"/>
          <w:szCs w:val="24"/>
          <w:shd w:val="clear" w:color="auto" w:fill="FFFFFF"/>
        </w:rPr>
        <w:t>ο</w:t>
      </w:r>
      <w:r>
        <w:rPr>
          <w:rFonts w:eastAsia="Times New Roman"/>
          <w:color w:val="000000"/>
          <w:szCs w:val="24"/>
          <w:shd w:val="clear" w:color="auto" w:fill="FFFFFF"/>
        </w:rPr>
        <w:t>δηγίας είναι η θ</w:t>
      </w:r>
      <w:r>
        <w:rPr>
          <w:rFonts w:eastAsia="Times New Roman"/>
          <w:color w:val="000000"/>
          <w:szCs w:val="24"/>
          <w:shd w:val="clear" w:color="auto" w:fill="FFFFFF"/>
        </w:rPr>
        <w:t xml:space="preserve">έσπιση των ελάχιστων ορίων για την προστασία των συνταξιοδοτικών δικαιωμάτων της συμπληρωματικής συνταξιοδότησης των μετακινούμενων εργαζομένων, η βελτίωση της ενημέρωσης που παρέχεται στους εργαζόμενους σχετικά με τις συνέπειες της </w:t>
      </w:r>
      <w:r>
        <w:rPr>
          <w:rFonts w:eastAsia="Times New Roman"/>
          <w:color w:val="000000"/>
          <w:szCs w:val="24"/>
          <w:shd w:val="clear" w:color="auto" w:fill="FFFFFF"/>
        </w:rPr>
        <w:lastRenderedPageBreak/>
        <w:t>κινητικότητας και τις ε</w:t>
      </w:r>
      <w:r>
        <w:rPr>
          <w:rFonts w:eastAsia="Times New Roman"/>
          <w:color w:val="000000"/>
          <w:szCs w:val="24"/>
          <w:shd w:val="clear" w:color="auto" w:fill="FFFFFF"/>
        </w:rPr>
        <w:t>πιλογές που έχουν όσον αφορά τα θεμελιωμένα δικαιώματα συμπληρωματικής συνταξιοδότησής τους και η διευκόλυνση του δικαιώματος για την κινητικότητα των εργαζομένων μέσω της βελτίωσης, της απόκτησης και της διατήρησης δικαιωμάτων συμπληρωματικής συνταξιοδότη</w:t>
      </w:r>
      <w:r>
        <w:rPr>
          <w:rFonts w:eastAsia="Times New Roman"/>
          <w:color w:val="000000"/>
          <w:szCs w:val="24"/>
          <w:shd w:val="clear" w:color="auto" w:fill="FFFFFF"/>
        </w:rPr>
        <w:t xml:space="preserve">σης σε όσους τη δικαιούνται, καθώς και η μείωση των εμποδίων για ορισμένα ζητήματα συμπληρωματικής συνταξιοδότησης όπως οι όροι απόκτησης συνταξιοδοτικών δικαιωμάτων και οι όροι διατήρησης των αδρανοποιημένων συνταξιοδοτικών δικαιωμάτων. </w:t>
      </w:r>
    </w:p>
    <w:p w14:paraId="295D6F4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δεύτερο άρθρο</w:t>
      </w:r>
      <w:r>
        <w:rPr>
          <w:rFonts w:eastAsia="Times New Roman"/>
          <w:color w:val="000000"/>
          <w:szCs w:val="24"/>
          <w:shd w:val="clear" w:color="auto" w:fill="FFFFFF"/>
        </w:rPr>
        <w:t xml:space="preserve">, γίνεται αναφορά στα πεδία εφαρμογής των διατάξεων που θα ισχύσουν αναδρομικά από την </w:t>
      </w:r>
      <w:r w:rsidRPr="00C74CED">
        <w:rPr>
          <w:rFonts w:eastAsia="Times New Roman"/>
          <w:color w:val="000000"/>
          <w:szCs w:val="24"/>
          <w:shd w:val="clear" w:color="auto" w:fill="FFFFFF"/>
        </w:rPr>
        <w:t>21</w:t>
      </w:r>
      <w:r w:rsidRPr="00F832D4">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Μαΐου 2018 στα συστήματα συμπληρωματικής συνταξιοδότησης</w:t>
      </w:r>
      <w:r>
        <w:rPr>
          <w:rFonts w:eastAsia="Times New Roman"/>
          <w:color w:val="000000"/>
          <w:szCs w:val="24"/>
          <w:shd w:val="clear" w:color="auto" w:fill="FFFFFF"/>
        </w:rPr>
        <w:t>,</w:t>
      </w:r>
      <w:r>
        <w:rPr>
          <w:rFonts w:eastAsia="Times New Roman"/>
          <w:color w:val="000000"/>
          <w:szCs w:val="24"/>
          <w:shd w:val="clear" w:color="auto" w:fill="FFFFFF"/>
        </w:rPr>
        <w:t xml:space="preserve"> που παρέχουν συμπληρωματικές παροχές και στους εργαζόμενους - μέλη των συστημάτων αυτών, οι οποίοι λόγω λήξ</w:t>
      </w:r>
      <w:r>
        <w:rPr>
          <w:rFonts w:eastAsia="Times New Roman"/>
          <w:color w:val="000000"/>
          <w:szCs w:val="24"/>
          <w:shd w:val="clear" w:color="auto" w:fill="FFFFFF"/>
        </w:rPr>
        <w:t xml:space="preserve">ης της σχέσης εργασίας τους μετακινούνται σε άλλα κράτη - μέλη, ενώ επιπλέον περιλαμβάνει και τους εργαζόμενους - μέλη που αλλάζουν απασχόληση εντός της ελληνικής επικράτειας. </w:t>
      </w:r>
    </w:p>
    <w:p w14:paraId="295D6F4E"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σημείο αυτό να επισημάνω ότι αναφερόμαστε σε συνταξιοδοτικά συστήματα που σ</w:t>
      </w:r>
      <w:r>
        <w:rPr>
          <w:rFonts w:eastAsia="Times New Roman"/>
          <w:color w:val="000000"/>
          <w:szCs w:val="24"/>
          <w:shd w:val="clear" w:color="auto" w:fill="FFFFFF"/>
        </w:rPr>
        <w:t xml:space="preserve">χετίζονται με την απασχόληση. Συνεπώς μιλάμε -και να το ξεκαθαρίσουμε- για επαγγελματικά ταμεία προαιρετικής ασφάλισης, τα οποία στη χώρα μας είναι έντεκα. </w:t>
      </w:r>
    </w:p>
    <w:p w14:paraId="295D6F4F"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Οι συμπληρωματικές, λοιπόν, συνταξιοδοτικές παροχές προβλέπονται ενδεικτικά σε ατομικές ή συλλογικέ</w:t>
      </w:r>
      <w:r>
        <w:rPr>
          <w:rFonts w:eastAsia="Times New Roman"/>
          <w:color w:val="000000"/>
          <w:szCs w:val="24"/>
          <w:shd w:val="clear" w:color="auto" w:fill="FFFFFF"/>
        </w:rPr>
        <w:t xml:space="preserve">ς συμβάσεις εργασίας ή άλλες παρόμοιες συμφωνίες, </w:t>
      </w:r>
      <w:r>
        <w:rPr>
          <w:rFonts w:eastAsia="Times New Roman"/>
          <w:color w:val="000000"/>
          <w:szCs w:val="24"/>
          <w:shd w:val="clear" w:color="auto" w:fill="FFFFFF"/>
        </w:rPr>
        <w:lastRenderedPageBreak/>
        <w:t>σε εσωτερικούς κανονισμούς των επιχειρήσεων, σε καταστατικά ταμείων επαγγελματικής ασφάλισης. Σημειώνουμε ότι εξαιρούνται από την εφαρμογή του παρόντος νομοσχεδίου ο πρώτος πυλώνας του ασφαλιστικού συστήματ</w:t>
      </w:r>
      <w:r>
        <w:rPr>
          <w:rFonts w:eastAsia="Times New Roman"/>
          <w:color w:val="000000"/>
          <w:szCs w:val="24"/>
          <w:shd w:val="clear" w:color="auto" w:fill="FFFFFF"/>
        </w:rPr>
        <w:t>ος υποχρεωτικής κύριας και επικουρικής ασφάλισης, που καλύπτεται από τον κανονισμό 883/2004, τα συστήματα συμπληρωματικής συνταξιοδότησης τα οποία έχουν κλείσει, με αποτέλεσμα να μη δέχονται νέα μέλη, τα επαγγελματικά ταμεία συνταξιοδότησης, τα οποία υπόκε</w:t>
      </w:r>
      <w:r>
        <w:rPr>
          <w:rFonts w:eastAsia="Times New Roman"/>
          <w:color w:val="000000"/>
          <w:szCs w:val="24"/>
          <w:shd w:val="clear" w:color="auto" w:fill="FFFFFF"/>
        </w:rPr>
        <w:t>ινται στον έλεγχο εποπτικών ή δικαστικών αρχών για τη διαφύλαξη ή αποκατάσταση της οικονομικής τους κατάστασης, συμπεριλαμβανομένης και της διαδικασίας εκκαθάρισης. Πρέπει να τονίσω, βεβαίως, ότι αίρεται η εξαίρεση αυτή μετά το πέρας των παραπάνω διαδικασι</w:t>
      </w:r>
      <w:r>
        <w:rPr>
          <w:rFonts w:eastAsia="Times New Roman"/>
          <w:color w:val="000000"/>
          <w:szCs w:val="24"/>
          <w:shd w:val="clear" w:color="auto" w:fill="FFFFFF"/>
        </w:rPr>
        <w:t xml:space="preserve">ών, όπως επίσης εξαιρούνται και τα συστήματα εγγυήσεων σε περίπτωση αφερεγγυότητας, η κατ’ </w:t>
      </w:r>
      <w:proofErr w:type="spellStart"/>
      <w:r>
        <w:rPr>
          <w:rFonts w:eastAsia="Times New Roman"/>
          <w:color w:val="000000"/>
          <w:szCs w:val="24"/>
          <w:shd w:val="clear" w:color="auto" w:fill="FFFFFF"/>
        </w:rPr>
        <w:t>αποκοπήν</w:t>
      </w:r>
      <w:proofErr w:type="spellEnd"/>
      <w:r>
        <w:rPr>
          <w:rFonts w:eastAsia="Times New Roman"/>
          <w:color w:val="000000"/>
          <w:szCs w:val="24"/>
          <w:shd w:val="clear" w:color="auto" w:fill="FFFFFF"/>
        </w:rPr>
        <w:t xml:space="preserve"> αμοιβή του εργοδότη προς τον εργαζόμενο, που πραγματοποιείται στο πέρας της εργασιακής σχέσης, όπου ο εργαζόμενος θεωρείται ως απασχολούμενος με σύμβαση έργ</w:t>
      </w:r>
      <w:r>
        <w:rPr>
          <w:rFonts w:eastAsia="Times New Roman"/>
          <w:color w:val="000000"/>
          <w:szCs w:val="24"/>
          <w:shd w:val="clear" w:color="auto" w:fill="FFFFFF"/>
        </w:rPr>
        <w:t>ου και η αμοιβή του προσδιορίζεται με βάση την απόδοση του παραγόμενου προϊόντος.</w:t>
      </w:r>
    </w:p>
    <w:p w14:paraId="295D6F50"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3</w:t>
      </w:r>
      <w:r>
        <w:rPr>
          <w:rFonts w:eastAsia="Times New Roman"/>
          <w:color w:val="000000"/>
          <w:szCs w:val="24"/>
          <w:shd w:val="clear" w:color="auto" w:fill="FFFFFF"/>
        </w:rPr>
        <w:t>,</w:t>
      </w:r>
      <w:r>
        <w:rPr>
          <w:rFonts w:eastAsia="Times New Roman"/>
          <w:color w:val="000000"/>
          <w:szCs w:val="24"/>
          <w:shd w:val="clear" w:color="auto" w:fill="FFFFFF"/>
        </w:rPr>
        <w:t xml:space="preserve"> δίνονται οι ορισμοί των εννοιών που αναφέρονται στις προς ψήφιση διατάξεις.</w:t>
      </w:r>
    </w:p>
    <w:p w14:paraId="295D6F51"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4</w:t>
      </w:r>
      <w:r>
        <w:rPr>
          <w:rFonts w:eastAsia="Times New Roman"/>
          <w:color w:val="000000"/>
          <w:szCs w:val="24"/>
          <w:shd w:val="clear" w:color="auto" w:fill="FFFFFF"/>
        </w:rPr>
        <w:t>,</w:t>
      </w:r>
      <w:r>
        <w:rPr>
          <w:rFonts w:eastAsia="Times New Roman"/>
          <w:color w:val="000000"/>
          <w:szCs w:val="24"/>
          <w:shd w:val="clear" w:color="auto" w:fill="FFFFFF"/>
        </w:rPr>
        <w:t xml:space="preserve"> έχουμε την εισαγωγή δύο βασικών αρχών. Έχουμε την αρχή της ίσης μεταχείρ</w:t>
      </w:r>
      <w:r>
        <w:rPr>
          <w:rFonts w:eastAsia="Times New Roman"/>
          <w:color w:val="000000"/>
          <w:szCs w:val="24"/>
          <w:shd w:val="clear" w:color="auto" w:fill="FFFFFF"/>
        </w:rPr>
        <w:t xml:space="preserve">ισης και την αρχή της διασυνοριακής πληρωμής. Αυτό σημαίνει ότι τα θεμελιωμένα συνταξιοδοτικά δικαιώματα ενός εργαζομένου που μεταβαίνει σε ένα </w:t>
      </w:r>
      <w:r>
        <w:rPr>
          <w:rFonts w:eastAsia="Times New Roman"/>
          <w:color w:val="000000"/>
          <w:szCs w:val="24"/>
          <w:shd w:val="clear" w:color="auto" w:fill="FFFFFF"/>
        </w:rPr>
        <w:lastRenderedPageBreak/>
        <w:t xml:space="preserve">άλλο κράτος </w:t>
      </w:r>
      <w:r>
        <w:rPr>
          <w:rFonts w:eastAsia="Times New Roman"/>
          <w:color w:val="000000"/>
          <w:szCs w:val="24"/>
          <w:shd w:val="clear" w:color="auto" w:fill="FFFFFF"/>
        </w:rPr>
        <w:t>–</w:t>
      </w:r>
      <w:r>
        <w:rPr>
          <w:rFonts w:eastAsia="Times New Roman"/>
          <w:color w:val="000000"/>
          <w:szCs w:val="24"/>
          <w:shd w:val="clear" w:color="auto" w:fill="FFFFFF"/>
        </w:rPr>
        <w:t xml:space="preserve"> μέλος</w:t>
      </w:r>
      <w:r>
        <w:rPr>
          <w:rFonts w:eastAsia="Times New Roman"/>
          <w:color w:val="000000"/>
          <w:szCs w:val="24"/>
          <w:shd w:val="clear" w:color="auto" w:fill="FFFFFF"/>
        </w:rPr>
        <w:t>,</w:t>
      </w:r>
      <w:r>
        <w:rPr>
          <w:rFonts w:eastAsia="Times New Roman"/>
          <w:color w:val="000000"/>
          <w:szCs w:val="24"/>
          <w:shd w:val="clear" w:color="auto" w:fill="FFFFFF"/>
        </w:rPr>
        <w:t xml:space="preserve"> προστατεύονται με τον ίδιο τρόπο που προστατεύονται και σε όσους παραμένουν στο ίδιο κράτος</w:t>
      </w:r>
      <w:r>
        <w:rPr>
          <w:rFonts w:eastAsia="Times New Roman"/>
          <w:color w:val="000000"/>
          <w:szCs w:val="24"/>
          <w:shd w:val="clear" w:color="auto" w:fill="FFFFFF"/>
        </w:rPr>
        <w:t xml:space="preserve"> - μέλος και επίσης ότι οι δικαιούχοι μπορούν να λάβουν τις παροχές τους σε οποιοδήποτε κράτος - μέλος και αν βρίσκονται.</w:t>
      </w:r>
    </w:p>
    <w:p w14:paraId="295D6F52"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5</w:t>
      </w:r>
      <w:r>
        <w:rPr>
          <w:rFonts w:eastAsia="Times New Roman"/>
          <w:color w:val="000000"/>
          <w:szCs w:val="24"/>
          <w:shd w:val="clear" w:color="auto" w:fill="FFFFFF"/>
        </w:rPr>
        <w:t>,</w:t>
      </w:r>
      <w:r>
        <w:rPr>
          <w:rFonts w:eastAsia="Times New Roman"/>
          <w:color w:val="000000"/>
          <w:szCs w:val="24"/>
          <w:shd w:val="clear" w:color="auto" w:fill="FFFFFF"/>
        </w:rPr>
        <w:t xml:space="preserve"> θεσπίζεται η πολύ λογική και δίκαιη διατήρηση των αδρανοποιημένων συνταξιοδοτικών δικαιωμάτων των εργαζομένων, δηλαδή των</w:t>
      </w:r>
      <w:r>
        <w:rPr>
          <w:rFonts w:eastAsia="Times New Roman"/>
          <w:color w:val="000000"/>
          <w:szCs w:val="24"/>
          <w:shd w:val="clear" w:color="auto" w:fill="FFFFFF"/>
        </w:rPr>
        <w:t xml:space="preserve"> θεμελιωμένων συνταξιοδοτικών δικαιωμάτων που διατηρούνται στο σύστημα στο οποίο αυτά αποκτήθηκαν και όπου η αξία αυτών των δικαιωμάτων υπολογίζεται στο χρονικό σημείο λήξης της σχέσης εργασίας στην οποία αφορούν, σύμφωνα με την ισχύουσα νομοθεσία. </w:t>
      </w:r>
    </w:p>
    <w:p w14:paraId="295D6F53"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Συγκεκ</w:t>
      </w:r>
      <w:r>
        <w:rPr>
          <w:rFonts w:eastAsia="Times New Roman"/>
          <w:color w:val="000000"/>
          <w:szCs w:val="24"/>
          <w:shd w:val="clear" w:color="auto" w:fill="FFFFFF"/>
        </w:rPr>
        <w:t>ριμένα καθορίζεται πως ο υπολογισμός αλλά και η διαχείριση των δικαιωμάτων του εργαζόμενου</w:t>
      </w:r>
      <w:r>
        <w:rPr>
          <w:rFonts w:eastAsia="Times New Roman"/>
          <w:color w:val="000000"/>
          <w:szCs w:val="24"/>
          <w:shd w:val="clear" w:color="auto" w:fill="FFFFFF"/>
        </w:rPr>
        <w:t>,</w:t>
      </w:r>
      <w:r>
        <w:rPr>
          <w:rFonts w:eastAsia="Times New Roman"/>
          <w:color w:val="000000"/>
          <w:szCs w:val="24"/>
          <w:shd w:val="clear" w:color="auto" w:fill="FFFFFF"/>
        </w:rPr>
        <w:t xml:space="preserve"> θα είναι ίδια με αυτή των ενεργών ασφαλισμένων είτε με την εξέλιξη των συνταξιοδοτικών παροχών είτε με άλλα δίκαια μέσα, όπως με τη διασφάλιση της ονομαστικής αξίας</w:t>
      </w:r>
      <w:r>
        <w:rPr>
          <w:rFonts w:eastAsia="Times New Roman"/>
          <w:color w:val="000000"/>
          <w:szCs w:val="24"/>
          <w:shd w:val="clear" w:color="auto" w:fill="FFFFFF"/>
        </w:rPr>
        <w:t xml:space="preserve"> των αδρανοποιημένων συνταξιοδοτικών δικαιωμάτων όταν αυτά αποκτώνται ως δικαίωμα σε ονομαστικό ποσό, με τα αδρανοποιημένα συνταξιοδοτικά δικαιώματα επενδυόμενα είτε σε σταθερό είτε σε κυμαινόμενο επιτόκιο με την προσαρμογή της αξίας των αδρανοποιημένων συ</w:t>
      </w:r>
      <w:r>
        <w:rPr>
          <w:rFonts w:eastAsia="Times New Roman"/>
          <w:color w:val="000000"/>
          <w:szCs w:val="24"/>
          <w:shd w:val="clear" w:color="auto" w:fill="FFFFFF"/>
        </w:rPr>
        <w:t xml:space="preserve">νταξιοδοτικών δικαιωμάτων στο ποσοστό του πληθωρισμού ή της μεταβολής του επιπέδου των μισθών. </w:t>
      </w:r>
    </w:p>
    <w:p w14:paraId="295D6F54"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Στο άρθρο 5</w:t>
      </w:r>
      <w:r>
        <w:rPr>
          <w:rFonts w:eastAsia="Times New Roman"/>
          <w:color w:val="000000"/>
          <w:szCs w:val="24"/>
          <w:shd w:val="clear" w:color="auto" w:fill="FFFFFF"/>
        </w:rPr>
        <w:t>,</w:t>
      </w:r>
      <w:r>
        <w:rPr>
          <w:rFonts w:eastAsia="Times New Roman"/>
          <w:color w:val="000000"/>
          <w:szCs w:val="24"/>
          <w:shd w:val="clear" w:color="auto" w:fill="FFFFFF"/>
        </w:rPr>
        <w:t xml:space="preserve"> θεσπίζεται το δικαίωμα του εργαζομένου να επιλέγει ή να διατηρήσει τα δικαιώματά του στο σύστημα συμπληρωματικής συνταξιοδότησης ή το σύστημα να το</w:t>
      </w:r>
      <w:r>
        <w:rPr>
          <w:rFonts w:eastAsia="Times New Roman"/>
          <w:color w:val="000000"/>
          <w:szCs w:val="24"/>
          <w:shd w:val="clear" w:color="auto" w:fill="FFFFFF"/>
        </w:rPr>
        <w:t>υ καταβάλει εφάπαξ ποσό ισοδύναμο με την αξία των θεμελιωμένων συνταξιοδοτικών δικαιωμάτων του, στον βαθμό που η αξία αυτή δεν υπερβαίνει σε ύψος ένα συγκεκριμένο ποσό.</w:t>
      </w:r>
    </w:p>
    <w:p w14:paraId="295D6F5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Σήμερα αυτό το ποσό ορίζεται στα 2.000 ευρώ και αναπροσαρμόζεται ετησίως με τον μέσο ετ</w:t>
      </w:r>
      <w:r>
        <w:rPr>
          <w:rFonts w:eastAsia="Times New Roman" w:cs="Times New Roman"/>
          <w:szCs w:val="24"/>
        </w:rPr>
        <w:t xml:space="preserve">ήσιο δείκτη τιμών καταναλωτή της Ελληνικής Στατιστικής Αρχής, αρχής γενομένης από το 2020. </w:t>
      </w:r>
    </w:p>
    <w:p w14:paraId="295D6F5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Έρχομαι στο άρθρο 6. Εδώ γίνεται αναφορά στην υποχρέωση που έχουν τα συστήματα συμπληρωματικής συνταξιοδότησης να ενημερώνουν, κατόπιν γραπτής αίτησης του δικαιούχο</w:t>
      </w:r>
      <w:r>
        <w:rPr>
          <w:rFonts w:eastAsia="Times New Roman" w:cs="Times New Roman"/>
          <w:szCs w:val="24"/>
        </w:rPr>
        <w:t xml:space="preserve">υ, τόσο τα ενεργά μέλη τους όσο και τα πρώην ενεργά μέλη κατά μέγιστο μια φορά τον χρόνο για τις συνέπειες που θα επιφέρει η λήξη της εργασιακής τους σχέσης, όπως και το κατά πόσον θα επηρεάσει τα συμπληρωματικά συνταξιοδοτικά τους δικαιώματα η μετακίνησή </w:t>
      </w:r>
      <w:r>
        <w:rPr>
          <w:rFonts w:eastAsia="Times New Roman" w:cs="Times New Roman"/>
          <w:szCs w:val="24"/>
        </w:rPr>
        <w:t xml:space="preserve">τους σε άλλο κράτος-μέλος. </w:t>
      </w:r>
    </w:p>
    <w:p w14:paraId="295D6F5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Τέλος στο άρθρο 7 του νομοσχεδίου</w:t>
      </w:r>
      <w:r>
        <w:rPr>
          <w:rFonts w:eastAsia="Times New Roman" w:cs="Times New Roman"/>
          <w:szCs w:val="24"/>
        </w:rPr>
        <w:t>,</w:t>
      </w:r>
      <w:r>
        <w:rPr>
          <w:rFonts w:eastAsia="Times New Roman" w:cs="Times New Roman"/>
          <w:szCs w:val="24"/>
        </w:rPr>
        <w:t xml:space="preserve"> γίνεται αναφορά στη δυνατότητα που έχει ο εργαζόμενος, ο οποίος αλλάζει επαγγελματικό αντικείμενο, να μεταφέρει τα δικαιώματά του σε άλλο ταμείο επαγγελματικής ασφάλισης στον χώρο της νέας του εργασίας, σύμφωνα με τις διατάξεις της υπουργικής απόφασης που</w:t>
      </w:r>
      <w:r>
        <w:rPr>
          <w:rFonts w:eastAsia="Times New Roman" w:cs="Times New Roman"/>
          <w:szCs w:val="24"/>
        </w:rPr>
        <w:t xml:space="preserve"> αφορά τη διατήρηση και τη μεταφορά των συνταξιοδοτικών του δικαιωμάτων. </w:t>
      </w:r>
    </w:p>
    <w:p w14:paraId="295D6F5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λοιπόν, κυρίες και κύριοι συνάδελφοι, περί ασφαλιστικών ρυθμίσεων οι οποίες </w:t>
      </w:r>
      <w:proofErr w:type="spellStart"/>
      <w:r>
        <w:rPr>
          <w:rFonts w:eastAsia="Times New Roman" w:cs="Times New Roman"/>
          <w:szCs w:val="24"/>
        </w:rPr>
        <w:t>υπακούουν</w:t>
      </w:r>
      <w:proofErr w:type="spellEnd"/>
      <w:r>
        <w:rPr>
          <w:rFonts w:eastAsia="Times New Roman" w:cs="Times New Roman"/>
          <w:szCs w:val="24"/>
        </w:rPr>
        <w:t xml:space="preserve"> στην κοινή λογική. Αν θέλουμε να συνοψίσουμε την εν λόγω κύρωση σε δύο βασικά πλεονεκ</w:t>
      </w:r>
      <w:r>
        <w:rPr>
          <w:rFonts w:eastAsia="Times New Roman" w:cs="Times New Roman"/>
          <w:szCs w:val="24"/>
        </w:rPr>
        <w:t>τήματα, αυτά συνιστούν τα εξής: Πρώτον, ίση μεταχείριση και διασυνοριακές πληρωμές. Δηλαδή για να το πούμε πάρα πολύ απλά, τα θεμελιωμένα δικαιώματα κάποιου ο οποίος αφήνει ένα συνταξιοδοτικό καθεστώς και μεταβαίνει σε άλλο κράτος- μέλος</w:t>
      </w:r>
      <w:r>
        <w:rPr>
          <w:rFonts w:eastAsia="Times New Roman" w:cs="Times New Roman"/>
          <w:szCs w:val="24"/>
        </w:rPr>
        <w:t>,</w:t>
      </w:r>
      <w:r>
        <w:rPr>
          <w:rFonts w:eastAsia="Times New Roman" w:cs="Times New Roman"/>
          <w:szCs w:val="24"/>
        </w:rPr>
        <w:t xml:space="preserve"> προστατεύονται με</w:t>
      </w:r>
      <w:r>
        <w:rPr>
          <w:rFonts w:eastAsia="Times New Roman" w:cs="Times New Roman"/>
          <w:szCs w:val="24"/>
        </w:rPr>
        <w:t xml:space="preserve"> τον ίδιο τρόπο που προστατεύονται και σε όσους παραμένουν. Επίσης μπορούν να λάβουν τις παροχές τους σε οποιοδήποτε κράτος- μέλος και αν βρίσκονται. </w:t>
      </w:r>
    </w:p>
    <w:p w14:paraId="295D6F5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δεύτερο βασικό πλεονέκτημα της εν λόγω κύρωσης θα συνιστά την απόκτηση και τη διατήρηση δικαιωμάτων συ</w:t>
      </w:r>
      <w:r>
        <w:rPr>
          <w:rFonts w:eastAsia="Times New Roman" w:cs="Times New Roman"/>
          <w:szCs w:val="24"/>
        </w:rPr>
        <w:t>μπληρωματικής σύνταξης. Όσον αφορά την απόκτηση, τα δικαιώματα αποκτώνται αμετάκλητα από τη στιγμή της θεμελίωσης. 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ένα καθεστώς θέλει να απαιτήσει περίοδο παραμονής για την απόκτηση του δικαιώματος, δεν μπορεί να θεσπίσει περισσότερο από τρία έ</w:t>
      </w:r>
      <w:r>
        <w:rPr>
          <w:rFonts w:eastAsia="Times New Roman" w:cs="Times New Roman"/>
          <w:szCs w:val="24"/>
        </w:rPr>
        <w:t xml:space="preserve">τη και αν θέλει να θεσπίσει ελάχιστη ηλικία, δεν μπορεί αυτή η θέσπιση να υπερβαίνει το </w:t>
      </w:r>
      <w:r>
        <w:rPr>
          <w:rFonts w:eastAsia="Times New Roman" w:cs="Times New Roman"/>
          <w:szCs w:val="24"/>
        </w:rPr>
        <w:t>εικοστό πρώ</w:t>
      </w:r>
      <w:r w:rsidRPr="00903EC0">
        <w:rPr>
          <w:rFonts w:eastAsia="Times New Roman" w:cs="Times New Roman"/>
          <w:szCs w:val="24"/>
        </w:rPr>
        <w:t>το</w:t>
      </w:r>
      <w:r>
        <w:rPr>
          <w:rFonts w:eastAsia="Times New Roman" w:cs="Times New Roman"/>
          <w:szCs w:val="24"/>
        </w:rPr>
        <w:t xml:space="preserve"> έτος της ηλικίας. </w:t>
      </w:r>
    </w:p>
    <w:p w14:paraId="295D6F5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Οι εισφορές δεν χάνονται ποτέ. Αν ο ασφαλισμένος αποχωρήσει προτού θεμελιώσει δικαίωμα για λήψη παροχής, οι εισφορές αυτές επιστρέφοντα</w:t>
      </w:r>
      <w:r>
        <w:rPr>
          <w:rFonts w:eastAsia="Times New Roman" w:cs="Times New Roman"/>
          <w:szCs w:val="24"/>
        </w:rPr>
        <w:t xml:space="preserve">ι. Όσον αφορά τη διατήρηση, ο ασφαλισμένος έχει το δικαίωμα να διατηρεί τα κεκτημένα του δικαιώματα, εκτός αν συμφωνήσει να του δοθούν ως καταβολή κεφαλαίου. Αν τα </w:t>
      </w:r>
      <w:r>
        <w:rPr>
          <w:rFonts w:eastAsia="Times New Roman" w:cs="Times New Roman"/>
          <w:szCs w:val="24"/>
        </w:rPr>
        <w:lastRenderedPageBreak/>
        <w:t xml:space="preserve">διατηρήσει, πρέπει να κατοχυρώνονται όπως όσων συνεχίσουν να υπάγονται στο ίδιο καθεστώς. Η </w:t>
      </w:r>
      <w:r>
        <w:rPr>
          <w:rFonts w:eastAsia="Times New Roman" w:cs="Times New Roman"/>
          <w:szCs w:val="24"/>
        </w:rPr>
        <w:t xml:space="preserve">κατοχύρωση φυσικά ποικίλει ανάλογα με τη φύση του καθεστώτος και την πρακτική που ακολουθεί με βάση το καταστατικό του. </w:t>
      </w:r>
    </w:p>
    <w:p w14:paraId="295D6F5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Όπως, λοιπόν, είπα και στην αρχή, πρόκειται για ρυθμίσεις που </w:t>
      </w:r>
      <w:proofErr w:type="spellStart"/>
      <w:r>
        <w:rPr>
          <w:rFonts w:eastAsia="Times New Roman" w:cs="Times New Roman"/>
          <w:szCs w:val="24"/>
        </w:rPr>
        <w:t>υπακούουν</w:t>
      </w:r>
      <w:proofErr w:type="spellEnd"/>
      <w:r>
        <w:rPr>
          <w:rFonts w:eastAsia="Times New Roman" w:cs="Times New Roman"/>
          <w:szCs w:val="24"/>
        </w:rPr>
        <w:t xml:space="preserve"> στην κοινή λογική. Καλώ το Σώμα να υπερψηφίσει την εν λόγω κύρω</w:t>
      </w:r>
      <w:r>
        <w:rPr>
          <w:rFonts w:eastAsia="Times New Roman" w:cs="Times New Roman"/>
          <w:szCs w:val="24"/>
        </w:rPr>
        <w:t xml:space="preserve">ση. </w:t>
      </w:r>
    </w:p>
    <w:p w14:paraId="295D6F5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95D6F5D" w14:textId="77777777" w:rsidR="006C59DA" w:rsidRDefault="00DE6A6A">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295D6F5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εγώ ευχαριστώ. </w:t>
      </w:r>
    </w:p>
    <w:p w14:paraId="295D6F5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Κυρία Μάρκου, πριν σας δώσω το λόγο ως εισηγήτρια της Νέας Δημοκρατίας, είχατε ζητήσει τον λόγο επί διαδικαστικού θέματος. </w:t>
      </w:r>
    </w:p>
    <w:p w14:paraId="295D6F60" w14:textId="77777777" w:rsidR="006C59DA" w:rsidRDefault="00DE6A6A">
      <w:pPr>
        <w:spacing w:line="600" w:lineRule="auto"/>
        <w:ind w:left="720"/>
        <w:contextualSpacing/>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Εντάξει, κύριε Πρόεδρε, λύθηκε το θέμα.</w:t>
      </w:r>
    </w:p>
    <w:p w14:paraId="295D6F6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Μάρκου, εισηγήτρια της Νέας Δημοκρατίας, για δεκαπέντε λεπτά. </w:t>
      </w:r>
    </w:p>
    <w:p w14:paraId="295D6F6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Ευχαριστώ, κύριε Πρόεδρε. </w:t>
      </w:r>
    </w:p>
    <w:p w14:paraId="295D6F6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Πιστή στην παράδοση και στον σεβα</w:t>
      </w:r>
      <w:r>
        <w:rPr>
          <w:rFonts w:eastAsia="Times New Roman" w:cs="Times New Roman"/>
          <w:szCs w:val="24"/>
        </w:rPr>
        <w:t xml:space="preserve">σμό που δείχνει πάντα στις κοινοβουλευτικές διαδικασίες η Κυβέρνηση προχώρησε νύχτα στην κατάθεση δύο τροπολογιών για μείζονα και έκτακτα ζητήματα. </w:t>
      </w:r>
    </w:p>
    <w:p w14:paraId="295D6F6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αφορά τους επιτηρητές στα </w:t>
      </w:r>
      <w:proofErr w:type="spellStart"/>
      <w:r>
        <w:rPr>
          <w:rFonts w:eastAsia="Times New Roman" w:cs="Times New Roman"/>
          <w:szCs w:val="24"/>
        </w:rPr>
        <w:t>οστρακοαλιευτικά</w:t>
      </w:r>
      <w:proofErr w:type="spellEnd"/>
      <w:r>
        <w:rPr>
          <w:rFonts w:eastAsia="Times New Roman" w:cs="Times New Roman"/>
          <w:szCs w:val="24"/>
        </w:rPr>
        <w:t>. Ναι, καλά άκουσε ο κόσμος, που ίσως μας παρακολουθεί. Τ</w:t>
      </w:r>
      <w:r>
        <w:rPr>
          <w:rFonts w:eastAsia="Times New Roman" w:cs="Times New Roman"/>
          <w:szCs w:val="24"/>
        </w:rPr>
        <w:t xml:space="preserve">α </w:t>
      </w:r>
      <w:proofErr w:type="spellStart"/>
      <w:r>
        <w:rPr>
          <w:rFonts w:eastAsia="Times New Roman" w:cs="Times New Roman"/>
          <w:szCs w:val="24"/>
        </w:rPr>
        <w:t>οστρακοαλιευτικά</w:t>
      </w:r>
      <w:proofErr w:type="spellEnd"/>
      <w:r>
        <w:rPr>
          <w:rFonts w:eastAsia="Times New Roman" w:cs="Times New Roman"/>
          <w:szCs w:val="24"/>
        </w:rPr>
        <w:t xml:space="preserve"> έπρεπε να έρθουν νύχτα! </w:t>
      </w:r>
    </w:p>
    <w:p w14:paraId="295D6F6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όμως να τοποθετηθώ</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 δεύτερη τροπολογία</w:t>
      </w:r>
      <w:r>
        <w:rPr>
          <w:rFonts w:eastAsia="Times New Roman" w:cs="Times New Roman"/>
          <w:szCs w:val="24"/>
        </w:rPr>
        <w:t>,</w:t>
      </w:r>
      <w:r>
        <w:rPr>
          <w:rFonts w:eastAsia="Times New Roman" w:cs="Times New Roman"/>
          <w:szCs w:val="24"/>
        </w:rPr>
        <w:t xml:space="preserve"> που αφορά φυσικά ένα από τα θέματα των ημερών, την επιστροφή των αναδρομικών στους ένστολους, στους γιατρούς, στους πανεπιστημιακούς και άλλου</w:t>
      </w:r>
      <w:r>
        <w:rPr>
          <w:rFonts w:eastAsia="Times New Roman" w:cs="Times New Roman"/>
          <w:szCs w:val="24"/>
        </w:rPr>
        <w:t>ς κλάδους των ειδικών μισθολογίων, από τις περικοπές που έγιναν το 2012 και τις οποίες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έκρινε ως αντισυνταγματικές. </w:t>
      </w:r>
    </w:p>
    <w:p w14:paraId="295D6F6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Κι όμως δεν είναι συμμόρφωση στις δικαστικές αποφάσεις, δήλωσε χθες ο Πρωθυπουργός, είναι πολιτική επιλογή. Έχουμε εδώ ακόμη μια </w:t>
      </w:r>
      <w:r>
        <w:rPr>
          <w:rFonts w:eastAsia="Times New Roman" w:cs="Times New Roman"/>
          <w:szCs w:val="24"/>
        </w:rPr>
        <w:t>απόδειξη του απύθμενου θράσους, του πρωτοφανούς κυνισμού με τον οποίο αντιλαμβάνεστε και διαχειρίζεστε την εξουσία! Αν είναι δυνατόν να υποκρίνεστε ότι δήθεν τους κάνετε χατίρι, ότι πρέπει να σας χρωστούν χάρη, ότι με κάποιον τρόπο σάς είναι υπόχρεοι και φ</w:t>
      </w:r>
      <w:r>
        <w:rPr>
          <w:rFonts w:eastAsia="Times New Roman" w:cs="Times New Roman"/>
          <w:szCs w:val="24"/>
        </w:rPr>
        <w:t xml:space="preserve">υσικά θα κληθούν να σας ξεπληρώσουν κάποια στιγμή για το καλό που τους κάνετε. </w:t>
      </w:r>
    </w:p>
    <w:p w14:paraId="295D6F6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Επιστρέφονται χρήματα που το </w:t>
      </w:r>
      <w:r>
        <w:rPr>
          <w:rFonts w:eastAsia="Times New Roman" w:cs="Times New Roman"/>
          <w:szCs w:val="24"/>
        </w:rPr>
        <w:t>α</w:t>
      </w:r>
      <w:r>
        <w:rPr>
          <w:rFonts w:eastAsia="Times New Roman" w:cs="Times New Roman"/>
          <w:szCs w:val="24"/>
        </w:rPr>
        <w:t xml:space="preserve">νώτατο </w:t>
      </w:r>
      <w:r>
        <w:rPr>
          <w:rFonts w:eastAsia="Times New Roman" w:cs="Times New Roman"/>
          <w:szCs w:val="24"/>
        </w:rPr>
        <w:t>δ</w:t>
      </w:r>
      <w:r>
        <w:rPr>
          <w:rFonts w:eastAsia="Times New Roman" w:cs="Times New Roman"/>
          <w:szCs w:val="24"/>
        </w:rPr>
        <w:t xml:space="preserve">ικαστήριο έκρινε ότι έπρεπε να επιστραφούν. Αυτό έχει γίνει. Μιλάμε για χρήματα που η Νέα Δημοκρατία έχει ήδη επιστρέψει κατά 50% το 2014 </w:t>
      </w:r>
      <w:r>
        <w:rPr>
          <w:rFonts w:eastAsia="Times New Roman" w:cs="Times New Roman"/>
          <w:szCs w:val="24"/>
        </w:rPr>
        <w:t xml:space="preserve">και ο Κυριάκος Μητσοτάκης έχει δεσμευτεί από τον </w:t>
      </w:r>
      <w:r>
        <w:rPr>
          <w:rFonts w:eastAsia="Times New Roman" w:cs="Times New Roman"/>
          <w:szCs w:val="24"/>
        </w:rPr>
        <w:lastRenderedPageBreak/>
        <w:t>Ιανουάριο του 201</w:t>
      </w:r>
      <w:r>
        <w:rPr>
          <w:rFonts w:eastAsia="Times New Roman" w:cs="Times New Roman"/>
          <w:szCs w:val="24"/>
        </w:rPr>
        <w:t>8</w:t>
      </w:r>
      <w:r>
        <w:rPr>
          <w:rFonts w:eastAsia="Times New Roman" w:cs="Times New Roman"/>
          <w:szCs w:val="24"/>
        </w:rPr>
        <w:t xml:space="preserve"> ότι η επόμενη κυβέρνηση</w:t>
      </w:r>
      <w:r>
        <w:rPr>
          <w:rFonts w:eastAsia="Times New Roman" w:cs="Times New Roman"/>
          <w:szCs w:val="24"/>
        </w:rPr>
        <w:t>,</w:t>
      </w:r>
      <w:r>
        <w:rPr>
          <w:rFonts w:eastAsia="Times New Roman" w:cs="Times New Roman"/>
          <w:szCs w:val="24"/>
        </w:rPr>
        <w:t xml:space="preserve"> της Νέας Δημοκρατίας</w:t>
      </w:r>
      <w:r>
        <w:rPr>
          <w:rFonts w:eastAsia="Times New Roman" w:cs="Times New Roman"/>
          <w:szCs w:val="24"/>
        </w:rPr>
        <w:t>,</w:t>
      </w:r>
      <w:r>
        <w:rPr>
          <w:rFonts w:eastAsia="Times New Roman" w:cs="Times New Roman"/>
          <w:szCs w:val="24"/>
        </w:rPr>
        <w:t xml:space="preserve"> θα αποδώσει και τα υπόλοιπα. </w:t>
      </w:r>
    </w:p>
    <w:p w14:paraId="295D6F6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Είναι χρήματα που εν τέλει βγαίνουν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την εσωτερική στάση πληρωμών, τις </w:t>
      </w:r>
      <w:proofErr w:type="spellStart"/>
      <w:r>
        <w:rPr>
          <w:rFonts w:eastAsia="Times New Roman" w:cs="Times New Roman"/>
          <w:szCs w:val="24"/>
        </w:rPr>
        <w:t>παρακρατημένες</w:t>
      </w:r>
      <w:proofErr w:type="spellEnd"/>
      <w:r>
        <w:rPr>
          <w:rFonts w:eastAsia="Times New Roman" w:cs="Times New Roman"/>
          <w:szCs w:val="24"/>
        </w:rPr>
        <w:t xml:space="preserve"> επιστροφές φόρου, τις αυξημένες ασφαλιστικές εισφορές. Είναι χρήματα από την τσέπη των Ελλήνων πολιτών και έχετε το θράσος να τα παρουσιάζετε ως χριστουγεννιάτικο «μποναμά»</w:t>
      </w:r>
      <w:r w:rsidRPr="00443A05">
        <w:rPr>
          <w:rFonts w:eastAsia="Times New Roman" w:cs="Times New Roman"/>
          <w:szCs w:val="24"/>
        </w:rPr>
        <w:t>!</w:t>
      </w:r>
      <w:r>
        <w:rPr>
          <w:rFonts w:eastAsia="Times New Roman" w:cs="Times New Roman"/>
          <w:szCs w:val="24"/>
        </w:rPr>
        <w:t xml:space="preserve"> Δεν έχετε πλέον ούτε ένα ψήγμα ντροπής!</w:t>
      </w:r>
    </w:p>
    <w:p w14:paraId="295D6F6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Βέβαια η στιγμή δεν είναι τυχαία. Είναι ξ</w:t>
      </w:r>
      <w:r>
        <w:rPr>
          <w:rFonts w:eastAsia="Times New Roman" w:cs="Times New Roman"/>
          <w:szCs w:val="24"/>
        </w:rPr>
        <w:t>εκάθαρο για ποιο</w:t>
      </w:r>
      <w:r>
        <w:rPr>
          <w:rFonts w:eastAsia="Times New Roman" w:cs="Times New Roman"/>
          <w:szCs w:val="24"/>
        </w:rPr>
        <w:t>ν</w:t>
      </w:r>
      <w:r>
        <w:rPr>
          <w:rFonts w:eastAsia="Times New Roman" w:cs="Times New Roman"/>
          <w:szCs w:val="24"/>
        </w:rPr>
        <w:t xml:space="preserve"> λόγο γίνονται όλα αυτά τώρα, για ποιο</w:t>
      </w:r>
      <w:r>
        <w:rPr>
          <w:rFonts w:eastAsia="Times New Roman" w:cs="Times New Roman"/>
          <w:szCs w:val="24"/>
        </w:rPr>
        <w:t>ν</w:t>
      </w:r>
      <w:r>
        <w:rPr>
          <w:rFonts w:eastAsia="Times New Roman" w:cs="Times New Roman"/>
          <w:szCs w:val="24"/>
        </w:rPr>
        <w:t xml:space="preserve"> λόγο ανακοινώθηκαν στη χθεσινή επικοινωνιακή φιέστα στην εκδήλωση της Πολεμικής Αεροπορίας. Είναι επειδή σας έπιασε ξαφνικά ο πόνος για τα Σώματα Ασφαλείας και τις Ένοπλες Δυνάμεις; Όχι φυσικά. Ο συμ</w:t>
      </w:r>
      <w:r>
        <w:rPr>
          <w:rFonts w:eastAsia="Times New Roman" w:cs="Times New Roman"/>
          <w:szCs w:val="24"/>
        </w:rPr>
        <w:t>βολισμός είναι ξεκάθαρος. Θα κάνετε τα πάντα για να περισώσετε τον εκλεκτό σας εταίρο, το άγος και το άχθος της πρώτη φορά Αριστεράς. Μέχρι και τον Υπουργό των Εξωτερικών αποπέμψατε μέσω καταγγελιών για χρηματισμό από σκοτεινά κέντρα, που τελικά έγιναν ή δ</w:t>
      </w:r>
      <w:r>
        <w:rPr>
          <w:rFonts w:eastAsia="Times New Roman" w:cs="Times New Roman"/>
          <w:szCs w:val="24"/>
        </w:rPr>
        <w:t xml:space="preserve">εν έγιναν; Κάποιοι τις άκουσαν ή δεν τις άκουσαν; Δεν έχουμε καταλάβει. </w:t>
      </w:r>
    </w:p>
    <w:p w14:paraId="295D6F6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Όμως αυτό δεν είναι αρκετό. Μετά και τις έντονες αποδοκιμασίες που δέχονται τα στελέχη του ΣΥΡΙΖΑ σε όλη την Ελλάδα, έπρεπε να κάνετε κάτι πιο δραστικό. Ο πανικός σας μπροστά στην επε</w:t>
      </w:r>
      <w:r>
        <w:rPr>
          <w:rFonts w:eastAsia="Times New Roman" w:cs="Times New Roman"/>
          <w:szCs w:val="24"/>
        </w:rPr>
        <w:t>ρχόμενη εκλογική συντριβή είναι πλέον εμφανής. Το «</w:t>
      </w:r>
      <w:proofErr w:type="spellStart"/>
      <w:r>
        <w:rPr>
          <w:rFonts w:eastAsia="Times New Roman" w:cs="Times New Roman"/>
          <w:szCs w:val="24"/>
        </w:rPr>
        <w:t>λεφτόδεντρο</w:t>
      </w:r>
      <w:proofErr w:type="spellEnd"/>
      <w:r>
        <w:rPr>
          <w:rFonts w:eastAsia="Times New Roman" w:cs="Times New Roman"/>
          <w:szCs w:val="24"/>
        </w:rPr>
        <w:t>» γέννησε ξαφνικά 1,4 δισεκατομμύρια ευρώ, όταν δεν μπορείτε –</w:t>
      </w:r>
      <w:r>
        <w:rPr>
          <w:rFonts w:eastAsia="Times New Roman" w:cs="Times New Roman"/>
          <w:szCs w:val="24"/>
        </w:rPr>
        <w:lastRenderedPageBreak/>
        <w:t xml:space="preserve">υποτίθεται- να καλύψετε τη δαπάνη για να πάνε όλα τα παιδιά στους παιδικούς σταθμούς. </w:t>
      </w:r>
    </w:p>
    <w:p w14:paraId="295D6F6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w:t>
      </w:r>
      <w:proofErr w:type="spellStart"/>
      <w:r>
        <w:rPr>
          <w:rFonts w:eastAsia="Times New Roman" w:cs="Times New Roman"/>
          <w:szCs w:val="24"/>
        </w:rPr>
        <w:t>λεφτόδεντρο</w:t>
      </w:r>
      <w:proofErr w:type="spellEnd"/>
      <w:r>
        <w:rPr>
          <w:rFonts w:eastAsia="Times New Roman" w:cs="Times New Roman"/>
          <w:szCs w:val="24"/>
        </w:rPr>
        <w:t>» γέννησε και δέκα χιλιάδες θέ</w:t>
      </w:r>
      <w:r>
        <w:rPr>
          <w:rFonts w:eastAsia="Times New Roman" w:cs="Times New Roman"/>
          <w:szCs w:val="24"/>
        </w:rPr>
        <w:t xml:space="preserve">σεις εργασίας στο </w:t>
      </w:r>
      <w:r>
        <w:rPr>
          <w:rFonts w:eastAsia="Times New Roman" w:cs="Times New Roman"/>
          <w:szCs w:val="24"/>
        </w:rPr>
        <w:t>δ</w:t>
      </w:r>
      <w:r>
        <w:rPr>
          <w:rFonts w:eastAsia="Times New Roman" w:cs="Times New Roman"/>
          <w:szCs w:val="24"/>
        </w:rPr>
        <w:t xml:space="preserve">ημόσιο, όπως μας είπε χθες ο Κυβερνητικός Εκπρόσωπος, αλλά μετά το 2020. </w:t>
      </w:r>
      <w:r>
        <w:rPr>
          <w:rFonts w:eastAsia="Times New Roman" w:cs="Times New Roman"/>
          <w:szCs w:val="24"/>
        </w:rPr>
        <w:t>«</w:t>
      </w:r>
      <w:r>
        <w:rPr>
          <w:rFonts w:eastAsia="Times New Roman" w:cs="Times New Roman"/>
          <w:szCs w:val="24"/>
        </w:rPr>
        <w:t>Οπότε πρέπει να κρατήσετε τον ΣΥΡΙΖΑ στην Κυβέρνηση</w:t>
      </w:r>
      <w:r>
        <w:rPr>
          <w:rFonts w:eastAsia="Times New Roman" w:cs="Times New Roman"/>
          <w:szCs w:val="24"/>
        </w:rPr>
        <w:t>»</w:t>
      </w:r>
      <w:r>
        <w:rPr>
          <w:rFonts w:eastAsia="Times New Roman" w:cs="Times New Roman"/>
          <w:szCs w:val="24"/>
        </w:rPr>
        <w:t xml:space="preserve">. Αυτό είναι το </w:t>
      </w:r>
      <w:proofErr w:type="spellStart"/>
      <w:r>
        <w:rPr>
          <w:rFonts w:eastAsia="Times New Roman" w:cs="Times New Roman"/>
          <w:szCs w:val="24"/>
        </w:rPr>
        <w:t>συμφραζόμενο</w:t>
      </w:r>
      <w:proofErr w:type="spellEnd"/>
      <w:r>
        <w:rPr>
          <w:rFonts w:eastAsia="Times New Roman" w:cs="Times New Roman"/>
          <w:szCs w:val="24"/>
        </w:rPr>
        <w:t xml:space="preserve"> της ξεδιάντροπης συναλλαγής με τους ψηφοφόρους. Την ίδια στιγμή που κοροϊδεύετε το</w:t>
      </w:r>
      <w:r>
        <w:rPr>
          <w:rFonts w:eastAsia="Times New Roman" w:cs="Times New Roman"/>
          <w:szCs w:val="24"/>
        </w:rPr>
        <w:t>υς συνταξιούχους να κάνουν αιτήσεις ηλεκτρονικά στον ΕΦΚΑ</w:t>
      </w:r>
      <w:r>
        <w:rPr>
          <w:rFonts w:eastAsia="Times New Roman" w:cs="Times New Roman"/>
          <w:szCs w:val="24"/>
        </w:rPr>
        <w:t>,</w:t>
      </w:r>
      <w:r>
        <w:rPr>
          <w:rFonts w:eastAsia="Times New Roman" w:cs="Times New Roman"/>
          <w:szCs w:val="24"/>
        </w:rPr>
        <w:t xml:space="preserve"> για τα δικά τους αναδρομικά που μάλλον δεν θα τα δώσετε ποτέ, την ίδια στιγμή που καταργείτε τον </w:t>
      </w:r>
      <w:r>
        <w:rPr>
          <w:rFonts w:eastAsia="Times New Roman" w:cs="Times New Roman"/>
          <w:szCs w:val="24"/>
        </w:rPr>
        <w:t>ν</w:t>
      </w:r>
      <w:r>
        <w:rPr>
          <w:rFonts w:eastAsia="Times New Roman" w:cs="Times New Roman"/>
          <w:szCs w:val="24"/>
        </w:rPr>
        <w:t xml:space="preserve">όμο Κατσέλη για τα υπερχρεωμένα νοικοκυριά, τα κυβερνητικά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 μάς ενημερώνουν ότι έρχε</w:t>
      </w:r>
      <w:r>
        <w:rPr>
          <w:rFonts w:eastAsia="Times New Roman" w:cs="Times New Roman"/>
          <w:szCs w:val="24"/>
        </w:rPr>
        <w:t xml:space="preserve">ται μπαράζ θετικών μέτρων μέχρι το τέλος του χρόνου. Πόση κοροϊδία πια; </w:t>
      </w:r>
    </w:p>
    <w:p w14:paraId="295D6F6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Ας πούμε τα πράγματα με το όνομά τους. Θα κάνετε τα πάντα, θα ξεπουλήσετε κάθε ιδεολογία, θα τινάξετε τη χώρα στον αέρα, αν χρειαστεί, μόνο και μόνο για να μείνετε λίγο ακόμα γαντζωμέ</w:t>
      </w:r>
      <w:r>
        <w:rPr>
          <w:rFonts w:eastAsia="Times New Roman" w:cs="Times New Roman"/>
          <w:szCs w:val="24"/>
        </w:rPr>
        <w:t>νοι στις καρέκλες. Οι πολίτες πλέον δεν αγοράζουν το σανό που πουλάτε. Γνωρίζου</w:t>
      </w:r>
      <w:r>
        <w:rPr>
          <w:rFonts w:eastAsia="Times New Roman" w:cs="Times New Roman"/>
          <w:szCs w:val="24"/>
        </w:rPr>
        <w:t>ν</w:t>
      </w:r>
      <w:r>
        <w:rPr>
          <w:rFonts w:eastAsia="Times New Roman" w:cs="Times New Roman"/>
          <w:szCs w:val="24"/>
        </w:rPr>
        <w:t xml:space="preserve"> ποιοι προχώρησαν στην επιστροφή των αναδρομικών σεβόμενοι τις δικαστικές αποφάσεις και ποιοι παριστάνουν όψιμα τους ευεργέτες του λαού, τάζοντας λαγούς με πετραχήλια λίγο πριν</w:t>
      </w:r>
      <w:r>
        <w:rPr>
          <w:rFonts w:eastAsia="Times New Roman" w:cs="Times New Roman"/>
          <w:szCs w:val="24"/>
        </w:rPr>
        <w:t xml:space="preserve"> από την έξοδο. Γνωρίζου</w:t>
      </w:r>
      <w:r>
        <w:rPr>
          <w:rFonts w:eastAsia="Times New Roman" w:cs="Times New Roman"/>
          <w:szCs w:val="24"/>
        </w:rPr>
        <w:t>ν</w:t>
      </w:r>
      <w:r>
        <w:rPr>
          <w:rFonts w:eastAsia="Times New Roman" w:cs="Times New Roman"/>
          <w:szCs w:val="24"/>
        </w:rPr>
        <w:t xml:space="preserve"> ποιοι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μπορούν να πάνε τη χώρα μπροστά και ποιοι μας οδηγούν κάθε μέρα όλο και πιο κάτω, όλο και πιο πίσω. </w:t>
      </w:r>
    </w:p>
    <w:p w14:paraId="295D6F6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ήττα έρχεται και η φαρσοκωμωδία που έχετε στήσει θα λάβει επιτέλους τέλος. Όπως είπα, ο Κυριάκος Μητσοτάκης </w:t>
      </w:r>
      <w:r>
        <w:rPr>
          <w:rFonts w:eastAsia="Times New Roman" w:cs="Times New Roman"/>
          <w:szCs w:val="24"/>
        </w:rPr>
        <w:t xml:space="preserve">έχει δεσμευτεί για την επιστροφή αυτών των χρημάτων ήδη από τον Ιανουάριο του 2018. Οπότε, προφανώς, η Νέα Δημοκρατία θα ψηφίσει θετικά στην τροπολογία. </w:t>
      </w:r>
    </w:p>
    <w:p w14:paraId="295D6F6E"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του ΣΥΡΙΖΑ)</w:t>
      </w:r>
    </w:p>
    <w:p w14:paraId="295D6F6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w:t>
      </w:r>
    </w:p>
    <w:p w14:paraId="295D6F7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ήθελα να πω και δυο κουβέντες για τον κύριο κορ</w:t>
      </w:r>
      <w:r>
        <w:rPr>
          <w:rFonts w:eastAsia="Times New Roman" w:cs="Times New Roman"/>
          <w:szCs w:val="24"/>
        </w:rPr>
        <w:t xml:space="preserve">μό του νομοσχεδίου που συζητούμε σήμερα και είναι η ενσωμάτωση στο εθνικό δίκαιο της </w:t>
      </w:r>
      <w:r>
        <w:rPr>
          <w:rFonts w:eastAsia="Times New Roman" w:cs="Times New Roman"/>
          <w:szCs w:val="24"/>
        </w:rPr>
        <w:t>ο</w:t>
      </w:r>
      <w:r>
        <w:rPr>
          <w:rFonts w:eastAsia="Times New Roman" w:cs="Times New Roman"/>
          <w:szCs w:val="24"/>
        </w:rPr>
        <w:t>δηγίας 2014/50</w:t>
      </w:r>
      <w:r w:rsidRPr="000C673C">
        <w:rPr>
          <w:rFonts w:eastAsia="Times New Roman" w:cs="Times New Roman"/>
          <w:szCs w:val="24"/>
        </w:rPr>
        <w:t>/</w:t>
      </w:r>
      <w:r>
        <w:rPr>
          <w:rFonts w:eastAsia="Times New Roman" w:cs="Times New Roman"/>
          <w:szCs w:val="24"/>
        </w:rPr>
        <w:t xml:space="preserve">ΕΕ του Ευρωπαϊκού Κοινοβουλίου και του Συμβουλίου που σκοπό έχει τη βελτίωση, τους όρους απόκτησης και διατήρησης δικαιωμάτων των εργαζομένων στα λεγόμενα </w:t>
      </w:r>
      <w:r>
        <w:rPr>
          <w:rFonts w:eastAsia="Times New Roman" w:cs="Times New Roman"/>
          <w:szCs w:val="24"/>
        </w:rPr>
        <w:t>σ</w:t>
      </w:r>
      <w:r>
        <w:rPr>
          <w:rFonts w:eastAsia="Times New Roman" w:cs="Times New Roman"/>
          <w:szCs w:val="24"/>
        </w:rPr>
        <w:t xml:space="preserve">υστήματα συμπληρωματικής συνταξιοδότησης, δηλαδή αυτά που δίνουν συνταξιοδοτικές παροχές πέρα από αυτές των δημοσίων συστημάτων κοινωνικής ασφάλισης. </w:t>
      </w:r>
    </w:p>
    <w:p w14:paraId="295D6F7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αφορά εργαζόμενους</w:t>
      </w:r>
      <w:r>
        <w:rPr>
          <w:rFonts w:eastAsia="Times New Roman" w:cs="Times New Roman"/>
          <w:szCs w:val="24"/>
        </w:rPr>
        <w:t>,</w:t>
      </w:r>
      <w:r>
        <w:rPr>
          <w:rFonts w:eastAsia="Times New Roman" w:cs="Times New Roman"/>
          <w:szCs w:val="24"/>
        </w:rPr>
        <w:t xml:space="preserve"> που είτε αλλάζουν απασχόληση μέσα στην ίδια χώρα είτε έχουν μετακινηθεί για</w:t>
      </w:r>
      <w:r>
        <w:rPr>
          <w:rFonts w:eastAsia="Times New Roman" w:cs="Times New Roman"/>
          <w:szCs w:val="24"/>
        </w:rPr>
        <w:t xml:space="preserve"> επαγγελματικούς λόγους σε άλλο κράτος-μέλος της Ευρωπαϊκής Ένωσης. Άρα αυτή την περίοδο τουλάχιστον αφορά πολύ περισσότερους Έλληνες</w:t>
      </w:r>
      <w:r>
        <w:rPr>
          <w:rFonts w:eastAsia="Times New Roman" w:cs="Times New Roman"/>
          <w:szCs w:val="24"/>
        </w:rPr>
        <w:t>,</w:t>
      </w:r>
      <w:r>
        <w:rPr>
          <w:rFonts w:eastAsia="Times New Roman" w:cs="Times New Roman"/>
          <w:szCs w:val="24"/>
        </w:rPr>
        <w:t xml:space="preserve"> που έχουν βρει εργασία σε χώρες της Ευρωπαϊκής Ένωσης και μπορούν να αποκτήσουν και να διατηρήσουν δικαιώματα συμπληρωματ</w:t>
      </w:r>
      <w:r>
        <w:rPr>
          <w:rFonts w:eastAsia="Times New Roman" w:cs="Times New Roman"/>
          <w:szCs w:val="24"/>
        </w:rPr>
        <w:t xml:space="preserve">ικής σύνταξης. </w:t>
      </w:r>
    </w:p>
    <w:p w14:paraId="295D6F7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μάλιστα είναι αμφίβολο ότι θα μπορέσουμε να ζητήσουμε αποζημίωση από τις ξένες χώρες για τη χρήση του ελληνικού ταλέντου και της διάνοιας, όπως πρότεινε ένας συνάδελφος της Συμπολίτευσης πριν από λίγες μέρες, ας ελπίσουμε ότι η </w:t>
      </w:r>
      <w:r>
        <w:rPr>
          <w:rFonts w:eastAsia="Times New Roman" w:cs="Times New Roman"/>
          <w:szCs w:val="24"/>
        </w:rPr>
        <w:t>ο</w:t>
      </w:r>
      <w:r>
        <w:rPr>
          <w:rFonts w:eastAsia="Times New Roman" w:cs="Times New Roman"/>
          <w:szCs w:val="24"/>
        </w:rPr>
        <w:t>δηγί</w:t>
      </w:r>
      <w:r>
        <w:rPr>
          <w:rFonts w:eastAsia="Times New Roman" w:cs="Times New Roman"/>
          <w:szCs w:val="24"/>
        </w:rPr>
        <w:t>α θα αποτελέσει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έναν πρόσθετο λόγο να επιστραφούν στην πατρίδα τους, προφανώς με μια άλλη κατάσταση και με μια άλλη καλύτερη προοπτική από αυτή που προπαγανδίζει και προωθεί η σημερινή Κυβέρνηση. </w:t>
      </w:r>
    </w:p>
    <w:p w14:paraId="295D6F7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Με την </w:t>
      </w:r>
      <w:r>
        <w:rPr>
          <w:rFonts w:eastAsia="Times New Roman" w:cs="Times New Roman"/>
          <w:szCs w:val="24"/>
        </w:rPr>
        <w:t>ο</w:t>
      </w:r>
      <w:r>
        <w:rPr>
          <w:rFonts w:eastAsia="Times New Roman" w:cs="Times New Roman"/>
          <w:szCs w:val="24"/>
        </w:rPr>
        <w:t>δηγία αυτή αναγνωρίζουμε δυο πραγματι</w:t>
      </w:r>
      <w:r>
        <w:rPr>
          <w:rFonts w:eastAsia="Times New Roman" w:cs="Times New Roman"/>
          <w:szCs w:val="24"/>
        </w:rPr>
        <w:t xml:space="preserve">κότητες: Η μια είναι η αύξηση της κινητικότητας των εργαζομένων τόσο μεταξύ διαφορετικών κλάδων απασχόλησης, όσο και μεταξύ διαφορετικών κρατών-μελών που η Ευρωπαϊκή Ένωση, συνεπής στην αρχή της ελεύθερης κυκλοφορίας των εργαζομένων, θέλει να διευκολύνει. </w:t>
      </w:r>
      <w:r>
        <w:rPr>
          <w:rFonts w:eastAsia="Times New Roman" w:cs="Times New Roman"/>
          <w:szCs w:val="24"/>
        </w:rPr>
        <w:t>Η άλλη πραγματικότητα που αναγνωρίζεται</w:t>
      </w:r>
      <w:r>
        <w:rPr>
          <w:rFonts w:eastAsia="Times New Roman" w:cs="Times New Roman"/>
          <w:szCs w:val="24"/>
        </w:rPr>
        <w:t>,</w:t>
      </w:r>
      <w:r>
        <w:rPr>
          <w:rFonts w:eastAsia="Times New Roman" w:cs="Times New Roman"/>
          <w:szCs w:val="24"/>
        </w:rPr>
        <w:t xml:space="preserve"> είναι η ολοένα μεγαλύτερη σημασία της συμπληρωματικής σύνταξης σε πολλά κράτη-μέλη της Ευρωπαϊκής Ένωσης. Επομένως βλέπουμε και εδώ μια τάση να αναπτυχθούν ο δεύτερος και ο τρίτος πυλώνας των συνταξιοδοτικών συστημά</w:t>
      </w:r>
      <w:r>
        <w:rPr>
          <w:rFonts w:eastAsia="Times New Roman" w:cs="Times New Roman"/>
          <w:szCs w:val="24"/>
        </w:rPr>
        <w:t xml:space="preserve">των, όπως πρέπει να γίνει στη χώρα μας. </w:t>
      </w:r>
    </w:p>
    <w:p w14:paraId="295D6F7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έχει δεσμευτεί για αυτό και προφανώς δεν θέλει να εξαφανίσει τα δικαιώματα της επικουρικής ασφάλισης ούτε να την υποβαθμίσει, όπως κινδυνολογούσατε στην </w:t>
      </w:r>
      <w:r>
        <w:rPr>
          <w:rFonts w:eastAsia="Times New Roman" w:cs="Times New Roman"/>
          <w:szCs w:val="24"/>
        </w:rPr>
        <w:t>ε</w:t>
      </w:r>
      <w:r>
        <w:rPr>
          <w:rFonts w:eastAsia="Times New Roman" w:cs="Times New Roman"/>
          <w:szCs w:val="24"/>
        </w:rPr>
        <w:t xml:space="preserve">πιτροπή. </w:t>
      </w:r>
    </w:p>
    <w:p w14:paraId="295D6F75"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Διαβάστε, λοιπόν, πρώτα το </w:t>
      </w:r>
      <w:r>
        <w:rPr>
          <w:rFonts w:eastAsia="Times New Roman"/>
          <w:szCs w:val="24"/>
        </w:rPr>
        <w:t>πρόγραμμα της Νέας Δημοκρατίας και θα σας λυθούν σίγουρα οι απορίες.</w:t>
      </w:r>
    </w:p>
    <w:p w14:paraId="295D6F76"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Θέλω να σταθώ λίγο στον ρόλο των κοινωνικών εταίρων, στα συστήματα συμπληρωματικής συνταξιοδότησης και η δυνατότητα συμβολής τους στην εφαρμογή της </w:t>
      </w:r>
      <w:r>
        <w:rPr>
          <w:rFonts w:eastAsia="Times New Roman"/>
          <w:szCs w:val="24"/>
        </w:rPr>
        <w:t>ο</w:t>
      </w:r>
      <w:r>
        <w:rPr>
          <w:rFonts w:eastAsia="Times New Roman"/>
          <w:szCs w:val="24"/>
        </w:rPr>
        <w:t xml:space="preserve">δηγίας, όπως επισημαίνεται στο </w:t>
      </w:r>
      <w:r>
        <w:rPr>
          <w:rFonts w:eastAsia="Times New Roman"/>
          <w:szCs w:val="24"/>
        </w:rPr>
        <w:t>προοίμιο. Επίσης στα άρθρα 4 και 5 δίνεται η δυνατότητα στα κράτη-μέλη να επιτρέπουν στους κοινωνικούς εταίρους, όπως είναι οι οργανώσεις εργαζομένων και εργοδοτών, να θεσπίζουν με συλλογική σύμβαση διαφορετικές διατάξεις, εάν αυτές έχουν τουλάχιστον ισοδύ</w:t>
      </w:r>
      <w:r>
        <w:rPr>
          <w:rFonts w:eastAsia="Times New Roman"/>
          <w:szCs w:val="24"/>
        </w:rPr>
        <w:t>ναμο αποτέλεσμα στην προστασία της εργασιακής κινητικότητας. Στην αιτιολογική έκθεση του παρόντος σχεδίου αναφέρεται ότι συμπληρωματικές συνταξιοδοτικές παροχές μπορεί να προβλέπονται και σε συλλογικές συμβάσεις εργασίας ή σε εσωτερικούς κανονισμούς επιχει</w:t>
      </w:r>
      <w:r>
        <w:rPr>
          <w:rFonts w:eastAsia="Times New Roman"/>
          <w:szCs w:val="24"/>
        </w:rPr>
        <w:t>ρήσεων. Εντός του κειμένου του νόμου, όμως, δεν γίνεται καμμία τέτοια αναφορά.</w:t>
      </w:r>
    </w:p>
    <w:p w14:paraId="295D6F7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Ο εισηγητής μας στην </w:t>
      </w:r>
      <w:r>
        <w:rPr>
          <w:rFonts w:eastAsia="Times New Roman"/>
          <w:szCs w:val="24"/>
        </w:rPr>
        <w:t>ε</w:t>
      </w:r>
      <w:r>
        <w:rPr>
          <w:rFonts w:eastAsia="Times New Roman"/>
          <w:szCs w:val="24"/>
        </w:rPr>
        <w:t xml:space="preserve">πιτροπή κ. </w:t>
      </w:r>
      <w:proofErr w:type="spellStart"/>
      <w:r>
        <w:rPr>
          <w:rFonts w:eastAsia="Times New Roman"/>
          <w:szCs w:val="24"/>
        </w:rPr>
        <w:t>Γιόγιακας</w:t>
      </w:r>
      <w:proofErr w:type="spellEnd"/>
      <w:r>
        <w:rPr>
          <w:rFonts w:eastAsia="Times New Roman"/>
          <w:szCs w:val="24"/>
        </w:rPr>
        <w:t xml:space="preserve"> σας κάλεσε να μας εξηγήσετε</w:t>
      </w:r>
      <w:r>
        <w:rPr>
          <w:rFonts w:eastAsia="Times New Roman"/>
          <w:szCs w:val="24"/>
        </w:rPr>
        <w:t>,</w:t>
      </w:r>
      <w:r>
        <w:rPr>
          <w:rFonts w:eastAsia="Times New Roman"/>
          <w:szCs w:val="24"/>
        </w:rPr>
        <w:t xml:space="preserve"> γιατί αφαιρέσατε από το νομοσχέδιο κάθε αναφορά στους κοινωνικούς εταίρους. Δεν μας απαντήσατε αλλά υπερη</w:t>
      </w:r>
      <w:r>
        <w:rPr>
          <w:rFonts w:eastAsia="Times New Roman"/>
          <w:szCs w:val="24"/>
        </w:rPr>
        <w:t>φανευτήκατε ότι με το νομοσχέδιο αυτό θα μπορούσαν τα συνδικάτα να ζητήσουν στις διαπραγματεύσεις με τους εργοδότες</w:t>
      </w:r>
      <w:r>
        <w:rPr>
          <w:rFonts w:eastAsia="Times New Roman"/>
          <w:szCs w:val="24"/>
        </w:rPr>
        <w:t>,</w:t>
      </w:r>
      <w:r>
        <w:rPr>
          <w:rFonts w:eastAsia="Times New Roman"/>
          <w:szCs w:val="24"/>
        </w:rPr>
        <w:t xml:space="preserve"> να διαμορφώσουν όρους συμπληρωματικής ασφάλισης. Εάν αυτό θέλετε, κύριε Υπουργέ, γιατί δεν διατηρήσατε αυτά που έγραφε η </w:t>
      </w:r>
      <w:r>
        <w:rPr>
          <w:rFonts w:eastAsia="Times New Roman"/>
          <w:szCs w:val="24"/>
        </w:rPr>
        <w:t>ο</w:t>
      </w:r>
      <w:r>
        <w:rPr>
          <w:rFonts w:eastAsia="Times New Roman"/>
          <w:szCs w:val="24"/>
        </w:rPr>
        <w:t>δηγία για τον ρόλ</w:t>
      </w:r>
      <w:r>
        <w:rPr>
          <w:rFonts w:eastAsia="Times New Roman"/>
          <w:szCs w:val="24"/>
        </w:rPr>
        <w:t xml:space="preserve">ο των κοινωνικών εταίρων; </w:t>
      </w:r>
      <w:r>
        <w:rPr>
          <w:rFonts w:eastAsia="Times New Roman"/>
          <w:szCs w:val="24"/>
        </w:rPr>
        <w:lastRenderedPageBreak/>
        <w:t>Μπορεί να γίνει αυτό που λέτε, εφόσον δεν προβλέπεται ρητά από τον νόμο; Πρόκειται για μια διαφορά</w:t>
      </w:r>
      <w:r>
        <w:rPr>
          <w:rFonts w:eastAsia="Times New Roman"/>
          <w:szCs w:val="24"/>
        </w:rPr>
        <w:t>,</w:t>
      </w:r>
      <w:r>
        <w:rPr>
          <w:rFonts w:eastAsia="Times New Roman"/>
          <w:szCs w:val="24"/>
        </w:rPr>
        <w:t xml:space="preserve"> που έρχεται σε αντίθεση με το πνεύμα και το γράμμα της </w:t>
      </w:r>
      <w:r>
        <w:rPr>
          <w:rFonts w:eastAsia="Times New Roman"/>
          <w:szCs w:val="24"/>
        </w:rPr>
        <w:t>ο</w:t>
      </w:r>
      <w:r>
        <w:rPr>
          <w:rFonts w:eastAsia="Times New Roman"/>
          <w:szCs w:val="24"/>
        </w:rPr>
        <w:t>δηγίας και για την οποία θα θέλαμε έστω και τώρα να δώσετε σαφείς εξηγήσει</w:t>
      </w:r>
      <w:r>
        <w:rPr>
          <w:rFonts w:eastAsia="Times New Roman"/>
          <w:szCs w:val="24"/>
        </w:rPr>
        <w:t>ς.</w:t>
      </w:r>
    </w:p>
    <w:p w14:paraId="295D6F78"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Δεν θα αναφερθώ στις βασικές προβλέψεις του νομοσχεδίου. Μίλησε αναλυτικά ο εισηγητής μας στην </w:t>
      </w:r>
      <w:r>
        <w:rPr>
          <w:rFonts w:eastAsia="Times New Roman"/>
          <w:szCs w:val="24"/>
        </w:rPr>
        <w:t>ε</w:t>
      </w:r>
      <w:r>
        <w:rPr>
          <w:rFonts w:eastAsia="Times New Roman"/>
          <w:szCs w:val="24"/>
        </w:rPr>
        <w:t>πιτροπή. Το θέμα, όμως, για το οποίο ζητήθηκαν επίσης διευκρινίσεις και πάλι δεν δόθηκαν</w:t>
      </w:r>
      <w:r>
        <w:rPr>
          <w:rFonts w:eastAsia="Times New Roman"/>
          <w:szCs w:val="24"/>
        </w:rPr>
        <w:t>,</w:t>
      </w:r>
      <w:r>
        <w:rPr>
          <w:rFonts w:eastAsia="Times New Roman"/>
          <w:szCs w:val="24"/>
        </w:rPr>
        <w:t xml:space="preserve"> είναι για το ύψος του εφάπαξ ποσού που θα μπορούσαν να παίρνουν οι </w:t>
      </w:r>
      <w:r>
        <w:rPr>
          <w:rFonts w:eastAsia="Times New Roman"/>
          <w:szCs w:val="24"/>
        </w:rPr>
        <w:t xml:space="preserve">μισθωτοί, ίσου με την αξία των αποκτημένων συνταξιοδοτικών δικαιωμάτων που δεν μπορεί να ξεπερνά τις 2000 ευρώ. Αναφερθήκατε και σε αυτό, κύριε Υπουργέ, ως δική σας προσθήκη, εφόσον η </w:t>
      </w:r>
      <w:r>
        <w:rPr>
          <w:rFonts w:eastAsia="Times New Roman"/>
          <w:szCs w:val="24"/>
        </w:rPr>
        <w:t>ο</w:t>
      </w:r>
      <w:r>
        <w:rPr>
          <w:rFonts w:eastAsia="Times New Roman"/>
          <w:szCs w:val="24"/>
        </w:rPr>
        <w:t>δηγία σάς επιτρέπει να το κάνετε. Το ερώτημα είναι πώς και γιατί προέκυ</w:t>
      </w:r>
      <w:r>
        <w:rPr>
          <w:rFonts w:eastAsia="Times New Roman"/>
          <w:szCs w:val="24"/>
        </w:rPr>
        <w:t xml:space="preserve">ψε το πλαφόν των 2000 ευρώ. Βασίστηκε σε κάποια στοιχεία και εάν ναι, ποια είναι αυτά και ποιο είναι το πλαφόν που ισχύει σε άλλες ευρωπαϊκές χώρες που έχουν ενσωματώσει την </w:t>
      </w:r>
      <w:r>
        <w:rPr>
          <w:rFonts w:eastAsia="Times New Roman"/>
          <w:szCs w:val="24"/>
        </w:rPr>
        <w:t>ο</w:t>
      </w:r>
      <w:r>
        <w:rPr>
          <w:rFonts w:eastAsia="Times New Roman"/>
          <w:szCs w:val="24"/>
        </w:rPr>
        <w:t>δηγία;</w:t>
      </w:r>
    </w:p>
    <w:p w14:paraId="295D6F7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Όπως είπαμε και στην </w:t>
      </w:r>
      <w:r>
        <w:rPr>
          <w:rFonts w:eastAsia="Times New Roman"/>
          <w:szCs w:val="24"/>
        </w:rPr>
        <w:t>ε</w:t>
      </w:r>
      <w:r>
        <w:rPr>
          <w:rFonts w:eastAsia="Times New Roman"/>
          <w:szCs w:val="24"/>
        </w:rPr>
        <w:t xml:space="preserve">πιτροπή, η Νέα Δημοκρατία υπερψηφίζει το νομοσχέδιο </w:t>
      </w:r>
      <w:r>
        <w:rPr>
          <w:rFonts w:eastAsia="Times New Roman"/>
          <w:szCs w:val="24"/>
        </w:rPr>
        <w:t>όχι μόνο γιατί η χώρα μας ανταποκρίνεται -με αρκετή καθυστέρηση είναι αλήθεια- σε μια ευρωπαϊκή της υποχρέωση, αλλά και γιατί λειτουργεί προς όφελος των εργαζομένων και τελικά όλων των νέων που σήμερα αναζητούν την τύχη τους στο εξωτερικό.</w:t>
      </w:r>
    </w:p>
    <w:p w14:paraId="295D6F7A" w14:textId="77777777" w:rsidR="006C59DA" w:rsidRDefault="00DE6A6A">
      <w:pPr>
        <w:spacing w:line="600" w:lineRule="auto"/>
        <w:ind w:firstLine="720"/>
        <w:contextualSpacing/>
        <w:jc w:val="both"/>
        <w:rPr>
          <w:rFonts w:eastAsia="Times New Roman"/>
          <w:szCs w:val="24"/>
        </w:rPr>
      </w:pPr>
      <w:r>
        <w:rPr>
          <w:rFonts w:eastAsia="Times New Roman"/>
          <w:szCs w:val="24"/>
        </w:rPr>
        <w:t>Σας ευχαριστώ πο</w:t>
      </w:r>
      <w:r>
        <w:rPr>
          <w:rFonts w:eastAsia="Times New Roman"/>
          <w:szCs w:val="24"/>
        </w:rPr>
        <w:t>λύ.</w:t>
      </w:r>
    </w:p>
    <w:p w14:paraId="295D6F7B"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την Νέα Δημοκρατία)</w:t>
      </w:r>
    </w:p>
    <w:p w14:paraId="295D6F7C" w14:textId="77777777" w:rsidR="006C59DA" w:rsidRDefault="00DE6A6A">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Και εγώ σας ευχαριστώ.</w:t>
      </w:r>
    </w:p>
    <w:p w14:paraId="295D6F7D" w14:textId="77777777" w:rsidR="006C59DA" w:rsidRDefault="00DE6A6A">
      <w:pPr>
        <w:spacing w:line="600" w:lineRule="auto"/>
        <w:ind w:firstLine="539"/>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από τα άνω δυτικά θεωρεία, αφού προηγουμένως ενημερ</w:t>
      </w:r>
      <w:r>
        <w:rPr>
          <w:rFonts w:eastAsia="Times New Roman"/>
          <w:szCs w:val="24"/>
        </w:rPr>
        <w:t>ώθηκαν για την ιστορία του κτηρίου και τον τρόπο οργάνωσης και λειτουργίας της Βουλής των Ελλήνων, τριάντα ένας μαθητές και μαθήτριες και δύο συνοδοί εκπαιδευτικοί από το 11</w:t>
      </w:r>
      <w:r>
        <w:rPr>
          <w:rFonts w:eastAsia="Times New Roman"/>
          <w:szCs w:val="24"/>
          <w:vertAlign w:val="superscript"/>
        </w:rPr>
        <w:t>ο</w:t>
      </w:r>
      <w:r>
        <w:rPr>
          <w:rFonts w:eastAsia="Times New Roman"/>
          <w:szCs w:val="24"/>
        </w:rPr>
        <w:t xml:space="preserve"> Δημοτικό Σχολείο Αγίων Αναργύρων. </w:t>
      </w:r>
    </w:p>
    <w:p w14:paraId="295D6F7E" w14:textId="77777777" w:rsidR="006C59DA" w:rsidRDefault="00DE6A6A">
      <w:pPr>
        <w:spacing w:line="600" w:lineRule="auto"/>
        <w:ind w:firstLine="720"/>
        <w:contextualSpacing/>
        <w:jc w:val="both"/>
        <w:rPr>
          <w:rFonts w:eastAsia="Times New Roman"/>
          <w:szCs w:val="24"/>
        </w:rPr>
      </w:pPr>
      <w:r>
        <w:rPr>
          <w:rFonts w:eastAsia="Times New Roman"/>
          <w:szCs w:val="24"/>
        </w:rPr>
        <w:t>Η Βουλή σάς καλωσορίζει.</w:t>
      </w:r>
    </w:p>
    <w:p w14:paraId="295D6F7F" w14:textId="77777777" w:rsidR="006C59DA" w:rsidRDefault="00DE6A6A">
      <w:pPr>
        <w:spacing w:line="600" w:lineRule="auto"/>
        <w:ind w:firstLine="720"/>
        <w:contextualSpacing/>
        <w:jc w:val="center"/>
        <w:rPr>
          <w:rFonts w:eastAsia="Times New Roman"/>
          <w:b/>
          <w:szCs w:val="24"/>
        </w:rPr>
      </w:pPr>
      <w:r>
        <w:rPr>
          <w:rFonts w:eastAsia="Times New Roman"/>
          <w:szCs w:val="24"/>
        </w:rPr>
        <w:t>(Χειροκροτήματα απ</w:t>
      </w:r>
      <w:r>
        <w:rPr>
          <w:rFonts w:eastAsia="Times New Roman"/>
          <w:szCs w:val="24"/>
        </w:rPr>
        <w:t>’</w:t>
      </w:r>
      <w:r>
        <w:rPr>
          <w:rFonts w:eastAsia="Times New Roman"/>
          <w:szCs w:val="24"/>
        </w:rPr>
        <w:t xml:space="preserve"> ό</w:t>
      </w:r>
      <w:r>
        <w:rPr>
          <w:rFonts w:eastAsia="Times New Roman"/>
          <w:szCs w:val="24"/>
        </w:rPr>
        <w:t>λες τις πτέρυγες της Βουλής)</w:t>
      </w:r>
    </w:p>
    <w:p w14:paraId="295D6F80" w14:textId="77777777" w:rsidR="006C59DA" w:rsidRDefault="00DE6A6A">
      <w:pPr>
        <w:spacing w:line="600" w:lineRule="auto"/>
        <w:ind w:firstLine="720"/>
        <w:contextualSpacing/>
        <w:jc w:val="both"/>
        <w:rPr>
          <w:rFonts w:eastAsia="Times New Roman"/>
          <w:szCs w:val="24"/>
        </w:rPr>
      </w:pPr>
      <w:r>
        <w:rPr>
          <w:rFonts w:eastAsia="Times New Roman"/>
          <w:szCs w:val="24"/>
        </w:rPr>
        <w:t>Προχωρούμε στον ειδικό αγορητή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Κωνσταντόπουλο.</w:t>
      </w:r>
    </w:p>
    <w:p w14:paraId="295D6F81" w14:textId="77777777" w:rsidR="006C59DA" w:rsidRDefault="00DE6A6A">
      <w:pPr>
        <w:spacing w:line="600" w:lineRule="auto"/>
        <w:ind w:firstLine="720"/>
        <w:contextualSpacing/>
        <w:jc w:val="both"/>
        <w:rPr>
          <w:rFonts w:eastAsia="Times New Roman"/>
          <w:szCs w:val="24"/>
        </w:rPr>
      </w:pPr>
      <w:r>
        <w:rPr>
          <w:rFonts w:eastAsia="Times New Roman"/>
          <w:szCs w:val="24"/>
        </w:rPr>
        <w:t>Έχετε τον λόγο, κύριε Κωνσταντόπουλε, για δεκαπέντε λεπτά.</w:t>
      </w:r>
    </w:p>
    <w:p w14:paraId="295D6F82" w14:textId="77777777" w:rsidR="006C59DA" w:rsidRDefault="00DE6A6A">
      <w:pPr>
        <w:spacing w:line="600" w:lineRule="auto"/>
        <w:ind w:firstLine="720"/>
        <w:contextualSpacing/>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Πρόεδρε, κύριε Υπουργέ, κυρίες και κύριοι</w:t>
      </w:r>
      <w:r>
        <w:rPr>
          <w:rFonts w:eastAsia="Times New Roman"/>
          <w:szCs w:val="24"/>
        </w:rPr>
        <w:t xml:space="preserve"> συνάδελφοι, με το παρόν νομοσχέδιο ενσωματώνεται στην εθνική έννομη τάξη η </w:t>
      </w:r>
      <w:r>
        <w:rPr>
          <w:rFonts w:eastAsia="Times New Roman"/>
          <w:szCs w:val="24"/>
        </w:rPr>
        <w:t>ο</w:t>
      </w:r>
      <w:r>
        <w:rPr>
          <w:rFonts w:eastAsia="Times New Roman"/>
          <w:szCs w:val="24"/>
        </w:rPr>
        <w:t>δηγία 2014/50/ΕΕ, σχετικά με την προαγωγή της κινητικότητας των εργαζομένων μεταξύ των κρατών-μελών και τη βελτίωση της απόκτησης και διατήρησης δικαιωμάτων συμπληρωματικής συνταξ</w:t>
      </w:r>
      <w:r>
        <w:rPr>
          <w:rFonts w:eastAsia="Times New Roman"/>
          <w:szCs w:val="24"/>
        </w:rPr>
        <w:t>ιοδότησης.</w:t>
      </w:r>
    </w:p>
    <w:p w14:paraId="295D6F83" w14:textId="77777777" w:rsidR="006C59DA" w:rsidRDefault="00DE6A6A">
      <w:pPr>
        <w:spacing w:line="600" w:lineRule="auto"/>
        <w:ind w:firstLine="720"/>
        <w:contextualSpacing/>
        <w:jc w:val="both"/>
        <w:rPr>
          <w:rFonts w:eastAsia="Times New Roman"/>
          <w:szCs w:val="24"/>
        </w:rPr>
      </w:pPr>
      <w:r>
        <w:rPr>
          <w:rFonts w:eastAsia="Times New Roman"/>
          <w:szCs w:val="24"/>
        </w:rPr>
        <w:t>Θα έλεγα ότι πρόκειται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για πολύ σημαντικές διατάξεις, καθώς θέτουν ρυθμίσεις για την προστασία των συνταξιοδοτικών δικαιωμάτων των μετακινούμενων εκτός της Ένωσης εργαζομένων, ακόμη και αν αλλάζουν επάγγελμα και </w:t>
      </w:r>
      <w:r>
        <w:rPr>
          <w:rFonts w:eastAsia="Times New Roman"/>
          <w:szCs w:val="24"/>
        </w:rPr>
        <w:lastRenderedPageBreak/>
        <w:t>κλάδο απασχόλησης. Οι ρυθμίσεις αυτές, αγαπητοί συνάδελφοι, ουσιασ</w:t>
      </w:r>
      <w:r>
        <w:rPr>
          <w:rFonts w:eastAsia="Times New Roman"/>
          <w:szCs w:val="24"/>
        </w:rPr>
        <w:t>τικά καταργούν ένα αντικίνητρο -θα έλεγα- ετών για πολλούς</w:t>
      </w:r>
      <w:r>
        <w:rPr>
          <w:rFonts w:eastAsia="Times New Roman"/>
          <w:szCs w:val="24"/>
        </w:rPr>
        <w:t>,</w:t>
      </w:r>
      <w:r>
        <w:rPr>
          <w:rFonts w:eastAsia="Times New Roman"/>
          <w:szCs w:val="24"/>
        </w:rPr>
        <w:t xml:space="preserve"> που ενώ θα ήθελαν να πάνε σε μια χώρα της Ευρωπαϊκής Ένωσης και να εργαστούν σε άλλο κλάδο, είχαν έναν φόβο, τον φόβο για την απώλεια μέρος των δικαιωμάτων τους με τη συμπληρωματική ασφάλιση. Αυτό</w:t>
      </w:r>
      <w:r>
        <w:rPr>
          <w:rFonts w:eastAsia="Times New Roman"/>
          <w:szCs w:val="24"/>
        </w:rPr>
        <w:t xml:space="preserve"> ήταν ένας ανασταλτικός παράγοντας.</w:t>
      </w:r>
    </w:p>
    <w:p w14:paraId="295D6F8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Κατανοούμε, λοιπόν, όλοι πόσο σημαντικό είναι αυτό στην παρούσα συγκυρία που βρίσκεται η χώρα τα τελευταία δέκα χρόνια, κατά τα οποία σχεδόν πεντακόσιες χιλιάδες άνθρωποι, θα έλεγα νέοι άνθρωποι, έχουν μεταναστεύσει στο </w:t>
      </w:r>
      <w:r>
        <w:rPr>
          <w:rFonts w:eastAsia="Times New Roman" w:cs="Times New Roman"/>
          <w:szCs w:val="24"/>
        </w:rPr>
        <w:t>εξωτερικό για ανεύρεση εργασίας.</w:t>
      </w:r>
    </w:p>
    <w:p w14:paraId="295D6F8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στην </w:t>
      </w:r>
      <w:r>
        <w:rPr>
          <w:rFonts w:eastAsia="Times New Roman" w:cs="Times New Roman"/>
          <w:szCs w:val="24"/>
        </w:rPr>
        <w:t>ε</w:t>
      </w:r>
      <w:r>
        <w:rPr>
          <w:rFonts w:eastAsia="Times New Roman" w:cs="Times New Roman"/>
          <w:szCs w:val="24"/>
        </w:rPr>
        <w:t>πιτροπή ειπώθηκαν πολλά και διάφορα, ανάλογα -θα έλεγα- με την ιδεολογική τοποθέτηση του κάθε ομιλητή. Θα σταθώ σε δύο σημεία, που κρίνω ότι έχουν ιδιαίτερη σημασία και θα πρέπει να διευκρινιστούν</w:t>
      </w:r>
      <w:r>
        <w:rPr>
          <w:rFonts w:eastAsia="Times New Roman" w:cs="Times New Roman"/>
          <w:szCs w:val="24"/>
        </w:rPr>
        <w:t xml:space="preserve"> στην Ολομέλεια.</w:t>
      </w:r>
    </w:p>
    <w:p w14:paraId="295D6F8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 Υπουργός κ. Πετρόπουλος είπε ότι τόσο τα ΤΑΠΙΤ, το Ταμείο Πρόνοιας Ιδιωτικού Τομέα, καθώς και το ΕΤΕΑΕΠ, το Ενιαίο Ταμείο Επικουρικής Ασφάλισης και Εφάπαξ Παροχών όσο και ο ΛΕΠΕΤΕ ήταν κάποτε κραταιά </w:t>
      </w:r>
      <w:r>
        <w:rPr>
          <w:rFonts w:eastAsia="Times New Roman" w:cs="Times New Roman"/>
          <w:szCs w:val="24"/>
        </w:rPr>
        <w:t>τ</w:t>
      </w:r>
      <w:r>
        <w:rPr>
          <w:rFonts w:eastAsia="Times New Roman" w:cs="Times New Roman"/>
          <w:szCs w:val="24"/>
        </w:rPr>
        <w:t>αμεία που έδιναν τεράστιες σ</w:t>
      </w:r>
      <w:r>
        <w:rPr>
          <w:rFonts w:eastAsia="Times New Roman" w:cs="Times New Roman"/>
          <w:szCs w:val="24"/>
        </w:rPr>
        <w:t xml:space="preserve">υντάξεις. Μας είπε ότι κολακεύονταν οι εργαζόμενοι, όμως έχασαν, γιατί ήταν μόνοι τους, ενώ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θα είμαστε όλοι μαζί και δεν θα χάσουμε, αλλά θα ενισχυθούν κιόλας.</w:t>
      </w:r>
    </w:p>
    <w:p w14:paraId="295D6F8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Να τα ξεκαθαρίσουμε, όμως, αυτά τα πράγματα, διότι έτσι δημιουργείται μ</w:t>
      </w:r>
      <w:r>
        <w:rPr>
          <w:rFonts w:eastAsia="Times New Roman" w:cs="Times New Roman"/>
          <w:szCs w:val="24"/>
        </w:rPr>
        <w:t>ια σύγχυση και μάλιστα -θα έλεγα- μεγάλη, αν αναλογιστούμε ότι ο Υφυπουργός είχε διατελέσει στο παρελθόν και σύμβουλος του συνδικάτου των υπαλλήλων της Εθνικής και γνωρίζει καλύτερα. Διότι στο μείζον θέμα που έχει προκύψει με τον ΛΕΠΕΤΕ, για τον οποίο έχου</w:t>
      </w:r>
      <w:r>
        <w:rPr>
          <w:rFonts w:eastAsia="Times New Roman" w:cs="Times New Roman"/>
          <w:szCs w:val="24"/>
        </w:rPr>
        <w:t xml:space="preserve">με απευθύνει ερώτηση τόσο στον κ. </w:t>
      </w:r>
      <w:proofErr w:type="spellStart"/>
      <w:r>
        <w:rPr>
          <w:rFonts w:eastAsia="Times New Roman" w:cs="Times New Roman"/>
          <w:szCs w:val="24"/>
        </w:rPr>
        <w:t>Τσακαλώτο</w:t>
      </w:r>
      <w:proofErr w:type="spellEnd"/>
      <w:r>
        <w:rPr>
          <w:rFonts w:eastAsia="Times New Roman" w:cs="Times New Roman"/>
          <w:szCs w:val="24"/>
        </w:rPr>
        <w:t xml:space="preserve"> όσο και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w:t>
      </w:r>
      <w:r>
        <w:rPr>
          <w:rFonts w:eastAsia="Times New Roman" w:cs="Times New Roman"/>
          <w:szCs w:val="24"/>
        </w:rPr>
        <w:t xml:space="preserve"> υπάρχουν </w:t>
      </w:r>
      <w:proofErr w:type="spellStart"/>
      <w:r>
        <w:rPr>
          <w:rFonts w:eastAsia="Times New Roman" w:cs="Times New Roman"/>
          <w:szCs w:val="24"/>
        </w:rPr>
        <w:t>δεκαεξίμισι</w:t>
      </w:r>
      <w:proofErr w:type="spellEnd"/>
      <w:r>
        <w:rPr>
          <w:rFonts w:eastAsia="Times New Roman" w:cs="Times New Roman"/>
          <w:szCs w:val="24"/>
        </w:rPr>
        <w:t xml:space="preserve"> χιλιάδες συνταξιούχοι που επιβαρύνονται με δικαστικά έξοδα για να διεκδικήσουν τα οφειλόμενά τους. </w:t>
      </w:r>
    </w:p>
    <w:p w14:paraId="295D6F8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 ΛΕΠΕΤΕ δεν είναι ένα επαγγελματικό Ταμείο ούτε έχει σχέση με </w:t>
      </w:r>
      <w:r>
        <w:rPr>
          <w:rFonts w:eastAsia="Times New Roman" w:cs="Times New Roman"/>
          <w:szCs w:val="24"/>
        </w:rPr>
        <w:t xml:space="preserve">την επικουρική ασφάλιση. Γι’ αυτό και το 2015, ενώ υπήρχε εντολή από τους δανειστές να συγχωνευτούν όλα τα επικουρικά ταμεία κάτω από το ΕΤΕΑΕΠ, υπήρξε ζήτημα με το ΛΕΠΕΤΕ, γιατί δεν μπορούσε να ενταχθεί. </w:t>
      </w:r>
    </w:p>
    <w:p w14:paraId="295D6F8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θα αναρωτηθεί κάποιος γιατί δεν μπορούσε να εν</w:t>
      </w:r>
      <w:r>
        <w:rPr>
          <w:rFonts w:eastAsia="Times New Roman" w:cs="Times New Roman"/>
          <w:szCs w:val="24"/>
        </w:rPr>
        <w:t xml:space="preserve">ταχθεί. Γιατί είναι ένας λογαριασμός </w:t>
      </w:r>
      <w:proofErr w:type="spellStart"/>
      <w:r>
        <w:rPr>
          <w:rFonts w:eastAsia="Times New Roman" w:cs="Times New Roman"/>
          <w:szCs w:val="24"/>
        </w:rPr>
        <w:t>επικούρησης</w:t>
      </w:r>
      <w:proofErr w:type="spellEnd"/>
      <w:r>
        <w:rPr>
          <w:rFonts w:eastAsia="Times New Roman" w:cs="Times New Roman"/>
          <w:szCs w:val="24"/>
        </w:rPr>
        <w:t xml:space="preserve"> του προσωπικού της Εθνικής Τράπεζας της Ελλάδος, που θεσμοθετήθηκε το 1949 με απόφαση του Γενικού Συμβουλίου της Εθνικής, ύστερα από συμφωνία με τη συνδικαλιστική εκπροσώπηση των εργαζομένων της </w:t>
      </w:r>
      <w:r>
        <w:rPr>
          <w:rFonts w:eastAsia="Times New Roman" w:cs="Times New Roman"/>
          <w:szCs w:val="24"/>
        </w:rPr>
        <w:t>τ</w:t>
      </w:r>
      <w:r>
        <w:rPr>
          <w:rFonts w:eastAsia="Times New Roman" w:cs="Times New Roman"/>
          <w:szCs w:val="24"/>
        </w:rPr>
        <w:t>ράπεζας και</w:t>
      </w:r>
      <w:r>
        <w:rPr>
          <w:rFonts w:eastAsia="Times New Roman" w:cs="Times New Roman"/>
          <w:szCs w:val="24"/>
        </w:rPr>
        <w:t xml:space="preserve"> ήταν επί εξήντα οκτώ χρόνια βιώσιμος. Ήταν δηλαδή μια πρωτοβουλία της </w:t>
      </w:r>
      <w:r>
        <w:rPr>
          <w:rFonts w:eastAsia="Times New Roman" w:cs="Times New Roman"/>
          <w:szCs w:val="24"/>
        </w:rPr>
        <w:t>τ</w:t>
      </w:r>
      <w:r>
        <w:rPr>
          <w:rFonts w:eastAsia="Times New Roman" w:cs="Times New Roman"/>
          <w:szCs w:val="24"/>
        </w:rPr>
        <w:t xml:space="preserve">ράπεζας για να διασφαλιστεί η εργασιακή ειρήνη και να προσελκύσει στελέχη. Οι συνταξιούχοι της Εθνικής δεν παίρνουν επικουρική. Υπήρχε αυτή η ενίσχυση που διασφάλιζε η </w:t>
      </w:r>
      <w:r>
        <w:rPr>
          <w:rFonts w:eastAsia="Times New Roman" w:cs="Times New Roman"/>
          <w:szCs w:val="24"/>
        </w:rPr>
        <w:t>τ</w:t>
      </w:r>
      <w:r>
        <w:rPr>
          <w:rFonts w:eastAsia="Times New Roman" w:cs="Times New Roman"/>
          <w:szCs w:val="24"/>
        </w:rPr>
        <w:t>ράπεζα. Και για</w:t>
      </w:r>
      <w:r>
        <w:rPr>
          <w:rFonts w:eastAsia="Times New Roman" w:cs="Times New Roman"/>
          <w:szCs w:val="24"/>
        </w:rPr>
        <w:t xml:space="preserve"> να είμαστε απόλυτα ακριβείς, μόνο όσοι διορίστηκαν </w:t>
      </w:r>
      <w:r>
        <w:rPr>
          <w:rFonts w:eastAsia="Times New Roman" w:cs="Times New Roman"/>
          <w:szCs w:val="24"/>
        </w:rPr>
        <w:lastRenderedPageBreak/>
        <w:t xml:space="preserve">στην </w:t>
      </w:r>
      <w:r>
        <w:rPr>
          <w:rFonts w:eastAsia="Times New Roman" w:cs="Times New Roman"/>
          <w:szCs w:val="24"/>
        </w:rPr>
        <w:t>τ</w:t>
      </w:r>
      <w:r>
        <w:rPr>
          <w:rFonts w:eastAsia="Times New Roman" w:cs="Times New Roman"/>
          <w:szCs w:val="24"/>
        </w:rPr>
        <w:t>ράπεζα μετά τον Ιανουάριο του 2005</w:t>
      </w:r>
      <w:r>
        <w:rPr>
          <w:rFonts w:eastAsia="Times New Roman" w:cs="Times New Roman"/>
          <w:szCs w:val="24"/>
        </w:rPr>
        <w:t>,</w:t>
      </w:r>
      <w:r>
        <w:rPr>
          <w:rFonts w:eastAsia="Times New Roman" w:cs="Times New Roman"/>
          <w:szCs w:val="24"/>
        </w:rPr>
        <w:t xml:space="preserve"> εξαιρέθηκαν από την ενίσχυση αυτή του ΛΕΠΕΤΕ και παίρνουν σήμερα επικουρική. Ο ΛΕΠΕΤΕ μέχρι το 2008 είχε και πλεόνασμα. Δηλαδή κάθε χρόνο οι εισφορές που έδινε η </w:t>
      </w:r>
      <w:r>
        <w:rPr>
          <w:rFonts w:eastAsia="Times New Roman" w:cs="Times New Roman"/>
          <w:szCs w:val="24"/>
        </w:rPr>
        <w:t>τ</w:t>
      </w:r>
      <w:r>
        <w:rPr>
          <w:rFonts w:eastAsia="Times New Roman" w:cs="Times New Roman"/>
          <w:szCs w:val="24"/>
        </w:rPr>
        <w:t>ράπεζα αλλά και οι ίδιοι οι εργαζόμενοι</w:t>
      </w:r>
      <w:r>
        <w:rPr>
          <w:rFonts w:eastAsia="Times New Roman" w:cs="Times New Roman"/>
          <w:szCs w:val="24"/>
        </w:rPr>
        <w:t>,</w:t>
      </w:r>
      <w:r>
        <w:rPr>
          <w:rFonts w:eastAsia="Times New Roman" w:cs="Times New Roman"/>
          <w:szCs w:val="24"/>
        </w:rPr>
        <w:t xml:space="preserve"> ήταν περισσότερες από τα χρήματα που έδινε ο ΛΕΠΕΤΕ.</w:t>
      </w:r>
    </w:p>
    <w:p w14:paraId="295D6F8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θέμα, λοιπόν, τώρα είναι τι έγιναν αυτά τα πλεονάσματα. Κλείνω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το θέμα και με μια υπενθύμιση. Έχουμε ζητήσει από την Κυβέρνηση</w:t>
      </w:r>
      <w:r>
        <w:rPr>
          <w:rFonts w:eastAsia="Times New Roman" w:cs="Times New Roman"/>
          <w:szCs w:val="24"/>
        </w:rPr>
        <w:t>,</w:t>
      </w:r>
      <w:r>
        <w:rPr>
          <w:rFonts w:eastAsia="Times New Roman" w:cs="Times New Roman"/>
          <w:szCs w:val="24"/>
        </w:rPr>
        <w:t xml:space="preserve"> να αναλάβει πρωτοβ</w:t>
      </w:r>
      <w:r>
        <w:rPr>
          <w:rFonts w:eastAsia="Times New Roman" w:cs="Times New Roman"/>
          <w:szCs w:val="24"/>
        </w:rPr>
        <w:t>ουλίες για να αντιμετωπιστεί το πρόβλημα στη βάση του.</w:t>
      </w:r>
    </w:p>
    <w:p w14:paraId="295D6F8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Δεύτερον, σχολιάσατε κύριε Υπουργέ, τον προβληματισμό για τους μετανάστες που θα έχουν κάρτα εργασίας στην Ελλάδα αλλά όχι στην Ευρώπη και μας είπατε ότι, για παράδειγμα, η Μεγάλη Βρετανία δεν έχασε κα</w:t>
      </w:r>
      <w:r>
        <w:rPr>
          <w:rFonts w:eastAsia="Times New Roman" w:cs="Times New Roman"/>
          <w:szCs w:val="24"/>
        </w:rPr>
        <w:t>ι δίνει πλήρη δικαιώματα. Εδώ θα θέλαμε να μας δώσετε σαφείς εξηγήσεις: Ένας μετανάστης με πράσινη κάρτα στην Ελλάδα θα μπορεί να φύγει από εδώ και να δουλέψει με τα ίδια δικαιώματα σε άλλη χώρα της Ευρωπαϊκής Ένωσης; Είναι μια απορία όχι μόνο δική μου αλλ</w:t>
      </w:r>
      <w:r>
        <w:rPr>
          <w:rFonts w:eastAsia="Times New Roman" w:cs="Times New Roman"/>
          <w:szCs w:val="24"/>
        </w:rPr>
        <w:t xml:space="preserve">ά πολλών. </w:t>
      </w:r>
    </w:p>
    <w:p w14:paraId="295D6F8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Σας ερωτώ γιατί έχει δημιουργηθεί μια σύγχυση. Όπως σύγχυση, θα έλεγα, έχει δημιουργηθεί και με τα αναδρομικά των συντάξεων, ύστερα από την πρόσφατη απόφαση του Μονομελούς Πρωτοδικείου Θεσσαλονίκης. Όμως και εδώ υπάρχει μια διγλωσσία της Κυβέρνη</w:t>
      </w:r>
      <w:r>
        <w:rPr>
          <w:rFonts w:eastAsia="Times New Roman" w:cs="Times New Roman"/>
          <w:szCs w:val="24"/>
        </w:rPr>
        <w:t xml:space="preserve">σης. Βγαίνει η Υπουργός σε ραδιοφωνικό σταθμό και λέει ότι </w:t>
      </w:r>
      <w:r>
        <w:rPr>
          <w:rFonts w:eastAsia="Times New Roman" w:cs="Times New Roman"/>
          <w:szCs w:val="24"/>
        </w:rPr>
        <w:lastRenderedPageBreak/>
        <w:t>έχει στηθεί από τα μέσα μαζικής ενημέρωσης επιχείρηση παραπλάνησης και παραπληροφόρησης σε ό,τι αφορά τα αναδρομικά και ότι θεωρεί ότι η απόφαση του Μονομελούς Πρωτοδικείου Θεσσαλονίκης θα πέσει με</w:t>
      </w:r>
      <w:r>
        <w:rPr>
          <w:rFonts w:eastAsia="Times New Roman" w:cs="Times New Roman"/>
          <w:szCs w:val="24"/>
        </w:rPr>
        <w:t xml:space="preserve"> έφεση. Βγαίνει ο Υφυπουργός και λέει ότι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έκρινε ότι μόνο οι συνταξιούχοι που προσέφυγαν στη </w:t>
      </w:r>
      <w:r>
        <w:rPr>
          <w:rFonts w:eastAsia="Times New Roman" w:cs="Times New Roman"/>
          <w:szCs w:val="24"/>
        </w:rPr>
        <w:t>δ</w:t>
      </w:r>
      <w:r>
        <w:rPr>
          <w:rFonts w:eastAsia="Times New Roman" w:cs="Times New Roman"/>
          <w:szCs w:val="24"/>
        </w:rPr>
        <w:t>ικαιοσύνη</w:t>
      </w:r>
      <w:r>
        <w:rPr>
          <w:rFonts w:eastAsia="Times New Roman" w:cs="Times New Roman"/>
          <w:szCs w:val="24"/>
        </w:rPr>
        <w:t>,</w:t>
      </w:r>
      <w:r>
        <w:rPr>
          <w:rFonts w:eastAsia="Times New Roman" w:cs="Times New Roman"/>
          <w:szCs w:val="24"/>
        </w:rPr>
        <w:t xml:space="preserve"> θα λάβουν τα αναδρομικά που δικαιούνται, σε ό,τι αφορά τις συντάξεις τους. Παρ’ όλα αυτά στην ιστοσελίδα του ΕΦΚΑ άνοιξαν ηλεκτρονική αίτηση</w:t>
      </w:r>
      <w:r>
        <w:rPr>
          <w:rFonts w:eastAsia="Times New Roman" w:cs="Times New Roman"/>
          <w:szCs w:val="24"/>
        </w:rPr>
        <w:t>,</w:t>
      </w:r>
      <w:r>
        <w:rPr>
          <w:rFonts w:eastAsia="Times New Roman" w:cs="Times New Roman"/>
          <w:szCs w:val="24"/>
        </w:rPr>
        <w:t xml:space="preserve"> για όσους θέλουν να υποβάλουν για την αναδρομική καταβολή, με το πρόσχημα ότι με την υποβολή τους διακόπτεται η παραγραφή για ένα εξάμηνο. </w:t>
      </w:r>
    </w:p>
    <w:p w14:paraId="295D6F8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εδώ έρχεται κάποιος και αναρωτιέται</w:t>
      </w:r>
      <w:r>
        <w:rPr>
          <w:rFonts w:eastAsia="Times New Roman" w:cs="Times New Roman"/>
          <w:szCs w:val="24"/>
        </w:rPr>
        <w:t>,</w:t>
      </w:r>
      <w:r>
        <w:rPr>
          <w:rFonts w:eastAsia="Times New Roman" w:cs="Times New Roman"/>
          <w:szCs w:val="24"/>
        </w:rPr>
        <w:t xml:space="preserve"> ένας συνταξιούχος έχει πέντε χρόνια, προκειμένου να προσφύγει δικαστικώς κ</w:t>
      </w:r>
      <w:r>
        <w:rPr>
          <w:rFonts w:eastAsia="Times New Roman" w:cs="Times New Roman"/>
          <w:szCs w:val="24"/>
        </w:rPr>
        <w:t xml:space="preserve">αι δεν το έχει κάνει έως σήμερα. Να προσφύγει ή όχι; </w:t>
      </w:r>
    </w:p>
    <w:p w14:paraId="295D6F8E" w14:textId="77777777" w:rsidR="006C59DA" w:rsidRDefault="00DE6A6A">
      <w:pPr>
        <w:spacing w:line="600" w:lineRule="auto"/>
        <w:ind w:firstLine="720"/>
        <w:contextualSpacing/>
        <w:jc w:val="both"/>
        <w:rPr>
          <w:rFonts w:eastAsia="Times New Roman"/>
          <w:szCs w:val="24"/>
        </w:rPr>
      </w:pPr>
      <w:r>
        <w:rPr>
          <w:rFonts w:eastAsia="Times New Roman"/>
          <w:szCs w:val="24"/>
        </w:rPr>
        <w:t>Είπατε εσείς ότι δεν θα τους αφήσουν να ασκήσουν αγωγή, αλλά θα τα πληρώσουν όλα εφόσον κριθεί οριστικά το ζήτημα στο Συμβούλιο της Επικρατείας.</w:t>
      </w:r>
    </w:p>
    <w:p w14:paraId="295D6F8F"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Εδώ νομίζω, κύριε Υπουργέ, ότι υπάρχει μια επιχείρηση </w:t>
      </w:r>
      <w:r>
        <w:rPr>
          <w:rFonts w:eastAsia="Times New Roman"/>
          <w:szCs w:val="24"/>
        </w:rPr>
        <w:t xml:space="preserve">παραπληροφόρησης και δημιουργείται μια σύγχυση. Δηλαδή τι να πιστέψουν οι συνταξιούχοι και πώς να κινηθούν; </w:t>
      </w:r>
    </w:p>
    <w:p w14:paraId="295D6F90" w14:textId="77777777" w:rsidR="006C59DA" w:rsidRDefault="00DE6A6A">
      <w:pPr>
        <w:spacing w:line="600" w:lineRule="auto"/>
        <w:ind w:firstLine="720"/>
        <w:contextualSpacing/>
        <w:jc w:val="both"/>
        <w:rPr>
          <w:rFonts w:eastAsia="Times New Roman"/>
          <w:szCs w:val="24"/>
        </w:rPr>
      </w:pPr>
      <w:r>
        <w:rPr>
          <w:rFonts w:eastAsia="Times New Roman"/>
          <w:szCs w:val="24"/>
        </w:rPr>
        <w:t>Ταυτόχρονα, κύριοι Υπουργοί, σήμερα φέρνετε τροπολογία για τα αναδρομικά στους ένστολους και στους δικαιούχους των ειδικών  μισθολογίων. Συμφωνούμε</w:t>
      </w:r>
      <w:r>
        <w:rPr>
          <w:rFonts w:eastAsia="Times New Roman"/>
          <w:szCs w:val="24"/>
        </w:rPr>
        <w:t xml:space="preserve"> με την καταβολή των αναδρομικών στους δικαιούχους, όμως συμφωνούμε </w:t>
      </w:r>
      <w:r>
        <w:rPr>
          <w:rFonts w:eastAsia="Times New Roman"/>
          <w:szCs w:val="24"/>
        </w:rPr>
        <w:lastRenderedPageBreak/>
        <w:t>απρόσκοπτα και όχι επιλεκτικά. Γιατί; Επικαλείστε απόφαση του Σ</w:t>
      </w:r>
      <w:r>
        <w:rPr>
          <w:rFonts w:eastAsia="Times New Roman"/>
          <w:szCs w:val="24"/>
        </w:rPr>
        <w:t>.</w:t>
      </w:r>
      <w:r w:rsidRPr="004466D6">
        <w:rPr>
          <w:rFonts w:eastAsia="Times New Roman"/>
          <w:sz w:val="20"/>
          <w:szCs w:val="24"/>
        </w:rPr>
        <w:t>τ</w:t>
      </w:r>
      <w:r>
        <w:rPr>
          <w:rFonts w:eastAsia="Times New Roman"/>
          <w:sz w:val="20"/>
          <w:szCs w:val="24"/>
        </w:rPr>
        <w:t>.</w:t>
      </w:r>
      <w:r>
        <w:rPr>
          <w:rFonts w:eastAsia="Times New Roman"/>
          <w:szCs w:val="24"/>
        </w:rPr>
        <w:t>Ε.</w:t>
      </w:r>
      <w:r>
        <w:rPr>
          <w:rFonts w:eastAsia="Times New Roman"/>
          <w:szCs w:val="24"/>
        </w:rPr>
        <w:t xml:space="preserve">, αλλά στην πραγματικότητα επικαλείστε κάτι που δεν θα υλοποιηθεί. Περιορίζετε, θα έλεγα αυθαίρετα, τα αναδρομικά στο 2016, επικαλούμενοι τον νόμο </w:t>
      </w:r>
      <w:proofErr w:type="spellStart"/>
      <w:r>
        <w:rPr>
          <w:rFonts w:eastAsia="Times New Roman"/>
          <w:szCs w:val="24"/>
        </w:rPr>
        <w:t>Κατρούγκαλου</w:t>
      </w:r>
      <w:proofErr w:type="spellEnd"/>
      <w:r>
        <w:rPr>
          <w:rFonts w:eastAsia="Times New Roman"/>
          <w:szCs w:val="24"/>
        </w:rPr>
        <w:t>.</w:t>
      </w:r>
    </w:p>
    <w:p w14:paraId="295D6F91"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Σας έχουμε τονίσει κατ’ επανάληψη, κύριε Υπουργέ, τα κακώς κείμενα του νόμου </w:t>
      </w:r>
      <w:proofErr w:type="spellStart"/>
      <w:r>
        <w:rPr>
          <w:rFonts w:eastAsia="Times New Roman"/>
          <w:szCs w:val="24"/>
        </w:rPr>
        <w:t>Κατρούγκαλου</w:t>
      </w:r>
      <w:proofErr w:type="spellEnd"/>
      <w:r>
        <w:rPr>
          <w:rFonts w:eastAsia="Times New Roman"/>
          <w:szCs w:val="24"/>
        </w:rPr>
        <w:t>, γιατ</w:t>
      </w:r>
      <w:r>
        <w:rPr>
          <w:rFonts w:eastAsia="Times New Roman"/>
          <w:szCs w:val="24"/>
        </w:rPr>
        <w:t>ί εδώ φαίνεται ότι δεν έχετε ολοκληρωμένο σχέδιο</w:t>
      </w:r>
      <w:r>
        <w:rPr>
          <w:rFonts w:eastAsia="Times New Roman"/>
          <w:szCs w:val="24"/>
        </w:rPr>
        <w:t>,</w:t>
      </w:r>
      <w:r>
        <w:rPr>
          <w:rFonts w:eastAsia="Times New Roman"/>
          <w:szCs w:val="24"/>
        </w:rPr>
        <w:t xml:space="preserve"> για το πώς θα αντιμετωπίσετε το «</w:t>
      </w:r>
      <w:proofErr w:type="spellStart"/>
      <w:r>
        <w:rPr>
          <w:rFonts w:eastAsia="Times New Roman"/>
          <w:szCs w:val="24"/>
        </w:rPr>
        <w:t>τσουνάμι</w:t>
      </w:r>
      <w:proofErr w:type="spellEnd"/>
      <w:r>
        <w:rPr>
          <w:rFonts w:eastAsia="Times New Roman"/>
          <w:szCs w:val="24"/>
        </w:rPr>
        <w:t>» των δικαστικών αποφάσεων που έρχεται.</w:t>
      </w:r>
    </w:p>
    <w:p w14:paraId="295D6F92" w14:textId="77777777" w:rsidR="006C59DA" w:rsidRDefault="00DE6A6A">
      <w:pPr>
        <w:spacing w:line="600" w:lineRule="auto"/>
        <w:ind w:firstLine="720"/>
        <w:contextualSpacing/>
        <w:jc w:val="both"/>
        <w:rPr>
          <w:rFonts w:eastAsia="Times New Roman"/>
          <w:szCs w:val="24"/>
        </w:rPr>
      </w:pPr>
      <w:r>
        <w:rPr>
          <w:rFonts w:eastAsia="Times New Roman"/>
          <w:szCs w:val="24"/>
        </w:rPr>
        <w:t>Φυσικά, εμείς, η Δημοκρατική Συμπαράταξη δεν σημαίνει ότι επειδή συναινούμε στην παρούσα τροπολογία, για να πάρουν οι άνθρωπο</w:t>
      </w:r>
      <w:r>
        <w:rPr>
          <w:rFonts w:eastAsia="Times New Roman"/>
          <w:szCs w:val="24"/>
        </w:rPr>
        <w:t xml:space="preserve">ι τα χρήματά τους, συναινούμε και στον νόμο </w:t>
      </w:r>
      <w:proofErr w:type="spellStart"/>
      <w:r>
        <w:rPr>
          <w:rFonts w:eastAsia="Times New Roman"/>
          <w:szCs w:val="24"/>
        </w:rPr>
        <w:t>Κατρούγκαλου</w:t>
      </w:r>
      <w:proofErr w:type="spellEnd"/>
      <w:r>
        <w:rPr>
          <w:rFonts w:eastAsia="Times New Roman"/>
          <w:szCs w:val="24"/>
        </w:rPr>
        <w:t xml:space="preserve">. Γνωρίζουμε όλοι καλά και έχουμε δηλώσει κατ’ επανάληψη ότι θα πρέπει ο νόμος </w:t>
      </w:r>
      <w:proofErr w:type="spellStart"/>
      <w:r>
        <w:rPr>
          <w:rFonts w:eastAsia="Times New Roman"/>
          <w:szCs w:val="24"/>
        </w:rPr>
        <w:t>Κατρούγκαλου</w:t>
      </w:r>
      <w:proofErr w:type="spellEnd"/>
      <w:r>
        <w:rPr>
          <w:rFonts w:eastAsia="Times New Roman"/>
          <w:szCs w:val="24"/>
        </w:rPr>
        <w:t xml:space="preserve"> να καταργηθεί στη βάση του.</w:t>
      </w:r>
    </w:p>
    <w:p w14:paraId="295D6F93"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Τέλος, κύριε Υπουργέ, για πρώτη φορά βλέπω, θα έλεγα, να επικαλείται κάποιος το </w:t>
      </w:r>
      <w:r>
        <w:rPr>
          <w:rFonts w:eastAsia="Times New Roman"/>
          <w:szCs w:val="24"/>
        </w:rPr>
        <w:t>Γενικό Λογιστήριο και να αναφέρεται το Γενικό Λογιστήριο αθροιστικά, χωρίς να τεκμηριώνεται τι θα πάρει ο καθένας</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ι θα πάρουν οι δικαστικοί, τι θα πάρουν οι γιατροί, τι θα πάρουν οι στρατιωτικοί. Γι’ αυτό μίλησα για πλήρη σύγχυση. </w:t>
      </w:r>
    </w:p>
    <w:p w14:paraId="295D6F94" w14:textId="77777777" w:rsidR="006C59DA" w:rsidRDefault="00DE6A6A">
      <w:pPr>
        <w:spacing w:line="600" w:lineRule="auto"/>
        <w:ind w:firstLine="720"/>
        <w:contextualSpacing/>
        <w:jc w:val="both"/>
        <w:rPr>
          <w:rFonts w:eastAsia="Times New Roman"/>
          <w:szCs w:val="24"/>
        </w:rPr>
      </w:pPr>
      <w:r>
        <w:rPr>
          <w:rFonts w:eastAsia="Times New Roman"/>
          <w:szCs w:val="24"/>
        </w:rPr>
        <w:t>Άλλο θέμα</w:t>
      </w:r>
      <w:r>
        <w:rPr>
          <w:rFonts w:eastAsia="Times New Roman"/>
          <w:szCs w:val="24"/>
        </w:rPr>
        <w:t>.</w:t>
      </w:r>
      <w:r w:rsidRPr="0014535E">
        <w:rPr>
          <w:rFonts w:eastAsia="Times New Roman"/>
          <w:szCs w:val="24"/>
        </w:rPr>
        <w:t xml:space="preserve"> </w:t>
      </w:r>
      <w:r>
        <w:rPr>
          <w:rFonts w:eastAsia="Times New Roman"/>
          <w:szCs w:val="24"/>
        </w:rPr>
        <w:t>Περικοπές σ</w:t>
      </w:r>
      <w:r>
        <w:rPr>
          <w:rFonts w:eastAsia="Times New Roman"/>
          <w:szCs w:val="24"/>
        </w:rPr>
        <w:t xml:space="preserve">υντάξεων. Μας είπε ο Πρωθυπουργός στη ΔΕΘ και εξήγγειλε ότι οι συντάξεις δεν θα κοπούν, παρ’ ότι πρόκειται για ψηφισμένη από το Κοινοβούλιο </w:t>
      </w:r>
      <w:proofErr w:type="spellStart"/>
      <w:r>
        <w:rPr>
          <w:rFonts w:eastAsia="Times New Roman"/>
          <w:szCs w:val="24"/>
        </w:rPr>
        <w:t>μνημονιακή</w:t>
      </w:r>
      <w:proofErr w:type="spellEnd"/>
      <w:r>
        <w:rPr>
          <w:rFonts w:eastAsia="Times New Roman"/>
          <w:szCs w:val="24"/>
        </w:rPr>
        <w:t xml:space="preserve"> απαίτηση. Βγαίνουν οι </w:t>
      </w:r>
      <w:r>
        <w:rPr>
          <w:rFonts w:eastAsia="Times New Roman"/>
          <w:szCs w:val="24"/>
        </w:rPr>
        <w:t>θ</w:t>
      </w:r>
      <w:r>
        <w:rPr>
          <w:rFonts w:eastAsia="Times New Roman"/>
          <w:szCs w:val="24"/>
        </w:rPr>
        <w:t>εσμοί και λένε</w:t>
      </w:r>
      <w:r w:rsidRPr="0014535E">
        <w:rPr>
          <w:rFonts w:eastAsia="Times New Roman"/>
          <w:szCs w:val="24"/>
        </w:rPr>
        <w:t>:</w:t>
      </w:r>
      <w:r>
        <w:rPr>
          <w:rFonts w:eastAsia="Times New Roman"/>
          <w:szCs w:val="24"/>
        </w:rPr>
        <w:t xml:space="preserve"> «Δική σας ιδέα, δική σας και η απόφαση. Εμάς μας ενδιαφέρει να πιά</w:t>
      </w:r>
      <w:r>
        <w:rPr>
          <w:rFonts w:eastAsia="Times New Roman"/>
          <w:szCs w:val="24"/>
        </w:rPr>
        <w:t xml:space="preserve">σετε τους στόχους». Άρα οι </w:t>
      </w:r>
      <w:r>
        <w:rPr>
          <w:rFonts w:eastAsia="Times New Roman"/>
          <w:szCs w:val="24"/>
        </w:rPr>
        <w:t>θ</w:t>
      </w:r>
      <w:r>
        <w:rPr>
          <w:rFonts w:eastAsia="Times New Roman"/>
          <w:szCs w:val="24"/>
        </w:rPr>
        <w:t xml:space="preserve">εσμοί ενδιαφέρονται μόνο για τους στόχους. </w:t>
      </w:r>
    </w:p>
    <w:p w14:paraId="295D6F95"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Περιμένουμε τώρα, λοιπόν, την επόμενη έκτακτη συνεδρίαση του </w:t>
      </w:r>
      <w:proofErr w:type="spellStart"/>
      <w:r>
        <w:rPr>
          <w:rFonts w:eastAsia="Times New Roman"/>
          <w:szCs w:val="24"/>
          <w:lang w:val="en-US"/>
        </w:rPr>
        <w:t>Eurogroup</w:t>
      </w:r>
      <w:proofErr w:type="spellEnd"/>
      <w:r>
        <w:rPr>
          <w:rFonts w:eastAsia="Times New Roman"/>
          <w:szCs w:val="24"/>
        </w:rPr>
        <w:t xml:space="preserve"> η οποία θα γίνει στις 19 Νοεμβρίου</w:t>
      </w:r>
      <w:r>
        <w:rPr>
          <w:rFonts w:eastAsia="Times New Roman"/>
          <w:szCs w:val="24"/>
        </w:rPr>
        <w:t>,</w:t>
      </w:r>
      <w:r>
        <w:rPr>
          <w:rFonts w:eastAsia="Times New Roman"/>
          <w:szCs w:val="24"/>
        </w:rPr>
        <w:t xml:space="preserve"> και πολύ πιθανό να περιμένουμε έως την τελευταία συνεδρίασή του που θα γίνει </w:t>
      </w:r>
      <w:r>
        <w:rPr>
          <w:rFonts w:eastAsia="Times New Roman"/>
          <w:szCs w:val="24"/>
        </w:rPr>
        <w:t xml:space="preserve">στις 3 του Δεκέμβρη, για να δούμε τι μέλλει γενέσθαι. </w:t>
      </w:r>
    </w:p>
    <w:p w14:paraId="295D6F9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Σας θυμίζω, κύριε Υπουργέ, και πάλι ότι έχουμε καταθέσει πρόταση νόμου για την ακύρωση της μείωσης των συντάξεων, για την κατάργηση, λοιπόν, του νόμου </w:t>
      </w:r>
      <w:proofErr w:type="spellStart"/>
      <w:r>
        <w:rPr>
          <w:rFonts w:eastAsia="Times New Roman"/>
          <w:szCs w:val="24"/>
        </w:rPr>
        <w:t>Κατρούγκαλου</w:t>
      </w:r>
      <w:proofErr w:type="spellEnd"/>
      <w:r>
        <w:rPr>
          <w:rFonts w:eastAsia="Times New Roman"/>
          <w:szCs w:val="24"/>
        </w:rPr>
        <w:t xml:space="preserve"> και την </w:t>
      </w:r>
      <w:proofErr w:type="spellStart"/>
      <w:r>
        <w:rPr>
          <w:rFonts w:eastAsia="Times New Roman"/>
          <w:szCs w:val="24"/>
        </w:rPr>
        <w:t>επαναθεμελίωση</w:t>
      </w:r>
      <w:proofErr w:type="spellEnd"/>
      <w:r>
        <w:rPr>
          <w:rFonts w:eastAsia="Times New Roman"/>
          <w:szCs w:val="24"/>
        </w:rPr>
        <w:t xml:space="preserve"> του ασφαλιστικ</w:t>
      </w:r>
      <w:r>
        <w:rPr>
          <w:rFonts w:eastAsia="Times New Roman"/>
          <w:szCs w:val="24"/>
        </w:rPr>
        <w:t xml:space="preserve">ού συστήματος βάσει των </w:t>
      </w:r>
      <w:proofErr w:type="spellStart"/>
      <w:r>
        <w:rPr>
          <w:rFonts w:eastAsia="Times New Roman"/>
          <w:szCs w:val="24"/>
        </w:rPr>
        <w:t>επικαιροποιημένων</w:t>
      </w:r>
      <w:proofErr w:type="spellEnd"/>
      <w:r>
        <w:rPr>
          <w:rFonts w:eastAsia="Times New Roman"/>
          <w:szCs w:val="24"/>
        </w:rPr>
        <w:t xml:space="preserve"> αναλογιστικών μελετών. Τι απομένει; Κύριε Υπουργέ, απομένει να κάνετε πράξη την πρότασή μας. </w:t>
      </w:r>
    </w:p>
    <w:p w14:paraId="295D6F9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επανέρχομαι στην υπό συζήτηση </w:t>
      </w:r>
      <w:r>
        <w:rPr>
          <w:rFonts w:eastAsia="Times New Roman"/>
          <w:szCs w:val="24"/>
        </w:rPr>
        <w:t>ο</w:t>
      </w:r>
      <w:r>
        <w:rPr>
          <w:rFonts w:eastAsia="Times New Roman"/>
          <w:szCs w:val="24"/>
        </w:rPr>
        <w:t xml:space="preserve">δηγία και τη σημασία της, μια </w:t>
      </w:r>
      <w:r>
        <w:rPr>
          <w:rFonts w:eastAsia="Times New Roman"/>
          <w:szCs w:val="24"/>
        </w:rPr>
        <w:t>ο</w:t>
      </w:r>
      <w:r>
        <w:rPr>
          <w:rFonts w:eastAsia="Times New Roman"/>
          <w:szCs w:val="24"/>
        </w:rPr>
        <w:t>δηγία που αφορά στην προστασ</w:t>
      </w:r>
      <w:r>
        <w:rPr>
          <w:rFonts w:eastAsia="Times New Roman"/>
          <w:szCs w:val="24"/>
        </w:rPr>
        <w:t xml:space="preserve">ία της απόκτησης και διατήρησης συνταξιοδοτικών δικαιωμάτων. </w:t>
      </w:r>
    </w:p>
    <w:p w14:paraId="295D6F98" w14:textId="77777777" w:rsidR="006C59DA" w:rsidRDefault="00DE6A6A">
      <w:pPr>
        <w:spacing w:line="600" w:lineRule="auto"/>
        <w:ind w:firstLine="720"/>
        <w:contextualSpacing/>
        <w:jc w:val="both"/>
        <w:rPr>
          <w:rFonts w:eastAsia="Times New Roman"/>
          <w:szCs w:val="24"/>
        </w:rPr>
      </w:pPr>
      <w:r>
        <w:rPr>
          <w:rFonts w:eastAsia="Times New Roman"/>
          <w:szCs w:val="24"/>
        </w:rPr>
        <w:t>Θα αναφέρω δύο πολύ σημαντικά σημεία</w:t>
      </w:r>
      <w:r>
        <w:rPr>
          <w:rFonts w:eastAsia="Times New Roman"/>
          <w:szCs w:val="24"/>
        </w:rPr>
        <w:t>.</w:t>
      </w:r>
      <w:r>
        <w:rPr>
          <w:rFonts w:eastAsia="Times New Roman"/>
          <w:szCs w:val="24"/>
        </w:rPr>
        <w:t xml:space="preserve"> Πρώτον, τα συνταξιοδοτικά δικαιώματα αποκτώνται αμετάκλητα, από τη στιγμή που συμπληρώνονται τρία χρόνια απασχόλησης και οι εισφορές των εργαζομένων δεν χάν</w:t>
      </w:r>
      <w:r>
        <w:rPr>
          <w:rFonts w:eastAsia="Times New Roman"/>
          <w:szCs w:val="24"/>
        </w:rPr>
        <w:t>ονται ποτέ, ενώ ως ελάχιστο όριο ηλικίας για να μπορέσει να υπαχθεί στο συνταξιοδοτικό σύστημα ένας εργαζόμενος, είναι τα εικοσιένα έτη.</w:t>
      </w:r>
    </w:p>
    <w:p w14:paraId="295D6F99"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Δεύτερον, αν ένας εργαζόμενος αποχωρήσει και δεν θεμελιώσει συνταξιοδοτικό δικαίωμα κατά τη λήξη της εργασιακής του σχέ</w:t>
      </w:r>
      <w:r>
        <w:rPr>
          <w:rFonts w:eastAsia="Times New Roman"/>
          <w:szCs w:val="24"/>
        </w:rPr>
        <w:t>σης, του επιστρέφονται οι εισφορές που κατέβαλε, αν τον επενδυτικό κίνδυνο έφερε ο εργοδότης, ενώ αν ο ίδιος έφερε τον επενδυτικό κίνδυνο, του επιστρέφονται είτε οι εισφορές που κατέβαλε είτε η σωρευμένη αξία των επενδύσεων που προέκυψε απ’ αυτές τις εισφο</w:t>
      </w:r>
      <w:r>
        <w:rPr>
          <w:rFonts w:eastAsia="Times New Roman"/>
          <w:szCs w:val="24"/>
        </w:rPr>
        <w:t>ρές. Είναι δίκαιο θα έλεγα.</w:t>
      </w:r>
    </w:p>
    <w:p w14:paraId="295D6F9A"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Έρχομαι στα άρθρα. Το νομοσχέδιο αποτελείται από εννέα άρθρα. Στο άρθρο 1 καθορίζεται ο σκοπός της ενσωμάτωσης της </w:t>
      </w:r>
      <w:r>
        <w:rPr>
          <w:rFonts w:eastAsia="Times New Roman"/>
          <w:szCs w:val="24"/>
        </w:rPr>
        <w:t>ο</w:t>
      </w:r>
      <w:r>
        <w:rPr>
          <w:rFonts w:eastAsia="Times New Roman"/>
          <w:szCs w:val="24"/>
        </w:rPr>
        <w:t>δηγίας και στο άρθρο 2 το πεδίο της εφαρμογής της. Αναλυτικά, θα έλεγα, ορίζεται ότι οι διατάξεις του νομοσχεδίο</w:t>
      </w:r>
      <w:r>
        <w:rPr>
          <w:rFonts w:eastAsia="Times New Roman"/>
          <w:szCs w:val="24"/>
        </w:rPr>
        <w:t>υ εφαρμόζουν τα συστήματα που παρέχουν, σύμφωνα με τη νομοθεσία, συμπληρωματική συνταξιοδότηση στους εργαζόμενους-μέλη τους, όπως οι ομαδικές ασφαλιστικές συμβάσεις και στους εργαζόμενους που λόγω λήξης της σχέσης εργασίας τους μετακινούνται σε άλλα κράτη-</w:t>
      </w:r>
      <w:r>
        <w:rPr>
          <w:rFonts w:eastAsia="Times New Roman"/>
          <w:szCs w:val="24"/>
        </w:rPr>
        <w:t xml:space="preserve">μέλη, καθώς και στους εργαζόμενους που αλλάζουν απασχόληση εντός της ελληνικής επικράτειας. Ορίζονται εδώ οι τομείς που εξαιρούνται από το πεδίο εφαρμογής του νομοσχεδίου, όπως τα συστήματα κοινωνικής ασφάλισης του </w:t>
      </w:r>
      <w:r>
        <w:rPr>
          <w:rFonts w:eastAsia="Times New Roman"/>
          <w:szCs w:val="24"/>
        </w:rPr>
        <w:t>κ</w:t>
      </w:r>
      <w:r>
        <w:rPr>
          <w:rFonts w:eastAsia="Times New Roman"/>
          <w:szCs w:val="24"/>
        </w:rPr>
        <w:t>ανονισμού ΕΚ 883/2004 και τα συστήματα σ</w:t>
      </w:r>
      <w:r>
        <w:rPr>
          <w:rFonts w:eastAsia="Times New Roman"/>
          <w:szCs w:val="24"/>
        </w:rPr>
        <w:t>υμπληρωματικής συνταξιοδότησης που έχουν ήδη κλείσει και δεν μπορούν να εγγραφούν σ’ αυτά νέα μέλη.</w:t>
      </w:r>
    </w:p>
    <w:p w14:paraId="295D6F9B"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Επίσης, κύριε Υπουργέ, θα πρέπει να σημειωθεί ότι οι διατάξεις της </w:t>
      </w:r>
      <w:r>
        <w:rPr>
          <w:rFonts w:eastAsia="Times New Roman"/>
          <w:szCs w:val="24"/>
        </w:rPr>
        <w:t>ο</w:t>
      </w:r>
      <w:r>
        <w:rPr>
          <w:rFonts w:eastAsia="Times New Roman"/>
          <w:szCs w:val="24"/>
        </w:rPr>
        <w:t xml:space="preserve">δηγίας δεν εφαρμόζονται στις παροχές αναπηρίας. Αυτό είναι πολύ σημαντικό και πρέπει να </w:t>
      </w:r>
      <w:r>
        <w:rPr>
          <w:rFonts w:eastAsia="Times New Roman"/>
          <w:szCs w:val="24"/>
        </w:rPr>
        <w:t>το δούμε.</w:t>
      </w:r>
    </w:p>
    <w:p w14:paraId="295D6F9C" w14:textId="77777777" w:rsidR="006C59DA" w:rsidRDefault="00DE6A6A">
      <w:pPr>
        <w:spacing w:line="600" w:lineRule="auto"/>
        <w:ind w:firstLine="720"/>
        <w:contextualSpacing/>
        <w:jc w:val="both"/>
        <w:rPr>
          <w:rFonts w:eastAsia="Times New Roman"/>
          <w:szCs w:val="24"/>
        </w:rPr>
      </w:pPr>
      <w:r>
        <w:rPr>
          <w:rFonts w:eastAsia="Times New Roman"/>
          <w:szCs w:val="24"/>
        </w:rPr>
        <w:t>Στο άρθρο 3</w:t>
      </w:r>
      <w:r>
        <w:rPr>
          <w:rFonts w:eastAsia="Times New Roman"/>
          <w:szCs w:val="24"/>
        </w:rPr>
        <w:t>,</w:t>
      </w:r>
      <w:r>
        <w:rPr>
          <w:rFonts w:eastAsia="Times New Roman"/>
          <w:szCs w:val="24"/>
        </w:rPr>
        <w:t xml:space="preserve"> περιλαμβάνονται οι ορισμοί των εννοιών στις οποίες αναφέρεται το νομοσχέδιο. Στο άρθρο 4</w:t>
      </w:r>
      <w:r>
        <w:rPr>
          <w:rFonts w:eastAsia="Times New Roman"/>
          <w:szCs w:val="24"/>
        </w:rPr>
        <w:t>,</w:t>
      </w:r>
      <w:r>
        <w:rPr>
          <w:rFonts w:eastAsia="Times New Roman"/>
          <w:szCs w:val="24"/>
        </w:rPr>
        <w:t xml:space="preserve"> αναφέρονται οι όροι σύμφωνα με τους οποίους οι εργαζόμενοι αποκτούν δικαιώματα σε συμπληρωματική συνταξιοδότηση. Το άρθρο 5</w:t>
      </w:r>
      <w:r>
        <w:rPr>
          <w:rFonts w:eastAsia="Times New Roman"/>
          <w:szCs w:val="24"/>
        </w:rPr>
        <w:t>,</w:t>
      </w:r>
      <w:r>
        <w:rPr>
          <w:rFonts w:eastAsia="Times New Roman"/>
          <w:szCs w:val="24"/>
        </w:rPr>
        <w:t xml:space="preserve"> αναφέρεται στα αδρ</w:t>
      </w:r>
      <w:r>
        <w:rPr>
          <w:rFonts w:eastAsia="Times New Roman"/>
          <w:szCs w:val="24"/>
        </w:rPr>
        <w:t>ανοποιημένα συνταξιοδοτικά δικαιώματα. Ορίζεται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ότι οι εργαζόμενοι που αποχωρούν</w:t>
      </w:r>
      <w:r>
        <w:rPr>
          <w:rFonts w:eastAsia="Times New Roman"/>
          <w:szCs w:val="24"/>
        </w:rPr>
        <w:t>,</w:t>
      </w:r>
      <w:r>
        <w:rPr>
          <w:rFonts w:eastAsia="Times New Roman"/>
          <w:szCs w:val="24"/>
        </w:rPr>
        <w:t xml:space="preserve"> διατηρούν τα θεμελιωμένα δικαιώματά τους για συμπληρωματική συνταξιοδότηση και συνταξιοδοτική παροχή. Ορίζεται ταυτόχρονα ο τρόπος του προσδιορισμού της αξίας των δι</w:t>
      </w:r>
      <w:r>
        <w:rPr>
          <w:rFonts w:eastAsia="Times New Roman"/>
          <w:szCs w:val="24"/>
        </w:rPr>
        <w:t xml:space="preserve">καιωμάτων αυτών. </w:t>
      </w:r>
    </w:p>
    <w:p w14:paraId="295D6F9D"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Πολύ σημαντικό είναι το άρθρο 6, που διευκολύνει την ενημέρωση των εργαζομένων, σχετικά με τις συνέπειες που μπορεί να έχει η κινητικότητά τους στα δικαιώματά τους για συμπληρωματική συνταξιοδότηση. Συγκεκριμένα ορίζεται ότι οι εργαζόμενο</w:t>
      </w:r>
      <w:r w:rsidRPr="00182BCF">
        <w:rPr>
          <w:rFonts w:eastAsia="Times New Roman"/>
          <w:szCs w:val="24"/>
        </w:rPr>
        <w:t>ι πρέπει ανά τακτά διαστήματα να έχουν πλήρη εγγραφή και σαφή ενημέρωση για τους όρους και την αξία των δικαιωμάτων τους σε συμπληρωματική συνταξιοδότηση, καθώς και για τη δυνατότητα καταβολής σε αυτούς εφάπαξ ισοδύναμου ποσού. Με αυτόν τον τρόπο οι εργαζό</w:t>
      </w:r>
      <w:r w:rsidRPr="00182BCF">
        <w:rPr>
          <w:rFonts w:eastAsia="Times New Roman"/>
          <w:szCs w:val="24"/>
        </w:rPr>
        <w:t>μενοι έχουν δικαίωμα σε πληροφορίες, για το πόσο μπορεί να επηρεάσει τα συνταξιοδοτικά τους δικαιώματα μια πιθανή μετακίνησή τους σε άλλο κράτος-μέλος.</w:t>
      </w:r>
    </w:p>
    <w:p w14:paraId="295D6F9E"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lastRenderedPageBreak/>
        <w:t>Με το άρθρο 7, διασφαλίζεται ότι περιπτώσεις εργαζομένων που αλλάζουν επαγγελματική δραστηριότητα –και αυτό είναι πολύ σημαντικό- και ταμείο επαγγελματικής ασφάλισης υπάγονται στις κείμενες νομοθετικές διατάξεις και στις καταστατικές διατάξεις κάθε ταμείου</w:t>
      </w:r>
      <w:r w:rsidRPr="00182BCF">
        <w:rPr>
          <w:rFonts w:eastAsia="Times New Roman"/>
          <w:szCs w:val="24"/>
        </w:rPr>
        <w:t xml:space="preserve">. Αν δε ο </w:t>
      </w:r>
      <w:proofErr w:type="spellStart"/>
      <w:r w:rsidRPr="00182BCF">
        <w:rPr>
          <w:rFonts w:eastAsia="Times New Roman"/>
          <w:szCs w:val="24"/>
        </w:rPr>
        <w:t>αποχωρών</w:t>
      </w:r>
      <w:proofErr w:type="spellEnd"/>
      <w:r w:rsidRPr="00182BCF">
        <w:rPr>
          <w:rFonts w:eastAsia="Times New Roman"/>
          <w:szCs w:val="24"/>
        </w:rPr>
        <w:t xml:space="preserve"> εργαζόμενος ζητήσει τη μη μεταφορά των δικαιωμάτων του στο νέο ταμείο, τα δικαιώματά του παραμένουν και θα λάβει την παροχή που δικαιούται, όταν συμπληρώσει τις σχετικές προϋποθέσεις. Αυτό είναι πολύ σημαντικό. </w:t>
      </w:r>
    </w:p>
    <w:p w14:paraId="295D6F9F"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Τέλος στο άρθρο 8, τίθετα</w:t>
      </w:r>
      <w:r w:rsidRPr="00182BCF">
        <w:rPr>
          <w:rFonts w:eastAsia="Times New Roman"/>
          <w:szCs w:val="24"/>
        </w:rPr>
        <w:t xml:space="preserve">ι εξουσιοδοτική διάταξη για την έκδοση κοινής υπουργικής απόφασης για την εφαρμογή των διατάξεων αυτών και στο άρθρο 9, ορίζεται η έναρξη ισχύος του νόμου αναδρομικά από 21-5-2018. Για την καθυστέρηση αυτή, κύριε Υπουργέ, δεν ακούσαμε λέξη. </w:t>
      </w:r>
    </w:p>
    <w:p w14:paraId="295D6FA0"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Ολοκληρώνοντας</w:t>
      </w:r>
      <w:r w:rsidRPr="00182BCF">
        <w:rPr>
          <w:rFonts w:eastAsia="Times New Roman"/>
          <w:szCs w:val="24"/>
        </w:rPr>
        <w:t xml:space="preserve"> να υπογραμμίσω ότι η οδηγία αυτή έρχεται να θυμίσει σε όλους, πως στο πλαίσιο της Ένωσης μπορούμε σήμερα να μιλάμε για ελεύθερη κυκλοφορία εργαζομένων. Πρέπει να μας γίνει συνείδηση ότι θα πρέπει πλέον να μιλάμε για την Ευρώπη των λαών κι όχι των αριθμών.</w:t>
      </w:r>
      <w:r w:rsidRPr="00182BCF">
        <w:rPr>
          <w:rFonts w:eastAsia="Times New Roman"/>
          <w:szCs w:val="24"/>
        </w:rPr>
        <w:t xml:space="preserve"> Επίσης στο πλαίσιο της Ένωσης καταφέρνουμε να αποκτούμε αυτή τη θεμελιώδη προστασία των κεκτημένων ή την απόκτηση δικαιωμάτων που απορρέουν από τη σχέση εργασίας. Η ελεύθερη κυκλοφορία των εργαζομένων εντός της Ένωσης αποτέλεσε μια από τις τέσσερις ακρογω</w:t>
      </w:r>
      <w:r w:rsidRPr="00182BCF">
        <w:rPr>
          <w:rFonts w:eastAsia="Times New Roman"/>
          <w:szCs w:val="24"/>
        </w:rPr>
        <w:t xml:space="preserve">νιαίες λίθους, θα έλεγα, της εσωτερικής αγοράς, μέρος της αρχικής Συνθήκης της </w:t>
      </w:r>
      <w:r w:rsidRPr="00182BCF">
        <w:rPr>
          <w:rFonts w:eastAsia="Times New Roman"/>
          <w:szCs w:val="24"/>
        </w:rPr>
        <w:lastRenderedPageBreak/>
        <w:t>Ρώμης το 1957, παράλληλα με την ελεύθερη κυκλοφορία των εμπορευμάτων και των υπηρεσιών καθώς και των κεφαλαίων με δυο λέξεις, δηλαδή, το ευρωπαϊκό όραμα, αυτό το οποίο η δημοκρα</w:t>
      </w:r>
      <w:r w:rsidRPr="00182BCF">
        <w:rPr>
          <w:rFonts w:eastAsia="Times New Roman"/>
          <w:szCs w:val="24"/>
        </w:rPr>
        <w:t xml:space="preserve">τική παράταξη υπηρέτησε με υπευθυνότητα και επιμονή. </w:t>
      </w:r>
    </w:p>
    <w:p w14:paraId="295D6FA1"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Αγαπητοί συνάδελφοι, είπα ότι πεντακόσιες χιλιάδες Έλληνες και Ελληνίδες έφυγαν για το εξωτερικό, έφυγαν για την Ευρώπη είτε για άλλες χώρες του κόσμου. Θα πρέπει να προβληματιστούμε ιδιαίτερα. Μιλάμε γ</w:t>
      </w:r>
      <w:r w:rsidRPr="00182BCF">
        <w:rPr>
          <w:rFonts w:eastAsia="Times New Roman"/>
          <w:szCs w:val="24"/>
        </w:rPr>
        <w:t xml:space="preserve">ια το </w:t>
      </w:r>
      <w:proofErr w:type="spellStart"/>
      <w:r w:rsidRPr="00182BCF">
        <w:rPr>
          <w:rFonts w:eastAsia="Times New Roman"/>
          <w:szCs w:val="24"/>
        </w:rPr>
        <w:t>brain</w:t>
      </w:r>
      <w:proofErr w:type="spellEnd"/>
      <w:r w:rsidRPr="00182BCF">
        <w:rPr>
          <w:rFonts w:eastAsia="Times New Roman"/>
          <w:szCs w:val="24"/>
        </w:rPr>
        <w:t xml:space="preserve"> </w:t>
      </w:r>
      <w:proofErr w:type="spellStart"/>
      <w:r w:rsidRPr="00182BCF">
        <w:rPr>
          <w:rFonts w:eastAsia="Times New Roman"/>
          <w:szCs w:val="24"/>
        </w:rPr>
        <w:t>drain</w:t>
      </w:r>
      <w:proofErr w:type="spellEnd"/>
      <w:r w:rsidRPr="00182BCF">
        <w:rPr>
          <w:rFonts w:eastAsia="Times New Roman"/>
          <w:szCs w:val="24"/>
        </w:rPr>
        <w:t xml:space="preserve"> όλοι μας. Έφυγαν διακόσιες πενήντα χιλιάδες μορφωμένοι άνθρωποι, οι οποίοι είχαν μεταπτυχιακά, διδακτορικά, αυξημένα προσόντα.</w:t>
      </w:r>
    </w:p>
    <w:p w14:paraId="295D6FA2"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Στόχος όλων μας, κύριε Υπουργέ και αγαπητοί συνάδελφοι, θα είναι ένας. Να γυρίσει αυτή η γενιά πίσω. Να γυρίσου</w:t>
      </w:r>
      <w:r w:rsidRPr="00182BCF">
        <w:rPr>
          <w:rFonts w:eastAsia="Times New Roman"/>
          <w:szCs w:val="24"/>
        </w:rPr>
        <w:t xml:space="preserve">ν αυτά τα νιάτα πίσω. Γιατί, πραγματικά, αυτά τα νιάτα είναι που θα αλλάξουν τη χώρα. </w:t>
      </w:r>
    </w:p>
    <w:p w14:paraId="295D6FA3"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Σας ευχαριστώ.</w:t>
      </w:r>
    </w:p>
    <w:p w14:paraId="295D6FA4" w14:textId="77777777" w:rsidR="006C59DA" w:rsidRDefault="00DE6A6A">
      <w:pPr>
        <w:spacing w:line="600" w:lineRule="auto"/>
        <w:ind w:firstLine="720"/>
        <w:contextualSpacing/>
        <w:jc w:val="both"/>
        <w:rPr>
          <w:rFonts w:eastAsia="Times New Roman"/>
          <w:szCs w:val="24"/>
        </w:rPr>
      </w:pPr>
      <w:r w:rsidRPr="00162F22">
        <w:rPr>
          <w:rFonts w:eastAsia="Times New Roman"/>
          <w:b/>
          <w:szCs w:val="24"/>
        </w:rPr>
        <w:t xml:space="preserve">ΠΡΟΕΔΡΕΥΩΝ (Δημήτριος </w:t>
      </w:r>
      <w:proofErr w:type="spellStart"/>
      <w:r w:rsidRPr="00162F22">
        <w:rPr>
          <w:rFonts w:eastAsia="Times New Roman"/>
          <w:b/>
          <w:szCs w:val="24"/>
        </w:rPr>
        <w:t>Κρεμαστινός</w:t>
      </w:r>
      <w:proofErr w:type="spellEnd"/>
      <w:r w:rsidRPr="00162F22">
        <w:rPr>
          <w:rFonts w:eastAsia="Times New Roman"/>
          <w:b/>
          <w:szCs w:val="24"/>
        </w:rPr>
        <w:t>):</w:t>
      </w:r>
      <w:r w:rsidRPr="00182BCF">
        <w:rPr>
          <w:rFonts w:eastAsia="Times New Roman"/>
          <w:szCs w:val="24"/>
        </w:rPr>
        <w:t xml:space="preserve"> Και εγώ ευχαριστώ.</w:t>
      </w:r>
    </w:p>
    <w:p w14:paraId="295D6FA5"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Έχω την τιμή να ανακοινώσω στο Σώμα ότι ο Υπουργός Οικονομικών, ο Αντιπρόεδρος της Κυβέρνησης και Υ</w:t>
      </w:r>
      <w:r w:rsidRPr="00182BCF">
        <w:rPr>
          <w:rFonts w:eastAsia="Times New Roman"/>
          <w:szCs w:val="24"/>
        </w:rPr>
        <w:t xml:space="preserve">πουργός Οικονομίας και Ανάπτυξης, οι Υπουργοί Εσωτερικών, Ψηφιακής Πολιτικής, Τηλεπικοινωνιών και Ενημέρωσης, Εθνικής Άμυνας, Παιδείας, Έρευνας και Θρησκευμάτων, Εργασίας, Κοινωνικής Ασφάλισης και </w:t>
      </w:r>
      <w:r w:rsidRPr="00182BCF">
        <w:rPr>
          <w:rFonts w:eastAsia="Times New Roman"/>
          <w:szCs w:val="24"/>
        </w:rPr>
        <w:lastRenderedPageBreak/>
        <w:t>Κοινωνικής Αλληλεγγύης, Προστασίας του Πολίτη, Δικαιοσύνης,</w:t>
      </w:r>
      <w:r w:rsidRPr="00182BCF">
        <w:rPr>
          <w:rFonts w:eastAsia="Times New Roman"/>
          <w:szCs w:val="24"/>
        </w:rPr>
        <w:t xml:space="preserve">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οι Αναπληρωτές Υπουργοί Εθνικής Άμυνα</w:t>
      </w:r>
      <w:r w:rsidRPr="00182BCF">
        <w:rPr>
          <w:rFonts w:eastAsia="Times New Roman"/>
          <w:szCs w:val="24"/>
        </w:rPr>
        <w:t>ς, Οικονομίας και Ανάπτυξης, Εργασίας, Κοινωνικής Ασφάλισης και Κοινωνικής Αλληλεγγύης, Οικονομικών, Υγείας, Περιβάλλοντος και Ενέργειας, Ναυτιλίας και Νησιωτικής Πολιτικής καθώς και οι Υφυπουργοί Ψηφιακής Πολιτικής Τηλεπικοινωνιών και Ενημέρωσης, Παιδείας</w:t>
      </w:r>
      <w:r w:rsidRPr="00182BCF">
        <w:rPr>
          <w:rFonts w:eastAsia="Times New Roman"/>
          <w:szCs w:val="24"/>
        </w:rPr>
        <w:t>, Έρευνας και Θρησκευμάτων, Εργασίας, Κοινωνικής Ασφάλισης και Κοινωνικής Αλληλεγγύης, Οικονομικών και Υποδομών και Μεταφορών κατέθεσαν στις 7-11-2018 σχέδιο νόμου: “Κύρωση: α) της από 29 Ιουνίου 2018 Πράξης Νομοθετικού Περιεχομένου «Παράταση μειωμένων συν</w:t>
      </w:r>
      <w:r w:rsidRPr="00182BCF">
        <w:rPr>
          <w:rFonts w:eastAsia="Times New Roman"/>
          <w:szCs w:val="24"/>
        </w:rPr>
        <w:t>τελεστών ΦΠΑ στα νησιά Λέρο, Λέσβο, Κω, Σάμο και Χίο» (Α΄ 115), β) της από 24 Ιουλίου 2018 Πράξης Νομοθετικού Περιεχομένου «Σύσταση ειδικού λογαριασμού για την αρωγή πληγέντων από τις πυρκαγιές που ξέσπασαν σε περιοχές της Επικράτειας στις 23 και 24 Ιουλίο</w:t>
      </w:r>
      <w:r w:rsidRPr="00182BCF">
        <w:rPr>
          <w:rFonts w:eastAsia="Times New Roman"/>
          <w:szCs w:val="24"/>
        </w:rPr>
        <w:t>υ 2018 (Α΄ 135), γ) της από 26 Ιουλίου 2018 Πράξης Νομοθετικού Περιεχομένου «Έκτακτα μέτρα για την στήριξη των πληγέντων και την αποκατάσταση ζημιών από τις πυρκαγιές που έπληξαν περιοχές της Περιφέρειας Αττικής στις 23 και 24 Ιουλίου 2018» (Α΄ 138) και δ)</w:t>
      </w:r>
      <w:r w:rsidRPr="00182BCF">
        <w:rPr>
          <w:rFonts w:eastAsia="Times New Roman"/>
          <w:szCs w:val="24"/>
        </w:rPr>
        <w:t xml:space="preserve"> της από 10 Αυγούστου 2018 Πράξης Νομοθετικού Περιεχομένου «Επείγοντα μέτρα για την εκτέλεση πράξεων </w:t>
      </w:r>
      <w:r w:rsidRPr="00182BCF">
        <w:rPr>
          <w:rFonts w:eastAsia="Times New Roman"/>
          <w:szCs w:val="24"/>
        </w:rPr>
        <w:lastRenderedPageBreak/>
        <w:t>κατεδάφισης και την αποκατάσταση ζημιών από τις πυρκαγιές της 23ης και 24ης Ιουλίου 2018» (Α΄ 149)”.</w:t>
      </w:r>
    </w:p>
    <w:p w14:paraId="295D6FA6"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Παραπέμφθηκε στην αρμόδια Διαρκή Επιτροπή.</w:t>
      </w:r>
    </w:p>
    <w:p w14:paraId="295D6FA7"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 xml:space="preserve">Προχωρούμε </w:t>
      </w:r>
      <w:r w:rsidRPr="00182BCF">
        <w:rPr>
          <w:rFonts w:eastAsia="Times New Roman"/>
          <w:szCs w:val="24"/>
        </w:rPr>
        <w:t xml:space="preserve">με τον επόμενο ειδικό αγορητή, τον κ. Ιωάννη </w:t>
      </w:r>
      <w:proofErr w:type="spellStart"/>
      <w:r w:rsidRPr="00182BCF">
        <w:rPr>
          <w:rFonts w:eastAsia="Times New Roman"/>
          <w:szCs w:val="24"/>
        </w:rPr>
        <w:t>Σαχινίδη</w:t>
      </w:r>
      <w:proofErr w:type="spellEnd"/>
      <w:r w:rsidRPr="00182BCF">
        <w:rPr>
          <w:rFonts w:eastAsia="Times New Roman"/>
          <w:szCs w:val="24"/>
        </w:rPr>
        <w:t xml:space="preserve"> του Λαϊκού Συνδέσμου Χρυσή - Αυγή.</w:t>
      </w:r>
    </w:p>
    <w:p w14:paraId="295D6FA8"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 xml:space="preserve">Παρακαλώ, κύριε </w:t>
      </w:r>
      <w:proofErr w:type="spellStart"/>
      <w:r w:rsidRPr="00182BCF">
        <w:rPr>
          <w:rFonts w:eastAsia="Times New Roman"/>
          <w:szCs w:val="24"/>
        </w:rPr>
        <w:t>Σαχινίδη</w:t>
      </w:r>
      <w:proofErr w:type="spellEnd"/>
      <w:r w:rsidRPr="00182BCF">
        <w:rPr>
          <w:rFonts w:eastAsia="Times New Roman"/>
          <w:szCs w:val="24"/>
        </w:rPr>
        <w:t>, έχετε τον λόγο για δεκαπέντε λεπτά.</w:t>
      </w:r>
    </w:p>
    <w:p w14:paraId="295D6FA9" w14:textId="77777777" w:rsidR="006C59DA" w:rsidRDefault="00DE6A6A">
      <w:pPr>
        <w:spacing w:line="600" w:lineRule="auto"/>
        <w:ind w:firstLine="720"/>
        <w:contextualSpacing/>
        <w:jc w:val="both"/>
        <w:rPr>
          <w:rFonts w:eastAsia="Times New Roman"/>
          <w:szCs w:val="24"/>
        </w:rPr>
      </w:pPr>
      <w:r w:rsidRPr="00162F22">
        <w:rPr>
          <w:rFonts w:eastAsia="Times New Roman"/>
          <w:b/>
          <w:szCs w:val="24"/>
        </w:rPr>
        <w:t>ΙΩΑΝΝΗΣ ΣΑΧΙΝΙΔΗΣ:</w:t>
      </w:r>
      <w:r w:rsidRPr="00182BCF">
        <w:rPr>
          <w:rFonts w:eastAsia="Times New Roman"/>
          <w:szCs w:val="24"/>
        </w:rPr>
        <w:t xml:space="preserve"> Ευχαριστώ, κύριε Πρόεδρε.</w:t>
      </w:r>
    </w:p>
    <w:p w14:paraId="295D6FAA"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Κανονικά η σημερινή συνεδρίαση θα έπρεπε να ξεκινήσει με την</w:t>
      </w:r>
      <w:r w:rsidRPr="00182BCF">
        <w:rPr>
          <w:rFonts w:eastAsia="Times New Roman"/>
          <w:szCs w:val="24"/>
        </w:rPr>
        <w:t xml:space="preserve"> τήρηση ενός λεπτού σιγής στη μνήμη του εθνομάρτυρα Κωνσταντίνου </w:t>
      </w:r>
      <w:proofErr w:type="spellStart"/>
      <w:r w:rsidRPr="00182BCF">
        <w:rPr>
          <w:rFonts w:eastAsia="Times New Roman"/>
          <w:szCs w:val="24"/>
        </w:rPr>
        <w:t>Κατσίφα</w:t>
      </w:r>
      <w:proofErr w:type="spellEnd"/>
      <w:r w:rsidRPr="00182BCF">
        <w:rPr>
          <w:rFonts w:eastAsia="Times New Roman"/>
          <w:szCs w:val="24"/>
        </w:rPr>
        <w:t xml:space="preserve">, ο οποίος κηδεύεται σήμερα. </w:t>
      </w:r>
    </w:p>
    <w:p w14:paraId="295D6FAB"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 xml:space="preserve">Σήμερα είναι μια μέρα κατάνυξης, περισυλλογής και τιμής της μνήμης του εθνομάρτυρα Κωνσταντίνου </w:t>
      </w:r>
      <w:proofErr w:type="spellStart"/>
      <w:r w:rsidRPr="00182BCF">
        <w:rPr>
          <w:rFonts w:eastAsia="Times New Roman"/>
          <w:szCs w:val="24"/>
        </w:rPr>
        <w:t>Κατσίφα</w:t>
      </w:r>
      <w:proofErr w:type="spellEnd"/>
      <w:r w:rsidRPr="00182BCF">
        <w:rPr>
          <w:rFonts w:eastAsia="Times New Roman"/>
          <w:szCs w:val="24"/>
        </w:rPr>
        <w:t xml:space="preserve">. Κηδεύεται στην ιδιαίτερη πατρίδα του στους </w:t>
      </w:r>
      <w:proofErr w:type="spellStart"/>
      <w:r w:rsidRPr="00182BCF">
        <w:rPr>
          <w:rFonts w:eastAsia="Times New Roman"/>
          <w:szCs w:val="24"/>
        </w:rPr>
        <w:t>Βουλιαράτες</w:t>
      </w:r>
      <w:proofErr w:type="spellEnd"/>
      <w:r w:rsidRPr="00182BCF">
        <w:rPr>
          <w:rFonts w:eastAsia="Times New Roman"/>
          <w:szCs w:val="24"/>
        </w:rPr>
        <w:t xml:space="preserve"> της Βορείου Ηπείρου και όχι της Νότιας Αλβανίας όπως έχουν πει κάποια στελέχη σας. </w:t>
      </w:r>
    </w:p>
    <w:p w14:paraId="295D6FAC"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Έχετε πρόβλημα, όταν εμείς οι εθνικιστές αναφερόμαστε στη Βόρεια Ήπειρο, αλλά δεν έχετε απολύτως κανένα πρόβλημα να αποκαλείτε τα Σκόπια «Βόρεια Μακεδονία». Υπή</w:t>
      </w:r>
      <w:r w:rsidRPr="00182BCF">
        <w:rPr>
          <w:rFonts w:eastAsia="Times New Roman"/>
          <w:szCs w:val="24"/>
        </w:rPr>
        <w:t xml:space="preserve">ρξε μια προσπάθεια, δυστυχώς, σκύλευσης της μνήμης του εθνομάρτυρα από την πρώτη στιγμή. Το ανθελληνικό σας μίσος συνεχίστηκε με την κατάθεση ερώτησης δεκατεσσάρων Βουλευτών του ΣΥΡΙΖΑ -με αριθμό πρωτοκόλλου </w:t>
      </w:r>
      <w:r w:rsidRPr="00182BCF">
        <w:rPr>
          <w:rFonts w:eastAsia="Times New Roman"/>
          <w:szCs w:val="24"/>
        </w:rPr>
        <w:lastRenderedPageBreak/>
        <w:t>3096 και ημερομηνία 6-11-2018- προς το Υπουργείο</w:t>
      </w:r>
      <w:r w:rsidRPr="00182BCF">
        <w:rPr>
          <w:rFonts w:eastAsia="Times New Roman"/>
          <w:szCs w:val="24"/>
        </w:rPr>
        <w:t xml:space="preserve"> Ψηφιακής Πολιτικής, που έχει τίτλο «ψευδή και παραπλανητικά ρεπορτάζ για το επεισόδιο», και όχι δολοφονία, «του Κωνσταντίνου </w:t>
      </w:r>
      <w:proofErr w:type="spellStart"/>
      <w:r w:rsidRPr="00182BCF">
        <w:rPr>
          <w:rFonts w:eastAsia="Times New Roman"/>
          <w:szCs w:val="24"/>
        </w:rPr>
        <w:t>Κατσίφα</w:t>
      </w:r>
      <w:proofErr w:type="spellEnd"/>
      <w:r w:rsidRPr="00182BCF">
        <w:rPr>
          <w:rFonts w:eastAsia="Times New Roman"/>
          <w:szCs w:val="24"/>
        </w:rPr>
        <w:t xml:space="preserve"> στο χωριό </w:t>
      </w:r>
      <w:proofErr w:type="spellStart"/>
      <w:r w:rsidRPr="00182BCF">
        <w:rPr>
          <w:rFonts w:eastAsia="Times New Roman"/>
          <w:szCs w:val="24"/>
        </w:rPr>
        <w:t>Βουλιαράτες</w:t>
      </w:r>
      <w:proofErr w:type="spellEnd"/>
      <w:r w:rsidRPr="00182BCF">
        <w:rPr>
          <w:rFonts w:eastAsia="Times New Roman"/>
          <w:szCs w:val="24"/>
        </w:rPr>
        <w:t xml:space="preserve"> της Αλβανίας», και όχι της Βορείου Ηπείρου.</w:t>
      </w:r>
    </w:p>
    <w:p w14:paraId="295D6FAD"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Σήμερα το πρωί, όμως, αυτή η προκλητικότητα και το ανθελ</w:t>
      </w:r>
      <w:r w:rsidRPr="00182BCF">
        <w:rPr>
          <w:rFonts w:eastAsia="Times New Roman"/>
          <w:szCs w:val="24"/>
        </w:rPr>
        <w:t>ληνικό μίσος συνεχίζεται από την πλευρά των Αλβανών. Όσοι θέλησαν να μεταβούν στην Βόρειο Ήπειρο για να παραστούν στην κηδεία του εθνομάρτυρα, δυστυχώς η ενημέρωση που έχουμε από τους ελέγχους -και μάλιστα έχει παίξει και σε όλα τα πρωινά ρεπορτάζ και ειδή</w:t>
      </w:r>
      <w:r w:rsidRPr="00182BCF">
        <w:rPr>
          <w:rFonts w:eastAsia="Times New Roman"/>
          <w:szCs w:val="24"/>
        </w:rPr>
        <w:t>σεις- είναι ότι γίνονται αυστηρότατοι έλεγχοι, σταματούν αυτοκίνητα και λεωφορεία και όποιος -ακούστε καλά- έχει μαζί του ελληνική σημαία, του απαγορεύεται η πρόσβαση για να παραστεί στην κηδεία του εθνομάρτυρα.</w:t>
      </w:r>
    </w:p>
    <w:p w14:paraId="295D6FAE"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Απαιτούμε, ως Χρυσή Αυγή, άμεσα την αντίδρασ</w:t>
      </w:r>
      <w:r w:rsidRPr="00182BCF">
        <w:rPr>
          <w:rFonts w:eastAsia="Times New Roman"/>
          <w:szCs w:val="24"/>
        </w:rPr>
        <w:t xml:space="preserve">η της ελληνικής Κυβέρνησης με κάθε προβλεπόμενο τρόπο προς τους «καλούς μας γείτονες», όπως εσείς τους αποκαλείτε. </w:t>
      </w:r>
    </w:p>
    <w:p w14:paraId="295D6FAF"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 xml:space="preserve">Κωνσταντίνος </w:t>
      </w:r>
      <w:proofErr w:type="spellStart"/>
      <w:r w:rsidRPr="00182BCF">
        <w:rPr>
          <w:rFonts w:eastAsia="Times New Roman"/>
          <w:szCs w:val="24"/>
        </w:rPr>
        <w:t>Κατσίφας</w:t>
      </w:r>
      <w:proofErr w:type="spellEnd"/>
      <w:r w:rsidRPr="00182BCF">
        <w:rPr>
          <w:rFonts w:eastAsia="Times New Roman"/>
          <w:szCs w:val="24"/>
        </w:rPr>
        <w:t xml:space="preserve">: Αθάνατος! Η μνήμη σου όπως και η μνήμη των υπολοίπων εθνομαρτύρων θα οδηγεί τους εθνικούς μας αγώνες. </w:t>
      </w:r>
    </w:p>
    <w:p w14:paraId="295D6FB0"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Να περάσουμε σ</w:t>
      </w:r>
      <w:r w:rsidRPr="00182BCF">
        <w:rPr>
          <w:rFonts w:eastAsia="Times New Roman"/>
          <w:szCs w:val="24"/>
        </w:rPr>
        <w:t xml:space="preserve">το σημερινό σχέδιο νόμου. Στις αντεθνικές επιδιώξεις σας είναι και η κατάργηση-απαξίωση των εθνικών συνόρων. Αποτελεί τον διακαή πόθο </w:t>
      </w:r>
      <w:r w:rsidRPr="00182BCF">
        <w:rPr>
          <w:rFonts w:eastAsia="Times New Roman"/>
          <w:szCs w:val="24"/>
        </w:rPr>
        <w:lastRenderedPageBreak/>
        <w:t xml:space="preserve">του κατεστημένου των Βρυξελλών και των ιδρυμάτων τύπου </w:t>
      </w:r>
      <w:proofErr w:type="spellStart"/>
      <w:r w:rsidRPr="00182BCF">
        <w:rPr>
          <w:rFonts w:eastAsia="Times New Roman"/>
          <w:szCs w:val="24"/>
        </w:rPr>
        <w:t>Σόρος</w:t>
      </w:r>
      <w:proofErr w:type="spellEnd"/>
      <w:r w:rsidRPr="00182BCF">
        <w:rPr>
          <w:rFonts w:eastAsia="Times New Roman"/>
          <w:szCs w:val="24"/>
        </w:rPr>
        <w:t xml:space="preserve"> που το στηρίζουν όπως και τον δικό σας και διευκολύνεται πρώτ</w:t>
      </w:r>
      <w:r w:rsidRPr="00182BCF">
        <w:rPr>
          <w:rFonts w:eastAsia="Times New Roman"/>
          <w:szCs w:val="24"/>
        </w:rPr>
        <w:t>ιστα από την κατά το δυνατόν πιο μαζική και ανεξέλεγκτη μετακίνηση πληθυσμών, είτε αυτοί οι πληθυσμοί αφορούν σε Αφρικανούς και Ασιάτες λαθρομετανάστες, οι οποίοι κατά εκατοντάδες χιλιάδες επιχειρούν να εισβάλλουν στην Ευρώπη, είτε πρόκειται για Ευρωπαίους</w:t>
      </w:r>
      <w:r w:rsidRPr="00182BCF">
        <w:rPr>
          <w:rFonts w:eastAsia="Times New Roman"/>
          <w:szCs w:val="24"/>
        </w:rPr>
        <w:t xml:space="preserve"> πολίτες, οι οποίοι αναγκάζονται να μεταναστεύσουν σε άλλο κράτος για οικονομικούς λόγους. </w:t>
      </w:r>
    </w:p>
    <w:p w14:paraId="295D6FB1"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Αφ’ ενός, λοιπόν, οι ιθύνοντες της Ευρωπαϊκής Ένωσης επιχειρούν να υπονομεύσουν τις εθνικές κοινωνίες μέσω της αλίευσης του πληθυσμού τους και αφ’ ετέρου, υποκριτικ</w:t>
      </w:r>
      <w:r w:rsidRPr="00182BCF">
        <w:rPr>
          <w:rFonts w:eastAsia="Times New Roman"/>
          <w:szCs w:val="24"/>
        </w:rPr>
        <w:t xml:space="preserve">ά, προσπαθούν, δήθεν, να μετριάσουν τις καταστροφικές για τα εθνικά κράτη και τους λαούς τους οικονομικές πολιτικές, συντάσσοντας νομοθετήματα που, όμως, κατά βάση είναι αποσπασματικά, πρόχειρα, αναποτελεσματικά και ανεφάρμοστα όπως η παρούσα οδηγία. </w:t>
      </w:r>
    </w:p>
    <w:p w14:paraId="295D6FB2"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Η οδ</w:t>
      </w:r>
      <w:r w:rsidRPr="00182BCF">
        <w:rPr>
          <w:rFonts w:eastAsia="Times New Roman"/>
          <w:szCs w:val="24"/>
        </w:rPr>
        <w:t>ηγία, λοιπόν, 2014/50 εν προκειμένω η οποία ενσωματώνεται στην εγχώρια νομοθεσία με το υπό ψήφιση σχέδιο νόμου, υποτίθεται ότι αποσκοπεί στο να ρυθμίσει το πλαίσιο επί του οποίου προάγεται η κινητικότητα των εργαζομένων ανάμεσα στα κράτη-μέλη της Ευρωπαϊκή</w:t>
      </w:r>
      <w:r w:rsidRPr="00182BCF">
        <w:rPr>
          <w:rFonts w:eastAsia="Times New Roman"/>
          <w:szCs w:val="24"/>
        </w:rPr>
        <w:t>ς Ένωσης και τις ελάχιστες απαιτούμενες προϋποθέσεις, ώστε να βελτιωθεί η απόκτηση και η διατήρηση δικαιωμάτων συμπληρωματικής συνταξιοδότησης.</w:t>
      </w:r>
    </w:p>
    <w:p w14:paraId="295D6FB3"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lastRenderedPageBreak/>
        <w:t>Στα εννέα άρθρα που περιλαμβάνει το υπό ψήφιση σχέδιο νόμου, ορίζεται το πεδίο εφαρμογής της οδηγίας, παρατίθεντ</w:t>
      </w:r>
      <w:r w:rsidRPr="00182BCF">
        <w:rPr>
          <w:rFonts w:eastAsia="Times New Roman"/>
          <w:szCs w:val="24"/>
        </w:rPr>
        <w:t xml:space="preserve">αι οι σχετικοί ορισμοί, προσδιορίζονται οι απαιτούμενοι όροι και προϋποθέσεις για την απόκτηση συμπληρωματικών συνταξιοδοτικών δικαιωμάτων, ενώ θεσπίζεται και η δυνατότητα των </w:t>
      </w:r>
      <w:proofErr w:type="spellStart"/>
      <w:r w:rsidRPr="00182BCF">
        <w:rPr>
          <w:rFonts w:eastAsia="Times New Roman"/>
          <w:szCs w:val="24"/>
        </w:rPr>
        <w:t>αποχωρούντων</w:t>
      </w:r>
      <w:proofErr w:type="spellEnd"/>
      <w:r w:rsidRPr="00182BCF">
        <w:rPr>
          <w:rFonts w:eastAsia="Times New Roman"/>
          <w:szCs w:val="24"/>
        </w:rPr>
        <w:t xml:space="preserve"> εργαζομένων, να επιλέξουν είτε τη διατήρηση συμπληρωματικού συνταξι</w:t>
      </w:r>
      <w:r w:rsidRPr="00182BCF">
        <w:rPr>
          <w:rFonts w:eastAsia="Times New Roman"/>
          <w:szCs w:val="24"/>
        </w:rPr>
        <w:t>οδοτικού δικαιώματος είτε τη δυνατότητα καταβολής προς αυτούς αντίστοιχου ποσού εφάπαξ κατά τη λήξη της εργασιακής τους σχέσης.</w:t>
      </w:r>
    </w:p>
    <w:p w14:paraId="295D6FB4" w14:textId="77777777" w:rsidR="006C59DA" w:rsidRDefault="00DE6A6A">
      <w:pPr>
        <w:spacing w:line="600" w:lineRule="auto"/>
        <w:ind w:firstLine="720"/>
        <w:contextualSpacing/>
        <w:jc w:val="both"/>
        <w:rPr>
          <w:rFonts w:eastAsia="Times New Roman"/>
          <w:szCs w:val="24"/>
        </w:rPr>
      </w:pPr>
      <w:r w:rsidRPr="00182BCF">
        <w:rPr>
          <w:rFonts w:eastAsia="Times New Roman"/>
          <w:szCs w:val="24"/>
        </w:rPr>
        <w:t>Είναι γεγονός ότι το θέμα στο οποίο αφορά το υπό ψήφιση σχέδιο νόμου και ειδικότερα η δυνατότητα κατοχύρωσης συμπληρωματικών συν</w:t>
      </w:r>
      <w:r w:rsidRPr="00182BCF">
        <w:rPr>
          <w:rFonts w:eastAsia="Times New Roman"/>
          <w:szCs w:val="24"/>
        </w:rPr>
        <w:t>ταξιοδοτικών δικαιωμάτων των Ελλήνων εργαζομένων σε άλλα ευρωπαϊκά κράτη, αποτελεί πλέον ζήτημα ιδιαίτερα σημαντικό για την ελληνική κοινωνία και αυτό συμβαίνει, δυστυχώς, λόγω της μετανάστευσης εκατοντάδων χιλιάδων συμπατριωτών μας προς τρίτα κράτη, η οπο</w:t>
      </w:r>
      <w:r w:rsidRPr="00182BCF">
        <w:rPr>
          <w:rFonts w:eastAsia="Times New Roman"/>
          <w:szCs w:val="24"/>
        </w:rPr>
        <w:t xml:space="preserve">ία έλαβε χώρα τα τελευταία δέκα και πλέον έτη όπου εφαρμόζετε στην πατρίδα μας </w:t>
      </w:r>
      <w:proofErr w:type="spellStart"/>
      <w:r w:rsidRPr="00182BCF">
        <w:rPr>
          <w:rFonts w:eastAsia="Times New Roman"/>
          <w:szCs w:val="24"/>
        </w:rPr>
        <w:t>μνημονιακές</w:t>
      </w:r>
      <w:proofErr w:type="spellEnd"/>
      <w:r w:rsidRPr="00182BCF">
        <w:rPr>
          <w:rFonts w:eastAsia="Times New Roman"/>
          <w:szCs w:val="24"/>
        </w:rPr>
        <w:t xml:space="preserve"> </w:t>
      </w:r>
      <w:proofErr w:type="spellStart"/>
      <w:r w:rsidRPr="00182BCF">
        <w:rPr>
          <w:rFonts w:eastAsia="Times New Roman"/>
          <w:szCs w:val="24"/>
        </w:rPr>
        <w:t>πολιτικές.</w:t>
      </w:r>
      <w:r>
        <w:rPr>
          <w:rFonts w:eastAsia="Times New Roman"/>
          <w:szCs w:val="24"/>
        </w:rPr>
        <w:t>Ανοίγοντας</w:t>
      </w:r>
      <w:proofErr w:type="spellEnd"/>
      <w:r>
        <w:rPr>
          <w:rFonts w:eastAsia="Times New Roman"/>
          <w:szCs w:val="24"/>
        </w:rPr>
        <w:t xml:space="preserve"> μια παρένθεση</w:t>
      </w:r>
      <w:r>
        <w:rPr>
          <w:rFonts w:eastAsia="Times New Roman"/>
          <w:szCs w:val="24"/>
        </w:rPr>
        <w:t>,</w:t>
      </w:r>
      <w:r>
        <w:rPr>
          <w:rFonts w:eastAsia="Times New Roman"/>
          <w:szCs w:val="24"/>
        </w:rPr>
        <w:t xml:space="preserve"> θα πρέπει να επισημάνουμε πως αποτελεί κατά μια έννοια τραγική ειρωνεία το να ενδιαφέρεται για τα συνταξιοδοτικά δικαιώματα των Ε</w:t>
      </w:r>
      <w:r>
        <w:rPr>
          <w:rFonts w:eastAsia="Times New Roman"/>
          <w:szCs w:val="24"/>
        </w:rPr>
        <w:t>λλήνων του εξωτερικού η ίδια Κυβέρνηση</w:t>
      </w:r>
      <w:r>
        <w:rPr>
          <w:rFonts w:eastAsia="Times New Roman"/>
          <w:szCs w:val="24"/>
        </w:rPr>
        <w:t>,</w:t>
      </w:r>
      <w:r>
        <w:rPr>
          <w:rFonts w:eastAsia="Times New Roman"/>
          <w:szCs w:val="24"/>
        </w:rPr>
        <w:t xml:space="preserve"> που έχει εξοντώσει οικονομικά και πολλές φορές και βιολογικά τους εν Ελλάδι συνταξιούχους</w:t>
      </w:r>
      <w:r>
        <w:rPr>
          <w:rFonts w:eastAsia="Times New Roman"/>
          <w:szCs w:val="24"/>
        </w:rPr>
        <w:t>,</w:t>
      </w:r>
      <w:r>
        <w:rPr>
          <w:rFonts w:eastAsia="Times New Roman"/>
          <w:szCs w:val="24"/>
        </w:rPr>
        <w:t xml:space="preserve"> συμπατριώτες μας.</w:t>
      </w:r>
    </w:p>
    <w:p w14:paraId="295D6FB5"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Είναι εξάλλου πρόσφατη η δήλωση του κ. Τσίπρα στη Διεθνή Έκθεση Θεσσαλονίκης και η παρόμοια του Υπουργού, τ</w:t>
      </w:r>
      <w:r>
        <w:rPr>
          <w:rFonts w:eastAsia="Times New Roman"/>
          <w:szCs w:val="24"/>
        </w:rPr>
        <w:t xml:space="preserve">ου κ. </w:t>
      </w:r>
      <w:proofErr w:type="spellStart"/>
      <w:r>
        <w:rPr>
          <w:rFonts w:eastAsia="Times New Roman"/>
          <w:szCs w:val="24"/>
        </w:rPr>
        <w:t>Τσακαλώτου</w:t>
      </w:r>
      <w:proofErr w:type="spellEnd"/>
      <w:r>
        <w:rPr>
          <w:rFonts w:eastAsia="Times New Roman"/>
          <w:szCs w:val="24"/>
        </w:rPr>
        <w:t>, οι οποίοι ουσιαστικά εναπόθεσαν τις ελπίδες τους και τις προσδοκίες τους για τη διάσωση του εγχώριου συνταξιοδοτικού και ασφαλιστικού συστήματος στο Χάροντα και στην προσμονή να αποδημήσουν εις Κύριον μια ώρα αρχύτερα οι συνταξιούχοι</w:t>
      </w:r>
      <w:r>
        <w:rPr>
          <w:rFonts w:eastAsia="Times New Roman"/>
          <w:szCs w:val="24"/>
        </w:rPr>
        <w:t>,</w:t>
      </w:r>
      <w:r>
        <w:rPr>
          <w:rFonts w:eastAsia="Times New Roman"/>
          <w:szCs w:val="24"/>
        </w:rPr>
        <w:t xml:space="preserve"> που</w:t>
      </w:r>
      <w:r>
        <w:rPr>
          <w:rFonts w:eastAsia="Times New Roman"/>
          <w:szCs w:val="24"/>
        </w:rPr>
        <w:t xml:space="preserve"> λαμβάνουν υψηλές συντάξεις. </w:t>
      </w:r>
    </w:p>
    <w:p w14:paraId="295D6FB6" w14:textId="77777777" w:rsidR="006C59DA" w:rsidRDefault="00DE6A6A">
      <w:pPr>
        <w:spacing w:line="600" w:lineRule="auto"/>
        <w:ind w:firstLine="720"/>
        <w:contextualSpacing/>
        <w:jc w:val="both"/>
        <w:rPr>
          <w:rFonts w:eastAsia="Times New Roman"/>
          <w:szCs w:val="24"/>
        </w:rPr>
      </w:pPr>
      <w:r>
        <w:rPr>
          <w:rFonts w:eastAsia="Times New Roman"/>
          <w:szCs w:val="24"/>
        </w:rPr>
        <w:t>Εκατοντάδες χιλιάδες, λοιπόν, συμπολίτες μας μετανάστευσαν αναγκαστικά</w:t>
      </w:r>
      <w:r>
        <w:rPr>
          <w:rFonts w:eastAsia="Times New Roman"/>
          <w:szCs w:val="24"/>
        </w:rPr>
        <w:t>,</w:t>
      </w:r>
      <w:r>
        <w:rPr>
          <w:rFonts w:eastAsia="Times New Roman"/>
          <w:szCs w:val="24"/>
        </w:rPr>
        <w:t xml:space="preserve"> λόγω των πολιτικών που έχετε ασκήσει εσείς και οι προκάτοχοί σας, προκειμένου να αποφύγουν την πλήρη οικονομική εξαθλίωση και να μπορούν να θρέψουν τις οι</w:t>
      </w:r>
      <w:r>
        <w:rPr>
          <w:rFonts w:eastAsia="Times New Roman"/>
          <w:szCs w:val="24"/>
        </w:rPr>
        <w:t xml:space="preserve">κογένειές τους. </w:t>
      </w:r>
    </w:p>
    <w:p w14:paraId="295D6FB7" w14:textId="77777777" w:rsidR="006C59DA" w:rsidRDefault="00DE6A6A">
      <w:pPr>
        <w:spacing w:line="600" w:lineRule="auto"/>
        <w:ind w:firstLine="720"/>
        <w:contextualSpacing/>
        <w:jc w:val="both"/>
        <w:rPr>
          <w:rFonts w:eastAsia="Times New Roman"/>
          <w:szCs w:val="24"/>
        </w:rPr>
      </w:pPr>
      <w:r>
        <w:rPr>
          <w:rFonts w:eastAsia="Times New Roman"/>
          <w:szCs w:val="24"/>
        </w:rPr>
        <w:t>Ως εκ τούτου</w:t>
      </w:r>
      <w:r>
        <w:rPr>
          <w:rFonts w:eastAsia="Times New Roman"/>
          <w:szCs w:val="24"/>
        </w:rPr>
        <w:t>,</w:t>
      </w:r>
      <w:r>
        <w:rPr>
          <w:rFonts w:eastAsia="Times New Roman"/>
          <w:szCs w:val="24"/>
        </w:rPr>
        <w:t xml:space="preserve"> είναι λογικό να μας απασχολεί</w:t>
      </w:r>
      <w:r>
        <w:rPr>
          <w:rFonts w:eastAsia="Times New Roman"/>
          <w:szCs w:val="24"/>
        </w:rPr>
        <w:t>,</w:t>
      </w:r>
      <w:r>
        <w:rPr>
          <w:rFonts w:eastAsia="Times New Roman"/>
          <w:szCs w:val="24"/>
        </w:rPr>
        <w:t xml:space="preserve"> ως πολιτεία</w:t>
      </w:r>
      <w:r>
        <w:rPr>
          <w:rFonts w:eastAsia="Times New Roman"/>
          <w:szCs w:val="24"/>
        </w:rPr>
        <w:t>,</w:t>
      </w:r>
      <w:r>
        <w:rPr>
          <w:rFonts w:eastAsia="Times New Roman"/>
          <w:szCs w:val="24"/>
        </w:rPr>
        <w:t xml:space="preserve"> το όποιο καθεστώς επί του οποίου πρόκειται να αποκτήσουν συνταξιοδοτικά δικαιώματα σε άλλα ευρωπαϊκά κράτη. Πλην όμως πρώτιστης προτεραιότητα για την εκάστοτε κυβέρνηση θα έπρεπε να</w:t>
      </w:r>
      <w:r>
        <w:rPr>
          <w:rFonts w:eastAsia="Times New Roman"/>
          <w:szCs w:val="24"/>
        </w:rPr>
        <w:t xml:space="preserve"> αποτελεί αφενός μεν το να σταματήσει η αιμορραγία του πληθυσμιακού δυναμικού της χώρας μας και η φυγή της νεολαίας μας στο εξωτερικό και αφετέρου</w:t>
      </w:r>
      <w:r>
        <w:rPr>
          <w:rFonts w:eastAsia="Times New Roman"/>
          <w:szCs w:val="24"/>
        </w:rPr>
        <w:t>,</w:t>
      </w:r>
      <w:r>
        <w:rPr>
          <w:rFonts w:eastAsia="Times New Roman"/>
          <w:szCs w:val="24"/>
        </w:rPr>
        <w:t xml:space="preserve"> να μπορέσουμε</w:t>
      </w:r>
      <w:r>
        <w:rPr>
          <w:rFonts w:eastAsia="Times New Roman"/>
          <w:szCs w:val="24"/>
        </w:rPr>
        <w:t>,</w:t>
      </w:r>
      <w:r>
        <w:rPr>
          <w:rFonts w:eastAsia="Times New Roman"/>
          <w:szCs w:val="24"/>
        </w:rPr>
        <w:t xml:space="preserve"> ως κράτος</w:t>
      </w:r>
      <w:r>
        <w:rPr>
          <w:rFonts w:eastAsia="Times New Roman"/>
          <w:szCs w:val="24"/>
        </w:rPr>
        <w:t>,</w:t>
      </w:r>
      <w:r>
        <w:rPr>
          <w:rFonts w:eastAsia="Times New Roman"/>
          <w:szCs w:val="24"/>
        </w:rPr>
        <w:t xml:space="preserve"> να δημιουργήσουμε τις προϋποθέσεις επιστροφής των ως άνω συμπατριωτών μας στην Ελλ</w:t>
      </w:r>
      <w:r>
        <w:rPr>
          <w:rFonts w:eastAsia="Times New Roman"/>
          <w:szCs w:val="24"/>
        </w:rPr>
        <w:t>άδα και επανένταξης τους στο δυναμικό της εγχώριας παραγωγής και οικονομίας.</w:t>
      </w:r>
    </w:p>
    <w:p w14:paraId="295D6FB8"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Δυστυχώς, όμως, η Κυβέρνηση πράττει ακριβώς το αντίθετο. Όχι μόνο δεν δημιουργεί συνθήκες επαναπατρισμού των παιδιών μας, αλλά απεναντίας</w:t>
      </w:r>
      <w:r>
        <w:rPr>
          <w:rFonts w:eastAsia="Times New Roman"/>
          <w:szCs w:val="24"/>
        </w:rPr>
        <w:t>,</w:t>
      </w:r>
      <w:r>
        <w:rPr>
          <w:rFonts w:eastAsia="Times New Roman"/>
          <w:szCs w:val="24"/>
        </w:rPr>
        <w:t xml:space="preserve"> εξωθεί ακόμα περισσότερο συμπατριώτες μα</w:t>
      </w:r>
      <w:r>
        <w:rPr>
          <w:rFonts w:eastAsia="Times New Roman"/>
          <w:szCs w:val="24"/>
        </w:rPr>
        <w:t xml:space="preserve">ς να φύγουν από την πατρίδα. Δεν θα μπορούσε εξάλλου να γίνει αλλιώς, εφόσον η πιστή εφαρμογή των </w:t>
      </w:r>
      <w:r>
        <w:rPr>
          <w:rFonts w:eastAsia="Times New Roman"/>
          <w:szCs w:val="24"/>
        </w:rPr>
        <w:t>μνημονίων,</w:t>
      </w:r>
      <w:r>
        <w:rPr>
          <w:rFonts w:eastAsia="Times New Roman"/>
          <w:szCs w:val="24"/>
        </w:rPr>
        <w:t xml:space="preserve"> στην οποία και έχετε εναποθέσει όλη την πολιτική σας που ασκείτ</w:t>
      </w:r>
      <w:r>
        <w:rPr>
          <w:rFonts w:eastAsia="Times New Roman"/>
          <w:szCs w:val="24"/>
        </w:rPr>
        <w:t>ε,</w:t>
      </w:r>
      <w:r>
        <w:rPr>
          <w:rFonts w:eastAsia="Times New Roman"/>
          <w:szCs w:val="24"/>
        </w:rPr>
        <w:t xml:space="preserve"> στην ουσία καθιστά απαγορευτική τη δυνατότητα της ανάπτυξης οποιασδήποτε επαγγελματικής δραστηριότητας στην Ελλάδα.</w:t>
      </w:r>
    </w:p>
    <w:p w14:paraId="295D6FB9" w14:textId="77777777" w:rsidR="006C59DA" w:rsidRDefault="00DE6A6A">
      <w:pPr>
        <w:spacing w:line="600" w:lineRule="auto"/>
        <w:ind w:firstLine="720"/>
        <w:contextualSpacing/>
        <w:jc w:val="both"/>
        <w:rPr>
          <w:rFonts w:eastAsia="Times New Roman"/>
          <w:szCs w:val="24"/>
        </w:rPr>
      </w:pPr>
      <w:r>
        <w:rPr>
          <w:rFonts w:eastAsia="Times New Roman"/>
          <w:szCs w:val="24"/>
        </w:rPr>
        <w:t>Δεν έχετε κανένα δικαίωμα να μας στερήσετε τα όνειρα, να δούμε τα παιδιά μας και τα εγγόνια μας να δραστηριοποιούνται επαγγελματικά στην Ελ</w:t>
      </w:r>
      <w:r>
        <w:rPr>
          <w:rFonts w:eastAsia="Times New Roman"/>
          <w:szCs w:val="24"/>
        </w:rPr>
        <w:t xml:space="preserve">λάδα και να κάνουν οικογένειες. Είναι </w:t>
      </w:r>
      <w:proofErr w:type="spellStart"/>
      <w:r>
        <w:rPr>
          <w:rFonts w:eastAsia="Times New Roman"/>
          <w:szCs w:val="24"/>
        </w:rPr>
        <w:t>δώρον</w:t>
      </w:r>
      <w:proofErr w:type="spellEnd"/>
      <w:r>
        <w:rPr>
          <w:rFonts w:eastAsia="Times New Roman"/>
          <w:szCs w:val="24"/>
        </w:rPr>
        <w:t xml:space="preserve"> άδωρον λοιπόν και σίγουρα όχι εθνικά επωφελές το να ενσωματώνουμε στην εθνική μας νομοθεσία υποδείξεις, κανόνες, οδηγίες και νομοθετήματα των ίδιων γραφειοκρατικών μηχανισμών και των ίδιων καιροσκόπων</w:t>
      </w:r>
      <w:r>
        <w:rPr>
          <w:rFonts w:eastAsia="Times New Roman"/>
          <w:szCs w:val="24"/>
        </w:rPr>
        <w:t>,</w:t>
      </w:r>
      <w:r>
        <w:rPr>
          <w:rFonts w:eastAsia="Times New Roman"/>
          <w:szCs w:val="24"/>
        </w:rPr>
        <w:t xml:space="preserve"> οι οποίοι </w:t>
      </w:r>
      <w:r>
        <w:rPr>
          <w:rFonts w:eastAsia="Times New Roman"/>
          <w:szCs w:val="24"/>
        </w:rPr>
        <w:t xml:space="preserve">επέβαλαν τις </w:t>
      </w:r>
      <w:proofErr w:type="spellStart"/>
      <w:r>
        <w:rPr>
          <w:rFonts w:eastAsia="Times New Roman"/>
          <w:szCs w:val="24"/>
        </w:rPr>
        <w:t>εθνοκτόνες</w:t>
      </w:r>
      <w:proofErr w:type="spellEnd"/>
      <w:r>
        <w:rPr>
          <w:rFonts w:eastAsia="Times New Roman"/>
          <w:szCs w:val="24"/>
        </w:rPr>
        <w:t xml:space="preserve"> </w:t>
      </w:r>
      <w:proofErr w:type="spellStart"/>
      <w:r>
        <w:rPr>
          <w:rFonts w:eastAsia="Times New Roman"/>
          <w:szCs w:val="24"/>
        </w:rPr>
        <w:t>μνημονιακές</w:t>
      </w:r>
      <w:proofErr w:type="spellEnd"/>
      <w:r>
        <w:rPr>
          <w:rFonts w:eastAsia="Times New Roman"/>
          <w:szCs w:val="24"/>
        </w:rPr>
        <w:t xml:space="preserve"> πολιτικές στην πατρίδα μας και υπήρξαν οι ηθικοί και φυσικοί αυτουργοί της οικονομικής εξόντωσης και εξαθλίωσης των Ελλήνων πολιτών και της δημιουργίας όλων εκείνων των συνθηκών που εξανάγκασαν εκατοντάδες χιλιάδες συμπο</w:t>
      </w:r>
      <w:r>
        <w:rPr>
          <w:rFonts w:eastAsia="Times New Roman"/>
          <w:szCs w:val="24"/>
        </w:rPr>
        <w:t>λιτών μας να μεταναστεύσουν, όπως ανέφερα και πριν, σε άλλα κράτη και όχι μόνο εντός της Ευρωπαϊκής Ένωσης.</w:t>
      </w:r>
    </w:p>
    <w:p w14:paraId="295D6FBA"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Η Χρυσή Αυγή είναι προφανές ότι καταψηφίζει την επίμαχη κοινοτική </w:t>
      </w:r>
      <w:r>
        <w:rPr>
          <w:rFonts w:eastAsia="Times New Roman"/>
          <w:szCs w:val="24"/>
        </w:rPr>
        <w:t>ο</w:t>
      </w:r>
      <w:r>
        <w:rPr>
          <w:rFonts w:eastAsia="Times New Roman"/>
          <w:szCs w:val="24"/>
        </w:rPr>
        <w:t>δηγία, πλην όμως έχουμε διαχρονικά αποδείξει ότι πάντοτε</w:t>
      </w:r>
      <w:r>
        <w:rPr>
          <w:rFonts w:eastAsia="Times New Roman"/>
          <w:szCs w:val="24"/>
        </w:rPr>
        <w:t>,</w:t>
      </w:r>
      <w:r>
        <w:rPr>
          <w:rFonts w:eastAsia="Times New Roman"/>
          <w:szCs w:val="24"/>
        </w:rPr>
        <w:t xml:space="preserve"> η στάση μας συνοδεύεται</w:t>
      </w:r>
      <w:r>
        <w:rPr>
          <w:rFonts w:eastAsia="Times New Roman"/>
          <w:szCs w:val="24"/>
        </w:rPr>
        <w:t xml:space="preserve"> και από συγκεκριμένες προτάσεις, οι οποίες είναι και αποτελεσματικές και εφαρμόσιμες.</w:t>
      </w:r>
    </w:p>
    <w:p w14:paraId="295D6FB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Εν προκειμένω, τις αναφέραμε στις συνεδριάσεις των </w:t>
      </w:r>
      <w:r>
        <w:rPr>
          <w:rFonts w:eastAsia="Times New Roman"/>
          <w:szCs w:val="24"/>
        </w:rPr>
        <w:t>ε</w:t>
      </w:r>
      <w:r>
        <w:rPr>
          <w:rFonts w:eastAsia="Times New Roman"/>
          <w:szCs w:val="24"/>
        </w:rPr>
        <w:t>πιτροπών, τις επαναλαμβάνουμε, όμως, για να ακουστούν και στην Ολομέλεια. Η πολιτική μας στάση επί του θέματος τίθετα</w:t>
      </w:r>
      <w:r>
        <w:rPr>
          <w:rFonts w:eastAsia="Times New Roman"/>
          <w:szCs w:val="24"/>
        </w:rPr>
        <w:t xml:space="preserve">ι ευθέως απέναντι στη γραφειοκρατική και </w:t>
      </w:r>
      <w:proofErr w:type="spellStart"/>
      <w:r>
        <w:rPr>
          <w:rFonts w:eastAsia="Times New Roman"/>
          <w:szCs w:val="24"/>
        </w:rPr>
        <w:t>υπερσυγκεντρωτική</w:t>
      </w:r>
      <w:proofErr w:type="spellEnd"/>
      <w:r>
        <w:rPr>
          <w:rFonts w:eastAsia="Times New Roman"/>
          <w:szCs w:val="24"/>
        </w:rPr>
        <w:t xml:space="preserve"> λογική</w:t>
      </w:r>
      <w:r>
        <w:rPr>
          <w:rFonts w:eastAsia="Times New Roman"/>
          <w:szCs w:val="24"/>
        </w:rPr>
        <w:t>,</w:t>
      </w:r>
      <w:r>
        <w:rPr>
          <w:rFonts w:eastAsia="Times New Roman"/>
          <w:szCs w:val="24"/>
        </w:rPr>
        <w:t xml:space="preserve"> που έχετε εσείς απέναντι στους Έλληνες πολίτες. Πρόκειται για μια στάση εθνική, η οποία βασίζεται στο δόγμα της ύπαρξης εθνικά κυρίαρχων κρατών</w:t>
      </w:r>
      <w:r>
        <w:rPr>
          <w:rFonts w:eastAsia="Times New Roman"/>
          <w:szCs w:val="24"/>
        </w:rPr>
        <w:t>,</w:t>
      </w:r>
      <w:r>
        <w:rPr>
          <w:rFonts w:eastAsia="Times New Roman"/>
          <w:szCs w:val="24"/>
        </w:rPr>
        <w:t xml:space="preserve"> απαλλαγμένων από κάθε είδους δέσμευση και υπ</w:t>
      </w:r>
      <w:r>
        <w:rPr>
          <w:rFonts w:eastAsia="Times New Roman"/>
          <w:szCs w:val="24"/>
        </w:rPr>
        <w:t>οχρέωση προς αυτό το μόρφωμα, το οποίο εσείς αποκαλείτ</w:t>
      </w:r>
      <w:r>
        <w:rPr>
          <w:rFonts w:eastAsia="Times New Roman"/>
          <w:szCs w:val="24"/>
        </w:rPr>
        <w:t>ε</w:t>
      </w:r>
      <w:r>
        <w:rPr>
          <w:rFonts w:eastAsia="Times New Roman"/>
          <w:szCs w:val="24"/>
        </w:rPr>
        <w:t xml:space="preserve"> Ευρωπαϊκή Ένωση.</w:t>
      </w:r>
    </w:p>
    <w:p w14:paraId="295D6FBC"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Ως Χρυσή Αυγή, θεωρούμε ότι αντί της επιχειρούμενης με το υπό ψήφιση σχέδιο νόμου ενσωμάτωσης στην εγχώρια νομοθεσία της ως άνω ευρωπαϊκής </w:t>
      </w:r>
      <w:r>
        <w:rPr>
          <w:rFonts w:eastAsia="Times New Roman"/>
          <w:szCs w:val="24"/>
        </w:rPr>
        <w:t>ο</w:t>
      </w:r>
      <w:r>
        <w:rPr>
          <w:rFonts w:eastAsia="Times New Roman"/>
          <w:szCs w:val="24"/>
        </w:rPr>
        <w:t>δηγίας, εθνικά επωφελέστερη, αλλά και αποτε</w:t>
      </w:r>
      <w:r>
        <w:rPr>
          <w:rFonts w:eastAsia="Times New Roman"/>
          <w:szCs w:val="24"/>
        </w:rPr>
        <w:t>λεσματικότερη, θα ήταν στην πράξη</w:t>
      </w:r>
      <w:r>
        <w:rPr>
          <w:rFonts w:eastAsia="Times New Roman"/>
          <w:szCs w:val="24"/>
        </w:rPr>
        <w:t>,</w:t>
      </w:r>
      <w:r>
        <w:rPr>
          <w:rFonts w:eastAsia="Times New Roman"/>
          <w:szCs w:val="24"/>
        </w:rPr>
        <w:t xml:space="preserve"> η σύναψη διμερών-διακρατικών συμφωνιών ανά περίπτωση και λαμβανομένων υπόψη των ιδιαιτέρων συνθηκών και των σχέσεων μας με κάθε κράτος είτε αυτό είναι μέλος της Ευρωπαϊκής Ένωσης είτε όχι. </w:t>
      </w:r>
    </w:p>
    <w:p w14:paraId="295D6FBD" w14:textId="77777777" w:rsidR="006C59DA" w:rsidRDefault="00DE6A6A">
      <w:pPr>
        <w:spacing w:line="600" w:lineRule="auto"/>
        <w:ind w:firstLine="720"/>
        <w:contextualSpacing/>
        <w:jc w:val="both"/>
        <w:rPr>
          <w:rFonts w:eastAsia="Times New Roman"/>
          <w:szCs w:val="24"/>
        </w:rPr>
      </w:pPr>
      <w:r>
        <w:rPr>
          <w:rFonts w:eastAsia="Times New Roman"/>
          <w:szCs w:val="24"/>
        </w:rPr>
        <w:t>Με τον τρόπο αυτό και μέσω σύνα</w:t>
      </w:r>
      <w:r>
        <w:rPr>
          <w:rFonts w:eastAsia="Times New Roman"/>
          <w:szCs w:val="24"/>
        </w:rPr>
        <w:t xml:space="preserve">ψης συμφωνιών σε διμερές διακρατικό επίπεδο, θα διασφαλίζονταν αποτελεσματικότερα το σύνολο των δικαιωμάτων και όχι </w:t>
      </w:r>
      <w:r>
        <w:rPr>
          <w:rFonts w:eastAsia="Times New Roman"/>
          <w:szCs w:val="24"/>
        </w:rPr>
        <w:lastRenderedPageBreak/>
        <w:t>μόνο των συνταξιοδοτικών, αλλά και των εργασιακών και των ασφαλιστικών, των Ελλήνων πολιτών</w:t>
      </w:r>
      <w:r>
        <w:rPr>
          <w:rFonts w:eastAsia="Times New Roman"/>
          <w:szCs w:val="24"/>
        </w:rPr>
        <w:t>,</w:t>
      </w:r>
      <w:r>
        <w:rPr>
          <w:rFonts w:eastAsia="Times New Roman"/>
          <w:szCs w:val="24"/>
        </w:rPr>
        <w:t xml:space="preserve"> οι οποίοι επέλεξαν να διαβιούν και να εργάζοντα</w:t>
      </w:r>
      <w:r>
        <w:rPr>
          <w:rFonts w:eastAsia="Times New Roman"/>
          <w:szCs w:val="24"/>
        </w:rPr>
        <w:t xml:space="preserve">ι σε τρίτα κράτη. </w:t>
      </w:r>
    </w:p>
    <w:p w14:paraId="295D6FB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Έτσι, θα είχαμε την ευχέρεια και τη δυνατότητα ως κράτος να εξυπηρετήσουμε και ταυτόχρονα να διαφυλάξουμε ευχερέστερα τα εθνικά μας συμφέροντα, εφόσον θα ενεργούσαμε υπό την αρχή της αμοιβαιότητας και ταυτόχρονα, θα είχαμε τη δυνατότητα </w:t>
      </w:r>
      <w:r>
        <w:rPr>
          <w:rFonts w:eastAsia="Times New Roman"/>
          <w:szCs w:val="24"/>
        </w:rPr>
        <w:t>να αποφεύγαμε να αναλάβουμε δεσμεύσεις</w:t>
      </w:r>
      <w:r>
        <w:rPr>
          <w:rFonts w:eastAsia="Times New Roman"/>
          <w:szCs w:val="24"/>
        </w:rPr>
        <w:t>,</w:t>
      </w:r>
      <w:r>
        <w:rPr>
          <w:rFonts w:eastAsia="Times New Roman"/>
          <w:szCs w:val="24"/>
        </w:rPr>
        <w:t xml:space="preserve"> οι οποίες</w:t>
      </w:r>
      <w:r>
        <w:rPr>
          <w:rFonts w:eastAsia="Times New Roman"/>
          <w:szCs w:val="24"/>
        </w:rPr>
        <w:t>,</w:t>
      </w:r>
      <w:r>
        <w:rPr>
          <w:rFonts w:eastAsia="Times New Roman"/>
          <w:szCs w:val="24"/>
        </w:rPr>
        <w:t xml:space="preserve"> ενδεχόμενα</w:t>
      </w:r>
      <w:r>
        <w:rPr>
          <w:rFonts w:eastAsia="Times New Roman"/>
          <w:szCs w:val="24"/>
        </w:rPr>
        <w:t>,</w:t>
      </w:r>
      <w:r>
        <w:rPr>
          <w:rFonts w:eastAsia="Times New Roman"/>
          <w:szCs w:val="24"/>
        </w:rPr>
        <w:t xml:space="preserve"> θα </w:t>
      </w:r>
      <w:r>
        <w:rPr>
          <w:rFonts w:eastAsia="Times New Roman"/>
          <w:szCs w:val="24"/>
        </w:rPr>
        <w:t>είχα</w:t>
      </w:r>
      <w:r>
        <w:rPr>
          <w:rFonts w:eastAsia="Times New Roman"/>
          <w:szCs w:val="24"/>
        </w:rPr>
        <w:t>ν δυσμενείς συνέπειες, πάσης φύσ</w:t>
      </w:r>
      <w:r>
        <w:rPr>
          <w:rFonts w:eastAsia="Times New Roman"/>
          <w:szCs w:val="24"/>
        </w:rPr>
        <w:t>ε</w:t>
      </w:r>
      <w:r>
        <w:rPr>
          <w:rFonts w:eastAsia="Times New Roman"/>
          <w:szCs w:val="24"/>
        </w:rPr>
        <w:t xml:space="preserve">ως, για τη χώρα μας και την εθνική μας οικονομία είτε τώρα είτε στο μέλλον. </w:t>
      </w:r>
    </w:p>
    <w:p w14:paraId="295D6FBF" w14:textId="77777777" w:rsidR="006C59DA" w:rsidRDefault="00DE6A6A">
      <w:pPr>
        <w:spacing w:line="600" w:lineRule="auto"/>
        <w:ind w:firstLine="720"/>
        <w:contextualSpacing/>
        <w:jc w:val="both"/>
        <w:rPr>
          <w:rFonts w:eastAsia="Times New Roman"/>
          <w:szCs w:val="24"/>
        </w:rPr>
      </w:pPr>
      <w:r>
        <w:rPr>
          <w:rFonts w:eastAsia="Times New Roman"/>
          <w:szCs w:val="24"/>
        </w:rPr>
        <w:t>Διότι, για παράδειγμα, υπάρχουν κράτη</w:t>
      </w:r>
      <w:r>
        <w:rPr>
          <w:rFonts w:eastAsia="Times New Roman"/>
          <w:szCs w:val="24"/>
        </w:rPr>
        <w:t>,</w:t>
      </w:r>
      <w:r>
        <w:rPr>
          <w:rFonts w:eastAsia="Times New Roman"/>
          <w:szCs w:val="24"/>
        </w:rPr>
        <w:t xml:space="preserve"> στα οποία εργάζονται αρκετές χιλιάδες</w:t>
      </w:r>
      <w:r>
        <w:rPr>
          <w:rFonts w:eastAsia="Times New Roman"/>
          <w:szCs w:val="24"/>
        </w:rPr>
        <w:t xml:space="preserve"> Ελλήνων και βρίσκονται εκτός Ευρωπαϊκής Ένωσης, όπως τα αραβικά κράτη της </w:t>
      </w:r>
      <w:r>
        <w:rPr>
          <w:rFonts w:eastAsia="Times New Roman"/>
          <w:szCs w:val="24"/>
        </w:rPr>
        <w:t>μ</w:t>
      </w:r>
      <w:r>
        <w:rPr>
          <w:rFonts w:eastAsia="Times New Roman"/>
          <w:szCs w:val="24"/>
        </w:rPr>
        <w:t>έσης Ανατολής. Υπάρχουν επίσης χώρες είτε ευρωπαϊκές είτε όχι, στις οποίες διαβιούν και εργάζονται εκατοντάδες χιλιάδες Ελλήνων, όπως η Γερμανία, οι Ηνωμένες Πολιτείες, η Αυστραλία</w:t>
      </w:r>
      <w:r>
        <w:rPr>
          <w:rFonts w:eastAsia="Times New Roman"/>
          <w:szCs w:val="24"/>
        </w:rPr>
        <w:t xml:space="preserve">, οι οποίες είναι και εκτός ευρωπαϊκής ηπείρου. Ελάχιστοι εκ των υπηκόων των ως άνω χωρών, όμως, ζουν και εργάζονται στην πατρίδα μας. </w:t>
      </w:r>
    </w:p>
    <w:p w14:paraId="295D6FC0" w14:textId="77777777" w:rsidR="006C59DA" w:rsidRDefault="00DE6A6A">
      <w:pPr>
        <w:spacing w:line="600" w:lineRule="auto"/>
        <w:ind w:firstLine="720"/>
        <w:contextualSpacing/>
        <w:jc w:val="both"/>
        <w:rPr>
          <w:rFonts w:eastAsia="Times New Roman"/>
          <w:szCs w:val="24"/>
        </w:rPr>
      </w:pPr>
      <w:r>
        <w:rPr>
          <w:rFonts w:eastAsia="Times New Roman"/>
          <w:szCs w:val="24"/>
        </w:rPr>
        <w:t>Υπάρχουν, όμως, και οι αντίστροφες περιπτώσεις χιλιάδων ξένων υπηκόων, προερχόμενων από χώρες</w:t>
      </w:r>
      <w:r>
        <w:rPr>
          <w:rFonts w:eastAsia="Times New Roman"/>
          <w:szCs w:val="24"/>
        </w:rPr>
        <w:t>,</w:t>
      </w:r>
      <w:r>
        <w:rPr>
          <w:rFonts w:eastAsia="Times New Roman"/>
          <w:szCs w:val="24"/>
        </w:rPr>
        <w:t xml:space="preserve"> στις οποίες δεν διαμένουν</w:t>
      </w:r>
      <w:r>
        <w:rPr>
          <w:rFonts w:eastAsia="Times New Roman"/>
          <w:szCs w:val="24"/>
        </w:rPr>
        <w:t xml:space="preserve"> και δεν εργάζονται Έλληνες μετανάστες, όπως για παράδειγμα η Βουλγαρία, η οποία είναι και μέλος της Ευρωπαϊκής Ένωσης ή όπως η Αλβανία, η οποία είναι πιθανόν να γίνει στο άμεσο μέλλον, </w:t>
      </w:r>
      <w:r>
        <w:rPr>
          <w:rFonts w:eastAsia="Times New Roman"/>
          <w:szCs w:val="24"/>
        </w:rPr>
        <w:lastRenderedPageBreak/>
        <w:t>οι οποίοι διαμένουν μόνιμα και εργάζονται εντός της ελληνικής επικράτε</w:t>
      </w:r>
      <w:r>
        <w:rPr>
          <w:rFonts w:eastAsia="Times New Roman"/>
          <w:szCs w:val="24"/>
        </w:rPr>
        <w:t xml:space="preserve">ιας, ως οικονομικοί μετανάστες. </w:t>
      </w:r>
    </w:p>
    <w:p w14:paraId="295D6FC1" w14:textId="77777777" w:rsidR="006C59DA" w:rsidRDefault="00DE6A6A">
      <w:pPr>
        <w:spacing w:line="600" w:lineRule="auto"/>
        <w:ind w:firstLine="720"/>
        <w:contextualSpacing/>
        <w:jc w:val="both"/>
        <w:rPr>
          <w:rFonts w:eastAsia="Times New Roman"/>
          <w:szCs w:val="24"/>
        </w:rPr>
      </w:pPr>
      <w:r>
        <w:rPr>
          <w:rFonts w:eastAsia="Times New Roman"/>
          <w:szCs w:val="24"/>
        </w:rPr>
        <w:t>Είναι, λοιπόν, προφανές ότι δεν θα εξυπηρετούσε ούτε τα εθνικά μας συμφέροντα ούτε τους Έλληνες οικονομικούς μετανάστες το να ισχύει ένα ενιαίο νομοθετικό πλαίσιο για περιπτώσεις εντελώς ανόμοιες και αντιφατικές μεταξύ τους</w:t>
      </w:r>
      <w:r>
        <w:rPr>
          <w:rFonts w:eastAsia="Times New Roman"/>
          <w:szCs w:val="24"/>
        </w:rPr>
        <w:t xml:space="preserve">, όπως αυτές που προανέφερα. </w:t>
      </w:r>
    </w:p>
    <w:p w14:paraId="295D6FC2" w14:textId="77777777" w:rsidR="006C59DA" w:rsidRDefault="00DE6A6A">
      <w:pPr>
        <w:spacing w:line="600" w:lineRule="auto"/>
        <w:ind w:firstLine="720"/>
        <w:contextualSpacing/>
        <w:jc w:val="both"/>
        <w:rPr>
          <w:rFonts w:eastAsia="Times New Roman"/>
          <w:szCs w:val="24"/>
        </w:rPr>
      </w:pPr>
      <w:r>
        <w:rPr>
          <w:rFonts w:eastAsia="Times New Roman"/>
          <w:szCs w:val="24"/>
        </w:rPr>
        <w:t>Στην πράξη, θα δημιουργούνταν προβλήματα</w:t>
      </w:r>
      <w:r>
        <w:rPr>
          <w:rFonts w:eastAsia="Times New Roman"/>
          <w:szCs w:val="24"/>
        </w:rPr>
        <w:t>,</w:t>
      </w:r>
      <w:r>
        <w:rPr>
          <w:rFonts w:eastAsia="Times New Roman"/>
          <w:szCs w:val="24"/>
        </w:rPr>
        <w:t xml:space="preserve"> τα οποία θα μπορούσαν να ζημιώσουν ιδιαίτερα την εθνική μας οικονομία, ιδίως εάν δοθεί η δυνατότητα σε εκατοντάδες χιλιάδες Βούλγαρους ή Αλβανούς υπηκόους</w:t>
      </w:r>
      <w:r>
        <w:rPr>
          <w:rFonts w:eastAsia="Times New Roman"/>
          <w:szCs w:val="24"/>
        </w:rPr>
        <w:t>,</w:t>
      </w:r>
      <w:r>
        <w:rPr>
          <w:rFonts w:eastAsia="Times New Roman"/>
          <w:szCs w:val="24"/>
        </w:rPr>
        <w:t xml:space="preserve"> οι οποίοι εργάζονται εντός τ</w:t>
      </w:r>
      <w:r>
        <w:rPr>
          <w:rFonts w:eastAsia="Times New Roman"/>
          <w:szCs w:val="24"/>
        </w:rPr>
        <w:t>ης ελληνικής επικράτειας</w:t>
      </w:r>
      <w:r>
        <w:rPr>
          <w:rFonts w:eastAsia="Times New Roman"/>
          <w:szCs w:val="24"/>
        </w:rPr>
        <w:t xml:space="preserve">, </w:t>
      </w:r>
      <w:r>
        <w:rPr>
          <w:rFonts w:eastAsia="Times New Roman"/>
          <w:szCs w:val="24"/>
        </w:rPr>
        <w:t>στο άμεσο μέλλον να αποκτήσουν οποιεσδήποτε αξιώσεις και απαιτήσεις είτε κύριας είτε συμπληρωματικής συνταξιοδοτικής ή ασφαλιστικής φύσεως κατά των εγχώριων ασφαλιστικών φορέων και μάλιστα δια βίου, ακόμη και αν έχουν αποχωρήσει α</w:t>
      </w:r>
      <w:r>
        <w:rPr>
          <w:rFonts w:eastAsia="Times New Roman"/>
          <w:szCs w:val="24"/>
        </w:rPr>
        <w:t xml:space="preserve">πό την Ελλάδα. </w:t>
      </w:r>
    </w:p>
    <w:p w14:paraId="295D6FC3" w14:textId="77777777" w:rsidR="006C59DA" w:rsidRDefault="00DE6A6A">
      <w:pPr>
        <w:spacing w:line="600" w:lineRule="auto"/>
        <w:ind w:firstLine="720"/>
        <w:contextualSpacing/>
        <w:jc w:val="both"/>
        <w:rPr>
          <w:rFonts w:eastAsia="Times New Roman"/>
          <w:szCs w:val="24"/>
        </w:rPr>
      </w:pPr>
      <w:r>
        <w:rPr>
          <w:rFonts w:eastAsia="Times New Roman"/>
          <w:szCs w:val="24"/>
        </w:rPr>
        <w:t>Τουναντίον, όμως, θα λειτουργούσε προς όφελος των Ελλήνων πολιτών</w:t>
      </w:r>
      <w:r>
        <w:rPr>
          <w:rFonts w:eastAsia="Times New Roman"/>
          <w:szCs w:val="24"/>
        </w:rPr>
        <w:t>,</w:t>
      </w:r>
      <w:r>
        <w:rPr>
          <w:rFonts w:eastAsia="Times New Roman"/>
          <w:szCs w:val="24"/>
        </w:rPr>
        <w:t xml:space="preserve"> οι οποίοι διαβιούν και εργάζονται σε τρίτα κράτη ως μετανάστες, αλλά και υπέρ της εθνικής μας οικονομίας, το να κρίνουμε, να διαπραγματευόμαστε, να συμφωνούμε και να νομοθετ</w:t>
      </w:r>
      <w:r>
        <w:rPr>
          <w:rFonts w:eastAsia="Times New Roman"/>
          <w:szCs w:val="24"/>
        </w:rPr>
        <w:t xml:space="preserve">ούμε σε διμερές-διακρατικό επίπεδο κατά περίπτωση και κατόπιν εκτιμήσεως των ιδιαιτέρων συνθηκών, παραγόντων και ιδιομορφιών του εκάστοτε κράτους, απαλλαγμένοι ως κράτος από τους περιορισμούς των γραφειοκρατιών της </w:t>
      </w:r>
      <w:r>
        <w:rPr>
          <w:rFonts w:eastAsia="Times New Roman"/>
          <w:szCs w:val="24"/>
        </w:rPr>
        <w:lastRenderedPageBreak/>
        <w:t xml:space="preserve">Ευρωπαϊκής Ένωσης και με μόνο γνώμονα το </w:t>
      </w:r>
      <w:r>
        <w:rPr>
          <w:rFonts w:eastAsia="Times New Roman"/>
          <w:szCs w:val="24"/>
        </w:rPr>
        <w:t xml:space="preserve">συμφέρον του κράτους μας και του λαού μας. Αυτό σημαίνει εθνική πολιτική! Αυτό σημαίνει εθνική διακυβέρνηση της πατρίδας μας! Αυτό σημαίνει εθνικά κυρίαρχο κράτος!   </w:t>
      </w:r>
    </w:p>
    <w:p w14:paraId="295D6FC4" w14:textId="77777777" w:rsidR="006C59DA" w:rsidRDefault="00DE6A6A">
      <w:pPr>
        <w:spacing w:line="600" w:lineRule="auto"/>
        <w:ind w:firstLine="720"/>
        <w:contextualSpacing/>
        <w:jc w:val="both"/>
        <w:rPr>
          <w:rFonts w:eastAsia="Times New Roman"/>
          <w:szCs w:val="24"/>
        </w:rPr>
      </w:pPr>
      <w:r>
        <w:rPr>
          <w:rFonts w:eastAsia="Times New Roman"/>
          <w:szCs w:val="24"/>
        </w:rPr>
        <w:t>Η</w:t>
      </w:r>
      <w:r>
        <w:rPr>
          <w:rFonts w:eastAsia="Times New Roman"/>
          <w:szCs w:val="24"/>
        </w:rPr>
        <w:t>,</w:t>
      </w:r>
      <w:r>
        <w:rPr>
          <w:rFonts w:eastAsia="Times New Roman"/>
          <w:szCs w:val="24"/>
        </w:rPr>
        <w:t xml:space="preserve"> με ραγδαίους ρυθμούς</w:t>
      </w:r>
      <w:r>
        <w:rPr>
          <w:rFonts w:eastAsia="Times New Roman"/>
          <w:szCs w:val="24"/>
        </w:rPr>
        <w:t>,</w:t>
      </w:r>
      <w:r>
        <w:rPr>
          <w:rFonts w:eastAsia="Times New Roman"/>
          <w:szCs w:val="24"/>
        </w:rPr>
        <w:t xml:space="preserve"> εθνική αφύπνιση των κρατών-εθνών της Ευρώπης και η απεξάρτηση κα</w:t>
      </w:r>
      <w:r>
        <w:rPr>
          <w:rFonts w:eastAsia="Times New Roman"/>
          <w:szCs w:val="24"/>
        </w:rPr>
        <w:t xml:space="preserve">ι απεμπλοκής τους από το διεφθαρμένο και σαθρό οικοδόμημα της Ευρωπαϊκής Ένωσης είναι πλέον προ των πυλών είτε αρέσει στους αριστερούς και φιλελεύθερους υποτακτικούς των Βρυξελλών είτε όχι.  </w:t>
      </w:r>
    </w:p>
    <w:p w14:paraId="295D6FC5" w14:textId="77777777" w:rsidR="006C59DA" w:rsidRDefault="00DE6A6A">
      <w:pPr>
        <w:spacing w:line="600" w:lineRule="auto"/>
        <w:ind w:firstLine="720"/>
        <w:contextualSpacing/>
        <w:jc w:val="both"/>
        <w:rPr>
          <w:rFonts w:eastAsia="Times New Roman"/>
          <w:szCs w:val="24"/>
        </w:rPr>
      </w:pPr>
      <w:r>
        <w:rPr>
          <w:rFonts w:eastAsia="Times New Roman"/>
          <w:szCs w:val="24"/>
        </w:rPr>
        <w:t>Το όραμα μίας Ευρώπης εθνικιστικής και η ευθεία στροφή των ευρωπ</w:t>
      </w:r>
      <w:r>
        <w:rPr>
          <w:rFonts w:eastAsia="Times New Roman"/>
          <w:szCs w:val="24"/>
        </w:rPr>
        <w:t xml:space="preserve">αϊκών κοινωνιών, εθνών και κρατών προς την κοσμοθεωρία του εθνικισμού, μπορεί αυτή τη στιγμή να φαντάζει απλά ως εφιάλτης για όλους εσάς τους </w:t>
      </w:r>
      <w:proofErr w:type="spellStart"/>
      <w:r>
        <w:rPr>
          <w:rFonts w:eastAsia="Times New Roman"/>
          <w:szCs w:val="24"/>
        </w:rPr>
        <w:t>εθνομηδενιστές</w:t>
      </w:r>
      <w:proofErr w:type="spellEnd"/>
      <w:r>
        <w:rPr>
          <w:rFonts w:eastAsia="Times New Roman"/>
          <w:szCs w:val="24"/>
        </w:rPr>
        <w:t>, όμως στο πολύ κοντινό μέλλον θα αποτελεί την πολύ σκληρή πραγματικότητα στην οποία θα αναγκαστείτε</w:t>
      </w:r>
      <w:r>
        <w:rPr>
          <w:rFonts w:eastAsia="Times New Roman"/>
          <w:szCs w:val="24"/>
        </w:rPr>
        <w:t xml:space="preserve"> να ζήσετε όλοι σας. </w:t>
      </w:r>
    </w:p>
    <w:p w14:paraId="295D6FC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Χρυσή Αυγή καταψηφίζει στο σύνολο το υπό ψήφιση σχέδιο νόμου. </w:t>
      </w:r>
    </w:p>
    <w:p w14:paraId="295D6FC7" w14:textId="77777777" w:rsidR="006C59DA" w:rsidRDefault="00DE6A6A">
      <w:pPr>
        <w:spacing w:line="600" w:lineRule="auto"/>
        <w:ind w:firstLine="720"/>
        <w:contextualSpacing/>
        <w:jc w:val="both"/>
        <w:rPr>
          <w:rFonts w:eastAsia="Times New Roman"/>
          <w:szCs w:val="24"/>
        </w:rPr>
      </w:pPr>
      <w:r>
        <w:rPr>
          <w:rFonts w:eastAsia="Times New Roman"/>
          <w:szCs w:val="24"/>
        </w:rPr>
        <w:t>Κρίνω σκόπιμο να κάνω αναφορά σε μία και μόνο από τις τροπολογίες</w:t>
      </w:r>
      <w:r>
        <w:rPr>
          <w:rFonts w:eastAsia="Times New Roman"/>
          <w:szCs w:val="24"/>
        </w:rPr>
        <w:t xml:space="preserve"> -σ</w:t>
      </w:r>
      <w:r>
        <w:rPr>
          <w:rFonts w:eastAsia="Times New Roman"/>
          <w:szCs w:val="24"/>
        </w:rPr>
        <w:t>τις υπόλοιπες θα αναφερθεί ο Κοινοβουλευτικός μας Εκπρόσωπος</w:t>
      </w:r>
      <w:r>
        <w:rPr>
          <w:rFonts w:eastAsia="Times New Roman"/>
          <w:szCs w:val="24"/>
        </w:rPr>
        <w:t>-</w:t>
      </w:r>
      <w:r>
        <w:rPr>
          <w:rFonts w:eastAsia="Times New Roman"/>
          <w:szCs w:val="24"/>
        </w:rPr>
        <w:t xml:space="preserve"> στην τροπολογία</w:t>
      </w:r>
      <w:r>
        <w:rPr>
          <w:rFonts w:eastAsia="Times New Roman"/>
          <w:szCs w:val="24"/>
        </w:rPr>
        <w:t>,</w:t>
      </w:r>
      <w:r>
        <w:rPr>
          <w:rFonts w:eastAsia="Times New Roman"/>
          <w:szCs w:val="24"/>
        </w:rPr>
        <w:t xml:space="preserve"> την οποία κατέθεσαν τρεις Βουλευτές του ΣΥΡΙΖΑ από τον Νομό Ημαθίας, με γενικό αριθμό 1797 και ειδικό 142. Ποιος είναι ο τίτλος αυτής της τροπολογίας; Ο τίτλος είναι: «Ρύθμιση ζητημάτων αποδοχής οφειλών επιχειρήσεων ΟΤΑ».</w:t>
      </w:r>
    </w:p>
    <w:p w14:paraId="295D6FC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απλά</w:t>
      </w:r>
      <w:r>
        <w:rPr>
          <w:rFonts w:eastAsia="Times New Roman" w:cs="Times New Roman"/>
          <w:szCs w:val="24"/>
        </w:rPr>
        <w:t>,</w:t>
      </w:r>
      <w:r>
        <w:rPr>
          <w:rFonts w:eastAsia="Times New Roman" w:cs="Times New Roman"/>
          <w:szCs w:val="24"/>
        </w:rPr>
        <w:t xml:space="preserve"> όταν θα πάρει τον </w:t>
      </w:r>
      <w:r>
        <w:rPr>
          <w:rFonts w:eastAsia="Times New Roman" w:cs="Times New Roman"/>
          <w:szCs w:val="24"/>
        </w:rPr>
        <w:t xml:space="preserve">λόγο ο ένας εκ των τριών υπογραφόντων Βουλευτών του Νομού Ημαθίας, να μας διευκρινίσει εάν η παρούσα τροπολογία είναι φωτογραφική. Για ποιο λόγο την υπογράφουν τρεις Βουλευτές του Νομού Ημαθίας; Ποιον δήμο αφορά από το </w:t>
      </w:r>
      <w:r>
        <w:rPr>
          <w:rFonts w:eastAsia="Times New Roman" w:cs="Times New Roman"/>
          <w:szCs w:val="24"/>
        </w:rPr>
        <w:t>ν</w:t>
      </w:r>
      <w:r>
        <w:rPr>
          <w:rFonts w:eastAsia="Times New Roman" w:cs="Times New Roman"/>
          <w:szCs w:val="24"/>
        </w:rPr>
        <w:t xml:space="preserve">ομό τους; </w:t>
      </w:r>
    </w:p>
    <w:p w14:paraId="295D6FC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Τι λέει αυτή η τροπολογία</w:t>
      </w:r>
      <w:r>
        <w:rPr>
          <w:rFonts w:eastAsia="Times New Roman" w:cs="Times New Roman"/>
          <w:szCs w:val="24"/>
        </w:rPr>
        <w:t>; Έχοντας υπόψιν ότι ένας από τους βασικούς λόγους –και αυτά δεν είναι λόγια της Χρυσής Αυγής- που η πατρίδα μας μπήκε στα μνημόνια, ήταν η κακοδιαχείριση</w:t>
      </w:r>
      <w:r>
        <w:rPr>
          <w:rFonts w:eastAsia="Times New Roman" w:cs="Times New Roman"/>
          <w:szCs w:val="24"/>
        </w:rPr>
        <w:t>,</w:t>
      </w:r>
      <w:r>
        <w:rPr>
          <w:rFonts w:eastAsia="Times New Roman" w:cs="Times New Roman"/>
          <w:szCs w:val="24"/>
        </w:rPr>
        <w:t xml:space="preserve"> από πλευράς δήμων. Και έρχεστε εσείς σήμερα</w:t>
      </w:r>
      <w:r>
        <w:rPr>
          <w:rFonts w:eastAsia="Times New Roman" w:cs="Times New Roman"/>
          <w:szCs w:val="24"/>
        </w:rPr>
        <w:t>,</w:t>
      </w:r>
      <w:r>
        <w:rPr>
          <w:rFonts w:eastAsia="Times New Roman" w:cs="Times New Roman"/>
          <w:szCs w:val="24"/>
        </w:rPr>
        <w:t xml:space="preserve"> με αυτήν την κατάπτυστη τροπολογία –που δεν πιστεύω να </w:t>
      </w:r>
      <w:r>
        <w:rPr>
          <w:rFonts w:eastAsia="Times New Roman" w:cs="Times New Roman"/>
          <w:szCs w:val="24"/>
        </w:rPr>
        <w:t>γίνει δεκτή από το Υπουργείο- να ξεπλύνετε όλους αυτούς, που διαχειρίστηκαν χρήματα μέσω των επιχειρήσεων των δήμων.</w:t>
      </w:r>
    </w:p>
    <w:p w14:paraId="295D6FC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τι λέει στη σελίδα 3: «Τα </w:t>
      </w:r>
      <w:proofErr w:type="spellStart"/>
      <w:r>
        <w:rPr>
          <w:rFonts w:eastAsia="Times New Roman" w:cs="Times New Roman"/>
          <w:szCs w:val="24"/>
        </w:rPr>
        <w:t>συνυπόχρεα</w:t>
      </w:r>
      <w:proofErr w:type="spellEnd"/>
      <w:r>
        <w:rPr>
          <w:rFonts w:eastAsia="Times New Roman" w:cs="Times New Roman"/>
          <w:szCs w:val="24"/>
        </w:rPr>
        <w:t xml:space="preserve"> με την υπό εκκαθάριση πρόσωπα απαλλάσσονται από κάθε αστική, ποινική ή άλλη ευθύνη για την κατ</w:t>
      </w:r>
      <w:r>
        <w:rPr>
          <w:rFonts w:eastAsia="Times New Roman" w:cs="Times New Roman"/>
          <w:szCs w:val="24"/>
        </w:rPr>
        <w:t>αβολή των οφειλών αυτών». Σίγουρα μας κάνετε πλάκα! Ένας, δηλαδή, που ήταν στο διοικητικό συμβούλιο και έκανε μία κακοδιαχείριση –ενώ τα χρέη αυτά θέλετε να τα περάσετε στους δήμους και αυτό ως ένα μέρος θα πρέπει να ισχύσει- εσείς τον απαλλάσσετε από ποιν</w:t>
      </w:r>
      <w:r>
        <w:rPr>
          <w:rFonts w:eastAsia="Times New Roman" w:cs="Times New Roman"/>
          <w:szCs w:val="24"/>
        </w:rPr>
        <w:t xml:space="preserve">ικές ευθύνες. Για ποιο λόγο; </w:t>
      </w:r>
    </w:p>
    <w:p w14:paraId="295D6FC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Κάποιο</w:t>
      </w:r>
      <w:r>
        <w:rPr>
          <w:rFonts w:eastAsia="Times New Roman" w:cs="Times New Roman"/>
          <w:szCs w:val="24"/>
        </w:rPr>
        <w:t>ν</w:t>
      </w:r>
      <w:r>
        <w:rPr>
          <w:rFonts w:eastAsia="Times New Roman" w:cs="Times New Roman"/>
          <w:szCs w:val="24"/>
        </w:rPr>
        <w:t xml:space="preserve">, δηλαδή, που καταχράστηκε χρήματα των δημοτών, έρχεστε εσείς σήμερα με την υπογραφή τριών Βουλευτών από τον συγκεκριμένο Νομό, να τον </w:t>
      </w:r>
      <w:r>
        <w:rPr>
          <w:rFonts w:eastAsia="Times New Roman" w:cs="Times New Roman"/>
          <w:szCs w:val="24"/>
        </w:rPr>
        <w:lastRenderedPageBreak/>
        <w:t>απαλλάξετε; Θα ήθελα την προσοχή σας, κύριε Υπουργέ. Και δεν πιστεύω σε καμ</w:t>
      </w:r>
      <w:r>
        <w:rPr>
          <w:rFonts w:eastAsia="Times New Roman" w:cs="Times New Roman"/>
          <w:szCs w:val="24"/>
        </w:rPr>
        <w:t>μ</w:t>
      </w:r>
      <w:r>
        <w:rPr>
          <w:rFonts w:eastAsia="Times New Roman" w:cs="Times New Roman"/>
          <w:szCs w:val="24"/>
        </w:rPr>
        <w:t>ία περίπ</w:t>
      </w:r>
      <w:r>
        <w:rPr>
          <w:rFonts w:eastAsia="Times New Roman" w:cs="Times New Roman"/>
          <w:szCs w:val="24"/>
        </w:rPr>
        <w:t>τωση να θελήσετε να κάνετε τέτοιες κατάπτυστες τροπολογίες δεκτές.</w:t>
      </w:r>
    </w:p>
    <w:p w14:paraId="295D6FC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5D6FCD" w14:textId="77777777" w:rsidR="006C59DA" w:rsidRDefault="00DE6A6A">
      <w:pPr>
        <w:spacing w:line="600" w:lineRule="auto"/>
        <w:ind w:firstLine="720"/>
        <w:contextualSpacing/>
        <w:jc w:val="center"/>
        <w:rPr>
          <w:rFonts w:eastAsia="Times New Roman"/>
          <w:bCs/>
          <w:szCs w:val="24"/>
        </w:rPr>
      </w:pPr>
      <w:r w:rsidRPr="00317299">
        <w:rPr>
          <w:rFonts w:eastAsia="Times New Roman"/>
          <w:bCs/>
          <w:szCs w:val="24"/>
        </w:rPr>
        <w:t xml:space="preserve">(Χειροκροτήματα από την πτέρυγα </w:t>
      </w:r>
      <w:r>
        <w:rPr>
          <w:rFonts w:eastAsia="Times New Roman"/>
          <w:bCs/>
          <w:szCs w:val="24"/>
        </w:rPr>
        <w:t xml:space="preserve">της </w:t>
      </w:r>
      <w:r w:rsidRPr="00317299">
        <w:rPr>
          <w:rFonts w:eastAsia="Times New Roman"/>
          <w:bCs/>
          <w:szCs w:val="24"/>
        </w:rPr>
        <w:t>Χρυσή</w:t>
      </w:r>
      <w:r>
        <w:rPr>
          <w:rFonts w:eastAsia="Times New Roman"/>
          <w:bCs/>
          <w:szCs w:val="24"/>
        </w:rPr>
        <w:t>ς</w:t>
      </w:r>
      <w:r>
        <w:rPr>
          <w:rFonts w:eastAsia="Times New Roman"/>
          <w:bCs/>
          <w:szCs w:val="24"/>
        </w:rPr>
        <w:t xml:space="preserve">  </w:t>
      </w:r>
      <w:r w:rsidRPr="00317299">
        <w:rPr>
          <w:rFonts w:eastAsia="Times New Roman"/>
          <w:bCs/>
          <w:szCs w:val="24"/>
        </w:rPr>
        <w:t>Αυγή</w:t>
      </w:r>
      <w:r>
        <w:rPr>
          <w:rFonts w:eastAsia="Times New Roman"/>
          <w:bCs/>
          <w:szCs w:val="24"/>
        </w:rPr>
        <w:t>ς</w:t>
      </w:r>
      <w:r w:rsidRPr="00317299">
        <w:rPr>
          <w:rFonts w:eastAsia="Times New Roman"/>
          <w:bCs/>
          <w:szCs w:val="24"/>
        </w:rPr>
        <w:t>)</w:t>
      </w:r>
    </w:p>
    <w:p w14:paraId="295D6FCE" w14:textId="77777777" w:rsidR="006C59DA" w:rsidRDefault="00DE6A6A">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Ευχαριστώ κι εγώ.</w:t>
      </w:r>
    </w:p>
    <w:p w14:paraId="295D6FCF" w14:textId="77777777" w:rsidR="006C59DA" w:rsidRDefault="00DE6A6A">
      <w:pPr>
        <w:spacing w:line="600" w:lineRule="auto"/>
        <w:ind w:firstLine="720"/>
        <w:contextualSpacing/>
        <w:jc w:val="both"/>
        <w:rPr>
          <w:rFonts w:eastAsia="Times New Roman"/>
          <w:bCs/>
          <w:szCs w:val="24"/>
        </w:rPr>
      </w:pPr>
      <w:r>
        <w:rPr>
          <w:rFonts w:eastAsia="Times New Roman"/>
          <w:bCs/>
          <w:szCs w:val="24"/>
        </w:rPr>
        <w:t>Και προχωρούμε στον επόμενο ειδικό αγορητή.</w:t>
      </w:r>
    </w:p>
    <w:p w14:paraId="295D6FD0" w14:textId="77777777" w:rsidR="006C59DA" w:rsidRDefault="00DE6A6A">
      <w:pPr>
        <w:spacing w:line="600" w:lineRule="auto"/>
        <w:ind w:firstLine="720"/>
        <w:contextualSpacing/>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Κατσώτης</w:t>
      </w:r>
      <w:proofErr w:type="spellEnd"/>
      <w:r>
        <w:rPr>
          <w:rFonts w:eastAsia="Times New Roman"/>
          <w:bCs/>
          <w:szCs w:val="24"/>
        </w:rPr>
        <w:t xml:space="preserve">, </w:t>
      </w:r>
      <w:r>
        <w:rPr>
          <w:rFonts w:eastAsia="Times New Roman"/>
          <w:bCs/>
          <w:szCs w:val="24"/>
        </w:rPr>
        <w:t xml:space="preserve">Βουλευτής </w:t>
      </w:r>
      <w:r>
        <w:rPr>
          <w:rFonts w:eastAsia="Times New Roman"/>
          <w:bCs/>
          <w:szCs w:val="24"/>
        </w:rPr>
        <w:t>του Κομμουνιστικού Κόμματος Ελλάδας.</w:t>
      </w:r>
    </w:p>
    <w:p w14:paraId="295D6FD1" w14:textId="77777777" w:rsidR="006C59DA" w:rsidRDefault="00DE6A6A">
      <w:pPr>
        <w:spacing w:line="600" w:lineRule="auto"/>
        <w:ind w:firstLine="720"/>
        <w:contextualSpacing/>
        <w:jc w:val="both"/>
        <w:rPr>
          <w:rFonts w:eastAsia="Times New Roman"/>
          <w:bCs/>
          <w:szCs w:val="24"/>
        </w:rPr>
      </w:pPr>
      <w:r w:rsidRPr="00441081">
        <w:rPr>
          <w:rFonts w:eastAsia="Times New Roman"/>
          <w:b/>
          <w:bCs/>
          <w:szCs w:val="24"/>
        </w:rPr>
        <w:t xml:space="preserve">ΧΡΗΣΤΟΣ ΚΑΤΣΩΤΗΣ: </w:t>
      </w:r>
      <w:r>
        <w:rPr>
          <w:rFonts w:eastAsia="Times New Roman"/>
          <w:bCs/>
          <w:szCs w:val="24"/>
        </w:rPr>
        <w:t>Ευχαριστώ, κύριε Πρόεδρε.</w:t>
      </w:r>
    </w:p>
    <w:p w14:paraId="295D6FD2" w14:textId="77777777" w:rsidR="006C59DA" w:rsidRDefault="00DE6A6A">
      <w:pPr>
        <w:spacing w:line="600" w:lineRule="auto"/>
        <w:ind w:firstLine="720"/>
        <w:contextualSpacing/>
        <w:jc w:val="both"/>
        <w:rPr>
          <w:rFonts w:eastAsia="Times New Roman"/>
          <w:bCs/>
          <w:szCs w:val="24"/>
        </w:rPr>
      </w:pPr>
      <w:r>
        <w:rPr>
          <w:rFonts w:eastAsia="Times New Roman"/>
          <w:bCs/>
          <w:szCs w:val="24"/>
        </w:rPr>
        <w:t>Και σε αυτό το νομοσχέδιο βλέπουμε την κοινή στρατηγική των άλλων κομμάτων στις αξιώσεις του κεφαλαίου. Αυτή σας ένωσε στα μνημόνια και στα αντεργατικά, αντιλαϊκά μέ</w:t>
      </w:r>
      <w:r>
        <w:rPr>
          <w:rFonts w:eastAsia="Times New Roman"/>
          <w:bCs/>
          <w:szCs w:val="24"/>
        </w:rPr>
        <w:t>τρα, που τσάκισαν τους εργαζόμενους, τους συνταξιούχους και συνολικά τον λαό.</w:t>
      </w:r>
    </w:p>
    <w:p w14:paraId="295D6FD3" w14:textId="77777777" w:rsidR="006C59DA" w:rsidRDefault="00DE6A6A">
      <w:pPr>
        <w:spacing w:line="600" w:lineRule="auto"/>
        <w:ind w:firstLine="720"/>
        <w:contextualSpacing/>
        <w:jc w:val="both"/>
        <w:rPr>
          <w:rFonts w:eastAsia="Times New Roman"/>
          <w:bCs/>
          <w:szCs w:val="24"/>
        </w:rPr>
      </w:pPr>
      <w:r>
        <w:rPr>
          <w:rFonts w:eastAsia="Times New Roman"/>
          <w:bCs/>
          <w:szCs w:val="24"/>
        </w:rPr>
        <w:t>Αυτή η στρατηγική σας ανέτρεψε και συνεχίζει να ανατρέπει τον όποιο κοινωνικό χαρακτήρα της ασφάλισης έχει απομείνει, ανοίγει διάπλατα το δρόμο στην ιδιωτική ασφάλιση με τα επαγγ</w:t>
      </w:r>
      <w:r>
        <w:rPr>
          <w:rFonts w:eastAsia="Times New Roman"/>
          <w:bCs/>
          <w:szCs w:val="24"/>
        </w:rPr>
        <w:t xml:space="preserve">ελματικά ταμεία ή όπως αλλιώς και εάν ονομάζονται τα διάφορα συμπληρωματικά συστήματα ασφάλισης. </w:t>
      </w:r>
    </w:p>
    <w:p w14:paraId="295D6FD4" w14:textId="77777777" w:rsidR="006C59DA" w:rsidRDefault="00DE6A6A">
      <w:pPr>
        <w:spacing w:line="600" w:lineRule="auto"/>
        <w:ind w:firstLine="720"/>
        <w:contextualSpacing/>
        <w:jc w:val="both"/>
        <w:rPr>
          <w:rFonts w:eastAsia="Times New Roman"/>
          <w:bCs/>
          <w:szCs w:val="24"/>
        </w:rPr>
      </w:pPr>
      <w:r>
        <w:rPr>
          <w:rFonts w:eastAsia="Times New Roman"/>
          <w:bCs/>
          <w:szCs w:val="24"/>
        </w:rPr>
        <w:t>Ο Υπουργός μάλιστα</w:t>
      </w:r>
      <w:r>
        <w:rPr>
          <w:rFonts w:eastAsia="Times New Roman"/>
          <w:bCs/>
          <w:szCs w:val="24"/>
        </w:rPr>
        <w:t>,</w:t>
      </w:r>
      <w:r>
        <w:rPr>
          <w:rFonts w:eastAsia="Times New Roman"/>
          <w:bCs/>
          <w:szCs w:val="24"/>
        </w:rPr>
        <w:t xml:space="preserve"> στην </w:t>
      </w:r>
      <w:r>
        <w:rPr>
          <w:rFonts w:eastAsia="Times New Roman"/>
          <w:bCs/>
          <w:szCs w:val="24"/>
        </w:rPr>
        <w:t>ε</w:t>
      </w:r>
      <w:r>
        <w:rPr>
          <w:rFonts w:eastAsia="Times New Roman"/>
          <w:bCs/>
          <w:szCs w:val="24"/>
        </w:rPr>
        <w:t xml:space="preserve">πιτροπή διαφήμιζε αυτήν την πορεία, τονίζοντας ότι στην Ευρωπαϊκή Ένωση το σύστημα των επαγγελματικών ταμείων είναι ιδιαίτερα </w:t>
      </w:r>
      <w:r>
        <w:rPr>
          <w:rFonts w:eastAsia="Times New Roman"/>
          <w:bCs/>
          <w:szCs w:val="24"/>
        </w:rPr>
        <w:lastRenderedPageBreak/>
        <w:t xml:space="preserve">ανεπτυγμένο και καταλαμβάνει σημαντικά δικαιώματα που απολαμβάνουν οι εργαζόμενοι. </w:t>
      </w:r>
    </w:p>
    <w:p w14:paraId="295D6FD5" w14:textId="77777777" w:rsidR="006C59DA" w:rsidRDefault="00DE6A6A">
      <w:pPr>
        <w:spacing w:line="600" w:lineRule="auto"/>
        <w:ind w:firstLine="720"/>
        <w:contextualSpacing/>
        <w:jc w:val="both"/>
        <w:rPr>
          <w:rFonts w:eastAsia="Times New Roman"/>
          <w:bCs/>
          <w:szCs w:val="24"/>
        </w:rPr>
      </w:pPr>
      <w:r>
        <w:rPr>
          <w:rFonts w:eastAsia="Times New Roman"/>
          <w:bCs/>
          <w:szCs w:val="24"/>
        </w:rPr>
        <w:t>Αναφέρθηκε επίσης στο ν</w:t>
      </w:r>
      <w:r>
        <w:rPr>
          <w:rFonts w:eastAsia="Times New Roman"/>
          <w:bCs/>
          <w:szCs w:val="24"/>
        </w:rPr>
        <w:t>.</w:t>
      </w:r>
      <w:r>
        <w:rPr>
          <w:rFonts w:eastAsia="Times New Roman"/>
          <w:bCs/>
          <w:szCs w:val="24"/>
        </w:rPr>
        <w:t>3029</w:t>
      </w:r>
      <w:r>
        <w:rPr>
          <w:rFonts w:eastAsia="Times New Roman"/>
          <w:bCs/>
          <w:szCs w:val="24"/>
        </w:rPr>
        <w:t>,</w:t>
      </w:r>
      <w:r>
        <w:rPr>
          <w:rFonts w:eastAsia="Times New Roman"/>
          <w:bCs/>
          <w:szCs w:val="24"/>
        </w:rPr>
        <w:t xml:space="preserve"> που δημιούργησε </w:t>
      </w:r>
      <w:r>
        <w:rPr>
          <w:rFonts w:eastAsia="Times New Roman"/>
          <w:bCs/>
          <w:szCs w:val="24"/>
        </w:rPr>
        <w:t>τα επαγγελματικά ταμεία και ότι δήθεν τα συνδικάτα μπορούν να διαπραγματευτούν με τους εργοδότες συμπληρωματική ασφάλιση. Και κάλεσε ιδιαίτερα τους ναυτεργάτες να προχωρήσουν στην ίδρυση επαγγελματικού ταμείου. Το παρουσιάζει, δηλαδή, σαν εργαλείο των εργα</w:t>
      </w:r>
      <w:r>
        <w:rPr>
          <w:rFonts w:eastAsia="Times New Roman"/>
          <w:bCs/>
          <w:szCs w:val="24"/>
        </w:rPr>
        <w:t>ζομένων και των οργανώσεών τους. Σε αυτή την γραμμή είναι και αυτή η οδηγία της Ευρωπαϊκής Ένωσης.</w:t>
      </w:r>
    </w:p>
    <w:p w14:paraId="295D6FD6" w14:textId="77777777" w:rsidR="006C59DA" w:rsidRDefault="00DE6A6A">
      <w:pPr>
        <w:spacing w:line="600" w:lineRule="auto"/>
        <w:ind w:firstLine="720"/>
        <w:contextualSpacing/>
        <w:jc w:val="both"/>
        <w:rPr>
          <w:rFonts w:eastAsia="Times New Roman"/>
          <w:bCs/>
          <w:szCs w:val="24"/>
        </w:rPr>
      </w:pPr>
      <w:r>
        <w:rPr>
          <w:rFonts w:eastAsia="Times New Roman"/>
          <w:bCs/>
          <w:szCs w:val="24"/>
        </w:rPr>
        <w:t xml:space="preserve"> Ενσωματώνεται, λοιπόν, αυτή η </w:t>
      </w:r>
      <w:r>
        <w:rPr>
          <w:rFonts w:eastAsia="Times New Roman"/>
          <w:bCs/>
          <w:szCs w:val="24"/>
        </w:rPr>
        <w:t>ο</w:t>
      </w:r>
      <w:r>
        <w:rPr>
          <w:rFonts w:eastAsia="Times New Roman"/>
          <w:bCs/>
          <w:szCs w:val="24"/>
        </w:rPr>
        <w:t>δηγία και ισχυρίζεται η Κυβέρνηση ότι έρχεται να λύσει διαδικαστικά ζητήματα των συστημάτων συμπληρωματικής κοινωνικής ασφάλι</w:t>
      </w:r>
      <w:r>
        <w:rPr>
          <w:rFonts w:eastAsia="Times New Roman"/>
          <w:bCs/>
          <w:szCs w:val="24"/>
        </w:rPr>
        <w:t>σης σε συντάξεις και υγεία για τη μεταφορά δικαιωμάτων  από χώρα σε χώρα της Ευρωπαϊκής Ένωσης στο πλαίσιο της ελεύθερης κίνησης του εργατικού δυναμικού.</w:t>
      </w:r>
    </w:p>
    <w:p w14:paraId="295D6FD7" w14:textId="77777777" w:rsidR="006C59DA" w:rsidRDefault="00DE6A6A">
      <w:pPr>
        <w:spacing w:line="600" w:lineRule="auto"/>
        <w:ind w:firstLine="720"/>
        <w:contextualSpacing/>
        <w:jc w:val="both"/>
        <w:rPr>
          <w:rFonts w:eastAsia="Times New Roman"/>
          <w:bCs/>
          <w:szCs w:val="24"/>
        </w:rPr>
      </w:pPr>
      <w:r>
        <w:rPr>
          <w:rFonts w:eastAsia="Times New Roman"/>
          <w:bCs/>
          <w:szCs w:val="24"/>
        </w:rPr>
        <w:t>Όλα τα συστήματα συμπληρωματικής κοινωνικής ασφάλισης οργανώνονται και αναπτύσσονται από επιχειρηματικ</w:t>
      </w:r>
      <w:r>
        <w:rPr>
          <w:rFonts w:eastAsia="Times New Roman"/>
          <w:bCs/>
          <w:szCs w:val="24"/>
        </w:rPr>
        <w:t>ούς ομίλους και ασφαλιστικές εταιρείες. Σε αυτά εντάσσονται τα επαγγελματικά ταμεία. Σε αυτά</w:t>
      </w:r>
      <w:r>
        <w:rPr>
          <w:rFonts w:eastAsia="Times New Roman"/>
          <w:bCs/>
          <w:szCs w:val="24"/>
        </w:rPr>
        <w:t>,</w:t>
      </w:r>
      <w:r>
        <w:rPr>
          <w:rFonts w:eastAsia="Times New Roman"/>
          <w:bCs/>
          <w:szCs w:val="24"/>
        </w:rPr>
        <w:t xml:space="preserve"> με μία έννοια</w:t>
      </w:r>
      <w:r>
        <w:rPr>
          <w:rFonts w:eastAsia="Times New Roman"/>
          <w:bCs/>
          <w:szCs w:val="24"/>
        </w:rPr>
        <w:t>,</w:t>
      </w:r>
      <w:r>
        <w:rPr>
          <w:rFonts w:eastAsia="Times New Roman"/>
          <w:bCs/>
          <w:szCs w:val="24"/>
        </w:rPr>
        <w:t xml:space="preserve"> εντάσσονται και τα επικουρικά, ασχέτως εάν είναι ενταγμένα στα κρατικά συστήματα κοινωνικής ασφάλισης, τη στιγμή που </w:t>
      </w:r>
      <w:proofErr w:type="spellStart"/>
      <w:r>
        <w:rPr>
          <w:rFonts w:eastAsia="Times New Roman"/>
          <w:bCs/>
          <w:szCs w:val="24"/>
        </w:rPr>
        <w:t>διέπονται</w:t>
      </w:r>
      <w:proofErr w:type="spellEnd"/>
      <w:r>
        <w:rPr>
          <w:rFonts w:eastAsia="Times New Roman"/>
          <w:bCs/>
          <w:szCs w:val="24"/>
        </w:rPr>
        <w:t xml:space="preserve"> από το </w:t>
      </w:r>
      <w:proofErr w:type="spellStart"/>
      <w:r>
        <w:rPr>
          <w:rFonts w:eastAsia="Times New Roman"/>
          <w:bCs/>
          <w:szCs w:val="24"/>
        </w:rPr>
        <w:t>κεφαλαιοποιητ</w:t>
      </w:r>
      <w:r>
        <w:rPr>
          <w:rFonts w:eastAsia="Times New Roman"/>
          <w:bCs/>
          <w:szCs w:val="24"/>
        </w:rPr>
        <w:t>ικό</w:t>
      </w:r>
      <w:proofErr w:type="spellEnd"/>
      <w:r>
        <w:rPr>
          <w:rFonts w:eastAsia="Times New Roman"/>
          <w:bCs/>
          <w:szCs w:val="24"/>
        </w:rPr>
        <w:t xml:space="preserve"> σύστημα.</w:t>
      </w:r>
    </w:p>
    <w:p w14:paraId="295D6FD8" w14:textId="77777777" w:rsidR="006C59DA" w:rsidRDefault="00DE6A6A">
      <w:pPr>
        <w:spacing w:line="600" w:lineRule="auto"/>
        <w:ind w:firstLine="720"/>
        <w:contextualSpacing/>
        <w:jc w:val="both"/>
        <w:rPr>
          <w:rFonts w:eastAsia="Times New Roman"/>
          <w:bCs/>
          <w:szCs w:val="24"/>
        </w:rPr>
      </w:pPr>
      <w:r>
        <w:rPr>
          <w:rFonts w:eastAsia="Times New Roman"/>
          <w:bCs/>
          <w:szCs w:val="24"/>
        </w:rPr>
        <w:lastRenderedPageBreak/>
        <w:t>Στην Ευρωπαϊκή Ένωση</w:t>
      </w:r>
      <w:r>
        <w:rPr>
          <w:rFonts w:eastAsia="Times New Roman"/>
          <w:bCs/>
          <w:szCs w:val="24"/>
        </w:rPr>
        <w:t>,</w:t>
      </w:r>
      <w:r>
        <w:rPr>
          <w:rFonts w:eastAsia="Times New Roman"/>
          <w:bCs/>
          <w:szCs w:val="24"/>
        </w:rPr>
        <w:t xml:space="preserve"> το ατομικό πανευρωπαϊκό προϊόν κοινωνικής ασφάλισης αναπτύσσεται ενιαία, είναι μέσο συμπληρωματικής ασφάλισης, το πουλάνε στους εργαζόμενους κυρίως διάφοροι χρηματιστηριακοί επιχειρηματικοί όμιλοι, τράπεζες, ιδιωτικές ασφ</w:t>
      </w:r>
      <w:r>
        <w:rPr>
          <w:rFonts w:eastAsia="Times New Roman"/>
          <w:bCs/>
          <w:szCs w:val="24"/>
        </w:rPr>
        <w:t xml:space="preserve">αλιστικές εταιρείες. </w:t>
      </w:r>
    </w:p>
    <w:p w14:paraId="295D6FD9" w14:textId="77777777" w:rsidR="006C59DA" w:rsidRDefault="00DE6A6A">
      <w:pPr>
        <w:spacing w:line="600" w:lineRule="auto"/>
        <w:ind w:firstLine="720"/>
        <w:contextualSpacing/>
        <w:jc w:val="both"/>
        <w:rPr>
          <w:rFonts w:eastAsia="Times New Roman"/>
          <w:bCs/>
          <w:szCs w:val="24"/>
        </w:rPr>
      </w:pPr>
      <w:r>
        <w:rPr>
          <w:rFonts w:eastAsia="Times New Roman"/>
          <w:bCs/>
          <w:szCs w:val="24"/>
        </w:rPr>
        <w:t>Η Κομισιόν</w:t>
      </w:r>
      <w:r>
        <w:rPr>
          <w:rFonts w:eastAsia="Times New Roman"/>
          <w:bCs/>
          <w:szCs w:val="24"/>
        </w:rPr>
        <w:t>,</w:t>
      </w:r>
      <w:r>
        <w:rPr>
          <w:rFonts w:eastAsia="Times New Roman"/>
          <w:bCs/>
          <w:szCs w:val="24"/>
        </w:rPr>
        <w:t xml:space="preserve"> θεωρώντας και αυτό το πανευρωπαϊκό προϊόν κοινωνικής ασφάλισης εμπόρευμα, προβλέπει την πώλησή του και από τα κρατικά ασφαλιστικά ταμεία. Η επιλογή συμπληρωματικής κοινωνικής ασφάλισης είναι ατομική.</w:t>
      </w:r>
    </w:p>
    <w:p w14:paraId="295D6FDA" w14:textId="77777777" w:rsidR="006C59DA" w:rsidRDefault="00DE6A6A">
      <w:pPr>
        <w:spacing w:line="600" w:lineRule="auto"/>
        <w:ind w:firstLine="720"/>
        <w:contextualSpacing/>
        <w:jc w:val="both"/>
        <w:rPr>
          <w:rFonts w:eastAsia="Times New Roman"/>
          <w:bCs/>
          <w:szCs w:val="24"/>
        </w:rPr>
      </w:pPr>
      <w:r>
        <w:rPr>
          <w:rFonts w:eastAsia="Times New Roman"/>
          <w:bCs/>
          <w:szCs w:val="24"/>
        </w:rPr>
        <w:t xml:space="preserve"> Από το 1990 και κυρίω</w:t>
      </w:r>
      <w:r>
        <w:rPr>
          <w:rFonts w:eastAsia="Times New Roman"/>
          <w:bCs/>
          <w:szCs w:val="24"/>
        </w:rPr>
        <w:t>ς τα τελευταία χρόνια στις συνθήκες της καπιταλιστικής οικονομικής κρίσης η πολιτική για τη διαχείρισή της από τις πολιτικές δυνάμεις του κεφαλαίου έβαλε στο στόχαστρο το κρατικό ασφαλιστικό σύστημα, το δημόσιο ασφαλιστικό σύστημα. Οι επιχειρηματικοί όμιλο</w:t>
      </w:r>
      <w:r>
        <w:rPr>
          <w:rFonts w:eastAsia="Times New Roman"/>
          <w:bCs/>
          <w:szCs w:val="24"/>
        </w:rPr>
        <w:t>ι, η Ευρωπαϊκή Ένωση και οι κυβερνήσεις του ΠΑΣΟΚ, της Νέας Δημοκρατίας και των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οι διάφορες εφεδρείες τους και δυνάμεις στο εργατικό κίνημα, με κοινή γραμμή υπερασπίστηκαν αυτές τις μεταρρυθμίσεις</w:t>
      </w:r>
      <w:r>
        <w:rPr>
          <w:rFonts w:eastAsia="Times New Roman"/>
          <w:bCs/>
          <w:szCs w:val="24"/>
        </w:rPr>
        <w:t>,</w:t>
      </w:r>
      <w:r>
        <w:rPr>
          <w:rFonts w:eastAsia="Times New Roman"/>
          <w:bCs/>
          <w:szCs w:val="24"/>
        </w:rPr>
        <w:t xml:space="preserve"> όπως ονόμασαν τις μεγάλες ανατροπές, το τσά</w:t>
      </w:r>
      <w:r>
        <w:rPr>
          <w:rFonts w:eastAsia="Times New Roman"/>
          <w:bCs/>
          <w:szCs w:val="24"/>
        </w:rPr>
        <w:t>κισμα των ασφαλιστικών δικαιωμάτων των εργαζομένων.</w:t>
      </w:r>
    </w:p>
    <w:p w14:paraId="295D6FDB" w14:textId="77777777" w:rsidR="006C59DA" w:rsidRDefault="006C59DA">
      <w:pPr>
        <w:contextualSpacing/>
        <w:jc w:val="center"/>
        <w:rPr>
          <w:rFonts w:eastAsia="Times New Roman" w:cs="Times New Roman"/>
          <w:szCs w:val="24"/>
        </w:rPr>
      </w:pPr>
    </w:p>
    <w:p w14:paraId="295D6FDC" w14:textId="77777777" w:rsidR="006C59DA" w:rsidRDefault="00DE6A6A">
      <w:pPr>
        <w:spacing w:line="600" w:lineRule="auto"/>
        <w:ind w:firstLine="720"/>
        <w:contextualSpacing/>
        <w:jc w:val="both"/>
        <w:rPr>
          <w:rFonts w:eastAsia="Times New Roman" w:cs="Times New Roman"/>
          <w:szCs w:val="24"/>
        </w:rPr>
      </w:pPr>
      <w:r w:rsidRPr="00B93834">
        <w:rPr>
          <w:rFonts w:eastAsia="Times New Roman" w:cs="Times New Roman"/>
          <w:b/>
          <w:szCs w:val="24"/>
        </w:rPr>
        <w:t xml:space="preserve">ΠΡΟΕΔΡΕΥΩΝ (Δημήτριος </w:t>
      </w:r>
      <w:proofErr w:type="spellStart"/>
      <w:r w:rsidRPr="00B93834">
        <w:rPr>
          <w:rFonts w:eastAsia="Times New Roman" w:cs="Times New Roman"/>
          <w:b/>
          <w:szCs w:val="24"/>
        </w:rPr>
        <w:t>Κρεμαστινός</w:t>
      </w:r>
      <w:proofErr w:type="spellEnd"/>
      <w:r w:rsidRPr="00B93834">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να σας παρακαλέσω, επειδή θα φύγει το σχολείο, να κάνουμε μία διακοπή δύο λεπτών</w:t>
      </w:r>
      <w:r>
        <w:rPr>
          <w:rFonts w:eastAsia="Times New Roman" w:cs="Times New Roman"/>
          <w:szCs w:val="24"/>
        </w:rPr>
        <w:t>,</w:t>
      </w:r>
      <w:r>
        <w:rPr>
          <w:rFonts w:eastAsia="Times New Roman" w:cs="Times New Roman"/>
          <w:szCs w:val="24"/>
        </w:rPr>
        <w:t xml:space="preserve"> για να ανακοινώσω το σχολείο και να συνεχίσετε.</w:t>
      </w:r>
    </w:p>
    <w:p w14:paraId="295D6FDD" w14:textId="77777777" w:rsidR="006C59DA" w:rsidRDefault="00DE6A6A">
      <w:pPr>
        <w:spacing w:line="600" w:lineRule="auto"/>
        <w:ind w:firstLine="720"/>
        <w:contextualSpacing/>
        <w:jc w:val="both"/>
        <w:rPr>
          <w:rFonts w:eastAsia="Times New Roman" w:cs="Times New Roman"/>
          <w:szCs w:val="24"/>
        </w:rPr>
      </w:pPr>
      <w:r w:rsidRPr="00B93834">
        <w:rPr>
          <w:rFonts w:eastAsia="Times New Roman" w:cs="Times New Roman"/>
          <w:b/>
          <w:szCs w:val="24"/>
        </w:rPr>
        <w:t>ΧΡΗΣΤΟΣ ΚΑΤΣΩΤΗΣ:</w:t>
      </w:r>
      <w:r>
        <w:rPr>
          <w:rFonts w:eastAsia="Times New Roman" w:cs="Times New Roman"/>
          <w:szCs w:val="24"/>
        </w:rPr>
        <w:t xml:space="preserve"> Μάλι</w:t>
      </w:r>
      <w:r>
        <w:rPr>
          <w:rFonts w:eastAsia="Times New Roman" w:cs="Times New Roman"/>
          <w:szCs w:val="24"/>
        </w:rPr>
        <w:t>στα.</w:t>
      </w:r>
    </w:p>
    <w:p w14:paraId="295D6FD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w:t>
      </w:r>
      <w:r>
        <w:rPr>
          <w:rFonts w:eastAsia="Times New Roman" w:cs="Times New Roman"/>
          <w:szCs w:val="24"/>
        </w:rPr>
        <w:t>ργανώνει το Ίδρυμα της Βουλής, δεκαοκτώ μαθητές και μαθήτριες και δύο εκπαιδευτικοί συνοδοί τους από το 14</w:t>
      </w:r>
      <w:r w:rsidRPr="00B93834">
        <w:rPr>
          <w:rFonts w:eastAsia="Times New Roman" w:cs="Times New Roman"/>
          <w:szCs w:val="24"/>
          <w:vertAlign w:val="superscript"/>
        </w:rPr>
        <w:t>ο</w:t>
      </w:r>
      <w:r>
        <w:rPr>
          <w:rFonts w:eastAsia="Times New Roman" w:cs="Times New Roman"/>
          <w:szCs w:val="24"/>
        </w:rPr>
        <w:t xml:space="preserve"> Δημοτικό Σχολείο Ιλίου.</w:t>
      </w:r>
    </w:p>
    <w:p w14:paraId="295D6FD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295D6FE0"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95D6FE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w:t>
      </w:r>
    </w:p>
    <w:p w14:paraId="295D6FE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Τα επιχειρήματα που χρησιμοποιήθηκαν ήταν η αδυναμία βιωσιμότητας του συστήματος, το δημογραφικό πρόβλημα της χώρας, το μεγάλο μισθολογικό κόστος και άλλα επιχειρήματα, προκειμένου να κερδίσουν την ανοχή</w:t>
      </w:r>
      <w:r>
        <w:rPr>
          <w:rFonts w:eastAsia="Times New Roman" w:cs="Times New Roman"/>
          <w:szCs w:val="24"/>
        </w:rPr>
        <w:t>,</w:t>
      </w:r>
      <w:r>
        <w:rPr>
          <w:rFonts w:eastAsia="Times New Roman" w:cs="Times New Roman"/>
          <w:szCs w:val="24"/>
        </w:rPr>
        <w:t xml:space="preserve"> αν όχι τη στήριξη</w:t>
      </w:r>
      <w:r>
        <w:rPr>
          <w:rFonts w:eastAsia="Times New Roman" w:cs="Times New Roman"/>
          <w:szCs w:val="24"/>
        </w:rPr>
        <w:t>,</w:t>
      </w:r>
      <w:r>
        <w:rPr>
          <w:rFonts w:eastAsia="Times New Roman" w:cs="Times New Roman"/>
          <w:szCs w:val="24"/>
        </w:rPr>
        <w:t xml:space="preserve"> των εργαζομένων. Έτσι προωθήθηκ</w:t>
      </w:r>
      <w:r>
        <w:rPr>
          <w:rFonts w:eastAsia="Times New Roman" w:cs="Times New Roman"/>
          <w:szCs w:val="24"/>
        </w:rPr>
        <w:t>αν βήμα-βήμα οι κατευθύνσεις της Ευρωπαϊκής Ένωσης και του ΟΟΣΑ</w:t>
      </w:r>
      <w:r>
        <w:rPr>
          <w:rFonts w:eastAsia="Times New Roman" w:cs="Times New Roman"/>
          <w:szCs w:val="24"/>
        </w:rPr>
        <w:t>,</w:t>
      </w:r>
      <w:r>
        <w:rPr>
          <w:rFonts w:eastAsia="Times New Roman" w:cs="Times New Roman"/>
          <w:szCs w:val="24"/>
        </w:rPr>
        <w:t xml:space="preserve"> που δεν διαφέρουν από το μοντέλο </w:t>
      </w:r>
      <w:proofErr w:type="spellStart"/>
      <w:r>
        <w:rPr>
          <w:rFonts w:eastAsia="Times New Roman" w:cs="Times New Roman"/>
          <w:szCs w:val="24"/>
        </w:rPr>
        <w:t>Πινοσέτ</w:t>
      </w:r>
      <w:proofErr w:type="spellEnd"/>
      <w:r>
        <w:rPr>
          <w:rFonts w:eastAsia="Times New Roman" w:cs="Times New Roman"/>
          <w:szCs w:val="24"/>
        </w:rPr>
        <w:t xml:space="preserve">, που προκρίνει ως συνέχεια των ανατροπών η Νέα Δημοκρατία. </w:t>
      </w:r>
    </w:p>
    <w:p w14:paraId="295D6FE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Μοναδικός στόχος όλων αυτών των λεγόμενων αναδιαρθρώσεων είναι η πάγια αξίωση του κεφαλαίο</w:t>
      </w:r>
      <w:r>
        <w:rPr>
          <w:rFonts w:eastAsia="Times New Roman" w:cs="Times New Roman"/>
          <w:szCs w:val="24"/>
        </w:rPr>
        <w:t>υ για απαλλαγή του κράτους και της εργοδοσίας από την υποχρέωση να πληρώνουν εισφορές στην ασφάλιση</w:t>
      </w:r>
      <w:r>
        <w:rPr>
          <w:rFonts w:eastAsia="Times New Roman" w:cs="Times New Roman"/>
          <w:szCs w:val="24"/>
        </w:rPr>
        <w:t>,</w:t>
      </w:r>
      <w:r>
        <w:rPr>
          <w:rFonts w:eastAsia="Times New Roman" w:cs="Times New Roman"/>
          <w:szCs w:val="24"/>
        </w:rPr>
        <w:t xml:space="preserve"> ώστε να μειωθεί παραπέρα η τιμή της εργατικής δύναμης.</w:t>
      </w:r>
    </w:p>
    <w:p w14:paraId="295D6FE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αλλεπάλληλοι </w:t>
      </w:r>
      <w:proofErr w:type="spellStart"/>
      <w:r>
        <w:rPr>
          <w:rFonts w:eastAsia="Times New Roman" w:cs="Times New Roman"/>
          <w:szCs w:val="24"/>
        </w:rPr>
        <w:t>εφαρμοστικοί</w:t>
      </w:r>
      <w:proofErr w:type="spellEnd"/>
      <w:r>
        <w:rPr>
          <w:rFonts w:eastAsia="Times New Roman" w:cs="Times New Roman"/>
          <w:szCs w:val="24"/>
        </w:rPr>
        <w:t xml:space="preserve"> νόμοι των μνημονίων τσάκισαν κύριες και επικουρικές συντάξεις και όλες </w:t>
      </w:r>
      <w:r>
        <w:rPr>
          <w:rFonts w:eastAsia="Times New Roman" w:cs="Times New Roman"/>
          <w:szCs w:val="24"/>
        </w:rPr>
        <w:t>τις άλλες παροχές</w:t>
      </w:r>
      <w:r>
        <w:rPr>
          <w:rFonts w:eastAsia="Times New Roman" w:cs="Times New Roman"/>
          <w:szCs w:val="24"/>
        </w:rPr>
        <w:t>,</w:t>
      </w:r>
      <w:r>
        <w:rPr>
          <w:rFonts w:eastAsia="Times New Roman" w:cs="Times New Roman"/>
          <w:szCs w:val="24"/>
        </w:rPr>
        <w:t xml:space="preserve"> που δίνονται ακόμα από τα ασφαλιστικά ταμεία, όπως η ιατροφαρμακευτική περίθαλψη, κάποιες υπηρεσίες πρόνοιας που θα έπρεπε, βέβαια, να είναι αποκλειστικά δωρεάν και δημόσιες</w:t>
      </w:r>
      <w:r>
        <w:rPr>
          <w:rFonts w:eastAsia="Times New Roman" w:cs="Times New Roman"/>
          <w:szCs w:val="24"/>
        </w:rPr>
        <w:t>,</w:t>
      </w:r>
      <w:r>
        <w:rPr>
          <w:rFonts w:eastAsia="Times New Roman" w:cs="Times New Roman"/>
          <w:szCs w:val="24"/>
        </w:rPr>
        <w:t xml:space="preserve"> χωρίς καμ</w:t>
      </w:r>
      <w:r>
        <w:rPr>
          <w:rFonts w:eastAsia="Times New Roman" w:cs="Times New Roman"/>
          <w:szCs w:val="24"/>
        </w:rPr>
        <w:t>μ</w:t>
      </w:r>
      <w:r>
        <w:rPr>
          <w:rFonts w:eastAsia="Times New Roman" w:cs="Times New Roman"/>
          <w:szCs w:val="24"/>
        </w:rPr>
        <w:t>ία επιχειρηματική δράση σε αυτούς τους τομείς.</w:t>
      </w:r>
    </w:p>
    <w:p w14:paraId="295D6FE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Αυτήν</w:t>
      </w:r>
      <w:r>
        <w:rPr>
          <w:rFonts w:eastAsia="Times New Roman" w:cs="Times New Roman"/>
          <w:szCs w:val="24"/>
        </w:rPr>
        <w:t xml:space="preserve"> την περίοδο εργαζόμενοι και συνταξιούχοι</w:t>
      </w:r>
      <w:r>
        <w:rPr>
          <w:rFonts w:eastAsia="Times New Roman" w:cs="Times New Roman"/>
          <w:szCs w:val="24"/>
        </w:rPr>
        <w:t>,</w:t>
      </w:r>
      <w:r>
        <w:rPr>
          <w:rFonts w:eastAsia="Times New Roman" w:cs="Times New Roman"/>
          <w:szCs w:val="24"/>
        </w:rPr>
        <w:t xml:space="preserve"> που ήταν ασφαλισμένοι σε ταμεία </w:t>
      </w:r>
      <w:r>
        <w:rPr>
          <w:rFonts w:eastAsia="Times New Roman" w:cs="Times New Roman"/>
          <w:szCs w:val="24"/>
        </w:rPr>
        <w:t>,</w:t>
      </w:r>
      <w:r>
        <w:rPr>
          <w:rFonts w:eastAsia="Times New Roman" w:cs="Times New Roman"/>
          <w:szCs w:val="24"/>
        </w:rPr>
        <w:t>που κατά μία έννοια ήταν επαγγελματικά –κατά μία έννοια, το τονίζω- είδαν την κατάρρευσή τους, όπως το ταμείο της Εθνικής, το ταμείο υγείας της Αγροτικής και βέβαια του φαρμάκου, π</w:t>
      </w:r>
      <w:r>
        <w:rPr>
          <w:rFonts w:eastAsia="Times New Roman" w:cs="Times New Roman"/>
          <w:szCs w:val="24"/>
        </w:rPr>
        <w:t>ου μετατράπηκε από επικουρικό σε επαγγελματικό. Αυτήν την περίοδο αποκαλύφθηκε πλήρως ότι το κεφάλαιο</w:t>
      </w:r>
      <w:r>
        <w:rPr>
          <w:rFonts w:eastAsia="Times New Roman" w:cs="Times New Roman"/>
          <w:szCs w:val="24"/>
        </w:rPr>
        <w:t>,</w:t>
      </w:r>
      <w:r>
        <w:rPr>
          <w:rFonts w:eastAsia="Times New Roman" w:cs="Times New Roman"/>
          <w:szCs w:val="24"/>
        </w:rPr>
        <w:t xml:space="preserve"> όταν έχει ανάγκες</w:t>
      </w:r>
      <w:r>
        <w:rPr>
          <w:rFonts w:eastAsia="Times New Roman" w:cs="Times New Roman"/>
          <w:szCs w:val="24"/>
        </w:rPr>
        <w:t>,</w:t>
      </w:r>
      <w:r>
        <w:rPr>
          <w:rFonts w:eastAsia="Times New Roman" w:cs="Times New Roman"/>
          <w:szCs w:val="24"/>
        </w:rPr>
        <w:t xml:space="preserve"> ανατρέπει κάθε τι που του στερεί κεφάλαιο και κέρδος. </w:t>
      </w:r>
    </w:p>
    <w:p w14:paraId="295D6FE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Τίποτα δεν μπορεί να διασφαλιστεί, όπως αποδείχθηκε, με την εξουσία του κεφαλαί</w:t>
      </w:r>
      <w:r>
        <w:rPr>
          <w:rFonts w:eastAsia="Times New Roman" w:cs="Times New Roman"/>
          <w:szCs w:val="24"/>
        </w:rPr>
        <w:t xml:space="preserve">ου για τους εργαζόμενους. Αυτή η πολιτική, που τη στηρίζετε όλοι σας, που αποτελεί μέρος της ενιαίας στρατηγικής σας, που είναι η ικανοποίηση των αναγκών του κεφαλαίου για αύξηση του ποσοστού κέρδους και της ανταγωνιστικότητας, τσακίζει την πλειοψηφία του </w:t>
      </w:r>
      <w:r>
        <w:rPr>
          <w:rFonts w:eastAsia="Times New Roman" w:cs="Times New Roman"/>
          <w:szCs w:val="24"/>
        </w:rPr>
        <w:t>λαού.</w:t>
      </w:r>
    </w:p>
    <w:p w14:paraId="295D6FE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Υπενθυμίζουμε ότι η </w:t>
      </w:r>
      <w:proofErr w:type="spellStart"/>
      <w:r>
        <w:rPr>
          <w:rFonts w:eastAsia="Times New Roman" w:cs="Times New Roman"/>
          <w:szCs w:val="24"/>
        </w:rPr>
        <w:t>αντιασφαλιστική</w:t>
      </w:r>
      <w:proofErr w:type="spellEnd"/>
      <w:r>
        <w:rPr>
          <w:rFonts w:eastAsia="Times New Roman" w:cs="Times New Roman"/>
          <w:szCs w:val="24"/>
        </w:rPr>
        <w:t xml:space="preserve"> επίθεση ξεκίνησε το 1992 με τους νόμους Σιούφα, συνεχίστηκε επί Πετραλιά-Ρέππα, επιχειρήθηκε να δοθεί το τελικό χτύ</w:t>
      </w:r>
      <w:r>
        <w:rPr>
          <w:rFonts w:eastAsia="Times New Roman" w:cs="Times New Roman"/>
          <w:szCs w:val="24"/>
        </w:rPr>
        <w:lastRenderedPageBreak/>
        <w:t xml:space="preserve">πημα με τον νόμο </w:t>
      </w:r>
      <w:proofErr w:type="spellStart"/>
      <w:r>
        <w:rPr>
          <w:rFonts w:eastAsia="Times New Roman" w:cs="Times New Roman"/>
          <w:szCs w:val="24"/>
        </w:rPr>
        <w:t>Γιαννίτση</w:t>
      </w:r>
      <w:proofErr w:type="spellEnd"/>
      <w:r>
        <w:rPr>
          <w:rFonts w:eastAsia="Times New Roman" w:cs="Times New Roman"/>
          <w:szCs w:val="24"/>
        </w:rPr>
        <w:t xml:space="preserve"> το 2002</w:t>
      </w:r>
      <w:r>
        <w:rPr>
          <w:rFonts w:eastAsia="Times New Roman" w:cs="Times New Roman"/>
          <w:szCs w:val="24"/>
        </w:rPr>
        <w:t>,</w:t>
      </w:r>
      <w:r>
        <w:rPr>
          <w:rFonts w:eastAsia="Times New Roman" w:cs="Times New Roman"/>
          <w:szCs w:val="24"/>
        </w:rPr>
        <w:t xml:space="preserve"> που είχε ξεκινήσει ήδη η εφαρμογή στρατηγικής της Λισαβώνας για</w:t>
      </w:r>
      <w:r>
        <w:rPr>
          <w:rFonts w:eastAsia="Times New Roman" w:cs="Times New Roman"/>
          <w:szCs w:val="24"/>
        </w:rPr>
        <w:t xml:space="preserve"> την ανταγωνιστικότητα. Το εμπόδισε το ταξικό εργατικό κίνημα, βέβαια οι Ολυμπιακοί Αγώνες, που ήταν ενόψει, και ο φόβος για συνεχείς </w:t>
      </w:r>
      <w:r>
        <w:rPr>
          <w:rFonts w:eastAsia="Times New Roman" w:cs="Times New Roman"/>
          <w:szCs w:val="24"/>
        </w:rPr>
        <w:t>κ</w:t>
      </w:r>
      <w:r>
        <w:rPr>
          <w:rFonts w:eastAsia="Times New Roman" w:cs="Times New Roman"/>
          <w:szCs w:val="24"/>
        </w:rPr>
        <w:t>ινητοποιήσεις</w:t>
      </w:r>
      <w:r>
        <w:rPr>
          <w:rFonts w:eastAsia="Times New Roman" w:cs="Times New Roman"/>
          <w:szCs w:val="24"/>
        </w:rPr>
        <w:t>,</w:t>
      </w:r>
      <w:r>
        <w:rPr>
          <w:rFonts w:eastAsia="Times New Roman" w:cs="Times New Roman"/>
          <w:szCs w:val="24"/>
        </w:rPr>
        <w:t xml:space="preserve"> σε συνδυασμό με την ένταξη στην ΟΝΕ. </w:t>
      </w:r>
    </w:p>
    <w:p w14:paraId="295D6FE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είχαμε τη συνέχεια με τον νόμο </w:t>
      </w:r>
      <w:proofErr w:type="spellStart"/>
      <w:r>
        <w:rPr>
          <w:rFonts w:eastAsia="Times New Roman" w:cs="Times New Roman"/>
          <w:szCs w:val="24"/>
        </w:rPr>
        <w:t>Κουτρουμάνη</w:t>
      </w:r>
      <w:proofErr w:type="spellEnd"/>
      <w:r>
        <w:rPr>
          <w:rFonts w:eastAsia="Times New Roman" w:cs="Times New Roman"/>
          <w:szCs w:val="24"/>
        </w:rPr>
        <w:t>-Λοβέρδου, τις μεγ</w:t>
      </w:r>
      <w:r>
        <w:rPr>
          <w:rFonts w:eastAsia="Times New Roman" w:cs="Times New Roman"/>
          <w:szCs w:val="24"/>
        </w:rPr>
        <w:t xml:space="preserve">άλες ανατροπές του </w:t>
      </w:r>
      <w:proofErr w:type="spellStart"/>
      <w:r>
        <w:rPr>
          <w:rFonts w:eastAsia="Times New Roman" w:cs="Times New Roman"/>
          <w:szCs w:val="24"/>
        </w:rPr>
        <w:t>Βρούτση</w:t>
      </w:r>
      <w:proofErr w:type="spellEnd"/>
      <w:r>
        <w:rPr>
          <w:rFonts w:eastAsia="Times New Roman" w:cs="Times New Roman"/>
          <w:szCs w:val="24"/>
        </w:rPr>
        <w:t xml:space="preserve"> και βέβαια</w:t>
      </w:r>
      <w:r>
        <w:rPr>
          <w:rFonts w:eastAsia="Times New Roman" w:cs="Times New Roman"/>
          <w:szCs w:val="24"/>
        </w:rPr>
        <w:t>,</w:t>
      </w:r>
      <w:r>
        <w:rPr>
          <w:rFonts w:eastAsia="Times New Roman" w:cs="Times New Roman"/>
          <w:szCs w:val="24"/>
        </w:rPr>
        <w:t xml:space="preserve"> την ταφόπλακα του νόμου </w:t>
      </w:r>
      <w:proofErr w:type="spellStart"/>
      <w:r>
        <w:rPr>
          <w:rFonts w:eastAsia="Times New Roman" w:cs="Times New Roman"/>
          <w:szCs w:val="24"/>
        </w:rPr>
        <w:t>Κατρούγκαλου</w:t>
      </w:r>
      <w:proofErr w:type="spellEnd"/>
      <w:r>
        <w:rPr>
          <w:rFonts w:eastAsia="Times New Roman" w:cs="Times New Roman"/>
          <w:szCs w:val="24"/>
        </w:rPr>
        <w:t>. Όλες αυτές οι ανατροπές ήταν στην ίδια κατεύθυνση, στην προώθηση των τριών πυλώνων</w:t>
      </w:r>
      <w:r>
        <w:rPr>
          <w:rFonts w:eastAsia="Times New Roman" w:cs="Times New Roman"/>
          <w:szCs w:val="24"/>
        </w:rPr>
        <w:t>,</w:t>
      </w:r>
      <w:r>
        <w:rPr>
          <w:rFonts w:eastAsia="Times New Roman" w:cs="Times New Roman"/>
          <w:szCs w:val="24"/>
        </w:rPr>
        <w:t xml:space="preserve"> με στήριξη ιδιαίτερα του τρίτου, τον οποίο αφορά ιδιαίτερα η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που ενσωματώνεται σήμερα.</w:t>
      </w:r>
    </w:p>
    <w:p w14:paraId="295D6FE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Από τη δεκαετία του 1990 είχαν φανεί έντονα σημάδια δυσκολιών αναπαραγωγής του κεφαλαίου και άρχισαν αν επιβάλλουν στρατηγική αντεργατικών καπιταλιστικών αναδιαρθρώσεων και στην ασφάλιση πάντα στο όνομα της εξασφάλισης της βιωσιμότητας του συστήματος, αλλά</w:t>
      </w:r>
      <w:r>
        <w:rPr>
          <w:rFonts w:eastAsia="Times New Roman" w:cs="Times New Roman"/>
          <w:szCs w:val="24"/>
        </w:rPr>
        <w:t xml:space="preserve"> στην πραγματικότητα για να απαλλαχθούν οι καπιταλιστές και το κράτος από τις εισφορές, για να ενισχύσουν παραπέρα την κερδοφορία τους.</w:t>
      </w:r>
    </w:p>
    <w:p w14:paraId="295D6FE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Να υπενθυμίσουμε τη μακροχρόνια κλοπή των αποθεματικών που δίνονταν για κεφάλαιο στους επιχειρηματικούς ομίλους</w:t>
      </w:r>
      <w:r>
        <w:rPr>
          <w:rFonts w:eastAsia="Times New Roman" w:cs="Times New Roman"/>
          <w:szCs w:val="24"/>
        </w:rPr>
        <w:t>,</w:t>
      </w:r>
      <w:r>
        <w:rPr>
          <w:rFonts w:eastAsia="Times New Roman" w:cs="Times New Roman"/>
          <w:szCs w:val="24"/>
        </w:rPr>
        <w:t xml:space="preserve"> εξαναγκ</w:t>
      </w:r>
      <w:r>
        <w:rPr>
          <w:rFonts w:eastAsia="Times New Roman" w:cs="Times New Roman"/>
          <w:szCs w:val="24"/>
        </w:rPr>
        <w:t xml:space="preserve">άζοντας τα ταμεία να δανείζονται με τραπεζικό επιτόκιο </w:t>
      </w:r>
      <w:r>
        <w:rPr>
          <w:rFonts w:eastAsia="Times New Roman" w:cs="Times New Roman"/>
          <w:szCs w:val="24"/>
        </w:rPr>
        <w:t>,</w:t>
      </w:r>
      <w:r>
        <w:rPr>
          <w:rFonts w:eastAsia="Times New Roman" w:cs="Times New Roman"/>
          <w:szCs w:val="24"/>
        </w:rPr>
        <w:t xml:space="preserve">για να ανταπεξέλθουν, επομένως να τα βουλιάζουν διπλά. Επίσης, και τα κουρέματα για το κακό χρέος που τα έσπρωξαν ακόμα πιο </w:t>
      </w:r>
      <w:r>
        <w:rPr>
          <w:rFonts w:eastAsia="Times New Roman" w:cs="Times New Roman"/>
          <w:szCs w:val="24"/>
        </w:rPr>
        <w:lastRenderedPageBreak/>
        <w:t>βαθιά στην αδυναμία. Ταυτόχρονα</w:t>
      </w:r>
      <w:r>
        <w:rPr>
          <w:rFonts w:eastAsia="Times New Roman" w:cs="Times New Roman"/>
          <w:szCs w:val="24"/>
        </w:rPr>
        <w:t>,</w:t>
      </w:r>
      <w:r>
        <w:rPr>
          <w:rFonts w:eastAsia="Times New Roman" w:cs="Times New Roman"/>
          <w:szCs w:val="24"/>
        </w:rPr>
        <w:t xml:space="preserve"> η ανεργία, αλλά και το τσάκισμα των μισθών</w:t>
      </w:r>
      <w:r>
        <w:rPr>
          <w:rFonts w:eastAsia="Times New Roman" w:cs="Times New Roman"/>
          <w:szCs w:val="24"/>
        </w:rPr>
        <w:t>,</w:t>
      </w:r>
      <w:r>
        <w:rPr>
          <w:rFonts w:eastAsia="Times New Roman" w:cs="Times New Roman"/>
          <w:szCs w:val="24"/>
        </w:rPr>
        <w:t xml:space="preserve"> που στερεί τεράστιους πόρους από τα ασφαλιστικά ταμεία.</w:t>
      </w:r>
    </w:p>
    <w:p w14:paraId="295D6FE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Για όλα ευθύνονται</w:t>
      </w:r>
      <w:r>
        <w:rPr>
          <w:rFonts w:eastAsia="Times New Roman" w:cs="Times New Roman"/>
          <w:szCs w:val="24"/>
        </w:rPr>
        <w:t>,</w:t>
      </w:r>
      <w:r>
        <w:rPr>
          <w:rFonts w:eastAsia="Times New Roman" w:cs="Times New Roman"/>
          <w:szCs w:val="24"/>
        </w:rPr>
        <w:t xml:space="preserve"> η Ευρωπαϊκή Ένωση, καπιταλιστές, κράτος και κυβερνήσεις. Την άθλια πραγματικότητα, που έχετε διαμορφώσει όλοι μαζί από κοινού, τη συνοδεύετε από διάφορες μελέτες των επιτελείων</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προβάλλουν έντονα δύο ζητήματα: Το ένα είναι η βιωσιμότητα των ασφαλιστικών συστημάτων μακροπρόθεσμα. Κάνετε μάλιστα και διάφορες μελέτες για να το αποδείξετε και αξιοποιείτε επίσης το δημογραφικό πρόβλημα, δηλαδή τη μείωση των γεννήσεων</w:t>
      </w:r>
      <w:r>
        <w:rPr>
          <w:rFonts w:eastAsia="Times New Roman" w:cs="Times New Roman"/>
          <w:szCs w:val="24"/>
        </w:rPr>
        <w:t>,</w:t>
      </w:r>
      <w:r>
        <w:rPr>
          <w:rFonts w:eastAsia="Times New Roman" w:cs="Times New Roman"/>
          <w:szCs w:val="24"/>
        </w:rPr>
        <w:t xml:space="preserve"> σε συνδυασμό μ</w:t>
      </w:r>
      <w:r>
        <w:rPr>
          <w:rFonts w:eastAsia="Times New Roman" w:cs="Times New Roman"/>
          <w:szCs w:val="24"/>
        </w:rPr>
        <w:t>ε την αύξηση του προσδόκιμου ζωής</w:t>
      </w:r>
      <w:r>
        <w:rPr>
          <w:rFonts w:eastAsia="Times New Roman" w:cs="Times New Roman"/>
          <w:szCs w:val="24"/>
        </w:rPr>
        <w:t>,</w:t>
      </w:r>
      <w:r>
        <w:rPr>
          <w:rFonts w:eastAsia="Times New Roman" w:cs="Times New Roman"/>
          <w:szCs w:val="24"/>
        </w:rPr>
        <w:t xml:space="preserve"> που σημαίνει για τα αστικά επιτελεία μείωση του εργατικού δυναμικού και αύξηση των συνταξιούχων. Δηλαδή της αναλογίας εργαζόμενων-συνταξιούχων που αυξάνει, όπως λέτε, τις </w:t>
      </w:r>
      <w:proofErr w:type="spellStart"/>
      <w:r>
        <w:rPr>
          <w:rFonts w:eastAsia="Times New Roman" w:cs="Times New Roman"/>
          <w:szCs w:val="24"/>
        </w:rPr>
        <w:t>συνταξιουχικές</w:t>
      </w:r>
      <w:proofErr w:type="spellEnd"/>
      <w:r>
        <w:rPr>
          <w:rFonts w:eastAsia="Times New Roman" w:cs="Times New Roman"/>
          <w:szCs w:val="24"/>
        </w:rPr>
        <w:t xml:space="preserve"> δαπάνες και τις δαπάνες της ιατροφα</w:t>
      </w:r>
      <w:r>
        <w:rPr>
          <w:rFonts w:eastAsia="Times New Roman" w:cs="Times New Roman"/>
          <w:szCs w:val="24"/>
        </w:rPr>
        <w:t>ρμακευτικής περίθαλψης και υπηρεσιών πρόνοιας για την τρίτη ηλικία</w:t>
      </w:r>
      <w:r>
        <w:rPr>
          <w:rFonts w:eastAsia="Times New Roman" w:cs="Times New Roman"/>
          <w:szCs w:val="24"/>
        </w:rPr>
        <w:t>,</w:t>
      </w:r>
      <w:r>
        <w:rPr>
          <w:rFonts w:eastAsia="Times New Roman" w:cs="Times New Roman"/>
          <w:szCs w:val="24"/>
        </w:rPr>
        <w:t xml:space="preserve"> μειώνοντας, όμως, τα έσοδα των ασφαλιστικών ταμείων, που θα βουλιάξουν.</w:t>
      </w:r>
    </w:p>
    <w:p w14:paraId="295D6FE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αφενός έχετε τσακίσει όλα τα ασφαλιστικά δικαιώματα με τους </w:t>
      </w:r>
      <w:proofErr w:type="spellStart"/>
      <w:r>
        <w:rPr>
          <w:rFonts w:eastAsia="Times New Roman" w:cs="Times New Roman"/>
          <w:szCs w:val="24"/>
        </w:rPr>
        <w:t>αντιασφαλιστικούς</w:t>
      </w:r>
      <w:proofErr w:type="spellEnd"/>
      <w:r>
        <w:rPr>
          <w:rFonts w:eastAsia="Times New Roman" w:cs="Times New Roman"/>
          <w:szCs w:val="24"/>
        </w:rPr>
        <w:t xml:space="preserve"> νόμους</w:t>
      </w:r>
      <w:r>
        <w:rPr>
          <w:rFonts w:eastAsia="Times New Roman" w:cs="Times New Roman"/>
          <w:szCs w:val="24"/>
        </w:rPr>
        <w:t>,</w:t>
      </w:r>
      <w:r>
        <w:rPr>
          <w:rFonts w:eastAsia="Times New Roman" w:cs="Times New Roman"/>
          <w:szCs w:val="24"/>
        </w:rPr>
        <w:t xml:space="preserve"> αφετέρου έχετε τσακίσει </w:t>
      </w:r>
      <w:r>
        <w:rPr>
          <w:rFonts w:eastAsia="Times New Roman" w:cs="Times New Roman"/>
          <w:szCs w:val="24"/>
        </w:rPr>
        <w:t xml:space="preserve">τα έσοδα, τα αποθεματικά και γενικότερα τα οικονομικά των ταμείων. </w:t>
      </w:r>
    </w:p>
    <w:p w14:paraId="295D6FE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Όλα τα επιτελεία της αστικής τάξης σε επίπεδο Ευρωπαϊκής Ένωσης</w:t>
      </w:r>
      <w:r w:rsidRPr="00401583">
        <w:rPr>
          <w:rFonts w:eastAsia="Times New Roman" w:cs="Times New Roman"/>
          <w:szCs w:val="24"/>
        </w:rPr>
        <w:t>,</w:t>
      </w:r>
      <w:r>
        <w:rPr>
          <w:rFonts w:eastAsia="Times New Roman" w:cs="Times New Roman"/>
          <w:szCs w:val="24"/>
        </w:rPr>
        <w:t xml:space="preserve"> αλλά και στα κράτη-μέλη</w:t>
      </w:r>
      <w:r w:rsidRPr="00401583">
        <w:rPr>
          <w:rFonts w:eastAsia="Times New Roman" w:cs="Times New Roman"/>
          <w:szCs w:val="24"/>
        </w:rPr>
        <w:t>,</w:t>
      </w:r>
      <w:r>
        <w:rPr>
          <w:rFonts w:eastAsia="Times New Roman" w:cs="Times New Roman"/>
          <w:szCs w:val="24"/>
        </w:rPr>
        <w:t xml:space="preserve"> ισχυρίζονται</w:t>
      </w:r>
      <w:r w:rsidRPr="00401583">
        <w:rPr>
          <w:rFonts w:eastAsia="Times New Roman" w:cs="Times New Roman"/>
          <w:szCs w:val="24"/>
        </w:rPr>
        <w:t>,</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επειδή υπάρχουν τα παραπάνω προβλήματα </w:t>
      </w:r>
      <w:r w:rsidRPr="00401583">
        <w:rPr>
          <w:rFonts w:eastAsia="Times New Roman" w:cs="Times New Roman"/>
          <w:szCs w:val="24"/>
        </w:rPr>
        <w:lastRenderedPageBreak/>
        <w:t>-</w:t>
      </w:r>
      <w:r>
        <w:rPr>
          <w:rFonts w:eastAsia="Times New Roman" w:cs="Times New Roman"/>
          <w:szCs w:val="24"/>
        </w:rPr>
        <w:t xml:space="preserve">επισημαίνουμε ότι είναι αποκλειστικά </w:t>
      </w:r>
      <w:r>
        <w:rPr>
          <w:rFonts w:eastAsia="Times New Roman" w:cs="Times New Roman"/>
          <w:szCs w:val="24"/>
        </w:rPr>
        <w:t>δημιούργημα των ίδιων αυτά τα προβλήματα</w:t>
      </w:r>
      <w:r w:rsidRPr="00401583">
        <w:rPr>
          <w:rFonts w:eastAsia="Times New Roman" w:cs="Times New Roman"/>
          <w:szCs w:val="24"/>
        </w:rPr>
        <w:t>-</w:t>
      </w:r>
      <w:r>
        <w:rPr>
          <w:rFonts w:eastAsia="Times New Roman" w:cs="Times New Roman"/>
          <w:szCs w:val="24"/>
        </w:rPr>
        <w:t xml:space="preserve"> και επειδή, ταυτόχρονα, η επιστήμη έχει αυξήσει το όριο ζωής</w:t>
      </w:r>
      <w:r w:rsidRPr="0019264D">
        <w:rPr>
          <w:rFonts w:eastAsia="Times New Roman" w:cs="Times New Roman"/>
          <w:szCs w:val="24"/>
        </w:rPr>
        <w:t xml:space="preserve">, </w:t>
      </w:r>
      <w:r>
        <w:rPr>
          <w:rFonts w:eastAsia="Times New Roman" w:cs="Times New Roman"/>
          <w:szCs w:val="24"/>
        </w:rPr>
        <w:t>δημιουργώντας, όμως, άθλιους όρους ζωής με την ολοένα και αυξανόμενη ένταση της εκμετάλλευσης στην εργατική τάξη και στα φτωχά λαϊκά στρώματα, όπως οι μ</w:t>
      </w:r>
      <w:r>
        <w:rPr>
          <w:rFonts w:eastAsia="Times New Roman" w:cs="Times New Roman"/>
          <w:szCs w:val="24"/>
        </w:rPr>
        <w:t>ισθοί πείνας, οι πολλαπλές μορφές ευέλικτων εργασιακών σχέσεων, η αδήλωτη εργασία, η τεράστια ανεργία</w:t>
      </w:r>
      <w:r>
        <w:rPr>
          <w:rFonts w:eastAsia="Times New Roman" w:cs="Times New Roman"/>
          <w:szCs w:val="24"/>
        </w:rPr>
        <w:t>,</w:t>
      </w:r>
      <w:r>
        <w:rPr>
          <w:rFonts w:eastAsia="Times New Roman" w:cs="Times New Roman"/>
          <w:szCs w:val="24"/>
        </w:rPr>
        <w:t xml:space="preserve"> λόγω αύξησης της παραγωγικότητας ή της οικονομικής κρίσης, όλα αυτά δυσκολεύουν τη δημιουργία οικογένειας και τη γέννηση παιδιών. </w:t>
      </w:r>
    </w:p>
    <w:p w14:paraId="295D6FE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Άρα, τι λέτε; Λέτε ότι</w:t>
      </w:r>
      <w:r>
        <w:rPr>
          <w:rFonts w:eastAsia="Times New Roman" w:cs="Times New Roman"/>
          <w:szCs w:val="24"/>
        </w:rPr>
        <w:t xml:space="preserve"> πρέπει να εφαρμόζετε συνεχώς </w:t>
      </w:r>
      <w:proofErr w:type="spellStart"/>
      <w:r>
        <w:rPr>
          <w:rFonts w:eastAsia="Times New Roman" w:cs="Times New Roman"/>
          <w:szCs w:val="24"/>
        </w:rPr>
        <w:t>αντιασφαλιστικά</w:t>
      </w:r>
      <w:proofErr w:type="spellEnd"/>
      <w:r>
        <w:rPr>
          <w:rFonts w:eastAsia="Times New Roman" w:cs="Times New Roman"/>
          <w:szCs w:val="24"/>
        </w:rPr>
        <w:t xml:space="preserve"> μέτρα. Και αυτό κάνετε διαρκώς τα τελευταία χρόνια, αυξάνοντας τα ηλικιακά όρια συνταξιοδότησης -δουλειά ως τα βαθιά γεράματα, ως τον θάνατο!- για να ελαχιστοποιούνται τα ποσά για συντάξεις και να αυξάνονται τα</w:t>
      </w:r>
      <w:r>
        <w:rPr>
          <w:rFonts w:eastAsia="Times New Roman" w:cs="Times New Roman"/>
          <w:szCs w:val="24"/>
        </w:rPr>
        <w:t xml:space="preserve"> έσοδα από τις εισφορές των εργαζομένων στα ταμεία για περισσότερα χρόνια. </w:t>
      </w:r>
    </w:p>
    <w:p w14:paraId="295D6FE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μείωση των συντάξεων </w:t>
      </w:r>
      <w:r w:rsidRPr="00D66BCA">
        <w:rPr>
          <w:rFonts w:eastAsia="Times New Roman"/>
          <w:bCs/>
        </w:rPr>
        <w:t>είναι</w:t>
      </w:r>
      <w:r>
        <w:rPr>
          <w:rFonts w:eastAsia="Times New Roman" w:cs="Times New Roman"/>
          <w:szCs w:val="24"/>
        </w:rPr>
        <w:t xml:space="preserve"> σε τέτοιο επίπεδο, που εκτιμούν αυτά τα επιτελεία και ο ΣΕΒ, με αλλεπάλληλες μελέτες, αλλά </w:t>
      </w:r>
      <w:r w:rsidRPr="00F331DF">
        <w:rPr>
          <w:rFonts w:eastAsia="Times New Roman"/>
          <w:bCs/>
        </w:rPr>
        <w:t>και</w:t>
      </w:r>
      <w:r>
        <w:rPr>
          <w:rFonts w:eastAsia="Times New Roman" w:cs="Times New Roman"/>
          <w:szCs w:val="24"/>
        </w:rPr>
        <w:t xml:space="preserve"> η Ένωση Ασφαλιστικών Εταιρειών και άλλα διάφορα κρατικά </w:t>
      </w:r>
      <w:r>
        <w:rPr>
          <w:rFonts w:eastAsia="Times New Roman" w:cs="Times New Roman"/>
          <w:szCs w:val="24"/>
        </w:rPr>
        <w:t xml:space="preserve">επιτελεία, </w:t>
      </w:r>
      <w:r w:rsidRPr="002B5B2E">
        <w:rPr>
          <w:rFonts w:eastAsia="Times New Roman"/>
          <w:bCs/>
          <w:shd w:val="clear" w:color="auto" w:fill="FFFFFF"/>
        </w:rPr>
        <w:t>ότι</w:t>
      </w:r>
      <w:r>
        <w:rPr>
          <w:rFonts w:eastAsia="Times New Roman" w:cs="Times New Roman"/>
          <w:szCs w:val="24"/>
        </w:rPr>
        <w:t xml:space="preserve"> δεν θα μπορούν να καλύπτουν τις ανάγκες των εργαζομένων. </w:t>
      </w:r>
    </w:p>
    <w:p w14:paraId="295D6FF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τι προτείνουν; Προτρέπουν τους εργαζόμενους να ενδιαφερθούν οι ίδιοι, ατομικά για τη ζωή τους μετά τον εργασιακό βίο, δηλαδή για τα γεράματα, και να </w:t>
      </w:r>
      <w:r>
        <w:rPr>
          <w:rFonts w:eastAsia="Times New Roman" w:cs="Times New Roman"/>
          <w:szCs w:val="24"/>
        </w:rPr>
        <w:lastRenderedPageBreak/>
        <w:t xml:space="preserve">απευθυνθούν σε συμπληρωματικά </w:t>
      </w:r>
      <w:r>
        <w:rPr>
          <w:rFonts w:eastAsia="Times New Roman" w:cs="Times New Roman"/>
          <w:szCs w:val="24"/>
        </w:rPr>
        <w:t xml:space="preserve">συστήματα ασφάλισης, ιδιωτικά, </w:t>
      </w:r>
      <w:proofErr w:type="spellStart"/>
      <w:r>
        <w:rPr>
          <w:rFonts w:eastAsia="Times New Roman" w:cs="Times New Roman"/>
          <w:szCs w:val="24"/>
        </w:rPr>
        <w:t>κεφαλαιοποιητικά</w:t>
      </w:r>
      <w:proofErr w:type="spellEnd"/>
      <w:r>
        <w:rPr>
          <w:rFonts w:eastAsia="Times New Roman" w:cs="Times New Roman"/>
          <w:szCs w:val="24"/>
        </w:rPr>
        <w:t xml:space="preserve">, για να έχουν κάποιο σημαντικό συμπλήρωμα, όπως λένε, στη σύνταξη - «φιλοδώρημα» που θα πάρουν από το κρατικό ασφαλιστικό σύστημα. </w:t>
      </w:r>
    </w:p>
    <w:p w14:paraId="295D6FF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Λένε, μάλιστα, ότι για να αυξηθούν οι θέσεις εργασίας, χρειάζεται μείωση έως</w:t>
      </w:r>
      <w:r>
        <w:rPr>
          <w:rFonts w:eastAsia="Times New Roman" w:cs="Times New Roman"/>
          <w:szCs w:val="24"/>
        </w:rPr>
        <w:t xml:space="preserve"> κατάργηση των ασφαλιστικών εισφορών της εργοδοσίας ή του κράτους </w:t>
      </w:r>
      <w:r w:rsidRPr="00F331DF">
        <w:rPr>
          <w:rFonts w:eastAsia="Times New Roman"/>
          <w:bCs/>
        </w:rPr>
        <w:t>και</w:t>
      </w:r>
      <w:r>
        <w:rPr>
          <w:rFonts w:eastAsia="Times New Roman" w:cs="Times New Roman"/>
          <w:szCs w:val="24"/>
        </w:rPr>
        <w:t xml:space="preserve"> μείωση της φορολογίας του κεφαλαίου. </w:t>
      </w:r>
    </w:p>
    <w:p w14:paraId="295D6FF2" w14:textId="77777777" w:rsidR="006C59DA" w:rsidRDefault="00DE6A6A">
      <w:pPr>
        <w:spacing w:line="600" w:lineRule="auto"/>
        <w:ind w:firstLine="720"/>
        <w:contextualSpacing/>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και αυτό είναι απάτη, γιατί αύξηση των θέσεων εργασίας θα υπάρχει σε αυτό το σύστημα, αν υπάρξει καπιταλιστική ανάπτυξη, αν η συντριπτική πλειο</w:t>
      </w:r>
      <w:r>
        <w:rPr>
          <w:rFonts w:eastAsia="Times New Roman" w:cs="Times New Roman"/>
          <w:szCs w:val="24"/>
        </w:rPr>
        <w:t>ψηφία των ελάχιστων νέων θέσεων εργασίας είναι ευέλικτες, με μισθούς πείνας, άρα με μηδενικά έσοδα για τα ασφαλιστικά ταμεία. Όμως, αυτή η απαίτηση των καπιταλιστών συμβάλλει στην αύξηση του ποσοστού κέρδους. Και αυτοί</w:t>
      </w:r>
      <w:r>
        <w:rPr>
          <w:rFonts w:eastAsia="Times New Roman" w:cs="Times New Roman"/>
          <w:szCs w:val="24"/>
        </w:rPr>
        <w:t>,</w:t>
      </w:r>
      <w:r>
        <w:rPr>
          <w:rFonts w:eastAsia="Times New Roman" w:cs="Times New Roman"/>
          <w:szCs w:val="24"/>
        </w:rPr>
        <w:t xml:space="preserve"> αυτό ακριβώς θέλουν. </w:t>
      </w:r>
    </w:p>
    <w:p w14:paraId="295D6FF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Τελευταία, μάλ</w:t>
      </w:r>
      <w:r>
        <w:rPr>
          <w:rFonts w:eastAsia="Times New Roman" w:cs="Times New Roman"/>
          <w:szCs w:val="24"/>
        </w:rPr>
        <w:t xml:space="preserve">ιστα, προκειμένου να τεκμηριώσετε την αναγκαιότητα των συμπληρωματικών ασφαλιστικών συστημάτων, μιλάτε για αποταμίευση από τους εργαζόμενους. </w:t>
      </w:r>
      <w:r w:rsidRPr="00D355DE">
        <w:rPr>
          <w:rFonts w:eastAsia="Times New Roman" w:cs="Times New Roman"/>
          <w:bCs/>
          <w:shd w:val="clear" w:color="auto" w:fill="FFFFFF"/>
        </w:rPr>
        <w:t>Όμως</w:t>
      </w:r>
      <w:r>
        <w:rPr>
          <w:rFonts w:eastAsia="Times New Roman" w:cs="Times New Roman"/>
          <w:szCs w:val="24"/>
        </w:rPr>
        <w:t>, επειδή οι μισθοί είναι της πείνας και δεν θέλετε να τους αυξήσετε, γιατί έτσι μειώνονται τα κέρδη τους και η</w:t>
      </w:r>
      <w:r>
        <w:rPr>
          <w:rFonts w:eastAsia="Times New Roman" w:cs="Times New Roman"/>
          <w:szCs w:val="24"/>
        </w:rPr>
        <w:t xml:space="preserve"> ανταγωνιστικότητα, προτείνετε</w:t>
      </w:r>
      <w:r>
        <w:rPr>
          <w:rFonts w:eastAsia="Times New Roman" w:cs="Times New Roman"/>
          <w:szCs w:val="24"/>
        </w:rPr>
        <w:t>,</w:t>
      </w:r>
      <w:r>
        <w:rPr>
          <w:rFonts w:eastAsia="Times New Roman" w:cs="Times New Roman"/>
          <w:szCs w:val="24"/>
        </w:rPr>
        <w:t xml:space="preserve"> η μείωση των εισφορών των εργαζομένων</w:t>
      </w:r>
      <w:r>
        <w:rPr>
          <w:rFonts w:eastAsia="Times New Roman" w:cs="Times New Roman"/>
          <w:szCs w:val="24"/>
        </w:rPr>
        <w:t>,</w:t>
      </w:r>
      <w:r>
        <w:rPr>
          <w:rFonts w:eastAsia="Times New Roman" w:cs="Times New Roman"/>
          <w:szCs w:val="24"/>
        </w:rPr>
        <w:t xml:space="preserve"> να προέλθει μέσα από νομοθετικές ρυθμίσεις, έτσι ώστε να δουν οι εργαζόμενοι ότι παίρνουν κάτι παραπάνω ως καθαρό μισθό. </w:t>
      </w:r>
    </w:p>
    <w:p w14:paraId="295D6FF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την προοπτική, βέβαια, υπηρετούν και τα προγράμματα επιχορ</w:t>
      </w:r>
      <w:r>
        <w:rPr>
          <w:rFonts w:eastAsia="Times New Roman" w:cs="Times New Roman"/>
          <w:szCs w:val="24"/>
        </w:rPr>
        <w:t>ήγησης των εισφορών των εργαζομένων κατά 100% συν το 50% της λεγόμενης «εισφοράς του εργοδότη», που πραγματοποιεί ο ΟΑΕΔ αυτή την περίοδο. Αυτή είναι η απαίτηση των εργοδοτών</w:t>
      </w:r>
      <w:r>
        <w:rPr>
          <w:rFonts w:eastAsia="Times New Roman" w:cs="Times New Roman"/>
          <w:szCs w:val="24"/>
        </w:rPr>
        <w:t>,</w:t>
      </w:r>
      <w:r>
        <w:rPr>
          <w:rFonts w:eastAsia="Times New Roman" w:cs="Times New Roman"/>
          <w:szCs w:val="24"/>
        </w:rPr>
        <w:t xml:space="preserve"> για να μειωθεί ακόμη παραπέρα το λεγόμενο «εργασιακό κόστος». </w:t>
      </w:r>
    </w:p>
    <w:p w14:paraId="295D6FF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Τι λέτε; Λέτε, «Α</w:t>
      </w:r>
      <w:r>
        <w:rPr>
          <w:rFonts w:eastAsia="Times New Roman" w:cs="Times New Roman"/>
          <w:szCs w:val="24"/>
        </w:rPr>
        <w:t>υτά τα ελάχιστα παραπάνω χρήματα</w:t>
      </w:r>
      <w:r>
        <w:rPr>
          <w:rFonts w:eastAsia="Times New Roman" w:cs="Times New Roman"/>
          <w:szCs w:val="24"/>
        </w:rPr>
        <w:t>,</w:t>
      </w:r>
      <w:r>
        <w:rPr>
          <w:rFonts w:eastAsia="Times New Roman" w:cs="Times New Roman"/>
          <w:szCs w:val="24"/>
        </w:rPr>
        <w:t xml:space="preserve"> που θα παίρνετε με αυτές τις μειώσεις που έχετε, να τα αποταμιεύσετε και να τα επενδύσετε στα συμπληρωματικά συστήματα ασφάλισης, δηλαδή σε επιχειρηματικούς ομίλους, για να εξασφαλίσετε τα γεράματά σας», λες και αυτοί έχου</w:t>
      </w:r>
      <w:r>
        <w:rPr>
          <w:rFonts w:eastAsia="Times New Roman" w:cs="Times New Roman"/>
          <w:szCs w:val="24"/>
        </w:rPr>
        <w:t>ν έγνοια για τα γεράματα των εργαζομένων!</w:t>
      </w:r>
    </w:p>
    <w:p w14:paraId="295D6FF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 Με όλα τα παραπάνω</w:t>
      </w:r>
      <w:r>
        <w:rPr>
          <w:rFonts w:eastAsia="Times New Roman" w:cs="Times New Roman"/>
          <w:szCs w:val="24"/>
        </w:rPr>
        <w:t>,</w:t>
      </w:r>
      <w:r>
        <w:rPr>
          <w:rFonts w:eastAsia="Times New Roman" w:cs="Times New Roman"/>
          <w:szCs w:val="24"/>
        </w:rPr>
        <w:t xml:space="preserve"> χτυπιέται συνεχώς το δημόσιο ασφαλιστικό σύστημα, το υποχρεωτικό, το αναδιανεμητικό, οι παροχές σε συντάξεις, η ιατροφαρμακευτική περίθαλψη και κάποιες υπηρεσίες πρόνοιας</w:t>
      </w:r>
      <w:r>
        <w:rPr>
          <w:rFonts w:eastAsia="Times New Roman" w:cs="Times New Roman"/>
          <w:szCs w:val="24"/>
        </w:rPr>
        <w:t>,</w:t>
      </w:r>
      <w:r>
        <w:rPr>
          <w:rFonts w:eastAsia="Times New Roman" w:cs="Times New Roman"/>
          <w:szCs w:val="24"/>
        </w:rPr>
        <w:t xml:space="preserve"> που έχουν παραμείνει </w:t>
      </w:r>
      <w:r>
        <w:rPr>
          <w:rFonts w:eastAsia="Times New Roman" w:cs="Times New Roman"/>
          <w:szCs w:val="24"/>
        </w:rPr>
        <w:t>ακόμα. Αυξάνεται η κλοπή του παραγόμενου από την εργατική τάξη πλούτου, αφού απαλλάσσει το κράτος και την εργοδοσία από την υποχρέωση να πληρώνουν εισφορές. Μόνο οι εργαζόμενοι πληρώνουν, λοιπόν, γιατί και οι λεγόμενες «εργοδοτικές εισφορές» είναι μέρος το</w:t>
      </w:r>
      <w:r>
        <w:rPr>
          <w:rFonts w:eastAsia="Times New Roman" w:cs="Times New Roman"/>
          <w:szCs w:val="24"/>
        </w:rPr>
        <w:t>υ μισθού τους.</w:t>
      </w:r>
    </w:p>
    <w:p w14:paraId="295D6FF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ΚΚΕ διεκδικεί τη μείωση της φορολογίας των εργαζομένων και, ταυτόχρονα, απαιτεί την αύξηση της φορολογίας του κεφαλαίου, που και αυτή βγαίνει από τους ίδιους τους εργαζόμενους. </w:t>
      </w:r>
    </w:p>
    <w:p w14:paraId="295D6FF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Επίσης, διεκδικούμε να κατευθύνεται ο κρατικός προϋπολογισμό</w:t>
      </w:r>
      <w:r>
        <w:rPr>
          <w:rFonts w:eastAsia="Times New Roman" w:cs="Times New Roman"/>
          <w:szCs w:val="24"/>
        </w:rPr>
        <w:t xml:space="preserve">ς στην κάλυψη των κοινωνικών και λαϊκών αναγκών και όχι στις επενδύσεις των καπιταλιστών και τις ανάγκες των νατοϊκών εξοπλισμών. </w:t>
      </w:r>
    </w:p>
    <w:p w14:paraId="295D6FF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Με την πολιτική σας, αλλά και με αυτό το σχέδιο νόμου, ενισχύετε τους καπιταλιστικούς επιχειρηματικούς ομίλους. Τα χρήματα πο</w:t>
      </w:r>
      <w:r>
        <w:rPr>
          <w:rFonts w:eastAsia="Times New Roman" w:cs="Times New Roman"/>
          <w:szCs w:val="24"/>
        </w:rPr>
        <w:t>υ βάζουν οι εργαζόμενοι στην ιδιωτική ασφάλιση, αλλά και σε όλες τις μορφές συμπληρωματικής ασφάλισης, δεν διασφαλίζουν τη συμπληρωματική σύνταξη, γιατί οι επιχειρηματικοί όμιλοι -έτσι λειτουργεί ο καπιταλισμός- παθαίνουν και ζημιές, «φουντάρουν»</w:t>
      </w:r>
      <w:r>
        <w:rPr>
          <w:rFonts w:eastAsia="Times New Roman" w:cs="Times New Roman"/>
          <w:szCs w:val="24"/>
        </w:rPr>
        <w:t>,</w:t>
      </w:r>
      <w:r>
        <w:rPr>
          <w:rFonts w:eastAsia="Times New Roman" w:cs="Times New Roman"/>
          <w:szCs w:val="24"/>
        </w:rPr>
        <w:t xml:space="preserve"> δηλαδή κ</w:t>
      </w:r>
      <w:r>
        <w:rPr>
          <w:rFonts w:eastAsia="Times New Roman" w:cs="Times New Roman"/>
          <w:szCs w:val="24"/>
        </w:rPr>
        <w:t xml:space="preserve">λείνουν, ενώ οι περιοδικές οικονομικές κρίσεις φέρνουν επίσης τέτοια αποτελέσματα. Ας θυμηθούμε την ασφαλιστική εταιρεία «ΑΣΠΙΣ», </w:t>
      </w:r>
      <w:r w:rsidRPr="00A37EC3">
        <w:rPr>
          <w:rFonts w:eastAsia="Times New Roman" w:cs="Times New Roman"/>
        </w:rPr>
        <w:t>αλλά</w:t>
      </w:r>
      <w:r>
        <w:rPr>
          <w:rFonts w:eastAsia="Times New Roman" w:cs="Times New Roman"/>
          <w:szCs w:val="24"/>
        </w:rPr>
        <w:t xml:space="preserve"> και </w:t>
      </w:r>
      <w:r>
        <w:rPr>
          <w:rFonts w:eastAsia="Times New Roman" w:cs="Times New Roman"/>
          <w:szCs w:val="24"/>
        </w:rPr>
        <w:t>άλλες,</w:t>
      </w:r>
      <w:r>
        <w:rPr>
          <w:rFonts w:eastAsia="Times New Roman" w:cs="Times New Roman"/>
          <w:szCs w:val="24"/>
        </w:rPr>
        <w:t xml:space="preserve"> που έχουμε αναφέρει και παραπάνω. </w:t>
      </w:r>
    </w:p>
    <w:p w14:paraId="295D6FF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Με αφορμή αυτό το νομοσχέδιο</w:t>
      </w:r>
      <w:r w:rsidRPr="002F4073">
        <w:rPr>
          <w:rFonts w:eastAsia="Times New Roman" w:cs="Times New Roman"/>
          <w:szCs w:val="24"/>
        </w:rPr>
        <w:t>,</w:t>
      </w:r>
      <w:r>
        <w:rPr>
          <w:rFonts w:eastAsia="Times New Roman" w:cs="Times New Roman"/>
          <w:szCs w:val="24"/>
        </w:rPr>
        <w:t xml:space="preserve"> το ΚΚΕ θέτει ξανά στους εργαζόμενους, στον λαό, τη θέση του για αποκλειστικά δημόσια κοινωνική ασφάλιση, δηλαδή η εργοδοσία και το κράτος να πληρώνουν και όχι οι εργαζόμενοι, γιατί τα έσοδα συνολικά προέρχονται από αυτούς.</w:t>
      </w:r>
    </w:p>
    <w:p w14:paraId="295D6FF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γνωστό ότι οι επιχειρηματι</w:t>
      </w:r>
      <w:r>
        <w:rPr>
          <w:rFonts w:eastAsia="Times New Roman" w:cs="Times New Roman"/>
          <w:szCs w:val="24"/>
        </w:rPr>
        <w:t>κοί όμιλοι συμμετέχουν στα κρατικά έσοδα με ένα 5% και ενθυλακώνουν όσα ληστεύονται από τους εργαζόμενους και τα άλλα λαϊκά στρώματα. Οι θεωρίες περί δημογραφικού και μείωση των γεννήσεων, αλλά και του εργατικού δυναμικού και της αύξησης των συνταξιούχων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λόγω αύξησης του προσδόκιμου ζωής</w:t>
      </w:r>
      <w:r>
        <w:rPr>
          <w:rFonts w:eastAsia="Times New Roman" w:cs="Times New Roman"/>
          <w:szCs w:val="24"/>
        </w:rPr>
        <w:t>,</w:t>
      </w:r>
      <w:r>
        <w:rPr>
          <w:rFonts w:eastAsia="Times New Roman" w:cs="Times New Roman"/>
          <w:szCs w:val="24"/>
        </w:rPr>
        <w:t xml:space="preserve"> είναι απάτη και σκόπιμη επιχειρηματολογία, προκειμένου να μην μειώνονται, αλλά αντίθετα να αυξάνονται, τα κέρδη σε βάρος της ζωής της εργατικής τάξης. </w:t>
      </w:r>
    </w:p>
    <w:p w14:paraId="295D6FF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ζήτημα για μας είναι ταξικό. Εμπόδιο για τη ζωή με ευημερία για όλ</w:t>
      </w:r>
      <w:r>
        <w:rPr>
          <w:rFonts w:eastAsia="Times New Roman" w:cs="Times New Roman"/>
          <w:szCs w:val="24"/>
        </w:rPr>
        <w:t>ους</w:t>
      </w:r>
      <w:r>
        <w:rPr>
          <w:rFonts w:eastAsia="Times New Roman" w:cs="Times New Roman"/>
          <w:szCs w:val="24"/>
        </w:rPr>
        <w:t>,</w:t>
      </w:r>
      <w:r>
        <w:rPr>
          <w:rFonts w:eastAsia="Times New Roman" w:cs="Times New Roman"/>
          <w:szCs w:val="24"/>
        </w:rPr>
        <w:t xml:space="preserve"> αποτελεί η καπιταλιστική ιδιοκτησία</w:t>
      </w:r>
      <w:r>
        <w:rPr>
          <w:rFonts w:eastAsia="Times New Roman" w:cs="Times New Roman"/>
          <w:szCs w:val="24"/>
        </w:rPr>
        <w:t xml:space="preserve">, </w:t>
      </w:r>
      <w:r>
        <w:rPr>
          <w:rFonts w:eastAsia="Times New Roman" w:cs="Times New Roman"/>
          <w:szCs w:val="24"/>
        </w:rPr>
        <w:t xml:space="preserve">που πρέπει να καταργηθεί και να αντικατασταθεί από την κοινωνική. Οι εργαζόμενοι πρέπει να παλέψουν για το δημόσιο σύστημα ασφάλισης, το αναδιανεμητικό όπως έχουμε πει. </w:t>
      </w:r>
    </w:p>
    <w:p w14:paraId="295D6FF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αποτελεί ένα ακόμα εργαλείο </w:t>
      </w:r>
      <w:r>
        <w:rPr>
          <w:rFonts w:eastAsia="Times New Roman" w:cs="Times New Roman"/>
          <w:szCs w:val="24"/>
        </w:rPr>
        <w:t>των ασφαλιστικών εταιρειών για την αύξηση των πελατών τους, όπως χαρακτηρίζουν τους ασφαλισμένους. Αποτελεί παραπέρα υπονόμευση όσων έχουν απομείνει. Δεν υπάρχει διασφάλιση</w:t>
      </w:r>
      <w:r>
        <w:rPr>
          <w:rFonts w:eastAsia="Times New Roman" w:cs="Times New Roman"/>
          <w:szCs w:val="24"/>
        </w:rPr>
        <w:t>,</w:t>
      </w:r>
      <w:r>
        <w:rPr>
          <w:rFonts w:eastAsia="Times New Roman" w:cs="Times New Roman"/>
          <w:szCs w:val="24"/>
        </w:rPr>
        <w:t xml:space="preserve"> όσο κι αν παρουσιάζεται ως τέτοια. Υπάρχει, όπως είπα, πείρα στη χώρα μας. Για παρ</w:t>
      </w:r>
      <w:r>
        <w:rPr>
          <w:rFonts w:eastAsia="Times New Roman" w:cs="Times New Roman"/>
          <w:szCs w:val="24"/>
        </w:rPr>
        <w:t xml:space="preserve">άδειγμα, υπάρχει το Ταμείο του φαρμάκου -το είπαμε και στις </w:t>
      </w:r>
      <w:r>
        <w:rPr>
          <w:rFonts w:eastAsia="Times New Roman" w:cs="Times New Roman"/>
          <w:szCs w:val="24"/>
        </w:rPr>
        <w:t>ε</w:t>
      </w:r>
      <w:r>
        <w:rPr>
          <w:rFonts w:eastAsia="Times New Roman" w:cs="Times New Roman"/>
          <w:szCs w:val="24"/>
        </w:rPr>
        <w:t>πιτροπές- που από όταν ιδρύθηκε, από όταν έγινε από επικουρικό, επαγγελματικό, μείωσε τις συντάξεις και τις παροχές των εργαζομένων κατά 80%.</w:t>
      </w:r>
    </w:p>
    <w:p w14:paraId="295D6FF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ισχυρισμό σας ότι η </w:t>
      </w:r>
      <w:r>
        <w:rPr>
          <w:rFonts w:eastAsia="Times New Roman" w:cs="Times New Roman"/>
          <w:szCs w:val="24"/>
        </w:rPr>
        <w:t>ο</w:t>
      </w:r>
      <w:r>
        <w:rPr>
          <w:rFonts w:eastAsia="Times New Roman" w:cs="Times New Roman"/>
          <w:szCs w:val="24"/>
        </w:rPr>
        <w:t>δηγία διασφαλίζει τα δικαιώ</w:t>
      </w:r>
      <w:r>
        <w:rPr>
          <w:rFonts w:eastAsia="Times New Roman" w:cs="Times New Roman"/>
          <w:szCs w:val="24"/>
        </w:rPr>
        <w:t xml:space="preserve">ματα των εργαζομένων στα πλαίσια της ελεύθερης κίνησης των εργαζομένων, που είναι μια από τις τέσσερις ελευθερίες της Συνθήκης του Μάαστριχτ, απαντούμε ότι η </w:t>
      </w:r>
      <w:r w:rsidRPr="008763ED">
        <w:rPr>
          <w:rFonts w:eastAsia="Times New Roman" w:cs="Times New Roman"/>
          <w:szCs w:val="24"/>
        </w:rPr>
        <w:t>Ευρωπαϊκή Ένωση</w:t>
      </w:r>
      <w:r>
        <w:rPr>
          <w:rFonts w:eastAsia="Times New Roman" w:cs="Times New Roman"/>
          <w:szCs w:val="24"/>
        </w:rPr>
        <w:t xml:space="preserve"> αυτό που διασφαλίζει είναι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κυριαρχία του κεφαλαίου, </w:t>
      </w:r>
      <w:r>
        <w:rPr>
          <w:rFonts w:eastAsia="Times New Roman" w:cs="Times New Roman"/>
          <w:szCs w:val="24"/>
        </w:rPr>
        <w:t>την</w:t>
      </w:r>
      <w:r>
        <w:rPr>
          <w:rFonts w:eastAsia="Times New Roman" w:cs="Times New Roman"/>
          <w:szCs w:val="24"/>
        </w:rPr>
        <w:t xml:space="preserve"> κερδοφορία του</w:t>
      </w:r>
      <w:r>
        <w:rPr>
          <w:rFonts w:eastAsia="Times New Roman" w:cs="Times New Roman"/>
          <w:szCs w:val="24"/>
        </w:rPr>
        <w:t>,</w:t>
      </w:r>
      <w:r>
        <w:rPr>
          <w:rFonts w:eastAsia="Times New Roman" w:cs="Times New Roman"/>
          <w:szCs w:val="24"/>
        </w:rPr>
        <w:t xml:space="preserve"> με την</w:t>
      </w:r>
      <w:r>
        <w:rPr>
          <w:rFonts w:eastAsia="Times New Roman" w:cs="Times New Roman"/>
          <w:szCs w:val="24"/>
        </w:rPr>
        <w:t xml:space="preserve"> όλο και μεγαλύτερη εκμετάλλευση.</w:t>
      </w:r>
    </w:p>
    <w:p w14:paraId="295D6FF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95D700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πάω στην τροπολογία, κύριε Πρόεδρε, και τελειώνω. </w:t>
      </w:r>
    </w:p>
    <w:p w14:paraId="295D700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επιχειρεί να παρουσιάσει την τροπολογία ως αποτέλεσμα της πολιτικής </w:t>
      </w:r>
      <w:r>
        <w:rPr>
          <w:rFonts w:eastAsia="Times New Roman" w:cs="Times New Roman"/>
          <w:szCs w:val="24"/>
        </w:rPr>
        <w:t>της,</w:t>
      </w:r>
      <w:r>
        <w:rPr>
          <w:rFonts w:eastAsia="Times New Roman" w:cs="Times New Roman"/>
          <w:szCs w:val="24"/>
        </w:rPr>
        <w:t xml:space="preserve"> που οδήγησε</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στην κανονικότητα, ενώ αποδεικνύεται ότι αποδίδει ένα μέρος των αναδρομικών, των κλεμμένων δηλαδή, των εργαζομένων και των συνταξιούχων. Επίσης, επιχειρεί από τη μια να καταλαγιάσει την οργή των εργαζομένων και των συνταξιούχων για τις</w:t>
      </w:r>
      <w:r>
        <w:rPr>
          <w:rFonts w:eastAsia="Times New Roman" w:cs="Times New Roman"/>
          <w:szCs w:val="24"/>
        </w:rPr>
        <w:t xml:space="preserve"> μεγάλες περικοπές, από την άλλη να κλείσει το δρόμο στη διεκδίκηση των απωλειών των εργαζομένων και όλων των συνταξιούχων. </w:t>
      </w:r>
    </w:p>
    <w:p w14:paraId="295D700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Κυβέρνηση οφείλει να αποσύρει την παράγραφο 3 του άρθρου 6, αλλιώς εκβιάζει τους Βουλευτές</w:t>
      </w:r>
      <w:r>
        <w:rPr>
          <w:rFonts w:eastAsia="Times New Roman" w:cs="Times New Roman"/>
          <w:szCs w:val="24"/>
        </w:rPr>
        <w:t>,</w:t>
      </w:r>
      <w:r>
        <w:rPr>
          <w:rFonts w:eastAsia="Times New Roman" w:cs="Times New Roman"/>
          <w:szCs w:val="24"/>
        </w:rPr>
        <w:t xml:space="preserve"> ώστε να ψηφιστεί αυτή η διάταξη, η οπ</w:t>
      </w:r>
      <w:r>
        <w:rPr>
          <w:rFonts w:eastAsia="Times New Roman" w:cs="Times New Roman"/>
          <w:szCs w:val="24"/>
        </w:rPr>
        <w:t>οία είναι απαράδεκτη. Θεωρούμε ότι πρέπει να πάρετε θέση άμεσα γι</w:t>
      </w:r>
      <w:r>
        <w:rPr>
          <w:rFonts w:eastAsia="Times New Roman" w:cs="Times New Roman"/>
          <w:szCs w:val="24"/>
        </w:rPr>
        <w:t>’</w:t>
      </w:r>
      <w:r>
        <w:rPr>
          <w:rFonts w:eastAsia="Times New Roman" w:cs="Times New Roman"/>
          <w:szCs w:val="24"/>
        </w:rPr>
        <w:t xml:space="preserve"> αυτή την παράγραφο και να αποσυρθεί άμεσα από την Κυβέρνηση. </w:t>
      </w:r>
    </w:p>
    <w:p w14:paraId="295D700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Δεν κατάλαβα. Την ψηφίζετε ή όχι;</w:t>
      </w:r>
    </w:p>
    <w:p w14:paraId="295D700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Είπαμε: Ζητάμε να αποσυρθεί η παράγραφος 3. Κατά τα άλλα</w:t>
      </w:r>
      <w:r>
        <w:rPr>
          <w:rFonts w:eastAsia="Times New Roman" w:cs="Times New Roman"/>
          <w:szCs w:val="24"/>
        </w:rPr>
        <w:t>,</w:t>
      </w:r>
      <w:r>
        <w:rPr>
          <w:rFonts w:eastAsia="Times New Roman" w:cs="Times New Roman"/>
          <w:szCs w:val="24"/>
        </w:rPr>
        <w:t xml:space="preserve"> λ</w:t>
      </w:r>
      <w:r>
        <w:rPr>
          <w:rFonts w:eastAsia="Times New Roman" w:cs="Times New Roman"/>
          <w:szCs w:val="24"/>
        </w:rPr>
        <w:t>έμε γι</w:t>
      </w:r>
      <w:r>
        <w:rPr>
          <w:rFonts w:eastAsia="Times New Roman" w:cs="Times New Roman"/>
          <w:szCs w:val="24"/>
        </w:rPr>
        <w:t>’</w:t>
      </w:r>
      <w:r>
        <w:rPr>
          <w:rFonts w:eastAsia="Times New Roman" w:cs="Times New Roman"/>
          <w:szCs w:val="24"/>
        </w:rPr>
        <w:t xml:space="preserve"> αυτή την τροπολογία, ότι δεν λύνει οριστικά ούτε καλύπτει τις απώλειες που είχαν οι εργαζόμενοι και οι συνταξιούχοι όλη αυτή την περίοδο, που αυτά διεκδικούν. Και οι αποφάσεις δεν είναι για ένα μέρος επιστροφής αυτών των αναδρομικών, αλλά υπάρχουν </w:t>
      </w:r>
      <w:r>
        <w:rPr>
          <w:rFonts w:eastAsia="Times New Roman" w:cs="Times New Roman"/>
          <w:szCs w:val="24"/>
        </w:rPr>
        <w:t>και άλλα</w:t>
      </w:r>
      <w:r>
        <w:rPr>
          <w:rFonts w:eastAsia="Times New Roman" w:cs="Times New Roman"/>
          <w:szCs w:val="24"/>
        </w:rPr>
        <w:t>,</w:t>
      </w:r>
      <w:r>
        <w:rPr>
          <w:rFonts w:eastAsia="Times New Roman" w:cs="Times New Roman"/>
          <w:szCs w:val="24"/>
        </w:rPr>
        <w:t xml:space="preserve"> τα οποία δεν καλύπτονται από αυτή την τροπολογία.</w:t>
      </w:r>
    </w:p>
    <w:p w14:paraId="295D700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Ποια είναι η παράγραφος;</w:t>
      </w:r>
    </w:p>
    <w:p w14:paraId="295D700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Είναι η παράγραφος 3 του άρθρου 6.</w:t>
      </w:r>
    </w:p>
    <w:p w14:paraId="295D7007" w14:textId="77777777" w:rsidR="006C59DA" w:rsidRDefault="00DE6A6A">
      <w:pPr>
        <w:spacing w:line="600" w:lineRule="auto"/>
        <w:ind w:firstLine="720"/>
        <w:contextualSpacing/>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w:t>
      </w:r>
    </w:p>
    <w:p w14:paraId="295D700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ισηγητής των ΑΝΕΛ κ. </w:t>
      </w:r>
      <w:proofErr w:type="spellStart"/>
      <w:r>
        <w:rPr>
          <w:rFonts w:eastAsia="Times New Roman" w:cs="Times New Roman"/>
          <w:szCs w:val="24"/>
        </w:rPr>
        <w:t>Παπαχριστόπουλος</w:t>
      </w:r>
      <w:proofErr w:type="spellEnd"/>
      <w:r>
        <w:rPr>
          <w:rFonts w:eastAsia="Times New Roman" w:cs="Times New Roman"/>
          <w:szCs w:val="24"/>
        </w:rPr>
        <w:t>.</w:t>
      </w:r>
    </w:p>
    <w:p w14:paraId="295D700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295D700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Θεωρώ σκόπιμο να θυμίσω ότι όπως έλεγε ο «μεγάλος» </w:t>
      </w:r>
      <w:r>
        <w:rPr>
          <w:rFonts w:eastAsia="Times New Roman" w:cs="Times New Roman"/>
          <w:szCs w:val="24"/>
          <w:lang w:val="en-US"/>
        </w:rPr>
        <w:t>F</w:t>
      </w:r>
      <w:r w:rsidRPr="00B72366">
        <w:rPr>
          <w:rFonts w:eastAsia="Times New Roman" w:cs="Times New Roman"/>
          <w:szCs w:val="24"/>
        </w:rPr>
        <w:t>.</w:t>
      </w:r>
      <w:r w:rsidRPr="00DB1ED3">
        <w:rPr>
          <w:rFonts w:eastAsia="Times New Roman" w:cs="Times New Roman"/>
          <w:szCs w:val="24"/>
        </w:rPr>
        <w:t>Α</w:t>
      </w:r>
      <w:r w:rsidRPr="00B72366">
        <w:rPr>
          <w:rFonts w:eastAsia="Times New Roman" w:cs="Times New Roman"/>
          <w:szCs w:val="24"/>
        </w:rPr>
        <w:t xml:space="preserve">. </w:t>
      </w:r>
      <w:r>
        <w:rPr>
          <w:rFonts w:eastAsia="Times New Roman" w:cs="Times New Roman"/>
          <w:szCs w:val="24"/>
          <w:lang w:val="en-US"/>
        </w:rPr>
        <w:t>Hayek</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ημοκρατία δεν είναι αυτοσκοπός, αλλά μέσο, ένα ωφελιμιστικό στρατήγημα</w:t>
      </w:r>
      <w:r>
        <w:rPr>
          <w:rFonts w:eastAsia="Times New Roman" w:cs="Times New Roman"/>
          <w:szCs w:val="24"/>
        </w:rPr>
        <w:t>,</w:t>
      </w:r>
      <w:r>
        <w:rPr>
          <w:rFonts w:eastAsia="Times New Roman" w:cs="Times New Roman"/>
          <w:szCs w:val="24"/>
        </w:rPr>
        <w:t xml:space="preserve"> που συντελεί στη διασφάλιση του υψίστου πολιτικού στόχου, της </w:t>
      </w:r>
      <w:r>
        <w:rPr>
          <w:rFonts w:eastAsia="Times New Roman" w:cs="Times New Roman"/>
          <w:szCs w:val="24"/>
        </w:rPr>
        <w:t xml:space="preserve">οικονομικής ελευθερίας. Είναι το ευαγγέλιο του νεοφιλελευθερισμού στο αντίβαρο του κοινωνικού κράτους. </w:t>
      </w:r>
    </w:p>
    <w:p w14:paraId="295D700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είναι, βέβαια, τώρα το θέμα μας η συνταγματική αναθεώρηση, αλλά είναι το σύνταγμα της αγοράς</w:t>
      </w:r>
      <w:r>
        <w:rPr>
          <w:rFonts w:eastAsia="Times New Roman" w:cs="Times New Roman"/>
          <w:szCs w:val="24"/>
        </w:rPr>
        <w:t>,</w:t>
      </w:r>
      <w:r>
        <w:rPr>
          <w:rFonts w:eastAsia="Times New Roman" w:cs="Times New Roman"/>
          <w:szCs w:val="24"/>
        </w:rPr>
        <w:t xml:space="preserve"> που αφορούσε γενιές και γενιές μέχρι τώρα και το σύντα</w:t>
      </w:r>
      <w:r>
        <w:rPr>
          <w:rFonts w:eastAsia="Times New Roman" w:cs="Times New Roman"/>
          <w:szCs w:val="24"/>
        </w:rPr>
        <w:t xml:space="preserve">γμα της κοινωνίας. </w:t>
      </w:r>
    </w:p>
    <w:p w14:paraId="295D700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Ακούστηκαν πολλά για την ενσωμάτωση στην ελληνική νομοθεσία αυτής της </w:t>
      </w:r>
      <w:r>
        <w:rPr>
          <w:rFonts w:eastAsia="Times New Roman" w:cs="Times New Roman"/>
          <w:szCs w:val="24"/>
        </w:rPr>
        <w:t>ο</w:t>
      </w:r>
      <w:r>
        <w:rPr>
          <w:rFonts w:eastAsia="Times New Roman" w:cs="Times New Roman"/>
          <w:szCs w:val="24"/>
        </w:rPr>
        <w:t>δηγίας.</w:t>
      </w:r>
    </w:p>
    <w:p w14:paraId="295D700D"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χαιρετίζω το γεγονός ότι, με ελάχιστες εξαιρέσεις, υπάρχει σύμπνοια, υπάρχει ομοφωνία και από το Κόμμα της Αξιωματικής Αντιπολίτευσης και από πολ</w:t>
      </w:r>
      <w:r>
        <w:rPr>
          <w:rFonts w:eastAsia="Times New Roman"/>
          <w:szCs w:val="24"/>
        </w:rPr>
        <w:t>λά κόμματα της ελάσσονος Αντιπολίτευσης.</w:t>
      </w:r>
    </w:p>
    <w:p w14:paraId="295D700E"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Είναι ένα θέμα, που πιστεύω ότι σωστά το χαιρετήσαμε όλοι. Και τα επτά του άρθρα. </w:t>
      </w:r>
      <w:r>
        <w:rPr>
          <w:rFonts w:eastAsia="Times New Roman"/>
          <w:szCs w:val="24"/>
        </w:rPr>
        <w:t>Ν</w:t>
      </w:r>
      <w:r>
        <w:rPr>
          <w:rFonts w:eastAsia="Times New Roman"/>
          <w:szCs w:val="24"/>
        </w:rPr>
        <w:t xml:space="preserve">ομίζω ότι είναι μια θετική συμβολή η προσαρμογή σ’ αυτήν την </w:t>
      </w:r>
      <w:r>
        <w:rPr>
          <w:rFonts w:eastAsia="Times New Roman"/>
          <w:szCs w:val="24"/>
        </w:rPr>
        <w:t>ο</w:t>
      </w:r>
      <w:r>
        <w:rPr>
          <w:rFonts w:eastAsia="Times New Roman"/>
          <w:szCs w:val="24"/>
        </w:rPr>
        <w:t>δηγία του 2014 του Ευρωπαϊκού Κοινοβουλίου και του Συμβουλίου της 16ης</w:t>
      </w:r>
      <w:r>
        <w:rPr>
          <w:rFonts w:eastAsia="Times New Roman"/>
          <w:szCs w:val="24"/>
        </w:rPr>
        <w:t xml:space="preserve"> Απριλίου 2014.</w:t>
      </w:r>
    </w:p>
    <w:p w14:paraId="295D700F"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Δεν έχω να πω πολλά γι’ αυτό, καθώς σήμερα, κατά τη γνώμη μου, είναι μια μέρα ειδική. Και λέω «ειδική», γιατί ίσως είναι από τις λίγες φορές</w:t>
      </w:r>
      <w:r>
        <w:rPr>
          <w:rFonts w:eastAsia="Times New Roman"/>
          <w:szCs w:val="24"/>
        </w:rPr>
        <w:t>,</w:t>
      </w:r>
      <w:r>
        <w:rPr>
          <w:rFonts w:eastAsia="Times New Roman"/>
          <w:szCs w:val="24"/>
        </w:rPr>
        <w:t xml:space="preserve"> που οι υποσχέσεις, που δεν ήταν ούτε υπερβολικές ούτε ανεξέλεγκτες, γίνονται πράξη. Θέλω απλά να θ</w:t>
      </w:r>
      <w:r>
        <w:rPr>
          <w:rFonts w:eastAsia="Times New Roman"/>
          <w:szCs w:val="24"/>
        </w:rPr>
        <w:t xml:space="preserve">υμίσω ότι πριν από λίγο καιρό η Κυβέρνηση στο </w:t>
      </w:r>
      <w:proofErr w:type="spellStart"/>
      <w:r>
        <w:rPr>
          <w:rFonts w:eastAsia="Times New Roman"/>
          <w:szCs w:val="24"/>
        </w:rPr>
        <w:t>Βελλίδειο</w:t>
      </w:r>
      <w:proofErr w:type="spellEnd"/>
      <w:r>
        <w:rPr>
          <w:rFonts w:eastAsia="Times New Roman"/>
          <w:szCs w:val="24"/>
        </w:rPr>
        <w:t xml:space="preserve"> </w:t>
      </w:r>
      <w:r>
        <w:rPr>
          <w:rFonts w:eastAsia="Times New Roman"/>
          <w:szCs w:val="24"/>
        </w:rPr>
        <w:t>-</w:t>
      </w:r>
      <w:r>
        <w:rPr>
          <w:rFonts w:eastAsia="Times New Roman"/>
          <w:szCs w:val="24"/>
        </w:rPr>
        <w:t xml:space="preserve">μέσω του Πρωθυπουργού, βέβαια- δεσμεύθηκε για έντεκα συγκεκριμένες πραγματικότητες, καινούριες, μετά την έξοδο από τα μνημόνια. </w:t>
      </w:r>
    </w:p>
    <w:p w14:paraId="295D701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Θέλω να τις θυμίσω: Ήταν η μείωση του ΕΝΦΙΑ, η μείωση των ασφαλιστικών</w:t>
      </w:r>
      <w:r>
        <w:rPr>
          <w:rFonts w:eastAsia="Times New Roman"/>
          <w:szCs w:val="24"/>
        </w:rPr>
        <w:t xml:space="preserve"> εισφορών των ελεύθερων επαγγελματιών, η μείωση κατά 4% της φορολογίας των επιχειρήσεων, η επιδότηση του ενοικίου, η ενίσχυση και η μονιμοποίηση του προγράμματος «Βοήθεια στο Σπίτι» -και αυτό έχει δρομολογηθεί για τρεις χιλιάδες άτομα- και η ενίσχυση της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w:t>
      </w:r>
    </w:p>
    <w:p w14:paraId="295D7011"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Αν σε κάποιους δεν λένε τίποτα, είναι αυτό που είπα πριν: Κοινωνικό κράτος, σύνταγμα για την κοινωνία, καθώς και αυτά που έλεγε ο Χάγεκ, ότι η </w:t>
      </w:r>
      <w:r>
        <w:rPr>
          <w:rFonts w:eastAsia="Times New Roman"/>
          <w:szCs w:val="24"/>
        </w:rPr>
        <w:t>δ</w:t>
      </w:r>
      <w:r>
        <w:rPr>
          <w:rFonts w:eastAsia="Times New Roman"/>
          <w:szCs w:val="24"/>
        </w:rPr>
        <w:t>ημοκρατία είναι ένα τίποτα, ένα προπέτασμα, που τη χρησιμοποιούμε για την οικονομική ελευθερία κα</w:t>
      </w:r>
      <w:r>
        <w:rPr>
          <w:rFonts w:eastAsia="Times New Roman"/>
          <w:szCs w:val="24"/>
        </w:rPr>
        <w:t>ι ο νεοφιλελευθερισμός.</w:t>
      </w:r>
    </w:p>
    <w:p w14:paraId="295D701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Επίσης, στην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γωγή έχουμε τεσσερισήμισι χιλιάδες άμεσες προσλήψεις -μερικές ξεκινούν κιόλας- κατάργηση του φόρου επιτηδεύματος για συνεταιρισμούς, αγρότες κ.λπ., επιδότηση των ασφαλιστικών εισφορών για νέους μισθωτούς κάτω των είκοσι πέντε χρόνων, αλλαγή του ΦΠΑ, όχι υπ</w:t>
      </w:r>
      <w:r>
        <w:rPr>
          <w:rFonts w:eastAsia="Times New Roman"/>
          <w:szCs w:val="24"/>
        </w:rPr>
        <w:t xml:space="preserve">ερβολική, αλλά πραγματοποιήσιμη και εκκίνηση των διαδικασιών για την αύξηση του κατώτατου μισθού και την κατάργηση του </w:t>
      </w:r>
      <w:proofErr w:type="spellStart"/>
      <w:r>
        <w:rPr>
          <w:rFonts w:eastAsia="Times New Roman"/>
          <w:szCs w:val="24"/>
        </w:rPr>
        <w:t>υποκατώτατου</w:t>
      </w:r>
      <w:proofErr w:type="spellEnd"/>
      <w:r>
        <w:rPr>
          <w:rFonts w:eastAsia="Times New Roman"/>
          <w:szCs w:val="24"/>
        </w:rPr>
        <w:t>.</w:t>
      </w:r>
    </w:p>
    <w:p w14:paraId="295D7013"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Ακόμα μια δέσμευση -και γι’ αυτό λέω ότι είναι μια ειδική μέρα σήμερα- ήταν η καταβολή όλων των αναδρομικών σε τρεις, τέσσε</w:t>
      </w:r>
      <w:r>
        <w:rPr>
          <w:rFonts w:eastAsia="Times New Roman"/>
          <w:szCs w:val="24"/>
        </w:rPr>
        <w:t xml:space="preserve">ρις κατηγορίες ειδικών μισθολογίων. Και επειδή έχουν ακουστεί κάμποσα γι’ αυτήν την τροπολογία, θέλω να πω δύο κουβέντες. </w:t>
      </w:r>
    </w:p>
    <w:p w14:paraId="295D7014"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Πιστεύω, πραγματικά, ότι οι δικαστικές αποφάσεις πρέπει να εφαρμόζονται για όλους. </w:t>
      </w:r>
      <w:r>
        <w:rPr>
          <w:rFonts w:eastAsia="Times New Roman"/>
          <w:szCs w:val="24"/>
        </w:rPr>
        <w:t>Δ</w:t>
      </w:r>
      <w:r>
        <w:rPr>
          <w:rFonts w:eastAsia="Times New Roman"/>
          <w:szCs w:val="24"/>
        </w:rPr>
        <w:t>εν θέλω να παραβλέψω το γεγονός ότι ο παράνομος τ</w:t>
      </w:r>
      <w:r>
        <w:rPr>
          <w:rFonts w:eastAsia="Times New Roman"/>
          <w:szCs w:val="24"/>
        </w:rPr>
        <w:t xml:space="preserve">ρόπος μείωσης συντάξεων, μισθών δεν αφορά μόνο αυτούς, αλλά ένα μεγάλο κομμάτι των Ελλήνων και είναι ένα ποσό γύρω στα 11,5 δισεκατομμύρια. </w:t>
      </w:r>
    </w:p>
    <w:p w14:paraId="295D701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Με ειλικρίνεια</w:t>
      </w:r>
      <w:r>
        <w:rPr>
          <w:rFonts w:eastAsia="Times New Roman"/>
          <w:szCs w:val="24"/>
        </w:rPr>
        <w:t>,</w:t>
      </w:r>
      <w:r>
        <w:rPr>
          <w:rFonts w:eastAsia="Times New Roman"/>
          <w:szCs w:val="24"/>
        </w:rPr>
        <w:t xml:space="preserve"> η Κυβέρνηση ξεκινάει από αυτούς -και θα δούμε γιατί- και δεσμεύεται στον βαθμό που θα μπούμε σε καν</w:t>
      </w:r>
      <w:r>
        <w:rPr>
          <w:rFonts w:eastAsia="Times New Roman"/>
          <w:szCs w:val="24"/>
        </w:rPr>
        <w:t>ονικότητα</w:t>
      </w:r>
      <w:r>
        <w:rPr>
          <w:rFonts w:eastAsia="Times New Roman"/>
          <w:szCs w:val="24"/>
        </w:rPr>
        <w:t xml:space="preserve"> -γ</w:t>
      </w:r>
      <w:r>
        <w:rPr>
          <w:rFonts w:eastAsia="Times New Roman"/>
          <w:szCs w:val="24"/>
        </w:rPr>
        <w:t>ιατί πράγματι</w:t>
      </w:r>
      <w:r>
        <w:rPr>
          <w:rFonts w:eastAsia="Times New Roman"/>
          <w:szCs w:val="24"/>
        </w:rPr>
        <w:t>,</w:t>
      </w:r>
      <w:r>
        <w:rPr>
          <w:rFonts w:eastAsia="Times New Roman"/>
          <w:szCs w:val="24"/>
        </w:rPr>
        <w:t xml:space="preserve"> αυτήν τη στιγμή ένα μεγάλο κομμάτι Ελλήνων πολιτών είναι κάτω από το όριο της φτώχειας</w:t>
      </w:r>
      <w:r>
        <w:rPr>
          <w:rFonts w:eastAsia="Times New Roman"/>
          <w:szCs w:val="24"/>
        </w:rPr>
        <w:t>-</w:t>
      </w:r>
      <w:r>
        <w:rPr>
          <w:rFonts w:eastAsia="Times New Roman"/>
          <w:szCs w:val="24"/>
        </w:rPr>
        <w:t xml:space="preserve"> </w:t>
      </w:r>
      <w:r>
        <w:rPr>
          <w:rFonts w:eastAsia="Times New Roman"/>
          <w:szCs w:val="24"/>
        </w:rPr>
        <w:t xml:space="preserve">για </w:t>
      </w:r>
      <w:r>
        <w:rPr>
          <w:rFonts w:eastAsia="Times New Roman"/>
          <w:szCs w:val="24"/>
        </w:rPr>
        <w:t xml:space="preserve">όλες </w:t>
      </w:r>
      <w:r>
        <w:rPr>
          <w:rFonts w:eastAsia="Times New Roman"/>
          <w:szCs w:val="24"/>
        </w:rPr>
        <w:t>τις</w:t>
      </w:r>
      <w:r>
        <w:rPr>
          <w:rFonts w:eastAsia="Times New Roman"/>
          <w:szCs w:val="24"/>
        </w:rPr>
        <w:t xml:space="preserve"> δικαστικές αποφάσεις από τα χείλη Υπουργών, όχι άμεσα, γιατί θα κατέρρεε η οικονομία.</w:t>
      </w:r>
    </w:p>
    <w:p w14:paraId="295D7016"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Μια ειδική κατηγορία, λοιπόν, είναι κάποιο</w:t>
      </w:r>
      <w:r>
        <w:rPr>
          <w:rFonts w:eastAsia="Times New Roman"/>
          <w:szCs w:val="24"/>
        </w:rPr>
        <w:t>ι που πετάνε καθημερινά. Θα είδατε χθες την παραβίαση που έγινε, όπου κάποιοι πέταξαν, παίζοντας κορώνα-γράμματα τη ζωή τους. Κάποιοι λιμενικοί, επίσης, παίζουν κορώνα-γράμματα τη ζωή τους. Κάποιοι στρατιωτικοί βοηθήσαν άμεσα, αμεσότατα για τη διακίνηση χι</w:t>
      </w:r>
      <w:r>
        <w:rPr>
          <w:rFonts w:eastAsia="Times New Roman"/>
          <w:szCs w:val="24"/>
        </w:rPr>
        <w:t>λιάδων μεταναστών, για το οποίο πήραμε εύσημα. Νομίζω, λοιπόν, ότι όλοι αυτοί δικαιούνται -τη στιγμή που είναι και ειδικό μισθολόγιο- να αμειφθούν γι’ αυτό. Είναι τα 820 εκατομμύρια που έχει αυτή η τροπολογία και που θα διατεθούν.</w:t>
      </w:r>
    </w:p>
    <w:p w14:paraId="295D7017"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Και κάνω έκκληση στους </w:t>
      </w:r>
      <w:r>
        <w:rPr>
          <w:rFonts w:eastAsia="Times New Roman"/>
          <w:szCs w:val="24"/>
        </w:rPr>
        <w:t>υπόλοιπους, που πραγματικά μπορεί να αισθάνονται ότι αδικούνται, να κάνουν λίγ</w:t>
      </w:r>
      <w:r>
        <w:rPr>
          <w:rFonts w:eastAsia="Times New Roman"/>
          <w:szCs w:val="24"/>
        </w:rPr>
        <w:t xml:space="preserve">η </w:t>
      </w:r>
      <w:r>
        <w:rPr>
          <w:rFonts w:eastAsia="Times New Roman"/>
          <w:szCs w:val="24"/>
        </w:rPr>
        <w:t>υπομονή.</w:t>
      </w:r>
    </w:p>
    <w:p w14:paraId="295D701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νομοθετική ρύθμιση είναι η σημερινή. Δεν είναι η μοναδική. Θέλω εδώ να διαβεβαιώσω </w:t>
      </w:r>
      <w:r>
        <w:rPr>
          <w:rFonts w:eastAsia="Times New Roman" w:cs="Times New Roman"/>
          <w:szCs w:val="24"/>
        </w:rPr>
        <w:t xml:space="preserve">για </w:t>
      </w:r>
      <w:r>
        <w:rPr>
          <w:rFonts w:eastAsia="Times New Roman" w:cs="Times New Roman"/>
          <w:szCs w:val="24"/>
        </w:rPr>
        <w:t>το εξής: Σήμερα είναι η πρώτη ημέρα –γι’ αυτό λέω ότι είναι εξαιρετική η</w:t>
      </w:r>
      <w:r>
        <w:rPr>
          <w:rFonts w:eastAsia="Times New Roman" w:cs="Times New Roman"/>
          <w:szCs w:val="24"/>
        </w:rPr>
        <w:t xml:space="preserve">μέρα- και θα ακολουθήσουν είκοσι τρεις νομοθετικές ρυθμίσεις για ό,τι ανέφερα πριν, για έντεκα δεσμεύσεις. Είκοσι τρεις, οι οποίες θα τελειώσουν στο τέλος του Νοεμβρίου. Όποιος μιλάει για λόγια, να το ξανασκεφθεί. Γίνονται πράξη. </w:t>
      </w:r>
    </w:p>
    <w:p w14:paraId="295D701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καθημερινά αναδεικ</w:t>
      </w:r>
      <w:r>
        <w:rPr>
          <w:rFonts w:eastAsia="Times New Roman" w:cs="Times New Roman"/>
          <w:szCs w:val="24"/>
        </w:rPr>
        <w:t>νύονται ασήμαντα πράγματα, θέλω να εστιάσω σ’ ένα σημείο</w:t>
      </w:r>
      <w:r>
        <w:rPr>
          <w:rFonts w:eastAsia="Times New Roman" w:cs="Times New Roman"/>
          <w:szCs w:val="24"/>
        </w:rPr>
        <w:t>,</w:t>
      </w:r>
      <w:r>
        <w:rPr>
          <w:rFonts w:eastAsia="Times New Roman" w:cs="Times New Roman"/>
          <w:szCs w:val="24"/>
        </w:rPr>
        <w:t xml:space="preserve"> που αφορά ενάμισι εκατομμύριο Έλληνες πολίτες. Θέλω να τους διαβεβαιώσω, λοιπόν, ότι στο πρώτο δεκαήμερο του Δεκεμβρίου θα καταργηθεί με νομοθετική ρύθμιση αυτό που προβλέπει την κατάργηση της προσω</w:t>
      </w:r>
      <w:r>
        <w:rPr>
          <w:rFonts w:eastAsia="Times New Roman" w:cs="Times New Roman"/>
          <w:szCs w:val="24"/>
        </w:rPr>
        <w:t>πικής διαφοράς και συνεπώς</w:t>
      </w:r>
      <w:r>
        <w:rPr>
          <w:rFonts w:eastAsia="Times New Roman" w:cs="Times New Roman"/>
          <w:szCs w:val="24"/>
        </w:rPr>
        <w:t>,</w:t>
      </w:r>
      <w:r>
        <w:rPr>
          <w:rFonts w:eastAsia="Times New Roman" w:cs="Times New Roman"/>
          <w:szCs w:val="24"/>
        </w:rPr>
        <w:t xml:space="preserve"> κατοχυρώνεται οριστικά και αμετάκλητα η μη μείωση των συντάξεων. </w:t>
      </w:r>
    </w:p>
    <w:p w14:paraId="295D701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τι ακούω καθημερινά ή ακούμε όλοι σε διάφορα κανάλια</w:t>
      </w:r>
      <w:r>
        <w:rPr>
          <w:rFonts w:eastAsia="Times New Roman" w:cs="Times New Roman"/>
          <w:szCs w:val="24"/>
        </w:rPr>
        <w:t>,</w:t>
      </w:r>
      <w:r>
        <w:rPr>
          <w:rFonts w:eastAsia="Times New Roman" w:cs="Times New Roman"/>
          <w:szCs w:val="24"/>
        </w:rPr>
        <w:t xml:space="preserve"> είναι απίστευτο. Γίνεται η τρίχα τριχιά! Απίστευτα πράγματα! Όμως, για κάτι που αφορά ενάμισι εκατομμύριο</w:t>
      </w:r>
      <w:r>
        <w:rPr>
          <w:rFonts w:eastAsia="Times New Roman" w:cs="Times New Roman"/>
          <w:szCs w:val="24"/>
        </w:rPr>
        <w:t xml:space="preserve"> συνταξιούχους δεν ακούμε κιχ! Αυτό, βέβαια, δεν θα γίνει μέσα στον Νοέμβριο, θα γίνει το πρώτο δεκαπενθήμερο του Δεκεμβρίου. Όλα τα υπόλοιπα, ένα προς ένα, θα νομοθετηθούν. Όσες υποσχέσεις δόθηκαν από την Κυβέρνηση, μέσω του Πρωθυπουργού στο </w:t>
      </w:r>
      <w:proofErr w:type="spellStart"/>
      <w:r>
        <w:rPr>
          <w:rFonts w:eastAsia="Times New Roman" w:cs="Times New Roman"/>
          <w:szCs w:val="24"/>
        </w:rPr>
        <w:t>Βελλίδειο</w:t>
      </w:r>
      <w:proofErr w:type="spellEnd"/>
      <w:r>
        <w:rPr>
          <w:rFonts w:eastAsia="Times New Roman" w:cs="Times New Roman"/>
          <w:szCs w:val="24"/>
        </w:rPr>
        <w:t>, θα</w:t>
      </w:r>
      <w:r>
        <w:rPr>
          <w:rFonts w:eastAsia="Times New Roman" w:cs="Times New Roman"/>
          <w:szCs w:val="24"/>
        </w:rPr>
        <w:t xml:space="preserve"> γίνουν πράξη. </w:t>
      </w:r>
    </w:p>
    <w:p w14:paraId="295D701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Θέλω εδώ να θυμίσω το εξής, γιατί ακούω διάφορες φωνές και απίστευτα πράγματα, ότι «εμείς τα είχαμε πει, αλλά δεν τα κάνατε»</w:t>
      </w:r>
      <w:r>
        <w:rPr>
          <w:rFonts w:eastAsia="Times New Roman" w:cs="Times New Roman"/>
          <w:szCs w:val="24"/>
        </w:rPr>
        <w:t xml:space="preserve">. </w:t>
      </w:r>
      <w:r>
        <w:rPr>
          <w:rFonts w:eastAsia="Times New Roman" w:cs="Times New Roman"/>
          <w:szCs w:val="24"/>
        </w:rPr>
        <w:t>Έχω μπροστά μου ένα δημοσίευμα μιας εφημερίδας, που δεν είναι αριστερή. Είναι η «</w:t>
      </w:r>
      <w:r>
        <w:rPr>
          <w:rFonts w:eastAsia="Times New Roman" w:cs="Times New Roman"/>
          <w:szCs w:val="24"/>
          <w:lang w:val="en-US"/>
        </w:rPr>
        <w:t>Die</w:t>
      </w:r>
      <w:r w:rsidRPr="005A7D1C">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xml:space="preserve">», η οποία μάλιστα έκανε </w:t>
      </w:r>
      <w:r>
        <w:rPr>
          <w:rFonts w:eastAsia="Times New Roman" w:cs="Times New Roman"/>
          <w:szCs w:val="24"/>
        </w:rPr>
        <w:t xml:space="preserve">κριτική τους πρώτες μήνες της διακυβέρνησης και έλεγε ότι υπάρχουν 800 δισεκατομμύρια ευρώ καταθέσεις Ελλήνων σε τράπεζες, οικονομικούς παραδείσους, τα πάντα και τα ονόμαζε «χαρτί και καλαμάρι». </w:t>
      </w:r>
    </w:p>
    <w:p w14:paraId="295D701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χώρα παρελήφθη για πολλοστή φορά χρεοκοπημένη. Η χώρα παρε</w:t>
      </w:r>
      <w:r>
        <w:rPr>
          <w:rFonts w:eastAsia="Times New Roman" w:cs="Times New Roman"/>
          <w:szCs w:val="24"/>
        </w:rPr>
        <w:t xml:space="preserve">λήφθη με ανεργία γύρω στο 28%, με ένα έλλειμμα που έφτανε το 15% και σήμερα είναι </w:t>
      </w:r>
      <w:r>
        <w:rPr>
          <w:rFonts w:eastAsia="Times New Roman" w:cs="Times New Roman"/>
          <w:szCs w:val="24"/>
        </w:rPr>
        <w:lastRenderedPageBreak/>
        <w:t xml:space="preserve">πλεόνασμα, μικρό αλλά πλεόνασμα. Η ανεργία έχει πέσει επτά μονάδες και κατεβαίνει κι άλλο. Υπήρχε μια απίστευτη ύφεση 5,5%. Σήμερα μικρή </w:t>
      </w:r>
      <w:r>
        <w:rPr>
          <w:rFonts w:eastAsia="Times New Roman" w:cs="Times New Roman"/>
          <w:szCs w:val="24"/>
        </w:rPr>
        <w:t xml:space="preserve">η </w:t>
      </w:r>
      <w:r>
        <w:rPr>
          <w:rFonts w:eastAsia="Times New Roman" w:cs="Times New Roman"/>
          <w:szCs w:val="24"/>
        </w:rPr>
        <w:t>ανάπτυξη, ανάπτυξη όμως. Τα λέω αυτ</w:t>
      </w:r>
      <w:r>
        <w:rPr>
          <w:rFonts w:eastAsia="Times New Roman" w:cs="Times New Roman"/>
          <w:szCs w:val="24"/>
        </w:rPr>
        <w:t xml:space="preserve">ά για τις «Σειρήνες», που καθημερινά αλαλάζουν στα κανάλια, στις εφημερίδες, στις ψεύτικες ειδήσεις. </w:t>
      </w:r>
    </w:p>
    <w:p w14:paraId="295D701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Με ήρεμο τρόπο, λοιπόν, αυτή η Κυβέρνηση</w:t>
      </w:r>
      <w:r>
        <w:rPr>
          <w:rFonts w:eastAsia="Times New Roman" w:cs="Times New Roman"/>
          <w:szCs w:val="24"/>
        </w:rPr>
        <w:t>,</w:t>
      </w:r>
      <w:r>
        <w:rPr>
          <w:rFonts w:eastAsia="Times New Roman" w:cs="Times New Roman"/>
          <w:szCs w:val="24"/>
        </w:rPr>
        <w:t xml:space="preserve"> οριστικά και αμετάκλητα</w:t>
      </w:r>
      <w:r>
        <w:rPr>
          <w:rFonts w:eastAsia="Times New Roman" w:cs="Times New Roman"/>
          <w:szCs w:val="24"/>
        </w:rPr>
        <w:t>,</w:t>
      </w:r>
      <w:r>
        <w:rPr>
          <w:rFonts w:eastAsia="Times New Roman" w:cs="Times New Roman"/>
          <w:szCs w:val="24"/>
        </w:rPr>
        <w:t xml:space="preserve"> προσπαθεί να βγάλει τη χώρα απ’ αυτόν τον λάκκο</w:t>
      </w:r>
      <w:r>
        <w:rPr>
          <w:rFonts w:eastAsia="Times New Roman" w:cs="Times New Roman"/>
          <w:szCs w:val="24"/>
        </w:rPr>
        <w:t>,</w:t>
      </w:r>
      <w:r>
        <w:rPr>
          <w:rFonts w:eastAsia="Times New Roman" w:cs="Times New Roman"/>
          <w:szCs w:val="24"/>
        </w:rPr>
        <w:t xml:space="preserve"> που ήταν για πάρα πολλά χρόνια, όπου τ</w:t>
      </w:r>
      <w:r>
        <w:rPr>
          <w:rFonts w:eastAsia="Times New Roman" w:cs="Times New Roman"/>
          <w:szCs w:val="24"/>
        </w:rPr>
        <w:t xml:space="preserve">α χρήματα πήγαιναν σε οικονομικούς παραδείσους, σε περίεργες </w:t>
      </w:r>
      <w:r>
        <w:rPr>
          <w:rFonts w:eastAsia="Times New Roman" w:cs="Times New Roman"/>
          <w:szCs w:val="24"/>
          <w:lang w:val="en-US"/>
        </w:rPr>
        <w:t>off</w:t>
      </w:r>
      <w:r>
        <w:rPr>
          <w:rFonts w:eastAsia="Times New Roman" w:cs="Times New Roman"/>
          <w:szCs w:val="24"/>
        </w:rPr>
        <w:t>-</w:t>
      </w:r>
      <w:r>
        <w:rPr>
          <w:rFonts w:eastAsia="Times New Roman" w:cs="Times New Roman"/>
          <w:szCs w:val="24"/>
          <w:lang w:val="en-US"/>
        </w:rPr>
        <w:t>shore</w:t>
      </w:r>
      <w:r w:rsidRPr="00C92E82">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λπ.. </w:t>
      </w:r>
    </w:p>
    <w:p w14:paraId="295D701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Ακόμη, επειδή συμβαίνει να είμαι επί μήνες ολόκληρους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τα σκάνδαλα, με στοιχεία θέλω να σας θυμίσω κάποια πράγματα. Κατά τη γνώμη μου, είναι ιστορική μέρα η σημερινή, διότι κάτι ξεκινά. Δεσμεύτηκε η Κυβέρνηση και κάνει πράξη αυτά που λέει. Επί έναν χρόνο και μήνες –έχουμε ξεχάσει τον λογαριασμό- ζή</w:t>
      </w:r>
      <w:r>
        <w:rPr>
          <w:rFonts w:eastAsia="Times New Roman" w:cs="Times New Roman"/>
          <w:szCs w:val="24"/>
        </w:rPr>
        <w:t xml:space="preserve">σαμε απίστευτα πράγματα. Είδαμε, για παράδειγμα, </w:t>
      </w:r>
      <w:r>
        <w:rPr>
          <w:rFonts w:eastAsia="Times New Roman" w:cs="Times New Roman"/>
          <w:szCs w:val="24"/>
        </w:rPr>
        <w:t>τι έγινε με το</w:t>
      </w:r>
      <w:r>
        <w:rPr>
          <w:rFonts w:eastAsia="Times New Roman" w:cs="Times New Roman"/>
          <w:szCs w:val="24"/>
        </w:rPr>
        <w:t xml:space="preserve"> νοσοκομείο</w:t>
      </w:r>
      <w:r>
        <w:rPr>
          <w:rFonts w:eastAsia="Times New Roman" w:cs="Times New Roman"/>
          <w:szCs w:val="24"/>
        </w:rPr>
        <w:t xml:space="preserve"> </w:t>
      </w:r>
      <w:r>
        <w:rPr>
          <w:rFonts w:eastAsia="Times New Roman" w:cs="Times New Roman"/>
          <w:szCs w:val="24"/>
        </w:rPr>
        <w:t>«ΕΡΡΙΚΟΣ ΝΤΥΝΑΝ», που μόνο το κτήριο κόστιζε 200 εκατομμύρια, χωρίς τα είκοσι πέντε χειρουργεία, χωρίς τις τριάντα οκτώ μονάδες εντατικής θεραπείας, που μια χρειάζομαι και δεν τη βρ</w:t>
      </w:r>
      <w:r>
        <w:rPr>
          <w:rFonts w:eastAsia="Times New Roman" w:cs="Times New Roman"/>
          <w:szCs w:val="24"/>
        </w:rPr>
        <w:t xml:space="preserve">ίσκω, χωρίς την αιμοκάθαρση, χωρίς τις ημερήσιες, χωρίς τις εφημερίες κλπ., ένα στην κυριολεξία κοινωφελές ίδρυμα, που έδινε ειδικότητα, που ο χρόνος των γιατρών ήταν χρόνος ΕΣΥ, που σχεδόν είχε δημόσιο χαρακτήρα. Και δεν αναφέρομαι στο τι λέω εγώ, </w:t>
      </w:r>
      <w:r>
        <w:rPr>
          <w:rFonts w:eastAsia="Times New Roman" w:cs="Times New Roman"/>
          <w:szCs w:val="24"/>
        </w:rPr>
        <w:t xml:space="preserve">αλλά </w:t>
      </w:r>
      <w:r>
        <w:rPr>
          <w:rFonts w:eastAsia="Times New Roman" w:cs="Times New Roman"/>
          <w:szCs w:val="24"/>
        </w:rPr>
        <w:t>στ</w:t>
      </w:r>
      <w:r>
        <w:rPr>
          <w:rFonts w:eastAsia="Times New Roman" w:cs="Times New Roman"/>
          <w:szCs w:val="24"/>
        </w:rPr>
        <w:t xml:space="preserve">ο τι έλεγε ο Γιώργος </w:t>
      </w:r>
      <w:proofErr w:type="spellStart"/>
      <w:r>
        <w:rPr>
          <w:rFonts w:eastAsia="Times New Roman" w:cs="Times New Roman"/>
          <w:szCs w:val="24"/>
        </w:rPr>
        <w:lastRenderedPageBreak/>
        <w:t>Σούρλας</w:t>
      </w:r>
      <w:proofErr w:type="spellEnd"/>
      <w:r>
        <w:rPr>
          <w:rFonts w:eastAsia="Times New Roman" w:cs="Times New Roman"/>
          <w:szCs w:val="24"/>
        </w:rPr>
        <w:t xml:space="preserve">, δικός σας άνθρωπος, Γενικός Γραμματέας Ανθρωπίνων Δικαιωμάτων στο Υπουργείο Δικαιοσύνης: Αλλιώς το είχα φανταστεί και πρέπει να πληρώσουν οι άνθρωποι που το κατάντησαν έτσι. </w:t>
      </w:r>
    </w:p>
    <w:p w14:paraId="295D701F"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ν</w:t>
      </w:r>
      <w:r>
        <w:rPr>
          <w:rFonts w:eastAsia="Times New Roman" w:cs="Times New Roman"/>
          <w:szCs w:val="24"/>
        </w:rPr>
        <w:t xml:space="preserve">οσοκομείο, το «Ερρίκος Ντυνάν», για όσους </w:t>
      </w:r>
      <w:r>
        <w:rPr>
          <w:rFonts w:eastAsia="Times New Roman" w:cs="Times New Roman"/>
          <w:szCs w:val="24"/>
        </w:rPr>
        <w:t xml:space="preserve">δεν το ξέρουν, με απίστευτες μεθοδεύσεις, που τις ζήσαμε από κοντά, πουλήθηκε στην Τράπεζα Πειραιώς για 18 εκατομμύρια ευρώ, όσο κάνει ένα πολύ καλό συγκρότημα στην Εκάλη. Η τιμή του θα έπρεπε να είναι 0,5 δισεκατομμύριο ευρώ. </w:t>
      </w:r>
    </w:p>
    <w:p w14:paraId="295D7020"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Ακούω, μάλιστα και διάφορες </w:t>
      </w:r>
      <w:r>
        <w:rPr>
          <w:rFonts w:eastAsia="Times New Roman" w:cs="Times New Roman"/>
          <w:szCs w:val="24"/>
        </w:rPr>
        <w:t xml:space="preserve">επιχειρηματολογίες: «Οι προσφορές είναι </w:t>
      </w:r>
      <w:r>
        <w:rPr>
          <w:rFonts w:eastAsia="Times New Roman" w:cs="Times New Roman"/>
          <w:szCs w:val="24"/>
        </w:rPr>
        <w:t>πενήντα</w:t>
      </w:r>
      <w:r>
        <w:rPr>
          <w:rFonts w:eastAsia="Times New Roman" w:cs="Times New Roman"/>
          <w:szCs w:val="24"/>
        </w:rPr>
        <w:t xml:space="preserve">, είναι </w:t>
      </w:r>
      <w:r>
        <w:rPr>
          <w:rFonts w:eastAsia="Times New Roman" w:cs="Times New Roman"/>
          <w:szCs w:val="24"/>
        </w:rPr>
        <w:t>εξήντα</w:t>
      </w:r>
      <w:r>
        <w:rPr>
          <w:rFonts w:eastAsia="Times New Roman" w:cs="Times New Roman"/>
          <w:szCs w:val="24"/>
        </w:rPr>
        <w:t xml:space="preserve">. Τι μας λέτε; Εμείς πήραμε </w:t>
      </w:r>
      <w:proofErr w:type="spellStart"/>
      <w:r>
        <w:rPr>
          <w:rFonts w:eastAsia="Times New Roman" w:cs="Times New Roman"/>
          <w:szCs w:val="24"/>
        </w:rPr>
        <w:t>εκατόν</w:t>
      </w:r>
      <w:proofErr w:type="spellEnd"/>
      <w:r>
        <w:rPr>
          <w:rFonts w:eastAsia="Times New Roman" w:cs="Times New Roman"/>
          <w:szCs w:val="24"/>
        </w:rPr>
        <w:t xml:space="preserve"> δεκαπέντε</w:t>
      </w:r>
      <w:r>
        <w:rPr>
          <w:rFonts w:eastAsia="Times New Roman" w:cs="Times New Roman"/>
          <w:szCs w:val="24"/>
        </w:rPr>
        <w:t>». Θα τους θυμίσω ότι η αγορά έχει κανόνες. Όταν απαξιώνεις κάτι, το μηδενίζεις κιόλας. Και ένα κόσμημα πραγματικά</w:t>
      </w:r>
      <w:r>
        <w:rPr>
          <w:rFonts w:eastAsia="Times New Roman" w:cs="Times New Roman"/>
          <w:szCs w:val="24"/>
        </w:rPr>
        <w:t>,</w:t>
      </w:r>
      <w:r>
        <w:rPr>
          <w:rFonts w:eastAsia="Times New Roman" w:cs="Times New Roman"/>
          <w:szCs w:val="24"/>
        </w:rPr>
        <w:t xml:space="preserve"> έγινε αυτό που έγινε. </w:t>
      </w:r>
    </w:p>
    <w:p w14:paraId="295D7021"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Τρεις ειδικο</w:t>
      </w:r>
      <w:r>
        <w:rPr>
          <w:rFonts w:eastAsia="Times New Roman" w:cs="Times New Roman"/>
          <w:szCs w:val="24"/>
        </w:rPr>
        <w:t xml:space="preserve">ί ορκωτοί λογιστές, που τους εκλέξαμε ομόφωνα στην </w:t>
      </w:r>
      <w:r>
        <w:rPr>
          <w:rFonts w:eastAsia="Times New Roman" w:cs="Times New Roman"/>
          <w:szCs w:val="24"/>
        </w:rPr>
        <w:t>ε</w:t>
      </w:r>
      <w:r>
        <w:rPr>
          <w:rFonts w:eastAsia="Times New Roman" w:cs="Times New Roman"/>
          <w:szCs w:val="24"/>
        </w:rPr>
        <w:t>πιτροπή, χωρίς αντίρρηση κα</w:t>
      </w:r>
      <w:r>
        <w:rPr>
          <w:rFonts w:eastAsia="Times New Roman" w:cs="Times New Roman"/>
          <w:szCs w:val="24"/>
        </w:rPr>
        <w:t>μμία</w:t>
      </w:r>
      <w:r>
        <w:rPr>
          <w:rFonts w:eastAsia="Times New Roman" w:cs="Times New Roman"/>
          <w:szCs w:val="24"/>
        </w:rPr>
        <w:t xml:space="preserve">, βρήκαν μία τρύπα μεταξύ τυρού και αχλαδίου ύψους 89 εκατομμυρίων ευρώ στο ΚΕΕΛΠΝΟ. Δεν μπορεί να δικαιολογηθεί από πουθενά. </w:t>
      </w:r>
    </w:p>
    <w:p w14:paraId="295D702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Ζούμε μία πραγματικότητα, από την οποία πιστεύ</w:t>
      </w:r>
      <w:r>
        <w:rPr>
          <w:rFonts w:eastAsia="Times New Roman" w:cs="Times New Roman"/>
          <w:szCs w:val="24"/>
        </w:rPr>
        <w:t xml:space="preserve">ω ότι πρέπει να φύγουμε. Και σήμερα είναι μία ιστορική -κατά τη γνώμη μου- ημέρα, γιατί κάτι δείχνει να φεύγει και να αλλάζει. </w:t>
      </w:r>
    </w:p>
    <w:p w14:paraId="295D702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θέλω να πω περισσότερα. Απλώς</w:t>
      </w:r>
      <w:r>
        <w:rPr>
          <w:rFonts w:eastAsia="Times New Roman" w:cs="Times New Roman"/>
          <w:szCs w:val="24"/>
        </w:rPr>
        <w:t>,</w:t>
      </w:r>
      <w:r>
        <w:rPr>
          <w:rFonts w:eastAsia="Times New Roman" w:cs="Times New Roman"/>
          <w:szCs w:val="24"/>
        </w:rPr>
        <w:t xml:space="preserve"> θέλω να θυμίσω ότι ο ίδιος ο Γιώργος </w:t>
      </w:r>
      <w:proofErr w:type="spellStart"/>
      <w:r>
        <w:rPr>
          <w:rFonts w:eastAsia="Times New Roman" w:cs="Times New Roman"/>
          <w:szCs w:val="24"/>
        </w:rPr>
        <w:t>Σούρλας</w:t>
      </w:r>
      <w:proofErr w:type="spellEnd"/>
      <w:r>
        <w:rPr>
          <w:rFonts w:eastAsia="Times New Roman" w:cs="Times New Roman"/>
          <w:szCs w:val="24"/>
        </w:rPr>
        <w:t>, τον οποίο επικαλούμαι, έλεγε ότι με τον τρόπο π</w:t>
      </w:r>
      <w:r>
        <w:rPr>
          <w:rFonts w:eastAsia="Times New Roman" w:cs="Times New Roman"/>
          <w:szCs w:val="24"/>
        </w:rPr>
        <w:t xml:space="preserve">ου χειρίζονταν κάποιοι </w:t>
      </w:r>
      <w:r>
        <w:rPr>
          <w:rFonts w:eastAsia="Times New Roman" w:cs="Times New Roman"/>
          <w:szCs w:val="24"/>
        </w:rPr>
        <w:lastRenderedPageBreak/>
        <w:t xml:space="preserve">κυβερνητικοί τα θέματα της </w:t>
      </w:r>
      <w:r>
        <w:rPr>
          <w:rFonts w:eastAsia="Times New Roman" w:cs="Times New Roman"/>
          <w:szCs w:val="24"/>
        </w:rPr>
        <w:t>υ</w:t>
      </w:r>
      <w:r>
        <w:rPr>
          <w:rFonts w:eastAsia="Times New Roman" w:cs="Times New Roman"/>
          <w:szCs w:val="24"/>
        </w:rPr>
        <w:t xml:space="preserve">γείας ζημίωναν κάθε χρόνο </w:t>
      </w:r>
      <w:r>
        <w:rPr>
          <w:rFonts w:eastAsia="Times New Roman" w:cs="Times New Roman"/>
          <w:szCs w:val="24"/>
        </w:rPr>
        <w:t xml:space="preserve">τη χώρα </w:t>
      </w:r>
      <w:r>
        <w:rPr>
          <w:rFonts w:eastAsia="Times New Roman" w:cs="Times New Roman"/>
          <w:szCs w:val="24"/>
        </w:rPr>
        <w:t xml:space="preserve">κατά 12 δισεκατομμύρια ευρώ. Δεν τα λέω εγώ. Τα λέει ο </w:t>
      </w:r>
      <w:proofErr w:type="spellStart"/>
      <w:r>
        <w:rPr>
          <w:rFonts w:eastAsia="Times New Roman" w:cs="Times New Roman"/>
          <w:szCs w:val="24"/>
        </w:rPr>
        <w:t>Σούρλας</w:t>
      </w:r>
      <w:proofErr w:type="spellEnd"/>
      <w:r>
        <w:rPr>
          <w:rFonts w:eastAsia="Times New Roman" w:cs="Times New Roman"/>
          <w:szCs w:val="24"/>
        </w:rPr>
        <w:t>. Ψάξτε να τα βρείτε! Και μάλιστα</w:t>
      </w:r>
      <w:r>
        <w:rPr>
          <w:rFonts w:eastAsia="Times New Roman" w:cs="Times New Roman"/>
          <w:szCs w:val="24"/>
        </w:rPr>
        <w:t>,</w:t>
      </w:r>
      <w:r>
        <w:rPr>
          <w:rFonts w:eastAsia="Times New Roman" w:cs="Times New Roman"/>
          <w:szCs w:val="24"/>
        </w:rPr>
        <w:t xml:space="preserve"> εντοπίζει και την περίοδο. </w:t>
      </w:r>
    </w:p>
    <w:p w14:paraId="295D702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Θέλω ακόμα να θυμίσω -γιατί κάποιοι προσπαθούν</w:t>
      </w:r>
      <w:r>
        <w:rPr>
          <w:rFonts w:eastAsia="Times New Roman" w:cs="Times New Roman"/>
          <w:szCs w:val="24"/>
        </w:rPr>
        <w:t xml:space="preserve"> να ρίξουν στάχτη στα μάτια- ότι οι ίδιες οι Ηνωμένες Πολιτείες επέβαλαν πρόστιμο ύψους 350 εκατομμυρίων δολαρίων σε επτά πολυεθνικές εταιρείες, ανάμεσα στις οποίες είναι και μία επίμαχη</w:t>
      </w:r>
      <w:r>
        <w:rPr>
          <w:rFonts w:eastAsia="Times New Roman" w:cs="Times New Roman"/>
          <w:szCs w:val="24"/>
        </w:rPr>
        <w:t>,</w:t>
      </w:r>
      <w:r>
        <w:rPr>
          <w:rFonts w:eastAsia="Times New Roman" w:cs="Times New Roman"/>
          <w:szCs w:val="24"/>
        </w:rPr>
        <w:t xml:space="preserve"> που θα τη δούμε λίγο αργότερα, οι οποίες δέχτηκαν ότι δωροδοκούσαν σ</w:t>
      </w:r>
      <w:r>
        <w:rPr>
          <w:rFonts w:eastAsia="Times New Roman" w:cs="Times New Roman"/>
          <w:szCs w:val="24"/>
        </w:rPr>
        <w:t xml:space="preserve">την Ελλάδα κρατικούς αξιωματούχους και γιατρούς. </w:t>
      </w:r>
    </w:p>
    <w:p w14:paraId="295D702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ήθελα, τελειώνοντας -δεν θέλω να σπαταλήσω πολύ χρόνο- να πω ότι χρειάστηκε να περάσουν -και έχει μεγάλη σημασία, γιατί άκουσα πολλές δυνατές κραυγές τον τελευταίο καιρό περί σκευωρίας, ποινικοποίησης τη</w:t>
      </w:r>
      <w:r>
        <w:rPr>
          <w:rFonts w:eastAsia="Times New Roman" w:cs="Times New Roman"/>
          <w:szCs w:val="24"/>
        </w:rPr>
        <w:t xml:space="preserve">ς πολιτικής ζωής και διάφορα άλλα, ακραίες εκφράσεις που δεν μου έρχεται να τις ξαναπώ, ειλικρινά σας το λέω- δεκατρία χρόνια από τότε που ο Μισέλ </w:t>
      </w:r>
      <w:proofErr w:type="spellStart"/>
      <w:r>
        <w:rPr>
          <w:rFonts w:eastAsia="Times New Roman" w:cs="Times New Roman"/>
          <w:szCs w:val="24"/>
        </w:rPr>
        <w:t>Ζοσεράν</w:t>
      </w:r>
      <w:proofErr w:type="spellEnd"/>
      <w:r>
        <w:rPr>
          <w:rFonts w:eastAsia="Times New Roman" w:cs="Times New Roman"/>
          <w:szCs w:val="24"/>
        </w:rPr>
        <w:t xml:space="preserve"> στη «</w:t>
      </w:r>
      <w:r>
        <w:rPr>
          <w:rFonts w:eastAsia="Times New Roman" w:cs="Times New Roman"/>
          <w:szCs w:val="24"/>
          <w:lang w:val="en-US"/>
        </w:rPr>
        <w:t>LE</w:t>
      </w:r>
      <w:r w:rsidRPr="00154B5E">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 xml:space="preserve">» δήλωνε ότι δωροδοκούσε κρατικούς αξιωματούχους για τις φρεγάτες. </w:t>
      </w:r>
    </w:p>
    <w:p w14:paraId="295D702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χρειάστηκε μία Α</w:t>
      </w:r>
      <w:r>
        <w:rPr>
          <w:rFonts w:eastAsia="Times New Roman" w:cs="Times New Roman"/>
          <w:szCs w:val="24"/>
        </w:rPr>
        <w:t>νακρίτρια Διαφθοράς να χαλάσει τον κόσμο -και την αναφέρω, είναι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Ζαμανίκα</w:t>
      </w:r>
      <w:proofErr w:type="spellEnd"/>
      <w:r>
        <w:rPr>
          <w:rFonts w:eastAsia="Times New Roman" w:cs="Times New Roman"/>
          <w:szCs w:val="24"/>
        </w:rPr>
        <w:t>- για να πάρει τα διακόσιες πενήντα χιλιάδες έγγραφα</w:t>
      </w:r>
      <w:r>
        <w:rPr>
          <w:rFonts w:eastAsia="Times New Roman" w:cs="Times New Roman"/>
          <w:szCs w:val="24"/>
        </w:rPr>
        <w:t>,</w:t>
      </w:r>
      <w:r>
        <w:rPr>
          <w:rFonts w:eastAsia="Times New Roman" w:cs="Times New Roman"/>
          <w:szCs w:val="24"/>
        </w:rPr>
        <w:t xml:space="preserve"> που αφορούσαν τη θητεία του κ. Παπαντωνίου, που εύχομαι να εκτελέσει το τεκμήριο της αθωότητας. Υπήρχε λυσσώδης αντίσταση τό</w:t>
      </w:r>
      <w:r>
        <w:rPr>
          <w:rFonts w:eastAsia="Times New Roman" w:cs="Times New Roman"/>
          <w:szCs w:val="24"/>
        </w:rPr>
        <w:t xml:space="preserve">τε για την καινούργια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lastRenderedPageBreak/>
        <w:t>δ</w:t>
      </w:r>
      <w:r>
        <w:rPr>
          <w:rFonts w:eastAsia="Times New Roman" w:cs="Times New Roman"/>
          <w:szCs w:val="24"/>
        </w:rPr>
        <w:t xml:space="preserve">ιαφθοράς, που αν δεν υπήρχε αυτή, αν δεν υπήρχε η </w:t>
      </w:r>
      <w:r>
        <w:rPr>
          <w:rFonts w:eastAsia="Times New Roman" w:cs="Times New Roman"/>
          <w:szCs w:val="24"/>
        </w:rPr>
        <w:t>α</w:t>
      </w:r>
      <w:r>
        <w:rPr>
          <w:rFonts w:eastAsia="Times New Roman" w:cs="Times New Roman"/>
          <w:szCs w:val="24"/>
        </w:rPr>
        <w:t xml:space="preserve">νακρίτρια και ένας τολμηρός δημοσιογράφος, ο κ. Παπαντωνίου θα κυκλοφορούσε ελεύθερος. </w:t>
      </w:r>
    </w:p>
    <w:p w14:paraId="295D702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τελειώνοντας, θέλω να θυμίσω τις κραυγές πολλών -που είχαν ξανά το ίδιο στυλ πρ</w:t>
      </w:r>
      <w:r>
        <w:rPr>
          <w:rFonts w:eastAsia="Times New Roman" w:cs="Times New Roman"/>
          <w:szCs w:val="24"/>
        </w:rPr>
        <w:t xml:space="preserve">ιν τρεις, τέσσερις μέρες- στις 27 Ιουνίου του 2017 στην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για τον κ. Παπαντωνίου. Δεν θέλω να αναφέρω ονόματα. Οι ίδιοι άνθρωποι -ολόιδιοι, τους έχω μπροστά μου, ξέρετε, τα γραπτά μένουν- έλεγαν: «Θέατρα πολιτικής δημαγωγίας», έλεγε ο </w:t>
      </w:r>
      <w:r>
        <w:rPr>
          <w:rFonts w:eastAsia="Times New Roman" w:cs="Times New Roman"/>
          <w:szCs w:val="24"/>
        </w:rPr>
        <w:t>ένας. Ο άλλος έλεγε: «Επιλεκτική ποινικοποίηση της πολιτικής ζωής». Αυτοί οι άνθρωποι σήμερα έχουν σιωπήσει και λένε</w:t>
      </w:r>
      <w:r>
        <w:rPr>
          <w:rFonts w:eastAsia="Times New Roman" w:cs="Times New Roman"/>
          <w:szCs w:val="24"/>
        </w:rPr>
        <w:t>:</w:t>
      </w:r>
      <w:r>
        <w:rPr>
          <w:rFonts w:eastAsia="Times New Roman" w:cs="Times New Roman"/>
          <w:szCs w:val="24"/>
        </w:rPr>
        <w:t xml:space="preserve"> «Εμείς τα λέγαμε». Τώρα</w:t>
      </w:r>
      <w:r>
        <w:rPr>
          <w:rFonts w:eastAsia="Times New Roman" w:cs="Times New Roman"/>
          <w:szCs w:val="24"/>
        </w:rPr>
        <w:t>,</w:t>
      </w:r>
      <w:r>
        <w:rPr>
          <w:rFonts w:eastAsia="Times New Roman" w:cs="Times New Roman"/>
          <w:szCs w:val="24"/>
        </w:rPr>
        <w:t xml:space="preserve"> που υπάρχει δικαστική συνδρομή σε πέντε χώρες και ανοίγονται όλοι οι λογαριασμοί, τώρα που διασταυρώθηκαν τα πάντα, σιωπή! Τότε, όμως, κελαηδούσαν. Και το να το κάνουν αυτό κάποιοι του ΠΑΣΟΚ, θα πεις «Το καταλαβαίνω, δικός τους άνθρωπος ήταν, τον υπερασπί</w:t>
      </w:r>
      <w:r>
        <w:rPr>
          <w:rFonts w:eastAsia="Times New Roman" w:cs="Times New Roman"/>
          <w:szCs w:val="24"/>
        </w:rPr>
        <w:t xml:space="preserve">ζονται». </w:t>
      </w:r>
    </w:p>
    <w:p w14:paraId="295D702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Ω του θαύματος, όμως, έχω μπροστά μου </w:t>
      </w:r>
      <w:r>
        <w:rPr>
          <w:rFonts w:eastAsia="Times New Roman" w:cs="Times New Roman"/>
          <w:szCs w:val="24"/>
        </w:rPr>
        <w:t xml:space="preserve">το </w:t>
      </w:r>
      <w:r>
        <w:rPr>
          <w:rFonts w:eastAsia="Times New Roman" w:cs="Times New Roman"/>
          <w:szCs w:val="24"/>
        </w:rPr>
        <w:t xml:space="preserve">τι έλεγαν τέσσερις Βουλευτές της Νέας Δημοκρατίας εκείνη την εποχή. Δεν θα αναφέρω τα ονόματά τους ούτε είναι η πρόθεσή μου να </w:t>
      </w:r>
      <w:proofErr w:type="spellStart"/>
      <w:r>
        <w:rPr>
          <w:rFonts w:eastAsia="Times New Roman" w:cs="Times New Roman"/>
          <w:szCs w:val="24"/>
        </w:rPr>
        <w:t>στοχοποιήσω</w:t>
      </w:r>
      <w:proofErr w:type="spellEnd"/>
      <w:r>
        <w:rPr>
          <w:rFonts w:eastAsia="Times New Roman" w:cs="Times New Roman"/>
          <w:szCs w:val="24"/>
        </w:rPr>
        <w:t xml:space="preserve"> κανέναν. Φωνακλάς είμαι. Λαϊκιστής, όμως,</w:t>
      </w:r>
      <w:r w:rsidRPr="00E975F6">
        <w:rPr>
          <w:rFonts w:eastAsia="Times New Roman" w:cs="Times New Roman"/>
          <w:szCs w:val="24"/>
        </w:rPr>
        <w:t xml:space="preserve"> </w:t>
      </w:r>
      <w:r>
        <w:rPr>
          <w:rFonts w:eastAsia="Times New Roman" w:cs="Times New Roman"/>
          <w:szCs w:val="24"/>
        </w:rPr>
        <w:t xml:space="preserve">δεν είμαι. Θα σας πω τι </w:t>
      </w:r>
      <w:r>
        <w:rPr>
          <w:rFonts w:eastAsia="Times New Roman" w:cs="Times New Roman"/>
          <w:szCs w:val="24"/>
        </w:rPr>
        <w:t>έλεγαν: «Φιάσκο!» έλεγε ο ένας. Το ξανακούσατε πριν δυο μέρες;</w:t>
      </w:r>
    </w:p>
    <w:p w14:paraId="295D7029"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Ένας άλλος μάλιστα</w:t>
      </w:r>
      <w:r>
        <w:rPr>
          <w:rFonts w:eastAsia="Times New Roman"/>
          <w:color w:val="000000"/>
          <w:szCs w:val="24"/>
          <w:shd w:val="clear" w:color="auto" w:fill="FFFFFF"/>
        </w:rPr>
        <w:t>,</w:t>
      </w:r>
      <w:r>
        <w:rPr>
          <w:rFonts w:eastAsia="Times New Roman"/>
          <w:color w:val="000000"/>
          <w:szCs w:val="24"/>
          <w:shd w:val="clear" w:color="auto" w:fill="FFFFFF"/>
        </w:rPr>
        <w:t xml:space="preserve"> μας εγκαλούσε και έλεγε: Μην γράψετε τη λέξη «παραπέμπει», γιατί θα θιγεί ο κ. Παπαντωνίου. Θα γράψετε «διαβιβάζει».</w:t>
      </w:r>
    </w:p>
    <w:p w14:paraId="295D702A"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Ένας άλλος είπε: Ποτέ δεν μπήκαμε στη λογική της παραπλά</w:t>
      </w:r>
      <w:r>
        <w:rPr>
          <w:rFonts w:eastAsia="Times New Roman"/>
          <w:color w:val="000000"/>
          <w:szCs w:val="24"/>
          <w:shd w:val="clear" w:color="auto" w:fill="FFFFFF"/>
        </w:rPr>
        <w:t xml:space="preserve">νησης. </w:t>
      </w:r>
    </w:p>
    <w:p w14:paraId="295D702B"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Έχω μπροστά μου τον τρόπο</w:t>
      </w:r>
      <w:r>
        <w:rPr>
          <w:rFonts w:eastAsia="Times New Roman"/>
          <w:color w:val="000000"/>
          <w:szCs w:val="24"/>
          <w:shd w:val="clear" w:color="auto" w:fill="FFFFFF"/>
        </w:rPr>
        <w:t>,</w:t>
      </w:r>
      <w:r>
        <w:rPr>
          <w:rFonts w:eastAsia="Times New Roman"/>
          <w:color w:val="000000"/>
          <w:szCs w:val="24"/>
          <w:shd w:val="clear" w:color="auto" w:fill="FFFFFF"/>
        </w:rPr>
        <w:t xml:space="preserve"> που μας αντιμετώπισαν τότε</w:t>
      </w:r>
      <w:r>
        <w:rPr>
          <w:rFonts w:eastAsia="Times New Roman"/>
          <w:color w:val="000000"/>
          <w:szCs w:val="24"/>
          <w:shd w:val="clear" w:color="auto" w:fill="FFFFFF"/>
        </w:rPr>
        <w:t>,</w:t>
      </w:r>
      <w:r>
        <w:rPr>
          <w:rFonts w:eastAsia="Times New Roman"/>
          <w:color w:val="000000"/>
          <w:szCs w:val="24"/>
          <w:shd w:val="clear" w:color="auto" w:fill="FFFFFF"/>
        </w:rPr>
        <w:t xml:space="preserve"> που εμείς δεν καθυστερήσαμε καθόλου και την υπόθεση αυτή τη στείλαμε -και καλά κάναμε- στη </w:t>
      </w:r>
      <w:r>
        <w:rPr>
          <w:rFonts w:eastAsia="Times New Roman"/>
          <w:color w:val="000000"/>
          <w:szCs w:val="24"/>
          <w:shd w:val="clear" w:color="auto" w:fill="FFFFFF"/>
        </w:rPr>
        <w:t>δ</w:t>
      </w:r>
      <w:r>
        <w:rPr>
          <w:rFonts w:eastAsia="Times New Roman"/>
          <w:color w:val="000000"/>
          <w:szCs w:val="24"/>
          <w:shd w:val="clear" w:color="auto" w:fill="FFFFFF"/>
        </w:rPr>
        <w:t>ικαιοσύνη κατευθείαν</w:t>
      </w:r>
      <w:r w:rsidRPr="006F225F">
        <w:rPr>
          <w:rFonts w:eastAsia="Times New Roman"/>
          <w:color w:val="000000"/>
          <w:szCs w:val="24"/>
          <w:shd w:val="clear" w:color="auto" w:fill="FFFFFF"/>
        </w:rPr>
        <w:t>,</w:t>
      </w:r>
      <w:r>
        <w:rPr>
          <w:rFonts w:eastAsia="Times New Roman"/>
          <w:color w:val="000000"/>
          <w:szCs w:val="24"/>
          <w:shd w:val="clear" w:color="auto" w:fill="FFFFFF"/>
        </w:rPr>
        <w:t xml:space="preserve"> με αποτέλεσμα αυτό που είδατε πρόσφατα.</w:t>
      </w:r>
    </w:p>
    <w:p w14:paraId="295D702C"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Εγώ κάνω έκκληση και λέω και στα δύο μεγάλα </w:t>
      </w:r>
      <w:r>
        <w:rPr>
          <w:rFonts w:eastAsia="Times New Roman"/>
          <w:color w:val="000000"/>
          <w:szCs w:val="24"/>
          <w:shd w:val="clear" w:color="auto" w:fill="FFFFFF"/>
        </w:rPr>
        <w:t>κ</w:t>
      </w:r>
      <w:r>
        <w:rPr>
          <w:rFonts w:eastAsia="Times New Roman"/>
          <w:color w:val="000000"/>
          <w:szCs w:val="24"/>
          <w:shd w:val="clear" w:color="auto" w:fill="FFFFFF"/>
        </w:rPr>
        <w:t>όμματα -το πρώην μεγάλο και το άλλο-,γιατί -και είμαι ο πρώτος που θα το πω -υπάρχουν έντιμοι άνθρωποι: Δεν είναι προς το συμφέρον της χώρας</w:t>
      </w:r>
      <w:r>
        <w:rPr>
          <w:rFonts w:eastAsia="Times New Roman"/>
          <w:color w:val="000000"/>
          <w:szCs w:val="24"/>
          <w:shd w:val="clear" w:color="auto" w:fill="FFFFFF"/>
        </w:rPr>
        <w:t xml:space="preserve">, </w:t>
      </w:r>
      <w:r>
        <w:rPr>
          <w:rFonts w:eastAsia="Times New Roman"/>
          <w:color w:val="000000"/>
          <w:szCs w:val="24"/>
          <w:shd w:val="clear" w:color="auto" w:fill="FFFFFF"/>
        </w:rPr>
        <w:t>κυρίως όμως δεν είναι και προς το δικό σας συμφέρον να το συγκαλύπτετ</w:t>
      </w:r>
      <w:r>
        <w:rPr>
          <w:rFonts w:eastAsia="Times New Roman"/>
          <w:color w:val="000000"/>
          <w:szCs w:val="24"/>
          <w:shd w:val="clear" w:color="auto" w:fill="FFFFFF"/>
        </w:rPr>
        <w:t>ε. Κρατήστε αποστάσεις, γιατί θα εκτεθείτε.</w:t>
      </w:r>
    </w:p>
    <w:p w14:paraId="295D702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295D702E" w14:textId="77777777" w:rsidR="006C59DA" w:rsidRDefault="00DE6A6A">
      <w:pPr>
        <w:tabs>
          <w:tab w:val="left" w:pos="1470"/>
        </w:tabs>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 xml:space="preserve">(Χειροκροτήματα από την πτέρυγα των </w:t>
      </w:r>
      <w:r>
        <w:rPr>
          <w:rFonts w:eastAsia="Times New Roman"/>
          <w:color w:val="000000"/>
          <w:szCs w:val="24"/>
          <w:shd w:val="clear" w:color="auto" w:fill="FFFFFF"/>
        </w:rPr>
        <w:t>ΑΝΕΛ</w:t>
      </w:r>
      <w:r>
        <w:rPr>
          <w:rFonts w:eastAsia="Times New Roman"/>
          <w:color w:val="000000"/>
          <w:szCs w:val="24"/>
          <w:shd w:val="clear" w:color="auto" w:fill="FFFFFF"/>
        </w:rPr>
        <w:t>)</w:t>
      </w:r>
    </w:p>
    <w:p w14:paraId="295D702F"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060ACD">
        <w:rPr>
          <w:rFonts w:eastAsia="Times New Roman"/>
          <w:b/>
          <w:color w:val="000000"/>
          <w:szCs w:val="24"/>
          <w:shd w:val="clear" w:color="auto" w:fill="FFFFFF"/>
        </w:rPr>
        <w:t xml:space="preserve">ΠΡΟΕΔΡΕΥΩΝ (Δημήτριος </w:t>
      </w:r>
      <w:proofErr w:type="spellStart"/>
      <w:r w:rsidRPr="00060ACD">
        <w:rPr>
          <w:rFonts w:eastAsia="Times New Roman"/>
          <w:b/>
          <w:color w:val="000000"/>
          <w:szCs w:val="24"/>
          <w:shd w:val="clear" w:color="auto" w:fill="FFFFFF"/>
        </w:rPr>
        <w:t>Κρεμαστινός</w:t>
      </w:r>
      <w:proofErr w:type="spellEnd"/>
      <w:r w:rsidRPr="00060ACD">
        <w:rPr>
          <w:rFonts w:eastAsia="Times New Roman"/>
          <w:b/>
          <w:color w:val="000000"/>
          <w:szCs w:val="24"/>
          <w:shd w:val="clear" w:color="auto" w:fill="FFFFFF"/>
        </w:rPr>
        <w:t>):</w:t>
      </w:r>
      <w:r>
        <w:rPr>
          <w:rFonts w:eastAsia="Times New Roman"/>
          <w:color w:val="000000"/>
          <w:szCs w:val="24"/>
          <w:shd w:val="clear" w:color="auto" w:fill="FFFFFF"/>
        </w:rPr>
        <w:t xml:space="preserve"> Και εμείς ευχαριστούμε.</w:t>
      </w:r>
    </w:p>
    <w:p w14:paraId="295D7030"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s="Times New Roman"/>
        </w:rPr>
        <w:t>Κυρίες και κύριοι συνάδελφοι, έχω την τιμή να ανακοινώσω στο Σώμα ότι τη συνεδρίασή μας παρακο</w:t>
      </w:r>
      <w:r>
        <w:rPr>
          <w:rFonts w:eastAsia="Times New Roman" w:cs="Times New Roman"/>
        </w:rPr>
        <w:t xml:space="preserve">λουθούν από τα άνω δυτικά θεωρεία, αφού προηγουμένως ενημερώθηκαν για την ιστορία του κτηρίου και τον τρόπο οργάνωσης και λειτουργίας της Βουλής, σαράντα επτά μαθητές και μαθήτριες και τρεις εκπαιδευτικοί συνοδοί τους από το Γυμνάσιο </w:t>
      </w:r>
      <w:proofErr w:type="spellStart"/>
      <w:r>
        <w:rPr>
          <w:rFonts w:eastAsia="Times New Roman" w:cs="Times New Roman"/>
        </w:rPr>
        <w:t>Οινοφύτων</w:t>
      </w:r>
      <w:proofErr w:type="spellEnd"/>
      <w:r>
        <w:rPr>
          <w:rFonts w:eastAsia="Times New Roman" w:cs="Times New Roman"/>
        </w:rPr>
        <w:t xml:space="preserve">. </w:t>
      </w:r>
    </w:p>
    <w:p w14:paraId="295D7031"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Βουλή </w:t>
      </w:r>
      <w:r>
        <w:rPr>
          <w:rFonts w:eastAsia="Times New Roman"/>
          <w:color w:val="000000"/>
          <w:szCs w:val="24"/>
          <w:shd w:val="clear" w:color="auto" w:fill="FFFFFF"/>
        </w:rPr>
        <w:t>τούς καλωσορίζει.</w:t>
      </w:r>
    </w:p>
    <w:p w14:paraId="295D7032" w14:textId="77777777" w:rsidR="006C59DA" w:rsidRDefault="00DE6A6A">
      <w:pPr>
        <w:tabs>
          <w:tab w:val="left" w:pos="1470"/>
        </w:tabs>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w:t>
      </w:r>
      <w:r>
        <w:rPr>
          <w:rFonts w:eastAsia="Times New Roman"/>
          <w:color w:val="000000"/>
          <w:szCs w:val="24"/>
          <w:shd w:val="clear" w:color="auto" w:fill="FFFFFF"/>
        </w:rPr>
        <w:t>’</w:t>
      </w:r>
      <w:r>
        <w:rPr>
          <w:rFonts w:eastAsia="Times New Roman"/>
          <w:color w:val="000000"/>
          <w:szCs w:val="24"/>
          <w:shd w:val="clear" w:color="auto" w:fill="FFFFFF"/>
        </w:rPr>
        <w:t xml:space="preserve"> όλες τις πτέρυγες</w:t>
      </w:r>
      <w:r>
        <w:rPr>
          <w:rFonts w:eastAsia="Times New Roman"/>
          <w:color w:val="000000"/>
          <w:szCs w:val="24"/>
          <w:shd w:val="clear" w:color="auto" w:fill="FFFFFF"/>
        </w:rPr>
        <w:t xml:space="preserve"> της Βουλής</w:t>
      </w:r>
      <w:r>
        <w:rPr>
          <w:rFonts w:eastAsia="Times New Roman"/>
          <w:color w:val="000000"/>
          <w:szCs w:val="24"/>
          <w:shd w:val="clear" w:color="auto" w:fill="FFFFFF"/>
        </w:rPr>
        <w:t>)</w:t>
      </w:r>
    </w:p>
    <w:p w14:paraId="295D7033"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Τον λόγο έχει για δύο λεπτά ο Αναπληρωτής Υπουργός Ναυτιλίας και Νησιωτικής Πολιτικής κ. Νεκτάριος Σαντορινιός, για να υποστηρίξει την τροπολογία για τη συμπλήρωση διατάξεων του άρθρου 1 τ</w:t>
      </w:r>
      <w:r>
        <w:rPr>
          <w:rFonts w:eastAsia="Times New Roman"/>
          <w:color w:val="000000"/>
          <w:szCs w:val="24"/>
          <w:shd w:val="clear" w:color="auto" w:fill="FFFFFF"/>
        </w:rPr>
        <w:t xml:space="preserve">ου </w:t>
      </w:r>
      <w:proofErr w:type="spellStart"/>
      <w:r>
        <w:rPr>
          <w:rFonts w:eastAsia="Times New Roman"/>
          <w:color w:val="000000"/>
          <w:szCs w:val="24"/>
          <w:shd w:val="clear" w:color="auto" w:fill="FFFFFF"/>
        </w:rPr>
        <w:t>π</w:t>
      </w:r>
      <w:r>
        <w:rPr>
          <w:rFonts w:eastAsia="Times New Roman"/>
          <w:color w:val="000000"/>
          <w:szCs w:val="24"/>
          <w:shd w:val="clear" w:color="auto" w:fill="FFFFFF"/>
        </w:rPr>
        <w:t>.</w:t>
      </w:r>
      <w:r>
        <w:rPr>
          <w:rFonts w:eastAsia="Times New Roman"/>
          <w:color w:val="000000"/>
          <w:szCs w:val="24"/>
          <w:shd w:val="clear" w:color="auto" w:fill="FFFFFF"/>
        </w:rPr>
        <w:t>δ</w:t>
      </w:r>
      <w:r>
        <w:rPr>
          <w:rFonts w:eastAsia="Times New Roman"/>
          <w:color w:val="000000"/>
          <w:szCs w:val="24"/>
          <w:shd w:val="clear" w:color="auto" w:fill="FFFFFF"/>
        </w:rPr>
        <w:t>.</w:t>
      </w:r>
      <w:proofErr w:type="spellEnd"/>
      <w:r>
        <w:rPr>
          <w:rFonts w:eastAsia="Times New Roman"/>
          <w:color w:val="000000"/>
          <w:szCs w:val="24"/>
          <w:shd w:val="clear" w:color="auto" w:fill="FFFFFF"/>
        </w:rPr>
        <w:t xml:space="preserve"> 33/2018 για τη σύνθεση του πληρώματος των </w:t>
      </w:r>
      <w:proofErr w:type="spellStart"/>
      <w:r>
        <w:rPr>
          <w:rFonts w:eastAsia="Times New Roman"/>
          <w:color w:val="000000"/>
          <w:szCs w:val="24"/>
          <w:shd w:val="clear" w:color="auto" w:fill="FFFFFF"/>
        </w:rPr>
        <w:t>οστρακαλιευτικών</w:t>
      </w:r>
      <w:proofErr w:type="spellEnd"/>
      <w:r>
        <w:rPr>
          <w:rFonts w:eastAsia="Times New Roman"/>
          <w:color w:val="000000"/>
          <w:szCs w:val="24"/>
          <w:shd w:val="clear" w:color="auto" w:fill="FFFFFF"/>
        </w:rPr>
        <w:t xml:space="preserve"> σκαφών κατά τη μεταβατική περίοδο από 10-10-2018 μέχρι 31-7-2019.</w:t>
      </w:r>
    </w:p>
    <w:p w14:paraId="295D7034"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Υπουργέ, έχετε τον λόγο.</w:t>
      </w:r>
    </w:p>
    <w:p w14:paraId="295D7035"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89433E">
        <w:rPr>
          <w:rFonts w:eastAsia="Times New Roman"/>
          <w:b/>
          <w:color w:val="000000"/>
          <w:szCs w:val="24"/>
          <w:shd w:val="clear" w:color="auto" w:fill="FFFFFF"/>
        </w:rPr>
        <w:t>ΝΕΚΤΑΡΙΟΣ ΣΑΝΤΟΡΙΝΙΟΣ (Αναπληρωτής Υπουργός Ναυτιλίας και Νησιωτικής Πολιτικής):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Ευχαριστώ, </w:t>
      </w:r>
      <w:r>
        <w:rPr>
          <w:rFonts w:eastAsia="Times New Roman"/>
          <w:color w:val="000000"/>
          <w:szCs w:val="24"/>
          <w:shd w:val="clear" w:color="auto" w:fill="FFFFFF"/>
        </w:rPr>
        <w:t>κύριε Πρόεδρε.</w:t>
      </w:r>
    </w:p>
    <w:p w14:paraId="295D7036"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Πρόκειται για την τροπολογία με γενικό αριθμό 1795 και ειδικό 140. Το </w:t>
      </w:r>
      <w:proofErr w:type="spellStart"/>
      <w:r>
        <w:rPr>
          <w:rFonts w:eastAsia="Times New Roman"/>
          <w:color w:val="000000"/>
          <w:szCs w:val="24"/>
          <w:shd w:val="clear" w:color="auto" w:fill="FFFFFF"/>
        </w:rPr>
        <w:t>π</w:t>
      </w:r>
      <w:r>
        <w:rPr>
          <w:rFonts w:eastAsia="Times New Roman"/>
          <w:color w:val="000000"/>
          <w:szCs w:val="24"/>
          <w:shd w:val="clear" w:color="auto" w:fill="FFFFFF"/>
        </w:rPr>
        <w:t>.</w:t>
      </w:r>
      <w:r>
        <w:rPr>
          <w:rFonts w:eastAsia="Times New Roman"/>
          <w:color w:val="000000"/>
          <w:szCs w:val="24"/>
          <w:shd w:val="clear" w:color="auto" w:fill="FFFFFF"/>
        </w:rPr>
        <w:t>δ</w:t>
      </w:r>
      <w:r>
        <w:rPr>
          <w:rFonts w:eastAsia="Times New Roman"/>
          <w:color w:val="000000"/>
          <w:szCs w:val="24"/>
          <w:shd w:val="clear" w:color="auto" w:fill="FFFFFF"/>
        </w:rPr>
        <w:t>.</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 xml:space="preserve">33/2018 -δεν αναφέρω τον τίτλο για λόγους συντομίας- ορίζει ότι στη σύνθεση του πληρώματος των </w:t>
      </w:r>
      <w:proofErr w:type="spellStart"/>
      <w:r>
        <w:rPr>
          <w:rFonts w:eastAsia="Times New Roman"/>
          <w:color w:val="000000"/>
          <w:szCs w:val="24"/>
          <w:shd w:val="clear" w:color="auto" w:fill="FFFFFF"/>
        </w:rPr>
        <w:t>οστρακαλιευτικών</w:t>
      </w:r>
      <w:proofErr w:type="spellEnd"/>
      <w:r>
        <w:rPr>
          <w:rFonts w:eastAsia="Times New Roman"/>
          <w:color w:val="000000"/>
          <w:szCs w:val="24"/>
          <w:shd w:val="clear" w:color="auto" w:fill="FFFFFF"/>
        </w:rPr>
        <w:t xml:space="preserve"> πρέπει, εκτός των άλλων, να υπάρχει και ένας επιτηρητή</w:t>
      </w:r>
      <w:r>
        <w:rPr>
          <w:rFonts w:eastAsia="Times New Roman"/>
          <w:color w:val="000000"/>
          <w:szCs w:val="24"/>
          <w:shd w:val="clear" w:color="auto" w:fill="FFFFFF"/>
        </w:rPr>
        <w:t xml:space="preserve">ς. Ως επιτηρητής νοείται ο κάτοχος άδειας πτυχίου </w:t>
      </w:r>
      <w:r>
        <w:rPr>
          <w:rFonts w:eastAsia="Times New Roman"/>
          <w:color w:val="000000"/>
          <w:szCs w:val="24"/>
          <w:shd w:val="clear" w:color="auto" w:fill="FFFFFF"/>
        </w:rPr>
        <w:t>ε</w:t>
      </w:r>
      <w:r>
        <w:rPr>
          <w:rFonts w:eastAsia="Times New Roman"/>
          <w:color w:val="000000"/>
          <w:szCs w:val="24"/>
          <w:shd w:val="clear" w:color="auto" w:fill="FFFFFF"/>
        </w:rPr>
        <w:t>πιτηρητή της Σχολής Δυτών Καλύμνου.</w:t>
      </w:r>
    </w:p>
    <w:p w14:paraId="295D7037"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 Με αυτή τη ρύθμιση</w:t>
      </w:r>
      <w:r>
        <w:rPr>
          <w:rFonts w:eastAsia="Times New Roman"/>
          <w:color w:val="000000"/>
          <w:szCs w:val="24"/>
          <w:shd w:val="clear" w:color="auto" w:fill="FFFFFF"/>
        </w:rPr>
        <w:t>,</w:t>
      </w:r>
      <w:r>
        <w:rPr>
          <w:rFonts w:eastAsia="Times New Roman"/>
          <w:color w:val="000000"/>
          <w:szCs w:val="24"/>
          <w:shd w:val="clear" w:color="auto" w:fill="FFFFFF"/>
        </w:rPr>
        <w:t xml:space="preserve"> άλλαξε το καθεστώς</w:t>
      </w:r>
      <w:r>
        <w:rPr>
          <w:rFonts w:eastAsia="Times New Roman"/>
          <w:color w:val="000000"/>
          <w:szCs w:val="24"/>
          <w:shd w:val="clear" w:color="auto" w:fill="FFFFFF"/>
        </w:rPr>
        <w:t>,</w:t>
      </w:r>
      <w:r>
        <w:rPr>
          <w:rFonts w:eastAsia="Times New Roman"/>
          <w:color w:val="000000"/>
          <w:szCs w:val="24"/>
          <w:shd w:val="clear" w:color="auto" w:fill="FFFFFF"/>
        </w:rPr>
        <w:t xml:space="preserve"> που ίσχυε από το 1998, σύμφωνα με την οποία νοείτο ως επιτηρητής ο κάτοχος αδείας δύτη ή μαθητευόμενου δύτη του άρθρου 4 του Γενικού Κανονισμού Λιμένων 10, ο οποίος είχε και ατομική επαγγελματική άδεια αλιείας. Η ρύθμιση αυτή, η οποία είναι ορθή</w:t>
      </w:r>
      <w:r w:rsidRPr="006F225F">
        <w:rPr>
          <w:rFonts w:eastAsia="Times New Roman"/>
          <w:color w:val="000000"/>
          <w:szCs w:val="24"/>
          <w:shd w:val="clear" w:color="auto" w:fill="FFFFFF"/>
        </w:rPr>
        <w:t>,</w:t>
      </w:r>
      <w:r>
        <w:rPr>
          <w:rFonts w:eastAsia="Times New Roman"/>
          <w:color w:val="000000"/>
          <w:szCs w:val="24"/>
          <w:shd w:val="clear" w:color="auto" w:fill="FFFFFF"/>
        </w:rPr>
        <w:t xml:space="preserve"> ανταποκρ</w:t>
      </w:r>
      <w:r>
        <w:rPr>
          <w:rFonts w:eastAsia="Times New Roman"/>
          <w:color w:val="000000"/>
          <w:szCs w:val="24"/>
          <w:shd w:val="clear" w:color="auto" w:fill="FFFFFF"/>
        </w:rPr>
        <w:t xml:space="preserve">ίνεται στην ανάγκη ασφαλούς διενέργειας της </w:t>
      </w:r>
      <w:proofErr w:type="spellStart"/>
      <w:r>
        <w:rPr>
          <w:rFonts w:eastAsia="Times New Roman"/>
          <w:color w:val="000000"/>
          <w:szCs w:val="24"/>
          <w:shd w:val="clear" w:color="auto" w:fill="FFFFFF"/>
        </w:rPr>
        <w:t>οστρακαλιείας</w:t>
      </w:r>
      <w:proofErr w:type="spellEnd"/>
      <w:r>
        <w:rPr>
          <w:rFonts w:eastAsia="Times New Roman"/>
          <w:color w:val="000000"/>
          <w:szCs w:val="24"/>
          <w:shd w:val="clear" w:color="auto" w:fill="FFFFFF"/>
        </w:rPr>
        <w:t>, προκάλεσε όμως αρκετές διαμαρτυρίες</w:t>
      </w:r>
      <w:r w:rsidRPr="006F225F">
        <w:rPr>
          <w:rFonts w:eastAsia="Times New Roman"/>
          <w:color w:val="000000"/>
          <w:szCs w:val="24"/>
          <w:shd w:val="clear" w:color="auto" w:fill="FFFFFF"/>
        </w:rPr>
        <w:t>,</w:t>
      </w:r>
      <w:r>
        <w:rPr>
          <w:rFonts w:eastAsia="Times New Roman"/>
          <w:color w:val="000000"/>
          <w:szCs w:val="24"/>
          <w:shd w:val="clear" w:color="auto" w:fill="FFFFFF"/>
        </w:rPr>
        <w:t xml:space="preserve"> γιατί η Σχολή Δυτών Καλύμνου λειτουργεί για περιορισμένο χρόνο και έχει τη </w:t>
      </w:r>
      <w:r>
        <w:rPr>
          <w:rFonts w:eastAsia="Times New Roman"/>
          <w:color w:val="000000"/>
          <w:szCs w:val="24"/>
          <w:shd w:val="clear" w:color="auto" w:fill="FFFFFF"/>
        </w:rPr>
        <w:lastRenderedPageBreak/>
        <w:t>δυνατότητα να βγάζει περιορισμό αριθμών ατόμων</w:t>
      </w:r>
      <w:r>
        <w:rPr>
          <w:rFonts w:eastAsia="Times New Roman"/>
          <w:color w:val="000000"/>
          <w:szCs w:val="24"/>
          <w:shd w:val="clear" w:color="auto" w:fill="FFFFFF"/>
        </w:rPr>
        <w:t xml:space="preserve">, που </w:t>
      </w:r>
      <w:r>
        <w:rPr>
          <w:rFonts w:eastAsia="Times New Roman"/>
          <w:color w:val="000000"/>
          <w:szCs w:val="24"/>
          <w:shd w:val="clear" w:color="auto" w:fill="FFFFFF"/>
        </w:rPr>
        <w:t xml:space="preserve">μπορούν να έχουν αυτήν την άδεια </w:t>
      </w:r>
      <w:r>
        <w:rPr>
          <w:rFonts w:eastAsia="Times New Roman"/>
          <w:color w:val="000000"/>
          <w:szCs w:val="24"/>
          <w:shd w:val="clear" w:color="auto" w:fill="FFFFFF"/>
        </w:rPr>
        <w:t>του επιτηρητή.</w:t>
      </w:r>
    </w:p>
    <w:p w14:paraId="295D7038"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Επομένως, για την τρέχουσα αλιευτική περίοδο και μέχρι να δοθεί η δυνατότητα σε περισσότερους </w:t>
      </w:r>
      <w:proofErr w:type="spellStart"/>
      <w:r>
        <w:rPr>
          <w:rFonts w:eastAsia="Times New Roman"/>
          <w:color w:val="000000"/>
          <w:szCs w:val="24"/>
          <w:shd w:val="clear" w:color="auto" w:fill="FFFFFF"/>
        </w:rPr>
        <w:t>οστρακαλιείς</w:t>
      </w:r>
      <w:proofErr w:type="spellEnd"/>
      <w:r>
        <w:rPr>
          <w:rFonts w:eastAsia="Times New Roman"/>
          <w:color w:val="000000"/>
          <w:szCs w:val="24"/>
          <w:shd w:val="clear" w:color="auto" w:fill="FFFFFF"/>
        </w:rPr>
        <w:t xml:space="preserve"> να αποκτήσουν αυτήν τη δυνατότητα, προσθέτουμε μετά την παράγραφο 3 του άρθρου 1 του </w:t>
      </w:r>
      <w:proofErr w:type="spellStart"/>
      <w:r>
        <w:rPr>
          <w:rFonts w:eastAsia="Times New Roman"/>
          <w:color w:val="000000"/>
          <w:szCs w:val="24"/>
          <w:shd w:val="clear" w:color="auto" w:fill="FFFFFF"/>
        </w:rPr>
        <w:t>πδ</w:t>
      </w:r>
      <w:proofErr w:type="spellEnd"/>
      <w:r>
        <w:rPr>
          <w:rFonts w:eastAsia="Times New Roman"/>
          <w:color w:val="000000"/>
          <w:szCs w:val="24"/>
          <w:shd w:val="clear" w:color="auto" w:fill="FFFFFF"/>
        </w:rPr>
        <w:t xml:space="preserve"> 33/2018 την εξής παράγραφο: «4. Από 1 Οκτωβρίο</w:t>
      </w:r>
      <w:r>
        <w:rPr>
          <w:rFonts w:eastAsia="Times New Roman"/>
          <w:color w:val="000000"/>
          <w:szCs w:val="24"/>
          <w:shd w:val="clear" w:color="auto" w:fill="FFFFFF"/>
        </w:rPr>
        <w:t>υ 2018 μέχρι 31 Ιουλίου 2019 ο επιτηρητής της παραγράφου 2 μπορεί να αντικαθίσταται από κάτοχο βεβαίωσης επιτυχούς φοίτησης της Σχολής Δυτών Καλύμνου και, αν δεν υπάρχει τέτοιος, από κάτοχο άδειας δύτη ή από μαθητευόμενο δύτη».</w:t>
      </w:r>
    </w:p>
    <w:p w14:paraId="295D7039"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Όπως καταλαβαίνετε, αυτό επι</w:t>
      </w:r>
      <w:r>
        <w:rPr>
          <w:rFonts w:eastAsia="Times New Roman"/>
          <w:color w:val="000000"/>
          <w:szCs w:val="24"/>
          <w:shd w:val="clear" w:color="auto" w:fill="FFFFFF"/>
        </w:rPr>
        <w:t xml:space="preserve">λύει ένα ζήτημα της τρέχουσας αλιευτικής περιόδου, διότι διαφορετικά τα </w:t>
      </w:r>
      <w:proofErr w:type="spellStart"/>
      <w:r>
        <w:rPr>
          <w:rFonts w:eastAsia="Times New Roman"/>
          <w:color w:val="000000"/>
          <w:szCs w:val="24"/>
          <w:shd w:val="clear" w:color="auto" w:fill="FFFFFF"/>
        </w:rPr>
        <w:t>οστρακαλιευτικά</w:t>
      </w:r>
      <w:proofErr w:type="spellEnd"/>
      <w:r>
        <w:rPr>
          <w:rFonts w:eastAsia="Times New Roman"/>
          <w:color w:val="000000"/>
          <w:szCs w:val="24"/>
          <w:shd w:val="clear" w:color="auto" w:fill="FFFFFF"/>
        </w:rPr>
        <w:t xml:space="preserve"> δεν θα μπορούσαν να βγουν για δουλειά. Έχουμε σκοπό, μετά τη λήξη της περιόδου λειτουργίας της Σχολής Δυτών Καλύμνου, να δημιουργηθούν τοπικά κλιμάκια πιστοποίησης επιτ</w:t>
      </w:r>
      <w:r>
        <w:rPr>
          <w:rFonts w:eastAsia="Times New Roman"/>
          <w:color w:val="000000"/>
          <w:szCs w:val="24"/>
          <w:shd w:val="clear" w:color="auto" w:fill="FFFFFF"/>
        </w:rPr>
        <w:t>ηρητών, ούτως ώστε να αποφευχθεί η ταλαιπωρία γι’ αυτούς τους επαγγελματίες.</w:t>
      </w:r>
    </w:p>
    <w:p w14:paraId="295D703A"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Παρακαλώ να γίνει δεκτή.</w:t>
      </w:r>
    </w:p>
    <w:p w14:paraId="295D703B"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060ACD">
        <w:rPr>
          <w:rFonts w:eastAsia="Times New Roman"/>
          <w:b/>
          <w:color w:val="000000"/>
          <w:szCs w:val="24"/>
          <w:shd w:val="clear" w:color="auto" w:fill="FFFFFF"/>
        </w:rPr>
        <w:t xml:space="preserve">ΠΡΟΕΔΡΕΥΩΝ (Δημήτριος </w:t>
      </w:r>
      <w:proofErr w:type="spellStart"/>
      <w:r w:rsidRPr="00060ACD">
        <w:rPr>
          <w:rFonts w:eastAsia="Times New Roman"/>
          <w:b/>
          <w:color w:val="000000"/>
          <w:szCs w:val="24"/>
          <w:shd w:val="clear" w:color="auto" w:fill="FFFFFF"/>
        </w:rPr>
        <w:t>Κρεμαστινός</w:t>
      </w:r>
      <w:proofErr w:type="spellEnd"/>
      <w:r w:rsidRPr="00060ACD">
        <w:rPr>
          <w:rFonts w:eastAsia="Times New Roman"/>
          <w:b/>
          <w:color w:val="000000"/>
          <w:szCs w:val="24"/>
          <w:shd w:val="clear" w:color="auto" w:fill="FFFFFF"/>
        </w:rPr>
        <w:t>):</w:t>
      </w:r>
      <w:r>
        <w:rPr>
          <w:rFonts w:eastAsia="Times New Roman"/>
          <w:color w:val="000000"/>
          <w:szCs w:val="24"/>
          <w:shd w:val="clear" w:color="auto" w:fill="FFFFFF"/>
        </w:rPr>
        <w:t xml:space="preserve"> Ευχαριστώ.</w:t>
      </w:r>
    </w:p>
    <w:p w14:paraId="295D703C"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εισηγητής του </w:t>
      </w:r>
      <w:r>
        <w:rPr>
          <w:rFonts w:eastAsia="Times New Roman"/>
          <w:color w:val="000000"/>
          <w:szCs w:val="24"/>
          <w:shd w:val="clear" w:color="auto" w:fill="FFFFFF"/>
        </w:rPr>
        <w:t>κ</w:t>
      </w:r>
      <w:r>
        <w:rPr>
          <w:rFonts w:eastAsia="Times New Roman"/>
          <w:color w:val="000000"/>
          <w:szCs w:val="24"/>
          <w:shd w:val="clear" w:color="auto" w:fill="FFFFFF"/>
        </w:rPr>
        <w:t xml:space="preserve">όμματος «Το Ποτάμι» κ. </w:t>
      </w:r>
      <w:proofErr w:type="spellStart"/>
      <w:r>
        <w:rPr>
          <w:rFonts w:eastAsia="Times New Roman"/>
          <w:color w:val="000000"/>
          <w:szCs w:val="24"/>
          <w:shd w:val="clear" w:color="auto" w:fill="FFFFFF"/>
        </w:rPr>
        <w:t>Μαυρωτάς</w:t>
      </w:r>
      <w:proofErr w:type="spellEnd"/>
      <w:r>
        <w:rPr>
          <w:rFonts w:eastAsia="Times New Roman"/>
          <w:color w:val="000000"/>
          <w:szCs w:val="24"/>
          <w:shd w:val="clear" w:color="auto" w:fill="FFFFFF"/>
        </w:rPr>
        <w:t xml:space="preserve"> για δεκαπέντε λεπτά.</w:t>
      </w:r>
    </w:p>
    <w:p w14:paraId="295D703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060ACD">
        <w:rPr>
          <w:rFonts w:eastAsia="Times New Roman"/>
          <w:b/>
          <w:color w:val="000000"/>
          <w:szCs w:val="24"/>
          <w:shd w:val="clear" w:color="auto" w:fill="FFFFFF"/>
        </w:rPr>
        <w:t>ΓΕΩΡΓΙΟΣ ΜΑΥΡΩΤΑΣ:</w:t>
      </w:r>
      <w:r>
        <w:rPr>
          <w:rFonts w:eastAsia="Times New Roman"/>
          <w:color w:val="000000"/>
          <w:szCs w:val="24"/>
          <w:shd w:val="clear" w:color="auto" w:fill="FFFFFF"/>
        </w:rPr>
        <w:t xml:space="preserve"> Ευχα</w:t>
      </w:r>
      <w:r>
        <w:rPr>
          <w:rFonts w:eastAsia="Times New Roman"/>
          <w:color w:val="000000"/>
          <w:szCs w:val="24"/>
          <w:shd w:val="clear" w:color="auto" w:fill="FFFFFF"/>
        </w:rPr>
        <w:t>ριστώ, κύριε Πρόεδρε.</w:t>
      </w:r>
    </w:p>
    <w:p w14:paraId="295D703E"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Μάλλον θα είμαι συντομότερος. Στο πρώτο κομμάτι της ομιλίας μου θα αναφερθώ στην κύρωση που έχουμε και στο δεύτερο στις τροπολογίες.</w:t>
      </w:r>
    </w:p>
    <w:p w14:paraId="295D703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αφορά στη βελτίωση των δικαιωμάτων συμπληρωματικής συνταξιοδότησης για την προαγω</w:t>
      </w:r>
      <w:r>
        <w:rPr>
          <w:rFonts w:eastAsia="Times New Roman" w:cs="Times New Roman"/>
          <w:szCs w:val="24"/>
        </w:rPr>
        <w:t xml:space="preserve">γή της κινητικότητας των εργαζομένων μεταξύ των κρατών </w:t>
      </w:r>
      <w:r w:rsidRPr="00BC240E">
        <w:rPr>
          <w:rFonts w:eastAsia="Times New Roman" w:cs="Times New Roman"/>
          <w:szCs w:val="24"/>
        </w:rPr>
        <w:t>-</w:t>
      </w:r>
      <w:r>
        <w:rPr>
          <w:rFonts w:eastAsia="Times New Roman" w:cs="Times New Roman"/>
          <w:szCs w:val="24"/>
        </w:rPr>
        <w:t xml:space="preserve">μελών. Τι σημαίνει αυτό στην πράξη; Ότι το πεδίο εφαρμογής της </w:t>
      </w:r>
      <w:r>
        <w:rPr>
          <w:rFonts w:eastAsia="Times New Roman" w:cs="Times New Roman"/>
          <w:szCs w:val="24"/>
        </w:rPr>
        <w:t>ο</w:t>
      </w:r>
      <w:r>
        <w:rPr>
          <w:rFonts w:eastAsia="Times New Roman" w:cs="Times New Roman"/>
          <w:szCs w:val="24"/>
        </w:rPr>
        <w:t>δηγίας αφορά στα συστήματα συμπληρωματικής συνταξιοδότησης</w:t>
      </w:r>
      <w:r>
        <w:rPr>
          <w:rFonts w:eastAsia="Times New Roman" w:cs="Times New Roman"/>
          <w:szCs w:val="24"/>
        </w:rPr>
        <w:t>,</w:t>
      </w:r>
      <w:r>
        <w:rPr>
          <w:rFonts w:eastAsia="Times New Roman" w:cs="Times New Roman"/>
          <w:szCs w:val="24"/>
        </w:rPr>
        <w:t xml:space="preserve"> που έχουν συσταθεί</w:t>
      </w:r>
      <w:r>
        <w:rPr>
          <w:rFonts w:eastAsia="Times New Roman" w:cs="Times New Roman"/>
          <w:szCs w:val="24"/>
        </w:rPr>
        <w:t>,</w:t>
      </w:r>
      <w:r>
        <w:rPr>
          <w:rFonts w:eastAsia="Times New Roman" w:cs="Times New Roman"/>
          <w:szCs w:val="24"/>
        </w:rPr>
        <w:t xml:space="preserve"> σύμφωνα με τη νομοθεσία και προσφέρουν συμπληρωματικές σ</w:t>
      </w:r>
      <w:r>
        <w:rPr>
          <w:rFonts w:eastAsia="Times New Roman" w:cs="Times New Roman"/>
          <w:szCs w:val="24"/>
        </w:rPr>
        <w:t>υνταξιοδοτικές παροχές για τους εργαζομένους, όπως οι ομαδικές ασφαλιστικές συμβάσεις ή τα συστήματα που λειτουργούν σε διανεμητική βάση και έχουν συμφωνηθεί με έναν ή περισσότερους κλάδους ή τομείς</w:t>
      </w:r>
      <w:r w:rsidRPr="00AD1262">
        <w:rPr>
          <w:rFonts w:eastAsia="Times New Roman" w:cs="Times New Roman"/>
          <w:szCs w:val="24"/>
        </w:rPr>
        <w:t>,</w:t>
      </w:r>
      <w:r>
        <w:rPr>
          <w:rFonts w:eastAsia="Times New Roman" w:cs="Times New Roman"/>
          <w:szCs w:val="24"/>
        </w:rPr>
        <w:t xml:space="preserve"> τα </w:t>
      </w:r>
      <w:proofErr w:type="spellStart"/>
      <w:r>
        <w:rPr>
          <w:rFonts w:eastAsia="Times New Roman" w:cs="Times New Roman"/>
          <w:szCs w:val="24"/>
        </w:rPr>
        <w:t>κεφαλαιοποιητικά</w:t>
      </w:r>
      <w:proofErr w:type="spellEnd"/>
      <w:r>
        <w:rPr>
          <w:rFonts w:eastAsia="Times New Roman" w:cs="Times New Roman"/>
          <w:szCs w:val="24"/>
        </w:rPr>
        <w:t xml:space="preserve"> συστήματα ή οι υποσχέσεις συνταξιοδό</w:t>
      </w:r>
      <w:r>
        <w:rPr>
          <w:rFonts w:eastAsia="Times New Roman" w:cs="Times New Roman"/>
          <w:szCs w:val="24"/>
        </w:rPr>
        <w:t>τησης</w:t>
      </w:r>
      <w:r>
        <w:rPr>
          <w:rFonts w:eastAsia="Times New Roman" w:cs="Times New Roman"/>
          <w:szCs w:val="24"/>
        </w:rPr>
        <w:t>,</w:t>
      </w:r>
      <w:r>
        <w:rPr>
          <w:rFonts w:eastAsia="Times New Roman" w:cs="Times New Roman"/>
          <w:szCs w:val="24"/>
        </w:rPr>
        <w:t xml:space="preserve"> που υποστηρίζονται από λογιστικά αποθέματα ή οποιεσδήποτε συλλογικές ή άλλες συγκρίσιμες συμφωνίες.</w:t>
      </w:r>
    </w:p>
    <w:p w14:paraId="295D704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αρχής, λοιπόν, είναι θετικό να μιλάμε για τα δικαιώματα συμπληρωματικής σύνταξης και είναι ευκαιρία να μιλήσουμε για την ενίσχυση του </w:t>
      </w:r>
      <w:r>
        <w:rPr>
          <w:rFonts w:eastAsia="Times New Roman" w:cs="Times New Roman"/>
          <w:szCs w:val="24"/>
        </w:rPr>
        <w:t>δεύτερου πυλώνα ασφάλισης, δηλαδή της επαγγελματικής ασφάλισης.</w:t>
      </w:r>
    </w:p>
    <w:p w14:paraId="295D704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Στη βάση των ανωτέρω, το εν λόγω νομοσχέδιο, η κύρωση δηλαδή, αφορά κατά βάση όσους είναι ασφαλισμένοι σε ταμεία επαγγελματικής ασφάλισης, που στην Ελλάδα δεν ξεπερνούν τα δεκαπέντε, με τα τέσ</w:t>
      </w:r>
      <w:r>
        <w:rPr>
          <w:rFonts w:eastAsia="Times New Roman" w:cs="Times New Roman"/>
          <w:szCs w:val="24"/>
        </w:rPr>
        <w:t>σερα να είναι υποχρεωτικής ασφάλισης.</w:t>
      </w:r>
    </w:p>
    <w:p w14:paraId="295D704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Ποτάμι, κατά την ψήφιση του ασφαλιστικού νόμου το 2016, ήταν το μόνο κόμμα που είχε αναφερθεί ρητά στην ανάγκη ενίσχυσης του δεύτερου πυλώνα ασφάλισης, της επαγγελματικής ασφάλισης, αλλά και του τρίτου πυλώνα, που θ</w:t>
      </w:r>
      <w:r>
        <w:rPr>
          <w:rFonts w:eastAsia="Times New Roman" w:cs="Times New Roman"/>
          <w:szCs w:val="24"/>
        </w:rPr>
        <w:t>εωρούμε ότι θα μπορούσε να υπάρξει.</w:t>
      </w:r>
    </w:p>
    <w:p w14:paraId="295D704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επομένως</w:t>
      </w:r>
      <w:r>
        <w:rPr>
          <w:rFonts w:eastAsia="Times New Roman" w:cs="Times New Roman"/>
          <w:szCs w:val="24"/>
        </w:rPr>
        <w:t>,</w:t>
      </w:r>
      <w:r>
        <w:rPr>
          <w:rFonts w:eastAsia="Times New Roman" w:cs="Times New Roman"/>
          <w:szCs w:val="24"/>
        </w:rPr>
        <w:t xml:space="preserve"> αφορά λίγους δυνητικά δικαιούχους και θα ήταν προτιμότερο να αφορούσε περισσότερους. Όμως, είναι καλό, γιατί μας δείχνει ουσιαστικά το δρόμο. Σε μια Ευρώπη που</w:t>
      </w:r>
      <w:r>
        <w:rPr>
          <w:rFonts w:eastAsia="Times New Roman" w:cs="Times New Roman"/>
          <w:szCs w:val="24"/>
        </w:rPr>
        <w:t>,</w:t>
      </w:r>
      <w:r>
        <w:rPr>
          <w:rFonts w:eastAsia="Times New Roman" w:cs="Times New Roman"/>
          <w:szCs w:val="24"/>
        </w:rPr>
        <w:t xml:space="preserve"> όλο και θα αυξάνει η κινητικό</w:t>
      </w:r>
      <w:r>
        <w:rPr>
          <w:rFonts w:eastAsia="Times New Roman" w:cs="Times New Roman"/>
          <w:szCs w:val="24"/>
        </w:rPr>
        <w:t xml:space="preserve">τητα των εργαζομένων, όχι μόνο από χώρα σε χώρα, αλλά και από τομέα σε τομέα, από κλάδο σε κλάδο, σκόπιμο θα είναι αυτή η κινητικότητα να συνοδεύει και τα συνταξιοδοτικά τους δικαιώματα. Άρα, όπως είπαμε και στις </w:t>
      </w:r>
      <w:r>
        <w:rPr>
          <w:rFonts w:eastAsia="Times New Roman" w:cs="Times New Roman"/>
          <w:szCs w:val="24"/>
        </w:rPr>
        <w:t>ε</w:t>
      </w:r>
      <w:r>
        <w:rPr>
          <w:rFonts w:eastAsia="Times New Roman" w:cs="Times New Roman"/>
          <w:szCs w:val="24"/>
        </w:rPr>
        <w:t>πιτροπές, είμαστε σαφώς θετικοί.</w:t>
      </w:r>
    </w:p>
    <w:p w14:paraId="295D704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Πάμε στις</w:t>
      </w:r>
      <w:r>
        <w:rPr>
          <w:rFonts w:eastAsia="Times New Roman" w:cs="Times New Roman"/>
          <w:szCs w:val="24"/>
        </w:rPr>
        <w:t xml:space="preserve"> τροπολογίες. Είναι αγαπημένη σας συνήθεια</w:t>
      </w:r>
      <w:r>
        <w:rPr>
          <w:rFonts w:eastAsia="Times New Roman" w:cs="Times New Roman"/>
          <w:szCs w:val="24"/>
        </w:rPr>
        <w:t>,</w:t>
      </w:r>
      <w:r>
        <w:rPr>
          <w:rFonts w:eastAsia="Times New Roman" w:cs="Times New Roman"/>
          <w:szCs w:val="24"/>
        </w:rPr>
        <w:t xml:space="preserve"> ακόμα και σε κυρώσεις</w:t>
      </w:r>
      <w:r>
        <w:rPr>
          <w:rFonts w:eastAsia="Times New Roman" w:cs="Times New Roman"/>
          <w:szCs w:val="24"/>
        </w:rPr>
        <w:t>,</w:t>
      </w:r>
      <w:r>
        <w:rPr>
          <w:rFonts w:eastAsia="Times New Roman" w:cs="Times New Roman"/>
          <w:szCs w:val="24"/>
        </w:rPr>
        <w:t xml:space="preserve"> να καταθέτετε τροπολογίες. Ακούσαμε προηγουμένως τον κ. Σαντορινιό να αναφέρεται στην τροπολογία με γενικό αριθμό 1795 και ειδικό 140 για τα </w:t>
      </w:r>
      <w:proofErr w:type="spellStart"/>
      <w:r>
        <w:rPr>
          <w:rFonts w:eastAsia="Times New Roman" w:cs="Times New Roman"/>
          <w:szCs w:val="24"/>
        </w:rPr>
        <w:t>οστρακοαλιευτικά</w:t>
      </w:r>
      <w:proofErr w:type="spellEnd"/>
      <w:r>
        <w:rPr>
          <w:rFonts w:eastAsia="Times New Roman" w:cs="Times New Roman"/>
          <w:szCs w:val="24"/>
        </w:rPr>
        <w:t xml:space="preserve"> σκάφη</w:t>
      </w:r>
      <w:r>
        <w:rPr>
          <w:rFonts w:eastAsia="Times New Roman" w:cs="Times New Roman"/>
          <w:szCs w:val="24"/>
        </w:rPr>
        <w:t xml:space="preserve">, </w:t>
      </w:r>
      <w:r>
        <w:rPr>
          <w:rFonts w:eastAsia="Times New Roman" w:cs="Times New Roman"/>
          <w:szCs w:val="24"/>
        </w:rPr>
        <w:t>το προσωπικό τους και τη</w:t>
      </w:r>
      <w:r>
        <w:rPr>
          <w:rFonts w:eastAsia="Times New Roman" w:cs="Times New Roman"/>
          <w:szCs w:val="24"/>
        </w:rPr>
        <w:t xml:space="preserve"> Σχολή Δυτών Καλύμνου. </w:t>
      </w:r>
    </w:p>
    <w:p w14:paraId="295D704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Μου έκανε εντύπωση, τώρα στο πλαίσιο των διαφόρων συγχωνεύσεων ιδρυμάτων, σχολών και τμημάτων, πώς και δεν έβαλαν τη Σχολή Δυτών Καλύμνου στο Πανεπιστήμιο Αιγαίου, ώστε να αναβαθμιστεί κιόλας. Είναι κάτι που θα έπρεπε να </w:t>
      </w:r>
      <w:r>
        <w:rPr>
          <w:rFonts w:eastAsia="Times New Roman" w:cs="Times New Roman"/>
          <w:szCs w:val="24"/>
        </w:rPr>
        <w:lastRenderedPageBreak/>
        <w:t>το είχατε σ</w:t>
      </w:r>
      <w:r>
        <w:rPr>
          <w:rFonts w:eastAsia="Times New Roman" w:cs="Times New Roman"/>
          <w:szCs w:val="24"/>
        </w:rPr>
        <w:t>κεφθεί με τις διετείς δομές</w:t>
      </w:r>
      <w:r>
        <w:rPr>
          <w:rFonts w:eastAsia="Times New Roman" w:cs="Times New Roman"/>
          <w:szCs w:val="24"/>
        </w:rPr>
        <w:t>,</w:t>
      </w:r>
      <w:r>
        <w:rPr>
          <w:rFonts w:eastAsia="Times New Roman" w:cs="Times New Roman"/>
          <w:szCs w:val="24"/>
        </w:rPr>
        <w:t xml:space="preserve"> που ετοιμάζονται. Δίνω κάποιες ιδέες, τώρα που έχετε πάρει αμπάριζα τις συγχωνεύσεις. </w:t>
      </w:r>
    </w:p>
    <w:p w14:paraId="295D704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Πάμε στην τροπολογία με γενικό αριθμό 1796 και ειδικό 141, που έχει να κάνει με τη ρύθμιση</w:t>
      </w:r>
      <w:r>
        <w:rPr>
          <w:rFonts w:eastAsia="Times New Roman" w:cs="Times New Roman"/>
          <w:szCs w:val="24"/>
        </w:rPr>
        <w:t>,</w:t>
      </w:r>
      <w:r>
        <w:rPr>
          <w:rFonts w:eastAsia="Times New Roman" w:cs="Times New Roman"/>
          <w:szCs w:val="24"/>
        </w:rPr>
        <w:t xml:space="preserve"> που δίνει τη δυνατότητα της εφάπαξ καταβολής ποσ</w:t>
      </w:r>
      <w:r>
        <w:rPr>
          <w:rFonts w:eastAsia="Times New Roman" w:cs="Times New Roman"/>
          <w:szCs w:val="24"/>
        </w:rPr>
        <w:t>ού που προκύπτει από τα αναδρομικά, με βάση όσα ίσχυαν στις 31-7-2012, σύμφωνα με τις δικαστικές αποφάσεις του Συμβουλίου της Επικρατείας. Εφαρμόζονται δηλαδή οι δικαστικές αποφάσεις και αφορά σε ένστολους, γιατρούς, πανεπιστημιακούς, μουσικούς και δικαστι</w:t>
      </w:r>
      <w:r>
        <w:rPr>
          <w:rFonts w:eastAsia="Times New Roman" w:cs="Times New Roman"/>
          <w:szCs w:val="24"/>
        </w:rPr>
        <w:t>κούς, καθώς και τους αντίστοιχους συνταξιούχους.</w:t>
      </w:r>
    </w:p>
    <w:p w14:paraId="295D704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Τα αναδρομικά αυτά αφορούν διαφορετικές περιόδους, που υπάρχουν μέσα στην τροπολογία. Για τους ένστολους είναι η περίοδος από 1-8-2012 μέχρι 31-12-2016, για τους γιατρούς του ΕΣΥ από 13-11-2014 μέχρι 31-12-2</w:t>
      </w:r>
      <w:r>
        <w:rPr>
          <w:rFonts w:eastAsia="Times New Roman" w:cs="Times New Roman"/>
          <w:szCs w:val="24"/>
        </w:rPr>
        <w:t>016, για τους πανεπιστημιακούς και τους ερευνητές από 1-1-2015 μέχρι 31-12-2016, δηλαδή δύο χρόνια, όπως και για τους μουσικούς στις κρατικές ορχήστρες, ενώ για τους δικαστικούς από 1-8-2012 μέχρι 30-6-2014.</w:t>
      </w:r>
    </w:p>
    <w:p w14:paraId="295D704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συνολικό κόστος είναι 1,4 δισεκατομμύρια ευρώ</w:t>
      </w:r>
      <w:r>
        <w:rPr>
          <w:rFonts w:eastAsia="Times New Roman" w:cs="Times New Roman"/>
          <w:szCs w:val="24"/>
        </w:rPr>
        <w:t>. Θα θέλαμε να δούμε στη συγκεκριμένη διάταξη πώς αυτά τα 1,4 δισεκατομμύρια ευρώ κατανέμονται στις διάφορες κατηγορίες. Νομίζουμε ότι είναι κάτι που λείπει από αυτή τη νομοθετική ρύθμιση.</w:t>
      </w:r>
    </w:p>
    <w:p w14:paraId="295D704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μετά την προχθεσινή εξαγγελία της συμφωνίας του Πρωθυπουργ</w:t>
      </w:r>
      <w:r>
        <w:rPr>
          <w:rFonts w:eastAsia="Times New Roman" w:cs="Times New Roman"/>
          <w:szCs w:val="24"/>
        </w:rPr>
        <w:t xml:space="preserve">ού με τον Αρχιεπίσκοπο, επειδή αυτό που έμεινε ουσιαστικά είναι η απελευθέρωση δέκα χιλιάδων θέσεων στο </w:t>
      </w:r>
      <w:r>
        <w:rPr>
          <w:rFonts w:eastAsia="Times New Roman" w:cs="Times New Roman"/>
          <w:szCs w:val="24"/>
        </w:rPr>
        <w:t>δ</w:t>
      </w:r>
      <w:r>
        <w:rPr>
          <w:rFonts w:eastAsia="Times New Roman" w:cs="Times New Roman"/>
          <w:szCs w:val="24"/>
        </w:rPr>
        <w:t>ημόσιο, φαίνεται ότι γενικά έχει ανοίξει η όρεξη της Κυβέρνησης για προσλήψεις. Το ακούσαμε και από τον Κυβερνητικό Εκπρόσωπο</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Τζανακόπουλο</w:t>
      </w:r>
      <w:proofErr w:type="spellEnd"/>
      <w:r>
        <w:rPr>
          <w:rFonts w:eastAsia="Times New Roman" w:cs="Times New Roman"/>
          <w:szCs w:val="24"/>
        </w:rPr>
        <w:t>.</w:t>
      </w:r>
    </w:p>
    <w:p w14:paraId="295D704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Πώς είχα</w:t>
      </w:r>
      <w:r>
        <w:rPr>
          <w:rFonts w:eastAsia="Times New Roman" w:cs="Times New Roman"/>
          <w:szCs w:val="24"/>
        </w:rPr>
        <w:t>με, λοιπόν, την «Κάθοδο των Μυρίων» του Ξενοφώντα, που είχαν φθάσει στα παράλια και φώναζαν «</w:t>
      </w:r>
      <w:proofErr w:type="spellStart"/>
      <w:r>
        <w:rPr>
          <w:rFonts w:eastAsia="Times New Roman" w:cs="Times New Roman"/>
          <w:szCs w:val="24"/>
        </w:rPr>
        <w:t>θάλαττα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θάλαττα</w:t>
      </w:r>
      <w:proofErr w:type="spellEnd"/>
      <w:r>
        <w:rPr>
          <w:rFonts w:eastAsia="Times New Roman" w:cs="Times New Roman"/>
          <w:szCs w:val="24"/>
        </w:rPr>
        <w:t>»; Το νέο έργο θα είναι η «</w:t>
      </w:r>
      <w:proofErr w:type="spellStart"/>
      <w:r>
        <w:rPr>
          <w:rFonts w:eastAsia="Times New Roman" w:cs="Times New Roman"/>
          <w:szCs w:val="24"/>
        </w:rPr>
        <w:t>Πρόσληψις</w:t>
      </w:r>
      <w:proofErr w:type="spellEnd"/>
      <w:r>
        <w:rPr>
          <w:rFonts w:eastAsia="Times New Roman" w:cs="Times New Roman"/>
          <w:szCs w:val="24"/>
        </w:rPr>
        <w:t xml:space="preserve"> των Μυρίων», που στο τέλος θα φωνάζουν «διορισμός-διορισμός». Οι Μύριοι, λοιπόν, από την «Κύρου </w:t>
      </w:r>
      <w:proofErr w:type="spellStart"/>
      <w:r>
        <w:rPr>
          <w:rFonts w:eastAsia="Times New Roman" w:cs="Times New Roman"/>
          <w:szCs w:val="24"/>
        </w:rPr>
        <w:t>Ανάβασις</w:t>
      </w:r>
      <w:proofErr w:type="spellEnd"/>
      <w:r>
        <w:rPr>
          <w:rFonts w:eastAsia="Times New Roman" w:cs="Times New Roman"/>
          <w:szCs w:val="24"/>
        </w:rPr>
        <w:t>», τώ</w:t>
      </w:r>
      <w:r>
        <w:rPr>
          <w:rFonts w:eastAsia="Times New Roman" w:cs="Times New Roman"/>
          <w:szCs w:val="24"/>
        </w:rPr>
        <w:t xml:space="preserve">ρα σε μία προσπάθεια «Αλέξη </w:t>
      </w:r>
      <w:proofErr w:type="spellStart"/>
      <w:r>
        <w:rPr>
          <w:rFonts w:eastAsia="Times New Roman" w:cs="Times New Roman"/>
          <w:szCs w:val="24"/>
        </w:rPr>
        <w:t>ανάκαμψις</w:t>
      </w:r>
      <w:proofErr w:type="spellEnd"/>
      <w:r>
        <w:rPr>
          <w:rFonts w:eastAsia="Times New Roman" w:cs="Times New Roman"/>
          <w:szCs w:val="24"/>
        </w:rPr>
        <w:t>».</w:t>
      </w:r>
    </w:p>
    <w:p w14:paraId="295D704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Αυτά τα λέω</w:t>
      </w:r>
      <w:r>
        <w:rPr>
          <w:rFonts w:eastAsia="Times New Roman" w:cs="Times New Roman"/>
          <w:szCs w:val="24"/>
        </w:rPr>
        <w:t>,</w:t>
      </w:r>
      <w:r>
        <w:rPr>
          <w:rFonts w:eastAsia="Times New Roman" w:cs="Times New Roman"/>
          <w:szCs w:val="24"/>
        </w:rPr>
        <w:t xml:space="preserve"> γιατί από την έως τώρα</w:t>
      </w:r>
      <w:r>
        <w:rPr>
          <w:rFonts w:eastAsia="Times New Roman" w:cs="Times New Roman"/>
          <w:szCs w:val="24"/>
        </w:rPr>
        <w:t>,</w:t>
      </w:r>
      <w:r>
        <w:rPr>
          <w:rFonts w:eastAsia="Times New Roman" w:cs="Times New Roman"/>
          <w:szCs w:val="24"/>
        </w:rPr>
        <w:t xml:space="preserve"> πρακτική σας φάνηκε και στις προκηρύξεις για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των Υπουργείων</w:t>
      </w:r>
      <w:r>
        <w:rPr>
          <w:rFonts w:eastAsia="Times New Roman" w:cs="Times New Roman"/>
          <w:szCs w:val="24"/>
        </w:rPr>
        <w:t>,</w:t>
      </w:r>
      <w:r>
        <w:rPr>
          <w:rFonts w:eastAsia="Times New Roman" w:cs="Times New Roman"/>
          <w:szCs w:val="24"/>
        </w:rPr>
        <w:t xml:space="preserve"> που ήταν φωτογραφικές και κάποιες σας έπιασαν και </w:t>
      </w:r>
      <w:r>
        <w:rPr>
          <w:rFonts w:eastAsia="Times New Roman" w:cs="Times New Roman"/>
          <w:szCs w:val="24"/>
        </w:rPr>
        <w:t>«</w:t>
      </w:r>
      <w:r>
        <w:rPr>
          <w:rFonts w:eastAsia="Times New Roman" w:cs="Times New Roman"/>
          <w:szCs w:val="24"/>
        </w:rPr>
        <w:t>με την γίδα στην πλάτη</w:t>
      </w:r>
      <w:r>
        <w:rPr>
          <w:rFonts w:eastAsia="Times New Roman" w:cs="Times New Roman"/>
          <w:szCs w:val="24"/>
        </w:rPr>
        <w:t>»</w:t>
      </w:r>
      <w:r>
        <w:rPr>
          <w:rFonts w:eastAsia="Times New Roman" w:cs="Times New Roman"/>
          <w:szCs w:val="24"/>
        </w:rPr>
        <w:t xml:space="preserve"> από την Ευρωπαϊκή </w:t>
      </w:r>
      <w:r>
        <w:rPr>
          <w:rFonts w:eastAsia="Times New Roman" w:cs="Times New Roman"/>
          <w:szCs w:val="24"/>
        </w:rPr>
        <w:t xml:space="preserve">Ένωση και τις </w:t>
      </w:r>
      <w:proofErr w:type="spellStart"/>
      <w:r>
        <w:rPr>
          <w:rFonts w:eastAsia="Times New Roman" w:cs="Times New Roman"/>
          <w:szCs w:val="24"/>
        </w:rPr>
        <w:t>επαναπροκηρύξαμε</w:t>
      </w:r>
      <w:proofErr w:type="spellEnd"/>
      <w:r>
        <w:rPr>
          <w:rFonts w:eastAsia="Times New Roman" w:cs="Times New Roman"/>
          <w:szCs w:val="24"/>
        </w:rPr>
        <w:t xml:space="preserve">, φαίνονται και οι προθέσεις. Ενώ το </w:t>
      </w:r>
      <w:r>
        <w:rPr>
          <w:rFonts w:eastAsia="Times New Roman" w:cs="Times New Roman"/>
          <w:szCs w:val="24"/>
        </w:rPr>
        <w:t>δ</w:t>
      </w:r>
      <w:r>
        <w:rPr>
          <w:rFonts w:eastAsia="Times New Roman" w:cs="Times New Roman"/>
          <w:szCs w:val="24"/>
        </w:rPr>
        <w:t>ημόσιο έχει ελλείψεις προσωπικού στην πρώτη γραμμή και πλεονάσματα στα μετόπισθεν, εσάς σας ενδιαφέρουν κυρίως τα μετόπισθεν και πώς θα δημιουργήσετε μία εκλογική πελατεία, όπως φορείς που</w:t>
      </w:r>
      <w:r>
        <w:rPr>
          <w:rFonts w:eastAsia="Times New Roman" w:cs="Times New Roman"/>
          <w:szCs w:val="24"/>
        </w:rPr>
        <w:t xml:space="preserve"> δημιουργούνται, θέσεις μετακλητών. Και τελικά τι γίνεται; Ξεζουμίζονται οι φιλότιμοι δημόσιοι υπάλληλοι –και ευτυχώς που υπάρχουν, γιατί αλλιώς </w:t>
      </w:r>
      <w:r>
        <w:rPr>
          <w:rFonts w:eastAsia="Times New Roman" w:cs="Times New Roman"/>
          <w:szCs w:val="24"/>
        </w:rPr>
        <w:lastRenderedPageBreak/>
        <w:t>δεν θα λειτουργούσε το κράτος- και αδιαφορούν οι υπόλοιποι</w:t>
      </w:r>
      <w:r>
        <w:rPr>
          <w:rFonts w:eastAsia="Times New Roman" w:cs="Times New Roman"/>
          <w:szCs w:val="24"/>
        </w:rPr>
        <w:t>,</w:t>
      </w:r>
      <w:r>
        <w:rPr>
          <w:rFonts w:eastAsia="Times New Roman" w:cs="Times New Roman"/>
          <w:szCs w:val="24"/>
        </w:rPr>
        <w:t xml:space="preserve"> αφού κα</w:t>
      </w:r>
      <w:r>
        <w:rPr>
          <w:rFonts w:eastAsia="Times New Roman" w:cs="Times New Roman"/>
          <w:szCs w:val="24"/>
        </w:rPr>
        <w:t>μ</w:t>
      </w:r>
      <w:r>
        <w:rPr>
          <w:rFonts w:eastAsia="Times New Roman" w:cs="Times New Roman"/>
          <w:szCs w:val="24"/>
        </w:rPr>
        <w:t>μία αξιολόγηση δεν υπάρχει, καθώς είναι θέμ</w:t>
      </w:r>
      <w:r>
        <w:rPr>
          <w:rFonts w:eastAsia="Times New Roman" w:cs="Times New Roman"/>
          <w:szCs w:val="24"/>
        </w:rPr>
        <w:t>α «</w:t>
      </w:r>
      <w:proofErr w:type="spellStart"/>
      <w:r>
        <w:rPr>
          <w:rFonts w:eastAsia="Times New Roman" w:cs="Times New Roman"/>
          <w:szCs w:val="24"/>
        </w:rPr>
        <w:t>τζιζ</w:t>
      </w:r>
      <w:proofErr w:type="spellEnd"/>
      <w:r>
        <w:rPr>
          <w:rFonts w:eastAsia="Times New Roman" w:cs="Times New Roman"/>
          <w:szCs w:val="24"/>
        </w:rPr>
        <w:t>» για τη συγκεκριμένη Κυβέρνηση.</w:t>
      </w:r>
    </w:p>
    <w:p w14:paraId="295D704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Ζούμε, λοιπόν, τις ημέρες του </w:t>
      </w:r>
      <w:r>
        <w:rPr>
          <w:rFonts w:eastAsia="Times New Roman" w:cs="Times New Roman"/>
          <w:szCs w:val="24"/>
        </w:rPr>
        <w:t>«</w:t>
      </w:r>
      <w:r>
        <w:rPr>
          <w:rFonts w:eastAsia="Times New Roman" w:cs="Times New Roman"/>
          <w:szCs w:val="24"/>
        </w:rPr>
        <w:t xml:space="preserve">ευλογημένου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και όποτε ζούμε τέτοιες ημέρες, η μυρωδιά των εκλογών αιωρείται στον αέρα.</w:t>
      </w:r>
    </w:p>
    <w:p w14:paraId="295D704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Να πούμε και γι’ αυτήν καθ</w:t>
      </w:r>
      <w:r>
        <w:rPr>
          <w:rFonts w:eastAsia="Times New Roman" w:cs="Times New Roman"/>
          <w:szCs w:val="24"/>
        </w:rPr>
        <w:t xml:space="preserve">’ </w:t>
      </w:r>
      <w:r>
        <w:rPr>
          <w:rFonts w:eastAsia="Times New Roman" w:cs="Times New Roman"/>
          <w:szCs w:val="24"/>
        </w:rPr>
        <w:t xml:space="preserve">αυτήν την τροπολογία. Ασφαλώς και πρέπει να εφαρμόζονται οι </w:t>
      </w:r>
      <w:r>
        <w:rPr>
          <w:rFonts w:eastAsia="Times New Roman" w:cs="Times New Roman"/>
          <w:szCs w:val="24"/>
        </w:rPr>
        <w:t>δικαστικές αποφάσεις, αλλά να αναρωτηθούμε, ο τρόπος που γίνεται</w:t>
      </w:r>
      <w:r>
        <w:rPr>
          <w:rFonts w:eastAsia="Times New Roman" w:cs="Times New Roman"/>
          <w:szCs w:val="24"/>
        </w:rPr>
        <w:t>,</w:t>
      </w:r>
      <w:r>
        <w:rPr>
          <w:rFonts w:eastAsia="Times New Roman" w:cs="Times New Roman"/>
          <w:szCs w:val="24"/>
        </w:rPr>
        <w:t xml:space="preserve"> με την εφ’ άπαξ καταβολή</w:t>
      </w:r>
      <w:r>
        <w:rPr>
          <w:rFonts w:eastAsia="Times New Roman" w:cs="Times New Roman"/>
          <w:szCs w:val="24"/>
        </w:rPr>
        <w:t>,</w:t>
      </w:r>
      <w:r>
        <w:rPr>
          <w:rFonts w:eastAsia="Times New Roman" w:cs="Times New Roman"/>
          <w:szCs w:val="24"/>
        </w:rPr>
        <w:t xml:space="preserve"> είναι κάτι που το αντέχει η οικονομία μας και δεν θα οδηγηθούμε σε έναν δημοσιονομικό εκτροχιασμό ή δεν θα εκπέμψουμε τα λάθος μηνύματα προς το εξωτερικό; Αύριο, μεθαύριο θα έρθουν και οι συνταξιούχοι πάλι με δικαστικές αποφάσεις. Το ίδιο θα κάνουμε; Και </w:t>
      </w:r>
      <w:proofErr w:type="spellStart"/>
      <w:r>
        <w:rPr>
          <w:rFonts w:eastAsia="Times New Roman" w:cs="Times New Roman"/>
          <w:szCs w:val="24"/>
        </w:rPr>
        <w:t>καθ</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ζούμε τις ημέρες του </w:t>
      </w:r>
      <w:r>
        <w:rPr>
          <w:rFonts w:eastAsia="Times New Roman" w:cs="Times New Roman"/>
          <w:szCs w:val="24"/>
        </w:rPr>
        <w:t>«</w:t>
      </w:r>
      <w:r>
        <w:rPr>
          <w:rFonts w:eastAsia="Times New Roman" w:cs="Times New Roman"/>
          <w:szCs w:val="24"/>
        </w:rPr>
        <w:t xml:space="preserve">ευλογημένου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υπάρχει και ο δύσμοιρος ιδιωτικός τομέας, ιδιωτικοί υπάλληλοι, ελεύθεροι επαγγελματίες, μικρομεσαίες επιχειρήσεις, η μεσαία τάξη γενικότερα. Πότε αυτοί θα δουν κάτι; Διότι το μόνο που βλέπουν είναι μία </w:t>
      </w:r>
      <w:proofErr w:type="spellStart"/>
      <w:r>
        <w:rPr>
          <w:rFonts w:eastAsia="Times New Roman" w:cs="Times New Roman"/>
          <w:szCs w:val="24"/>
        </w:rPr>
        <w:t>υπ</w:t>
      </w:r>
      <w:r>
        <w:rPr>
          <w:rFonts w:eastAsia="Times New Roman" w:cs="Times New Roman"/>
          <w:szCs w:val="24"/>
        </w:rPr>
        <w:t>ερφορολόγηση</w:t>
      </w:r>
      <w:proofErr w:type="spellEnd"/>
      <w:r>
        <w:rPr>
          <w:rFonts w:eastAsia="Times New Roman" w:cs="Times New Roman"/>
          <w:szCs w:val="24"/>
        </w:rPr>
        <w:t>,</w:t>
      </w:r>
      <w:r>
        <w:rPr>
          <w:rFonts w:eastAsia="Times New Roman" w:cs="Times New Roman"/>
          <w:szCs w:val="24"/>
        </w:rPr>
        <w:t xml:space="preserve"> για να κάνετε εσείς μετά το κομμάτι σας με επιδόματα και αναδρομικά. Παρεμπιπτόντως</w:t>
      </w:r>
      <w:r>
        <w:rPr>
          <w:rFonts w:eastAsia="Times New Roman" w:cs="Times New Roman"/>
          <w:szCs w:val="24"/>
        </w:rPr>
        <w:t>,</w:t>
      </w:r>
      <w:r>
        <w:rPr>
          <w:rFonts w:eastAsia="Times New Roman" w:cs="Times New Roman"/>
          <w:szCs w:val="24"/>
        </w:rPr>
        <w:t xml:space="preserve"> έχουμε τώρα και τη λήξη του νόμου Κατσέλη, ο οποίος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τελειώνει και θα πρέπει να φέρετε κάτι για να τον αντικαταστήσει. Θα περιμένουμε να δούμε τι</w:t>
      </w:r>
      <w:r>
        <w:rPr>
          <w:rFonts w:eastAsia="Times New Roman" w:cs="Times New Roman"/>
          <w:szCs w:val="24"/>
        </w:rPr>
        <w:t xml:space="preserve"> είναι αυτό. </w:t>
      </w:r>
    </w:p>
    <w:p w14:paraId="295D704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Μπορείτε, βέβαια, να πείτε ότι τουλάχιστον έτσι με τα αναδρομικά, το 1,4 δισεκατομμύρι</w:t>
      </w:r>
      <w:r>
        <w:rPr>
          <w:rFonts w:eastAsia="Times New Roman" w:cs="Times New Roman"/>
          <w:szCs w:val="24"/>
        </w:rPr>
        <w:t>ο</w:t>
      </w:r>
      <w:r>
        <w:rPr>
          <w:rFonts w:eastAsia="Times New Roman" w:cs="Times New Roman"/>
          <w:szCs w:val="24"/>
        </w:rPr>
        <w:t xml:space="preserve"> ευρώ, </w:t>
      </w:r>
      <w:r>
        <w:rPr>
          <w:rFonts w:eastAsia="Times New Roman" w:cs="Times New Roman"/>
          <w:szCs w:val="24"/>
        </w:rPr>
        <w:t xml:space="preserve">με </w:t>
      </w:r>
      <w:r>
        <w:rPr>
          <w:rFonts w:eastAsia="Times New Roman" w:cs="Times New Roman"/>
          <w:szCs w:val="24"/>
        </w:rPr>
        <w:t xml:space="preserve">τα 820 εκατομμύρια ευρώ που θα πέσουν στην αγορά, θα </w:t>
      </w:r>
      <w:r>
        <w:rPr>
          <w:rFonts w:eastAsia="Times New Roman" w:cs="Times New Roman"/>
          <w:szCs w:val="24"/>
        </w:rPr>
        <w:lastRenderedPageBreak/>
        <w:t>πάρει λίγ</w:t>
      </w:r>
      <w:r>
        <w:rPr>
          <w:rFonts w:eastAsia="Times New Roman" w:cs="Times New Roman"/>
          <w:szCs w:val="24"/>
        </w:rPr>
        <w:t>η</w:t>
      </w:r>
      <w:r>
        <w:rPr>
          <w:rFonts w:eastAsia="Times New Roman" w:cs="Times New Roman"/>
          <w:szCs w:val="24"/>
        </w:rPr>
        <w:t xml:space="preserve"> ανάσα και ο εμπορικός τομέας, όμως έτσι όπως τα έχετε καταφέρει, η μικρομεσαία επ</w:t>
      </w:r>
      <w:r>
        <w:rPr>
          <w:rFonts w:eastAsia="Times New Roman" w:cs="Times New Roman"/>
          <w:szCs w:val="24"/>
        </w:rPr>
        <w:t>ιχειρηματικότητα, η ιδιωτική πρωτοβουλία</w:t>
      </w:r>
      <w:r>
        <w:rPr>
          <w:rFonts w:eastAsia="Times New Roman" w:cs="Times New Roman"/>
          <w:szCs w:val="24"/>
        </w:rPr>
        <w:t>,</w:t>
      </w:r>
      <w:r>
        <w:rPr>
          <w:rFonts w:eastAsia="Times New Roman" w:cs="Times New Roman"/>
          <w:szCs w:val="24"/>
        </w:rPr>
        <w:t xml:space="preserve"> που θα έπρεπε να είναι η ατμομηχανή της οικονομίας μας και της ανάπτυξης</w:t>
      </w:r>
      <w:r>
        <w:rPr>
          <w:rFonts w:eastAsia="Times New Roman" w:cs="Times New Roman"/>
          <w:szCs w:val="24"/>
        </w:rPr>
        <w:t>,</w:t>
      </w:r>
      <w:r>
        <w:rPr>
          <w:rFonts w:eastAsia="Times New Roman" w:cs="Times New Roman"/>
          <w:szCs w:val="24"/>
        </w:rPr>
        <w:t xml:space="preserve"> δεν έχει πια κίνητρο να </w:t>
      </w:r>
      <w:proofErr w:type="spellStart"/>
      <w:r>
        <w:rPr>
          <w:rFonts w:eastAsia="Times New Roman" w:cs="Times New Roman"/>
          <w:szCs w:val="24"/>
        </w:rPr>
        <w:t>παράξει</w:t>
      </w:r>
      <w:proofErr w:type="spellEnd"/>
      <w:r>
        <w:rPr>
          <w:rFonts w:eastAsia="Times New Roman" w:cs="Times New Roman"/>
          <w:szCs w:val="24"/>
        </w:rPr>
        <w:t>, γιατί από ένα σημείο και μετά δουλεύει μόνο για να πληρώνει φόρους και εισφορές σε ένα αδηφάγο κράτος. Χωρί</w:t>
      </w:r>
      <w:r>
        <w:rPr>
          <w:rFonts w:eastAsia="Times New Roman" w:cs="Times New Roman"/>
          <w:szCs w:val="24"/>
        </w:rPr>
        <w:t>ς όμως την μεσαία επιχειρηματικότητα, χωρίς τη μεσαία τάξη, κα</w:t>
      </w:r>
      <w:r>
        <w:rPr>
          <w:rFonts w:eastAsia="Times New Roman" w:cs="Times New Roman"/>
          <w:szCs w:val="24"/>
        </w:rPr>
        <w:t>μ</w:t>
      </w:r>
      <w:r>
        <w:rPr>
          <w:rFonts w:eastAsia="Times New Roman" w:cs="Times New Roman"/>
          <w:szCs w:val="24"/>
        </w:rPr>
        <w:t>μία ανάπτυξη δεν είναι βιώσιμη. Το ΑΕΠ θα είναι καθηλωμένο, αν δουλεύει μόνο η κρατικοδίαιτη επιχειρηματικότητα ή η επιχειρηματικότητα των πολιτών. Αυτά όμως θα τα πούμε και στον προϋπολογισμό.</w:t>
      </w:r>
      <w:r>
        <w:rPr>
          <w:rFonts w:eastAsia="Times New Roman" w:cs="Times New Roman"/>
          <w:szCs w:val="24"/>
        </w:rPr>
        <w:t xml:space="preserve"> </w:t>
      </w:r>
    </w:p>
    <w:p w14:paraId="295D704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Κλείνω, κυρίες και κύριοι συνάδελφοι, λέγοντας το εξής. Να ξέρετε ότι με αυτόν τον πολύ επικοινωνιακό τρόπο που κάνετε αυτή την πολιτική των επιστροφών ή των παροχών με πανηγυρικές εξαγγελίες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μπορεί να ευχαριστείτε κάποιους, αλλά κάποιους άλλους, </w:t>
      </w:r>
      <w:r>
        <w:rPr>
          <w:rFonts w:eastAsia="Times New Roman" w:cs="Times New Roman"/>
          <w:szCs w:val="24"/>
        </w:rPr>
        <w:t xml:space="preserve">τους </w:t>
      </w:r>
      <w:proofErr w:type="spellStart"/>
      <w:r>
        <w:rPr>
          <w:rFonts w:eastAsia="Times New Roman" w:cs="Times New Roman"/>
          <w:szCs w:val="24"/>
        </w:rPr>
        <w:t>αουτσάιντερς</w:t>
      </w:r>
      <w:proofErr w:type="spellEnd"/>
      <w:r>
        <w:rPr>
          <w:rFonts w:eastAsia="Times New Roman" w:cs="Times New Roman"/>
          <w:szCs w:val="24"/>
        </w:rPr>
        <w:t xml:space="preserve"> του κρατικοδίαιτου συστήματος, νομίζω ότι τους ανεβάζετε στα κάγκελα.</w:t>
      </w:r>
    </w:p>
    <w:p w14:paraId="295D705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95D7051" w14:textId="77777777" w:rsidR="006C59DA" w:rsidRDefault="00DE6A6A">
      <w:pPr>
        <w:spacing w:line="600" w:lineRule="auto"/>
        <w:ind w:firstLine="720"/>
        <w:contextualSpacing/>
        <w:jc w:val="center"/>
        <w:rPr>
          <w:rFonts w:eastAsia="Times New Roman" w:cs="Times New Roman"/>
          <w:szCs w:val="24"/>
        </w:rPr>
      </w:pPr>
      <w:r w:rsidRPr="00137E10">
        <w:rPr>
          <w:rFonts w:eastAsia="Times New Roman" w:cs="Times New Roman"/>
          <w:szCs w:val="24"/>
        </w:rPr>
        <w:t>(Χειροκροτήματα από την πτέρυγα του Ποταμιού)</w:t>
      </w:r>
    </w:p>
    <w:p w14:paraId="295D7052" w14:textId="77777777" w:rsidR="006C59DA" w:rsidRDefault="00DE6A6A">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εμείς ευχαριστούμε.</w:t>
      </w:r>
    </w:p>
    <w:p w14:paraId="295D705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 xml:space="preserve">ειδικό αγορητή </w:t>
      </w:r>
      <w:r>
        <w:rPr>
          <w:rFonts w:eastAsia="Times New Roman" w:cs="Times New Roman"/>
          <w:szCs w:val="24"/>
        </w:rPr>
        <w:t>της Ένωσης Κε</w:t>
      </w:r>
      <w:r>
        <w:rPr>
          <w:rFonts w:eastAsia="Times New Roman" w:cs="Times New Roman"/>
          <w:szCs w:val="24"/>
        </w:rPr>
        <w:t>ντρώων κ. Μεγαλομύστακα.</w:t>
      </w:r>
    </w:p>
    <w:p w14:paraId="295D7054" w14:textId="77777777" w:rsidR="006C59DA" w:rsidRDefault="00DE6A6A">
      <w:pPr>
        <w:spacing w:line="600" w:lineRule="auto"/>
        <w:ind w:firstLine="720"/>
        <w:contextualSpacing/>
        <w:jc w:val="both"/>
        <w:rPr>
          <w:rFonts w:eastAsia="Times New Roman" w:cs="Times New Roman"/>
          <w:szCs w:val="24"/>
        </w:rPr>
      </w:pPr>
      <w:r w:rsidRPr="007E718D">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295D705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κυρίες και κύριοι Υπουργοί, θα ξεκινήσω την ομιλία μου διαβάζοντας προσεκτικά τον τίτλο του σχεδίου νόμου που συζητάμε σήμερα</w:t>
      </w:r>
      <w:r>
        <w:rPr>
          <w:rFonts w:eastAsia="Times New Roman" w:cs="Times New Roman"/>
          <w:szCs w:val="24"/>
        </w:rPr>
        <w:t xml:space="preserve"> και ε</w:t>
      </w:r>
      <w:r>
        <w:rPr>
          <w:rFonts w:eastAsia="Times New Roman" w:cs="Times New Roman"/>
          <w:szCs w:val="24"/>
        </w:rPr>
        <w:t>ίναι</w:t>
      </w:r>
      <w:r>
        <w:rPr>
          <w:rFonts w:eastAsia="Times New Roman" w:cs="Times New Roman"/>
          <w:szCs w:val="24"/>
        </w:rPr>
        <w:t>:</w:t>
      </w:r>
      <w:r>
        <w:rPr>
          <w:rFonts w:eastAsia="Times New Roman" w:cs="Times New Roman"/>
          <w:szCs w:val="24"/>
        </w:rPr>
        <w:t xml:space="preserve"> «Ενσωμάτωση</w:t>
      </w:r>
      <w:r>
        <w:rPr>
          <w:rFonts w:eastAsia="Times New Roman" w:cs="Times New Roman"/>
          <w:szCs w:val="24"/>
        </w:rPr>
        <w:t xml:space="preserve"> στην ελληνική νομοθεσία της Οδηγίας 2014/50/ΕΕ του Ευρωπαϊκού Κοινοβουλίου και του Συμβουλίου της 16ης Απριλίου 2014, σχετικά με τις ελάχιστες προϋποθέσεις για την προαγωγή της κινητικότητας των εργαζομένων μεταξύ των κρατών-μελών με τη βελτίωση της απόκτ</w:t>
      </w:r>
      <w:r>
        <w:rPr>
          <w:rFonts w:eastAsia="Times New Roman" w:cs="Times New Roman"/>
          <w:szCs w:val="24"/>
        </w:rPr>
        <w:t>ησης και της διατήρησης δικαιωμάτων συμπληρωματικής συνταξιοδότησης (L128/1 της 30.4.2014)».</w:t>
      </w:r>
    </w:p>
    <w:p w14:paraId="295D705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μία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του 2014. Σήμερα έχουμε 2018 και αν διανύσουμε ακόμη έναν μήνα, τον Δεκέμβρη, θα έχουμε 2019. Φέρνετε ένα πολύ θετικό νομοσχέδ</w:t>
      </w:r>
      <w:r>
        <w:rPr>
          <w:rFonts w:eastAsia="Times New Roman" w:cs="Times New Roman"/>
          <w:szCs w:val="24"/>
        </w:rPr>
        <w:t>ιο</w:t>
      </w:r>
      <w:r>
        <w:rPr>
          <w:rFonts w:eastAsia="Times New Roman" w:cs="Times New Roman"/>
          <w:szCs w:val="24"/>
        </w:rPr>
        <w:t>,</w:t>
      </w:r>
      <w:r>
        <w:rPr>
          <w:rFonts w:eastAsia="Times New Roman" w:cs="Times New Roman"/>
          <w:szCs w:val="24"/>
        </w:rPr>
        <w:t xml:space="preserve"> που φυσικά δεν το δημιουργήσατε εσείς, αλλά το έφερε η Ευρωπαϊκή Ένωση, με τεσσεράμισι χρόνια καθυστέρηση.</w:t>
      </w:r>
    </w:p>
    <w:p w14:paraId="295D705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Δεν ήσασταν και τα τεσσεράμισι χρόνια εσείς, αλλά έχετε κλεισμένα τρία. Έχουμε δει εδώ μέσα να ψηφίζετε νομοσχέδια, τα οποία δεν αποτελούν για εμάς σε καμμία περίπτωση ορθό </w:t>
      </w:r>
      <w:proofErr w:type="spellStart"/>
      <w:r>
        <w:rPr>
          <w:rFonts w:eastAsia="Times New Roman"/>
          <w:szCs w:val="24"/>
        </w:rPr>
        <w:t>νομοθετείν</w:t>
      </w:r>
      <w:proofErr w:type="spellEnd"/>
      <w:r>
        <w:rPr>
          <w:rFonts w:eastAsia="Times New Roman"/>
          <w:szCs w:val="24"/>
        </w:rPr>
        <w:t xml:space="preserve"> και τέτοιου είδους νομοσχέδια σαν το σημερινό βλέπουμε ότι τα καθυστερεί</w:t>
      </w:r>
      <w:r>
        <w:rPr>
          <w:rFonts w:eastAsia="Times New Roman"/>
          <w:szCs w:val="24"/>
        </w:rPr>
        <w:t>τε και τα φέρνετε μετά από καιρό, ίσως και τελευταία στιγμή πριν από τις εκλογές.</w:t>
      </w:r>
    </w:p>
    <w:p w14:paraId="295D7058" w14:textId="77777777" w:rsidR="006C59DA" w:rsidRDefault="00DE6A6A">
      <w:pPr>
        <w:spacing w:line="600" w:lineRule="auto"/>
        <w:ind w:firstLine="720"/>
        <w:contextualSpacing/>
        <w:jc w:val="both"/>
        <w:rPr>
          <w:rFonts w:eastAsia="Times New Roman"/>
          <w:szCs w:val="24"/>
        </w:rPr>
      </w:pPr>
      <w:r>
        <w:rPr>
          <w:rFonts w:eastAsia="Times New Roman"/>
          <w:szCs w:val="24"/>
        </w:rPr>
        <w:t>Και γιατί χαρακτηρίζουμε ένα τέτοιο νομοσχέδιο θετικό; Γιατί με το συγκεκριμένο νομοσχέδιο προστατεύεται η ελεύθερη κυκλοφορία των εργαζομένων εντός της Ευρωπαϊκής Ένωσης, δη</w:t>
      </w:r>
      <w:r>
        <w:rPr>
          <w:rFonts w:eastAsia="Times New Roman"/>
          <w:szCs w:val="24"/>
        </w:rPr>
        <w:t xml:space="preserve">λαδή να μπορούν να μετακινούνται από χώρα σε χώρα για </w:t>
      </w:r>
      <w:r>
        <w:rPr>
          <w:rFonts w:eastAsia="Times New Roman"/>
          <w:szCs w:val="24"/>
        </w:rPr>
        <w:lastRenderedPageBreak/>
        <w:t>αναζήτηση εργασίας και να μην κινδυνεύουν να τα χάσουν όλα ή μέρος των κεκτημένων τους, βάσει βέβαια της εθνικής νομοθεσίας. Κάποια από τα κεκτημένα αυτά είναι η σύνταξη ή οι παροχές ανεργίας. Με αυτό τ</w:t>
      </w:r>
      <w:r>
        <w:rPr>
          <w:rFonts w:eastAsia="Times New Roman"/>
          <w:szCs w:val="24"/>
        </w:rPr>
        <w:t xml:space="preserve">ο σχέδιο νόμου, αν ψηφιστεί, θα μπορεί ο μετακινούμενος εργαζόμενος να απολαμβάνει επαρκή δικαιώματα συνταξιοδότησης, όπου κι αν βρίσκεται. Αυτό το νομοσχέδιο αφορά κατά βάση όσους είναι ασφαλισμένοι στα </w:t>
      </w:r>
      <w:r>
        <w:rPr>
          <w:rFonts w:eastAsia="Times New Roman"/>
          <w:szCs w:val="24"/>
        </w:rPr>
        <w:t>τ</w:t>
      </w:r>
      <w:r>
        <w:rPr>
          <w:rFonts w:eastAsia="Times New Roman"/>
          <w:szCs w:val="24"/>
        </w:rPr>
        <w:t xml:space="preserve">αμεία </w:t>
      </w:r>
      <w:r>
        <w:rPr>
          <w:rFonts w:eastAsia="Times New Roman"/>
          <w:szCs w:val="24"/>
        </w:rPr>
        <w:t>ε</w:t>
      </w:r>
      <w:r>
        <w:rPr>
          <w:rFonts w:eastAsia="Times New Roman"/>
          <w:szCs w:val="24"/>
        </w:rPr>
        <w:t xml:space="preserve">παγγελματικής </w:t>
      </w:r>
      <w:r>
        <w:rPr>
          <w:rFonts w:eastAsia="Times New Roman"/>
          <w:szCs w:val="24"/>
        </w:rPr>
        <w:t>α</w:t>
      </w:r>
      <w:r>
        <w:rPr>
          <w:rFonts w:eastAsia="Times New Roman"/>
          <w:szCs w:val="24"/>
        </w:rPr>
        <w:t>σφάλισης.</w:t>
      </w:r>
    </w:p>
    <w:p w14:paraId="295D7059" w14:textId="77777777" w:rsidR="006C59DA" w:rsidRDefault="00DE6A6A">
      <w:pPr>
        <w:spacing w:line="600" w:lineRule="auto"/>
        <w:ind w:firstLine="720"/>
        <w:contextualSpacing/>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στην Ένωση Κ</w:t>
      </w:r>
      <w:r>
        <w:rPr>
          <w:rFonts w:eastAsia="Times New Roman"/>
          <w:szCs w:val="24"/>
        </w:rPr>
        <w:t>εντρώων</w:t>
      </w:r>
      <w:r>
        <w:rPr>
          <w:rFonts w:eastAsia="Times New Roman"/>
          <w:szCs w:val="24"/>
        </w:rPr>
        <w:t>,</w:t>
      </w:r>
      <w:r>
        <w:rPr>
          <w:rFonts w:eastAsia="Times New Roman"/>
          <w:szCs w:val="24"/>
        </w:rPr>
        <w:t xml:space="preserve"> δεν θα μπορούσαμε να είμαστε αντίθετοι σε ένα τέτοιου είδους νομοσχέδιο. Ωστόσο, θα περιμέναμε από εσάς, από μια κυβέρνηση </w:t>
      </w:r>
      <w:proofErr w:type="spellStart"/>
      <w:r>
        <w:rPr>
          <w:rFonts w:eastAsia="Times New Roman"/>
          <w:szCs w:val="24"/>
        </w:rPr>
        <w:t>αριστεράς</w:t>
      </w:r>
      <w:proofErr w:type="spellEnd"/>
      <w:r>
        <w:rPr>
          <w:rFonts w:eastAsia="Times New Roman"/>
          <w:szCs w:val="24"/>
        </w:rPr>
        <w:t>, που όπου σταθεί και όπου βρεθεί φωνάζει ότι νοιάζεται για τον λαό, νοιάζεται για την κοινωνία, σε ένα τέτοιο νομο</w:t>
      </w:r>
      <w:r>
        <w:rPr>
          <w:rFonts w:eastAsia="Times New Roman"/>
          <w:szCs w:val="24"/>
        </w:rPr>
        <w:t>σχέδιο να φέρει τροπολογίες</w:t>
      </w:r>
      <w:r>
        <w:rPr>
          <w:rFonts w:eastAsia="Times New Roman"/>
          <w:szCs w:val="24"/>
        </w:rPr>
        <w:t xml:space="preserve">, </w:t>
      </w:r>
      <w:r>
        <w:rPr>
          <w:rFonts w:eastAsia="Times New Roman"/>
          <w:szCs w:val="24"/>
        </w:rPr>
        <w:t>που βοηθούν αυτούς που έχουν φύγει να επιστρέψουν πίσω, που βοηθούν αυτούς που έχουν μείνει στη χώρα μας να ξεκινήσουν να παράγουν. Δεν γίνεται, όμως, αυτό. Είναι ένα νομοσχέδιο δεκατεσσάρων σελίδων και οι τροπολογίες που έχουν</w:t>
      </w:r>
      <w:r>
        <w:rPr>
          <w:rFonts w:eastAsia="Times New Roman"/>
          <w:szCs w:val="24"/>
        </w:rPr>
        <w:t xml:space="preserve"> έρθει είναι είκοσι τρεις και είναι εντελώς άσχετες με αυτό το νομοσχέδιο. Θα μιλήσω σε λίγο για τις τροπολογίες αυτές.</w:t>
      </w:r>
    </w:p>
    <w:p w14:paraId="295D705A" w14:textId="77777777" w:rsidR="006C59DA" w:rsidRDefault="00DE6A6A">
      <w:pPr>
        <w:spacing w:line="600" w:lineRule="auto"/>
        <w:ind w:firstLine="720"/>
        <w:contextualSpacing/>
        <w:jc w:val="both"/>
        <w:rPr>
          <w:rFonts w:eastAsia="Times New Roman"/>
          <w:szCs w:val="24"/>
        </w:rPr>
      </w:pPr>
      <w:r>
        <w:rPr>
          <w:rFonts w:eastAsia="Times New Roman"/>
          <w:szCs w:val="24"/>
        </w:rPr>
        <w:t>Πρώτα</w:t>
      </w:r>
      <w:r>
        <w:rPr>
          <w:rFonts w:eastAsia="Times New Roman"/>
          <w:szCs w:val="24"/>
        </w:rPr>
        <w:t>,</w:t>
      </w:r>
      <w:r>
        <w:rPr>
          <w:rFonts w:eastAsia="Times New Roman"/>
          <w:szCs w:val="24"/>
        </w:rPr>
        <w:t xml:space="preserve"> θέλω να μιλήσω λίγο για το </w:t>
      </w:r>
      <w:r>
        <w:rPr>
          <w:rFonts w:eastAsia="Times New Roman"/>
          <w:szCs w:val="24"/>
          <w:lang w:val="en-US"/>
        </w:rPr>
        <w:t>brain</w:t>
      </w:r>
      <w:r w:rsidRPr="00FC26C8">
        <w:rPr>
          <w:rFonts w:eastAsia="Times New Roman"/>
          <w:szCs w:val="24"/>
        </w:rPr>
        <w:t xml:space="preserve"> </w:t>
      </w:r>
      <w:r>
        <w:rPr>
          <w:rFonts w:eastAsia="Times New Roman"/>
          <w:szCs w:val="24"/>
          <w:lang w:val="en-US"/>
        </w:rPr>
        <w:t>drain</w:t>
      </w:r>
      <w:r>
        <w:rPr>
          <w:rFonts w:eastAsia="Times New Roman"/>
          <w:szCs w:val="24"/>
        </w:rPr>
        <w:t>. Είναι ένα φαινόμενο που ελπίζουμε, κατά κάποιον τρόπο, να καταπολεμηθεί ή να το ελαφρύνου</w:t>
      </w:r>
      <w:r>
        <w:rPr>
          <w:rFonts w:eastAsia="Times New Roman"/>
          <w:szCs w:val="24"/>
        </w:rPr>
        <w:t>με με αυτό το σχέδιο νόμου. Θα θέλαμε νομοθετήματα</w:t>
      </w:r>
      <w:r>
        <w:rPr>
          <w:rFonts w:eastAsia="Times New Roman"/>
          <w:szCs w:val="24"/>
        </w:rPr>
        <w:t>,</w:t>
      </w:r>
      <w:r>
        <w:rPr>
          <w:rFonts w:eastAsia="Times New Roman"/>
          <w:szCs w:val="24"/>
        </w:rPr>
        <w:t xml:space="preserve"> τα οποία ελαφρύνουν τις νέες επιχειρήσεις, </w:t>
      </w:r>
      <w:r>
        <w:rPr>
          <w:rFonts w:eastAsia="Times New Roman"/>
          <w:szCs w:val="24"/>
        </w:rPr>
        <w:lastRenderedPageBreak/>
        <w:t xml:space="preserve">τους νέους επιστήμονες. Γιατί την τελευταία δεκαετία έχουν φύγει </w:t>
      </w:r>
      <w:r>
        <w:rPr>
          <w:rFonts w:eastAsia="Times New Roman"/>
          <w:szCs w:val="24"/>
        </w:rPr>
        <w:t>πεντακόσιες χιλιάδες</w:t>
      </w:r>
      <w:r>
        <w:rPr>
          <w:rFonts w:eastAsia="Times New Roman"/>
          <w:szCs w:val="24"/>
        </w:rPr>
        <w:t xml:space="preserve"> Έλληνες στο εξωτερικό για εύρεση εργασίας και μάλιστα, σύμφωνα με μελέτες, </w:t>
      </w:r>
      <w:r>
        <w:rPr>
          <w:rFonts w:eastAsia="Times New Roman"/>
          <w:szCs w:val="24"/>
        </w:rPr>
        <w:t xml:space="preserve">οι </w:t>
      </w:r>
      <w:r>
        <w:rPr>
          <w:rFonts w:eastAsia="Times New Roman"/>
          <w:szCs w:val="24"/>
        </w:rPr>
        <w:t>διακόσιες πενήντα χιλιάδες</w:t>
      </w:r>
      <w:r>
        <w:rPr>
          <w:rFonts w:eastAsia="Times New Roman"/>
          <w:szCs w:val="24"/>
        </w:rPr>
        <w:t xml:space="preserve"> από αυτούς είναι επιστήμονες, είναι άνθρωποι στους οποίους έχει επενδύσει το ελληνικό κράτος, άνθρωποι</w:t>
      </w:r>
      <w:r>
        <w:rPr>
          <w:rFonts w:eastAsia="Times New Roman"/>
          <w:szCs w:val="24"/>
        </w:rPr>
        <w:t>,</w:t>
      </w:r>
      <w:r>
        <w:rPr>
          <w:rFonts w:eastAsia="Times New Roman"/>
          <w:szCs w:val="24"/>
        </w:rPr>
        <w:t xml:space="preserve"> που οι οικογένειές τους και το κράτος τούς σπούδασε, μόχθησαν, ταλαιπωρήθηκαν, ξοδεύτηκαν, πήραν το πτυχίο τους και τώρα φ</w:t>
      </w:r>
      <w:r>
        <w:rPr>
          <w:rFonts w:eastAsia="Times New Roman"/>
          <w:szCs w:val="24"/>
        </w:rPr>
        <w:t>εύγουν έξω γιατί βλέπουν ότι δεν υπάρχει ελπίδα. Δεν υπάρχει ελπίδα στην Ελλάδα. Δυστυχώς, εσείς είχατε ως σύνθημα ότι «η ελπίδα έρχεται», αλλά εσείς είστε αυτοί που τη στερήσατε από τους Έλληνες. Είναι φανερό αυτό. Αν περπατήσετε στους δρόμους, θα το κατα</w:t>
      </w:r>
      <w:r>
        <w:rPr>
          <w:rFonts w:eastAsia="Times New Roman"/>
          <w:szCs w:val="24"/>
        </w:rPr>
        <w:t>λάβετε και μόνοι σας.</w:t>
      </w:r>
    </w:p>
    <w:p w14:paraId="295D705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Ελλάδα μας έχει χάσει το </w:t>
      </w:r>
      <w:r>
        <w:rPr>
          <w:rFonts w:eastAsia="Times New Roman"/>
          <w:szCs w:val="24"/>
        </w:rPr>
        <w:t>1/4</w:t>
      </w:r>
      <w:r>
        <w:rPr>
          <w:rFonts w:eastAsia="Times New Roman"/>
          <w:szCs w:val="24"/>
        </w:rPr>
        <w:t xml:space="preserve"> της παραγωγικότητάς της και έχουμε χάσει, επίσης, ένα πολύ σημαντικό μέρος των παραγωγικών δυνατοτήτων μας. Τι κάνετε γι</w:t>
      </w:r>
      <w:r>
        <w:rPr>
          <w:rFonts w:eastAsia="Times New Roman"/>
          <w:szCs w:val="24"/>
        </w:rPr>
        <w:t>’</w:t>
      </w:r>
      <w:r>
        <w:rPr>
          <w:rFonts w:eastAsia="Times New Roman"/>
          <w:szCs w:val="24"/>
        </w:rPr>
        <w:t xml:space="preserve"> αυτό; Έχετε προγράμματα που δήθεν θα υλοποιήσετε. Αυτό είναι το τραγικό στην όλη </w:t>
      </w:r>
      <w:r>
        <w:rPr>
          <w:rFonts w:eastAsia="Times New Roman"/>
          <w:szCs w:val="24"/>
        </w:rPr>
        <w:t>υπόθεση, ότι δεν κάνετε τίποτα από αυτά που δεσμεύεστε ή έχετε δεσμευτεί ότι θα κάνετε. Οι Έλληνες έχουν απαξιώσει εντελώς το πολιτικό σύστημα και εσείς είστε ανάμεσα στους θύτες γι</w:t>
      </w:r>
      <w:r>
        <w:rPr>
          <w:rFonts w:eastAsia="Times New Roman"/>
          <w:szCs w:val="24"/>
        </w:rPr>
        <w:t>’</w:t>
      </w:r>
      <w:r>
        <w:rPr>
          <w:rFonts w:eastAsia="Times New Roman"/>
          <w:szCs w:val="24"/>
        </w:rPr>
        <w:t xml:space="preserve"> αυτό το έγκλημα, μαζί με τους προηγούμενους</w:t>
      </w:r>
      <w:r>
        <w:rPr>
          <w:rFonts w:eastAsia="Times New Roman"/>
          <w:szCs w:val="24"/>
        </w:rPr>
        <w:t>,</w:t>
      </w:r>
      <w:r>
        <w:rPr>
          <w:rFonts w:eastAsia="Times New Roman"/>
          <w:szCs w:val="24"/>
        </w:rPr>
        <w:t xml:space="preserve"> που μας έφτασαν σε αυτήν τη </w:t>
      </w:r>
      <w:r>
        <w:rPr>
          <w:rFonts w:eastAsia="Times New Roman"/>
          <w:szCs w:val="24"/>
        </w:rPr>
        <w:t>δύσκολη και δεινή οικονομική κατάσταση.</w:t>
      </w:r>
    </w:p>
    <w:p w14:paraId="295D705C" w14:textId="77777777" w:rsidR="006C59DA" w:rsidRDefault="00DE6A6A">
      <w:pPr>
        <w:spacing w:line="600" w:lineRule="auto"/>
        <w:ind w:firstLine="720"/>
        <w:contextualSpacing/>
        <w:jc w:val="both"/>
        <w:rPr>
          <w:rFonts w:eastAsia="Times New Roman" w:cs="Times New Roman"/>
          <w:szCs w:val="24"/>
        </w:rPr>
      </w:pPr>
      <w:r>
        <w:rPr>
          <w:rFonts w:eastAsia="Times New Roman"/>
          <w:szCs w:val="24"/>
        </w:rPr>
        <w:t>Άκουσα προσεκτικά τους συναδέλφους, τους υπόλοιπους αγορητές των κομμάτων και τους δύο ομιλητές από τις δύο άκρες του Κοινοβουλίου -χωρίς να τους βάζω σε καμμία περίπτωση στην ίδια κατηγορία- να λένε ότι η Ευρώπη είν</w:t>
      </w:r>
      <w:r>
        <w:rPr>
          <w:rFonts w:eastAsia="Times New Roman"/>
          <w:szCs w:val="24"/>
        </w:rPr>
        <w:t xml:space="preserve">αι κακή, </w:t>
      </w:r>
      <w:r>
        <w:rPr>
          <w:rFonts w:eastAsia="Times New Roman"/>
          <w:szCs w:val="24"/>
        </w:rPr>
        <w:lastRenderedPageBreak/>
        <w:t>ότι η Ευρώπη φταίει για όλα, ότι δεν θα έπρεπε να βρισκόμαστε στην Ευρώπη, ξεχνώντας μάλλον όλα αυτά τα θετικά</w:t>
      </w:r>
      <w:r>
        <w:rPr>
          <w:rFonts w:eastAsia="Times New Roman"/>
          <w:szCs w:val="24"/>
        </w:rPr>
        <w:t>,</w:t>
      </w:r>
      <w:r>
        <w:rPr>
          <w:rFonts w:eastAsia="Times New Roman"/>
          <w:szCs w:val="24"/>
        </w:rPr>
        <w:t xml:space="preserve"> που έχουν συμβεί τα τελευταία χρόνια, όλες αυτές τις ελευθερίες, όλες αυτές τις οικονομικές ενισχύσεις</w:t>
      </w:r>
      <w:r>
        <w:rPr>
          <w:rFonts w:eastAsia="Times New Roman"/>
          <w:szCs w:val="24"/>
        </w:rPr>
        <w:t>,</w:t>
      </w:r>
      <w:r>
        <w:rPr>
          <w:rFonts w:eastAsia="Times New Roman"/>
          <w:szCs w:val="24"/>
        </w:rPr>
        <w:t xml:space="preserve"> μέσω των επιδοτήσεων, όλα αυτά </w:t>
      </w:r>
      <w:r>
        <w:rPr>
          <w:rFonts w:eastAsia="Times New Roman"/>
          <w:szCs w:val="24"/>
        </w:rPr>
        <w:t xml:space="preserve">τα ορθά </w:t>
      </w:r>
      <w:r>
        <w:rPr>
          <w:rFonts w:eastAsia="Times New Roman"/>
          <w:szCs w:val="24"/>
        </w:rPr>
        <w:t xml:space="preserve">νομοθετικά </w:t>
      </w:r>
      <w:r>
        <w:rPr>
          <w:rFonts w:eastAsia="Times New Roman"/>
          <w:szCs w:val="24"/>
        </w:rPr>
        <w:t>πλαίσια</w:t>
      </w:r>
      <w:r>
        <w:rPr>
          <w:rFonts w:eastAsia="Times New Roman"/>
          <w:szCs w:val="24"/>
        </w:rPr>
        <w:t xml:space="preserve">, </w:t>
      </w:r>
      <w:r>
        <w:rPr>
          <w:rFonts w:eastAsia="Times New Roman"/>
          <w:szCs w:val="24"/>
        </w:rPr>
        <w:t>που έχουν συσταθεί και έχουμε υιοθετήσει εμείς. Το γεγονός ότι οι πολιτικοί μας μέχρι σήμερα δεν έχουν χρησιμοποιήσει σωστά τα εφόδια</w:t>
      </w:r>
      <w:r>
        <w:rPr>
          <w:rFonts w:eastAsia="Times New Roman"/>
          <w:szCs w:val="24"/>
        </w:rPr>
        <w:t>,</w:t>
      </w:r>
      <w:r>
        <w:rPr>
          <w:rFonts w:eastAsia="Times New Roman"/>
          <w:szCs w:val="24"/>
        </w:rPr>
        <w:t xml:space="preserve"> που τους παραχωρεί η Ευρωπαϊκή Ένωση, δεν σημαίνει ότι φταίει η Ευρώπη.</w:t>
      </w:r>
      <w:r>
        <w:rPr>
          <w:rFonts w:eastAsia="Times New Roman" w:cs="Times New Roman"/>
          <w:szCs w:val="24"/>
        </w:rPr>
        <w:t xml:space="preserve"> </w:t>
      </w:r>
      <w:r>
        <w:rPr>
          <w:rFonts w:eastAsia="Times New Roman" w:cs="Times New Roman"/>
          <w:szCs w:val="24"/>
        </w:rPr>
        <w:t>Σίγουρα έχει κάνει λά</w:t>
      </w:r>
      <w:r>
        <w:rPr>
          <w:rFonts w:eastAsia="Times New Roman" w:cs="Times New Roman"/>
          <w:szCs w:val="24"/>
        </w:rPr>
        <w:t>θη και αυτή. Σίγουρα δεν έχει λάβει ως δεδομένες τις συνθήκες</w:t>
      </w:r>
      <w:r>
        <w:rPr>
          <w:rFonts w:eastAsia="Times New Roman" w:cs="Times New Roman"/>
          <w:szCs w:val="24"/>
        </w:rPr>
        <w:t>,</w:t>
      </w:r>
      <w:r>
        <w:rPr>
          <w:rFonts w:eastAsia="Times New Roman" w:cs="Times New Roman"/>
          <w:szCs w:val="24"/>
        </w:rPr>
        <w:t xml:space="preserve"> που επικρατούν αυτήν τη στιγμή στην Ελλάδα και έχει γίνει πιο πιεστική από ό,τι θα έπρεπε. Ωστόσο, δεν φταίει για όλα η Ευρώπη. Πρέπει να αναζητήσουμε τις ευθύνες σε αυτούς που μας κυβερνούσαν </w:t>
      </w:r>
      <w:r>
        <w:rPr>
          <w:rFonts w:eastAsia="Times New Roman" w:cs="Times New Roman"/>
          <w:szCs w:val="24"/>
        </w:rPr>
        <w:t>και μας κυβερνούν μέχρι σήμερα.</w:t>
      </w:r>
    </w:p>
    <w:p w14:paraId="295D705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και τους συνομιλητές συναδέλφους από τα δύο κόμματα που κυβερνούσαν μέχρι σήμερα, πριν αναλάβει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 ένας λέει ότι έδωσαν τα αναδρομικά που τους αναλογούσαν, ενώ αυτοί είχαν κόψει πριν τους </w:t>
      </w:r>
      <w:r>
        <w:rPr>
          <w:rFonts w:eastAsia="Times New Roman" w:cs="Times New Roman"/>
          <w:szCs w:val="24"/>
        </w:rPr>
        <w:t>μισθούς και τις συντάξεις -δεν καταλαβαίνω καν γιατί αναφέρθηκε αυτό- και άλλος είπε ότι εμείς ζητάμε να μην μειωθούν οι συντάξεις, όταν έχουν μειώσει τόσες πολλές φορές</w:t>
      </w:r>
      <w:r>
        <w:rPr>
          <w:rFonts w:eastAsia="Times New Roman" w:cs="Times New Roman"/>
          <w:szCs w:val="24"/>
        </w:rPr>
        <w:t>,</w:t>
      </w:r>
      <w:r>
        <w:rPr>
          <w:rFonts w:eastAsia="Times New Roman" w:cs="Times New Roman"/>
          <w:szCs w:val="24"/>
        </w:rPr>
        <w:t xml:space="preserve"> όχι μόνο τις συντάξεις, αλλά και τους μισθούς και αυτό έχει αντίκτυπο στην ελληνική ο</w:t>
      </w:r>
      <w:r>
        <w:rPr>
          <w:rFonts w:eastAsia="Times New Roman" w:cs="Times New Roman"/>
          <w:szCs w:val="24"/>
        </w:rPr>
        <w:t>ικονομία και κατά συνέπεια</w:t>
      </w:r>
      <w:r>
        <w:rPr>
          <w:rFonts w:eastAsia="Times New Roman" w:cs="Times New Roman"/>
          <w:szCs w:val="24"/>
        </w:rPr>
        <w:t>,</w:t>
      </w:r>
      <w:r>
        <w:rPr>
          <w:rFonts w:eastAsia="Times New Roman" w:cs="Times New Roman"/>
          <w:szCs w:val="24"/>
        </w:rPr>
        <w:t xml:space="preserve"> στην ελληνική κοινωνία, καθώς οι νέοι άνθρωποι -και όχι μόνο- δυσκολεύονται και για τον βιοπορισμό τους, αλλά και για να </w:t>
      </w:r>
      <w:r>
        <w:rPr>
          <w:rFonts w:eastAsia="Times New Roman" w:cs="Times New Roman"/>
          <w:szCs w:val="24"/>
        </w:rPr>
        <w:lastRenderedPageBreak/>
        <w:t>δημιουργήσουν. Διότι αυτό είναι το ζητούμενο για τους νέους ανθρώπους. Να δημιουργήσουν οικογένεια, να δημι</w:t>
      </w:r>
      <w:r>
        <w:rPr>
          <w:rFonts w:eastAsia="Times New Roman" w:cs="Times New Roman"/>
          <w:szCs w:val="24"/>
        </w:rPr>
        <w:t>ουργήσουν επιχειρήσεις, να δημιουργήσουν το δικό τους μέλλον, αλλά και των παιδιών τους. Και έτσι μόνο θα υπάρχει μια ανάκαμψη και στο δημογραφικό, που πολλές φορές έχουμε πει ότι είναι ένα από τα βασικά προβλήματα της χώρας.</w:t>
      </w:r>
    </w:p>
    <w:p w14:paraId="295D705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δούμε τι λέτε εσείς, της </w:t>
      </w:r>
      <w:r>
        <w:rPr>
          <w:rFonts w:eastAsia="Times New Roman" w:cs="Times New Roman"/>
          <w:szCs w:val="24"/>
        </w:rPr>
        <w:t>σ</w:t>
      </w:r>
      <w:r>
        <w:rPr>
          <w:rFonts w:eastAsia="Times New Roman" w:cs="Times New Roman"/>
          <w:szCs w:val="24"/>
        </w:rPr>
        <w:t>υγκυβέρνησης. Η τροπολογία που φέρνετε</w:t>
      </w:r>
      <w:r>
        <w:rPr>
          <w:rFonts w:eastAsia="Times New Roman" w:cs="Times New Roman"/>
          <w:szCs w:val="24"/>
        </w:rPr>
        <w:t>,</w:t>
      </w:r>
      <w:r>
        <w:rPr>
          <w:rFonts w:eastAsia="Times New Roman" w:cs="Times New Roman"/>
          <w:szCs w:val="24"/>
        </w:rPr>
        <w:t xml:space="preserve"> σε καμμία περίπτωση δεν είναι μια δίκαιη τροπολογία, γιατί δεν δίνονται ούτε όλα τα αναδρομικά -καθώς υποστηρίζετε ότι από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έπειτα δεν χρειάζεται να επι</w:t>
      </w:r>
      <w:r>
        <w:rPr>
          <w:rFonts w:eastAsia="Times New Roman" w:cs="Times New Roman"/>
          <w:szCs w:val="24"/>
        </w:rPr>
        <w:t>στραφούν αυτά τα ποσά</w:t>
      </w:r>
      <w:r>
        <w:rPr>
          <w:rFonts w:eastAsia="Times New Roman" w:cs="Times New Roman"/>
          <w:szCs w:val="24"/>
        </w:rPr>
        <w:t>,</w:t>
      </w:r>
      <w:r>
        <w:rPr>
          <w:rFonts w:eastAsia="Times New Roman" w:cs="Times New Roman"/>
          <w:szCs w:val="24"/>
        </w:rPr>
        <w:t xml:space="preserve"> γιατί είναι ένα νέο μειωμένο μισθολόγιο, που εσείς βέβαια</w:t>
      </w:r>
      <w:r>
        <w:rPr>
          <w:rFonts w:eastAsia="Times New Roman" w:cs="Times New Roman"/>
          <w:szCs w:val="24"/>
        </w:rPr>
        <w:t>,</w:t>
      </w:r>
      <w:r>
        <w:rPr>
          <w:rFonts w:eastAsia="Times New Roman" w:cs="Times New Roman"/>
          <w:szCs w:val="24"/>
        </w:rPr>
        <w:t xml:space="preserve"> ορίζετε- και δεν συμπεριλαμβάνει όλες τις ομάδες και φυσικά</w:t>
      </w:r>
      <w:r>
        <w:rPr>
          <w:rFonts w:eastAsia="Times New Roman" w:cs="Times New Roman"/>
          <w:szCs w:val="24"/>
        </w:rPr>
        <w:t>,</w:t>
      </w:r>
      <w:r>
        <w:rPr>
          <w:rFonts w:eastAsia="Times New Roman" w:cs="Times New Roman"/>
          <w:szCs w:val="24"/>
        </w:rPr>
        <w:t xml:space="preserve"> αυτό δεν θα μπορούσε να γίνει. Δεν θέλω να λαϊκίσω, αλλά δεν θα μπορούσε να γίνει</w:t>
      </w:r>
      <w:r w:rsidRPr="00157F9D">
        <w:rPr>
          <w:rFonts w:eastAsia="Times New Roman" w:cs="Times New Roman"/>
          <w:szCs w:val="24"/>
        </w:rPr>
        <w:t>,</w:t>
      </w:r>
      <w:r>
        <w:rPr>
          <w:rFonts w:eastAsia="Times New Roman" w:cs="Times New Roman"/>
          <w:szCs w:val="24"/>
        </w:rPr>
        <w:t xml:space="preserve"> γιατί θα κατέρρεε η ελληνική ο</w:t>
      </w:r>
      <w:r>
        <w:rPr>
          <w:rFonts w:eastAsia="Times New Roman" w:cs="Times New Roman"/>
          <w:szCs w:val="24"/>
        </w:rPr>
        <w:t>ικονομία με αυτά τα 12 δισεκατομμύρια</w:t>
      </w:r>
      <w:r>
        <w:rPr>
          <w:rFonts w:eastAsia="Times New Roman" w:cs="Times New Roman"/>
          <w:szCs w:val="24"/>
        </w:rPr>
        <w:t>,</w:t>
      </w:r>
      <w:r>
        <w:rPr>
          <w:rFonts w:eastAsia="Times New Roman" w:cs="Times New Roman"/>
          <w:szCs w:val="24"/>
        </w:rPr>
        <w:t xml:space="preserve"> που υπολογίζετ</w:t>
      </w:r>
      <w:r>
        <w:rPr>
          <w:rFonts w:eastAsia="Times New Roman" w:cs="Times New Roman"/>
          <w:szCs w:val="24"/>
        </w:rPr>
        <w:t>αι</w:t>
      </w:r>
      <w:r>
        <w:rPr>
          <w:rFonts w:eastAsia="Times New Roman" w:cs="Times New Roman"/>
          <w:szCs w:val="24"/>
        </w:rPr>
        <w:t xml:space="preserve"> ότι χρειάζονται</w:t>
      </w:r>
      <w:r>
        <w:rPr>
          <w:rFonts w:eastAsia="Times New Roman" w:cs="Times New Roman"/>
          <w:szCs w:val="24"/>
        </w:rPr>
        <w:t>,</w:t>
      </w:r>
      <w:r>
        <w:rPr>
          <w:rFonts w:eastAsia="Times New Roman" w:cs="Times New Roman"/>
          <w:szCs w:val="24"/>
        </w:rPr>
        <w:t xml:space="preserve"> για να δοθούν τα αναδρομικά σε όλους. </w:t>
      </w:r>
    </w:p>
    <w:p w14:paraId="295D705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αρνητικό, όμως, στην όλη υπόθεση είναι ότι κάποιοι Βουλευτές της </w:t>
      </w:r>
      <w:r>
        <w:rPr>
          <w:rFonts w:eastAsia="Times New Roman" w:cs="Times New Roman"/>
          <w:szCs w:val="24"/>
        </w:rPr>
        <w:t xml:space="preserve">συγκυβέρνησης </w:t>
      </w:r>
      <w:r>
        <w:rPr>
          <w:rFonts w:eastAsia="Times New Roman" w:cs="Times New Roman"/>
          <w:szCs w:val="24"/>
        </w:rPr>
        <w:t>τάζουν ή πουλούν φρούδες ελπίδες στους πολίτες</w:t>
      </w:r>
      <w:r>
        <w:rPr>
          <w:rFonts w:eastAsia="Times New Roman" w:cs="Times New Roman"/>
          <w:szCs w:val="24"/>
        </w:rPr>
        <w:t>,</w:t>
      </w:r>
      <w:r>
        <w:rPr>
          <w:rFonts w:eastAsia="Times New Roman" w:cs="Times New Roman"/>
          <w:szCs w:val="24"/>
        </w:rPr>
        <w:t xml:space="preserve"> με μόνο</w:t>
      </w:r>
      <w:r>
        <w:rPr>
          <w:rFonts w:eastAsia="Times New Roman" w:cs="Times New Roman"/>
          <w:szCs w:val="24"/>
        </w:rPr>
        <w:t xml:space="preserve"> σκοπό να έχουν κάποιο πολιτικό όφελος. Δεν γίνεται να λέμε ή να ακούγεται από αυτό το Βήμα ότι πρέπει να περιμένουν αυτοί</w:t>
      </w:r>
      <w:r>
        <w:rPr>
          <w:rFonts w:eastAsia="Times New Roman" w:cs="Times New Roman"/>
          <w:szCs w:val="24"/>
        </w:rPr>
        <w:t>,</w:t>
      </w:r>
      <w:r>
        <w:rPr>
          <w:rFonts w:eastAsia="Times New Roman" w:cs="Times New Roman"/>
          <w:szCs w:val="24"/>
        </w:rPr>
        <w:t xml:space="preserve"> που έχουν αδικηθεί. Τι να περιμένουν; Να δοθούν τα αναδρομικά και στους υπόλοιπους συνταξιούχους; Ας απαντήσει κάποιος </w:t>
      </w:r>
      <w:r>
        <w:rPr>
          <w:rFonts w:eastAsia="Times New Roman" w:cs="Times New Roman"/>
          <w:szCs w:val="24"/>
        </w:rPr>
        <w:lastRenderedPageBreak/>
        <w:t>Υπουργός ή Βο</w:t>
      </w:r>
      <w:r>
        <w:rPr>
          <w:rFonts w:eastAsia="Times New Roman" w:cs="Times New Roman"/>
          <w:szCs w:val="24"/>
        </w:rPr>
        <w:t xml:space="preserve">υλευτής της </w:t>
      </w:r>
      <w:r>
        <w:rPr>
          <w:rFonts w:eastAsia="Times New Roman" w:cs="Times New Roman"/>
          <w:szCs w:val="24"/>
        </w:rPr>
        <w:t>σ</w:t>
      </w:r>
      <w:r>
        <w:rPr>
          <w:rFonts w:eastAsia="Times New Roman" w:cs="Times New Roman"/>
          <w:szCs w:val="24"/>
        </w:rPr>
        <w:t>υγκυβέρνησης υπεύθυνα</w:t>
      </w:r>
      <w:r>
        <w:rPr>
          <w:rFonts w:eastAsia="Times New Roman" w:cs="Times New Roman"/>
          <w:szCs w:val="24"/>
        </w:rPr>
        <w:t>,</w:t>
      </w:r>
      <w:r>
        <w:rPr>
          <w:rFonts w:eastAsia="Times New Roman" w:cs="Times New Roman"/>
          <w:szCs w:val="24"/>
        </w:rPr>
        <w:t xml:space="preserve"> αν θα μπορέσει ποτέ η οικονομία της Ελλάδας να ανταποκριθεί σε αυτό το αίτημα των πολιτών</w:t>
      </w:r>
      <w:r>
        <w:rPr>
          <w:rFonts w:eastAsia="Times New Roman" w:cs="Times New Roman"/>
          <w:szCs w:val="24"/>
        </w:rPr>
        <w:t>,</w:t>
      </w:r>
      <w:r>
        <w:rPr>
          <w:rFonts w:eastAsia="Times New Roman" w:cs="Times New Roman"/>
          <w:szCs w:val="24"/>
        </w:rPr>
        <w:t xml:space="preserve"> που είναι πολύ δίκαιο. Ας απαντήσετε, όμως, με ειλικρίνεια και ας μην κρύβεστε πίσω από το δάχτυλό σας. Επικοινωνήστε την πληροφο</w:t>
      </w:r>
      <w:r>
        <w:rPr>
          <w:rFonts w:eastAsia="Times New Roman" w:cs="Times New Roman"/>
          <w:szCs w:val="24"/>
        </w:rPr>
        <w:t>ρία στον κόσμο. Αυτό είναι που χρειάζεται. Έχετε στερήσει την ελπίδα από τους Έλληνες πολίτες και αυτό εξαιτίας της πολιτικής</w:t>
      </w:r>
      <w:r>
        <w:rPr>
          <w:rFonts w:eastAsia="Times New Roman" w:cs="Times New Roman"/>
          <w:szCs w:val="24"/>
        </w:rPr>
        <w:t>,</w:t>
      </w:r>
      <w:r>
        <w:rPr>
          <w:rFonts w:eastAsia="Times New Roman" w:cs="Times New Roman"/>
          <w:szCs w:val="24"/>
        </w:rPr>
        <w:t xml:space="preserve"> που ακολουθείτε μέχρι σήμερα.</w:t>
      </w:r>
    </w:p>
    <w:p w14:paraId="295D706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χτες τον κ. </w:t>
      </w:r>
      <w:proofErr w:type="spellStart"/>
      <w:r>
        <w:rPr>
          <w:rFonts w:eastAsia="Times New Roman" w:cs="Times New Roman"/>
          <w:szCs w:val="24"/>
        </w:rPr>
        <w:t>Τζανακόπουλο</w:t>
      </w:r>
      <w:proofErr w:type="spellEnd"/>
      <w:r>
        <w:rPr>
          <w:rFonts w:eastAsia="Times New Roman" w:cs="Times New Roman"/>
          <w:szCs w:val="24"/>
        </w:rPr>
        <w:t xml:space="preserve"> να λέει γι’ αυτήν την προώθηση συμφωνίας με την </w:t>
      </w:r>
      <w:r>
        <w:rPr>
          <w:rFonts w:eastAsia="Times New Roman" w:cs="Times New Roman"/>
          <w:szCs w:val="24"/>
        </w:rPr>
        <w:t>ε</w:t>
      </w:r>
      <w:r>
        <w:rPr>
          <w:rFonts w:eastAsia="Times New Roman" w:cs="Times New Roman"/>
          <w:szCs w:val="24"/>
        </w:rPr>
        <w:t>κκλησία -η οποία</w:t>
      </w:r>
      <w:r>
        <w:rPr>
          <w:rFonts w:eastAsia="Times New Roman" w:cs="Times New Roman"/>
          <w:szCs w:val="24"/>
        </w:rPr>
        <w:t xml:space="preserve"> βλέπουμε ότι έχει πάρα πολλές αντιδράσεις, καθώς μάλλον εσείς της </w:t>
      </w:r>
      <w:r>
        <w:rPr>
          <w:rFonts w:eastAsia="Times New Roman" w:cs="Times New Roman"/>
          <w:szCs w:val="24"/>
        </w:rPr>
        <w:t xml:space="preserve">συγκυβέρνησης </w:t>
      </w:r>
      <w:r>
        <w:rPr>
          <w:rFonts w:eastAsia="Times New Roman" w:cs="Times New Roman"/>
          <w:szCs w:val="24"/>
        </w:rPr>
        <w:t xml:space="preserve">είστε «μετρ» στο να φέρνετε κακές συμφωνίες σε αυτό το Κοινοβούλιο- ότι δέκα χιλιάδες θέσεις εργασίας στο </w:t>
      </w:r>
      <w:r>
        <w:rPr>
          <w:rFonts w:eastAsia="Times New Roman" w:cs="Times New Roman"/>
          <w:szCs w:val="24"/>
        </w:rPr>
        <w:t>δ</w:t>
      </w:r>
      <w:r>
        <w:rPr>
          <w:rFonts w:eastAsia="Times New Roman" w:cs="Times New Roman"/>
          <w:szCs w:val="24"/>
        </w:rPr>
        <w:t>ημόσιο θα ανοίξουν, πουλώντας έτσι ελπίδα, όχι όμως το 2019</w:t>
      </w:r>
      <w:r>
        <w:rPr>
          <w:rFonts w:eastAsia="Times New Roman" w:cs="Times New Roman"/>
          <w:szCs w:val="24"/>
        </w:rPr>
        <w:t>,</w:t>
      </w:r>
      <w:r>
        <w:rPr>
          <w:rFonts w:eastAsia="Times New Roman" w:cs="Times New Roman"/>
          <w:szCs w:val="24"/>
        </w:rPr>
        <w:t xml:space="preserve"> γιατί δ</w:t>
      </w:r>
      <w:r>
        <w:rPr>
          <w:rFonts w:eastAsia="Times New Roman" w:cs="Times New Roman"/>
          <w:szCs w:val="24"/>
        </w:rPr>
        <w:t xml:space="preserve">εν έχουμε το δημοσιοοικονομικό περιθώριο. </w:t>
      </w:r>
    </w:p>
    <w:p w14:paraId="295D706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Τι λέτε δηλαδή; Ότι «αργότερα εμείς θα είμαστε υπεύθυνοι που θα ανοίξουν οι επόμενες δέκα χιλιάδες θέσεις»; Κοροϊδεύετε τον κόσμο; Κάνετε το ίδιο ακριβώς πράγμα που έκαναν αυτοί τους οποίους κατηγορείτε. Περιπαίζε</w:t>
      </w:r>
      <w:r>
        <w:rPr>
          <w:rFonts w:eastAsia="Times New Roman" w:cs="Times New Roman"/>
          <w:szCs w:val="24"/>
        </w:rPr>
        <w:t>τε τον ελληνικό λαό. Γι’ αυτό δεν μας παίρνει κανείς στα σοβαρά και φταίτε εσείς. Δεν μπορείτε να υπόσχεστε τα πάντα, χωρίς να μπορείτε να υλοποιήσετε τίποτα από αυτά.</w:t>
      </w:r>
    </w:p>
    <w:p w14:paraId="295D7062" w14:textId="77777777" w:rsidR="006C59DA" w:rsidRDefault="00DE6A6A">
      <w:pPr>
        <w:spacing w:line="600" w:lineRule="auto"/>
        <w:ind w:firstLine="720"/>
        <w:contextualSpacing/>
        <w:jc w:val="both"/>
        <w:rPr>
          <w:rFonts w:eastAsia="Times New Roman"/>
          <w:szCs w:val="24"/>
        </w:rPr>
      </w:pPr>
      <w:r>
        <w:rPr>
          <w:rFonts w:eastAsia="Times New Roman"/>
          <w:szCs w:val="24"/>
        </w:rPr>
        <w:t>Δεν καταλαβαίνω πού στηρίζετε αυτήν την αισιοδοξία σας. Λέτε ότι τους επόμενους δύο μήνε</w:t>
      </w:r>
      <w:r>
        <w:rPr>
          <w:rFonts w:eastAsia="Times New Roman"/>
          <w:szCs w:val="24"/>
        </w:rPr>
        <w:t xml:space="preserve">ς θα δίνετε στον κόσμο. Γιατί περιμένατε αυτήν τη στιγμή; Μακάρι </w:t>
      </w:r>
      <w:r>
        <w:rPr>
          <w:rFonts w:eastAsia="Times New Roman"/>
          <w:szCs w:val="24"/>
        </w:rPr>
        <w:lastRenderedPageBreak/>
        <w:t xml:space="preserve">να δώσετε αυτά που πήρατε </w:t>
      </w:r>
      <w:r>
        <w:rPr>
          <w:rFonts w:eastAsia="Times New Roman"/>
          <w:szCs w:val="24"/>
        </w:rPr>
        <w:t>εσείς,</w:t>
      </w:r>
      <w:r>
        <w:rPr>
          <w:rFonts w:eastAsia="Times New Roman"/>
          <w:szCs w:val="24"/>
        </w:rPr>
        <w:t xml:space="preserve"> με τον τρόπο που νομοθετείτε, με την </w:t>
      </w:r>
      <w:proofErr w:type="spellStart"/>
      <w:r>
        <w:rPr>
          <w:rFonts w:eastAsia="Times New Roman"/>
          <w:szCs w:val="24"/>
        </w:rPr>
        <w:t>υπερφορολόγηση</w:t>
      </w:r>
      <w:proofErr w:type="spellEnd"/>
      <w:r>
        <w:rPr>
          <w:rFonts w:eastAsia="Times New Roman"/>
          <w:szCs w:val="24"/>
        </w:rPr>
        <w:t>, με την αύξηση</w:t>
      </w:r>
      <w:r>
        <w:rPr>
          <w:rFonts w:eastAsia="Times New Roman"/>
          <w:szCs w:val="24"/>
        </w:rPr>
        <w:t>,</w:t>
      </w:r>
      <w:r>
        <w:rPr>
          <w:rFonts w:eastAsia="Times New Roman"/>
          <w:szCs w:val="24"/>
        </w:rPr>
        <w:t xml:space="preserve"> σε πολλές περιπτώσεις</w:t>
      </w:r>
      <w:r>
        <w:rPr>
          <w:rFonts w:eastAsia="Times New Roman"/>
          <w:szCs w:val="24"/>
        </w:rPr>
        <w:t>,</w:t>
      </w:r>
      <w:r>
        <w:rPr>
          <w:rFonts w:eastAsia="Times New Roman"/>
          <w:szCs w:val="24"/>
        </w:rPr>
        <w:t xml:space="preserve"> των εισφορών, με την πολιτική</w:t>
      </w:r>
      <w:r>
        <w:rPr>
          <w:rFonts w:eastAsia="Times New Roman"/>
          <w:szCs w:val="24"/>
        </w:rPr>
        <w:t>,</w:t>
      </w:r>
      <w:r>
        <w:rPr>
          <w:rFonts w:eastAsia="Times New Roman"/>
          <w:szCs w:val="24"/>
        </w:rPr>
        <w:t xml:space="preserve"> που σε καμμία περίπτωση δεν είναι εκ</w:t>
      </w:r>
      <w:r>
        <w:rPr>
          <w:rFonts w:eastAsia="Times New Roman"/>
          <w:szCs w:val="24"/>
        </w:rPr>
        <w:t xml:space="preserve">εί για να βοηθήσει τον Έλληνα πολίτη. </w:t>
      </w:r>
    </w:p>
    <w:p w14:paraId="295D7063" w14:textId="77777777" w:rsidR="006C59DA" w:rsidRDefault="00DE6A6A">
      <w:pPr>
        <w:spacing w:line="600" w:lineRule="auto"/>
        <w:ind w:firstLine="720"/>
        <w:contextualSpacing/>
        <w:jc w:val="both"/>
        <w:rPr>
          <w:rFonts w:eastAsia="Times New Roman"/>
          <w:szCs w:val="24"/>
        </w:rPr>
      </w:pPr>
      <w:r>
        <w:rPr>
          <w:rFonts w:eastAsia="Times New Roman"/>
          <w:szCs w:val="24"/>
        </w:rPr>
        <w:t>Τι κάνετε με τον νόμο Κατσέλη, ο οποίος λήγει; Γιατί δεν απαντάτε στις ερωτήσεις</w:t>
      </w:r>
      <w:r>
        <w:rPr>
          <w:rFonts w:eastAsia="Times New Roman"/>
          <w:szCs w:val="24"/>
        </w:rPr>
        <w:t>,</w:t>
      </w:r>
      <w:r>
        <w:rPr>
          <w:rFonts w:eastAsia="Times New Roman"/>
          <w:szCs w:val="24"/>
        </w:rPr>
        <w:t xml:space="preserve"> που σας έχουμε κάνει; Τι είναι αυτό που θα χαρίσει την ελπίδα στον Έλληνα πολίτη, όταν εσείς μιλάτε με </w:t>
      </w:r>
      <w:proofErr w:type="spellStart"/>
      <w:r>
        <w:rPr>
          <w:rFonts w:eastAsia="Times New Roman"/>
          <w:szCs w:val="24"/>
        </w:rPr>
        <w:t>μισόλογα</w:t>
      </w:r>
      <w:proofErr w:type="spellEnd"/>
      <w:r>
        <w:rPr>
          <w:rFonts w:eastAsia="Times New Roman"/>
          <w:szCs w:val="24"/>
        </w:rPr>
        <w:t>, όταν εσείς κοροϊδεύετε</w:t>
      </w:r>
      <w:r>
        <w:rPr>
          <w:rFonts w:eastAsia="Times New Roman"/>
          <w:szCs w:val="24"/>
        </w:rPr>
        <w:t xml:space="preserve"> τον Έλληνα, καθώς δεν υλοποιείτε τίποτα απ’ αυτά</w:t>
      </w:r>
      <w:r>
        <w:rPr>
          <w:rFonts w:eastAsia="Times New Roman"/>
          <w:szCs w:val="24"/>
        </w:rPr>
        <w:t>,</w:t>
      </w:r>
      <w:r>
        <w:rPr>
          <w:rFonts w:eastAsia="Times New Roman"/>
          <w:szCs w:val="24"/>
        </w:rPr>
        <w:t xml:space="preserve"> που έχετε δεσμευτεί ότι θα κάνετε;</w:t>
      </w:r>
    </w:p>
    <w:p w14:paraId="295D7064" w14:textId="77777777" w:rsidR="006C59DA" w:rsidRDefault="00DE6A6A">
      <w:pPr>
        <w:spacing w:line="600" w:lineRule="auto"/>
        <w:ind w:firstLine="720"/>
        <w:contextualSpacing/>
        <w:jc w:val="both"/>
        <w:rPr>
          <w:rFonts w:eastAsia="Times New Roman"/>
          <w:szCs w:val="24"/>
        </w:rPr>
      </w:pPr>
      <w:r>
        <w:rPr>
          <w:rFonts w:eastAsia="Times New Roman"/>
          <w:szCs w:val="24"/>
        </w:rPr>
        <w:t>Σας ευχαριστώ πολύ.</w:t>
      </w:r>
    </w:p>
    <w:p w14:paraId="295D7065" w14:textId="77777777" w:rsidR="006C59DA" w:rsidRDefault="00DE6A6A">
      <w:pPr>
        <w:spacing w:line="600" w:lineRule="auto"/>
        <w:ind w:firstLine="720"/>
        <w:contextualSpacing/>
        <w:jc w:val="both"/>
        <w:rPr>
          <w:rFonts w:eastAsia="Times New Roman"/>
          <w:szCs w:val="24"/>
        </w:rPr>
      </w:pPr>
      <w:r w:rsidRPr="00305FCD">
        <w:rPr>
          <w:rFonts w:eastAsia="Times New Roman"/>
          <w:b/>
          <w:szCs w:val="24"/>
        </w:rPr>
        <w:t xml:space="preserve">ΠΡΟΕΔΡΕΥΩΝ (Δημήτριος </w:t>
      </w:r>
      <w:proofErr w:type="spellStart"/>
      <w:r w:rsidRPr="00305FCD">
        <w:rPr>
          <w:rFonts w:eastAsia="Times New Roman"/>
          <w:b/>
          <w:szCs w:val="24"/>
        </w:rPr>
        <w:t>Κρεμαστινός</w:t>
      </w:r>
      <w:proofErr w:type="spellEnd"/>
      <w:r w:rsidRPr="00305FCD">
        <w:rPr>
          <w:rFonts w:eastAsia="Times New Roman"/>
          <w:b/>
          <w:szCs w:val="24"/>
        </w:rPr>
        <w:t>):</w:t>
      </w:r>
      <w:r>
        <w:rPr>
          <w:rFonts w:eastAsia="Times New Roman"/>
          <w:szCs w:val="24"/>
        </w:rPr>
        <w:t xml:space="preserve"> Ευχαριστώ πολύ.</w:t>
      </w:r>
    </w:p>
    <w:p w14:paraId="295D7066" w14:textId="77777777" w:rsidR="006C59DA" w:rsidRDefault="00DE6A6A">
      <w:pPr>
        <w:spacing w:line="600" w:lineRule="auto"/>
        <w:ind w:firstLine="720"/>
        <w:contextualSpacing/>
        <w:jc w:val="both"/>
        <w:rPr>
          <w:rFonts w:eastAsia="Times New Roman"/>
          <w:szCs w:val="24"/>
        </w:rPr>
      </w:pPr>
      <w:r>
        <w:rPr>
          <w:rFonts w:eastAsia="Times New Roman"/>
          <w:szCs w:val="24"/>
        </w:rPr>
        <w:t>Προχωράμε</w:t>
      </w:r>
      <w:r>
        <w:rPr>
          <w:rFonts w:eastAsia="Times New Roman"/>
          <w:szCs w:val="24"/>
        </w:rPr>
        <w:t xml:space="preserve"> σ</w:t>
      </w:r>
      <w:r>
        <w:rPr>
          <w:rFonts w:eastAsia="Times New Roman"/>
          <w:szCs w:val="24"/>
        </w:rPr>
        <w:t>την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η οποία θα υποστηρίξει την </w:t>
      </w:r>
      <w:r>
        <w:rPr>
          <w:rFonts w:eastAsia="Times New Roman"/>
          <w:szCs w:val="24"/>
        </w:rPr>
        <w:t xml:space="preserve">υπ’ αριθμόν 1796 </w:t>
      </w:r>
      <w:r>
        <w:rPr>
          <w:rFonts w:eastAsia="Times New Roman"/>
          <w:szCs w:val="24"/>
        </w:rPr>
        <w:t xml:space="preserve">τροπολογία, «Καταβολή </w:t>
      </w:r>
      <w:r>
        <w:rPr>
          <w:rFonts w:eastAsia="Times New Roman"/>
          <w:szCs w:val="24"/>
        </w:rPr>
        <w:t>εφάπαξ χρηματικών ποσών προς ένστολους, δικαστικούς λειτουργούς, ιατρικό προσωπικό, διδακτικό προσωπικό, καλλιτεχνικό και λοιπό προσωπικό και τους συνταξιούχους των ανωτέρω κατηγοριών προσωπικού».</w:t>
      </w:r>
    </w:p>
    <w:p w14:paraId="295D706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Παπανάτσιου</w:t>
      </w:r>
      <w:proofErr w:type="spellEnd"/>
      <w:r>
        <w:rPr>
          <w:rFonts w:eastAsia="Times New Roman"/>
          <w:szCs w:val="24"/>
        </w:rPr>
        <w:t>, έχετε τον λόγο.</w:t>
      </w:r>
    </w:p>
    <w:p w14:paraId="295D7068" w14:textId="77777777" w:rsidR="006C59DA" w:rsidRDefault="00DE6A6A">
      <w:pPr>
        <w:spacing w:line="600" w:lineRule="auto"/>
        <w:ind w:firstLine="720"/>
        <w:contextualSpacing/>
        <w:jc w:val="both"/>
        <w:rPr>
          <w:rFonts w:eastAsia="Times New Roman"/>
          <w:szCs w:val="24"/>
        </w:rPr>
      </w:pPr>
      <w:r w:rsidRPr="00305FCD">
        <w:rPr>
          <w:rFonts w:eastAsia="Times New Roman"/>
          <w:b/>
          <w:szCs w:val="24"/>
        </w:rPr>
        <w:t>ΑΙΚΑΤΕΡΙΝΗ ΠΑΠΑΝΑΤΣΙΟΥ (</w:t>
      </w:r>
      <w:r w:rsidRPr="00305FCD">
        <w:rPr>
          <w:rFonts w:eastAsia="Times New Roman"/>
          <w:b/>
          <w:szCs w:val="24"/>
        </w:rPr>
        <w:t>Υφυπουργός Οικονομικών):</w:t>
      </w:r>
      <w:r w:rsidRPr="00F00197">
        <w:rPr>
          <w:rFonts w:eastAsia="Times New Roman"/>
          <w:szCs w:val="24"/>
        </w:rPr>
        <w:t xml:space="preserve"> </w:t>
      </w:r>
      <w:r>
        <w:rPr>
          <w:rFonts w:eastAsia="Times New Roman"/>
          <w:szCs w:val="24"/>
        </w:rPr>
        <w:t>Ευχαριστώ, κύριε Πρόεδρε.</w:t>
      </w:r>
    </w:p>
    <w:p w14:paraId="295D706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Λαμβάνοντας υπόψη μας την εκτέλεση του προϋπολογισμού του 2018 και στο πλαίσιο της χρηστής διαχείρισης και της δημοσιονομικής νομιμότητας που το </w:t>
      </w:r>
      <w:r>
        <w:rPr>
          <w:rFonts w:eastAsia="Times New Roman"/>
          <w:szCs w:val="24"/>
        </w:rPr>
        <w:lastRenderedPageBreak/>
        <w:t>Σύνταγμα μάς επιβάλλει και επειδή έχουμε τον δημοσιονομικό χ</w:t>
      </w:r>
      <w:r>
        <w:rPr>
          <w:rFonts w:eastAsia="Times New Roman"/>
          <w:szCs w:val="24"/>
        </w:rPr>
        <w:t xml:space="preserve">ώρο, ερχόμαστε σήμερα με την τροπολογία με γενικό αριθμό 1796 και ειδικό 141 και προτείνουμε με τα άρθρα 1 έως 5 την καταβολή εφάπαξ χρηματικού ποσού. </w:t>
      </w:r>
    </w:p>
    <w:p w14:paraId="295D706A" w14:textId="77777777" w:rsidR="006C59DA" w:rsidRDefault="00DE6A6A">
      <w:pPr>
        <w:spacing w:line="600" w:lineRule="auto"/>
        <w:ind w:firstLine="720"/>
        <w:contextualSpacing/>
        <w:jc w:val="both"/>
        <w:rPr>
          <w:rFonts w:eastAsia="Times New Roman"/>
          <w:szCs w:val="24"/>
        </w:rPr>
      </w:pPr>
      <w:r>
        <w:rPr>
          <w:rFonts w:eastAsia="Times New Roman"/>
          <w:szCs w:val="24"/>
        </w:rPr>
        <w:t>Με το άρθρο 1 προτείνουμε την καταβολή εφάπαξ χρηματικού ποσού στα στελέχη των Ενόπλων Δυνάμεων των Σωμά</w:t>
      </w:r>
      <w:r>
        <w:rPr>
          <w:rFonts w:eastAsia="Times New Roman"/>
          <w:szCs w:val="24"/>
        </w:rPr>
        <w:t>των Ασφαλείας για όσο χρόνο αυτά ήταν εν ενεργεία</w:t>
      </w:r>
      <w:r>
        <w:rPr>
          <w:rFonts w:eastAsia="Times New Roman"/>
          <w:szCs w:val="24"/>
        </w:rPr>
        <w:t>,</w:t>
      </w:r>
      <w:r>
        <w:rPr>
          <w:rFonts w:eastAsia="Times New Roman"/>
          <w:szCs w:val="24"/>
        </w:rPr>
        <w:t xml:space="preserve"> κατά το χρονικό διάστημα από 1</w:t>
      </w:r>
      <w:r>
        <w:rPr>
          <w:rFonts w:eastAsia="Times New Roman"/>
          <w:szCs w:val="24"/>
        </w:rPr>
        <w:t>-</w:t>
      </w:r>
      <w:r>
        <w:rPr>
          <w:rFonts w:eastAsia="Times New Roman"/>
          <w:szCs w:val="24"/>
        </w:rPr>
        <w:t>8</w:t>
      </w:r>
      <w:r>
        <w:rPr>
          <w:rFonts w:eastAsia="Times New Roman"/>
          <w:szCs w:val="24"/>
        </w:rPr>
        <w:t>-</w:t>
      </w:r>
      <w:r>
        <w:rPr>
          <w:rFonts w:eastAsia="Times New Roman"/>
          <w:szCs w:val="24"/>
        </w:rPr>
        <w:t>2012 μέχρι και 31</w:t>
      </w:r>
      <w:r>
        <w:rPr>
          <w:rFonts w:eastAsia="Times New Roman"/>
          <w:szCs w:val="24"/>
        </w:rPr>
        <w:t>-</w:t>
      </w:r>
      <w:r>
        <w:rPr>
          <w:rFonts w:eastAsia="Times New Roman"/>
          <w:szCs w:val="24"/>
        </w:rPr>
        <w:t>12</w:t>
      </w:r>
      <w:r>
        <w:rPr>
          <w:rFonts w:eastAsia="Times New Roman"/>
          <w:szCs w:val="24"/>
        </w:rPr>
        <w:t>-</w:t>
      </w:r>
      <w:r>
        <w:rPr>
          <w:rFonts w:eastAsia="Times New Roman"/>
          <w:szCs w:val="24"/>
        </w:rPr>
        <w:t>2016. Καταβάλλεται εφάπαξ χρηματικό ποσό</w:t>
      </w:r>
      <w:r>
        <w:rPr>
          <w:rFonts w:eastAsia="Times New Roman"/>
          <w:szCs w:val="24"/>
        </w:rPr>
        <w:t>,</w:t>
      </w:r>
      <w:r>
        <w:rPr>
          <w:rFonts w:eastAsia="Times New Roman"/>
          <w:szCs w:val="24"/>
        </w:rPr>
        <w:t xml:space="preserve"> που αντιστοιχεί στη διαφορά μεταξύ των μηνιαίων αποδοχών </w:t>
      </w:r>
      <w:r>
        <w:rPr>
          <w:rFonts w:eastAsia="Times New Roman"/>
          <w:szCs w:val="24"/>
        </w:rPr>
        <w:t>,</w:t>
      </w:r>
      <w:r>
        <w:rPr>
          <w:rFonts w:eastAsia="Times New Roman"/>
          <w:szCs w:val="24"/>
        </w:rPr>
        <w:t>που θα δικαιούνται να λάβουν</w:t>
      </w:r>
      <w:r>
        <w:rPr>
          <w:rFonts w:eastAsia="Times New Roman"/>
          <w:szCs w:val="24"/>
        </w:rPr>
        <w:t>,</w:t>
      </w:r>
      <w:r>
        <w:rPr>
          <w:rFonts w:eastAsia="Times New Roman"/>
          <w:szCs w:val="24"/>
        </w:rPr>
        <w:t xml:space="preserve"> με βάση τις ισχύουσες</w:t>
      </w:r>
      <w:r>
        <w:rPr>
          <w:rFonts w:eastAsia="Times New Roman"/>
          <w:szCs w:val="24"/>
        </w:rPr>
        <w:t xml:space="preserve"> κατά την 31</w:t>
      </w:r>
      <w:r>
        <w:rPr>
          <w:rFonts w:eastAsia="Times New Roman"/>
          <w:szCs w:val="24"/>
        </w:rPr>
        <w:t>-</w:t>
      </w:r>
      <w:r>
        <w:rPr>
          <w:rFonts w:eastAsia="Times New Roman"/>
          <w:szCs w:val="24"/>
        </w:rPr>
        <w:t>7</w:t>
      </w:r>
      <w:r>
        <w:rPr>
          <w:rFonts w:eastAsia="Times New Roman"/>
          <w:szCs w:val="24"/>
        </w:rPr>
        <w:t>-</w:t>
      </w:r>
      <w:r>
        <w:rPr>
          <w:rFonts w:eastAsia="Times New Roman"/>
          <w:szCs w:val="24"/>
        </w:rPr>
        <w:t>2012 μισθολογικές διατάξεις και των μηνιαίων αποδοχών</w:t>
      </w:r>
      <w:r>
        <w:rPr>
          <w:rFonts w:eastAsia="Times New Roman"/>
          <w:szCs w:val="24"/>
        </w:rPr>
        <w:t>,</w:t>
      </w:r>
      <w:r>
        <w:rPr>
          <w:rFonts w:eastAsia="Times New Roman"/>
          <w:szCs w:val="24"/>
        </w:rPr>
        <w:t xml:space="preserve"> που πράγματι τούς </w:t>
      </w:r>
      <w:proofErr w:type="spellStart"/>
      <w:r>
        <w:rPr>
          <w:rFonts w:eastAsia="Times New Roman"/>
          <w:szCs w:val="24"/>
        </w:rPr>
        <w:t>κατεβλήθησαν</w:t>
      </w:r>
      <w:proofErr w:type="spellEnd"/>
      <w:r>
        <w:rPr>
          <w:rFonts w:eastAsia="Times New Roman"/>
          <w:szCs w:val="24"/>
        </w:rPr>
        <w:t xml:space="preserve"> με βάση το άρθρο 86 του ν. 4307/2014. Γι’ αυτήν την κατηγορία στο πρώτο άρθρο των στελεχών των Ενόπλων Δυνάμεων και των Σωμάτων Ασφαλείας το χρονικό διάστη</w:t>
      </w:r>
      <w:r>
        <w:rPr>
          <w:rFonts w:eastAsia="Times New Roman"/>
          <w:szCs w:val="24"/>
        </w:rPr>
        <w:t>μα είναι από 1</w:t>
      </w:r>
      <w:r>
        <w:rPr>
          <w:rFonts w:eastAsia="Times New Roman"/>
          <w:szCs w:val="24"/>
        </w:rPr>
        <w:t>-</w:t>
      </w:r>
      <w:r>
        <w:rPr>
          <w:rFonts w:eastAsia="Times New Roman"/>
          <w:szCs w:val="24"/>
        </w:rPr>
        <w:t>8</w:t>
      </w:r>
      <w:r>
        <w:rPr>
          <w:rFonts w:eastAsia="Times New Roman"/>
          <w:szCs w:val="24"/>
        </w:rPr>
        <w:t>-</w:t>
      </w:r>
      <w:r>
        <w:rPr>
          <w:rFonts w:eastAsia="Times New Roman"/>
          <w:szCs w:val="24"/>
        </w:rPr>
        <w:t>2012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w:t>
      </w:r>
    </w:p>
    <w:p w14:paraId="295D706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8D691B">
        <w:rPr>
          <w:rFonts w:eastAsia="Times New Roman"/>
          <w:b/>
          <w:szCs w:val="24"/>
        </w:rPr>
        <w:t>ΣΠΥΡΙΔΩΝ ΛΥΚΟΥΔΗΣ</w:t>
      </w:r>
      <w:r>
        <w:rPr>
          <w:rFonts w:eastAsia="Times New Roman"/>
          <w:szCs w:val="24"/>
        </w:rPr>
        <w:t>)</w:t>
      </w:r>
    </w:p>
    <w:p w14:paraId="295D706C" w14:textId="77777777" w:rsidR="006C59DA" w:rsidRDefault="00DE6A6A">
      <w:pPr>
        <w:spacing w:line="600" w:lineRule="auto"/>
        <w:ind w:firstLine="720"/>
        <w:contextualSpacing/>
        <w:jc w:val="both"/>
        <w:rPr>
          <w:rFonts w:eastAsia="Times New Roman"/>
          <w:szCs w:val="24"/>
        </w:rPr>
      </w:pPr>
      <w:r>
        <w:rPr>
          <w:rFonts w:eastAsia="Times New Roman"/>
          <w:szCs w:val="24"/>
        </w:rPr>
        <w:t>Στο άρθρο 2 προτείνουμε την καταβολή εφάπαξ χρηματικού ποσού στο ιατρικό προσωπικό του ΕΣΥ, γιατρούς δημόσιας υγεία</w:t>
      </w:r>
      <w:r>
        <w:rPr>
          <w:rFonts w:eastAsia="Times New Roman"/>
          <w:szCs w:val="24"/>
        </w:rPr>
        <w:t>ς ΕΣΥ, επικουρικούς γιατρούς και ειδικευμένους γιατρούς για όσο χρόνο ήταν αυτοί εν ενεργεία από το χρονικό διάστημα από 13</w:t>
      </w:r>
      <w:r>
        <w:rPr>
          <w:rFonts w:eastAsia="Times New Roman"/>
          <w:szCs w:val="24"/>
        </w:rPr>
        <w:t>-</w:t>
      </w:r>
      <w:r>
        <w:rPr>
          <w:rFonts w:eastAsia="Times New Roman"/>
          <w:szCs w:val="24"/>
        </w:rPr>
        <w:t>11</w:t>
      </w:r>
      <w:r>
        <w:rPr>
          <w:rFonts w:eastAsia="Times New Roman"/>
          <w:szCs w:val="24"/>
        </w:rPr>
        <w:t>-</w:t>
      </w:r>
      <w:r>
        <w:rPr>
          <w:rFonts w:eastAsia="Times New Roman"/>
          <w:szCs w:val="24"/>
        </w:rPr>
        <w:t>2014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w:t>
      </w:r>
    </w:p>
    <w:p w14:paraId="295D706D"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Στο άρθρο 3 προτείνεται η καταβολή εφάπαξ χρηματικού ποσού στα μέλη ΔΕΠ, ΕΕΠ, ΕΔΙΠ των </w:t>
      </w:r>
      <w:r>
        <w:rPr>
          <w:rFonts w:eastAsia="Times New Roman"/>
          <w:szCs w:val="24"/>
        </w:rPr>
        <w:t>π</w:t>
      </w:r>
      <w:r>
        <w:rPr>
          <w:rFonts w:eastAsia="Times New Roman"/>
          <w:szCs w:val="24"/>
        </w:rPr>
        <w:t>ανεπιστημίων και τω</w:t>
      </w:r>
      <w:r>
        <w:rPr>
          <w:rFonts w:eastAsia="Times New Roman"/>
          <w:szCs w:val="24"/>
        </w:rPr>
        <w:t>ν ΤΕΙ και στο λοιπό προσωπικό. Το χρηματικό ποσό για τους συγκεκριμένους υπολογίζεται με αναφορά στο χρονικό διάστημα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2015 έως και 31</w:t>
      </w:r>
      <w:r>
        <w:rPr>
          <w:rFonts w:eastAsia="Times New Roman"/>
          <w:szCs w:val="24"/>
        </w:rPr>
        <w:t>-</w:t>
      </w:r>
      <w:r>
        <w:rPr>
          <w:rFonts w:eastAsia="Times New Roman"/>
          <w:szCs w:val="24"/>
        </w:rPr>
        <w:t>12</w:t>
      </w:r>
      <w:r>
        <w:rPr>
          <w:rFonts w:eastAsia="Times New Roman"/>
          <w:szCs w:val="24"/>
        </w:rPr>
        <w:t>-</w:t>
      </w:r>
      <w:r>
        <w:rPr>
          <w:rFonts w:eastAsia="Times New Roman"/>
          <w:szCs w:val="24"/>
        </w:rPr>
        <w:t>2016.</w:t>
      </w:r>
    </w:p>
    <w:p w14:paraId="295D706E" w14:textId="77777777" w:rsidR="006C59DA" w:rsidRDefault="00DE6A6A">
      <w:pPr>
        <w:spacing w:line="600" w:lineRule="auto"/>
        <w:ind w:firstLine="720"/>
        <w:contextualSpacing/>
        <w:jc w:val="both"/>
        <w:rPr>
          <w:rFonts w:eastAsia="Times New Roman"/>
          <w:szCs w:val="24"/>
        </w:rPr>
      </w:pPr>
      <w:r>
        <w:rPr>
          <w:rFonts w:eastAsia="Times New Roman"/>
          <w:szCs w:val="24"/>
        </w:rPr>
        <w:t>Με το άρθρο 4 προτείνεται η καταβολή εφάπαξ χρηματικού ποσού στα μέλη του μόνιμου καλλιτεχνικού προσωπικο</w:t>
      </w:r>
      <w:r>
        <w:rPr>
          <w:rFonts w:eastAsia="Times New Roman"/>
          <w:szCs w:val="24"/>
        </w:rPr>
        <w:t>ύ της Κρατικής Ορχήστρας Αθηνών, της Κρατικής Ορχήστρας Θεσσαλονίκης και της Ορχήστρας της Εθνικής Λυρικής Σκηνής και το χρηματικό ποσό που καταβάλλεται εφάπαξ, όπως είπαμε, υπολογίζεται με αναφορά στο χρονικό διάστημα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2015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2016.</w:t>
      </w:r>
    </w:p>
    <w:p w14:paraId="295D706F"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Επίσης, </w:t>
      </w:r>
      <w:r>
        <w:rPr>
          <w:rFonts w:eastAsia="Times New Roman"/>
          <w:szCs w:val="24"/>
        </w:rPr>
        <w:t>έχουμε την καταβολή εφάπαξ χρηματικού ποσού στους δικαστικούς λειτουργούς και τα μέλη του κυρίου προσωπικού του Νομικού Συμβουλίου του Κράτους για το διάστημα από 1</w:t>
      </w:r>
      <w:r>
        <w:rPr>
          <w:rFonts w:eastAsia="Times New Roman"/>
          <w:szCs w:val="24"/>
        </w:rPr>
        <w:t>-</w:t>
      </w:r>
      <w:r>
        <w:rPr>
          <w:rFonts w:eastAsia="Times New Roman"/>
          <w:szCs w:val="24"/>
        </w:rPr>
        <w:t>8</w:t>
      </w:r>
      <w:r>
        <w:rPr>
          <w:rFonts w:eastAsia="Times New Roman"/>
          <w:szCs w:val="24"/>
        </w:rPr>
        <w:t>-</w:t>
      </w:r>
      <w:r>
        <w:rPr>
          <w:rFonts w:eastAsia="Times New Roman"/>
          <w:szCs w:val="24"/>
        </w:rPr>
        <w:t>2012 έως 30</w:t>
      </w:r>
      <w:r>
        <w:rPr>
          <w:rFonts w:eastAsia="Times New Roman"/>
          <w:szCs w:val="24"/>
        </w:rPr>
        <w:t>-</w:t>
      </w:r>
      <w:r>
        <w:rPr>
          <w:rFonts w:eastAsia="Times New Roman"/>
          <w:szCs w:val="24"/>
        </w:rPr>
        <w:t>6</w:t>
      </w:r>
      <w:r>
        <w:rPr>
          <w:rFonts w:eastAsia="Times New Roman"/>
          <w:szCs w:val="24"/>
        </w:rPr>
        <w:t>-</w:t>
      </w:r>
      <w:r>
        <w:rPr>
          <w:rFonts w:eastAsia="Times New Roman"/>
          <w:szCs w:val="24"/>
        </w:rPr>
        <w:t>2014.</w:t>
      </w:r>
    </w:p>
    <w:p w14:paraId="295D7070" w14:textId="77777777" w:rsidR="006C59DA" w:rsidRDefault="006C59DA">
      <w:pPr>
        <w:spacing w:line="600" w:lineRule="auto"/>
        <w:ind w:firstLine="720"/>
        <w:contextualSpacing/>
        <w:jc w:val="both"/>
        <w:rPr>
          <w:rFonts w:eastAsia="Times New Roman"/>
          <w:szCs w:val="24"/>
        </w:rPr>
      </w:pPr>
    </w:p>
    <w:p w14:paraId="295D7071" w14:textId="77777777" w:rsidR="006C59DA" w:rsidRDefault="00DE6A6A">
      <w:pPr>
        <w:spacing w:line="600" w:lineRule="auto"/>
        <w:ind w:firstLine="720"/>
        <w:contextualSpacing/>
        <w:jc w:val="both"/>
        <w:rPr>
          <w:rFonts w:eastAsia="Times New Roman"/>
          <w:szCs w:val="24"/>
        </w:rPr>
      </w:pPr>
      <w:r>
        <w:rPr>
          <w:rFonts w:eastAsia="Times New Roman"/>
          <w:szCs w:val="24"/>
        </w:rPr>
        <w:t>Με το άρθρο 6 προβλέπεται, κατ’ εφαρμογή της αρχής της ίσης μεταχείρ</w:t>
      </w:r>
      <w:r>
        <w:rPr>
          <w:rFonts w:eastAsia="Times New Roman"/>
          <w:szCs w:val="24"/>
        </w:rPr>
        <w:t>ισης</w:t>
      </w:r>
      <w:r>
        <w:rPr>
          <w:rFonts w:eastAsia="Times New Roman"/>
          <w:szCs w:val="24"/>
        </w:rPr>
        <w:t>,</w:t>
      </w:r>
      <w:r>
        <w:rPr>
          <w:rFonts w:eastAsia="Times New Roman"/>
          <w:szCs w:val="24"/>
        </w:rPr>
        <w:t xml:space="preserve"> αλλά και εν όψει της ασφαλιστικής μεταρρύθμισης του ν.4387/2016, η καταβολή αντίστοιχου εφάπαξ χρηματικού ποσού για τους συνταξιούχους του δημοσίου</w:t>
      </w:r>
      <w:r>
        <w:rPr>
          <w:rFonts w:eastAsia="Times New Roman"/>
          <w:szCs w:val="24"/>
        </w:rPr>
        <w:t>,</w:t>
      </w:r>
      <w:r>
        <w:rPr>
          <w:rFonts w:eastAsia="Times New Roman"/>
          <w:szCs w:val="24"/>
        </w:rPr>
        <w:t xml:space="preserve"> που προέρχονται από τις παραπάνω κατηγορίες προσωπικού για το χρονικό διάστημα μέχρι την ένταξή τους </w:t>
      </w:r>
      <w:r>
        <w:rPr>
          <w:rFonts w:eastAsia="Times New Roman"/>
          <w:szCs w:val="24"/>
        </w:rPr>
        <w:t xml:space="preserve">στο πεδίο εφαρμογής του ν.4387/2016. </w:t>
      </w:r>
    </w:p>
    <w:p w14:paraId="295D7072"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Η προκαλούμενη δαπάνη για την εφαρμογή των προτεινόμενων διατάξεων ανέρχεται στο ποσό του 1,4 δισεκατομμυρίου ευρώ σε μικτούς όρους και σε 800 εκατομμύρια ευρώ με καθαρούς όρους. </w:t>
      </w:r>
    </w:p>
    <w:p w14:paraId="295D7073" w14:textId="77777777" w:rsidR="006C59DA" w:rsidRDefault="00DE6A6A">
      <w:pPr>
        <w:spacing w:line="600" w:lineRule="auto"/>
        <w:ind w:firstLine="720"/>
        <w:contextualSpacing/>
        <w:jc w:val="both"/>
        <w:rPr>
          <w:rFonts w:eastAsia="Times New Roman"/>
          <w:szCs w:val="24"/>
        </w:rPr>
      </w:pPr>
      <w:r>
        <w:rPr>
          <w:rFonts w:eastAsia="Times New Roman"/>
          <w:szCs w:val="24"/>
        </w:rPr>
        <w:t>Ευχαριστώ.</w:t>
      </w:r>
    </w:p>
    <w:p w14:paraId="295D7074" w14:textId="77777777" w:rsidR="006C59DA" w:rsidRDefault="00DE6A6A">
      <w:pPr>
        <w:spacing w:line="600" w:lineRule="auto"/>
        <w:ind w:firstLine="709"/>
        <w:contextualSpacing/>
        <w:jc w:val="center"/>
        <w:rPr>
          <w:rFonts w:eastAsia="Times New Roman"/>
          <w:szCs w:val="24"/>
        </w:rPr>
      </w:pPr>
      <w:r>
        <w:rPr>
          <w:rFonts w:eastAsia="Times New Roman"/>
          <w:szCs w:val="24"/>
        </w:rPr>
        <w:t>(Χειροκροτήματα από την πτέ</w:t>
      </w:r>
      <w:r>
        <w:rPr>
          <w:rFonts w:eastAsia="Times New Roman"/>
          <w:szCs w:val="24"/>
        </w:rPr>
        <w:t>ρυγα του ΣΥΡΙΖΑ)</w:t>
      </w:r>
    </w:p>
    <w:p w14:paraId="295D7075"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Υπουργέ.</w:t>
      </w:r>
    </w:p>
    <w:p w14:paraId="295D707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Ο Αναπληρωτής Υπουργός Εθνικής Άμυνας κ. Παναγιώτης Ρήγας έχει τον λόγο. </w:t>
      </w:r>
    </w:p>
    <w:p w14:paraId="295D7077" w14:textId="77777777" w:rsidR="006C59DA" w:rsidRDefault="00DE6A6A">
      <w:pPr>
        <w:spacing w:line="600" w:lineRule="auto"/>
        <w:ind w:firstLine="720"/>
        <w:contextualSpacing/>
        <w:jc w:val="both"/>
        <w:rPr>
          <w:rFonts w:eastAsia="Times New Roman"/>
          <w:szCs w:val="24"/>
        </w:rPr>
      </w:pPr>
      <w:r>
        <w:rPr>
          <w:rFonts w:eastAsia="Times New Roman"/>
          <w:b/>
          <w:szCs w:val="24"/>
        </w:rPr>
        <w:t>ΠΑΝΑΓΙΩΤΗΣ ΡΗΓΑΣ (Αναπληρωτής Υπουργός Εθνικής Άμυνας):</w:t>
      </w:r>
      <w:r>
        <w:rPr>
          <w:rFonts w:eastAsia="Times New Roman"/>
          <w:szCs w:val="24"/>
        </w:rPr>
        <w:t xml:space="preserve"> Ευχαριστώ, κύριε Πρόεδρε.</w:t>
      </w:r>
    </w:p>
    <w:p w14:paraId="295D7078"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Κυρίες και κύριοι </w:t>
      </w:r>
      <w:r>
        <w:rPr>
          <w:rFonts w:eastAsia="Times New Roman"/>
          <w:szCs w:val="24"/>
        </w:rPr>
        <w:t>Βουλευτές, άκουγα επί ώρα αρκετούς από εσάς να επιχειρηματολογείτε σε ό,τι έχει να κάνει με τις τροπολογίες και τα θετικά μέτρα</w:t>
      </w:r>
      <w:r>
        <w:rPr>
          <w:rFonts w:eastAsia="Times New Roman"/>
          <w:szCs w:val="24"/>
        </w:rPr>
        <w:t>,</w:t>
      </w:r>
      <w:r>
        <w:rPr>
          <w:rFonts w:eastAsia="Times New Roman"/>
          <w:szCs w:val="24"/>
        </w:rPr>
        <w:t xml:space="preserve"> τα οποία φέρνει η Κυβέρνηση αυτήν την περίοδο</w:t>
      </w:r>
      <w:r>
        <w:rPr>
          <w:rFonts w:eastAsia="Times New Roman"/>
          <w:szCs w:val="24"/>
        </w:rPr>
        <w:t>,</w:t>
      </w:r>
      <w:r>
        <w:rPr>
          <w:rFonts w:eastAsia="Times New Roman"/>
          <w:szCs w:val="24"/>
        </w:rPr>
        <w:t xml:space="preserve"> με έναρξη τη σημερινή μέρα. Είμαι αναγκασμένος, λοιπόν, να σας θυμίσω ορισμένα π</w:t>
      </w:r>
      <w:r>
        <w:rPr>
          <w:rFonts w:eastAsia="Times New Roman"/>
          <w:szCs w:val="24"/>
        </w:rPr>
        <w:t xml:space="preserve">ράγματα. </w:t>
      </w:r>
    </w:p>
    <w:p w14:paraId="295D707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έξοδος της χώρας από τη μέγγενη της </w:t>
      </w:r>
      <w:proofErr w:type="spellStart"/>
      <w:r>
        <w:rPr>
          <w:rFonts w:eastAsia="Times New Roman"/>
          <w:szCs w:val="24"/>
        </w:rPr>
        <w:t>μνημονιακής</w:t>
      </w:r>
      <w:proofErr w:type="spellEnd"/>
      <w:r>
        <w:rPr>
          <w:rFonts w:eastAsia="Times New Roman"/>
          <w:szCs w:val="24"/>
        </w:rPr>
        <w:t xml:space="preserve"> λιτότητας αποτελεί το εναρκτήριο λάκτισμα για το πέρασμα στη </w:t>
      </w:r>
      <w:proofErr w:type="spellStart"/>
      <w:r>
        <w:rPr>
          <w:rFonts w:eastAsia="Times New Roman"/>
          <w:szCs w:val="24"/>
        </w:rPr>
        <w:t>μεταμνημονιακή</w:t>
      </w:r>
      <w:proofErr w:type="spellEnd"/>
      <w:r>
        <w:rPr>
          <w:rFonts w:eastAsia="Times New Roman"/>
          <w:szCs w:val="24"/>
        </w:rPr>
        <w:t xml:space="preserve"> εποχή και την επιστροφή στην κανονικότητα. Ήρθε επιτέλους η στιγμή</w:t>
      </w:r>
      <w:r>
        <w:rPr>
          <w:rFonts w:eastAsia="Times New Roman"/>
          <w:szCs w:val="24"/>
        </w:rPr>
        <w:t>,</w:t>
      </w:r>
      <w:r>
        <w:rPr>
          <w:rFonts w:eastAsia="Times New Roman"/>
          <w:szCs w:val="24"/>
        </w:rPr>
        <w:t xml:space="preserve"> που η Ελλάδα ανακτά οριστικά και πλήρως την οικονομι</w:t>
      </w:r>
      <w:r>
        <w:rPr>
          <w:rFonts w:eastAsia="Times New Roman"/>
          <w:szCs w:val="24"/>
        </w:rPr>
        <w:t xml:space="preserve">κή της κυριαρχία και ανεξαρτησία, τη στιγμή που η ευθύνη για τις πολιτικές που επιλέγονται επιστρέφει στα χέρια της εκλεγμένης Κυβέρνησης από </w:t>
      </w:r>
      <w:r>
        <w:rPr>
          <w:rFonts w:eastAsia="Times New Roman"/>
          <w:szCs w:val="24"/>
        </w:rPr>
        <w:lastRenderedPageBreak/>
        <w:t>τον λαό και όχι σε τεχνοκράτες ξένους</w:t>
      </w:r>
      <w:r>
        <w:rPr>
          <w:rFonts w:eastAsia="Times New Roman"/>
          <w:szCs w:val="24"/>
        </w:rPr>
        <w:t>,</w:t>
      </w:r>
      <w:r>
        <w:rPr>
          <w:rFonts w:eastAsia="Times New Roman"/>
          <w:szCs w:val="24"/>
        </w:rPr>
        <w:t xml:space="preserve"> που μας επιβάλλουν την άποψή τους. Δυστυχώς, έχει διαψευστεί στην πολιτική </w:t>
      </w:r>
      <w:r>
        <w:rPr>
          <w:rFonts w:eastAsia="Times New Roman"/>
          <w:szCs w:val="24"/>
        </w:rPr>
        <w:t xml:space="preserve">εκτίμηση την οποία κάνει η Αξιωματική Αντιπολίτευση όλη αυτή την περίοδο. </w:t>
      </w:r>
    </w:p>
    <w:p w14:paraId="295D707A" w14:textId="77777777" w:rsidR="006C59DA" w:rsidRDefault="00DE6A6A">
      <w:pPr>
        <w:spacing w:line="600" w:lineRule="auto"/>
        <w:ind w:firstLine="720"/>
        <w:contextualSpacing/>
        <w:jc w:val="both"/>
        <w:rPr>
          <w:rFonts w:eastAsia="Times New Roman"/>
          <w:szCs w:val="24"/>
        </w:rPr>
      </w:pPr>
      <w:r>
        <w:rPr>
          <w:rFonts w:eastAsia="Times New Roman"/>
          <w:szCs w:val="24"/>
        </w:rPr>
        <w:t>Αγωνιστήκαμε τα τελευταία τρία χρόνια και κρατήσαμε τη χώρα με κόστος και προσωπικό ο καθένας από εμάς</w:t>
      </w:r>
      <w:r>
        <w:rPr>
          <w:rFonts w:eastAsia="Times New Roman"/>
          <w:szCs w:val="24"/>
        </w:rPr>
        <w:t>,</w:t>
      </w:r>
      <w:r>
        <w:rPr>
          <w:rFonts w:eastAsia="Times New Roman"/>
          <w:szCs w:val="24"/>
        </w:rPr>
        <w:t xml:space="preserve"> αλλά και πολιτικό, θα σας έλεγα, ενδεχομένως. Αλλά ένα είναι το κυρίαρχο. Επι</w:t>
      </w:r>
      <w:r>
        <w:rPr>
          <w:rFonts w:eastAsia="Times New Roman"/>
          <w:szCs w:val="24"/>
        </w:rPr>
        <w:t>μείναμε και το αποτέλεσμα θα φανεί, προκειμένου να μην πέσει η χώρα στον γκρεμό της ανεξέλεγκτης χρεοκοπίας</w:t>
      </w:r>
      <w:r>
        <w:rPr>
          <w:rFonts w:eastAsia="Times New Roman"/>
          <w:szCs w:val="24"/>
        </w:rPr>
        <w:t>,</w:t>
      </w:r>
      <w:r>
        <w:rPr>
          <w:rFonts w:eastAsia="Times New Roman"/>
          <w:szCs w:val="24"/>
        </w:rPr>
        <w:t xml:space="preserve"> κρατώντας παράλληλα την ίδια την κοινωνία όρθια. Τώρα έφτασε η στιγμή για να αρχίσουν να δρέπουν τους καρπούς των κόπων και των θυσιών τους εκατομμ</w:t>
      </w:r>
      <w:r>
        <w:rPr>
          <w:rFonts w:eastAsia="Times New Roman"/>
          <w:szCs w:val="24"/>
        </w:rPr>
        <w:t>ύρια Ελλήνων</w:t>
      </w:r>
      <w:r>
        <w:rPr>
          <w:rFonts w:eastAsia="Times New Roman"/>
          <w:szCs w:val="24"/>
        </w:rPr>
        <w:t>,</w:t>
      </w:r>
      <w:r>
        <w:rPr>
          <w:rFonts w:eastAsia="Times New Roman"/>
          <w:szCs w:val="24"/>
        </w:rPr>
        <w:t xml:space="preserve"> που έβαλαν πλάτη στα δύσκολα. </w:t>
      </w:r>
    </w:p>
    <w:p w14:paraId="295D707B" w14:textId="77777777" w:rsidR="006C59DA" w:rsidRDefault="00DE6A6A">
      <w:pPr>
        <w:spacing w:line="600" w:lineRule="auto"/>
        <w:ind w:firstLine="720"/>
        <w:contextualSpacing/>
        <w:jc w:val="both"/>
        <w:rPr>
          <w:rFonts w:eastAsia="Times New Roman"/>
          <w:szCs w:val="24"/>
        </w:rPr>
      </w:pPr>
      <w:r>
        <w:rPr>
          <w:rFonts w:eastAsia="Times New Roman"/>
          <w:szCs w:val="24"/>
        </w:rPr>
        <w:t>Η χώρα μας γυρίζει σελίδα. Περνάμε σε μια νέα περίοδο</w:t>
      </w:r>
      <w:r>
        <w:rPr>
          <w:rFonts w:eastAsia="Times New Roman"/>
          <w:szCs w:val="24"/>
        </w:rPr>
        <w:t>,</w:t>
      </w:r>
      <w:r>
        <w:rPr>
          <w:rFonts w:eastAsia="Times New Roman"/>
          <w:szCs w:val="24"/>
        </w:rPr>
        <w:t xml:space="preserve"> που τη θέση της λιτότητας θα παίρνει κάθε μέρα και περισσότερο η κοινωνική δικαιοσύνη</w:t>
      </w:r>
      <w:r>
        <w:rPr>
          <w:rFonts w:eastAsia="Times New Roman"/>
          <w:szCs w:val="24"/>
        </w:rPr>
        <w:t>,</w:t>
      </w:r>
      <w:r>
        <w:rPr>
          <w:rFonts w:eastAsia="Times New Roman"/>
          <w:szCs w:val="24"/>
        </w:rPr>
        <w:t xml:space="preserve"> όπου η </w:t>
      </w:r>
      <w:r>
        <w:rPr>
          <w:rFonts w:eastAsia="Times New Roman"/>
          <w:szCs w:val="24"/>
        </w:rPr>
        <w:t xml:space="preserve">δημοκρατία </w:t>
      </w:r>
      <w:r>
        <w:rPr>
          <w:rFonts w:eastAsia="Times New Roman"/>
          <w:szCs w:val="24"/>
        </w:rPr>
        <w:t>θα επικρατήσει και πάλι της επιβολής, όπου η σταθερ</w:t>
      </w:r>
      <w:r>
        <w:rPr>
          <w:rFonts w:eastAsia="Times New Roman"/>
          <w:szCs w:val="24"/>
        </w:rPr>
        <w:t xml:space="preserve">ότητα, η ασφάλεια και η σιγουριά θα αντικαταστήσουν την αβεβαιότητα και την αγωνία. </w:t>
      </w:r>
    </w:p>
    <w:p w14:paraId="295D707C"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Το τίμημα της </w:t>
      </w:r>
      <w:proofErr w:type="spellStart"/>
      <w:r>
        <w:rPr>
          <w:rFonts w:eastAsia="Times New Roman"/>
          <w:szCs w:val="24"/>
        </w:rPr>
        <w:t>μνημονιακής</w:t>
      </w:r>
      <w:proofErr w:type="spellEnd"/>
      <w:r>
        <w:rPr>
          <w:rFonts w:eastAsia="Times New Roman"/>
          <w:szCs w:val="24"/>
        </w:rPr>
        <w:t xml:space="preserve"> περιόδου ήταν πολύ βαρύ και ίσως όχι αναγκαίο. Εγώ θα έλεγα καθόλου αναγκαίο. Όλα αυτά ανήκουν πλέον στο χθες. Είναι στο χέρι όλων να μην επαναλά</w:t>
      </w:r>
      <w:r>
        <w:rPr>
          <w:rFonts w:eastAsia="Times New Roman"/>
          <w:szCs w:val="24"/>
        </w:rPr>
        <w:t>βουμε τα λάθη του παρελθόντος, να βάλουμε οριστικό τέλος σε όλες αυτές τις παθογένειες</w:t>
      </w:r>
      <w:r>
        <w:rPr>
          <w:rFonts w:eastAsia="Times New Roman"/>
          <w:szCs w:val="24"/>
        </w:rPr>
        <w:t>,</w:t>
      </w:r>
      <w:r>
        <w:rPr>
          <w:rFonts w:eastAsia="Times New Roman"/>
          <w:szCs w:val="24"/>
        </w:rPr>
        <w:t xml:space="preserve"> που ταλαιπώρησαν τη χώρα για δεκαετίες. Δεν είναι δυνατόν να βρίσκουμε</w:t>
      </w:r>
      <w:r>
        <w:rPr>
          <w:rFonts w:eastAsia="Times New Roman"/>
          <w:szCs w:val="24"/>
        </w:rPr>
        <w:t xml:space="preserve"> </w:t>
      </w:r>
      <w:r>
        <w:rPr>
          <w:rFonts w:eastAsia="Times New Roman"/>
          <w:szCs w:val="24"/>
        </w:rPr>
        <w:t>γυψοσανίδες και πίσω απ’ αυτές, όλα αυτά τα αμαρτωλά</w:t>
      </w:r>
      <w:r>
        <w:rPr>
          <w:rFonts w:eastAsia="Times New Roman"/>
          <w:szCs w:val="24"/>
        </w:rPr>
        <w:t>,</w:t>
      </w:r>
      <w:r>
        <w:rPr>
          <w:rFonts w:eastAsia="Times New Roman"/>
          <w:szCs w:val="24"/>
        </w:rPr>
        <w:t xml:space="preserve"> τα </w:t>
      </w:r>
      <w:r>
        <w:rPr>
          <w:rFonts w:eastAsia="Times New Roman"/>
          <w:szCs w:val="24"/>
        </w:rPr>
        <w:lastRenderedPageBreak/>
        <w:t xml:space="preserve">οποία </w:t>
      </w:r>
      <w:proofErr w:type="spellStart"/>
      <w:r>
        <w:rPr>
          <w:rFonts w:eastAsia="Times New Roman"/>
          <w:szCs w:val="24"/>
        </w:rPr>
        <w:t>συνέβαιναν</w:t>
      </w:r>
      <w:proofErr w:type="spellEnd"/>
      <w:r>
        <w:rPr>
          <w:rFonts w:eastAsia="Times New Roman"/>
          <w:szCs w:val="24"/>
        </w:rPr>
        <w:t xml:space="preserve">. Την ευθύνη την είχατε </w:t>
      </w:r>
      <w:r>
        <w:rPr>
          <w:rFonts w:eastAsia="Times New Roman"/>
          <w:szCs w:val="24"/>
        </w:rPr>
        <w:t>εσείς,</w:t>
      </w:r>
      <w:r>
        <w:rPr>
          <w:rFonts w:eastAsia="Times New Roman"/>
          <w:szCs w:val="24"/>
        </w:rPr>
        <w:t xml:space="preserve"> που κυβερνούσατε τα προηγούμενα χρόνια τη χώρα. </w:t>
      </w:r>
    </w:p>
    <w:p w14:paraId="295D707D"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w:t>
      </w:r>
      <w:proofErr w:type="spellStart"/>
      <w:r>
        <w:rPr>
          <w:rFonts w:eastAsia="Times New Roman"/>
          <w:szCs w:val="24"/>
        </w:rPr>
        <w:t>μεταμνημονιακή</w:t>
      </w:r>
      <w:proofErr w:type="spellEnd"/>
      <w:r>
        <w:rPr>
          <w:rFonts w:eastAsia="Times New Roman"/>
          <w:szCs w:val="24"/>
        </w:rPr>
        <w:t xml:space="preserve"> Ελλάδα πρέπει και θα είναι μια άλλη χώρα. Μαζί με την έξοδο από τα μνημόνια και την επιτροπεία</w:t>
      </w:r>
      <w:r>
        <w:rPr>
          <w:rFonts w:eastAsia="Times New Roman"/>
          <w:szCs w:val="24"/>
        </w:rPr>
        <w:t>,</w:t>
      </w:r>
      <w:r>
        <w:rPr>
          <w:rFonts w:eastAsia="Times New Roman"/>
          <w:szCs w:val="24"/>
        </w:rPr>
        <w:t xml:space="preserve"> πρέπει να σημάνει ανάσταση των προσδοκιών του ελληνικού λαού και κυρίως των κοινωνικών </w:t>
      </w:r>
      <w:r>
        <w:rPr>
          <w:rFonts w:eastAsia="Times New Roman"/>
          <w:szCs w:val="24"/>
        </w:rPr>
        <w:t>στρωμάτων</w:t>
      </w:r>
      <w:r>
        <w:rPr>
          <w:rFonts w:eastAsia="Times New Roman"/>
          <w:szCs w:val="24"/>
        </w:rPr>
        <w:t>,</w:t>
      </w:r>
      <w:r>
        <w:rPr>
          <w:rFonts w:eastAsia="Times New Roman"/>
          <w:szCs w:val="24"/>
        </w:rPr>
        <w:t xml:space="preserve"> που πλήρωσαν βαρύ τίμημα. Το ζητούμενο αυτή την ώρα είναι να δρομολογηθεί σε στέρεες βάσεις η ανάπτυξη. Για να γίνει αυτό πρέπει να υπάρχει δίκαιη και κοινωνικά ισορροπημένη αναδιανομή του παραγόμενου πλούτου. Ξημερώνει μια άλλη μέρα. </w:t>
      </w:r>
    </w:p>
    <w:p w14:paraId="295D707E" w14:textId="77777777" w:rsidR="006C59DA" w:rsidRDefault="00DE6A6A">
      <w:pPr>
        <w:spacing w:line="600" w:lineRule="auto"/>
        <w:ind w:firstLine="720"/>
        <w:contextualSpacing/>
        <w:jc w:val="both"/>
        <w:rPr>
          <w:rFonts w:eastAsia="Times New Roman"/>
          <w:szCs w:val="24"/>
        </w:rPr>
      </w:pPr>
      <w:r>
        <w:rPr>
          <w:rFonts w:eastAsia="Times New Roman"/>
          <w:szCs w:val="24"/>
        </w:rPr>
        <w:t>Την ώρα π</w:t>
      </w:r>
      <w:r>
        <w:rPr>
          <w:rFonts w:eastAsia="Times New Roman"/>
          <w:szCs w:val="24"/>
        </w:rPr>
        <w:t>ου οι προηγούμενες κυβερνήσεις, λοιπόν, μείωσαν κατά δεκαεφτά φορές μισθούς και συντάξεις, εμείς καταφέραμε να αντισταθούμε κι όχι απλώς να μην μειωθούν οι μισθοί και οι συντάξεις, αλλά να αρχίσει σιγά-σιγά η αποκατάσταση, ιδίως σε εκείνους που επλήγησαν π</w:t>
      </w:r>
      <w:r>
        <w:rPr>
          <w:rFonts w:eastAsia="Times New Roman"/>
          <w:szCs w:val="24"/>
        </w:rPr>
        <w:t xml:space="preserve">ερισσότερο από τη λαίλαπα των κυβερνήσεων Νέας Δημοκρατίας και ΠΑΣΟΚ. </w:t>
      </w:r>
    </w:p>
    <w:p w14:paraId="295D707F" w14:textId="77777777" w:rsidR="006C59DA" w:rsidRDefault="00DE6A6A">
      <w:pPr>
        <w:spacing w:line="600" w:lineRule="auto"/>
        <w:ind w:firstLine="720"/>
        <w:contextualSpacing/>
        <w:jc w:val="both"/>
        <w:rPr>
          <w:rFonts w:eastAsia="Times New Roman"/>
          <w:szCs w:val="24"/>
        </w:rPr>
      </w:pPr>
      <w:r>
        <w:rPr>
          <w:rFonts w:eastAsia="Times New Roman"/>
          <w:szCs w:val="24"/>
        </w:rPr>
        <w:t>Σύμφωνα, λοιπόν, με την τροπολογία που ψηφίζουμε σήμερα</w:t>
      </w:r>
      <w:r>
        <w:rPr>
          <w:rFonts w:eastAsia="Times New Roman"/>
          <w:szCs w:val="24"/>
        </w:rPr>
        <w:t>,</w:t>
      </w:r>
      <w:r>
        <w:rPr>
          <w:rFonts w:eastAsia="Times New Roman"/>
          <w:szCs w:val="24"/>
        </w:rPr>
        <w:t xml:space="preserve"> επιστρέφουμε εφάπαξ στους </w:t>
      </w:r>
      <w:proofErr w:type="spellStart"/>
      <w:r>
        <w:rPr>
          <w:rFonts w:eastAsia="Times New Roman"/>
          <w:szCs w:val="24"/>
        </w:rPr>
        <w:t>ενστόλους</w:t>
      </w:r>
      <w:proofErr w:type="spellEnd"/>
      <w:r>
        <w:rPr>
          <w:rFonts w:eastAsia="Times New Roman"/>
          <w:szCs w:val="24"/>
        </w:rPr>
        <w:t xml:space="preserve"> και όχι μόνο, αλλά και στους καθηγητές των Ανωτάτων Στρατιωτικών Εκπαιδευτικών Ιδρυμάτων, το</w:t>
      </w:r>
      <w:r>
        <w:rPr>
          <w:rFonts w:eastAsia="Times New Roman"/>
          <w:szCs w:val="24"/>
        </w:rPr>
        <w:t xml:space="preserve"> χρηματικό ποσό το οποίο εσείς την προηγούμενη περίοδο είχατε κόψει. </w:t>
      </w:r>
    </w:p>
    <w:p w14:paraId="295D7080"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Δεν είναι μία, κατά τη γνώμη μας -και το λέω ευθέως- επιβολή του Συμβουλίου της Επικρατείας. Δεν είναι μόνο νομικό το θέμα, αλλά είναι μια πολιτική επιλογή</w:t>
      </w:r>
      <w:r>
        <w:rPr>
          <w:rFonts w:eastAsia="Times New Roman"/>
          <w:szCs w:val="24"/>
        </w:rPr>
        <w:t xml:space="preserve">, </w:t>
      </w:r>
      <w:r>
        <w:rPr>
          <w:rFonts w:eastAsia="Times New Roman"/>
          <w:szCs w:val="24"/>
        </w:rPr>
        <w:t xml:space="preserve">την οποία κάνουμε αρχίζοντας </w:t>
      </w:r>
      <w:r>
        <w:rPr>
          <w:rFonts w:eastAsia="Times New Roman"/>
          <w:szCs w:val="24"/>
        </w:rPr>
        <w:t xml:space="preserve">από αυτές τις κατηγορίες. </w:t>
      </w:r>
    </w:p>
    <w:p w14:paraId="295D7081"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Διάβαζα τις περασμένες μέρες δημοσιεύματα</w:t>
      </w:r>
      <w:r>
        <w:rPr>
          <w:rFonts w:eastAsia="Times New Roman"/>
          <w:szCs w:val="24"/>
        </w:rPr>
        <w:t>,</w:t>
      </w:r>
      <w:r>
        <w:rPr>
          <w:rFonts w:eastAsia="Times New Roman"/>
          <w:szCs w:val="24"/>
        </w:rPr>
        <w:t xml:space="preserve"> σύμφωνα με τα οποία η Αντιπολίτευση μάς λέει –και το είπατε και σήμερα, δηλαδή- ότι έχουμε και προχωρούμε σε </w:t>
      </w:r>
      <w:proofErr w:type="spellStart"/>
      <w:r>
        <w:rPr>
          <w:rFonts w:eastAsia="Times New Roman"/>
          <w:szCs w:val="24"/>
        </w:rPr>
        <w:t>παροχολογία</w:t>
      </w:r>
      <w:proofErr w:type="spellEnd"/>
      <w:r>
        <w:rPr>
          <w:rFonts w:eastAsia="Times New Roman"/>
          <w:szCs w:val="24"/>
        </w:rPr>
        <w:t xml:space="preserve">. Κοιτάξτε, θα πρέπει κάποτε η Αντιπολίτευση </w:t>
      </w:r>
      <w:r>
        <w:rPr>
          <w:rFonts w:eastAsia="Times New Roman"/>
          <w:szCs w:val="24"/>
        </w:rPr>
        <w:t>-</w:t>
      </w:r>
      <w:r>
        <w:rPr>
          <w:rFonts w:eastAsia="Times New Roman"/>
          <w:szCs w:val="24"/>
        </w:rPr>
        <w:t>μιλάω για τη Νέα Δημ</w:t>
      </w:r>
      <w:r>
        <w:rPr>
          <w:rFonts w:eastAsia="Times New Roman"/>
          <w:szCs w:val="24"/>
        </w:rPr>
        <w:t>οκρατία, αλλά δεν απαλλάσσει βέβαια και τους υπόλοιπους- να καθορίσει ποια είναι η θέση της και να βγει και να πει ανοιχτά στον κόσμο τι πλέον προτείνει. Βρίσκεται σε στρατηγικό αδιέξοδο, όπως αυτό φαίνεται και από την αδυναμία της να αρθρώσει μια εναλλακτ</w:t>
      </w:r>
      <w:r>
        <w:rPr>
          <w:rFonts w:eastAsia="Times New Roman"/>
          <w:szCs w:val="24"/>
        </w:rPr>
        <w:t>ική πρόταση</w:t>
      </w:r>
      <w:r>
        <w:rPr>
          <w:rFonts w:eastAsia="Times New Roman"/>
          <w:szCs w:val="24"/>
        </w:rPr>
        <w:t>,</w:t>
      </w:r>
      <w:r>
        <w:rPr>
          <w:rFonts w:eastAsia="Times New Roman"/>
          <w:szCs w:val="24"/>
        </w:rPr>
        <w:t xml:space="preserve"> που να μην περιέχει σκληρές αντικοινωνικές ιδέες, όπως η κατάργηση του οκτάωρου ή του ασφαλιστικού συστήματος τύπου </w:t>
      </w:r>
      <w:proofErr w:type="spellStart"/>
      <w:r>
        <w:rPr>
          <w:rFonts w:eastAsia="Times New Roman"/>
          <w:szCs w:val="24"/>
        </w:rPr>
        <w:t>Πινοσέτ</w:t>
      </w:r>
      <w:proofErr w:type="spellEnd"/>
      <w:r>
        <w:rPr>
          <w:rFonts w:eastAsia="Times New Roman"/>
          <w:szCs w:val="24"/>
        </w:rPr>
        <w:t>.</w:t>
      </w:r>
      <w:r w:rsidRPr="001D1620">
        <w:rPr>
          <w:rFonts w:eastAsia="Times New Roman"/>
          <w:szCs w:val="24"/>
        </w:rPr>
        <w:t xml:space="preserve"> </w:t>
      </w:r>
      <w:r>
        <w:rPr>
          <w:rFonts w:eastAsia="Times New Roman"/>
          <w:szCs w:val="24"/>
        </w:rPr>
        <w:t>Γι’ αυτό προτιμά να καταθέτει ερωτήσεις μέσα στη Βουλή</w:t>
      </w:r>
      <w:r>
        <w:rPr>
          <w:rFonts w:eastAsia="Times New Roman"/>
          <w:szCs w:val="24"/>
        </w:rPr>
        <w:t>,</w:t>
      </w:r>
      <w:r>
        <w:rPr>
          <w:rFonts w:eastAsia="Times New Roman"/>
          <w:szCs w:val="24"/>
        </w:rPr>
        <w:t xml:space="preserve"> για το αν θα καταργηθεί το «Μακεδονία ξακουστή», γι’ αυτό ακούμε αγωνίες για το μήπως ο ΣΥΡΙΖΑ καταργήσει τα Χριστούγεννα. </w:t>
      </w:r>
    </w:p>
    <w:p w14:paraId="295D7082"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ενόχλησε πάρα πολύ η συμφωνία</w:t>
      </w:r>
      <w:r>
        <w:rPr>
          <w:rFonts w:eastAsia="Times New Roman"/>
          <w:szCs w:val="24"/>
        </w:rPr>
        <w:t>,</w:t>
      </w:r>
      <w:r>
        <w:rPr>
          <w:rFonts w:eastAsia="Times New Roman"/>
          <w:szCs w:val="24"/>
        </w:rPr>
        <w:t xml:space="preserve"> η οποία έγινε χθες και ήταν μια εξαιρετική συμφωνία, έντιμη συμφωνία, με σεβασμό, από τη μεριά τ</w:t>
      </w:r>
      <w:r>
        <w:rPr>
          <w:rFonts w:eastAsia="Times New Roman"/>
          <w:szCs w:val="24"/>
        </w:rPr>
        <w:t xml:space="preserve">ου Πρωθυπουργού της χώρας, της Κυβέρνησης και του </w:t>
      </w:r>
      <w:proofErr w:type="spellStart"/>
      <w:r>
        <w:rPr>
          <w:rFonts w:eastAsia="Times New Roman"/>
          <w:szCs w:val="24"/>
        </w:rPr>
        <w:t>Μακαριοτάτου</w:t>
      </w:r>
      <w:proofErr w:type="spellEnd"/>
      <w:r>
        <w:rPr>
          <w:rFonts w:eastAsia="Times New Roman"/>
          <w:szCs w:val="24"/>
        </w:rPr>
        <w:t xml:space="preserve"> Αρχιεπισκόπου Αθηνών. </w:t>
      </w:r>
    </w:p>
    <w:p w14:paraId="295D7083"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Θα παρακαλούσα, ωστόσο, κάποια στιγμή οι κυρίες και κύριοι Βουλευτές της Νέας Δημοκρατίας να βάλουν στην άκρη όλη τη διασπορά των </w:t>
      </w:r>
      <w:r>
        <w:rPr>
          <w:rFonts w:eastAsia="Times New Roman"/>
          <w:szCs w:val="24"/>
          <w:lang w:val="en-US"/>
        </w:rPr>
        <w:t>fake</w:t>
      </w:r>
      <w:r w:rsidRPr="001D1620">
        <w:rPr>
          <w:rFonts w:eastAsia="Times New Roman"/>
          <w:szCs w:val="24"/>
        </w:rPr>
        <w:t xml:space="preserve"> </w:t>
      </w:r>
      <w:r>
        <w:rPr>
          <w:rFonts w:eastAsia="Times New Roman"/>
          <w:szCs w:val="24"/>
          <w:lang w:val="en-US"/>
        </w:rPr>
        <w:t>news</w:t>
      </w:r>
      <w:r>
        <w:rPr>
          <w:rFonts w:eastAsia="Times New Roman"/>
          <w:szCs w:val="24"/>
        </w:rPr>
        <w:t xml:space="preserve"> και</w:t>
      </w:r>
      <w:r w:rsidRPr="001D1620">
        <w:rPr>
          <w:rFonts w:eastAsia="Times New Roman"/>
          <w:szCs w:val="24"/>
        </w:rPr>
        <w:t xml:space="preserve"> </w:t>
      </w:r>
      <w:r>
        <w:rPr>
          <w:rFonts w:eastAsia="Times New Roman"/>
          <w:szCs w:val="24"/>
        </w:rPr>
        <w:t xml:space="preserve">να μας </w:t>
      </w:r>
      <w:r>
        <w:rPr>
          <w:rFonts w:eastAsia="Times New Roman"/>
          <w:szCs w:val="24"/>
        </w:rPr>
        <w:lastRenderedPageBreak/>
        <w:t>απαντήσουν τι εννοο</w:t>
      </w:r>
      <w:r>
        <w:rPr>
          <w:rFonts w:eastAsia="Times New Roman"/>
          <w:szCs w:val="24"/>
        </w:rPr>
        <w:t xml:space="preserve">ύν όταν κάνουν λόγο για προεκλογικές παροχές του ΣΥΡΙΖΑ. Είχαμε πει από την πρώτη στιγμή ως Κυβέρνηση ότι τα αναδρομικά προς το προσωπικό των Ενόπλων Δυνάμεων θα καταβληθούν. Αυτό ακριβώς κάνουμε. Από πού προκύπτει, λοιπόν, η </w:t>
      </w:r>
      <w:proofErr w:type="spellStart"/>
      <w:r>
        <w:rPr>
          <w:rFonts w:eastAsia="Times New Roman"/>
          <w:szCs w:val="24"/>
        </w:rPr>
        <w:t>παροχολογία</w:t>
      </w:r>
      <w:proofErr w:type="spellEnd"/>
      <w:r>
        <w:rPr>
          <w:rFonts w:eastAsia="Times New Roman"/>
          <w:szCs w:val="24"/>
        </w:rPr>
        <w:t>; Εκτός εάν η Νέα Δ</w:t>
      </w:r>
      <w:r>
        <w:rPr>
          <w:rFonts w:eastAsia="Times New Roman"/>
          <w:szCs w:val="24"/>
        </w:rPr>
        <w:t xml:space="preserve">ημοκρατία και ο κ. Μητσοτάκης θεωρούν προεκλογική περίοδο όλη την τετραετία, γιατί αυτό λένε εδώ και τέσσερα χρόνια. Η μόνιμη επωδός είναι το αίτημα για προσφυγή στις κάλπες. </w:t>
      </w:r>
    </w:p>
    <w:p w14:paraId="295D7084"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w:t>
      </w:r>
      <w:r>
        <w:rPr>
          <w:rFonts w:eastAsia="Times New Roman"/>
          <w:szCs w:val="24"/>
        </w:rPr>
        <w:t>ρωτή Υπουργού)</w:t>
      </w:r>
    </w:p>
    <w:p w14:paraId="295D7085"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Τελειώνω, κύριε Πρόεδρε.</w:t>
      </w:r>
    </w:p>
    <w:p w14:paraId="295D7086"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ψήφιση της σημερινής, λοιπόν, τροπολογίας είναι μια κίνηση σεβασμού και αναγνώρισης προς όλο το προσωπικό των Ενόπλων Δυνάμεων, διότι σε μια περίοδο κατά την οποία οι βαθμοί της οικονομικής ελευθερίας και ανεξαρτησ</w:t>
      </w:r>
      <w:r>
        <w:rPr>
          <w:rFonts w:eastAsia="Times New Roman"/>
          <w:szCs w:val="24"/>
        </w:rPr>
        <w:t xml:space="preserve">ίας της χώρας μας ήταν ελαττωμένοι, η διατήρηση του αξιόμαχου και η ενίσχυση του αποτρεπτικού ρόλου τους ήταν που εξασφάλισαν τη σταθερότητα και δεν επέτρεψαν σε οποιονδήποτε ξένο παράγοντα να διανοηθεί πως το </w:t>
      </w:r>
      <w:r>
        <w:rPr>
          <w:rFonts w:eastAsia="Times New Roman"/>
          <w:szCs w:val="24"/>
          <w:lang w:val="en-US"/>
        </w:rPr>
        <w:t>status</w:t>
      </w:r>
      <w:r w:rsidRPr="00555CAA">
        <w:rPr>
          <w:rFonts w:eastAsia="Times New Roman"/>
          <w:szCs w:val="24"/>
        </w:rPr>
        <w:t xml:space="preserve"> </w:t>
      </w:r>
      <w:r>
        <w:rPr>
          <w:rFonts w:eastAsia="Times New Roman"/>
          <w:szCs w:val="24"/>
          <w:lang w:val="en-US"/>
        </w:rPr>
        <w:t>quo</w:t>
      </w:r>
      <w:r w:rsidRPr="00555CAA">
        <w:rPr>
          <w:rFonts w:eastAsia="Times New Roman"/>
          <w:szCs w:val="24"/>
        </w:rPr>
        <w:t xml:space="preserve"> </w:t>
      </w:r>
      <w:r>
        <w:rPr>
          <w:rFonts w:eastAsia="Times New Roman"/>
          <w:szCs w:val="24"/>
        </w:rPr>
        <w:t xml:space="preserve">της περιοχής μπορεί να αλλάξει. </w:t>
      </w:r>
    </w:p>
    <w:p w14:paraId="295D7087"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Οι</w:t>
      </w:r>
      <w:r>
        <w:rPr>
          <w:rFonts w:eastAsia="Times New Roman"/>
          <w:szCs w:val="24"/>
        </w:rPr>
        <w:t xml:space="preserve"> άνδρες και οι γυναίκες των Ενόπλων Δυνάμεων έχουν αφιερώσει ένα μεγάλο μέρος της ζωής τους στην υπηρεσία της πατρίδας. Το απέδειξαν και όλη την περίοδο του προσφυγικού. Επωμίσθηκαν όλο αυτό</w:t>
      </w:r>
      <w:r>
        <w:rPr>
          <w:rFonts w:eastAsia="Times New Roman"/>
          <w:szCs w:val="24"/>
        </w:rPr>
        <w:t>,</w:t>
      </w:r>
      <w:r>
        <w:rPr>
          <w:rFonts w:eastAsia="Times New Roman"/>
          <w:szCs w:val="24"/>
        </w:rPr>
        <w:t xml:space="preserve"> το οποίο με τιμή έκαναν αυτήν </w:t>
      </w:r>
      <w:r>
        <w:rPr>
          <w:rFonts w:eastAsia="Times New Roman"/>
          <w:szCs w:val="24"/>
        </w:rPr>
        <w:lastRenderedPageBreak/>
        <w:t>την περίοδο και -για μένα είναι ση</w:t>
      </w:r>
      <w:r>
        <w:rPr>
          <w:rFonts w:eastAsia="Times New Roman"/>
          <w:szCs w:val="24"/>
        </w:rPr>
        <w:t>μαντικό- συνεχίζουν να το κάνουν αγόγγυστα και τηρώντας, τιμώντας, τον κοινωνικό τους ρόλο. Δεν έγκειται, λοιπόν, η προσφορά τους στην εκπλήρωση της υπεράσπισης της εδαφικής ακεραιότητας, όπως σας είπα, αλλά και στον κοινωνικό τους ρόλο, τη στήριξη της καθ</w:t>
      </w:r>
      <w:r>
        <w:rPr>
          <w:rFonts w:eastAsia="Times New Roman"/>
          <w:szCs w:val="24"/>
        </w:rPr>
        <w:t xml:space="preserve">ημερινότητας του Έλληνα πολίτη. </w:t>
      </w:r>
    </w:p>
    <w:p w14:paraId="295D7088"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Συνηθίζω να λέω ότι είναι δύο οι πυλώνες. Ο ένας  είναι ο πυλώνας για τις Ένοπλες Δυνάμεις της ειρηνικής αντιμετώπισης των πραγμάτων, της αποτρεπτικής τους ισχυρής δύναμης, αλλά ο δεύτερος πυλώνας, ο πολύ βασικός κι αυτός, </w:t>
      </w:r>
      <w:r>
        <w:rPr>
          <w:rFonts w:eastAsia="Times New Roman"/>
          <w:szCs w:val="24"/>
        </w:rPr>
        <w:t>είναι η συνεισφορά τους στο κοινωνικό σύνολο της χώρας</w:t>
      </w:r>
      <w:r>
        <w:rPr>
          <w:rFonts w:eastAsia="Times New Roman"/>
          <w:szCs w:val="24"/>
        </w:rPr>
        <w:t>,</w:t>
      </w:r>
      <w:r>
        <w:rPr>
          <w:rFonts w:eastAsia="Times New Roman"/>
          <w:szCs w:val="24"/>
        </w:rPr>
        <w:t xml:space="preserve"> μια και είναι μέρος της ίδιας κοινωνίας όλοι αυτοί</w:t>
      </w:r>
      <w:r>
        <w:rPr>
          <w:rFonts w:eastAsia="Times New Roman"/>
          <w:szCs w:val="24"/>
        </w:rPr>
        <w:t>,</w:t>
      </w:r>
      <w:r>
        <w:rPr>
          <w:rFonts w:eastAsia="Times New Roman"/>
          <w:szCs w:val="24"/>
        </w:rPr>
        <w:t xml:space="preserve"> οι οποίοι με αυτόν τον τρόπο υπερασπίστηκαν όλη αυτήν τη δύσκολη περίοδο και επωμίστηκαν δύσκολα καθήκοντα. Με το πλήθος των δράσεων συμβάλλουν στη </w:t>
      </w:r>
      <w:r>
        <w:rPr>
          <w:rFonts w:eastAsia="Times New Roman"/>
          <w:szCs w:val="24"/>
        </w:rPr>
        <w:t xml:space="preserve">διάσωση, στις </w:t>
      </w:r>
      <w:proofErr w:type="spellStart"/>
      <w:r>
        <w:rPr>
          <w:rFonts w:eastAsia="Times New Roman"/>
          <w:szCs w:val="24"/>
        </w:rPr>
        <w:t>αεροδιακομιδές</w:t>
      </w:r>
      <w:proofErr w:type="spellEnd"/>
      <w:r>
        <w:rPr>
          <w:rFonts w:eastAsia="Times New Roman"/>
          <w:szCs w:val="24"/>
        </w:rPr>
        <w:t>, στην πρόληψη και καταστολή δασικών πυρκαγιών. Τους ευχαριστούμε και τους το αναγνωρίζουμε.</w:t>
      </w:r>
    </w:p>
    <w:p w14:paraId="295D7089"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καλώ όλους να ψηφίσετε την τροπολογία και θα ψηφίζετε από δω και πέρα συνεχείς τροπολογίες, οι οποίες είναι μέτρα ελάφρυνσης και στ</w:t>
      </w:r>
      <w:r>
        <w:rPr>
          <w:rFonts w:eastAsia="Times New Roman"/>
          <w:szCs w:val="24"/>
        </w:rPr>
        <w:t>ήριξης των κοινωνικών ομάδων</w:t>
      </w:r>
      <w:r>
        <w:rPr>
          <w:rFonts w:eastAsia="Times New Roman"/>
          <w:szCs w:val="24"/>
        </w:rPr>
        <w:t>,</w:t>
      </w:r>
      <w:r>
        <w:rPr>
          <w:rFonts w:eastAsia="Times New Roman"/>
          <w:szCs w:val="24"/>
        </w:rPr>
        <w:t xml:space="preserve"> που αγόγγυστα, αλλά με </w:t>
      </w:r>
      <w:r>
        <w:rPr>
          <w:rFonts w:eastAsia="Times New Roman"/>
          <w:szCs w:val="24"/>
        </w:rPr>
        <w:t>«</w:t>
      </w:r>
      <w:r>
        <w:rPr>
          <w:rFonts w:eastAsia="Times New Roman"/>
          <w:szCs w:val="24"/>
        </w:rPr>
        <w:t>αίμα</w:t>
      </w:r>
      <w:r>
        <w:rPr>
          <w:rFonts w:eastAsia="Times New Roman"/>
          <w:szCs w:val="24"/>
        </w:rPr>
        <w:t>»</w:t>
      </w:r>
      <w:r>
        <w:rPr>
          <w:rFonts w:eastAsia="Times New Roman"/>
          <w:szCs w:val="24"/>
        </w:rPr>
        <w:t xml:space="preserve"> -θα έλεγα- την προηγούμενη περίοδο βοήθησαν και κατάφερε η χώρα να βγει από το αδιέξοδο. Και αυτό εμείς τους </w:t>
      </w:r>
      <w:r>
        <w:rPr>
          <w:rFonts w:eastAsia="Times New Roman"/>
          <w:szCs w:val="24"/>
        </w:rPr>
        <w:lastRenderedPageBreak/>
        <w:t xml:space="preserve">το επιστρέφουμε. Δεν κρύβουμε τα χρήματα. Δεν τα στέλνουμε σε </w:t>
      </w:r>
      <w:r>
        <w:rPr>
          <w:rFonts w:eastAsia="Times New Roman"/>
          <w:szCs w:val="24"/>
          <w:lang w:val="en-US"/>
        </w:rPr>
        <w:t>offshore</w:t>
      </w:r>
      <w:r w:rsidRPr="00BB2413">
        <w:rPr>
          <w:rFonts w:eastAsia="Times New Roman"/>
          <w:szCs w:val="24"/>
        </w:rPr>
        <w:t xml:space="preserve">, </w:t>
      </w:r>
      <w:r>
        <w:rPr>
          <w:rFonts w:eastAsia="Times New Roman"/>
          <w:szCs w:val="24"/>
        </w:rPr>
        <w:t>αγαπητοί συνάδε</w:t>
      </w:r>
      <w:r>
        <w:rPr>
          <w:rFonts w:eastAsia="Times New Roman"/>
          <w:szCs w:val="24"/>
        </w:rPr>
        <w:t>λφοι. Τα δίνουμε σε αυτούς οι οποίοι υπέφεραν, αλλά σήμερα μπορούν να οραματίζονται μια άλλη προοπτική για την ίδια τους τη ζωή.</w:t>
      </w:r>
    </w:p>
    <w:p w14:paraId="295D708A"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Σας ευχαριστώ πολύ.</w:t>
      </w:r>
    </w:p>
    <w:p w14:paraId="295D708B"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w:t>
      </w:r>
      <w:r>
        <w:rPr>
          <w:rFonts w:eastAsia="Times New Roman"/>
          <w:szCs w:val="24"/>
        </w:rPr>
        <w:t>ΝΕΛ</w:t>
      </w:r>
      <w:r>
        <w:rPr>
          <w:rFonts w:eastAsia="Times New Roman"/>
          <w:szCs w:val="24"/>
        </w:rPr>
        <w:t>)</w:t>
      </w:r>
    </w:p>
    <w:p w14:paraId="295D708C"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sidRPr="00BB2413">
        <w:rPr>
          <w:rFonts w:eastAsia="Times New Roman"/>
          <w:b/>
          <w:szCs w:val="24"/>
        </w:rPr>
        <w:t xml:space="preserve">: </w:t>
      </w:r>
      <w:r>
        <w:rPr>
          <w:rFonts w:eastAsia="Times New Roman"/>
          <w:szCs w:val="24"/>
        </w:rPr>
        <w:t>Κυρίες και κύριοι</w:t>
      </w:r>
      <w:r>
        <w:rPr>
          <w:rFonts w:eastAsia="Times New Roman"/>
          <w:szCs w:val="24"/>
        </w:rPr>
        <w:t xml:space="preserve"> συνάδελφοι, ο Βουλευτής της Νέας Δημοκρατίας κ. Σάββας Αναστασιάδης ζητεί άδεια απουσίας στο εξωτερικό, συγκεκριμένα στην Αλβανία, </w:t>
      </w:r>
      <w:r>
        <w:rPr>
          <w:rFonts w:eastAsia="Times New Roman"/>
          <w:szCs w:val="24"/>
        </w:rPr>
        <w:t>στις 8</w:t>
      </w:r>
      <w:r>
        <w:rPr>
          <w:rFonts w:eastAsia="Times New Roman"/>
          <w:szCs w:val="24"/>
        </w:rPr>
        <w:t xml:space="preserve"> Νοεμβρίου 2018. </w:t>
      </w:r>
      <w:r>
        <w:rPr>
          <w:rFonts w:eastAsia="Times New Roman"/>
          <w:szCs w:val="24"/>
        </w:rPr>
        <w:t>Η Βουλή εγκρίνει;</w:t>
      </w:r>
    </w:p>
    <w:p w14:paraId="295D708D"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BB2413">
        <w:rPr>
          <w:rFonts w:eastAsia="Times New Roman"/>
          <w:b/>
          <w:szCs w:val="24"/>
        </w:rPr>
        <w:t xml:space="preserve">ΟΛΟΙ </w:t>
      </w:r>
      <w:r>
        <w:rPr>
          <w:rFonts w:eastAsia="Times New Roman"/>
          <w:b/>
          <w:szCs w:val="24"/>
        </w:rPr>
        <w:t xml:space="preserve">ΟΙ </w:t>
      </w:r>
      <w:r w:rsidRPr="00BB2413">
        <w:rPr>
          <w:rFonts w:eastAsia="Times New Roman"/>
          <w:b/>
          <w:szCs w:val="24"/>
        </w:rPr>
        <w:t>ΒΟΥΛΕΥΤΕΣ:</w:t>
      </w:r>
      <w:r>
        <w:rPr>
          <w:rFonts w:eastAsia="Times New Roman"/>
          <w:szCs w:val="24"/>
        </w:rPr>
        <w:t xml:space="preserve"> Μάλιστα, μάλιστα.</w:t>
      </w:r>
    </w:p>
    <w:p w14:paraId="295D708E"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sidRPr="00BB2413">
        <w:rPr>
          <w:rFonts w:eastAsia="Times New Roman"/>
          <w:b/>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295D708F"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Τον λόγο έχει τώρα η Υπουργός κ</w:t>
      </w:r>
      <w:r>
        <w:rPr>
          <w:rFonts w:eastAsia="Times New Roman"/>
          <w:szCs w:val="24"/>
        </w:rPr>
        <w:t>.</w:t>
      </w:r>
      <w:r>
        <w:rPr>
          <w:rFonts w:eastAsia="Times New Roman"/>
          <w:szCs w:val="24"/>
        </w:rPr>
        <w:t xml:space="preserve"> Όλγα </w:t>
      </w:r>
      <w:proofErr w:type="spellStart"/>
      <w:r>
        <w:rPr>
          <w:rFonts w:eastAsia="Times New Roman"/>
          <w:szCs w:val="24"/>
        </w:rPr>
        <w:t>Γεροβασίλη</w:t>
      </w:r>
      <w:proofErr w:type="spellEnd"/>
      <w:r>
        <w:rPr>
          <w:rFonts w:eastAsia="Times New Roman"/>
          <w:szCs w:val="24"/>
        </w:rPr>
        <w:t>.</w:t>
      </w:r>
    </w:p>
    <w:p w14:paraId="295D7090" w14:textId="77777777" w:rsidR="006C59DA" w:rsidRDefault="00DE6A6A">
      <w:pPr>
        <w:spacing w:line="600" w:lineRule="auto"/>
        <w:ind w:firstLine="720"/>
        <w:contextualSpacing/>
        <w:jc w:val="both"/>
        <w:rPr>
          <w:rFonts w:eastAsia="Times New Roman"/>
          <w:szCs w:val="24"/>
        </w:rPr>
      </w:pPr>
      <w:r w:rsidRPr="0022008D">
        <w:rPr>
          <w:rFonts w:eastAsia="Times New Roman"/>
          <w:b/>
          <w:szCs w:val="24"/>
        </w:rPr>
        <w:t xml:space="preserve">ΟΛΓΑ ΓΕΡΟΒΑΣΙΛΗ (Υπουργός </w:t>
      </w:r>
      <w:r>
        <w:rPr>
          <w:rFonts w:eastAsia="Times New Roman"/>
          <w:b/>
          <w:szCs w:val="24"/>
        </w:rPr>
        <w:t>Προστασίας του Πολίτη</w:t>
      </w:r>
      <w:r w:rsidRPr="0022008D">
        <w:rPr>
          <w:rFonts w:eastAsia="Times New Roman"/>
          <w:b/>
          <w:szCs w:val="24"/>
        </w:rPr>
        <w:t xml:space="preserve">): </w:t>
      </w:r>
      <w:r>
        <w:rPr>
          <w:rFonts w:eastAsia="Times New Roman"/>
          <w:szCs w:val="24"/>
        </w:rPr>
        <w:t>Κυρίες και κύριοι συνάδελφοι, θέλω να θυμίσω ότι εξαιτίας της οικονομικής κρίσης οι προηγούμενες κυβερνήσεις επέλεξαν τ</w:t>
      </w:r>
      <w:r>
        <w:rPr>
          <w:rFonts w:eastAsia="Times New Roman"/>
          <w:szCs w:val="24"/>
        </w:rPr>
        <w:t>ο ’10 και το ’12 να συμφωνήσουν σε δύο μνημόνια, τα οποία υποτίθεται ότι θα έβγαζαν τη χώρα από τη δίνη της οικονομικής κρίσης.</w:t>
      </w:r>
    </w:p>
    <w:p w14:paraId="295D7091" w14:textId="77777777" w:rsidR="006C59DA" w:rsidRDefault="00DE6A6A">
      <w:pPr>
        <w:spacing w:line="600" w:lineRule="auto"/>
        <w:ind w:firstLine="720"/>
        <w:contextualSpacing/>
        <w:jc w:val="both"/>
        <w:rPr>
          <w:rFonts w:eastAsia="Times New Roman"/>
          <w:szCs w:val="24"/>
        </w:rPr>
      </w:pPr>
      <w:r>
        <w:rPr>
          <w:rFonts w:eastAsia="Times New Roman"/>
          <w:szCs w:val="24"/>
        </w:rPr>
        <w:t>Σαν κύριο μέτρο σε αυτά τα δύο μνημόνια δεν ήταν οι διαρθρωτικές αλλαγές, αυτές οι οποίες υποτίθεται ότι θα ερχόντουσαν για να α</w:t>
      </w:r>
      <w:r>
        <w:rPr>
          <w:rFonts w:eastAsia="Times New Roman"/>
          <w:szCs w:val="24"/>
        </w:rPr>
        <w:t xml:space="preserve">λλάξει εικόνα η χώρα, αλλά </w:t>
      </w:r>
      <w:r>
        <w:rPr>
          <w:rFonts w:eastAsia="Times New Roman"/>
          <w:szCs w:val="24"/>
        </w:rPr>
        <w:lastRenderedPageBreak/>
        <w:t>στα αλήθεια ήταν περικοπές συντάξεων και μισθών και απολύσεις δημοσίων υπαλλήλων. Εκεί στηρίχθηκαν και για αυτό απέτυχαν. Απέτυχαν και σήμερα και οι εμπνευστές αυτών των μνημονίων έχουν αποφανθεί ότι πραγματικά ήταν μια λάθος συν</w:t>
      </w:r>
      <w:r>
        <w:rPr>
          <w:rFonts w:eastAsia="Times New Roman"/>
          <w:szCs w:val="24"/>
        </w:rPr>
        <w:t xml:space="preserve">ταγή. </w:t>
      </w:r>
    </w:p>
    <w:p w14:paraId="295D7092"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Αυτά τα μέτρα, λοιπόν, οριζόντια </w:t>
      </w:r>
      <w:proofErr w:type="spellStart"/>
      <w:r>
        <w:rPr>
          <w:rFonts w:eastAsia="Times New Roman"/>
          <w:szCs w:val="24"/>
        </w:rPr>
        <w:t>φτωχοποίησαν</w:t>
      </w:r>
      <w:proofErr w:type="spellEnd"/>
      <w:r>
        <w:rPr>
          <w:rFonts w:eastAsia="Times New Roman"/>
          <w:szCs w:val="24"/>
        </w:rPr>
        <w:t xml:space="preserve"> μεγάλη μερίδα και των μισθωτών και των συνταξιούχων και φυσικά είναι μέτρα που ξέρουμε ποιων κομμάτων την υπογραφή φέρουν. </w:t>
      </w:r>
    </w:p>
    <w:p w14:paraId="295D7093" w14:textId="77777777" w:rsidR="006C59DA" w:rsidRDefault="00DE6A6A">
      <w:pPr>
        <w:spacing w:line="600" w:lineRule="auto"/>
        <w:ind w:firstLine="720"/>
        <w:contextualSpacing/>
        <w:jc w:val="both"/>
        <w:rPr>
          <w:rFonts w:eastAsia="Times New Roman"/>
          <w:szCs w:val="24"/>
        </w:rPr>
      </w:pPr>
      <w:r>
        <w:rPr>
          <w:rFonts w:eastAsia="Times New Roman"/>
          <w:szCs w:val="24"/>
        </w:rPr>
        <w:t>Επίσης, αφού ψήφισαν τις μειώσεις μετά προχώρησαν στη Βουλή και ψήφισαν και ανα</w:t>
      </w:r>
      <w:r>
        <w:rPr>
          <w:rFonts w:eastAsia="Times New Roman"/>
          <w:szCs w:val="24"/>
        </w:rPr>
        <w:t>δρομικές μειώσεις και περικοπές, ώστε να αναγκαστούν οι μισθωτοί και οι συνταξιούχοι να επιστρέψουν και μέρος από τις προηγούμενες αποδοχές τους. Μέσα σε αυτούς φυσικά ήταν δημόσιοι υπάλληλοι, δημόσιοι λειτουργοί, αμειβόμενοι και με ειδικά μισθολόγια, μετα</w:t>
      </w:r>
      <w:r>
        <w:rPr>
          <w:rFonts w:eastAsia="Times New Roman"/>
          <w:szCs w:val="24"/>
        </w:rPr>
        <w:t>ξύ αυτών και τα στελέχη των Σωμάτων Ασφαλείας, της Αστυνομίας και της Πυροσβεστικής.</w:t>
      </w:r>
    </w:p>
    <w:p w14:paraId="295D709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επιλογή η κύρια μεταρρύθμιση να είναι οι περικοπές των αμοιβών των εργαζομένων και των συνταξιούχων δεν ήταν τυχαία. Ήταν μια συνειδητή επιλογή με ιδεολογικό υπόστρωμα, </w:t>
      </w:r>
      <w:r>
        <w:rPr>
          <w:rFonts w:eastAsia="Times New Roman"/>
          <w:szCs w:val="24"/>
        </w:rPr>
        <w:t>ένα ιδεολογικό υπόστρωμα το οποίο υποστηρίζεται και σήμερα ως κύρια θέση της Νέας Δημοκρατίας, δηλαδή ότι οι δημόσιες υπηρεσίες μπο</w:t>
      </w:r>
      <w:r>
        <w:rPr>
          <w:rFonts w:eastAsia="Times New Roman"/>
          <w:szCs w:val="24"/>
        </w:rPr>
        <w:lastRenderedPageBreak/>
        <w:t xml:space="preserve">ρούν να μην παρέχονται από το </w:t>
      </w:r>
      <w:r>
        <w:rPr>
          <w:rFonts w:eastAsia="Times New Roman"/>
          <w:szCs w:val="24"/>
        </w:rPr>
        <w:t>δημόσιο</w:t>
      </w:r>
      <w:r>
        <w:rPr>
          <w:rFonts w:eastAsia="Times New Roman"/>
          <w:szCs w:val="24"/>
        </w:rPr>
        <w:t>, αλλά να παρέχονται από τον ιδιωτικό τομέα απαξιώνοντας με κάθε δυνατό τρόπο σε όλα αυτ</w:t>
      </w:r>
      <w:r>
        <w:rPr>
          <w:rFonts w:eastAsia="Times New Roman"/>
          <w:szCs w:val="24"/>
        </w:rPr>
        <w:t xml:space="preserve">ά τα χρόνια τις υπηρεσίες του </w:t>
      </w:r>
      <w:r>
        <w:rPr>
          <w:rFonts w:eastAsia="Times New Roman"/>
          <w:szCs w:val="24"/>
        </w:rPr>
        <w:t>δημοσίου</w:t>
      </w:r>
      <w:r>
        <w:rPr>
          <w:rFonts w:eastAsia="Times New Roman"/>
          <w:szCs w:val="24"/>
        </w:rPr>
        <w:t>.</w:t>
      </w:r>
    </w:p>
    <w:p w14:paraId="295D7095"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Σε αυτά τα χρόνια, λοιπόν, εμείς στη θητεία εντός του τελευταίου μνημονίου δεν αγγίξαμε μισθούς, δεν αγγίξαμε κύριες συντάξεις, προσπαθήσαμε με νύχια και με δόντια να εφαρμόσουμε διαρθρωτικές αλλαγές και τελικά στον </w:t>
      </w:r>
      <w:r>
        <w:rPr>
          <w:rFonts w:eastAsia="Times New Roman"/>
          <w:szCs w:val="24"/>
        </w:rPr>
        <w:t xml:space="preserve">αντίποδα της λογικής των προηγουμένων μνημονίων εμείς καταφέραμε να στηρίξουμε το κράτος, να στηρίξουμε τις υπηρεσίες κυρίως του κοινωνικού κράτους στα μέτρα βεβαίως του δυνατού μέσα στα στενά δημοσιονομικά πλαίσια. Ωστόσο κάθε δυνατότητα την εξαντλήσαμε, </w:t>
      </w:r>
      <w:r>
        <w:rPr>
          <w:rFonts w:eastAsia="Times New Roman"/>
          <w:szCs w:val="24"/>
        </w:rPr>
        <w:t xml:space="preserve">κάθε μικρή ρωγμή την εξαντλήσαμε για να στηρίξουμε το κοινωνικό κράτος και τις υπηρεσίες του κράτους. </w:t>
      </w:r>
    </w:p>
    <w:p w14:paraId="295D7096" w14:textId="77777777" w:rsidR="006C59DA" w:rsidRDefault="00DE6A6A">
      <w:pPr>
        <w:spacing w:line="600" w:lineRule="auto"/>
        <w:ind w:firstLine="720"/>
        <w:contextualSpacing/>
        <w:jc w:val="both"/>
        <w:rPr>
          <w:rFonts w:eastAsia="Times New Roman"/>
          <w:szCs w:val="24"/>
        </w:rPr>
      </w:pPr>
      <w:r>
        <w:rPr>
          <w:rFonts w:eastAsia="Times New Roman"/>
          <w:szCs w:val="24"/>
        </w:rPr>
        <w:t>Σήμερα, λοιπόν, μπορούμε, έχουμε δυνατότητες, οι δημοσιονομικές δυνατότητες το επιτρέπουν και η Κυβέρνηση προχωρά με τη σημερινή τροπολογία στην αποκατάσ</w:t>
      </w:r>
      <w:r>
        <w:rPr>
          <w:rFonts w:eastAsia="Times New Roman"/>
          <w:szCs w:val="24"/>
        </w:rPr>
        <w:t>ταση μέρους αυτών των αδικιών για τους εργαζομένους των ειδικών μισθολογίων στους οποίους βεβαίως, όπως σας είπα, περιλαμβάνονται και στα στελέχη των Σωμάτων Ασφαλείας και προχωράμε στην επιστροφή των αναδρομικών κρατήσεων που έγιναν από το 2012, έχοντας π</w:t>
      </w:r>
      <w:r>
        <w:rPr>
          <w:rFonts w:eastAsia="Times New Roman"/>
          <w:szCs w:val="24"/>
        </w:rPr>
        <w:t>ια τη δυνατότητα που μας δίνει η οριστική έξοδος από τα μνημόνια.</w:t>
      </w:r>
    </w:p>
    <w:p w14:paraId="295D7097"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Η οριστική έξοδος από τα μνημόνια ήταν η προϋπόθεση για να μπορούμε να το κάνουμε. Η πολιτική βούληση, όμως, είναι αυτή που μας επιβάλει να το κάνουμε και σήμερα να είναι ένα πρώτο θετικό μέ</w:t>
      </w:r>
      <w:r>
        <w:rPr>
          <w:rFonts w:eastAsia="Times New Roman"/>
          <w:szCs w:val="24"/>
        </w:rPr>
        <w:t>τρο μετά την έξοδο από τα μνημόνια που ψηφίζεται στο ελληνικό Κοινοβούλιο.</w:t>
      </w:r>
    </w:p>
    <w:p w14:paraId="295D7098" w14:textId="77777777" w:rsidR="006C59DA" w:rsidRDefault="00DE6A6A">
      <w:pPr>
        <w:spacing w:line="600" w:lineRule="auto"/>
        <w:ind w:firstLine="720"/>
        <w:contextualSpacing/>
        <w:jc w:val="both"/>
        <w:rPr>
          <w:rFonts w:eastAsia="Times New Roman"/>
          <w:szCs w:val="24"/>
        </w:rPr>
      </w:pPr>
      <w:r>
        <w:rPr>
          <w:rFonts w:eastAsia="Times New Roman"/>
          <w:szCs w:val="24"/>
        </w:rPr>
        <w:t>Σε ό,τι αφορά το Υπουργείο Προστασίας του Πολίτη αποκαθιστούμε μια αδικία σε βάρος 53.000 στελεχών της Ελληνικής Αστυνομίας και 9.600 στελεχών της Πυροσβεστικής, αλλά και 5.000 συντ</w:t>
      </w:r>
      <w:r>
        <w:rPr>
          <w:rFonts w:eastAsia="Times New Roman"/>
          <w:szCs w:val="24"/>
        </w:rPr>
        <w:t>αξιούχων και των οικογενειών τους.</w:t>
      </w:r>
    </w:p>
    <w:p w14:paraId="295D7099" w14:textId="77777777" w:rsidR="006C59DA" w:rsidRDefault="00DE6A6A">
      <w:pPr>
        <w:spacing w:line="600" w:lineRule="auto"/>
        <w:ind w:firstLine="720"/>
        <w:contextualSpacing/>
        <w:jc w:val="both"/>
        <w:rPr>
          <w:rFonts w:eastAsia="Times New Roman"/>
          <w:szCs w:val="24"/>
        </w:rPr>
      </w:pPr>
      <w:r>
        <w:rPr>
          <w:rFonts w:eastAsia="Times New Roman"/>
          <w:szCs w:val="24"/>
        </w:rPr>
        <w:t>Βεβαίως, όλοι ξέρουμε -θέλω να το επισημάνω- ότι πρόκειται για κατηγορία εργαζομένων με ιδιαίτερα δύσκολη αποστολή και ειδικές συνθήκες στην εκτέλεση του έργου τους. Ξεκινάμε σήμερα με αυτόν τον νόμο, ψηφίζουμε το πρώτο θ</w:t>
      </w:r>
      <w:r>
        <w:rPr>
          <w:rFonts w:eastAsia="Times New Roman"/>
          <w:szCs w:val="24"/>
        </w:rPr>
        <w:t>ετικό δημοσιονομικό μέτρο μετά το οριστικό τέλος των μνημονίων, με σταθερά βήματα, χωρίς να τίθενται σε κίνδυνο οι δημοσιονομικοί στόχοι.</w:t>
      </w:r>
    </w:p>
    <w:p w14:paraId="295D709A" w14:textId="77777777" w:rsidR="006C59DA" w:rsidRDefault="00DE6A6A">
      <w:pPr>
        <w:spacing w:line="600" w:lineRule="auto"/>
        <w:ind w:firstLine="720"/>
        <w:contextualSpacing/>
        <w:jc w:val="both"/>
        <w:rPr>
          <w:rFonts w:eastAsia="Times New Roman"/>
          <w:szCs w:val="24"/>
        </w:rPr>
      </w:pPr>
      <w:r>
        <w:rPr>
          <w:rFonts w:eastAsia="Times New Roman"/>
          <w:szCs w:val="24"/>
        </w:rPr>
        <w:t>Είμαστε αποφασισμένοι, το αποδεικνύουμε, να αποκαταστήσουμε βήμα – βήμα όλες τις αδικίες που επέβαλαν οι δημοσιονομικο</w:t>
      </w:r>
      <w:r>
        <w:rPr>
          <w:rFonts w:eastAsia="Times New Roman"/>
          <w:szCs w:val="24"/>
        </w:rPr>
        <w:t>ί περιορισμοί και τα μνημόνια στη χώρα μας, ανεξάρτητα εάν αυτοί που έφεραν τα μνημόνια στη χώρα κουνούν και σήμερα το δάχτυλο.</w:t>
      </w:r>
    </w:p>
    <w:p w14:paraId="295D709B" w14:textId="77777777" w:rsidR="006C59DA" w:rsidRDefault="00DE6A6A">
      <w:pPr>
        <w:spacing w:line="600" w:lineRule="auto"/>
        <w:ind w:firstLine="720"/>
        <w:contextualSpacing/>
        <w:jc w:val="both"/>
        <w:rPr>
          <w:rFonts w:eastAsia="Times New Roman"/>
          <w:szCs w:val="24"/>
        </w:rPr>
      </w:pPr>
      <w:r>
        <w:rPr>
          <w:rFonts w:eastAsia="Times New Roman"/>
          <w:szCs w:val="24"/>
        </w:rPr>
        <w:t>Θα κάνουμε πράξη κάθε μέτρο που εξαγγέλθηκε από την Κυβέρνηση, που βελτιώνει τη ζωή των Ελλήνων πολιτών, των Ελλήνων εργαζομένων</w:t>
      </w:r>
      <w:r>
        <w:rPr>
          <w:rFonts w:eastAsia="Times New Roman"/>
          <w:szCs w:val="24"/>
        </w:rPr>
        <w:t xml:space="preserve"> και των οικογενειών τους.</w:t>
      </w:r>
    </w:p>
    <w:p w14:paraId="295D709C"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Σας ευχαριστώ.</w:t>
      </w:r>
    </w:p>
    <w:p w14:paraId="295D709D"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95D709E" w14:textId="77777777" w:rsidR="006C59DA" w:rsidRDefault="00DE6A6A">
      <w:pPr>
        <w:spacing w:line="600" w:lineRule="auto"/>
        <w:ind w:firstLine="720"/>
        <w:contextualSpacing/>
        <w:jc w:val="both"/>
        <w:rPr>
          <w:rFonts w:eastAsia="Times New Roman"/>
          <w:szCs w:val="24"/>
        </w:rPr>
      </w:pPr>
      <w:r w:rsidRPr="00205355">
        <w:rPr>
          <w:rFonts w:eastAsia="Times New Roman"/>
          <w:b/>
          <w:szCs w:val="24"/>
        </w:rPr>
        <w:t>ΠΡΟΕΔΡΕΥΩΝ (Σπυρίδων Λυκούδης):</w:t>
      </w:r>
      <w:r>
        <w:rPr>
          <w:rFonts w:eastAsia="Times New Roman"/>
          <w:szCs w:val="24"/>
        </w:rPr>
        <w:t xml:space="preserve"> Ευχαριστώ, κυρία Υπουργέ.</w:t>
      </w:r>
    </w:p>
    <w:p w14:paraId="295D709F"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Ο Υπουργός κ. Κωνσταντίνος </w:t>
      </w:r>
      <w:proofErr w:type="spellStart"/>
      <w:r>
        <w:rPr>
          <w:rFonts w:eastAsia="Times New Roman"/>
          <w:szCs w:val="24"/>
        </w:rPr>
        <w:t>Γαβρόγλου</w:t>
      </w:r>
      <w:proofErr w:type="spellEnd"/>
      <w:r>
        <w:rPr>
          <w:rFonts w:eastAsia="Times New Roman"/>
          <w:szCs w:val="24"/>
        </w:rPr>
        <w:t xml:space="preserve"> έχει τον λόγο. </w:t>
      </w:r>
    </w:p>
    <w:p w14:paraId="295D70A0" w14:textId="77777777" w:rsidR="006C59DA" w:rsidRDefault="00DE6A6A">
      <w:pPr>
        <w:spacing w:line="600" w:lineRule="auto"/>
        <w:ind w:firstLine="720"/>
        <w:contextualSpacing/>
        <w:jc w:val="both"/>
        <w:rPr>
          <w:rFonts w:eastAsia="Times New Roman"/>
          <w:szCs w:val="24"/>
        </w:rPr>
      </w:pPr>
      <w:r w:rsidRPr="00357D41">
        <w:rPr>
          <w:rFonts w:eastAsia="Times New Roman"/>
          <w:b/>
          <w:szCs w:val="24"/>
        </w:rPr>
        <w:t>ΚΩΝΣΤΑΝΤΙΝΟΣ ΓΑΒΡΟΓΛΟΥ (Υπουργός Παιδείας, Έρευνας και Θρησ</w:t>
      </w:r>
      <w:r w:rsidRPr="00357D41">
        <w:rPr>
          <w:rFonts w:eastAsia="Times New Roman"/>
          <w:b/>
          <w:szCs w:val="24"/>
        </w:rPr>
        <w:t>κευμ</w:t>
      </w:r>
      <w:r>
        <w:rPr>
          <w:rFonts w:eastAsia="Times New Roman"/>
          <w:b/>
          <w:szCs w:val="24"/>
        </w:rPr>
        <w:t xml:space="preserve">άτων): </w:t>
      </w:r>
      <w:r>
        <w:rPr>
          <w:rFonts w:eastAsia="Times New Roman"/>
          <w:szCs w:val="24"/>
        </w:rPr>
        <w:t xml:space="preserve">Ευχαριστώ, κύριε Πρόεδρε. </w:t>
      </w:r>
    </w:p>
    <w:p w14:paraId="295D70A1" w14:textId="77777777" w:rsidR="006C59DA" w:rsidRDefault="00DE6A6A">
      <w:pPr>
        <w:spacing w:line="600" w:lineRule="auto"/>
        <w:ind w:firstLine="720"/>
        <w:contextualSpacing/>
        <w:jc w:val="both"/>
        <w:rPr>
          <w:rFonts w:eastAsia="Times New Roman"/>
          <w:szCs w:val="24"/>
        </w:rPr>
      </w:pPr>
      <w:r>
        <w:rPr>
          <w:rFonts w:eastAsia="Times New Roman"/>
          <w:szCs w:val="24"/>
        </w:rPr>
        <w:t>Δεν θα επαναλάβω πολλά από όσα είπαν οι συνάδελφοι προηγουμένως. Θα προσθέσω ότι η πορεία προς την κανονικότητα είναι κάτι το εξαιρετικά σύνθετο, δεν θα γίνει από τη μία μέρα στην άλλη, αλλά το πολύ σημαντικό είναι ότι</w:t>
      </w:r>
      <w:r>
        <w:rPr>
          <w:rFonts w:eastAsia="Times New Roman"/>
          <w:szCs w:val="24"/>
        </w:rPr>
        <w:t xml:space="preserve"> τα βήματα που γίνονται κατοχυρώνουν αυτή την πορεία προς την κανονικότητα.</w:t>
      </w:r>
    </w:p>
    <w:p w14:paraId="295D70A2" w14:textId="77777777" w:rsidR="006C59DA" w:rsidRDefault="00DE6A6A">
      <w:pPr>
        <w:spacing w:line="600" w:lineRule="auto"/>
        <w:ind w:firstLine="720"/>
        <w:contextualSpacing/>
        <w:jc w:val="both"/>
        <w:rPr>
          <w:rFonts w:eastAsia="Times New Roman"/>
          <w:szCs w:val="24"/>
        </w:rPr>
      </w:pPr>
      <w:r>
        <w:rPr>
          <w:rFonts w:eastAsia="Times New Roman"/>
          <w:szCs w:val="24"/>
        </w:rPr>
        <w:t>Όσον αφορά το Υπουργείο Παιδείας, ο Πρωθυπουργός στη Διεθνή Έκθεση Θεσσαλονίκης ανακοίνωσε και το θέμα των αναδρομικών των πανεπιστημιακών, αλλά και τον διορισμό τεσσεράμισι χιλιάδ</w:t>
      </w:r>
      <w:r>
        <w:rPr>
          <w:rFonts w:eastAsia="Times New Roman"/>
          <w:szCs w:val="24"/>
        </w:rPr>
        <w:t>ων εκπαιδευτικών για την ειδική εκπαίδευση. Σε λίγες μέρες η Κυβέρνηση ανακοίνωσε ότι σε βάθος τριετίας θα προσληφθούν, για πρώτη φορά</w:t>
      </w:r>
      <w:r w:rsidRPr="00122953">
        <w:rPr>
          <w:rFonts w:eastAsia="Times New Roman"/>
          <w:szCs w:val="24"/>
        </w:rPr>
        <w:t xml:space="preserve"> </w:t>
      </w:r>
      <w:r>
        <w:rPr>
          <w:rFonts w:eastAsia="Times New Roman"/>
          <w:szCs w:val="24"/>
        </w:rPr>
        <w:t xml:space="preserve">μετά από δέκα χρόνια, δεκαπέντε χιλιάδες εκπαιδευτικοί, τεσσεράμισι χιλιάδες το 2019, πέντε χιλιάδες διακόσιοι πενήντα το 2020, πέντε χιλιάδες διακόσιοι πενήντα το 2021. </w:t>
      </w:r>
    </w:p>
    <w:p w14:paraId="295D70A3"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295D70A4"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Όπως ξέρετε, έχουμε ένα πολ</w:t>
      </w:r>
      <w:r>
        <w:rPr>
          <w:rFonts w:eastAsia="Times New Roman"/>
          <w:szCs w:val="24"/>
        </w:rPr>
        <w:t>ύ μεγάλο ποσοστό αναπληρωτών καθηγητών, οι οποίοι τα χρόνια αυτά της κρίσης έδωσαν τον καλύτερό τους εαυτό και στήριξαν το εκπαιδευτικό μας σύστημα και πρέπει και εμείς να δούμε με ποιον καλύτερο τρόπο, πάντα μέσα στο πλαίσιο των αποφάσεων του Συμβουλίου τ</w:t>
      </w:r>
      <w:r>
        <w:rPr>
          <w:rFonts w:eastAsia="Times New Roman"/>
          <w:szCs w:val="24"/>
        </w:rPr>
        <w:t xml:space="preserve">ης Επικρατείας, θα μπορέσουμε να καταλήξουμε στο σύστημα προσλήψεων. </w:t>
      </w:r>
    </w:p>
    <w:p w14:paraId="295D70A5"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Βεβαίως, δεν έλειψαν και τα ευτράπελα, θα έλεγα, δημοσιεύματα ότι όλα αυτά είναι </w:t>
      </w:r>
      <w:proofErr w:type="spellStart"/>
      <w:r>
        <w:rPr>
          <w:rFonts w:eastAsia="Times New Roman"/>
          <w:szCs w:val="24"/>
        </w:rPr>
        <w:t>παροχολογία</w:t>
      </w:r>
      <w:proofErr w:type="spellEnd"/>
      <w:r>
        <w:rPr>
          <w:rFonts w:eastAsia="Times New Roman"/>
          <w:szCs w:val="24"/>
        </w:rPr>
        <w:t xml:space="preserve">, ότι όλα αυτά δεν έχουν υλική βάση. Τα είπαν πριν τη δημοσίευση του προϋπολογισμού, όταν είδαν ότι στον προϋπολογισμό προβλέπεται το κονδύλι. Δεν εξέφρασαν ούτε ένα στοιχείο αυτοκριτικής. </w:t>
      </w:r>
    </w:p>
    <w:p w14:paraId="295D70A6" w14:textId="77777777" w:rsidR="006C59DA" w:rsidRDefault="00DE6A6A">
      <w:pPr>
        <w:spacing w:line="600" w:lineRule="auto"/>
        <w:ind w:firstLine="720"/>
        <w:contextualSpacing/>
        <w:jc w:val="both"/>
        <w:rPr>
          <w:rFonts w:eastAsia="Times New Roman"/>
          <w:szCs w:val="24"/>
        </w:rPr>
      </w:pPr>
      <w:r>
        <w:rPr>
          <w:rFonts w:eastAsia="Times New Roman"/>
          <w:szCs w:val="24"/>
        </w:rPr>
        <w:t>Το ίδιο, όπως είδατε, έγινε και μετά την ιστορικής σημασίας συμφων</w:t>
      </w:r>
      <w:r>
        <w:rPr>
          <w:rFonts w:eastAsia="Times New Roman"/>
          <w:szCs w:val="24"/>
        </w:rPr>
        <w:t>ία ανάμεσα στην Εκκλησία και την πολιτεία. Γράφτηκαν πράγματα που ούτε καν ως αστείο μπορεί κανείς να τα εκλάβει, ως προς τα σύμβολα, ως προς τα Χριστούγεννα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295D70A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Σε ό,τι πάμε να κάνουμε για να λύσουμε ιστορικές εκκρεμότητες, σε ό,τι πάμε να κάνουμε για </w:t>
      </w:r>
      <w:r>
        <w:rPr>
          <w:rFonts w:eastAsia="Times New Roman"/>
          <w:szCs w:val="24"/>
        </w:rPr>
        <w:t xml:space="preserve">να κατοχυρώσουμε την κανονικότητα, βρίσκουμε μπροστά μας σε μέρος του δημόσιου λόγου ένα μπαράζ δήθεν αντιρρήσεων, αλλά που, κατά τη γνώμη μας, εκφράζει έναν ανείπωτο πανικό από την πλευρά όσων νόμιζαν ότι δεν θα τα βγάλουμε πέρα. </w:t>
      </w:r>
    </w:p>
    <w:p w14:paraId="295D70A8"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Σήμερα, λοιπόν, με την κ</w:t>
      </w:r>
      <w:r>
        <w:rPr>
          <w:rFonts w:eastAsia="Times New Roman"/>
          <w:szCs w:val="24"/>
        </w:rPr>
        <w:t>αταβολή των αναδρομικών στους καθηγητές των πανεπιστημίων και στους καθηγητές των ΤΕΙ, όπως και στο ειδικό εκπαιδευτικό προσωπικό, μαζί και το εργαστηριακό διδακτικό προσωπικό, λύνουμε μία αδικία από τις πολλές που έχει υποστεί αυτός ο τόπος και από τις πο</w:t>
      </w:r>
      <w:r>
        <w:rPr>
          <w:rFonts w:eastAsia="Times New Roman"/>
          <w:szCs w:val="24"/>
        </w:rPr>
        <w:t xml:space="preserve">λλές που έχουν υποστεί διαφορετικές κοινωνικές κατηγορίες. Το ίδιο γίνεται και για τους ερευνητές και τους ειδικούς λειτουργικούς επιστήμονες των ερευνητικών μας κέντρων. </w:t>
      </w:r>
    </w:p>
    <w:p w14:paraId="295D70A9" w14:textId="77777777" w:rsidR="006C59DA" w:rsidRDefault="00DE6A6A">
      <w:pPr>
        <w:spacing w:line="600" w:lineRule="auto"/>
        <w:ind w:firstLine="720"/>
        <w:contextualSpacing/>
        <w:jc w:val="both"/>
        <w:rPr>
          <w:rFonts w:eastAsia="Times New Roman"/>
          <w:szCs w:val="24"/>
        </w:rPr>
      </w:pPr>
      <w:r>
        <w:rPr>
          <w:rFonts w:eastAsia="Times New Roman"/>
          <w:szCs w:val="24"/>
        </w:rPr>
        <w:t>Νομίζουμε πάλι ότι είναι ένα στέρεο βήμα προς την κανονικότητα, είναι ένα στέρεο βήμ</w:t>
      </w:r>
      <w:r>
        <w:rPr>
          <w:rFonts w:eastAsia="Times New Roman"/>
          <w:szCs w:val="24"/>
        </w:rPr>
        <w:t xml:space="preserve">α που θα μας βοηθήσει και στη συγκρότηση του ενιαίου χώρου έρευνας και εκπαίδευσης, στο μεγάλο μεταρρυθμιστικό σχέδιο που έχουμε με τη συζήτηση για τη νέα αρχιτεκτονική των </w:t>
      </w:r>
      <w:r>
        <w:rPr>
          <w:rFonts w:eastAsia="Times New Roman"/>
          <w:szCs w:val="24"/>
        </w:rPr>
        <w:t>ανωτάτων εκπαιδευτικών</w:t>
      </w:r>
      <w:r>
        <w:rPr>
          <w:rFonts w:eastAsia="Times New Roman"/>
          <w:szCs w:val="24"/>
        </w:rPr>
        <w:t xml:space="preserve"> </w:t>
      </w:r>
      <w:r>
        <w:rPr>
          <w:rFonts w:eastAsia="Times New Roman"/>
          <w:szCs w:val="24"/>
        </w:rPr>
        <w:t xml:space="preserve">ιδρυμάτων </w:t>
      </w:r>
      <w:r>
        <w:rPr>
          <w:rFonts w:eastAsia="Times New Roman"/>
          <w:szCs w:val="24"/>
        </w:rPr>
        <w:t>μας και τις συνέργειες ανάμεσα στα πανεπιστήμια κα</w:t>
      </w:r>
      <w:r>
        <w:rPr>
          <w:rFonts w:eastAsia="Times New Roman"/>
          <w:szCs w:val="24"/>
        </w:rPr>
        <w:t xml:space="preserve">ι τα ΤΕΙ. </w:t>
      </w:r>
    </w:p>
    <w:p w14:paraId="295D70AA"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Είναι πραγματικά μία ακόμη, μικρή ενδεχομένως, αλλά σημαντική, ψηφίδα σε αυτό το νέο μωσαϊκό που απεικονίζει μία νέα πραγματικότητα και για την </w:t>
      </w:r>
      <w:r>
        <w:rPr>
          <w:rFonts w:eastAsia="Times New Roman"/>
          <w:szCs w:val="24"/>
        </w:rPr>
        <w:t xml:space="preserve">τριτοβάθμια </w:t>
      </w:r>
      <w:r>
        <w:rPr>
          <w:rFonts w:eastAsia="Times New Roman"/>
          <w:szCs w:val="24"/>
        </w:rPr>
        <w:t xml:space="preserve">εκπαίδευσή μας. </w:t>
      </w:r>
    </w:p>
    <w:p w14:paraId="295D70A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295D70AC"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w:t>
      </w:r>
      <w:r>
        <w:rPr>
          <w:rFonts w:eastAsia="Times New Roman"/>
          <w:szCs w:val="24"/>
        </w:rPr>
        <w:t xml:space="preserve"> ΑΝΕΛ)</w:t>
      </w:r>
    </w:p>
    <w:p w14:paraId="295D70AD" w14:textId="77777777" w:rsidR="006C59DA" w:rsidRDefault="00DE6A6A">
      <w:pPr>
        <w:spacing w:line="600" w:lineRule="auto"/>
        <w:ind w:firstLine="720"/>
        <w:contextualSpacing/>
        <w:jc w:val="both"/>
        <w:rPr>
          <w:rFonts w:eastAsia="Times New Roman"/>
          <w:szCs w:val="24"/>
        </w:rPr>
      </w:pPr>
      <w:r w:rsidRPr="00205355">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Ευχαριστώ, κύριε Υπουργέ. </w:t>
      </w:r>
    </w:p>
    <w:p w14:paraId="295D70A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Ο Υπουργός κ. Φώτης Κουβέλης έχει τον λόγο. </w:t>
      </w:r>
    </w:p>
    <w:p w14:paraId="295D70AF" w14:textId="77777777" w:rsidR="006C59DA" w:rsidRDefault="00DE6A6A">
      <w:pPr>
        <w:spacing w:line="600" w:lineRule="auto"/>
        <w:ind w:firstLine="720"/>
        <w:contextualSpacing/>
        <w:jc w:val="both"/>
        <w:rPr>
          <w:rFonts w:eastAsia="Times New Roman" w:cs="Times New Roman"/>
          <w:szCs w:val="24"/>
        </w:rPr>
      </w:pPr>
      <w:r w:rsidRPr="00FE7447">
        <w:rPr>
          <w:rFonts w:eastAsia="Times New Roman" w:cs="Times New Roman"/>
          <w:b/>
          <w:szCs w:val="24"/>
        </w:rPr>
        <w:lastRenderedPageBreak/>
        <w:t>ΦΩΤ</w:t>
      </w:r>
      <w:r>
        <w:rPr>
          <w:rFonts w:eastAsia="Times New Roman" w:cs="Times New Roman"/>
          <w:b/>
          <w:szCs w:val="24"/>
        </w:rPr>
        <w:t>Η</w:t>
      </w:r>
      <w:r w:rsidRPr="00FE7447">
        <w:rPr>
          <w:rFonts w:eastAsia="Times New Roman" w:cs="Times New Roman"/>
          <w:b/>
          <w:szCs w:val="24"/>
        </w:rPr>
        <w:t>Σ</w:t>
      </w:r>
      <w:r w:rsidRPr="00FE7447">
        <w:rPr>
          <w:rFonts w:eastAsia="Times New Roman" w:cs="Times New Roman"/>
          <w:b/>
          <w:szCs w:val="24"/>
        </w:rPr>
        <w:t xml:space="preserve"> ΚΟΥΒΕΛΗΣ (Υπουργός Ναυτιλίας και Νησιωτικής Πολιτικής): </w:t>
      </w:r>
      <w:r>
        <w:rPr>
          <w:rFonts w:eastAsia="Times New Roman" w:cs="Times New Roman"/>
          <w:szCs w:val="24"/>
        </w:rPr>
        <w:t>Ευχαριστώ, κύριε Πρόεδρε.</w:t>
      </w:r>
    </w:p>
    <w:p w14:paraId="295D70B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βεβαίως υπάρχουν οι αποφάσει</w:t>
      </w:r>
      <w:r>
        <w:rPr>
          <w:rFonts w:eastAsia="Times New Roman" w:cs="Times New Roman"/>
          <w:szCs w:val="24"/>
        </w:rPr>
        <w:t xml:space="preserve">ς του Συμβουλίου της Επικρατείας, όπως και η απόφαση του Ειδικού Δικαστηρίου του άρθρου 88 παράγραφος 2 του Συντάγματος, που δέχθηκε ότι κατά παράβαση του Συντάγματος </w:t>
      </w:r>
      <w:proofErr w:type="spellStart"/>
      <w:r>
        <w:rPr>
          <w:rFonts w:eastAsia="Times New Roman" w:cs="Times New Roman"/>
          <w:szCs w:val="24"/>
        </w:rPr>
        <w:t>περιεκόπησαν</w:t>
      </w:r>
      <w:proofErr w:type="spellEnd"/>
      <w:r>
        <w:rPr>
          <w:rFonts w:eastAsia="Times New Roman" w:cs="Times New Roman"/>
          <w:szCs w:val="24"/>
        </w:rPr>
        <w:t xml:space="preserve"> οι συγκεκριμένες αποδοχές.</w:t>
      </w:r>
    </w:p>
    <w:p w14:paraId="295D70B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μπορούσε, όμως, η Κυβέρνηση παρά την ύπαρξη αυ</w:t>
      </w:r>
      <w:r>
        <w:rPr>
          <w:rFonts w:eastAsia="Times New Roman" w:cs="Times New Roman"/>
          <w:szCs w:val="24"/>
        </w:rPr>
        <w:t>τών των αποφάσεων, να παρατείνει τον χρόνο καταβολής του συγκεκριμένου ποσού, το οποίο καταβάλλεται για να αποκαταστήσει μία υπαρκτή αδικία, όπως αδικία την κατέγραψε και μάλιστα με τον χαρακτήρα της αντισυνταγματικότητας και το Συμβούλιο της Επικρατείας</w:t>
      </w:r>
      <w:r w:rsidRPr="004D3C08">
        <w:rPr>
          <w:rFonts w:eastAsia="Times New Roman" w:cs="Times New Roman"/>
          <w:szCs w:val="24"/>
        </w:rPr>
        <w:t>,</w:t>
      </w:r>
      <w:r>
        <w:rPr>
          <w:rFonts w:eastAsia="Times New Roman" w:cs="Times New Roman"/>
          <w:szCs w:val="24"/>
        </w:rPr>
        <w:t xml:space="preserve"> </w:t>
      </w:r>
      <w:r>
        <w:rPr>
          <w:rFonts w:eastAsia="Times New Roman" w:cs="Times New Roman"/>
          <w:szCs w:val="24"/>
        </w:rPr>
        <w:t>αλλά και το Ειδικό Δικαστήριο του άρθρου 88 του Συντάγματος.</w:t>
      </w:r>
    </w:p>
    <w:p w14:paraId="295D70B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Υπάρχει, όμως, ο κατάλληλος δημοσιονομικός χώρος και έτσι πράγματι η Κυβέρνηση, ενώ θα μπορούσε να παρατείνει, εάν θέλετε, την καταβολή σε άλλο χρόνο αυτού του συγκεκριμένου ποσού, έρχεται σήμερα</w:t>
      </w:r>
      <w:r>
        <w:rPr>
          <w:rFonts w:eastAsia="Times New Roman" w:cs="Times New Roman"/>
          <w:szCs w:val="24"/>
        </w:rPr>
        <w:t xml:space="preserve"> να την καταβάλλει. Και το κάνει αυτό διότι –επαναλαμβάνω- μέσα από συγκεκριμένη οικονομική πολιτική επιλέγει -επειδή υφίσταται ο δημοσιονομικός χώρος- να αποκαταστήσει αυτή την αδικία.</w:t>
      </w:r>
    </w:p>
    <w:p w14:paraId="295D70B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–παραφράζοντας, όμως, τη σχετική έκφραση- ότι δεν είναι μόνο </w:t>
      </w:r>
      <w:r>
        <w:rPr>
          <w:rFonts w:eastAsia="Times New Roman" w:cs="Times New Roman"/>
          <w:szCs w:val="24"/>
        </w:rPr>
        <w:t xml:space="preserve">νόμιμο αυτό που γίνεται, είναι και ηθικό. Και είναι νόμιμο και ιδιαίτερα ηθικό έναντι μιας κατηγορίας </w:t>
      </w:r>
      <w:proofErr w:type="spellStart"/>
      <w:r>
        <w:rPr>
          <w:rFonts w:eastAsia="Times New Roman" w:cs="Times New Roman"/>
          <w:szCs w:val="24"/>
        </w:rPr>
        <w:t>ενστόλων</w:t>
      </w:r>
      <w:proofErr w:type="spellEnd"/>
      <w:r>
        <w:rPr>
          <w:rFonts w:eastAsia="Times New Roman" w:cs="Times New Roman"/>
          <w:szCs w:val="24"/>
        </w:rPr>
        <w:t xml:space="preserve"> εν προκειμένω, των ανδρών και γυναικών των Ενόπλων </w:t>
      </w:r>
      <w:r>
        <w:rPr>
          <w:rFonts w:eastAsia="Times New Roman" w:cs="Times New Roman"/>
          <w:szCs w:val="24"/>
        </w:rPr>
        <w:lastRenderedPageBreak/>
        <w:t>Δυνάμεων, της Αστυνομίας, του Λιμενικού Σώματος και της Ελληνικής Ακτοφυλακής, εάν λάβουμε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ποιες υπηρεσίες προσφέρουν, με ποια πραγματική αυτοθυσία και προσήλωση στο καθήκον.</w:t>
      </w:r>
    </w:p>
    <w:p w14:paraId="295D70B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η πράξη αυτή της Κυβέρνησης, όπως εκφράζεται με τη συγκεκριμένη ρύθμιση του νόμου, με τη συγκεκριμένη τροπολογία, έρχεται εκτός από την τήρηση </w:t>
      </w:r>
      <w:r>
        <w:rPr>
          <w:rFonts w:eastAsia="Times New Roman" w:cs="Times New Roman"/>
          <w:szCs w:val="24"/>
        </w:rPr>
        <w:t xml:space="preserve">της νομιμότητας να ανταποκριθεί και σε μία διαδικασία </w:t>
      </w:r>
      <w:proofErr w:type="spellStart"/>
      <w:r>
        <w:rPr>
          <w:rFonts w:eastAsia="Times New Roman" w:cs="Times New Roman"/>
          <w:szCs w:val="24"/>
        </w:rPr>
        <w:t>αποκαταστατική</w:t>
      </w:r>
      <w:proofErr w:type="spellEnd"/>
      <w:r>
        <w:rPr>
          <w:rFonts w:eastAsia="Times New Roman" w:cs="Times New Roman"/>
          <w:szCs w:val="24"/>
        </w:rPr>
        <w:t xml:space="preserve"> που πράγματι αναφέρεται σε αυτό το ηθικό στοιχείο, που λίγο πριν ανέφερα.</w:t>
      </w:r>
    </w:p>
    <w:p w14:paraId="295D70B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 ευκαιρία αυτής της τροπολογίας, ας αντιληφθούμε όλοι τι κάνουν αυτοί οι άνδρες </w:t>
      </w:r>
      <w:r>
        <w:rPr>
          <w:rFonts w:eastAsia="Times New Roman" w:cs="Times New Roman"/>
          <w:szCs w:val="24"/>
        </w:rPr>
        <w:t>και οι γυναίκες που υπηρετούν στις Ένοπλες Δυνάμεις, στην Αστυνομία, στο Λιμενικό Σώμα και στην Ελληνική Ακτοφυλακή. Ας περιοριστώ σε αυτό που αφορά στο Υπουργείο Ναυτιλίας.</w:t>
      </w:r>
    </w:p>
    <w:p w14:paraId="295D70B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Υπολείπονται για την κάλυψη των οργανικών θέσεων περίπου χίλιες πεντακόσιες θέσεις</w:t>
      </w:r>
      <w:r>
        <w:rPr>
          <w:rFonts w:eastAsia="Times New Roman" w:cs="Times New Roman"/>
          <w:szCs w:val="24"/>
        </w:rPr>
        <w:t xml:space="preserve">. Δηλαδή, με χίλιες πεντακόσιες θέσεις λιγότερες αυτοί οι άνδρες και οι γυναίκες προστατεύουν τα σύνορα της χώρας και εκτελούν πολλαπλά καθήκοντα που έχουν σχέση με τη θάλασσα, με τη ναυσιπλοΐα. Θα σας έλεγα ότι γι’ αυτούς τους άνδρες και τις γυναίκες του </w:t>
      </w:r>
      <w:r>
        <w:rPr>
          <w:rFonts w:eastAsia="Times New Roman" w:cs="Times New Roman"/>
          <w:szCs w:val="24"/>
        </w:rPr>
        <w:t>Λιμενικού Σώματος και της Ελληνικής Ακτοφυλακής, δεν υπάρχουν ωράρια, δεν υπάρχουν υπερωριακές αποζημιώσεις. Και όμως, χωρίς πι</w:t>
      </w:r>
      <w:r>
        <w:rPr>
          <w:rFonts w:eastAsia="Times New Roman" w:cs="Times New Roman"/>
          <w:szCs w:val="24"/>
        </w:rPr>
        <w:lastRenderedPageBreak/>
        <w:t>κρία, αλλά με πλήρη συνείδηση των όσων προσδιόρισαν την οικονομική πραγματικότητα της χώρας, συνέχισαν και συνεχίζουν να επιτελού</w:t>
      </w:r>
      <w:r>
        <w:rPr>
          <w:rFonts w:eastAsia="Times New Roman" w:cs="Times New Roman"/>
          <w:szCs w:val="24"/>
        </w:rPr>
        <w:t>ν το καθήκον με ιδιαίτερη αφοσίωση.</w:t>
      </w:r>
    </w:p>
    <w:p w14:paraId="295D70B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Θέλω με άλλα λόγια να πω ότι αυτό που σήμερα συμβαίνει με την τροπολογία, αποκαθιστά μια αδικία. Βεβαίως, εναρμονίζεται με τις αποφάσεις των δικαστηρίων και βεβαίως υπηρετεί τη νομιμότητα. Ταυτόχρονα, όμως, υπηρετεί και </w:t>
      </w:r>
      <w:r>
        <w:rPr>
          <w:rFonts w:eastAsia="Times New Roman" w:cs="Times New Roman"/>
          <w:szCs w:val="24"/>
        </w:rPr>
        <w:t>αναδεικνύει τη συγκεκριμένη επιλογή ότι όλες εκείνες οι αδικίες που υπήρξαν στο παρελθόν συνεπεία της οικονομικής κατάστασης της χώρας, να αποκατασταθούν.</w:t>
      </w:r>
    </w:p>
    <w:p w14:paraId="295D70B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Κατά τούτο, νομίζω ότι η υπερψήφιση της τροπολογίας απ’ όλους τους Βουλευτές είναι πράξη υποχρέωσης –</w:t>
      </w:r>
      <w:r>
        <w:rPr>
          <w:rFonts w:eastAsia="Times New Roman" w:cs="Times New Roman"/>
          <w:szCs w:val="24"/>
        </w:rPr>
        <w:t>επαναλαμβάνω- όχι μόνο έναντι της νομιμότητας και όπως αυτή προσδιορίζεται από τις δικαστικές αποφάσεις, αλλά και έναντι της ηθικής.</w:t>
      </w:r>
    </w:p>
    <w:p w14:paraId="295D70B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95D70BA" w14:textId="77777777" w:rsidR="006C59DA" w:rsidRDefault="00DE6A6A">
      <w:pPr>
        <w:spacing w:line="600" w:lineRule="auto"/>
        <w:ind w:firstLine="720"/>
        <w:contextualSpacing/>
        <w:jc w:val="center"/>
        <w:rPr>
          <w:rFonts w:eastAsia="Times New Roman"/>
          <w:bCs/>
          <w:szCs w:val="24"/>
        </w:rPr>
      </w:pPr>
      <w:r>
        <w:rPr>
          <w:rFonts w:eastAsia="Times New Roman"/>
          <w:bCs/>
          <w:szCs w:val="24"/>
        </w:rPr>
        <w:t xml:space="preserve">(Χειροκροτήματα από τις πτέρυγες </w:t>
      </w:r>
      <w:r w:rsidRPr="003E6473">
        <w:rPr>
          <w:rFonts w:eastAsia="Times New Roman"/>
          <w:bCs/>
          <w:szCs w:val="24"/>
        </w:rPr>
        <w:t>τ</w:t>
      </w:r>
      <w:r w:rsidRPr="00C707D9">
        <w:rPr>
          <w:rFonts w:eastAsia="Times New Roman"/>
          <w:bCs/>
          <w:szCs w:val="24"/>
        </w:rPr>
        <w:t>ου ΣΥΡΙΖΑ</w:t>
      </w:r>
      <w:r>
        <w:rPr>
          <w:rFonts w:eastAsia="Times New Roman"/>
          <w:bCs/>
          <w:szCs w:val="24"/>
        </w:rPr>
        <w:t xml:space="preserve"> και των ΑΝΕΛ</w:t>
      </w:r>
      <w:r w:rsidRPr="00C707D9">
        <w:rPr>
          <w:rFonts w:eastAsia="Times New Roman"/>
          <w:bCs/>
          <w:szCs w:val="24"/>
        </w:rPr>
        <w:t>)</w:t>
      </w:r>
    </w:p>
    <w:p w14:paraId="295D70BB" w14:textId="77777777" w:rsidR="006C59DA" w:rsidRDefault="00DE6A6A">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Υ</w:t>
      </w:r>
      <w:r>
        <w:rPr>
          <w:rFonts w:eastAsia="Times New Roman"/>
          <w:bCs/>
          <w:szCs w:val="24"/>
        </w:rPr>
        <w:t>πουργέ.</w:t>
      </w:r>
    </w:p>
    <w:p w14:paraId="295D70BC" w14:textId="77777777" w:rsidR="006C59DA" w:rsidRDefault="00DE6A6A">
      <w:pPr>
        <w:spacing w:line="600" w:lineRule="auto"/>
        <w:ind w:firstLine="720"/>
        <w:contextualSpacing/>
        <w:jc w:val="both"/>
        <w:rPr>
          <w:rFonts w:eastAsia="Times New Roman" w:cs="Times New Roman"/>
          <w:szCs w:val="24"/>
        </w:rPr>
      </w:pPr>
      <w:r>
        <w:rPr>
          <w:rFonts w:eastAsia="Times New Roman"/>
          <w:bCs/>
          <w:szCs w:val="24"/>
        </w:rPr>
        <w:t>Τον λόγο έχει η Υπουργός κ. Μυρσίνη Ζορμπά.</w:t>
      </w:r>
    </w:p>
    <w:p w14:paraId="295D70BD" w14:textId="77777777" w:rsidR="006C59DA" w:rsidRDefault="00DE6A6A">
      <w:pPr>
        <w:spacing w:line="600" w:lineRule="auto"/>
        <w:ind w:firstLine="720"/>
        <w:contextualSpacing/>
        <w:jc w:val="both"/>
        <w:rPr>
          <w:rFonts w:eastAsia="Times New Roman" w:cs="Times New Roman"/>
          <w:szCs w:val="24"/>
        </w:rPr>
      </w:pPr>
      <w:r w:rsidRPr="00287065">
        <w:rPr>
          <w:rFonts w:eastAsia="Times New Roman" w:cs="Times New Roman"/>
          <w:b/>
          <w:szCs w:val="24"/>
        </w:rPr>
        <w:t>ΜΥΡΣΙΝΗ ΖΟΡΜΠΑ (Υπουργός Πολιτισμού και Αθλητισμού):</w:t>
      </w:r>
      <w:r>
        <w:rPr>
          <w:rFonts w:eastAsia="Times New Roman" w:cs="Times New Roman"/>
          <w:szCs w:val="24"/>
        </w:rPr>
        <w:t xml:space="preserve"> Ευχαριστώ, κύριε Πρόεδρε.</w:t>
      </w:r>
    </w:p>
    <w:p w14:paraId="295D70B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Βουλευτές, στα ειδικά μισθολόγια εντάσσονται και το μόνιμο καλλιτεχνικό προσωπικό της Κρατικής Ορχήστρας Αθηνών, της Κ</w:t>
      </w:r>
      <w:r>
        <w:rPr>
          <w:rFonts w:eastAsia="Times New Roman" w:cs="Times New Roman"/>
          <w:szCs w:val="24"/>
        </w:rPr>
        <w:t xml:space="preserve">ρατικής Ορχήστρας Θεσσαλονίκης και της Ορχήστρας της Εθνικής Λυρικής Σκηνής επομένως με τον ν.4093/2012 προβλέφθηκαν, μεταξύ άλλων, μειώσεις στις αποδοχές τους και σήμερα ερχόμαστε να αποκαταστήσουμε αυτό το έλλειμμα. </w:t>
      </w:r>
    </w:p>
    <w:p w14:paraId="295D70B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Φυσικά άρχισαν να εκδίδονται αποφάσεις ανωτάτων δικαστηρίων, με τις οποίες κρίνονταν αντισυνταγματικές οι περικοπές. Στη συνέχεια επιχειρήθηκε μία μερική συμμόρφωση προς το περιεχόμενο των συγκεκριμένων αποφάσεων μέσω της αναδρομικής αναμόρφωσης των ειδικώ</w:t>
      </w:r>
      <w:r>
        <w:rPr>
          <w:rFonts w:eastAsia="Times New Roman" w:cs="Times New Roman"/>
          <w:szCs w:val="24"/>
        </w:rPr>
        <w:t>ν μισθολογίων και της αποκατάστασής τους στο 50%. Στη συνέχεια αρκετοί δικαιώθηκαν αφού κρίθηκε ότι η διοίκηση όφειλε να τους αποκαταστήσει πλήρως και όχι μερικώς, όπως είχε πράξει. Βέβαια για κάθε κατηγορία ισχύουν διαφορετικά χρονικά διαστήματα, δεδομένο</w:t>
      </w:r>
      <w:r>
        <w:rPr>
          <w:rFonts w:eastAsia="Times New Roman" w:cs="Times New Roman"/>
          <w:szCs w:val="24"/>
        </w:rPr>
        <w:t xml:space="preserve">υ ότι κατέφυγαν στα δικαστήρια σε διαφορετικές ημερομηνίες. </w:t>
      </w:r>
    </w:p>
    <w:p w14:paraId="295D70C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Ωστόσο, πιστεύουμε ότι η καταβολή των ποσών στους αμειβόμενους με ειδικά μισθολόγια καλλιτέχνες πρέπει να εναρμονιστεί και γι’ αυτό σήμερα καταθέτουμε αυτήν την τροπολογία.</w:t>
      </w:r>
    </w:p>
    <w:p w14:paraId="295D70C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5D70C2"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τις πτέρυγες του ΣΥΡΙΖΑ και των ΑΝΕΛ)</w:t>
      </w:r>
    </w:p>
    <w:p w14:paraId="295D70C3" w14:textId="77777777" w:rsidR="006C59DA" w:rsidRDefault="00DE6A6A">
      <w:pPr>
        <w:spacing w:line="600" w:lineRule="auto"/>
        <w:ind w:firstLine="720"/>
        <w:contextualSpacing/>
        <w:jc w:val="both"/>
        <w:rPr>
          <w:rFonts w:eastAsia="Times New Roman" w:cs="Times New Roman"/>
          <w:szCs w:val="24"/>
        </w:rPr>
      </w:pPr>
      <w:r w:rsidRPr="00287065">
        <w:rPr>
          <w:rFonts w:eastAsia="Times New Roman" w:cs="Times New Roman"/>
          <w:b/>
          <w:szCs w:val="24"/>
        </w:rPr>
        <w:t>ΠΡΟΕΔΡΕΥΩΝ (Σπυρίδων Λυκούδης):</w:t>
      </w:r>
      <w:r>
        <w:rPr>
          <w:rFonts w:eastAsia="Times New Roman" w:cs="Times New Roman"/>
          <w:szCs w:val="24"/>
        </w:rPr>
        <w:t xml:space="preserve"> Ευχαριστώ, κυριά Υπουργέ.</w:t>
      </w:r>
    </w:p>
    <w:p w14:paraId="295D70C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Υπουργός κ. Παύλος </w:t>
      </w:r>
      <w:proofErr w:type="spellStart"/>
      <w:r>
        <w:rPr>
          <w:rFonts w:eastAsia="Times New Roman" w:cs="Times New Roman"/>
          <w:szCs w:val="24"/>
        </w:rPr>
        <w:t>Πολάκης</w:t>
      </w:r>
      <w:proofErr w:type="spellEnd"/>
      <w:r>
        <w:rPr>
          <w:rFonts w:eastAsia="Times New Roman" w:cs="Times New Roman"/>
          <w:szCs w:val="24"/>
        </w:rPr>
        <w:t>.</w:t>
      </w:r>
    </w:p>
    <w:p w14:paraId="295D70C5" w14:textId="77777777" w:rsidR="006C59DA" w:rsidRDefault="00DE6A6A">
      <w:pPr>
        <w:spacing w:line="600" w:lineRule="auto"/>
        <w:ind w:firstLine="720"/>
        <w:contextualSpacing/>
        <w:jc w:val="both"/>
        <w:rPr>
          <w:rFonts w:eastAsia="Times New Roman" w:cs="Times New Roman"/>
          <w:szCs w:val="24"/>
        </w:rPr>
      </w:pPr>
      <w:r w:rsidRPr="00287065">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w:t>
      </w:r>
    </w:p>
    <w:p w14:paraId="295D70C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w:t>
      </w:r>
      <w:r>
        <w:rPr>
          <w:rFonts w:eastAsia="Times New Roman" w:cs="Times New Roman"/>
          <w:szCs w:val="24"/>
        </w:rPr>
        <w:t xml:space="preserve">α είναι μια μέρα δικαίωσης, είναι μια μέρα που αποδεικνύουμε στην πράξη ότι αυτά που λέμε τα κάνουμε, ότι το πρώτο από τα μέτρα που ανακοίνωσε ο Πρωθυπουργός στη Διεθνή Έκθεση Θεσσαλονίκης το υλοποιούμε. </w:t>
      </w:r>
    </w:p>
    <w:p w14:paraId="295D70C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θυμίσω πόσες </w:t>
      </w:r>
      <w:proofErr w:type="spellStart"/>
      <w:r>
        <w:rPr>
          <w:rFonts w:eastAsia="Times New Roman" w:cs="Times New Roman"/>
          <w:szCs w:val="24"/>
        </w:rPr>
        <w:t>Κασσάνδρες</w:t>
      </w:r>
      <w:proofErr w:type="spellEnd"/>
      <w:r>
        <w:rPr>
          <w:rFonts w:eastAsia="Times New Roman" w:cs="Times New Roman"/>
          <w:szCs w:val="24"/>
        </w:rPr>
        <w:t xml:space="preserve"> στον δημόσιο λόγο κα</w:t>
      </w:r>
      <w:r>
        <w:rPr>
          <w:rFonts w:eastAsia="Times New Roman" w:cs="Times New Roman"/>
          <w:szCs w:val="24"/>
        </w:rPr>
        <w:t>ι στα μέσα μαζικής ενημέρωσης ακούσαμε το προηγούμενο χρονικό διάστημα, δηλαδή ότι δεν μπορεί να γίνει. Και σήμερα ακούστηκαν κάποιες τέτοιες φωνές απ’ ό,τι είδα από τους εισηγητές, ότι «θα υπάρξει δημοσιονομικός εκτροχιασμός», «θα στείλουμε λάθος μήνυμα σ</w:t>
      </w:r>
      <w:r>
        <w:rPr>
          <w:rFonts w:eastAsia="Times New Roman" w:cs="Times New Roman"/>
          <w:szCs w:val="24"/>
        </w:rPr>
        <w:t>τις αγορές» κ.λπ.</w:t>
      </w:r>
      <w:r>
        <w:rPr>
          <w:rFonts w:eastAsia="Times New Roman" w:cs="Times New Roman"/>
          <w:szCs w:val="24"/>
        </w:rPr>
        <w:t>.</w:t>
      </w:r>
      <w:r>
        <w:rPr>
          <w:rFonts w:eastAsia="Times New Roman" w:cs="Times New Roman"/>
          <w:szCs w:val="24"/>
        </w:rPr>
        <w:t xml:space="preserve"> </w:t>
      </w:r>
    </w:p>
    <w:p w14:paraId="295D70C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ακούστε να δείτε, κύριοι συνάδελφοι, εμείς είμαστε με τον κόσμο της εργασίας. Ήμασταν, είμαστε και θα είμαστε. Το δικό μας κοινωνικό συμβόλαιο δεν είναι το συμβόλαιο το δικό σας, που χρεοκόπησε τη χώρα τα προηγούμενα χρόνια, το </w:t>
      </w:r>
      <w:r>
        <w:rPr>
          <w:rFonts w:eastAsia="Times New Roman" w:cs="Times New Roman"/>
          <w:szCs w:val="24"/>
        </w:rPr>
        <w:t xml:space="preserve">2010. Εσείς επιλέξατε κοινωνικό συμβόλαιο με τους ισχυρούς αυτής της χώρας μέσα από κρατικές προμήθειες, μέσα από υπερτιμολόγηση, το οποίο οδήγησε πράγματι σε δημοσιονομικό εκτροχιασμό και χρεοκοπία. Πετάγατε ένα </w:t>
      </w:r>
      <w:proofErr w:type="spellStart"/>
      <w:r>
        <w:rPr>
          <w:rFonts w:eastAsia="Times New Roman" w:cs="Times New Roman"/>
          <w:szCs w:val="24"/>
        </w:rPr>
        <w:t>κοκκαλάκι</w:t>
      </w:r>
      <w:proofErr w:type="spellEnd"/>
      <w:r>
        <w:rPr>
          <w:rFonts w:eastAsia="Times New Roman" w:cs="Times New Roman"/>
          <w:szCs w:val="24"/>
        </w:rPr>
        <w:t xml:space="preserve"> στους πληβείους για να μην μιλάνε</w:t>
      </w:r>
      <w:r>
        <w:rPr>
          <w:rFonts w:eastAsia="Times New Roman" w:cs="Times New Roman"/>
          <w:szCs w:val="24"/>
        </w:rPr>
        <w:t>.</w:t>
      </w:r>
    </w:p>
    <w:p w14:paraId="295D70C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αναγκαστήκαμε και υπογράψαμε μια συμφωνία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συμβιβασμό τον Ιούλιο του 2015. Τα καταφέραμε και βγάλαμε τη χώρα και από τα μνημόνια και από την επιτροπεία, πρώτον, γιατί μας στήριξε ο λαός, δεύτερον, γιατί το παλέψαμε νύχτα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μέρα και, τρίτον, γιατί </w:t>
      </w:r>
      <w:r>
        <w:rPr>
          <w:rFonts w:eastAsia="Times New Roman" w:cs="Times New Roman"/>
          <w:szCs w:val="24"/>
        </w:rPr>
        <w:t>δεν κλέβαμε. Επειδή, λοιπόν, δεν κλέβαμε γι’ αυτό περισσεύουν. Γι’ αυτό περισσεύουν τα 1,4 δισεκατομμύρια που μοιράζουμε όχι μόνο με βάση τις δικαστικές αποφάσεις, αλλά και με πολιτική επιλογή σε διάφορες κοινωνικές κατηγορίες, στους οποίους είχαν γίνει με</w:t>
      </w:r>
      <w:r>
        <w:rPr>
          <w:rFonts w:eastAsia="Times New Roman" w:cs="Times New Roman"/>
          <w:szCs w:val="24"/>
        </w:rPr>
        <w:t xml:space="preserve">γάλες περικοπές τα προηγούμενα χρόνια. </w:t>
      </w:r>
    </w:p>
    <w:p w14:paraId="295D70C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έχει γίνει μόνο αυτό, όμως. Η επεκτασιμότητα των συλλογικών συμβάσεων έχει φέρει χρήματα στην τσέπη περισσότερων των διακοσίων χιλιάδων εργαζομένων στον τουρισμό, για παράδειγμα. Αυτό έχει γίνει ήδη. Το ότι το κρ</w:t>
      </w:r>
      <w:r>
        <w:rPr>
          <w:rFonts w:eastAsia="Times New Roman" w:cs="Times New Roman"/>
          <w:szCs w:val="24"/>
        </w:rPr>
        <w:t>ύβουν τα ΜΜΕ σας, τα οποία κάθε ημέρα είναι άγγελοι κακών ειδήσεων, δεν σημαίνει ότι δεν συμβαίνει. Το νιώθει ο κόσμος στην τσέπη του, όπως και θα νιώσει και όλα τα μέτρα, τέτοια μέτρα, τα οποία θα παρθούν το αμέσως επόμενο διάστημα, γιατί αυτό είναι το πρ</w:t>
      </w:r>
      <w:r>
        <w:rPr>
          <w:rFonts w:eastAsia="Times New Roman" w:cs="Times New Roman"/>
          <w:szCs w:val="24"/>
        </w:rPr>
        <w:t>ώτο.</w:t>
      </w:r>
    </w:p>
    <w:p w14:paraId="295D70C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πιο συγκεκριμένα. Αυτό που γίνεται σήμερα και αφορά και τους ιατρούς του δημόσιου συστήματος υγείας, τους ένστολους, τους δικαστικούς, τους πανεπιστημιακούς, είναι βασικά πολιτική επιλογή της Κυβέρνησης. Δεν έχουμε την ίδια οριζόντια απόφαση του </w:t>
      </w:r>
      <w:proofErr w:type="spellStart"/>
      <w:r>
        <w:rPr>
          <w:rFonts w:eastAsia="Times New Roman" w:cs="Times New Roman"/>
          <w:szCs w:val="24"/>
        </w:rPr>
        <w:t>Στ</w:t>
      </w:r>
      <w:r>
        <w:rPr>
          <w:rFonts w:eastAsia="Times New Roman" w:cs="Times New Roman"/>
          <w:szCs w:val="24"/>
        </w:rPr>
        <w:t>Ε</w:t>
      </w:r>
      <w:proofErr w:type="spellEnd"/>
      <w:r>
        <w:rPr>
          <w:rFonts w:eastAsia="Times New Roman" w:cs="Times New Roman"/>
          <w:szCs w:val="24"/>
        </w:rPr>
        <w:t xml:space="preserve"> για την κατηγορία των ιατρών του ΕΣΥ και για τον τρόπο με τον οποίο είχε γίνει η δικαστική διεκδίκηση και από μεριάς τους. Όμως, για λόγους </w:t>
      </w:r>
      <w:r>
        <w:rPr>
          <w:rFonts w:eastAsia="Times New Roman" w:cs="Times New Roman"/>
          <w:szCs w:val="24"/>
        </w:rPr>
        <w:lastRenderedPageBreak/>
        <w:t>ισονομίας και ισοπολιτείας αποφασίσαμε με βάση τις δημοσιονομικές δυνατότητες, τις οποίες έχουμε, την περικοπή του</w:t>
      </w:r>
      <w:r>
        <w:rPr>
          <w:rFonts w:eastAsia="Times New Roman" w:cs="Times New Roman"/>
          <w:szCs w:val="24"/>
        </w:rPr>
        <w:t xml:space="preserve"> 2012 να τη δώσουμε. Και να τη δώσουμε από τότε που κατατέθηκε αυτή η προσφυγή, δηλαδή τον Οκτώβρη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Νοέμβρη 2014 μέχρι 31-12-2016, γιατί από τον Γενάρη του 2017 ισχύει το νέο μισθολόγιο, στο οποίο αυξήσαμε τους βασικούς μισθούς –άρα και τις συνταξιοδοτικέ</w:t>
      </w:r>
      <w:r>
        <w:rPr>
          <w:rFonts w:eastAsia="Times New Roman" w:cs="Times New Roman"/>
          <w:szCs w:val="24"/>
        </w:rPr>
        <w:t>ς αποδοχές αύριο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μεθαύριο- και δώσαμε μια μικρή αύξηση στις χαμηλές κατηγορίες. </w:t>
      </w:r>
    </w:p>
    <w:p w14:paraId="295D70C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Αυτή η δαπάνη μεταφράζεται πρακτικά σε απόδοση είκοσι έξι μηνών αναδρομικών στο σύνολο των γιατρών του ΕΣΥ που υπηρετούσαν τότε και που είναι «καθαρά» στη τσέπη περίπου από </w:t>
      </w:r>
      <w:r>
        <w:rPr>
          <w:rFonts w:eastAsia="Times New Roman" w:cs="Times New Roman"/>
          <w:szCs w:val="24"/>
        </w:rPr>
        <w:t xml:space="preserve">60 έως 560 ευρώ τον μήνα για κάθε γιατρό που υπηρετούσε γι’ αυτό το χρονικό διάστημα. Αντίστοιχα, υπάρχει μια καταβολή τέτοια και για τους συνταξιούχους, για τους οποίους λόγω της ψήφισης του νέου ασφαλιστικού νόμου θα δοθούν δεκαεννέα μηνών αναδρομικά. </w:t>
      </w:r>
    </w:p>
    <w:p w14:paraId="295D70C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δεν είναι το πρώτο που κάναμε στην υγεία. Τον καιρό του προηγούμενου μνημονίου κάναμε κάποια πράγματα, αυτό που μπορούσαμε, γιατί είμαστε με τον κόσμο της εργασίας. Εμείς θέλουμε να αμείψουμε αυτούς που εργάζονται και όχι αυτούς που προμηθεύουν. </w:t>
      </w:r>
    </w:p>
    <w:p w14:paraId="295D70C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πρώ</w:t>
      </w:r>
      <w:r>
        <w:rPr>
          <w:rFonts w:eastAsia="Times New Roman" w:cs="Times New Roman"/>
          <w:szCs w:val="24"/>
        </w:rPr>
        <w:t xml:space="preserve">τη αύξηση που δόθηκε σε καιρό μνημονίων το 2016 ήταν το επίδομα αγόνου στους αγροτικούς γιατρούς, τα 400 ευρώ. Εν μέσω του τρίτου μνημονίου τα </w:t>
      </w:r>
      <w:r>
        <w:rPr>
          <w:rFonts w:eastAsia="Times New Roman" w:cs="Times New Roman"/>
          <w:szCs w:val="24"/>
        </w:rPr>
        <w:lastRenderedPageBreak/>
        <w:t>δώσαμε αυτά και με αυτόν τον τρόπο, από τα τετρακόσια περίπου άδεια άγονα αγροτικά ιατρεία της χώρας –που τότε ήτ</w:t>
      </w:r>
      <w:r>
        <w:rPr>
          <w:rFonts w:eastAsia="Times New Roman" w:cs="Times New Roman"/>
          <w:szCs w:val="24"/>
        </w:rPr>
        <w:t>αν πενήντα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εξήντα γεμάτα- αυτή τη στιγμή είναι γεμάτα πάνω από τριακόσια πενήντα. </w:t>
      </w:r>
    </w:p>
    <w:p w14:paraId="295D70C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Σε συνεργασία με το Υπουργείο Εθνικής Άμυνας αμείβουμε και τους οπλίτες ιατρούς και με μισθό και με επίδομα και με εφημερίες, εάν υπάρχουν σε κοντινά κέντρα υγείας και του</w:t>
      </w:r>
      <w:r>
        <w:rPr>
          <w:rFonts w:eastAsia="Times New Roman" w:cs="Times New Roman"/>
          <w:szCs w:val="24"/>
        </w:rPr>
        <w:t xml:space="preserve">ς οπλίτες γιατρούς, οι οποίοι υπηρετούν σ’ αυτά τα ιατρεία. </w:t>
      </w:r>
    </w:p>
    <w:p w14:paraId="295D70D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Δεύτερον, αυξήσαμε περίπου 15% την αμοιβή των νυχτερινών και εξαιρέσιμων αργιών σε όλο το προσωπικό του ΕΣΥ. Αυτό μπορούσαμε να δώσουμε τότε και το δώσαμε. Αυξήσαμε τις εφημερίες. Να το πω χοντρά</w:t>
      </w:r>
      <w:r>
        <w:rPr>
          <w:rFonts w:eastAsia="Times New Roman" w:cs="Times New Roman"/>
          <w:szCs w:val="24"/>
        </w:rPr>
        <w:t xml:space="preserve">. Παραλάβαμε ένα κονδύλι από εσάς 298 εκατομμύρια ευρώ το έτος για αμοιβή εφημεριών και υπερωριών όλου του προσωπικού του Εθνικού Συστήματος Υγείας και αυτή τη στιγμή αυτό το ποσό ξεπερνά τα 360 εκατομμύρια ευρώ σε ετήσια βάση. Εντός μνημονίων έγινε αυτό, </w:t>
      </w:r>
      <w:r>
        <w:rPr>
          <w:rFonts w:eastAsia="Times New Roman" w:cs="Times New Roman"/>
          <w:szCs w:val="24"/>
        </w:rPr>
        <w:t xml:space="preserve">γιατί εμείς κάνουμε αναδιανομή αυτού του τύπου. Δεν στέλναμε </w:t>
      </w:r>
      <w:proofErr w:type="spellStart"/>
      <w:r>
        <w:rPr>
          <w:rFonts w:eastAsia="Times New Roman" w:cs="Times New Roman"/>
          <w:szCs w:val="24"/>
        </w:rPr>
        <w:t>γραμματάκια</w:t>
      </w:r>
      <w:proofErr w:type="spellEnd"/>
      <w:r>
        <w:rPr>
          <w:rFonts w:eastAsia="Times New Roman" w:cs="Times New Roman"/>
          <w:szCs w:val="24"/>
        </w:rPr>
        <w:t xml:space="preserve"> «πληρώστε τους προμηθευτές των φαρμακευτικών εταιρειών, γιατί έχουμε ζοριλίκια». Εμείς κάναμε αυτό το πράγμα αυτά τα τρία χρόνια. Τα βρήκαμε τα χρήματα και τα δώσαμε. </w:t>
      </w:r>
    </w:p>
    <w:p w14:paraId="295D70D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δεν είναι μ</w:t>
      </w:r>
      <w:r>
        <w:rPr>
          <w:rFonts w:eastAsia="Times New Roman" w:cs="Times New Roman"/>
          <w:szCs w:val="24"/>
        </w:rPr>
        <w:t>όνο αυτά. Πληρώσαμε και περίπου 60 με 70 εκατομμύρια «</w:t>
      </w:r>
      <w:proofErr w:type="spellStart"/>
      <w:r>
        <w:rPr>
          <w:rFonts w:eastAsia="Times New Roman" w:cs="Times New Roman"/>
          <w:szCs w:val="24"/>
        </w:rPr>
        <w:t>δανεικαριές</w:t>
      </w:r>
      <w:proofErr w:type="spellEnd"/>
      <w:r>
        <w:rPr>
          <w:rFonts w:eastAsia="Times New Roman" w:cs="Times New Roman"/>
          <w:szCs w:val="24"/>
        </w:rPr>
        <w:t xml:space="preserve">» δικές σας, περικομμένες εφημερίες, μη καταβληθείσες εφημερίες και υπερωρίες σε πάρα πολλά νοσοκομεία της χώρας από το 2011 μέχρι το 2014. Τότε </w:t>
      </w:r>
      <w:r>
        <w:rPr>
          <w:rFonts w:eastAsia="Times New Roman" w:cs="Times New Roman"/>
          <w:szCs w:val="24"/>
        </w:rPr>
        <w:lastRenderedPageBreak/>
        <w:t>τους πληρώνατε μια με δύο φορές το χρόνο. Τώρα</w:t>
      </w:r>
      <w:r>
        <w:rPr>
          <w:rFonts w:eastAsia="Times New Roman" w:cs="Times New Roman"/>
          <w:szCs w:val="24"/>
        </w:rPr>
        <w:t xml:space="preserve"> υπάρχει κανονικότητα στις πληρωμές. Μεγάλη κανονικότητα στις πληρωμές και εάν δεν είχαμε και κάποιους </w:t>
      </w:r>
      <w:r>
        <w:rPr>
          <w:rFonts w:eastAsia="Times New Roman" w:cs="Times New Roman"/>
          <w:szCs w:val="24"/>
        </w:rPr>
        <w:t xml:space="preserve">επιτρόπους </w:t>
      </w:r>
      <w:r>
        <w:rPr>
          <w:rFonts w:eastAsia="Times New Roman" w:cs="Times New Roman"/>
          <w:szCs w:val="24"/>
        </w:rPr>
        <w:t>και τον τρόπο που εξηγούν τον νόμο, δεν θα είχαμε ούτε στα σποραδικά προβλήματα που έχουμε. Γι’ αυτό, λοιπόν, πραγματικά φαντάζει γελοία η κιν</w:t>
      </w:r>
      <w:r>
        <w:rPr>
          <w:rFonts w:eastAsia="Times New Roman" w:cs="Times New Roman"/>
          <w:szCs w:val="24"/>
        </w:rPr>
        <w:t xml:space="preserve">ητοποίηση κάποιων τύπων, που σε διατεταγμένη υπηρεσία ανακαλύπτουν καταστροφή, κατσαρίδες, χολέρες, </w:t>
      </w:r>
      <w:proofErr w:type="spellStart"/>
      <w:r>
        <w:rPr>
          <w:rFonts w:eastAsia="Times New Roman" w:cs="Times New Roman"/>
          <w:szCs w:val="24"/>
        </w:rPr>
        <w:t>πανούκλες</w:t>
      </w:r>
      <w:proofErr w:type="spellEnd"/>
      <w:r>
        <w:rPr>
          <w:rFonts w:eastAsia="Times New Roman" w:cs="Times New Roman"/>
          <w:szCs w:val="24"/>
        </w:rPr>
        <w:t xml:space="preserve"> και δεν ξέρω και εγώ τι δεξιά και αριστερά στην Ελλάδα. Άλλος είναι καημός αυτών. Δεν έχει υλική βάση αυτό που κάνουν. </w:t>
      </w:r>
    </w:p>
    <w:p w14:paraId="295D70D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Σε επίπεδο αντιμετώπισης α</w:t>
      </w:r>
      <w:r>
        <w:rPr>
          <w:rFonts w:eastAsia="Times New Roman" w:cs="Times New Roman"/>
          <w:szCs w:val="24"/>
        </w:rPr>
        <w:t xml:space="preserve">μοιβής και πληρωμής της εργασίας στο υγειονομικό προσωπικό έχουμε επιστρέψει πολύ καιρό σε κανονικότητα. Κλείνουμε μια μεγάλη πληγή με αυτό το πράγμα που κάνουμε τώρα και από εδώ και πέρα έτσι θα συνεχίσουμε. </w:t>
      </w:r>
    </w:p>
    <w:p w14:paraId="295D70D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Με ρυθμούς πολυβόλου θα έρχονται, κύριε </w:t>
      </w:r>
      <w:proofErr w:type="spellStart"/>
      <w:r>
        <w:rPr>
          <w:rFonts w:eastAsia="Times New Roman" w:cs="Times New Roman"/>
          <w:szCs w:val="24"/>
        </w:rPr>
        <w:t>Σταϊκο</w:t>
      </w:r>
      <w:r>
        <w:rPr>
          <w:rFonts w:eastAsia="Times New Roman" w:cs="Times New Roman"/>
          <w:szCs w:val="24"/>
        </w:rPr>
        <w:t>ύρα</w:t>
      </w:r>
      <w:proofErr w:type="spellEnd"/>
      <w:r>
        <w:rPr>
          <w:rFonts w:eastAsia="Times New Roman" w:cs="Times New Roman"/>
          <w:szCs w:val="24"/>
        </w:rPr>
        <w:t xml:space="preserve">, τα θετικά μέτρα από εδώ και πέρα. </w:t>
      </w:r>
    </w:p>
    <w:p w14:paraId="295D70D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95D70D5"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95D70D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295D70D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Δικαιοσύνης κ. Μιχάλης Καλογήρου έχει το λόγο. </w:t>
      </w:r>
    </w:p>
    <w:p w14:paraId="295D70D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ΜΙΧΑΗΛ ΚΑΛΟΓΗΡΟΥ (Υπουρ</w:t>
      </w:r>
      <w:r>
        <w:rPr>
          <w:rFonts w:eastAsia="Times New Roman" w:cs="Times New Roman"/>
          <w:b/>
          <w:szCs w:val="24"/>
        </w:rPr>
        <w:t xml:space="preserve">γός Δικαιοσύνης, Διαφάνειας και Ανθρωπίνων Δικαιωμάτων): </w:t>
      </w:r>
      <w:r>
        <w:rPr>
          <w:rFonts w:eastAsia="Times New Roman" w:cs="Times New Roman"/>
          <w:szCs w:val="24"/>
        </w:rPr>
        <w:t xml:space="preserve">Ευχαριστώ, κύριε Πρόεδρε. </w:t>
      </w:r>
    </w:p>
    <w:p w14:paraId="295D70D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ως προς το Υπουργείο Δικαιοσύνης οι διατάξεις που μας αφορούν είναι το άρθρο 5 και το άρθρο 6. Ικανοποιείται ένα πάγιο αίτημα </w:t>
      </w:r>
      <w:r>
        <w:rPr>
          <w:rFonts w:eastAsia="Times New Roman" w:cs="Times New Roman"/>
          <w:szCs w:val="24"/>
        </w:rPr>
        <w:t xml:space="preserve">και μια πάγια διεκδίκηση των δικαστών της χώρας και του κύριου προσωπικού του Νομικού Συμβουλίου του Κράτους. Επιστρέφεται το υπόλοιπο ήμισυ των αποδοχών τους για το διάστημα από 1-8-2012 μέχρι 30-6-2014. </w:t>
      </w:r>
    </w:p>
    <w:p w14:paraId="295D70D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Με την ενέργεια αυτή, με την απόφαση αυτή, με τη ν</w:t>
      </w:r>
      <w:r>
        <w:rPr>
          <w:rFonts w:eastAsia="Times New Roman" w:cs="Times New Roman"/>
          <w:szCs w:val="24"/>
        </w:rPr>
        <w:t>ομοθετική ρύθμιση αυτή, πέραν της ικανοποίησης ενός δίκαιου αιτήματος, υπάρχει και μια θεσμική αποκατάσταση της συνταγματικής τάξης εν όψει και σωρείας δικαστικών αποφάσεων, οι οποίες αναφέρονται και συγκεκριμένα στην αιτιολογική έκθεση αυτής της τροπολογί</w:t>
      </w:r>
      <w:r>
        <w:rPr>
          <w:rFonts w:eastAsia="Times New Roman" w:cs="Times New Roman"/>
          <w:szCs w:val="24"/>
        </w:rPr>
        <w:t xml:space="preserve">ας. </w:t>
      </w:r>
    </w:p>
    <w:p w14:paraId="295D70D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Ποια είναι</w:t>
      </w:r>
      <w:r w:rsidRPr="006757A9">
        <w:rPr>
          <w:rFonts w:eastAsia="Times New Roman" w:cs="Times New Roman"/>
          <w:szCs w:val="24"/>
        </w:rPr>
        <w:t>,</w:t>
      </w:r>
      <w:r>
        <w:rPr>
          <w:rFonts w:eastAsia="Times New Roman" w:cs="Times New Roman"/>
          <w:szCs w:val="24"/>
        </w:rPr>
        <w:t xml:space="preserve"> όμως</w:t>
      </w:r>
      <w:r w:rsidRPr="006757A9">
        <w:rPr>
          <w:rFonts w:eastAsia="Times New Roman" w:cs="Times New Roman"/>
          <w:szCs w:val="24"/>
        </w:rPr>
        <w:t>,</w:t>
      </w:r>
      <w:r>
        <w:rPr>
          <w:rFonts w:eastAsia="Times New Roman" w:cs="Times New Roman"/>
          <w:szCs w:val="24"/>
        </w:rPr>
        <w:t xml:space="preserve"> τα κρίσιμα πολιτικά συμπεράσματα</w:t>
      </w:r>
      <w:r w:rsidRPr="006757A9">
        <w:rPr>
          <w:rFonts w:eastAsia="Times New Roman" w:cs="Times New Roman"/>
          <w:szCs w:val="24"/>
        </w:rPr>
        <w:t>,</w:t>
      </w:r>
      <w:r>
        <w:rPr>
          <w:rFonts w:eastAsia="Times New Roman" w:cs="Times New Roman"/>
          <w:szCs w:val="24"/>
        </w:rPr>
        <w:t xml:space="preserve"> που νομίζω ότι αφορούν το Σώμα; Πρώτα απ’ όλα, είναι μια ρύθμιση που στο σύνολό της -και έτσι όπως εκτέθηκε από τους συναδέλφους- αφορά την κοινωνική πλειοψηφία. Αφορά πληθώρα κοινωνικών στρωμάτων, π</w:t>
      </w:r>
      <w:r>
        <w:rPr>
          <w:rFonts w:eastAsia="Times New Roman" w:cs="Times New Roman"/>
          <w:szCs w:val="24"/>
        </w:rPr>
        <w:t xml:space="preserve">ληθώρα εργαζομένων, τα μεσαία στρώματα. Ένα </w:t>
      </w:r>
      <w:r w:rsidRPr="006757A9">
        <w:rPr>
          <w:rFonts w:eastAsia="Times New Roman" w:cs="Times New Roman"/>
          <w:szCs w:val="24"/>
        </w:rPr>
        <w:t xml:space="preserve">το κρατούμενο. </w:t>
      </w:r>
    </w:p>
    <w:p w14:paraId="295D70DC" w14:textId="77777777" w:rsidR="006C59DA" w:rsidRDefault="00DE6A6A">
      <w:pPr>
        <w:spacing w:line="600" w:lineRule="auto"/>
        <w:ind w:firstLine="720"/>
        <w:contextualSpacing/>
        <w:jc w:val="both"/>
        <w:rPr>
          <w:rFonts w:eastAsia="Times New Roman" w:cs="Times New Roman"/>
          <w:szCs w:val="24"/>
        </w:rPr>
      </w:pPr>
      <w:r w:rsidRPr="006757A9">
        <w:rPr>
          <w:rFonts w:eastAsia="Times New Roman" w:cs="Times New Roman"/>
          <w:szCs w:val="24"/>
        </w:rPr>
        <w:t xml:space="preserve">Δεύτερον, έρχεται να αποδείξει στην πράξη τη μεγάλη προσπάθεια αυτής της Κυβέρνησης, όλα αυτά τα χρόνια, από τη μια μεριά να υλοποιήσει τις δεσμεύσεις του προγράμματος </w:t>
      </w:r>
      <w:r w:rsidRPr="006757A9">
        <w:rPr>
          <w:rFonts w:eastAsia="Times New Roman"/>
          <w:bCs/>
        </w:rPr>
        <w:t>και</w:t>
      </w:r>
      <w:r>
        <w:rPr>
          <w:rFonts w:eastAsia="Times New Roman" w:cs="Times New Roman"/>
          <w:szCs w:val="24"/>
        </w:rPr>
        <w:t xml:space="preserve"> από την άλλη μεριά, την </w:t>
      </w:r>
      <w:r>
        <w:rPr>
          <w:rFonts w:eastAsia="Times New Roman" w:cs="Times New Roman"/>
          <w:szCs w:val="24"/>
        </w:rPr>
        <w:t xml:space="preserve">ίδια στιγμή -και για αυτό λοιδορήθηκε </w:t>
      </w:r>
      <w:r>
        <w:rPr>
          <w:rFonts w:eastAsia="Times New Roman" w:cs="Times New Roman"/>
          <w:szCs w:val="24"/>
        </w:rPr>
        <w:lastRenderedPageBreak/>
        <w:t xml:space="preserve">έντονα η Κυβέρνηση αυτή- μέρα τη μέρα να αντιμετωπίζει την πρωτοφανή ανθρωπιστική κρίση που ζήσαμε όλοι μας τα προηγούμενα χρόνια </w:t>
      </w:r>
      <w:r w:rsidRPr="00F331DF">
        <w:rPr>
          <w:rFonts w:eastAsia="Times New Roman"/>
          <w:bCs/>
        </w:rPr>
        <w:t>και</w:t>
      </w:r>
      <w:r>
        <w:rPr>
          <w:rFonts w:eastAsia="Times New Roman" w:cs="Times New Roman"/>
          <w:szCs w:val="24"/>
        </w:rPr>
        <w:t xml:space="preserve"> να δημιουργεί παράλληλα τον απαραίτητο δημοσιονομικό χώρο, προκειμένου στην πράξη να</w:t>
      </w:r>
      <w:r>
        <w:rPr>
          <w:rFonts w:eastAsia="Times New Roman" w:cs="Times New Roman"/>
          <w:szCs w:val="24"/>
        </w:rPr>
        <w:t xml:space="preserve"> οδηγηθούμε σε αποφάσεις και να υλοποιούμε αποφάσεις αποκατάστασης ζημιών </w:t>
      </w:r>
      <w:r w:rsidRPr="00F331DF">
        <w:rPr>
          <w:rFonts w:eastAsia="Times New Roman"/>
          <w:bCs/>
        </w:rPr>
        <w:t>και</w:t>
      </w:r>
      <w:r>
        <w:rPr>
          <w:rFonts w:eastAsia="Times New Roman" w:cs="Times New Roman"/>
          <w:szCs w:val="24"/>
        </w:rPr>
        <w:t xml:space="preserve"> επούλωσης των πληγών, που ένιωσαν όλα τα κοινωνικά στρώματα, σε αντίθεση με ένα σχέδιο</w:t>
      </w:r>
      <w:r w:rsidRPr="006757A9">
        <w:rPr>
          <w:rFonts w:eastAsia="Times New Roman" w:cs="Times New Roman"/>
          <w:szCs w:val="24"/>
        </w:rPr>
        <w:t xml:space="preserve"> </w:t>
      </w:r>
      <w:r>
        <w:rPr>
          <w:rFonts w:eastAsia="Times New Roman" w:cs="Times New Roman"/>
          <w:szCs w:val="24"/>
        </w:rPr>
        <w:t xml:space="preserve">κοινωνικού αυτοματισμού, που προηγήθηκε τα </w:t>
      </w:r>
      <w:proofErr w:type="spellStart"/>
      <w:r>
        <w:rPr>
          <w:rFonts w:eastAsia="Times New Roman" w:cs="Times New Roman"/>
          <w:szCs w:val="24"/>
        </w:rPr>
        <w:t>μνημονιακά</w:t>
      </w:r>
      <w:proofErr w:type="spellEnd"/>
      <w:r>
        <w:rPr>
          <w:rFonts w:eastAsia="Times New Roman" w:cs="Times New Roman"/>
          <w:szCs w:val="24"/>
        </w:rPr>
        <w:t xml:space="preserve"> χρόνια, όπου κοινωνικές ομάδες και ομ</w:t>
      </w:r>
      <w:r>
        <w:rPr>
          <w:rFonts w:eastAsia="Times New Roman" w:cs="Times New Roman"/>
          <w:szCs w:val="24"/>
        </w:rPr>
        <w:t xml:space="preserve">άδες εργαζομένων απομονώθηκαν και εμφανίστηκαν ως προνομιούχοι. </w:t>
      </w:r>
    </w:p>
    <w:p w14:paraId="295D70D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Εδώ, σε αυτό το σημείο, η τοποθέτησή μου αφορά στο σύνολο των δικαστών της χώρας, οι οποίοι εμφανίστηκαν ως προνομιούχοι, προκειμένου να δικαιολογηθούν πολιτικά αποφάσεις περικοπών των αποδοχ</w:t>
      </w:r>
      <w:r>
        <w:rPr>
          <w:rFonts w:eastAsia="Times New Roman" w:cs="Times New Roman"/>
          <w:szCs w:val="24"/>
        </w:rPr>
        <w:t xml:space="preserve">ών τους. </w:t>
      </w:r>
    </w:p>
    <w:p w14:paraId="295D70D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Κυβέρνηση αυτή </w:t>
      </w:r>
      <w:r>
        <w:rPr>
          <w:rFonts w:eastAsia="Times New Roman"/>
          <w:szCs w:val="24"/>
        </w:rPr>
        <w:t xml:space="preserve">δημιουργεί </w:t>
      </w:r>
      <w:r>
        <w:rPr>
          <w:rFonts w:eastAsia="Times New Roman" w:cs="Times New Roman"/>
          <w:szCs w:val="24"/>
        </w:rPr>
        <w:t xml:space="preserve">έμπρακτα ένα ακόμη αποτύπωμα του τι σηματοδοτεί η ολοκλήρωση του προγράμματος τον Αύγουστο του 2018, απέναντι σε αυτό το επιχείρημα, το οποίο προβάλλεται από την Αξιωματική Αντιπολίτευση κυρίως, αλλά και </w:t>
      </w:r>
      <w:r>
        <w:rPr>
          <w:rFonts w:eastAsia="Times New Roman" w:cs="Times New Roman"/>
          <w:szCs w:val="24"/>
        </w:rPr>
        <w:t xml:space="preserve">από τα υπόλοιπα κόμματα της Αντιπολίτευσης, δηλαδή ότι έχουμε και ζούμε ένα τέταρτο μνημόνιο χωρίς χρήματα. Νομίζω ότι και αυτό το επιχείρημα στέκεται πλέον έωλο. </w:t>
      </w:r>
    </w:p>
    <w:p w14:paraId="295D70D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Αυτό θα συνεχιστεί </w:t>
      </w:r>
      <w:r w:rsidRPr="00F331DF">
        <w:rPr>
          <w:rFonts w:eastAsia="Times New Roman"/>
          <w:bCs/>
        </w:rPr>
        <w:t>και</w:t>
      </w:r>
      <w:r>
        <w:rPr>
          <w:rFonts w:eastAsia="Times New Roman" w:cs="Times New Roman"/>
          <w:szCs w:val="24"/>
        </w:rPr>
        <w:t xml:space="preserve"> με τις επόμενες νομοθετικές πρωτοβουλίες της Κυβέρνησης, που θα έρθουν το επόμενο χρονικό διάστημα, πρωτοβουλίες οι οποίες θα </w:t>
      </w:r>
      <w:r>
        <w:rPr>
          <w:rFonts w:eastAsia="Times New Roman" w:cs="Times New Roman"/>
          <w:szCs w:val="24"/>
        </w:rPr>
        <w:lastRenderedPageBreak/>
        <w:t>συνεχίσουν να προστατεύουν την κοινωνική πλειοψηφία, να αντιμετωπίζουν την ανθρωπιστική κρίση και να δημιουργούν ένα πλαίσιο έμπρ</w:t>
      </w:r>
      <w:r>
        <w:rPr>
          <w:rFonts w:eastAsia="Times New Roman" w:cs="Times New Roman"/>
          <w:szCs w:val="24"/>
        </w:rPr>
        <w:t>ακτης πολιτικής, η οποία προκύπτει από την προσπάθεια αυτής της Κυβέρνησης για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νέο δημοσιονομικό χώρο. </w:t>
      </w:r>
    </w:p>
    <w:p w14:paraId="295D70E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Ολοκληρώνω την τοποθέτησή μου, λέγοντας ότι η υλοποίηση της διάταξης αυτής θα έχει ολοκληρωθεί μέχρι το</w:t>
      </w:r>
      <w:r>
        <w:rPr>
          <w:rFonts w:eastAsia="Times New Roman" w:cs="Times New Roman"/>
          <w:szCs w:val="24"/>
        </w:rPr>
        <w:t>ν</w:t>
      </w:r>
      <w:r>
        <w:rPr>
          <w:rFonts w:eastAsia="Times New Roman" w:cs="Times New Roman"/>
          <w:szCs w:val="24"/>
        </w:rPr>
        <w:t xml:space="preserve"> Δεκέμβριο, τον επόμενο μήνα</w:t>
      </w:r>
      <w:r w:rsidRPr="006757A9">
        <w:rPr>
          <w:rFonts w:eastAsia="Times New Roman" w:cs="Times New Roman"/>
          <w:szCs w:val="24"/>
        </w:rPr>
        <w:t xml:space="preserve"> </w:t>
      </w:r>
      <w:r>
        <w:rPr>
          <w:rFonts w:eastAsia="Times New Roman" w:cs="Times New Roman"/>
          <w:szCs w:val="24"/>
        </w:rPr>
        <w:t>δηλαδή. Τ</w:t>
      </w:r>
      <w:r>
        <w:rPr>
          <w:rFonts w:eastAsia="Times New Roman" w:cs="Times New Roman"/>
          <w:szCs w:val="24"/>
        </w:rPr>
        <w:t xml:space="preserve">ο ξεκαθαρίζω αυτό, γιατί η ίδια η διάταξη προβλέπει την έκδοση υπουργικής απόφασης. </w:t>
      </w:r>
    </w:p>
    <w:p w14:paraId="295D70E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95D70E2"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95D70E3" w14:textId="77777777" w:rsidR="006C59DA" w:rsidRDefault="00DE6A6A">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295D70E4" w14:textId="77777777" w:rsidR="006C59DA" w:rsidRDefault="00DE6A6A">
      <w:pPr>
        <w:spacing w:line="600" w:lineRule="auto"/>
        <w:ind w:firstLine="720"/>
        <w:contextualSpacing/>
        <w:jc w:val="both"/>
        <w:rPr>
          <w:rFonts w:eastAsia="Times New Roman" w:cs="Times New Roman"/>
        </w:rPr>
      </w:pPr>
      <w:r w:rsidRPr="00E860FA">
        <w:rPr>
          <w:rFonts w:eastAsia="Times New Roman" w:cs="Times New Roman"/>
        </w:rPr>
        <w:t>Κυρίες και κύριοι συνάδελφοι, έχω τ</w:t>
      </w:r>
      <w:r w:rsidRPr="00E860FA">
        <w:rPr>
          <w:rFonts w:eastAsia="Times New Roman" w:cs="Times New Roman"/>
        </w:rPr>
        <w:t xml:space="preserve">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sidRPr="00E860FA">
        <w:rPr>
          <w:rFonts w:eastAsia="Times New Roman" w:cs="Times New Roman"/>
        </w:rPr>
        <w:t xml:space="preserve">ενημερώθηκαν για την ιστορία του κτηρίου και τον τρόπο οργάνωσης και λειτουργίας της Βουλής, </w:t>
      </w:r>
      <w:r>
        <w:rPr>
          <w:rFonts w:eastAsia="Times New Roman" w:cs="Times New Roman"/>
        </w:rPr>
        <w:t>είκοσι οκτώ</w:t>
      </w:r>
      <w:r w:rsidRPr="00E860FA">
        <w:rPr>
          <w:rFonts w:eastAsia="Times New Roman" w:cs="Times New Roman"/>
        </w:rPr>
        <w:t xml:space="preserve"> μαθητές και μαθήτριες και τέσσερις εκπα</w:t>
      </w:r>
      <w:r>
        <w:rPr>
          <w:rFonts w:eastAsia="Times New Roman" w:cs="Times New Roman"/>
        </w:rPr>
        <w:t>ιδευτικοί συνοδοί από το 1</w:t>
      </w:r>
      <w:r w:rsidRPr="00E860FA">
        <w:rPr>
          <w:rFonts w:eastAsia="Times New Roman" w:cs="Times New Roman"/>
          <w:vertAlign w:val="superscript"/>
        </w:rPr>
        <w:t>ο</w:t>
      </w:r>
      <w:r w:rsidRPr="00E860FA">
        <w:rPr>
          <w:rFonts w:eastAsia="Times New Roman" w:cs="Times New Roman"/>
        </w:rPr>
        <w:t xml:space="preserve"> Δημοτικό Σχολείο </w:t>
      </w:r>
      <w:proofErr w:type="spellStart"/>
      <w:r>
        <w:rPr>
          <w:rFonts w:eastAsia="Times New Roman" w:cs="Times New Roman"/>
        </w:rPr>
        <w:t>Οβρυάς</w:t>
      </w:r>
      <w:proofErr w:type="spellEnd"/>
      <w:r>
        <w:rPr>
          <w:rFonts w:eastAsia="Times New Roman" w:cs="Times New Roman"/>
        </w:rPr>
        <w:t xml:space="preserve"> Αχαΐας</w:t>
      </w:r>
      <w:r w:rsidRPr="00E860FA">
        <w:rPr>
          <w:rFonts w:eastAsia="Times New Roman" w:cs="Times New Roman"/>
        </w:rPr>
        <w:t xml:space="preserve">. </w:t>
      </w:r>
    </w:p>
    <w:p w14:paraId="295D70E5" w14:textId="77777777" w:rsidR="006C59DA" w:rsidRDefault="00DE6A6A">
      <w:pPr>
        <w:spacing w:line="600" w:lineRule="auto"/>
        <w:ind w:firstLine="720"/>
        <w:contextualSpacing/>
        <w:jc w:val="both"/>
        <w:rPr>
          <w:rFonts w:eastAsia="Times New Roman" w:cs="Times New Roman"/>
        </w:rPr>
      </w:pPr>
      <w:r w:rsidRPr="00E860FA">
        <w:rPr>
          <w:rFonts w:eastAsia="Times New Roman" w:cs="Times New Roman"/>
        </w:rPr>
        <w:t xml:space="preserve">Η Βουλή τούς καλωσορίζει. </w:t>
      </w:r>
    </w:p>
    <w:p w14:paraId="295D70E6" w14:textId="77777777" w:rsidR="006C59DA" w:rsidRDefault="00DE6A6A">
      <w:pPr>
        <w:spacing w:line="600" w:lineRule="auto"/>
        <w:ind w:firstLine="720"/>
        <w:contextualSpacing/>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295D70E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τελευταίος από τους Υπουργούς, ο συνάδελφος κ. Νεκτάριος Σαντορινιός, ο οποίος έχει τον λόγο. </w:t>
      </w:r>
    </w:p>
    <w:p w14:paraId="295D70E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Αμέσως μετά,</w:t>
      </w:r>
      <w:r>
        <w:rPr>
          <w:rFonts w:eastAsia="Times New Roman" w:cs="Times New Roman"/>
          <w:szCs w:val="24"/>
        </w:rPr>
        <w:t xml:space="preserve"> θα μπούμε στη συζήτηση με τους Κοινοβουλευτικούς Εκπροσώπους και τους συναδέλφους ομιλητές Βουλευτές.</w:t>
      </w:r>
    </w:p>
    <w:p w14:paraId="295D70E9"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295D70E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Μα μίλησε ο κ. Σαντορινιός!</w:t>
      </w:r>
    </w:p>
    <w:p w14:paraId="295D70E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Αφού μίλησε ήδη!</w:t>
      </w:r>
    </w:p>
    <w:p w14:paraId="295D70E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ΝΕΚΤΑΡΙΟΣ ΣΑΝΤ</w:t>
      </w:r>
      <w:r>
        <w:rPr>
          <w:rFonts w:eastAsia="Times New Roman" w:cs="Times New Roman"/>
          <w:b/>
          <w:szCs w:val="24"/>
        </w:rPr>
        <w:t xml:space="preserve">ΟΡΙΝΙΟΣ (Αναπληρωτής Υπουργός Ναυτιλίας και Νησιωτικής Πολιτικής): </w:t>
      </w:r>
      <w:r>
        <w:rPr>
          <w:rFonts w:eastAsia="Times New Roman" w:cs="Times New Roman"/>
          <w:szCs w:val="24"/>
        </w:rPr>
        <w:t>Για την τροπολογία δεν πρόλαβα να μιλήσω.</w:t>
      </w:r>
    </w:p>
    <w:p w14:paraId="295D70ED" w14:textId="77777777" w:rsidR="006C59DA" w:rsidRDefault="00DE6A6A">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 xml:space="preserve">Για την τροπολογία θα μιλήσει, </w:t>
      </w:r>
      <w:r w:rsidRPr="0034552A">
        <w:rPr>
          <w:rFonts w:eastAsia="Times New Roman" w:cs="Times New Roman"/>
          <w:szCs w:val="24"/>
        </w:rPr>
        <w:t>κυρίες και κύριοι συνάδελφοι</w:t>
      </w:r>
      <w:r>
        <w:rPr>
          <w:rFonts w:eastAsia="Times New Roman" w:cs="Times New Roman"/>
          <w:szCs w:val="24"/>
        </w:rPr>
        <w:t>.</w:t>
      </w:r>
    </w:p>
    <w:p w14:paraId="295D70E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Δυο λεπτά μίλησα μόνο, κύριοι συνάδελφοι.</w:t>
      </w:r>
    </w:p>
    <w:p w14:paraId="295D70EF" w14:textId="77777777" w:rsidR="006C59DA" w:rsidRDefault="00DE6A6A">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sidRPr="006757A9">
        <w:rPr>
          <w:rFonts w:eastAsia="Times New Roman" w:cs="Times New Roman"/>
          <w:szCs w:val="24"/>
        </w:rPr>
        <w:t>Μόνο για</w:t>
      </w:r>
      <w:r>
        <w:rPr>
          <w:rFonts w:eastAsia="Times New Roman" w:cs="Times New Roman"/>
          <w:szCs w:val="24"/>
        </w:rPr>
        <w:t xml:space="preserve"> τρία λεπτά θα μιλήσει ο κύριος Υπουργός. </w:t>
      </w:r>
    </w:p>
    <w:p w14:paraId="295D70F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Ωραία, να μιλήσει και για τ</w:t>
      </w:r>
      <w:r>
        <w:rPr>
          <w:rFonts w:eastAsia="Times New Roman" w:cs="Times New Roman"/>
          <w:szCs w:val="24"/>
        </w:rPr>
        <w:t xml:space="preserve">ο νομοσχέδιο μετά </w:t>
      </w:r>
      <w:r w:rsidRPr="00F331DF">
        <w:rPr>
          <w:rFonts w:eastAsia="Times New Roman"/>
          <w:bCs/>
        </w:rPr>
        <w:t>και</w:t>
      </w:r>
      <w:r>
        <w:rPr>
          <w:rFonts w:eastAsia="Times New Roman" w:cs="Times New Roman"/>
          <w:szCs w:val="24"/>
        </w:rPr>
        <w:t xml:space="preserve"> να μιλήσει και για κάθε άρθρο ξεχωριστά. Τι είναι αυτά τα πράγματα;</w:t>
      </w:r>
    </w:p>
    <w:p w14:paraId="295D70F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Σας ενοχλεί να μιλήσω;</w:t>
      </w:r>
    </w:p>
    <w:p w14:paraId="295D70F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Όχι, κύριε, δεν με ενοχλεί, αλλά ο χρόν</w:t>
      </w:r>
      <w:r>
        <w:rPr>
          <w:rFonts w:eastAsia="Times New Roman" w:cs="Times New Roman"/>
          <w:szCs w:val="24"/>
        </w:rPr>
        <w:t xml:space="preserve">ος εδώ οργανώνεται με βάση τον Κανονισμό. Δεν με ενοχλεί όταν μιλάτε με βάση τον Κανονισμό. Με ενοχλεί όταν μιλάτε, παραβιάζοντας τον Κανονισμό. </w:t>
      </w:r>
    </w:p>
    <w:p w14:paraId="295D70F3"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του ΣΥΡΙΖΑ)</w:t>
      </w:r>
    </w:p>
    <w:p w14:paraId="295D70F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Λοιπόν, κυρίες και κύριοι συνάδελφοι,…</w:t>
      </w:r>
    </w:p>
    <w:p w14:paraId="295D70F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Να το θέσω, κύριε Πρόεδρε. Δώστε μου τον λόγο, παρακαλώ.</w:t>
      </w:r>
    </w:p>
    <w:p w14:paraId="295D70F6" w14:textId="77777777" w:rsidR="006C59DA" w:rsidRDefault="00DE6A6A">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Κύριε Τζαβάρα, στις λεπτ</w:t>
      </w:r>
      <w:r>
        <w:rPr>
          <w:rFonts w:eastAsia="Times New Roman" w:cs="Times New Roman"/>
          <w:szCs w:val="24"/>
        </w:rPr>
        <w:t xml:space="preserve">ομέρειές του ο Κανονισμός και άλλες φορές παραβιάζεται, με την τυπικότητα που το λέτε. </w:t>
      </w:r>
    </w:p>
    <w:p w14:paraId="295D70F7" w14:textId="77777777" w:rsidR="006C59DA" w:rsidRDefault="00DE6A6A">
      <w:pPr>
        <w:spacing w:line="600" w:lineRule="auto"/>
        <w:ind w:firstLine="720"/>
        <w:contextualSpacing/>
        <w:jc w:val="both"/>
        <w:rPr>
          <w:rFonts w:eastAsia="Times New Roman" w:cs="Times New Roman"/>
          <w:szCs w:val="24"/>
        </w:rPr>
      </w:pPr>
      <w:r w:rsidRPr="00375C96">
        <w:rPr>
          <w:rFonts w:eastAsia="Times New Roman" w:cs="Times New Roman"/>
          <w:b/>
          <w:szCs w:val="24"/>
        </w:rPr>
        <w:t>ΚΩΝΣΤΑΝΤΙΝΟΣ ΤΖΑΒΑΡΑΣ:</w:t>
      </w:r>
      <w:r w:rsidRPr="00375C96">
        <w:rPr>
          <w:rFonts w:eastAsia="Times New Roman" w:cs="Times New Roman"/>
          <w:szCs w:val="24"/>
        </w:rPr>
        <w:t xml:space="preserve"> Ναι, αλλά αυτό όμως δεν απαλλάσσει…</w:t>
      </w:r>
    </w:p>
    <w:p w14:paraId="295D70F8" w14:textId="77777777" w:rsidR="006C59DA" w:rsidRDefault="00DE6A6A">
      <w:pPr>
        <w:spacing w:line="600" w:lineRule="auto"/>
        <w:ind w:firstLine="720"/>
        <w:contextualSpacing/>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Τώρα θέλει ο κ. Σαντορινιός για την τροπολογία τρία λεπτά τον λόγο και κάνουμ</w:t>
      </w:r>
      <w:r>
        <w:rPr>
          <w:rFonts w:eastAsia="Times New Roman" w:cs="Times New Roman"/>
          <w:szCs w:val="24"/>
        </w:rPr>
        <w:t>ε ολόκληρο θέμα;</w:t>
      </w:r>
    </w:p>
    <w:p w14:paraId="295D70F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Επιλογή του ήταν να μιλήσει τρία λεπτά. </w:t>
      </w:r>
    </w:p>
    <w:p w14:paraId="295D70FA" w14:textId="77777777" w:rsidR="006C59DA" w:rsidRDefault="00DE6A6A">
      <w:pPr>
        <w:spacing w:line="600" w:lineRule="auto"/>
        <w:ind w:firstLine="720"/>
        <w:contextualSpacing/>
        <w:jc w:val="both"/>
        <w:rPr>
          <w:rFonts w:eastAsia="Times New Roman" w:cs="Times New Roman"/>
          <w:szCs w:val="24"/>
        </w:rPr>
      </w:pPr>
      <w:r w:rsidRPr="00375C96">
        <w:rPr>
          <w:rFonts w:eastAsia="Times New Roman" w:cs="Times New Roman"/>
          <w:b/>
          <w:szCs w:val="24"/>
        </w:rPr>
        <w:t>ΚΩΝΣΤΑΝΤΙΝΟΣ ΤΖΑΒΑΡΑΣ:</w:t>
      </w:r>
      <w:r w:rsidRPr="00375C96">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δ</w:t>
      </w:r>
      <w:r w:rsidRPr="00375C96">
        <w:rPr>
          <w:rFonts w:eastAsia="Times New Roman" w:cs="Times New Roman"/>
          <w:szCs w:val="24"/>
        </w:rPr>
        <w:t>ώστε μου τον λόγο, σας παρακαλώ.</w:t>
      </w:r>
    </w:p>
    <w:p w14:paraId="295D70F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Μίλησα δυο λεπτά για την π</w:t>
      </w:r>
      <w:r>
        <w:rPr>
          <w:rFonts w:eastAsia="Times New Roman" w:cs="Times New Roman"/>
          <w:szCs w:val="24"/>
        </w:rPr>
        <w:t xml:space="preserve">ροηγούμενη τροπολογία, είναι τόσο πρόβλημα αυτό; </w:t>
      </w:r>
    </w:p>
    <w:p w14:paraId="295D70F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 xml:space="preserve">Τι είναι αυτά τα πράγματα; Τι νομίζετε, δηλαδή, ότι θα </w:t>
      </w:r>
      <w:proofErr w:type="spellStart"/>
      <w:r>
        <w:rPr>
          <w:rFonts w:eastAsia="Times New Roman" w:cs="Times New Roman"/>
          <w:szCs w:val="24"/>
        </w:rPr>
        <w:t>ανεχόμεθα</w:t>
      </w:r>
      <w:proofErr w:type="spellEnd"/>
      <w:r>
        <w:rPr>
          <w:rFonts w:eastAsia="Times New Roman" w:cs="Times New Roman"/>
          <w:szCs w:val="24"/>
        </w:rPr>
        <w:t xml:space="preserve"> εδώ πέρα τα πάντα; </w:t>
      </w:r>
    </w:p>
    <w:p w14:paraId="295D70F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 xml:space="preserve">Σας ενοχλεί; </w:t>
      </w:r>
    </w:p>
    <w:p w14:paraId="295D70F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ΑΙΚΑΤΕΡ</w:t>
      </w:r>
      <w:r>
        <w:rPr>
          <w:rFonts w:eastAsia="Times New Roman" w:cs="Times New Roman"/>
          <w:b/>
          <w:szCs w:val="24"/>
        </w:rPr>
        <w:t xml:space="preserve">ΙΝΗ ΜΑΡΚΟΥ: </w:t>
      </w:r>
      <w:r>
        <w:rPr>
          <w:rFonts w:eastAsia="Times New Roman" w:cs="Times New Roman"/>
          <w:szCs w:val="24"/>
        </w:rPr>
        <w:t xml:space="preserve">Όχι, μας ενοχλεί που μιλάτε συνεχώς. Παίρνετε τον λόγο συνεχώς. </w:t>
      </w:r>
    </w:p>
    <w:p w14:paraId="295D70F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Εντάξει.</w:t>
      </w:r>
    </w:p>
    <w:p w14:paraId="295D710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σημερινή τροπολογία είναι προάγγελος πολλών θετικών ρυθμί</w:t>
      </w:r>
      <w:r>
        <w:rPr>
          <w:rFonts w:eastAsia="Times New Roman" w:cs="Times New Roman"/>
          <w:szCs w:val="24"/>
        </w:rPr>
        <w:t xml:space="preserve">σεων και υπ’ αυτή την έννοια θα μας ακούσετε πολλές φορές τις επόμενες μέρες, που έρχονται να ανατρέψουν τις αδικίες της οκταετίας των μνημονίων. </w:t>
      </w:r>
    </w:p>
    <w:p w14:paraId="295D710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Καταλαβαίνουμε ότι είναι δύσκολο να πιστέψουν πολλοί από εσάς εδώ μέσα ότι η 21</w:t>
      </w:r>
      <w:r w:rsidRPr="00905388">
        <w:rPr>
          <w:rFonts w:eastAsia="Times New Roman" w:cs="Times New Roman"/>
          <w:szCs w:val="24"/>
          <w:vertAlign w:val="superscript"/>
        </w:rPr>
        <w:t>η</w:t>
      </w:r>
      <w:r>
        <w:rPr>
          <w:rFonts w:eastAsia="Times New Roman" w:cs="Times New Roman"/>
          <w:szCs w:val="24"/>
        </w:rPr>
        <w:t xml:space="preserve"> Αυγούστου 2018 δεν ήταν τυχαία μέρα. Η κοινωνία, οι άνθρωποι της εργασίας, οι συνταξιούχοι, οι επιχειρηματίες κατανοούν πολύ καλύτερα από εσάς πως κάθε επόμενο νομοσχέδιο που αυτή η Κυβέρνηση θα φέρει, θα είναι προς όφελός τους. </w:t>
      </w:r>
    </w:p>
    <w:p w14:paraId="295D710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Καταφέραμε η ελληνική οικ</w:t>
      </w:r>
      <w:r>
        <w:rPr>
          <w:rFonts w:eastAsia="Times New Roman" w:cs="Times New Roman"/>
          <w:szCs w:val="24"/>
        </w:rPr>
        <w:t xml:space="preserve">ονομία όχι μόνο να επιβιώσει, όχι μόνο να σταθεροποιηθεί, αλλά και να αρχίσει να ανακάμπτει. Το επιπλέον αυτό όφελος η δική μας </w:t>
      </w:r>
      <w:r>
        <w:rPr>
          <w:rFonts w:eastAsia="Times New Roman" w:cs="Times New Roman"/>
          <w:szCs w:val="24"/>
        </w:rPr>
        <w:lastRenderedPageBreak/>
        <w:t>Κυβέρνηση το επιστρέφει στην κοινωνία αποκαθιστώντας μία-μία τις αδικίες που έλαβαν χώρα. Κι αυτό είναι που μας διαφοροποιεί από</w:t>
      </w:r>
      <w:r>
        <w:rPr>
          <w:rFonts w:eastAsia="Times New Roman" w:cs="Times New Roman"/>
          <w:szCs w:val="24"/>
        </w:rPr>
        <w:t xml:space="preserve"> όσους διαχειρίστηκαν την εξουσία στα χρόνια της κρίσης. Οδηγήσαμε τη χώρα εκτός μνημονίων και προχωράμε μπροστά.</w:t>
      </w:r>
    </w:p>
    <w:p w14:paraId="295D710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Σήμερα επιστρέφονται 820.000.0000 ευρώ από αναδρομικές κρατήσεις που έγιναν στα χρόνια των μνημονίων σε γιατρούς, πανεπιστημιακούς, δικαστικού</w:t>
      </w:r>
      <w:r>
        <w:rPr>
          <w:rFonts w:eastAsia="Times New Roman" w:cs="Times New Roman"/>
          <w:szCs w:val="24"/>
        </w:rPr>
        <w:t>ς και φυσικά στους ανθρώπους των Ενόπλων Δυνάμεων και των Σωμάτων Ασφαλείας και των συνταξιούχων αυτών των κατηγοριών. Είναι χρήματα που εξασφαλίστηκαν από την οικονομική πολιτική που ακολουθήσαμε και κυρίως από την καταπολέμηση της διαφθοράς και της διαπλ</w:t>
      </w:r>
      <w:r>
        <w:rPr>
          <w:rFonts w:eastAsia="Times New Roman" w:cs="Times New Roman"/>
          <w:szCs w:val="24"/>
        </w:rPr>
        <w:t>οκής. Είναι πόροι που διανέμονται χωρίς να επηρεάζεται ο στόχος του 3,5% πλεονάσματος στον οποίο έχουμε δεσμευτεί κι έχουμε ήδη εξασφαλίσει.</w:t>
      </w:r>
    </w:p>
    <w:p w14:paraId="295D710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στελέχη του Λιμενικού Σώματος είναι άνδρες και γυναίκες που καθημερινά αγωνίζονται</w:t>
      </w:r>
      <w:r>
        <w:rPr>
          <w:rFonts w:eastAsia="Times New Roman" w:cs="Times New Roman"/>
          <w:szCs w:val="24"/>
        </w:rPr>
        <w:t xml:space="preserve"> για τη διάσωση της ανθρώπινης ζωής στη θάλασσα και τη φύλαξη των συνόρων μας. Η επιστροφή όσων αδίκως τους </w:t>
      </w:r>
      <w:proofErr w:type="spellStart"/>
      <w:r>
        <w:rPr>
          <w:rFonts w:eastAsia="Times New Roman" w:cs="Times New Roman"/>
          <w:szCs w:val="24"/>
        </w:rPr>
        <w:t>παρακρατήθηκαν</w:t>
      </w:r>
      <w:proofErr w:type="spellEnd"/>
      <w:r>
        <w:rPr>
          <w:rFonts w:eastAsia="Times New Roman" w:cs="Times New Roman"/>
          <w:szCs w:val="24"/>
        </w:rPr>
        <w:t xml:space="preserve"> είναι μόνο μια μικρή αναγνώριση του έργου τους που το κάνουν χωρίς ωράρια. Σήμερα τους επιστρέφουμε το σύνολο των αναδρομικών εφάπαξ </w:t>
      </w:r>
      <w:r>
        <w:rPr>
          <w:rFonts w:eastAsia="Times New Roman" w:cs="Times New Roman"/>
          <w:szCs w:val="24"/>
        </w:rPr>
        <w:t>ως αποτέλεσμα πολιτικής βούλησης και όχι νομικής δέσμευσης και δεν είναι η πρώτη φορά που αυτή η Κυβέρνηση στέκεται δίπλα στο Λιμενικό και στους λοιπούς ένστολους.</w:t>
      </w:r>
    </w:p>
    <w:p w14:paraId="295D710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Πολιτική βούληση ήταν όταν ακόμα και σε δύσκολες δημοσιονομικές συνθήκες, θεσπίστηκε το επίδ</w:t>
      </w:r>
      <w:r>
        <w:rPr>
          <w:rFonts w:eastAsia="Times New Roman" w:cs="Times New Roman"/>
          <w:szCs w:val="24"/>
        </w:rPr>
        <w:t>ομα παραμεθορίου σε αυτούς που υπηρετούν στην παραμεθόριο και στα νησιά του Αιγαίου. Πολιτική βούληση ήταν η ισχύς του νέου μισθολογίου με τέτοιον τρόπο ώστε οι συνολικές ακαθάριστες αποδοχές να έχουν προσαρμοστεί ακριβώς στο ίδιο ύψος με αυτές του προηγού</w:t>
      </w:r>
      <w:r>
        <w:rPr>
          <w:rFonts w:eastAsia="Times New Roman" w:cs="Times New Roman"/>
          <w:szCs w:val="24"/>
        </w:rPr>
        <w:t>μενου υπό τη μορφή της καταβολής προσωπικών διαφορών. Πολιτική βούληση είναι και η εφάπαξ καταβολή των αναδρομικών.</w:t>
      </w:r>
    </w:p>
    <w:p w14:paraId="295D710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αν ήμουν στη θέση σας, θα στεκόμουν απολογιστικά απέναντι στα Σώματα Ασφαλείας και στις Ένοπλες Δυνάμε</w:t>
      </w:r>
      <w:r>
        <w:rPr>
          <w:rFonts w:eastAsia="Times New Roman" w:cs="Times New Roman"/>
          <w:szCs w:val="24"/>
        </w:rPr>
        <w:t xml:space="preserve">ις για τις πολιτικές που εφαρμόσατε στα χρόνια της διακυβέρνησης σας. Τους κόψατε τους μισθούς, τους παγώσατε τη μισθολογική τους εξέλιξη, τους φέρατε στα όριά τους και τώρα εμείς αποκαθιστούμε τις αδικίες αυτών των χρόνων. </w:t>
      </w:r>
    </w:p>
    <w:p w14:paraId="295D710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Κάθε μέρα που περνάει θα καταλα</w:t>
      </w:r>
      <w:r>
        <w:rPr>
          <w:rFonts w:eastAsia="Times New Roman" w:cs="Times New Roman"/>
          <w:szCs w:val="24"/>
        </w:rPr>
        <w:t xml:space="preserve">βαίνει η κοινωνία ότι εμείς εννοούμε και κάνουμε πράξη τη δίκαιη ανάπτυξη. Θα το συνεχίσουμε και θα φέρουμε μια σειρά από μέτρα για να το αποδείξουμε έμπρακτα, με εσάς ή χωρίς εσάς. </w:t>
      </w:r>
    </w:p>
    <w:p w14:paraId="295D710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5D7109"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95D710A" w14:textId="77777777" w:rsidR="006C59DA" w:rsidRDefault="00DE6A6A">
      <w:pPr>
        <w:spacing w:line="600" w:lineRule="auto"/>
        <w:ind w:firstLine="720"/>
        <w:contextualSpacing/>
        <w:jc w:val="both"/>
        <w:rPr>
          <w:rFonts w:eastAsia="Times New Roman" w:cs="Times New Roman"/>
          <w:szCs w:val="24"/>
        </w:rPr>
      </w:pPr>
      <w:r w:rsidRPr="00925837">
        <w:rPr>
          <w:rFonts w:eastAsia="Times New Roman" w:cs="Times New Roman"/>
          <w:b/>
          <w:szCs w:val="24"/>
        </w:rPr>
        <w:t>ΠΡΟΕΔΡΕΥΩΝ (Σπυρίδ</w:t>
      </w:r>
      <w:r w:rsidRPr="00925837">
        <w:rPr>
          <w:rFonts w:eastAsia="Times New Roman" w:cs="Times New Roman"/>
          <w:b/>
          <w:szCs w:val="24"/>
        </w:rPr>
        <w:t>ων Λυκούδης):</w:t>
      </w:r>
      <w:r>
        <w:rPr>
          <w:rFonts w:eastAsia="Times New Roman" w:cs="Times New Roman"/>
          <w:szCs w:val="24"/>
        </w:rPr>
        <w:t xml:space="preserve"> Ευχαριστώ, κύριε Υπουργέ.</w:t>
      </w:r>
    </w:p>
    <w:p w14:paraId="295D710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έχει ζητήσει τον λόγο από τους Κοινοβουλευτικούς Εκπροσώπους ο κ. Ανδρέας Λοβέρδος.</w:t>
      </w:r>
    </w:p>
    <w:p w14:paraId="295D710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w:t>
      </w:r>
    </w:p>
    <w:p w14:paraId="295D710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295D710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Βουλευτές, σήμερα γιορτάζει η Πολεμική Αεροπορία. Ευχόμαστε, ως Κίνημα Αλλαγής, χρόνια πολλά στις γυναίκες και στους άνδρες που πλαισιώνουν την αιχμή του δόρατος της άμυνας της χώρας μας. Και παράλληλα θυμόμαστε και τιμούμε την μνήμη όσων έπεσαν κατά την ε</w:t>
      </w:r>
      <w:r>
        <w:rPr>
          <w:rFonts w:eastAsia="Times New Roman" w:cs="Times New Roman"/>
          <w:szCs w:val="24"/>
        </w:rPr>
        <w:t>ύορκη εκτέλεση των καθηκόντων τους σε καιρό πολέμου, αλλά και σε καιρό ειρήνης.</w:t>
      </w:r>
    </w:p>
    <w:p w14:paraId="295D710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μιλήσω για τα ειδικά μισθολόγια για τους στρατιωτικούς αρχής γενομένης, γιατί είχαμε χθες και την ομιλία του Πρωθυπουργού στην γιορτή της Αεροπορίας, αλλά και για όλα τα ειδ</w:t>
      </w:r>
      <w:r>
        <w:rPr>
          <w:rFonts w:eastAsia="Times New Roman" w:cs="Times New Roman"/>
          <w:szCs w:val="24"/>
        </w:rPr>
        <w:t xml:space="preserve">ικά μισθολόγια που αναφέρθηκαν σε αυτά οι Υπουργοί προηγουμένως. </w:t>
      </w:r>
    </w:p>
    <w:p w14:paraId="295D711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Ασφαλώς κάθε ενίσχυση των πολιτών σε αυτή τη δύσκολη και πολυετή συγκυρία της κρίσης είναι πολύ καλή εξέλιξη. Όμως, κανείς δεν δικαιούται την εφαρμογή των δικαστικών αποφάσεων –και μάλιστα, </w:t>
      </w:r>
      <w:r>
        <w:rPr>
          <w:rFonts w:eastAsia="Times New Roman" w:cs="Times New Roman"/>
          <w:szCs w:val="24"/>
        </w:rPr>
        <w:t>ως προς κάποιους, την εφαρμογή του μισού των δικαστικών αποφάσεων- να την παρουσιάζει ως οικονομική του πολιτική και να την παρουσιάζει ως οικονομική του πολιτική σε ακατάλληλους χώρους.</w:t>
      </w:r>
    </w:p>
    <w:p w14:paraId="295D7111"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Όταν γιορτάζουν οι Ένοπλες Δυνάμεις, δεν τους απευθύνεσαι κάνοντας πρ</w:t>
      </w:r>
      <w:r>
        <w:rPr>
          <w:rFonts w:eastAsia="Times New Roman"/>
          <w:szCs w:val="24"/>
        </w:rPr>
        <w:t>οεκλογικές ομιλίες και φιέστες. Όταν γιορτάζουν οι Ένοπλες Δυνάμεις, μιλάς για τον ρόλο τους.</w:t>
      </w:r>
    </w:p>
    <w:p w14:paraId="295D711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Όμως, επειδή ήμουν παρών, θα σας μεταφέρω και την πληροφορία ότι όταν ανέφερε αυτά περί ειδικών μισθολογίων ο Πρωθυπουργός, δεν χειροκροτήθηκε, προφανώς διότι καν</w:t>
      </w:r>
      <w:r>
        <w:rPr>
          <w:rFonts w:eastAsia="Times New Roman"/>
          <w:szCs w:val="24"/>
        </w:rPr>
        <w:t>είς δεν εμπαίζεται πια απ’ αυτούς που έχουν συνηθίσει στο ψέμα.</w:t>
      </w:r>
    </w:p>
    <w:p w14:paraId="295D7113"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Όσον αφορά το τρίτο θέμα, τη συμφωνία </w:t>
      </w:r>
      <w:r>
        <w:rPr>
          <w:rFonts w:eastAsia="Times New Roman"/>
          <w:szCs w:val="24"/>
        </w:rPr>
        <w:t xml:space="preserve">Κράτους </w:t>
      </w:r>
      <w:r>
        <w:rPr>
          <w:rFonts w:eastAsia="Times New Roman"/>
          <w:szCs w:val="24"/>
        </w:rPr>
        <w:t>-</w:t>
      </w:r>
      <w:r>
        <w:rPr>
          <w:rFonts w:eastAsia="Times New Roman"/>
          <w:szCs w:val="24"/>
        </w:rPr>
        <w:t xml:space="preserve"> </w:t>
      </w:r>
      <w:r>
        <w:rPr>
          <w:rFonts w:eastAsia="Times New Roman"/>
          <w:szCs w:val="24"/>
        </w:rPr>
        <w:t>Εκκλησίας, έγινε αναφορά από Υπουργό. Δεν είχα σκοπό να αναφερθώ, αλλά έγινε αναφορά από Υπουργό.</w:t>
      </w:r>
    </w:p>
    <w:p w14:paraId="295D7114"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Σας παρακαλώ, κυρίες και κύριοι Βουλευτές, να </w:t>
      </w:r>
      <w:r>
        <w:rPr>
          <w:rFonts w:eastAsia="Times New Roman"/>
          <w:szCs w:val="24"/>
        </w:rPr>
        <w:t>προσέξετε δύο επιχειρήματα που θα σας καταθέσω.</w:t>
      </w:r>
    </w:p>
    <w:p w14:paraId="295D711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Κατ’ αρχάς, η πρώτη διαπίστωση είναι ότι όποιος διαπραγματεύεται με τον κ. Τσίπρα, του τα παίρνει όλα. Ο Αρχιεπίσκοπος στην προκείμενη συζήτηση είναι ο καθολικός νικητής και εφ’ όλης της ύλης. </w:t>
      </w:r>
    </w:p>
    <w:p w14:paraId="295D7116"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Όμως, πάμε τώρ</w:t>
      </w:r>
      <w:r>
        <w:rPr>
          <w:rFonts w:eastAsia="Times New Roman"/>
          <w:szCs w:val="24"/>
        </w:rPr>
        <w:t xml:space="preserve">α να δούμε ορισμένα θέματα σοβαρά, που σχετίζονται με την αναθεώρηση του Συντάγματος που ξεκινάει την επόμενη εβδομάδα και που σ’ αυτήν </w:t>
      </w:r>
      <w:proofErr w:type="spellStart"/>
      <w:r>
        <w:rPr>
          <w:rFonts w:eastAsia="Times New Roman"/>
          <w:szCs w:val="24"/>
        </w:rPr>
        <w:t>υπετάγη</w:t>
      </w:r>
      <w:proofErr w:type="spellEnd"/>
      <w:r>
        <w:rPr>
          <w:rFonts w:eastAsia="Times New Roman"/>
          <w:szCs w:val="24"/>
        </w:rPr>
        <w:t xml:space="preserve"> επικοινωνιακά η μελλοντική συμφωνία </w:t>
      </w:r>
      <w:r>
        <w:rPr>
          <w:rFonts w:eastAsia="Times New Roman"/>
          <w:szCs w:val="24"/>
        </w:rPr>
        <w:t xml:space="preserve">Κράτους </w:t>
      </w:r>
      <w:r>
        <w:rPr>
          <w:rFonts w:eastAsia="Times New Roman"/>
          <w:szCs w:val="24"/>
        </w:rPr>
        <w:t>και Εκκλησίας.</w:t>
      </w:r>
    </w:p>
    <w:p w14:paraId="295D7117"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Προσέξτε</w:t>
      </w:r>
      <w:r w:rsidRPr="003E78ED">
        <w:rPr>
          <w:rFonts w:eastAsia="Times New Roman"/>
          <w:szCs w:val="24"/>
        </w:rPr>
        <w:t>!</w:t>
      </w:r>
      <w:r>
        <w:rPr>
          <w:rFonts w:eastAsia="Times New Roman"/>
          <w:szCs w:val="24"/>
        </w:rPr>
        <w:t xml:space="preserve"> Εάν έχει παραχθεί</w:t>
      </w:r>
      <w:r w:rsidRPr="00192947">
        <w:rPr>
          <w:rFonts w:eastAsia="Times New Roman"/>
          <w:szCs w:val="24"/>
        </w:rPr>
        <w:t>,</w:t>
      </w:r>
      <w:r>
        <w:rPr>
          <w:rFonts w:eastAsia="Times New Roman"/>
          <w:szCs w:val="24"/>
        </w:rPr>
        <w:t xml:space="preserve"> όπως λέτε, πρόβλημα σοβα</w:t>
      </w:r>
      <w:r>
        <w:rPr>
          <w:rFonts w:eastAsia="Times New Roman"/>
          <w:szCs w:val="24"/>
        </w:rPr>
        <w:t>ρό από το ισχύον Σύνταγμα -εγώ δεν το πιστεύω-</w:t>
      </w:r>
      <w:r w:rsidRPr="00192947">
        <w:rPr>
          <w:rFonts w:eastAsia="Times New Roman"/>
          <w:szCs w:val="24"/>
        </w:rPr>
        <w:t>,</w:t>
      </w:r>
      <w:r>
        <w:rPr>
          <w:rFonts w:eastAsia="Times New Roman"/>
          <w:szCs w:val="24"/>
        </w:rPr>
        <w:t xml:space="preserve"> αυτό αφορά τα θρησκευτικά στα σχολεία. Η πρόσφατη απόφαση του Συμβουλίου της Επικρατείας, που έχει επικριθεί από την επιστήμη, η με αριθμό 660/2018, στηρίζει την τελική της απόφανση στο άρθρο 16 του Συντάγματ</w:t>
      </w:r>
      <w:r>
        <w:rPr>
          <w:rFonts w:eastAsia="Times New Roman"/>
          <w:szCs w:val="24"/>
        </w:rPr>
        <w:t>ος, όπου ορίζεται ως αποστολή του κράτους η καλλιέργεια θρησκευτικής συνείδησης στους πολίτες. Και παρ</w:t>
      </w:r>
      <w:r>
        <w:rPr>
          <w:rFonts w:eastAsia="Times New Roman"/>
          <w:szCs w:val="24"/>
        </w:rPr>
        <w:t xml:space="preserve">’ </w:t>
      </w:r>
      <w:r>
        <w:rPr>
          <w:rFonts w:eastAsia="Times New Roman"/>
          <w:szCs w:val="24"/>
        </w:rPr>
        <w:t>ότι υπάρχει επιστημονική ερμηνεία που λέει ότι αυτή η καλλιέργεια θρησκευτικής συνείδησης δεν είναι μονόπλευρη, τα δικαστήρια έχουν εφαρμόσει, όπως έχου</w:t>
      </w:r>
      <w:r>
        <w:rPr>
          <w:rFonts w:eastAsia="Times New Roman"/>
          <w:szCs w:val="24"/>
        </w:rPr>
        <w:t>ν εφαρμόσει και όπως και το Συμβούλιο της Επικρατείας εφαρμόζει επί πολλά χρόνια, τη συνταγματική αυτή ρύθμιση.</w:t>
      </w:r>
    </w:p>
    <w:p w14:paraId="295D7118"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Γιατί δεν συμπεριλαμβάνετε τη ρύθμιση αυτή στις προτάσεις σας για την αναθεώρηση του Συντάγματος; Γιατί δεν βάζετε το άρθρο 16, στις παραγράφους</w:t>
      </w:r>
      <w:r>
        <w:rPr>
          <w:rFonts w:eastAsia="Times New Roman"/>
          <w:szCs w:val="24"/>
        </w:rPr>
        <w:t xml:space="preserve"> του οποίου -στην αρχή- κάνει αναφορά σ’ αυτήν την αποστολή της εκπαίδευσης; </w:t>
      </w:r>
    </w:p>
    <w:p w14:paraId="295D7119"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Το κρύβετε το άρθρο 16. Δεν το αναφέρετε το άρθρο 16. Όμως, εκεί εδράζεται η βασική νομική επιχειρηματολογία και με αναγωγή μετά και στο άρθρο 3 και στα υπόλοιπα. Όμως, η έδρα τη</w:t>
      </w:r>
      <w:r>
        <w:rPr>
          <w:rFonts w:eastAsia="Times New Roman"/>
          <w:szCs w:val="24"/>
        </w:rPr>
        <w:t>ς επιχειρηματολογίας είναι το άρθρο 16. Σιωπή!</w:t>
      </w:r>
    </w:p>
    <w:p w14:paraId="295D711A"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Παράλληλα, έρχεστε να μας πείτε ότι κάνετε μια συμφωνία η οποία απελευθερώνει το κράτος από τα δεσμά, να έχει κληρικούς ως υπαλλήλους του κ.λπ. και μεταφέρετε τους ανθρώπους αυτούς στις μητροπόλεις, όπως ακούσ</w:t>
      </w:r>
      <w:r>
        <w:rPr>
          <w:rFonts w:eastAsia="Times New Roman"/>
          <w:szCs w:val="24"/>
        </w:rPr>
        <w:t xml:space="preserve">αμε τουλάχιστον, που είναι </w:t>
      </w:r>
      <w:r>
        <w:rPr>
          <w:rFonts w:eastAsia="Times New Roman"/>
          <w:szCs w:val="24"/>
        </w:rPr>
        <w:t>νομικά πρόσωπα</w:t>
      </w:r>
      <w:r>
        <w:rPr>
          <w:rFonts w:eastAsia="Times New Roman"/>
          <w:szCs w:val="24"/>
        </w:rPr>
        <w:t xml:space="preserve"> </w:t>
      </w:r>
      <w:r>
        <w:rPr>
          <w:rFonts w:eastAsia="Times New Roman"/>
          <w:szCs w:val="24"/>
        </w:rPr>
        <w:t>δημοσίου δικαίου</w:t>
      </w:r>
      <w:r>
        <w:rPr>
          <w:rFonts w:eastAsia="Times New Roman"/>
          <w:szCs w:val="24"/>
        </w:rPr>
        <w:t>.</w:t>
      </w:r>
    </w:p>
    <w:p w14:paraId="295D711B"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Έχετε καταλάβει τα θέματα για τα οποία μιλάτε στην ελληνική κοινωνία και την κοροϊδεύετε ή δεν έχετε ιδέα; Έχετε σκοπό να αλλάξετε τα </w:t>
      </w:r>
      <w:r>
        <w:rPr>
          <w:rFonts w:eastAsia="Times New Roman"/>
          <w:szCs w:val="24"/>
        </w:rPr>
        <w:t>νομικά πρόσωπα</w:t>
      </w:r>
      <w:r>
        <w:rPr>
          <w:rFonts w:eastAsia="Times New Roman"/>
          <w:szCs w:val="24"/>
        </w:rPr>
        <w:t xml:space="preserve"> αυτά και να τα κάνετε </w:t>
      </w:r>
      <w:r>
        <w:rPr>
          <w:rFonts w:eastAsia="Times New Roman"/>
          <w:szCs w:val="24"/>
        </w:rPr>
        <w:t>ιδιωτικού δικαίου</w:t>
      </w:r>
      <w:r>
        <w:rPr>
          <w:rFonts w:eastAsia="Times New Roman"/>
          <w:szCs w:val="24"/>
        </w:rPr>
        <w:t>; Δεν το</w:t>
      </w:r>
      <w:r>
        <w:rPr>
          <w:rFonts w:eastAsia="Times New Roman"/>
          <w:szCs w:val="24"/>
        </w:rPr>
        <w:t xml:space="preserve"> βλέπω. Δεν είπατε τι θέλετε να τα κάνετε. Δεν το έχετε σκεφθεί αυτό;</w:t>
      </w:r>
    </w:p>
    <w:p w14:paraId="295D711C"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ΜΚΟ.</w:t>
      </w:r>
    </w:p>
    <w:p w14:paraId="295D711D"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Πολιτιστικά σωματεία.</w:t>
      </w:r>
    </w:p>
    <w:p w14:paraId="295D711E"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Ξέρετε πώς είναι οργανωμένες οι άλλες θρησκείες; Ξέρετε; Εμφανίζετε, δηλαδή, μια επιχειρηματολογί</w:t>
      </w:r>
      <w:r>
        <w:rPr>
          <w:rFonts w:eastAsia="Times New Roman"/>
          <w:szCs w:val="24"/>
        </w:rPr>
        <w:t>α απέναντι σε μια κοινωνία, που δεν είναι υποχρεωμένη να ξέρει ό,τι ξέρει ο νομοθέτης. Αμφιβάλλω, βέβαια, αν η Πλειοψηφία σήμερα ελέγχει τα λόγια της. Όμως, ο κόσμος, ο καθημερινός πολίτης, οι άνθρωποι έχουν τις δουλειές τους. Εμείς πρέπει να ξέρουμε γι’ α</w:t>
      </w:r>
      <w:r>
        <w:rPr>
          <w:rFonts w:eastAsia="Times New Roman"/>
          <w:szCs w:val="24"/>
        </w:rPr>
        <w:t xml:space="preserve">υτούς. Εσείς τους κοροϊδεύετε ότι δήθεν έγινε βήμα προς την κατάκτηση των διακριτών ρόλων </w:t>
      </w:r>
      <w:r>
        <w:rPr>
          <w:rFonts w:eastAsia="Times New Roman"/>
          <w:szCs w:val="24"/>
        </w:rPr>
        <w:t xml:space="preserve">Κράτους </w:t>
      </w:r>
      <w:r>
        <w:rPr>
          <w:rFonts w:eastAsia="Times New Roman"/>
          <w:szCs w:val="24"/>
        </w:rPr>
        <w:t>και Εκκλησίας. Και ξεχάσατε τις άλλες φράσεις που έχετε χρησιμοποιήσει και σας τις θυμίζουν δικοί σας Βουλευτές, που βγήκαν απέναντι στη συμφωνία αυτή.</w:t>
      </w:r>
    </w:p>
    <w:p w14:paraId="295D711F"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Τέταρτ</w:t>
      </w:r>
      <w:r>
        <w:rPr>
          <w:rFonts w:eastAsia="Times New Roman"/>
          <w:szCs w:val="24"/>
        </w:rPr>
        <w:t xml:space="preserve">ον, κύριε Πετρόπουλε, θέλω μια εξήγηση μεταξύ συναδέλφων. Όταν οι Βουλευτές σας μιλούν για την </w:t>
      </w:r>
      <w:r>
        <w:rPr>
          <w:rFonts w:eastAsia="Times New Roman"/>
          <w:szCs w:val="24"/>
        </w:rPr>
        <w:t xml:space="preserve">απόφαση </w:t>
      </w:r>
      <w:r>
        <w:rPr>
          <w:rFonts w:eastAsia="Times New Roman"/>
          <w:szCs w:val="24"/>
        </w:rPr>
        <w:t xml:space="preserve">του Συμβουλίου της Επικρατείας, την </w:t>
      </w:r>
      <w:r>
        <w:rPr>
          <w:rFonts w:eastAsia="Times New Roman"/>
          <w:szCs w:val="24"/>
        </w:rPr>
        <w:t xml:space="preserve">απόφαση </w:t>
      </w:r>
      <w:r>
        <w:rPr>
          <w:rFonts w:eastAsia="Times New Roman"/>
          <w:szCs w:val="24"/>
        </w:rPr>
        <w:t>2287/2015 και τις επόμενες, που κρίνουν αντισυνταγματικές τις διατάξεις προηγούμενων νόμων, βάζουν μέσα και τ</w:t>
      </w:r>
      <w:r>
        <w:rPr>
          <w:rFonts w:eastAsia="Times New Roman"/>
          <w:szCs w:val="24"/>
        </w:rPr>
        <w:t xml:space="preserve">ους δικούς μου νόμους και του </w:t>
      </w:r>
      <w:r>
        <w:rPr>
          <w:rFonts w:eastAsia="Times New Roman"/>
          <w:szCs w:val="24"/>
        </w:rPr>
        <w:t xml:space="preserve">κ. </w:t>
      </w:r>
      <w:proofErr w:type="spellStart"/>
      <w:r>
        <w:rPr>
          <w:rFonts w:eastAsia="Times New Roman"/>
          <w:szCs w:val="24"/>
        </w:rPr>
        <w:t>Κουτρουμάνη</w:t>
      </w:r>
      <w:proofErr w:type="spellEnd"/>
      <w:r>
        <w:rPr>
          <w:rFonts w:eastAsia="Times New Roman"/>
          <w:szCs w:val="24"/>
        </w:rPr>
        <w:t xml:space="preserve">. Εκ μέρους και του </w:t>
      </w:r>
      <w:r>
        <w:rPr>
          <w:rFonts w:eastAsia="Times New Roman"/>
          <w:szCs w:val="24"/>
        </w:rPr>
        <w:t xml:space="preserve">κ. </w:t>
      </w:r>
      <w:proofErr w:type="spellStart"/>
      <w:r>
        <w:rPr>
          <w:rFonts w:eastAsia="Times New Roman"/>
          <w:szCs w:val="24"/>
        </w:rPr>
        <w:t>Κουτρουμάνη</w:t>
      </w:r>
      <w:proofErr w:type="spellEnd"/>
      <w:r>
        <w:rPr>
          <w:rFonts w:eastAsia="Times New Roman"/>
          <w:szCs w:val="24"/>
        </w:rPr>
        <w:t xml:space="preserve"> και εκ μέρους της δικής μου πλευράς, </w:t>
      </w:r>
      <w:r>
        <w:rPr>
          <w:rFonts w:eastAsia="Times New Roman"/>
          <w:szCs w:val="24"/>
        </w:rPr>
        <w:lastRenderedPageBreak/>
        <w:t xml:space="preserve">λοιπόν, θέλω να σας πω ότι οι δικοί μας νόμοι κρίθηκαν όλοι συνταγματικοί. Έχω εδώ μπροστά μου μια εκ των αποφάσεων αυτών, την </w:t>
      </w:r>
      <w:r>
        <w:rPr>
          <w:rFonts w:eastAsia="Times New Roman"/>
          <w:szCs w:val="24"/>
        </w:rPr>
        <w:t xml:space="preserve">απόφαση </w:t>
      </w:r>
      <w:r>
        <w:rPr>
          <w:rFonts w:eastAsia="Times New Roman"/>
          <w:szCs w:val="24"/>
        </w:rPr>
        <w:t>2287/</w:t>
      </w:r>
      <w:r>
        <w:rPr>
          <w:rFonts w:eastAsia="Times New Roman"/>
          <w:szCs w:val="24"/>
        </w:rPr>
        <w:t>2015, που κάνει ρητή αναφορά στις διατάξεις των νόμων που κρίθηκαν αντισυνταγματικές από το</w:t>
      </w:r>
      <w:r w:rsidRPr="002346C8">
        <w:rPr>
          <w:rFonts w:eastAsia="Times New Roman"/>
          <w:szCs w:val="24"/>
        </w:rPr>
        <w:t xml:space="preserve"> </w:t>
      </w:r>
      <w:r>
        <w:rPr>
          <w:rFonts w:eastAsia="Times New Roman"/>
          <w:szCs w:val="24"/>
        </w:rPr>
        <w:t>Συμβούλιο της Επικρατείας.</w:t>
      </w:r>
    </w:p>
    <w:p w14:paraId="295D712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Σας παρακαλώ, ενημερώστε το Σώμα για να μη βγαίνουν στα </w:t>
      </w:r>
      <w:r>
        <w:rPr>
          <w:rFonts w:eastAsia="Times New Roman"/>
          <w:szCs w:val="24"/>
        </w:rPr>
        <w:t xml:space="preserve">μέσα ενημέρωσης </w:t>
      </w:r>
      <w:r>
        <w:rPr>
          <w:rFonts w:eastAsia="Times New Roman"/>
          <w:szCs w:val="24"/>
        </w:rPr>
        <w:t>και λένε ό,τι θέλουν.</w:t>
      </w:r>
    </w:p>
    <w:p w14:paraId="295D7121"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Πάμε τώρα στις αξιώσεις των συνταξιούχων. Π</w:t>
      </w:r>
      <w:r>
        <w:rPr>
          <w:rFonts w:eastAsia="Times New Roman" w:cs="Times New Roman"/>
          <w:szCs w:val="24"/>
        </w:rPr>
        <w:t xml:space="preserve">ρόκειται για ένα θέμα που όπως το διαχειρίζεται η Κυβέρνηση έχει προκαλέσει αλαλούμ. </w:t>
      </w:r>
    </w:p>
    <w:p w14:paraId="295D712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θέλω να στείλω ένα μήνυμα στην απούσα Υπουργό Εργασίας ότι δεν πρέπει να προεξοφλεί τις αποφάσεις των δικαστηρίων, όπως έκανε λόγου χάριν ο κ. Τσίπρας από τη Διεθνή Έ</w:t>
      </w:r>
      <w:r>
        <w:rPr>
          <w:rFonts w:eastAsia="Times New Roman" w:cs="Times New Roman"/>
          <w:szCs w:val="24"/>
        </w:rPr>
        <w:t xml:space="preserve">κθεση της Θεσσαλονίκης για την απόφαση του Συμβουλίου της Επικρατείας για τις τηλεοπτικές άδειες. Ούτε μία στο εκατομμύριο δεν πιθανολογούσε να χάσει αυτή τη δίκη και αυτή η δίκη χάθηκε, όπως μάθαμε όλοι κάποιες εβδομάδες μετά. </w:t>
      </w:r>
    </w:p>
    <w:p w14:paraId="295D712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Πώς δεν δίνει η </w:t>
      </w:r>
      <w:r>
        <w:rPr>
          <w:rFonts w:eastAsia="Times New Roman" w:cs="Times New Roman"/>
          <w:szCs w:val="24"/>
        </w:rPr>
        <w:t xml:space="preserve">κ. </w:t>
      </w:r>
      <w:proofErr w:type="spellStart"/>
      <w:r>
        <w:rPr>
          <w:rFonts w:eastAsia="Times New Roman" w:cs="Times New Roman"/>
          <w:szCs w:val="24"/>
        </w:rPr>
        <w:t>Αχτσιόγλ</w:t>
      </w:r>
      <w:r>
        <w:rPr>
          <w:rFonts w:eastAsia="Times New Roman" w:cs="Times New Roman"/>
          <w:szCs w:val="24"/>
        </w:rPr>
        <w:t>ου</w:t>
      </w:r>
      <w:proofErr w:type="spellEnd"/>
      <w:r>
        <w:rPr>
          <w:rFonts w:eastAsia="Times New Roman" w:cs="Times New Roman"/>
          <w:szCs w:val="24"/>
        </w:rPr>
        <w:t xml:space="preserve"> πιθανότητες σε αντίθετη ροή αποφάσεων των δικαστηρίων; Πρέπει να προσέχει, διότι κανείς από εμάς όλους δεν δικαιούται να προεξοφλεί αποφάσεις της </w:t>
      </w:r>
      <w:r>
        <w:rPr>
          <w:rFonts w:eastAsia="Times New Roman" w:cs="Times New Roman"/>
          <w:szCs w:val="24"/>
        </w:rPr>
        <w:t>δικαιοσύνης</w:t>
      </w:r>
      <w:r>
        <w:rPr>
          <w:rFonts w:eastAsia="Times New Roman" w:cs="Times New Roman"/>
          <w:szCs w:val="24"/>
        </w:rPr>
        <w:t xml:space="preserve">. </w:t>
      </w:r>
    </w:p>
    <w:p w14:paraId="295D712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επειδή είπατε πολλά –όχι εσείς, αλλά ακούστηκαν σήμερα πολλά-</w:t>
      </w:r>
      <w:r w:rsidRPr="00A74DF7">
        <w:rPr>
          <w:rFonts w:eastAsia="Times New Roman" w:cs="Times New Roman"/>
          <w:szCs w:val="24"/>
        </w:rPr>
        <w:t>,</w:t>
      </w:r>
      <w:r>
        <w:rPr>
          <w:rFonts w:eastAsia="Times New Roman" w:cs="Times New Roman"/>
          <w:szCs w:val="24"/>
        </w:rPr>
        <w:t xml:space="preserve"> θα κάνω κάτι που έχει ξαναγίνει. Ίσως έχει γίνει και αρκετές φορές. Θα σας διαβάσω τι </w:t>
      </w:r>
      <w:r>
        <w:rPr>
          <w:rFonts w:eastAsia="Times New Roman" w:cs="Times New Roman"/>
          <w:szCs w:val="24"/>
        </w:rPr>
        <w:lastRenderedPageBreak/>
        <w:t xml:space="preserve">συνοδεύει την επιχειρηματολογία της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xml:space="preserve"> που λέει ότι με τη </w:t>
      </w:r>
      <w:r>
        <w:rPr>
          <w:rFonts w:eastAsia="Times New Roman" w:cs="Times New Roman"/>
          <w:szCs w:val="24"/>
        </w:rPr>
        <w:t xml:space="preserve">δικαιοσύνη </w:t>
      </w:r>
      <w:r>
        <w:rPr>
          <w:rFonts w:eastAsia="Times New Roman" w:cs="Times New Roman"/>
          <w:szCs w:val="24"/>
        </w:rPr>
        <w:t xml:space="preserve">δεν θα υπάρξει πρόβλημα: «Οι εφέσεις του </w:t>
      </w:r>
      <w:r>
        <w:rPr>
          <w:rFonts w:eastAsia="Times New Roman" w:cs="Times New Roman"/>
          <w:szCs w:val="24"/>
        </w:rPr>
        <w:t>δημοσίου</w:t>
      </w:r>
      <w:r>
        <w:rPr>
          <w:rFonts w:eastAsia="Times New Roman" w:cs="Times New Roman"/>
          <w:szCs w:val="24"/>
        </w:rPr>
        <w:t xml:space="preserve"> κατά αποφάσεων πρωτοδικείων έχουν το ακ</w:t>
      </w:r>
      <w:r>
        <w:rPr>
          <w:rFonts w:eastAsia="Times New Roman" w:cs="Times New Roman"/>
          <w:szCs w:val="24"/>
        </w:rPr>
        <w:t xml:space="preserve">όλουθο σκεπτικό: Λέει το Υπουργείο τους, εφεσιβάλλοντας: Επειδή κατ’ εσφαλμένη αξιολόγηση των αποδείξεων και κατ’ εσφαλμένη ερμηνεία και λανθασμένη εφαρμογή του νόμου και με έλλειψη επαρκούς αιτιολογίας το πρωτοβάθμιο δικαστήριο έκρινε τα παραπάνω, ενώ αν </w:t>
      </w:r>
      <w:r>
        <w:rPr>
          <w:rFonts w:eastAsia="Times New Roman" w:cs="Times New Roman"/>
          <w:szCs w:val="24"/>
        </w:rPr>
        <w:t>αξιολογούσε ορθά τα αποδεικτικά στοιχεία, θα απέρριπτε την αγωγή, ειδικότερα, σύμφωνα με τις ισχύουσες κατά τον κρίσιμο χρόνο διατάξεις και συγκεκριμένα από τις διατάξεις του ν.3845/2010…» -κυβέρνηση Παπανδρέου- «…του ν.3863/2010…» -κυβέρνηση Παπανδρέου- «</w:t>
      </w:r>
      <w:r>
        <w:rPr>
          <w:rFonts w:eastAsia="Times New Roman" w:cs="Times New Roman"/>
          <w:szCs w:val="24"/>
        </w:rPr>
        <w:t>…του ν.3886/2011…» -παρομοίως- «…του ν.4051/2012 και του ν.4093/2012</w:t>
      </w:r>
      <w:r w:rsidRPr="00195B2A">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ι παραπάνω διατάξεις…» -ακούστε!- «…ψηφίστηκαν και εφαρμόστηκαν για το δημόσιο συμφέρον, το οποίο στην προκείμενη περίπτωση ταυτίζεται με το συμφέρον των πολιτών του, αφού η ενδεχόμενη </w:t>
      </w:r>
      <w:r>
        <w:rPr>
          <w:rFonts w:eastAsia="Times New Roman" w:cs="Times New Roman"/>
          <w:szCs w:val="24"/>
        </w:rPr>
        <w:t xml:space="preserve">πλήρης κατάρρευση της ελληνικής οικονομίας εξαιτίας της διεθνούς οικονομικής κρίσης θα συμπαρέσυρε και σε πλήρη κατάληψη και τα νοικοκυριά όλων των Ελλήνων πολιτών». </w:t>
      </w:r>
    </w:p>
    <w:p w14:paraId="295D712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Επικαλείται το Υπουργείο σας την επιχειρηματολογία μας, όταν μας πετροβολούσατε. Και λένε</w:t>
      </w:r>
      <w:r>
        <w:rPr>
          <w:rFonts w:eastAsia="Times New Roman" w:cs="Times New Roman"/>
          <w:szCs w:val="24"/>
        </w:rPr>
        <w:t xml:space="preserve"> κάποιοι Βουλευτές στα μέσα ενημέρωσης ή κάποιοι δημοσιογράφοι που κάνουν τους Βουλευτές: «Ναι, αυτά τα είπε το Νομικό Συμβούλιο του Κράτους». Η εποπτεύουσα Υπουργός, ο εκάστοτε εποπτεύων Υπουργός έχει λόγο </w:t>
      </w:r>
      <w:r>
        <w:rPr>
          <w:rFonts w:eastAsia="Times New Roman" w:cs="Times New Roman"/>
          <w:szCs w:val="24"/>
        </w:rPr>
        <w:lastRenderedPageBreak/>
        <w:t>στα επιχειρήματα που αρθρώνει το Νομικό Συμβούλιο</w:t>
      </w:r>
      <w:r>
        <w:rPr>
          <w:rFonts w:eastAsia="Times New Roman" w:cs="Times New Roman"/>
          <w:szCs w:val="24"/>
        </w:rPr>
        <w:t xml:space="preserve"> του Κράτους. Και σε περιπτώσεις τέτοιες είναι πολύ προσεκτικό στη διατύπωση. </w:t>
      </w:r>
    </w:p>
    <w:p w14:paraId="295D712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Εδώ, όπως και στα υποβρύχια, όπως και στα θέματα του </w:t>
      </w:r>
      <w:r>
        <w:rPr>
          <w:rFonts w:eastAsia="Times New Roman" w:cs="Times New Roman"/>
          <w:szCs w:val="24"/>
          <w:lang w:val="en-US"/>
        </w:rPr>
        <w:t>PSI</w:t>
      </w:r>
      <w:r>
        <w:rPr>
          <w:rFonts w:eastAsia="Times New Roman" w:cs="Times New Roman"/>
          <w:szCs w:val="24"/>
        </w:rPr>
        <w:t xml:space="preserve"> επιχειρηματολογείτε με τα επιχειρήματά μας, εκείνα που πετροβολούσατε από την Πλατεία Συντάγματος και από αλλού. </w:t>
      </w:r>
    </w:p>
    <w:p w14:paraId="295D712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δε Υπουργός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που προεξοφλεί δικαστικές αποφάσεις, έλεγε για αυτά, που σήμερα τα βλέπει έτσι, από τον Λευκό Πύργο της Θεσσαλονίκης: «Είναι οι νόμοι τους αυτοί και όχι το δίκιο. Το δίκιο το φτιάχνουν οι λαοί και όχι οι τεχνοκράτες της τρόικα»</w:t>
      </w:r>
      <w:r>
        <w:rPr>
          <w:rFonts w:eastAsia="Times New Roman" w:cs="Times New Roman"/>
          <w:szCs w:val="24"/>
        </w:rPr>
        <w:t xml:space="preserve">. Αυτά για να μην ξεχνιόμαστε. </w:t>
      </w:r>
    </w:p>
    <w:p w14:paraId="295D712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Αυτά για να ξέρετε, συνάδελφοι της </w:t>
      </w:r>
      <w:r>
        <w:rPr>
          <w:rFonts w:eastAsia="Times New Roman" w:cs="Times New Roman"/>
          <w:szCs w:val="24"/>
        </w:rPr>
        <w:t>πλειοψηφίας</w:t>
      </w:r>
      <w:r>
        <w:rPr>
          <w:rFonts w:eastAsia="Times New Roman" w:cs="Times New Roman"/>
          <w:szCs w:val="24"/>
        </w:rPr>
        <w:t xml:space="preserve">, τι λέει η Κυβέρνησή σας σήμερα και σας βάζει να λέτε άλλα στα μέσα ενημέρωσης, όταν προκαλείστε και συζητάτε με εκπροσώπους άλλων κομμάτων. </w:t>
      </w:r>
    </w:p>
    <w:p w14:paraId="295D712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η μέθοδος αυτού που δεν έχει επ</w:t>
      </w:r>
      <w:r>
        <w:rPr>
          <w:rFonts w:eastAsia="Times New Roman" w:cs="Times New Roman"/>
          <w:szCs w:val="24"/>
        </w:rPr>
        <w:t>ιχειρήματα, αυτού που έχασε όλες τις μάχες που έδωσε, αυτού που δεν έχει πράξει το παραμικρό σε σχέση με αυτά που έχει υποσχεθεί, για να κερδίζει εκλογές, αφού έχει καταρρεύσει ως ΣΥΡΙΖΑ σε σχέση με αυτά που έλεγε, ποια είναι; Ποια λύση του έχει απομείνει;</w:t>
      </w:r>
      <w:r>
        <w:rPr>
          <w:rFonts w:eastAsia="Times New Roman" w:cs="Times New Roman"/>
          <w:szCs w:val="24"/>
        </w:rPr>
        <w:t xml:space="preserve"> Να αλλάζει τις λέξεις.</w:t>
      </w:r>
    </w:p>
    <w:p w14:paraId="295D712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ο Γιώργος Σκαμπαρδώνης στα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xml:space="preserve"> θύμισε μια φράση του Σαρτρ, που έλεγε ότι όποιος χάνει τη μάχη στον στίβο της πραγματικότητας, αλλάζει τις λέξεις. Γιατί το λέω; </w:t>
      </w:r>
    </w:p>
    <w:p w14:paraId="295D712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Γιατί σας θυμίζω, συνάδελφοι ΣΥΡΙΖΑ και ΑΝΕΛ, που καταχειροκροτού</w:t>
      </w:r>
      <w:r>
        <w:rPr>
          <w:rFonts w:eastAsia="Times New Roman" w:cs="Times New Roman"/>
          <w:szCs w:val="24"/>
        </w:rPr>
        <w:t xml:space="preserve">σατε τον κ. </w:t>
      </w:r>
      <w:proofErr w:type="spellStart"/>
      <w:r>
        <w:rPr>
          <w:rFonts w:eastAsia="Times New Roman" w:cs="Times New Roman"/>
          <w:szCs w:val="24"/>
        </w:rPr>
        <w:t>Κατρούγκαλο</w:t>
      </w:r>
      <w:proofErr w:type="spellEnd"/>
      <w:r>
        <w:rPr>
          <w:rFonts w:eastAsia="Times New Roman" w:cs="Times New Roman"/>
          <w:szCs w:val="24"/>
        </w:rPr>
        <w:t xml:space="preserve">, όταν έκανε ένα ασφαλιστικό –που, κύριε Πετρόπουλε, πια δεν υπάρχει, δεν έχετε ασφαλιστικό σύστημα- ότι δεν εφαρμόσατε τον δικό μας νόμο και τώρα είστε σε ένα αλαλούμ. Έχετε έναν νόμο </w:t>
      </w:r>
      <w:proofErr w:type="spellStart"/>
      <w:r>
        <w:rPr>
          <w:rFonts w:eastAsia="Times New Roman" w:cs="Times New Roman"/>
          <w:szCs w:val="24"/>
        </w:rPr>
        <w:t>Κατρούγκαλου</w:t>
      </w:r>
      <w:proofErr w:type="spellEnd"/>
      <w:r>
        <w:rPr>
          <w:rFonts w:eastAsia="Times New Roman" w:cs="Times New Roman"/>
          <w:szCs w:val="24"/>
        </w:rPr>
        <w:t>, που καταχειροκροτούσατε όταν τον ψ</w:t>
      </w:r>
      <w:r>
        <w:rPr>
          <w:rFonts w:eastAsia="Times New Roman" w:cs="Times New Roman"/>
          <w:szCs w:val="24"/>
        </w:rPr>
        <w:t xml:space="preserve">ηφίσατε, που τώρα πια τον αποσύρετε, έναν νόμο </w:t>
      </w:r>
      <w:proofErr w:type="spellStart"/>
      <w:r>
        <w:rPr>
          <w:rFonts w:eastAsia="Times New Roman" w:cs="Times New Roman"/>
          <w:szCs w:val="24"/>
        </w:rPr>
        <w:t>Κατρούγκαλου</w:t>
      </w:r>
      <w:proofErr w:type="spellEnd"/>
      <w:r>
        <w:rPr>
          <w:rFonts w:eastAsia="Times New Roman" w:cs="Times New Roman"/>
          <w:szCs w:val="24"/>
        </w:rPr>
        <w:t xml:space="preserve">, ο οποίος είναι πια διάτρητος, δεν υφίσταται και αυτή είναι και η κατάληξη της επιχειρηματολογίας της </w:t>
      </w:r>
      <w:r>
        <w:rPr>
          <w:rFonts w:eastAsia="Times New Roman" w:cs="Times New Roman"/>
          <w:szCs w:val="24"/>
        </w:rPr>
        <w:t xml:space="preserve">Αντιπολίτευσης </w:t>
      </w:r>
      <w:r>
        <w:rPr>
          <w:rFonts w:eastAsia="Times New Roman" w:cs="Times New Roman"/>
          <w:szCs w:val="24"/>
        </w:rPr>
        <w:t xml:space="preserve">από τη δική μας πλευρά σήμερα, ότι δεν έχετε ασφαλιστικό. Είστε τέσσερα χρόνια </w:t>
      </w:r>
      <w:r>
        <w:rPr>
          <w:rFonts w:eastAsia="Times New Roman" w:cs="Times New Roman"/>
          <w:szCs w:val="24"/>
        </w:rPr>
        <w:t>και δεν έχετε ασφαλιστικό.</w:t>
      </w:r>
    </w:p>
    <w:p w14:paraId="295D712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 έλεγε, όμως, για να πάρει τα χειροκροτήματά σας εδώ; Αυτόν τον νόμο που δεν τον θέλετε πια τον έλεγε «</w:t>
      </w:r>
      <w:proofErr w:type="spellStart"/>
      <w:r>
        <w:rPr>
          <w:rFonts w:eastAsia="Times New Roman" w:cs="Times New Roman"/>
          <w:szCs w:val="24"/>
        </w:rPr>
        <w:t>αναπλαισίωση</w:t>
      </w:r>
      <w:proofErr w:type="spellEnd"/>
      <w:r>
        <w:rPr>
          <w:rFonts w:eastAsia="Times New Roman" w:cs="Times New Roman"/>
          <w:szCs w:val="24"/>
        </w:rPr>
        <w:t>». Δεν έλεγε «κάνω αλλαγές στο ασφαλιστικό σύστημα και για να το κάνω να αντέξει, θα κάνω περικοπές». Την προσωπ</w:t>
      </w:r>
      <w:r>
        <w:rPr>
          <w:rFonts w:eastAsia="Times New Roman" w:cs="Times New Roman"/>
          <w:szCs w:val="24"/>
        </w:rPr>
        <w:t>ική διαφορά, βρε αδερφέ, σας την έκρυβε. Σας τη λέγαμε, αλλά δεν τη δεχόσασταν. Το έλεγε «</w:t>
      </w:r>
      <w:proofErr w:type="spellStart"/>
      <w:r>
        <w:rPr>
          <w:rFonts w:eastAsia="Times New Roman" w:cs="Times New Roman"/>
          <w:szCs w:val="24"/>
        </w:rPr>
        <w:t>αναπλαισίωση</w:t>
      </w:r>
      <w:proofErr w:type="spellEnd"/>
      <w:r>
        <w:rPr>
          <w:rFonts w:eastAsia="Times New Roman" w:cs="Times New Roman"/>
          <w:szCs w:val="24"/>
        </w:rPr>
        <w:t xml:space="preserve">». </w:t>
      </w:r>
    </w:p>
    <w:p w14:paraId="295D712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 κ. Γιάννης </w:t>
      </w:r>
      <w:proofErr w:type="spellStart"/>
      <w:r>
        <w:rPr>
          <w:rFonts w:eastAsia="Times New Roman"/>
          <w:color w:val="000000"/>
          <w:szCs w:val="24"/>
          <w:shd w:val="clear" w:color="auto" w:fill="FFFFFF"/>
        </w:rPr>
        <w:t>Βλαστάρης</w:t>
      </w:r>
      <w:proofErr w:type="spellEnd"/>
      <w:r>
        <w:rPr>
          <w:rFonts w:eastAsia="Times New Roman"/>
          <w:color w:val="000000"/>
          <w:szCs w:val="24"/>
          <w:shd w:val="clear" w:color="auto" w:fill="FFFFFF"/>
        </w:rPr>
        <w:t>, που έχει γράψει αυτό το ωραίο βιβλίο «Λεξικό χωρίς γραβάτα», ορίζει την «</w:t>
      </w:r>
      <w:proofErr w:type="spellStart"/>
      <w:r>
        <w:rPr>
          <w:rFonts w:eastAsia="Times New Roman"/>
          <w:color w:val="000000"/>
          <w:szCs w:val="24"/>
          <w:shd w:val="clear" w:color="auto" w:fill="FFFFFF"/>
        </w:rPr>
        <w:t>αναπλαισίωση</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ως εξής: «</w:t>
      </w:r>
      <w:proofErr w:type="spellStart"/>
      <w:r>
        <w:rPr>
          <w:rFonts w:eastAsia="Times New Roman"/>
          <w:color w:val="000000"/>
          <w:szCs w:val="24"/>
          <w:shd w:val="clear" w:color="auto" w:fill="FFFFFF"/>
        </w:rPr>
        <w:t>Αναπλαισίωση</w:t>
      </w:r>
      <w:proofErr w:type="spellEnd"/>
      <w:r>
        <w:rPr>
          <w:rFonts w:eastAsia="Times New Roman"/>
          <w:color w:val="000000"/>
          <w:szCs w:val="24"/>
          <w:shd w:val="clear" w:color="auto" w:fill="FFFFFF"/>
        </w:rPr>
        <w:t>: Έτ</w:t>
      </w:r>
      <w:r>
        <w:rPr>
          <w:rFonts w:eastAsia="Times New Roman"/>
          <w:color w:val="000000"/>
          <w:szCs w:val="24"/>
          <w:shd w:val="clear" w:color="auto" w:fill="FFFFFF"/>
        </w:rPr>
        <w:t xml:space="preserve">σι μεταφράζεται από τον Υπουργό Γιώργο </w:t>
      </w:r>
      <w:proofErr w:type="spellStart"/>
      <w:r>
        <w:rPr>
          <w:rFonts w:eastAsia="Times New Roman"/>
          <w:color w:val="000000"/>
          <w:szCs w:val="24"/>
          <w:shd w:val="clear" w:color="auto" w:fill="FFFFFF"/>
        </w:rPr>
        <w:t>Κατρούγκαλο</w:t>
      </w:r>
      <w:proofErr w:type="spellEnd"/>
      <w:r>
        <w:rPr>
          <w:rFonts w:eastAsia="Times New Roman"/>
          <w:color w:val="000000"/>
          <w:szCs w:val="24"/>
          <w:shd w:val="clear" w:color="auto" w:fill="FFFFFF"/>
        </w:rPr>
        <w:t xml:space="preserve"> η μείωση όλων των συντάξεων, των οποίων βεβαίως ο ίδιος υποσχόταν την αύξηση στην πλατεία Συντάγματος». Πάντως η </w:t>
      </w:r>
      <w:proofErr w:type="spellStart"/>
      <w:r>
        <w:rPr>
          <w:rFonts w:eastAsia="Times New Roman"/>
          <w:color w:val="000000"/>
          <w:szCs w:val="24"/>
          <w:shd w:val="clear" w:color="auto" w:fill="FFFFFF"/>
        </w:rPr>
        <w:t>αναπλαισίωση</w:t>
      </w:r>
      <w:proofErr w:type="spellEnd"/>
      <w:r>
        <w:rPr>
          <w:rFonts w:eastAsia="Times New Roman"/>
          <w:color w:val="000000"/>
          <w:szCs w:val="24"/>
          <w:shd w:val="clear" w:color="auto" w:fill="FFFFFF"/>
        </w:rPr>
        <w:t xml:space="preserve"> των συντάξεων καταλήγει σε ανάπλαση της πραγματικότητας, όταν ο συγκεκριμένος Υ</w:t>
      </w:r>
      <w:r>
        <w:rPr>
          <w:rFonts w:eastAsia="Times New Roman"/>
          <w:color w:val="000000"/>
          <w:szCs w:val="24"/>
          <w:shd w:val="clear" w:color="auto" w:fill="FFFFFF"/>
        </w:rPr>
        <w:t xml:space="preserve">πουργός επιμένει πως δεν υπάρχει μείωση, </w:t>
      </w:r>
      <w:r>
        <w:rPr>
          <w:rFonts w:eastAsia="Times New Roman"/>
          <w:color w:val="000000"/>
          <w:szCs w:val="24"/>
          <w:shd w:val="clear" w:color="auto" w:fill="FFFFFF"/>
        </w:rPr>
        <w:lastRenderedPageBreak/>
        <w:t xml:space="preserve">ακόμα και ενώπιον εμβρόντητων συνταξιούχων, που κρατούν ήδη στα χέρια τους πετσοκομμένες τις αποδοχές τους. </w:t>
      </w:r>
    </w:p>
    <w:p w14:paraId="295D712E"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Λέγατε εδώ ότι αλλάζετε την αρχιτεκτονική και δεν κάνετε περικοπές. Έχετε κάνει τις δραστικότερες περικοπέ</w:t>
      </w:r>
      <w:r>
        <w:rPr>
          <w:rFonts w:eastAsia="Times New Roman"/>
          <w:color w:val="000000"/>
          <w:szCs w:val="24"/>
          <w:shd w:val="clear" w:color="auto" w:fill="FFFFFF"/>
        </w:rPr>
        <w:t>ς, αν προστεθούν και αυτά που εύχομαι φέτος να μην ισχύσουν, αν και κάθε χρονιά, με κριτήριο τα δημοσιονομικά αποτελέσματα και τα περιβόητα πλεονάσματα που μας έχετε δεσμεύσει να παράγουμε μέχρι και το 2022, θα επικρέμαται ανά πάσα στιγμή η εφαρμογή της, θ</w:t>
      </w:r>
      <w:r>
        <w:rPr>
          <w:rFonts w:eastAsia="Times New Roman"/>
          <w:color w:val="000000"/>
          <w:szCs w:val="24"/>
          <w:shd w:val="clear" w:color="auto" w:fill="FFFFFF"/>
        </w:rPr>
        <w:t>α είναι μπροστά, θα είναι ένα ενδεχόμενο.</w:t>
      </w:r>
    </w:p>
    <w:p w14:paraId="295D712F"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Βουλευτές, όλα αυτά, που συμπυκνώνουν μια επιχειρηματολογία σταθερής κριτικής, τετραετούς κριτικής, σκληρής, αλλά δίκαιης και όχι ανήθικης, όπως μας συνηθίζετε, κάπου καταλήγουν αργά ή γρήγορα. Πά</w:t>
      </w:r>
      <w:r>
        <w:rPr>
          <w:rFonts w:eastAsia="Times New Roman"/>
          <w:color w:val="000000"/>
          <w:szCs w:val="24"/>
          <w:shd w:val="clear" w:color="auto" w:fill="FFFFFF"/>
        </w:rPr>
        <w:t>ντως σε πέντε μήνες η χώρα πηγαίνει προς ευρωπαϊκές, δημοτικές και περιφερειακές εκλογές και όπως εσείς δείχνετε ίσως και βουλευτικές. Αυτό όμως εμείς δεν το ξέρουμε, το ξέρετε εσείς ή τουλάχιστον ο Πρωθυπουργός σας. Το αποτέλεσμα στις περιφερειακές εκλογέ</w:t>
      </w:r>
      <w:r>
        <w:rPr>
          <w:rFonts w:eastAsia="Times New Roman"/>
          <w:color w:val="000000"/>
          <w:szCs w:val="24"/>
          <w:shd w:val="clear" w:color="auto" w:fill="FFFFFF"/>
        </w:rPr>
        <w:t xml:space="preserve">ς κυρίως και στις ευρωπαϊκές, όπως το βλέπουμε να έρχεται, έχει έναν τίτλο σε ό,τι σας αφορά: Μαύρο, φούμο και </w:t>
      </w:r>
      <w:proofErr w:type="spellStart"/>
      <w:r>
        <w:rPr>
          <w:rFonts w:eastAsia="Times New Roman"/>
          <w:color w:val="000000"/>
          <w:szCs w:val="24"/>
          <w:shd w:val="clear" w:color="auto" w:fill="FFFFFF"/>
        </w:rPr>
        <w:t>ντούκο</w:t>
      </w:r>
      <w:proofErr w:type="spellEnd"/>
      <w:r>
        <w:rPr>
          <w:rFonts w:eastAsia="Times New Roman"/>
          <w:color w:val="000000"/>
          <w:szCs w:val="24"/>
          <w:shd w:val="clear" w:color="auto" w:fill="FFFFFF"/>
        </w:rPr>
        <w:t>.</w:t>
      </w:r>
    </w:p>
    <w:p w14:paraId="295D7130"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295D7131" w14:textId="77777777" w:rsidR="006C59DA" w:rsidRDefault="00DE6A6A">
      <w:pPr>
        <w:spacing w:line="600" w:lineRule="auto"/>
        <w:ind w:firstLine="720"/>
        <w:contextualSpacing/>
        <w:jc w:val="both"/>
        <w:rPr>
          <w:rFonts w:eastAsia="Times New Roman" w:cs="Times New Roman"/>
          <w:szCs w:val="24"/>
        </w:rPr>
      </w:pPr>
      <w:r w:rsidRPr="00460839">
        <w:rPr>
          <w:rFonts w:eastAsia="Times New Roman" w:cs="Times New Roman"/>
          <w:bCs/>
          <w:szCs w:val="24"/>
        </w:rPr>
        <w:t xml:space="preserve">(Χειροκροτήματα από την πτέρυγα της Δημοκρατικής Συμπαράταξης </w:t>
      </w:r>
      <w:r>
        <w:rPr>
          <w:rFonts w:eastAsia="Times New Roman" w:cs="Times New Roman"/>
          <w:bCs/>
          <w:szCs w:val="24"/>
        </w:rPr>
        <w:t>ΠΑΣ</w:t>
      </w:r>
      <w:r w:rsidRPr="00460839">
        <w:rPr>
          <w:rFonts w:eastAsia="Times New Roman" w:cs="Times New Roman"/>
          <w:bCs/>
          <w:szCs w:val="24"/>
        </w:rPr>
        <w:t>ΟΚ</w:t>
      </w:r>
      <w:r>
        <w:rPr>
          <w:rFonts w:eastAsia="Times New Roman" w:cs="Times New Roman"/>
          <w:bCs/>
          <w:szCs w:val="24"/>
        </w:rPr>
        <w:t xml:space="preserve"> </w:t>
      </w:r>
      <w:r w:rsidRPr="00460839">
        <w:rPr>
          <w:rFonts w:eastAsia="Times New Roman" w:cs="Times New Roman"/>
          <w:bCs/>
          <w:szCs w:val="24"/>
        </w:rPr>
        <w:t>-</w:t>
      </w:r>
      <w:r>
        <w:rPr>
          <w:rFonts w:eastAsia="Times New Roman" w:cs="Times New Roman"/>
          <w:bCs/>
          <w:szCs w:val="24"/>
        </w:rPr>
        <w:t xml:space="preserve"> </w:t>
      </w:r>
      <w:r w:rsidRPr="00460839">
        <w:rPr>
          <w:rFonts w:eastAsia="Times New Roman" w:cs="Times New Roman"/>
          <w:bCs/>
          <w:szCs w:val="24"/>
        </w:rPr>
        <w:t>ΔΗΜΑΡ)</w:t>
      </w:r>
    </w:p>
    <w:p w14:paraId="295D7132"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5E77CD">
        <w:rPr>
          <w:rFonts w:eastAsia="Times New Roman"/>
          <w:b/>
          <w:color w:val="000000"/>
          <w:szCs w:val="24"/>
          <w:shd w:val="clear" w:color="auto" w:fill="FFFFFF"/>
        </w:rPr>
        <w:lastRenderedPageBreak/>
        <w:t xml:space="preserve">ΠΡΟΕΔΡΕΥΩΝ (Σπυρίδων Λυκούδης): </w:t>
      </w:r>
      <w:r>
        <w:rPr>
          <w:rFonts w:eastAsia="Times New Roman"/>
          <w:color w:val="000000"/>
          <w:szCs w:val="24"/>
          <w:shd w:val="clear" w:color="auto" w:fill="FFFFFF"/>
        </w:rPr>
        <w:t>Ευχαριστώ.</w:t>
      </w:r>
    </w:p>
    <w:p w14:paraId="295D7133"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w:t>
      </w:r>
      <w:r>
        <w:rPr>
          <w:rFonts w:eastAsia="Times New Roman"/>
          <w:color w:val="000000"/>
          <w:szCs w:val="24"/>
          <w:shd w:val="clear" w:color="auto" w:fill="FFFFFF"/>
        </w:rPr>
        <w:t>ύριε Πετρόπουλε, θα κάνετε την κύρια ομιλία σας ή παρέμβαση; Σας ρωτώ γιατί έχει σημασία για τον χρόνο.</w:t>
      </w:r>
    </w:p>
    <w:p w14:paraId="295D7134"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5E77CD">
        <w:rPr>
          <w:rFonts w:eastAsia="Times New Roman"/>
          <w:b/>
          <w:color w:val="000000"/>
          <w:szCs w:val="24"/>
          <w:shd w:val="clear" w:color="auto" w:fill="FFFFFF"/>
        </w:rPr>
        <w:t>ΧΡΗΣΤΟΣ ΣΤΑΪΚΟΥΡΑΣ:</w:t>
      </w:r>
      <w:r>
        <w:rPr>
          <w:rFonts w:eastAsia="Times New Roman"/>
          <w:b/>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δεν </w:t>
      </w:r>
      <w:r>
        <w:rPr>
          <w:rFonts w:eastAsia="Times New Roman"/>
          <w:color w:val="000000"/>
          <w:szCs w:val="24"/>
          <w:shd w:val="clear" w:color="auto" w:fill="FFFFFF"/>
        </w:rPr>
        <w:t>ακούστηκε)</w:t>
      </w:r>
    </w:p>
    <w:p w14:paraId="295D7135"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Κύριε </w:t>
      </w:r>
      <w:proofErr w:type="spellStart"/>
      <w:r>
        <w:rPr>
          <w:rFonts w:eastAsia="Times New Roman"/>
          <w:color w:val="000000"/>
          <w:szCs w:val="24"/>
          <w:shd w:val="clear" w:color="auto" w:fill="FFFFFF"/>
        </w:rPr>
        <w:t>Σταϊκούρα</w:t>
      </w:r>
      <w:proofErr w:type="spellEnd"/>
      <w:r>
        <w:rPr>
          <w:rFonts w:eastAsia="Times New Roman"/>
          <w:color w:val="000000"/>
          <w:szCs w:val="24"/>
          <w:shd w:val="clear" w:color="auto" w:fill="FFFFFF"/>
        </w:rPr>
        <w:t xml:space="preserve">, μισό λεπτό. Εσείς είστε εδώ στη σειρά γιατί πρέπει να μιλήσει και </w:t>
      </w:r>
      <w:r>
        <w:rPr>
          <w:rFonts w:eastAsia="Times New Roman"/>
          <w:color w:val="000000"/>
          <w:szCs w:val="24"/>
          <w:shd w:val="clear" w:color="auto" w:fill="FFFFFF"/>
        </w:rPr>
        <w:t>η Νέα Δημοκρατία. Μου ζητήσατε να δώσετε τις γενικές κατευθύνσεις της Νέας Δημοκρατίας. Σύμφωνοι.</w:t>
      </w:r>
    </w:p>
    <w:p w14:paraId="295D7136"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5E77CD">
        <w:rPr>
          <w:rFonts w:eastAsia="Times New Roman"/>
          <w:b/>
          <w:color w:val="000000"/>
          <w:szCs w:val="24"/>
          <w:shd w:val="clear" w:color="auto" w:fill="FFFFFF"/>
        </w:rPr>
        <w:t>ΑΝΑΣΤΑΣΙΟΣ ΠΕΤΡΟΠΟΥΛΟΣ (Υφυπουργός Εργασίας, Κοινωνικής Ασφάλισης και Κοινωνικής Αλληλεγγύης):</w:t>
      </w:r>
      <w:r>
        <w:rPr>
          <w:rFonts w:eastAsia="Times New Roman"/>
          <w:b/>
          <w:color w:val="000000"/>
          <w:szCs w:val="24"/>
          <w:shd w:val="clear" w:color="auto" w:fill="FFFFFF"/>
        </w:rPr>
        <w:t xml:space="preserve"> </w:t>
      </w:r>
      <w:r>
        <w:rPr>
          <w:rFonts w:eastAsia="Times New Roman"/>
          <w:color w:val="000000"/>
          <w:szCs w:val="24"/>
          <w:shd w:val="clear" w:color="auto" w:fill="FFFFFF"/>
        </w:rPr>
        <w:t>Κύριε Πρόεδρε, θα κάνω παρέμβαση.</w:t>
      </w:r>
    </w:p>
    <w:p w14:paraId="295D7137"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Ωραία, κύριε Υπουργέ. Κάντε παρέμβαση παρακαλώ, κύριε Υπουργέ, για να μιλήσει και ο κ. </w:t>
      </w:r>
      <w:proofErr w:type="spellStart"/>
      <w:r>
        <w:rPr>
          <w:rFonts w:eastAsia="Times New Roman"/>
          <w:color w:val="000000"/>
          <w:szCs w:val="24"/>
          <w:shd w:val="clear" w:color="auto" w:fill="FFFFFF"/>
        </w:rPr>
        <w:t>Σταϊκούρας</w:t>
      </w:r>
      <w:proofErr w:type="spellEnd"/>
      <w:r>
        <w:rPr>
          <w:rFonts w:eastAsia="Times New Roman"/>
          <w:color w:val="000000"/>
          <w:szCs w:val="24"/>
          <w:shd w:val="clear" w:color="auto" w:fill="FFFFFF"/>
        </w:rPr>
        <w:t>.</w:t>
      </w:r>
    </w:p>
    <w:p w14:paraId="295D7138"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ΑΝΑΣΤΑΣΙΟΣ ΠΕΤΡΟΠΟΥΛΟΣ (Υφυπουργός Εργασίας, Κοινωνικής Ασφάλισης και Κοινωνικής Αλληλεγγύης): </w:t>
      </w:r>
      <w:r>
        <w:rPr>
          <w:rFonts w:eastAsia="Times New Roman"/>
          <w:color w:val="000000"/>
          <w:szCs w:val="24"/>
          <w:shd w:val="clear" w:color="auto" w:fill="FFFFFF"/>
        </w:rPr>
        <w:t>Νομίζω ότι είναι πιο ορθό να ακουστεί και η Αξιωματική Αντι</w:t>
      </w:r>
      <w:r>
        <w:rPr>
          <w:rFonts w:eastAsia="Times New Roman"/>
          <w:color w:val="000000"/>
          <w:szCs w:val="24"/>
          <w:shd w:val="clear" w:color="auto" w:fill="FFFFFF"/>
        </w:rPr>
        <w:t>πολίτευση.</w:t>
      </w:r>
    </w:p>
    <w:p w14:paraId="295D7139"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Περίπου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είκοσι χρόνια πριν τη Γαλλική Επανάσταση, ο Μολιέρος έγραψε τον «Ταρτούφο». Είναι τύπος από την κοινωνική χαρακτηρολογία. Είναι από τις πιο εμβληματικές μορφές του ατόμου, που ενώ είναι ασεβής, είναι υποκριτής, είναι τυχοδιώκτης κ</w:t>
      </w:r>
      <w:r>
        <w:rPr>
          <w:rFonts w:eastAsia="Times New Roman"/>
          <w:color w:val="000000"/>
          <w:szCs w:val="24"/>
          <w:shd w:val="clear" w:color="auto" w:fill="FFFFFF"/>
        </w:rPr>
        <w:t xml:space="preserve">αι προσπαθεί να ξεγελάσει τους πάντες, ενδύεται τον ευλαβή, ξεγελάει και το αφεντικό του, πάει να του πάρει και τη γυναίκα, προσπαθεί να χωρίσει </w:t>
      </w:r>
      <w:r>
        <w:rPr>
          <w:rFonts w:eastAsia="Times New Roman"/>
          <w:color w:val="000000"/>
          <w:szCs w:val="24"/>
          <w:shd w:val="clear" w:color="auto" w:fill="FFFFFF"/>
        </w:rPr>
        <w:lastRenderedPageBreak/>
        <w:t xml:space="preserve">και το παιδί με την κόρη και στο τέλος ξεσκεπάζεται, καθώς κάνει τον τιμητή εκείνων τους οποίους ζημίωσε. </w:t>
      </w:r>
    </w:p>
    <w:p w14:paraId="295D713A"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Ακού</w:t>
      </w:r>
      <w:r>
        <w:rPr>
          <w:rFonts w:eastAsia="Times New Roman"/>
          <w:color w:val="000000"/>
          <w:szCs w:val="24"/>
          <w:shd w:val="clear" w:color="auto" w:fill="FFFFFF"/>
        </w:rPr>
        <w:t xml:space="preserve">ω από το πρωί να συζητάνε για την «περίοδο της ντροπής», της «μεγάλης καταστροφής», αυτής που επέφερε τις μεγάλες μειώσεις των συντάξεων των 64 δισεκατομμυρίων ευρώ συνολικά -τόσα είναι αυτά που επήλθαν ως μειώσεις όλο αυτό το διάστημα από τις κυβερνήσεις </w:t>
      </w:r>
      <w:r>
        <w:rPr>
          <w:rFonts w:eastAsia="Times New Roman"/>
          <w:color w:val="000000"/>
          <w:szCs w:val="24"/>
          <w:shd w:val="clear" w:color="auto" w:fill="FFFFFF"/>
        </w:rPr>
        <w:t>ΠΑΣΟΚ και Νέας Δημοκρατίας- και προσπαθεί ένοχα ο καθένας να βγάλει τον εαυτό του, την ουρά του απ</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έξω. </w:t>
      </w:r>
    </w:p>
    <w:p w14:paraId="295D713B"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Λέει ο κ. Λοβέρδος: Δικοί μου νόμοι ήταν; Το 2012 και το 2013, για τις οποίες περιόδους τουλάχιστον έκρινε το Συμβούλιο της Επικρατείας, απ’ ό,τι </w:t>
      </w:r>
      <w:r>
        <w:rPr>
          <w:rFonts w:eastAsia="Times New Roman"/>
          <w:color w:val="000000"/>
          <w:szCs w:val="24"/>
          <w:shd w:val="clear" w:color="auto" w:fill="FFFFFF"/>
        </w:rPr>
        <w:t>θυμάμαι εκτός εάν κάνω λάθος, ήταν Κυβέρνηση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Νέας Δημοκρατίας. </w:t>
      </w:r>
    </w:p>
    <w:p w14:paraId="295D713C"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834F62">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Όχι δικοί μου.</w:t>
      </w:r>
    </w:p>
    <w:p w14:paraId="295D713D" w14:textId="77777777" w:rsidR="006C59DA" w:rsidRDefault="00DE6A6A">
      <w:pPr>
        <w:tabs>
          <w:tab w:val="left" w:pos="1470"/>
        </w:tabs>
        <w:spacing w:line="600" w:lineRule="auto"/>
        <w:ind w:firstLine="720"/>
        <w:contextualSpacing/>
        <w:jc w:val="both"/>
        <w:rPr>
          <w:rFonts w:eastAsia="Times New Roman" w:cs="Times New Roman"/>
          <w:szCs w:val="24"/>
        </w:rPr>
      </w:pPr>
      <w:r>
        <w:rPr>
          <w:rFonts w:eastAsia="Times New Roman"/>
          <w:b/>
          <w:color w:val="000000"/>
          <w:szCs w:val="24"/>
          <w:shd w:val="clear" w:color="auto" w:fill="FFFFFF"/>
        </w:rPr>
        <w:t xml:space="preserve">ΑΝΑΣΤΑΣΙΟΣ ΠΕΤΡΟΠΟΥΛΟΣ (Υφυπουργός Εργασίας, Κοινωνικής Ασφάλισης και Κοινωνικής Αλληλεγγύης): </w:t>
      </w:r>
      <w:r>
        <w:rPr>
          <w:rFonts w:eastAsia="Times New Roman"/>
          <w:color w:val="000000"/>
          <w:szCs w:val="24"/>
          <w:shd w:val="clear" w:color="auto" w:fill="FFFFFF"/>
        </w:rPr>
        <w:t>Δεν μιλάω για εσάς, κύριε Λοβέρδο. Εσείς δεν ψηφίζατε; Π</w:t>
      </w:r>
      <w:r>
        <w:rPr>
          <w:rFonts w:eastAsia="Times New Roman"/>
          <w:color w:val="000000"/>
          <w:szCs w:val="24"/>
          <w:shd w:val="clear" w:color="auto" w:fill="FFFFFF"/>
        </w:rPr>
        <w:t>ού ήσασταν εσείς; Δεν είχαν την υπογραφή σας; Αυτό είναι ο ταρτουφισμός. Είναι όρος πια παγκόσμιος και χρησιμοποιείται διαρκώς για εκείνους που κρύβουν την αλήθεια. Και τι είναι αυτό το οποίο έρχεστε να μας πείτε, δηλαδή; Ότι δεν θα πρέπει εμείς να στηρίξο</w:t>
      </w:r>
      <w:r>
        <w:rPr>
          <w:rFonts w:eastAsia="Times New Roman"/>
          <w:color w:val="000000"/>
          <w:szCs w:val="24"/>
          <w:shd w:val="clear" w:color="auto" w:fill="FFFFFF"/>
        </w:rPr>
        <w:t xml:space="preserve">υμε έναν νόμο, ο οποίος σύμφωνα με τις αναλογιστικές μελέτες, που έγιναν με τη συμμετοχή και των δανειστών και του </w:t>
      </w:r>
      <w:r>
        <w:rPr>
          <w:rFonts w:eastAsia="Times New Roman"/>
          <w:color w:val="000000"/>
          <w:szCs w:val="24"/>
          <w:shd w:val="clear" w:color="auto" w:fill="FFFFFF"/>
          <w:lang w:val="en-US"/>
        </w:rPr>
        <w:t>ILO</w:t>
      </w:r>
      <w:r>
        <w:rPr>
          <w:rFonts w:eastAsia="Times New Roman"/>
          <w:color w:val="000000"/>
          <w:szCs w:val="24"/>
          <w:shd w:val="clear" w:color="auto" w:fill="FFFFFF"/>
        </w:rPr>
        <w:t xml:space="preserve"> -του </w:t>
      </w:r>
      <w:r>
        <w:rPr>
          <w:rFonts w:eastAsia="Times New Roman"/>
          <w:color w:val="000000"/>
          <w:szCs w:val="24"/>
          <w:shd w:val="clear" w:color="auto" w:fill="FFFFFF"/>
        </w:rPr>
        <w:lastRenderedPageBreak/>
        <w:t>Διεθνούς Γραφείου Εργασίας- και έχουν επικυρωθεί ως ορθές, επιβεβαιώνει τη βιωσιμότητα ενός συστήματος που δεν χρειάζεται να κάνει περικοπές;</w:t>
      </w:r>
      <w:r>
        <w:rPr>
          <w:rFonts w:eastAsia="Times New Roman"/>
          <w:color w:val="000000"/>
          <w:szCs w:val="24"/>
          <w:shd w:val="clear" w:color="auto" w:fill="FFFFFF"/>
        </w:rPr>
        <w:t xml:space="preserve"> </w:t>
      </w:r>
      <w:r>
        <w:rPr>
          <w:rFonts w:eastAsia="Times New Roman" w:cs="Times New Roman"/>
          <w:szCs w:val="24"/>
        </w:rPr>
        <w:t>Έχετε λυσσάξει τόσο καιρό με τις περικοπές και τώρα που βλέπετε ότι μπορεί να μην γίνουν περικοπές, έχετε φα</w:t>
      </w:r>
      <w:r>
        <w:rPr>
          <w:rFonts w:eastAsia="Times New Roman" w:cs="Times New Roman"/>
          <w:szCs w:val="24"/>
        </w:rPr>
        <w:t xml:space="preserve">γωθεί να είστε υπερασπιστές των αγωγών για να δοθούν τα αναδρομικά στις υποθέσεις που εσείς μειώσατε. Ξαφνικά γίνατε και προστάτες εκείνων που ζημιώσατε. Έχετε μπει μπροστά ως προστάτες των αδικημένων από εσάς. </w:t>
      </w:r>
    </w:p>
    <w:p w14:paraId="295D713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υπάρχει κανείς να βάλει μια λογική σειρά</w:t>
      </w:r>
      <w:r>
        <w:rPr>
          <w:rFonts w:eastAsia="Times New Roman" w:cs="Times New Roman"/>
          <w:szCs w:val="24"/>
        </w:rPr>
        <w:t xml:space="preserve"> σε αυτό που βλέπουμε, γιατί έχουμε ζαλιστεί και εμείς ακόμα με όλα αυτά που λένε οι πρωταγωνιστές αυτής της καταστροφής. Μα, δεν υπάρχει έστω κάποιο όριο στην ασυλόγιστη επιχειρηματολογία σας, καθώς εν τέλει στρέφεται εις βάρος εσάς των ιδίων; Ο λογαριασμ</w:t>
      </w:r>
      <w:r>
        <w:rPr>
          <w:rFonts w:eastAsia="Times New Roman" w:cs="Times New Roman"/>
          <w:szCs w:val="24"/>
        </w:rPr>
        <w:t xml:space="preserve">ός δεν βγάζει και τίποτε άλλο. Όπου και να κοιτάξετε πίσω από αυτά που λέτε, υπάρχει υπογραφή και ευθύνη Νέας Δημοκρατίας και ΠΑΣΟΚ. </w:t>
      </w:r>
    </w:p>
    <w:p w14:paraId="295D713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Μας λέτε «γιατί δεν ψηφίζετε τους δικούς μας νόμους και τις προτάσεις για να μην γίνουν αυτές οι περικοπές»; Αυτό είναι αδ</w:t>
      </w:r>
      <w:r>
        <w:rPr>
          <w:rFonts w:eastAsia="Times New Roman" w:cs="Times New Roman"/>
          <w:szCs w:val="24"/>
        </w:rPr>
        <w:t>ιανόητο. Φέρνετε δηλαδή διατάξεις που να ανατρέπουν όλες τις μειώσεις που εσείς φέρατε και το εννοείτε κιόλας αυτό; Να το πιστέψουμε δηλαδή, ώστε να έρθετε ξανά στην Κυβέρνηση για να τα κάνετε όλα με τον ίδιο τρόπο και χειρότερα. Διότι εκείνο που κάναμε εμ</w:t>
      </w:r>
      <w:r>
        <w:rPr>
          <w:rFonts w:eastAsia="Times New Roman" w:cs="Times New Roman"/>
          <w:szCs w:val="24"/>
        </w:rPr>
        <w:t>είς είναι να διατηρήσουμε ένα βιώσιμο σύστημα κοινωνικής ασφάλισης το οποίο, κύριε Λοβέρδο, στο</w:t>
      </w:r>
      <w:r>
        <w:rPr>
          <w:rFonts w:eastAsia="Times New Roman" w:cs="Times New Roman"/>
          <w:szCs w:val="24"/>
        </w:rPr>
        <w:t>ν</w:t>
      </w:r>
      <w:r>
        <w:rPr>
          <w:rFonts w:eastAsia="Times New Roman" w:cs="Times New Roman"/>
          <w:szCs w:val="24"/>
        </w:rPr>
        <w:t xml:space="preserve"> δικό σας νόμο δεν εξασφαλίστηκε. </w:t>
      </w:r>
    </w:p>
    <w:p w14:paraId="295D714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δικός σας νόμος ποτέ δεν εφαρμόστηκε, αντιθέτως άρχισε να παραβιάζεται από την επομένη της συγκρότησής του. Στις διατάξεις </w:t>
      </w:r>
      <w:r>
        <w:rPr>
          <w:rFonts w:eastAsia="Times New Roman" w:cs="Times New Roman"/>
          <w:szCs w:val="24"/>
        </w:rPr>
        <w:t xml:space="preserve">που βάλατε δεν υπήρχε κανένας χώρος επιβίωσης, με τις διαδοχικές μειώσεις που φέρνατε. Με βάση το περιθώριο που είχε η ελληνική οικονομία, όπως ορίστηκε από το πρώτο μνημόνιο και στον ν.3863 που εσείς συντάξατε μαζί με τους δανειστές ή μάλλον συνέταξαν οι </w:t>
      </w:r>
      <w:r>
        <w:rPr>
          <w:rFonts w:eastAsia="Times New Roman" w:cs="Times New Roman"/>
          <w:szCs w:val="24"/>
        </w:rPr>
        <w:t>δανειστές και εσείς υπογράψατε –γιατί έτσι έγινε τότε, κάτω από τις συνθήκες που υποστηρίξατε ότι συνέτρεχαν ως έκτακτες- το 16,2% του ΑΕΠ είναι το ανώτατο όριο δημοσιονομικής δαπάνης για τις συντάξεις. Έτσι είναι και γι’ αυτό κάνατε συνεχώς περικοπές, διό</w:t>
      </w:r>
      <w:r>
        <w:rPr>
          <w:rFonts w:eastAsia="Times New Roman" w:cs="Times New Roman"/>
          <w:szCs w:val="24"/>
        </w:rPr>
        <w:t xml:space="preserve">τι το 16,2% το υπερβαίνατε συνεχώς ως δαπάνη. Αυτή είναι η αλήθεια και πρέπει να την πείτε. </w:t>
      </w:r>
    </w:p>
    <w:p w14:paraId="295D714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τώρα έρχεστε και μου λέτε ότι μετά την ύφεση που προκάλεσε αυτή η κατάρρευση της οικονομίας και έφερε μείωση συντάξεων, άρα και μείωση του ΑΕΠ, να φέρουμε –σαν</w:t>
      </w:r>
      <w:r>
        <w:rPr>
          <w:rFonts w:eastAsia="Times New Roman" w:cs="Times New Roman"/>
          <w:szCs w:val="24"/>
        </w:rPr>
        <w:t xml:space="preserve"> να μην έχει συντρέξει τίποτα, κα</w:t>
      </w:r>
      <w:r>
        <w:rPr>
          <w:rFonts w:eastAsia="Times New Roman" w:cs="Times New Roman"/>
          <w:szCs w:val="24"/>
        </w:rPr>
        <w:t>μ</w:t>
      </w:r>
      <w:r>
        <w:rPr>
          <w:rFonts w:eastAsia="Times New Roman" w:cs="Times New Roman"/>
          <w:szCs w:val="24"/>
        </w:rPr>
        <w:t xml:space="preserve">μία περίοδος που προκάλεσε αυτή την ύφεση- στον παρόντα χρόνο όλες τις μειώσεις, να δώσουμε τώρα εμείς τα περίπου 63 δισεκατομμύρια και να ανατρέψουμε εντελώς ό,τι χτίσαμε. </w:t>
      </w:r>
    </w:p>
    <w:p w14:paraId="295D7142" w14:textId="77777777" w:rsidR="006C59DA" w:rsidRDefault="00DE6A6A">
      <w:pPr>
        <w:spacing w:line="600" w:lineRule="auto"/>
        <w:ind w:firstLine="720"/>
        <w:contextualSpacing/>
        <w:jc w:val="both"/>
        <w:rPr>
          <w:rFonts w:eastAsia="Times New Roman"/>
          <w:bCs/>
        </w:rPr>
      </w:pPr>
      <w:r w:rsidRPr="00F8084C">
        <w:rPr>
          <w:rFonts w:eastAsia="Times New Roman"/>
          <w:bCs/>
        </w:rPr>
        <w:t xml:space="preserve">(Στο σημείο αυτό κτυπάει το κουδούνι λήξεως του </w:t>
      </w:r>
      <w:r w:rsidRPr="00F8084C">
        <w:rPr>
          <w:rFonts w:eastAsia="Times New Roman"/>
          <w:bCs/>
        </w:rPr>
        <w:t xml:space="preserve">χρόνου ομιλίας του κυρίου </w:t>
      </w:r>
      <w:r>
        <w:rPr>
          <w:rFonts w:eastAsia="Times New Roman"/>
          <w:bCs/>
        </w:rPr>
        <w:t>Υφυπουργού</w:t>
      </w:r>
      <w:r w:rsidRPr="00F8084C">
        <w:rPr>
          <w:rFonts w:eastAsia="Times New Roman"/>
          <w:bCs/>
        </w:rPr>
        <w:t>)</w:t>
      </w:r>
    </w:p>
    <w:p w14:paraId="295D7143" w14:textId="77777777" w:rsidR="006C59DA" w:rsidRDefault="00DE6A6A">
      <w:pPr>
        <w:spacing w:line="600" w:lineRule="auto"/>
        <w:ind w:firstLine="720"/>
        <w:contextualSpacing/>
        <w:jc w:val="both"/>
        <w:rPr>
          <w:rFonts w:eastAsia="Times New Roman"/>
          <w:bCs/>
        </w:rPr>
      </w:pPr>
      <w:r>
        <w:rPr>
          <w:rFonts w:eastAsia="Times New Roman"/>
          <w:bCs/>
        </w:rPr>
        <w:t xml:space="preserve">Τέλος –γιατί δεν θέλω να παραβιάζω τον χρόνο- θέλετε να ψέξετε την </w:t>
      </w:r>
      <w:r>
        <w:rPr>
          <w:rFonts w:eastAsia="Times New Roman"/>
          <w:bCs/>
        </w:rPr>
        <w:t xml:space="preserve">κ. </w:t>
      </w:r>
      <w:proofErr w:type="spellStart"/>
      <w:r>
        <w:rPr>
          <w:rFonts w:eastAsia="Times New Roman"/>
          <w:bCs/>
        </w:rPr>
        <w:t>Αχτσιόγλου</w:t>
      </w:r>
      <w:proofErr w:type="spellEnd"/>
      <w:r>
        <w:rPr>
          <w:rFonts w:eastAsia="Times New Roman"/>
          <w:bCs/>
        </w:rPr>
        <w:t xml:space="preserve"> που λείπει…</w:t>
      </w:r>
    </w:p>
    <w:p w14:paraId="295D7144" w14:textId="77777777" w:rsidR="006C59DA" w:rsidRDefault="00DE6A6A">
      <w:pPr>
        <w:spacing w:line="600" w:lineRule="auto"/>
        <w:ind w:firstLine="720"/>
        <w:contextualSpacing/>
        <w:jc w:val="both"/>
        <w:rPr>
          <w:rFonts w:eastAsia="Times New Roman"/>
          <w:bCs/>
        </w:rPr>
      </w:pPr>
      <w:r>
        <w:rPr>
          <w:rFonts w:eastAsia="Times New Roman"/>
          <w:b/>
          <w:bCs/>
        </w:rPr>
        <w:lastRenderedPageBreak/>
        <w:t>ΓΕΩΡΓΙΟΣ ΣΤΥΛΙΟΣ:</w:t>
      </w:r>
      <w:r>
        <w:rPr>
          <w:rFonts w:eastAsia="Times New Roman"/>
          <w:bCs/>
        </w:rPr>
        <w:t xml:space="preserve"> Αλλάξτε το. </w:t>
      </w:r>
    </w:p>
    <w:p w14:paraId="295D7145" w14:textId="77777777" w:rsidR="006C59DA" w:rsidRDefault="00DE6A6A">
      <w:pPr>
        <w:spacing w:line="600" w:lineRule="auto"/>
        <w:ind w:firstLine="720"/>
        <w:contextualSpacing/>
        <w:jc w:val="both"/>
        <w:rPr>
          <w:rFonts w:eastAsia="Times New Roman"/>
          <w:bCs/>
        </w:rPr>
      </w:pPr>
      <w:r w:rsidRPr="00775349">
        <w:rPr>
          <w:rFonts w:eastAsia="Times New Roman"/>
          <w:b/>
          <w:bCs/>
        </w:rPr>
        <w:t>ΑΝΑΣΤΑΣΙΟΣ ΠΕΤΡΟΠΟΥΛΟΣ (Υφυπουργός Εργασίας</w:t>
      </w:r>
      <w:r>
        <w:rPr>
          <w:rFonts w:eastAsia="Times New Roman"/>
          <w:b/>
          <w:bCs/>
        </w:rPr>
        <w:t>,</w:t>
      </w:r>
      <w:r w:rsidRPr="00775349">
        <w:rPr>
          <w:rFonts w:eastAsia="Times New Roman"/>
          <w:b/>
          <w:bCs/>
        </w:rPr>
        <w:t xml:space="preserve"> Κοινωνικής Ασφάλισης και Κοινωνικής Αλληλεγγύης):</w:t>
      </w:r>
      <w:r w:rsidRPr="00775349">
        <w:rPr>
          <w:rFonts w:eastAsia="Times New Roman"/>
          <w:b/>
          <w:bCs/>
        </w:rPr>
        <w:t xml:space="preserve"> </w:t>
      </w:r>
      <w:r>
        <w:rPr>
          <w:rFonts w:eastAsia="Times New Roman"/>
          <w:bCs/>
        </w:rPr>
        <w:t xml:space="preserve">Ναι, εμείς όλα τα αλλάζουμε. Θα τελειώσω με αυτό το σχόλιο. </w:t>
      </w:r>
    </w:p>
    <w:p w14:paraId="295D7146" w14:textId="77777777" w:rsidR="006C59DA" w:rsidRDefault="00DE6A6A">
      <w:pPr>
        <w:spacing w:line="600" w:lineRule="auto"/>
        <w:ind w:firstLine="720"/>
        <w:contextualSpacing/>
        <w:jc w:val="both"/>
        <w:rPr>
          <w:rFonts w:eastAsia="Times New Roman"/>
          <w:bCs/>
        </w:rPr>
      </w:pPr>
      <w:r>
        <w:rPr>
          <w:rFonts w:eastAsia="Times New Roman"/>
          <w:bCs/>
        </w:rPr>
        <w:t>Μα, είναι δυνατόν να μιλάτε ακόμα; Απορώ δηλαδή. Προκαλείτε οργή…</w:t>
      </w:r>
    </w:p>
    <w:p w14:paraId="295D7147" w14:textId="77777777" w:rsidR="006C59DA" w:rsidRDefault="00DE6A6A">
      <w:pPr>
        <w:spacing w:line="600" w:lineRule="auto"/>
        <w:ind w:firstLine="720"/>
        <w:contextualSpacing/>
        <w:jc w:val="both"/>
        <w:rPr>
          <w:rFonts w:eastAsia="Times New Roman"/>
          <w:bCs/>
        </w:rPr>
      </w:pPr>
      <w:r>
        <w:rPr>
          <w:rFonts w:eastAsia="Times New Roman"/>
          <w:b/>
          <w:bCs/>
        </w:rPr>
        <w:t>ΣΟΦΙΑ ΒΟΥΛΤΕΨΗ:</w:t>
      </w:r>
      <w:r>
        <w:rPr>
          <w:rFonts w:eastAsia="Times New Roman"/>
          <w:bCs/>
        </w:rPr>
        <w:t xml:space="preserve"> Σιγά, σιγά! </w:t>
      </w:r>
    </w:p>
    <w:p w14:paraId="295D7148" w14:textId="77777777" w:rsidR="006C59DA" w:rsidRDefault="00DE6A6A">
      <w:pPr>
        <w:spacing w:line="600" w:lineRule="auto"/>
        <w:ind w:firstLine="720"/>
        <w:contextualSpacing/>
        <w:jc w:val="both"/>
        <w:rPr>
          <w:rFonts w:eastAsia="Times New Roman"/>
          <w:bCs/>
        </w:rPr>
      </w:pPr>
      <w:r w:rsidRPr="00775349">
        <w:rPr>
          <w:rFonts w:eastAsia="Times New Roman"/>
          <w:b/>
          <w:bCs/>
        </w:rPr>
        <w:t xml:space="preserve">ΑΝΑΣΤΑΣΙΟΣ ΠΕΤΡΟΠΟΥΛΟΣ (Υφυπουργός Εργασίας Κοινωνικής Ασφάλισης και Κοινωνικής Αλληλεγγύης): </w:t>
      </w:r>
      <w:r>
        <w:rPr>
          <w:rFonts w:eastAsia="Times New Roman"/>
          <w:bCs/>
        </w:rPr>
        <w:t>Αφήστ</w:t>
      </w:r>
      <w:r>
        <w:rPr>
          <w:rFonts w:eastAsia="Times New Roman"/>
          <w:bCs/>
        </w:rPr>
        <w:t xml:space="preserve">ε, κυρία </w:t>
      </w:r>
      <w:proofErr w:type="spellStart"/>
      <w:r>
        <w:rPr>
          <w:rFonts w:eastAsia="Times New Roman"/>
          <w:bCs/>
        </w:rPr>
        <w:t>Βούλτεψη</w:t>
      </w:r>
      <w:proofErr w:type="spellEnd"/>
      <w:r>
        <w:rPr>
          <w:rFonts w:eastAsia="Times New Roman"/>
          <w:bCs/>
        </w:rPr>
        <w:t>, εσείς πάντα μιλάτε για να ακούγεται το όνομά σας από αυτόν που διακόπτετε…</w:t>
      </w:r>
    </w:p>
    <w:p w14:paraId="295D7149" w14:textId="77777777" w:rsidR="006C59DA" w:rsidRDefault="00DE6A6A">
      <w:pPr>
        <w:spacing w:line="600" w:lineRule="auto"/>
        <w:ind w:firstLine="720"/>
        <w:contextualSpacing/>
        <w:jc w:val="both"/>
        <w:rPr>
          <w:rFonts w:eastAsia="Times New Roman"/>
          <w:bCs/>
        </w:rPr>
      </w:pPr>
      <w:r>
        <w:rPr>
          <w:rFonts w:eastAsia="Times New Roman"/>
          <w:b/>
          <w:bCs/>
        </w:rPr>
        <w:t>ΣΟΦΙΑ ΒΟΥΛΤΕΨΗ:</w:t>
      </w:r>
      <w:r>
        <w:rPr>
          <w:rFonts w:eastAsia="Times New Roman"/>
          <w:bCs/>
        </w:rPr>
        <w:t xml:space="preserve"> Δεν είσαι εκλεγμένος. </w:t>
      </w:r>
    </w:p>
    <w:p w14:paraId="295D714A" w14:textId="77777777" w:rsidR="006C59DA" w:rsidRDefault="00DE6A6A">
      <w:pPr>
        <w:spacing w:line="600" w:lineRule="auto"/>
        <w:ind w:firstLine="720"/>
        <w:contextualSpacing/>
        <w:jc w:val="both"/>
        <w:rPr>
          <w:rFonts w:eastAsia="Times New Roman"/>
          <w:bCs/>
        </w:rPr>
      </w:pPr>
      <w:r w:rsidRPr="00775349">
        <w:rPr>
          <w:rFonts w:eastAsia="Times New Roman"/>
          <w:b/>
          <w:bCs/>
        </w:rPr>
        <w:t>ΑΝΑΣΤΑΣΙΟΣ ΠΕΤΡΟΠΟΥΛΟΣ (Υφυπουργός Εργασίας</w:t>
      </w:r>
      <w:r>
        <w:rPr>
          <w:rFonts w:eastAsia="Times New Roman"/>
          <w:b/>
          <w:bCs/>
        </w:rPr>
        <w:t>,</w:t>
      </w:r>
      <w:r w:rsidRPr="00775349">
        <w:rPr>
          <w:rFonts w:eastAsia="Times New Roman"/>
          <w:b/>
          <w:bCs/>
        </w:rPr>
        <w:t xml:space="preserve"> Κοινωνικής Ασφάλισης και Κοινωνικής Αλληλεγγύης): </w:t>
      </w:r>
      <w:r>
        <w:rPr>
          <w:rFonts w:eastAsia="Times New Roman"/>
          <w:bCs/>
        </w:rPr>
        <w:t xml:space="preserve">Όμως, δεν πειράζει. </w:t>
      </w:r>
    </w:p>
    <w:p w14:paraId="295D714B" w14:textId="77777777" w:rsidR="006C59DA" w:rsidRDefault="00DE6A6A">
      <w:pPr>
        <w:spacing w:line="600" w:lineRule="auto"/>
        <w:ind w:firstLine="720"/>
        <w:contextualSpacing/>
        <w:jc w:val="both"/>
        <w:rPr>
          <w:rFonts w:eastAsia="Times New Roman" w:cs="Times New Roman"/>
          <w:b/>
          <w:szCs w:val="24"/>
        </w:rPr>
      </w:pPr>
      <w:r>
        <w:rPr>
          <w:rFonts w:eastAsia="Times New Roman"/>
          <w:b/>
          <w:bCs/>
        </w:rPr>
        <w:t>ΣΟΦΙΑ Β</w:t>
      </w:r>
      <w:r>
        <w:rPr>
          <w:rFonts w:eastAsia="Times New Roman"/>
          <w:b/>
          <w:bCs/>
        </w:rPr>
        <w:t>ΟΥΛΤΕΨΗ:</w:t>
      </w:r>
      <w:r>
        <w:rPr>
          <w:rFonts w:eastAsia="Times New Roman"/>
          <w:bCs/>
        </w:rPr>
        <w:t xml:space="preserve"> Κατέβασε τους τόνους!</w:t>
      </w:r>
      <w:r w:rsidRPr="000435DF">
        <w:rPr>
          <w:rFonts w:eastAsia="Times New Roman" w:cs="Times New Roman"/>
          <w:b/>
          <w:szCs w:val="24"/>
        </w:rPr>
        <w:t xml:space="preserve"> </w:t>
      </w:r>
    </w:p>
    <w:p w14:paraId="295D714C" w14:textId="77777777" w:rsidR="006C59DA" w:rsidRDefault="00DE6A6A">
      <w:pPr>
        <w:spacing w:line="600" w:lineRule="auto"/>
        <w:ind w:firstLine="720"/>
        <w:contextualSpacing/>
        <w:jc w:val="both"/>
        <w:rPr>
          <w:rFonts w:eastAsia="Times New Roman" w:cs="Times New Roman"/>
          <w:szCs w:val="24"/>
        </w:rPr>
      </w:pPr>
      <w:r w:rsidRPr="00700191">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Αφήστε τώρα που θα με εμποδίσετε να μιλάω λέγοντας ότι δεν είμαι εκλεγμένος. </w:t>
      </w:r>
    </w:p>
    <w:p w14:paraId="295D714D" w14:textId="77777777" w:rsidR="006C59DA" w:rsidRDefault="00DE6A6A">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Κύριε Υπουργέ, συνεχίστε την παρέμβασή σας. </w:t>
      </w:r>
    </w:p>
    <w:p w14:paraId="295D714E"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του ΣΥΡΙΖΑ)</w:t>
      </w:r>
    </w:p>
    <w:p w14:paraId="295D714F" w14:textId="77777777" w:rsidR="006C59DA" w:rsidRDefault="00DE6A6A">
      <w:pPr>
        <w:spacing w:line="600" w:lineRule="auto"/>
        <w:ind w:firstLine="720"/>
        <w:contextualSpacing/>
        <w:jc w:val="both"/>
        <w:rPr>
          <w:rFonts w:eastAsia="Times New Roman" w:cs="Times New Roman"/>
          <w:szCs w:val="24"/>
        </w:rPr>
      </w:pPr>
      <w:r w:rsidRPr="006A1EAC">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sidRPr="006A1EAC">
        <w:rPr>
          <w:rFonts w:eastAsia="Times New Roman" w:cs="Times New Roman"/>
          <w:szCs w:val="24"/>
        </w:rPr>
        <w:t xml:space="preserve"> </w:t>
      </w:r>
      <w:r>
        <w:rPr>
          <w:rFonts w:eastAsia="Times New Roman" w:cs="Times New Roman"/>
          <w:szCs w:val="24"/>
        </w:rPr>
        <w:t>Σας παρακαλώ πάρα πολύ! Έχω μια ευθύνη. Έχω δώσει όρκο να υπηρετώ τον ελλ</w:t>
      </w:r>
      <w:r>
        <w:rPr>
          <w:rFonts w:eastAsia="Times New Roman" w:cs="Times New Roman"/>
          <w:szCs w:val="24"/>
        </w:rPr>
        <w:t xml:space="preserve">ηνικό λαό λέγοντάς του την αλήθεια απέναντι στη δική σας συμπεριφορά που είναι </w:t>
      </w:r>
      <w:proofErr w:type="spellStart"/>
      <w:r>
        <w:rPr>
          <w:rFonts w:eastAsia="Times New Roman" w:cs="Times New Roman"/>
          <w:szCs w:val="24"/>
        </w:rPr>
        <w:t>ταρτουφική</w:t>
      </w:r>
      <w:proofErr w:type="spellEnd"/>
      <w:r>
        <w:rPr>
          <w:rFonts w:eastAsia="Times New Roman" w:cs="Times New Roman"/>
          <w:szCs w:val="24"/>
        </w:rPr>
        <w:t xml:space="preserve">. Ταρτουφισμός! </w:t>
      </w:r>
    </w:p>
    <w:p w14:paraId="295D7150" w14:textId="77777777" w:rsidR="006C59DA" w:rsidRDefault="00DE6A6A">
      <w:pPr>
        <w:spacing w:line="600" w:lineRule="auto"/>
        <w:ind w:firstLine="720"/>
        <w:contextualSpacing/>
        <w:jc w:val="both"/>
        <w:rPr>
          <w:rFonts w:eastAsia="Times New Roman"/>
          <w:bCs/>
        </w:rPr>
      </w:pPr>
      <w:r>
        <w:rPr>
          <w:rFonts w:eastAsia="Times New Roman"/>
          <w:b/>
          <w:bCs/>
        </w:rPr>
        <w:t>ΣΟΦΙΑ ΒΟΥΛΤΕΨΗ:</w:t>
      </w:r>
      <w:r>
        <w:rPr>
          <w:rFonts w:eastAsia="Times New Roman"/>
          <w:bCs/>
        </w:rPr>
        <w:t xml:space="preserve"> Δεν είσαι εκλεγμένος. </w:t>
      </w:r>
    </w:p>
    <w:p w14:paraId="295D7151" w14:textId="77777777" w:rsidR="006C59DA" w:rsidRDefault="00DE6A6A">
      <w:pPr>
        <w:spacing w:line="600" w:lineRule="auto"/>
        <w:ind w:firstLine="720"/>
        <w:contextualSpacing/>
        <w:jc w:val="both"/>
        <w:rPr>
          <w:rFonts w:eastAsia="Times New Roman"/>
          <w:bCs/>
        </w:rPr>
      </w:pPr>
      <w:r w:rsidRPr="00A938E0">
        <w:rPr>
          <w:rFonts w:eastAsia="Times New Roman"/>
          <w:b/>
          <w:bCs/>
        </w:rPr>
        <w:t>ΑΝΑΣΤΑΣΙΟΣ ΠΕΤΡΟΠΟΥΛΟΣ (Υφυπουργός Εργασίας</w:t>
      </w:r>
      <w:r>
        <w:rPr>
          <w:rFonts w:eastAsia="Times New Roman"/>
          <w:b/>
          <w:bCs/>
        </w:rPr>
        <w:t>,</w:t>
      </w:r>
      <w:r w:rsidRPr="00A938E0">
        <w:rPr>
          <w:rFonts w:eastAsia="Times New Roman"/>
          <w:b/>
          <w:bCs/>
        </w:rPr>
        <w:t xml:space="preserve"> Κοινωνικής Ασφάλισης και Κοινωνικής Αλληλεγγύης): </w:t>
      </w:r>
      <w:r>
        <w:rPr>
          <w:rFonts w:eastAsia="Times New Roman"/>
          <w:bCs/>
        </w:rPr>
        <w:t xml:space="preserve">Δεν πειράζει, ο </w:t>
      </w:r>
      <w:r>
        <w:rPr>
          <w:rFonts w:eastAsia="Times New Roman"/>
          <w:bCs/>
        </w:rPr>
        <w:t xml:space="preserve">λαός είναι εκεί και με κρίνει. </w:t>
      </w:r>
    </w:p>
    <w:p w14:paraId="295D7152" w14:textId="77777777" w:rsidR="006C59DA" w:rsidRDefault="00DE6A6A">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xml:space="preserve">, σας παρακαλώ. </w:t>
      </w:r>
    </w:p>
    <w:p w14:paraId="295D7153" w14:textId="77777777" w:rsidR="006C59DA" w:rsidRDefault="00DE6A6A">
      <w:pPr>
        <w:spacing w:line="600" w:lineRule="auto"/>
        <w:ind w:firstLine="720"/>
        <w:contextualSpacing/>
        <w:jc w:val="both"/>
        <w:rPr>
          <w:rFonts w:eastAsia="Times New Roman" w:cs="Times New Roman"/>
          <w:szCs w:val="24"/>
        </w:rPr>
      </w:pPr>
      <w:r w:rsidRPr="00700191">
        <w:rPr>
          <w:rFonts w:eastAsia="Times New Roman" w:cs="Times New Roman"/>
          <w:b/>
          <w:szCs w:val="24"/>
        </w:rPr>
        <w:t>ΑΝΑΣΤΑΣΙΟΣ ΠΕΤΡΟΠΟΥΛΟΣ (Υφυπουργός Εργασίας</w:t>
      </w:r>
      <w:r>
        <w:rPr>
          <w:rFonts w:eastAsia="Times New Roman" w:cs="Times New Roman"/>
          <w:b/>
          <w:szCs w:val="24"/>
        </w:rPr>
        <w:t>,</w:t>
      </w:r>
      <w:r w:rsidRPr="00700191">
        <w:rPr>
          <w:rFonts w:eastAsia="Times New Roman" w:cs="Times New Roman"/>
          <w:b/>
          <w:szCs w:val="24"/>
        </w:rPr>
        <w:t xml:space="preserve"> Κοινωνικής Ασφάλισης και Κοινωνικής Αλληλεγγύης): </w:t>
      </w:r>
      <w:r>
        <w:rPr>
          <w:rFonts w:eastAsia="Times New Roman" w:cs="Times New Roman"/>
          <w:szCs w:val="24"/>
        </w:rPr>
        <w:t xml:space="preserve">Εσείς που είστε εκλεγμένη δείχνετε πώς συμπεριφέρεστε… </w:t>
      </w:r>
    </w:p>
    <w:p w14:paraId="295D7154" w14:textId="77777777" w:rsidR="006C59DA" w:rsidRDefault="00DE6A6A">
      <w:pPr>
        <w:spacing w:line="600" w:lineRule="auto"/>
        <w:ind w:firstLine="720"/>
        <w:contextualSpacing/>
        <w:jc w:val="both"/>
        <w:rPr>
          <w:rFonts w:eastAsia="Times New Roman"/>
          <w:bCs/>
        </w:rPr>
      </w:pPr>
      <w:r>
        <w:rPr>
          <w:rFonts w:eastAsia="Times New Roman"/>
          <w:b/>
          <w:bCs/>
        </w:rPr>
        <w:t xml:space="preserve">ΣΟΦΙΑ </w:t>
      </w:r>
      <w:r>
        <w:rPr>
          <w:rFonts w:eastAsia="Times New Roman"/>
          <w:b/>
          <w:bCs/>
        </w:rPr>
        <w:t>ΒΟΥΛΤΕΨΗ:</w:t>
      </w:r>
      <w:r>
        <w:rPr>
          <w:rFonts w:eastAsia="Times New Roman"/>
          <w:bCs/>
        </w:rPr>
        <w:t xml:space="preserve"> Κατέβασε τον τόνο σου. </w:t>
      </w:r>
    </w:p>
    <w:p w14:paraId="295D7155" w14:textId="77777777" w:rsidR="006C59DA" w:rsidRDefault="00DE6A6A">
      <w:pPr>
        <w:spacing w:line="600" w:lineRule="auto"/>
        <w:ind w:firstLine="720"/>
        <w:contextualSpacing/>
        <w:jc w:val="both"/>
        <w:rPr>
          <w:rFonts w:eastAsia="Times New Roman"/>
          <w:bCs/>
        </w:rPr>
      </w:pPr>
      <w:r w:rsidRPr="00A938E0">
        <w:rPr>
          <w:rFonts w:eastAsia="Times New Roman"/>
          <w:b/>
          <w:bCs/>
        </w:rPr>
        <w:t>ΑΝΑΣΤΑΣΙΟΣ ΠΕΤΡΟΠΟΥΛΟΣ (Υφυπουργός Εργασίας</w:t>
      </w:r>
      <w:r>
        <w:rPr>
          <w:rFonts w:eastAsia="Times New Roman"/>
          <w:b/>
          <w:bCs/>
        </w:rPr>
        <w:t>,</w:t>
      </w:r>
      <w:r w:rsidRPr="00A938E0">
        <w:rPr>
          <w:rFonts w:eastAsia="Times New Roman"/>
          <w:b/>
          <w:bCs/>
        </w:rPr>
        <w:t xml:space="preserve"> Κοινωνικής Ασφάλισης και Κοινωνικής Αλληλεγγύης): </w:t>
      </w:r>
      <w:r>
        <w:rPr>
          <w:rFonts w:eastAsia="Times New Roman"/>
          <w:bCs/>
        </w:rPr>
        <w:t>Θα μιλάω….</w:t>
      </w:r>
    </w:p>
    <w:p w14:paraId="295D7156" w14:textId="77777777" w:rsidR="006C59DA" w:rsidRDefault="00DE6A6A">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Κύριε Υπουργέ, αν συνεχίσετε την ομιλία σας, θα σταματήσει και ο διάλογος. </w:t>
      </w:r>
    </w:p>
    <w:p w14:paraId="295D7157" w14:textId="77777777" w:rsidR="006C59DA" w:rsidRDefault="00DE6A6A">
      <w:pPr>
        <w:spacing w:line="600" w:lineRule="auto"/>
        <w:ind w:firstLine="720"/>
        <w:contextualSpacing/>
        <w:jc w:val="both"/>
        <w:rPr>
          <w:rFonts w:eastAsia="Times New Roman" w:cs="Times New Roman"/>
          <w:szCs w:val="24"/>
        </w:rPr>
      </w:pPr>
      <w:r w:rsidRPr="00700191">
        <w:rPr>
          <w:rFonts w:eastAsia="Times New Roman" w:cs="Times New Roman"/>
          <w:b/>
          <w:szCs w:val="24"/>
        </w:rPr>
        <w:t>ΑΝΑΣΤΑΣΙ</w:t>
      </w:r>
      <w:r w:rsidRPr="00700191">
        <w:rPr>
          <w:rFonts w:eastAsia="Times New Roman" w:cs="Times New Roman"/>
          <w:b/>
          <w:szCs w:val="24"/>
        </w:rPr>
        <w:t>ΟΣ ΠΕΤΡΟΠΟΥΛΟΣ (Υφυπουργός Εργασίας</w:t>
      </w:r>
      <w:r>
        <w:rPr>
          <w:rFonts w:eastAsia="Times New Roman" w:cs="Times New Roman"/>
          <w:b/>
          <w:szCs w:val="24"/>
        </w:rPr>
        <w:t>,</w:t>
      </w:r>
      <w:r w:rsidRPr="00700191">
        <w:rPr>
          <w:rFonts w:eastAsia="Times New Roman" w:cs="Times New Roman"/>
          <w:b/>
          <w:szCs w:val="24"/>
        </w:rPr>
        <w:t xml:space="preserve"> Κοινωνικής Ασφάλισης και Κοινωνικής Αλληλεγγύης): </w:t>
      </w:r>
      <w:r>
        <w:rPr>
          <w:rFonts w:eastAsia="Times New Roman" w:cs="Times New Roman"/>
          <w:szCs w:val="24"/>
        </w:rPr>
        <w:t>Να μην με διακόπτουν, κύριε Πρόεδρε.</w:t>
      </w:r>
    </w:p>
    <w:p w14:paraId="295D7158" w14:textId="77777777" w:rsidR="006C59DA" w:rsidRDefault="00DE6A6A">
      <w:pPr>
        <w:spacing w:line="600" w:lineRule="auto"/>
        <w:ind w:firstLine="720"/>
        <w:contextualSpacing/>
        <w:jc w:val="both"/>
        <w:rPr>
          <w:rFonts w:eastAsia="Times New Roman" w:cs="Times New Roman"/>
          <w:szCs w:val="24"/>
        </w:rPr>
      </w:pPr>
      <w:r w:rsidRPr="004F34C7">
        <w:rPr>
          <w:rFonts w:eastAsia="Times New Roman" w:cs="Times New Roman"/>
          <w:b/>
          <w:szCs w:val="24"/>
        </w:rPr>
        <w:lastRenderedPageBreak/>
        <w:t>ΠΡΟΕΔΡΕΥΩΝ (Σπυρίδων Λυκούδης):</w:t>
      </w:r>
      <w:r>
        <w:rPr>
          <w:rFonts w:eastAsia="Times New Roman" w:cs="Times New Roman"/>
          <w:szCs w:val="24"/>
        </w:rPr>
        <w:t xml:space="preserve"> Συνεχίστε όμως. </w:t>
      </w:r>
    </w:p>
    <w:p w14:paraId="295D7159" w14:textId="77777777" w:rsidR="006C59DA" w:rsidRDefault="00DE6A6A">
      <w:pPr>
        <w:spacing w:line="600" w:lineRule="auto"/>
        <w:ind w:firstLine="720"/>
        <w:contextualSpacing/>
        <w:jc w:val="both"/>
        <w:rPr>
          <w:rFonts w:eastAsia="Times New Roman" w:cs="Times New Roman"/>
          <w:szCs w:val="24"/>
        </w:rPr>
      </w:pPr>
      <w:r>
        <w:rPr>
          <w:rFonts w:eastAsia="Times New Roman"/>
          <w:b/>
          <w:bCs/>
        </w:rPr>
        <w:t>ΣΟΦΙΑ ΒΟΥΛΤΕΨΗ:</w:t>
      </w:r>
      <w:r>
        <w:rPr>
          <w:rFonts w:eastAsia="Times New Roman"/>
          <w:bCs/>
        </w:rPr>
        <w:t xml:space="preserve"> Κατέβασε τον τόνο!</w:t>
      </w:r>
    </w:p>
    <w:p w14:paraId="295D715A" w14:textId="77777777" w:rsidR="006C59DA" w:rsidRDefault="00DE6A6A">
      <w:pPr>
        <w:spacing w:line="600" w:lineRule="auto"/>
        <w:ind w:firstLine="720"/>
        <w:contextualSpacing/>
        <w:jc w:val="both"/>
        <w:rPr>
          <w:rFonts w:eastAsia="Times New Roman" w:cs="Times New Roman"/>
          <w:szCs w:val="24"/>
        </w:rPr>
      </w:pPr>
      <w:r w:rsidRPr="00700191">
        <w:rPr>
          <w:rFonts w:eastAsia="Times New Roman" w:cs="Times New Roman"/>
          <w:b/>
          <w:szCs w:val="24"/>
        </w:rPr>
        <w:t>ΑΝΑΣΤΑΣΙΟΣ ΠΕΤΡΟΠΟΥΛΟΣ (Υφυπουργός Εργασίας</w:t>
      </w:r>
      <w:r>
        <w:rPr>
          <w:rFonts w:eastAsia="Times New Roman" w:cs="Times New Roman"/>
          <w:b/>
          <w:szCs w:val="24"/>
        </w:rPr>
        <w:t>,</w:t>
      </w:r>
      <w:r w:rsidRPr="00700191">
        <w:rPr>
          <w:rFonts w:eastAsia="Times New Roman" w:cs="Times New Roman"/>
          <w:b/>
          <w:szCs w:val="24"/>
        </w:rPr>
        <w:t xml:space="preserve"> Κοι</w:t>
      </w:r>
      <w:r w:rsidRPr="00700191">
        <w:rPr>
          <w:rFonts w:eastAsia="Times New Roman" w:cs="Times New Roman"/>
          <w:b/>
          <w:szCs w:val="24"/>
        </w:rPr>
        <w:t xml:space="preserve">νωνικής Ασφάλισης και Κοινωνικής Αλληλεγγύης): </w:t>
      </w:r>
      <w:r>
        <w:rPr>
          <w:rFonts w:eastAsia="Times New Roman" w:cs="Times New Roman"/>
          <w:szCs w:val="24"/>
        </w:rPr>
        <w:t xml:space="preserve">Δεν κατάλαβα, δεν πρέπει να αποκαλύπτω τον ταρτουφισμό; Έτσι είναι. </w:t>
      </w:r>
    </w:p>
    <w:p w14:paraId="295D715B" w14:textId="77777777" w:rsidR="006C59DA" w:rsidRDefault="00DE6A6A">
      <w:pPr>
        <w:spacing w:line="600" w:lineRule="auto"/>
        <w:ind w:firstLine="720"/>
        <w:contextualSpacing/>
        <w:jc w:val="both"/>
        <w:rPr>
          <w:rFonts w:eastAsia="Times New Roman"/>
          <w:bCs/>
        </w:rPr>
      </w:pPr>
      <w:r>
        <w:rPr>
          <w:rFonts w:eastAsia="Times New Roman"/>
          <w:b/>
          <w:bCs/>
        </w:rPr>
        <w:t>ΣΟΦΙΑ ΒΟΥΛΤΕΨΗ:</w:t>
      </w:r>
      <w:r>
        <w:rPr>
          <w:rFonts w:eastAsia="Times New Roman"/>
          <w:bCs/>
        </w:rPr>
        <w:t xml:space="preserve"> Σιγά, ρε. </w:t>
      </w:r>
    </w:p>
    <w:p w14:paraId="295D715C" w14:textId="77777777" w:rsidR="006C59DA" w:rsidRDefault="00DE6A6A">
      <w:pPr>
        <w:spacing w:line="600" w:lineRule="auto"/>
        <w:ind w:firstLine="720"/>
        <w:contextualSpacing/>
        <w:jc w:val="both"/>
        <w:rPr>
          <w:rFonts w:eastAsia="Times New Roman"/>
          <w:bCs/>
        </w:rPr>
      </w:pPr>
      <w:r w:rsidRPr="00A938E0">
        <w:rPr>
          <w:rFonts w:eastAsia="Times New Roman"/>
          <w:b/>
          <w:bCs/>
        </w:rPr>
        <w:t>ΑΝΑΣΤΑΣΙΟΣ ΠΕΤΡΟΠΟΥΛΟΣ (Υφυπουργός Εργασίας</w:t>
      </w:r>
      <w:r>
        <w:rPr>
          <w:rFonts w:eastAsia="Times New Roman"/>
          <w:b/>
          <w:bCs/>
        </w:rPr>
        <w:t>,</w:t>
      </w:r>
      <w:r w:rsidRPr="00A938E0">
        <w:rPr>
          <w:rFonts w:eastAsia="Times New Roman"/>
          <w:b/>
          <w:bCs/>
        </w:rPr>
        <w:t xml:space="preserve"> Κοινωνικής Ασφάλισης και Κοινωνικής Αλληλεγγύης): </w:t>
      </w:r>
      <w:r>
        <w:rPr>
          <w:rFonts w:eastAsia="Times New Roman"/>
          <w:bCs/>
        </w:rPr>
        <w:t xml:space="preserve">Σώπα, ρε φίλε, λέει η </w:t>
      </w:r>
      <w:proofErr w:type="spellStart"/>
      <w:r>
        <w:rPr>
          <w:rFonts w:eastAsia="Times New Roman"/>
          <w:bCs/>
        </w:rPr>
        <w:t>μαγκίτισσα</w:t>
      </w:r>
      <w:proofErr w:type="spellEnd"/>
      <w:r>
        <w:rPr>
          <w:rFonts w:eastAsia="Times New Roman"/>
          <w:bCs/>
        </w:rPr>
        <w:t xml:space="preserve">. Ωραία! Λίγη ευπρέπεια! </w:t>
      </w:r>
    </w:p>
    <w:p w14:paraId="295D715D" w14:textId="77777777" w:rsidR="006C59DA" w:rsidRDefault="00DE6A6A">
      <w:pPr>
        <w:spacing w:line="600" w:lineRule="auto"/>
        <w:ind w:firstLine="720"/>
        <w:contextualSpacing/>
        <w:jc w:val="both"/>
        <w:rPr>
          <w:rFonts w:eastAsia="Times New Roman"/>
          <w:bCs/>
        </w:rPr>
      </w:pPr>
      <w:r>
        <w:rPr>
          <w:rFonts w:eastAsia="Times New Roman"/>
          <w:bCs/>
        </w:rPr>
        <w:t>Ξέρει πολύ καλά και ο κ. Λοβέρδος ότι οι δικηγόροι συντάσσουν τα δικόγραφα και όχι οι υπουργοί. Δεν καταλαβαίνω, ερχόταν όταν ήταν Υπουργός ο κ. Λοβέρδος σε δικηγόρο και του έλεγε τι να γράψουμε στη</w:t>
      </w:r>
      <w:r>
        <w:rPr>
          <w:rFonts w:eastAsia="Times New Roman"/>
          <w:bCs/>
        </w:rPr>
        <w:t xml:space="preserve">ν αγωγή και την έφεση; Υπήρχε τέτοια συζήτηση ποτέ; </w:t>
      </w:r>
    </w:p>
    <w:p w14:paraId="295D715E" w14:textId="77777777" w:rsidR="006C59DA" w:rsidRDefault="00DE6A6A">
      <w:pPr>
        <w:spacing w:line="600" w:lineRule="auto"/>
        <w:ind w:firstLine="720"/>
        <w:contextualSpacing/>
        <w:jc w:val="both"/>
        <w:rPr>
          <w:rFonts w:eastAsia="Times New Roman"/>
          <w:bCs/>
        </w:rPr>
      </w:pPr>
      <w:r>
        <w:rPr>
          <w:rFonts w:eastAsia="Times New Roman"/>
          <w:bCs/>
        </w:rPr>
        <w:t>Ομολογώ με κάθε ειλικρίνεια ότι δεν μας ήρθε ποτέ ούτε η απόφαση για να την κρίνουμε ούτε η έφεση για να τη συντάξουμε. Αυτή είναι η καθαρή αλήθεια και πάντα συμβαίνει έτσι στα Υπουργεία, εκτός αν στο πα</w:t>
      </w:r>
      <w:r>
        <w:rPr>
          <w:rFonts w:eastAsia="Times New Roman"/>
          <w:bCs/>
        </w:rPr>
        <w:t xml:space="preserve">ρελθόν –που το αγνοώ- οι υπουργοί συνέθεταν τις εφέσεις και έκαναν τέτοιες δουλειές. </w:t>
      </w:r>
    </w:p>
    <w:p w14:paraId="295D715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τον νόμο, αυτός ο νόμος που έφερε μια ισορροπία όπως σας είπα πριν, είναι ο νόμος ο οποίος δημιουργεί, πραγματικά, προϋποθέσεις βιωσιμότητας και βελτίωσης των </w:t>
      </w:r>
      <w:r>
        <w:rPr>
          <w:rFonts w:eastAsia="Times New Roman" w:cs="Times New Roman"/>
          <w:szCs w:val="24"/>
        </w:rPr>
        <w:t>παροχών. Το κάναμε, το κάνουμε κατ’ επανάληψη, χωρίς να παρθούν δικαστικές αποφάσεις. Δώσαμε 354 εκατομμύρια ευρώ</w:t>
      </w:r>
      <w:r w:rsidRPr="008F5850">
        <w:rPr>
          <w:rFonts w:eastAsia="Times New Roman" w:cs="Times New Roman"/>
          <w:szCs w:val="24"/>
        </w:rPr>
        <w:t xml:space="preserve"> </w:t>
      </w:r>
      <w:r>
        <w:rPr>
          <w:rFonts w:eastAsia="Times New Roman" w:cs="Times New Roman"/>
          <w:szCs w:val="24"/>
        </w:rPr>
        <w:t xml:space="preserve">σε όσους τα δώσαμε, χωρίς να γίνουν αγωγές. Τα δώσαμε. Αυτό κάνουμε και σήμερα. Όσοι παίρνουν σήμερα τα αναδρομικά δεν έκαναν αγωγές. Κάποιοι </w:t>
      </w:r>
      <w:r>
        <w:rPr>
          <w:rFonts w:eastAsia="Times New Roman" w:cs="Times New Roman"/>
          <w:szCs w:val="24"/>
        </w:rPr>
        <w:t>από αυτούς είχαν κάνει, δεν έκαναν όλοι. Όταν λέμε εμείς ότι θα δώσουμε σε όλους αυτό που πραγματικά δημιουργούμε ως περιθώριο δημοσιονομικής ευχέρειας, το κάνουμε σήμερα, θα το κάνουμε και αύριο και θα το κάνουμε συνεχώς όλα τα επόμενα χρόνια, διότι εμείς</w:t>
      </w:r>
      <w:r>
        <w:rPr>
          <w:rFonts w:eastAsia="Times New Roman" w:cs="Times New Roman"/>
          <w:szCs w:val="24"/>
        </w:rPr>
        <w:t xml:space="preserve"> μπορούμε να το κάνουμε.</w:t>
      </w:r>
    </w:p>
    <w:p w14:paraId="295D7160" w14:textId="77777777" w:rsidR="006C59DA" w:rsidRDefault="00DE6A6A">
      <w:pPr>
        <w:spacing w:line="600" w:lineRule="auto"/>
        <w:ind w:firstLine="720"/>
        <w:contextualSpacing/>
        <w:jc w:val="center"/>
        <w:rPr>
          <w:rFonts w:eastAsia="Times New Roman" w:cs="Times New Roman"/>
          <w:szCs w:val="24"/>
        </w:rPr>
      </w:pPr>
      <w:r w:rsidRPr="00984C83">
        <w:rPr>
          <w:rFonts w:eastAsia="Times New Roman" w:cs="Times New Roman"/>
          <w:szCs w:val="24"/>
        </w:rPr>
        <w:t>(Χειροκροτήματα από την πτέρυγα του Σ</w:t>
      </w:r>
      <w:r>
        <w:rPr>
          <w:rFonts w:eastAsia="Times New Roman" w:cs="Times New Roman"/>
          <w:szCs w:val="24"/>
        </w:rPr>
        <w:t>ΥΡΙΖΑ)</w:t>
      </w:r>
    </w:p>
    <w:p w14:paraId="295D716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κόβετε. Εμείς χτίζουμε. Εσείς γκρεμίζετε και αυτό θα συνεχίσετε να κάνετε. Μιλώ με την οργή του κάθε Έλληνα τώρα. Αυτή είναι η οργή του Έλληνα. </w:t>
      </w:r>
    </w:p>
    <w:p w14:paraId="295D7162" w14:textId="77777777" w:rsidR="006C59DA" w:rsidRDefault="00DE6A6A">
      <w:pPr>
        <w:spacing w:line="600" w:lineRule="auto"/>
        <w:ind w:firstLine="720"/>
        <w:contextualSpacing/>
        <w:jc w:val="center"/>
        <w:rPr>
          <w:rFonts w:eastAsia="Times New Roman" w:cs="Times New Roman"/>
          <w:szCs w:val="24"/>
        </w:rPr>
      </w:pPr>
      <w:r w:rsidRPr="00984C83">
        <w:rPr>
          <w:rFonts w:eastAsia="Times New Roman" w:cs="Times New Roman"/>
          <w:szCs w:val="24"/>
        </w:rPr>
        <w:t xml:space="preserve">(Χειροκροτήματα από την πτέρυγα του </w:t>
      </w:r>
      <w:r w:rsidRPr="00984C83">
        <w:rPr>
          <w:rFonts w:eastAsia="Times New Roman" w:cs="Times New Roman"/>
          <w:szCs w:val="24"/>
        </w:rPr>
        <w:t>Σ</w:t>
      </w:r>
      <w:r>
        <w:rPr>
          <w:rFonts w:eastAsia="Times New Roman" w:cs="Times New Roman"/>
          <w:szCs w:val="24"/>
        </w:rPr>
        <w:t>ΥΡΙΖΑ)</w:t>
      </w:r>
    </w:p>
    <w:p w14:paraId="295D7163" w14:textId="77777777" w:rsidR="006C59DA" w:rsidRDefault="00DE6A6A">
      <w:pPr>
        <w:spacing w:line="600" w:lineRule="auto"/>
        <w:ind w:firstLine="720"/>
        <w:contextualSpacing/>
        <w:jc w:val="both"/>
        <w:rPr>
          <w:rFonts w:eastAsia="Times New Roman" w:cs="Times New Roman"/>
          <w:szCs w:val="24"/>
        </w:rPr>
      </w:pPr>
      <w:r w:rsidRPr="00625381">
        <w:rPr>
          <w:rFonts w:eastAsia="Times New Roman" w:cs="Times New Roman"/>
          <w:b/>
          <w:szCs w:val="24"/>
        </w:rPr>
        <w:t>ΠΡΟΕΔΡΕΥΩΝ (</w:t>
      </w:r>
      <w:r>
        <w:rPr>
          <w:rFonts w:eastAsia="Times New Roman" w:cs="Times New Roman"/>
          <w:b/>
          <w:szCs w:val="24"/>
        </w:rPr>
        <w:t>Σπυρίδων Λυκούδης</w:t>
      </w:r>
      <w:r w:rsidRPr="0062538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p>
    <w:p w14:paraId="295D716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παρακαλώ, θα ήθελα ένα λεπτό. </w:t>
      </w:r>
    </w:p>
    <w:p w14:paraId="295D716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Λοβέρδο, έχετε τον λόγο για ένα λεπτό.</w:t>
      </w:r>
    </w:p>
    <w:p w14:paraId="295D716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δεν μου χρειάζονται </w:t>
      </w:r>
      <w:r>
        <w:rPr>
          <w:rFonts w:eastAsia="Times New Roman" w:cs="Times New Roman"/>
          <w:szCs w:val="24"/>
        </w:rPr>
        <w:t xml:space="preserve">τα </w:t>
      </w:r>
      <w:r>
        <w:rPr>
          <w:rFonts w:eastAsia="Times New Roman" w:cs="Times New Roman"/>
          <w:szCs w:val="24"/>
        </w:rPr>
        <w:t>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 xml:space="preserve">λεπτά που μου δίνει ο Κανονισμός. Αρκεί και το ένα λεπτό. </w:t>
      </w:r>
    </w:p>
    <w:p w14:paraId="295D716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Σας έδωσα δύο συγκεκριμένα δεδομένα που έπρεπε να τα επεξεργαστείτε σωστά στην απάντησή σας. Κατ’ αρχάς εκτιμώ το ότι πήρατε τον λόγο. Όμως, ξεπεράσατε τα θέματα που σας έθεσα. Σας είπα ότι </w:t>
      </w:r>
      <w:r>
        <w:rPr>
          <w:rFonts w:eastAsia="Times New Roman" w:cs="Times New Roman"/>
          <w:szCs w:val="24"/>
        </w:rPr>
        <w:t>δεν έχετε ασφαλιστικό. Με τις αλλαγές που έγιναν, που θα γίνουν, που είναι στο μυαλό καθενός, που είναι στα μυαλά της Αντιπολίτευσης και των ίδιων υμών των Υπουργών, ασφαλιστικό δεν υπάρχει. Σ’ αυτό απάντηση δεν δίνετε.</w:t>
      </w:r>
    </w:p>
    <w:p w14:paraId="295D716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Δεύτερον, σε ό,τι αφορά τη συγκεκριμ</w:t>
      </w:r>
      <w:r>
        <w:rPr>
          <w:rFonts w:eastAsia="Times New Roman" w:cs="Times New Roman"/>
          <w:szCs w:val="24"/>
        </w:rPr>
        <w:t xml:space="preserve">ένη έφεση του ελληνικού </w:t>
      </w:r>
      <w:r>
        <w:rPr>
          <w:rFonts w:eastAsia="Times New Roman" w:cs="Times New Roman"/>
          <w:szCs w:val="24"/>
        </w:rPr>
        <w:t>δημοσίου</w:t>
      </w:r>
      <w:r>
        <w:rPr>
          <w:rFonts w:eastAsia="Times New Roman" w:cs="Times New Roman"/>
          <w:szCs w:val="24"/>
        </w:rPr>
        <w:t xml:space="preserve">, δεν είναι υποχρέωση του εποπτεύοντος Υπουργού όχι να συντάσσει εφέσεις, όχι να συντάσσει τα νομικά επιχειρήματα, αλλά σε ό,τι αφορά το πολιτικό επιστέγασμα μιας ενέργειας οποιασδήποτε υπηρεσίας υπάγεται στην ελληνική </w:t>
      </w:r>
      <w:r>
        <w:rPr>
          <w:rFonts w:eastAsia="Times New Roman" w:cs="Times New Roman"/>
          <w:szCs w:val="24"/>
        </w:rPr>
        <w:t>δημόσ</w:t>
      </w:r>
      <w:r>
        <w:rPr>
          <w:rFonts w:eastAsia="Times New Roman" w:cs="Times New Roman"/>
          <w:szCs w:val="24"/>
        </w:rPr>
        <w:t>ια διοίκηση</w:t>
      </w:r>
      <w:r>
        <w:rPr>
          <w:rFonts w:eastAsia="Times New Roman" w:cs="Times New Roman"/>
          <w:szCs w:val="24"/>
        </w:rPr>
        <w:t xml:space="preserve">, να έχει εικόνα τι λέγεται γι’ αυτόν; Η επιχειρηματολογία του </w:t>
      </w:r>
      <w:r>
        <w:rPr>
          <w:rFonts w:eastAsia="Times New Roman" w:cs="Times New Roman"/>
          <w:szCs w:val="24"/>
        </w:rPr>
        <w:t xml:space="preserve">δημοσίου </w:t>
      </w:r>
      <w:r>
        <w:rPr>
          <w:rFonts w:eastAsia="Times New Roman" w:cs="Times New Roman"/>
          <w:szCs w:val="24"/>
        </w:rPr>
        <w:t xml:space="preserve">και εδώ και για το </w:t>
      </w:r>
      <w:r>
        <w:rPr>
          <w:rFonts w:eastAsia="Times New Roman" w:cs="Times New Roman"/>
          <w:szCs w:val="24"/>
          <w:lang w:val="en-US"/>
        </w:rPr>
        <w:t>PSI</w:t>
      </w:r>
      <w:r>
        <w:rPr>
          <w:rFonts w:eastAsia="Times New Roman" w:cs="Times New Roman"/>
          <w:szCs w:val="24"/>
        </w:rPr>
        <w:t xml:space="preserve"> και για τα υποβρύχια και για όλα είναι η επιχειρηματολογία την οποία στηλιτεύατε. Και έρχεστε τώρα να προδικάζετε δια της Υπουργού σας αποφάσεις εφετε</w:t>
      </w:r>
      <w:r>
        <w:rPr>
          <w:rFonts w:eastAsia="Times New Roman" w:cs="Times New Roman"/>
          <w:szCs w:val="24"/>
        </w:rPr>
        <w:t xml:space="preserve">ίων με την επιχειρηματολογία αυτή. </w:t>
      </w:r>
    </w:p>
    <w:p w14:paraId="295D716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Έχετε υποχρέωση –και εδώ σταματώ- να μας πείτε αν είχατε άδικο τότε ή έχετε άδικο τώρα. Πότε κάνατε λάθος; Να κάνετε το σωστό και με το «άλφα» και με </w:t>
      </w:r>
      <w:r>
        <w:rPr>
          <w:rFonts w:eastAsia="Times New Roman" w:cs="Times New Roman"/>
          <w:szCs w:val="24"/>
        </w:rPr>
        <w:lastRenderedPageBreak/>
        <w:t xml:space="preserve">το «ωμέγα» που υποστηρίζετε, δεν βγαίνει άκρη από πλευράς λογικής. Να είστε ειλικρινής. </w:t>
      </w:r>
    </w:p>
    <w:p w14:paraId="295D716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w:t>
      </w:r>
      <w:r>
        <w:rPr>
          <w:rFonts w:eastAsia="Times New Roman" w:cs="Times New Roman"/>
          <w:b/>
          <w:szCs w:val="24"/>
        </w:rPr>
        <w:t xml:space="preserve">δων Λυκούδης): </w:t>
      </w:r>
      <w:r>
        <w:rPr>
          <w:rFonts w:eastAsia="Times New Roman" w:cs="Times New Roman"/>
          <w:szCs w:val="24"/>
        </w:rPr>
        <w:t xml:space="preserve">Ευχαριστούμε, κύριε Λοβέρδο. </w:t>
      </w:r>
    </w:p>
    <w:p w14:paraId="295D716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Κύριε Πρόεδρε, θα ήθελα κι εγώ τον λόγο για ένα λεπτό.</w:t>
      </w:r>
    </w:p>
    <w:p w14:paraId="295D716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Μα, κύριε Υπουργέ, θα γίνει δ</w:t>
      </w:r>
      <w:r>
        <w:rPr>
          <w:rFonts w:eastAsia="Times New Roman" w:cs="Times New Roman"/>
          <w:szCs w:val="24"/>
        </w:rPr>
        <w:t xml:space="preserve">ιάλογος, γιατί θα απαντήσει ξανά ο κ. Λοβέρδος. </w:t>
      </w:r>
    </w:p>
    <w:p w14:paraId="295D716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Για ένα λεπτό μόνο, κύριε Πρόεδρε, θα ήθελα τον λόγο.</w:t>
      </w:r>
    </w:p>
    <w:p w14:paraId="295D716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Ωραία. </w:t>
      </w:r>
    </w:p>
    <w:p w14:paraId="295D716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για ένα λεπτό. </w:t>
      </w:r>
    </w:p>
    <w:p w14:paraId="295D717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Είναι μια υποχρέωση να απαντήσω σ’ αυτό, διότι πράγματι δεν απάντησα ευθέως. Απάντησα μέσα από όσα ανέπτυξα.</w:t>
      </w:r>
    </w:p>
    <w:p w14:paraId="295D717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περ</w:t>
      </w:r>
      <w:r>
        <w:rPr>
          <w:rFonts w:eastAsia="Times New Roman" w:cs="Times New Roman"/>
          <w:szCs w:val="24"/>
        </w:rPr>
        <w:t>ίπτωση δεν εκφράζει τις δικές μας απόψεις η αποστροφή αυτού του μέρους της έφεσης, ότι δηλαδή καλώς μπήκαν τα μνημόνια.</w:t>
      </w:r>
    </w:p>
    <w:p w14:paraId="295D717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Κλείνω, λέγοντας το εξής: Πρέπει να είναι και μια δοκιμασία για τα ίδια τα δικαστήρια, αγαπητές κυρίες και αγαπητοί κύριοι Βουλευτές, ότ</w:t>
      </w:r>
      <w:r>
        <w:rPr>
          <w:rFonts w:eastAsia="Times New Roman" w:cs="Times New Roman"/>
          <w:szCs w:val="24"/>
        </w:rPr>
        <w:t>αν λένε κάτι, να το τεκμηριώνουν, να το βασανίζουν, να το ξανασκέφτονται. Στο κάτω</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κάτω, γι’ αυτό υπάρχει η διαδικασία των εφέσεων και των αναιρέσεων. Γι’ αυτό, εμείς αυτή τη δοκιμασία θα τη βάλουμε και στους δικαστές, διότι προσωπικά με την ιδιότητα του</w:t>
      </w:r>
      <w:r>
        <w:rPr>
          <w:rFonts w:eastAsia="Times New Roman" w:cs="Times New Roman"/>
          <w:szCs w:val="24"/>
        </w:rPr>
        <w:t xml:space="preserve"> νομικού χαίρομαι πάρα πολύ για τους Πορτογάλους δικαστές, οι οποίοι έκριναν αντισυνταγματικό το πρώτο μνημόνιο και δεν πήρε αυτήν την κατηφόρα η Πορτογαλία. Το ελληνικό δικαστήριο που δέχθηκε έτσι αυτά, ας το ξανασκεφθεί και να μας πει επιτέλους τι πρέπει</w:t>
      </w:r>
      <w:r>
        <w:rPr>
          <w:rFonts w:eastAsia="Times New Roman" w:cs="Times New Roman"/>
          <w:szCs w:val="24"/>
        </w:rPr>
        <w:t xml:space="preserve"> να ισχύσει για την Ελλάδα. </w:t>
      </w:r>
    </w:p>
    <w:p w14:paraId="295D717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μια διέξοδο για τη χώρα. Δεν θέλουμε την κατρακύλα. Πρέπει να τα σκεφθούν όλοι. </w:t>
      </w:r>
    </w:p>
    <w:p w14:paraId="295D717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w:t>
      </w:r>
      <w:proofErr w:type="spellStart"/>
      <w:r>
        <w:rPr>
          <w:rFonts w:eastAsia="Times New Roman" w:cs="Times New Roman"/>
          <w:szCs w:val="24"/>
        </w:rPr>
        <w:t>Σταϊκούρα</w:t>
      </w:r>
      <w:proofErr w:type="spellEnd"/>
      <w:r>
        <w:rPr>
          <w:rFonts w:eastAsia="Times New Roman" w:cs="Times New Roman"/>
          <w:szCs w:val="24"/>
        </w:rPr>
        <w:t>, έχετε τον λόγο.</w:t>
      </w:r>
    </w:p>
    <w:p w14:paraId="295D717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sidRPr="006E2EBC">
        <w:rPr>
          <w:rFonts w:eastAsia="Times New Roman" w:cs="Times New Roman"/>
          <w:szCs w:val="24"/>
        </w:rPr>
        <w:t xml:space="preserve">Κυρίες και κύριοι συνάδελφοι, </w:t>
      </w:r>
      <w:r>
        <w:rPr>
          <w:rFonts w:eastAsia="Times New Roman" w:cs="Times New Roman"/>
          <w:szCs w:val="24"/>
        </w:rPr>
        <w:t>η Κυβέρνη</w:t>
      </w:r>
      <w:r>
        <w:rPr>
          <w:rFonts w:eastAsia="Times New Roman" w:cs="Times New Roman"/>
          <w:szCs w:val="24"/>
        </w:rPr>
        <w:t xml:space="preserve">ση επιτέλους εφαρμόζει αμετάκλητες δικαστικές αποφάσεις. </w:t>
      </w:r>
    </w:p>
    <w:p w14:paraId="295D717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Κάθισα και άκουσα όλους τους Υπουργούς της Κυβέρνησης και σταχυολογώ τα τρία βασικά επιχειρήματα τα οποία αναπτύσσουν. </w:t>
      </w:r>
    </w:p>
    <w:p w14:paraId="295D717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Πρώτο επιχείρημα: Υπήρχε και υπάρχει πολιτική βούληση. Αυτό που γίνεται είναι </w:t>
      </w:r>
      <w:r>
        <w:rPr>
          <w:rFonts w:eastAsia="Times New Roman" w:cs="Times New Roman"/>
          <w:szCs w:val="24"/>
        </w:rPr>
        <w:t xml:space="preserve">θέμα πολιτικής βούλησης. </w:t>
      </w:r>
    </w:p>
    <w:p w14:paraId="295D717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είμαστε ειλικρινείς, πολιτική βούληση γι’ αυτό το θέμα είχε μόνο ο Υπουργός Εθνικής Άμυνας εδώ και χρόνια. Εσείς γιατί μιλάτε για πολιτική βούληση; Πέρυσι γιατί δεν το κάνατε, αφού υπήρχε το δημοσιονομικό περιθώριο; </w:t>
      </w:r>
      <w:proofErr w:type="spellStart"/>
      <w:r>
        <w:rPr>
          <w:rFonts w:eastAsia="Times New Roman" w:cs="Times New Roman"/>
          <w:szCs w:val="24"/>
        </w:rPr>
        <w:t>Πρόπερσ</w:t>
      </w:r>
      <w:r>
        <w:rPr>
          <w:rFonts w:eastAsia="Times New Roman" w:cs="Times New Roman"/>
          <w:szCs w:val="24"/>
        </w:rPr>
        <w:t>ι</w:t>
      </w:r>
      <w:proofErr w:type="spellEnd"/>
      <w:r>
        <w:rPr>
          <w:rFonts w:eastAsia="Times New Roman" w:cs="Times New Roman"/>
          <w:szCs w:val="24"/>
        </w:rPr>
        <w:t xml:space="preserve"> γιατί δεν το κάνατε, αφού υπήρχε το δημοσιονομικό περιθώριο; </w:t>
      </w:r>
    </w:p>
    <w:p w14:paraId="295D717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Όμως, την αλήθεια την λέτε στο σχέδιο νόμου. Διαβάζω από την </w:t>
      </w:r>
      <w:r>
        <w:rPr>
          <w:rFonts w:eastAsia="Times New Roman"/>
          <w:szCs w:val="24"/>
        </w:rPr>
        <w:t>έκθεση αξιολόγησης συνεπειών ρύθμισης</w:t>
      </w:r>
      <w:r>
        <w:rPr>
          <w:rFonts w:eastAsia="Times New Roman"/>
          <w:szCs w:val="24"/>
        </w:rPr>
        <w:t>: «Επιδιώκεται κυρίως η εναρμόνιση με συγκεκριμένες αποφάσεις των ανωτάτων δικαστηρίων της χώρ</w:t>
      </w:r>
      <w:r>
        <w:rPr>
          <w:rFonts w:eastAsia="Times New Roman"/>
          <w:szCs w:val="24"/>
        </w:rPr>
        <w:t xml:space="preserve">ας». Συνεπώς, δεν είναι θέμα πολιτικής βούλησης -και θα έρθω σε αυτό-, είναι θέμα συγκυρίας που επιλέξατε να το κάνετε. Δεν είναι πολιτική βούληση. Επιτέλους, εναρμονίζεστε με συγκεκριμένες αποφάσεις του </w:t>
      </w:r>
      <w:proofErr w:type="spellStart"/>
      <w:r>
        <w:rPr>
          <w:rFonts w:eastAsia="Times New Roman"/>
          <w:szCs w:val="24"/>
        </w:rPr>
        <w:t>Ανωτάτου</w:t>
      </w:r>
      <w:proofErr w:type="spellEnd"/>
      <w:r>
        <w:rPr>
          <w:rFonts w:eastAsia="Times New Roman"/>
          <w:szCs w:val="24"/>
        </w:rPr>
        <w:t xml:space="preserve"> Δικαστηρίου, όπως οι ίδιοι λέτε στο σχέδιο </w:t>
      </w:r>
      <w:r>
        <w:rPr>
          <w:rFonts w:eastAsia="Times New Roman"/>
          <w:szCs w:val="24"/>
        </w:rPr>
        <w:t>νόμου.</w:t>
      </w:r>
    </w:p>
    <w:p w14:paraId="295D717A" w14:textId="77777777" w:rsidR="006C59DA" w:rsidRDefault="00DE6A6A">
      <w:pPr>
        <w:spacing w:line="600" w:lineRule="auto"/>
        <w:ind w:firstLine="720"/>
        <w:contextualSpacing/>
        <w:jc w:val="both"/>
        <w:rPr>
          <w:rFonts w:eastAsia="Times New Roman"/>
          <w:szCs w:val="24"/>
        </w:rPr>
      </w:pPr>
      <w:r>
        <w:rPr>
          <w:rFonts w:eastAsia="Times New Roman"/>
          <w:szCs w:val="24"/>
        </w:rPr>
        <w:t>Άκουσα δεύτερο επιχείρημα: «Διορθώνουμε, επιτέλους, αδικίες του παρελθόντος, κακούς νόμους», «διαστήματα της ντροπής» άκουσα από τον Υπουργό τώρα, τον Υπουργό που έχει ψηφίσει είκοσι μία περικοπές συντάξεων και είκοσι εννέα αυξήσεις φόρων. Αλλά το α</w:t>
      </w:r>
      <w:r>
        <w:rPr>
          <w:rFonts w:eastAsia="Times New Roman"/>
          <w:szCs w:val="24"/>
        </w:rPr>
        <w:t xml:space="preserve">φήνω στην άκρη. Και λέει: «Δεν μας καλύπτει ως Κυβέρνηση η συγκεκριμένη αποστροφή της έφεσης που άσκησε το ελληνικό </w:t>
      </w:r>
      <w:r>
        <w:rPr>
          <w:rFonts w:eastAsia="Times New Roman"/>
          <w:szCs w:val="24"/>
        </w:rPr>
        <w:t>δημόσιο</w:t>
      </w:r>
      <w:r>
        <w:rPr>
          <w:rFonts w:eastAsia="Times New Roman"/>
          <w:szCs w:val="24"/>
        </w:rPr>
        <w:t>». Δεν σας εκφράζει η συγκεκριμένη αποστροφή, σωστά;</w:t>
      </w:r>
    </w:p>
    <w:p w14:paraId="295D717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Θα σας διαβάσω άλλη αποστροφή τώρα της ίδιας </w:t>
      </w:r>
      <w:r>
        <w:rPr>
          <w:rFonts w:eastAsia="Times New Roman"/>
          <w:szCs w:val="24"/>
        </w:rPr>
        <w:t>έκθεσης</w:t>
      </w:r>
      <w:r>
        <w:rPr>
          <w:rFonts w:eastAsia="Times New Roman"/>
          <w:szCs w:val="24"/>
        </w:rPr>
        <w:t>.</w:t>
      </w:r>
    </w:p>
    <w:p w14:paraId="295D717C" w14:textId="77777777" w:rsidR="006C59DA" w:rsidRDefault="00DE6A6A">
      <w:pPr>
        <w:spacing w:line="600" w:lineRule="auto"/>
        <w:ind w:firstLine="720"/>
        <w:contextualSpacing/>
        <w:jc w:val="both"/>
        <w:rPr>
          <w:rFonts w:eastAsia="Times New Roman"/>
          <w:szCs w:val="24"/>
        </w:rPr>
      </w:pPr>
      <w:r w:rsidRPr="00384347">
        <w:rPr>
          <w:rFonts w:eastAsia="Times New Roman"/>
          <w:b/>
          <w:szCs w:val="24"/>
        </w:rPr>
        <w:t>ΑΝΑΣΤΑΣΙΟΣ ΠΕΤΡΟΠΟΥΛΟΣ (Υφ</w:t>
      </w:r>
      <w:r w:rsidRPr="00384347">
        <w:rPr>
          <w:rFonts w:eastAsia="Times New Roman"/>
          <w:b/>
          <w:szCs w:val="24"/>
        </w:rPr>
        <w:t>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Διαβάστε οποιαδήποτε αποστροφή.</w:t>
      </w:r>
    </w:p>
    <w:p w14:paraId="295D717D" w14:textId="77777777" w:rsidR="006C59DA" w:rsidRDefault="00DE6A6A">
      <w:pPr>
        <w:spacing w:line="600" w:lineRule="auto"/>
        <w:ind w:firstLine="720"/>
        <w:contextualSpacing/>
        <w:jc w:val="both"/>
        <w:rPr>
          <w:rFonts w:eastAsia="Times New Roman"/>
          <w:szCs w:val="24"/>
        </w:rPr>
      </w:pPr>
      <w:r w:rsidRPr="00384347">
        <w:rPr>
          <w:rFonts w:eastAsia="Times New Roman"/>
          <w:b/>
          <w:szCs w:val="24"/>
        </w:rPr>
        <w:lastRenderedPageBreak/>
        <w:t>ΧΡΗΣΤΟΣ ΣΤΑΪΚΟΥΡΑΣ:</w:t>
      </w:r>
      <w:r>
        <w:rPr>
          <w:rFonts w:eastAsia="Times New Roman"/>
          <w:szCs w:val="24"/>
        </w:rPr>
        <w:t xml:space="preserve"> Οποιαδήποτε αποστροφή! Συγγνώμη τώρα, αλλά κοροϊδεύετε τον ελληνικό λαό. Θα σας επαναλάβω και τις δύο τότε, για να τις εμπεδώσετε. Για </w:t>
      </w:r>
      <w:r>
        <w:rPr>
          <w:rFonts w:eastAsia="Times New Roman"/>
          <w:szCs w:val="24"/>
        </w:rPr>
        <w:t xml:space="preserve">τους νόμους, μεταξύ των οποίων και τον νόμο που συζητάμε σήμερα, τον ν.4093/2012, το ελληνικό </w:t>
      </w:r>
      <w:r>
        <w:rPr>
          <w:rFonts w:eastAsia="Times New Roman"/>
          <w:szCs w:val="24"/>
        </w:rPr>
        <w:t>δημόσιο</w:t>
      </w:r>
      <w:r>
        <w:rPr>
          <w:rFonts w:eastAsia="Times New Roman"/>
          <w:szCs w:val="24"/>
        </w:rPr>
        <w:t xml:space="preserve"> ασκώντας έφεση -για τον νόμο που συζητάμε σήμερα- λέει ότι στην προκειμένη περίπτωση «αυτός ο νόμος ταυτίζεται με το συμφέρον των πολιτών του, αφού η ενδε</w:t>
      </w:r>
      <w:r>
        <w:rPr>
          <w:rFonts w:eastAsia="Times New Roman"/>
          <w:szCs w:val="24"/>
        </w:rPr>
        <w:t>χόμενη πλήρης κατάρρευση της ελληνικής οικονομίας, εξαιτίας της διεθνούς οικονομικής κρίσης, θα συμπαρέσυρε σε πλήρη κατάρρευση και τα νοικοκυριά όλων των Ελλήνων πολιτών». Αυτά λέτε για αυτόν τον νόμο.</w:t>
      </w:r>
    </w:p>
    <w:p w14:paraId="295D717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Να πάμε και πιο κάτω; «Με τα δεδομένα αυτά, οι εν λόγω περικοπές, έχοντας αποφασιστεί υπό την πίεση των ως άνω </w:t>
      </w:r>
      <w:proofErr w:type="spellStart"/>
      <w:r>
        <w:rPr>
          <w:rFonts w:eastAsia="Times New Roman"/>
          <w:szCs w:val="24"/>
        </w:rPr>
        <w:t>όλως</w:t>
      </w:r>
      <w:proofErr w:type="spellEnd"/>
      <w:r>
        <w:rPr>
          <w:rFonts w:eastAsia="Times New Roman"/>
          <w:szCs w:val="24"/>
        </w:rPr>
        <w:t xml:space="preserve"> εξαιρετικών περιστάσεων και επιβαλλόμενες κατά την εκτίμηση του νομοθέτη για την άμεση αντιμετώπιση της κρίσεως, δεν παραβιάζουν τις </w:t>
      </w:r>
      <w:proofErr w:type="spellStart"/>
      <w:r>
        <w:rPr>
          <w:rFonts w:eastAsia="Times New Roman"/>
          <w:szCs w:val="24"/>
        </w:rPr>
        <w:t>προπαρα</w:t>
      </w:r>
      <w:r>
        <w:rPr>
          <w:rFonts w:eastAsia="Times New Roman"/>
          <w:szCs w:val="24"/>
        </w:rPr>
        <w:t>τεθείσες</w:t>
      </w:r>
      <w:proofErr w:type="spellEnd"/>
      <w:r>
        <w:rPr>
          <w:rFonts w:eastAsia="Times New Roman"/>
          <w:szCs w:val="24"/>
        </w:rPr>
        <w:t xml:space="preserve"> συνταγματικές διατάξεις. Ούτε την αναλογικότητα, ούτε τον πυρήνα του δικαιώματος στην κοινωνική ασφάλιση προσβάλλουν». Αυτά είναι τα επιχειρήματα που χρησιμοποιείτε εσείς στην Κυβέρνηση, ασκώντας έφεση στον νόμο που συζητάμε σήμερα.</w:t>
      </w:r>
    </w:p>
    <w:p w14:paraId="295D717F" w14:textId="77777777" w:rsidR="006C59DA" w:rsidRDefault="00DE6A6A">
      <w:pPr>
        <w:spacing w:line="600" w:lineRule="auto"/>
        <w:ind w:firstLine="720"/>
        <w:contextualSpacing/>
        <w:jc w:val="both"/>
        <w:rPr>
          <w:rFonts w:eastAsia="Times New Roman"/>
          <w:szCs w:val="24"/>
        </w:rPr>
      </w:pPr>
      <w:r>
        <w:rPr>
          <w:rFonts w:eastAsia="Times New Roman"/>
          <w:szCs w:val="24"/>
        </w:rPr>
        <w:t>Το καταθέτω γι</w:t>
      </w:r>
      <w:r>
        <w:rPr>
          <w:rFonts w:eastAsia="Times New Roman"/>
          <w:szCs w:val="24"/>
        </w:rPr>
        <w:t xml:space="preserve">α τα Πρακτικά. </w:t>
      </w:r>
    </w:p>
    <w:p w14:paraId="295D7180"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95D7181" w14:textId="77777777" w:rsidR="006C59DA" w:rsidRDefault="00DE6A6A">
      <w:pPr>
        <w:spacing w:line="600" w:lineRule="auto"/>
        <w:ind w:firstLine="720"/>
        <w:contextualSpacing/>
        <w:jc w:val="both"/>
        <w:rPr>
          <w:rFonts w:eastAsia="Times New Roman"/>
          <w:szCs w:val="24"/>
        </w:rPr>
      </w:pPr>
      <w:r>
        <w:rPr>
          <w:rFonts w:eastAsia="Times New Roman"/>
          <w:szCs w:val="24"/>
        </w:rPr>
        <w:t>Άκουσα και ένα τρίτο επιχείρη</w:t>
      </w:r>
      <w:r>
        <w:rPr>
          <w:rFonts w:eastAsia="Times New Roman"/>
          <w:szCs w:val="24"/>
        </w:rPr>
        <w:t>μα: «Συνέπεια», λέει, «στον κόσμο της εργασίας. Γι’ αυτό και σήμερα ερχόμαστε και φέρνουμε αυτήν την τροπολογία». «Συνέπεια» ξέρετε τι σημαίνει; Το 2014 να ψηφίζεις και την άλλη επιστροφή των αναδρομικών και τη μόνιμη αύξηση των απολαβών. Αλλά εσείς, του Σ</w:t>
      </w:r>
      <w:r>
        <w:rPr>
          <w:rFonts w:eastAsia="Times New Roman"/>
          <w:szCs w:val="24"/>
        </w:rPr>
        <w:t>ΥΡΙΖΑ, δεν το κάνατε, δεν ψηφίσατε εκείνη τη διάταξη. Άρα, ο κόσμος της εργασίας είναι ο ίδιος, τα στελέχη των Ενόπλων Δυνάμεων και των Σωμάτων Ασφαλείας είναι τα ίδια πρόσωπα. Όπως τότε, συνεπώς, θα έπρεπε να είχατε μια στάση την ίδια και σήμερα. Η Αξιωμα</w:t>
      </w:r>
      <w:r>
        <w:rPr>
          <w:rFonts w:eastAsia="Times New Roman"/>
          <w:szCs w:val="24"/>
        </w:rPr>
        <w:t>τική Αντιπολίτευση θα κρατήσει την ίδια στάση τότε και σήμερα. Αυτό σημαίνει σεβασμός στον κόσμο της εργασίας.</w:t>
      </w:r>
    </w:p>
    <w:p w14:paraId="295D7182"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Συνεπώς και τα τρία επιχειρήματά σας αποδεικνύουν ότι για πολλοστή φορά δεν λέτε την αλήθεια. Ας προσγειωθούμε, όμως, στην πραγματικότητα και ας </w:t>
      </w:r>
      <w:r>
        <w:rPr>
          <w:rFonts w:eastAsia="Times New Roman"/>
          <w:szCs w:val="24"/>
        </w:rPr>
        <w:t>δούμε με αυτήν την αναγκαστική συμμόρφωση με δικαστικές αποφάσεις, τρεις επισημάνσεις που θέλω να κάνω.</w:t>
      </w:r>
    </w:p>
    <w:p w14:paraId="295D7183" w14:textId="77777777" w:rsidR="006C59DA" w:rsidRDefault="00DE6A6A">
      <w:pPr>
        <w:spacing w:line="600" w:lineRule="auto"/>
        <w:ind w:firstLine="720"/>
        <w:contextualSpacing/>
        <w:jc w:val="both"/>
        <w:rPr>
          <w:rFonts w:eastAsia="Times New Roman"/>
          <w:szCs w:val="24"/>
        </w:rPr>
      </w:pPr>
      <w:r>
        <w:rPr>
          <w:rFonts w:eastAsia="Times New Roman"/>
          <w:szCs w:val="24"/>
        </w:rPr>
        <w:t>Η πρώτη επισήμανση είναι η εξής. Η συμμόρφωση γίνεται με μεγάλη καθυστέρηση. Επί τέσσερα σχεδόν χρόνια η Κυβέρνηση αρνήθηκε να εφαρμόσει τις συγκεκριμέν</w:t>
      </w:r>
      <w:r>
        <w:rPr>
          <w:rFonts w:eastAsia="Times New Roman"/>
          <w:szCs w:val="24"/>
        </w:rPr>
        <w:t>ες αποφάσεις, παρά τις συνεχείς δεσμεύσεις της από το 2015.</w:t>
      </w:r>
    </w:p>
    <w:p w14:paraId="295D7184"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Θέλω να επισημάνω ότι στα λόγια, είναι γεγονός ότι ο Υπουργός Εθνικής Άμυνας πολλές φορές, και εφέτος στη ΔΕΘ, επανέλαβε ότι «Το θέμα των αναδρομικών έχει να κάνει με μία υπόσχεση που από κοινού μ</w:t>
      </w:r>
      <w:r>
        <w:rPr>
          <w:rFonts w:eastAsia="Times New Roman"/>
          <w:szCs w:val="24"/>
        </w:rPr>
        <w:t>ε τον Αλέξη Τσίπρα δώσαμε από τον Ιανουάριο του 2015». Και είμαστε στον Νοέμβριο του 2018!</w:t>
      </w:r>
    </w:p>
    <w:p w14:paraId="295D7185" w14:textId="77777777" w:rsidR="006C59DA" w:rsidRDefault="00DE6A6A">
      <w:pPr>
        <w:spacing w:line="600" w:lineRule="auto"/>
        <w:ind w:firstLine="720"/>
        <w:contextualSpacing/>
        <w:jc w:val="both"/>
        <w:rPr>
          <w:rFonts w:eastAsia="Times New Roman"/>
          <w:szCs w:val="24"/>
        </w:rPr>
      </w:pPr>
      <w:r>
        <w:rPr>
          <w:rFonts w:eastAsia="Times New Roman"/>
          <w:szCs w:val="24"/>
        </w:rPr>
        <w:t>Υπενθυμίζεται ότι η προηγούμενη κυβέρνηση της Νέας Δημοκρατίας είχε προλάβει το 2014, στο πλαίσιο των δημοσιονομικών δυνατοτήτων της χώρας να καταβάλει -προσέξτε- όχ</w:t>
      </w:r>
      <w:r>
        <w:rPr>
          <w:rFonts w:eastAsia="Times New Roman"/>
          <w:szCs w:val="24"/>
        </w:rPr>
        <w:t xml:space="preserve">ι μόνο το 50% των αναδρομικών, αλλά και να αποκαταστήσει, με μόνιμο τρόπο κι όχι </w:t>
      </w:r>
      <w:r>
        <w:rPr>
          <w:rFonts w:eastAsia="Times New Roman"/>
          <w:szCs w:val="24"/>
          <w:lang w:val="en-US"/>
        </w:rPr>
        <w:t>one</w:t>
      </w:r>
      <w:r w:rsidRPr="00123C6D">
        <w:rPr>
          <w:rFonts w:eastAsia="Times New Roman"/>
          <w:szCs w:val="24"/>
        </w:rPr>
        <w:t xml:space="preserve"> </w:t>
      </w:r>
      <w:r>
        <w:rPr>
          <w:rFonts w:eastAsia="Times New Roman"/>
          <w:szCs w:val="24"/>
          <w:lang w:val="en-US"/>
        </w:rPr>
        <w:t>off</w:t>
      </w:r>
      <w:r>
        <w:rPr>
          <w:rFonts w:eastAsia="Times New Roman"/>
          <w:szCs w:val="24"/>
        </w:rPr>
        <w:t>, τις μισές από τις απώλειες που οι συγκεκριμένοι κλάδοι είχαν υποστεί σε μισθούς και συντάξεις και να «ξεπαγώσει» μισθολογικές προαγωγές. Άρα και αναδρομικά και αποκατ</w:t>
      </w:r>
      <w:r>
        <w:rPr>
          <w:rFonts w:eastAsia="Times New Roman"/>
          <w:szCs w:val="24"/>
        </w:rPr>
        <w:t>άσταση με μόνιμο τρόπο απωλειών που είχαν γίνει από το 2012. Τότε η Αξιωματική Αντιπολίτευση, ο ΣΥΡΙΖΑ, δεν ψήφισε αυτήν τη διάταξη. Το επαναλαμβάνω, δεν ψηφίσατε αυτήν τη διάταξη, παρά το γεγονός ότι άκουσα μέλη της Κυβέρνησης να επικαλούνται θετικά εκείν</w:t>
      </w:r>
      <w:r>
        <w:rPr>
          <w:rFonts w:eastAsia="Times New Roman"/>
          <w:szCs w:val="24"/>
        </w:rPr>
        <w:t>η τη διάταξη σήμερα, όπως ο Υπουργός Δικαιοσύνης.</w:t>
      </w:r>
    </w:p>
    <w:p w14:paraId="295D718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Αντιθέτως, τι γίνεται σήμερα με την παρούσα τροπολογία; Όπως αναφέρει η εισηγητική της έκθεση, «δεν επηρεάζεται το ύψος των τακτικών μηνιαίων αποδοχών, όπως ισχύουν από το 2017…» -υπενθυμίζω ότι αυτές από τ</w:t>
      </w:r>
      <w:r>
        <w:rPr>
          <w:rFonts w:eastAsia="Times New Roman" w:cs="Times New Roman"/>
          <w:szCs w:val="24"/>
        </w:rPr>
        <w:t xml:space="preserve">ο 2017 έχουν τροποποιηθεί προς το δυσμενέστερο, προς τα κάτω-, «…ούτε αναπροσαρμόζονται και </w:t>
      </w:r>
      <w:r>
        <w:rPr>
          <w:rFonts w:eastAsia="Times New Roman" w:cs="Times New Roman"/>
          <w:szCs w:val="24"/>
        </w:rPr>
        <w:lastRenderedPageBreak/>
        <w:t>αυξάνονται οι συντάξεις, όπως ισχύουν από το 2016». Υπενθυμίζω και εδώ: περικομμένες, μειωμένες συντάξεις από το 2016 και μετά. Άρα ουσιαστικά, καμμία μεταβολή στις</w:t>
      </w:r>
      <w:r>
        <w:rPr>
          <w:rFonts w:eastAsia="Times New Roman" w:cs="Times New Roman"/>
          <w:szCs w:val="24"/>
        </w:rPr>
        <w:t xml:space="preserve"> τρέχουσες απολαβές τόσο των εργαζομένων όσο και των συνταξιούχων.</w:t>
      </w:r>
    </w:p>
    <w:p w14:paraId="295D7187" w14:textId="77777777" w:rsidR="006C59DA" w:rsidRDefault="00DE6A6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95D718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Δεύτερη παρατήρηση: Έχουμε λόγους να υποστηρίζουμε ότι η συμμόρφωση γίνεται προεκλογικά. Σύμφωνα με την ε</w:t>
      </w:r>
      <w:r>
        <w:rPr>
          <w:rFonts w:eastAsia="Times New Roman" w:cs="Times New Roman"/>
          <w:szCs w:val="24"/>
        </w:rPr>
        <w:t>κτέλεση και τους απολογισμούς του κρατικού προϋπολογισμού, τα δημοσιονομικά περιθώρια ήταν μεγαλύτερα τα δύο προηγούμενα χρόνια. Οι υπερβάσεις των δημοσιονομικών στόχων ήταν υψηλότερες τα δύο προηγούμενα χρόνια. Άρα αν είχατε την πολιτική βούληση θα έπρεπε</w:t>
      </w:r>
      <w:r>
        <w:rPr>
          <w:rFonts w:eastAsia="Times New Roman" w:cs="Times New Roman"/>
          <w:szCs w:val="24"/>
        </w:rPr>
        <w:t xml:space="preserve">, όπως εμείς σας είχαμε πει, να το έχετε ήδη εφαρμόσει, να το έχετε εφαρμόσει τα προηγούμενα χρόνια. Κι όμως, τότε και το 2016 και το 2017 επιλέξατε να μη συμμορφωθείτε με τις δικαστικές αποφάσεις. Επιλογή της Κυβέρνησης ήταν. Διότι, για να επικαλεστώ τον </w:t>
      </w:r>
      <w:r>
        <w:rPr>
          <w:rFonts w:eastAsia="Times New Roman" w:cs="Times New Roman"/>
          <w:szCs w:val="24"/>
        </w:rPr>
        <w:t>Πρωθυπουργό, αντιθέτως από ό,τι υποστήριξε χτες, δεν είχε την πολιτική βούληση. Και το αποφασίζει σήμερα, για ψηφοθηρικούς λόγους, μπροστά στην επερχόμενη ήττα της Κυβέρνησης του.</w:t>
      </w:r>
    </w:p>
    <w:p w14:paraId="295D718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Τρίτη και τελευταία παρατήρηση: Η συμμόρφωση θα έπρεπε να γίνει με πόρους από άλλες χρηματοδοτικές πηγές. Η κάλυψη του ποσού θα έπρεπε να έχει προέλθει από υψηλή και διατηρήσιμη ανάπτυξη της οικονομίας και από -όπως το </w:t>
      </w:r>
      <w:r>
        <w:rPr>
          <w:rFonts w:eastAsia="Times New Roman" w:cs="Times New Roman"/>
          <w:szCs w:val="24"/>
        </w:rPr>
        <w:lastRenderedPageBreak/>
        <w:t xml:space="preserve">είπε χτες ο Πρωθυπουργός- «το κόψιμο </w:t>
      </w:r>
      <w:r>
        <w:rPr>
          <w:rFonts w:eastAsia="Times New Roman" w:cs="Times New Roman"/>
          <w:szCs w:val="24"/>
        </w:rPr>
        <w:t>της σπατάλης και της κακοδιαχείρισης και τη σύγκρουση με τη διαπλοκή και τη διαφθορά». Δυστυχώς όμως -και τα στοιχεία που κάθε μήνα ανακοινώνει το Υπουργείο Οικονομικών τα επιβεβαιώνουν-, επί ημερών ΣΥΡΙΖΑ και ΑΝΕΛ η κακοδιαχείριση φορέων του δημοσίου κυρι</w:t>
      </w:r>
      <w:r>
        <w:rPr>
          <w:rFonts w:eastAsia="Times New Roman" w:cs="Times New Roman"/>
          <w:szCs w:val="24"/>
        </w:rPr>
        <w:t>αρχεί, η διαφθορά έχει διογκωθεί και το λαθρεμπόριο, ενδεικτικά, καυσίμων και καπνικών προϊόντων έχει ενισχυθεί. Και έρχεται η Υφυπουργός Οικονομικών και λέει «η εκτέλεση του προϋπολογισμού όμως μας βοηθάει, διότι έχουμε το δημοσιονομικό περιθώριο να δώσου</w:t>
      </w:r>
      <w:r>
        <w:rPr>
          <w:rFonts w:eastAsia="Times New Roman" w:cs="Times New Roman"/>
          <w:szCs w:val="24"/>
        </w:rPr>
        <w:t>με αυτούς τους πόρους».</w:t>
      </w:r>
    </w:p>
    <w:p w14:paraId="295D718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την εκτέλεση του κρατικού προϋπολογισμού. Από πού προέρχεται, κύριοι συνάδελφοι, η υπέρβαση; Προέρχεται από τη διαφθορά, από τη διαπλοκή, από το μάζεμα του κράτους; Για να δούμε από πού προέρχεται.</w:t>
      </w:r>
    </w:p>
    <w:p w14:paraId="295D718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Δαπάνες Π</w:t>
      </w:r>
      <w:r>
        <w:rPr>
          <w:rFonts w:eastAsia="Times New Roman" w:cs="Times New Roman"/>
          <w:szCs w:val="24"/>
        </w:rPr>
        <w:t>ρογράμματος Δημοσίων Επενδύσεων: κάτω από τους στόχους 60%. Κρατάτε κάτω από τους στόχους το Πρόγραμμα Δημοσίων Επενδύσεων, το οποίο εσείς οι ίδιοι έχετε υποβάλει στην Ευρωπαϊκή Επιτροπή ότι θα είναι ο βασικός μηχανισμός χρηματοδότησης της ανάπτυξης στο μέ</w:t>
      </w:r>
      <w:r>
        <w:rPr>
          <w:rFonts w:eastAsia="Times New Roman" w:cs="Times New Roman"/>
          <w:szCs w:val="24"/>
        </w:rPr>
        <w:t>λλον, 60% κάτω από τους στόχους. Αυτό είναι 1,2 δισεκατομμύρια στα οκτάμηνα. Το οκτάμηνο του 2018 επικαλούμαι.</w:t>
      </w:r>
    </w:p>
    <w:p w14:paraId="295D718C"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lastRenderedPageBreak/>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 σας παρακαλώ πολύ να ολοκληρώσετε.</w:t>
      </w:r>
    </w:p>
    <w:p w14:paraId="295D718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5D718E"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t>ΧΡΗΣΤΟΣ ΣΤΑΪΚΟΥΡΑΣ:</w:t>
      </w:r>
      <w:r>
        <w:rPr>
          <w:rFonts w:eastAsia="Times New Roman" w:cs="Times New Roman"/>
          <w:szCs w:val="24"/>
        </w:rPr>
        <w:t xml:space="preserve"> Ολοκληρώνω. </w:t>
      </w:r>
    </w:p>
    <w:p w14:paraId="295D718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Επιστροφές φόρων:</w:t>
      </w:r>
      <w:r>
        <w:rPr>
          <w:rFonts w:eastAsia="Times New Roman" w:cs="Times New Roman"/>
          <w:szCs w:val="24"/>
        </w:rPr>
        <w:t xml:space="preserve"> αυτά που θέλει ο ιδιώτης να του επιστρέψει το κράτος. Πόσο κάτω από τον στόχο είναι; Είναι 507 εκατομμύρια. </w:t>
      </w:r>
    </w:p>
    <w:p w14:paraId="295D719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Εσωτερική στάση πληρωμών σε πρωτογενείς δαπάνες: Πόσο κάτω από τον στόχο; Στην υγεία -και όχι μόνο- 460 εκατομμύρια. </w:t>
      </w:r>
    </w:p>
    <w:p w14:paraId="295D7191"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t xml:space="preserve">ΠΑΥΛΟΣ ΠΟΛΑΚΗΣ (Αναπληρωτής </w:t>
      </w:r>
      <w:r w:rsidRPr="002E2A74">
        <w:rPr>
          <w:rFonts w:eastAsia="Times New Roman" w:cs="Times New Roman"/>
          <w:b/>
          <w:szCs w:val="24"/>
        </w:rPr>
        <w:t>Υπουργός Υγείας):</w:t>
      </w:r>
      <w:r>
        <w:rPr>
          <w:rFonts w:eastAsia="Times New Roman" w:cs="Times New Roman"/>
          <w:szCs w:val="24"/>
        </w:rPr>
        <w:t xml:space="preserve"> Πού το είδατε αυτό;</w:t>
      </w:r>
    </w:p>
    <w:p w14:paraId="295D7192"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t>ΧΡΗΣΤΟΣ ΣΤΑΪΚΟΥΡΑΣ:</w:t>
      </w:r>
      <w:r>
        <w:rPr>
          <w:rFonts w:eastAsia="Times New Roman" w:cs="Times New Roman"/>
          <w:szCs w:val="24"/>
        </w:rPr>
        <w:t xml:space="preserve"> Είναι το κείμενο του Υπουργείου Οικονομικών. Το καταθέτω στα Πρακτικά. </w:t>
      </w:r>
    </w:p>
    <w:p w14:paraId="295D719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Αν έχετε διαφωνία με το Υπουργείο Οικονομικών, βρείτε τα. Είναι το επίσημο κείμενο του Υπουργείου Οικονομικών.</w:t>
      </w:r>
    </w:p>
    <w:p w14:paraId="295D7194" w14:textId="77777777" w:rsidR="006C59DA" w:rsidRDefault="00DE6A6A">
      <w:pPr>
        <w:spacing w:line="600" w:lineRule="auto"/>
        <w:ind w:firstLine="720"/>
        <w:contextualSpacing/>
        <w:jc w:val="both"/>
        <w:rPr>
          <w:rFonts w:eastAsia="Times New Roman" w:cs="Times New Roman"/>
          <w:szCs w:val="24"/>
        </w:rPr>
      </w:pPr>
      <w:r w:rsidRPr="000D63A8">
        <w:rPr>
          <w:rFonts w:eastAsia="Times New Roman" w:cs="Times New Roman"/>
          <w:szCs w:val="24"/>
        </w:rPr>
        <w:t>(Στο σημείο αυτ</w:t>
      </w:r>
      <w:r w:rsidRPr="000D63A8">
        <w:rPr>
          <w:rFonts w:eastAsia="Times New Roman" w:cs="Times New Roman"/>
          <w:szCs w:val="24"/>
        </w:rPr>
        <w:t xml:space="preserve">ό ο Βουλευτής κ. </w:t>
      </w:r>
      <w:r>
        <w:rPr>
          <w:rFonts w:eastAsia="Times New Roman" w:cs="Times New Roman"/>
          <w:szCs w:val="24"/>
        </w:rPr>
        <w:t xml:space="preserve">Χρήστος </w:t>
      </w:r>
      <w:proofErr w:type="spellStart"/>
      <w:r>
        <w:rPr>
          <w:rFonts w:eastAsia="Times New Roman" w:cs="Times New Roman"/>
          <w:szCs w:val="24"/>
        </w:rPr>
        <w:t>Σταϊκούρας</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 οποίο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95D7195"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t>ΠΑΥΛΟΣ ΠΟΛΑΚΗΣ (Αναπληρωτής Υπουργός Υγείας):</w:t>
      </w:r>
      <w:r>
        <w:rPr>
          <w:rFonts w:eastAsia="Times New Roman" w:cs="Times New Roman"/>
          <w:szCs w:val="24"/>
        </w:rPr>
        <w:t xml:space="preserve"> Έχουμε διαφωνί</w:t>
      </w:r>
      <w:r>
        <w:rPr>
          <w:rFonts w:eastAsia="Times New Roman" w:cs="Times New Roman"/>
          <w:szCs w:val="24"/>
        </w:rPr>
        <w:t>α με το πού βρήκατε τα στοιχεία.</w:t>
      </w:r>
    </w:p>
    <w:p w14:paraId="295D7196"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lastRenderedPageBreak/>
        <w:t>ΧΡΗΣΤΟΣ ΣΤΑΪΚΟΥΡΑΣ:</w:t>
      </w:r>
      <w:r>
        <w:rPr>
          <w:rFonts w:eastAsia="Times New Roman" w:cs="Times New Roman"/>
          <w:szCs w:val="24"/>
        </w:rPr>
        <w:t xml:space="preserve"> Συνεπώς, έρχεται η Υφυπουργός και λέει: «η καλή εκτέλεση του προϋπολογισμού μάς δίνει το περιθώριο να βρούμε το 1 </w:t>
      </w:r>
      <w:r>
        <w:rPr>
          <w:rFonts w:eastAsia="Times New Roman" w:cs="Times New Roman"/>
          <w:szCs w:val="24"/>
        </w:rPr>
        <w:t>δισεκατομμύριο</w:t>
      </w:r>
      <w:r>
        <w:rPr>
          <w:rFonts w:eastAsia="Times New Roman" w:cs="Times New Roman"/>
          <w:szCs w:val="24"/>
        </w:rPr>
        <w:t>». Και η εκτέλεση του προϋπολογισμού είναι: κάτω το ΠΔΕ, κάτω οι επιστροφές</w:t>
      </w:r>
      <w:r>
        <w:rPr>
          <w:rFonts w:eastAsia="Times New Roman" w:cs="Times New Roman"/>
          <w:szCs w:val="24"/>
        </w:rPr>
        <w:t xml:space="preserve"> φόρων, κάτω οι πρωτογενείς δαπάνες. Αυτή είναι η ορθή εκτέλεση του προϋπολογισμού,…</w:t>
      </w:r>
    </w:p>
    <w:p w14:paraId="295D7197"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 μιλάτε δέκα λεπτά.</w:t>
      </w:r>
    </w:p>
    <w:p w14:paraId="295D7198"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t>ΧΡΗΣΤΟΣ ΣΤΑΪΚΟΥΡΑΣ:</w:t>
      </w:r>
      <w:r>
        <w:rPr>
          <w:rFonts w:eastAsia="Times New Roman" w:cs="Times New Roman"/>
          <w:b/>
          <w:szCs w:val="24"/>
        </w:rPr>
        <w:t xml:space="preserve"> </w:t>
      </w:r>
      <w:r>
        <w:rPr>
          <w:rFonts w:eastAsia="Times New Roman" w:cs="Times New Roman"/>
          <w:szCs w:val="24"/>
        </w:rPr>
        <w:t>…στερώντας πόρους από την πραγματική οικονομία και από την ανάπτυξη, όπως επιβεβαιώ</w:t>
      </w:r>
      <w:r>
        <w:rPr>
          <w:rFonts w:eastAsia="Times New Roman" w:cs="Times New Roman"/>
          <w:szCs w:val="24"/>
        </w:rPr>
        <w:t>νει η έκθεση της Ευρωπαϊκής Επιτροπής που μόλις ανακοινώθηκε και ρίχνει τον ρυθμό ανάπτυξης του 2019.</w:t>
      </w:r>
    </w:p>
    <w:p w14:paraId="295D719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σε κάθε περίπτωση η Νέα Δημοκρατία παρά τη μεγάλη καθυστέρηση, ψηφίζει τη σχετική τροπολογία, όπως είχε δεσμευτεί ο Πρόεδρός της Κυριάκος </w:t>
      </w:r>
      <w:r>
        <w:rPr>
          <w:rFonts w:eastAsia="Times New Roman" w:cs="Times New Roman"/>
          <w:szCs w:val="24"/>
        </w:rPr>
        <w:t>Μητσοτάκης στους εκπροσώπους των κλάδων αυτών. Διότι η Νέα Δημοκρατία ευτυχώς δεν είναι ΣΥΡΙΖΑ!</w:t>
      </w:r>
    </w:p>
    <w:p w14:paraId="295D719A"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5D719B" w14:textId="77777777" w:rsidR="006C59DA" w:rsidRDefault="00DE6A6A">
      <w:pPr>
        <w:spacing w:line="600" w:lineRule="auto"/>
        <w:ind w:firstLine="720"/>
        <w:contextualSpacing/>
        <w:jc w:val="both"/>
        <w:rPr>
          <w:rFonts w:eastAsia="Times New Roman" w:cs="Times New Roman"/>
          <w:szCs w:val="24"/>
        </w:rPr>
      </w:pPr>
      <w:r w:rsidRPr="002E2A74">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95D719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μια ανακοίνωση στο Σώμα.</w:t>
      </w:r>
    </w:p>
    <w:p w14:paraId="295D719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Η Ει</w:t>
      </w:r>
      <w:r>
        <w:rPr>
          <w:rFonts w:eastAsia="Times New Roman" w:cs="Times New Roman"/>
          <w:szCs w:val="24"/>
        </w:rPr>
        <w:t xml:space="preserve">δική Μόνιμη Επιτροπή Κοινοβουλευτικής Δεοντολογίας καταθέτει τις </w:t>
      </w:r>
      <w:r>
        <w:rPr>
          <w:rFonts w:eastAsia="Times New Roman" w:cs="Times New Roman"/>
          <w:szCs w:val="24"/>
        </w:rPr>
        <w:t xml:space="preserve">εκθέσεις </w:t>
      </w:r>
      <w:r>
        <w:rPr>
          <w:rFonts w:eastAsia="Times New Roman" w:cs="Times New Roman"/>
          <w:szCs w:val="24"/>
        </w:rPr>
        <w:t>της στις αιτήσεις της Εισαγγελικής Αρχής για τη χορήγηση άδειας άσκησης ποινικής δίωξης κατά Βουλευτών.</w:t>
      </w:r>
    </w:p>
    <w:p w14:paraId="295D719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των Ανεξαρτήτων Ελλήνων κ. Πάνος Καμμένος.</w:t>
      </w:r>
    </w:p>
    <w:p w14:paraId="295D719F" w14:textId="77777777" w:rsidR="006C59DA" w:rsidRDefault="00DE6A6A">
      <w:pPr>
        <w:spacing w:line="600" w:lineRule="auto"/>
        <w:ind w:firstLine="720"/>
        <w:contextualSpacing/>
        <w:jc w:val="both"/>
        <w:rPr>
          <w:rFonts w:eastAsia="Times New Roman"/>
          <w:szCs w:val="24"/>
        </w:rPr>
      </w:pPr>
      <w:r>
        <w:rPr>
          <w:rFonts w:eastAsia="Times New Roman"/>
          <w:b/>
          <w:szCs w:val="24"/>
        </w:rPr>
        <w:t>ΠΑΝΟΣ</w:t>
      </w:r>
      <w:r w:rsidRPr="009B1C8A">
        <w:rPr>
          <w:rFonts w:eastAsia="Times New Roman"/>
          <w:b/>
          <w:szCs w:val="24"/>
        </w:rPr>
        <w:t xml:space="preserve"> ΚΑΜΜ</w:t>
      </w:r>
      <w:r w:rsidRPr="009B1C8A">
        <w:rPr>
          <w:rFonts w:eastAsia="Times New Roman"/>
          <w:b/>
          <w:szCs w:val="24"/>
        </w:rPr>
        <w:t xml:space="preserve">ΕΝΟΣ (Υπουργός Εθνικής Άμυνας </w:t>
      </w:r>
      <w:r>
        <w:rPr>
          <w:rFonts w:eastAsia="Times New Roman"/>
          <w:b/>
          <w:szCs w:val="24"/>
        </w:rPr>
        <w:t>-</w:t>
      </w:r>
      <w:r w:rsidRPr="009B1C8A">
        <w:rPr>
          <w:rFonts w:eastAsia="Times New Roman"/>
          <w:b/>
          <w:szCs w:val="24"/>
        </w:rPr>
        <w:t xml:space="preserve"> Πρόεδρος των Ανεξαρτήτων Ελλήνων):</w:t>
      </w:r>
      <w:r w:rsidRPr="00754574">
        <w:rPr>
          <w:rFonts w:eastAsia="Times New Roman"/>
          <w:b/>
          <w:szCs w:val="24"/>
        </w:rPr>
        <w:t xml:space="preserve"> </w:t>
      </w:r>
      <w:r>
        <w:rPr>
          <w:rFonts w:eastAsia="Times New Roman"/>
          <w:szCs w:val="24"/>
        </w:rPr>
        <w:t>Ευχαριστώ, κύριε Πρόεδρε. Θα πάρω τον λόγο ως Υπουργός Άμυνας.</w:t>
      </w:r>
    </w:p>
    <w:p w14:paraId="295D71A0"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Άκουσα τον κ. </w:t>
      </w:r>
      <w:proofErr w:type="spellStart"/>
      <w:r>
        <w:rPr>
          <w:rFonts w:eastAsia="Times New Roman"/>
          <w:szCs w:val="24"/>
        </w:rPr>
        <w:t>Σταϊκούρα</w:t>
      </w:r>
      <w:proofErr w:type="spellEnd"/>
      <w:r>
        <w:rPr>
          <w:rFonts w:eastAsia="Times New Roman"/>
          <w:szCs w:val="24"/>
        </w:rPr>
        <w:t xml:space="preserve"> με μεγάλη προσοχή. Αναφέρθηκε στο θέμα των αναδρομικών των στρατιωτικών. Πριν από λίγη ώρα ο κ. </w:t>
      </w:r>
      <w:proofErr w:type="spellStart"/>
      <w:r>
        <w:rPr>
          <w:rFonts w:eastAsia="Times New Roman"/>
          <w:szCs w:val="24"/>
        </w:rPr>
        <w:t>Κικίλι</w:t>
      </w:r>
      <w:r>
        <w:rPr>
          <w:rFonts w:eastAsia="Times New Roman"/>
          <w:szCs w:val="24"/>
        </w:rPr>
        <w:t>ας</w:t>
      </w:r>
      <w:proofErr w:type="spellEnd"/>
      <w:r>
        <w:rPr>
          <w:rFonts w:eastAsia="Times New Roman"/>
          <w:szCs w:val="24"/>
        </w:rPr>
        <w:t xml:space="preserve"> στη γιορτή της Πολεμικής Αεροπορίας -δεν ξέρω πού το πρόλαβε- έκανε ένα </w:t>
      </w:r>
      <w:r>
        <w:rPr>
          <w:rFonts w:eastAsia="Times New Roman"/>
          <w:szCs w:val="24"/>
          <w:lang w:val="en-US"/>
        </w:rPr>
        <w:t>tweet</w:t>
      </w:r>
      <w:r>
        <w:rPr>
          <w:rFonts w:eastAsia="Times New Roman"/>
          <w:szCs w:val="24"/>
        </w:rPr>
        <w:t xml:space="preserve"> ότι εμπαίζουμε –λέει- τους στρατιωτικούς. </w:t>
      </w:r>
    </w:p>
    <w:p w14:paraId="295D71A1" w14:textId="77777777" w:rsidR="006C59DA" w:rsidRDefault="00DE6A6A">
      <w:pPr>
        <w:spacing w:line="600" w:lineRule="auto"/>
        <w:ind w:firstLine="720"/>
        <w:contextualSpacing/>
        <w:jc w:val="both"/>
        <w:rPr>
          <w:rFonts w:eastAsia="Times New Roman"/>
          <w:szCs w:val="24"/>
        </w:rPr>
      </w:pPr>
      <w:r>
        <w:rPr>
          <w:rFonts w:eastAsia="Times New Roman"/>
          <w:szCs w:val="24"/>
        </w:rPr>
        <w:t>Ακούστε</w:t>
      </w:r>
      <w:r w:rsidRPr="00754574">
        <w:rPr>
          <w:rFonts w:eastAsia="Times New Roman"/>
          <w:szCs w:val="24"/>
        </w:rPr>
        <w:t xml:space="preserve">: </w:t>
      </w:r>
      <w:r>
        <w:rPr>
          <w:rFonts w:eastAsia="Times New Roman"/>
          <w:szCs w:val="24"/>
        </w:rPr>
        <w:t xml:space="preserve">Το ποιος εμπαίζει τους στρατιωτικούς θα το δουν οι στρατιωτικοί στην τσέπη τους τις επόμενες μέρες. </w:t>
      </w:r>
    </w:p>
    <w:p w14:paraId="295D71A2" w14:textId="77777777" w:rsidR="006C59DA" w:rsidRDefault="00DE6A6A">
      <w:pPr>
        <w:spacing w:line="600" w:lineRule="auto"/>
        <w:ind w:firstLine="720"/>
        <w:contextualSpacing/>
        <w:jc w:val="both"/>
        <w:rPr>
          <w:rFonts w:eastAsia="Times New Roman"/>
          <w:szCs w:val="24"/>
        </w:rPr>
      </w:pPr>
      <w:r>
        <w:rPr>
          <w:rFonts w:eastAsia="Times New Roman"/>
          <w:szCs w:val="24"/>
        </w:rPr>
        <w:t>Πράγματι εγώ θα περίμε</w:t>
      </w:r>
      <w:r>
        <w:rPr>
          <w:rFonts w:eastAsia="Times New Roman"/>
          <w:szCs w:val="24"/>
        </w:rPr>
        <w:t xml:space="preserve">να τουλάχιστον στο θέμα αυτό, αντί να βρείτε τρόπο να κάνετε αντιπολίτευση, να έλθετε εδώ, στη Βουλή των Ελλήνων και να πείτε ότι κι εσείς, η Αξιωματική Αντιπολίτευση, η Νέα Δημοκρατία, αλλά και τα άλλα κόμματα, συμφωνείτε με το να αποδοθεί δικαιοσύνη και </w:t>
      </w:r>
      <w:r>
        <w:rPr>
          <w:rFonts w:eastAsia="Times New Roman"/>
          <w:szCs w:val="24"/>
        </w:rPr>
        <w:t xml:space="preserve">να δοθούν στους ανθρώπους αυτούς τα χρήματα τα οποία έκλεψε από την τσέπη τους η κυβέρνηση το 2012. Αντί να </w:t>
      </w:r>
      <w:r>
        <w:rPr>
          <w:rFonts w:eastAsia="Times New Roman"/>
          <w:szCs w:val="24"/>
        </w:rPr>
        <w:lastRenderedPageBreak/>
        <w:t>έλθετε και να πείτε ότι για τις Ένοπλες Δυνάμεις πρέπει να υπάρχει μία εθνική πολιτική και ότι το μεγαλύτερο εξοπλιστικό πρόγραμμα της χώρας είναι ο</w:t>
      </w:r>
      <w:r>
        <w:rPr>
          <w:rFonts w:eastAsia="Times New Roman"/>
          <w:szCs w:val="24"/>
        </w:rPr>
        <w:t>ι Ένοπλες Δυνάμεις, αντί να πούμε ότι βγάζουμε πέρα από την πολιτική αντιπαράθεση τις Ένοπλες Δυνάμεις, έρχεστε εδώ μ’ ένα θράσος απύθμενο να πείτε προς αυτούς τους ανθρώπους, των οποίων το εισόδημα περιορίσατε αντισυνταγματικά, παράνομα και χωρίς καμμία α</w:t>
      </w:r>
      <w:r>
        <w:rPr>
          <w:rFonts w:eastAsia="Times New Roman"/>
          <w:szCs w:val="24"/>
        </w:rPr>
        <w:t xml:space="preserve">ντίσταση, ότι και αυτά τα οποία τώρα θα πάρουν αδίκως θα τα πάρουν. </w:t>
      </w:r>
    </w:p>
    <w:p w14:paraId="295D71A3"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Ακούστε, κύριε </w:t>
      </w:r>
      <w:proofErr w:type="spellStart"/>
      <w:r>
        <w:rPr>
          <w:rFonts w:eastAsia="Times New Roman"/>
          <w:szCs w:val="24"/>
        </w:rPr>
        <w:t>Σταϊκούρα</w:t>
      </w:r>
      <w:proofErr w:type="spellEnd"/>
      <w:r w:rsidRPr="00754574">
        <w:rPr>
          <w:rFonts w:eastAsia="Times New Roman"/>
          <w:szCs w:val="24"/>
        </w:rPr>
        <w:t xml:space="preserve">: </w:t>
      </w:r>
      <w:r>
        <w:rPr>
          <w:rFonts w:eastAsia="Times New Roman"/>
          <w:szCs w:val="24"/>
        </w:rPr>
        <w:t xml:space="preserve">Σας κοιτώ στα μάτια. </w:t>
      </w:r>
    </w:p>
    <w:p w14:paraId="295D71A4" w14:textId="77777777" w:rsidR="006C59DA" w:rsidRDefault="00DE6A6A">
      <w:pPr>
        <w:spacing w:line="600" w:lineRule="auto"/>
        <w:ind w:firstLine="720"/>
        <w:contextualSpacing/>
        <w:jc w:val="both"/>
        <w:rPr>
          <w:rFonts w:eastAsia="Times New Roman"/>
          <w:szCs w:val="24"/>
        </w:rPr>
      </w:pPr>
      <w:r w:rsidRPr="009B1C8A">
        <w:rPr>
          <w:rFonts w:eastAsia="Times New Roman"/>
          <w:b/>
          <w:szCs w:val="24"/>
        </w:rPr>
        <w:t>ΧΡΗΣΤΟΣ ΣΤΑΪΚΟΥΡΑΣ</w:t>
      </w:r>
      <w:r w:rsidRPr="00754574">
        <w:rPr>
          <w:rFonts w:eastAsia="Times New Roman"/>
          <w:b/>
          <w:szCs w:val="24"/>
        </w:rPr>
        <w:t>:</w:t>
      </w:r>
      <w:r>
        <w:rPr>
          <w:rFonts w:eastAsia="Times New Roman"/>
          <w:b/>
          <w:szCs w:val="24"/>
        </w:rPr>
        <w:t xml:space="preserve"> </w:t>
      </w:r>
      <w:r>
        <w:rPr>
          <w:rFonts w:eastAsia="Times New Roman"/>
          <w:szCs w:val="24"/>
        </w:rPr>
        <w:t xml:space="preserve">Είπα κάτι τέτοιο; Πού το είπα; </w:t>
      </w:r>
    </w:p>
    <w:p w14:paraId="295D71A5"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ΠΑΝΟΣ </w:t>
      </w:r>
      <w:r w:rsidRPr="009B1C8A">
        <w:rPr>
          <w:rFonts w:eastAsia="Times New Roman"/>
          <w:b/>
          <w:szCs w:val="24"/>
        </w:rPr>
        <w:t xml:space="preserve">ΚΑΜΜΕΝΟΣ (Υπουργός Εθνικής Άμυνας </w:t>
      </w:r>
      <w:r>
        <w:rPr>
          <w:rFonts w:eastAsia="Times New Roman"/>
          <w:b/>
          <w:szCs w:val="24"/>
        </w:rPr>
        <w:t>-</w:t>
      </w:r>
      <w:r w:rsidRPr="009B1C8A">
        <w:rPr>
          <w:rFonts w:eastAsia="Times New Roman"/>
          <w:b/>
          <w:szCs w:val="24"/>
        </w:rPr>
        <w:t xml:space="preserve"> Πρόεδρος των Ανεξαρτήτων Ελλήνων):</w:t>
      </w:r>
      <w:r>
        <w:rPr>
          <w:rFonts w:eastAsia="Times New Roman"/>
          <w:b/>
          <w:szCs w:val="24"/>
        </w:rPr>
        <w:t xml:space="preserve"> </w:t>
      </w:r>
      <w:r>
        <w:rPr>
          <w:rFonts w:eastAsia="Times New Roman"/>
          <w:szCs w:val="24"/>
        </w:rPr>
        <w:t>Είπατε ότι</w:t>
      </w:r>
      <w:r>
        <w:rPr>
          <w:rFonts w:eastAsia="Times New Roman"/>
          <w:szCs w:val="24"/>
        </w:rPr>
        <w:t xml:space="preserve"> θα πάρουν πολύ λιγότερα απ’ αυτά που εσείς προβλέψατε και αναφέρατε ότι έδωσε το 50% η Νέα Δημοκρατία τον πρώτο χρόνο, έδωσε μάλιστα και τις αποκαταστάσεις του 50% της απώλειας εισοδημάτων και ότι αυτή η τροπολογία δεν τους αποκαθιστά πλήρως.</w:t>
      </w:r>
    </w:p>
    <w:p w14:paraId="295D71A6" w14:textId="77777777" w:rsidR="006C59DA" w:rsidRDefault="00DE6A6A">
      <w:pPr>
        <w:spacing w:line="600" w:lineRule="auto"/>
        <w:ind w:firstLine="720"/>
        <w:contextualSpacing/>
        <w:jc w:val="both"/>
        <w:rPr>
          <w:rFonts w:eastAsia="Times New Roman"/>
          <w:szCs w:val="24"/>
        </w:rPr>
      </w:pPr>
      <w:r w:rsidRPr="009B1C8A">
        <w:rPr>
          <w:rFonts w:eastAsia="Times New Roman"/>
          <w:b/>
          <w:szCs w:val="24"/>
        </w:rPr>
        <w:t>ΧΡΗΣΤΟΣ ΣΤΑΪ</w:t>
      </w:r>
      <w:r w:rsidRPr="009B1C8A">
        <w:rPr>
          <w:rFonts w:eastAsia="Times New Roman"/>
          <w:b/>
          <w:szCs w:val="24"/>
        </w:rPr>
        <w:t>ΚΟΥΡΑΣ:</w:t>
      </w:r>
      <w:r>
        <w:rPr>
          <w:rFonts w:eastAsia="Times New Roman"/>
          <w:b/>
          <w:szCs w:val="24"/>
        </w:rPr>
        <w:t xml:space="preserve"> </w:t>
      </w:r>
      <w:r>
        <w:rPr>
          <w:rFonts w:eastAsia="Times New Roman"/>
          <w:szCs w:val="24"/>
        </w:rPr>
        <w:t>Όχι. Δεν είπα εγώ κάτι τέτοιο. Μάλιστα, είπα ότι την υπερψηφίζουμε.</w:t>
      </w:r>
    </w:p>
    <w:p w14:paraId="295D71A7" w14:textId="77777777" w:rsidR="006C59DA" w:rsidRDefault="00DE6A6A">
      <w:pPr>
        <w:spacing w:line="600" w:lineRule="auto"/>
        <w:ind w:firstLine="720"/>
        <w:contextualSpacing/>
        <w:jc w:val="both"/>
        <w:rPr>
          <w:rFonts w:eastAsia="Times New Roman"/>
          <w:szCs w:val="24"/>
        </w:rPr>
      </w:pPr>
      <w:r>
        <w:rPr>
          <w:rFonts w:eastAsia="Times New Roman"/>
          <w:b/>
          <w:szCs w:val="24"/>
        </w:rPr>
        <w:t>ΠΑΝΟΣ</w:t>
      </w:r>
      <w:r w:rsidRPr="009B1C8A">
        <w:rPr>
          <w:rFonts w:eastAsia="Times New Roman"/>
          <w:b/>
          <w:szCs w:val="24"/>
        </w:rPr>
        <w:t xml:space="preserve"> ΚΑΜΜΕΝΟΣ (Υπουργός Εθνικής Άμυνας </w:t>
      </w:r>
      <w:r>
        <w:rPr>
          <w:rFonts w:eastAsia="Times New Roman"/>
          <w:b/>
          <w:szCs w:val="24"/>
        </w:rPr>
        <w:t>-</w:t>
      </w:r>
      <w:r w:rsidRPr="009B1C8A">
        <w:rPr>
          <w:rFonts w:eastAsia="Times New Roman"/>
          <w:b/>
          <w:szCs w:val="24"/>
        </w:rPr>
        <w:t xml:space="preserve"> Πρόεδρος των Ανεξαρτήτων Ελλήνων):</w:t>
      </w:r>
      <w:r>
        <w:rPr>
          <w:rFonts w:eastAsia="Times New Roman"/>
          <w:b/>
          <w:szCs w:val="24"/>
        </w:rPr>
        <w:t xml:space="preserve"> </w:t>
      </w:r>
      <w:r>
        <w:rPr>
          <w:rFonts w:eastAsia="Times New Roman"/>
          <w:szCs w:val="24"/>
        </w:rPr>
        <w:t xml:space="preserve">Δεν είπατε κάτι τέτοιο. Καλώς. Ο κ. </w:t>
      </w:r>
      <w:proofErr w:type="spellStart"/>
      <w:r>
        <w:rPr>
          <w:rFonts w:eastAsia="Times New Roman"/>
          <w:szCs w:val="24"/>
        </w:rPr>
        <w:t>Κικίλιας</w:t>
      </w:r>
      <w:proofErr w:type="spellEnd"/>
      <w:r>
        <w:rPr>
          <w:rFonts w:eastAsia="Times New Roman"/>
          <w:szCs w:val="24"/>
        </w:rPr>
        <w:t xml:space="preserve">, λοιπόν, το είπε. Σας ζητώ συγγνώμη. Αφού δεν το είπατε εσείς, το είπε ο κ. </w:t>
      </w:r>
      <w:proofErr w:type="spellStart"/>
      <w:r>
        <w:rPr>
          <w:rFonts w:eastAsia="Times New Roman"/>
          <w:szCs w:val="24"/>
        </w:rPr>
        <w:t>Κικίλιας</w:t>
      </w:r>
      <w:proofErr w:type="spellEnd"/>
      <w:r>
        <w:rPr>
          <w:rFonts w:eastAsia="Times New Roman"/>
          <w:szCs w:val="24"/>
        </w:rPr>
        <w:t xml:space="preserve">. </w:t>
      </w:r>
    </w:p>
    <w:p w14:paraId="295D71A8"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Μάλιστα, για τα αναδρομικά γράφει</w:t>
      </w:r>
      <w:r w:rsidRPr="00CC6582">
        <w:rPr>
          <w:rFonts w:eastAsia="Times New Roman"/>
          <w:szCs w:val="24"/>
        </w:rPr>
        <w:t xml:space="preserve">: </w:t>
      </w:r>
      <w:r>
        <w:rPr>
          <w:rFonts w:eastAsia="Times New Roman"/>
          <w:szCs w:val="24"/>
        </w:rPr>
        <w:t xml:space="preserve">«Μετά από τρία χρόνια καθυστέρησης, «κουτσουρεμένα» στη Βουλή. Η Νέα Δημοκρατία είχε δώσει το 50% και είχε εγγράψει τα υπόλοιπα στον </w:t>
      </w:r>
      <w:r>
        <w:rPr>
          <w:rFonts w:eastAsia="Times New Roman"/>
          <w:szCs w:val="24"/>
        </w:rPr>
        <w:t>προϋπολογισμό του 2015. Κοροϊδεύετε τους στρατιωτικούς στα μούτρα τους».</w:t>
      </w:r>
    </w:p>
    <w:p w14:paraId="295D71A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Χαίρομαι που δεν επιβεβαιώνετε τον κ. </w:t>
      </w:r>
      <w:proofErr w:type="spellStart"/>
      <w:r>
        <w:rPr>
          <w:rFonts w:eastAsia="Times New Roman"/>
          <w:szCs w:val="24"/>
        </w:rPr>
        <w:t>Κικίλια</w:t>
      </w:r>
      <w:proofErr w:type="spellEnd"/>
      <w:r>
        <w:rPr>
          <w:rFonts w:eastAsia="Times New Roman"/>
          <w:szCs w:val="24"/>
        </w:rPr>
        <w:t xml:space="preserve"> και που λέτε ότι δεν είναι έτσι τα πράγματα και χαίρομαι ιδιαίτερα αν πράγματι ψηφίζετε την τροπολογία αυτή. </w:t>
      </w:r>
    </w:p>
    <w:p w14:paraId="295D71AA" w14:textId="77777777" w:rsidR="006C59DA" w:rsidRDefault="00DE6A6A">
      <w:pPr>
        <w:spacing w:line="600" w:lineRule="auto"/>
        <w:ind w:firstLine="720"/>
        <w:contextualSpacing/>
        <w:jc w:val="both"/>
        <w:rPr>
          <w:rFonts w:eastAsia="Times New Roman"/>
          <w:szCs w:val="24"/>
        </w:rPr>
      </w:pPr>
      <w:r w:rsidRPr="009B1C8A">
        <w:rPr>
          <w:rFonts w:eastAsia="Times New Roman"/>
          <w:b/>
          <w:szCs w:val="24"/>
        </w:rPr>
        <w:t>ΧΡΗΣΤΟΣ ΣΤΑΪΚΟΥΡΑΣ:</w:t>
      </w:r>
      <w:r>
        <w:rPr>
          <w:rFonts w:eastAsia="Times New Roman"/>
          <w:b/>
          <w:szCs w:val="24"/>
        </w:rPr>
        <w:t xml:space="preserve"> </w:t>
      </w:r>
      <w:r>
        <w:rPr>
          <w:rFonts w:eastAsia="Times New Roman"/>
          <w:szCs w:val="24"/>
        </w:rPr>
        <w:t>Το είπα</w:t>
      </w:r>
      <w:r>
        <w:rPr>
          <w:rFonts w:eastAsia="Times New Roman"/>
          <w:szCs w:val="24"/>
        </w:rPr>
        <w:t xml:space="preserve"> στο τέλος, σαφέστατα. Και είπα ότι έχουμε συνέπεια.</w:t>
      </w:r>
    </w:p>
    <w:p w14:paraId="295D71AB"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ΠΑΝΟΣ </w:t>
      </w:r>
      <w:r w:rsidRPr="009B1C8A">
        <w:rPr>
          <w:rFonts w:eastAsia="Times New Roman"/>
          <w:b/>
          <w:szCs w:val="24"/>
        </w:rPr>
        <w:t xml:space="preserve">ΚΑΜΜΕΝΟΣ (Υπουργός Εθνικής Άμυνας </w:t>
      </w:r>
      <w:r>
        <w:rPr>
          <w:rFonts w:eastAsia="Times New Roman"/>
          <w:b/>
          <w:szCs w:val="24"/>
        </w:rPr>
        <w:t>-</w:t>
      </w:r>
      <w:r w:rsidRPr="009B1C8A">
        <w:rPr>
          <w:rFonts w:eastAsia="Times New Roman"/>
          <w:b/>
          <w:szCs w:val="24"/>
        </w:rPr>
        <w:t xml:space="preserve"> Πρόεδρος των Ανεξαρτήτων Ελλήνων):</w:t>
      </w:r>
      <w:r>
        <w:rPr>
          <w:rFonts w:eastAsia="Times New Roman"/>
          <w:b/>
          <w:szCs w:val="24"/>
        </w:rPr>
        <w:t xml:space="preserve"> </w:t>
      </w:r>
      <w:r>
        <w:rPr>
          <w:rFonts w:eastAsia="Times New Roman"/>
          <w:szCs w:val="24"/>
        </w:rPr>
        <w:t xml:space="preserve">Πολύ χαίρομαι. Άρα, η άποψη του κ. </w:t>
      </w:r>
      <w:proofErr w:type="spellStart"/>
      <w:r>
        <w:rPr>
          <w:rFonts w:eastAsia="Times New Roman"/>
          <w:szCs w:val="24"/>
        </w:rPr>
        <w:t>Κικίλια</w:t>
      </w:r>
      <w:proofErr w:type="spellEnd"/>
      <w:r>
        <w:rPr>
          <w:rFonts w:eastAsia="Times New Roman"/>
          <w:szCs w:val="24"/>
        </w:rPr>
        <w:t xml:space="preserve"> ως </w:t>
      </w:r>
      <w:r>
        <w:rPr>
          <w:rFonts w:eastAsia="Times New Roman"/>
          <w:szCs w:val="24"/>
        </w:rPr>
        <w:t xml:space="preserve">τομεάρχη </w:t>
      </w:r>
      <w:r>
        <w:rPr>
          <w:rFonts w:eastAsia="Times New Roman"/>
          <w:szCs w:val="24"/>
        </w:rPr>
        <w:t>Εθνικής Άμυνας της Νέας Δημοκρατίας είναι διαφορετική απ’ αυτήν του εκπ</w:t>
      </w:r>
      <w:r>
        <w:rPr>
          <w:rFonts w:eastAsia="Times New Roman"/>
          <w:szCs w:val="24"/>
        </w:rPr>
        <w:t>ροσώπου. Πραγματικά χαίρομαι ιδιαίτερα γι’ αυτό, γιατί έτσι αποκαθίσταται η αλήθεια.</w:t>
      </w:r>
    </w:p>
    <w:p w14:paraId="295D71AC" w14:textId="77777777" w:rsidR="006C59DA" w:rsidRDefault="00DE6A6A">
      <w:pPr>
        <w:spacing w:line="600" w:lineRule="auto"/>
        <w:ind w:firstLine="720"/>
        <w:contextualSpacing/>
        <w:jc w:val="both"/>
        <w:rPr>
          <w:rFonts w:eastAsia="Times New Roman"/>
          <w:szCs w:val="24"/>
        </w:rPr>
      </w:pPr>
      <w:r>
        <w:rPr>
          <w:rFonts w:eastAsia="Times New Roman"/>
          <w:szCs w:val="24"/>
        </w:rPr>
        <w:t>Θέλω, όμως, να πω κάτι, γιατί αυτό πρέπει να το ξέρει το σύνολο των στελεχών των Ενόπλων Δυνάμεων και των Σωμάτων Ασφαλείας</w:t>
      </w:r>
      <w:r w:rsidRPr="00132655">
        <w:rPr>
          <w:rFonts w:eastAsia="Times New Roman"/>
          <w:szCs w:val="24"/>
        </w:rPr>
        <w:t>:</w:t>
      </w:r>
      <w:r>
        <w:rPr>
          <w:rFonts w:eastAsia="Times New Roman"/>
          <w:szCs w:val="24"/>
        </w:rPr>
        <w:t xml:space="preserve"> Δεν ερχόμαστε απλώς με την πρώτη απόφαση που π</w:t>
      </w:r>
      <w:r>
        <w:rPr>
          <w:rFonts w:eastAsia="Times New Roman"/>
          <w:szCs w:val="24"/>
        </w:rPr>
        <w:t>ήραν ο Πρωθυπουργός και η Κυβέρνηση, μετά από τη δυνατότητα που μας δίνει το δημοσιονομικό αποτέλεσμα, να δώσουμε κάτι πίσω στα θύματα της μεγάλης κρίσης και πρώτα να είναι τα στελέχη των Ενόπλων Δυνάμεων και των Σωμάτων Ασφαλείας. Να πω ότι το 50% που είχ</w:t>
      </w:r>
      <w:r>
        <w:rPr>
          <w:rFonts w:eastAsia="Times New Roman"/>
          <w:szCs w:val="24"/>
        </w:rPr>
        <w:t xml:space="preserve">ε δοθεί τότε, δεν είχε δοθεί προκειμένου να δοθεί το άλλο 50% αργότερα, όπως κάποιοι έλεγαν, αλλά το </w:t>
      </w:r>
      <w:r>
        <w:rPr>
          <w:rFonts w:eastAsia="Times New Roman"/>
          <w:szCs w:val="24"/>
        </w:rPr>
        <w:lastRenderedPageBreak/>
        <w:t xml:space="preserve">50% είχε δοθεί για την αποκατάσταση της απόφασης του 100%. Δηλαδή, αυτό που είχε ειπωθεί στους </w:t>
      </w:r>
      <w:r>
        <w:rPr>
          <w:rFonts w:eastAsia="Times New Roman"/>
          <w:szCs w:val="24"/>
        </w:rPr>
        <w:t>θεσμούς</w:t>
      </w:r>
      <w:r>
        <w:rPr>
          <w:rFonts w:eastAsia="Times New Roman"/>
          <w:szCs w:val="24"/>
        </w:rPr>
        <w:t>, στα Πρακτικά μέσα, είναι ότι «σας δίνουμε το 50% κα</w:t>
      </w:r>
      <w:r>
        <w:rPr>
          <w:rFonts w:eastAsia="Times New Roman"/>
          <w:szCs w:val="24"/>
        </w:rPr>
        <w:t xml:space="preserve">ι ξοφλάμε». Κανείς, λοιπόν, το 50% αυτό… </w:t>
      </w:r>
    </w:p>
    <w:p w14:paraId="295D71AD" w14:textId="77777777" w:rsidR="006C59DA" w:rsidRDefault="00DE6A6A">
      <w:pPr>
        <w:spacing w:line="600" w:lineRule="auto"/>
        <w:ind w:firstLine="720"/>
        <w:contextualSpacing/>
        <w:jc w:val="both"/>
        <w:rPr>
          <w:rFonts w:eastAsia="Times New Roman"/>
          <w:szCs w:val="24"/>
        </w:rPr>
      </w:pPr>
      <w:r w:rsidRPr="009B1C8A">
        <w:rPr>
          <w:rFonts w:eastAsia="Times New Roman"/>
          <w:b/>
          <w:szCs w:val="24"/>
        </w:rPr>
        <w:t>ΧΡΗΣΤΟΣ ΣΤΑΪΚΟΥΡΑΣ:</w:t>
      </w:r>
      <w:r>
        <w:rPr>
          <w:rFonts w:eastAsia="Times New Roman"/>
          <w:b/>
          <w:szCs w:val="24"/>
        </w:rPr>
        <w:t xml:space="preserve"> </w:t>
      </w:r>
      <w:r>
        <w:rPr>
          <w:rFonts w:eastAsia="Times New Roman"/>
          <w:szCs w:val="24"/>
        </w:rPr>
        <w:t>Αν μου επιτρέπετε...</w:t>
      </w:r>
    </w:p>
    <w:p w14:paraId="295D71AE" w14:textId="77777777" w:rsidR="006C59DA" w:rsidRDefault="00DE6A6A">
      <w:pPr>
        <w:spacing w:line="600" w:lineRule="auto"/>
        <w:ind w:firstLine="720"/>
        <w:contextualSpacing/>
        <w:jc w:val="both"/>
        <w:rPr>
          <w:rFonts w:eastAsia="Times New Roman"/>
          <w:b/>
          <w:szCs w:val="24"/>
        </w:rPr>
      </w:pPr>
      <w:r>
        <w:rPr>
          <w:rFonts w:eastAsia="Times New Roman"/>
          <w:b/>
          <w:szCs w:val="24"/>
        </w:rPr>
        <w:t>ΠΑΝΟΣ</w:t>
      </w:r>
      <w:r w:rsidRPr="009B1C8A">
        <w:rPr>
          <w:rFonts w:eastAsia="Times New Roman"/>
          <w:b/>
          <w:szCs w:val="24"/>
        </w:rPr>
        <w:t xml:space="preserve"> ΚΑΜΜΕΝΟΣ (Υπουργός Εθνικής Άμυνας </w:t>
      </w:r>
      <w:r>
        <w:rPr>
          <w:rFonts w:eastAsia="Times New Roman"/>
          <w:b/>
          <w:szCs w:val="24"/>
        </w:rPr>
        <w:t>-</w:t>
      </w:r>
      <w:r w:rsidRPr="009B1C8A">
        <w:rPr>
          <w:rFonts w:eastAsia="Times New Roman"/>
          <w:b/>
          <w:szCs w:val="24"/>
        </w:rPr>
        <w:t xml:space="preserve"> Πρόεδρος των Ανεξαρτήτων Ελλήνων):</w:t>
      </w:r>
      <w:r>
        <w:rPr>
          <w:rFonts w:eastAsia="Times New Roman"/>
          <w:b/>
          <w:szCs w:val="24"/>
        </w:rPr>
        <w:t xml:space="preserve"> </w:t>
      </w:r>
      <w:r>
        <w:rPr>
          <w:rFonts w:eastAsia="Times New Roman"/>
          <w:szCs w:val="24"/>
        </w:rPr>
        <w:t>Είναι γραμμένα όλα στις διαπραγματεύσεις. Μην το αμφισβητείτε. Δεν υπάρχει λόγος.</w:t>
      </w:r>
    </w:p>
    <w:p w14:paraId="295D71AF" w14:textId="77777777" w:rsidR="006C59DA" w:rsidRDefault="00DE6A6A">
      <w:pPr>
        <w:spacing w:line="600" w:lineRule="auto"/>
        <w:ind w:firstLine="720"/>
        <w:contextualSpacing/>
        <w:jc w:val="both"/>
        <w:rPr>
          <w:rFonts w:eastAsia="Times New Roman"/>
          <w:szCs w:val="24"/>
        </w:rPr>
      </w:pPr>
      <w:r w:rsidRPr="009B1C8A">
        <w:rPr>
          <w:rFonts w:eastAsia="Times New Roman"/>
          <w:b/>
          <w:szCs w:val="24"/>
        </w:rPr>
        <w:t>ΧΡΗΣΤΟΣ ΣΤΑΪΚΟ</w:t>
      </w:r>
      <w:r w:rsidRPr="009B1C8A">
        <w:rPr>
          <w:rFonts w:eastAsia="Times New Roman"/>
          <w:b/>
          <w:szCs w:val="24"/>
        </w:rPr>
        <w:t>ΥΡΑΣ:</w:t>
      </w:r>
      <w:r>
        <w:rPr>
          <w:rFonts w:eastAsia="Times New Roman"/>
          <w:b/>
          <w:szCs w:val="24"/>
        </w:rPr>
        <w:t xml:space="preserve"> </w:t>
      </w:r>
      <w:r>
        <w:rPr>
          <w:rFonts w:eastAsia="Times New Roman"/>
          <w:szCs w:val="24"/>
        </w:rPr>
        <w:t>Αν μου επιτρέπετε, επειδή συμμετείχα…</w:t>
      </w:r>
    </w:p>
    <w:p w14:paraId="295D71B0" w14:textId="77777777" w:rsidR="006C59DA" w:rsidRDefault="00DE6A6A">
      <w:pPr>
        <w:spacing w:line="600" w:lineRule="auto"/>
        <w:ind w:firstLine="720"/>
        <w:contextualSpacing/>
        <w:jc w:val="both"/>
        <w:rPr>
          <w:rFonts w:eastAsia="Times New Roman"/>
          <w:szCs w:val="24"/>
        </w:rPr>
      </w:pPr>
      <w:r>
        <w:rPr>
          <w:rFonts w:eastAsia="Times New Roman"/>
          <w:b/>
          <w:szCs w:val="24"/>
        </w:rPr>
        <w:t>ΠΑΝΟΣ</w:t>
      </w:r>
      <w:r w:rsidRPr="009B1C8A">
        <w:rPr>
          <w:rFonts w:eastAsia="Times New Roman"/>
          <w:b/>
          <w:szCs w:val="24"/>
        </w:rPr>
        <w:t xml:space="preserve"> ΚΑΜΜΕΝΟΣ (Υπουργός Εθνικής Άμυνας </w:t>
      </w:r>
      <w:r>
        <w:rPr>
          <w:rFonts w:eastAsia="Times New Roman"/>
          <w:b/>
          <w:szCs w:val="24"/>
        </w:rPr>
        <w:t>-</w:t>
      </w:r>
      <w:r w:rsidRPr="009B1C8A">
        <w:rPr>
          <w:rFonts w:eastAsia="Times New Roman"/>
          <w:b/>
          <w:szCs w:val="24"/>
        </w:rPr>
        <w:t xml:space="preserve"> Πρόεδρος των Ανεξαρτήτων Ελλήνων):</w:t>
      </w:r>
      <w:r>
        <w:rPr>
          <w:rFonts w:eastAsia="Times New Roman"/>
          <w:b/>
          <w:szCs w:val="24"/>
        </w:rPr>
        <w:t xml:space="preserve"> </w:t>
      </w:r>
      <w:r>
        <w:rPr>
          <w:rFonts w:eastAsia="Times New Roman"/>
          <w:szCs w:val="24"/>
        </w:rPr>
        <w:t xml:space="preserve">Να σας πω κάτι; Εγώ χαίρομαι -πραγματικά σας το λέω- με τον κ. </w:t>
      </w:r>
      <w:proofErr w:type="spellStart"/>
      <w:r>
        <w:rPr>
          <w:rFonts w:eastAsia="Times New Roman"/>
          <w:szCs w:val="24"/>
        </w:rPr>
        <w:t>Σταϊκούρα</w:t>
      </w:r>
      <w:proofErr w:type="spellEnd"/>
      <w:r>
        <w:rPr>
          <w:rFonts w:eastAsia="Times New Roman"/>
          <w:szCs w:val="24"/>
        </w:rPr>
        <w:t xml:space="preserve"> για τη θέση που παίρνει αυτήν τη στιγμή, γιατί πράγματι είναι </w:t>
      </w:r>
      <w:r>
        <w:rPr>
          <w:rFonts w:eastAsia="Times New Roman"/>
          <w:szCs w:val="24"/>
        </w:rPr>
        <w:t>σημαντικό και γι’ αυτούς τους ανθρώπους να έχουμε μια κοινή άποψη και να βγάλουμε τις Ένοπλες Δυνάμεις και τα Σώματα Ασφαλείας από την πολιτική αντιπαράθεση. Χαίρομαι διότι τους ακραίους αυτούς, οι οποίοι χρησιμοποιούν ψευδή επιχειρήματα, τους απομονώνει τ</w:t>
      </w:r>
      <w:r>
        <w:rPr>
          <w:rFonts w:eastAsia="Times New Roman"/>
          <w:szCs w:val="24"/>
        </w:rPr>
        <w:t xml:space="preserve">ο ίδιο το κόμμα τους. </w:t>
      </w:r>
    </w:p>
    <w:p w14:paraId="295D71B1" w14:textId="77777777" w:rsidR="006C59DA" w:rsidRDefault="00DE6A6A">
      <w:pPr>
        <w:spacing w:line="600" w:lineRule="auto"/>
        <w:ind w:firstLine="720"/>
        <w:contextualSpacing/>
        <w:jc w:val="both"/>
        <w:rPr>
          <w:rFonts w:eastAsia="Times New Roman"/>
          <w:szCs w:val="24"/>
        </w:rPr>
      </w:pPr>
      <w:r>
        <w:rPr>
          <w:rFonts w:eastAsia="Times New Roman"/>
          <w:szCs w:val="24"/>
        </w:rPr>
        <w:t>Ερχόμαστε, λοιπόν, εδώ και λέμε ότι η αποκατάσταση αυτή γίνεται σε συνέχεια μέτρων που έχουν ληφθεί και το ’15 και το ’16 και το ’17, συμπεριλαμβανομένων των ειδικών μισθολογίων, όπου οι αδικίες στα μισθολόγια των στρατιωτικών αποκατ</w:t>
      </w:r>
      <w:r>
        <w:rPr>
          <w:rFonts w:eastAsia="Times New Roman"/>
          <w:szCs w:val="24"/>
        </w:rPr>
        <w:t>αστάθηκαν με νομοθετικές πρωτοβουλίες αυτής της Κυβέρνησης.</w:t>
      </w:r>
    </w:p>
    <w:p w14:paraId="295D71B2"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Θέλω να ευχαριστήσω ιδιαίτερα τον Πρωθυπουργό, γιατί πράγματι οι </w:t>
      </w:r>
      <w:r>
        <w:rPr>
          <w:rFonts w:eastAsia="Times New Roman"/>
          <w:szCs w:val="24"/>
        </w:rPr>
        <w:t xml:space="preserve">ελληνικές </w:t>
      </w:r>
      <w:r>
        <w:rPr>
          <w:rFonts w:eastAsia="Times New Roman"/>
          <w:szCs w:val="24"/>
        </w:rPr>
        <w:t xml:space="preserve">Ένοπλες Δυνάμεις δεν αποτελούν ένα μέρος του δημόσιου τομέα. Οι </w:t>
      </w:r>
      <w:r>
        <w:rPr>
          <w:rFonts w:eastAsia="Times New Roman"/>
          <w:szCs w:val="24"/>
        </w:rPr>
        <w:t xml:space="preserve">ελληνικές </w:t>
      </w:r>
      <w:r>
        <w:rPr>
          <w:rFonts w:eastAsia="Times New Roman"/>
          <w:szCs w:val="24"/>
        </w:rPr>
        <w:t>Ένοπλες Δυνάμεις ασκούνται καθημερινώς</w:t>
      </w:r>
      <w:r w:rsidRPr="00132655">
        <w:rPr>
          <w:rFonts w:eastAsia="Times New Roman"/>
          <w:szCs w:val="24"/>
        </w:rPr>
        <w:t xml:space="preserve"> </w:t>
      </w:r>
      <w:r>
        <w:rPr>
          <w:rFonts w:eastAsia="Times New Roman"/>
          <w:szCs w:val="24"/>
        </w:rPr>
        <w:t>σε συνθή</w:t>
      </w:r>
      <w:r>
        <w:rPr>
          <w:rFonts w:eastAsia="Times New Roman"/>
          <w:szCs w:val="24"/>
        </w:rPr>
        <w:t xml:space="preserve">κες πολέμου, όπως όλοι αναγνωρίζουμε -πιστεύω- στη Βουλή των Ελλήνων. </w:t>
      </w:r>
    </w:p>
    <w:p w14:paraId="295D71B3" w14:textId="77777777" w:rsidR="006C59DA" w:rsidRDefault="00DE6A6A">
      <w:pPr>
        <w:spacing w:line="600" w:lineRule="auto"/>
        <w:ind w:firstLine="720"/>
        <w:contextualSpacing/>
        <w:jc w:val="both"/>
        <w:rPr>
          <w:rFonts w:eastAsia="Times New Roman"/>
          <w:b/>
          <w:szCs w:val="24"/>
        </w:rPr>
      </w:pPr>
      <w:r>
        <w:rPr>
          <w:rFonts w:eastAsia="Times New Roman"/>
          <w:szCs w:val="24"/>
        </w:rPr>
        <w:t xml:space="preserve">Πριν από λίγους μήνες το ελληνικό έθνος κήδευσε τον </w:t>
      </w:r>
      <w:proofErr w:type="spellStart"/>
      <w:r>
        <w:rPr>
          <w:rFonts w:eastAsia="Times New Roman"/>
          <w:szCs w:val="24"/>
        </w:rPr>
        <w:t>Μπαλταδώρο</w:t>
      </w:r>
      <w:proofErr w:type="spellEnd"/>
      <w:r>
        <w:rPr>
          <w:rFonts w:eastAsia="Times New Roman"/>
          <w:szCs w:val="24"/>
        </w:rPr>
        <w:t xml:space="preserve"> και τον Βασιλείου, δύο νέα παιδιά, οικογενειάρχες με μωρά παιδιά και χθες η σύζυγος του </w:t>
      </w:r>
      <w:proofErr w:type="spellStart"/>
      <w:r>
        <w:rPr>
          <w:rFonts w:eastAsia="Times New Roman"/>
          <w:szCs w:val="24"/>
        </w:rPr>
        <w:t>Μπαλταδώρου</w:t>
      </w:r>
      <w:proofErr w:type="spellEnd"/>
      <w:r>
        <w:rPr>
          <w:rFonts w:eastAsia="Times New Roman"/>
          <w:szCs w:val="24"/>
        </w:rPr>
        <w:t xml:space="preserve"> ήταν στη γιορτή της Πο</w:t>
      </w:r>
      <w:r>
        <w:rPr>
          <w:rFonts w:eastAsia="Times New Roman"/>
          <w:szCs w:val="24"/>
        </w:rPr>
        <w:t xml:space="preserve">λεμικής Αεροπορίας. </w:t>
      </w:r>
    </w:p>
    <w:p w14:paraId="295D71B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Έχει μεγάλη σημασία αυτοί οι άνθρωποι οι οποίοι σε καιρό ειρήνης χάνουν τη ζωή τους, οικογένειες που καθημερινώς αποχαιρετούν τους δικούς τους να έχουν τη στήριξη της </w:t>
      </w:r>
      <w:proofErr w:type="spellStart"/>
      <w:r>
        <w:rPr>
          <w:rFonts w:eastAsia="Times New Roman"/>
          <w:szCs w:val="24"/>
        </w:rPr>
        <w:t>πατρίδος</w:t>
      </w:r>
      <w:proofErr w:type="spellEnd"/>
      <w:r>
        <w:rPr>
          <w:rFonts w:eastAsia="Times New Roman"/>
          <w:szCs w:val="24"/>
        </w:rPr>
        <w:t>, να έχουν τη στήριξη της Κυβέρνησης, να έχουν τη στήριξη το</w:t>
      </w:r>
      <w:r>
        <w:rPr>
          <w:rFonts w:eastAsia="Times New Roman"/>
          <w:szCs w:val="24"/>
        </w:rPr>
        <w:t>υ λαού και -πολύ σημαντικό- να έχουν και τη στήριξη του συνόλου των πολιτικών δυνάμεων. Αυτοί οι άνθρωποι δεν πάνε στη δουλειά. Πάνε να υπερασπιστούν την εδαφική κυριαρχία και την εδαφική ακεραιότητα της χώρας. Οι οικογένειές τους δεν ξέρουν αν ο δικός του</w:t>
      </w:r>
      <w:r>
        <w:rPr>
          <w:rFonts w:eastAsia="Times New Roman"/>
          <w:szCs w:val="24"/>
        </w:rPr>
        <w:t>ς άνθρωπος γυρίσει πίσω. Πιστεύω ότι έστω και αυτή η μετά από τρία χρόνια αποκατάσταση της αδικίας σε βάρος των Ελληνικών Ενόπλων Δυνάμεων δίνει τη δυνατότητα να μπορέσουν αυτοί οι άνθρωποι να συνεχίσουν το έργο τους με το ίδιο ηθικό, με την ίδια δύναμη κα</w:t>
      </w:r>
      <w:r>
        <w:rPr>
          <w:rFonts w:eastAsia="Times New Roman"/>
          <w:szCs w:val="24"/>
        </w:rPr>
        <w:t xml:space="preserve">ι με την ίδια αυτοπεποίθηση που έχουν οι Έλληνες κι ελπίζω αυτή η ισχυρή δύναμη αποτροπής των Ελληνικών Ενόπλων Δυνάμεων να βοηθήσει την ειρηνική συνύπαρξη των λαών. </w:t>
      </w:r>
    </w:p>
    <w:p w14:paraId="295D71B5"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την Προεδρική Έδρα καταλαμβάνει ο Πρόεδρος της Βουλής κ. </w:t>
      </w:r>
      <w:r w:rsidRPr="0022276B">
        <w:rPr>
          <w:rFonts w:eastAsia="Times New Roman"/>
          <w:b/>
          <w:szCs w:val="24"/>
        </w:rPr>
        <w:t>ΝΙΚΟΛΑΟΣ ΒΟΥΤΣΗ</w:t>
      </w:r>
      <w:r w:rsidRPr="0022276B">
        <w:rPr>
          <w:rFonts w:eastAsia="Times New Roman"/>
          <w:b/>
          <w:szCs w:val="24"/>
        </w:rPr>
        <w:t>Σ</w:t>
      </w:r>
      <w:r>
        <w:rPr>
          <w:rFonts w:eastAsia="Times New Roman"/>
          <w:szCs w:val="24"/>
        </w:rPr>
        <w:t>)</w:t>
      </w:r>
    </w:p>
    <w:p w14:paraId="295D71B6" w14:textId="77777777" w:rsidR="006C59DA" w:rsidRDefault="00DE6A6A">
      <w:pPr>
        <w:spacing w:line="600" w:lineRule="auto"/>
        <w:ind w:firstLine="720"/>
        <w:contextualSpacing/>
        <w:jc w:val="both"/>
        <w:rPr>
          <w:rFonts w:eastAsia="Times New Roman"/>
          <w:szCs w:val="24"/>
        </w:rPr>
      </w:pPr>
      <w:r>
        <w:rPr>
          <w:rFonts w:eastAsia="Times New Roman"/>
          <w:szCs w:val="24"/>
        </w:rPr>
        <w:t>Θέλω να αναφέρω από το Βήμα της Βουλής σήμερα, ημέρα της γιορτής των Ταξιαρχών και της Πολεμικής Αεροπορίας, ότι είχαμε μ</w:t>
      </w:r>
      <w:r>
        <w:rPr>
          <w:rFonts w:eastAsia="Times New Roman"/>
          <w:szCs w:val="24"/>
        </w:rPr>
        <w:t>ί</w:t>
      </w:r>
      <w:r>
        <w:rPr>
          <w:rFonts w:eastAsia="Times New Roman"/>
          <w:szCs w:val="24"/>
        </w:rPr>
        <w:t xml:space="preserve">α θετική εξέλιξη. Ξέρετε ότι υπάρχει ένα πρωτόκολλο σε σχέση με τις εορτές για την αποφυγή των εντάσεων και των παραβιάσεων. Για πρώτη φορά είχαμε αίτηση αδείας των τουρκικών αεροσκαφών να εισέλθουν στο </w:t>
      </w:r>
      <w:r>
        <w:rPr>
          <w:rFonts w:eastAsia="Times New Roman"/>
          <w:szCs w:val="24"/>
          <w:lang w:val="en-US"/>
        </w:rPr>
        <w:t>FIR</w:t>
      </w:r>
      <w:r>
        <w:rPr>
          <w:rFonts w:eastAsia="Times New Roman"/>
          <w:szCs w:val="24"/>
        </w:rPr>
        <w:t xml:space="preserve"> Αθηνών. Αν προχωρήσουμε, λοιπόν, έχοντας την ισχύ</w:t>
      </w:r>
      <w:r>
        <w:rPr>
          <w:rFonts w:eastAsia="Times New Roman"/>
          <w:szCs w:val="24"/>
        </w:rPr>
        <w:t xml:space="preserve"> που αποτρέπει τον οποιονδήποτε να προκαλέσει, με μ</w:t>
      </w:r>
      <w:r>
        <w:rPr>
          <w:rFonts w:eastAsia="Times New Roman"/>
          <w:szCs w:val="24"/>
        </w:rPr>
        <w:t>ί</w:t>
      </w:r>
      <w:r>
        <w:rPr>
          <w:rFonts w:eastAsia="Times New Roman"/>
          <w:szCs w:val="24"/>
        </w:rPr>
        <w:t xml:space="preserve">α θετική ματιά στο μέλλον, με την ειρηνική συνύπαρξη των δυο λαών θα μπορέσουμε να χτίσουμε το μέλλον της πατρίδας. </w:t>
      </w:r>
    </w:p>
    <w:p w14:paraId="295D71B7" w14:textId="77777777" w:rsidR="006C59DA" w:rsidRDefault="00DE6A6A">
      <w:pPr>
        <w:spacing w:line="600" w:lineRule="auto"/>
        <w:ind w:firstLine="720"/>
        <w:contextualSpacing/>
        <w:jc w:val="both"/>
        <w:rPr>
          <w:rFonts w:eastAsia="Times New Roman"/>
          <w:szCs w:val="24"/>
        </w:rPr>
      </w:pPr>
      <w:r>
        <w:rPr>
          <w:rFonts w:eastAsia="Times New Roman"/>
          <w:szCs w:val="24"/>
        </w:rPr>
        <w:t>Τα στελέχη των Ενόπλων Δυνάμεων, λοιπόν, πλέον έχοντας αποκατασταθεί όσον αφορά στην τρ</w:t>
      </w:r>
      <w:r>
        <w:rPr>
          <w:rFonts w:eastAsia="Times New Roman"/>
          <w:szCs w:val="24"/>
        </w:rPr>
        <w:t>ομερή αδικία που τους έγινε το 2012, συνεχίζουν να επιτελούν την αποστολή τους. Επαναλαμβάνω, κλείνοντας, ότι έχουμε υποχρέωση και προχωρούμε ήδη σε αποκατάσταση κι άλλων αδικιών που υπάρχουν μέσα στα θέματα της μισθοδοσίας των Ενόπλων Δυνάμεων και των Σωμ</w:t>
      </w:r>
      <w:r>
        <w:rPr>
          <w:rFonts w:eastAsia="Times New Roman"/>
          <w:szCs w:val="24"/>
        </w:rPr>
        <w:t xml:space="preserve">άτων Ασφαλείας και πιστεύω ότι η στάση που σήμερα επέδειξε ο Κοινοβουλευτικός Εκπρόσωπος της Αξιωματικής Αντιπολίτευσης απέναντι στους ακραίους που θέλουν να χρησιμοποιούν τις Ένοπλες Δυνάμεις για να δημιουργούν προβλήματα μέσα στη Βουλή των Ελλήνων </w:t>
      </w:r>
      <w:r>
        <w:rPr>
          <w:rFonts w:eastAsia="Times New Roman"/>
          <w:szCs w:val="24"/>
        </w:rPr>
        <w:lastRenderedPageBreak/>
        <w:t xml:space="preserve">είναι </w:t>
      </w:r>
      <w:r>
        <w:rPr>
          <w:rFonts w:eastAsia="Times New Roman"/>
          <w:szCs w:val="24"/>
        </w:rPr>
        <w:t>μ</w:t>
      </w:r>
      <w:r>
        <w:rPr>
          <w:rFonts w:eastAsia="Times New Roman"/>
          <w:szCs w:val="24"/>
        </w:rPr>
        <w:t>ί</w:t>
      </w:r>
      <w:r>
        <w:rPr>
          <w:rFonts w:eastAsia="Times New Roman"/>
          <w:szCs w:val="24"/>
        </w:rPr>
        <w:t>α στάση ευθύνης που θα δώσει τη δυνατότητα οι Ένοπλες Δυνάμεις της χώρας να προχωρήσουν έχοντας τη στήριξη του συνόλου του ελληνικού λαού.</w:t>
      </w:r>
    </w:p>
    <w:p w14:paraId="295D71B8" w14:textId="77777777" w:rsidR="006C59DA" w:rsidRDefault="00DE6A6A">
      <w:pPr>
        <w:spacing w:line="600" w:lineRule="auto"/>
        <w:ind w:firstLine="720"/>
        <w:contextualSpacing/>
        <w:jc w:val="both"/>
        <w:rPr>
          <w:rFonts w:eastAsia="Times New Roman"/>
          <w:szCs w:val="24"/>
        </w:rPr>
      </w:pPr>
      <w:r>
        <w:rPr>
          <w:rFonts w:eastAsia="Times New Roman"/>
          <w:szCs w:val="24"/>
        </w:rPr>
        <w:t>Ευχαριστώ.</w:t>
      </w:r>
    </w:p>
    <w:p w14:paraId="295D71B9"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295D71BA" w14:textId="77777777" w:rsidR="006C59DA" w:rsidRDefault="00DE6A6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Δεν έχω μιλήσει ακόμα ε</w:t>
      </w:r>
      <w:r>
        <w:rPr>
          <w:rFonts w:eastAsia="Times New Roman"/>
          <w:szCs w:val="24"/>
        </w:rPr>
        <w:t xml:space="preserve">γώ ως Κοινοβουλευτικός. </w:t>
      </w:r>
    </w:p>
    <w:p w14:paraId="295D71BB" w14:textId="77777777" w:rsidR="006C59DA" w:rsidRDefault="00DE6A6A">
      <w:pPr>
        <w:spacing w:line="600" w:lineRule="auto"/>
        <w:ind w:firstLine="720"/>
        <w:contextualSpacing/>
        <w:jc w:val="both"/>
        <w:rPr>
          <w:rFonts w:eastAsia="Times New Roman"/>
          <w:szCs w:val="24"/>
        </w:rPr>
      </w:pPr>
      <w:r w:rsidRPr="00823C77">
        <w:rPr>
          <w:rFonts w:eastAsia="Times New Roman"/>
          <w:b/>
          <w:szCs w:val="24"/>
        </w:rPr>
        <w:t xml:space="preserve">ΠΡΟΕΔΡΟΣ (Νικόλαος </w:t>
      </w:r>
      <w:proofErr w:type="spellStart"/>
      <w:r w:rsidRPr="00823C77">
        <w:rPr>
          <w:rFonts w:eastAsia="Times New Roman"/>
          <w:b/>
          <w:szCs w:val="24"/>
        </w:rPr>
        <w:t>Βούτσης</w:t>
      </w:r>
      <w:proofErr w:type="spellEnd"/>
      <w:r w:rsidRPr="00823C77">
        <w:rPr>
          <w:rFonts w:eastAsia="Times New Roman"/>
          <w:b/>
          <w:szCs w:val="24"/>
        </w:rPr>
        <w:t xml:space="preserve">): </w:t>
      </w:r>
      <w:r>
        <w:rPr>
          <w:rFonts w:eastAsia="Times New Roman"/>
          <w:szCs w:val="24"/>
        </w:rPr>
        <w:t xml:space="preserve">Ευχαριστώ. </w:t>
      </w:r>
    </w:p>
    <w:p w14:paraId="295D71BC"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Σταϊκούρας</w:t>
      </w:r>
      <w:proofErr w:type="spellEnd"/>
      <w:r>
        <w:rPr>
          <w:rFonts w:eastAsia="Times New Roman"/>
          <w:szCs w:val="24"/>
        </w:rPr>
        <w:t xml:space="preserve"> έχει τον λόγο, γιατί ο κ. </w:t>
      </w:r>
      <w:proofErr w:type="spellStart"/>
      <w:r>
        <w:rPr>
          <w:rFonts w:eastAsia="Times New Roman"/>
          <w:szCs w:val="24"/>
        </w:rPr>
        <w:t>Σταϊκούρας</w:t>
      </w:r>
      <w:proofErr w:type="spellEnd"/>
      <w:r>
        <w:rPr>
          <w:rFonts w:eastAsia="Times New Roman"/>
          <w:szCs w:val="24"/>
        </w:rPr>
        <w:t xml:space="preserve"> εξελήφθη ως Κοινοβουλευτικός Εκπρόσωπος.</w:t>
      </w:r>
    </w:p>
    <w:p w14:paraId="295D71BD"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ΧΡΗΣΤΟΣ ΣΤΑΪΚΟΥΡΑΣ: </w:t>
      </w:r>
      <w:r>
        <w:rPr>
          <w:rFonts w:eastAsia="Times New Roman"/>
          <w:szCs w:val="24"/>
        </w:rPr>
        <w:t>Δεν είμαι Κοινοβουλευτικός Εκπρόσωπος.</w:t>
      </w:r>
    </w:p>
    <w:p w14:paraId="295D71BE" w14:textId="77777777" w:rsidR="006C59DA" w:rsidRDefault="00DE6A6A">
      <w:pPr>
        <w:spacing w:line="600" w:lineRule="auto"/>
        <w:ind w:firstLine="720"/>
        <w:contextualSpacing/>
        <w:jc w:val="both"/>
        <w:rPr>
          <w:rFonts w:eastAsia="Times New Roman"/>
          <w:szCs w:val="24"/>
        </w:rPr>
      </w:pPr>
      <w:r w:rsidRPr="00764976">
        <w:rPr>
          <w:rFonts w:eastAsia="Times New Roman"/>
          <w:b/>
          <w:szCs w:val="24"/>
        </w:rPr>
        <w:t xml:space="preserve">ΠΡΟΕΔΡΟΣ (Νικόλαος </w:t>
      </w:r>
      <w:proofErr w:type="spellStart"/>
      <w:r w:rsidRPr="00764976">
        <w:rPr>
          <w:rFonts w:eastAsia="Times New Roman"/>
          <w:b/>
          <w:szCs w:val="24"/>
        </w:rPr>
        <w:t>Βούτσης</w:t>
      </w:r>
      <w:proofErr w:type="spellEnd"/>
      <w:r w:rsidRPr="00764976">
        <w:rPr>
          <w:rFonts w:eastAsia="Times New Roman"/>
          <w:b/>
          <w:szCs w:val="24"/>
        </w:rPr>
        <w:t xml:space="preserve">): </w:t>
      </w:r>
      <w:r>
        <w:rPr>
          <w:rFonts w:eastAsia="Times New Roman"/>
          <w:szCs w:val="24"/>
        </w:rPr>
        <w:t xml:space="preserve">Εννοώ σε σχέση με τον Υπουργό. </w:t>
      </w:r>
    </w:p>
    <w:p w14:paraId="295D71BF" w14:textId="77777777" w:rsidR="006C59DA" w:rsidRDefault="00DE6A6A">
      <w:pPr>
        <w:spacing w:line="600" w:lineRule="auto"/>
        <w:ind w:firstLine="720"/>
        <w:contextualSpacing/>
        <w:jc w:val="both"/>
        <w:rPr>
          <w:rFonts w:eastAsia="Times New Roman"/>
          <w:szCs w:val="24"/>
        </w:rPr>
      </w:pPr>
      <w:r>
        <w:rPr>
          <w:rFonts w:eastAsia="Times New Roman"/>
          <w:szCs w:val="24"/>
        </w:rPr>
        <w:t>Ύστερα θα δώσουμε τον λόγο στον Πρωθυπουργό.</w:t>
      </w:r>
    </w:p>
    <w:p w14:paraId="295D71C0"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ΣΤΑΪΚΟΥΡΑΣ:</w:t>
      </w:r>
      <w:r>
        <w:rPr>
          <w:rFonts w:eastAsia="Times New Roman"/>
          <w:szCs w:val="24"/>
        </w:rPr>
        <w:t xml:space="preserve"> Κύριε Υπουργέ, κατ’ αρχ</w:t>
      </w:r>
      <w:r>
        <w:rPr>
          <w:rFonts w:eastAsia="Times New Roman"/>
          <w:szCs w:val="24"/>
        </w:rPr>
        <w:t>άς</w:t>
      </w:r>
      <w:r>
        <w:rPr>
          <w:rFonts w:eastAsia="Times New Roman"/>
          <w:szCs w:val="24"/>
        </w:rPr>
        <w:t xml:space="preserve"> να επαναλάβω την ξεκάθαρη θέση της Νέας Δημοκρατίας. Η Νέα Δημοκρατία ό,τι έκανε το 2014 θα κάνει και σήμερα. Ό,τι έκανε και τότε θα </w:t>
      </w:r>
      <w:r>
        <w:rPr>
          <w:rFonts w:eastAsia="Times New Roman"/>
          <w:szCs w:val="24"/>
        </w:rPr>
        <w:t xml:space="preserve">κάνει και σήμερα. Θα στηρίξει την πλήρη αποκατάσταση των απολαβών. Αυτό που είπα όμως είναι ότι ο ΣΥΡΙΖΑ σήμερα δεν κάνει αυτό που θα έπρεπε να κάνει και στο παρελθόν. Πρώτη παρατήρηση. </w:t>
      </w:r>
    </w:p>
    <w:p w14:paraId="295D71C1"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Δεύτερη παρατήρηση. Επειδή συμμετείχα στις διαπραγματεύσεις θα μου επ</w:t>
      </w:r>
      <w:r>
        <w:rPr>
          <w:rFonts w:eastAsia="Times New Roman"/>
          <w:szCs w:val="24"/>
        </w:rPr>
        <w:t>ιτρέψετε να ξέρω καλύτερα. Το 2014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δημοσιονομικών δυνατοτήτων της χώρας μπορέσαμε να δώσουμε το 50% των αναδρομικών, να αποκαταστήσουμε με μόνιμο τρόπο -το τονίζω για πολλοστή φορά- τις μισές από τις απώλειες που οι συγκεκριμένοι κλάδοι είχ</w:t>
      </w:r>
      <w:r>
        <w:rPr>
          <w:rFonts w:eastAsia="Times New Roman"/>
          <w:szCs w:val="24"/>
        </w:rPr>
        <w:t xml:space="preserve">αν υποστεί και προβλεπόταν στο μέλλον, ανάλογα με τις δημοσιονομικές δυνατότητες, και το υπόλοιπο 50%. </w:t>
      </w:r>
    </w:p>
    <w:p w14:paraId="295D71C2" w14:textId="77777777" w:rsidR="006C59DA" w:rsidRDefault="00DE6A6A">
      <w:pPr>
        <w:spacing w:line="600" w:lineRule="auto"/>
        <w:ind w:firstLine="720"/>
        <w:contextualSpacing/>
        <w:jc w:val="both"/>
        <w:rPr>
          <w:rFonts w:eastAsia="Times New Roman"/>
          <w:szCs w:val="24"/>
        </w:rPr>
      </w:pPr>
      <w:r>
        <w:rPr>
          <w:rFonts w:eastAsia="Times New Roman"/>
          <w:szCs w:val="24"/>
        </w:rPr>
        <w:t>Για ποιον λόγο τότε δεν ήταν το 100%; Διότι οφείλουν όλοι να γνωρίζουν σ’ αυτήν την Αίθουσα ότι όταν λαμβάνεις μια δημοσιονομική απόφαση άσχετα και ανεξ</w:t>
      </w:r>
      <w:r>
        <w:rPr>
          <w:rFonts w:eastAsia="Times New Roman"/>
          <w:szCs w:val="24"/>
        </w:rPr>
        <w:t>άρτητα από το πότε αυτή θα αποπληρωθεί αυτή εγγράφεται τη χρονιά που λαμβάνεις αυτή την απόφαση.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λοιπόν, των δημοσιονομικών δυνατοτήτων και επιλογών της τότε Κυβέρνησης, επιλέξαμε το 50% των αναδρομικών, το 50% των μισθών, τη μείωση του ειδικο</w:t>
      </w:r>
      <w:r>
        <w:rPr>
          <w:rFonts w:eastAsia="Times New Roman"/>
          <w:szCs w:val="24"/>
        </w:rPr>
        <w:t xml:space="preserve">ύ φόρου κατανάλωσης στο πετρέλαιο θέρμανσης, τη μείωση του φόρου στην εστίαση, τη μείωση των ασφαλιστικών εισφορών και τη μείωση της έκτακτης εισφοράς αλληλεγγύης. </w:t>
      </w:r>
    </w:p>
    <w:p w14:paraId="295D71C3" w14:textId="77777777" w:rsidR="006C59DA" w:rsidRDefault="00DE6A6A">
      <w:pPr>
        <w:spacing w:line="600" w:lineRule="auto"/>
        <w:ind w:firstLine="720"/>
        <w:contextualSpacing/>
        <w:jc w:val="both"/>
        <w:rPr>
          <w:rFonts w:eastAsia="Times New Roman"/>
          <w:szCs w:val="24"/>
        </w:rPr>
      </w:pPr>
      <w:r w:rsidRPr="00C30708">
        <w:rPr>
          <w:rFonts w:eastAsia="Times New Roman"/>
          <w:b/>
          <w:szCs w:val="24"/>
        </w:rPr>
        <w:t>ΠΑΝΟΣ ΚΑΜΜΕΝΟΣ</w:t>
      </w:r>
      <w:r>
        <w:rPr>
          <w:rFonts w:eastAsia="Times New Roman"/>
          <w:b/>
          <w:szCs w:val="24"/>
        </w:rPr>
        <w:t xml:space="preserve"> (Υπουργός Εθνικής Άμυνας - Πρόεδρος των Ανεξαρτήτων Ελλήνων)</w:t>
      </w:r>
      <w:r w:rsidRPr="00C30708">
        <w:rPr>
          <w:rFonts w:eastAsia="Times New Roman"/>
          <w:b/>
          <w:szCs w:val="24"/>
        </w:rPr>
        <w:t>:</w:t>
      </w:r>
      <w:r>
        <w:rPr>
          <w:rFonts w:eastAsia="Times New Roman"/>
          <w:szCs w:val="24"/>
        </w:rPr>
        <w:t xml:space="preserve"> Κύριε Πρόεδρε,</w:t>
      </w:r>
      <w:r>
        <w:rPr>
          <w:rFonts w:eastAsia="Times New Roman"/>
          <w:szCs w:val="24"/>
        </w:rPr>
        <w:t xml:space="preserve"> θα ήθελα τον λόγο.</w:t>
      </w:r>
    </w:p>
    <w:p w14:paraId="295D71C4" w14:textId="77777777" w:rsidR="006C59DA" w:rsidRDefault="00DE6A6A">
      <w:pPr>
        <w:spacing w:line="600" w:lineRule="auto"/>
        <w:ind w:firstLine="720"/>
        <w:contextualSpacing/>
        <w:jc w:val="both"/>
        <w:rPr>
          <w:rFonts w:eastAsia="Times New Roman"/>
          <w:szCs w:val="24"/>
        </w:rPr>
      </w:pPr>
      <w:r w:rsidRPr="00C30708">
        <w:rPr>
          <w:rFonts w:eastAsia="Times New Roman"/>
          <w:b/>
          <w:szCs w:val="24"/>
        </w:rPr>
        <w:t xml:space="preserve">ΠΡΟΕΔΡΟΣ (Νικόλαος </w:t>
      </w:r>
      <w:proofErr w:type="spellStart"/>
      <w:r w:rsidRPr="00C30708">
        <w:rPr>
          <w:rFonts w:eastAsia="Times New Roman"/>
          <w:b/>
          <w:szCs w:val="24"/>
        </w:rPr>
        <w:t>Βούτσης</w:t>
      </w:r>
      <w:proofErr w:type="spellEnd"/>
      <w:r w:rsidRPr="00C30708">
        <w:rPr>
          <w:rFonts w:eastAsia="Times New Roman"/>
          <w:b/>
          <w:szCs w:val="24"/>
        </w:rPr>
        <w:t>):</w:t>
      </w:r>
      <w:r>
        <w:rPr>
          <w:rFonts w:eastAsia="Times New Roman"/>
          <w:szCs w:val="24"/>
        </w:rPr>
        <w:t xml:space="preserve"> Ο κύριος Υπουργός κάτι θέλει να διευκρινίσει. Μετά θα δώσω τον λόγο στον Πρωθυπουργό. </w:t>
      </w:r>
    </w:p>
    <w:p w14:paraId="295D71C5"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ΒΑΣΙΛΕΙΟΣ </w:t>
      </w:r>
      <w:r w:rsidRPr="00C30708">
        <w:rPr>
          <w:rFonts w:eastAsia="Times New Roman"/>
          <w:b/>
          <w:szCs w:val="24"/>
        </w:rPr>
        <w:t>ΚΙΚΙΛΙΑΣ:</w:t>
      </w:r>
      <w:r>
        <w:rPr>
          <w:rFonts w:eastAsia="Times New Roman"/>
          <w:szCs w:val="24"/>
        </w:rPr>
        <w:t xml:space="preserve"> Κύριε Πρόεδρε, θα ήθελα τον λόγο. </w:t>
      </w:r>
    </w:p>
    <w:p w14:paraId="295D71C6" w14:textId="77777777" w:rsidR="006C59DA" w:rsidRDefault="00DE6A6A">
      <w:pPr>
        <w:spacing w:line="600" w:lineRule="auto"/>
        <w:ind w:firstLine="720"/>
        <w:contextualSpacing/>
        <w:jc w:val="both"/>
        <w:rPr>
          <w:rFonts w:eastAsia="Times New Roman"/>
          <w:szCs w:val="24"/>
        </w:rPr>
      </w:pPr>
      <w:r w:rsidRPr="00C30708">
        <w:rPr>
          <w:rFonts w:eastAsia="Times New Roman"/>
          <w:b/>
          <w:szCs w:val="24"/>
        </w:rPr>
        <w:lastRenderedPageBreak/>
        <w:t xml:space="preserve">ΠΡΟΕΔΡΟΣ (Νικόλαος </w:t>
      </w:r>
      <w:proofErr w:type="spellStart"/>
      <w:r w:rsidRPr="00C30708">
        <w:rPr>
          <w:rFonts w:eastAsia="Times New Roman"/>
          <w:b/>
          <w:szCs w:val="24"/>
        </w:rPr>
        <w:t>Βούτσης</w:t>
      </w:r>
      <w:proofErr w:type="spellEnd"/>
      <w:r w:rsidRPr="00C30708">
        <w:rPr>
          <w:rFonts w:eastAsia="Times New Roman"/>
          <w:b/>
          <w:szCs w:val="24"/>
        </w:rPr>
        <w:t>):</w:t>
      </w:r>
      <w:r>
        <w:rPr>
          <w:rFonts w:eastAsia="Times New Roman"/>
          <w:szCs w:val="24"/>
        </w:rPr>
        <w:t xml:space="preserve"> Κύριε </w:t>
      </w:r>
      <w:proofErr w:type="spellStart"/>
      <w:r>
        <w:rPr>
          <w:rFonts w:eastAsia="Times New Roman"/>
          <w:szCs w:val="24"/>
        </w:rPr>
        <w:t>Κικίλια</w:t>
      </w:r>
      <w:proofErr w:type="spellEnd"/>
      <w:r>
        <w:rPr>
          <w:rFonts w:eastAsia="Times New Roman"/>
          <w:szCs w:val="24"/>
        </w:rPr>
        <w:t>, μετά θα πάρετε τον λό</w:t>
      </w:r>
      <w:r>
        <w:rPr>
          <w:rFonts w:eastAsia="Times New Roman"/>
          <w:szCs w:val="24"/>
        </w:rPr>
        <w:t xml:space="preserve">γο. Είστε και υπεύθυνος </w:t>
      </w:r>
      <w:r>
        <w:rPr>
          <w:rFonts w:eastAsia="Times New Roman"/>
          <w:szCs w:val="24"/>
        </w:rPr>
        <w:t>τ</w:t>
      </w:r>
      <w:r>
        <w:rPr>
          <w:rFonts w:eastAsia="Times New Roman"/>
          <w:szCs w:val="24"/>
        </w:rPr>
        <w:t>ομεάρχης.</w:t>
      </w:r>
    </w:p>
    <w:p w14:paraId="295D71C7"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ΒΑΣΙΛΕΙΟΣ </w:t>
      </w:r>
      <w:r w:rsidRPr="00C30708">
        <w:rPr>
          <w:rFonts w:eastAsia="Times New Roman"/>
          <w:b/>
          <w:szCs w:val="24"/>
        </w:rPr>
        <w:t>ΚΙΚΙΛΙΑΣ:</w:t>
      </w:r>
      <w:r>
        <w:rPr>
          <w:rFonts w:eastAsia="Times New Roman"/>
          <w:szCs w:val="24"/>
        </w:rPr>
        <w:t xml:space="preserve"> Έχετε</w:t>
      </w:r>
      <w:r w:rsidRPr="00EF64E1">
        <w:rPr>
          <w:rFonts w:eastAsia="Times New Roman"/>
          <w:szCs w:val="24"/>
        </w:rPr>
        <w:t xml:space="preserve"> </w:t>
      </w:r>
      <w:r>
        <w:rPr>
          <w:rFonts w:eastAsia="Times New Roman"/>
          <w:szCs w:val="24"/>
        </w:rPr>
        <w:t>πρόβλημα, κύριε Υπουργέ, να πάρω τον λόγο; Διότι αναφέρατε το όνομά μου.</w:t>
      </w:r>
    </w:p>
    <w:p w14:paraId="295D71C8"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9937A7">
        <w:rPr>
          <w:rFonts w:eastAsia="Times New Roman"/>
          <w:b/>
          <w:szCs w:val="24"/>
        </w:rPr>
        <w:t xml:space="preserve">ΠΡΟΕΔΡΟΣ (Νικόλαος </w:t>
      </w:r>
      <w:proofErr w:type="spellStart"/>
      <w:r w:rsidRPr="009937A7">
        <w:rPr>
          <w:rFonts w:eastAsia="Times New Roman"/>
          <w:b/>
          <w:szCs w:val="24"/>
        </w:rPr>
        <w:t>Βούτσης</w:t>
      </w:r>
      <w:proofErr w:type="spellEnd"/>
      <w:r w:rsidRPr="009937A7">
        <w:rPr>
          <w:rFonts w:eastAsia="Times New Roman"/>
          <w:b/>
          <w:szCs w:val="24"/>
        </w:rPr>
        <w:t>):</w:t>
      </w:r>
      <w:r>
        <w:rPr>
          <w:rFonts w:eastAsia="Times New Roman"/>
          <w:szCs w:val="24"/>
        </w:rPr>
        <w:t xml:space="preserve"> Κύριε </w:t>
      </w:r>
      <w:proofErr w:type="spellStart"/>
      <w:r>
        <w:rPr>
          <w:rFonts w:eastAsia="Times New Roman"/>
          <w:szCs w:val="24"/>
        </w:rPr>
        <w:t>Κικίλια</w:t>
      </w:r>
      <w:proofErr w:type="spellEnd"/>
      <w:r>
        <w:rPr>
          <w:rFonts w:eastAsia="Times New Roman"/>
          <w:szCs w:val="24"/>
        </w:rPr>
        <w:t>, θέλετε να πείτε κάτι πριν απαντήσει ο Υπουργός;</w:t>
      </w:r>
    </w:p>
    <w:p w14:paraId="295D71C9"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9937A7">
        <w:rPr>
          <w:rFonts w:eastAsia="Times New Roman"/>
          <w:b/>
          <w:szCs w:val="24"/>
        </w:rPr>
        <w:t>ΒΑΣΙΛΕΙΟΣ ΚΙΚΙΛΙΑΣ:</w:t>
      </w:r>
      <w:r>
        <w:rPr>
          <w:rFonts w:eastAsia="Times New Roman"/>
          <w:szCs w:val="24"/>
        </w:rPr>
        <w:t xml:space="preserve"> Να απαντήσει ο κύριος Υπουργός και μετά.</w:t>
      </w:r>
    </w:p>
    <w:p w14:paraId="295D71CA"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9937A7">
        <w:rPr>
          <w:rFonts w:eastAsia="Times New Roman"/>
          <w:b/>
          <w:szCs w:val="24"/>
        </w:rPr>
        <w:t>ΠΑΝΟΣ ΚΑΜΜΕΝΟΣ (Υπουργός Εθνικής Άμυνας</w:t>
      </w:r>
      <w:r>
        <w:rPr>
          <w:rFonts w:eastAsia="Times New Roman"/>
          <w:b/>
          <w:szCs w:val="24"/>
        </w:rPr>
        <w:t xml:space="preserve"> - Πρόεδρος των Ανεξαρτήτων Ελλήνων</w:t>
      </w:r>
      <w:r w:rsidRPr="009937A7">
        <w:rPr>
          <w:rFonts w:eastAsia="Times New Roman"/>
          <w:b/>
          <w:szCs w:val="24"/>
        </w:rPr>
        <w:t>):</w:t>
      </w:r>
      <w:r>
        <w:rPr>
          <w:rFonts w:eastAsia="Times New Roman"/>
          <w:szCs w:val="24"/>
        </w:rPr>
        <w:t xml:space="preserve"> Αν έχει άποψη διαφορετική από τον κύριο Εκπρόσωπό του, να μιλήσει.</w:t>
      </w:r>
    </w:p>
    <w:p w14:paraId="295D71CB"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Αν διαφωνείτε με τον κ. </w:t>
      </w:r>
      <w:proofErr w:type="spellStart"/>
      <w:r>
        <w:rPr>
          <w:rFonts w:eastAsia="Times New Roman"/>
          <w:szCs w:val="24"/>
        </w:rPr>
        <w:t>Σταϊκούρα</w:t>
      </w:r>
      <w:proofErr w:type="spellEnd"/>
      <w:r>
        <w:rPr>
          <w:rFonts w:eastAsia="Times New Roman"/>
          <w:szCs w:val="24"/>
        </w:rPr>
        <w:t>, πάρτε τον λόγο.</w:t>
      </w:r>
    </w:p>
    <w:p w14:paraId="295D71CC"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ελάτε. Παρακολουθούν και τα παιδιά. </w:t>
      </w:r>
    </w:p>
    <w:p w14:paraId="295D71CD"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Έχετε τον λόγο, κύριε Υπουργέ.</w:t>
      </w:r>
    </w:p>
    <w:p w14:paraId="295D71CE"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Λοιπόν, να είμαστε απόλυτα σαφείς: </w:t>
      </w:r>
    </w:p>
    <w:p w14:paraId="295D71CF"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Στις διαπραγματεύσεις, κύριε </w:t>
      </w:r>
      <w:proofErr w:type="spellStart"/>
      <w:r>
        <w:rPr>
          <w:rFonts w:eastAsia="Times New Roman"/>
          <w:szCs w:val="24"/>
        </w:rPr>
        <w:t>Σταϊκούρα</w:t>
      </w:r>
      <w:proofErr w:type="spellEnd"/>
      <w:r>
        <w:rPr>
          <w:rFonts w:eastAsia="Times New Roman"/>
          <w:szCs w:val="24"/>
        </w:rPr>
        <w:t>, είναι καταγεγρα</w:t>
      </w:r>
      <w:r>
        <w:rPr>
          <w:rFonts w:eastAsia="Times New Roman"/>
          <w:szCs w:val="24"/>
        </w:rPr>
        <w:t xml:space="preserve">μμένο και μας το </w:t>
      </w:r>
      <w:proofErr w:type="spellStart"/>
      <w:r>
        <w:rPr>
          <w:rFonts w:eastAsia="Times New Roman"/>
          <w:szCs w:val="24"/>
        </w:rPr>
        <w:t>επανέφεραν</w:t>
      </w:r>
      <w:proofErr w:type="spellEnd"/>
      <w:r>
        <w:rPr>
          <w:rFonts w:eastAsia="Times New Roman"/>
          <w:szCs w:val="24"/>
        </w:rPr>
        <w:t xml:space="preserve"> όταν ζητήσαμε να εφαρμόσουμε την απόφαση του Συμβουλίου της Επικρατείας. Ήταν ότι θα δώσετε το 50% τότε, θα αποκαταστήσετε και τις άλλες αδικίες -οι οποίες δεν αποκαταστάθηκαν- και θα ξοφλήσουμε. </w:t>
      </w:r>
    </w:p>
    <w:p w14:paraId="295D71D0"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9937A7">
        <w:rPr>
          <w:rFonts w:eastAsia="Times New Roman"/>
          <w:b/>
          <w:szCs w:val="24"/>
        </w:rPr>
        <w:t>ΧΡΗΣΤΟΣ ΣΤΑΪΚΟΥΡΑΣ:</w:t>
      </w:r>
      <w:r>
        <w:rPr>
          <w:rFonts w:eastAsia="Times New Roman"/>
          <w:szCs w:val="24"/>
        </w:rPr>
        <w:t xml:space="preserve"> Μπορείτε, π</w:t>
      </w:r>
      <w:r>
        <w:rPr>
          <w:rFonts w:eastAsia="Times New Roman"/>
          <w:szCs w:val="24"/>
        </w:rPr>
        <w:t xml:space="preserve">αρακαλώ, να μας το υποβάλετε γραπτώς; </w:t>
      </w:r>
    </w:p>
    <w:p w14:paraId="295D71D1"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Αυτή ήταν η συμφωνία και αυτές ήταν και οι δηλώσεις οι δημόσιες που έκαναν οι ξένοι αξιωματούχοι όταν έβγαιναν τότε από το </w:t>
      </w:r>
      <w:r>
        <w:rPr>
          <w:rFonts w:eastAsia="Times New Roman"/>
          <w:szCs w:val="24"/>
        </w:rPr>
        <w:t>«</w:t>
      </w:r>
      <w:r>
        <w:rPr>
          <w:rFonts w:eastAsia="Times New Roman"/>
          <w:szCs w:val="24"/>
          <w:lang w:val="en-US"/>
        </w:rPr>
        <w:t>HILTON</w:t>
      </w:r>
      <w:r>
        <w:rPr>
          <w:rFonts w:eastAsia="Times New Roman"/>
          <w:szCs w:val="24"/>
        </w:rPr>
        <w:t>»</w:t>
      </w:r>
      <w:r>
        <w:rPr>
          <w:rFonts w:eastAsia="Times New Roman"/>
          <w:szCs w:val="24"/>
        </w:rPr>
        <w:t>, όπως θυ</w:t>
      </w:r>
      <w:r>
        <w:rPr>
          <w:rFonts w:eastAsia="Times New Roman"/>
          <w:szCs w:val="24"/>
        </w:rPr>
        <w:t xml:space="preserve">μάστε. </w:t>
      </w:r>
    </w:p>
    <w:p w14:paraId="295D71D2"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ΧΡΗΣΤΟΣ ΣΤΑΪΚΟΥΡΑΣ:</w:t>
      </w:r>
      <w:r>
        <w:rPr>
          <w:rFonts w:eastAsia="Times New Roman"/>
          <w:szCs w:val="24"/>
        </w:rPr>
        <w:t xml:space="preserve"> Μπορείτε να μας τα δώσετε γραπτώς;</w:t>
      </w:r>
    </w:p>
    <w:p w14:paraId="295D71D3"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Να σας τα δώσουμε και γραπτώς, κύριε </w:t>
      </w:r>
      <w:proofErr w:type="spellStart"/>
      <w:r>
        <w:rPr>
          <w:rFonts w:eastAsia="Times New Roman"/>
          <w:szCs w:val="24"/>
        </w:rPr>
        <w:t>Σταϊκούρα</w:t>
      </w:r>
      <w:proofErr w:type="spellEnd"/>
      <w:r>
        <w:rPr>
          <w:rFonts w:eastAsia="Times New Roman"/>
          <w:szCs w:val="24"/>
        </w:rPr>
        <w:t xml:space="preserve">. </w:t>
      </w:r>
    </w:p>
    <w:p w14:paraId="295D71D4"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Ακούστε να δείτε, όμως, το να λέτε αυτήν τη στιγμή ότι το 50% δεν α</w:t>
      </w:r>
      <w:r>
        <w:rPr>
          <w:rFonts w:eastAsia="Times New Roman"/>
          <w:szCs w:val="24"/>
        </w:rPr>
        <w:t>ποκαθιστά πλήρως τους στρατιωτικούς είναι άλλο και είναι άλλο αυτό που λέτε εσείς, ότι με αυτήν την απόφαση καλύπτονται τα απολεσθέντα εισοδήματα των στρατιωτικών και εφαρμόζεται η απόφαση του Συμβουλίου Επικρατείας. Το οποίο εγώ αυτό το δέχομαι. Είναι, λο</w:t>
      </w:r>
      <w:r>
        <w:rPr>
          <w:rFonts w:eastAsia="Times New Roman"/>
          <w:szCs w:val="24"/>
        </w:rPr>
        <w:t xml:space="preserve">ιπόν, ξεκάθαρο ότι έχουμε την πλήρη αποκατάσταση της τάξης των </w:t>
      </w:r>
      <w:r>
        <w:rPr>
          <w:rFonts w:eastAsia="Times New Roman"/>
          <w:szCs w:val="24"/>
        </w:rPr>
        <w:lastRenderedPageBreak/>
        <w:t>αξιωματικών, των στρατιωτικών, των αστυνομικών και δεν ξέρω και για τους υπόλοιπους -δηλαδή για τους στρατιωτικούς, τους αστυνομικούς και τους λιμενικούς μπορώ να σας πω-, από την απόφαση του Σ</w:t>
      </w:r>
      <w:r>
        <w:rPr>
          <w:rFonts w:eastAsia="Times New Roman"/>
          <w:szCs w:val="24"/>
        </w:rPr>
        <w:t xml:space="preserve">υμβουλίου της Επικρατείας και αυτό είναι ξεκάθαρο και δεν υπάρχουν σκιές. </w:t>
      </w:r>
    </w:p>
    <w:p w14:paraId="295D71D5"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Εξ</w:t>
      </w:r>
      <w:r>
        <w:rPr>
          <w:rFonts w:eastAsia="Times New Roman"/>
          <w:szCs w:val="24"/>
        </w:rPr>
        <w:t xml:space="preserve"> </w:t>
      </w:r>
      <w:r>
        <w:rPr>
          <w:rFonts w:eastAsia="Times New Roman"/>
          <w:szCs w:val="24"/>
        </w:rPr>
        <w:t xml:space="preserve">άλλου, να σας πω και κάτι; Σε δεκαπέντε - είκοσι μέρες οι άνθρωποι θα τα πάρουν στην τσέπη τους. Θα ξέρουν ποιος λέει την αλήθεια εδώ πέρα και ποιος λέει ψέματα. </w:t>
      </w:r>
    </w:p>
    <w:p w14:paraId="295D71D6"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 </w:t>
      </w:r>
    </w:p>
    <w:p w14:paraId="295D71D7"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Τον λόγο έχει ο Πρωθυπουργός, κ. Αλέξης Τσίπρας.</w:t>
      </w:r>
    </w:p>
    <w:p w14:paraId="295D71D8"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ΒΑΣΙΛΕΙΟΣ ΚΙΚΙΛΙΑΣ:</w:t>
      </w:r>
      <w:r>
        <w:rPr>
          <w:rFonts w:eastAsia="Times New Roman"/>
          <w:szCs w:val="24"/>
        </w:rPr>
        <w:t xml:space="preserve"> Κύριε Πρόεδρε, μπορώ να έχω τον λόγο για ένα λεπτό; </w:t>
      </w:r>
    </w:p>
    <w:p w14:paraId="295D71D9"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Τι θέλετε, κύριε </w:t>
      </w:r>
      <w:proofErr w:type="spellStart"/>
      <w:r>
        <w:rPr>
          <w:rFonts w:eastAsia="Times New Roman"/>
          <w:szCs w:val="24"/>
        </w:rPr>
        <w:t>Κικίλια</w:t>
      </w:r>
      <w:proofErr w:type="spellEnd"/>
      <w:r>
        <w:rPr>
          <w:rFonts w:eastAsia="Times New Roman"/>
          <w:szCs w:val="24"/>
        </w:rPr>
        <w:t>; Επί προσωπικού; Γιατί; Δεν σας έθ</w:t>
      </w:r>
      <w:r>
        <w:rPr>
          <w:rFonts w:eastAsia="Times New Roman"/>
          <w:szCs w:val="24"/>
        </w:rPr>
        <w:t>ιξε. Είπε πως είπατε μ</w:t>
      </w:r>
      <w:r>
        <w:rPr>
          <w:rFonts w:eastAsia="Times New Roman"/>
          <w:szCs w:val="24"/>
        </w:rPr>
        <w:t>ί</w:t>
      </w:r>
      <w:r>
        <w:rPr>
          <w:rFonts w:eastAsia="Times New Roman"/>
          <w:szCs w:val="24"/>
        </w:rPr>
        <w:t>α άλλη θέση…</w:t>
      </w:r>
    </w:p>
    <w:p w14:paraId="295D71DA"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ΒΑΣΙΛΕΙΟΣ ΚΙΚΙΛΙΑΣ:</w:t>
      </w:r>
      <w:r>
        <w:rPr>
          <w:rFonts w:eastAsia="Times New Roman"/>
          <w:szCs w:val="24"/>
        </w:rPr>
        <w:t xml:space="preserve"> Κύριε Πρόεδρε, είναι μ</w:t>
      </w:r>
      <w:r>
        <w:rPr>
          <w:rFonts w:eastAsia="Times New Roman"/>
          <w:szCs w:val="24"/>
        </w:rPr>
        <w:t>ί</w:t>
      </w:r>
      <w:r>
        <w:rPr>
          <w:rFonts w:eastAsia="Times New Roman"/>
          <w:szCs w:val="24"/>
        </w:rPr>
        <w:t>α πολιτική αντιπαράθεση. Μίλησε ο κύριος Υπουργός επί προσωπικού για μένα. Εγώ δεν είμαι άνθρωπος υψηλών τόνων. Θεωρώ ότι θέλω να απαντήσω στο ίδιο ύφος.</w:t>
      </w:r>
    </w:p>
    <w:p w14:paraId="295D71DB"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ΠΑΝΟΣ ΚΑΜΜΕΝΟΣ (Υπουργό</w:t>
      </w:r>
      <w:r>
        <w:rPr>
          <w:rFonts w:eastAsia="Times New Roman"/>
          <w:b/>
          <w:szCs w:val="24"/>
        </w:rPr>
        <w:t>ς Εθνικής Άμυνας - Πρόεδρος των Ανεξαρτήτων Ελλήνων):</w:t>
      </w:r>
      <w:r>
        <w:rPr>
          <w:rFonts w:eastAsia="Times New Roman"/>
          <w:szCs w:val="24"/>
        </w:rPr>
        <w:t xml:space="preserve"> Το </w:t>
      </w:r>
      <w:r>
        <w:rPr>
          <w:rFonts w:eastAsia="Times New Roman"/>
          <w:szCs w:val="24"/>
          <w:lang w:val="en-US"/>
        </w:rPr>
        <w:t>tweet</w:t>
      </w:r>
      <w:r w:rsidRPr="00DD371C">
        <w:rPr>
          <w:rFonts w:eastAsia="Times New Roman"/>
          <w:szCs w:val="24"/>
        </w:rPr>
        <w:t xml:space="preserve"> </w:t>
      </w:r>
      <w:r>
        <w:rPr>
          <w:rFonts w:eastAsia="Times New Roman"/>
          <w:szCs w:val="24"/>
        </w:rPr>
        <w:t xml:space="preserve">σας διάβασα. </w:t>
      </w:r>
    </w:p>
    <w:p w14:paraId="295D71DC"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ΒΑΣΙΛΕΙΟΣ ΚΙΚΙΛΙΑΣ:</w:t>
      </w:r>
      <w:r>
        <w:rPr>
          <w:rFonts w:eastAsia="Times New Roman"/>
          <w:szCs w:val="24"/>
        </w:rPr>
        <w:t xml:space="preserve"> Και καλά κάνατε, κύριε Υπουργέ. </w:t>
      </w:r>
    </w:p>
    <w:p w14:paraId="295D71DD"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Ορίστε, έχετε τον λόγο για ένα λεπτό.</w:t>
      </w:r>
    </w:p>
    <w:p w14:paraId="295D71DE"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ΒΑΣΙΛΕΙΟΣ ΚΙΚΙΛΙΑΣ:</w:t>
      </w:r>
      <w:r>
        <w:rPr>
          <w:rFonts w:eastAsia="Times New Roman"/>
          <w:szCs w:val="24"/>
        </w:rPr>
        <w:t xml:space="preserve"> Ακούστε, κύριε Υπουργέ, πριν από τέσσερα χρόνια, στην προεκλογική σας ομιλία και κατ’ επανάληψη στις ομιλίες σας διαρρηγνύατε τα ιμάτιά σας ότι ο πρώτος νόμος τον οποίο θα περάσετε στο ελληνικό Κοινοβούλιο θα είναι η δικαίωση των στρατιωτικών, αλλιώς δεν </w:t>
      </w:r>
      <w:r>
        <w:rPr>
          <w:rFonts w:eastAsia="Times New Roman"/>
          <w:szCs w:val="24"/>
        </w:rPr>
        <w:t xml:space="preserve">θα συμμετείχατε σε αυτήν την Κυβέρνηση. </w:t>
      </w:r>
    </w:p>
    <w:p w14:paraId="295D71DF"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Άρα η πραγματικότητα και η αλήθεια είναι ότι τα τέσσερα αυτά χρόνια εμπαίζετε τους στρατιωτικούς, γιατί κατ’ επανάληψη τους έχετε υποσχεθεί ότι θα φέρετε αυτόν τον νόμο και θα τον κάνετε νόμο του κράτους και δεν το </w:t>
      </w:r>
      <w:r>
        <w:rPr>
          <w:rFonts w:eastAsia="Times New Roman"/>
          <w:szCs w:val="24"/>
        </w:rPr>
        <w:t>κάνατε. Τους είπατε ότι τα έχετε εγγράψει σε κωδικούς του Υπουργείου Οικονομικών, τους είπατε ότι έχετε δεσμευθεί από την πλευρά σας, τους είπατε πολλά πράγματα και έρχεστε μετά από συνεννόηση με τον κύριο Πρωθυπουργό, λίγο πριν τις εκλογές, όποτε κι αν αυ</w:t>
      </w:r>
      <w:r>
        <w:rPr>
          <w:rFonts w:eastAsia="Times New Roman"/>
          <w:szCs w:val="24"/>
        </w:rPr>
        <w:t xml:space="preserve">τές αποφασίσετε να γίνουν -τον Μάιο, τον Σεπτέμβρη, τον Φλεβάρη, δεν έχει σημασία- και δίνετε κουτσουρεμένα τα αναδρομικά, και θα εξηγήσω γιατί το λέω αυτό. </w:t>
      </w:r>
    </w:p>
    <w:p w14:paraId="295D71E0"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Γιατί αν τα είχατε δώσει, όπως είχατε δεσμευθεί, πριν τον νόμο </w:t>
      </w:r>
      <w:proofErr w:type="spellStart"/>
      <w:r>
        <w:rPr>
          <w:rFonts w:eastAsia="Times New Roman"/>
          <w:szCs w:val="24"/>
        </w:rPr>
        <w:t>Κατρούγκαλου</w:t>
      </w:r>
      <w:proofErr w:type="spellEnd"/>
      <w:r>
        <w:rPr>
          <w:rFonts w:eastAsia="Times New Roman"/>
          <w:szCs w:val="24"/>
        </w:rPr>
        <w:t>, καταλαβαίνετε πάρα πο</w:t>
      </w:r>
      <w:r>
        <w:rPr>
          <w:rFonts w:eastAsia="Times New Roman"/>
          <w:szCs w:val="24"/>
        </w:rPr>
        <w:t>λύ καλά ότι, πρώτον, θα μιλούσαμε για άλλα ποσά. Δεύτερον, γιατί δεν δίνετε του 2017, άρα αφήνετε από τους εν ενεργεία έναν χρόνο έξω και από τους αποστράτους, δύο χρόνια έξω και σε αυτό συνηγορούν και όλες οι ενώσεις τους. Άρα αν δεν θέλετε να πειστείτε α</w:t>
      </w:r>
      <w:r>
        <w:rPr>
          <w:rFonts w:eastAsia="Times New Roman"/>
          <w:szCs w:val="24"/>
        </w:rPr>
        <w:t xml:space="preserve">πό την Αξιωματική Αντιπολίτευση </w:t>
      </w:r>
      <w:r>
        <w:rPr>
          <w:rFonts w:eastAsia="Times New Roman"/>
          <w:szCs w:val="24"/>
        </w:rPr>
        <w:lastRenderedPageBreak/>
        <w:t xml:space="preserve">ίσως θα έπρεπε να ακούσετε όλους αυτούς τους οποίους αφορά η συγκεκριμένη διάταξη που βάζετε μέσα στην τροπολογία, οι οποίοι διαφωνούν με εσάς. </w:t>
      </w:r>
    </w:p>
    <w:p w14:paraId="295D71E1"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 πολύ.</w:t>
      </w:r>
    </w:p>
    <w:p w14:paraId="295D71E2"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Εντάξει. </w:t>
      </w:r>
    </w:p>
    <w:p w14:paraId="295D71E3"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Τώρα έχει τον λόγο ο κ. </w:t>
      </w:r>
      <w:r>
        <w:rPr>
          <w:rFonts w:eastAsia="Times New Roman"/>
          <w:szCs w:val="24"/>
        </w:rPr>
        <w:t xml:space="preserve">Καμμένος για να το κλείσει το θέμα. Και τα </w:t>
      </w:r>
      <w:r>
        <w:rPr>
          <w:rFonts w:eastAsia="Times New Roman"/>
          <w:szCs w:val="24"/>
          <w:lang w:val="en-US"/>
        </w:rPr>
        <w:t>tweet</w:t>
      </w:r>
      <w:r w:rsidRPr="00D636D9">
        <w:rPr>
          <w:rFonts w:eastAsia="Times New Roman"/>
          <w:szCs w:val="24"/>
        </w:rPr>
        <w:t xml:space="preserve"> </w:t>
      </w:r>
      <w:r>
        <w:rPr>
          <w:rFonts w:eastAsia="Times New Roman"/>
          <w:szCs w:val="24"/>
        </w:rPr>
        <w:t>διευκρινίστηκαν.</w:t>
      </w:r>
    </w:p>
    <w:p w14:paraId="295D71E4"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Μετά τον νόμο </w:t>
      </w:r>
      <w:proofErr w:type="spellStart"/>
      <w:r>
        <w:rPr>
          <w:rFonts w:eastAsia="Times New Roman"/>
          <w:szCs w:val="24"/>
        </w:rPr>
        <w:t>Κατρούγκαλου</w:t>
      </w:r>
      <w:proofErr w:type="spellEnd"/>
      <w:r>
        <w:rPr>
          <w:rFonts w:eastAsia="Times New Roman"/>
          <w:szCs w:val="24"/>
        </w:rPr>
        <w:t xml:space="preserve"> υπήρξε το ειδικό μισθολόγιο. Στο ειδικό μισθολόγιο, λοιπόν, όλα αυτά τα οποία έπρεπε ν</w:t>
      </w:r>
      <w:r>
        <w:rPr>
          <w:rFonts w:eastAsia="Times New Roman"/>
          <w:szCs w:val="24"/>
        </w:rPr>
        <w:t xml:space="preserve">α διορθώσουμε τα διορθώσαμε. Είναι μεταγενέστερος νόμος ο νόμος για το ειδικό μισθολόγιο των Ενόπλων Δυνάμεων, από τον νόμο </w:t>
      </w:r>
      <w:proofErr w:type="spellStart"/>
      <w:r>
        <w:rPr>
          <w:rFonts w:eastAsia="Times New Roman"/>
          <w:szCs w:val="24"/>
        </w:rPr>
        <w:t>Κατρούγκαλου</w:t>
      </w:r>
      <w:proofErr w:type="spellEnd"/>
      <w:r>
        <w:rPr>
          <w:rFonts w:eastAsia="Times New Roman"/>
          <w:szCs w:val="24"/>
        </w:rPr>
        <w:t xml:space="preserve">. Έτσι, λοιπόν, με τον νόμο για τα ειδικά μισθολόγια, εκείνα που πιθανώς ο νόμος </w:t>
      </w:r>
      <w:proofErr w:type="spellStart"/>
      <w:r>
        <w:rPr>
          <w:rFonts w:eastAsia="Times New Roman"/>
          <w:szCs w:val="24"/>
        </w:rPr>
        <w:t>Κατρούγκαλου</w:t>
      </w:r>
      <w:proofErr w:type="spellEnd"/>
      <w:r>
        <w:rPr>
          <w:rFonts w:eastAsia="Times New Roman"/>
          <w:szCs w:val="24"/>
        </w:rPr>
        <w:t xml:space="preserve"> να επέφερε ως ζημία στους </w:t>
      </w:r>
      <w:r>
        <w:rPr>
          <w:rFonts w:eastAsia="Times New Roman"/>
          <w:szCs w:val="24"/>
        </w:rPr>
        <w:t xml:space="preserve">μισθούς και στις συντάξεις, τα διορθώσαμε στο 100%. Ενσωματώθηκαν επιδόματα, το παραμεθόριο το παίρνουν οι άνθρωποι, έχουμε ακόμα και νυχτερινά τα οποία συζητήθηκαν και ξέρετε ότι μπήκαν στο ειδικό μισθολόγιο. Άρα θέμα νόμου </w:t>
      </w:r>
      <w:proofErr w:type="spellStart"/>
      <w:r>
        <w:rPr>
          <w:rFonts w:eastAsia="Times New Roman"/>
          <w:szCs w:val="24"/>
        </w:rPr>
        <w:t>Κατρούγκαλου</w:t>
      </w:r>
      <w:proofErr w:type="spellEnd"/>
      <w:r>
        <w:rPr>
          <w:rFonts w:eastAsia="Times New Roman"/>
          <w:szCs w:val="24"/>
        </w:rPr>
        <w:t xml:space="preserve"> δεν υπάρχει.</w:t>
      </w:r>
    </w:p>
    <w:p w14:paraId="295D71E5" w14:textId="77777777" w:rsidR="006C59DA" w:rsidRDefault="00DE6A6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Ναι, </w:t>
      </w:r>
      <w:r>
        <w:rPr>
          <w:rFonts w:eastAsia="Times New Roman"/>
          <w:szCs w:val="24"/>
        </w:rPr>
        <w:t>είχα πει ότι θα είναι ο πρώτος νόμος που εγώ θα υποστηρίξω.</w:t>
      </w:r>
    </w:p>
    <w:p w14:paraId="295D71E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Ξέρετε κάτι; Με απόφαση του Πρωθυπουργού εμείς είμαστε ο μικρός κυβερνητικός εταίρος και, προς τιμήν του Πρωθυπουργού, μάς </w:t>
      </w:r>
      <w:proofErr w:type="spellStart"/>
      <w:r>
        <w:rPr>
          <w:rFonts w:eastAsia="Times New Roman"/>
          <w:szCs w:val="24"/>
        </w:rPr>
        <w:t>ετίμησε</w:t>
      </w:r>
      <w:proofErr w:type="spellEnd"/>
      <w:r>
        <w:rPr>
          <w:rFonts w:eastAsia="Times New Roman"/>
          <w:szCs w:val="24"/>
        </w:rPr>
        <w:t>....</w:t>
      </w:r>
    </w:p>
    <w:p w14:paraId="295D71E7" w14:textId="77777777" w:rsidR="006C59DA" w:rsidRDefault="00DE6A6A">
      <w:pPr>
        <w:spacing w:line="600" w:lineRule="auto"/>
        <w:ind w:firstLine="720"/>
        <w:contextualSpacing/>
        <w:jc w:val="center"/>
        <w:rPr>
          <w:rFonts w:eastAsia="Times New Roman"/>
          <w:szCs w:val="24"/>
        </w:rPr>
      </w:pPr>
      <w:r>
        <w:rPr>
          <w:rFonts w:eastAsia="Times New Roman"/>
          <w:szCs w:val="24"/>
        </w:rPr>
        <w:lastRenderedPageBreak/>
        <w:t>(Θόρυβος από την πτέρυγα της Νέας Δημοκρατίας)</w:t>
      </w:r>
    </w:p>
    <w:p w14:paraId="295D71E8"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ΠΡΟΕΔΡΟΣ (Νικό</w:t>
      </w:r>
      <w:r>
        <w:rPr>
          <w:rFonts w:eastAsia="Times New Roman"/>
          <w:b/>
          <w:szCs w:val="24"/>
        </w:rPr>
        <w:t xml:space="preserve">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Σας παρακαλώ, κάντε ησυχία! Τώρα τι θα κάνουμε, ανακύκλωση;</w:t>
      </w:r>
    </w:p>
    <w:p w14:paraId="295D71E9" w14:textId="77777777" w:rsidR="006C59DA" w:rsidRDefault="00DE6A6A">
      <w:pPr>
        <w:spacing w:line="600" w:lineRule="auto"/>
        <w:ind w:firstLine="720"/>
        <w:contextualSpacing/>
        <w:jc w:val="both"/>
        <w:rPr>
          <w:rFonts w:eastAsia="Times New Roman"/>
          <w:szCs w:val="24"/>
        </w:rPr>
      </w:pPr>
      <w:r w:rsidRPr="00CC3485">
        <w:rPr>
          <w:rFonts w:eastAsia="Times New Roman"/>
          <w:b/>
          <w:szCs w:val="24"/>
        </w:rPr>
        <w:t>ΠΑΝ</w:t>
      </w:r>
      <w:r>
        <w:rPr>
          <w:rFonts w:eastAsia="Times New Roman"/>
          <w:b/>
          <w:szCs w:val="24"/>
        </w:rPr>
        <w:t xml:space="preserve">ΟΣ </w:t>
      </w:r>
      <w:r w:rsidRPr="00CC3485">
        <w:rPr>
          <w:rFonts w:eastAsia="Times New Roman"/>
          <w:b/>
          <w:szCs w:val="24"/>
        </w:rPr>
        <w:t>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sidRPr="00CC3485">
        <w:rPr>
          <w:rFonts w:eastAsia="Times New Roman"/>
          <w:b/>
          <w:szCs w:val="24"/>
        </w:rPr>
        <w:t>):</w:t>
      </w:r>
      <w:r w:rsidRPr="00760327">
        <w:rPr>
          <w:rFonts w:eastAsia="Times New Roman"/>
          <w:szCs w:val="24"/>
        </w:rPr>
        <w:t xml:space="preserve"> ...και ο ίδιος ανακοίνωσε στην </w:t>
      </w:r>
      <w:r>
        <w:rPr>
          <w:rFonts w:eastAsia="Times New Roman"/>
          <w:szCs w:val="24"/>
        </w:rPr>
        <w:t>Διεθνή Έ</w:t>
      </w:r>
      <w:r w:rsidRPr="00760327">
        <w:rPr>
          <w:rFonts w:eastAsia="Times New Roman"/>
          <w:szCs w:val="24"/>
        </w:rPr>
        <w:t>κθεση Θεσσαλονίκης ότι ο πρώτος</w:t>
      </w:r>
      <w:r>
        <w:rPr>
          <w:rFonts w:eastAsia="Times New Roman"/>
          <w:szCs w:val="24"/>
        </w:rPr>
        <w:t xml:space="preserve"> νόμος που θα έρθει σε έναν προϋπο</w:t>
      </w:r>
      <w:r>
        <w:rPr>
          <w:rFonts w:eastAsia="Times New Roman"/>
          <w:szCs w:val="24"/>
        </w:rPr>
        <w:t xml:space="preserve">λογισμό που δεν εγγράφεται από τους </w:t>
      </w:r>
      <w:proofErr w:type="spellStart"/>
      <w:r>
        <w:rPr>
          <w:rFonts w:eastAsia="Times New Roman"/>
          <w:szCs w:val="24"/>
        </w:rPr>
        <w:t>πιστωτάς</w:t>
      </w:r>
      <w:proofErr w:type="spellEnd"/>
      <w:r>
        <w:rPr>
          <w:rFonts w:eastAsia="Times New Roman"/>
          <w:szCs w:val="24"/>
        </w:rPr>
        <w:t>, με μ</w:t>
      </w:r>
      <w:r>
        <w:rPr>
          <w:rFonts w:eastAsia="Times New Roman"/>
          <w:szCs w:val="24"/>
        </w:rPr>
        <w:t>ί</w:t>
      </w:r>
      <w:r>
        <w:rPr>
          <w:rFonts w:eastAsia="Times New Roman"/>
          <w:szCs w:val="24"/>
        </w:rPr>
        <w:t>α Ελλάδα ελεύθερη και μ</w:t>
      </w:r>
      <w:r>
        <w:rPr>
          <w:rFonts w:eastAsia="Times New Roman"/>
          <w:szCs w:val="24"/>
        </w:rPr>
        <w:t>ί</w:t>
      </w:r>
      <w:r>
        <w:rPr>
          <w:rFonts w:eastAsia="Times New Roman"/>
          <w:szCs w:val="24"/>
        </w:rPr>
        <w:t xml:space="preserve">α Ελλάδα απελευθερωμένη και με την εθνική κυριαρχία, είναι αυτός ο νόμος που έφερε σήμερα, δηλαδή ο νόμος για την αποκατάσταση των αναδρομικών. </w:t>
      </w:r>
    </w:p>
    <w:p w14:paraId="295D71EA" w14:textId="77777777" w:rsidR="006C59DA" w:rsidRDefault="00DE6A6A">
      <w:pPr>
        <w:spacing w:line="600" w:lineRule="auto"/>
        <w:ind w:firstLine="720"/>
        <w:contextualSpacing/>
        <w:jc w:val="both"/>
        <w:rPr>
          <w:rFonts w:eastAsia="Times New Roman"/>
          <w:szCs w:val="24"/>
        </w:rPr>
      </w:pPr>
      <w:r>
        <w:rPr>
          <w:rFonts w:eastAsia="Times New Roman"/>
          <w:szCs w:val="24"/>
        </w:rPr>
        <w:t>Την παραχώρηση εθνικής κυριαρχίας κα</w:t>
      </w:r>
      <w:r>
        <w:rPr>
          <w:rFonts w:eastAsia="Times New Roman"/>
          <w:szCs w:val="24"/>
        </w:rPr>
        <w:t>ι την παράδοση στους δανειστές την κάνατε εσείς με τον κ. Βενιζέλο. Εσείς είστε υπεύθυνοι για την παραχώρηση της εθνικής κυριαρχίας της χώρας και αυτή η Κυβέρνηση είναι η Κυβέρνηση που έβγαλε τη χώρα από τα μνημόνια, είναι η Κυβέρνηση που καταθέτει τον πρώ</w:t>
      </w:r>
      <w:r>
        <w:rPr>
          <w:rFonts w:eastAsia="Times New Roman"/>
          <w:szCs w:val="24"/>
        </w:rPr>
        <w:t xml:space="preserve">το </w:t>
      </w:r>
      <w:r>
        <w:rPr>
          <w:rFonts w:eastAsia="Times New Roman"/>
          <w:szCs w:val="24"/>
        </w:rPr>
        <w:t>π</w:t>
      </w:r>
      <w:r>
        <w:rPr>
          <w:rFonts w:eastAsia="Times New Roman"/>
          <w:szCs w:val="24"/>
        </w:rPr>
        <w:t>ροϋπολογισμό που δεν κάνουν κουμάντο οι δανειστές και είναι η πρώτη Κυβέρνηση που, επιτέλους, από αυτά που στερήσατε στον ελληνικό λαό και με θυσίες του ελληνικού λαού μπορεί να ανακατανείμει πλέον με δικαιοσύνη προς τους πολλούς και όχι προς τους ημέτ</w:t>
      </w:r>
      <w:r>
        <w:rPr>
          <w:rFonts w:eastAsia="Times New Roman"/>
          <w:szCs w:val="24"/>
        </w:rPr>
        <w:t>ερους, που οι περισσότεροι εξ</w:t>
      </w:r>
      <w:r>
        <w:rPr>
          <w:rFonts w:eastAsia="Times New Roman"/>
          <w:szCs w:val="24"/>
        </w:rPr>
        <w:t xml:space="preserve"> </w:t>
      </w:r>
      <w:r>
        <w:rPr>
          <w:rFonts w:eastAsia="Times New Roman"/>
          <w:szCs w:val="24"/>
        </w:rPr>
        <w:t xml:space="preserve">άλλου έχουν αρχίσει να οδεύουν προς τα εκεί που τους οδηγεί η </w:t>
      </w:r>
      <w:r>
        <w:rPr>
          <w:rFonts w:eastAsia="Times New Roman"/>
          <w:szCs w:val="24"/>
        </w:rPr>
        <w:t>δ</w:t>
      </w:r>
      <w:r>
        <w:rPr>
          <w:rFonts w:eastAsia="Times New Roman"/>
          <w:szCs w:val="24"/>
        </w:rPr>
        <w:t>ικαιοσύνη.</w:t>
      </w:r>
    </w:p>
    <w:p w14:paraId="295D71EB" w14:textId="77777777" w:rsidR="006C59DA" w:rsidRDefault="00DE6A6A">
      <w:pPr>
        <w:spacing w:line="600" w:lineRule="auto"/>
        <w:ind w:firstLine="720"/>
        <w:contextualSpacing/>
        <w:jc w:val="center"/>
        <w:rPr>
          <w:rFonts w:eastAsia="Times New Roman"/>
          <w:b/>
          <w:szCs w:val="24"/>
        </w:rPr>
      </w:pPr>
      <w:r>
        <w:rPr>
          <w:rFonts w:eastAsia="Times New Roman" w:cs="Times New Roman"/>
          <w:szCs w:val="24"/>
        </w:rPr>
        <w:t>(Χειροκροτήματα από τις πτέρυγες του ΣΥΡΙΖΑ και των</w:t>
      </w:r>
      <w:r w:rsidRPr="00947DDF">
        <w:rPr>
          <w:rFonts w:eastAsia="Times New Roman" w:cs="Times New Roman"/>
          <w:szCs w:val="24"/>
        </w:rPr>
        <w:t xml:space="preserve"> </w:t>
      </w:r>
      <w:r>
        <w:rPr>
          <w:rFonts w:eastAsia="Times New Roman" w:cs="Times New Roman"/>
          <w:szCs w:val="24"/>
        </w:rPr>
        <w:t>ΑΝΕΛ)</w:t>
      </w:r>
    </w:p>
    <w:p w14:paraId="295D71EC" w14:textId="77777777" w:rsidR="006C59DA" w:rsidRDefault="00DE6A6A">
      <w:pPr>
        <w:spacing w:line="600" w:lineRule="auto"/>
        <w:ind w:firstLine="720"/>
        <w:contextualSpacing/>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sidRPr="00CC3485">
        <w:rPr>
          <w:rFonts w:eastAsia="Times New Roman"/>
          <w:b/>
          <w:szCs w:val="24"/>
        </w:rPr>
        <w:t>:</w:t>
      </w:r>
      <w:r>
        <w:rPr>
          <w:rFonts w:eastAsia="Times New Roman"/>
          <w:b/>
          <w:szCs w:val="24"/>
        </w:rPr>
        <w:t xml:space="preserve"> </w:t>
      </w:r>
      <w:r>
        <w:rPr>
          <w:rFonts w:eastAsia="Times New Roman"/>
          <w:szCs w:val="24"/>
        </w:rPr>
        <w:t>Ευχαριστούμε, κύριε Υπουργέ.</w:t>
      </w:r>
    </w:p>
    <w:p w14:paraId="295D71ED" w14:textId="77777777" w:rsidR="006C59DA" w:rsidRDefault="00DE6A6A">
      <w:pPr>
        <w:spacing w:line="600" w:lineRule="auto"/>
        <w:ind w:firstLine="720"/>
        <w:contextualSpacing/>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έξι μαθήτριες και τρείς εκπαιδευτικοί συνοδοί τους από το Ιδιωτικό Γενικό Λύκειο Διαμαντόπουλου. </w:t>
      </w:r>
    </w:p>
    <w:p w14:paraId="295D71EE" w14:textId="77777777" w:rsidR="006C59DA" w:rsidRDefault="00DE6A6A">
      <w:pPr>
        <w:spacing w:line="600" w:lineRule="auto"/>
        <w:ind w:firstLine="720"/>
        <w:contextualSpacing/>
        <w:jc w:val="both"/>
        <w:rPr>
          <w:rFonts w:eastAsia="Times New Roman"/>
          <w:szCs w:val="24"/>
        </w:rPr>
      </w:pPr>
      <w:r>
        <w:rPr>
          <w:rFonts w:eastAsia="Times New Roman" w:cs="Times New Roman"/>
        </w:rPr>
        <w:t xml:space="preserve">Η Βουλή τούς καλωσορίζει. </w:t>
      </w:r>
    </w:p>
    <w:p w14:paraId="295D71EF" w14:textId="77777777" w:rsidR="006C59DA" w:rsidRDefault="00DE6A6A">
      <w:pPr>
        <w:spacing w:line="600" w:lineRule="auto"/>
        <w:ind w:left="360"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95D71F0" w14:textId="77777777" w:rsidR="006C59DA" w:rsidRDefault="00DE6A6A">
      <w:pPr>
        <w:spacing w:line="600" w:lineRule="auto"/>
        <w:ind w:firstLine="720"/>
        <w:contextualSpacing/>
        <w:jc w:val="both"/>
        <w:rPr>
          <w:rFonts w:eastAsia="Times New Roman" w:cs="Times New Roman"/>
        </w:rPr>
      </w:pPr>
      <w:r>
        <w:rPr>
          <w:rFonts w:eastAsia="Times New Roman" w:cs="Times New Roman"/>
        </w:rPr>
        <w:t>Τον λόγο έχει ο Πρωθυπουρ</w:t>
      </w:r>
      <w:r>
        <w:rPr>
          <w:rFonts w:eastAsia="Times New Roman" w:cs="Times New Roman"/>
        </w:rPr>
        <w:t>γός κ. Αλέξης Τσίπρας.</w:t>
      </w:r>
    </w:p>
    <w:p w14:paraId="295D71F1" w14:textId="77777777" w:rsidR="006C59DA" w:rsidRDefault="00DE6A6A">
      <w:pPr>
        <w:spacing w:line="600" w:lineRule="auto"/>
        <w:ind w:firstLine="720"/>
        <w:contextualSpacing/>
        <w:jc w:val="both"/>
        <w:rPr>
          <w:rFonts w:eastAsia="Times New Roman"/>
          <w:szCs w:val="24"/>
        </w:rPr>
      </w:pPr>
      <w:r>
        <w:rPr>
          <w:rFonts w:eastAsia="Times New Roman"/>
          <w:b/>
          <w:szCs w:val="24"/>
        </w:rPr>
        <w:t>ΑΛΕΞΗΣ ΤΣΙΠΡΑΣ (Πρόεδρος της Κυβέρνησης</w:t>
      </w:r>
      <w:r>
        <w:rPr>
          <w:rFonts w:eastAsia="Times New Roman"/>
          <w:b/>
          <w:szCs w:val="24"/>
        </w:rPr>
        <w:t xml:space="preserve"> και </w:t>
      </w:r>
      <w:r>
        <w:rPr>
          <w:rFonts w:eastAsia="Times New Roman"/>
          <w:b/>
          <w:szCs w:val="24"/>
        </w:rPr>
        <w:t>Υπουργός Εξωτερικών)</w:t>
      </w:r>
      <w:r w:rsidRPr="00CC3485">
        <w:rPr>
          <w:rFonts w:eastAsia="Times New Roman"/>
          <w:b/>
          <w:szCs w:val="24"/>
        </w:rPr>
        <w:t>:</w:t>
      </w:r>
      <w:r w:rsidRPr="004006FE">
        <w:rPr>
          <w:rFonts w:eastAsia="Times New Roman"/>
          <w:szCs w:val="24"/>
        </w:rPr>
        <w:t xml:space="preserve"> </w:t>
      </w:r>
      <w:r w:rsidRPr="00947DDF">
        <w:rPr>
          <w:rFonts w:eastAsia="Times New Roman"/>
          <w:szCs w:val="24"/>
        </w:rPr>
        <w:t>Κύριε Πρόεδρε,</w:t>
      </w:r>
      <w:r>
        <w:rPr>
          <w:rFonts w:eastAsia="Times New Roman"/>
          <w:b/>
          <w:szCs w:val="24"/>
        </w:rPr>
        <w:t xml:space="preserve"> </w:t>
      </w:r>
      <w:r w:rsidRPr="00947DDF">
        <w:rPr>
          <w:rFonts w:eastAsia="Times New Roman"/>
          <w:szCs w:val="24"/>
        </w:rPr>
        <w:t>θα ήθελα να πάρω τον λόγο για πέντε λεπτά περίπου</w:t>
      </w:r>
      <w:r>
        <w:rPr>
          <w:rFonts w:eastAsia="Times New Roman"/>
          <w:szCs w:val="24"/>
        </w:rPr>
        <w:t xml:space="preserve">, όχι τόσο για να αναφερθώ σε αυτά τα οποία αναφέρθηκε ο Υπουργός Άμυνας και αφορούν τους </w:t>
      </w:r>
      <w:proofErr w:type="spellStart"/>
      <w:r>
        <w:rPr>
          <w:rFonts w:eastAsia="Times New Roman"/>
          <w:szCs w:val="24"/>
        </w:rPr>
        <w:t>ενστόλους</w:t>
      </w:r>
      <w:proofErr w:type="spellEnd"/>
      <w:r>
        <w:rPr>
          <w:rFonts w:eastAsia="Times New Roman"/>
          <w:szCs w:val="24"/>
        </w:rPr>
        <w:t>, βε</w:t>
      </w:r>
      <w:r>
        <w:rPr>
          <w:rFonts w:eastAsia="Times New Roman"/>
          <w:szCs w:val="24"/>
        </w:rPr>
        <w:t xml:space="preserve">βαίως δεν αφορούν μόνον τους </w:t>
      </w:r>
      <w:proofErr w:type="spellStart"/>
      <w:r>
        <w:rPr>
          <w:rFonts w:eastAsia="Times New Roman"/>
          <w:szCs w:val="24"/>
        </w:rPr>
        <w:t>ενστόλους</w:t>
      </w:r>
      <w:proofErr w:type="spellEnd"/>
      <w:r>
        <w:rPr>
          <w:rFonts w:eastAsia="Times New Roman"/>
          <w:szCs w:val="24"/>
        </w:rPr>
        <w:t xml:space="preserve"> του Υπουργείου Εθνικής Άμυνας, αλλά και του Υπουργείου Προστασίας του Πολίτη και μ</w:t>
      </w:r>
      <w:r>
        <w:rPr>
          <w:rFonts w:eastAsia="Times New Roman"/>
          <w:szCs w:val="24"/>
        </w:rPr>
        <w:t>ί</w:t>
      </w:r>
      <w:r>
        <w:rPr>
          <w:rFonts w:eastAsia="Times New Roman"/>
          <w:szCs w:val="24"/>
        </w:rPr>
        <w:t xml:space="preserve">α σειρά από άλλους λειτουργούς που σήμερα δικαιώνονται. </w:t>
      </w:r>
    </w:p>
    <w:p w14:paraId="295D71F2" w14:textId="77777777" w:rsidR="006C59DA" w:rsidRDefault="00DE6A6A">
      <w:pPr>
        <w:spacing w:line="600" w:lineRule="auto"/>
        <w:ind w:firstLine="720"/>
        <w:contextualSpacing/>
        <w:jc w:val="both"/>
        <w:rPr>
          <w:rFonts w:eastAsia="Times New Roman"/>
          <w:szCs w:val="24"/>
        </w:rPr>
      </w:pPr>
      <w:r>
        <w:rPr>
          <w:rFonts w:eastAsia="Times New Roman"/>
          <w:szCs w:val="24"/>
        </w:rPr>
        <w:t>Θέλω να πάρω τον λόγο, λοιπόν, όχι για να αναφερθώ σε αυτά, αλλά κυρίως για ν</w:t>
      </w:r>
      <w:r>
        <w:rPr>
          <w:rFonts w:eastAsia="Times New Roman"/>
          <w:szCs w:val="24"/>
        </w:rPr>
        <w:t>α μιλήσω για το ότι σήμερα βρισκόμαστε εδώ σε μ</w:t>
      </w:r>
      <w:r>
        <w:rPr>
          <w:rFonts w:eastAsia="Times New Roman"/>
          <w:szCs w:val="24"/>
        </w:rPr>
        <w:t>ί</w:t>
      </w:r>
      <w:r>
        <w:rPr>
          <w:rFonts w:eastAsia="Times New Roman"/>
          <w:szCs w:val="24"/>
        </w:rPr>
        <w:t>α συμβολική συνεδρίαση και ψηφοφορία, διότι είναι η πρώτη μιας σειράς από θετικές νομοθετικές παρεμβάσεις</w:t>
      </w:r>
      <w:r w:rsidRPr="009B56F8">
        <w:rPr>
          <w:rFonts w:eastAsia="Times New Roman"/>
          <w:szCs w:val="24"/>
        </w:rPr>
        <w:t xml:space="preserve"> </w:t>
      </w:r>
      <w:r>
        <w:rPr>
          <w:rFonts w:eastAsia="Times New Roman"/>
          <w:szCs w:val="24"/>
        </w:rPr>
        <w:lastRenderedPageBreak/>
        <w:t xml:space="preserve">που θα έρθουν, στις οποίες έχουμε τη δυνατότητα να προχωρήσουμε, ακριβώς διότι η οικονομία ανακάμπτει </w:t>
      </w:r>
      <w:r>
        <w:rPr>
          <w:rFonts w:eastAsia="Times New Roman"/>
          <w:szCs w:val="24"/>
        </w:rPr>
        <w:t>και ακριβώς διότι βγήκαμε από τα μνημόνια, πράγμα το οποίο όλο το προηγούμενο διάστημα, ίσως ακόμα και σήμερα ένα μέρος της Αντιπολίτευσης αμφισβητεί.</w:t>
      </w:r>
    </w:p>
    <w:p w14:paraId="295D71F3" w14:textId="77777777" w:rsidR="006C59DA" w:rsidRDefault="00DE6A6A">
      <w:pPr>
        <w:spacing w:line="600" w:lineRule="auto"/>
        <w:ind w:firstLine="720"/>
        <w:contextualSpacing/>
        <w:jc w:val="both"/>
        <w:rPr>
          <w:rFonts w:eastAsia="Times New Roman"/>
          <w:szCs w:val="24"/>
        </w:rPr>
      </w:pPr>
      <w:r>
        <w:rPr>
          <w:rFonts w:eastAsia="Times New Roman"/>
          <w:szCs w:val="24"/>
        </w:rPr>
        <w:t>Κατανοώ την αμηχανία σας. Θα είχα την αίσθηση, όμως, ότι καλύτερα σήμερα εδώ απλώς να ψηφίζατε θετικά και</w:t>
      </w:r>
      <w:r>
        <w:rPr>
          <w:rFonts w:eastAsia="Times New Roman"/>
          <w:szCs w:val="24"/>
        </w:rPr>
        <w:t xml:space="preserve"> να μην κουνάγατε και το δάχτυλο. </w:t>
      </w:r>
    </w:p>
    <w:p w14:paraId="295D71F4" w14:textId="77777777" w:rsidR="006C59DA" w:rsidRDefault="00DE6A6A">
      <w:pPr>
        <w:spacing w:line="600" w:lineRule="auto"/>
        <w:ind w:firstLine="720"/>
        <w:contextualSpacing/>
        <w:jc w:val="both"/>
        <w:rPr>
          <w:rFonts w:eastAsia="Times New Roman"/>
          <w:szCs w:val="24"/>
        </w:rPr>
      </w:pPr>
      <w:proofErr w:type="spellStart"/>
      <w:r>
        <w:rPr>
          <w:rFonts w:eastAsia="Times New Roman"/>
          <w:szCs w:val="24"/>
        </w:rPr>
        <w:t>Εμ</w:t>
      </w:r>
      <w:proofErr w:type="spellEnd"/>
      <w:r>
        <w:rPr>
          <w:rFonts w:eastAsia="Times New Roman"/>
          <w:szCs w:val="24"/>
        </w:rPr>
        <w:t xml:space="preserve"> κουτσουρέψατε τους μισθούς, </w:t>
      </w:r>
      <w:proofErr w:type="spellStart"/>
      <w:r>
        <w:rPr>
          <w:rFonts w:eastAsia="Times New Roman"/>
          <w:szCs w:val="24"/>
        </w:rPr>
        <w:t>εμ</w:t>
      </w:r>
      <w:proofErr w:type="spellEnd"/>
      <w:r>
        <w:rPr>
          <w:rFonts w:eastAsia="Times New Roman"/>
          <w:szCs w:val="24"/>
        </w:rPr>
        <w:t xml:space="preserve"> δεν συμμορφωθήκατε ποτέ με τις αποφάσεις των δικαστηρίων, εμείς είμαστε εδώ αυτοί οι οποίοι ερχόμαστε να αποκαταστήσουμε την αδικία, βγαίνετε και από πάνω! Δεν γίνεται! Στο σπίτι του κρεμ</w:t>
      </w:r>
      <w:r>
        <w:rPr>
          <w:rFonts w:eastAsia="Times New Roman"/>
          <w:szCs w:val="24"/>
        </w:rPr>
        <w:t xml:space="preserve">ασμένου, λένε, δεν μιλάνε για σκοινί. </w:t>
      </w:r>
    </w:p>
    <w:p w14:paraId="295D71F5" w14:textId="77777777" w:rsidR="006C59DA" w:rsidRDefault="00DE6A6A">
      <w:pPr>
        <w:spacing w:line="600" w:lineRule="auto"/>
        <w:ind w:firstLine="720"/>
        <w:contextualSpacing/>
        <w:jc w:val="both"/>
        <w:rPr>
          <w:rFonts w:eastAsia="Times New Roman"/>
          <w:szCs w:val="24"/>
        </w:rPr>
      </w:pPr>
      <w:r>
        <w:rPr>
          <w:rFonts w:eastAsia="Times New Roman"/>
          <w:szCs w:val="24"/>
        </w:rPr>
        <w:t>Η αμηχανία σας, όμως, είναι κατανοητή, διότι δεν αφορά -θέλω αυτό να το τονίσω- τη συγκεκριμένη παρέμβαση που κάνουμε σήμερα. Αφορά το συνολικότερο έλλειμμα αφηγήματος, το στρατηγικό σας έλλειμμα στο οποίο έχετε περιέ</w:t>
      </w:r>
      <w:r>
        <w:rPr>
          <w:rFonts w:eastAsia="Times New Roman"/>
          <w:szCs w:val="24"/>
        </w:rPr>
        <w:t>λθει. Γιατί; Γιατί κάνατε μ</w:t>
      </w:r>
      <w:r>
        <w:rPr>
          <w:rFonts w:eastAsia="Times New Roman"/>
          <w:szCs w:val="24"/>
        </w:rPr>
        <w:t>ί</w:t>
      </w:r>
      <w:r>
        <w:rPr>
          <w:rFonts w:eastAsia="Times New Roman"/>
          <w:szCs w:val="24"/>
        </w:rPr>
        <w:t xml:space="preserve">α επιλογή από την πρώτη στιγμή. </w:t>
      </w:r>
    </w:p>
    <w:p w14:paraId="295D71F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Μας είπε πριν από λίγο ο κ. </w:t>
      </w:r>
      <w:proofErr w:type="spellStart"/>
      <w:r>
        <w:rPr>
          <w:rFonts w:eastAsia="Times New Roman"/>
          <w:szCs w:val="24"/>
        </w:rPr>
        <w:t>Κικίλιας</w:t>
      </w:r>
      <w:proofErr w:type="spellEnd"/>
      <w:r>
        <w:rPr>
          <w:rFonts w:eastAsia="Times New Roman"/>
          <w:szCs w:val="24"/>
        </w:rPr>
        <w:t xml:space="preserve"> ότι ερχόμαστε εδώ λίγο πριν από τις εκλογές. Μα, με βάση τη δική σας λογική εδώ και τρία χρόνια λίγο πριν από τις εκλογές είμαστε.</w:t>
      </w:r>
    </w:p>
    <w:p w14:paraId="295D71F7" w14:textId="77777777" w:rsidR="006C59DA" w:rsidRDefault="00DE6A6A">
      <w:pPr>
        <w:spacing w:line="600" w:lineRule="auto"/>
        <w:ind w:firstLine="720"/>
        <w:contextualSpacing/>
        <w:jc w:val="center"/>
        <w:rPr>
          <w:rFonts w:eastAsia="Times New Roman"/>
          <w:b/>
          <w:szCs w:val="24"/>
        </w:rPr>
      </w:pPr>
      <w:r>
        <w:rPr>
          <w:rFonts w:eastAsia="Times New Roman" w:cs="Times New Roman"/>
          <w:szCs w:val="24"/>
        </w:rPr>
        <w:t>(Χειροκροτήματα από τις πτέ</w:t>
      </w:r>
      <w:r>
        <w:rPr>
          <w:rFonts w:eastAsia="Times New Roman" w:cs="Times New Roman"/>
          <w:szCs w:val="24"/>
        </w:rPr>
        <w:t>ρυγες του ΣΥΡΙΖΑ και των ΑΝΕΛ)</w:t>
      </w:r>
    </w:p>
    <w:p w14:paraId="295D71F8"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Εδώ και τρία χρόνια ζητάτε εκλογές κάθε μέρα μετ’ επιτάσεως και έρχεστε μάλιστα τώρα να ομιλείτε και στη διαδικασία της συνταγματικής αναθεώρησης για την αναγκαιότητα να υπάρχουν σταθερές εκλογικές περίοδοι, χωρίς διακοπές.</w:t>
      </w:r>
    </w:p>
    <w:p w14:paraId="295D71F9" w14:textId="77777777" w:rsidR="006C59DA" w:rsidRDefault="00DE6A6A">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ο αφήγημά σας, λοιπόν, στερείται συνοχής. Το πολιτικό σας αφήγημα στερείται συνοχής, στερείται στρατηγικού στόχου για την πορεία της χώρας και αυτό είναι το σημαντικότερο. Διότι το να αντιδικείς, το να θεωρείς ότι τα πάντα σε αυτήν τη χώρα ξεκίνησαν από τό</w:t>
      </w:r>
      <w:r>
        <w:rPr>
          <w:rFonts w:eastAsia="Times New Roman"/>
          <w:szCs w:val="24"/>
        </w:rPr>
        <w:t>τε που φύγατε από τη διακυβέρνηση, δηλαδή εδώ και τριάμισι χρόνια και ότι δεν υπήρχε προϊστορία, δεν υπήρχε τίποτα πριν, το να χρεώνεις τα πάντα στους πολιτικούς αντιπάλους είναι το εύκολο. Το δύσκολο, όμως, είναι να έχεις όραμα, σχέδιο, προτάσεις, αφήγημα</w:t>
      </w:r>
      <w:r>
        <w:rPr>
          <w:rFonts w:eastAsia="Times New Roman"/>
          <w:szCs w:val="24"/>
        </w:rPr>
        <w:t xml:space="preserve"> όχι μονάχα για το σήμερα, αλλά και για το αύριο αυτής της χώρας. Και δεν έχετε, κυρίες και κύριοι συνάδελφοι της Αξιωματικής Αντιπολίτευσης! </w:t>
      </w:r>
    </w:p>
    <w:p w14:paraId="295D71FA"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295D71FB" w14:textId="77777777" w:rsidR="006C59DA" w:rsidRDefault="00DE6A6A">
      <w:pPr>
        <w:spacing w:line="600" w:lineRule="auto"/>
        <w:ind w:firstLine="720"/>
        <w:contextualSpacing/>
        <w:jc w:val="both"/>
        <w:rPr>
          <w:rFonts w:eastAsia="Times New Roman"/>
          <w:szCs w:val="24"/>
        </w:rPr>
      </w:pPr>
      <w:r>
        <w:rPr>
          <w:rFonts w:eastAsia="Times New Roman"/>
          <w:szCs w:val="24"/>
        </w:rPr>
        <w:t>Σήμερα, λοιπόν, είναι μ</w:t>
      </w:r>
      <w:r>
        <w:rPr>
          <w:rFonts w:eastAsia="Times New Roman"/>
          <w:szCs w:val="24"/>
        </w:rPr>
        <w:t>ί</w:t>
      </w:r>
      <w:r>
        <w:rPr>
          <w:rFonts w:eastAsia="Times New Roman"/>
          <w:szCs w:val="24"/>
        </w:rPr>
        <w:t xml:space="preserve">α σπουδαία μέρα για το ελληνικό Κοινοβούλιο, διότι ξεκινά μία σειρά θετικών νομοθετικών παρεμβάσεων που αντικατοπτρίζουν και την ανάκαμψη της οικονομίας, αλλά και ένα γεγονός που </w:t>
      </w:r>
      <w:proofErr w:type="spellStart"/>
      <w:r>
        <w:rPr>
          <w:rFonts w:eastAsia="Times New Roman"/>
          <w:szCs w:val="24"/>
        </w:rPr>
        <w:t>συνετελέσθη</w:t>
      </w:r>
      <w:proofErr w:type="spellEnd"/>
      <w:r>
        <w:rPr>
          <w:rFonts w:eastAsia="Times New Roman"/>
          <w:szCs w:val="24"/>
        </w:rPr>
        <w:t xml:space="preserve"> –εμείς είπαμε ότι είναι ιστορικής αξίας και σημασίας, το αμφισβητ</w:t>
      </w:r>
      <w:r>
        <w:rPr>
          <w:rFonts w:eastAsia="Times New Roman"/>
          <w:szCs w:val="24"/>
        </w:rPr>
        <w:t xml:space="preserve">ήσατε και αυτό- η καθαρή έξοδος </w:t>
      </w:r>
      <w:r>
        <w:rPr>
          <w:rFonts w:eastAsia="Times New Roman"/>
          <w:szCs w:val="24"/>
        </w:rPr>
        <w:lastRenderedPageBreak/>
        <w:t xml:space="preserve">από τα μνημόνια, που τυπικά έγινε στις 21 του περασμένου Αυγούστου. Και βεβαίως, αυτό το γεγονός, κατά την εκτίμησή μας, σηματοδοτεί τις δυνατότητες που έχει η χώρα να περάσει σε μία νέα εποχή. </w:t>
      </w:r>
    </w:p>
    <w:p w14:paraId="295D71FC" w14:textId="77777777" w:rsidR="006C59DA" w:rsidRDefault="00DE6A6A">
      <w:pPr>
        <w:spacing w:line="600" w:lineRule="auto"/>
        <w:ind w:firstLine="720"/>
        <w:contextualSpacing/>
        <w:jc w:val="both"/>
        <w:rPr>
          <w:rFonts w:eastAsia="Times New Roman"/>
          <w:szCs w:val="24"/>
        </w:rPr>
      </w:pPr>
      <w:r>
        <w:rPr>
          <w:rFonts w:eastAsia="Times New Roman"/>
          <w:szCs w:val="24"/>
        </w:rPr>
        <w:t>Είπατε πριν ότι δεν συμμορφωθ</w:t>
      </w:r>
      <w:r>
        <w:rPr>
          <w:rFonts w:eastAsia="Times New Roman"/>
          <w:szCs w:val="24"/>
        </w:rPr>
        <w:t>ήκατε με τις αποφάσεις, διότι δεν υπήρχε η δημοσιονομική δυνατότητα. Ορθώς το λέτε. Δεν σας κατηγορούμε ότι δεν θέλατε να συμμορφωθείτε. Θέλω να σας πω -και θέλω να το τονίσω αυτό εδώ-  ότι δεν υπάρχει κα</w:t>
      </w:r>
      <w:r>
        <w:rPr>
          <w:rFonts w:eastAsia="Times New Roman"/>
          <w:szCs w:val="24"/>
        </w:rPr>
        <w:t>μ</w:t>
      </w:r>
      <w:r>
        <w:rPr>
          <w:rFonts w:eastAsia="Times New Roman"/>
          <w:szCs w:val="24"/>
        </w:rPr>
        <w:t>μία νομική, αν θέλετε, υποχρέωση των κυβερνήσεων να</w:t>
      </w:r>
      <w:r>
        <w:rPr>
          <w:rFonts w:eastAsia="Times New Roman"/>
          <w:szCs w:val="24"/>
        </w:rPr>
        <w:t xml:space="preserve"> συμμορφωθούν προς αυτές τις δικαστικές αποφάσεις. Είναι, θα έλεγα, μία ηθική υποχρέωση στον βαθμό που υπάρχει η δημοσιονομική δυνατότητα. </w:t>
      </w:r>
    </w:p>
    <w:p w14:paraId="295D71FD" w14:textId="77777777" w:rsidR="006C59DA" w:rsidRDefault="00DE6A6A">
      <w:pPr>
        <w:spacing w:line="600" w:lineRule="auto"/>
        <w:ind w:firstLine="720"/>
        <w:contextualSpacing/>
        <w:jc w:val="both"/>
        <w:rPr>
          <w:rFonts w:eastAsia="Times New Roman"/>
          <w:szCs w:val="24"/>
        </w:rPr>
      </w:pPr>
      <w:r>
        <w:rPr>
          <w:rFonts w:eastAsia="Times New Roman"/>
          <w:szCs w:val="24"/>
        </w:rPr>
        <w:t>Τι πράττουμε εμείς τούτη την ώρα; Διότι αν υπήρχε μία νομική υποχρέωση, θα το είχατε κάνει κι εσείς ή και οι δικές μ</w:t>
      </w:r>
      <w:r>
        <w:rPr>
          <w:rFonts w:eastAsia="Times New Roman"/>
          <w:szCs w:val="24"/>
        </w:rPr>
        <w:t>ας προηγούμενες κυβερνήσεις. Βεβαίως, έχει τη δυνατότητα ο καθένας και τα δικαστήρια εξατομικευμένα να βγάζουν αποφάσεις. Αυτή είναι η νομική υποχρέωση. Η απόφαση, όμως, του Συμβουλίου της Επικρατείας δεν δημιουργεί κα</w:t>
      </w:r>
      <w:r>
        <w:rPr>
          <w:rFonts w:eastAsia="Times New Roman"/>
          <w:szCs w:val="24"/>
        </w:rPr>
        <w:t>μ</w:t>
      </w:r>
      <w:r>
        <w:rPr>
          <w:rFonts w:eastAsia="Times New Roman"/>
          <w:szCs w:val="24"/>
        </w:rPr>
        <w:t>μία κανονιστική υποχρέωση. Το γνωρίζε</w:t>
      </w:r>
      <w:r>
        <w:rPr>
          <w:rFonts w:eastAsia="Times New Roman"/>
          <w:szCs w:val="24"/>
        </w:rPr>
        <w:t xml:space="preserve">τε πάρα πολύ καλά αυτό. </w:t>
      </w:r>
    </w:p>
    <w:p w14:paraId="295D71F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ηθική μας, όμως, υποχρέωση, στον βαθμό που έχουμε τη δημοσιονομική δυνατότητα, είναι να αρχίσουμε να αποκαθιστούμε τις πληγές και τις μεγάλες αδικίες που εσείς δημιουργήσατε στον τόπο τα πέντε πρώτα χρόνια της </w:t>
      </w:r>
      <w:proofErr w:type="spellStart"/>
      <w:r>
        <w:rPr>
          <w:rFonts w:eastAsia="Times New Roman"/>
          <w:szCs w:val="24"/>
        </w:rPr>
        <w:t>μνημονιακής</w:t>
      </w:r>
      <w:proofErr w:type="spellEnd"/>
      <w:r>
        <w:rPr>
          <w:rFonts w:eastAsia="Times New Roman"/>
          <w:szCs w:val="24"/>
        </w:rPr>
        <w:t xml:space="preserve"> λαίλαπα</w:t>
      </w:r>
      <w:r>
        <w:rPr>
          <w:rFonts w:eastAsia="Times New Roman"/>
          <w:szCs w:val="24"/>
        </w:rPr>
        <w:t xml:space="preserve">ς.  </w:t>
      </w:r>
    </w:p>
    <w:p w14:paraId="295D71FF" w14:textId="77777777" w:rsidR="006C59DA" w:rsidRDefault="00DE6A6A">
      <w:pPr>
        <w:spacing w:line="600" w:lineRule="auto"/>
        <w:ind w:firstLine="720"/>
        <w:contextualSpacing/>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295D7200"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Και το ερώτημα που θέλω να θέσω προς όλους σας είναι γιατί έχουμε αυτή τη δυνατότητα, ενώ εσείς δεν είχατε. Γιατί; Εσείς φέρατε περικοπές σε συντάξεις δεκατέσσερις φορές. Εσείς φέρατε συνολικά </w:t>
      </w:r>
      <w:r>
        <w:rPr>
          <w:rFonts w:eastAsia="Times New Roman"/>
          <w:szCs w:val="24"/>
        </w:rPr>
        <w:t>μέτρα λιτότητας 64 δισεκατομμύρια ευρώ. Εμείς φέραμε δεκατέσσερις φορές λιγότερα. «Το χειρότερο μνημόνιο που ήρθε ποτέ»! Έτσι μας λέγατε.</w:t>
      </w:r>
    </w:p>
    <w:p w14:paraId="295D7201" w14:textId="77777777" w:rsidR="006C59DA" w:rsidRDefault="00DE6A6A">
      <w:pPr>
        <w:spacing w:line="600" w:lineRule="auto"/>
        <w:ind w:firstLine="720"/>
        <w:contextualSpacing/>
        <w:jc w:val="both"/>
        <w:rPr>
          <w:rFonts w:eastAsia="Times New Roman"/>
          <w:szCs w:val="24"/>
        </w:rPr>
      </w:pPr>
      <w:r>
        <w:rPr>
          <w:rFonts w:eastAsia="Times New Roman"/>
          <w:szCs w:val="24"/>
        </w:rPr>
        <w:t>Εμείς, όμως, καταφέραμε να βγάλουμε τη χώρα από τη σφοδρή οικονομική κρίση, να ανακάμψει η οικονομία. Εσείς δεν πιάσατ</w:t>
      </w:r>
      <w:r>
        <w:rPr>
          <w:rFonts w:eastAsia="Times New Roman"/>
          <w:szCs w:val="24"/>
        </w:rPr>
        <w:t xml:space="preserve">ε σχεδόν ποτέ πλεονάσματα. Εμείς πιάσαμε τους στόχους του προγράμματος και η </w:t>
      </w:r>
      <w:proofErr w:type="spellStart"/>
      <w:r>
        <w:rPr>
          <w:rFonts w:eastAsia="Times New Roman"/>
          <w:szCs w:val="24"/>
        </w:rPr>
        <w:t>υπεραπόδοση</w:t>
      </w:r>
      <w:proofErr w:type="spellEnd"/>
      <w:r>
        <w:rPr>
          <w:rFonts w:eastAsia="Times New Roman"/>
          <w:szCs w:val="24"/>
        </w:rPr>
        <w:t xml:space="preserve"> της οικονομίας μάς έδωσε τη δυνατότητα για τρεις συνεχόμενες χρονιές να μπορούμε να δίνουμε κοινωνικό μέρισμα σε αυτούς που το έχουν περισσότερο ανάγκη.  </w:t>
      </w:r>
    </w:p>
    <w:p w14:paraId="295D7202"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w:t>
      </w:r>
      <w:r>
        <w:rPr>
          <w:rFonts w:eastAsia="Times New Roman"/>
          <w:szCs w:val="24"/>
        </w:rPr>
        <w:t>ατα από τις πτέρυγες του ΣΥΡΙΖΑ και των ΑΝΕΛ)</w:t>
      </w:r>
    </w:p>
    <w:p w14:paraId="295D7203" w14:textId="77777777" w:rsidR="006C59DA" w:rsidRDefault="00DE6A6A">
      <w:pPr>
        <w:spacing w:line="600" w:lineRule="auto"/>
        <w:ind w:firstLine="720"/>
        <w:contextualSpacing/>
        <w:jc w:val="both"/>
        <w:rPr>
          <w:rFonts w:eastAsia="Times New Roman"/>
          <w:szCs w:val="24"/>
        </w:rPr>
      </w:pPr>
      <w:r>
        <w:rPr>
          <w:rFonts w:eastAsia="Times New Roman"/>
          <w:szCs w:val="24"/>
        </w:rPr>
        <w:t>Ο λόγος, λοιπόν, για τον οποίο έχουμε σήμερα τη δυνατότητα να προβούμε σε αυτή την πολιτική επιλογή και να αποκαταστήσουμε αδικίες –και αυτό αφορά και στη συγκεκριμένη τροπολογία που σήμερα θα ψηφίσουμε και φαν</w:t>
      </w:r>
      <w:r>
        <w:rPr>
          <w:rFonts w:eastAsia="Times New Roman"/>
          <w:szCs w:val="24"/>
        </w:rPr>
        <w:t xml:space="preserve">τάζομαι ότι θα ψηφίσουμε όλοι μαζί- είναι ακριβώς διότι αυτά τα τρία χρόνια καταφέραμε να ξαναστήσουμε την οικονομία στα πόδια της με διαρθρωτικές μεταρρυθμίσεις, που δημιούργησαν τη δυνατότητα να </w:t>
      </w:r>
      <w:proofErr w:type="spellStart"/>
      <w:r w:rsidRPr="004F20CE">
        <w:rPr>
          <w:rFonts w:eastAsia="Times New Roman"/>
          <w:szCs w:val="24"/>
        </w:rPr>
        <w:t>επανεκκινηθεί</w:t>
      </w:r>
      <w:proofErr w:type="spellEnd"/>
      <w:r>
        <w:rPr>
          <w:rFonts w:eastAsia="Times New Roman"/>
          <w:szCs w:val="24"/>
        </w:rPr>
        <w:t xml:space="preserve"> η οικονομία. Ταυτόχρονα, όμως, σταματήσαμε τη</w:t>
      </w:r>
      <w:r>
        <w:rPr>
          <w:rFonts w:eastAsia="Times New Roman"/>
          <w:szCs w:val="24"/>
        </w:rPr>
        <w:t xml:space="preserve"> ρεμούλα, τη διαφθορά, τη </w:t>
      </w:r>
      <w:proofErr w:type="spellStart"/>
      <w:r>
        <w:rPr>
          <w:rFonts w:eastAsia="Times New Roman"/>
          <w:szCs w:val="24"/>
        </w:rPr>
        <w:t>φοροαποφυγή</w:t>
      </w:r>
      <w:proofErr w:type="spellEnd"/>
      <w:r>
        <w:rPr>
          <w:rFonts w:eastAsia="Times New Roman"/>
          <w:szCs w:val="24"/>
        </w:rPr>
        <w:t xml:space="preserve">, τη </w:t>
      </w:r>
      <w:proofErr w:type="spellStart"/>
      <w:r>
        <w:rPr>
          <w:rFonts w:eastAsia="Times New Roman"/>
          <w:szCs w:val="24"/>
        </w:rPr>
        <w:t>φοροασυλία</w:t>
      </w:r>
      <w:proofErr w:type="spellEnd"/>
      <w:r>
        <w:rPr>
          <w:rFonts w:eastAsia="Times New Roman"/>
          <w:szCs w:val="24"/>
        </w:rPr>
        <w:t xml:space="preserve">, νοικοκυρέψαμε </w:t>
      </w:r>
      <w:r>
        <w:rPr>
          <w:rFonts w:eastAsia="Times New Roman"/>
          <w:szCs w:val="24"/>
        </w:rPr>
        <w:lastRenderedPageBreak/>
        <w:t>τα δημόσια οικονομικά, είχαμε χρηστή διαχείριση των δημόσιων πόρων και καταφέραμε αυτό που όλοι στην Ευρώπη ονομάζουν «ένα μικρό θαύμα»!</w:t>
      </w:r>
    </w:p>
    <w:p w14:paraId="295D7204"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w:t>
      </w:r>
      <w:r>
        <w:rPr>
          <w:rFonts w:eastAsia="Times New Roman"/>
          <w:szCs w:val="24"/>
        </w:rPr>
        <w:t xml:space="preserve"> ΑΝΕΛ)</w:t>
      </w:r>
    </w:p>
    <w:p w14:paraId="295D7205" w14:textId="77777777" w:rsidR="006C59DA" w:rsidRDefault="00DE6A6A">
      <w:pPr>
        <w:spacing w:line="600" w:lineRule="auto"/>
        <w:ind w:firstLine="720"/>
        <w:contextualSpacing/>
        <w:jc w:val="both"/>
        <w:rPr>
          <w:rFonts w:eastAsia="Times New Roman"/>
          <w:szCs w:val="24"/>
        </w:rPr>
      </w:pPr>
      <w:r>
        <w:rPr>
          <w:rFonts w:eastAsia="Times New Roman"/>
          <w:szCs w:val="24"/>
        </w:rPr>
        <w:t>Κι εκεί που απέτυχαν δύο συνεχόμενες κυβερνήσεις, που φόρτωσαν πολλαπλάσια βάρη στον ελληνικό λαό, πετυχαίνουμε εμείς σήμερα, ενόσω εσείς μας αμφισβητείτε από την πρώτη στιγμή και ζητάτε από την πρώτη στιγμή εκλογές, προβλέποντας καταστροφή και επενδύοντας</w:t>
      </w:r>
      <w:r>
        <w:rPr>
          <w:rFonts w:eastAsia="Times New Roman"/>
          <w:szCs w:val="24"/>
        </w:rPr>
        <w:t xml:space="preserve"> στην κινδυνολογία και την καταστροφολογία. Αυτή είναι η πραγματικότητα. </w:t>
      </w:r>
    </w:p>
    <w:p w14:paraId="295D7206" w14:textId="77777777" w:rsidR="006C59DA" w:rsidRDefault="00DE6A6A">
      <w:pPr>
        <w:spacing w:line="600" w:lineRule="auto"/>
        <w:ind w:firstLine="720"/>
        <w:contextualSpacing/>
        <w:jc w:val="both"/>
        <w:rPr>
          <w:rFonts w:eastAsia="Times New Roman"/>
          <w:szCs w:val="24"/>
        </w:rPr>
      </w:pPr>
      <w:r>
        <w:rPr>
          <w:rFonts w:eastAsia="Times New Roman"/>
          <w:szCs w:val="24"/>
        </w:rPr>
        <w:t>Βεβαίως, το κρίσιμο ερώτημα είναι τι θα κάνετε από εδώ και στο εξής χωρίς το αφήγημα της καταστροφολογίας. Η απάντηση είναι ότι πιθανώς κάποιοι από εσάς να προσχωρήσουν στο αφήγημα τ</w:t>
      </w:r>
      <w:r>
        <w:rPr>
          <w:rFonts w:eastAsia="Times New Roman"/>
          <w:szCs w:val="24"/>
        </w:rPr>
        <w:t xml:space="preserve">ης παραδοξολογίας. Διότι βλέπω τις τελευταίες μέρες, ελλείψει αφηγήματος καταστροφολογίας, προβεβλημένα στελέχη της Αξιωματικής Αντιπολίτευσης, όπως ο κ. Βορίδης, να επιδίδονται στο αφήγημα της παραδοξολογίας. </w:t>
      </w:r>
    </w:p>
    <w:p w14:paraId="295D720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του πρότεινα να πάρει και αυτός μία εκπομπ</w:t>
      </w:r>
      <w:r>
        <w:rPr>
          <w:rFonts w:eastAsia="Times New Roman" w:cs="Times New Roman"/>
          <w:szCs w:val="24"/>
        </w:rPr>
        <w:t xml:space="preserve">ή στην τηλεόραση, όπως ο κ. Γεωργιάδης, μαζί με τον άλλο γραφικό που μιλάει για τα </w:t>
      </w:r>
      <w:proofErr w:type="spellStart"/>
      <w:r>
        <w:rPr>
          <w:rFonts w:eastAsia="Times New Roman" w:cs="Times New Roman"/>
          <w:szCs w:val="24"/>
        </w:rPr>
        <w:t>Νεφελίμ</w:t>
      </w:r>
      <w:proofErr w:type="spellEnd"/>
      <w:r>
        <w:rPr>
          <w:rFonts w:eastAsia="Times New Roman" w:cs="Times New Roman"/>
          <w:szCs w:val="24"/>
        </w:rPr>
        <w:t>, για τη γενιά των Ελ και να λέει πως θα καταργήσουν ο ΣΥΡΙΖΑ και οι ΑΝΕΛ τα Χριστούγεννα και τις γιορτές της Ορθοδοξίας. Θα σας πρότεινα να το κάνετε και αυτό.</w:t>
      </w:r>
    </w:p>
    <w:p w14:paraId="295D7208" w14:textId="77777777" w:rsidR="006C59DA" w:rsidRDefault="00DE6A6A">
      <w:pPr>
        <w:spacing w:line="600" w:lineRule="auto"/>
        <w:ind w:firstLine="720"/>
        <w:contextualSpacing/>
        <w:jc w:val="center"/>
        <w:rPr>
          <w:rFonts w:eastAsia="Times New Roman" w:cs="Times New Roman"/>
          <w:szCs w:val="24"/>
        </w:rPr>
      </w:pPr>
      <w:r>
        <w:rPr>
          <w:rFonts w:eastAsia="Times New Roman"/>
          <w:szCs w:val="24"/>
        </w:rPr>
        <w:t>(Χειρ</w:t>
      </w:r>
      <w:r>
        <w:rPr>
          <w:rFonts w:eastAsia="Times New Roman"/>
          <w:szCs w:val="24"/>
        </w:rPr>
        <w:t>οκροτήματα από τις πτέρυγες του ΣΥΡΙΖΑ και των ΑΝΕΛ)</w:t>
      </w:r>
      <w:r>
        <w:rPr>
          <w:rFonts w:eastAsia="Times New Roman" w:cs="Times New Roman"/>
          <w:szCs w:val="24"/>
        </w:rPr>
        <w:t xml:space="preserve"> </w:t>
      </w:r>
    </w:p>
    <w:p w14:paraId="295D7209"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295D720A" w14:textId="77777777" w:rsidR="006C59DA" w:rsidRDefault="00DE6A6A">
      <w:pPr>
        <w:spacing w:line="600" w:lineRule="auto"/>
        <w:ind w:firstLine="720"/>
        <w:contextualSpacing/>
        <w:jc w:val="both"/>
        <w:rPr>
          <w:rFonts w:eastAsia="Times New Roman" w:cs="Times New Roman"/>
          <w:szCs w:val="24"/>
        </w:rPr>
      </w:pPr>
      <w:r w:rsidRPr="00BD7651">
        <w:rPr>
          <w:rFonts w:eastAsia="Times New Roman"/>
          <w:b/>
          <w:bCs/>
          <w:szCs w:val="24"/>
        </w:rPr>
        <w:t xml:space="preserve">ΠΡΟΕΔΡΟΣ (Νικόλαος </w:t>
      </w:r>
      <w:proofErr w:type="spellStart"/>
      <w:r w:rsidRPr="00BD7651">
        <w:rPr>
          <w:rFonts w:eastAsia="Times New Roman"/>
          <w:b/>
          <w:bCs/>
          <w:szCs w:val="24"/>
        </w:rPr>
        <w:t>Βούτσης</w:t>
      </w:r>
      <w:proofErr w:type="spellEnd"/>
      <w:r w:rsidRPr="00BD7651">
        <w:rPr>
          <w:rFonts w:eastAsia="Times New Roman"/>
          <w:b/>
          <w:bCs/>
          <w:szCs w:val="24"/>
        </w:rPr>
        <w:t>)</w:t>
      </w:r>
      <w:r>
        <w:rPr>
          <w:rFonts w:eastAsia="Times New Roman"/>
          <w:b/>
          <w:bCs/>
          <w:szCs w:val="24"/>
        </w:rPr>
        <w:t>:</w:t>
      </w:r>
      <w:r>
        <w:rPr>
          <w:rFonts w:eastAsia="Times New Roman"/>
          <w:bCs/>
          <w:szCs w:val="24"/>
        </w:rPr>
        <w:t xml:space="preserve"> Κυρία </w:t>
      </w:r>
      <w:proofErr w:type="spellStart"/>
      <w:r>
        <w:rPr>
          <w:rFonts w:eastAsia="Times New Roman"/>
          <w:bCs/>
          <w:szCs w:val="24"/>
        </w:rPr>
        <w:t>Βούλτεψη</w:t>
      </w:r>
      <w:proofErr w:type="spellEnd"/>
      <w:r>
        <w:rPr>
          <w:rFonts w:eastAsia="Times New Roman"/>
          <w:bCs/>
          <w:szCs w:val="24"/>
        </w:rPr>
        <w:t>, κάντε λίγο ησυχία!</w:t>
      </w:r>
    </w:p>
    <w:p w14:paraId="295D720B" w14:textId="77777777" w:rsidR="006C59DA" w:rsidRDefault="00DE6A6A">
      <w:pPr>
        <w:spacing w:line="600" w:lineRule="auto"/>
        <w:ind w:firstLine="720"/>
        <w:contextualSpacing/>
        <w:jc w:val="both"/>
        <w:rPr>
          <w:rFonts w:eastAsia="Times New Roman" w:cs="Times New Roman"/>
          <w:szCs w:val="24"/>
        </w:rPr>
      </w:pPr>
      <w:r w:rsidRPr="008D6612">
        <w:rPr>
          <w:rFonts w:eastAsia="Times New Roman" w:cs="Times New Roman"/>
          <w:b/>
          <w:szCs w:val="24"/>
        </w:rPr>
        <w:t>ΑΛΕΞΗΣ Τ</w:t>
      </w:r>
      <w:r>
        <w:rPr>
          <w:rFonts w:eastAsia="Times New Roman" w:cs="Times New Roman"/>
          <w:b/>
          <w:szCs w:val="24"/>
        </w:rPr>
        <w:t>ΣΙΠΡΑΣ (Πρόεδρος της Κυβέρνησης</w:t>
      </w:r>
      <w:r>
        <w:rPr>
          <w:rFonts w:eastAsia="Times New Roman" w:cs="Times New Roman"/>
          <w:b/>
          <w:szCs w:val="24"/>
        </w:rPr>
        <w:t xml:space="preserve"> και </w:t>
      </w:r>
      <w:r w:rsidRPr="008D6612">
        <w:rPr>
          <w:rFonts w:eastAsia="Times New Roman" w:cs="Times New Roman"/>
          <w:b/>
          <w:szCs w:val="24"/>
        </w:rPr>
        <w:t>Υπουργός Εξωτερικών):</w:t>
      </w:r>
      <w:r w:rsidRPr="00176912">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είστε λίγ</w:t>
      </w:r>
      <w:r>
        <w:rPr>
          <w:rFonts w:eastAsia="Times New Roman" w:cs="Times New Roman"/>
          <w:szCs w:val="24"/>
        </w:rPr>
        <w:t>ο ανήσυχη. Είναι κατανοητό να είστε ανήσυχη. Διότι δεν στερείστε μόνο αφηγήματος. Με αυτά που λένε τα στελέχη σας, στερείστε και στοιχειώδους σοβαρότητας. Γίνεστε γραφικοί. Και σας βλέπει ο ελληνικός λαός και σας κρίνει.</w:t>
      </w:r>
    </w:p>
    <w:p w14:paraId="295D720C" w14:textId="77777777" w:rsidR="006C59DA" w:rsidRDefault="00DE6A6A">
      <w:pPr>
        <w:spacing w:line="600" w:lineRule="auto"/>
        <w:ind w:firstLine="720"/>
        <w:contextualSpacing/>
        <w:jc w:val="center"/>
        <w:rPr>
          <w:rFonts w:eastAsia="Times New Roman" w:cs="Times New Roman"/>
          <w:szCs w:val="24"/>
        </w:rPr>
      </w:pPr>
      <w:r>
        <w:rPr>
          <w:rFonts w:eastAsia="Times New Roman"/>
          <w:szCs w:val="24"/>
        </w:rPr>
        <w:t>(Χειροκροτήματα από τις πτέρυγες το</w:t>
      </w:r>
      <w:r>
        <w:rPr>
          <w:rFonts w:eastAsia="Times New Roman"/>
          <w:szCs w:val="24"/>
        </w:rPr>
        <w:t>υ ΣΥΡΙΖΑ και των ΑΝΕΛ)</w:t>
      </w:r>
      <w:r>
        <w:rPr>
          <w:rFonts w:eastAsia="Times New Roman" w:cs="Times New Roman"/>
          <w:szCs w:val="24"/>
        </w:rPr>
        <w:t xml:space="preserve"> </w:t>
      </w:r>
    </w:p>
    <w:p w14:paraId="295D720D"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95D720E" w14:textId="77777777" w:rsidR="006C59DA" w:rsidRDefault="00DE6A6A">
      <w:pPr>
        <w:spacing w:line="600" w:lineRule="auto"/>
        <w:ind w:firstLine="720"/>
        <w:contextualSpacing/>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Μην προκαλείτε απαντήσεις, κυ</w:t>
      </w:r>
      <w:r>
        <w:rPr>
          <w:rFonts w:eastAsia="Times New Roman"/>
          <w:bCs/>
          <w:szCs w:val="24"/>
        </w:rPr>
        <w:t>ρία</w:t>
      </w:r>
      <w:r>
        <w:rPr>
          <w:rFonts w:eastAsia="Times New Roman"/>
          <w:bCs/>
          <w:szCs w:val="24"/>
        </w:rPr>
        <w:t xml:space="preserve"> </w:t>
      </w:r>
      <w:proofErr w:type="spellStart"/>
      <w:r>
        <w:rPr>
          <w:rFonts w:eastAsia="Times New Roman"/>
          <w:bCs/>
          <w:szCs w:val="24"/>
        </w:rPr>
        <w:t>Βούλτεψη</w:t>
      </w:r>
      <w:proofErr w:type="spellEnd"/>
      <w:r>
        <w:rPr>
          <w:rFonts w:eastAsia="Times New Roman"/>
          <w:bCs/>
          <w:szCs w:val="24"/>
        </w:rPr>
        <w:t>.</w:t>
      </w:r>
    </w:p>
    <w:p w14:paraId="295D720F" w14:textId="77777777" w:rsidR="006C59DA" w:rsidRDefault="00DE6A6A">
      <w:pPr>
        <w:spacing w:line="600" w:lineRule="auto"/>
        <w:ind w:firstLine="720"/>
        <w:contextualSpacing/>
        <w:jc w:val="both"/>
        <w:rPr>
          <w:rFonts w:eastAsia="Times New Roman" w:cs="Times New Roman"/>
          <w:szCs w:val="24"/>
        </w:rPr>
      </w:pPr>
      <w:r w:rsidRPr="008D6612">
        <w:rPr>
          <w:rFonts w:eastAsia="Times New Roman" w:cs="Times New Roman"/>
          <w:b/>
          <w:szCs w:val="24"/>
        </w:rPr>
        <w:t>ΑΛΕΞΗΣ Τ</w:t>
      </w:r>
      <w:r>
        <w:rPr>
          <w:rFonts w:eastAsia="Times New Roman" w:cs="Times New Roman"/>
          <w:b/>
          <w:szCs w:val="24"/>
        </w:rPr>
        <w:t>ΣΙΠΡΑΣ (Πρόεδρος της Κυβέρνησης</w:t>
      </w:r>
      <w:r>
        <w:rPr>
          <w:rFonts w:eastAsia="Times New Roman" w:cs="Times New Roman"/>
          <w:b/>
          <w:szCs w:val="24"/>
        </w:rPr>
        <w:t xml:space="preserve"> και </w:t>
      </w:r>
      <w:r w:rsidRPr="008D6612">
        <w:rPr>
          <w:rFonts w:eastAsia="Times New Roman" w:cs="Times New Roman"/>
          <w:b/>
          <w:szCs w:val="24"/>
        </w:rPr>
        <w:t>Υπουργός Εξωτερικών):</w:t>
      </w:r>
      <w:r w:rsidRPr="00176912">
        <w:rPr>
          <w:rFonts w:eastAsia="Times New Roman" w:cs="Times New Roman"/>
          <w:szCs w:val="24"/>
        </w:rPr>
        <w:t xml:space="preserve"> </w:t>
      </w:r>
      <w:r>
        <w:rPr>
          <w:rFonts w:eastAsia="Times New Roman" w:cs="Times New Roman"/>
          <w:szCs w:val="24"/>
        </w:rPr>
        <w:t xml:space="preserve">Μας είπατε, λοιπόν, κυρίες και κύριοι συνάδελφοι της Αξιωματικής Αντιπολίτευσης, ότι δεν θα καταφέρουμε να κλείσουμε τις αξιολογήσεις. Μας είπατε ότι θα ενεργοποιηθεί ο περίφημος κόφτης. Μας είπατε ότι θα κόψουμε τις συντάξεις. Μας είπατε, επίσης, ότι δεν </w:t>
      </w:r>
      <w:r>
        <w:rPr>
          <w:rFonts w:eastAsia="Times New Roman" w:cs="Times New Roman"/>
          <w:szCs w:val="24"/>
        </w:rPr>
        <w:t>θα βγούμε από το τρίτο μνημόνιο και μάλιστα ότι έχουμε υπογράψει ένα τέταρτο μνημόνιο και θα το φέρουμε εδώ, το οποίο θα είναι ακόμα σκληρότερο.</w:t>
      </w:r>
    </w:p>
    <w:p w14:paraId="295D721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 λοιπόν, και εμείς αποφασίσαμε σήμερα να ξεκινήσουμε να φέρνουμε ένα προς ένα στην Εθνική Αντιπροσωπεία τα μέ</w:t>
      </w:r>
      <w:r>
        <w:rPr>
          <w:rFonts w:eastAsia="Times New Roman" w:cs="Times New Roman"/>
          <w:szCs w:val="24"/>
        </w:rPr>
        <w:t xml:space="preserve">τρα του τετάρτου μνημονίου, το οποίο το αφιερώνω στον κ. Μητσοτάκη και στους Βουλευτές της Αξιωματικής Αντιπολίτευσης! </w:t>
      </w:r>
    </w:p>
    <w:p w14:paraId="295D7211"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295D721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Ένα προς ένα τα μέτρα του τετάρτου μνημονίου. Πρώτο μέτρο του τετάρτου μνημονί</w:t>
      </w:r>
      <w:r>
        <w:rPr>
          <w:rFonts w:eastAsia="Times New Roman" w:cs="Times New Roman"/>
          <w:szCs w:val="24"/>
        </w:rPr>
        <w:t xml:space="preserve">ου είναι η καταβολή των αναδρομικών σε </w:t>
      </w:r>
      <w:proofErr w:type="spellStart"/>
      <w:r>
        <w:rPr>
          <w:rFonts w:eastAsia="Times New Roman" w:cs="Times New Roman"/>
          <w:szCs w:val="24"/>
        </w:rPr>
        <w:t>ενστόλους</w:t>
      </w:r>
      <w:proofErr w:type="spellEnd"/>
      <w:r>
        <w:rPr>
          <w:rFonts w:eastAsia="Times New Roman" w:cs="Times New Roman"/>
          <w:szCs w:val="24"/>
        </w:rPr>
        <w:t xml:space="preserve">, σε γιατρούς, σε πανεπιστημιακούς και σε άλλους λειτουργούς και επαγγελματικές ομάδες. </w:t>
      </w:r>
    </w:p>
    <w:p w14:paraId="295D721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Έρχονται και άλλα μέτρα του τετάρτου μνημονίου. Είναι όλα όσα εξήγγειλα στη Διεθνή Έκθεση Θεσσαλονίκης. </w:t>
      </w:r>
      <w:r>
        <w:rPr>
          <w:rFonts w:eastAsia="Times New Roman" w:cs="Times New Roman"/>
          <w:szCs w:val="24"/>
        </w:rPr>
        <w:t>Τ</w:t>
      </w:r>
      <w:r>
        <w:rPr>
          <w:rFonts w:eastAsia="Times New Roman" w:cs="Times New Roman"/>
          <w:szCs w:val="24"/>
        </w:rPr>
        <w:t>ώρα που απέτυχ</w:t>
      </w:r>
      <w:r>
        <w:rPr>
          <w:rFonts w:eastAsia="Times New Roman" w:cs="Times New Roman"/>
          <w:szCs w:val="24"/>
        </w:rPr>
        <w:t xml:space="preserve">ε η καταστροφολογία του ότι θα κοπούν συντάξεις, αμφισβητείτε ότι θα εφαρμοστούν τα μέτρα που εξήγγειλα στην ΔΕΘ. Ε, θα το πιείτε και αυτό το ποτήρι! </w:t>
      </w:r>
    </w:p>
    <w:p w14:paraId="295D721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Ένα</w:t>
      </w:r>
      <w:r>
        <w:rPr>
          <w:rFonts w:eastAsia="Times New Roman" w:cs="Times New Roman"/>
          <w:szCs w:val="24"/>
        </w:rPr>
        <w:t>-</w:t>
      </w:r>
      <w:r>
        <w:rPr>
          <w:rFonts w:eastAsia="Times New Roman" w:cs="Times New Roman"/>
          <w:szCs w:val="24"/>
        </w:rPr>
        <w:t xml:space="preserve">ένα τα μέτρα αυτά θα έρθουν και θα ψηφιστούν και θα λέτε «Ναι σε όλα», όπως λέγατε πέντε χρόνια «Ναι </w:t>
      </w:r>
      <w:r>
        <w:rPr>
          <w:rFonts w:eastAsia="Times New Roman" w:cs="Times New Roman"/>
          <w:szCs w:val="24"/>
        </w:rPr>
        <w:t>σε όλα» στα πιο σκληρά μέτρα των μνημονίων που πέρασαν ποτέ!</w:t>
      </w:r>
    </w:p>
    <w:p w14:paraId="295D7215" w14:textId="77777777" w:rsidR="006C59DA" w:rsidRDefault="00DE6A6A">
      <w:pPr>
        <w:spacing w:line="600" w:lineRule="auto"/>
        <w:ind w:firstLine="720"/>
        <w:contextualSpacing/>
        <w:jc w:val="center"/>
        <w:rPr>
          <w:rFonts w:eastAsia="Times New Roman" w:cs="Times New Roman"/>
          <w:szCs w:val="24"/>
        </w:rPr>
      </w:pPr>
      <w:r>
        <w:rPr>
          <w:rFonts w:eastAsia="Times New Roman"/>
          <w:szCs w:val="24"/>
        </w:rPr>
        <w:t>(Χειροκροτήματα από τις πτέρυγες του ΣΥΡΙΖΑ και των ΑΝΕΛ)</w:t>
      </w:r>
    </w:p>
    <w:p w14:paraId="295D721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έρθει, λοιπόν, εδώ το επόμενο διάστημα και θα ψηφιστεί η μείωση των ασφαλιστικών εισφορών για τους ελεύθερους επαγγελματίες, η κατάργη</w:t>
      </w:r>
      <w:r>
        <w:rPr>
          <w:rFonts w:eastAsia="Times New Roman" w:cs="Times New Roman"/>
          <w:szCs w:val="24"/>
        </w:rPr>
        <w:t xml:space="preserve">ση του φόρου επιτηδεύματος για τους αγρότες,  η επιδότηση των ασφαλιστικών εισφορών για </w:t>
      </w:r>
      <w:r>
        <w:rPr>
          <w:rFonts w:eastAsia="Times New Roman" w:cs="Times New Roman"/>
          <w:szCs w:val="24"/>
        </w:rPr>
        <w:lastRenderedPageBreak/>
        <w:t xml:space="preserve">νέους, η μείωση του ΕΝΦΙΑ </w:t>
      </w:r>
      <w:proofErr w:type="spellStart"/>
      <w:r>
        <w:rPr>
          <w:rFonts w:eastAsia="Times New Roman" w:cs="Times New Roman"/>
          <w:szCs w:val="24"/>
        </w:rPr>
        <w:t>μεσοσταθμικά</w:t>
      </w:r>
      <w:proofErr w:type="spellEnd"/>
      <w:r>
        <w:rPr>
          <w:rFonts w:eastAsia="Times New Roman" w:cs="Times New Roman"/>
          <w:szCs w:val="24"/>
        </w:rPr>
        <w:t xml:space="preserve"> 10% έως 30% για τα λαϊκά νοικοκυριά μέσα στο 2019 και </w:t>
      </w:r>
      <w:proofErr w:type="spellStart"/>
      <w:r>
        <w:rPr>
          <w:rFonts w:eastAsia="Times New Roman" w:cs="Times New Roman"/>
          <w:szCs w:val="24"/>
        </w:rPr>
        <w:t>μεσοσταθμικά</w:t>
      </w:r>
      <w:proofErr w:type="spellEnd"/>
      <w:r>
        <w:rPr>
          <w:rFonts w:eastAsia="Times New Roman" w:cs="Times New Roman"/>
          <w:szCs w:val="24"/>
        </w:rPr>
        <w:t xml:space="preserve"> 30% έως 50% μέσα στο 2020. Θα το ψηφίσετε και αυτό.</w:t>
      </w:r>
    </w:p>
    <w:p w14:paraId="295D721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βεβαίω</w:t>
      </w:r>
      <w:r>
        <w:rPr>
          <w:rFonts w:eastAsia="Times New Roman" w:cs="Times New Roman"/>
          <w:szCs w:val="24"/>
        </w:rPr>
        <w:t>ς φαντάζομαι ότι με βαριά καρδιά θα ψηφίσετε σύντομα και τη μη περικοπή των συντάξεων για τους συνταξιούχους μας!</w:t>
      </w:r>
    </w:p>
    <w:p w14:paraId="295D7218"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295D721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καταφέραμε να τους στηρίξουμε παρά τις μεγάλες δυσκολίες, παρά το γεγονός ότι </w:t>
      </w:r>
      <w:r>
        <w:rPr>
          <w:rFonts w:eastAsia="Times New Roman" w:cs="Times New Roman"/>
          <w:szCs w:val="24"/>
        </w:rPr>
        <w:t>κάποιοι στην Ευρώπη έλεγαν ότι δεν χρειάζεται να στηρίξουμε τους συνταξιούχους -γιατί περνάνε καλά αυτοί!- και πρέπει να δώσουμε αλλού την προσοχή μας και να φτιάξουμε ένα διαφορετικό μείγμα πολιτικής, για να είναι περισσότερο φιλικό προς τις επενδύσεις! Έ</w:t>
      </w:r>
      <w:r>
        <w:rPr>
          <w:rFonts w:eastAsia="Times New Roman" w:cs="Times New Roman"/>
          <w:szCs w:val="24"/>
        </w:rPr>
        <w:t>τσι μας έλεγαν.</w:t>
      </w:r>
    </w:p>
    <w:p w14:paraId="295D721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Εμείς, όμως, γνωρίζουμε πάρα πολύ καλά ότι για να μπορέσεις να σηκώσεις την οικονομία ψηλά, πρέπει να μπορείς να κρατήσεις και την κοινωνία όρθια.</w:t>
      </w:r>
    </w:p>
    <w:p w14:paraId="295D721B" w14:textId="77777777" w:rsidR="006C59DA" w:rsidRDefault="00DE6A6A">
      <w:pPr>
        <w:spacing w:line="600" w:lineRule="auto"/>
        <w:ind w:firstLine="720"/>
        <w:contextualSpacing/>
        <w:jc w:val="center"/>
        <w:rPr>
          <w:rFonts w:eastAsia="Times New Roman"/>
          <w:bCs/>
          <w:szCs w:val="24"/>
        </w:rPr>
      </w:pPr>
      <w:r>
        <w:rPr>
          <w:rFonts w:eastAsia="Times New Roman"/>
          <w:szCs w:val="24"/>
        </w:rPr>
        <w:t>(Χειροκροτήματα από τις πτέρυγες του ΣΥΡΙΖΑ και των ΑΝΕΛ)</w:t>
      </w:r>
    </w:p>
    <w:p w14:paraId="295D721C" w14:textId="77777777" w:rsidR="006C59DA" w:rsidRDefault="00DE6A6A">
      <w:pPr>
        <w:spacing w:line="600" w:lineRule="auto"/>
        <w:ind w:firstLine="720"/>
        <w:contextualSpacing/>
        <w:jc w:val="both"/>
        <w:rPr>
          <w:rFonts w:eastAsia="Times New Roman"/>
          <w:bCs/>
          <w:szCs w:val="24"/>
        </w:rPr>
      </w:pPr>
      <w:r>
        <w:rPr>
          <w:rFonts w:eastAsia="Times New Roman"/>
          <w:bCs/>
          <w:szCs w:val="24"/>
        </w:rPr>
        <w:t>Α</w:t>
      </w:r>
      <w:r>
        <w:rPr>
          <w:rFonts w:eastAsia="Times New Roman"/>
          <w:bCs/>
          <w:szCs w:val="24"/>
        </w:rPr>
        <w:t xml:space="preserve">υτός ήταν ο βασικός συνδυασμός σε </w:t>
      </w:r>
      <w:r>
        <w:rPr>
          <w:rFonts w:eastAsia="Times New Roman"/>
          <w:bCs/>
          <w:szCs w:val="24"/>
        </w:rPr>
        <w:t>όλες τις προσπάθειες που κάναμε όλο το προηγούμενο διάστημα.</w:t>
      </w:r>
    </w:p>
    <w:p w14:paraId="295D721D" w14:textId="77777777" w:rsidR="006C59DA" w:rsidRDefault="00DE6A6A">
      <w:pPr>
        <w:spacing w:line="600" w:lineRule="auto"/>
        <w:contextualSpacing/>
        <w:jc w:val="both"/>
        <w:rPr>
          <w:rFonts w:eastAsia="Times New Roman" w:cs="Times New Roman"/>
          <w:szCs w:val="24"/>
        </w:rPr>
      </w:pPr>
      <w:r>
        <w:rPr>
          <w:rFonts w:eastAsia="Times New Roman"/>
          <w:bCs/>
          <w:szCs w:val="24"/>
        </w:rPr>
        <w:t>Κυρίες και κύριοι συνάδελφοι, θα ήθελα, κλείνοντας, να αναφερθώ και σε κάτι άλλο. Υπάρχει ένα μέρος στελεχών της Αντιπολίτευσης που ελλείψει καταστροφολογίας, όπως είπα πριν, ανακυκλώνει αυτήν τη</w:t>
      </w:r>
      <w:r>
        <w:rPr>
          <w:rFonts w:eastAsia="Times New Roman"/>
          <w:bCs/>
          <w:szCs w:val="24"/>
        </w:rPr>
        <w:t xml:space="preserve">ν παραδοξολογία. Υπάρχει, όμως, και ένα </w:t>
      </w:r>
      <w:r>
        <w:rPr>
          <w:rFonts w:eastAsia="Times New Roman"/>
          <w:bCs/>
          <w:szCs w:val="24"/>
        </w:rPr>
        <w:lastRenderedPageBreak/>
        <w:t>άλλο μέρος έγκριτων κατά τα άλλα μέσων ενημέρωσης που αυτό που λένε είναι, επίσης, κινδυνολογικό. Τι λένε ότι κάνουμε σήμερα; Λένε ότι δεν αποκαθιστούμε αδικίες, όπως και εσείς προ ολίγου παραδεχθήκατε, αλλά ότι ερχό</w:t>
      </w:r>
      <w:r>
        <w:rPr>
          <w:rFonts w:eastAsia="Times New Roman"/>
          <w:bCs/>
          <w:szCs w:val="24"/>
        </w:rPr>
        <w:t>μαστε και μοιράζουμε λεφτά, κάνουμε σπατάλες, κάνουμε παροχές, σπαταλάμε δεξιά και αριστερά και θέτουμε σε κίνδυνο την ελληνική οικονομία.</w:t>
      </w:r>
    </w:p>
    <w:p w14:paraId="295D721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ία σπατάλη δεν κάνουμε, κα</w:t>
      </w:r>
      <w:r>
        <w:rPr>
          <w:rFonts w:eastAsia="Times New Roman" w:cs="Times New Roman"/>
          <w:szCs w:val="24"/>
        </w:rPr>
        <w:t>μ</w:t>
      </w:r>
      <w:r>
        <w:rPr>
          <w:rFonts w:eastAsia="Times New Roman" w:cs="Times New Roman"/>
          <w:szCs w:val="24"/>
        </w:rPr>
        <w:t xml:space="preserve">μία σπατάλη! Σπατάλη ήταν το όργιο διαφθοράς που έγινε στην υγεία, στο φάρμακο, στις εξοπλιστικές δαπάνες και μας οδήγησε στην χρεοκοπία. </w:t>
      </w:r>
    </w:p>
    <w:p w14:paraId="295D721F"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295D722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Εμείς αυτό που κάνουμε τώρα είναι να μετράμε μέτρο προς μέτ</w:t>
      </w:r>
      <w:r>
        <w:rPr>
          <w:rFonts w:eastAsia="Times New Roman" w:cs="Times New Roman"/>
          <w:szCs w:val="24"/>
        </w:rPr>
        <w:t xml:space="preserve">ρο, ευρώ προς ευρώ τις δημοσιονομικές δυνατότητες της ελληνικής οικονομίας και με απόλυτη ασφάλεια να δημιουργούμε δημοσιονομικό χώρο για να δίνουμε με προτεραιότητα σε αυτούς που έχουν ανάγκες, έχοντας, όμως, εξασφαλίσει ότι πιάνουμε τους δημοσιονομικούς </w:t>
      </w:r>
      <w:r>
        <w:rPr>
          <w:rFonts w:eastAsia="Times New Roman" w:cs="Times New Roman"/>
          <w:szCs w:val="24"/>
        </w:rPr>
        <w:t xml:space="preserve">στόχους, έχοντας διασφαλίσει ότι αυτήν την αξιοπιστία που αποκαταστήσαμε σε ευρωπαϊκό και διεθνές επίπεδο, αυτήν τη δυνατότητα να μπορούμε σήμερα να μιλάμε και να μας λαμβάνουν σοβαρά υπ’ </w:t>
      </w:r>
      <w:proofErr w:type="spellStart"/>
      <w:r>
        <w:rPr>
          <w:rFonts w:eastAsia="Times New Roman" w:cs="Times New Roman"/>
          <w:szCs w:val="24"/>
        </w:rPr>
        <w:t>όψιν</w:t>
      </w:r>
      <w:proofErr w:type="spellEnd"/>
      <w:r>
        <w:rPr>
          <w:rFonts w:eastAsia="Times New Roman" w:cs="Times New Roman"/>
          <w:szCs w:val="24"/>
        </w:rPr>
        <w:t xml:space="preserve"> τους, δεν πρόκειται να τη χαλάσουμε και να τη διαρρήξουμε, διότ</w:t>
      </w:r>
      <w:r>
        <w:rPr>
          <w:rFonts w:eastAsia="Times New Roman" w:cs="Times New Roman"/>
          <w:szCs w:val="24"/>
        </w:rPr>
        <w:t>ι τη χτίσαμε με κόπο. Και είναι χάρη σε αυτήν που μπορούμε σήμερα να προβαίνουμε σε πράξεις προς όφελος του κοινωνικού συνόλου, όπως η μη περικοπή των συντάξεων.</w:t>
      </w:r>
    </w:p>
    <w:p w14:paraId="295D7221" w14:textId="77777777" w:rsidR="006C59DA" w:rsidRDefault="00DE6A6A">
      <w:pPr>
        <w:spacing w:line="600" w:lineRule="auto"/>
        <w:ind w:firstLine="720"/>
        <w:contextualSpacing/>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295D722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Βγάλαμε, λοιπόν, τη χώρα από τα μνημ</w:t>
      </w:r>
      <w:r>
        <w:rPr>
          <w:rFonts w:eastAsia="Times New Roman" w:cs="Times New Roman"/>
          <w:szCs w:val="24"/>
        </w:rPr>
        <w:t>όνια. Πετύχαμε μ</w:t>
      </w:r>
      <w:r>
        <w:rPr>
          <w:rFonts w:eastAsia="Times New Roman" w:cs="Times New Roman"/>
          <w:szCs w:val="24"/>
        </w:rPr>
        <w:t>ί</w:t>
      </w:r>
      <w:r>
        <w:rPr>
          <w:rFonts w:eastAsia="Times New Roman" w:cs="Times New Roman"/>
          <w:szCs w:val="24"/>
        </w:rPr>
        <w:t>α βιώσιμη λύση για το δημόσιο χρέος. Επαναφέραμε τη δημοσιονομική σταθερότητα τελειώνοντας με την εποχή των ελλειμμάτων. Η χώρα, μετά σχεδόν μ</w:t>
      </w:r>
      <w:r>
        <w:rPr>
          <w:rFonts w:eastAsia="Times New Roman" w:cs="Times New Roman"/>
          <w:szCs w:val="24"/>
        </w:rPr>
        <w:t>ί</w:t>
      </w:r>
      <w:r>
        <w:rPr>
          <w:rFonts w:eastAsia="Times New Roman" w:cs="Times New Roman"/>
          <w:szCs w:val="24"/>
        </w:rPr>
        <w:t>α δεκαετία, τρέχει με ρυθμούς ανάπτυξης και όχι ύφεσης. Αποκαταστήσαμε και συνεχίζουμε να αποκαθ</w:t>
      </w:r>
      <w:r>
        <w:rPr>
          <w:rFonts w:eastAsia="Times New Roman" w:cs="Times New Roman"/>
          <w:szCs w:val="24"/>
        </w:rPr>
        <w:t>ιστούμε τη νομιμότητα και την κανονικότητα στις εργασιακές σχέσεις. Μειώσαμε μέσα σε τρία χρόνια την ανεργία κατά οκτώ ποσοστιαίες μονάδες. Σήμερα καταγράφει 18,9%, ενώ το 2014 ήταν στο 27%.</w:t>
      </w:r>
    </w:p>
    <w:p w14:paraId="295D7223" w14:textId="77777777" w:rsidR="006C59DA" w:rsidRDefault="00DE6A6A">
      <w:pPr>
        <w:spacing w:line="600" w:lineRule="auto"/>
        <w:ind w:firstLine="720"/>
        <w:contextualSpacing/>
        <w:jc w:val="center"/>
        <w:rPr>
          <w:rFonts w:eastAsia="Times New Roman" w:cs="Times New Roman"/>
          <w:szCs w:val="24"/>
        </w:rPr>
      </w:pPr>
      <w:r>
        <w:rPr>
          <w:rFonts w:eastAsia="Times New Roman"/>
          <w:szCs w:val="24"/>
        </w:rPr>
        <w:t>(Χειροκροτήματα από τις πτέρυγες του ΣΥΡΙΖΑ και των ΑΝΕΛ)</w:t>
      </w:r>
    </w:p>
    <w:p w14:paraId="295D722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Αυτά εί</w:t>
      </w:r>
      <w:r>
        <w:rPr>
          <w:rFonts w:eastAsia="Times New Roman" w:cs="Times New Roman"/>
          <w:szCs w:val="24"/>
        </w:rPr>
        <w:t>ναι τα έργα που μιλάνε και έργα που έχουν να κάνουν με την καθημερινότητα του πολίτη. Δεν είναι λόγια του αέρα, είναι έργα, είναι πράξεις, όπως θα γίνει πράξη και η αποκατάσταση των μεγάλων αδικιών πολύ σύντομα. Γιατί έχουμε σχέδιο, γιατί έχουμε επιμονή, γ</w:t>
      </w:r>
      <w:r>
        <w:rPr>
          <w:rFonts w:eastAsia="Times New Roman" w:cs="Times New Roman"/>
          <w:szCs w:val="24"/>
        </w:rPr>
        <w:t>ιατί έχουμε όραμα να αλλάξουμε την Ελλάδα και θα το καταφέρουμε.</w:t>
      </w:r>
    </w:p>
    <w:p w14:paraId="295D7225" w14:textId="77777777" w:rsidR="006C59DA" w:rsidRDefault="00DE6A6A">
      <w:pPr>
        <w:spacing w:line="600" w:lineRule="auto"/>
        <w:ind w:firstLine="720"/>
        <w:contextualSpacing/>
        <w:jc w:val="center"/>
        <w:rPr>
          <w:rFonts w:eastAsia="Times New Roman" w:cs="Times New Roman"/>
          <w:szCs w:val="24"/>
        </w:rPr>
      </w:pPr>
      <w:r>
        <w:rPr>
          <w:rFonts w:eastAsia="Times New Roman"/>
          <w:szCs w:val="24"/>
        </w:rPr>
        <w:t>(Χειροκροτήματα από τις πτέρυγες του ΣΥΡΙΖΑ και των ΑΝΕΛ)</w:t>
      </w:r>
    </w:p>
    <w:p w14:paraId="295D722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sidRPr="00B8011C">
        <w:rPr>
          <w:rFonts w:eastAsia="Times New Roman" w:cs="Times New Roman"/>
          <w:szCs w:val="24"/>
        </w:rPr>
        <w:t xml:space="preserve">. </w:t>
      </w:r>
      <w:r w:rsidRPr="005011A1">
        <w:rPr>
          <w:rFonts w:eastAsia="Times New Roman" w:cs="Times New Roman"/>
          <w:b/>
          <w:szCs w:val="24"/>
        </w:rPr>
        <w:t>ΣΠΥΡΙΔΩΝ ΛΥΚΟΥΔΗΣ</w:t>
      </w:r>
      <w:r>
        <w:rPr>
          <w:rFonts w:eastAsia="Times New Roman" w:cs="Times New Roman"/>
          <w:szCs w:val="24"/>
        </w:rPr>
        <w:t>)</w:t>
      </w:r>
    </w:p>
    <w:p w14:paraId="295D7227" w14:textId="77777777" w:rsidR="006C59DA" w:rsidRDefault="00DE6A6A">
      <w:pPr>
        <w:spacing w:line="600" w:lineRule="auto"/>
        <w:ind w:firstLine="720"/>
        <w:contextualSpacing/>
        <w:jc w:val="both"/>
        <w:rPr>
          <w:rFonts w:eastAsia="Times New Roman" w:cs="Times New Roman"/>
          <w:szCs w:val="24"/>
        </w:rPr>
      </w:pPr>
      <w:r w:rsidRPr="0028146C">
        <w:rPr>
          <w:rFonts w:eastAsia="Times New Roman" w:cs="Times New Roman"/>
          <w:b/>
          <w:szCs w:val="24"/>
        </w:rPr>
        <w:t>ΚΩΝΣΤΑΝΤΙΝΟΣ ΤΖΑΒΑΡΑΣ:</w:t>
      </w:r>
      <w:r>
        <w:rPr>
          <w:rFonts w:eastAsia="Times New Roman" w:cs="Times New Roman"/>
          <w:szCs w:val="24"/>
        </w:rPr>
        <w:t xml:space="preserve"> Κύριε Πρόε</w:t>
      </w:r>
      <w:r>
        <w:rPr>
          <w:rFonts w:eastAsia="Times New Roman" w:cs="Times New Roman"/>
          <w:szCs w:val="24"/>
        </w:rPr>
        <w:t>δρε, ζητώ τον λόγο.</w:t>
      </w:r>
    </w:p>
    <w:p w14:paraId="295D7228" w14:textId="77777777" w:rsidR="006C59DA" w:rsidRDefault="00DE6A6A">
      <w:pPr>
        <w:spacing w:line="600" w:lineRule="auto"/>
        <w:ind w:firstLine="720"/>
        <w:contextualSpacing/>
        <w:jc w:val="both"/>
        <w:rPr>
          <w:rFonts w:eastAsia="Times New Roman" w:cs="Times New Roman"/>
          <w:szCs w:val="24"/>
        </w:rPr>
      </w:pPr>
      <w:r w:rsidRPr="0028146C">
        <w:rPr>
          <w:rFonts w:eastAsia="Times New Roman" w:cs="Times New Roman"/>
          <w:b/>
          <w:szCs w:val="24"/>
        </w:rPr>
        <w:t>ΠΡΟΕΔΡΕΥΩΝ (Σπυρίδων Λυκούδης):</w:t>
      </w:r>
      <w:r>
        <w:rPr>
          <w:rFonts w:eastAsia="Times New Roman" w:cs="Times New Roman"/>
          <w:szCs w:val="24"/>
        </w:rPr>
        <w:t xml:space="preserve"> Έχει ζητήσει ο κ. Μαντάς τον λόγο. </w:t>
      </w:r>
    </w:p>
    <w:p w14:paraId="295D722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Μαντά, να κάνουμε έναν διάλογο; Να σπάσουμε λίγο την κοινοβουλευτική σειρά;</w:t>
      </w:r>
    </w:p>
    <w:p w14:paraId="295D722A" w14:textId="77777777" w:rsidR="006C59DA" w:rsidRDefault="00DE6A6A">
      <w:pPr>
        <w:spacing w:line="600" w:lineRule="auto"/>
        <w:ind w:firstLine="720"/>
        <w:contextualSpacing/>
        <w:jc w:val="both"/>
        <w:rPr>
          <w:rFonts w:eastAsia="Times New Roman" w:cs="Times New Roman"/>
          <w:szCs w:val="24"/>
        </w:rPr>
      </w:pPr>
      <w:r w:rsidRPr="0028146C">
        <w:rPr>
          <w:rFonts w:eastAsia="Times New Roman" w:cs="Times New Roman"/>
          <w:b/>
          <w:szCs w:val="24"/>
        </w:rPr>
        <w:t>ΧΡΗΣΤΟΣ ΜΑΝΤΑΣ:</w:t>
      </w:r>
      <w:r>
        <w:rPr>
          <w:rFonts w:eastAsia="Times New Roman" w:cs="Times New Roman"/>
          <w:szCs w:val="24"/>
        </w:rPr>
        <w:t xml:space="preserve"> Ναι, κύριε Πρόεδρε.</w:t>
      </w:r>
    </w:p>
    <w:p w14:paraId="295D722B" w14:textId="77777777" w:rsidR="006C59DA" w:rsidRDefault="00DE6A6A">
      <w:pPr>
        <w:spacing w:line="600" w:lineRule="auto"/>
        <w:ind w:firstLine="720"/>
        <w:contextualSpacing/>
        <w:jc w:val="both"/>
        <w:rPr>
          <w:rFonts w:eastAsia="Times New Roman" w:cs="Times New Roman"/>
          <w:szCs w:val="24"/>
        </w:rPr>
      </w:pPr>
      <w:r w:rsidRPr="0028146C">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Κύριε Πρόεδρε, και εγώ θα ήθελα τ</w:t>
      </w:r>
      <w:r>
        <w:rPr>
          <w:rFonts w:eastAsia="Times New Roman" w:cs="Times New Roman"/>
          <w:szCs w:val="24"/>
        </w:rPr>
        <w:t xml:space="preserve">ον λόγο. </w:t>
      </w:r>
    </w:p>
    <w:p w14:paraId="295D722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να προηγηθεί ο κ. Τζαβάρας, ως Κοινοβουλευτικός Εκπρόσωπος της Νέας Δημοκρατίας. Νομίζω ότι είναι λογικό. </w:t>
      </w:r>
    </w:p>
    <w:p w14:paraId="295D722D" w14:textId="77777777" w:rsidR="006C59DA" w:rsidRDefault="00DE6A6A">
      <w:pPr>
        <w:spacing w:line="600" w:lineRule="auto"/>
        <w:ind w:firstLine="720"/>
        <w:contextualSpacing/>
        <w:jc w:val="both"/>
        <w:rPr>
          <w:rFonts w:eastAsia="Times New Roman" w:cs="Times New Roman"/>
          <w:szCs w:val="24"/>
        </w:rPr>
      </w:pPr>
      <w:r w:rsidRPr="0028146C">
        <w:rPr>
          <w:rFonts w:eastAsia="Times New Roman" w:cs="Times New Roman"/>
          <w:b/>
          <w:szCs w:val="24"/>
        </w:rPr>
        <w:t>ΓΕΩΡΓΙΟΣ ΑΜΥΡΑΣ:</w:t>
      </w:r>
      <w:r>
        <w:rPr>
          <w:rFonts w:eastAsia="Times New Roman" w:cs="Times New Roman"/>
          <w:szCs w:val="24"/>
        </w:rPr>
        <w:t xml:space="preserve"> Εντάξει, κύριε Πρόεδρε.</w:t>
      </w:r>
    </w:p>
    <w:p w14:paraId="295D722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 Τζ</w:t>
      </w:r>
      <w:r>
        <w:rPr>
          <w:rFonts w:eastAsia="Times New Roman" w:cs="Times New Roman"/>
          <w:szCs w:val="24"/>
        </w:rPr>
        <w:t>αβάρας.</w:t>
      </w:r>
    </w:p>
    <w:p w14:paraId="295D722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5011A1">
        <w:rPr>
          <w:rFonts w:eastAsia="Times New Roman" w:cs="Times New Roman"/>
          <w:b/>
          <w:szCs w:val="24"/>
        </w:rPr>
        <w:t>ΑΝΑΣΤΑΣΙΑ ΧΡΙΣΤΟΔΟΥΛΟΠΟΥΛΟΥ</w:t>
      </w:r>
      <w:r>
        <w:rPr>
          <w:rFonts w:eastAsia="Times New Roman" w:cs="Times New Roman"/>
          <w:szCs w:val="24"/>
        </w:rPr>
        <w:t>)</w:t>
      </w:r>
    </w:p>
    <w:p w14:paraId="295D723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295D723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Πράγματι, κύριοι συνάδελφοι, πλέον δεν μας μένει κα</w:t>
      </w:r>
      <w:r>
        <w:rPr>
          <w:rFonts w:eastAsia="Times New Roman" w:cs="Times New Roman"/>
          <w:szCs w:val="24"/>
        </w:rPr>
        <w:t>μ</w:t>
      </w:r>
      <w:r>
        <w:rPr>
          <w:rFonts w:eastAsia="Times New Roman" w:cs="Times New Roman"/>
          <w:szCs w:val="24"/>
        </w:rPr>
        <w:t>μία αμφιβολία. Από σήμερα το Κοι</w:t>
      </w:r>
      <w:r>
        <w:rPr>
          <w:rFonts w:eastAsia="Times New Roman" w:cs="Times New Roman"/>
          <w:szCs w:val="24"/>
        </w:rPr>
        <w:t>νοβούλιο παίρνει μ</w:t>
      </w:r>
      <w:r>
        <w:rPr>
          <w:rFonts w:eastAsia="Times New Roman" w:cs="Times New Roman"/>
          <w:szCs w:val="24"/>
        </w:rPr>
        <w:t>ί</w:t>
      </w:r>
      <w:r>
        <w:rPr>
          <w:rFonts w:eastAsia="Times New Roman" w:cs="Times New Roman"/>
          <w:szCs w:val="24"/>
        </w:rPr>
        <w:t>α ειδική συμβολική λειτουργία: Εντάσσεται και εμπλέκεται μέσα στην προεκλογική διαδικασία που από εχθές, μάλλον κυρίως προχθές, ξεκίνησε ο Πρωθυπουργός όταν ανακοίνωσε αυτήν την πολύ σημαντική, ιστορικού χαρακτήρα συμφωνία που έκανε με τ</w:t>
      </w:r>
      <w:r>
        <w:rPr>
          <w:rFonts w:eastAsia="Times New Roman" w:cs="Times New Roman"/>
          <w:szCs w:val="24"/>
        </w:rPr>
        <w:t>ον Αρχιεπίσκοπο.</w:t>
      </w:r>
    </w:p>
    <w:p w14:paraId="295D7232"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295D7233" w14:textId="77777777" w:rsidR="006C59DA" w:rsidRDefault="00DE6A6A">
      <w:pPr>
        <w:spacing w:line="600" w:lineRule="auto"/>
        <w:ind w:firstLine="720"/>
        <w:contextualSpacing/>
        <w:jc w:val="both"/>
        <w:rPr>
          <w:rFonts w:eastAsia="Times New Roman" w:cs="Times New Roman"/>
          <w:szCs w:val="24"/>
        </w:rPr>
      </w:pPr>
      <w:r w:rsidRPr="0028146C">
        <w:rPr>
          <w:rFonts w:eastAsia="Times New Roman" w:cs="Times New Roman"/>
          <w:b/>
          <w:szCs w:val="24"/>
        </w:rPr>
        <w:t>ΒΑΣΙΛΕΙΟΣ ΚΙΚΙΛΙΑΣ:</w:t>
      </w:r>
      <w:r>
        <w:rPr>
          <w:rFonts w:eastAsia="Times New Roman" w:cs="Times New Roman"/>
          <w:szCs w:val="24"/>
        </w:rPr>
        <w:t xml:space="preserve"> Κύρια Πρόεδρε, λίγη ησυχία. Τι θα γίνει;</w:t>
      </w:r>
    </w:p>
    <w:p w14:paraId="295D7234" w14:textId="77777777" w:rsidR="006C59DA" w:rsidRDefault="00DE6A6A">
      <w:pPr>
        <w:spacing w:line="600" w:lineRule="auto"/>
        <w:ind w:firstLine="720"/>
        <w:contextualSpacing/>
        <w:jc w:val="both"/>
        <w:rPr>
          <w:rFonts w:eastAsia="Times New Roman" w:cs="Times New Roman"/>
          <w:szCs w:val="24"/>
        </w:rPr>
      </w:pPr>
      <w:r w:rsidRPr="00791265">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Παρακαλώ, υπάρχει ομιλητής στο Βήμα. Σας παρακαλώ, όποιος θέλει να αποχωρήσει.</w:t>
      </w:r>
    </w:p>
    <w:p w14:paraId="295D723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κυρία Πρόεδρε.</w:t>
      </w:r>
    </w:p>
    <w:p w14:paraId="295D7236" w14:textId="77777777" w:rsidR="006C59DA" w:rsidRDefault="00DE6A6A">
      <w:pPr>
        <w:spacing w:line="600" w:lineRule="auto"/>
        <w:ind w:firstLine="720"/>
        <w:contextualSpacing/>
        <w:jc w:val="both"/>
        <w:rPr>
          <w:rFonts w:eastAsia="Times New Roman" w:cs="Times New Roman"/>
          <w:szCs w:val="24"/>
        </w:rPr>
      </w:pPr>
      <w:proofErr w:type="spellStart"/>
      <w:r>
        <w:rPr>
          <w:rFonts w:eastAsia="Times New Roman" w:cs="Times New Roman"/>
          <w:szCs w:val="24"/>
        </w:rPr>
        <w:t>Έξεστι</w:t>
      </w:r>
      <w:proofErr w:type="spellEnd"/>
      <w:r>
        <w:rPr>
          <w:rFonts w:eastAsia="Times New Roman" w:cs="Times New Roman"/>
          <w:szCs w:val="24"/>
        </w:rPr>
        <w:t xml:space="preserve">, άλλωστε, όχι </w:t>
      </w:r>
      <w:proofErr w:type="spellStart"/>
      <w:r>
        <w:rPr>
          <w:rFonts w:eastAsia="Times New Roman" w:cs="Times New Roman"/>
          <w:szCs w:val="24"/>
        </w:rPr>
        <w:t>Κλαζομενίοις</w:t>
      </w:r>
      <w:proofErr w:type="spellEnd"/>
      <w:r>
        <w:rPr>
          <w:rFonts w:eastAsia="Times New Roman" w:cs="Times New Roman"/>
          <w:szCs w:val="24"/>
        </w:rPr>
        <w:t xml:space="preserve">, αλλά </w:t>
      </w:r>
      <w:proofErr w:type="spellStart"/>
      <w:r>
        <w:rPr>
          <w:rFonts w:eastAsia="Times New Roman" w:cs="Times New Roman"/>
          <w:szCs w:val="24"/>
        </w:rPr>
        <w:t>Συριζαίοις</w:t>
      </w:r>
      <w:proofErr w:type="spellEnd"/>
      <w:r>
        <w:rPr>
          <w:rFonts w:eastAsia="Times New Roman" w:cs="Times New Roman"/>
          <w:szCs w:val="24"/>
        </w:rPr>
        <w:t xml:space="preserve"> </w:t>
      </w:r>
      <w:proofErr w:type="spellStart"/>
      <w:r>
        <w:rPr>
          <w:rFonts w:eastAsia="Times New Roman" w:cs="Times New Roman"/>
          <w:szCs w:val="24"/>
        </w:rPr>
        <w:t>ασχημονείν</w:t>
      </w:r>
      <w:proofErr w:type="spellEnd"/>
      <w:r>
        <w:rPr>
          <w:rFonts w:eastAsia="Times New Roman" w:cs="Times New Roman"/>
          <w:szCs w:val="24"/>
        </w:rPr>
        <w:t>.</w:t>
      </w:r>
    </w:p>
    <w:p w14:paraId="295D723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σας πω, κύριοι συνάδελφοι, ότι πραγματικά στη </w:t>
      </w:r>
      <w:r>
        <w:rPr>
          <w:rFonts w:eastAsia="Times New Roman" w:cs="Times New Roman"/>
          <w:szCs w:val="24"/>
        </w:rPr>
        <w:t>δ</w:t>
      </w:r>
      <w:r>
        <w:rPr>
          <w:rFonts w:eastAsia="Times New Roman" w:cs="Times New Roman"/>
          <w:szCs w:val="24"/>
        </w:rPr>
        <w:t xml:space="preserve">ημοκρατία που σήμερα συζητάμε εδώ την τροπολογία που φέρατε, στη </w:t>
      </w:r>
      <w:r>
        <w:rPr>
          <w:rFonts w:eastAsia="Times New Roman" w:cs="Times New Roman"/>
          <w:szCs w:val="24"/>
        </w:rPr>
        <w:t>δ</w:t>
      </w:r>
      <w:r>
        <w:rPr>
          <w:rFonts w:eastAsia="Times New Roman" w:cs="Times New Roman"/>
          <w:szCs w:val="24"/>
        </w:rPr>
        <w:t>ημοκρατία, λοιπόν, που σήμε</w:t>
      </w:r>
      <w:r>
        <w:rPr>
          <w:rFonts w:eastAsia="Times New Roman" w:cs="Times New Roman"/>
          <w:szCs w:val="24"/>
        </w:rPr>
        <w:t xml:space="preserve">ρα σ’ αυτήν την Αίθουσα έχει την καρδιά της, εδώ που ασκείται η λαϊκή κυριαρχία, εδώ που αληθινά και συμβολικά χτυπάει η καρδιά της Κοινοβουλευτικής Αντιπροσωπευτικής Δημοκρατίας, έτσι όπως την οργανώνουν το Σύνταγμα και ο Κανονισμός της Βουλής, σ’ αυτήν, </w:t>
      </w:r>
      <w:r>
        <w:rPr>
          <w:rFonts w:eastAsia="Times New Roman" w:cs="Times New Roman"/>
          <w:szCs w:val="24"/>
        </w:rPr>
        <w:t xml:space="preserve">επαναλαμβάνω, τη </w:t>
      </w:r>
      <w:r>
        <w:rPr>
          <w:rFonts w:eastAsia="Times New Roman" w:cs="Times New Roman"/>
          <w:szCs w:val="24"/>
        </w:rPr>
        <w:t>δ</w:t>
      </w:r>
      <w:r>
        <w:rPr>
          <w:rFonts w:eastAsia="Times New Roman" w:cs="Times New Roman"/>
          <w:szCs w:val="24"/>
        </w:rPr>
        <w:t xml:space="preserve">ημοκρατία δεν έχετε το δικαίωμα εσείς να προσθέτετε με τις προεκλογικές σας αγωνίες και άλλες διαδικασίες και άλλους τρόπους εκφοράς του πολιτικού λόγου και άλλης μορφής σκηνοθεσίες απ’ αυτές που προβλέπουν οι κανόνες. Γιατί ναι μεν η </w:t>
      </w:r>
      <w:r>
        <w:rPr>
          <w:rFonts w:eastAsia="Times New Roman" w:cs="Times New Roman"/>
          <w:szCs w:val="24"/>
        </w:rPr>
        <w:t>δ</w:t>
      </w:r>
      <w:r>
        <w:rPr>
          <w:rFonts w:eastAsia="Times New Roman" w:cs="Times New Roman"/>
          <w:szCs w:val="24"/>
        </w:rPr>
        <w:t>ημ</w:t>
      </w:r>
      <w:r>
        <w:rPr>
          <w:rFonts w:eastAsia="Times New Roman" w:cs="Times New Roman"/>
          <w:szCs w:val="24"/>
        </w:rPr>
        <w:t xml:space="preserve">οκρατία αυτή που το Σύνταγμα κατοχυρώνει και αποτελεί τον καταστατικό της χάρτη έχει φιλελεύθερο χαρακτήρα, αλλά σ’ αυτήν τη </w:t>
      </w:r>
      <w:r>
        <w:rPr>
          <w:rFonts w:eastAsia="Times New Roman" w:cs="Times New Roman"/>
          <w:szCs w:val="24"/>
        </w:rPr>
        <w:t>δ</w:t>
      </w:r>
      <w:r>
        <w:rPr>
          <w:rFonts w:eastAsia="Times New Roman" w:cs="Times New Roman"/>
          <w:szCs w:val="24"/>
        </w:rPr>
        <w:t xml:space="preserve">ημοκρατία δεν υπάρχει περιθώριο γι’ αυτού του είδους τις πασαρέλες που είδαμε σήμερα. </w:t>
      </w:r>
    </w:p>
    <w:p w14:paraId="295D723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Αυτή εδώ η προεκλογική φιέστα που στήθηκε με αφορμή την τροπολογία που φέρατε και με την οποία αποκαθιστάτε μια αδικία, που με βάση τις αποφάσεις των </w:t>
      </w:r>
      <w:r>
        <w:rPr>
          <w:rFonts w:eastAsia="Times New Roman" w:cs="Times New Roman"/>
          <w:szCs w:val="24"/>
        </w:rPr>
        <w:lastRenderedPageBreak/>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δ</w:t>
      </w:r>
      <w:r>
        <w:rPr>
          <w:rFonts w:eastAsia="Times New Roman" w:cs="Times New Roman"/>
          <w:szCs w:val="24"/>
        </w:rPr>
        <w:t>ικαστηρίων σάς έχει επιβληθεί, αυτήν εδώ, λοιπόν, την πασαρέλα δεν μπορείτε να την π</w:t>
      </w:r>
      <w:r>
        <w:rPr>
          <w:rFonts w:eastAsia="Times New Roman" w:cs="Times New Roman"/>
          <w:szCs w:val="24"/>
        </w:rPr>
        <w:t xml:space="preserve">ροσθέσετε στον προεκλογικό διάκοσμο αυτής της Αίθουσας, χωρίς να προκαλέσετε βαθιά, βαριά, αλλά ελπίζω όχι ανήκεστη βλάβη στους δημοκρατικούς θεσμούς. </w:t>
      </w:r>
    </w:p>
    <w:p w14:paraId="295D723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Λυπάμαι πάρα πολύ που άκουσα σήμερα εδώ τον ίδιο τον Πρωθυπουργό, τον Πρωθυπουργό της χώρας, αυτόν που έ</w:t>
      </w:r>
      <w:r>
        <w:rPr>
          <w:rFonts w:eastAsia="Times New Roman" w:cs="Times New Roman"/>
          <w:szCs w:val="24"/>
        </w:rPr>
        <w:t>χει την άμεση δημοκρατική νομιμοποίηση στις τελευταίες εκλογές να κυβερνά αυτόν τον τόπο, να αγνοεί ότι η υποχρέωση συμμόρφωσης στις αποφάσεις των δικαστηρίων δεν έχει νομικό χαρακτήρα, αλλά ηθικό χαρακτήρα. Γιατί, κατά την άποψη και την αντίληψη του κυρίο</w:t>
      </w:r>
      <w:r>
        <w:rPr>
          <w:rFonts w:eastAsia="Times New Roman" w:cs="Times New Roman"/>
          <w:szCs w:val="24"/>
        </w:rPr>
        <w:t xml:space="preserve">υ Πρωθυπουργού, φαίνεται ότι εναπόκειται στην ελεύθερη διάθεση της Κυβέρνησης εάν θα εφαρμόζει ή εάν θα παραβιάζει τις αποφάσεις των ανωτάτων δικαστηρίων, όταν αυτά κηρύσσουν αντισυνταγματικές συγκεκριμένες διατάξεις των νόμων που ψηφίζει η Βουλή. </w:t>
      </w:r>
    </w:p>
    <w:p w14:paraId="295D723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Π</w:t>
      </w:r>
      <w:r>
        <w:rPr>
          <w:rFonts w:eastAsia="Times New Roman" w:cs="Times New Roman"/>
          <w:szCs w:val="24"/>
        </w:rPr>
        <w:t>ρωθυπουργέ, πράγματι η υποχρέωση της Κυβέρνησης να εφαρμόζει τους νόμους είναι νομική, δηλαδή είναι πρωτίστως υποχρέωση που απορρέει από την εφαρμογή του Συντάγματος, για το οποίο κάποτε είχατε πει εδώ ως Αρχηγός της Αξιωματικής Αντιπολίτευσης ότι είστε κα</w:t>
      </w:r>
      <w:r>
        <w:rPr>
          <w:rFonts w:eastAsia="Times New Roman" w:cs="Times New Roman"/>
          <w:szCs w:val="24"/>
        </w:rPr>
        <w:t xml:space="preserve">θεμία από τις λέξεις του. Ε, φαίνεται, λοιπόν, ότι σιγά-σιγά ξεθωριάζει αυτό το κείμενο στη μνήμη σας και κυρίως στη συνείδησή σας, γιατί ειλικρινά δεν περίμενα να ακούσω από εσάς, επαναλαμβάνω, που είστε </w:t>
      </w:r>
      <w:r>
        <w:rPr>
          <w:rFonts w:eastAsia="Times New Roman" w:cs="Times New Roman"/>
          <w:szCs w:val="24"/>
        </w:rPr>
        <w:lastRenderedPageBreak/>
        <w:t>καθεμία λέξη από το Σύνταγμα και καθεμία λέξη από τ</w:t>
      </w:r>
      <w:r>
        <w:rPr>
          <w:rFonts w:eastAsia="Times New Roman" w:cs="Times New Roman"/>
          <w:szCs w:val="24"/>
        </w:rPr>
        <w:t xml:space="preserve">η θωράκιση της </w:t>
      </w:r>
      <w:r>
        <w:rPr>
          <w:rFonts w:eastAsia="Times New Roman" w:cs="Times New Roman"/>
          <w:szCs w:val="24"/>
        </w:rPr>
        <w:t>δ</w:t>
      </w:r>
      <w:r>
        <w:rPr>
          <w:rFonts w:eastAsia="Times New Roman" w:cs="Times New Roman"/>
          <w:szCs w:val="24"/>
        </w:rPr>
        <w:t xml:space="preserve">ημοκρατίας απέναντι στις καταχρήσεις της εκτελεστικής εξουσίας, όπως αυτές διαπιστώνονται από τα </w:t>
      </w:r>
      <w:proofErr w:type="spellStart"/>
      <w:r>
        <w:rPr>
          <w:rFonts w:eastAsia="Times New Roman" w:cs="Times New Roman"/>
          <w:szCs w:val="24"/>
        </w:rPr>
        <w:t>νώτατα</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ικαστήρια, να μας λέτε σήμερα ότι έχετε ηθική υποχρέωση. </w:t>
      </w:r>
    </w:p>
    <w:p w14:paraId="295D723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Άρα σ’ αυτή τη γραμμή που σήμερα δώσατε είναι λογικό ότι υπάκουσε όλη αυτή η </w:t>
      </w:r>
      <w:r>
        <w:rPr>
          <w:rFonts w:eastAsia="Times New Roman" w:cs="Times New Roman"/>
          <w:szCs w:val="24"/>
        </w:rPr>
        <w:t xml:space="preserve">πασαρέλα των Υπουργών που ήρθαν εδώ σήμερα, για να μας πουν ότι το κάνουν από την καλή τους καρδιά και δίνουν στους ένστολους και στους άλλους κρατικούς λειτουργούς, όπου έχουν κρίνει 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δ</w:t>
      </w:r>
      <w:r>
        <w:rPr>
          <w:rFonts w:eastAsia="Times New Roman" w:cs="Times New Roman"/>
          <w:szCs w:val="24"/>
        </w:rPr>
        <w:t>ικαστήρια την αντισυνταγματικότητα των νόμων με τους οποίους</w:t>
      </w:r>
      <w:r>
        <w:rPr>
          <w:rFonts w:eastAsia="Times New Roman" w:cs="Times New Roman"/>
          <w:szCs w:val="24"/>
        </w:rPr>
        <w:t xml:space="preserve"> </w:t>
      </w:r>
      <w:proofErr w:type="spellStart"/>
      <w:r>
        <w:rPr>
          <w:rFonts w:eastAsia="Times New Roman" w:cs="Times New Roman"/>
          <w:szCs w:val="24"/>
        </w:rPr>
        <w:t>περικόπηκαν</w:t>
      </w:r>
      <w:proofErr w:type="spellEnd"/>
      <w:r>
        <w:rPr>
          <w:rFonts w:eastAsia="Times New Roman" w:cs="Times New Roman"/>
          <w:szCs w:val="24"/>
        </w:rPr>
        <w:t xml:space="preserve"> οι αποδοχές και οι συντάξεις τους, σ’ αυτούς, λοιπόν, το κάνετε από καλή σας καρδιά, από γενναιοδωρία και κυρίως γιατί έχετε τα δημοσιονομικά περιθώρια. Δηλαδή θέλετε να πείτε ότι θα το κάνατε, εάν δεν είχατε υπερφορολογήσει τον ελληνικό πληθυ</w:t>
      </w:r>
      <w:r>
        <w:rPr>
          <w:rFonts w:eastAsia="Times New Roman" w:cs="Times New Roman"/>
          <w:szCs w:val="24"/>
        </w:rPr>
        <w:t>σμό, εάν δεν είχατε κηρύξει στάση πληρωμών, που σήμερα όλη η κοινωνία στενάζει; Τουλάχιστον, η κοινωνία των επαγγελματιών, των ανθρώπων που παράγουν πλούτο στενάζει, γιατί δεν τους επιστρέφετε οφειλόμενες απαιτήσεις, ληξιπρόθεσμες απαιτήσεις, για να δημιου</w:t>
      </w:r>
      <w:r>
        <w:rPr>
          <w:rFonts w:eastAsia="Times New Roman" w:cs="Times New Roman"/>
          <w:szCs w:val="24"/>
        </w:rPr>
        <w:t xml:space="preserve">ργείτε ακριβώς αυτό το </w:t>
      </w:r>
      <w:proofErr w:type="spellStart"/>
      <w:r>
        <w:rPr>
          <w:rFonts w:eastAsia="Times New Roman" w:cs="Times New Roman"/>
          <w:szCs w:val="24"/>
        </w:rPr>
        <w:t>υπερπλεόνασμα</w:t>
      </w:r>
      <w:proofErr w:type="spellEnd"/>
      <w:r>
        <w:rPr>
          <w:rFonts w:eastAsia="Times New Roman" w:cs="Times New Roman"/>
          <w:szCs w:val="24"/>
        </w:rPr>
        <w:t>.</w:t>
      </w:r>
    </w:p>
    <w:p w14:paraId="295D723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Όπως ακούσατε προηγουμένως και από τον κ. </w:t>
      </w:r>
      <w:proofErr w:type="spellStart"/>
      <w:r>
        <w:rPr>
          <w:rFonts w:eastAsia="Times New Roman" w:cs="Times New Roman"/>
          <w:szCs w:val="24"/>
        </w:rPr>
        <w:t>Σταϊκούρα</w:t>
      </w:r>
      <w:proofErr w:type="spellEnd"/>
      <w:r>
        <w:rPr>
          <w:rFonts w:eastAsia="Times New Roman" w:cs="Times New Roman"/>
          <w:szCs w:val="24"/>
        </w:rPr>
        <w:t xml:space="preserve">, καταφέρατε να δημιουργήσετε έναν </w:t>
      </w:r>
      <w:proofErr w:type="spellStart"/>
      <w:r>
        <w:rPr>
          <w:rFonts w:eastAsia="Times New Roman" w:cs="Times New Roman"/>
          <w:szCs w:val="24"/>
        </w:rPr>
        <w:t>υπερπλεονασματικό</w:t>
      </w:r>
      <w:proofErr w:type="spellEnd"/>
      <w:r>
        <w:rPr>
          <w:rFonts w:eastAsia="Times New Roman" w:cs="Times New Roman"/>
          <w:szCs w:val="24"/>
        </w:rPr>
        <w:t xml:space="preserve"> δημοσιονομικό χώρο, μειώνοντας κατά 60% ή καλύτερα απορροφώντας κατά 60% το κονδύλι των δημοσίων επενδύσεων. </w:t>
      </w:r>
      <w:r>
        <w:rPr>
          <w:rFonts w:eastAsia="Times New Roman" w:cs="Times New Roman"/>
          <w:szCs w:val="24"/>
        </w:rPr>
        <w:lastRenderedPageBreak/>
        <w:t>Ε, λο</w:t>
      </w:r>
      <w:r>
        <w:rPr>
          <w:rFonts w:eastAsia="Times New Roman" w:cs="Times New Roman"/>
          <w:szCs w:val="24"/>
        </w:rPr>
        <w:t xml:space="preserve">ιπόν, θέλετε συγχαρητήρια γι’ αυτά; Θέλετε να σας απονεμηθεί δημόσιος έπαινος γι’ όλα αυτά; Μα, κανονικά θα έπρεπε να ντρέπεστε. </w:t>
      </w:r>
    </w:p>
    <w:p w14:paraId="295D723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Έτσι είναι. </w:t>
      </w:r>
    </w:p>
    <w:p w14:paraId="295D723E" w14:textId="77777777" w:rsidR="006C59DA" w:rsidRDefault="00DE6A6A">
      <w:pPr>
        <w:spacing w:line="600" w:lineRule="auto"/>
        <w:ind w:firstLine="720"/>
        <w:contextualSpacing/>
        <w:jc w:val="both"/>
        <w:rPr>
          <w:rFonts w:eastAsia="Times New Roman" w:cs="Times New Roman"/>
          <w:szCs w:val="24"/>
        </w:rPr>
      </w:pPr>
      <w:r w:rsidRPr="00B755AC">
        <w:rPr>
          <w:rFonts w:eastAsia="Times New Roman" w:cs="Times New Roman"/>
          <w:b/>
          <w:szCs w:val="24"/>
        </w:rPr>
        <w:t>ΚΩΝΣΤΑΝΤΙΝΟΣ ΤΖΑΒΑΡΑΣ:</w:t>
      </w:r>
      <w:r>
        <w:rPr>
          <w:rFonts w:eastAsia="Times New Roman" w:cs="Times New Roman"/>
          <w:szCs w:val="24"/>
        </w:rPr>
        <w:t xml:space="preserve"> Όμως</w:t>
      </w:r>
      <w:r w:rsidRPr="00F21A88">
        <w:rPr>
          <w:rFonts w:eastAsia="Times New Roman" w:cs="Times New Roman"/>
          <w:szCs w:val="24"/>
        </w:rPr>
        <w:t>,</w:t>
      </w:r>
      <w:r>
        <w:rPr>
          <w:rFonts w:eastAsia="Times New Roman" w:cs="Times New Roman"/>
          <w:szCs w:val="24"/>
        </w:rPr>
        <w:t xml:space="preserve"> θεωρώ ότι αυτό που εσείς πιστεύετε λιγότερο απ’ οτιδήποτε άλλο στη</w:t>
      </w:r>
      <w:r>
        <w:rPr>
          <w:rFonts w:eastAsia="Times New Roman" w:cs="Times New Roman"/>
          <w:szCs w:val="24"/>
        </w:rPr>
        <w:t xml:space="preserve"> δημοκρατία μας, δηλαδή, τον χαρακτήρα της ως αντιπροσωπευτικό, σήμερα γίνεται ο χώρος της προστασίας σας. Γιατί σήμερα</w:t>
      </w:r>
      <w:r w:rsidRPr="00F21A88">
        <w:rPr>
          <w:rFonts w:eastAsia="Times New Roman" w:cs="Times New Roman"/>
          <w:szCs w:val="24"/>
        </w:rPr>
        <w:t>,</w:t>
      </w:r>
      <w:r>
        <w:rPr>
          <w:rFonts w:eastAsia="Times New Roman" w:cs="Times New Roman"/>
          <w:szCs w:val="24"/>
        </w:rPr>
        <w:t xml:space="preserve"> πραγματικά</w:t>
      </w:r>
      <w:r w:rsidRPr="00F21A88">
        <w:rPr>
          <w:rFonts w:eastAsia="Times New Roman" w:cs="Times New Roman"/>
          <w:szCs w:val="24"/>
        </w:rPr>
        <w:t>,</w:t>
      </w:r>
      <w:r>
        <w:rPr>
          <w:rFonts w:eastAsia="Times New Roman" w:cs="Times New Roman"/>
          <w:szCs w:val="24"/>
        </w:rPr>
        <w:t xml:space="preserve"> αυτά τα λόγια που είπατε</w:t>
      </w:r>
      <w:r w:rsidRPr="00F21A88">
        <w:rPr>
          <w:rFonts w:eastAsia="Times New Roman" w:cs="Times New Roman"/>
          <w:szCs w:val="24"/>
        </w:rPr>
        <w:t>,</w:t>
      </w:r>
      <w:r>
        <w:rPr>
          <w:rFonts w:eastAsia="Times New Roman" w:cs="Times New Roman"/>
          <w:szCs w:val="24"/>
        </w:rPr>
        <w:t xml:space="preserve"> απευθυνόμενοι στη Βουλή των Ελλήνων, εάν είχατε τη δυνατότητα να τα απευθύνετε στον λαό σε μία υπ</w:t>
      </w:r>
      <w:r>
        <w:rPr>
          <w:rFonts w:eastAsia="Times New Roman" w:cs="Times New Roman"/>
          <w:szCs w:val="24"/>
        </w:rPr>
        <w:t xml:space="preserve">αίθρια συγκέντρωση, αυτό που θα εισπράττατε θα ήταν αποδοκιμασίες. </w:t>
      </w:r>
    </w:p>
    <w:p w14:paraId="295D723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Γι’ αυτό, λοιπόν, αυτά που δεν μπορείτε να πείτε</w:t>
      </w:r>
      <w:r w:rsidRPr="00F21A88">
        <w:rPr>
          <w:rFonts w:eastAsia="Times New Roman" w:cs="Times New Roman"/>
          <w:szCs w:val="24"/>
        </w:rPr>
        <w:t>,</w:t>
      </w:r>
      <w:r>
        <w:rPr>
          <w:rFonts w:eastAsia="Times New Roman" w:cs="Times New Roman"/>
          <w:szCs w:val="24"/>
        </w:rPr>
        <w:t xml:space="preserve"> κοιτώντας κατά πρόσωπο τον λαό, δεν έχετε το δικαίωμα να τα λέτε και σε αυτή την Αίθουσα, γιατί δεν κάνετε τίποτε άλλο από το να ευτελίζετε την κορυφαία διαδικασία που εδώ συντελείται και </w:t>
      </w:r>
      <w:r w:rsidRPr="00F21A88">
        <w:rPr>
          <w:rFonts w:eastAsia="Times New Roman" w:cs="Times New Roman"/>
          <w:szCs w:val="24"/>
        </w:rPr>
        <w:t xml:space="preserve">είναι </w:t>
      </w:r>
      <w:r w:rsidRPr="001045FE">
        <w:rPr>
          <w:rFonts w:eastAsia="Times New Roman" w:cs="Times New Roman"/>
          <w:szCs w:val="24"/>
        </w:rPr>
        <w:t>η λαϊκή κυριαρχία.</w:t>
      </w:r>
    </w:p>
    <w:p w14:paraId="295D7240" w14:textId="77777777" w:rsidR="006C59DA" w:rsidRDefault="00DE6A6A">
      <w:pPr>
        <w:spacing w:line="600" w:lineRule="auto"/>
        <w:ind w:firstLine="720"/>
        <w:contextualSpacing/>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θα ήθελα επιπλέον να επισημάνω -και </w:t>
      </w:r>
      <w:r>
        <w:rPr>
          <w:rFonts w:eastAsia="Times New Roman" w:cs="Times New Roman"/>
          <w:szCs w:val="24"/>
        </w:rPr>
        <w:t>να το πω και στον κ. Καμμένο αυτό- ότι σήμερα με την τροπολογία αυτή δεν κάνετε τίποτε άλλο από το να συνεχίζετε τον δρόμο που ξεκίνησε 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w:t>
      </w:r>
    </w:p>
    <w:p w14:paraId="295D724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Γιατί η πρώτη, η θεμελιώδης, η αρχική ικανοποίηση και προσαρμογή και συμμόρφωση προς τι</w:t>
      </w:r>
      <w:r>
        <w:rPr>
          <w:rFonts w:eastAsia="Times New Roman" w:cs="Times New Roman"/>
          <w:szCs w:val="24"/>
        </w:rPr>
        <w:t xml:space="preserve">ς αποφάσεις του Συμβουλίου της Επικρατείας, που αναφέρει η αιτιολογική έκθεση της τροπολογίας, ήτοι των τριών πρώτων που βγήκαν το 2014, </w:t>
      </w:r>
      <w:r>
        <w:rPr>
          <w:rFonts w:eastAsia="Times New Roman" w:cs="Times New Roman"/>
          <w:szCs w:val="24"/>
        </w:rPr>
        <w:lastRenderedPageBreak/>
        <w:t xml:space="preserve">ήταν η τροπολογία που είχε κατατεθεί το 2014 και την οποία εσείς αρνηθήκατε να ψηφίσετε. </w:t>
      </w:r>
    </w:p>
    <w:p w14:paraId="295D724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Σε ποιους, λοιπόν, απευθύνεστ</w:t>
      </w:r>
      <w:r>
        <w:rPr>
          <w:rFonts w:eastAsia="Times New Roman" w:cs="Times New Roman"/>
          <w:szCs w:val="24"/>
        </w:rPr>
        <w:t xml:space="preserve">ε και λέτε ότι η ευαισθησία σας είναι εκείνη που σας κάνει σήμερα να δίνετε σε αυτές τις κατηγορίες των κρατικών λειτουργών εκείνα που δικαιούνται να πάρουν; Προφανώς, </w:t>
      </w:r>
      <w:r w:rsidRPr="00D66BCA">
        <w:rPr>
          <w:rFonts w:eastAsia="Times New Roman"/>
          <w:bCs/>
        </w:rPr>
        <w:t>είναι</w:t>
      </w:r>
      <w:r>
        <w:rPr>
          <w:rFonts w:eastAsia="Times New Roman" w:cs="Times New Roman"/>
          <w:szCs w:val="24"/>
        </w:rPr>
        <w:t xml:space="preserve"> ο οίστρος που σας έχει «τσιμπήσει» για τη μεγάλη προεκλογική πορεία που ξεκινάτε α</w:t>
      </w:r>
      <w:r>
        <w:rPr>
          <w:rFonts w:eastAsia="Times New Roman" w:cs="Times New Roman"/>
          <w:szCs w:val="24"/>
        </w:rPr>
        <w:t xml:space="preserve">πό σήμερα, όπως είπε ο Πρωθυπουργός, προς την κατάληψη της γυμνής εξουσίας. </w:t>
      </w:r>
    </w:p>
    <w:p w14:paraId="295D724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Γιατί δημοκρατική εξουσία δεν πρόκειται να σας δώσει ποτέ ο ελληνικός λαός. Και αυτό να το έχετε στο μυαλό σας. Ποτέ ο ελληνικός λαός σε εκλογές δεν πρόκειται να σας δώσει πλέον τ</w:t>
      </w:r>
      <w:r>
        <w:rPr>
          <w:rFonts w:eastAsia="Times New Roman" w:cs="Times New Roman"/>
          <w:szCs w:val="24"/>
        </w:rPr>
        <w:t>ο δικαίωμα να τον ξανακυβερνήσετε. Γιατί αυτό που αφήνετε πίσω σας είναι ερείπια. Αυτό που αφήνετε πίσω σας είναι άνθρωποι σε απόγνωση. Αυτό που αφήνετε πίσω σας είναι υποσχέσεις, τις οποίες διαψεύσατε με τον πιο τραγικό τρόπο, όταν εσείς ο ίδιος υποσχόσασ</w:t>
      </w:r>
      <w:r>
        <w:rPr>
          <w:rFonts w:eastAsia="Times New Roman" w:cs="Times New Roman"/>
          <w:szCs w:val="24"/>
        </w:rPr>
        <w:t xml:space="preserve">ταν τότε ότι θα ανοίξετε έναν καινούργιο δρόμο στην ιστορία της Ελλάδος και </w:t>
      </w:r>
      <w:r w:rsidRPr="002B5B2E">
        <w:rPr>
          <w:rFonts w:eastAsia="Times New Roman"/>
          <w:bCs/>
          <w:shd w:val="clear" w:color="auto" w:fill="FFFFFF"/>
        </w:rPr>
        <w:t>ότι</w:t>
      </w:r>
      <w:r>
        <w:rPr>
          <w:rFonts w:eastAsia="Times New Roman" w:cs="Times New Roman"/>
          <w:szCs w:val="24"/>
        </w:rPr>
        <w:t xml:space="preserve"> αυτός ο δρόμος θα είναι μακριά από τα μνημόνια, μακριά από περιορισμούς </w:t>
      </w:r>
      <w:r w:rsidRPr="00F331DF">
        <w:rPr>
          <w:rFonts w:eastAsia="Times New Roman"/>
          <w:bCs/>
        </w:rPr>
        <w:t>και</w:t>
      </w:r>
      <w:r>
        <w:rPr>
          <w:rFonts w:eastAsia="Times New Roman" w:cs="Times New Roman"/>
          <w:szCs w:val="24"/>
        </w:rPr>
        <w:t xml:space="preserve"> μακριά από εκτελέσεις εντολών των δανειστών, τους οποίους τότε, αν θυμάστε, τους είχατε αποκαλέσει κ</w:t>
      </w:r>
      <w:r>
        <w:rPr>
          <w:rFonts w:eastAsia="Times New Roman" w:cs="Times New Roman"/>
          <w:szCs w:val="24"/>
        </w:rPr>
        <w:t xml:space="preserve">αι επικυρίαρχους. </w:t>
      </w:r>
    </w:p>
    <w:p w14:paraId="295D724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Μα, δεν μου λέτε, από τα οκτώ χρόνια που κρατούν τα μνημόνια μέχρι σήμερα δεν έχετε συναίσθηση ότι τα τέσσερα είστε εσείς που κυβερνάτε αυτόν τον τόπο και μόνο τα δύο χρόνια κυβέρνησε η Νέα Δημοκρατία; Δεν έχετε συναίσθηση ότι </w:t>
      </w:r>
      <w:r>
        <w:rPr>
          <w:rFonts w:eastAsia="Times New Roman" w:cs="Times New Roman"/>
          <w:szCs w:val="24"/>
        </w:rPr>
        <w:lastRenderedPageBreak/>
        <w:t xml:space="preserve">εσείς επί </w:t>
      </w:r>
      <w:r>
        <w:rPr>
          <w:rFonts w:eastAsia="Times New Roman" w:cs="Times New Roman"/>
          <w:szCs w:val="24"/>
        </w:rPr>
        <w:t xml:space="preserve">τέσσερα χρόνια δεν κάνετε τίποτε άλλο από το να κυβερνάτε με τους πιο στυγνούς </w:t>
      </w:r>
      <w:proofErr w:type="spellStart"/>
      <w:r>
        <w:rPr>
          <w:rFonts w:eastAsia="Times New Roman" w:cs="Times New Roman"/>
          <w:szCs w:val="24"/>
        </w:rPr>
        <w:t>μνημονιακούς</w:t>
      </w:r>
      <w:proofErr w:type="spellEnd"/>
      <w:r>
        <w:rPr>
          <w:rFonts w:eastAsia="Times New Roman" w:cs="Times New Roman"/>
          <w:szCs w:val="24"/>
        </w:rPr>
        <w:t xml:space="preserve"> όρους αυτή τη χώρα, έχοντας μάλιστα αποσπάσει και επαινετικά σχόλια και επιδοκιμασίες από την Αμερική και από το ΝΑΤΟ και από τα Συμβούλια Κορυφής με τα οποία έρχεσ</w:t>
      </w:r>
      <w:r>
        <w:rPr>
          <w:rFonts w:eastAsia="Times New Roman" w:cs="Times New Roman"/>
          <w:szCs w:val="24"/>
        </w:rPr>
        <w:t>τε σε επαφή στην Ευρωπαϊκή Ένωση;</w:t>
      </w:r>
    </w:p>
    <w:p w14:paraId="295D724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έχετε, δηλαδή, συναίσθηση του ότι αν υπάρχει ένας λόγος για τον οποίο αυτοί σας θέλουν είναι ότι πλέον αυτούς τους ταραξίες τους οποίους κινητοποιούσατε και ενεργοποιούσατε καθημερινά εδώ έξω, στο Σύνταγμα, σαν αγανακτ</w:t>
      </w:r>
      <w:r>
        <w:rPr>
          <w:rFonts w:eastAsia="Times New Roman" w:cs="Times New Roman"/>
          <w:szCs w:val="24"/>
        </w:rPr>
        <w:t>ισμένους και οργισμένους πολίτες κατά του Σαμαρά και του Βενιζέλου, τώρα τους έχετε διορίσει; Γιατί εξήντα χιλιάδες είναι οι συμβάσεις που έχετε συνάψει. Αναφέρομαι σε αυτές τις συμβάσεις που γίνονται, με βάση τη δυνατότητα που έχετε, στο πλαίσιο των συμβά</w:t>
      </w:r>
      <w:r>
        <w:rPr>
          <w:rFonts w:eastAsia="Times New Roman" w:cs="Times New Roman"/>
          <w:szCs w:val="24"/>
        </w:rPr>
        <w:t xml:space="preserve">σεων ορισμένου χρόνου, για την εξυπηρέτηση διαφόρων δευτερευουσών αναγκών στο ελληνικό δημόσιο. Ούτε αυτά δεν ενθυμείστε; </w:t>
      </w:r>
    </w:p>
    <w:p w14:paraId="295D724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δεν πρόκειται ποτέ σε αυτόν τον τόπο η χώρα να έρθει στην κανονικότητα, εάν εσείς δεν αποφασίσετε να αποκτήσετε τη λογική </w:t>
      </w:r>
      <w:r>
        <w:rPr>
          <w:rFonts w:eastAsia="Times New Roman" w:cs="Times New Roman"/>
          <w:szCs w:val="24"/>
        </w:rPr>
        <w:t xml:space="preserve">που επιβάλλεται, αλλά και την αίσθηση του μέτρου που απαιτείται, για να κυβερνήσετε τουλάχιστον με δημοκρατικούς κανόνες αυτήν τη χώρα. Είναι πράγματι ένα πρόβλημα. </w:t>
      </w:r>
    </w:p>
    <w:p w14:paraId="295D724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Μας οδηγείτε σε μία προεκλογική αντιδικία, χωρίς κανόνες, χωρίς φραγμούς, χωρίς όρια και κ</w:t>
      </w:r>
      <w:r>
        <w:rPr>
          <w:rFonts w:eastAsia="Times New Roman" w:cs="Times New Roman"/>
          <w:szCs w:val="24"/>
        </w:rPr>
        <w:t xml:space="preserve">υρίως εκτός των οργανωμένων και των συντεταγμένων θεσμών και </w:t>
      </w:r>
      <w:r>
        <w:rPr>
          <w:rFonts w:eastAsia="Times New Roman" w:cs="Times New Roman"/>
          <w:szCs w:val="24"/>
        </w:rPr>
        <w:lastRenderedPageBreak/>
        <w:t>των λειτουργιών, τις οποίες προβλέπει το Σύνταγμα, ο Κανονισμός της Βουλής και οι άλλοι νόμοι, για τη λειτουργία τους. Γι’ αυτό, λοιπόν, έχετε πολύ μεγάλη ευθύνη.</w:t>
      </w:r>
    </w:p>
    <w:p w14:paraId="295D724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ήθελα, όμως, τώρα να αναφερθώ</w:t>
      </w:r>
      <w:r>
        <w:rPr>
          <w:rFonts w:eastAsia="Times New Roman" w:cs="Times New Roman"/>
          <w:szCs w:val="24"/>
        </w:rPr>
        <w:t xml:space="preserve"> και θα μου επιτρέψετε, κυρία Πρόεδρε, σ’ αυτό που έγινε προχθές. Ο Πρωθυπουργός της χώρας ανακοίνωσε ότι σε μ</w:t>
      </w:r>
      <w:r>
        <w:rPr>
          <w:rFonts w:eastAsia="Times New Roman" w:cs="Times New Roman"/>
          <w:szCs w:val="24"/>
        </w:rPr>
        <w:t>ί</w:t>
      </w:r>
      <w:r>
        <w:rPr>
          <w:rFonts w:eastAsia="Times New Roman" w:cs="Times New Roman"/>
          <w:szCs w:val="24"/>
        </w:rPr>
        <w:t>α μυστική συμφωνία που επί τρεις μήνες διαπραγματεύθηκε με τον Μακαριότατο Αρχιεπίσκοπο Αθηνών και Πάσης Ελλάδος, κατέληξαν σε μ</w:t>
      </w:r>
      <w:r>
        <w:rPr>
          <w:rFonts w:eastAsia="Times New Roman" w:cs="Times New Roman"/>
          <w:szCs w:val="24"/>
        </w:rPr>
        <w:t>ί</w:t>
      </w:r>
      <w:r>
        <w:rPr>
          <w:rFonts w:eastAsia="Times New Roman" w:cs="Times New Roman"/>
          <w:szCs w:val="24"/>
        </w:rPr>
        <w:t>α συμφωνία ιστορ</w:t>
      </w:r>
      <w:r>
        <w:rPr>
          <w:rFonts w:eastAsia="Times New Roman" w:cs="Times New Roman"/>
          <w:szCs w:val="24"/>
        </w:rPr>
        <w:t xml:space="preserve">ικής σημασίας που λύνουν τα χρόνια προβλήματα που υπάρχουν μεταξύ του ελληνικού κράτους και της Εκκλησίας της Ελλάδος. </w:t>
      </w:r>
    </w:p>
    <w:p w14:paraId="295D724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το ερώτημα που τίθεται είναι το εξής: Από πότε πληροφορηθήκατε, εσείς ειδικά που οι περισσότεροι από εσάς δηλώνουν άθεοι και μη μέλη</w:t>
      </w:r>
      <w:r>
        <w:rPr>
          <w:rFonts w:eastAsia="Times New Roman" w:cs="Times New Roman"/>
          <w:szCs w:val="24"/>
        </w:rPr>
        <w:t xml:space="preserve"> της Εκκλησίας, ότι υπάρχουν σοβαρά προβλήματα μεταξύ του ελληνικού κράτους και της ελληνικής Εκκλησίας; Και το κυρίως που ενδιαφέρει τους πάντες, είναι ότι όλοι εσείς που με βάση τον «</w:t>
      </w:r>
      <w:proofErr w:type="spellStart"/>
      <w:r>
        <w:rPr>
          <w:rFonts w:eastAsia="Times New Roman" w:cs="Times New Roman"/>
          <w:szCs w:val="24"/>
        </w:rPr>
        <w:t>αντικληρικαλιστικό</w:t>
      </w:r>
      <w:proofErr w:type="spellEnd"/>
      <w:r>
        <w:rPr>
          <w:rFonts w:eastAsia="Times New Roman" w:cs="Times New Roman"/>
          <w:szCs w:val="24"/>
        </w:rPr>
        <w:t>» οίστρο που έχετε, διαπαιδαγωγούσατε τον ελληνικό λα</w:t>
      </w:r>
      <w:r>
        <w:rPr>
          <w:rFonts w:eastAsia="Times New Roman" w:cs="Times New Roman"/>
          <w:szCs w:val="24"/>
        </w:rPr>
        <w:t>ό στο να στρέφετε εναντίον των κληρικών, γιατί λέγατε ότι δεν μπορεί το ελληνικό δημόσιο να πληρώνει τους μισθούς των ιερέων και των άλλων κληρικών, αναγκαστήκατε, δεν ξέρω κατά ποιον τρόπο. Φαίνεται αυτή η ιεροκρυφίως διαπραγματευθείσα συμφωνία έφτασε στο</w:t>
      </w:r>
      <w:r>
        <w:rPr>
          <w:rFonts w:eastAsia="Times New Roman" w:cs="Times New Roman"/>
          <w:szCs w:val="24"/>
        </w:rPr>
        <w:t xml:space="preserve"> σημείο να σας δώσουν φώτιση και πραγματικά να αναγνωρίσετε ότι τους μισθούς των κληρικών τους καταβάλλει το ελληνικό δημόσιο εις εκπλήρωση υποχρέωσης που έχει αναλάβει το 1939 απέναντι στην Εκκλησία της </w:t>
      </w:r>
      <w:r>
        <w:rPr>
          <w:rFonts w:eastAsia="Times New Roman" w:cs="Times New Roman"/>
          <w:szCs w:val="24"/>
        </w:rPr>
        <w:lastRenderedPageBreak/>
        <w:t>Ελλάδος όταν απαλλοτρίωσε την εκκλησιαστική περιουσί</w:t>
      </w:r>
      <w:r>
        <w:rPr>
          <w:rFonts w:eastAsia="Times New Roman" w:cs="Times New Roman"/>
          <w:szCs w:val="24"/>
        </w:rPr>
        <w:t>α χωρίς ισάξιο ή χωρίς καθόλου αντάλλαγμα.</w:t>
      </w:r>
    </w:p>
    <w:p w14:paraId="295D724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Άρα λοιπόν, αφού είστε υποχρεωμένοι και λυπάμαι που κάνατε ότι το αγνοούσατε, να πληρώνετε αυτούς τους μισθούς, γιατί σ’ αυτή τη συμφωνία το μόνο που κάνετε είναι να αλλάζετε το καθεστώς στο οποίο υπάγονται οι κλη</w:t>
      </w:r>
      <w:r>
        <w:rPr>
          <w:rFonts w:eastAsia="Times New Roman" w:cs="Times New Roman"/>
          <w:szCs w:val="24"/>
        </w:rPr>
        <w:t xml:space="preserve">ρικοί από πλευράς </w:t>
      </w:r>
      <w:r>
        <w:rPr>
          <w:rFonts w:eastAsia="Times New Roman" w:cs="Times New Roman"/>
          <w:szCs w:val="24"/>
          <w:lang w:val="en-US"/>
        </w:rPr>
        <w:t>status</w:t>
      </w:r>
      <w:r>
        <w:rPr>
          <w:rFonts w:eastAsia="Times New Roman" w:cs="Times New Roman"/>
          <w:szCs w:val="24"/>
        </w:rPr>
        <w:t>, από πλευράς ιδιότητας, από πλευράς δηλαδή της ιδιότητας του δημοσίου υπαλλήλου που έχουν μέχρι σήμερα γιατί το λέει ο νόμος και γιατί το Σύνταγμα επίσης, το προβλέπει.</w:t>
      </w:r>
    </w:p>
    <w:p w14:paraId="295D724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μόνο, λοιπόν, που μπορεί εδώ να υπάρξει ως απάντηση είναι ό</w:t>
      </w:r>
      <w:r>
        <w:rPr>
          <w:rFonts w:eastAsia="Times New Roman" w:cs="Times New Roman"/>
          <w:szCs w:val="24"/>
        </w:rPr>
        <w:t xml:space="preserve">τι χρησιμοποιήσατε και την καλοπιστία του ίδιου του </w:t>
      </w:r>
      <w:proofErr w:type="spellStart"/>
      <w:r>
        <w:rPr>
          <w:rFonts w:eastAsia="Times New Roman" w:cs="Times New Roman"/>
          <w:szCs w:val="24"/>
        </w:rPr>
        <w:t>Μακαριοτάτου</w:t>
      </w:r>
      <w:proofErr w:type="spellEnd"/>
      <w:r>
        <w:rPr>
          <w:rFonts w:eastAsia="Times New Roman" w:cs="Times New Roman"/>
          <w:szCs w:val="24"/>
        </w:rPr>
        <w:t xml:space="preserve"> Αρχιεπισκόπου Αθηνών και Πάσης Ελλάδος για να επιτύχετε τον στόχο που εχθές ο κυβερνητικός εκπρόσωπος τον αποκάλυψε, να εξοικονομήσετε, δηλαδή, με την αλλαγή αυτού του καθεστώτος δέκα χιλιάδε</w:t>
      </w:r>
      <w:r>
        <w:rPr>
          <w:rFonts w:eastAsia="Times New Roman" w:cs="Times New Roman"/>
          <w:szCs w:val="24"/>
        </w:rPr>
        <w:t xml:space="preserve">ς θέσεις δημοσίων υπαλλήλων και να εξαγγείλετε από εχθές ότι βαδίζετε διαδικασία πρόσληψης, που θα είναι μακρόσυρτη, που θα την </w:t>
      </w:r>
      <w:proofErr w:type="spellStart"/>
      <w:r>
        <w:rPr>
          <w:rFonts w:eastAsia="Times New Roman" w:cs="Times New Roman"/>
          <w:szCs w:val="24"/>
        </w:rPr>
        <w:t>υποσχόμεθα</w:t>
      </w:r>
      <w:proofErr w:type="spellEnd"/>
      <w:r>
        <w:rPr>
          <w:rFonts w:eastAsia="Times New Roman" w:cs="Times New Roman"/>
          <w:szCs w:val="24"/>
        </w:rPr>
        <w:t xml:space="preserve"> για πολύ χρόνο για να έχουμε θύματα και ομήρους σχεδόν όλον τον ελληνικό λαό, όπως ακριβώς αυτά που μας εξήγγειλε από</w:t>
      </w:r>
      <w:r>
        <w:rPr>
          <w:rFonts w:eastAsia="Times New Roman" w:cs="Times New Roman"/>
          <w:szCs w:val="24"/>
        </w:rPr>
        <w:t xml:space="preserve"> του Βήματος αυτού προ ολίγου ο κ. </w:t>
      </w:r>
      <w:proofErr w:type="spellStart"/>
      <w:r>
        <w:rPr>
          <w:rFonts w:eastAsia="Times New Roman" w:cs="Times New Roman"/>
          <w:szCs w:val="24"/>
        </w:rPr>
        <w:t>Γαβρόγλου</w:t>
      </w:r>
      <w:proofErr w:type="spellEnd"/>
      <w:r>
        <w:rPr>
          <w:rFonts w:eastAsia="Times New Roman" w:cs="Times New Roman"/>
          <w:szCs w:val="24"/>
        </w:rPr>
        <w:t xml:space="preserve">, όταν χειροκροτούμενος εδώ από τους συναδέλφους είπε ότι προχωράμε σε προσλήψεις δεκάδων χιλιάδων καθηγητών. </w:t>
      </w:r>
    </w:p>
    <w:p w14:paraId="295D724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Μα, σε ποιους τα λέτε όλα αυτά; Τέσσερα χρόνια τώρα κυβερνάτε. Τι έχετε κάνει από όλα αυτά για να ξεκ</w:t>
      </w:r>
      <w:r>
        <w:rPr>
          <w:rFonts w:eastAsia="Times New Roman" w:cs="Times New Roman"/>
          <w:szCs w:val="24"/>
        </w:rPr>
        <w:t>ινάτε σήμερα μ</w:t>
      </w:r>
      <w:r>
        <w:rPr>
          <w:rFonts w:eastAsia="Times New Roman" w:cs="Times New Roman"/>
          <w:szCs w:val="24"/>
        </w:rPr>
        <w:t>ί</w:t>
      </w:r>
      <w:r>
        <w:rPr>
          <w:rFonts w:eastAsia="Times New Roman" w:cs="Times New Roman"/>
          <w:szCs w:val="24"/>
        </w:rPr>
        <w:t>α καινούργια φάση στη διακυβέρνηση αυτού του τόπου; Για να μας λέτε ότι από σήμερα και μετά και μέχρι τις εκλογές, κάθε μέρα θα φέρνετε και μ</w:t>
      </w:r>
      <w:r>
        <w:rPr>
          <w:rFonts w:eastAsia="Times New Roman" w:cs="Times New Roman"/>
          <w:szCs w:val="24"/>
        </w:rPr>
        <w:t>ί</w:t>
      </w:r>
      <w:r>
        <w:rPr>
          <w:rFonts w:eastAsia="Times New Roman" w:cs="Times New Roman"/>
          <w:szCs w:val="24"/>
        </w:rPr>
        <w:t>α τροπολογία; Γιατί</w:t>
      </w:r>
      <w:r w:rsidRPr="005F308E">
        <w:rPr>
          <w:rFonts w:eastAsia="Times New Roman" w:cs="Times New Roman"/>
          <w:szCs w:val="24"/>
        </w:rPr>
        <w:t>,</w:t>
      </w:r>
      <w:r>
        <w:rPr>
          <w:rFonts w:eastAsia="Times New Roman" w:cs="Times New Roman"/>
          <w:szCs w:val="24"/>
        </w:rPr>
        <w:t xml:space="preserve"> βέβαια</w:t>
      </w:r>
      <w:r w:rsidRPr="005F308E">
        <w:rPr>
          <w:rFonts w:eastAsia="Times New Roman" w:cs="Times New Roman"/>
          <w:szCs w:val="24"/>
        </w:rPr>
        <w:t>,</w:t>
      </w:r>
      <w:r>
        <w:rPr>
          <w:rFonts w:eastAsia="Times New Roman" w:cs="Times New Roman"/>
          <w:szCs w:val="24"/>
        </w:rPr>
        <w:t xml:space="preserve"> εδώ είναι και η σκηνοθετική πονηριά που διαθέτει ο «μάγος» που λέγεται</w:t>
      </w:r>
      <w:r>
        <w:rPr>
          <w:rFonts w:eastAsia="Times New Roman" w:cs="Times New Roman"/>
          <w:szCs w:val="24"/>
        </w:rPr>
        <w:t xml:space="preserve"> Πρωθυπουργός, γιατί μόνο σε αυτά -για το κακό, όπως έλεγε στον κ. </w:t>
      </w:r>
      <w:proofErr w:type="spellStart"/>
      <w:r>
        <w:rPr>
          <w:rFonts w:eastAsia="Times New Roman" w:cs="Times New Roman"/>
          <w:szCs w:val="24"/>
        </w:rPr>
        <w:t>Τραμπ</w:t>
      </w:r>
      <w:proofErr w:type="spellEnd"/>
      <w:r>
        <w:rPr>
          <w:rFonts w:eastAsia="Times New Roman" w:cs="Times New Roman"/>
          <w:szCs w:val="24"/>
        </w:rPr>
        <w:t xml:space="preserve">- μπορεί να μαγεύει. Για το καλό είναι ανίκανος να κάνει το παραμικρό. Αυτό ήδη το έχουμε καταλάβει όλο. </w:t>
      </w:r>
    </w:p>
    <w:p w14:paraId="295D724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Αυτή, λοιπόν, από σήμερα θα είναι η μοίρα μας σε αυτή την Αίθουσα. Κάθε μέρα δ</w:t>
      </w:r>
      <w:r>
        <w:rPr>
          <w:rFonts w:eastAsia="Times New Roman" w:cs="Times New Roman"/>
          <w:szCs w:val="24"/>
        </w:rPr>
        <w:t xml:space="preserve">εκαπέντε Υπουργοί θα έρχονται εδώ για να δίνουν με πανηγυρικό ύφος τον τόνο της προεκλογικής ευφορίας που ψάχνετε να ζήσετε και να δοκιμάσετε, για να έχετε τις αντοχές μετά από δω να βγαίνετε στην ύπαιθρο και να αντιμετωπίσετε τον ελληνικό λαό. </w:t>
      </w:r>
    </w:p>
    <w:p w14:paraId="295D724E" w14:textId="77777777" w:rsidR="006C59DA" w:rsidRDefault="00DE6A6A">
      <w:pPr>
        <w:spacing w:line="600" w:lineRule="auto"/>
        <w:ind w:firstLine="720"/>
        <w:contextualSpacing/>
        <w:jc w:val="both"/>
        <w:rPr>
          <w:rFonts w:eastAsia="Times New Roman" w:cs="Times New Roman"/>
          <w:szCs w:val="24"/>
        </w:rPr>
      </w:pPr>
      <w:r w:rsidRPr="004F74F4">
        <w:rPr>
          <w:rFonts w:eastAsia="Times New Roman" w:cs="Times New Roman"/>
          <w:b/>
          <w:szCs w:val="24"/>
        </w:rPr>
        <w:t xml:space="preserve">ΙΩΑΝΝΗΣ ΤΡΑΓΑΚΗΣ: </w:t>
      </w:r>
      <w:r w:rsidRPr="004F74F4">
        <w:rPr>
          <w:rFonts w:eastAsia="Times New Roman" w:cs="Times New Roman"/>
          <w:szCs w:val="24"/>
        </w:rPr>
        <w:t xml:space="preserve">Ό,τι και να κάνουν, δεν γλιτώνουν. </w:t>
      </w:r>
    </w:p>
    <w:p w14:paraId="295D724F" w14:textId="77777777" w:rsidR="006C59DA" w:rsidRDefault="00DE6A6A">
      <w:pPr>
        <w:spacing w:line="600" w:lineRule="auto"/>
        <w:ind w:firstLine="720"/>
        <w:contextualSpacing/>
        <w:jc w:val="both"/>
        <w:rPr>
          <w:rFonts w:eastAsia="Times New Roman" w:cs="Times New Roman"/>
          <w:szCs w:val="24"/>
        </w:rPr>
      </w:pPr>
      <w:r w:rsidRPr="004F74F4">
        <w:rPr>
          <w:rFonts w:eastAsia="Times New Roman" w:cs="Times New Roman"/>
          <w:b/>
          <w:szCs w:val="24"/>
        </w:rPr>
        <w:t>ΚΩΝΣΤΑΝΤΙΝΟΣ ΤΖΑΒΑΡΑΣ:</w:t>
      </w:r>
      <w:r>
        <w:rPr>
          <w:rFonts w:eastAsia="Times New Roman" w:cs="Times New Roman"/>
          <w:b/>
          <w:szCs w:val="24"/>
        </w:rPr>
        <w:t xml:space="preserve"> </w:t>
      </w:r>
      <w:r>
        <w:rPr>
          <w:rFonts w:eastAsia="Times New Roman" w:cs="Times New Roman"/>
          <w:szCs w:val="24"/>
        </w:rPr>
        <w:t xml:space="preserve">Πηγαίνετε στην επαρχία και πείτε τα αυτά. Πηγαίνετε εδώ στο Σύνταγμα και κάντε ανοιχτές συγκεντρώσεις και πείτε τα όλα αυτά, να δούμε πόσο αντέχουν και πόσο μπορούν να καθορίσουν </w:t>
      </w:r>
      <w:r>
        <w:rPr>
          <w:rFonts w:eastAsia="Times New Roman" w:cs="Times New Roman"/>
          <w:szCs w:val="24"/>
        </w:rPr>
        <w:t>τη σχέση σας την όμορφη, που προσπαθείτε να μας πείσετε ότι έχετε με τον ελληνικό λαό.</w:t>
      </w:r>
    </w:p>
    <w:p w14:paraId="295D7250" w14:textId="77777777" w:rsidR="006C59DA" w:rsidRDefault="00DE6A6A">
      <w:pPr>
        <w:tabs>
          <w:tab w:val="left" w:pos="2940"/>
        </w:tabs>
        <w:spacing w:line="600" w:lineRule="auto"/>
        <w:ind w:firstLine="720"/>
        <w:contextualSpacing/>
        <w:jc w:val="both"/>
        <w:rPr>
          <w:rFonts w:eastAsia="Times New Roman"/>
          <w:szCs w:val="24"/>
        </w:rPr>
      </w:pPr>
      <w:r w:rsidRPr="002B2704">
        <w:rPr>
          <w:rFonts w:eastAsia="Times New Roman"/>
          <w:b/>
          <w:szCs w:val="24"/>
        </w:rPr>
        <w:t xml:space="preserve">ΠΡΟΕΔΡΕΥΟΥΣΑ (Αναστασία Χριστοδουλοπούλου): </w:t>
      </w:r>
      <w:r>
        <w:rPr>
          <w:rFonts w:eastAsia="Times New Roman"/>
          <w:szCs w:val="24"/>
        </w:rPr>
        <w:t>Κύριε Τζαβάρα, παρακαλώ ολοκληρώστε.</w:t>
      </w:r>
    </w:p>
    <w:p w14:paraId="295D7251" w14:textId="77777777" w:rsidR="006C59DA" w:rsidRDefault="00DE6A6A">
      <w:pPr>
        <w:tabs>
          <w:tab w:val="left" w:pos="2940"/>
        </w:tabs>
        <w:spacing w:line="600" w:lineRule="auto"/>
        <w:ind w:firstLine="720"/>
        <w:contextualSpacing/>
        <w:jc w:val="both"/>
        <w:rPr>
          <w:rFonts w:eastAsia="Times New Roman"/>
          <w:szCs w:val="24"/>
        </w:rPr>
      </w:pPr>
      <w:r w:rsidRPr="002B2704">
        <w:rPr>
          <w:rFonts w:eastAsia="Times New Roman"/>
          <w:b/>
          <w:szCs w:val="24"/>
        </w:rPr>
        <w:lastRenderedPageBreak/>
        <w:t xml:space="preserve">ΚΩΝΣΤΑΝΤΙΝΟΣ ΤΖΑΒΑΡΑΣ: </w:t>
      </w:r>
      <w:r>
        <w:rPr>
          <w:rFonts w:eastAsia="Times New Roman"/>
          <w:szCs w:val="24"/>
        </w:rPr>
        <w:t>Κλείνω, κύριε Πρόεδρε.</w:t>
      </w:r>
    </w:p>
    <w:p w14:paraId="295D725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Φοβάστε και φοβάστε πάρα πολύ. Γι’ αυτό </w:t>
      </w:r>
      <w:r>
        <w:rPr>
          <w:rFonts w:eastAsia="Times New Roman"/>
          <w:szCs w:val="24"/>
        </w:rPr>
        <w:t>και σήμερα εδώ ήλθατε και εκ μέσης καρδίας βγάλατε όλη την ομορφιά που αισθάνεστε, όταν είστε όλοι εδώ μαζί. Ο ένας να χειροκροτεί τον άλλον, οι άλλοι να αποδοκιμάζουν τους Βουλευτές της Αντιπολίτευσης, γιατί και εκεί έχετε φτάσει.</w:t>
      </w:r>
    </w:p>
    <w:p w14:paraId="295D7253"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Είπατε, κύριε Υφυπουργέ,</w:t>
      </w:r>
      <w:r>
        <w:rPr>
          <w:rFonts w:eastAsia="Times New Roman"/>
          <w:szCs w:val="24"/>
        </w:rPr>
        <w:t xml:space="preserve"> «πώς μιλάτε εσείς». Δηλαδή, σας ενοχλεί ακόμα και ο λόγος της Αντιπολίτευσης; Μα, αυτό είναι η απαρχή μιας πορείας που οδηγεί στον ολοκληρωτισμό. Αυτό έκανε και ο </w:t>
      </w:r>
      <w:proofErr w:type="spellStart"/>
      <w:r>
        <w:rPr>
          <w:rFonts w:eastAsia="Times New Roman"/>
          <w:szCs w:val="24"/>
        </w:rPr>
        <w:t>Μουσ</w:t>
      </w:r>
      <w:r>
        <w:rPr>
          <w:rFonts w:eastAsia="Times New Roman"/>
          <w:szCs w:val="24"/>
        </w:rPr>
        <w:t>ολ</w:t>
      </w:r>
      <w:r>
        <w:rPr>
          <w:rFonts w:eastAsia="Times New Roman"/>
          <w:szCs w:val="24"/>
        </w:rPr>
        <w:t>ίνι</w:t>
      </w:r>
      <w:proofErr w:type="spellEnd"/>
      <w:r>
        <w:rPr>
          <w:rFonts w:eastAsia="Times New Roman"/>
          <w:szCs w:val="24"/>
        </w:rPr>
        <w:t xml:space="preserve">. Η πρώτη ακριβώς νομοθετική πράξη του </w:t>
      </w:r>
      <w:proofErr w:type="spellStart"/>
      <w:r>
        <w:rPr>
          <w:rFonts w:eastAsia="Times New Roman"/>
          <w:szCs w:val="24"/>
        </w:rPr>
        <w:t>Μουσολίνι</w:t>
      </w:r>
      <w:proofErr w:type="spellEnd"/>
      <w:r>
        <w:rPr>
          <w:rFonts w:eastAsia="Times New Roman"/>
          <w:szCs w:val="24"/>
        </w:rPr>
        <w:t>, όταν πήρε με τον τρόπο που πήρε τ</w:t>
      </w:r>
      <w:r>
        <w:rPr>
          <w:rFonts w:eastAsia="Times New Roman"/>
          <w:szCs w:val="24"/>
        </w:rPr>
        <w:t>ην πρωθυπουργία στην Ιταλία το 1926, ήταν να καταργήσει τους Βουλευτές της Αντιπολίτευσης. Εκεί οδηγείτε τον τόπο;</w:t>
      </w:r>
    </w:p>
    <w:p w14:paraId="295D7254"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Παρακαλώ, κύριε Τζαβάρα.</w:t>
      </w:r>
    </w:p>
    <w:p w14:paraId="295D725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Θα πρέπει, επιτέλους, να αναλογιστείτε τις ευθύνε</w:t>
      </w:r>
      <w:r>
        <w:rPr>
          <w:rFonts w:eastAsia="Times New Roman"/>
          <w:szCs w:val="24"/>
        </w:rPr>
        <w:t>ς σας και, από εκεί και πέρα, ελάτε εδώ να συζητήσουμε ό,τι θέλετε.</w:t>
      </w:r>
    </w:p>
    <w:p w14:paraId="295D7256"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Ευχαριστώ, κυρία Πρόεδρε.</w:t>
      </w:r>
    </w:p>
    <w:p w14:paraId="295D7257" w14:textId="77777777" w:rsidR="006C59DA" w:rsidRDefault="00DE6A6A">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95D7258"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κύριος Υφυπουργός έχει τον λόγο για μ</w:t>
      </w:r>
      <w:r>
        <w:rPr>
          <w:rFonts w:eastAsia="Times New Roman"/>
          <w:szCs w:val="24"/>
        </w:rPr>
        <w:t>ί</w:t>
      </w:r>
      <w:r>
        <w:rPr>
          <w:rFonts w:eastAsia="Times New Roman"/>
          <w:szCs w:val="24"/>
        </w:rPr>
        <w:t>α νομοτεχνική βελτίωση.</w:t>
      </w:r>
    </w:p>
    <w:p w14:paraId="295D7259" w14:textId="77777777" w:rsidR="006C59DA" w:rsidRDefault="00DE6A6A">
      <w:pPr>
        <w:tabs>
          <w:tab w:val="left" w:pos="2940"/>
        </w:tabs>
        <w:spacing w:line="600" w:lineRule="auto"/>
        <w:ind w:firstLine="720"/>
        <w:contextualSpacing/>
        <w:jc w:val="both"/>
        <w:rPr>
          <w:rFonts w:eastAsia="Times New Roman"/>
          <w:szCs w:val="24"/>
        </w:rPr>
      </w:pPr>
      <w:r w:rsidRPr="006224AD">
        <w:rPr>
          <w:rFonts w:eastAsia="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szCs w:val="24"/>
        </w:rPr>
        <w:t xml:space="preserve"> Και όχι για να απαντήσω στον κ. Τζαβάρα. Δεν αξίζει. Δεν αξίζει να απαντήσω σ’ αυτό.</w:t>
      </w:r>
    </w:p>
    <w:p w14:paraId="295D725A"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Όχι, αυτό είναι άλλο.</w:t>
      </w:r>
    </w:p>
    <w:p w14:paraId="295D725B" w14:textId="77777777" w:rsidR="006C59DA" w:rsidRDefault="00DE6A6A">
      <w:pPr>
        <w:tabs>
          <w:tab w:val="left" w:pos="2940"/>
        </w:tabs>
        <w:spacing w:line="600" w:lineRule="auto"/>
        <w:ind w:firstLine="720"/>
        <w:contextualSpacing/>
        <w:jc w:val="both"/>
        <w:rPr>
          <w:rFonts w:eastAsia="Times New Roman"/>
          <w:szCs w:val="24"/>
        </w:rPr>
      </w:pPr>
      <w:r w:rsidRPr="003E603C">
        <w:rPr>
          <w:rFonts w:eastAsia="Times New Roman"/>
          <w:b/>
          <w:szCs w:val="24"/>
        </w:rPr>
        <w:t>ΣΟΦΙΑ ΒΟΥΛ</w:t>
      </w:r>
      <w:r w:rsidRPr="003E603C">
        <w:rPr>
          <w:rFonts w:eastAsia="Times New Roman"/>
          <w:b/>
          <w:szCs w:val="24"/>
        </w:rPr>
        <w:t>ΤΕΨΗ:</w:t>
      </w:r>
      <w:r>
        <w:rPr>
          <w:rFonts w:eastAsia="Times New Roman"/>
          <w:szCs w:val="24"/>
        </w:rPr>
        <w:t xml:space="preserve"> Κυρία Πρόεδρε, σας παρακαλώ. Δεν πάει άλλο αυτό. </w:t>
      </w:r>
    </w:p>
    <w:p w14:paraId="295D725C" w14:textId="77777777" w:rsidR="006C59DA" w:rsidRDefault="00DE6A6A">
      <w:pPr>
        <w:tabs>
          <w:tab w:val="left" w:pos="2940"/>
        </w:tabs>
        <w:spacing w:line="600" w:lineRule="auto"/>
        <w:ind w:firstLine="720"/>
        <w:contextualSpacing/>
        <w:jc w:val="both"/>
        <w:rPr>
          <w:rFonts w:eastAsia="Times New Roman"/>
          <w:szCs w:val="24"/>
        </w:rPr>
      </w:pPr>
      <w:r w:rsidRPr="006224AD">
        <w:rPr>
          <w:rFonts w:eastAsia="Times New Roman"/>
          <w:b/>
          <w:szCs w:val="24"/>
        </w:rPr>
        <w:t>ΠΡΟΕΔΡΕΥΟΥΣΑ (Αναστασία Χριστοδουλοπούλου):</w:t>
      </w:r>
      <w:r>
        <w:rPr>
          <w:rFonts w:eastAsia="Times New Roman"/>
          <w:szCs w:val="24"/>
        </w:rPr>
        <w:t xml:space="preserve"> Παρακαλώ, μη διαμαρτύρεστε. Κι εγώ τώρα πρέπει να πω για τον </w:t>
      </w:r>
      <w:proofErr w:type="spellStart"/>
      <w:r>
        <w:rPr>
          <w:rFonts w:eastAsia="Times New Roman"/>
          <w:szCs w:val="24"/>
        </w:rPr>
        <w:t>Μουσολίνι</w:t>
      </w:r>
      <w:proofErr w:type="spellEnd"/>
      <w:r>
        <w:rPr>
          <w:rFonts w:eastAsia="Times New Roman"/>
          <w:szCs w:val="24"/>
        </w:rPr>
        <w:t>. Σας παρακαλώ. Αυτό έχει ξεπεραστεί. Αφήστε το.</w:t>
      </w:r>
    </w:p>
    <w:p w14:paraId="295D725D" w14:textId="77777777" w:rsidR="006C59DA" w:rsidRDefault="00DE6A6A">
      <w:pPr>
        <w:tabs>
          <w:tab w:val="left" w:pos="2940"/>
        </w:tabs>
        <w:spacing w:line="600" w:lineRule="auto"/>
        <w:ind w:firstLine="720"/>
        <w:contextualSpacing/>
        <w:jc w:val="both"/>
        <w:rPr>
          <w:rFonts w:eastAsia="Times New Roman"/>
          <w:szCs w:val="24"/>
        </w:rPr>
      </w:pPr>
      <w:r w:rsidRPr="00B85A24">
        <w:rPr>
          <w:rFonts w:eastAsia="Times New Roman"/>
          <w:b/>
          <w:szCs w:val="24"/>
        </w:rPr>
        <w:t>ΑΝΑΣΤΑΣΙΟΣ ΠΕΤΡΟΠΟΥΛΟΣ (Υφυπουργός Ερ</w:t>
      </w:r>
      <w:r w:rsidRPr="00B85A24">
        <w:rPr>
          <w:rFonts w:eastAsia="Times New Roman"/>
          <w:b/>
          <w:szCs w:val="24"/>
        </w:rPr>
        <w:t>γασίας, Κοινωνικής Ασφάλισης και Κοινωνικής Αλληλεγγύης):</w:t>
      </w:r>
      <w:r>
        <w:rPr>
          <w:rFonts w:eastAsia="Times New Roman"/>
          <w:szCs w:val="24"/>
        </w:rPr>
        <w:t xml:space="preserve"> Όταν παραφράζει με τέτοιον τρόπο αυτά που λέω. Είναι τόσο κατανοητά αυτά που είπα.</w:t>
      </w:r>
    </w:p>
    <w:p w14:paraId="295D725E"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ΣΟΦΙΑ ΒΟΥΛΤΕΨΗ: </w:t>
      </w:r>
      <w:r>
        <w:rPr>
          <w:rFonts w:eastAsia="Times New Roman"/>
          <w:szCs w:val="24"/>
        </w:rPr>
        <w:t>Δεν αξίζει;</w:t>
      </w:r>
    </w:p>
    <w:p w14:paraId="295D725F" w14:textId="77777777" w:rsidR="006C59DA" w:rsidRDefault="00DE6A6A">
      <w:pPr>
        <w:tabs>
          <w:tab w:val="left" w:pos="2940"/>
        </w:tabs>
        <w:spacing w:line="600" w:lineRule="auto"/>
        <w:ind w:firstLine="720"/>
        <w:contextualSpacing/>
        <w:jc w:val="both"/>
        <w:rPr>
          <w:rFonts w:eastAsia="Times New Roman"/>
          <w:szCs w:val="24"/>
        </w:rPr>
      </w:pPr>
      <w:r w:rsidRPr="00B85A24">
        <w:rPr>
          <w:rFonts w:eastAsia="Times New Roman"/>
          <w:b/>
          <w:szCs w:val="24"/>
        </w:rPr>
        <w:t>ΑΝΑΣΤΑΣΙΟΣ ΠΕΤΡΟΠΟΥΛΟΣ (Υφυπουργός Εργασίας, Κοινωνικής Ασφάλισης και Κοινωνικής Αλληλε</w:t>
      </w:r>
      <w:r w:rsidRPr="00B85A24">
        <w:rPr>
          <w:rFonts w:eastAsia="Times New Roman"/>
          <w:b/>
          <w:szCs w:val="24"/>
        </w:rPr>
        <w:t>γγύης):</w:t>
      </w:r>
      <w:r>
        <w:rPr>
          <w:rFonts w:eastAsia="Times New Roman"/>
          <w:szCs w:val="24"/>
        </w:rPr>
        <w:t xml:space="preserve"> Ναι, δεν αξίζει, διότι θα είχε νόημα, αν χρειαζόταν να ερμηνεύσω. Δε χρειαζόταν να ερμηνεύσω. Με αυτήν την έννοια.</w:t>
      </w:r>
    </w:p>
    <w:p w14:paraId="295D726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ΣΟΦΙΑ ΒΟΥΛΤΕΨΗ: </w:t>
      </w:r>
      <w:r>
        <w:rPr>
          <w:rFonts w:eastAsia="Times New Roman"/>
          <w:szCs w:val="24"/>
        </w:rPr>
        <w:t>Δεν αξίζει να απαντήσει εδώ αυτός που δεν έχει εκλεγεί; Βρίζει τους εκλεγμένους;</w:t>
      </w:r>
    </w:p>
    <w:p w14:paraId="295D7261"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lastRenderedPageBreak/>
        <w:t>ΑΝΑΣΤΑΣΙΟΣ ΠΕΤΡΟΠΟΥΛΟΣ</w:t>
      </w:r>
      <w:r>
        <w:rPr>
          <w:rFonts w:eastAsia="Times New Roman"/>
          <w:b/>
          <w:szCs w:val="24"/>
        </w:rPr>
        <w:t xml:space="preserve"> (Υφυπουργός Εργασίας, Κοινωνικής Ασφάλισης και Κοινωνικής Αλληλεγγύης):</w:t>
      </w:r>
      <w:r>
        <w:rPr>
          <w:rFonts w:eastAsia="Times New Roman"/>
          <w:szCs w:val="24"/>
        </w:rPr>
        <w:t xml:space="preserve"> Να διαβάσετε στα Πρακτικά τι είπα. Με αυτήν την έννοια. Δεν αξίζει να εξηγήσω, διότι θα διαβάσετε στα Πρακτικά τι είπα και θα τα καταλάβετε. </w:t>
      </w:r>
    </w:p>
    <w:p w14:paraId="295D726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Μου λέει εμένα ότι είμαι </w:t>
      </w:r>
      <w:proofErr w:type="spellStart"/>
      <w:r>
        <w:rPr>
          <w:rFonts w:eastAsia="Times New Roman"/>
          <w:szCs w:val="24"/>
        </w:rPr>
        <w:t>Μουσολίνι</w:t>
      </w:r>
      <w:proofErr w:type="spellEnd"/>
      <w:r>
        <w:rPr>
          <w:rFonts w:eastAsia="Times New Roman"/>
          <w:szCs w:val="24"/>
        </w:rPr>
        <w:t xml:space="preserve"> και αη</w:t>
      </w:r>
      <w:r>
        <w:rPr>
          <w:rFonts w:eastAsia="Times New Roman"/>
          <w:szCs w:val="24"/>
        </w:rPr>
        <w:t>δίες τέτοιες…</w:t>
      </w:r>
    </w:p>
    <w:p w14:paraId="295D7263" w14:textId="77777777" w:rsidR="006C59DA" w:rsidRDefault="00DE6A6A">
      <w:pPr>
        <w:tabs>
          <w:tab w:val="left" w:pos="2940"/>
        </w:tabs>
        <w:spacing w:line="600" w:lineRule="auto"/>
        <w:ind w:firstLine="720"/>
        <w:contextualSpacing/>
        <w:jc w:val="both"/>
        <w:rPr>
          <w:rFonts w:eastAsia="Times New Roman"/>
          <w:szCs w:val="24"/>
        </w:rPr>
      </w:pPr>
      <w:r w:rsidRPr="009A59F8">
        <w:rPr>
          <w:rFonts w:eastAsia="Times New Roman"/>
          <w:b/>
          <w:szCs w:val="24"/>
        </w:rPr>
        <w:t xml:space="preserve">ΠΡΟΕΔΡΕΥΟΥΣΑ (Αναστασία Χριστοδουλοπούλου): </w:t>
      </w:r>
      <w:r>
        <w:rPr>
          <w:rFonts w:eastAsia="Times New Roman"/>
          <w:szCs w:val="24"/>
        </w:rPr>
        <w:t xml:space="preserve">Κυρία </w:t>
      </w:r>
      <w:proofErr w:type="spellStart"/>
      <w:r>
        <w:rPr>
          <w:rFonts w:eastAsia="Times New Roman"/>
          <w:szCs w:val="24"/>
        </w:rPr>
        <w:t>Βούλτεψη</w:t>
      </w:r>
      <w:proofErr w:type="spellEnd"/>
      <w:r>
        <w:rPr>
          <w:rFonts w:eastAsia="Times New Roman"/>
          <w:szCs w:val="24"/>
        </w:rPr>
        <w:t>, έχετε γίνει μ</w:t>
      </w:r>
      <w:r>
        <w:rPr>
          <w:rFonts w:eastAsia="Times New Roman"/>
          <w:szCs w:val="24"/>
        </w:rPr>
        <w:t>ί</w:t>
      </w:r>
      <w:r>
        <w:rPr>
          <w:rFonts w:eastAsia="Times New Roman"/>
          <w:szCs w:val="24"/>
        </w:rPr>
        <w:t>α μόνιμη φασαρία.</w:t>
      </w:r>
    </w:p>
    <w:p w14:paraId="295D7264" w14:textId="77777777" w:rsidR="006C59DA" w:rsidRDefault="00DE6A6A">
      <w:pPr>
        <w:tabs>
          <w:tab w:val="left" w:pos="2940"/>
        </w:tabs>
        <w:spacing w:line="600" w:lineRule="auto"/>
        <w:ind w:firstLine="720"/>
        <w:contextualSpacing/>
        <w:jc w:val="both"/>
        <w:rPr>
          <w:rFonts w:eastAsia="Times New Roman"/>
          <w:b/>
          <w:szCs w:val="24"/>
        </w:rPr>
      </w:pPr>
      <w:r>
        <w:rPr>
          <w:rFonts w:eastAsia="Times New Roman"/>
          <w:b/>
          <w:szCs w:val="24"/>
        </w:rPr>
        <w:t xml:space="preserve">ΣΟΦΙΑ ΒΟΥΛΤΕΨΗ: </w:t>
      </w:r>
      <w:r>
        <w:rPr>
          <w:rFonts w:eastAsia="Times New Roman"/>
          <w:szCs w:val="24"/>
        </w:rPr>
        <w:t>Εσείς φταίτε γι’ αυτό, κυρία Πρόεδρε.</w:t>
      </w:r>
      <w:r>
        <w:rPr>
          <w:rFonts w:eastAsia="Times New Roman"/>
          <w:b/>
          <w:szCs w:val="24"/>
        </w:rPr>
        <w:t xml:space="preserve"> </w:t>
      </w:r>
    </w:p>
    <w:p w14:paraId="295D726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Εγώ φταίω; Εσείς για κάτι αντίστοιχο που είπε κάποι</w:t>
      </w:r>
      <w:r>
        <w:rPr>
          <w:rFonts w:eastAsia="Times New Roman"/>
          <w:szCs w:val="24"/>
        </w:rPr>
        <w:t>ος δημοσιογράφος φύγατε και δεν ξαναπατάτε στην ΕΡΤ. Σας παρακαλώ τώρα. Δεν θα λύσω εγώ τώρα τέτοια ζητήματα.</w:t>
      </w:r>
    </w:p>
    <w:p w14:paraId="295D7266"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ΣΟΦΙΑ ΒΟΥΛΤΕΨΗ: </w:t>
      </w:r>
      <w:r>
        <w:rPr>
          <w:rFonts w:eastAsia="Times New Roman"/>
          <w:szCs w:val="24"/>
        </w:rPr>
        <w:t>Ούτε έχετε δικαίωμα να μιλάτε από εκεί.</w:t>
      </w:r>
    </w:p>
    <w:p w14:paraId="295D7267"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παρακαλώ.</w:t>
      </w:r>
    </w:p>
    <w:p w14:paraId="295D7268"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Ολοκληρώστε, κύριε Υπουργέ.</w:t>
      </w:r>
    </w:p>
    <w:p w14:paraId="295D7269"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ΠΡΟΕ</w:t>
      </w:r>
      <w:r>
        <w:rPr>
          <w:rFonts w:eastAsia="Times New Roman"/>
          <w:b/>
          <w:szCs w:val="24"/>
        </w:rPr>
        <w:t xml:space="preserve">ΔΡΕΥΟΥΣΑ (Αναστασία Χριστοδουλοπούλου): </w:t>
      </w:r>
      <w:r>
        <w:rPr>
          <w:rFonts w:eastAsia="Times New Roman"/>
          <w:szCs w:val="24"/>
        </w:rPr>
        <w:t xml:space="preserve">Θα σας βγάλω έξω, κυρία </w:t>
      </w:r>
      <w:proofErr w:type="spellStart"/>
      <w:r>
        <w:rPr>
          <w:rFonts w:eastAsia="Times New Roman"/>
          <w:szCs w:val="24"/>
        </w:rPr>
        <w:t>Βούλτεψη</w:t>
      </w:r>
      <w:proofErr w:type="spellEnd"/>
      <w:r>
        <w:rPr>
          <w:rFonts w:eastAsia="Times New Roman"/>
          <w:szCs w:val="24"/>
        </w:rPr>
        <w:t>. Θα το κάνω εγώ μ</w:t>
      </w:r>
      <w:r>
        <w:rPr>
          <w:rFonts w:eastAsia="Times New Roman"/>
          <w:szCs w:val="24"/>
        </w:rPr>
        <w:t>ι</w:t>
      </w:r>
      <w:r>
        <w:rPr>
          <w:rFonts w:eastAsia="Times New Roman"/>
          <w:szCs w:val="24"/>
        </w:rPr>
        <w:t>α φορά.</w:t>
      </w:r>
      <w:r w:rsidRPr="00B85A24">
        <w:rPr>
          <w:rFonts w:eastAsia="Times New Roman"/>
          <w:szCs w:val="24"/>
        </w:rPr>
        <w:t xml:space="preserve"> </w:t>
      </w:r>
      <w:r>
        <w:rPr>
          <w:rFonts w:eastAsia="Times New Roman"/>
          <w:szCs w:val="24"/>
        </w:rPr>
        <w:t>Παρακαλώ, τελειώνετε.</w:t>
      </w:r>
    </w:p>
    <w:p w14:paraId="295D726A"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ΣΟΦΙΑ ΒΟΥΛΤΕΨΗ: </w:t>
      </w:r>
      <w:r>
        <w:rPr>
          <w:rFonts w:eastAsia="Times New Roman"/>
          <w:szCs w:val="24"/>
        </w:rPr>
        <w:t>Θα σας κάνω μομφή.</w:t>
      </w:r>
    </w:p>
    <w:p w14:paraId="295D726B" w14:textId="77777777" w:rsidR="006C59DA" w:rsidRDefault="00DE6A6A">
      <w:pPr>
        <w:tabs>
          <w:tab w:val="left" w:pos="2940"/>
        </w:tabs>
        <w:spacing w:line="600" w:lineRule="auto"/>
        <w:ind w:firstLine="720"/>
        <w:contextualSpacing/>
        <w:jc w:val="both"/>
        <w:rPr>
          <w:rFonts w:eastAsia="Times New Roman"/>
          <w:szCs w:val="24"/>
        </w:rPr>
      </w:pPr>
      <w:r w:rsidRPr="00B85A24">
        <w:rPr>
          <w:rFonts w:eastAsia="Times New Roman"/>
          <w:b/>
          <w:szCs w:val="24"/>
        </w:rPr>
        <w:t>ΠΡΟΕΔΡΕΥΟΥΣΑ (Αναστασία Χριστοδουλοπούλου):</w:t>
      </w:r>
      <w:r>
        <w:rPr>
          <w:rFonts w:eastAsia="Times New Roman"/>
          <w:szCs w:val="24"/>
        </w:rPr>
        <w:t xml:space="preserve"> Αυτό περιμένω. Για να δούμε! Κάντε μας μομφή.</w:t>
      </w:r>
    </w:p>
    <w:p w14:paraId="295D726C"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lastRenderedPageBreak/>
        <w:t xml:space="preserve">ΣΟΦΙΑ ΒΟΥΛΤΕΨΗ: </w:t>
      </w:r>
      <w:r>
        <w:rPr>
          <w:rFonts w:eastAsia="Times New Roman"/>
          <w:szCs w:val="24"/>
        </w:rPr>
        <w:t>Από την Έδρα θα πείτε για εμένα;</w:t>
      </w:r>
    </w:p>
    <w:p w14:paraId="295D726D" w14:textId="77777777" w:rsidR="006C59DA" w:rsidRDefault="00DE6A6A">
      <w:pPr>
        <w:tabs>
          <w:tab w:val="left" w:pos="2940"/>
        </w:tabs>
        <w:spacing w:line="600" w:lineRule="auto"/>
        <w:ind w:firstLine="720"/>
        <w:contextualSpacing/>
        <w:jc w:val="both"/>
        <w:rPr>
          <w:rFonts w:eastAsia="Times New Roman"/>
          <w:szCs w:val="24"/>
        </w:rPr>
      </w:pPr>
      <w:r w:rsidRPr="00B85A24">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Να διαβάσετε τα Πρακτικά για να καταλάβετε τι είπα και όχι να μου λέει ιδιότητες φασιστικές σε μένα. Ακούσατε; Γ</w:t>
      </w:r>
      <w:r>
        <w:rPr>
          <w:rFonts w:eastAsia="Times New Roman"/>
          <w:szCs w:val="24"/>
        </w:rPr>
        <w:t xml:space="preserve">ιατί όλα είναι σαφέστατα. </w:t>
      </w:r>
    </w:p>
    <w:p w14:paraId="295D726E" w14:textId="77777777" w:rsidR="006C59DA" w:rsidRDefault="00DE6A6A">
      <w:pPr>
        <w:tabs>
          <w:tab w:val="left" w:pos="2940"/>
        </w:tabs>
        <w:spacing w:line="600" w:lineRule="auto"/>
        <w:ind w:firstLine="720"/>
        <w:contextualSpacing/>
        <w:jc w:val="both"/>
        <w:rPr>
          <w:rFonts w:eastAsia="Times New Roman"/>
          <w:szCs w:val="24"/>
        </w:rPr>
      </w:pPr>
      <w:r w:rsidRPr="00B85A24">
        <w:rPr>
          <w:rFonts w:eastAsia="Times New Roman"/>
          <w:b/>
          <w:szCs w:val="24"/>
        </w:rPr>
        <w:t>ΠΡΟΕΔΡΕΥΟΥΣΑ (Αναστασία Χριστοδουλοπούλου):</w:t>
      </w:r>
      <w:r>
        <w:rPr>
          <w:rFonts w:eastAsia="Times New Roman"/>
          <w:szCs w:val="24"/>
        </w:rPr>
        <w:t xml:space="preserve"> Κύριε Πετρόπουλε, μην απαντάτε. Αυτό θέλει η κ</w:t>
      </w:r>
      <w:r>
        <w:rPr>
          <w:rFonts w:eastAsia="Times New Roman"/>
          <w:szCs w:val="24"/>
        </w:rPr>
        <w:t>.</w:t>
      </w:r>
      <w:r>
        <w:rPr>
          <w:rFonts w:eastAsia="Times New Roman"/>
          <w:szCs w:val="24"/>
        </w:rPr>
        <w:t xml:space="preserve"> </w:t>
      </w:r>
      <w:proofErr w:type="spellStart"/>
      <w:r>
        <w:rPr>
          <w:rFonts w:eastAsia="Times New Roman"/>
          <w:szCs w:val="24"/>
        </w:rPr>
        <w:t>Βούλτεψη</w:t>
      </w:r>
      <w:proofErr w:type="spellEnd"/>
      <w:r>
        <w:rPr>
          <w:rFonts w:eastAsia="Times New Roman"/>
          <w:szCs w:val="24"/>
        </w:rPr>
        <w:t>, να κάνει διάλογο.</w:t>
      </w:r>
    </w:p>
    <w:p w14:paraId="295D726F" w14:textId="77777777" w:rsidR="006C59DA" w:rsidRDefault="00DE6A6A">
      <w:pPr>
        <w:tabs>
          <w:tab w:val="left" w:pos="2940"/>
        </w:tabs>
        <w:spacing w:line="600" w:lineRule="auto"/>
        <w:ind w:firstLine="720"/>
        <w:contextualSpacing/>
        <w:jc w:val="both"/>
        <w:rPr>
          <w:rFonts w:eastAsia="Times New Roman"/>
          <w:szCs w:val="24"/>
        </w:rPr>
      </w:pPr>
      <w:r w:rsidRPr="00B85A24">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Το συγκρατώ αυ</w:t>
      </w:r>
      <w:r>
        <w:rPr>
          <w:rFonts w:eastAsia="Times New Roman"/>
          <w:szCs w:val="24"/>
        </w:rPr>
        <w:t>τό.</w:t>
      </w:r>
    </w:p>
    <w:p w14:paraId="295D727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Σχετικά με τις νομοθετικές βελτιώσεις, δεν έχω κα</w:t>
      </w:r>
      <w:r>
        <w:rPr>
          <w:rFonts w:eastAsia="Times New Roman"/>
          <w:szCs w:val="24"/>
        </w:rPr>
        <w:t>μ</w:t>
      </w:r>
      <w:r>
        <w:rPr>
          <w:rFonts w:eastAsia="Times New Roman"/>
          <w:szCs w:val="24"/>
        </w:rPr>
        <w:t>μία αλλαγή στο περιεχόμενο των διατάξεων. Απλώς, κατατάσσονται τα άρθρα λόγω των τροπολογιών σε μ</w:t>
      </w:r>
      <w:r>
        <w:rPr>
          <w:rFonts w:eastAsia="Times New Roman"/>
          <w:szCs w:val="24"/>
        </w:rPr>
        <w:t>ί</w:t>
      </w:r>
      <w:r>
        <w:rPr>
          <w:rFonts w:eastAsia="Times New Roman"/>
          <w:szCs w:val="24"/>
        </w:rPr>
        <w:t>α άλλη διάταξη. Έτσι, λοιπόν, σ’ αυτό αναφέρεται και μόνο, είναι, πράγματι, νομοτεχνικές.</w:t>
      </w:r>
    </w:p>
    <w:p w14:paraId="295D7271"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Για τα άρθρα 1</w:t>
      </w:r>
      <w:r>
        <w:rPr>
          <w:rFonts w:eastAsia="Times New Roman"/>
          <w:szCs w:val="24"/>
        </w:rPr>
        <w:t xml:space="preserve"> έως 8, που είναι στις εισαγόμενες διατάξεις για την εισαγωγή της </w:t>
      </w:r>
      <w:r>
        <w:rPr>
          <w:rFonts w:eastAsia="Times New Roman"/>
          <w:szCs w:val="24"/>
        </w:rPr>
        <w:t>ο</w:t>
      </w:r>
      <w:r>
        <w:rPr>
          <w:rFonts w:eastAsia="Times New Roman"/>
          <w:szCs w:val="24"/>
        </w:rPr>
        <w:t>δηγίας στο Εθνικό Δίκαιο και ορίζεται ότι ισχύουν από 21 Μαΐου 2018, πράγματι παραμένει έτσι η έναρξη ισχύος. Οι άλλες τροπολογίες, αυτές που κατατέθηκαν, αρχίζουν να ισχύουν από τη δημοσίε</w:t>
      </w:r>
      <w:r>
        <w:rPr>
          <w:rFonts w:eastAsia="Times New Roman"/>
          <w:szCs w:val="24"/>
        </w:rPr>
        <w:t>υση του νόμου.</w:t>
      </w:r>
    </w:p>
    <w:p w14:paraId="295D727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Κατά τον ίδιον τρόπο, αλλάζει η σειρά ορισμένων διατάξεων στις τροπολογίες, επειδή εντάσσονταν… </w:t>
      </w:r>
    </w:p>
    <w:p w14:paraId="295D7273" w14:textId="77777777" w:rsidR="006C59DA" w:rsidRDefault="00DE6A6A">
      <w:pPr>
        <w:tabs>
          <w:tab w:val="left" w:pos="2940"/>
        </w:tabs>
        <w:spacing w:line="600" w:lineRule="auto"/>
        <w:ind w:firstLine="720"/>
        <w:contextualSpacing/>
        <w:jc w:val="both"/>
        <w:rPr>
          <w:rFonts w:eastAsia="Times New Roman"/>
          <w:szCs w:val="24"/>
        </w:rPr>
      </w:pPr>
      <w:r w:rsidRPr="00F12D27">
        <w:rPr>
          <w:rFonts w:eastAsia="Times New Roman"/>
          <w:b/>
          <w:szCs w:val="24"/>
        </w:rPr>
        <w:lastRenderedPageBreak/>
        <w:t>ΙΩΑΝΝΗΣ ΤΡΑΓΑΚΗΣ:</w:t>
      </w:r>
      <w:r>
        <w:rPr>
          <w:rFonts w:eastAsia="Times New Roman"/>
          <w:szCs w:val="24"/>
        </w:rPr>
        <w:t xml:space="preserve"> Τι αφορούν αυτές;</w:t>
      </w:r>
    </w:p>
    <w:p w14:paraId="295D7274" w14:textId="77777777" w:rsidR="006C59DA" w:rsidRDefault="00DE6A6A">
      <w:pPr>
        <w:tabs>
          <w:tab w:val="left" w:pos="2940"/>
        </w:tabs>
        <w:spacing w:line="600" w:lineRule="auto"/>
        <w:ind w:firstLine="720"/>
        <w:contextualSpacing/>
        <w:jc w:val="both"/>
        <w:rPr>
          <w:rFonts w:eastAsia="Times New Roman"/>
          <w:szCs w:val="24"/>
        </w:rPr>
      </w:pPr>
      <w:r w:rsidRPr="00F12D27">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Αφορούν τον α</w:t>
      </w:r>
      <w:r>
        <w:rPr>
          <w:rFonts w:eastAsia="Times New Roman"/>
          <w:szCs w:val="24"/>
        </w:rPr>
        <w:t>ριθμό των άρθρων, όπως κατατάσσονται πια, λόγω των τροπολογιών. Δεν αλλάζει τίποτε άλλο.</w:t>
      </w:r>
    </w:p>
    <w:p w14:paraId="295D7275" w14:textId="77777777" w:rsidR="006C59DA" w:rsidRDefault="00DE6A6A">
      <w:pPr>
        <w:spacing w:line="600" w:lineRule="auto"/>
        <w:ind w:firstLine="720"/>
        <w:contextualSpacing/>
        <w:jc w:val="both"/>
        <w:rPr>
          <w:rFonts w:eastAsia="Times New Roman" w:cs="Times New Roman"/>
          <w:szCs w:val="24"/>
        </w:rPr>
      </w:pPr>
      <w:r>
        <w:rPr>
          <w:rFonts w:eastAsia="Times New Roman"/>
          <w:szCs w:val="24"/>
        </w:rPr>
        <w:t xml:space="preserve">(Στο σημείο αυτό ο Υφυπουργός κ. Αναστάσιος Πετρόπουλος </w:t>
      </w:r>
      <w:r>
        <w:rPr>
          <w:rFonts w:eastAsia="Times New Roman" w:cs="Times New Roman"/>
          <w:szCs w:val="24"/>
        </w:rPr>
        <w:t xml:space="preserve">καταθέτει </w:t>
      </w:r>
      <w:r>
        <w:rPr>
          <w:rFonts w:eastAsia="Times New Roman" w:cs="Times New Roman"/>
          <w:szCs w:val="24"/>
        </w:rPr>
        <w:t xml:space="preserve">για τα Πρακτικά </w:t>
      </w:r>
      <w:r>
        <w:rPr>
          <w:rFonts w:eastAsia="Times New Roman" w:cs="Times New Roman"/>
          <w:szCs w:val="24"/>
        </w:rPr>
        <w:t>την προαναφερθείσα νομοτεχνική βελτίωση, η οποία έχει ως εξής:</w:t>
      </w:r>
    </w:p>
    <w:p w14:paraId="295D7276" w14:textId="77777777" w:rsidR="006C59DA" w:rsidRDefault="00DE6A6A">
      <w:pPr>
        <w:spacing w:line="600" w:lineRule="auto"/>
        <w:contextualSpacing/>
        <w:jc w:val="center"/>
        <w:rPr>
          <w:rFonts w:eastAsia="Times New Roman" w:cs="Times New Roman"/>
          <w:szCs w:val="24"/>
        </w:rPr>
      </w:pPr>
      <w:r w:rsidRPr="00D60923">
        <w:rPr>
          <w:rFonts w:eastAsia="Times New Roman" w:cs="Times New Roman"/>
          <w:color w:val="FF0000"/>
          <w:szCs w:val="24"/>
        </w:rPr>
        <w:t>ΑΛΛΑΓΗ ΣΕΛΙΔΑΣ</w:t>
      </w:r>
    </w:p>
    <w:p w14:paraId="295D7277" w14:textId="77777777" w:rsidR="006C59DA" w:rsidRDefault="00DE6A6A">
      <w:pPr>
        <w:spacing w:line="600" w:lineRule="auto"/>
        <w:contextualSpacing/>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μπει η σελ.223)</w:t>
      </w:r>
    </w:p>
    <w:p w14:paraId="295D7278" w14:textId="77777777" w:rsidR="006C59DA" w:rsidRDefault="00DE6A6A">
      <w:pPr>
        <w:spacing w:line="600" w:lineRule="auto"/>
        <w:contextualSpacing/>
        <w:jc w:val="center"/>
        <w:rPr>
          <w:rFonts w:eastAsia="Times New Roman" w:cs="Times New Roman"/>
          <w:szCs w:val="24"/>
        </w:rPr>
      </w:pPr>
      <w:r>
        <w:rPr>
          <w:rFonts w:eastAsia="Times New Roman" w:cs="Times New Roman"/>
          <w:szCs w:val="24"/>
        </w:rPr>
        <w:t xml:space="preserve"> </w:t>
      </w:r>
      <w:r w:rsidRPr="00D60923">
        <w:rPr>
          <w:rFonts w:eastAsia="Times New Roman" w:cs="Times New Roman"/>
          <w:color w:val="FF0000"/>
          <w:szCs w:val="24"/>
        </w:rPr>
        <w:t>ΑΛΛΑΓΗ ΣΕΛΙΔΑΣ</w:t>
      </w:r>
    </w:p>
    <w:p w14:paraId="295D7279"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Κυρία Πρόεδρε, θα μπορούσα να έχω τον λόγο επί προσωπικού;</w:t>
      </w:r>
    </w:p>
    <w:p w14:paraId="295D727A" w14:textId="77777777" w:rsidR="006C59DA" w:rsidRDefault="00DE6A6A">
      <w:pPr>
        <w:tabs>
          <w:tab w:val="left" w:pos="2940"/>
        </w:tabs>
        <w:spacing w:line="600" w:lineRule="auto"/>
        <w:ind w:firstLine="720"/>
        <w:contextualSpacing/>
        <w:jc w:val="both"/>
        <w:rPr>
          <w:rFonts w:eastAsia="Times New Roman"/>
          <w:szCs w:val="24"/>
        </w:rPr>
      </w:pPr>
      <w:r w:rsidRPr="00E5274B">
        <w:rPr>
          <w:rFonts w:eastAsia="Times New Roman"/>
          <w:b/>
          <w:szCs w:val="24"/>
        </w:rPr>
        <w:t>ΠΡΟΕΔΡΕΥΟΥΣΑ (Αναστασία Χριστοδουλοπούλου):</w:t>
      </w:r>
      <w:r>
        <w:rPr>
          <w:rFonts w:eastAsia="Times New Roman"/>
          <w:szCs w:val="24"/>
        </w:rPr>
        <w:t xml:space="preserve"> Τι θέλετε, κύριε Τζαβάρα; Σας παρακαλώ να προσχωρήσουμε. Εδώ δεν έχουμε μπει στους ομιλητές. Σεβασ</w:t>
      </w:r>
      <w:r>
        <w:rPr>
          <w:rFonts w:eastAsia="Times New Roman"/>
          <w:szCs w:val="24"/>
        </w:rPr>
        <w:t>τείτε τους λίγους Βουλευτές που γράφτηκαν.</w:t>
      </w:r>
    </w:p>
    <w:p w14:paraId="295D727B"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Πρέπει να σεβαστώ και τον εαυτό μου και το αξίωμα, το οποίο υπηρετώ. Ένα λεπτό θέλω τον λόγο.</w:t>
      </w:r>
    </w:p>
    <w:p w14:paraId="295D727C" w14:textId="77777777" w:rsidR="006C59DA" w:rsidRDefault="00DE6A6A">
      <w:pPr>
        <w:tabs>
          <w:tab w:val="left" w:pos="2940"/>
        </w:tabs>
        <w:spacing w:line="600" w:lineRule="auto"/>
        <w:ind w:firstLine="720"/>
        <w:contextualSpacing/>
        <w:jc w:val="both"/>
        <w:rPr>
          <w:rFonts w:eastAsia="Times New Roman"/>
          <w:szCs w:val="24"/>
        </w:rPr>
      </w:pPr>
      <w:r w:rsidRPr="00E5274B">
        <w:rPr>
          <w:rFonts w:eastAsia="Times New Roman"/>
          <w:b/>
          <w:szCs w:val="24"/>
        </w:rPr>
        <w:t>ΠΡΟΕΔΡΕΥΟΥΣΑ (Αναστασία Χριστοδουλοπούλου):</w:t>
      </w:r>
      <w:r>
        <w:rPr>
          <w:rFonts w:eastAsia="Times New Roman"/>
          <w:szCs w:val="24"/>
        </w:rPr>
        <w:t xml:space="preserve"> Για ποιο θέμα; Παρακαλώ.</w:t>
      </w:r>
    </w:p>
    <w:p w14:paraId="295D727D"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lastRenderedPageBreak/>
        <w:t xml:space="preserve">ΚΩΝΣΤΑΝΤΙΝΟΣ ΤΖΑΒΑΡΑΣ: </w:t>
      </w:r>
      <w:r w:rsidRPr="00E5274B">
        <w:rPr>
          <w:rFonts w:eastAsia="Times New Roman"/>
          <w:szCs w:val="24"/>
        </w:rPr>
        <w:t xml:space="preserve">Ο </w:t>
      </w:r>
      <w:r>
        <w:rPr>
          <w:rFonts w:eastAsia="Times New Roman"/>
          <w:szCs w:val="24"/>
        </w:rPr>
        <w:t>κύ</w:t>
      </w:r>
      <w:r>
        <w:rPr>
          <w:rFonts w:eastAsia="Times New Roman"/>
          <w:szCs w:val="24"/>
        </w:rPr>
        <w:t>ριος</w:t>
      </w:r>
      <w:r w:rsidRPr="00E5274B">
        <w:rPr>
          <w:rFonts w:eastAsia="Times New Roman"/>
          <w:szCs w:val="24"/>
        </w:rPr>
        <w:t xml:space="preserve"> Υ</w:t>
      </w:r>
      <w:r>
        <w:rPr>
          <w:rFonts w:eastAsia="Times New Roman"/>
          <w:szCs w:val="24"/>
        </w:rPr>
        <w:t>φυ</w:t>
      </w:r>
      <w:r w:rsidRPr="00E5274B">
        <w:rPr>
          <w:rFonts w:eastAsia="Times New Roman"/>
          <w:szCs w:val="24"/>
        </w:rPr>
        <w:t>πουργ</w:t>
      </w:r>
      <w:r>
        <w:rPr>
          <w:rFonts w:eastAsia="Times New Roman"/>
          <w:szCs w:val="24"/>
        </w:rPr>
        <w:t xml:space="preserve">ός </w:t>
      </w:r>
      <w:r w:rsidRPr="00E5274B">
        <w:rPr>
          <w:rFonts w:eastAsia="Times New Roman"/>
          <w:szCs w:val="24"/>
        </w:rPr>
        <w:t>είπε ότι δεν αξίζει να απαντήσει σ’ αυτά που είπα. Είναι η άποψή του.</w:t>
      </w:r>
      <w:r>
        <w:rPr>
          <w:rFonts w:eastAsia="Times New Roman"/>
          <w:szCs w:val="24"/>
        </w:rPr>
        <w:t xml:space="preserve"> Πλην, όμως, αυτό που πρέπει να ξέρει είναι πως το τι αξίζει και πόσο κάποιος δεν το κρίνει αυτός που μιλάει, αλλά εκείνοι που τον ακούν. Και, βέβαια, αυτοί που πραγματικά</w:t>
      </w:r>
      <w:r>
        <w:rPr>
          <w:rFonts w:eastAsia="Times New Roman"/>
          <w:szCs w:val="24"/>
        </w:rPr>
        <w:t xml:space="preserve"> θα πρέπει να κρίνουν ποιος από τους δυο μας λέει πράγματα που αξίζουν θα είναι εκείνοι στους οποίους απευθύνεται ο λόγος μας.</w:t>
      </w:r>
    </w:p>
    <w:p w14:paraId="295D727E" w14:textId="77777777" w:rsidR="006C59DA" w:rsidRDefault="00DE6A6A">
      <w:pPr>
        <w:tabs>
          <w:tab w:val="left" w:pos="2940"/>
        </w:tabs>
        <w:spacing w:line="600" w:lineRule="auto"/>
        <w:ind w:firstLine="720"/>
        <w:contextualSpacing/>
        <w:jc w:val="both"/>
        <w:rPr>
          <w:rFonts w:eastAsia="Times New Roman"/>
          <w:szCs w:val="24"/>
        </w:rPr>
      </w:pPr>
      <w:r w:rsidRPr="00E5274B">
        <w:rPr>
          <w:rFonts w:eastAsia="Times New Roman"/>
          <w:b/>
          <w:szCs w:val="24"/>
        </w:rPr>
        <w:t>ΠΡΟΕΔΡΕΥΟΥΣΑ (Αναστασία Χριστοδουλοπούλου):</w:t>
      </w:r>
      <w:r>
        <w:rPr>
          <w:rFonts w:eastAsia="Times New Roman"/>
          <w:szCs w:val="24"/>
        </w:rPr>
        <w:t xml:space="preserve"> Γνωστό αυτό.</w:t>
      </w:r>
    </w:p>
    <w:p w14:paraId="295D727F"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Εμένα, λοιπόν, ο λόγος μου, παρακαλώ δεν απευθύνε</w:t>
      </w:r>
      <w:r>
        <w:rPr>
          <w:rFonts w:eastAsia="Times New Roman"/>
          <w:szCs w:val="24"/>
        </w:rPr>
        <w:t>ται στον κύριο Υφυπουργό, γιατί, όπως λέει και ο Κανονισμός της Βουλής, όποιος μιλάει από του Βήματος της Βουλής –και τα ξέρετε πολύ καλά αυτά- απευθύνεται στο Σώμα. Άρα το γεγονός ότι επιτρέψατε στον κύριο Υφυπουργό να απευθυνθεί προσωπικά σε μένα κατερχό</w:t>
      </w:r>
      <w:r>
        <w:rPr>
          <w:rFonts w:eastAsia="Times New Roman"/>
          <w:szCs w:val="24"/>
        </w:rPr>
        <w:t>μενο του Βήματος και να πει ότι δεν αξίζει να μου απαντήσει, αυτό ακριβώς παραβιάζει, με την έννοια που σας είπα, τον Κανονισμό και εκθέτει έναν εκλεγμένο αντιπρόσωπο του λαού</w:t>
      </w:r>
      <w:r w:rsidRPr="00EE435D">
        <w:rPr>
          <w:rFonts w:eastAsia="Times New Roman" w:cs="Times New Roman"/>
          <w:szCs w:val="24"/>
        </w:rPr>
        <w:t xml:space="preserve"> </w:t>
      </w:r>
      <w:r>
        <w:rPr>
          <w:rFonts w:eastAsia="Times New Roman" w:cs="Times New Roman"/>
          <w:szCs w:val="24"/>
        </w:rPr>
        <w:t>που μάλιστα αυτή τη στιγμή αναπληρώνει τον Αρχηγό της Αξιωματικής Αντιπολίτευσης</w:t>
      </w:r>
      <w:r>
        <w:rPr>
          <w:rFonts w:eastAsia="Times New Roman" w:cs="Times New Roman"/>
          <w:szCs w:val="24"/>
        </w:rPr>
        <w:t>, έχει, δηλαδή και ιδιαίτερα αυξημένο θεσμικό, κοινοβουλευτικό ρόλο.</w:t>
      </w:r>
      <w:r>
        <w:rPr>
          <w:rFonts w:eastAsia="Times New Roman"/>
          <w:szCs w:val="24"/>
        </w:rPr>
        <w:t xml:space="preserve"> </w:t>
      </w:r>
    </w:p>
    <w:p w14:paraId="295D7280"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θα έπρεπε να τον αφήσετε αναπάντητο και θα έπρεπε να του πείτε ότι αυτός που δεν είναι εκλεγμένος, αυτός που έρχεται εδώ και φιλοξενείται στο Βουλευτήριο θα πρέπει, επιτέλους, να κατ</w:t>
      </w:r>
      <w:r>
        <w:rPr>
          <w:rFonts w:eastAsia="Times New Roman" w:cs="Times New Roman"/>
          <w:szCs w:val="24"/>
        </w:rPr>
        <w:t xml:space="preserve">αλάβει ότι αυτός ο χώρος είναι Κοινοβούλιο για τους Βουλευτές και δεν είναι κυβερνείο. </w:t>
      </w:r>
    </w:p>
    <w:p w14:paraId="295D7281" w14:textId="77777777" w:rsidR="006C59DA" w:rsidRDefault="00DE6A6A">
      <w:pPr>
        <w:spacing w:line="600" w:lineRule="auto"/>
        <w:ind w:firstLine="709"/>
        <w:contextualSpacing/>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295D728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κύριε Τζαβάρα. Νόμιζα ότι θέλατε να απαντήσετε, για να μπούμε κάποια στιγμή επιτέλους στον κύκλο των ομιλητών. </w:t>
      </w:r>
    </w:p>
    <w:p w14:paraId="295D728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Συναινετικά –έχει αλλάξει η σειρά- θα δώσω πρώτα τον λόγο στον κ. Γεωργαντά, μετά θα μιλήσει ο κ. Παπαηλιού και ύστερα ο κ. Παππάς. </w:t>
      </w:r>
    </w:p>
    <w:p w14:paraId="295D728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ΩΡΓΙΟΣ ΑΜΥΡΑΣ: </w:t>
      </w:r>
      <w:r>
        <w:rPr>
          <w:rFonts w:eastAsia="Times New Roman" w:cs="Times New Roman"/>
          <w:szCs w:val="24"/>
        </w:rPr>
        <w:t xml:space="preserve">Κυρία Πρόεδρε, θα ήθελα τον λόγο. </w:t>
      </w:r>
    </w:p>
    <w:p w14:paraId="295D728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Μετά θα μιλήσετε εσείς. Έχουν μιλήσει όλοι. </w:t>
      </w:r>
    </w:p>
    <w:p w14:paraId="295D728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Επί της διαδικασίας θα ήθελα τον λόγο. </w:t>
      </w:r>
    </w:p>
    <w:p w14:paraId="295D728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έχετε τον λόγο. </w:t>
      </w:r>
    </w:p>
    <w:p w14:paraId="295D728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κυρία Πρόεδρε, θα μιλήσω επί της διαδικασίας. Εδώ και μιάμιση ώρα έχω ζητήσει ως Κοινοβουλευτικός Εκπρόσωπος τον </w:t>
      </w:r>
      <w:r>
        <w:rPr>
          <w:rFonts w:eastAsia="Times New Roman" w:cs="Times New Roman"/>
          <w:szCs w:val="24"/>
        </w:rPr>
        <w:lastRenderedPageBreak/>
        <w:t>λόγο. Όταν δήλωσα την πρόθεσή μου να τοποθετηθώ, δεν είχαν δηλώσει άλλοι Κοινοβουλευτι</w:t>
      </w:r>
      <w:r>
        <w:rPr>
          <w:rFonts w:eastAsia="Times New Roman" w:cs="Times New Roman"/>
          <w:szCs w:val="24"/>
        </w:rPr>
        <w:t xml:space="preserve">κοί Εκπρόσωποι πλην του κ. Λοβέρδου. Εδώ και μιάμιση ώρα, λοιπόν, με πηγαίνει το Προεδρείο παρακάτω και εγώ ερωτώ: Πώς ορίζεται το ποιος θα μιλήσει από τους Κοινοβουλευτικούς Εκπροσώπους πρώτος ή μετά; Όποιος δηλώνει τελευταία στιγμή και βάσει της δύναμης </w:t>
      </w:r>
      <w:r>
        <w:rPr>
          <w:rFonts w:eastAsia="Times New Roman" w:cs="Times New Roman"/>
          <w:szCs w:val="24"/>
        </w:rPr>
        <w:t xml:space="preserve">του κόμματός του; Ή βάσει της σειράς προτεραιότητας, όπως την έχουμε δηλώσει από την αρχή της συνεδρίασης; </w:t>
      </w:r>
    </w:p>
    <w:p w14:paraId="295D728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κυρία Πρόεδρε, είμαι δύο ώρες εδώ. Έφυγα από την </w:t>
      </w:r>
      <w:r>
        <w:rPr>
          <w:rFonts w:eastAsia="Times New Roman" w:cs="Times New Roman"/>
          <w:szCs w:val="24"/>
        </w:rPr>
        <w:t>ε</w:t>
      </w:r>
      <w:r>
        <w:rPr>
          <w:rFonts w:eastAsia="Times New Roman" w:cs="Times New Roman"/>
          <w:szCs w:val="24"/>
        </w:rPr>
        <w:t>πιτροπή…</w:t>
      </w:r>
    </w:p>
    <w:p w14:paraId="295D728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Κοιτάξτε, εγώ τώρα ήρθα στο Προεδρε</w:t>
      </w:r>
      <w:r>
        <w:rPr>
          <w:rFonts w:eastAsia="Times New Roman" w:cs="Times New Roman"/>
          <w:szCs w:val="24"/>
        </w:rPr>
        <w:t>ίο…</w:t>
      </w:r>
    </w:p>
    <w:p w14:paraId="295D728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Σύμφωνοι, αλλά εγώ είμαι δ</w:t>
      </w:r>
      <w:r>
        <w:rPr>
          <w:rFonts w:eastAsia="Times New Roman" w:cs="Times New Roman"/>
          <w:szCs w:val="24"/>
        </w:rPr>
        <w:t>ύ</w:t>
      </w:r>
      <w:r>
        <w:rPr>
          <w:rFonts w:eastAsia="Times New Roman" w:cs="Times New Roman"/>
          <w:szCs w:val="24"/>
        </w:rPr>
        <w:t>ο ώρες και έφυγα από την Επιτροπή Περιβάλλοντος…</w:t>
      </w:r>
    </w:p>
    <w:p w14:paraId="295D728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εντάξει, κύριε </w:t>
      </w:r>
      <w:proofErr w:type="spellStart"/>
      <w:r>
        <w:rPr>
          <w:rFonts w:eastAsia="Times New Roman" w:cs="Times New Roman"/>
          <w:szCs w:val="24"/>
        </w:rPr>
        <w:t>Αμυρά</w:t>
      </w:r>
      <w:proofErr w:type="spellEnd"/>
      <w:r>
        <w:rPr>
          <w:rFonts w:eastAsia="Times New Roman" w:cs="Times New Roman"/>
          <w:szCs w:val="24"/>
        </w:rPr>
        <w:t>, υπήρχαν οι αγορητές τότε που εσείς ζητούσατε τον λόγο. Πρέπει να τελειώσουν οι αγορητές.</w:t>
      </w:r>
      <w:r>
        <w:rPr>
          <w:rFonts w:eastAsia="Times New Roman" w:cs="Times New Roman"/>
          <w:szCs w:val="24"/>
        </w:rPr>
        <w:t xml:space="preserve"> Αυτό το ξέρετε. Ένας έχει μιλήσει και τώρα μόλις ο κ. Τζαβάρας. Δεν έχουν μιλήσει άλλοι Κοινοβουλευτικοί. </w:t>
      </w:r>
    </w:p>
    <w:p w14:paraId="295D728D"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Οι αγορητές έχουν τελειώσει. </w:t>
      </w:r>
    </w:p>
    <w:p w14:paraId="295D728E"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Αυτό λέω. Δεν μπορούσαν, λοιπόν, να σας δώσουν τον λόγο π</w:t>
      </w:r>
      <w:r>
        <w:rPr>
          <w:rFonts w:eastAsia="Times New Roman" w:cs="Times New Roman"/>
          <w:szCs w:val="24"/>
        </w:rPr>
        <w:t xml:space="preserve">ριν. Τώρα άρχισε ο κύκλος ομιλητών εναλλάξ με Κοινοβουλευτικούς Εκπροσώπους. </w:t>
      </w:r>
    </w:p>
    <w:p w14:paraId="295D728F"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Μα, πώς δώσατε τον λόγο στον κ. Λοβέρδο;</w:t>
      </w:r>
    </w:p>
    <w:p w14:paraId="295D7290"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λοιπόν, θα πάρετε τη σειρά σας. </w:t>
      </w:r>
    </w:p>
    <w:p w14:paraId="295D7291"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Μα, πώς δόθηκε ο λόγ</w:t>
      </w:r>
      <w:r>
        <w:rPr>
          <w:rFonts w:eastAsia="Times New Roman" w:cs="Times New Roman"/>
          <w:szCs w:val="24"/>
        </w:rPr>
        <w:t xml:space="preserve">ος στον κ. Λοβέρδο που είναι Κοινοβουλευτικός Εκπρόσωπος; </w:t>
      </w:r>
    </w:p>
    <w:p w14:paraId="295D729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Ρωτήστε τον κύριο που ήταν στο Προεδρείο. Τώρα τι να σας απαντήσω; </w:t>
      </w:r>
    </w:p>
    <w:p w14:paraId="295D729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αλλά υπάρχει συνέχεια Προεδρείου. </w:t>
      </w:r>
    </w:p>
    <w:p w14:paraId="295D729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Γεωργαν</w:t>
      </w:r>
      <w:r>
        <w:rPr>
          <w:rFonts w:eastAsia="Times New Roman" w:cs="Times New Roman"/>
          <w:szCs w:val="24"/>
        </w:rPr>
        <w:t xml:space="preserve">τά. </w:t>
      </w:r>
    </w:p>
    <w:p w14:paraId="295D729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Πάντως, είτε ιεραρχικά το κάνουμε είτε όχι, πρέπει να περιμένετε λίγο. Κάντε υπομονή! </w:t>
      </w:r>
    </w:p>
    <w:p w14:paraId="295D729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θα πρέπει το Προεδρείο να τηρεί τη σειρά. Αυτό πρέπει να κάνει. </w:t>
      </w:r>
    </w:p>
    <w:p w14:paraId="295D729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ΠΡΟΕΔΡΕΥΟΥΣΑ (Αναστασία Χριστοδου</w:t>
      </w:r>
      <w:r w:rsidRPr="00866FFA">
        <w:rPr>
          <w:rFonts w:eastAsia="Times New Roman" w:cs="Times New Roman"/>
          <w:b/>
          <w:szCs w:val="24"/>
        </w:rPr>
        <w:t xml:space="preserve">λοπούλου): </w:t>
      </w:r>
      <w:r>
        <w:rPr>
          <w:rFonts w:eastAsia="Times New Roman" w:cs="Times New Roman"/>
          <w:szCs w:val="24"/>
        </w:rPr>
        <w:t xml:space="preserve">Ορίστε, κύριε Γεωργαντά, έχετε τον λόγο για επτά λεπτά. </w:t>
      </w:r>
    </w:p>
    <w:p w14:paraId="295D729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κυρία Πρόεδρε. </w:t>
      </w:r>
    </w:p>
    <w:p w14:paraId="295D729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κάνω χρήση όλου του χρόνου μου. </w:t>
      </w:r>
    </w:p>
    <w:p w14:paraId="295D729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μερικά συγκεκριμένα πράγματα. Και ευχαριστώ τους συναδέλφους που μου παραχώρησαν τη σειρά τους. </w:t>
      </w:r>
    </w:p>
    <w:p w14:paraId="295D729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Πίστευα πραγματικά ότι ο λαϊκισμός της Κυβέρνησης θα βρει κάποιο όριο, θα βρει κάποιο σημείο στο οποίο θα σταματήσει. Σήμερα ζήσαμε ένα ακόμα επεισό</w:t>
      </w:r>
      <w:r>
        <w:rPr>
          <w:rFonts w:eastAsia="Times New Roman" w:cs="Times New Roman"/>
          <w:szCs w:val="24"/>
        </w:rPr>
        <w:t xml:space="preserve">διο αυτού του λαϊκισμού, που νομίζω ότι ξεπερνάει κάθε προηγούμενη πρακτική τους. </w:t>
      </w:r>
    </w:p>
    <w:p w14:paraId="295D729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καταλάβει και ο κόσμος που μας ακούει, σήμερα έγινε το εξής: Ήρθε αυτή η Κυβέρνηση, ως είχε υποχρέωση να συμμορφωθεί στο διατακτικό δικαστικών αποφάσεων, και ακούστε </w:t>
      </w:r>
      <w:r>
        <w:rPr>
          <w:rFonts w:eastAsia="Times New Roman" w:cs="Times New Roman"/>
          <w:szCs w:val="24"/>
        </w:rPr>
        <w:t xml:space="preserve">τι προσπάθησε να αλλοιώσει και ποια εικόνα προσπάθησε να δώσει. Γνωρίζουν όλοι πολύ καλά ότι τον Νοέμβριο του 2014 η προηγούμενη κυβέρνηση του Αντώνη Σαμαρά στις 11 Νοεμβρίου ψήφισε εντός του Κοινοβουλίου την επιστροφή των </w:t>
      </w:r>
      <w:proofErr w:type="spellStart"/>
      <w:r>
        <w:rPr>
          <w:rFonts w:eastAsia="Times New Roman" w:cs="Times New Roman"/>
          <w:szCs w:val="24"/>
        </w:rPr>
        <w:t>οφειλομένων</w:t>
      </w:r>
      <w:proofErr w:type="spellEnd"/>
      <w:r>
        <w:rPr>
          <w:rFonts w:eastAsia="Times New Roman" w:cs="Times New Roman"/>
          <w:szCs w:val="24"/>
        </w:rPr>
        <w:t xml:space="preserve"> –γιατί αυτή είναι η σ</w:t>
      </w:r>
      <w:r>
        <w:rPr>
          <w:rFonts w:eastAsia="Times New Roman" w:cs="Times New Roman"/>
          <w:szCs w:val="24"/>
        </w:rPr>
        <w:t>ωστή έκφραση, όχι αναδρομικών- την αναπροσαρμογή των μισθών και των συντάξεων  και το 50% αυτών –που έπρεπε να ψηφιστεί- να αποδοθεί στους δικαιούχους. Αυτό έγινε τον Νοέμβριο του 2014 και εκείνη η Κυβέρνηση συμμορφώθηκε εντός τεσσάρων μηνών από την έκδοση</w:t>
      </w:r>
      <w:r>
        <w:rPr>
          <w:rFonts w:eastAsia="Times New Roman" w:cs="Times New Roman"/>
          <w:szCs w:val="24"/>
        </w:rPr>
        <w:t xml:space="preserve"> των σχετικών αποφάσεων, δηλαδή αμέσως. </w:t>
      </w:r>
    </w:p>
    <w:p w14:paraId="295D729D"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Αυτή η Κυβέρνηση έρχεται να δώσει το υπόλοιπο 50% τέσσερα χρόνια μετά. Τέσσερα χρόνια μετά, να το επαναλάβω! Τέσσερις μήνες χρειάστηκε η κυβέρνηση του Αντώνη Σαμαρά για να δώσει το 50%, τέσσερα χρόνια η Κυβέρνηση αυ</w:t>
      </w:r>
      <w:r>
        <w:rPr>
          <w:rFonts w:eastAsia="Times New Roman" w:cs="Times New Roman"/>
          <w:szCs w:val="24"/>
        </w:rPr>
        <w:t xml:space="preserve">τή, για να δώσει το υπόλοιπο 50%. </w:t>
      </w:r>
    </w:p>
    <w:p w14:paraId="295D729E"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ακούστε τώρα: Το ψέμα δεν σταματάει εκεί, έχει συνέχεια. </w:t>
      </w:r>
    </w:p>
    <w:p w14:paraId="295D729F"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τα περισσότερα κυβερνητικά στελέχη σήμερα μίλησαν για πολιτική επιλογή για αυτή τους την ενέργεια. Ποια είναι η πολιτική επιλογή; Δεν υπάρχει υποχρέω</w:t>
      </w:r>
      <w:r>
        <w:rPr>
          <w:rFonts w:eastAsia="Times New Roman" w:cs="Times New Roman"/>
          <w:szCs w:val="24"/>
        </w:rPr>
        <w:t>ση συμμόρφωσης στις αποφάσεις των δικαστηρίων; Ακόμα και ο ίδιος ο Πρωθυπουργός άφησε κενά σε αυτό. Είναι δυνατόν οι αποφάσεις των δικαστηρίων –είτε αρέσουν είτε όχι- να μην γίνονται σεβαστές; Πρέπει να γίνονται σεβαστές. Βεβαίως, μπορεί να γίνει κατανοητό</w:t>
      </w:r>
      <w:r>
        <w:rPr>
          <w:rFonts w:eastAsia="Times New Roman" w:cs="Times New Roman"/>
          <w:szCs w:val="24"/>
        </w:rPr>
        <w:t xml:space="preserve"> ότι για την αποπληρωμή μπορεί να πάρουν λίγο χρόνο σε σχέση με τον δημοσιονομικό χώρο, αλλά είναι απόλυτα σεβαστές. Δεν έρχεται σήμερα η Κυβέρνηση από πολιτική επιλογή, έρχεται από υποχρέωση. </w:t>
      </w:r>
    </w:p>
    <w:p w14:paraId="295D72A0" w14:textId="77777777" w:rsidR="006C59DA" w:rsidRDefault="00DE6A6A">
      <w:pPr>
        <w:tabs>
          <w:tab w:val="left" w:pos="2738"/>
          <w:tab w:val="center" w:pos="4753"/>
          <w:tab w:val="left" w:pos="5723"/>
        </w:tabs>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Τρίτον, η προηγούμενη κυβέρνηση, όταν έδινε το 50%, το έδινε ενώ ήταν εντός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w:t>
      </w:r>
      <w:r>
        <w:rPr>
          <w:rFonts w:eastAsia="Times New Roman"/>
          <w:color w:val="000000"/>
          <w:szCs w:val="24"/>
          <w:shd w:val="clear" w:color="auto" w:fill="FFFFFF"/>
        </w:rPr>
        <w:t xml:space="preserve">Καταλαβαίνετε πόσο σοβαρό και σημαντικό είναι αυτό. Η παρούσα Κυβέρνηση δεν έχει αυτήν τη δυσκολία. </w:t>
      </w:r>
    </w:p>
    <w:p w14:paraId="295D72A1"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Τέταρτον, η αιτιολογική έκθεση της τροπολογίας λέει κά</w:t>
      </w:r>
      <w:r>
        <w:rPr>
          <w:rFonts w:eastAsia="Times New Roman"/>
          <w:color w:val="000000"/>
          <w:szCs w:val="24"/>
          <w:shd w:val="clear" w:color="auto" w:fill="FFFFFF"/>
        </w:rPr>
        <w:t>τι ανήκουστο, το οποίο και λαϊκισμό δείχνει, αλλά και συνεχίζει μία κοροϊδία. Βάζοντας τα διαστήματα για τα οποία γίνεται αυτή η αναπροσαρμογή, θεωρεί ότι όλες οι αδικίες είτε στο συνταξιοδοτικό είτε στο μισθολόγιο αποκαταστάθηκαν με τα νομοθετήματα του 20</w:t>
      </w:r>
      <w:r>
        <w:rPr>
          <w:rFonts w:eastAsia="Times New Roman"/>
          <w:color w:val="000000"/>
          <w:szCs w:val="24"/>
          <w:shd w:val="clear" w:color="auto" w:fill="FFFFFF"/>
        </w:rPr>
        <w:t xml:space="preserve">16 και του 2017 της παρούσας Κυβέρνησης. </w:t>
      </w:r>
    </w:p>
    <w:p w14:paraId="295D72A2"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Αποκαταστήσατε τη συνταγματικότητα, τον νόμο και την τάξη, όταν ξέρουμε πολύ καλά ότι υπάρχουν διασκέψεις στο Συμβούλιο της Επικρατείας, ότι ήδη κάποιες διατάξεις από τα δικά σας νομοθετήματα έχουν κριθεί αντισυντα</w:t>
      </w:r>
      <w:r>
        <w:rPr>
          <w:rFonts w:eastAsia="Times New Roman"/>
          <w:color w:val="000000"/>
          <w:szCs w:val="24"/>
          <w:shd w:val="clear" w:color="auto" w:fill="FFFFFF"/>
        </w:rPr>
        <w:t xml:space="preserve">γματικές και </w:t>
      </w:r>
      <w:r>
        <w:rPr>
          <w:rFonts w:eastAsia="Times New Roman"/>
          <w:color w:val="000000"/>
          <w:szCs w:val="24"/>
          <w:shd w:val="clear" w:color="auto" w:fill="FFFFFF"/>
        </w:rPr>
        <w:lastRenderedPageBreak/>
        <w:t>προφανώς περιμένουμε εντός του επόμενου διαστήματος να έχουμε ανατροπή και των δικών σας νομοθετημάτων;</w:t>
      </w:r>
    </w:p>
    <w:p w14:paraId="295D72A3"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Ας μην βιάζεστε, λοιπόν. Και βεβαίως, ας μην προκαλείτε λέγοντας ότι αποκαταστήσατε τη συνταγματικότητα και την τάξη με τα δικά σας νομοθετ</w:t>
      </w:r>
      <w:r>
        <w:rPr>
          <w:rFonts w:eastAsia="Times New Roman"/>
          <w:color w:val="000000"/>
          <w:szCs w:val="24"/>
          <w:shd w:val="clear" w:color="auto" w:fill="FFFFFF"/>
        </w:rPr>
        <w:t>ήματα. Υπήρχε μία υποχρέωση για συμμόρφωση σε δικαστικές αποφάσεις. Η Νέα Δημοκρατία, όπως τότε εντίμως ήρθε στη Βουλή, την υποστήριξε και την ψήφισε, το ίδιο κάνει και σήμερα.</w:t>
      </w:r>
    </w:p>
    <w:p w14:paraId="295D72A4"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Ξέρετε που ήταν ο ΣΥΡΙΖΑ τον Νοέμβριο του 2014; Στο «παρών». Σήμερα κάποια στελ</w:t>
      </w:r>
      <w:r>
        <w:rPr>
          <w:rFonts w:eastAsia="Times New Roman"/>
          <w:color w:val="000000"/>
          <w:szCs w:val="24"/>
          <w:shd w:val="clear" w:color="auto" w:fill="FFFFFF"/>
        </w:rPr>
        <w:t>έχη του είπαν ότι δικαιώνεται τώρα ο αγώνας από το 2014. Για να δικαιωθεί ο αγώνας έπρεπε να είναι από τότε ουσιαστικά συμμέτοχοι σε εκείνη την ψήφιση. Αυτοί, όμως, επέλεξαν τότε να χρησιμοποιήσουν κάτι «ωραίες» εκφράσεις που τις βρήκα από τα Πρακτικά. Υπο</w:t>
      </w:r>
      <w:r>
        <w:rPr>
          <w:rFonts w:eastAsia="Times New Roman"/>
          <w:color w:val="000000"/>
          <w:szCs w:val="24"/>
          <w:shd w:val="clear" w:color="auto" w:fill="FFFFFF"/>
        </w:rPr>
        <w:t>υργός της παρούσης Κυβέρνησης έλεγε τότε: «Αυτά είναι καραγκιοζιλίκια. Είναι κοροϊδία. Με τα χίλια ζόρια φέρατε μ</w:t>
      </w:r>
      <w:r>
        <w:rPr>
          <w:rFonts w:eastAsia="Times New Roman"/>
          <w:color w:val="000000"/>
          <w:szCs w:val="24"/>
          <w:shd w:val="clear" w:color="auto" w:fill="FFFFFF"/>
        </w:rPr>
        <w:t>ί</w:t>
      </w:r>
      <w:r>
        <w:rPr>
          <w:rFonts w:eastAsia="Times New Roman"/>
          <w:color w:val="000000"/>
          <w:szCs w:val="24"/>
          <w:shd w:val="clear" w:color="auto" w:fill="FFFFFF"/>
        </w:rPr>
        <w:t xml:space="preserve">α τροπολογία, ενώ ήταν υποχρέωσή σας η συμμόρφωση με τις δικαστικές αποφάσεις. Σταματήστε τους προεκλογικούς εμπαιγμούς και τις κοροϊδίες.» </w:t>
      </w:r>
    </w:p>
    <w:p w14:paraId="295D72A5"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w:t>
      </w:r>
      <w:r>
        <w:rPr>
          <w:rFonts w:eastAsia="Times New Roman"/>
          <w:color w:val="000000"/>
          <w:szCs w:val="24"/>
          <w:shd w:val="clear" w:color="auto" w:fill="FFFFFF"/>
        </w:rPr>
        <w:t>υτά έλεγαν τον Νοέμβριο του 2014 αυτοί που σήμερα είναι Υπουργοί αυτής της Κυβέρνησης. Και τότε είπαν «παρών».</w:t>
      </w:r>
    </w:p>
    <w:p w14:paraId="295D72A6"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9B021C">
        <w:rPr>
          <w:rFonts w:eastAsia="Times New Roman"/>
          <w:b/>
          <w:color w:val="000000"/>
          <w:szCs w:val="24"/>
          <w:shd w:val="clear" w:color="auto" w:fill="FFFFFF"/>
        </w:rPr>
        <w:t>ΚΩΝΣΤΑΝΤΙΝΟΣ ΤΖΑΒΑΡΑΣ:</w:t>
      </w:r>
      <w:r>
        <w:rPr>
          <w:rFonts w:eastAsia="Times New Roman"/>
          <w:color w:val="000000"/>
          <w:szCs w:val="24"/>
          <w:shd w:val="clear" w:color="auto" w:fill="FFFFFF"/>
        </w:rPr>
        <w:t xml:space="preserve"> Γιατί δεν λες το όνομά του;</w:t>
      </w:r>
    </w:p>
    <w:p w14:paraId="295D72A7"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9B021C">
        <w:rPr>
          <w:rFonts w:eastAsia="Times New Roman"/>
          <w:b/>
          <w:color w:val="000000"/>
          <w:szCs w:val="24"/>
          <w:shd w:val="clear" w:color="auto" w:fill="FFFFFF"/>
        </w:rPr>
        <w:t>ΓΕΩΡΓΙΟΣ ΓΕΩΡΓΑΝΤΑΣ:</w:t>
      </w:r>
      <w:r>
        <w:rPr>
          <w:rFonts w:eastAsia="Times New Roman"/>
          <w:color w:val="000000"/>
          <w:szCs w:val="24"/>
          <w:shd w:val="clear" w:color="auto" w:fill="FFFFFF"/>
        </w:rPr>
        <w:t xml:space="preserve"> Η κ</w:t>
      </w:r>
      <w:r>
        <w:rPr>
          <w:rFonts w:eastAsia="Times New Roman"/>
          <w:color w:val="000000"/>
          <w:szCs w:val="24"/>
          <w:shd w:val="clear" w:color="auto" w:fill="FFFFFF"/>
        </w:rPr>
        <w:t>.</w:t>
      </w:r>
      <w:r>
        <w:rPr>
          <w:rFonts w:eastAsia="Times New Roman"/>
          <w:color w:val="000000"/>
          <w:szCs w:val="24"/>
          <w:shd w:val="clear" w:color="auto" w:fill="FFFFFF"/>
        </w:rPr>
        <w:t xml:space="preserve"> Κουντουρά. </w:t>
      </w:r>
    </w:p>
    <w:p w14:paraId="295D72A8"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Καταθέτω στα Πρακτικά το σχετικό απόσπασμα με τις συγκεκ</w:t>
      </w:r>
      <w:r>
        <w:rPr>
          <w:rFonts w:eastAsia="Times New Roman"/>
          <w:color w:val="000000"/>
          <w:szCs w:val="24"/>
          <w:shd w:val="clear" w:color="auto" w:fill="FFFFFF"/>
        </w:rPr>
        <w:t>ριμένες εκφράσεις.</w:t>
      </w:r>
    </w:p>
    <w:p w14:paraId="295D72A9"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(Στο σημείο αυτό ο Βουλευτής κ. Γεώργιος Γεωργαντάς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95D72AA"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κ. Κουντουρά μίλαγε για</w:t>
      </w:r>
      <w:r>
        <w:rPr>
          <w:rFonts w:eastAsia="Times New Roman"/>
          <w:color w:val="000000"/>
          <w:szCs w:val="24"/>
          <w:shd w:val="clear" w:color="auto" w:fill="FFFFFF"/>
        </w:rPr>
        <w:t xml:space="preserve"> κοροϊδίες και καραγκιοζιλίκια. </w:t>
      </w:r>
    </w:p>
    <w:p w14:paraId="295D72AB"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 να τελειώνει όλο αυτό το θέατρο του παραλόγου και του λαϊκισμού: Έρχεται το Σώμα συμμορφώνεται με δικαστικές αποφάσεις, κάνει το καθήκον του απέναντι σε αυτούς τους ανθρώπους. Κα</w:t>
      </w:r>
      <w:r>
        <w:rPr>
          <w:rFonts w:eastAsia="Times New Roman"/>
          <w:color w:val="000000"/>
          <w:szCs w:val="24"/>
          <w:shd w:val="clear" w:color="auto" w:fill="FFFFFF"/>
        </w:rPr>
        <w:t>μ</w:t>
      </w:r>
      <w:r>
        <w:rPr>
          <w:rFonts w:eastAsia="Times New Roman"/>
          <w:color w:val="000000"/>
          <w:szCs w:val="24"/>
          <w:shd w:val="clear" w:color="auto" w:fill="FFFFFF"/>
        </w:rPr>
        <w:t>μία πολιτική επιλογή, κα</w:t>
      </w:r>
      <w:r>
        <w:rPr>
          <w:rFonts w:eastAsia="Times New Roman"/>
          <w:color w:val="000000"/>
          <w:szCs w:val="24"/>
          <w:shd w:val="clear" w:color="auto" w:fill="FFFFFF"/>
        </w:rPr>
        <w:t>μ</w:t>
      </w:r>
      <w:r>
        <w:rPr>
          <w:rFonts w:eastAsia="Times New Roman"/>
          <w:color w:val="000000"/>
          <w:szCs w:val="24"/>
          <w:shd w:val="clear" w:color="auto" w:fill="FFFFFF"/>
        </w:rPr>
        <w:t>μία επιβράβευση</w:t>
      </w:r>
      <w:r>
        <w:rPr>
          <w:rFonts w:eastAsia="Times New Roman"/>
          <w:color w:val="000000"/>
          <w:szCs w:val="24"/>
          <w:shd w:val="clear" w:color="auto" w:fill="FFFFFF"/>
        </w:rPr>
        <w:t>. Βεβαίως, είμαστε εδώ για να διορθώνουμε λάθη, για να αποκαθιστούμε αδικίες, τις οποίες μας τις επισημαίνει εν προκειμένω η δικαστική αρχή. Η αποκατάσταση της αδικίας δεν είναι πολιτική επιλογή εδώ. Είναι υποχρέωση. Αυτήν την υποχρέωση εμείς την αποδεχτήκ</w:t>
      </w:r>
      <w:r>
        <w:rPr>
          <w:rFonts w:eastAsia="Times New Roman"/>
          <w:color w:val="000000"/>
          <w:szCs w:val="24"/>
          <w:shd w:val="clear" w:color="auto" w:fill="FFFFFF"/>
        </w:rPr>
        <w:t xml:space="preserve">αμε, την εκτελέσαμε και την ολοκληρώσαμε το 2014. Σήμερα ερχόμαστε να συμβάλουμε πάλι θετικά σε αυτό χωρίς πολλά λόγια και χωρίς κοροϊδίες. </w:t>
      </w:r>
    </w:p>
    <w:p w14:paraId="295D72AC"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 τις κοροϊδίες θέλω να πω μια τελευταία κουβέντα και να κλείσω: Όταν ψηφίστηκε το ασφαλιστικό, ο περίφημος νόμος</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εγώ θυμάμαι, κυρίες και κύριοι συνάδελφοι, ότι όλοι εδώ </w:t>
      </w:r>
      <w:proofErr w:type="spellStart"/>
      <w:r>
        <w:rPr>
          <w:rFonts w:eastAsia="Times New Roman"/>
          <w:color w:val="000000"/>
          <w:szCs w:val="24"/>
          <w:shd w:val="clear" w:color="auto" w:fill="FFFFFF"/>
        </w:rPr>
        <w:t>επιχαίρατε</w:t>
      </w:r>
      <w:proofErr w:type="spellEnd"/>
      <w:r>
        <w:rPr>
          <w:rFonts w:eastAsia="Times New Roman"/>
          <w:color w:val="000000"/>
          <w:szCs w:val="24"/>
          <w:shd w:val="clear" w:color="auto" w:fill="FFFFFF"/>
        </w:rPr>
        <w:t xml:space="preserve"> για έναν εξαιρετικό νόμο ο οποίος </w:t>
      </w:r>
      <w:r>
        <w:rPr>
          <w:rFonts w:eastAsia="Times New Roman"/>
          <w:color w:val="000000"/>
          <w:szCs w:val="24"/>
          <w:shd w:val="clear" w:color="auto" w:fill="FFFFFF"/>
        </w:rPr>
        <w:lastRenderedPageBreak/>
        <w:t>έλυνε όλα τα ζητήματα του ασφαλιστικού και ο οποίος δεν είχε κα</w:t>
      </w:r>
      <w:r>
        <w:rPr>
          <w:rFonts w:eastAsia="Times New Roman"/>
          <w:color w:val="000000"/>
          <w:szCs w:val="24"/>
          <w:shd w:val="clear" w:color="auto" w:fill="FFFFFF"/>
        </w:rPr>
        <w:t>μ</w:t>
      </w:r>
      <w:r>
        <w:rPr>
          <w:rFonts w:eastAsia="Times New Roman"/>
          <w:color w:val="000000"/>
          <w:szCs w:val="24"/>
          <w:shd w:val="clear" w:color="auto" w:fill="FFFFFF"/>
        </w:rPr>
        <w:t xml:space="preserve">μία περικοπή συντάξεων. </w:t>
      </w:r>
    </w:p>
    <w:p w14:paraId="295D72A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Σήμερα ξέρετε γιατί χειροκροτήσατε τον Πρωθυπουργό;</w:t>
      </w:r>
      <w:r>
        <w:rPr>
          <w:rFonts w:eastAsia="Times New Roman"/>
          <w:color w:val="000000"/>
          <w:szCs w:val="24"/>
          <w:shd w:val="clear" w:color="auto" w:fill="FFFFFF"/>
        </w:rPr>
        <w:t xml:space="preserve"> Γιατί σας είπε ότι αυτός ο καλός νόμος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που ψηφίστηκε από εσάς πριν από δύο χρόνια και χειροκροτούσατε όταν ψηφιζόταν, ευτυχώς δεν θα εφαρμοστεί. Αυτό χειροκροτήσατε σήμερα, ότι ο καλός νόμος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που ψηφίστηκε από εσάς το 2016, ευτυ</w:t>
      </w:r>
      <w:r>
        <w:rPr>
          <w:rFonts w:eastAsia="Times New Roman"/>
          <w:color w:val="000000"/>
          <w:szCs w:val="24"/>
          <w:shd w:val="clear" w:color="auto" w:fill="FFFFFF"/>
        </w:rPr>
        <w:t>χώς δεν θα εφαρμοστεί. Έχει και η κοροϊδία τα όριά της!</w:t>
      </w:r>
    </w:p>
    <w:p w14:paraId="295D72AE"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πάρα πολύ, κύριοι συνάδελφοι.</w:t>
      </w:r>
    </w:p>
    <w:p w14:paraId="295D72AF" w14:textId="77777777" w:rsidR="006C59DA" w:rsidRDefault="00DE6A6A">
      <w:pPr>
        <w:tabs>
          <w:tab w:val="left" w:pos="1470"/>
        </w:tabs>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295D72B0"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9B021C">
        <w:rPr>
          <w:rFonts w:eastAsia="Times New Roman"/>
          <w:b/>
          <w:color w:val="000000"/>
          <w:szCs w:val="24"/>
          <w:shd w:val="clear" w:color="auto" w:fill="FFFFFF"/>
        </w:rPr>
        <w:t>ΠΡΟΕΔΡΕΥΟΥΣΑ (Αναστασία Χριστοδουλοπούλου):</w:t>
      </w:r>
      <w:r>
        <w:rPr>
          <w:rFonts w:eastAsia="Times New Roman"/>
          <w:color w:val="000000"/>
          <w:szCs w:val="24"/>
          <w:shd w:val="clear" w:color="auto" w:fill="FFFFFF"/>
        </w:rPr>
        <w:t xml:space="preserve"> Τον λόγο έχει ο κ. Παπαηλιού από τον ΣΥΡΙΖΑ.</w:t>
      </w:r>
    </w:p>
    <w:p w14:paraId="295D72B1" w14:textId="77777777" w:rsidR="006C59DA" w:rsidRDefault="00DE6A6A">
      <w:pPr>
        <w:tabs>
          <w:tab w:val="left" w:pos="1470"/>
        </w:tabs>
        <w:spacing w:line="600" w:lineRule="auto"/>
        <w:ind w:firstLine="720"/>
        <w:contextualSpacing/>
        <w:jc w:val="both"/>
        <w:rPr>
          <w:rFonts w:eastAsia="Times New Roman" w:cs="Times New Roman"/>
          <w:szCs w:val="24"/>
        </w:rPr>
      </w:pPr>
      <w:r w:rsidRPr="009B021C">
        <w:rPr>
          <w:rFonts w:eastAsia="Times New Roman"/>
          <w:b/>
          <w:color w:val="000000"/>
          <w:szCs w:val="24"/>
          <w:shd w:val="clear" w:color="auto" w:fill="FFFFFF"/>
        </w:rPr>
        <w:t xml:space="preserve">ΓΕΩΡΓΙΟΣ </w:t>
      </w:r>
      <w:r w:rsidRPr="009B021C">
        <w:rPr>
          <w:rFonts w:eastAsia="Times New Roman"/>
          <w:b/>
          <w:color w:val="000000"/>
          <w:szCs w:val="24"/>
          <w:shd w:val="clear" w:color="auto" w:fill="FFFFFF"/>
        </w:rPr>
        <w:t>ΠΑΠΑΗΛΙΟΥ:</w:t>
      </w:r>
      <w:r>
        <w:rPr>
          <w:rFonts w:eastAsia="Times New Roman"/>
          <w:b/>
          <w:color w:val="000000"/>
          <w:szCs w:val="24"/>
          <w:shd w:val="clear" w:color="auto" w:fill="FFFFFF"/>
        </w:rPr>
        <w:t xml:space="preserve"> </w:t>
      </w:r>
      <w:r>
        <w:rPr>
          <w:rFonts w:eastAsia="Times New Roman"/>
          <w:color w:val="000000"/>
          <w:szCs w:val="24"/>
          <w:shd w:val="clear" w:color="auto" w:fill="FFFFFF"/>
        </w:rPr>
        <w:t>Κυρία Πρόεδρε, κυρίες και κύριοι συνάδελφοι, κατ</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αρχάς να επισημάνω ότι ο </w:t>
      </w:r>
      <w:proofErr w:type="spellStart"/>
      <w:r>
        <w:rPr>
          <w:rFonts w:eastAsia="Times New Roman"/>
          <w:color w:val="000000"/>
          <w:szCs w:val="24"/>
          <w:shd w:val="clear" w:color="auto" w:fill="FFFFFF"/>
        </w:rPr>
        <w:t>προλαλήσας</w:t>
      </w:r>
      <w:proofErr w:type="spellEnd"/>
      <w:r>
        <w:rPr>
          <w:rFonts w:eastAsia="Times New Roman"/>
          <w:color w:val="000000"/>
          <w:szCs w:val="24"/>
          <w:shd w:val="clear" w:color="auto" w:fill="FFFFFF"/>
        </w:rPr>
        <w:t xml:space="preserve"> ομιλητής </w:t>
      </w:r>
      <w:r>
        <w:rPr>
          <w:rFonts w:eastAsia="Times New Roman"/>
          <w:color w:val="000000"/>
          <w:szCs w:val="24"/>
          <w:shd w:val="clear" w:color="auto" w:fill="FFFFFF"/>
        </w:rPr>
        <w:t>Βουλευτής της Νέας Δημοκρατίας</w:t>
      </w:r>
      <w:r>
        <w:rPr>
          <w:rFonts w:eastAsia="Times New Roman"/>
          <w:color w:val="000000"/>
          <w:szCs w:val="24"/>
          <w:shd w:val="clear" w:color="auto" w:fill="FFFFFF"/>
        </w:rPr>
        <w:t xml:space="preserve"> αναγνώρισε ότι η χώρα βρίσκεται εκτός μνημονίων. Είναι μία θέση που η Αξιωματική Αντιπολίτευση και κάποι</w:t>
      </w:r>
      <w:r>
        <w:rPr>
          <w:rFonts w:eastAsia="Times New Roman"/>
          <w:color w:val="000000"/>
          <w:szCs w:val="24"/>
          <w:shd w:val="clear" w:color="auto" w:fill="FFFFFF"/>
        </w:rPr>
        <w:t>ες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άλλες </w:t>
      </w:r>
      <w:r>
        <w:rPr>
          <w:rFonts w:eastAsia="Times New Roman"/>
          <w:color w:val="000000"/>
          <w:szCs w:val="24"/>
          <w:shd w:val="clear" w:color="auto" w:fill="FFFFFF"/>
        </w:rPr>
        <w:t>πολιτικές δυνάμεις μέχρι τώρα</w:t>
      </w:r>
      <w:r>
        <w:rPr>
          <w:rFonts w:eastAsia="Times New Roman"/>
          <w:color w:val="000000"/>
          <w:szCs w:val="24"/>
          <w:shd w:val="clear" w:color="auto" w:fill="FFFFFF"/>
        </w:rPr>
        <w:t xml:space="preserve"> θεωρούν ότι δεν ισχύει. Είναι κάτι και αυτό</w:t>
      </w:r>
      <w:r>
        <w:rPr>
          <w:rFonts w:eastAsia="Times New Roman"/>
          <w:color w:val="000000"/>
          <w:szCs w:val="24"/>
          <w:shd w:val="clear" w:color="auto" w:fill="FFFFFF"/>
        </w:rPr>
        <w:t>, αφού</w:t>
      </w:r>
      <w:r>
        <w:rPr>
          <w:rFonts w:eastAsia="Times New Roman"/>
          <w:color w:val="000000"/>
          <w:szCs w:val="24"/>
          <w:shd w:val="clear" w:color="auto" w:fill="FFFFFF"/>
        </w:rPr>
        <w:t xml:space="preserve"> </w:t>
      </w:r>
      <w:r>
        <w:rPr>
          <w:rFonts w:eastAsia="Times New Roman" w:cs="Times New Roman"/>
          <w:szCs w:val="24"/>
        </w:rPr>
        <w:t>α</w:t>
      </w:r>
      <w:r>
        <w:rPr>
          <w:rFonts w:eastAsia="Times New Roman" w:cs="Times New Roman"/>
          <w:szCs w:val="24"/>
        </w:rPr>
        <w:t>ρχίζετε</w:t>
      </w:r>
      <w:r w:rsidRPr="00C130AB">
        <w:rPr>
          <w:rFonts w:eastAsia="Times New Roman" w:cs="Times New Roman"/>
          <w:szCs w:val="24"/>
        </w:rPr>
        <w:t>,</w:t>
      </w:r>
      <w:r>
        <w:rPr>
          <w:rFonts w:eastAsia="Times New Roman" w:cs="Times New Roman"/>
          <w:szCs w:val="24"/>
        </w:rPr>
        <w:t xml:space="preserve"> κύριοι της Αξιωματικής Αντιπολίτευσης, να συ</w:t>
      </w:r>
      <w:r>
        <w:rPr>
          <w:rFonts w:eastAsia="Times New Roman" w:cs="Times New Roman"/>
          <w:szCs w:val="24"/>
        </w:rPr>
        <w:t>μβιβάζεστε με την</w:t>
      </w:r>
      <w:r>
        <w:rPr>
          <w:rFonts w:eastAsia="Times New Roman" w:cs="Times New Roman"/>
          <w:szCs w:val="24"/>
        </w:rPr>
        <w:t xml:space="preserve"> πραγματικότητα. Και η πραγματικότητα είναι</w:t>
      </w:r>
      <w:r>
        <w:rPr>
          <w:rFonts w:eastAsia="Times New Roman" w:cs="Times New Roman"/>
          <w:szCs w:val="24"/>
        </w:rPr>
        <w:t>,</w:t>
      </w:r>
      <w:r>
        <w:rPr>
          <w:rFonts w:eastAsia="Times New Roman" w:cs="Times New Roman"/>
          <w:szCs w:val="24"/>
        </w:rPr>
        <w:t xml:space="preserve"> ότι σήμερα η χώρα βρίσκεται εκτός μνημονίων μετά από πολύ με</w:t>
      </w:r>
      <w:r>
        <w:rPr>
          <w:rFonts w:eastAsia="Times New Roman" w:cs="Times New Roman"/>
          <w:szCs w:val="24"/>
        </w:rPr>
        <w:t xml:space="preserve">γάλες προσπάθειες που κατέβαλε η σημερινή Κυβέρνηση. </w:t>
      </w:r>
    </w:p>
    <w:p w14:paraId="295D72B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έρθουμε τώρα στο νομοσχέδιο. Με τις προτεινόμενες διατάξεις εναρμονίζεται η ελληνική νομοθεσία με το κοινοτικό δίκαιο και ενσωματώνεται σε αυτήν η </w:t>
      </w:r>
      <w:r>
        <w:rPr>
          <w:rFonts w:eastAsia="Times New Roman" w:cs="Times New Roman"/>
          <w:szCs w:val="24"/>
        </w:rPr>
        <w:t>ο</w:t>
      </w:r>
      <w:r>
        <w:rPr>
          <w:rFonts w:eastAsia="Times New Roman" w:cs="Times New Roman"/>
          <w:szCs w:val="24"/>
        </w:rPr>
        <w:t>δηγία 2014/55 του Ευρωπαϊκού Κοινοβουλίου και του Σ</w:t>
      </w:r>
      <w:r>
        <w:rPr>
          <w:rFonts w:eastAsia="Times New Roman" w:cs="Times New Roman"/>
          <w:szCs w:val="24"/>
        </w:rPr>
        <w:t xml:space="preserve">υμβουλίου της 16-4-2014, σχετικά με τις ελάχιστες προϋποθέσεις για την προαγωγή της κινητικότητας των εργαζομένων στα κράτη-μέλη, μέσω της βελτίωσης, της απόκτησης και της διατήρησης δικαιωμάτων συμπληρωματικής συνταξιοδότησης. </w:t>
      </w:r>
    </w:p>
    <w:p w14:paraId="295D72B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Οι διατάξεις της </w:t>
      </w:r>
      <w:r>
        <w:rPr>
          <w:rFonts w:eastAsia="Times New Roman" w:cs="Times New Roman"/>
          <w:szCs w:val="24"/>
        </w:rPr>
        <w:t>ο</w:t>
      </w:r>
      <w:r>
        <w:rPr>
          <w:rFonts w:eastAsia="Times New Roman" w:cs="Times New Roman"/>
          <w:szCs w:val="24"/>
        </w:rPr>
        <w:t>δηγίας πο</w:t>
      </w:r>
      <w:r>
        <w:rPr>
          <w:rFonts w:eastAsia="Times New Roman" w:cs="Times New Roman"/>
          <w:szCs w:val="24"/>
        </w:rPr>
        <w:t>υ περιλαμβάνονται στο νομοσχέδιο, εφαρμόζονται στους εργαζόμενους που είναι μέλη των συστημάτων συμπληρωματικής συνταξιοδότησης και οι οποίοι, λόγω λήξης της σχέσης εργασίας, μετακινούνται σε άλλα κράτη-μέλη ή αλλάζουν απασχόληση εντός της ελληνικής επικρά</w:t>
      </w:r>
      <w:r>
        <w:rPr>
          <w:rFonts w:eastAsia="Times New Roman" w:cs="Times New Roman"/>
          <w:szCs w:val="24"/>
        </w:rPr>
        <w:t xml:space="preserve">τειας. </w:t>
      </w:r>
      <w:r>
        <w:rPr>
          <w:rFonts w:eastAsia="Times New Roman" w:cs="Times New Roman"/>
          <w:szCs w:val="24"/>
        </w:rPr>
        <w:t>Ε</w:t>
      </w:r>
      <w:r>
        <w:rPr>
          <w:rFonts w:eastAsia="Times New Roman" w:cs="Times New Roman"/>
          <w:szCs w:val="24"/>
        </w:rPr>
        <w:t xml:space="preserve">ίναι πολύ σημαντική </w:t>
      </w:r>
      <w:r>
        <w:rPr>
          <w:rFonts w:eastAsia="Times New Roman" w:cs="Times New Roman"/>
          <w:szCs w:val="24"/>
        </w:rPr>
        <w:t>αυτή η ρύθμιση</w:t>
      </w:r>
      <w:r>
        <w:rPr>
          <w:rFonts w:eastAsia="Times New Roman" w:cs="Times New Roman"/>
          <w:szCs w:val="24"/>
        </w:rPr>
        <w:t xml:space="preserve"> για τους εργαζόμενους που αλλάζουν απασχόληση εντός της ελληνικής επικράτειας. </w:t>
      </w:r>
    </w:p>
    <w:p w14:paraId="295D72B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αποβλέπει στ</w:t>
      </w:r>
      <w:r>
        <w:rPr>
          <w:rFonts w:eastAsia="Times New Roman" w:cs="Times New Roman"/>
          <w:szCs w:val="24"/>
        </w:rPr>
        <w:t>η διευκόλυνση</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άσκηση</w:t>
      </w:r>
      <w:r>
        <w:rPr>
          <w:rFonts w:eastAsia="Times New Roman" w:cs="Times New Roman"/>
          <w:szCs w:val="24"/>
        </w:rPr>
        <w:t>ς</w:t>
      </w:r>
      <w:r>
        <w:rPr>
          <w:rFonts w:eastAsia="Times New Roman" w:cs="Times New Roman"/>
          <w:szCs w:val="24"/>
        </w:rPr>
        <w:t xml:space="preserve"> του δικαιώματος των εργαζομένων για ελεύθερη κυκλοφορία στα κράτη-μέλη, μειώνοντας τα </w:t>
      </w:r>
      <w:r>
        <w:rPr>
          <w:rFonts w:eastAsia="Times New Roman" w:cs="Times New Roman"/>
          <w:szCs w:val="24"/>
        </w:rPr>
        <w:t>εμπόδια τα οποία δημιουργούνται από ορισμένους κανόνες των συστημάτων συμπληρωματικής συνταξιοδότησης που συνδέονται με τη σχέση εργασίας. Τα εμπόδια αυτά αφορούν στους όρους απόκτησης συνταξιοδοτικών δικαιωμάτων, και στους όρους διατήρησης αδρανοποιημένων</w:t>
      </w:r>
      <w:r>
        <w:rPr>
          <w:rFonts w:eastAsia="Times New Roman" w:cs="Times New Roman"/>
          <w:szCs w:val="24"/>
        </w:rPr>
        <w:t xml:space="preserve"> συνταξιοδοτικών δικαιωμάτων. Επ</w:t>
      </w:r>
      <w:r>
        <w:rPr>
          <w:rFonts w:eastAsia="Times New Roman" w:cs="Times New Roman"/>
          <w:szCs w:val="24"/>
        </w:rPr>
        <w:t>ιπλέον</w:t>
      </w:r>
      <w:r>
        <w:rPr>
          <w:rFonts w:eastAsia="Times New Roman" w:cs="Times New Roman"/>
          <w:szCs w:val="24"/>
        </w:rPr>
        <w:t xml:space="preserve">, η </w:t>
      </w:r>
      <w:r>
        <w:rPr>
          <w:rFonts w:eastAsia="Times New Roman" w:cs="Times New Roman"/>
          <w:szCs w:val="24"/>
        </w:rPr>
        <w:t>ο</w:t>
      </w:r>
      <w:r>
        <w:rPr>
          <w:rFonts w:eastAsia="Times New Roman" w:cs="Times New Roman"/>
          <w:szCs w:val="24"/>
        </w:rPr>
        <w:t>δηγία αποσκοπεί στ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προώθηση</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ενημέρωση</w:t>
      </w:r>
      <w:r>
        <w:rPr>
          <w:rFonts w:eastAsia="Times New Roman" w:cs="Times New Roman"/>
          <w:szCs w:val="24"/>
        </w:rPr>
        <w:t>ς</w:t>
      </w:r>
      <w:r>
        <w:rPr>
          <w:rFonts w:eastAsia="Times New Roman" w:cs="Times New Roman"/>
          <w:szCs w:val="24"/>
        </w:rPr>
        <w:t xml:space="preserve"> που παρέχεται στους εργαζόμενους σχετικά </w:t>
      </w:r>
      <w:r>
        <w:rPr>
          <w:rFonts w:eastAsia="Times New Roman" w:cs="Times New Roman"/>
          <w:szCs w:val="24"/>
        </w:rPr>
        <w:lastRenderedPageBreak/>
        <w:t xml:space="preserve">με τις συνέπειες της κινητικότητας στα δικαιώματα συμπληρωματικής συνταξιοδότησης. </w:t>
      </w:r>
    </w:p>
    <w:p w14:paraId="295D72B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 τις προτεινόμενες διατάξεις διευκολύνετα</w:t>
      </w:r>
      <w:r>
        <w:rPr>
          <w:rFonts w:eastAsia="Times New Roman" w:cs="Times New Roman"/>
          <w:szCs w:val="24"/>
        </w:rPr>
        <w:t>ι όχι μόνο</w:t>
      </w:r>
      <w:r>
        <w:rPr>
          <w:rFonts w:eastAsia="Times New Roman" w:cs="Times New Roman"/>
          <w:szCs w:val="24"/>
        </w:rPr>
        <w:t>ν</w:t>
      </w:r>
      <w:r>
        <w:rPr>
          <w:rFonts w:eastAsia="Times New Roman" w:cs="Times New Roman"/>
          <w:szCs w:val="24"/>
        </w:rPr>
        <w:t xml:space="preserve"> η κινητικότητα των εργαζομένων από το ένα κράτος στο άλλο, </w:t>
      </w:r>
      <w:r>
        <w:rPr>
          <w:rFonts w:eastAsia="Times New Roman" w:cs="Times New Roman"/>
          <w:szCs w:val="24"/>
        </w:rPr>
        <w:t>με αποτέλεσμα τη βελτίωση των όρων απόκτησης και διατήρησης των δικαιωμάτων συμπληρωματικής συνταξιοδότησης τους</w:t>
      </w:r>
      <w:r>
        <w:rPr>
          <w:rFonts w:eastAsia="Times New Roman" w:cs="Times New Roman"/>
          <w:szCs w:val="24"/>
        </w:rPr>
        <w:t xml:space="preserve"> αλλά διευκολύνεται και η επαγγελματική κινητικότητα στο εσωτερικό της χώ</w:t>
      </w:r>
      <w:r>
        <w:rPr>
          <w:rFonts w:eastAsia="Times New Roman" w:cs="Times New Roman"/>
          <w:szCs w:val="24"/>
        </w:rPr>
        <w:t xml:space="preserve">ρας, με αποτέλεσμα τη βελτίωση της ευελιξίας και της αποτελεσματικότητας της αγοράς εργασίας στη χώρα επ’ </w:t>
      </w:r>
      <w:proofErr w:type="spellStart"/>
      <w:r>
        <w:rPr>
          <w:rFonts w:eastAsia="Times New Roman" w:cs="Times New Roman"/>
          <w:szCs w:val="24"/>
        </w:rPr>
        <w:t>ωφελεία</w:t>
      </w:r>
      <w:proofErr w:type="spellEnd"/>
      <w:r>
        <w:rPr>
          <w:rFonts w:eastAsia="Times New Roman" w:cs="Times New Roman"/>
          <w:szCs w:val="24"/>
        </w:rPr>
        <w:t xml:space="preserve"> των εργαζομένων και τη βελτίωση των όρων απόκτησης και διατήρησης των δικαιωμάτων συμπληρωματικής συνταξιοδότησης αυτών. </w:t>
      </w:r>
    </w:p>
    <w:p w14:paraId="295D72B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Από τις προβλέψεις τ</w:t>
      </w:r>
      <w:r>
        <w:rPr>
          <w:rFonts w:eastAsia="Times New Roman" w:cs="Times New Roman"/>
          <w:szCs w:val="24"/>
        </w:rPr>
        <w:t xml:space="preserve">ης </w:t>
      </w:r>
      <w:r>
        <w:rPr>
          <w:rFonts w:eastAsia="Times New Roman" w:cs="Times New Roman"/>
          <w:szCs w:val="24"/>
        </w:rPr>
        <w:t>ο</w:t>
      </w:r>
      <w:r>
        <w:rPr>
          <w:rFonts w:eastAsia="Times New Roman" w:cs="Times New Roman"/>
          <w:szCs w:val="24"/>
        </w:rPr>
        <w:t>δηγίας εξαιρούνται τα συστήματα κοινωνικής ασφάλισης που καλύπτονται από τον Κανονισμό 883/2004, τα συστήματα συμπληρωματικής συνταξιοδότησης που έχουν κλείσει, τα συστήματα εγγυήσεων σε περιπτώσεις αφερεγγυότητας, η κατ’ αποκοπή πληρωμή του εργοδότη π</w:t>
      </w:r>
      <w:r>
        <w:rPr>
          <w:rFonts w:eastAsia="Times New Roman" w:cs="Times New Roman"/>
          <w:szCs w:val="24"/>
        </w:rPr>
        <w:t xml:space="preserve">ρος τον εργαζόμενο, η οποία πραγματοποιείται κατά το πέρας της εργασιακής σχέσης και η οποία δεν θεωρείται συμπληρωματική σύνταξη, ενώ οι προβλέψεις της </w:t>
      </w:r>
      <w:r>
        <w:rPr>
          <w:rFonts w:eastAsia="Times New Roman" w:cs="Times New Roman"/>
          <w:szCs w:val="24"/>
        </w:rPr>
        <w:t>ο</w:t>
      </w:r>
      <w:r>
        <w:rPr>
          <w:rFonts w:eastAsia="Times New Roman" w:cs="Times New Roman"/>
          <w:szCs w:val="24"/>
        </w:rPr>
        <w:t>δηγίας δεν εφαρμόζονται για την απόκτηση και διατήρηση συμπληρωματικής συνταξιοδότησης των ερ</w:t>
      </w:r>
      <w:r>
        <w:rPr>
          <w:rFonts w:eastAsia="Times New Roman" w:cs="Times New Roman"/>
          <w:szCs w:val="24"/>
        </w:rPr>
        <w:lastRenderedPageBreak/>
        <w:t>γαζομένων εντός ενός μόνο κράτους-μέλους. Επίσης, δεν εφαρμόζονται και στις παροχές αναπηρίας ή επιζώντων που συνδέονται με τα συστήματα συμπληρωματικής συνταξιοδό</w:t>
      </w:r>
      <w:r>
        <w:rPr>
          <w:rFonts w:eastAsia="Times New Roman" w:cs="Times New Roman"/>
          <w:szCs w:val="24"/>
        </w:rPr>
        <w:t xml:space="preserve">τησης. </w:t>
      </w:r>
    </w:p>
    <w:p w14:paraId="295D72B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τώρα στην τροπολογία για την οποία έγινε πολύς λόγος. Η τροπολογία προβλέπει την εφάπαξ καταβολή των αναδρομικών στα στελέχη </w:t>
      </w:r>
      <w:r>
        <w:rPr>
          <w:rFonts w:eastAsia="Times New Roman" w:cs="Times New Roman"/>
          <w:szCs w:val="24"/>
        </w:rPr>
        <w:t>και στους συνταξιούχους</w:t>
      </w:r>
      <w:r>
        <w:rPr>
          <w:rFonts w:eastAsia="Times New Roman" w:cs="Times New Roman"/>
          <w:szCs w:val="24"/>
        </w:rPr>
        <w:t xml:space="preserve"> των Ενόπλων Δυνάμεων, των Σωμάτων Ασφαλείας, στους ιατρούς δημόσιας υγείας, στα μέλη ΔΕΠ</w:t>
      </w:r>
      <w:r>
        <w:rPr>
          <w:rFonts w:eastAsia="Times New Roman" w:cs="Times New Roman"/>
          <w:szCs w:val="24"/>
        </w:rPr>
        <w:t xml:space="preserve"> των Πανεπιστημίων</w:t>
      </w:r>
      <w:r>
        <w:rPr>
          <w:rFonts w:eastAsia="Times New Roman" w:cs="Times New Roman"/>
          <w:szCs w:val="24"/>
        </w:rPr>
        <w:t>, ΤΕΙ κ.λπ.</w:t>
      </w:r>
      <w:r>
        <w:rPr>
          <w:rFonts w:eastAsia="Times New Roman" w:cs="Times New Roman"/>
          <w:szCs w:val="24"/>
        </w:rPr>
        <w:t xml:space="preserve"> και βέβαια έχ</w:t>
      </w:r>
      <w:r>
        <w:rPr>
          <w:rFonts w:eastAsia="Times New Roman" w:cs="Times New Roman"/>
          <w:szCs w:val="24"/>
        </w:rPr>
        <w:t>ουν</w:t>
      </w:r>
      <w:r>
        <w:rPr>
          <w:rFonts w:eastAsia="Times New Roman" w:cs="Times New Roman"/>
          <w:szCs w:val="24"/>
        </w:rPr>
        <w:t xml:space="preserve"> προηγηθεί απ</w:t>
      </w:r>
      <w:r>
        <w:rPr>
          <w:rFonts w:eastAsia="Times New Roman" w:cs="Times New Roman"/>
          <w:szCs w:val="24"/>
        </w:rPr>
        <w:t>ο</w:t>
      </w:r>
      <w:r>
        <w:rPr>
          <w:rFonts w:eastAsia="Times New Roman" w:cs="Times New Roman"/>
          <w:szCs w:val="24"/>
        </w:rPr>
        <w:t>φ</w:t>
      </w:r>
      <w:r>
        <w:rPr>
          <w:rFonts w:eastAsia="Times New Roman" w:cs="Times New Roman"/>
          <w:szCs w:val="24"/>
        </w:rPr>
        <w:t>ά</w:t>
      </w:r>
      <w:r>
        <w:rPr>
          <w:rFonts w:eastAsia="Times New Roman" w:cs="Times New Roman"/>
          <w:szCs w:val="24"/>
        </w:rPr>
        <w:t>σ</w:t>
      </w:r>
      <w:r>
        <w:rPr>
          <w:rFonts w:eastAsia="Times New Roman" w:cs="Times New Roman"/>
          <w:szCs w:val="24"/>
        </w:rPr>
        <w:t>εις</w:t>
      </w:r>
      <w:r>
        <w:rPr>
          <w:rFonts w:eastAsia="Times New Roman" w:cs="Times New Roman"/>
          <w:szCs w:val="24"/>
        </w:rPr>
        <w:t xml:space="preserve"> του Συμβουλίου της Επικρατείας. </w:t>
      </w:r>
    </w:p>
    <w:p w14:paraId="295D72B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Ας υπενθυμίσουμε, όμως, συγκεκριμένα στοιχεία του ιστορικού αυτής της τροπολογίας, τα οποία παρέλειψαν να αναφέρουν οι ομιλητές της Αξιωματικής Αντιπολίτευσ</w:t>
      </w:r>
      <w:r>
        <w:rPr>
          <w:rFonts w:eastAsia="Times New Roman" w:cs="Times New Roman"/>
          <w:szCs w:val="24"/>
        </w:rPr>
        <w:t xml:space="preserve">ης και η </w:t>
      </w:r>
      <w:r>
        <w:rPr>
          <w:rFonts w:eastAsia="Times New Roman" w:cs="Times New Roman"/>
          <w:szCs w:val="24"/>
        </w:rPr>
        <w:t>ε</w:t>
      </w:r>
      <w:r>
        <w:rPr>
          <w:rFonts w:eastAsia="Times New Roman" w:cs="Times New Roman"/>
          <w:szCs w:val="24"/>
        </w:rPr>
        <w:t xml:space="preserve">ισηγήτρια της Νέας Δημοκρατίας. Και αυτό έγινε προκειμένου να απαξιωθεί η εισαγόμενη ρύθμιση. Είναι τρία τα στοιχεία: </w:t>
      </w:r>
    </w:p>
    <w:p w14:paraId="295D72B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ο ν.4093/2012, όπου προβλέφθηκαν -μετά από άλλες, αλλεπάλληλες μειώσεις- μειώσεις στις αποδοχές των αμειβομένων </w:t>
      </w:r>
      <w:r>
        <w:rPr>
          <w:rFonts w:eastAsia="Times New Roman" w:cs="Times New Roman"/>
          <w:szCs w:val="24"/>
        </w:rPr>
        <w:t>με ειδικά μισθολόγια, αλλά και των συνταξιούχων με ειδικά μισθολόγια.</w:t>
      </w:r>
    </w:p>
    <w:p w14:paraId="295D72B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Στη συνέχεια -και αυτό παραλείφθηκε- εκδόθηκαν αποφάσεις των ανωτάτων δικαστηρίων, με τις οποίες η συγκεκριμένη ρύθμιση του ν.4093/2012 κρίθηκε αντισυνταγματική. Η αποκατάσταση από πλευρ</w:t>
      </w:r>
      <w:r>
        <w:rPr>
          <w:rFonts w:eastAsia="Times New Roman" w:cs="Times New Roman"/>
          <w:szCs w:val="24"/>
        </w:rPr>
        <w:t xml:space="preserve">άς της τότε κυβέρνησης έγινε με την καταβολή του ημίσεος των αναδρομικών. Συνεπώς </w:t>
      </w:r>
      <w:proofErr w:type="spellStart"/>
      <w:r>
        <w:rPr>
          <w:rFonts w:eastAsia="Times New Roman" w:cs="Times New Roman"/>
          <w:szCs w:val="24"/>
        </w:rPr>
        <w:t>υπελείπετο</w:t>
      </w:r>
      <w:proofErr w:type="spellEnd"/>
      <w:r>
        <w:rPr>
          <w:rFonts w:eastAsia="Times New Roman" w:cs="Times New Roman"/>
          <w:szCs w:val="24"/>
        </w:rPr>
        <w:t xml:space="preserve"> το υπόλοιπο ήμισυ. </w:t>
      </w:r>
    </w:p>
    <w:p w14:paraId="295D72B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αφού και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w:t>
      </w:r>
      <w:r>
        <w:rPr>
          <w:rFonts w:eastAsia="Times New Roman" w:cs="Times New Roman"/>
          <w:szCs w:val="24"/>
        </w:rPr>
        <w:t xml:space="preserve"> της Νέας Δημοκρατίας</w:t>
      </w:r>
      <w:r>
        <w:rPr>
          <w:rFonts w:eastAsia="Times New Roman" w:cs="Times New Roman"/>
          <w:szCs w:val="24"/>
        </w:rPr>
        <w:t xml:space="preserve"> προηγουμένως αναγνώρισε ότι μπαίνουμε στη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πράγματι η συγκ</w:t>
      </w:r>
      <w:r>
        <w:rPr>
          <w:rFonts w:eastAsia="Times New Roman" w:cs="Times New Roman"/>
          <w:szCs w:val="24"/>
        </w:rPr>
        <w:t xml:space="preserve">εκριμένη τροπολογία συνιστά το πρώτο θετικό δημοσιονομικό μέτρο που έρχεται προς ψήφιση στη Βουλή μετά το τέλος των μνημονίων και αφορά την αποκατάσταση αδικίας που υπέστησαν άνθρωποι </w:t>
      </w:r>
      <w:r>
        <w:rPr>
          <w:rFonts w:eastAsia="Times New Roman" w:cs="Times New Roman"/>
          <w:szCs w:val="24"/>
        </w:rPr>
        <w:t>οι παραπάνω κατηγορίες λειτουργών</w:t>
      </w:r>
      <w:r>
        <w:rPr>
          <w:rFonts w:eastAsia="Times New Roman" w:cs="Times New Roman"/>
          <w:szCs w:val="24"/>
        </w:rPr>
        <w:t>.</w:t>
      </w:r>
    </w:p>
    <w:p w14:paraId="295D72B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Βέβαια, εν προκειμένω,</w:t>
      </w:r>
      <w:r>
        <w:rPr>
          <w:rFonts w:eastAsia="Times New Roman" w:cs="Times New Roman"/>
          <w:szCs w:val="24"/>
        </w:rPr>
        <w:t xml:space="preserve"> πρόκειται για </w:t>
      </w:r>
      <w:r>
        <w:rPr>
          <w:rFonts w:eastAsia="Times New Roman" w:cs="Times New Roman"/>
          <w:szCs w:val="24"/>
        </w:rPr>
        <w:t xml:space="preserve">ζήτημα πολιτικής βούλησης </w:t>
      </w:r>
      <w:r>
        <w:rPr>
          <w:rFonts w:eastAsia="Times New Roman" w:cs="Times New Roman"/>
          <w:szCs w:val="24"/>
        </w:rPr>
        <w:t xml:space="preserve">πέραν της συμμόρφωσης </w:t>
      </w:r>
      <w:r>
        <w:rPr>
          <w:rFonts w:eastAsia="Times New Roman" w:cs="Times New Roman"/>
          <w:szCs w:val="24"/>
        </w:rPr>
        <w:t>προς</w:t>
      </w:r>
      <w:r>
        <w:rPr>
          <w:rFonts w:eastAsia="Times New Roman" w:cs="Times New Roman"/>
          <w:szCs w:val="24"/>
        </w:rPr>
        <w:t xml:space="preserve"> αποφάσεις δικαστηρίων, οι οποίες πολλές φορές δεν τηρούνταν -και δεν τηρήθηκαν εν προκειμένω- από τις προηγούμενες κυβερνήσεις, </w:t>
      </w:r>
      <w:r>
        <w:rPr>
          <w:rFonts w:eastAsia="Times New Roman" w:cs="Times New Roman"/>
          <w:szCs w:val="24"/>
        </w:rPr>
        <w:t>της Νέας Δημοκρατίας και του ΠΑΣΟΚ</w:t>
      </w:r>
      <w:r>
        <w:rPr>
          <w:rFonts w:eastAsia="Times New Roman" w:cs="Times New Roman"/>
          <w:szCs w:val="24"/>
        </w:rPr>
        <w:t xml:space="preserve"> πρόκειται πράγματι για ζήτημα πολιτικής </w:t>
      </w:r>
      <w:r>
        <w:rPr>
          <w:rFonts w:eastAsia="Times New Roman" w:cs="Times New Roman"/>
          <w:szCs w:val="24"/>
        </w:rPr>
        <w:t>βούλησης. Διότι πρέπει να πούμε ότι η χώρα, επανερχόμενη στην κανονικότητα, πρέπει -και αυτό κάνει η παρούσα Κυβέρνηση- να άρει σταδιακά αδικίες, να αποκαταστήσει ισορροπίες και να δημιουργήσει το πλαίσιο για την προώθηση πολιτικών ανάπτυξης και κοινωνικής</w:t>
      </w:r>
      <w:r>
        <w:rPr>
          <w:rFonts w:eastAsia="Times New Roman" w:cs="Times New Roman"/>
          <w:szCs w:val="24"/>
        </w:rPr>
        <w:t xml:space="preserve"> δικαιοσύνης.</w:t>
      </w:r>
    </w:p>
    <w:p w14:paraId="295D72B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βέβαια η</w:t>
      </w:r>
      <w:r>
        <w:rPr>
          <w:rFonts w:eastAsia="Times New Roman" w:cs="Times New Roman"/>
          <w:szCs w:val="24"/>
        </w:rPr>
        <w:t xml:space="preserve"> επάνοδος στην κανονικότητα δεν σημαίνει, αναπαραγωγή του μοντέλου </w:t>
      </w:r>
      <w:r>
        <w:rPr>
          <w:rFonts w:eastAsia="Times New Roman" w:cs="Times New Roman"/>
          <w:szCs w:val="24"/>
        </w:rPr>
        <w:t>οικονομικής</w:t>
      </w:r>
      <w:r>
        <w:rPr>
          <w:rFonts w:eastAsia="Times New Roman" w:cs="Times New Roman"/>
          <w:szCs w:val="24"/>
        </w:rPr>
        <w:t xml:space="preserve"> μεγέθυνσης του παρελθόντος που οδήγησε τη χώρα </w:t>
      </w:r>
      <w:r>
        <w:rPr>
          <w:rFonts w:eastAsia="Times New Roman" w:cs="Times New Roman"/>
          <w:szCs w:val="24"/>
        </w:rPr>
        <w:t>«</w:t>
      </w:r>
      <w:r>
        <w:rPr>
          <w:rFonts w:eastAsia="Times New Roman" w:cs="Times New Roman"/>
          <w:szCs w:val="24"/>
        </w:rPr>
        <w:t>στα βράχια</w:t>
      </w:r>
      <w:r>
        <w:rPr>
          <w:rFonts w:eastAsia="Times New Roman" w:cs="Times New Roman"/>
          <w:szCs w:val="24"/>
        </w:rPr>
        <w:t>»</w:t>
      </w:r>
      <w:r>
        <w:rPr>
          <w:rFonts w:eastAsia="Times New Roman" w:cs="Times New Roman"/>
          <w:szCs w:val="24"/>
        </w:rPr>
        <w:t>, στη χρεοκοπία, αλλά τη δημιουργία ενός νέου, παραγωγικού υποδείγματος που θα στηρίζεται στ</w:t>
      </w:r>
      <w:r>
        <w:rPr>
          <w:rFonts w:eastAsia="Times New Roman" w:cs="Times New Roman"/>
          <w:szCs w:val="24"/>
        </w:rPr>
        <w:t xml:space="preserve">ην εξωστρέφεια, την καινοτόμα επιχειρηματικότητα </w:t>
      </w:r>
      <w:r>
        <w:rPr>
          <w:rFonts w:eastAsia="Times New Roman" w:cs="Times New Roman"/>
          <w:szCs w:val="24"/>
        </w:rPr>
        <w:t>τις σταθερές και καλά αμειβόμενες θέσεις εργασίας</w:t>
      </w:r>
      <w:r>
        <w:rPr>
          <w:rFonts w:eastAsia="Times New Roman" w:cs="Times New Roman"/>
          <w:szCs w:val="24"/>
        </w:rPr>
        <w:t xml:space="preserve"> και την κοινωνικά δίκαιη διανομή του παραγόμενου π</w:t>
      </w:r>
      <w:r>
        <w:rPr>
          <w:rFonts w:eastAsia="Times New Roman" w:cs="Times New Roman"/>
          <w:szCs w:val="24"/>
        </w:rPr>
        <w:t>λούτου</w:t>
      </w:r>
      <w:r>
        <w:rPr>
          <w:rFonts w:eastAsia="Times New Roman" w:cs="Times New Roman"/>
          <w:szCs w:val="24"/>
        </w:rPr>
        <w:t xml:space="preserve">. </w:t>
      </w:r>
    </w:p>
    <w:p w14:paraId="295D72B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Αυτός είναι ο στόχος μας και σε αυτό το πλαίσιο θα προχωρήσουμε, ούτως ώστε οι Έλληνες πολίτες να </w:t>
      </w:r>
      <w:r>
        <w:rPr>
          <w:rFonts w:eastAsia="Times New Roman" w:cs="Times New Roman"/>
          <w:szCs w:val="24"/>
        </w:rPr>
        <w:t>βιώσουν</w:t>
      </w:r>
      <w:r>
        <w:rPr>
          <w:rFonts w:eastAsia="Times New Roman" w:cs="Times New Roman"/>
          <w:szCs w:val="24"/>
        </w:rPr>
        <w:t xml:space="preserve"> αυτή τη διαφορετική πολιτική, την οποία έχουμε χαράξει, </w:t>
      </w:r>
      <w:r>
        <w:rPr>
          <w:rFonts w:eastAsia="Times New Roman" w:cs="Times New Roman"/>
          <w:szCs w:val="24"/>
        </w:rPr>
        <w:t>σχεδιάσει,</w:t>
      </w:r>
      <w:r>
        <w:rPr>
          <w:rFonts w:eastAsia="Times New Roman" w:cs="Times New Roman"/>
          <w:szCs w:val="24"/>
        </w:rPr>
        <w:t xml:space="preserve"> προγραμματίσει και </w:t>
      </w:r>
      <w:r>
        <w:rPr>
          <w:rFonts w:eastAsia="Times New Roman" w:cs="Times New Roman"/>
          <w:szCs w:val="24"/>
        </w:rPr>
        <w:t>υλοποιούμε</w:t>
      </w:r>
      <w:r>
        <w:rPr>
          <w:rFonts w:eastAsia="Times New Roman" w:cs="Times New Roman"/>
          <w:szCs w:val="24"/>
        </w:rPr>
        <w:t xml:space="preserve">. </w:t>
      </w:r>
    </w:p>
    <w:p w14:paraId="295D72B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95D72C0"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95D72C1" w14:textId="77777777" w:rsidR="006C59DA" w:rsidRDefault="00DE6A6A">
      <w:pPr>
        <w:spacing w:line="600" w:lineRule="auto"/>
        <w:ind w:firstLine="720"/>
        <w:contextualSpacing/>
        <w:jc w:val="both"/>
        <w:rPr>
          <w:rFonts w:eastAsia="Times New Roman" w:cs="Times New Roman"/>
          <w:szCs w:val="24"/>
        </w:rPr>
      </w:pPr>
      <w:r w:rsidRPr="00456A52">
        <w:rPr>
          <w:rFonts w:eastAsia="Times New Roman" w:cs="Times New Roman"/>
          <w:b/>
          <w:szCs w:val="24"/>
        </w:rPr>
        <w:t xml:space="preserve">ΠΡΟΕΔΡΕΥΟΥΣΑ (Αναστασία Χριστοδουλοπούλου): </w:t>
      </w:r>
      <w:r>
        <w:rPr>
          <w:rFonts w:eastAsia="Times New Roman" w:cs="Times New Roman"/>
          <w:szCs w:val="24"/>
        </w:rPr>
        <w:t>Ευχαριστώ.</w:t>
      </w:r>
    </w:p>
    <w:p w14:paraId="295D72C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Παππάς από τη Χρ</w:t>
      </w:r>
      <w:r>
        <w:rPr>
          <w:rFonts w:eastAsia="Times New Roman" w:cs="Times New Roman"/>
          <w:szCs w:val="24"/>
        </w:rPr>
        <w:t>υσή Αυγή.</w:t>
      </w:r>
    </w:p>
    <w:p w14:paraId="295D72C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Αναφερόμενος στο συζητούμενο νομοσχέδιο, δηλαδή στην ενσωμάτωση στην ελληνική νομοθεσία </w:t>
      </w:r>
      <w:r>
        <w:rPr>
          <w:rFonts w:eastAsia="Times New Roman" w:cs="Times New Roman"/>
          <w:szCs w:val="24"/>
        </w:rPr>
        <w:t>ο</w:t>
      </w:r>
      <w:r>
        <w:rPr>
          <w:rFonts w:eastAsia="Times New Roman" w:cs="Times New Roman"/>
          <w:szCs w:val="24"/>
        </w:rPr>
        <w:t xml:space="preserve">δηγίας του Ευρωπαϊκού Κοινοβουλίου, θέλω να αναφερθώ επ’ ολίγον, εισαγωγικά, σε θέμα επικαιρότητας -μείζον κατ’ εμέ πολιτικά και εθνικά- και </w:t>
      </w:r>
      <w:r>
        <w:rPr>
          <w:rFonts w:eastAsia="Times New Roman" w:cs="Times New Roman"/>
          <w:szCs w:val="24"/>
        </w:rPr>
        <w:t xml:space="preserve">να μεταφέρω τις καταγγελίες των ομογενών μας Βορειοηπειρωτών, οι οποίοι καταγγέλλουν κάποια πράγματα, όχι, όμως, μόνο λόγω της άνανδρης δολοφονίας κατ’ </w:t>
      </w:r>
      <w:proofErr w:type="spellStart"/>
      <w:r>
        <w:rPr>
          <w:rFonts w:eastAsia="Times New Roman" w:cs="Times New Roman"/>
          <w:szCs w:val="24"/>
        </w:rPr>
        <w:t>εντολήν</w:t>
      </w:r>
      <w:proofErr w:type="spellEnd"/>
      <w:r>
        <w:rPr>
          <w:rFonts w:eastAsia="Times New Roman" w:cs="Times New Roman"/>
          <w:szCs w:val="24"/>
        </w:rPr>
        <w:t xml:space="preserve"> του ίδιου του Πρωθυπουργού της Αλβανίας, του ψυχοπαθούς Έντι </w:t>
      </w:r>
      <w:proofErr w:type="spellStart"/>
      <w:r>
        <w:rPr>
          <w:rFonts w:eastAsia="Times New Roman" w:cs="Times New Roman"/>
          <w:szCs w:val="24"/>
        </w:rPr>
        <w:t>Ράμα</w:t>
      </w:r>
      <w:proofErr w:type="spellEnd"/>
      <w:r>
        <w:rPr>
          <w:rFonts w:eastAsia="Times New Roman" w:cs="Times New Roman"/>
          <w:szCs w:val="24"/>
        </w:rPr>
        <w:t xml:space="preserve">. </w:t>
      </w:r>
    </w:p>
    <w:p w14:paraId="295D72C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μη βιαστείτε να με </w:t>
      </w:r>
      <w:r>
        <w:rPr>
          <w:rFonts w:eastAsia="Times New Roman" w:cs="Times New Roman"/>
          <w:szCs w:val="24"/>
        </w:rPr>
        <w:t>διακόψετε. Τον ονομάζω «ψυχοπαθή», διότι έτσι τον ονομάζουν και οι αλβανικές εφημερίδες, οι οποίες δημοσιεύουν τα ντοκουμέντα της νοσηλείας του, τα οποία φέρουν τη γνωμάτευση «επιθετική ψυχοπάθεια».</w:t>
      </w:r>
    </w:p>
    <w:p w14:paraId="295D72C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Καταθέτω για τα Πρακτικά το σχετικό ντοκουμέντο, καθώς κα</w:t>
      </w:r>
      <w:r>
        <w:rPr>
          <w:rFonts w:eastAsia="Times New Roman" w:cs="Times New Roman"/>
          <w:szCs w:val="24"/>
        </w:rPr>
        <w:t xml:space="preserve">ι την ανάλογη πηγή, για να γνωρίζει ο ελληνικός λαός με ποιους συνομιλεί ο Έλλην Πρωθυπουργός και Υπουργός Εξωτερικών, χαριεντιζόμενος. </w:t>
      </w:r>
    </w:p>
    <w:p w14:paraId="295D72C6" w14:textId="77777777" w:rsidR="006C59DA" w:rsidRDefault="00DE6A6A">
      <w:pPr>
        <w:spacing w:line="600" w:lineRule="auto"/>
        <w:ind w:firstLine="720"/>
        <w:contextualSpacing/>
        <w:jc w:val="both"/>
        <w:rPr>
          <w:rFonts w:eastAsia="Times New Roman" w:cs="Times New Roman"/>
          <w:szCs w:val="24"/>
        </w:rPr>
      </w:pPr>
      <w:r w:rsidRPr="00132157">
        <w:rPr>
          <w:rFonts w:eastAsia="Times New Roman" w:cs="Times New Roman"/>
          <w:szCs w:val="24"/>
        </w:rPr>
        <w:t>(Στο σημείο αυτό ο Βουλευτής κ.</w:t>
      </w:r>
      <w:r>
        <w:rPr>
          <w:rFonts w:eastAsia="Times New Roman" w:cs="Times New Roman"/>
          <w:szCs w:val="24"/>
        </w:rPr>
        <w:t xml:space="preserve"> Χρήστος Παππάς</w:t>
      </w:r>
      <w:r w:rsidRPr="00132157">
        <w:rPr>
          <w:rFonts w:eastAsia="Times New Roman" w:cs="Times New Roman"/>
          <w:szCs w:val="24"/>
        </w:rPr>
        <w:t xml:space="preserve"> καταθέτει για τα Πρ</w:t>
      </w:r>
      <w:r>
        <w:rPr>
          <w:rFonts w:eastAsia="Times New Roman" w:cs="Times New Roman"/>
          <w:szCs w:val="24"/>
        </w:rPr>
        <w:t>ακτικά το προαναφερθέν έγγραφο, το οποίο βρίσκεται</w:t>
      </w:r>
      <w:r w:rsidRPr="00132157">
        <w:rPr>
          <w:rFonts w:eastAsia="Times New Roman" w:cs="Times New Roman"/>
          <w:szCs w:val="24"/>
        </w:rPr>
        <w:t xml:space="preserve"> στ</w:t>
      </w:r>
      <w:r w:rsidRPr="00132157">
        <w:rPr>
          <w:rFonts w:eastAsia="Times New Roman" w:cs="Times New Roman"/>
          <w:szCs w:val="24"/>
        </w:rPr>
        <w:t>ο αρχείο του Τμήματος Γραμματείας της Διεύθυνσης Στενογραφίας και Πρακτικών της Βουλής)</w:t>
      </w:r>
    </w:p>
    <w:p w14:paraId="295D72C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Οι Βορειοηπειρώτες, λοιπόν, τα λένε και τα καταγγέλλουν αυτά όχι μόνο λόγω της άνανδρης δολοφονίας, αλλά και λόγω της μακρόχρονης εγκατάλειψής τους από το εθνικό κέντρο</w:t>
      </w:r>
      <w:r>
        <w:rPr>
          <w:rFonts w:eastAsia="Times New Roman" w:cs="Times New Roman"/>
          <w:szCs w:val="24"/>
        </w:rPr>
        <w:t>. Οι καταγγελίες που έχουν καταγραφεί -και στα ελληνικά μέσα- λέγουν ότι η Υπουργός Πολιτισμού, δηλαδή η κ</w:t>
      </w:r>
      <w:r>
        <w:rPr>
          <w:rFonts w:eastAsia="Times New Roman" w:cs="Times New Roman"/>
          <w:szCs w:val="24"/>
        </w:rPr>
        <w:t>.</w:t>
      </w:r>
      <w:r>
        <w:rPr>
          <w:rFonts w:eastAsia="Times New Roman" w:cs="Times New Roman"/>
          <w:szCs w:val="24"/>
        </w:rPr>
        <w:t xml:space="preserve"> Μυρσίνη Ζορμπά, την ώρα της εκδήλωσης ήξερε ότι βρισκόταν σε εξέλιξη επιχείρηση εναντίον του Κώστα. Και αν δεν της το είπαν έγκαιρα, το γνώριζαν αυτ</w:t>
      </w:r>
      <w:r>
        <w:rPr>
          <w:rFonts w:eastAsia="Times New Roman" w:cs="Times New Roman"/>
          <w:szCs w:val="24"/>
        </w:rPr>
        <w:t xml:space="preserve">οί που ήρθαν από το Προξενείο του </w:t>
      </w:r>
      <w:proofErr w:type="spellStart"/>
      <w:r>
        <w:rPr>
          <w:rFonts w:eastAsia="Times New Roman" w:cs="Times New Roman"/>
          <w:szCs w:val="24"/>
        </w:rPr>
        <w:t>Αργυροκάστρου</w:t>
      </w:r>
      <w:proofErr w:type="spellEnd"/>
      <w:r>
        <w:rPr>
          <w:rFonts w:eastAsia="Times New Roman" w:cs="Times New Roman"/>
          <w:szCs w:val="24"/>
        </w:rPr>
        <w:t xml:space="preserve">. «Αντί να ενεργήσουν, αποχώρησαν άρον-άρον και μας εγκατέλειψαν». </w:t>
      </w:r>
    </w:p>
    <w:p w14:paraId="295D72C8" w14:textId="77777777" w:rsidR="006C59DA" w:rsidRDefault="00DE6A6A">
      <w:pPr>
        <w:spacing w:line="600" w:lineRule="auto"/>
        <w:ind w:firstLine="720"/>
        <w:contextualSpacing/>
        <w:jc w:val="both"/>
        <w:rPr>
          <w:rFonts w:eastAsia="Times New Roman"/>
          <w:szCs w:val="24"/>
        </w:rPr>
      </w:pPr>
      <w:r>
        <w:rPr>
          <w:rFonts w:eastAsia="Times New Roman"/>
          <w:szCs w:val="24"/>
          <w:lang w:val="en-US"/>
        </w:rPr>
        <w:t>N</w:t>
      </w:r>
      <w:r>
        <w:rPr>
          <w:rFonts w:eastAsia="Times New Roman"/>
          <w:szCs w:val="24"/>
        </w:rPr>
        <w:t xml:space="preserve">α προσθέσω την καταγγελία ενός τραγικού προσώπου, της χαροκαμένης μάνας, της μάνας του Κώστα </w:t>
      </w:r>
      <w:proofErr w:type="spellStart"/>
      <w:r>
        <w:rPr>
          <w:rFonts w:eastAsia="Times New Roman"/>
          <w:szCs w:val="24"/>
        </w:rPr>
        <w:t>Κατσίφα</w:t>
      </w:r>
      <w:proofErr w:type="spellEnd"/>
      <w:r>
        <w:rPr>
          <w:rFonts w:eastAsia="Times New Roman"/>
          <w:szCs w:val="24"/>
        </w:rPr>
        <w:t>, η οποία μέσα στον πόνο της, με πίκρα κ</w:t>
      </w:r>
      <w:r>
        <w:rPr>
          <w:rFonts w:eastAsia="Times New Roman"/>
          <w:szCs w:val="24"/>
        </w:rPr>
        <w:t>αι παράπονο δήλωσε ότι κανένας κυβερνητικός παράγοντας…</w:t>
      </w:r>
    </w:p>
    <w:p w14:paraId="295D72C9" w14:textId="77777777" w:rsidR="006C59DA" w:rsidRDefault="00DE6A6A">
      <w:pPr>
        <w:spacing w:line="600" w:lineRule="auto"/>
        <w:ind w:firstLine="720"/>
        <w:contextualSpacing/>
        <w:jc w:val="center"/>
        <w:rPr>
          <w:rFonts w:eastAsia="Times New Roman"/>
          <w:szCs w:val="24"/>
        </w:rPr>
      </w:pPr>
      <w:r>
        <w:rPr>
          <w:rFonts w:eastAsia="Times New Roman"/>
          <w:szCs w:val="24"/>
        </w:rPr>
        <w:t>(Θόρυβος στην Αίθουσα)</w:t>
      </w:r>
    </w:p>
    <w:p w14:paraId="295D72CA" w14:textId="77777777" w:rsidR="006C59DA" w:rsidRDefault="00DE6A6A">
      <w:pPr>
        <w:spacing w:line="600" w:lineRule="auto"/>
        <w:ind w:firstLine="720"/>
        <w:contextualSpacing/>
        <w:jc w:val="both"/>
        <w:rPr>
          <w:rFonts w:eastAsia="Times New Roman"/>
          <w:szCs w:val="24"/>
        </w:rPr>
      </w:pPr>
      <w:r>
        <w:rPr>
          <w:rFonts w:eastAsia="Times New Roman"/>
          <w:szCs w:val="24"/>
        </w:rPr>
        <w:t>Παρακαλώ, κύριοι. Τη συζήτηση στο καφενείο. Κυρία Πρόεδρε.</w:t>
      </w:r>
    </w:p>
    <w:p w14:paraId="295D72CB"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Όλοι μιλάνε.</w:t>
      </w:r>
    </w:p>
    <w:p w14:paraId="295D72CC" w14:textId="77777777" w:rsidR="006C59DA" w:rsidRDefault="00DE6A6A">
      <w:pPr>
        <w:spacing w:line="600" w:lineRule="auto"/>
        <w:ind w:firstLine="720"/>
        <w:contextualSpacing/>
        <w:jc w:val="both"/>
        <w:rPr>
          <w:rFonts w:eastAsia="Times New Roman"/>
          <w:szCs w:val="24"/>
        </w:rPr>
      </w:pPr>
      <w:r>
        <w:rPr>
          <w:rFonts w:eastAsia="Times New Roman"/>
          <w:b/>
          <w:szCs w:val="24"/>
        </w:rPr>
        <w:lastRenderedPageBreak/>
        <w:t>ΧΡΗΣΤΟΣ ΠΑΠΠΑΣ:</w:t>
      </w:r>
      <w:r>
        <w:rPr>
          <w:rFonts w:eastAsia="Times New Roman"/>
          <w:szCs w:val="24"/>
        </w:rPr>
        <w:t xml:space="preserve"> Όλοι μιλάνε, αλλά δεν είναι δουλειά αυτή.</w:t>
      </w:r>
    </w:p>
    <w:p w14:paraId="295D72CD"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Δεν ακούγονται. Ελάτε, συνεχίστε.</w:t>
      </w:r>
    </w:p>
    <w:p w14:paraId="295D72CE"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Ακούγονται από εμένα, όμως, κυρία Πρόεδρ</w:t>
      </w:r>
      <w:r>
        <w:rPr>
          <w:rFonts w:eastAsia="Times New Roman"/>
          <w:szCs w:val="24"/>
        </w:rPr>
        <w:t>ε</w:t>
      </w:r>
      <w:r>
        <w:rPr>
          <w:rFonts w:eastAsia="Times New Roman"/>
          <w:szCs w:val="24"/>
        </w:rPr>
        <w:t>. Δεν σέβονται.</w:t>
      </w:r>
    </w:p>
    <w:p w14:paraId="295D72CF"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Κύριοι συνάδελφοι, δεν μπορεί ο ομιλητής. Κάντε ησυχία, παρακ</w:t>
      </w:r>
      <w:r>
        <w:rPr>
          <w:rFonts w:eastAsia="Times New Roman"/>
          <w:szCs w:val="24"/>
        </w:rPr>
        <w:t>αλώ.</w:t>
      </w:r>
    </w:p>
    <w:p w14:paraId="295D72D0"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Δεν σέβονται. Έτσι έμαθαν και στην κυβέρνηση οι Νεοδημοκράτες και στην Αξιωματική Αντιπολίτευση.</w:t>
      </w:r>
    </w:p>
    <w:p w14:paraId="295D72D1" w14:textId="77777777" w:rsidR="006C59DA" w:rsidRDefault="00DE6A6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295D72D2"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Τι μου κάνεις έτσι Τζαβάρα;</w:t>
      </w:r>
    </w:p>
    <w:p w14:paraId="295D72D3" w14:textId="77777777" w:rsidR="006C59DA" w:rsidRDefault="00DE6A6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Είπες κάτι για μένα;</w:t>
      </w:r>
    </w:p>
    <w:p w14:paraId="295D72D4"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w:t>
      </w:r>
      <w:r>
        <w:rPr>
          <w:rFonts w:eastAsia="Times New Roman"/>
          <w:b/>
          <w:szCs w:val="24"/>
        </w:rPr>
        <w:t>ΠΠΑΣ:</w:t>
      </w:r>
      <w:r>
        <w:rPr>
          <w:rFonts w:eastAsia="Times New Roman"/>
          <w:szCs w:val="24"/>
        </w:rPr>
        <w:t xml:space="preserve"> Ναι</w:t>
      </w:r>
      <w:r>
        <w:rPr>
          <w:rFonts w:eastAsia="Times New Roman"/>
          <w:szCs w:val="24"/>
        </w:rPr>
        <w:t>,</w:t>
      </w:r>
      <w:r>
        <w:rPr>
          <w:rFonts w:eastAsia="Times New Roman"/>
          <w:szCs w:val="24"/>
        </w:rPr>
        <w:t xml:space="preserve"> δεν σέβεσαι τίποτα. Δεν σέβεσαι τον ομιλητή και μου κάνεις και χειρονομίες.</w:t>
      </w:r>
      <w:r w:rsidRPr="0057022C">
        <w:rPr>
          <w:rFonts w:eastAsia="Times New Roman"/>
          <w:szCs w:val="24"/>
        </w:rPr>
        <w:t xml:space="preserve"> </w:t>
      </w:r>
      <w:r>
        <w:rPr>
          <w:rFonts w:eastAsia="Times New Roman"/>
          <w:szCs w:val="24"/>
        </w:rPr>
        <w:t>Μαγκιές…</w:t>
      </w:r>
    </w:p>
    <w:p w14:paraId="295D72D5" w14:textId="77777777" w:rsidR="006C59DA" w:rsidRDefault="00DE6A6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Εμένα θα μου μιλάτε στον πληθυντικό.</w:t>
      </w:r>
    </w:p>
    <w:p w14:paraId="295D72D6"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Κύριε Τζαβάρα, αυτό σε πείραξε; Το «κύριε Τζαβάρα»;</w:t>
      </w:r>
    </w:p>
    <w:p w14:paraId="295D72D7" w14:textId="77777777" w:rsidR="006C59DA" w:rsidRDefault="00DE6A6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Τα </w:t>
      </w:r>
      <w:proofErr w:type="spellStart"/>
      <w:r>
        <w:rPr>
          <w:rFonts w:eastAsia="Times New Roman"/>
          <w:szCs w:val="24"/>
        </w:rPr>
        <w:t>χρυσαυγίτικα</w:t>
      </w:r>
      <w:proofErr w:type="spellEnd"/>
      <w:r>
        <w:rPr>
          <w:rFonts w:eastAsia="Times New Roman"/>
          <w:szCs w:val="24"/>
        </w:rPr>
        <w:t xml:space="preserve"> σε εμένα, όχι.</w:t>
      </w:r>
    </w:p>
    <w:p w14:paraId="295D72D8"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Αυτό σε πείραξε; Το «κύριε Τζαβάρα»; Το «κύριος» σε παραπέμπει και αλλού.</w:t>
      </w:r>
    </w:p>
    <w:p w14:paraId="295D72D9" w14:textId="77777777" w:rsidR="006C59DA" w:rsidRDefault="00DE6A6A">
      <w:pPr>
        <w:spacing w:line="600" w:lineRule="auto"/>
        <w:ind w:firstLine="720"/>
        <w:contextualSpacing/>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Τα </w:t>
      </w:r>
      <w:proofErr w:type="spellStart"/>
      <w:r>
        <w:rPr>
          <w:rFonts w:eastAsia="Times New Roman"/>
          <w:szCs w:val="24"/>
        </w:rPr>
        <w:t>χρυσαυγίτικα</w:t>
      </w:r>
      <w:proofErr w:type="spellEnd"/>
      <w:r>
        <w:rPr>
          <w:rFonts w:eastAsia="Times New Roman"/>
          <w:szCs w:val="24"/>
        </w:rPr>
        <w:t xml:space="preserve"> σε εμένα, όχι. Άκουσες;</w:t>
      </w:r>
    </w:p>
    <w:p w14:paraId="295D72DA"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Παππά, όποιος θέλει σας α</w:t>
      </w:r>
      <w:r>
        <w:rPr>
          <w:rFonts w:eastAsia="Times New Roman"/>
          <w:szCs w:val="24"/>
        </w:rPr>
        <w:t>κούει. Δεν μπορείτε να υποχρεώσετε τους άλλους να σας ακούσουν.</w:t>
      </w:r>
    </w:p>
    <w:p w14:paraId="295D72DB"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Φαίνεται η συμπεριφορά σου και η ασέβεια που δείχνεις και προς το Σώμα και προς τον ομιλητή. Δεν θα περίμενα και τίποτα καλύτερο από εσένα.</w:t>
      </w:r>
    </w:p>
    <w:p w14:paraId="295D72DC" w14:textId="77777777" w:rsidR="006C59DA" w:rsidRDefault="00DE6A6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Σε εσένα ειδι</w:t>
      </w:r>
      <w:r>
        <w:rPr>
          <w:rFonts w:eastAsia="Times New Roman"/>
          <w:szCs w:val="24"/>
        </w:rPr>
        <w:t>κότερα…</w:t>
      </w:r>
    </w:p>
    <w:p w14:paraId="295D72DD"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Κυρία Πρόεδρε…</w:t>
      </w:r>
    </w:p>
    <w:p w14:paraId="295D72DE"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Ελάτε.</w:t>
      </w:r>
    </w:p>
    <w:p w14:paraId="295D72DF" w14:textId="77777777" w:rsidR="006C59DA" w:rsidRDefault="00DE6A6A">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Σε εσένα ειδικότερα, γιατί δεν αξίζεις τον σεβασμό μου και σου το επιδεικνύω.</w:t>
      </w:r>
    </w:p>
    <w:p w14:paraId="295D72E0"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Τζαβάρα, έλα αγόρι μου.</w:t>
      </w:r>
    </w:p>
    <w:p w14:paraId="295D72E1"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ΠΡΟΕΔΡΕΥΟΥΣΑ (Αναστασία Χ</w:t>
      </w:r>
      <w:r>
        <w:rPr>
          <w:rFonts w:eastAsia="Times New Roman"/>
          <w:b/>
          <w:szCs w:val="24"/>
        </w:rPr>
        <w:t>ριστοδουλοπούλου):</w:t>
      </w:r>
      <w:r>
        <w:rPr>
          <w:rFonts w:eastAsia="Times New Roman"/>
          <w:szCs w:val="24"/>
        </w:rPr>
        <w:t xml:space="preserve"> Σας παρακαλώ. Μην ανεβάζετε την ένταση χωρίς λόγο.</w:t>
      </w:r>
    </w:p>
    <w:p w14:paraId="295D72E2"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Εγώ θέλω να καταγγείλω και να μεταφέρω εδώ τα λόγια της χαροκαμένης μάνας που είπε ότι κανένας κυβερνητικός παράγοντας δεν την πήρε ένα τηλέφωνο να της πει δύο λόγια παρη</w:t>
      </w:r>
      <w:r>
        <w:rPr>
          <w:rFonts w:eastAsia="Times New Roman"/>
          <w:szCs w:val="24"/>
        </w:rPr>
        <w:t xml:space="preserve">γοριάς, να της πει δύο λόγια συμπαράστασης. Και όχι μόνο κυβερνητικός, αλλά και πολιτειακός παράγοντας. Στη στιγμή </w:t>
      </w:r>
      <w:r>
        <w:rPr>
          <w:rFonts w:eastAsia="Times New Roman"/>
          <w:szCs w:val="24"/>
        </w:rPr>
        <w:lastRenderedPageBreak/>
        <w:t xml:space="preserve">της κρίσης και οι δύο, και η Κυβέρνηση και ο Προέδρος της Δημοκρατίας, </w:t>
      </w:r>
      <w:proofErr w:type="spellStart"/>
      <w:r>
        <w:rPr>
          <w:rFonts w:eastAsia="Times New Roman"/>
          <w:szCs w:val="24"/>
        </w:rPr>
        <w:t>ήσαν</w:t>
      </w:r>
      <w:proofErr w:type="spellEnd"/>
      <w:r>
        <w:rPr>
          <w:rFonts w:eastAsia="Times New Roman"/>
          <w:szCs w:val="24"/>
        </w:rPr>
        <w:t xml:space="preserve"> απόντες. Και σε κάθε κρίση! Το ίδιο έγινε και στο Μάτι. Δεν πήρε </w:t>
      </w:r>
      <w:r>
        <w:rPr>
          <w:rFonts w:eastAsia="Times New Roman"/>
          <w:szCs w:val="24"/>
        </w:rPr>
        <w:t xml:space="preserve">ο </w:t>
      </w:r>
      <w:proofErr w:type="spellStart"/>
      <w:r>
        <w:rPr>
          <w:rFonts w:eastAsia="Times New Roman"/>
          <w:szCs w:val="24"/>
        </w:rPr>
        <w:t>ελαχιστότατος</w:t>
      </w:r>
      <w:proofErr w:type="spellEnd"/>
      <w:r>
        <w:rPr>
          <w:rFonts w:eastAsia="Times New Roman"/>
          <w:szCs w:val="24"/>
        </w:rPr>
        <w:t xml:space="preserve"> των περιστάσεων Προκόπιος Παυλόπουλος, Πρόεδρος της Δημοκρατίας, ένα απλό τηλέφωνο τη μάνα του Κωνσταντίνου </w:t>
      </w:r>
      <w:proofErr w:type="spellStart"/>
      <w:r>
        <w:rPr>
          <w:rFonts w:eastAsia="Times New Roman"/>
          <w:szCs w:val="24"/>
        </w:rPr>
        <w:t>Κατσίφα</w:t>
      </w:r>
      <w:proofErr w:type="spellEnd"/>
      <w:r>
        <w:rPr>
          <w:rFonts w:eastAsia="Times New Roman"/>
          <w:szCs w:val="24"/>
        </w:rPr>
        <w:t>.</w:t>
      </w:r>
    </w:p>
    <w:p w14:paraId="295D72E3"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Παππά, να προσέχετε τις εκφράσεις σας. Δεν θα διακόπτω ανά τρία λεπτά.</w:t>
      </w:r>
    </w:p>
    <w:p w14:paraId="295D72E4" w14:textId="77777777" w:rsidR="006C59DA" w:rsidRDefault="00DE6A6A">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Στο σημείο αυτό να αναφέρω, κυρία Πρόεδρε, και τη δήλωση του πατέρα του Βορειοηπειρώτη Έλληνα ήρωα. Είπε επί λέξει ο πατέρας </w:t>
      </w:r>
      <w:proofErr w:type="spellStart"/>
      <w:r>
        <w:rPr>
          <w:rFonts w:eastAsia="Times New Roman"/>
          <w:szCs w:val="24"/>
        </w:rPr>
        <w:t>Κατσίφας</w:t>
      </w:r>
      <w:proofErr w:type="spellEnd"/>
      <w:r>
        <w:rPr>
          <w:rFonts w:eastAsia="Times New Roman"/>
          <w:szCs w:val="24"/>
        </w:rPr>
        <w:t>: «Το θάνατο του παιδιού μου μπορώ και θα τον αντέξω. Τις δηλώσεις του κ. Φίλη δεν θα μπορέσω. Απορώ πώς κά</w:t>
      </w:r>
      <w:r>
        <w:rPr>
          <w:rFonts w:eastAsia="Times New Roman"/>
          <w:szCs w:val="24"/>
        </w:rPr>
        <w:t xml:space="preserve">ποιος αποκάλεσε τη Βόρειο Ήπειρο </w:t>
      </w:r>
      <w:r w:rsidRPr="007C0EAE">
        <w:rPr>
          <w:rFonts w:eastAsia="Times New Roman"/>
          <w:szCs w:val="24"/>
        </w:rPr>
        <w:t>“</w:t>
      </w:r>
      <w:r>
        <w:rPr>
          <w:rFonts w:eastAsia="Times New Roman"/>
          <w:szCs w:val="24"/>
        </w:rPr>
        <w:t>Νότια Αλβανία</w:t>
      </w:r>
      <w:r w:rsidRPr="007C0EAE">
        <w:rPr>
          <w:rFonts w:eastAsia="Times New Roman"/>
          <w:szCs w:val="24"/>
        </w:rPr>
        <w:t>”</w:t>
      </w:r>
      <w:r>
        <w:rPr>
          <w:rFonts w:eastAsia="Times New Roman"/>
          <w:szCs w:val="24"/>
        </w:rPr>
        <w:t>!». Τίποτα διαφορετικό δεν θα μπορούσαμε να περιμένουμε από αυτούς που μισούν την ελληνική σημαία, που καταδικάζουν ως φασιστική την πρωτοβουλία ανυπότακτων μαθητών και γενναίων Ελλήνων να τραγουδήσουν το «Μα</w:t>
      </w:r>
      <w:r>
        <w:rPr>
          <w:rFonts w:eastAsia="Times New Roman"/>
          <w:szCs w:val="24"/>
        </w:rPr>
        <w:t>κεδονία ξακουστή» στην παρέλαση της 28</w:t>
      </w:r>
      <w:r w:rsidRPr="007C0EAE">
        <w:rPr>
          <w:rFonts w:eastAsia="Times New Roman"/>
          <w:szCs w:val="24"/>
          <w:vertAlign w:val="superscript"/>
        </w:rPr>
        <w:t>ης</w:t>
      </w:r>
      <w:r>
        <w:rPr>
          <w:rFonts w:eastAsia="Times New Roman"/>
          <w:szCs w:val="24"/>
        </w:rPr>
        <w:t xml:space="preserve"> Οκτωβρίου, τα παιδιά του Λυκείου του Γέρακα.</w:t>
      </w:r>
    </w:p>
    <w:p w14:paraId="295D72E5" w14:textId="77777777" w:rsidR="006C59DA" w:rsidRDefault="00DE6A6A">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ολύ φοβάμαι -μάλλον είμαι σίγουρος- ότι θα ενδώσουν οι κυβερνητικοί στις απαιτήσεις της σκοπιανής εταίρας, της συνεταίρου σας στο ΝΑΤΟ, Υπουργού Άμυνας του γειτονικού κρ</w:t>
      </w:r>
      <w:r>
        <w:rPr>
          <w:rFonts w:eastAsia="Times New Roman"/>
          <w:szCs w:val="24"/>
        </w:rPr>
        <w:t>ατικού μορφώματος και θα απαγορεύσουν στους Έλληνες να λένε «Η Μακεδονία είναι ελληνική». Το πράξατε την ίδια ημέρα που η αλβανική α</w:t>
      </w:r>
      <w:r>
        <w:rPr>
          <w:rFonts w:eastAsia="Times New Roman"/>
          <w:szCs w:val="24"/>
        </w:rPr>
        <w:lastRenderedPageBreak/>
        <w:t xml:space="preserve">στυνομία, κατ’ εντολή ενός </w:t>
      </w:r>
      <w:proofErr w:type="spellStart"/>
      <w:r>
        <w:rPr>
          <w:rFonts w:eastAsia="Times New Roman"/>
          <w:szCs w:val="24"/>
        </w:rPr>
        <w:t>ναρκέμπορα</w:t>
      </w:r>
      <w:proofErr w:type="spellEnd"/>
      <w:r>
        <w:rPr>
          <w:rFonts w:eastAsia="Times New Roman"/>
          <w:szCs w:val="24"/>
        </w:rPr>
        <w:t xml:space="preserve"> πρωθυπουργού, δολοφόνησε τον Κωνσταντίνο </w:t>
      </w:r>
      <w:proofErr w:type="spellStart"/>
      <w:r>
        <w:rPr>
          <w:rFonts w:eastAsia="Times New Roman"/>
          <w:szCs w:val="24"/>
        </w:rPr>
        <w:t>Κατσίφα</w:t>
      </w:r>
      <w:proofErr w:type="spellEnd"/>
      <w:r>
        <w:rPr>
          <w:rFonts w:eastAsia="Times New Roman"/>
          <w:szCs w:val="24"/>
        </w:rPr>
        <w:t xml:space="preserve">. Καταγγέλλω ότι κατ’ εντολή της </w:t>
      </w:r>
      <w:r>
        <w:rPr>
          <w:rFonts w:eastAsia="Times New Roman"/>
          <w:szCs w:val="24"/>
        </w:rPr>
        <w:t>σ</w:t>
      </w:r>
      <w:r>
        <w:rPr>
          <w:rFonts w:eastAsia="Times New Roman"/>
          <w:szCs w:val="24"/>
        </w:rPr>
        <w:t>υγκυ</w:t>
      </w:r>
      <w:r>
        <w:rPr>
          <w:rFonts w:eastAsia="Times New Roman"/>
          <w:szCs w:val="24"/>
        </w:rPr>
        <w:t>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απαγορεύτηκε με ποινή φυλάκισης και παραπομπή σε </w:t>
      </w:r>
      <w:r>
        <w:rPr>
          <w:rFonts w:eastAsia="Times New Roman"/>
          <w:szCs w:val="24"/>
        </w:rPr>
        <w:t>σ</w:t>
      </w:r>
      <w:r>
        <w:rPr>
          <w:rFonts w:eastAsia="Times New Roman"/>
          <w:szCs w:val="24"/>
        </w:rPr>
        <w:t>τρατοδικείο στα στρατιωτικά αγήματα να τραγουδήσουν το εν λόγω εμβατήριο, δηλαδή το «Μακεδονία ξακουστή».</w:t>
      </w:r>
    </w:p>
    <w:p w14:paraId="295D72E6" w14:textId="77777777" w:rsidR="006C59DA" w:rsidRDefault="00DE6A6A">
      <w:pPr>
        <w:spacing w:line="600" w:lineRule="auto"/>
        <w:ind w:firstLine="720"/>
        <w:contextualSpacing/>
        <w:jc w:val="both"/>
        <w:rPr>
          <w:rFonts w:eastAsia="Times New Roman"/>
          <w:szCs w:val="24"/>
        </w:rPr>
      </w:pPr>
      <w:r>
        <w:rPr>
          <w:rFonts w:eastAsia="Times New Roman"/>
          <w:szCs w:val="24"/>
        </w:rPr>
        <w:t>Ακούστε καλά: Στην απαγόρευση στο εμβατήριο «Μακεδονία ξακουστή» αλλά και για</w:t>
      </w:r>
      <w:r>
        <w:rPr>
          <w:rFonts w:eastAsia="Times New Roman"/>
          <w:szCs w:val="24"/>
        </w:rPr>
        <w:t xml:space="preserve"> το ήδη απαγορευμένο «Έχω μ</w:t>
      </w:r>
      <w:r>
        <w:rPr>
          <w:rFonts w:eastAsia="Times New Roman"/>
          <w:szCs w:val="24"/>
        </w:rPr>
        <w:t>ί</w:t>
      </w:r>
      <w:r>
        <w:rPr>
          <w:rFonts w:eastAsia="Times New Roman"/>
          <w:szCs w:val="24"/>
        </w:rPr>
        <w:t>α αδελφή, τη Βόρειο Ήπειρο», η απάντηση του ελληνικού λαού είναι η εξής: «Όχι, το «Μακεδονία ξακουστή» γεννήθηκε στη μάχη και θα πεθάνει…» -αν πεθάνει, που δεν θα πεθάνει- «…σε πόλεμο». Η ελληνικότητα της Μακεδονίας μας, η ελλην</w:t>
      </w:r>
      <w:r>
        <w:rPr>
          <w:rFonts w:eastAsia="Times New Roman"/>
          <w:szCs w:val="24"/>
        </w:rPr>
        <w:t xml:space="preserve">ικότητα της Βορείου Ηπείρου δεν </w:t>
      </w:r>
      <w:proofErr w:type="spellStart"/>
      <w:r>
        <w:rPr>
          <w:rFonts w:eastAsia="Times New Roman"/>
          <w:szCs w:val="24"/>
        </w:rPr>
        <w:t>παζαρεύονται</w:t>
      </w:r>
      <w:proofErr w:type="spellEnd"/>
      <w:r>
        <w:rPr>
          <w:rFonts w:eastAsia="Times New Roman"/>
          <w:szCs w:val="24"/>
        </w:rPr>
        <w:t xml:space="preserve"> ούτε σε συνομιλίες, ούτε με υπογραφές, ούτε σε προδοτικές συμφωνίες. Η ελληνικότητα και η ελευθερία της Μακεδονίας μας και της αλύτρωτης Βορείου Ηπείρου είναι αδιαπραγμάτευτες και έχουν σφραγιστεί με το αίμα χιλ</w:t>
      </w:r>
      <w:r>
        <w:rPr>
          <w:rFonts w:eastAsia="Times New Roman"/>
          <w:szCs w:val="24"/>
        </w:rPr>
        <w:t>ιάδων Ελλήνων σε όλες τις ιστορικές περιόδους.</w:t>
      </w:r>
    </w:p>
    <w:p w14:paraId="295D72E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την αναφορά μου, η οποία δεν θα μπορούσε να είναι παρά ένα είδος μνημόσυνου στον ήρωα Κωνσταντίνο </w:t>
      </w:r>
      <w:proofErr w:type="spellStart"/>
      <w:r>
        <w:rPr>
          <w:rFonts w:eastAsia="Times New Roman" w:cs="Times New Roman"/>
          <w:szCs w:val="24"/>
        </w:rPr>
        <w:t>Κατσίφα</w:t>
      </w:r>
      <w:proofErr w:type="spellEnd"/>
      <w:r>
        <w:rPr>
          <w:rFonts w:eastAsia="Times New Roman" w:cs="Times New Roman"/>
          <w:szCs w:val="24"/>
        </w:rPr>
        <w:t>, θέλω να καταγγείλω τους εκπροσώπους του αυτοαποκαλούμενου «δημοκρατικού τόξου», οι οποίοι</w:t>
      </w:r>
      <w:r>
        <w:rPr>
          <w:rFonts w:eastAsia="Times New Roman" w:cs="Times New Roman"/>
          <w:szCs w:val="24"/>
        </w:rPr>
        <w:t xml:space="preserve"> αρνήθηκαν την πρόταση της Χρυσής Αυγής για την τήρηση ενός λεπτού σιγής, η οποία έγινε από τη συναγωνίστρια Ελένη </w:t>
      </w:r>
      <w:proofErr w:type="spellStart"/>
      <w:r>
        <w:rPr>
          <w:rFonts w:eastAsia="Times New Roman" w:cs="Times New Roman"/>
          <w:szCs w:val="24"/>
        </w:rPr>
        <w:t>Ζαρούλια</w:t>
      </w:r>
      <w:proofErr w:type="spellEnd"/>
      <w:r>
        <w:rPr>
          <w:rFonts w:eastAsia="Times New Roman" w:cs="Times New Roman"/>
          <w:szCs w:val="24"/>
        </w:rPr>
        <w:t xml:space="preserve"> μια μέρα μετά τη δολοφονία του ήρωα, στις </w:t>
      </w:r>
      <w:r>
        <w:rPr>
          <w:rFonts w:eastAsia="Times New Roman" w:cs="Times New Roman"/>
          <w:szCs w:val="24"/>
        </w:rPr>
        <w:lastRenderedPageBreak/>
        <w:t>29 Οκτωβρίου. Και σήμερα, την ημέρα της κηδείας, την ώρα της κηδείας -γιατί αυτή τη στιγμή</w:t>
      </w:r>
      <w:r>
        <w:rPr>
          <w:rFonts w:eastAsia="Times New Roman" w:cs="Times New Roman"/>
          <w:szCs w:val="24"/>
        </w:rPr>
        <w:t xml:space="preserve"> κηδεύεται ο ήρωας Κωνσταντίνος </w:t>
      </w:r>
      <w:proofErr w:type="spellStart"/>
      <w:r>
        <w:rPr>
          <w:rFonts w:eastAsia="Times New Roman" w:cs="Times New Roman"/>
          <w:szCs w:val="24"/>
        </w:rPr>
        <w:t>Κατσίφας</w:t>
      </w:r>
      <w:proofErr w:type="spellEnd"/>
      <w:r>
        <w:rPr>
          <w:rFonts w:eastAsia="Times New Roman" w:cs="Times New Roman"/>
          <w:szCs w:val="24"/>
        </w:rPr>
        <w:t xml:space="preserve"> στους </w:t>
      </w:r>
      <w:proofErr w:type="spellStart"/>
      <w:r>
        <w:rPr>
          <w:rFonts w:eastAsia="Times New Roman" w:cs="Times New Roman"/>
          <w:szCs w:val="24"/>
        </w:rPr>
        <w:t>Βουλιαράτες</w:t>
      </w:r>
      <w:proofErr w:type="spellEnd"/>
      <w:r>
        <w:rPr>
          <w:rFonts w:eastAsia="Times New Roman" w:cs="Times New Roman"/>
          <w:szCs w:val="24"/>
        </w:rPr>
        <w:t xml:space="preserve">-, αρνούνται και πάλι τη συμβολική αυτή πράξη, τον ελάχιστο φόρο τιμής που θα μπορούσε να αποδώσει το ελληνικό Κοινοβούλιο στις τραγικές στιγμές που ζει αυτή τη στιγμή η Βόρειος Ήπειρος. </w:t>
      </w:r>
    </w:p>
    <w:p w14:paraId="295D72E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έπρεπε </w:t>
      </w:r>
      <w:r>
        <w:rPr>
          <w:rFonts w:eastAsia="Times New Roman" w:cs="Times New Roman"/>
          <w:szCs w:val="24"/>
        </w:rPr>
        <w:t>να αισχύνεστε γι’ αυτό! Και ο ελληνικός λαός αυτό πιστεύει. Αυτό πιστεύει η συντριπτική πλειοψηφία.</w:t>
      </w:r>
    </w:p>
    <w:p w14:paraId="295D72E9"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Παππά.</w:t>
      </w:r>
    </w:p>
    <w:p w14:paraId="295D72EA" w14:textId="77777777" w:rsidR="006C59DA" w:rsidRDefault="00DE6A6A">
      <w:pPr>
        <w:spacing w:line="600" w:lineRule="auto"/>
        <w:ind w:firstLine="720"/>
        <w:contextualSpacing/>
        <w:jc w:val="both"/>
        <w:rPr>
          <w:rFonts w:eastAsia="Times New Roman" w:cs="Times New Roman"/>
          <w:szCs w:val="24"/>
        </w:rPr>
      </w:pPr>
      <w:r w:rsidRPr="00167EF1">
        <w:rPr>
          <w:rFonts w:eastAsia="Times New Roman" w:cs="Times New Roman"/>
          <w:b/>
          <w:szCs w:val="24"/>
        </w:rPr>
        <w:t>ΧΡΗΣΤΟΣ ΠΑΠΠΑΣ:</w:t>
      </w:r>
      <w:r>
        <w:rPr>
          <w:rFonts w:eastAsia="Times New Roman" w:cs="Times New Roman"/>
          <w:szCs w:val="24"/>
        </w:rPr>
        <w:t xml:space="preserve"> Ήρωα, Κωνσταντίνε </w:t>
      </w:r>
      <w:proofErr w:type="spellStart"/>
      <w:r>
        <w:rPr>
          <w:rFonts w:eastAsia="Times New Roman" w:cs="Times New Roman"/>
          <w:szCs w:val="24"/>
        </w:rPr>
        <w:t>Κατσίφα</w:t>
      </w:r>
      <w:proofErr w:type="spellEnd"/>
      <w:r>
        <w:rPr>
          <w:rFonts w:eastAsia="Times New Roman" w:cs="Times New Roman"/>
          <w:szCs w:val="24"/>
        </w:rPr>
        <w:t>, το Λαϊκό Εθνικιστικό Κίνημα έχει τη βαθιά πίστη πως η θυσία σου δεν θα πάει χαμένη. Θα καρπίσει το δένδρο της ελευθερ</w:t>
      </w:r>
      <w:r>
        <w:rPr>
          <w:rFonts w:eastAsia="Times New Roman" w:cs="Times New Roman"/>
          <w:szCs w:val="24"/>
        </w:rPr>
        <w:t>ία</w:t>
      </w:r>
      <w:r>
        <w:rPr>
          <w:rFonts w:eastAsia="Times New Roman" w:cs="Times New Roman"/>
          <w:szCs w:val="24"/>
        </w:rPr>
        <w:t xml:space="preserve">ς που πότισε και το δικό σου αίμα. Κωνσταντίνε </w:t>
      </w:r>
      <w:proofErr w:type="spellStart"/>
      <w:r>
        <w:rPr>
          <w:rFonts w:eastAsia="Times New Roman" w:cs="Times New Roman"/>
          <w:szCs w:val="24"/>
        </w:rPr>
        <w:t>Κατσίφα</w:t>
      </w:r>
      <w:proofErr w:type="spellEnd"/>
      <w:r>
        <w:rPr>
          <w:rFonts w:eastAsia="Times New Roman" w:cs="Times New Roman"/>
          <w:szCs w:val="24"/>
        </w:rPr>
        <w:t>, επιστρέφεις σήμερα στην πατρώα ελληνική γη ως ήρωας, με ανοιχτό φέρετρο, ντυμέν</w:t>
      </w:r>
      <w:r>
        <w:rPr>
          <w:rFonts w:eastAsia="Times New Roman" w:cs="Times New Roman"/>
          <w:szCs w:val="24"/>
        </w:rPr>
        <w:t xml:space="preserve">ος με την παραλλαγής και τυλιγμένος με τη γαλανόλευκη που υπερασπίστηκες με την ίδια σου τη ζωή. Λεβέντη Ηπειρώτη, μόνος ξεσήκωσες την Ελλάδα όλη για να θυμηθεί την αλύτρωτη πατρίδα μας. Κώστα </w:t>
      </w:r>
      <w:proofErr w:type="spellStart"/>
      <w:r>
        <w:rPr>
          <w:rFonts w:eastAsia="Times New Roman" w:cs="Times New Roman"/>
          <w:szCs w:val="24"/>
        </w:rPr>
        <w:t>Κατσίφα</w:t>
      </w:r>
      <w:proofErr w:type="spellEnd"/>
      <w:r>
        <w:rPr>
          <w:rFonts w:eastAsia="Times New Roman" w:cs="Times New Roman"/>
          <w:szCs w:val="24"/>
        </w:rPr>
        <w:t>, το αίμα σου υπογραφή. Βόρειος Ήπειρος, γη ελληνική. Κα</w:t>
      </w:r>
      <w:r>
        <w:rPr>
          <w:rFonts w:eastAsia="Times New Roman" w:cs="Times New Roman"/>
          <w:szCs w:val="24"/>
        </w:rPr>
        <w:t>λό ταξίδι ήρωα, καλό ταξίδι γενναίε συμπατριώτη.</w:t>
      </w:r>
    </w:p>
    <w:p w14:paraId="295D72E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κυρία Πρόεδρε, λέγοντας τα εξής: Επειδή λόγω της </w:t>
      </w:r>
      <w:proofErr w:type="spellStart"/>
      <w:r>
        <w:rPr>
          <w:rFonts w:eastAsia="Times New Roman" w:cs="Times New Roman"/>
          <w:szCs w:val="24"/>
        </w:rPr>
        <w:t>μασονοδεξιάς</w:t>
      </w:r>
      <w:proofErr w:type="spellEnd"/>
      <w:r>
        <w:rPr>
          <w:rFonts w:eastAsia="Times New Roman" w:cs="Times New Roman"/>
          <w:szCs w:val="24"/>
        </w:rPr>
        <w:t xml:space="preserve"> σκευωρίας έχω απαγόρευση εξόδου από τη χώρα, όπως και ο Γενικός Γραμματέας </w:t>
      </w:r>
      <w:r>
        <w:rPr>
          <w:rFonts w:eastAsia="Times New Roman" w:cs="Times New Roman"/>
          <w:szCs w:val="24"/>
        </w:rPr>
        <w:lastRenderedPageBreak/>
        <w:t xml:space="preserve">Νίκος </w:t>
      </w:r>
      <w:proofErr w:type="spellStart"/>
      <w:r>
        <w:rPr>
          <w:rFonts w:eastAsia="Times New Roman" w:cs="Times New Roman"/>
          <w:szCs w:val="24"/>
        </w:rPr>
        <w:t>Μιχαλολιάκος</w:t>
      </w:r>
      <w:proofErr w:type="spellEnd"/>
      <w:r>
        <w:rPr>
          <w:rFonts w:eastAsia="Times New Roman" w:cs="Times New Roman"/>
          <w:szCs w:val="24"/>
        </w:rPr>
        <w:t xml:space="preserve"> και πλείστοι Βουλευτές της Χρυσής Αυγής -εγ</w:t>
      </w:r>
      <w:r>
        <w:rPr>
          <w:rFonts w:eastAsia="Times New Roman" w:cs="Times New Roman"/>
          <w:szCs w:val="24"/>
        </w:rPr>
        <w:t>ώ έχω ένα επιπλέον προνόμιο και τίτλο τιμής, θα έλεγα, να είμαι και «</w:t>
      </w:r>
      <w:r w:rsidRPr="00167EF1">
        <w:rPr>
          <w:rFonts w:eastAsia="Times New Roman" w:cs="Times New Roman"/>
          <w:szCs w:val="24"/>
          <w:lang w:val="en-US"/>
        </w:rPr>
        <w:t>persona</w:t>
      </w:r>
      <w:r w:rsidRPr="00167EF1">
        <w:rPr>
          <w:rFonts w:eastAsia="Times New Roman" w:cs="Times New Roman"/>
          <w:szCs w:val="24"/>
        </w:rPr>
        <w:t xml:space="preserve"> </w:t>
      </w:r>
      <w:r w:rsidRPr="00167EF1">
        <w:rPr>
          <w:rFonts w:eastAsia="Times New Roman" w:cs="Times New Roman"/>
          <w:szCs w:val="24"/>
          <w:lang w:val="en-US"/>
        </w:rPr>
        <w:t>non</w:t>
      </w:r>
      <w:r w:rsidRPr="00167EF1">
        <w:rPr>
          <w:rFonts w:eastAsia="Times New Roman" w:cs="Times New Roman"/>
          <w:szCs w:val="24"/>
        </w:rPr>
        <w:t xml:space="preserve"> </w:t>
      </w:r>
      <w:r w:rsidRPr="00167EF1">
        <w:rPr>
          <w:rFonts w:eastAsia="Times New Roman" w:cs="Times New Roman"/>
          <w:szCs w:val="24"/>
          <w:lang w:val="en-US"/>
        </w:rPr>
        <w:t>grata</w:t>
      </w:r>
      <w:r>
        <w:rPr>
          <w:rFonts w:eastAsia="Times New Roman" w:cs="Times New Roman"/>
          <w:szCs w:val="24"/>
        </w:rPr>
        <w:t>»</w:t>
      </w:r>
      <w:r w:rsidRPr="00167EF1">
        <w:rPr>
          <w:rFonts w:eastAsia="Times New Roman" w:cs="Times New Roman"/>
          <w:szCs w:val="24"/>
        </w:rPr>
        <w:t xml:space="preserve"> </w:t>
      </w:r>
      <w:r>
        <w:rPr>
          <w:rFonts w:eastAsia="Times New Roman" w:cs="Times New Roman"/>
          <w:szCs w:val="24"/>
        </w:rPr>
        <w:t xml:space="preserve">στην Αλβανία- δεν παρίσταμαι στην εξόδιο ακολουθία και σε αποχαιρετώ, Κώστα </w:t>
      </w:r>
      <w:proofErr w:type="spellStart"/>
      <w:r>
        <w:rPr>
          <w:rFonts w:eastAsia="Times New Roman" w:cs="Times New Roman"/>
          <w:szCs w:val="24"/>
        </w:rPr>
        <w:t>Κατσίφα</w:t>
      </w:r>
      <w:proofErr w:type="spellEnd"/>
      <w:r>
        <w:rPr>
          <w:rFonts w:eastAsia="Times New Roman" w:cs="Times New Roman"/>
          <w:szCs w:val="24"/>
        </w:rPr>
        <w:t>…</w:t>
      </w:r>
    </w:p>
    <w:p w14:paraId="295D72EC"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Παππά, σας παρακαλώ. Σας π</w:t>
      </w:r>
      <w:r>
        <w:rPr>
          <w:rFonts w:eastAsia="Times New Roman" w:cs="Times New Roman"/>
          <w:szCs w:val="24"/>
        </w:rPr>
        <w:t>αρακαλώ.</w:t>
      </w:r>
    </w:p>
    <w:p w14:paraId="295D72ED" w14:textId="77777777" w:rsidR="006C59DA" w:rsidRDefault="00DE6A6A">
      <w:pPr>
        <w:spacing w:line="600" w:lineRule="auto"/>
        <w:ind w:firstLine="720"/>
        <w:contextualSpacing/>
        <w:jc w:val="both"/>
        <w:rPr>
          <w:rFonts w:eastAsia="Times New Roman" w:cs="Times New Roman"/>
          <w:szCs w:val="24"/>
        </w:rPr>
      </w:pPr>
      <w:r w:rsidRPr="00167EF1">
        <w:rPr>
          <w:rFonts w:eastAsia="Times New Roman" w:cs="Times New Roman"/>
          <w:b/>
          <w:szCs w:val="24"/>
        </w:rPr>
        <w:t>ΧΡΗΣΤΟΣ ΠΑΠΠΑΣ:</w:t>
      </w:r>
      <w:r>
        <w:rPr>
          <w:rFonts w:eastAsia="Times New Roman" w:cs="Times New Roman"/>
          <w:szCs w:val="24"/>
        </w:rPr>
        <w:t xml:space="preserve"> Συγγνώμη, κυρία Πρόεδρε.</w:t>
      </w:r>
    </w:p>
    <w:p w14:paraId="295D72EE"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szCs w:val="24"/>
        </w:rPr>
        <w:t xml:space="preserve"> Η ανεκτικότητα μου έχει φθάσει στα όρια της.</w:t>
      </w:r>
    </w:p>
    <w:p w14:paraId="295D72EF" w14:textId="77777777" w:rsidR="006C59DA" w:rsidRDefault="00DE6A6A">
      <w:pPr>
        <w:spacing w:line="600" w:lineRule="auto"/>
        <w:ind w:firstLine="720"/>
        <w:contextualSpacing/>
        <w:jc w:val="both"/>
        <w:rPr>
          <w:rFonts w:eastAsia="Times New Roman" w:cs="Times New Roman"/>
          <w:szCs w:val="24"/>
        </w:rPr>
      </w:pPr>
      <w:r w:rsidRPr="00167EF1">
        <w:rPr>
          <w:rFonts w:eastAsia="Times New Roman" w:cs="Times New Roman"/>
          <w:b/>
          <w:szCs w:val="24"/>
        </w:rPr>
        <w:t>ΧΡΗΣΤΟΣ ΠΑΠΠΑΣ:</w:t>
      </w:r>
      <w:r>
        <w:rPr>
          <w:rFonts w:eastAsia="Times New Roman" w:cs="Times New Roman"/>
          <w:b/>
          <w:szCs w:val="24"/>
        </w:rPr>
        <w:t xml:space="preserve"> </w:t>
      </w:r>
      <w:r>
        <w:rPr>
          <w:rFonts w:eastAsia="Times New Roman" w:cs="Times New Roman"/>
          <w:szCs w:val="24"/>
        </w:rPr>
        <w:t>…όπως πρέπει σε ήρωες και γενναίους με το ηπειρώτικο τραγούδι της πατρίδας μας: «</w:t>
      </w:r>
      <w:proofErr w:type="spellStart"/>
      <w:r>
        <w:rPr>
          <w:rFonts w:eastAsia="Times New Roman" w:cs="Times New Roman"/>
          <w:szCs w:val="24"/>
        </w:rPr>
        <w:t>Δέλβινο</w:t>
      </w:r>
      <w:proofErr w:type="spellEnd"/>
      <w:r>
        <w:rPr>
          <w:rFonts w:eastAsia="Times New Roman" w:cs="Times New Roman"/>
          <w:szCs w:val="24"/>
        </w:rPr>
        <w:t xml:space="preserve"> και </w:t>
      </w:r>
      <w:proofErr w:type="spellStart"/>
      <w:r>
        <w:rPr>
          <w:rFonts w:eastAsia="Times New Roman" w:cs="Times New Roman"/>
          <w:szCs w:val="24"/>
        </w:rPr>
        <w:t>Τσαμουρι</w:t>
      </w:r>
      <w:r>
        <w:rPr>
          <w:rFonts w:eastAsia="Times New Roman" w:cs="Times New Roman"/>
          <w:szCs w:val="24"/>
        </w:rPr>
        <w:t>ά</w:t>
      </w:r>
      <w:proofErr w:type="spellEnd"/>
      <w:r>
        <w:rPr>
          <w:rFonts w:eastAsia="Times New Roman" w:cs="Times New Roman"/>
          <w:szCs w:val="24"/>
        </w:rPr>
        <w:t xml:space="preserve">, </w:t>
      </w:r>
      <w:proofErr w:type="spellStart"/>
      <w:r>
        <w:rPr>
          <w:rFonts w:eastAsia="Times New Roman" w:cs="Times New Roman"/>
          <w:szCs w:val="24"/>
        </w:rPr>
        <w:t>Δέλβινο</w:t>
      </w:r>
      <w:proofErr w:type="spellEnd"/>
      <w:r>
        <w:rPr>
          <w:rFonts w:eastAsia="Times New Roman" w:cs="Times New Roman"/>
          <w:szCs w:val="24"/>
        </w:rPr>
        <w:t xml:space="preserve"> και Άγιοι Σαράντα, θα σας πάρουμε για πάντα. </w:t>
      </w:r>
      <w:proofErr w:type="spellStart"/>
      <w:r>
        <w:rPr>
          <w:rFonts w:eastAsia="Times New Roman" w:cs="Times New Roman"/>
          <w:szCs w:val="24"/>
        </w:rPr>
        <w:t>Δέλβινο</w:t>
      </w:r>
      <w:proofErr w:type="spellEnd"/>
      <w:r>
        <w:rPr>
          <w:rFonts w:eastAsia="Times New Roman" w:cs="Times New Roman"/>
          <w:szCs w:val="24"/>
        </w:rPr>
        <w:t xml:space="preserve"> και Τεπελένι πάλι ελληνικό θα γένει».</w:t>
      </w:r>
    </w:p>
    <w:p w14:paraId="295D72F0"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95D72F1"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Πω, πω, πω, πω!</w:t>
      </w:r>
    </w:p>
    <w:p w14:paraId="295D72F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Παππά, και προς την άλλη πλευρά, θέλω </w:t>
      </w:r>
      <w:r>
        <w:rPr>
          <w:rFonts w:eastAsia="Times New Roman" w:cs="Times New Roman"/>
          <w:szCs w:val="24"/>
        </w:rPr>
        <w:t xml:space="preserve">να σας πω το εξής: Ο Κανονισμός λέει ότι θα μιλάτε εντός της ημερήσιας διάταξης. </w:t>
      </w:r>
    </w:p>
    <w:p w14:paraId="295D72F3"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ΧΡΗΣΤΟΣ ΠΑΠΠΑΣ:</w:t>
      </w:r>
      <w:r>
        <w:rPr>
          <w:rFonts w:eastAsia="Times New Roman" w:cs="Times New Roman"/>
          <w:szCs w:val="24"/>
        </w:rPr>
        <w:t xml:space="preserve"> Αφήσατε τον Τζαβάρα να μιλά δεκαπέντε λεπτά για…</w:t>
      </w:r>
    </w:p>
    <w:p w14:paraId="295D72F4"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ημοκρατία είναι ανεκτική, κύριε Παππά, αλλά έχουμε και τα όρια</w:t>
      </w:r>
      <w:r>
        <w:rPr>
          <w:rFonts w:eastAsia="Times New Roman" w:cs="Times New Roman"/>
          <w:szCs w:val="24"/>
        </w:rPr>
        <w:t xml:space="preserve"> μας. Δεν θα γυρίσουμε στον προηγούμενο αιώνα με σας και με τις αηδίες που λέτε. Ελάτε τώρα!</w:t>
      </w:r>
    </w:p>
    <w:p w14:paraId="295D72F5"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ΑΝΤΩΝΙΟΣ ΓΡΕΓΟΣ:</w:t>
      </w:r>
      <w:r>
        <w:rPr>
          <w:rFonts w:eastAsia="Times New Roman" w:cs="Times New Roman"/>
          <w:szCs w:val="24"/>
        </w:rPr>
        <w:t xml:space="preserve"> Ντροπή! Αηδίες λέμε εμείς; Είστε σίγουρη;</w:t>
      </w:r>
    </w:p>
    <w:p w14:paraId="295D72F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Ντροπή σας!</w:t>
      </w:r>
    </w:p>
    <w:p w14:paraId="295D72F7"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Γιατί είναι ανατριχιαστικά όλ</w:t>
      </w:r>
      <w:r>
        <w:rPr>
          <w:rFonts w:eastAsia="Times New Roman" w:cs="Times New Roman"/>
          <w:szCs w:val="24"/>
        </w:rPr>
        <w:t>α αυτά. Δεν ακούγονται στο ελληνικό Κοινοβούλιο! Σας παρακαλώ!</w:t>
      </w:r>
    </w:p>
    <w:p w14:paraId="295D72F8"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ΙΩΑΝΝΗΣ ΑΪΒΑΤΙΔΗΣ:</w:t>
      </w:r>
      <w:r>
        <w:rPr>
          <w:rFonts w:eastAsia="Times New Roman" w:cs="Times New Roman"/>
          <w:szCs w:val="24"/>
        </w:rPr>
        <w:t xml:space="preserve"> Δεν ντρέπεστε; Αηδίες; </w:t>
      </w:r>
    </w:p>
    <w:p w14:paraId="295D72F9"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Εντάξει, τα είπε ο Αρχηγός. Πηγαίντε τώρα!</w:t>
      </w:r>
    </w:p>
    <w:p w14:paraId="295D72FA"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ΙΩΑΝΝΗΣ ΑΪΒΑΤΙΔΗΣ:</w:t>
      </w:r>
      <w:r>
        <w:rPr>
          <w:rFonts w:eastAsia="Times New Roman" w:cs="Times New Roman"/>
          <w:szCs w:val="24"/>
        </w:rPr>
        <w:t xml:space="preserve"> Αηδίες είναι αυτά που λέμε εμείς;</w:t>
      </w:r>
    </w:p>
    <w:p w14:paraId="295D72FB"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Βεβαίως. Θέλετε να πω ότι είναι φασιστικά; Φασιστικές αηδίες!</w:t>
      </w:r>
    </w:p>
    <w:p w14:paraId="295D72FC"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ΙΩΑΝΝΗΣ ΑΪΒΑΤΙΔΗΣ:</w:t>
      </w:r>
      <w:r>
        <w:rPr>
          <w:rFonts w:eastAsia="Times New Roman" w:cs="Times New Roman"/>
          <w:szCs w:val="24"/>
        </w:rPr>
        <w:t xml:space="preserve"> Είστε σίγουρη;</w:t>
      </w:r>
    </w:p>
    <w:p w14:paraId="295D72FD"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Βεβαίως!</w:t>
      </w:r>
    </w:p>
    <w:p w14:paraId="295D72FE"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ΑΝΤΩΝΙΟΣ ΓΡΕΓΟΣ:</w:t>
      </w:r>
      <w:r>
        <w:rPr>
          <w:rFonts w:eastAsia="Times New Roman" w:cs="Times New Roman"/>
          <w:szCs w:val="24"/>
        </w:rPr>
        <w:t xml:space="preserve"> Ντροπή!</w:t>
      </w:r>
    </w:p>
    <w:p w14:paraId="295D72FF"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ΗΛΙΑΣ ΠΑΝΑΓΙΩΤΑΡΟΣ:</w:t>
      </w:r>
      <w:r>
        <w:rPr>
          <w:rFonts w:eastAsia="Times New Roman" w:cs="Times New Roman"/>
          <w:szCs w:val="24"/>
        </w:rPr>
        <w:t xml:space="preserve"> Στους Βορειοηπειρώτες να τα πείτε αυτά, κυρία Πρόεδρε!</w:t>
      </w:r>
    </w:p>
    <w:p w14:paraId="295D7300"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cs="Times New Roman"/>
          <w:szCs w:val="24"/>
        </w:rPr>
        <w:t>Εντάξει. Έφυγε ο Αρχηγός. Αυτό δεν κάνετε πάντα;</w:t>
      </w:r>
    </w:p>
    <w:p w14:paraId="295D7301"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ΙΩΑΝΝΗΣ ΑΪΒΑΤΙΔΗΣ:</w:t>
      </w:r>
      <w:r>
        <w:rPr>
          <w:rFonts w:eastAsia="Times New Roman" w:cs="Times New Roman"/>
          <w:szCs w:val="24"/>
        </w:rPr>
        <w:t xml:space="preserve"> Η θέση σας δεν σας επιτρέπει να ειρωνεύεστε. Το έχετε καταλάβει αυτό;</w:t>
      </w:r>
    </w:p>
    <w:p w14:paraId="295D7302"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w:t>
      </w:r>
      <w:r w:rsidRPr="00431F8F">
        <w:rPr>
          <w:rFonts w:eastAsia="Times New Roman" w:cs="Times New Roman"/>
          <w:b/>
          <w:szCs w:val="24"/>
        </w:rPr>
        <w:t>τασία Χριστοδουλοπούλου):</w:t>
      </w:r>
      <w:r>
        <w:rPr>
          <w:rFonts w:eastAsia="Times New Roman" w:cs="Times New Roman"/>
          <w:b/>
          <w:szCs w:val="24"/>
        </w:rPr>
        <w:t xml:space="preserve"> </w:t>
      </w:r>
      <w:r>
        <w:rPr>
          <w:rFonts w:eastAsia="Times New Roman" w:cs="Times New Roman"/>
          <w:szCs w:val="24"/>
        </w:rPr>
        <w:t>Κάντε μου κι εσείς μομφή!</w:t>
      </w:r>
    </w:p>
    <w:p w14:paraId="295D7303"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ΑΝΤΩΝΙΟΣ ΓΡΕΓΟΣ:</w:t>
      </w:r>
      <w:r>
        <w:rPr>
          <w:rFonts w:eastAsia="Times New Roman" w:cs="Times New Roman"/>
          <w:b/>
          <w:szCs w:val="24"/>
        </w:rPr>
        <w:t xml:space="preserve"> </w:t>
      </w:r>
      <w:r>
        <w:rPr>
          <w:rFonts w:eastAsia="Times New Roman" w:cs="Times New Roman"/>
          <w:szCs w:val="24"/>
        </w:rPr>
        <w:t>Ντροπή!</w:t>
      </w:r>
    </w:p>
    <w:p w14:paraId="295D7304"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Ελάτε τώρα! Θέλετε να σας βγάλω έξω; Εμποδίζετε τον ομιλητή. Σας παρακαλώ!</w:t>
      </w:r>
    </w:p>
    <w:p w14:paraId="295D7305"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ΑΝΤΩΝΙΟΣ ΓΡΕΓΟΣ:</w:t>
      </w:r>
      <w:r>
        <w:rPr>
          <w:rFonts w:eastAsia="Times New Roman" w:cs="Times New Roman"/>
          <w:szCs w:val="24"/>
        </w:rPr>
        <w:t xml:space="preserve"> Δεν θα είστε για πολύ καιρό εδώ! Θα σας πετ</w:t>
      </w:r>
      <w:r>
        <w:rPr>
          <w:rFonts w:eastAsia="Times New Roman" w:cs="Times New Roman"/>
          <w:szCs w:val="24"/>
        </w:rPr>
        <w:t>άξει έξω ο ελληνικός λαός.</w:t>
      </w:r>
    </w:p>
    <w:p w14:paraId="295D7306" w14:textId="77777777" w:rsidR="006C59DA" w:rsidRDefault="00DE6A6A">
      <w:pPr>
        <w:spacing w:line="600" w:lineRule="auto"/>
        <w:ind w:firstLine="720"/>
        <w:contextualSpacing/>
        <w:jc w:val="both"/>
        <w:rPr>
          <w:rFonts w:eastAsia="Times New Roman" w:cs="Times New Roman"/>
          <w:szCs w:val="24"/>
        </w:rPr>
      </w:pPr>
      <w:r w:rsidRPr="00431F8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Ναι, ναι. Από εσάς θα περιμένουμε!</w:t>
      </w:r>
    </w:p>
    <w:p w14:paraId="295D730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w:t>
      </w:r>
      <w:r>
        <w:rPr>
          <w:rFonts w:eastAsia="Times New Roman" w:cs="Times New Roman"/>
          <w:szCs w:val="24"/>
        </w:rPr>
        <w:t xml:space="preserve">κόμματος Το </w:t>
      </w:r>
      <w:r>
        <w:rPr>
          <w:rFonts w:eastAsia="Times New Roman" w:cs="Times New Roman"/>
          <w:szCs w:val="24"/>
        </w:rPr>
        <w:t>Ποτ</w:t>
      </w:r>
      <w:r>
        <w:rPr>
          <w:rFonts w:eastAsia="Times New Roman" w:cs="Times New Roman"/>
          <w:szCs w:val="24"/>
        </w:rPr>
        <w:t>ά</w:t>
      </w:r>
      <w:r>
        <w:rPr>
          <w:rFonts w:eastAsia="Times New Roman" w:cs="Times New Roman"/>
          <w:szCs w:val="24"/>
        </w:rPr>
        <w:t xml:space="preserve">μι κ. </w:t>
      </w:r>
      <w:proofErr w:type="spellStart"/>
      <w:r>
        <w:rPr>
          <w:rFonts w:eastAsia="Times New Roman" w:cs="Times New Roman"/>
          <w:szCs w:val="24"/>
        </w:rPr>
        <w:t>Αμυράς</w:t>
      </w:r>
      <w:proofErr w:type="spellEnd"/>
      <w:r>
        <w:rPr>
          <w:rFonts w:eastAsia="Times New Roman" w:cs="Times New Roman"/>
          <w:szCs w:val="24"/>
        </w:rPr>
        <w:t xml:space="preserve"> για δώδεκα λεπτά.</w:t>
      </w:r>
    </w:p>
    <w:p w14:paraId="295D7308" w14:textId="77777777" w:rsidR="006C59DA" w:rsidRDefault="00DE6A6A">
      <w:pPr>
        <w:spacing w:line="600" w:lineRule="auto"/>
        <w:ind w:firstLine="720"/>
        <w:contextualSpacing/>
        <w:jc w:val="both"/>
        <w:rPr>
          <w:rFonts w:eastAsia="Times New Roman" w:cs="Times New Roman"/>
          <w:szCs w:val="24"/>
        </w:rPr>
      </w:pPr>
      <w:r w:rsidRPr="00AF5A9F">
        <w:rPr>
          <w:rFonts w:eastAsia="Times New Roman" w:cs="Times New Roman"/>
          <w:b/>
          <w:szCs w:val="24"/>
        </w:rPr>
        <w:t>ΓΕΩΡΓΙΟΣ ΑΜΥΡΑΣ:</w:t>
      </w:r>
      <w:r>
        <w:rPr>
          <w:rFonts w:eastAsia="Times New Roman" w:cs="Times New Roman"/>
          <w:szCs w:val="24"/>
        </w:rPr>
        <w:t xml:space="preserve"> Ευχαριστώ, κυρία Πρόεδρε.</w:t>
      </w:r>
    </w:p>
    <w:p w14:paraId="295D7309" w14:textId="77777777" w:rsidR="006C59DA" w:rsidRDefault="00DE6A6A">
      <w:pPr>
        <w:spacing w:line="600" w:lineRule="auto"/>
        <w:ind w:firstLine="720"/>
        <w:contextualSpacing/>
        <w:jc w:val="both"/>
        <w:rPr>
          <w:rFonts w:eastAsia="Times New Roman"/>
          <w:szCs w:val="24"/>
        </w:rPr>
      </w:pPr>
      <w:r>
        <w:rPr>
          <w:rFonts w:eastAsia="Times New Roman" w:cs="Times New Roman"/>
          <w:szCs w:val="24"/>
        </w:rPr>
        <w:t xml:space="preserve">Δεν ξέρω αν </w:t>
      </w:r>
      <w:r>
        <w:rPr>
          <w:rFonts w:eastAsia="Times New Roman" w:cs="Times New Roman"/>
          <w:szCs w:val="24"/>
        </w:rPr>
        <w:t xml:space="preserve">όλοι πήραμε χαμπάρι τι έγινε εδώ μέσα, αλλά σήμερα, επισήμως, ξεκίνησε η προεκλογική περίοδος για τη χώρα. Δώδεκα Υπουργοί, ο </w:t>
      </w:r>
      <w:proofErr w:type="spellStart"/>
      <w:r>
        <w:rPr>
          <w:rFonts w:eastAsia="Times New Roman" w:cs="Times New Roman"/>
          <w:szCs w:val="24"/>
        </w:rPr>
        <w:t>οιονεί</w:t>
      </w:r>
      <w:proofErr w:type="spellEnd"/>
      <w:r>
        <w:rPr>
          <w:rFonts w:eastAsia="Times New Roman" w:cs="Times New Roman"/>
          <w:szCs w:val="24"/>
        </w:rPr>
        <w:t xml:space="preserve"> Αντιπρόεδρος της Κυβέρνησης κ. Καμμένος και ο Πρωθυπουργός, πήραν τον λόγο </w:t>
      </w:r>
      <w:r>
        <w:rPr>
          <w:rFonts w:eastAsia="Times New Roman" w:cs="Times New Roman"/>
          <w:szCs w:val="24"/>
        </w:rPr>
        <w:lastRenderedPageBreak/>
        <w:t>επ’ αφορμή μιας τροπολογίας σε μια ενσωμάτωση μι</w:t>
      </w:r>
      <w:r>
        <w:rPr>
          <w:rFonts w:eastAsia="Times New Roman" w:cs="Times New Roman"/>
          <w:szCs w:val="24"/>
        </w:rPr>
        <w:t xml:space="preserve">ας </w:t>
      </w:r>
      <w:r>
        <w:rPr>
          <w:rFonts w:eastAsia="Times New Roman" w:cs="Times New Roman"/>
          <w:szCs w:val="24"/>
        </w:rPr>
        <w:t>ο</w:t>
      </w:r>
      <w:r>
        <w:rPr>
          <w:rFonts w:eastAsia="Times New Roman" w:cs="Times New Roman"/>
          <w:szCs w:val="24"/>
        </w:rPr>
        <w:t>δηγίας. Υπό φυσιολογικές συνθήκες όλοι ξέρουμε ότι σε τέτοιου είδους νομοσχέδια έρχεται ο επισπεύδων Υπουργός και οι Βουλευτές που χειρίζονται το θέμα. Όμως, ο κ. Τσίπρας είπε ότι είχε να μας αναφέρει κάποια σοβαρά θέματα. Και για πρώτη φορά, εγώ θα έλ</w:t>
      </w:r>
      <w:r>
        <w:rPr>
          <w:rFonts w:eastAsia="Times New Roman" w:cs="Times New Roman"/>
          <w:szCs w:val="24"/>
        </w:rPr>
        <w:t>εγα ότι ο κ. Τσίπρας -δεν ξέρω αν το πήρατε κι εσείς χαμπάρι- ονομάτισε το μνημόνιο του με το όνομά του. Είπε δηλαδή επί λέξει, «Το μνημόνιο μας είχε λιγότερες επιβαρύνσεις».</w:t>
      </w:r>
      <w:r>
        <w:rPr>
          <w:rFonts w:eastAsia="Times New Roman" w:cs="Times New Roman"/>
          <w:szCs w:val="24"/>
        </w:rPr>
        <w:t xml:space="preserve"> </w:t>
      </w:r>
      <w:r>
        <w:rPr>
          <w:rFonts w:eastAsia="Times New Roman"/>
          <w:szCs w:val="24"/>
        </w:rPr>
        <w:t>Και λέω</w:t>
      </w:r>
      <w:r w:rsidRPr="00AD264E">
        <w:rPr>
          <w:rFonts w:eastAsia="Times New Roman"/>
          <w:szCs w:val="24"/>
        </w:rPr>
        <w:t>:</w:t>
      </w:r>
      <w:r>
        <w:rPr>
          <w:rFonts w:eastAsia="Times New Roman"/>
          <w:szCs w:val="24"/>
        </w:rPr>
        <w:t xml:space="preserve"> «Επιτέλους, πρώτη φορά ακούω τον κ. Τσίπρα να παραδέχεται ότι έφερε μνημ</w:t>
      </w:r>
      <w:r>
        <w:rPr>
          <w:rFonts w:eastAsia="Times New Roman"/>
          <w:szCs w:val="24"/>
        </w:rPr>
        <w:t xml:space="preserve">όνιο στη χώρα». </w:t>
      </w:r>
    </w:p>
    <w:p w14:paraId="295D730A" w14:textId="77777777" w:rsidR="006C59DA" w:rsidRDefault="00DE6A6A">
      <w:pPr>
        <w:spacing w:line="600" w:lineRule="auto"/>
        <w:ind w:firstLine="720"/>
        <w:contextualSpacing/>
        <w:jc w:val="both"/>
        <w:rPr>
          <w:rFonts w:eastAsia="Times New Roman"/>
          <w:szCs w:val="24"/>
        </w:rPr>
      </w:pPr>
      <w:r>
        <w:rPr>
          <w:rFonts w:eastAsia="Times New Roman"/>
          <w:szCs w:val="24"/>
        </w:rPr>
        <w:t>Τι μας είπε, επίσης, ο κ. Τσίπρας; Ότι το μνημόνιο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Καμμένου είχε λιγότερα βάρη από των προηγουμένων. Και τότε η απλή λογική σε οδηγεί να συμπεράνεις ότι του κ. Τσίπρα και του κ. Καμμένου δεν τους έφταναν οι επιβαρύνσεις των </w:t>
      </w:r>
      <w:r>
        <w:rPr>
          <w:rFonts w:eastAsia="Times New Roman"/>
          <w:szCs w:val="24"/>
        </w:rPr>
        <w:t>προηγούμενων μνημονίων. Τις ενσωμάτωσαν, τις έκαναν κτήμα τους και προχώρησαν και σε νέες επιβαρύνσεις, με το δικό τους μνημόνιο. Αυτά λέει η απλή λογική, αυτά λέει η ελληνική γλώσσα.</w:t>
      </w:r>
    </w:p>
    <w:p w14:paraId="295D730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Όμως, μας είπε ο κ. Τσίπρας ότι τα αναδρομικά προς τους ένστολους, τους </w:t>
      </w:r>
      <w:r>
        <w:rPr>
          <w:rFonts w:eastAsia="Times New Roman"/>
          <w:szCs w:val="24"/>
        </w:rPr>
        <w:t>πανεπιστημιακούς και τους γιατρούς του ΕΣΥ δίδονται διότι η οικονομία σταθεροποιήθηκε και αναπτύσσεται.</w:t>
      </w:r>
    </w:p>
    <w:p w14:paraId="295D730C"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Πού το είδαμε αυτό; Πού το είδε ο κύριος Πρωθυπουργός; Το 2015 είχαμε ύφεση, το 2016 είχαμε ύφεση, το 2017 είχαμε τη χαμηλότερη ανάπτυξη στην Ευρωζώνη κ</w:t>
      </w:r>
      <w:r>
        <w:rPr>
          <w:rFonts w:eastAsia="Times New Roman"/>
          <w:szCs w:val="24"/>
        </w:rPr>
        <w:t>αι για το 2018 έχουμε χάσει και πάλι τον στόχο σε σχέση με τον ρυθμό ανάπτυξης που θα έπρεπε να έχει η χώρα.</w:t>
      </w:r>
    </w:p>
    <w:p w14:paraId="295D730D" w14:textId="77777777" w:rsidR="006C59DA" w:rsidRDefault="00DE6A6A">
      <w:pPr>
        <w:spacing w:line="600" w:lineRule="auto"/>
        <w:ind w:firstLine="720"/>
        <w:contextualSpacing/>
        <w:jc w:val="both"/>
        <w:rPr>
          <w:rFonts w:eastAsia="Times New Roman"/>
          <w:szCs w:val="24"/>
        </w:rPr>
      </w:pPr>
      <w:r>
        <w:rPr>
          <w:rFonts w:eastAsia="Times New Roman"/>
          <w:szCs w:val="24"/>
        </w:rPr>
        <w:t>Επίσης σας θυμίζω ότι η χώρα είναι εκτός αγορών. Δεν μπορεί να δανειστεί, διότι τα επιτόκια μόλις ακούνε «Ελλάδα» και «ελληνική οικονομία», «δαγκών</w:t>
      </w:r>
      <w:r>
        <w:rPr>
          <w:rFonts w:eastAsia="Times New Roman"/>
          <w:szCs w:val="24"/>
        </w:rPr>
        <w:t>ουν».</w:t>
      </w:r>
    </w:p>
    <w:p w14:paraId="295D730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Επίσης θυμίζω ότι η χώρα έχει </w:t>
      </w:r>
      <w:r>
        <w:rPr>
          <w:rFonts w:eastAsia="Times New Roman"/>
          <w:szCs w:val="24"/>
          <w:lang w:val="en-US"/>
        </w:rPr>
        <w:t>capital</w:t>
      </w:r>
      <w:r w:rsidRPr="00AD264E">
        <w:rPr>
          <w:rFonts w:eastAsia="Times New Roman"/>
          <w:szCs w:val="24"/>
        </w:rPr>
        <w:t xml:space="preserve"> </w:t>
      </w:r>
      <w:r>
        <w:rPr>
          <w:rFonts w:eastAsia="Times New Roman"/>
          <w:szCs w:val="24"/>
          <w:lang w:val="en-US"/>
        </w:rPr>
        <w:t>controls</w:t>
      </w:r>
      <w:r w:rsidRPr="00AD264E">
        <w:rPr>
          <w:rFonts w:eastAsia="Times New Roman"/>
          <w:szCs w:val="24"/>
        </w:rPr>
        <w:t>.</w:t>
      </w:r>
      <w:r>
        <w:rPr>
          <w:rFonts w:eastAsia="Times New Roman"/>
          <w:szCs w:val="24"/>
        </w:rPr>
        <w:t xml:space="preserve"> Είναι αυτό οικονομική σταθερότητα και ανάπτυξη;</w:t>
      </w:r>
    </w:p>
    <w:p w14:paraId="295D730F"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Να θυμίσω, επίσης, ότι με το μνημόνιο Τσίπρα μειώθηκε το αφορολόγητο; Θα μειωθεί, δηλαδή, την επόμενη χρονιά κι έτσι όσοι παίρνουν μισθό πεντακοσίων ευρώ </w:t>
      </w:r>
      <w:r>
        <w:rPr>
          <w:rFonts w:eastAsia="Times New Roman"/>
          <w:szCs w:val="24"/>
        </w:rPr>
        <w:t>τον μήνα, θα πρέπει να δώσουν στην εφορία ένα μηνιάτικο τον χρόνο;</w:t>
      </w:r>
    </w:p>
    <w:p w14:paraId="295D7310" w14:textId="77777777" w:rsidR="006C59DA" w:rsidRDefault="00DE6A6A">
      <w:pPr>
        <w:spacing w:line="600" w:lineRule="auto"/>
        <w:ind w:firstLine="720"/>
        <w:contextualSpacing/>
        <w:jc w:val="both"/>
        <w:rPr>
          <w:rFonts w:eastAsia="Times New Roman"/>
          <w:szCs w:val="24"/>
        </w:rPr>
      </w:pPr>
      <w:r>
        <w:rPr>
          <w:rFonts w:eastAsia="Times New Roman"/>
          <w:szCs w:val="24"/>
        </w:rPr>
        <w:t>Να θυμίσω κάτι, επίσης, για τη μείωση της ανεργίας που ανέφερε ο Πρωθυπουργός; Βεβαίως μειώθηκε η ανεργία, αλλά η Κυβέρνηση αυτή, οι ΣΥΡΙΖΑΝΕΛ, δημιουργήσατε τη γενιά των 425 ευρώ. Εσείς πο</w:t>
      </w:r>
      <w:r>
        <w:rPr>
          <w:rFonts w:eastAsia="Times New Roman"/>
          <w:szCs w:val="24"/>
        </w:rPr>
        <w:t>υ «ανεβαίνατε στα κεραμίδια» για τη γενιά των 700 ευρώ, φέρατε και καθιερώσατε με τις ελαστικές μορφές εργασίας και των εργασιακό μεσαίωνα, που δυστυχώς φούντωσε, τη γενιά των 425 ευρώ.</w:t>
      </w:r>
    </w:p>
    <w:p w14:paraId="295D7311" w14:textId="77777777" w:rsidR="006C59DA" w:rsidRDefault="00DE6A6A">
      <w:pPr>
        <w:spacing w:line="600" w:lineRule="auto"/>
        <w:ind w:firstLine="720"/>
        <w:contextualSpacing/>
        <w:jc w:val="both"/>
        <w:rPr>
          <w:rFonts w:eastAsia="Times New Roman"/>
          <w:szCs w:val="24"/>
        </w:rPr>
      </w:pPr>
      <w:r>
        <w:rPr>
          <w:rFonts w:eastAsia="Times New Roman"/>
          <w:szCs w:val="24"/>
        </w:rPr>
        <w:t>Επίσης μας λέτε ότι ο Πρωθυπουργός εξήγγειλε ότι θα μειώσει τις ασφαλι</w:t>
      </w:r>
      <w:r>
        <w:rPr>
          <w:rFonts w:eastAsia="Times New Roman"/>
          <w:szCs w:val="24"/>
        </w:rPr>
        <w:t xml:space="preserve">στικές εισφορές, τις οποίες η ίδια η Κυβέρνησή του αύξησε. </w:t>
      </w:r>
    </w:p>
    <w:p w14:paraId="295D7312"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Μας είπε υπερήφανα ότι κατά πάσα πιθανότητα δεν θα ισχύσουν οι μειώσεις των συντάξεων που η δική του Κυβέρνηση δύο φορές ψήφισε. Δύο φορές εσείς, οι Βουλευτές των ΣΥΡΙΖΑΝΕΛ, μία στο μεσοπρόθεσμο κ</w:t>
      </w:r>
      <w:r>
        <w:rPr>
          <w:rFonts w:eastAsia="Times New Roman"/>
          <w:szCs w:val="24"/>
        </w:rPr>
        <w:t xml:space="preserve">αι μία πριν από πέντε μήνες, τον Ιούνιο, ψηφίσατε τη μείωση των συντάξεων από την </w:t>
      </w:r>
      <w:r>
        <w:rPr>
          <w:rFonts w:eastAsia="Times New Roman"/>
          <w:szCs w:val="24"/>
        </w:rPr>
        <w:t>1</w:t>
      </w:r>
      <w:r w:rsidRPr="00A45942">
        <w:rPr>
          <w:rFonts w:eastAsia="Times New Roman"/>
          <w:szCs w:val="24"/>
          <w:vertAlign w:val="superscript"/>
        </w:rPr>
        <w:t>η</w:t>
      </w:r>
      <w:r>
        <w:rPr>
          <w:rFonts w:eastAsia="Times New Roman"/>
          <w:szCs w:val="24"/>
        </w:rPr>
        <w:t xml:space="preserve"> Ιανουαρίου και τώρα έρχεστε ως θριαμβευτές να μας πείτε ότι μάλλον δεν θα τις μειώσετε. </w:t>
      </w:r>
    </w:p>
    <w:p w14:paraId="295D7313" w14:textId="77777777" w:rsidR="006C59DA" w:rsidRDefault="00DE6A6A">
      <w:pPr>
        <w:spacing w:line="600" w:lineRule="auto"/>
        <w:ind w:firstLine="720"/>
        <w:contextualSpacing/>
        <w:jc w:val="both"/>
        <w:rPr>
          <w:rFonts w:eastAsia="Times New Roman"/>
          <w:szCs w:val="24"/>
        </w:rPr>
      </w:pPr>
      <w:r>
        <w:rPr>
          <w:rFonts w:eastAsia="Times New Roman"/>
          <w:szCs w:val="24"/>
        </w:rPr>
        <w:t>Εσείς δεν αυξήσατε τον ΦΠΑ σε χιλιάδες προϊόντα από το 13% στο 23% και μετά στο 24</w:t>
      </w:r>
      <w:r>
        <w:rPr>
          <w:rFonts w:eastAsia="Times New Roman"/>
          <w:szCs w:val="24"/>
        </w:rPr>
        <w:t>%; Δεν κάνατε πιο ακριβή τη ζωή όλων των Ελλήνων και ιδιαίτερα των ασθενέστερων, εκείνων που είναι πλέον αδύναμοι οικονομικά, όταν τους αυξήσατε την τιμή στο ψωμί, στον καφέ, στο γάλα, σε χίλια δυο άλλα προϊόντα; Οι τιμές πάνω από τρεισήμισι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τεσσάρων χιλ</w:t>
      </w:r>
      <w:r>
        <w:rPr>
          <w:rFonts w:eastAsia="Times New Roman"/>
          <w:szCs w:val="24"/>
        </w:rPr>
        <w:t xml:space="preserve">ιάδων προϊόντων αυξήθηκαν. Τα προϊόντα έγιναν πιο ακριβά από την αύξηση του ΦΠΑ που έφερε η Κυβέρνηση του ΣΥΡΙΖΑ. </w:t>
      </w:r>
    </w:p>
    <w:p w14:paraId="295D7314" w14:textId="77777777" w:rsidR="006C59DA" w:rsidRDefault="00DE6A6A">
      <w:pPr>
        <w:spacing w:line="600" w:lineRule="auto"/>
        <w:ind w:firstLine="720"/>
        <w:contextualSpacing/>
        <w:jc w:val="both"/>
        <w:rPr>
          <w:rFonts w:eastAsia="Times New Roman"/>
          <w:szCs w:val="24"/>
        </w:rPr>
      </w:pPr>
      <w:r>
        <w:rPr>
          <w:rFonts w:eastAsia="Times New Roman"/>
          <w:szCs w:val="24"/>
        </w:rPr>
        <w:t>Είπε ο κύριος Πρωθυπουργός, επίσης, και για τον ΕΝΦΙΑ, ότι θα τον μειώσει κατά 10%. Μέχρι να τον μειώσετε κατά 10%, δεν πάτε στην Καλλιθέα, α</w:t>
      </w:r>
      <w:r>
        <w:rPr>
          <w:rFonts w:eastAsia="Times New Roman"/>
          <w:szCs w:val="24"/>
        </w:rPr>
        <w:t>γαπητέ Υπουργέ, στις προσφυγικές κατοικίες, χτισμένες τη δεκαετία του ’30, πέριξ του</w:t>
      </w:r>
      <w:r>
        <w:rPr>
          <w:rFonts w:eastAsia="Times New Roman"/>
          <w:szCs w:val="24"/>
        </w:rPr>
        <w:t xml:space="preserve"> Ιδρύματος</w:t>
      </w:r>
      <w:r>
        <w:rPr>
          <w:rFonts w:eastAsia="Times New Roman"/>
          <w:szCs w:val="24"/>
        </w:rPr>
        <w:t xml:space="preserve"> «Σταύρος Νιάρχος», όπου τους ήλθε αυξημένος ο ΕΝΦΙΑ, γιατί –λέει- πήρε μεγαλύτερη αξία το ακίνητό τους λόγω των αντικειμενικών αξιών, που τις ανέβασε το Ίδρυμα «</w:t>
      </w:r>
      <w:r>
        <w:rPr>
          <w:rFonts w:eastAsia="Times New Roman"/>
          <w:szCs w:val="24"/>
        </w:rPr>
        <w:t>Σταύρος Νιάρχος»;</w:t>
      </w:r>
    </w:p>
    <w:p w14:paraId="295D7315"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Επίσης να θυμίσω κάτι για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που στην ουσία διοικείται από ξένους, έχει ως αποστολή, με ψήφιση και με υπογραφή του μνημονίου </w:t>
      </w:r>
      <w:r>
        <w:rPr>
          <w:rFonts w:eastAsia="Times New Roman"/>
          <w:szCs w:val="24"/>
        </w:rPr>
        <w:lastRenderedPageBreak/>
        <w:t>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το να πουλήσει όσα ακίνητα του ελληνικού δημοσίου θέλει για τα επόμ</w:t>
      </w:r>
      <w:r>
        <w:rPr>
          <w:rFonts w:eastAsia="Times New Roman"/>
          <w:szCs w:val="24"/>
        </w:rPr>
        <w:t xml:space="preserve">ενα 99 χρόνια, έτσι ώστε να πάρει το 50% των εσόδων το </w:t>
      </w:r>
      <w:proofErr w:type="spellStart"/>
      <w:r>
        <w:rPr>
          <w:rFonts w:eastAsia="Times New Roman"/>
          <w:szCs w:val="24"/>
        </w:rPr>
        <w:t>υ</w:t>
      </w:r>
      <w:r>
        <w:rPr>
          <w:rFonts w:eastAsia="Times New Roman"/>
          <w:szCs w:val="24"/>
        </w:rPr>
        <w:t>περταμείο</w:t>
      </w:r>
      <w:proofErr w:type="spellEnd"/>
      <w:r>
        <w:rPr>
          <w:rFonts w:eastAsia="Times New Roman"/>
          <w:szCs w:val="24"/>
        </w:rPr>
        <w:t>, δηλαδή οι ξένοι, για να πληρωθούν τα δάνεια που μας έχουν δώσει. Αλλά και το άλλο 50% πάλι οι ξένοι θα το διαχειριστούν, ρίχνοντας τα χρήματα αυτά σε κάποιο από τα επόμενα ακίνητα που θέλου</w:t>
      </w:r>
      <w:r>
        <w:rPr>
          <w:rFonts w:eastAsia="Times New Roman"/>
          <w:szCs w:val="24"/>
        </w:rPr>
        <w:t xml:space="preserve">ν να πουλήσουν, προκειμένου να πάρει μεγαλύτερη αξία. </w:t>
      </w:r>
    </w:p>
    <w:p w14:paraId="295D731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Άρα πάλι καλά που ο κ. Τσίπρας μίλησε επιτέλους για το μνημόνιό του, διότι μέχρι τώρα χρησιμοποιεί τη λέξη «προγράμματα </w:t>
      </w:r>
      <w:proofErr w:type="spellStart"/>
      <w:r>
        <w:rPr>
          <w:rFonts w:eastAsia="Times New Roman"/>
          <w:szCs w:val="24"/>
        </w:rPr>
        <w:t>σταθερότητος</w:t>
      </w:r>
      <w:proofErr w:type="spellEnd"/>
      <w:r>
        <w:rPr>
          <w:rFonts w:eastAsia="Times New Roman"/>
          <w:szCs w:val="24"/>
        </w:rPr>
        <w:t>» και συνήθως λέει «εμείς βγάλαμε τη χώρα από τα μνημόνια». Τότε γιατ</w:t>
      </w:r>
      <w:r>
        <w:rPr>
          <w:rFonts w:eastAsia="Times New Roman"/>
          <w:szCs w:val="24"/>
        </w:rPr>
        <w:t xml:space="preserve">ί μας τη βάλατε τη χώρα στα μνημόνια, στο δικό σας το μνημόνιο;                                                          </w:t>
      </w:r>
    </w:p>
    <w:p w14:paraId="295D731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Πάμε παρακάτω. Θέλω να πω, όμως, ότι πρέπει να υπάρχει και μια κοινοβουλευτική δεοντολογία. Όταν έρχονται εδώ δώδεκα Υπουργοί, οι δύο </w:t>
      </w:r>
      <w:r>
        <w:rPr>
          <w:rFonts w:eastAsia="Times New Roman"/>
          <w:szCs w:val="24"/>
        </w:rPr>
        <w:t>συγκυβερνήτες Τσίπρας, Καμμένος και μιλάνε στην Αίθουσα για αυτή την τροπολογία για την επιστροφή των αναδρομικών</w:t>
      </w:r>
      <w:r w:rsidRPr="00FD142D">
        <w:rPr>
          <w:rFonts w:eastAsia="Times New Roman"/>
          <w:szCs w:val="24"/>
        </w:rPr>
        <w:t>,</w:t>
      </w:r>
      <w:r>
        <w:rPr>
          <w:rFonts w:eastAsia="Times New Roman"/>
          <w:szCs w:val="24"/>
        </w:rPr>
        <w:t xml:space="preserve"> θα έπρεπε τουλάχιστον να υπάρχει από το Προεδρείο η διάθεση είτε να ενημερώσει και τις άλλες παρατάξεις ότι θα γίνει μια συζήτηση σε επίπεδο </w:t>
      </w:r>
      <w:r>
        <w:rPr>
          <w:rFonts w:eastAsia="Times New Roman"/>
          <w:szCs w:val="24"/>
        </w:rPr>
        <w:t xml:space="preserve">Πρωθυπουργού ή εν πάση </w:t>
      </w:r>
      <w:proofErr w:type="spellStart"/>
      <w:r>
        <w:rPr>
          <w:rFonts w:eastAsia="Times New Roman"/>
          <w:szCs w:val="24"/>
        </w:rPr>
        <w:t>περιπτώσει</w:t>
      </w:r>
      <w:proofErr w:type="spellEnd"/>
      <w:r>
        <w:rPr>
          <w:rFonts w:eastAsia="Times New Roman"/>
          <w:szCs w:val="24"/>
        </w:rPr>
        <w:t xml:space="preserve"> να μην έχει στη σειρά μόνο τους κυβερνητικούς Υπουργούς και Βουλευτές για να μιλάνε. Είμαι εδώ από το πρωί, έχει πάει τρεις παρά πέντε η ώρα και έχουμε μιλήσει από την Αντιπολίτευση πόσα άτομα; Τρία, τέσσερα; Λοιπόν, άρα, </w:t>
      </w:r>
      <w:r>
        <w:rPr>
          <w:rFonts w:eastAsia="Times New Roman"/>
          <w:szCs w:val="24"/>
        </w:rPr>
        <w:t xml:space="preserve">να υπάρχει κοινοβουλευτική δεοντολογία, παρακαλώ. </w:t>
      </w:r>
    </w:p>
    <w:p w14:paraId="295D7318"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Έρχομαι στο επίμαχο. Η λέξη της χρονιάς, απ’ ό,τι φαίνεται, η μαγική λέξη που ακούμε παντού είναι τα αναδρομικά. Από την επεξεργασία, βεβαίως, της τροπολογίας προκύπτει ξεκάθαρα ότι μπαίνει κόφτης στην επι</w:t>
      </w:r>
      <w:r>
        <w:rPr>
          <w:rFonts w:eastAsia="Times New Roman"/>
          <w:szCs w:val="24"/>
        </w:rPr>
        <w:t>στροφή των χρημάτων που δικαιούνται βάσει δικαστικής απόφασης οι ένστολοι, οι πανεπιστημιακοί και οι γιατροί του Εθνικού Συστήματος Υγείας. Τα αναδρομικά παίρνουν τη μορφή ενός εφάπαξ ποσού, χωρίς να συνοδεύονται από την αύξηση των μισθών, ενώ περιορίζεται</w:t>
      </w:r>
      <w:r>
        <w:rPr>
          <w:rFonts w:eastAsia="Times New Roman"/>
          <w:szCs w:val="24"/>
        </w:rPr>
        <w:t xml:space="preserve"> χρονικά η περίοδος για την οποία γίνεται η αποκατάσταση των αποδοχών. Αυτό είναι το θέμα και για αυτό έχουμε ήδη αντιδράσεις από τους απόστρατους και δεν αποκλείεται και νέα δικαστική διερεύνηση και διεκδίκηση. </w:t>
      </w:r>
    </w:p>
    <w:p w14:paraId="295D731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Τώρα με την ευκαιρία αυτής της τροπολογίας </w:t>
      </w:r>
      <w:r>
        <w:rPr>
          <w:rFonts w:eastAsia="Times New Roman"/>
          <w:szCs w:val="24"/>
        </w:rPr>
        <w:t>για την επιστροφή των αναδρομικών βάσει δικαστικής απόφασης -κανείς δεν είναι κουβαρντάς πολιτικός να τα βγάζει από την τσέπη του και να τα δίνει, η δικαιοσύνη το έκρινε- έχω να κάνω δύο παρατηρήσεις. Η πρώτη είναι ότι οι κυβερνήσεις θα πρέπει να νομοθετού</w:t>
      </w:r>
      <w:r>
        <w:rPr>
          <w:rFonts w:eastAsia="Times New Roman"/>
          <w:szCs w:val="24"/>
        </w:rPr>
        <w:t>ν σωστά. Όταν πρόκειται για ζητήματα δημοσιονομικής πολιτικής, χρειάζεται και πρέπει να έχει προηγηθεί ευρεία διαβούλευση με όλες τις αρχές του κράτους, οι οποίες θα μπορούν να καταθέσουν τη γνώμη τους για τις διατάξεις εισοδηματικού χαρακτήρα, και μόνον έ</w:t>
      </w:r>
      <w:r>
        <w:rPr>
          <w:rFonts w:eastAsia="Times New Roman"/>
          <w:szCs w:val="24"/>
        </w:rPr>
        <w:t xml:space="preserve">τσι η πολιτεία δεν θα βρίσκεται αντιμέτωπη κάθε τέσσερα ή πέντε χρόνια με ένα βουνό διεκδικήσεων που δικαστικά βρίσκουν το δρόμο της υλοποίησής τους </w:t>
      </w:r>
      <w:r>
        <w:rPr>
          <w:rFonts w:eastAsia="Times New Roman"/>
          <w:szCs w:val="24"/>
        </w:rPr>
        <w:lastRenderedPageBreak/>
        <w:t>και ανατρέπουν και τον προϋπολογισμό του ελληνικού κράτους και τη δημοσιονομική σταθερότητα.</w:t>
      </w:r>
    </w:p>
    <w:p w14:paraId="295D731A" w14:textId="77777777" w:rsidR="006C59DA" w:rsidRDefault="00DE6A6A">
      <w:pPr>
        <w:spacing w:line="600" w:lineRule="auto"/>
        <w:ind w:firstLine="720"/>
        <w:contextualSpacing/>
        <w:jc w:val="both"/>
        <w:rPr>
          <w:rFonts w:eastAsia="Times New Roman"/>
          <w:szCs w:val="24"/>
        </w:rPr>
      </w:pPr>
      <w:r>
        <w:rPr>
          <w:rFonts w:eastAsia="Times New Roman"/>
          <w:szCs w:val="24"/>
        </w:rPr>
        <w:t>Τα λάθη στη νο</w:t>
      </w:r>
      <w:r>
        <w:rPr>
          <w:rFonts w:eastAsia="Times New Roman"/>
          <w:szCs w:val="24"/>
        </w:rPr>
        <w:t>μοθέτηση, όμως, δεν τα πληρώνουν εκείνοι που νομοθετούν. Τα πληρώνει το σύνολο των φορολογουμένων και ιδιαίτερα οι ασθενέστεροι. Να ξεκαθαρίσουμε, λοιπόν, ότι τα λεφτά που θα δοθούν στους διεκδικητές και δικαιούχους αυτών των αναδρομικών είναι λεφτά που πρ</w:t>
      </w:r>
      <w:r>
        <w:rPr>
          <w:rFonts w:eastAsia="Times New Roman"/>
          <w:szCs w:val="24"/>
        </w:rPr>
        <w:t xml:space="preserve">οέρχονται από την </w:t>
      </w:r>
      <w:proofErr w:type="spellStart"/>
      <w:r>
        <w:rPr>
          <w:rFonts w:eastAsia="Times New Roman"/>
          <w:szCs w:val="24"/>
        </w:rPr>
        <w:t>υπερφορολόγηση</w:t>
      </w:r>
      <w:proofErr w:type="spellEnd"/>
      <w:r>
        <w:rPr>
          <w:rFonts w:eastAsia="Times New Roman"/>
          <w:szCs w:val="24"/>
        </w:rPr>
        <w:t xml:space="preserve">. Έχετε τσακίσει στην </w:t>
      </w:r>
      <w:proofErr w:type="spellStart"/>
      <w:r>
        <w:rPr>
          <w:rFonts w:eastAsia="Times New Roman"/>
          <w:szCs w:val="24"/>
        </w:rPr>
        <w:t>υπερφορολόγηση</w:t>
      </w:r>
      <w:proofErr w:type="spellEnd"/>
      <w:r>
        <w:rPr>
          <w:rFonts w:eastAsia="Times New Roman"/>
          <w:szCs w:val="24"/>
        </w:rPr>
        <w:t xml:space="preserve"> οτιδήποτε κινείται, επιχειρεί, αναπνέει, κολυμπάει και πετάει. </w:t>
      </w:r>
    </w:p>
    <w:p w14:paraId="295D731B" w14:textId="77777777" w:rsidR="006C59DA" w:rsidRDefault="00DE6A6A">
      <w:pPr>
        <w:spacing w:line="600" w:lineRule="auto"/>
        <w:ind w:firstLine="720"/>
        <w:contextualSpacing/>
        <w:jc w:val="both"/>
        <w:rPr>
          <w:rFonts w:eastAsia="Times New Roman"/>
          <w:szCs w:val="24"/>
        </w:rPr>
      </w:pPr>
      <w:r>
        <w:rPr>
          <w:rFonts w:eastAsia="Times New Roman"/>
          <w:szCs w:val="24"/>
        </w:rPr>
        <w:t>Επομένως επαναλαμβάνω, όχι νέα λάθη στη νομοθέτηση με μισθολόγια και συντάξεις. Το διαπιστώσαμε αυτό στο παρελθόν με τα ειδ</w:t>
      </w:r>
      <w:r>
        <w:rPr>
          <w:rFonts w:eastAsia="Times New Roman"/>
          <w:szCs w:val="24"/>
        </w:rPr>
        <w:t xml:space="preserve">ικά μισθολόγια και πολύ φοβάμαι ότι αν κριθεί αντισυνταγματικός ο νόμος </w:t>
      </w:r>
      <w:proofErr w:type="spellStart"/>
      <w:r>
        <w:rPr>
          <w:rFonts w:eastAsia="Times New Roman"/>
          <w:szCs w:val="24"/>
        </w:rPr>
        <w:t>Κατρούγκαλου</w:t>
      </w:r>
      <w:proofErr w:type="spellEnd"/>
      <w:r>
        <w:rPr>
          <w:rFonts w:eastAsia="Times New Roman"/>
          <w:szCs w:val="24"/>
        </w:rPr>
        <w:t xml:space="preserve"> από το Συμβούλιο της Επικρατείας, θα τρέχουμε εκ νέου και δεν θα φτάνουμε. Και θα πρέπει τότε η Κυβέρνηση και ο κ. Πετρόπουλος, ο αγαπητός, που τον άκουσα πριν να μιλάει, </w:t>
      </w:r>
      <w:r>
        <w:rPr>
          <w:rFonts w:eastAsia="Times New Roman"/>
          <w:szCs w:val="24"/>
        </w:rPr>
        <w:t>να προσπαθεί να κάνει το άσπρο μαύρο και να δικαιολογήσει την αιτιολογική έκθεση, λέγοντας</w:t>
      </w:r>
      <w:r w:rsidRPr="00A75893">
        <w:rPr>
          <w:rFonts w:eastAsia="Times New Roman"/>
          <w:szCs w:val="24"/>
        </w:rPr>
        <w:t xml:space="preserve">: </w:t>
      </w:r>
      <w:r>
        <w:rPr>
          <w:rFonts w:eastAsia="Times New Roman"/>
          <w:szCs w:val="24"/>
        </w:rPr>
        <w:t>«Εμείς δεν παίρνουμε πάνω μας αυτό που γράφει η έκθεση, ότι ανατρέπεται ο δημοσιονομικός χάρτης της χώρας και ότι απειλείται η δημοσιονομική σταθερότητα, αν δώσουμε</w:t>
      </w:r>
      <w:r>
        <w:rPr>
          <w:rFonts w:eastAsia="Times New Roman"/>
          <w:szCs w:val="24"/>
        </w:rPr>
        <w:t xml:space="preserve"> αναδρομικά». Αλλά ποιος το γράφει; Μόνο του γράφτηκε με αόρατο μελάνι και αυτόματο μελάνι. </w:t>
      </w:r>
    </w:p>
    <w:p w14:paraId="295D731C"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Λοιπόν, δεν υπάρχουν </w:t>
      </w:r>
      <w:proofErr w:type="spellStart"/>
      <w:r>
        <w:rPr>
          <w:rFonts w:eastAsia="Times New Roman"/>
          <w:szCs w:val="24"/>
        </w:rPr>
        <w:t>λεφτόδεντρα</w:t>
      </w:r>
      <w:proofErr w:type="spellEnd"/>
      <w:r>
        <w:rPr>
          <w:rFonts w:eastAsia="Times New Roman"/>
          <w:szCs w:val="24"/>
        </w:rPr>
        <w:t xml:space="preserve"> που να καρπίζουν στην Ελλάδα. Εάν υπήρχαν θα τα είχαμε βρει, να είστε σίγουροι. Κάθε παροχή, όμως, πληρώνεται με την επιβάρυνση μι</w:t>
      </w:r>
      <w:r>
        <w:rPr>
          <w:rFonts w:eastAsia="Times New Roman"/>
          <w:szCs w:val="24"/>
        </w:rPr>
        <w:t>ας άλλης κοινωνικής ομάδας, ιδίως των εργαζομένων και των επαγγελματιών του ιδιωτικού τομέα. Οι ιδιωτικοί υπάλληλοι δεν ελπίζουν και δεν προσβλέπουν ούτε σε προσλήψεις, ούτε σε αναδρομικά, ούτε σε κομματικές βοήθειες, ούτε σε τίποτα.</w:t>
      </w:r>
    </w:p>
    <w:p w14:paraId="295D731D" w14:textId="77777777" w:rsidR="006C59DA" w:rsidRDefault="00DE6A6A">
      <w:pPr>
        <w:spacing w:line="600" w:lineRule="auto"/>
        <w:ind w:firstLine="720"/>
        <w:contextualSpacing/>
        <w:jc w:val="both"/>
        <w:rPr>
          <w:rFonts w:eastAsia="Times New Roman"/>
          <w:szCs w:val="24"/>
        </w:rPr>
      </w:pPr>
      <w:r>
        <w:rPr>
          <w:rFonts w:eastAsia="Times New Roman"/>
          <w:szCs w:val="24"/>
        </w:rPr>
        <w:t>Επομένως μόνο εάν η μα</w:t>
      </w:r>
      <w:r>
        <w:rPr>
          <w:rFonts w:eastAsia="Times New Roman"/>
          <w:szCs w:val="24"/>
        </w:rPr>
        <w:t>γική λέξη που ακούμε παντού θα είναι οι επενδύσεις και όχι τα αναδρομικά, μόνο τότε θα ξεφύγουμε οριστικά από τον φαύλο κύκλο της χρεοκοπίας και της στασιμότητας.</w:t>
      </w:r>
    </w:p>
    <w:p w14:paraId="295D731E" w14:textId="77777777" w:rsidR="006C59DA" w:rsidRDefault="00DE6A6A">
      <w:pPr>
        <w:spacing w:line="600" w:lineRule="auto"/>
        <w:ind w:firstLine="720"/>
        <w:contextualSpacing/>
        <w:jc w:val="both"/>
        <w:rPr>
          <w:rFonts w:eastAsia="Times New Roman"/>
          <w:szCs w:val="24"/>
        </w:rPr>
      </w:pPr>
      <w:r>
        <w:rPr>
          <w:rFonts w:eastAsia="Times New Roman"/>
          <w:szCs w:val="24"/>
        </w:rPr>
        <w:t>Θα ήθελα να κάνω και ένα τελευταίο σχόλιο, κυρία Πρόεδρε, και ολοκληρώνω. Έχω να κάνω ένα σχό</w:t>
      </w:r>
      <w:r>
        <w:rPr>
          <w:rFonts w:eastAsia="Times New Roman"/>
          <w:szCs w:val="24"/>
        </w:rPr>
        <w:t xml:space="preserve">λιο για τον διαχωρισμό, για τους διακριτούς ρόλους Εκκλησίας - </w:t>
      </w:r>
      <w:r>
        <w:rPr>
          <w:rFonts w:eastAsia="Times New Roman"/>
          <w:szCs w:val="24"/>
        </w:rPr>
        <w:t>Κ</w:t>
      </w:r>
      <w:r>
        <w:rPr>
          <w:rFonts w:eastAsia="Times New Roman"/>
          <w:szCs w:val="24"/>
        </w:rPr>
        <w:t xml:space="preserve">ράτους, έτσι όπως παρουσιάστηκε χθες από τους κυρίους Τσίπρα και Ιερώνυμο. Είναι ένα εικονικό διαζύγιο, με πραγματική διατροφή όμως, την οποία διατροφή θα εξακολουθεί στον αιώνα τον άπαντα να </w:t>
      </w:r>
      <w:r>
        <w:rPr>
          <w:rFonts w:eastAsia="Times New Roman"/>
          <w:szCs w:val="24"/>
        </w:rPr>
        <w:t>πληρώνει ο κάθε Έλληνας φορολογούμενος πολίτης.</w:t>
      </w:r>
    </w:p>
    <w:p w14:paraId="295D731F" w14:textId="77777777" w:rsidR="006C59DA" w:rsidRDefault="00DE6A6A">
      <w:pPr>
        <w:spacing w:line="600" w:lineRule="auto"/>
        <w:ind w:firstLine="720"/>
        <w:contextualSpacing/>
        <w:jc w:val="both"/>
        <w:rPr>
          <w:rFonts w:eastAsia="Times New Roman"/>
          <w:szCs w:val="24"/>
        </w:rPr>
      </w:pPr>
      <w:r>
        <w:rPr>
          <w:rFonts w:eastAsia="Times New Roman"/>
          <w:szCs w:val="24"/>
        </w:rPr>
        <w:t>Σας ευχαριστώ, κυρία Πρόεδρε.</w:t>
      </w:r>
    </w:p>
    <w:p w14:paraId="295D7320" w14:textId="77777777" w:rsidR="006C59DA" w:rsidRDefault="00DE6A6A">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Ποταμιού)</w:t>
      </w:r>
    </w:p>
    <w:p w14:paraId="295D7321" w14:textId="77777777" w:rsidR="006C59DA" w:rsidRDefault="00DE6A6A">
      <w:pPr>
        <w:spacing w:line="600" w:lineRule="auto"/>
        <w:ind w:firstLine="720"/>
        <w:contextualSpacing/>
        <w:jc w:val="both"/>
        <w:rPr>
          <w:rFonts w:eastAsia="Times New Roman"/>
          <w:szCs w:val="24"/>
        </w:rPr>
      </w:pPr>
      <w:r w:rsidRPr="00F2131D">
        <w:rPr>
          <w:rFonts w:eastAsia="Times New Roman"/>
          <w:b/>
          <w:szCs w:val="24"/>
        </w:rPr>
        <w:t>ΠΡΟΕΔΡΕΥΟΥΣΑ (Αναστασία Χριστοδουλοπούλου)</w:t>
      </w:r>
      <w:r w:rsidRPr="0058756D">
        <w:rPr>
          <w:rFonts w:eastAsia="Times New Roman"/>
          <w:b/>
          <w:szCs w:val="24"/>
        </w:rPr>
        <w:t xml:space="preserve">: </w:t>
      </w:r>
      <w:r>
        <w:rPr>
          <w:rFonts w:eastAsia="Times New Roman"/>
          <w:szCs w:val="24"/>
        </w:rPr>
        <w:t>Ευχαριστούμε και για το χρόνο.</w:t>
      </w:r>
    </w:p>
    <w:p w14:paraId="295D7322"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Τώρα τον λόγο έχει ο κ. Χρήστος </w:t>
      </w:r>
      <w:proofErr w:type="spellStart"/>
      <w:r>
        <w:rPr>
          <w:rFonts w:eastAsia="Times New Roman"/>
          <w:szCs w:val="24"/>
        </w:rPr>
        <w:t>Μπουκώρος</w:t>
      </w:r>
      <w:proofErr w:type="spellEnd"/>
      <w:r>
        <w:rPr>
          <w:rFonts w:eastAsia="Times New Roman"/>
          <w:szCs w:val="24"/>
        </w:rPr>
        <w:t xml:space="preserve"> από τη Νέα Δημοκρατία για επτά λεπτά.</w:t>
      </w:r>
    </w:p>
    <w:p w14:paraId="295D7323" w14:textId="77777777" w:rsidR="006C59DA" w:rsidRDefault="00DE6A6A">
      <w:pPr>
        <w:spacing w:line="600" w:lineRule="auto"/>
        <w:ind w:firstLine="720"/>
        <w:contextualSpacing/>
        <w:jc w:val="both"/>
        <w:rPr>
          <w:rFonts w:eastAsia="Times New Roman"/>
          <w:szCs w:val="24"/>
        </w:rPr>
      </w:pPr>
      <w:r w:rsidRPr="003D3D0C">
        <w:rPr>
          <w:rFonts w:eastAsia="Times New Roman"/>
          <w:b/>
          <w:szCs w:val="24"/>
        </w:rPr>
        <w:t xml:space="preserve">ΧΡΗΣΤΟΣ ΜΠΟΥΚΩΡΟΣ: </w:t>
      </w:r>
      <w:r>
        <w:rPr>
          <w:rFonts w:eastAsia="Times New Roman"/>
          <w:szCs w:val="24"/>
        </w:rPr>
        <w:t xml:space="preserve">Ευχαριστώ, κυρία Πρόεδρε. </w:t>
      </w:r>
    </w:p>
    <w:p w14:paraId="295D732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μου επιτρέψετε, επειδή αυτή ακριβώς την ώρα τελείται η εξόδιος ακολουθία του Κωνσταντίνου </w:t>
      </w:r>
      <w:proofErr w:type="spellStart"/>
      <w:r>
        <w:rPr>
          <w:rFonts w:eastAsia="Times New Roman"/>
          <w:szCs w:val="24"/>
        </w:rPr>
        <w:t>Κατσίφα</w:t>
      </w:r>
      <w:proofErr w:type="spellEnd"/>
      <w:r>
        <w:rPr>
          <w:rFonts w:eastAsia="Times New Roman"/>
          <w:szCs w:val="24"/>
        </w:rPr>
        <w:t xml:space="preserve"> στους </w:t>
      </w:r>
      <w:proofErr w:type="spellStart"/>
      <w:r>
        <w:rPr>
          <w:rFonts w:eastAsia="Times New Roman"/>
          <w:szCs w:val="24"/>
        </w:rPr>
        <w:t>Βουλιαράτες</w:t>
      </w:r>
      <w:proofErr w:type="spellEnd"/>
      <w:r>
        <w:rPr>
          <w:rFonts w:eastAsia="Times New Roman"/>
          <w:szCs w:val="24"/>
        </w:rPr>
        <w:t xml:space="preserve"> της </w:t>
      </w:r>
      <w:proofErr w:type="spellStart"/>
      <w:r>
        <w:rPr>
          <w:rFonts w:eastAsia="Times New Roman"/>
          <w:szCs w:val="24"/>
        </w:rPr>
        <w:t>Δρόπολης</w:t>
      </w:r>
      <w:proofErr w:type="spellEnd"/>
      <w:r>
        <w:rPr>
          <w:rFonts w:eastAsia="Times New Roman"/>
          <w:szCs w:val="24"/>
        </w:rPr>
        <w:t>, να ταξιδ</w:t>
      </w:r>
      <w:r>
        <w:rPr>
          <w:rFonts w:eastAsia="Times New Roman"/>
          <w:szCs w:val="24"/>
        </w:rPr>
        <w:t xml:space="preserve">έψει η σκέψη όλων μας εκεί και όλων των Ελλήνων, γιατί πρόκειται για έναν νέο άνθρωπο, ο οποίος κυριολεκτικά εκτελέστηκε, χάθηκε άδικα, με ευθύνη των αρχών της γειτονικής χώρας. </w:t>
      </w:r>
    </w:p>
    <w:p w14:paraId="295D7325" w14:textId="77777777" w:rsidR="006C59DA" w:rsidRDefault="00DE6A6A">
      <w:pPr>
        <w:spacing w:line="600" w:lineRule="auto"/>
        <w:ind w:firstLine="720"/>
        <w:contextualSpacing/>
        <w:jc w:val="both"/>
        <w:rPr>
          <w:rFonts w:eastAsia="Times New Roman"/>
          <w:szCs w:val="24"/>
        </w:rPr>
      </w:pPr>
      <w:r>
        <w:rPr>
          <w:rFonts w:eastAsia="Times New Roman"/>
          <w:szCs w:val="24"/>
        </w:rPr>
        <w:t>Κι επειδή πρόκειται για έναν νέο Έλληνα που χάνεται κατ’ αυτόν τον τρόπο, καλ</w:t>
      </w:r>
      <w:r>
        <w:rPr>
          <w:rFonts w:eastAsia="Times New Roman"/>
          <w:szCs w:val="24"/>
        </w:rPr>
        <w:t>ό θα ήταν να είμαστε όλοι προσεκτικότεροι και να μην μιλάμε με τόση ευκολία, όταν αυτά τα γεγονότα είναι ζεστά, για «</w:t>
      </w:r>
      <w:r>
        <w:rPr>
          <w:rFonts w:eastAsia="Times New Roman"/>
          <w:szCs w:val="24"/>
        </w:rPr>
        <w:t>ν</w:t>
      </w:r>
      <w:r>
        <w:rPr>
          <w:rFonts w:eastAsia="Times New Roman"/>
          <w:szCs w:val="24"/>
        </w:rPr>
        <w:t>ότιο Αλβανία». Όχι με την έννοια του γεωγραφικού προσδιορισμού, αλλά με την έννοια της προσπάθειας αποσιώπησης ή και κατάργησης μιας εθνικ</w:t>
      </w:r>
      <w:r>
        <w:rPr>
          <w:rFonts w:eastAsia="Times New Roman"/>
          <w:szCs w:val="24"/>
        </w:rPr>
        <w:t xml:space="preserve">ής μειονότητας που υπάρχει εκεί. Γιατί η ελληνική μειονότητα της γειτονικής χώρας είναι έννοια νομικά κατοχυρωμένη μέσα από διεθνείς συνθήκες και προβλεπόμενη από το ίδιο το Σύνταγμα της γειτονικής χώρας. </w:t>
      </w:r>
    </w:p>
    <w:p w14:paraId="295D732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Αιωνία η μνήμη, λοιπόν, του Κωνσταντίνου </w:t>
      </w:r>
      <w:proofErr w:type="spellStart"/>
      <w:r>
        <w:rPr>
          <w:rFonts w:eastAsia="Times New Roman"/>
          <w:szCs w:val="24"/>
        </w:rPr>
        <w:t>Κατσίφα</w:t>
      </w:r>
      <w:proofErr w:type="spellEnd"/>
      <w:r>
        <w:rPr>
          <w:rFonts w:eastAsia="Times New Roman"/>
          <w:szCs w:val="24"/>
        </w:rPr>
        <w:t xml:space="preserve">. </w:t>
      </w:r>
      <w:r>
        <w:rPr>
          <w:rFonts w:eastAsia="Times New Roman"/>
          <w:szCs w:val="24"/>
        </w:rPr>
        <w:t xml:space="preserve">Τέτοια γεγονότα δεν βοηθούν ούτε την ειρήνη στην περιοχή ούτε τις παραγωγικές σχέσεις μεταξύ των γειτονικών χωρών. </w:t>
      </w:r>
    </w:p>
    <w:p w14:paraId="295D7327"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Αναρωτιέμαι, κυρίες και κύριοι συνάδελφοι, αν έχει κάποιο νόημα να μιλάμε σήμερα, γιατί αυτό που αντιληφθήκαμε ήταν η πανηγυρική έναρξη του </w:t>
      </w:r>
      <w:r>
        <w:rPr>
          <w:rFonts w:eastAsia="Times New Roman"/>
          <w:szCs w:val="24"/>
        </w:rPr>
        <w:t xml:space="preserve">προεκλογικού αγώνα από τον κύριο Πρωθυπουργό. Ήρθε εδώ ο κύριος Πρωθυπουργός να μας πει και προσπάθησε να πείσει το Σώμα -και διά του Κοινοβουλίου και τον ελληνικό λαό- ότι εκείνος είναι ο </w:t>
      </w:r>
      <w:proofErr w:type="spellStart"/>
      <w:r>
        <w:rPr>
          <w:rFonts w:eastAsia="Times New Roman"/>
          <w:szCs w:val="24"/>
        </w:rPr>
        <w:t>αντιμνημονιακός</w:t>
      </w:r>
      <w:proofErr w:type="spellEnd"/>
      <w:r>
        <w:rPr>
          <w:rFonts w:eastAsia="Times New Roman"/>
          <w:szCs w:val="24"/>
        </w:rPr>
        <w:t xml:space="preserve"> κι όλοι οι υπόλοιποι </w:t>
      </w:r>
      <w:proofErr w:type="spellStart"/>
      <w:r>
        <w:rPr>
          <w:rFonts w:eastAsia="Times New Roman"/>
          <w:szCs w:val="24"/>
        </w:rPr>
        <w:t>μνημονιακοί</w:t>
      </w:r>
      <w:proofErr w:type="spellEnd"/>
      <w:r>
        <w:rPr>
          <w:rFonts w:eastAsia="Times New Roman"/>
          <w:szCs w:val="24"/>
        </w:rPr>
        <w:t xml:space="preserve">. Είναι, δηλαδή, </w:t>
      </w:r>
      <w:proofErr w:type="spellStart"/>
      <w:r>
        <w:rPr>
          <w:rFonts w:eastAsia="Times New Roman"/>
          <w:szCs w:val="24"/>
        </w:rPr>
        <w:t>μν</w:t>
      </w:r>
      <w:r>
        <w:rPr>
          <w:rFonts w:eastAsia="Times New Roman"/>
          <w:szCs w:val="24"/>
        </w:rPr>
        <w:t>ημονιακή</w:t>
      </w:r>
      <w:proofErr w:type="spellEnd"/>
      <w:r>
        <w:rPr>
          <w:rFonts w:eastAsia="Times New Roman"/>
          <w:szCs w:val="24"/>
        </w:rPr>
        <w:t xml:space="preserve"> η Νέα Δημοκρατία που εφάρμοσε δυόμισι χρόνια μνημόνιο και δεν είναι </w:t>
      </w:r>
      <w:proofErr w:type="spellStart"/>
      <w:r>
        <w:rPr>
          <w:rFonts w:eastAsia="Times New Roman"/>
          <w:szCs w:val="24"/>
        </w:rPr>
        <w:t>μνημονιακός</w:t>
      </w:r>
      <w:proofErr w:type="spellEnd"/>
      <w:r>
        <w:rPr>
          <w:rFonts w:eastAsia="Times New Roman"/>
          <w:szCs w:val="24"/>
        </w:rPr>
        <w:t xml:space="preserve"> ο κ. Τσίπρας, που εφαρμόζει μνημόνιο τέσσερα χρόνια.</w:t>
      </w:r>
    </w:p>
    <w:p w14:paraId="295D7328" w14:textId="77777777" w:rsidR="006C59DA" w:rsidRDefault="00DE6A6A">
      <w:pPr>
        <w:spacing w:line="600" w:lineRule="auto"/>
        <w:ind w:firstLine="720"/>
        <w:contextualSpacing/>
        <w:jc w:val="both"/>
        <w:rPr>
          <w:rFonts w:eastAsia="Times New Roman"/>
          <w:szCs w:val="24"/>
        </w:rPr>
      </w:pPr>
      <w:r>
        <w:rPr>
          <w:rFonts w:eastAsia="Times New Roman"/>
          <w:szCs w:val="24"/>
        </w:rPr>
        <w:t>Είναι κακή η Νέα Δημοκρατία που ψήφισε την επιστροφή του 50% στα στελέχη των Ενόπλων Δυνάμεων και των Σωμάτων Ασφα</w:t>
      </w:r>
      <w:r>
        <w:rPr>
          <w:rFonts w:eastAsia="Times New Roman"/>
          <w:szCs w:val="24"/>
        </w:rPr>
        <w:t>λείας και το 2014 και το ψηφίζει και σήμερα –δηλαδή η Νέα Δημοκρατία έχει υπερψηφίσει το 100% της επιστροφής- και είναι καλή η Κυβέρνηση και ο κ. Τσίπρας που το 2014 Υπουργοί της σημερινής Κυβέρνησης μιλούσαν για «προεκλογικά δώρα» και «αηδίες» και καταψήφ</w:t>
      </w:r>
      <w:r>
        <w:rPr>
          <w:rFonts w:eastAsia="Times New Roman"/>
          <w:szCs w:val="24"/>
        </w:rPr>
        <w:t xml:space="preserve">ιζαν και ψηφίζουν μόνο το 50%. </w:t>
      </w:r>
    </w:p>
    <w:p w14:paraId="295D7329" w14:textId="77777777" w:rsidR="006C59DA" w:rsidRDefault="00DE6A6A">
      <w:pPr>
        <w:spacing w:line="600" w:lineRule="auto"/>
        <w:ind w:firstLine="720"/>
        <w:contextualSpacing/>
        <w:jc w:val="both"/>
        <w:rPr>
          <w:rFonts w:eastAsia="Times New Roman"/>
          <w:szCs w:val="24"/>
        </w:rPr>
      </w:pPr>
      <w:r>
        <w:rPr>
          <w:rFonts w:eastAsia="Times New Roman"/>
          <w:szCs w:val="24"/>
        </w:rPr>
        <w:t>Έκαναν περικοπές οι προηγούμενες κυβερνήσεις στις συντάξεις και στους μισθούς και ο κ. Τσίπρας δεν έκανε περικοπές. Λες και προχώρησε στην κατάργηση των προηγούμενων περικοπών. Ήρθε, απλά, επί τέσσερα χρόνια εφάρμοσε όλες τι</w:t>
      </w:r>
      <w:r>
        <w:rPr>
          <w:rFonts w:eastAsia="Times New Roman"/>
          <w:szCs w:val="24"/>
        </w:rPr>
        <w:t xml:space="preserve">ς μειώσεις που είχαν ψηφίσει οι περιηγούμενες κυβερνήσεις –όλες, μέχρι κεραίας- και πρόσθεσε και τις δικές του μειώσεις. Πού είναι το ΕΚΑΣ; Πού είναι οι εισφορές </w:t>
      </w:r>
      <w:r>
        <w:rPr>
          <w:rFonts w:eastAsia="Times New Roman"/>
          <w:szCs w:val="24"/>
        </w:rPr>
        <w:lastRenderedPageBreak/>
        <w:t>υπέρ υγείας; Πού είναι η απόλυτη ταπείνωση των επικουρικών συντάξεων; Δεν είναι έργα και ημέρε</w:t>
      </w:r>
      <w:r>
        <w:rPr>
          <w:rFonts w:eastAsia="Times New Roman"/>
          <w:szCs w:val="24"/>
        </w:rPr>
        <w:t xml:space="preserve">ς της σημερινής Κυβέρνησης; </w:t>
      </w:r>
    </w:p>
    <w:p w14:paraId="295D732A" w14:textId="77777777" w:rsidR="006C59DA" w:rsidRDefault="00DE6A6A">
      <w:pPr>
        <w:spacing w:line="600" w:lineRule="auto"/>
        <w:ind w:firstLine="720"/>
        <w:contextualSpacing/>
        <w:jc w:val="both"/>
        <w:rPr>
          <w:rFonts w:eastAsia="Times New Roman"/>
          <w:szCs w:val="24"/>
        </w:rPr>
      </w:pPr>
      <w:r>
        <w:rPr>
          <w:rFonts w:eastAsia="Times New Roman"/>
          <w:szCs w:val="24"/>
        </w:rPr>
        <w:t>Αφαιρέσατε τις προηγούμενες κακές περικοπές και φέρατε τις δικές σας ηπιότερες ή προσθέσατε πάνω στις προηγούμενες περικοπές και τις δικές σας, δημιουργώντας σωρευτικά ένα δυσβάσταχτο άθροισμα για τον ελληνικό λαό, κύριε Υπουργ</w:t>
      </w:r>
      <w:r>
        <w:rPr>
          <w:rFonts w:eastAsia="Times New Roman"/>
          <w:szCs w:val="24"/>
        </w:rPr>
        <w:t>έ; Από πού είστε καλύτεροι; Από πού προκύπτει αυτό;</w:t>
      </w:r>
    </w:p>
    <w:p w14:paraId="295D732B" w14:textId="77777777" w:rsidR="006C59DA" w:rsidRDefault="00DE6A6A">
      <w:pPr>
        <w:spacing w:line="600" w:lineRule="auto"/>
        <w:ind w:firstLine="720"/>
        <w:contextualSpacing/>
        <w:jc w:val="both"/>
        <w:rPr>
          <w:rFonts w:eastAsia="Times New Roman"/>
          <w:szCs w:val="24"/>
        </w:rPr>
      </w:pPr>
      <w:r>
        <w:rPr>
          <w:rFonts w:eastAsia="Times New Roman"/>
          <w:szCs w:val="24"/>
        </w:rPr>
        <w:t>Κι έρχεστε σήμερα να δώσετε αυτά που επιδίκασε το Συμβούλιο της Επικρατείας. Κι ακούμε το πρωτοφανές από τον Πρωθυπουργό ότι κα</w:t>
      </w:r>
      <w:r>
        <w:rPr>
          <w:rFonts w:eastAsia="Times New Roman"/>
          <w:szCs w:val="24"/>
        </w:rPr>
        <w:t>μ</w:t>
      </w:r>
      <w:r>
        <w:rPr>
          <w:rFonts w:eastAsia="Times New Roman"/>
          <w:szCs w:val="24"/>
        </w:rPr>
        <w:t>μία κυβέρνηση –λέει- δεν έχει νομική υποχρέωση να εφαρμόσει αυτές τις αποφάσ</w:t>
      </w:r>
      <w:r>
        <w:rPr>
          <w:rFonts w:eastAsia="Times New Roman"/>
          <w:szCs w:val="24"/>
        </w:rPr>
        <w:t xml:space="preserve">εις. Είναι ηθική –λέει- υποχρέωσή μας. </w:t>
      </w:r>
    </w:p>
    <w:p w14:paraId="295D732C" w14:textId="77777777" w:rsidR="006C59DA" w:rsidRDefault="00DE6A6A">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αυτό το επιχείρημα είναι ίδιας βαρύτητας με το επιχείρημα περί «ηθικού πλεονεκτήματος» της Αριστεράς. Κατά δεύτερον, αν δεν έχει καμ</w:t>
      </w:r>
      <w:r>
        <w:rPr>
          <w:rFonts w:eastAsia="Times New Roman"/>
          <w:szCs w:val="24"/>
        </w:rPr>
        <w:t>μ</w:t>
      </w:r>
      <w:r>
        <w:rPr>
          <w:rFonts w:eastAsia="Times New Roman"/>
          <w:szCs w:val="24"/>
        </w:rPr>
        <w:t>ία κυβέρνηση νομική υποχρέωση να εφαρμόσει τις αποφάσεις των ανωτάτων δ</w:t>
      </w:r>
      <w:r>
        <w:rPr>
          <w:rFonts w:eastAsia="Times New Roman"/>
          <w:szCs w:val="24"/>
        </w:rPr>
        <w:t xml:space="preserve">ικαστηρίων, ποια είναι η έννοια της δικαιοσύνης; Από μια </w:t>
      </w:r>
      <w:r>
        <w:rPr>
          <w:rFonts w:eastAsia="Times New Roman"/>
          <w:szCs w:val="24"/>
        </w:rPr>
        <w:t xml:space="preserve"> </w:t>
      </w:r>
      <w:r>
        <w:rPr>
          <w:rFonts w:eastAsia="Times New Roman"/>
          <w:szCs w:val="24"/>
        </w:rPr>
        <w:t>δικαιοσύνη της οποίας οι αποφάσεις δεν εφαρμόζονται, ποια είναι η έννοια της ύπαρξής της;</w:t>
      </w:r>
    </w:p>
    <w:p w14:paraId="295D732D" w14:textId="77777777" w:rsidR="006C59DA" w:rsidRDefault="00DE6A6A">
      <w:pPr>
        <w:spacing w:line="600" w:lineRule="auto"/>
        <w:ind w:firstLine="720"/>
        <w:contextualSpacing/>
        <w:jc w:val="both"/>
        <w:rPr>
          <w:rFonts w:eastAsia="Times New Roman"/>
          <w:szCs w:val="24"/>
        </w:rPr>
      </w:pPr>
      <w:r>
        <w:rPr>
          <w:rFonts w:eastAsia="Times New Roman"/>
          <w:szCs w:val="24"/>
        </w:rPr>
        <w:t>Έρχεται, όμως, δυστυχώς, αυτή η άποψη του κυρίου Πρωθυπουργού ως συνέχεια μιας άλλης τοποθέτησής του που έκα</w:t>
      </w:r>
      <w:r>
        <w:rPr>
          <w:rFonts w:eastAsia="Times New Roman"/>
          <w:szCs w:val="24"/>
        </w:rPr>
        <w:t xml:space="preserve">νε λόγο για τη δικαιοσύνη ως «θεσμικό εμπόδιο».          </w:t>
      </w:r>
    </w:p>
    <w:p w14:paraId="295D732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υπερψηφίζουμε την τροπολογία. Δεν μπορούμε, όμως, να βλέπουμε τον ουλαμό των Υπουργών σήμερα στο Κοινοβούλιο να μας λέει πόσο λατρεύει τις Ένοπλες Δυνάμεις και τα Σώματα Ασφαλείας. Δύο τινά μπ</w:t>
      </w:r>
      <w:r>
        <w:rPr>
          <w:rFonts w:eastAsia="Times New Roman" w:cs="Times New Roman"/>
          <w:szCs w:val="24"/>
        </w:rPr>
        <w:t>ορεί να συμβαίνουν: Ή ο κ. Καμμένος σας έχει πείσει όλους και έχετε γίνει φίλοι της παραλλαγής και των πηλήκιων ή απλά για μία ακόμη φορά αντιμετωπίζετε και αυτή την κοινωνική και επαγγελματική τάξη με τρόπο ψυχρό και ξεδιάντροπο, ως εκλογική ύλη. Μπορεί ν</w:t>
      </w:r>
      <w:r>
        <w:rPr>
          <w:rFonts w:eastAsia="Times New Roman" w:cs="Times New Roman"/>
          <w:szCs w:val="24"/>
        </w:rPr>
        <w:t>α συμβαίνουν και τα δύο. Πιστεύω, όμως, ότι συμβαίνει το δεύτερο.</w:t>
      </w:r>
    </w:p>
    <w:p w14:paraId="295D732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Από πού, όμως, κυρίες και κύριοι της </w:t>
      </w:r>
      <w:r>
        <w:rPr>
          <w:rFonts w:eastAsia="Times New Roman" w:cs="Times New Roman"/>
          <w:szCs w:val="24"/>
        </w:rPr>
        <w:t>π</w:t>
      </w:r>
      <w:r>
        <w:rPr>
          <w:rFonts w:eastAsia="Times New Roman" w:cs="Times New Roman"/>
          <w:szCs w:val="24"/>
        </w:rPr>
        <w:t>λειοψηφίας, δίνετε αυτά που επιδικάστηκαν στα στελέχη των Ενόπλων Δυνάμεων και των Σωμάτων Ασφαλείας; Τα δίνετε από το υγιές πλεόνασμα μιας αναπτυξιακής</w:t>
      </w:r>
      <w:r>
        <w:rPr>
          <w:rFonts w:eastAsia="Times New Roman" w:cs="Times New Roman"/>
          <w:szCs w:val="24"/>
        </w:rPr>
        <w:t xml:space="preserve"> διαδικασίας που έχει εισέλθει η χώρα ή τα δίνετε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μέχρι εξαφανίσεως της μεσαίας τάξης και των ελεύθερων επαγγελματιών, από τους μισθωτούς του ιδιωτικού τομέα που κάθε χρόνο επί των ημερών σας ταπεινώνονται, από τους μισθούς της γενιά</w:t>
      </w:r>
      <w:r>
        <w:rPr>
          <w:rFonts w:eastAsia="Times New Roman" w:cs="Times New Roman"/>
          <w:szCs w:val="24"/>
        </w:rPr>
        <w:t>ς των «τρεις κι εξήντα», των 360 ευρώ, που εσείς καθιερώσατε, από τα δύο εκατομμύρια κατασχεθέντων λογαριασμών Ελλήνων πολιτών, ακόμα και αναξιοπαθούντων; Από εκεί τα δίνετε, κύριοι. Και δεν πρέπει να είστε υπερήφανοι γι’ αυτό.</w:t>
      </w:r>
    </w:p>
    <w:p w14:paraId="295D733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λοιπόν, εφ</w:t>
      </w:r>
      <w:r>
        <w:rPr>
          <w:rFonts w:eastAsia="Times New Roman" w:cs="Times New Roman"/>
          <w:szCs w:val="24"/>
        </w:rPr>
        <w:t>άρμοσε το 50% της επιστροφής το 2014 και ψηφίζει και σήμερα το υπόλοιπο 50%. Εσείς στενόκαρδα, πέραν κάθε λογικής κα</w:t>
      </w:r>
      <w:r>
        <w:rPr>
          <w:rFonts w:eastAsia="Times New Roman" w:cs="Times New Roman"/>
          <w:szCs w:val="24"/>
        </w:rPr>
        <w:lastRenderedPageBreak/>
        <w:t>θυστερήσατε να καταβάλετε αυτά τα χρήματα. Μήπως, κύριε Υπουργέ, θα τα επιστρέψετε με τόκο; Μήπως είναι χρήματα που έπρεπε να έχετε δώσει ήδ</w:t>
      </w:r>
      <w:r>
        <w:rPr>
          <w:rFonts w:eastAsia="Times New Roman" w:cs="Times New Roman"/>
          <w:szCs w:val="24"/>
        </w:rPr>
        <w:t xml:space="preserve">η από το 2015 και το 2016; Όχι βέβαια. Δεν κάνετε, όμως, τίποτε άλλο από το να προσπαθείτε να διασωθείτε πολιτικά και να ρίξετε κι ένα σωσίβιο στον κυβερνητικό σας εταίρο. </w:t>
      </w:r>
    </w:p>
    <w:p w14:paraId="295D733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Εφόσον, λοιπόν, σήμερα ουσιαστικά ο Πρωθυπουργός ουσιαστικά κήρυξε επισήμως την ένα</w:t>
      </w:r>
      <w:r>
        <w:rPr>
          <w:rFonts w:eastAsia="Times New Roman" w:cs="Times New Roman"/>
          <w:szCs w:val="24"/>
        </w:rPr>
        <w:t>ρξη του προεκλογικού αγώνα -και αυτό φαίνεται από το γεγονός ότι μίλησαν κα</w:t>
      </w:r>
      <w:r>
        <w:rPr>
          <w:rFonts w:eastAsia="Times New Roman" w:cs="Times New Roman"/>
          <w:szCs w:val="24"/>
        </w:rPr>
        <w:t>μ</w:t>
      </w:r>
      <w:r>
        <w:rPr>
          <w:rFonts w:eastAsia="Times New Roman" w:cs="Times New Roman"/>
          <w:szCs w:val="24"/>
        </w:rPr>
        <w:t xml:space="preserve">μιά εικοσαριά Υπουργοί και μόνο δύο Βουλευτές της </w:t>
      </w:r>
      <w:r>
        <w:rPr>
          <w:rFonts w:eastAsia="Times New Roman" w:cs="Times New Roman"/>
          <w:szCs w:val="24"/>
        </w:rPr>
        <w:t>π</w:t>
      </w:r>
      <w:r>
        <w:rPr>
          <w:rFonts w:eastAsia="Times New Roman" w:cs="Times New Roman"/>
          <w:szCs w:val="24"/>
        </w:rPr>
        <w:t xml:space="preserve">λειοψηφίας ήρθαν να υπερασπιστούν την τροπολογία- θα πάμε σε εκλογές. Νωρίτερα ή αργότερα, δεν έχει πλέον σημασία, κύριε Υπουργέ. Γιατί μέρα που περνάει, δεν ξαναπερνάει. </w:t>
      </w:r>
    </w:p>
    <w:p w14:paraId="295D733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εκεί πραγματικά, λοιπόν -ενώ σε αυτή την Αίθουσα προσπαθείτε να καταργήσετε ή να</w:t>
      </w:r>
      <w:r>
        <w:rPr>
          <w:rFonts w:eastAsia="Times New Roman" w:cs="Times New Roman"/>
          <w:szCs w:val="24"/>
        </w:rPr>
        <w:t xml:space="preserve"> υπερπηδήσετε θεσμικές λειτουργίες, αλλά κυρίως να καταργήσετε την ίδια τη λογική- ενώπιον του ελληνικού λαού, μπροστά στην κάλπη, θα αντιληφθείτε ότι η συντριπτική πλειοψηφία του ελληνικού λαού και σκέφτεται και δρα λογικά. Και θα σας δώσει ηχηρή απάντηση</w:t>
      </w:r>
      <w:r>
        <w:rPr>
          <w:rFonts w:eastAsia="Times New Roman" w:cs="Times New Roman"/>
          <w:szCs w:val="24"/>
        </w:rPr>
        <w:t xml:space="preserve"> στις εκλογές που έρχονται.</w:t>
      </w:r>
    </w:p>
    <w:p w14:paraId="295D733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95D7334" w14:textId="77777777" w:rsidR="006C59DA" w:rsidRDefault="00DE6A6A">
      <w:pPr>
        <w:spacing w:line="600" w:lineRule="auto"/>
        <w:ind w:firstLine="720"/>
        <w:contextualSpacing/>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295D7335" w14:textId="77777777" w:rsidR="006C59DA" w:rsidRDefault="00DE6A6A">
      <w:pPr>
        <w:spacing w:line="600" w:lineRule="auto"/>
        <w:ind w:firstLine="720"/>
        <w:contextualSpacing/>
        <w:jc w:val="both"/>
        <w:rPr>
          <w:rFonts w:eastAsia="Times New Roman" w:cs="Times New Roman"/>
          <w:szCs w:val="24"/>
        </w:rPr>
      </w:pPr>
      <w:r w:rsidRPr="002013E8">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Κυρία Πρόεδρε, θα ήθελα τον λόγο για μια τροπολογία και μια νομοτεχνική βελτίωση.</w:t>
      </w:r>
    </w:p>
    <w:p w14:paraId="295D7336" w14:textId="77777777" w:rsidR="006C59DA" w:rsidRDefault="00DE6A6A">
      <w:pPr>
        <w:spacing w:line="600" w:lineRule="auto"/>
        <w:ind w:firstLine="720"/>
        <w:contextualSpacing/>
        <w:jc w:val="both"/>
        <w:rPr>
          <w:rFonts w:eastAsia="Times New Roman"/>
          <w:bCs/>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Ορίστε, κύριε Υπουργέ, έχετε τον λόγο.</w:t>
      </w:r>
    </w:p>
    <w:p w14:paraId="295D7337" w14:textId="77777777" w:rsidR="006C59DA" w:rsidRDefault="00DE6A6A">
      <w:pPr>
        <w:spacing w:line="600" w:lineRule="auto"/>
        <w:ind w:firstLine="720"/>
        <w:contextualSpacing/>
        <w:jc w:val="both"/>
        <w:rPr>
          <w:rFonts w:eastAsia="Times New Roman" w:cs="Times New Roman"/>
          <w:szCs w:val="24"/>
        </w:rPr>
      </w:pPr>
      <w:r w:rsidRPr="002013E8">
        <w:rPr>
          <w:rFonts w:eastAsia="Times New Roman" w:cs="Times New Roman"/>
          <w:b/>
          <w:szCs w:val="24"/>
        </w:rPr>
        <w:t>ΑΝΑΣΤΑΣΙΟΣ ΠΕΤΡΟΠΟΥΛΟΣ (Υφυπουργός Εργασίας, Κοινωνικής Ασφάλισης και Κοινωνικής Αλληλεγγύ</w:t>
      </w:r>
      <w:r w:rsidRPr="002013E8">
        <w:rPr>
          <w:rFonts w:eastAsia="Times New Roman" w:cs="Times New Roman"/>
          <w:b/>
          <w:szCs w:val="24"/>
        </w:rPr>
        <w:t>ης):</w:t>
      </w:r>
      <w:r>
        <w:rPr>
          <w:rFonts w:eastAsia="Times New Roman" w:cs="Times New Roman"/>
          <w:szCs w:val="24"/>
        </w:rPr>
        <w:t xml:space="preserve"> Είναι μια βουλευτική τροπολογία, την οποία κάνω αποδεκτή. </w:t>
      </w:r>
    </w:p>
    <w:p w14:paraId="295D7338" w14:textId="77777777" w:rsidR="006C59DA" w:rsidRDefault="00DE6A6A">
      <w:pPr>
        <w:spacing w:line="600" w:lineRule="auto"/>
        <w:ind w:firstLine="720"/>
        <w:contextualSpacing/>
        <w:jc w:val="both"/>
        <w:rPr>
          <w:rFonts w:eastAsia="Times New Roman" w:cs="Times New Roman"/>
          <w:szCs w:val="24"/>
        </w:rPr>
      </w:pPr>
      <w:r w:rsidRPr="00F67A8E">
        <w:rPr>
          <w:rFonts w:eastAsia="Times New Roman" w:cs="Times New Roman"/>
          <w:b/>
          <w:szCs w:val="24"/>
        </w:rPr>
        <w:t xml:space="preserve">ΚΩΝΣΤΑΝΤΙΝΟΣ ΤΖΑΒΑΡΑΣ: </w:t>
      </w:r>
      <w:r>
        <w:rPr>
          <w:rFonts w:eastAsia="Times New Roman" w:cs="Times New Roman"/>
          <w:szCs w:val="24"/>
        </w:rPr>
        <w:t>Είναι το σύστημα στάγδην αυτό;</w:t>
      </w:r>
    </w:p>
    <w:p w14:paraId="295D733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Εσείς καταψηφίστε την.</w:t>
      </w:r>
    </w:p>
    <w:p w14:paraId="295D733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Αφορά τη στερητική α</w:t>
      </w:r>
      <w:r>
        <w:rPr>
          <w:rFonts w:eastAsia="Times New Roman" w:cs="Times New Roman"/>
          <w:szCs w:val="24"/>
        </w:rPr>
        <w:t>ναδοχή οφειλών επιχειρήσεων των οργανισμών τοπικής αυτοδιοίκησης πρώτου βαθμού από τους ίδιους τους δήμους και την απαλλαγή από ποινικές και αστικές ευθύνες των διαχειριστών αυτών των επιχειρήσεων. Αυτή είναι εν συντομία η τροπολογία, την οποία αποδέχομαι.</w:t>
      </w:r>
    </w:p>
    <w:p w14:paraId="295D733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αντιστοίχως θέλω να κάνω μία νομοτεχνική βελτίωση. Εξαιτίας της ένταξης και αυτής της τροπολογίας στον κορμό του σχεδίου νόμου, αλλάζει αντιστοίχως και το ακροτελεύτιο άρθρο, διότι η έναρξη ισχύος είναι από την 31</w:t>
      </w:r>
      <w:r w:rsidRPr="0039570E">
        <w:rPr>
          <w:rFonts w:eastAsia="Times New Roman" w:cs="Times New Roman"/>
          <w:szCs w:val="24"/>
          <w:vertAlign w:val="superscript"/>
        </w:rPr>
        <w:t>η</w:t>
      </w:r>
      <w:r>
        <w:rPr>
          <w:rFonts w:eastAsia="Times New Roman" w:cs="Times New Roman"/>
          <w:szCs w:val="24"/>
        </w:rPr>
        <w:t xml:space="preserve"> Ιουλίου του 2017 και αλλάζει και η α</w:t>
      </w:r>
      <w:r>
        <w:rPr>
          <w:rFonts w:eastAsia="Times New Roman" w:cs="Times New Roman"/>
          <w:szCs w:val="24"/>
        </w:rPr>
        <w:t>ρίθμηση αντιστοίχως.</w:t>
      </w:r>
    </w:p>
    <w:p w14:paraId="295D733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Υφυπουργός κ. Αναστάσιος Πετρόπουλος καταθέτει </w:t>
      </w:r>
      <w:r>
        <w:rPr>
          <w:rFonts w:eastAsia="Times New Roman" w:cs="Times New Roman"/>
          <w:szCs w:val="24"/>
        </w:rPr>
        <w:t xml:space="preserve">για </w:t>
      </w:r>
      <w:r>
        <w:rPr>
          <w:rFonts w:eastAsia="Times New Roman" w:cs="Times New Roman"/>
          <w:szCs w:val="24"/>
        </w:rPr>
        <w:t>τα Πρακτικά την προαναφερθείσα νομοτεχνική βελτίωση, η οποία έχει ως εξής:</w:t>
      </w:r>
    </w:p>
    <w:p w14:paraId="295D733D" w14:textId="77777777" w:rsidR="006C59DA" w:rsidRDefault="00DE6A6A">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Pr="0039570E">
        <w:rPr>
          <w:rFonts w:eastAsia="Times New Roman" w:cs="Times New Roman"/>
          <w:color w:val="C00000"/>
          <w:szCs w:val="24"/>
        </w:rPr>
        <w:t>ΑΛΛΑΓΗ ΣΕΛΙΔΑΣ</w:t>
      </w:r>
      <w:r>
        <w:rPr>
          <w:rFonts w:eastAsia="Times New Roman" w:cs="Times New Roman"/>
          <w:color w:val="C00000"/>
          <w:szCs w:val="24"/>
        </w:rPr>
        <w:t>)</w:t>
      </w:r>
    </w:p>
    <w:p w14:paraId="295D733E" w14:textId="77777777" w:rsidR="006C59DA" w:rsidRDefault="00DE6A6A">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lastRenderedPageBreak/>
        <w:t>(</w:t>
      </w:r>
      <w:r w:rsidRPr="0039570E">
        <w:rPr>
          <w:rFonts w:eastAsia="Times New Roman" w:cs="Times New Roman"/>
          <w:color w:val="C00000"/>
          <w:szCs w:val="24"/>
        </w:rPr>
        <w:t>Να μπει η σελίδα 263</w:t>
      </w:r>
      <w:r>
        <w:rPr>
          <w:rFonts w:eastAsia="Times New Roman" w:cs="Times New Roman"/>
          <w:color w:val="C00000"/>
          <w:szCs w:val="24"/>
        </w:rPr>
        <w:t>)</w:t>
      </w:r>
    </w:p>
    <w:p w14:paraId="295D733F" w14:textId="77777777" w:rsidR="006C59DA" w:rsidRDefault="00DE6A6A">
      <w:pPr>
        <w:spacing w:line="600" w:lineRule="auto"/>
        <w:ind w:firstLine="720"/>
        <w:contextualSpacing/>
        <w:jc w:val="center"/>
        <w:rPr>
          <w:rFonts w:eastAsia="Times New Roman"/>
          <w:bCs/>
          <w:szCs w:val="24"/>
        </w:rPr>
      </w:pPr>
      <w:r>
        <w:rPr>
          <w:rFonts w:eastAsia="Times New Roman" w:cs="Times New Roman"/>
          <w:color w:val="C00000"/>
          <w:szCs w:val="24"/>
        </w:rPr>
        <w:t>(</w:t>
      </w:r>
      <w:r w:rsidRPr="0039570E">
        <w:rPr>
          <w:rFonts w:eastAsia="Times New Roman" w:cs="Times New Roman"/>
          <w:color w:val="C00000"/>
          <w:szCs w:val="24"/>
        </w:rPr>
        <w:t>ΑΛΛΑΓΗ ΣΕΛΙΔΑΣ</w:t>
      </w:r>
      <w:r>
        <w:rPr>
          <w:rFonts w:eastAsia="Times New Roman" w:cs="Times New Roman"/>
          <w:color w:val="C00000"/>
          <w:szCs w:val="24"/>
        </w:rPr>
        <w:t>)</w:t>
      </w:r>
    </w:p>
    <w:p w14:paraId="295D7340" w14:textId="77777777" w:rsidR="006C59DA" w:rsidRDefault="00DE6A6A">
      <w:pPr>
        <w:spacing w:line="600" w:lineRule="auto"/>
        <w:ind w:firstLine="720"/>
        <w:contextualSpacing/>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Τον λόγο έχει η κ. Αντωνίου.</w:t>
      </w:r>
    </w:p>
    <w:p w14:paraId="295D7341" w14:textId="77777777" w:rsidR="006C59DA" w:rsidRDefault="00DE6A6A">
      <w:pPr>
        <w:spacing w:line="600" w:lineRule="auto"/>
        <w:ind w:firstLine="720"/>
        <w:contextualSpacing/>
        <w:jc w:val="both"/>
        <w:rPr>
          <w:rFonts w:eastAsia="Times New Roman"/>
          <w:bCs/>
          <w:szCs w:val="24"/>
        </w:rPr>
      </w:pPr>
      <w:r w:rsidRPr="00754416">
        <w:rPr>
          <w:rFonts w:eastAsia="Times New Roman"/>
          <w:b/>
          <w:bCs/>
          <w:szCs w:val="24"/>
        </w:rPr>
        <w:t xml:space="preserve">ΜΑΡΙΑ ΑΝΤΩΝΙΟΥ: </w:t>
      </w:r>
      <w:r>
        <w:rPr>
          <w:rFonts w:eastAsia="Times New Roman"/>
          <w:bCs/>
          <w:szCs w:val="24"/>
        </w:rPr>
        <w:t>Ευχαριστώ, κυρία Πρόεδρε.</w:t>
      </w:r>
    </w:p>
    <w:p w14:paraId="295D7342" w14:textId="77777777" w:rsidR="006C59DA" w:rsidRDefault="00DE6A6A">
      <w:pPr>
        <w:spacing w:line="600" w:lineRule="auto"/>
        <w:ind w:firstLine="720"/>
        <w:contextualSpacing/>
        <w:jc w:val="both"/>
        <w:rPr>
          <w:rFonts w:eastAsia="Times New Roman"/>
          <w:bCs/>
          <w:szCs w:val="24"/>
        </w:rPr>
      </w:pPr>
      <w:r>
        <w:rPr>
          <w:rFonts w:eastAsia="Times New Roman"/>
          <w:bCs/>
          <w:szCs w:val="24"/>
        </w:rPr>
        <w:t>Κυρίες και κύριοι συνάδελφοι, θέλω και εγώ από το Βήμα της Βουλής να συλλυπηθώ από τα βάθη της καρδιάς μου τους γονείς και τους συγγενείς του</w:t>
      </w:r>
      <w:r>
        <w:rPr>
          <w:rFonts w:eastAsia="Times New Roman"/>
          <w:bCs/>
          <w:szCs w:val="24"/>
        </w:rPr>
        <w:t xml:space="preserve"> Έλληνα Κωνσταντίνου </w:t>
      </w:r>
      <w:proofErr w:type="spellStart"/>
      <w:r>
        <w:rPr>
          <w:rFonts w:eastAsia="Times New Roman"/>
          <w:bCs/>
          <w:szCs w:val="24"/>
        </w:rPr>
        <w:t>Κατσίφα</w:t>
      </w:r>
      <w:proofErr w:type="spellEnd"/>
      <w:r>
        <w:rPr>
          <w:rFonts w:eastAsia="Times New Roman"/>
          <w:bCs/>
          <w:szCs w:val="24"/>
        </w:rPr>
        <w:t>, που αυτή τη στιγμή κηδεύεται. Και ειλικρινά αυτό που θέλω να πω είναι ότι δεν έχω ακούσει να πείτε μία κουβέντα όλοι εσείς!</w:t>
      </w:r>
    </w:p>
    <w:p w14:paraId="295D734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σήμερα στα του νομοσχεδίου. Ουσιαστικά έρχεται ένα νομοσχέδιο το οποίο ενσωματώνει στην </w:t>
      </w:r>
      <w:r>
        <w:rPr>
          <w:rFonts w:eastAsia="Times New Roman" w:cs="Times New Roman"/>
          <w:szCs w:val="24"/>
        </w:rPr>
        <w:t xml:space="preserve">ελληνική νομοθεσία την </w:t>
      </w:r>
      <w:r>
        <w:rPr>
          <w:rFonts w:eastAsia="Times New Roman" w:cs="Times New Roman"/>
          <w:szCs w:val="24"/>
        </w:rPr>
        <w:t>ο</w:t>
      </w:r>
      <w:r>
        <w:rPr>
          <w:rFonts w:eastAsia="Times New Roman" w:cs="Times New Roman"/>
          <w:szCs w:val="24"/>
        </w:rPr>
        <w:t>δηγία 50 της Ευρωπαϊκής Ένωσης του 2014, σκοπός της οποίας είναι να βελτιώσει τους όρους απόκτησης και διατήρησης δικαιωμάτων των εργαζομένων στα λεγόμενα συστήματα συμπληρωματικής συνταξιοδότησης. Είναι ένα νομοσχέδιο που έρχεται ε</w:t>
      </w:r>
      <w:r>
        <w:rPr>
          <w:rFonts w:eastAsia="Times New Roman" w:cs="Times New Roman"/>
          <w:szCs w:val="24"/>
        </w:rPr>
        <w:t>τεροχρονισμένα προς ψήφιση στη Βουλή καθώς οφείλαμε να είχαμε συμμορφωθεί από τον Μάιο του 2018.</w:t>
      </w:r>
    </w:p>
    <w:p w14:paraId="295D734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Καθώς, όμως, αποτελεί συμβατική υποχρέωση της χώρας και παρά την αναδρομική ισχύ που προβλέπει, δεν θα μπορούσαμε παρά να είμαστε θετικοί. Δυστυχώς, όμως, η </w:t>
      </w:r>
      <w:r>
        <w:rPr>
          <w:rFonts w:eastAsia="Times New Roman" w:cs="Times New Roman"/>
          <w:szCs w:val="24"/>
        </w:rPr>
        <w:t>ο</w:t>
      </w:r>
      <w:r>
        <w:rPr>
          <w:rFonts w:eastAsia="Times New Roman" w:cs="Times New Roman"/>
          <w:szCs w:val="24"/>
        </w:rPr>
        <w:t>δ</w:t>
      </w:r>
      <w:r>
        <w:rPr>
          <w:rFonts w:eastAsia="Times New Roman" w:cs="Times New Roman"/>
          <w:szCs w:val="24"/>
        </w:rPr>
        <w:t xml:space="preserve">ηγία έρχεται όχι σε δεύτερη, αλλά σε τρίτη και τέταρτη μοίρα, καθώς </w:t>
      </w:r>
      <w:r>
        <w:rPr>
          <w:rFonts w:eastAsia="Times New Roman" w:cs="Times New Roman"/>
          <w:szCs w:val="24"/>
        </w:rPr>
        <w:lastRenderedPageBreak/>
        <w:t>την παράσταση κλέβουν η υπουργική τροπολογία καθώς και η Βουλευτική που μόλις αποδεχθήκατε, κύριε Υπουργέ.</w:t>
      </w:r>
    </w:p>
    <w:p w14:paraId="295D734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παράσταση εξάλλου αποδεικνύεται. Σήμερα από τις 11.00</w:t>
      </w:r>
      <w:r>
        <w:rPr>
          <w:rFonts w:eastAsia="Times New Roman" w:cs="Times New Roman"/>
          <w:szCs w:val="24"/>
        </w:rPr>
        <w:t>΄</w:t>
      </w:r>
      <w:r>
        <w:rPr>
          <w:rFonts w:eastAsia="Times New Roman" w:cs="Times New Roman"/>
          <w:szCs w:val="24"/>
        </w:rPr>
        <w:t xml:space="preserve"> το πρωί, που ήταν να μιλ</w:t>
      </w:r>
      <w:r>
        <w:rPr>
          <w:rFonts w:eastAsia="Times New Roman" w:cs="Times New Roman"/>
          <w:szCs w:val="24"/>
        </w:rPr>
        <w:t xml:space="preserve">ήσουμε, πέρασε το μισό Υπουργικό Συμβούλιο και ο Πρωθυπουργός σε ένα </w:t>
      </w:r>
      <w:r>
        <w:rPr>
          <w:rFonts w:eastAsia="Times New Roman" w:cs="Times New Roman"/>
          <w:szCs w:val="24"/>
        </w:rPr>
        <w:t>σόου</w:t>
      </w:r>
      <w:r w:rsidRPr="00CD67C1">
        <w:rPr>
          <w:rFonts w:eastAsia="Times New Roman" w:cs="Times New Roman"/>
          <w:szCs w:val="24"/>
        </w:rPr>
        <w:t xml:space="preserve"> απ</w:t>
      </w:r>
      <w:r>
        <w:rPr>
          <w:rFonts w:eastAsia="Times New Roman" w:cs="Times New Roman"/>
          <w:szCs w:val="24"/>
        </w:rPr>
        <w:t xml:space="preserve">ίστευτο. Αυτό, λοιπόν, που τελικά σας απασχολεί είναι μόνο το </w:t>
      </w:r>
      <w:r>
        <w:rPr>
          <w:rFonts w:eastAsia="Times New Roman" w:cs="Times New Roman"/>
          <w:szCs w:val="24"/>
        </w:rPr>
        <w:t>σόου</w:t>
      </w:r>
      <w:r>
        <w:rPr>
          <w:rFonts w:eastAsia="Times New Roman" w:cs="Times New Roman"/>
          <w:szCs w:val="24"/>
        </w:rPr>
        <w:t xml:space="preserve"> και μόνο η επικοινωνία. </w:t>
      </w:r>
    </w:p>
    <w:p w14:paraId="295D734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Ας πάμε, λοιπόν, στην τροπολογία που αφορά τα αναδρομικά των ένστολων και των υπολοίπων.</w:t>
      </w:r>
      <w:r>
        <w:rPr>
          <w:rFonts w:eastAsia="Times New Roman" w:cs="Times New Roman"/>
          <w:szCs w:val="24"/>
        </w:rPr>
        <w:t xml:space="preserve"> Η Κυβέρνηση, έχοντας ουσιαστικά κοροϊδέψει με τη συνήθη τακτική της επί τέσσερα χρόνια όλους αυτούς, «τώρα θα σας τα δώσουμε», «μετά θα σας τα δώσουμε», τι κάνει; Φέρνει λίγες μέρες, λίγους μήνες πριν τελειώσει η πολιτική ζωή της την εν λόγω τροπολογία με</w:t>
      </w:r>
      <w:r>
        <w:rPr>
          <w:rFonts w:eastAsia="Times New Roman" w:cs="Times New Roman"/>
          <w:szCs w:val="24"/>
        </w:rPr>
        <w:t xml:space="preserve"> σαφώς προεκλογικό σκοπό και άρωμα.</w:t>
      </w:r>
    </w:p>
    <w:p w14:paraId="295D734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η σημερινή τροπολογία δεν αποτελεί, όπως θέλετε να μας την παρουσιάσετε, πολιτική σας βούληση, αλλά ουσιαστικά συμμόρφωση σε δικαστικές αποφάσεις του Συμβουλίου της Επικρατείας. Είναι υποχρέωσή σας, κύρι</w:t>
      </w:r>
      <w:r>
        <w:rPr>
          <w:rFonts w:eastAsia="Times New Roman" w:cs="Times New Roman"/>
          <w:szCs w:val="24"/>
        </w:rPr>
        <w:t>οι Υπουργοί, παρ’ όλο που ως Βουλευτές της Αντιπολίτευσης κάποιοι από τους Υπουργούς δεν ψηφίσατε, αν θυμάμαι καλά, όταν εμείς, ως Κυβέρνηση, με τα τότε δημοσιονομικά δεδομένα είχαμε δώσει το 50% των αναδρομικών. Πού ήσασταν, λοιπόν, όλοι εσείς, που τώρα κ</w:t>
      </w:r>
      <w:r>
        <w:rPr>
          <w:rFonts w:eastAsia="Times New Roman" w:cs="Times New Roman"/>
          <w:szCs w:val="24"/>
        </w:rPr>
        <w:t>όπτεστε για τα αναδρομικά;</w:t>
      </w:r>
    </w:p>
    <w:p w14:paraId="295D734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θυμηθήκατε τα αναδρομικά των ειδικών μισθολογίων. Τέσσερα χρόνια μετά σας έπιασε το ενδιαφέρον. Αποδεικνύεται με τον πιο σαφή και κυνικό τρόπο ότι είστε η συνέχεια του «Τσοβόλα</w:t>
      </w:r>
      <w:r w:rsidRPr="00794CA0">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δώσ</w:t>
      </w:r>
      <w:proofErr w:type="spellEnd"/>
      <w:r>
        <w:rPr>
          <w:rFonts w:eastAsia="Times New Roman" w:cs="Times New Roman"/>
          <w:szCs w:val="24"/>
        </w:rPr>
        <w:t>’ τα όλα» ή της φράσης «δώσε και</w:t>
      </w:r>
      <w:r>
        <w:rPr>
          <w:rFonts w:eastAsia="Times New Roman" w:cs="Times New Roman"/>
          <w:szCs w:val="24"/>
        </w:rPr>
        <w:t xml:space="preserve"> σώσε», προκειμένου να έχουμε κομματικά οφέλη. Αυτή είναι η λογική σας, αυτό είδαμε σήμερα στο Κοινοβούλιο. </w:t>
      </w:r>
    </w:p>
    <w:p w14:paraId="295D734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Τίποτε άλλο δεν σας ενδιαφέρει στην παρούσα συγκυρία, παρά μόνο η πολιτική σας επιβίωση και τα προεκλογικά ρουσφέτια. Η τροπολογία σας δεν είναι τί</w:t>
      </w:r>
      <w:r>
        <w:rPr>
          <w:rFonts w:eastAsia="Times New Roman" w:cs="Times New Roman"/>
          <w:szCs w:val="24"/>
        </w:rPr>
        <w:t xml:space="preserve">ποτε άλλο, παρά ένα ακόμα προεκλογικό επίδομα, την ώρα που η Κυβέρνηση καταρρέει. Μοιράζετε χρήμα σε όσους μπορείτε. Αλλά εμείς δεν είμαστε σαν εσάς, ευτυχώς για τον ελληνικό λαό. </w:t>
      </w:r>
    </w:p>
    <w:p w14:paraId="295D734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πριν από λίγο τον κ. Σαντορινιό να λέει ότι τα χρήματα που θα δοθούν για τα αναδρομικά των ένστολων προέκυψαν, λέει, από την πάταξη της φοροδιαφυγής και του λαθρεμπορίου. Λέτε μόνο ψέματα, ψέματα, ψέματα! Τα χρήματα δεν προέκυψαν από εκεί, αλλά από </w:t>
      </w:r>
      <w:r>
        <w:rPr>
          <w:rFonts w:eastAsia="Times New Roman" w:cs="Times New Roman"/>
          <w:szCs w:val="24"/>
        </w:rPr>
        <w:t xml:space="preserve">την </w:t>
      </w:r>
      <w:proofErr w:type="spellStart"/>
      <w:r>
        <w:rPr>
          <w:rFonts w:eastAsia="Times New Roman" w:cs="Times New Roman"/>
          <w:szCs w:val="24"/>
        </w:rPr>
        <w:t>υπερφορολόγηση</w:t>
      </w:r>
      <w:proofErr w:type="spellEnd"/>
      <w:r>
        <w:rPr>
          <w:rFonts w:eastAsia="Times New Roman" w:cs="Times New Roman"/>
          <w:szCs w:val="24"/>
        </w:rPr>
        <w:t>, την καταστροφή της μεσαίας τάξης και τη φτωχοποίηση των Ελλήνων.</w:t>
      </w:r>
    </w:p>
    <w:p w14:paraId="295D734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Αλλά ακόμα και αυτά τα χρήματα τα δίνετε κουτσουρεμένα εφαρμόζοντας τις δικαστικές αποφάσεις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κατά το δοκούν και κατά το πώς σας συμφέρει. Περιορίζετε, λοιπόν, τ</w:t>
      </w:r>
      <w:r>
        <w:rPr>
          <w:rFonts w:eastAsia="Times New Roman" w:cs="Times New Roman"/>
          <w:szCs w:val="24"/>
        </w:rPr>
        <w:t xml:space="preserve">ην αποκατάσταση των μισθών ως 31 Δεκεμβρίου 2016 και </w:t>
      </w:r>
      <w:r>
        <w:rPr>
          <w:rFonts w:eastAsia="Times New Roman" w:cs="Times New Roman"/>
          <w:szCs w:val="24"/>
        </w:rPr>
        <w:lastRenderedPageBreak/>
        <w:t>ουσιαστικά δεν συμμορφώνεστε με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Συνεχίζετε, λοιπόν, σήμερα με την τροπολογία αυτή τον χορό των προεκλογικών σας παροχών, ρουσφετιών και υποσχέσεων. </w:t>
      </w:r>
    </w:p>
    <w:p w14:paraId="295D734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Μια μέρα δε μετά το </w:t>
      </w:r>
      <w:r>
        <w:rPr>
          <w:rFonts w:eastAsia="Times New Roman" w:cs="Times New Roman"/>
          <w:szCs w:val="24"/>
        </w:rPr>
        <w:t>σόου</w:t>
      </w:r>
      <w:r>
        <w:rPr>
          <w:rFonts w:eastAsia="Times New Roman" w:cs="Times New Roman"/>
          <w:szCs w:val="24"/>
        </w:rPr>
        <w:t xml:space="preserve"> –ένα </w:t>
      </w:r>
      <w:r>
        <w:rPr>
          <w:rFonts w:eastAsia="Times New Roman" w:cs="Times New Roman"/>
          <w:szCs w:val="24"/>
        </w:rPr>
        <w:t xml:space="preserve">άλλο </w:t>
      </w:r>
      <w:r>
        <w:rPr>
          <w:rFonts w:eastAsia="Times New Roman" w:cs="Times New Roman"/>
          <w:szCs w:val="24"/>
        </w:rPr>
        <w:t>σόου</w:t>
      </w:r>
      <w:r>
        <w:rPr>
          <w:rFonts w:eastAsia="Times New Roman" w:cs="Times New Roman"/>
          <w:szCs w:val="24"/>
        </w:rPr>
        <w:t xml:space="preserve">- της συμφωνίας, όπως είπατε, για τον δήθεν διαχωρισμό </w:t>
      </w:r>
      <w:r>
        <w:rPr>
          <w:rFonts w:eastAsia="Times New Roman" w:cs="Times New Roman"/>
          <w:szCs w:val="24"/>
        </w:rPr>
        <w:t>Κ</w:t>
      </w:r>
      <w:r>
        <w:rPr>
          <w:rFonts w:eastAsia="Times New Roman" w:cs="Times New Roman"/>
          <w:szCs w:val="24"/>
        </w:rPr>
        <w:t xml:space="preserve">ράτους - Εκκλησίας, που μετά από λίγο έγινε πρόθεση η ιστορική αυτή συμφωνία, ήρθε απροκάλυπτα ο Κυβερνητικός Εκπρόσωπος </w:t>
      </w:r>
      <w:r>
        <w:rPr>
          <w:rFonts w:eastAsia="Times New Roman" w:cs="Times New Roman"/>
          <w:szCs w:val="24"/>
        </w:rPr>
        <w:t xml:space="preserve">σας </w:t>
      </w:r>
      <w:r>
        <w:rPr>
          <w:rFonts w:eastAsia="Times New Roman" w:cs="Times New Roman"/>
          <w:szCs w:val="24"/>
        </w:rPr>
        <w:t xml:space="preserve">και έταξε δέκα χιλιάδες προσλήψεις στο </w:t>
      </w:r>
      <w:r>
        <w:rPr>
          <w:rFonts w:eastAsia="Times New Roman" w:cs="Times New Roman"/>
          <w:szCs w:val="24"/>
        </w:rPr>
        <w:t>δ</w:t>
      </w:r>
      <w:r>
        <w:rPr>
          <w:rFonts w:eastAsia="Times New Roman" w:cs="Times New Roman"/>
          <w:szCs w:val="24"/>
        </w:rPr>
        <w:t>ημόσιο.</w:t>
      </w:r>
    </w:p>
    <w:p w14:paraId="295D734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μάλλον σαν </w:t>
      </w:r>
      <w:r>
        <w:rPr>
          <w:rFonts w:eastAsia="Times New Roman" w:cs="Times New Roman"/>
          <w:szCs w:val="24"/>
        </w:rPr>
        <w:t>εκείνες τις προσλήψεις που θα έκανε ο Υπουργός Παιδείας –δεν είναι εδώ φυσικά, ήρθε, έκανε το σόου και έφυγε- που έλεγε ότι θα κάνει είκοσι χιλιάδες μόνιμους διορισμούς στην εκπαίδευση, εάν θυμάμαι καλά. Να σας πω πόσους διορισμούς κάνατε στην εκπαίδευση σ</w:t>
      </w:r>
      <w:r>
        <w:rPr>
          <w:rFonts w:eastAsia="Times New Roman" w:cs="Times New Roman"/>
          <w:szCs w:val="24"/>
        </w:rPr>
        <w:t>τα τέσσερα χρόνια; Μηδέν! Ψέματα τότε, ψέματα και τώρα!</w:t>
      </w:r>
    </w:p>
    <w:p w14:paraId="295D734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άκουσα κάποιους και συγκεκριμένα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από τους ΑΝΕΛ να πανηγυρίζει για προσλήψεις στην ειδική αγωγή, θα του πω ότι ξέχασε να μας πει μια λέξη όσον αφορά τις προσλήψεις, τη λέξ</w:t>
      </w:r>
      <w:r>
        <w:rPr>
          <w:rFonts w:eastAsia="Times New Roman" w:cs="Times New Roman"/>
          <w:szCs w:val="24"/>
        </w:rPr>
        <w:t>η «αναπληρωτές» και όχι μόνιμους. Όμως, και πάλι αυτό το θυμήθηκε τώρα, μετά από τρία χρόνια, γιατί όλα τα προηγούμενα δεν τον άκουγα να λέει για προσλήψεις στην ειδική αγωγή, υπήρχαν προβλήματα. Προεκλογικά, λοιπόν, ό,τι μπορείτε κάνετε.</w:t>
      </w:r>
    </w:p>
    <w:p w14:paraId="295D734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Άραγε, κυρίες και</w:t>
      </w:r>
      <w:r>
        <w:rPr>
          <w:rFonts w:eastAsia="Times New Roman" w:cs="Times New Roman"/>
          <w:szCs w:val="24"/>
        </w:rPr>
        <w:t xml:space="preserve"> κύριοι συνάδελφοι, μία μέρα μετά και αφού περίπου δέκα χιλιάδες κληρικοί δεν θα είναι πλέον στο </w:t>
      </w:r>
      <w:r>
        <w:rPr>
          <w:rFonts w:eastAsia="Times New Roman" w:cs="Times New Roman"/>
          <w:szCs w:val="24"/>
        </w:rPr>
        <w:t>δ</w:t>
      </w:r>
      <w:r>
        <w:rPr>
          <w:rFonts w:eastAsia="Times New Roman" w:cs="Times New Roman"/>
          <w:szCs w:val="24"/>
        </w:rPr>
        <w:t xml:space="preserve">ημόσιο, δημόσιοι υπάλληλοι, αλλά θα πληρώνονται από χρήματα του </w:t>
      </w:r>
      <w:r>
        <w:rPr>
          <w:rFonts w:eastAsia="Times New Roman" w:cs="Times New Roman"/>
          <w:szCs w:val="24"/>
        </w:rPr>
        <w:t>δ</w:t>
      </w:r>
      <w:r>
        <w:rPr>
          <w:rFonts w:eastAsia="Times New Roman" w:cs="Times New Roman"/>
          <w:szCs w:val="24"/>
        </w:rPr>
        <w:t>ημοσίου, έρχεστε τρέχοντας και ασθμαίνοντας να τάξετε δέκα χιλιάδες προσλήψεις. Φυσικά, δεν μ</w:t>
      </w:r>
      <w:r>
        <w:rPr>
          <w:rFonts w:eastAsia="Times New Roman" w:cs="Times New Roman"/>
          <w:szCs w:val="24"/>
        </w:rPr>
        <w:t xml:space="preserve">ας έχετε πει τίποτα, μια που έχετε </w:t>
      </w:r>
      <w:proofErr w:type="spellStart"/>
      <w:r>
        <w:rPr>
          <w:rFonts w:eastAsia="Times New Roman" w:cs="Times New Roman"/>
          <w:szCs w:val="24"/>
        </w:rPr>
        <w:t>υπερπλεόνασμα</w:t>
      </w:r>
      <w:proofErr w:type="spellEnd"/>
      <w:r>
        <w:rPr>
          <w:rFonts w:eastAsia="Times New Roman" w:cs="Times New Roman"/>
          <w:szCs w:val="24"/>
        </w:rPr>
        <w:t xml:space="preserve">, για το ιδιωτικό χρέος, </w:t>
      </w:r>
      <w:r w:rsidRPr="00D62B99">
        <w:rPr>
          <w:rFonts w:eastAsia="Times New Roman" w:cs="Times New Roman"/>
          <w:szCs w:val="24"/>
        </w:rPr>
        <w:t>κύριε Υπουργέ</w:t>
      </w:r>
      <w:r>
        <w:rPr>
          <w:rFonts w:eastAsia="Times New Roman" w:cs="Times New Roman"/>
          <w:szCs w:val="24"/>
        </w:rPr>
        <w:t>, για οφειλές που έχει ο κόσμος σε εφορ</w:t>
      </w:r>
      <w:r>
        <w:rPr>
          <w:rFonts w:eastAsia="Times New Roman" w:cs="Times New Roman"/>
          <w:szCs w:val="24"/>
        </w:rPr>
        <w:t>ε</w:t>
      </w:r>
      <w:r>
        <w:rPr>
          <w:rFonts w:eastAsia="Times New Roman" w:cs="Times New Roman"/>
          <w:szCs w:val="24"/>
        </w:rPr>
        <w:t xml:space="preserve">ίες και ασφαλιστικά ταμεία, οι οποίες έχουν αυξηθεί κατά 60% από το τέλος του 2014. </w:t>
      </w:r>
    </w:p>
    <w:p w14:paraId="295D735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Επίσης δεν μας είπατε τίποτα για κατασχέσεις.</w:t>
      </w:r>
      <w:r>
        <w:rPr>
          <w:rFonts w:eastAsia="Times New Roman" w:cs="Times New Roman"/>
          <w:szCs w:val="24"/>
        </w:rPr>
        <w:t xml:space="preserve"> Μήπως από εκεί είναι τα λεφτά; Γιατί ένα εκατομμύριο εκατό χιλιάδες πολίτες έχουν κατασχέσεις και πλειστηριασμούς. Μπορεί από εκεί να τα βρήκατε τα λεφτά. </w:t>
      </w:r>
    </w:p>
    <w:p w14:paraId="295D735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Δεν μας είπαν τίποτα για τις είκοσι μια περικοπές των συντάξεων. Δεν μας είπαν, επίσης, τίποτε για </w:t>
      </w:r>
      <w:r>
        <w:rPr>
          <w:rFonts w:eastAsia="Times New Roman" w:cs="Times New Roman"/>
          <w:szCs w:val="24"/>
        </w:rPr>
        <w:t xml:space="preserve">τις αυξήσεις των φόρων που είδαμε ουσιαστικά στο πετρέλαιο θέρμανσης, που τόσο πολύ </w:t>
      </w:r>
      <w:proofErr w:type="spellStart"/>
      <w:r>
        <w:rPr>
          <w:rFonts w:eastAsia="Times New Roman" w:cs="Times New Roman"/>
          <w:szCs w:val="24"/>
        </w:rPr>
        <w:t>εκόπτοντο</w:t>
      </w:r>
      <w:proofErr w:type="spellEnd"/>
      <w:r>
        <w:rPr>
          <w:rFonts w:eastAsia="Times New Roman" w:cs="Times New Roman"/>
          <w:szCs w:val="24"/>
        </w:rPr>
        <w:t xml:space="preserve"> προεκλογικά. Ουσιαστικά, όμως, από τα 210 εκατομμύρια που εμείς δίναμε ως επιδότηση πετρελαίου θέρμανσης, τα έχετε φτάσει στα 47 και στα 60 εκατομμύρια. </w:t>
      </w:r>
    </w:p>
    <w:p w14:paraId="295D735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Απίστευτ</w:t>
      </w:r>
      <w:r>
        <w:rPr>
          <w:rFonts w:eastAsia="Times New Roman" w:cs="Times New Roman"/>
          <w:szCs w:val="24"/>
        </w:rPr>
        <w:t xml:space="preserve">α πράγματα και αδίστακτος και ακατάσχετος ο λαϊκισμός σας! Μια που είναι επίκαιρο, </w:t>
      </w:r>
      <w:r w:rsidRPr="00D62B99">
        <w:rPr>
          <w:rFonts w:eastAsia="Times New Roman" w:cs="Times New Roman"/>
          <w:szCs w:val="24"/>
        </w:rPr>
        <w:t>κύριε Υπουργέ</w:t>
      </w:r>
      <w:r>
        <w:rPr>
          <w:rFonts w:eastAsia="Times New Roman" w:cs="Times New Roman"/>
          <w:szCs w:val="24"/>
        </w:rPr>
        <w:t xml:space="preserve">, θα σας απαντήσω με μία φράση από το Ευαγγέλιο: </w:t>
      </w:r>
      <w:proofErr w:type="spellStart"/>
      <w:r>
        <w:rPr>
          <w:rFonts w:eastAsia="Times New Roman" w:cs="Times New Roman"/>
          <w:szCs w:val="24"/>
        </w:rPr>
        <w:t>Ουαί</w:t>
      </w:r>
      <w:proofErr w:type="spellEnd"/>
      <w:r>
        <w:rPr>
          <w:rFonts w:eastAsia="Times New Roman" w:cs="Times New Roman"/>
          <w:szCs w:val="24"/>
        </w:rPr>
        <w:t xml:space="preserve"> υμίν, </w:t>
      </w:r>
      <w:r>
        <w:rPr>
          <w:rFonts w:eastAsia="Times New Roman" w:cs="Times New Roman"/>
          <w:szCs w:val="24"/>
        </w:rPr>
        <w:t>γ</w:t>
      </w:r>
      <w:r>
        <w:rPr>
          <w:rFonts w:eastAsia="Times New Roman" w:cs="Times New Roman"/>
          <w:szCs w:val="24"/>
        </w:rPr>
        <w:t xml:space="preserve">ραμματείς και Φαρισαίοι, </w:t>
      </w:r>
      <w:proofErr w:type="spellStart"/>
      <w:r>
        <w:rPr>
          <w:rFonts w:eastAsia="Times New Roman" w:cs="Times New Roman"/>
          <w:szCs w:val="24"/>
        </w:rPr>
        <w:t>υποκριταί</w:t>
      </w:r>
      <w:proofErr w:type="spellEnd"/>
      <w:r>
        <w:rPr>
          <w:rFonts w:eastAsia="Times New Roman" w:cs="Times New Roman"/>
          <w:szCs w:val="24"/>
        </w:rPr>
        <w:t xml:space="preserve">! </w:t>
      </w:r>
    </w:p>
    <w:p w14:paraId="295D735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5D7354" w14:textId="77777777" w:rsidR="006C59DA" w:rsidRDefault="00DE6A6A">
      <w:pPr>
        <w:spacing w:line="600" w:lineRule="auto"/>
        <w:ind w:firstLine="720"/>
        <w:contextualSpacing/>
        <w:jc w:val="center"/>
        <w:rPr>
          <w:rFonts w:eastAsia="Times New Roman" w:cs="Times New Roman"/>
          <w:szCs w:val="24"/>
        </w:rPr>
      </w:pPr>
      <w:r w:rsidRPr="00367777">
        <w:rPr>
          <w:rFonts w:eastAsia="Times New Roman" w:cs="Times New Roman"/>
          <w:szCs w:val="24"/>
        </w:rPr>
        <w:lastRenderedPageBreak/>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w:t>
      </w:r>
      <w:r w:rsidRPr="00367777">
        <w:rPr>
          <w:rFonts w:eastAsia="Times New Roman" w:cs="Times New Roman"/>
          <w:szCs w:val="24"/>
        </w:rPr>
        <w:t>ς)</w:t>
      </w:r>
    </w:p>
    <w:p w14:paraId="295D7355" w14:textId="77777777" w:rsidR="006C59DA" w:rsidRDefault="00DE6A6A">
      <w:pPr>
        <w:spacing w:line="600" w:lineRule="auto"/>
        <w:ind w:firstLine="720"/>
        <w:contextualSpacing/>
        <w:jc w:val="both"/>
        <w:rPr>
          <w:rFonts w:eastAsia="Times New Roman"/>
          <w:szCs w:val="24"/>
        </w:rPr>
      </w:pPr>
      <w:r w:rsidRPr="002B575D">
        <w:rPr>
          <w:rFonts w:eastAsia="Times New Roman"/>
          <w:b/>
          <w:szCs w:val="24"/>
        </w:rPr>
        <w:t>ΠΡΟΕΔΡΕΥΟΥΣΑ (Αναστασία Χριστο</w:t>
      </w:r>
      <w:r>
        <w:rPr>
          <w:rFonts w:eastAsia="Times New Roman"/>
          <w:b/>
          <w:szCs w:val="24"/>
        </w:rPr>
        <w:t>δου</w:t>
      </w:r>
      <w:r w:rsidRPr="002B575D">
        <w:rPr>
          <w:rFonts w:eastAsia="Times New Roman"/>
          <w:b/>
          <w:szCs w:val="24"/>
        </w:rPr>
        <w:t xml:space="preserve">λοπούλου): </w:t>
      </w:r>
      <w:r>
        <w:rPr>
          <w:rFonts w:eastAsia="Times New Roman"/>
          <w:szCs w:val="24"/>
        </w:rPr>
        <w:t>Ευχαριστούμε.</w:t>
      </w:r>
    </w:p>
    <w:p w14:paraId="295D735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Θα δώσω τώρα τον λόγο στην κ. </w:t>
      </w:r>
      <w:proofErr w:type="spellStart"/>
      <w:r>
        <w:rPr>
          <w:rFonts w:eastAsia="Times New Roman"/>
          <w:szCs w:val="24"/>
        </w:rPr>
        <w:t>Βούλτεψη</w:t>
      </w:r>
      <w:proofErr w:type="spellEnd"/>
      <w:r>
        <w:rPr>
          <w:rFonts w:eastAsia="Times New Roman"/>
          <w:szCs w:val="24"/>
        </w:rPr>
        <w:t xml:space="preserve"> και αμέσως μετά στον κ. </w:t>
      </w:r>
      <w:proofErr w:type="spellStart"/>
      <w:r>
        <w:rPr>
          <w:rFonts w:eastAsia="Times New Roman"/>
          <w:szCs w:val="24"/>
        </w:rPr>
        <w:t>Κατσίκη</w:t>
      </w:r>
      <w:proofErr w:type="spellEnd"/>
      <w:r>
        <w:rPr>
          <w:rFonts w:eastAsia="Times New Roman"/>
          <w:szCs w:val="24"/>
        </w:rPr>
        <w:t>, Κοινοβουλευτικό Εκπρόσωπο των Ανεξάρτητων Ελλήνων.</w:t>
      </w:r>
    </w:p>
    <w:p w14:paraId="295D735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Βούλτεψη</w:t>
      </w:r>
      <w:proofErr w:type="spellEnd"/>
      <w:r>
        <w:rPr>
          <w:rFonts w:eastAsia="Times New Roman"/>
          <w:szCs w:val="24"/>
        </w:rPr>
        <w:t>, έχετε τον λόγο.</w:t>
      </w:r>
    </w:p>
    <w:p w14:paraId="295D7358"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ΣΟΦΙΑ ΒΟΥΛΤΕΨΗ: </w:t>
      </w:r>
      <w:r>
        <w:rPr>
          <w:rFonts w:eastAsia="Times New Roman"/>
          <w:szCs w:val="24"/>
        </w:rPr>
        <w:t xml:space="preserve">Ευχαριστώ, </w:t>
      </w:r>
      <w:r w:rsidRPr="00740D0B">
        <w:rPr>
          <w:rFonts w:eastAsia="Times New Roman"/>
          <w:szCs w:val="24"/>
        </w:rPr>
        <w:t>κ</w:t>
      </w:r>
      <w:r>
        <w:rPr>
          <w:rFonts w:eastAsia="Times New Roman"/>
          <w:szCs w:val="24"/>
        </w:rPr>
        <w:t xml:space="preserve">υρία </w:t>
      </w:r>
      <w:r>
        <w:rPr>
          <w:rFonts w:eastAsia="Times New Roman"/>
          <w:szCs w:val="24"/>
        </w:rPr>
        <w:t>Πρόεδρε.</w:t>
      </w:r>
    </w:p>
    <w:p w14:paraId="295D7359" w14:textId="77777777" w:rsidR="006C59DA" w:rsidRDefault="00DE6A6A">
      <w:pPr>
        <w:spacing w:line="600" w:lineRule="auto"/>
        <w:ind w:firstLine="720"/>
        <w:contextualSpacing/>
        <w:jc w:val="both"/>
        <w:rPr>
          <w:rFonts w:eastAsia="Times New Roman"/>
          <w:szCs w:val="24"/>
        </w:rPr>
      </w:pPr>
      <w:r>
        <w:rPr>
          <w:rFonts w:eastAsia="Times New Roman"/>
          <w:szCs w:val="24"/>
        </w:rPr>
        <w:t>Σήμερα, από το πρωί, στην πρωτοφανή αυτή παρέλαση Υπουργών ακούσαμε μόνο ψέματα, με αποκορύφωμα τα ψέματα τα οποία είπαν οι δύο συνεταίροι Τσίπρας και Καμμένος. Μας μίλησαν για μεγάλη οικονομική ανάπτυξη και έκαναν εξαγγελίες, εξαγγέλλοντας όσα θα</w:t>
      </w:r>
      <w:r>
        <w:rPr>
          <w:rFonts w:eastAsia="Times New Roman"/>
          <w:szCs w:val="24"/>
        </w:rPr>
        <w:t xml:space="preserve"> είχαν γίνει ήδη από το 2015, όσα εάν δεν είχαν έρθει στην εξουσία θα είχαν ολοκληρωθεί. </w:t>
      </w:r>
    </w:p>
    <w:p w14:paraId="295D735A" w14:textId="77777777" w:rsidR="006C59DA" w:rsidRDefault="00DE6A6A">
      <w:pPr>
        <w:spacing w:line="600" w:lineRule="auto"/>
        <w:ind w:firstLine="720"/>
        <w:contextualSpacing/>
        <w:jc w:val="both"/>
        <w:rPr>
          <w:rFonts w:eastAsia="Times New Roman"/>
          <w:szCs w:val="24"/>
        </w:rPr>
      </w:pPr>
      <w:r>
        <w:rPr>
          <w:rFonts w:eastAsia="Times New Roman"/>
          <w:szCs w:val="24"/>
        </w:rPr>
        <w:t>Την ώρα που τα έλεγε αυτά ο κ. Τσίπρας, ακριβώς εκείνη την ώρα, ανακοινωνόταν λίγες ώρες πριν θηριώδες εμπορικό έλλειμα 39,1% τον Σεπτέμβριο, πτώση οικονομικού κλίματ</w:t>
      </w:r>
      <w:r>
        <w:rPr>
          <w:rFonts w:eastAsia="Times New Roman"/>
          <w:szCs w:val="24"/>
        </w:rPr>
        <w:t>ος τον Οκτώβριο. Είχαμε τέσσερα κραχ στις τράπεζες. Η χώρα αδυνατεί να δανειστεί, γιατί το επιτόκιό της είναι σχεδόν 4,5% και εάν αποπειραθεί, θα πάει 6%. Έχουμε τεράστιο εισαγόμενο πληθωρισμό. Έχουμε ευέλικτες μορφές εργασίας στο 56%. Η οικονομική μας ελε</w:t>
      </w:r>
      <w:r>
        <w:rPr>
          <w:rFonts w:eastAsia="Times New Roman"/>
          <w:szCs w:val="24"/>
        </w:rPr>
        <w:t>υθερία είναι σε επίπεδο Βενεζουέλας και η επιχειρηματικότητά μας σε επίπεδο Μογγολίας. Αυτή είναι η πραγματικότητα και όχι αυτά τα οποία είπε ο κ. Τσίπρας σήμερα.</w:t>
      </w:r>
    </w:p>
    <w:p w14:paraId="295D735B"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Τόσα ψέματα, τόσα πολλά λόγια, αλλά εκείνη την ώρα που μιλούσαν και παρήλαυναν όλοι αυτοί οι </w:t>
      </w:r>
      <w:r>
        <w:rPr>
          <w:rFonts w:eastAsia="Times New Roman"/>
          <w:szCs w:val="24"/>
        </w:rPr>
        <w:t xml:space="preserve">Υπουργοί με επικεφαλής τον Πρωθυπουργό και τον Υπουργό Άμυνας, την ώρα εκείνη γινόταν η κηδεία στους </w:t>
      </w:r>
      <w:proofErr w:type="spellStart"/>
      <w:r>
        <w:rPr>
          <w:rFonts w:eastAsia="Times New Roman"/>
          <w:szCs w:val="24"/>
        </w:rPr>
        <w:t>Βουλιαράτες</w:t>
      </w:r>
      <w:proofErr w:type="spellEnd"/>
      <w:r>
        <w:rPr>
          <w:rFonts w:eastAsia="Times New Roman"/>
          <w:szCs w:val="24"/>
        </w:rPr>
        <w:t>, στη Βόρειο Ήπειρο. Γιατί Βόρειος Ήπειρος είναι, να πω, και όχι αυτά τα οποία λένε διάφορα στελέχη, γιατί στο τέλος όλοι θα έχουν το δικαίωμα α</w:t>
      </w:r>
      <w:r>
        <w:rPr>
          <w:rFonts w:eastAsia="Times New Roman"/>
          <w:szCs w:val="24"/>
        </w:rPr>
        <w:t xml:space="preserve">υτοπροσδιορισμού, εκτός από τους Έλληνες, απ’ ό,τι έχω καταλάβει από τις συμφωνίες που κάνετε. Εκείνη την ώρα που ο κ. Καμμένος, ο Τουρκοφάγος, ο </w:t>
      </w:r>
      <w:proofErr w:type="spellStart"/>
      <w:r>
        <w:rPr>
          <w:rFonts w:eastAsia="Times New Roman"/>
          <w:szCs w:val="24"/>
        </w:rPr>
        <w:t>Σκοπιανοφάγος</w:t>
      </w:r>
      <w:proofErr w:type="spellEnd"/>
      <w:r>
        <w:rPr>
          <w:rFonts w:eastAsia="Times New Roman"/>
          <w:szCs w:val="24"/>
        </w:rPr>
        <w:t xml:space="preserve">, ο </w:t>
      </w:r>
      <w:proofErr w:type="spellStart"/>
      <w:r>
        <w:rPr>
          <w:rFonts w:eastAsia="Times New Roman"/>
          <w:szCs w:val="24"/>
        </w:rPr>
        <w:t>Αλβανοφάγος</w:t>
      </w:r>
      <w:proofErr w:type="spellEnd"/>
      <w:r w:rsidRPr="00761C24">
        <w:rPr>
          <w:rFonts w:eastAsia="Times New Roman"/>
          <w:szCs w:val="24"/>
        </w:rPr>
        <w:t>,</w:t>
      </w:r>
      <w:r>
        <w:rPr>
          <w:rFonts w:eastAsia="Times New Roman"/>
          <w:szCs w:val="24"/>
        </w:rPr>
        <w:t xml:space="preserve"> ήταν στο Βήμα, γινόταν η κηδεία του πιο </w:t>
      </w:r>
      <w:proofErr w:type="spellStart"/>
      <w:r>
        <w:rPr>
          <w:rFonts w:eastAsia="Times New Roman"/>
          <w:szCs w:val="24"/>
        </w:rPr>
        <w:t>συκοφαντημένου</w:t>
      </w:r>
      <w:proofErr w:type="spellEnd"/>
      <w:r>
        <w:rPr>
          <w:rFonts w:eastAsia="Times New Roman"/>
          <w:szCs w:val="24"/>
        </w:rPr>
        <w:t xml:space="preserve"> άταφου νεκρού, που η ίδια</w:t>
      </w:r>
      <w:r>
        <w:rPr>
          <w:rFonts w:eastAsia="Times New Roman"/>
          <w:szCs w:val="24"/>
        </w:rPr>
        <w:t xml:space="preserve"> η Ελληνική Αστυνομία προχώρησε σε προσβολή μνήμης νεκρού, δίνοντας τα στοιχεία ποινικού μητρώου, λες και τώρα θα πεθαίνουμε και θα μας κολλάνε πάνω στο φέρετρο και το ποινικό μας μητρώο! Εκείνη την ώρα ο κ. Καμμένος, παρά το γεγονός ότι τόσο αυτός όσο και</w:t>
      </w:r>
      <w:r>
        <w:rPr>
          <w:rFonts w:eastAsia="Times New Roman"/>
          <w:szCs w:val="24"/>
        </w:rPr>
        <w:t xml:space="preserve"> η κ. Κόλλια κατέβηκαν από τα «</w:t>
      </w:r>
      <w:proofErr w:type="spellStart"/>
      <w:r>
        <w:rPr>
          <w:rFonts w:eastAsia="Times New Roman"/>
          <w:szCs w:val="24"/>
        </w:rPr>
        <w:t>Χιούι</w:t>
      </w:r>
      <w:proofErr w:type="spellEnd"/>
      <w:r>
        <w:rPr>
          <w:rFonts w:eastAsia="Times New Roman"/>
          <w:szCs w:val="24"/>
        </w:rPr>
        <w:t xml:space="preserve">», που είχαν ανέβει όταν κυκλοφορούσε ο άταφος νεκρός στα βόρεια σύνορα και εκείνη, η κ. Κόλλια, επισκέπτονταν τα </w:t>
      </w:r>
      <w:proofErr w:type="spellStart"/>
      <w:r>
        <w:rPr>
          <w:rFonts w:eastAsia="Times New Roman"/>
          <w:szCs w:val="24"/>
        </w:rPr>
        <w:t>ελληνο</w:t>
      </w:r>
      <w:proofErr w:type="spellEnd"/>
      <w:r>
        <w:rPr>
          <w:rFonts w:eastAsia="Times New Roman"/>
          <w:szCs w:val="24"/>
        </w:rPr>
        <w:t>-αλβανικά σύνορα και μας έκαναν την τιμή να έρθουν εδώ στη Βουλή</w:t>
      </w:r>
      <w:r w:rsidRPr="00761C24">
        <w:rPr>
          <w:rFonts w:eastAsia="Times New Roman"/>
          <w:szCs w:val="24"/>
        </w:rPr>
        <w:t xml:space="preserve">, </w:t>
      </w:r>
      <w:r>
        <w:rPr>
          <w:rFonts w:eastAsia="Times New Roman"/>
          <w:szCs w:val="24"/>
        </w:rPr>
        <w:t>παρ’ όλα αυτά, όμως, δεν είπαν τίπ</w:t>
      </w:r>
      <w:r>
        <w:rPr>
          <w:rFonts w:eastAsia="Times New Roman"/>
          <w:szCs w:val="24"/>
        </w:rPr>
        <w:t xml:space="preserve">οτα απολύτως. </w:t>
      </w:r>
    </w:p>
    <w:p w14:paraId="295D735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εμείς καταλαβαίνουμε ότι κάποιοι άνθρωποι είναι απαραίτητο να είναι υπουργοί και για αυτόν τον λόγο ο κ. Τσίπρας τους επέλεξε</w:t>
      </w:r>
      <w:r w:rsidRPr="00631836">
        <w:rPr>
          <w:rFonts w:eastAsia="Times New Roman" w:cs="Times New Roman"/>
          <w:szCs w:val="24"/>
        </w:rPr>
        <w:t xml:space="preserve">. </w:t>
      </w:r>
      <w:r>
        <w:rPr>
          <w:rFonts w:eastAsia="Times New Roman" w:cs="Times New Roman"/>
          <w:szCs w:val="24"/>
        </w:rPr>
        <w:t xml:space="preserve">Μόνο για αυτόν τον σκοπό. Καταλαβαίνουμε, επίσης, κι άλλα πράγματα. Άκουσα την κ. </w:t>
      </w:r>
      <w:proofErr w:type="spellStart"/>
      <w:r>
        <w:rPr>
          <w:rFonts w:eastAsia="Times New Roman" w:cs="Times New Roman"/>
          <w:szCs w:val="24"/>
        </w:rPr>
        <w:t>Γεροβασίλη</w:t>
      </w:r>
      <w:proofErr w:type="spellEnd"/>
      <w:r>
        <w:rPr>
          <w:rFonts w:eastAsia="Times New Roman" w:cs="Times New Roman"/>
          <w:szCs w:val="24"/>
        </w:rPr>
        <w:t xml:space="preserve"> πο</w:t>
      </w:r>
      <w:r>
        <w:rPr>
          <w:rFonts w:eastAsia="Times New Roman" w:cs="Times New Roman"/>
          <w:szCs w:val="24"/>
        </w:rPr>
        <w:t xml:space="preserve">υ ήρθε εδώ να υπερηφανευτεί για τα Σώματα Ασφαλείας, ενώ τα ίδια τα </w:t>
      </w:r>
      <w:r>
        <w:rPr>
          <w:rFonts w:eastAsia="Times New Roman" w:cs="Times New Roman"/>
          <w:szCs w:val="24"/>
        </w:rPr>
        <w:lastRenderedPageBreak/>
        <w:t xml:space="preserve">Σώματα Ασφαλείας διαμαρτύρονται ότι βαρέθηκαν να πηγαίνουν στο 401 από τους </w:t>
      </w:r>
      <w:r>
        <w:rPr>
          <w:rFonts w:eastAsia="Times New Roman" w:cs="Times New Roman"/>
          <w:szCs w:val="24"/>
        </w:rPr>
        <w:t>«</w:t>
      </w:r>
      <w:proofErr w:type="spellStart"/>
      <w:r>
        <w:rPr>
          <w:rFonts w:eastAsia="Times New Roman" w:cs="Times New Roman"/>
          <w:szCs w:val="24"/>
        </w:rPr>
        <w:t>Ρουβίκωνες</w:t>
      </w:r>
      <w:proofErr w:type="spellEnd"/>
      <w:r>
        <w:rPr>
          <w:rFonts w:eastAsia="Times New Roman" w:cs="Times New Roman"/>
          <w:szCs w:val="24"/>
        </w:rPr>
        <w:t>»</w:t>
      </w:r>
      <w:r>
        <w:rPr>
          <w:rFonts w:eastAsia="Times New Roman" w:cs="Times New Roman"/>
          <w:szCs w:val="24"/>
        </w:rPr>
        <w:t xml:space="preserve">. Αυτό λένε. </w:t>
      </w:r>
    </w:p>
    <w:p w14:paraId="295D735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Δεν προστατεύετε την ελληνική εθνική μειονότητα. Όσο διαρκούσε το δεκαήμερο αυτής της </w:t>
      </w:r>
      <w:r>
        <w:rPr>
          <w:rFonts w:eastAsia="Times New Roman" w:cs="Times New Roman"/>
          <w:szCs w:val="24"/>
        </w:rPr>
        <w:t xml:space="preserve">πρωτοφανούς για την Ελλάδα ύβρεως, ο κ. Τσίπρας βρήκε τον χρόνο να κάνει μια δήθεν συνταγματική αναθεώρηση, να κάνει ότι δεν πρόσεξε πως οι Σκοπιανοί δεν αλλάζουν το </w:t>
      </w:r>
      <w:r>
        <w:rPr>
          <w:rFonts w:eastAsia="Times New Roman" w:cs="Times New Roman"/>
          <w:szCs w:val="24"/>
        </w:rPr>
        <w:t>σ</w:t>
      </w:r>
      <w:r>
        <w:rPr>
          <w:rFonts w:eastAsia="Times New Roman" w:cs="Times New Roman"/>
          <w:szCs w:val="24"/>
        </w:rPr>
        <w:t xml:space="preserve">ύνταγμά τους </w:t>
      </w:r>
      <w:r w:rsidRPr="00F331DF">
        <w:rPr>
          <w:rFonts w:eastAsia="Times New Roman"/>
          <w:bCs/>
        </w:rPr>
        <w:t>και</w:t>
      </w:r>
      <w:r>
        <w:rPr>
          <w:rFonts w:eastAsia="Times New Roman" w:cs="Times New Roman"/>
          <w:szCs w:val="24"/>
        </w:rPr>
        <w:t xml:space="preserve"> να συνεδριάσει για την ΕΡΤ. </w:t>
      </w:r>
      <w:r w:rsidRPr="00B71410">
        <w:rPr>
          <w:rFonts w:eastAsia="Times New Roman"/>
          <w:bCs/>
        </w:rPr>
        <w:t>Συγκεκριμένα</w:t>
      </w:r>
      <w:r>
        <w:rPr>
          <w:rFonts w:eastAsia="Times New Roman" w:cs="Times New Roman"/>
          <w:szCs w:val="24"/>
        </w:rPr>
        <w:t>, συνεδρίασε η πολιτική γραμματε</w:t>
      </w:r>
      <w:r>
        <w:rPr>
          <w:rFonts w:eastAsia="Times New Roman" w:cs="Times New Roman"/>
          <w:szCs w:val="24"/>
        </w:rPr>
        <w:t xml:space="preserve">ία του ΣΥΡΙΖΑ με τον κ. Τσίπρα.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βρήκε χρόνο, ενώ </w:t>
      </w:r>
      <w:proofErr w:type="spellStart"/>
      <w:r>
        <w:rPr>
          <w:rFonts w:eastAsia="Times New Roman" w:cs="Times New Roman"/>
          <w:szCs w:val="24"/>
        </w:rPr>
        <w:t>συνέβαιναν</w:t>
      </w:r>
      <w:proofErr w:type="spellEnd"/>
      <w:r>
        <w:rPr>
          <w:rFonts w:eastAsia="Times New Roman" w:cs="Times New Roman"/>
          <w:szCs w:val="24"/>
        </w:rPr>
        <w:t xml:space="preserve"> όλα αυτά, να πάει στη Βάρνα και να ψάχνει </w:t>
      </w:r>
      <w:proofErr w:type="spellStart"/>
      <w:r>
        <w:rPr>
          <w:rFonts w:eastAsia="Times New Roman" w:cs="Times New Roman"/>
          <w:szCs w:val="24"/>
        </w:rPr>
        <w:t>συνδιοργανωτές</w:t>
      </w:r>
      <w:proofErr w:type="spellEnd"/>
      <w:r>
        <w:rPr>
          <w:rFonts w:eastAsia="Times New Roman" w:cs="Times New Roman"/>
          <w:szCs w:val="24"/>
        </w:rPr>
        <w:t xml:space="preserve"> για το Μουντιάλ, να παρακολουθεί και να ενορχηστρώνει ουσιαστικά τις κρίσεις -δηλαδή τις καρατομήσεις- στην ΕΛΑΣ και τελικά ήρθε και</w:t>
      </w:r>
      <w:r>
        <w:rPr>
          <w:rFonts w:eastAsia="Times New Roman" w:cs="Times New Roman"/>
          <w:szCs w:val="24"/>
        </w:rPr>
        <w:t xml:space="preserve"> μας παρουσίασε μια συμφωνία με την Εκκλησία. </w:t>
      </w:r>
    </w:p>
    <w:p w14:paraId="295D735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τότε καταλάβαμε γιατί ο κ. Τσίπρας δεν βρήκε μια λέξη να πει για αυτή την υπόγεια εθνοκάθαρση που γίνεται στη Βόρεια Ήπειρο και να τηλεφωνήσει στον κ. </w:t>
      </w:r>
      <w:proofErr w:type="spellStart"/>
      <w:r>
        <w:rPr>
          <w:rFonts w:eastAsia="Times New Roman" w:cs="Times New Roman"/>
          <w:szCs w:val="24"/>
        </w:rPr>
        <w:t>Ράμα</w:t>
      </w:r>
      <w:proofErr w:type="spellEnd"/>
      <w:r>
        <w:rPr>
          <w:rFonts w:eastAsia="Times New Roman" w:cs="Times New Roman"/>
          <w:szCs w:val="24"/>
        </w:rPr>
        <w:t xml:space="preserve"> και να τον προειδοποιήσει, όπως έκανε πάντα ο Αντ</w:t>
      </w:r>
      <w:r>
        <w:rPr>
          <w:rFonts w:eastAsia="Times New Roman" w:cs="Times New Roman"/>
          <w:szCs w:val="24"/>
        </w:rPr>
        <w:t xml:space="preserve">ώνης ο Σαμαράς. Διότι προφανώς έχει ζηλέψει τη δόξα του </w:t>
      </w:r>
      <w:proofErr w:type="spellStart"/>
      <w:r>
        <w:rPr>
          <w:rFonts w:eastAsia="Times New Roman" w:cs="Times New Roman"/>
          <w:szCs w:val="24"/>
        </w:rPr>
        <w:t>Ενβέρ</w:t>
      </w:r>
      <w:proofErr w:type="spellEnd"/>
      <w:r>
        <w:rPr>
          <w:rFonts w:eastAsia="Times New Roman" w:cs="Times New Roman"/>
          <w:szCs w:val="24"/>
        </w:rPr>
        <w:t xml:space="preserve"> Χότζα και αποφάσισε να κηρύξει τον πόλεμο στον </w:t>
      </w:r>
      <w:r>
        <w:rPr>
          <w:rFonts w:eastAsia="Times New Roman" w:cs="Times New Roman"/>
          <w:szCs w:val="24"/>
        </w:rPr>
        <w:t>θ</w:t>
      </w:r>
      <w:r>
        <w:rPr>
          <w:rFonts w:eastAsia="Times New Roman" w:cs="Times New Roman"/>
          <w:szCs w:val="24"/>
        </w:rPr>
        <w:t xml:space="preserve">εό και στους επί της γης εκπροσώπους του. </w:t>
      </w:r>
    </w:p>
    <w:p w14:paraId="295D735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πανηγυρίζετε για </w:t>
      </w:r>
      <w:r w:rsidRPr="00AD60B7">
        <w:rPr>
          <w:rFonts w:eastAsia="Times New Roman" w:cs="Times New Roman"/>
          <w:szCs w:val="24"/>
        </w:rPr>
        <w:t>επιστροφή</w:t>
      </w:r>
      <w:r>
        <w:rPr>
          <w:rFonts w:eastAsia="Times New Roman" w:cs="Times New Roman"/>
          <w:szCs w:val="24"/>
        </w:rPr>
        <w:t xml:space="preserve"> αναδρομικών και την ίδια μέρα καταργείτε τη μονιμότητα στο δημόσιο, διότι απολύεται </w:t>
      </w:r>
      <w:r w:rsidRPr="00AD60B7">
        <w:rPr>
          <w:rFonts w:eastAsia="Times New Roman" w:cs="Times New Roman"/>
          <w:szCs w:val="24"/>
        </w:rPr>
        <w:t>μονομιάς</w:t>
      </w:r>
      <w:r>
        <w:rPr>
          <w:rFonts w:eastAsia="Times New Roman" w:cs="Times New Roman"/>
          <w:szCs w:val="24"/>
        </w:rPr>
        <w:t xml:space="preserve"> δέκα χιλιάδες ιερείς, δη</w:t>
      </w:r>
      <w:r>
        <w:rPr>
          <w:rFonts w:eastAsia="Times New Roman" w:cs="Times New Roman"/>
          <w:szCs w:val="24"/>
        </w:rPr>
        <w:lastRenderedPageBreak/>
        <w:t>μοσίους υπαλλήλους. Πότε έχει ξαναγίνει αυτό στα ελληνικά χρονικά; Θέλετε να απολύσετε δέκα χιλιάδες δημοσίους υπαλλήλους. Εντάξει, δεν το</w:t>
      </w:r>
      <w:r>
        <w:rPr>
          <w:rFonts w:eastAsia="Times New Roman" w:cs="Times New Roman"/>
          <w:szCs w:val="24"/>
        </w:rPr>
        <w:t xml:space="preserve">υς βάζετε να παραδώσουν τα κλειδιά των εκκλησιών πριν κάνουν την τελευταία λειτουργία στους κομισάριους, δεν τους ξυρίζετε, δεν τους στέλνετε σε τάγματα εργασίας, αλλά τους απολύετε. </w:t>
      </w:r>
    </w:p>
    <w:p w14:paraId="295D736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ο Χότζα αυτό έκανε πρώτα. Από το 1945 έως το 1967 μόνο απολύσεις έκα</w:t>
      </w:r>
      <w:r>
        <w:rPr>
          <w:rFonts w:eastAsia="Times New Roman" w:cs="Times New Roman"/>
          <w:szCs w:val="24"/>
        </w:rPr>
        <w:t xml:space="preserve">νε. Το 1967 άρχισε να τους σέρνει με τα κάρα γύρω-γύρω. Γιατί μόνο αυτό δεν έγινε. Ούτε ο λήσταρχος Νταβέλης να ήταν ο </w:t>
      </w:r>
      <w:proofErr w:type="spellStart"/>
      <w:r>
        <w:rPr>
          <w:rFonts w:eastAsia="Times New Roman" w:cs="Times New Roman"/>
          <w:szCs w:val="24"/>
        </w:rPr>
        <w:t>Κατσίφας</w:t>
      </w:r>
      <w:proofErr w:type="spellEnd"/>
      <w:r>
        <w:rPr>
          <w:rFonts w:eastAsia="Times New Roman" w:cs="Times New Roman"/>
          <w:szCs w:val="24"/>
        </w:rPr>
        <w:t xml:space="preserve"> δεν θα μετέφεραν με αυτό τον τρόπο το άψυχο σώμα του, όπως έκαναν τότε, που μετέφεραν οι άνθρωποι του </w:t>
      </w:r>
      <w:r>
        <w:rPr>
          <w:rFonts w:eastAsia="Times New Roman" w:cs="Times New Roman"/>
          <w:szCs w:val="24"/>
        </w:rPr>
        <w:t>Χ</w:t>
      </w:r>
      <w:r>
        <w:rPr>
          <w:rFonts w:eastAsia="Times New Roman" w:cs="Times New Roman"/>
          <w:szCs w:val="24"/>
        </w:rPr>
        <w:t>ότζα τους νεκρούς Έλληνες</w:t>
      </w:r>
      <w:r>
        <w:rPr>
          <w:rFonts w:eastAsia="Times New Roman" w:cs="Times New Roman"/>
          <w:szCs w:val="24"/>
        </w:rPr>
        <w:t xml:space="preserve"> προς παραδειγματισμό δεμένους στα κάρα. </w:t>
      </w:r>
    </w:p>
    <w:p w14:paraId="295D736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αδιαφορεί για τα δεινά της ελληνικής εθνικής μειονότητας </w:t>
      </w:r>
      <w:r w:rsidRPr="00F331DF">
        <w:rPr>
          <w:rFonts w:eastAsia="Times New Roman"/>
          <w:bCs/>
        </w:rPr>
        <w:t>και</w:t>
      </w:r>
      <w:r>
        <w:rPr>
          <w:rFonts w:eastAsia="Times New Roman" w:cs="Times New Roman"/>
          <w:szCs w:val="24"/>
        </w:rPr>
        <w:t xml:space="preserve"> γίνεται ο Χότζα</w:t>
      </w:r>
      <w:r>
        <w:rPr>
          <w:rFonts w:eastAsia="Times New Roman" w:cs="Times New Roman"/>
          <w:szCs w:val="24"/>
        </w:rPr>
        <w:t>ς</w:t>
      </w:r>
      <w:r>
        <w:rPr>
          <w:rFonts w:eastAsia="Times New Roman" w:cs="Times New Roman"/>
          <w:szCs w:val="24"/>
        </w:rPr>
        <w:t xml:space="preserve"> της Ελλάδας. Σήμερα αναβλήθηκε για ένα διάστημα κοινοβουλευτική επιτροπή, γιατί θα μιλούσε -</w:t>
      </w:r>
      <w:r w:rsidRPr="0086362F">
        <w:rPr>
          <w:rFonts w:eastAsia="Times New Roman" w:cs="Times New Roman"/>
          <w:szCs w:val="24"/>
        </w:rPr>
        <w:t>λ</w:t>
      </w:r>
      <w:r>
        <w:rPr>
          <w:rFonts w:eastAsia="Times New Roman" w:cs="Times New Roman"/>
          <w:szCs w:val="24"/>
        </w:rPr>
        <w:t xml:space="preserve">έει- ο Πρωθυπουργός και </w:t>
      </w:r>
      <w:r w:rsidRPr="00614757">
        <w:rPr>
          <w:rFonts w:eastAsia="Times New Roman" w:cs="Times New Roman"/>
        </w:rPr>
        <w:t>έπρεπε</w:t>
      </w:r>
      <w:r>
        <w:rPr>
          <w:rFonts w:eastAsia="Times New Roman" w:cs="Times New Roman"/>
          <w:szCs w:val="24"/>
        </w:rPr>
        <w:t xml:space="preserve"> να κατέβουν να ακούσουν τον «πατερούλη». Δεν τα έχω ξαναδεί αυτά. Για αυτό μιλάω για τον Χότζα. </w:t>
      </w:r>
    </w:p>
    <w:p w14:paraId="295D736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Να θυμούνται όλοι οι δημόσιοι υπάλληλοι, οι οποίοι προσβλέπουν στον ΣΥΡΙΖΑ ως να ήτο ο κ. Τσίπρας ο «πατερούλης» τους και ο προστάτης τους ότι απολύονται δέκα</w:t>
      </w:r>
      <w:r>
        <w:rPr>
          <w:rFonts w:eastAsia="Times New Roman" w:cs="Times New Roman"/>
          <w:szCs w:val="24"/>
        </w:rPr>
        <w:t xml:space="preserve"> χιλιάδες δημόσιοι υπάλληλοι. Δεν έχει κα</w:t>
      </w:r>
      <w:r>
        <w:rPr>
          <w:rFonts w:eastAsia="Times New Roman" w:cs="Times New Roman"/>
          <w:szCs w:val="24"/>
        </w:rPr>
        <w:t>μ</w:t>
      </w:r>
      <w:r>
        <w:rPr>
          <w:rFonts w:eastAsia="Times New Roman" w:cs="Times New Roman"/>
          <w:szCs w:val="24"/>
        </w:rPr>
        <w:t>μία σχέση αν είναι η Εκκλησία κι αν είναι ιερείς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Σήμερα </w:t>
      </w:r>
      <w:r w:rsidRPr="00D66BCA">
        <w:rPr>
          <w:rFonts w:eastAsia="Times New Roman"/>
          <w:bCs/>
        </w:rPr>
        <w:t>είναι</w:t>
      </w:r>
      <w:r>
        <w:rPr>
          <w:rFonts w:eastAsia="Times New Roman" w:cs="Times New Roman"/>
          <w:szCs w:val="24"/>
        </w:rPr>
        <w:t xml:space="preserve"> αυτοί. Αύριο πρέπει να μας πουν ποιος έχει </w:t>
      </w:r>
      <w:r>
        <w:rPr>
          <w:rFonts w:eastAsia="Times New Roman" w:cs="Times New Roman"/>
          <w:szCs w:val="24"/>
        </w:rPr>
        <w:lastRenderedPageBreak/>
        <w:t>σειρά. Ποιον άλλον τομέα του δημοσίου αυτοί οι προστάτες του δημοσίου θα μετατρέψουν σε ιδιωτικού δικα</w:t>
      </w:r>
      <w:r>
        <w:rPr>
          <w:rFonts w:eastAsia="Times New Roman" w:cs="Times New Roman"/>
          <w:szCs w:val="24"/>
        </w:rPr>
        <w:t>ίου και τους υπαλλήλους του σε υπαλλήλους ιδιωτικού δικαίου;</w:t>
      </w:r>
    </w:p>
    <w:p w14:paraId="295D736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Διότι, κατά τη γνώμη μου, το όνειρο κάθε </w:t>
      </w:r>
      <w:r>
        <w:rPr>
          <w:rFonts w:eastAsia="Times New Roman" w:cs="Times New Roman"/>
          <w:szCs w:val="24"/>
        </w:rPr>
        <w:t>χ</w:t>
      </w:r>
      <w:r>
        <w:rPr>
          <w:rFonts w:eastAsia="Times New Roman" w:cs="Times New Roman"/>
          <w:szCs w:val="24"/>
        </w:rPr>
        <w:t xml:space="preserve">ότζα είναι να έρθει στην εξουσία, να διώξει όλους όσοι εργάζονται στο δημόσιο και στον ιδιωτικό τομέα και να </w:t>
      </w:r>
      <w:proofErr w:type="spellStart"/>
      <w:r>
        <w:rPr>
          <w:rFonts w:eastAsia="Times New Roman" w:cs="Times New Roman"/>
          <w:szCs w:val="24"/>
        </w:rPr>
        <w:t>ξαναπροσλάβει</w:t>
      </w:r>
      <w:proofErr w:type="spellEnd"/>
      <w:r>
        <w:rPr>
          <w:rFonts w:eastAsia="Times New Roman" w:cs="Times New Roman"/>
          <w:szCs w:val="24"/>
        </w:rPr>
        <w:t xml:space="preserve"> όσους θέλει εκεί που θέλει. Έτ</w:t>
      </w:r>
      <w:r>
        <w:rPr>
          <w:rFonts w:eastAsia="Times New Roman" w:cs="Times New Roman"/>
          <w:szCs w:val="24"/>
        </w:rPr>
        <w:t xml:space="preserve">σι, θα γίνει πραγματικότητα και το όνειρο της κ. </w:t>
      </w:r>
      <w:proofErr w:type="spellStart"/>
      <w:r>
        <w:rPr>
          <w:rFonts w:eastAsia="Times New Roman" w:cs="Times New Roman"/>
          <w:szCs w:val="24"/>
        </w:rPr>
        <w:t>Μπαζιάνα</w:t>
      </w:r>
      <w:proofErr w:type="spellEnd"/>
      <w:r>
        <w:rPr>
          <w:rFonts w:eastAsia="Times New Roman" w:cs="Times New Roman"/>
          <w:szCs w:val="24"/>
        </w:rPr>
        <w:t xml:space="preserve">, που είπε </w:t>
      </w:r>
      <w:r w:rsidRPr="002B5B2E">
        <w:rPr>
          <w:rFonts w:eastAsia="Times New Roman"/>
          <w:bCs/>
          <w:shd w:val="clear" w:color="auto" w:fill="FFFFFF"/>
        </w:rPr>
        <w:t>ότι</w:t>
      </w:r>
      <w:r>
        <w:rPr>
          <w:rFonts w:eastAsia="Times New Roman" w:cs="Times New Roman"/>
          <w:szCs w:val="24"/>
        </w:rPr>
        <w:t xml:space="preserve"> πήραν την εξουσία αλλά δεν πήραν το κράτος. Δεν υπάρχει άλλος τρόπος. </w:t>
      </w:r>
    </w:p>
    <w:p w14:paraId="295D736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να σας πω και κάτι; Μαζί σας έχετε τους πρώτους διδάξαντες, το ΠΑΣΟΚ. Δεν πάει πολύς καιρός από τότε που έλεγ</w:t>
      </w:r>
      <w:r>
        <w:rPr>
          <w:rFonts w:eastAsia="Times New Roman" w:cs="Times New Roman"/>
          <w:szCs w:val="24"/>
        </w:rPr>
        <w:t xml:space="preserve">αν «Κόμμα και κράτος, Θόδωρος Τσουκάτος». Γιατί αυτό ήταν το σύνθημα εκείνης της εποχής και αυτό προσπαθείτε τώρα να κάνετε, να μετατρέψετε το κράτος σε ένα κομματικό λάφυρο. </w:t>
      </w:r>
    </w:p>
    <w:p w14:paraId="295D736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σας κάνουν οι παπάδες; Βγαίνουν στον άμβωνα και μιλάνε; Τους απολύετε. Και θ</w:t>
      </w:r>
      <w:r>
        <w:rPr>
          <w:rFonts w:eastAsia="Times New Roman" w:cs="Times New Roman"/>
          <w:szCs w:val="24"/>
        </w:rPr>
        <w:t>έλω μέσα εδώ…</w:t>
      </w:r>
    </w:p>
    <w:p w14:paraId="295D7366" w14:textId="77777777" w:rsidR="006C59DA" w:rsidRDefault="00DE6A6A">
      <w:pPr>
        <w:spacing w:line="600" w:lineRule="auto"/>
        <w:ind w:firstLine="720"/>
        <w:contextualSpacing/>
        <w:jc w:val="both"/>
        <w:rPr>
          <w:rFonts w:eastAsia="Times New Roman"/>
          <w:bCs/>
        </w:rPr>
      </w:pPr>
      <w:r w:rsidRPr="00F8084C">
        <w:rPr>
          <w:rFonts w:eastAsia="Times New Roman"/>
          <w:bCs/>
        </w:rPr>
        <w:t>(Στο σημείο αυτό κτυπάει το κουδούνι λήξε</w:t>
      </w:r>
      <w:r>
        <w:rPr>
          <w:rFonts w:eastAsia="Times New Roman"/>
          <w:bCs/>
        </w:rPr>
        <w:t xml:space="preserve">ως του χρόνου ομιλίας </w:t>
      </w:r>
      <w:r>
        <w:rPr>
          <w:rFonts w:eastAsia="Times New Roman"/>
          <w:bCs/>
        </w:rPr>
        <w:t xml:space="preserve">της </w:t>
      </w:r>
      <w:r>
        <w:rPr>
          <w:rFonts w:eastAsia="Times New Roman"/>
          <w:bCs/>
        </w:rPr>
        <w:t>κυρίας Βουλευτού</w:t>
      </w:r>
      <w:r w:rsidRPr="00F8084C">
        <w:rPr>
          <w:rFonts w:eastAsia="Times New Roman"/>
          <w:bCs/>
        </w:rPr>
        <w:t>)</w:t>
      </w:r>
    </w:p>
    <w:p w14:paraId="295D7367" w14:textId="77777777" w:rsidR="006C59DA" w:rsidRDefault="00DE6A6A">
      <w:pPr>
        <w:spacing w:line="600" w:lineRule="auto"/>
        <w:ind w:firstLine="720"/>
        <w:contextualSpacing/>
        <w:jc w:val="both"/>
        <w:rPr>
          <w:rFonts w:eastAsia="Times New Roman"/>
          <w:bCs/>
        </w:rPr>
      </w:pPr>
      <w:r>
        <w:rPr>
          <w:rFonts w:eastAsia="Times New Roman"/>
          <w:bCs/>
        </w:rPr>
        <w:t>Κυρία Πρόεδρε, μισό λεπτό.</w:t>
      </w:r>
    </w:p>
    <w:p w14:paraId="295D7368" w14:textId="77777777" w:rsidR="006C59DA" w:rsidRDefault="00DE6A6A">
      <w:pPr>
        <w:spacing w:line="600" w:lineRule="auto"/>
        <w:ind w:firstLine="720"/>
        <w:contextualSpacing/>
        <w:jc w:val="both"/>
        <w:rPr>
          <w:rFonts w:eastAsia="Times New Roman" w:cs="Times New Roman"/>
          <w:szCs w:val="24"/>
        </w:rPr>
      </w:pPr>
      <w:r>
        <w:rPr>
          <w:rFonts w:eastAsia="Times New Roman"/>
          <w:bCs/>
        </w:rPr>
        <w:t>Ευχαριστώ.</w:t>
      </w:r>
    </w:p>
    <w:p w14:paraId="295D736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θέλω μέσα εδώ να απαντήσετε ρητά: Είναι αυτό κατάργηση της μονιμότητας στο δημόσιο; Διότι κάτι τέτοιο δεν έχει </w:t>
      </w:r>
      <w:proofErr w:type="spellStart"/>
      <w:r>
        <w:rPr>
          <w:rFonts w:eastAsia="Times New Roman" w:cs="Times New Roman"/>
          <w:szCs w:val="24"/>
        </w:rPr>
        <w:t>ξανατολμήσει</w:t>
      </w:r>
      <w:proofErr w:type="spellEnd"/>
      <w:r>
        <w:rPr>
          <w:rFonts w:eastAsia="Times New Roman" w:cs="Times New Roman"/>
          <w:szCs w:val="24"/>
        </w:rPr>
        <w:t xml:space="preserve"> κανείς. Είναι κατάργηση; Είναι δημόσιοι υπάλληλοι; Τους μεταφέρετε σε ένα άλλο πρόσωπο νομικό, το οποίο δεν ξέρουμε τι θα γίνει; Το λέω αυτό για να ξέρουν και οι στρατιωτικοί</w:t>
      </w:r>
      <w:r w:rsidRPr="00450CCF">
        <w:rPr>
          <w:rFonts w:eastAsia="Times New Roman" w:cs="Times New Roman"/>
          <w:szCs w:val="24"/>
        </w:rPr>
        <w:t>,</w:t>
      </w:r>
      <w:r>
        <w:rPr>
          <w:rFonts w:eastAsia="Times New Roman" w:cs="Times New Roman"/>
          <w:szCs w:val="24"/>
        </w:rPr>
        <w:t xml:space="preserve"> που σήμερα τους εκθειάζετε τόσο πολύ</w:t>
      </w:r>
      <w:r w:rsidRPr="00450CCF">
        <w:rPr>
          <w:rFonts w:eastAsia="Times New Roman" w:cs="Times New Roman"/>
          <w:szCs w:val="24"/>
        </w:rPr>
        <w:t>,</w:t>
      </w:r>
      <w:r>
        <w:rPr>
          <w:rFonts w:eastAsia="Times New Roman" w:cs="Times New Roman"/>
          <w:szCs w:val="24"/>
        </w:rPr>
        <w:t xml:space="preserve"> ότι αύριο μπορεί να κάνετε και εκεί ένα άλλο νομικό πρόσωπο και να τρέφονται και αυτοί και να πληρώνονται από την περιουσία που έχουν οι Ένοπλες Δυνάμεις. Εύκολα αυτό μπορείτε να το κάνετε. </w:t>
      </w:r>
    </w:p>
    <w:p w14:paraId="295D736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Επομένως απαντήσεις στα ερωτήματά μας δεν λαμβάνουμε. Λαμβάνουμε</w:t>
      </w:r>
      <w:r>
        <w:rPr>
          <w:rFonts w:eastAsia="Times New Roman" w:cs="Times New Roman"/>
          <w:szCs w:val="24"/>
        </w:rPr>
        <w:t xml:space="preserve"> πομφόλυγες. Οικονομία δεν υπάρχει κι εσείς απολύεται δημοσίους υπαλλήλους. </w:t>
      </w:r>
    </w:p>
    <w:p w14:paraId="295D736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95D736C"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5D736D" w14:textId="77777777" w:rsidR="006C59DA" w:rsidRDefault="00DE6A6A">
      <w:pPr>
        <w:spacing w:line="600" w:lineRule="auto"/>
        <w:ind w:firstLine="720"/>
        <w:contextualSpacing/>
        <w:jc w:val="both"/>
        <w:rPr>
          <w:rFonts w:eastAsia="Times New Roman" w:cs="Times New Roman"/>
          <w:szCs w:val="24"/>
        </w:rPr>
      </w:pPr>
      <w:r w:rsidRPr="00755A51">
        <w:rPr>
          <w:rFonts w:eastAsia="Times New Roman" w:cs="Times New Roman"/>
          <w:b/>
          <w:szCs w:val="24"/>
        </w:rPr>
        <w:t>ΠΡΟΕΔΡΕΥΟΥ</w:t>
      </w:r>
      <w:r>
        <w:rPr>
          <w:rFonts w:eastAsia="Times New Roman" w:cs="Times New Roman"/>
          <w:b/>
          <w:szCs w:val="24"/>
        </w:rPr>
        <w:t>ΣΑ (Αναστασία Χριστοδουλοπούλου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p>
    <w:p w14:paraId="295D736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των ΑΝΕΛ για</w:t>
      </w:r>
      <w:r>
        <w:rPr>
          <w:rFonts w:eastAsia="Times New Roman" w:cs="Times New Roman"/>
          <w:szCs w:val="24"/>
        </w:rPr>
        <w:t xml:space="preserve"> δώδεκα λεπτά και μετά θα συνεχίσει κανονικά ο κατάλογος ανά τρεις. </w:t>
      </w:r>
    </w:p>
    <w:p w14:paraId="295D736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Κατσίκη</w:t>
      </w:r>
      <w:proofErr w:type="spellEnd"/>
      <w:r>
        <w:rPr>
          <w:rFonts w:eastAsia="Times New Roman" w:cs="Times New Roman"/>
          <w:szCs w:val="24"/>
        </w:rPr>
        <w:t>.</w:t>
      </w:r>
    </w:p>
    <w:p w14:paraId="295D737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κυρία Πρόεδρε.</w:t>
      </w:r>
    </w:p>
    <w:p w14:paraId="295D737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Υπουργέ,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εντυπωσιάστηκα από την τοποθέτηση της κ. </w:t>
      </w:r>
      <w:proofErr w:type="spellStart"/>
      <w:r>
        <w:rPr>
          <w:rFonts w:eastAsia="Times New Roman" w:cs="Times New Roman"/>
          <w:szCs w:val="24"/>
        </w:rPr>
        <w:t>Βούλτεψη</w:t>
      </w:r>
      <w:proofErr w:type="spellEnd"/>
      <w:r>
        <w:rPr>
          <w:rFonts w:eastAsia="Times New Roman" w:cs="Times New Roman"/>
          <w:szCs w:val="24"/>
        </w:rPr>
        <w:t xml:space="preserve"> λίγο πριν, ιδιαίτερα</w:t>
      </w:r>
      <w:r>
        <w:rPr>
          <w:rFonts w:eastAsia="Times New Roman" w:cs="Times New Roman"/>
          <w:szCs w:val="24"/>
        </w:rPr>
        <w:t xml:space="preserve"> όταν έκανε αναφορά στο ΠΑΣΟΚ, </w:t>
      </w:r>
      <w:r>
        <w:rPr>
          <w:rFonts w:eastAsia="Times New Roman" w:cs="Times New Roman"/>
          <w:szCs w:val="24"/>
        </w:rPr>
        <w:lastRenderedPageBreak/>
        <w:t>προκειμένου να συγκρίνει την ανάμειξή του στην κυβερνητική πρακτική που χαρακτηρίζει τη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Εντυπωσιάστηκα και ενθυμήθηκα, θα ήθελα να σας πω, ότι το ΠΑΣΟΚ που έλεγε ένα άλλο σύνθημα, μια άλλη ατάκα, «</w:t>
      </w:r>
      <w:r>
        <w:rPr>
          <w:rFonts w:eastAsia="Times New Roman" w:cs="Times New Roman"/>
          <w:szCs w:val="24"/>
        </w:rPr>
        <w:t xml:space="preserve">ο λαός δεν ξεχνά τι σημαίνει δεξιά», ήταν ακριβώς το ίδιο κόμμα, εκείνη η παράταξη με την οποία η Νέα Δημοκρατία και ο Σαμαράς συνεργάστηκαν. </w:t>
      </w:r>
    </w:p>
    <w:p w14:paraId="295D737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Συνεργάστηκαν τότε, αυτά τα χρόνια για τα οποία εμείς τα υπόλοιπα που είμαστε συγκυβέρνηση προσπαθήσαμε να θεραπε</w:t>
      </w:r>
      <w:r>
        <w:rPr>
          <w:rFonts w:eastAsia="Times New Roman" w:cs="Times New Roman"/>
          <w:szCs w:val="24"/>
        </w:rPr>
        <w:t>ύσουμε και να γιατρέψουμε μια κατάσταση που δέσποζε στο πεδίο της ανάλγητης κοινωνικής πολιτικής τακτικής, μια κατάσταση μεταξύ των άλλων όπου και το επίμαχο σήμερα θέμα, το οποίο επισκίασε το παρόν νομοσχέδιο, είχε να κάνει την αναφορά του κυρίως στην επι</w:t>
      </w:r>
      <w:r>
        <w:rPr>
          <w:rFonts w:eastAsia="Times New Roman" w:cs="Times New Roman"/>
          <w:szCs w:val="24"/>
        </w:rPr>
        <w:t xml:space="preserve">στροφή των </w:t>
      </w:r>
      <w:proofErr w:type="spellStart"/>
      <w:r>
        <w:rPr>
          <w:rFonts w:eastAsia="Times New Roman" w:cs="Times New Roman"/>
          <w:szCs w:val="24"/>
        </w:rPr>
        <w:t>παρακρατηθέντων</w:t>
      </w:r>
      <w:proofErr w:type="spellEnd"/>
      <w:r>
        <w:rPr>
          <w:rFonts w:eastAsia="Times New Roman" w:cs="Times New Roman"/>
          <w:szCs w:val="24"/>
        </w:rPr>
        <w:t xml:space="preserve"> οικονομικών πόρων των ένστολων, των υπηρετούντων στις Ένοπλες Δυνάμεις, στα Σώματα Ασφαλείας και όχι μόνο. </w:t>
      </w:r>
    </w:p>
    <w:p w14:paraId="295D737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βέβαια, κύριοι συνάδελφοι της Αντιπολίτευσης, δεν μπορώ να πιστέψω σε κα</w:t>
      </w:r>
      <w:r>
        <w:rPr>
          <w:rFonts w:eastAsia="Times New Roman" w:cs="Times New Roman"/>
          <w:szCs w:val="24"/>
        </w:rPr>
        <w:t>μ</w:t>
      </w:r>
      <w:r>
        <w:rPr>
          <w:rFonts w:eastAsia="Times New Roman" w:cs="Times New Roman"/>
          <w:szCs w:val="24"/>
        </w:rPr>
        <w:t>μία περίπτωση ότι η επιχειρηματολογία που αν</w:t>
      </w:r>
      <w:r>
        <w:rPr>
          <w:rFonts w:eastAsia="Times New Roman" w:cs="Times New Roman"/>
          <w:szCs w:val="24"/>
        </w:rPr>
        <w:t xml:space="preserve">απτύξατε από αυτό το Βήμα για το πώς χειριστήκαμε μέχρι σήμερα, σε αυτά τα χρόνια της διακυβέρνησης, το θέμα της επιστροφής των </w:t>
      </w:r>
      <w:proofErr w:type="spellStart"/>
      <w:r>
        <w:rPr>
          <w:rFonts w:eastAsia="Times New Roman" w:cs="Times New Roman"/>
          <w:szCs w:val="24"/>
        </w:rPr>
        <w:t>παρακρατηθέντων</w:t>
      </w:r>
      <w:proofErr w:type="spellEnd"/>
      <w:r>
        <w:rPr>
          <w:rFonts w:eastAsia="Times New Roman" w:cs="Times New Roman"/>
          <w:szCs w:val="24"/>
        </w:rPr>
        <w:t xml:space="preserve"> πόρων, είναι για να πείσετε εμάς. Δεν με πείθετε ότι το κάνατε γι’ αυτό</w:t>
      </w:r>
      <w:r>
        <w:rPr>
          <w:rFonts w:eastAsia="Times New Roman" w:cs="Times New Roman"/>
          <w:szCs w:val="24"/>
        </w:rPr>
        <w:t>ν</w:t>
      </w:r>
      <w:r>
        <w:rPr>
          <w:rFonts w:eastAsia="Times New Roman" w:cs="Times New Roman"/>
          <w:szCs w:val="24"/>
        </w:rPr>
        <w:t xml:space="preserve"> τον λόγο. </w:t>
      </w:r>
    </w:p>
    <w:p w14:paraId="295D737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Αντιθέτως είμαι πεπεισμένος </w:t>
      </w:r>
      <w:r>
        <w:rPr>
          <w:rFonts w:eastAsia="Times New Roman" w:cs="Times New Roman"/>
          <w:szCs w:val="24"/>
        </w:rPr>
        <w:t xml:space="preserve">ότι το κάνατε προκειμένου να δημιουργήσετε εκείνες τις εντυπώσεις που ωφελούν τη κομματική σας πορεία και τα φιλόδοξα πολιτικά σας σχέδια, προσβάλλοντας, όμως, επιτρέψτε μου να σας το πω, τη νοημοσύνη και τη φαιά ουσία των Ελλήνων πολιτών. </w:t>
      </w:r>
    </w:p>
    <w:p w14:paraId="295D737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Τι τους είπατε </w:t>
      </w:r>
      <w:r>
        <w:rPr>
          <w:rFonts w:eastAsia="Times New Roman" w:cs="Times New Roman"/>
          <w:szCs w:val="24"/>
        </w:rPr>
        <w:t xml:space="preserve">με άλλα λόγια; Τους είπατε ότι παρανομούσαμε τόσο καιρό που δεν έπαιρναν πίσω τα </w:t>
      </w:r>
      <w:proofErr w:type="spellStart"/>
      <w:r>
        <w:rPr>
          <w:rFonts w:eastAsia="Times New Roman" w:cs="Times New Roman"/>
          <w:szCs w:val="24"/>
        </w:rPr>
        <w:t>παρακρατηθέντα</w:t>
      </w:r>
      <w:proofErr w:type="spellEnd"/>
      <w:r>
        <w:rPr>
          <w:rFonts w:eastAsia="Times New Roman" w:cs="Times New Roman"/>
          <w:szCs w:val="24"/>
        </w:rPr>
        <w:t>, που δεν έπαιρναν πίσω αυτά που τους στέρησε, ποιος αλήθεια; Εσείς. Και άκουσα και από συνάδελφο να λέει ότι «Τώρα τους τα δίνετε, γιατί τους έχετε απομυζήσει σ</w:t>
      </w:r>
      <w:r>
        <w:rPr>
          <w:rFonts w:eastAsia="Times New Roman" w:cs="Times New Roman"/>
          <w:szCs w:val="24"/>
        </w:rPr>
        <w:t xml:space="preserve">τους φόρους». Ερωτώ: Εσείς που τους τα πήρατε, όταν τους τα πήρατε, πού τα δώσατε; Εσείς που λάβατε τον Απρίλη του 2014 την απόφαση του Συμβουλίου της Επικρατείας που έλεγε ότι παρανόμως τους τα στερήσατε, ποτέ δεν τους τα δώσατε. Εμείς τα καταβάλαμε. </w:t>
      </w:r>
    </w:p>
    <w:p w14:paraId="295D7376" w14:textId="77777777" w:rsidR="006C59DA" w:rsidRDefault="00DE6A6A">
      <w:pPr>
        <w:spacing w:line="600" w:lineRule="auto"/>
        <w:ind w:firstLine="720"/>
        <w:contextualSpacing/>
        <w:jc w:val="both"/>
        <w:rPr>
          <w:rFonts w:eastAsia="Times New Roman"/>
          <w:szCs w:val="24"/>
        </w:rPr>
      </w:pPr>
      <w:r>
        <w:rPr>
          <w:rFonts w:eastAsia="Times New Roman" w:cs="Times New Roman"/>
          <w:szCs w:val="24"/>
        </w:rPr>
        <w:t>Ότα</w:t>
      </w:r>
      <w:r>
        <w:rPr>
          <w:rFonts w:eastAsia="Times New Roman" w:cs="Times New Roman"/>
          <w:szCs w:val="24"/>
        </w:rPr>
        <w:t>ν, λοιπόν, η απόφαση του Απριλίου του 2014 σας έλεγε ότι είναι αντισυνταγματική η κράτηση που κάνατε, η στέρηση των εσόδων των υπηρετούντων εις τα</w:t>
      </w:r>
      <w:r>
        <w:rPr>
          <w:rFonts w:eastAsia="Times New Roman" w:cs="Times New Roman"/>
          <w:szCs w:val="24"/>
        </w:rPr>
        <w:t>ς</w:t>
      </w:r>
      <w:r>
        <w:rPr>
          <w:rFonts w:eastAsia="Times New Roman" w:cs="Times New Roman"/>
          <w:szCs w:val="24"/>
        </w:rPr>
        <w:t xml:space="preserve"> προαναφερθέντας υπηρεσίας, γιατί υπογράψατε τον Δεκέμβριο του 2014, γνωρίζοντας ότι θα χάσετε τις εκλογές, ν</w:t>
      </w:r>
      <w:r>
        <w:rPr>
          <w:rFonts w:eastAsia="Times New Roman" w:cs="Times New Roman"/>
          <w:szCs w:val="24"/>
        </w:rPr>
        <w:t xml:space="preserve">α πάρουν το 50%; Πόσο νόμιμο ήταν να υπογράψετε ότι θα πάρουν το 50%; Ξέρετε τι απαντάτε όταν σας κάνουν αυτή την ερώτηση; </w:t>
      </w:r>
      <w:r>
        <w:rPr>
          <w:rFonts w:eastAsia="Times New Roman"/>
          <w:szCs w:val="24"/>
        </w:rPr>
        <w:t xml:space="preserve">Απαντάτε ότι τα δημοσιονομικά τότε δεν επέτρεπαν παραπάνω. Τώρα, όμως, θα έπρεπε μέσα σ’ αυτή την τριετία να είχαμε </w:t>
      </w:r>
      <w:r>
        <w:rPr>
          <w:rFonts w:eastAsia="Times New Roman"/>
          <w:szCs w:val="24"/>
        </w:rPr>
        <w:t xml:space="preserve">τακτοποιήσει </w:t>
      </w:r>
      <w:r>
        <w:rPr>
          <w:rFonts w:eastAsia="Times New Roman"/>
          <w:szCs w:val="24"/>
        </w:rPr>
        <w:t xml:space="preserve">και </w:t>
      </w:r>
      <w:r>
        <w:rPr>
          <w:rFonts w:eastAsia="Times New Roman"/>
          <w:szCs w:val="24"/>
        </w:rPr>
        <w:t xml:space="preserve">τα δικά μας δημοσιονομικά, για τα οποία δεν </w:t>
      </w:r>
      <w:proofErr w:type="spellStart"/>
      <w:r>
        <w:rPr>
          <w:rFonts w:eastAsia="Times New Roman"/>
          <w:szCs w:val="24"/>
        </w:rPr>
        <w:t>ευθυνόμεθα</w:t>
      </w:r>
      <w:proofErr w:type="spellEnd"/>
      <w:r>
        <w:rPr>
          <w:rFonts w:eastAsia="Times New Roman"/>
          <w:szCs w:val="24"/>
        </w:rPr>
        <w:t xml:space="preserve"> εμείς για την κατάντια </w:t>
      </w:r>
      <w:r>
        <w:rPr>
          <w:rFonts w:eastAsia="Times New Roman"/>
          <w:szCs w:val="24"/>
        </w:rPr>
        <w:t xml:space="preserve">στην οποία </w:t>
      </w:r>
      <w:r>
        <w:rPr>
          <w:rFonts w:eastAsia="Times New Roman"/>
          <w:szCs w:val="24"/>
        </w:rPr>
        <w:t xml:space="preserve">τα φέρατε </w:t>
      </w:r>
      <w:r>
        <w:rPr>
          <w:rFonts w:eastAsia="Times New Roman"/>
          <w:szCs w:val="24"/>
        </w:rPr>
        <w:lastRenderedPageBreak/>
        <w:t>εσείς. Έπρεπε να εξυπηρετηθεί μια κατάσταση, να επιστραφούν αυτά που εσείς στερήσατε από αυτούς τους ανθρώπους. Σήμερα η συγκεκριμένη τροπολογία τους επιστρέ</w:t>
      </w:r>
      <w:r>
        <w:rPr>
          <w:rFonts w:eastAsia="Times New Roman"/>
          <w:szCs w:val="24"/>
        </w:rPr>
        <w:t>φει τα δεδουλευμένα τους.</w:t>
      </w:r>
    </w:p>
    <w:p w14:paraId="295D7377"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Αλήθεια, αυτό, το οποίο δεν κάνατε εσείς και ερχόμαστε εμείς σήμερα να κάνουμε, αντί να το επικροτήσετε και αντί να δείξετε μια στάση συναίνεσης, ακόμη-ακόμη και στις δυσκολίες που ίσως αντιμετωπίσατε εσείς και σίγουρα αντιμετωπίζ</w:t>
      </w:r>
      <w:r>
        <w:rPr>
          <w:rFonts w:eastAsia="Times New Roman"/>
          <w:szCs w:val="24"/>
        </w:rPr>
        <w:t xml:space="preserve">ουμε περισσότερο εμείς, αντιθέτως, τι κάνετε; Με ένα θράσος απαράμιλλο προσπαθείτε να επιρρίψετε ευθύνες εκεί που δεν αναλογούν, αποποιούμενοι τις δικές σας </w:t>
      </w:r>
      <w:r>
        <w:rPr>
          <w:rFonts w:eastAsia="Times New Roman"/>
          <w:szCs w:val="24"/>
        </w:rPr>
        <w:t>.</w:t>
      </w:r>
    </w:p>
    <w:p w14:paraId="295D7378"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Ας καταλήξουμε στο τέλος και στο εξής: Ποιος έδωσε, κύριοι, τις τριάντα έξι δόσεις; Ξεκίνησαν από</w:t>
      </w:r>
      <w:r>
        <w:rPr>
          <w:rFonts w:eastAsia="Times New Roman"/>
          <w:szCs w:val="24"/>
        </w:rPr>
        <w:t xml:space="preserve"> τον Φεβρουάριο του 2015 δόση-δόση. Αυτά που εσείς στερήσατε από τους ένστολους, ποιος τα κατέβαλε; Εσείς ή εμείς; Εσείς τα στερήσατε, εσείς δεν μας είπατε πού τα πήγατε, όταν τους τα περικόψατε και εμείς τα καταβάλαμε μέχρι το 2017. Και συνεχίσαμε, λοιπόν</w:t>
      </w:r>
      <w:r>
        <w:rPr>
          <w:rFonts w:eastAsia="Times New Roman"/>
          <w:szCs w:val="24"/>
        </w:rPr>
        <w:t>, να καταβάλλουμε -με την παρούσα τροπολογία τούτο αποδεικνύεται- και το άλλο 50%, το οποίο εσείς, οι υπέρμαχοι των δικαστικών αποφάσεων, που τις εφαρμόζετε και τις τηρείτε, ουδέποτε το κάνατε. Το κάνουμε εμείς σήμερα.</w:t>
      </w:r>
    </w:p>
    <w:p w14:paraId="295D7379"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Παρακαλώ θερμά, αυτό το θράσος, αυτή </w:t>
      </w:r>
      <w:r>
        <w:rPr>
          <w:rFonts w:eastAsia="Times New Roman"/>
          <w:szCs w:val="24"/>
        </w:rPr>
        <w:t xml:space="preserve">η ανελέητη πολιτική τακτική </w:t>
      </w:r>
      <w:r>
        <w:rPr>
          <w:rFonts w:eastAsia="Times New Roman"/>
          <w:szCs w:val="24"/>
        </w:rPr>
        <w:t xml:space="preserve">δημαγωγίας και λαϊκισμού </w:t>
      </w:r>
      <w:r>
        <w:rPr>
          <w:rFonts w:eastAsia="Times New Roman"/>
          <w:szCs w:val="24"/>
        </w:rPr>
        <w:t>κάποια στιγμή να σταματήσει.</w:t>
      </w:r>
    </w:p>
    <w:p w14:paraId="295D737A"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xml:space="preserve">, αν κάποιοι δεν σέβονται τον ελληνικό λαό, γιατί τον θεωρούν χαχόλο, γιατί υποτιμούν και προσβάλλουν τη νοημοσύνη του, ας λάβουν υπ’ </w:t>
      </w:r>
      <w:proofErr w:type="spellStart"/>
      <w:r>
        <w:rPr>
          <w:rFonts w:eastAsia="Times New Roman"/>
          <w:szCs w:val="24"/>
        </w:rPr>
        <w:t>όψιν</w:t>
      </w:r>
      <w:proofErr w:type="spellEnd"/>
      <w:r>
        <w:rPr>
          <w:rFonts w:eastAsia="Times New Roman"/>
          <w:szCs w:val="24"/>
        </w:rPr>
        <w:t xml:space="preserve"> τους ότι μέσα σ’ αυτό το Κοινοβούλιο υπάρχουμε κι εμείς, οι συνάδελφοι σας, που ο </w:t>
      </w:r>
      <w:r>
        <w:rPr>
          <w:rFonts w:eastAsia="Times New Roman"/>
          <w:szCs w:val="24"/>
        </w:rPr>
        <w:t>θ</w:t>
      </w:r>
      <w:r>
        <w:rPr>
          <w:rFonts w:eastAsia="Times New Roman"/>
          <w:szCs w:val="24"/>
        </w:rPr>
        <w:t>εός μάς έδωσε φαιά ουσία να μπορούμε και να σκεφτόμαστε, να μπορούμε και να κρίνουμε.</w:t>
      </w:r>
    </w:p>
    <w:p w14:paraId="295D737B"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Άκουσα και το άλλο, κύριοι συνάδελφοι, για το τέταρτο μνημόνιο. Πράγματι, πρόκειται γι</w:t>
      </w:r>
      <w:r>
        <w:rPr>
          <w:rFonts w:eastAsia="Times New Roman"/>
          <w:szCs w:val="24"/>
        </w:rPr>
        <w:t xml:space="preserve">α τέταρτο μνημόνιο, μόνο που αυτό το μνημόνιο </w:t>
      </w:r>
      <w:proofErr w:type="spellStart"/>
      <w:r>
        <w:rPr>
          <w:rFonts w:eastAsia="Times New Roman"/>
          <w:szCs w:val="24"/>
        </w:rPr>
        <w:t>εσυν</w:t>
      </w:r>
      <w:r>
        <w:rPr>
          <w:rFonts w:eastAsia="Times New Roman"/>
          <w:szCs w:val="24"/>
        </w:rPr>
        <w:t>ή</w:t>
      </w:r>
      <w:r>
        <w:rPr>
          <w:rFonts w:eastAsia="Times New Roman"/>
          <w:szCs w:val="24"/>
        </w:rPr>
        <w:t>φθη</w:t>
      </w:r>
      <w:proofErr w:type="spellEnd"/>
      <w:r>
        <w:rPr>
          <w:rFonts w:eastAsia="Times New Roman"/>
          <w:szCs w:val="24"/>
        </w:rPr>
        <w:t xml:space="preserve"> στον ελληνικό χώρο μεταξύ Κυβέρνησης και κοινωνίας. Ναι, μπορείτε να το λέτε μνημόνιο, γιατί –ξέρετε κάτι;- το μνημόνιο δεν είναι μόνο αυτό που χαρακτηρίζει ένα περιεχόμενο μνημονίου μεταξύ δανειστών, </w:t>
      </w:r>
      <w:r>
        <w:rPr>
          <w:rFonts w:eastAsia="Times New Roman"/>
          <w:szCs w:val="24"/>
        </w:rPr>
        <w:t>τρόικας, κουαρτέτου –πείτε το όπως θέλετε- και ελληνικής Κυβέρνησης. Είναι ένα μνημόνιο που έκανε αυτή η Κυβέρνηση με την ελληνική κοινωνία.</w:t>
      </w:r>
    </w:p>
    <w:p w14:paraId="295D737C"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Αυτό το μνημόνιο έφερε καρπούς, θετικά πράγματα. Θα σας τα πω εν τάχει, γιατί άκουσα εδώ προηγούμενα εκείνα τα οποί</w:t>
      </w:r>
      <w:r>
        <w:rPr>
          <w:rFonts w:eastAsia="Times New Roman"/>
          <w:szCs w:val="24"/>
        </w:rPr>
        <w:t>α πραγματικά διαστρεβλώνουν την αλήθεια, πραγματικά κακοποιούν την πραγματικότητα.</w:t>
      </w:r>
    </w:p>
    <w:p w14:paraId="295D737D"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Θέλετε να μιλήσουμε λιγάκι και να σας θυμίσω τι ασφαλιστικό μας παραδώσατε; Ελλειμματικό, με όλα τα οικονομικά κανάλια </w:t>
      </w:r>
      <w:proofErr w:type="spellStart"/>
      <w:r>
        <w:rPr>
          <w:rFonts w:eastAsia="Times New Roman"/>
          <w:szCs w:val="24"/>
        </w:rPr>
        <w:t>αρδευμένα</w:t>
      </w:r>
      <w:proofErr w:type="spellEnd"/>
      <w:r>
        <w:rPr>
          <w:rFonts w:eastAsia="Times New Roman"/>
          <w:szCs w:val="24"/>
        </w:rPr>
        <w:t xml:space="preserve"> των ασφαλιστικών ταμείων. </w:t>
      </w:r>
    </w:p>
    <w:p w14:paraId="295D737E"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Θέλετε να σας πω </w:t>
      </w:r>
      <w:r>
        <w:rPr>
          <w:rFonts w:eastAsia="Times New Roman"/>
          <w:szCs w:val="24"/>
        </w:rPr>
        <w:t xml:space="preserve">με πόσα δισεκατομμύρια χρέος μας το παραδώσατε; Σήμερα έχει πάνω από 100 εκατομμύρια </w:t>
      </w:r>
      <w:r>
        <w:rPr>
          <w:rFonts w:eastAsia="Times New Roman"/>
          <w:szCs w:val="24"/>
        </w:rPr>
        <w:t xml:space="preserve">πλεόνασμα </w:t>
      </w:r>
      <w:r>
        <w:rPr>
          <w:rFonts w:eastAsia="Times New Roman"/>
          <w:szCs w:val="24"/>
        </w:rPr>
        <w:t xml:space="preserve"> και δεν είναι ελλειμματικό.</w:t>
      </w:r>
    </w:p>
    <w:p w14:paraId="295D737F"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Θέλετε να σας θυμίσω ότι </w:t>
      </w:r>
      <w:r>
        <w:rPr>
          <w:rFonts w:eastAsia="Times New Roman"/>
          <w:szCs w:val="24"/>
        </w:rPr>
        <w:t xml:space="preserve">μας </w:t>
      </w:r>
      <w:r>
        <w:rPr>
          <w:rFonts w:eastAsia="Times New Roman"/>
          <w:szCs w:val="24"/>
        </w:rPr>
        <w:t>κληροδοτήσα</w:t>
      </w:r>
      <w:r>
        <w:rPr>
          <w:rFonts w:eastAsia="Times New Roman"/>
          <w:szCs w:val="24"/>
        </w:rPr>
        <w:t>τ</w:t>
      </w:r>
      <w:r>
        <w:rPr>
          <w:rFonts w:eastAsia="Times New Roman"/>
          <w:szCs w:val="24"/>
        </w:rPr>
        <w:t xml:space="preserve">ε τον ΕΝΦΙΑ, του οποίου σήμερα δικαιότερη κατανομή κάνουμε και για ένα μεγάλο ποσοστό του </w:t>
      </w:r>
      <w:r>
        <w:rPr>
          <w:rFonts w:eastAsia="Times New Roman"/>
          <w:szCs w:val="24"/>
        </w:rPr>
        <w:t>κόσμου τον έχουμε καταργήσει;</w:t>
      </w:r>
    </w:p>
    <w:p w14:paraId="295D738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Θέλετε να σας πω ότι καταργήσαμε τις ασφαλιστικές κλάσεις, όπου ο κάθε αυτοαπασχολούμενος πλήρωνε 500 ευρώ τον μήνα και τώρα έγιναν 167, με αποτέλεσμα και να μπορεί να τα καταβάλει και το ασφαλιστικό ταμείο, ο ΕΦΚΑ, να μπορέσε</w:t>
      </w:r>
      <w:r>
        <w:rPr>
          <w:rFonts w:eastAsia="Times New Roman"/>
          <w:szCs w:val="24"/>
        </w:rPr>
        <w:t>ι να σταθεί στα πόδια του;</w:t>
      </w:r>
    </w:p>
    <w:p w14:paraId="295D7381"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Θέλετε να σας μιλήσω για τους οικονομικούς δείκτες σε ό,τι αφορά τον δείκτη του καταναλωτή, ο οποίος αυξήθηκε;</w:t>
      </w:r>
    </w:p>
    <w:p w14:paraId="295D738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Θέλετε να σας θυμίσω ότι παραλάβαμε την ανεργία στο 27% και έχει πέσει κάτω από το 20%;</w:t>
      </w:r>
    </w:p>
    <w:p w14:paraId="295D7383"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Θέλετε να σας θυμίσω ότι αυξήθ</w:t>
      </w:r>
      <w:r>
        <w:rPr>
          <w:rFonts w:eastAsia="Times New Roman"/>
          <w:szCs w:val="24"/>
        </w:rPr>
        <w:t xml:space="preserve">ηκαν οι εξαγωγές, αυξήθηκε ο τουρισμός; </w:t>
      </w:r>
    </w:p>
    <w:p w14:paraId="295D7384"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Ακόμα-ακόμα μια ελπίδα φαίνεται και στην οικοδομή, η οποία ήταν πάντα ένας μπούσουλας που χαρακτήριζε την οικονομική κατάσταση μιας χώρας.</w:t>
      </w:r>
    </w:p>
    <w:p w14:paraId="295D738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Θέλετε να σας θυμίσω ότι η απορροφητικότητα του ΕΣΠΑ σήμερα για πρώτη φορά ε</w:t>
      </w:r>
      <w:r>
        <w:rPr>
          <w:rFonts w:eastAsia="Times New Roman"/>
          <w:szCs w:val="24"/>
        </w:rPr>
        <w:t>ίναι στο 100%, ώστε να μπορούν να ενισχύονται οικονομικά οι επιχειρήσεις;</w:t>
      </w:r>
    </w:p>
    <w:p w14:paraId="295D738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και άλλα, τα οποία θα μπορούσα να αριθμήσω στον κατάλογο εκείνων που αποτελούν αντεπιχείρημα στο επιχείρημά σας ότι η οικονομία δεν πάει καλά, ότι απομυζήσαμε τον κόπο και τον </w:t>
      </w:r>
      <w:r>
        <w:rPr>
          <w:rFonts w:eastAsia="Times New Roman" w:cs="Times New Roman"/>
          <w:szCs w:val="24"/>
        </w:rPr>
        <w:t xml:space="preserve">ιδρώτα του φορολογούμενου, ότι κάνουμε αυτή τη φορομπηχτική πολιτική, την οποία κληρονομήσαμε από εσάς. </w:t>
      </w:r>
    </w:p>
    <w:p w14:paraId="295D738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σας θυμίσω -επειδή έγινε και θέμα- τον ΦΠΑ. Πήγαμε –λέ</w:t>
      </w:r>
      <w:r>
        <w:rPr>
          <w:rFonts w:eastAsia="Times New Roman" w:cs="Times New Roman"/>
          <w:szCs w:val="24"/>
        </w:rPr>
        <w:t>τ</w:t>
      </w:r>
      <w:r>
        <w:rPr>
          <w:rFonts w:eastAsia="Times New Roman" w:cs="Times New Roman"/>
          <w:szCs w:val="24"/>
        </w:rPr>
        <w:t>ε- τον ΦΠΑ από το 23% στο 24%. Ναι, ποιος τον έφθασε στο 23%; Ποιος υπέγραψε μνημόνια για αυτ</w:t>
      </w:r>
      <w:r>
        <w:rPr>
          <w:rFonts w:eastAsia="Times New Roman" w:cs="Times New Roman"/>
          <w:szCs w:val="24"/>
        </w:rPr>
        <w:t xml:space="preserve">ή την ελαστικότητα ή την ανελαστικότητα του ΦΠΑ; Υπάρχουν ακόμη οι </w:t>
      </w:r>
      <w:proofErr w:type="spellStart"/>
      <w:r>
        <w:rPr>
          <w:rFonts w:eastAsia="Times New Roman" w:cs="Times New Roman"/>
          <w:szCs w:val="24"/>
        </w:rPr>
        <w:t>πολυγραφημένες</w:t>
      </w:r>
      <w:proofErr w:type="spellEnd"/>
      <w:r>
        <w:rPr>
          <w:rFonts w:eastAsia="Times New Roman" w:cs="Times New Roman"/>
          <w:szCs w:val="24"/>
        </w:rPr>
        <w:t xml:space="preserve"> αποφάσεις από το Υπουργείο Οικονομικών επί εποχής σας, οι οποίες αποδεικνύουν αυτό το οποίο ακριβώς λέω. </w:t>
      </w:r>
    </w:p>
    <w:p w14:paraId="295D738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βέβαια, ήδη τα εξαγγελθέντα μέτρα στη Διεθνή Έκθεση Θεσσαλονίκης</w:t>
      </w:r>
      <w:r>
        <w:rPr>
          <w:rFonts w:eastAsia="Times New Roman" w:cs="Times New Roman"/>
          <w:szCs w:val="24"/>
        </w:rPr>
        <w:t xml:space="preserve"> έκαναν λόγο και για μείωση της φορολογίας των επιχειρήσεων, αρχής γενομένης από την 1-1-2019 από το 29% στο 25%. Έγινε λόγος για χιλιάδες προσλήψεις εξειδικευμένου προσωπικού, ώστε μέσα στον επόμενο χρόνο να ενισχυθούν εκείνοι οι οποίοι στήριζαν το </w:t>
      </w:r>
      <w:r>
        <w:rPr>
          <w:rFonts w:eastAsia="Times New Roman" w:cs="Times New Roman"/>
          <w:szCs w:val="24"/>
        </w:rPr>
        <w:t>π</w:t>
      </w:r>
      <w:r>
        <w:rPr>
          <w:rFonts w:eastAsia="Times New Roman" w:cs="Times New Roman"/>
          <w:szCs w:val="24"/>
        </w:rPr>
        <w:t>ρόγρα</w:t>
      </w:r>
      <w:r>
        <w:rPr>
          <w:rFonts w:eastAsia="Times New Roman" w:cs="Times New Roman"/>
          <w:szCs w:val="24"/>
        </w:rPr>
        <w:t xml:space="preserve">μμα «Βοήθεια στο Σπίτι» -που είναι σημαντικό, νομίζω, για τις τοπικές κοινωνίες- και αρκετά ακόμα. </w:t>
      </w:r>
    </w:p>
    <w:p w14:paraId="295D738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κυρία Πρόεδρε, για να μην διακινδυνεύσω και εγώ να βγω εκτός θέματος –ήμουν υποχρεωμένος να απαντήσω ως Κοινοβουλευτικός Εκπρόσωπος- θα έρθω τώρα και </w:t>
      </w:r>
      <w:r>
        <w:rPr>
          <w:rFonts w:eastAsia="Times New Roman" w:cs="Times New Roman"/>
          <w:szCs w:val="24"/>
        </w:rPr>
        <w:t xml:space="preserve">στο σχέδιο νόμου για το οποίο συνεδριάζει η Ολομέλεια και θα πω </w:t>
      </w:r>
      <w:r>
        <w:rPr>
          <w:rFonts w:eastAsia="Times New Roman" w:cs="Times New Roman"/>
          <w:szCs w:val="24"/>
        </w:rPr>
        <w:lastRenderedPageBreak/>
        <w:t>ότι πρόκειται για μια θεσμική και νομοθετική ενοποίηση των κρατών-μελών της Ευρωπαϊκής Ένωσης. Επιβάλλει, βεβαίως, θέσπιση μέτρων που θα ενισχύουν την προστασία της ελεύθερης κυκλοφορίας των ε</w:t>
      </w:r>
      <w:r>
        <w:rPr>
          <w:rFonts w:eastAsia="Times New Roman" w:cs="Times New Roman"/>
          <w:szCs w:val="24"/>
        </w:rPr>
        <w:t xml:space="preserve">ργαζομένων εντός της Ένωσης. Υπό αυτό το πρίσμα, αυτή η </w:t>
      </w:r>
      <w:r>
        <w:rPr>
          <w:rFonts w:eastAsia="Times New Roman" w:cs="Times New Roman"/>
          <w:szCs w:val="24"/>
        </w:rPr>
        <w:t>ε</w:t>
      </w:r>
      <w:r>
        <w:rPr>
          <w:rFonts w:eastAsia="Times New Roman" w:cs="Times New Roman"/>
          <w:szCs w:val="24"/>
        </w:rPr>
        <w:t xml:space="preserve">νσωμάτωση της υπό συζήτηση </w:t>
      </w:r>
      <w:r>
        <w:rPr>
          <w:rFonts w:eastAsia="Times New Roman" w:cs="Times New Roman"/>
          <w:szCs w:val="24"/>
        </w:rPr>
        <w:t>ο</w:t>
      </w:r>
      <w:r>
        <w:rPr>
          <w:rFonts w:eastAsia="Times New Roman" w:cs="Times New Roman"/>
          <w:szCs w:val="24"/>
        </w:rPr>
        <w:t xml:space="preserve">δηγίας λειτουργεί –πιστεύω- προς όφελος των εργαζομένων, διασφαλίζοντάς τους δικαιώματα σε συμπληρωματικές συνταξιοδοτικές παροχές. </w:t>
      </w:r>
    </w:p>
    <w:p w14:paraId="295D738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βέβαια, η σπουδαιότητα της εναρμόν</w:t>
      </w:r>
      <w:r>
        <w:rPr>
          <w:rFonts w:eastAsia="Times New Roman" w:cs="Times New Roman"/>
          <w:szCs w:val="24"/>
        </w:rPr>
        <w:t xml:space="preserve">ισης της </w:t>
      </w:r>
      <w:r>
        <w:rPr>
          <w:rFonts w:eastAsia="Times New Roman" w:cs="Times New Roman"/>
          <w:szCs w:val="24"/>
        </w:rPr>
        <w:t>ο</w:t>
      </w:r>
      <w:r>
        <w:rPr>
          <w:rFonts w:eastAsia="Times New Roman" w:cs="Times New Roman"/>
          <w:szCs w:val="24"/>
        </w:rPr>
        <w:t xml:space="preserve">δηγίας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γίνεται αντιληπτή, μελετώντας τα στοιχεία και τους αριθμούς των διακινουμένων πολιτών για εργασιακούς λόγους μεταξύ των είκοσι ο</w:t>
      </w:r>
      <w:r>
        <w:rPr>
          <w:rFonts w:eastAsia="Times New Roman" w:cs="Times New Roman"/>
          <w:szCs w:val="24"/>
        </w:rPr>
        <w:t>κ</w:t>
      </w:r>
      <w:r>
        <w:rPr>
          <w:rFonts w:eastAsia="Times New Roman" w:cs="Times New Roman"/>
          <w:szCs w:val="24"/>
        </w:rPr>
        <w:t xml:space="preserve">τώ κρατών-μελών. </w:t>
      </w:r>
    </w:p>
    <w:p w14:paraId="295D738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Αυτή η σύγχρονη μετανάστευση –και κυρίως εκεί θα ήθελα να εστιάσω- όπου όλοι οι άνθρωποι ζουν και εργάζονται σε κράτος-μέλος διαφορετικό από αυτό στο οποίο γεννήθηκαν και ζούσαν, αποτελεί και για τη χώρα μας μια τραγική πραγματικότητα. </w:t>
      </w:r>
    </w:p>
    <w:p w14:paraId="295D738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w:t>
      </w:r>
      <w:r w:rsidRPr="00C255F0">
        <w:rPr>
          <w:rFonts w:eastAsia="Times New Roman" w:cs="Times New Roman"/>
          <w:szCs w:val="24"/>
        </w:rPr>
        <w:t>υπάει το κουδούνι λήξεως του χρόνου ομιλίας του κυρίου Βουλευτή)</w:t>
      </w:r>
    </w:p>
    <w:p w14:paraId="295D738D"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η ενσωμάτωση αυτής της </w:t>
      </w:r>
      <w:r>
        <w:rPr>
          <w:rFonts w:eastAsia="Times New Roman" w:cs="Times New Roman"/>
          <w:szCs w:val="24"/>
        </w:rPr>
        <w:t>ο</w:t>
      </w:r>
      <w:r>
        <w:rPr>
          <w:rFonts w:eastAsia="Times New Roman" w:cs="Times New Roman"/>
          <w:szCs w:val="24"/>
        </w:rPr>
        <w:t>δηγίας –και τελειώνω με αυτό- βοηθάει, διευκολύνει και επιλύει ένα αρκετά μεγάλο πρόβλημα, για το οποίο πιστεύουμε ότι με αυτό το νομοθέτημα θα υπάρξει βελ</w:t>
      </w:r>
      <w:r>
        <w:rPr>
          <w:rFonts w:eastAsia="Times New Roman" w:cs="Times New Roman"/>
          <w:szCs w:val="24"/>
        </w:rPr>
        <w:t xml:space="preserve">τίωση ακριβώς μέσω αυτής της κινητικότητας στον χώρο εργασίας κάθε πολίτη κάθε χώρας. </w:t>
      </w:r>
    </w:p>
    <w:p w14:paraId="295D738E"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βέβαια, το παρόν νομοθέτημα επιδιώκει την προστασία των πεντακοσίων χιλιάδων ανθρώπων, οι οποίοι τα χρόνια της κρίσης της πατρίδας μας έγιναν οικονομικοί μετανάστες.</w:t>
      </w:r>
      <w:r>
        <w:rPr>
          <w:rFonts w:eastAsia="Times New Roman" w:cs="Times New Roman"/>
          <w:szCs w:val="24"/>
        </w:rPr>
        <w:t xml:space="preserve"> </w:t>
      </w:r>
    </w:p>
    <w:p w14:paraId="295D738F"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Όπως είπαμε –επαναλαμβάνω και τελειώνω- υπερψηφίζουμε </w:t>
      </w:r>
      <w:r>
        <w:rPr>
          <w:rFonts w:eastAsia="Times New Roman" w:cs="Times New Roman"/>
          <w:szCs w:val="24"/>
        </w:rPr>
        <w:t xml:space="preserve">το παρόν νομοσχέδιο </w:t>
      </w:r>
      <w:r>
        <w:rPr>
          <w:rFonts w:eastAsia="Times New Roman" w:cs="Times New Roman"/>
          <w:szCs w:val="24"/>
        </w:rPr>
        <w:t xml:space="preserve">και ευελπιστούμε ότι θα παράγει τα επιδιωκόμενα αποτελέσματα και οφέλη. </w:t>
      </w:r>
    </w:p>
    <w:p w14:paraId="295D7390"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95D7391"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τώρα ο κ. Δήμας από τη Νέα Δημοκρ</w:t>
      </w:r>
      <w:r>
        <w:rPr>
          <w:rFonts w:eastAsia="Times New Roman" w:cs="Times New Roman"/>
          <w:szCs w:val="24"/>
        </w:rPr>
        <w:t xml:space="preserve">ατία. </w:t>
      </w:r>
    </w:p>
    <w:p w14:paraId="295D739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κυρία Πρόεδρε. </w:t>
      </w:r>
    </w:p>
    <w:p w14:paraId="295D739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έκανε έναν απολογισμό του κυβερνητικού έργου, όπως ο ίδιος τον βλέπει. Στον συγκεκριμένο απολογισμό, βέβαια, ξέχασε να αναφερθεί στη Συμφωνία των Πρεσπών. </w:t>
      </w:r>
    </w:p>
    <w:p w14:paraId="295D739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πάρα πολύ, κύριε </w:t>
      </w:r>
      <w:proofErr w:type="spellStart"/>
      <w:r>
        <w:rPr>
          <w:rFonts w:eastAsia="Times New Roman" w:cs="Times New Roman"/>
          <w:szCs w:val="24"/>
        </w:rPr>
        <w:t>Κατσίκη</w:t>
      </w:r>
      <w:proofErr w:type="spellEnd"/>
      <w:r>
        <w:rPr>
          <w:rFonts w:eastAsia="Times New Roman" w:cs="Times New Roman"/>
          <w:szCs w:val="24"/>
        </w:rPr>
        <w:t xml:space="preserve">, όταν έρθει η κύρωση της Συμφωνίας των Πρεσπών, να ξαναδείτε την ομιλία σας και να δείτε πάλι αν συμφωνείτε με αυτά τα οποία μόλις είπατε. </w:t>
      </w:r>
    </w:p>
    <w:p w14:paraId="295D739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μπορούσα να μην εκφράσω και εγώ τα θερμά </w:t>
      </w:r>
      <w:proofErr w:type="spellStart"/>
      <w:r>
        <w:rPr>
          <w:rFonts w:eastAsia="Times New Roman" w:cs="Times New Roman"/>
          <w:szCs w:val="24"/>
        </w:rPr>
        <w:t>συλληπητήριά</w:t>
      </w:r>
      <w:proofErr w:type="spellEnd"/>
      <w:r>
        <w:rPr>
          <w:rFonts w:eastAsia="Times New Roman" w:cs="Times New Roman"/>
          <w:szCs w:val="24"/>
        </w:rPr>
        <w:t xml:space="preserve"> μου στην οικογένεια του Κωνσταντίνου </w:t>
      </w:r>
      <w:proofErr w:type="spellStart"/>
      <w:r>
        <w:rPr>
          <w:rFonts w:eastAsia="Times New Roman" w:cs="Times New Roman"/>
          <w:szCs w:val="24"/>
        </w:rPr>
        <w:t>Κατσίφα</w:t>
      </w:r>
      <w:proofErr w:type="spellEnd"/>
      <w:r>
        <w:rPr>
          <w:rFonts w:eastAsia="Times New Roman" w:cs="Times New Roman"/>
          <w:szCs w:val="24"/>
        </w:rPr>
        <w:t xml:space="preserve">. Αυτό το </w:t>
      </w:r>
      <w:r>
        <w:rPr>
          <w:rFonts w:eastAsia="Times New Roman" w:cs="Times New Roman"/>
          <w:szCs w:val="24"/>
        </w:rPr>
        <w:t xml:space="preserve">οποίο, όμως, μου έκανε πραγματικά πολύ μεγάλη εντύπωση είναι το γεγονός ότι σήμερα παρέλασε το μισό Υπουργικό </w:t>
      </w:r>
      <w:r>
        <w:rPr>
          <w:rFonts w:eastAsia="Times New Roman" w:cs="Times New Roman"/>
          <w:szCs w:val="24"/>
        </w:rPr>
        <w:lastRenderedPageBreak/>
        <w:t>Συμβούλιο από το Βήμα της Βουλής και κανείς δεν αναφέρθηκε στο συγκεκριμένο ζήτημα.</w:t>
      </w:r>
    </w:p>
    <w:p w14:paraId="295D7396"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όχι μόνο δεν αναφέρθηκε κανείς στο συγκεκριμένο ζήτημα, αλλά είχαμε προσβλητικές αναφορές από τον Αλβανό Πρωθυπουργό τις τελευταίες ημέρες και δυστυχώς ο Πρωθυπουργός, το Υπουργείο Εξωτερικών τις άφησαν εντελώς αναπάντητες. Νομίζω ότι ο καθένας μπορεί </w:t>
      </w:r>
      <w:r>
        <w:rPr>
          <w:rFonts w:eastAsia="Times New Roman"/>
          <w:color w:val="000000"/>
          <w:szCs w:val="24"/>
          <w:shd w:val="clear" w:color="auto" w:fill="FFFFFF"/>
        </w:rPr>
        <w:t xml:space="preserve">να βγάλει τα συμπεράσματά του. </w:t>
      </w:r>
    </w:p>
    <w:p w14:paraId="295D7397"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Ας πάμε όμως λίγο πίσω, στο 2014. Τον Νοέμβριο του 2014 είχαμε ψηφίσει την καταβολή των αναδρομικών στους </w:t>
      </w:r>
      <w:proofErr w:type="spellStart"/>
      <w:r>
        <w:rPr>
          <w:rFonts w:eastAsia="Times New Roman"/>
          <w:color w:val="000000"/>
          <w:szCs w:val="24"/>
          <w:shd w:val="clear" w:color="auto" w:fill="FFFFFF"/>
        </w:rPr>
        <w:t>ενστόλους</w:t>
      </w:r>
      <w:proofErr w:type="spellEnd"/>
      <w:r>
        <w:rPr>
          <w:rFonts w:eastAsia="Times New Roman"/>
          <w:color w:val="000000"/>
          <w:szCs w:val="24"/>
          <w:shd w:val="clear" w:color="auto" w:fill="FFFFFF"/>
        </w:rPr>
        <w:t>, στα Σώματα Ασφαλείας, στους δικαστικούς και σε κάποιες ακόμα κοινωνικές ομάδες. Καταβλήθηκε το 50% των αναδ</w:t>
      </w:r>
      <w:r>
        <w:rPr>
          <w:rFonts w:eastAsia="Times New Roman"/>
          <w:color w:val="000000"/>
          <w:szCs w:val="24"/>
          <w:shd w:val="clear" w:color="auto" w:fill="FFFFFF"/>
        </w:rPr>
        <w:t xml:space="preserve">ρομικών. Είχαμε, επίσης, υπολογίσει ότι μέσα στα επόμενα τρία έτη θα καταβληθεί και το υπόλοιπο 50%. Το υπόλοιπο 50% δεν καταβλήθηκε, διότι η επόμενη κυβέρνηση, η </w:t>
      </w:r>
      <w:r>
        <w:rPr>
          <w:rFonts w:eastAsia="Times New Roman"/>
          <w:color w:val="000000"/>
          <w:szCs w:val="24"/>
          <w:shd w:val="clear" w:color="auto" w:fill="FFFFFF"/>
        </w:rPr>
        <w:t>Κ</w:t>
      </w:r>
      <w:r>
        <w:rPr>
          <w:rFonts w:eastAsia="Times New Roman"/>
          <w:color w:val="000000"/>
          <w:szCs w:val="24"/>
          <w:shd w:val="clear" w:color="auto" w:fill="FFFFFF"/>
        </w:rPr>
        <w:t>υβέρνηση του κ. Τσίπρα και του κ. Καμμένου αποφάσισε να μην δώσει αυτά τα χρήματα. Αν η ελλη</w:t>
      </w:r>
      <w:r>
        <w:rPr>
          <w:rFonts w:eastAsia="Times New Roman"/>
          <w:color w:val="000000"/>
          <w:szCs w:val="24"/>
          <w:shd w:val="clear" w:color="auto" w:fill="FFFFFF"/>
        </w:rPr>
        <w:t xml:space="preserve">νική </w:t>
      </w:r>
      <w:r>
        <w:rPr>
          <w:rFonts w:eastAsia="Times New Roman"/>
          <w:color w:val="000000"/>
          <w:szCs w:val="24"/>
          <w:shd w:val="clear" w:color="auto" w:fill="FFFFFF"/>
        </w:rPr>
        <w:t>Κ</w:t>
      </w:r>
      <w:r>
        <w:rPr>
          <w:rFonts w:eastAsia="Times New Roman"/>
          <w:color w:val="000000"/>
          <w:szCs w:val="24"/>
          <w:shd w:val="clear" w:color="auto" w:fill="FFFFFF"/>
        </w:rPr>
        <w:t>υβέρνηση είχε συμμορφωθεί εγκαίρως με τις δικαστικές αποφάσεις το 2015, το 2016 και το 2017, τότε ενδεχομένως κάποιοι από τους συμπολίτες μας να είχαν τη δυνατότητα να αποπληρώσουν κάποιες από τις ληξιπρόθεσμες οφειλές στο δημόσιο ή να είχαν σώσει ακ</w:t>
      </w:r>
      <w:r>
        <w:rPr>
          <w:rFonts w:eastAsia="Times New Roman"/>
          <w:color w:val="000000"/>
          <w:szCs w:val="24"/>
          <w:shd w:val="clear" w:color="auto" w:fill="FFFFFF"/>
        </w:rPr>
        <w:t xml:space="preserve">όμα και το σπίτι τους. </w:t>
      </w:r>
    </w:p>
    <w:p w14:paraId="295D7398"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Θέλω να δούμε λίγο τους αριθμούς. Ένας στους δύο φορολογούμενους οφείλει χρήματα στην εφορία. Το 1/4 του ιδιωτικού χρέους έχει δημιουργηθεί τα τελευταία τριάμισι χρόνια, επί ημερών Τσίπρα - Καμμένου. Τα τελευταία τρία χρόνια έχουμε </w:t>
      </w:r>
      <w:r>
        <w:rPr>
          <w:rFonts w:eastAsia="Times New Roman"/>
          <w:color w:val="000000"/>
          <w:szCs w:val="24"/>
          <w:shd w:val="clear" w:color="auto" w:fill="FFFFFF"/>
        </w:rPr>
        <w:lastRenderedPageBreak/>
        <w:t xml:space="preserve">ρεκόρ κατασχέσεων. Το 2018 υπολογίζεται ότι θα έχουμε περίπου δύο εκατομμύρια κατασχέσεις σε τραπεζικούς λογαριασμούς και πολύ μεγάλη μείωση του διαθέσιμου εισοδήματος. </w:t>
      </w:r>
    </w:p>
    <w:p w14:paraId="295D7399"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Παρένθεση: Το 2014 ήταν η μοναδική χρονιά τα τελευταία οκτώ χρόνια που είχαμε αύξηση τ</w:t>
      </w:r>
      <w:r>
        <w:rPr>
          <w:rFonts w:eastAsia="Times New Roman"/>
          <w:color w:val="000000"/>
          <w:szCs w:val="24"/>
          <w:shd w:val="clear" w:color="auto" w:fill="FFFFFF"/>
        </w:rPr>
        <w:t>ου διαθέσιμου εισοδήματος των Ελλήνων πολιτών. Για ποιον λόγο; Το 2014 η κυβέρνηση είχε προχωρήσει σε συγκεκριμένες μειώσεις της φορολογίας. Είχαμε μειώσει, αν θυμάστε, τον ΦΠΑ στην εστίαση από 23% στο 13%. Σήμερα είναι στο 24%. Είχαμε μειώσει τις ασφαλιστ</w:t>
      </w:r>
      <w:r>
        <w:rPr>
          <w:rFonts w:eastAsia="Times New Roman"/>
          <w:color w:val="000000"/>
          <w:szCs w:val="24"/>
          <w:shd w:val="clear" w:color="auto" w:fill="FFFFFF"/>
        </w:rPr>
        <w:t xml:space="preserve">ικές και εργοδοτικές εισφορές κατά 5%. Είχαμε μειώσει τον φόρο στο πετρέλαιο θέρμανσης κατά 30%. Είχαμε μειώσει τον φόρο αλληλεγγύης κατά 30%, με αποτέλεσμα πράγματι να πάρουν κάποιες ανάσες όλα τα νοικοκυριά. Σήμερα, δυστυχώς, με την </w:t>
      </w:r>
      <w:proofErr w:type="spellStart"/>
      <w:r>
        <w:rPr>
          <w:rFonts w:eastAsia="Times New Roman"/>
          <w:color w:val="000000"/>
          <w:szCs w:val="24"/>
          <w:shd w:val="clear" w:color="auto" w:fill="FFFFFF"/>
        </w:rPr>
        <w:t>υπερφορολόγηση</w:t>
      </w:r>
      <w:proofErr w:type="spellEnd"/>
      <w:r>
        <w:rPr>
          <w:rFonts w:eastAsia="Times New Roman"/>
          <w:color w:val="000000"/>
          <w:szCs w:val="24"/>
          <w:shd w:val="clear" w:color="auto" w:fill="FFFFFF"/>
        </w:rPr>
        <w:t xml:space="preserve"> των νο</w:t>
      </w:r>
      <w:r>
        <w:rPr>
          <w:rFonts w:eastAsia="Times New Roman"/>
          <w:color w:val="000000"/>
          <w:szCs w:val="24"/>
          <w:shd w:val="clear" w:color="auto" w:fill="FFFFFF"/>
        </w:rPr>
        <w:t>ικοκυριών και των επιχειρήσεων το μόνο που έχει καταφέρει η Κυβέρνηση είναι να γονατίσει την ελληνική κοινωνία.</w:t>
      </w:r>
    </w:p>
    <w:p w14:paraId="295D739A"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το 2014 δεν γίνονταν πλειστηριασμοί πρώτης κατοικίας. Δείτε το αμέσως επόμενο χρονικό διάστημα πόσοι πλειστηριασμοί, δυστυχώς, θα γίνουν.</w:t>
      </w:r>
      <w:r>
        <w:rPr>
          <w:rFonts w:eastAsia="Times New Roman"/>
          <w:color w:val="000000"/>
          <w:szCs w:val="24"/>
          <w:shd w:val="clear" w:color="auto" w:fill="FFFFFF"/>
        </w:rPr>
        <w:t xml:space="preserve"> Το 2014 δεν υπήρχε το </w:t>
      </w:r>
      <w:proofErr w:type="spellStart"/>
      <w:r>
        <w:rPr>
          <w:rFonts w:eastAsia="Times New Roman"/>
          <w:color w:val="000000"/>
          <w:szCs w:val="24"/>
          <w:shd w:val="clear" w:color="auto" w:fill="FFFFFF"/>
        </w:rPr>
        <w:t>υπερταμείο</w:t>
      </w:r>
      <w:proofErr w:type="spellEnd"/>
      <w:r>
        <w:rPr>
          <w:rFonts w:eastAsia="Times New Roman"/>
          <w:color w:val="000000"/>
          <w:szCs w:val="24"/>
          <w:shd w:val="clear" w:color="auto" w:fill="FFFFFF"/>
        </w:rPr>
        <w:t xml:space="preserve">, στο οποίο έχουμε δεσμεύσει το σύνολο της περιουσίας της χώρας, και δεν είχαμε τις υποχρεώσεις για εξωφρενικά πρωτογενή πλεονάσματα 3,5% μέχρι το 2022 και 2,2% μέχρι το 2060. </w:t>
      </w:r>
    </w:p>
    <w:p w14:paraId="295D739B"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Το 2014 όμως είχαμε επανακτήσει και την πρόσβα</w:t>
      </w:r>
      <w:r>
        <w:rPr>
          <w:rFonts w:eastAsia="Times New Roman"/>
          <w:color w:val="000000"/>
          <w:szCs w:val="24"/>
          <w:shd w:val="clear" w:color="auto" w:fill="FFFFFF"/>
        </w:rPr>
        <w:t>ση στις αγορές. Αυτό το ξεχνάμε. Εάν θυμάστε, ο λόγος για τον οποίο οδηγηθήκαμε στο τρίτο, στο αχρείαστο μνημόνιο, με αποτέλεσμα να φορτωθούμε με πάνω από 100 δισεκατομμύρια ως ελληνικό κράτος, ήταν επειδή δεν είχαμε πρόσβαση στις αγορές. Την πρόσβαση στις</w:t>
      </w:r>
      <w:r>
        <w:rPr>
          <w:rFonts w:eastAsia="Times New Roman"/>
          <w:color w:val="000000"/>
          <w:szCs w:val="24"/>
          <w:shd w:val="clear" w:color="auto" w:fill="FFFFFF"/>
        </w:rPr>
        <w:t xml:space="preserve"> αγορές τη χάσαμε τότε που ο κ. Τσίπρας και ο κ. </w:t>
      </w:r>
      <w:proofErr w:type="spellStart"/>
      <w:r>
        <w:rPr>
          <w:rFonts w:eastAsia="Times New Roman"/>
          <w:color w:val="000000"/>
          <w:szCs w:val="24"/>
          <w:shd w:val="clear" w:color="auto" w:fill="FFFFFF"/>
        </w:rPr>
        <w:t>Βαρουφάκης</w:t>
      </w:r>
      <w:proofErr w:type="spellEnd"/>
      <w:r>
        <w:rPr>
          <w:rFonts w:eastAsia="Times New Roman"/>
          <w:color w:val="000000"/>
          <w:szCs w:val="24"/>
          <w:shd w:val="clear" w:color="auto" w:fill="FFFFFF"/>
        </w:rPr>
        <w:t xml:space="preserve"> έκαναν τη λεγόμενη «περήφανη και σκληρή διαπραγμάτευση». Είναι αυτό στο οποίο αναφερόμενος ο κ. Τσίπρας μίλησε για αυταπάτες. Αυτές οι αυταπάτες μάς στοίχισαν πάνω από 100 δισεκατομμύρια ευρώ. Αυτ</w:t>
      </w:r>
      <w:r>
        <w:rPr>
          <w:rFonts w:eastAsia="Times New Roman"/>
          <w:color w:val="000000"/>
          <w:szCs w:val="24"/>
          <w:shd w:val="clear" w:color="auto" w:fill="FFFFFF"/>
        </w:rPr>
        <w:t>ό κανένας από την κυβερνητική παράταξη δεν το θυμάται και ακούμε ομιλίες ότι δήθεν τα πράγματα πάνε καταπληκτικά.</w:t>
      </w:r>
    </w:p>
    <w:p w14:paraId="295D739C"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Κατσίκη</w:t>
      </w:r>
      <w:proofErr w:type="spellEnd"/>
      <w:r>
        <w:rPr>
          <w:rFonts w:eastAsia="Times New Roman"/>
          <w:color w:val="000000"/>
          <w:szCs w:val="24"/>
          <w:shd w:val="clear" w:color="auto" w:fill="FFFFFF"/>
        </w:rPr>
        <w:t>, το 2060 το πιθανότερο είναι ότι κανένας σε αυτή την Αίθουσα να μην είναι ζωντανός. Και όμως με την πολιτική σας θα έχετε οδηγήσ</w:t>
      </w:r>
      <w:r>
        <w:rPr>
          <w:rFonts w:eastAsia="Times New Roman"/>
          <w:color w:val="000000"/>
          <w:szCs w:val="24"/>
          <w:shd w:val="clear" w:color="auto" w:fill="FFFFFF"/>
        </w:rPr>
        <w:t xml:space="preserve">ει το 2060 να έχουμε ακόμα υποχρεωτικούς δημοσιονομικούς στόχους. Και δεν μιλάει κανείς γι’ αυτό. </w:t>
      </w:r>
    </w:p>
    <w:p w14:paraId="295D739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Δυστυχώς μετά το τρίτο μνημόνιο και την εκτέλεση που κάνατε δεν έχουμε επανακτήσει την πρόσβαση στις αγορές. Αν δείτε την απόδοση του δεκαετούς ομολόγου, είν</w:t>
      </w:r>
      <w:r>
        <w:rPr>
          <w:rFonts w:eastAsia="Times New Roman"/>
          <w:color w:val="000000"/>
          <w:szCs w:val="24"/>
          <w:shd w:val="clear" w:color="auto" w:fill="FFFFFF"/>
        </w:rPr>
        <w:t>αι πάνω από 4,3%. Το 4,3% είναι απαγορευτικό.</w:t>
      </w:r>
    </w:p>
    <w:p w14:paraId="295D739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Αν δεν καταλαβαίνετε ότι υπάρχει κίνδυνος για την ελληνική οικονομία και πανηγυρίζετε δήθεν για τα επιτεύγματά σας, τότε είστε πάλι, δυστυχώς, εκτός πραγματικότητας να το πω, σε αυταπάτη πάλι; </w:t>
      </w:r>
    </w:p>
    <w:p w14:paraId="295D739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Ακούστηκε επίσης</w:t>
      </w:r>
      <w:r>
        <w:rPr>
          <w:rFonts w:eastAsia="Times New Roman" w:cs="Times New Roman"/>
          <w:szCs w:val="24"/>
        </w:rPr>
        <w:t xml:space="preserve"> ότι η Ελλάδα για τρίτη συνεχόμενη χρονιά είναι πρώτη στην απορρόφηση κονδυλίων του ΕΣΠΑ. Μέγα ψέμα! Μπείτε στο</w:t>
      </w:r>
      <w:r w:rsidRPr="00E71AF3">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xml:space="preserve"> της Ευρωπαϊκής Επιτροπής και δείτε ότι η Ελλάδα είναι </w:t>
      </w:r>
      <w:r w:rsidRPr="00074E01">
        <w:rPr>
          <w:rFonts w:eastAsia="Times New Roman" w:cs="Times New Roman"/>
          <w:szCs w:val="24"/>
        </w:rPr>
        <w:t>16</w:t>
      </w:r>
      <w:r w:rsidRPr="00A87C2D">
        <w:rPr>
          <w:rFonts w:eastAsia="Times New Roman" w:cs="Times New Roman"/>
          <w:szCs w:val="24"/>
          <w:vertAlign w:val="superscript"/>
        </w:rPr>
        <w:t>η</w:t>
      </w:r>
      <w:r>
        <w:rPr>
          <w:rFonts w:eastAsia="Times New Roman" w:cs="Times New Roman"/>
          <w:szCs w:val="24"/>
        </w:rPr>
        <w:t xml:space="preserve"> στην απορρόφηση των κονδυλίων του ΕΣΠΑ όσον αφορά τις πληρωμές. Ναι, το λέει η Ευ</w:t>
      </w:r>
      <w:r>
        <w:rPr>
          <w:rFonts w:eastAsia="Times New Roman" w:cs="Times New Roman"/>
          <w:szCs w:val="24"/>
        </w:rPr>
        <w:t xml:space="preserve">ρωπαϊκή Επιτροπή, δεν το λέει η Νέα Δημοκρατία, άρα δεν είναι αμφισβητήσιμο αυτό. </w:t>
      </w:r>
    </w:p>
    <w:p w14:paraId="295D73A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Έρχεται η Ευρωπαϊκή Επιτροπή σήμερα και ψαλιδίζει τις εκτιμήσεις για οικονομική ανάπτυξη της χώρας από το 2,3% στο 2% για το 2019. Επίσης, οι προβλέψεις της για τις επενδύσε</w:t>
      </w:r>
      <w:r>
        <w:rPr>
          <w:rFonts w:eastAsia="Times New Roman" w:cs="Times New Roman"/>
          <w:szCs w:val="24"/>
        </w:rPr>
        <w:t>ις το 2018, από εκεί που είχαμε θετικούς υπολογισμούς για αύξηση των επενδύσεων κατά 10,3%, ξαφνικά πάμε σε αρνητικό επενδύσεων της τάξης του μείον 2,1%. Η οικονομία δεν πάει καλά. Όποιος δεν το αναγνωρίζει αυτό είναι εκτός πραγματικότητας. Είναι σε αυταπά</w:t>
      </w:r>
      <w:r>
        <w:rPr>
          <w:rFonts w:eastAsia="Times New Roman" w:cs="Times New Roman"/>
          <w:szCs w:val="24"/>
        </w:rPr>
        <w:t xml:space="preserve">τη. </w:t>
      </w:r>
    </w:p>
    <w:p w14:paraId="295D73A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κλείσω με ένα σχόλιο για την ομιλία του Πρωθυπουργού, που νομίζω ότι αποδεικνύει το γεγονός ότι δεν βάζει το εθνικό συμφέρον πάνω από το κομματικό, αλλά βάζει το κομματικό συμφέρον πάνω από το εθνικό. </w:t>
      </w:r>
    </w:p>
    <w:p w14:paraId="295D73A2" w14:textId="77777777" w:rsidR="006C59DA" w:rsidRDefault="00DE6A6A">
      <w:pPr>
        <w:spacing w:line="600" w:lineRule="auto"/>
        <w:ind w:firstLine="720"/>
        <w:contextualSpacing/>
        <w:jc w:val="both"/>
        <w:rPr>
          <w:rFonts w:eastAsia="Times New Roman"/>
          <w:bCs/>
        </w:rPr>
      </w:pPr>
      <w:r w:rsidRPr="00F8084C">
        <w:rPr>
          <w:rFonts w:eastAsia="Times New Roman"/>
          <w:bCs/>
        </w:rPr>
        <w:t>(Στο σημείο αυτό κτυπάει το κουδούνι λήξε</w:t>
      </w:r>
      <w:r w:rsidRPr="00F8084C">
        <w:rPr>
          <w:rFonts w:eastAsia="Times New Roman"/>
          <w:bCs/>
        </w:rPr>
        <w:t>ως του χρόνου ομιλίας του κυρίου Βουλευτή)</w:t>
      </w:r>
    </w:p>
    <w:p w14:paraId="295D73A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Είκοσι δευτερόλεπτα θέλω, κυρία Πρόεδρε. </w:t>
      </w:r>
    </w:p>
    <w:p w14:paraId="295D73A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Ο κύριος Πρωθυπουργός ήρθε εδώ και είπε ότι θα φέρνει τις θετικές διατάξεις στο Κοινοβούλιο μία προς μία, δήθεν για να δημιουργήσει πρόβλημα στην Αξιωματική Αντιπολίτευση.</w:t>
      </w:r>
      <w:r>
        <w:rPr>
          <w:rFonts w:eastAsia="Times New Roman" w:cs="Times New Roman"/>
          <w:szCs w:val="24"/>
        </w:rPr>
        <w:t xml:space="preserve"> </w:t>
      </w:r>
    </w:p>
    <w:p w14:paraId="295D73A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Αν είναι τόσο πατριώτης ο κ. Τσίπρας και θέλει πράγματι το καλό της χώρας, γιατί δεν τα φέρνει όλα μαζί ώστε να έχουμε πιο γρήγορα το αποτέλεσμα; Γιατί θέλει να τα φέρει ένα προς ένα; Γιατί το μόνο που ενδιαφέρει τον κ. Τσίπρα είναι το επικοινωνιακό σόου</w:t>
      </w:r>
      <w:r>
        <w:rPr>
          <w:rFonts w:eastAsia="Times New Roman" w:cs="Times New Roman"/>
          <w:szCs w:val="24"/>
        </w:rPr>
        <w:t xml:space="preserve"> και αυτό είναι κάτι που τα τελευταία χρόνια έχει στοιχίσει πάρα πολύ ακριβά στη χώρα μας και δεν θα επιτρέψουμε να ξανασυμβεί. </w:t>
      </w:r>
    </w:p>
    <w:p w14:paraId="295D73A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95D73A7" w14:textId="77777777" w:rsidR="006C59DA" w:rsidRDefault="00DE6A6A">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295D73A8" w14:textId="77777777" w:rsidR="006C59DA" w:rsidRDefault="00DE6A6A">
      <w:pPr>
        <w:spacing w:line="600" w:lineRule="auto"/>
        <w:ind w:firstLine="720"/>
        <w:contextualSpacing/>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Ευχαριστούμε</w:t>
      </w:r>
      <w:r>
        <w:rPr>
          <w:rFonts w:eastAsia="Times New Roman" w:cs="Times New Roman"/>
          <w:szCs w:val="24"/>
        </w:rPr>
        <w:t xml:space="preserve">, κύριε Δήμα. </w:t>
      </w:r>
    </w:p>
    <w:p w14:paraId="295D73A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 xml:space="preserve">. </w:t>
      </w:r>
    </w:p>
    <w:p w14:paraId="295D73A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Κυρία Πρόεδρε, θα ήθελα τον λόγο επί προσωπικού. </w:t>
      </w:r>
    </w:p>
    <w:p w14:paraId="295D73AB" w14:textId="77777777" w:rsidR="006C59DA" w:rsidRDefault="00DE6A6A">
      <w:pPr>
        <w:spacing w:line="600" w:lineRule="auto"/>
        <w:ind w:firstLine="720"/>
        <w:contextualSpacing/>
        <w:jc w:val="both"/>
        <w:rPr>
          <w:rFonts w:eastAsia="Times New Roman" w:cs="Times New Roman"/>
          <w:szCs w:val="24"/>
        </w:rPr>
      </w:pPr>
      <w:r w:rsidRPr="00516C36">
        <w:rPr>
          <w:rFonts w:eastAsia="Times New Roman"/>
          <w:b/>
          <w:bCs/>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Δεν σας έκανε κάποια κριτική. Μια ερώτηση σχηματική ήταν. Αφήστε. </w:t>
      </w:r>
    </w:p>
    <w:p w14:paraId="295D73A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Είπ</w:t>
      </w:r>
      <w:r>
        <w:rPr>
          <w:rFonts w:eastAsia="Times New Roman" w:cs="Times New Roman"/>
          <w:szCs w:val="24"/>
        </w:rPr>
        <w:t xml:space="preserve">ε με λίγα λόγια ότι εγώ μόνο αλήθεια δεν είπα και εκείνος τις είπε όλες. </w:t>
      </w:r>
    </w:p>
    <w:p w14:paraId="295D73AD" w14:textId="77777777" w:rsidR="006C59DA" w:rsidRDefault="00DE6A6A">
      <w:pPr>
        <w:spacing w:line="600" w:lineRule="auto"/>
        <w:ind w:firstLine="720"/>
        <w:contextualSpacing/>
        <w:jc w:val="both"/>
        <w:rPr>
          <w:rFonts w:eastAsia="Times New Roman" w:cs="Times New Roman"/>
          <w:szCs w:val="24"/>
        </w:rPr>
      </w:pPr>
      <w:r w:rsidRPr="00FC3676">
        <w:rPr>
          <w:rFonts w:eastAsia="Times New Roman"/>
          <w:b/>
          <w:bCs/>
        </w:rPr>
        <w:lastRenderedPageBreak/>
        <w:t>ΠΡΟΕΔΡΕΥΟΥΣΑ (Αναστασία Χριστοδουλοπούλου):</w:t>
      </w:r>
      <w:r>
        <w:rPr>
          <w:rFonts w:eastAsia="Times New Roman" w:cs="Times New Roman"/>
          <w:szCs w:val="24"/>
        </w:rPr>
        <w:t xml:space="preserve"> Εντάξει, ευτυχώς, όσοι άνθρωποι ακούν,</w:t>
      </w:r>
      <w:r w:rsidRPr="00561356">
        <w:rPr>
          <w:rFonts w:eastAsia="Times New Roman" w:cs="Times New Roman"/>
          <w:szCs w:val="24"/>
        </w:rPr>
        <w:t xml:space="preserve"> </w:t>
      </w:r>
      <w:r>
        <w:rPr>
          <w:rFonts w:eastAsia="Times New Roman" w:cs="Times New Roman"/>
          <w:szCs w:val="24"/>
        </w:rPr>
        <w:t xml:space="preserve">καταλαβαίνουν. </w:t>
      </w:r>
    </w:p>
    <w:p w14:paraId="295D73A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w:t>
      </w:r>
    </w:p>
    <w:p w14:paraId="295D73A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Πάντως, κύριε </w:t>
      </w:r>
      <w:proofErr w:type="spellStart"/>
      <w:r>
        <w:rPr>
          <w:rFonts w:eastAsia="Times New Roman" w:cs="Times New Roman"/>
          <w:szCs w:val="24"/>
        </w:rPr>
        <w:t>Κατσίκη</w:t>
      </w:r>
      <w:proofErr w:type="spellEnd"/>
      <w:r>
        <w:rPr>
          <w:rFonts w:eastAsia="Times New Roman" w:cs="Times New Roman"/>
          <w:szCs w:val="24"/>
        </w:rPr>
        <w:t xml:space="preserve">, πολύ σωστά σας είπε ο κ. Δήμας για το ΕΣΠΑ. Αξίζει να δείτε τους πίνακες της Ευρωπαϊκής Επιτροπής για να δείτε πόσο έχει πέσει η χώρα μας στις εισπράξεις και τις απορροφήσεις του ΕΣΠΑ. Όμως, δεν είναι αυτό το σημερινό μας θέμα. </w:t>
      </w:r>
    </w:p>
    <w:p w14:paraId="295D73B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w:t>
      </w:r>
      <w:r>
        <w:rPr>
          <w:rFonts w:eastAsia="Times New Roman" w:cs="Times New Roman"/>
          <w:szCs w:val="24"/>
        </w:rPr>
        <w:t>φοι, φέρνετε σήμερα την τροπολογία με γενικό αριθμό 1796 για τα αναδρομικά των ειδικών μισθολογίων, αλλά με καθυστέρηση σχεδόν τεσσάρων ετών. Δεν έχουμε ακούσει ακόμα μία συγγνώμη από τους Υπουργούς της Κυβέρνησης απέναντι στους δικαιούχους των αναδρομικών</w:t>
      </w:r>
      <w:r>
        <w:rPr>
          <w:rFonts w:eastAsia="Times New Roman" w:cs="Times New Roman"/>
          <w:szCs w:val="24"/>
        </w:rPr>
        <w:t xml:space="preserve"> των ειδικών μισθολογίων. </w:t>
      </w:r>
    </w:p>
    <w:p w14:paraId="295D73B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Γιατί όλοι γνωρίζουν ότι ήταν η </w:t>
      </w:r>
      <w:r>
        <w:rPr>
          <w:rFonts w:eastAsia="Times New Roman" w:cs="Times New Roman"/>
          <w:szCs w:val="24"/>
        </w:rPr>
        <w:t>κ</w:t>
      </w:r>
      <w:r>
        <w:rPr>
          <w:rFonts w:eastAsia="Times New Roman" w:cs="Times New Roman"/>
          <w:szCs w:val="24"/>
        </w:rPr>
        <w:t xml:space="preserve">υβέρνηση του Αντώνη Σαμαρά το 2014 που νομοθέτησε, κατ’ εφαρμογή δικαστικών αποφάσεων, την επιστροφή των αναδρομικών. Ήταν η </w:t>
      </w:r>
      <w:r>
        <w:rPr>
          <w:rFonts w:eastAsia="Times New Roman" w:cs="Times New Roman"/>
          <w:szCs w:val="24"/>
        </w:rPr>
        <w:t>κ</w:t>
      </w:r>
      <w:r>
        <w:rPr>
          <w:rFonts w:eastAsia="Times New Roman" w:cs="Times New Roman"/>
          <w:szCs w:val="24"/>
        </w:rPr>
        <w:t>υβέρνηση του Αντώνη Σαμαρά που κατέβαλε το 50% των αναδρομικών το 2014</w:t>
      </w:r>
      <w:r>
        <w:rPr>
          <w:rFonts w:eastAsia="Times New Roman" w:cs="Times New Roman"/>
          <w:szCs w:val="24"/>
        </w:rPr>
        <w:t xml:space="preserve">. Ήταν η </w:t>
      </w:r>
      <w:r>
        <w:rPr>
          <w:rFonts w:eastAsia="Times New Roman" w:cs="Times New Roman"/>
          <w:szCs w:val="24"/>
        </w:rPr>
        <w:t>κ</w:t>
      </w:r>
      <w:r>
        <w:rPr>
          <w:rFonts w:eastAsia="Times New Roman" w:cs="Times New Roman"/>
          <w:szCs w:val="24"/>
        </w:rPr>
        <w:t xml:space="preserve">υβέρνηση της Νέας Δημοκρατίας που θεσμοθέτησε την πληρωμή του υπολοίπου το 2015, το 2016 και το 2017. Αυτή η σχετική τροπολογία δεν εφαρμόστηκε από την Κυβέρνηση Τσίπρα, διότι δεν κατέβαλε αυτά που όφειλε, όποτε τα όφειλε. </w:t>
      </w:r>
    </w:p>
    <w:p w14:paraId="295D73B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κ</w:t>
      </w:r>
      <w:r>
        <w:rPr>
          <w:rFonts w:eastAsia="Times New Roman" w:cs="Times New Roman"/>
          <w:szCs w:val="24"/>
        </w:rPr>
        <w:t>υβέρνηση Σαμαρά μπό</w:t>
      </w:r>
      <w:r>
        <w:rPr>
          <w:rFonts w:eastAsia="Times New Roman" w:cs="Times New Roman"/>
          <w:szCs w:val="24"/>
        </w:rPr>
        <w:t>ρεσε το 2014 να καταβάλει το 50%, γιατί τότε η χώρα μας έβγαινε από τα προγράμματα. Εσείς τότε μας λέγατε ότι κοροϊδεύαμε κι αυτούς και τους υπόλοιπους που υπέστησαν περικοπές και δεν ψηφίσατε τη σχετική τροπολογία. Και σήμερα, τολμάτε να φέρνετε ως δική σ</w:t>
      </w:r>
      <w:r>
        <w:rPr>
          <w:rFonts w:eastAsia="Times New Roman" w:cs="Times New Roman"/>
          <w:szCs w:val="24"/>
        </w:rPr>
        <w:t xml:space="preserve">ας επιτυχία αυτό που ήταν ψηφισμένο τότε και έπρεπε να το είχατε εφαρμόσει εδώ και τρία χρόνια. </w:t>
      </w:r>
    </w:p>
    <w:p w14:paraId="295D73B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τολμάτε να φέρνετε σήμερα ως δική σας επιτυχία το αυτονόητο, ότι εφαρμόζετε σε μια ευρωπαϊκή χώρα τις αποφάσεις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 xml:space="preserve">ικαστηρίων. Προς </w:t>
      </w:r>
      <w:r>
        <w:rPr>
          <w:rFonts w:eastAsia="Times New Roman" w:cs="Times New Roman"/>
          <w:szCs w:val="24"/>
        </w:rPr>
        <w:t>θ</w:t>
      </w:r>
      <w:r>
        <w:rPr>
          <w:rFonts w:eastAsia="Times New Roman" w:cs="Times New Roman"/>
          <w:szCs w:val="24"/>
        </w:rPr>
        <w:t>εού! Αυτ</w:t>
      </w:r>
      <w:r>
        <w:rPr>
          <w:rFonts w:eastAsia="Times New Roman" w:cs="Times New Roman"/>
          <w:szCs w:val="24"/>
        </w:rPr>
        <w:t>ό που ακούστηκε σήμερα στην Αίθουσα! Δεν είναι προαιρετικές οι αποφάσεις των δικαστηρίων, δεν είναι συμβουλευτικές, είναι δεσμευτικές για την πολιτεία και αυτό ξεχωρίζει τις χώρες που έχουν δημοκρατικούς κανόνες, τις χώρες που αποτελούν ένα κράτος</w:t>
      </w:r>
      <w:r>
        <w:rPr>
          <w:rFonts w:eastAsia="Times New Roman" w:cs="Times New Roman"/>
          <w:szCs w:val="24"/>
        </w:rPr>
        <w:t>-</w:t>
      </w:r>
      <w:r>
        <w:rPr>
          <w:rFonts w:eastAsia="Times New Roman" w:cs="Times New Roman"/>
          <w:szCs w:val="24"/>
        </w:rPr>
        <w:t>δικαίου,</w:t>
      </w:r>
      <w:r>
        <w:rPr>
          <w:rFonts w:eastAsia="Times New Roman" w:cs="Times New Roman"/>
          <w:szCs w:val="24"/>
        </w:rPr>
        <w:t xml:space="preserve"> όπως είναι η Ελλάδα!</w:t>
      </w:r>
    </w:p>
    <w:p w14:paraId="295D73B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τροπολογία που καταθέτετε περιλαμβάνει μία αδικία για τις χήρες, γιατί δεν υπάρχει πρόβλεψη στην τροπολογία σας για τη διαβίβαση αυτών των δικαιωμάτων στους κληρονόμους, όπως έγινε το 2014. </w:t>
      </w:r>
    </w:p>
    <w:p w14:paraId="295D73B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Γενικά, κύριε Υπουργέ, έχετε αδική</w:t>
      </w:r>
      <w:r>
        <w:rPr>
          <w:rFonts w:eastAsia="Times New Roman" w:cs="Times New Roman"/>
          <w:szCs w:val="24"/>
        </w:rPr>
        <w:t xml:space="preserve">σει τις χήρες και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Όλο υπόσχεστε βελτιώσεις, αλλά βελτιώσεις δεν βλέπουμε. Και βέβαια, αυτές οι επιστροφές των αναδρομικών, όπως σωστά είπε ο Χρήστος </w:t>
      </w:r>
      <w:proofErr w:type="spellStart"/>
      <w:r>
        <w:rPr>
          <w:rFonts w:eastAsia="Times New Roman" w:cs="Times New Roman"/>
          <w:szCs w:val="24"/>
        </w:rPr>
        <w:t>Στα</w:t>
      </w:r>
      <w:r>
        <w:rPr>
          <w:rFonts w:eastAsia="Times New Roman" w:cs="Times New Roman"/>
          <w:szCs w:val="24"/>
        </w:rPr>
        <w:t>ϊ</w:t>
      </w:r>
      <w:r>
        <w:rPr>
          <w:rFonts w:eastAsia="Times New Roman" w:cs="Times New Roman"/>
          <w:szCs w:val="24"/>
        </w:rPr>
        <w:t>κούρας</w:t>
      </w:r>
      <w:proofErr w:type="spellEnd"/>
      <w:r>
        <w:rPr>
          <w:rFonts w:eastAsia="Times New Roman" w:cs="Times New Roman"/>
          <w:szCs w:val="24"/>
        </w:rPr>
        <w:t>, γίνονται με λάθος τρόπο, γιατί αυτά τα αναδρομικά έπρεπε να καλυφθούν</w:t>
      </w:r>
      <w:r>
        <w:rPr>
          <w:rFonts w:eastAsia="Times New Roman" w:cs="Times New Roman"/>
          <w:szCs w:val="24"/>
        </w:rPr>
        <w:t xml:space="preserve"> από την υψηλή και </w:t>
      </w:r>
      <w:r>
        <w:rPr>
          <w:rFonts w:eastAsia="Times New Roman" w:cs="Times New Roman"/>
          <w:szCs w:val="24"/>
        </w:rPr>
        <w:lastRenderedPageBreak/>
        <w:t xml:space="preserve">διατηρήσιμη ανάπτυξη. Εσείς τα επιστρέφετε από την </w:t>
      </w:r>
      <w:proofErr w:type="spellStart"/>
      <w:r>
        <w:rPr>
          <w:rFonts w:eastAsia="Times New Roman" w:cs="Times New Roman"/>
          <w:szCs w:val="24"/>
        </w:rPr>
        <w:t>υπερφορολόγηση</w:t>
      </w:r>
      <w:proofErr w:type="spellEnd"/>
      <w:r>
        <w:rPr>
          <w:rFonts w:eastAsia="Times New Roman" w:cs="Times New Roman"/>
          <w:szCs w:val="24"/>
        </w:rPr>
        <w:t>, την εσωτερική στάση πληρωμών και τη συρρίκνωση του Προγράμματος Δημοσίων Επενδύσεων, σήμερα που έρχεται η Ευρωπαϊκή Επιτροπή και μειώνει τις προβλέψεις για την αύξηση του</w:t>
      </w:r>
      <w:r>
        <w:rPr>
          <w:rFonts w:eastAsia="Times New Roman" w:cs="Times New Roman"/>
          <w:szCs w:val="24"/>
        </w:rPr>
        <w:t xml:space="preserve"> ελληνικού ΑΕΠ.</w:t>
      </w:r>
    </w:p>
    <w:p w14:paraId="295D73B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φέρνετε την παράγραφο 6 για τους συνταξιούχους των ειδικών μισθολογίων, συνδέοντας το ποσό που θα επιστρέψετε χρονικά με την ψήφιση του νόμου </w:t>
      </w:r>
      <w:proofErr w:type="spellStart"/>
      <w:r>
        <w:rPr>
          <w:rFonts w:eastAsia="Times New Roman" w:cs="Times New Roman"/>
          <w:szCs w:val="24"/>
        </w:rPr>
        <w:t>Κατρούγκαλου</w:t>
      </w:r>
      <w:proofErr w:type="spellEnd"/>
      <w:r>
        <w:rPr>
          <w:rFonts w:eastAsia="Times New Roman" w:cs="Times New Roman"/>
          <w:szCs w:val="24"/>
        </w:rPr>
        <w:t>, ο οποίος μειώνει από το 2016 και μετά τις συντάξεις κατά περίπου 35%.</w:t>
      </w:r>
    </w:p>
    <w:p w14:paraId="295D73B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Σας θυμ</w:t>
      </w:r>
      <w:r>
        <w:rPr>
          <w:rFonts w:eastAsia="Times New Roman" w:cs="Times New Roman"/>
          <w:szCs w:val="24"/>
        </w:rPr>
        <w:t xml:space="preserve">ίζω, κύριε Υπουργέ, ότι ακόμη δεν έχετε κάνει, όπως οφείλετε από τον δικό σας νόμο, τον </w:t>
      </w:r>
      <w:proofErr w:type="spellStart"/>
      <w:r>
        <w:rPr>
          <w:rFonts w:eastAsia="Times New Roman" w:cs="Times New Roman"/>
          <w:szCs w:val="24"/>
        </w:rPr>
        <w:t>επανυπολογισμό</w:t>
      </w:r>
      <w:proofErr w:type="spellEnd"/>
      <w:r>
        <w:rPr>
          <w:rFonts w:eastAsia="Times New Roman" w:cs="Times New Roman"/>
          <w:szCs w:val="24"/>
        </w:rPr>
        <w:t xml:space="preserve"> των συντάξεων, βάσει του νόμου </w:t>
      </w:r>
      <w:proofErr w:type="spellStart"/>
      <w:r>
        <w:rPr>
          <w:rFonts w:eastAsia="Times New Roman" w:cs="Times New Roman"/>
          <w:szCs w:val="24"/>
        </w:rPr>
        <w:t>Κατρούγκαλου</w:t>
      </w:r>
      <w:proofErr w:type="spellEnd"/>
      <w:r>
        <w:rPr>
          <w:rFonts w:eastAsia="Times New Roman" w:cs="Times New Roman"/>
          <w:szCs w:val="24"/>
        </w:rPr>
        <w:t>. Και αυτό ξέρετε γιατί δεν το κάνετε; Δεν το κάνετε για μικροπολιτικούς λόγους, για να μην καταλάβει δηλαδή ο</w:t>
      </w:r>
      <w:r>
        <w:rPr>
          <w:rFonts w:eastAsia="Times New Roman" w:cs="Times New Roman"/>
          <w:szCs w:val="24"/>
        </w:rPr>
        <w:t xml:space="preserve"> κόσμος πόσο μειωμένες βγαίνουν οι συντάξεις εξαιτίας του νόμου </w:t>
      </w:r>
      <w:proofErr w:type="spellStart"/>
      <w:r>
        <w:rPr>
          <w:rFonts w:eastAsia="Times New Roman" w:cs="Times New Roman"/>
          <w:szCs w:val="24"/>
        </w:rPr>
        <w:t>Κατρούγκαλου</w:t>
      </w:r>
      <w:proofErr w:type="spellEnd"/>
      <w:r>
        <w:rPr>
          <w:rFonts w:eastAsia="Times New Roman" w:cs="Times New Roman"/>
          <w:szCs w:val="24"/>
        </w:rPr>
        <w:t>. Όμως, όσοι υποβάλουν αίτημα συνταξιοδότησης από το 2016 και μετά, πληρώνονται με τις μειωμένες συντάξεις.</w:t>
      </w:r>
    </w:p>
    <w:p w14:paraId="295D73B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Επίσης αλγεινή εντύπωση προκαλεί, κύριε Υφυπουργέ, ότι με την ευθεία διά</w:t>
      </w:r>
      <w:r>
        <w:rPr>
          <w:rFonts w:eastAsia="Times New Roman" w:cs="Times New Roman"/>
          <w:szCs w:val="24"/>
        </w:rPr>
        <w:t xml:space="preserve">ταξη στην παράγραφο 3 του άρθρου 6 της τροπολογίας εξαιρείτε τα αναδρομικά που ανήκουν στους συνταξιούχους από τη βάση </w:t>
      </w:r>
      <w:proofErr w:type="spellStart"/>
      <w:r>
        <w:rPr>
          <w:rFonts w:eastAsia="Times New Roman" w:cs="Times New Roman"/>
          <w:szCs w:val="24"/>
        </w:rPr>
        <w:t>επανυπολογισμού</w:t>
      </w:r>
      <w:proofErr w:type="spellEnd"/>
      <w:r>
        <w:rPr>
          <w:rFonts w:eastAsia="Times New Roman" w:cs="Times New Roman"/>
          <w:szCs w:val="24"/>
        </w:rPr>
        <w:t xml:space="preserve"> των συντάξεων. Έτσι, έρχεστε σε ευθεία αντίθεση με τις αποφάσεις του Συμβουλίου της Επικρατείας. </w:t>
      </w:r>
      <w:r>
        <w:rPr>
          <w:rFonts w:eastAsia="Times New Roman" w:cs="Times New Roman"/>
          <w:szCs w:val="24"/>
        </w:rPr>
        <w:lastRenderedPageBreak/>
        <w:t xml:space="preserve">Παίζετε με τους νόμους, </w:t>
      </w:r>
      <w:r>
        <w:rPr>
          <w:rFonts w:eastAsia="Times New Roman" w:cs="Times New Roman"/>
          <w:szCs w:val="24"/>
        </w:rPr>
        <w:t>τα δημοσιονομικά και τις ζωές των ανθρώπων κατά πώς σας συμφέρει.</w:t>
      </w:r>
    </w:p>
    <w:p w14:paraId="295D73B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Επειδή αναφέρθηκε από τον Πρωθυπουργό το θέμα του αν είμαστε εντός ή εκτός μνημονίου, είναι φανερό ότι η χώρα μας εξακολουθεί να παίρνει μέτρα, να έχει στόχους και να είναι σε επιτήρηση. Δηλ</w:t>
      </w:r>
      <w:r>
        <w:rPr>
          <w:rFonts w:eastAsia="Times New Roman" w:cs="Times New Roman"/>
          <w:szCs w:val="24"/>
        </w:rPr>
        <w:t>αδή είμαστε εντός μνημονίου. Όμως, είμαστε εκτός προγράμματος, διότι πλέον δεν έχουμε χρηματοδότηση με χαμηλά επιτόκια. Αντίθετα, η χώρα μας αυτή τη στιγμή εμφανίζεται να είναι εκτός αγορών.</w:t>
      </w:r>
    </w:p>
    <w:p w14:paraId="295D73B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Θέλω, επίσης, να αναφερθώ και στο απίστευτο αλαλούμ που δημιουργή</w:t>
      </w:r>
      <w:r>
        <w:rPr>
          <w:rFonts w:eastAsia="Times New Roman" w:cs="Times New Roman"/>
          <w:szCs w:val="24"/>
        </w:rPr>
        <w:t>θηκε με την πρόταση για τη συμφωνία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Κράτους, βάσει της οποίας απολύονται από το </w:t>
      </w:r>
      <w:r>
        <w:rPr>
          <w:rFonts w:eastAsia="Times New Roman" w:cs="Times New Roman"/>
          <w:szCs w:val="24"/>
        </w:rPr>
        <w:t>δ</w:t>
      </w:r>
      <w:r>
        <w:rPr>
          <w:rFonts w:eastAsia="Times New Roman" w:cs="Times New Roman"/>
          <w:szCs w:val="24"/>
        </w:rPr>
        <w:t>ημόσιο δέκα χιλιάδες ιερείς και δεν θα θεωρούνται πλέον, όπως είπατε εσείς, δημόσιοι υπάλληλοι. Παίζετε και εδώ παιχνίδια με τους μισθούς και την ασφαλιστική κάλυψ</w:t>
      </w:r>
      <w:r>
        <w:rPr>
          <w:rFonts w:eastAsia="Times New Roman" w:cs="Times New Roman"/>
          <w:szCs w:val="24"/>
        </w:rPr>
        <w:t>η των απλών ιερέων. Μιλάμε γι’ αυτούς που στα ακριτικά νησιά, στα ορεινά χωριά, στις φτωχές αστικές περιοχές δίνουν καθημερινά τη δική τους μάχη για να στηρίξουν την τοπική κοινωνία, τους τοπικούς πληθυσμούς σε μία δύσκολη εποχή, βοηθώντας τους απλούς ανθρ</w:t>
      </w:r>
      <w:r>
        <w:rPr>
          <w:rFonts w:eastAsia="Times New Roman" w:cs="Times New Roman"/>
          <w:szCs w:val="24"/>
        </w:rPr>
        <w:t xml:space="preserve">ώπους. </w:t>
      </w:r>
    </w:p>
    <w:p w14:paraId="295D73B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Εσείς, χωρίς σκέψη και με απίστευτη ελαφρότητα, τους βάζετε σε μία δίνη, σε μία περιπέτεια, από την οποία δεν ξέρουν πώς θα ξεμπερδέψουν. Προσπαθείτε να απαξιώσετε ηθικά τον ρόλο του κλήρου, τον ρόλο των ιερέων, αλλά αυτό δεν θα συμβεί στην συνείδη</w:t>
      </w:r>
      <w:r>
        <w:rPr>
          <w:rFonts w:eastAsia="Times New Roman" w:cs="Times New Roman"/>
          <w:szCs w:val="24"/>
        </w:rPr>
        <w:t xml:space="preserve">ση του ελληνικού λαού. </w:t>
      </w:r>
    </w:p>
    <w:p w14:paraId="295D73B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υπάρχουν και μικροπολιτικές σκοπιμότητες, γιατί εδώ φαίνεται και το πραγματικό πρόσωπο, κυρίες και κύριοι συνάδελφοι,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υπάρχει ούτε ιερό ούτε όσιο μ’ αυτές τις σκοπιμότητες. Λέτε ότι προσπαθείτε να ανοίξ</w:t>
      </w:r>
      <w:r>
        <w:rPr>
          <w:rFonts w:eastAsia="Times New Roman" w:cs="Times New Roman"/>
          <w:szCs w:val="24"/>
        </w:rPr>
        <w:t xml:space="preserve">ετε το παράθυρο, για να υποσχεθείτε προεκλογικά δέκα χιλιάδες προσλήψεις στο </w:t>
      </w:r>
      <w:r>
        <w:rPr>
          <w:rFonts w:eastAsia="Times New Roman" w:cs="Times New Roman"/>
          <w:szCs w:val="24"/>
        </w:rPr>
        <w:t>δ</w:t>
      </w:r>
      <w:r>
        <w:rPr>
          <w:rFonts w:eastAsia="Times New Roman" w:cs="Times New Roman"/>
          <w:szCs w:val="24"/>
        </w:rPr>
        <w:t xml:space="preserve">ημόσιο, όπως προανήγγειλε ο Κυβερνητικός Εκπρόσωπος, την ίδια στιγμή που-σύμφωνα με τα δικά σας λεγόμενα- ο κρατικός προϋπολογισμός θα επιχορηγεί το νομικό πρόσωπο της </w:t>
      </w:r>
      <w:r>
        <w:rPr>
          <w:rFonts w:eastAsia="Times New Roman" w:cs="Times New Roman"/>
          <w:szCs w:val="24"/>
        </w:rPr>
        <w:t>Ε</w:t>
      </w:r>
      <w:r>
        <w:rPr>
          <w:rFonts w:eastAsia="Times New Roman" w:cs="Times New Roman"/>
          <w:szCs w:val="24"/>
        </w:rPr>
        <w:t xml:space="preserve">κκλησίας </w:t>
      </w:r>
      <w:r>
        <w:rPr>
          <w:rFonts w:eastAsia="Times New Roman" w:cs="Times New Roman"/>
          <w:szCs w:val="24"/>
        </w:rPr>
        <w:t xml:space="preserve">για την καταβολή αυτών των μισθών. </w:t>
      </w:r>
    </w:p>
    <w:p w14:paraId="295D73B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συζητάμε σήμερα την ενσωμάτωση της </w:t>
      </w:r>
      <w:r>
        <w:rPr>
          <w:rFonts w:eastAsia="Times New Roman" w:cs="Times New Roman"/>
          <w:szCs w:val="24"/>
        </w:rPr>
        <w:t>ο</w:t>
      </w:r>
      <w:r>
        <w:rPr>
          <w:rFonts w:eastAsia="Times New Roman" w:cs="Times New Roman"/>
          <w:szCs w:val="24"/>
        </w:rPr>
        <w:t xml:space="preserve">δηγίας του 2014 που αποσκοπεί στην εξασφάλιση και κατοχύρωση συνταξιοδοτικών δικαιωμάτων στην επαγγελματική ασφάλιση για τους εργαζόμενους </w:t>
      </w:r>
      <w:r>
        <w:rPr>
          <w:rFonts w:eastAsia="Times New Roman" w:cs="Times New Roman"/>
          <w:szCs w:val="24"/>
        </w:rPr>
        <w:t xml:space="preserve">που μετακινούνται από το ένα κράτος στο άλλο της Ευρωπαϊκής Ένωσης. Είναι ένα ακόμη βήμα στη διευκόλυνση της κινητικότητας των εργαζομένων εντός της Ένωσης. Είναι ένα ακόμη βήμα προς τη δημιουργία ενός ενοποιημένου χώρου στην ασφαλιστική αγορά. </w:t>
      </w:r>
    </w:p>
    <w:p w14:paraId="295D73B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Ευρώπη π</w:t>
      </w:r>
      <w:r>
        <w:rPr>
          <w:rFonts w:eastAsia="Times New Roman" w:cs="Times New Roman"/>
          <w:szCs w:val="24"/>
        </w:rPr>
        <w:t>ροχωράει μπροστά και σε λίγο καιρό αναμένεται να έχουμε και τον Κανονισμό για ένα πανευρωπαϊκό συνταξιοδοτικό προϊόν προαιρετικής ασφάλισης. Η ασφαλιστική αγορά αλλάζει. Το δημογραφικό πρόβλημα δημιουργεί προκλήσεις για όλη την Ευρώπη και πρέπει να προβλημ</w:t>
      </w:r>
      <w:r>
        <w:rPr>
          <w:rFonts w:eastAsia="Times New Roman" w:cs="Times New Roman"/>
          <w:szCs w:val="24"/>
        </w:rPr>
        <w:t xml:space="preserve">ατιστούμε κατά πόσο η Ελλάδα είναι έτοιμη να σταθεί απέναντι σ’ αυτές τις εξελίξεις. </w:t>
      </w:r>
    </w:p>
    <w:p w14:paraId="295D73B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φτιάξατε έναν ΕΦΚΑ που ακόμη δεν λειτουργεί, έναν Ενιαίο Φορέα Κύριας Ασφάλισης που ακόμη δεν μπορεί να εκδώσει συντάξεις με παράλληλη ή διαδοχική ασφάλιση. Στερήσα</w:t>
      </w:r>
      <w:r>
        <w:rPr>
          <w:rFonts w:eastAsia="Times New Roman" w:cs="Times New Roman"/>
          <w:szCs w:val="24"/>
        </w:rPr>
        <w:t>τε διαθέσιμο εισόδημα από τους Έλληνες πολίτες. Μειώσατε τις συντάξεις και αυξήσατε τις εισφορές είκοσι μία φορές. Και τώρα λέτε ότι έρχεστε να μειώσετε τις εισφορές στους ελεύθερους επαγγελματίες.</w:t>
      </w:r>
    </w:p>
    <w:p w14:paraId="295D73C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Υπουργέ, όταν σας λέγαμε εμείς ότι είναι δυσθεώρητες</w:t>
      </w:r>
      <w:r>
        <w:rPr>
          <w:rFonts w:eastAsia="Times New Roman" w:cs="Times New Roman"/>
          <w:szCs w:val="24"/>
        </w:rPr>
        <w:t xml:space="preserve"> οι εισφορές στους ελεύθερους επαγγελματίες, μας λέγατε ότι σας αγκαλιάζουν στο δρόμο. Τώρα, έρχεστε και αποδέχεστε μια βασική πρόταση της Νέας Δημοκρατίας, που είναι η μείωση των εισφορών. Η διαφορά μας; Εμείς ζητάμε τη μείωση των ασφαλιστικών εισφορών γι</w:t>
      </w:r>
      <w:r>
        <w:rPr>
          <w:rFonts w:eastAsia="Times New Roman" w:cs="Times New Roman"/>
          <w:szCs w:val="24"/>
        </w:rPr>
        <w:t>α όλους και για τους μισθωτούς. Όλες οι ασφαλιστικές εισφορές πρέπει να μειωθούν για να ενισχυθεί το διαθέσιμο εισόδημα των Ελλήνων πολιτών.</w:t>
      </w:r>
    </w:p>
    <w:p w14:paraId="295D73C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95D73C2"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5D73C3" w14:textId="77777777" w:rsidR="006C59DA" w:rsidRDefault="00DE6A6A">
      <w:pPr>
        <w:spacing w:line="600" w:lineRule="auto"/>
        <w:ind w:firstLine="720"/>
        <w:contextualSpacing/>
        <w:jc w:val="both"/>
        <w:rPr>
          <w:rFonts w:eastAsia="Times New Roman" w:cs="Times New Roman"/>
          <w:szCs w:val="24"/>
        </w:rPr>
      </w:pPr>
      <w:r w:rsidRPr="008C5CFA">
        <w:rPr>
          <w:rFonts w:eastAsia="Times New Roman" w:cs="Times New Roman"/>
          <w:b/>
          <w:szCs w:val="24"/>
        </w:rPr>
        <w:t xml:space="preserve">ΠΡΟΕΔΡΕΥΟΥΣΑ (Αναστασία </w:t>
      </w:r>
      <w:r w:rsidRPr="008C5CFA">
        <w:rPr>
          <w:rFonts w:eastAsia="Times New Roman" w:cs="Times New Roman"/>
          <w:b/>
          <w:szCs w:val="24"/>
        </w:rPr>
        <w:t>Χριστοδουλοπούλου):</w:t>
      </w:r>
      <w:r>
        <w:rPr>
          <w:rFonts w:eastAsia="Times New Roman" w:cs="Times New Roman"/>
          <w:szCs w:val="24"/>
        </w:rPr>
        <w:t xml:space="preserve"> Κι εμείς ευχαριστούμε.</w:t>
      </w:r>
    </w:p>
    <w:p w14:paraId="295D73C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Κέλλας</w:t>
      </w:r>
      <w:proofErr w:type="spellEnd"/>
      <w:r>
        <w:rPr>
          <w:rFonts w:eastAsia="Times New Roman" w:cs="Times New Roman"/>
          <w:szCs w:val="24"/>
        </w:rPr>
        <w:t xml:space="preserve">, Βουλευτής της Νέας Δημοκρατίας και μετά ο κ. </w:t>
      </w:r>
      <w:proofErr w:type="spellStart"/>
      <w:r>
        <w:rPr>
          <w:rFonts w:eastAsia="Times New Roman" w:cs="Times New Roman"/>
          <w:szCs w:val="24"/>
        </w:rPr>
        <w:t>Παναγιώταρος</w:t>
      </w:r>
      <w:proofErr w:type="spellEnd"/>
      <w:r>
        <w:rPr>
          <w:rFonts w:eastAsia="Times New Roman" w:cs="Times New Roman"/>
          <w:szCs w:val="24"/>
        </w:rPr>
        <w:t>, Κοινοβουλευτικός Εκπρόσωπος της Χρυσής Αυγής.</w:t>
      </w:r>
    </w:p>
    <w:p w14:paraId="295D73C5" w14:textId="77777777" w:rsidR="006C59DA" w:rsidRDefault="00DE6A6A">
      <w:pPr>
        <w:spacing w:line="600" w:lineRule="auto"/>
        <w:ind w:firstLine="720"/>
        <w:contextualSpacing/>
        <w:jc w:val="both"/>
        <w:rPr>
          <w:rFonts w:eastAsia="Times New Roman" w:cs="Times New Roman"/>
          <w:szCs w:val="24"/>
        </w:rPr>
      </w:pPr>
      <w:r w:rsidRPr="00000F13">
        <w:rPr>
          <w:rFonts w:eastAsia="Times New Roman" w:cs="Times New Roman"/>
          <w:b/>
          <w:szCs w:val="24"/>
        </w:rPr>
        <w:t>ΧΡΗΣΤΟΣ ΚΕΛΛΑΣ:</w:t>
      </w:r>
      <w:r>
        <w:rPr>
          <w:rFonts w:eastAsia="Times New Roman" w:cs="Times New Roman"/>
          <w:szCs w:val="24"/>
        </w:rPr>
        <w:t xml:space="preserve"> Ευχαριστώ, κυρία Πρόεδρε.</w:t>
      </w:r>
    </w:p>
    <w:p w14:paraId="295D73C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Η ενσωμάτωση της οδηγίας του Ευρωπαϊκού</w:t>
      </w:r>
      <w:r>
        <w:rPr>
          <w:rFonts w:eastAsia="Times New Roman" w:cs="Times New Roman"/>
          <w:szCs w:val="24"/>
        </w:rPr>
        <w:t xml:space="preserve"> Κοινοβουλίου και του Συμβουλίου της Ευρωπαϊκής Ένωσης, που αφορά τη διατήρηση δικαιωμάτων συμπληρωματικής συνταξιοδότησης, αποτελεί ασφαλώς μια ρύθμιση για την πληρότητα της οικονομικής ολοκλήρωσης της Ευρωπαϊκής Ένωσης και βεβαίως εμείς, ως Νέα Δημοκρατί</w:t>
      </w:r>
      <w:r>
        <w:rPr>
          <w:rFonts w:eastAsia="Times New Roman" w:cs="Times New Roman"/>
          <w:szCs w:val="24"/>
        </w:rPr>
        <w:t>α θα είμαστε θετικοί.</w:t>
      </w:r>
    </w:p>
    <w:p w14:paraId="295D73C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συγκεκριμένο νομοσχέδιο, όμως, σήμερα αδικείται γιατί είδαμε μια παρέλαση όλου του Υπουργικού Συμβουλίου</w:t>
      </w:r>
      <w:r w:rsidRPr="008D2CDE">
        <w:rPr>
          <w:rFonts w:eastAsia="Times New Roman" w:cs="Times New Roman"/>
          <w:szCs w:val="24"/>
        </w:rPr>
        <w:t xml:space="preserve"> </w:t>
      </w:r>
      <w:r>
        <w:rPr>
          <w:rFonts w:eastAsia="Times New Roman" w:cs="Times New Roman"/>
          <w:szCs w:val="24"/>
        </w:rPr>
        <w:t>σχεδόν</w:t>
      </w:r>
      <w:r>
        <w:rPr>
          <w:rFonts w:eastAsia="Times New Roman" w:cs="Times New Roman"/>
          <w:szCs w:val="24"/>
        </w:rPr>
        <w:t>, για να υποστηρίξουν μια τροπολογία για την καταβολή αναδρομικών και με τέσσερα χρόνια καθυστέρηση σε Ένοπλες Δυνάμεις,</w:t>
      </w:r>
      <w:r>
        <w:rPr>
          <w:rFonts w:eastAsia="Times New Roman" w:cs="Times New Roman"/>
          <w:szCs w:val="24"/>
        </w:rPr>
        <w:t xml:space="preserve"> σε Σώματα Ασφαλείας, σε πανεπιστημιακούς και διδακτικό προσωπικό, σε δικαστικούς λειτουργούς και σε προσωπικό των</w:t>
      </w:r>
      <w:r>
        <w:rPr>
          <w:rFonts w:eastAsia="Times New Roman" w:cs="Times New Roman"/>
          <w:szCs w:val="24"/>
        </w:rPr>
        <w:t xml:space="preserve"> κρατικών</w:t>
      </w:r>
      <w:r>
        <w:rPr>
          <w:rFonts w:eastAsia="Times New Roman" w:cs="Times New Roman"/>
          <w:szCs w:val="24"/>
        </w:rPr>
        <w:t xml:space="preserve"> ορχηστρών Θεσσαλονίκης, Αθήνας και Εθνικής Λυρικής Σκηνής. </w:t>
      </w:r>
    </w:p>
    <w:p w14:paraId="295D73C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για να αποφύγουμε κάθε παρεξήγηση, το λέω προκαταβολικά, η </w:t>
      </w:r>
      <w:r>
        <w:rPr>
          <w:rFonts w:eastAsia="Times New Roman" w:cs="Times New Roman"/>
          <w:szCs w:val="24"/>
        </w:rPr>
        <w:t>Νέα Δημοκρατία θα είναι θετική στην τροπολογία.</w:t>
      </w:r>
    </w:p>
    <w:p w14:paraId="295D73C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θα εφαρμόσει τις δικαστικές αποφάσεις για τα αναδρομικά», δήλωσε ο κ. </w:t>
      </w:r>
      <w:proofErr w:type="spellStart"/>
      <w:r>
        <w:rPr>
          <w:rFonts w:eastAsia="Times New Roman" w:cs="Times New Roman"/>
          <w:szCs w:val="24"/>
        </w:rPr>
        <w:t>Τζανακόπουλος</w:t>
      </w:r>
      <w:proofErr w:type="spellEnd"/>
      <w:r>
        <w:rPr>
          <w:rFonts w:eastAsia="Times New Roman" w:cs="Times New Roman"/>
          <w:szCs w:val="24"/>
        </w:rPr>
        <w:t xml:space="preserve">, ο Εκπρόσωπος Τύπου της Κυβέρνησης. </w:t>
      </w:r>
    </w:p>
    <w:p w14:paraId="295D73C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Υπουργός Εργασίας, κύριε Υφυπουργέ, άσκησε έφεση κατά της</w:t>
      </w:r>
      <w:r>
        <w:rPr>
          <w:rFonts w:eastAsia="Times New Roman" w:cs="Times New Roman"/>
          <w:szCs w:val="24"/>
        </w:rPr>
        <w:t xml:space="preserve"> πρωτόδικης απόφασης δικαστηρίου, που δικαίωνε συνταξιούχο για τα αναδρομικά και εμφανιζόταν βέβαιη ότι η έφεση θα κερδηθεί και άρα δεν θα δοθούν τα αναδρομικά. Και για την ιστορία, τι επικαλέστηκε στην έφεσή της; Ακούστε το! Πρώτον, </w:t>
      </w:r>
      <w:r>
        <w:rPr>
          <w:rFonts w:eastAsia="Times New Roman" w:cs="Times New Roman"/>
          <w:szCs w:val="24"/>
        </w:rPr>
        <w:lastRenderedPageBreak/>
        <w:t>ότι καλώς έγινε η περι</w:t>
      </w:r>
      <w:r>
        <w:rPr>
          <w:rFonts w:eastAsia="Times New Roman" w:cs="Times New Roman"/>
          <w:szCs w:val="24"/>
        </w:rPr>
        <w:t>κοπή των μισθών. Δεύτερον, ότι η περικοπή έγινε προς το δημοσιονομικό συμφέρον. Τρίτον, για να σωθούν χιλιάδες ελληνικά νοικοκυριά. Και μην μου πείτε ότι η έφεση έγινε για τυπικούς λόγους, γιατί αυτά δεν στέκονται ούτε για αστείο.</w:t>
      </w:r>
    </w:p>
    <w:p w14:paraId="295D73C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Εσείς, κύριε Υφυπουργέ, κ</w:t>
      </w:r>
      <w:r>
        <w:rPr>
          <w:rFonts w:eastAsia="Times New Roman" w:cs="Times New Roman"/>
          <w:szCs w:val="24"/>
        </w:rPr>
        <w:t xml:space="preserve">ύριε Πετρόπουλε, στην αρχή λέγατε ό,τι έλεγε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δηλαδή ότι θα κερδηθεί η έφεση από το ελληνικό </w:t>
      </w:r>
      <w:r>
        <w:rPr>
          <w:rFonts w:eastAsia="Times New Roman" w:cs="Times New Roman"/>
          <w:szCs w:val="24"/>
        </w:rPr>
        <w:t>δ</w:t>
      </w:r>
      <w:r>
        <w:rPr>
          <w:rFonts w:eastAsia="Times New Roman" w:cs="Times New Roman"/>
          <w:szCs w:val="24"/>
        </w:rPr>
        <w:t>ημόσιο και άρα να μην τρέχουν οι συνταξιούχοι στους δικηγόρους να κάνουν προσφυγές στα δικαστήρια. Τώρα, όμως, αλλάξατε κι εσείς θέση. Καλείτε του</w:t>
      </w:r>
      <w:r>
        <w:rPr>
          <w:rFonts w:eastAsia="Times New Roman" w:cs="Times New Roman"/>
          <w:szCs w:val="24"/>
        </w:rPr>
        <w:t>ς συνταξιούχους να πάνε σε αγωγές αν θέλουν να δικαιωθούν.</w:t>
      </w:r>
    </w:p>
    <w:p w14:paraId="295D73CC" w14:textId="77777777" w:rsidR="006C59DA" w:rsidRDefault="00DE6A6A">
      <w:pPr>
        <w:spacing w:line="600" w:lineRule="auto"/>
        <w:ind w:firstLine="720"/>
        <w:contextualSpacing/>
        <w:jc w:val="both"/>
        <w:rPr>
          <w:rFonts w:eastAsia="Times New Roman" w:cs="Times New Roman"/>
          <w:szCs w:val="24"/>
        </w:rPr>
      </w:pPr>
      <w:r w:rsidRPr="00F472CD">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295D73CD" w14:textId="77777777" w:rsidR="006C59DA" w:rsidRDefault="00DE6A6A">
      <w:pPr>
        <w:spacing w:line="600" w:lineRule="auto"/>
        <w:ind w:firstLine="720"/>
        <w:contextualSpacing/>
        <w:jc w:val="both"/>
        <w:rPr>
          <w:rFonts w:eastAsia="Times New Roman" w:cs="Times New Roman"/>
          <w:szCs w:val="24"/>
        </w:rPr>
      </w:pPr>
      <w:r w:rsidRPr="00000F13">
        <w:rPr>
          <w:rFonts w:eastAsia="Times New Roman" w:cs="Times New Roman"/>
          <w:b/>
          <w:szCs w:val="24"/>
        </w:rPr>
        <w:t>ΧΡΗΣΤΟΣ ΚΕΛΛΑΣ:</w:t>
      </w:r>
      <w:r>
        <w:rPr>
          <w:rFonts w:eastAsia="Times New Roman" w:cs="Times New Roman"/>
          <w:szCs w:val="24"/>
        </w:rPr>
        <w:t xml:space="preserve"> Εσείς. Εσείς δεν το λέτε; Το αλλάξατε;</w:t>
      </w:r>
    </w:p>
    <w:p w14:paraId="295D73C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ερχόμαστε χθες στο Μέγαρ</w:t>
      </w:r>
      <w:r>
        <w:rPr>
          <w:rFonts w:eastAsia="Times New Roman" w:cs="Times New Roman"/>
          <w:szCs w:val="24"/>
        </w:rPr>
        <w:t>ο Μουσικής, στη γιορτή της Πολεμικής Αεροπορίας -χρόνια πολλά στην Πολεμική μας Αεροπορία σήμερα-, όπου ο Πρωθυπουργός κ. Τσίπρας είπε ότι «θα αποδώσουμε τα αναδρομικά με τροπολογία αύριο στη Βουλή, όχι…» -ακούστε τι είπε- «…για νομικούς λόγους, όχι για τη</w:t>
      </w:r>
      <w:r>
        <w:rPr>
          <w:rFonts w:eastAsia="Times New Roman" w:cs="Times New Roman"/>
          <w:szCs w:val="24"/>
        </w:rPr>
        <w:t xml:space="preserve">ν εφαρμογή δικαστικών αποφάσεων, αλλά για λόγους πολιτικής βούλησης». </w:t>
      </w:r>
    </w:p>
    <w:p w14:paraId="295D73C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Κι εγώ σας ερωτώ: Ποιος κοροϊδεύει ποιον; Τόσο πολύ σας κακοφαίνεται επειδή εφαρμόζετε τη νομιμότητα; Δεν έχετε συνηθίσει, κύριε Υφυπουργέ;</w:t>
      </w:r>
    </w:p>
    <w:p w14:paraId="295D73D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Κι όπως ανέφεραν κι άλλοι συνάδελφοι της Νέας</w:t>
      </w:r>
      <w:r>
        <w:rPr>
          <w:rFonts w:eastAsia="Times New Roman" w:cs="Times New Roman"/>
          <w:szCs w:val="24"/>
        </w:rPr>
        <w:t xml:space="preserve"> Δημοκρατίας, το 50% των περικοπών είχαν επιστραφεί επί </w:t>
      </w:r>
      <w:r>
        <w:rPr>
          <w:rFonts w:eastAsia="Times New Roman" w:cs="Times New Roman"/>
          <w:szCs w:val="24"/>
        </w:rPr>
        <w:t>κ</w:t>
      </w:r>
      <w:r>
        <w:rPr>
          <w:rFonts w:eastAsia="Times New Roman" w:cs="Times New Roman"/>
          <w:szCs w:val="24"/>
        </w:rPr>
        <w:t>υβερνήσεως Σαμαρά το 2014 και μάλιστα, με πολύ χειρότερες δημοσιονομικές συνθήκες. Κι εσείς τώρα έρχεστε και δίνετε με τέσσερα χρόνια καθυστέρηση τα υπόλοιπα, για να μας επιβεβαιώσετε σαφώς ότι έρχον</w:t>
      </w:r>
      <w:r>
        <w:rPr>
          <w:rFonts w:eastAsia="Times New Roman" w:cs="Times New Roman"/>
          <w:szCs w:val="24"/>
        </w:rPr>
        <w:t xml:space="preserve">ται οι εκλογές. </w:t>
      </w:r>
    </w:p>
    <w:p w14:paraId="295D73D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να σας ρωτήσω και κάτι; Από πού προέρχονται αυτά τα 820 εκατομμύρια, τα οποία τώρα –καλώς, τονίζω- επιστρέφονται; Από την αύξηση του ΑΕΠ, από την υψηλή ανάπτυξη που έχουμε, από τη διατηρήσιμη ανάπτυξη της οικονομίας ή μήπως προέρχονται</w:t>
      </w:r>
      <w:r>
        <w:rPr>
          <w:rFonts w:eastAsia="Times New Roman" w:cs="Times New Roman"/>
          <w:szCs w:val="24"/>
        </w:rPr>
        <w:t xml:space="preserve"> από πετσόκομμα μισθών και συντάξεων,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ελευθέρων επαγγελματικών και επιχειρηματιών, από την παράλογη αύξηση των ασφαλιστικών εισφορών, από την αύξηση του ΦΠΑ, από τη μείωση του Προγράμματος Δημοσίων Επενδύσεων, από τη μείωση του α</w:t>
      </w:r>
      <w:r>
        <w:rPr>
          <w:rFonts w:eastAsia="Times New Roman" w:cs="Times New Roman"/>
          <w:szCs w:val="24"/>
        </w:rPr>
        <w:t>φορολόγητου; Και επίκειται και νέα μείωση, την οποία έχετε υπογράψει. «Να σε κάψω Γιάννη, να σε αλείψω λάδι», λέμε εμείς στη Λάρισα.</w:t>
      </w:r>
    </w:p>
    <w:p w14:paraId="295D73D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και τον κ. </w:t>
      </w:r>
      <w:proofErr w:type="spellStart"/>
      <w:r>
        <w:rPr>
          <w:rFonts w:eastAsia="Times New Roman" w:cs="Times New Roman"/>
          <w:szCs w:val="24"/>
        </w:rPr>
        <w:t>Γαβρόγλου</w:t>
      </w:r>
      <w:proofErr w:type="spellEnd"/>
      <w:r>
        <w:rPr>
          <w:rFonts w:eastAsia="Times New Roman" w:cs="Times New Roman"/>
          <w:szCs w:val="24"/>
        </w:rPr>
        <w:t xml:space="preserve"> προ ολίγου να υπόσχεται είκοσι χιλιάδες μόνιμους διορισμούς στην εκπαίδευση και σήμερα μας είπε ότι αυτοί οι διορισμοί θα γίνουν το 2019, το 2020 και το 2021. </w:t>
      </w:r>
    </w:p>
    <w:p w14:paraId="295D73D3"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Εγώ δεν είμαι πολλά χρόνια Βουλευτής, αλλά πρώτη φορά ακούω στη Βουλή Υπουργό να κάνει προγραμμ</w:t>
      </w:r>
      <w:r>
        <w:rPr>
          <w:rFonts w:eastAsia="Times New Roman"/>
          <w:szCs w:val="24"/>
        </w:rPr>
        <w:t xml:space="preserve">ατικές δηλώσεις που αφορούν την επόμενη κυβέρνηση, την κυβέρνηση Μητσοτάκη, εκτός αν ο κ. </w:t>
      </w:r>
      <w:proofErr w:type="spellStart"/>
      <w:r>
        <w:rPr>
          <w:rFonts w:eastAsia="Times New Roman"/>
          <w:szCs w:val="24"/>
        </w:rPr>
        <w:t>Γαβρόγλου</w:t>
      </w:r>
      <w:proofErr w:type="spellEnd"/>
      <w:r>
        <w:rPr>
          <w:rFonts w:eastAsia="Times New Roman"/>
          <w:szCs w:val="24"/>
        </w:rPr>
        <w:t xml:space="preserve"> τα πηγαίνει τόσο καλά που πιστεύει ότι θα παραμείνει Υπουργός Παιδείας και στην κυβέρνηση Μητσοτάκη. Αφού διέλυσε το γυμνάσιο, τώρα προσπαθεί να διαλύσει κα</w:t>
      </w:r>
      <w:r>
        <w:rPr>
          <w:rFonts w:eastAsia="Times New Roman"/>
          <w:szCs w:val="24"/>
        </w:rPr>
        <w:t>ι το λύκειο. Όσον αφορά στα πανεπιστήμια, την κατάργηση των πανελλαδικών, πάει, την ξεχάσαμε. Την ακούγαμε τριάμισι χρόνια, τώρα τελείωσε κι αυτή.</w:t>
      </w:r>
    </w:p>
    <w:p w14:paraId="295D73D4" w14:textId="77777777" w:rsidR="006C59DA" w:rsidRDefault="00DE6A6A">
      <w:pPr>
        <w:spacing w:line="600" w:lineRule="auto"/>
        <w:ind w:firstLine="720"/>
        <w:contextualSpacing/>
        <w:jc w:val="both"/>
        <w:rPr>
          <w:rFonts w:eastAsia="Times New Roman"/>
          <w:szCs w:val="24"/>
        </w:rPr>
      </w:pPr>
      <w:r>
        <w:rPr>
          <w:rFonts w:eastAsia="Times New Roman"/>
          <w:szCs w:val="24"/>
        </w:rPr>
        <w:t>Θέλω, όμως, εδώ να σταθώ στους πανεπιστημιακούς. Θεωρείτε ότι η επιστροφή των αναδρομικών λύνει τα προβλήματα</w:t>
      </w:r>
      <w:r>
        <w:rPr>
          <w:rFonts w:eastAsia="Times New Roman"/>
          <w:szCs w:val="24"/>
        </w:rPr>
        <w:t xml:space="preserve"> των πανεπιστημιακών; Δηλαδή αυτός είναι ο λόγος που είναι κλειστά τα πανεπιστήμια ή μήπως επειδή έχουν μετατραπεί τα πανεπιστήμια σε κέντρα ανομίας, εγκληματικότητας και παραβατικότητας; Μήπως επειδή αλωνίζουν στα πανεπιστήμια οι διάφοροι </w:t>
      </w:r>
      <w:proofErr w:type="spellStart"/>
      <w:r>
        <w:rPr>
          <w:rFonts w:eastAsia="Times New Roman"/>
          <w:szCs w:val="24"/>
        </w:rPr>
        <w:t>εξωπανεπιστημιακ</w:t>
      </w:r>
      <w:r>
        <w:rPr>
          <w:rFonts w:eastAsia="Times New Roman"/>
          <w:szCs w:val="24"/>
        </w:rPr>
        <w:t>οί</w:t>
      </w:r>
      <w:proofErr w:type="spellEnd"/>
      <w:r>
        <w:rPr>
          <w:rFonts w:eastAsia="Times New Roman"/>
          <w:szCs w:val="24"/>
        </w:rPr>
        <w:t xml:space="preserve"> και οι κάθε λογής «</w:t>
      </w:r>
      <w:proofErr w:type="spellStart"/>
      <w:r>
        <w:rPr>
          <w:rFonts w:eastAsia="Times New Roman"/>
          <w:szCs w:val="24"/>
        </w:rPr>
        <w:t>Ρουβίκωνες</w:t>
      </w:r>
      <w:proofErr w:type="spellEnd"/>
      <w:r>
        <w:rPr>
          <w:rFonts w:eastAsia="Times New Roman"/>
          <w:szCs w:val="24"/>
        </w:rPr>
        <w:t>» που τρομοκρατούν φοιτητές και καθηγητές; Δηλαδή οι γονείς στέλνουν τα παιδιά τους από το υστέρημά τους για να σπουδάσουν ή για να κάνουν τα πανεπιστήμια τη δουλειά της Αστυνομίας, που εσείς δεν επιτρέπετε στην Αστυνομία να</w:t>
      </w:r>
      <w:r>
        <w:rPr>
          <w:rFonts w:eastAsia="Times New Roman"/>
          <w:szCs w:val="24"/>
        </w:rPr>
        <w:t xml:space="preserve"> κάνει, γιατί αν το επιτρέψετε στην Αστυνομία, ξέρει πάρα πολύ καλά να κάνει τη δουλειά της;</w:t>
      </w:r>
    </w:p>
    <w:p w14:paraId="295D73D5"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 xml:space="preserve">Όσον αφορά τις συνενώσεις </w:t>
      </w:r>
      <w:r>
        <w:rPr>
          <w:rFonts w:eastAsia="Times New Roman"/>
          <w:szCs w:val="24"/>
        </w:rPr>
        <w:t>π</w:t>
      </w:r>
      <w:r>
        <w:rPr>
          <w:rFonts w:eastAsia="Times New Roman"/>
          <w:szCs w:val="24"/>
        </w:rPr>
        <w:t xml:space="preserve">ανεπιστημίων και ΤΕΙ –το λέω για τον κ. </w:t>
      </w:r>
      <w:proofErr w:type="spellStart"/>
      <w:r>
        <w:rPr>
          <w:rFonts w:eastAsia="Times New Roman"/>
          <w:szCs w:val="24"/>
        </w:rPr>
        <w:t>Γαβρόγλου</w:t>
      </w:r>
      <w:proofErr w:type="spellEnd"/>
      <w:r>
        <w:rPr>
          <w:rFonts w:eastAsia="Times New Roman"/>
          <w:szCs w:val="24"/>
        </w:rPr>
        <w:t>- είναι συνενώσεις αυτές τώρα ή είναι δημιουργία νέων πανεπιστημίων; Είναι ανάλογα με τ</w:t>
      </w:r>
      <w:r>
        <w:rPr>
          <w:rFonts w:eastAsia="Times New Roman"/>
          <w:szCs w:val="24"/>
        </w:rPr>
        <w:t>ις κομματικές πιέσεις το πώς θα γίνουν οι συνενώσεις; Έχουν επαγγελματικά δικαιώματα οι νέες σχολές που θα προκύψουν; Έχουν επαγγελματική αποκατάσταση οι φοιτητές; Έχουν διασύνδεση με την αγορά εργασίας; Γιατί από αυτά που βλέπουμε μόνον αυτό δεν υπάρχει μ</w:t>
      </w:r>
      <w:r>
        <w:rPr>
          <w:rFonts w:eastAsia="Times New Roman"/>
          <w:szCs w:val="24"/>
        </w:rPr>
        <w:t>έσα στην επικείμενη συνένωση του Πανεπιστημίου Θεσσαλίας με το ΤΕΙ.</w:t>
      </w:r>
    </w:p>
    <w:p w14:paraId="295D73D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Κλείνοντας, θα πω ότι αυτή την ώρα, αγαπητοί συνάδελφοι, γίνεται στις </w:t>
      </w:r>
      <w:proofErr w:type="spellStart"/>
      <w:r>
        <w:rPr>
          <w:rFonts w:eastAsia="Times New Roman"/>
          <w:szCs w:val="24"/>
        </w:rPr>
        <w:t>Βουλιαράτες</w:t>
      </w:r>
      <w:proofErr w:type="spellEnd"/>
      <w:r>
        <w:rPr>
          <w:rFonts w:eastAsia="Times New Roman"/>
          <w:szCs w:val="24"/>
        </w:rPr>
        <w:t xml:space="preserve"> η κηδεία του παλικαριού, του Κωνσταντίνου </w:t>
      </w:r>
      <w:proofErr w:type="spellStart"/>
      <w:r>
        <w:rPr>
          <w:rFonts w:eastAsia="Times New Roman"/>
          <w:szCs w:val="24"/>
        </w:rPr>
        <w:t>Κατσίφα</w:t>
      </w:r>
      <w:proofErr w:type="spellEnd"/>
      <w:r>
        <w:rPr>
          <w:rFonts w:eastAsia="Times New Roman"/>
          <w:szCs w:val="24"/>
        </w:rPr>
        <w:t>. Εγώ θα ήθελα να ρωτήσω την κυρία Πρόεδρο, τον κύριο Υπο</w:t>
      </w:r>
      <w:r>
        <w:rPr>
          <w:rFonts w:eastAsia="Times New Roman"/>
          <w:szCs w:val="24"/>
        </w:rPr>
        <w:t>υργό</w:t>
      </w:r>
      <w:r w:rsidRPr="00110B45">
        <w:rPr>
          <w:rFonts w:eastAsia="Times New Roman"/>
          <w:szCs w:val="24"/>
        </w:rPr>
        <w:t xml:space="preserve">: </w:t>
      </w:r>
      <w:r>
        <w:rPr>
          <w:rFonts w:eastAsia="Times New Roman"/>
          <w:szCs w:val="24"/>
        </w:rPr>
        <w:t>Εκπροσωπείται η Κυβέρνηση σ’ αυτή την κηδεία; Ποιος μας εκπροσωπεί, κυρία Πρόεδρε; Ποιος μας εκπροσωπεί, κύριε Υπουργέ, από την Κυβέρνηση; Ή μήπως θεωρείτε ότι καλώς σκοτώθηκε; Εκπροσωπεί κάποιος την Κυβέρνηση στην κηδεία, κυρία Πρόεδρε; Δεν ξέρω. Δε</w:t>
      </w:r>
      <w:r>
        <w:rPr>
          <w:rFonts w:eastAsia="Times New Roman"/>
          <w:szCs w:val="24"/>
        </w:rPr>
        <w:t>ν εκπροσωπείται η Κυβέρνηση.</w:t>
      </w:r>
    </w:p>
    <w:p w14:paraId="295D73D7" w14:textId="77777777" w:rsidR="006C59DA" w:rsidRDefault="00DE6A6A">
      <w:pPr>
        <w:spacing w:line="600" w:lineRule="auto"/>
        <w:ind w:firstLine="720"/>
        <w:contextualSpacing/>
        <w:jc w:val="both"/>
        <w:rPr>
          <w:rFonts w:eastAsia="Times New Roman"/>
          <w:szCs w:val="24"/>
        </w:rPr>
      </w:pPr>
      <w:r w:rsidRPr="00443F1D">
        <w:rPr>
          <w:rFonts w:eastAsia="Times New Roman"/>
          <w:b/>
          <w:szCs w:val="24"/>
        </w:rPr>
        <w:t>ΠΡΟΕΔΡΕΥΟΥΣΑ (Αναστασία Χριστοδουλοπούλου):</w:t>
      </w:r>
      <w:r>
        <w:rPr>
          <w:rFonts w:eastAsia="Times New Roman"/>
          <w:szCs w:val="24"/>
        </w:rPr>
        <w:t xml:space="preserve"> Εγώ δεν απαντώ για την Κυβέρνηση. Για τη Βουλή μόνο.</w:t>
      </w:r>
    </w:p>
    <w:p w14:paraId="295D73D8" w14:textId="77777777" w:rsidR="006C59DA" w:rsidRDefault="00DE6A6A">
      <w:pPr>
        <w:spacing w:line="600" w:lineRule="auto"/>
        <w:ind w:firstLine="720"/>
        <w:contextualSpacing/>
        <w:jc w:val="both"/>
        <w:rPr>
          <w:rFonts w:eastAsia="Times New Roman"/>
          <w:szCs w:val="24"/>
        </w:rPr>
      </w:pPr>
      <w:r w:rsidRPr="00443F1D">
        <w:rPr>
          <w:rFonts w:eastAsia="Times New Roman"/>
          <w:b/>
          <w:szCs w:val="24"/>
        </w:rPr>
        <w:t>ΧΡΗΣΤΟΣ ΚΕΛΛΑΣ:</w:t>
      </w:r>
      <w:r>
        <w:rPr>
          <w:rFonts w:eastAsia="Times New Roman"/>
          <w:szCs w:val="24"/>
        </w:rPr>
        <w:t xml:space="preserve"> Η Νέα Δημοκρατία εκπροσωπείται πάντως. Σας λέω ότι εκπροσωπείται η Νέα Δημοκρατία διά δύο Βουλευτών της. Νομίζω ότ</w:t>
      </w:r>
      <w:r>
        <w:rPr>
          <w:rFonts w:eastAsia="Times New Roman"/>
          <w:szCs w:val="24"/>
        </w:rPr>
        <w:t xml:space="preserve">ι πρέπει η Ελληνική Βουλή να </w:t>
      </w:r>
      <w:proofErr w:type="spellStart"/>
      <w:r>
        <w:rPr>
          <w:rFonts w:eastAsia="Times New Roman"/>
          <w:szCs w:val="24"/>
        </w:rPr>
        <w:t>αποτίσει</w:t>
      </w:r>
      <w:proofErr w:type="spellEnd"/>
      <w:r>
        <w:rPr>
          <w:rFonts w:eastAsia="Times New Roman"/>
          <w:szCs w:val="24"/>
        </w:rPr>
        <w:t xml:space="preserve"> φόρο τιμής σ’ αυτό το παλικάρι που πήγε τζάμπα χαμένο.</w:t>
      </w:r>
    </w:p>
    <w:p w14:paraId="295D73D9"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Σας ευχαριστώ.</w:t>
      </w:r>
    </w:p>
    <w:p w14:paraId="295D73DA"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95D73DB" w14:textId="77777777" w:rsidR="006C59DA" w:rsidRDefault="00DE6A6A">
      <w:pPr>
        <w:spacing w:line="600" w:lineRule="auto"/>
        <w:ind w:firstLine="720"/>
        <w:contextualSpacing/>
        <w:jc w:val="both"/>
        <w:rPr>
          <w:rFonts w:eastAsia="Times New Roman"/>
          <w:szCs w:val="24"/>
        </w:rPr>
      </w:pPr>
      <w:r w:rsidRPr="00443F1D">
        <w:rPr>
          <w:rFonts w:eastAsia="Times New Roman"/>
          <w:b/>
          <w:szCs w:val="24"/>
        </w:rPr>
        <w:t>ΠΡΟΕΔΡΕΥΟΥΣΑ (Αναστασία Χριστοδουλοπούλου):</w:t>
      </w:r>
      <w:r>
        <w:rPr>
          <w:rFonts w:eastAsia="Times New Roman"/>
          <w:szCs w:val="24"/>
        </w:rPr>
        <w:t xml:space="preserve"> Γίνεται γνωστό στο Σώμα ότι τη συνεδρίασή μας παρα</w:t>
      </w:r>
      <w:r>
        <w:rPr>
          <w:rFonts w:eastAsia="Times New Roman"/>
          <w:szCs w:val="24"/>
        </w:rPr>
        <w:t xml:space="preserve">κολουθούν από τα άνω δυτικά θεωρεία, αφού προηγουμένως ενημερώθηκαν για την ιστορία του κτηρίου και τον τρόπο οργάνωσης και λειτουργίας της Βουλής, είκοσι τρεις μαθήτριες και μαθητές και δύο συνοδοί εκπαιδευτικοί από την Ολλανδία, από το Γυμνάσιο της </w:t>
      </w:r>
      <w:proofErr w:type="spellStart"/>
      <w:r>
        <w:rPr>
          <w:rFonts w:eastAsia="Times New Roman"/>
          <w:szCs w:val="24"/>
        </w:rPr>
        <w:t>Νεχελ</w:t>
      </w:r>
      <w:r>
        <w:rPr>
          <w:rFonts w:eastAsia="Times New Roman"/>
          <w:szCs w:val="24"/>
        </w:rPr>
        <w:t>ένια</w:t>
      </w:r>
      <w:proofErr w:type="spellEnd"/>
      <w:r>
        <w:rPr>
          <w:rFonts w:eastAsia="Times New Roman"/>
          <w:szCs w:val="24"/>
        </w:rPr>
        <w:t>.</w:t>
      </w:r>
    </w:p>
    <w:p w14:paraId="295D73DC" w14:textId="77777777" w:rsidR="006C59DA" w:rsidRDefault="00DE6A6A">
      <w:pPr>
        <w:spacing w:line="600" w:lineRule="auto"/>
        <w:ind w:firstLine="720"/>
        <w:contextualSpacing/>
        <w:jc w:val="both"/>
        <w:rPr>
          <w:rFonts w:eastAsia="Times New Roman"/>
          <w:szCs w:val="24"/>
        </w:rPr>
      </w:pPr>
      <w:r>
        <w:rPr>
          <w:rFonts w:eastAsia="Times New Roman"/>
          <w:szCs w:val="24"/>
        </w:rPr>
        <w:t>Η Βουλή τούς καλωσορίζει.</w:t>
      </w:r>
    </w:p>
    <w:p w14:paraId="295D73DD"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295D73D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Παναγιώταρος</w:t>
      </w:r>
      <w:proofErr w:type="spellEnd"/>
      <w:r>
        <w:rPr>
          <w:rFonts w:eastAsia="Times New Roman"/>
          <w:szCs w:val="24"/>
        </w:rPr>
        <w:t>.</w:t>
      </w:r>
    </w:p>
    <w:p w14:paraId="295D73DF" w14:textId="77777777" w:rsidR="006C59DA" w:rsidRDefault="00DE6A6A">
      <w:pPr>
        <w:spacing w:line="600" w:lineRule="auto"/>
        <w:ind w:firstLine="720"/>
        <w:contextualSpacing/>
        <w:jc w:val="both"/>
        <w:rPr>
          <w:rFonts w:eastAsia="Times New Roman"/>
          <w:szCs w:val="24"/>
        </w:rPr>
      </w:pPr>
      <w:r w:rsidRPr="00443F1D">
        <w:rPr>
          <w:rFonts w:eastAsia="Times New Roman"/>
          <w:b/>
          <w:szCs w:val="24"/>
        </w:rPr>
        <w:t>ΗΛΙΑΣ ΠΑΝΑΓΙΩΤΑΡΟΣ:</w:t>
      </w:r>
      <w:r>
        <w:rPr>
          <w:rFonts w:eastAsia="Times New Roman"/>
          <w:szCs w:val="24"/>
        </w:rPr>
        <w:t xml:space="preserve"> Ευχαριστώ, κυρία Πρόεδρε.</w:t>
      </w:r>
    </w:p>
    <w:p w14:paraId="295D73E0" w14:textId="77777777" w:rsidR="006C59DA" w:rsidRDefault="00DE6A6A">
      <w:pPr>
        <w:spacing w:line="600" w:lineRule="auto"/>
        <w:ind w:firstLine="720"/>
        <w:contextualSpacing/>
        <w:jc w:val="both"/>
        <w:rPr>
          <w:rFonts w:eastAsia="Times New Roman"/>
          <w:szCs w:val="24"/>
        </w:rPr>
      </w:pPr>
      <w:r>
        <w:rPr>
          <w:rFonts w:eastAsia="Times New Roman"/>
          <w:szCs w:val="24"/>
        </w:rPr>
        <w:t>Μιας και χαρακτηρίσατε πριν «αηδίες» τα λεγόμενα του Βουλευτή της Χρυσής Αυγής κ. Παππά, όταν α</w:t>
      </w:r>
      <w:r>
        <w:rPr>
          <w:rFonts w:eastAsia="Times New Roman"/>
          <w:szCs w:val="24"/>
        </w:rPr>
        <w:t xml:space="preserve">ναφερόταν στα της Βορείου Ηπείρου, σας προτρέπω κι εσείς να κάνετε την αυτοκριτική σας, κοιτάζοντας κατάματα τον καθρέφτη. </w:t>
      </w:r>
    </w:p>
    <w:p w14:paraId="295D73E1" w14:textId="77777777" w:rsidR="006C59DA" w:rsidRDefault="00DE6A6A">
      <w:pPr>
        <w:spacing w:line="600" w:lineRule="auto"/>
        <w:ind w:firstLine="720"/>
        <w:contextualSpacing/>
        <w:jc w:val="both"/>
        <w:rPr>
          <w:rFonts w:eastAsia="Times New Roman"/>
          <w:szCs w:val="24"/>
        </w:rPr>
      </w:pPr>
      <w:r>
        <w:rPr>
          <w:rFonts w:eastAsia="Times New Roman"/>
          <w:szCs w:val="24"/>
        </w:rPr>
        <w:t>Όσο για τον ανιστόρητο κ. Φίλη, ο οποίος αρέσκεται στις προκλητικότατες δηλώσεις, ξεκίνησε από προχθές που ανέφερε ότι δεν είναι Βόρ</w:t>
      </w:r>
      <w:r>
        <w:rPr>
          <w:rFonts w:eastAsia="Times New Roman"/>
          <w:szCs w:val="24"/>
        </w:rPr>
        <w:t xml:space="preserve">εια Ήπειρος, αλλά είναι νότια Αλβανία και ότι ο </w:t>
      </w:r>
      <w:proofErr w:type="spellStart"/>
      <w:r>
        <w:rPr>
          <w:rFonts w:eastAsia="Times New Roman"/>
          <w:szCs w:val="24"/>
        </w:rPr>
        <w:t>Κατσίφας</w:t>
      </w:r>
      <w:proofErr w:type="spellEnd"/>
      <w:r>
        <w:rPr>
          <w:rFonts w:eastAsia="Times New Roman"/>
          <w:szCs w:val="24"/>
        </w:rPr>
        <w:t xml:space="preserve"> ήταν εξτρεμιστής, με αποκορύφωμα τις σημερινές δηλώσεις απύθμενου ανθελληνικού θράσους ανήμερα της κηδείας αυτού του νεομάρτυρα ότι ήταν ψυχικά διαταραγμένος, θα ήθελα πολύ να μάθω –βέβαια αυτό </w:t>
      </w:r>
      <w:r>
        <w:rPr>
          <w:rFonts w:eastAsia="Times New Roman"/>
          <w:szCs w:val="24"/>
        </w:rPr>
        <w:lastRenderedPageBreak/>
        <w:t>δεν γ</w:t>
      </w:r>
      <w:r>
        <w:rPr>
          <w:rFonts w:eastAsia="Times New Roman"/>
          <w:szCs w:val="24"/>
        </w:rPr>
        <w:t xml:space="preserve">ίνεται, διότι ο ήρωας </w:t>
      </w:r>
      <w:proofErr w:type="spellStart"/>
      <w:r>
        <w:rPr>
          <w:rFonts w:eastAsia="Times New Roman"/>
          <w:szCs w:val="24"/>
        </w:rPr>
        <w:t>Κατσίφας</w:t>
      </w:r>
      <w:proofErr w:type="spellEnd"/>
      <w:r>
        <w:rPr>
          <w:rFonts w:eastAsia="Times New Roman"/>
          <w:szCs w:val="24"/>
        </w:rPr>
        <w:t xml:space="preserve"> πλέον είναι νεκρός, είναι στο </w:t>
      </w:r>
      <w:proofErr w:type="spellStart"/>
      <w:r>
        <w:rPr>
          <w:rFonts w:eastAsia="Times New Roman"/>
          <w:szCs w:val="24"/>
        </w:rPr>
        <w:t>πάνθεον</w:t>
      </w:r>
      <w:proofErr w:type="spellEnd"/>
      <w:r>
        <w:rPr>
          <w:rFonts w:eastAsia="Times New Roman"/>
          <w:szCs w:val="24"/>
        </w:rPr>
        <w:t xml:space="preserve"> των ηρώων- αν βρισκόσασταν δίπλα-δίπλα στον δρόμο και λέγατε σε κάποιον να υποδείξει τον ψυχικά διαταραγμένο, ποιον θα υποδείκνυε. </w:t>
      </w:r>
    </w:p>
    <w:p w14:paraId="295D73E2"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Όμως, τι άλλο να περιμένουμε από ένα συνονθύλευμα ανθελλήνων, θιασωτών του Χότζα που έκλαιγαν στην κηδεία του, θιασωτών της </w:t>
      </w:r>
      <w:proofErr w:type="spellStart"/>
      <w:r>
        <w:rPr>
          <w:rFonts w:eastAsia="Times New Roman"/>
          <w:szCs w:val="24"/>
        </w:rPr>
        <w:t>Σιγκουρίμι</w:t>
      </w:r>
      <w:proofErr w:type="spellEnd"/>
      <w:r>
        <w:rPr>
          <w:rFonts w:eastAsia="Times New Roman"/>
          <w:szCs w:val="24"/>
        </w:rPr>
        <w:t xml:space="preserve"> και όλων όσοι εχθρεύονται τον ελληνισμό; Με όσα έχετε πει αυτές τις ημέρες είναι σίγουρο ότι μάλλον πρέπει να χαρήκατε μ’</w:t>
      </w:r>
      <w:r>
        <w:rPr>
          <w:rFonts w:eastAsia="Times New Roman"/>
          <w:szCs w:val="24"/>
        </w:rPr>
        <w:t xml:space="preserve"> αυτό που συνέβη σ’ αυτόν τον νεαρό. </w:t>
      </w:r>
    </w:p>
    <w:p w14:paraId="295D73E3" w14:textId="77777777" w:rsidR="006C59DA" w:rsidRDefault="00DE6A6A">
      <w:pPr>
        <w:spacing w:line="600" w:lineRule="auto"/>
        <w:ind w:firstLine="720"/>
        <w:contextualSpacing/>
        <w:jc w:val="both"/>
        <w:rPr>
          <w:rFonts w:eastAsia="Times New Roman"/>
          <w:szCs w:val="24"/>
        </w:rPr>
      </w:pPr>
      <w:r>
        <w:rPr>
          <w:rFonts w:eastAsia="Times New Roman"/>
          <w:szCs w:val="24"/>
        </w:rPr>
        <w:t>Αυτό το έθνος γράφει ιστορία μέσα από ηρωικές πράξεις αυτοθυσίας Ελλήνων εδώ και χιλιάδες χρόνια, από τους τριακόσιους του Λεωνίδα, από τον Κωνσταντίνο Παλαιολόγο, από τον Παπαφλέσσα στο Μανιάκι, από τον Ανδρούτσο, από</w:t>
      </w:r>
      <w:r>
        <w:rPr>
          <w:rFonts w:eastAsia="Times New Roman"/>
          <w:szCs w:val="24"/>
        </w:rPr>
        <w:t xml:space="preserve"> την έξοδο του Μεσολογγίου και τους ήρωες, από το Σούλι, από τον Χρυσόστομο Σμύρνης, από τους ήρωες του ’40.</w:t>
      </w:r>
    </w:p>
    <w:p w14:paraId="295D73E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Άξιος συνεχιστής αυτών είναι και ο Κωνσταντίνος </w:t>
      </w:r>
      <w:proofErr w:type="spellStart"/>
      <w:r>
        <w:rPr>
          <w:rFonts w:eastAsia="Times New Roman"/>
          <w:szCs w:val="24"/>
        </w:rPr>
        <w:t>Κατσίφας</w:t>
      </w:r>
      <w:proofErr w:type="spellEnd"/>
      <w:r>
        <w:rPr>
          <w:rFonts w:eastAsia="Times New Roman"/>
          <w:szCs w:val="24"/>
        </w:rPr>
        <w:t xml:space="preserve">, ο οποίος κηδεύεται στο ίδιο νεκροταφείο που βρίσκονται δεκαπέντε στρατιώτες θαμμένοι από </w:t>
      </w:r>
      <w:r>
        <w:rPr>
          <w:rFonts w:eastAsia="Times New Roman"/>
          <w:szCs w:val="24"/>
        </w:rPr>
        <w:t xml:space="preserve">αυτό το έπος. Είναι αυτό το έθνος που έγραψε ιστορία από τους ήρωες της ΕΟΚΑ που έπεφταν ή τους κρέμαγαν οι Άγγλοι, από τον </w:t>
      </w:r>
      <w:proofErr w:type="spellStart"/>
      <w:r>
        <w:rPr>
          <w:rFonts w:eastAsia="Times New Roman"/>
          <w:szCs w:val="24"/>
        </w:rPr>
        <w:t>Καραολή</w:t>
      </w:r>
      <w:proofErr w:type="spellEnd"/>
      <w:r>
        <w:rPr>
          <w:rFonts w:eastAsia="Times New Roman"/>
          <w:szCs w:val="24"/>
        </w:rPr>
        <w:t xml:space="preserve">, τον Δημητρίου, από τον Αυξεντίου, από τους ήρωες του στρατοπέδου της ΕΛΔΥΚ, από τους νεομάρτυρες Ισαάκ και Σολωμό. </w:t>
      </w:r>
    </w:p>
    <w:p w14:paraId="295D73E5"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Και αυτ</w:t>
      </w:r>
      <w:r>
        <w:rPr>
          <w:rFonts w:eastAsia="Times New Roman"/>
          <w:szCs w:val="24"/>
        </w:rPr>
        <w:t xml:space="preserve">ός, κύριε Φίλη, ο Σολωμός ψυχικά διαταραγμένος ήταν, με το τσιγάρο στα χείλη ανέβαινε στον ιστό γνωρίζοντας ότι θα πεθάνει για να κατεβάσει τη σημαία του προαιώνιου εχθρού. Από τον Αριστοτέλη Γκούμα, τον Ηλιάκη, τον Καραθανάση τον </w:t>
      </w:r>
      <w:proofErr w:type="spellStart"/>
      <w:r>
        <w:rPr>
          <w:rFonts w:eastAsia="Times New Roman"/>
          <w:szCs w:val="24"/>
        </w:rPr>
        <w:t>Βλαχάκο</w:t>
      </w:r>
      <w:proofErr w:type="spellEnd"/>
      <w:r>
        <w:rPr>
          <w:rFonts w:eastAsia="Times New Roman"/>
          <w:szCs w:val="24"/>
        </w:rPr>
        <w:t xml:space="preserve">, τον </w:t>
      </w:r>
      <w:proofErr w:type="spellStart"/>
      <w:r>
        <w:rPr>
          <w:rFonts w:eastAsia="Times New Roman"/>
          <w:szCs w:val="24"/>
        </w:rPr>
        <w:t>Γιαλοψό</w:t>
      </w:r>
      <w:proofErr w:type="spellEnd"/>
      <w:r>
        <w:rPr>
          <w:rFonts w:eastAsia="Times New Roman"/>
          <w:szCs w:val="24"/>
        </w:rPr>
        <w:t xml:space="preserve"> και </w:t>
      </w:r>
      <w:r>
        <w:rPr>
          <w:rFonts w:eastAsia="Times New Roman"/>
          <w:szCs w:val="24"/>
        </w:rPr>
        <w:t xml:space="preserve">τώρα από τον Κωνσταντίνο </w:t>
      </w:r>
      <w:proofErr w:type="spellStart"/>
      <w:r>
        <w:rPr>
          <w:rFonts w:eastAsia="Times New Roman"/>
          <w:szCs w:val="24"/>
        </w:rPr>
        <w:t>Κατσίφα</w:t>
      </w:r>
      <w:proofErr w:type="spellEnd"/>
      <w:r>
        <w:rPr>
          <w:rFonts w:eastAsia="Times New Roman"/>
          <w:szCs w:val="24"/>
        </w:rPr>
        <w:t>.</w:t>
      </w:r>
    </w:p>
    <w:p w14:paraId="295D73E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Παρεμπίπτοντος, όλοι αυτοί –με εξαίρεση τους τριακόσιους του Λεωνίδα, διότι τότε δεν υφίσταντο χριστιανική θρησκεία- πολεμούσαν για του Χριστού την πίστη την αγία και της </w:t>
      </w:r>
      <w:proofErr w:type="spellStart"/>
      <w:r>
        <w:rPr>
          <w:rFonts w:eastAsia="Times New Roman"/>
          <w:szCs w:val="24"/>
        </w:rPr>
        <w:t>πατρίδος</w:t>
      </w:r>
      <w:proofErr w:type="spellEnd"/>
      <w:r>
        <w:rPr>
          <w:rFonts w:eastAsia="Times New Roman"/>
          <w:szCs w:val="24"/>
        </w:rPr>
        <w:t xml:space="preserve"> την ελευθερία και είναι πρόκληση όλα όσα σ</w:t>
      </w:r>
      <w:r>
        <w:rPr>
          <w:rFonts w:eastAsia="Times New Roman"/>
          <w:szCs w:val="24"/>
        </w:rPr>
        <w:t>υμβαίνουν αυτές τις ημέρες εκτός από τα εθνικά ζητήματα και με την προσπάθειά σας να έρθετε σε μια συμφωνία για την οποία απ’ ό,τι φαίνεται οι αντιδράσεις είναι σφοδρές από όλους για τα εκκλησιαστικά και το διαχωρισμό Κράτους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Εκκλησίας.</w:t>
      </w:r>
    </w:p>
    <w:p w14:paraId="295D73E7" w14:textId="77777777" w:rsidR="006C59DA" w:rsidRDefault="00DE6A6A">
      <w:pPr>
        <w:spacing w:line="600" w:lineRule="auto"/>
        <w:ind w:firstLine="720"/>
        <w:contextualSpacing/>
        <w:jc w:val="both"/>
        <w:rPr>
          <w:rFonts w:eastAsia="Times New Roman"/>
          <w:szCs w:val="24"/>
        </w:rPr>
      </w:pPr>
      <w:r>
        <w:rPr>
          <w:rFonts w:eastAsia="Times New Roman"/>
          <w:szCs w:val="24"/>
        </w:rPr>
        <w:t>Η θυσία του Κώστα</w:t>
      </w:r>
      <w:r>
        <w:rPr>
          <w:rFonts w:eastAsia="Times New Roman"/>
          <w:szCs w:val="24"/>
        </w:rPr>
        <w:t xml:space="preserve"> </w:t>
      </w:r>
      <w:proofErr w:type="spellStart"/>
      <w:r>
        <w:rPr>
          <w:rFonts w:eastAsia="Times New Roman"/>
          <w:szCs w:val="24"/>
        </w:rPr>
        <w:t>Κατσίφα</w:t>
      </w:r>
      <w:proofErr w:type="spellEnd"/>
      <w:r>
        <w:rPr>
          <w:rFonts w:eastAsia="Times New Roman"/>
          <w:szCs w:val="24"/>
        </w:rPr>
        <w:t xml:space="preserve"> πέτυχε κάτι πολύ ξεχωριστό. Αφύπνισε όλους τους Έλληνες και αυτούς που ήξεραν και αυτούς που δεν ήξεραν. Αυτούς που ήξεραν τι συμβαίνει στη Βόρειο Ήπειρο και που επιμελώς το ελληνικό κράτος εδώ και χρόνια προσπαθεί να τους πείσει ότι δεν τρέχει τί</w:t>
      </w:r>
      <w:r>
        <w:rPr>
          <w:rFonts w:eastAsia="Times New Roman"/>
          <w:szCs w:val="24"/>
        </w:rPr>
        <w:t>ποτα, ότι κάτι γίνεται εκεί. Παρεμπιπτόντως, όσοι έβλεπαν αυτές τις ημέρες τα τηλεοπτικά δίκτυα, έβλεπαν μόνο ελληνικές σημαίες σε αυτό το ηρωικό χωριό. Άλλη μια τρανή απόδειξη ότι εκεί ζουν αποκλειστικά και μόνο Έλληνες. Όχι μόνο, λοιπόν, αφύπνισε όλους τ</w:t>
      </w:r>
      <w:r>
        <w:rPr>
          <w:rFonts w:eastAsia="Times New Roman"/>
          <w:szCs w:val="24"/>
        </w:rPr>
        <w:t xml:space="preserve">ους Έλληνες και αυτούς που ήξεραν και αυτούς που δεν ήξεραν, αλλά έδειξε και έμαθαν όλοι ότι η Βόρειος Ήπειρος είναι, πρώτον, αμιγώς ελληνική και δεύτερον, σκλάβα. </w:t>
      </w:r>
    </w:p>
    <w:p w14:paraId="295D73E8"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Επίσης κατέδειξε και κάτι άλλο. Κατέδειξε ότι, δυστυχώς, ελληνική εξωτερική πολιτική δεν υφ</w:t>
      </w:r>
      <w:r>
        <w:rPr>
          <w:rFonts w:eastAsia="Times New Roman"/>
          <w:szCs w:val="24"/>
        </w:rPr>
        <w:t xml:space="preserve">ίσταται. Είναι τραγικά τα σφάλματα που γίνονται από όλες τις τελευταίες κυβερνήσεις, με αποκορύφωμα τη δικιά σας, η οποία προχωράει στο κλείσιμο, όπως λέει, όλων των εθνικών θεμάτων με υποχωρήσεις σε όλα τα επίπεδα από την επαίσχυντη </w:t>
      </w:r>
      <w:r>
        <w:rPr>
          <w:rFonts w:eastAsia="Times New Roman"/>
          <w:szCs w:val="24"/>
        </w:rPr>
        <w:t>Σ</w:t>
      </w:r>
      <w:r>
        <w:rPr>
          <w:rFonts w:eastAsia="Times New Roman"/>
          <w:szCs w:val="24"/>
        </w:rPr>
        <w:t xml:space="preserve">υμφωνία των Πρεσπών, </w:t>
      </w:r>
      <w:r>
        <w:rPr>
          <w:rFonts w:eastAsia="Times New Roman"/>
          <w:szCs w:val="24"/>
        </w:rPr>
        <w:t>όπου η συντριπτική πλειοψηφία των Ελλήνων άνω των 75% τάσσεται κατά, αλλά δυστυχώς οι άνθρωποι που είναι στις θέσεις-κλειδιά δεν λαμβάνουν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τους κανέναν και προχωράνε το έργο του </w:t>
      </w:r>
      <w:proofErr w:type="spellStart"/>
      <w:r>
        <w:rPr>
          <w:rFonts w:eastAsia="Times New Roman"/>
          <w:szCs w:val="24"/>
        </w:rPr>
        <w:t>Σόρος</w:t>
      </w:r>
      <w:proofErr w:type="spellEnd"/>
      <w:r>
        <w:rPr>
          <w:rFonts w:eastAsia="Times New Roman"/>
          <w:szCs w:val="24"/>
        </w:rPr>
        <w:t xml:space="preserve"> και των λοιπών </w:t>
      </w:r>
      <w:proofErr w:type="spellStart"/>
      <w:r>
        <w:rPr>
          <w:rFonts w:eastAsia="Times New Roman"/>
          <w:szCs w:val="24"/>
        </w:rPr>
        <w:t>εθνομηδενιστών</w:t>
      </w:r>
      <w:proofErr w:type="spellEnd"/>
      <w:r>
        <w:rPr>
          <w:rFonts w:eastAsia="Times New Roman"/>
          <w:szCs w:val="24"/>
        </w:rPr>
        <w:t>, σύμφωνα και με όσα είχε πει ο συ</w:t>
      </w:r>
      <w:r>
        <w:rPr>
          <w:rFonts w:eastAsia="Times New Roman"/>
          <w:szCs w:val="24"/>
        </w:rPr>
        <w:t xml:space="preserve">γκυβερνήτης σας, Πάνος Καμμένος, εντός του Υπουργικού Συμβουλίου, τα </w:t>
      </w:r>
      <w:r>
        <w:rPr>
          <w:rFonts w:eastAsia="Times New Roman"/>
          <w:szCs w:val="24"/>
        </w:rPr>
        <w:t>π</w:t>
      </w:r>
      <w:r>
        <w:rPr>
          <w:rFonts w:eastAsia="Times New Roman"/>
          <w:szCs w:val="24"/>
        </w:rPr>
        <w:t>ρακτικά του οποίου όλοι τα αναζητούν και δεν μπορούν να τα βρουν.</w:t>
      </w:r>
      <w:r>
        <w:rPr>
          <w:rFonts w:eastAsia="Times New Roman"/>
          <w:szCs w:val="24"/>
        </w:rPr>
        <w:t xml:space="preserve"> </w:t>
      </w:r>
      <w:r>
        <w:rPr>
          <w:rFonts w:eastAsia="Times New Roman"/>
          <w:szCs w:val="24"/>
        </w:rPr>
        <w:t>Όπως, επίσης, δεν μπορεί να βρει κανείς και την επιστολή παραίτησης του κ. Κοτζιά, εννιά σελίδες κρυφές, επτασφράγιστο μ</w:t>
      </w:r>
      <w:r>
        <w:rPr>
          <w:rFonts w:eastAsia="Times New Roman"/>
          <w:szCs w:val="24"/>
        </w:rPr>
        <w:t xml:space="preserve">υστικό. Τι διάβολο έγραφε αυτή η παραίτηση και δεν βρίσκει τα φώτα της δημοσιότητας; </w:t>
      </w:r>
    </w:p>
    <w:p w14:paraId="295D73E9" w14:textId="77777777" w:rsidR="006C59DA" w:rsidRDefault="00DE6A6A">
      <w:pPr>
        <w:spacing w:line="600" w:lineRule="auto"/>
        <w:ind w:firstLine="720"/>
        <w:contextualSpacing/>
        <w:jc w:val="both"/>
        <w:rPr>
          <w:rFonts w:eastAsia="Times New Roman"/>
          <w:szCs w:val="24"/>
        </w:rPr>
      </w:pPr>
      <w:r>
        <w:rPr>
          <w:rFonts w:eastAsia="Times New Roman"/>
          <w:szCs w:val="24"/>
        </w:rPr>
        <w:t>Τις τελευταίες δύο μέρες είδαμε τον κ. Πάνο Καμμένο να λέει</w:t>
      </w:r>
      <w:r w:rsidRPr="00FC12C1">
        <w:rPr>
          <w:rFonts w:eastAsia="Times New Roman"/>
          <w:szCs w:val="24"/>
        </w:rPr>
        <w:t xml:space="preserve"> </w:t>
      </w:r>
      <w:r>
        <w:rPr>
          <w:rFonts w:eastAsia="Times New Roman"/>
          <w:szCs w:val="24"/>
        </w:rPr>
        <w:t>«</w:t>
      </w:r>
      <w:r>
        <w:rPr>
          <w:rFonts w:eastAsia="Times New Roman"/>
          <w:szCs w:val="24"/>
        </w:rPr>
        <w:t>ό</w:t>
      </w:r>
      <w:r>
        <w:rPr>
          <w:rFonts w:eastAsia="Times New Roman"/>
          <w:szCs w:val="24"/>
        </w:rPr>
        <w:t>χι</w:t>
      </w:r>
      <w:r>
        <w:rPr>
          <w:rFonts w:eastAsia="Times New Roman"/>
          <w:szCs w:val="24"/>
        </w:rPr>
        <w:t>,</w:t>
      </w:r>
      <w:r>
        <w:rPr>
          <w:rFonts w:eastAsia="Times New Roman"/>
          <w:szCs w:val="24"/>
        </w:rPr>
        <w:t xml:space="preserve"> δεν είπα αυτά», </w:t>
      </w:r>
      <w:r>
        <w:rPr>
          <w:rFonts w:eastAsia="Times New Roman"/>
          <w:szCs w:val="24"/>
        </w:rPr>
        <w:t>τ</w:t>
      </w:r>
      <w:r>
        <w:rPr>
          <w:rFonts w:eastAsia="Times New Roman"/>
          <w:szCs w:val="24"/>
        </w:rPr>
        <w:t>ο</w:t>
      </w:r>
      <w:r>
        <w:rPr>
          <w:rFonts w:eastAsia="Times New Roman"/>
          <w:szCs w:val="24"/>
        </w:rPr>
        <w:t>ν</w:t>
      </w:r>
      <w:r>
        <w:rPr>
          <w:rFonts w:eastAsia="Times New Roman"/>
          <w:szCs w:val="24"/>
        </w:rPr>
        <w:t xml:space="preserve"> κ. Κοτζιά να λέει</w:t>
      </w:r>
      <w:r w:rsidRPr="00FC12C1">
        <w:rPr>
          <w:rFonts w:eastAsia="Times New Roman"/>
          <w:szCs w:val="24"/>
        </w:rPr>
        <w:t xml:space="preserve"> </w:t>
      </w:r>
      <w:r>
        <w:rPr>
          <w:rFonts w:eastAsia="Times New Roman"/>
          <w:szCs w:val="24"/>
        </w:rPr>
        <w:t>«</w:t>
      </w:r>
      <w:r>
        <w:rPr>
          <w:rFonts w:eastAsia="Times New Roman"/>
          <w:szCs w:val="24"/>
        </w:rPr>
        <w:t>ν</w:t>
      </w:r>
      <w:r>
        <w:rPr>
          <w:rFonts w:eastAsia="Times New Roman"/>
          <w:szCs w:val="24"/>
        </w:rPr>
        <w:t xml:space="preserve">αι, μπράβο Πάνο, πολύ ωραία τα θέτεις» και όλα αυτά. Και κατά τα άλλα η Ελλάδα να βάλλεται πανταχόθεν από όλους τους γείτονές της. </w:t>
      </w:r>
    </w:p>
    <w:p w14:paraId="295D73EA"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Είναι θλιβερό τη στιγμή που κηδεύεται ο σύγχρονος νεομάρτυρας Κώστας </w:t>
      </w:r>
      <w:proofErr w:type="spellStart"/>
      <w:r>
        <w:rPr>
          <w:rFonts w:eastAsia="Times New Roman"/>
          <w:szCs w:val="24"/>
        </w:rPr>
        <w:t>Κατσίφας</w:t>
      </w:r>
      <w:proofErr w:type="spellEnd"/>
      <w:r>
        <w:rPr>
          <w:rFonts w:eastAsia="Times New Roman"/>
          <w:szCs w:val="24"/>
        </w:rPr>
        <w:t>, τελευταίος στρατιώτης του έθνους, όπως γράφει</w:t>
      </w:r>
      <w:r>
        <w:rPr>
          <w:rFonts w:eastAsia="Times New Roman"/>
          <w:szCs w:val="24"/>
        </w:rPr>
        <w:t xml:space="preserve"> και στο άρθρο του ο Αρχηγός της Χρυσής Αυγής Νικόλαος </w:t>
      </w:r>
      <w:proofErr w:type="spellStart"/>
      <w:r>
        <w:rPr>
          <w:rFonts w:eastAsia="Times New Roman"/>
          <w:szCs w:val="24"/>
        </w:rPr>
        <w:t>Μιχαλολιάκος</w:t>
      </w:r>
      <w:proofErr w:type="spellEnd"/>
      <w:r>
        <w:rPr>
          <w:rFonts w:eastAsia="Times New Roman"/>
          <w:szCs w:val="24"/>
        </w:rPr>
        <w:t xml:space="preserve"> στη σημερινή του δήλωση, εσείς </w:t>
      </w:r>
      <w:r>
        <w:rPr>
          <w:rFonts w:eastAsia="Times New Roman"/>
          <w:szCs w:val="24"/>
        </w:rPr>
        <w:lastRenderedPageBreak/>
        <w:t xml:space="preserve">να </w:t>
      </w:r>
      <w:proofErr w:type="spellStart"/>
      <w:r>
        <w:rPr>
          <w:rFonts w:eastAsia="Times New Roman"/>
          <w:szCs w:val="24"/>
        </w:rPr>
        <w:t>διαξιφίζεστε</w:t>
      </w:r>
      <w:proofErr w:type="spellEnd"/>
      <w:r>
        <w:rPr>
          <w:rFonts w:eastAsia="Times New Roman"/>
          <w:szCs w:val="24"/>
        </w:rPr>
        <w:t xml:space="preserve"> μεταξύ σας για το ποιος την έχει πιο μεγάλη, αν και τελικά και οι δύο την έχετε μικρή ως ελάχιστη και εννοώ την κοινωνική ευαισθησία</w:t>
      </w:r>
      <w:r>
        <w:rPr>
          <w:rFonts w:eastAsia="Times New Roman"/>
          <w:szCs w:val="24"/>
        </w:rPr>
        <w:t>,</w:t>
      </w:r>
      <w:r>
        <w:rPr>
          <w:rFonts w:eastAsia="Times New Roman"/>
          <w:szCs w:val="24"/>
        </w:rPr>
        <w:t xml:space="preserve"> για να </w:t>
      </w:r>
      <w:r>
        <w:rPr>
          <w:rFonts w:eastAsia="Times New Roman"/>
          <w:szCs w:val="24"/>
        </w:rPr>
        <w:t>μην παρεξηγηθώ από κανέναν.</w:t>
      </w:r>
    </w:p>
    <w:p w14:paraId="295D73E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Και είναι πρόκληση να φέρνετε ένα νομοσχέδιο και να ομιλείτε για να διευθετήσετε κάποια ζητήματα κινητικότητας εργαζομένων εντός της Ευρωπαϊκής Ένωσης. Αυτό αφορά όχι μόνο τη νυν </w:t>
      </w:r>
      <w:r>
        <w:rPr>
          <w:rFonts w:eastAsia="Times New Roman"/>
          <w:szCs w:val="24"/>
        </w:rPr>
        <w:t>σ</w:t>
      </w:r>
      <w:r>
        <w:rPr>
          <w:rFonts w:eastAsia="Times New Roman"/>
          <w:szCs w:val="24"/>
        </w:rPr>
        <w:t>υγκυβέρνηση, αλλά και την προηγούμενη, που με τι</w:t>
      </w:r>
      <w:r>
        <w:rPr>
          <w:rFonts w:eastAsia="Times New Roman"/>
          <w:szCs w:val="24"/>
        </w:rPr>
        <w:t xml:space="preserve">ς </w:t>
      </w:r>
      <w:proofErr w:type="spellStart"/>
      <w:r>
        <w:rPr>
          <w:rFonts w:eastAsia="Times New Roman"/>
          <w:szCs w:val="24"/>
        </w:rPr>
        <w:t>εθνοκτόνες</w:t>
      </w:r>
      <w:proofErr w:type="spellEnd"/>
      <w:r>
        <w:rPr>
          <w:rFonts w:eastAsia="Times New Roman"/>
          <w:szCs w:val="24"/>
        </w:rPr>
        <w:t xml:space="preserve"> πρακτικές των μνημονίων οδήγησαν εκατοντάδες χιλιάδες συμπατριωτών μας να φεύγουν και να συνεχίζουν να φεύγουν στο εξωτερικό.</w:t>
      </w:r>
    </w:p>
    <w:p w14:paraId="295D73EC" w14:textId="77777777" w:rsidR="006C59DA" w:rsidRDefault="00DE6A6A">
      <w:pPr>
        <w:spacing w:line="600" w:lineRule="auto"/>
        <w:ind w:firstLine="720"/>
        <w:contextualSpacing/>
        <w:jc w:val="both"/>
        <w:rPr>
          <w:rFonts w:eastAsia="Times New Roman"/>
          <w:szCs w:val="24"/>
        </w:rPr>
      </w:pPr>
      <w:r>
        <w:rPr>
          <w:rFonts w:eastAsia="Times New Roman"/>
          <w:szCs w:val="24"/>
        </w:rPr>
        <w:t>Φαίνεται το ότι βγήκαμε από τα μνημόνια και ήρθε η ανάπτυξη δεν το έμαθαν όλοι αυτοί που καθημερινά φεύγουν, εγκαταλε</w:t>
      </w:r>
      <w:r>
        <w:rPr>
          <w:rFonts w:eastAsia="Times New Roman"/>
          <w:szCs w:val="24"/>
        </w:rPr>
        <w:t xml:space="preserve">ίπουν την πατρίδα χωρίς να το θέλουν, ένα </w:t>
      </w:r>
      <w:r>
        <w:rPr>
          <w:rFonts w:eastAsia="Times New Roman"/>
          <w:szCs w:val="24"/>
          <w:lang w:val="en-US"/>
        </w:rPr>
        <w:t>brain</w:t>
      </w:r>
      <w:r w:rsidRPr="00653B80">
        <w:rPr>
          <w:rFonts w:eastAsia="Times New Roman"/>
          <w:szCs w:val="24"/>
        </w:rPr>
        <w:t xml:space="preserve"> </w:t>
      </w:r>
      <w:r>
        <w:rPr>
          <w:rFonts w:eastAsia="Times New Roman"/>
          <w:szCs w:val="24"/>
          <w:lang w:val="en-US"/>
        </w:rPr>
        <w:t>drain</w:t>
      </w:r>
      <w:r w:rsidRPr="00653B80">
        <w:rPr>
          <w:rFonts w:eastAsia="Times New Roman"/>
          <w:szCs w:val="24"/>
        </w:rPr>
        <w:t xml:space="preserve"> </w:t>
      </w:r>
      <w:r>
        <w:rPr>
          <w:rFonts w:eastAsia="Times New Roman"/>
          <w:szCs w:val="24"/>
        </w:rPr>
        <w:t>το οποίο εξελίσσεται σε γενοκτονία, το οποίο εξελίσσεται σε οικονομική αφαίμαξη του ασφαλιστικού και όλων των λοιπών οικονομικών δεικτών. Και είστε όλοι απολύτως υπεύθυνοι και οι νυν και οι προηγούμενοι</w:t>
      </w:r>
      <w:r>
        <w:rPr>
          <w:rFonts w:eastAsia="Times New Roman"/>
          <w:szCs w:val="24"/>
        </w:rPr>
        <w:t>.</w:t>
      </w:r>
    </w:p>
    <w:p w14:paraId="295D73ED"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Ακούσαμε πριν την πλειάδα των Υπουργών οι οποίοι ήρθαν να υποστηρίξουν και να πουν τι ωραία και καλά που έγιναν όλα και αρχίσαμε και σας μοιράζουμε το χρήμα. </w:t>
      </w:r>
    </w:p>
    <w:p w14:paraId="295D73EE" w14:textId="77777777" w:rsidR="006C59DA" w:rsidRDefault="00DE6A6A">
      <w:pPr>
        <w:spacing w:line="600" w:lineRule="auto"/>
        <w:ind w:firstLine="720"/>
        <w:contextualSpacing/>
        <w:jc w:val="both"/>
        <w:rPr>
          <w:rFonts w:eastAsia="Times New Roman"/>
          <w:szCs w:val="24"/>
        </w:rPr>
      </w:pPr>
      <w:r>
        <w:rPr>
          <w:rFonts w:eastAsia="Times New Roman"/>
          <w:szCs w:val="24"/>
        </w:rPr>
        <w:t>Ακούσαμε την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και κρατάω δύο εκφράσεις που είπε. Αναφέρθηκε σε «χρηστή διαχείριση</w:t>
      </w:r>
      <w:r>
        <w:rPr>
          <w:rFonts w:eastAsia="Times New Roman"/>
          <w:szCs w:val="24"/>
        </w:rPr>
        <w:t xml:space="preserve">» και σε «δημοσιονομική νομιμότητα». Βέβαια, τώρα </w:t>
      </w:r>
      <w:r>
        <w:rPr>
          <w:rFonts w:eastAsia="Times New Roman"/>
          <w:szCs w:val="24"/>
        </w:rPr>
        <w:lastRenderedPageBreak/>
        <w:t xml:space="preserve">πώς γίνεται χρηστή διαχείριση και τα τελευταία δύο χρόνια να έχουμε 2 δισεκατομμύρια περισσότερα έξοδα του </w:t>
      </w:r>
      <w:r>
        <w:rPr>
          <w:rFonts w:eastAsia="Times New Roman"/>
          <w:szCs w:val="24"/>
        </w:rPr>
        <w:t>δ</w:t>
      </w:r>
      <w:r>
        <w:rPr>
          <w:rFonts w:eastAsia="Times New Roman"/>
          <w:szCs w:val="24"/>
        </w:rPr>
        <w:t>ημοσίου σχετικά με πληρωμές υπαλλήλων, αυτό θα θέλαμε να μας το εξηγήσετε</w:t>
      </w:r>
      <w:r w:rsidRPr="00C03916">
        <w:rPr>
          <w:rFonts w:eastAsia="Times New Roman"/>
          <w:szCs w:val="24"/>
        </w:rPr>
        <w:t xml:space="preserve"> </w:t>
      </w:r>
      <w:r>
        <w:rPr>
          <w:rFonts w:eastAsia="Times New Roman"/>
          <w:szCs w:val="24"/>
        </w:rPr>
        <w:t xml:space="preserve">κάπως. </w:t>
      </w:r>
    </w:p>
    <w:p w14:paraId="295D73EF" w14:textId="77777777" w:rsidR="006C59DA" w:rsidRDefault="00DE6A6A">
      <w:pPr>
        <w:spacing w:line="600" w:lineRule="auto"/>
        <w:ind w:firstLine="720"/>
        <w:contextualSpacing/>
        <w:jc w:val="both"/>
        <w:rPr>
          <w:rFonts w:eastAsia="Times New Roman"/>
          <w:szCs w:val="24"/>
        </w:rPr>
      </w:pPr>
      <w:r>
        <w:rPr>
          <w:rFonts w:eastAsia="Times New Roman"/>
          <w:szCs w:val="24"/>
        </w:rPr>
        <w:t>Και κάτι πολύ ση</w:t>
      </w:r>
      <w:r>
        <w:rPr>
          <w:rFonts w:eastAsia="Times New Roman"/>
          <w:szCs w:val="24"/>
        </w:rPr>
        <w:t>μαντικό, γιατί σε αυτόν τον διαξιφισμό που λέτε δεν αναφέρθηκε σχεδόν κανένας. Εάν θέλατε, κύριοι της Κυβέρνησης, να είστε ηθικά σωστοί και να κουνάτε το δάχτυλο στον οποιονδήποτε, δεν θα λέγατε απλώς και θα προσπαθούσατε και προσπαθείτε να πείτε ότι είναι</w:t>
      </w:r>
      <w:r>
        <w:rPr>
          <w:rFonts w:eastAsia="Times New Roman"/>
          <w:szCs w:val="24"/>
        </w:rPr>
        <w:t xml:space="preserve"> πολιτική απόφαση η επιστροφή των αναδρομικών. Γιατί αυτό έγινε με απόφαση του Συμβουλίου της Επικρατείας και είστε υποχρεωμένοι και αναγκασμένοι, παρά τις οποιεσδήποτε προσφυγές, κωλύματα, ενστάσεις ή οτιδήποτε άλλο, να το πράξετε. </w:t>
      </w:r>
    </w:p>
    <w:p w14:paraId="295D73F0" w14:textId="77777777" w:rsidR="006C59DA" w:rsidRDefault="00DE6A6A">
      <w:pPr>
        <w:spacing w:line="600" w:lineRule="auto"/>
        <w:ind w:firstLine="720"/>
        <w:contextualSpacing/>
        <w:jc w:val="both"/>
        <w:rPr>
          <w:rFonts w:eastAsia="Times New Roman"/>
          <w:szCs w:val="24"/>
        </w:rPr>
      </w:pPr>
      <w:r>
        <w:rPr>
          <w:rFonts w:eastAsia="Times New Roman"/>
          <w:szCs w:val="24"/>
        </w:rPr>
        <w:t>Θα ήσασταν ηθικά σωστο</w:t>
      </w:r>
      <w:r>
        <w:rPr>
          <w:rFonts w:eastAsia="Times New Roman"/>
          <w:szCs w:val="24"/>
        </w:rPr>
        <w:t>ί, μάγκες, εάν λέγατε ότι σε αυτές τις επιστροφές των αναδρομικών θα συμπεριληφθούν και τα έτη από το 2016 μέχρι τώρα και θα συμπεριληφθούν και άλλες κατηγορίες πολιτών, οι οποίοι δεν κατέφυγαν και δεν βγήκαν αποφάσεις από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γι’ αυτούς. Με λίγα λόγ</w:t>
      </w:r>
      <w:r>
        <w:rPr>
          <w:rFonts w:eastAsia="Times New Roman"/>
          <w:szCs w:val="24"/>
        </w:rPr>
        <w:t xml:space="preserve">ια, θα έπρεπε να γίνει για όλους. </w:t>
      </w:r>
    </w:p>
    <w:p w14:paraId="295D73F1"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Βέβαια, πριν γίνουν αυτές οι περικοπές ή κατά τη διάρκεια αυτών των περικοπών, έλεγαν διάφοροι έγκριτοι νομικοί, όλων των αποχρώσεων, ότι όλες αυτές οι </w:t>
      </w:r>
      <w:proofErr w:type="spellStart"/>
      <w:r>
        <w:rPr>
          <w:rFonts w:eastAsia="Times New Roman"/>
          <w:szCs w:val="24"/>
        </w:rPr>
        <w:t>μνημονιακές</w:t>
      </w:r>
      <w:proofErr w:type="spellEnd"/>
      <w:r>
        <w:rPr>
          <w:rFonts w:eastAsia="Times New Roman"/>
          <w:szCs w:val="24"/>
        </w:rPr>
        <w:t xml:space="preserve"> αποφάσεις που παίρνετε είναι παράνομες και σιγά</w:t>
      </w:r>
      <w:r>
        <w:rPr>
          <w:rFonts w:eastAsia="Times New Roman"/>
          <w:szCs w:val="24"/>
        </w:rPr>
        <w:t>-</w:t>
      </w:r>
      <w:r>
        <w:rPr>
          <w:rFonts w:eastAsia="Times New Roman"/>
          <w:szCs w:val="24"/>
        </w:rPr>
        <w:t>σιγά η μί</w:t>
      </w:r>
      <w:r>
        <w:rPr>
          <w:rFonts w:eastAsia="Times New Roman"/>
          <w:szCs w:val="24"/>
        </w:rPr>
        <w:t xml:space="preserve">α μετά την </w:t>
      </w:r>
      <w:r>
        <w:rPr>
          <w:rFonts w:eastAsia="Times New Roman"/>
          <w:szCs w:val="24"/>
        </w:rPr>
        <w:lastRenderedPageBreak/>
        <w:t xml:space="preserve">άλλη, τα δικαστήρια, όσο κι αν θέλουν κάποιοι να κωλυσιεργήσουν, θα βγάζουν αποφάσεις που θα καταδεικνύουν ότι είναι παράνομες. </w:t>
      </w:r>
    </w:p>
    <w:p w14:paraId="295D73F2" w14:textId="77777777" w:rsidR="006C59DA" w:rsidRDefault="00DE6A6A">
      <w:pPr>
        <w:spacing w:line="600" w:lineRule="auto"/>
        <w:ind w:firstLine="720"/>
        <w:contextualSpacing/>
        <w:jc w:val="both"/>
        <w:rPr>
          <w:rFonts w:eastAsia="Times New Roman"/>
          <w:szCs w:val="24"/>
        </w:rPr>
      </w:pPr>
      <w:r>
        <w:rPr>
          <w:rFonts w:eastAsia="Times New Roman"/>
          <w:szCs w:val="24"/>
        </w:rPr>
        <w:t>Προσπαθείτε να μας πείσετε ότι το δημοσιονομικό σας πλάνο μέσω των μνημονίων μάς οδηγεί σε καλό δρόμο, ασχέτως αν μπ</w:t>
      </w:r>
      <w:r>
        <w:rPr>
          <w:rFonts w:eastAsia="Times New Roman"/>
          <w:szCs w:val="24"/>
        </w:rPr>
        <w:t>ήκαμε με 320 δισεκατομμύρια χρέος και μετά από οκτώ χρόνια και τ</w:t>
      </w:r>
      <w:r>
        <w:rPr>
          <w:rFonts w:eastAsia="Times New Roman"/>
          <w:szCs w:val="24"/>
        </w:rPr>
        <w:t>ριά</w:t>
      </w:r>
      <w:r>
        <w:rPr>
          <w:rFonts w:eastAsia="Times New Roman"/>
          <w:szCs w:val="24"/>
        </w:rPr>
        <w:t xml:space="preserve">μισι μνημόνια είμαστε περίπου στα 325 δισεκατομμύρια και όταν το χρέος σε ποσοστό του ΑΕΠ τείνει να αγγίξει το 200%. Άρα ό,τι έχετε κάνει μέχρι τώρα είναι μια τρύπα στο νερό. </w:t>
      </w:r>
    </w:p>
    <w:p w14:paraId="295D73F3"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Ακούσαμε και </w:t>
      </w:r>
      <w:r>
        <w:rPr>
          <w:rFonts w:eastAsia="Times New Roman"/>
          <w:szCs w:val="24"/>
        </w:rPr>
        <w:t>διάφορα άλλα εδώ, όπως για τα επιτεύγματα που έκανε η Νέα Δημοκρατία με τον κ. Σαμαρά, όπως έλεγαν οι Βουλευτές της Νέας Δημοκρατίας και για τα επιτεύγματα του ΣΥΡΙΖΑ στα τρ</w:t>
      </w:r>
      <w:r>
        <w:rPr>
          <w:rFonts w:eastAsia="Times New Roman"/>
          <w:szCs w:val="24"/>
        </w:rPr>
        <w:t>ιά</w:t>
      </w:r>
      <w:r>
        <w:rPr>
          <w:rFonts w:eastAsia="Times New Roman"/>
          <w:szCs w:val="24"/>
        </w:rPr>
        <w:t xml:space="preserve">μισι περίπου χρόνια, όπως έλεγαν οι Βουλευτές του ΣΥΡΙΖΑ. Η πραγματικότητα είναι </w:t>
      </w:r>
      <w:r>
        <w:rPr>
          <w:rFonts w:eastAsia="Times New Roman"/>
          <w:szCs w:val="24"/>
        </w:rPr>
        <w:t xml:space="preserve">άλλη. Αν εξαιρέσει κανείς τον τουρισμό, ο οποίος κινείται μάλλον από κεκτημένη ταχύτητα και όχι βάσει κάποιου πλάνου, ο οποίος φέρνει κάποιον τζίρο, από εκεί και πέρα όλοι οι υπόλοιποι τομείς καταρρέουν πανηγυρικά. </w:t>
      </w:r>
    </w:p>
    <w:p w14:paraId="295D73F4" w14:textId="77777777" w:rsidR="006C59DA" w:rsidRDefault="00DE6A6A">
      <w:pPr>
        <w:spacing w:line="600" w:lineRule="auto"/>
        <w:ind w:firstLine="720"/>
        <w:contextualSpacing/>
        <w:jc w:val="both"/>
        <w:rPr>
          <w:rFonts w:eastAsia="Times New Roman"/>
          <w:szCs w:val="24"/>
        </w:rPr>
      </w:pPr>
      <w:r>
        <w:rPr>
          <w:rFonts w:eastAsia="Times New Roman"/>
          <w:szCs w:val="24"/>
        </w:rPr>
        <w:t>Το βλέπουμε συνεχώς, όλες οι μεγάλες ετα</w:t>
      </w:r>
      <w:r>
        <w:rPr>
          <w:rFonts w:eastAsia="Times New Roman"/>
          <w:szCs w:val="24"/>
        </w:rPr>
        <w:t>ιρείες φεύγουν στο εξωτερικό. Χαρακτηριστικό είναι και το τελευταίο δημοσίευμα της «</w:t>
      </w:r>
      <w:r w:rsidRPr="00B75003">
        <w:rPr>
          <w:rFonts w:eastAsia="Times New Roman"/>
          <w:szCs w:val="24"/>
        </w:rPr>
        <w:t>HANDELSBLATT</w:t>
      </w:r>
      <w:r>
        <w:rPr>
          <w:rFonts w:eastAsia="Times New Roman"/>
          <w:szCs w:val="24"/>
        </w:rPr>
        <w:t>» ότι όλο και περισσότερες εταιρείες εγκαταλείπουν την Ελλάδα. Και το έχουμε πει ξανά πολλές φορές ότι όσες πολύ μεγάλες εταιρείες έχουν εδώ εργοστάσια αλλάζουν</w:t>
      </w:r>
      <w:r>
        <w:rPr>
          <w:rFonts w:eastAsia="Times New Roman"/>
          <w:szCs w:val="24"/>
        </w:rPr>
        <w:t xml:space="preserve"> φορολογική έδρα, κάτι που τους επιτρέπει ο νόμος, και αυτομάτως είναι σαν να φεύγουν από </w:t>
      </w:r>
      <w:r>
        <w:rPr>
          <w:rFonts w:eastAsia="Times New Roman"/>
          <w:szCs w:val="24"/>
        </w:rPr>
        <w:lastRenderedPageBreak/>
        <w:t>την Ελλάδα. Όσες μικρές εταιρείες μπορούν να κλείσουν και να πάνε στη Βουλγαρία, στη Ρουμανία, στην Αλβανία, στα Σκόπια και αλλού, γιατί εκεί το επενδυτικό περιβάλλον</w:t>
      </w:r>
      <w:r>
        <w:rPr>
          <w:rFonts w:eastAsia="Times New Roman"/>
          <w:szCs w:val="24"/>
        </w:rPr>
        <w:t xml:space="preserve"> είναι πολύ καλύτερο από εδώ, το κάνουν. Όσοι δεν μπορούν, πολύ απλά κλείνουν και δουλεύουν «μαύρα» ή δεν δουλεύουν καθόλου. </w:t>
      </w:r>
    </w:p>
    <w:p w14:paraId="295D73F5" w14:textId="77777777" w:rsidR="006C59DA" w:rsidRDefault="00DE6A6A">
      <w:pPr>
        <w:spacing w:line="600" w:lineRule="auto"/>
        <w:ind w:firstLine="720"/>
        <w:contextualSpacing/>
        <w:jc w:val="both"/>
        <w:rPr>
          <w:rFonts w:eastAsia="Times New Roman"/>
          <w:szCs w:val="24"/>
        </w:rPr>
      </w:pPr>
      <w:r w:rsidRPr="00D01393">
        <w:rPr>
          <w:rFonts w:eastAsia="Times New Roman"/>
          <w:szCs w:val="24"/>
        </w:rPr>
        <w:t>(</w:t>
      </w:r>
      <w:r>
        <w:rPr>
          <w:rFonts w:eastAsia="Times New Roman"/>
          <w:szCs w:val="24"/>
        </w:rPr>
        <w:t>Στο σημείο αυτό την Προεδρική Έδρα καταλαμβάνει ο Θ΄ Αντιπρόεδρος της Βουλής κ</w:t>
      </w:r>
      <w:r>
        <w:rPr>
          <w:rFonts w:eastAsia="Times New Roman"/>
          <w:szCs w:val="24"/>
        </w:rPr>
        <w:t>.</w:t>
      </w:r>
      <w:r>
        <w:rPr>
          <w:rFonts w:eastAsia="Times New Roman"/>
          <w:szCs w:val="24"/>
        </w:rPr>
        <w:t xml:space="preserve"> </w:t>
      </w:r>
      <w:r w:rsidRPr="00E32799">
        <w:rPr>
          <w:rFonts w:eastAsia="Times New Roman"/>
          <w:b/>
          <w:szCs w:val="24"/>
        </w:rPr>
        <w:t>ΜΑΡΙΟΣ ΓΕΩΡΓΙΑΔΗΣ</w:t>
      </w:r>
      <w:r>
        <w:rPr>
          <w:rFonts w:eastAsia="Times New Roman"/>
          <w:szCs w:val="24"/>
        </w:rPr>
        <w:t>)</w:t>
      </w:r>
    </w:p>
    <w:p w14:paraId="295D73F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Κλείνοντας, θα ήθελα να κάνω </w:t>
      </w:r>
      <w:r>
        <w:rPr>
          <w:rFonts w:eastAsia="Times New Roman"/>
          <w:szCs w:val="24"/>
        </w:rPr>
        <w:t>ένα σχόλιο γι’ αυτή τη συμφωνία ή μάλλον γι’ αυτό το προσχέδιο συμφωνίας, όπως είπε με διορθωτική του δήλωση ο Αρχιεπίσκοπ</w:t>
      </w:r>
      <w:r>
        <w:rPr>
          <w:rFonts w:eastAsia="Times New Roman"/>
          <w:szCs w:val="24"/>
        </w:rPr>
        <w:t>ο</w:t>
      </w:r>
      <w:r>
        <w:rPr>
          <w:rFonts w:eastAsia="Times New Roman"/>
          <w:szCs w:val="24"/>
        </w:rPr>
        <w:t xml:space="preserve">ς κύριος Ιερώνυμος, σχετικά με τον διαχωρισμό </w:t>
      </w:r>
      <w:r>
        <w:rPr>
          <w:rFonts w:eastAsia="Times New Roman"/>
          <w:szCs w:val="24"/>
        </w:rPr>
        <w:t>Κ</w:t>
      </w:r>
      <w:r>
        <w:rPr>
          <w:rFonts w:eastAsia="Times New Roman"/>
          <w:szCs w:val="24"/>
        </w:rPr>
        <w:t>ράτους και Εκκλησίας. Και μόνο το ότι βγήκαν όλοι οι άθεοι και πανηγυρίζουν γι’ αυτή τ</w:t>
      </w:r>
      <w:r>
        <w:rPr>
          <w:rFonts w:eastAsia="Times New Roman"/>
          <w:szCs w:val="24"/>
        </w:rPr>
        <w:t>η συμφωνία, πάει να πει ότι αυτή η συμφωνία είναι άκρως επιζήμια για το έθνος και την Ορθοδοξία. Γιατί, είτε σας αρέσει είτε όχι, η Ελλάδα και η Ορθοδοξία συνυπάρχουν και πορεύονται χιλιάδες χρόνια τώρα μαζί και μόνο μαζί και κανείς δεν μπορεί να τους χωρί</w:t>
      </w:r>
      <w:r>
        <w:rPr>
          <w:rFonts w:eastAsia="Times New Roman"/>
          <w:szCs w:val="24"/>
        </w:rPr>
        <w:t xml:space="preserve">σει. </w:t>
      </w:r>
    </w:p>
    <w:p w14:paraId="295D73F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Τώρα, το αν ένα φαύλο </w:t>
      </w:r>
      <w:r>
        <w:rPr>
          <w:rFonts w:eastAsia="Times New Roman"/>
          <w:szCs w:val="24"/>
        </w:rPr>
        <w:t>Κ</w:t>
      </w:r>
      <w:r>
        <w:rPr>
          <w:rFonts w:eastAsia="Times New Roman"/>
          <w:szCs w:val="24"/>
        </w:rPr>
        <w:t xml:space="preserve">ράτος μαζί με μια </w:t>
      </w:r>
      <w:r>
        <w:rPr>
          <w:rFonts w:eastAsia="Times New Roman"/>
          <w:szCs w:val="24"/>
        </w:rPr>
        <w:t>Ε</w:t>
      </w:r>
      <w:r>
        <w:rPr>
          <w:rFonts w:eastAsia="Times New Roman"/>
          <w:szCs w:val="24"/>
        </w:rPr>
        <w:t xml:space="preserve">κκλησία, η οποία δεν τα σκέφτεται και δεν τα βλέπει όλα αυτά, θέλουν να κάνουν κάτι άλλο, μάλλον δεν θα καταφέρουν τίποτα στο τέλος. Απλώς θα δυσκολέψουν την κατάσταση γι’ αυτούς που θα έρθουν κάποια στιγμή </w:t>
      </w:r>
      <w:r>
        <w:rPr>
          <w:rFonts w:eastAsia="Times New Roman"/>
          <w:szCs w:val="24"/>
        </w:rPr>
        <w:t>–</w:t>
      </w:r>
      <w:r>
        <w:rPr>
          <w:rFonts w:eastAsia="Times New Roman"/>
          <w:szCs w:val="24"/>
        </w:rPr>
        <w:t xml:space="preserve">είτε είναι οι επόμενοι είτε οι μεθεπόμενοι είτε οι </w:t>
      </w:r>
      <w:proofErr w:type="spellStart"/>
      <w:r>
        <w:rPr>
          <w:rFonts w:eastAsia="Times New Roman"/>
          <w:szCs w:val="24"/>
        </w:rPr>
        <w:t>αντιμεθεπόμενοι</w:t>
      </w:r>
      <w:proofErr w:type="spellEnd"/>
      <w:r>
        <w:rPr>
          <w:rFonts w:eastAsia="Times New Roman"/>
          <w:szCs w:val="24"/>
        </w:rPr>
        <w:t>–</w:t>
      </w:r>
      <w:r>
        <w:rPr>
          <w:rFonts w:eastAsia="Times New Roman"/>
          <w:szCs w:val="24"/>
        </w:rPr>
        <w:t xml:space="preserve"> να κυβερνήσουν με πραγματική πυγμή, αγάπη για την πατρίδα, για τη θρησκεία και την οικογένεια.</w:t>
      </w:r>
    </w:p>
    <w:p w14:paraId="295D73F8" w14:textId="77777777" w:rsidR="006C59DA" w:rsidRDefault="00DE6A6A">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295D73F9"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295D73FA" w14:textId="77777777" w:rsidR="006C59DA" w:rsidRDefault="00DE6A6A">
      <w:pPr>
        <w:spacing w:line="600" w:lineRule="auto"/>
        <w:ind w:firstLine="720"/>
        <w:contextualSpacing/>
        <w:jc w:val="both"/>
        <w:rPr>
          <w:rFonts w:eastAsia="Times New Roman"/>
          <w:b/>
          <w:szCs w:val="24"/>
        </w:rPr>
      </w:pPr>
      <w:r w:rsidRPr="00564315">
        <w:rPr>
          <w:rFonts w:eastAsia="Times New Roman"/>
          <w:b/>
          <w:szCs w:val="24"/>
        </w:rPr>
        <w:t>ΠΡΟΕΔΡΕΥΩΝ (Μάριος Γεωργιάδη</w:t>
      </w:r>
      <w:r w:rsidRPr="00564315">
        <w:rPr>
          <w:rFonts w:eastAsia="Times New Roman"/>
          <w:b/>
          <w:szCs w:val="24"/>
        </w:rPr>
        <w:t xml:space="preserve">ς): </w:t>
      </w:r>
      <w:r>
        <w:rPr>
          <w:rFonts w:eastAsia="Times New Roman"/>
          <w:szCs w:val="24"/>
        </w:rPr>
        <w:t>Κι εμείς ε</w:t>
      </w:r>
      <w:r w:rsidRPr="00156B86">
        <w:rPr>
          <w:rFonts w:eastAsia="Times New Roman"/>
          <w:szCs w:val="24"/>
        </w:rPr>
        <w:t>υχαριστούμε</w:t>
      </w:r>
      <w:r>
        <w:rPr>
          <w:rFonts w:eastAsia="Times New Roman"/>
          <w:szCs w:val="24"/>
        </w:rPr>
        <w:t>.</w:t>
      </w:r>
      <w:r>
        <w:rPr>
          <w:rFonts w:eastAsia="Times New Roman"/>
          <w:b/>
          <w:szCs w:val="24"/>
        </w:rPr>
        <w:t xml:space="preserve"> </w:t>
      </w:r>
    </w:p>
    <w:p w14:paraId="295D73F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Ορίστε, κυρία Ασημακοπούλου, έχετε τον λόγο για επτά λεπτά. </w:t>
      </w:r>
    </w:p>
    <w:p w14:paraId="295D73FC" w14:textId="77777777" w:rsidR="006C59DA" w:rsidRDefault="00DE6A6A">
      <w:pPr>
        <w:spacing w:line="600" w:lineRule="auto"/>
        <w:ind w:firstLine="720"/>
        <w:contextualSpacing/>
        <w:jc w:val="both"/>
        <w:rPr>
          <w:rFonts w:eastAsia="Times New Roman" w:cs="Times New Roman"/>
          <w:szCs w:val="24"/>
        </w:rPr>
      </w:pPr>
      <w:r w:rsidRPr="00DE082F">
        <w:rPr>
          <w:rFonts w:eastAsia="Times New Roman" w:cs="Times New Roman"/>
          <w:b/>
          <w:szCs w:val="24"/>
        </w:rPr>
        <w:t>ΑΝΝΑ</w:t>
      </w:r>
      <w:r>
        <w:rPr>
          <w:rFonts w:eastAsia="Times New Roman" w:cs="Times New Roman"/>
          <w:b/>
          <w:szCs w:val="24"/>
        </w:rPr>
        <w:t xml:space="preserve"> </w:t>
      </w:r>
      <w:r w:rsidRPr="00DE082F">
        <w:rPr>
          <w:rFonts w:eastAsia="Times New Roman" w:cs="Times New Roman"/>
          <w:b/>
          <w:szCs w:val="24"/>
        </w:rPr>
        <w:t>-</w:t>
      </w:r>
      <w:r>
        <w:rPr>
          <w:rFonts w:eastAsia="Times New Roman" w:cs="Times New Roman"/>
          <w:b/>
          <w:szCs w:val="24"/>
        </w:rPr>
        <w:t xml:space="preserve"> </w:t>
      </w:r>
      <w:r w:rsidRPr="00DE082F">
        <w:rPr>
          <w:rFonts w:eastAsia="Times New Roman" w:cs="Times New Roman"/>
          <w:b/>
          <w:szCs w:val="24"/>
        </w:rPr>
        <w:t>ΜΙΣΕΛ ΑΣΗΜΑΚΟΠΟΥΛΟΥ:</w:t>
      </w:r>
      <w:r>
        <w:rPr>
          <w:rFonts w:eastAsia="Times New Roman" w:cs="Times New Roman"/>
          <w:szCs w:val="24"/>
        </w:rPr>
        <w:t xml:space="preserve"> Ευχαριστώ, κύριε Πρόεδρε.</w:t>
      </w:r>
    </w:p>
    <w:p w14:paraId="295D73F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κι εγώ με τη σειρά μου να εκφράσω τα συλλυπητήριά μου στην οικογένεια του Κώστα </w:t>
      </w:r>
      <w:proofErr w:type="spellStart"/>
      <w:r>
        <w:rPr>
          <w:rFonts w:eastAsia="Times New Roman" w:cs="Times New Roman"/>
          <w:szCs w:val="24"/>
        </w:rPr>
        <w:t>Κατσίφα</w:t>
      </w:r>
      <w:proofErr w:type="spellEnd"/>
      <w:r>
        <w:rPr>
          <w:rFonts w:eastAsia="Times New Roman" w:cs="Times New Roman"/>
          <w:szCs w:val="24"/>
        </w:rPr>
        <w:t xml:space="preserve">, που δέκα μέρες </w:t>
      </w:r>
      <w:r>
        <w:rPr>
          <w:rFonts w:eastAsia="Times New Roman" w:cs="Times New Roman"/>
          <w:szCs w:val="24"/>
        </w:rPr>
        <w:t>τώρα περιμένει να ταφεί το παιδί τους. Και το κάνω ακόμα κι αν δεν είπαν τίποτα ούτε από την Κυβέρνηση ούτε από τους Βουλευτές της Πλειοψηφίας. Εγώ δεν μπορώ να είμαι στο Βήμα αυτή την ώρα που γίνεται η κηδεία και να μην αναφερθώ σε αυτό.</w:t>
      </w:r>
    </w:p>
    <w:p w14:paraId="295D73F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Έρχομαι, κύριε Πρ</w:t>
      </w:r>
      <w:r>
        <w:rPr>
          <w:rFonts w:eastAsia="Times New Roman" w:cs="Times New Roman"/>
          <w:szCs w:val="24"/>
        </w:rPr>
        <w:t>όεδρε, στο θέμα του σημερινού νομοσχεδίου και συγκεκριμένα της τροπολογίας. Ο κ. Τσίπρας ήρθε εδώ σήμερα για να μας πει ότι προφανώς νιώθουμε αμηχανία που έρχεται αυτή η τροπολογία. Εγώ θα του απαντήσω για εμένα -και πιστεύω ότι εκφράζω και τους συναδέλφου</w:t>
      </w:r>
      <w:r>
        <w:rPr>
          <w:rFonts w:eastAsia="Times New Roman" w:cs="Times New Roman"/>
          <w:szCs w:val="24"/>
        </w:rPr>
        <w:t xml:space="preserve">ς μου- ότι κανείς δεν αισθάνεται αμηχανία. Γιατί να νιώθουμε αμηχανία, αφού κάνετε κάτι το οποίο είχαμε κάνει και εμείς το 2014; Ολοκληρώνετε, δηλαδή, κάτι το οποίο είχε κάνει η </w:t>
      </w:r>
      <w:r>
        <w:rPr>
          <w:rFonts w:eastAsia="Times New Roman" w:cs="Times New Roman"/>
          <w:szCs w:val="24"/>
        </w:rPr>
        <w:t>κ</w:t>
      </w:r>
      <w:r>
        <w:rPr>
          <w:rFonts w:eastAsia="Times New Roman" w:cs="Times New Roman"/>
          <w:szCs w:val="24"/>
        </w:rPr>
        <w:t>υβέρνηση Σαμαρά και κάτι το οποίο είχε εξαγγείλει ο κ. Μητσοτάκης. Άρα αμηχαν</w:t>
      </w:r>
      <w:r>
        <w:rPr>
          <w:rFonts w:eastAsia="Times New Roman" w:cs="Times New Roman"/>
          <w:szCs w:val="24"/>
        </w:rPr>
        <w:t xml:space="preserve">ία –το επιστρέφω- νιώθει ενδεχομένως ο Πρωθυπουργός, που ολοκληρώνει το έργο του κ. Σαμαρά και </w:t>
      </w:r>
      <w:r>
        <w:rPr>
          <w:rFonts w:eastAsia="Times New Roman" w:cs="Times New Roman"/>
          <w:szCs w:val="24"/>
        </w:rPr>
        <w:lastRenderedPageBreak/>
        <w:t>επίσης ικανοποιεί μια εξαγγελία που έχει κάνει ο Αρχηγός της Αξιωματικής Αντιπολίτευσης και Πρόεδρος της Νέας Δημοκρατίας κ. Κυριάκος Μητσοτάκης.</w:t>
      </w:r>
    </w:p>
    <w:p w14:paraId="295D73F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w:t>
      </w:r>
      <w:r>
        <w:rPr>
          <w:rFonts w:eastAsia="Times New Roman" w:cs="Times New Roman"/>
          <w:szCs w:val="24"/>
        </w:rPr>
        <w:t>προφανώς λέμε «</w:t>
      </w:r>
      <w:r>
        <w:rPr>
          <w:rFonts w:eastAsia="Times New Roman" w:cs="Times New Roman"/>
          <w:szCs w:val="24"/>
        </w:rPr>
        <w:t>ναι</w:t>
      </w:r>
      <w:r>
        <w:rPr>
          <w:rFonts w:eastAsia="Times New Roman" w:cs="Times New Roman"/>
          <w:szCs w:val="24"/>
        </w:rPr>
        <w:t xml:space="preserve">» και γιατί είχαμε ξεκινήσει αυτή την προσπάθεια και γιατί προφανώς πρέπει να εφαρμόζονται οι δικαστικές αποφάσεις. </w:t>
      </w:r>
    </w:p>
    <w:p w14:paraId="295D740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Εάν θέλετε, κύριε Πρόεδρε, να δείτε αμηχανία, σας παραπέμπω στα Πρακτικά των συνεδριάσεων όταν γινόταν η συζήτηση των δικ</w:t>
      </w:r>
      <w:r>
        <w:rPr>
          <w:rFonts w:eastAsia="Times New Roman" w:cs="Times New Roman"/>
          <w:szCs w:val="24"/>
        </w:rPr>
        <w:t>ών μας τροπολογιών τον Ιούνιο και τον Νοέμβριο του 2014 αντίστοιχα -που εισηγητές ήταν η κ</w:t>
      </w:r>
      <w:r>
        <w:rPr>
          <w:rFonts w:eastAsia="Times New Roman" w:cs="Times New Roman"/>
          <w:szCs w:val="24"/>
        </w:rPr>
        <w:t>.</w:t>
      </w:r>
      <w:r>
        <w:rPr>
          <w:rFonts w:eastAsia="Times New Roman" w:cs="Times New Roman"/>
          <w:szCs w:val="24"/>
        </w:rPr>
        <w:t xml:space="preserve"> Κωνσταντοπούλου και ο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δεν είχαν τίποτα, μα τίποτα</w:t>
      </w:r>
      <w:r>
        <w:rPr>
          <w:rFonts w:eastAsia="Times New Roman" w:cs="Times New Roman"/>
          <w:szCs w:val="24"/>
        </w:rPr>
        <w:t>,</w:t>
      </w:r>
      <w:r>
        <w:rPr>
          <w:rFonts w:eastAsia="Times New Roman" w:cs="Times New Roman"/>
          <w:szCs w:val="24"/>
        </w:rPr>
        <w:t xml:space="preserve"> να πουν</w:t>
      </w:r>
      <w:r>
        <w:rPr>
          <w:rFonts w:eastAsia="Times New Roman" w:cs="Times New Roman"/>
          <w:szCs w:val="24"/>
        </w:rPr>
        <w:t>,</w:t>
      </w:r>
      <w:r>
        <w:rPr>
          <w:rFonts w:eastAsia="Times New Roman" w:cs="Times New Roman"/>
          <w:szCs w:val="24"/>
        </w:rPr>
        <w:t xml:space="preserve"> για να δικαιολογήσουν το γεγονός ότι δεν ψήφισαν να δοθούν αυτές οι αναδρομικές πληρωμές στους ένστολους αλλά και στους δικαστικούς. </w:t>
      </w:r>
    </w:p>
    <w:p w14:paraId="295D740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δεν τα ψηφίσατε –όπως είπε ο κ. Τσίπρας και το επιστρέφω και αυτό- και δεν τα φέρατε τέσσερα χρόνια τώρα και ήρθε ο ί</w:t>
      </w:r>
      <w:r>
        <w:rPr>
          <w:rFonts w:eastAsia="Times New Roman" w:cs="Times New Roman"/>
          <w:szCs w:val="24"/>
        </w:rPr>
        <w:t>διος ο Πρωθυπουργός</w:t>
      </w:r>
      <w:r>
        <w:rPr>
          <w:rFonts w:eastAsia="Times New Roman" w:cs="Times New Roman"/>
          <w:szCs w:val="24"/>
        </w:rPr>
        <w:t>,</w:t>
      </w:r>
      <w:r>
        <w:rPr>
          <w:rFonts w:eastAsia="Times New Roman" w:cs="Times New Roman"/>
          <w:szCs w:val="24"/>
        </w:rPr>
        <w:t xml:space="preserve"> για να μας πει ότι εμείς πρέπει να νιώθουμε αμηχανία. Όχι, λοιπόν, δεν νιώθουμε αμηχανία γι’ αυτόν τον λόγο.</w:t>
      </w:r>
    </w:p>
    <w:p w14:paraId="295D740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λέει ο κ. Τσίπρας, πρέπει να νιώθουμε αμηχανία, γιατί το πραγματικό μας θέμα είναι ότι δεν έχουμε αφήγημα. Αυτό είναι </w:t>
      </w:r>
      <w:r>
        <w:rPr>
          <w:rFonts w:eastAsia="Times New Roman" w:cs="Times New Roman"/>
          <w:szCs w:val="24"/>
        </w:rPr>
        <w:t>το πρόβλημα της Νέας Δημοκρατίας αυτή τη στιγμή, ότι δεν έχουμε –λέει ο Πρωθυπουργός- στρατηγικό αφήγημα. Πλέον χρειάζεται να κοιτάζουμε τι σημαίνουν οι λέξεις στο λεξικό. Αφήγημα είναι, όπως λέει το λεξικό, μια εκδοχή της πραγματικότητας.</w:t>
      </w:r>
    </w:p>
    <w:p w14:paraId="295D740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Ας ξεκινήσουμε α</w:t>
      </w:r>
      <w:r>
        <w:rPr>
          <w:rFonts w:eastAsia="Times New Roman" w:cs="Times New Roman"/>
          <w:szCs w:val="24"/>
        </w:rPr>
        <w:t>πό το αρχικ</w:t>
      </w:r>
      <w:r>
        <w:rPr>
          <w:rFonts w:eastAsia="Times New Roman" w:cs="Times New Roman"/>
          <w:szCs w:val="24"/>
        </w:rPr>
        <w:t>ό</w:t>
      </w:r>
      <w:r>
        <w:rPr>
          <w:rFonts w:eastAsia="Times New Roman" w:cs="Times New Roman"/>
          <w:szCs w:val="24"/>
        </w:rPr>
        <w:t xml:space="preserve"> αφήγημα του κ</w:t>
      </w:r>
      <w:r>
        <w:rPr>
          <w:rFonts w:eastAsia="Times New Roman" w:cs="Times New Roman"/>
          <w:szCs w:val="24"/>
        </w:rPr>
        <w:t>.</w:t>
      </w:r>
      <w:r>
        <w:rPr>
          <w:rFonts w:eastAsia="Times New Roman" w:cs="Times New Roman"/>
          <w:szCs w:val="24"/>
        </w:rPr>
        <w:t xml:space="preserve"> Τσίπρα. Το αρχικό αφήγημα</w:t>
      </w:r>
      <w:r>
        <w:rPr>
          <w:rFonts w:eastAsia="Times New Roman" w:cs="Times New Roman"/>
          <w:szCs w:val="24"/>
        </w:rPr>
        <w:t xml:space="preserve">, </w:t>
      </w:r>
      <w:r>
        <w:rPr>
          <w:rFonts w:eastAsia="Times New Roman" w:cs="Times New Roman"/>
          <w:szCs w:val="24"/>
        </w:rPr>
        <w:t>θυμάστε</w:t>
      </w:r>
      <w:r>
        <w:rPr>
          <w:rFonts w:eastAsia="Times New Roman" w:cs="Times New Roman"/>
          <w:szCs w:val="24"/>
        </w:rPr>
        <w:t>,</w:t>
      </w:r>
      <w:r>
        <w:rPr>
          <w:rFonts w:eastAsia="Times New Roman" w:cs="Times New Roman"/>
          <w:szCs w:val="24"/>
        </w:rPr>
        <w:t xml:space="preserve"> ήταν το </w:t>
      </w:r>
      <w:r>
        <w:rPr>
          <w:rFonts w:eastAsia="Times New Roman" w:cs="Times New Roman"/>
          <w:szCs w:val="24"/>
        </w:rPr>
        <w:t>π</w:t>
      </w:r>
      <w:r>
        <w:rPr>
          <w:rFonts w:eastAsia="Times New Roman" w:cs="Times New Roman"/>
          <w:szCs w:val="24"/>
        </w:rPr>
        <w:t>ρόγραμμα της Θεσσαλονίκης. Ήταν αυτό το αφήγημα που έλεγε ότι όχι μόνο θα δώσει αναδρομικά, αλλά θα δώσει αυξήσεις σε μισθούς, ότι θα σκίσει μνημόνια κ.λπ</w:t>
      </w:r>
      <w:r>
        <w:rPr>
          <w:rFonts w:eastAsia="Times New Roman" w:cs="Times New Roman"/>
          <w:szCs w:val="24"/>
        </w:rPr>
        <w:t>.</w:t>
      </w:r>
      <w:r>
        <w:rPr>
          <w:rFonts w:eastAsia="Times New Roman" w:cs="Times New Roman"/>
          <w:szCs w:val="24"/>
        </w:rPr>
        <w:t>. Πού κατέληξε αυτό το αφήγη</w:t>
      </w:r>
      <w:r>
        <w:rPr>
          <w:rFonts w:eastAsia="Times New Roman" w:cs="Times New Roman"/>
          <w:szCs w:val="24"/>
        </w:rPr>
        <w:t xml:space="preserve">μα; Κατέληξε ένα βήμα πριν </w:t>
      </w:r>
      <w:r>
        <w:rPr>
          <w:rFonts w:eastAsia="Times New Roman" w:cs="Times New Roman"/>
          <w:szCs w:val="24"/>
        </w:rPr>
        <w:t xml:space="preserve">από </w:t>
      </w:r>
      <w:r>
        <w:rPr>
          <w:rFonts w:eastAsia="Times New Roman" w:cs="Times New Roman"/>
          <w:szCs w:val="24"/>
        </w:rPr>
        <w:t>τον γκρεμό, παραλίγο να φύγουμε από την Ευρωπαϊκή Ένωση και τελικώς κατέληξε σε μία πραγματικότητα. Ποια ήταν η πραγματικότητα; Κόστισε στη χώρα 100 δισεκατομμύρια και ένα αχρείαστο μνημόνιο η περίοδος αυτή. Το αφήγημα, λοιπό</w:t>
      </w:r>
      <w:r>
        <w:rPr>
          <w:rFonts w:eastAsia="Times New Roman" w:cs="Times New Roman"/>
          <w:szCs w:val="24"/>
        </w:rPr>
        <w:t xml:space="preserve">ν, ήταν το </w:t>
      </w:r>
      <w:r>
        <w:rPr>
          <w:rFonts w:eastAsia="Times New Roman" w:cs="Times New Roman"/>
          <w:szCs w:val="24"/>
        </w:rPr>
        <w:t>π</w:t>
      </w:r>
      <w:r>
        <w:rPr>
          <w:rFonts w:eastAsia="Times New Roman" w:cs="Times New Roman"/>
          <w:szCs w:val="24"/>
        </w:rPr>
        <w:t>ρόγραμμα της Θεσσαλονίκης και η πραγματικότητα ήταν ότι ο Πρωθυπουργός –το παραδέχθηκε ο κ. Τσίπρας- είχε αυταπάτες. Αυτή ήταν η πραγματικότητα.</w:t>
      </w:r>
    </w:p>
    <w:p w14:paraId="295D740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αφήγημα ήταν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Ωραίο αφήγημα και αυτό! «Θα φέρω εγώ μνημόνιο, αλλά</w:t>
      </w:r>
      <w:r>
        <w:rPr>
          <w:rFonts w:eastAsia="Times New Roman" w:cs="Times New Roman"/>
          <w:szCs w:val="24"/>
        </w:rPr>
        <w:t xml:space="preserve"> θα φέρω και άλλα πράγματα και έτσι το μνημόνιο δεν θα σας πονέσει</w:t>
      </w:r>
      <w:r>
        <w:rPr>
          <w:rFonts w:eastAsia="Times New Roman" w:cs="Times New Roman"/>
          <w:szCs w:val="24"/>
        </w:rPr>
        <w:t>.</w:t>
      </w:r>
      <w:r>
        <w:rPr>
          <w:rFonts w:eastAsia="Times New Roman" w:cs="Times New Roman"/>
          <w:szCs w:val="24"/>
        </w:rPr>
        <w:t xml:space="preserve">»! Αυτό είπε στον λαό. Αυτό ήταν το δεύτερο αφήγημα. Δεν υπήρξε τίποτα το οποίο όχι απλώς να ζήτησαν οι δανειστές, αλλά να φαντάστηκαν και που να μην έγινε πραγματικότητα την περίοδο αυτή. </w:t>
      </w:r>
    </w:p>
    <w:p w14:paraId="295D740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Από πού να αρχίσω; Από το </w:t>
      </w:r>
      <w:proofErr w:type="spellStart"/>
      <w:r>
        <w:rPr>
          <w:rFonts w:eastAsia="Times New Roman" w:cs="Times New Roman"/>
          <w:szCs w:val="24"/>
        </w:rPr>
        <w:t>υπερταμείο</w:t>
      </w:r>
      <w:proofErr w:type="spellEnd"/>
      <w:r>
        <w:rPr>
          <w:rFonts w:eastAsia="Times New Roman" w:cs="Times New Roman"/>
          <w:szCs w:val="24"/>
        </w:rPr>
        <w:t>,</w:t>
      </w:r>
      <w:r>
        <w:rPr>
          <w:rFonts w:eastAsia="Times New Roman" w:cs="Times New Roman"/>
          <w:szCs w:val="24"/>
        </w:rPr>
        <w:t xml:space="preserve"> στο οποίο μπήκε όλη η ελληνική περιουσία για εκατό χρόνια και ψάχνουμε να βρούμε εάν έχουν μπει και κάποιοι αρχαιολογικοί χώροι; Από πού να συνεχίσω; Από τα κόκκινα δάνεια</w:t>
      </w:r>
      <w:r>
        <w:rPr>
          <w:rFonts w:eastAsia="Times New Roman" w:cs="Times New Roman"/>
          <w:szCs w:val="24"/>
        </w:rPr>
        <w:t>,</w:t>
      </w:r>
      <w:r>
        <w:rPr>
          <w:rFonts w:eastAsia="Times New Roman" w:cs="Times New Roman"/>
          <w:szCs w:val="24"/>
        </w:rPr>
        <w:t xml:space="preserve"> που πήγαν στα </w:t>
      </w:r>
      <w:r>
        <w:rPr>
          <w:rFonts w:eastAsia="Times New Roman" w:cs="Times New Roman"/>
          <w:szCs w:val="24"/>
          <w:lang w:val="en-US"/>
        </w:rPr>
        <w:t>funds</w:t>
      </w:r>
      <w:r>
        <w:rPr>
          <w:rFonts w:eastAsia="Times New Roman" w:cs="Times New Roman"/>
          <w:szCs w:val="24"/>
        </w:rPr>
        <w:t>; Από την κατάργηση της π</w:t>
      </w:r>
      <w:r>
        <w:rPr>
          <w:rFonts w:eastAsia="Times New Roman" w:cs="Times New Roman"/>
          <w:szCs w:val="24"/>
        </w:rPr>
        <w:t>ροστασίας της πρώτης κατοικίας; Από την κατάργηση του νόμου Κατσέλη</w:t>
      </w:r>
      <w:r>
        <w:rPr>
          <w:rFonts w:eastAsia="Times New Roman" w:cs="Times New Roman"/>
          <w:szCs w:val="24"/>
        </w:rPr>
        <w:t>,</w:t>
      </w:r>
      <w:r>
        <w:rPr>
          <w:rFonts w:eastAsia="Times New Roman" w:cs="Times New Roman"/>
          <w:szCs w:val="24"/>
        </w:rPr>
        <w:t xml:space="preserve"> που έρχεται; Από τις είκοσι μία περικοπές στις συντάξεις; </w:t>
      </w:r>
      <w:r>
        <w:rPr>
          <w:rFonts w:eastAsia="Times New Roman" w:cs="Times New Roman"/>
          <w:szCs w:val="24"/>
        </w:rPr>
        <w:lastRenderedPageBreak/>
        <w:t>Από τους είκοσι επτά νέους φόρους; Από την περικοπή του ΕΚΑΣ, την περικοπή στο μισό του επιδόματος θέρμανσης, την περικοπή επιδομ</w:t>
      </w:r>
      <w:r>
        <w:rPr>
          <w:rFonts w:eastAsia="Times New Roman" w:cs="Times New Roman"/>
          <w:szCs w:val="24"/>
        </w:rPr>
        <w:t>άτων χηρείας; Αυτή είναι η πραγματικότητα της δεύτερης περιόδου αφηγήματος του κυρίου Πρωθυπουργού.</w:t>
      </w:r>
    </w:p>
    <w:p w14:paraId="295D740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στο σήμερα. Γιατί ο κύριος Πρωθυπουργός ήρθε εδώ σήμερα όχι μόνο για να υποστηρίξει την τροπολογία. Εξάλλου το έκανε το μισό </w:t>
      </w:r>
      <w:r>
        <w:rPr>
          <w:rFonts w:eastAsia="Times New Roman" w:cs="Times New Roman"/>
          <w:szCs w:val="24"/>
        </w:rPr>
        <w:t>Υ</w:t>
      </w:r>
      <w:r>
        <w:rPr>
          <w:rFonts w:eastAsia="Times New Roman" w:cs="Times New Roman"/>
          <w:szCs w:val="24"/>
        </w:rPr>
        <w:t xml:space="preserve">πουργικό </w:t>
      </w:r>
      <w:r>
        <w:rPr>
          <w:rFonts w:eastAsia="Times New Roman" w:cs="Times New Roman"/>
          <w:szCs w:val="24"/>
        </w:rPr>
        <w:t>Σ</w:t>
      </w:r>
      <w:r>
        <w:rPr>
          <w:rFonts w:eastAsia="Times New Roman" w:cs="Times New Roman"/>
          <w:szCs w:val="24"/>
        </w:rPr>
        <w:t>υμβούλ</w:t>
      </w:r>
      <w:r>
        <w:rPr>
          <w:rFonts w:eastAsia="Times New Roman" w:cs="Times New Roman"/>
          <w:szCs w:val="24"/>
        </w:rPr>
        <w:t xml:space="preserve">ιο. Ήρθε για να εγκαινιάσει το προεκλογικό αφήγημα της κυβερνητικής </w:t>
      </w:r>
      <w:r>
        <w:rPr>
          <w:rFonts w:eastAsia="Times New Roman" w:cs="Times New Roman"/>
          <w:szCs w:val="24"/>
        </w:rPr>
        <w:t>π</w:t>
      </w:r>
      <w:r>
        <w:rPr>
          <w:rFonts w:eastAsia="Times New Roman" w:cs="Times New Roman"/>
          <w:szCs w:val="24"/>
        </w:rPr>
        <w:t>λειοψηφίας και της Κυβερνήσεως, παρ’ ότι, όπως λέει, δεν έχουμε εκλογές, αλλά</w:t>
      </w:r>
      <w:r>
        <w:rPr>
          <w:rFonts w:eastAsia="Times New Roman" w:cs="Times New Roman"/>
          <w:szCs w:val="24"/>
        </w:rPr>
        <w:t>,</w:t>
      </w:r>
      <w:r>
        <w:rPr>
          <w:rFonts w:eastAsia="Times New Roman" w:cs="Times New Roman"/>
          <w:szCs w:val="24"/>
        </w:rPr>
        <w:t xml:space="preserve"> τέλος πάντων! Ποιο είναι, λοιπόν, το καινούρ</w:t>
      </w:r>
      <w:r>
        <w:rPr>
          <w:rFonts w:eastAsia="Times New Roman" w:cs="Times New Roman"/>
          <w:szCs w:val="24"/>
        </w:rPr>
        <w:t>γ</w:t>
      </w:r>
      <w:r>
        <w:rPr>
          <w:rFonts w:eastAsia="Times New Roman" w:cs="Times New Roman"/>
          <w:szCs w:val="24"/>
        </w:rPr>
        <w:t>ιο αφήγημα το οποίο θα ακούμε τώρα; Βγήκαμε από τα μνημόνια</w:t>
      </w:r>
      <w:r>
        <w:rPr>
          <w:rFonts w:eastAsia="Times New Roman" w:cs="Times New Roman"/>
          <w:szCs w:val="24"/>
        </w:rPr>
        <w:t>,</w:t>
      </w:r>
      <w:r>
        <w:rPr>
          <w:rFonts w:eastAsia="Times New Roman" w:cs="Times New Roman"/>
          <w:szCs w:val="24"/>
        </w:rPr>
        <w:t xml:space="preserve"> λέ</w:t>
      </w:r>
      <w:r>
        <w:rPr>
          <w:rFonts w:eastAsia="Times New Roman" w:cs="Times New Roman"/>
          <w:szCs w:val="24"/>
        </w:rPr>
        <w:t xml:space="preserve">ει, όλα πάνε καλά και θα αρχίσουμε να μοιράζουμε λεφτά. Αυτό είναι το αφήγημα. Αυτό θα ακούτε, κυρίες και κύριοι. Αυτό θα ακούει ο ελληνικός λαός για τους επόμενους μήνες, πηγαίνοντας στις εκλογές. </w:t>
      </w:r>
    </w:p>
    <w:p w14:paraId="295D740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βέβαια θα πασπαλίζεται, επίσης, και με το δόγμα </w:t>
      </w:r>
      <w:proofErr w:type="spellStart"/>
      <w:r>
        <w:rPr>
          <w:rFonts w:eastAsia="Times New Roman" w:cs="Times New Roman"/>
          <w:szCs w:val="24"/>
        </w:rPr>
        <w:t>Πολάκη</w:t>
      </w:r>
      <w:proofErr w:type="spellEnd"/>
      <w:r>
        <w:rPr>
          <w:rFonts w:eastAsia="Times New Roman" w:cs="Times New Roman"/>
          <w:szCs w:val="24"/>
        </w:rPr>
        <w:t>, αλλά και με μπόλικη λάσπη κατά των πολιτικών μας αντιπάλων. Γιατί δεν έχει μόνο να χτίσει ένα προεκλογικό αφήγημα ο κ. Τσίπρας για να καλύψει την πραγματικότητα –η οποία δεν καλύπτεται-, αλλά έχει επίσης να καλύψει και την πιθανότητα, όχι αυταπάτης</w:t>
      </w:r>
      <w:r>
        <w:rPr>
          <w:rFonts w:eastAsia="Times New Roman" w:cs="Times New Roman"/>
          <w:szCs w:val="24"/>
        </w:rPr>
        <w:t xml:space="preserve"> αυτή τη στιγμή, αλλά απάτης.</w:t>
      </w:r>
    </w:p>
    <w:p w14:paraId="295D7408" w14:textId="77777777" w:rsidR="006C59DA" w:rsidRDefault="00DE6A6A">
      <w:pPr>
        <w:spacing w:line="600" w:lineRule="auto"/>
        <w:ind w:firstLine="709"/>
        <w:contextualSpacing/>
        <w:jc w:val="both"/>
        <w:rPr>
          <w:rFonts w:eastAsia="Times New Roman" w:cs="Times New Roman"/>
          <w:szCs w:val="24"/>
        </w:rPr>
      </w:pPr>
      <w:r>
        <w:rPr>
          <w:rFonts w:eastAsia="Times New Roman" w:cs="Times New Roman"/>
          <w:szCs w:val="24"/>
        </w:rPr>
        <w:t xml:space="preserve">Διότι σας υπενθυμίζω ότι η </w:t>
      </w:r>
      <w:r>
        <w:rPr>
          <w:rFonts w:eastAsia="Times New Roman" w:cs="Times New Roman"/>
          <w:szCs w:val="24"/>
          <w:lang w:val="en-US"/>
        </w:rPr>
        <w:t>OLAF</w:t>
      </w:r>
      <w:r>
        <w:rPr>
          <w:rFonts w:eastAsia="Times New Roman" w:cs="Times New Roman"/>
          <w:szCs w:val="24"/>
        </w:rPr>
        <w:t xml:space="preserve">, η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Κ</w:t>
      </w:r>
      <w:r>
        <w:rPr>
          <w:rFonts w:eastAsia="Times New Roman" w:cs="Times New Roman"/>
          <w:szCs w:val="24"/>
        </w:rPr>
        <w:t xml:space="preserve">αταπολέμησης της </w:t>
      </w:r>
      <w:r>
        <w:rPr>
          <w:rFonts w:eastAsia="Times New Roman" w:cs="Times New Roman"/>
          <w:szCs w:val="24"/>
        </w:rPr>
        <w:t>Α</w:t>
      </w:r>
      <w:r>
        <w:rPr>
          <w:rFonts w:eastAsia="Times New Roman" w:cs="Times New Roman"/>
          <w:szCs w:val="24"/>
        </w:rPr>
        <w:t>πάτης της Ευρωπαϊκής Επιτροπής, κάνει έρευνα για να δει τι έγιναν τα κονδύλια που ήταν διαθέσιμα για την Ελλάδα για το μεταναστευτικό.</w:t>
      </w:r>
    </w:p>
    <w:p w14:paraId="295D740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μιλάω για τις καταγγελίε</w:t>
      </w:r>
      <w:r>
        <w:rPr>
          <w:rFonts w:eastAsia="Times New Roman" w:cs="Times New Roman"/>
          <w:szCs w:val="24"/>
        </w:rPr>
        <w:t>ς εκατέρωθεν μεταξύ τους, Υπουργών και του κυβερνητικού εταίρου, για το θέμα το</w:t>
      </w:r>
      <w:r>
        <w:rPr>
          <w:rFonts w:eastAsia="Times New Roman" w:cs="Times New Roman"/>
          <w:szCs w:val="24"/>
        </w:rPr>
        <w:t>ύ</w:t>
      </w:r>
      <w:r>
        <w:rPr>
          <w:rFonts w:eastAsia="Times New Roman" w:cs="Times New Roman"/>
          <w:szCs w:val="24"/>
        </w:rPr>
        <w:t xml:space="preserve"> αν ο </w:t>
      </w:r>
      <w:proofErr w:type="spellStart"/>
      <w:r>
        <w:rPr>
          <w:rFonts w:eastAsia="Times New Roman" w:cs="Times New Roman"/>
          <w:szCs w:val="24"/>
        </w:rPr>
        <w:t>Σόρος</w:t>
      </w:r>
      <w:proofErr w:type="spellEnd"/>
      <w:r>
        <w:rPr>
          <w:rFonts w:eastAsia="Times New Roman" w:cs="Times New Roman"/>
          <w:szCs w:val="24"/>
        </w:rPr>
        <w:t xml:space="preserve"> κάτι χρηματοδοτεί ή δεν χρηματοδοτεί και για την περίφημη επιστολή, την οποία δεν δίνει κανείς στη δημοσιότητα. Αυτό, λοιπόν, είναι το προεκλογικό αφήγημα του κ. Τσ</w:t>
      </w:r>
      <w:r>
        <w:rPr>
          <w:rFonts w:eastAsia="Times New Roman" w:cs="Times New Roman"/>
          <w:szCs w:val="24"/>
        </w:rPr>
        <w:t xml:space="preserve">ίπρα. </w:t>
      </w:r>
    </w:p>
    <w:p w14:paraId="295D740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αυτό σε μια περίοδο που μας λέει ο Πρωθυπουργός «υπάρχει ανάπτυξη στη χώρα». Τι λες</w:t>
      </w:r>
      <w:r>
        <w:rPr>
          <w:rFonts w:eastAsia="Times New Roman" w:cs="Times New Roman"/>
          <w:szCs w:val="24"/>
        </w:rPr>
        <w:t>,</w:t>
      </w:r>
      <w:r>
        <w:rPr>
          <w:rFonts w:eastAsia="Times New Roman" w:cs="Times New Roman"/>
          <w:szCs w:val="24"/>
        </w:rPr>
        <w:t xml:space="preserve"> καλέ; Είμαστε τελευταίοι στην Ευρώπη σε ρυθμούς ανάπτυξης. Λέει</w:t>
      </w:r>
      <w:r>
        <w:rPr>
          <w:rFonts w:eastAsia="Times New Roman" w:cs="Times New Roman"/>
          <w:szCs w:val="24"/>
        </w:rPr>
        <w:t>:</w:t>
      </w:r>
      <w:r>
        <w:rPr>
          <w:rFonts w:eastAsia="Times New Roman" w:cs="Times New Roman"/>
          <w:szCs w:val="24"/>
        </w:rPr>
        <w:t xml:space="preserve"> «Α, μειώθηκε οκτώ μονάδες η ανεργία</w:t>
      </w:r>
      <w:r>
        <w:rPr>
          <w:rFonts w:eastAsia="Times New Roman" w:cs="Times New Roman"/>
          <w:szCs w:val="24"/>
        </w:rPr>
        <w:t>.</w:t>
      </w:r>
      <w:r>
        <w:rPr>
          <w:rFonts w:eastAsia="Times New Roman" w:cs="Times New Roman"/>
          <w:szCs w:val="24"/>
        </w:rPr>
        <w:t xml:space="preserve">». Αλήθεια; Για ρωτήστε τη γενιά των 360 ευρώ, που είναι η </w:t>
      </w:r>
      <w:r>
        <w:rPr>
          <w:rFonts w:eastAsia="Times New Roman" w:cs="Times New Roman"/>
          <w:szCs w:val="24"/>
        </w:rPr>
        <w:t>γενιά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Για ρωτήστε αυτούς που δουλεύουν τετράωρα, γιατί οι ελαστικές μορφές εργασίας βρίσκονται στο υψηλότερο επίπεδο που βρίσκονταν ποτέ. Αυτό, λοιπόν, είναι το νέο προεκλογικό αφήγημα και αυτή είναι η πραγματικότητα.</w:t>
      </w:r>
    </w:p>
    <w:p w14:paraId="295D740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ο Πρωθυπουργός </w:t>
      </w:r>
      <w:r>
        <w:rPr>
          <w:rFonts w:eastAsia="Times New Roman" w:cs="Times New Roman"/>
          <w:szCs w:val="24"/>
        </w:rPr>
        <w:t xml:space="preserve">μάς λέει ότι εμείς θα έπρεπε να νιώθουμε αμηχανία. Ε, όχι! Δεν νιώθουμε αμηχανία. Αμηχανία θα έπρεπε να νιώθετε εσείς μπροστά στις ευθύνες που έχετε απέναντι στον ελληνικό λαό, διότι το αφήγημά σας είναι ο λαϊκισμός, είναι το ψέμα, είναι η υποκρισία και η </w:t>
      </w:r>
      <w:r>
        <w:rPr>
          <w:rFonts w:eastAsia="Times New Roman" w:cs="Times New Roman"/>
          <w:szCs w:val="24"/>
        </w:rPr>
        <w:t>πραγματικότητα είναι αυτή που ζουν οι Έλληνες και οι Ελληνίδες και τη γνωρίζουμε.</w:t>
      </w:r>
    </w:p>
    <w:p w14:paraId="295D740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κύριε Τσίπρα; Ναι, δεν έχουμε προεκλογικό αφήγημα, γιατί το δικό μας αφήγημα είναι η πραγματικότητα, είναι η αλήθεια, είναι το σχέδιο </w:t>
      </w:r>
      <w:r>
        <w:rPr>
          <w:rFonts w:eastAsia="Times New Roman" w:cs="Times New Roman"/>
          <w:szCs w:val="24"/>
        </w:rPr>
        <w:lastRenderedPageBreak/>
        <w:t>και το όραμα που</w:t>
      </w:r>
      <w:r>
        <w:rPr>
          <w:rFonts w:eastAsia="Times New Roman" w:cs="Times New Roman"/>
          <w:szCs w:val="24"/>
        </w:rPr>
        <w:t xml:space="preserve"> έχει ο Κυριάκος Μητσοτάκης για να κάνει τις τολμηρές μεταρρυθμίσεις, για να μειώσει τους φόρους, για να φέρει επενδύσεις, για να μη μοιράζουμε φτώχεια και μιζέρια, αλλά να έρθει πραγματική, βιώσιμη ανάπτυξη σε αυτόν τον τόπο.</w:t>
      </w:r>
    </w:p>
    <w:p w14:paraId="295D740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w:t>
      </w:r>
      <w:r>
        <w:rPr>
          <w:rFonts w:eastAsia="Times New Roman" w:cs="Times New Roman"/>
          <w:szCs w:val="24"/>
        </w:rPr>
        <w:t>ουδούνι λήξεως του χρόνου ομιλίας της κυρίας Βουλευτού)</w:t>
      </w:r>
    </w:p>
    <w:p w14:paraId="295D740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και ευχαριστώ για την ανοχή σας.</w:t>
      </w:r>
    </w:p>
    <w:p w14:paraId="295D740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Πρόεδρε, στο σχόλιο του Πρωθυπουργού για το αν αισθανόμαστε αμηχανία απαντώ ότι εγώ δεν αισθάνομαι αμηχανία. Όμως, αισθάνομαι μία μεγάλη α</w:t>
      </w:r>
      <w:r>
        <w:rPr>
          <w:rFonts w:eastAsia="Times New Roman" w:cs="Times New Roman"/>
          <w:szCs w:val="24"/>
        </w:rPr>
        <w:t xml:space="preserve">πορία. Και η απορία μου είναι πώς είναι δυνατό να έχει κλειστεί τόσο πολύ στο Μέγαρο Μαξίμου και να μην καταλαβαίνει ότι αυτό που νιώθει ο κόσμος είναι οργή. Έχει χάσει τόσο πολύ την επαφή με την πραγματικότητα αυτή η Κυβέρνηση και αυτή η κυβερνητική </w:t>
      </w:r>
      <w:r>
        <w:rPr>
          <w:rFonts w:eastAsia="Times New Roman" w:cs="Times New Roman"/>
          <w:szCs w:val="24"/>
        </w:rPr>
        <w:t>π</w:t>
      </w:r>
      <w:r>
        <w:rPr>
          <w:rFonts w:eastAsia="Times New Roman" w:cs="Times New Roman"/>
          <w:szCs w:val="24"/>
        </w:rPr>
        <w:t>λειο</w:t>
      </w:r>
      <w:r>
        <w:rPr>
          <w:rFonts w:eastAsia="Times New Roman" w:cs="Times New Roman"/>
          <w:szCs w:val="24"/>
        </w:rPr>
        <w:t>ψηφία</w:t>
      </w:r>
      <w:r>
        <w:rPr>
          <w:rFonts w:eastAsia="Times New Roman" w:cs="Times New Roman"/>
          <w:szCs w:val="24"/>
        </w:rPr>
        <w:t>,</w:t>
      </w:r>
      <w:r>
        <w:rPr>
          <w:rFonts w:eastAsia="Times New Roman" w:cs="Times New Roman"/>
          <w:szCs w:val="24"/>
        </w:rPr>
        <w:t xml:space="preserve"> που δεν καταλαβαίνει ότι ο κόσμος νιώθει οργή με το θράσος, με την υποκρισία τους και με τον κυνισμό τους. Όμως σύντομα</w:t>
      </w:r>
      <w:r>
        <w:rPr>
          <w:rFonts w:eastAsia="Times New Roman" w:cs="Times New Roman"/>
          <w:szCs w:val="24"/>
        </w:rPr>
        <w:t>,</w:t>
      </w:r>
      <w:r>
        <w:rPr>
          <w:rFonts w:eastAsia="Times New Roman" w:cs="Times New Roman"/>
          <w:szCs w:val="24"/>
        </w:rPr>
        <w:t xml:space="preserve"> στις εκλογές</w:t>
      </w:r>
      <w:r>
        <w:rPr>
          <w:rFonts w:eastAsia="Times New Roman" w:cs="Times New Roman"/>
          <w:szCs w:val="24"/>
        </w:rPr>
        <w:t>,</w:t>
      </w:r>
      <w:r>
        <w:rPr>
          <w:rFonts w:eastAsia="Times New Roman" w:cs="Times New Roman"/>
          <w:szCs w:val="24"/>
        </w:rPr>
        <w:t xml:space="preserve"> θα το καταλάβουν στις κάλπες.</w:t>
      </w:r>
    </w:p>
    <w:p w14:paraId="295D741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95D7411"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5D7412" w14:textId="77777777" w:rsidR="006C59DA" w:rsidRDefault="00DE6A6A">
      <w:pPr>
        <w:spacing w:line="600" w:lineRule="auto"/>
        <w:ind w:firstLine="720"/>
        <w:contextualSpacing/>
        <w:jc w:val="both"/>
        <w:rPr>
          <w:rFonts w:eastAsia="Times New Roman" w:cs="Times New Roman"/>
          <w:szCs w:val="24"/>
        </w:rPr>
      </w:pPr>
      <w:r w:rsidRPr="007A03B3">
        <w:rPr>
          <w:rFonts w:eastAsia="Times New Roman" w:cs="Times New Roman"/>
          <w:b/>
          <w:szCs w:val="24"/>
        </w:rPr>
        <w:t>ΠΡΟΕΔΡΕΥΩΝ (Μά</w:t>
      </w:r>
      <w:r w:rsidRPr="007A03B3">
        <w:rPr>
          <w:rFonts w:eastAsia="Times New Roman" w:cs="Times New Roman"/>
          <w:b/>
          <w:szCs w:val="24"/>
        </w:rPr>
        <w:t>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Ασημακοπούλου.</w:t>
      </w:r>
    </w:p>
    <w:p w14:paraId="295D741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για επτά λεπτά ο κ. Φωτήλας και μετά ο κ. </w:t>
      </w:r>
      <w:proofErr w:type="spellStart"/>
      <w:r>
        <w:rPr>
          <w:rFonts w:eastAsia="Times New Roman" w:cs="Times New Roman"/>
          <w:szCs w:val="24"/>
        </w:rPr>
        <w:t>Δημοσχάκης</w:t>
      </w:r>
      <w:proofErr w:type="spellEnd"/>
      <w:r>
        <w:rPr>
          <w:rFonts w:eastAsia="Times New Roman" w:cs="Times New Roman"/>
          <w:szCs w:val="24"/>
        </w:rPr>
        <w:t xml:space="preserve"> και θα συνεχίσουμε με τη λίστα των ομιλητών.</w:t>
      </w:r>
    </w:p>
    <w:p w14:paraId="295D741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w:t>
      </w:r>
      <w:r w:rsidRPr="007A03B3">
        <w:rPr>
          <w:rFonts w:eastAsia="Times New Roman" w:cs="Times New Roman"/>
          <w:b/>
          <w:szCs w:val="24"/>
        </w:rPr>
        <w:t>ΦΩΤΗΛΑΣ:</w:t>
      </w:r>
      <w:r>
        <w:rPr>
          <w:rFonts w:eastAsia="Times New Roman" w:cs="Times New Roman"/>
          <w:szCs w:val="24"/>
        </w:rPr>
        <w:t xml:space="preserve"> Ευχαριστώ, κύριε Πρόεδρε.</w:t>
      </w:r>
    </w:p>
    <w:p w14:paraId="295D741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 αρχάς δύο λόγια για την επίμαχη τροπολογία. </w:t>
      </w:r>
    </w:p>
    <w:p w14:paraId="295D741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Άκουσα τον κ. Τσίπρα να δηλώνει ότι η καταβολή των αναδρομικών, που αφορά η συγκεκριμένη τροπολογία, είναι πολι</w:t>
      </w:r>
      <w:r>
        <w:rPr>
          <w:rFonts w:eastAsia="Times New Roman" w:cs="Times New Roman"/>
          <w:szCs w:val="24"/>
        </w:rPr>
        <w:t>τι</w:t>
      </w:r>
      <w:r>
        <w:rPr>
          <w:rFonts w:eastAsia="Times New Roman" w:cs="Times New Roman"/>
          <w:szCs w:val="24"/>
        </w:rPr>
        <w:t>κή επιλογή της Κυβέρνησης και όχι υποχρέωσή της, γιατί η Νέα Δη</w:t>
      </w:r>
      <w:r>
        <w:rPr>
          <w:rFonts w:eastAsia="Times New Roman" w:cs="Times New Roman"/>
          <w:szCs w:val="24"/>
        </w:rPr>
        <w:t>μοκρατία δεν το έκανε και δεν ξέρω τι άλλο έλεγε.</w:t>
      </w:r>
    </w:p>
    <w:p w14:paraId="295D741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Κατ’ αρχάς, δεν ξέρω, αλλά πείτε μου εσείς πόσο δημοκρατικό σ</w:t>
      </w:r>
      <w:r>
        <w:rPr>
          <w:rFonts w:eastAsia="Times New Roman" w:cs="Times New Roman"/>
          <w:szCs w:val="24"/>
        </w:rPr>
        <w:t>ά</w:t>
      </w:r>
      <w:r>
        <w:rPr>
          <w:rFonts w:eastAsia="Times New Roman" w:cs="Times New Roman"/>
          <w:szCs w:val="24"/>
        </w:rPr>
        <w:t xml:space="preserve">ς φαίνεται να λέει ο Πρωθυπουργός μιας χώρας ότι η εκτέλεση αμετάκλητης απόφασης σε μία ευνομούμενη δημοκρατία και κοινωνία δεν είναι υποχρέωση </w:t>
      </w:r>
      <w:r>
        <w:rPr>
          <w:rFonts w:eastAsia="Times New Roman" w:cs="Times New Roman"/>
          <w:szCs w:val="24"/>
        </w:rPr>
        <w:t xml:space="preserve">της πολιτείας, αλλά επιλογή της. </w:t>
      </w:r>
    </w:p>
    <w:p w14:paraId="295D741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τι έκανε η Νέα Δημοκρατία όταν ήταν </w:t>
      </w:r>
      <w:r>
        <w:rPr>
          <w:rFonts w:eastAsia="Times New Roman" w:cs="Times New Roman"/>
          <w:szCs w:val="24"/>
        </w:rPr>
        <w:t>κ</w:t>
      </w:r>
      <w:r>
        <w:rPr>
          <w:rFonts w:eastAsia="Times New Roman" w:cs="Times New Roman"/>
          <w:szCs w:val="24"/>
        </w:rPr>
        <w:t>υβέρνηση, ακούστε: Σεβόμενη την απόφαση του Συμβουλίου της Επικρατείας, προχώρησε στην εκτέλεση της απόφασης</w:t>
      </w:r>
      <w:r>
        <w:rPr>
          <w:rFonts w:eastAsia="Times New Roman" w:cs="Times New Roman"/>
          <w:szCs w:val="24"/>
        </w:rPr>
        <w:t>,</w:t>
      </w:r>
      <w:r>
        <w:rPr>
          <w:rFonts w:eastAsia="Times New Roman" w:cs="Times New Roman"/>
          <w:szCs w:val="24"/>
        </w:rPr>
        <w:t xml:space="preserve"> δίνοντας το ήμισυ των αναδρομικών, σύμφωνα με τη δημοσιονομική δυνατότητα της χώρας εκείνη τη στιγμή και με την υποχρέωση να δοθούν τα υπόλοιπα μέχρι το τέλος του 2016. </w:t>
      </w:r>
    </w:p>
    <w:p w14:paraId="295D741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Τι έκανε τότε ο ΣΥΡΙΖΑ; Ψήφισε τη σχετική τροπολογία τον Νοέμβριο του 2014; Όχι. Όπως</w:t>
      </w:r>
      <w:r>
        <w:rPr>
          <w:rFonts w:eastAsia="Times New Roman" w:cs="Times New Roman"/>
          <w:szCs w:val="24"/>
        </w:rPr>
        <w:t xml:space="preserve"> δεν την ψήφισαν ούτε οι ΑΝΕΛ. Τόση υποκρισία! Και τέλος ήρθαν </w:t>
      </w:r>
      <w:r>
        <w:rPr>
          <w:rFonts w:eastAsia="Times New Roman" w:cs="Times New Roman"/>
          <w:szCs w:val="24"/>
        </w:rPr>
        <w:lastRenderedPageBreak/>
        <w:t xml:space="preserve">ο κ. Τσίπρας με τον κ. Καμμένο και με την πολιτική τους απλά καθυστέρησαν την εξόφληση κατά δύο χρόνια. </w:t>
      </w:r>
    </w:p>
    <w:p w14:paraId="295D741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καταβολή των αναδρομικών δεν ήταν επιλογή του κ. Τσίπρα, αλλά υποχρέωσή του. Αυτό που </w:t>
      </w:r>
      <w:r>
        <w:rPr>
          <w:rFonts w:eastAsia="Times New Roman" w:cs="Times New Roman"/>
          <w:szCs w:val="24"/>
        </w:rPr>
        <w:t>είναι επιλογή του είναι ο χρόνος καταβολής που διάλεξε για να τα δώσει, δηλαδή προεκλογικά</w:t>
      </w:r>
      <w:r>
        <w:rPr>
          <w:rFonts w:eastAsia="Times New Roman" w:cs="Times New Roman"/>
          <w:szCs w:val="24"/>
        </w:rPr>
        <w:t>,</w:t>
      </w:r>
      <w:r>
        <w:rPr>
          <w:rFonts w:eastAsia="Times New Roman" w:cs="Times New Roman"/>
          <w:szCs w:val="24"/>
        </w:rPr>
        <w:t xml:space="preserve"> με μοναδικό σκοπό την αλίευση ψήφων</w:t>
      </w:r>
      <w:r>
        <w:rPr>
          <w:rFonts w:eastAsia="Times New Roman" w:cs="Times New Roman"/>
          <w:szCs w:val="24"/>
        </w:rPr>
        <w:t>,</w:t>
      </w:r>
      <w:r>
        <w:rPr>
          <w:rFonts w:eastAsia="Times New Roman" w:cs="Times New Roman"/>
          <w:szCs w:val="24"/>
        </w:rPr>
        <w:t xml:space="preserve"> μπας και σωθεί από την κατακραυγή που έρχεται μέσω των εκλογών, όποτε και αν αυτές γίνουν. Άλλωστε, λίγοι μήνες έμειναν.</w:t>
      </w:r>
    </w:p>
    <w:p w14:paraId="295D741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Πάμε τ</w:t>
      </w:r>
      <w:r>
        <w:rPr>
          <w:rFonts w:eastAsia="Times New Roman" w:cs="Times New Roman"/>
          <w:szCs w:val="24"/>
        </w:rPr>
        <w:t xml:space="preserve">ώρα να ρίξουμε και μια ματιά στην επικαιρότητα. Σχέσεις Εκκλησίας και </w:t>
      </w:r>
      <w:r>
        <w:rPr>
          <w:rFonts w:eastAsia="Times New Roman" w:cs="Times New Roman"/>
          <w:szCs w:val="24"/>
        </w:rPr>
        <w:t>Κ</w:t>
      </w:r>
      <w:r>
        <w:rPr>
          <w:rFonts w:eastAsia="Times New Roman" w:cs="Times New Roman"/>
          <w:szCs w:val="24"/>
        </w:rPr>
        <w:t>ράτους. Ξεδιπλώνεται μέρα με την ημέρα το κουβάρι της υποκρισίας. Άνθρωποι χωρίς κανένα ιδεολογικό υπόβαθρο, χωρίς αξίες, χωρίς αρχές. Μόνη αρχή η παραμονή στην εξουσία, με κάθε κόστος.</w:t>
      </w:r>
      <w:r>
        <w:rPr>
          <w:rFonts w:eastAsia="Times New Roman" w:cs="Times New Roman"/>
          <w:szCs w:val="24"/>
        </w:rPr>
        <w:t xml:space="preserve"> </w:t>
      </w:r>
    </w:p>
    <w:p w14:paraId="295D741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οι βασικές αρχές του ΣΥΡΙΖΑ για τις σχέσεις Εκκλησίας και </w:t>
      </w:r>
      <w:r>
        <w:rPr>
          <w:rFonts w:eastAsia="Times New Roman" w:cs="Times New Roman"/>
          <w:szCs w:val="24"/>
        </w:rPr>
        <w:t>Κ</w:t>
      </w:r>
      <w:r>
        <w:rPr>
          <w:rFonts w:eastAsia="Times New Roman" w:cs="Times New Roman"/>
          <w:szCs w:val="24"/>
        </w:rPr>
        <w:t>ράτους;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σε ό,τι έχει να κάνει με τα περιουσιακά, πάγια θέση του ΣΥΡΙΖΑ ήταν ότι η λύση των περιουσιακών ζητημάτων χρήζει συνταγματικής </w:t>
      </w:r>
      <w:r>
        <w:rPr>
          <w:rFonts w:eastAsia="Times New Roman" w:cs="Times New Roman"/>
          <w:szCs w:val="24"/>
        </w:rPr>
        <w:t>Α</w:t>
      </w:r>
      <w:r>
        <w:rPr>
          <w:rFonts w:eastAsia="Times New Roman" w:cs="Times New Roman"/>
          <w:szCs w:val="24"/>
        </w:rPr>
        <w:t>ναθεώρησης. Η δική μας πάγια θέση ε</w:t>
      </w:r>
      <w:r>
        <w:rPr>
          <w:rFonts w:eastAsia="Times New Roman" w:cs="Times New Roman"/>
          <w:szCs w:val="24"/>
        </w:rPr>
        <w:t xml:space="preserve">ίναι σαφώς ότι χρειάζεται </w:t>
      </w:r>
      <w:proofErr w:type="spellStart"/>
      <w:r>
        <w:rPr>
          <w:rFonts w:eastAsia="Times New Roman" w:cs="Times New Roman"/>
          <w:szCs w:val="24"/>
        </w:rPr>
        <w:t>επικαιροποίηση</w:t>
      </w:r>
      <w:proofErr w:type="spellEnd"/>
      <w:r>
        <w:rPr>
          <w:rFonts w:eastAsia="Times New Roman" w:cs="Times New Roman"/>
          <w:szCs w:val="24"/>
        </w:rPr>
        <w:t xml:space="preserve"> των σχέσεων, αλλά δεν χρειάζεται καμ</w:t>
      </w:r>
      <w:r>
        <w:rPr>
          <w:rFonts w:eastAsia="Times New Roman" w:cs="Times New Roman"/>
          <w:szCs w:val="24"/>
        </w:rPr>
        <w:t>μ</w:t>
      </w:r>
      <w:r>
        <w:rPr>
          <w:rFonts w:eastAsia="Times New Roman" w:cs="Times New Roman"/>
          <w:szCs w:val="24"/>
        </w:rPr>
        <w:t xml:space="preserve">ία συνταγματική </w:t>
      </w:r>
      <w:r>
        <w:rPr>
          <w:rFonts w:eastAsia="Times New Roman" w:cs="Times New Roman"/>
          <w:szCs w:val="24"/>
        </w:rPr>
        <w:t>Α</w:t>
      </w:r>
      <w:r>
        <w:rPr>
          <w:rFonts w:eastAsia="Times New Roman" w:cs="Times New Roman"/>
          <w:szCs w:val="24"/>
        </w:rPr>
        <w:t>ναθεώρηση για να επιτευχθεί αυτό. Αρκεί μια απλή νομοθετική παρέμβαση. Γι</w:t>
      </w:r>
      <w:r>
        <w:rPr>
          <w:rFonts w:eastAsia="Times New Roman" w:cs="Times New Roman"/>
          <w:szCs w:val="24"/>
        </w:rPr>
        <w:t>α</w:t>
      </w:r>
      <w:r>
        <w:rPr>
          <w:rFonts w:eastAsia="Times New Roman" w:cs="Times New Roman"/>
          <w:szCs w:val="24"/>
        </w:rPr>
        <w:t xml:space="preserve"> αυτό και το 2013 νομοθετήσαμε την </w:t>
      </w:r>
      <w:r>
        <w:rPr>
          <w:rFonts w:eastAsia="Times New Roman" w:cs="Times New Roman"/>
          <w:szCs w:val="24"/>
        </w:rPr>
        <w:t>«</w:t>
      </w:r>
      <w:r>
        <w:rPr>
          <w:rFonts w:eastAsia="Times New Roman" w:cs="Times New Roman"/>
          <w:szCs w:val="24"/>
        </w:rPr>
        <w:t>Εταιρεία Διαχείρισης της Εκκλησιαστικής Περιουσίας</w:t>
      </w:r>
      <w:r>
        <w:rPr>
          <w:rFonts w:eastAsia="Times New Roman" w:cs="Times New Roman"/>
          <w:szCs w:val="24"/>
        </w:rPr>
        <w:t>»</w:t>
      </w:r>
      <w:r>
        <w:rPr>
          <w:rFonts w:eastAsia="Times New Roman" w:cs="Times New Roman"/>
          <w:szCs w:val="24"/>
        </w:rPr>
        <w:t xml:space="preserve"> και τότε ο ΣΥΡΙΖΑ, με </w:t>
      </w:r>
      <w:proofErr w:type="spellStart"/>
      <w:r>
        <w:rPr>
          <w:rFonts w:eastAsia="Times New Roman" w:cs="Times New Roman"/>
          <w:szCs w:val="24"/>
        </w:rPr>
        <w:t>προεξάρχοντα</w:t>
      </w:r>
      <w:proofErr w:type="spellEnd"/>
      <w:r>
        <w:rPr>
          <w:rFonts w:eastAsia="Times New Roman" w:cs="Times New Roman"/>
          <w:szCs w:val="24"/>
        </w:rPr>
        <w:t xml:space="preserve"> </w:t>
      </w:r>
      <w:r>
        <w:rPr>
          <w:rFonts w:eastAsia="Times New Roman" w:cs="Times New Roman"/>
          <w:szCs w:val="24"/>
        </w:rPr>
        <w:lastRenderedPageBreak/>
        <w:t xml:space="preserve">τον κ. </w:t>
      </w:r>
      <w:proofErr w:type="spellStart"/>
      <w:r>
        <w:rPr>
          <w:rFonts w:eastAsia="Times New Roman" w:cs="Times New Roman"/>
          <w:szCs w:val="24"/>
        </w:rPr>
        <w:t>Βούτση</w:t>
      </w:r>
      <w:proofErr w:type="spellEnd"/>
      <w:r>
        <w:rPr>
          <w:rFonts w:eastAsia="Times New Roman" w:cs="Times New Roman"/>
          <w:szCs w:val="24"/>
        </w:rPr>
        <w:t xml:space="preserve">, καταψήφισε το σχετικό άρθρο, λέγοντας ότι η μόνη λύση στα περιουσιακά είναι η αλλαγή του Συντάγματος. Τι λέει τώρα ο ΣΥΡΙΖΑ; Όχι συνταγματική </w:t>
      </w:r>
      <w:r>
        <w:rPr>
          <w:rFonts w:eastAsia="Times New Roman" w:cs="Times New Roman"/>
          <w:szCs w:val="24"/>
        </w:rPr>
        <w:t>Α</w:t>
      </w:r>
      <w:r>
        <w:rPr>
          <w:rFonts w:eastAsia="Times New Roman" w:cs="Times New Roman"/>
          <w:szCs w:val="24"/>
        </w:rPr>
        <w:t xml:space="preserve">ναθεώρηση, ναι στην εταιρεία. </w:t>
      </w:r>
    </w:p>
    <w:p w14:paraId="295D741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Μισθοδοσία. Πάγια θέση του ΣΥΡΙ</w:t>
      </w:r>
      <w:r>
        <w:rPr>
          <w:rFonts w:eastAsia="Times New Roman" w:cs="Times New Roman"/>
          <w:szCs w:val="24"/>
        </w:rPr>
        <w:t xml:space="preserve">ΖΑ ότι το κράτος πρέπει να πάψει να πληρώνει τους μισθούς των κληρικών, οι οποίοι πρέπει να πληρώνονται από πόρους της </w:t>
      </w:r>
      <w:r>
        <w:rPr>
          <w:rFonts w:eastAsia="Times New Roman" w:cs="Times New Roman"/>
          <w:szCs w:val="24"/>
        </w:rPr>
        <w:t>Ε</w:t>
      </w:r>
      <w:r>
        <w:rPr>
          <w:rFonts w:eastAsia="Times New Roman" w:cs="Times New Roman"/>
          <w:szCs w:val="24"/>
        </w:rPr>
        <w:t xml:space="preserve">κκλησίας. Τι λέει τώρα ο κ. Τσίπρας; Το κράτος να συνεχίσει να πληρώνει τους μισθούς των κληρικών. </w:t>
      </w:r>
    </w:p>
    <w:p w14:paraId="295D741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Πνευματικά ζητήματα. Τι έλεγε ο ΣΥΡΙ</w:t>
      </w:r>
      <w:r>
        <w:rPr>
          <w:rFonts w:eastAsia="Times New Roman" w:cs="Times New Roman"/>
          <w:szCs w:val="24"/>
        </w:rPr>
        <w:t>ΖΑ; Να μην είναι επικρατούσα θρησκεία η ορθόδοξη χριστιανική, να αρνηθούμε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πραγματικότητα, ότι η ορθόδοξη είναι η επικρατούσα θρησκεία στη συνείδηση της συντριπτικής πλειοψηφίας του έθνους, δηλαδή όλων των Ελλήνων. Τι λέει τώρα ο ΣΥΡΙΖΑ; Να εί</w:t>
      </w:r>
      <w:r>
        <w:rPr>
          <w:rFonts w:eastAsia="Times New Roman" w:cs="Times New Roman"/>
          <w:szCs w:val="24"/>
        </w:rPr>
        <w:t xml:space="preserve">ναι επικρατούσα θρησκεία η ορθόδοξη χριστιανική, ναι και στην ομοούσια, ναι και στο άρθρο 16, όπως έχει να κάνει με την παιδεία και τον χριστιανισμό. </w:t>
      </w:r>
    </w:p>
    <w:p w14:paraId="295D741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κατά τη γνώμη μου, η συμφωνία που επιχειρεί ο κ. Τσίπρας αφ</w:t>
      </w:r>
      <w:r>
        <w:rPr>
          <w:rFonts w:eastAsia="Times New Roman" w:cs="Times New Roman"/>
          <w:szCs w:val="24"/>
        </w:rPr>
        <w:t xml:space="preserve">’ </w:t>
      </w:r>
      <w:r>
        <w:rPr>
          <w:rFonts w:eastAsia="Times New Roman" w:cs="Times New Roman"/>
          <w:szCs w:val="24"/>
        </w:rPr>
        <w:t>ενός είναι μια</w:t>
      </w:r>
      <w:r>
        <w:rPr>
          <w:rFonts w:eastAsia="Times New Roman" w:cs="Times New Roman"/>
          <w:szCs w:val="24"/>
        </w:rPr>
        <w:t xml:space="preserve"> χείρα βοηθείας, ένα κλείσιμο του ματιού του κ. Τσίπρα στον κ. Καμμένο, αλλά ταυτόχρονα είναι και μια γροθιά στο στομάχι του κόμματός του, σε όλους εσάς του</w:t>
      </w:r>
      <w:r>
        <w:rPr>
          <w:rFonts w:eastAsia="Times New Roman" w:cs="Times New Roman"/>
          <w:szCs w:val="24"/>
        </w:rPr>
        <w:t>ς</w:t>
      </w:r>
      <w:r>
        <w:rPr>
          <w:rFonts w:eastAsia="Times New Roman" w:cs="Times New Roman"/>
          <w:szCs w:val="24"/>
        </w:rPr>
        <w:t xml:space="preserve"> αριστερούς συντρόφους. </w:t>
      </w:r>
    </w:p>
    <w:p w14:paraId="295D742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Αλήθεια, θα ήθελα να ακούσω, πού είναι ο κ. Φίλης; Πού είναι όλοι οι αριστ</w:t>
      </w:r>
      <w:r>
        <w:rPr>
          <w:rFonts w:eastAsia="Times New Roman" w:cs="Times New Roman"/>
          <w:szCs w:val="24"/>
        </w:rPr>
        <w:t xml:space="preserve">εροί σας σύντροφοι να πουν τη γνώμη τους γι’ αυτή τη μεταρρύθμιση; Σήμερα έχει </w:t>
      </w:r>
      <w:r>
        <w:rPr>
          <w:rFonts w:eastAsia="Times New Roman" w:cs="Times New Roman"/>
          <w:szCs w:val="24"/>
        </w:rPr>
        <w:lastRenderedPageBreak/>
        <w:t>μιλήσει το μισό Υπουργικό Συμβούλιο, ήρθε μέχρι και ο Πρωθυπουργός, αλλά ένας Βουλευτής από τον ΣΥΡΙΖΑ</w:t>
      </w:r>
      <w:r w:rsidRPr="00CA6C4B">
        <w:rPr>
          <w:rFonts w:eastAsia="Times New Roman" w:cs="Times New Roman"/>
          <w:szCs w:val="24"/>
        </w:rPr>
        <w:t xml:space="preserve"> </w:t>
      </w:r>
      <w:r>
        <w:rPr>
          <w:rFonts w:eastAsia="Times New Roman" w:cs="Times New Roman"/>
          <w:szCs w:val="24"/>
        </w:rPr>
        <w:t>δεν έχει δηλώσει να μιλήσει, βλέπουμε ότι τα έδρανα είναι σχεδόν άδεια. Κα</w:t>
      </w:r>
      <w:r>
        <w:rPr>
          <w:rFonts w:eastAsia="Times New Roman" w:cs="Times New Roman"/>
          <w:szCs w:val="24"/>
        </w:rPr>
        <w:t xml:space="preserve">ι ρωτώ, λοιπόν, κύριοι σύντροφοι της Αριστεράς: Θα μείνετε πιστοί στις αρχές και στις αξίες σας ή θα ενδώσετε στον καιροσκοπισμό και τον τυχοδιωκτισμό του Αρχηγού σας; </w:t>
      </w:r>
    </w:p>
    <w:p w14:paraId="295D742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Πάμε να δούμε τώρα τα υπόλοιπα, γιατί, ξέρετε, η χώρα παραπαίει σε όλους τους τομείς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οικονομία ζούμε πραγματικά κωμικοτραγικές καταστάσεις. Υπουργός –είναι και εδώ, τον βλέπουμε, κάθεται εδώ ο κύριος Υπουργός- δηλώνει δημόσια ότι τα αναδρομικά θα πληρωθούν, όταν οι πρωτόδικες αποφάσεις </w:t>
      </w:r>
      <w:proofErr w:type="spellStart"/>
      <w:r w:rsidRPr="00950F36">
        <w:rPr>
          <w:rFonts w:eastAsia="Times New Roman" w:cs="Times New Roman"/>
          <w:szCs w:val="24"/>
        </w:rPr>
        <w:t>τελεσιδικήσουν</w:t>
      </w:r>
      <w:proofErr w:type="spellEnd"/>
      <w:r>
        <w:rPr>
          <w:rFonts w:eastAsia="Times New Roman" w:cs="Times New Roman"/>
          <w:szCs w:val="24"/>
        </w:rPr>
        <w:t xml:space="preserve"> και την ίδια στιγμή που το λέει, το</w:t>
      </w:r>
      <w:r>
        <w:rPr>
          <w:rFonts w:eastAsia="Times New Roman" w:cs="Times New Roman"/>
          <w:szCs w:val="24"/>
        </w:rPr>
        <w:t xml:space="preserve"> Υπουργείο πιστώνει τα χρήματα στους λογαριασμούς των δικαιούχων, εν αγνοία του Υπουργού. Επί μία εβδομάδα </w:t>
      </w:r>
      <w:proofErr w:type="spellStart"/>
      <w:r>
        <w:rPr>
          <w:rFonts w:eastAsia="Times New Roman" w:cs="Times New Roman"/>
          <w:szCs w:val="24"/>
        </w:rPr>
        <w:t>αλληλοδιαψεύδονται</w:t>
      </w:r>
      <w:proofErr w:type="spellEnd"/>
      <w:r>
        <w:rPr>
          <w:rFonts w:eastAsia="Times New Roman" w:cs="Times New Roman"/>
          <w:szCs w:val="24"/>
        </w:rPr>
        <w:t xml:space="preserve"> ο Υπουργός με την Υπουργό του. Ο ένας το πρωί λέει άλλα, η άλλη το απόγευμα έρχεται και λέει άλλα. Και όλα αυτά, βεβαίως, πού; Στη</w:t>
      </w:r>
      <w:r>
        <w:rPr>
          <w:rFonts w:eastAsia="Times New Roman" w:cs="Times New Roman"/>
          <w:szCs w:val="24"/>
        </w:rPr>
        <w:t xml:space="preserve">ν καμπούρα των συνταξιούχων, που έχουν πραγματικά παρανοήσει. </w:t>
      </w:r>
    </w:p>
    <w:p w14:paraId="295D742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Σκάνδαλα επί σκανδάλων. Δημόσια Επιχείρηση Αερίου Αττικής. Στέλεχος του ΣΥΡΙΖΑ, πρώην </w:t>
      </w:r>
      <w:r>
        <w:rPr>
          <w:rFonts w:eastAsia="Times New Roman" w:cs="Times New Roman"/>
          <w:szCs w:val="24"/>
        </w:rPr>
        <w:t>π</w:t>
      </w:r>
      <w:r>
        <w:rPr>
          <w:rFonts w:eastAsia="Times New Roman" w:cs="Times New Roman"/>
          <w:szCs w:val="24"/>
        </w:rPr>
        <w:t xml:space="preserve">ρόεδρος στα Λιπάσματα Καβάλας, αναλαμβάνει </w:t>
      </w:r>
      <w:r>
        <w:rPr>
          <w:rFonts w:eastAsia="Times New Roman" w:cs="Times New Roman"/>
          <w:szCs w:val="24"/>
        </w:rPr>
        <w:t>π</w:t>
      </w:r>
      <w:r>
        <w:rPr>
          <w:rFonts w:eastAsia="Times New Roman" w:cs="Times New Roman"/>
          <w:szCs w:val="24"/>
        </w:rPr>
        <w:t>ρόεδρος στη ΔΕΠΑ και χαρίζει λεφτά του κράτους στον πρώην εργο</w:t>
      </w:r>
      <w:r>
        <w:rPr>
          <w:rFonts w:eastAsia="Times New Roman" w:cs="Times New Roman"/>
          <w:szCs w:val="24"/>
        </w:rPr>
        <w:t xml:space="preserve">δότη του. Κατηγορείται για απιστία. </w:t>
      </w:r>
    </w:p>
    <w:p w14:paraId="295D7423" w14:textId="77777777" w:rsidR="006C59DA" w:rsidRDefault="00DE6A6A">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Θριάσιο</w:t>
      </w:r>
      <w:proofErr w:type="spellEnd"/>
      <w:r>
        <w:rPr>
          <w:rFonts w:eastAsia="Times New Roman" w:cs="Times New Roman"/>
          <w:szCs w:val="24"/>
        </w:rPr>
        <w:t xml:space="preserve">. Αλλαγή των όρων του διαγωνισμού μετά την κατακύρωσή του: από 20 εκατομμύρια η προκαταβολή, 10 εκατομμύρια η προκαταβολή. Από </w:t>
      </w:r>
      <w:r>
        <w:rPr>
          <w:rFonts w:eastAsia="Times New Roman" w:cs="Times New Roman"/>
          <w:szCs w:val="24"/>
        </w:rPr>
        <w:t>διακόσια</w:t>
      </w:r>
      <w:r>
        <w:rPr>
          <w:rFonts w:eastAsia="Times New Roman" w:cs="Times New Roman"/>
          <w:szCs w:val="24"/>
        </w:rPr>
        <w:t xml:space="preserve"> τόσα τα στρέμματα, </w:t>
      </w:r>
      <w:r>
        <w:rPr>
          <w:rFonts w:eastAsia="Times New Roman" w:cs="Times New Roman"/>
          <w:szCs w:val="24"/>
        </w:rPr>
        <w:t>εννιακόσια</w:t>
      </w:r>
      <w:r>
        <w:rPr>
          <w:rFonts w:eastAsia="Times New Roman" w:cs="Times New Roman"/>
          <w:szCs w:val="24"/>
        </w:rPr>
        <w:t xml:space="preserve"> τόσα τα στρέμματα. Δεν έχει ξαναγίνει ποτέ κάτι παρόμοιο, τουλάχιστον στη μεταπολιτευτική Ελλάδα. </w:t>
      </w:r>
    </w:p>
    <w:p w14:paraId="295D742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«Ελευθέριος Βενιζέλος». Χρειάστηκε να έρθουν οι ξένοι</w:t>
      </w:r>
      <w:r>
        <w:rPr>
          <w:rFonts w:eastAsia="Times New Roman" w:cs="Times New Roman"/>
          <w:szCs w:val="24"/>
        </w:rPr>
        <w:t>,</w:t>
      </w:r>
      <w:r>
        <w:rPr>
          <w:rFonts w:eastAsia="Times New Roman" w:cs="Times New Roman"/>
          <w:szCs w:val="24"/>
        </w:rPr>
        <w:t xml:space="preserve"> για να πουν «τι είναι αυτά που κάνετε, δεν ξέρετε το συμφέρον σας;» και να μας στείλουν πίσω τη σύμβα</w:t>
      </w:r>
      <w:r>
        <w:rPr>
          <w:rFonts w:eastAsia="Times New Roman" w:cs="Times New Roman"/>
          <w:szCs w:val="24"/>
        </w:rPr>
        <w:t xml:space="preserve">ση. </w:t>
      </w:r>
    </w:p>
    <w:p w14:paraId="295D742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ΔΕΗ, πρώτο θέμα. Δύο μήνες πριν από τη </w:t>
      </w:r>
      <w:r>
        <w:rPr>
          <w:rFonts w:eastAsia="Times New Roman" w:cs="Times New Roman"/>
          <w:szCs w:val="24"/>
        </w:rPr>
        <w:t>Σ</w:t>
      </w:r>
      <w:r>
        <w:rPr>
          <w:rFonts w:eastAsia="Times New Roman" w:cs="Times New Roman"/>
          <w:szCs w:val="24"/>
        </w:rPr>
        <w:t>υμφωνία των Πρεσπών, η ΔΕΗ αγόρασε σκοπιανή εταιρεία</w:t>
      </w:r>
      <w:r>
        <w:rPr>
          <w:rFonts w:eastAsia="Times New Roman" w:cs="Times New Roman"/>
          <w:szCs w:val="24"/>
        </w:rPr>
        <w:t>,</w:t>
      </w:r>
      <w:r>
        <w:rPr>
          <w:rFonts w:eastAsia="Times New Roman" w:cs="Times New Roman"/>
          <w:szCs w:val="24"/>
        </w:rPr>
        <w:t xml:space="preserve"> με ιδιοκτήτη τον </w:t>
      </w:r>
      <w:r>
        <w:rPr>
          <w:rFonts w:eastAsia="Times New Roman" w:cs="Times New Roman"/>
          <w:szCs w:val="24"/>
        </w:rPr>
        <w:t>α</w:t>
      </w:r>
      <w:r>
        <w:rPr>
          <w:rFonts w:eastAsia="Times New Roman" w:cs="Times New Roman"/>
          <w:szCs w:val="24"/>
        </w:rPr>
        <w:t xml:space="preserve">ντιπρόεδρο της </w:t>
      </w:r>
      <w:r>
        <w:rPr>
          <w:rFonts w:eastAsia="Times New Roman" w:cs="Times New Roman"/>
          <w:szCs w:val="24"/>
        </w:rPr>
        <w:t>κ</w:t>
      </w:r>
      <w:r>
        <w:rPr>
          <w:rFonts w:eastAsia="Times New Roman" w:cs="Times New Roman"/>
          <w:szCs w:val="24"/>
        </w:rPr>
        <w:t xml:space="preserve">υβέρνησης των Σκοπίων και συνεργάτη του </w:t>
      </w:r>
      <w:proofErr w:type="spellStart"/>
      <w:r>
        <w:rPr>
          <w:rFonts w:eastAsia="Times New Roman" w:cs="Times New Roman"/>
          <w:szCs w:val="24"/>
        </w:rPr>
        <w:t>Ζάεφ</w:t>
      </w:r>
      <w:proofErr w:type="spellEnd"/>
      <w:r>
        <w:rPr>
          <w:rFonts w:eastAsia="Times New Roman" w:cs="Times New Roman"/>
          <w:szCs w:val="24"/>
        </w:rPr>
        <w:t xml:space="preserve">. Σε δεύτερο χρόνο αποκαλύπτεται ότι η εν λόγω εταιρεία έχει παθητικό. </w:t>
      </w:r>
    </w:p>
    <w:p w14:paraId="295D742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ΔΕΗ, δε</w:t>
      </w:r>
      <w:r>
        <w:rPr>
          <w:rFonts w:eastAsia="Times New Roman" w:cs="Times New Roman"/>
          <w:szCs w:val="24"/>
        </w:rPr>
        <w:t>ύτερο θέμα. Χωρίς κανένα πρόβλημα βγαίνει και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Ξ</w:t>
      </w:r>
      <w:r>
        <w:rPr>
          <w:rFonts w:eastAsia="Times New Roman" w:cs="Times New Roman"/>
          <w:szCs w:val="24"/>
        </w:rPr>
        <w:t xml:space="preserve">έρετε, πέρυσι κάναμε λάθος, δεν είχαμε 30 εκατομμύρια κέρδος, είχαμε 250 εκατομμύρια ζημία». Έτσι δεν είπε, κύριε Σκρέκα, ανερυθρίαστα; </w:t>
      </w:r>
    </w:p>
    <w:p w14:paraId="295D742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καλά, τι κάνει εκείνη η Επιτροπή Κεφαλαιαγοράς; Έλα μωρέ, δεν</w:t>
      </w:r>
      <w:r>
        <w:rPr>
          <w:rFonts w:eastAsia="Times New Roman" w:cs="Times New Roman"/>
          <w:szCs w:val="24"/>
        </w:rPr>
        <w:t xml:space="preserve"> τρέχει τίποτα, δεν έχουμε 30 εκατομμύρια κέρδος, έχουμε 250 ζημία, δεν είναι και τίποτα!</w:t>
      </w:r>
    </w:p>
    <w:p w14:paraId="295D742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95D7429" w14:textId="77777777" w:rsidR="006C59DA" w:rsidRDefault="00DE6A6A">
      <w:pPr>
        <w:spacing w:line="600" w:lineRule="auto"/>
        <w:ind w:firstLine="720"/>
        <w:contextualSpacing/>
        <w:rPr>
          <w:rFonts w:eastAsia="Times New Roman" w:cs="Times New Roman"/>
          <w:szCs w:val="24"/>
        </w:rPr>
      </w:pPr>
      <w:r>
        <w:rPr>
          <w:rFonts w:eastAsia="Times New Roman" w:cs="Times New Roman"/>
          <w:szCs w:val="24"/>
        </w:rPr>
        <w:t xml:space="preserve">Κύριε Πρόεδρε, θα ήθελα για λίγο την ανοχή σας. </w:t>
      </w:r>
    </w:p>
    <w:p w14:paraId="295D742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Οι δε επενδυτές φεύγουν μέρα με τ</w:t>
      </w:r>
      <w:r>
        <w:rPr>
          <w:rFonts w:eastAsia="Times New Roman" w:cs="Times New Roman"/>
          <w:szCs w:val="24"/>
        </w:rPr>
        <w:t>η μέρα</w:t>
      </w:r>
      <w:r w:rsidRPr="003B5E2D">
        <w:rPr>
          <w:rFonts w:eastAsia="Times New Roman" w:cs="Times New Roman"/>
          <w:szCs w:val="24"/>
        </w:rPr>
        <w:t>,</w:t>
      </w:r>
      <w:r>
        <w:rPr>
          <w:rFonts w:eastAsia="Times New Roman" w:cs="Times New Roman"/>
          <w:szCs w:val="24"/>
        </w:rPr>
        <w:t xml:space="preserve"> αλλάζουν</w:t>
      </w:r>
      <w:r w:rsidRPr="003B5E2D">
        <w:rPr>
          <w:rFonts w:eastAsia="Times New Roman" w:cs="Times New Roman"/>
          <w:szCs w:val="24"/>
        </w:rPr>
        <w:t>,</w:t>
      </w:r>
      <w:r>
        <w:rPr>
          <w:rFonts w:eastAsia="Times New Roman" w:cs="Times New Roman"/>
          <w:szCs w:val="24"/>
        </w:rPr>
        <w:t xml:space="preserve"> μεταφέρουν την έδρα τους από τη χώρα μας σε άλλες χώρες</w:t>
      </w:r>
      <w:r w:rsidRPr="003B5E2D">
        <w:rPr>
          <w:rFonts w:eastAsia="Times New Roman" w:cs="Times New Roman"/>
          <w:szCs w:val="24"/>
        </w:rPr>
        <w:t>,</w:t>
      </w:r>
      <w:r>
        <w:rPr>
          <w:rFonts w:eastAsia="Times New Roman" w:cs="Times New Roman"/>
          <w:szCs w:val="24"/>
        </w:rPr>
        <w:t xml:space="preserve"> γιατί δεν αντέχουν ούτε το βάρος της </w:t>
      </w:r>
      <w:proofErr w:type="spellStart"/>
      <w:r>
        <w:rPr>
          <w:rFonts w:eastAsia="Times New Roman" w:cs="Times New Roman"/>
          <w:szCs w:val="24"/>
        </w:rPr>
        <w:t>υπερφορολόγησης</w:t>
      </w:r>
      <w:proofErr w:type="spellEnd"/>
      <w:r>
        <w:rPr>
          <w:rFonts w:eastAsia="Times New Roman" w:cs="Times New Roman"/>
          <w:szCs w:val="24"/>
        </w:rPr>
        <w:t xml:space="preserve"> ούτε βέβαια αυτή την </w:t>
      </w:r>
      <w:proofErr w:type="spellStart"/>
      <w:r>
        <w:rPr>
          <w:rFonts w:eastAsia="Times New Roman" w:cs="Times New Roman"/>
          <w:szCs w:val="24"/>
        </w:rPr>
        <w:t>υπεργραφειοκρατία</w:t>
      </w:r>
      <w:proofErr w:type="spellEnd"/>
      <w:r>
        <w:rPr>
          <w:rFonts w:eastAsia="Times New Roman" w:cs="Times New Roman"/>
          <w:szCs w:val="24"/>
        </w:rPr>
        <w:t>. Έφυγε ο «ΤΙΤΑΝΑΣ». Η «</w:t>
      </w:r>
      <w:r>
        <w:rPr>
          <w:rFonts w:eastAsia="Times New Roman" w:cs="Times New Roman"/>
          <w:szCs w:val="24"/>
          <w:lang w:val="en-US"/>
        </w:rPr>
        <w:t>BLACKROCK</w:t>
      </w:r>
      <w:r>
        <w:rPr>
          <w:rFonts w:eastAsia="Times New Roman" w:cs="Times New Roman"/>
          <w:szCs w:val="24"/>
        </w:rPr>
        <w:t>» ανακοίνωσε το πάγωμα μιας μεγάλης επένδυσης στην Αθήνα.</w:t>
      </w:r>
      <w:r>
        <w:rPr>
          <w:rFonts w:eastAsia="Times New Roman" w:cs="Times New Roman"/>
          <w:szCs w:val="24"/>
        </w:rPr>
        <w:t xml:space="preserve"> Ο επενδυτής στις Σκουριές αξιώνει με εξώδικο αποζημίωση εκατοντάδων εκατομμυρίων για παρακώλυση της επένδυσης. Και στο Ελληνικό ακόμα προσπαθούμε να αποχαρακτηρίσουμε το δάσος, το οποίο ξαφνικά ανακάλυψε η Κυβέρνηση. </w:t>
      </w:r>
    </w:p>
    <w:p w14:paraId="295D742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Στα εθνικά μας ζητήματα, η εικόνα της</w:t>
      </w:r>
      <w:r>
        <w:rPr>
          <w:rFonts w:eastAsia="Times New Roman" w:cs="Times New Roman"/>
          <w:szCs w:val="24"/>
        </w:rPr>
        <w:t xml:space="preserve"> Κυβέρνησης είναι τουλάχιστον θλιβερή. Μετά το δημόσιο ξεκατίνιασμα μεταξύ Υπουργών της ίδιας Κυβέρνησης και τις εκατέρωθεν κατηγορίες φτάσαμε να βλέπουμε πρώην Υπουργό να μηνύει νυν Υπουργό για συκοφαντική δυσφήμιση. Και ο Πρωθυπουργός παρατηρεί αμέριμνος</w:t>
      </w:r>
      <w:r>
        <w:rPr>
          <w:rFonts w:eastAsia="Times New Roman" w:cs="Times New Roman"/>
          <w:szCs w:val="24"/>
        </w:rPr>
        <w:t xml:space="preserve">, σφυρίζει αδιάφορα. </w:t>
      </w:r>
    </w:p>
    <w:p w14:paraId="295D742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Τι γράφει, αλήθεια, η επιστολή παραίτησης του κ. Κοτζιά; Τι ειπώθηκε ακριβώς σε εκείνο το περιβόητο Υπουργικό Συμβούλιο; Κανείς δεν μιλάει. Θα τα μάθουμε μέσω της δικαιοσύνης μετά τη μήνυση που κατατέθηκε. </w:t>
      </w:r>
    </w:p>
    <w:p w14:paraId="295D742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Στα ζητήματα ασφαλείας -και</w:t>
      </w:r>
      <w:r>
        <w:rPr>
          <w:rFonts w:eastAsia="Times New Roman" w:cs="Times New Roman"/>
          <w:szCs w:val="24"/>
        </w:rPr>
        <w:t xml:space="preserve"> κλείνω- περιμένουμε να δούμε τι κατάληξη θα έχει η διαμάχη ανάμεσα στην Υπουργό και στην Αναπληρώτριά της. Ώσπου να βρουν, όμως, μεταξύ τους τι θα κάνουν, τα πανεπιστήμια κλείνουν και οι «</w:t>
      </w:r>
      <w:proofErr w:type="spellStart"/>
      <w:r>
        <w:rPr>
          <w:rFonts w:eastAsia="Times New Roman" w:cs="Times New Roman"/>
          <w:szCs w:val="24"/>
        </w:rPr>
        <w:t>Ρ</w:t>
      </w:r>
      <w:r>
        <w:rPr>
          <w:rFonts w:eastAsia="Times New Roman" w:cs="Times New Roman"/>
          <w:szCs w:val="24"/>
        </w:rPr>
        <w:t>ουβίκωνες</w:t>
      </w:r>
      <w:proofErr w:type="spellEnd"/>
      <w:r>
        <w:rPr>
          <w:rFonts w:eastAsia="Times New Roman" w:cs="Times New Roman"/>
          <w:szCs w:val="24"/>
        </w:rPr>
        <w:t xml:space="preserve">» χορεύουν, κυρίες και κύριοι συνάδελφοι. </w:t>
      </w:r>
    </w:p>
    <w:p w14:paraId="295D742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μια Κυβέ</w:t>
      </w:r>
      <w:r>
        <w:rPr>
          <w:rFonts w:eastAsia="Times New Roman" w:cs="Times New Roman"/>
          <w:szCs w:val="24"/>
        </w:rPr>
        <w:t>ρνηση που βουλιάζει κάθε μέρα υπό το βάρος αυτής της ετερόκλητης συμμαχίας, που έχει ένα μόνο κοινό σημείο</w:t>
      </w:r>
      <w:r>
        <w:rPr>
          <w:rFonts w:eastAsia="Times New Roman" w:cs="Times New Roman"/>
          <w:szCs w:val="24"/>
        </w:rPr>
        <w:t>:</w:t>
      </w:r>
      <w:r>
        <w:rPr>
          <w:rFonts w:eastAsia="Times New Roman" w:cs="Times New Roman"/>
          <w:szCs w:val="24"/>
        </w:rPr>
        <w:t xml:space="preserve"> την παραμονή στην εξουσία με κάθε κόστος. </w:t>
      </w:r>
    </w:p>
    <w:p w14:paraId="295D742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χώρα δεν αξίζει αυτό που της συμβαίνει. Οι Έλληνες αξίζουν κάτι καλύτερο.</w:t>
      </w:r>
      <w:r>
        <w:rPr>
          <w:rFonts w:eastAsia="Times New Roman" w:cs="Times New Roman"/>
          <w:szCs w:val="24"/>
        </w:rPr>
        <w:t xml:space="preserve"> Αξίζουν μια Κυβέρνηση που θα σταθεί πραγματικά στα προβλήματα, τα πραγματικά προβλήματα που τους απασχολούν, και θα δώσει λύσεις. Και σύντομα θα την έχουν.</w:t>
      </w:r>
    </w:p>
    <w:p w14:paraId="295D743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95D7431"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95D7432" w14:textId="77777777" w:rsidR="006C59DA" w:rsidRDefault="00DE6A6A">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 Φωτήλα.</w:t>
      </w:r>
    </w:p>
    <w:p w14:paraId="295D743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Δημοσχάκης</w:t>
      </w:r>
      <w:proofErr w:type="spellEnd"/>
      <w:r>
        <w:rPr>
          <w:rFonts w:eastAsia="Times New Roman" w:cs="Times New Roman"/>
          <w:szCs w:val="24"/>
        </w:rPr>
        <w:t xml:space="preserve"> έχει τον λόγο για επτά λεπτά.</w:t>
      </w:r>
    </w:p>
    <w:p w14:paraId="295D743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κύριε Πρόεδρε.</w:t>
      </w:r>
    </w:p>
    <w:p w14:paraId="295D743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τη λογική της φιέστας που σας διέπει</w:t>
      </w:r>
      <w:r>
        <w:rPr>
          <w:rFonts w:eastAsia="Times New Roman" w:cs="Times New Roman"/>
          <w:szCs w:val="24"/>
        </w:rPr>
        <w:t xml:space="preserve"> ως Κυβέρνηση, ο Πρωθυπουργός ανακοίνωσε χθες στην εξαιρετική εορτή της Πολεμικής Αεροπορίας στο Μέγαρο Μουσικής ότι καταθέτει τροπολογία για την επιστροφή των αναδρομικών στα στελέχη των Ενόπλων Δυνάμεων και Σωμάτων Ασφαλείας, της </w:t>
      </w:r>
      <w:r>
        <w:rPr>
          <w:rFonts w:eastAsia="Times New Roman" w:cs="Times New Roman"/>
          <w:szCs w:val="24"/>
        </w:rPr>
        <w:t>δ</w:t>
      </w:r>
      <w:r>
        <w:rPr>
          <w:rFonts w:eastAsia="Times New Roman" w:cs="Times New Roman"/>
          <w:szCs w:val="24"/>
        </w:rPr>
        <w:t>ικαιοσύνης αλλά και των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ανεπιστημίων. </w:t>
      </w:r>
    </w:p>
    <w:p w14:paraId="295D743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Βρισκόμουν στην εορτή και εκπροσωπούσα τον Πρόεδρό μας. Παρατήρησα, όμως, ότι το ακροατήριο ήταν παγερό και αδιάφορο, κύριε Υπουργέ. Δεν χειροκρότησε τις εξαγγελίες του κ. Τσίπρα. Είχαν προφανώς διαίσθηση για την επερχόμενη αδικία που θα τ</w:t>
      </w:r>
      <w:r>
        <w:rPr>
          <w:rFonts w:eastAsia="Times New Roman" w:cs="Times New Roman"/>
          <w:szCs w:val="24"/>
        </w:rPr>
        <w:t xml:space="preserve">ους επιφύλασσε μέσα σε λίγες ώρες και για μια ακόμη φορά η παρούσα Κυβέρνηση. </w:t>
      </w:r>
    </w:p>
    <w:p w14:paraId="295D743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Εθνικής Άμυνας είχε κάνει σημαία του την επιστροφή των αναδρομικών από το 2015 και επί τέσσερα χρόνια συνέχεια. Φτάσαμε στο τέλος του 2018, και μάλιστα </w:t>
      </w:r>
      <w:proofErr w:type="spellStart"/>
      <w:r>
        <w:rPr>
          <w:rFonts w:eastAsia="Times New Roman" w:cs="Times New Roman"/>
          <w:szCs w:val="24"/>
        </w:rPr>
        <w:t>μεσούσης</w:t>
      </w:r>
      <w:proofErr w:type="spellEnd"/>
      <w:r>
        <w:rPr>
          <w:rFonts w:eastAsia="Times New Roman" w:cs="Times New Roman"/>
          <w:szCs w:val="24"/>
        </w:rPr>
        <w:t xml:space="preserve"> μιας </w:t>
      </w:r>
      <w:r>
        <w:rPr>
          <w:rFonts w:eastAsia="Times New Roman" w:cs="Times New Roman"/>
          <w:szCs w:val="24"/>
        </w:rPr>
        <w:t>μακράς προεκλογικής περιόδου, για να φέρετε μια τροπολογία</w:t>
      </w:r>
      <w:r>
        <w:rPr>
          <w:rFonts w:eastAsia="Times New Roman" w:cs="Times New Roman"/>
          <w:szCs w:val="24"/>
        </w:rPr>
        <w:t>,</w:t>
      </w:r>
      <w:r>
        <w:rPr>
          <w:rFonts w:eastAsia="Times New Roman" w:cs="Times New Roman"/>
          <w:szCs w:val="24"/>
        </w:rPr>
        <w:t xml:space="preserve"> με την οποία πραγματικά εμπαίζετε τα στελέχη των Ενόπλων Δυνάμεων και των Σωμάτων Ασφαλείας, τους δικαστές και τους πανεπιστημιακούς μας. </w:t>
      </w:r>
    </w:p>
    <w:p w14:paraId="295D743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αυτό, γιατί δεν συνάδει με το πνεύμα της απόφασης του</w:t>
      </w:r>
      <w:r>
        <w:rPr>
          <w:rFonts w:eastAsia="Times New Roman" w:cs="Times New Roman"/>
          <w:szCs w:val="24"/>
        </w:rPr>
        <w:t xml:space="preserve">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την επαναφορά των μισθών των</w:t>
      </w:r>
      <w:r>
        <w:rPr>
          <w:rFonts w:eastAsia="Times New Roman" w:cs="Times New Roman"/>
          <w:szCs w:val="24"/>
        </w:rPr>
        <w:t>,</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xml:space="preserve"> εν ενεργεία στελεχών στα επίπεδα του έτους 2012, καθώς χορηγεί το 50% μόνο ως αναδρομικά από 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2012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Όμως, δεν το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για την αναπροσαρμογή των μισθών και των συντάξεων. </w:t>
      </w:r>
    </w:p>
    <w:p w14:paraId="295D743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 Υπουργός Εθνικής Άμυνας επικαλέστηκε σήμερα το νέο μισθολόγιο των στελεχών των Ενόπλων Δυνάμεων και των Σωμάτων Ασφαλείας, βάσει του ν.4472/2017. Παρ</w:t>
      </w:r>
      <w:r>
        <w:rPr>
          <w:rFonts w:eastAsia="Times New Roman" w:cs="Times New Roman"/>
          <w:szCs w:val="24"/>
        </w:rPr>
        <w:t xml:space="preserve">’ </w:t>
      </w:r>
      <w:r>
        <w:rPr>
          <w:rFonts w:eastAsia="Times New Roman" w:cs="Times New Roman"/>
          <w:szCs w:val="24"/>
        </w:rPr>
        <w:t>ότι έχει ρητή ισχύ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εφαρμόστηκε, δυστυχώς, καθυστερημένα,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με ευθύνη της Κυβέ</w:t>
      </w:r>
      <w:r>
        <w:rPr>
          <w:rFonts w:eastAsia="Times New Roman" w:cs="Times New Roman"/>
          <w:szCs w:val="24"/>
        </w:rPr>
        <w:t xml:space="preserve">ρνησης. Αυτό σημαίνει συνεπώς ότι </w:t>
      </w:r>
      <w:r>
        <w:rPr>
          <w:rFonts w:eastAsia="Times New Roman" w:cs="Times New Roman"/>
          <w:szCs w:val="24"/>
        </w:rPr>
        <w:lastRenderedPageBreak/>
        <w:t>τα αναδρομικά θα έπρεπε να χορηγηθούν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και όχι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Ουσιαστικά, τους στερείτε αναδρομικά ενός έτους. Τους κοροϊδεύετε, δηλαδή, μπροστά στα μάτια τους. Επίσης, στο ποσό του υπολοίπου 50%</w:t>
      </w:r>
      <w:r>
        <w:rPr>
          <w:rFonts w:eastAsia="Times New Roman" w:cs="Times New Roman"/>
          <w:szCs w:val="24"/>
        </w:rPr>
        <w:t xml:space="preserve"> δεν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αύξηση της προσωπικής διαφοράς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και εντεύθεν. </w:t>
      </w:r>
    </w:p>
    <w:p w14:paraId="295D743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Όσον αφορά τους συνταξιούχους, χορηγούνται τα αναδρομικά ως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αλλά δεν έχουν αναπροσαρμογή των συντάξεών τους σύμφωνα με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Το τραγικό είναι</w:t>
      </w:r>
      <w:r>
        <w:rPr>
          <w:rFonts w:eastAsia="Times New Roman" w:cs="Times New Roman"/>
          <w:szCs w:val="24"/>
        </w:rPr>
        <w:t xml:space="preserve">, όμως, ότι σε αυτούς στερείτε αναδρομικά δυόμισι ετών.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επιβάλλει την προστασία των καταβαλλόμενων παλαιών συντάξεων στα προ του νόμου επίπεδα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και περικοπή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της προσωπικής διαφοράς, δηλαδή μεταξύ παλαιάς και </w:t>
      </w:r>
      <w:r>
        <w:rPr>
          <w:rFonts w:eastAsia="Times New Roman" w:cs="Times New Roman"/>
          <w:szCs w:val="24"/>
        </w:rPr>
        <w:t xml:space="preserve">νέας </w:t>
      </w:r>
      <w:proofErr w:type="spellStart"/>
      <w:r>
        <w:rPr>
          <w:rFonts w:eastAsia="Times New Roman" w:cs="Times New Roman"/>
          <w:szCs w:val="24"/>
        </w:rPr>
        <w:t>επανυπολογισθείσας</w:t>
      </w:r>
      <w:proofErr w:type="spellEnd"/>
      <w:r>
        <w:rPr>
          <w:rFonts w:eastAsia="Times New Roman" w:cs="Times New Roman"/>
          <w:szCs w:val="24"/>
        </w:rPr>
        <w:t xml:space="preserve"> σύνταξης. Αυτό σημαίνει ότι θα έπρεπε τα αναδρομικά να χορηγηθούν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και όχι 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Με τα μαθηματικά της αριστερής πολιτικής σας τους στερείτε, κύριε Υπουργέ, αναδρομικά δυόμισι ετών. </w:t>
      </w:r>
    </w:p>
    <w:p w14:paraId="295D743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φυσικό, οι </w:t>
      </w:r>
      <w:r>
        <w:rPr>
          <w:rFonts w:eastAsia="Times New Roman" w:cs="Times New Roman"/>
          <w:szCs w:val="24"/>
        </w:rPr>
        <w:t>παραπάνω παραλείψεις σας θα οδηγήσουν τα εν ενεργεία και εν αποστρατεία στελέχη των Ενόπλων Δυνάμεων και των Σωμάτων Ασφαλείας να καταφύγουν σε μαζικές δικαστικές διεκδικήσεις, άρα ανοίγει ένας νέος κύκλος δικαστικών περιπετειών. Δεν λύνετε προβλήματα. Δημ</w:t>
      </w:r>
      <w:r>
        <w:rPr>
          <w:rFonts w:eastAsia="Times New Roman" w:cs="Times New Roman"/>
          <w:szCs w:val="24"/>
        </w:rPr>
        <w:t>ιουργείτε προβλήματα.</w:t>
      </w:r>
    </w:p>
    <w:p w14:paraId="295D743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μεριά</w:t>
      </w:r>
      <w:r>
        <w:rPr>
          <w:rFonts w:eastAsia="Times New Roman" w:cs="Times New Roman"/>
          <w:szCs w:val="24"/>
        </w:rPr>
        <w:t>,</w:t>
      </w:r>
      <w:r>
        <w:rPr>
          <w:rFonts w:eastAsia="Times New Roman" w:cs="Times New Roman"/>
          <w:szCs w:val="24"/>
        </w:rPr>
        <w:t xml:space="preserve"> θα περιμέναμε σε αυτή την τροπολογία σας ή σε κάποια άλλη να αποκαταστήσετε την αδικία και για τις ορφανικές οικογένειες, όπως αυτές εκφράζονται με τον Σύλλογο Συζύγων </w:t>
      </w:r>
      <w:proofErr w:type="spellStart"/>
      <w:r>
        <w:rPr>
          <w:rFonts w:eastAsia="Times New Roman" w:cs="Times New Roman"/>
          <w:szCs w:val="24"/>
        </w:rPr>
        <w:t>Θανόντων</w:t>
      </w:r>
      <w:proofErr w:type="spellEnd"/>
      <w:r>
        <w:rPr>
          <w:rFonts w:eastAsia="Times New Roman" w:cs="Times New Roman"/>
          <w:szCs w:val="24"/>
        </w:rPr>
        <w:t xml:space="preserve"> με την επωνυμία «ΑΞΙΑ». </w:t>
      </w:r>
    </w:p>
    <w:p w14:paraId="295D743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προηγούμεν</w:t>
      </w:r>
      <w:r>
        <w:rPr>
          <w:rFonts w:eastAsia="Times New Roman" w:cs="Times New Roman"/>
          <w:szCs w:val="24"/>
        </w:rPr>
        <w:t xml:space="preserve">η κυβέρνηση, η </w:t>
      </w:r>
      <w:r>
        <w:rPr>
          <w:rFonts w:eastAsia="Times New Roman" w:cs="Times New Roman"/>
          <w:szCs w:val="24"/>
        </w:rPr>
        <w:t>κ</w:t>
      </w:r>
      <w:r>
        <w:rPr>
          <w:rFonts w:eastAsia="Times New Roman" w:cs="Times New Roman"/>
          <w:szCs w:val="24"/>
        </w:rPr>
        <w:t xml:space="preserve">υβέρνηση Σαμαρά, με τον ν.4307/2014 επέστρεψε στα εν ενεργεία και εν αποστρατεία στελέχη των Ενόπλων Δυνάμεων και Σωμάτων Ασφαλείας και στους πανεπιστημιακούς και δικαστές το 50% των μειώσεων που κρίθηκαν αντισυνταγματικές από την </w:t>
      </w:r>
      <w:r>
        <w:rPr>
          <w:rFonts w:eastAsia="Times New Roman" w:cs="Times New Roman"/>
          <w:szCs w:val="24"/>
        </w:rPr>
        <w:t>ο</w:t>
      </w:r>
      <w:r>
        <w:rPr>
          <w:rFonts w:eastAsia="Times New Roman" w:cs="Times New Roman"/>
          <w:szCs w:val="24"/>
        </w:rPr>
        <w:t>λομέλεια</w:t>
      </w:r>
      <w:r>
        <w:rPr>
          <w:rFonts w:eastAsia="Times New Roman" w:cs="Times New Roman"/>
          <w:szCs w:val="24"/>
        </w:rPr>
        <w:t xml:space="preserve"> του Συμβουλίου της Επικρατείας, εφαρμόζοντας με πίστη και σεβασμό τις αποφάσεις της </w:t>
      </w:r>
      <w:r>
        <w:rPr>
          <w:rFonts w:eastAsia="Times New Roman" w:cs="Times New Roman"/>
          <w:szCs w:val="24"/>
        </w:rPr>
        <w:t>δ</w:t>
      </w:r>
      <w:r>
        <w:rPr>
          <w:rFonts w:eastAsia="Times New Roman" w:cs="Times New Roman"/>
          <w:szCs w:val="24"/>
        </w:rPr>
        <w:t xml:space="preserve">ικαιοσύνης. Μάλιστα αναπροσάρμοσε αυξητικά τους μισθούς και τις συντάξεις. Επιπλέον δεσμεύτηκε να χορηγήσει το υπόλοιπο 50% το έτος 2016 και μετά. </w:t>
      </w:r>
    </w:p>
    <w:p w14:paraId="295D743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 σχετική </w:t>
      </w:r>
      <w:r>
        <w:rPr>
          <w:rFonts w:eastAsia="Times New Roman" w:cs="Times New Roman"/>
          <w:szCs w:val="24"/>
        </w:rPr>
        <w:t>εφαρμογή της γνωστής ΚΥΑ, τα αναδρομικά θα κατατίθεντο στους ήδη τότε συνταξιούχους σε τριάντα έξι μηνιαίες δόσεις. Στο άρθρο 2 της συγκεκριμένης ΚΥΑ είχε προβλεφθεί να καταβληθούν τα αναδρομικά και στα μέλη των οικογενειών στα οποία είχε μεταβιβαστεί η σύ</w:t>
      </w:r>
      <w:r>
        <w:rPr>
          <w:rFonts w:eastAsia="Times New Roman" w:cs="Times New Roman"/>
          <w:szCs w:val="24"/>
        </w:rPr>
        <w:t xml:space="preserve">νταξη όσων είχαν αποβιώσει. </w:t>
      </w:r>
    </w:p>
    <w:p w14:paraId="295D743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Εσείς, όμως, σήμερα αγνοήσατε προκλητικά τις ορφανικές οικογένειες, που δεν πήραν τα χρήματα που δικαιούνται, ενώ εμείς καταθέσαμε από 27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2018 σχετική ερώτηση. Σας χτυπήσαμε την καμπάνα και δεν την ακούσατε, γιατί δεν λάβαμε </w:t>
      </w:r>
      <w:r>
        <w:rPr>
          <w:rFonts w:eastAsia="Times New Roman" w:cs="Times New Roman"/>
          <w:szCs w:val="24"/>
        </w:rPr>
        <w:t>μέχρι σήμερα ουσιαστική απάντηση από τους αρμοδίους Υπουργούς</w:t>
      </w:r>
      <w:r>
        <w:rPr>
          <w:rFonts w:eastAsia="Times New Roman" w:cs="Times New Roman"/>
          <w:szCs w:val="24"/>
        </w:rPr>
        <w:t>,</w:t>
      </w:r>
      <w:r>
        <w:rPr>
          <w:rFonts w:eastAsia="Times New Roman" w:cs="Times New Roman"/>
          <w:szCs w:val="24"/>
        </w:rPr>
        <w:t xml:space="preserve"> όπως όφειλαν</w:t>
      </w:r>
      <w:r>
        <w:rPr>
          <w:rFonts w:eastAsia="Times New Roman" w:cs="Times New Roman"/>
          <w:szCs w:val="24"/>
        </w:rPr>
        <w:t xml:space="preserve"> σύμφωνα</w:t>
      </w:r>
      <w:r>
        <w:rPr>
          <w:rFonts w:eastAsia="Times New Roman" w:cs="Times New Roman"/>
          <w:szCs w:val="24"/>
        </w:rPr>
        <w:t xml:space="preserve"> με τον Κανονισμό. </w:t>
      </w:r>
    </w:p>
    <w:p w14:paraId="295D744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κατακλείδι, κύριε Υπουργέ, πρόκειται για μια τροπολογία - κοροϊδία για τα στελέχη των Ενόπλων Δυνάμεων, των Σωμάτων Ασφαλείας, της </w:t>
      </w:r>
      <w:r>
        <w:rPr>
          <w:rFonts w:eastAsia="Times New Roman" w:cs="Times New Roman"/>
          <w:szCs w:val="24"/>
        </w:rPr>
        <w:t>δ</w:t>
      </w:r>
      <w:r>
        <w:rPr>
          <w:rFonts w:eastAsia="Times New Roman" w:cs="Times New Roman"/>
          <w:szCs w:val="24"/>
        </w:rPr>
        <w:t>ικαιοσύνης και των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ανεπιστημίων μας και μάλιστα τη φέρνετε σήμερα, ανήμερα της εορτής του προστάτη της Πολεμικής Αεροπορίας. Είναι μια τροπολογία με τον χαρακτήρα της ελεημοσύνης για τους ανθρώπους που με υψηλό φρόνημα και ηρωισμό υπηρετούν ή υπηρέτησαν την πατρίδα. </w:t>
      </w:r>
    </w:p>
    <w:p w14:paraId="295D744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γυρίσουμε λίγο τον χρόνο πίσω, με την απόφαση 1128/2016, το Συμβούλιο της Επικρατείας έκρινε ως αντισυνταγματικό τον ν.4093/2012, κατόπιν ομαδικών προσφυγών και επανέλαβε την κρίση του για την επάνοδο των αποδοχών στα προ του Αυγούστου του 2012 επίπ</w:t>
      </w:r>
      <w:r>
        <w:rPr>
          <w:rFonts w:eastAsia="Times New Roman" w:cs="Times New Roman"/>
          <w:szCs w:val="24"/>
        </w:rPr>
        <w:t>εδα.</w:t>
      </w:r>
    </w:p>
    <w:p w14:paraId="295D744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δεν έχει υλοποιηθεί η υπ’ </w:t>
      </w:r>
      <w:proofErr w:type="spellStart"/>
      <w:r>
        <w:rPr>
          <w:rFonts w:eastAsia="Times New Roman" w:cs="Times New Roman"/>
          <w:szCs w:val="24"/>
        </w:rPr>
        <w:t>όψιν</w:t>
      </w:r>
      <w:proofErr w:type="spellEnd"/>
      <w:r>
        <w:rPr>
          <w:rFonts w:eastAsia="Times New Roman" w:cs="Times New Roman"/>
          <w:szCs w:val="24"/>
        </w:rPr>
        <w:t xml:space="preserve"> απόφαση, παρά τις συνεχείς διαβεβαιώσεις του Υπουργού Εθνικής Άμυνας. Ο ίδιος έβρισκε συνεχώς πιστώσεις και κωδικούς για την υλοποίησή της, που δυστυχώς δεν αποδεχόταν, όπως λέει ο ίδιος, ο Υπουργός Οικονομι</w:t>
      </w:r>
      <w:r>
        <w:rPr>
          <w:rFonts w:eastAsia="Times New Roman" w:cs="Times New Roman"/>
          <w:szCs w:val="24"/>
        </w:rPr>
        <w:t xml:space="preserve">κών. </w:t>
      </w:r>
    </w:p>
    <w:p w14:paraId="295D744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 Κυριάκος Μητσοτάκης, ο Πρόεδρός μας, δεσμεύτηκε στις συναντήσεις που είχε με εκπροσώπους στελεχών των Ενόπλων Δυνάμεων και των Σωμάτων Ασφαλείας ότι θα επιστρέψει το 50% των αναδρομικών κανονικά κι όχι κουτσουρεμένα, όπως εσείς κάνετε σήμερα, και μ</w:t>
      </w:r>
      <w:r>
        <w:rPr>
          <w:rFonts w:eastAsia="Times New Roman" w:cs="Times New Roman"/>
          <w:szCs w:val="24"/>
        </w:rPr>
        <w:t>άλιστα δεσμεύτηκε ότι</w:t>
      </w:r>
      <w:r>
        <w:rPr>
          <w:rFonts w:eastAsia="Times New Roman" w:cs="Times New Roman"/>
          <w:szCs w:val="24"/>
        </w:rPr>
        <w:t>,</w:t>
      </w:r>
      <w:r>
        <w:rPr>
          <w:rFonts w:eastAsia="Times New Roman" w:cs="Times New Roman"/>
          <w:szCs w:val="24"/>
        </w:rPr>
        <w:t xml:space="preserve"> μόλις γίνουμε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θα καταθέσουμε ένα νέο μισθολόγιο</w:t>
      </w:r>
      <w:r>
        <w:rPr>
          <w:rFonts w:eastAsia="Times New Roman" w:cs="Times New Roman"/>
          <w:szCs w:val="24"/>
        </w:rPr>
        <w:t>,</w:t>
      </w:r>
      <w:r>
        <w:rPr>
          <w:rFonts w:eastAsia="Times New Roman" w:cs="Times New Roman"/>
          <w:szCs w:val="24"/>
        </w:rPr>
        <w:t xml:space="preserve"> που θα λαμβάνει υπ’ </w:t>
      </w:r>
      <w:proofErr w:type="spellStart"/>
      <w:r>
        <w:rPr>
          <w:rFonts w:eastAsia="Times New Roman" w:cs="Times New Roman"/>
          <w:szCs w:val="24"/>
        </w:rPr>
        <w:t>όψιν</w:t>
      </w:r>
      <w:proofErr w:type="spellEnd"/>
      <w:r>
        <w:rPr>
          <w:rFonts w:eastAsia="Times New Roman" w:cs="Times New Roman"/>
          <w:szCs w:val="24"/>
        </w:rPr>
        <w:t xml:space="preserve"> τα ειδικά χαρακτηριστικά των Ενόπλων Δυνάμεων και των Σωμάτων Ασφαλείας και θα διασφαλίζει αξιοπρεπείς αποδοχές. </w:t>
      </w:r>
    </w:p>
    <w:p w14:paraId="295D7444"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Εμείς, όμως, έχουμε γενναιότητα πο</w:t>
      </w:r>
      <w:r>
        <w:rPr>
          <w:rFonts w:eastAsia="Times New Roman"/>
          <w:szCs w:val="24"/>
        </w:rPr>
        <w:t xml:space="preserve">λιτική. Υπερψηφίζουμε αυτό το οποίο φέρνετε σήμερα στη Βουλή, όπως δήλωσε ο αρμόδιος τομεάρχης, το κουτσουρεμένο και ανορθόγραφο 50%, κατά παράβαση της απόφασης της </w:t>
      </w:r>
      <w:r>
        <w:rPr>
          <w:rFonts w:eastAsia="Times New Roman"/>
          <w:szCs w:val="24"/>
        </w:rPr>
        <w:t>δ</w:t>
      </w:r>
      <w:r>
        <w:rPr>
          <w:rFonts w:eastAsia="Times New Roman"/>
          <w:szCs w:val="24"/>
        </w:rPr>
        <w:t>ικαιοσύνης, με τη δήλωση ότι αδικήσατε κατάφωρα τα στελέχη των Ενόπλων Δυνάμεων και των Σω</w:t>
      </w:r>
      <w:r>
        <w:rPr>
          <w:rFonts w:eastAsia="Times New Roman"/>
          <w:szCs w:val="24"/>
        </w:rPr>
        <w:t>μάτων Ασφαλείας είτε βρίσκονται εν ενεργεία είτε στην εφεδρεία.</w:t>
      </w:r>
    </w:p>
    <w:p w14:paraId="295D744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Επίσης, αδικήσατε το ίδιο και τα στελέχη των πανεπιστημίων και των δικαστηρίων </w:t>
      </w:r>
      <w:r>
        <w:rPr>
          <w:rFonts w:eastAsia="Times New Roman"/>
          <w:szCs w:val="24"/>
        </w:rPr>
        <w:t>μας,</w:t>
      </w:r>
      <w:r>
        <w:rPr>
          <w:rFonts w:eastAsia="Times New Roman"/>
          <w:szCs w:val="24"/>
        </w:rPr>
        <w:t xml:space="preserve"> με τη δήλωση ότι εμείς τους ΤΙΜΟΥΜΕ -με κεφαλαία γράμματα- και δεν τους ξεχνούμε.</w:t>
      </w:r>
    </w:p>
    <w:p w14:paraId="295D7446"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Σας ευχαριστώ πολύ, κύριε </w:t>
      </w:r>
      <w:r>
        <w:rPr>
          <w:rFonts w:eastAsia="Times New Roman"/>
          <w:szCs w:val="24"/>
        </w:rPr>
        <w:t xml:space="preserve">Πρόεδρε. </w:t>
      </w:r>
    </w:p>
    <w:p w14:paraId="295D7447" w14:textId="77777777" w:rsidR="006C59DA" w:rsidRDefault="00DE6A6A">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95D7448" w14:textId="77777777" w:rsidR="006C59DA" w:rsidRDefault="00DE6A6A">
      <w:pPr>
        <w:tabs>
          <w:tab w:val="left" w:pos="2940"/>
        </w:tabs>
        <w:spacing w:line="600" w:lineRule="auto"/>
        <w:ind w:firstLine="720"/>
        <w:contextualSpacing/>
        <w:jc w:val="both"/>
        <w:rPr>
          <w:rFonts w:eastAsia="Times New Roman"/>
          <w:szCs w:val="24"/>
        </w:rPr>
      </w:pPr>
      <w:r w:rsidRPr="00F34386">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Δημοσχάκη</w:t>
      </w:r>
      <w:proofErr w:type="spellEnd"/>
      <w:r>
        <w:rPr>
          <w:rFonts w:eastAsia="Times New Roman"/>
          <w:szCs w:val="24"/>
        </w:rPr>
        <w:t>.</w:t>
      </w:r>
    </w:p>
    <w:p w14:paraId="295D7449" w14:textId="77777777" w:rsidR="006C59DA" w:rsidRDefault="00DE6A6A">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και λειτουργίας της Βουλής, εξήντα μαθήτριες</w:t>
      </w:r>
      <w:r>
        <w:rPr>
          <w:rFonts w:eastAsia="Times New Roman" w:cs="Times New Roman"/>
          <w:szCs w:val="24"/>
        </w:rPr>
        <w:t xml:space="preserve"> και μαθητές και τέσσερις εκπαιδευτικοί συνοδοί από το 7</w:t>
      </w:r>
      <w:r w:rsidRPr="002E3D44">
        <w:rPr>
          <w:rFonts w:eastAsia="Times New Roman" w:cs="Times New Roman"/>
          <w:szCs w:val="24"/>
          <w:vertAlign w:val="superscript"/>
        </w:rPr>
        <w:t>ο</w:t>
      </w:r>
      <w:r>
        <w:rPr>
          <w:rFonts w:eastAsia="Times New Roman" w:cs="Times New Roman"/>
          <w:szCs w:val="24"/>
        </w:rPr>
        <w:t xml:space="preserve"> Γυμνάσιο Τρικάλων. </w:t>
      </w:r>
    </w:p>
    <w:p w14:paraId="295D744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τούς καλωσορίζει.</w:t>
      </w:r>
    </w:p>
    <w:p w14:paraId="295D744B"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95D744C"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Τον λόγο έχει ο Κοινοβουλευτικός Εκπρόσωπος του ΚΚΕ κ. </w:t>
      </w:r>
      <w:proofErr w:type="spellStart"/>
      <w:r>
        <w:rPr>
          <w:rFonts w:eastAsia="Times New Roman"/>
          <w:szCs w:val="24"/>
        </w:rPr>
        <w:t>Καραθανασόπουλος</w:t>
      </w:r>
      <w:proofErr w:type="spellEnd"/>
      <w:r>
        <w:rPr>
          <w:rFonts w:eastAsia="Times New Roman"/>
          <w:szCs w:val="24"/>
        </w:rPr>
        <w:t xml:space="preserve"> για δώδεκα λεπτά.</w:t>
      </w:r>
    </w:p>
    <w:p w14:paraId="295D744D" w14:textId="77777777" w:rsidR="006C59DA" w:rsidRDefault="00DE6A6A">
      <w:pPr>
        <w:tabs>
          <w:tab w:val="left" w:pos="2940"/>
        </w:tabs>
        <w:spacing w:line="600" w:lineRule="auto"/>
        <w:ind w:firstLine="720"/>
        <w:contextualSpacing/>
        <w:jc w:val="both"/>
        <w:rPr>
          <w:rFonts w:eastAsia="Times New Roman"/>
          <w:szCs w:val="24"/>
        </w:rPr>
      </w:pPr>
      <w:r w:rsidRPr="00F34386">
        <w:rPr>
          <w:rFonts w:eastAsia="Times New Roman"/>
          <w:b/>
          <w:szCs w:val="24"/>
        </w:rPr>
        <w:t>ΝΙΚΟΛΑΟΣ ΚΑΡ</w:t>
      </w:r>
      <w:r w:rsidRPr="00F34386">
        <w:rPr>
          <w:rFonts w:eastAsia="Times New Roman"/>
          <w:b/>
          <w:szCs w:val="24"/>
        </w:rPr>
        <w:t>ΑΘΑΝΑΣΟΠΟΥΛΟΣ:</w:t>
      </w:r>
      <w:r>
        <w:rPr>
          <w:rFonts w:eastAsia="Times New Roman"/>
          <w:szCs w:val="24"/>
        </w:rPr>
        <w:t xml:space="preserve"> Ευχαριστώ, κύριε Πρόεδρε.</w:t>
      </w:r>
    </w:p>
    <w:p w14:paraId="295D744E"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Και σήμερα και με την παρέμβαση του κυρίου Πρωθυπουργού ακούσαμε για ακόμη μια φορά το νέο κυβερνητικό αφήγημα, ένα κυβερνητικό αφήγημα το οποίο όχι μόνο δεν πατάει σε καμμία πραγματικότητα, αλλά αντίθετα την αντιστ</w:t>
      </w:r>
      <w:r>
        <w:rPr>
          <w:rFonts w:eastAsia="Times New Roman"/>
          <w:szCs w:val="24"/>
        </w:rPr>
        <w:t>ρέφει και την προσαρμόζει στα μέτρα της κυβερνητικής προπαγάνδας.</w:t>
      </w:r>
    </w:p>
    <w:p w14:paraId="295D744F"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Κατ’ αρχάς το κυβερνητικό αφήγημα μιλάει για επιστροφή στην οικονομική κανονικότητα. </w:t>
      </w:r>
    </w:p>
    <w:p w14:paraId="295D745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Όμως, αλήθεια, ποια είναι αυτή η οικονομική κανονικότητα, όταν οι αβεβαιότητες οξύνονται και μεγεθύνοντα</w:t>
      </w:r>
      <w:r>
        <w:rPr>
          <w:rFonts w:eastAsia="Times New Roman"/>
          <w:szCs w:val="24"/>
        </w:rPr>
        <w:t>ι στη διεθνή καπιταλιστική οικονομία, αβεβαιότητες οι οποίες προέρχονται από την όξυνση του ανταγωνισμού, από τον εμπορικό πόλεμο, για παράδειγμα, ανάμεσα στις Ηνωμένες Πολιτείες και στην Κίνα, από τον εμπορικό πόλεμο ανάμεσα στις Ηνωμένες Πολιτείες της Αμ</w:t>
      </w:r>
      <w:r>
        <w:rPr>
          <w:rFonts w:eastAsia="Times New Roman"/>
          <w:szCs w:val="24"/>
        </w:rPr>
        <w:t>ερικής και την Ευρωπαϊκή Ένωση, αβεβαιότητες που οξύνονται από τη μεγέθυνση της ανισομετρίας μέσα στο εσωτερικό της Ευρωπαϊκής Ένωσης και ενισχύουν τις φυγόκεντρες τάσεις;</w:t>
      </w:r>
    </w:p>
    <w:p w14:paraId="295D7451"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Η κατάσταση με την Ιταλία και η αντιπαράθεση με τη Γερμανία είναι ακριβώς αποτέλεσμα</w:t>
      </w:r>
      <w:r>
        <w:rPr>
          <w:rFonts w:eastAsia="Times New Roman"/>
          <w:szCs w:val="24"/>
        </w:rPr>
        <w:t xml:space="preserve"> της υποβάθμισης της οικονομίας της Ιταλίας προς όφελος της γερμανικής οικονομίας, όταν υπάρχει αυτή η τεράστια </w:t>
      </w:r>
      <w:proofErr w:type="spellStart"/>
      <w:r>
        <w:rPr>
          <w:rFonts w:eastAsia="Times New Roman"/>
          <w:szCs w:val="24"/>
        </w:rPr>
        <w:t>υπερσυσσώρευση</w:t>
      </w:r>
      <w:proofErr w:type="spellEnd"/>
      <w:r>
        <w:rPr>
          <w:rFonts w:eastAsia="Times New Roman"/>
          <w:szCs w:val="24"/>
        </w:rPr>
        <w:t xml:space="preserve"> κεφαλαίων</w:t>
      </w:r>
      <w:r>
        <w:rPr>
          <w:rFonts w:eastAsia="Times New Roman"/>
          <w:szCs w:val="24"/>
        </w:rPr>
        <w:t>,</w:t>
      </w:r>
      <w:r>
        <w:rPr>
          <w:rFonts w:eastAsia="Times New Roman"/>
          <w:szCs w:val="24"/>
        </w:rPr>
        <w:t xml:space="preserve"> που βάζει εμπόδια στην ανάπτυξη του καπιταλιστικού συστήματος και στην αύξηση του ποσοστού κέρδους.</w:t>
      </w:r>
    </w:p>
    <w:p w14:paraId="295D745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Για ποια οικονομικ</w:t>
      </w:r>
      <w:r>
        <w:rPr>
          <w:rFonts w:eastAsia="Times New Roman"/>
          <w:szCs w:val="24"/>
        </w:rPr>
        <w:t>ή κανονικότητα μιλάτε</w:t>
      </w:r>
      <w:r>
        <w:rPr>
          <w:rFonts w:eastAsia="Times New Roman"/>
          <w:szCs w:val="24"/>
        </w:rPr>
        <w:t>,</w:t>
      </w:r>
      <w:r>
        <w:rPr>
          <w:rFonts w:eastAsia="Times New Roman"/>
          <w:szCs w:val="24"/>
        </w:rPr>
        <w:t xml:space="preserve"> τη στιγμή που οξύνονται ακόμη περισσότερο οι αντιθέσεις ανάμεσα στα ιμπεριαλιστικά κέντρα και στις άλλες μεγάλες καπιταλιστικές οικονομίες, αντιθέσεις που εκφράζονται με ιδιαίτερη οξύτητα, με ιδιαίτερη σφοδρότητα στην περιοχή μας και</w:t>
      </w:r>
      <w:r>
        <w:rPr>
          <w:rFonts w:eastAsia="Times New Roman"/>
          <w:szCs w:val="24"/>
        </w:rPr>
        <w:t xml:space="preserve"> ιδιαίτερα στην περιοχή των Δυτικών Βαλκανίων, φέρνοντας πιο κοντά τον κίνδυνο του πολέμου, των ιμπεριαλιστικών επεμβάσεων, της αλλαγής των συνόρων στην περιοχή των Δυτικών Βαλκανίων, αξιοποιώντας και τις εθνικιστικές κορ</w:t>
      </w:r>
      <w:r>
        <w:rPr>
          <w:rFonts w:eastAsia="Times New Roman"/>
          <w:szCs w:val="24"/>
        </w:rPr>
        <w:t>ό</w:t>
      </w:r>
      <w:r>
        <w:rPr>
          <w:rFonts w:eastAsia="Times New Roman"/>
          <w:szCs w:val="24"/>
        </w:rPr>
        <w:t>νες -σήμερα χορτάσαμε τέτοιες εθνι</w:t>
      </w:r>
      <w:r>
        <w:rPr>
          <w:rFonts w:eastAsia="Times New Roman"/>
          <w:szCs w:val="24"/>
        </w:rPr>
        <w:t>κιστικές κορ</w:t>
      </w:r>
      <w:r>
        <w:rPr>
          <w:rFonts w:eastAsia="Times New Roman"/>
          <w:szCs w:val="24"/>
        </w:rPr>
        <w:t>ό</w:t>
      </w:r>
      <w:r>
        <w:rPr>
          <w:rFonts w:eastAsia="Times New Roman"/>
          <w:szCs w:val="24"/>
        </w:rPr>
        <w:t xml:space="preserve">νες-, μετατρέποντας την ελληνική Κυβέρνηση σε σημαιοφόρο των </w:t>
      </w:r>
      <w:proofErr w:type="spellStart"/>
      <w:r>
        <w:rPr>
          <w:rFonts w:eastAsia="Times New Roman"/>
          <w:szCs w:val="24"/>
        </w:rPr>
        <w:t>αμερικανονατοϊκών</w:t>
      </w:r>
      <w:proofErr w:type="spellEnd"/>
      <w:r>
        <w:rPr>
          <w:rFonts w:eastAsia="Times New Roman"/>
          <w:szCs w:val="24"/>
        </w:rPr>
        <w:t xml:space="preserve"> σχεδιασμών στην περιοχή</w:t>
      </w:r>
      <w:r>
        <w:rPr>
          <w:rFonts w:eastAsia="Times New Roman"/>
          <w:szCs w:val="24"/>
        </w:rPr>
        <w:t>,</w:t>
      </w:r>
      <w:r>
        <w:rPr>
          <w:rFonts w:eastAsia="Times New Roman"/>
          <w:szCs w:val="24"/>
        </w:rPr>
        <w:t xml:space="preserve"> στο όνομα της </w:t>
      </w:r>
      <w:proofErr w:type="spellStart"/>
      <w:r>
        <w:rPr>
          <w:rFonts w:eastAsia="Times New Roman"/>
          <w:szCs w:val="24"/>
        </w:rPr>
        <w:t>γεωστρατηγικής</w:t>
      </w:r>
      <w:proofErr w:type="spellEnd"/>
      <w:r>
        <w:rPr>
          <w:rFonts w:eastAsia="Times New Roman"/>
          <w:szCs w:val="24"/>
        </w:rPr>
        <w:t>, όπως λέτε, αναβάθμισης της χώρας μας και της ελληνικής οικονομίας;</w:t>
      </w:r>
    </w:p>
    <w:p w14:paraId="295D7453"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Δηλαδή, μετατρέπετε την Ελλάδα σε πεδίο βο</w:t>
      </w:r>
      <w:r>
        <w:rPr>
          <w:rFonts w:eastAsia="Times New Roman"/>
          <w:szCs w:val="24"/>
        </w:rPr>
        <w:t>λής, μετατρέπετε την Ελλάδα σε στόχο</w:t>
      </w:r>
      <w:r>
        <w:rPr>
          <w:rFonts w:eastAsia="Times New Roman"/>
          <w:szCs w:val="24"/>
        </w:rPr>
        <w:t>,</w:t>
      </w:r>
      <w:r>
        <w:rPr>
          <w:rFonts w:eastAsia="Times New Roman"/>
          <w:szCs w:val="24"/>
        </w:rPr>
        <w:t xml:space="preserve"> στο όνομα το</w:t>
      </w:r>
      <w:r>
        <w:rPr>
          <w:rFonts w:eastAsia="Times New Roman"/>
          <w:szCs w:val="24"/>
        </w:rPr>
        <w:t>υ</w:t>
      </w:r>
      <w:r>
        <w:rPr>
          <w:rFonts w:eastAsia="Times New Roman"/>
          <w:szCs w:val="24"/>
        </w:rPr>
        <w:t xml:space="preserve"> να διευκολυνθεί η διείσδυση των επιχειρηματικών ομίλων στην περιοχή των Δυτικών Βαλκανίων και στην ευρύτερη περιοχή, για να προστατεύσετε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να στηρίξετε τα συμφέροντα των επιχειρήσεων.</w:t>
      </w:r>
    </w:p>
    <w:p w14:paraId="295D7454"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lastRenderedPageBreak/>
        <w:t>Το δεύτε</w:t>
      </w:r>
      <w:r>
        <w:rPr>
          <w:rFonts w:eastAsia="Times New Roman"/>
          <w:szCs w:val="24"/>
        </w:rPr>
        <w:t>ρο σκέλος του κυβερνητικού αφηγήματος βεβαίως είναι η δίκαιη ανάπτυξη και είστε πολύ αποκαλυπτικοί  στο τι σημαίνει αυτό, δίκαιη ανάπτυξη. Αυτή την αποκάλυψη την κάνατε μόλις προχθές</w:t>
      </w:r>
      <w:r>
        <w:rPr>
          <w:rFonts w:eastAsia="Times New Roman"/>
          <w:szCs w:val="24"/>
        </w:rPr>
        <w:t>,</w:t>
      </w:r>
      <w:r>
        <w:rPr>
          <w:rFonts w:eastAsia="Times New Roman"/>
          <w:szCs w:val="24"/>
        </w:rPr>
        <w:t xml:space="preserve"> στην παρουσίαση που έκανε το Υπουργείο Οικονομίας για τις </w:t>
      </w:r>
      <w:proofErr w:type="spellStart"/>
      <w:r>
        <w:rPr>
          <w:rFonts w:eastAsia="Times New Roman"/>
          <w:szCs w:val="24"/>
        </w:rPr>
        <w:t>εκατόν</w:t>
      </w:r>
      <w:proofErr w:type="spellEnd"/>
      <w:r>
        <w:rPr>
          <w:rFonts w:eastAsia="Times New Roman"/>
          <w:szCs w:val="24"/>
        </w:rPr>
        <w:t xml:space="preserve"> σαράντα</w:t>
      </w:r>
      <w:r>
        <w:rPr>
          <w:rFonts w:eastAsia="Times New Roman"/>
          <w:szCs w:val="24"/>
        </w:rPr>
        <w:t xml:space="preserve"> δύο δράσεις προς όφελος των επιχειρηματικών ομίλων. </w:t>
      </w:r>
    </w:p>
    <w:p w14:paraId="295D7455" w14:textId="77777777" w:rsidR="006C59DA" w:rsidRDefault="00DE6A6A">
      <w:pPr>
        <w:tabs>
          <w:tab w:val="left" w:pos="2940"/>
        </w:tabs>
        <w:spacing w:line="600" w:lineRule="auto"/>
        <w:ind w:firstLine="720"/>
        <w:contextualSpacing/>
        <w:jc w:val="both"/>
        <w:rPr>
          <w:rFonts w:eastAsia="Times New Roman" w:cs="Times New Roman"/>
          <w:szCs w:val="24"/>
        </w:rPr>
      </w:pPr>
      <w:r>
        <w:rPr>
          <w:rFonts w:eastAsia="Times New Roman"/>
          <w:szCs w:val="24"/>
        </w:rPr>
        <w:t>Μόνο και μόνο τα περιεχόμενα να δείτε</w:t>
      </w:r>
      <w:r>
        <w:rPr>
          <w:rFonts w:eastAsia="Times New Roman"/>
          <w:szCs w:val="24"/>
        </w:rPr>
        <w:t>,</w:t>
      </w:r>
      <w:r>
        <w:rPr>
          <w:rFonts w:eastAsia="Times New Roman"/>
          <w:szCs w:val="24"/>
        </w:rPr>
        <w:t xml:space="preserve"> δεν χρειάζεται τίποτε άλλο: το πώς βελτιώνετε, η Κυβέρνηση, ακόμα περισσότερο το επιχειρηματικό περιβάλλον, πώς βελτιώνετε την ανάπτυξη και την εξωστρέφεια των επι</w:t>
      </w:r>
      <w:r>
        <w:rPr>
          <w:rFonts w:eastAsia="Times New Roman"/>
          <w:szCs w:val="24"/>
        </w:rPr>
        <w:t>χειρηματικών ομίλων, πώς στηρίζετε ακόμη περισσότερο τη χρηματοδότηση των επιχειρήσεων, τους νέους αναπτυξιακούς νόμους, τη στήριξη των στρατηγικών επενδύσεων, την προσέλκυση ξένων επενδύσεων στη χώρα, την προώθηση των ιδιωτικοποιήσεων, τις συμπράξεις δημο</w:t>
      </w:r>
      <w:r>
        <w:rPr>
          <w:rFonts w:eastAsia="Times New Roman"/>
          <w:szCs w:val="24"/>
        </w:rPr>
        <w:t xml:space="preserve">σίου και ιδιωτικού τομέα, τα νέα επενδυτικά σχήματα και εργαλεία που βοηθάνε τις επιχειρήσεις, το </w:t>
      </w:r>
      <w:r>
        <w:rPr>
          <w:rFonts w:eastAsia="Times New Roman" w:cs="Times New Roman"/>
          <w:szCs w:val="24"/>
        </w:rPr>
        <w:t xml:space="preserve">πώς στηρίζετε τις επενδύσεις στα Βαλκάνια και στη βαλκανική </w:t>
      </w:r>
      <w:proofErr w:type="spellStart"/>
      <w:r>
        <w:rPr>
          <w:rFonts w:eastAsia="Times New Roman" w:cs="Times New Roman"/>
          <w:szCs w:val="24"/>
        </w:rPr>
        <w:t>συνανάπτυξη</w:t>
      </w:r>
      <w:proofErr w:type="spellEnd"/>
      <w:r>
        <w:rPr>
          <w:rFonts w:eastAsia="Times New Roman" w:cs="Times New Roman"/>
          <w:szCs w:val="24"/>
        </w:rPr>
        <w:t>, δηλαδή της Δύσης, όπως είπαμε, αλλά και μια σειρά άλλα ζητήματα</w:t>
      </w:r>
      <w:r>
        <w:rPr>
          <w:rFonts w:eastAsia="Times New Roman" w:cs="Times New Roman"/>
          <w:szCs w:val="24"/>
        </w:rPr>
        <w:t>,</w:t>
      </w:r>
      <w:r>
        <w:rPr>
          <w:rFonts w:eastAsia="Times New Roman" w:cs="Times New Roman"/>
          <w:szCs w:val="24"/>
        </w:rPr>
        <w:t xml:space="preserve"> τα οποία ακριβώς στη</w:t>
      </w:r>
      <w:r>
        <w:rPr>
          <w:rFonts w:eastAsia="Times New Roman" w:cs="Times New Roman"/>
          <w:szCs w:val="24"/>
        </w:rPr>
        <w:t xml:space="preserve">ρίζουν τα επιχειρηματικά συμφέροντα, θωρακίζουν την ανταγωνιστικότητα των επιχειρηματικών ομίλων και την καπιταλιστική κερδοφορία. </w:t>
      </w:r>
    </w:p>
    <w:p w14:paraId="295D745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μάλιστα σε αυτές τις δράσεις είναι και η κατάργηση του νόμου Κατσέλη ή Σταθάκη, όπως τον ονομάζετε</w:t>
      </w:r>
      <w:r>
        <w:rPr>
          <w:rFonts w:eastAsia="Times New Roman" w:cs="Times New Roman"/>
          <w:szCs w:val="24"/>
        </w:rPr>
        <w:t>,</w:t>
      </w:r>
      <w:r>
        <w:rPr>
          <w:rFonts w:eastAsia="Times New Roman" w:cs="Times New Roman"/>
          <w:szCs w:val="24"/>
        </w:rPr>
        <w:t xml:space="preserve"> και έστω αυτά τα περιορισμένα, τα ελάχιστα μέτρα προστασίας της πρώτης κατοικίας από πλειστηριασμούς στο όνομα της διαχείρισης </w:t>
      </w:r>
      <w:r>
        <w:rPr>
          <w:rFonts w:eastAsia="Times New Roman" w:cs="Times New Roman"/>
          <w:szCs w:val="24"/>
        </w:rPr>
        <w:lastRenderedPageBreak/>
        <w:t>των κόκκινων δανείων και της αποκατάστασης της χρηματοοικονομικής κατάστασης και της κεφαλαιακής επάρκειας των τραπεζών, με αποτ</w:t>
      </w:r>
      <w:r>
        <w:rPr>
          <w:rFonts w:eastAsia="Times New Roman" w:cs="Times New Roman"/>
          <w:szCs w:val="24"/>
        </w:rPr>
        <w:t xml:space="preserve">έλεσμα από το νέο έτος να πολλαπλασιαστούν οι πλειστηριασμοί αλλά και οι απειλές στα υπερχρεωμένα λαϊκά νοικοκυριά, οι εκβιασμοί στους υπερχρεωμένους </w:t>
      </w:r>
      <w:proofErr w:type="spellStart"/>
      <w:r>
        <w:rPr>
          <w:rFonts w:eastAsia="Times New Roman" w:cs="Times New Roman"/>
          <w:szCs w:val="24"/>
        </w:rPr>
        <w:t>επαγγελματοβιοτέχνες</w:t>
      </w:r>
      <w:proofErr w:type="spellEnd"/>
      <w:r>
        <w:rPr>
          <w:rFonts w:eastAsia="Times New Roman" w:cs="Times New Roman"/>
          <w:szCs w:val="24"/>
        </w:rPr>
        <w:t xml:space="preserve"> και αγρότες</w:t>
      </w:r>
      <w:r>
        <w:rPr>
          <w:rFonts w:eastAsia="Times New Roman" w:cs="Times New Roman"/>
          <w:szCs w:val="24"/>
        </w:rPr>
        <w:t>,</w:t>
      </w:r>
      <w:r>
        <w:rPr>
          <w:rFonts w:eastAsia="Times New Roman" w:cs="Times New Roman"/>
          <w:szCs w:val="24"/>
        </w:rPr>
        <w:t xml:space="preserve"> για να πάνε να διευθετήσουν τα δάνειά τους, για να προστατεύσουν είτε τη</w:t>
      </w:r>
      <w:r>
        <w:rPr>
          <w:rFonts w:eastAsia="Times New Roman" w:cs="Times New Roman"/>
          <w:szCs w:val="24"/>
        </w:rPr>
        <w:t xml:space="preserve">ν πρώτη κατοικία είτε τα εργαλεία της δουλειάς τους. </w:t>
      </w:r>
    </w:p>
    <w:p w14:paraId="295D745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Αυτός είναι ο χαρακτήρας της δίκαιης ανάπτυξης την οποία ευαγγελίζεστε, μια δίκαιη ανάπτυξη</w:t>
      </w:r>
      <w:r>
        <w:rPr>
          <w:rFonts w:eastAsia="Times New Roman" w:cs="Times New Roman"/>
          <w:szCs w:val="24"/>
        </w:rPr>
        <w:t>,</w:t>
      </w:r>
      <w:r>
        <w:rPr>
          <w:rFonts w:eastAsia="Times New Roman" w:cs="Times New Roman"/>
          <w:szCs w:val="24"/>
        </w:rPr>
        <w:t xml:space="preserve"> η οποία έχει ως προϋπόθεση τις συνθήκες εργασιακής ζούγκλας, που χέρι</w:t>
      </w:r>
      <w:r>
        <w:rPr>
          <w:rFonts w:eastAsia="Times New Roman" w:cs="Times New Roman"/>
          <w:szCs w:val="24"/>
        </w:rPr>
        <w:t>-</w:t>
      </w:r>
      <w:r>
        <w:rPr>
          <w:rFonts w:eastAsia="Times New Roman" w:cs="Times New Roman"/>
          <w:szCs w:val="24"/>
        </w:rPr>
        <w:t>χέρι με τις προηγούμενες κυβερνήσεις τη</w:t>
      </w:r>
      <w:r>
        <w:rPr>
          <w:rFonts w:eastAsia="Times New Roman" w:cs="Times New Roman"/>
          <w:szCs w:val="24"/>
        </w:rPr>
        <w:t>ς Νέας Δημοκρατίας και του ΠΑΣΟΚ εσείς, ως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ολοκληρώσατε. Και ολοκληρώσατε το «θεάρεστο» έργο με τα νέα εμπόδια τα οποία βάλατε</w:t>
      </w:r>
      <w:r>
        <w:rPr>
          <w:rFonts w:eastAsia="Times New Roman" w:cs="Times New Roman"/>
          <w:szCs w:val="24"/>
        </w:rPr>
        <w:t>,</w:t>
      </w:r>
      <w:r>
        <w:rPr>
          <w:rFonts w:eastAsia="Times New Roman" w:cs="Times New Roman"/>
          <w:szCs w:val="24"/>
        </w:rPr>
        <w:t xml:space="preserve"> με τις νέες ανατροπές στις εργασιακές σχέσεις, στο όνομα ακριβώς της θωράκισης της ανταγωνιστικότητας κ</w:t>
      </w:r>
      <w:r>
        <w:rPr>
          <w:rFonts w:eastAsia="Times New Roman" w:cs="Times New Roman"/>
          <w:szCs w:val="24"/>
        </w:rPr>
        <w:t xml:space="preserve">αι της προστασίας των επιχειρηματικών ομίλων. </w:t>
      </w:r>
    </w:p>
    <w:p w14:paraId="295D745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Άλλωστε, ο νόμος </w:t>
      </w:r>
      <w:proofErr w:type="spellStart"/>
      <w:r>
        <w:rPr>
          <w:rFonts w:eastAsia="Times New Roman" w:cs="Times New Roman"/>
          <w:szCs w:val="24"/>
        </w:rPr>
        <w:t>Βρούτση</w:t>
      </w:r>
      <w:proofErr w:type="spellEnd"/>
      <w:r>
        <w:rPr>
          <w:rFonts w:eastAsia="Times New Roman" w:cs="Times New Roman"/>
          <w:szCs w:val="24"/>
        </w:rPr>
        <w:t xml:space="preserve"> που έγινε νόμος </w:t>
      </w:r>
      <w:proofErr w:type="spellStart"/>
      <w:r>
        <w:rPr>
          <w:rFonts w:eastAsia="Times New Roman" w:cs="Times New Roman"/>
          <w:szCs w:val="24"/>
        </w:rPr>
        <w:t>Βρούτση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επιβεβαιώνουν του λόγου το αληθές</w:t>
      </w:r>
      <w:r>
        <w:rPr>
          <w:rFonts w:eastAsia="Times New Roman" w:cs="Times New Roman"/>
          <w:szCs w:val="24"/>
        </w:rPr>
        <w:t>,</w:t>
      </w:r>
      <w:r>
        <w:rPr>
          <w:rFonts w:eastAsia="Times New Roman" w:cs="Times New Roman"/>
          <w:szCs w:val="24"/>
        </w:rPr>
        <w:t xml:space="preserve"> ότι ήρθε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κάνει τη βρώμικη δουλειά, ό,τι οι προηγούμενες κυ</w:t>
      </w:r>
      <w:r>
        <w:rPr>
          <w:rFonts w:eastAsia="Times New Roman" w:cs="Times New Roman"/>
          <w:szCs w:val="24"/>
        </w:rPr>
        <w:t xml:space="preserve">βερνήσεις άφησαν ημιτελές. </w:t>
      </w:r>
    </w:p>
    <w:p w14:paraId="295D745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Διότι αυτό το οποίο έχετε επενδύσει ως Κυβέρνηση είναι ακριβώς το πώς θα στηρίξετε την καπιταλιστική ανάπτυξη, μια ανάπτυξη που όχι μόνο είναι άδικη, ταξική, αλλά αποτελεί και το φυτώριο αναπαραγωγής των σκανδάλων της διαφθοράς </w:t>
      </w:r>
      <w:r>
        <w:rPr>
          <w:rFonts w:eastAsia="Times New Roman" w:cs="Times New Roman"/>
          <w:szCs w:val="24"/>
        </w:rPr>
        <w:t xml:space="preserve">και της διαπλοκής. </w:t>
      </w:r>
    </w:p>
    <w:p w14:paraId="295D745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το τρίτο στοιχείο αυτού του κυβερνητικού αφηγήματος δεν είναι τίποτε άλλο</w:t>
      </w:r>
      <w:r>
        <w:rPr>
          <w:rFonts w:eastAsia="Times New Roman" w:cs="Times New Roman"/>
          <w:szCs w:val="24"/>
        </w:rPr>
        <w:t>,</w:t>
      </w:r>
      <w:r>
        <w:rPr>
          <w:rFonts w:eastAsia="Times New Roman" w:cs="Times New Roman"/>
          <w:szCs w:val="24"/>
        </w:rPr>
        <w:t xml:space="preserve"> παρά η επιστροφή στην κανονικότητα. Δηλαδή</w:t>
      </w:r>
      <w:r>
        <w:rPr>
          <w:rFonts w:eastAsia="Times New Roman" w:cs="Times New Roman"/>
          <w:szCs w:val="24"/>
        </w:rPr>
        <w:t>,</w:t>
      </w:r>
      <w:r>
        <w:rPr>
          <w:rFonts w:eastAsia="Times New Roman" w:cs="Times New Roman"/>
          <w:szCs w:val="24"/>
        </w:rPr>
        <w:t xml:space="preserve"> τι λέτε στον κόσμο; «Σας ευχαριστούμε που υπομείνατε όλα αυτά τα μέτρα τα προηγούμενα χρόνια και σήμερα θα σας αν</w:t>
      </w:r>
      <w:r>
        <w:rPr>
          <w:rFonts w:eastAsia="Times New Roman" w:cs="Times New Roman"/>
          <w:szCs w:val="24"/>
        </w:rPr>
        <w:t>ακουφίσουμε</w:t>
      </w:r>
      <w:r>
        <w:rPr>
          <w:rFonts w:eastAsia="Times New Roman" w:cs="Times New Roman"/>
          <w:szCs w:val="24"/>
        </w:rPr>
        <w:t>.</w:t>
      </w:r>
      <w:r>
        <w:rPr>
          <w:rFonts w:eastAsia="Times New Roman" w:cs="Times New Roman"/>
          <w:szCs w:val="24"/>
        </w:rPr>
        <w:t>». Πώς θα τον ανακουφίσετε; Στη λογική το</w:t>
      </w:r>
      <w:r>
        <w:rPr>
          <w:rFonts w:eastAsia="Times New Roman" w:cs="Times New Roman"/>
          <w:szCs w:val="24"/>
        </w:rPr>
        <w:t>ύ</w:t>
      </w:r>
      <w:r>
        <w:rPr>
          <w:rFonts w:eastAsia="Times New Roman" w:cs="Times New Roman"/>
          <w:szCs w:val="24"/>
        </w:rPr>
        <w:t xml:space="preserve"> «να σε κάψω Γιάννη, να σε αλείψω λάδι». Όχι μόνο δεν αναιρείτε την κλιμάκωση της επίθεσης, αλλά συνεχίζετε τη </w:t>
      </w:r>
      <w:proofErr w:type="spellStart"/>
      <w:r>
        <w:rPr>
          <w:rFonts w:eastAsia="Times New Roman" w:cs="Times New Roman"/>
          <w:szCs w:val="24"/>
        </w:rPr>
        <w:t>φοροεπιδρομή</w:t>
      </w:r>
      <w:proofErr w:type="spellEnd"/>
      <w:r>
        <w:rPr>
          <w:rFonts w:eastAsia="Times New Roman" w:cs="Times New Roman"/>
          <w:szCs w:val="24"/>
        </w:rPr>
        <w:t xml:space="preserve"> απέναντι στα λαϊκά στρώματα, συνεχίζετε την πολιτική των μειωμένων μισθών, των</w:t>
      </w:r>
      <w:r>
        <w:rPr>
          <w:rFonts w:eastAsia="Times New Roman" w:cs="Times New Roman"/>
          <w:szCs w:val="24"/>
        </w:rPr>
        <w:t xml:space="preserve"> μειωμένων συντάξεων απέναντι στους εργαζόμενους και τους συνταξιούχους, στο όνομα της δημοσιονομικής πειθαρχίας και μέσα από τη λογική των αιματοβαμμένων πρωτογενών πλεονασμάτων θα δώσετε κάποια «ψίχουλα» στα ακραία φαινόμενα φτώχειας. </w:t>
      </w:r>
    </w:p>
    <w:p w14:paraId="295D745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Έτσι, λοιπόν</w:t>
      </w:r>
      <w:r>
        <w:rPr>
          <w:rFonts w:eastAsia="Times New Roman" w:cs="Times New Roman"/>
          <w:szCs w:val="24"/>
        </w:rPr>
        <w:t>,</w:t>
      </w:r>
      <w:r>
        <w:rPr>
          <w:rFonts w:eastAsia="Times New Roman" w:cs="Times New Roman"/>
          <w:szCs w:val="24"/>
        </w:rPr>
        <w:t xml:space="preserve"> και εσείς ως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συνεχίζετε μια τεράστια αναδιανομή σε βάρος των λαϊκών εισοδημάτων προς όφελος του μεγάλου κεφαλαίου. Διότι ακριβώς δεν πρόκειται και την περίοδο της καπιταλιστικής ανάπτυξης που ευαγγελίζεστε να έχουμε καμμία επιστροφ</w:t>
      </w:r>
      <w:r>
        <w:rPr>
          <w:rFonts w:eastAsia="Times New Roman" w:cs="Times New Roman"/>
          <w:szCs w:val="24"/>
        </w:rPr>
        <w:t xml:space="preserve">ή των απωλειών που υπέστησαν οι </w:t>
      </w:r>
      <w:r>
        <w:rPr>
          <w:rFonts w:eastAsia="Times New Roman" w:cs="Times New Roman"/>
          <w:szCs w:val="24"/>
        </w:rPr>
        <w:lastRenderedPageBreak/>
        <w:t xml:space="preserve">εργαζόμενοι, οι συνταξιούχοι, τα λαϊκά στρώματα, οι </w:t>
      </w:r>
      <w:proofErr w:type="spellStart"/>
      <w:r>
        <w:rPr>
          <w:rFonts w:eastAsia="Times New Roman" w:cs="Times New Roman"/>
          <w:szCs w:val="24"/>
        </w:rPr>
        <w:t>επαγγελματοβιοτέχνες</w:t>
      </w:r>
      <w:proofErr w:type="spellEnd"/>
      <w:r>
        <w:rPr>
          <w:rFonts w:eastAsia="Times New Roman" w:cs="Times New Roman"/>
          <w:szCs w:val="24"/>
        </w:rPr>
        <w:t>. Αντίθετα, από τα δέκα που τους παίρνετε, τους επιστρέφετε το ένα, κάνοντας μία αναδιανομή της φτώχειας ανάμεσα στους λιγότερο φτωχούς και στους περισσ</w:t>
      </w:r>
      <w:r>
        <w:rPr>
          <w:rFonts w:eastAsia="Times New Roman" w:cs="Times New Roman"/>
          <w:szCs w:val="24"/>
        </w:rPr>
        <w:t xml:space="preserve">ότερο φτωχούς. Διότι αυτή είναι η λογική και η φιλοσοφία της δημοσιονομικής πειθαρχίας και της μη αμφισβήτησής της. Ακριβώς στο όνομα αυτής της δημοσιονομικής προστασίας έχετε υπογράψει πρωτογενή πλεονάσματα μέχρι το 2060. </w:t>
      </w:r>
    </w:p>
    <w:p w14:paraId="295D745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οι κοκορομαχίες αν</w:t>
      </w:r>
      <w:r>
        <w:rPr>
          <w:rFonts w:eastAsia="Times New Roman" w:cs="Times New Roman"/>
          <w:szCs w:val="24"/>
        </w:rPr>
        <w:t>άμεσα στην Αξιωματική Αντιπολίτευση, τα άλλα κόμματα και την Κυβέρνηση, που και σήμερα ακούσαμε, προσπαθούν να συγκαλύψουν ότι η Κυβέρνηση συνεχίζει με ιδιαίτερη επιμέλεια την πολιτική των προηγούμενων κυβερνήσεων</w:t>
      </w:r>
      <w:r>
        <w:rPr>
          <w:rFonts w:eastAsia="Times New Roman" w:cs="Times New Roman"/>
          <w:szCs w:val="24"/>
        </w:rPr>
        <w:t>,</w:t>
      </w:r>
      <w:r>
        <w:rPr>
          <w:rFonts w:eastAsia="Times New Roman" w:cs="Times New Roman"/>
          <w:szCs w:val="24"/>
        </w:rPr>
        <w:t xml:space="preserve"> τόσο στο ασφαλιστικό και στις μειώσεις τω</w:t>
      </w:r>
      <w:r>
        <w:rPr>
          <w:rFonts w:eastAsia="Times New Roman" w:cs="Times New Roman"/>
          <w:szCs w:val="24"/>
        </w:rPr>
        <w:t>ν μισθών όσο και στη συμφωνία</w:t>
      </w:r>
      <w:r>
        <w:rPr>
          <w:rFonts w:eastAsia="Times New Roman" w:cs="Times New Roman"/>
          <w:szCs w:val="24"/>
        </w:rPr>
        <w:t>,</w:t>
      </w:r>
      <w:r>
        <w:rPr>
          <w:rFonts w:eastAsia="Times New Roman" w:cs="Times New Roman"/>
          <w:szCs w:val="24"/>
        </w:rPr>
        <w:t xml:space="preserve"> η οποία είναι ευρύτατη</w:t>
      </w:r>
      <w:r>
        <w:rPr>
          <w:rFonts w:eastAsia="Times New Roman" w:cs="Times New Roman"/>
          <w:szCs w:val="24"/>
        </w:rPr>
        <w:t>,</w:t>
      </w:r>
      <w:r>
        <w:rPr>
          <w:rFonts w:eastAsia="Times New Roman" w:cs="Times New Roman"/>
          <w:szCs w:val="24"/>
        </w:rPr>
        <w:t xml:space="preserve"> σε σχέση με την κύρωση των </w:t>
      </w:r>
      <w:r>
        <w:rPr>
          <w:rFonts w:eastAsia="Times New Roman" w:cs="Times New Roman"/>
          <w:szCs w:val="24"/>
        </w:rPr>
        <w:t>ο</w:t>
      </w:r>
      <w:r>
        <w:rPr>
          <w:rFonts w:eastAsia="Times New Roman" w:cs="Times New Roman"/>
          <w:szCs w:val="24"/>
        </w:rPr>
        <w:t xml:space="preserve">δηγιών που προβλέπονται από την Ευρωπαϊκή Ένωση και τις οποίες ενσωματώνει το συγκεκριμένο νομοσχέδιο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w:t>
      </w:r>
    </w:p>
    <w:p w14:paraId="295D745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ποιες είναι αυτές οι </w:t>
      </w:r>
      <w:r>
        <w:rPr>
          <w:rFonts w:eastAsia="Times New Roman"/>
          <w:color w:val="000000"/>
          <w:szCs w:val="24"/>
          <w:shd w:val="clear" w:color="auto" w:fill="FFFFFF"/>
        </w:rPr>
        <w:t>ο</w:t>
      </w:r>
      <w:r>
        <w:rPr>
          <w:rFonts w:eastAsia="Times New Roman"/>
          <w:color w:val="000000"/>
          <w:szCs w:val="24"/>
          <w:shd w:val="clear" w:color="auto" w:fill="FFFFFF"/>
        </w:rPr>
        <w:t xml:space="preserve">δηγίες; Τι αφορούν; Αφορούν τη συμπληρωματική ασφάλιση, δηλαδή τα επαγγελματικά ταμεία και τις ιδιωτικές ασφαλιστικές εταιρείες, οι οποίες βρίσκονται σε ιδιαίτερη έξαρση σε επίπεδο Ευρωπαϊκής Ένωσης, λόγω των </w:t>
      </w:r>
      <w:proofErr w:type="spellStart"/>
      <w:r>
        <w:rPr>
          <w:rFonts w:eastAsia="Times New Roman"/>
          <w:color w:val="000000"/>
          <w:szCs w:val="24"/>
          <w:shd w:val="clear" w:color="auto" w:fill="FFFFFF"/>
        </w:rPr>
        <w:t>αντιασφαλιστικών</w:t>
      </w:r>
      <w:proofErr w:type="spellEnd"/>
      <w:r>
        <w:rPr>
          <w:rFonts w:eastAsia="Times New Roman"/>
          <w:color w:val="000000"/>
          <w:szCs w:val="24"/>
          <w:shd w:val="clear" w:color="auto" w:fill="FFFFFF"/>
        </w:rPr>
        <w:t xml:space="preserve"> μεταρρυθμίσεων στην Ευρωπαϊκή </w:t>
      </w:r>
      <w:r>
        <w:rPr>
          <w:rFonts w:eastAsia="Times New Roman"/>
          <w:color w:val="000000"/>
          <w:szCs w:val="24"/>
          <w:shd w:val="clear" w:color="auto" w:fill="FFFFFF"/>
        </w:rPr>
        <w:t>Ένωση αλλά και στη χώρα μας. Είναι πεδίον δόξης λαμπρό για το επόμενο διάστημα, για να αναπτυχθεί η επι</w:t>
      </w:r>
      <w:r>
        <w:rPr>
          <w:rFonts w:eastAsia="Times New Roman"/>
          <w:color w:val="000000"/>
          <w:szCs w:val="24"/>
          <w:shd w:val="clear" w:color="auto" w:fill="FFFFFF"/>
        </w:rPr>
        <w:lastRenderedPageBreak/>
        <w:t>χειρηματική δραστηριότητα όλων αυτών των ασφαλιστικών εταιρειών</w:t>
      </w:r>
      <w:r>
        <w:rPr>
          <w:rFonts w:eastAsia="Times New Roman"/>
          <w:color w:val="000000"/>
          <w:szCs w:val="24"/>
          <w:shd w:val="clear" w:color="auto" w:fill="FFFFFF"/>
        </w:rPr>
        <w:t>,</w:t>
      </w:r>
      <w:r>
        <w:rPr>
          <w:rFonts w:eastAsia="Times New Roman"/>
          <w:color w:val="000000"/>
          <w:szCs w:val="24"/>
          <w:shd w:val="clear" w:color="auto" w:fill="FFFFFF"/>
        </w:rPr>
        <w:t xml:space="preserve"> που δραστηριοποιούνται είτε στην ιδιωτική ασφάλιση είτε στα ταμεία επαγγελματικής ασφάλι</w:t>
      </w:r>
      <w:r>
        <w:rPr>
          <w:rFonts w:eastAsia="Times New Roman"/>
          <w:color w:val="000000"/>
          <w:szCs w:val="24"/>
          <w:shd w:val="clear" w:color="auto" w:fill="FFFFFF"/>
        </w:rPr>
        <w:t xml:space="preserve">σης. Αυτό είναι αποτέλεσμα του νόμου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w:t>
      </w:r>
    </w:p>
    <w:p w14:paraId="295D745E"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Τι έκανε ο νόμος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Έβαλε την ταφόπλακα στον δημόσιο χαρακτήρα της κοινωνικής ασφάλισης και στον αναδιανεμητικό του ρόλο. Και τι έφερε μπροστά; Τον αναδιανεμητικό - </w:t>
      </w:r>
      <w:proofErr w:type="spellStart"/>
      <w:r>
        <w:rPr>
          <w:rFonts w:eastAsia="Times New Roman"/>
          <w:color w:val="000000"/>
          <w:szCs w:val="24"/>
          <w:shd w:val="clear" w:color="auto" w:fill="FFFFFF"/>
        </w:rPr>
        <w:t>κεφαλαιοποιητικό</w:t>
      </w:r>
      <w:proofErr w:type="spellEnd"/>
      <w:r>
        <w:rPr>
          <w:rFonts w:eastAsia="Times New Roman"/>
          <w:color w:val="000000"/>
          <w:szCs w:val="24"/>
          <w:shd w:val="clear" w:color="auto" w:fill="FFFFFF"/>
        </w:rPr>
        <w:t>. Φέρατε, δη</w:t>
      </w:r>
      <w:r>
        <w:rPr>
          <w:rFonts w:eastAsia="Times New Roman"/>
          <w:color w:val="000000"/>
          <w:szCs w:val="24"/>
          <w:shd w:val="clear" w:color="auto" w:fill="FFFFFF"/>
        </w:rPr>
        <w:t xml:space="preserve">λαδή, με τον νόμο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την ψυχή του συστήματος </w:t>
      </w:r>
      <w:proofErr w:type="spellStart"/>
      <w:r>
        <w:rPr>
          <w:rFonts w:eastAsia="Times New Roman"/>
          <w:color w:val="000000"/>
          <w:szCs w:val="24"/>
          <w:shd w:val="clear" w:color="auto" w:fill="FFFFFF"/>
        </w:rPr>
        <w:t>Πινοσέτ</w:t>
      </w:r>
      <w:proofErr w:type="spellEnd"/>
      <w:r>
        <w:rPr>
          <w:rFonts w:eastAsia="Times New Roman"/>
          <w:color w:val="000000"/>
          <w:szCs w:val="24"/>
          <w:shd w:val="clear" w:color="auto" w:fill="FFFFFF"/>
        </w:rPr>
        <w:t xml:space="preserve">. Και κατά τ’ άλλα κατηγορείτε τη Νέα Δημοκρατία που μιλάει για το σύστημα </w:t>
      </w:r>
      <w:proofErr w:type="spellStart"/>
      <w:r>
        <w:rPr>
          <w:rFonts w:eastAsia="Times New Roman"/>
          <w:color w:val="000000"/>
          <w:szCs w:val="24"/>
          <w:shd w:val="clear" w:color="auto" w:fill="FFFFFF"/>
        </w:rPr>
        <w:t>Πινοσέτ</w:t>
      </w:r>
      <w:proofErr w:type="spellEnd"/>
      <w:r>
        <w:rPr>
          <w:rFonts w:eastAsia="Times New Roman"/>
          <w:color w:val="000000"/>
          <w:szCs w:val="24"/>
          <w:shd w:val="clear" w:color="auto" w:fill="FFFFFF"/>
        </w:rPr>
        <w:t>, τη στιγμή που εσείς το εφαρμόζετε στο ασφαλιστικό</w:t>
      </w:r>
      <w:r>
        <w:rPr>
          <w:rFonts w:eastAsia="Times New Roman"/>
          <w:color w:val="000000"/>
          <w:szCs w:val="24"/>
          <w:shd w:val="clear" w:color="auto" w:fill="FFFFFF"/>
        </w:rPr>
        <w:t>,</w:t>
      </w:r>
      <w:r>
        <w:rPr>
          <w:rFonts w:eastAsia="Times New Roman"/>
          <w:color w:val="000000"/>
          <w:szCs w:val="24"/>
          <w:shd w:val="clear" w:color="auto" w:fill="FFFFFF"/>
        </w:rPr>
        <w:t xml:space="preserve"> με τους γνωστούς τρεις πυλώνες. </w:t>
      </w:r>
    </w:p>
    <w:p w14:paraId="295D745F"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 της ουσίας δίνετε τη λ</w:t>
      </w:r>
      <w:r>
        <w:rPr>
          <w:rFonts w:eastAsia="Times New Roman"/>
          <w:color w:val="000000"/>
          <w:szCs w:val="24"/>
          <w:shd w:val="clear" w:color="auto" w:fill="FFFFFF"/>
        </w:rPr>
        <w:t>εγόμενη «εθνική σύνταξη», το επίδομα επιβίωσης δηλαδή, και από εκεί και πέρα, ανάλογα με την πορεία των ασφαλιστικών ταμείων</w:t>
      </w:r>
      <w:r>
        <w:rPr>
          <w:rFonts w:eastAsia="Times New Roman"/>
          <w:color w:val="000000"/>
          <w:szCs w:val="24"/>
          <w:shd w:val="clear" w:color="auto" w:fill="FFFFFF"/>
        </w:rPr>
        <w:t>,</w:t>
      </w:r>
      <w:r>
        <w:rPr>
          <w:rFonts w:eastAsia="Times New Roman"/>
          <w:color w:val="000000"/>
          <w:szCs w:val="24"/>
          <w:shd w:val="clear" w:color="auto" w:fill="FFFFFF"/>
        </w:rPr>
        <w:t xml:space="preserve"> μεγαλώνετε τις εισφορές για τους εργαζόμενους και ταυτόχρονα μειώνετε την κρατική χρηματοδότηση και τις εργοδοτικές εισφορές και μ</w:t>
      </w:r>
      <w:r>
        <w:rPr>
          <w:rFonts w:eastAsia="Times New Roman"/>
          <w:color w:val="000000"/>
          <w:szCs w:val="24"/>
          <w:shd w:val="clear" w:color="auto" w:fill="FFFFFF"/>
        </w:rPr>
        <w:t>ε τη διεύρυνση της μερικής απασχόλησης τα οδηγείτε επί της ουσίας σε χρεοκοπία. Από την άλλη μεριά</w:t>
      </w:r>
      <w:r>
        <w:rPr>
          <w:rFonts w:eastAsia="Times New Roman"/>
          <w:color w:val="000000"/>
          <w:szCs w:val="24"/>
          <w:shd w:val="clear" w:color="auto" w:fill="FFFFFF"/>
        </w:rPr>
        <w:t>,</w:t>
      </w:r>
      <w:r>
        <w:rPr>
          <w:rFonts w:eastAsia="Times New Roman"/>
          <w:color w:val="000000"/>
          <w:szCs w:val="24"/>
          <w:shd w:val="clear" w:color="auto" w:fill="FFFFFF"/>
        </w:rPr>
        <w:t xml:space="preserve"> δίνετε στον εργαζόμενο το τυράκι στη φάκα και του λέτε: Άμα θέλεις περισσότερη σύνταξη</w:t>
      </w:r>
      <w:r>
        <w:rPr>
          <w:rFonts w:eastAsia="Times New Roman"/>
          <w:color w:val="000000"/>
          <w:szCs w:val="24"/>
          <w:shd w:val="clear" w:color="auto" w:fill="FFFFFF"/>
        </w:rPr>
        <w:t>,</w:t>
      </w:r>
      <w:r>
        <w:rPr>
          <w:rFonts w:eastAsia="Times New Roman"/>
          <w:color w:val="000000"/>
          <w:szCs w:val="24"/>
          <w:shd w:val="clear" w:color="auto" w:fill="FFFFFF"/>
        </w:rPr>
        <w:t xml:space="preserve"> κάνε ένα ταμείο επαγγελματικής ασφάλισης ή ιδιωτική ασφάλιση. Αυτό έ</w:t>
      </w:r>
      <w:r>
        <w:rPr>
          <w:rFonts w:eastAsia="Times New Roman"/>
          <w:color w:val="000000"/>
          <w:szCs w:val="24"/>
          <w:shd w:val="clear" w:color="auto" w:fill="FFFFFF"/>
        </w:rPr>
        <w:t>χετε προχωρήσει με το συγκεκριμένο νομοσχέδιο και το προχωρ</w:t>
      </w:r>
      <w:r>
        <w:rPr>
          <w:rFonts w:eastAsia="Times New Roman"/>
          <w:color w:val="000000"/>
          <w:szCs w:val="24"/>
          <w:shd w:val="clear" w:color="auto" w:fill="FFFFFF"/>
        </w:rPr>
        <w:t>ά</w:t>
      </w:r>
      <w:r>
        <w:rPr>
          <w:rFonts w:eastAsia="Times New Roman"/>
          <w:color w:val="000000"/>
          <w:szCs w:val="24"/>
          <w:shd w:val="clear" w:color="auto" w:fill="FFFFFF"/>
        </w:rPr>
        <w:t xml:space="preserve">τε ακόμη παραπέρα. Άλλο, δηλαδή, ένα μέτρο στον </w:t>
      </w:r>
      <w:proofErr w:type="spellStart"/>
      <w:r>
        <w:rPr>
          <w:rFonts w:eastAsia="Times New Roman"/>
          <w:color w:val="000000"/>
          <w:szCs w:val="24"/>
          <w:shd w:val="clear" w:color="auto" w:fill="FFFFFF"/>
        </w:rPr>
        <w:t>αντιασφαλιστικό</w:t>
      </w:r>
      <w:proofErr w:type="spellEnd"/>
      <w:r>
        <w:rPr>
          <w:rFonts w:eastAsia="Times New Roman"/>
          <w:color w:val="000000"/>
          <w:szCs w:val="24"/>
          <w:shd w:val="clear" w:color="auto" w:fill="FFFFFF"/>
        </w:rPr>
        <w:t xml:space="preserve"> οδοστρωτήρα, που η Κυβέρνηση ΣΥΡΙΖΑ - ΑΝΕΛ συνέχισε, παίρνοντας τη σκυτάλη από τις προηγούμενες κυβερνήσεις. </w:t>
      </w:r>
    </w:p>
    <w:p w14:paraId="295D7460"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Γι</w:t>
      </w:r>
      <w:r>
        <w:rPr>
          <w:rFonts w:eastAsia="Times New Roman"/>
          <w:color w:val="000000"/>
          <w:szCs w:val="24"/>
          <w:shd w:val="clear" w:color="auto" w:fill="FFFFFF"/>
        </w:rPr>
        <w:t>α</w:t>
      </w:r>
      <w:r>
        <w:rPr>
          <w:rFonts w:eastAsia="Times New Roman"/>
          <w:color w:val="000000"/>
          <w:szCs w:val="24"/>
          <w:shd w:val="clear" w:color="auto" w:fill="FFFFFF"/>
        </w:rPr>
        <w:t xml:space="preserve"> αυτόν ακριβώς τον </w:t>
      </w:r>
      <w:r>
        <w:rPr>
          <w:rFonts w:eastAsia="Times New Roman"/>
          <w:color w:val="000000"/>
          <w:szCs w:val="24"/>
          <w:shd w:val="clear" w:color="auto" w:fill="FFFFFF"/>
        </w:rPr>
        <w:t xml:space="preserve">λόγο και η τροπολογία που φέρνετε εδώ στη Βουλή αποδεικνύει ότι στην πολιτική εξαπάτηση του λαού και των συνταξιούχων είστε </w:t>
      </w:r>
      <w:proofErr w:type="spellStart"/>
      <w:r>
        <w:rPr>
          <w:rFonts w:eastAsia="Times New Roman"/>
          <w:color w:val="000000"/>
          <w:szCs w:val="24"/>
          <w:shd w:val="clear" w:color="auto" w:fill="FFFFFF"/>
        </w:rPr>
        <w:t>μαστόρια</w:t>
      </w:r>
      <w:proofErr w:type="spellEnd"/>
      <w:r>
        <w:rPr>
          <w:rFonts w:eastAsia="Times New Roman"/>
          <w:color w:val="000000"/>
          <w:szCs w:val="24"/>
          <w:shd w:val="clear" w:color="auto" w:fill="FFFFFF"/>
        </w:rPr>
        <w:t xml:space="preserve">. </w:t>
      </w:r>
    </w:p>
    <w:p w14:paraId="295D7461"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Τι κάνετε</w:t>
      </w:r>
      <w:r>
        <w:rPr>
          <w:rFonts w:eastAsia="Times New Roman"/>
          <w:color w:val="000000"/>
          <w:szCs w:val="24"/>
          <w:shd w:val="clear" w:color="auto" w:fill="FFFFFF"/>
        </w:rPr>
        <w:t>,</w:t>
      </w:r>
      <w:r>
        <w:rPr>
          <w:rFonts w:eastAsia="Times New Roman"/>
          <w:color w:val="000000"/>
          <w:szCs w:val="24"/>
          <w:shd w:val="clear" w:color="auto" w:fill="FFFFFF"/>
        </w:rPr>
        <w:t xml:space="preserve"> λοιπόν; Φέρνετε μία μερική επιστροφή των αναδρομικών που έχετε παράνομα παρακρατήσει από τους μισθούς και τις </w:t>
      </w:r>
      <w:r>
        <w:rPr>
          <w:rFonts w:eastAsia="Times New Roman"/>
          <w:color w:val="000000"/>
          <w:szCs w:val="24"/>
          <w:shd w:val="clear" w:color="auto" w:fill="FFFFFF"/>
        </w:rPr>
        <w:t>συντάξεις των ειδικών μισθολογίων με τη μορφή επιδόματος. Δηλαδή αυτό δεν θα σημάνει ότι θα αυξηθούν οι μισθοί και οι συντάξεις αυτών των στρωμάτων. Και μάλιστα βάζετε πονηρά στο άρθρο 6 την παράγραφο 3</w:t>
      </w:r>
      <w:r>
        <w:rPr>
          <w:rFonts w:eastAsia="Times New Roman"/>
          <w:color w:val="000000"/>
          <w:szCs w:val="24"/>
          <w:shd w:val="clear" w:color="auto" w:fill="FFFFFF"/>
        </w:rPr>
        <w:t>,</w:t>
      </w:r>
      <w:r>
        <w:rPr>
          <w:rFonts w:eastAsia="Times New Roman"/>
          <w:color w:val="000000"/>
          <w:szCs w:val="24"/>
          <w:shd w:val="clear" w:color="auto" w:fill="FFFFFF"/>
        </w:rPr>
        <w:t xml:space="preserve"> που λέτε, με τη συγκεκριμένη διάταξη αυτής της παραγ</w:t>
      </w:r>
      <w:r>
        <w:rPr>
          <w:rFonts w:eastAsia="Times New Roman"/>
          <w:color w:val="000000"/>
          <w:szCs w:val="24"/>
          <w:shd w:val="clear" w:color="auto" w:fill="FFFFFF"/>
        </w:rPr>
        <w:t xml:space="preserve">ράφου, το εξής πολύ αποκαλυπτικό: </w:t>
      </w:r>
      <w:r>
        <w:rPr>
          <w:rFonts w:eastAsia="Times New Roman"/>
          <w:color w:val="000000"/>
          <w:szCs w:val="24"/>
          <w:shd w:val="clear" w:color="auto" w:fill="FFFFFF"/>
        </w:rPr>
        <w:t>η</w:t>
      </w:r>
      <w:r>
        <w:rPr>
          <w:rFonts w:eastAsia="Times New Roman"/>
          <w:color w:val="000000"/>
          <w:szCs w:val="24"/>
          <w:shd w:val="clear" w:color="auto" w:fill="FFFFFF"/>
        </w:rPr>
        <w:t xml:space="preserve"> καταβολή του ποσού της προηγούμενης παραγράφου -η καταβολή, δηλαδή, των αναδρομικών- δεν επηρεάζει το ύψος της καταβαλλόμενης σύνταξης που έχει ληφθεί υπ’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για τον </w:t>
      </w:r>
      <w:proofErr w:type="spellStart"/>
      <w:r>
        <w:rPr>
          <w:rFonts w:eastAsia="Times New Roman"/>
          <w:color w:val="000000"/>
          <w:szCs w:val="24"/>
          <w:shd w:val="clear" w:color="auto" w:fill="FFFFFF"/>
        </w:rPr>
        <w:t>επανυπολογισμό</w:t>
      </w:r>
      <w:proofErr w:type="spellEnd"/>
      <w:r>
        <w:rPr>
          <w:rFonts w:eastAsia="Times New Roman"/>
          <w:color w:val="000000"/>
          <w:szCs w:val="24"/>
          <w:shd w:val="clear" w:color="auto" w:fill="FFFFFF"/>
        </w:rPr>
        <w:t xml:space="preserve"> και την αναπροσαρμογή που προβλέπεται</w:t>
      </w:r>
      <w:r>
        <w:rPr>
          <w:rFonts w:eastAsia="Times New Roman"/>
          <w:color w:val="000000"/>
          <w:szCs w:val="24"/>
          <w:shd w:val="clear" w:color="auto" w:fill="FFFFFF"/>
        </w:rPr>
        <w:t xml:space="preserve"> στο άρθρο 14 του </w:t>
      </w:r>
      <w:proofErr w:type="spellStart"/>
      <w:r>
        <w:rPr>
          <w:rFonts w:eastAsia="Times New Roman"/>
          <w:color w:val="000000"/>
          <w:szCs w:val="24"/>
          <w:shd w:val="clear" w:color="auto" w:fill="FFFFFF"/>
        </w:rPr>
        <w:t>αντιασφαλιστικού</w:t>
      </w:r>
      <w:proofErr w:type="spellEnd"/>
      <w:r>
        <w:rPr>
          <w:rFonts w:eastAsia="Times New Roman"/>
          <w:color w:val="000000"/>
          <w:szCs w:val="24"/>
          <w:shd w:val="clear" w:color="auto" w:fill="FFFFFF"/>
        </w:rPr>
        <w:t xml:space="preserve"> εκτρώματος, του νόμου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Αυτό τι σημαίνει στα απλά ελληνικά; Το λέτε πολύ αποκαλυπτικά στην εισηγητική έκθεση: Εάν δεν βάλουμε την παράγραφο 3, αυτό θα έχει ως αποτέλεσμα την ανατροπή της υπολογισθείσας συνταξι</w:t>
      </w:r>
      <w:r>
        <w:rPr>
          <w:rFonts w:eastAsia="Times New Roman"/>
          <w:color w:val="000000"/>
          <w:szCs w:val="24"/>
          <w:shd w:val="clear" w:color="auto" w:fill="FFFFFF"/>
        </w:rPr>
        <w:t xml:space="preserve">οδοτικής δαπάνης και των βασικών παραδοχών της </w:t>
      </w:r>
      <w:proofErr w:type="spellStart"/>
      <w:r>
        <w:rPr>
          <w:rFonts w:eastAsia="Times New Roman"/>
          <w:color w:val="000000"/>
          <w:szCs w:val="24"/>
          <w:shd w:val="clear" w:color="auto" w:fill="FFFFFF"/>
        </w:rPr>
        <w:t>αντιασφαλιστικής</w:t>
      </w:r>
      <w:proofErr w:type="spellEnd"/>
      <w:r>
        <w:rPr>
          <w:rFonts w:eastAsia="Times New Roman"/>
          <w:color w:val="000000"/>
          <w:szCs w:val="24"/>
          <w:shd w:val="clear" w:color="auto" w:fill="FFFFFF"/>
        </w:rPr>
        <w:t xml:space="preserve"> μεταρρύθμισης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 xml:space="preserve"> –αυτό το βάζω εγώ- σε βάρος του οικονομικού προγραμματισμού της χώρας.</w:t>
      </w:r>
    </w:p>
    <w:p w14:paraId="295D7462"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Βουλευτ</w:t>
      </w:r>
      <w:r>
        <w:rPr>
          <w:rFonts w:eastAsia="Times New Roman"/>
          <w:color w:val="000000"/>
          <w:szCs w:val="24"/>
          <w:shd w:val="clear" w:color="auto" w:fill="FFFFFF"/>
        </w:rPr>
        <w:t>ή</w:t>
      </w:r>
      <w:r>
        <w:rPr>
          <w:rFonts w:eastAsia="Times New Roman"/>
          <w:color w:val="000000"/>
          <w:szCs w:val="24"/>
          <w:shd w:val="clear" w:color="auto" w:fill="FFFFFF"/>
        </w:rPr>
        <w:t>)</w:t>
      </w:r>
    </w:p>
    <w:p w14:paraId="295D7463"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Τι λέτε, δ</w:t>
      </w:r>
      <w:r>
        <w:rPr>
          <w:rFonts w:eastAsia="Times New Roman"/>
          <w:color w:val="000000"/>
          <w:szCs w:val="24"/>
          <w:shd w:val="clear" w:color="auto" w:fill="FFFFFF"/>
        </w:rPr>
        <w:t>ηλαδή, και τι επιβεβαιώνετε; Ότι δεν πρόκειται να δοθεί δεκάρα τσακιστή και την ίδια στιγμή υποκριτικά στρέφετε τους συνταξιούχους στα δικηγορικά γραφεία και στους μεγαλοδικηγόρους</w:t>
      </w:r>
      <w:r>
        <w:rPr>
          <w:rFonts w:eastAsia="Times New Roman"/>
          <w:color w:val="000000"/>
          <w:szCs w:val="24"/>
          <w:shd w:val="clear" w:color="auto" w:fill="FFFFFF"/>
        </w:rPr>
        <w:t>,</w:t>
      </w:r>
      <w:r>
        <w:rPr>
          <w:rFonts w:eastAsia="Times New Roman"/>
          <w:color w:val="000000"/>
          <w:szCs w:val="24"/>
          <w:shd w:val="clear" w:color="auto" w:fill="FFFFFF"/>
        </w:rPr>
        <w:t xml:space="preserve"> σε αναζήτηση της επιστροφής αυτών που παράνομα τους έχετε κρατήσει με τις </w:t>
      </w:r>
      <w:r>
        <w:rPr>
          <w:rFonts w:eastAsia="Times New Roman"/>
          <w:color w:val="000000"/>
          <w:szCs w:val="24"/>
          <w:shd w:val="clear" w:color="auto" w:fill="FFFFFF"/>
        </w:rPr>
        <w:t xml:space="preserve">μειώσεις στις συντάξεις και ενώ εσείς οι ίδιοι λέτε μέσα ότι δεν θα επιτρέψετε να ανατραπεί η υπολογισθείσα συνταξιοδοτική δαπάνη, γιατί ακριβώς η βιωσιμότητα και τα πλεονάσματα των ασφαλιστικών ταμείων μετρούν στο ματωμένο πρωτογενές πλεόνασμα. </w:t>
      </w:r>
    </w:p>
    <w:p w14:paraId="295D7464"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Αυτά τα μ</w:t>
      </w:r>
      <w:r>
        <w:rPr>
          <w:rFonts w:eastAsia="Times New Roman"/>
          <w:color w:val="000000"/>
          <w:szCs w:val="24"/>
          <w:shd w:val="clear" w:color="auto" w:fill="FFFFFF"/>
        </w:rPr>
        <w:t>ατωμένα πρωτογενή πλεονάσματα των ασφαλιστικών ταμείων βγαίνουν μέσα από τις τεράστιες περικοπές στις συντάξεις που έχετε επιβάλει, μέσα από την αύξηση των εισφορών των εργαζομένων αλλά και των αυτοαπασχολουμένων, γιατί αυτό που λέτε ότι θα μειώσετε τις ει</w:t>
      </w:r>
      <w:r>
        <w:rPr>
          <w:rFonts w:eastAsia="Times New Roman"/>
          <w:color w:val="000000"/>
          <w:szCs w:val="24"/>
          <w:shd w:val="clear" w:color="auto" w:fill="FFFFFF"/>
        </w:rPr>
        <w:t xml:space="preserve">σφορές των αυτοαπασχολουμένων και των επιστημόνων από το 2019 είναι σε σχέση με αυτά που θα έδιναν το 2019, όχι σε σχέση με αυτά που δίνουν σήμερα. Σε σχέση με αυτά που δίνουν σήμερα, θα υπάρξει αύξηση των εισφορών τους. </w:t>
      </w:r>
    </w:p>
    <w:p w14:paraId="295D7465" w14:textId="77777777" w:rsidR="006C59DA" w:rsidRDefault="00DE6A6A">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w:t>
      </w:r>
      <w:r w:rsidRPr="009A65EF">
        <w:rPr>
          <w:rFonts w:eastAsia="Times New Roman" w:cs="Times New Roman"/>
          <w:szCs w:val="24"/>
        </w:rPr>
        <w:t>νι λήξεως του χρόνου ομιλίας του κυρίου Βουλευτή)</w:t>
      </w:r>
    </w:p>
    <w:p w14:paraId="295D746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Άρα ακριβώς βαφτίζετε το κρέας ψάρι και εμείς σας λέμε καθαρά:</w:t>
      </w:r>
      <w:r w:rsidRPr="00902FDB">
        <w:rPr>
          <w:rFonts w:eastAsia="Times New Roman" w:cs="Times New Roman"/>
          <w:szCs w:val="24"/>
        </w:rPr>
        <w:t xml:space="preserve"> </w:t>
      </w:r>
      <w:r>
        <w:rPr>
          <w:rFonts w:eastAsia="Times New Roman" w:cs="Times New Roman"/>
          <w:szCs w:val="24"/>
        </w:rPr>
        <w:t>αποσύρετε την παράγραφο 3. Είναι πρόκληση η παράγραφος 3 του άρθρου 6. Ως ΚΚΕ θα κάνουμε κάθε προσπάθεια μέχρι την τελευταία στιγμή να αποσύρετ</w:t>
      </w:r>
      <w:r>
        <w:rPr>
          <w:rFonts w:eastAsia="Times New Roman" w:cs="Times New Roman"/>
          <w:szCs w:val="24"/>
        </w:rPr>
        <w:t xml:space="preserve">ε τη συγκεκριμένη </w:t>
      </w:r>
      <w:r>
        <w:rPr>
          <w:rFonts w:eastAsia="Times New Roman" w:cs="Times New Roman"/>
          <w:szCs w:val="24"/>
        </w:rPr>
        <w:lastRenderedPageBreak/>
        <w:t xml:space="preserve">παράγραφο, γιατί δημιουργεί προβλήματα στους συνταξιούχους και βάζει νέα εμπόδια στις διεκδικήσεις τους. </w:t>
      </w:r>
    </w:p>
    <w:p w14:paraId="295D746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Όμως, είστε βαθύτατα γελασμένοι αν πιστεύετε ότι</w:t>
      </w:r>
      <w:r>
        <w:rPr>
          <w:rFonts w:eastAsia="Times New Roman" w:cs="Times New Roman"/>
          <w:szCs w:val="24"/>
        </w:rPr>
        <w:t>,</w:t>
      </w:r>
      <w:r>
        <w:rPr>
          <w:rFonts w:eastAsia="Times New Roman" w:cs="Times New Roman"/>
          <w:szCs w:val="24"/>
        </w:rPr>
        <w:t xml:space="preserve"> με αυτές τις διατάξεις και τις παραγράφους που φέρνετε, θα κάμψετε την αγωνιστική αντίδραση των συνταξιούχων αλλά και των εργαζομένων</w:t>
      </w:r>
      <w:r>
        <w:rPr>
          <w:rFonts w:eastAsia="Times New Roman" w:cs="Times New Roman"/>
          <w:szCs w:val="24"/>
        </w:rPr>
        <w:t>,</w:t>
      </w:r>
      <w:r>
        <w:rPr>
          <w:rFonts w:eastAsia="Times New Roman" w:cs="Times New Roman"/>
          <w:szCs w:val="24"/>
        </w:rPr>
        <w:t xml:space="preserve"> που προετοιμάζουν νέες απεργιακές κινητοποιήσεις, έχοντας στο επίκεντρο και τον </w:t>
      </w:r>
      <w:proofErr w:type="spellStart"/>
      <w:r>
        <w:rPr>
          <w:rFonts w:eastAsia="Times New Roman" w:cs="Times New Roman"/>
          <w:szCs w:val="24"/>
        </w:rPr>
        <w:t>αντιασφαλιστικό</w:t>
      </w:r>
      <w:proofErr w:type="spellEnd"/>
      <w:r>
        <w:rPr>
          <w:rFonts w:eastAsia="Times New Roman" w:cs="Times New Roman"/>
          <w:szCs w:val="24"/>
        </w:rPr>
        <w:t xml:space="preserve"> νόμο </w:t>
      </w:r>
      <w:proofErr w:type="spellStart"/>
      <w:r>
        <w:rPr>
          <w:rFonts w:eastAsia="Times New Roman" w:cs="Times New Roman"/>
          <w:szCs w:val="24"/>
        </w:rPr>
        <w:t>Κατρούγκαλου</w:t>
      </w:r>
      <w:proofErr w:type="spellEnd"/>
      <w:r>
        <w:rPr>
          <w:rFonts w:eastAsia="Times New Roman" w:cs="Times New Roman"/>
          <w:szCs w:val="24"/>
        </w:rPr>
        <w:t xml:space="preserve"> αλλά κ</w:t>
      </w:r>
      <w:r>
        <w:rPr>
          <w:rFonts w:eastAsia="Times New Roman" w:cs="Times New Roman"/>
          <w:szCs w:val="24"/>
        </w:rPr>
        <w:t xml:space="preserve">αι τον αντεργατικό νόμο </w:t>
      </w:r>
      <w:proofErr w:type="spellStart"/>
      <w:r>
        <w:rPr>
          <w:rFonts w:eastAsia="Times New Roman" w:cs="Times New Roman"/>
          <w:szCs w:val="24"/>
        </w:rPr>
        <w:t>Βρούτση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295D746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εμείς σας λέμε καθαρά ότι το ΚΚΕ θα κάνει ό,τι περνάει από το χέρι του να στηρίξει αυτές τις αγωνιστικές διεκδικήσεις και μαζί με τους εργαζόμενους και τα υπόλοιπα λαϊκά στρώματα να ανατρέψ</w:t>
      </w:r>
      <w:r>
        <w:rPr>
          <w:rFonts w:eastAsia="Times New Roman" w:cs="Times New Roman"/>
          <w:szCs w:val="24"/>
        </w:rPr>
        <w:t xml:space="preserve">ει τους πολιτικούς σας σχεδιασμούς. </w:t>
      </w:r>
    </w:p>
    <w:p w14:paraId="295D7469" w14:textId="77777777" w:rsidR="006C59DA" w:rsidRDefault="00DE6A6A">
      <w:pPr>
        <w:spacing w:line="600" w:lineRule="auto"/>
        <w:ind w:firstLine="720"/>
        <w:contextualSpacing/>
        <w:jc w:val="both"/>
        <w:rPr>
          <w:rFonts w:eastAsia="Times New Roman" w:cs="Times New Roman"/>
          <w:szCs w:val="24"/>
        </w:rPr>
      </w:pPr>
      <w:r>
        <w:rPr>
          <w:rFonts w:eastAsia="Times New Roman"/>
          <w:b/>
          <w:bCs/>
        </w:rPr>
        <w:t>ΠΡΟΕΔΡΕΥΩΝ (Μάριος Γεωργιάδης</w:t>
      </w:r>
      <w:r w:rsidRPr="001E79FB">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ολοκληρώστε, σας παρακαλώ. </w:t>
      </w:r>
    </w:p>
    <w:p w14:paraId="295D746A" w14:textId="77777777" w:rsidR="006C59DA" w:rsidRDefault="00DE6A6A">
      <w:pPr>
        <w:spacing w:line="600" w:lineRule="auto"/>
        <w:ind w:firstLine="720"/>
        <w:contextualSpacing/>
        <w:jc w:val="both"/>
        <w:rPr>
          <w:rFonts w:eastAsia="Times New Roman" w:cs="Times New Roman"/>
          <w:szCs w:val="24"/>
        </w:rPr>
      </w:pPr>
      <w:r w:rsidRPr="00902FDB">
        <w:rPr>
          <w:rFonts w:eastAsia="Times New Roman" w:cs="Times New Roman"/>
          <w:b/>
          <w:szCs w:val="24"/>
        </w:rPr>
        <w:t>ΝΙΚΟΛΑΟΣ ΚΑΡΑΘΑΝΑΣΟΠΟΥΛΟΣ:</w:t>
      </w:r>
      <w:r>
        <w:rPr>
          <w:rFonts w:eastAsia="Times New Roman" w:cs="Times New Roman"/>
          <w:szCs w:val="24"/>
        </w:rPr>
        <w:t xml:space="preserve"> Ολοκληρώνω, κύριε Πρόεδρε. </w:t>
      </w:r>
    </w:p>
    <w:p w14:paraId="295D746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Με βάση αυτά</w:t>
      </w:r>
      <w:r>
        <w:rPr>
          <w:rFonts w:eastAsia="Times New Roman" w:cs="Times New Roman"/>
          <w:szCs w:val="24"/>
        </w:rPr>
        <w:t>,</w:t>
      </w:r>
      <w:r>
        <w:rPr>
          <w:rFonts w:eastAsia="Times New Roman" w:cs="Times New Roman"/>
          <w:szCs w:val="24"/>
        </w:rPr>
        <w:t xml:space="preserve"> το ΚΚΕ θα ψηφίσει την τροπολογία</w:t>
      </w:r>
      <w:r>
        <w:rPr>
          <w:rFonts w:eastAsia="Times New Roman" w:cs="Times New Roman"/>
          <w:szCs w:val="24"/>
        </w:rPr>
        <w:t>,</w:t>
      </w:r>
      <w:r>
        <w:rPr>
          <w:rFonts w:eastAsia="Times New Roman" w:cs="Times New Roman"/>
          <w:szCs w:val="24"/>
        </w:rPr>
        <w:t xml:space="preserve"> έστω για να πάρουν αυτά τα κουτσο</w:t>
      </w:r>
      <w:r>
        <w:rPr>
          <w:rFonts w:eastAsia="Times New Roman" w:cs="Times New Roman"/>
          <w:szCs w:val="24"/>
        </w:rPr>
        <w:t>υρεμένα, περιορισμένα επιδόματα οι συγκεκριμένες κατηγορίες συνταξιούχων και εργαζομένων. Όμως, το επόμενο διάστημα θα μας βρείτε μπροστά σας.</w:t>
      </w:r>
    </w:p>
    <w:p w14:paraId="295D746C" w14:textId="77777777" w:rsidR="006C59DA" w:rsidRDefault="00DE6A6A">
      <w:pPr>
        <w:spacing w:line="600" w:lineRule="auto"/>
        <w:ind w:firstLine="720"/>
        <w:contextualSpacing/>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14:paraId="295D746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Σκρέκας έχει τον λόγο για επτά λεπτά. </w:t>
      </w:r>
    </w:p>
    <w:p w14:paraId="295D746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κύριε Πρόεδρε.</w:t>
      </w:r>
    </w:p>
    <w:p w14:paraId="295D746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αγαπητές και αγαπητοί συνάδελφοι, να ξεκινήσω από αυτό που είπε ο τελευταίος ομιλητής, ο αξιότιμος συνάδελφος από το Κομμουνιστικό Κόμμα Ελλάδος, ο κ. </w:t>
      </w:r>
      <w:proofErr w:type="spellStart"/>
      <w:r>
        <w:rPr>
          <w:rFonts w:eastAsia="Times New Roman" w:cs="Times New Roman"/>
          <w:szCs w:val="24"/>
        </w:rPr>
        <w:t>Καραθανασόπουλος</w:t>
      </w:r>
      <w:proofErr w:type="spellEnd"/>
      <w:r>
        <w:rPr>
          <w:rFonts w:eastAsia="Times New Roman" w:cs="Times New Roman"/>
          <w:szCs w:val="24"/>
        </w:rPr>
        <w:t>. Είπε κάτι πολύ σημα</w:t>
      </w:r>
      <w:r>
        <w:rPr>
          <w:rFonts w:eastAsia="Times New Roman" w:cs="Times New Roman"/>
          <w:szCs w:val="24"/>
        </w:rPr>
        <w:t>ντικό</w:t>
      </w:r>
      <w:r>
        <w:rPr>
          <w:rFonts w:eastAsia="Times New Roman" w:cs="Times New Roman"/>
          <w:szCs w:val="24"/>
        </w:rPr>
        <w:t>,</w:t>
      </w:r>
      <w:r>
        <w:rPr>
          <w:rFonts w:eastAsia="Times New Roman" w:cs="Times New Roman"/>
          <w:szCs w:val="24"/>
        </w:rPr>
        <w:t xml:space="preserve"> που δεν είχε ακουστεί μέχρι τώρα στην Αίθουσα και ανέδειξε, όπως πολύ σωστά είπε, την πολιτική εξαπάτηση που ο ίδιος ο Πρωθυπουργός επιχειρεί να κάνει προς τον ελληνικό λαό.</w:t>
      </w:r>
    </w:p>
    <w:p w14:paraId="295D747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6 αναφέρεται στην αποκατάσταση των περικοπών των συντάξεων. Ήρθε </w:t>
      </w:r>
      <w:r>
        <w:rPr>
          <w:rFonts w:eastAsia="Times New Roman" w:cs="Times New Roman"/>
          <w:szCs w:val="24"/>
        </w:rPr>
        <w:t>εδώ ο κ. Τσίπρας, ο Πρωθυπουργός της χώρας, και πανηγύρισε λέγοντας πως</w:t>
      </w:r>
      <w:r>
        <w:rPr>
          <w:rFonts w:eastAsia="Times New Roman" w:cs="Times New Roman"/>
          <w:szCs w:val="24"/>
        </w:rPr>
        <w:t>,</w:t>
      </w:r>
      <w:r>
        <w:rPr>
          <w:rFonts w:eastAsia="Times New Roman" w:cs="Times New Roman"/>
          <w:szCs w:val="24"/>
        </w:rPr>
        <w:t xml:space="preserve"> επειδή βγήκε από τα μνημόνια η χώρα και η οικονομία πηγαίνει καλά, αποκαθιστά την αδικία. </w:t>
      </w:r>
    </w:p>
    <w:p w14:paraId="295D747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εξηγήσω παρακάτω αυτά που λέει. Η καταβολή, λέει, του ποσού της προηγούμενης παραγράφου, </w:t>
      </w:r>
      <w:r>
        <w:rPr>
          <w:rFonts w:eastAsia="Times New Roman" w:cs="Times New Roman"/>
          <w:szCs w:val="24"/>
        </w:rPr>
        <w:t>δηλαδή των αναδρομικών, δεν επηρεάζει το ύψος της καταβαλλόμενης σύνταξης που έχει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για τον </w:t>
      </w:r>
      <w:proofErr w:type="spellStart"/>
      <w:r>
        <w:rPr>
          <w:rFonts w:eastAsia="Times New Roman" w:cs="Times New Roman"/>
          <w:szCs w:val="24"/>
        </w:rPr>
        <w:t>επανυπολογισμό</w:t>
      </w:r>
      <w:proofErr w:type="spellEnd"/>
      <w:r>
        <w:rPr>
          <w:rFonts w:eastAsia="Times New Roman" w:cs="Times New Roman"/>
          <w:szCs w:val="24"/>
        </w:rPr>
        <w:t xml:space="preserve"> και την αναπροσαρμογή που προβλέπεται στο άρθρο 14 του ν.4387/2016. Δηλαδή</w:t>
      </w:r>
      <w:r>
        <w:rPr>
          <w:rFonts w:eastAsia="Times New Roman" w:cs="Times New Roman"/>
          <w:szCs w:val="24"/>
        </w:rPr>
        <w:t>,</w:t>
      </w:r>
      <w:r>
        <w:rPr>
          <w:rFonts w:eastAsia="Times New Roman" w:cs="Times New Roman"/>
          <w:szCs w:val="24"/>
        </w:rPr>
        <w:t xml:space="preserve"> τι λέει αυτό το άρθρο;</w:t>
      </w:r>
    </w:p>
    <w:p w14:paraId="295D747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Λέει το εξής. Το 2016 ήρθε ο ΣΥΡΙΖΑ</w:t>
      </w:r>
      <w:r>
        <w:rPr>
          <w:rFonts w:eastAsia="Times New Roman" w:cs="Times New Roman"/>
          <w:szCs w:val="24"/>
        </w:rPr>
        <w:t xml:space="preserve">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έφερε την προσωπική διαφορά, την οποία ο κ. Τσίπρας εδώ λέει ότι δεν θα εφαρμόσει. Σήμερα έρχονται και φέρνουν μια τροπολογία</w:t>
      </w:r>
      <w:r>
        <w:rPr>
          <w:rFonts w:eastAsia="Times New Roman" w:cs="Times New Roman"/>
          <w:szCs w:val="24"/>
        </w:rPr>
        <w:t>,</w:t>
      </w:r>
      <w:r>
        <w:rPr>
          <w:rFonts w:eastAsia="Times New Roman" w:cs="Times New Roman"/>
          <w:szCs w:val="24"/>
        </w:rPr>
        <w:t xml:space="preserve"> για να αποκαταστήσουν το 50% τ</w:t>
      </w:r>
      <w:r>
        <w:rPr>
          <w:rFonts w:eastAsia="Times New Roman" w:cs="Times New Roman"/>
          <w:szCs w:val="24"/>
        </w:rPr>
        <w:t xml:space="preserve">ων </w:t>
      </w:r>
      <w:r>
        <w:rPr>
          <w:rFonts w:eastAsia="Times New Roman" w:cs="Times New Roman"/>
          <w:szCs w:val="24"/>
        </w:rPr>
        <w:t>περικοπών των συντάξεων που είχαν γίνει από το 2012 και μετά. Να π</w:t>
      </w:r>
      <w:r>
        <w:rPr>
          <w:rFonts w:eastAsia="Times New Roman" w:cs="Times New Roman"/>
          <w:szCs w:val="24"/>
        </w:rPr>
        <w:t xml:space="preserve">ω βέβαια ότι το πρώτο 50% το είχε δώσει πίσω η </w:t>
      </w:r>
      <w:r>
        <w:rPr>
          <w:rFonts w:eastAsia="Times New Roman" w:cs="Times New Roman"/>
          <w:szCs w:val="24"/>
        </w:rPr>
        <w:t>κ</w:t>
      </w:r>
      <w:r>
        <w:rPr>
          <w:rFonts w:eastAsia="Times New Roman" w:cs="Times New Roman"/>
          <w:szCs w:val="24"/>
        </w:rPr>
        <w:t xml:space="preserve">υβέρνηση του Αντώνη Σαμαρά το 2014. </w:t>
      </w:r>
    </w:p>
    <w:p w14:paraId="295D747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Τι λένε τώρα; Θα δώσουμε πίσω το 50%, αλλά από το 2012 μέχρι το 2016 που ξεκινάει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γιατί μετά έχει γίνει </w:t>
      </w:r>
      <w:proofErr w:type="spellStart"/>
      <w:r>
        <w:rPr>
          <w:rFonts w:eastAsia="Times New Roman" w:cs="Times New Roman"/>
          <w:szCs w:val="24"/>
        </w:rPr>
        <w:t>επανυπολογισμός</w:t>
      </w:r>
      <w:proofErr w:type="spellEnd"/>
      <w:r>
        <w:rPr>
          <w:rFonts w:eastAsia="Times New Roman" w:cs="Times New Roman"/>
          <w:szCs w:val="24"/>
        </w:rPr>
        <w:t xml:space="preserve"> των συντάξεων. Υπάρχει η προσ</w:t>
      </w:r>
      <w:r>
        <w:rPr>
          <w:rFonts w:eastAsia="Times New Roman" w:cs="Times New Roman"/>
          <w:szCs w:val="24"/>
        </w:rPr>
        <w:t xml:space="preserve">ωπική διαφορά και άρα δεν δίνουμε πίσω το ποσό της προσωπικής διαφοράς, πράγμα που έχει ήδη αρχίσει και εφαρμόζεται. </w:t>
      </w:r>
    </w:p>
    <w:p w14:paraId="295D747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περί της περικοπής της προσωπικής διαφοράς ήδη εφαρμόζεται </w:t>
      </w:r>
      <w:r>
        <w:rPr>
          <w:rFonts w:eastAsia="Times New Roman" w:cs="Times New Roman"/>
          <w:szCs w:val="24"/>
          <w:lang w:val="en-US"/>
        </w:rPr>
        <w:t>factum</w:t>
      </w:r>
      <w:r>
        <w:rPr>
          <w:rFonts w:eastAsia="Times New Roman" w:cs="Times New Roman"/>
          <w:szCs w:val="24"/>
        </w:rPr>
        <w:t xml:space="preserve"> με αυτή τη ρύθμιση, γιατί οι συνταξιούχοι θ</w:t>
      </w:r>
      <w:r>
        <w:rPr>
          <w:rFonts w:eastAsia="Times New Roman" w:cs="Times New Roman"/>
          <w:szCs w:val="24"/>
        </w:rPr>
        <w:t>α έπρεπε να πάρουν αναδρομικά για δύο χρόνια</w:t>
      </w:r>
      <w:r>
        <w:rPr>
          <w:rFonts w:eastAsia="Times New Roman" w:cs="Times New Roman"/>
          <w:szCs w:val="24"/>
        </w:rPr>
        <w:t>,</w:t>
      </w:r>
      <w:r>
        <w:rPr>
          <w:rFonts w:eastAsia="Times New Roman" w:cs="Times New Roman"/>
          <w:szCs w:val="24"/>
        </w:rPr>
        <w:t xml:space="preserve"> τα οποία δεν παίρνουν</w:t>
      </w:r>
      <w:r>
        <w:rPr>
          <w:rFonts w:eastAsia="Times New Roman" w:cs="Times New Roman"/>
          <w:szCs w:val="24"/>
        </w:rPr>
        <w:t>,</w:t>
      </w:r>
      <w:r>
        <w:rPr>
          <w:rFonts w:eastAsia="Times New Roman" w:cs="Times New Roman"/>
          <w:szCs w:val="24"/>
        </w:rPr>
        <w:t xml:space="preserve"> επειδή </w:t>
      </w:r>
      <w:proofErr w:type="spellStart"/>
      <w:r>
        <w:rPr>
          <w:rFonts w:eastAsia="Times New Roman" w:cs="Times New Roman"/>
          <w:szCs w:val="24"/>
        </w:rPr>
        <w:t>επανυπολογίζετε</w:t>
      </w:r>
      <w:proofErr w:type="spellEnd"/>
      <w:r>
        <w:rPr>
          <w:rFonts w:eastAsia="Times New Roman" w:cs="Times New Roman"/>
          <w:szCs w:val="24"/>
        </w:rPr>
        <w:t xml:space="preserve"> τη σύνταξή τους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295D747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έρχεται εδώ ο Πρωθυπουργός της χώρας και πανηγυρίζει και κοροϊδεύει τον κόσμο και μάλιστα μπροστά στα μούτρα του. Μα, τι είναι αυτό που συμβαίνει σήμερα; Και δεν είναι μόνο αυτό. Το 2014 κανείς δεν είπε ότι εσείς, οι συνάδελφοι του ΣΥΡΙΖΑ, δεν ψηφίσατε</w:t>
      </w:r>
      <w:r>
        <w:rPr>
          <w:rFonts w:eastAsia="Times New Roman" w:cs="Times New Roman"/>
          <w:szCs w:val="24"/>
        </w:rPr>
        <w:t xml:space="preserve"> την αποκατάσταση του πρώτου 50% των περικοπών από την </w:t>
      </w:r>
      <w:r>
        <w:rPr>
          <w:rFonts w:eastAsia="Times New Roman" w:cs="Times New Roman"/>
          <w:szCs w:val="24"/>
        </w:rPr>
        <w:t>κ</w:t>
      </w:r>
      <w:r>
        <w:rPr>
          <w:rFonts w:eastAsia="Times New Roman" w:cs="Times New Roman"/>
          <w:szCs w:val="24"/>
        </w:rPr>
        <w:t xml:space="preserve">υβέρνηση του κ. Σαμαρά. Δεν ψηφίσατε τότε εκείνη την τροπολογία. </w:t>
      </w:r>
    </w:p>
    <w:p w14:paraId="295D747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2014 δώσαμε τα αναδρομικά σε εκείνους που τα δικαιούνταν. Στη συνέχεια, από εκείνη την ημερομηνία και μετά, έπαιρναν αυξημένη τη σύ</w:t>
      </w:r>
      <w:r>
        <w:rPr>
          <w:rFonts w:eastAsia="Times New Roman" w:cs="Times New Roman"/>
          <w:szCs w:val="24"/>
        </w:rPr>
        <w:t>νταξή τους, όπως και τα εν ενεργεία στελέχη έπαιρναν αυξημένο τον μισθό τους. Εσείς δίνετε εφάπαξ αναδρομικά, αλλά από εδώ και πέρα θα παίρνουν τον περικομμένο μισθό.</w:t>
      </w:r>
    </w:p>
    <w:p w14:paraId="295D747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Καταλαβαίνετε δηλαδή πού έχει φτάσει πια η πολιτική εξαπάτηση σε αυτή τη χώρα. Δεν έχει τ</w:t>
      </w:r>
      <w:r>
        <w:rPr>
          <w:rFonts w:eastAsia="Times New Roman" w:cs="Times New Roman"/>
          <w:szCs w:val="24"/>
        </w:rPr>
        <w:t xml:space="preserve">σίπα, δεν ντρέπεται καθόλου ο Πρωθυπουργός της χώρας να έρχεται και να πανηγυρίζει για αυτά που κάνει. </w:t>
      </w:r>
    </w:p>
    <w:p w14:paraId="295D747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αν νομίζατε, κυρίες και κύριοι συνάδελφοι της Συμπολίτευσης, ότι θα πηγαίναμε σε τίποτα εκλογές, σε μια εκλογική περίοδο που θα ήταν μια διαδικασία </w:t>
      </w:r>
      <w:r>
        <w:rPr>
          <w:rFonts w:eastAsia="Times New Roman" w:cs="Times New Roman"/>
          <w:szCs w:val="24"/>
        </w:rPr>
        <w:t>υψηλού πολιτικού πολιτισμού, μια διαδικασία ενός διαλόγου, παράθεσης θέσεων και προτάσεων, ώστε να πείσουμε τους Έλληνες πολίτες ποιος έχει την καλύτερη πρόταση για να τον υποστηρίξει και να τον στηρίξει να αναλάβει τη διακυβέρνηση της χώρας, είστε γελασμέ</w:t>
      </w:r>
      <w:r>
        <w:rPr>
          <w:rFonts w:eastAsia="Times New Roman" w:cs="Times New Roman"/>
          <w:szCs w:val="24"/>
        </w:rPr>
        <w:t>νοι, γιατί ο κ. Τσίπρας με τον ερχομό του εδώ απέδειξε ότι δύο είναι οι άξονες της στρατηγικής που θα ακολουθήσει κατά την προεκλογική περίοδο που ήδη έχει ξεκινήσει, αυτή τη μακρά ή τη μικρότερη προεκλογική περίοδο</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το δούμε. </w:t>
      </w:r>
    </w:p>
    <w:p w14:paraId="295D747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Δυο είναι οι άξονες, λοιπ</w:t>
      </w:r>
      <w:r>
        <w:rPr>
          <w:rFonts w:eastAsia="Times New Roman" w:cs="Times New Roman"/>
          <w:szCs w:val="24"/>
        </w:rPr>
        <w:t xml:space="preserve">όν: σκανδαλολογία και </w:t>
      </w:r>
      <w:proofErr w:type="spellStart"/>
      <w:r>
        <w:rPr>
          <w:rFonts w:eastAsia="Times New Roman" w:cs="Times New Roman"/>
          <w:szCs w:val="24"/>
        </w:rPr>
        <w:t>παροχολογία</w:t>
      </w:r>
      <w:proofErr w:type="spellEnd"/>
      <w:r>
        <w:rPr>
          <w:rFonts w:eastAsia="Times New Roman" w:cs="Times New Roman"/>
          <w:szCs w:val="24"/>
        </w:rPr>
        <w:t xml:space="preserve">. Ο κ. Τσίπρας ξεκίνησε λέγοντας –για να καταλάβετε πού έχει φτάσει, δυστυχώς, αυτή η χώρα- ότι σήμερα η τροπολογία που φέρνετε για την εφάπαξ, επαναλαμβάνω, αποκατάσταση του 50% των περικοπών των συντάξεων των </w:t>
      </w:r>
      <w:proofErr w:type="spellStart"/>
      <w:r>
        <w:rPr>
          <w:rFonts w:eastAsia="Times New Roman" w:cs="Times New Roman"/>
          <w:szCs w:val="24"/>
        </w:rPr>
        <w:t>ενστόλων</w:t>
      </w:r>
      <w:proofErr w:type="spellEnd"/>
      <w:r>
        <w:rPr>
          <w:rFonts w:eastAsia="Times New Roman" w:cs="Times New Roman"/>
          <w:szCs w:val="24"/>
        </w:rPr>
        <w:t xml:space="preserve"> και</w:t>
      </w:r>
      <w:r>
        <w:rPr>
          <w:rFonts w:eastAsia="Times New Roman" w:cs="Times New Roman"/>
          <w:szCs w:val="24"/>
        </w:rPr>
        <w:t xml:space="preserve"> των δικαστών και κάποιων άλλων κρατικών λειτουργών είναι η πρώτη νομοθετική διάταξη θετικού δημοσιονομικού αποτελέσματος, επειδή τώρα η οικονομία, λέει, βγήκε από την κρίση και επειδή η χώρα βγήκε από τα μνημόνια.</w:t>
      </w:r>
    </w:p>
    <w:p w14:paraId="295D747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Ερωτώ, λοιπόν, κάτι πολύ απλό και παρακαλ</w:t>
      </w:r>
      <w:r>
        <w:rPr>
          <w:rFonts w:eastAsia="Times New Roman" w:cs="Times New Roman"/>
          <w:szCs w:val="24"/>
        </w:rPr>
        <w:t xml:space="preserve">ώ να μου απαντήσετε, αν μπορείτε. Το 2014, η </w:t>
      </w:r>
      <w:r>
        <w:rPr>
          <w:rFonts w:eastAsia="Times New Roman" w:cs="Times New Roman"/>
          <w:szCs w:val="24"/>
        </w:rPr>
        <w:t>κ</w:t>
      </w:r>
      <w:r>
        <w:rPr>
          <w:rFonts w:eastAsia="Times New Roman" w:cs="Times New Roman"/>
          <w:szCs w:val="24"/>
        </w:rPr>
        <w:t>υβέρνηση τότε του Αντώνη Σαμαρά αποκατέστησε το πρώτο 50% των συντάξεων.</w:t>
      </w:r>
    </w:p>
    <w:p w14:paraId="295D747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Προεκλογικό ήταν αυτό.</w:t>
      </w:r>
    </w:p>
    <w:p w14:paraId="295D747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w:t>
      </w:r>
      <w:r>
        <w:rPr>
          <w:rFonts w:eastAsia="Times New Roman" w:cs="Times New Roman"/>
          <w:b/>
          <w:szCs w:val="24"/>
        </w:rPr>
        <w:t xml:space="preserve">Σ: </w:t>
      </w:r>
      <w:r>
        <w:rPr>
          <w:rFonts w:eastAsia="Times New Roman" w:cs="Times New Roman"/>
          <w:szCs w:val="24"/>
        </w:rPr>
        <w:t>Εν τω μεταξύ, έναν χρόνο πριν, το 2013, είχε αυξήσει το αφορολόγητο από τις 5.000 ευρώ στους χαμηλοσυνταξιούχους και στους χαμηλόμισθους στις 12.000 ευρώ για μια τετραμελή οικογένεια. Εν τω μεταξύ είχε μειώσει τη φορολογία στους ελεύθερους επαγγελματίες</w:t>
      </w:r>
      <w:r>
        <w:rPr>
          <w:rFonts w:eastAsia="Times New Roman" w:cs="Times New Roman"/>
          <w:szCs w:val="24"/>
        </w:rPr>
        <w:t xml:space="preserve"> και στα νομικά πρόσωπα. Είχε μειώσει, επίσης, κατά 50% τον ΦΠΑ στην εστίαση, είχε αυξήσει την επιδότηση θέρμανσης και είχε μειώσει το ειδικό τέλος θέρμανσης.</w:t>
      </w:r>
    </w:p>
    <w:p w14:paraId="295D747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Ερωτώ, λοιπόν, το εξής: Πολύ σύντομα σας είπα ε</w:t>
      </w:r>
      <w:r>
        <w:rPr>
          <w:rFonts w:eastAsia="Times New Roman" w:cs="Times New Roman"/>
          <w:szCs w:val="24"/>
        </w:rPr>
        <w:t>π</w:t>
      </w:r>
      <w:r>
        <w:rPr>
          <w:rFonts w:eastAsia="Times New Roman" w:cs="Times New Roman"/>
          <w:szCs w:val="24"/>
        </w:rPr>
        <w:t>τά θετικά μέτρα, τα οποία είχε κάνει ο κ. Σαμαράς</w:t>
      </w:r>
      <w:r>
        <w:rPr>
          <w:rFonts w:eastAsia="Times New Roman" w:cs="Times New Roman"/>
          <w:szCs w:val="24"/>
        </w:rPr>
        <w:t xml:space="preserve"> το 2014. Τότε τον ρίξατε και πήγατε σε εκλογές με αφορμή τον Πρόεδρο της Δημοκρατίας, εσείς που έρχεστε στη συνταγματική </w:t>
      </w:r>
      <w:r>
        <w:rPr>
          <w:rFonts w:eastAsia="Times New Roman" w:cs="Times New Roman"/>
          <w:szCs w:val="24"/>
        </w:rPr>
        <w:t>Α</w:t>
      </w:r>
      <w:r>
        <w:rPr>
          <w:rFonts w:eastAsia="Times New Roman" w:cs="Times New Roman"/>
          <w:szCs w:val="24"/>
        </w:rPr>
        <w:t>ναθεώρηση εν τω μεταξύ και λέτε ότι θα πρέπει να αποσυνδεθεί από τις εθνικές εκλογές, ώστε να μην υπάρχουν κάποιοι περίεργοι, κάποιοι</w:t>
      </w:r>
      <w:r>
        <w:rPr>
          <w:rFonts w:eastAsia="Times New Roman" w:cs="Times New Roman"/>
          <w:szCs w:val="24"/>
        </w:rPr>
        <w:t xml:space="preserve"> πονηρούληδες που χρησιμοποιούν ως άλλοθι την εκλογή του Προέδρου της Δημοκρατίας και διακόπτουν στη μέση τη θητεία μιας κυβέρνησης, όπως λέει τώρα ο κ. Τσίπρας. </w:t>
      </w:r>
    </w:p>
    <w:p w14:paraId="295D747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Είναι ο ίδιος ο οποίος διέκοψε στη μέση τη θητεία μιας κυβέρνησης το 2014, αγαπητοί συνάδελφο</w:t>
      </w:r>
      <w:r>
        <w:rPr>
          <w:rFonts w:eastAsia="Times New Roman" w:cs="Times New Roman"/>
          <w:szCs w:val="24"/>
        </w:rPr>
        <w:t>ι. Εγώ τώρα παρέθεσα τουλάχιστον επτά μέτρα θετικής δημοσιονομικής επίπτωσης, όπως λέτε, τα οποία βοηθούσαν τα αδύναμα νοικοκυριά και τα λαϊκά στρώματα, τα οποία εσείς τα πήρατε όλα πίσω,</w:t>
      </w:r>
      <w:r w:rsidRPr="0048725C">
        <w:rPr>
          <w:rFonts w:eastAsia="Times New Roman" w:cs="Times New Roman"/>
          <w:szCs w:val="24"/>
        </w:rPr>
        <w:t xml:space="preserve"> </w:t>
      </w:r>
      <w:r>
        <w:rPr>
          <w:rFonts w:eastAsia="Times New Roman" w:cs="Times New Roman"/>
          <w:szCs w:val="24"/>
        </w:rPr>
        <w:t>όταν ήρθατε τότε. Αυξήσατε τον ΦΠΑ, το αφορολόγητο όριο από τις 12.0</w:t>
      </w:r>
      <w:r>
        <w:rPr>
          <w:rFonts w:eastAsia="Times New Roman" w:cs="Times New Roman"/>
          <w:szCs w:val="24"/>
        </w:rPr>
        <w:t xml:space="preserve">00 ευρώ το πήγατε σταδιακά στις 7.000 ευρώ και τώρα το πάτε στις 5.500 ευρώ. Εν τω μεταξύ, πεθάνατε όλον τον κόσμο στους έμμεσους αλλά και στους άμεσους φόρους. </w:t>
      </w:r>
    </w:p>
    <w:p w14:paraId="295D747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Έρχεστε τώρα, τέσσερα χρόνια μετά το 2015 που αναλάβατε την εξουσία, και φέρνετε το πρώτο μέτρ</w:t>
      </w:r>
      <w:r>
        <w:rPr>
          <w:rFonts w:eastAsia="Times New Roman" w:cs="Times New Roman"/>
          <w:szCs w:val="24"/>
        </w:rPr>
        <w:t>ο</w:t>
      </w:r>
      <w:r>
        <w:rPr>
          <w:rFonts w:eastAsia="Times New Roman" w:cs="Times New Roman"/>
          <w:szCs w:val="24"/>
        </w:rPr>
        <w:t>,</w:t>
      </w:r>
      <w:r>
        <w:rPr>
          <w:rFonts w:eastAsia="Times New Roman" w:cs="Times New Roman"/>
          <w:szCs w:val="24"/>
        </w:rPr>
        <w:t xml:space="preserve"> το οποίο και αυτό είναι περικομμένο. Είναι δηλαδή μισό, δεν είναι ολοκληρωμένο. Πονηρά σκεπτόμενοι το έχετε φέρει, γιατί από εδώ και πέρα οι άνθρωποι αυτοί θα συνεχίσουν να παίρνουν χαμηλές συντάξεις, χαμηλότερες συντάξεις από αυτές που έπαιρναν το 2015</w:t>
      </w:r>
      <w:r>
        <w:rPr>
          <w:rFonts w:eastAsia="Times New Roman" w:cs="Times New Roman"/>
          <w:szCs w:val="24"/>
        </w:rPr>
        <w:t xml:space="preserve"> που αναλάβατε εσείς. Βέβαια, δεν έχετε και τίποτα για το ΕΚΑΣ κ.λπ.</w:t>
      </w:r>
      <w:r>
        <w:rPr>
          <w:rFonts w:eastAsia="Times New Roman" w:cs="Times New Roman"/>
          <w:szCs w:val="24"/>
        </w:rPr>
        <w:t>.</w:t>
      </w:r>
    </w:p>
    <w:p w14:paraId="295D748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Άρα, για να βάλουμε τα πράγματα στη θέση τους, η πραγματικότητα είναι ότι η Κυβέρνηση του κ. Τσίπρα δεν έχει να επιδείξει τίποτα καλό για την ελληνική οικονομία και για τους Έλληνες πολί</w:t>
      </w:r>
      <w:r>
        <w:rPr>
          <w:rFonts w:eastAsia="Times New Roman" w:cs="Times New Roman"/>
          <w:szCs w:val="24"/>
        </w:rPr>
        <w:t>τες τα τελευταία τέσσερα χρόνια, πέρα από φόρους, περικοπές και βαρίδια στην οικονομία</w:t>
      </w:r>
      <w:r>
        <w:rPr>
          <w:rFonts w:eastAsia="Times New Roman" w:cs="Times New Roman"/>
          <w:szCs w:val="24"/>
        </w:rPr>
        <w:t>,</w:t>
      </w:r>
      <w:r>
        <w:rPr>
          <w:rFonts w:eastAsia="Times New Roman" w:cs="Times New Roman"/>
          <w:szCs w:val="24"/>
        </w:rPr>
        <w:t xml:space="preserve"> που, δυστυχώς, εμποδίζουν να υπάρξει μια δυναμική ανάπτυξη</w:t>
      </w:r>
      <w:r>
        <w:rPr>
          <w:rFonts w:eastAsia="Times New Roman" w:cs="Times New Roman"/>
          <w:szCs w:val="24"/>
        </w:rPr>
        <w:t>,</w:t>
      </w:r>
      <w:r>
        <w:rPr>
          <w:rFonts w:eastAsia="Times New Roman" w:cs="Times New Roman"/>
          <w:szCs w:val="24"/>
        </w:rPr>
        <w:t xml:space="preserve"> που θα φέρει, επιτέλους, την ελπίδα στα πρόσωπα των Ελλήνων. </w:t>
      </w:r>
    </w:p>
    <w:p w14:paraId="295D748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Αυτή τη στιγμή μιλάτε και κόπτεστε για δήθεν μ</w:t>
      </w:r>
      <w:r>
        <w:rPr>
          <w:rFonts w:eastAsia="Times New Roman" w:cs="Times New Roman"/>
          <w:szCs w:val="24"/>
        </w:rPr>
        <w:t>είωση της ανεργίας, όταν ξέρετε πολύ καλά ότι έξι ή ε</w:t>
      </w:r>
      <w:r>
        <w:rPr>
          <w:rFonts w:eastAsia="Times New Roman" w:cs="Times New Roman"/>
          <w:szCs w:val="24"/>
        </w:rPr>
        <w:t>π</w:t>
      </w:r>
      <w:r>
        <w:rPr>
          <w:rFonts w:eastAsia="Times New Roman" w:cs="Times New Roman"/>
          <w:szCs w:val="24"/>
        </w:rPr>
        <w:t>τά στις δέκα θέσεις που δημιουργούνται είναι θέσεις των 250-300 ευρώ και όταν ξέρετε ότι αυτή τη στιγμή κυριαρχεί εργασιακή ζούγκλα έξω στην ελληνική οικονομία.</w:t>
      </w:r>
    </w:p>
    <w:p w14:paraId="295D748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ήθελα να πω δυο πράγματα ακόμα σε ό,τι</w:t>
      </w:r>
      <w:r>
        <w:rPr>
          <w:rFonts w:eastAsia="Times New Roman" w:cs="Times New Roman"/>
          <w:szCs w:val="24"/>
        </w:rPr>
        <w:t xml:space="preserve"> αφορά αυτή τη δήθεν «ιστορική» συμφωνία που κατάφερε να πετύχει ο κ. Τσίπρας με την ελληνική Εκκλησία. Κατ’ αρχ</w:t>
      </w:r>
      <w:r>
        <w:rPr>
          <w:rFonts w:eastAsia="Times New Roman" w:cs="Times New Roman"/>
          <w:szCs w:val="24"/>
        </w:rPr>
        <w:t>άς</w:t>
      </w:r>
      <w:r>
        <w:rPr>
          <w:rFonts w:eastAsia="Times New Roman" w:cs="Times New Roman"/>
          <w:szCs w:val="24"/>
        </w:rPr>
        <w:t>, πρέπει να ξεκαθαρίσουμε κάτι. Το θέμα των Ελλήνων ιερέων δεν είναι ένα θέμα το οποίο αφορά μόνο μια προσωπική κατάσταση κάποιων ανθρώπων, κά</w:t>
      </w:r>
      <w:r>
        <w:rPr>
          <w:rFonts w:eastAsia="Times New Roman" w:cs="Times New Roman"/>
          <w:szCs w:val="24"/>
        </w:rPr>
        <w:t>ποιων λειτουργών</w:t>
      </w:r>
      <w:r>
        <w:rPr>
          <w:rFonts w:eastAsia="Times New Roman" w:cs="Times New Roman"/>
          <w:szCs w:val="24"/>
        </w:rPr>
        <w:t>,</w:t>
      </w:r>
      <w:r>
        <w:rPr>
          <w:rFonts w:eastAsia="Times New Roman" w:cs="Times New Roman"/>
          <w:szCs w:val="24"/>
        </w:rPr>
        <w:t xml:space="preserve"> που από τη μια είναι δημόσιοι λειτουργοί, δημόσιοι υπάλληλοι, αλλά από την άλλη εκπληρώνουν έναν ιερό σκοπό.</w:t>
      </w:r>
    </w:p>
    <w:p w14:paraId="295D748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Όταν βλέπουμε τους Έλληνες ιερείς, κύριοι συνάδελφοι του ΣΥΡΙΖΑ, βλέπουμε ότι αυτοί οι άνθρωποι εκπροσωπούν ένα</w:t>
      </w:r>
      <w:r>
        <w:rPr>
          <w:rFonts w:eastAsia="Times New Roman" w:cs="Times New Roman"/>
          <w:szCs w:val="24"/>
        </w:rPr>
        <w:t>ν</w:t>
      </w:r>
      <w:r>
        <w:rPr>
          <w:rFonts w:eastAsia="Times New Roman" w:cs="Times New Roman"/>
          <w:szCs w:val="24"/>
        </w:rPr>
        <w:t xml:space="preserve"> θεσμό, εκπροσωπο</w:t>
      </w:r>
      <w:r>
        <w:rPr>
          <w:rFonts w:eastAsia="Times New Roman" w:cs="Times New Roman"/>
          <w:szCs w:val="24"/>
        </w:rPr>
        <w:t>ύν κάτι πολύ σημαντικό, εκπροσωπούν την Ορθοδοξία, εκπροσωπούν τον ορθόδοξο χριστιανισμό και αυτό είναι κομμάτι της ελληνικής ταυτότητας. Έρχεστε, λοιπόν και</w:t>
      </w:r>
      <w:r>
        <w:rPr>
          <w:rFonts w:eastAsia="Times New Roman" w:cs="Times New Roman"/>
          <w:szCs w:val="24"/>
        </w:rPr>
        <w:t>,</w:t>
      </w:r>
      <w:r>
        <w:rPr>
          <w:rFonts w:eastAsia="Times New Roman" w:cs="Times New Roman"/>
          <w:szCs w:val="24"/>
        </w:rPr>
        <w:t xml:space="preserve"> ελαφρά τη καρδία</w:t>
      </w:r>
      <w:r>
        <w:rPr>
          <w:rFonts w:eastAsia="Times New Roman" w:cs="Times New Roman"/>
          <w:szCs w:val="24"/>
        </w:rPr>
        <w:t>,</w:t>
      </w:r>
      <w:r>
        <w:rPr>
          <w:rFonts w:eastAsia="Times New Roman" w:cs="Times New Roman"/>
          <w:szCs w:val="24"/>
        </w:rPr>
        <w:t xml:space="preserve"> δέκα χιλιάδες ιερείς που επιτελούν αυτό το ιερό λειτούργημα την Κυριακή το πρωί</w:t>
      </w:r>
      <w:r>
        <w:rPr>
          <w:rFonts w:eastAsia="Times New Roman" w:cs="Times New Roman"/>
          <w:szCs w:val="24"/>
        </w:rPr>
        <w:t xml:space="preserve"> στα ορεινά χωριά των Τρικάλων, την </w:t>
      </w:r>
      <w:proofErr w:type="spellStart"/>
      <w:r>
        <w:rPr>
          <w:rFonts w:eastAsia="Times New Roman" w:cs="Times New Roman"/>
          <w:szCs w:val="24"/>
        </w:rPr>
        <w:t>Οξύνεια</w:t>
      </w:r>
      <w:proofErr w:type="spellEnd"/>
      <w:r>
        <w:rPr>
          <w:rFonts w:eastAsia="Times New Roman" w:cs="Times New Roman"/>
          <w:szCs w:val="24"/>
        </w:rPr>
        <w:t xml:space="preserve"> ή το </w:t>
      </w:r>
      <w:proofErr w:type="spellStart"/>
      <w:r>
        <w:rPr>
          <w:rFonts w:eastAsia="Times New Roman" w:cs="Times New Roman"/>
          <w:szCs w:val="24"/>
        </w:rPr>
        <w:t>Αγιόφυλλο</w:t>
      </w:r>
      <w:proofErr w:type="spellEnd"/>
      <w:r>
        <w:rPr>
          <w:rFonts w:eastAsia="Times New Roman" w:cs="Times New Roman"/>
          <w:szCs w:val="24"/>
        </w:rPr>
        <w:t xml:space="preserve"> ή από την άλλη πλευρά στο </w:t>
      </w:r>
      <w:proofErr w:type="spellStart"/>
      <w:r w:rsidRPr="008A0690">
        <w:rPr>
          <w:rFonts w:eastAsia="Times New Roman" w:cs="Times New Roman"/>
          <w:szCs w:val="24"/>
        </w:rPr>
        <w:t>Μυρόφυλλο</w:t>
      </w:r>
      <w:proofErr w:type="spellEnd"/>
      <w:r>
        <w:rPr>
          <w:rFonts w:eastAsia="Times New Roman" w:cs="Times New Roman"/>
          <w:szCs w:val="24"/>
        </w:rPr>
        <w:t>,</w:t>
      </w:r>
      <w:r w:rsidRPr="008A0690">
        <w:rPr>
          <w:rFonts w:eastAsia="Times New Roman" w:cs="Times New Roman"/>
          <w:szCs w:val="24"/>
        </w:rPr>
        <w:t xml:space="preserve"> </w:t>
      </w:r>
      <w:r>
        <w:rPr>
          <w:rFonts w:eastAsia="Times New Roman" w:cs="Times New Roman"/>
          <w:szCs w:val="24"/>
        </w:rPr>
        <w:t>όπου ζουν δέκα, είκοσι, τριάντα ηλικιωμένοι άνθρωποι και το μόνο που έχουν είναι η καμπάνα της εκκλησιάς και ο παππάς ο οποίος θα πάει να ανοίξει την εκκλησία κ</w:t>
      </w:r>
      <w:r>
        <w:rPr>
          <w:rFonts w:eastAsia="Times New Roman" w:cs="Times New Roman"/>
          <w:szCs w:val="24"/>
        </w:rPr>
        <w:t>αι θα κάνει τη θεία λειτουργία -αυτό είναι το μόνο που τους έχει μείνει</w:t>
      </w:r>
      <w:r>
        <w:rPr>
          <w:rFonts w:eastAsia="Times New Roman" w:cs="Times New Roman"/>
          <w:szCs w:val="24"/>
        </w:rPr>
        <w:t>,</w:t>
      </w:r>
      <w:r>
        <w:rPr>
          <w:rFonts w:eastAsia="Times New Roman" w:cs="Times New Roman"/>
          <w:szCs w:val="24"/>
        </w:rPr>
        <w:t xml:space="preserve"> γιατί δεν υπάρχει δάσκαλος, δεν υπάρχει κανείς σε αυτό το χωριό-, Έλληνες κληρικούς</w:t>
      </w:r>
      <w:r>
        <w:rPr>
          <w:rFonts w:eastAsia="Times New Roman" w:cs="Times New Roman"/>
          <w:szCs w:val="24"/>
        </w:rPr>
        <w:t>,</w:t>
      </w:r>
      <w:r>
        <w:rPr>
          <w:rFonts w:eastAsia="Times New Roman" w:cs="Times New Roman"/>
          <w:szCs w:val="24"/>
        </w:rPr>
        <w:t xml:space="preserve"> που επιτελούν αυτό το ιερό χρέος και φέρνουν τον άνθρωπο πολύ κοντά στο Θεό, έρχεστε εσείς και δεν λέτε καμμία κουβέντα, τους ρίχνετε στον Καιάδα, αδιαφορείτε για το εργασιακό περιβάλλον, αδιαφορείτε για το ασφαλιστικό τους καθεστώς, αδιαφορείτε για το τι</w:t>
      </w:r>
      <w:r>
        <w:rPr>
          <w:rFonts w:eastAsia="Times New Roman" w:cs="Times New Roman"/>
          <w:szCs w:val="24"/>
        </w:rPr>
        <w:t xml:space="preserve"> θα γίνει από εδώ και πέρα.</w:t>
      </w:r>
    </w:p>
    <w:p w14:paraId="295D7484" w14:textId="77777777" w:rsidR="006C59DA" w:rsidRDefault="00DE6A6A">
      <w:pPr>
        <w:spacing w:line="600" w:lineRule="auto"/>
        <w:ind w:firstLine="720"/>
        <w:contextualSpacing/>
        <w:jc w:val="both"/>
        <w:rPr>
          <w:rFonts w:eastAsia="Times New Roman" w:cs="Times New Roman"/>
          <w:szCs w:val="24"/>
        </w:rPr>
      </w:pPr>
      <w:r w:rsidRPr="00CB4428">
        <w:rPr>
          <w:rFonts w:eastAsia="Times New Roman" w:cs="Times New Roman"/>
          <w:b/>
          <w:szCs w:val="24"/>
        </w:rPr>
        <w:t>ΠΡΟΕΔΡΕΥΩΝ (Μάριος Γεωργιάδης):</w:t>
      </w:r>
      <w:r>
        <w:rPr>
          <w:rFonts w:eastAsia="Times New Roman" w:cs="Times New Roman"/>
          <w:szCs w:val="24"/>
        </w:rPr>
        <w:t xml:space="preserve"> Κύριε Σκρέκα, σας παρακαλώ, ολοκληρώστε.</w:t>
      </w:r>
    </w:p>
    <w:p w14:paraId="295D7485" w14:textId="77777777" w:rsidR="006C59DA" w:rsidRDefault="00DE6A6A">
      <w:pPr>
        <w:spacing w:line="600" w:lineRule="auto"/>
        <w:ind w:firstLine="720"/>
        <w:contextualSpacing/>
        <w:jc w:val="both"/>
        <w:rPr>
          <w:rFonts w:eastAsia="Times New Roman" w:cs="Times New Roman"/>
          <w:szCs w:val="24"/>
        </w:rPr>
      </w:pPr>
      <w:r w:rsidRPr="008A0690">
        <w:rPr>
          <w:rFonts w:eastAsia="Times New Roman" w:cs="Times New Roman"/>
          <w:b/>
          <w:szCs w:val="24"/>
        </w:rPr>
        <w:t>ΚΩΝΣΤΑΝΤΙΝΟΣ ΣΚΡΕΚΑΣ:</w:t>
      </w:r>
      <w:r>
        <w:rPr>
          <w:rFonts w:eastAsia="Times New Roman" w:cs="Times New Roman"/>
          <w:szCs w:val="24"/>
        </w:rPr>
        <w:t xml:space="preserve"> Αν μιλούσαμε εδώ για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θα υπήρχαν καμμ</w:t>
      </w:r>
      <w:r>
        <w:rPr>
          <w:rFonts w:eastAsia="Times New Roman" w:cs="Times New Roman"/>
          <w:szCs w:val="24"/>
        </w:rPr>
        <w:t>ιά</w:t>
      </w:r>
      <w:r>
        <w:rPr>
          <w:rFonts w:eastAsia="Times New Roman" w:cs="Times New Roman"/>
          <w:szCs w:val="24"/>
        </w:rPr>
        <w:t xml:space="preserve"> τριανταριά συνάδελφοι του ΣΥΡΙΖΑ και κάποιοι άλλοι να τον υπερασπιστούν. Κανε</w:t>
      </w:r>
      <w:r>
        <w:rPr>
          <w:rFonts w:eastAsia="Times New Roman" w:cs="Times New Roman"/>
          <w:szCs w:val="24"/>
        </w:rPr>
        <w:t>ίς δεν βγήκε να υπερασπιστεί τον Έλληνα ιερέα, τον χριστιανό ορθόδοξο Έλληνα ιερέα, που είναι κομμάτι της εθνικής μας ταυτότητας. Δεν πρέπει να το ξεχνάτε αυτό. Αυτό που μας διαφοροποιεί από τους γείτονες, πέρα από τη γλώσσα, τον ε</w:t>
      </w:r>
      <w:r>
        <w:rPr>
          <w:rFonts w:eastAsia="Times New Roman" w:cs="Times New Roman"/>
          <w:szCs w:val="24"/>
        </w:rPr>
        <w:t>λλην</w:t>
      </w:r>
      <w:r>
        <w:rPr>
          <w:rFonts w:eastAsia="Times New Roman" w:cs="Times New Roman"/>
          <w:szCs w:val="24"/>
        </w:rPr>
        <w:t>ικό πολιτισμό και από</w:t>
      </w:r>
      <w:r>
        <w:rPr>
          <w:rFonts w:eastAsia="Times New Roman" w:cs="Times New Roman"/>
          <w:szCs w:val="24"/>
        </w:rPr>
        <w:t xml:space="preserve"> την ορθόδοξη θρησκεία μας,</w:t>
      </w:r>
      <w:r w:rsidRPr="00A4187A">
        <w:rPr>
          <w:rFonts w:eastAsia="Times New Roman" w:cs="Times New Roman"/>
          <w:szCs w:val="24"/>
        </w:rPr>
        <w:t xml:space="preserve"> </w:t>
      </w:r>
      <w:r>
        <w:rPr>
          <w:rFonts w:eastAsia="Times New Roman" w:cs="Times New Roman"/>
          <w:szCs w:val="24"/>
        </w:rPr>
        <w:t>τι είναι;</w:t>
      </w:r>
    </w:p>
    <w:p w14:paraId="295D7486" w14:textId="77777777" w:rsidR="006C59DA" w:rsidRDefault="00DE6A6A">
      <w:pPr>
        <w:spacing w:line="600" w:lineRule="auto"/>
        <w:ind w:firstLine="720"/>
        <w:contextualSpacing/>
        <w:jc w:val="both"/>
        <w:rPr>
          <w:rFonts w:eastAsia="Times New Roman" w:cs="Times New Roman"/>
          <w:szCs w:val="24"/>
        </w:rPr>
      </w:pPr>
      <w:r w:rsidRPr="00B54A63">
        <w:rPr>
          <w:rFonts w:eastAsia="Times New Roman" w:cs="Times New Roman"/>
          <w:b/>
          <w:szCs w:val="24"/>
        </w:rPr>
        <w:t>ΖΩΗ ΛΙΒΑΝΙΟΥ:</w:t>
      </w:r>
      <w:r>
        <w:rPr>
          <w:rFonts w:eastAsia="Times New Roman" w:cs="Times New Roman"/>
          <w:szCs w:val="24"/>
        </w:rPr>
        <w:t xml:space="preserve"> Κύριε Πρόεδρε, ας συντομεύσει. Θέλουμε να μιλήσουμε και εμείς! </w:t>
      </w:r>
    </w:p>
    <w:p w14:paraId="295D7487" w14:textId="77777777" w:rsidR="006C59DA" w:rsidRDefault="00DE6A6A">
      <w:pPr>
        <w:spacing w:line="600" w:lineRule="auto"/>
        <w:ind w:firstLine="720"/>
        <w:contextualSpacing/>
        <w:jc w:val="both"/>
        <w:rPr>
          <w:rFonts w:eastAsia="Times New Roman" w:cs="Times New Roman"/>
          <w:szCs w:val="24"/>
        </w:rPr>
      </w:pPr>
      <w:r w:rsidRPr="00B54A63">
        <w:rPr>
          <w:rFonts w:eastAsia="Times New Roman" w:cs="Times New Roman"/>
          <w:b/>
          <w:szCs w:val="24"/>
        </w:rPr>
        <w:t xml:space="preserve">ΠΡΟΕΔΡΕΥΩΝ (Μάριος Γεωργιάδης): </w:t>
      </w:r>
      <w:r>
        <w:rPr>
          <w:rFonts w:eastAsia="Times New Roman" w:cs="Times New Roman"/>
          <w:szCs w:val="24"/>
        </w:rPr>
        <w:t xml:space="preserve">Τι θέλετε, κυρία </w:t>
      </w:r>
      <w:proofErr w:type="spellStart"/>
      <w:r>
        <w:rPr>
          <w:rFonts w:eastAsia="Times New Roman" w:cs="Times New Roman"/>
          <w:szCs w:val="24"/>
        </w:rPr>
        <w:t>Λιβανίου</w:t>
      </w:r>
      <w:proofErr w:type="spellEnd"/>
      <w:r>
        <w:rPr>
          <w:rFonts w:eastAsia="Times New Roman" w:cs="Times New Roman"/>
          <w:szCs w:val="24"/>
        </w:rPr>
        <w:t>; Τον χρόνο τον ελέγχω εγώ. Υπάρχει κάποιο θέμα; Δεν κατάλαβα! Όταν είναι κάποιος σ</w:t>
      </w:r>
      <w:r>
        <w:rPr>
          <w:rFonts w:eastAsia="Times New Roman" w:cs="Times New Roman"/>
          <w:szCs w:val="24"/>
        </w:rPr>
        <w:t>υνάδελφός σας στο Βήμα, δεν ενίσταστε έτσι.</w:t>
      </w:r>
      <w:r>
        <w:rPr>
          <w:rFonts w:eastAsia="Times New Roman" w:cs="Times New Roman"/>
          <w:szCs w:val="24"/>
        </w:rPr>
        <w:t xml:space="preserve"> </w:t>
      </w:r>
      <w:r>
        <w:rPr>
          <w:rFonts w:eastAsia="Times New Roman" w:cs="Times New Roman"/>
          <w:szCs w:val="24"/>
        </w:rPr>
        <w:t>Ηρεμήστε!</w:t>
      </w:r>
    </w:p>
    <w:p w14:paraId="295D7488" w14:textId="77777777" w:rsidR="006C59DA" w:rsidRDefault="00DE6A6A">
      <w:pPr>
        <w:spacing w:line="600" w:lineRule="auto"/>
        <w:ind w:firstLine="720"/>
        <w:contextualSpacing/>
        <w:jc w:val="both"/>
        <w:rPr>
          <w:rFonts w:eastAsia="Times New Roman" w:cs="Times New Roman"/>
          <w:szCs w:val="24"/>
        </w:rPr>
      </w:pPr>
      <w:r w:rsidRPr="00B54A63">
        <w:rPr>
          <w:rFonts w:eastAsia="Times New Roman" w:cs="Times New Roman"/>
          <w:b/>
          <w:szCs w:val="24"/>
        </w:rPr>
        <w:t>ΓΕΩΡΓΙΟΣ ΚΑΪΣΑΣ:</w:t>
      </w:r>
      <w:r>
        <w:rPr>
          <w:rFonts w:eastAsia="Times New Roman" w:cs="Times New Roman"/>
          <w:szCs w:val="24"/>
        </w:rPr>
        <w:t xml:space="preserve"> Δέκα λεπτά μιλάει, κύριε Πρόεδρε.</w:t>
      </w:r>
    </w:p>
    <w:p w14:paraId="295D7489" w14:textId="77777777" w:rsidR="006C59DA" w:rsidRDefault="00DE6A6A">
      <w:pPr>
        <w:spacing w:line="600" w:lineRule="auto"/>
        <w:ind w:firstLine="720"/>
        <w:contextualSpacing/>
        <w:jc w:val="both"/>
        <w:rPr>
          <w:rFonts w:eastAsia="Times New Roman" w:cs="Times New Roman"/>
          <w:szCs w:val="24"/>
        </w:rPr>
      </w:pPr>
      <w:r w:rsidRPr="008A0690">
        <w:rPr>
          <w:rFonts w:eastAsia="Times New Roman" w:cs="Times New Roman"/>
          <w:b/>
          <w:szCs w:val="24"/>
        </w:rPr>
        <w:t>ΚΩΝΣΤΑΝΤΙΝΟΣ ΣΚΡΕΚΑΣ:</w:t>
      </w:r>
      <w:r>
        <w:rPr>
          <w:rFonts w:eastAsia="Times New Roman" w:cs="Times New Roman"/>
          <w:szCs w:val="24"/>
        </w:rPr>
        <w:t xml:space="preserve"> Ολοκληρώνω, κύριε Πρόεδρε.</w:t>
      </w:r>
    </w:p>
    <w:p w14:paraId="295D748A" w14:textId="77777777" w:rsidR="006C59DA" w:rsidRDefault="00DE6A6A">
      <w:pPr>
        <w:spacing w:line="600" w:lineRule="auto"/>
        <w:ind w:firstLine="720"/>
        <w:contextualSpacing/>
        <w:jc w:val="both"/>
        <w:rPr>
          <w:rFonts w:eastAsia="Times New Roman" w:cs="Times New Roman"/>
          <w:szCs w:val="24"/>
        </w:rPr>
      </w:pPr>
      <w:r w:rsidRPr="00B54A63">
        <w:rPr>
          <w:rFonts w:eastAsia="Times New Roman" w:cs="Times New Roman"/>
          <w:b/>
          <w:szCs w:val="24"/>
        </w:rPr>
        <w:t xml:space="preserve">ΠΡΟΕΔΡΕΥΩΝ (Μάριος Γεωργιάδης): </w:t>
      </w:r>
      <w:r>
        <w:rPr>
          <w:rFonts w:eastAsia="Times New Roman" w:cs="Times New Roman"/>
          <w:szCs w:val="24"/>
        </w:rPr>
        <w:t>Ολοκληρώνουμε. Έχω κάνει παρατήρηση. Δεν μπορώ να το κάνω πέντε φορές.</w:t>
      </w:r>
      <w:r>
        <w:rPr>
          <w:rFonts w:eastAsia="Times New Roman" w:cs="Times New Roman"/>
          <w:szCs w:val="24"/>
        </w:rPr>
        <w:t xml:space="preserve"> Ηρεμήστε!</w:t>
      </w:r>
    </w:p>
    <w:p w14:paraId="295D748B" w14:textId="77777777" w:rsidR="006C59DA" w:rsidRDefault="00DE6A6A">
      <w:pPr>
        <w:spacing w:line="600" w:lineRule="auto"/>
        <w:ind w:firstLine="720"/>
        <w:contextualSpacing/>
        <w:jc w:val="both"/>
        <w:rPr>
          <w:rFonts w:eastAsia="Times New Roman" w:cs="Times New Roman"/>
          <w:szCs w:val="24"/>
        </w:rPr>
      </w:pPr>
      <w:r w:rsidRPr="008A0690">
        <w:rPr>
          <w:rFonts w:eastAsia="Times New Roman" w:cs="Times New Roman"/>
          <w:b/>
          <w:szCs w:val="24"/>
        </w:rPr>
        <w:t>ΚΩΝΣΤΑΝΤΙΝΟΣ ΣΚΡΕΚΑΣ:</w:t>
      </w:r>
      <w:r>
        <w:rPr>
          <w:rFonts w:eastAsia="Times New Roman" w:cs="Times New Roman"/>
          <w:szCs w:val="24"/>
        </w:rPr>
        <w:t xml:space="preserve"> Ολοκληρώθηκε ταυτόχρονα σχεδόν με αυτή τη συνεδρίαση, δυστυχώς, η κηδεία του ομογενή, του Κώστα </w:t>
      </w:r>
      <w:proofErr w:type="spellStart"/>
      <w:r>
        <w:rPr>
          <w:rFonts w:eastAsia="Times New Roman" w:cs="Times New Roman"/>
          <w:szCs w:val="24"/>
        </w:rPr>
        <w:t>Κατσίφα</w:t>
      </w:r>
      <w:proofErr w:type="spellEnd"/>
      <w:r>
        <w:rPr>
          <w:rFonts w:eastAsia="Times New Roman" w:cs="Times New Roman"/>
          <w:szCs w:val="24"/>
        </w:rPr>
        <w:t xml:space="preserve">, ο οποίος </w:t>
      </w:r>
      <w:proofErr w:type="spellStart"/>
      <w:r>
        <w:rPr>
          <w:rFonts w:eastAsia="Times New Roman" w:cs="Times New Roman"/>
          <w:szCs w:val="24"/>
        </w:rPr>
        <w:t>πυροβολήθηκε</w:t>
      </w:r>
      <w:proofErr w:type="spellEnd"/>
      <w:r>
        <w:rPr>
          <w:rFonts w:eastAsia="Times New Roman" w:cs="Times New Roman"/>
          <w:szCs w:val="24"/>
        </w:rPr>
        <w:t>, σκοτώθηκε και δέκα μέρες τώρα που περίμενε χωρίς να μπορεί να ενταφιαστεί το άψυχο κορμί του, δ</w:t>
      </w:r>
      <w:r>
        <w:rPr>
          <w:rFonts w:eastAsia="Times New Roman" w:cs="Times New Roman"/>
          <w:szCs w:val="24"/>
        </w:rPr>
        <w:t xml:space="preserve">εν ακούστηκε τίποτα από αυτή την </w:t>
      </w:r>
      <w:r>
        <w:rPr>
          <w:rFonts w:eastAsia="Times New Roman" w:cs="Times New Roman"/>
          <w:szCs w:val="24"/>
        </w:rPr>
        <w:t>Κ</w:t>
      </w:r>
      <w:r>
        <w:rPr>
          <w:rFonts w:eastAsia="Times New Roman" w:cs="Times New Roman"/>
          <w:szCs w:val="24"/>
        </w:rPr>
        <w:t>υβέρνηση, την ελληνική Κυβέρνηση, η οποία μέχρι τώρα έχει να επιδείξει μόνο υποχωρητικότητα.</w:t>
      </w:r>
    </w:p>
    <w:p w14:paraId="295D748C" w14:textId="77777777" w:rsidR="006C59DA" w:rsidRDefault="00DE6A6A">
      <w:pPr>
        <w:spacing w:line="600" w:lineRule="auto"/>
        <w:ind w:firstLine="720"/>
        <w:contextualSpacing/>
        <w:jc w:val="both"/>
        <w:rPr>
          <w:rFonts w:eastAsia="Times New Roman" w:cs="Times New Roman"/>
          <w:szCs w:val="24"/>
        </w:rPr>
      </w:pPr>
      <w:r w:rsidRPr="00B54A63">
        <w:rPr>
          <w:rFonts w:eastAsia="Times New Roman" w:cs="Times New Roman"/>
          <w:b/>
          <w:szCs w:val="24"/>
        </w:rPr>
        <w:t xml:space="preserve">ΠΡΟΕΔΡΕΥΩΝ (Μάριος Γεωργιάδης): </w:t>
      </w:r>
      <w:r>
        <w:rPr>
          <w:rFonts w:eastAsia="Times New Roman" w:cs="Times New Roman"/>
          <w:szCs w:val="24"/>
        </w:rPr>
        <w:t>Κύριε Σκρέκα, έχετε φθάσει στα έντεκα λεπτά. Παρακαλώ πολύ.</w:t>
      </w:r>
    </w:p>
    <w:p w14:paraId="295D748D" w14:textId="77777777" w:rsidR="006C59DA" w:rsidRDefault="00DE6A6A">
      <w:pPr>
        <w:spacing w:line="600" w:lineRule="auto"/>
        <w:ind w:firstLine="720"/>
        <w:contextualSpacing/>
        <w:jc w:val="both"/>
        <w:rPr>
          <w:rFonts w:eastAsia="Times New Roman" w:cs="Times New Roman"/>
          <w:szCs w:val="24"/>
        </w:rPr>
      </w:pPr>
      <w:r w:rsidRPr="008A0690">
        <w:rPr>
          <w:rFonts w:eastAsia="Times New Roman" w:cs="Times New Roman"/>
          <w:b/>
          <w:szCs w:val="24"/>
        </w:rPr>
        <w:t>ΚΩΝΣΤΑΝΤΙΝΟΣ ΣΚΡΕΚΑΣ:</w:t>
      </w:r>
      <w:r>
        <w:rPr>
          <w:rFonts w:eastAsia="Times New Roman" w:cs="Times New Roman"/>
          <w:szCs w:val="24"/>
        </w:rPr>
        <w:t xml:space="preserve"> Μόνο υποχωρητικότητα απέναντι σε όλους όσο</w:t>
      </w:r>
      <w:r>
        <w:rPr>
          <w:rFonts w:eastAsia="Times New Roman" w:cs="Times New Roman"/>
          <w:szCs w:val="24"/>
        </w:rPr>
        <w:t>ι</w:t>
      </w:r>
      <w:r>
        <w:rPr>
          <w:rFonts w:eastAsia="Times New Roman" w:cs="Times New Roman"/>
          <w:szCs w:val="24"/>
        </w:rPr>
        <w:t xml:space="preserve"> διεκδικούν κομμάτι από τα δικά μας εθνικά κυριαρχικά δικαιώματα και απέναντι από αυτούς που διεκδικούν κομμάτια της δικής μας ιστορίας και πολιτισμού. Δεν είπαν τίποτα. Το μόνο που έκαναν -αν είναι δυνατόν!- είν</w:t>
      </w:r>
      <w:r>
        <w:rPr>
          <w:rFonts w:eastAsia="Times New Roman" w:cs="Times New Roman"/>
          <w:szCs w:val="24"/>
        </w:rPr>
        <w:t>αι να κάνουν διαρροές. Και εδώ θα πρέπει ο Υπουργός Προστασίας του Πολίτη αλλά και ο Αρχηγός της Αστυνομίας να βγει να μιλήσει και να πει πώς έγιναν αυτές οι διαρροές</w:t>
      </w:r>
      <w:r>
        <w:rPr>
          <w:rFonts w:eastAsia="Times New Roman" w:cs="Times New Roman"/>
          <w:szCs w:val="24"/>
        </w:rPr>
        <w:t>,</w:t>
      </w:r>
      <w:r>
        <w:rPr>
          <w:rFonts w:eastAsia="Times New Roman" w:cs="Times New Roman"/>
          <w:szCs w:val="24"/>
        </w:rPr>
        <w:t xml:space="preserve"> που είχαν ως στόχο μόνο τη σπίλωση του ομογενή. Και τελικά</w:t>
      </w:r>
      <w:r>
        <w:rPr>
          <w:rFonts w:eastAsia="Times New Roman" w:cs="Times New Roman"/>
          <w:szCs w:val="24"/>
        </w:rPr>
        <w:t>,</w:t>
      </w:r>
      <w:r>
        <w:rPr>
          <w:rFonts w:eastAsia="Times New Roman" w:cs="Times New Roman"/>
          <w:szCs w:val="24"/>
        </w:rPr>
        <w:t xml:space="preserve"> αν είναι αλήθεια, γιατί βγήκ</w:t>
      </w:r>
      <w:r>
        <w:rPr>
          <w:rFonts w:eastAsia="Times New Roman" w:cs="Times New Roman"/>
          <w:szCs w:val="24"/>
        </w:rPr>
        <w:t>αν και είπαν ότι αυτός ο άνθρωπος είχε αθωωθεί γι’ αυτό που ίσως κάποτε είχε κατηγορηθεί. Και</w:t>
      </w:r>
      <w:r>
        <w:rPr>
          <w:rFonts w:eastAsia="Times New Roman" w:cs="Times New Roman"/>
          <w:szCs w:val="24"/>
        </w:rPr>
        <w:t>,</w:t>
      </w:r>
      <w:r>
        <w:rPr>
          <w:rFonts w:eastAsia="Times New Roman" w:cs="Times New Roman"/>
          <w:szCs w:val="24"/>
        </w:rPr>
        <w:t xml:space="preserve"> τέλος πάντων, αυτό ήταν το ουσιώδες; Αυτό ήταν το ουσιώδες; Γι</w:t>
      </w:r>
      <w:r>
        <w:rPr>
          <w:rFonts w:eastAsia="Times New Roman" w:cs="Times New Roman"/>
          <w:szCs w:val="24"/>
        </w:rPr>
        <w:t>α</w:t>
      </w:r>
      <w:r>
        <w:rPr>
          <w:rFonts w:eastAsia="Times New Roman" w:cs="Times New Roman"/>
          <w:szCs w:val="24"/>
        </w:rPr>
        <w:t xml:space="preserve"> αυτό κρίθηκε αυτός ο άνθρωπος, γι’ αυτό </w:t>
      </w:r>
      <w:proofErr w:type="spellStart"/>
      <w:r>
        <w:rPr>
          <w:rFonts w:eastAsia="Times New Roman" w:cs="Times New Roman"/>
          <w:szCs w:val="24"/>
        </w:rPr>
        <w:t>πυροβολήθηκε</w:t>
      </w:r>
      <w:proofErr w:type="spellEnd"/>
      <w:r>
        <w:rPr>
          <w:rFonts w:eastAsia="Times New Roman" w:cs="Times New Roman"/>
          <w:szCs w:val="24"/>
        </w:rPr>
        <w:t>, γι’ αυτό σκοτώθηκε εκεί;</w:t>
      </w:r>
    </w:p>
    <w:p w14:paraId="295D748E" w14:textId="77777777" w:rsidR="006C59DA" w:rsidRDefault="00DE6A6A">
      <w:pPr>
        <w:spacing w:line="600" w:lineRule="auto"/>
        <w:ind w:firstLine="720"/>
        <w:contextualSpacing/>
        <w:jc w:val="both"/>
        <w:rPr>
          <w:rFonts w:eastAsia="Times New Roman" w:cs="Times New Roman"/>
          <w:szCs w:val="24"/>
        </w:rPr>
      </w:pPr>
      <w:r w:rsidRPr="00B54A63">
        <w:rPr>
          <w:rFonts w:eastAsia="Times New Roman" w:cs="Times New Roman"/>
          <w:b/>
          <w:szCs w:val="24"/>
        </w:rPr>
        <w:t>ΠΡΟΕΔΡΕΥΩΝ (Μάριος</w:t>
      </w:r>
      <w:r w:rsidRPr="00B54A63">
        <w:rPr>
          <w:rFonts w:eastAsia="Times New Roman" w:cs="Times New Roman"/>
          <w:b/>
          <w:szCs w:val="24"/>
        </w:rPr>
        <w:t xml:space="preserve"> Γεωργιάδης): </w:t>
      </w:r>
      <w:r>
        <w:rPr>
          <w:rFonts w:eastAsia="Times New Roman" w:cs="Times New Roman"/>
          <w:szCs w:val="24"/>
        </w:rPr>
        <w:t>Κύριε Σκρέκα, ολοκληρώστε</w:t>
      </w:r>
      <w:r>
        <w:rPr>
          <w:rFonts w:eastAsia="Times New Roman" w:cs="Times New Roman"/>
          <w:szCs w:val="24"/>
        </w:rPr>
        <w:t>,</w:t>
      </w:r>
      <w:r>
        <w:rPr>
          <w:rFonts w:eastAsia="Times New Roman" w:cs="Times New Roman"/>
          <w:szCs w:val="24"/>
        </w:rPr>
        <w:t xml:space="preserve"> παρακαλώ.</w:t>
      </w:r>
    </w:p>
    <w:p w14:paraId="295D748F" w14:textId="77777777" w:rsidR="006C59DA" w:rsidRDefault="00DE6A6A">
      <w:pPr>
        <w:spacing w:line="600" w:lineRule="auto"/>
        <w:ind w:firstLine="720"/>
        <w:contextualSpacing/>
        <w:jc w:val="both"/>
        <w:rPr>
          <w:rFonts w:eastAsia="Times New Roman" w:cs="Times New Roman"/>
          <w:szCs w:val="24"/>
        </w:rPr>
      </w:pPr>
      <w:r w:rsidRPr="008A0690">
        <w:rPr>
          <w:rFonts w:eastAsia="Times New Roman" w:cs="Times New Roman"/>
          <w:b/>
          <w:szCs w:val="24"/>
        </w:rPr>
        <w:t>ΚΩΝΣΤΑΝΤΙΝΟΣ ΣΚΡΕΚΑΣ:</w:t>
      </w:r>
      <w:r>
        <w:rPr>
          <w:rFonts w:eastAsia="Times New Roman" w:cs="Times New Roman"/>
          <w:szCs w:val="24"/>
        </w:rPr>
        <w:t xml:space="preserve"> Δεν σκοτώθηκε γι’ αυτό. Δεν </w:t>
      </w:r>
      <w:proofErr w:type="spellStart"/>
      <w:r>
        <w:rPr>
          <w:rFonts w:eastAsia="Times New Roman" w:cs="Times New Roman"/>
          <w:szCs w:val="24"/>
        </w:rPr>
        <w:t>πυροβολήθηκε</w:t>
      </w:r>
      <w:proofErr w:type="spellEnd"/>
      <w:r>
        <w:rPr>
          <w:rFonts w:eastAsia="Times New Roman" w:cs="Times New Roman"/>
          <w:szCs w:val="24"/>
        </w:rPr>
        <w:t xml:space="preserve"> γι’ αυτό.</w:t>
      </w:r>
    </w:p>
    <w:p w14:paraId="295D749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95D7491" w14:textId="77777777" w:rsidR="006C59DA" w:rsidRDefault="00DE6A6A">
      <w:pPr>
        <w:spacing w:line="600" w:lineRule="auto"/>
        <w:ind w:firstLine="720"/>
        <w:contextualSpacing/>
        <w:jc w:val="both"/>
        <w:rPr>
          <w:rFonts w:eastAsia="Times New Roman" w:cs="Times New Roman"/>
          <w:szCs w:val="24"/>
        </w:rPr>
      </w:pPr>
      <w:r w:rsidRPr="00B54A63">
        <w:rPr>
          <w:rFonts w:eastAsia="Times New Roman" w:cs="Times New Roman"/>
          <w:b/>
          <w:szCs w:val="24"/>
        </w:rPr>
        <w:t xml:space="preserve">ΠΡΟΕΔΡΕΥΩΝ (Μάριος Γεωργιάδης): </w:t>
      </w:r>
      <w:r>
        <w:rPr>
          <w:rFonts w:eastAsia="Times New Roman" w:cs="Times New Roman"/>
          <w:szCs w:val="24"/>
        </w:rPr>
        <w:t>Να ’</w:t>
      </w:r>
      <w:proofErr w:type="spellStart"/>
      <w:r>
        <w:rPr>
          <w:rFonts w:eastAsia="Times New Roman" w:cs="Times New Roman"/>
          <w:szCs w:val="24"/>
        </w:rPr>
        <w:t>στε</w:t>
      </w:r>
      <w:proofErr w:type="spellEnd"/>
      <w:r>
        <w:rPr>
          <w:rFonts w:eastAsia="Times New Roman" w:cs="Times New Roman"/>
          <w:szCs w:val="24"/>
        </w:rPr>
        <w:t xml:space="preserve"> καλά.</w:t>
      </w:r>
    </w:p>
    <w:p w14:paraId="295D749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Κουτσούκο, έχετε τον λόγο.</w:t>
      </w:r>
    </w:p>
    <w:p w14:paraId="295D7493" w14:textId="77777777" w:rsidR="006C59DA" w:rsidRDefault="00DE6A6A">
      <w:pPr>
        <w:spacing w:line="600" w:lineRule="auto"/>
        <w:ind w:firstLine="720"/>
        <w:contextualSpacing/>
        <w:jc w:val="both"/>
        <w:rPr>
          <w:rFonts w:eastAsia="Times New Roman" w:cs="Times New Roman"/>
          <w:szCs w:val="24"/>
        </w:rPr>
      </w:pPr>
      <w:r w:rsidRPr="00CB4428">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295D749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Με αφορμή την τροπολογία για τα αναδρομικά, κυρίες και κύριοι συνάδελφοι, στήθηκε σήμερα εδώ μια καλοπαιγμένη παράσταση. Θα μπορούσαμε να της βάλουμε τίτλο, αν παίρναμε στα σοβαρά αυτά που είπε ο Πρωθυπουργός</w:t>
      </w:r>
      <w:r>
        <w:rPr>
          <w:rFonts w:eastAsia="Times New Roman" w:cs="Times New Roman"/>
          <w:szCs w:val="24"/>
        </w:rPr>
        <w:t>:</w:t>
      </w:r>
      <w:r>
        <w:rPr>
          <w:rFonts w:eastAsia="Times New Roman" w:cs="Times New Roman"/>
          <w:szCs w:val="24"/>
        </w:rPr>
        <w:t xml:space="preserve"> «Τι καλό που είναι </w:t>
      </w:r>
      <w:r>
        <w:rPr>
          <w:rFonts w:eastAsia="Times New Roman" w:cs="Times New Roman"/>
          <w:szCs w:val="24"/>
        </w:rPr>
        <w:t xml:space="preserve">το τέταρτο μνημόνιο!». Και βέβαια, αφού παίχτηκε αυτή η παράσταση με πλειάδα Υπουργών που </w:t>
      </w:r>
      <w:proofErr w:type="spellStart"/>
      <w:r>
        <w:rPr>
          <w:rFonts w:eastAsia="Times New Roman" w:cs="Times New Roman"/>
          <w:szCs w:val="24"/>
        </w:rPr>
        <w:t>παρήλασαν</w:t>
      </w:r>
      <w:proofErr w:type="spellEnd"/>
      <w:r>
        <w:rPr>
          <w:rFonts w:eastAsia="Times New Roman" w:cs="Times New Roman"/>
          <w:szCs w:val="24"/>
        </w:rPr>
        <w:t xml:space="preserve"> στο Βήμα, Υπουργούς που τους ψάχνουμε και δεν τους βρίσκουμε στη διαδικασία του κοινοβουλευτικού ελέγχου -αναβλήθηκε ο κοινοβουλευτικός έλεγχος τη Δευτέρα, </w:t>
      </w: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αλλά τώρα θεώρησαν ότι είχαν ακροατήριο και χειροκροτητές ήλθαν εδώ-, μείναμε μόνοι μας με τον κ. Πετρόπουλο.</w:t>
      </w:r>
    </w:p>
    <w:p w14:paraId="295D7495"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είπε ο κ. Τσίπρας «χτυπήσαμε τη φοροδιαφυγή, τη διαφθορά και τώρα μπορούμε και μοιράζουμε». Έλειπε ο κ. </w:t>
      </w:r>
      <w:proofErr w:type="spellStart"/>
      <w:r>
        <w:rPr>
          <w:rFonts w:eastAsia="Times New Roman"/>
          <w:szCs w:val="24"/>
        </w:rPr>
        <w:t>Τσακ</w:t>
      </w:r>
      <w:r>
        <w:rPr>
          <w:rFonts w:eastAsia="Times New Roman"/>
          <w:szCs w:val="24"/>
        </w:rPr>
        <w:t>αλώτος</w:t>
      </w:r>
      <w:proofErr w:type="spellEnd"/>
      <w:r>
        <w:rPr>
          <w:rFonts w:eastAsia="Times New Roman"/>
          <w:szCs w:val="24"/>
        </w:rPr>
        <w:t>, αλλά ήταν εδώ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η οποία πρόσφατα στον κοινοβουλευτικό έλεγχο μο</w:t>
      </w:r>
      <w:r>
        <w:rPr>
          <w:rFonts w:eastAsia="Times New Roman"/>
          <w:szCs w:val="24"/>
        </w:rPr>
        <w:t>υ</w:t>
      </w:r>
      <w:r>
        <w:rPr>
          <w:rFonts w:eastAsia="Times New Roman"/>
          <w:szCs w:val="24"/>
        </w:rPr>
        <w:t xml:space="preserve"> απάντησε ότι από τις περίφημες λίστες, δηλαδή τη λίστα </w:t>
      </w:r>
      <w:proofErr w:type="spellStart"/>
      <w:r>
        <w:rPr>
          <w:rFonts w:eastAsia="Times New Roman"/>
          <w:szCs w:val="24"/>
        </w:rPr>
        <w:t>Λαγκάρντ</w:t>
      </w:r>
      <w:proofErr w:type="spellEnd"/>
      <w:r>
        <w:rPr>
          <w:rFonts w:eastAsia="Times New Roman"/>
          <w:szCs w:val="24"/>
        </w:rPr>
        <w:t xml:space="preserve">, τη λίστα </w:t>
      </w:r>
      <w:proofErr w:type="spellStart"/>
      <w:r>
        <w:rPr>
          <w:rFonts w:eastAsia="Times New Roman"/>
          <w:szCs w:val="24"/>
        </w:rPr>
        <w:t>Μπόργιανς</w:t>
      </w:r>
      <w:proofErr w:type="spellEnd"/>
      <w:r>
        <w:rPr>
          <w:rFonts w:eastAsia="Times New Roman"/>
          <w:szCs w:val="24"/>
        </w:rPr>
        <w:t>, τη λίστα αυτών που έβγαλαν τα λεφτά στο εξωτερικό, των πενήντα πέντε χιλιάδων, τις</w:t>
      </w:r>
      <w:r>
        <w:rPr>
          <w:rFonts w:eastAsia="Times New Roman"/>
          <w:szCs w:val="24"/>
        </w:rPr>
        <w:t xml:space="preserve"> </w:t>
      </w:r>
      <w:r>
        <w:rPr>
          <w:rFonts w:eastAsia="Times New Roman"/>
          <w:szCs w:val="24"/>
          <w:lang w:val="en-US"/>
        </w:rPr>
        <w:t>offshore</w:t>
      </w:r>
      <w:r>
        <w:rPr>
          <w:rFonts w:eastAsia="Times New Roman"/>
          <w:szCs w:val="24"/>
        </w:rPr>
        <w:t xml:space="preserve">, έχουν εισπράξει μόνο εκατό χιλιάδες. Αυτή είναι η φοροδιαφυγή. </w:t>
      </w:r>
    </w:p>
    <w:p w14:paraId="295D7496" w14:textId="77777777" w:rsidR="006C59DA" w:rsidRDefault="00DE6A6A">
      <w:pPr>
        <w:spacing w:line="600" w:lineRule="auto"/>
        <w:ind w:firstLine="720"/>
        <w:contextualSpacing/>
        <w:jc w:val="both"/>
        <w:rPr>
          <w:rFonts w:eastAsia="Times New Roman"/>
          <w:szCs w:val="24"/>
        </w:rPr>
      </w:pPr>
      <w:r>
        <w:rPr>
          <w:rFonts w:eastAsia="Times New Roman"/>
          <w:szCs w:val="24"/>
        </w:rPr>
        <w:t>Αυτό ήταν το αφήγημα του κ. Τσίπρα, γιατί τι να πει; Να πει ότι αυτά τα πλεονάσματα, που στη φάση που κυβερνάει, από το 2015, μέχρι τη φάση που έχει δεσμεύσει τη χώρα</w:t>
      </w:r>
      <w:r w:rsidRPr="00E56D56">
        <w:rPr>
          <w:rFonts w:eastAsia="Times New Roman"/>
          <w:szCs w:val="24"/>
        </w:rPr>
        <w:t xml:space="preserve"> </w:t>
      </w:r>
      <w:r>
        <w:rPr>
          <w:rFonts w:eastAsia="Times New Roman"/>
          <w:szCs w:val="24"/>
        </w:rPr>
        <w:t>για πάνω από 3</w:t>
      </w:r>
      <w:r>
        <w:rPr>
          <w:rFonts w:eastAsia="Times New Roman"/>
          <w:szCs w:val="24"/>
        </w:rPr>
        <w:t>,5%, το 2022, είναι πάνω από σαράντα εκατομμύρια</w:t>
      </w:r>
      <w:r w:rsidRPr="00A01EE3">
        <w:rPr>
          <w:rFonts w:eastAsia="Times New Roman"/>
          <w:szCs w:val="24"/>
        </w:rPr>
        <w:t xml:space="preserve">, </w:t>
      </w:r>
      <w:r>
        <w:rPr>
          <w:rFonts w:eastAsia="Times New Roman"/>
          <w:szCs w:val="24"/>
        </w:rPr>
        <w:t>θα είναι, όπως θα έλεγε, «ματωμένα»; Θα βγουν, δηλαδή, από τους φόρους, τις εισφορές και τις περικοπές; Διότι τα μέτρα του τρίτου και του τέταρτου μνημονίου θυμίζω ότι είναι περίπου είκοσι δισεκατομμύρια σω</w:t>
      </w:r>
      <w:r>
        <w:rPr>
          <w:rFonts w:eastAsia="Times New Roman"/>
          <w:szCs w:val="24"/>
        </w:rPr>
        <w:t xml:space="preserve">ρευτικά. </w:t>
      </w:r>
    </w:p>
    <w:p w14:paraId="295D7497" w14:textId="77777777" w:rsidR="006C59DA" w:rsidRDefault="00DE6A6A">
      <w:pPr>
        <w:spacing w:line="600" w:lineRule="auto"/>
        <w:ind w:firstLine="720"/>
        <w:contextualSpacing/>
        <w:jc w:val="both"/>
        <w:rPr>
          <w:rFonts w:eastAsia="Times New Roman"/>
          <w:szCs w:val="24"/>
        </w:rPr>
      </w:pPr>
      <w:r>
        <w:rPr>
          <w:rFonts w:eastAsia="Times New Roman"/>
          <w:szCs w:val="24"/>
        </w:rPr>
        <w:t>Και βέβαια πρέπει να ρωτήσει κανένας τον κύριο Πρωθυπουργό</w:t>
      </w:r>
      <w:r w:rsidRPr="001E0050">
        <w:rPr>
          <w:rFonts w:eastAsia="Times New Roman"/>
          <w:szCs w:val="24"/>
        </w:rPr>
        <w:t xml:space="preserve">: </w:t>
      </w:r>
      <w:r>
        <w:rPr>
          <w:rFonts w:eastAsia="Times New Roman"/>
          <w:szCs w:val="24"/>
        </w:rPr>
        <w:t>Πώς με μέτρα είκοσι δισεκατομμυρίων θα βγάλει πλεόνασμα άνω των σαράντα δισεκατομμυρίων αυτή την περίοδο; Ακριβώς λόγω της αφαίμαξης των φορολογουμένων -μισθωτών, συνταξιούχων- και της π</w:t>
      </w:r>
      <w:r>
        <w:rPr>
          <w:rFonts w:eastAsia="Times New Roman"/>
          <w:szCs w:val="24"/>
        </w:rPr>
        <w:t>ραγματικής οικονομίας. Με τι ανάπτυξη; Με ανάπτυξη από το 0% έως το 2%. Αναθεώρησε σήμερα η Ευρωπαϊκή Επιτροπή στις φθινοπωρινές της εκτιμήσεις την ανάπτυξη για το 2019</w:t>
      </w:r>
      <w:r w:rsidRPr="00E56D56">
        <w:rPr>
          <w:rFonts w:eastAsia="Times New Roman"/>
          <w:szCs w:val="24"/>
        </w:rPr>
        <w:t xml:space="preserve"> </w:t>
      </w:r>
      <w:r>
        <w:rPr>
          <w:rFonts w:eastAsia="Times New Roman"/>
          <w:szCs w:val="24"/>
        </w:rPr>
        <w:t xml:space="preserve">περίπου στο 2%, ενώ το προσχέδιο του </w:t>
      </w:r>
      <w:r>
        <w:rPr>
          <w:rFonts w:eastAsia="Times New Roman"/>
          <w:szCs w:val="24"/>
        </w:rPr>
        <w:t>π</w:t>
      </w:r>
      <w:r>
        <w:rPr>
          <w:rFonts w:eastAsia="Times New Roman"/>
          <w:szCs w:val="24"/>
        </w:rPr>
        <w:t xml:space="preserve">ροϋπολογισμού την προβλέπει στο 2,5%. </w:t>
      </w:r>
    </w:p>
    <w:p w14:paraId="295D7498" w14:textId="77777777" w:rsidR="006C59DA" w:rsidRDefault="00DE6A6A">
      <w:pPr>
        <w:spacing w:line="600" w:lineRule="auto"/>
        <w:ind w:firstLine="720"/>
        <w:contextualSpacing/>
        <w:jc w:val="both"/>
        <w:rPr>
          <w:rFonts w:eastAsia="Times New Roman"/>
          <w:szCs w:val="24"/>
        </w:rPr>
      </w:pPr>
      <w:r>
        <w:rPr>
          <w:rFonts w:eastAsia="Times New Roman"/>
          <w:szCs w:val="24"/>
        </w:rPr>
        <w:t>Αυτά, λοιπ</w:t>
      </w:r>
      <w:r>
        <w:rPr>
          <w:rFonts w:eastAsia="Times New Roman"/>
          <w:szCs w:val="24"/>
        </w:rPr>
        <w:t xml:space="preserve">όν, είναι τα χρήματα που αφαίρεσε από τις τσέπες των φορολογουμένων, των Ελλήνων πολιτών, ο κ. Τσίπρας. Αυτή είναι η μεγάλη κλοπή, για να μοιράζει δήθεν τώρα αυτά που μοιράζει και στα οποία θα αναφερθώ αναλυτικά. </w:t>
      </w:r>
    </w:p>
    <w:p w14:paraId="295D7499" w14:textId="77777777" w:rsidR="006C59DA" w:rsidRDefault="00DE6A6A">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βέβαια, πρέπει να θυμίσουμε στον κύρι</w:t>
      </w:r>
      <w:r>
        <w:rPr>
          <w:rFonts w:eastAsia="Times New Roman"/>
          <w:szCs w:val="24"/>
        </w:rPr>
        <w:t xml:space="preserve">ο Πρωθυπουργό και στους Υπουργούς που </w:t>
      </w:r>
      <w:proofErr w:type="spellStart"/>
      <w:r>
        <w:rPr>
          <w:rFonts w:eastAsia="Times New Roman"/>
          <w:szCs w:val="24"/>
        </w:rPr>
        <w:t>παρήλασαν</w:t>
      </w:r>
      <w:proofErr w:type="spellEnd"/>
      <w:r>
        <w:rPr>
          <w:rFonts w:eastAsia="Times New Roman"/>
          <w:szCs w:val="24"/>
        </w:rPr>
        <w:t xml:space="preserve"> σήμερα απ’ αυτό εδώ το Βήμα ότι</w:t>
      </w:r>
      <w:r>
        <w:rPr>
          <w:rFonts w:eastAsia="Times New Roman"/>
          <w:szCs w:val="24"/>
        </w:rPr>
        <w:t>,</w:t>
      </w:r>
      <w:r>
        <w:rPr>
          <w:rFonts w:eastAsia="Times New Roman"/>
          <w:szCs w:val="24"/>
        </w:rPr>
        <w:t xml:space="preserve"> όταν έγιναν περικοπές από το 2010 μέχρι το 2014 για να μη χρεοκοπήσει η χώρα, το έλλειμμα ήταν 36 δισεκατομμύρια και ήταν της περιόδου 2000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2004, αλλά είναι το έλλειμμα του </w:t>
      </w:r>
      <w:r>
        <w:rPr>
          <w:rFonts w:eastAsia="Times New Roman"/>
          <w:szCs w:val="24"/>
        </w:rPr>
        <w:t>αφανούς εταίρου, της κυβέρνησης του κ. Καραμανλή, γι’ αυτό δεν αναφέρεται σ’ αυτά ο κ. Τσίπρας. Το έχουμε ξαναπεί. Μπορεί η Κυβέρνηση να συγκρίνει τα μέτρα, για να μαζέψει το έλλειμμα των 36 δισεκατομμυρίων, με τα μέτρα που έχουν να κάνουν με το τι παρέλαβ</w:t>
      </w:r>
      <w:r>
        <w:rPr>
          <w:rFonts w:eastAsia="Times New Roman"/>
          <w:szCs w:val="24"/>
        </w:rPr>
        <w:t>ε η κυβέρνηση του ΣΥΡΙΖΑ το 2015</w:t>
      </w:r>
      <w:r>
        <w:rPr>
          <w:rFonts w:eastAsia="Times New Roman"/>
          <w:szCs w:val="24"/>
        </w:rPr>
        <w:t>,</w:t>
      </w:r>
      <w:r>
        <w:rPr>
          <w:rFonts w:eastAsia="Times New Roman"/>
          <w:szCs w:val="24"/>
        </w:rPr>
        <w:t xml:space="preserve"> με μηδενισμένα τα ελλείμματα; Και ποια ήταν η ανάγκη να πάμε σ’ αυτά τα μνημόνια; Η ανάγκη ήταν η μεγάλη περιπέτεια του πρώτου εξαμήνου του 2015</w:t>
      </w:r>
      <w:r>
        <w:rPr>
          <w:rFonts w:eastAsia="Times New Roman"/>
          <w:szCs w:val="24"/>
        </w:rPr>
        <w:t>,</w:t>
      </w:r>
      <w:r>
        <w:rPr>
          <w:rFonts w:eastAsia="Times New Roman"/>
          <w:szCs w:val="24"/>
        </w:rPr>
        <w:t xml:space="preserve"> που κόστισε, όπως λένε σοβαρά ιδρύματα του εξωτερικού, από εκατό ως διακόσια</w:t>
      </w:r>
      <w:r>
        <w:rPr>
          <w:rFonts w:eastAsia="Times New Roman"/>
          <w:szCs w:val="24"/>
        </w:rPr>
        <w:t xml:space="preserve"> δισεκατομμύρια. </w:t>
      </w:r>
    </w:p>
    <w:p w14:paraId="295D749A"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 xml:space="preserve">υβέρνηση που το 2014 δεν ψήφισε αυτή την κουτσουρεμένη επιστροφή των αναδρομικών, όπως έλεγε, η </w:t>
      </w:r>
      <w:r>
        <w:rPr>
          <w:rFonts w:eastAsia="Times New Roman"/>
          <w:szCs w:val="24"/>
        </w:rPr>
        <w:t>κ</w:t>
      </w:r>
      <w:r>
        <w:rPr>
          <w:rFonts w:eastAsia="Times New Roman"/>
          <w:szCs w:val="24"/>
        </w:rPr>
        <w:t>υβέρνηση που δεν ψήφισε αυτό το επίδομα της κυβέρνησης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Νέας Δημοκρατίας το 2013, σήμερα φέρνει μια τροπολογία στην οποία επικαλείται τις αποφάσεις του Συμβουλίου της Επικρατείας, αλλά δεν τις υλοποιεί. </w:t>
      </w:r>
    </w:p>
    <w:p w14:paraId="295D749B" w14:textId="77777777" w:rsidR="006C59DA" w:rsidRDefault="00DE6A6A">
      <w:pPr>
        <w:spacing w:line="600" w:lineRule="auto"/>
        <w:ind w:firstLine="720"/>
        <w:contextualSpacing/>
        <w:jc w:val="both"/>
        <w:rPr>
          <w:rFonts w:eastAsia="Times New Roman"/>
          <w:szCs w:val="24"/>
        </w:rPr>
      </w:pPr>
      <w:r>
        <w:rPr>
          <w:rFonts w:eastAsia="Times New Roman"/>
          <w:szCs w:val="24"/>
        </w:rPr>
        <w:t>Εδώ βέβαια μας λένε ότι είναι πολιτική τους βούληση. Στην εισηγητική έκθεση λένε ότι είναι αποτέλεσμα των απ</w:t>
      </w:r>
      <w:r>
        <w:rPr>
          <w:rFonts w:eastAsia="Times New Roman"/>
          <w:szCs w:val="24"/>
        </w:rPr>
        <w:t>οφάσεων του Συμβουλίου της Επικρατείας. Είναι το πρώτο μεγάλο θέμα, διότι το Συμβούλιο της Επικρατείας έλεγε για την αναβίωση των μισθολογίων. Η Κυβέρνηση απλώς δίνει μια διαφορά με μια μορφή ποσού επιδοματικού χαρακτήρα. Επειδή ο κ. Καμμένος εδώ είπε «αφή</w:t>
      </w:r>
      <w:r>
        <w:rPr>
          <w:rFonts w:eastAsia="Times New Roman"/>
          <w:szCs w:val="24"/>
        </w:rPr>
        <w:t xml:space="preserve">στε να το κρίνουν οι στρατιωτικοί», σήμερα διάβασα τις ανακοινώσεις των συλλόγων </w:t>
      </w:r>
      <w:r>
        <w:rPr>
          <w:rFonts w:eastAsia="Times New Roman"/>
          <w:szCs w:val="24"/>
        </w:rPr>
        <w:t>τους,</w:t>
      </w:r>
      <w:r>
        <w:rPr>
          <w:rFonts w:eastAsia="Times New Roman"/>
          <w:szCs w:val="24"/>
        </w:rPr>
        <w:t xml:space="preserve"> που λένε ότι είναι μια μεγάλη κοροϊδία. Αυτό είναι το πρώτο θέμα. </w:t>
      </w:r>
    </w:p>
    <w:p w14:paraId="295D749C"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Το δεύτερο θέμα είναι ότι η Κυβέρνηση εισήγαγε αυτή την τροπολογία χωρίς να τη φέρει στην </w:t>
      </w:r>
      <w:r>
        <w:rPr>
          <w:rFonts w:eastAsia="Times New Roman"/>
          <w:szCs w:val="24"/>
        </w:rPr>
        <w:t>ε</w:t>
      </w:r>
      <w:r>
        <w:rPr>
          <w:rFonts w:eastAsia="Times New Roman"/>
          <w:szCs w:val="24"/>
        </w:rPr>
        <w:t>πιτροπή, γι</w:t>
      </w:r>
      <w:r>
        <w:rPr>
          <w:rFonts w:eastAsia="Times New Roman"/>
          <w:szCs w:val="24"/>
        </w:rPr>
        <w:t>α να μην καλέσουμε τους φορείς που καλύπτουν τα πέντε άρθρα, δηλαδή τους στρατιωτικούς, τους λιμενικούς, τους πυροσβέστες, τους πανεπιστημιακούς, τους γιατρούς, τις ορχήστρες κ.λπ. να μας πουν την άποψή τους, γιατί εκεί θα αποδεικνυόταν το μέγεθος της κορο</w:t>
      </w:r>
      <w:r>
        <w:rPr>
          <w:rFonts w:eastAsia="Times New Roman"/>
          <w:szCs w:val="24"/>
        </w:rPr>
        <w:t>ϊδίας.</w:t>
      </w:r>
    </w:p>
    <w:p w14:paraId="295D749D" w14:textId="77777777" w:rsidR="006C59DA" w:rsidRDefault="00DE6A6A">
      <w:pPr>
        <w:spacing w:line="600" w:lineRule="auto"/>
        <w:ind w:firstLine="709"/>
        <w:contextualSpacing/>
        <w:jc w:val="both"/>
        <w:rPr>
          <w:rFonts w:eastAsia="Times New Roman"/>
          <w:szCs w:val="24"/>
        </w:rPr>
      </w:pPr>
      <w:r>
        <w:rPr>
          <w:rFonts w:eastAsia="Times New Roman"/>
          <w:szCs w:val="24"/>
        </w:rPr>
        <w:t>Και τη φέρνει εδώ χωρίς να συζητηθεί στη</w:t>
      </w:r>
      <w:r>
        <w:rPr>
          <w:rFonts w:eastAsia="Times New Roman"/>
          <w:szCs w:val="24"/>
        </w:rPr>
        <w:t>ν</w:t>
      </w:r>
      <w:r>
        <w:rPr>
          <w:rFonts w:eastAsia="Times New Roman"/>
          <w:szCs w:val="24"/>
        </w:rPr>
        <w:t xml:space="preserve"> </w:t>
      </w:r>
      <w:r>
        <w:rPr>
          <w:rFonts w:eastAsia="Times New Roman"/>
          <w:szCs w:val="24"/>
        </w:rPr>
        <w:t>ε</w:t>
      </w:r>
      <w:r>
        <w:rPr>
          <w:rFonts w:eastAsia="Times New Roman"/>
          <w:szCs w:val="24"/>
        </w:rPr>
        <w:t xml:space="preserve">πιτροπή και μάλιστα με μια έκθεση του Γενικού Λογιστηρίου, η οποία δεν μας λέει πώς προκύπτει το 1,4. Διαβάστε τη, σας παρακαλώ. Διαβάστε τη. Δεν αποτυπώνει για κάθε ομάδα που αφορά η τροπολογία ποια είναι </w:t>
      </w:r>
      <w:r>
        <w:rPr>
          <w:rFonts w:eastAsia="Times New Roman"/>
          <w:szCs w:val="24"/>
        </w:rPr>
        <w:t>τα χρήματα.</w:t>
      </w:r>
    </w:p>
    <w:p w14:paraId="295D749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Έρχομαι στο τρίτο και το πιο σπουδαίο. Η εισηγητική έκθεση και το άρθρο 6 της τροπολογίας είναι μια προσπάθεια </w:t>
      </w:r>
      <w:proofErr w:type="spellStart"/>
      <w:r>
        <w:rPr>
          <w:rFonts w:eastAsia="Times New Roman"/>
          <w:szCs w:val="24"/>
        </w:rPr>
        <w:t>επανανομιμοποίησης</w:t>
      </w:r>
      <w:proofErr w:type="spellEnd"/>
      <w:r>
        <w:rPr>
          <w:rFonts w:eastAsia="Times New Roman"/>
          <w:szCs w:val="24"/>
        </w:rPr>
        <w:t xml:space="preserve"> του νόμου </w:t>
      </w:r>
      <w:proofErr w:type="spellStart"/>
      <w:r>
        <w:rPr>
          <w:rFonts w:eastAsia="Times New Roman"/>
          <w:szCs w:val="24"/>
        </w:rPr>
        <w:t>Κατρούγκαλου</w:t>
      </w:r>
      <w:proofErr w:type="spellEnd"/>
      <w:r>
        <w:rPr>
          <w:rFonts w:eastAsia="Times New Roman"/>
          <w:szCs w:val="24"/>
        </w:rPr>
        <w:t>, του ν.4387/2016, διότι, πρώτον, λέει ότι τα αναδρομικά στους συνταξιούχους θα υπολογιστούν</w:t>
      </w:r>
      <w:r>
        <w:rPr>
          <w:rFonts w:eastAsia="Times New Roman"/>
          <w:szCs w:val="24"/>
        </w:rPr>
        <w:t xml:space="preserve"> μέχρι την ημερομηνία ένταξής τους στον νόμο </w:t>
      </w:r>
      <w:proofErr w:type="spellStart"/>
      <w:r>
        <w:rPr>
          <w:rFonts w:eastAsia="Times New Roman"/>
          <w:szCs w:val="24"/>
        </w:rPr>
        <w:t>Κατρούγκαλου</w:t>
      </w:r>
      <w:proofErr w:type="spellEnd"/>
      <w:r>
        <w:rPr>
          <w:rFonts w:eastAsia="Times New Roman"/>
          <w:szCs w:val="24"/>
        </w:rPr>
        <w:t xml:space="preserve"> και, δεύτερον, με την παράγραφο 3 λέει ότι απαγορεύεται οποιαδήποτε διαδικασία αναδρομικότητας μετά τον </w:t>
      </w:r>
      <w:proofErr w:type="spellStart"/>
      <w:r>
        <w:rPr>
          <w:rFonts w:eastAsia="Times New Roman"/>
          <w:szCs w:val="24"/>
        </w:rPr>
        <w:t>επανυπολογισμό</w:t>
      </w:r>
      <w:proofErr w:type="spellEnd"/>
      <w:r>
        <w:rPr>
          <w:rFonts w:eastAsia="Times New Roman"/>
          <w:szCs w:val="24"/>
        </w:rPr>
        <w:t>. Τα ανέπτυξε ο εισηγητής μας και ο κ. Λοβέρδος.</w:t>
      </w:r>
    </w:p>
    <w:p w14:paraId="295D749F" w14:textId="77777777" w:rsidR="006C59DA" w:rsidRDefault="00DE6A6A">
      <w:pPr>
        <w:spacing w:line="600" w:lineRule="auto"/>
        <w:ind w:firstLine="720"/>
        <w:contextualSpacing/>
        <w:jc w:val="both"/>
        <w:rPr>
          <w:rFonts w:eastAsia="Times New Roman"/>
          <w:szCs w:val="24"/>
        </w:rPr>
      </w:pPr>
      <w:r>
        <w:rPr>
          <w:rFonts w:eastAsia="Times New Roman"/>
          <w:szCs w:val="24"/>
        </w:rPr>
        <w:t>Και καλούμε την Κυβέρνηση να δι</w:t>
      </w:r>
      <w:r>
        <w:rPr>
          <w:rFonts w:eastAsia="Times New Roman"/>
          <w:szCs w:val="24"/>
        </w:rPr>
        <w:t xml:space="preserve">αχωρίσει το άρθρο 6 από την υπόλοιπη τροπολογία, διότι είναι εμφανής η προσπάθειά της να εγκλωβίσει τη Βουλή σε μια </w:t>
      </w:r>
      <w:proofErr w:type="spellStart"/>
      <w:r>
        <w:rPr>
          <w:rFonts w:eastAsia="Times New Roman"/>
          <w:szCs w:val="24"/>
        </w:rPr>
        <w:t>επανανομιμοποίηση</w:t>
      </w:r>
      <w:proofErr w:type="spellEnd"/>
      <w:r>
        <w:rPr>
          <w:rFonts w:eastAsia="Times New Roman"/>
          <w:szCs w:val="24"/>
        </w:rPr>
        <w:t xml:space="preserve"> ενός εκτρώματος, του νόμου </w:t>
      </w:r>
      <w:proofErr w:type="spellStart"/>
      <w:r>
        <w:rPr>
          <w:rFonts w:eastAsia="Times New Roman"/>
          <w:szCs w:val="24"/>
        </w:rPr>
        <w:t>Κατρούγκαλου</w:t>
      </w:r>
      <w:proofErr w:type="spellEnd"/>
      <w:r>
        <w:rPr>
          <w:rFonts w:eastAsia="Times New Roman"/>
          <w:szCs w:val="24"/>
        </w:rPr>
        <w:t>, γιατί εμείς θέλουμε να το καταψηφίσουμε, ιδιαίτερα το τελευταίο κομμάτι της πρώτη</w:t>
      </w:r>
      <w:r>
        <w:rPr>
          <w:rFonts w:eastAsia="Times New Roman"/>
          <w:szCs w:val="24"/>
        </w:rPr>
        <w:t>ς παραγράφου</w:t>
      </w:r>
      <w:r>
        <w:rPr>
          <w:rFonts w:eastAsia="Times New Roman"/>
          <w:szCs w:val="24"/>
        </w:rPr>
        <w:t>,</w:t>
      </w:r>
      <w:r>
        <w:rPr>
          <w:rFonts w:eastAsia="Times New Roman"/>
          <w:szCs w:val="24"/>
        </w:rPr>
        <w:t xml:space="preserve"> που λέει ότι τα αναδρομικά θα δοθούν μέχρι την εφαρμογή του ν.4387 και την παράγραφο 3</w:t>
      </w:r>
      <w:r>
        <w:rPr>
          <w:rFonts w:eastAsia="Times New Roman"/>
          <w:szCs w:val="24"/>
        </w:rPr>
        <w:t>,</w:t>
      </w:r>
      <w:r>
        <w:rPr>
          <w:rFonts w:eastAsia="Times New Roman"/>
          <w:szCs w:val="24"/>
        </w:rPr>
        <w:t xml:space="preserve"> που πρέπει να αποσυρθεί. </w:t>
      </w:r>
    </w:p>
    <w:p w14:paraId="295D74A0" w14:textId="77777777" w:rsidR="006C59DA" w:rsidRDefault="00DE6A6A">
      <w:pPr>
        <w:spacing w:line="600" w:lineRule="auto"/>
        <w:ind w:firstLine="720"/>
        <w:contextualSpacing/>
        <w:jc w:val="both"/>
        <w:rPr>
          <w:rFonts w:eastAsia="Times New Roman"/>
          <w:szCs w:val="24"/>
        </w:rPr>
      </w:pPr>
      <w:r>
        <w:rPr>
          <w:rFonts w:eastAsia="Times New Roman"/>
          <w:szCs w:val="24"/>
        </w:rPr>
        <w:t>Και είμαστε σε ένα μεγάλο δίλημμα, διότι ναι μεν θέλουμε να πάρουν ό,τι πάρουν αυτοί που θα τα πάρουν -αυτή ήταν η συμπεριφορά μ</w:t>
      </w:r>
      <w:r>
        <w:rPr>
          <w:rFonts w:eastAsia="Times New Roman"/>
          <w:szCs w:val="24"/>
        </w:rPr>
        <w:t>ας και στις προηγούμενες διατάξεις που έφερε η Κυβέρνηση</w:t>
      </w:r>
      <w:r>
        <w:rPr>
          <w:rFonts w:eastAsia="Times New Roman"/>
          <w:szCs w:val="24"/>
        </w:rPr>
        <w:t>,</w:t>
      </w:r>
      <w:r>
        <w:rPr>
          <w:rFonts w:eastAsia="Times New Roman"/>
          <w:szCs w:val="24"/>
        </w:rPr>
        <w:t xml:space="preserve"> για να μοιράσει το λεγόμενο «κοινωνικό επίδομα»-</w:t>
      </w:r>
      <w:r>
        <w:rPr>
          <w:rFonts w:eastAsia="Times New Roman"/>
          <w:szCs w:val="24"/>
        </w:rPr>
        <w:t>,</w:t>
      </w:r>
      <w:r>
        <w:rPr>
          <w:rFonts w:eastAsia="Times New Roman"/>
          <w:szCs w:val="24"/>
        </w:rPr>
        <w:t xml:space="preserve"> αλλά δεν μπορούμε να νομιμοποιήσουμε αυτό που πλαγίως επιχειρεί μέσω της εισηγητικής έκθεσης με πονηρό τρόπο η Κυβέρνηση. </w:t>
      </w:r>
    </w:p>
    <w:p w14:paraId="295D74A1"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Διότι ο </w:t>
      </w:r>
      <w:proofErr w:type="spellStart"/>
      <w:r>
        <w:rPr>
          <w:rFonts w:eastAsia="Times New Roman"/>
          <w:szCs w:val="24"/>
        </w:rPr>
        <w:t>επανυπολογισμός</w:t>
      </w:r>
      <w:proofErr w:type="spellEnd"/>
      <w:r>
        <w:rPr>
          <w:rFonts w:eastAsia="Times New Roman"/>
          <w:szCs w:val="24"/>
        </w:rPr>
        <w:t xml:space="preserve">, </w:t>
      </w:r>
      <w:r>
        <w:rPr>
          <w:rFonts w:eastAsia="Times New Roman"/>
          <w:szCs w:val="24"/>
        </w:rPr>
        <w:t>κυρίες και κύριοι συνάδελφοι, δεν έχει κριθεί ακόμα στο Συμβούλιο της Επικρατείας. Έτσι δεν είναι, κύριε Πετρόπουλε; Δεν έχει κριθεί. Ούτε έχει κριθεί η μεγάλη διαφορά μεταξύ παλαιών και καινούργιων συνταξιούχων με ίδιες εισφορές, ίδια χρόνια υπηρεσίας, ίδ</w:t>
      </w:r>
      <w:r>
        <w:rPr>
          <w:rFonts w:eastAsia="Times New Roman"/>
          <w:szCs w:val="24"/>
        </w:rPr>
        <w:t>ια δουλειά με διαφορά μιας μέρας.</w:t>
      </w:r>
    </w:p>
    <w:p w14:paraId="295D74A2" w14:textId="77777777" w:rsidR="006C59DA" w:rsidRDefault="00DE6A6A">
      <w:pPr>
        <w:spacing w:line="600" w:lineRule="auto"/>
        <w:ind w:firstLine="720"/>
        <w:contextualSpacing/>
        <w:jc w:val="both"/>
        <w:rPr>
          <w:rFonts w:eastAsia="Times New Roman"/>
          <w:b/>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sidRPr="001D5041">
        <w:rPr>
          <w:rFonts w:eastAsia="Times New Roman"/>
          <w:szCs w:val="24"/>
        </w:rPr>
        <w:t>Να τις κόψουμε;</w:t>
      </w:r>
    </w:p>
    <w:p w14:paraId="295D74A3" w14:textId="77777777" w:rsidR="006C59DA" w:rsidRDefault="00DE6A6A">
      <w:pPr>
        <w:spacing w:line="600" w:lineRule="auto"/>
        <w:ind w:firstLine="720"/>
        <w:contextualSpacing/>
        <w:jc w:val="both"/>
        <w:rPr>
          <w:rFonts w:eastAsia="Times New Roman"/>
          <w:szCs w:val="24"/>
        </w:rPr>
      </w:pPr>
      <w:r w:rsidRPr="002B5686">
        <w:rPr>
          <w:rFonts w:eastAsia="Times New Roman"/>
          <w:b/>
          <w:szCs w:val="24"/>
        </w:rPr>
        <w:t>ΓΙΑΝΝΗΣ ΚΟΥΤΣΟΥΚΟΣ:</w:t>
      </w:r>
      <w:r>
        <w:rPr>
          <w:rFonts w:eastAsia="Times New Roman"/>
          <w:szCs w:val="24"/>
        </w:rPr>
        <w:t xml:space="preserve"> Κύριε Πετρόπουλε, εσείς πρέπει να πάρετε τη μεγάλη απόφαση και να πείτε ότι αυτό το έκτρωμα</w:t>
      </w:r>
      <w:r>
        <w:rPr>
          <w:rFonts w:eastAsia="Times New Roman"/>
          <w:szCs w:val="24"/>
        </w:rPr>
        <w:t xml:space="preserve"> που κατασκευάσαμε δημιουργεί ένα</w:t>
      </w:r>
      <w:r>
        <w:rPr>
          <w:rFonts w:eastAsia="Times New Roman"/>
          <w:szCs w:val="24"/>
        </w:rPr>
        <w:t>ν</w:t>
      </w:r>
      <w:r>
        <w:rPr>
          <w:rFonts w:eastAsia="Times New Roman"/>
          <w:szCs w:val="24"/>
        </w:rPr>
        <w:t xml:space="preserve"> φαύλο κύκλο διεκδικήσεων. Διάβασα, επίσης, σήμερα ότι είναι χίλιες επτακόσιες οι εκκρεμείς αιτήσεις.</w:t>
      </w:r>
    </w:p>
    <w:p w14:paraId="295D74A4" w14:textId="77777777" w:rsidR="006C59DA" w:rsidRDefault="00DE6A6A">
      <w:pPr>
        <w:spacing w:line="600" w:lineRule="auto"/>
        <w:ind w:firstLine="720"/>
        <w:contextualSpacing/>
        <w:jc w:val="both"/>
        <w:rPr>
          <w:rFonts w:eastAsia="Times New Roman"/>
          <w:szCs w:val="24"/>
        </w:rPr>
      </w:pPr>
      <w:r>
        <w:rPr>
          <w:rFonts w:eastAsia="Times New Roman"/>
          <w:szCs w:val="24"/>
        </w:rPr>
        <w:t>Άρα ανοίγετε το</w:t>
      </w:r>
      <w:r>
        <w:rPr>
          <w:rFonts w:eastAsia="Times New Roman"/>
          <w:szCs w:val="24"/>
        </w:rPr>
        <w:t>ν</w:t>
      </w:r>
      <w:r>
        <w:rPr>
          <w:rFonts w:eastAsia="Times New Roman"/>
          <w:szCs w:val="24"/>
        </w:rPr>
        <w:t xml:space="preserve"> ασκ</w:t>
      </w:r>
      <w:r>
        <w:rPr>
          <w:rFonts w:eastAsia="Times New Roman"/>
          <w:szCs w:val="24"/>
        </w:rPr>
        <w:t>ό</w:t>
      </w:r>
      <w:r>
        <w:rPr>
          <w:rFonts w:eastAsia="Times New Roman"/>
          <w:szCs w:val="24"/>
        </w:rPr>
        <w:t xml:space="preserve"> του Αιόλου και δεν λύνετε με ένα</w:t>
      </w:r>
      <w:r>
        <w:rPr>
          <w:rFonts w:eastAsia="Times New Roman"/>
          <w:szCs w:val="24"/>
        </w:rPr>
        <w:t>ν</w:t>
      </w:r>
      <w:r>
        <w:rPr>
          <w:rFonts w:eastAsia="Times New Roman"/>
          <w:szCs w:val="24"/>
        </w:rPr>
        <w:t xml:space="preserve"> θεσμικό τρόπο τα ζητήματα, διότι πρυτανεύει η λογική να κάνουμε </w:t>
      </w:r>
      <w:r>
        <w:rPr>
          <w:rFonts w:eastAsia="Times New Roman"/>
          <w:szCs w:val="24"/>
        </w:rPr>
        <w:t xml:space="preserve">μια προεκλογική τακτική και μετά γαία </w:t>
      </w:r>
      <w:proofErr w:type="spellStart"/>
      <w:r>
        <w:rPr>
          <w:rFonts w:eastAsia="Times New Roman"/>
          <w:szCs w:val="24"/>
        </w:rPr>
        <w:t>πυρί</w:t>
      </w:r>
      <w:proofErr w:type="spellEnd"/>
      <w:r>
        <w:rPr>
          <w:rFonts w:eastAsia="Times New Roman"/>
          <w:szCs w:val="24"/>
        </w:rPr>
        <w:t xml:space="preserve"> </w:t>
      </w:r>
      <w:proofErr w:type="spellStart"/>
      <w:r>
        <w:rPr>
          <w:rFonts w:eastAsia="Times New Roman"/>
          <w:szCs w:val="24"/>
        </w:rPr>
        <w:t>μειχθήτω</w:t>
      </w:r>
      <w:proofErr w:type="spellEnd"/>
      <w:r>
        <w:rPr>
          <w:rFonts w:eastAsia="Times New Roman"/>
          <w:szCs w:val="24"/>
        </w:rPr>
        <w:t>. Βεβαίως, η γραμμή της Κυβέρνησης είναι ότι τώρα να προλάβουμε κάτι να δώσουμε προεκλογικά και μετά δεν μας νοιάζει τι θα γίνει. Είναι μια μικροπολιτική και όχι μια θεσμική αντιμετώπιση των προβλημάτων.</w:t>
      </w:r>
    </w:p>
    <w:p w14:paraId="295D74A5" w14:textId="77777777" w:rsidR="006C59DA" w:rsidRDefault="00DE6A6A">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ατά συνέπεια είναι προβληματική η τροπολογία και στα τρία ζητήματα που έβαλα και καλό είναι να μην εγκλωβίζετε τη Βουλή σε εκείνα που έχετε στο πίσω μέρος του μυαλού σας και που, απ’ ό,τι φαίνεται, το επόμενο διάστημα θα τα αναδείξουν τα δικαστήρια της χώρ</w:t>
      </w:r>
      <w:r>
        <w:rPr>
          <w:rFonts w:eastAsia="Times New Roman"/>
          <w:szCs w:val="24"/>
        </w:rPr>
        <w:t xml:space="preserve">ας μας. </w:t>
      </w:r>
    </w:p>
    <w:p w14:paraId="295D74A6" w14:textId="77777777" w:rsidR="006C59DA" w:rsidRDefault="00DE6A6A">
      <w:pPr>
        <w:spacing w:line="600" w:lineRule="auto"/>
        <w:ind w:firstLine="720"/>
        <w:contextualSpacing/>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σ</w:t>
      </w:r>
      <w:r>
        <w:rPr>
          <w:rFonts w:eastAsia="Times New Roman"/>
          <w:szCs w:val="24"/>
        </w:rPr>
        <w:t>ά</w:t>
      </w:r>
      <w:r>
        <w:rPr>
          <w:rFonts w:eastAsia="Times New Roman"/>
          <w:szCs w:val="24"/>
        </w:rPr>
        <w:t>ς καλώ, μια και μείνατε μόνος σας να υπερασπιστείτε αυτό το πόνημα, το άρθρο 6 να το διαχωρίσετε από τα υπόλοιπα, για να μπορούμε και εμείς να πάρουμε σαφέστατη θέση υπερψηφίζοντας εκείνες τις διατάξεις που κάτι δίνουν σε αυτούς που δίνουν, αλλά δεν εγκλωβ</w:t>
      </w:r>
      <w:r>
        <w:rPr>
          <w:rFonts w:eastAsia="Times New Roman"/>
          <w:szCs w:val="24"/>
        </w:rPr>
        <w:t xml:space="preserve">ίζουν τους υπόλοιπους στη λογική του νόμου </w:t>
      </w:r>
      <w:proofErr w:type="spellStart"/>
      <w:r>
        <w:rPr>
          <w:rFonts w:eastAsia="Times New Roman"/>
          <w:szCs w:val="24"/>
        </w:rPr>
        <w:t>Κατρούγκαλου</w:t>
      </w:r>
      <w:proofErr w:type="spellEnd"/>
      <w:r>
        <w:rPr>
          <w:rFonts w:eastAsia="Times New Roman"/>
          <w:szCs w:val="24"/>
        </w:rPr>
        <w:t>.</w:t>
      </w:r>
    </w:p>
    <w:p w14:paraId="295D74A7" w14:textId="77777777" w:rsidR="006C59DA" w:rsidRDefault="00DE6A6A">
      <w:pPr>
        <w:spacing w:line="600" w:lineRule="auto"/>
        <w:ind w:firstLine="720"/>
        <w:contextualSpacing/>
        <w:jc w:val="both"/>
        <w:rPr>
          <w:rFonts w:eastAsia="Times New Roman"/>
          <w:szCs w:val="24"/>
        </w:rPr>
      </w:pPr>
      <w:r>
        <w:rPr>
          <w:rFonts w:eastAsia="Times New Roman"/>
          <w:szCs w:val="24"/>
        </w:rPr>
        <w:t>Ευχαριστώ, κύριε Πρόεδρε, για τη μικρή ανοχή.</w:t>
      </w:r>
    </w:p>
    <w:p w14:paraId="295D74A8" w14:textId="77777777" w:rsidR="006C59DA" w:rsidRDefault="00DE6A6A">
      <w:pPr>
        <w:spacing w:line="600" w:lineRule="auto"/>
        <w:ind w:firstLine="720"/>
        <w:contextualSpacing/>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295D74A9" w14:textId="77777777" w:rsidR="006C59DA" w:rsidRDefault="00DE6A6A">
      <w:pPr>
        <w:spacing w:line="600" w:lineRule="auto"/>
        <w:ind w:firstLine="720"/>
        <w:contextualSpacing/>
        <w:jc w:val="both"/>
        <w:rPr>
          <w:rFonts w:eastAsia="Times New Roman"/>
          <w:szCs w:val="24"/>
        </w:rPr>
      </w:pPr>
      <w:r>
        <w:rPr>
          <w:rFonts w:eastAsia="Times New Roman"/>
          <w:b/>
          <w:szCs w:val="24"/>
        </w:rPr>
        <w:t>ΠΡΟΕΔΡΕΥΩΝ (Μάριος Γεωργιάδης)</w:t>
      </w:r>
      <w:r w:rsidRPr="00D832A2">
        <w:rPr>
          <w:rFonts w:eastAsia="Times New Roman"/>
          <w:b/>
          <w:szCs w:val="24"/>
        </w:rPr>
        <w:t>:</w:t>
      </w:r>
      <w:r>
        <w:rPr>
          <w:rFonts w:eastAsia="Times New Roman"/>
          <w:b/>
          <w:szCs w:val="24"/>
        </w:rPr>
        <w:t xml:space="preserve"> </w:t>
      </w:r>
      <w:r w:rsidRPr="00D832A2">
        <w:rPr>
          <w:rFonts w:eastAsia="Times New Roman"/>
          <w:szCs w:val="24"/>
        </w:rPr>
        <w:t>Ευχαριστούμε τον κ. Κουτσούκο. Τον λόγο έχει</w:t>
      </w:r>
      <w:r w:rsidRPr="00D832A2">
        <w:rPr>
          <w:rFonts w:eastAsia="Times New Roman"/>
          <w:szCs w:val="24"/>
        </w:rPr>
        <w:t xml:space="preserve"> ο κ. </w:t>
      </w:r>
      <w:proofErr w:type="spellStart"/>
      <w:r w:rsidRPr="00D832A2">
        <w:rPr>
          <w:rFonts w:eastAsia="Times New Roman"/>
          <w:szCs w:val="24"/>
        </w:rPr>
        <w:t>Κατσανιώτης</w:t>
      </w:r>
      <w:proofErr w:type="spellEnd"/>
      <w:r>
        <w:rPr>
          <w:rFonts w:eastAsia="Times New Roman"/>
          <w:szCs w:val="24"/>
        </w:rPr>
        <w:t xml:space="preserve"> και</w:t>
      </w:r>
      <w:r w:rsidRPr="00D832A2">
        <w:rPr>
          <w:rFonts w:eastAsia="Times New Roman"/>
          <w:szCs w:val="24"/>
        </w:rPr>
        <w:t xml:space="preserve"> </w:t>
      </w:r>
      <w:r>
        <w:rPr>
          <w:rFonts w:eastAsia="Times New Roman"/>
          <w:szCs w:val="24"/>
        </w:rPr>
        <w:t xml:space="preserve">μετά </w:t>
      </w:r>
      <w:r w:rsidRPr="00D832A2">
        <w:rPr>
          <w:rFonts w:eastAsia="Times New Roman"/>
          <w:szCs w:val="24"/>
        </w:rPr>
        <w:t>η κ</w:t>
      </w:r>
      <w:r>
        <w:rPr>
          <w:rFonts w:eastAsia="Times New Roman"/>
          <w:szCs w:val="24"/>
        </w:rPr>
        <w:t>.</w:t>
      </w:r>
      <w:r w:rsidRPr="00D832A2">
        <w:rPr>
          <w:rFonts w:eastAsia="Times New Roman"/>
          <w:szCs w:val="24"/>
        </w:rPr>
        <w:t xml:space="preserve"> </w:t>
      </w:r>
      <w:proofErr w:type="spellStart"/>
      <w:r w:rsidRPr="00D832A2">
        <w:rPr>
          <w:rFonts w:eastAsia="Times New Roman"/>
          <w:szCs w:val="24"/>
        </w:rPr>
        <w:t>Λιβανίου</w:t>
      </w:r>
      <w:proofErr w:type="spellEnd"/>
      <w:r>
        <w:rPr>
          <w:rFonts w:eastAsia="Times New Roman"/>
          <w:szCs w:val="24"/>
        </w:rPr>
        <w:t xml:space="preserve">. Ο κατάλογος των ομιλητών και των Κοινοβουλευτικών </w:t>
      </w:r>
      <w:r>
        <w:rPr>
          <w:rFonts w:eastAsia="Times New Roman"/>
          <w:szCs w:val="24"/>
        </w:rPr>
        <w:t xml:space="preserve">Εκπροσώπων </w:t>
      </w:r>
      <w:r>
        <w:rPr>
          <w:rFonts w:eastAsia="Times New Roman"/>
          <w:szCs w:val="24"/>
        </w:rPr>
        <w:t>θ</w:t>
      </w:r>
      <w:r w:rsidRPr="00D832A2">
        <w:rPr>
          <w:rFonts w:eastAsia="Times New Roman"/>
          <w:szCs w:val="24"/>
        </w:rPr>
        <w:t xml:space="preserve">α κλείσει </w:t>
      </w:r>
      <w:r>
        <w:rPr>
          <w:rFonts w:eastAsia="Times New Roman"/>
          <w:szCs w:val="24"/>
        </w:rPr>
        <w:t xml:space="preserve">με τον </w:t>
      </w:r>
      <w:r w:rsidRPr="00D832A2">
        <w:rPr>
          <w:rFonts w:eastAsia="Times New Roman"/>
          <w:szCs w:val="24"/>
        </w:rPr>
        <w:t>κ. Μαντά</w:t>
      </w:r>
      <w:r>
        <w:rPr>
          <w:rFonts w:eastAsia="Times New Roman"/>
          <w:szCs w:val="24"/>
        </w:rPr>
        <w:t>. Στη συνέχεια</w:t>
      </w:r>
      <w:r w:rsidRPr="00D832A2">
        <w:rPr>
          <w:rFonts w:eastAsia="Times New Roman"/>
          <w:szCs w:val="24"/>
        </w:rPr>
        <w:t xml:space="preserve"> θα πάρει τον λόγο ο Υπουργός και μετά θα </w:t>
      </w:r>
      <w:r>
        <w:rPr>
          <w:rFonts w:eastAsia="Times New Roman"/>
          <w:szCs w:val="24"/>
        </w:rPr>
        <w:t xml:space="preserve">δευτερολογήσουν </w:t>
      </w:r>
      <w:r w:rsidRPr="00D832A2">
        <w:rPr>
          <w:rFonts w:eastAsia="Times New Roman"/>
          <w:szCs w:val="24"/>
        </w:rPr>
        <w:t>όσοι επιθυμούν</w:t>
      </w:r>
      <w:r>
        <w:rPr>
          <w:rFonts w:eastAsia="Times New Roman"/>
          <w:szCs w:val="24"/>
        </w:rPr>
        <w:t xml:space="preserve">, θα δευτερολογήσει και ο κύριος </w:t>
      </w:r>
      <w:r>
        <w:rPr>
          <w:rFonts w:eastAsia="Times New Roman"/>
          <w:szCs w:val="24"/>
        </w:rPr>
        <w:t>Υπουργός,</w:t>
      </w:r>
      <w:r w:rsidRPr="00D832A2">
        <w:rPr>
          <w:rFonts w:eastAsia="Times New Roman"/>
          <w:szCs w:val="24"/>
        </w:rPr>
        <w:t xml:space="preserve"> </w:t>
      </w:r>
      <w:r>
        <w:rPr>
          <w:rFonts w:eastAsia="Times New Roman"/>
          <w:szCs w:val="24"/>
        </w:rPr>
        <w:t xml:space="preserve">για </w:t>
      </w:r>
      <w:r w:rsidRPr="00D832A2">
        <w:rPr>
          <w:rFonts w:eastAsia="Times New Roman"/>
          <w:szCs w:val="24"/>
        </w:rPr>
        <w:t xml:space="preserve">να </w:t>
      </w:r>
      <w:r>
        <w:rPr>
          <w:rFonts w:eastAsia="Times New Roman"/>
          <w:szCs w:val="24"/>
        </w:rPr>
        <w:t xml:space="preserve">ολοκληρώσουμε και να </w:t>
      </w:r>
      <w:r w:rsidRPr="00D832A2">
        <w:rPr>
          <w:rFonts w:eastAsia="Times New Roman"/>
          <w:szCs w:val="24"/>
        </w:rPr>
        <w:t>προχωρήσουμε στην ψηφοφορία.</w:t>
      </w:r>
    </w:p>
    <w:p w14:paraId="295D74AA" w14:textId="77777777" w:rsidR="006C59DA" w:rsidRDefault="00DE6A6A">
      <w:pPr>
        <w:spacing w:line="600" w:lineRule="auto"/>
        <w:ind w:firstLine="720"/>
        <w:contextualSpacing/>
        <w:jc w:val="both"/>
        <w:rPr>
          <w:rFonts w:eastAsia="Times New Roman"/>
          <w:b/>
          <w:szCs w:val="24"/>
        </w:rPr>
      </w:pPr>
      <w:r>
        <w:rPr>
          <w:rFonts w:eastAsia="Times New Roman"/>
          <w:szCs w:val="24"/>
        </w:rPr>
        <w:t xml:space="preserve">Ορίστε, κύριε </w:t>
      </w:r>
      <w:proofErr w:type="spellStart"/>
      <w:r>
        <w:rPr>
          <w:rFonts w:eastAsia="Times New Roman"/>
          <w:szCs w:val="24"/>
        </w:rPr>
        <w:t>Κατσανιώτη</w:t>
      </w:r>
      <w:proofErr w:type="spellEnd"/>
      <w:r>
        <w:rPr>
          <w:rFonts w:eastAsia="Times New Roman"/>
          <w:szCs w:val="24"/>
        </w:rPr>
        <w:t>, έχετε τον λόγο.</w:t>
      </w:r>
    </w:p>
    <w:p w14:paraId="295D74AB" w14:textId="77777777" w:rsidR="006C59DA" w:rsidRDefault="00DE6A6A">
      <w:pPr>
        <w:spacing w:line="600" w:lineRule="auto"/>
        <w:ind w:firstLine="720"/>
        <w:contextualSpacing/>
        <w:jc w:val="both"/>
        <w:rPr>
          <w:rFonts w:eastAsia="Times New Roman"/>
          <w:szCs w:val="24"/>
        </w:rPr>
      </w:pPr>
      <w:r>
        <w:rPr>
          <w:rFonts w:eastAsia="Times New Roman"/>
          <w:b/>
          <w:szCs w:val="24"/>
        </w:rPr>
        <w:t>ΑΝΔΡΕΑΣ ΚΑΤΣΑΝΙΩΤΗΣ</w:t>
      </w:r>
      <w:r w:rsidRPr="00D832A2">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295D74AC" w14:textId="77777777" w:rsidR="006C59DA" w:rsidRDefault="00DE6A6A">
      <w:pPr>
        <w:spacing w:line="600" w:lineRule="auto"/>
        <w:ind w:firstLine="720"/>
        <w:contextualSpacing/>
        <w:jc w:val="both"/>
        <w:rPr>
          <w:rFonts w:eastAsia="Times New Roman"/>
          <w:szCs w:val="24"/>
        </w:rPr>
      </w:pPr>
      <w:r>
        <w:rPr>
          <w:rFonts w:eastAsia="Times New Roman"/>
          <w:szCs w:val="24"/>
        </w:rPr>
        <w:t>Είχα ετοιμάσει κάποια άλλα πράγματα που θα τα πω στο τέλος, αλλά δεν μπορώ να πω ότι δεν με ξένισε κ</w:t>
      </w:r>
      <w:r>
        <w:rPr>
          <w:rFonts w:eastAsia="Times New Roman"/>
          <w:szCs w:val="24"/>
        </w:rPr>
        <w:t xml:space="preserve">αι δεν με ξάφνιασε η αντίδραση του Υπουργού, όταν τελειώνοντας την αναφορά του ο κ. Σκρέκας για το τι έχει συμβεί στον Έλληνα ομογενή και τον τρόπο που δολοφονήθηκε έλεγε «πατριδοκάπηλοι». </w:t>
      </w:r>
    </w:p>
    <w:p w14:paraId="295D74AD" w14:textId="77777777" w:rsidR="006C59DA" w:rsidRDefault="00DE6A6A">
      <w:pPr>
        <w:spacing w:line="600" w:lineRule="auto"/>
        <w:ind w:firstLine="720"/>
        <w:contextualSpacing/>
        <w:jc w:val="both"/>
        <w:rPr>
          <w:rFonts w:eastAsia="Times New Roman"/>
          <w:szCs w:val="24"/>
        </w:rPr>
      </w:pPr>
      <w:r>
        <w:rPr>
          <w:rFonts w:eastAsia="Times New Roman"/>
          <w:szCs w:val="24"/>
        </w:rPr>
        <w:t>Πρώτα από όλα, αυτό που πρέπει να πούμε είναι να αναπαύσει την ψυχ</w:t>
      </w:r>
      <w:r>
        <w:rPr>
          <w:rFonts w:eastAsia="Times New Roman"/>
          <w:szCs w:val="24"/>
        </w:rPr>
        <w:t xml:space="preserve">ή του Κωνσταντίνου </w:t>
      </w:r>
      <w:proofErr w:type="spellStart"/>
      <w:r>
        <w:rPr>
          <w:rFonts w:eastAsia="Times New Roman"/>
          <w:szCs w:val="24"/>
        </w:rPr>
        <w:t>Κατσίφα</w:t>
      </w:r>
      <w:proofErr w:type="spellEnd"/>
      <w:r>
        <w:rPr>
          <w:rFonts w:eastAsia="Times New Roman"/>
          <w:szCs w:val="24"/>
        </w:rPr>
        <w:t xml:space="preserve"> ο Θεός. Δώδεκα μέρες μετά τη δολοφονία του σήμερα έγινε η κηδεία του. Αυτός ο άνθρωπος, μας αρέσει, δεν μας αρέσει, σκοτώθηκε, γιατί υπερασπίστηκε με τον τρόπο που αυτός είχε στο μυαλό του την ελληνική σημαία.</w:t>
      </w:r>
    </w:p>
    <w:p w14:paraId="295D74AE" w14:textId="77777777" w:rsidR="006C59DA" w:rsidRDefault="00DE6A6A">
      <w:pPr>
        <w:spacing w:line="600" w:lineRule="auto"/>
        <w:ind w:firstLine="709"/>
        <w:contextualSpacing/>
        <w:jc w:val="both"/>
        <w:rPr>
          <w:rFonts w:eastAsia="Times New Roman"/>
          <w:szCs w:val="24"/>
        </w:rPr>
      </w:pPr>
      <w:r>
        <w:rPr>
          <w:rFonts w:eastAsia="Times New Roman"/>
          <w:szCs w:val="24"/>
        </w:rPr>
        <w:t>Κάποιος από τον δικ</w:t>
      </w:r>
      <w:r>
        <w:rPr>
          <w:rFonts w:eastAsia="Times New Roman"/>
          <w:szCs w:val="24"/>
        </w:rPr>
        <w:t>ό σας χώρο -δεν είδα στο πάρτι σήμερα τον κ. Φίλη, δεν τον πρόσεξα και πραγματικά δεν είναι εδώ σήμερα- τόλμησε -και ο κ. Φίλης, ξέρετε, δεν είναι ανιστόρητος- να παραλληλίσει τη Θράκη με τη Βόρειο Ήπειρο, λες και δεν ήξερε ότι η Βόρειος Ήπειρος έχει εθνικ</w:t>
      </w:r>
      <w:r>
        <w:rPr>
          <w:rFonts w:eastAsia="Times New Roman"/>
          <w:szCs w:val="24"/>
        </w:rPr>
        <w:t>ή μειονότητα, ενώ η Θράκη δεν έχει.</w:t>
      </w:r>
      <w:r>
        <w:rPr>
          <w:rFonts w:eastAsia="Times New Roman"/>
          <w:szCs w:val="24"/>
        </w:rPr>
        <w:t xml:space="preserve"> </w:t>
      </w:r>
      <w:r>
        <w:rPr>
          <w:rFonts w:eastAsia="Times New Roman"/>
          <w:szCs w:val="24"/>
        </w:rPr>
        <w:t>Το ήξερε! Το έκανε επίτηδες; Γιατί σίγουρα το να έρθει σήμερα και να πει ότι αυτός που σκοτώθηκε στη Βόρειο Ήπειρο είχε ψυχικές διαταραχές πραγματικά δεν τιμά κανένα</w:t>
      </w:r>
      <w:r>
        <w:rPr>
          <w:rFonts w:eastAsia="Times New Roman"/>
          <w:szCs w:val="24"/>
        </w:rPr>
        <w:t>ν</w:t>
      </w:r>
      <w:r>
        <w:rPr>
          <w:rFonts w:eastAsia="Times New Roman"/>
          <w:szCs w:val="24"/>
        </w:rPr>
        <w:t xml:space="preserve">. </w:t>
      </w:r>
    </w:p>
    <w:p w14:paraId="295D74AF" w14:textId="77777777" w:rsidR="006C59DA" w:rsidRDefault="00DE6A6A">
      <w:pPr>
        <w:spacing w:line="600" w:lineRule="auto"/>
        <w:ind w:firstLine="720"/>
        <w:contextualSpacing/>
        <w:jc w:val="both"/>
        <w:rPr>
          <w:rFonts w:eastAsia="Times New Roman"/>
          <w:szCs w:val="24"/>
        </w:rPr>
      </w:pPr>
      <w:r>
        <w:rPr>
          <w:rFonts w:eastAsia="Times New Roman"/>
          <w:szCs w:val="24"/>
        </w:rPr>
        <w:t>Κι εδώ δεν υπάρχουν πατριδοκάπηλοι και πατριώτες. Υ</w:t>
      </w:r>
      <w:r>
        <w:rPr>
          <w:rFonts w:eastAsia="Times New Roman"/>
          <w:szCs w:val="24"/>
        </w:rPr>
        <w:t>πάρχει υποχρέωση όλων μας να προστατεύουμε αξίες και πατρίδα. Γιατί μην ξεχνάμε ότι εδώ σήμερα ο Πρωθυπουργός μίλησε, ο Υπουργός Εθνικής Άμυνας μίλησε. Δεν βρήκαν μια λέξη</w:t>
      </w:r>
      <w:r w:rsidRPr="00D2771D">
        <w:rPr>
          <w:rFonts w:eastAsia="Times New Roman"/>
          <w:szCs w:val="24"/>
        </w:rPr>
        <w:t>;</w:t>
      </w:r>
      <w:r>
        <w:rPr>
          <w:rFonts w:eastAsia="Times New Roman"/>
          <w:szCs w:val="24"/>
        </w:rPr>
        <w:t xml:space="preserve"> Μία λέξη, όχι πολλά. </w:t>
      </w:r>
    </w:p>
    <w:p w14:paraId="295D74B0"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Συνεχίζοντας, για να πάμε στη συζήτηση που πρέπει να πάμε, ο </w:t>
      </w:r>
      <w:r>
        <w:rPr>
          <w:rFonts w:eastAsia="Times New Roman"/>
          <w:szCs w:val="24"/>
        </w:rPr>
        <w:t>κ. Τσίπρας ήρθε εδώ και μας είπε με ποια σειρά θα φέρει τα μέτρα από εδώ και πέρα για το καλό των Ελλήνων. Σε αυτή τη σειρά δεν μας είπε πότε θα φέρει τη Συμφωνία των Πρεσπών. Αυτό περίμενα να ακούσω. Πότε θα έρθει η Συμφωνία των Πρεσπών, για να δούμε πότε</w:t>
      </w:r>
      <w:r>
        <w:rPr>
          <w:rFonts w:eastAsia="Times New Roman"/>
          <w:szCs w:val="24"/>
        </w:rPr>
        <w:t xml:space="preserve"> θα συνεχίσει να φέρνει, να μη φέρνει, πόσο θα πανηγυρίζει ο Υπουργός Εθνικής Άμυνας που ήταν δίπλα. Να δούμε πραγματικά.</w:t>
      </w:r>
    </w:p>
    <w:p w14:paraId="295D74B1" w14:textId="77777777" w:rsidR="006C59DA" w:rsidRDefault="00DE6A6A">
      <w:pPr>
        <w:spacing w:line="600" w:lineRule="auto"/>
        <w:ind w:firstLine="720"/>
        <w:contextualSpacing/>
        <w:jc w:val="both"/>
        <w:rPr>
          <w:rFonts w:eastAsia="Times New Roman"/>
          <w:szCs w:val="24"/>
        </w:rPr>
      </w:pPr>
      <w:r>
        <w:rPr>
          <w:rFonts w:eastAsia="Times New Roman"/>
          <w:szCs w:val="24"/>
        </w:rPr>
        <w:t>Ο κ. Τσίπρας, όμως, ξέρετε, μέχρι τις εκλογές θα μας τάζει «παπάδες». Μέχρι τις εκλογές θα δίνει σε όλους τα πάντα. Και τι έρχεται και</w:t>
      </w:r>
      <w:r>
        <w:rPr>
          <w:rFonts w:eastAsia="Times New Roman"/>
          <w:szCs w:val="24"/>
        </w:rPr>
        <w:t xml:space="preserve"> κάνει τώρα</w:t>
      </w:r>
      <w:r w:rsidRPr="00E43E06">
        <w:rPr>
          <w:rFonts w:eastAsia="Times New Roman"/>
          <w:szCs w:val="24"/>
        </w:rPr>
        <w:t>,</w:t>
      </w:r>
      <w:r>
        <w:rPr>
          <w:rFonts w:eastAsia="Times New Roman"/>
          <w:szCs w:val="24"/>
        </w:rPr>
        <w:t xml:space="preserve"> για να κοροϊδέψει τα στελέχη των Ενόπλων Δυνάμεων και των Σωμάτων Ασφαλείας; Έρχεται και στην ουσία το</w:t>
      </w:r>
      <w:r>
        <w:rPr>
          <w:rFonts w:eastAsia="Times New Roman"/>
          <w:szCs w:val="24"/>
        </w:rPr>
        <w:t>ύ</w:t>
      </w:r>
      <w:r>
        <w:rPr>
          <w:rFonts w:eastAsia="Times New Roman"/>
          <w:szCs w:val="24"/>
        </w:rPr>
        <w:t>ς κλέβει έναν χρόνο αναδρομικά στους εν ενεργεία και δυόμισι χρόνια στους συνταξιούχους. Γιατί το κάνετε; Αφού ο κ. Τσίπρας ήρθε εδώ και μας</w:t>
      </w:r>
      <w:r>
        <w:rPr>
          <w:rFonts w:eastAsia="Times New Roman"/>
          <w:szCs w:val="24"/>
        </w:rPr>
        <w:t xml:space="preserve"> είπε ότι δεν ακολουθεί την τελεσίδικη απόφαση του δικαστηρίου, το κάνει γιατί είναι ηθικά σωστό. </w:t>
      </w:r>
    </w:p>
    <w:p w14:paraId="295D74B2" w14:textId="77777777" w:rsidR="006C59DA" w:rsidRDefault="00DE6A6A">
      <w:pPr>
        <w:spacing w:line="600" w:lineRule="auto"/>
        <w:ind w:firstLine="720"/>
        <w:contextualSpacing/>
        <w:jc w:val="both"/>
        <w:rPr>
          <w:rFonts w:eastAsia="Times New Roman"/>
          <w:szCs w:val="24"/>
        </w:rPr>
      </w:pPr>
      <w:r>
        <w:rPr>
          <w:rFonts w:eastAsia="Times New Roman"/>
          <w:szCs w:val="24"/>
        </w:rPr>
        <w:t>Είναι ηθικά σωστό να κόψεις σε αυτούς τους ανθρώπους αυτά που τους αναλογούν; Ας τα δώσετε, κύριε Υπουργέ. Αφού είναι ηθικά σωστό, δεν είναι θέμα δικαστηρίων</w:t>
      </w:r>
      <w:r>
        <w:rPr>
          <w:rFonts w:eastAsia="Times New Roman"/>
          <w:szCs w:val="24"/>
        </w:rPr>
        <w:t xml:space="preserve">, δεν είναι θέμα δικαστικής απόφασης, γιατί δεν τους τα δίνετε; Τα δικαστήρια λένε ότι τους αναλογούν. Εσείς λέτε ότι το κάνετε γιατί πραγματικά το πιστεύετε. Να τους τα δώσετε. Αφού το πιστεύετε, να τους τα δώσετε. Γιατί δεν το κάνατε; </w:t>
      </w:r>
    </w:p>
    <w:p w14:paraId="295D74B3" w14:textId="77777777" w:rsidR="006C59DA" w:rsidRDefault="00DE6A6A">
      <w:pPr>
        <w:spacing w:line="600" w:lineRule="auto"/>
        <w:ind w:firstLine="720"/>
        <w:contextualSpacing/>
        <w:jc w:val="both"/>
        <w:rPr>
          <w:rFonts w:eastAsia="Times New Roman"/>
          <w:szCs w:val="24"/>
        </w:rPr>
      </w:pPr>
      <w:r>
        <w:rPr>
          <w:rFonts w:eastAsia="Times New Roman"/>
          <w:szCs w:val="24"/>
        </w:rPr>
        <w:t>Γιατί, στην ουσία,</w:t>
      </w:r>
      <w:r>
        <w:rPr>
          <w:rFonts w:eastAsia="Times New Roman"/>
          <w:szCs w:val="24"/>
        </w:rPr>
        <w:t xml:space="preserve"> αυτό που κάνετε είναι να κοροϊδεύετε τον κόσμο. Γιατί στην ουσία αυτό που προσπαθείτε να κάνετε είναι να πείτε ή να πείσετε ότι εσείς δεν φταίτε για τίποτα, φταίνε οι προηγούμενοι. Αυτό είναι το μότο. Για ό,τι συμβαίνει αυτή τη στιγμή στη χώρα φταίνε οι π</w:t>
      </w:r>
      <w:r>
        <w:rPr>
          <w:rFonts w:eastAsia="Times New Roman"/>
          <w:szCs w:val="24"/>
        </w:rPr>
        <w:t xml:space="preserve">ροηγούμενοι. </w:t>
      </w:r>
    </w:p>
    <w:p w14:paraId="295D74B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Ξεχνάτε ότι είστε η μακροβιότερη </w:t>
      </w:r>
      <w:proofErr w:type="spellStart"/>
      <w:r>
        <w:rPr>
          <w:rFonts w:eastAsia="Times New Roman"/>
          <w:szCs w:val="24"/>
        </w:rPr>
        <w:t>μνημονιακή</w:t>
      </w:r>
      <w:proofErr w:type="spellEnd"/>
      <w:r>
        <w:rPr>
          <w:rFonts w:eastAsia="Times New Roman"/>
          <w:szCs w:val="24"/>
        </w:rPr>
        <w:t xml:space="preserve"> Κυβέρνηση της χώρας. Είστε η μακροβιότερη </w:t>
      </w:r>
      <w:proofErr w:type="spellStart"/>
      <w:r>
        <w:rPr>
          <w:rFonts w:eastAsia="Times New Roman"/>
          <w:szCs w:val="24"/>
        </w:rPr>
        <w:t>μνημονιακή</w:t>
      </w:r>
      <w:proofErr w:type="spellEnd"/>
      <w:r>
        <w:rPr>
          <w:rFonts w:eastAsia="Times New Roman"/>
          <w:szCs w:val="24"/>
        </w:rPr>
        <w:t xml:space="preserve"> Κυβέρνηση. Είστε αυτοί που κάνατε όλα όσα σ</w:t>
      </w:r>
      <w:r>
        <w:rPr>
          <w:rFonts w:eastAsia="Times New Roman"/>
          <w:szCs w:val="24"/>
        </w:rPr>
        <w:t>ά</w:t>
      </w:r>
      <w:r>
        <w:rPr>
          <w:rFonts w:eastAsia="Times New Roman"/>
          <w:szCs w:val="24"/>
        </w:rPr>
        <w:t xml:space="preserve">ς ζήτησαν. Είστε αυτοί που στην ουσία έχετε κόψει, με τον νόμο </w:t>
      </w:r>
      <w:proofErr w:type="spellStart"/>
      <w:r>
        <w:rPr>
          <w:rFonts w:eastAsia="Times New Roman"/>
          <w:szCs w:val="24"/>
        </w:rPr>
        <w:t>Κατρούγκαλου</w:t>
      </w:r>
      <w:proofErr w:type="spellEnd"/>
      <w:r>
        <w:rPr>
          <w:rFonts w:eastAsia="Times New Roman"/>
          <w:szCs w:val="24"/>
        </w:rPr>
        <w:t>, τις συντάξεις, έχετε κόψ</w:t>
      </w:r>
      <w:r>
        <w:rPr>
          <w:rFonts w:eastAsia="Times New Roman"/>
          <w:szCs w:val="24"/>
        </w:rPr>
        <w:t xml:space="preserve">ει σε αυτούς που βγαίνουν στη σύνταξη τα χρήματα και τώρα λέτε τι θα κάνετε για τους προηγούμενους. Αυτό είστε! </w:t>
      </w:r>
    </w:p>
    <w:p w14:paraId="295D74B5" w14:textId="77777777" w:rsidR="006C59DA" w:rsidRDefault="00DE6A6A">
      <w:pPr>
        <w:spacing w:line="600" w:lineRule="auto"/>
        <w:ind w:firstLine="720"/>
        <w:contextualSpacing/>
        <w:jc w:val="both"/>
        <w:rPr>
          <w:rFonts w:eastAsia="Times New Roman"/>
          <w:szCs w:val="24"/>
        </w:rPr>
      </w:pPr>
      <w:r>
        <w:rPr>
          <w:rFonts w:eastAsia="Times New Roman"/>
          <w:szCs w:val="24"/>
        </w:rPr>
        <w:t>Κύριε Πετρόπουλε, είστε αυτός που τσακίσατε τους ελεύθερους επαγγελματίες επιστήμονες, τους δικηγόρους, τους γιατρούς, με τις ασφαλιστικές εισφ</w:t>
      </w:r>
      <w:r>
        <w:rPr>
          <w:rFonts w:eastAsia="Times New Roman"/>
          <w:szCs w:val="24"/>
        </w:rPr>
        <w:t xml:space="preserve">ορές. Εσείς είστε αυτός. Εσείς είστε αυτός που λέγατε ότι σας χαιρετούν στον δρόμο και λένε τι καλά που είναι. Είστε εσείς που τσακίσατε τους Έλληνες αγρότες με τη φορολογία και τις ασφαλιστικές εισφορές. Εσείς είστε αυτός. </w:t>
      </w:r>
    </w:p>
    <w:p w14:paraId="295D74B6"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Αυτό που πρέπει να ξέρουμε από </w:t>
      </w:r>
      <w:r>
        <w:rPr>
          <w:rFonts w:eastAsia="Times New Roman"/>
          <w:szCs w:val="24"/>
        </w:rPr>
        <w:t>εδώ και πέρα, κύριοι, είναι ότι δεν έχετε να αναμετρηθείτε με το παρελθόν. Έχετε να αναμετρηθείτε με τα πεπραγμένα σας. Τα πεπραγμένα σας είναι αυτά που μας έχουν φέρει στην κατάσταση που είμαστε σήμερα. Θα απολογηθείτε στον ελληνικό λαό γι’ αυτό. Θα απολο</w:t>
      </w:r>
      <w:r>
        <w:rPr>
          <w:rFonts w:eastAsia="Times New Roman"/>
          <w:szCs w:val="24"/>
        </w:rPr>
        <w:t xml:space="preserve">γηθείτε μέχρι τέλους! </w:t>
      </w:r>
    </w:p>
    <w:p w14:paraId="295D74B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Ευχαριστώ πολύ. </w:t>
      </w:r>
    </w:p>
    <w:p w14:paraId="295D74B8" w14:textId="77777777" w:rsidR="006C59DA" w:rsidRDefault="00DE6A6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95D74B9" w14:textId="77777777" w:rsidR="006C59DA" w:rsidRDefault="00DE6A6A">
      <w:pPr>
        <w:spacing w:line="600" w:lineRule="auto"/>
        <w:ind w:firstLine="720"/>
        <w:contextualSpacing/>
        <w:jc w:val="both"/>
        <w:rPr>
          <w:rFonts w:eastAsia="Times New Roman"/>
          <w:szCs w:val="24"/>
        </w:rPr>
      </w:pPr>
      <w:r w:rsidRPr="00564315">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Κατσανιώτη</w:t>
      </w:r>
      <w:proofErr w:type="spellEnd"/>
      <w:r>
        <w:rPr>
          <w:rFonts w:eastAsia="Times New Roman"/>
          <w:szCs w:val="24"/>
        </w:rPr>
        <w:t xml:space="preserve">. </w:t>
      </w:r>
    </w:p>
    <w:p w14:paraId="295D74BA" w14:textId="77777777" w:rsidR="006C59DA" w:rsidRDefault="00DE6A6A">
      <w:pPr>
        <w:spacing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Λιβανίου</w:t>
      </w:r>
      <w:proofErr w:type="spellEnd"/>
      <w:r>
        <w:rPr>
          <w:rFonts w:eastAsia="Times New Roman"/>
          <w:szCs w:val="24"/>
        </w:rPr>
        <w:t xml:space="preserve"> έχει τον λόγο για επτά λεπτά.</w:t>
      </w:r>
    </w:p>
    <w:p w14:paraId="295D74BB" w14:textId="77777777" w:rsidR="006C59DA" w:rsidRDefault="00DE6A6A">
      <w:pPr>
        <w:spacing w:line="600" w:lineRule="auto"/>
        <w:ind w:firstLine="720"/>
        <w:contextualSpacing/>
        <w:jc w:val="both"/>
        <w:rPr>
          <w:rFonts w:eastAsia="Times New Roman"/>
          <w:szCs w:val="24"/>
        </w:rPr>
      </w:pPr>
      <w:r w:rsidRPr="002532CB">
        <w:rPr>
          <w:rFonts w:eastAsia="Times New Roman"/>
          <w:b/>
          <w:szCs w:val="24"/>
        </w:rPr>
        <w:t xml:space="preserve">ΖΩΗ ΛΙΒΑΝΙΟΥ: </w:t>
      </w:r>
      <w:r>
        <w:rPr>
          <w:rFonts w:eastAsia="Times New Roman"/>
          <w:szCs w:val="24"/>
        </w:rPr>
        <w:t>Ευχαριστώ, κύριε Πρόεδρε</w:t>
      </w:r>
      <w:r>
        <w:rPr>
          <w:rFonts w:eastAsia="Times New Roman"/>
          <w:szCs w:val="24"/>
        </w:rPr>
        <w:t>,</w:t>
      </w:r>
      <w:r>
        <w:rPr>
          <w:rFonts w:eastAsia="Times New Roman"/>
          <w:szCs w:val="24"/>
        </w:rPr>
        <w:t xml:space="preserve"> και σας ζητώ συγγνώμη για την προηγούμενη συμπεριφορά μου. </w:t>
      </w:r>
    </w:p>
    <w:p w14:paraId="295D74BC" w14:textId="77777777" w:rsidR="006C59DA" w:rsidRDefault="00DE6A6A">
      <w:pPr>
        <w:spacing w:line="600" w:lineRule="auto"/>
        <w:ind w:firstLine="720"/>
        <w:contextualSpacing/>
        <w:jc w:val="both"/>
        <w:rPr>
          <w:rFonts w:eastAsia="Times New Roman"/>
          <w:szCs w:val="24"/>
        </w:rPr>
      </w:pPr>
      <w:r w:rsidRPr="00564315">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Δεν πειράζει. Συνεχίζουμε. Υπάρχει κούραση, υπάρχει ένταση. Προχωράμε. </w:t>
      </w:r>
    </w:p>
    <w:p w14:paraId="295D74BD" w14:textId="77777777" w:rsidR="006C59DA" w:rsidRDefault="00DE6A6A">
      <w:pPr>
        <w:spacing w:line="600" w:lineRule="auto"/>
        <w:ind w:firstLine="720"/>
        <w:contextualSpacing/>
        <w:jc w:val="both"/>
        <w:rPr>
          <w:rFonts w:eastAsia="Times New Roman"/>
          <w:szCs w:val="24"/>
        </w:rPr>
      </w:pPr>
      <w:r w:rsidRPr="002532CB">
        <w:rPr>
          <w:rFonts w:eastAsia="Times New Roman"/>
          <w:b/>
          <w:szCs w:val="24"/>
        </w:rPr>
        <w:t>ΖΩΗ ΛΙΒΑΝΙΟΥ:</w:t>
      </w:r>
      <w:r>
        <w:rPr>
          <w:rFonts w:eastAsia="Times New Roman"/>
          <w:b/>
          <w:szCs w:val="24"/>
        </w:rPr>
        <w:t xml:space="preserve"> </w:t>
      </w:r>
      <w:r>
        <w:rPr>
          <w:rFonts w:eastAsia="Times New Roman"/>
          <w:szCs w:val="24"/>
        </w:rPr>
        <w:t>Κυρίες και κύριοι συνάδελφοι, η συζήτηση σήμερα αφορά την ε</w:t>
      </w:r>
      <w:r w:rsidRPr="00C37F8A">
        <w:rPr>
          <w:rFonts w:eastAsia="Times New Roman"/>
          <w:szCs w:val="24"/>
        </w:rPr>
        <w:t xml:space="preserve">νσωμάτωση </w:t>
      </w:r>
      <w:r>
        <w:rPr>
          <w:rFonts w:eastAsia="Times New Roman"/>
          <w:szCs w:val="24"/>
        </w:rPr>
        <w:t xml:space="preserve">στο </w:t>
      </w:r>
      <w:r>
        <w:rPr>
          <w:rFonts w:eastAsia="Times New Roman"/>
          <w:szCs w:val="24"/>
        </w:rPr>
        <w:t>Ε</w:t>
      </w:r>
      <w:r>
        <w:rPr>
          <w:rFonts w:eastAsia="Times New Roman"/>
          <w:szCs w:val="24"/>
        </w:rPr>
        <w:t>λλη</w:t>
      </w:r>
      <w:r>
        <w:rPr>
          <w:rFonts w:eastAsia="Times New Roman"/>
          <w:szCs w:val="24"/>
        </w:rPr>
        <w:t xml:space="preserve">νικό </w:t>
      </w:r>
      <w:r>
        <w:rPr>
          <w:rFonts w:eastAsia="Times New Roman"/>
          <w:szCs w:val="24"/>
        </w:rPr>
        <w:t>Δ</w:t>
      </w:r>
      <w:r>
        <w:rPr>
          <w:rFonts w:eastAsia="Times New Roman"/>
          <w:szCs w:val="24"/>
        </w:rPr>
        <w:t xml:space="preserve">ίκαιο </w:t>
      </w:r>
      <w:r w:rsidRPr="00C37F8A">
        <w:rPr>
          <w:rFonts w:eastAsia="Times New Roman"/>
          <w:szCs w:val="24"/>
        </w:rPr>
        <w:t xml:space="preserve">της </w:t>
      </w:r>
      <w:r>
        <w:rPr>
          <w:rFonts w:eastAsia="Times New Roman"/>
          <w:szCs w:val="24"/>
        </w:rPr>
        <w:t xml:space="preserve">ευρωπαϊκής </w:t>
      </w:r>
      <w:r>
        <w:rPr>
          <w:rFonts w:eastAsia="Times New Roman"/>
          <w:szCs w:val="24"/>
        </w:rPr>
        <w:t>ο</w:t>
      </w:r>
      <w:r w:rsidRPr="00C37F8A">
        <w:rPr>
          <w:rFonts w:eastAsia="Times New Roman"/>
          <w:szCs w:val="24"/>
        </w:rPr>
        <w:t xml:space="preserve">δηγίας </w:t>
      </w:r>
      <w:r>
        <w:rPr>
          <w:rFonts w:eastAsia="Times New Roman"/>
          <w:szCs w:val="24"/>
        </w:rPr>
        <w:t xml:space="preserve">για </w:t>
      </w:r>
      <w:r w:rsidRPr="00C37F8A">
        <w:rPr>
          <w:rFonts w:eastAsia="Times New Roman"/>
          <w:szCs w:val="24"/>
        </w:rPr>
        <w:t xml:space="preserve">τις ελάχιστες προϋποθέσεις για την προαγωγή της κινητικότητας των εργαζομένων μεταξύ των κρατών-μελών </w:t>
      </w:r>
      <w:r>
        <w:rPr>
          <w:rFonts w:eastAsia="Times New Roman"/>
          <w:szCs w:val="24"/>
        </w:rPr>
        <w:t>και</w:t>
      </w:r>
      <w:r w:rsidRPr="00C37F8A">
        <w:rPr>
          <w:rFonts w:eastAsia="Times New Roman"/>
          <w:szCs w:val="24"/>
        </w:rPr>
        <w:t xml:space="preserve"> τη βελτίωση της απόκτησης και της διατήρησης δικαιωμάτων συμπληρωματικής συνταξιοδότησης</w:t>
      </w:r>
      <w:r>
        <w:rPr>
          <w:rFonts w:eastAsia="Times New Roman"/>
          <w:szCs w:val="24"/>
        </w:rPr>
        <w:t xml:space="preserve">. </w:t>
      </w:r>
    </w:p>
    <w:p w14:paraId="295D74B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Παράλληλα, καλούμαστ</w:t>
      </w:r>
      <w:r>
        <w:rPr>
          <w:rFonts w:eastAsia="Times New Roman" w:cs="Times New Roman"/>
          <w:szCs w:val="24"/>
        </w:rPr>
        <w:t xml:space="preserve">ε να αποφασίσουμε για την υιοθέτηση ρύθμισης που αποδίδει αναδρομικά σε πολλές κατηγορίες εργαζομένων ποσά που </w:t>
      </w:r>
      <w:proofErr w:type="spellStart"/>
      <w:r>
        <w:rPr>
          <w:rFonts w:eastAsia="Times New Roman" w:cs="Times New Roman"/>
          <w:szCs w:val="24"/>
        </w:rPr>
        <w:t>περικόπηκαν</w:t>
      </w:r>
      <w:proofErr w:type="spellEnd"/>
      <w:r>
        <w:rPr>
          <w:rFonts w:eastAsia="Times New Roman" w:cs="Times New Roman"/>
          <w:szCs w:val="24"/>
        </w:rPr>
        <w:t xml:space="preserve"> ή που </w:t>
      </w:r>
      <w:proofErr w:type="spellStart"/>
      <w:r>
        <w:rPr>
          <w:rFonts w:eastAsia="Times New Roman" w:cs="Times New Roman"/>
          <w:szCs w:val="24"/>
        </w:rPr>
        <w:t>παρακρατήθηκαν</w:t>
      </w:r>
      <w:proofErr w:type="spellEnd"/>
      <w:r>
        <w:rPr>
          <w:rFonts w:eastAsia="Times New Roman" w:cs="Times New Roman"/>
          <w:szCs w:val="24"/>
        </w:rPr>
        <w:t xml:space="preserve"> παράνομα, όπως έκρινε η ελληνική δικαιοσύνη από το 2012 και μετά με τον ν.4093/2012 της τότε κυβέρνησης της Νέας</w:t>
      </w:r>
      <w:r>
        <w:rPr>
          <w:rFonts w:eastAsia="Times New Roman" w:cs="Times New Roman"/>
          <w:szCs w:val="24"/>
        </w:rPr>
        <w:t xml:space="preserve"> Δημοκρατίας και του ΠΑΣΟΚ.</w:t>
      </w:r>
    </w:p>
    <w:p w14:paraId="295D74B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Ξεκινώντας με το νομοσχέδιο, νομίζω, συμφωνούμε όλοι ότι</w:t>
      </w:r>
      <w:r>
        <w:rPr>
          <w:rFonts w:eastAsia="Times New Roman" w:cs="Times New Roman"/>
          <w:szCs w:val="24"/>
        </w:rPr>
        <w:t>,</w:t>
      </w:r>
      <w:r>
        <w:rPr>
          <w:rFonts w:eastAsia="Times New Roman" w:cs="Times New Roman"/>
          <w:szCs w:val="24"/>
        </w:rPr>
        <w:t xml:space="preserve"> ιδίως σήμερα</w:t>
      </w:r>
      <w:r>
        <w:rPr>
          <w:rFonts w:eastAsia="Times New Roman" w:cs="Times New Roman"/>
          <w:szCs w:val="24"/>
        </w:rPr>
        <w:t>,</w:t>
      </w:r>
      <w:r>
        <w:rPr>
          <w:rFonts w:eastAsia="Times New Roman" w:cs="Times New Roman"/>
          <w:szCs w:val="24"/>
        </w:rPr>
        <w:t xml:space="preserve"> με τις ραγδαίες μεταβολές του εργασιακού τοπίου και την έντονη κινητικότητα των εργαζομένων είτε μεταξύ χωρών είτε μεταξύ διαφορετικών επαγγελματικών κλάδων, τα δικαιώματα που αποκτούν σε κάθε εργασιακό περιβάλλον πρέπει να προστατεύονται.</w:t>
      </w:r>
    </w:p>
    <w:p w14:paraId="295D74C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Στο κρίσιμο ζήτ</w:t>
      </w:r>
      <w:r>
        <w:rPr>
          <w:rFonts w:eastAsia="Times New Roman" w:cs="Times New Roman"/>
          <w:szCs w:val="24"/>
        </w:rPr>
        <w:t>ημα τώρα της τροπολογίας</w:t>
      </w:r>
      <w:r>
        <w:rPr>
          <w:rFonts w:eastAsia="Times New Roman" w:cs="Times New Roman"/>
          <w:szCs w:val="24"/>
        </w:rPr>
        <w:t>,</w:t>
      </w:r>
      <w:r>
        <w:rPr>
          <w:rFonts w:eastAsia="Times New Roman" w:cs="Times New Roman"/>
          <w:szCs w:val="24"/>
        </w:rPr>
        <w:t xml:space="preserve"> που αφορά την αποκατάσταση της αδικίας την οποία υπέστησαν χιλιάδες κρατικοί λειτουργοί και εργαζόμενοι του δημοσίου τομέα με τους νόμους της κυβέρνησης Σαμαρά. Διαβάζοντας και ακούγοντας τα μέσα ενημέρωσης</w:t>
      </w:r>
      <w:r>
        <w:rPr>
          <w:rFonts w:eastAsia="Times New Roman" w:cs="Times New Roman"/>
          <w:szCs w:val="24"/>
        </w:rPr>
        <w:t>,</w:t>
      </w:r>
      <w:r>
        <w:rPr>
          <w:rFonts w:eastAsia="Times New Roman" w:cs="Times New Roman"/>
          <w:szCs w:val="24"/>
        </w:rPr>
        <w:t xml:space="preserve"> κυρίως όσα άμεσα ή έμμ</w:t>
      </w:r>
      <w:r>
        <w:rPr>
          <w:rFonts w:eastAsia="Times New Roman" w:cs="Times New Roman"/>
          <w:szCs w:val="24"/>
        </w:rPr>
        <w:t xml:space="preserve">εσα αντιπολιτεύονται την Κυβέρνηση και επιδιώκουν την παλινόρθωση του παραδοσιακού συστήματος εξουσίας στη χώρα μας, ομολογώ ότι εκπλήσσομαι. Μιλούν για προεκλογικές παροχές, για </w:t>
      </w:r>
      <w:proofErr w:type="spellStart"/>
      <w:r>
        <w:rPr>
          <w:rFonts w:eastAsia="Times New Roman" w:cs="Times New Roman"/>
          <w:szCs w:val="24"/>
        </w:rPr>
        <w:t>παροχολογία</w:t>
      </w:r>
      <w:proofErr w:type="spellEnd"/>
      <w:r>
        <w:rPr>
          <w:rFonts w:eastAsia="Times New Roman" w:cs="Times New Roman"/>
          <w:szCs w:val="24"/>
        </w:rPr>
        <w:t xml:space="preserve"> και άλλα πολλά. </w:t>
      </w:r>
    </w:p>
    <w:p w14:paraId="295D74C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συγκεκριμένη στάση είναι μάλλον αποκαλυπτική ό</w:t>
      </w:r>
      <w:r>
        <w:rPr>
          <w:rFonts w:eastAsia="Times New Roman" w:cs="Times New Roman"/>
          <w:szCs w:val="24"/>
        </w:rPr>
        <w:t>χι απλώς για τις προθέσεις του</w:t>
      </w:r>
      <w:r>
        <w:rPr>
          <w:rFonts w:eastAsia="Times New Roman" w:cs="Times New Roman"/>
          <w:szCs w:val="24"/>
        </w:rPr>
        <w:t>ς</w:t>
      </w:r>
      <w:r>
        <w:rPr>
          <w:rFonts w:eastAsia="Times New Roman" w:cs="Times New Roman"/>
          <w:szCs w:val="24"/>
        </w:rPr>
        <w:t>, αλλά για την όλη φιλοσοφία τους, για το μοντέλο της κοινωνίας και της οικονομίας που επιδιώκουμε.</w:t>
      </w:r>
    </w:p>
    <w:p w14:paraId="295D74C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Κυβέρνηση δίνει σήμερα σε κρίσιμες κατηγορίες εργαζομένων του δημοσίου συνολικά 820 εκατομμύρια ευρώ, τα οποία δεν τα δανεί</w:t>
      </w:r>
      <w:r>
        <w:rPr>
          <w:rFonts w:eastAsia="Times New Roman" w:cs="Times New Roman"/>
          <w:szCs w:val="24"/>
        </w:rPr>
        <w:t>στηκε, αλλά τα εξασφάλισε</w:t>
      </w:r>
      <w:r>
        <w:rPr>
          <w:rFonts w:eastAsia="Times New Roman" w:cs="Times New Roman"/>
          <w:szCs w:val="24"/>
        </w:rPr>
        <w:t>,</w:t>
      </w:r>
      <w:r>
        <w:rPr>
          <w:rFonts w:eastAsia="Times New Roman" w:cs="Times New Roman"/>
          <w:szCs w:val="24"/>
        </w:rPr>
        <w:t xml:space="preserve"> μέσα από μια δύσκολη αλλά και συνετή πολιτική και οικονομική διαχείριση. Δεν στηρίζεται σε δανεικά</w:t>
      </w:r>
      <w:r>
        <w:rPr>
          <w:rFonts w:eastAsia="Times New Roman" w:cs="Times New Roman"/>
          <w:szCs w:val="24"/>
        </w:rPr>
        <w:t>,</w:t>
      </w:r>
      <w:r>
        <w:rPr>
          <w:rFonts w:eastAsia="Times New Roman" w:cs="Times New Roman"/>
          <w:szCs w:val="24"/>
        </w:rPr>
        <w:t xml:space="preserve"> όπως οι κυβερνήσεις του παρελθόντος, που οδήγησαν στη χρεοκοπία και επιδιώκουν την παλινόρθωσή τους.</w:t>
      </w:r>
    </w:p>
    <w:p w14:paraId="295D74C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Έχουμε διαμορφώσει μια κατάσ</w:t>
      </w:r>
      <w:r>
        <w:rPr>
          <w:rFonts w:eastAsia="Times New Roman" w:cs="Times New Roman"/>
          <w:szCs w:val="24"/>
        </w:rPr>
        <w:t>ταση που η Ελλάδα και ο ελληνικός λαός μπορούν να στηριχτούν στις δικές τους δυνάμεις. Και το μόνο υπαρκτό εμπόδιο για την άμεση βελτίωση της ποιότητας ζωής όλων μας είναι τα χρήματα που χρωστάμε εξαιτίας των κυβερνήσεων της Νέας Δημοκρατίας και του ΠΑΣΟΚ.</w:t>
      </w:r>
    </w:p>
    <w:p w14:paraId="295D74C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Κυβέρνηση είναι εξαιρετικά σαφής εδώ και πάρα πολύ καιρό. Με την έξοδο από τα μνημόνια που πετύχαμε τον Αύγουστο αρχίζει σταδιακά η αποκατάσταση όλων των αδικιών. Ξεκινάμε σήμερα με την απόδοση αναδρομικά των ποσών που παράνομα στέρησε η κυβέρνηση Σαμαρ</w:t>
      </w:r>
      <w:r>
        <w:rPr>
          <w:rFonts w:eastAsia="Times New Roman" w:cs="Times New Roman"/>
          <w:szCs w:val="24"/>
        </w:rPr>
        <w:t>ά από το επιστημονικό δυναμικό της χώρας, στα ΑΕΙ και στα ΤΕΙ, από τους ανθρώπους που στήριξαν και κράτησαν όρθιο το σύστημα δημόσιας υγείας, όταν συντεταγμένα κάποιοι το οδήγησαν στην κατάρρευση, αξιοποιώντας το όμως για τη δημόσια προβολή τους, χορηγώντα</w:t>
      </w:r>
      <w:r>
        <w:rPr>
          <w:rFonts w:eastAsia="Times New Roman" w:cs="Times New Roman"/>
          <w:szCs w:val="24"/>
        </w:rPr>
        <w:t>ς απίστευτα ποσά σε εταιρείες μέσων μαζικής ενημέρωσης και επικοινωνίας.</w:t>
      </w:r>
    </w:p>
    <w:p w14:paraId="295D74C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Επιστρέφουμε τις παράνομες κρατήσεις στους λειτουργούς της δικαιοσύνης και βέβαια στους ένστολους. Επιστρέφουμε αναδρομικά σε πολλούς συνταξιούχους.</w:t>
      </w:r>
    </w:p>
    <w:p w14:paraId="295D74C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 σύνολο των ανθρώπων που </w:t>
      </w:r>
      <w:r>
        <w:rPr>
          <w:rFonts w:eastAsia="Times New Roman" w:cs="Times New Roman"/>
          <w:szCs w:val="24"/>
        </w:rPr>
        <w:t>εισπράττουν όσα παράνομα τους στέρησαν οι διαπρύσιοι κήρυκες της Νέας Δημοκρατίας και του ΠΑΣΟΚ δεν είναι πλούσιοι. Η πλειοψηφία τους είχε μεγάλες ανατροπές στο επίπεδο της ζωής τους στα χρόνια του κύκνειου άσματος της Νέας Δημοκρατίας και του ΠΑΣΟΚ. Τα χρ</w:t>
      </w:r>
      <w:r>
        <w:rPr>
          <w:rFonts w:eastAsia="Times New Roman" w:cs="Times New Roman"/>
          <w:szCs w:val="24"/>
        </w:rPr>
        <w:t xml:space="preserve">ήματα αυτά που επιστρέφονται με τη σημερινή απόφαση της Κυβέρνησης ΣΥΡΙΖΑ </w:t>
      </w:r>
      <w:r>
        <w:rPr>
          <w:rFonts w:eastAsia="Times New Roman" w:cs="Times New Roman"/>
          <w:szCs w:val="24"/>
        </w:rPr>
        <w:t xml:space="preserve">- </w:t>
      </w:r>
      <w:r>
        <w:rPr>
          <w:rFonts w:eastAsia="Times New Roman" w:cs="Times New Roman"/>
          <w:szCs w:val="24"/>
        </w:rPr>
        <w:t xml:space="preserve">ΑΝΕΛ δεν θα φύγουν από τη χώρα, δεν θα μπουν σε </w:t>
      </w:r>
      <w:proofErr w:type="spellStart"/>
      <w:r>
        <w:rPr>
          <w:rFonts w:eastAsia="Times New Roman" w:cs="Times New Roman"/>
          <w:szCs w:val="24"/>
        </w:rPr>
        <w:t>εξωχώριους</w:t>
      </w:r>
      <w:proofErr w:type="spellEnd"/>
      <w:r>
        <w:rPr>
          <w:rFonts w:eastAsia="Times New Roman" w:cs="Times New Roman"/>
          <w:szCs w:val="24"/>
        </w:rPr>
        <w:t xml:space="preserve"> λογαριασμούς, δεν θα ενισχύσουν την οικονομική ελίτ της χώρας. Θα πέσουν</w:t>
      </w:r>
      <w:r>
        <w:rPr>
          <w:rFonts w:eastAsia="Times New Roman" w:cs="Times New Roman"/>
          <w:szCs w:val="24"/>
        </w:rPr>
        <w:t>,</w:t>
      </w:r>
      <w:r>
        <w:rPr>
          <w:rFonts w:eastAsia="Times New Roman" w:cs="Times New Roman"/>
          <w:szCs w:val="24"/>
        </w:rPr>
        <w:t xml:space="preserve"> σχεδόν στο σύνολό </w:t>
      </w:r>
      <w:r>
        <w:rPr>
          <w:rFonts w:eastAsia="Times New Roman" w:cs="Times New Roman"/>
          <w:szCs w:val="24"/>
        </w:rPr>
        <w:t>τους,</w:t>
      </w:r>
      <w:r>
        <w:rPr>
          <w:rFonts w:eastAsia="Times New Roman" w:cs="Times New Roman"/>
          <w:szCs w:val="24"/>
        </w:rPr>
        <w:t xml:space="preserve"> στην ελληνική αγορά. Αυ</w:t>
      </w:r>
      <w:r>
        <w:rPr>
          <w:rFonts w:eastAsia="Times New Roman" w:cs="Times New Roman"/>
          <w:szCs w:val="24"/>
        </w:rPr>
        <w:t>τή η πραγματικότητα θα ενισχύσει πολλές περισσότερες κοινωνικές ομάδες, θα τονώσει την αγορά, θα αυξήσει τα εισοδήματα πολλών, θα αυξήσει τελικά το ΑΕΠ της χώρας.</w:t>
      </w:r>
    </w:p>
    <w:p w14:paraId="295D74C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δίνει ένα ισχυρό πρώτο δείγμα αυτών που έρχονται, μετά την επιτυχημένη έξοδο από </w:t>
      </w:r>
      <w:r>
        <w:rPr>
          <w:rFonts w:eastAsia="Times New Roman" w:cs="Times New Roman"/>
          <w:szCs w:val="24"/>
        </w:rPr>
        <w:t>τα μνημόνια. Θα έρθουν και άλλα πολλά. Μπορείτε ελεύθερα να υποστηρίζετε ότι πρόκειται για προεκλογικές παροχές. Σιγά</w:t>
      </w:r>
      <w:r>
        <w:rPr>
          <w:rFonts w:eastAsia="Times New Roman" w:cs="Times New Roman"/>
          <w:szCs w:val="24"/>
        </w:rPr>
        <w:t>-</w:t>
      </w:r>
      <w:r>
        <w:rPr>
          <w:rFonts w:eastAsia="Times New Roman" w:cs="Times New Roman"/>
          <w:szCs w:val="24"/>
        </w:rPr>
        <w:t>σιγά θα αντιληφθείτε και εσείς ότι αυτή η Κυβέρνηση δεν λειτουργεί με πυροτεχνήματα ούτε έχει σκοπό να ναρκοθετήσει τον δρόμο προς την καν</w:t>
      </w:r>
      <w:r>
        <w:rPr>
          <w:rFonts w:eastAsia="Times New Roman" w:cs="Times New Roman"/>
          <w:szCs w:val="24"/>
        </w:rPr>
        <w:t>ονικότητα. Εμείς δεν μιλάμε για παροχές. Μιλάμε για αποκατάσταση δικαιοσύνης. Μιλάμε για τα δικαιώματα της κοινωνίας.</w:t>
      </w:r>
    </w:p>
    <w:p w14:paraId="295D74C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επαναλαμβάνω, τα χρήματα που θα δοθούν άμεσα δεν είναι δανεικά. Η Κυβέρνηση τα έχει εξασφαλίσει. Δεν χρειάζεται εμείς να διαμορφώσουμ</w:t>
      </w:r>
      <w:r>
        <w:rPr>
          <w:rFonts w:eastAsia="Times New Roman" w:cs="Times New Roman"/>
          <w:szCs w:val="24"/>
        </w:rPr>
        <w:t xml:space="preserve">ε ψεύτικες εικόνες με ξένα χρήματα ούτε βέβαια να υποθηκεύσουμε το μέλλον, όπως οι δυνάμεις της συντήρησης. </w:t>
      </w:r>
    </w:p>
    <w:p w14:paraId="295D74C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Τα πράγματα είναι πολύ απλά. Όποιος έχει δουλέψει πραγματικά στο μεροκάματο, γνωρίζει κάποια πολύ απλά πράγματα για την οικονομία. Θα αποδοθούν 820</w:t>
      </w:r>
      <w:r>
        <w:rPr>
          <w:rFonts w:eastAsia="Times New Roman" w:cs="Times New Roman"/>
          <w:szCs w:val="24"/>
        </w:rPr>
        <w:t xml:space="preserve"> εκατομμύρια ευρώ σε συγκεκριμένες κρίσιμες κατηγορίες εργαζόμενων και συνταξιούχων. Αυτά τα χρήματα θα πέσουν στην αγορά. Οι επιχειρήσεις αυτές θα καλύψουν τις υποχρεώσεις τους και οι ιδιοκτήτες τους θα δαπανήσουν, επίσης, περισσότερα χρήματα εντός της ελ</w:t>
      </w:r>
      <w:r>
        <w:rPr>
          <w:rFonts w:eastAsia="Times New Roman" w:cs="Times New Roman"/>
          <w:szCs w:val="24"/>
        </w:rPr>
        <w:t>ληνικής αγοράς.</w:t>
      </w:r>
    </w:p>
    <w:p w14:paraId="295D74C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Τα πρώτα </w:t>
      </w:r>
      <w:proofErr w:type="spellStart"/>
      <w:r>
        <w:rPr>
          <w:rFonts w:eastAsia="Times New Roman" w:cs="Times New Roman"/>
          <w:szCs w:val="24"/>
        </w:rPr>
        <w:t>μεταμνημονιακά</w:t>
      </w:r>
      <w:proofErr w:type="spellEnd"/>
      <w:r>
        <w:rPr>
          <w:rFonts w:eastAsia="Times New Roman" w:cs="Times New Roman"/>
          <w:szCs w:val="24"/>
        </w:rPr>
        <w:t xml:space="preserve"> Χριστούγεννα, τα οποία τελικά δεν καταργούνται</w:t>
      </w:r>
      <w:r>
        <w:rPr>
          <w:rFonts w:eastAsia="Times New Roman" w:cs="Times New Roman"/>
          <w:szCs w:val="24"/>
        </w:rPr>
        <w:t>,</w:t>
      </w:r>
      <w:r>
        <w:rPr>
          <w:rFonts w:eastAsia="Times New Roman" w:cs="Times New Roman"/>
          <w:szCs w:val="24"/>
        </w:rPr>
        <w:t xml:space="preserve"> όπως κάποιοι φοβήθηκαν, θα είναι πολύ καλύτερα για όλους. Μέχρι να έρθουν, όμως, τα Χριστούγεννα</w:t>
      </w:r>
      <w:r>
        <w:rPr>
          <w:rFonts w:eastAsia="Times New Roman" w:cs="Times New Roman"/>
          <w:szCs w:val="24"/>
        </w:rPr>
        <w:t>,</w:t>
      </w:r>
      <w:r>
        <w:rPr>
          <w:rFonts w:eastAsia="Times New Roman" w:cs="Times New Roman"/>
          <w:szCs w:val="24"/>
        </w:rPr>
        <w:t xml:space="preserve"> η Κυβέρνηση έχει και άλλες πρωτοβουλίες, που θα ενισχύσουν πολύ περισσ</w:t>
      </w:r>
      <w:r>
        <w:rPr>
          <w:rFonts w:eastAsia="Times New Roman" w:cs="Times New Roman"/>
          <w:szCs w:val="24"/>
        </w:rPr>
        <w:t>ότερο την πραγματική οικονομία και κοινωνία, που θα αποκαταστήσουν πολλές αδικίες, θα αλλάξουν την πραγματικότητα και θα διαμορφώσουν μια νέα</w:t>
      </w:r>
      <w:r>
        <w:rPr>
          <w:rFonts w:eastAsia="Times New Roman" w:cs="Times New Roman"/>
          <w:szCs w:val="24"/>
        </w:rPr>
        <w:t>,</w:t>
      </w:r>
      <w:r>
        <w:rPr>
          <w:rFonts w:eastAsia="Times New Roman" w:cs="Times New Roman"/>
          <w:szCs w:val="24"/>
        </w:rPr>
        <w:t xml:space="preserve"> καλύτερη οικονομία.</w:t>
      </w:r>
    </w:p>
    <w:p w14:paraId="295D74C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Τόση χολή, όμως, στη σημερινή συνεδρίαση; Φοβάμαι πραγματικά για την υγεία σας. Καλό θα είναι</w:t>
      </w:r>
      <w:r>
        <w:rPr>
          <w:rFonts w:eastAsia="Times New Roman" w:cs="Times New Roman"/>
          <w:szCs w:val="24"/>
        </w:rPr>
        <w:t xml:space="preserve"> να αρχίσετε να συνηθίζετε</w:t>
      </w:r>
      <w:r>
        <w:rPr>
          <w:rFonts w:eastAsia="Times New Roman" w:cs="Times New Roman"/>
          <w:szCs w:val="24"/>
        </w:rPr>
        <w:t>,</w:t>
      </w:r>
      <w:r>
        <w:rPr>
          <w:rFonts w:eastAsia="Times New Roman" w:cs="Times New Roman"/>
          <w:szCs w:val="24"/>
        </w:rPr>
        <w:t xml:space="preserve"> γιατί αυτές οι προεκλογικές, όπως τις αποκαλείτε, παροχές ξεκίνησαν και θα συνεχιστούν τουλάχιστον ως το 2022, όταν και οι πολίτες θα κληθούν να κρίνουν τη δεύτερη τετραετία του Αλέξη Τσίπρα και του ΣΥΡΙΖΑ. Μέχρι τότε σας εύχομα</w:t>
      </w:r>
      <w:r>
        <w:rPr>
          <w:rFonts w:eastAsia="Times New Roman" w:cs="Times New Roman"/>
          <w:szCs w:val="24"/>
        </w:rPr>
        <w:t>ι καλά Χριστούγεννα.</w:t>
      </w:r>
    </w:p>
    <w:p w14:paraId="295D74C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95D74CD"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95D74CE" w14:textId="77777777" w:rsidR="006C59DA" w:rsidRDefault="00DE6A6A">
      <w:pPr>
        <w:spacing w:line="600" w:lineRule="auto"/>
        <w:ind w:firstLine="720"/>
        <w:contextualSpacing/>
        <w:jc w:val="both"/>
        <w:rPr>
          <w:rFonts w:eastAsia="Times New Roman" w:cs="Times New Roman"/>
          <w:szCs w:val="24"/>
        </w:rPr>
      </w:pPr>
      <w:r w:rsidRPr="008D1520">
        <w:rPr>
          <w:rFonts w:eastAsia="Times New Roman" w:cs="Times New Roman"/>
          <w:b/>
          <w:szCs w:val="24"/>
        </w:rPr>
        <w:t>ΠΡΟΕΔΡΕΥΩΝ (Μάριος Γεωργιάδης):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Λιβανίου</w:t>
      </w:r>
      <w:proofErr w:type="spellEnd"/>
      <w:r>
        <w:rPr>
          <w:rFonts w:eastAsia="Times New Roman" w:cs="Times New Roman"/>
          <w:szCs w:val="24"/>
        </w:rPr>
        <w:t>.</w:t>
      </w:r>
    </w:p>
    <w:p w14:paraId="295D74C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Μαντάς. </w:t>
      </w:r>
    </w:p>
    <w:p w14:paraId="295D74D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Έχετε δέκα λεπτά, αλλά χρησιμοποιείστε όσο</w:t>
      </w:r>
      <w:r>
        <w:rPr>
          <w:rFonts w:eastAsia="Times New Roman" w:cs="Times New Roman"/>
          <w:szCs w:val="24"/>
        </w:rPr>
        <w:t>ν</w:t>
      </w:r>
      <w:r>
        <w:rPr>
          <w:rFonts w:eastAsia="Times New Roman" w:cs="Times New Roman"/>
          <w:szCs w:val="24"/>
        </w:rPr>
        <w:t xml:space="preserve"> χρόνο θέλετε.</w:t>
      </w:r>
    </w:p>
    <w:p w14:paraId="295D74D1" w14:textId="77777777" w:rsidR="006C59DA" w:rsidRDefault="00DE6A6A">
      <w:pPr>
        <w:spacing w:line="600" w:lineRule="auto"/>
        <w:ind w:firstLine="720"/>
        <w:contextualSpacing/>
        <w:jc w:val="both"/>
        <w:rPr>
          <w:rFonts w:eastAsia="Times New Roman" w:cs="Times New Roman"/>
          <w:szCs w:val="24"/>
        </w:rPr>
      </w:pPr>
      <w:r w:rsidRPr="008D1520">
        <w:rPr>
          <w:rFonts w:eastAsia="Times New Roman" w:cs="Times New Roman"/>
          <w:b/>
          <w:szCs w:val="24"/>
        </w:rPr>
        <w:t>ΧΡΗΣΤΟΣ ΜΑΝΤΑΣ:</w:t>
      </w:r>
      <w:r>
        <w:rPr>
          <w:rFonts w:eastAsia="Times New Roman" w:cs="Times New Roman"/>
          <w:szCs w:val="24"/>
        </w:rPr>
        <w:t xml:space="preserve"> Θ</w:t>
      </w:r>
      <w:r>
        <w:rPr>
          <w:rFonts w:eastAsia="Times New Roman" w:cs="Times New Roman"/>
          <w:szCs w:val="24"/>
        </w:rPr>
        <w:t>α μιλήσω για πέντε λεπτά γιατί έχει μιλήσει ο Πρωθυπουργός και Πρόεδρος της Κοινοβουλευτικής Ομάδας του ΣΥΡΙΖΑ. Οπότε θα είμαι πολύ σύντομος.</w:t>
      </w:r>
    </w:p>
    <w:p w14:paraId="295D74D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κύριε Πρόεδρε, κυρίες και κύριοι Βουλευτές, ότι το παλιό πολιτικό σύστημα έχει πάθει </w:t>
      </w:r>
      <w:proofErr w:type="spellStart"/>
      <w:r>
        <w:rPr>
          <w:rFonts w:eastAsia="Times New Roman" w:cs="Times New Roman"/>
          <w:szCs w:val="24"/>
        </w:rPr>
        <w:t>βέρτιγκο</w:t>
      </w:r>
      <w:proofErr w:type="spellEnd"/>
      <w:r>
        <w:rPr>
          <w:rFonts w:eastAsia="Times New Roman" w:cs="Times New Roman"/>
          <w:szCs w:val="24"/>
        </w:rPr>
        <w:t xml:space="preserve"> από τις πρωτ</w:t>
      </w:r>
      <w:r>
        <w:rPr>
          <w:rFonts w:eastAsia="Times New Roman" w:cs="Times New Roman"/>
          <w:szCs w:val="24"/>
        </w:rPr>
        <w:t xml:space="preserve">οβουλίες της Κυβέρνησης σε όλα τα επίπεδα, και για τη συνταγματική αναθεώρηση, και για την ιστορική συμφωνία που θα έρθει με νομοθετική πρωτοβουλία ανάμεσα στην </w:t>
      </w:r>
      <w:r>
        <w:rPr>
          <w:rFonts w:eastAsia="Times New Roman" w:cs="Times New Roman"/>
          <w:szCs w:val="24"/>
        </w:rPr>
        <w:t>Π</w:t>
      </w:r>
      <w:r>
        <w:rPr>
          <w:rFonts w:eastAsia="Times New Roman" w:cs="Times New Roman"/>
          <w:szCs w:val="24"/>
        </w:rPr>
        <w:t xml:space="preserve">ολιτεία και στην </w:t>
      </w:r>
      <w:r>
        <w:rPr>
          <w:rFonts w:eastAsia="Times New Roman" w:cs="Times New Roman"/>
          <w:szCs w:val="24"/>
        </w:rPr>
        <w:t>Ε</w:t>
      </w:r>
      <w:r>
        <w:rPr>
          <w:rFonts w:eastAsia="Times New Roman" w:cs="Times New Roman"/>
          <w:szCs w:val="24"/>
        </w:rPr>
        <w:t xml:space="preserve">κκλησία, και για τη </w:t>
      </w:r>
      <w:r>
        <w:rPr>
          <w:rFonts w:eastAsia="Times New Roman" w:cs="Times New Roman"/>
          <w:szCs w:val="24"/>
        </w:rPr>
        <w:t>Σ</w:t>
      </w:r>
      <w:r>
        <w:rPr>
          <w:rFonts w:eastAsia="Times New Roman" w:cs="Times New Roman"/>
          <w:szCs w:val="24"/>
        </w:rPr>
        <w:t xml:space="preserve">υμφωνία των Πρεσπών, και για όλες τις πρωτοβουλίες που </w:t>
      </w:r>
      <w:r>
        <w:rPr>
          <w:rFonts w:eastAsia="Times New Roman" w:cs="Times New Roman"/>
          <w:szCs w:val="24"/>
        </w:rPr>
        <w:t>παίρνει η Κυβέρνηση αυτή την περίοδο.</w:t>
      </w:r>
    </w:p>
    <w:p w14:paraId="295D74D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Κυρίως, όμως, έχει πάθει </w:t>
      </w:r>
      <w:proofErr w:type="spellStart"/>
      <w:r>
        <w:rPr>
          <w:rFonts w:eastAsia="Times New Roman" w:cs="Times New Roman"/>
          <w:szCs w:val="24"/>
        </w:rPr>
        <w:t>βέρτιγκο</w:t>
      </w:r>
      <w:proofErr w:type="spellEnd"/>
      <w:r>
        <w:rPr>
          <w:rFonts w:eastAsia="Times New Roman" w:cs="Times New Roman"/>
          <w:szCs w:val="24"/>
        </w:rPr>
        <w:t>, κυρίες και κύριοι συνάδελφοι, γιατί μετά από αυτό το οποίο με χίλιους τρόπους έχουν πει ότι ήταν μια φαντασίωση δική μας, δηλαδή μετά τη λήξη των μνημονίων τον Αύγουστο του 2018, βρισ</w:t>
      </w:r>
      <w:r>
        <w:rPr>
          <w:rFonts w:eastAsia="Times New Roman" w:cs="Times New Roman"/>
          <w:szCs w:val="24"/>
        </w:rPr>
        <w:t>κόμαστε σήμερα σε μια αρχική πρωτοβουλία της Κυβέρνησης, που θα συνεχιστεί και με άλλες θετικές πρωτοβουλίες, που είναι, όπως και να το πάρει κανένας, θετική πρωτοβουλία.</w:t>
      </w:r>
    </w:p>
    <w:p w14:paraId="295D74D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δεν θέλω να απαντήσω στους ανορθολογικούς ισχυρισμούς περί κοροϊδίας. Δεν θέλω να</w:t>
      </w:r>
      <w:r>
        <w:rPr>
          <w:rFonts w:eastAsia="Times New Roman" w:cs="Times New Roman"/>
          <w:szCs w:val="24"/>
        </w:rPr>
        <w:t xml:space="preserve"> μπω καθόλου σε αυτή τη συζήτηση γιατί είναι απολύτως ανορθολογική.</w:t>
      </w:r>
    </w:p>
    <w:p w14:paraId="295D74D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Θέλω να πω ότι δεν καταλαβαίνω στο τέλος τι θα κάνει η Νέα Δημοκρατία και τι θα κάνει το ΚΙΝΑΛ. Δεν καταλαβαίνω αν τελικά θα δώσουν την ψήφο τους σε αυτή τη θετική πρωτοβουλία. Θέλετε να τ</w:t>
      </w:r>
      <w:r>
        <w:rPr>
          <w:rFonts w:eastAsia="Times New Roman" w:cs="Times New Roman"/>
          <w:szCs w:val="24"/>
        </w:rPr>
        <w:t>ην πείτε μισή; Θέλετε να την πείτε κουτσουρεμένη; Είναι θετική πρωτοβουλία τελεία και παύλα.</w:t>
      </w:r>
    </w:p>
    <w:p w14:paraId="295D74D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αυτό έχει και θα έχει άμεση ανταπόκριση στους ανθρώπους αυτούς που ανήκουν στα ειδικά μισθολόγια, στους ένστολους, στους πανεπιστημιακούς, στους δικαστικούς, σ</w:t>
      </w:r>
      <w:r>
        <w:rPr>
          <w:rFonts w:eastAsia="Times New Roman" w:cs="Times New Roman"/>
          <w:szCs w:val="24"/>
        </w:rPr>
        <w:t>ε όλες τις κοινωνικές κατηγορίες που ανήκουν σε αυτά τα κοινωνικά στρώματα, οι οποίοι πράγματι θα τα πάρουν, θα τα δουν στην τσέπη τους χρήματα μαζί με τα Χριστούγεννα, μέχρι τα Χριστούγεννα. Μέσα στον Δεκέμβρη για όλους αυτούς τους ανθρώπους θα υπάρχει αυ</w:t>
      </w:r>
      <w:r>
        <w:rPr>
          <w:rFonts w:eastAsia="Times New Roman" w:cs="Times New Roman"/>
          <w:szCs w:val="24"/>
        </w:rPr>
        <w:t>τή η αποκατάσταση της αδικίας που μπορούμε να κάνουμε αυτή τη στιγμή και είναι πάρα πολύ σοβαρό αυτό. Είναι πολύ συγκεκριμένο. Δεν μπορεί με τίποτα να κρυφτεί, δεν μπορεί με τίποτα να διαστρεβλωθεί.</w:t>
      </w:r>
    </w:p>
    <w:p w14:paraId="295D74D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νομίζω, </w:t>
      </w:r>
      <w:proofErr w:type="spellStart"/>
      <w:r>
        <w:rPr>
          <w:rFonts w:eastAsia="Times New Roman" w:cs="Times New Roman"/>
          <w:szCs w:val="24"/>
        </w:rPr>
        <w:t>βέρτιγκο</w:t>
      </w:r>
      <w:proofErr w:type="spellEnd"/>
      <w:r>
        <w:rPr>
          <w:rFonts w:eastAsia="Times New Roman" w:cs="Times New Roman"/>
          <w:szCs w:val="24"/>
        </w:rPr>
        <w:t xml:space="preserve"> και πανικό θυμίζουν κάτι ακραίε</w:t>
      </w:r>
      <w:r>
        <w:rPr>
          <w:rFonts w:eastAsia="Times New Roman" w:cs="Times New Roman"/>
          <w:szCs w:val="24"/>
        </w:rPr>
        <w:t xml:space="preserve">ς φωνές που ακούγονται καθώς περνάνε ο ένας μετά το άλλον κυρίως οι Βουλευτές και οι </w:t>
      </w:r>
      <w:proofErr w:type="spellStart"/>
      <w:r>
        <w:rPr>
          <w:rFonts w:eastAsia="Times New Roman" w:cs="Times New Roman"/>
          <w:szCs w:val="24"/>
        </w:rPr>
        <w:t>Βουλεύτριες</w:t>
      </w:r>
      <w:proofErr w:type="spellEnd"/>
      <w:r>
        <w:rPr>
          <w:rFonts w:eastAsia="Times New Roman" w:cs="Times New Roman"/>
          <w:szCs w:val="24"/>
        </w:rPr>
        <w:t xml:space="preserve"> της Νέας Δημοκρατίας από το Βήμα προσπαθώντας να αποδείξουν πόσο μεγάλη κοροϊδία είναι αυτή που κάνουμε, τεράστια κοροϊδία.</w:t>
      </w:r>
    </w:p>
    <w:p w14:paraId="295D74D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έρθω και στο συγκεκριμένο. Ξέρετ</w:t>
      </w:r>
      <w:r>
        <w:rPr>
          <w:rFonts w:eastAsia="Times New Roman" w:cs="Times New Roman"/>
          <w:szCs w:val="24"/>
        </w:rPr>
        <w:t xml:space="preserve">ε, αν προσπαθείς να κάνεις μία σοβαρή πολιτική και μια σοβαρή πολιτική αντιπαράθεση τότε θα επιχειρούσα κυρίως να αντιπαρατεθώ στα επιχειρήματα που είπε ο κ. </w:t>
      </w:r>
      <w:proofErr w:type="spellStart"/>
      <w:r>
        <w:rPr>
          <w:rFonts w:eastAsia="Times New Roman" w:cs="Times New Roman"/>
          <w:szCs w:val="24"/>
        </w:rPr>
        <w:t>Σταϊκούρας</w:t>
      </w:r>
      <w:proofErr w:type="spellEnd"/>
      <w:r>
        <w:rPr>
          <w:rFonts w:eastAsia="Times New Roman" w:cs="Times New Roman"/>
          <w:szCs w:val="24"/>
        </w:rPr>
        <w:t xml:space="preserve"> σε σχέση με την ελληνική οικονομία ως σύνολο παρά να μπω σε αυτή τη συζήτηση</w:t>
      </w:r>
      <w:r>
        <w:rPr>
          <w:rFonts w:eastAsia="Times New Roman" w:cs="Times New Roman"/>
          <w:szCs w:val="24"/>
        </w:rPr>
        <w:t>,</w:t>
      </w:r>
      <w:r>
        <w:rPr>
          <w:rFonts w:eastAsia="Times New Roman" w:cs="Times New Roman"/>
          <w:szCs w:val="24"/>
        </w:rPr>
        <w:t xml:space="preserve"> όπως εξελ</w:t>
      </w:r>
      <w:r>
        <w:rPr>
          <w:rFonts w:eastAsia="Times New Roman" w:cs="Times New Roman"/>
          <w:szCs w:val="24"/>
        </w:rPr>
        <w:t>ίχθηκε τελευταία.</w:t>
      </w:r>
    </w:p>
    <w:p w14:paraId="295D74D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Να πω, λοιπόν, στον κ. </w:t>
      </w:r>
      <w:proofErr w:type="spellStart"/>
      <w:r>
        <w:rPr>
          <w:rFonts w:eastAsia="Times New Roman" w:cs="Times New Roman"/>
          <w:szCs w:val="24"/>
        </w:rPr>
        <w:t>Σταϊκούρα</w:t>
      </w:r>
      <w:proofErr w:type="spellEnd"/>
      <w:r>
        <w:rPr>
          <w:rFonts w:eastAsia="Times New Roman" w:cs="Times New Roman"/>
          <w:szCs w:val="24"/>
        </w:rPr>
        <w:t xml:space="preserve">, που έκανε μια προσπάθεια να παρουσιάσει τα θέματα της ελληνικής οικονομίας, ότι σήμερα είναι η ημέρα που χρειάζεται το τραπεζικό μας σύστημα 100 εκατομμύρια λιγότερα από τον ELA, σήμερα είναι η ημέρα που με την </w:t>
      </w:r>
      <w:r>
        <w:rPr>
          <w:rFonts w:eastAsia="Times New Roman" w:cs="Times New Roman"/>
          <w:szCs w:val="24"/>
          <w:lang w:val="en-US"/>
        </w:rPr>
        <w:t>EBRD</w:t>
      </w:r>
      <w:r>
        <w:rPr>
          <w:rFonts w:eastAsia="Times New Roman" w:cs="Times New Roman"/>
          <w:szCs w:val="24"/>
        </w:rPr>
        <w:t xml:space="preserve"> συμφωνήθηκε να υπάρξει επέκταση των επενδυτικών δραστηριοτήτων κατά 1,2 δισεκατομμύρια ευρώ για το επόμενο χρονικό διάστημα, σήμερα είναι η ημέρα που η ανεργία κατέβηκε</w:t>
      </w:r>
      <w:r w:rsidRPr="00E00FF3">
        <w:rPr>
          <w:rFonts w:eastAsia="Times New Roman" w:cs="Times New Roman"/>
          <w:szCs w:val="24"/>
        </w:rPr>
        <w:t xml:space="preserve"> –</w:t>
      </w:r>
      <w:r>
        <w:rPr>
          <w:rFonts w:eastAsia="Times New Roman" w:cs="Times New Roman"/>
          <w:szCs w:val="24"/>
        </w:rPr>
        <w:t>τι να κάνουμε;- κάτω από 19% και να σας πω ότι λέτε διάφορα πράγματα απολύτως ανακριβ</w:t>
      </w:r>
      <w:r>
        <w:rPr>
          <w:rFonts w:eastAsia="Times New Roman" w:cs="Times New Roman"/>
          <w:szCs w:val="24"/>
        </w:rPr>
        <w:t>ή.</w:t>
      </w:r>
    </w:p>
    <w:p w14:paraId="295D74D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Μιλάει η Αξιωματική Αντιπολίτευση για εργασιακή ζούγκλα. Ποιοι; Αυτοί που διέλυσαν κυριολεκτικά την Επιθεώρηση Εργασίας; Αυτοί που έκαναν ό,τι ήταν δυνατόν, για να διαλύσουν το Εργατικό Δίκαιο; Αυτοί μ</w:t>
      </w:r>
      <w:r>
        <w:rPr>
          <w:rFonts w:eastAsia="Times New Roman" w:cs="Times New Roman"/>
          <w:szCs w:val="24"/>
        </w:rPr>
        <w:t>ά</w:t>
      </w:r>
      <w:r>
        <w:rPr>
          <w:rFonts w:eastAsia="Times New Roman" w:cs="Times New Roman"/>
          <w:szCs w:val="24"/>
        </w:rPr>
        <w:t>ς λένε για εργασιακή ζούγκλα και δεν ξέρουν ότι σήμ</w:t>
      </w:r>
      <w:r>
        <w:rPr>
          <w:rFonts w:eastAsia="Times New Roman" w:cs="Times New Roman"/>
          <w:szCs w:val="24"/>
        </w:rPr>
        <w:t>ερα υπογράφτηκε η ένατη επέκταση συλλογικής σύμβασης, που δίνει σε εργαζόμενους σημαντικές αυξήσεις στους μισθούς τους; Τι ακριβώς θέλουν να μας πουν;</w:t>
      </w:r>
    </w:p>
    <w:p w14:paraId="295D74D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θέλω να αναφερθώ και σ</w:t>
      </w:r>
      <w:r>
        <w:rPr>
          <w:rFonts w:eastAsia="Times New Roman" w:cs="Times New Roman"/>
          <w:szCs w:val="24"/>
        </w:rPr>
        <w:t>ε</w:t>
      </w:r>
      <w:r>
        <w:rPr>
          <w:rFonts w:eastAsia="Times New Roman" w:cs="Times New Roman"/>
          <w:szCs w:val="24"/>
        </w:rPr>
        <w:t xml:space="preserve"> αυτό το σημείο του άρθρου 6 παράγραφος 3, εάν θυμάμαι </w:t>
      </w:r>
      <w:r>
        <w:rPr>
          <w:rFonts w:eastAsia="Times New Roman" w:cs="Times New Roman"/>
          <w:szCs w:val="24"/>
        </w:rPr>
        <w:t>καλά, για το οποίο έγινε αναφορά, ώστε να κάνουμε μια σοβαρή συζήτηση, διότι φαντάζομαι ότι οι άνθρωποι που μιλούν εδώ, μιλούν υπεύθυνα. Δηλαδή, τι ακριβώς θέλουν να πουν; Θέλουν να πουν ότι εάν αφαιρούσαμε αυτή την παράγραφο 3, θα μιλούσαμε σοβαρά για δημ</w:t>
      </w:r>
      <w:r>
        <w:rPr>
          <w:rFonts w:eastAsia="Times New Roman" w:cs="Times New Roman"/>
          <w:szCs w:val="24"/>
        </w:rPr>
        <w:t xml:space="preserve">οσιονομική πολιτική τα επόμενα χρόνια; Ή μήπως θέλουν να συγκρίνουμε αυτό που κάνουμε σήμερα εδώ μέσα προσηλωμένοι σε μια πολύ συγκεκριμένη στρατηγική, που δίνει αποτελέσματα, με αυτό που έκαναν το 2014, όταν είχαν αποφασίσει να εκτροχιαστεί το πρόγραμμα, </w:t>
      </w:r>
      <w:r>
        <w:rPr>
          <w:rFonts w:eastAsia="Times New Roman" w:cs="Times New Roman"/>
          <w:szCs w:val="24"/>
        </w:rPr>
        <w:t>πηγαίνοντας προς τις εκλογές, τις οποίες νόμιζαν ότι θα κερδίσουν; Όταν είχαν, επαναλαμβάνω, αποφασίσει να εκτροχιασθεί το πρόγραμμα και αυτό φάνηκε στη συνέχεια με τη δήθεν έξοδο στις αγορές που επιχείρησαν και που κατέληξε στο φιάσκο του Αυγούστου του 20</w:t>
      </w:r>
      <w:r>
        <w:rPr>
          <w:rFonts w:eastAsia="Times New Roman" w:cs="Times New Roman"/>
          <w:szCs w:val="24"/>
        </w:rPr>
        <w:t>14.</w:t>
      </w:r>
    </w:p>
    <w:p w14:paraId="295D74D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Συνεπώς μέσα σ</w:t>
      </w:r>
      <w:r>
        <w:rPr>
          <w:rFonts w:eastAsia="Times New Roman" w:cs="Times New Roman"/>
          <w:szCs w:val="24"/>
        </w:rPr>
        <w:t>ε</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δημοσιονομικ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αφού έχουμε αλλάξει τα ειδικά μισθολόγια, δίνοντας αυξήσεις στους βασικούς μισθούς των ειδικών μισθολογίων, που αυτό δεν το λέτε, αφού έχουμε αλλάξει τον νόμο για τη δημόσια</w:t>
      </w:r>
      <w:r>
        <w:rPr>
          <w:rFonts w:eastAsia="Times New Roman" w:cs="Times New Roman"/>
          <w:szCs w:val="24"/>
        </w:rPr>
        <w:t xml:space="preserve"> κοινωνική ασφάλιση, κάποιοι μας είπαν ότι εφαρμόζουμε το σύστημα </w:t>
      </w:r>
      <w:proofErr w:type="spellStart"/>
      <w:r>
        <w:rPr>
          <w:rFonts w:eastAsia="Times New Roman" w:cs="Times New Roman"/>
          <w:szCs w:val="24"/>
        </w:rPr>
        <w:t>Πινοσέτ</w:t>
      </w:r>
      <w:proofErr w:type="spellEnd"/>
      <w:r>
        <w:rPr>
          <w:rFonts w:eastAsia="Times New Roman" w:cs="Times New Roman"/>
          <w:szCs w:val="24"/>
        </w:rPr>
        <w:t xml:space="preserve">. Εγώ δεν μπορώ να απαντήσω σε τόσο ανορθολογικά επιχειρήματα. Εν πάση </w:t>
      </w:r>
      <w:proofErr w:type="spellStart"/>
      <w:r>
        <w:rPr>
          <w:rFonts w:eastAsia="Times New Roman" w:cs="Times New Roman"/>
          <w:szCs w:val="24"/>
        </w:rPr>
        <w:t>περιπτώσει</w:t>
      </w:r>
      <w:proofErr w:type="spellEnd"/>
      <w:r>
        <w:rPr>
          <w:rFonts w:eastAsia="Times New Roman" w:cs="Times New Roman"/>
          <w:szCs w:val="24"/>
        </w:rPr>
        <w:t>, πήραμε ένα ασφαλιστικό σύστημα, το οποίο ήταν ελλειμματικό και έτοιμο να καταρρεύσει και το ξαναστήσ</w:t>
      </w:r>
      <w:r>
        <w:rPr>
          <w:rFonts w:eastAsia="Times New Roman" w:cs="Times New Roman"/>
          <w:szCs w:val="24"/>
        </w:rPr>
        <w:t>αμε στα πόδια με δυσκολίες, με απώλειες, ναι, να τις συζητήσουμε, να τις δούμε, να δούμε πώς θα μπορέσουμε να διορθώσουμε τα πράγματα, αλλά όχι και να μας λένε τέτοιες ανακρίβειες.</w:t>
      </w:r>
    </w:p>
    <w:p w14:paraId="295D74D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Θεωρώ, λοιπόν, κύριε Πρόεδρε, ότι είναι μ</w:t>
      </w:r>
      <w:r>
        <w:rPr>
          <w:rFonts w:eastAsia="Times New Roman" w:cs="Times New Roman"/>
          <w:szCs w:val="24"/>
        </w:rPr>
        <w:t>ί</w:t>
      </w:r>
      <w:r>
        <w:rPr>
          <w:rFonts w:eastAsia="Times New Roman" w:cs="Times New Roman"/>
          <w:szCs w:val="24"/>
        </w:rPr>
        <w:t xml:space="preserve">α ημέρα θετική για το </w:t>
      </w:r>
      <w:r>
        <w:rPr>
          <w:rFonts w:eastAsia="Times New Roman" w:cs="Times New Roman"/>
          <w:szCs w:val="24"/>
        </w:rPr>
        <w:t>ε</w:t>
      </w:r>
      <w:r>
        <w:rPr>
          <w:rFonts w:eastAsia="Times New Roman" w:cs="Times New Roman"/>
          <w:szCs w:val="24"/>
        </w:rPr>
        <w:t>λληνικό Κο</w:t>
      </w:r>
      <w:r>
        <w:rPr>
          <w:rFonts w:eastAsia="Times New Roman" w:cs="Times New Roman"/>
          <w:szCs w:val="24"/>
        </w:rPr>
        <w:t>ινοβούλιο, που θα ψηφίσει στο τέλος της ημέρας μια θετική τροπολογία. Στο τέλος της ημέρας αυτό θα είναι θετικό για μεγάλες κατηγορίες Ελλήνων πολιτών, για τους ένστολους, για τους πανεπιστημιακούς, για τους γιατρούς του ΕΣΥ, για τους δικαστικούς.</w:t>
      </w:r>
    </w:p>
    <w:p w14:paraId="295D74D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w:t>
      </w:r>
      <w:r>
        <w:rPr>
          <w:rFonts w:eastAsia="Times New Roman" w:cs="Times New Roman"/>
          <w:szCs w:val="24"/>
        </w:rPr>
        <w:t>ώ πολύ.</w:t>
      </w:r>
    </w:p>
    <w:p w14:paraId="295D74DF" w14:textId="77777777" w:rsidR="006C59DA" w:rsidRDefault="00DE6A6A">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295D74E0" w14:textId="77777777" w:rsidR="006C59DA" w:rsidRDefault="00DE6A6A">
      <w:pPr>
        <w:spacing w:line="600" w:lineRule="auto"/>
        <w:ind w:firstLine="720"/>
        <w:contextualSpacing/>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 Μαντά. </w:t>
      </w:r>
    </w:p>
    <w:p w14:paraId="295D74E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τώρα τον λόγο στον Υφυπουργό Εργασίας, Κοινωνικής Ασφάλισης και Κοινωνικής Αλληλεγγύης, τον κ. Πετρόπουλο. </w:t>
      </w:r>
    </w:p>
    <w:p w14:paraId="295D74E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στη διά</w:t>
      </w:r>
      <w:r>
        <w:rPr>
          <w:rFonts w:eastAsia="Times New Roman" w:cs="Times New Roman"/>
          <w:szCs w:val="24"/>
        </w:rPr>
        <w:t xml:space="preserve">θεσή σας δεκαοκτώ λεπτά. Δεν ξέρω πόσο χρόνο χρειάζεστε. </w:t>
      </w:r>
    </w:p>
    <w:p w14:paraId="295D74E3" w14:textId="77777777" w:rsidR="006C59DA" w:rsidRDefault="00DE6A6A">
      <w:pPr>
        <w:spacing w:line="600" w:lineRule="auto"/>
        <w:ind w:firstLine="720"/>
        <w:contextualSpacing/>
        <w:jc w:val="both"/>
        <w:rPr>
          <w:rFonts w:eastAsia="Times New Roman" w:cs="Times New Roman"/>
          <w:szCs w:val="24"/>
        </w:rPr>
      </w:pPr>
      <w:r w:rsidRPr="00944BA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Όχι, θα μιλήσω από τη θέση μου για λίγο. Θα κάνω μια σύνοψη αυτών που είπαμε, θα δούμε πώς θα δευτερολο</w:t>
      </w:r>
      <w:r>
        <w:rPr>
          <w:rFonts w:eastAsia="Times New Roman" w:cs="Times New Roman"/>
          <w:szCs w:val="24"/>
        </w:rPr>
        <w:t>γήσουν και οι αγορητές και στο τέλος θα κάνω την τελική μου ομιλία.</w:t>
      </w:r>
    </w:p>
    <w:p w14:paraId="295D74E4" w14:textId="77777777" w:rsidR="006C59DA" w:rsidRDefault="00DE6A6A">
      <w:pPr>
        <w:spacing w:line="600" w:lineRule="auto"/>
        <w:ind w:firstLine="720"/>
        <w:contextualSpacing/>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Οπότε σας δίνω δέκα λεπτά και εάν θέλετε να εξαντλήσετε τον χρόνο, μπορείτε να το κάνετε. </w:t>
      </w:r>
    </w:p>
    <w:p w14:paraId="295D74E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95D74E6" w14:textId="77777777" w:rsidR="006C59DA" w:rsidRDefault="00DE6A6A">
      <w:pPr>
        <w:spacing w:line="600" w:lineRule="auto"/>
        <w:ind w:firstLine="720"/>
        <w:contextualSpacing/>
        <w:jc w:val="both"/>
        <w:rPr>
          <w:rFonts w:eastAsia="Times New Roman" w:cs="Times New Roman"/>
          <w:szCs w:val="24"/>
        </w:rPr>
      </w:pPr>
      <w:r w:rsidRPr="00944BAF">
        <w:rPr>
          <w:rFonts w:eastAsia="Times New Roman" w:cs="Times New Roman"/>
          <w:b/>
          <w:szCs w:val="24"/>
        </w:rPr>
        <w:t>ΑΝΑΣΤΑΣΙΟΣ ΠΕΤΡΟΠΟΥΛΟΣ (Υφυπουργός</w:t>
      </w:r>
      <w:r w:rsidRPr="00944BAF">
        <w:rPr>
          <w:rFonts w:eastAsia="Times New Roman" w:cs="Times New Roman"/>
          <w:b/>
          <w:szCs w:val="24"/>
        </w:rPr>
        <w:t xml:space="preserve"> Εργασίας, Κοινωνικής Ασφάλισης και Κοινωνικής Αλληλεγγύης):</w:t>
      </w:r>
      <w:r>
        <w:rPr>
          <w:rFonts w:eastAsia="Times New Roman" w:cs="Times New Roman"/>
          <w:szCs w:val="24"/>
        </w:rPr>
        <w:t xml:space="preserve"> Θα είμαι πολύ σύντομος. </w:t>
      </w:r>
    </w:p>
    <w:p w14:paraId="295D74E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ξεχαστεί η βουλευτική τροπολογία που ήρθε και αφορά τις υποχρεώσεις φορέων των ΟΤΑ </w:t>
      </w:r>
      <w:r>
        <w:rPr>
          <w:rFonts w:eastAsia="Times New Roman" w:cs="Times New Roman"/>
          <w:szCs w:val="24"/>
          <w:lang w:val="en-US"/>
        </w:rPr>
        <w:t>A</w:t>
      </w:r>
      <w:r>
        <w:rPr>
          <w:rFonts w:eastAsia="Times New Roman" w:cs="Times New Roman"/>
          <w:szCs w:val="24"/>
        </w:rPr>
        <w:t xml:space="preserve">΄ βαθμού, που με στερητική αναδοχή χρέους τις διαδέχονται οι δήμοι. Εδώ </w:t>
      </w:r>
      <w:r>
        <w:rPr>
          <w:rFonts w:eastAsia="Times New Roman" w:cs="Times New Roman"/>
          <w:szCs w:val="24"/>
        </w:rPr>
        <w:t>πρέπει να ξέρουμε και τις θέσεις των κομμάτων, γιατί δεν αναφέρθηκε κανένας σ</w:t>
      </w:r>
      <w:r>
        <w:rPr>
          <w:rFonts w:eastAsia="Times New Roman" w:cs="Times New Roman"/>
          <w:szCs w:val="24"/>
        </w:rPr>
        <w:t>ε</w:t>
      </w:r>
      <w:r>
        <w:rPr>
          <w:rFonts w:eastAsia="Times New Roman" w:cs="Times New Roman"/>
          <w:szCs w:val="24"/>
        </w:rPr>
        <w:t xml:space="preserve"> αυτό το θέμα.</w:t>
      </w:r>
    </w:p>
    <w:p w14:paraId="295D74E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σημειώσω είναι ότι ο όρος «καπηλεία» -επειδή κάποιος προσπάθησε να με μεμφθεί για αυτό- </w:t>
      </w:r>
      <w:r w:rsidRPr="00773379">
        <w:rPr>
          <w:rFonts w:eastAsia="Times New Roman"/>
          <w:bCs/>
        </w:rPr>
        <w:t>έχει</w:t>
      </w:r>
      <w:r>
        <w:rPr>
          <w:rFonts w:eastAsia="Times New Roman" w:cs="Times New Roman"/>
          <w:szCs w:val="24"/>
        </w:rPr>
        <w:t xml:space="preserve"> την εξής σημασία. </w:t>
      </w:r>
      <w:r w:rsidRPr="00D66BCA">
        <w:rPr>
          <w:rFonts w:eastAsia="Times New Roman"/>
          <w:bCs/>
        </w:rPr>
        <w:t>Είναι</w:t>
      </w:r>
      <w:r>
        <w:rPr>
          <w:rFonts w:eastAsia="Times New Roman" w:cs="Times New Roman"/>
          <w:szCs w:val="24"/>
        </w:rPr>
        <w:t xml:space="preserve"> εκείνος που θέλει να αξιοποιεί ιδέες, σύμβολα και πρόσωπα για δική του ωφέλεια. </w:t>
      </w:r>
      <w:r w:rsidRPr="00D66BCA">
        <w:rPr>
          <w:rFonts w:eastAsia="Times New Roman"/>
          <w:bCs/>
        </w:rPr>
        <w:t>Είναι</w:t>
      </w:r>
      <w:r>
        <w:rPr>
          <w:rFonts w:eastAsia="Times New Roman" w:cs="Times New Roman"/>
          <w:szCs w:val="24"/>
        </w:rPr>
        <w:t xml:space="preserve"> αυτή η παρέλαση όλων όσων ομνύουν στην τιμή ενός νεκρού, για να αξιοποιήσουν τις ψήφους των Βορειοηπειρωτών και να κάνουν εχθρούς του ΣΥΡΙΖΑ τους ανθρώπους που δεν έχουν</w:t>
      </w:r>
      <w:r>
        <w:rPr>
          <w:rFonts w:eastAsia="Times New Roman" w:cs="Times New Roman"/>
          <w:szCs w:val="24"/>
        </w:rPr>
        <w:t xml:space="preserve"> την ίδια άποψη κατ’ ανάγκη με αυτούς που θέλουν να επικαλούνται το γεγονός. </w:t>
      </w:r>
    </w:p>
    <w:p w14:paraId="295D74E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στο κάτω-κάτω δεν ξέρω αν πρότειναν κιόλας να ψηφίσει το ελληνικό Κοινοβούλιο να κάνουμε και πόλεμο για αυτό το θέμα. Δεν ξέρω μέχρι που φτάνει αυτή η διάθεση καπηλείας. Ε, α</w:t>
      </w:r>
      <w:r>
        <w:rPr>
          <w:rFonts w:eastAsia="Times New Roman" w:cs="Times New Roman"/>
          <w:szCs w:val="24"/>
        </w:rPr>
        <w:t>υτό λέγεται κατά την καθομιλουμένη «</w:t>
      </w:r>
      <w:proofErr w:type="spellStart"/>
      <w:r>
        <w:rPr>
          <w:rFonts w:eastAsia="Times New Roman" w:cs="Times New Roman"/>
          <w:szCs w:val="24"/>
        </w:rPr>
        <w:t>πατριδοκαπηλεία</w:t>
      </w:r>
      <w:proofErr w:type="spellEnd"/>
      <w:r>
        <w:rPr>
          <w:rFonts w:eastAsia="Times New Roman" w:cs="Times New Roman"/>
          <w:szCs w:val="24"/>
        </w:rPr>
        <w:t xml:space="preserve">». </w:t>
      </w:r>
    </w:p>
    <w:p w14:paraId="295D74E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Η πατρίδα έχει πολλές μανάδες και πατεράδες για χρόνια. Η πατρίδα, το κράτος, η αστυνομία, ο στρατός και το έθνος φυσικά -συνήθως αυτοί οι χώροι είχαν πατεράδες και μανάδες- είχαν εθνοπατέρες και </w:t>
      </w:r>
      <w:proofErr w:type="spellStart"/>
      <w:r>
        <w:rPr>
          <w:rFonts w:eastAsia="Times New Roman" w:cs="Times New Roman"/>
          <w:szCs w:val="24"/>
        </w:rPr>
        <w:t>εθνομ</w:t>
      </w:r>
      <w:r>
        <w:rPr>
          <w:rFonts w:eastAsia="Times New Roman" w:cs="Times New Roman"/>
          <w:szCs w:val="24"/>
        </w:rPr>
        <w:t>ανάδες</w:t>
      </w:r>
      <w:proofErr w:type="spellEnd"/>
      <w:r>
        <w:rPr>
          <w:rFonts w:eastAsia="Times New Roman" w:cs="Times New Roman"/>
          <w:szCs w:val="24"/>
        </w:rPr>
        <w:t>, που δεν είχαν κα</w:t>
      </w:r>
      <w:r>
        <w:rPr>
          <w:rFonts w:eastAsia="Times New Roman" w:cs="Times New Roman"/>
          <w:szCs w:val="24"/>
        </w:rPr>
        <w:t>μ</w:t>
      </w:r>
      <w:r>
        <w:rPr>
          <w:rFonts w:eastAsia="Times New Roman" w:cs="Times New Roman"/>
          <w:szCs w:val="24"/>
        </w:rPr>
        <w:t xml:space="preserve">μία σχέση με τον πατριωτισμό των Ελλήνων και δεν είχαν </w:t>
      </w:r>
      <w:r w:rsidRPr="00F331DF">
        <w:rPr>
          <w:rFonts w:eastAsia="Times New Roman"/>
          <w:bCs/>
        </w:rPr>
        <w:t>και</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 xml:space="preserve">ία σχέση με αυτό που συμβόλιζε πάντα ο αγώνας για ελευθερία, για δημοκρατία </w:t>
      </w:r>
      <w:r w:rsidRPr="00F331DF">
        <w:rPr>
          <w:rFonts w:eastAsia="Times New Roman"/>
          <w:bCs/>
        </w:rPr>
        <w:t>και</w:t>
      </w:r>
      <w:r>
        <w:rPr>
          <w:rFonts w:eastAsia="Times New Roman" w:cs="Times New Roman"/>
          <w:szCs w:val="24"/>
        </w:rPr>
        <w:t xml:space="preserve"> για τα δικαιώματα. </w:t>
      </w:r>
    </w:p>
    <w:p w14:paraId="295D74E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Τα αντίθετα ήθελαν όλοι αυτοί. Ήθελαν πάντα αυταρχισμό, μίσος, μισαλ</w:t>
      </w:r>
      <w:r>
        <w:rPr>
          <w:rFonts w:eastAsia="Times New Roman" w:cs="Times New Roman"/>
          <w:szCs w:val="24"/>
        </w:rPr>
        <w:t xml:space="preserve">λοδοξία, κατεδάφιση κάθε αξίας του ανθρωπισμού και γενικά των αρχών της ειρήνης, της συνύπαρξης των ανθρώπων για κοινό σκοπό για το κοινό καλό. </w:t>
      </w:r>
    </w:p>
    <w:p w14:paraId="295D74E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γνωστά ιστορικά. Μην μπερδευόμαστε και μην προσπαθούν να αξιοποιήσουν τον θάνατο ενός ανθρώπου, που </w:t>
      </w:r>
      <w:r>
        <w:rPr>
          <w:rFonts w:eastAsia="Times New Roman" w:cs="Times New Roman"/>
          <w:szCs w:val="24"/>
        </w:rPr>
        <w:t>συνέβη</w:t>
      </w:r>
      <w:r>
        <w:rPr>
          <w:rFonts w:eastAsia="Times New Roman" w:cs="Times New Roman"/>
          <w:szCs w:val="24"/>
        </w:rPr>
        <w:t>,</w:t>
      </w:r>
      <w:r>
        <w:rPr>
          <w:rFonts w:eastAsia="Times New Roman" w:cs="Times New Roman"/>
          <w:szCs w:val="24"/>
        </w:rPr>
        <w:t xml:space="preserve"> όπως συνέβη εκεί, για να στρέψουν εναντίον της δικής μας Κυβέρνησης πολίτες, οι οποίοι έχουν πράγματι τα προβλήματα που έχουν, και άλλους οι οποίοι θα ήθελαν να είναι αλλιώς οι σχέσεις των χωρών.</w:t>
      </w:r>
    </w:p>
    <w:p w14:paraId="295D74E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Εμείς, βεβαίως, ως υπεύθυνη Κυβέρνηση, θα συμπεριφερ</w:t>
      </w:r>
      <w:r>
        <w:rPr>
          <w:rFonts w:eastAsia="Times New Roman" w:cs="Times New Roman"/>
          <w:szCs w:val="24"/>
        </w:rPr>
        <w:t>όμαστε με την ευθύνη που οφείλουμε να έχουμε. Οπότε, ας μείνουν στην άκρη αυτά. Δεν έχουν κα</w:t>
      </w:r>
      <w:r>
        <w:rPr>
          <w:rFonts w:eastAsia="Times New Roman" w:cs="Times New Roman"/>
          <w:szCs w:val="24"/>
        </w:rPr>
        <w:t>μ</w:t>
      </w:r>
      <w:r>
        <w:rPr>
          <w:rFonts w:eastAsia="Times New Roman" w:cs="Times New Roman"/>
          <w:szCs w:val="24"/>
        </w:rPr>
        <w:t>μία δυνατότητα να γίνουν πιστευτά.</w:t>
      </w:r>
    </w:p>
    <w:p w14:paraId="295D74E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κάτι σχετικά με το άρθρο 80 του Συντάγματος. Κανείς δεν μίλησε για αυτό που είπε η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 xml:space="preserve"> για τη δημοσιονομική</w:t>
      </w:r>
      <w:r>
        <w:rPr>
          <w:rFonts w:eastAsia="Times New Roman" w:cs="Times New Roman"/>
          <w:szCs w:val="24"/>
        </w:rPr>
        <w:t xml:space="preserve"> νομιμότητα. Υποθέτω ότι ο Πρωθυπουργός θεωρούσε ότι μιλούσε σε παλαιούς κοινοβουλευτικούς άνδρες και γυναίκες και ότι αυτό το γνωρίζουν. Για να γίνει κατανοητό, τι είπε; Είπε το εξής απλό, </w:t>
      </w:r>
      <w:r w:rsidRPr="002B5B2E">
        <w:rPr>
          <w:rFonts w:eastAsia="Times New Roman"/>
          <w:bCs/>
          <w:shd w:val="clear" w:color="auto" w:fill="FFFFFF"/>
        </w:rPr>
        <w:t>ότι</w:t>
      </w:r>
      <w:r>
        <w:rPr>
          <w:rFonts w:eastAsia="Times New Roman" w:cs="Times New Roman"/>
          <w:szCs w:val="24"/>
        </w:rPr>
        <w:t xml:space="preserve"> σύμφωνα με το άρθρο 80 του Συντάγματος, κα</w:t>
      </w:r>
      <w:r>
        <w:rPr>
          <w:rFonts w:eastAsia="Times New Roman" w:cs="Times New Roman"/>
          <w:szCs w:val="24"/>
        </w:rPr>
        <w:t>μ</w:t>
      </w:r>
      <w:r>
        <w:rPr>
          <w:rFonts w:eastAsia="Times New Roman" w:cs="Times New Roman"/>
          <w:szCs w:val="24"/>
        </w:rPr>
        <w:t>μία υποχρέωση δεν α</w:t>
      </w:r>
      <w:r>
        <w:rPr>
          <w:rFonts w:eastAsia="Times New Roman" w:cs="Times New Roman"/>
          <w:szCs w:val="24"/>
        </w:rPr>
        <w:t xml:space="preserve">ναλαμβάνεται σε ό,τι αφορά μισθό, χορηγία, σύνταξη και οτιδήποτε, αν δεν υπάρξει οργανικός νόμος. Είπε το εξής απλό, </w:t>
      </w:r>
      <w:r w:rsidRPr="002B5B2E">
        <w:rPr>
          <w:rFonts w:eastAsia="Times New Roman"/>
          <w:bCs/>
          <w:shd w:val="clear" w:color="auto" w:fill="FFFFFF"/>
        </w:rPr>
        <w:t>ότι</w:t>
      </w:r>
      <w:r>
        <w:rPr>
          <w:rFonts w:eastAsia="Times New Roman" w:cs="Times New Roman"/>
          <w:szCs w:val="24"/>
        </w:rPr>
        <w:t xml:space="preserve"> δηλαδή μια απόφαση δικαστηρίου, που κατά το άρθρο 95 υποχρεώνει τη διοίκηση σε συμμόρφωση, δεν σημαίνει κατ’ ανάγκη και δέσμευση ποσών </w:t>
      </w:r>
      <w:r>
        <w:rPr>
          <w:rFonts w:eastAsia="Times New Roman" w:cs="Times New Roman"/>
          <w:szCs w:val="24"/>
        </w:rPr>
        <w:t xml:space="preserve">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Πρέπει να υπάρξει οργανικός νόμος.</w:t>
      </w:r>
    </w:p>
    <w:p w14:paraId="295D74E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Αυτά γίνονται με τον </w:t>
      </w:r>
      <w:r>
        <w:rPr>
          <w:rFonts w:eastAsia="Times New Roman" w:cs="Times New Roman"/>
          <w:szCs w:val="24"/>
        </w:rPr>
        <w:t>π</w:t>
      </w:r>
      <w:r>
        <w:rPr>
          <w:rFonts w:eastAsia="Times New Roman" w:cs="Times New Roman"/>
          <w:szCs w:val="24"/>
        </w:rPr>
        <w:t xml:space="preserve">ροϋπολογισμό. Και αυτό θα γίνει, όταν θα έχουμε οριστική κρίση πάνω σε ένα ζήτημα, φυσικά, κατά τον τρόπο που σήμερα νομοθετούμε. Θα προβλεφθεί και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w:t>
      </w:r>
      <w:r>
        <w:rPr>
          <w:rFonts w:eastAsia="Times New Roman" w:cs="Times New Roman"/>
          <w:szCs w:val="24"/>
        </w:rPr>
        <w:t>ογισμό. Θα προχωράμε, σύμφωνα με τις διακηρύξεις της Κυβέρνησης, που είναι από την αρχή της ανάληψης της ευθύνης της διακυβέρνησης της χώρας. Δεν είναι τωρινά αυτά που γίνονται. Είχαμε πει ότι καθώς θα προχωράμε και θα πετυχαίνουμε δημοσιονομικό χώρο και δ</w:t>
      </w:r>
      <w:r>
        <w:rPr>
          <w:rFonts w:eastAsia="Times New Roman" w:cs="Times New Roman"/>
          <w:szCs w:val="24"/>
        </w:rPr>
        <w:t xml:space="preserve">ημοσιονομική ελευθερία, θα διορθώνουμε αδικίες. Αυτό έγινε εδώ και δεν έγινε μόνο για εκείνους που έκαναν αγωγές. Έγινε για όλους. Το ίδιο έχουμε πει και για τα άλλα θέματα. </w:t>
      </w:r>
    </w:p>
    <w:p w14:paraId="295D74F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Σε ότι αφορά τα αναδρομικά, δεν θα επαναλάβω όσα είπα το πρωί κι ότι αυτά προκλήθ</w:t>
      </w:r>
      <w:r>
        <w:rPr>
          <w:rFonts w:eastAsia="Times New Roman" w:cs="Times New Roman"/>
          <w:szCs w:val="24"/>
        </w:rPr>
        <w:t xml:space="preserve">ηκαν με τις πολιτικές της Νέας Δημοκρατίας και του ΠΑΣΟΚ τα προηγούμενα χρόνια. </w:t>
      </w:r>
      <w:r w:rsidRPr="00D66BCA">
        <w:rPr>
          <w:rFonts w:eastAsia="Times New Roman"/>
          <w:bCs/>
        </w:rPr>
        <w:t>Είναι</w:t>
      </w:r>
      <w:r>
        <w:rPr>
          <w:rFonts w:eastAsia="Times New Roman" w:cs="Times New Roman"/>
          <w:szCs w:val="24"/>
        </w:rPr>
        <w:t xml:space="preserve"> περίπου 63,5 δισεκατομμύρια ευρώ αυτά. Δεν μπορεί να γίνεται λόγος για προστάτες των συνταξιούχων από εκείνους οι οποίοι έφεραν αυτές τις μεγάλες επιβαρύνσεις. </w:t>
      </w:r>
    </w:p>
    <w:p w14:paraId="295D74F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«Απόλυση </w:t>
      </w:r>
      <w:r>
        <w:rPr>
          <w:rFonts w:eastAsia="Times New Roman" w:cs="Times New Roman"/>
          <w:szCs w:val="24"/>
        </w:rPr>
        <w:t>ιερέων». Πού το είδατε αυτό; «Οι φτωχοί ιερείς που διώκονται από τον ΣΥΡΙΖΑ.» «Και τι νοιάζεται ο ΣΥΡΙΖΑ ακριβώς;». Δεν κατάλαβα. Πρώτα απ’ όλα, το προνόμιο να έχει σχέση με την Εκκλησία το έχει μόνο η Νέα Δημοκρατία και η δεξιά του Κυρίου; Δηλαδή, δεν μπο</w:t>
      </w:r>
      <w:r>
        <w:rPr>
          <w:rFonts w:eastAsia="Times New Roman" w:cs="Times New Roman"/>
          <w:szCs w:val="24"/>
        </w:rPr>
        <w:t xml:space="preserve">ρούμε να έχουμε εμείς άποψη για τα εκκλησιαστικά; Πρέπει να κάνουμε πρώτα το σταυρό μας; Οι αθεόφοβοι και θεομπαίχτες είναι αυτοί που κάνουν μεγάλους σταυρούς συνήθως και τους βλέπουμε γύρω μας. </w:t>
      </w:r>
    </w:p>
    <w:p w14:paraId="295D74F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απαγορεύεται η Κυβέρνηση να έχει άποψη, οι Υπουργοί </w:t>
      </w:r>
      <w:r>
        <w:rPr>
          <w:rFonts w:eastAsia="Times New Roman" w:cs="Times New Roman"/>
          <w:szCs w:val="24"/>
        </w:rPr>
        <w:t xml:space="preserve">να έχουν σκέψεις, οι Βουλευτές να έχουν θέσεις και να ψηφίζουν ζητήματα που αφορούν την Εκκλησία, κυρίως όταν αυτά έχουν τεθεί στη κρίση της Ιεράς Συνόδου; Εσάς τι σας έπιασε ξαφνικά και νοιάζεστε για τον ιερό κλήρο </w:t>
      </w:r>
      <w:r w:rsidRPr="00F331DF">
        <w:rPr>
          <w:rFonts w:eastAsia="Times New Roman"/>
          <w:bCs/>
        </w:rPr>
        <w:t>και</w:t>
      </w:r>
      <w:r>
        <w:rPr>
          <w:rFonts w:eastAsia="Times New Roman" w:cs="Times New Roman"/>
          <w:szCs w:val="24"/>
        </w:rPr>
        <w:t xml:space="preserve"> για τον φτωχό ιερέα; </w:t>
      </w:r>
    </w:p>
    <w:p w14:paraId="295D74F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Βεβαίως, σε κα</w:t>
      </w:r>
      <w:r>
        <w:rPr>
          <w:rFonts w:eastAsia="Times New Roman" w:cs="Times New Roman"/>
          <w:szCs w:val="24"/>
        </w:rPr>
        <w:t>μ</w:t>
      </w:r>
      <w:r>
        <w:rPr>
          <w:rFonts w:eastAsia="Times New Roman" w:cs="Times New Roman"/>
          <w:szCs w:val="24"/>
        </w:rPr>
        <w:t>μία περίπτωση δεν θα πρόκειται για απόλυση, πρώτα απ’ όλα γιατί είναι μέσα στα δεκαπέντε σημεία τα οποία έχουν τεθεί στην κρίση της Ιεράς Συνόδου. Δεν ξέρω αν έχει αποφασίσει η Ιερά Σύνοδος. Είναι ένας διάλογος που γίνεται μεταξύ της Κυβέρνησης και της Εκ</w:t>
      </w:r>
      <w:r>
        <w:rPr>
          <w:rFonts w:eastAsia="Times New Roman" w:cs="Times New Roman"/>
          <w:szCs w:val="24"/>
        </w:rPr>
        <w:t>κλησίας, όπως όφειλε να κάνει. Υπάρχει σεβασμός.</w:t>
      </w:r>
    </w:p>
    <w:p w14:paraId="295D74F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καπηλεύεστε την ιερότητα των συμβόλων. Καπηλεύεστε ό,τι μπορεί να προκαλέσει φόβο και ανησυχία στο </w:t>
      </w:r>
      <w:r w:rsidRPr="003D5400">
        <w:rPr>
          <w:rFonts w:eastAsia="Times New Roman" w:cs="Times New Roman"/>
          <w:szCs w:val="24"/>
        </w:rPr>
        <w:t>χριστεπώνυμο</w:t>
      </w:r>
      <w:r>
        <w:rPr>
          <w:rFonts w:eastAsia="Times New Roman" w:cs="Times New Roman"/>
          <w:szCs w:val="24"/>
        </w:rPr>
        <w:t xml:space="preserve"> πλήρωμα, γιατί έτσι έχετε μάθει, με φόβο να τρομάζετε τον κόσμο, γιατί έτσι εμφανίζοντα</w:t>
      </w:r>
      <w:r>
        <w:rPr>
          <w:rFonts w:eastAsia="Times New Roman" w:cs="Times New Roman"/>
          <w:szCs w:val="24"/>
        </w:rPr>
        <w:t>ν πάντα οι προστάτες της Εκκλησίας, για να ωφελούνται –πάλι καπηλεία εδώ- ψηφοθηρικά από όλο</w:t>
      </w:r>
      <w:r>
        <w:rPr>
          <w:rFonts w:eastAsia="Times New Roman" w:cs="Times New Roman"/>
          <w:szCs w:val="24"/>
        </w:rPr>
        <w:t>ν</w:t>
      </w:r>
      <w:r>
        <w:rPr>
          <w:rFonts w:eastAsia="Times New Roman" w:cs="Times New Roman"/>
          <w:szCs w:val="24"/>
        </w:rPr>
        <w:t xml:space="preserve"> αυτόν τον κόσμο που προσπαθείτε να τρομάξετε. Δεν υπάρχει κανένας λόγος να συμβεί αυτό, διότι πρώτα απ’ όλα οι ιερείς θα λαμβάνουν </w:t>
      </w:r>
      <w:r>
        <w:rPr>
          <w:rFonts w:eastAsia="Times New Roman" w:cs="Times New Roman"/>
          <w:szCs w:val="24"/>
        </w:rPr>
        <w:t xml:space="preserve">αποδοχές αντίστοιχες με αυτές των δημοσίων υπαλλήλων. Είναι και αυτό μέσα στα σημεία της συμφωνίας. Επομένως γιατί λέτε ότι θα είναι φτωχοί; </w:t>
      </w:r>
    </w:p>
    <w:p w14:paraId="295D74F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Δεύτερον, απόλυση ιερέα δεν γίνεται από το</w:t>
      </w:r>
      <w:r>
        <w:rPr>
          <w:rFonts w:eastAsia="Times New Roman" w:cs="Times New Roman"/>
          <w:szCs w:val="24"/>
        </w:rPr>
        <w:t>ν</w:t>
      </w:r>
      <w:r>
        <w:rPr>
          <w:rFonts w:eastAsia="Times New Roman" w:cs="Times New Roman"/>
          <w:szCs w:val="24"/>
        </w:rPr>
        <w:t xml:space="preserve"> νόμο ούτε από το κοσμικό σύστημα. Μιας και ξέρετε πολύ καλά τα εκκλησι</w:t>
      </w:r>
      <w:r>
        <w:rPr>
          <w:rFonts w:eastAsia="Times New Roman" w:cs="Times New Roman"/>
          <w:szCs w:val="24"/>
        </w:rPr>
        <w:t>αστικά, προβλέπεται από το κανονικό δίκαιο, δηλαδή από το Εκκλησιαστικό Δίκαιο. Εκεί προβλέπεται για ποιους λόγους μπορεί ένας ιερέας να απολυθεί. Δεν είναι επειδή του κατεβαίνει κανενός στο κεφάλι και δεν είναι θέμα της πολιτείας, του κοινού νομοθέτη.</w:t>
      </w:r>
    </w:p>
    <w:p w14:paraId="295D74F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Όλα</w:t>
      </w:r>
      <w:r>
        <w:rPr>
          <w:rFonts w:eastAsia="Times New Roman" w:cs="Times New Roman"/>
          <w:szCs w:val="24"/>
        </w:rPr>
        <w:t xml:space="preserve"> όσα λέτε όχι μόνο είναι ανιστόρητα</w:t>
      </w:r>
      <w:r>
        <w:rPr>
          <w:rFonts w:eastAsia="Times New Roman" w:cs="Times New Roman"/>
          <w:szCs w:val="24"/>
        </w:rPr>
        <w:t>,</w:t>
      </w:r>
      <w:r>
        <w:rPr>
          <w:rFonts w:eastAsia="Times New Roman" w:cs="Times New Roman"/>
          <w:szCs w:val="24"/>
        </w:rPr>
        <w:t xml:space="preserve"> αλλά είναι και εντελώς αβάσιμα και νομικά και συνταγματικά. Τα λέτε, όμως, γιατί πρέπει να παρουσιάσετε την εικόνα μιας Κυβέρνησης που εσείς προστατεύετε τους ιερείς, την πατρίδα, τον στρατό, την αστυνομία, εσείς είστε </w:t>
      </w:r>
      <w:r>
        <w:rPr>
          <w:rFonts w:eastAsia="Times New Roman" w:cs="Times New Roman"/>
          <w:szCs w:val="24"/>
        </w:rPr>
        <w:t>οι μανάδες και οι πατεράδες και όλοι αυτοί κινδυνεύουν από την Κυβέρνηση. Τα λέτε γιατί χρειάζεται να λέτε κάτι τέτοιο.</w:t>
      </w:r>
    </w:p>
    <w:p w14:paraId="295D74F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Για το ειδικό μισθολόγιο και τις συντάξεις το είπε και ο Υπουργός Άμυνας και θα έπρεπε να θυμάστε τη συζήτηση που είχε γίνει τότε. Η συζ</w:t>
      </w:r>
      <w:r>
        <w:rPr>
          <w:rFonts w:eastAsia="Times New Roman" w:cs="Times New Roman"/>
          <w:szCs w:val="24"/>
        </w:rPr>
        <w:t xml:space="preserve">ήτηση που είχε γίνει για τα ειδικά μισθολόγια </w:t>
      </w:r>
      <w:proofErr w:type="spellStart"/>
      <w:r>
        <w:rPr>
          <w:rFonts w:eastAsia="Times New Roman" w:cs="Times New Roman"/>
          <w:szCs w:val="24"/>
        </w:rPr>
        <w:t>περιελάμβανε</w:t>
      </w:r>
      <w:proofErr w:type="spellEnd"/>
      <w:r>
        <w:rPr>
          <w:rFonts w:eastAsia="Times New Roman" w:cs="Times New Roman"/>
          <w:szCs w:val="24"/>
        </w:rPr>
        <w:t xml:space="preserve"> ακριβώς όλες αυτές τις θέσεις για να αποκαταστήσει τους μισθούς σε ένα επίπεδο αξιοπρέπειας και συνέβη αυτό. </w:t>
      </w:r>
    </w:p>
    <w:p w14:paraId="295D74F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Άρα το μισθολόγιο συνδέεται με το συνταξιοδοτικό, το συνταξιοδοτικό θα παρακολουθεί το </w:t>
      </w:r>
      <w:r>
        <w:rPr>
          <w:rFonts w:eastAsia="Times New Roman" w:cs="Times New Roman"/>
          <w:szCs w:val="24"/>
        </w:rPr>
        <w:t>μισθολόγιο. Δεν υπάρχει όλο αυτό που λέτε. Με αυτό</w:t>
      </w:r>
      <w:r>
        <w:rPr>
          <w:rFonts w:eastAsia="Times New Roman" w:cs="Times New Roman"/>
          <w:szCs w:val="24"/>
        </w:rPr>
        <w:t>ν</w:t>
      </w:r>
      <w:r>
        <w:rPr>
          <w:rFonts w:eastAsia="Times New Roman" w:cs="Times New Roman"/>
          <w:szCs w:val="24"/>
        </w:rPr>
        <w:t xml:space="preserve"> τον νόμο θα είναι εφάπαξ. Βεβαίως, θα είναι εφάπαξ. Από ένα διάστημα και μετά το μισθολόγιο λύνει τα θέματα. Κλείσαμε μια τρύπα την οποία είχατε αφήσει. Και δεν θα μπορούσε αυτή η τρύπα να συνδεθεί με το </w:t>
      </w:r>
      <w:r>
        <w:rPr>
          <w:rFonts w:eastAsia="Times New Roman" w:cs="Times New Roman"/>
          <w:szCs w:val="24"/>
        </w:rPr>
        <w:t xml:space="preserve">ασφαλιστικό, διότι στο μεταξύ όλες οι συντάξεις που είχαν καταβληθεί την περίοδο αυτή και να </w:t>
      </w:r>
      <w:proofErr w:type="spellStart"/>
      <w:r>
        <w:rPr>
          <w:rFonts w:eastAsia="Times New Roman" w:cs="Times New Roman"/>
          <w:szCs w:val="24"/>
        </w:rPr>
        <w:t>επαναϋπολογίζονταν</w:t>
      </w:r>
      <w:proofErr w:type="spellEnd"/>
      <w:r>
        <w:rPr>
          <w:rFonts w:eastAsia="Times New Roman" w:cs="Times New Roman"/>
          <w:szCs w:val="24"/>
        </w:rPr>
        <w:t xml:space="preserve"> παραμένουν στο ύψος που καταβάλλονταν, όπως είχαν διαμορφωθεί. Δεν επήλθε η μείωση αυτών των συντάξεων. Επομένως δεν υπήρχε κανένας λόγος να ασχ</w:t>
      </w:r>
      <w:r>
        <w:rPr>
          <w:rFonts w:eastAsia="Times New Roman" w:cs="Times New Roman"/>
          <w:szCs w:val="24"/>
        </w:rPr>
        <w:t>οληθούμε περισσότερο με αυτό το ζήτημα.</w:t>
      </w:r>
    </w:p>
    <w:p w14:paraId="295D74F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Βεβαίως, καταλήγω με αυτό: Όλοι όσοι έχουν κληρονομικό δικαίωμα προφανώς και οι χήρες έχουν δικαίωμα για αυτά τα ποσά που θα καταβληθούν αναδρομικά να εισπράξουν κατά τη κληρονομική διαδοχή το ποσό που τους αντιστοιχ</w:t>
      </w:r>
      <w:r>
        <w:rPr>
          <w:rFonts w:eastAsia="Times New Roman" w:cs="Times New Roman"/>
          <w:szCs w:val="24"/>
        </w:rPr>
        <w:t>εί. Και σε αυτό, λοιπόν, δεν έχει ισχύ κα</w:t>
      </w:r>
      <w:r>
        <w:rPr>
          <w:rFonts w:eastAsia="Times New Roman" w:cs="Times New Roman"/>
          <w:szCs w:val="24"/>
        </w:rPr>
        <w:t>μ</w:t>
      </w:r>
      <w:r>
        <w:rPr>
          <w:rFonts w:eastAsia="Times New Roman" w:cs="Times New Roman"/>
          <w:szCs w:val="24"/>
        </w:rPr>
        <w:t xml:space="preserve">μία η αποστροφή του λόγου πολλών από εδώ που είπαν ότι στερούμε από τις οικογένειες εκείνων που στο μεταξύ αποδήμησαν, τα ποσά τα οποία τους αφορούσαν. </w:t>
      </w:r>
    </w:p>
    <w:p w14:paraId="295D74F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95D74FB"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w:t>
      </w:r>
      <w:r>
        <w:rPr>
          <w:rFonts w:eastAsia="Times New Roman" w:cs="Times New Roman"/>
          <w:szCs w:val="24"/>
        </w:rPr>
        <w:t xml:space="preserve"> ΣΥΡΙΖΑ)</w:t>
      </w:r>
    </w:p>
    <w:p w14:paraId="295D74FC" w14:textId="77777777" w:rsidR="006C59DA" w:rsidRDefault="00DE6A6A">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295D74F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Θα ξεκινήσουμε με τις δευτερολογίες.</w:t>
      </w:r>
    </w:p>
    <w:p w14:paraId="295D74F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θέλετε τον λόγο ή όχι; Όποιος θέλει, θα έχει τον λόγο. Εγώ προτείνω να περιοριστούμε στα τέσσερα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πέντε λεπτά για να μπορέσουμε</w:t>
      </w:r>
      <w:r>
        <w:rPr>
          <w:rFonts w:eastAsia="Times New Roman" w:cs="Times New Roman"/>
          <w:szCs w:val="24"/>
        </w:rPr>
        <w:t xml:space="preserve"> να ολοκληρώσουμε.</w:t>
      </w:r>
    </w:p>
    <w:p w14:paraId="295D74F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Όλοι έχουν δικαίωμα στις δευτερολογίες να μιλήσουν…</w:t>
      </w:r>
    </w:p>
    <w:p w14:paraId="295D7500" w14:textId="77777777" w:rsidR="006C59DA" w:rsidRDefault="00DE6A6A">
      <w:pPr>
        <w:spacing w:line="600" w:lineRule="auto"/>
        <w:ind w:firstLine="720"/>
        <w:contextualSpacing/>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Όποιος θέλει να εξαντλήσει τον χρόνο. Εγώ το προτείνω για να ολοκληρώσουμε. Εννοείται ότι δικαιούστε </w:t>
      </w:r>
      <w:proofErr w:type="spellStart"/>
      <w:r>
        <w:rPr>
          <w:rFonts w:eastAsia="Times New Roman" w:cs="Times New Roman"/>
          <w:szCs w:val="24"/>
        </w:rPr>
        <w:t>επτάμισι</w:t>
      </w:r>
      <w:proofErr w:type="spellEnd"/>
      <w:r>
        <w:rPr>
          <w:rFonts w:eastAsia="Times New Roman" w:cs="Times New Roman"/>
          <w:szCs w:val="24"/>
        </w:rPr>
        <w:t xml:space="preserve"> λεπτά. Δεν το συζητάμε, </w:t>
      </w:r>
      <w:r>
        <w:rPr>
          <w:rFonts w:eastAsia="Times New Roman" w:cs="Times New Roman"/>
          <w:szCs w:val="24"/>
        </w:rPr>
        <w:t xml:space="preserve">κύριε </w:t>
      </w:r>
      <w:proofErr w:type="spellStart"/>
      <w:r>
        <w:rPr>
          <w:rFonts w:eastAsia="Times New Roman" w:cs="Times New Roman"/>
          <w:szCs w:val="24"/>
        </w:rPr>
        <w:t>Σαχινίδη</w:t>
      </w:r>
      <w:proofErr w:type="spellEnd"/>
      <w:r>
        <w:rPr>
          <w:rFonts w:eastAsia="Times New Roman" w:cs="Times New Roman"/>
          <w:szCs w:val="24"/>
        </w:rPr>
        <w:t xml:space="preserve">. </w:t>
      </w:r>
    </w:p>
    <w:p w14:paraId="295D750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θέλετε τον λόγο; </w:t>
      </w:r>
    </w:p>
    <w:p w14:paraId="295D750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Για πολύ λίγο, κύριε Πρόεδρε.</w:t>
      </w:r>
    </w:p>
    <w:p w14:paraId="295D7503" w14:textId="77777777" w:rsidR="006C59DA" w:rsidRDefault="00DE6A6A">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w:t>
      </w:r>
      <w:r>
        <w:rPr>
          <w:rFonts w:eastAsia="Times New Roman" w:cs="Times New Roman"/>
          <w:szCs w:val="24"/>
        </w:rPr>
        <w:t>Σας δίνω τυπικά πέντε λεπτά και εννοείται ότι θα υπάρχει και σχετική ανοχή.</w:t>
      </w:r>
    </w:p>
    <w:p w14:paraId="295D7504" w14:textId="77777777" w:rsidR="006C59DA" w:rsidRDefault="00DE6A6A">
      <w:pPr>
        <w:spacing w:line="600" w:lineRule="auto"/>
        <w:ind w:firstLine="720"/>
        <w:contextualSpacing/>
        <w:jc w:val="both"/>
        <w:rPr>
          <w:rFonts w:eastAsia="Times New Roman" w:cs="Times New Roman"/>
          <w:szCs w:val="24"/>
        </w:rPr>
      </w:pPr>
      <w:r w:rsidRPr="00B675DE">
        <w:rPr>
          <w:rFonts w:eastAsia="Times New Roman" w:cs="Times New Roman"/>
          <w:b/>
          <w:szCs w:val="24"/>
        </w:rPr>
        <w:t>ΑΛΕΞΑΝΔΡΟΣ ΜΕΪΚΟΠΟΥΛΟΣ</w:t>
      </w:r>
      <w:r>
        <w:rPr>
          <w:rFonts w:eastAsia="Times New Roman" w:cs="Times New Roman"/>
          <w:b/>
          <w:szCs w:val="24"/>
        </w:rPr>
        <w:t xml:space="preserve">: </w:t>
      </w:r>
      <w:r>
        <w:rPr>
          <w:rFonts w:eastAsia="Times New Roman" w:cs="Times New Roman"/>
          <w:szCs w:val="24"/>
        </w:rPr>
        <w:t>Ευχαριστώ πολύ, κ</w:t>
      </w:r>
      <w:r>
        <w:rPr>
          <w:rFonts w:eastAsia="Times New Roman" w:cs="Times New Roman"/>
          <w:szCs w:val="24"/>
        </w:rPr>
        <w:t>ύριε Πρόεδρε.</w:t>
      </w:r>
    </w:p>
    <w:p w14:paraId="295D750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έχουμε αναφερθεί αναλυτικά στις διατάξεις που διέπουν το εν λόγω σχέδιο νόμου του Υπουργείου Εργασίας. Αν μου επιτρέπετε, ένα σχόλιο, θα ήθελα να κάνω. Θεωρώ αδιανόητο να μην υπερψηφίσουμε ρυθμίσεις και διατάξεις οι οποίες υπακούν </w:t>
      </w:r>
      <w:r>
        <w:rPr>
          <w:rFonts w:eastAsia="Times New Roman" w:cs="Times New Roman"/>
          <w:szCs w:val="24"/>
        </w:rPr>
        <w:t>στην κοινή λογική, ιδιαίτερα όταν έχουν να κάνουν με πολίτες της Ευρωπαϊκής Ένωσης και πάρα πολλούς συμπολίτες μας που με τις διατάξεις αυτές κατοχυρώνουν ασφαλιστικά δικαιώματα σε οποιοδήποτε κράτος μέλος της Ευρωπαϊκής Ένωσης που βρίσκονται.</w:t>
      </w:r>
    </w:p>
    <w:p w14:paraId="295D750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Τώρα, ας μην</w:t>
      </w:r>
      <w:r>
        <w:rPr>
          <w:rFonts w:eastAsia="Times New Roman" w:cs="Times New Roman"/>
          <w:szCs w:val="24"/>
        </w:rPr>
        <w:t xml:space="preserve"> γελιόμαστε. Τη μεγαλύτερη έκταση σήμερα στις ομιλίες κατέλαβε η συγκεκριμένη τροπολογία για τα αναδρομικά και λιγότερη το σχέδιο νόμου. </w:t>
      </w:r>
    </w:p>
    <w:p w14:paraId="295D7507"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Μιλώντας αυτή τη στιγμή σαν εκπρόσωπος πολιτικού συστήματος και όχι τόσο κόμματος κυβερνώντος, νομίζω ότι είναι λάθος </w:t>
      </w:r>
      <w:r>
        <w:rPr>
          <w:rFonts w:eastAsia="Times New Roman"/>
          <w:szCs w:val="24"/>
        </w:rPr>
        <w:t>να προσπαθούμε να εφεύρουμε δικαιολογίες ή επιχειρήματα, τα οποία αντιπαρατίθενται σε μια ενέργεια και μια πρωτοβουλία, η οποία υπακούει σε δύο τινά: Πρώτον, συμμορφώνεται σε δικαστικές αποφάσεις και, δεύτερον, -και αυτό είναι μια πραγματικότητα- προσπαθεί</w:t>
      </w:r>
      <w:r>
        <w:rPr>
          <w:rFonts w:eastAsia="Times New Roman"/>
          <w:szCs w:val="24"/>
        </w:rPr>
        <w:t xml:space="preserve"> και αξιοποιεί στο έπακρο το δημοσιονομικό περιθώριο, το οποίο δημιουργήθηκε κατόπιν μιας πολύ συγκεκριμένης συμφωνίας που ήλθε πριν από μερικούς μήνες.</w:t>
      </w:r>
    </w:p>
    <w:p w14:paraId="295D7508"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Καλώς, λοιπόν, πράξαμε. Δίνουμε χρήματα πίσω σε κοινωνικές κατηγορίες και επαγγελματικές ομάδες, τα οπο</w:t>
      </w:r>
      <w:r>
        <w:rPr>
          <w:rFonts w:eastAsia="Times New Roman"/>
          <w:szCs w:val="24"/>
        </w:rPr>
        <w:t xml:space="preserve">ία αντισυνταγματικώς και αδίκως, θα έλεγα εγώ, </w:t>
      </w:r>
      <w:proofErr w:type="spellStart"/>
      <w:r>
        <w:rPr>
          <w:rFonts w:eastAsia="Times New Roman"/>
          <w:szCs w:val="24"/>
        </w:rPr>
        <w:t>περικόπηκαν</w:t>
      </w:r>
      <w:proofErr w:type="spellEnd"/>
      <w:r>
        <w:rPr>
          <w:rFonts w:eastAsia="Times New Roman"/>
          <w:szCs w:val="24"/>
        </w:rPr>
        <w:t xml:space="preserve"> τα προηγούμενα χρόνια. </w:t>
      </w:r>
    </w:p>
    <w:p w14:paraId="295D7509"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Άρα νομίζω ότι η ενέργεια αυτή συνιστά μια ηθική, κατ’ αρχάς, και κατά δεύτερον υλική δικαίωση ανθρώπων, οι οποίοι σήκωσαν δυσανάλογο βάρος.</w:t>
      </w:r>
    </w:p>
    <w:p w14:paraId="295D750A"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Είναι οι μοναδικές επαγγελματικές και κοινωνικές ομάδες, οι οποίες σήκωσαν αυτό το βάρος αυτά τα χρόνια; Όχι, φυσικά. Υπάρχει πολύς κόσμος ακόμα, ο οποίος μένει να δικαιωθεί και οφείλουμε να του πούμε την αλήθεια. Ποια είναι; Όσο υπάρχουν δημοσιονομικά περ</w:t>
      </w:r>
      <w:r>
        <w:rPr>
          <w:rFonts w:eastAsia="Times New Roman"/>
          <w:szCs w:val="24"/>
        </w:rPr>
        <w:t xml:space="preserve">ιθώρια και όσο αυτά τα διευρύνουμε, τόσο θα αποκαθίστανται αδικίες. Εδώ τίθεται το ζήτημα της πολιτικής βούλησης. </w:t>
      </w:r>
    </w:p>
    <w:p w14:paraId="295D750B"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Ένα τελευταίο σχόλιο θέλω να κάνω αναφορικά με τα επιχειρήματα που άκουσα σήμερα, τα οποία πραγματικά με στεναχώρησαν, σχετικά με τη συμφωνία</w:t>
      </w:r>
      <w:r>
        <w:rPr>
          <w:rFonts w:eastAsia="Times New Roman"/>
          <w:szCs w:val="24"/>
        </w:rPr>
        <w:t xml:space="preserve"> μεταξύ ελληνικής </w:t>
      </w:r>
      <w:r>
        <w:rPr>
          <w:rFonts w:eastAsia="Times New Roman"/>
          <w:szCs w:val="24"/>
        </w:rPr>
        <w:t>Π</w:t>
      </w:r>
      <w:r>
        <w:rPr>
          <w:rFonts w:eastAsia="Times New Roman"/>
          <w:szCs w:val="24"/>
        </w:rPr>
        <w:t>ολιτείας και Εκκλησίας. Εγώ έχω να απαντήσω δύο πράγματα. Έχουμε δύο νίκες. Η μία είναι ουσίας και η μία είναι τακτικής.</w:t>
      </w:r>
    </w:p>
    <w:p w14:paraId="295D750C"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Ποια είναι η νίκη τακτικής; Ότι σπάει σιγά-σιγά αυτό το ιδεολόγημα που υπάρχει ότι η Αριστερά γενικότερα δεν μπορεί να συνδιαλλαγεί με τον εκκλησιαστικό χώρο και ότι ο εκκλησιαστικός χώρος είναι προνομιακός χώρος της συντηρητικής παράταξης. </w:t>
      </w:r>
      <w:r w:rsidRPr="002C2971">
        <w:rPr>
          <w:rFonts w:eastAsia="Times New Roman"/>
          <w:szCs w:val="24"/>
        </w:rPr>
        <w:t>Ε</w:t>
      </w:r>
      <w:r>
        <w:rPr>
          <w:rFonts w:eastAsia="Times New Roman"/>
          <w:szCs w:val="24"/>
        </w:rPr>
        <w:t>ίναι ανιστόρητ</w:t>
      </w:r>
      <w:r>
        <w:rPr>
          <w:rFonts w:eastAsia="Times New Roman"/>
          <w:szCs w:val="24"/>
        </w:rPr>
        <w:t xml:space="preserve">η αυτή η λογική. Και συνδιαλεγόμαστε και με όρους ουσίας προσεγγίζουμε ένα ζήτημα, το οποίο είναι μισό αιώνα άλυτο, αλλά και δείχνουμε τη δέουσα προσοχή και σεβασμό σ’ έναν χώρο εκκλησιαστικό, ο οποίος η αλήθεια είναι ότι </w:t>
      </w:r>
      <w:proofErr w:type="spellStart"/>
      <w:r>
        <w:rPr>
          <w:rFonts w:eastAsia="Times New Roman"/>
          <w:szCs w:val="24"/>
        </w:rPr>
        <w:t>συνδιαμόρφωσε</w:t>
      </w:r>
      <w:proofErr w:type="spellEnd"/>
      <w:r>
        <w:rPr>
          <w:rFonts w:eastAsia="Times New Roman"/>
          <w:szCs w:val="24"/>
        </w:rPr>
        <w:t xml:space="preserve"> τη φυσιογνωμία και τ</w:t>
      </w:r>
      <w:r>
        <w:rPr>
          <w:rFonts w:eastAsia="Times New Roman"/>
          <w:szCs w:val="24"/>
        </w:rPr>
        <w:t>ο προφίλ του ελληνικού κράτους. Αυτή είναι η αλήθεια και το αναγνωρίζουμε και με όρους σοβαρότητας προσεγγίζουμε άλλο ένα θέμα, το οποίο χρόνιζε.</w:t>
      </w:r>
    </w:p>
    <w:p w14:paraId="295D750D"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Αυτή είναι η πραγματικότητα, κύριε Πρόεδρε</w:t>
      </w:r>
      <w:r>
        <w:rPr>
          <w:rFonts w:eastAsia="Times New Roman"/>
          <w:szCs w:val="24"/>
        </w:rPr>
        <w:t>,</w:t>
      </w:r>
      <w:r>
        <w:rPr>
          <w:rFonts w:eastAsia="Times New Roman"/>
          <w:szCs w:val="24"/>
        </w:rPr>
        <w:t xml:space="preserve"> και σας ευχαριστώ πάρα πολύ.</w:t>
      </w:r>
    </w:p>
    <w:p w14:paraId="295D750E" w14:textId="77777777" w:rsidR="006C59DA" w:rsidRDefault="00DE6A6A">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w:t>
      </w:r>
      <w:r>
        <w:rPr>
          <w:rFonts w:eastAsia="Times New Roman"/>
          <w:szCs w:val="24"/>
        </w:rPr>
        <w:t>ΣΥΡΙΖΑ και των ΑΝΕΛ)</w:t>
      </w:r>
    </w:p>
    <w:p w14:paraId="295D750F" w14:textId="77777777" w:rsidR="006C59DA" w:rsidRDefault="00DE6A6A">
      <w:pPr>
        <w:tabs>
          <w:tab w:val="left" w:pos="2940"/>
        </w:tabs>
        <w:spacing w:line="600" w:lineRule="auto"/>
        <w:ind w:firstLine="720"/>
        <w:contextualSpacing/>
        <w:jc w:val="both"/>
        <w:rPr>
          <w:rFonts w:eastAsia="Times New Roman"/>
          <w:szCs w:val="24"/>
        </w:rPr>
      </w:pPr>
      <w:r w:rsidRPr="000456CD">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Μεϊκόπουλο</w:t>
      </w:r>
      <w:proofErr w:type="spellEnd"/>
      <w:r>
        <w:rPr>
          <w:rFonts w:eastAsia="Times New Roman"/>
          <w:szCs w:val="24"/>
        </w:rPr>
        <w:t>.</w:t>
      </w:r>
    </w:p>
    <w:p w14:paraId="295D7510"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Μάρκου έχει τον λόγο.</w:t>
      </w:r>
    </w:p>
    <w:p w14:paraId="295D7511" w14:textId="77777777" w:rsidR="006C59DA" w:rsidRDefault="00DE6A6A">
      <w:pPr>
        <w:tabs>
          <w:tab w:val="left" w:pos="2940"/>
        </w:tabs>
        <w:spacing w:line="600" w:lineRule="auto"/>
        <w:ind w:firstLine="720"/>
        <w:contextualSpacing/>
        <w:jc w:val="both"/>
        <w:rPr>
          <w:rFonts w:eastAsia="Times New Roman"/>
          <w:szCs w:val="24"/>
        </w:rPr>
      </w:pPr>
      <w:r w:rsidRPr="00396387">
        <w:rPr>
          <w:rFonts w:eastAsia="Times New Roman"/>
          <w:b/>
          <w:szCs w:val="24"/>
        </w:rPr>
        <w:t>ΑΙΚΑΤΕΡΙΝΗ ΜΑΡΚΟΥ</w:t>
      </w:r>
      <w:r>
        <w:rPr>
          <w:rFonts w:eastAsia="Times New Roman"/>
          <w:szCs w:val="24"/>
        </w:rPr>
        <w:t>: Να ξεκινήσω και να πω στον κ. Μαντά τα εξής: Οι Βουλευτές της Νέας Δημοκρατίας, κύριε Μαντά, δεν είναι σε πανικό, δεν είναι ε</w:t>
      </w:r>
      <w:r>
        <w:rPr>
          <w:rFonts w:eastAsia="Times New Roman"/>
          <w:szCs w:val="24"/>
        </w:rPr>
        <w:t>ξαφανισμένοι ούτε άλαλοι ούτε είναι εδώ και λειτουργούν ως κλακαδόροι, όπως οι Βουλευτές του ΣΥΡΙΖΑ. Έχουν πάρει από το πρωί τον λόγο δεκαεπτά Βουλευτές σε αντίθεση με τους Βουλευτές του ΣΥΡΙΖΑ που δεν πήραν τον λόγο. Να προσέξετε τι λέτε.</w:t>
      </w:r>
    </w:p>
    <w:p w14:paraId="295D7512"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Η φαρσοκωμωδία σ</w:t>
      </w:r>
      <w:r>
        <w:rPr>
          <w:rFonts w:eastAsia="Times New Roman"/>
          <w:szCs w:val="24"/>
        </w:rPr>
        <w:t>υνεχίζεται. Είδαμε από το πρωί μια παρέλαση Υπουργών, αλλά όχι Βουλευτών της Κυβέρνησης -γιατί, άραγε;- για να μας πείσουν ότι ο ΣΥΡΙΖΑ από πάντα ήθελε να επιστρέψει τα αναδρομικά στους ένστολους και στις άλλες κατηγορίες του ειδικού μισθολογίου.</w:t>
      </w:r>
    </w:p>
    <w:p w14:paraId="295D7513"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Τότε γιατ</w:t>
      </w:r>
      <w:r>
        <w:rPr>
          <w:rFonts w:eastAsia="Times New Roman"/>
          <w:szCs w:val="24"/>
        </w:rPr>
        <w:t xml:space="preserve">ί το 2014, -για πείτε μας- κύριε Μαντά, όταν η </w:t>
      </w:r>
      <w:r>
        <w:rPr>
          <w:rFonts w:eastAsia="Times New Roman"/>
          <w:szCs w:val="24"/>
        </w:rPr>
        <w:t>κ</w:t>
      </w:r>
      <w:r>
        <w:rPr>
          <w:rFonts w:eastAsia="Times New Roman"/>
          <w:szCs w:val="24"/>
        </w:rPr>
        <w:t>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έφερε τη διάταξη για την καταβολή του 50% των αναδρομικών δεν την ψηφίσατε; Ήσασταν εδώ και είπατε «</w:t>
      </w:r>
      <w:r>
        <w:rPr>
          <w:rFonts w:eastAsia="Times New Roman"/>
          <w:szCs w:val="24"/>
        </w:rPr>
        <w:t>π</w:t>
      </w:r>
      <w:r>
        <w:rPr>
          <w:rFonts w:eastAsia="Times New Roman"/>
          <w:szCs w:val="24"/>
        </w:rPr>
        <w:t>αρών». Ξαφνικά σας έπιασε μια ευαισθησία. Γιατί τέσσερα χρόνια τώρα που έχουν υ</w:t>
      </w:r>
      <w:r>
        <w:rPr>
          <w:rFonts w:eastAsia="Times New Roman"/>
          <w:szCs w:val="24"/>
        </w:rPr>
        <w:t>πάρξει και μεγαλύτερα δημοσιονομικά περιθώρια, δεν είχατε εφαρμόσει τις δικαστικές αποφάσεις και τώρα ξαφνικά το θεωρείτε δήθεν και ηθική υποχρέωση;</w:t>
      </w:r>
    </w:p>
    <w:p w14:paraId="295D7514"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Για παράδειγμα, γιατί δεν έχετε συμπεριλάβει και τους υπαλλήλους και τους συνταξιούχους του Υπουργείου Εξωτ</w:t>
      </w:r>
      <w:r>
        <w:rPr>
          <w:rFonts w:eastAsia="Times New Roman"/>
          <w:szCs w:val="24"/>
        </w:rPr>
        <w:t xml:space="preserve">ερικών με τη δικαιολογία -όπως λέτε- ότι δεν έχουν προσφύγει στη </w:t>
      </w:r>
      <w:r>
        <w:rPr>
          <w:rFonts w:eastAsia="Times New Roman"/>
          <w:szCs w:val="24"/>
        </w:rPr>
        <w:t>δ</w:t>
      </w:r>
      <w:r>
        <w:rPr>
          <w:rFonts w:eastAsia="Times New Roman"/>
          <w:szCs w:val="24"/>
        </w:rPr>
        <w:t>ικαιοσύνη, παρ</w:t>
      </w:r>
      <w:r>
        <w:rPr>
          <w:rFonts w:eastAsia="Times New Roman"/>
          <w:szCs w:val="24"/>
        </w:rPr>
        <w:t xml:space="preserve">’ </w:t>
      </w:r>
      <w:r>
        <w:rPr>
          <w:rFonts w:eastAsia="Times New Roman"/>
          <w:szCs w:val="24"/>
        </w:rPr>
        <w:t xml:space="preserve">όλο που έχουν υποστεί μειώσεις; Σε αντίθεση, βέβαια, συμπεριλαμβάνετε το καλλιτεχνικό προσωπικό των ορχηστρών, </w:t>
      </w:r>
      <w:r>
        <w:rPr>
          <w:rFonts w:eastAsia="Times New Roman"/>
          <w:szCs w:val="24"/>
        </w:rPr>
        <w:t xml:space="preserve">οι οποίοι </w:t>
      </w:r>
      <w:r>
        <w:rPr>
          <w:rFonts w:eastAsia="Times New Roman"/>
          <w:szCs w:val="24"/>
        </w:rPr>
        <w:t>αν κατάλαβα καλά, από την κ</w:t>
      </w:r>
      <w:r>
        <w:rPr>
          <w:rFonts w:eastAsia="Times New Roman"/>
          <w:szCs w:val="24"/>
        </w:rPr>
        <w:t>.</w:t>
      </w:r>
      <w:r>
        <w:rPr>
          <w:rFonts w:eastAsia="Times New Roman"/>
          <w:szCs w:val="24"/>
        </w:rPr>
        <w:t xml:space="preserve"> Ζορμπά, επίσης, δεν καλύ</w:t>
      </w:r>
      <w:r>
        <w:rPr>
          <w:rFonts w:eastAsia="Times New Roman"/>
          <w:szCs w:val="24"/>
        </w:rPr>
        <w:t>πτονται από κάποια δικαστική απόφαση. Γιατί τέτοια επιλεκτικότητα και τέτοια ευαισθησία; Τι συμβαίνει;</w:t>
      </w:r>
    </w:p>
    <w:p w14:paraId="295D7515"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Σχετικά με τις τροπολογίες τώρα:</w:t>
      </w:r>
    </w:p>
    <w:p w14:paraId="295D7516"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Για τα </w:t>
      </w:r>
      <w:proofErr w:type="spellStart"/>
      <w:r>
        <w:rPr>
          <w:rFonts w:eastAsia="Times New Roman"/>
          <w:szCs w:val="24"/>
        </w:rPr>
        <w:t>οστρακοαλιευτικά</w:t>
      </w:r>
      <w:proofErr w:type="spellEnd"/>
      <w:r>
        <w:rPr>
          <w:rFonts w:eastAsia="Times New Roman"/>
          <w:szCs w:val="24"/>
        </w:rPr>
        <w:t xml:space="preserve"> θα μπορούσατε να κινηθείτε προς τη σωστή κατεύθυνση. Θα θέλαμε να δείτε κάποιες βελτιώσεις, για </w:t>
      </w:r>
      <w:r>
        <w:rPr>
          <w:rFonts w:eastAsia="Times New Roman"/>
          <w:szCs w:val="24"/>
        </w:rPr>
        <w:t>να μας δώσετε κάποιες διευκρινήσεις.</w:t>
      </w:r>
    </w:p>
    <w:p w14:paraId="295D7517"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Πρώτον, αν μπορούν να προστεθούν στα </w:t>
      </w:r>
      <w:proofErr w:type="spellStart"/>
      <w:r>
        <w:rPr>
          <w:rFonts w:eastAsia="Times New Roman"/>
          <w:szCs w:val="24"/>
        </w:rPr>
        <w:t>οστρακοαλιευτικά</w:t>
      </w:r>
      <w:proofErr w:type="spellEnd"/>
      <w:r>
        <w:rPr>
          <w:rFonts w:eastAsia="Times New Roman"/>
          <w:szCs w:val="24"/>
        </w:rPr>
        <w:t xml:space="preserve"> σκάφη και τα σπογγαλιευτικά και τα λαθούρια για οποιαδήποτε επαγγελματικά σκάφη δουλεύουν με αυτόνομες συσκευές υποβρύχιες και γιατί δεν έχουν προστεθεί.</w:t>
      </w:r>
    </w:p>
    <w:p w14:paraId="295D7518"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 xml:space="preserve">Επίσης, θα </w:t>
      </w:r>
      <w:r>
        <w:rPr>
          <w:rFonts w:eastAsia="Times New Roman"/>
          <w:szCs w:val="24"/>
        </w:rPr>
        <w:t>θέλαμε να μας διευκρινίσετε πώς θα διασφαλίσετε ότι δεν υπάρχει πρόβλημα και να μας πείτε αν μετά τις 31</w:t>
      </w:r>
      <w:r>
        <w:rPr>
          <w:rFonts w:eastAsia="Times New Roman"/>
          <w:szCs w:val="24"/>
        </w:rPr>
        <w:t>-</w:t>
      </w:r>
      <w:r>
        <w:rPr>
          <w:rFonts w:eastAsia="Times New Roman"/>
          <w:szCs w:val="24"/>
        </w:rPr>
        <w:t>7</w:t>
      </w:r>
      <w:r>
        <w:rPr>
          <w:rFonts w:eastAsia="Times New Roman"/>
          <w:szCs w:val="24"/>
        </w:rPr>
        <w:t>-</w:t>
      </w:r>
      <w:r>
        <w:rPr>
          <w:rFonts w:eastAsia="Times New Roman"/>
          <w:szCs w:val="24"/>
        </w:rPr>
        <w:t>2019 θα απαιτηθεί νέα ρύθμιση.</w:t>
      </w:r>
    </w:p>
    <w:p w14:paraId="295D7519"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Τέλος, δεν θα πρέπει -πιστεύουμε τουλάχιστον- ο επιτηρητής να είναι μαθητευόμενος δύτης. Πρέπει να έχει περάσει το στά</w:t>
      </w:r>
      <w:r>
        <w:rPr>
          <w:rFonts w:eastAsia="Times New Roman"/>
          <w:szCs w:val="24"/>
        </w:rPr>
        <w:t>διο της μαθητείας.</w:t>
      </w:r>
    </w:p>
    <w:p w14:paraId="295D751A" w14:textId="77777777" w:rsidR="006C59DA" w:rsidRDefault="00DE6A6A">
      <w:pPr>
        <w:tabs>
          <w:tab w:val="left" w:pos="2940"/>
        </w:tabs>
        <w:spacing w:line="600" w:lineRule="auto"/>
        <w:ind w:firstLine="720"/>
        <w:contextualSpacing/>
        <w:jc w:val="both"/>
        <w:rPr>
          <w:rFonts w:eastAsia="Times New Roman"/>
          <w:szCs w:val="24"/>
        </w:rPr>
      </w:pPr>
      <w:r>
        <w:rPr>
          <w:rFonts w:eastAsia="Times New Roman"/>
          <w:szCs w:val="24"/>
        </w:rPr>
        <w:t>Θα θέλαμε, επίσης, κάποιες απαντήσεις στα θέματα αυτά για να αποφασίσουμε αν θα υπερψηφίσουμε τη διάταξη.</w:t>
      </w:r>
    </w:p>
    <w:p w14:paraId="295D751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υπόλοιπο νομοσχέδιο, αν και, φυσικά, δεν πήραμε κάποια απάντηση από τον κ. Πετρόπουλο στα ερωτήματα που θέσαμε, είμαστε </w:t>
      </w:r>
      <w:r>
        <w:rPr>
          <w:rFonts w:eastAsia="Times New Roman" w:cs="Times New Roman"/>
          <w:szCs w:val="24"/>
        </w:rPr>
        <w:t xml:space="preserve">θετικοί για τα πρώτα οκτώ άρθρα που αφορούν την ενσωμάτωση της </w:t>
      </w:r>
      <w:r>
        <w:rPr>
          <w:rFonts w:eastAsia="Times New Roman" w:cs="Times New Roman"/>
          <w:szCs w:val="24"/>
        </w:rPr>
        <w:t>ο</w:t>
      </w:r>
      <w:r>
        <w:rPr>
          <w:rFonts w:eastAsia="Times New Roman" w:cs="Times New Roman"/>
          <w:szCs w:val="24"/>
        </w:rPr>
        <w:t xml:space="preserve">δηγίας. </w:t>
      </w:r>
    </w:p>
    <w:p w14:paraId="295D751C"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χαιρόμαστε που συμπεριλαμβάνετε τις χήρες και τα ορφανά μετά από το πετσόκομμα του </w:t>
      </w:r>
      <w:r>
        <w:rPr>
          <w:rFonts w:eastAsia="Times New Roman" w:cs="Times New Roman"/>
          <w:szCs w:val="24"/>
        </w:rPr>
        <w:t xml:space="preserve">νόμου του </w:t>
      </w:r>
      <w:r>
        <w:rPr>
          <w:rFonts w:eastAsia="Times New Roman" w:cs="Times New Roman"/>
          <w:szCs w:val="24"/>
        </w:rPr>
        <w:t xml:space="preserve">κ.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295D751D"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Να μας πείτε, ακόμη, τι θα γίνει και με όσους φοιτούν στις στρατιωτικές σχολές της τριτοβάθμιας εκπαίδευσης, γιατί αυτοί εξαιρούνται. </w:t>
      </w:r>
    </w:p>
    <w:p w14:paraId="295D751E"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95D751F"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Μάρκου. </w:t>
      </w:r>
    </w:p>
    <w:p w14:paraId="295D7520"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Κωνσταντόπουλος από τη Δημοκρατική </w:t>
      </w:r>
      <w:r>
        <w:rPr>
          <w:rFonts w:eastAsia="Times New Roman" w:cs="Times New Roman"/>
          <w:szCs w:val="24"/>
        </w:rPr>
        <w:t>Συμπαράταξη</w:t>
      </w:r>
      <w:r w:rsidRPr="00CB3887">
        <w:rPr>
          <w:rFonts w:eastAsia="Times New Roman" w:cs="Times New Roman"/>
          <w:szCs w:val="24"/>
        </w:rPr>
        <w:t xml:space="preserve"> </w:t>
      </w:r>
      <w:r>
        <w:rPr>
          <w:rFonts w:eastAsia="Times New Roman" w:cs="Times New Roman"/>
          <w:szCs w:val="24"/>
        </w:rPr>
        <w:t xml:space="preserve">έχει τον λόγο. </w:t>
      </w:r>
    </w:p>
    <w:p w14:paraId="295D7521"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κύριε Υπουργέ, κυρίες και κύριοι συνάδελφοι, για την ενσωμάτωση της </w:t>
      </w:r>
      <w:r>
        <w:rPr>
          <w:rFonts w:eastAsia="Times New Roman" w:cs="Times New Roman"/>
          <w:szCs w:val="24"/>
        </w:rPr>
        <w:t>ο</w:t>
      </w:r>
      <w:r>
        <w:rPr>
          <w:rFonts w:eastAsia="Times New Roman" w:cs="Times New Roman"/>
          <w:szCs w:val="24"/>
        </w:rPr>
        <w:t xml:space="preserve">δηγίας στην ελληνική έννομη τάξη αναλύσαμε διεξοδικά τη θέση μας. </w:t>
      </w:r>
    </w:p>
    <w:p w14:paraId="295D7522"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Συνοπτικά αναφέρω ότι οι ρυθμίσεις που προβλέποντα</w:t>
      </w:r>
      <w:r>
        <w:rPr>
          <w:rFonts w:eastAsia="Times New Roman" w:cs="Times New Roman"/>
          <w:szCs w:val="24"/>
        </w:rPr>
        <w:t>ι είναι ιδιαίτερα σημαντικές στην παρούσα συγκυρία</w:t>
      </w:r>
      <w:r>
        <w:rPr>
          <w:rFonts w:eastAsia="Times New Roman" w:cs="Times New Roman"/>
          <w:szCs w:val="24"/>
        </w:rPr>
        <w:t>, κατά την οποία</w:t>
      </w:r>
      <w:r>
        <w:rPr>
          <w:rFonts w:eastAsia="Times New Roman" w:cs="Times New Roman"/>
          <w:szCs w:val="24"/>
        </w:rPr>
        <w:t xml:space="preserve"> η χώρα μας βιώνει ένα σύγχρονο κύμα μετανάστευσης, καθώς παρέχουν την αναγκαία -θεμελιώδη, θα έλεγα- προστασία στους μετακινούμενους εντός </w:t>
      </w:r>
      <w:r>
        <w:rPr>
          <w:rFonts w:eastAsia="Times New Roman" w:cs="Times New Roman"/>
          <w:szCs w:val="24"/>
        </w:rPr>
        <w:t xml:space="preserve">της Ευρωπαϊκής </w:t>
      </w:r>
      <w:r>
        <w:rPr>
          <w:rFonts w:eastAsia="Times New Roman" w:cs="Times New Roman"/>
          <w:szCs w:val="24"/>
        </w:rPr>
        <w:t xml:space="preserve">Ένωσης εργαζόμενους. </w:t>
      </w:r>
    </w:p>
    <w:p w14:paraId="295D7523"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Σχετικά με τη</w:t>
      </w:r>
      <w:r>
        <w:rPr>
          <w:rFonts w:eastAsia="Times New Roman" w:cs="Times New Roman"/>
          <w:szCs w:val="24"/>
        </w:rPr>
        <w:t xml:space="preserve">ν τροπολογία για τα αναδρομικά στους ένστολους και στους δικαιούχους των ειδικών μισθολογίων, τόνισα και στην προηγούμενη τοποθέτησή μου ότι φυσικά και είμαστε υπέρ της καταβολής των αναδρομικών στους δικαιούχους. </w:t>
      </w:r>
    </w:p>
    <w:p w14:paraId="295D7524"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Επικαλείστε, όμως, τις αποφάσεις του </w:t>
      </w:r>
      <w:proofErr w:type="spellStart"/>
      <w:r>
        <w:rPr>
          <w:rFonts w:eastAsia="Times New Roman" w:cs="Times New Roman"/>
          <w:szCs w:val="24"/>
        </w:rPr>
        <w:t>ΣτΕ</w:t>
      </w:r>
      <w:proofErr w:type="spellEnd"/>
      <w:r>
        <w:rPr>
          <w:rFonts w:eastAsia="Times New Roman" w:cs="Times New Roman"/>
          <w:szCs w:val="24"/>
        </w:rPr>
        <w:t>,</w:t>
      </w:r>
      <w:r>
        <w:rPr>
          <w:rFonts w:eastAsia="Times New Roman" w:cs="Times New Roman"/>
          <w:szCs w:val="24"/>
        </w:rPr>
        <w:t xml:space="preserve"> χωρίς στην πραγματικότητα να τις υλοποιείτε και περιορίζετε αυθαίρετα το χρονικό διάστημα των αναδρομικών στο 2016. Γιατί; Για να υπερασπιστείτε τον νόμο </w:t>
      </w:r>
      <w:proofErr w:type="spellStart"/>
      <w:r>
        <w:rPr>
          <w:rFonts w:eastAsia="Times New Roman" w:cs="Times New Roman"/>
          <w:szCs w:val="24"/>
        </w:rPr>
        <w:t>Κατρούγκαλου</w:t>
      </w:r>
      <w:proofErr w:type="spellEnd"/>
      <w:r>
        <w:rPr>
          <w:rFonts w:eastAsia="Times New Roman" w:cs="Times New Roman"/>
          <w:szCs w:val="24"/>
        </w:rPr>
        <w:t>, τον νόμο του οποίου τα προβλήματα σ</w:t>
      </w:r>
      <w:r>
        <w:rPr>
          <w:rFonts w:eastAsia="Times New Roman" w:cs="Times New Roman"/>
          <w:szCs w:val="24"/>
        </w:rPr>
        <w:t>άς</w:t>
      </w:r>
      <w:r>
        <w:rPr>
          <w:rFonts w:eastAsia="Times New Roman" w:cs="Times New Roman"/>
          <w:szCs w:val="24"/>
        </w:rPr>
        <w:t xml:space="preserve"> έχουμε επανειλημμένως τονίσει καθώς και τις αδικί</w:t>
      </w:r>
      <w:r>
        <w:rPr>
          <w:rFonts w:eastAsia="Times New Roman" w:cs="Times New Roman"/>
          <w:szCs w:val="24"/>
        </w:rPr>
        <w:t xml:space="preserve">ες που δημιουργεί, τον νόμο που </w:t>
      </w:r>
      <w:r>
        <w:rPr>
          <w:rFonts w:eastAsia="Times New Roman" w:cs="Times New Roman"/>
          <w:szCs w:val="24"/>
        </w:rPr>
        <w:t xml:space="preserve">πρέπει να </w:t>
      </w:r>
      <w:r>
        <w:rPr>
          <w:rFonts w:eastAsia="Times New Roman" w:cs="Times New Roman"/>
          <w:szCs w:val="24"/>
        </w:rPr>
        <w:t>καταργ</w:t>
      </w:r>
      <w:r>
        <w:rPr>
          <w:rFonts w:eastAsia="Times New Roman" w:cs="Times New Roman"/>
          <w:szCs w:val="24"/>
        </w:rPr>
        <w:t>ηθεί</w:t>
      </w:r>
      <w:r>
        <w:rPr>
          <w:rFonts w:eastAsia="Times New Roman" w:cs="Times New Roman"/>
          <w:szCs w:val="24"/>
        </w:rPr>
        <w:t xml:space="preserve">, τον νόμο που προκαλεί </w:t>
      </w:r>
      <w:proofErr w:type="spellStart"/>
      <w:r>
        <w:rPr>
          <w:rFonts w:eastAsia="Times New Roman" w:cs="Times New Roman"/>
          <w:szCs w:val="24"/>
        </w:rPr>
        <w:t>τσουνάμι</w:t>
      </w:r>
      <w:proofErr w:type="spellEnd"/>
      <w:r>
        <w:rPr>
          <w:rFonts w:eastAsia="Times New Roman" w:cs="Times New Roman"/>
          <w:szCs w:val="24"/>
        </w:rPr>
        <w:t xml:space="preserve"> -θα έλεγα- δικαστικών αποφάσεων, χωρίς καμμία στρατηγική αντιμετώπισης. </w:t>
      </w:r>
    </w:p>
    <w:p w14:paraId="295D7525"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Υπουργέ, ως προς το άρθρο 6 της τροπολογίας εκφράζουμε τη διαφωνία μας, διότι με αυτό το άρθ</w:t>
      </w:r>
      <w:r>
        <w:rPr>
          <w:rFonts w:eastAsia="Times New Roman" w:cs="Times New Roman"/>
          <w:szCs w:val="24"/>
        </w:rPr>
        <w:t xml:space="preserve">ρο κόβετε τον δρόμο και στους υπόλοιπους συνταξιούχους για τη διεκδίκηση των όσων τους οφείλονται. Αγνοείτε την απόφαση του </w:t>
      </w:r>
      <w:proofErr w:type="spellStart"/>
      <w:r>
        <w:rPr>
          <w:rFonts w:eastAsia="Times New Roman" w:cs="Times New Roman"/>
          <w:szCs w:val="24"/>
        </w:rPr>
        <w:t>ΣτΕ</w:t>
      </w:r>
      <w:proofErr w:type="spellEnd"/>
      <w:r>
        <w:rPr>
          <w:rFonts w:eastAsia="Times New Roman" w:cs="Times New Roman"/>
          <w:szCs w:val="24"/>
        </w:rPr>
        <w:t xml:space="preserve"> και εγκλωβίζετε τους συνταξιούχους. Εμείς δεν συμφωνούμε και δεν συναινούμε και δεν ψηφίζουμε το άρθρο 6 της τροπολογίας, δηλαδή</w:t>
      </w:r>
      <w:r>
        <w:rPr>
          <w:rFonts w:eastAsia="Times New Roman" w:cs="Times New Roman"/>
          <w:szCs w:val="24"/>
        </w:rPr>
        <w:t xml:space="preserve"> την κατάργηση της δυνατότητας και στους υπόλοιπους συνταξιούχους να διεκδικήσουν αναδρομικά αυτά που τους οφείλονται. </w:t>
      </w:r>
    </w:p>
    <w:p w14:paraId="295D7526"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 αυτό, κύριε Υπουργέ, σας καλούμε να διαχωρίσετε το άρθρο 6 από την τροπολογία. Αν, ωστόσο, δεν το πράξετε, εμείς επειδή θα ψηφίσουμε</w:t>
      </w:r>
      <w:r>
        <w:rPr>
          <w:rFonts w:eastAsia="Times New Roman" w:cs="Times New Roman"/>
          <w:szCs w:val="24"/>
        </w:rPr>
        <w:t xml:space="preserve"> την τροπολογία, θα καταθέσουμε στη συνέχεια τροπολογία για την κατάργηση αυτού του επώδυνου άρθρου, του άρθρου 6. </w:t>
      </w:r>
    </w:p>
    <w:p w14:paraId="295D7527"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θα ήθελα να αναφερθώ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295D7528"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έλεγα, κύριε Υπουργέ, πως για εσάς είναι ένα βολικό όχημα, ώστε να προχωρήσ</w:t>
      </w:r>
      <w:r>
        <w:rPr>
          <w:rFonts w:eastAsia="Times New Roman" w:cs="Times New Roman"/>
          <w:szCs w:val="24"/>
        </w:rPr>
        <w:t>ετε στις διαπραγματεύσεις με τους εταίρους. Όμως, στην ουσία και εσείς οι ίδιοι της Κυβέρνησης 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αποδομείτε</w:t>
      </w:r>
      <w:proofErr w:type="spellEnd"/>
      <w:r>
        <w:rPr>
          <w:rFonts w:eastAsia="Times New Roman" w:cs="Times New Roman"/>
          <w:szCs w:val="24"/>
        </w:rPr>
        <w:t xml:space="preserve"> και στην πραγματικότητα παραδέχεστε την ανεπάρκειά του με τις τροπολογίες που φέρνετε σε κάθε νομοσχέδιο. Ωστόσο, συνεχίζετε να υπ</w:t>
      </w:r>
      <w:r>
        <w:rPr>
          <w:rFonts w:eastAsia="Times New Roman" w:cs="Times New Roman"/>
          <w:szCs w:val="24"/>
        </w:rPr>
        <w:t>οστηρ</w:t>
      </w:r>
      <w:r>
        <w:rPr>
          <w:rFonts w:eastAsia="Times New Roman" w:cs="Times New Roman"/>
          <w:szCs w:val="24"/>
        </w:rPr>
        <w:t>ίζετε ότι κ</w:t>
      </w:r>
      <w:r>
        <w:rPr>
          <w:rFonts w:eastAsia="Times New Roman" w:cs="Times New Roman"/>
          <w:szCs w:val="24"/>
        </w:rPr>
        <w:t xml:space="preserve">άνατε τη μεγάλη τομή στο ασφαλιστικό, ότι κάνατε τη μεγάλη ασφαλιστική μεταρρύθμιση. </w:t>
      </w:r>
    </w:p>
    <w:p w14:paraId="295D7529"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Εδώ, όμως, έρχονται και σας απαντούν οι εταίροι, αποκαλύπτοντας τη στρατηγική σας, όταν λένε ότι ήταν δική σας η απόφαση της περικοπής των συντάξεων. Και ενώ βάλατε τις υ</w:t>
      </w:r>
      <w:r>
        <w:rPr>
          <w:rFonts w:eastAsia="Times New Roman" w:cs="Times New Roman"/>
          <w:szCs w:val="24"/>
        </w:rPr>
        <w:t xml:space="preserve">πογραφές σας να </w:t>
      </w:r>
      <w:proofErr w:type="spellStart"/>
      <w:r>
        <w:rPr>
          <w:rFonts w:eastAsia="Times New Roman" w:cs="Times New Roman"/>
          <w:szCs w:val="24"/>
        </w:rPr>
        <w:t>περικοπούν</w:t>
      </w:r>
      <w:proofErr w:type="spellEnd"/>
      <w:r>
        <w:rPr>
          <w:rFonts w:eastAsia="Times New Roman" w:cs="Times New Roman"/>
          <w:szCs w:val="24"/>
        </w:rPr>
        <w:t xml:space="preserve"> παλιές και νέες συντάξεις, ακόμη και συντάξεις χηρείας, έρχεστε σήμερα και υπόσχεστε ότι δεν θα </w:t>
      </w:r>
      <w:proofErr w:type="spellStart"/>
      <w:r>
        <w:rPr>
          <w:rFonts w:eastAsia="Times New Roman" w:cs="Times New Roman"/>
          <w:szCs w:val="24"/>
        </w:rPr>
        <w:t>περικοπούν</w:t>
      </w:r>
      <w:proofErr w:type="spellEnd"/>
      <w:r>
        <w:rPr>
          <w:rFonts w:eastAsia="Times New Roman" w:cs="Times New Roman"/>
          <w:szCs w:val="24"/>
        </w:rPr>
        <w:t xml:space="preserve">. Και αυτό ως άσος στο μανίκι για τις εκλογές. </w:t>
      </w:r>
    </w:p>
    <w:p w14:paraId="295D752A"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κύριε Υπουργέ, αυτό που δεν συνειδητοποιείτε είναι ότι δεν αρκεί η μη</w:t>
      </w:r>
      <w:r>
        <w:rPr>
          <w:rFonts w:eastAsia="Times New Roman" w:cs="Times New Roman"/>
          <w:szCs w:val="24"/>
        </w:rPr>
        <w:t xml:space="preserve"> περικοπή των συντάξεων για να αλλάξει το κλίμα στην κοινωνία, διότι υπάρχει στη μνήμη όλων η παραχώρηση της δημόσιας περιουσίας για ενενήντα εννιά χρόνια, η αύξηση -αντί για κατάργηση- του ΕΝΦΙΑ, η παράδοση σε ξένα </w:t>
      </w:r>
      <w:r>
        <w:rPr>
          <w:rFonts w:eastAsia="Times New Roman" w:cs="Times New Roman"/>
          <w:szCs w:val="24"/>
          <w:lang w:val="en-US"/>
        </w:rPr>
        <w:t>funds</w:t>
      </w:r>
      <w:r>
        <w:rPr>
          <w:rFonts w:eastAsia="Times New Roman" w:cs="Times New Roman"/>
          <w:szCs w:val="24"/>
        </w:rPr>
        <w:t xml:space="preserve">, στα «κοράκια» όπως λέγατε, ακόμα </w:t>
      </w:r>
      <w:r>
        <w:rPr>
          <w:rFonts w:eastAsia="Times New Roman" w:cs="Times New Roman"/>
          <w:szCs w:val="24"/>
        </w:rPr>
        <w:t xml:space="preserve">και της πρώτης κατοικίας, οδηγώντας στον δρόμο χιλιάδες οικογένειες. </w:t>
      </w:r>
    </w:p>
    <w:p w14:paraId="295D752B" w14:textId="77777777" w:rsidR="006C59DA" w:rsidRDefault="00DE6A6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Υπουργέ, τέσσερα χρόνια χρονοτριβείτε, δεν προωθείτε τις διαδικασίες αξιοποίησης των υδρογονανθράκων και την ίδια ώρα αγορεύετε περί της ανάπτυξης με ανεκπλήρωτη την υπόσχεση της π</w:t>
      </w:r>
      <w:r>
        <w:rPr>
          <w:rFonts w:eastAsia="Times New Roman" w:cs="Times New Roman"/>
          <w:szCs w:val="24"/>
        </w:rPr>
        <w:t>αραγωγικής ανασυγκρότησης. Πρέπει να γίνει πλέον σαφές σε όλους ότι αν δεν παρ</w:t>
      </w:r>
      <w:r>
        <w:rPr>
          <w:rFonts w:eastAsia="Times New Roman" w:cs="Times New Roman"/>
          <w:szCs w:val="24"/>
        </w:rPr>
        <w:t>αγάγ</w:t>
      </w:r>
      <w:r>
        <w:rPr>
          <w:rFonts w:eastAsia="Times New Roman" w:cs="Times New Roman"/>
          <w:szCs w:val="24"/>
        </w:rPr>
        <w:t xml:space="preserve">ουμε πλούτο, δεν έχουμε να </w:t>
      </w:r>
      <w:proofErr w:type="spellStart"/>
      <w:r>
        <w:rPr>
          <w:rFonts w:eastAsia="Times New Roman" w:cs="Times New Roman"/>
          <w:szCs w:val="24"/>
        </w:rPr>
        <w:t>επαναδιανείμουμε</w:t>
      </w:r>
      <w:proofErr w:type="spellEnd"/>
      <w:r>
        <w:rPr>
          <w:rFonts w:eastAsia="Times New Roman" w:cs="Times New Roman"/>
          <w:szCs w:val="24"/>
        </w:rPr>
        <w:t xml:space="preserve"> τίποτα. Άρα πρέπει να προτάξουμε την παραγωγική ανασυγκρότηση της χώρας, να δρομολογήσουμε τις εξελίξεις για την παραγωγή πλούτου,</w:t>
      </w:r>
      <w:r>
        <w:rPr>
          <w:rFonts w:eastAsia="Times New Roman" w:cs="Times New Roman"/>
          <w:szCs w:val="24"/>
        </w:rPr>
        <w:t xml:space="preserve"> τον οποίο θα </w:t>
      </w:r>
      <w:proofErr w:type="spellStart"/>
      <w:r>
        <w:rPr>
          <w:rFonts w:eastAsia="Times New Roman" w:cs="Times New Roman"/>
          <w:szCs w:val="24"/>
        </w:rPr>
        <w:t>επαναδιανείμουμε</w:t>
      </w:r>
      <w:proofErr w:type="spellEnd"/>
      <w:r>
        <w:rPr>
          <w:rFonts w:eastAsia="Times New Roman" w:cs="Times New Roman"/>
          <w:szCs w:val="24"/>
        </w:rPr>
        <w:t xml:space="preserve"> δικαίως στους πολίτες. </w:t>
      </w:r>
    </w:p>
    <w:p w14:paraId="295D752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επανέλθω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στο μείζον ζήτημα που έχει προκύψει με τα αναδρομικά των συντάξεων. Σας καλούμε να αφήσετε τη συνειδητή εκ μέρους της Κυβέρνησης πρόκληση </w:t>
      </w:r>
      <w:r>
        <w:rPr>
          <w:rFonts w:eastAsia="Times New Roman" w:cs="Times New Roman"/>
          <w:szCs w:val="24"/>
        </w:rPr>
        <w:t>σύγχυσης</w:t>
      </w:r>
      <w:r>
        <w:rPr>
          <w:rFonts w:eastAsia="Times New Roman" w:cs="Times New Roman"/>
          <w:szCs w:val="24"/>
        </w:rPr>
        <w:t xml:space="preserve"> </w:t>
      </w:r>
      <w:r>
        <w:rPr>
          <w:rFonts w:eastAsia="Times New Roman" w:cs="Times New Roman"/>
          <w:szCs w:val="24"/>
        </w:rPr>
        <w:t xml:space="preserve">και να πείτε ξεκάθαρα στους συνταξιούχους ποιοι δικαιούνται, τι θα πάρουν και πότε θα τα πάρουν. </w:t>
      </w:r>
    </w:p>
    <w:p w14:paraId="295D752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είπε ο Υφυπουργός ότι είμαστε προκλητικοί που ζητάμε την κατάργηση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Το ζήτημα είναι να συγκροτηθεί ένα </w:t>
      </w:r>
      <w:r>
        <w:rPr>
          <w:rFonts w:eastAsia="Times New Roman" w:cs="Times New Roman"/>
          <w:szCs w:val="24"/>
        </w:rPr>
        <w:t xml:space="preserve">ασφαλιστικό πλαίσιο του οποίου η ορθή και κοινωνικά δίκαιη εφαρμογή του δεν θα κρίνεται ούτε στις τροπολογίες που θα φέρνει η εκάστοτε κυβέρνηση ούτε στα δικαστήρια. </w:t>
      </w:r>
    </w:p>
    <w:p w14:paraId="295D752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Αυτές οι ιδεολογικές εμμονές έφεραν την πατρίδα μας στο χείλος του γκρεμού, στην φτωχοποί</w:t>
      </w:r>
      <w:r>
        <w:rPr>
          <w:rFonts w:eastAsia="Times New Roman" w:cs="Times New Roman"/>
          <w:szCs w:val="24"/>
        </w:rPr>
        <w:t>ηση της κοινωνίας. Χρειάζεται σε δύο, τρεις τομείς της πολιτικής να προκρίνουμε την πολιτική συναίνεση. Σαφώς και θα είναι επίπονο, λόγω ιδεολογικών και ιστορικών διαφορών των κομμάτων, αλλά οφείλουμε να το κάνουμε με υπευθυνότητα καθώς και με τεκμηριωμένο</w:t>
      </w:r>
      <w:r>
        <w:rPr>
          <w:rFonts w:eastAsia="Times New Roman" w:cs="Times New Roman"/>
          <w:szCs w:val="24"/>
        </w:rPr>
        <w:t xml:space="preserve"> τρόπο και λόγο, με βάση </w:t>
      </w:r>
      <w:proofErr w:type="spellStart"/>
      <w:r>
        <w:rPr>
          <w:rFonts w:eastAsia="Times New Roman" w:cs="Times New Roman"/>
          <w:szCs w:val="24"/>
        </w:rPr>
        <w:t>επικαιροποιημένες</w:t>
      </w:r>
      <w:proofErr w:type="spellEnd"/>
      <w:r>
        <w:rPr>
          <w:rFonts w:eastAsia="Times New Roman" w:cs="Times New Roman"/>
          <w:szCs w:val="24"/>
        </w:rPr>
        <w:t xml:space="preserve"> αναλογιστικές μελέτες. </w:t>
      </w:r>
    </w:p>
    <w:p w14:paraId="295D752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αγαπητοί συνάδελφοι, κάθε τρεις και λίγο να αλλάζουμε το ασφαλιστικό και ο εργαζόμενος ή ο συνταξιούχος να βρίσκεται μετέωρος στον προγραμματισμό της ζωής του. </w:t>
      </w:r>
    </w:p>
    <w:p w14:paraId="295D753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Τέλος, αυτό που</w:t>
      </w:r>
      <w:r>
        <w:rPr>
          <w:rFonts w:eastAsia="Times New Roman" w:cs="Times New Roman"/>
          <w:szCs w:val="24"/>
        </w:rPr>
        <w:t xml:space="preserve"> οφείλουμε να κάνουμε είναι να βρούμε λύσεις για αυτά τα νέα παιδιά που μας παρακολουθούν από τα θεωρεία, για αυτά τα νέα παιδιά,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που άφησαν την Ελλάδα </w:t>
      </w:r>
      <w:r>
        <w:rPr>
          <w:rFonts w:eastAsia="Times New Roman" w:cs="Times New Roman"/>
          <w:szCs w:val="24"/>
        </w:rPr>
        <w:t>-</w:t>
      </w:r>
      <w:r>
        <w:rPr>
          <w:rFonts w:eastAsia="Times New Roman" w:cs="Times New Roman"/>
          <w:szCs w:val="24"/>
        </w:rPr>
        <w:t xml:space="preserve">με το </w:t>
      </w:r>
      <w:r>
        <w:rPr>
          <w:rFonts w:eastAsia="Times New Roman" w:cs="Times New Roman"/>
          <w:szCs w:val="24"/>
          <w:lang w:val="en-US"/>
        </w:rPr>
        <w:t>brain</w:t>
      </w:r>
      <w:r w:rsidRPr="00C20C2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Pr="00C20C2F">
        <w:rPr>
          <w:rFonts w:eastAsia="Times New Roman" w:cs="Times New Roman"/>
          <w:szCs w:val="24"/>
        </w:rPr>
        <w:t xml:space="preserve"> </w:t>
      </w:r>
      <w:r>
        <w:rPr>
          <w:rFonts w:eastAsia="Times New Roman" w:cs="Times New Roman"/>
          <w:szCs w:val="24"/>
        </w:rPr>
        <w:t>και βρέθηκαν στο εξωτερικό. Τους οφείλουμε, αγαπη</w:t>
      </w:r>
      <w:r>
        <w:rPr>
          <w:rFonts w:eastAsia="Times New Roman" w:cs="Times New Roman"/>
          <w:szCs w:val="24"/>
        </w:rPr>
        <w:t xml:space="preserve">τοί συνάδελφοι, ένα εισιτήριο επιστροφής, ένα εισιτήριο που θα τους διασφαλίζει βιώσιμη θέση απασχόλησης και ποιότητα ζωής στην πατρίδα μας. Τους οφείλουμε λύσεις και πρέπει να τις βρούμε. </w:t>
      </w:r>
    </w:p>
    <w:p w14:paraId="295D753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w:t>
      </w:r>
      <w:r>
        <w:rPr>
          <w:rFonts w:eastAsia="Times New Roman" w:cs="Times New Roman"/>
          <w:szCs w:val="24"/>
        </w:rPr>
        <w:t>ο</w:t>
      </w:r>
      <w:r>
        <w:rPr>
          <w:rFonts w:eastAsia="Times New Roman" w:cs="Times New Roman"/>
          <w:szCs w:val="24"/>
        </w:rPr>
        <w:t xml:space="preserve">δηγία, και στην </w:t>
      </w:r>
      <w:r>
        <w:rPr>
          <w:rFonts w:eastAsia="Times New Roman" w:cs="Times New Roman"/>
          <w:szCs w:val="24"/>
        </w:rPr>
        <w:t>ε</w:t>
      </w:r>
      <w:r>
        <w:rPr>
          <w:rFonts w:eastAsia="Times New Roman" w:cs="Times New Roman"/>
          <w:szCs w:val="24"/>
        </w:rPr>
        <w:t xml:space="preserve">πιτροπή αλλά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 xml:space="preserve">, είπα ότι την ψηφίζουμε. </w:t>
      </w:r>
    </w:p>
    <w:p w14:paraId="295D753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95D7533" w14:textId="77777777" w:rsidR="006C59DA" w:rsidRDefault="00DE6A6A">
      <w:pPr>
        <w:spacing w:line="600" w:lineRule="auto"/>
        <w:ind w:firstLine="720"/>
        <w:contextualSpacing/>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τον κ. Κωνσταντόπουλο. </w:t>
      </w:r>
    </w:p>
    <w:p w14:paraId="295D7534" w14:textId="77777777" w:rsidR="006C59DA" w:rsidRDefault="00DE6A6A">
      <w:pPr>
        <w:spacing w:line="600" w:lineRule="auto"/>
        <w:ind w:firstLine="720"/>
        <w:contextualSpacing/>
        <w:jc w:val="both"/>
        <w:rPr>
          <w:rFonts w:eastAsia="Times New Roman" w:cs="Times New Roman"/>
        </w:rPr>
      </w:pP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προηγουμέν</w:t>
      </w:r>
      <w:r>
        <w:rPr>
          <w:rFonts w:eastAsia="Times New Roman" w:cs="Times New Roman"/>
        </w:rPr>
        <w:t xml:space="preserve">ως </w:t>
      </w:r>
      <w:r w:rsidRPr="00111BFF">
        <w:rPr>
          <w:rFonts w:eastAsia="Times New Roman" w:cs="Times New Roman"/>
        </w:rPr>
        <w:t xml:space="preserve">ενημερώθηκαν για την ιστορία του κτηρίου και τον τρόπο οργάνωσης και λειτουργίας της Βουλής, </w:t>
      </w:r>
      <w:r>
        <w:rPr>
          <w:rFonts w:eastAsia="Times New Roman" w:cs="Times New Roman"/>
        </w:rPr>
        <w:t>πενήντα</w:t>
      </w:r>
      <w:r w:rsidRPr="00111BFF">
        <w:rPr>
          <w:rFonts w:eastAsia="Times New Roman" w:cs="Times New Roman"/>
        </w:rPr>
        <w:t xml:space="preserve"> μαθήτριες και μαθητές και </w:t>
      </w:r>
      <w:r>
        <w:rPr>
          <w:rFonts w:eastAsia="Times New Roman" w:cs="Times New Roman"/>
        </w:rPr>
        <w:t>οκτώ</w:t>
      </w:r>
      <w:r w:rsidRPr="00111BFF">
        <w:rPr>
          <w:rFonts w:eastAsia="Times New Roman" w:cs="Times New Roman"/>
        </w:rPr>
        <w:t xml:space="preserve"> συνοδοί εκπαιδευτικοί από το 2</w:t>
      </w:r>
      <w:r w:rsidRPr="002A180C">
        <w:rPr>
          <w:rFonts w:eastAsia="Times New Roman" w:cs="Times New Roman"/>
          <w:vertAlign w:val="superscript"/>
          <w:lang w:val="en-US"/>
        </w:rPr>
        <w:t>o</w:t>
      </w:r>
      <w:r w:rsidRPr="00111BFF">
        <w:rPr>
          <w:rFonts w:eastAsia="Times New Roman" w:cs="Times New Roman"/>
        </w:rPr>
        <w:t xml:space="preserve"> Δημοτικό Σχολείο </w:t>
      </w:r>
      <w:r>
        <w:rPr>
          <w:rFonts w:eastAsia="Times New Roman" w:cs="Times New Roman"/>
        </w:rPr>
        <w:t>Τρικάλων και το 16</w:t>
      </w:r>
      <w:r w:rsidRPr="002A180C">
        <w:rPr>
          <w:rFonts w:eastAsia="Times New Roman" w:cs="Times New Roman"/>
          <w:vertAlign w:val="superscript"/>
        </w:rPr>
        <w:t xml:space="preserve">ο </w:t>
      </w:r>
      <w:r>
        <w:rPr>
          <w:rFonts w:eastAsia="Times New Roman" w:cs="Times New Roman"/>
        </w:rPr>
        <w:t>Δημοτικό Σχολείο Τρικάλων</w:t>
      </w:r>
      <w:r w:rsidRPr="00111BFF">
        <w:rPr>
          <w:rFonts w:eastAsia="Times New Roman" w:cs="Times New Roman"/>
        </w:rPr>
        <w:t xml:space="preserve">. </w:t>
      </w:r>
    </w:p>
    <w:p w14:paraId="295D7535" w14:textId="77777777" w:rsidR="006C59DA" w:rsidRDefault="00DE6A6A">
      <w:pPr>
        <w:spacing w:line="600" w:lineRule="auto"/>
        <w:ind w:firstLine="720"/>
        <w:contextualSpacing/>
        <w:jc w:val="both"/>
        <w:rPr>
          <w:rFonts w:eastAsia="Times New Roman" w:cs="Times New Roman"/>
        </w:rPr>
      </w:pPr>
      <w:r w:rsidRPr="00111BFF">
        <w:rPr>
          <w:rFonts w:eastAsia="Times New Roman" w:cs="Times New Roman"/>
        </w:rPr>
        <w:t>Η Βουλή τούς καλωσορίζει</w:t>
      </w:r>
      <w:r w:rsidRPr="00111BFF">
        <w:rPr>
          <w:rFonts w:eastAsia="Times New Roman" w:cs="Times New Roman"/>
        </w:rPr>
        <w:t xml:space="preserve">. </w:t>
      </w:r>
    </w:p>
    <w:p w14:paraId="295D7536" w14:textId="77777777" w:rsidR="006C59DA" w:rsidRDefault="00DE6A6A">
      <w:pPr>
        <w:spacing w:line="600" w:lineRule="auto"/>
        <w:ind w:firstLine="720"/>
        <w:contextualSpacing/>
        <w:jc w:val="center"/>
        <w:rPr>
          <w:rFonts w:eastAsia="Times New Roman" w:cs="Times New Roman"/>
        </w:rPr>
      </w:pPr>
      <w:r w:rsidRPr="00111BFF">
        <w:rPr>
          <w:rFonts w:eastAsia="Times New Roman" w:cs="Times New Roman"/>
        </w:rPr>
        <w:t>(Χειροκροτήματα απ’ όλες τις πτέρυγες της Βουλής)</w:t>
      </w:r>
    </w:p>
    <w:p w14:paraId="295D7537" w14:textId="77777777" w:rsidR="006C59DA" w:rsidRDefault="00DE6A6A">
      <w:pPr>
        <w:spacing w:line="600" w:lineRule="auto"/>
        <w:ind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Σαχινίδη</w:t>
      </w:r>
      <w:proofErr w:type="spellEnd"/>
      <w:r>
        <w:rPr>
          <w:rFonts w:eastAsia="Times New Roman" w:cs="Times New Roman"/>
        </w:rPr>
        <w:t>, έχετε τον λόγο για πέντε λεπτά. Αν χρειαστείτε περισσότερο χρόνο, θα υπάρξει σχετική ανοχή.</w:t>
      </w:r>
    </w:p>
    <w:p w14:paraId="295D7538" w14:textId="77777777" w:rsidR="006C59DA" w:rsidRDefault="00DE6A6A">
      <w:pPr>
        <w:spacing w:line="600" w:lineRule="auto"/>
        <w:ind w:firstLine="720"/>
        <w:contextualSpacing/>
        <w:jc w:val="both"/>
        <w:rPr>
          <w:rFonts w:eastAsia="Times New Roman" w:cs="Times New Roman"/>
        </w:rPr>
      </w:pPr>
      <w:r>
        <w:rPr>
          <w:rFonts w:eastAsia="Times New Roman" w:cs="Times New Roman"/>
          <w:b/>
        </w:rPr>
        <w:t>ΙΩΑΝΝΗΣ ΣΑΧΙΝΙΔΗΣ:</w:t>
      </w:r>
      <w:r>
        <w:rPr>
          <w:rFonts w:eastAsia="Times New Roman" w:cs="Times New Roman"/>
        </w:rPr>
        <w:t xml:space="preserve"> Ευχαριστώ, κύριε Πρόεδρε.</w:t>
      </w:r>
    </w:p>
    <w:p w14:paraId="295D7539" w14:textId="77777777" w:rsidR="006C59DA" w:rsidRDefault="00DE6A6A">
      <w:pPr>
        <w:spacing w:line="600" w:lineRule="auto"/>
        <w:ind w:firstLine="720"/>
        <w:contextualSpacing/>
        <w:jc w:val="both"/>
        <w:rPr>
          <w:rFonts w:eastAsia="Times New Roman" w:cs="Times New Roman"/>
        </w:rPr>
      </w:pPr>
      <w:r>
        <w:rPr>
          <w:rFonts w:eastAsia="Times New Roman" w:cs="Times New Roman"/>
        </w:rPr>
        <w:t xml:space="preserve">Κρίνω σκόπιμο να ενημερώσω το Σώμα ότι στην εξόδιο ακολουθία του νεομάρτυρα Κωνσταντίνου </w:t>
      </w:r>
      <w:proofErr w:type="spellStart"/>
      <w:r>
        <w:rPr>
          <w:rFonts w:eastAsia="Times New Roman" w:cs="Times New Roman"/>
        </w:rPr>
        <w:t>Κατσίφα</w:t>
      </w:r>
      <w:proofErr w:type="spellEnd"/>
      <w:r>
        <w:rPr>
          <w:rFonts w:eastAsia="Times New Roman" w:cs="Times New Roman"/>
        </w:rPr>
        <w:t xml:space="preserve">, παραβρέθηκαν εκ μέρους της Χρυσής Αυγής, εκπροσωπώντας τον Γενικό Γραμματέα Νικόλαο </w:t>
      </w:r>
      <w:proofErr w:type="spellStart"/>
      <w:r>
        <w:rPr>
          <w:rFonts w:eastAsia="Times New Roman" w:cs="Times New Roman"/>
        </w:rPr>
        <w:t>Μιχαλολιάκο</w:t>
      </w:r>
      <w:proofErr w:type="spellEnd"/>
      <w:r>
        <w:rPr>
          <w:rFonts w:eastAsia="Times New Roman" w:cs="Times New Roman"/>
        </w:rPr>
        <w:t xml:space="preserve"> και την Κοινοβουλευτική Ομάδα της Χρυσής Αυγής, δύο Βουλευτές </w:t>
      </w:r>
      <w:r>
        <w:rPr>
          <w:rFonts w:eastAsia="Times New Roman" w:cs="Times New Roman"/>
        </w:rPr>
        <w:t xml:space="preserve">του </w:t>
      </w:r>
      <w:r>
        <w:rPr>
          <w:rFonts w:eastAsia="Times New Roman" w:cs="Times New Roman"/>
        </w:rPr>
        <w:t>ε</w:t>
      </w:r>
      <w:r>
        <w:rPr>
          <w:rFonts w:eastAsia="Times New Roman" w:cs="Times New Roman"/>
        </w:rPr>
        <w:t xml:space="preserve">λληνικού Κοινοβουλίου της Χρυσής Αυγής και ένας Ευρωβουλευτής της Χρυσής Αυγής, μαζί με κλιμάκιο συναγωνιστών, για να τιμήσουν τον άδικα δολοφονημένο Κωνσταντίνο </w:t>
      </w:r>
      <w:proofErr w:type="spellStart"/>
      <w:r>
        <w:rPr>
          <w:rFonts w:eastAsia="Times New Roman" w:cs="Times New Roman"/>
        </w:rPr>
        <w:t>Κατσίφα</w:t>
      </w:r>
      <w:proofErr w:type="spellEnd"/>
      <w:r>
        <w:rPr>
          <w:rFonts w:eastAsia="Times New Roman" w:cs="Times New Roman"/>
        </w:rPr>
        <w:t xml:space="preserve">. </w:t>
      </w:r>
    </w:p>
    <w:p w14:paraId="295D753A" w14:textId="77777777" w:rsidR="006C59DA" w:rsidRDefault="00DE6A6A">
      <w:pPr>
        <w:spacing w:line="600" w:lineRule="auto"/>
        <w:ind w:firstLine="720"/>
        <w:contextualSpacing/>
        <w:jc w:val="both"/>
        <w:rPr>
          <w:rFonts w:eastAsia="Times New Roman" w:cs="Times New Roman"/>
        </w:rPr>
      </w:pPr>
      <w:r>
        <w:rPr>
          <w:rFonts w:eastAsia="Times New Roman" w:cs="Times New Roman"/>
        </w:rPr>
        <w:t>Κύριε Πρόεδρε, πριν από λίγο έγινε αναφορά από τον Κοινοβουλευτικό Εκπρόσωπο γι</w:t>
      </w:r>
      <w:r>
        <w:rPr>
          <w:rFonts w:eastAsia="Times New Roman" w:cs="Times New Roman"/>
        </w:rPr>
        <w:t>α κάτι που δυστυχώς δεν ισχύει. Και λέω «δυστυχώς» γιατί</w:t>
      </w:r>
      <w:r>
        <w:rPr>
          <w:rFonts w:eastAsia="Times New Roman" w:cs="Times New Roman"/>
        </w:rPr>
        <w:t>,</w:t>
      </w:r>
      <w:r>
        <w:rPr>
          <w:rFonts w:eastAsia="Times New Roman" w:cs="Times New Roman"/>
        </w:rPr>
        <w:t xml:space="preserve"> όντως</w:t>
      </w:r>
      <w:r>
        <w:rPr>
          <w:rFonts w:eastAsia="Times New Roman" w:cs="Times New Roman"/>
        </w:rPr>
        <w:t>,</w:t>
      </w:r>
      <w:r>
        <w:rPr>
          <w:rFonts w:eastAsia="Times New Roman" w:cs="Times New Roman"/>
        </w:rPr>
        <w:t xml:space="preserve"> δυστυχώς δεν ισχύει. Είπε ότι συμπεριλαμβάνονται στο παρόν σχέδιο νόμου, με αυτή την τροπολογία, όλοι οι δικαιούχοι των ειδικών μισθολογίων και πως μέχρι τα Χριστούγεννα θα πάρουν όλοι οι δικ</w:t>
      </w:r>
      <w:r>
        <w:rPr>
          <w:rFonts w:eastAsia="Times New Roman" w:cs="Times New Roman"/>
        </w:rPr>
        <w:t xml:space="preserve">αιούχοι τα αναδρομικά. </w:t>
      </w:r>
    </w:p>
    <w:p w14:paraId="295D753B" w14:textId="77777777" w:rsidR="006C59DA" w:rsidRDefault="00DE6A6A">
      <w:pPr>
        <w:spacing w:line="600" w:lineRule="auto"/>
        <w:ind w:firstLine="720"/>
        <w:contextualSpacing/>
        <w:jc w:val="both"/>
        <w:rPr>
          <w:rFonts w:eastAsia="Times New Roman" w:cs="Times New Roman"/>
        </w:rPr>
      </w:pPr>
      <w:r>
        <w:rPr>
          <w:rFonts w:eastAsia="Times New Roman" w:cs="Times New Roman"/>
        </w:rPr>
        <w:t xml:space="preserve">Εδώ θα πρέπει να μας δώσει τα φώτα του ο ίδιος ο κύριος Υπουργός και να μας εξηγήσει </w:t>
      </w:r>
      <w:r>
        <w:rPr>
          <w:rFonts w:eastAsia="Times New Roman" w:cs="Times New Roman"/>
        </w:rPr>
        <w:t>-θ</w:t>
      </w:r>
      <w:r>
        <w:rPr>
          <w:rFonts w:eastAsia="Times New Roman" w:cs="Times New Roman"/>
        </w:rPr>
        <w:t xml:space="preserve">έλω να πιστεύω ότι είναι πραγματικά μια παράλειψη από το επιτελείο </w:t>
      </w:r>
      <w:r>
        <w:rPr>
          <w:rFonts w:eastAsia="Times New Roman" w:cs="Times New Roman"/>
        </w:rPr>
        <w:t>σας-</w:t>
      </w:r>
      <w:r>
        <w:rPr>
          <w:rFonts w:eastAsia="Times New Roman" w:cs="Times New Roman"/>
        </w:rPr>
        <w:t xml:space="preserve"> το να μην συμπεριληφθούν στην παρούσα τροπολογία με γενικό αριθμό 1796 κα</w:t>
      </w:r>
      <w:r>
        <w:rPr>
          <w:rFonts w:eastAsia="Times New Roman" w:cs="Times New Roman"/>
        </w:rPr>
        <w:t>ι ειδικό 141 ιατροδικαστές που ανήκουν και αυτοί στο ειδικό μισθολόγιο. Μάλιστα, αναφέρω και ενημερώνω το Σώμα ότι θα ήταν ελάχιστη η δημοσιονομική επιβάρυνση, διότι αφορά είκοσι τέσσερα με είκοσι πέντε άτομα.</w:t>
      </w:r>
    </w:p>
    <w:p w14:paraId="295D753C" w14:textId="77777777" w:rsidR="006C59DA" w:rsidRDefault="00DE6A6A">
      <w:pPr>
        <w:spacing w:line="600" w:lineRule="auto"/>
        <w:ind w:firstLine="720"/>
        <w:contextualSpacing/>
        <w:jc w:val="both"/>
        <w:rPr>
          <w:rFonts w:eastAsia="Times New Roman" w:cs="Times New Roman"/>
        </w:rPr>
      </w:pPr>
      <w:r>
        <w:rPr>
          <w:rFonts w:eastAsia="Times New Roman" w:cs="Times New Roman"/>
        </w:rPr>
        <w:t>Θα μπορούσατε από την αρχή της συζήτησης, κύρι</w:t>
      </w:r>
      <w:r>
        <w:rPr>
          <w:rFonts w:eastAsia="Times New Roman" w:cs="Times New Roman"/>
        </w:rPr>
        <w:t>ε Υπουργέ, να φέρετε στο παρόν σχέδιο νόμου μια νομοτεχνική βελτίωση, η οποία θα τους συμπεριελάμβανε. Υπήρχε πιστεύω ο χρόνος για να το πράξετε. Ειλικρινά πιστεύω ότι ήταν απλά μια παράλειψη, εκτός και αν αυτή η παράλειψη έχει να κάνει με το ότι ένας εκ τ</w:t>
      </w:r>
      <w:r>
        <w:rPr>
          <w:rFonts w:eastAsia="Times New Roman" w:cs="Times New Roman"/>
        </w:rPr>
        <w:t xml:space="preserve">ων ιατροδικαστών είναι μέλος του </w:t>
      </w:r>
      <w:r>
        <w:rPr>
          <w:rFonts w:eastAsia="Times New Roman" w:cs="Times New Roman"/>
        </w:rPr>
        <w:t>ε</w:t>
      </w:r>
      <w:r>
        <w:rPr>
          <w:rFonts w:eastAsia="Times New Roman" w:cs="Times New Roman"/>
        </w:rPr>
        <w:t xml:space="preserve">λληνικού Κοινοβουλίου και της Χρυσής Αυγής. </w:t>
      </w:r>
    </w:p>
    <w:p w14:paraId="295D753D" w14:textId="77777777" w:rsidR="006C59DA" w:rsidRDefault="00DE6A6A">
      <w:pPr>
        <w:spacing w:line="600" w:lineRule="auto"/>
        <w:ind w:firstLine="720"/>
        <w:contextualSpacing/>
        <w:jc w:val="both"/>
        <w:rPr>
          <w:rFonts w:eastAsia="Times New Roman" w:cs="Times New Roman"/>
        </w:rPr>
      </w:pPr>
      <w:r>
        <w:rPr>
          <w:rFonts w:eastAsia="Times New Roman" w:cs="Times New Roman"/>
        </w:rPr>
        <w:t>Εδώ όμως, κύριε Υπουργέ, τίθεται ένα άλλο ζήτημα. Άλλη τροπολογία παρουσιάσατε στους ενδιαφερόμενους ως προς τη συγκεκριμένη τροπολογία 1796/141 και άλλη φέρατε σήμερα στην Ολομ</w:t>
      </w:r>
      <w:r>
        <w:rPr>
          <w:rFonts w:eastAsia="Times New Roman" w:cs="Times New Roman"/>
        </w:rPr>
        <w:t>έλεια. Αυτό τουλάχιστον μας είπαν όλοι οι ενδιαφερόμενοι. Πουθενά στην παρούσα τροπολογία δεν υπάρχει αναφορά -και εδώ απαντάται το δεύτερο θέμα που έθεσε ο Κοινοβουλευτικός Εκπρόσωπος του ΣΥΡΙΖΑ σχετικά με το ότι μέχρι τα Χριστούγεννα θα έχουν εισπράξει ό</w:t>
      </w:r>
      <w:r>
        <w:rPr>
          <w:rFonts w:eastAsia="Times New Roman" w:cs="Times New Roman"/>
        </w:rPr>
        <w:t xml:space="preserve">λοι τα αναδρομικά, για αυτό και είπα ότι δυστυχώς δεν ισχύει- για το τι θα γίνει με όσους έχουν ρυθμίσει τις οφειλές τους. </w:t>
      </w:r>
    </w:p>
    <w:p w14:paraId="295D753E" w14:textId="77777777" w:rsidR="006C59DA" w:rsidRDefault="00DE6A6A">
      <w:pPr>
        <w:tabs>
          <w:tab w:val="left" w:pos="0"/>
        </w:tabs>
        <w:spacing w:line="600" w:lineRule="auto"/>
        <w:ind w:firstLine="993"/>
        <w:contextualSpacing/>
        <w:jc w:val="both"/>
        <w:rPr>
          <w:rFonts w:eastAsia="Times New Roman"/>
          <w:color w:val="000000"/>
          <w:szCs w:val="24"/>
          <w:shd w:val="clear" w:color="auto" w:fill="FFFFFF"/>
        </w:rPr>
      </w:pPr>
      <w:r w:rsidRPr="008A271F">
        <w:rPr>
          <w:rFonts w:eastAsia="Times New Roman"/>
          <w:color w:val="000000"/>
          <w:szCs w:val="24"/>
          <w:shd w:val="clear" w:color="auto" w:fill="FFFFFF"/>
        </w:rPr>
        <w:t>Δεν υπ</w:t>
      </w:r>
      <w:r>
        <w:rPr>
          <w:rFonts w:eastAsia="Times New Roman"/>
          <w:color w:val="000000"/>
          <w:szCs w:val="24"/>
          <w:shd w:val="clear" w:color="auto" w:fill="FFFFFF"/>
        </w:rPr>
        <w:t>άρχει πουθενά κα</w:t>
      </w:r>
      <w:r>
        <w:rPr>
          <w:rFonts w:eastAsia="Times New Roman"/>
          <w:color w:val="000000"/>
          <w:szCs w:val="24"/>
          <w:shd w:val="clear" w:color="auto" w:fill="FFFFFF"/>
        </w:rPr>
        <w:t>μ</w:t>
      </w:r>
      <w:r>
        <w:rPr>
          <w:rFonts w:eastAsia="Times New Roman"/>
          <w:color w:val="000000"/>
          <w:szCs w:val="24"/>
          <w:shd w:val="clear" w:color="auto" w:fill="FFFFFF"/>
        </w:rPr>
        <w:t xml:space="preserve">μία αναφορά για το ακατάσχετο, δεν υπάρχει αναφορά για τον μη συμψηφισμό. Συνταγματικά είναι κατοχυρωμένο το </w:t>
      </w:r>
      <w:r>
        <w:rPr>
          <w:rFonts w:eastAsia="Times New Roman"/>
          <w:color w:val="000000"/>
          <w:szCs w:val="24"/>
          <w:shd w:val="clear" w:color="auto" w:fill="FFFFFF"/>
        </w:rPr>
        <w:t xml:space="preserve">να γίνει συμψηφισμός. Θα μπορούσατε, δε, όπως κάνετε συνήθως, να παραβλέψετε, να κάνετε τα στραβά μάτια, και να υπάρχει ένα ακατάσχετο για τους ανθρώπους οι οποίοι θα επωφεληθούν από αυτή την τροπολογία. </w:t>
      </w:r>
    </w:p>
    <w:p w14:paraId="295D753F"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Τα ερωτήματα</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όμως,</w:t>
      </w:r>
      <w:r>
        <w:rPr>
          <w:rFonts w:eastAsia="Times New Roman"/>
          <w:color w:val="000000"/>
          <w:szCs w:val="24"/>
          <w:shd w:val="clear" w:color="auto" w:fill="FFFFFF"/>
        </w:rPr>
        <w:t xml:space="preserve"> που προκύπτουν είναι τα εξής:</w:t>
      </w:r>
    </w:p>
    <w:p w14:paraId="295D7540"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w:t>
      </w:r>
      <w:r>
        <w:rPr>
          <w:rFonts w:eastAsia="Times New Roman"/>
          <w:color w:val="000000"/>
          <w:szCs w:val="24"/>
          <w:shd w:val="clear" w:color="auto" w:fill="FFFFFF"/>
        </w:rPr>
        <w:t xml:space="preserve">ε την καταβολή των αναδρομικών θα αποδοθούν και οι τόκοι που αναλογούν για τα αντίστοιχα χρονικά διαστήματα που αφορούν χωριστά τον κάθε κλάδο; </w:t>
      </w:r>
    </w:p>
    <w:p w14:paraId="295D7541"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τι θα γίνει από εδώ και πέρα, κύριε Υπουργέ; Όσοι είναι μεταγενέστερα από τις ημερομηνίες που αναφέροντ</w:t>
      </w:r>
      <w:r>
        <w:rPr>
          <w:rFonts w:eastAsia="Times New Roman"/>
          <w:color w:val="000000"/>
          <w:szCs w:val="24"/>
          <w:shd w:val="clear" w:color="auto" w:fill="FFFFFF"/>
        </w:rPr>
        <w:t xml:space="preserve">αι στην τροπολογία, θα πρέπει και αυτοί στο μέλλον, με τη σειρά τους, να κινηθούν νομικά ώστε να δικαιωθούν; Αυτό θα γίνεται εσαεί; Γιατί δεν καταργείτε πολύ απλά τον κατάπτυστο νόμο του </w:t>
      </w:r>
      <w:proofErr w:type="spellStart"/>
      <w:r>
        <w:rPr>
          <w:rFonts w:eastAsia="Times New Roman"/>
          <w:color w:val="000000"/>
          <w:szCs w:val="24"/>
          <w:shd w:val="clear" w:color="auto" w:fill="FFFFFF"/>
        </w:rPr>
        <w:t>Κατρούγκαλου</w:t>
      </w:r>
      <w:proofErr w:type="spellEnd"/>
      <w:r>
        <w:rPr>
          <w:rFonts w:eastAsia="Times New Roman"/>
          <w:color w:val="000000"/>
          <w:szCs w:val="24"/>
          <w:shd w:val="clear" w:color="auto" w:fill="FFFFFF"/>
        </w:rPr>
        <w:t>;</w:t>
      </w:r>
    </w:p>
    <w:p w14:paraId="295D7542"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Έγινε μία αναφορά από τον ίδιο τον Πρωθυπουργό στη σημε</w:t>
      </w:r>
      <w:r>
        <w:rPr>
          <w:rFonts w:eastAsia="Times New Roman"/>
          <w:color w:val="000000"/>
          <w:szCs w:val="24"/>
          <w:shd w:val="clear" w:color="auto" w:fill="FFFFFF"/>
        </w:rPr>
        <w:t xml:space="preserve">ρινή συνεδρίαση. Ανέφερε πως είναι η πρώτη από μία σειρά συνεδριάσεων, οι οποίες θα ακολουθήσουν στην Ολομέλεια και θα αφορούν την ψήφιση θετικών μέτρων. Ήρθε, δηλαδή, ο Πρωθυπουργός σήμερα στην Ολομέλεια και άφησε να </w:t>
      </w:r>
      <w:r>
        <w:rPr>
          <w:rFonts w:eastAsia="Times New Roman"/>
          <w:color w:val="000000"/>
          <w:szCs w:val="24"/>
          <w:shd w:val="clear" w:color="auto" w:fill="FFFFFF"/>
        </w:rPr>
        <w:t>εν</w:t>
      </w:r>
      <w:r>
        <w:rPr>
          <w:rFonts w:eastAsia="Times New Roman"/>
          <w:color w:val="000000"/>
          <w:szCs w:val="24"/>
          <w:shd w:val="clear" w:color="auto" w:fill="FFFFFF"/>
        </w:rPr>
        <w:t xml:space="preserve">νοηθεί ότι όσα έχουν ψηφιστεί μέχρι </w:t>
      </w:r>
      <w:r>
        <w:rPr>
          <w:rFonts w:eastAsia="Times New Roman"/>
          <w:color w:val="000000"/>
          <w:szCs w:val="24"/>
          <w:shd w:val="clear" w:color="auto" w:fill="FFFFFF"/>
        </w:rPr>
        <w:t>τώρα, δεν είχαν απολύτως τίποτα θετικό για τον ελληνικό λαό.</w:t>
      </w:r>
    </w:p>
    <w:p w14:paraId="295D7543"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δε Υπουργός Εθνικής Αμύνης μάς είπε ότι αποκαθίσταται μία αδικία, επιστρέφοντας τα χρήματα -προσέξτε ακριβώς τι είπε, μεταφέρω ακριβώς τα λόγια του κυρίου Υπουργού- τα οποία είχαν κλαπεί από τη</w:t>
      </w:r>
      <w:r>
        <w:rPr>
          <w:rFonts w:eastAsia="Times New Roman"/>
          <w:color w:val="000000"/>
          <w:szCs w:val="24"/>
          <w:shd w:val="clear" w:color="auto" w:fill="FFFFFF"/>
        </w:rPr>
        <w:t xml:space="preserve">ν Κυβέρνηση το 2012. Αλήθεια, σας πήρε έξι ολόκληρα χρόνια για να καταλάβετε αυτή την κλοπή; Σήμερα το ανακαλύψατε ή απλά είστε υποχρεωμένοι, κύριε Υπουργέ, να εφαρμόσετε μία απόφαση ενός ανώτατου δικαστηρίου της Ελλάδας; </w:t>
      </w:r>
    </w:p>
    <w:p w14:paraId="295D7544"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έγινε αναφορά από τον Υπο</w:t>
      </w:r>
      <w:r>
        <w:rPr>
          <w:rFonts w:eastAsia="Times New Roman"/>
          <w:color w:val="000000"/>
          <w:szCs w:val="24"/>
          <w:shd w:val="clear" w:color="auto" w:fill="FFFFFF"/>
        </w:rPr>
        <w:t xml:space="preserve">υργό Εθνικής Αμύνης για την καταβολή του 50% των παρανόμως </w:t>
      </w:r>
      <w:proofErr w:type="spellStart"/>
      <w:r>
        <w:rPr>
          <w:rFonts w:eastAsia="Times New Roman"/>
          <w:color w:val="000000"/>
          <w:szCs w:val="24"/>
          <w:shd w:val="clear" w:color="auto" w:fill="FFFFFF"/>
        </w:rPr>
        <w:t>παρακρατηθέντων</w:t>
      </w:r>
      <w:proofErr w:type="spellEnd"/>
      <w:r>
        <w:rPr>
          <w:rFonts w:eastAsia="Times New Roman"/>
          <w:color w:val="000000"/>
          <w:szCs w:val="24"/>
          <w:shd w:val="clear" w:color="auto" w:fill="FFFFFF"/>
        </w:rPr>
        <w:t>, κλεμμένων όπως ισχυρίστηκε ο ίδιος. Εδώ</w:t>
      </w:r>
      <w:r w:rsidRPr="00974AB3">
        <w:rPr>
          <w:rFonts w:eastAsia="Times New Roman"/>
          <w:color w:val="000000"/>
          <w:szCs w:val="24"/>
          <w:shd w:val="clear" w:color="auto" w:fill="FFFFFF"/>
        </w:rPr>
        <w:t>,</w:t>
      </w:r>
      <w:r>
        <w:rPr>
          <w:rFonts w:eastAsia="Times New Roman"/>
          <w:color w:val="000000"/>
          <w:szCs w:val="24"/>
          <w:shd w:val="clear" w:color="auto" w:fill="FFFFFF"/>
        </w:rPr>
        <w:t xml:space="preserve"> όμως</w:t>
      </w:r>
      <w:r w:rsidRPr="00974AB3">
        <w:rPr>
          <w:rFonts w:eastAsia="Times New Roman"/>
          <w:color w:val="000000"/>
          <w:szCs w:val="24"/>
          <w:shd w:val="clear" w:color="auto" w:fill="FFFFFF"/>
        </w:rPr>
        <w:t>,</w:t>
      </w:r>
      <w:r>
        <w:rPr>
          <w:rFonts w:eastAsia="Times New Roman"/>
          <w:color w:val="000000"/>
          <w:szCs w:val="24"/>
          <w:shd w:val="clear" w:color="auto" w:fill="FFFFFF"/>
        </w:rPr>
        <w:t xml:space="preserve"> τι ακριβώς συμβαίνει; Γιατί </w:t>
      </w:r>
      <w:proofErr w:type="spellStart"/>
      <w:r>
        <w:rPr>
          <w:rFonts w:eastAsia="Times New Roman"/>
          <w:color w:val="000000"/>
          <w:szCs w:val="24"/>
          <w:shd w:val="clear" w:color="auto" w:fill="FFFFFF"/>
        </w:rPr>
        <w:t>παρακρατείται</w:t>
      </w:r>
      <w:proofErr w:type="spellEnd"/>
      <w:r>
        <w:rPr>
          <w:rFonts w:eastAsia="Times New Roman"/>
          <w:color w:val="000000"/>
          <w:szCs w:val="24"/>
          <w:shd w:val="clear" w:color="auto" w:fill="FFFFFF"/>
        </w:rPr>
        <w:t xml:space="preserve"> το 50% αυτών των κλεμμένων, όπως δήλωσε ο Υπουργός; Η </w:t>
      </w:r>
      <w:r>
        <w:rPr>
          <w:rFonts w:eastAsia="Times New Roman"/>
          <w:color w:val="000000"/>
          <w:szCs w:val="24"/>
          <w:shd w:val="clear" w:color="auto" w:fill="FFFFFF"/>
        </w:rPr>
        <w:t>σ</w:t>
      </w:r>
      <w:r>
        <w:rPr>
          <w:rFonts w:eastAsia="Times New Roman"/>
          <w:color w:val="000000"/>
          <w:szCs w:val="24"/>
          <w:shd w:val="clear" w:color="auto" w:fill="FFFFFF"/>
        </w:rPr>
        <w:t>υγκυβέρνησή σας ποιον ρόλο παίζει τε</w:t>
      </w:r>
      <w:r>
        <w:rPr>
          <w:rFonts w:eastAsia="Times New Roman"/>
          <w:color w:val="000000"/>
          <w:szCs w:val="24"/>
          <w:shd w:val="clear" w:color="auto" w:fill="FFFFFF"/>
        </w:rPr>
        <w:t>λικά; Γιατί δεν καταβάλλετε στο σύνολό τις οφειλές; Τι συμβαίνει; Κατά τα λεγόμενα του κυρίου Υπουργού είστε κλεπταποδόχοι; Αφού παραδέχεστε ότι τα χρήματα είναι προϊόν κλοπής είστε συνένοχοι; Και αφού μας είπατε ότι αυτά τα χρήματα είχαν κλαπεί, τι θα γίν</w:t>
      </w:r>
      <w:r>
        <w:rPr>
          <w:rFonts w:eastAsia="Times New Roman"/>
          <w:color w:val="000000"/>
          <w:szCs w:val="24"/>
          <w:shd w:val="clear" w:color="auto" w:fill="FFFFFF"/>
        </w:rPr>
        <w:t>ει, κύριε Υπουργέ, με τους κλέφτες; Θα υπάρξουν ευθύνες και κυρώσεις;</w:t>
      </w:r>
    </w:p>
    <w:p w14:paraId="295D7545"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Δυστυχώς, η Κυβέρνησή σας έχει επιδοθεί μανιωδώς στην άσκηση μιας επιδοματικής πολιτικής. Χρήματα τα οποία στερήθηκαν πολλοί Έλληνες πολίτες επί των ημερών σας και των προκατόχων σας, </w:t>
      </w:r>
      <w:r>
        <w:rPr>
          <w:rFonts w:eastAsia="Times New Roman"/>
          <w:color w:val="000000"/>
          <w:szCs w:val="24"/>
          <w:shd w:val="clear" w:color="auto" w:fill="FFFFFF"/>
        </w:rPr>
        <w:t>έρχεστε με τροπολογίες τάχα να τα αποκαταστήσετε. Τα αυτονόητα και τα δίκαια μ</w:t>
      </w:r>
      <w:r>
        <w:rPr>
          <w:rFonts w:eastAsia="Times New Roman"/>
          <w:color w:val="000000"/>
          <w:szCs w:val="24"/>
          <w:shd w:val="clear" w:color="auto" w:fill="FFFFFF"/>
        </w:rPr>
        <w:t>ά</w:t>
      </w:r>
      <w:r>
        <w:rPr>
          <w:rFonts w:eastAsia="Times New Roman"/>
          <w:color w:val="000000"/>
          <w:szCs w:val="24"/>
          <w:shd w:val="clear" w:color="auto" w:fill="FFFFFF"/>
        </w:rPr>
        <w:t xml:space="preserve">ς τα παρουσιάζετε ως παροχές και τα εντάσσετε σε μία σειρά θετικών μέτρων όπως ανέφερε και ο ίδιος Πρωθυπουργός. </w:t>
      </w:r>
    </w:p>
    <w:p w14:paraId="295D7546"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Για τη συγκεκριμένη τροπολογία, η οποία και επισκίασε το παρόν </w:t>
      </w:r>
      <w:r>
        <w:rPr>
          <w:rFonts w:eastAsia="Times New Roman"/>
          <w:color w:val="000000"/>
          <w:szCs w:val="24"/>
          <w:shd w:val="clear" w:color="auto" w:fill="FFFFFF"/>
        </w:rPr>
        <w:t>σχέδιο νόμου, έγινε σειρά τοποθετήσεων από αρκετούς Υπουργούς και Υφυπουργούς για να στηριχθεί.</w:t>
      </w:r>
    </w:p>
    <w:p w14:paraId="295D7547"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σταθώ σε μία εξ αυτών, στην τοποθέτηση του κ. Σαντορινιού. Ο κ. Σαντορινιός αναφέρθηκε στο επίδομα παραμεθόριας περιοχής. Τον ενημερώνω, λοιπόν, γιατί ίσως κ</w:t>
      </w:r>
      <w:r>
        <w:rPr>
          <w:rFonts w:eastAsia="Times New Roman"/>
          <w:color w:val="000000"/>
          <w:szCs w:val="24"/>
          <w:shd w:val="clear" w:color="auto" w:fill="FFFFFF"/>
        </w:rPr>
        <w:t>αι αυτού του διαφεύγει -και μάλλον πολύ επιλεκτικά σας διαφεύγουν εδώ μέσα πράγματα- ότι το συγκεκριμένο επίδομα έχει κοπεί πάρα πολλές φορές από τις Ένοπλες Δυνάμεις. Έχει κοπεί και το έχετε δώσει για τους λαθρομετανάστες. Η πλάκα είναι πως όταν αυτό το ε</w:t>
      </w:r>
      <w:r>
        <w:rPr>
          <w:rFonts w:eastAsia="Times New Roman"/>
          <w:color w:val="000000"/>
          <w:szCs w:val="24"/>
          <w:shd w:val="clear" w:color="auto" w:fill="FFFFFF"/>
        </w:rPr>
        <w:t xml:space="preserve">πίδομα το κόβετε, για παράδειγμα, τον Μάρτιο και τους το ξαναδίνετε τον Σεπτέμβριο, δεν υπάρχει καταβολή αναδρομικά. Αυτό έχει την ευχέρεια να το χρησιμοποιεί το Υπουργείο κατά το δοκούν, όπως τους βολεύει. </w:t>
      </w:r>
    </w:p>
    <w:p w14:paraId="295D7548"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295D7549" w14:textId="77777777" w:rsidR="006C59DA" w:rsidRDefault="00DE6A6A">
      <w:pPr>
        <w:tabs>
          <w:tab w:val="left" w:pos="1470"/>
        </w:tabs>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 xml:space="preserve">(Χειροκροτήματα από την πτέρυγα </w:t>
      </w:r>
      <w:r>
        <w:rPr>
          <w:rFonts w:eastAsia="Times New Roman"/>
          <w:color w:val="000000"/>
          <w:szCs w:val="24"/>
          <w:shd w:val="clear" w:color="auto" w:fill="FFFFFF"/>
        </w:rPr>
        <w:t>της Χρυσής Αυγής)</w:t>
      </w:r>
    </w:p>
    <w:p w14:paraId="295D754A"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0D2F2A">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τον κ. </w:t>
      </w:r>
      <w:proofErr w:type="spellStart"/>
      <w:r>
        <w:rPr>
          <w:rFonts w:eastAsia="Times New Roman"/>
          <w:color w:val="000000"/>
          <w:szCs w:val="24"/>
          <w:shd w:val="clear" w:color="auto" w:fill="FFFFFF"/>
        </w:rPr>
        <w:t>Σαχινίδη</w:t>
      </w:r>
      <w:proofErr w:type="spellEnd"/>
      <w:r>
        <w:rPr>
          <w:rFonts w:eastAsia="Times New Roman"/>
          <w:color w:val="000000"/>
          <w:szCs w:val="24"/>
          <w:shd w:val="clear" w:color="auto" w:fill="FFFFFF"/>
        </w:rPr>
        <w:t>.</w:t>
      </w:r>
    </w:p>
    <w:p w14:paraId="295D754B"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w:t>
      </w:r>
      <w:proofErr w:type="spellStart"/>
      <w:r>
        <w:rPr>
          <w:rFonts w:eastAsia="Times New Roman"/>
          <w:color w:val="000000"/>
          <w:szCs w:val="24"/>
          <w:shd w:val="clear" w:color="auto" w:fill="FFFFFF"/>
        </w:rPr>
        <w:t>Κατσώτης</w:t>
      </w:r>
      <w:proofErr w:type="spellEnd"/>
      <w:r>
        <w:rPr>
          <w:rFonts w:eastAsia="Times New Roman"/>
          <w:color w:val="000000"/>
          <w:szCs w:val="24"/>
          <w:shd w:val="clear" w:color="auto" w:fill="FFFFFF"/>
        </w:rPr>
        <w:t xml:space="preserve"> εκ μέρους του Κομμουνιστικού Κόμματος Ελλάδας.</w:t>
      </w:r>
    </w:p>
    <w:p w14:paraId="295D754C"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sidRPr="000D2F2A">
        <w:rPr>
          <w:rFonts w:eastAsia="Times New Roman"/>
          <w:b/>
          <w:color w:val="000000"/>
          <w:szCs w:val="24"/>
          <w:shd w:val="clear" w:color="auto" w:fill="FFFFFF"/>
        </w:rPr>
        <w:t>ΧΡΗΣΤΟΣ ΚΑΤΣΩΤΗΣ:</w:t>
      </w:r>
      <w:r>
        <w:rPr>
          <w:rFonts w:eastAsia="Times New Roman"/>
          <w:color w:val="000000"/>
          <w:szCs w:val="24"/>
          <w:shd w:val="clear" w:color="auto" w:fill="FFFFFF"/>
        </w:rPr>
        <w:t xml:space="preserve"> Ευχαριστώ, κύριε Πρόεδρε.</w:t>
      </w:r>
    </w:p>
    <w:p w14:paraId="295D754D"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Πρωθυπουργός, αρκετοί Υπουργοί και Βουλευτές επιχείρησα</w:t>
      </w:r>
      <w:r>
        <w:rPr>
          <w:rFonts w:eastAsia="Times New Roman"/>
          <w:color w:val="000000"/>
          <w:szCs w:val="24"/>
          <w:shd w:val="clear" w:color="auto" w:fill="FFFFFF"/>
        </w:rPr>
        <w:t xml:space="preserve">ν να ενισχύσουν το αφήγημα περί νέας </w:t>
      </w:r>
      <w:proofErr w:type="spellStart"/>
      <w:r>
        <w:rPr>
          <w:rFonts w:eastAsia="Times New Roman"/>
          <w:color w:val="000000"/>
          <w:szCs w:val="24"/>
          <w:shd w:val="clear" w:color="auto" w:fill="FFFFFF"/>
        </w:rPr>
        <w:t>μεταμνημονιακής</w:t>
      </w:r>
      <w:proofErr w:type="spellEnd"/>
      <w:r>
        <w:rPr>
          <w:rFonts w:eastAsia="Times New Roman"/>
          <w:color w:val="000000"/>
          <w:szCs w:val="24"/>
          <w:shd w:val="clear" w:color="auto" w:fill="FFFFFF"/>
        </w:rPr>
        <w:t xml:space="preserve"> εποχής, δίκαιης ανάπτυξης, ότι η οικονομία πάει ψηλά και θα ικανοποιηθούν ταυτόχρονα ανάγκες των εργαζομένων και των συνταξιούχων, των λαϊκών στρωμάτων.</w:t>
      </w:r>
    </w:p>
    <w:p w14:paraId="295D754E" w14:textId="77777777" w:rsidR="006C59DA" w:rsidRDefault="00DE6A6A">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Όλοι είπαν ότι σήμερα γίνεται η αρχή «του δίκαιου </w:t>
      </w:r>
      <w:r>
        <w:rPr>
          <w:rFonts w:eastAsia="Times New Roman"/>
          <w:color w:val="000000"/>
          <w:szCs w:val="24"/>
          <w:shd w:val="clear" w:color="auto" w:fill="FFFFFF"/>
        </w:rPr>
        <w:t>που γίνεται πράξη», με την τροπολογία και ότι θα ακολουθήσουν και άλλες για την υλοποίηση των εξαγγελιών της ΔΕΘ, όπως σημείωσε και ο Πρωθυπουργός, στέλνοντας μήνυμα ότι δεν κινδυνεύει το πλεόνασμα από την καταβολή μέρους των αναδρομικών. Ειπώθηκε ότι βγαί</w:t>
      </w:r>
      <w:r>
        <w:rPr>
          <w:rFonts w:eastAsia="Times New Roman"/>
          <w:color w:val="000000"/>
          <w:szCs w:val="24"/>
          <w:shd w:val="clear" w:color="auto" w:fill="FFFFFF"/>
        </w:rPr>
        <w:t>νουμε από τα μνημόνια, ότι επανήλθαμε στην κανονικότητα και άλλα εύηχα, για να δημιουργηθεί κλίμα αναμονής και προσμονής.</w:t>
      </w:r>
    </w:p>
    <w:p w14:paraId="295D754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Τι σημαίνουν, όμως, όλα αυτά για τους εργαζόμενους και τον λαό; Τι θα αλλάξει στη ζωή του; Θα αυξηθούν οι μισθοί, οι συντάξεις; Θα κατ</w:t>
      </w:r>
      <w:r>
        <w:rPr>
          <w:rFonts w:eastAsia="Times New Roman" w:cs="Times New Roman"/>
          <w:szCs w:val="24"/>
        </w:rPr>
        <w:t xml:space="preserve">αργηθούν οι φόροι; Παραμένουν οι </w:t>
      </w:r>
      <w:proofErr w:type="spellStart"/>
      <w:r>
        <w:rPr>
          <w:rFonts w:eastAsia="Times New Roman" w:cs="Times New Roman"/>
          <w:szCs w:val="24"/>
        </w:rPr>
        <w:t>εφαρμοστικοί</w:t>
      </w:r>
      <w:proofErr w:type="spellEnd"/>
      <w:r>
        <w:rPr>
          <w:rFonts w:eastAsia="Times New Roman" w:cs="Times New Roman"/>
          <w:szCs w:val="24"/>
        </w:rPr>
        <w:t xml:space="preserve"> νόμοι που τσάκισαν την </w:t>
      </w:r>
      <w:r>
        <w:rPr>
          <w:rFonts w:eastAsia="Times New Roman" w:cs="Times New Roman"/>
          <w:szCs w:val="24"/>
        </w:rPr>
        <w:t xml:space="preserve">πλειονότητα </w:t>
      </w:r>
      <w:r>
        <w:rPr>
          <w:rFonts w:eastAsia="Times New Roman" w:cs="Times New Roman"/>
          <w:szCs w:val="24"/>
        </w:rPr>
        <w:t xml:space="preserve">του λαού, ναι ή όχι; Παραμένει η </w:t>
      </w:r>
      <w:proofErr w:type="spellStart"/>
      <w:r>
        <w:rPr>
          <w:rFonts w:eastAsia="Times New Roman" w:cs="Times New Roman"/>
          <w:szCs w:val="24"/>
        </w:rPr>
        <w:t>φοροληστεία</w:t>
      </w:r>
      <w:proofErr w:type="spellEnd"/>
      <w:r>
        <w:rPr>
          <w:rFonts w:eastAsia="Times New Roman" w:cs="Times New Roman"/>
          <w:szCs w:val="24"/>
        </w:rPr>
        <w:t>, ναι ή όχι; Παραμένουν απλήρωτοι ένα εκατομμύριο εργαζόμενοι για πάνω από πέντε μήνες, ναι ή όχι; Φορτώθηκαν, ναι ή όχι, το πλεόνα</w:t>
      </w:r>
      <w:r>
        <w:rPr>
          <w:rFonts w:eastAsia="Times New Roman" w:cs="Times New Roman"/>
          <w:szCs w:val="24"/>
        </w:rPr>
        <w:t xml:space="preserve">σμα μέχρι το 2060 οι εργαζόμενοι, οι συνταξιούχοι, τα λαϊκά στρώματα; </w:t>
      </w:r>
    </w:p>
    <w:p w14:paraId="295D755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Προχθές ακόμη, δεν ενεργοποιήσατε ως Κυβέρνηση τον νόμο </w:t>
      </w:r>
      <w:proofErr w:type="spellStart"/>
      <w:r>
        <w:rPr>
          <w:rFonts w:eastAsia="Times New Roman" w:cs="Times New Roman"/>
          <w:szCs w:val="24"/>
        </w:rPr>
        <w:t>Βρούτση</w:t>
      </w:r>
      <w:proofErr w:type="spellEnd"/>
      <w:r>
        <w:rPr>
          <w:rFonts w:eastAsia="Times New Roman" w:cs="Times New Roman"/>
          <w:szCs w:val="24"/>
        </w:rPr>
        <w:t xml:space="preserve">, κάνοντάς τον ιδιοκτησία σας; Δεν αρνηθήκατε την επαναφορά του κατώτατου μισθού στα 751 ευρώ; Δεν επιλέξατε και εσείς να </w:t>
      </w:r>
      <w:r>
        <w:rPr>
          <w:rFonts w:eastAsia="Times New Roman" w:cs="Times New Roman"/>
          <w:szCs w:val="24"/>
        </w:rPr>
        <w:t>καταργήσετε τη συλλογική διαπραγμάτευση; Δεν επιλέξατε ο κατώτατος μισθός να καθορίζεται από τον εκάστοτε Υπουργό Εργασίας με κριτήρια εχθρικά προς τους εργαζόμενους και τις ανάγκες τους, με κριτήρια που θα διασφαλίζουν την κερδοφορία, όπως αποτυπώνεται στ</w:t>
      </w:r>
      <w:r>
        <w:rPr>
          <w:rFonts w:eastAsia="Times New Roman" w:cs="Times New Roman"/>
          <w:szCs w:val="24"/>
        </w:rPr>
        <w:t xml:space="preserve">ον νόμο; </w:t>
      </w:r>
    </w:p>
    <w:p w14:paraId="295D755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Δεν διατηρήσατε, κύριοι, τέσσερα χρόνια τώρα,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τη δουλειά των νέων αγοριών και κοριτσιών με 200 και 300 ευρώ τον μήνα; </w:t>
      </w:r>
    </w:p>
    <w:p w14:paraId="295D755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Καταργήσατε την προστασία της κύριας κατοικίας από τον πλειστηριασμό, ναι ή όχι; Προχθές ακόμα, ο Αντιπρ</w:t>
      </w:r>
      <w:r>
        <w:rPr>
          <w:rFonts w:eastAsia="Times New Roman" w:cs="Times New Roman"/>
          <w:szCs w:val="24"/>
        </w:rPr>
        <w:t xml:space="preserve">όεδρος της Κυβέρνησης είπε ότι αυτό πρέπει να καταργηθεί, διότι ήταν την περίοδο της κρίσης. Τώρα τι λέτε; Λέτε για κατασχέσεις, πλειστηριασμούς της πρώτης κατοικίας. </w:t>
      </w:r>
    </w:p>
    <w:p w14:paraId="295D755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Προωθήσατε την επαναφορά των συλλογικών συμβάσεων στα επίπεδα πριν τη λήξη της </w:t>
      </w:r>
      <w:proofErr w:type="spellStart"/>
      <w:r>
        <w:rPr>
          <w:rFonts w:eastAsia="Times New Roman" w:cs="Times New Roman"/>
          <w:szCs w:val="24"/>
        </w:rPr>
        <w:t>μετενέργε</w:t>
      </w:r>
      <w:r>
        <w:rPr>
          <w:rFonts w:eastAsia="Times New Roman" w:cs="Times New Roman"/>
          <w:szCs w:val="24"/>
        </w:rPr>
        <w:t>ιας</w:t>
      </w:r>
      <w:proofErr w:type="spellEnd"/>
      <w:r>
        <w:rPr>
          <w:rFonts w:eastAsia="Times New Roman" w:cs="Times New Roman"/>
          <w:szCs w:val="24"/>
        </w:rPr>
        <w:t xml:space="preserve">; Όχι βέβαια. Τσακίσατε, ναι ή όχι, τις συντάξεις με τον νόμο </w:t>
      </w:r>
      <w:proofErr w:type="spellStart"/>
      <w:r>
        <w:rPr>
          <w:rFonts w:eastAsia="Times New Roman" w:cs="Times New Roman"/>
          <w:szCs w:val="24"/>
        </w:rPr>
        <w:t>Κατρούγκαλου</w:t>
      </w:r>
      <w:proofErr w:type="spellEnd"/>
      <w:r>
        <w:rPr>
          <w:rFonts w:eastAsia="Times New Roman" w:cs="Times New Roman"/>
          <w:szCs w:val="24"/>
        </w:rPr>
        <w:t>; Δεν εξαφανίσατε τις επικουρικές; Δεν καταργήσατε το ΕΚΑΣ; Δεν μειώσατε δραστικά το εφάπαξ; Γιατί είναι στο</w:t>
      </w:r>
      <w:r>
        <w:rPr>
          <w:rFonts w:eastAsia="Times New Roman" w:cs="Times New Roman"/>
          <w:szCs w:val="24"/>
        </w:rPr>
        <w:t>ν</w:t>
      </w:r>
      <w:r>
        <w:rPr>
          <w:rFonts w:eastAsia="Times New Roman" w:cs="Times New Roman"/>
          <w:szCs w:val="24"/>
        </w:rPr>
        <w:t xml:space="preserve"> δρόμο οι συνταξιούχοι; Γιατί δεν έχουν τι να κάνουν; Δεν καταδικάσατε</w:t>
      </w:r>
      <w:r>
        <w:rPr>
          <w:rFonts w:eastAsia="Times New Roman" w:cs="Times New Roman"/>
          <w:szCs w:val="24"/>
        </w:rPr>
        <w:t xml:space="preserve"> μεγάλο αριθμό συνταξιούχων να ζει με συντάξεις 400 και 500 ευρώ; Δεν καταδικάσατε όσους έχουν περιέλθει σε κατάσταση χηρείας να ζουν χωρίς σύνταξη ή με το 50% αντί του 70% που υπήρχε μέχρι τώρα για όσους δικαιούνται; </w:t>
      </w:r>
    </w:p>
    <w:p w14:paraId="295D755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διατηρείτε τις μειώσεις στις αποζ</w:t>
      </w:r>
      <w:r>
        <w:rPr>
          <w:rFonts w:eastAsia="Times New Roman" w:cs="Times New Roman"/>
          <w:szCs w:val="24"/>
        </w:rPr>
        <w:t>ημιώσεις διευκολύνοντας τις απολύσεις εργαζομένων με δικαιώματα και την πρόσληψη νέων επιχορηγούμενων και με ευέλικτες μορφές; Δεν διατηρείτε τη δοκιμαστική περίοδο στον ένα</w:t>
      </w:r>
      <w:r>
        <w:rPr>
          <w:rFonts w:eastAsia="Times New Roman" w:cs="Times New Roman"/>
          <w:szCs w:val="24"/>
        </w:rPr>
        <w:t>ν</w:t>
      </w:r>
      <w:r>
        <w:rPr>
          <w:rFonts w:eastAsia="Times New Roman" w:cs="Times New Roman"/>
          <w:szCs w:val="24"/>
        </w:rPr>
        <w:t xml:space="preserve"> χρόνο από τους δ</w:t>
      </w:r>
      <w:r>
        <w:rPr>
          <w:rFonts w:eastAsia="Times New Roman" w:cs="Times New Roman"/>
          <w:szCs w:val="24"/>
        </w:rPr>
        <w:t>ύ</w:t>
      </w:r>
      <w:r>
        <w:rPr>
          <w:rFonts w:eastAsia="Times New Roman" w:cs="Times New Roman"/>
          <w:szCs w:val="24"/>
        </w:rPr>
        <w:t xml:space="preserve">ο μήνες που ήταν; Ποιες εργασιακές σχέσεις αποκαθιστάτε; </w:t>
      </w:r>
    </w:p>
    <w:p w14:paraId="295D755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κω</w:t>
      </w:r>
      <w:r>
        <w:rPr>
          <w:rFonts w:eastAsia="Times New Roman" w:cs="Times New Roman"/>
          <w:szCs w:val="24"/>
        </w:rPr>
        <w:t xml:space="preserve">δικοποιείτε το </w:t>
      </w:r>
      <w:r>
        <w:rPr>
          <w:rFonts w:eastAsia="Times New Roman" w:cs="Times New Roman"/>
          <w:szCs w:val="24"/>
        </w:rPr>
        <w:t>Ε</w:t>
      </w:r>
      <w:r>
        <w:rPr>
          <w:rFonts w:eastAsia="Times New Roman" w:cs="Times New Roman"/>
          <w:szCs w:val="24"/>
        </w:rPr>
        <w:t xml:space="preserve">ργατικό </w:t>
      </w:r>
      <w:r>
        <w:rPr>
          <w:rFonts w:eastAsia="Times New Roman" w:cs="Times New Roman"/>
          <w:szCs w:val="24"/>
        </w:rPr>
        <w:t>Δ</w:t>
      </w:r>
      <w:r>
        <w:rPr>
          <w:rFonts w:eastAsia="Times New Roman" w:cs="Times New Roman"/>
          <w:szCs w:val="24"/>
        </w:rPr>
        <w:t xml:space="preserve">ίκαιο, ενσωματώνοντας όλες τις ανατροπές που έγιναν και στα τρία μνημόνια μέχρι τώρα; Πρόσφατα είναι τα στοιχεία </w:t>
      </w:r>
      <w:r>
        <w:rPr>
          <w:rFonts w:eastAsia="Times New Roman" w:cs="Times New Roman"/>
          <w:szCs w:val="24"/>
        </w:rPr>
        <w:t>του «</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που αποδεικνύουν την εργασιακή ζούγκλα, την όλο και μεγαλύτερη ευελιξία, με προσλήψεις στην </w:t>
      </w:r>
      <w:r>
        <w:rPr>
          <w:rFonts w:eastAsia="Times New Roman" w:cs="Times New Roman"/>
          <w:szCs w:val="24"/>
        </w:rPr>
        <w:t xml:space="preserve">πλειονότητά </w:t>
      </w:r>
      <w:r>
        <w:rPr>
          <w:rFonts w:eastAsia="Times New Roman" w:cs="Times New Roman"/>
          <w:szCs w:val="24"/>
        </w:rPr>
        <w:t>τ</w:t>
      </w:r>
      <w:r>
        <w:rPr>
          <w:rFonts w:eastAsia="Times New Roman" w:cs="Times New Roman"/>
          <w:szCs w:val="24"/>
        </w:rPr>
        <w:t>ους με διάφορες μορφές, παλιές και νέες, όπως για παράδειγμα «σύμβαση μη γνήσιας απασχόλησης», όπως έχουν χαρακτηρίσει τη ζούγκλα οι εργοδότες.</w:t>
      </w:r>
    </w:p>
    <w:p w14:paraId="295D755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Ο κατάλογος δεν έχει τέλος. Το επιστέγασμα είναι η περιστολή του δικαιώματος των εργαζομένων για τη χρήση του όπλου της απεργίας, για να μη γυρίσουμε στο παρελθόν, διότι όλα αυτά ήταν παθογένειες του παρελθόντος, όπως είπατε και όπως τονίζεται και από τον </w:t>
      </w:r>
      <w:r>
        <w:rPr>
          <w:rFonts w:eastAsia="Times New Roman" w:cs="Times New Roman"/>
          <w:szCs w:val="24"/>
        </w:rPr>
        <w:t>Πρωθυπουργό. Όλα αυτά που διατηρούνται και ενισχύονται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έχουν ως αποτέλεσμα περίπου πέντε εκατομμύρια ευρώ, σύμφωνα με επίσημα στοιχεία, να ζουν κάτω από το όριο της φτώχειας. </w:t>
      </w:r>
    </w:p>
    <w:p w14:paraId="295D755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Αυτή είναι η κανονικότητα. Αυτό είναι το «δίκαι</w:t>
      </w:r>
      <w:r>
        <w:rPr>
          <w:rFonts w:eastAsia="Times New Roman" w:cs="Times New Roman"/>
          <w:szCs w:val="24"/>
        </w:rPr>
        <w:t xml:space="preserve">ο που γίνεται πράξη» με την πολιτική σας. Αυτό δεν συνιστά, όπως ειπώθηκε από τον Πρωθυπουργό, «οικονομία ψηλά με την κοινωνία όρθια», αλλά με την κοινωνία τσακισμένη και την </w:t>
      </w:r>
      <w:r w:rsidRPr="009834C2">
        <w:rPr>
          <w:rFonts w:eastAsia="Times New Roman" w:cs="Times New Roman"/>
          <w:szCs w:val="24"/>
        </w:rPr>
        <w:t>καπιταλιστική</w:t>
      </w:r>
      <w:r>
        <w:rPr>
          <w:rFonts w:eastAsia="Times New Roman" w:cs="Times New Roman"/>
          <w:b/>
          <w:szCs w:val="24"/>
        </w:rPr>
        <w:t xml:space="preserve"> </w:t>
      </w:r>
      <w:r>
        <w:rPr>
          <w:rFonts w:eastAsia="Times New Roman" w:cs="Times New Roman"/>
          <w:szCs w:val="24"/>
        </w:rPr>
        <w:t xml:space="preserve">οικονομία ψηλά. Και όσο πιο ψηλά πάει η </w:t>
      </w:r>
      <w:r w:rsidRPr="009834C2">
        <w:rPr>
          <w:rFonts w:eastAsia="Times New Roman" w:cs="Times New Roman"/>
          <w:szCs w:val="24"/>
        </w:rPr>
        <w:t>καπιταλιστική</w:t>
      </w:r>
      <w:r>
        <w:rPr>
          <w:rFonts w:eastAsia="Times New Roman" w:cs="Times New Roman"/>
          <w:b/>
          <w:szCs w:val="24"/>
        </w:rPr>
        <w:t xml:space="preserve"> </w:t>
      </w:r>
      <w:r>
        <w:rPr>
          <w:rFonts w:eastAsia="Times New Roman" w:cs="Times New Roman"/>
          <w:szCs w:val="24"/>
        </w:rPr>
        <w:t>οικονομία, τό</w:t>
      </w:r>
      <w:r>
        <w:rPr>
          <w:rFonts w:eastAsia="Times New Roman" w:cs="Times New Roman"/>
          <w:szCs w:val="24"/>
        </w:rPr>
        <w:t xml:space="preserve">σο θα τσακίζονται οι εργαζόμενοι, η </w:t>
      </w:r>
      <w:r>
        <w:rPr>
          <w:rFonts w:eastAsia="Times New Roman" w:cs="Times New Roman"/>
          <w:szCs w:val="24"/>
        </w:rPr>
        <w:t xml:space="preserve">πλειονότητα </w:t>
      </w:r>
      <w:r>
        <w:rPr>
          <w:rFonts w:eastAsia="Times New Roman" w:cs="Times New Roman"/>
          <w:szCs w:val="24"/>
        </w:rPr>
        <w:t xml:space="preserve">του λαού. </w:t>
      </w:r>
    </w:p>
    <w:p w14:paraId="295D755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 στρατηγική συναντιέστε όλοι σας, στην ικανοποίηση των αξιώσεων για τη διασφάλιση φτηνής εργατικής δύναμης, στην ενίσχυση της κερδοφορίας και της ανταγωνιστικότητας του κεφαλαίου. </w:t>
      </w:r>
    </w:p>
    <w:p w14:paraId="295D755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Δεν εί</w:t>
      </w:r>
      <w:r>
        <w:rPr>
          <w:rFonts w:eastAsia="Times New Roman" w:cs="Times New Roman"/>
          <w:szCs w:val="24"/>
        </w:rPr>
        <w:t>στε, κύριοι του ΣΥΡΙΖΑ, το μικρότερο κακό όπως παρουσιάζεστε. Στηρίζετε τη βαρβαρότητα σε βάρος των πολλών, τον εκσυγχρονισμό προς όφελος του μεγάλου κεφαλαίου. Η αντιπαράθεση της Νέας Δημοκρατίας δεν γίνεται από τη σκοπιά των εργαζομένων. Δεν ζητούν την ι</w:t>
      </w:r>
      <w:r>
        <w:rPr>
          <w:rFonts w:eastAsia="Times New Roman" w:cs="Times New Roman"/>
          <w:szCs w:val="24"/>
        </w:rPr>
        <w:t>κανοποίηση των αιτημάτων τους. Ο καυγάς τους είναι για το ποιος υλοποίησε τις δικαστικές αποφάσεις και ποιος όχι, δηλαδή αν αυτοί έδωσαν το 50% και οι σημερινοί από ηθική υποχρέωση δίνουν, λέει, μέρος των αναδρομικών. Την επισήμανση του Πρωθυπουργού ότι δε</w:t>
      </w:r>
      <w:r>
        <w:rPr>
          <w:rFonts w:eastAsia="Times New Roman" w:cs="Times New Roman"/>
          <w:szCs w:val="24"/>
        </w:rPr>
        <w:t xml:space="preserve">ν είναι νομική υποχρέωση, αλλά ηθική, χρειάζεται να την ακούσουν όλοι οι συνταξιούχοι που τρέχουν στους δικηγόρους, που συνωστίζονται για να κάνουν τις αιτήσεις για τα αναδρομικά τους. </w:t>
      </w:r>
    </w:p>
    <w:p w14:paraId="295D755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Τους λέμε ότι μόνο ο αγώνας τους, η συμμετοχή τους θα τους υποχρεώσει.</w:t>
      </w:r>
      <w:r>
        <w:rPr>
          <w:rFonts w:eastAsia="Times New Roman" w:cs="Times New Roman"/>
          <w:szCs w:val="24"/>
        </w:rPr>
        <w:t xml:space="preserve"> Μόνο η συμπόρευση με το ΚΚΕ μπορεί να αλλάξει, να ανατρέψει τη βάρβαρη, αδίστακτη επίθεση που θα συνεχίζεται.</w:t>
      </w:r>
    </w:p>
    <w:p w14:paraId="295D755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ΚΚΕ πρωτοστατεί στο κίνημα, ώστε να οργανωθούν αγώνες διεκδίκησης των απωλειών που επέφεραν όλες οι κυβερνήσεις τα χρόνια της κρίσης στους εργ</w:t>
      </w:r>
      <w:r>
        <w:rPr>
          <w:rFonts w:eastAsia="Times New Roman" w:cs="Times New Roman"/>
          <w:szCs w:val="24"/>
        </w:rPr>
        <w:t>αζόμενους, στους συνταξιούχους του δημόσιου και ιδιωτικού τομέα. Η πανεργατική απεργία στις 28 Νοεμβρίου αλλά και στις 14 αποφασίστηκε κάτω από την πίεση πρωτοβάθμιων και δευτεροβάθμιων οργανώσεων. Έχει τα αιτήματα για κάλυψη των απωλειών, αυξήσεις σε μισθ</w:t>
      </w:r>
      <w:r>
        <w:rPr>
          <w:rFonts w:eastAsia="Times New Roman" w:cs="Times New Roman"/>
          <w:szCs w:val="24"/>
        </w:rPr>
        <w:t xml:space="preserve">ούς και συντάξεις, κάτω η </w:t>
      </w:r>
      <w:proofErr w:type="spellStart"/>
      <w:r>
        <w:rPr>
          <w:rFonts w:eastAsia="Times New Roman" w:cs="Times New Roman"/>
          <w:szCs w:val="24"/>
        </w:rPr>
        <w:t>φοροληστ</w:t>
      </w:r>
      <w:r>
        <w:rPr>
          <w:rFonts w:eastAsia="Times New Roman" w:cs="Times New Roman"/>
          <w:szCs w:val="24"/>
        </w:rPr>
        <w:t>ε</w:t>
      </w:r>
      <w:r>
        <w:rPr>
          <w:rFonts w:eastAsia="Times New Roman" w:cs="Times New Roman"/>
          <w:szCs w:val="24"/>
        </w:rPr>
        <w:t>ία</w:t>
      </w:r>
      <w:proofErr w:type="spellEnd"/>
      <w:r>
        <w:rPr>
          <w:rFonts w:eastAsia="Times New Roman" w:cs="Times New Roman"/>
          <w:szCs w:val="24"/>
        </w:rPr>
        <w:t>, κανείς πλειστηριασμός της πρώτης κατοικίας, 751 κατώτερο μισθό, επαναφορά των συλλογικών συμβάσεων. Καλούμε σε μαζική καθολική συμμετοχή, να νεκρώσουν τα πάντα, να μιλήσουν τα θύματα του κεφαλαίου και των κυβερνήσεων.</w:t>
      </w:r>
    </w:p>
    <w:p w14:paraId="295D755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 Υπουργός παρουσίασε την τροπολογία ως θέμα πολιτικής βούλησης ή «ηθικής υποχρέωσης», όπως είπε ο Πρωθυπουργός. Άρα, κύριε Υπουργέ, τι σημαίνει το ότι δεν δίνετε τα αναδρομικά στους άλλους συνταξιούχους του ιδιωτικού τομέα, που τα διεκδικούν με όλους του</w:t>
      </w:r>
      <w:r>
        <w:rPr>
          <w:rFonts w:eastAsia="Times New Roman" w:cs="Times New Roman"/>
          <w:szCs w:val="24"/>
        </w:rPr>
        <w:t>ς τρόπους; Σημαίνει ότι για όλους αυτούς δεν έχετε την πολιτική βούληση. Αν την είχατε, θα είχατε ψηφίσει και την τροπολογία μας για την μη περικοπή της προσωπικής διαφοράς ή θα την φέρνατε εσείς. Το κρύβετε, τους λέτε άλλα ο ένας, άλλα ο άλλος, δημιουργεί</w:t>
      </w:r>
      <w:r>
        <w:rPr>
          <w:rFonts w:eastAsia="Times New Roman" w:cs="Times New Roman"/>
          <w:szCs w:val="24"/>
        </w:rPr>
        <w:t xml:space="preserve">τε συγχύσεις για τις προθέσεις σας. Όμως, ο λεγόμενος δημοσιονομικός χώρος αξιοποιείται για το ανακάτεμα της φτώχειας, για το κόκαλο που περισσεύει από τα αρπακτικά για να γλείψει η </w:t>
      </w:r>
      <w:r>
        <w:rPr>
          <w:rFonts w:eastAsia="Times New Roman" w:cs="Times New Roman"/>
          <w:szCs w:val="24"/>
        </w:rPr>
        <w:t xml:space="preserve">πλειονότητα </w:t>
      </w:r>
      <w:r>
        <w:rPr>
          <w:rFonts w:eastAsia="Times New Roman" w:cs="Times New Roman"/>
          <w:szCs w:val="24"/>
        </w:rPr>
        <w:t xml:space="preserve">του λαού. Δεν είναι για την κάλυψη των απωλειών, αλλά για νέα </w:t>
      </w:r>
      <w:r>
        <w:rPr>
          <w:rFonts w:eastAsia="Times New Roman" w:cs="Times New Roman"/>
          <w:szCs w:val="24"/>
        </w:rPr>
        <w:t xml:space="preserve">προνόμια, φοροαπαλλαγές, </w:t>
      </w:r>
      <w:proofErr w:type="spellStart"/>
      <w:r>
        <w:rPr>
          <w:rFonts w:eastAsia="Times New Roman" w:cs="Times New Roman"/>
          <w:szCs w:val="24"/>
        </w:rPr>
        <w:t>εισφοροαπαλλαγές</w:t>
      </w:r>
      <w:proofErr w:type="spellEnd"/>
      <w:r>
        <w:rPr>
          <w:rFonts w:eastAsia="Times New Roman" w:cs="Times New Roman"/>
          <w:szCs w:val="24"/>
        </w:rPr>
        <w:t>, ζεστό χρήμα για επενδύσεις στις πολυεθνικές, στους επιχειρηματικούς ομίλους.</w:t>
      </w:r>
    </w:p>
    <w:p w14:paraId="295D755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Το ΚΚΕ ζήτησε -και ζητάει ακόμα τώρα- να αποσυρθεί η παράγραφος 3 του άρθρου 6, γιατί έχει τεθεί θέμα ότι θα δημιουργήσει προβλήματα διε</w:t>
      </w:r>
      <w:r>
        <w:rPr>
          <w:rFonts w:eastAsia="Times New Roman" w:cs="Times New Roman"/>
          <w:szCs w:val="24"/>
        </w:rPr>
        <w:t>κδίκησης αναδρομικών σε συντάξεις. Θα συνεχίσουμε αυτή την παρέμβαση για να εμποδίσουμε κάθε προσπάθεια διεκδίκησης των δικαιωμάτων των εργαζομένων και των συνταξιούχων. Θα ψηφίσουμε την τροπολογία για να πάρουν οι μισθωτοί και οι συνταξιούχοι αυτό το εφάπ</w:t>
      </w:r>
      <w:r>
        <w:rPr>
          <w:rFonts w:eastAsia="Times New Roman" w:cs="Times New Roman"/>
          <w:szCs w:val="24"/>
        </w:rPr>
        <w:t xml:space="preserve">αξ, που είναι μέρος των διεκδικήσεων τους. Για μια φορά δηλώνουμε ότι ως ΚΚΕ θα συνεχίσουμε την προσπάθεια μαζί με τους εργαζόμενους και τους συνταξιούχους για την διεκδίκηση των δικαιωμάτων τους. </w:t>
      </w:r>
    </w:p>
    <w:p w14:paraId="295D755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πανηγυρίζετε, προσπαθώντας να παρουσιάσε</w:t>
      </w:r>
      <w:r>
        <w:rPr>
          <w:rFonts w:eastAsia="Times New Roman" w:cs="Times New Roman"/>
          <w:szCs w:val="24"/>
        </w:rPr>
        <w:t xml:space="preserve">τε την πραγματικότητα με το κεφάλι κάτω. Δεν κάνετε, κύριοι, καμμία παροχή. Υποχρεωθήκατε από τους αγώνες και τις δικαστικές αποφάσεις να δώσετε ένα μέρος πίσω. Αυτό είναι. Τα υπόλοιπα είναι παραμύθια. </w:t>
      </w:r>
    </w:p>
    <w:p w14:paraId="295D755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Τέλος, για το θέμα της οδηγίας, στόχος της οδηγίας εί</w:t>
      </w:r>
      <w:r>
        <w:rPr>
          <w:rFonts w:eastAsia="Times New Roman" w:cs="Times New Roman"/>
          <w:szCs w:val="24"/>
        </w:rPr>
        <w:t xml:space="preserve">ναι να ενισχύσει τον τρίτο πυλώνα της ασφάλισης σε βάρος των κρατικών ασφαλιστικών συστημάτων, να το κάνει πιο ελκυστικό στους πελάτες με τις δήθεν διασφαλίσεις των δικαιωμάτων τους. Εργαλείο είναι στα χέρια των επιχειρηματικών ομίλων στην ασφάλιση για να </w:t>
      </w:r>
      <w:r>
        <w:rPr>
          <w:rFonts w:eastAsia="Times New Roman" w:cs="Times New Roman"/>
          <w:szCs w:val="24"/>
        </w:rPr>
        <w:t>αυξήσουν την πελατεία τους. Στόχος είναι να ενισχυθεί παραπέρα αυτός ο πυλώνας της ασφάλισης, που κύρια απευθύνεται σε όσους έχουν υψηλές αμοιβές και μπορούν να πληρώνουν. Είστε δεσμευμένοι να υπηρετήσετε αυτόν τον χαρακτήρα της ασφάλισης που οι εργαζόμενο</w:t>
      </w:r>
      <w:r>
        <w:rPr>
          <w:rFonts w:eastAsia="Times New Roman" w:cs="Times New Roman"/>
          <w:szCs w:val="24"/>
        </w:rPr>
        <w:t>ι θα ξέρουν τι θα πληρώνουν και όχι τι θα παίρνουν. Η οδηγία υπηρετεί αυτή την αξίωση. Γι’ αυτό ψηφίζουμε «όχι» επί της αρχής και επί των άρθρων.</w:t>
      </w:r>
    </w:p>
    <w:p w14:paraId="295D7560"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Τώρα, για τη συνταγματική αναθεώρηση έχουμε πει πολλά. Ιδιαίτερα στο θέμα των σχέσεων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Κ</w:t>
      </w:r>
      <w:r>
        <w:rPr>
          <w:rFonts w:eastAsia="Times New Roman" w:cs="Times New Roman"/>
          <w:szCs w:val="24"/>
        </w:rPr>
        <w:t>ράτους έχου</w:t>
      </w:r>
      <w:r>
        <w:rPr>
          <w:rFonts w:eastAsia="Times New Roman" w:cs="Times New Roman"/>
          <w:szCs w:val="24"/>
        </w:rPr>
        <w:t xml:space="preserve">με να πούμε ότι είναι ένα υπερώριμο θέμα -που αλλού λύθηκε πολλά χρόνια πριν-, του πλήρους διαχωρισμού </w:t>
      </w:r>
      <w:r>
        <w:rPr>
          <w:rFonts w:eastAsia="Times New Roman" w:cs="Times New Roman"/>
          <w:szCs w:val="24"/>
        </w:rPr>
        <w:t>Κ</w:t>
      </w:r>
      <w:r>
        <w:rPr>
          <w:rFonts w:eastAsia="Times New Roman" w:cs="Times New Roman"/>
          <w:szCs w:val="24"/>
        </w:rPr>
        <w:t>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Εκκλησίας, ακυρώνεται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Στη θέση του προέκυψε η οικονομική συμφωνία για την αξιοποίηση της εκκλησιαστικής περιου</w:t>
      </w:r>
      <w:r>
        <w:rPr>
          <w:rFonts w:eastAsia="Times New Roman" w:cs="Times New Roman"/>
          <w:szCs w:val="24"/>
        </w:rPr>
        <w:t xml:space="preserve">σίας, με λογική 50-50,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w:t>
      </w:r>
      <w:r w:rsidRPr="00022298">
        <w:rPr>
          <w:rFonts w:eastAsia="Times New Roman" w:cs="Times New Roman"/>
          <w:szCs w:val="24"/>
        </w:rPr>
        <w:t xml:space="preserve"> </w:t>
      </w:r>
      <w:r>
        <w:rPr>
          <w:rFonts w:eastAsia="Times New Roman" w:cs="Times New Roman"/>
          <w:szCs w:val="24"/>
        </w:rPr>
        <w:t xml:space="preserve">με τη δημιουργία του ταμείου τύπου ΤΑΙΠΕΔ. Η θέση του ΚΚΕ για πλήρη διαχωρισμό </w:t>
      </w:r>
      <w:r>
        <w:rPr>
          <w:rFonts w:eastAsia="Times New Roman" w:cs="Times New Roman"/>
          <w:szCs w:val="24"/>
        </w:rPr>
        <w:t>Κ</w:t>
      </w:r>
      <w:r>
        <w:rPr>
          <w:rFonts w:eastAsia="Times New Roman" w:cs="Times New Roman"/>
          <w:szCs w:val="24"/>
        </w:rPr>
        <w:t>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Εκκλησίας δεν σημαίνει ότι δεν σεβόμαστε απόλυτα την πίστη του λαού και τις εκδηλώσεις λατρείας τους. Θα επιμείνουμε σε αυτή τη γραμμή.</w:t>
      </w:r>
    </w:p>
    <w:p w14:paraId="295D7561"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1795 ψηφίζουμε «παρών», που αφορά τα </w:t>
      </w:r>
      <w:proofErr w:type="spellStart"/>
      <w:r w:rsidRPr="00C45551">
        <w:rPr>
          <w:rFonts w:eastAsia="Times New Roman" w:cs="Times New Roman"/>
          <w:szCs w:val="24"/>
        </w:rPr>
        <w:t>οστρακαλιευτικά</w:t>
      </w:r>
      <w:proofErr w:type="spellEnd"/>
      <w:r w:rsidRPr="00C45551">
        <w:rPr>
          <w:rFonts w:eastAsia="Times New Roman" w:cs="Times New Roman"/>
          <w:szCs w:val="24"/>
        </w:rPr>
        <w:t xml:space="preserve"> </w:t>
      </w:r>
      <w:r>
        <w:rPr>
          <w:rFonts w:eastAsia="Times New Roman" w:cs="Times New Roman"/>
          <w:szCs w:val="24"/>
        </w:rPr>
        <w:t>σκάφη, γιατί πιστεύουμε ότι μετατρέπει τον ελεγχόμενο σε επιτηρητή. Με την τροπολογία αυτή τον επιτηρητή θα αντικαθιστά ένα μέλος του ίδιου του πληρώματος, που απλά θα είναι κάτοχος ά</w:t>
      </w:r>
      <w:r>
        <w:rPr>
          <w:rFonts w:eastAsia="Times New Roman" w:cs="Times New Roman"/>
          <w:szCs w:val="24"/>
        </w:rPr>
        <w:t>δειας δύτη ή ένας μαθητευόμενος δύτης. Πιστεύουμε ότι αυτό δεν λύνει το πρόβλημα. Γι’ αυτό ψηφίζουμε «παρών».</w:t>
      </w:r>
    </w:p>
    <w:p w14:paraId="295D756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που επικαλέστηκε ο Υπουργός ότι δεν πήραμε θέση όσον αφορά το θέμα των δημοτικών επιχειρήσεων, εμείς πιστεύουμε ότι το θέμα </w:t>
      </w:r>
      <w:r>
        <w:rPr>
          <w:rFonts w:eastAsia="Times New Roman" w:cs="Times New Roman"/>
          <w:szCs w:val="24"/>
        </w:rPr>
        <w:t>αυτό είναι σοβαρό. Απαλλάσσει βέβαια τη διαχείριση που έκαναν αυτοί που ήταν στη δημοτική επιχείρηση, όμως μεταφέρει όλη αυτή την ευθύνη στο δημοτικό συμβούλιο και εμείς πιστεύουμε ότι είναι ένα θέμα. Γι’ αυτό ψηφίζουμε «παρών».</w:t>
      </w:r>
    </w:p>
    <w:p w14:paraId="295D7563" w14:textId="77777777" w:rsidR="006C59DA" w:rsidRDefault="00DE6A6A">
      <w:pPr>
        <w:spacing w:line="600" w:lineRule="auto"/>
        <w:contextualSpacing/>
        <w:jc w:val="both"/>
        <w:rPr>
          <w:rFonts w:eastAsia="Times New Roman"/>
          <w:szCs w:val="24"/>
        </w:rPr>
      </w:pPr>
      <w:r>
        <w:rPr>
          <w:rFonts w:eastAsia="Times New Roman"/>
          <w:szCs w:val="24"/>
        </w:rPr>
        <w:tab/>
      </w:r>
      <w:r w:rsidRPr="00DE460A">
        <w:rPr>
          <w:rFonts w:eastAsia="Times New Roman"/>
          <w:b/>
          <w:szCs w:val="24"/>
        </w:rPr>
        <w:t>ΠΡΟΕΔΡΕΥΩΝ (Μάριος Γεωργιά</w:t>
      </w:r>
      <w:r w:rsidRPr="00DE460A">
        <w:rPr>
          <w:rFonts w:eastAsia="Times New Roman"/>
          <w:b/>
          <w:szCs w:val="24"/>
        </w:rPr>
        <w:t>δης):</w:t>
      </w:r>
      <w:r w:rsidRPr="00DE460A">
        <w:rPr>
          <w:rFonts w:eastAsia="Times New Roman"/>
          <w:szCs w:val="24"/>
        </w:rPr>
        <w:t xml:space="preserve"> </w:t>
      </w:r>
      <w:r>
        <w:rPr>
          <w:rFonts w:eastAsia="Times New Roman"/>
          <w:szCs w:val="24"/>
        </w:rPr>
        <w:t xml:space="preserve">Ευχαριστούμε τον κ. </w:t>
      </w:r>
      <w:proofErr w:type="spellStart"/>
      <w:r>
        <w:rPr>
          <w:rFonts w:eastAsia="Times New Roman"/>
          <w:szCs w:val="24"/>
        </w:rPr>
        <w:t>Κατσώτη</w:t>
      </w:r>
      <w:proofErr w:type="spellEnd"/>
      <w:r>
        <w:rPr>
          <w:rFonts w:eastAsia="Times New Roman"/>
          <w:szCs w:val="24"/>
        </w:rPr>
        <w:t>.</w:t>
      </w:r>
    </w:p>
    <w:p w14:paraId="295D7564" w14:textId="77777777" w:rsidR="006C59DA" w:rsidRDefault="00DE6A6A">
      <w:pPr>
        <w:spacing w:line="600" w:lineRule="auto"/>
        <w:contextualSpacing/>
        <w:jc w:val="both"/>
        <w:rPr>
          <w:rFonts w:eastAsia="Times New Roman"/>
          <w:szCs w:val="24"/>
        </w:rPr>
      </w:pPr>
      <w:r>
        <w:rPr>
          <w:rFonts w:eastAsia="Times New Roman"/>
          <w:szCs w:val="24"/>
        </w:rPr>
        <w:tab/>
        <w:t xml:space="preserve">Τον λόγο έχει ο κ. </w:t>
      </w:r>
      <w:proofErr w:type="spellStart"/>
      <w:r>
        <w:rPr>
          <w:rFonts w:eastAsia="Times New Roman"/>
          <w:szCs w:val="24"/>
        </w:rPr>
        <w:t>Παπαχριστόπουλος</w:t>
      </w:r>
      <w:proofErr w:type="spellEnd"/>
      <w:r>
        <w:rPr>
          <w:rFonts w:eastAsia="Times New Roman"/>
          <w:szCs w:val="24"/>
        </w:rPr>
        <w:t xml:space="preserve">. </w:t>
      </w:r>
    </w:p>
    <w:p w14:paraId="295D7565" w14:textId="77777777" w:rsidR="006C59DA" w:rsidRDefault="00DE6A6A">
      <w:pPr>
        <w:spacing w:line="600" w:lineRule="auto"/>
        <w:contextualSpacing/>
        <w:jc w:val="both"/>
        <w:rPr>
          <w:rFonts w:eastAsia="Times New Roman"/>
          <w:szCs w:val="24"/>
        </w:rPr>
      </w:pPr>
      <w:r>
        <w:rPr>
          <w:rFonts w:eastAsia="Times New Roman"/>
          <w:szCs w:val="24"/>
        </w:rPr>
        <w:t>Κύριε συνάδελφε, θα δώσω και σε εσάς πέντε λεπτά. Από εκεί και πέρα, αν εξαντλήσετε τον χρόνο και θέλετε περισσότερο, υπάρχει σχετική ανοχή.</w:t>
      </w:r>
    </w:p>
    <w:p w14:paraId="295D7566" w14:textId="77777777" w:rsidR="006C59DA" w:rsidRDefault="00DE6A6A">
      <w:pPr>
        <w:spacing w:line="600" w:lineRule="auto"/>
        <w:contextualSpacing/>
        <w:jc w:val="both"/>
        <w:rPr>
          <w:rFonts w:eastAsia="Times New Roman"/>
          <w:szCs w:val="24"/>
        </w:rPr>
      </w:pPr>
      <w:r>
        <w:rPr>
          <w:rFonts w:eastAsia="Times New Roman"/>
          <w:szCs w:val="24"/>
        </w:rPr>
        <w:tab/>
        <w:t>Ορίστε, έχετε τον λόγο.</w:t>
      </w:r>
    </w:p>
    <w:p w14:paraId="295D7567" w14:textId="77777777" w:rsidR="006C59DA" w:rsidRDefault="00DE6A6A">
      <w:pPr>
        <w:spacing w:line="600" w:lineRule="auto"/>
        <w:contextualSpacing/>
        <w:jc w:val="both"/>
        <w:rPr>
          <w:rFonts w:eastAsia="Times New Roman"/>
          <w:szCs w:val="24"/>
        </w:rPr>
      </w:pPr>
      <w:r>
        <w:rPr>
          <w:rFonts w:eastAsia="Times New Roman"/>
          <w:szCs w:val="24"/>
        </w:rPr>
        <w:tab/>
      </w:r>
      <w:r w:rsidRPr="00DE460A">
        <w:rPr>
          <w:rFonts w:eastAsia="Times New Roman"/>
          <w:b/>
          <w:szCs w:val="24"/>
        </w:rPr>
        <w:t xml:space="preserve">ΑΘΑΝΑΣΙΟΣ ΠΑΠΑΧΡΙΣΤΟΠΟΥΛΟΣ: </w:t>
      </w:r>
      <w:r>
        <w:rPr>
          <w:rFonts w:eastAsia="Times New Roman"/>
          <w:szCs w:val="24"/>
        </w:rPr>
        <w:t>Ευχαριστώ, κύριε Πρόεδρε.</w:t>
      </w:r>
    </w:p>
    <w:p w14:paraId="295D7568" w14:textId="77777777" w:rsidR="006C59DA" w:rsidRDefault="00DE6A6A">
      <w:pPr>
        <w:spacing w:line="600" w:lineRule="auto"/>
        <w:contextualSpacing/>
        <w:jc w:val="both"/>
        <w:rPr>
          <w:rFonts w:eastAsia="Times New Roman"/>
          <w:szCs w:val="24"/>
        </w:rPr>
      </w:pPr>
      <w:r>
        <w:rPr>
          <w:rFonts w:eastAsia="Times New Roman"/>
          <w:szCs w:val="24"/>
        </w:rPr>
        <w:tab/>
        <w:t>Πριν από καμ</w:t>
      </w:r>
      <w:r>
        <w:rPr>
          <w:rFonts w:eastAsia="Times New Roman"/>
          <w:szCs w:val="24"/>
        </w:rPr>
        <w:t>μ</w:t>
      </w:r>
      <w:r>
        <w:rPr>
          <w:rFonts w:eastAsia="Times New Roman"/>
          <w:szCs w:val="24"/>
        </w:rPr>
        <w:t xml:space="preserve">ιά δεκαριά μέρες βγήκε μια δημοσκόπηση μιας </w:t>
      </w:r>
      <w:proofErr w:type="spellStart"/>
      <w:r>
        <w:rPr>
          <w:rFonts w:eastAsia="Times New Roman"/>
          <w:szCs w:val="24"/>
        </w:rPr>
        <w:t>δημοσκοπικής</w:t>
      </w:r>
      <w:proofErr w:type="spellEnd"/>
      <w:r>
        <w:rPr>
          <w:rFonts w:eastAsia="Times New Roman"/>
          <w:szCs w:val="24"/>
        </w:rPr>
        <w:t xml:space="preserve"> εταιρείας που λέγεται </w:t>
      </w:r>
      <w:r>
        <w:rPr>
          <w:rFonts w:eastAsia="Times New Roman"/>
          <w:szCs w:val="24"/>
        </w:rPr>
        <w:t>«</w:t>
      </w:r>
      <w:r>
        <w:rPr>
          <w:rFonts w:eastAsia="Times New Roman"/>
          <w:szCs w:val="24"/>
          <w:lang w:val="en-US"/>
        </w:rPr>
        <w:t>MARC</w:t>
      </w:r>
      <w:r>
        <w:rPr>
          <w:rFonts w:eastAsia="Times New Roman"/>
          <w:szCs w:val="24"/>
        </w:rPr>
        <w:t>»</w:t>
      </w:r>
      <w:r w:rsidRPr="00DE460A">
        <w:rPr>
          <w:rFonts w:eastAsia="Times New Roman"/>
          <w:szCs w:val="24"/>
        </w:rPr>
        <w:t xml:space="preserve">. </w:t>
      </w:r>
      <w:r>
        <w:rPr>
          <w:rFonts w:eastAsia="Times New Roman"/>
          <w:szCs w:val="24"/>
        </w:rPr>
        <w:t>Έδινε έντεκα μονάδες διαφορά. Πάλι καλά, γιατί παλιότερα οι δημοσκοπήσεις έδιναν καμ</w:t>
      </w:r>
      <w:r>
        <w:rPr>
          <w:rFonts w:eastAsia="Times New Roman"/>
          <w:szCs w:val="24"/>
        </w:rPr>
        <w:t>μ</w:t>
      </w:r>
      <w:r>
        <w:rPr>
          <w:rFonts w:eastAsia="Times New Roman"/>
          <w:szCs w:val="24"/>
        </w:rPr>
        <w:t>ιά εικοσαριά μον</w:t>
      </w:r>
      <w:r>
        <w:rPr>
          <w:rFonts w:eastAsia="Times New Roman"/>
          <w:szCs w:val="24"/>
        </w:rPr>
        <w:t xml:space="preserve">άδες διαφορά. </w:t>
      </w:r>
    </w:p>
    <w:p w14:paraId="295D7569" w14:textId="77777777" w:rsidR="006C59DA" w:rsidRDefault="00DE6A6A">
      <w:pPr>
        <w:spacing w:line="600" w:lineRule="auto"/>
        <w:contextualSpacing/>
        <w:jc w:val="both"/>
        <w:rPr>
          <w:rFonts w:eastAsia="Times New Roman"/>
          <w:szCs w:val="24"/>
        </w:rPr>
      </w:pPr>
      <w:r>
        <w:rPr>
          <w:rFonts w:eastAsia="Times New Roman"/>
          <w:szCs w:val="24"/>
        </w:rPr>
        <w:tab/>
        <w:t>Θέλω να θυμίσω</w:t>
      </w:r>
      <w:r w:rsidRPr="007D712E">
        <w:rPr>
          <w:rFonts w:eastAsia="Times New Roman"/>
          <w:szCs w:val="24"/>
        </w:rPr>
        <w:t xml:space="preserve"> </w:t>
      </w:r>
      <w:r>
        <w:rPr>
          <w:rFonts w:eastAsia="Times New Roman"/>
          <w:szCs w:val="24"/>
        </w:rPr>
        <w:t>κάτι, γιατί κάποιοι έχουμε την επιμονή να τα ψάχνουμε λίγο. Αυτή η εταιρεία</w:t>
      </w:r>
      <w:r w:rsidRPr="00DE460A">
        <w:rPr>
          <w:rFonts w:eastAsia="Times New Roman"/>
          <w:szCs w:val="24"/>
        </w:rPr>
        <w:t xml:space="preserve">, </w:t>
      </w:r>
      <w:r>
        <w:rPr>
          <w:rFonts w:eastAsia="Times New Roman"/>
          <w:szCs w:val="24"/>
        </w:rPr>
        <w:t xml:space="preserve">η αξιόπιστη εταιρεία </w:t>
      </w:r>
      <w:r>
        <w:rPr>
          <w:rFonts w:eastAsia="Times New Roman"/>
          <w:szCs w:val="24"/>
        </w:rPr>
        <w:t>«</w:t>
      </w:r>
      <w:r>
        <w:rPr>
          <w:rFonts w:eastAsia="Times New Roman"/>
          <w:szCs w:val="24"/>
          <w:lang w:val="en-US"/>
        </w:rPr>
        <w:t>MARC</w:t>
      </w:r>
      <w:r>
        <w:rPr>
          <w:rFonts w:eastAsia="Times New Roman"/>
          <w:szCs w:val="24"/>
        </w:rPr>
        <w:t>»</w:t>
      </w:r>
      <w:r w:rsidRPr="00DE460A">
        <w:rPr>
          <w:rFonts w:eastAsia="Times New Roman"/>
          <w:szCs w:val="24"/>
        </w:rPr>
        <w:t xml:space="preserve">, </w:t>
      </w:r>
      <w:r>
        <w:rPr>
          <w:rFonts w:eastAsia="Times New Roman"/>
          <w:szCs w:val="24"/>
        </w:rPr>
        <w:t>τη διαφορά των είκοσι δύο μονάδων σε μια εύκολη δημοσκόπηση -που ήταν για το δημοψήφισμα, που ήταν «</w:t>
      </w:r>
      <w:r>
        <w:rPr>
          <w:rFonts w:eastAsia="Times New Roman"/>
          <w:szCs w:val="24"/>
        </w:rPr>
        <w:t>ν</w:t>
      </w:r>
      <w:r>
        <w:rPr>
          <w:rFonts w:eastAsia="Times New Roman"/>
          <w:szCs w:val="24"/>
        </w:rPr>
        <w:t xml:space="preserve">αι – </w:t>
      </w:r>
      <w:r>
        <w:rPr>
          <w:rFonts w:eastAsia="Times New Roman"/>
          <w:szCs w:val="24"/>
        </w:rPr>
        <w:t>ό</w:t>
      </w:r>
      <w:r>
        <w:rPr>
          <w:rFonts w:eastAsia="Times New Roman"/>
          <w:szCs w:val="24"/>
        </w:rPr>
        <w:t>χι»- την έβλ</w:t>
      </w:r>
      <w:r>
        <w:rPr>
          <w:rFonts w:eastAsia="Times New Roman"/>
          <w:szCs w:val="24"/>
        </w:rPr>
        <w:t>επε στα όρια του στατιστικού λάθους, γύρω στις 3 με 3,2 μονάδες. Η ίδια εταιρεία στις τελευταίες εκλογές του Σεπτεμβρίου του 2015 τους μεν Ανεξάρτητους Έλληνες τους είχε σε πολύ μικρά ποσοστά, αλλά εμείς είμαστε συνηθισμένοι απ’ αυτά, τον δε ΣΥΡΙΖΑ τον είχ</w:t>
      </w:r>
      <w:r>
        <w:rPr>
          <w:rFonts w:eastAsia="Times New Roman"/>
          <w:szCs w:val="24"/>
        </w:rPr>
        <w:t>ε δέκα μονάδες κάτω. Το περίπου 36% που πήρε το έβλεπε στο 26%. Και ακόμα η εφημερίδα που παρήγγειλε αυτή τη δημοσκόπηση, το «</w:t>
      </w:r>
      <w:r>
        <w:rPr>
          <w:rFonts w:eastAsia="Times New Roman"/>
          <w:szCs w:val="24"/>
        </w:rPr>
        <w:t>ΠΡΩΤΟ ΘΕΜΑ</w:t>
      </w:r>
      <w:r>
        <w:rPr>
          <w:rFonts w:eastAsia="Times New Roman"/>
          <w:szCs w:val="24"/>
        </w:rPr>
        <w:t>», ψάξτε να δείτε πόσα εκατομμύρια έπαιρνε εκείνη την εποχή από τις τράπεζες και -ω του θαύματος- πόσα χρήματα έπαιρνε α</w:t>
      </w:r>
      <w:r>
        <w:rPr>
          <w:rFonts w:eastAsia="Times New Roman"/>
          <w:szCs w:val="24"/>
        </w:rPr>
        <w:t>πό το ΚΕΕΛΠΝΟ. Αυτά τα λέω γιατί το να βασίζεσαι σε ψεύτικα δεκανίκια και να ενθουσιάζεσαι και να νομίζεις ότι κάτι έκανες είναι δικαίωμά σου, αλλά η πραγματικότητα –ξέρετε- είναι σκληρή.</w:t>
      </w:r>
    </w:p>
    <w:p w14:paraId="295D756A" w14:textId="77777777" w:rsidR="006C59DA" w:rsidRDefault="00DE6A6A">
      <w:pPr>
        <w:spacing w:line="600" w:lineRule="auto"/>
        <w:contextualSpacing/>
        <w:jc w:val="both"/>
        <w:rPr>
          <w:rFonts w:eastAsia="Times New Roman"/>
          <w:szCs w:val="24"/>
        </w:rPr>
      </w:pPr>
      <w:r>
        <w:rPr>
          <w:rFonts w:eastAsia="Times New Roman"/>
          <w:szCs w:val="24"/>
        </w:rPr>
        <w:tab/>
        <w:t xml:space="preserve">Εγώ δεν θέλω να μείνω στα παλιά στη δευτερολογία μου. Θέλω απλά να </w:t>
      </w:r>
      <w:r>
        <w:rPr>
          <w:rFonts w:eastAsia="Times New Roman"/>
          <w:szCs w:val="24"/>
        </w:rPr>
        <w:t>θυμίσω μερικά πράγματα. Το «Ερρίκος Ντυνάν», για το οποίο έγινε μεγάλη κουβέντα, πώς απαξιώθηκε; Πώς απαξιώθηκε ένα νοσοκομείο, δηλαδή πώς έγινε ένα προμελετημένο έγκλημα που απαξίωσε στην κυριολεξία ένα κόσμημα και αυτά όχι με τις δικές μου τις κουβέντες,</w:t>
      </w:r>
      <w:r>
        <w:rPr>
          <w:rFonts w:eastAsia="Times New Roman"/>
          <w:szCs w:val="24"/>
        </w:rPr>
        <w:t xml:space="preserve"> αλλά μ</w:t>
      </w:r>
      <w:r>
        <w:rPr>
          <w:rFonts w:eastAsia="Times New Roman"/>
          <w:szCs w:val="24"/>
        </w:rPr>
        <w:t xml:space="preserve">ε </w:t>
      </w:r>
      <w:r>
        <w:rPr>
          <w:rFonts w:eastAsia="Times New Roman"/>
          <w:szCs w:val="24"/>
        </w:rPr>
        <w:t xml:space="preserve">αυτές του Γιώργου </w:t>
      </w:r>
      <w:proofErr w:type="spellStart"/>
      <w:r>
        <w:rPr>
          <w:rFonts w:eastAsia="Times New Roman"/>
          <w:szCs w:val="24"/>
        </w:rPr>
        <w:t>Σούρλα</w:t>
      </w:r>
      <w:proofErr w:type="spellEnd"/>
      <w:r>
        <w:rPr>
          <w:rFonts w:eastAsia="Times New Roman"/>
          <w:szCs w:val="24"/>
        </w:rPr>
        <w:t>; Θα γίνει κοινωφελές ίδρυμα και θα ξαναγυρίσει όπως ήταν πριν, να εξυπηρετεί περίπου και να λειτουργεί σαν δημόσιο. «Κοινωφελής χαρακτήρας» σχεδόν αυτό σημαίνει. Σας λέω την είδηση, γιατί έχει ήδη δρομολογηθεί. Έχουν απερι</w:t>
      </w:r>
      <w:r>
        <w:rPr>
          <w:rFonts w:eastAsia="Times New Roman"/>
          <w:szCs w:val="24"/>
        </w:rPr>
        <w:t xml:space="preserve">όριστη ανάγκη οι πολίτες τα </w:t>
      </w:r>
      <w:r>
        <w:rPr>
          <w:rFonts w:eastAsia="Times New Roman"/>
          <w:szCs w:val="24"/>
        </w:rPr>
        <w:t>τριάντα οκτώ</w:t>
      </w:r>
      <w:r>
        <w:rPr>
          <w:rFonts w:eastAsia="Times New Roman"/>
          <w:szCs w:val="24"/>
        </w:rPr>
        <w:t xml:space="preserve"> κρεβάτια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και το νιώθουν στο πετσί τους καθημερινά. Σας λέω τι κάνει αυτή η Κυβέρνηση τώρα. </w:t>
      </w:r>
    </w:p>
    <w:p w14:paraId="295D756B" w14:textId="77777777" w:rsidR="006C59DA" w:rsidRDefault="00DE6A6A">
      <w:pPr>
        <w:spacing w:line="600" w:lineRule="auto"/>
        <w:contextualSpacing/>
        <w:jc w:val="both"/>
        <w:rPr>
          <w:rFonts w:eastAsia="Times New Roman"/>
          <w:szCs w:val="24"/>
        </w:rPr>
      </w:pPr>
      <w:r>
        <w:rPr>
          <w:rFonts w:eastAsia="Times New Roman"/>
          <w:szCs w:val="24"/>
        </w:rPr>
        <w:tab/>
        <w:t>Θέλω ακόμα να θυμίσω για όσους δεν το έχουν καταλάβει ότι μια λίμνη αποξηραμένη, η Κάρλα,</w:t>
      </w:r>
      <w:r>
        <w:rPr>
          <w:rFonts w:eastAsia="Times New Roman"/>
          <w:szCs w:val="24"/>
        </w:rPr>
        <w:t xml:space="preserve"> ξαναγίνεται λίμνη. </w:t>
      </w:r>
    </w:p>
    <w:p w14:paraId="295D756C"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Θέλω ακόμα να θυμίσω ότι πρόσφατα περάσαμε ένα νομοσχέδιο για τα </w:t>
      </w:r>
      <w:proofErr w:type="spellStart"/>
      <w:r>
        <w:rPr>
          <w:rFonts w:eastAsia="Times New Roman"/>
          <w:szCs w:val="24"/>
        </w:rPr>
        <w:t>υδατοδρόμια</w:t>
      </w:r>
      <w:proofErr w:type="spellEnd"/>
      <w:r>
        <w:rPr>
          <w:rFonts w:eastAsia="Times New Roman"/>
          <w:szCs w:val="24"/>
        </w:rPr>
        <w:t xml:space="preserve">. Πολλοί μιλάνε για τη </w:t>
      </w:r>
      <w:proofErr w:type="spellStart"/>
      <w:r>
        <w:rPr>
          <w:rFonts w:eastAsia="Times New Roman"/>
          <w:szCs w:val="24"/>
        </w:rPr>
        <w:t>νησιωτικότητα</w:t>
      </w:r>
      <w:proofErr w:type="spellEnd"/>
      <w:r>
        <w:rPr>
          <w:rFonts w:eastAsia="Times New Roman"/>
          <w:szCs w:val="24"/>
        </w:rPr>
        <w:t xml:space="preserve"> της Ελλάδας, για την επιμήκυνση της τουριστικής περιόδου. Κι αυτό έχει γίνει πραγματικότητα. </w:t>
      </w:r>
    </w:p>
    <w:p w14:paraId="295D756D" w14:textId="77777777" w:rsidR="006C59DA" w:rsidRDefault="00DE6A6A">
      <w:pPr>
        <w:spacing w:line="600" w:lineRule="auto"/>
        <w:contextualSpacing/>
        <w:jc w:val="both"/>
        <w:rPr>
          <w:rFonts w:eastAsia="Times New Roman"/>
          <w:szCs w:val="24"/>
        </w:rPr>
      </w:pPr>
      <w:r>
        <w:rPr>
          <w:rFonts w:eastAsia="Times New Roman"/>
          <w:szCs w:val="24"/>
        </w:rPr>
        <w:tab/>
        <w:t>Θέλω επίσης να θυμίσω ότι κ</w:t>
      </w:r>
      <w:r>
        <w:rPr>
          <w:rFonts w:eastAsia="Times New Roman"/>
          <w:szCs w:val="24"/>
        </w:rPr>
        <w:t>άτι αλλάζει γενικώς. Δεν θέλω να κολλήσω στα νούμερα, τα οποία πραγματικά κουράζουν. Ωστόσο, δεν πρέπει να ξεχνάμε ότι σε παγκόσμιο επίπεδο η οικονομία της Ελλάδας είναι καλή. Εγώ δεν λέω υπερβολές. Είναι καλή, γι’ αυτό και δεν έγινε καμμία παρατήρηση στον</w:t>
      </w:r>
      <w:r>
        <w:rPr>
          <w:rFonts w:eastAsia="Times New Roman"/>
          <w:szCs w:val="24"/>
        </w:rPr>
        <w:t xml:space="preserve"> προϋπολογισμό, ενώ έγινε σε άλλες έξι-επτά χώρες. </w:t>
      </w:r>
    </w:p>
    <w:p w14:paraId="295D756E" w14:textId="77777777" w:rsidR="006C59DA" w:rsidRDefault="00DE6A6A">
      <w:pPr>
        <w:spacing w:line="600" w:lineRule="auto"/>
        <w:ind w:firstLine="720"/>
        <w:contextualSpacing/>
        <w:jc w:val="both"/>
        <w:rPr>
          <w:rFonts w:eastAsia="Times New Roman"/>
          <w:szCs w:val="24"/>
        </w:rPr>
      </w:pPr>
      <w:r>
        <w:rPr>
          <w:rFonts w:eastAsia="Times New Roman"/>
          <w:szCs w:val="24"/>
        </w:rPr>
        <w:t>Ήδη η χώρα μετά από πολλά χρόνια κινείται σε ρυθμούς ανάπτυξης. Δεν υπάρχει έλλειμμα κάπου στο 15%</w:t>
      </w:r>
      <w:r>
        <w:rPr>
          <w:rFonts w:eastAsia="Times New Roman"/>
          <w:szCs w:val="24"/>
        </w:rPr>
        <w:t>, όπως</w:t>
      </w:r>
      <w:r>
        <w:rPr>
          <w:rFonts w:eastAsia="Times New Roman"/>
          <w:szCs w:val="24"/>
        </w:rPr>
        <w:t xml:space="preserve"> το 2009. Υπάρχει μικρό, υπαρκτό όμως πλεόνασμα. Επίσης, η ανεργία –το λέω για να ακούγονται αυτά- ε</w:t>
      </w:r>
      <w:r>
        <w:rPr>
          <w:rFonts w:eastAsia="Times New Roman"/>
          <w:szCs w:val="24"/>
        </w:rPr>
        <w:t xml:space="preserve">ίναι μεγάλη, αλλά έπεσε γύρω στις οκτώ μονάδες. Παρελήφθη γύρω στο 27,5% και αυτή τη στιγμή έσπασε και το φράγμα του 19%. Είναι ακόμα υψηλή, αλλά η προσπάθεια γίνεται. </w:t>
      </w:r>
    </w:p>
    <w:p w14:paraId="295D756F" w14:textId="77777777" w:rsidR="006C59DA" w:rsidRDefault="00DE6A6A">
      <w:pPr>
        <w:spacing w:line="600" w:lineRule="auto"/>
        <w:contextualSpacing/>
        <w:jc w:val="both"/>
        <w:rPr>
          <w:rFonts w:eastAsia="Times New Roman"/>
          <w:szCs w:val="24"/>
        </w:rPr>
      </w:pPr>
      <w:r>
        <w:rPr>
          <w:rFonts w:eastAsia="Times New Roman"/>
          <w:szCs w:val="24"/>
        </w:rPr>
        <w:tab/>
        <w:t xml:space="preserve">Έβγαλα ένα χαρτί εδώ στην </w:t>
      </w:r>
      <w:proofErr w:type="spellStart"/>
      <w:r>
        <w:rPr>
          <w:rFonts w:eastAsia="Times New Roman"/>
          <w:szCs w:val="24"/>
        </w:rPr>
        <w:t>πρωτολογία</w:t>
      </w:r>
      <w:proofErr w:type="spellEnd"/>
      <w:r>
        <w:rPr>
          <w:rFonts w:eastAsia="Times New Roman"/>
          <w:szCs w:val="24"/>
        </w:rPr>
        <w:t xml:space="preserve"> μου, το οποίο δημοσίευσε η «</w:t>
      </w:r>
      <w:r>
        <w:rPr>
          <w:rFonts w:eastAsia="Times New Roman"/>
          <w:szCs w:val="24"/>
          <w:lang w:val="en-US"/>
        </w:rPr>
        <w:t>DIE</w:t>
      </w:r>
      <w:r w:rsidRPr="00CD0315">
        <w:rPr>
          <w:rFonts w:eastAsia="Times New Roman"/>
          <w:szCs w:val="24"/>
        </w:rPr>
        <w:t xml:space="preserve"> </w:t>
      </w:r>
      <w:r>
        <w:rPr>
          <w:rFonts w:eastAsia="Times New Roman"/>
          <w:szCs w:val="24"/>
          <w:lang w:val="en-US"/>
        </w:rPr>
        <w:t>WELT</w:t>
      </w:r>
      <w:r>
        <w:rPr>
          <w:rFonts w:eastAsia="Times New Roman"/>
          <w:szCs w:val="24"/>
        </w:rPr>
        <w:t xml:space="preserve">». Πού </w:t>
      </w:r>
      <w:r>
        <w:rPr>
          <w:rFonts w:eastAsia="Times New Roman"/>
          <w:szCs w:val="24"/>
        </w:rPr>
        <w:t>πήγαιναν τα περισσεύματα τότε της χώρας; Οκτακόσια δισεκατομμύρια γράφει η «</w:t>
      </w:r>
      <w:r>
        <w:rPr>
          <w:rFonts w:eastAsia="Times New Roman"/>
          <w:szCs w:val="24"/>
          <w:lang w:val="en-US"/>
        </w:rPr>
        <w:t>DIE</w:t>
      </w:r>
      <w:r w:rsidRPr="00CD0315">
        <w:rPr>
          <w:rFonts w:eastAsia="Times New Roman"/>
          <w:szCs w:val="24"/>
        </w:rPr>
        <w:t xml:space="preserve"> </w:t>
      </w:r>
      <w:r>
        <w:rPr>
          <w:rFonts w:eastAsia="Times New Roman"/>
          <w:szCs w:val="24"/>
          <w:lang w:val="en-US"/>
        </w:rPr>
        <w:t>WELT</w:t>
      </w:r>
      <w:r>
        <w:rPr>
          <w:rFonts w:eastAsia="Times New Roman"/>
          <w:szCs w:val="24"/>
        </w:rPr>
        <w:t>», η συντηρητική εφημερίδα, και μάλιστα σχεδόν μας έκανε παρατήρηση και καλά έκανε.</w:t>
      </w:r>
    </w:p>
    <w:p w14:paraId="295D7570" w14:textId="77777777" w:rsidR="006C59DA" w:rsidRDefault="00DE6A6A">
      <w:pPr>
        <w:spacing w:line="600" w:lineRule="auto"/>
        <w:ind w:firstLine="720"/>
        <w:contextualSpacing/>
        <w:jc w:val="both"/>
        <w:rPr>
          <w:rFonts w:eastAsia="Times New Roman"/>
          <w:szCs w:val="24"/>
        </w:rPr>
      </w:pPr>
      <w:r>
        <w:rPr>
          <w:rFonts w:eastAsia="Times New Roman"/>
          <w:szCs w:val="24"/>
        </w:rPr>
        <w:t>Ψάξτε να βρείτε</w:t>
      </w:r>
      <w:r w:rsidRPr="00C607A3">
        <w:rPr>
          <w:rFonts w:eastAsia="Times New Roman"/>
          <w:szCs w:val="24"/>
        </w:rPr>
        <w:t xml:space="preserve"> </w:t>
      </w:r>
      <w:r>
        <w:rPr>
          <w:rFonts w:eastAsia="Times New Roman"/>
          <w:szCs w:val="24"/>
        </w:rPr>
        <w:t>σε τι οικονομικούς παραδείσους, σε τι τράπεζες πήγαν αυτά τα χρήματα, έλ</w:t>
      </w:r>
      <w:r>
        <w:rPr>
          <w:rFonts w:eastAsia="Times New Roman"/>
          <w:szCs w:val="24"/>
        </w:rPr>
        <w:t>εγε το 2015 η «</w:t>
      </w:r>
      <w:r>
        <w:rPr>
          <w:rFonts w:eastAsia="Times New Roman"/>
          <w:szCs w:val="24"/>
          <w:lang w:val="en-US"/>
        </w:rPr>
        <w:t>DIE</w:t>
      </w:r>
      <w:r w:rsidRPr="00C607A3">
        <w:rPr>
          <w:rFonts w:eastAsia="Times New Roman"/>
          <w:szCs w:val="24"/>
        </w:rPr>
        <w:t xml:space="preserve"> </w:t>
      </w:r>
      <w:r>
        <w:rPr>
          <w:rFonts w:eastAsia="Times New Roman"/>
          <w:szCs w:val="24"/>
          <w:lang w:val="en-US"/>
        </w:rPr>
        <w:t>WELT</w:t>
      </w:r>
      <w:r>
        <w:rPr>
          <w:rFonts w:eastAsia="Times New Roman"/>
          <w:szCs w:val="24"/>
        </w:rPr>
        <w:t xml:space="preserve">». </w:t>
      </w:r>
    </w:p>
    <w:p w14:paraId="295D7571"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Πια αυτά τα περισσεύματα δεν πηγαίνουν σε </w:t>
      </w:r>
      <w:proofErr w:type="spellStart"/>
      <w:r>
        <w:rPr>
          <w:rFonts w:eastAsia="Times New Roman"/>
          <w:szCs w:val="24"/>
        </w:rPr>
        <w:t>offshore</w:t>
      </w:r>
      <w:proofErr w:type="spellEnd"/>
      <w:r>
        <w:rPr>
          <w:rFonts w:eastAsia="Times New Roman"/>
          <w:szCs w:val="24"/>
        </w:rPr>
        <w:t>, δεν πηγαίνουν σε περίεργους λογαριασμούς, δεν πηγαίνουν σε περίεργους οικονομικούς παραδείσους -να μην σκαλίζω πάλι- μοιράζονται.</w:t>
      </w:r>
    </w:p>
    <w:p w14:paraId="295D7572" w14:textId="77777777" w:rsidR="006C59DA" w:rsidRDefault="00DE6A6A">
      <w:pPr>
        <w:spacing w:line="600" w:lineRule="auto"/>
        <w:ind w:firstLine="720"/>
        <w:contextualSpacing/>
        <w:jc w:val="both"/>
        <w:rPr>
          <w:rFonts w:eastAsia="Times New Roman"/>
          <w:szCs w:val="24"/>
        </w:rPr>
      </w:pPr>
      <w:r>
        <w:rPr>
          <w:rFonts w:eastAsia="Times New Roman"/>
          <w:szCs w:val="24"/>
        </w:rPr>
        <w:t>Η χώρα πέρασε μια τεράστια περιπέτεια. Βγήκε απ</w:t>
      </w:r>
      <w:r>
        <w:rPr>
          <w:rFonts w:eastAsia="Times New Roman"/>
          <w:szCs w:val="24"/>
        </w:rPr>
        <w:t>ό τα μνημόνια. Αυτή η Κυβέρνηση την βρήκε μέσα στα μνημόνια. Με το πιστόλι στον κρόταφο, γιατί έπρεπε να πάμε στα σκουπίδια με τα 50 δισεκατομμύρια που μας έδινε τότε ο κ. Σόιμπλε, είπαμε</w:t>
      </w:r>
      <w:r w:rsidRPr="00653F98">
        <w:rPr>
          <w:rFonts w:eastAsia="Times New Roman"/>
          <w:szCs w:val="24"/>
        </w:rPr>
        <w:t>:</w:t>
      </w:r>
      <w:r>
        <w:rPr>
          <w:rFonts w:eastAsia="Times New Roman"/>
          <w:szCs w:val="24"/>
        </w:rPr>
        <w:t xml:space="preserve"> «Όχι, θα συνεχίσουμε». </w:t>
      </w:r>
    </w:p>
    <w:p w14:paraId="295D7573" w14:textId="77777777" w:rsidR="006C59DA" w:rsidRDefault="00DE6A6A">
      <w:pPr>
        <w:spacing w:line="600" w:lineRule="auto"/>
        <w:ind w:firstLine="720"/>
        <w:contextualSpacing/>
        <w:jc w:val="both"/>
        <w:rPr>
          <w:rFonts w:eastAsia="Times New Roman"/>
          <w:szCs w:val="24"/>
        </w:rPr>
      </w:pPr>
      <w:r>
        <w:rPr>
          <w:rFonts w:eastAsia="Times New Roman"/>
          <w:szCs w:val="24"/>
        </w:rPr>
        <w:t>Ναι, εκβιασμός ήταν το τρίτο μνημόνιο. Το π</w:t>
      </w:r>
      <w:r>
        <w:rPr>
          <w:rFonts w:eastAsia="Times New Roman"/>
          <w:szCs w:val="24"/>
        </w:rPr>
        <w:t>αλέψαμε. Την βγάλαμε την χώρα. Δεν ήταν δική μας επιλογή και ήταν πολύ καθαρή άποψη μερικούς μήνες αργότερα, αφού είχαμε πει «ναι, θα πάμε στο τρίτο μνημόνιο», πήγαμε σε εκλογές και ζητήσαμε από τον Έλληνα πολίτη «ποιος θέλετε να διαχειριστεί». Πού κολλάνε</w:t>
      </w:r>
      <w:r>
        <w:rPr>
          <w:rFonts w:eastAsia="Times New Roman"/>
          <w:szCs w:val="24"/>
        </w:rPr>
        <w:t xml:space="preserve"> οι υπερβολές, οι κατηγορίες, «η χειρότερη κυβέρνηση», «φύγετε, κάνετε», δεν μπορώ να το καταλάβω.</w:t>
      </w:r>
    </w:p>
    <w:p w14:paraId="295D757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Θέλω εδώ, τελειώνοντας, να ξαναθυμίσω τις έντεκα δεσμεύσεις της Κυβέρνησης μέσω του Πρωθυπουργού στο </w:t>
      </w:r>
      <w:proofErr w:type="spellStart"/>
      <w:r w:rsidRPr="00B454B5">
        <w:rPr>
          <w:rFonts w:eastAsia="Times New Roman" w:cs="Times New Roman"/>
          <w:bCs/>
          <w:szCs w:val="24"/>
        </w:rPr>
        <w:t>Βελλίδειο</w:t>
      </w:r>
      <w:proofErr w:type="spellEnd"/>
      <w:r>
        <w:rPr>
          <w:rFonts w:eastAsia="Times New Roman"/>
          <w:szCs w:val="24"/>
        </w:rPr>
        <w:t xml:space="preserve">, που συνήθως ξέρουμε πολύ καλά πράγματι ότι ο </w:t>
      </w:r>
      <w:r>
        <w:rPr>
          <w:rFonts w:eastAsia="Times New Roman"/>
          <w:szCs w:val="24"/>
        </w:rPr>
        <w:t>καθένας μπορεί να λέει ό,τι θέλει. Όχι. Δεν είναι ότι ο καθένας λέει ό,τι θέλει. Θέλω να ξαναθυμίσω ότι η μείωση του ΕΝΦΙΑ θα γίνει. Η μείωση των ασφαλιστικών εισφορών ελεύθερων επαγγελματιών με εισόδημα από 7.000 ευρώ και πάνω θα γίνει. Η μείωση 4% της φο</w:t>
      </w:r>
      <w:r>
        <w:rPr>
          <w:rFonts w:eastAsia="Times New Roman"/>
          <w:szCs w:val="24"/>
        </w:rPr>
        <w:t xml:space="preserve">ρολογίας των επιχειρήσεων από 29% στο 25% θα γίνει, χωρίς υπερβολές. Πολλά από αυτά γίνονται σταδιακά, δεν γίνονται αυτόματα. </w:t>
      </w:r>
    </w:p>
    <w:p w14:paraId="295D7575" w14:textId="77777777" w:rsidR="006C59DA" w:rsidRDefault="00DE6A6A">
      <w:pPr>
        <w:spacing w:line="600" w:lineRule="auto"/>
        <w:ind w:firstLine="720"/>
        <w:contextualSpacing/>
        <w:jc w:val="both"/>
        <w:rPr>
          <w:rFonts w:eastAsia="Times New Roman"/>
          <w:szCs w:val="24"/>
        </w:rPr>
      </w:pPr>
      <w:r>
        <w:rPr>
          <w:rFonts w:eastAsia="Times New Roman"/>
          <w:szCs w:val="24"/>
        </w:rPr>
        <w:t>Η επιδότηση ενοικίου σε ποσά από εβδομήντα έως διακόσια ευρώ, που θα αφορά πάνω από 200.000 ίσως 300.000 οικογένειες, θα γίνει. Η</w:t>
      </w:r>
      <w:r>
        <w:rPr>
          <w:rFonts w:eastAsia="Times New Roman"/>
          <w:szCs w:val="24"/>
        </w:rPr>
        <w:t xml:space="preserve"> ενίσχυση και μονιμοποίηση του προγράμματος «Βοήθεια στο Σπίτι» -ακούστε το αυτό, γιατί η λέξη κοινωνικό κράτος είχε χαθεί από αυτή εδώ την πραγματικότητα- για ηλικιωμένους και </w:t>
      </w:r>
      <w:r>
        <w:rPr>
          <w:rFonts w:eastAsia="Times New Roman"/>
          <w:szCs w:val="24"/>
        </w:rPr>
        <w:t>ΑΜΕΑ</w:t>
      </w:r>
      <w:r>
        <w:rPr>
          <w:rFonts w:eastAsia="Times New Roman"/>
          <w:szCs w:val="24"/>
        </w:rPr>
        <w:t xml:space="preserve"> με προσλήψεις </w:t>
      </w:r>
      <w:r>
        <w:rPr>
          <w:rFonts w:eastAsia="Times New Roman"/>
          <w:szCs w:val="24"/>
        </w:rPr>
        <w:t>τριών χιλιάδων</w:t>
      </w:r>
      <w:r>
        <w:rPr>
          <w:rFonts w:eastAsia="Times New Roman"/>
          <w:szCs w:val="24"/>
        </w:rPr>
        <w:t xml:space="preserve"> μονίμου εξειδικευμένου προσωπικού θα γίνει.</w:t>
      </w:r>
    </w:p>
    <w:p w14:paraId="295D7576" w14:textId="77777777" w:rsidR="006C59DA" w:rsidRDefault="00DE6A6A">
      <w:pPr>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ενίσχυση της ειδικής αγωγής σε παιδάκια με ειδικές ικανότητες με τεσσερισήμισι χιλιάδες εκπαιδευτικούς θα γίνει. Η κατάργηση του φόρου επιτηδεύματος για συνεταιρισμούς, αγρότες, καθώς και άνεργες επιχειρήσεις θα γίνει. Η επιδότηση του συνόλου των ασφαλιστ</w:t>
      </w:r>
      <w:r>
        <w:rPr>
          <w:rFonts w:eastAsia="Times New Roman"/>
          <w:szCs w:val="24"/>
        </w:rPr>
        <w:t xml:space="preserve">ικών εισφορών για νέους μισθωτούς -προσέξτε το αυτό- έως </w:t>
      </w:r>
      <w:r>
        <w:rPr>
          <w:rFonts w:eastAsia="Times New Roman"/>
          <w:szCs w:val="24"/>
        </w:rPr>
        <w:t>είκοσι πέντε</w:t>
      </w:r>
      <w:r>
        <w:rPr>
          <w:rFonts w:eastAsia="Times New Roman"/>
          <w:szCs w:val="24"/>
        </w:rPr>
        <w:t xml:space="preserve"> ετών, κίνητρο δηλαδή να </w:t>
      </w:r>
      <w:r>
        <w:rPr>
          <w:rFonts w:eastAsia="Times New Roman"/>
          <w:szCs w:val="24"/>
        </w:rPr>
        <w:t>κ</w:t>
      </w:r>
      <w:r>
        <w:rPr>
          <w:rFonts w:eastAsia="Times New Roman"/>
          <w:szCs w:val="24"/>
        </w:rPr>
        <w:t xml:space="preserve">τυπηθεί η ανεργία και άλλο στον ιδιωτικό τομέα με ορίζοντα διετίας, θα γίνει. Η αλλαγή των συντελεστών του ΦΠΑ με μείωση κατά δύο μονάδες, 24% με 22% και 13% με </w:t>
      </w:r>
      <w:r>
        <w:rPr>
          <w:rFonts w:eastAsia="Times New Roman"/>
          <w:szCs w:val="24"/>
        </w:rPr>
        <w:t xml:space="preserve">12% θα γίνει. Η εκκίνηση των διαδικασιών για την αύξηση του κατώτατου μισθού και την κατάργηση του </w:t>
      </w:r>
      <w:proofErr w:type="spellStart"/>
      <w:r>
        <w:rPr>
          <w:rFonts w:eastAsia="Times New Roman"/>
          <w:szCs w:val="24"/>
        </w:rPr>
        <w:t>υποκατώτατου</w:t>
      </w:r>
      <w:proofErr w:type="spellEnd"/>
      <w:r>
        <w:rPr>
          <w:rFonts w:eastAsia="Times New Roman"/>
          <w:szCs w:val="24"/>
        </w:rPr>
        <w:t xml:space="preserve"> έχει ήδη δρομολογηθεί. </w:t>
      </w:r>
    </w:p>
    <w:p w14:paraId="295D7577" w14:textId="77777777" w:rsidR="006C59DA" w:rsidRDefault="00DE6A6A">
      <w:pPr>
        <w:spacing w:line="600" w:lineRule="auto"/>
        <w:ind w:firstLine="720"/>
        <w:contextualSpacing/>
        <w:jc w:val="both"/>
        <w:rPr>
          <w:rFonts w:eastAsia="Times New Roman"/>
          <w:szCs w:val="24"/>
        </w:rPr>
      </w:pPr>
      <w:r>
        <w:rPr>
          <w:rFonts w:eastAsia="Times New Roman"/>
          <w:szCs w:val="24"/>
        </w:rPr>
        <w:t>Και βέβαια σήμερα ξεκίνησε και η καταβολή όλων των αναδρομικών στις πέντε, έξι κατηγορίες που δεν θέλω ακόμα να τις επαν</w:t>
      </w:r>
      <w:r>
        <w:rPr>
          <w:rFonts w:eastAsia="Times New Roman"/>
          <w:szCs w:val="24"/>
        </w:rPr>
        <w:t>αλάβω. Το πιο σημαντικό από όλα και θέλω να ακουστεί είναι ότι -τόσο κινδυνολογία, τόσο υπερβολή, απίστευτες κινδυνολογίες από το πρωί έως το βράδυ- το πρώτο δεκαήμερο του Δεκέμβρη -να ακουστεί αυτό- θα καταργηθεί η νομοθετική ρύθμιση που προβλέπει την κατ</w:t>
      </w:r>
      <w:r>
        <w:rPr>
          <w:rFonts w:eastAsia="Times New Roman"/>
          <w:szCs w:val="24"/>
        </w:rPr>
        <w:t xml:space="preserve">άργηση της προσωπικής διαφοράς. </w:t>
      </w:r>
    </w:p>
    <w:p w14:paraId="295D7578" w14:textId="77777777" w:rsidR="006C59DA" w:rsidRDefault="00DE6A6A">
      <w:pPr>
        <w:spacing w:line="600" w:lineRule="auto"/>
        <w:ind w:firstLine="720"/>
        <w:contextualSpacing/>
        <w:jc w:val="both"/>
        <w:rPr>
          <w:rFonts w:eastAsia="Times New Roman"/>
          <w:b/>
          <w:szCs w:val="24"/>
        </w:rPr>
      </w:pPr>
      <w:r>
        <w:rPr>
          <w:rFonts w:eastAsia="Times New Roman"/>
          <w:b/>
          <w:szCs w:val="24"/>
        </w:rPr>
        <w:t xml:space="preserve">ΠΡΟΕΔΡΕΥΩΝ (Μάριος Γεωργιάδης): </w:t>
      </w:r>
      <w:r w:rsidRPr="00690EF6">
        <w:rPr>
          <w:rFonts w:eastAsia="Times New Roman"/>
          <w:szCs w:val="24"/>
        </w:rPr>
        <w:t xml:space="preserve">Κύριε </w:t>
      </w:r>
      <w:proofErr w:type="spellStart"/>
      <w:r w:rsidRPr="00690EF6">
        <w:rPr>
          <w:rFonts w:eastAsia="Times New Roman"/>
          <w:szCs w:val="24"/>
        </w:rPr>
        <w:t>Παπαχριστόπουλε</w:t>
      </w:r>
      <w:proofErr w:type="spellEnd"/>
      <w:r w:rsidRPr="00690EF6">
        <w:rPr>
          <w:rFonts w:eastAsia="Times New Roman"/>
          <w:szCs w:val="24"/>
        </w:rPr>
        <w:t>, σας παρακαλώ, ολοκληρώστε.</w:t>
      </w:r>
    </w:p>
    <w:p w14:paraId="295D7579" w14:textId="77777777" w:rsidR="006C59DA" w:rsidRDefault="00DE6A6A">
      <w:pPr>
        <w:spacing w:line="600" w:lineRule="auto"/>
        <w:ind w:firstLine="720"/>
        <w:contextualSpacing/>
        <w:jc w:val="both"/>
        <w:rPr>
          <w:rFonts w:eastAsia="Times New Roman"/>
          <w:szCs w:val="24"/>
        </w:rPr>
      </w:pPr>
      <w:r w:rsidRPr="00690EF6">
        <w:rPr>
          <w:rFonts w:eastAsia="Times New Roman"/>
          <w:b/>
          <w:szCs w:val="24"/>
        </w:rPr>
        <w:t>ΑΘΑΝΑΣΙΟΣ ΠΑΠΑΧΡΙΣΤΟΠΟΥΛΟΣ:</w:t>
      </w:r>
      <w:r w:rsidRPr="00690EF6">
        <w:rPr>
          <w:rFonts w:eastAsia="Times New Roman"/>
          <w:szCs w:val="24"/>
        </w:rPr>
        <w:t xml:space="preserve"> </w:t>
      </w:r>
      <w:r>
        <w:rPr>
          <w:rFonts w:eastAsia="Times New Roman"/>
          <w:szCs w:val="24"/>
        </w:rPr>
        <w:t>Ολοκληρώνω, κύριε Πρόεδρε.</w:t>
      </w:r>
    </w:p>
    <w:p w14:paraId="295D757A"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Ενάμισι εκατομμύριο συνταξιούχοι που τους αφορά να ξέρουν ότι δεν κινδυνεύουν. </w:t>
      </w:r>
    </w:p>
    <w:p w14:paraId="295D757B" w14:textId="77777777" w:rsidR="006C59DA" w:rsidRDefault="00DE6A6A">
      <w:pPr>
        <w:spacing w:line="600" w:lineRule="auto"/>
        <w:ind w:firstLine="720"/>
        <w:contextualSpacing/>
        <w:jc w:val="both"/>
        <w:rPr>
          <w:rFonts w:eastAsia="Times New Roman"/>
          <w:szCs w:val="24"/>
        </w:rPr>
      </w:pPr>
      <w:r>
        <w:rPr>
          <w:rFonts w:eastAsia="Times New Roman"/>
          <w:szCs w:val="24"/>
        </w:rPr>
        <w:t>Και, δ</w:t>
      </w:r>
      <w:r>
        <w:rPr>
          <w:rFonts w:eastAsia="Times New Roman"/>
          <w:szCs w:val="24"/>
        </w:rPr>
        <w:t>υστυχώς, είστε υποχρεωμένοι -γιατί αυτά δεν είναι λόγια, είναι νομοθετικές ρυθμίσεις, είναι είκοσι τρεις μέσα στο</w:t>
      </w:r>
      <w:r>
        <w:rPr>
          <w:rFonts w:eastAsia="Times New Roman"/>
          <w:szCs w:val="24"/>
        </w:rPr>
        <w:t>ν</w:t>
      </w:r>
      <w:r>
        <w:rPr>
          <w:rFonts w:eastAsia="Times New Roman"/>
          <w:szCs w:val="24"/>
        </w:rPr>
        <w:t xml:space="preserve"> Νοέμβριο και δύο - τρεις τον Δεκέμβριο ανάμεσα στις οποίες και η μη μείωση του κατώτατου μισθού- ό,τι και να λέτε -όσες κορώνες, όσους φόβους</w:t>
      </w:r>
      <w:r>
        <w:rPr>
          <w:rFonts w:eastAsia="Times New Roman"/>
          <w:szCs w:val="24"/>
        </w:rPr>
        <w:t>- να τις ψηφίσετε μία-μία.</w:t>
      </w:r>
    </w:p>
    <w:p w14:paraId="295D757C" w14:textId="77777777" w:rsidR="006C59DA" w:rsidRDefault="00DE6A6A">
      <w:pPr>
        <w:spacing w:line="600" w:lineRule="auto"/>
        <w:ind w:firstLine="720"/>
        <w:contextualSpacing/>
        <w:jc w:val="both"/>
        <w:rPr>
          <w:rFonts w:eastAsia="Times New Roman"/>
          <w:szCs w:val="24"/>
        </w:rPr>
      </w:pPr>
      <w:r>
        <w:rPr>
          <w:rFonts w:eastAsia="Times New Roman"/>
          <w:szCs w:val="24"/>
        </w:rPr>
        <w:t>Ευχαριστώ.</w:t>
      </w:r>
    </w:p>
    <w:p w14:paraId="295D757D" w14:textId="77777777" w:rsidR="006C59DA" w:rsidRDefault="00DE6A6A">
      <w:pPr>
        <w:spacing w:line="600" w:lineRule="auto"/>
        <w:ind w:firstLine="720"/>
        <w:contextualSpacing/>
        <w:jc w:val="both"/>
        <w:rPr>
          <w:rFonts w:eastAsia="Times New Roman"/>
          <w:szCs w:val="24"/>
        </w:rPr>
      </w:pPr>
      <w:r w:rsidRPr="00F72069">
        <w:rPr>
          <w:rFonts w:eastAsia="Times New Roman"/>
          <w:b/>
          <w:szCs w:val="24"/>
        </w:rPr>
        <w:t>ΠΡΟΕΔΡΕΥΩΝ (Μάριος Γεωργιάδης):</w:t>
      </w:r>
      <w:r>
        <w:rPr>
          <w:rFonts w:eastAsia="Times New Roman"/>
          <w:b/>
          <w:szCs w:val="24"/>
        </w:rPr>
        <w:t xml:space="preserve"> </w:t>
      </w:r>
      <w:r w:rsidRPr="00510376">
        <w:rPr>
          <w:rFonts w:eastAsia="Times New Roman"/>
          <w:szCs w:val="24"/>
        </w:rPr>
        <w:t xml:space="preserve">Ευχαριστούμε τον κ. </w:t>
      </w:r>
      <w:proofErr w:type="spellStart"/>
      <w:r w:rsidRPr="00510376">
        <w:rPr>
          <w:rFonts w:eastAsia="Times New Roman"/>
          <w:szCs w:val="24"/>
        </w:rPr>
        <w:t>Παπαχριστόπουλο</w:t>
      </w:r>
      <w:proofErr w:type="spellEnd"/>
      <w:r w:rsidRPr="00510376">
        <w:rPr>
          <w:rFonts w:eastAsia="Times New Roman"/>
          <w:szCs w:val="24"/>
        </w:rPr>
        <w:t>.</w:t>
      </w:r>
    </w:p>
    <w:p w14:paraId="295D757E" w14:textId="77777777" w:rsidR="006C59DA" w:rsidRDefault="00DE6A6A">
      <w:pPr>
        <w:spacing w:line="600" w:lineRule="auto"/>
        <w:ind w:firstLine="720"/>
        <w:contextualSpacing/>
        <w:jc w:val="both"/>
        <w:rPr>
          <w:rFonts w:eastAsia="Times New Roman"/>
          <w:szCs w:val="24"/>
        </w:rPr>
      </w:pPr>
      <w:r w:rsidRPr="00510376">
        <w:rPr>
          <w:rFonts w:eastAsia="Times New Roman"/>
          <w:szCs w:val="24"/>
        </w:rPr>
        <w:t xml:space="preserve">Τον λόγο έχει ο κ. </w:t>
      </w:r>
      <w:proofErr w:type="spellStart"/>
      <w:r w:rsidRPr="00510376">
        <w:rPr>
          <w:rFonts w:eastAsia="Times New Roman"/>
          <w:szCs w:val="24"/>
        </w:rPr>
        <w:t>Μαυρωτάς</w:t>
      </w:r>
      <w:proofErr w:type="spellEnd"/>
      <w:r>
        <w:rPr>
          <w:rFonts w:eastAsia="Times New Roman"/>
          <w:szCs w:val="24"/>
        </w:rPr>
        <w:t xml:space="preserve"> και μετά θα κλείσει ο κύριος Υπουργός για να προχωρήσουμε στην ψηφοφορία.</w:t>
      </w:r>
    </w:p>
    <w:p w14:paraId="295D757F" w14:textId="77777777" w:rsidR="006C59DA" w:rsidRDefault="00DE6A6A">
      <w:pPr>
        <w:spacing w:line="600" w:lineRule="auto"/>
        <w:ind w:firstLine="720"/>
        <w:contextualSpacing/>
        <w:jc w:val="both"/>
        <w:rPr>
          <w:rFonts w:eastAsia="Times New Roman"/>
          <w:szCs w:val="24"/>
        </w:rPr>
      </w:pPr>
      <w:r>
        <w:rPr>
          <w:rFonts w:eastAsia="Times New Roman"/>
          <w:szCs w:val="24"/>
        </w:rPr>
        <w:t>Ορίστε, κύριε συνάδελφε έχετε τον λόγο.</w:t>
      </w:r>
    </w:p>
    <w:p w14:paraId="295D7580"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ΓΕΩΡΓΙΟΣ </w:t>
      </w:r>
      <w:r w:rsidRPr="00F72069">
        <w:rPr>
          <w:rFonts w:eastAsia="Times New Roman"/>
          <w:b/>
          <w:szCs w:val="24"/>
        </w:rPr>
        <w:t>ΜΑΥΡΩΤΑΣ:</w:t>
      </w:r>
      <w:r>
        <w:rPr>
          <w:rFonts w:eastAsia="Times New Roman"/>
          <w:b/>
          <w:szCs w:val="24"/>
        </w:rPr>
        <w:t xml:space="preserve"> </w:t>
      </w:r>
      <w:r w:rsidRPr="00AE266C">
        <w:rPr>
          <w:rFonts w:eastAsia="Times New Roman"/>
          <w:szCs w:val="24"/>
        </w:rPr>
        <w:t>Ευχαριστώ, κύριε Πρόεδρε.</w:t>
      </w:r>
    </w:p>
    <w:p w14:paraId="295D7581" w14:textId="77777777" w:rsidR="006C59DA" w:rsidRDefault="00DE6A6A">
      <w:pPr>
        <w:spacing w:line="600" w:lineRule="auto"/>
        <w:ind w:firstLine="720"/>
        <w:contextualSpacing/>
        <w:jc w:val="both"/>
        <w:rPr>
          <w:rFonts w:eastAsia="Times New Roman"/>
          <w:szCs w:val="24"/>
        </w:rPr>
      </w:pPr>
      <w:r w:rsidRPr="00C23889">
        <w:rPr>
          <w:rFonts w:eastAsia="Times New Roman"/>
          <w:szCs w:val="24"/>
        </w:rPr>
        <w:t>Δεν θα χρειαστώ ούτε καν τα πέντε λεπτά. Θα είμαι</w:t>
      </w:r>
      <w:r>
        <w:rPr>
          <w:rFonts w:eastAsia="Times New Roman"/>
          <w:szCs w:val="24"/>
        </w:rPr>
        <w:t xml:space="preserve"> αρκετά</w:t>
      </w:r>
      <w:r w:rsidRPr="00C23889">
        <w:rPr>
          <w:rFonts w:eastAsia="Times New Roman"/>
          <w:szCs w:val="24"/>
        </w:rPr>
        <w:t xml:space="preserve"> λακωνικός.</w:t>
      </w:r>
    </w:p>
    <w:p w14:paraId="295D7582" w14:textId="77777777" w:rsidR="006C59DA" w:rsidRDefault="00DE6A6A">
      <w:pPr>
        <w:spacing w:line="600" w:lineRule="auto"/>
        <w:ind w:firstLine="720"/>
        <w:contextualSpacing/>
        <w:jc w:val="both"/>
        <w:rPr>
          <w:rFonts w:eastAsia="Times New Roman"/>
          <w:szCs w:val="24"/>
        </w:rPr>
      </w:pPr>
      <w:r w:rsidRPr="00C23889">
        <w:rPr>
          <w:rFonts w:eastAsia="Times New Roman"/>
          <w:szCs w:val="24"/>
        </w:rPr>
        <w:t xml:space="preserve">Το Ποτάμι είναι θετικό στην ενσωμάτωση της </w:t>
      </w:r>
      <w:r>
        <w:rPr>
          <w:rFonts w:eastAsia="Times New Roman"/>
          <w:szCs w:val="24"/>
        </w:rPr>
        <w:t>ο</w:t>
      </w:r>
      <w:r w:rsidRPr="00C23889">
        <w:rPr>
          <w:rFonts w:eastAsia="Times New Roman"/>
          <w:szCs w:val="24"/>
        </w:rPr>
        <w:t xml:space="preserve">δηγίας για την κινητικότητα. Θεωρούμε ότι πρόκειται για μια θετική προσαρμογή στις σύγχρονες </w:t>
      </w:r>
      <w:r w:rsidRPr="00C23889">
        <w:rPr>
          <w:rFonts w:eastAsia="Times New Roman"/>
          <w:szCs w:val="24"/>
        </w:rPr>
        <w:t>συνθήκες και για τη χώρα μας.</w:t>
      </w:r>
    </w:p>
    <w:p w14:paraId="295D7583" w14:textId="77777777" w:rsidR="006C59DA" w:rsidRDefault="00DE6A6A">
      <w:pPr>
        <w:spacing w:line="600" w:lineRule="auto"/>
        <w:ind w:firstLine="720"/>
        <w:contextualSpacing/>
        <w:jc w:val="both"/>
        <w:rPr>
          <w:rFonts w:eastAsia="Times New Roman"/>
          <w:szCs w:val="24"/>
        </w:rPr>
      </w:pPr>
      <w:r>
        <w:rPr>
          <w:rFonts w:eastAsia="Times New Roman"/>
          <w:szCs w:val="24"/>
        </w:rPr>
        <w:t>Θα αναφερθώ</w:t>
      </w:r>
      <w:r w:rsidRPr="00C23889">
        <w:rPr>
          <w:rFonts w:eastAsia="Times New Roman"/>
          <w:szCs w:val="24"/>
        </w:rPr>
        <w:t xml:space="preserve"> και στις τροπολογίες. Είμαστε θετικοί και στην τροπολογία προς την εφαρμογή της απόφασης του Συμβουλίου της Επικρατείας για τα αναδρομικά.</w:t>
      </w:r>
    </w:p>
    <w:p w14:paraId="295D7584"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Η πανηγυρική, επικοινωνιακή παρέλαση, όμως, που έγινε σήμερα εδώ στη Βουλή </w:t>
      </w:r>
      <w:r>
        <w:rPr>
          <w:rFonts w:eastAsia="Times New Roman"/>
          <w:szCs w:val="24"/>
        </w:rPr>
        <w:t xml:space="preserve">από τον Πρωθυπουργό, τους Υπουργούς, τους Υφυπουργούς, νομίζουμε ότι δεν χρειαζόταν, γιατί έτσι ξύνετε πληγές, ουσιαστικά, σε αυτούς από τους οποίους προήλθαν αυτά τα </w:t>
      </w:r>
      <w:proofErr w:type="spellStart"/>
      <w:r>
        <w:rPr>
          <w:rFonts w:eastAsia="Times New Roman"/>
          <w:szCs w:val="24"/>
        </w:rPr>
        <w:t>υπερπλεονάσματα</w:t>
      </w:r>
      <w:proofErr w:type="spellEnd"/>
      <w:r>
        <w:rPr>
          <w:rFonts w:eastAsia="Times New Roman"/>
          <w:szCs w:val="24"/>
        </w:rPr>
        <w:t xml:space="preserve"> που τώρα μοιράζονται. </w:t>
      </w:r>
    </w:p>
    <w:p w14:paraId="295D7585"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Σημασία πρέπει να δώσουμε όχι μόνο στα </w:t>
      </w:r>
      <w:proofErr w:type="spellStart"/>
      <w:r>
        <w:rPr>
          <w:rFonts w:eastAsia="Times New Roman"/>
          <w:szCs w:val="24"/>
        </w:rPr>
        <w:t>υπερπλεονάσ</w:t>
      </w:r>
      <w:r>
        <w:rPr>
          <w:rFonts w:eastAsia="Times New Roman"/>
          <w:szCs w:val="24"/>
        </w:rPr>
        <w:t>ματα</w:t>
      </w:r>
      <w:proofErr w:type="spellEnd"/>
      <w:r>
        <w:rPr>
          <w:rFonts w:eastAsia="Times New Roman"/>
          <w:szCs w:val="24"/>
        </w:rPr>
        <w:t xml:space="preserve"> και στην επικοινωνία</w:t>
      </w:r>
      <w:r>
        <w:rPr>
          <w:rFonts w:eastAsia="Times New Roman"/>
          <w:szCs w:val="24"/>
        </w:rPr>
        <w:t>,</w:t>
      </w:r>
      <w:r>
        <w:rPr>
          <w:rFonts w:eastAsia="Times New Roman"/>
          <w:szCs w:val="24"/>
        </w:rPr>
        <w:t xml:space="preserve"> όπως έγινε σήμερα, αλλά στα ουσιαστικά μεγέθη της οικονομίας. Σήμερα η Κομισιόν ουσιαστικά προσάρμοσε προς τα κάτω τον ρυθμό ανάπτυξης της χώρας, τον πήγε στο 2%. Θυμάμαι ότι στον προϋπολογισμό του 2017 είχαμε βάλει 2,5% για το 2</w:t>
      </w:r>
      <w:r>
        <w:rPr>
          <w:rFonts w:eastAsia="Times New Roman"/>
          <w:szCs w:val="24"/>
        </w:rPr>
        <w:t>018. Αυτά είναι που πραγματικά θα πρέπει να μας απασχολούν, όπως για παράδειγμα, το γεγονός ότι το 11% αύξηση των επενδύσεων που είχαμε προβλέψει για το 2018, τώρα στο προσχέδιο που υπάρχει είναι 0,8%, δηλαδή πάνω από έντεκα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δώδεκα φορές μικρότερο. </w:t>
      </w:r>
    </w:p>
    <w:p w14:paraId="295D7586" w14:textId="77777777" w:rsidR="006C59DA" w:rsidRDefault="00DE6A6A">
      <w:pPr>
        <w:spacing w:line="600" w:lineRule="auto"/>
        <w:ind w:firstLine="720"/>
        <w:contextualSpacing/>
        <w:jc w:val="both"/>
        <w:rPr>
          <w:rFonts w:eastAsia="Times New Roman"/>
          <w:szCs w:val="24"/>
        </w:rPr>
      </w:pPr>
      <w:r>
        <w:rPr>
          <w:rFonts w:eastAsia="Times New Roman"/>
          <w:szCs w:val="24"/>
        </w:rPr>
        <w:t>Αυτή</w:t>
      </w:r>
      <w:r>
        <w:rPr>
          <w:rFonts w:eastAsia="Times New Roman"/>
          <w:szCs w:val="24"/>
        </w:rPr>
        <w:t xml:space="preserve">ν είναι η ατζέντα για την οποία θα πρέπει να μιλήσουμε στο επόμενο διάστημα. Θα έχουμε όλον τον χρόνο όλα αυτά να τα πούμε και στον προϋπολογισμό.   </w:t>
      </w:r>
    </w:p>
    <w:p w14:paraId="295D7587"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Ευχαριστώ πολύ.   </w:t>
      </w:r>
    </w:p>
    <w:p w14:paraId="295D7588" w14:textId="77777777" w:rsidR="006C59DA" w:rsidRDefault="00DE6A6A">
      <w:pPr>
        <w:spacing w:line="600" w:lineRule="auto"/>
        <w:ind w:firstLine="720"/>
        <w:contextualSpacing/>
        <w:jc w:val="both"/>
        <w:rPr>
          <w:rFonts w:eastAsia="Times New Roman"/>
          <w:szCs w:val="24"/>
        </w:rPr>
      </w:pPr>
      <w:r w:rsidRPr="00564315">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Μαυρωτά</w:t>
      </w:r>
      <w:proofErr w:type="spellEnd"/>
      <w:r>
        <w:rPr>
          <w:rFonts w:eastAsia="Times New Roman"/>
          <w:szCs w:val="24"/>
        </w:rPr>
        <w:t>. Ήταν όντως λακωνικός, όπως</w:t>
      </w:r>
      <w:r>
        <w:rPr>
          <w:rFonts w:eastAsia="Times New Roman"/>
          <w:szCs w:val="24"/>
        </w:rPr>
        <w:t xml:space="preserve"> είπε. </w:t>
      </w:r>
    </w:p>
    <w:p w14:paraId="295D7589"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για δέκα λεπτά. </w:t>
      </w:r>
    </w:p>
    <w:p w14:paraId="295D758A" w14:textId="77777777" w:rsidR="006C59DA" w:rsidRDefault="00DE6A6A">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Πρώτα απ’ όλα, πράγματι, εξαιτίας των πολύ έντονων συζητήσεων για τα άλλα θέματα, αδίκησα το βασικό σχέδιο</w:t>
      </w:r>
      <w:r>
        <w:rPr>
          <w:rFonts w:eastAsia="Times New Roman"/>
          <w:szCs w:val="24"/>
        </w:rPr>
        <w:t xml:space="preserve"> νόμου που εισήχθη για την ενσωμάτωση της </w:t>
      </w:r>
      <w:r>
        <w:rPr>
          <w:rFonts w:eastAsia="Times New Roman"/>
          <w:szCs w:val="24"/>
        </w:rPr>
        <w:t>ο</w:t>
      </w:r>
      <w:r>
        <w:rPr>
          <w:rFonts w:eastAsia="Times New Roman"/>
          <w:szCs w:val="24"/>
        </w:rPr>
        <w:t xml:space="preserve">δηγίας ως προς τα ταμεία επαγγελματικής ασφάλισης. </w:t>
      </w:r>
    </w:p>
    <w:p w14:paraId="295D758B"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Να εξηγήσω, για να ξέρουμε για τι μιλάμε, ότι αφορά </w:t>
      </w:r>
      <w:proofErr w:type="spellStart"/>
      <w:r>
        <w:rPr>
          <w:rFonts w:eastAsia="Times New Roman"/>
          <w:szCs w:val="24"/>
        </w:rPr>
        <w:t>δεκα</w:t>
      </w:r>
      <w:r w:rsidRPr="003E072A">
        <w:rPr>
          <w:rFonts w:eastAsia="Times New Roman"/>
          <w:szCs w:val="24"/>
        </w:rPr>
        <w:t>οκτώμισι</w:t>
      </w:r>
      <w:proofErr w:type="spellEnd"/>
      <w:r>
        <w:rPr>
          <w:rFonts w:eastAsia="Times New Roman"/>
          <w:szCs w:val="24"/>
        </w:rPr>
        <w:t xml:space="preserve"> χιλιάδες εργαζόμενους στη χώρα μας. Αυτά είναι τα επαγγελματικά ταμεία. Είναι δεκατέσσερα επαγγε</w:t>
      </w:r>
      <w:r>
        <w:rPr>
          <w:rFonts w:eastAsia="Times New Roman"/>
          <w:szCs w:val="24"/>
        </w:rPr>
        <w:t xml:space="preserve">λματικά ταμεία όλα-όλα. Εκείνο, όμως, που πετυχαίνουμε με αυτή τη διάταξη κυρίως είναι οι Έλληνες που εργάζονται σε άλλες χώρες, γιατί εκεί είναι πολύ διαδεδομένα αυτού του είδους τα επαγγελματικά ταμεία, να μην χάνουν τα δικαιώματά τους. </w:t>
      </w:r>
    </w:p>
    <w:p w14:paraId="295D758C" w14:textId="77777777" w:rsidR="006C59DA" w:rsidRDefault="00DE6A6A">
      <w:pPr>
        <w:spacing w:line="600" w:lineRule="auto"/>
        <w:ind w:firstLine="720"/>
        <w:contextualSpacing/>
        <w:jc w:val="both"/>
        <w:rPr>
          <w:rFonts w:eastAsia="Times New Roman"/>
          <w:szCs w:val="24"/>
        </w:rPr>
      </w:pPr>
      <w:r>
        <w:rPr>
          <w:rFonts w:eastAsia="Times New Roman"/>
          <w:szCs w:val="24"/>
        </w:rPr>
        <w:t>Σκοπός αυτής της</w:t>
      </w:r>
      <w:r>
        <w:rPr>
          <w:rFonts w:eastAsia="Times New Roman"/>
          <w:szCs w:val="24"/>
        </w:rPr>
        <w:t xml:space="preserve"> </w:t>
      </w:r>
      <w:r>
        <w:rPr>
          <w:rFonts w:eastAsia="Times New Roman"/>
          <w:szCs w:val="24"/>
        </w:rPr>
        <w:t>ο</w:t>
      </w:r>
      <w:r>
        <w:rPr>
          <w:rFonts w:eastAsia="Times New Roman"/>
          <w:szCs w:val="24"/>
        </w:rPr>
        <w:t xml:space="preserve">δηγίας στις υπάρχουσες λειτουργίες των ταμείων επαγγελματικής ασφάλισης είναι να διασφαλίζει δικαιώματα των ασφαλισμένων. Άρα το να διατηρούν τα χρήματα τα οποία έχουν καταβάλει και να μην τα χάνουν επειδή άλλαξαν εργασία ή έφυγαν από τον τόπο όπου ήταν </w:t>
      </w:r>
      <w:r>
        <w:rPr>
          <w:rFonts w:eastAsia="Times New Roman"/>
          <w:szCs w:val="24"/>
        </w:rPr>
        <w:t xml:space="preserve">ασφαλισμένοι είναι ένα θετικό μέτρο προστασίας. </w:t>
      </w:r>
    </w:p>
    <w:p w14:paraId="295D758D" w14:textId="77777777" w:rsidR="006C59DA" w:rsidRDefault="00DE6A6A">
      <w:pPr>
        <w:spacing w:line="600" w:lineRule="auto"/>
        <w:ind w:firstLine="720"/>
        <w:contextualSpacing/>
        <w:jc w:val="both"/>
        <w:rPr>
          <w:rFonts w:eastAsia="Times New Roman"/>
          <w:szCs w:val="24"/>
        </w:rPr>
      </w:pPr>
      <w:r>
        <w:rPr>
          <w:rFonts w:eastAsia="Times New Roman"/>
          <w:szCs w:val="24"/>
        </w:rPr>
        <w:t>Βεβαίως, όλα αυτά τα μέτρα τα οποία αποσκοπούν στην καλυτέρευση της λειτουργίας των επαγγελματικών ταμείων, όσον αφορά τα δικαιώματα των ασφαλισμένων σε αυτά, δεν καλύπτουν προφανώς τις ανάγκες της ασφάλισης</w:t>
      </w:r>
      <w:r>
        <w:rPr>
          <w:rFonts w:eastAsia="Times New Roman"/>
          <w:szCs w:val="24"/>
        </w:rPr>
        <w:t>. Εδώ εμείς δεν έχουμε κα</w:t>
      </w:r>
      <w:r>
        <w:rPr>
          <w:rFonts w:eastAsia="Times New Roman"/>
          <w:szCs w:val="24"/>
        </w:rPr>
        <w:t>μ</w:t>
      </w:r>
      <w:r>
        <w:rPr>
          <w:rFonts w:eastAsia="Times New Roman"/>
          <w:szCs w:val="24"/>
        </w:rPr>
        <w:t>μία διαφορετική άποψη και γι’ αυτόν τον λόγο, όσον αφορά τα επαγγελματικά ταμεία, δεν έχουμε δώσει την προτεραιότητα που δίνουν άλλοι πολιτικοί χώροι. Δεν θα εμποδίσουμε, όμως, τη δυνατότητα πολλών επαγγελματικών χώρων που έχουν τ</w:t>
      </w:r>
      <w:r>
        <w:rPr>
          <w:rFonts w:eastAsia="Times New Roman"/>
          <w:szCs w:val="24"/>
        </w:rPr>
        <w:t xml:space="preserve">η δυνατότητα αυτή να αξιοποιήσουν αυτό το εργαλείο. </w:t>
      </w:r>
    </w:p>
    <w:p w14:paraId="295D758E"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Γι’ αυτό θα πω, το είπα και κατά τη συζήτηση στην </w:t>
      </w:r>
      <w:r>
        <w:rPr>
          <w:rFonts w:eastAsia="Times New Roman"/>
          <w:szCs w:val="24"/>
        </w:rPr>
        <w:t>ε</w:t>
      </w:r>
      <w:r>
        <w:rPr>
          <w:rFonts w:eastAsia="Times New Roman"/>
          <w:szCs w:val="24"/>
        </w:rPr>
        <w:t>πιτροπή, έχουμε την περίπτωση των ναυτεργατών που, όπως είναι δομημένη η ναυτιλία παγκοσμίως, υπάρχει πραγματικά δυσχέρεια, λόγω του ότι ο ναυτικός προσ</w:t>
      </w:r>
      <w:r>
        <w:rPr>
          <w:rFonts w:eastAsia="Times New Roman"/>
          <w:szCs w:val="24"/>
        </w:rPr>
        <w:t xml:space="preserve">λαμβάνεται σε οποιοδήποτε λιμάνι ανά την υφήλιο. Υπάρχει πραγματικά το </w:t>
      </w:r>
      <w:r>
        <w:rPr>
          <w:rFonts w:eastAsia="Times New Roman"/>
          <w:szCs w:val="24"/>
        </w:rPr>
        <w:t>Ν</w:t>
      </w:r>
      <w:r>
        <w:rPr>
          <w:rFonts w:eastAsia="Times New Roman"/>
          <w:szCs w:val="24"/>
        </w:rPr>
        <w:t xml:space="preserve">αυτικό </w:t>
      </w:r>
      <w:r>
        <w:rPr>
          <w:rFonts w:eastAsia="Times New Roman"/>
          <w:szCs w:val="24"/>
        </w:rPr>
        <w:t>Δ</w:t>
      </w:r>
      <w:r>
        <w:rPr>
          <w:rFonts w:eastAsia="Times New Roman"/>
          <w:szCs w:val="24"/>
        </w:rPr>
        <w:t xml:space="preserve">ίκαιο, το οποίο λειτουργεί με έναν τρόπο πολυδιάσπασης της εργασίας των ναυτικών. </w:t>
      </w:r>
    </w:p>
    <w:p w14:paraId="295D758F" w14:textId="77777777" w:rsidR="006C59DA" w:rsidRDefault="00DE6A6A">
      <w:pPr>
        <w:spacing w:line="600" w:lineRule="auto"/>
        <w:ind w:firstLine="720"/>
        <w:contextualSpacing/>
        <w:jc w:val="both"/>
        <w:rPr>
          <w:rFonts w:eastAsia="Times New Roman"/>
          <w:szCs w:val="24"/>
        </w:rPr>
      </w:pPr>
      <w:r>
        <w:rPr>
          <w:rFonts w:eastAsia="Times New Roman"/>
          <w:szCs w:val="24"/>
        </w:rPr>
        <w:t>Θα μπορούσαμε εδώ να αξιοποιήσουμε, για παράδειγμα για τους ναυτικούς, ένα τέτοιο ταμείο, το οποίο θεωρώ ότι θα μπορούσε να καλύψει τέτοιες ανάγκες για περιπτώσεις εργασίας οι οποίες δεν έχουν τα χαρακτηριστικά της μόνιμης και σταθερής απασχόλησης τοπικά.</w:t>
      </w:r>
    </w:p>
    <w:p w14:paraId="295D7590" w14:textId="77777777" w:rsidR="006C59DA" w:rsidRDefault="00DE6A6A">
      <w:pPr>
        <w:spacing w:line="600" w:lineRule="auto"/>
        <w:ind w:firstLine="720"/>
        <w:contextualSpacing/>
        <w:jc w:val="both"/>
        <w:rPr>
          <w:rFonts w:eastAsia="Times New Roman"/>
          <w:szCs w:val="24"/>
        </w:rPr>
      </w:pPr>
      <w:r>
        <w:rPr>
          <w:rFonts w:eastAsia="Times New Roman"/>
          <w:szCs w:val="24"/>
        </w:rPr>
        <w:t xml:space="preserve">Βεβαίως, δίνεται και ευχέρεια, με συλλογική σύμβαση εργασίας να μπορεί να συμφωνηθεί -ο τύπος πάντα είναι συμβολαιογραφικός για την ίδρυση ταμείου επαγγελματικής ασφάλισης- η λειτουργία τέτοιων ταμείων. </w:t>
      </w:r>
    </w:p>
    <w:p w14:paraId="295D7591" w14:textId="77777777" w:rsidR="006C59DA" w:rsidRDefault="00DE6A6A">
      <w:pPr>
        <w:spacing w:line="600" w:lineRule="auto"/>
        <w:ind w:firstLine="720"/>
        <w:contextualSpacing/>
        <w:jc w:val="both"/>
        <w:rPr>
          <w:rFonts w:eastAsia="Times New Roman"/>
          <w:szCs w:val="24"/>
        </w:rPr>
      </w:pPr>
      <w:r>
        <w:rPr>
          <w:rFonts w:eastAsia="Times New Roman"/>
          <w:szCs w:val="24"/>
        </w:rPr>
        <w:t>Νομίζω ότι και μόνο αυτά τα θετικά στοιχεία που περι</w:t>
      </w:r>
      <w:r>
        <w:rPr>
          <w:rFonts w:eastAsia="Times New Roman"/>
          <w:szCs w:val="24"/>
        </w:rPr>
        <w:t xml:space="preserve">λαμβάνονται σε αυτή την </w:t>
      </w:r>
      <w:r>
        <w:rPr>
          <w:rFonts w:eastAsia="Times New Roman"/>
          <w:szCs w:val="24"/>
        </w:rPr>
        <w:t>ο</w:t>
      </w:r>
      <w:r>
        <w:rPr>
          <w:rFonts w:eastAsia="Times New Roman"/>
          <w:szCs w:val="24"/>
        </w:rPr>
        <w:t xml:space="preserve">δηγία είναι αρκετά για να δει κανείς από θετική σκοπιά την εισαγωγή τους προς επικύρωση και την εισαγωγή τους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ίκαιο.</w:t>
      </w:r>
    </w:p>
    <w:p w14:paraId="295D759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Νομίζω ότι μετά απ’ όσα άκουσα και από τις δευτερολογίες, είναι ανάγκη να επανέλθω σε μερικά βασικά πρ</w:t>
      </w:r>
      <w:r>
        <w:rPr>
          <w:rFonts w:eastAsia="Times New Roman" w:cs="Times New Roman"/>
          <w:szCs w:val="24"/>
        </w:rPr>
        <w:t>άγματα, κυρίως για να ακούσουν οι πολίτες και να ενημερωθούν.</w:t>
      </w:r>
    </w:p>
    <w:p w14:paraId="295D759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Αυτά τα αναδρομικά που σήμερα ψηφίζουμε να καταβληθούν δεν επηρεάζουν σε καμ</w:t>
      </w:r>
      <w:r>
        <w:rPr>
          <w:rFonts w:eastAsia="Times New Roman" w:cs="Times New Roman"/>
          <w:szCs w:val="24"/>
        </w:rPr>
        <w:t>μ</w:t>
      </w:r>
      <w:r>
        <w:rPr>
          <w:rFonts w:eastAsia="Times New Roman" w:cs="Times New Roman"/>
          <w:szCs w:val="24"/>
        </w:rPr>
        <w:t>ία περίπτωση το ειδικό μισθολόγιο -τονίζεται σε κάθε διάταξη της σχετικής τροπολογίας-, διότι το ειδικό μισθολόγιο έχ</w:t>
      </w:r>
      <w:r>
        <w:rPr>
          <w:rFonts w:eastAsia="Times New Roman" w:cs="Times New Roman"/>
          <w:szCs w:val="24"/>
        </w:rPr>
        <w:t>ει ήδη διαμορφώσει ένα άλλο επίπεδο μισθού. Και δεν είναι παράδοξο να συμβαίνει αυτό, όταν τα προηγούμενα χρόνια όλες αυτές οι μειώσεις που είχαν επέλθει, είχαν δημιουργήσει μια κατάσταση όχι αντίστοιχη της αξίας της εργασίας που παρεχόταν σε κάποιους κλάδ</w:t>
      </w:r>
      <w:r>
        <w:rPr>
          <w:rFonts w:eastAsia="Times New Roman" w:cs="Times New Roman"/>
          <w:szCs w:val="24"/>
        </w:rPr>
        <w:t>ους, αλλά μια γενική ισοπέδωση. Γιατί τέτοια ήταν η αντίληψη των προηγούμενων κυβερνήσεων, με γενικές και οριζόντιες περικοπές να εξοικονομούν χρήματα και όχι με μια προσέγγιση της ιδιαιτερότητας κάθε δουλειάς και της αντίστοιχης αξίας που πρέπει να αποτιμ</w:t>
      </w:r>
      <w:r>
        <w:rPr>
          <w:rFonts w:eastAsia="Times New Roman" w:cs="Times New Roman"/>
          <w:szCs w:val="24"/>
        </w:rPr>
        <w:t>άται στο μισθολόγιο. Αυτό το έκανε το ειδικό μισθολόγιο. Δεν θίγεται, λοιπόν, σε καμ</w:t>
      </w:r>
      <w:r>
        <w:rPr>
          <w:rFonts w:eastAsia="Times New Roman" w:cs="Times New Roman"/>
          <w:szCs w:val="24"/>
        </w:rPr>
        <w:t>μ</w:t>
      </w:r>
      <w:r>
        <w:rPr>
          <w:rFonts w:eastAsia="Times New Roman" w:cs="Times New Roman"/>
          <w:szCs w:val="24"/>
        </w:rPr>
        <w:t>ία περίπτωση το ειδικό μισθολόγιο.</w:t>
      </w:r>
    </w:p>
    <w:p w14:paraId="295D759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κατ’ αντιστοιχία δεν θίγεται και η επίδραση που έχει ο μισθός στις συντάξεις. Ο Ενιαίος Φορέας Κοινωνικής Ασφάλισης υπάρχει και λειτ</w:t>
      </w:r>
      <w:r>
        <w:rPr>
          <w:rFonts w:eastAsia="Times New Roman" w:cs="Times New Roman"/>
          <w:szCs w:val="24"/>
        </w:rPr>
        <w:t>ουργεί στη βάση των εισφορών που καταβάλλονται επί του καθαρού εισοδήματος. Και πράγματι δεν μπορεί να προκαλέσει κανένα πρόβλημα ούτε για τους κληρικούς που συνταξιοδοτούνται από τον ΕΦΚΑ και θα εξακολουθούν και στο μέλλον να συνταξιοδοτούνται από τον ΕΦΚ</w:t>
      </w:r>
      <w:r>
        <w:rPr>
          <w:rFonts w:eastAsia="Times New Roman" w:cs="Times New Roman"/>
          <w:szCs w:val="24"/>
        </w:rPr>
        <w:t>Α. Δεν επέρχεται κα</w:t>
      </w:r>
      <w:r>
        <w:rPr>
          <w:rFonts w:eastAsia="Times New Roman" w:cs="Times New Roman"/>
          <w:szCs w:val="24"/>
        </w:rPr>
        <w:t>μ</w:t>
      </w:r>
      <w:r>
        <w:rPr>
          <w:rFonts w:eastAsia="Times New Roman" w:cs="Times New Roman"/>
          <w:szCs w:val="24"/>
        </w:rPr>
        <w:t>μία διαφοροποίηση για κανέναν. Και πλέον αποτυπώνεται στις συντάξεις μετά το ειδικό μισθολόγιο η αντίστοιχη επίδραση που έχει στον νόμο αυτό ο μισθός των ειδικών κατηγοριών, στις οποίες αναφέρονται τα ειδικά μισθολόγια.</w:t>
      </w:r>
    </w:p>
    <w:p w14:paraId="295D7595"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Γιατί δεν δίνουμ</w:t>
      </w:r>
      <w:r>
        <w:rPr>
          <w:rFonts w:eastAsia="Times New Roman" w:cs="Times New Roman"/>
          <w:szCs w:val="24"/>
        </w:rPr>
        <w:t>ε τα αναδρομικά από τις αποφάσεις που έχουν εκδοθεί στα πρωτοδικεία; Αφορά την πρόταση που γίνεται απ’ όλες τις πτέρυγες να πληρώσουμε όλα τα αναδρομικά, επειδή κάποια πρωτοδικεία έκριναν εν αντιθέσει με το Συμβούλιο της Επικρατείας ότι θα πρέπει να δοθούν</w:t>
      </w:r>
      <w:r>
        <w:rPr>
          <w:rFonts w:eastAsia="Times New Roman" w:cs="Times New Roman"/>
          <w:szCs w:val="24"/>
        </w:rPr>
        <w:t xml:space="preserve"> τα αναδρομικά σε όλους, ανεξαρτήτως εάν είχαν ασκήσει αγωγές. </w:t>
      </w:r>
    </w:p>
    <w:p w14:paraId="295D7596"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Εάν η πρόσκληση προς εμάς είναι να σεβαστούμε την απόφαση του Συμβουλίου της Επικρατείας, η απάντηση είναι ότι αυτό ακριβώς συμβαίνει. Διότι το Συμβούλιο της Επικρατείας έβαλε έναν περιορισμό,</w:t>
      </w:r>
      <w:r>
        <w:rPr>
          <w:rFonts w:eastAsia="Times New Roman" w:cs="Times New Roman"/>
          <w:szCs w:val="24"/>
        </w:rPr>
        <w:t xml:space="preserve"> ότι δεν μπορεί να επεκταθεί η απόφασή του σε εκείνους που δεν είχαν ασκήσει αγωγές. Συνεπώς μέχρι να κριθεί το θέμα αυτό –διότι μπήκαν και άλλα θέματα που αφορούν την Ευρωπαϊκή Σύμβαση των Δικαιωμάτων του Ανθρώπου, που ως προς αυτό το σκέλος θα πρέπει να </w:t>
      </w:r>
      <w:r>
        <w:rPr>
          <w:rFonts w:eastAsia="Times New Roman" w:cs="Times New Roman"/>
          <w:szCs w:val="24"/>
        </w:rPr>
        <w:t>γίνει μια καινούρ</w:t>
      </w:r>
      <w:r>
        <w:rPr>
          <w:rFonts w:eastAsia="Times New Roman" w:cs="Times New Roman"/>
          <w:szCs w:val="24"/>
        </w:rPr>
        <w:t>γ</w:t>
      </w:r>
      <w:r>
        <w:rPr>
          <w:rFonts w:eastAsia="Times New Roman" w:cs="Times New Roman"/>
          <w:szCs w:val="24"/>
        </w:rPr>
        <w:t>ια κρίση- όλο το πρόβλημα θα αντιμετωπιστεί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συνταγματικών επιταγών, που επιβάλλουν –όπως θα έπρεπε όλοι να γνωρίζουν- ότι μισθός, σύνταξη, χορηγία ή αμοιβή ούτε εγγράφεται στον προϋπολογισμό του κράτους ούτε παρέχεται χωρί</w:t>
      </w:r>
      <w:r>
        <w:rPr>
          <w:rFonts w:eastAsia="Times New Roman" w:cs="Times New Roman"/>
          <w:szCs w:val="24"/>
        </w:rPr>
        <w:t xml:space="preserve">ς οργανικό ή άλλο νόμο. </w:t>
      </w:r>
    </w:p>
    <w:p w14:paraId="295D7597"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είναι λογικό. Αυτό λέει το Σύνταγμα στο άρθρο 80. Αφού κριθούν οι διαφορές που υπάρχουν στα δικαστήρια και αφού καταλήξουν τα δικαστήρια στην τελική τους κρίση σε οριστικό και τελικό βαθμό, τότε θα δούμε πραγματικά ποιο είναι τ</w:t>
      </w:r>
      <w:r>
        <w:rPr>
          <w:rFonts w:eastAsia="Times New Roman" w:cs="Times New Roman"/>
          <w:szCs w:val="24"/>
        </w:rPr>
        <w:t>ο δημοσιονομικό κόστος και με ποιον τρόπο αυτό θα μπορεί να αντιμετωπιστεί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–αυτό που είπε η κ. </w:t>
      </w:r>
      <w:proofErr w:type="spellStart"/>
      <w:r>
        <w:rPr>
          <w:rFonts w:eastAsia="Times New Roman" w:cs="Times New Roman"/>
          <w:szCs w:val="24"/>
        </w:rPr>
        <w:t>Παπανάτσιου</w:t>
      </w:r>
      <w:proofErr w:type="spellEnd"/>
      <w:r>
        <w:rPr>
          <w:rFonts w:eastAsia="Times New Roman" w:cs="Times New Roman"/>
          <w:szCs w:val="24"/>
        </w:rPr>
        <w:t>- της δημοσιονομικής νομιμότητας. Είναι ακριβώς το άρθρο 80. Δεν μπορεί να γίνει διαφορετικά. Πρέπει να είναι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συνταγμ</w:t>
      </w:r>
      <w:r>
        <w:rPr>
          <w:rFonts w:eastAsia="Times New Roman" w:cs="Times New Roman"/>
          <w:szCs w:val="24"/>
        </w:rPr>
        <w:t>ατικής λειτουργίας.</w:t>
      </w:r>
    </w:p>
    <w:p w14:paraId="295D7598"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Ο Ενιαίος Φορέας Κοινωνικής Ασφάλισης είναι ένα όχημα το οποίο διατηρεί τα δικαιώματα σε βιωσιμότητα ως προς την ασφάλιση όλων των πολιτών. Και αυτό πρέπει πολύ καλά να το σκεφτούν όλες οι πτέρυγες της Βουλής. Διότι εκείνο που έρχεται ω</w:t>
      </w:r>
      <w:r>
        <w:rPr>
          <w:rFonts w:eastAsia="Times New Roman" w:cs="Times New Roman"/>
          <w:szCs w:val="24"/>
        </w:rPr>
        <w:t>ς πρόθεση αντικατάστασης του ν.4387 είναι η πρόταση που έχει ήδη προβάλει η Νέα Δημοκρατία ως διάδοχο σχήμα. Να υπάρξει, δηλαδή, ένας πυλώνας, η κύρια σύνταξη και μείωση της εισφοράς από το 20% στο 15%. Αυτό σημαίνει 2,5 δισεκατομμύρια δημοσιονομικό έλλειμ</w:t>
      </w:r>
      <w:r>
        <w:rPr>
          <w:rFonts w:eastAsia="Times New Roman" w:cs="Times New Roman"/>
          <w:szCs w:val="24"/>
        </w:rPr>
        <w:t>μα και έλλειμμα του ΕΦΚΑ. Άρα αυτό σημαίνει μείωση συντάξεων από την πρώτη μέρα.</w:t>
      </w:r>
    </w:p>
    <w:p w14:paraId="295D7599"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μετατροπή του επικουρικού, που είναι σήμερα στον πρώτο πυλώνα και είναι δημόσιος φορέας ασφάλισης, σε ιδιωτικό φορέα επικουρικό, που ο κάθε ασφαλισμένος προαιρετικά επιλέγει</w:t>
      </w:r>
      <w:r>
        <w:rPr>
          <w:rFonts w:eastAsia="Times New Roman" w:cs="Times New Roman"/>
          <w:szCs w:val="24"/>
        </w:rPr>
        <w:t xml:space="preserve"> να πάει ή σε ιδιωτική εταιρ</w:t>
      </w:r>
      <w:r>
        <w:rPr>
          <w:rFonts w:eastAsia="Times New Roman" w:cs="Times New Roman"/>
          <w:szCs w:val="24"/>
        </w:rPr>
        <w:t>ε</w:t>
      </w:r>
      <w:r>
        <w:rPr>
          <w:rFonts w:eastAsia="Times New Roman" w:cs="Times New Roman"/>
          <w:szCs w:val="24"/>
        </w:rPr>
        <w:t xml:space="preserve">ία ή σε άλλης μορφής και σε άλλο σχήμα θα φέρει εκ των πραγμάτων την κατάρρευση του επικουρικού ταμείου. Θα υπάρξει μία ολοσχερής εξαφάνιση των ασφαλιστικών κεφαλαίων. </w:t>
      </w:r>
    </w:p>
    <w:p w14:paraId="295D759A"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Διότι το παράδειγμα υπάρχει, έχω πει, στην Εθνική Τράπεζα</w:t>
      </w:r>
      <w:r>
        <w:rPr>
          <w:rFonts w:eastAsia="Times New Roman" w:cs="Times New Roman"/>
          <w:szCs w:val="24"/>
        </w:rPr>
        <w:t>,</w:t>
      </w:r>
      <w:r>
        <w:rPr>
          <w:rFonts w:eastAsia="Times New Roman" w:cs="Times New Roman"/>
          <w:szCs w:val="24"/>
        </w:rPr>
        <w:t xml:space="preserve"> που ο κ. Κωνσταντόπουλος έλεγε να το φροντίσουμε. Βγείτε πείτε γι’ αυτό το πρόγραμμα της </w:t>
      </w:r>
      <w:r w:rsidRPr="00F4505F">
        <w:rPr>
          <w:rFonts w:eastAsia="Times New Roman" w:cs="Times New Roman"/>
          <w:szCs w:val="24"/>
        </w:rPr>
        <w:t>Νέας Δημοκρατίας</w:t>
      </w:r>
      <w:r>
        <w:rPr>
          <w:rFonts w:eastAsia="Times New Roman" w:cs="Times New Roman"/>
          <w:szCs w:val="24"/>
        </w:rPr>
        <w:t xml:space="preserve">. Σε ένα τέτοιο πρόβλημα θα οδηγήσει όλη τη χώρα, αν ακολουθήσουμε αυτή την πρόταση που η Νέα Δημοκρατία υπόσχεται ως απειλή για το μέλλον. </w:t>
      </w:r>
    </w:p>
    <w:p w14:paraId="295D759B"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Και, τέλο</w:t>
      </w:r>
      <w:r>
        <w:rPr>
          <w:rFonts w:eastAsia="Times New Roman" w:cs="Times New Roman"/>
          <w:szCs w:val="24"/>
        </w:rPr>
        <w:t>ς πάντων, εμείς απολογούμαστε γι’ αυτά που κάνουμε. Έχουμε καταγράψει απολύτως και με απόλυτο έλεγχο όλων των δεδομένων τα επιτεύγματα που έχει ο Ενιαίος Φορέας Κοινωνικής Ασφάλισης στην περίοδο των μόλις σχεδόν δύο ετών λειτουργίας του. Τα μεγάλα ελλεί</w:t>
      </w:r>
      <w:r>
        <w:rPr>
          <w:rFonts w:eastAsia="Times New Roman" w:cs="Times New Roman"/>
          <w:szCs w:val="24"/>
        </w:rPr>
        <w:t>μ</w:t>
      </w:r>
      <w:r>
        <w:rPr>
          <w:rFonts w:eastAsia="Times New Roman" w:cs="Times New Roman"/>
          <w:szCs w:val="24"/>
        </w:rPr>
        <w:t>μα</w:t>
      </w:r>
      <w:r>
        <w:rPr>
          <w:rFonts w:eastAsia="Times New Roman" w:cs="Times New Roman"/>
          <w:szCs w:val="24"/>
        </w:rPr>
        <w:t>τα έχουν προκύψει από το παρελθόν. Το 96,7% των οφειλών προέρχονται από τις παλιές διατάξεις. Δεν είναι δυνατόν να ακούμε ακόμη και σήμερα να επανέλθει το σύστημα στην παλιά του δομή, δηλαδή τρία ταμεία ή όποια άλλα σχήματα ακούγονται τελευταία. Και δεν νο</w:t>
      </w:r>
      <w:r>
        <w:rPr>
          <w:rFonts w:eastAsia="Times New Roman" w:cs="Times New Roman"/>
          <w:szCs w:val="24"/>
        </w:rPr>
        <w:t>μίζω ότι θα βρεθεί κάποια πρόταση που θα μπορεί να αντικαταστήσει αυτή την προοπτική βιωσιμότητας που έχει εξασφαλιστεί για τον ΕΦΚΑ με βάση τον νόμο τον οποίο όλοι βάλλουν από δεξιά και από αριστερά.</w:t>
      </w:r>
    </w:p>
    <w:p w14:paraId="295D759C"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Είναι νομίζω ανάγκη να το δουν όλοι οι φορείς και να κά</w:t>
      </w:r>
      <w:r>
        <w:rPr>
          <w:rFonts w:eastAsia="Times New Roman" w:cs="Times New Roman"/>
          <w:szCs w:val="24"/>
        </w:rPr>
        <w:t xml:space="preserve">νουμε και μία συζήτηση πολύ σύντομα στη σχετική </w:t>
      </w:r>
      <w:r>
        <w:rPr>
          <w:rFonts w:eastAsia="Times New Roman" w:cs="Times New Roman"/>
          <w:szCs w:val="24"/>
        </w:rPr>
        <w:t>ε</w:t>
      </w:r>
      <w:r>
        <w:rPr>
          <w:rFonts w:eastAsia="Times New Roman" w:cs="Times New Roman"/>
          <w:szCs w:val="24"/>
        </w:rPr>
        <w:t>πιτροπή, για να δώσουμε ακριβώς όλα τα στοιχεία τα οποία αποδεικνύουν ότι αυτή η προοπτική είναι η μόνη βιώσιμη προοπτική που πρέπει να υποστηριχτεί για την προοπτική της χώρας και για την ανάπτυξη. Διότι, η</w:t>
      </w:r>
      <w:r>
        <w:rPr>
          <w:rFonts w:eastAsia="Times New Roman" w:cs="Times New Roman"/>
          <w:szCs w:val="24"/>
        </w:rPr>
        <w:t xml:space="preserve"> κοινωνική ασφάλιση είναι μέρος της ανάπτυξης. </w:t>
      </w:r>
    </w:p>
    <w:p w14:paraId="295D759D"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Την προηγούμενη περίοδο, από το 2011 και μετά, τα λουκέτα έπεφταν συνεχώς ακριβώς επειδή υπήρχε αυτή η κατάσταση στην οικονομία. Οι μεγάλες επιβαρύνσεις της μικρομεσαίας επιχειρηματικότητας ήταν ασήκωτες. Μει</w:t>
      </w:r>
      <w:r>
        <w:rPr>
          <w:rFonts w:eastAsia="Times New Roman" w:cs="Times New Roman"/>
          <w:szCs w:val="24"/>
        </w:rPr>
        <w:t>ώθηκαν τουλάχιστον 740 εκατομμύρια οι εισφορές την περίοδο από τον Γενάρη του 2017 μέχρι τώρα από τη μικρομεσαία επιχειρηματικότητα μόνο και μόνο από την αντικατάσταση του συστήματος εισφορών, από τις ανελαστικές κλίμακες στον υπολογισμό της εισφοράς επί τ</w:t>
      </w:r>
      <w:r>
        <w:rPr>
          <w:rFonts w:eastAsia="Times New Roman" w:cs="Times New Roman"/>
          <w:szCs w:val="24"/>
        </w:rPr>
        <w:t xml:space="preserve">ου καθαρού εισοδήματος. </w:t>
      </w:r>
    </w:p>
    <w:p w14:paraId="295D759E"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Ας τα δείτε αυτά, γιατί είναι μια μεγάλη ευθύνη για όλους τι είναι αυτό που αξίζει να υποστηρίξουμε στο μέλλον και να μιλήσουμε ελεύθερα και ανοι</w:t>
      </w:r>
      <w:r>
        <w:rPr>
          <w:rFonts w:eastAsia="Times New Roman" w:cs="Times New Roman"/>
          <w:szCs w:val="24"/>
        </w:rPr>
        <w:t>κ</w:t>
      </w:r>
      <w:r>
        <w:rPr>
          <w:rFonts w:eastAsia="Times New Roman" w:cs="Times New Roman"/>
          <w:szCs w:val="24"/>
        </w:rPr>
        <w:t xml:space="preserve">τά στον ελληνικό λαό για τις προοπτικές που υπάρχουν ως προς τις επιλογές που </w:t>
      </w:r>
      <w:r>
        <w:rPr>
          <w:rFonts w:eastAsia="Times New Roman" w:cs="Times New Roman"/>
          <w:szCs w:val="24"/>
        </w:rPr>
        <w:t>πραγματικά τίθενται με σοβαρότητα, όμως, και με μετρημένα τα νούμερα εμπρός του.</w:t>
      </w:r>
    </w:p>
    <w:p w14:paraId="295D759F"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95D75A0"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95D75A1" w14:textId="77777777" w:rsidR="006C59DA" w:rsidRDefault="00DE6A6A">
      <w:pPr>
        <w:spacing w:line="600" w:lineRule="auto"/>
        <w:ind w:firstLine="720"/>
        <w:contextualSpacing/>
        <w:jc w:val="both"/>
        <w:rPr>
          <w:rFonts w:eastAsia="Times New Roman" w:cs="Times New Roman"/>
          <w:szCs w:val="24"/>
        </w:rPr>
      </w:pPr>
      <w:r w:rsidRPr="00CD0110">
        <w:rPr>
          <w:rFonts w:eastAsia="Times New Roman" w:cs="Times New Roman"/>
          <w:b/>
          <w:szCs w:val="24"/>
        </w:rPr>
        <w:t xml:space="preserve">ΠΡΟΕΔΡΕΥΩΝ (Μάριος Γεωργιάδης): </w:t>
      </w:r>
      <w:r>
        <w:rPr>
          <w:rFonts w:eastAsia="Times New Roman" w:cs="Times New Roman"/>
          <w:szCs w:val="24"/>
        </w:rPr>
        <w:t>Ευχαριστούμε τον Υπουργό κ. Πετρόπουλο.</w:t>
      </w:r>
    </w:p>
    <w:p w14:paraId="295D75A2"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w:t>
      </w:r>
      <w:r>
        <w:rPr>
          <w:rFonts w:eastAsia="Times New Roman" w:cs="Times New Roman"/>
          <w:szCs w:val="24"/>
        </w:rPr>
        <w:t>ότι 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w:t>
      </w:r>
      <w:r>
        <w:rPr>
          <w:rFonts w:eastAsia="Times New Roman" w:cs="Times New Roman"/>
          <w:szCs w:val="24"/>
        </w:rPr>
        <w:t xml:space="preserve"> στις</w:t>
      </w:r>
      <w:r>
        <w:rPr>
          <w:rFonts w:eastAsia="Times New Roman" w:cs="Times New Roman"/>
          <w:szCs w:val="24"/>
        </w:rPr>
        <w:t xml:space="preserve"> 6</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2018: Ποινική δικογραφία που αφορά στον Υπουργό Εθνικής Άμυ</w:t>
      </w:r>
      <w:r>
        <w:rPr>
          <w:rFonts w:eastAsia="Times New Roman" w:cs="Times New Roman"/>
          <w:szCs w:val="24"/>
        </w:rPr>
        <w:t xml:space="preserve">νας Παναγιώτη Καμμένο. Ποινική δικογραφία που αφορά στον τέως Υπουργό Εξωτερικών </w:t>
      </w:r>
      <w:r>
        <w:rPr>
          <w:rFonts w:eastAsia="Times New Roman" w:cs="Times New Roman"/>
          <w:szCs w:val="24"/>
        </w:rPr>
        <w:t xml:space="preserve">κ. </w:t>
      </w:r>
      <w:r>
        <w:rPr>
          <w:rFonts w:eastAsia="Times New Roman" w:cs="Times New Roman"/>
          <w:szCs w:val="24"/>
        </w:rPr>
        <w:t xml:space="preserve">Νικόλαο Κοτζιά. Ποινική δικογραφία που αφορά στον τέως Υπουργό Εξωτερικών </w:t>
      </w:r>
      <w:r>
        <w:rPr>
          <w:rFonts w:eastAsia="Times New Roman" w:cs="Times New Roman"/>
          <w:szCs w:val="24"/>
        </w:rPr>
        <w:t xml:space="preserve">κ. </w:t>
      </w:r>
      <w:r>
        <w:rPr>
          <w:rFonts w:eastAsia="Times New Roman" w:cs="Times New Roman"/>
          <w:szCs w:val="24"/>
        </w:rPr>
        <w:t>Νικόλαο Κοτζιά. Ποινική δικογραφία που αφορά στον Πρωθυπουργό Αλέξιο Τσίπρα και στον τέως Υπουρ</w:t>
      </w:r>
      <w:r>
        <w:rPr>
          <w:rFonts w:eastAsia="Times New Roman" w:cs="Times New Roman"/>
          <w:szCs w:val="24"/>
        </w:rPr>
        <w:t xml:space="preserve">γό Εξωτερικών </w:t>
      </w:r>
      <w:r>
        <w:rPr>
          <w:rFonts w:eastAsia="Times New Roman" w:cs="Times New Roman"/>
          <w:szCs w:val="24"/>
        </w:rPr>
        <w:t xml:space="preserve">κ. </w:t>
      </w:r>
      <w:r>
        <w:rPr>
          <w:rFonts w:eastAsia="Times New Roman" w:cs="Times New Roman"/>
          <w:szCs w:val="24"/>
        </w:rPr>
        <w:t xml:space="preserve">Νικόλαο Κοτζιά και ποινική δικογραφία που αφορά στον Πρωθυπουργό Αλέξιο Τσίπρα και στον τέως Υπουργό Εξωτερικών Νικόλαο Κοτζιά. </w:t>
      </w:r>
    </w:p>
    <w:p w14:paraId="295D75A3"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w:t>
      </w:r>
      <w:r>
        <w:rPr>
          <w:rFonts w:eastAsia="Times New Roman" w:cs="Times New Roman"/>
          <w:szCs w:val="24"/>
        </w:rPr>
        <w:t>νω δυτικά θεωρεία, αφού προηγουμένως ενημερώθηκαν για την ιστορία του κτηρίου και τον τρόπο οργάνωσης και λειτουργίας της Βουλής σαράντα δύο μαθήτριες και μαθητές και τρεις εκπαιδευτικοί συνοδοί τους από το 7</w:t>
      </w:r>
      <w:r w:rsidRPr="00E84ED0">
        <w:rPr>
          <w:rFonts w:eastAsia="Times New Roman" w:cs="Times New Roman"/>
          <w:szCs w:val="24"/>
          <w:vertAlign w:val="superscript"/>
        </w:rPr>
        <w:t>ο</w:t>
      </w:r>
      <w:r>
        <w:rPr>
          <w:rFonts w:eastAsia="Times New Roman" w:cs="Times New Roman"/>
          <w:szCs w:val="24"/>
        </w:rPr>
        <w:t xml:space="preserve"> Γυμνάσιο Βόλου.</w:t>
      </w:r>
    </w:p>
    <w:p w14:paraId="295D75A4" w14:textId="77777777" w:rsidR="006C59DA" w:rsidRDefault="00DE6A6A">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295D75A5" w14:textId="77777777" w:rsidR="006C59DA" w:rsidRDefault="00DE6A6A">
      <w:pPr>
        <w:spacing w:line="600" w:lineRule="auto"/>
        <w:ind w:firstLine="720"/>
        <w:contextualSpacing/>
        <w:jc w:val="center"/>
        <w:rPr>
          <w:rFonts w:eastAsia="Times New Roman" w:cs="Times New Roman"/>
          <w:szCs w:val="24"/>
        </w:rPr>
      </w:pPr>
      <w:r>
        <w:rPr>
          <w:rFonts w:eastAsia="Times New Roman" w:cs="Times New Roman"/>
          <w:szCs w:val="24"/>
        </w:rPr>
        <w:t>(Χει</w:t>
      </w:r>
      <w:r>
        <w:rPr>
          <w:rFonts w:eastAsia="Times New Roman" w:cs="Times New Roman"/>
          <w:szCs w:val="24"/>
        </w:rPr>
        <w:t xml:space="preserve">ροκροτήματα απ’ όλες τις πτέρυγες της Βουλής) </w:t>
      </w:r>
    </w:p>
    <w:p w14:paraId="295D75A6" w14:textId="77777777" w:rsidR="006C59DA" w:rsidRDefault="00DE6A6A">
      <w:pPr>
        <w:spacing w:line="600" w:lineRule="auto"/>
        <w:ind w:firstLine="720"/>
        <w:contextualSpacing/>
        <w:jc w:val="both"/>
        <w:rPr>
          <w:rFonts w:eastAsia="Times New Roman" w:cs="Times New Roman"/>
          <w:szCs w:val="24"/>
        </w:rPr>
      </w:pPr>
      <w:r w:rsidRPr="00EF3F89">
        <w:rPr>
          <w:rFonts w:eastAsia="SimSun"/>
          <w:szCs w:val="24"/>
          <w:lang w:eastAsia="zh-CN"/>
        </w:rPr>
        <w:t>Κ</w:t>
      </w:r>
      <w:r>
        <w:rPr>
          <w:rFonts w:eastAsia="SimSun"/>
          <w:szCs w:val="24"/>
          <w:lang w:eastAsia="zh-CN"/>
        </w:rPr>
        <w:t>υρίες και κύριοι συνάδελφοι, κ</w:t>
      </w:r>
      <w:r w:rsidRPr="00EF3F89">
        <w:rPr>
          <w:rFonts w:eastAsia="SimSun"/>
          <w:szCs w:val="24"/>
          <w:lang w:eastAsia="zh-CN"/>
        </w:rPr>
        <w:t>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του Υπουργείου</w:t>
      </w:r>
      <w:r w:rsidRPr="0095440F">
        <w:rPr>
          <w:rFonts w:eastAsia="SimSun"/>
          <w:szCs w:val="24"/>
          <w:lang w:eastAsia="zh-CN"/>
        </w:rPr>
        <w:t xml:space="preserve"> </w:t>
      </w:r>
      <w:r>
        <w:rPr>
          <w:rFonts w:eastAsia="Times New Roman" w:cs="Times New Roman"/>
          <w:szCs w:val="24"/>
        </w:rPr>
        <w:t>Εργασίας, Κοινωνικής Ασφάλισης και Κοινωνικής Αλληλεγγύης: «Ενσωμάτ</w:t>
      </w:r>
      <w:r>
        <w:rPr>
          <w:rFonts w:eastAsia="Times New Roman" w:cs="Times New Roman"/>
          <w:szCs w:val="24"/>
        </w:rPr>
        <w:t>ωση στην ελληνική νομοθεσία της Οδηγίας 2014/50/ΕΕ του Ευρωπαϊκού Κοινοβουλίου και του Συμβουλίου της 16</w:t>
      </w:r>
      <w:r w:rsidRPr="000F5BE5">
        <w:rPr>
          <w:rFonts w:eastAsia="Times New Roman" w:cs="Times New Roman"/>
          <w:szCs w:val="24"/>
        </w:rPr>
        <w:t>ης</w:t>
      </w:r>
      <w:r>
        <w:rPr>
          <w:rFonts w:eastAsia="Times New Roman" w:cs="Times New Roman"/>
          <w:szCs w:val="24"/>
        </w:rPr>
        <w:t xml:space="preserve"> Απριλίου 2014, σχετικά με τις ελάχιστες προϋποθέσεις για την προαγωγή της κινητικότητας των εργαζομένων μεταξύ των κρατών-μελών με τη βελτίωση της απ</w:t>
      </w:r>
      <w:r>
        <w:rPr>
          <w:rFonts w:eastAsia="Times New Roman" w:cs="Times New Roman"/>
          <w:szCs w:val="24"/>
        </w:rPr>
        <w:t>όκτησης και της διατήρησης δικαιωμάτων συμπληρωματικής συνταξιοδότησης (L128/1 της 30.4.2014)</w:t>
      </w:r>
      <w:r w:rsidRPr="007D3423">
        <w:rPr>
          <w:rFonts w:eastAsia="Times New Roman" w:cs="Times New Roman"/>
          <w:szCs w:val="24"/>
        </w:rPr>
        <w:t xml:space="preserve"> </w:t>
      </w:r>
      <w:r>
        <w:rPr>
          <w:rFonts w:eastAsia="Times New Roman" w:cs="Times New Roman"/>
          <w:szCs w:val="24"/>
        </w:rPr>
        <w:t>και άλλες διατάξεις».</w:t>
      </w:r>
    </w:p>
    <w:p w14:paraId="295D75A7" w14:textId="77777777" w:rsidR="006C59DA" w:rsidRDefault="00DE6A6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Προχωρούμε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και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295D75A8" w14:textId="77777777" w:rsidR="006C59DA" w:rsidRDefault="00DE6A6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Σας επισημαίνουμε ότι η ψηφοφορία περιλαμβάνει την αρχή του νομοσχεδίου, οκτώ άρθρα, τρεις τροπολογίες, το ακροτελεύτιο άρθρο, καθώς και το σύνολο του νομοσχεδίου. Κάθε φορά στην οθόνη εμφανίζονται έως και τέσσερα άρθρα προς ψήφιση και για να ψηφίσετε και </w:t>
      </w:r>
      <w:r>
        <w:rPr>
          <w:rFonts w:eastAsia="SimSun"/>
          <w:szCs w:val="24"/>
          <w:lang w:eastAsia="zh-CN"/>
        </w:rPr>
        <w:t>τα υπόλοιπα, θα πρέπει να κυλήσετε την οθόνη αφής, το λεγόμενο «</w:t>
      </w:r>
      <w:r>
        <w:rPr>
          <w:rFonts w:eastAsia="SimSun"/>
          <w:szCs w:val="24"/>
          <w:lang w:val="en-US" w:eastAsia="zh-CN"/>
        </w:rPr>
        <w:t>scroll</w:t>
      </w:r>
      <w:r w:rsidRPr="00C054A3">
        <w:rPr>
          <w:rFonts w:eastAsia="SimSun"/>
          <w:szCs w:val="24"/>
          <w:lang w:eastAsia="zh-CN"/>
        </w:rPr>
        <w:t xml:space="preserve"> </w:t>
      </w:r>
      <w:r>
        <w:rPr>
          <w:rFonts w:eastAsia="SimSun"/>
          <w:szCs w:val="24"/>
          <w:lang w:val="en-US" w:eastAsia="zh-CN"/>
        </w:rPr>
        <w:t>down</w:t>
      </w:r>
      <w:r>
        <w:rPr>
          <w:rFonts w:eastAsia="SimSun"/>
          <w:szCs w:val="24"/>
          <w:lang w:eastAsia="zh-CN"/>
        </w:rPr>
        <w:t xml:space="preserve">».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το ακροτελεύτιο </w:t>
      </w:r>
      <w:r>
        <w:rPr>
          <w:rFonts w:eastAsia="SimSun"/>
          <w:szCs w:val="24"/>
          <w:lang w:eastAsia="zh-CN"/>
        </w:rPr>
        <w:t>άρθρο και το σύνολο και αφού καταχωρ</w:t>
      </w:r>
      <w:r>
        <w:rPr>
          <w:rFonts w:eastAsia="SimSun"/>
          <w:szCs w:val="24"/>
          <w:lang w:eastAsia="zh-CN"/>
        </w:rPr>
        <w:t>ί</w:t>
      </w:r>
      <w:r>
        <w:rPr>
          <w:rFonts w:eastAsia="SimSun"/>
          <w:szCs w:val="24"/>
          <w:lang w:eastAsia="zh-CN"/>
        </w:rPr>
        <w:t>σετε την ψήφο σας, έχετε τη δυνατότητα να την ελέγξετε ή και να την αναθεωρήσετε έως τη λήξη της ψηφοφορίας. Για οποιαδήποτε, βέβαια, απορία απευθυνθείτε στο Προεδρείο, προκειμένου να σας συνδράμουν οι αρμόδιοι υπάλληλο</w:t>
      </w:r>
      <w:r>
        <w:rPr>
          <w:rFonts w:eastAsia="SimSun"/>
          <w:szCs w:val="24"/>
          <w:lang w:eastAsia="zh-CN"/>
        </w:rPr>
        <w:t xml:space="preserve">ι με τη βοήθειά τους. </w:t>
      </w:r>
    </w:p>
    <w:p w14:paraId="295D75A9" w14:textId="77777777" w:rsidR="006C59DA" w:rsidRDefault="00DE6A6A">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95D75AA" w14:textId="77777777" w:rsidR="006C59DA" w:rsidRDefault="00DE6A6A">
      <w:pPr>
        <w:autoSpaceDE w:val="0"/>
        <w:autoSpaceDN w:val="0"/>
        <w:adjustRightInd w:val="0"/>
        <w:spacing w:line="600" w:lineRule="auto"/>
        <w:ind w:firstLine="709"/>
        <w:contextualSpacing/>
        <w:jc w:val="center"/>
        <w:rPr>
          <w:rFonts w:eastAsia="SimSun"/>
          <w:szCs w:val="24"/>
          <w:lang w:eastAsia="zh-CN"/>
        </w:rPr>
      </w:pPr>
      <w:r w:rsidRPr="00EF3F89">
        <w:rPr>
          <w:rFonts w:eastAsia="SimSun"/>
          <w:szCs w:val="24"/>
          <w:lang w:eastAsia="zh-CN"/>
        </w:rPr>
        <w:t>(ΨΗΦΟΦΟΡΙΑ)</w:t>
      </w:r>
    </w:p>
    <w:p w14:paraId="295D75AB" w14:textId="77777777" w:rsidR="006C59DA" w:rsidRDefault="00DE6A6A">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ΠΡΟΕΔΡΕΥΩΝ (Μάριος Γεωργιάδης):</w:t>
      </w:r>
      <w:r>
        <w:rPr>
          <w:rFonts w:eastAsia="SimSun"/>
          <w:szCs w:val="24"/>
          <w:lang w:eastAsia="zh-CN"/>
        </w:rPr>
        <w:t xml:space="preserve"> Παρακαλώ να κλείσει το σύστημα της ηλεκτρονικής ψηφοφορίας.</w:t>
      </w:r>
    </w:p>
    <w:p w14:paraId="295D75AC" w14:textId="77777777" w:rsidR="006C59DA" w:rsidRDefault="00DE6A6A">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(ΗΛΕΚΤΡΟΝΙΚΗ ΚΑΤΑΜΕΤΡΗΣΗ)</w:t>
      </w:r>
    </w:p>
    <w:p w14:paraId="295D75AD" w14:textId="77777777" w:rsidR="006C59DA" w:rsidRDefault="00DE6A6A">
      <w:pPr>
        <w:spacing w:line="600" w:lineRule="auto"/>
        <w:ind w:firstLine="709"/>
        <w:contextualSpacing/>
        <w:jc w:val="center"/>
        <w:rPr>
          <w:rFonts w:eastAsia="Times New Roman" w:cs="Times New Roman"/>
          <w:szCs w:val="24"/>
        </w:rPr>
      </w:pPr>
      <w:r w:rsidRPr="0001772E">
        <w:rPr>
          <w:rFonts w:eastAsia="Times New Roman" w:cs="Times New Roman"/>
          <w:szCs w:val="24"/>
        </w:rPr>
        <w:t>(ΜΕΤΑ ΤΗΝ ΗΛΕΚΤΡΟΝΙΚΗ ΚΑΤΑΜΕΤΡΗΣΗ)</w:t>
      </w:r>
    </w:p>
    <w:p w14:paraId="295D75AE" w14:textId="77777777" w:rsidR="006C59DA" w:rsidRDefault="00DE6A6A">
      <w:pPr>
        <w:spacing w:line="600" w:lineRule="auto"/>
        <w:ind w:firstLine="709"/>
        <w:contextualSpacing/>
        <w:jc w:val="both"/>
        <w:rPr>
          <w:rFonts w:eastAsia="SimSun"/>
          <w:szCs w:val="24"/>
          <w:lang w:eastAsia="zh-CN"/>
        </w:rPr>
      </w:pPr>
      <w:r w:rsidRPr="006A60BA">
        <w:rPr>
          <w:rFonts w:eastAsia="SimSun"/>
          <w:b/>
          <w:bCs/>
          <w:shd w:val="clear" w:color="auto" w:fill="FFFFFF"/>
          <w:lang w:eastAsia="zh-CN"/>
        </w:rPr>
        <w:t>ΠΡΟΕΔΡΕ</w:t>
      </w:r>
      <w:r>
        <w:rPr>
          <w:rFonts w:eastAsia="SimSun"/>
          <w:b/>
          <w:bCs/>
          <w:shd w:val="clear" w:color="auto" w:fill="FFFFFF"/>
          <w:lang w:eastAsia="zh-CN"/>
        </w:rPr>
        <w:t>Υ</w:t>
      </w:r>
      <w:r w:rsidRPr="006A60BA">
        <w:rPr>
          <w:rFonts w:eastAsia="SimSun"/>
          <w:b/>
          <w:bCs/>
          <w:shd w:val="clear" w:color="auto" w:fill="FFFFFF"/>
          <w:lang w:eastAsia="zh-CN"/>
        </w:rPr>
        <w:t>ΩΝ (Μάριος Γεωργιάδης):</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sidRPr="00EF3F89">
        <w:rPr>
          <w:rFonts w:eastAsia="SimSun"/>
          <w:szCs w:val="24"/>
          <w:lang w:eastAsia="zh-CN"/>
        </w:rPr>
        <w:t xml:space="preserve"> </w:t>
      </w:r>
    </w:p>
    <w:p w14:paraId="295D75AF" w14:textId="77777777" w:rsidR="006C59DA" w:rsidRDefault="00DE6A6A">
      <w:pPr>
        <w:spacing w:line="600" w:lineRule="auto"/>
        <w:ind w:firstLine="709"/>
        <w:contextualSpacing/>
        <w:jc w:val="both"/>
        <w:rPr>
          <w:rFonts w:eastAsia="SimSun"/>
          <w:szCs w:val="24"/>
          <w:highlight w:val="yellow"/>
          <w:lang w:eastAsia="zh-CN"/>
        </w:rPr>
      </w:pPr>
      <w:r w:rsidRPr="00A30F0F">
        <w:rPr>
          <w:rFonts w:eastAsia="SimSun"/>
          <w:szCs w:val="24"/>
          <w:lang w:eastAsia="zh-CN"/>
        </w:rPr>
        <w:t>«Ενσωμάτωση στην ελληνική νομοθεσία της Οδηγίας 2014/50/ΕΕ του Ευρωπαϊκού</w:t>
      </w:r>
      <w:r w:rsidRPr="00A30F0F">
        <w:rPr>
          <w:rFonts w:eastAsia="SimSun"/>
          <w:szCs w:val="24"/>
          <w:lang w:eastAsia="zh-CN"/>
        </w:rPr>
        <w:t xml:space="preserve"> Κοινοβουλίου και του Συμβουλίου της 16</w:t>
      </w:r>
      <w:r w:rsidRPr="000F5BE5">
        <w:rPr>
          <w:rFonts w:eastAsia="SimSun"/>
          <w:szCs w:val="24"/>
          <w:lang w:eastAsia="zh-CN"/>
        </w:rPr>
        <w:t>ης</w:t>
      </w:r>
      <w:r w:rsidRPr="00A30F0F">
        <w:rPr>
          <w:rFonts w:eastAsia="SimSun"/>
          <w:szCs w:val="24"/>
          <w:lang w:eastAsia="zh-CN"/>
        </w:rPr>
        <w:t xml:space="preserve"> Απριλίου 2014, σχετικά με τις ελάχιστες προϋποθέσεις για την προαγωγή της κινητικότητας των εργαζομένων μεταξύ των κρατών-μελών με τη βελτίωση της απόκτησης και της διατήρησης δικαιωμάτων συμπληρωματικής συνταξιοδό</w:t>
      </w:r>
      <w:r w:rsidRPr="00A30F0F">
        <w:rPr>
          <w:rFonts w:eastAsia="SimSun"/>
          <w:szCs w:val="24"/>
          <w:lang w:eastAsia="zh-CN"/>
        </w:rPr>
        <w:t>τησης (</w:t>
      </w:r>
      <w:r w:rsidRPr="00A30F0F">
        <w:rPr>
          <w:rFonts w:eastAsia="SimSun"/>
          <w:szCs w:val="24"/>
          <w:lang w:val="en-US" w:eastAsia="zh-CN"/>
        </w:rPr>
        <w:t>L</w:t>
      </w:r>
      <w:r w:rsidRPr="00A30F0F">
        <w:rPr>
          <w:rFonts w:eastAsia="SimSun"/>
          <w:szCs w:val="24"/>
          <w:lang w:eastAsia="zh-CN"/>
        </w:rPr>
        <w:t>128/1 της 30.4.2014) και άλλες διατάξεις».</w:t>
      </w:r>
    </w:p>
    <w:tbl>
      <w:tblPr>
        <w:tblW w:w="70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7"/>
        <w:gridCol w:w="1875"/>
        <w:gridCol w:w="2359"/>
        <w:gridCol w:w="1011"/>
        <w:gridCol w:w="222"/>
        <w:gridCol w:w="222"/>
        <w:gridCol w:w="40"/>
      </w:tblGrid>
      <w:tr w:rsidR="006C59DA" w14:paraId="295D75B1" w14:textId="77777777">
        <w:trPr>
          <w:gridAfter w:val="1"/>
          <w:wAfter w:w="40" w:type="dxa"/>
          <w:trHeight w:val="1455"/>
          <w:jc w:val="center"/>
        </w:trPr>
        <w:tc>
          <w:tcPr>
            <w:tcW w:w="6966" w:type="dxa"/>
            <w:gridSpan w:val="6"/>
            <w:tcBorders>
              <w:top w:val="single" w:sz="4" w:space="0" w:color="auto"/>
              <w:left w:val="single" w:sz="4" w:space="0" w:color="auto"/>
              <w:bottom w:val="single" w:sz="4" w:space="0" w:color="auto"/>
              <w:right w:val="single" w:sz="4" w:space="0" w:color="auto"/>
            </w:tcBorders>
            <w:shd w:val="clear" w:color="auto" w:fill="auto"/>
            <w:vAlign w:val="bottom"/>
          </w:tcPr>
          <w:p w14:paraId="295D75B0" w14:textId="77777777" w:rsidR="0041078B" w:rsidRPr="001812EE" w:rsidRDefault="00DE6A6A">
            <w:pPr>
              <w:spacing w:after="118" w:line="480" w:lineRule="auto"/>
              <w:ind w:firstLine="532"/>
              <w:contextualSpacing/>
              <w:rPr>
                <w:rFonts w:ascii="Calibri" w:eastAsia="Times New Roman" w:hAnsi="Calibri" w:cs="Calibri"/>
                <w:color w:val="000000"/>
                <w:szCs w:val="24"/>
              </w:rPr>
            </w:pPr>
          </w:p>
        </w:tc>
      </w:tr>
      <w:tr w:rsidR="006C59DA" w14:paraId="295D75B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B2" w14:textId="77777777" w:rsidR="0041078B" w:rsidRPr="00E83301" w:rsidRDefault="00DE6A6A">
            <w:pPr>
              <w:spacing w:after="118"/>
              <w:contextualSpacing/>
              <w:jc w:val="center"/>
              <w:rPr>
                <w:rFonts w:ascii="Calibri" w:eastAsia="Times New Roman" w:hAnsi="Calibri" w:cs="Calibri"/>
                <w:color w:val="000000"/>
                <w:szCs w:val="24"/>
              </w:rPr>
            </w:pPr>
          </w:p>
        </w:tc>
        <w:tc>
          <w:tcPr>
            <w:tcW w:w="1875" w:type="dxa"/>
            <w:tcBorders>
              <w:top w:val="single" w:sz="4" w:space="0" w:color="auto"/>
              <w:left w:val="nil"/>
              <w:bottom w:val="single" w:sz="4" w:space="0" w:color="auto"/>
              <w:right w:val="nil"/>
            </w:tcBorders>
            <w:shd w:val="clear" w:color="auto" w:fill="auto"/>
            <w:noWrap/>
            <w:vAlign w:val="bottom"/>
            <w:hideMark/>
          </w:tcPr>
          <w:p w14:paraId="295D75B3" w14:textId="77777777" w:rsidR="0041078B" w:rsidRPr="001812EE" w:rsidRDefault="00DE6A6A">
            <w:pPr>
              <w:spacing w:after="118"/>
              <w:contextualSpacing/>
              <w:rPr>
                <w:rFonts w:ascii="Calibri" w:eastAsia="Times New Roman" w:hAnsi="Calibri" w:cs="Calibri"/>
                <w:color w:val="000000"/>
                <w:szCs w:val="24"/>
              </w:rPr>
            </w:pPr>
            <w:proofErr w:type="spellStart"/>
            <w:r w:rsidRPr="001812EE">
              <w:rPr>
                <w:rFonts w:ascii="Calibri" w:eastAsia="Times New Roman" w:hAnsi="Calibri" w:cs="Calibri"/>
                <w:color w:val="000000"/>
                <w:szCs w:val="24"/>
              </w:rPr>
              <w:t>Ημ</w:t>
            </w:r>
            <w:proofErr w:type="spellEnd"/>
            <w:r w:rsidRPr="001812EE">
              <w:rPr>
                <w:rFonts w:ascii="Calibri" w:eastAsia="Times New Roman" w:hAnsi="Calibri" w:cs="Calibri"/>
                <w:color w:val="000000"/>
                <w:szCs w:val="24"/>
              </w:rPr>
              <w:t>/</w:t>
            </w:r>
            <w:proofErr w:type="spellStart"/>
            <w:r w:rsidRPr="001812EE">
              <w:rPr>
                <w:rFonts w:ascii="Calibri" w:eastAsia="Times New Roman" w:hAnsi="Calibri" w:cs="Calibri"/>
                <w:color w:val="000000"/>
                <w:szCs w:val="24"/>
              </w:rPr>
              <w:t>νία</w:t>
            </w:r>
            <w:proofErr w:type="spellEnd"/>
            <w:r w:rsidRPr="001812EE">
              <w:rPr>
                <w:rFonts w:ascii="Calibri" w:eastAsia="Times New Roman" w:hAnsi="Calibri" w:cs="Calibri"/>
                <w:color w:val="000000"/>
                <w:szCs w:val="24"/>
              </w:rPr>
              <w:t>:</w:t>
            </w:r>
          </w:p>
        </w:tc>
        <w:tc>
          <w:tcPr>
            <w:tcW w:w="2359" w:type="dxa"/>
            <w:tcBorders>
              <w:top w:val="single" w:sz="4" w:space="0" w:color="auto"/>
              <w:left w:val="nil"/>
              <w:bottom w:val="single" w:sz="4" w:space="0" w:color="auto"/>
              <w:right w:val="nil"/>
            </w:tcBorders>
            <w:shd w:val="clear" w:color="auto" w:fill="auto"/>
            <w:noWrap/>
            <w:vAlign w:val="bottom"/>
            <w:hideMark/>
          </w:tcPr>
          <w:p w14:paraId="295D75B4" w14:textId="77777777" w:rsidR="0041078B" w:rsidRPr="001812EE" w:rsidRDefault="00DE6A6A">
            <w:pPr>
              <w:spacing w:after="118"/>
              <w:contextualSpacing/>
              <w:jc w:val="right"/>
              <w:rPr>
                <w:rFonts w:ascii="Calibri" w:eastAsia="Times New Roman" w:hAnsi="Calibri" w:cs="Calibri"/>
                <w:color w:val="000000"/>
                <w:szCs w:val="24"/>
              </w:rPr>
            </w:pPr>
            <w:r w:rsidRPr="001812EE">
              <w:rPr>
                <w:rFonts w:ascii="Calibri" w:eastAsia="Times New Roman" w:hAnsi="Calibri" w:cs="Calibri"/>
                <w:color w:val="000000"/>
                <w:szCs w:val="24"/>
              </w:rPr>
              <w:t>8/11/2018</w:t>
            </w:r>
          </w:p>
        </w:tc>
        <w:tc>
          <w:tcPr>
            <w:tcW w:w="1011" w:type="dxa"/>
            <w:tcBorders>
              <w:top w:val="single" w:sz="4" w:space="0" w:color="auto"/>
              <w:left w:val="nil"/>
              <w:bottom w:val="single" w:sz="4" w:space="0" w:color="auto"/>
              <w:right w:val="nil"/>
            </w:tcBorders>
            <w:shd w:val="clear" w:color="auto" w:fill="auto"/>
            <w:noWrap/>
            <w:vAlign w:val="bottom"/>
            <w:hideMark/>
          </w:tcPr>
          <w:p w14:paraId="295D75B5" w14:textId="77777777" w:rsidR="0041078B" w:rsidRPr="001812EE" w:rsidRDefault="00DE6A6A">
            <w:pPr>
              <w:spacing w:after="118"/>
              <w:contextualSpacing/>
              <w:jc w:val="right"/>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B6"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5B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B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C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BA"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5BB" w14:textId="77777777" w:rsidR="0041078B" w:rsidRPr="001812EE"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BC" w14:textId="77777777" w:rsidR="0041078B" w:rsidRPr="001812EE"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BD" w14:textId="77777777" w:rsidR="0041078B" w:rsidRPr="001812EE"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5BE"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5B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C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C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C2" w14:textId="77777777" w:rsidR="0041078B" w:rsidRPr="00E83301" w:rsidRDefault="00DE6A6A">
            <w:pPr>
              <w:spacing w:after="118"/>
              <w:contextualSpacing/>
              <w:rPr>
                <w:rFonts w:ascii="Times New Roman" w:eastAsia="Times New Roman" w:hAnsi="Times New Roman" w:cs="Times New Roman"/>
                <w:sz w:val="20"/>
              </w:rPr>
            </w:pPr>
          </w:p>
        </w:tc>
        <w:tc>
          <w:tcPr>
            <w:tcW w:w="5467" w:type="dxa"/>
            <w:gridSpan w:val="4"/>
            <w:tcBorders>
              <w:top w:val="single" w:sz="4" w:space="0" w:color="auto"/>
              <w:left w:val="nil"/>
              <w:bottom w:val="single" w:sz="4" w:space="0" w:color="auto"/>
              <w:right w:val="nil"/>
            </w:tcBorders>
            <w:shd w:val="clear" w:color="auto" w:fill="auto"/>
            <w:noWrap/>
            <w:vAlign w:val="bottom"/>
            <w:hideMark/>
          </w:tcPr>
          <w:p w14:paraId="295D75C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Επί της Αρχής   ΔΕΚΤΟ ΚΑΤΑ ΠΛΕΙΟΨΗΦΙΑ</w:t>
            </w:r>
          </w:p>
        </w:tc>
        <w:tc>
          <w:tcPr>
            <w:tcW w:w="222" w:type="dxa"/>
            <w:tcBorders>
              <w:top w:val="single" w:sz="4" w:space="0" w:color="auto"/>
              <w:left w:val="nil"/>
              <w:bottom w:val="single" w:sz="4" w:space="0" w:color="auto"/>
              <w:right w:val="nil"/>
            </w:tcBorders>
            <w:shd w:val="clear" w:color="auto" w:fill="auto"/>
            <w:noWrap/>
            <w:vAlign w:val="bottom"/>
            <w:hideMark/>
          </w:tcPr>
          <w:p w14:paraId="295D75C4" w14:textId="77777777" w:rsidR="0041078B" w:rsidRPr="00E83301" w:rsidRDefault="00DE6A6A">
            <w:pPr>
              <w:spacing w:after="118"/>
              <w:contextualSpacing/>
              <w:rPr>
                <w:rFonts w:ascii="Calibri" w:eastAsia="Times New Roman" w:hAnsi="Calibri" w:cs="Calibri"/>
                <w:color w:val="000000"/>
                <w:szCs w:val="24"/>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C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C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C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5C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C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C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5C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C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C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D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C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5D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D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D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5D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D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D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D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D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5D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D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D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5D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D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D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E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D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5E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E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E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5E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E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E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E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E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5E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E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E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5E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E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E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F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E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5F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F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F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5F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F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F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5F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5F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5F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5F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5F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5F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5F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5F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05"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5F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 xml:space="preserve">ΕΝ. </w:t>
            </w:r>
            <w:r w:rsidRPr="00E83301">
              <w:rPr>
                <w:rFonts w:ascii="Calibri" w:eastAsia="Times New Roman" w:hAnsi="Calibri" w:cs="Calibri"/>
                <w:color w:val="000000"/>
                <w:szCs w:val="24"/>
              </w:rPr>
              <w:t>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600"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0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02"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03"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04"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0D"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06"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607"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08"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09"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0A"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0B"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0C"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1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0E"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60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Άρθρο 1 ως έχει   ΔΕΚΤΟ ΚΑΤΑ 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10" w14:textId="77777777" w:rsidR="0041078B" w:rsidRPr="00E83301" w:rsidRDefault="00DE6A6A">
            <w:pPr>
              <w:spacing w:after="118"/>
              <w:contextualSpacing/>
              <w:rPr>
                <w:rFonts w:ascii="Calibri" w:eastAsia="Times New Roman" w:hAnsi="Calibri" w:cs="Calibri"/>
                <w:color w:val="000000"/>
                <w:szCs w:val="24"/>
              </w:rPr>
            </w:pPr>
          </w:p>
        </w:tc>
      </w:tr>
      <w:tr w:rsidR="006C59DA" w14:paraId="295D761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1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61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1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1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1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1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1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2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1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61B"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1C"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1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1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1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2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2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2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62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2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2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2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2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2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3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2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62B"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2C"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2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62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2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3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3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3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63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3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3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63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3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3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4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3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63B"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3C"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3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3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3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4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4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4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64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4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4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4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4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4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50"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64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64B"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4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4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4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4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5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51"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652"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5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54"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55"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5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5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5C"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59"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65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 xml:space="preserve">Άρθρο 2 ως έχει   ΔΕΚΤΟ ΚΑΤΑ </w:t>
            </w:r>
            <w:r w:rsidRPr="00E83301">
              <w:rPr>
                <w:rFonts w:ascii="Calibri" w:eastAsia="Times New Roman" w:hAnsi="Calibri" w:cs="Calibri"/>
                <w:color w:val="000000"/>
                <w:szCs w:val="24"/>
              </w:rPr>
              <w:t>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5B" w14:textId="77777777" w:rsidR="0041078B" w:rsidRPr="00E83301" w:rsidRDefault="00DE6A6A">
            <w:pPr>
              <w:spacing w:after="118"/>
              <w:contextualSpacing/>
              <w:rPr>
                <w:rFonts w:ascii="Calibri" w:eastAsia="Times New Roman" w:hAnsi="Calibri" w:cs="Calibri"/>
                <w:color w:val="000000"/>
                <w:szCs w:val="24"/>
              </w:rPr>
            </w:pPr>
          </w:p>
        </w:tc>
      </w:tr>
      <w:tr w:rsidR="006C59DA" w14:paraId="295D766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5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65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5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6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6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6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6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6C"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6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666"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67"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6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69"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6A"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6B"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7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6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66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6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7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7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7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7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7C"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7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676"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77"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7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679"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7A"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7B"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8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7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67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7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8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68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8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8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8C"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8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686"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87"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8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89"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8A"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8B"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9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8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68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8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9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9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9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9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9B"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69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696"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9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98"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99"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9A"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A3"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9C"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69D"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9E"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9F"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A0"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A1"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A2"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A7"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A4"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6A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Άρθρο 3 ως έχει   ΔΕΚΤΟ ΚΑΤΑ 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A6" w14:textId="77777777" w:rsidR="0041078B" w:rsidRPr="00E83301" w:rsidRDefault="00DE6A6A">
            <w:pPr>
              <w:spacing w:after="118"/>
              <w:contextualSpacing/>
              <w:rPr>
                <w:rFonts w:ascii="Calibri" w:eastAsia="Times New Roman" w:hAnsi="Calibri" w:cs="Calibri"/>
                <w:color w:val="000000"/>
                <w:szCs w:val="24"/>
              </w:rPr>
            </w:pPr>
          </w:p>
        </w:tc>
      </w:tr>
      <w:tr w:rsidR="006C59DA" w14:paraId="295D76AF"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A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6A9"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AA"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A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AC"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AD"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AE"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B7"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B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6B1"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B2"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B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B4"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B5"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B6"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BF"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B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6B9"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BA"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B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BC"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BD"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BE"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C7"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C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6C1"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C2"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C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6C4"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C5"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C6"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CF"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C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6C9"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CA"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C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6CC"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CD"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CE"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D7"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D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6D1"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D2"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D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D4"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D5"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D6"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DF"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D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6D9"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DA"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D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DC"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DD"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DE"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E6"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6E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6E1"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E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E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E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E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E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E7"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6E8"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E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EA"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EB"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6E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E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6F2"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EF"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6F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Άρθρο 4 ως έχει   ΔΕΚΤΟ ΚΑΤΑ 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F1" w14:textId="77777777" w:rsidR="0041078B" w:rsidRPr="00E83301" w:rsidRDefault="00DE6A6A">
            <w:pPr>
              <w:spacing w:after="118"/>
              <w:contextualSpacing/>
              <w:rPr>
                <w:rFonts w:ascii="Calibri" w:eastAsia="Times New Roman" w:hAnsi="Calibri" w:cs="Calibri"/>
                <w:color w:val="000000"/>
                <w:szCs w:val="24"/>
              </w:rPr>
            </w:pPr>
          </w:p>
        </w:tc>
      </w:tr>
      <w:tr w:rsidR="006C59DA" w14:paraId="295D76F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F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6F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F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F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F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6F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6F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02"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6F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6FC"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6FD"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6F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6FF"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00"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01"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0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0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70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0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0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0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0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0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12"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0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70C"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0D"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0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0F"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10"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11"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1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1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71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1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1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1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1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1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22"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1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71C"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1D"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1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1F"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20"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21"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2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2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72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2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2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2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2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2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31"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72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72C"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2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2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2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3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3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32"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733"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3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35"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736"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73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3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3D"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3A"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73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Άρθρο 5 ως έχει   ΔΕΚΤΟ ΚΑΤΑ 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3C" w14:textId="77777777" w:rsidR="0041078B" w:rsidRPr="00E83301" w:rsidRDefault="00DE6A6A">
            <w:pPr>
              <w:spacing w:after="118"/>
              <w:contextualSpacing/>
              <w:rPr>
                <w:rFonts w:ascii="Calibri" w:eastAsia="Times New Roman" w:hAnsi="Calibri" w:cs="Calibri"/>
                <w:color w:val="000000"/>
                <w:szCs w:val="24"/>
              </w:rPr>
            </w:pPr>
          </w:p>
        </w:tc>
      </w:tr>
      <w:tr w:rsidR="006C59DA" w14:paraId="295D7745"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3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73F"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40"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4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42"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43"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44"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4D"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4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747"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48"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4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4A"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4B"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4C"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55"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4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74F"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50"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5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52"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53"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54"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5D"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5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757"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58"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5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5A"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5B"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5C"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65"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5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75F"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60"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6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62"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63"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64"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6D"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6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767"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68"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6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6A"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6B"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6C"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75"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6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76F"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70"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7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72"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73"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74"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7C"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77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777"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7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79"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7A"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7B"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8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7D"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77E"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7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80"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781"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78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8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8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85"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78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 xml:space="preserve">Άρθρο 6 ως έχει   ΔΕΚΤΟ ΚΑΤΑ </w:t>
            </w:r>
            <w:r w:rsidRPr="00E83301">
              <w:rPr>
                <w:rFonts w:ascii="Calibri" w:eastAsia="Times New Roman" w:hAnsi="Calibri" w:cs="Calibri"/>
                <w:color w:val="000000"/>
                <w:szCs w:val="24"/>
              </w:rPr>
              <w:t>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87" w14:textId="77777777" w:rsidR="0041078B" w:rsidRPr="00E83301" w:rsidRDefault="00DE6A6A">
            <w:pPr>
              <w:spacing w:after="118"/>
              <w:contextualSpacing/>
              <w:rPr>
                <w:rFonts w:ascii="Calibri" w:eastAsia="Times New Roman" w:hAnsi="Calibri" w:cs="Calibri"/>
                <w:color w:val="000000"/>
                <w:szCs w:val="24"/>
              </w:rPr>
            </w:pPr>
          </w:p>
        </w:tc>
      </w:tr>
      <w:tr w:rsidR="006C59DA" w14:paraId="295D779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8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78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8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8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8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8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8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9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9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792"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9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9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95"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9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9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A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9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79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9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9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9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9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9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A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A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7A2"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A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A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A5"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A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A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B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A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7A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A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A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A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A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A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B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B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7B2"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B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B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B5"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B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B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C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B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7B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B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B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B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B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B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C7"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7C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7C2"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C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C4"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C5"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C6"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CF"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C8"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7C9"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CA"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CB"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7CC"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7CD"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CE"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D3"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D0"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7D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Άρθρο 7 ως έχει   ΔΕΚΤΟ ΚΑΤΑ 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D2" w14:textId="77777777" w:rsidR="0041078B" w:rsidRPr="00E83301" w:rsidRDefault="00DE6A6A">
            <w:pPr>
              <w:spacing w:after="118"/>
              <w:contextualSpacing/>
              <w:rPr>
                <w:rFonts w:ascii="Calibri" w:eastAsia="Times New Roman" w:hAnsi="Calibri" w:cs="Calibri"/>
                <w:color w:val="000000"/>
                <w:szCs w:val="24"/>
              </w:rPr>
            </w:pPr>
          </w:p>
        </w:tc>
      </w:tr>
      <w:tr w:rsidR="006C59DA" w14:paraId="295D77DB"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D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7D5"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D6"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D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D8"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D9"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DA"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E3"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D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7DD"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DE"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D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E0"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E1"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E2"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EB"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E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7E5"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E6"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E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7E8"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E9"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EA"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F3"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E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7ED"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EE"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E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F0"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F1"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F2"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7FB"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F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7F5"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F6"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F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7F8"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7F9"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7FA"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03"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7F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7FD"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7FE"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7F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00"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01"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02"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0B"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0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805"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06"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0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08"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09"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0A"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12"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80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80D"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0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0F"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10"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11"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1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13"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814"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1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16"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17"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1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1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1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1B"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81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Άρθρο 8 ως έχει   ΔΕΚΤΟ ΚΑΤΑ 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1D" w14:textId="77777777" w:rsidR="0041078B" w:rsidRPr="00E83301" w:rsidRDefault="00DE6A6A">
            <w:pPr>
              <w:spacing w:after="118"/>
              <w:contextualSpacing/>
              <w:rPr>
                <w:rFonts w:ascii="Calibri" w:eastAsia="Times New Roman" w:hAnsi="Calibri" w:cs="Calibri"/>
                <w:color w:val="000000"/>
                <w:szCs w:val="24"/>
              </w:rPr>
            </w:pPr>
          </w:p>
        </w:tc>
      </w:tr>
      <w:tr w:rsidR="006C59DA" w14:paraId="295D782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1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82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2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2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2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2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2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2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2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82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2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2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2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2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2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3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2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83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3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3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3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3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3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3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3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83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3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3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83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3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3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4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3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84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4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4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84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4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4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4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4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84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4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4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4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4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4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5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4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85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5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5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5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5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5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5D"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85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858"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5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5A"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5B"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5C"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65"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5E"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85F"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60"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61"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62"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63"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64"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68" w14:textId="77777777">
        <w:trPr>
          <w:gridAfter w:val="1"/>
          <w:wAfter w:w="40" w:type="dxa"/>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66"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single" w:sz="4" w:space="0" w:color="auto"/>
            </w:tcBorders>
            <w:shd w:val="clear" w:color="auto" w:fill="auto"/>
            <w:noWrap/>
            <w:vAlign w:val="bottom"/>
            <w:hideMark/>
          </w:tcPr>
          <w:p w14:paraId="295D786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Υπ. Τροπ. 1795/140 ως έχει   ΔΕΚΤΟ ΚΑΤΑ ΠΛΕΙΟΨΗΦΙΑ</w:t>
            </w:r>
          </w:p>
        </w:tc>
      </w:tr>
      <w:tr w:rsidR="006C59DA" w14:paraId="295D787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6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86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6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6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6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6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6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7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7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872"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7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7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875"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7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7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8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7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87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7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7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7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7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7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8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8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882"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8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8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ΠΡΝ</w:t>
            </w:r>
          </w:p>
        </w:tc>
        <w:tc>
          <w:tcPr>
            <w:tcW w:w="222" w:type="dxa"/>
            <w:tcBorders>
              <w:top w:val="single" w:sz="4" w:space="0" w:color="auto"/>
              <w:left w:val="nil"/>
              <w:bottom w:val="single" w:sz="4" w:space="0" w:color="auto"/>
              <w:right w:val="nil"/>
            </w:tcBorders>
            <w:shd w:val="clear" w:color="auto" w:fill="auto"/>
            <w:noWrap/>
            <w:vAlign w:val="bottom"/>
            <w:hideMark/>
          </w:tcPr>
          <w:p w14:paraId="295D7885"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8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8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9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8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88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8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8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ΠΡΝ</w:t>
            </w:r>
          </w:p>
        </w:tc>
        <w:tc>
          <w:tcPr>
            <w:tcW w:w="222" w:type="dxa"/>
            <w:tcBorders>
              <w:top w:val="single" w:sz="4" w:space="0" w:color="auto"/>
              <w:left w:val="nil"/>
              <w:bottom w:val="single" w:sz="4" w:space="0" w:color="auto"/>
              <w:right w:val="nil"/>
            </w:tcBorders>
            <w:shd w:val="clear" w:color="auto" w:fill="auto"/>
            <w:noWrap/>
            <w:vAlign w:val="bottom"/>
            <w:hideMark/>
          </w:tcPr>
          <w:p w14:paraId="295D788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8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8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9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9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892"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9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94"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95"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9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9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A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99"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89A"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9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9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9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9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9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A7"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8A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8A2"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A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A4"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A5"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A6"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AF"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A8"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8A9"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AA"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AB"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AC"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AD"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AE"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B2" w14:textId="77777777">
        <w:trPr>
          <w:gridAfter w:val="1"/>
          <w:wAfter w:w="40" w:type="dxa"/>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B0"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single" w:sz="4" w:space="0" w:color="auto"/>
            </w:tcBorders>
            <w:shd w:val="clear" w:color="auto" w:fill="auto"/>
            <w:noWrap/>
            <w:vAlign w:val="bottom"/>
            <w:hideMark/>
          </w:tcPr>
          <w:p w14:paraId="295D78B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 xml:space="preserve">Υπ. Τροπ. 1796/141 </w:t>
            </w:r>
            <w:r w:rsidRPr="00E83301">
              <w:rPr>
                <w:rFonts w:ascii="Calibri" w:eastAsia="Times New Roman" w:hAnsi="Calibri" w:cs="Calibri"/>
                <w:color w:val="000000"/>
                <w:szCs w:val="24"/>
              </w:rPr>
              <w:t>όπως τροπ.   ΔΕΚΤΟ ΚΑΤΑ ΠΛΕΙΟΨΗΦΙΑ</w:t>
            </w:r>
          </w:p>
        </w:tc>
      </w:tr>
      <w:tr w:rsidR="006C59DA" w14:paraId="295D78B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B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8B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B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B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B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B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B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C2"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B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8BC"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BD"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B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BF"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C0"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C1"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C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C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8C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C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C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C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C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C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D2"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C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8CC"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CD"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C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ΠΡΝ</w:t>
            </w:r>
          </w:p>
        </w:tc>
        <w:tc>
          <w:tcPr>
            <w:tcW w:w="222" w:type="dxa"/>
            <w:tcBorders>
              <w:top w:val="single" w:sz="4" w:space="0" w:color="auto"/>
              <w:left w:val="nil"/>
              <w:bottom w:val="single" w:sz="4" w:space="0" w:color="auto"/>
              <w:right w:val="nil"/>
            </w:tcBorders>
            <w:shd w:val="clear" w:color="auto" w:fill="auto"/>
            <w:noWrap/>
            <w:vAlign w:val="bottom"/>
            <w:hideMark/>
          </w:tcPr>
          <w:p w14:paraId="295D78CF"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D0"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D1"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D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D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8D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D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D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D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D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D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E2"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D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8DC"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DD"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DE"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DF"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E0"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E1"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EA"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E3"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8E4"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E5"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E6"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E7"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E8"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E9"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F1"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8EB"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8EC"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E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8E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8E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F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F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F2"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8F3"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F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8F5"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F6"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8F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8F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8FC" w14:textId="77777777">
        <w:trPr>
          <w:gridAfter w:val="1"/>
          <w:wAfter w:w="40" w:type="dxa"/>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FA"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single" w:sz="4" w:space="0" w:color="auto"/>
            </w:tcBorders>
            <w:shd w:val="clear" w:color="auto" w:fill="auto"/>
            <w:noWrap/>
            <w:vAlign w:val="bottom"/>
            <w:hideMark/>
          </w:tcPr>
          <w:p w14:paraId="295D78FB" w14:textId="77777777" w:rsidR="0041078B" w:rsidRPr="00E83301" w:rsidRDefault="00DE6A6A">
            <w:pPr>
              <w:spacing w:after="118"/>
              <w:contextualSpacing/>
              <w:rPr>
                <w:rFonts w:ascii="Calibri" w:eastAsia="Times New Roman" w:hAnsi="Calibri" w:cs="Calibri"/>
                <w:color w:val="000000"/>
                <w:szCs w:val="24"/>
              </w:rPr>
            </w:pPr>
            <w:proofErr w:type="spellStart"/>
            <w:r w:rsidRPr="00E83301">
              <w:rPr>
                <w:rFonts w:ascii="Calibri" w:eastAsia="Times New Roman" w:hAnsi="Calibri" w:cs="Calibri"/>
                <w:color w:val="000000"/>
                <w:szCs w:val="24"/>
              </w:rPr>
              <w:t>Βουλ</w:t>
            </w:r>
            <w:proofErr w:type="spellEnd"/>
            <w:r w:rsidRPr="00E83301">
              <w:rPr>
                <w:rFonts w:ascii="Calibri" w:eastAsia="Times New Roman" w:hAnsi="Calibri" w:cs="Calibri"/>
                <w:color w:val="000000"/>
                <w:szCs w:val="24"/>
              </w:rPr>
              <w:t>. Τροπ. 1797/142 ως έχει   ΔΕΚΤΟ ΚΑΤΑ ΠΛΕΙΟΨΗΦΙΑ</w:t>
            </w:r>
          </w:p>
        </w:tc>
      </w:tr>
      <w:tr w:rsidR="006C59DA" w14:paraId="295D790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8F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8F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8F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0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0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0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0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0C"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0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906"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07"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0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909"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0A"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0B"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1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0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90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0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1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1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1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1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1C"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1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916"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17"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1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919"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1A"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1B"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2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1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91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1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2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ΠΡΝ</w:t>
            </w:r>
          </w:p>
        </w:tc>
        <w:tc>
          <w:tcPr>
            <w:tcW w:w="222" w:type="dxa"/>
            <w:tcBorders>
              <w:top w:val="single" w:sz="4" w:space="0" w:color="auto"/>
              <w:left w:val="nil"/>
              <w:bottom w:val="single" w:sz="4" w:space="0" w:color="auto"/>
              <w:right w:val="nil"/>
            </w:tcBorders>
            <w:shd w:val="clear" w:color="auto" w:fill="auto"/>
            <w:noWrap/>
            <w:vAlign w:val="bottom"/>
            <w:hideMark/>
          </w:tcPr>
          <w:p w14:paraId="295D792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2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2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2C"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2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926"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27"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28"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29"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2A"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2B"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34"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2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92E"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2F"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30"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ΠΡΝ</w:t>
            </w:r>
          </w:p>
        </w:tc>
        <w:tc>
          <w:tcPr>
            <w:tcW w:w="222" w:type="dxa"/>
            <w:tcBorders>
              <w:top w:val="single" w:sz="4" w:space="0" w:color="auto"/>
              <w:left w:val="nil"/>
              <w:bottom w:val="single" w:sz="4" w:space="0" w:color="auto"/>
              <w:right w:val="nil"/>
            </w:tcBorders>
            <w:shd w:val="clear" w:color="auto" w:fill="auto"/>
            <w:noWrap/>
            <w:vAlign w:val="bottom"/>
            <w:hideMark/>
          </w:tcPr>
          <w:p w14:paraId="295D7931"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32"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33"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3B"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93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936"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3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38"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39"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3A"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43"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3C"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93D"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3E"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3F"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40"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41"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42"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46" w14:textId="77777777">
        <w:trPr>
          <w:gridAfter w:val="1"/>
          <w:wAfter w:w="40" w:type="dxa"/>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44"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single" w:sz="4" w:space="0" w:color="auto"/>
            </w:tcBorders>
            <w:shd w:val="clear" w:color="auto" w:fill="auto"/>
            <w:noWrap/>
            <w:vAlign w:val="bottom"/>
            <w:hideMark/>
          </w:tcPr>
          <w:p w14:paraId="295D794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Ακροτελεύτιο άρθρο όπως τροπ.   ΔΕΚΤΟ ΚΑΤΑ ΠΛΕΙΟΨΗΦΙΑ</w:t>
            </w:r>
          </w:p>
        </w:tc>
      </w:tr>
      <w:tr w:rsidR="006C59DA" w14:paraId="295D794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4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94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4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4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4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4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4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5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4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95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5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5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5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5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5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5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5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95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5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5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5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5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5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6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5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96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6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6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96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6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6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6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6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96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6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6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96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6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6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76"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6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970"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71"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7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73"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74"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75"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7E"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77"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978"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79"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7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7B"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7C"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7D"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85"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97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980"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81"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82"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83"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84"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8D"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86"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987"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88"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89"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8A"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8B"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8C"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9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8E" w14:textId="77777777" w:rsidR="0041078B" w:rsidRPr="00E83301" w:rsidRDefault="00DE6A6A">
            <w:pPr>
              <w:spacing w:after="118"/>
              <w:contextualSpacing/>
              <w:rPr>
                <w:rFonts w:ascii="Times New Roman" w:eastAsia="Times New Roman" w:hAnsi="Times New Roman" w:cs="Times New Roman"/>
                <w:sz w:val="20"/>
              </w:rPr>
            </w:pPr>
          </w:p>
        </w:tc>
        <w:tc>
          <w:tcPr>
            <w:tcW w:w="5689" w:type="dxa"/>
            <w:gridSpan w:val="5"/>
            <w:tcBorders>
              <w:top w:val="single" w:sz="4" w:space="0" w:color="auto"/>
              <w:left w:val="nil"/>
              <w:bottom w:val="single" w:sz="4" w:space="0" w:color="auto"/>
              <w:right w:val="nil"/>
            </w:tcBorders>
            <w:shd w:val="clear" w:color="auto" w:fill="auto"/>
            <w:noWrap/>
            <w:vAlign w:val="bottom"/>
            <w:hideMark/>
          </w:tcPr>
          <w:p w14:paraId="295D798F"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Επί του Συνόλου   ΔΕΚΤΟ ΚΑΤΑ ΠΛΕΙΟΨΗΦΙΑ</w:t>
            </w: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90" w14:textId="77777777" w:rsidR="0041078B" w:rsidRPr="00E83301" w:rsidRDefault="00DE6A6A">
            <w:pPr>
              <w:spacing w:after="118"/>
              <w:contextualSpacing/>
              <w:rPr>
                <w:rFonts w:ascii="Calibri" w:eastAsia="Times New Roman" w:hAnsi="Calibri" w:cs="Calibri"/>
                <w:color w:val="000000"/>
                <w:szCs w:val="24"/>
              </w:rPr>
            </w:pPr>
          </w:p>
        </w:tc>
      </w:tr>
      <w:tr w:rsidR="006C59DA" w14:paraId="295D799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9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ΣΥΡΙΖΑ:</w:t>
            </w:r>
          </w:p>
        </w:tc>
        <w:tc>
          <w:tcPr>
            <w:tcW w:w="1875" w:type="dxa"/>
            <w:tcBorders>
              <w:top w:val="single" w:sz="4" w:space="0" w:color="auto"/>
              <w:left w:val="nil"/>
              <w:bottom w:val="single" w:sz="4" w:space="0" w:color="auto"/>
              <w:right w:val="nil"/>
            </w:tcBorders>
            <w:shd w:val="clear" w:color="auto" w:fill="auto"/>
            <w:noWrap/>
            <w:vAlign w:val="bottom"/>
            <w:hideMark/>
          </w:tcPr>
          <w:p w14:paraId="295D799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9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9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9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9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9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A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9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Ν.Δ:</w:t>
            </w:r>
          </w:p>
        </w:tc>
        <w:tc>
          <w:tcPr>
            <w:tcW w:w="1875" w:type="dxa"/>
            <w:tcBorders>
              <w:top w:val="single" w:sz="4" w:space="0" w:color="auto"/>
              <w:left w:val="nil"/>
              <w:bottom w:val="single" w:sz="4" w:space="0" w:color="auto"/>
              <w:right w:val="nil"/>
            </w:tcBorders>
            <w:shd w:val="clear" w:color="auto" w:fill="auto"/>
            <w:noWrap/>
            <w:vAlign w:val="bottom"/>
            <w:hideMark/>
          </w:tcPr>
          <w:p w14:paraId="295D799B"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9C"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9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9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9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A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A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A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ΔΗ.ΣΥ:</w:t>
            </w:r>
          </w:p>
        </w:tc>
        <w:tc>
          <w:tcPr>
            <w:tcW w:w="1875" w:type="dxa"/>
            <w:tcBorders>
              <w:top w:val="single" w:sz="4" w:space="0" w:color="auto"/>
              <w:left w:val="nil"/>
              <w:bottom w:val="single" w:sz="4" w:space="0" w:color="auto"/>
              <w:right w:val="nil"/>
            </w:tcBorders>
            <w:shd w:val="clear" w:color="auto" w:fill="auto"/>
            <w:noWrap/>
            <w:vAlign w:val="bottom"/>
            <w:hideMark/>
          </w:tcPr>
          <w:p w14:paraId="295D79A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A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A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A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A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A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B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A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Χ.Α:</w:t>
            </w:r>
          </w:p>
        </w:tc>
        <w:tc>
          <w:tcPr>
            <w:tcW w:w="1875" w:type="dxa"/>
            <w:tcBorders>
              <w:top w:val="single" w:sz="4" w:space="0" w:color="auto"/>
              <w:left w:val="nil"/>
              <w:bottom w:val="single" w:sz="4" w:space="0" w:color="auto"/>
              <w:right w:val="nil"/>
            </w:tcBorders>
            <w:shd w:val="clear" w:color="auto" w:fill="auto"/>
            <w:noWrap/>
            <w:vAlign w:val="bottom"/>
            <w:hideMark/>
          </w:tcPr>
          <w:p w14:paraId="295D79AB"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AC"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A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9A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A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B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B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B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Κ.Κ.Ε:</w:t>
            </w:r>
          </w:p>
        </w:tc>
        <w:tc>
          <w:tcPr>
            <w:tcW w:w="1875" w:type="dxa"/>
            <w:tcBorders>
              <w:top w:val="single" w:sz="4" w:space="0" w:color="auto"/>
              <w:left w:val="nil"/>
              <w:bottom w:val="single" w:sz="4" w:space="0" w:color="auto"/>
              <w:right w:val="nil"/>
            </w:tcBorders>
            <w:shd w:val="clear" w:color="auto" w:fill="auto"/>
            <w:noWrap/>
            <w:vAlign w:val="bottom"/>
            <w:hideMark/>
          </w:tcPr>
          <w:p w14:paraId="295D79B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B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B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OXI</w:t>
            </w:r>
          </w:p>
        </w:tc>
        <w:tc>
          <w:tcPr>
            <w:tcW w:w="222" w:type="dxa"/>
            <w:tcBorders>
              <w:top w:val="single" w:sz="4" w:space="0" w:color="auto"/>
              <w:left w:val="nil"/>
              <w:bottom w:val="single" w:sz="4" w:space="0" w:color="auto"/>
              <w:right w:val="nil"/>
            </w:tcBorders>
            <w:shd w:val="clear" w:color="auto" w:fill="auto"/>
            <w:noWrap/>
            <w:vAlign w:val="bottom"/>
            <w:hideMark/>
          </w:tcPr>
          <w:p w14:paraId="295D79B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B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B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C1"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B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ΑΝ.ΕΛ:</w:t>
            </w:r>
          </w:p>
        </w:tc>
        <w:tc>
          <w:tcPr>
            <w:tcW w:w="1875" w:type="dxa"/>
            <w:tcBorders>
              <w:top w:val="single" w:sz="4" w:space="0" w:color="auto"/>
              <w:left w:val="nil"/>
              <w:bottom w:val="single" w:sz="4" w:space="0" w:color="auto"/>
              <w:right w:val="nil"/>
            </w:tcBorders>
            <w:shd w:val="clear" w:color="auto" w:fill="auto"/>
            <w:noWrap/>
            <w:vAlign w:val="bottom"/>
            <w:hideMark/>
          </w:tcPr>
          <w:p w14:paraId="295D79BB"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BC"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BD"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BE"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BF"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C0"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C9"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C2"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ΠΟΤΑΜΙ:</w:t>
            </w:r>
          </w:p>
        </w:tc>
        <w:tc>
          <w:tcPr>
            <w:tcW w:w="1875" w:type="dxa"/>
            <w:tcBorders>
              <w:top w:val="single" w:sz="4" w:space="0" w:color="auto"/>
              <w:left w:val="nil"/>
              <w:bottom w:val="single" w:sz="4" w:space="0" w:color="auto"/>
              <w:right w:val="nil"/>
            </w:tcBorders>
            <w:shd w:val="clear" w:color="auto" w:fill="auto"/>
            <w:noWrap/>
            <w:vAlign w:val="bottom"/>
            <w:hideMark/>
          </w:tcPr>
          <w:p w14:paraId="295D79C3" w14:textId="77777777" w:rsidR="0041078B" w:rsidRPr="00E83301" w:rsidRDefault="00DE6A6A">
            <w:pPr>
              <w:spacing w:after="118"/>
              <w:contextualSpacing/>
              <w:rPr>
                <w:rFonts w:ascii="Calibri" w:eastAsia="Times New Roman" w:hAnsi="Calibri" w:cs="Calibri"/>
                <w:color w:val="000000"/>
                <w:szCs w:val="24"/>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C4"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C5"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C6"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C7"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C8"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D0" w14:textId="77777777">
        <w:trPr>
          <w:trHeight w:val="300"/>
          <w:jc w:val="center"/>
        </w:trPr>
        <w:tc>
          <w:tcPr>
            <w:tcW w:w="3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295D79CA"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ΕΝ. ΚΕΝΤΡΩΩΝ:</w:t>
            </w:r>
          </w:p>
        </w:tc>
        <w:tc>
          <w:tcPr>
            <w:tcW w:w="2359" w:type="dxa"/>
            <w:tcBorders>
              <w:top w:val="single" w:sz="4" w:space="0" w:color="auto"/>
              <w:left w:val="nil"/>
              <w:bottom w:val="single" w:sz="4" w:space="0" w:color="auto"/>
              <w:right w:val="nil"/>
            </w:tcBorders>
            <w:shd w:val="clear" w:color="auto" w:fill="auto"/>
            <w:noWrap/>
            <w:vAlign w:val="bottom"/>
            <w:hideMark/>
          </w:tcPr>
          <w:p w14:paraId="295D79CB" w14:textId="77777777" w:rsidR="0041078B" w:rsidRPr="00E83301" w:rsidRDefault="00DE6A6A">
            <w:pPr>
              <w:spacing w:after="118"/>
              <w:contextualSpacing/>
              <w:rPr>
                <w:rFonts w:ascii="Calibri" w:eastAsia="Times New Roman" w:hAnsi="Calibri" w:cs="Calibri"/>
                <w:color w:val="000000"/>
                <w:szCs w:val="24"/>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CC" w14:textId="77777777" w:rsidR="0041078B" w:rsidRPr="00E83301" w:rsidRDefault="00DE6A6A">
            <w:pPr>
              <w:spacing w:after="118"/>
              <w:contextualSpacing/>
              <w:rPr>
                <w:rFonts w:ascii="Calibri" w:eastAsia="Times New Roman" w:hAnsi="Calibri" w:cs="Calibri"/>
                <w:color w:val="000000"/>
                <w:szCs w:val="24"/>
              </w:rPr>
            </w:pPr>
            <w:r w:rsidRPr="00E83301">
              <w:rPr>
                <w:rFonts w:ascii="Calibri" w:eastAsia="Times New Roman" w:hAnsi="Calibri" w:cs="Calibri"/>
                <w:color w:val="000000"/>
                <w:szCs w:val="24"/>
              </w:rPr>
              <w:t>ΝΑΙ</w:t>
            </w:r>
          </w:p>
        </w:tc>
        <w:tc>
          <w:tcPr>
            <w:tcW w:w="222" w:type="dxa"/>
            <w:tcBorders>
              <w:top w:val="single" w:sz="4" w:space="0" w:color="auto"/>
              <w:left w:val="nil"/>
              <w:bottom w:val="single" w:sz="4" w:space="0" w:color="auto"/>
              <w:right w:val="nil"/>
            </w:tcBorders>
            <w:shd w:val="clear" w:color="auto" w:fill="auto"/>
            <w:noWrap/>
            <w:vAlign w:val="bottom"/>
            <w:hideMark/>
          </w:tcPr>
          <w:p w14:paraId="295D79CD" w14:textId="77777777" w:rsidR="0041078B" w:rsidRPr="00E83301" w:rsidRDefault="00DE6A6A">
            <w:pPr>
              <w:spacing w:after="118"/>
              <w:contextualSpacing/>
              <w:rPr>
                <w:rFonts w:ascii="Calibri" w:eastAsia="Times New Roman" w:hAnsi="Calibri" w:cs="Calibri"/>
                <w:color w:val="000000"/>
                <w:szCs w:val="24"/>
              </w:rPr>
            </w:pPr>
          </w:p>
        </w:tc>
        <w:tc>
          <w:tcPr>
            <w:tcW w:w="222" w:type="dxa"/>
            <w:tcBorders>
              <w:top w:val="single" w:sz="4" w:space="0" w:color="auto"/>
              <w:left w:val="nil"/>
              <w:bottom w:val="single" w:sz="4" w:space="0" w:color="auto"/>
              <w:right w:val="nil"/>
            </w:tcBorders>
            <w:shd w:val="clear" w:color="auto" w:fill="auto"/>
            <w:noWrap/>
            <w:vAlign w:val="bottom"/>
            <w:hideMark/>
          </w:tcPr>
          <w:p w14:paraId="295D79C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CF"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D8"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D1"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9D2"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D3"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D4"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D5"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D6"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D7" w14:textId="77777777" w:rsidR="0041078B" w:rsidRPr="00E83301" w:rsidRDefault="00DE6A6A">
            <w:pPr>
              <w:spacing w:after="118"/>
              <w:contextualSpacing/>
              <w:rPr>
                <w:rFonts w:ascii="Times New Roman" w:eastAsia="Times New Roman" w:hAnsi="Times New Roman" w:cs="Times New Roman"/>
                <w:sz w:val="20"/>
              </w:rPr>
            </w:pPr>
          </w:p>
        </w:tc>
      </w:tr>
      <w:tr w:rsidR="006C59DA" w14:paraId="295D79E0" w14:textId="77777777">
        <w:trPr>
          <w:trHeight w:val="300"/>
          <w:jc w:val="center"/>
        </w:trPr>
        <w:tc>
          <w:tcPr>
            <w:tcW w:w="1277" w:type="dxa"/>
            <w:tcBorders>
              <w:top w:val="single" w:sz="4" w:space="0" w:color="auto"/>
              <w:left w:val="single" w:sz="4" w:space="0" w:color="auto"/>
              <w:bottom w:val="single" w:sz="4" w:space="0" w:color="auto"/>
              <w:right w:val="nil"/>
            </w:tcBorders>
            <w:shd w:val="clear" w:color="auto" w:fill="auto"/>
            <w:noWrap/>
            <w:vAlign w:val="bottom"/>
            <w:hideMark/>
          </w:tcPr>
          <w:p w14:paraId="295D79D9" w14:textId="77777777" w:rsidR="0041078B" w:rsidRPr="00E83301" w:rsidRDefault="00DE6A6A">
            <w:pPr>
              <w:spacing w:after="118"/>
              <w:contextualSpacing/>
              <w:rPr>
                <w:rFonts w:ascii="Times New Roman" w:eastAsia="Times New Roman" w:hAnsi="Times New Roman" w:cs="Times New Roman"/>
                <w:sz w:val="20"/>
              </w:rPr>
            </w:pPr>
          </w:p>
        </w:tc>
        <w:tc>
          <w:tcPr>
            <w:tcW w:w="1875" w:type="dxa"/>
            <w:tcBorders>
              <w:top w:val="single" w:sz="4" w:space="0" w:color="auto"/>
              <w:left w:val="nil"/>
              <w:bottom w:val="single" w:sz="4" w:space="0" w:color="auto"/>
              <w:right w:val="nil"/>
            </w:tcBorders>
            <w:shd w:val="clear" w:color="auto" w:fill="auto"/>
            <w:noWrap/>
            <w:vAlign w:val="bottom"/>
            <w:hideMark/>
          </w:tcPr>
          <w:p w14:paraId="295D79DA" w14:textId="77777777" w:rsidR="0041078B" w:rsidRPr="00E83301" w:rsidRDefault="00DE6A6A">
            <w:pPr>
              <w:spacing w:after="118"/>
              <w:contextualSpacing/>
              <w:rPr>
                <w:rFonts w:ascii="Times New Roman" w:eastAsia="Times New Roman" w:hAnsi="Times New Roman" w:cs="Times New Roman"/>
                <w:sz w:val="20"/>
              </w:rPr>
            </w:pPr>
          </w:p>
        </w:tc>
        <w:tc>
          <w:tcPr>
            <w:tcW w:w="2359" w:type="dxa"/>
            <w:tcBorders>
              <w:top w:val="single" w:sz="4" w:space="0" w:color="auto"/>
              <w:left w:val="nil"/>
              <w:bottom w:val="single" w:sz="4" w:space="0" w:color="auto"/>
              <w:right w:val="nil"/>
            </w:tcBorders>
            <w:shd w:val="clear" w:color="auto" w:fill="auto"/>
            <w:noWrap/>
            <w:vAlign w:val="bottom"/>
            <w:hideMark/>
          </w:tcPr>
          <w:p w14:paraId="295D79DB" w14:textId="77777777" w:rsidR="0041078B" w:rsidRPr="00E83301" w:rsidRDefault="00DE6A6A">
            <w:pPr>
              <w:spacing w:after="118"/>
              <w:contextualSpacing/>
              <w:rPr>
                <w:rFonts w:ascii="Times New Roman" w:eastAsia="Times New Roman" w:hAnsi="Times New Roman" w:cs="Times New Roman"/>
                <w:sz w:val="20"/>
              </w:rPr>
            </w:pPr>
          </w:p>
        </w:tc>
        <w:tc>
          <w:tcPr>
            <w:tcW w:w="1011" w:type="dxa"/>
            <w:tcBorders>
              <w:top w:val="single" w:sz="4" w:space="0" w:color="auto"/>
              <w:left w:val="nil"/>
              <w:bottom w:val="single" w:sz="4" w:space="0" w:color="auto"/>
              <w:right w:val="nil"/>
            </w:tcBorders>
            <w:shd w:val="clear" w:color="auto" w:fill="auto"/>
            <w:noWrap/>
            <w:vAlign w:val="bottom"/>
            <w:hideMark/>
          </w:tcPr>
          <w:p w14:paraId="295D79DC"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DD" w14:textId="77777777" w:rsidR="0041078B" w:rsidRPr="00E83301" w:rsidRDefault="00DE6A6A">
            <w:pPr>
              <w:spacing w:after="118"/>
              <w:contextualSpacing/>
              <w:rPr>
                <w:rFonts w:ascii="Times New Roman" w:eastAsia="Times New Roman" w:hAnsi="Times New Roman" w:cs="Times New Roman"/>
                <w:sz w:val="20"/>
              </w:rPr>
            </w:pPr>
          </w:p>
        </w:tc>
        <w:tc>
          <w:tcPr>
            <w:tcW w:w="222" w:type="dxa"/>
            <w:tcBorders>
              <w:top w:val="single" w:sz="4" w:space="0" w:color="auto"/>
              <w:left w:val="nil"/>
              <w:bottom w:val="single" w:sz="4" w:space="0" w:color="auto"/>
              <w:right w:val="nil"/>
            </w:tcBorders>
            <w:shd w:val="clear" w:color="auto" w:fill="auto"/>
            <w:noWrap/>
            <w:vAlign w:val="bottom"/>
            <w:hideMark/>
          </w:tcPr>
          <w:p w14:paraId="295D79DE" w14:textId="77777777" w:rsidR="0041078B" w:rsidRPr="00E83301" w:rsidRDefault="00DE6A6A">
            <w:pPr>
              <w:spacing w:after="118"/>
              <w:contextualSpacing/>
              <w:rPr>
                <w:rFonts w:ascii="Times New Roman" w:eastAsia="Times New Roman" w:hAnsi="Times New Roman" w:cs="Times New Roman"/>
                <w:sz w:val="20"/>
              </w:rPr>
            </w:pPr>
          </w:p>
        </w:tc>
        <w:tc>
          <w:tcPr>
            <w:tcW w:w="40" w:type="dxa"/>
            <w:tcBorders>
              <w:top w:val="single" w:sz="4" w:space="0" w:color="auto"/>
              <w:left w:val="nil"/>
              <w:bottom w:val="single" w:sz="4" w:space="0" w:color="auto"/>
              <w:right w:val="single" w:sz="4" w:space="0" w:color="auto"/>
            </w:tcBorders>
            <w:shd w:val="clear" w:color="auto" w:fill="auto"/>
            <w:noWrap/>
            <w:vAlign w:val="bottom"/>
            <w:hideMark/>
          </w:tcPr>
          <w:p w14:paraId="295D79DF" w14:textId="77777777" w:rsidR="0041078B" w:rsidRPr="00E83301" w:rsidRDefault="00DE6A6A">
            <w:pPr>
              <w:spacing w:after="118"/>
              <w:contextualSpacing/>
              <w:rPr>
                <w:rFonts w:ascii="Times New Roman" w:eastAsia="Times New Roman" w:hAnsi="Times New Roman" w:cs="Times New Roman"/>
                <w:sz w:val="20"/>
              </w:rPr>
            </w:pPr>
          </w:p>
        </w:tc>
      </w:tr>
    </w:tbl>
    <w:p w14:paraId="295D79E1" w14:textId="77777777" w:rsidR="006C59DA" w:rsidRDefault="006C59DA">
      <w:pPr>
        <w:contextualSpacing/>
        <w:rPr>
          <w:rFonts w:eastAsia="SimSun"/>
          <w:szCs w:val="24"/>
          <w:highlight w:val="yellow"/>
          <w:lang w:eastAsia="zh-CN"/>
        </w:rPr>
      </w:pPr>
    </w:p>
    <w:p w14:paraId="295D79E2" w14:textId="77777777" w:rsidR="006C59DA" w:rsidRDefault="00DE6A6A">
      <w:pPr>
        <w:spacing w:line="600" w:lineRule="auto"/>
        <w:ind w:firstLine="709"/>
        <w:contextualSpacing/>
        <w:jc w:val="both"/>
        <w:rPr>
          <w:rFonts w:eastAsia="Times New Roman" w:cs="Times New Roman"/>
          <w:szCs w:val="24"/>
        </w:rPr>
      </w:pPr>
      <w:r w:rsidRPr="006A60BA">
        <w:rPr>
          <w:rFonts w:eastAsia="SimSun"/>
          <w:b/>
          <w:bCs/>
          <w:shd w:val="clear" w:color="auto" w:fill="FFFFFF"/>
          <w:lang w:eastAsia="zh-CN"/>
        </w:rPr>
        <w:t>ΠΡΟΕΔΡΕ</w:t>
      </w:r>
      <w:r>
        <w:rPr>
          <w:rFonts w:eastAsia="SimSun"/>
          <w:b/>
          <w:bCs/>
          <w:shd w:val="clear" w:color="auto" w:fill="FFFFFF"/>
          <w:lang w:eastAsia="zh-CN"/>
        </w:rPr>
        <w:t>Υ</w:t>
      </w:r>
      <w:r w:rsidRPr="006A60BA">
        <w:rPr>
          <w:rFonts w:eastAsia="SimSun"/>
          <w:b/>
          <w:bCs/>
          <w:shd w:val="clear" w:color="auto" w:fill="FFFFFF"/>
          <w:lang w:eastAsia="zh-CN"/>
        </w:rPr>
        <w:t>ΩΝ (Μάριος Γεωργιάδης):</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Pr>
          <w:rFonts w:eastAsia="Times New Roman" w:cs="Times New Roman"/>
          <w:szCs w:val="24"/>
        </w:rPr>
        <w:t xml:space="preserve">Υπουργείου Εργασίας </w:t>
      </w:r>
      <w:r w:rsidRPr="00F331DF">
        <w:rPr>
          <w:rFonts w:eastAsia="Times New Roman"/>
          <w:bCs/>
        </w:rPr>
        <w:t>και</w:t>
      </w:r>
      <w:r>
        <w:rPr>
          <w:rFonts w:eastAsia="Times New Roman" w:cs="Times New Roman"/>
          <w:szCs w:val="24"/>
        </w:rPr>
        <w:t xml:space="preserve"> Κοινωνικής Ασφάλισης</w:t>
      </w:r>
      <w:r>
        <w:rPr>
          <w:rFonts w:eastAsia="Times New Roman" w:cs="Times New Roman"/>
          <w:szCs w:val="24"/>
        </w:rPr>
        <w:t>:</w:t>
      </w:r>
      <w:r>
        <w:rPr>
          <w:rFonts w:eastAsia="Times New Roman" w:cs="Times New Roman"/>
          <w:szCs w:val="24"/>
        </w:rPr>
        <w:t xml:space="preserve"> «</w:t>
      </w:r>
      <w:r w:rsidRPr="006A60BA">
        <w:rPr>
          <w:rFonts w:eastAsia="Times New Roman" w:cs="Times New Roman"/>
          <w:szCs w:val="24"/>
        </w:rPr>
        <w:t>Ενσωμάτωση στην ελληνική νομοθεσία της Οδηγίας 2014/50/ΕΕ του Ευρωπαϊκού Κοινοβουλίου και του Συμβουλίου της 16</w:t>
      </w:r>
      <w:r w:rsidRPr="000F5BE5">
        <w:rPr>
          <w:rFonts w:eastAsia="Times New Roman" w:cs="Times New Roman"/>
          <w:szCs w:val="24"/>
        </w:rPr>
        <w:t>ης</w:t>
      </w:r>
      <w:r>
        <w:rPr>
          <w:rFonts w:eastAsia="Times New Roman" w:cs="Times New Roman"/>
          <w:szCs w:val="24"/>
        </w:rPr>
        <w:t xml:space="preserve"> </w:t>
      </w:r>
      <w:r w:rsidRPr="006A60BA">
        <w:rPr>
          <w:rFonts w:eastAsia="Times New Roman" w:cs="Times New Roman"/>
          <w:szCs w:val="24"/>
        </w:rPr>
        <w:t>Απριλίου</w:t>
      </w:r>
      <w:r w:rsidRPr="006A60BA">
        <w:rPr>
          <w:rFonts w:eastAsia="Times New Roman" w:cs="Times New Roman"/>
          <w:szCs w:val="24"/>
        </w:rPr>
        <w:t xml:space="preserve"> 2014, σχετικά με τις ελάχιστες προϋποθέσεις για την προαγωγή της κινητικότητας των εργαζομένων μεταξύ των κρατών-μελών με τη βελτίωση της απόκτησης και της διατήρησης δικαιωμάτων συμπληρωματικής συνταξιοδότησης (L128/1 της 30.4.2014)</w:t>
      </w:r>
      <w:r>
        <w:rPr>
          <w:rFonts w:eastAsia="Times New Roman" w:cs="Times New Roman"/>
          <w:szCs w:val="24"/>
        </w:rPr>
        <w:t xml:space="preserve"> </w:t>
      </w:r>
      <w:r w:rsidRPr="008E41B6">
        <w:rPr>
          <w:rFonts w:eastAsia="Times New Roman"/>
          <w:bCs/>
        </w:rPr>
        <w:t>και</w:t>
      </w:r>
      <w:r>
        <w:rPr>
          <w:rFonts w:eastAsia="Times New Roman"/>
          <w:bCs/>
        </w:rPr>
        <w:t xml:space="preserve"> άλλες </w:t>
      </w:r>
      <w:r w:rsidRPr="008E41B6">
        <w:rPr>
          <w:rFonts w:eastAsia="Times New Roman"/>
          <w:bCs/>
        </w:rPr>
        <w:t>διατάξεις</w:t>
      </w:r>
      <w:r w:rsidRPr="006A60BA">
        <w:rPr>
          <w:rFonts w:eastAsia="Times New Roman" w:cs="Times New Roman"/>
          <w:szCs w:val="24"/>
        </w:rPr>
        <w:t>»</w:t>
      </w:r>
      <w:r>
        <w:rPr>
          <w:rFonts w:eastAsia="Times New Roman" w:cs="Times New Roman"/>
          <w:szCs w:val="24"/>
        </w:rPr>
        <w:t xml:space="preserve">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295D79E3" w14:textId="77777777" w:rsidR="006C59DA" w:rsidRDefault="00DE6A6A">
      <w:pPr>
        <w:autoSpaceDE w:val="0"/>
        <w:autoSpaceDN w:val="0"/>
        <w:adjustRightInd w:val="0"/>
        <w:spacing w:line="600" w:lineRule="auto"/>
        <w:ind w:firstLine="720"/>
        <w:contextualSpacing/>
        <w:jc w:val="center"/>
        <w:rPr>
          <w:rFonts w:eastAsia="SimSun"/>
          <w:b/>
          <w:color w:val="FF0000"/>
          <w:szCs w:val="24"/>
          <w:lang w:eastAsia="zh-CN"/>
        </w:rPr>
      </w:pPr>
      <w:r w:rsidRPr="00A30F0F">
        <w:rPr>
          <w:rFonts w:eastAsia="Times New Roman" w:cs="Times New Roman"/>
          <w:color w:val="FF0000"/>
          <w:szCs w:val="24"/>
        </w:rPr>
        <w:t>(Να καταχωριστεί το κείμενο του νομοσχεδίου</w:t>
      </w:r>
      <w:r w:rsidRPr="00A30F0F">
        <w:rPr>
          <w:rFonts w:eastAsia="Times New Roman" w:cs="Times New Roman"/>
          <w:color w:val="FF0000"/>
          <w:szCs w:val="24"/>
        </w:rPr>
        <w:t xml:space="preserve"> σελ. 430.α.</w:t>
      </w:r>
      <w:r w:rsidRPr="00A30F0F">
        <w:rPr>
          <w:rFonts w:eastAsia="Times New Roman" w:cs="Times New Roman"/>
          <w:color w:val="FF0000"/>
          <w:szCs w:val="24"/>
        </w:rPr>
        <w:t>)</w:t>
      </w:r>
    </w:p>
    <w:p w14:paraId="295D79E4" w14:textId="77777777" w:rsidR="006C59DA" w:rsidRDefault="00DE6A6A">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b/>
          <w:szCs w:val="24"/>
          <w:lang w:eastAsia="zh-CN"/>
        </w:rPr>
        <w:t xml:space="preserve">ΠΡΟΕΔΡΕΥΩΝ (Μάριος Γεωργιάδης):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95D79E5" w14:textId="77777777" w:rsidR="006C59DA" w:rsidRDefault="00DE6A6A">
      <w:pPr>
        <w:spacing w:line="600" w:lineRule="auto"/>
        <w:ind w:firstLine="54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295D79E6" w14:textId="77777777" w:rsidR="006C59DA" w:rsidRDefault="00DE6A6A">
      <w:pPr>
        <w:autoSpaceDE w:val="0"/>
        <w:autoSpaceDN w:val="0"/>
        <w:adjustRightInd w:val="0"/>
        <w:spacing w:line="600" w:lineRule="auto"/>
        <w:ind w:firstLine="540"/>
        <w:contextualSpacing/>
        <w:jc w:val="both"/>
        <w:rPr>
          <w:rFonts w:eastAsia="SimSun" w:cs="Times New Roman"/>
          <w:szCs w:val="24"/>
          <w:lang w:eastAsia="zh-CN"/>
        </w:rPr>
      </w:pPr>
      <w:r>
        <w:rPr>
          <w:rFonts w:eastAsia="Times New Roman" w:cs="Times New Roman"/>
          <w:b/>
          <w:bCs/>
          <w:szCs w:val="24"/>
        </w:rPr>
        <w:t xml:space="preserve">ΠΡΟΕΔΡΕΥΩΝ (Μάριος Γεωργιάδης): </w:t>
      </w:r>
      <w:r>
        <w:rPr>
          <w:rFonts w:eastAsia="SimSun" w:cs="Times New Roman"/>
          <w:szCs w:val="24"/>
          <w:lang w:eastAsia="zh-CN"/>
        </w:rPr>
        <w:t>Συνεπ</w:t>
      </w:r>
      <w:r>
        <w:rPr>
          <w:rFonts w:eastAsia="SimSun" w:cs="Times New Roman"/>
          <w:szCs w:val="24"/>
          <w:lang w:eastAsia="zh-CN"/>
        </w:rPr>
        <w:t>ώς τ</w:t>
      </w:r>
      <w:r>
        <w:rPr>
          <w:rFonts w:eastAsia="SimSun" w:cs="Times New Roman"/>
          <w:szCs w:val="24"/>
          <w:lang w:eastAsia="zh-CN"/>
        </w:rPr>
        <w:t>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295D79E7" w14:textId="77777777" w:rsidR="006C59DA" w:rsidRDefault="00DE6A6A">
      <w:pPr>
        <w:spacing w:line="600" w:lineRule="auto"/>
        <w:ind w:firstLine="540"/>
        <w:contextualSpacing/>
        <w:jc w:val="both"/>
        <w:rPr>
          <w:rFonts w:eastAsia="Times New Roman" w:cs="Times New Roman"/>
          <w:szCs w:val="24"/>
        </w:rPr>
      </w:pPr>
      <w:r>
        <w:rPr>
          <w:rFonts w:eastAsia="Times New Roman" w:cs="Times New Roman"/>
          <w:szCs w:val="24"/>
        </w:rPr>
        <w:t>Κυρίες και κύριοι συνάδελφοι, σας έχουν διανεμηθεί τα Πρακτικά της Δευτέρας 1</w:t>
      </w:r>
      <w:r w:rsidRPr="00A30F0F">
        <w:rPr>
          <w:rFonts w:eastAsia="Times New Roman" w:cs="Times New Roman"/>
          <w:szCs w:val="24"/>
          <w:vertAlign w:val="superscript"/>
        </w:rPr>
        <w:t>ης</w:t>
      </w:r>
      <w:r>
        <w:rPr>
          <w:rFonts w:eastAsia="Times New Roman" w:cs="Times New Roman"/>
          <w:szCs w:val="24"/>
        </w:rPr>
        <w:t xml:space="preserve"> Οκτωβρίου 2018 (</w:t>
      </w:r>
      <w:r>
        <w:rPr>
          <w:rFonts w:eastAsia="Times New Roman" w:cs="Times New Roman"/>
          <w:szCs w:val="24"/>
        </w:rPr>
        <w:t>πρωί</w:t>
      </w:r>
      <w:r>
        <w:rPr>
          <w:rFonts w:eastAsia="Times New Roman" w:cs="Times New Roman"/>
          <w:szCs w:val="24"/>
        </w:rPr>
        <w:t xml:space="preserve">) και ερωτάται το Σώμα αν τα επικυρώνει. </w:t>
      </w:r>
    </w:p>
    <w:p w14:paraId="295D79E8" w14:textId="77777777" w:rsidR="006C59DA" w:rsidRDefault="00DE6A6A">
      <w:pPr>
        <w:spacing w:line="600" w:lineRule="auto"/>
        <w:ind w:firstLine="54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295D79E9" w14:textId="77777777" w:rsidR="006C59DA" w:rsidRDefault="00DE6A6A">
      <w:pPr>
        <w:spacing w:line="600" w:lineRule="auto"/>
        <w:ind w:firstLine="540"/>
        <w:contextualSpacing/>
        <w:jc w:val="both"/>
        <w:rPr>
          <w:rFonts w:eastAsia="Times New Roman" w:cs="Times New Roman"/>
          <w:szCs w:val="24"/>
        </w:rPr>
      </w:pPr>
      <w:r>
        <w:rPr>
          <w:rFonts w:eastAsia="Times New Roman" w:cs="Times New Roman"/>
          <w:b/>
          <w:bCs/>
          <w:szCs w:val="24"/>
        </w:rPr>
        <w:t xml:space="preserve">ΠΡΟΕΔΡΕΥΩΝ (Μάριος Γεωργιάδης): </w:t>
      </w:r>
      <w:r>
        <w:rPr>
          <w:rFonts w:eastAsia="Times New Roman" w:cs="Times New Roman"/>
          <w:szCs w:val="24"/>
        </w:rPr>
        <w:t>Συνεπώς τα Πρακτικά της Δευτέρας 1</w:t>
      </w:r>
      <w:r w:rsidRPr="00A30F0F">
        <w:rPr>
          <w:rFonts w:eastAsia="Times New Roman" w:cs="Times New Roman"/>
          <w:szCs w:val="24"/>
          <w:vertAlign w:val="superscript"/>
        </w:rPr>
        <w:t>ης</w:t>
      </w:r>
      <w:r>
        <w:rPr>
          <w:rFonts w:eastAsia="Times New Roman" w:cs="Times New Roman"/>
          <w:szCs w:val="24"/>
        </w:rPr>
        <w:t xml:space="preserve"> Οκτωβρίου 2018 επικυρώθηκαν.</w:t>
      </w:r>
    </w:p>
    <w:p w14:paraId="295D79EA" w14:textId="77777777" w:rsidR="006C59DA" w:rsidRDefault="00DE6A6A">
      <w:pPr>
        <w:autoSpaceDE w:val="0"/>
        <w:autoSpaceDN w:val="0"/>
        <w:adjustRightInd w:val="0"/>
        <w:spacing w:line="600" w:lineRule="auto"/>
        <w:ind w:firstLine="540"/>
        <w:contextualSpacing/>
        <w:jc w:val="both"/>
        <w:rPr>
          <w:rFonts w:eastAsia="SimSun" w:cs="Times New Roman"/>
          <w:szCs w:val="24"/>
          <w:lang w:eastAsia="zh-CN"/>
        </w:rPr>
      </w:pPr>
      <w:r>
        <w:rPr>
          <w:rFonts w:eastAsia="SimSun" w:cs="Times New Roman"/>
          <w:szCs w:val="24"/>
          <w:lang w:eastAsia="zh-CN"/>
        </w:rPr>
        <w:t>Κ</w:t>
      </w:r>
      <w:r>
        <w:rPr>
          <w:rFonts w:eastAsia="SimSun" w:cs="Times New Roman"/>
          <w:szCs w:val="24"/>
          <w:lang w:eastAsia="zh-CN"/>
        </w:rPr>
        <w:t>υρίες και κ</w:t>
      </w:r>
      <w:r>
        <w:rPr>
          <w:rFonts w:eastAsia="SimSun" w:cs="Times New Roman"/>
          <w:szCs w:val="24"/>
          <w:lang w:eastAsia="zh-CN"/>
        </w:rPr>
        <w:t>ύριοι συνάδελφοι, δέχεστε στο σημείο αυτό να λύσουμε τη συνεδρίαση;</w:t>
      </w:r>
    </w:p>
    <w:p w14:paraId="295D79EB" w14:textId="77777777" w:rsidR="006C59DA" w:rsidRDefault="00DE6A6A">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95D79EC" w14:textId="77777777" w:rsidR="006C59DA" w:rsidRDefault="00DE6A6A">
      <w:pPr>
        <w:autoSpaceDE w:val="0"/>
        <w:autoSpaceDN w:val="0"/>
        <w:adjustRightInd w:val="0"/>
        <w:spacing w:line="600" w:lineRule="auto"/>
        <w:ind w:firstLine="540"/>
        <w:contextualSpacing/>
        <w:jc w:val="both"/>
        <w:rPr>
          <w:rFonts w:eastAsia="SimSun" w:cs="Times New Roman"/>
          <w:szCs w:val="24"/>
          <w:lang w:eastAsia="zh-CN"/>
        </w:rPr>
      </w:pPr>
      <w:r>
        <w:rPr>
          <w:rFonts w:eastAsia="Times New Roman" w:cs="Times New Roman"/>
          <w:b/>
          <w:szCs w:val="24"/>
        </w:rPr>
        <w:t xml:space="preserve">ΠΡΟΕΔΡΕΥΩΝ (Μάριος Γεωργιάδης): </w:t>
      </w:r>
      <w:r>
        <w:rPr>
          <w:rFonts w:eastAsia="Times New Roman" w:cs="Times New Roman"/>
          <w:szCs w:val="24"/>
        </w:rPr>
        <w:t>Με τη συν</w:t>
      </w:r>
      <w:r>
        <w:rPr>
          <w:rFonts w:eastAsia="Times New Roman" w:cs="Times New Roman"/>
          <w:szCs w:val="24"/>
        </w:rPr>
        <w:t xml:space="preserve">αίνεση του Σώματος και ώρα 19.52΄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w:t>
      </w:r>
      <w:r>
        <w:rPr>
          <w:rFonts w:eastAsia="Times New Roman" w:cs="Times New Roman"/>
          <w:szCs w:val="24"/>
        </w:rPr>
        <w:t>έρα</w:t>
      </w:r>
      <w:r>
        <w:rPr>
          <w:rFonts w:eastAsia="Times New Roman" w:cs="Times New Roman"/>
          <w:szCs w:val="24"/>
        </w:rPr>
        <w:t xml:space="preserve"> Παρασκευή 9 Νοεμβρίου 2018 ώρα 10.00΄, με αντικείμενο εργασιών του Σώματος: </w:t>
      </w:r>
      <w:r>
        <w:rPr>
          <w:rFonts w:eastAsia="SimSun" w:cs="Times New Roman"/>
          <w:szCs w:val="24"/>
          <w:lang w:eastAsia="zh-CN"/>
        </w:rPr>
        <w:t>κοινοβουλευτικό έλεγχο, συζήτηση επικαίρων ερωτήσεων.</w:t>
      </w:r>
    </w:p>
    <w:p w14:paraId="295D79ED" w14:textId="77777777" w:rsidR="006C59DA" w:rsidRDefault="00DE6A6A">
      <w:pPr>
        <w:spacing w:line="600" w:lineRule="auto"/>
        <w:contextualSpacing/>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6C5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proofState w:spelling="clean"/>
  <w:trackRevisions/>
  <w:documentProtection w:edit="trackedChanges" w:enforcement="1" w:cryptProviderType="rsaFull" w:cryptAlgorithmClass="hash" w:cryptAlgorithmType="typeAny" w:cryptAlgorithmSid="4" w:cryptSpinCount="50000" w:hash="PunNSlR1RWXXTj0E9goZC+b29WE=" w:salt="W0kZ+8TtmVfdSfKRXmUL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DA"/>
    <w:rsid w:val="006C59DA"/>
    <w:rsid w:val="00DE6A6A"/>
    <w:rsid w:val="00E86A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6EB2"/>
  <w15:docId w15:val="{9155BC3F-4296-4203-A545-F308790B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6C5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6C5F"/>
    <w:rPr>
      <w:rFonts w:ascii="Segoe UI" w:hAnsi="Segoe UI" w:cs="Segoe UI"/>
      <w:sz w:val="18"/>
      <w:szCs w:val="18"/>
    </w:rPr>
  </w:style>
  <w:style w:type="paragraph" w:styleId="a4">
    <w:name w:val="Revision"/>
    <w:hidden/>
    <w:uiPriority w:val="99"/>
    <w:semiHidden/>
    <w:rsid w:val="000C1A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715</MetadataID>
    <Session xmlns="641f345b-441b-4b81-9152-adc2e73ba5e1">Δ´</Session>
    <Date xmlns="641f345b-441b-4b81-9152-adc2e73ba5e1">2018-11-07T22:00:00+00:00</Date>
    <Status xmlns="641f345b-441b-4b81-9152-adc2e73ba5e1">
      <Url>https://intra.parliament.gr/praktika/Lists/Incoming_Metadata/EditForm.aspx?ID=715&amp;Source=/praktika/Recordings_Library/Forms/AllItems.aspx</Url>
      <Description>Δημοσιεύτηκε</Description>
    </Status>
    <Meeting xmlns="641f345b-441b-4b81-9152-adc2e73ba5e1">ΚΓ´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92F382-A33D-4A46-AC43-6257F15C7DD5}">
  <ds:schemaRefs>
    <ds:schemaRef ds:uri="http://schemas.microsoft.com/sharepoint/v3/contenttype/forms"/>
  </ds:schemaRefs>
</ds:datastoreItem>
</file>

<file path=customXml/itemProps2.xml><?xml version="1.0" encoding="utf-8"?>
<ds:datastoreItem xmlns:ds="http://schemas.openxmlformats.org/officeDocument/2006/customXml" ds:itemID="{8483FFD6-E9FE-4552-9003-FE6CFE9BD830}">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04C2BAD-A82E-435B-B59D-1B09EB2A6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397</Pages>
  <Words>75264</Words>
  <Characters>406428</Characters>
  <Application>Microsoft Office Word</Application>
  <DocSecurity>0</DocSecurity>
  <Lines>3386</Lines>
  <Paragraphs>961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480731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2018-11-19T12:46:00Z</dcterms:created>
  <dcterms:modified xsi:type="dcterms:W3CDTF">2018-11-19T12:46:00Z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